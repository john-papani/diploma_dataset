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8FE46" w14:textId="77777777" w:rsidR="00265160" w:rsidRPr="00265160" w:rsidRDefault="00265160" w:rsidP="00265160">
      <w:pPr>
        <w:spacing w:after="0" w:line="360" w:lineRule="auto"/>
        <w:rPr>
          <w:ins w:id="0" w:author="Φλούδα Χριστίνα" w:date="2016-06-28T11:25:00Z"/>
          <w:rFonts w:eastAsia="Times New Roman"/>
          <w:szCs w:val="24"/>
          <w:lang w:eastAsia="en-US"/>
        </w:rPr>
      </w:pPr>
      <w:bookmarkStart w:id="1" w:name="_GoBack"/>
      <w:bookmarkEnd w:id="1"/>
      <w:ins w:id="2" w:author="Φλούδα Χριστίνα" w:date="2016-06-28T11:25:00Z">
        <w:r w:rsidRPr="0026516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5DF9CBF" w14:textId="77777777" w:rsidR="00265160" w:rsidRPr="00265160" w:rsidRDefault="00265160" w:rsidP="00265160">
      <w:pPr>
        <w:spacing w:after="0" w:line="360" w:lineRule="auto"/>
        <w:rPr>
          <w:ins w:id="3" w:author="Φλούδα Χριστίνα" w:date="2016-06-28T11:25:00Z"/>
          <w:rFonts w:eastAsia="Times New Roman"/>
          <w:szCs w:val="24"/>
          <w:lang w:eastAsia="en-US"/>
        </w:rPr>
      </w:pPr>
    </w:p>
    <w:p w14:paraId="0E8D12A6" w14:textId="77777777" w:rsidR="00265160" w:rsidRPr="00265160" w:rsidRDefault="00265160" w:rsidP="00265160">
      <w:pPr>
        <w:spacing w:after="0" w:line="360" w:lineRule="auto"/>
        <w:rPr>
          <w:ins w:id="4" w:author="Φλούδα Χριστίνα" w:date="2016-06-28T11:25:00Z"/>
          <w:rFonts w:eastAsia="Times New Roman"/>
          <w:szCs w:val="24"/>
          <w:lang w:eastAsia="en-US"/>
        </w:rPr>
      </w:pPr>
      <w:ins w:id="5" w:author="Φλούδα Χριστίνα" w:date="2016-06-28T11:25:00Z">
        <w:r w:rsidRPr="00265160">
          <w:rPr>
            <w:rFonts w:eastAsia="Times New Roman"/>
            <w:szCs w:val="24"/>
            <w:lang w:eastAsia="en-US"/>
          </w:rPr>
          <w:t>ΠΙΝΑΚΑΣ ΠΕΡΙΕΧΟΜΕΝΩΝ</w:t>
        </w:r>
      </w:ins>
    </w:p>
    <w:p w14:paraId="551113D0" w14:textId="77777777" w:rsidR="00265160" w:rsidRPr="00265160" w:rsidRDefault="00265160" w:rsidP="00265160">
      <w:pPr>
        <w:spacing w:after="0" w:line="360" w:lineRule="auto"/>
        <w:rPr>
          <w:ins w:id="6" w:author="Φλούδα Χριστίνα" w:date="2016-06-28T11:25:00Z"/>
          <w:rFonts w:eastAsia="Times New Roman"/>
          <w:szCs w:val="24"/>
          <w:lang w:eastAsia="en-US"/>
        </w:rPr>
      </w:pPr>
      <w:ins w:id="7" w:author="Φλούδα Χριστίνα" w:date="2016-06-28T11:25:00Z">
        <w:r w:rsidRPr="00265160">
          <w:rPr>
            <w:rFonts w:eastAsia="Times New Roman"/>
            <w:szCs w:val="24"/>
            <w:lang w:eastAsia="en-US"/>
          </w:rPr>
          <w:t xml:space="preserve">ΙΖ΄ ΠΕΡΙΟΔΟΣ </w:t>
        </w:r>
      </w:ins>
    </w:p>
    <w:p w14:paraId="0B320488" w14:textId="77777777" w:rsidR="00265160" w:rsidRPr="00265160" w:rsidRDefault="00265160" w:rsidP="00265160">
      <w:pPr>
        <w:spacing w:after="0" w:line="360" w:lineRule="auto"/>
        <w:rPr>
          <w:ins w:id="8" w:author="Φλούδα Χριστίνα" w:date="2016-06-28T11:25:00Z"/>
          <w:rFonts w:eastAsia="Times New Roman"/>
          <w:szCs w:val="24"/>
          <w:lang w:eastAsia="en-US"/>
        </w:rPr>
      </w:pPr>
      <w:ins w:id="9" w:author="Φλούδα Χριστίνα" w:date="2016-06-28T11:25:00Z">
        <w:r w:rsidRPr="00265160">
          <w:rPr>
            <w:rFonts w:eastAsia="Times New Roman"/>
            <w:szCs w:val="24"/>
            <w:lang w:eastAsia="en-US"/>
          </w:rPr>
          <w:t>ΠΡΟΕΔΡΕΥΟΜΕΝΗΣ ΚΟΙΝΟΒΟΥΛΕΥΤΙΚΗΣ ΔΗΜΟΚΡΑΤΙΑΣ</w:t>
        </w:r>
      </w:ins>
    </w:p>
    <w:p w14:paraId="18E49373" w14:textId="77777777" w:rsidR="00265160" w:rsidRPr="00265160" w:rsidRDefault="00265160" w:rsidP="00265160">
      <w:pPr>
        <w:spacing w:after="0" w:line="360" w:lineRule="auto"/>
        <w:rPr>
          <w:ins w:id="10" w:author="Φλούδα Χριστίνα" w:date="2016-06-28T11:25:00Z"/>
          <w:rFonts w:eastAsia="Times New Roman"/>
          <w:szCs w:val="24"/>
          <w:lang w:eastAsia="en-US"/>
        </w:rPr>
      </w:pPr>
      <w:ins w:id="11" w:author="Φλούδα Χριστίνα" w:date="2016-06-28T11:25:00Z">
        <w:r w:rsidRPr="00265160">
          <w:rPr>
            <w:rFonts w:eastAsia="Times New Roman"/>
            <w:szCs w:val="24"/>
            <w:lang w:eastAsia="en-US"/>
          </w:rPr>
          <w:t>ΣΥΝΟΔΟΣ Α΄</w:t>
        </w:r>
      </w:ins>
    </w:p>
    <w:p w14:paraId="13F9658B" w14:textId="77777777" w:rsidR="00265160" w:rsidRPr="00265160" w:rsidRDefault="00265160" w:rsidP="00265160">
      <w:pPr>
        <w:spacing w:after="0" w:line="360" w:lineRule="auto"/>
        <w:rPr>
          <w:ins w:id="12" w:author="Φλούδα Χριστίνα" w:date="2016-06-28T11:25:00Z"/>
          <w:rFonts w:eastAsia="Times New Roman"/>
          <w:szCs w:val="24"/>
          <w:lang w:eastAsia="en-US"/>
        </w:rPr>
      </w:pPr>
    </w:p>
    <w:p w14:paraId="61B932E7" w14:textId="77777777" w:rsidR="00265160" w:rsidRPr="00265160" w:rsidRDefault="00265160" w:rsidP="00265160">
      <w:pPr>
        <w:spacing w:after="0" w:line="360" w:lineRule="auto"/>
        <w:rPr>
          <w:ins w:id="13" w:author="Φλούδα Χριστίνα" w:date="2016-06-28T11:25:00Z"/>
          <w:rFonts w:eastAsia="Times New Roman"/>
          <w:szCs w:val="24"/>
          <w:lang w:eastAsia="en-US"/>
        </w:rPr>
      </w:pPr>
      <w:ins w:id="14" w:author="Φλούδα Χριστίνα" w:date="2016-06-28T11:25:00Z">
        <w:r w:rsidRPr="00265160">
          <w:rPr>
            <w:rFonts w:eastAsia="Times New Roman"/>
            <w:szCs w:val="24"/>
            <w:lang w:eastAsia="en-US"/>
          </w:rPr>
          <w:t>ΣΥΝΕΔΡΙΑΣΗ ΡΜΒ΄</w:t>
        </w:r>
      </w:ins>
    </w:p>
    <w:p w14:paraId="18E2A49B" w14:textId="77777777" w:rsidR="00265160" w:rsidRPr="00265160" w:rsidRDefault="00265160" w:rsidP="00265160">
      <w:pPr>
        <w:spacing w:after="0" w:line="360" w:lineRule="auto"/>
        <w:rPr>
          <w:ins w:id="15" w:author="Φλούδα Χριστίνα" w:date="2016-06-28T11:25:00Z"/>
          <w:rFonts w:eastAsia="Times New Roman"/>
          <w:szCs w:val="24"/>
          <w:lang w:eastAsia="en-US"/>
        </w:rPr>
      </w:pPr>
      <w:ins w:id="16" w:author="Φλούδα Χριστίνα" w:date="2016-06-28T11:25:00Z">
        <w:r w:rsidRPr="00265160">
          <w:rPr>
            <w:rFonts w:eastAsia="Times New Roman"/>
            <w:szCs w:val="24"/>
            <w:lang w:eastAsia="en-US"/>
          </w:rPr>
          <w:t>Δευτέρα  13 Ιουνίου 2016</w:t>
        </w:r>
      </w:ins>
    </w:p>
    <w:p w14:paraId="49D19C3C" w14:textId="77777777" w:rsidR="00265160" w:rsidRPr="00265160" w:rsidRDefault="00265160" w:rsidP="00265160">
      <w:pPr>
        <w:spacing w:after="0" w:line="360" w:lineRule="auto"/>
        <w:rPr>
          <w:ins w:id="17" w:author="Φλούδα Χριστίνα" w:date="2016-06-28T11:25:00Z"/>
          <w:rFonts w:eastAsia="Times New Roman"/>
          <w:szCs w:val="24"/>
          <w:lang w:eastAsia="en-US"/>
        </w:rPr>
      </w:pPr>
    </w:p>
    <w:p w14:paraId="0963800B" w14:textId="77777777" w:rsidR="00265160" w:rsidRPr="00265160" w:rsidRDefault="00265160" w:rsidP="00265160">
      <w:pPr>
        <w:spacing w:after="0" w:line="360" w:lineRule="auto"/>
        <w:rPr>
          <w:ins w:id="18" w:author="Φλούδα Χριστίνα" w:date="2016-06-28T11:25:00Z"/>
          <w:rFonts w:eastAsia="Times New Roman"/>
          <w:szCs w:val="24"/>
          <w:lang w:eastAsia="en-US"/>
        </w:rPr>
      </w:pPr>
      <w:ins w:id="19" w:author="Φλούδα Χριστίνα" w:date="2016-06-28T11:25:00Z">
        <w:r w:rsidRPr="00265160">
          <w:rPr>
            <w:rFonts w:eastAsia="Times New Roman"/>
            <w:szCs w:val="24"/>
            <w:lang w:eastAsia="en-US"/>
          </w:rPr>
          <w:t>ΘΕΜΑΤΑ</w:t>
        </w:r>
      </w:ins>
    </w:p>
    <w:p w14:paraId="4933DC18" w14:textId="77777777" w:rsidR="00265160" w:rsidRPr="00265160" w:rsidRDefault="00265160" w:rsidP="00265160">
      <w:pPr>
        <w:spacing w:after="0" w:line="360" w:lineRule="auto"/>
        <w:rPr>
          <w:ins w:id="20" w:author="Φλούδα Χριστίνα" w:date="2016-06-28T11:25:00Z"/>
          <w:rFonts w:eastAsia="Times New Roman"/>
          <w:szCs w:val="24"/>
          <w:lang w:eastAsia="en-US"/>
        </w:rPr>
      </w:pPr>
      <w:ins w:id="21" w:author="Φλούδα Χριστίνα" w:date="2016-06-28T11:25:00Z">
        <w:r w:rsidRPr="00265160">
          <w:rPr>
            <w:rFonts w:eastAsia="Times New Roman"/>
            <w:szCs w:val="24"/>
            <w:lang w:eastAsia="en-US"/>
          </w:rPr>
          <w:t xml:space="preserve"> </w:t>
        </w:r>
        <w:r w:rsidRPr="00265160">
          <w:rPr>
            <w:rFonts w:eastAsia="Times New Roman"/>
            <w:szCs w:val="24"/>
            <w:lang w:eastAsia="en-US"/>
          </w:rPr>
          <w:br/>
          <w:t xml:space="preserve">Α. ΕΙΔΙΚΑ ΘΕΜΑΤΑ </w:t>
        </w:r>
        <w:r w:rsidRPr="00265160">
          <w:rPr>
            <w:rFonts w:eastAsia="Times New Roman"/>
            <w:szCs w:val="24"/>
            <w:lang w:eastAsia="en-US"/>
          </w:rPr>
          <w:br/>
          <w:t xml:space="preserve">1. Επικύρωση Πρακτικών, σελ. </w:t>
        </w:r>
        <w:r w:rsidRPr="00265160">
          <w:rPr>
            <w:rFonts w:eastAsia="Times New Roman"/>
            <w:szCs w:val="24"/>
            <w:lang w:eastAsia="en-US"/>
          </w:rPr>
          <w:br/>
          <w:t xml:space="preserve">2.  Άδεια απουσίας των Βουλευτών κ.κ. Κ. Κουκοδήμου και Θ. Θεοχάρη, σελ. </w:t>
        </w:r>
        <w:r w:rsidRPr="00265160">
          <w:rPr>
            <w:rFonts w:eastAsia="Times New Roman"/>
            <w:szCs w:val="24"/>
            <w:lang w:eastAsia="en-US"/>
          </w:rPr>
          <w:br/>
          <w:t xml:space="preserve">3. Ανακοινώνεται ότι τη συνεδρίαση παρακολουθούν μαθητές από το 7ο Δημοτικό Σχολείο Νεάπολης Θεσσαλονίκης και το 1ο Δημοτικό Σχολείο Αγίου Παύλου Θεσσαλονίκης, σελ. </w:t>
        </w:r>
        <w:r w:rsidRPr="00265160">
          <w:rPr>
            <w:rFonts w:eastAsia="Times New Roman"/>
            <w:szCs w:val="24"/>
            <w:lang w:eastAsia="en-US"/>
          </w:rPr>
          <w:br/>
          <w:t xml:space="preserve">4. Επί διαδικαστικού θέματος, σελ. </w:t>
        </w:r>
        <w:r w:rsidRPr="00265160">
          <w:rPr>
            <w:rFonts w:eastAsia="Times New Roman"/>
            <w:szCs w:val="24"/>
            <w:lang w:eastAsia="en-US"/>
          </w:rPr>
          <w:br/>
          <w:t xml:space="preserve"> </w:t>
        </w:r>
        <w:r w:rsidRPr="00265160">
          <w:rPr>
            <w:rFonts w:eastAsia="Times New Roman"/>
            <w:szCs w:val="24"/>
            <w:lang w:eastAsia="en-US"/>
          </w:rPr>
          <w:br/>
          <w:t xml:space="preserve">Β. ΚΟΙΝΟΒΟΥΛΕΥΤΙΚΟΣ ΕΛΕΓΧΟΣ </w:t>
        </w:r>
        <w:r w:rsidRPr="00265160">
          <w:rPr>
            <w:rFonts w:eastAsia="Times New Roman"/>
            <w:szCs w:val="24"/>
            <w:lang w:eastAsia="en-US"/>
          </w:rPr>
          <w:br/>
          <w:t>1. Συζήτηση επικαίρων ερωτήσεων:</w:t>
        </w:r>
        <w:r w:rsidRPr="00265160">
          <w:rPr>
            <w:rFonts w:eastAsia="Times New Roman"/>
            <w:szCs w:val="24"/>
            <w:lang w:eastAsia="en-US"/>
          </w:rPr>
          <w:br/>
          <w:t xml:space="preserve">    α) Προς τον Υπουργό Παιδείας,  Έρευνας και Θρησκευμάτων, σχετικά με την κατάσταση που επικρατεί στα Σχολεία Δεύτερης Ευκαιρίας, σελ. </w:t>
        </w:r>
        <w:r w:rsidRPr="00265160">
          <w:rPr>
            <w:rFonts w:eastAsia="Times New Roman"/>
            <w:szCs w:val="24"/>
            <w:lang w:eastAsia="en-US"/>
          </w:rPr>
          <w:br/>
          <w:t xml:space="preserve">    β) Προς τον Υπουργό Εργασίας, Κοινωνικής Ασφάλισης και Κοινωνικής Αλληλεγγύης, σχετικά με τη διατήρηση των θέσεων εργασίας με όλα τα δικαιώματα των εργαζομένων, στις πτηνοτροφικές εγκαταστάσεις από τον νέο εργοδότη «ΝΙΤΣΙΑΚΟ», σελ. </w:t>
        </w:r>
        <w:r w:rsidRPr="00265160">
          <w:rPr>
            <w:rFonts w:eastAsia="Times New Roman"/>
            <w:szCs w:val="24"/>
            <w:lang w:eastAsia="en-US"/>
          </w:rPr>
          <w:br/>
          <w:t xml:space="preserve">2. Συζήτηση επίκαιρης επερώτησης σαράντα τεσσάρων Βουλευτών της Κοινοβουλευτικής Ομάδας της Νέας Δημοκρατίας προς τον Υπουργό Οικονομικών, σχετικά με τα ζητήματα λειτουργίας της φορολογικής διοίκησης και αποτελεσματικότητας των φορολογικών ελέγχων και μηχανισμών για τον περιορισμό της φοροδιαφυγής, σελ. </w:t>
        </w:r>
        <w:r w:rsidRPr="00265160">
          <w:rPr>
            <w:rFonts w:eastAsia="Times New Roman"/>
            <w:szCs w:val="24"/>
            <w:lang w:eastAsia="en-US"/>
          </w:rPr>
          <w:br/>
          <w:t xml:space="preserve"> </w:t>
        </w:r>
        <w:r w:rsidRPr="00265160">
          <w:rPr>
            <w:rFonts w:eastAsia="Times New Roman"/>
            <w:szCs w:val="24"/>
            <w:lang w:eastAsia="en-US"/>
          </w:rPr>
          <w:br/>
          <w:t>ΠΡΟΕΔΡΕΥΟΝΤΕΣ</w:t>
        </w:r>
      </w:ins>
    </w:p>
    <w:p w14:paraId="658F641A" w14:textId="77777777" w:rsidR="00265160" w:rsidRPr="00265160" w:rsidRDefault="00265160" w:rsidP="00265160">
      <w:pPr>
        <w:spacing w:after="0" w:line="360" w:lineRule="auto"/>
        <w:rPr>
          <w:ins w:id="22" w:author="Φλούδα Χριστίνα" w:date="2016-06-28T11:25:00Z"/>
          <w:rFonts w:eastAsia="Times New Roman"/>
          <w:szCs w:val="24"/>
          <w:lang w:eastAsia="en-US"/>
        </w:rPr>
      </w:pPr>
    </w:p>
    <w:p w14:paraId="49001C0D" w14:textId="77777777" w:rsidR="00265160" w:rsidRPr="00265160" w:rsidRDefault="00265160" w:rsidP="00265160">
      <w:pPr>
        <w:spacing w:after="0" w:line="360" w:lineRule="auto"/>
        <w:rPr>
          <w:ins w:id="23" w:author="Φλούδα Χριστίνα" w:date="2016-06-28T11:25:00Z"/>
          <w:rFonts w:eastAsia="Times New Roman"/>
          <w:szCs w:val="24"/>
          <w:lang w:eastAsia="en-US"/>
        </w:rPr>
      </w:pPr>
      <w:ins w:id="24" w:author="Φλούδα Χριστίνα" w:date="2016-06-28T11:25:00Z">
        <w:r w:rsidRPr="00265160">
          <w:rPr>
            <w:rFonts w:eastAsia="Times New Roman"/>
            <w:szCs w:val="24"/>
            <w:lang w:eastAsia="en-US"/>
          </w:rPr>
          <w:t>ΚΑΚΛΑΜΑΝΗΣ Ν. , σελ.</w:t>
        </w:r>
        <w:r w:rsidRPr="00265160">
          <w:rPr>
            <w:rFonts w:eastAsia="Times New Roman"/>
            <w:szCs w:val="24"/>
            <w:lang w:eastAsia="en-US"/>
          </w:rPr>
          <w:br/>
          <w:t>ΛΑΜΠΡΟΥΛΗΣ Γ. , σελ.</w:t>
        </w:r>
        <w:r w:rsidRPr="00265160">
          <w:rPr>
            <w:rFonts w:eastAsia="Times New Roman"/>
            <w:szCs w:val="24"/>
            <w:lang w:eastAsia="en-US"/>
          </w:rPr>
          <w:br/>
        </w:r>
        <w:r w:rsidRPr="00265160">
          <w:rPr>
            <w:rFonts w:eastAsia="Times New Roman"/>
            <w:szCs w:val="24"/>
            <w:lang w:eastAsia="en-US"/>
          </w:rPr>
          <w:br/>
        </w:r>
      </w:ins>
    </w:p>
    <w:p w14:paraId="2440FA10" w14:textId="77777777" w:rsidR="00265160" w:rsidRPr="00265160" w:rsidRDefault="00265160" w:rsidP="00265160">
      <w:pPr>
        <w:spacing w:after="0" w:line="360" w:lineRule="auto"/>
        <w:rPr>
          <w:ins w:id="25" w:author="Φλούδα Χριστίνα" w:date="2016-06-28T11:25:00Z"/>
          <w:rFonts w:eastAsia="Times New Roman"/>
          <w:szCs w:val="24"/>
          <w:lang w:eastAsia="en-US"/>
        </w:rPr>
      </w:pPr>
      <w:ins w:id="26" w:author="Φλούδα Χριστίνα" w:date="2016-06-28T11:25:00Z">
        <w:r w:rsidRPr="00265160">
          <w:rPr>
            <w:rFonts w:eastAsia="Times New Roman"/>
            <w:szCs w:val="24"/>
            <w:lang w:eastAsia="en-US"/>
          </w:rPr>
          <w:t>ΟΜΙΛΗΤΕΣ</w:t>
        </w:r>
      </w:ins>
    </w:p>
    <w:p w14:paraId="2157B073" w14:textId="6BC5FB65" w:rsidR="00265160" w:rsidRDefault="00265160" w:rsidP="00265160">
      <w:pPr>
        <w:spacing w:after="0" w:line="600" w:lineRule="auto"/>
        <w:ind w:firstLine="720"/>
        <w:jc w:val="both"/>
        <w:rPr>
          <w:ins w:id="27" w:author="Φλούδα Χριστίνα" w:date="2016-06-28T11:25:00Z"/>
          <w:rFonts w:eastAsia="Times New Roman"/>
          <w:szCs w:val="24"/>
        </w:rPr>
        <w:pPrChange w:id="28" w:author="Φλούδα Χριστίνα" w:date="2016-06-28T11:25:00Z">
          <w:pPr>
            <w:spacing w:after="0" w:line="600" w:lineRule="auto"/>
            <w:ind w:firstLine="720"/>
            <w:jc w:val="center"/>
          </w:pPr>
        </w:pPrChange>
      </w:pPr>
      <w:ins w:id="29" w:author="Φλούδα Χριστίνα" w:date="2016-06-28T11:25:00Z">
        <w:r w:rsidRPr="00265160">
          <w:rPr>
            <w:rFonts w:eastAsia="Times New Roman"/>
            <w:szCs w:val="24"/>
            <w:lang w:eastAsia="en-US"/>
          </w:rPr>
          <w:br/>
          <w:t>Α. Επί διαδικαστικού θέματος:</w:t>
        </w:r>
        <w:r w:rsidRPr="00265160">
          <w:rPr>
            <w:rFonts w:eastAsia="Times New Roman"/>
            <w:szCs w:val="24"/>
            <w:lang w:eastAsia="en-US"/>
          </w:rPr>
          <w:br/>
          <w:t>ΑΛΕΞΙΑΔΗΣ Τ. , σελ.</w:t>
        </w:r>
        <w:r w:rsidRPr="00265160">
          <w:rPr>
            <w:rFonts w:eastAsia="Times New Roman"/>
            <w:szCs w:val="24"/>
            <w:lang w:eastAsia="en-US"/>
          </w:rPr>
          <w:br/>
          <w:t>ΚΑΚΛΑΜΑΝΗΣ Ν. , σελ.</w:t>
        </w:r>
        <w:r w:rsidRPr="00265160">
          <w:rPr>
            <w:rFonts w:eastAsia="Times New Roman"/>
            <w:szCs w:val="24"/>
            <w:lang w:eastAsia="en-US"/>
          </w:rPr>
          <w:br/>
          <w:t>ΛΑΜΠΡΟΥΛΗΣ Γ. , σελ.</w:t>
        </w:r>
        <w:r w:rsidRPr="00265160">
          <w:rPr>
            <w:rFonts w:eastAsia="Times New Roman"/>
            <w:szCs w:val="24"/>
            <w:lang w:eastAsia="en-US"/>
          </w:rPr>
          <w:br/>
          <w:t>ΛΟΒΕΡΔΟΣ Α. , σελ.</w:t>
        </w:r>
        <w:r w:rsidRPr="00265160">
          <w:rPr>
            <w:rFonts w:eastAsia="Times New Roman"/>
            <w:szCs w:val="24"/>
            <w:lang w:eastAsia="en-US"/>
          </w:rPr>
          <w:br/>
          <w:t>ΜΠΑΛΑΟΥΡΑΣ Γ. , σελ.</w:t>
        </w:r>
        <w:r w:rsidRPr="00265160">
          <w:rPr>
            <w:rFonts w:eastAsia="Times New Roman"/>
            <w:szCs w:val="24"/>
            <w:lang w:eastAsia="en-US"/>
          </w:rPr>
          <w:br/>
          <w:t>ΜΠΑΡΚΑΣ Κ. , σελ.</w:t>
        </w:r>
        <w:r w:rsidRPr="00265160">
          <w:rPr>
            <w:rFonts w:eastAsia="Times New Roman"/>
            <w:szCs w:val="24"/>
            <w:lang w:eastAsia="en-US"/>
          </w:rPr>
          <w:br/>
          <w:t>ΜΠΓΙΑΛΑΣ Χ. , σελ.</w:t>
        </w:r>
        <w:r w:rsidRPr="00265160">
          <w:rPr>
            <w:rFonts w:eastAsia="Times New Roman"/>
            <w:szCs w:val="24"/>
            <w:lang w:eastAsia="en-US"/>
          </w:rPr>
          <w:br/>
          <w:t>ΜΠΟΥΚΩΡΟΣ Χ. , σελ.</w:t>
        </w:r>
        <w:r w:rsidRPr="00265160">
          <w:rPr>
            <w:rFonts w:eastAsia="Times New Roman"/>
            <w:szCs w:val="24"/>
            <w:lang w:eastAsia="en-US"/>
          </w:rPr>
          <w:br/>
          <w:t>ΣΑΧΙΝΙΔΗΣ Ι. , σελ.</w:t>
        </w:r>
        <w:r w:rsidRPr="00265160">
          <w:rPr>
            <w:rFonts w:eastAsia="Times New Roman"/>
            <w:szCs w:val="24"/>
            <w:lang w:eastAsia="en-US"/>
          </w:rPr>
          <w:br/>
          <w:t>ΣΤΑΪΚΟΥΡΑΣ Χ. , σελ.</w:t>
        </w:r>
        <w:r w:rsidRPr="00265160">
          <w:rPr>
            <w:rFonts w:eastAsia="Times New Roman"/>
            <w:szCs w:val="24"/>
            <w:lang w:eastAsia="en-US"/>
          </w:rPr>
          <w:br/>
        </w:r>
        <w:r w:rsidRPr="00265160">
          <w:rPr>
            <w:rFonts w:eastAsia="Times New Roman"/>
            <w:szCs w:val="24"/>
            <w:lang w:eastAsia="en-US"/>
          </w:rPr>
          <w:br/>
          <w:t>Β. Επί των επικαίρων ερωτήσεων:</w:t>
        </w:r>
        <w:r w:rsidRPr="00265160">
          <w:rPr>
            <w:rFonts w:eastAsia="Times New Roman"/>
            <w:szCs w:val="24"/>
            <w:lang w:eastAsia="en-US"/>
          </w:rPr>
          <w:br/>
          <w:t>ΚΑΤΡΟΥΓΚΑΛΟΣ Γ. , σελ.</w:t>
        </w:r>
        <w:r w:rsidRPr="00265160">
          <w:rPr>
            <w:rFonts w:eastAsia="Times New Roman"/>
            <w:szCs w:val="24"/>
            <w:lang w:eastAsia="en-US"/>
          </w:rPr>
          <w:br/>
          <w:t>ΚΑΤΣΩΤΗΣ Χ. , σελ.</w:t>
        </w:r>
        <w:r w:rsidRPr="00265160">
          <w:rPr>
            <w:rFonts w:eastAsia="Times New Roman"/>
            <w:szCs w:val="24"/>
            <w:lang w:eastAsia="en-US"/>
          </w:rPr>
          <w:br/>
          <w:t>ΣΥΝΤΥΧΑΚΗΣ Ε. , σελ.</w:t>
        </w:r>
        <w:r w:rsidRPr="00265160">
          <w:rPr>
            <w:rFonts w:eastAsia="Times New Roman"/>
            <w:szCs w:val="24"/>
            <w:lang w:eastAsia="en-US"/>
          </w:rPr>
          <w:br/>
          <w:t>ΦΙΛΗΣ Ν. , σελ.</w:t>
        </w:r>
        <w:r w:rsidRPr="00265160">
          <w:rPr>
            <w:rFonts w:eastAsia="Times New Roman"/>
            <w:szCs w:val="24"/>
            <w:lang w:eastAsia="en-US"/>
          </w:rPr>
          <w:br/>
        </w:r>
        <w:r w:rsidRPr="00265160">
          <w:rPr>
            <w:rFonts w:eastAsia="Times New Roman"/>
            <w:szCs w:val="24"/>
            <w:lang w:eastAsia="en-US"/>
          </w:rPr>
          <w:br/>
          <w:t>Γ. Επί της επίκαιρης επερώτησης:</w:t>
        </w:r>
        <w:r w:rsidRPr="00265160">
          <w:rPr>
            <w:rFonts w:eastAsia="Times New Roman"/>
            <w:szCs w:val="24"/>
            <w:lang w:eastAsia="en-US"/>
          </w:rPr>
          <w:br/>
          <w:t>ΑΛΕΞΙΑΔΗΣ Τ. , σελ.</w:t>
        </w:r>
        <w:r w:rsidRPr="00265160">
          <w:rPr>
            <w:rFonts w:eastAsia="Times New Roman"/>
            <w:szCs w:val="24"/>
            <w:lang w:eastAsia="en-US"/>
          </w:rPr>
          <w:br/>
          <w:t>ΒΑΡΔΑΛΗΣ Α. , σελ.</w:t>
        </w:r>
        <w:r w:rsidRPr="00265160">
          <w:rPr>
            <w:rFonts w:eastAsia="Times New Roman"/>
            <w:szCs w:val="24"/>
            <w:lang w:eastAsia="en-US"/>
          </w:rPr>
          <w:br/>
          <w:t>ΒΕΣΥΡΟΠΟΥΛΟΣ Α. , σελ.</w:t>
        </w:r>
        <w:r w:rsidRPr="00265160">
          <w:rPr>
            <w:rFonts w:eastAsia="Times New Roman"/>
            <w:szCs w:val="24"/>
            <w:lang w:eastAsia="en-US"/>
          </w:rPr>
          <w:br/>
          <w:t>ΒΛΑΣΗΣ Κ. , σελ.</w:t>
        </w:r>
        <w:r w:rsidRPr="00265160">
          <w:rPr>
            <w:rFonts w:eastAsia="Times New Roman"/>
            <w:szCs w:val="24"/>
            <w:lang w:eastAsia="en-US"/>
          </w:rPr>
          <w:br/>
          <w:t>ΒΡΟΥΤΣΗΣ Ι. , σελ.</w:t>
        </w:r>
        <w:r w:rsidRPr="00265160">
          <w:rPr>
            <w:rFonts w:eastAsia="Times New Roman"/>
            <w:szCs w:val="24"/>
            <w:lang w:eastAsia="en-US"/>
          </w:rPr>
          <w:br/>
          <w:t>ΓΕΩΡΓΙΑΔΗΣ Μ. , σελ.</w:t>
        </w:r>
        <w:r w:rsidRPr="00265160">
          <w:rPr>
            <w:rFonts w:eastAsia="Times New Roman"/>
            <w:szCs w:val="24"/>
            <w:lang w:eastAsia="en-US"/>
          </w:rPr>
          <w:br/>
          <w:t>ΔΗΜΑΣ Χ. , σελ.</w:t>
        </w:r>
        <w:r w:rsidRPr="00265160">
          <w:rPr>
            <w:rFonts w:eastAsia="Times New Roman"/>
            <w:szCs w:val="24"/>
            <w:lang w:eastAsia="en-US"/>
          </w:rPr>
          <w:br/>
          <w:t>ΚΑΜΜΕΝΟΣ Δ. , σελ.</w:t>
        </w:r>
        <w:r w:rsidRPr="00265160">
          <w:rPr>
            <w:rFonts w:eastAsia="Times New Roman"/>
            <w:szCs w:val="24"/>
            <w:lang w:eastAsia="en-US"/>
          </w:rPr>
          <w:br/>
          <w:t>ΚΑΤΣΑΝΙΩΤΗΣ Α. , σελ.</w:t>
        </w:r>
        <w:r w:rsidRPr="00265160">
          <w:rPr>
            <w:rFonts w:eastAsia="Times New Roman"/>
            <w:szCs w:val="24"/>
            <w:lang w:eastAsia="en-US"/>
          </w:rPr>
          <w:br/>
          <w:t>ΛΟΒΕΡΔΟΣ Α. , σελ.</w:t>
        </w:r>
        <w:r w:rsidRPr="00265160">
          <w:rPr>
            <w:rFonts w:eastAsia="Times New Roman"/>
            <w:szCs w:val="24"/>
            <w:lang w:eastAsia="en-US"/>
          </w:rPr>
          <w:br/>
          <w:t>ΜΑΥΡΩΤΑΣ Γ. , σελ.</w:t>
        </w:r>
        <w:r w:rsidRPr="00265160">
          <w:rPr>
            <w:rFonts w:eastAsia="Times New Roman"/>
            <w:szCs w:val="24"/>
            <w:lang w:eastAsia="en-US"/>
          </w:rPr>
          <w:br/>
          <w:t>ΜΠΑΛΑΟΥΡΑΣ Γ. , σελ.</w:t>
        </w:r>
        <w:r w:rsidRPr="00265160">
          <w:rPr>
            <w:rFonts w:eastAsia="Times New Roman"/>
            <w:szCs w:val="24"/>
            <w:lang w:eastAsia="en-US"/>
          </w:rPr>
          <w:br/>
          <w:t>ΜΠΟΥΚΩΡΟΣ Χ. , σελ.</w:t>
        </w:r>
        <w:r w:rsidRPr="00265160">
          <w:rPr>
            <w:rFonts w:eastAsia="Times New Roman"/>
            <w:szCs w:val="24"/>
            <w:lang w:eastAsia="en-US"/>
          </w:rPr>
          <w:br/>
          <w:t>ΣΑΧΙΝΙΔΗΣ Ι. , σελ.</w:t>
        </w:r>
        <w:r w:rsidRPr="00265160">
          <w:rPr>
            <w:rFonts w:eastAsia="Times New Roman"/>
            <w:szCs w:val="24"/>
            <w:lang w:eastAsia="en-US"/>
          </w:rPr>
          <w:br/>
          <w:t>ΣΤΑΪΚΟΥΡΑΣ Χ. , σελ.</w:t>
        </w:r>
        <w:r w:rsidRPr="00265160">
          <w:rPr>
            <w:rFonts w:eastAsia="Times New Roman"/>
            <w:szCs w:val="24"/>
            <w:lang w:eastAsia="en-US"/>
          </w:rPr>
          <w:br/>
          <w:t>ΣΤΑΜΑΤΗΣ Δ. , σελ.</w:t>
        </w:r>
        <w:r w:rsidRPr="00265160">
          <w:rPr>
            <w:rFonts w:eastAsia="Times New Roman"/>
            <w:szCs w:val="24"/>
            <w:lang w:eastAsia="en-US"/>
          </w:rPr>
          <w:br/>
        </w:r>
        <w:r w:rsidRPr="00265160">
          <w:rPr>
            <w:rFonts w:eastAsia="Times New Roman"/>
            <w:szCs w:val="24"/>
            <w:lang w:eastAsia="en-US"/>
          </w:rPr>
          <w:br/>
          <w:t>ΠΑΡΕΜΒΑΣΕΙΣ:</w:t>
        </w:r>
        <w:r w:rsidRPr="00265160">
          <w:rPr>
            <w:rFonts w:eastAsia="Times New Roman"/>
            <w:szCs w:val="24"/>
            <w:lang w:eastAsia="en-US"/>
          </w:rPr>
          <w:br/>
          <w:t>ΜΠΓΙΑΛΑΣ Χ. , σελ.</w:t>
        </w:r>
        <w:r w:rsidRPr="00265160">
          <w:rPr>
            <w:rFonts w:eastAsia="Times New Roman"/>
            <w:szCs w:val="24"/>
            <w:lang w:eastAsia="en-US"/>
          </w:rPr>
          <w:br/>
          <w:t>ΠΑΠΑΝΑΤΣΙΟΥ Α. , σελ.</w:t>
        </w:r>
        <w:r w:rsidRPr="00265160">
          <w:rPr>
            <w:rFonts w:eastAsia="Times New Roman"/>
            <w:szCs w:val="24"/>
            <w:lang w:eastAsia="en-US"/>
          </w:rPr>
          <w:br/>
          <w:t>ΣΤΕΦΟΣ Ι. , σελ.</w:t>
        </w:r>
        <w:r w:rsidRPr="00265160">
          <w:rPr>
            <w:rFonts w:eastAsia="Times New Roman"/>
            <w:szCs w:val="24"/>
            <w:lang w:eastAsia="en-US"/>
          </w:rPr>
          <w:br/>
        </w:r>
      </w:ins>
    </w:p>
    <w:p w14:paraId="6FAA0432" w14:textId="77777777" w:rsidR="006F28F6" w:rsidRDefault="00265160">
      <w:pPr>
        <w:spacing w:after="0" w:line="600" w:lineRule="auto"/>
        <w:ind w:firstLine="720"/>
        <w:jc w:val="center"/>
        <w:rPr>
          <w:rFonts w:eastAsia="Times New Roman" w:cs="Times New Roman"/>
          <w:szCs w:val="24"/>
        </w:rPr>
      </w:pPr>
      <w:r>
        <w:rPr>
          <w:rFonts w:eastAsia="Times New Roman"/>
          <w:szCs w:val="24"/>
        </w:rPr>
        <w:t>ΠΡΑΚΤΙΚΑ ΒΟΥΛΗΣ</w:t>
      </w:r>
    </w:p>
    <w:p w14:paraId="6FAA0433" w14:textId="77777777" w:rsidR="006F28F6" w:rsidRDefault="00265160">
      <w:pPr>
        <w:spacing w:after="0" w:line="600" w:lineRule="auto"/>
        <w:ind w:firstLine="720"/>
        <w:jc w:val="center"/>
        <w:rPr>
          <w:rFonts w:eastAsia="Times New Roman" w:cs="Times New Roman"/>
          <w:szCs w:val="24"/>
        </w:rPr>
      </w:pPr>
      <w:r>
        <w:rPr>
          <w:rFonts w:eastAsia="Times New Roman"/>
          <w:szCs w:val="24"/>
        </w:rPr>
        <w:t xml:space="preserve">ΙΖ΄ ΠΕΡΙΟΔΟΣ </w:t>
      </w:r>
    </w:p>
    <w:p w14:paraId="6FAA0434" w14:textId="77777777" w:rsidR="006F28F6" w:rsidRDefault="00265160">
      <w:pPr>
        <w:spacing w:after="0"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6FAA0435" w14:textId="77777777" w:rsidR="006F28F6" w:rsidRDefault="00265160">
      <w:pPr>
        <w:spacing w:after="0" w:line="600" w:lineRule="auto"/>
        <w:ind w:firstLine="720"/>
        <w:jc w:val="center"/>
        <w:rPr>
          <w:rFonts w:eastAsia="Times New Roman" w:cs="Times New Roman"/>
          <w:szCs w:val="24"/>
        </w:rPr>
      </w:pPr>
      <w:r>
        <w:rPr>
          <w:rFonts w:eastAsia="Times New Roman"/>
          <w:szCs w:val="24"/>
        </w:rPr>
        <w:t>ΣΥΝΟΔΟΣ Α΄</w:t>
      </w:r>
    </w:p>
    <w:p w14:paraId="6FAA0436" w14:textId="77777777" w:rsidR="006F28F6" w:rsidRDefault="00265160">
      <w:pPr>
        <w:spacing w:after="0" w:line="600" w:lineRule="auto"/>
        <w:ind w:firstLine="720"/>
        <w:jc w:val="center"/>
        <w:rPr>
          <w:rFonts w:eastAsia="Times New Roman" w:cs="Times New Roman"/>
          <w:szCs w:val="24"/>
        </w:rPr>
      </w:pPr>
      <w:r>
        <w:rPr>
          <w:rFonts w:eastAsia="Times New Roman"/>
          <w:szCs w:val="24"/>
        </w:rPr>
        <w:t>ΣΥΝΕΔΡΙΑΣΗ ΡΜΒ΄</w:t>
      </w:r>
    </w:p>
    <w:p w14:paraId="6FAA0437" w14:textId="77777777" w:rsidR="006F28F6" w:rsidRDefault="00265160">
      <w:pPr>
        <w:spacing w:after="0" w:line="600" w:lineRule="auto"/>
        <w:ind w:firstLine="720"/>
        <w:jc w:val="center"/>
        <w:rPr>
          <w:rFonts w:eastAsia="Times New Roman" w:cs="Times New Roman"/>
          <w:szCs w:val="24"/>
        </w:rPr>
      </w:pPr>
      <w:r>
        <w:rPr>
          <w:rFonts w:eastAsia="Times New Roman"/>
          <w:szCs w:val="24"/>
        </w:rPr>
        <w:t>Δευτέρα 13 Ιουνίου 2016</w:t>
      </w:r>
    </w:p>
    <w:p w14:paraId="6FAA0438" w14:textId="77777777" w:rsidR="006F28F6" w:rsidRDefault="00265160">
      <w:pPr>
        <w:spacing w:after="0" w:line="600" w:lineRule="auto"/>
        <w:ind w:firstLine="720"/>
        <w:jc w:val="both"/>
        <w:rPr>
          <w:rFonts w:eastAsia="Times New Roman" w:cs="Times New Roman"/>
          <w:szCs w:val="24"/>
        </w:rPr>
      </w:pPr>
      <w:r>
        <w:rPr>
          <w:rFonts w:eastAsia="Times New Roman"/>
          <w:szCs w:val="24"/>
        </w:rPr>
        <w:t xml:space="preserve">Αθήνα, σήμερα στις 13 Ιουνίου 2016, ημέρα Δευτέρα και ώρα 17.09΄ συνήλθε στην Αίθουσα των συνεδριάσεων του Βουλευτηρίου η Βουλή σε ολομέλεια για να συνεδριάσει υπό την προεδρία του Δ΄ Αντιπροέδρου αυτής κ. </w:t>
      </w:r>
      <w:r w:rsidRPr="00B803FB">
        <w:rPr>
          <w:rFonts w:eastAsia="Times New Roman"/>
          <w:b/>
          <w:szCs w:val="24"/>
        </w:rPr>
        <w:t>ΝΙΚΗΤΑ ΚΑΚΛΑΜΑΝΗ</w:t>
      </w:r>
      <w:r>
        <w:rPr>
          <w:rFonts w:eastAsia="Times New Roman"/>
          <w:szCs w:val="24"/>
        </w:rPr>
        <w:t>.</w:t>
      </w:r>
    </w:p>
    <w:p w14:paraId="6FAA0439" w14:textId="77777777" w:rsidR="006F28F6" w:rsidRDefault="00265160">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αρχίζει η συνεδρίαση. </w:t>
      </w:r>
    </w:p>
    <w:p w14:paraId="6FAA043A" w14:textId="77777777" w:rsidR="006F28F6" w:rsidRDefault="00265160">
      <w:pPr>
        <w:spacing w:after="0" w:line="600" w:lineRule="auto"/>
        <w:ind w:firstLine="720"/>
        <w:jc w:val="both"/>
        <w:rPr>
          <w:rFonts w:eastAsia="Times New Roman"/>
          <w:szCs w:val="24"/>
        </w:rPr>
      </w:pPr>
      <w:r>
        <w:rPr>
          <w:rFonts w:eastAsia="Times New Roman"/>
          <w:szCs w:val="24"/>
        </w:rPr>
        <w:t xml:space="preserve">Εισερχόμαστε στη συζήτηση των </w:t>
      </w:r>
    </w:p>
    <w:p w14:paraId="6FAA043B" w14:textId="77777777" w:rsidR="006F28F6" w:rsidRDefault="00265160">
      <w:pPr>
        <w:spacing w:after="0" w:line="600" w:lineRule="auto"/>
        <w:ind w:firstLine="720"/>
        <w:jc w:val="center"/>
        <w:rPr>
          <w:rFonts w:eastAsia="Times New Roman"/>
          <w:b/>
          <w:szCs w:val="24"/>
        </w:rPr>
      </w:pPr>
      <w:r>
        <w:rPr>
          <w:rFonts w:eastAsia="Times New Roman"/>
          <w:b/>
          <w:szCs w:val="24"/>
        </w:rPr>
        <w:t>ΕΠΙΚΑΙΡΩΝ ΕΡΩΤΗΣΕΩΝ</w:t>
      </w:r>
    </w:p>
    <w:p w14:paraId="6FAA043C" w14:textId="77777777" w:rsidR="006F28F6" w:rsidRDefault="00265160">
      <w:pPr>
        <w:spacing w:before="100" w:beforeAutospacing="1" w:after="0" w:line="600" w:lineRule="auto"/>
        <w:ind w:left="-284" w:firstLine="720"/>
        <w:jc w:val="both"/>
        <w:rPr>
          <w:rFonts w:ascii="Verdana" w:eastAsia="Times New Roman" w:hAnsi="Verdana" w:cs="Times New Roman"/>
          <w:color w:val="000000"/>
          <w:sz w:val="17"/>
          <w:szCs w:val="17"/>
        </w:rPr>
      </w:pPr>
      <w:r>
        <w:rPr>
          <w:rFonts w:eastAsia="Times New Roman"/>
          <w:szCs w:val="24"/>
        </w:rPr>
        <w:lastRenderedPageBreak/>
        <w:t xml:space="preserve">Θα συζητηθεί η </w:t>
      </w:r>
      <w:r>
        <w:rPr>
          <w:rFonts w:eastAsia="Times New Roman"/>
          <w:szCs w:val="24"/>
        </w:rPr>
        <w:t xml:space="preserve">ένατη </w:t>
      </w:r>
      <w:r>
        <w:rPr>
          <w:rFonts w:eastAsia="Times New Roman"/>
          <w:szCs w:val="24"/>
        </w:rPr>
        <w:t>με αριθμό 938/31-5-2016 επίκαιρη ερώτηση δεύτερου κύκλου του Βουλευτή Ηρακλείου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Εμμανουήλ Σ</w:t>
      </w:r>
      <w:r>
        <w:rPr>
          <w:rFonts w:eastAsia="Times New Roman"/>
          <w:bCs/>
          <w:szCs w:val="24"/>
        </w:rPr>
        <w:t>υντυχάκη</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szCs w:val="24"/>
        </w:rPr>
        <w:t xml:space="preserve"> σχετικά με την κατάσταση που επικρατεί στα Σχολεία Δεύτερης Ευκαιρίας.</w:t>
      </w:r>
      <w:r>
        <w:rPr>
          <w:rFonts w:ascii="Verdana" w:eastAsia="Times New Roman" w:hAnsi="Verdana" w:cs="Times New Roman"/>
          <w:color w:val="000000"/>
          <w:sz w:val="17"/>
          <w:szCs w:val="17"/>
        </w:rPr>
        <w:t> </w:t>
      </w:r>
    </w:p>
    <w:p w14:paraId="6FAA043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Κύριε Συντυχάκη, έχετε τον λόγο. </w:t>
      </w:r>
    </w:p>
    <w:p w14:paraId="6FAA043E"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6FAA043F" w14:textId="77777777" w:rsidR="006F28F6" w:rsidRDefault="00265160">
      <w:pPr>
        <w:spacing w:after="0" w:line="600" w:lineRule="auto"/>
        <w:ind w:firstLine="720"/>
        <w:jc w:val="both"/>
        <w:rPr>
          <w:rFonts w:eastAsia="Times New Roman"/>
          <w:szCs w:val="24"/>
        </w:rPr>
      </w:pPr>
      <w:r>
        <w:rPr>
          <w:rFonts w:eastAsia="Times New Roman" w:cs="Times New Roman"/>
          <w:szCs w:val="24"/>
        </w:rPr>
        <w:t>Κύριε Υπουργέ, η κατάσταση που επικρατεί</w:t>
      </w:r>
      <w:r>
        <w:rPr>
          <w:rFonts w:eastAsia="Times New Roman" w:cs="Times New Roman"/>
          <w:szCs w:val="24"/>
        </w:rPr>
        <w:t xml:space="preserve"> </w:t>
      </w:r>
      <w:r>
        <w:rPr>
          <w:rFonts w:eastAsia="Times New Roman"/>
          <w:szCs w:val="24"/>
        </w:rPr>
        <w:t>στα Σχολεία Δεύτερης Ευκαιρίας είναι επιεικώς απαράδεκτη και ταλαιπωρεί μάλιστα εκπαιδευτικούς και εκπαιδευόμενους. Τα περισσότερα υπολειτουργούν. Υπάρχουν ελλείψεις εκπαιδευτικού προσωπικού, καθυστερήσεις στην υπογραφή των συμβάσεων και στις πληρωμές των</w:t>
      </w:r>
      <w:r>
        <w:rPr>
          <w:rFonts w:eastAsia="Times New Roman"/>
          <w:szCs w:val="24"/>
        </w:rPr>
        <w:t xml:space="preserve"> ωρομισθίων, απλήρωτες μετακινήσεις εκπαιδευόμενων, έλλειψη γραφικής ύλης, πετρελαίου θέρμανσης, καθαριότητας στα σχολεία, ούτε χαρτί τουαλέτας και πάρα πολλά άλλα, δεν χρειάζεται να τα απαριθμήσω όλα. </w:t>
      </w:r>
    </w:p>
    <w:p w14:paraId="6FAA0440" w14:textId="77777777" w:rsidR="006F28F6" w:rsidRDefault="00265160">
      <w:pPr>
        <w:spacing w:after="0" w:line="600" w:lineRule="auto"/>
        <w:ind w:firstLine="720"/>
        <w:jc w:val="both"/>
        <w:rPr>
          <w:rFonts w:eastAsia="Times New Roman"/>
          <w:szCs w:val="24"/>
        </w:rPr>
      </w:pPr>
      <w:r>
        <w:rPr>
          <w:rFonts w:eastAsia="Times New Roman"/>
          <w:szCs w:val="24"/>
        </w:rPr>
        <w:lastRenderedPageBreak/>
        <w:t>Στην ουσία δηλαδή πρόκειται για σχολεία δεύτερης κατη</w:t>
      </w:r>
      <w:r>
        <w:rPr>
          <w:rFonts w:eastAsia="Times New Roman"/>
          <w:szCs w:val="24"/>
        </w:rPr>
        <w:t>γορίας και όχι για σχολεία δεύτερης ευκαιρίας. Φέτος ειδικά παράγινε το κακό. Προσπαθήσατε να μπαλώσετε τις ελλείψεις προσωπικού με αποσπάσεις μονίμων -τη στιγμή που υπάρχουν χιλιάδες εκπαιδευτικά κενά και στις δύο βαθμίδες εκπαίδευσης- αλλά και με ωρομίσθ</w:t>
      </w:r>
      <w:r>
        <w:rPr>
          <w:rFonts w:eastAsia="Times New Roman"/>
          <w:szCs w:val="24"/>
        </w:rPr>
        <w:t>ιους με συμβάσεις έργου οι οποίοι προσελήφθησαν επτά μήνες αφότου θεωρητικά ξεκίνησαν τα ΣΔΕ.</w:t>
      </w:r>
    </w:p>
    <w:p w14:paraId="6FAA0441" w14:textId="77777777" w:rsidR="006F28F6" w:rsidRDefault="00265160">
      <w:pPr>
        <w:spacing w:after="0" w:line="600" w:lineRule="auto"/>
        <w:ind w:firstLine="720"/>
        <w:jc w:val="both"/>
        <w:rPr>
          <w:rFonts w:eastAsia="Times New Roman"/>
          <w:szCs w:val="24"/>
        </w:rPr>
      </w:pPr>
      <w:r>
        <w:rPr>
          <w:rFonts w:eastAsia="Times New Roman"/>
          <w:szCs w:val="24"/>
        </w:rPr>
        <w:t xml:space="preserve">Πώς, λοιπόν, κάτω από τέτοιες συνθήκες θα καλυφθούν οι ειδικότητες των </w:t>
      </w:r>
      <w:proofErr w:type="spellStart"/>
      <w:r>
        <w:rPr>
          <w:rFonts w:eastAsia="Times New Roman"/>
          <w:szCs w:val="24"/>
        </w:rPr>
        <w:t>γραμματισμών</w:t>
      </w:r>
      <w:proofErr w:type="spellEnd"/>
      <w:r>
        <w:rPr>
          <w:rFonts w:eastAsia="Times New Roman"/>
          <w:szCs w:val="24"/>
        </w:rPr>
        <w:t xml:space="preserve"> και η ύλη, όταν οι αναπληρώσεις των χαμένων ωρών ξεκίνησαν λίγο πριν από το Πά</w:t>
      </w:r>
      <w:r>
        <w:rPr>
          <w:rFonts w:eastAsia="Times New Roman"/>
          <w:szCs w:val="24"/>
        </w:rPr>
        <w:t xml:space="preserve">σχα με συμπίεση της ύλης και του χρόνου ολοκλήρωσης των </w:t>
      </w:r>
      <w:proofErr w:type="spellStart"/>
      <w:r>
        <w:rPr>
          <w:rFonts w:eastAsia="Times New Roman"/>
          <w:szCs w:val="24"/>
        </w:rPr>
        <w:t>γραμματισμών</w:t>
      </w:r>
      <w:proofErr w:type="spellEnd"/>
      <w:r>
        <w:rPr>
          <w:rFonts w:eastAsia="Times New Roman"/>
          <w:szCs w:val="24"/>
        </w:rPr>
        <w:t>;</w:t>
      </w:r>
    </w:p>
    <w:p w14:paraId="6FAA0442" w14:textId="77777777" w:rsidR="006F28F6" w:rsidRDefault="00265160">
      <w:pPr>
        <w:spacing w:after="0" w:line="600" w:lineRule="auto"/>
        <w:ind w:firstLine="720"/>
        <w:jc w:val="both"/>
        <w:rPr>
          <w:rFonts w:eastAsia="Times New Roman"/>
          <w:szCs w:val="24"/>
        </w:rPr>
      </w:pPr>
      <w:r>
        <w:rPr>
          <w:rFonts w:eastAsia="Times New Roman"/>
          <w:szCs w:val="24"/>
        </w:rPr>
        <w:t>Αντί να διορίσετε εκπαιδευτικό προσωπικό με σταθερή σχέση εργασίας για να καλύψετε το σύνολο των αναγκών, προσπαθήσατε με μπαλώματα, μετακινήσεις, αποσπάσεις, ωρομίσθιους, με την εθελοντ</w:t>
      </w:r>
      <w:r>
        <w:rPr>
          <w:rFonts w:eastAsia="Times New Roman"/>
          <w:szCs w:val="24"/>
        </w:rPr>
        <w:t>ική εργασία, να καλύψετε τα κενά και τις ανάγκες.</w:t>
      </w:r>
    </w:p>
    <w:p w14:paraId="6FAA0443" w14:textId="77777777" w:rsidR="006F28F6" w:rsidRDefault="00265160">
      <w:pPr>
        <w:spacing w:after="0" w:line="600" w:lineRule="auto"/>
        <w:ind w:firstLine="720"/>
        <w:jc w:val="both"/>
        <w:rPr>
          <w:rFonts w:eastAsia="Times New Roman"/>
          <w:szCs w:val="24"/>
        </w:rPr>
      </w:pPr>
      <w:r>
        <w:rPr>
          <w:rFonts w:eastAsia="Times New Roman"/>
          <w:szCs w:val="24"/>
        </w:rPr>
        <w:lastRenderedPageBreak/>
        <w:t xml:space="preserve">Με ευθύνη δική σας, δηλαδή της Κυβέρνησής σας, δεν έχει ολοκληρωθεί επίσης η </w:t>
      </w:r>
      <w:proofErr w:type="spellStart"/>
      <w:r>
        <w:rPr>
          <w:rFonts w:eastAsia="Times New Roman"/>
          <w:szCs w:val="24"/>
        </w:rPr>
        <w:t>συμβασιοποίηση</w:t>
      </w:r>
      <w:proofErr w:type="spellEnd"/>
      <w:r>
        <w:rPr>
          <w:rFonts w:eastAsia="Times New Roman"/>
          <w:szCs w:val="24"/>
        </w:rPr>
        <w:t xml:space="preserve"> των ωρομισθίων, ούτε έχουν πληρωθεί. Εργάζονται χωρίς να πληρώνονται, χωρίς να έχουν διασφαλίσει στοιχειώδη εργασι</w:t>
      </w:r>
      <w:r>
        <w:rPr>
          <w:rFonts w:eastAsia="Times New Roman"/>
          <w:szCs w:val="24"/>
        </w:rPr>
        <w:t>ακά δικαιώματα. Και πρέπει κάποια στιγμή να τελειώσει αυτό το απαράδεκτο καθεστώς.</w:t>
      </w:r>
    </w:p>
    <w:p w14:paraId="6FAA0444" w14:textId="77777777" w:rsidR="006F28F6" w:rsidRDefault="00265160">
      <w:pPr>
        <w:spacing w:after="0" w:line="600" w:lineRule="auto"/>
        <w:ind w:firstLine="720"/>
        <w:jc w:val="both"/>
        <w:rPr>
          <w:rFonts w:eastAsia="Times New Roman"/>
          <w:szCs w:val="24"/>
        </w:rPr>
      </w:pPr>
      <w:r>
        <w:rPr>
          <w:rFonts w:eastAsia="Times New Roman"/>
          <w:szCs w:val="24"/>
        </w:rPr>
        <w:t>Αρχές του Ιούνη ήρθαν τα δελτία προς συμπλήρωση από τους ωρομίσθιους. Μετά θα πάνε στο ΙΝΕΔΙΒΙΜ για να επιστρέψουν μετά από ένα μήνα το λιγότερο οι συμβάσεις για υπογραφή. Κ</w:t>
      </w:r>
      <w:r>
        <w:rPr>
          <w:rFonts w:eastAsia="Times New Roman"/>
          <w:szCs w:val="24"/>
        </w:rPr>
        <w:t>αι δεν ξέρω μετά από πόσους μήνες θα πληρωθούν, θα μπουν τα ένσημα, η προϋπηρεσία κ.λπ.</w:t>
      </w:r>
      <w:r>
        <w:rPr>
          <w:rFonts w:eastAsia="Times New Roman"/>
          <w:szCs w:val="24"/>
        </w:rPr>
        <w:t>.</w:t>
      </w:r>
      <w:r>
        <w:rPr>
          <w:rFonts w:eastAsia="Times New Roman"/>
          <w:szCs w:val="24"/>
        </w:rPr>
        <w:t xml:space="preserve"> Και δεν φτάνει μόνο αυτό. Δεν αναγνωρίζετε το σύνολο των ωρών στα ΣΔΕ ως προϋπηρεσία για την κατάταξή τους στον ενιαίο πίνακα αναπληρωτών παρά μόνο τις οκτώ από τις </w:t>
      </w:r>
      <w:r>
        <w:rPr>
          <w:rFonts w:eastAsia="Times New Roman"/>
          <w:szCs w:val="24"/>
        </w:rPr>
        <w:t>είκοσι ώρες ως ανώτατο όριο.</w:t>
      </w:r>
    </w:p>
    <w:p w14:paraId="6FAA0445" w14:textId="77777777" w:rsidR="006F28F6" w:rsidRDefault="00265160">
      <w:pPr>
        <w:spacing w:after="0" w:line="600" w:lineRule="auto"/>
        <w:ind w:firstLine="720"/>
        <w:jc w:val="both"/>
        <w:rPr>
          <w:rFonts w:eastAsia="Times New Roman"/>
          <w:szCs w:val="24"/>
        </w:rPr>
      </w:pPr>
      <w:r>
        <w:rPr>
          <w:rFonts w:eastAsia="Times New Roman"/>
          <w:szCs w:val="24"/>
        </w:rPr>
        <w:t xml:space="preserve">Κύριε Υπουργέ, στις 31 του Μάρτη εκδώσατε υπουργική απόφαση με την οποία οι εκπαιδευόμενοι σε οκτώ ΣΔΕ και δεκαεννέα παραρτήματα πανελλαδικά, που δεν είχαν διδαχθεί πέντε </w:t>
      </w:r>
      <w:proofErr w:type="spellStart"/>
      <w:r>
        <w:rPr>
          <w:rFonts w:eastAsia="Times New Roman"/>
          <w:szCs w:val="24"/>
        </w:rPr>
        <w:t>γραμματισμούς</w:t>
      </w:r>
      <w:proofErr w:type="spellEnd"/>
      <w:r>
        <w:rPr>
          <w:rFonts w:eastAsia="Times New Roman"/>
          <w:szCs w:val="24"/>
        </w:rPr>
        <w:t xml:space="preserve"> και πάνω, παρατείνουν τη φοίτησή τους κατά</w:t>
      </w:r>
      <w:r>
        <w:rPr>
          <w:rFonts w:eastAsia="Times New Roman"/>
          <w:szCs w:val="24"/>
        </w:rPr>
        <w:t xml:space="preserve"> ένα εξάμηνο. Στα υπόλοιπα ΣΔΕ βέβαια, που δεν είχαν </w:t>
      </w:r>
      <w:r>
        <w:rPr>
          <w:rFonts w:eastAsia="Times New Roman"/>
          <w:szCs w:val="24"/>
        </w:rPr>
        <w:lastRenderedPageBreak/>
        <w:t xml:space="preserve">διδαχθεί τέσσερις </w:t>
      </w:r>
      <w:proofErr w:type="spellStart"/>
      <w:r>
        <w:rPr>
          <w:rFonts w:eastAsia="Times New Roman"/>
          <w:szCs w:val="24"/>
        </w:rPr>
        <w:t>γραμματισμούς</w:t>
      </w:r>
      <w:proofErr w:type="spellEnd"/>
      <w:r>
        <w:rPr>
          <w:rFonts w:eastAsia="Times New Roman"/>
          <w:szCs w:val="24"/>
        </w:rPr>
        <w:t xml:space="preserve"> και κάτω, προέβλεπε αναπλήρωση της ύλης με αύξηση του ωραρίου, μείωση των διακοπών του Πάσχα, επέκταση της διδασκαλίας τα Σάββατα κ.λπ.</w:t>
      </w:r>
      <w:r>
        <w:rPr>
          <w:rFonts w:eastAsia="Times New Roman"/>
          <w:szCs w:val="24"/>
        </w:rPr>
        <w:t>.</w:t>
      </w:r>
    </w:p>
    <w:p w14:paraId="6FAA0446" w14:textId="77777777" w:rsidR="006F28F6" w:rsidRDefault="00265160">
      <w:pPr>
        <w:spacing w:after="0" w:line="600" w:lineRule="auto"/>
        <w:ind w:firstLine="720"/>
        <w:jc w:val="both"/>
        <w:rPr>
          <w:rFonts w:eastAsia="Times New Roman"/>
          <w:szCs w:val="24"/>
        </w:rPr>
      </w:pPr>
      <w:r>
        <w:rPr>
          <w:rFonts w:eastAsia="Times New Roman"/>
          <w:szCs w:val="24"/>
        </w:rPr>
        <w:t xml:space="preserve">Από αντιδράσεις εκπαιδευτικών και </w:t>
      </w:r>
      <w:r>
        <w:rPr>
          <w:rFonts w:eastAsia="Times New Roman"/>
          <w:szCs w:val="24"/>
        </w:rPr>
        <w:t>εκπαιδευομένων αλλά και βάσει της απάντησης σε ερώτηση του ΚΚΕ που έγινε τον Απρίλη του 2016 για το ίδιο θέμα, εκδώσατε νέα υπουργική απόφαση στις 17 Μαΐου –την οποία βέβαια η αλήθεια είναι ότι ψάχνουμε και δεν μπορούμε να την βρούμε πουθενά- η οποία αναιρ</w:t>
      </w:r>
      <w:r>
        <w:rPr>
          <w:rFonts w:eastAsia="Times New Roman"/>
          <w:szCs w:val="24"/>
        </w:rPr>
        <w:t>εί την προηγούμενη, λέγοντας ότι οι εκπαιδευόμενοι σε έξι ΣΔΕ και δεκατέσσερα παραρτήματα θα ολοκληρώσουν τελικά την τρέχουσα σχολική χρονιά και θα πάρουν απολυτήριο.</w:t>
      </w:r>
    </w:p>
    <w:p w14:paraId="6FAA0447" w14:textId="77777777" w:rsidR="006F28F6" w:rsidRDefault="00265160">
      <w:pPr>
        <w:spacing w:after="0" w:line="600" w:lineRule="auto"/>
        <w:ind w:firstLine="720"/>
        <w:jc w:val="both"/>
        <w:rPr>
          <w:rFonts w:eastAsia="Times New Roman"/>
          <w:szCs w:val="24"/>
        </w:rPr>
      </w:pPr>
      <w:r>
        <w:rPr>
          <w:rFonts w:eastAsia="Times New Roman"/>
          <w:szCs w:val="24"/>
        </w:rPr>
        <w:t>Πρέπει να δώσετε μια σαφή απάντηση για το τι τελικά θα γίνει. Διότι ακόμη και με την δεύτ</w:t>
      </w:r>
      <w:r>
        <w:rPr>
          <w:rFonts w:eastAsia="Times New Roman"/>
          <w:szCs w:val="24"/>
        </w:rPr>
        <w:t>ερη υπουργική απόφαση έχετε δημιουργήσει μια αγωνία στους ίδιους τους εκπαιδευόμενους αλλά και στους εκπαιδευτές για το εάν τελικά θα ολοκληρώσουν μέσα στα χρονικά πλαίσια που ορίζονται.</w:t>
      </w:r>
    </w:p>
    <w:p w14:paraId="6FAA0448" w14:textId="77777777" w:rsidR="006F28F6" w:rsidRDefault="00265160">
      <w:pPr>
        <w:spacing w:after="0" w:line="600" w:lineRule="auto"/>
        <w:ind w:firstLine="720"/>
        <w:jc w:val="both"/>
        <w:rPr>
          <w:rFonts w:eastAsia="Times New Roman"/>
          <w:szCs w:val="24"/>
        </w:rPr>
      </w:pPr>
      <w:r>
        <w:rPr>
          <w:rFonts w:eastAsia="Times New Roman"/>
          <w:szCs w:val="24"/>
        </w:rPr>
        <w:lastRenderedPageBreak/>
        <w:t>Κατά συνέπεια, κύριε Υπουργέ, σας ρωτάμε συγκεκριμένα: Τι μέτρα θα πά</w:t>
      </w:r>
      <w:r>
        <w:rPr>
          <w:rFonts w:eastAsia="Times New Roman"/>
          <w:szCs w:val="24"/>
        </w:rPr>
        <w:t>ρετε για να διασφαλιστεί ότι θα δοθεί το απολυτήριο στους εκπαιδευόμενους για όλα τα ΣΔΕ και τα παραρτήματά τους, ανεξαιρέτως από τις προβλεπόμενες ημερομηνίες χωρίς παραπέρα παράταση, και να καταβληθούν τα έξοδα μετακίνησης των εκπαιδευομένων;</w:t>
      </w:r>
    </w:p>
    <w:p w14:paraId="6FAA0449"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Τι μέτρα θα</w:t>
      </w:r>
      <w:r>
        <w:rPr>
          <w:rFonts w:eastAsia="Times New Roman" w:cs="Times New Roman"/>
          <w:szCs w:val="24"/>
        </w:rPr>
        <w:t xml:space="preserve"> πάρετε άμεσα, για να υπογραφεί η σύμβαση εργασίας των αναπληρωτών και ωρομίσθιων εκπαιδευτικών των ΣΔΕ, να καταβληθούν τα δεδουλευμένα και τα ένσημά τους, να γίνεται ο διορισμός του εκπαιδευτικού προσωπικού από την αρχή της χρονιάς και να σταματήσει άμεσα</w:t>
      </w:r>
      <w:r>
        <w:rPr>
          <w:rFonts w:eastAsia="Times New Roman" w:cs="Times New Roman"/>
          <w:szCs w:val="24"/>
        </w:rPr>
        <w:t xml:space="preserve"> η απλήρωτη εργασία και, τέλος, να διασφαλιστούν όλα τα εργασιακά τους δικαιώματα με σταθερή σχέση εργασίας και να αναγνωρίζεται, βέβαια, το σύνολο των ωρών στην κατάταξή τους στον ενιαίο πίνακα αναπληρωτών;</w:t>
      </w:r>
    </w:p>
    <w:p w14:paraId="6FAA044A"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και για την ανοχή, κύριε </w:t>
      </w:r>
      <w:r>
        <w:rPr>
          <w:rFonts w:eastAsia="Times New Roman" w:cs="Times New Roman"/>
          <w:szCs w:val="24"/>
        </w:rPr>
        <w:t>Πρόεδρε.</w:t>
      </w:r>
    </w:p>
    <w:p w14:paraId="6FAA044B"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Υπουργέ, έχετε τον λόγο με τη σχετική ανοχή και εσείς.</w:t>
      </w:r>
    </w:p>
    <w:p w14:paraId="6FAA044C"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Ευχαριστώ, κύριε Πρόεδρε.</w:t>
      </w:r>
    </w:p>
    <w:p w14:paraId="6FAA044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Κύριε συνάδελφε, θέλω να θεωρήσετε δεδομένο το ενδιαφέρον της Κυβ</w:t>
      </w:r>
      <w:r>
        <w:rPr>
          <w:rFonts w:eastAsia="Times New Roman" w:cs="Times New Roman"/>
          <w:szCs w:val="24"/>
        </w:rPr>
        <w:t>έρνησης για τα Σχολεία Δεύτερης Ευκαιρίας και την κοινωνική προσφορά που επιτελούν. Είναι θεσμός που προσφέρει μοναδική διέξοδο σε χιλιάδες ανθρώπους που επιθυμούν να επανέλθουν στη διαδικασία της μάθησης, να αποκτήσουν βασικές δεξιότητες και να αποκτήσουν</w:t>
      </w:r>
      <w:r>
        <w:rPr>
          <w:rFonts w:eastAsia="Times New Roman" w:cs="Times New Roman"/>
          <w:szCs w:val="24"/>
        </w:rPr>
        <w:t xml:space="preserve"> περισσότερες δυνατότητες πρόσβασης στην αγορά εργασίας. </w:t>
      </w:r>
    </w:p>
    <w:p w14:paraId="6FAA044E"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Πιο σημαντική διάσταση στην προσφορά των Σχολείων Δεύτερης Ευκαιρίας είναι αυτή που έχει να κάνει με τη λειτουργία τέτοιων σχολείων στα σωφρονιστικά καταστήματα της χώρας. Παρά το σπουδαίο εκπαιδευτ</w:t>
      </w:r>
      <w:r>
        <w:rPr>
          <w:rFonts w:eastAsia="Times New Roman" w:cs="Times New Roman"/>
          <w:szCs w:val="24"/>
        </w:rPr>
        <w:t xml:space="preserve">ικό και κοινωνικό έργο που παράγεται στα ΣΔΕ, στα Σχολεία Δεύτερης Ευκαιρίας, υφίστανται </w:t>
      </w:r>
      <w:r>
        <w:rPr>
          <w:rFonts w:eastAsia="Times New Roman" w:cs="Times New Roman"/>
          <w:szCs w:val="24"/>
        </w:rPr>
        <w:lastRenderedPageBreak/>
        <w:t>πράγματι προβλήματα τα οποία ταλαιπωρούν και τους εκπαιδευτικούς που εργάζονται εκεί αλλά και όσους νέους φοιτούν. Με απόφαση που εξέδωσα τον περασμένο μήνα, στις 17 Μ</w:t>
      </w:r>
      <w:r>
        <w:rPr>
          <w:rFonts w:eastAsia="Times New Roman" w:cs="Times New Roman"/>
          <w:szCs w:val="24"/>
        </w:rPr>
        <w:t>αΐου 2016, καταργείται η εξάμηνη παράταση του πρώτου και δεύτερου κύκλου σπουδών των ΣΔΕ και το διδακτικό έτος ολοκληρώνεται τον Ιούνιο του 2016, τώρα, με ελάχιστες περιπτώσεις δε -αυτό είναι η εξαίρεση- που λειτουργούν σε καταστήματα κράτησης, για τα οποί</w:t>
      </w:r>
      <w:r>
        <w:rPr>
          <w:rFonts w:eastAsia="Times New Roman" w:cs="Times New Roman"/>
          <w:szCs w:val="24"/>
        </w:rPr>
        <w:t>α το διδακτικό έτος παρατείνεται για ένα εξάμηνο μετά από σχετικό αίτημα των εκπαιδευομένων.</w:t>
      </w:r>
    </w:p>
    <w:p w14:paraId="6FAA044F"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Για τη μετακίνηση των εκπαιδευομένων -έχετε διατυπώσει σχετική ερώτηση- υπάρχει σχετική πρόβλεψη κάλυψης εξόδων στο πρόγραμμα που αφορά στα ΣΔΕ και το οποίο υλοποι</w:t>
      </w:r>
      <w:r>
        <w:rPr>
          <w:rFonts w:eastAsia="Times New Roman" w:cs="Times New Roman"/>
          <w:szCs w:val="24"/>
        </w:rPr>
        <w:t xml:space="preserve">εί το Ίδρυμα Νεολαίας και Δια Βίου Μάθησης, το ΙΝΕΔΙΒΙΜ. </w:t>
      </w:r>
    </w:p>
    <w:p w14:paraId="6FAA0450"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Κατόπιν της υπαγωγής των ωρομίσθιων εκπαιδευτικών που διδάσκουν στα Σχολεία Δεύτερης Ευκαιρίας στην ασφάλιση του ΙΚΑ-ΕΤΑΜ, οι αρμόδιες υπηρεσίες του ΙΝΕΔΙΒΙΜ έχουν προχωρήσει στις </w:t>
      </w:r>
      <w:r>
        <w:rPr>
          <w:rFonts w:eastAsia="Times New Roman" w:cs="Times New Roman"/>
          <w:szCs w:val="24"/>
        </w:rPr>
        <w:lastRenderedPageBreak/>
        <w:t>απαραίτητες ενέργε</w:t>
      </w:r>
      <w:r>
        <w:rPr>
          <w:rFonts w:eastAsia="Times New Roman" w:cs="Times New Roman"/>
          <w:szCs w:val="24"/>
        </w:rPr>
        <w:t>ιες προκειμένου να υπάρξει η κατάλληλη παραμετροποίηση του πληροφοριακού συστήματος διαχείρισης και παρακολούθησης του φυσικού και οικονομικού αντικειμένου στη βάση των νέων απαιτήσεων ασφάλιση, ΙΚΑ κ.λπ.</w:t>
      </w:r>
      <w:r>
        <w:rPr>
          <w:rFonts w:eastAsia="Times New Roman" w:cs="Times New Roman"/>
          <w:szCs w:val="24"/>
        </w:rPr>
        <w:t>.</w:t>
      </w:r>
      <w:r>
        <w:rPr>
          <w:rFonts w:eastAsia="Times New Roman" w:cs="Times New Roman"/>
          <w:szCs w:val="24"/>
        </w:rPr>
        <w:t xml:space="preserve"> Το πληροφοριακό σύστημα των Σχολείων Δεύτερης Ευκα</w:t>
      </w:r>
      <w:r>
        <w:rPr>
          <w:rFonts w:eastAsia="Times New Roman" w:cs="Times New Roman"/>
          <w:szCs w:val="24"/>
        </w:rPr>
        <w:t>ιρίας είναι ήδη σε λειτουργία.</w:t>
      </w:r>
    </w:p>
    <w:p w14:paraId="6FAA0451"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Αναφορικά με τις συμβάσεις έργου των ωρομισθίων εκπαιδευτικών που παρέχουν τις υπηρεσίες τους στα ΣΔΕ, σας ενημερώνω ότι ολοκληρώνεται η διαδικασία σύναψης συμβάσεων. Μέσω πληροφοριακού συστήματος θα γίνεται η εξαγωγή της σύμ</w:t>
      </w:r>
      <w:r>
        <w:rPr>
          <w:rFonts w:eastAsia="Times New Roman" w:cs="Times New Roman"/>
          <w:szCs w:val="24"/>
        </w:rPr>
        <w:t>βασης και των απαιτούμενων δικαιολογητικών και κατόπιν η έγκριση των σχετικών πιστώσεων από την ειδική υπηρεσία διαχείρισης θα καταβληθούν τα δεδουλευμένα κ.λπ.</w:t>
      </w:r>
      <w:r>
        <w:rPr>
          <w:rFonts w:eastAsia="Times New Roman" w:cs="Times New Roman"/>
          <w:szCs w:val="24"/>
        </w:rPr>
        <w:t>.</w:t>
      </w:r>
    </w:p>
    <w:p w14:paraId="6FAA0452"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Άφησα τελευταίο ένα θέμα το οποίο θίγετε στην ερώτησή σας, το θέμα του εθελοντισμού. Μάλιστα, </w:t>
      </w:r>
      <w:r>
        <w:rPr>
          <w:rFonts w:eastAsia="Times New Roman" w:cs="Times New Roman"/>
          <w:szCs w:val="24"/>
        </w:rPr>
        <w:t xml:space="preserve">μιλάτε για μανδύα εθελοντισμού στην απλήρωτη εργασία. Κοιτάξτε, υπάρχει η υπουργική απόφαση του 2014 που καθορίζει τους όρους του εθελοντισμού, πώς δηλαδή μπορούν να προσφέρουν διδακτικό έργο </w:t>
      </w:r>
      <w:r>
        <w:rPr>
          <w:rFonts w:eastAsia="Times New Roman" w:cs="Times New Roman"/>
          <w:szCs w:val="24"/>
        </w:rPr>
        <w:lastRenderedPageBreak/>
        <w:t>εθελοντές εκπαιδευτικοί που έχουν ευαισθητοποιηθεί στη φιλοσοφία</w:t>
      </w:r>
      <w:r>
        <w:rPr>
          <w:rFonts w:eastAsia="Times New Roman" w:cs="Times New Roman"/>
          <w:szCs w:val="24"/>
        </w:rPr>
        <w:t xml:space="preserve"> για το πρόγραμμα των ΣΔΕ. Οι εθελοντές εκπαιδευτές δεν υποκαθιστούν το διδακτικό έργο του καθ’ ύλην αρμόδιου εκπαιδευτικού προσωπικού αλλά αξιοποιούνται κυρίως για τον εμπλουτισμό του εκπαιδευτικού προγράμματος των ΣΔΕ προς όφελος των εκπαιδευομένων, όπως</w:t>
      </w:r>
      <w:r>
        <w:rPr>
          <w:rFonts w:eastAsia="Times New Roman" w:cs="Times New Roman"/>
          <w:szCs w:val="24"/>
        </w:rPr>
        <w:t xml:space="preserve"> γίνεται και στις περιπτώσεις εκπαιδευτών άλλων ειδικοτήτων, καλλιτεχνών και επιστημόνων. </w:t>
      </w:r>
    </w:p>
    <w:p w14:paraId="6FAA0453"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Στις περιπτώσεις καθυστέρησης πρόσληψης των ωρομισθίων και εφόσον αξιοποιηθούν εθελοντές εκπαιδευτικοί, οι εθελοντές σταματούν να προσφέρουν τις υπηρεσίες τους για τ</w:t>
      </w:r>
      <w:r>
        <w:rPr>
          <w:rFonts w:eastAsia="Times New Roman" w:cs="Times New Roman"/>
          <w:szCs w:val="24"/>
        </w:rPr>
        <w:t>η διδασκαλία του γνωστικού αντικειμένου μόλις προσληφθούν οι ωρομίσθιοι. Επομένως η ανάθεση ωρών διδασκαλίας δεν γίνεται εις βάρος των ωρομισθίων. Αντιθέτως, η αξιοποίηση των εθελοντών εκπαιδευτικών γίνεται αποκλειστικά και μόνο προς όφελος των εκπαιδευομέ</w:t>
      </w:r>
      <w:r>
        <w:rPr>
          <w:rFonts w:eastAsia="Times New Roman" w:cs="Times New Roman"/>
          <w:szCs w:val="24"/>
        </w:rPr>
        <w:t>νων, για να μην χάσουν, εξαιτίας των καθυστερήσεων, τη δεύτερη ευκαιρία που τους προσφέρουν τα ΣΔΕ.</w:t>
      </w:r>
    </w:p>
    <w:p w14:paraId="6FAA0454" w14:textId="77777777" w:rsidR="006F28F6" w:rsidRDefault="00265160">
      <w:pPr>
        <w:spacing w:after="0" w:line="600" w:lineRule="auto"/>
        <w:ind w:firstLine="567"/>
        <w:jc w:val="both"/>
        <w:rPr>
          <w:rFonts w:eastAsia="Times New Roman" w:cs="Times New Roman"/>
          <w:szCs w:val="24"/>
        </w:rPr>
      </w:pPr>
      <w:r>
        <w:rPr>
          <w:rFonts w:eastAsia="Times New Roman" w:cs="Times New Roman"/>
          <w:szCs w:val="24"/>
        </w:rPr>
        <w:lastRenderedPageBreak/>
        <w:t>Κύριε συνάδελφε, απευθύνομαι σ’ έναν Βουλευτή της Αριστεράς, του ΚΚΕ, είναι μακρά η παράδοση της Αριστεράς στην κοινωνική προσφορά και στον εθελοντισμό. Πισ</w:t>
      </w:r>
      <w:r>
        <w:rPr>
          <w:rFonts w:eastAsia="Times New Roman" w:cs="Times New Roman"/>
          <w:szCs w:val="24"/>
        </w:rPr>
        <w:t>τεύω ότι και εσείς δεν θα έχετε αντίρρηση και σήμερα στις δυσκολίες που ζούμε ως κοινωνία, στις δυσκολίες που αντιμετωπίζουν πολλά παιδιά από λαϊκά στρώματα, να αξιοποιήσουμε αυτή τη μακρά παράδοση κοινωνικής προσφοράς και εθελοντισμού και να πείσουμε με τ</w:t>
      </w:r>
      <w:r>
        <w:rPr>
          <w:rFonts w:eastAsia="Times New Roman" w:cs="Times New Roman"/>
          <w:szCs w:val="24"/>
        </w:rPr>
        <w:t xml:space="preserve">ην πράξη μας ότι η αλληλεγγύη δεν είναι μια κενή περιεχομένου λέξη αλλά είναι μια χειροπιαστή πολιτική δύναμη. </w:t>
      </w:r>
    </w:p>
    <w:p w14:paraId="6FAA0455" w14:textId="77777777" w:rsidR="006F28F6" w:rsidRDefault="00265160">
      <w:pPr>
        <w:spacing w:after="0" w:line="600" w:lineRule="auto"/>
        <w:ind w:firstLine="567"/>
        <w:jc w:val="both"/>
        <w:rPr>
          <w:rFonts w:eastAsia="Times New Roman" w:cs="Times New Roman"/>
          <w:szCs w:val="24"/>
        </w:rPr>
      </w:pPr>
      <w:r>
        <w:rPr>
          <w:rFonts w:eastAsia="Times New Roman" w:cs="Times New Roman"/>
          <w:szCs w:val="24"/>
        </w:rPr>
        <w:t xml:space="preserve">Ευχαριστώ. </w:t>
      </w:r>
    </w:p>
    <w:p w14:paraId="6FAA0456" w14:textId="77777777" w:rsidR="006F28F6" w:rsidRDefault="00265160">
      <w:pPr>
        <w:spacing w:after="0"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Συντυχάκη, έχετε τον λόγο.</w:t>
      </w:r>
    </w:p>
    <w:p w14:paraId="6FAA0457" w14:textId="77777777" w:rsidR="006F28F6" w:rsidRDefault="00265160">
      <w:pPr>
        <w:spacing w:after="0" w:line="600" w:lineRule="auto"/>
        <w:ind w:firstLine="567"/>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Υπουργέ, το γνωρίζουμε πολύ καλά όλοι </w:t>
      </w:r>
      <w:r>
        <w:rPr>
          <w:rFonts w:eastAsia="Times New Roman" w:cs="Times New Roman"/>
          <w:szCs w:val="24"/>
        </w:rPr>
        <w:t xml:space="preserve">ότι στα Σχολεία Δεύτερης Ευκαιρίας φοιτούν άτομα άνω των δεκαοκτώ ετών που προέρχονται κατά κύριο λόγο από την εργατική τάξη, από φτωχά λαϊκά στρώματα, που η ταξική ανισότητα, οι προσωπικές οικογενειακές δυσκολίες </w:t>
      </w:r>
      <w:r>
        <w:rPr>
          <w:rFonts w:eastAsia="Times New Roman" w:cs="Times New Roman"/>
          <w:szCs w:val="24"/>
        </w:rPr>
        <w:lastRenderedPageBreak/>
        <w:t>αλλά και οι αντεργατικές πολιτικές διαχρον</w:t>
      </w:r>
      <w:r>
        <w:rPr>
          <w:rFonts w:eastAsia="Times New Roman" w:cs="Times New Roman"/>
          <w:szCs w:val="24"/>
        </w:rPr>
        <w:t xml:space="preserve">ικά τους ανάγκασαν να εγκαταλείψουν από πολύ νωρίς το σχολείο. </w:t>
      </w:r>
    </w:p>
    <w:p w14:paraId="6FAA0458" w14:textId="77777777" w:rsidR="006F28F6" w:rsidRDefault="00265160">
      <w:pPr>
        <w:spacing w:after="0" w:line="600" w:lineRule="auto"/>
        <w:ind w:firstLine="567"/>
        <w:jc w:val="both"/>
        <w:rPr>
          <w:rFonts w:eastAsia="Times New Roman" w:cs="Times New Roman"/>
          <w:szCs w:val="24"/>
        </w:rPr>
      </w:pPr>
      <w:r>
        <w:rPr>
          <w:rFonts w:eastAsia="Times New Roman" w:cs="Times New Roman"/>
          <w:szCs w:val="24"/>
        </w:rPr>
        <w:t>Προκύπτουν δυο ζητήματα. Το ένα αφορά το θέμα του εθελοντισμού, που και εσείς θίξατε. Εγώ ήθελα περισσότερο να το θίξω στη δευτερολογία μου. Βέβαια, το ΚΚΕ έχει μια μακρά παράδοση στα θέματα τ</w:t>
      </w:r>
      <w:r>
        <w:rPr>
          <w:rFonts w:eastAsia="Times New Roman" w:cs="Times New Roman"/>
          <w:szCs w:val="24"/>
        </w:rPr>
        <w:t>ης εθελοντικής προσφοράς, που όμως συνδέεται άρρηκτα με τους κοινωνικούς και πολιτικούς αγώνες, με τους διεκδικητικούς αγώνες, που συμβάλλει σε συνθήκες όπου πραγματικά ένας κόσμος ζητά τη στήριξη και τη βοήθεια, που αυτό συνοδεύεται όμως με δράση μέσα στο</w:t>
      </w:r>
      <w:r>
        <w:rPr>
          <w:rFonts w:eastAsia="Times New Roman" w:cs="Times New Roman"/>
          <w:szCs w:val="24"/>
        </w:rPr>
        <w:t>υς κοινωνικούς αγώνες. Νομίζω ότι είναι πολλά παραδείγματα που δείχνουν ότι κομμουνιστές, άνθρωποι από το ταξικό συνδικαλιστικό κίνημα συμβάλλουν, εάν θέλετε, μέσα από τέτοιου είδους εθελοντικές προσφορές, με μαθήματα στην πρωτοβάθμια, στη δευτεροβάθμια εκ</w:t>
      </w:r>
      <w:r>
        <w:rPr>
          <w:rFonts w:eastAsia="Times New Roman" w:cs="Times New Roman"/>
          <w:szCs w:val="24"/>
        </w:rPr>
        <w:t xml:space="preserve">παίδευση </w:t>
      </w:r>
      <w:proofErr w:type="spellStart"/>
      <w:r>
        <w:rPr>
          <w:rFonts w:eastAsia="Times New Roman" w:cs="Times New Roman"/>
          <w:szCs w:val="24"/>
        </w:rPr>
        <w:t>κ.ο.κ.</w:t>
      </w:r>
      <w:proofErr w:type="spellEnd"/>
      <w:r>
        <w:rPr>
          <w:rFonts w:eastAsia="Times New Roman" w:cs="Times New Roman"/>
          <w:szCs w:val="24"/>
        </w:rPr>
        <w:t xml:space="preserve"> </w:t>
      </w:r>
    </w:p>
    <w:p w14:paraId="6FAA0459" w14:textId="77777777" w:rsidR="006F28F6" w:rsidRDefault="00265160">
      <w:pPr>
        <w:spacing w:after="0" w:line="600" w:lineRule="auto"/>
        <w:ind w:firstLine="567"/>
        <w:jc w:val="both"/>
        <w:rPr>
          <w:rFonts w:eastAsia="Times New Roman" w:cs="Times New Roman"/>
          <w:szCs w:val="24"/>
        </w:rPr>
      </w:pPr>
      <w:r>
        <w:rPr>
          <w:rFonts w:eastAsia="Times New Roman" w:cs="Times New Roman"/>
          <w:szCs w:val="24"/>
        </w:rPr>
        <w:t xml:space="preserve">Εδώ μιλάμε, όμως, για μια κρατική δομή. Μιλάμε για ένα κρατικό σχολείο. Παράλληλα, λοιπόν, με αυτήν την απαράδεκτη κατάσταση που υπάρχει στα </w:t>
      </w:r>
      <w:r>
        <w:rPr>
          <w:rFonts w:eastAsia="Times New Roman" w:cs="Times New Roman"/>
          <w:szCs w:val="24"/>
        </w:rPr>
        <w:t>Σχολεία Δεύτερης Ευκαιρίας</w:t>
      </w:r>
      <w:r>
        <w:rPr>
          <w:rFonts w:eastAsia="Times New Roman" w:cs="Times New Roman"/>
          <w:szCs w:val="24"/>
        </w:rPr>
        <w:t xml:space="preserve">, επιτρέψτε μου να πω </w:t>
      </w:r>
      <w:r>
        <w:rPr>
          <w:rFonts w:eastAsia="Times New Roman" w:cs="Times New Roman"/>
          <w:szCs w:val="24"/>
        </w:rPr>
        <w:lastRenderedPageBreak/>
        <w:t>ότι δεν είπατε κάτι καινούργιο. Ό,τι υπήρχε με τις</w:t>
      </w:r>
      <w:r>
        <w:rPr>
          <w:rFonts w:eastAsia="Times New Roman" w:cs="Times New Roman"/>
          <w:szCs w:val="24"/>
        </w:rPr>
        <w:t xml:space="preserve"> προηγούμενες κυβερνήσεις το ίδιο ακριβώς κάνετε κι εσείς, τα ίδια μπαλώματα</w:t>
      </w:r>
      <w:r>
        <w:rPr>
          <w:rFonts w:eastAsia="Times New Roman" w:cs="Times New Roman"/>
          <w:szCs w:val="24"/>
        </w:rPr>
        <w:t xml:space="preserve"> </w:t>
      </w:r>
      <w:r>
        <w:rPr>
          <w:rFonts w:eastAsia="Times New Roman" w:cs="Times New Roman"/>
          <w:szCs w:val="24"/>
        </w:rPr>
        <w:t xml:space="preserve">αντιγράφετε με αυτά που έκαναν και οι προηγούμενοι, τίποτα περισσότερο ή τίποτα λιγότερο. </w:t>
      </w:r>
    </w:p>
    <w:p w14:paraId="6FAA045A" w14:textId="77777777" w:rsidR="006F28F6" w:rsidRDefault="00265160">
      <w:pPr>
        <w:spacing w:after="0" w:line="600" w:lineRule="auto"/>
        <w:ind w:firstLine="567"/>
        <w:jc w:val="both"/>
        <w:rPr>
          <w:rFonts w:eastAsia="Times New Roman" w:cs="Times New Roman"/>
          <w:szCs w:val="24"/>
        </w:rPr>
      </w:pPr>
      <w:r>
        <w:rPr>
          <w:rFonts w:eastAsia="Times New Roman" w:cs="Times New Roman"/>
          <w:szCs w:val="24"/>
        </w:rPr>
        <w:t>Προωθείτε, όμως, ακόμα περισσότερο, θα έλεγα, τη λογική της εθελοντικής εργασίας μέσα απ</w:t>
      </w:r>
      <w:r>
        <w:rPr>
          <w:rFonts w:eastAsia="Times New Roman" w:cs="Times New Roman"/>
          <w:szCs w:val="24"/>
        </w:rPr>
        <w:t xml:space="preserve">ό τις δομές των ΣΔΕ και μάλιστα για τις ειδικότητες που λείπουν, </w:t>
      </w:r>
      <w:r>
        <w:rPr>
          <w:rFonts w:eastAsia="Times New Roman" w:cs="Times New Roman"/>
          <w:szCs w:val="24"/>
        </w:rPr>
        <w:t>ό</w:t>
      </w:r>
      <w:r>
        <w:rPr>
          <w:rFonts w:eastAsia="Times New Roman" w:cs="Times New Roman"/>
          <w:szCs w:val="24"/>
        </w:rPr>
        <w:t xml:space="preserve">που γίνεται προσπάθεια να καλυφθούν οι ώρες με εθελοντική υπέρβαση του ωραρίου των καθηγητών, με διδασκαλία και άλλων αντικειμένων εκτός της </w:t>
      </w:r>
      <w:proofErr w:type="spellStart"/>
      <w:r>
        <w:rPr>
          <w:rFonts w:eastAsia="Times New Roman" w:cs="Times New Roman"/>
          <w:szCs w:val="24"/>
        </w:rPr>
        <w:t>ειδικότητάς</w:t>
      </w:r>
      <w:proofErr w:type="spellEnd"/>
      <w:r>
        <w:rPr>
          <w:rFonts w:eastAsia="Times New Roman" w:cs="Times New Roman"/>
          <w:szCs w:val="24"/>
        </w:rPr>
        <w:t xml:space="preserve"> τους ή με εθελοντές καθηγητές που έχουν συνταξιοδοτηθεί ή εργάζονται σε άλλες υπηρεσίες. </w:t>
      </w:r>
    </w:p>
    <w:p w14:paraId="6FAA045B" w14:textId="77777777" w:rsidR="006F28F6" w:rsidRDefault="00265160">
      <w:pPr>
        <w:spacing w:after="0" w:line="600" w:lineRule="auto"/>
        <w:ind w:firstLine="567"/>
        <w:jc w:val="both"/>
        <w:rPr>
          <w:rFonts w:eastAsia="Times New Roman" w:cs="Times New Roman"/>
          <w:szCs w:val="24"/>
        </w:rPr>
      </w:pPr>
      <w:r>
        <w:rPr>
          <w:rFonts w:eastAsia="Times New Roman" w:cs="Times New Roman"/>
          <w:szCs w:val="24"/>
        </w:rPr>
        <w:t xml:space="preserve">Αυτό έχει ως </w:t>
      </w:r>
      <w:r>
        <w:rPr>
          <w:rFonts w:eastAsia="Times New Roman" w:cs="Times New Roman"/>
          <w:szCs w:val="24"/>
        </w:rPr>
        <w:t xml:space="preserve">αποτέλεσμα πάγιες ανάγκες εκπαιδευτικού προσωπικού να καλύπτονται από εθελοντές με την έγκριση της Γενικής Γραμματείας, ανοίγοντας έτσι τον δρόμο –γιατί έτσι ανοίγει ο δρόμος- για την απλήρωτη και ανασφάλιστη εργασία μέσα στα σχολεία, με πρόσχημα αυτό της </w:t>
      </w:r>
      <w:r>
        <w:rPr>
          <w:rFonts w:eastAsia="Times New Roman" w:cs="Times New Roman"/>
          <w:szCs w:val="24"/>
        </w:rPr>
        <w:t xml:space="preserve">κοινωνικής προσφοράς, του λεγόμενου «εθελοντισμού». Δηλαδή, στην πραγματικότητα χρησιμοποιούνται ως πολιορκητικός κριός </w:t>
      </w:r>
      <w:r>
        <w:rPr>
          <w:rFonts w:eastAsia="Times New Roman" w:cs="Times New Roman"/>
          <w:szCs w:val="24"/>
        </w:rPr>
        <w:lastRenderedPageBreak/>
        <w:t>τα εργασιακά δικαιώματα των εκπαιδευτικών, ώστε να προσφέρουν την εργασία τους αμισθί με αντάλλαγμα βεβαιώσεις για τον εμπλουτισμό των β</w:t>
      </w:r>
      <w:r>
        <w:rPr>
          <w:rFonts w:eastAsia="Times New Roman" w:cs="Times New Roman"/>
          <w:szCs w:val="24"/>
        </w:rPr>
        <w:t xml:space="preserve">ιογραφικών τους. Άρα, προκύπτει ένα θέμα τι μέτρα θα πάρετε, προκειμένου να σταματήσει αυτό το καθεστώς του εθελοντισμού, που νομιμοποιεί την απλήρωτη εργασία. </w:t>
      </w:r>
    </w:p>
    <w:p w14:paraId="6FAA045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w:t>
      </w:r>
      <w:r>
        <w:rPr>
          <w:rFonts w:eastAsia="Times New Roman" w:cs="Times New Roman"/>
          <w:szCs w:val="24"/>
        </w:rPr>
        <w:t xml:space="preserve">ομιλίας </w:t>
      </w:r>
      <w:r>
        <w:rPr>
          <w:rFonts w:eastAsia="Times New Roman" w:cs="Times New Roman"/>
          <w:szCs w:val="24"/>
        </w:rPr>
        <w:t>του κυρίου Βουλευτή)</w:t>
      </w:r>
    </w:p>
    <w:p w14:paraId="6FAA045D" w14:textId="77777777" w:rsidR="006F28F6" w:rsidRDefault="00265160">
      <w:pPr>
        <w:spacing w:after="0" w:line="600" w:lineRule="auto"/>
        <w:ind w:firstLine="567"/>
        <w:jc w:val="both"/>
        <w:rPr>
          <w:rFonts w:eastAsia="Times New Roman" w:cs="Times New Roman"/>
          <w:szCs w:val="24"/>
        </w:rPr>
      </w:pPr>
      <w:r>
        <w:rPr>
          <w:rFonts w:eastAsia="Times New Roman" w:cs="Times New Roman"/>
          <w:szCs w:val="24"/>
        </w:rPr>
        <w:t>Ολοκληρώνω,</w:t>
      </w:r>
      <w:r>
        <w:rPr>
          <w:rFonts w:eastAsia="Times New Roman" w:cs="Times New Roman"/>
          <w:szCs w:val="24"/>
        </w:rPr>
        <w:t xml:space="preserve"> κύριε Πρόεδρε.</w:t>
      </w:r>
    </w:p>
    <w:p w14:paraId="6FAA045E" w14:textId="77777777" w:rsidR="006F28F6" w:rsidRDefault="00265160">
      <w:pPr>
        <w:spacing w:after="0" w:line="600" w:lineRule="auto"/>
        <w:ind w:firstLine="567"/>
        <w:jc w:val="both"/>
        <w:rPr>
          <w:rFonts w:eastAsia="Times New Roman" w:cs="Times New Roman"/>
          <w:szCs w:val="24"/>
        </w:rPr>
      </w:pPr>
      <w:r>
        <w:rPr>
          <w:rFonts w:eastAsia="Times New Roman" w:cs="Times New Roman"/>
          <w:szCs w:val="24"/>
        </w:rPr>
        <w:t xml:space="preserve">Δεύτερον, είναι το θέμα της χρηματοδότησης για τη νέα προγραμματική περίοδο 2014-2020. Ως γνωστόν, χρηματοδοτούνται τα ΣΔΕ από το Ευρωπαϊκό Κοινωνικό Ταμείο και το </w:t>
      </w:r>
      <w:r>
        <w:rPr>
          <w:rFonts w:eastAsia="Times New Roman" w:cs="Times New Roman"/>
          <w:szCs w:val="24"/>
        </w:rPr>
        <w:t>Πρόγραμμα Δημοσίων Επενδύσεων</w:t>
      </w:r>
      <w:r>
        <w:rPr>
          <w:rFonts w:eastAsia="Times New Roman" w:cs="Times New Roman"/>
          <w:szCs w:val="24"/>
        </w:rPr>
        <w:t>. Σε απάντηση στην ερώτηση που είχαμε καταθέσει</w:t>
      </w:r>
      <w:r>
        <w:rPr>
          <w:rFonts w:eastAsia="Times New Roman" w:cs="Times New Roman"/>
          <w:szCs w:val="24"/>
        </w:rPr>
        <w:t xml:space="preserve"> τον Απρίλιο, την οποία σας ανέφερα, μας δώσατε έναν πίνακα με τα οικονομικά στοιχεία της προγραμματικής περιόδου 2007-2013. Για τα ΣΔΕ </w:t>
      </w:r>
      <w:r>
        <w:rPr>
          <w:rFonts w:eastAsia="Times New Roman" w:cs="Times New Roman"/>
          <w:szCs w:val="24"/>
        </w:rPr>
        <w:lastRenderedPageBreak/>
        <w:t>περίπου 26 εκατομμύρια ευρώ ήταν ο προϋπολογισμός και με ένα υπόλοιπο πίστωσης για το 2016 περίπου 800.000 ευρώ. Μας δώσ</w:t>
      </w:r>
      <w:r>
        <w:rPr>
          <w:rFonts w:eastAsia="Times New Roman" w:cs="Times New Roman"/>
          <w:szCs w:val="24"/>
        </w:rPr>
        <w:t xml:space="preserve">ατε και έναν δεύτερο πίνακα για τη νέα προγραμματική περίοδο 2014-2020 με προϋπολογισμό 3.600.000 με μηδέν χρηματοδότηση για το 2016. </w:t>
      </w:r>
    </w:p>
    <w:p w14:paraId="6FAA045F" w14:textId="77777777" w:rsidR="006F28F6" w:rsidRDefault="00265160">
      <w:pPr>
        <w:spacing w:after="0" w:line="600" w:lineRule="auto"/>
        <w:ind w:firstLine="567"/>
        <w:jc w:val="both"/>
        <w:rPr>
          <w:rFonts w:eastAsia="Times New Roman" w:cs="Times New Roman"/>
          <w:szCs w:val="24"/>
        </w:rPr>
      </w:pPr>
      <w:r>
        <w:rPr>
          <w:rFonts w:eastAsia="Times New Roman" w:cs="Times New Roman"/>
          <w:szCs w:val="24"/>
        </w:rPr>
        <w:t>Κύριε Υπουργέ, πρέπει να μας δώσετε περισσότερες εξηγήσεις γι’ αυτά τα οικονομικά στοιχεία, διότι έτσι όπως το παρουσιάζε</w:t>
      </w:r>
      <w:r>
        <w:rPr>
          <w:rFonts w:eastAsia="Times New Roman" w:cs="Times New Roman"/>
          <w:szCs w:val="24"/>
        </w:rPr>
        <w:t xml:space="preserve">τε το πρόγραμμα είναι στον αέρα για το 2016 και πολύ περισσότερο για τα επόμενα χρόνια. Και γνωρίζουμε ότι οι χρηματοδοτήσεις μέσω ΕΣΠΑ είναι πάρα πολύ επισφαλείς και η εξασφάλισή τους βέβαια απαιτεί πολύ χρονοβόρα διαδικασία. </w:t>
      </w:r>
    </w:p>
    <w:p w14:paraId="6FAA0460" w14:textId="77777777" w:rsidR="006F28F6" w:rsidRDefault="00265160">
      <w:pPr>
        <w:spacing w:after="0" w:line="600" w:lineRule="auto"/>
        <w:ind w:firstLine="567"/>
        <w:jc w:val="both"/>
        <w:rPr>
          <w:rFonts w:eastAsia="Times New Roman" w:cs="Times New Roman"/>
          <w:szCs w:val="24"/>
        </w:rPr>
      </w:pPr>
      <w:r>
        <w:rPr>
          <w:rFonts w:eastAsia="Times New Roman" w:cs="Times New Roman"/>
          <w:szCs w:val="24"/>
        </w:rPr>
        <w:t>Άρα, εάν τα πάρουμε τοις μετ</w:t>
      </w:r>
      <w:r>
        <w:rPr>
          <w:rFonts w:eastAsia="Times New Roman" w:cs="Times New Roman"/>
          <w:szCs w:val="24"/>
        </w:rPr>
        <w:t xml:space="preserve">ρητοίς, θα δούμε ότι υπάρχει μια κάθετη πτώση των χρηματοδοτήσεων για τα Σχολεία Δεύτερης Ευκαιρίας και σας ρωτάμε εάν έχει διασφαλιστεί η απορρόφηση των χρημάτων για το 2016, σε τι ποσό από το Ευρωπαϊκό Κοινωνικό Ταμείο και σε τι ποσό από το </w:t>
      </w:r>
      <w:r>
        <w:rPr>
          <w:rFonts w:eastAsia="Times New Roman" w:cs="Times New Roman"/>
          <w:szCs w:val="24"/>
        </w:rPr>
        <w:t>Πρόγραμμα Δημ</w:t>
      </w:r>
      <w:r>
        <w:rPr>
          <w:rFonts w:eastAsia="Times New Roman" w:cs="Times New Roman"/>
          <w:szCs w:val="24"/>
        </w:rPr>
        <w:t>οσίων Επενδύσεων</w:t>
      </w:r>
      <w:r>
        <w:rPr>
          <w:rFonts w:eastAsia="Times New Roman" w:cs="Times New Roman"/>
          <w:szCs w:val="24"/>
        </w:rPr>
        <w:t xml:space="preserve">. Και βέβαια, σας ρωτάμε και τι ενέργειες έχετε κάνει για τη νέα σχολική χρονιά, προκειμένου να αποφευχθούν καθυστερήσεις που βιώσαμε και φέτος και όλα τα προηγούμενα χρόνια. </w:t>
      </w:r>
    </w:p>
    <w:p w14:paraId="6FAA0461" w14:textId="77777777" w:rsidR="006F28F6" w:rsidRDefault="00265160">
      <w:pPr>
        <w:spacing w:after="0" w:line="600" w:lineRule="auto"/>
        <w:jc w:val="both"/>
        <w:rPr>
          <w:rFonts w:eastAsia="Times New Roman" w:cs="Times New Roman"/>
          <w:szCs w:val="24"/>
        </w:rPr>
      </w:pPr>
      <w:r>
        <w:rPr>
          <w:rFonts w:eastAsia="Times New Roman" w:cs="Times New Roman"/>
          <w:szCs w:val="24"/>
        </w:rPr>
        <w:lastRenderedPageBreak/>
        <w:tab/>
        <w:t>Από εκεί και μετά, κλείνοντας, κύριε Πρόεδρε, νομίζω ότι τα Σχο</w:t>
      </w:r>
      <w:r>
        <w:rPr>
          <w:rFonts w:eastAsia="Times New Roman" w:cs="Times New Roman"/>
          <w:szCs w:val="24"/>
        </w:rPr>
        <w:t>λεία Δεύτερης Ευκαιρίας με κατεύθυνση της Ευρωπαϊκής Ένωσης κινούνται στη λογική, δυστυχώς, κατάρτισης-</w:t>
      </w:r>
      <w:proofErr w:type="spellStart"/>
      <w:r>
        <w:rPr>
          <w:rFonts w:eastAsia="Times New Roman" w:cs="Times New Roman"/>
          <w:szCs w:val="24"/>
        </w:rPr>
        <w:t>επανακατάρτισης</w:t>
      </w:r>
      <w:proofErr w:type="spellEnd"/>
      <w:r>
        <w:rPr>
          <w:rFonts w:eastAsia="Times New Roman" w:cs="Times New Roman"/>
          <w:szCs w:val="24"/>
        </w:rPr>
        <w:t xml:space="preserve">, στη λογική της διά βίου εκπαίδευσης και κατάρτισης, που συνιστά στην πραγματικότητα ένα σύγχρονο, λειτουργικό αναλφαβητισμό «μαθαίνω να </w:t>
      </w:r>
      <w:r>
        <w:rPr>
          <w:rFonts w:eastAsia="Times New Roman" w:cs="Times New Roman"/>
          <w:szCs w:val="24"/>
        </w:rPr>
        <w:t>μαθαίνω», προκειμένου να διαμορφώσει ανθρώπους που θα είναι ευάλωτοι και αναλώσιμοι στο μεγάλο κεφάλαιο με κύριο στόχο την κερδοφορία του και τίποτε περισσότερο. Από εκεί και μετά, οι εργαζόμενοι, όλοι νέοι…</w:t>
      </w:r>
    </w:p>
    <w:p w14:paraId="6FAA0462"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w:t>
      </w:r>
      <w:r>
        <w:rPr>
          <w:rFonts w:eastAsia="Times New Roman" w:cs="Times New Roman"/>
          <w:szCs w:val="24"/>
        </w:rPr>
        <w:t>ριε Συντυχάκη.</w:t>
      </w:r>
    </w:p>
    <w:p w14:paraId="6FAA0463"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Είπαμε επίκαιρη ερώτηση, όχι επίκαιρη επερώτηση. </w:t>
      </w:r>
    </w:p>
    <w:p w14:paraId="6FAA0464"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...πρέπει να διεκδικήσουν ένα σχολείο, το πραγματικό σύγχρονο σχολείο, για να έχουν μόρφωση, δικαιώματα και ζωή.</w:t>
      </w:r>
    </w:p>
    <w:p w14:paraId="6FAA0465"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FAA0466"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κύριος Υπουργός έχει το</w:t>
      </w:r>
      <w:r>
        <w:rPr>
          <w:rFonts w:eastAsia="Times New Roman" w:cs="Times New Roman"/>
          <w:szCs w:val="24"/>
        </w:rPr>
        <w:t>ν</w:t>
      </w:r>
      <w:r>
        <w:rPr>
          <w:rFonts w:eastAsia="Times New Roman" w:cs="Times New Roman"/>
          <w:szCs w:val="24"/>
        </w:rPr>
        <w:t xml:space="preserve"> λόγο.</w:t>
      </w:r>
    </w:p>
    <w:p w14:paraId="6FAA0467"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ΦΙΛΗΣ (Υπουργός Παιδείας, Έρευνας και Θρησκευμάτων): </w:t>
      </w:r>
      <w:r>
        <w:rPr>
          <w:rFonts w:eastAsia="Times New Roman" w:cs="Times New Roman"/>
          <w:szCs w:val="24"/>
        </w:rPr>
        <w:t>Ευχαριστώ.</w:t>
      </w:r>
    </w:p>
    <w:p w14:paraId="6FAA0468"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Κύριε συνάδελφε, θα κάνουμε ό,τι είναι δυνατόν και θα αποδειχθεί τον Σεπτέμβριο-Οκτώβριο ότι τα ΣΔΕ θα ανοίξουν και δεν θα επαναληφθούν τα προβλήματα</w:t>
      </w:r>
      <w:r>
        <w:rPr>
          <w:rFonts w:eastAsia="Times New Roman" w:cs="Times New Roman"/>
          <w:szCs w:val="24"/>
        </w:rPr>
        <w:t xml:space="preserve"> του παρελθόντος, τουλάχιστον στην έκταση που γνωρίζουμε.</w:t>
      </w:r>
    </w:p>
    <w:p w14:paraId="6FAA0469"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Αναφερθήκατε σε ορισμένα ζητήματα, τα οποία είναι ουσιαστικά και αν θέλετε διαφοροποιούν την κοινωνική φιλοσοφία και μεταξύ μας απ’ ό,τι φαίνεται και στον χώρο της Αριστεράς.</w:t>
      </w:r>
    </w:p>
    <w:p w14:paraId="6FAA046A"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 Το θέμα του εθελοντισμ</w:t>
      </w:r>
      <w:r>
        <w:rPr>
          <w:rFonts w:eastAsia="Times New Roman" w:cs="Times New Roman"/>
          <w:szCs w:val="24"/>
        </w:rPr>
        <w:t>ού. Δεν υποκαθιστούν οι εθελοντές εκπαιδευτικοί τους ωρομίσθιους εκπαιδευτικούς. Δεν εξαναγκάζεται ο εθελοντής εκπαιδευτικός συνταξιούχος ή όχι να πάει να κάνει μάθημα στα Σχολεία Δεύτερης Ευκαιρίας. Το επιλέγει μόνος του ως στοιχείο κοινωνικής προσφοράς.</w:t>
      </w:r>
    </w:p>
    <w:p w14:paraId="6FAA046B"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Το ξαναλέω: Δεν εξαναγκάζεται. Το επιλέγει ως στοιχείο κοινωνικής προσφοράς και κοινωνική προσφορά δεν είναι ο αγώνας, πολύ περισσότερο η συνθηματολογία στις διάφορες κινητοποιήσεις. Κοινωνική </w:t>
      </w:r>
      <w:r>
        <w:rPr>
          <w:rFonts w:eastAsia="Times New Roman" w:cs="Times New Roman"/>
          <w:szCs w:val="24"/>
        </w:rPr>
        <w:lastRenderedPageBreak/>
        <w:t>προσφορά είναι και αυτή η έμπρακτη πράξη αλληλεγγύης. Να μπορεί</w:t>
      </w:r>
      <w:r>
        <w:rPr>
          <w:rFonts w:eastAsia="Times New Roman" w:cs="Times New Roman"/>
          <w:szCs w:val="24"/>
        </w:rPr>
        <w:t xml:space="preserve">ς να προσφέρεις μέσα από κοινωνικά φροντιστήρια ή μέσα από άτυπη εκπαίδευση, όπως είναι τα Σχολεία Δεύτερης Ευκαιρίας, συγκεκριμένη βοήθεια στους ανθρώπους που την έχουν ανάγκη. </w:t>
      </w:r>
    </w:p>
    <w:p w14:paraId="6FAA046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Συνεπώς δεν δέχομαι τη μομφή ότι οι άνθρωποι που θέλουν και δεν εξαναγκάζοντα</w:t>
      </w:r>
      <w:r>
        <w:rPr>
          <w:rFonts w:eastAsia="Times New Roman" w:cs="Times New Roman"/>
          <w:szCs w:val="24"/>
        </w:rPr>
        <w:t>ι να προσφέρουν βοήθεια στους ενήλικες που φοιτούν στα Σχολεία Δεύτερης Ευκαιρίας τρώνε τη δουλειά κάποιου άλλου. Δεν τρώνε κανενός τη δουλειά, γι’ αυτό λέω όταν έρχονται οι ωρομίσθιοι είναι σαφές ότι οι άνθρωποι αυτοί περιορίζονται, αντιθέτως δίνουν μια χ</w:t>
      </w:r>
      <w:r>
        <w:rPr>
          <w:rFonts w:eastAsia="Times New Roman" w:cs="Times New Roman"/>
          <w:szCs w:val="24"/>
        </w:rPr>
        <w:t>ειροπιαστή εικόνα τι σημαίνει κοινωνική αλληλεγγύη από το σύνολο της κοινωνίας και όχι στενά από το κράτος σε αυτούς τους ανθρώπους που φοιτούν στα Σχολεία Δεύτερης Ευκαιρίας.</w:t>
      </w:r>
    </w:p>
    <w:p w14:paraId="6FAA046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Δεύτερο θέμα. Δεν συμφωνώ μαζί σας ότι τα Σχολεία Δεύτερης Ευκαιρίας είναι στο π</w:t>
      </w:r>
      <w:r>
        <w:rPr>
          <w:rFonts w:eastAsia="Times New Roman" w:cs="Times New Roman"/>
          <w:szCs w:val="24"/>
        </w:rPr>
        <w:t xml:space="preserve">λαίσιο της τυπικής εκπαίδευσης. Δεν είναι τυπική εκπαίδευση, είναι άτυπη εκπαίδευση. Διά βίου λέτε. Ποιο είναι το κακό του διά βίου; Δεν είναι ακριβώς διά βίου, αλλά ποιο είναι το κακό της διά βίου εκπαίδευσης; Είναι </w:t>
      </w:r>
      <w:r>
        <w:rPr>
          <w:rFonts w:eastAsia="Times New Roman" w:cs="Times New Roman"/>
          <w:szCs w:val="24"/>
        </w:rPr>
        <w:lastRenderedPageBreak/>
        <w:t>προφανώς Σχολεία Δεύτερης Ευκαιρίας για</w:t>
      </w:r>
      <w:r>
        <w:rPr>
          <w:rFonts w:eastAsia="Times New Roman" w:cs="Times New Roman"/>
          <w:szCs w:val="24"/>
        </w:rPr>
        <w:t xml:space="preserve"> ηλικίες που αναφέρατε, για κοινωνικές κατηγορίες από λαϊκά στρώματα που αναφέρατε και για κοινωνικές κατηγορίες φυλακισμένου για παράδειγμα. Προφανώς χρειάζεται ένα ειδικό μάθημα, ένα ειδικό πρόγραμμα γι’ αυτές τις περιπτώσεις των ανθρώπων. Δεν είναι, επα</w:t>
      </w:r>
      <w:r>
        <w:rPr>
          <w:rFonts w:eastAsia="Times New Roman" w:cs="Times New Roman"/>
          <w:szCs w:val="24"/>
        </w:rPr>
        <w:t>ναλαμβάνω, η τυπική εκπαίδευση. Και το «μαθαίνω να μαθαίνω» είναι και αυτό ψόγος; Υπάρχει κάποιος ψόγος γι’ αυτό το πράγμα; Το «μαθαίνω να μαθαίνω» είναι μια πρακτική παιδαγωγική σήμερα σε ολόκληρο τον κόσμο. Μαθαίνουν όχι μόνο για να μαθαίνουν, γιατί υπάρ</w:t>
      </w:r>
      <w:r>
        <w:rPr>
          <w:rFonts w:eastAsia="Times New Roman" w:cs="Times New Roman"/>
          <w:szCs w:val="24"/>
        </w:rPr>
        <w:t>χει θέμα δεξιοτήτων και θέμα πρόσβασης στην αγορά εργασίας, μαθαίνουν για να μπορούν να κάνουν κάποια δουλειά μετά, όταν βγουν από τη φυλακή ή όταν αναγκαστούν από τη ζωή να προχωρήσουν σε κάποιες επιλογές.</w:t>
      </w:r>
    </w:p>
    <w:p w14:paraId="6FAA046E"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Τελειώνοντας, θέλω να σας διαβεβαιώσω και πάλι ότ</w:t>
      </w:r>
      <w:r>
        <w:rPr>
          <w:rFonts w:eastAsia="Times New Roman" w:cs="Times New Roman"/>
          <w:szCs w:val="24"/>
        </w:rPr>
        <w:t>ι τα Σχολεία Δεύτερης Ευκαιρίας θα λειτουργήσουν όπως προβλέπει το θεσμικό πλαίσιο και θα λειτουργήσουν κατά το δυνατόν γρηγορότερα και καλύτερα.</w:t>
      </w:r>
    </w:p>
    <w:p w14:paraId="6FAA046F"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FAA0470"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Για τη χρηματοδότηση δεν μας είπατε.</w:t>
      </w:r>
    </w:p>
    <w:p w14:paraId="6FAA0471"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w:t>
      </w:r>
      <w:r>
        <w:rPr>
          <w:rFonts w:eastAsia="Times New Roman" w:cs="Times New Roman"/>
          <w:b/>
          <w:szCs w:val="24"/>
        </w:rPr>
        <w:t>ρευνας και Θρησκευμάτων):</w:t>
      </w:r>
      <w:r>
        <w:rPr>
          <w:rFonts w:eastAsia="Times New Roman" w:cs="Times New Roman"/>
          <w:szCs w:val="24"/>
        </w:rPr>
        <w:t xml:space="preserve"> Ισχύουν αυτά που έχουμε αναφέρει εξαντλητικά με ανακοινώσεις. </w:t>
      </w:r>
    </w:p>
    <w:p w14:paraId="6FAA0472"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w:t>
      </w:r>
    </w:p>
    <w:p w14:paraId="6FAA0473"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Προχωράμε στη συζήτηση της τρίτης με αριθμό 960/7-6-2016 επίκαιρης ερώτησης πρώτου κύκλου του Βουλευτή Β</w:t>
      </w:r>
      <w:r>
        <w:rPr>
          <w:rFonts w:eastAsia="Times New Roman" w:cs="Times New Roman"/>
          <w:szCs w:val="24"/>
        </w:rPr>
        <w:t>΄</w:t>
      </w:r>
      <w:r>
        <w:rPr>
          <w:rFonts w:eastAsia="Times New Roman" w:cs="Times New Roman"/>
          <w:szCs w:val="24"/>
        </w:rPr>
        <w:t xml:space="preserve"> Αθηνών του Κομμουνιστικού Κόμματος Ελλάδ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προς τον Υπουργό Εργασίας, Κοινωνικής Ασφάλισης και Κοινωνικής Αλληλεγγύης, σχετικά με τη διατήρηση των θέσεων εργασίας με όλα τα δικαιώματα των εργαζομένων, στις πτηνοτροφικές εγκαταστάσεις α</w:t>
      </w:r>
      <w:r>
        <w:rPr>
          <w:rFonts w:eastAsia="Times New Roman" w:cs="Times New Roman"/>
          <w:szCs w:val="24"/>
        </w:rPr>
        <w:t xml:space="preserve">πό τον νέο εργοδότη «ΝΙΤΣΙΑΚΟ». </w:t>
      </w:r>
    </w:p>
    <w:p w14:paraId="6FAA0474"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Υπουργός κ. </w:t>
      </w:r>
      <w:proofErr w:type="spellStart"/>
      <w:r>
        <w:rPr>
          <w:rFonts w:eastAsia="Times New Roman" w:cs="Times New Roman"/>
          <w:szCs w:val="24"/>
        </w:rPr>
        <w:t>Κατρούγκαλος</w:t>
      </w:r>
      <w:proofErr w:type="spellEnd"/>
      <w:r>
        <w:rPr>
          <w:rFonts w:eastAsia="Times New Roman" w:cs="Times New Roman"/>
          <w:szCs w:val="24"/>
        </w:rPr>
        <w:t>.</w:t>
      </w:r>
    </w:p>
    <w:p w14:paraId="6FAA0475"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Κατσώτης</w:t>
      </w:r>
      <w:proofErr w:type="spellEnd"/>
      <w:r>
        <w:rPr>
          <w:rFonts w:eastAsia="Times New Roman" w:cs="Times New Roman"/>
          <w:szCs w:val="24"/>
        </w:rPr>
        <w:t xml:space="preserve"> έχει το</w:t>
      </w:r>
      <w:r>
        <w:rPr>
          <w:rFonts w:eastAsia="Times New Roman" w:cs="Times New Roman"/>
          <w:szCs w:val="24"/>
        </w:rPr>
        <w:t>ν</w:t>
      </w:r>
      <w:r>
        <w:rPr>
          <w:rFonts w:eastAsia="Times New Roman" w:cs="Times New Roman"/>
          <w:szCs w:val="24"/>
        </w:rPr>
        <w:t xml:space="preserve"> λόγο.</w:t>
      </w:r>
    </w:p>
    <w:p w14:paraId="6FAA0476" w14:textId="77777777" w:rsidR="006F28F6" w:rsidRDefault="00265160">
      <w:pPr>
        <w:spacing w:after="0" w:line="600" w:lineRule="auto"/>
        <w:jc w:val="both"/>
        <w:rPr>
          <w:rFonts w:eastAsia="Times New Roman"/>
          <w:szCs w:val="24"/>
        </w:rPr>
      </w:pPr>
      <w:r>
        <w:rPr>
          <w:rFonts w:eastAsia="Times New Roman" w:cs="Times New Roman"/>
          <w:szCs w:val="24"/>
        </w:rPr>
        <w:tab/>
      </w:r>
      <w:r>
        <w:rPr>
          <w:rFonts w:eastAsia="Times New Roman"/>
          <w:b/>
          <w:szCs w:val="24"/>
        </w:rPr>
        <w:t xml:space="preserve">ΧΡΗΣΤΟΣ ΚΑΤΣΩΤΗΣ: </w:t>
      </w:r>
      <w:r>
        <w:rPr>
          <w:rFonts w:eastAsia="Times New Roman"/>
          <w:szCs w:val="24"/>
        </w:rPr>
        <w:t xml:space="preserve">Ευχαριστώ, κύριε Πρόεδρε. </w:t>
      </w:r>
    </w:p>
    <w:p w14:paraId="6FAA0477" w14:textId="77777777" w:rsidR="006F28F6" w:rsidRDefault="00265160">
      <w:pPr>
        <w:tabs>
          <w:tab w:val="left" w:pos="2820"/>
        </w:tabs>
        <w:spacing w:after="0" w:line="600" w:lineRule="auto"/>
        <w:ind w:firstLine="720"/>
        <w:jc w:val="both"/>
        <w:rPr>
          <w:rFonts w:eastAsia="Times New Roman"/>
          <w:szCs w:val="24"/>
        </w:rPr>
      </w:pPr>
      <w:r>
        <w:rPr>
          <w:rFonts w:eastAsia="Times New Roman"/>
          <w:szCs w:val="24"/>
        </w:rPr>
        <w:lastRenderedPageBreak/>
        <w:t>Κύριε Υπουργέ, έχουμε ξανασυζητήσει για τους εργαζόμενους στα πτηνοτροφεία της περιοχής της Χαλκίδας -ιδιαί</w:t>
      </w:r>
      <w:r>
        <w:rPr>
          <w:rFonts w:eastAsia="Times New Roman"/>
          <w:szCs w:val="24"/>
        </w:rPr>
        <w:t>τερα στις επιχειρήσεις του κ. Ζούρα- και για τους εργοδότες οι οποίοι εναλλάσσονται. Έχουν αλλάξει τώρα τρεις εργοδότες σε αυτές τις εγκαταστάσεις και ο ένας φορτώνει στους εργαζόμενους ακόμη περισσότερα βάρη ή μάλλον αφαιρεί ακόμη περισσότερα δικαιώματα α</w:t>
      </w:r>
      <w:r>
        <w:rPr>
          <w:rFonts w:eastAsia="Times New Roman"/>
          <w:szCs w:val="24"/>
        </w:rPr>
        <w:t xml:space="preserve">πό ό,τι ο προηγούμενος. </w:t>
      </w:r>
    </w:p>
    <w:p w14:paraId="6FAA0478" w14:textId="77777777" w:rsidR="006F28F6" w:rsidRDefault="00265160">
      <w:pPr>
        <w:tabs>
          <w:tab w:val="left" w:pos="2820"/>
        </w:tabs>
        <w:spacing w:after="0" w:line="600" w:lineRule="auto"/>
        <w:ind w:firstLine="720"/>
        <w:jc w:val="both"/>
        <w:rPr>
          <w:rFonts w:eastAsia="Times New Roman"/>
          <w:szCs w:val="24"/>
        </w:rPr>
      </w:pPr>
      <w:r>
        <w:rPr>
          <w:rFonts w:eastAsia="Times New Roman"/>
          <w:szCs w:val="24"/>
        </w:rPr>
        <w:t>Έτσι, λοιπόν, είχαμε αυτή</w:t>
      </w:r>
      <w:r>
        <w:rPr>
          <w:rFonts w:eastAsia="Times New Roman"/>
          <w:szCs w:val="24"/>
        </w:rPr>
        <w:t>ν</w:t>
      </w:r>
      <w:r>
        <w:rPr>
          <w:rFonts w:eastAsia="Times New Roman"/>
          <w:szCs w:val="24"/>
        </w:rPr>
        <w:t xml:space="preserve"> την προσπάθεια του νέου εργοδότη του κ. Νιτσιάκου, ο οποίος προσπάθησε να χρησιμοποιήσει τα σφαγεία στην Τανάγρα χωρίς τους παλιούς εργαζόμενους, οι οποίοι -είναι γνωστό- είναι εργαζόμενοι της επιχείρησης</w:t>
      </w:r>
      <w:r>
        <w:rPr>
          <w:rFonts w:eastAsia="Times New Roman"/>
          <w:szCs w:val="24"/>
        </w:rPr>
        <w:t xml:space="preserve"> Ζούρα, είναι απλήρωτοι, αγωνίζονται εδώ και πολλούς μήνες για να διατηρήσουν τις θέσεις δουλειάς τους, να μπορέσουν να πληρωθούν και βεβαίως να εργάζονται με μέτρα υγιεινής και ασφάλειας τέτοια ώστε να διασφαλίζεται η ίδια η υγεία τους. </w:t>
      </w:r>
    </w:p>
    <w:p w14:paraId="6FAA0479" w14:textId="77777777" w:rsidR="006F28F6" w:rsidRDefault="00265160">
      <w:pPr>
        <w:tabs>
          <w:tab w:val="left" w:pos="2820"/>
        </w:tabs>
        <w:spacing w:after="0" w:line="600" w:lineRule="auto"/>
        <w:ind w:firstLine="720"/>
        <w:jc w:val="both"/>
        <w:rPr>
          <w:rFonts w:eastAsia="Times New Roman"/>
          <w:szCs w:val="24"/>
        </w:rPr>
      </w:pPr>
      <w:r>
        <w:rPr>
          <w:rFonts w:eastAsia="Times New Roman"/>
          <w:szCs w:val="24"/>
        </w:rPr>
        <w:t xml:space="preserve">Είναι γνωστό ότι </w:t>
      </w:r>
      <w:r>
        <w:rPr>
          <w:rFonts w:eastAsia="Times New Roman"/>
          <w:szCs w:val="24"/>
        </w:rPr>
        <w:t xml:space="preserve">ο κ. Νιτσιάκος προσπάθησε να χρησιμοποιήσει τα σφαγεία χωρίς αυτούς τους εργαζόμενους. Έγινε μία προσπάθεια συνολικά από τους εργαζόμενους, αλλά αυτό σταμάτησε. Ωστόσο, ο κ. Νιτσιάκος σήμερα διαδίδει ότι δεν ανοίγει τα </w:t>
      </w:r>
      <w:proofErr w:type="spellStart"/>
      <w:r>
        <w:rPr>
          <w:rFonts w:eastAsia="Times New Roman"/>
          <w:szCs w:val="24"/>
        </w:rPr>
        <w:t>πτηνοσφαγεία</w:t>
      </w:r>
      <w:proofErr w:type="spellEnd"/>
      <w:r>
        <w:rPr>
          <w:rFonts w:eastAsia="Times New Roman"/>
          <w:szCs w:val="24"/>
        </w:rPr>
        <w:t xml:space="preserve"> επειδή, λέει, δεν τον αφ</w:t>
      </w:r>
      <w:r>
        <w:rPr>
          <w:rFonts w:eastAsia="Times New Roman"/>
          <w:szCs w:val="24"/>
        </w:rPr>
        <w:t xml:space="preserve">ήνει το ΠΑΜΕ. </w:t>
      </w:r>
      <w:r>
        <w:rPr>
          <w:rFonts w:eastAsia="Times New Roman"/>
          <w:szCs w:val="24"/>
        </w:rPr>
        <w:lastRenderedPageBreak/>
        <w:t xml:space="preserve">Αυτό διαδίδει στην περιοχή των Ιωαννίνων προσπαθώντας έτσι να συκοφαντήσει τους αγώνες και να διασφαλίσει τη λειτουργία των </w:t>
      </w:r>
      <w:proofErr w:type="spellStart"/>
      <w:r>
        <w:rPr>
          <w:rFonts w:eastAsia="Times New Roman"/>
          <w:szCs w:val="24"/>
        </w:rPr>
        <w:t>πτηνοσφαγείων</w:t>
      </w:r>
      <w:proofErr w:type="spellEnd"/>
      <w:r>
        <w:rPr>
          <w:rFonts w:eastAsia="Times New Roman"/>
          <w:szCs w:val="24"/>
        </w:rPr>
        <w:t>,</w:t>
      </w:r>
      <w:r>
        <w:rPr>
          <w:rFonts w:eastAsia="Times New Roman"/>
          <w:szCs w:val="24"/>
        </w:rPr>
        <w:t xml:space="preserve"> χωρίς δικαιώματα, χωρίς την υποχρέωση να διαδεχθεί τους εργαζόμενους που ήταν σε αυτό το χώρο και βεβαί</w:t>
      </w:r>
      <w:r>
        <w:rPr>
          <w:rFonts w:eastAsia="Times New Roman"/>
          <w:szCs w:val="24"/>
        </w:rPr>
        <w:t>ως</w:t>
      </w:r>
      <w:r>
        <w:rPr>
          <w:rFonts w:eastAsia="Times New Roman"/>
          <w:szCs w:val="24"/>
        </w:rPr>
        <w:t>,</w:t>
      </w:r>
      <w:r>
        <w:rPr>
          <w:rFonts w:eastAsia="Times New Roman"/>
          <w:szCs w:val="24"/>
        </w:rPr>
        <w:t xml:space="preserve"> θέλοντας να υλοποιήσει όλο αυτό το οπλοστάσιο που έχει στα χέρια του</w:t>
      </w:r>
      <w:r>
        <w:rPr>
          <w:rFonts w:eastAsia="Times New Roman"/>
          <w:szCs w:val="24"/>
        </w:rPr>
        <w:t>,</w:t>
      </w:r>
      <w:r>
        <w:rPr>
          <w:rFonts w:eastAsia="Times New Roman"/>
          <w:szCs w:val="24"/>
        </w:rPr>
        <w:t xml:space="preserve"> χωρίς συλλογικές συμβάσεις, με ατομικές συμβάσεις εργασίας, με όρους βέβαια εργασιακής ζούγκλας. </w:t>
      </w:r>
    </w:p>
    <w:p w14:paraId="6FAA047A" w14:textId="77777777" w:rsidR="006F28F6" w:rsidRDefault="00265160">
      <w:pPr>
        <w:tabs>
          <w:tab w:val="left" w:pos="2820"/>
        </w:tabs>
        <w:spacing w:after="0" w:line="600" w:lineRule="auto"/>
        <w:ind w:firstLine="720"/>
        <w:jc w:val="both"/>
        <w:rPr>
          <w:rFonts w:eastAsia="Times New Roman"/>
          <w:szCs w:val="24"/>
        </w:rPr>
      </w:pPr>
      <w:r>
        <w:rPr>
          <w:rFonts w:eastAsia="Times New Roman"/>
          <w:szCs w:val="24"/>
        </w:rPr>
        <w:t>Αυτό, λοιπόν, που σας ρωτάμε -έχετε την ερώτηση κοντά- είναι: Τι μέτρα θα πάρετε</w:t>
      </w:r>
      <w:r>
        <w:rPr>
          <w:rFonts w:eastAsia="Times New Roman"/>
          <w:szCs w:val="24"/>
        </w:rPr>
        <w:t>,</w:t>
      </w:r>
      <w:r>
        <w:rPr>
          <w:rFonts w:eastAsia="Times New Roman"/>
          <w:szCs w:val="24"/>
        </w:rPr>
        <w:t xml:space="preserve"> ώσ</w:t>
      </w:r>
      <w:r>
        <w:rPr>
          <w:rFonts w:eastAsia="Times New Roman"/>
          <w:szCs w:val="24"/>
        </w:rPr>
        <w:t>τε να διασφαλιστούν οι θέσεις εργασίας, οι συλλογικές συμβάσεις στους εργαζόμενους, η καταβολή των δεδουλευμένων και τα μέτρα υγιεινής ή ασφάλειας στους εργαζόμενους; Πάνω σε αυτά θα θέλαμε τις απαντήσεις σας.</w:t>
      </w:r>
    </w:p>
    <w:p w14:paraId="6FAA047B" w14:textId="77777777" w:rsidR="006F28F6" w:rsidRDefault="00265160">
      <w:pPr>
        <w:tabs>
          <w:tab w:val="left" w:pos="2820"/>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Έχετε τον </w:t>
      </w:r>
      <w:r>
        <w:rPr>
          <w:rFonts w:eastAsia="Times New Roman"/>
          <w:szCs w:val="24"/>
        </w:rPr>
        <w:t>λόγο, κύριε Υπουργέ.</w:t>
      </w:r>
    </w:p>
    <w:p w14:paraId="6FAA047C" w14:textId="77777777" w:rsidR="006F28F6" w:rsidRDefault="00265160">
      <w:pPr>
        <w:tabs>
          <w:tab w:val="left" w:pos="2820"/>
        </w:tabs>
        <w:spacing w:after="0"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Ευχαριστώ, κύριε Πρόεδρε.</w:t>
      </w:r>
    </w:p>
    <w:p w14:paraId="6FAA047D" w14:textId="77777777" w:rsidR="006F28F6" w:rsidRDefault="00265160">
      <w:pPr>
        <w:tabs>
          <w:tab w:val="left" w:pos="2820"/>
        </w:tabs>
        <w:spacing w:after="0" w:line="600" w:lineRule="auto"/>
        <w:ind w:firstLine="720"/>
        <w:jc w:val="both"/>
        <w:rPr>
          <w:rFonts w:eastAsia="Times New Roman"/>
          <w:szCs w:val="24"/>
        </w:rPr>
      </w:pPr>
      <w:r>
        <w:rPr>
          <w:rFonts w:eastAsia="Times New Roman"/>
          <w:szCs w:val="24"/>
        </w:rPr>
        <w:lastRenderedPageBreak/>
        <w:t>Αγαπητέ κύριε συνάδελφε, όπως θα ξέρετε, επανειλημμένα έχω πει ότι θεωρώ ιδιαίτερα θετικές τις ερωτήσεις του Κομμουνι</w:t>
      </w:r>
      <w:r>
        <w:rPr>
          <w:rFonts w:eastAsia="Times New Roman"/>
          <w:szCs w:val="24"/>
        </w:rPr>
        <w:t>στικού Κόμματος Ελλάδας για την αντιμετώπιση φαινομένων</w:t>
      </w:r>
      <w:r>
        <w:rPr>
          <w:rFonts w:eastAsia="Times New Roman"/>
          <w:szCs w:val="24"/>
        </w:rPr>
        <w:t>,</w:t>
      </w:r>
      <w:r>
        <w:rPr>
          <w:rFonts w:eastAsia="Times New Roman"/>
          <w:szCs w:val="24"/>
        </w:rPr>
        <w:t xml:space="preserve"> κατά τα οποία καταστρατηγούνται δικαιώματα εργαζομένων ή επικρατούν συνθήκες εργασιακής ζούγκλας. Έχουμε, όμως, πολλές φορές πει και για τα όρια των αρμοδιοτήτων</w:t>
      </w:r>
      <w:r>
        <w:rPr>
          <w:rFonts w:eastAsia="Times New Roman"/>
          <w:szCs w:val="24"/>
        </w:rPr>
        <w:t>,</w:t>
      </w:r>
      <w:r>
        <w:rPr>
          <w:rFonts w:eastAsia="Times New Roman"/>
          <w:szCs w:val="24"/>
        </w:rPr>
        <w:t xml:space="preserve"> τόσο του Σώματος Επιθεώρησης Εργασία</w:t>
      </w:r>
      <w:r>
        <w:rPr>
          <w:rFonts w:eastAsia="Times New Roman"/>
          <w:szCs w:val="24"/>
        </w:rPr>
        <w:t>ς</w:t>
      </w:r>
      <w:r>
        <w:rPr>
          <w:rFonts w:eastAsia="Times New Roman"/>
          <w:szCs w:val="24"/>
        </w:rPr>
        <w:t>,</w:t>
      </w:r>
      <w:r>
        <w:rPr>
          <w:rFonts w:eastAsia="Times New Roman"/>
          <w:szCs w:val="24"/>
        </w:rPr>
        <w:t xml:space="preserve"> όσο και γενικότερα του Υπουργείου Εργασίας σε ένα σύστημα της οικονομίας της αγοράς.</w:t>
      </w:r>
    </w:p>
    <w:p w14:paraId="6FAA047E" w14:textId="77777777" w:rsidR="006F28F6" w:rsidRDefault="00265160">
      <w:pPr>
        <w:tabs>
          <w:tab w:val="left" w:pos="2820"/>
        </w:tabs>
        <w:spacing w:after="0" w:line="600" w:lineRule="auto"/>
        <w:ind w:firstLine="720"/>
        <w:jc w:val="both"/>
        <w:rPr>
          <w:rFonts w:eastAsia="Times New Roman"/>
          <w:szCs w:val="24"/>
        </w:rPr>
      </w:pPr>
      <w:r>
        <w:rPr>
          <w:rFonts w:eastAsia="Times New Roman"/>
          <w:szCs w:val="24"/>
        </w:rPr>
        <w:t>Εδώ είναι μια ακόμα πιο περίπλοκη περίπτωση που δείχνει τα όρια των επεμβάσεων του Υπουργείου Εργασίας, ακριβώς γιατί είναι ιδιαίτερα περίπλοκη η νομική βάση της υπόθεσ</w:t>
      </w:r>
      <w:r>
        <w:rPr>
          <w:rFonts w:eastAsia="Times New Roman"/>
          <w:szCs w:val="24"/>
        </w:rPr>
        <w:t>ης ενόψει των ισχυρισμών της εταιρείας «Ν</w:t>
      </w:r>
      <w:r>
        <w:rPr>
          <w:rFonts w:eastAsia="Times New Roman"/>
          <w:szCs w:val="24"/>
        </w:rPr>
        <w:t>ΙΤΣΙΑΚΟΣ</w:t>
      </w:r>
      <w:r>
        <w:rPr>
          <w:rFonts w:eastAsia="Times New Roman"/>
          <w:szCs w:val="24"/>
        </w:rPr>
        <w:t xml:space="preserve">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ότι δεν αποτελεί διάδοχο των προηγούμενων εταιρειών, αλλά απλώς υπεκμίσθωσε το ακίνητο στο οποίο βρίσκεται το </w:t>
      </w:r>
      <w:proofErr w:type="spellStart"/>
      <w:r>
        <w:rPr>
          <w:rFonts w:eastAsia="Times New Roman"/>
          <w:szCs w:val="24"/>
        </w:rPr>
        <w:t>πτηνοσφαγείο</w:t>
      </w:r>
      <w:proofErr w:type="spellEnd"/>
      <w:r>
        <w:rPr>
          <w:rFonts w:eastAsia="Times New Roman"/>
          <w:szCs w:val="24"/>
        </w:rPr>
        <w:t xml:space="preserve">. </w:t>
      </w:r>
    </w:p>
    <w:p w14:paraId="6FAA047F" w14:textId="77777777" w:rsidR="006F28F6" w:rsidRDefault="00265160">
      <w:pPr>
        <w:tabs>
          <w:tab w:val="left" w:pos="2820"/>
        </w:tabs>
        <w:spacing w:after="0" w:line="600" w:lineRule="auto"/>
        <w:ind w:firstLine="720"/>
        <w:jc w:val="both"/>
        <w:rPr>
          <w:rFonts w:eastAsia="Times New Roman"/>
          <w:szCs w:val="24"/>
        </w:rPr>
      </w:pPr>
      <w:r>
        <w:rPr>
          <w:rFonts w:eastAsia="Times New Roman"/>
          <w:szCs w:val="24"/>
        </w:rPr>
        <w:t>Δηλαδή οι ισχυρισμοί της εταιρείας στο έγγραφο που θα σας καταθέσω στα Πρα</w:t>
      </w:r>
      <w:r>
        <w:rPr>
          <w:rFonts w:eastAsia="Times New Roman"/>
          <w:szCs w:val="24"/>
        </w:rPr>
        <w:t xml:space="preserve">κτικά είναι ότι το </w:t>
      </w:r>
      <w:proofErr w:type="spellStart"/>
      <w:r>
        <w:rPr>
          <w:rFonts w:eastAsia="Times New Roman"/>
          <w:szCs w:val="24"/>
        </w:rPr>
        <w:t>πτηνοσφαγείο</w:t>
      </w:r>
      <w:proofErr w:type="spellEnd"/>
      <w:r>
        <w:rPr>
          <w:rFonts w:eastAsia="Times New Roman"/>
          <w:szCs w:val="24"/>
        </w:rPr>
        <w:t xml:space="preserve"> ανήκει κατά πλήρη κυριότητα στον πρώτο εργοδότη στον οποίο αναφερθήκατε, στους αδερφούς Λειβαδίτη, στη συνέχεια εκμισθώθηκε το ακίνητο αυτό στην «ΑΛΚΟΤ», συμφερόντων του ομίλου </w:t>
      </w:r>
      <w:r>
        <w:rPr>
          <w:rFonts w:eastAsia="Times New Roman"/>
          <w:szCs w:val="24"/>
        </w:rPr>
        <w:lastRenderedPageBreak/>
        <w:t>Ζούρα και υπήρχε, λοιπόν, τελική υπομίσθωση από</w:t>
      </w:r>
      <w:r>
        <w:rPr>
          <w:rFonts w:eastAsia="Times New Roman"/>
          <w:szCs w:val="24"/>
        </w:rPr>
        <w:t xml:space="preserve"> την τελευταία αυτή εταιρεία στην εταιρεία «Ν</w:t>
      </w:r>
      <w:r>
        <w:rPr>
          <w:rFonts w:eastAsia="Times New Roman"/>
          <w:szCs w:val="24"/>
        </w:rPr>
        <w:t>ΙΤΣΙΑΚΟΣ</w:t>
      </w:r>
      <w:r>
        <w:rPr>
          <w:rFonts w:eastAsia="Times New Roman"/>
          <w:szCs w:val="24"/>
        </w:rPr>
        <w:t xml:space="preserve">». </w:t>
      </w:r>
    </w:p>
    <w:p w14:paraId="6FAA0480" w14:textId="77777777" w:rsidR="006F28F6" w:rsidRDefault="00265160">
      <w:pPr>
        <w:tabs>
          <w:tab w:val="left" w:pos="2820"/>
        </w:tabs>
        <w:spacing w:after="0" w:line="600" w:lineRule="auto"/>
        <w:ind w:firstLine="720"/>
        <w:jc w:val="both"/>
        <w:rPr>
          <w:rFonts w:eastAsia="Times New Roman"/>
          <w:szCs w:val="24"/>
        </w:rPr>
      </w:pPr>
      <w:r>
        <w:rPr>
          <w:rFonts w:eastAsia="Times New Roman" w:cs="Times New Roman"/>
          <w:szCs w:val="24"/>
        </w:rPr>
        <w:t>(Στο σημείο αυτό ο Υπουργός</w:t>
      </w:r>
      <w:r>
        <w:rPr>
          <w:rFonts w:eastAsia="Times New Roman"/>
          <w:b/>
          <w:szCs w:val="24"/>
        </w:rPr>
        <w:t xml:space="preserve"> </w:t>
      </w:r>
      <w:r>
        <w:rPr>
          <w:rFonts w:eastAsia="Times New Roman"/>
          <w:szCs w:val="24"/>
        </w:rPr>
        <w:t>Εργασίας, Κοινωνικής Ασφάλισης και Κοινωνικής Αλληλεγγύης</w:t>
      </w:r>
      <w:r>
        <w:rPr>
          <w:rFonts w:eastAsia="Times New Roman" w:cs="Times New Roman"/>
          <w:szCs w:val="24"/>
        </w:rPr>
        <w:t xml:space="preserve"> κ. Γεώργιος </w:t>
      </w:r>
      <w:proofErr w:type="spellStart"/>
      <w:r>
        <w:rPr>
          <w:rFonts w:eastAsia="Times New Roman" w:cs="Times New Roman"/>
          <w:szCs w:val="24"/>
        </w:rPr>
        <w:t>Κατρούγκαλος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w:t>
      </w:r>
      <w:r>
        <w:rPr>
          <w:rFonts w:eastAsia="Times New Roman" w:cs="Times New Roman"/>
          <w:szCs w:val="24"/>
        </w:rPr>
        <w:t>Τμήματος Γραμματείας της Διεύθυνσης Στενογραφίας και Πρακτικών της Βουλής)</w:t>
      </w:r>
    </w:p>
    <w:p w14:paraId="6FAA0481" w14:textId="77777777" w:rsidR="006F28F6" w:rsidRDefault="00265160">
      <w:pPr>
        <w:tabs>
          <w:tab w:val="left" w:pos="2820"/>
        </w:tabs>
        <w:spacing w:after="0" w:line="600" w:lineRule="auto"/>
        <w:ind w:firstLine="720"/>
        <w:jc w:val="both"/>
        <w:rPr>
          <w:rFonts w:eastAsia="Times New Roman"/>
          <w:szCs w:val="24"/>
        </w:rPr>
      </w:pPr>
      <w:r>
        <w:rPr>
          <w:rFonts w:eastAsia="Times New Roman"/>
          <w:szCs w:val="24"/>
        </w:rPr>
        <w:t xml:space="preserve">Επομένως, κατά τους νομικούς ισχυρισμούς της εταιρείας </w:t>
      </w:r>
      <w:r>
        <w:rPr>
          <w:rFonts w:eastAsia="Times New Roman"/>
          <w:szCs w:val="24"/>
        </w:rPr>
        <w:t>αυτής,</w:t>
      </w:r>
      <w:r>
        <w:rPr>
          <w:rFonts w:eastAsia="Times New Roman"/>
          <w:szCs w:val="24"/>
        </w:rPr>
        <w:t xml:space="preserve"> δεν έχει καμμία σχέση η παρούσα λειτουργία της επιχείρησης με τις προηγούμενες. Αυτό είναι νομικά κρίσιμο, γιατί αν υπά</w:t>
      </w:r>
      <w:r>
        <w:rPr>
          <w:rFonts w:eastAsia="Times New Roman"/>
          <w:szCs w:val="24"/>
        </w:rPr>
        <w:t>ρχει διαδοχή επιχειρήσεων, πράγματι υπάρχει υποχρέωση του εργοδότη να διατηρήσει τις υφιστάμενες σχέσεις εργασίας. Αν δεν υπάρχει, όμως, δεν υπάρχει και η αντίστοιχη υποχρέωση.</w:t>
      </w:r>
    </w:p>
    <w:p w14:paraId="6FAA0482" w14:textId="77777777" w:rsidR="006F28F6" w:rsidRDefault="00265160">
      <w:pPr>
        <w:tabs>
          <w:tab w:val="left" w:pos="2820"/>
        </w:tabs>
        <w:spacing w:after="0" w:line="600" w:lineRule="auto"/>
        <w:ind w:firstLine="720"/>
        <w:jc w:val="both"/>
        <w:rPr>
          <w:rFonts w:eastAsia="Times New Roman"/>
          <w:szCs w:val="24"/>
        </w:rPr>
      </w:pPr>
      <w:r>
        <w:rPr>
          <w:rFonts w:eastAsia="Times New Roman"/>
          <w:szCs w:val="24"/>
        </w:rPr>
        <w:t>Ενώ, λοιπόν, το Σώμα Επιθεώρησης Εργασίας, όπως κι εσείς σωστά το λέτε, έκανε ε</w:t>
      </w:r>
      <w:r>
        <w:rPr>
          <w:rFonts w:eastAsia="Times New Roman"/>
          <w:szCs w:val="24"/>
        </w:rPr>
        <w:t xml:space="preserve">πανειλημμένες προσπάθειες προ ημερών -θα αναφερθώ μετά, στη </w:t>
      </w:r>
      <w:proofErr w:type="spellStart"/>
      <w:r>
        <w:rPr>
          <w:rFonts w:eastAsia="Times New Roman"/>
          <w:szCs w:val="24"/>
        </w:rPr>
        <w:t>δευτερομιλία</w:t>
      </w:r>
      <w:proofErr w:type="spellEnd"/>
      <w:r>
        <w:rPr>
          <w:rFonts w:eastAsia="Times New Roman"/>
          <w:szCs w:val="24"/>
        </w:rPr>
        <w:t xml:space="preserve"> μου, γιατί τώρα εξαντλήθηκε ο χρόνος- στην πράγματι διαπίστωση παραβιάσεων των όρων υγιεινής και ασφάλειας, σε ένα τέτοιο θέμα δεν έχει </w:t>
      </w:r>
      <w:r>
        <w:rPr>
          <w:rFonts w:eastAsia="Times New Roman"/>
          <w:szCs w:val="24"/>
        </w:rPr>
        <w:lastRenderedPageBreak/>
        <w:t xml:space="preserve">αρμοδιότητα για τον απλό λόγο ότι δεν μπορεί η </w:t>
      </w:r>
      <w:r>
        <w:rPr>
          <w:rFonts w:eastAsia="Times New Roman"/>
          <w:szCs w:val="24"/>
        </w:rPr>
        <w:t>ίδια, μη έχοντας δικαιοδοτική αρμοδιότητα, να κρίνει αν πράγματι ισχύει αυτός ο βασικός ισχυρισμός της εταιρείας «Ν</w:t>
      </w:r>
      <w:r>
        <w:rPr>
          <w:rFonts w:eastAsia="Times New Roman"/>
          <w:szCs w:val="24"/>
        </w:rPr>
        <w:t>ΙΤΣΙΑΚΟΣ</w:t>
      </w:r>
      <w:r>
        <w:rPr>
          <w:rFonts w:eastAsia="Times New Roman"/>
          <w:szCs w:val="24"/>
        </w:rPr>
        <w:t>» ή όχι.</w:t>
      </w:r>
    </w:p>
    <w:p w14:paraId="6FAA0483" w14:textId="77777777" w:rsidR="006F28F6" w:rsidRDefault="00265160">
      <w:pPr>
        <w:tabs>
          <w:tab w:val="left" w:pos="2820"/>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κύριε </w:t>
      </w:r>
      <w:proofErr w:type="spellStart"/>
      <w:r>
        <w:rPr>
          <w:rFonts w:eastAsia="Times New Roman"/>
          <w:szCs w:val="24"/>
        </w:rPr>
        <w:t>Κατσώτη</w:t>
      </w:r>
      <w:proofErr w:type="spellEnd"/>
      <w:r>
        <w:rPr>
          <w:rFonts w:eastAsia="Times New Roman"/>
          <w:szCs w:val="24"/>
        </w:rPr>
        <w:t>, έχετε τον λόγο.</w:t>
      </w:r>
    </w:p>
    <w:p w14:paraId="6FAA0484" w14:textId="77777777" w:rsidR="006F28F6" w:rsidRDefault="00265160">
      <w:pPr>
        <w:spacing w:after="0" w:line="600" w:lineRule="auto"/>
        <w:ind w:firstLine="720"/>
        <w:jc w:val="both"/>
        <w:rPr>
          <w:rFonts w:eastAsia="UB-Helvetica" w:cs="Times New Roman"/>
          <w:szCs w:val="24"/>
        </w:rPr>
      </w:pPr>
      <w:r>
        <w:rPr>
          <w:rFonts w:eastAsia="UB-Helvetica" w:cs="Times New Roman"/>
          <w:b/>
          <w:szCs w:val="24"/>
        </w:rPr>
        <w:t>ΧΡΗΣΤΟΣ ΚΑΤΣΩΤΗΣ:</w:t>
      </w:r>
      <w:r>
        <w:rPr>
          <w:rFonts w:eastAsia="UB-Helvetica" w:cs="Times New Roman"/>
          <w:szCs w:val="24"/>
        </w:rPr>
        <w:t xml:space="preserve"> Κύριε Υπουργέ, έχω τα έγγραφα του </w:t>
      </w:r>
      <w:r>
        <w:rPr>
          <w:rFonts w:eastAsia="UB-Helvetica" w:cs="Times New Roman"/>
          <w:szCs w:val="24"/>
        </w:rPr>
        <w:t>ΣΕΠΕ για τους ελέγχους που έχει κάνει και γνωρίζω τον ισχυρισμό του κ. Νιτσιάκου ότι αυτός δεν έχει καμμία υποχρέωση</w:t>
      </w:r>
      <w:r>
        <w:rPr>
          <w:rFonts w:eastAsia="UB-Helvetica" w:cs="Times New Roman"/>
          <w:szCs w:val="24"/>
        </w:rPr>
        <w:t>,</w:t>
      </w:r>
      <w:r>
        <w:rPr>
          <w:rFonts w:eastAsia="UB-Helvetica" w:cs="Times New Roman"/>
          <w:szCs w:val="24"/>
        </w:rPr>
        <w:t xml:space="preserve"> γιατί έχει ενοικιάσει τις συγκεκριμένες υποδομές από τον προηγούμενο εργοδότη. Είναι γνωστό ότι αυτά είναι τα κόλπα που κάνουν οι επιχειρη</w:t>
      </w:r>
      <w:r>
        <w:rPr>
          <w:rFonts w:eastAsia="UB-Helvetica" w:cs="Times New Roman"/>
          <w:szCs w:val="24"/>
        </w:rPr>
        <w:t xml:space="preserve">ματικοί όμιλοι σε συνεννόηση μεταξύ τους, έτσι ώστε να απαλλαγούν και από υποχρεώσεις που έχουν προς το δημόσιο, προς το ΙΚΑ, αλλά και προς τους εργαζόμενους. </w:t>
      </w:r>
    </w:p>
    <w:p w14:paraId="6FAA0485" w14:textId="77777777" w:rsidR="006F28F6" w:rsidRDefault="00265160">
      <w:pPr>
        <w:spacing w:after="0" w:line="600" w:lineRule="auto"/>
        <w:jc w:val="both"/>
        <w:rPr>
          <w:rFonts w:eastAsia="UB-Helvetica" w:cs="Times New Roman"/>
          <w:szCs w:val="24"/>
        </w:rPr>
      </w:pPr>
      <w:r>
        <w:rPr>
          <w:rFonts w:eastAsia="UB-Helvetica" w:cs="Times New Roman"/>
          <w:szCs w:val="24"/>
        </w:rPr>
        <w:t>Είναι κόλπα που γίνονται και τα ξέρετε πάρα πολύ καλά. Γνωρίζετε ότι μέσα από αυτές τις διαδικασ</w:t>
      </w:r>
      <w:r>
        <w:rPr>
          <w:rFonts w:eastAsia="UB-Helvetica" w:cs="Times New Roman"/>
          <w:szCs w:val="24"/>
        </w:rPr>
        <w:t xml:space="preserve">ίες έχουν απαλλαγεί από υποχρεώσεις απέναντι στο δημόσιο, στο ΙΚΑ και στους εργαζόμενους. Και εν πάση </w:t>
      </w:r>
      <w:proofErr w:type="spellStart"/>
      <w:r>
        <w:rPr>
          <w:rFonts w:eastAsia="UB-Helvetica" w:cs="Times New Roman"/>
          <w:szCs w:val="24"/>
        </w:rPr>
        <w:t>περιπτώσει</w:t>
      </w:r>
      <w:proofErr w:type="spellEnd"/>
      <w:r>
        <w:rPr>
          <w:rFonts w:eastAsia="UB-Helvetica" w:cs="Times New Roman"/>
          <w:szCs w:val="24"/>
        </w:rPr>
        <w:t xml:space="preserve">, το νομοθετικό πλαίσιο, κύριε Υπουργέ, το διαμορφώνετε εσείς και όπως φαίνεται ακόμα και με </w:t>
      </w:r>
      <w:r>
        <w:rPr>
          <w:rFonts w:eastAsia="UB-Helvetica" w:cs="Times New Roman"/>
          <w:szCs w:val="24"/>
          <w:lang w:val="en-US"/>
        </w:rPr>
        <w:t>fast</w:t>
      </w:r>
      <w:r>
        <w:rPr>
          <w:rFonts w:eastAsia="UB-Helvetica" w:cs="Times New Roman"/>
          <w:szCs w:val="24"/>
        </w:rPr>
        <w:t xml:space="preserve"> </w:t>
      </w:r>
      <w:r>
        <w:rPr>
          <w:rFonts w:eastAsia="UB-Helvetica" w:cs="Times New Roman"/>
          <w:szCs w:val="24"/>
          <w:lang w:val="en-US"/>
        </w:rPr>
        <w:t>track</w:t>
      </w:r>
      <w:r>
        <w:rPr>
          <w:rFonts w:eastAsia="UB-Helvetica" w:cs="Times New Roman"/>
          <w:szCs w:val="24"/>
        </w:rPr>
        <w:t xml:space="preserve"> διαδικασίες μπορείτε να αλλάξετε νόμους </w:t>
      </w:r>
      <w:r>
        <w:rPr>
          <w:rFonts w:eastAsia="UB-Helvetica" w:cs="Times New Roman"/>
          <w:szCs w:val="24"/>
        </w:rPr>
        <w:t xml:space="preserve">ή να </w:t>
      </w:r>
      <w:proofErr w:type="spellStart"/>
      <w:r>
        <w:rPr>
          <w:rFonts w:eastAsia="UB-Helvetica" w:cs="Times New Roman"/>
          <w:szCs w:val="24"/>
        </w:rPr>
        <w:t>ξεψηφίσετε</w:t>
      </w:r>
      <w:proofErr w:type="spellEnd"/>
      <w:r>
        <w:rPr>
          <w:rFonts w:eastAsia="UB-Helvetica" w:cs="Times New Roman"/>
          <w:szCs w:val="24"/>
        </w:rPr>
        <w:t xml:space="preserve"> νόμους. </w:t>
      </w:r>
    </w:p>
    <w:p w14:paraId="6FAA0486"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lastRenderedPageBreak/>
        <w:t>Εδώ, λοιπόν, έχετε πολύ μεγάλη ευθύνη. Εάν το νομοθετικό πλαίσιο πρέπει να αλλάξει</w:t>
      </w:r>
      <w:r>
        <w:rPr>
          <w:rFonts w:eastAsia="UB-Helvetica" w:cs="Times New Roman"/>
          <w:szCs w:val="24"/>
        </w:rPr>
        <w:t>,</w:t>
      </w:r>
      <w:r>
        <w:rPr>
          <w:rFonts w:eastAsia="UB-Helvetica" w:cs="Times New Roman"/>
          <w:szCs w:val="24"/>
        </w:rPr>
        <w:t xml:space="preserve"> μπορείτε να το αλλάξετε και δεν σας εμποδίζει κανείς. Δηλαδή, είναι στο χέρι της Κυβέρνησης να διασφαλίσει τους εργαζόμενους. </w:t>
      </w:r>
    </w:p>
    <w:p w14:paraId="6FAA0487"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 xml:space="preserve">Εν πάση </w:t>
      </w:r>
      <w:proofErr w:type="spellStart"/>
      <w:r>
        <w:rPr>
          <w:rFonts w:eastAsia="UB-Helvetica" w:cs="Times New Roman"/>
          <w:szCs w:val="24"/>
        </w:rPr>
        <w:t>περιπτώσει</w:t>
      </w:r>
      <w:proofErr w:type="spellEnd"/>
      <w:r>
        <w:rPr>
          <w:rFonts w:eastAsia="UB-Helvetica" w:cs="Times New Roman"/>
          <w:szCs w:val="24"/>
        </w:rPr>
        <w:t xml:space="preserve">, </w:t>
      </w:r>
      <w:r>
        <w:rPr>
          <w:rFonts w:eastAsia="UB-Helvetica" w:cs="Times New Roman"/>
          <w:szCs w:val="24"/>
        </w:rPr>
        <w:t xml:space="preserve">είναι πάρα πολλές οι επιχειρήσεις που τώρα τελευταία </w:t>
      </w:r>
      <w:r>
        <w:rPr>
          <w:rFonts w:eastAsia="UB-Helvetica" w:cs="Times New Roman"/>
          <w:szCs w:val="24"/>
          <w:lang w:val="en-US"/>
        </w:rPr>
        <w:t>de</w:t>
      </w:r>
      <w:r>
        <w:rPr>
          <w:rFonts w:eastAsia="UB-Helvetica" w:cs="Times New Roman"/>
          <w:szCs w:val="24"/>
        </w:rPr>
        <w:t xml:space="preserve"> </w:t>
      </w:r>
      <w:r>
        <w:rPr>
          <w:rFonts w:eastAsia="UB-Helvetica" w:cs="Times New Roman"/>
          <w:szCs w:val="24"/>
          <w:lang w:val="en-US"/>
        </w:rPr>
        <w:t>facto</w:t>
      </w:r>
      <w:r>
        <w:rPr>
          <w:rFonts w:eastAsia="UB-Helvetica" w:cs="Times New Roman"/>
          <w:szCs w:val="24"/>
        </w:rPr>
        <w:t xml:space="preserve"> προσπαθούν να δημιουργήσουν νέα δεδομένα. Φαίνεται ότι ενόψει του νέου εργασιακού νόμου έχουμε το «</w:t>
      </w:r>
      <w:r>
        <w:rPr>
          <w:rFonts w:eastAsia="UB-Helvetica" w:cs="Times New Roman"/>
          <w:szCs w:val="24"/>
          <w:lang w:val="en-US"/>
        </w:rPr>
        <w:t>ATHENS</w:t>
      </w:r>
      <w:r>
        <w:rPr>
          <w:rFonts w:eastAsia="UB-Helvetica" w:cs="Times New Roman"/>
          <w:szCs w:val="24"/>
        </w:rPr>
        <w:t xml:space="preserve"> </w:t>
      </w:r>
      <w:r>
        <w:rPr>
          <w:rFonts w:eastAsia="UB-Helvetica" w:cs="Times New Roman"/>
          <w:szCs w:val="24"/>
          <w:lang w:val="en-US"/>
        </w:rPr>
        <w:t>LEDRA</w:t>
      </w:r>
      <w:r>
        <w:rPr>
          <w:rFonts w:eastAsia="UB-Helvetica" w:cs="Times New Roman"/>
          <w:szCs w:val="24"/>
        </w:rPr>
        <w:t>», την «ΗΛΕΚΤΡΟΝΙΚΗ», τον «ΠΥΡΣΟ» και μια σειρά άλλες επιχειρήσεις, ακόμα και το κυ</w:t>
      </w:r>
      <w:r>
        <w:rPr>
          <w:rFonts w:eastAsia="UB-Helvetica" w:cs="Times New Roman"/>
          <w:szCs w:val="24"/>
        </w:rPr>
        <w:t>λικείο της Βουλής, κύριε Υπουργέ, που εδώ δουλεύουν ατέλειωτες ώρες ή γίνεται διαγωνισμός και προσπαθούν να τους βάλουν να υπογράψουν χαρτιά</w:t>
      </w:r>
      <w:r>
        <w:rPr>
          <w:rFonts w:eastAsia="UB-Helvetica" w:cs="Times New Roman"/>
          <w:szCs w:val="24"/>
        </w:rPr>
        <w:t>,</w:t>
      </w:r>
      <w:r>
        <w:rPr>
          <w:rFonts w:eastAsia="UB-Helvetica" w:cs="Times New Roman"/>
          <w:szCs w:val="24"/>
        </w:rPr>
        <w:t xml:space="preserve"> έτσι για να διασφαλίσει ο εργοδότης ότι δεν θα πληρώσει παραπάνω και ούτω καθεξής. </w:t>
      </w:r>
    </w:p>
    <w:p w14:paraId="6FAA0488"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Σε αυτά, λοιπόν, δεν είστε τρο</w:t>
      </w:r>
      <w:r>
        <w:rPr>
          <w:rFonts w:eastAsia="UB-Helvetica" w:cs="Times New Roman"/>
          <w:szCs w:val="24"/>
        </w:rPr>
        <w:t>χονόμοι, κύριε Υπουργέ. Είστε Κυβέρνηση και έχετε ευθύνη απέναντι σε αυτόν τον κόσμο. Δεν μπορείτε να έρχεστε συνέχεια και να λέτε ότι το νομοθετικό πλαίσιο και τα όριά σας είναι αυτά.</w:t>
      </w:r>
    </w:p>
    <w:p w14:paraId="6FAA0489"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lastRenderedPageBreak/>
        <w:t>Δηλαδή, τα όρια του εργοδότη είναι ατελείωτα. Μπορεί να κάνει ό,τι θέλε</w:t>
      </w:r>
      <w:r>
        <w:rPr>
          <w:rFonts w:eastAsia="UB-Helvetica" w:cs="Times New Roman"/>
          <w:szCs w:val="24"/>
        </w:rPr>
        <w:t>ι, όποτε θέλει να πετάει στο δρόμο τον κόσμο και εσείς να παρακολουθείτε την εξέλιξη και να νομοθετείτε αυτή την εξέλιξη. Γιατί αυτό κάνετε και αυτό θα έρθετε να κάνετε με τον εργασιακό νόμο, να νομοθετήσετε αυτή την εργασιακή ζούγκλα, την οποία δημιουργεί</w:t>
      </w:r>
      <w:r>
        <w:rPr>
          <w:rFonts w:eastAsia="UB-Helvetica" w:cs="Times New Roman"/>
          <w:szCs w:val="24"/>
        </w:rPr>
        <w:t xml:space="preserve"> η εργοδοσία για να μπορέσει να κερδίσει ακόμα παραπάνω. </w:t>
      </w:r>
    </w:p>
    <w:p w14:paraId="6FAA048A"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Δεν μπορεί, λοιπόν, εδώ να λέμε ότι ο Ν</w:t>
      </w:r>
      <w:r>
        <w:rPr>
          <w:rFonts w:eastAsia="UB-Helvetica" w:cs="Times New Roman"/>
          <w:szCs w:val="24"/>
        </w:rPr>
        <w:t>ιτσιάκος</w:t>
      </w:r>
      <w:r>
        <w:rPr>
          <w:rFonts w:eastAsia="UB-Helvetica" w:cs="Times New Roman"/>
          <w:szCs w:val="24"/>
        </w:rPr>
        <w:t xml:space="preserve"> δεν έχει καμμία νομική ευθύνη. Τι νοίκιασε; Από ποιον το νοίκιασε; Από μια εταιρία που απασχολούσε τους εργαζόμενους είτε την «ΑΛΚΟΤ» είτε την «ΒΙΟΚΟΤ</w:t>
      </w:r>
      <w:r>
        <w:rPr>
          <w:rFonts w:eastAsia="UB-Helvetica" w:cs="Times New Roman"/>
          <w:szCs w:val="24"/>
        </w:rPr>
        <w:t>». Και οι δύο εταιρίες απασχολούσαν τους εργαζόμενους. Και τώρα</w:t>
      </w:r>
      <w:r>
        <w:rPr>
          <w:rFonts w:eastAsia="UB-Helvetica" w:cs="Times New Roman"/>
          <w:szCs w:val="24"/>
        </w:rPr>
        <w:t>, ο Νιτσιάκος</w:t>
      </w:r>
      <w:r>
        <w:rPr>
          <w:rFonts w:eastAsia="UB-Helvetica" w:cs="Times New Roman"/>
          <w:szCs w:val="24"/>
        </w:rPr>
        <w:t xml:space="preserve"> τι πήρε; Τις υποδομές μόνο, χωρίς τους εργαζόμενους; Τι έγινε το </w:t>
      </w:r>
      <w:proofErr w:type="spellStart"/>
      <w:r>
        <w:rPr>
          <w:rFonts w:eastAsia="UB-Helvetica" w:cs="Times New Roman"/>
          <w:szCs w:val="24"/>
        </w:rPr>
        <w:t>πτηνοσφαγείο</w:t>
      </w:r>
      <w:proofErr w:type="spellEnd"/>
      <w:r>
        <w:rPr>
          <w:rFonts w:eastAsia="UB-Helvetica" w:cs="Times New Roman"/>
          <w:szCs w:val="24"/>
        </w:rPr>
        <w:t>; Έγινε ξενοδοχείο και δεν έχει υποχρέωση διαδοχής των εργαζομένων; Τι θέλει να κάνει; Να πάρει εργαζο</w:t>
      </w:r>
      <w:r>
        <w:rPr>
          <w:rFonts w:eastAsia="UB-Helvetica" w:cs="Times New Roman"/>
          <w:szCs w:val="24"/>
        </w:rPr>
        <w:t xml:space="preserve">μένους χωρίς κανένα δικαίωμα. </w:t>
      </w:r>
    </w:p>
    <w:p w14:paraId="6FAA048B"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 xml:space="preserve">Εν πάση </w:t>
      </w:r>
      <w:proofErr w:type="spellStart"/>
      <w:r>
        <w:rPr>
          <w:rFonts w:eastAsia="UB-Helvetica" w:cs="Times New Roman"/>
          <w:szCs w:val="24"/>
        </w:rPr>
        <w:t>περιπτώσει</w:t>
      </w:r>
      <w:proofErr w:type="spellEnd"/>
      <w:r>
        <w:rPr>
          <w:rFonts w:eastAsia="UB-Helvetica" w:cs="Times New Roman"/>
          <w:szCs w:val="24"/>
        </w:rPr>
        <w:t>, εδώ φέρατε και μια τροπολογία για την ευθύνη των μετόχων και την πήρατε πίσω. Θα μπορούσαν οι εργαζόμενοι να διασφαλίζουν κάποια δικαιώματα και κάποιες υποχρεώσεις. Την πήρατε όμως πίσω</w:t>
      </w:r>
      <w:r>
        <w:rPr>
          <w:rFonts w:eastAsia="UB-Helvetica" w:cs="Times New Roman"/>
          <w:szCs w:val="24"/>
        </w:rPr>
        <w:t>,</w:t>
      </w:r>
      <w:r>
        <w:rPr>
          <w:rFonts w:eastAsia="UB-Helvetica" w:cs="Times New Roman"/>
          <w:szCs w:val="24"/>
        </w:rPr>
        <w:t xml:space="preserve"> ύστερα από απαίτησ</w:t>
      </w:r>
      <w:r>
        <w:rPr>
          <w:rFonts w:eastAsia="UB-Helvetica" w:cs="Times New Roman"/>
          <w:szCs w:val="24"/>
        </w:rPr>
        <w:t xml:space="preserve">η των βιομηχάνων. </w:t>
      </w:r>
    </w:p>
    <w:p w14:paraId="6FAA048C"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lastRenderedPageBreak/>
        <w:t xml:space="preserve">Αυτή, λοιπόν, είναι η πολιτική σας, κύριε Υπουργέ, και πάνω σε αυτήν κρίνεστε και από όλους τους εργαζόμενους, οι οποίοι σήμερα ζουν αυτή την εργασιακή ζούγκλα. </w:t>
      </w:r>
    </w:p>
    <w:p w14:paraId="6FAA048D" w14:textId="77777777" w:rsidR="006F28F6" w:rsidRDefault="00265160">
      <w:pPr>
        <w:spacing w:after="0"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Κύριε </w:t>
      </w:r>
      <w:proofErr w:type="spellStart"/>
      <w:r>
        <w:rPr>
          <w:rFonts w:eastAsia="UB-Helvetica" w:cs="Times New Roman"/>
          <w:szCs w:val="24"/>
        </w:rPr>
        <w:t>Κατρούγκαλε</w:t>
      </w:r>
      <w:proofErr w:type="spellEnd"/>
      <w:r>
        <w:rPr>
          <w:rFonts w:eastAsia="UB-Helvetica" w:cs="Times New Roman"/>
          <w:szCs w:val="24"/>
        </w:rPr>
        <w:t xml:space="preserve">, έχετε τον λόγο. </w:t>
      </w:r>
    </w:p>
    <w:p w14:paraId="6FAA048E" w14:textId="77777777" w:rsidR="006F28F6" w:rsidRDefault="00265160">
      <w:pPr>
        <w:spacing w:after="0" w:line="600" w:lineRule="auto"/>
        <w:ind w:firstLine="720"/>
        <w:jc w:val="both"/>
        <w:rPr>
          <w:rFonts w:eastAsia="UB-Helvetica" w:cs="Times New Roman"/>
          <w:szCs w:val="24"/>
        </w:rPr>
      </w:pPr>
      <w:r>
        <w:rPr>
          <w:rFonts w:eastAsia="UB-Helvetica" w:cs="Times New Roman"/>
          <w:b/>
          <w:szCs w:val="24"/>
        </w:rPr>
        <w:t xml:space="preserve">ΓΕΩΡΓΙΟΣ ΚΑΤΡΟΥΓΚΑΛΟΣ (Υπουργός Εργασίας, Κοινωνικής Ασφάλισης και Κοινωνικής Αλληλεγγύης): </w:t>
      </w:r>
      <w:r>
        <w:rPr>
          <w:rFonts w:eastAsia="UB-Helvetica" w:cs="Times New Roman"/>
          <w:szCs w:val="24"/>
        </w:rPr>
        <w:t>Κύριε συνάδελφε, στο μέτρο των αρμοδιοτήτων τους, τόσο το Σώμα Επιθεώρησης Εργασίας όσο και γενικότερα το Υπουργείο Εργασίας προσπάθησε να διαλευκάνει την παρούσα π</w:t>
      </w:r>
      <w:r>
        <w:rPr>
          <w:rFonts w:eastAsia="UB-Helvetica" w:cs="Times New Roman"/>
          <w:szCs w:val="24"/>
        </w:rPr>
        <w:t>ερίπτωση. Όχι μόνο έγιναν οι τριμερείς, τις οποίες αναφέρατε και εσείς στην τοποθέτησή σας, αλλά και ως προς την προηγούμενη επιχείρηση έχει ασκηθεί πράγματι μήνυση</w:t>
      </w:r>
      <w:r>
        <w:rPr>
          <w:rFonts w:eastAsia="UB-Helvetica" w:cs="Times New Roman"/>
          <w:szCs w:val="24"/>
        </w:rPr>
        <w:t>,</w:t>
      </w:r>
      <w:r>
        <w:rPr>
          <w:rFonts w:eastAsia="UB-Helvetica" w:cs="Times New Roman"/>
          <w:szCs w:val="24"/>
        </w:rPr>
        <w:t xml:space="preserve"> γιατί βρέθηκαν συγκεκριμένες παραβιάσεις της εργατικής νομοθεσίας. </w:t>
      </w:r>
    </w:p>
    <w:p w14:paraId="6FAA048F"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Θα σας αναφέρω ότι πρα</w:t>
      </w:r>
      <w:r>
        <w:rPr>
          <w:rFonts w:eastAsia="UB-Helvetica" w:cs="Times New Roman"/>
          <w:szCs w:val="24"/>
        </w:rPr>
        <w:t>γματοποιήθηκαν ήδη στις 27 Μαΐου 2016 από το Τμήμα Ασφάλειας και Υγείας στην Εργασία Φθιώτιδας-Φωκίδας έλεγχοι στην επιχείρηση «ΒΙΟΚΟΤ». Διαπιστώθηκαν πράγματι κατά την έκθεση παραβιάσεις της εργατικής νομοθεσίας, ελλείψεις στα θέματα ιατρικής παρακολούθησ</w:t>
      </w:r>
      <w:r>
        <w:rPr>
          <w:rFonts w:eastAsia="UB-Helvetica" w:cs="Times New Roman"/>
          <w:szCs w:val="24"/>
        </w:rPr>
        <w:t xml:space="preserve">ης </w:t>
      </w:r>
      <w:r>
        <w:rPr>
          <w:rFonts w:eastAsia="UB-Helvetica" w:cs="Times New Roman"/>
          <w:szCs w:val="24"/>
        </w:rPr>
        <w:lastRenderedPageBreak/>
        <w:t xml:space="preserve">των εργαζομένων, ακατάλληλοι χώροι υγιεινής. Αντίστοιχος έλεγχος έγινε στην πτηνοτροφική επιχείρηση «ΖΟΥΡΑΣ ΦΑΡΜ» στα </w:t>
      </w:r>
      <w:proofErr w:type="spellStart"/>
      <w:r>
        <w:rPr>
          <w:rFonts w:eastAsia="UB-Helvetica" w:cs="Times New Roman"/>
          <w:szCs w:val="24"/>
        </w:rPr>
        <w:t>Οινόφυτα</w:t>
      </w:r>
      <w:proofErr w:type="spellEnd"/>
      <w:r>
        <w:rPr>
          <w:rFonts w:eastAsia="UB-Helvetica" w:cs="Times New Roman"/>
          <w:szCs w:val="24"/>
        </w:rPr>
        <w:t xml:space="preserve"> και κινήθηκαν οι προβλεπόμενες διαδικασίες κατά των υπευθύνων των εταιριών αυτών. </w:t>
      </w:r>
    </w:p>
    <w:p w14:paraId="6FAA0490" w14:textId="77777777" w:rsidR="006F28F6" w:rsidRDefault="00265160">
      <w:pPr>
        <w:spacing w:after="0" w:line="600" w:lineRule="auto"/>
        <w:ind w:firstLine="720"/>
        <w:contextualSpacing/>
        <w:jc w:val="both"/>
        <w:rPr>
          <w:rFonts w:eastAsia="Times New Roman"/>
          <w:szCs w:val="24"/>
        </w:rPr>
      </w:pPr>
      <w:r>
        <w:rPr>
          <w:rFonts w:eastAsia="Times New Roman"/>
          <w:szCs w:val="24"/>
        </w:rPr>
        <w:t>Διενεργήθηκαν έλεγχοι για να διαλευκανθεί α</w:t>
      </w:r>
      <w:r>
        <w:rPr>
          <w:rFonts w:eastAsia="Times New Roman"/>
          <w:szCs w:val="24"/>
        </w:rPr>
        <w:t>ν υπάρχει ευθύνη του νέου εργοδότη ως προς μη καταβολή δεδουλευμένων. Εδώ έγιναν οι σχετικοί έλεγχοι στις 29-3-2016 και δεν φαίνεται να υπήρχε σχετική παραβίαση της νομοθεσίας από ό,τι φαίνεται από τη σχετική έκθεση, που βλέπω εδώ. Η Διεύθυνση Εργασιακών Σ</w:t>
      </w:r>
      <w:r>
        <w:rPr>
          <w:rFonts w:eastAsia="Times New Roman"/>
          <w:szCs w:val="24"/>
        </w:rPr>
        <w:t>χέσεων Ηπείρου και Μακεδονίας μάς ενημερώνει με πρόσφατο έγγραφό της από τις 10 Ιουνίου ότι φαίνεται να έχουν καταβληθεί δεδουλευμένες αποδοχές στη συγκεκριμένη επιχείρηση.</w:t>
      </w:r>
    </w:p>
    <w:p w14:paraId="6FAA0491" w14:textId="77777777" w:rsidR="006F28F6" w:rsidRDefault="00265160">
      <w:pPr>
        <w:spacing w:after="0" w:line="600" w:lineRule="auto"/>
        <w:ind w:firstLine="720"/>
        <w:contextualSpacing/>
        <w:jc w:val="both"/>
        <w:rPr>
          <w:rFonts w:eastAsia="Times New Roman"/>
          <w:szCs w:val="24"/>
        </w:rPr>
      </w:pPr>
      <w:r>
        <w:rPr>
          <w:rFonts w:eastAsia="Times New Roman"/>
          <w:szCs w:val="24"/>
        </w:rPr>
        <w:t>Άρα</w:t>
      </w:r>
      <w:r>
        <w:rPr>
          <w:rFonts w:eastAsia="Times New Roman"/>
          <w:szCs w:val="24"/>
        </w:rPr>
        <w:t>,</w:t>
      </w:r>
      <w:r>
        <w:rPr>
          <w:rFonts w:eastAsia="Times New Roman"/>
          <w:szCs w:val="24"/>
        </w:rPr>
        <w:t xml:space="preserve"> ως προς εκείνα τα θέματα που ήταν εντός των δυνατοτήτων του Υπουργείου Εργασία</w:t>
      </w:r>
      <w:r>
        <w:rPr>
          <w:rFonts w:eastAsia="Times New Roman"/>
          <w:szCs w:val="24"/>
        </w:rPr>
        <w:t xml:space="preserve">ς να ελεγχθούν, οι έλεγχοι έγιναν και τα σχετικά μέτρα ελήφθησαν. </w:t>
      </w:r>
    </w:p>
    <w:p w14:paraId="6FAA0492" w14:textId="77777777" w:rsidR="006F28F6" w:rsidRDefault="00265160">
      <w:pPr>
        <w:spacing w:after="0" w:line="600" w:lineRule="auto"/>
        <w:ind w:firstLine="720"/>
        <w:contextualSpacing/>
        <w:jc w:val="both"/>
        <w:rPr>
          <w:rFonts w:eastAsia="Times New Roman"/>
          <w:szCs w:val="24"/>
        </w:rPr>
      </w:pPr>
      <w:r>
        <w:rPr>
          <w:rFonts w:eastAsia="Times New Roman"/>
          <w:szCs w:val="24"/>
        </w:rPr>
        <w:lastRenderedPageBreak/>
        <w:t xml:space="preserve">Ως προς το γενικότερο ζήτημα των εργασιακών σχέσεων, εκεί πάλι έχετε δίκιο. Η πενταετία που πέρασε πριν από την ανάληψη της εξουσίας από εμάς, ήταν πράγματι μια γενικευμένη περίοδος </w:t>
      </w:r>
      <w:r>
        <w:rPr>
          <w:rFonts w:eastAsia="Times New Roman"/>
          <w:szCs w:val="24"/>
        </w:rPr>
        <w:t>απορρύθμισης των εργασιακών σχέσεων. Οι κλαδικές συλλογικές συμβάσεις εργασίας, που αφορούν, για παράδειγμα, τα πτηνοτροφεία στα οποία αναφέρεστε, πράγματι έχουν πάψει να είναι σε ισχύ. Μόνον εννέα κλαδικές συμβάσεις έχουν επιβιώσει και αυτές με πολύ ελλιπ</w:t>
      </w:r>
      <w:r>
        <w:rPr>
          <w:rFonts w:eastAsia="Times New Roman"/>
          <w:szCs w:val="24"/>
        </w:rPr>
        <w:t>είς όρους.</w:t>
      </w:r>
    </w:p>
    <w:p w14:paraId="6FAA0493" w14:textId="77777777" w:rsidR="006F28F6" w:rsidRDefault="00265160">
      <w:pPr>
        <w:spacing w:after="0" w:line="600" w:lineRule="auto"/>
        <w:ind w:firstLine="720"/>
        <w:contextualSpacing/>
        <w:jc w:val="both"/>
        <w:rPr>
          <w:rFonts w:eastAsia="Times New Roman"/>
          <w:szCs w:val="24"/>
        </w:rPr>
      </w:pPr>
      <w:r>
        <w:rPr>
          <w:rFonts w:eastAsia="Times New Roman"/>
          <w:szCs w:val="24"/>
        </w:rPr>
        <w:t>Ακριβώς εκεί έγκειται η προσπάθειά μας ενόψει της διαπραγμάτευσης για τα εργασιακά τον Σεπτέμβρη, να ξαναγυρίσουμε την Ελλάδα στο ευρωπαϊκό κοινωνικό μοντέλο, να αποκαταστήσουμε ένα περιβάλλον κοινωνικού διαλόγου, συλλογικών διαπραγματεύσεων, πο</w:t>
      </w:r>
      <w:r>
        <w:rPr>
          <w:rFonts w:eastAsia="Times New Roman"/>
          <w:szCs w:val="24"/>
        </w:rPr>
        <w:t>υ να καταλήγει σε συλλογικές συμβάσεις εργασίας.</w:t>
      </w:r>
    </w:p>
    <w:p w14:paraId="6FAA0494" w14:textId="77777777" w:rsidR="006F28F6" w:rsidRDefault="00265160">
      <w:pPr>
        <w:spacing w:after="0" w:line="600" w:lineRule="auto"/>
        <w:ind w:firstLine="720"/>
        <w:contextualSpacing/>
        <w:jc w:val="both"/>
        <w:rPr>
          <w:rFonts w:eastAsia="Times New Roman"/>
          <w:szCs w:val="24"/>
        </w:rPr>
      </w:pPr>
      <w:r>
        <w:rPr>
          <w:rFonts w:eastAsia="Times New Roman"/>
          <w:szCs w:val="24"/>
        </w:rPr>
        <w:t>Αυτή, λοιπόν, είναι η δέσμευσή μας και απέναντι στον κόσμο της εργασίας. Και απέναντι σε αυτήν τη δέσμευσή μας θα κριθούμε</w:t>
      </w:r>
      <w:r>
        <w:rPr>
          <w:rFonts w:eastAsia="Times New Roman"/>
          <w:szCs w:val="24"/>
        </w:rPr>
        <w:t>,</w:t>
      </w:r>
      <w:r>
        <w:rPr>
          <w:rFonts w:eastAsia="Times New Roman"/>
          <w:szCs w:val="24"/>
        </w:rPr>
        <w:t xml:space="preserve"> όταν έρθει ο καιρός.</w:t>
      </w:r>
    </w:p>
    <w:p w14:paraId="6FAA0495" w14:textId="77777777" w:rsidR="006F28F6" w:rsidRDefault="00265160">
      <w:pPr>
        <w:spacing w:after="0" w:line="600" w:lineRule="auto"/>
        <w:ind w:firstLine="720"/>
        <w:contextualSpacing/>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Ευχαριστούμε τους δύο Υπουργο</w:t>
      </w:r>
      <w:r>
        <w:rPr>
          <w:rFonts w:eastAsia="Times New Roman"/>
          <w:szCs w:val="24"/>
        </w:rPr>
        <w:t>ύς</w:t>
      </w:r>
      <w:r>
        <w:rPr>
          <w:rFonts w:eastAsia="Times New Roman"/>
          <w:szCs w:val="24"/>
        </w:rPr>
        <w:t>,</w:t>
      </w:r>
      <w:r>
        <w:rPr>
          <w:rFonts w:eastAsia="Times New Roman"/>
          <w:szCs w:val="24"/>
        </w:rPr>
        <w:t xml:space="preserve"> που μας έκαναν την τιμή να είναι παρόντες.</w:t>
      </w:r>
    </w:p>
    <w:p w14:paraId="6FAA0496" w14:textId="77777777" w:rsidR="006F28F6" w:rsidRDefault="00265160">
      <w:pPr>
        <w:spacing w:after="0" w:line="600" w:lineRule="auto"/>
        <w:ind w:firstLine="720"/>
        <w:contextualSpacing/>
        <w:jc w:val="both"/>
        <w:rPr>
          <w:rFonts w:eastAsia="Times New Roman"/>
          <w:szCs w:val="24"/>
        </w:rPr>
      </w:pPr>
      <w:r>
        <w:rPr>
          <w:rFonts w:eastAsia="Times New Roman"/>
          <w:szCs w:val="24"/>
        </w:rPr>
        <w:t xml:space="preserve">Θέλω να ενημερώσω τους συναδέλφους που είναι στην Αίθουσα ότι σήμερα ήταν να συζητηθούν δεκατέσσερις επίκαιρες ερωτήσεις. Συζητήθηκαν δύο. Δώδεκα δεν συζητήθηκαν, εκ των οποίων η μία λόγω αναρμοδιότητας. </w:t>
      </w:r>
    </w:p>
    <w:p w14:paraId="6FAA0497" w14:textId="77777777" w:rsidR="006F28F6" w:rsidRDefault="00265160">
      <w:pPr>
        <w:spacing w:after="0" w:line="600" w:lineRule="auto"/>
        <w:ind w:firstLine="720"/>
        <w:contextualSpacing/>
        <w:jc w:val="both"/>
        <w:rPr>
          <w:rFonts w:eastAsia="Times New Roman"/>
          <w:color w:val="000000"/>
          <w:szCs w:val="24"/>
        </w:rPr>
      </w:pPr>
      <w:r>
        <w:rPr>
          <w:rFonts w:eastAsia="Times New Roman"/>
          <w:color w:val="000000"/>
          <w:szCs w:val="24"/>
        </w:rPr>
        <w:t>Πρόκ</w:t>
      </w:r>
      <w:r>
        <w:rPr>
          <w:rFonts w:eastAsia="Times New Roman"/>
          <w:color w:val="000000"/>
          <w:szCs w:val="24"/>
        </w:rPr>
        <w:t xml:space="preserve">ειται για την </w:t>
      </w:r>
      <w:r>
        <w:rPr>
          <w:rFonts w:eastAsia="Times New Roman"/>
          <w:color w:val="000000"/>
          <w:szCs w:val="24"/>
        </w:rPr>
        <w:t xml:space="preserve">τέταρτη </w:t>
      </w:r>
      <w:r>
        <w:rPr>
          <w:rFonts w:eastAsia="Times New Roman"/>
          <w:color w:val="000000"/>
          <w:szCs w:val="24"/>
        </w:rPr>
        <w:t xml:space="preserve">με αριθμό 963/7-6-2016 επίκαιρη ερώτηση </w:t>
      </w:r>
      <w:r>
        <w:rPr>
          <w:rFonts w:eastAsia="Times New Roman"/>
          <w:color w:val="000000"/>
          <w:szCs w:val="24"/>
        </w:rPr>
        <w:t xml:space="preserve">πρώτου κύκλου </w:t>
      </w:r>
      <w:r>
        <w:rPr>
          <w:rFonts w:eastAsia="Times New Roman"/>
          <w:color w:val="000000"/>
          <w:szCs w:val="24"/>
        </w:rPr>
        <w:t xml:space="preserve">του Βουλευτή Λάρισας των Ανεξαρτήτων Ελλήνων κ. </w:t>
      </w:r>
      <w:r>
        <w:rPr>
          <w:rFonts w:eastAsia="Times New Roman"/>
          <w:bCs/>
          <w:color w:val="000000"/>
          <w:szCs w:val="24"/>
        </w:rPr>
        <w:t>Βασιλείου Κόκκαλη</w:t>
      </w:r>
      <w:r>
        <w:rPr>
          <w:rFonts w:eastAsia="Times New Roman"/>
          <w:color w:val="000000"/>
          <w:szCs w:val="24"/>
        </w:rPr>
        <w:t xml:space="preserve"> 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 xml:space="preserve">σχετικά με τη μη εφαρμογή του προγράμματος «Κάρτα Αναπηρίας» παρά τη θεσμοθέτησή της από </w:t>
      </w:r>
      <w:r>
        <w:rPr>
          <w:rFonts w:eastAsia="Times New Roman"/>
          <w:color w:val="000000"/>
          <w:szCs w:val="24"/>
        </w:rPr>
        <w:t xml:space="preserve">την Πολιτεία, που δεν είναι για τον Υπουργό Υγείας, αλλά για τον κ. </w:t>
      </w:r>
      <w:proofErr w:type="spellStart"/>
      <w:r>
        <w:rPr>
          <w:rFonts w:eastAsia="Times New Roman"/>
          <w:color w:val="000000"/>
          <w:szCs w:val="24"/>
        </w:rPr>
        <w:t>Κατρούγκαλο</w:t>
      </w:r>
      <w:proofErr w:type="spellEnd"/>
      <w:r>
        <w:rPr>
          <w:rFonts w:eastAsia="Times New Roman"/>
          <w:color w:val="000000"/>
          <w:szCs w:val="24"/>
        </w:rPr>
        <w:t xml:space="preserve">. </w:t>
      </w:r>
    </w:p>
    <w:p w14:paraId="6FAA0498" w14:textId="77777777" w:rsidR="006F28F6" w:rsidRDefault="00265160">
      <w:pPr>
        <w:spacing w:after="0" w:line="600" w:lineRule="auto"/>
        <w:ind w:firstLine="720"/>
        <w:contextualSpacing/>
        <w:jc w:val="both"/>
        <w:rPr>
          <w:rFonts w:eastAsia="Times New Roman"/>
          <w:color w:val="000000"/>
          <w:szCs w:val="24"/>
        </w:rPr>
      </w:pPr>
      <w:r>
        <w:rPr>
          <w:rFonts w:eastAsia="Times New Roman"/>
          <w:color w:val="000000"/>
          <w:szCs w:val="24"/>
        </w:rPr>
        <w:t xml:space="preserve">Άλλη μία, που θα την αναφέρω παρακάτω, δεν συζητήθηκε γιατί ο Υπουργός λείπει στη Θεσσαλονίκη. Όλες οι υπόλοιπες δεν συζητήθηκαν με τη γνωστή αιτιολογία: </w:t>
      </w:r>
      <w:r>
        <w:rPr>
          <w:rFonts w:eastAsia="Times New Roman"/>
          <w:color w:val="000000"/>
          <w:szCs w:val="24"/>
        </w:rPr>
        <w:t>Φ</w:t>
      </w:r>
      <w:r>
        <w:rPr>
          <w:rFonts w:eastAsia="Times New Roman"/>
          <w:color w:val="000000"/>
          <w:szCs w:val="24"/>
        </w:rPr>
        <w:t xml:space="preserve">όρτος εργασίας των </w:t>
      </w:r>
      <w:r>
        <w:rPr>
          <w:rFonts w:eastAsia="Times New Roman"/>
          <w:color w:val="000000"/>
          <w:szCs w:val="24"/>
        </w:rPr>
        <w:t xml:space="preserve">Υπουργών. </w:t>
      </w:r>
    </w:p>
    <w:p w14:paraId="6FAA0499" w14:textId="77777777" w:rsidR="006F28F6" w:rsidRDefault="00265160">
      <w:pPr>
        <w:spacing w:after="0" w:line="600" w:lineRule="auto"/>
        <w:ind w:firstLine="720"/>
        <w:contextualSpacing/>
        <w:jc w:val="both"/>
        <w:rPr>
          <w:rFonts w:eastAsia="Times New Roman"/>
          <w:color w:val="000000"/>
          <w:szCs w:val="24"/>
        </w:rPr>
      </w:pPr>
      <w:r>
        <w:rPr>
          <w:rFonts w:eastAsia="Times New Roman"/>
          <w:color w:val="000000"/>
          <w:szCs w:val="24"/>
        </w:rPr>
        <w:lastRenderedPageBreak/>
        <w:t>Επειδή έχω απογοητευθεί από τις επίγειες εκκλήσεις μου, σκέφτομαι να τάξω μια φανουρόπιτα στον Άγιο Φανούριο, μήπως και ο Άγιος βοηθήσει και φανερωθούν οι συνάδελφοι στην Ολομέλεια την ώρα του κοινοβουλευτικού ελέγχου!</w:t>
      </w:r>
    </w:p>
    <w:p w14:paraId="6FAA049A" w14:textId="77777777" w:rsidR="006F28F6" w:rsidRDefault="00265160">
      <w:pPr>
        <w:spacing w:before="100" w:beforeAutospacing="1" w:after="0" w:line="600" w:lineRule="auto"/>
        <w:ind w:firstLine="720"/>
        <w:contextualSpacing/>
        <w:jc w:val="both"/>
        <w:rPr>
          <w:rFonts w:eastAsia="Times New Roman"/>
          <w:color w:val="000000"/>
          <w:szCs w:val="24"/>
        </w:rPr>
      </w:pPr>
      <w:r>
        <w:rPr>
          <w:rFonts w:eastAsia="Times New Roman"/>
          <w:color w:val="000000"/>
          <w:szCs w:val="24"/>
        </w:rPr>
        <w:t>Πρέπει να αναφέρω τις ερωτ</w:t>
      </w:r>
      <w:r>
        <w:rPr>
          <w:rFonts w:eastAsia="Times New Roman"/>
          <w:color w:val="000000"/>
          <w:szCs w:val="24"/>
        </w:rPr>
        <w:t>ήσεις που δεν συζητήθηκαν, γιατί αλλιώς δεν θα πάνε την άλλη φορά. Τις αιτιολογίες δεν τις λέω, σας τις προανέφερα. Είναι οι εξής:</w:t>
      </w:r>
    </w:p>
    <w:p w14:paraId="6FAA049B" w14:textId="77777777" w:rsidR="006F28F6" w:rsidRDefault="00265160">
      <w:pPr>
        <w:spacing w:before="100" w:beforeAutospacing="1" w:after="0" w:line="600" w:lineRule="auto"/>
        <w:ind w:firstLine="720"/>
        <w:contextualSpacing/>
        <w:jc w:val="both"/>
        <w:rPr>
          <w:rFonts w:eastAsia="Times New Roman"/>
          <w:color w:val="000000"/>
          <w:szCs w:val="24"/>
        </w:rPr>
      </w:pPr>
      <w:r>
        <w:rPr>
          <w:rFonts w:eastAsia="Times New Roman"/>
          <w:color w:val="000000"/>
          <w:szCs w:val="24"/>
        </w:rPr>
        <w:t xml:space="preserve">Η πρώτη με αριθμό 956/7-6-2016 επίκαιρη ερώτηση πρώτου κύκλου, του Βουλευτή Ηρακλείου της Νέας Δημοκρατίας κ. </w:t>
      </w:r>
      <w:r>
        <w:rPr>
          <w:rFonts w:eastAsia="Times New Roman"/>
          <w:bCs/>
          <w:color w:val="000000"/>
          <w:szCs w:val="24"/>
        </w:rPr>
        <w:t xml:space="preserve">Ελευθερίου </w:t>
      </w:r>
      <w:proofErr w:type="spellStart"/>
      <w:r>
        <w:rPr>
          <w:rFonts w:eastAsia="Times New Roman"/>
          <w:bCs/>
          <w:color w:val="000000"/>
          <w:szCs w:val="24"/>
        </w:rPr>
        <w:t>Αυγενάκη</w:t>
      </w:r>
      <w:proofErr w:type="spellEnd"/>
      <w:r>
        <w:rPr>
          <w:rFonts w:eastAsia="Times New Roman"/>
          <w:color w:val="000000"/>
          <w:szCs w:val="24"/>
        </w:rPr>
        <w:t xml:space="preserve"> προς τον Υπουργό </w:t>
      </w:r>
      <w:r>
        <w:rPr>
          <w:rFonts w:eastAsia="Times New Roman"/>
          <w:bCs/>
          <w:color w:val="000000"/>
          <w:szCs w:val="24"/>
        </w:rPr>
        <w:t>Υποδομών, Μεταφορών και Δικτύων,</w:t>
      </w:r>
      <w:r>
        <w:rPr>
          <w:rFonts w:eastAsia="Times New Roman"/>
          <w:color w:val="000000"/>
          <w:szCs w:val="24"/>
        </w:rPr>
        <w:t xml:space="preserve"> σχετικά με τη νέα καθυστέρηση στην κατασκευή του νέου αεροδρομίου στο Καστέλι Κρήτης.</w:t>
      </w:r>
    </w:p>
    <w:p w14:paraId="6FAA049C" w14:textId="77777777" w:rsidR="006F28F6" w:rsidRDefault="00265160">
      <w:pPr>
        <w:spacing w:before="100" w:beforeAutospacing="1" w:after="0" w:line="600" w:lineRule="auto"/>
        <w:ind w:firstLine="720"/>
        <w:contextualSpacing/>
        <w:jc w:val="both"/>
        <w:rPr>
          <w:rFonts w:eastAsia="Times New Roman"/>
          <w:color w:val="000000"/>
          <w:szCs w:val="24"/>
        </w:rPr>
      </w:pPr>
      <w:r>
        <w:rPr>
          <w:rFonts w:eastAsia="Times New Roman"/>
          <w:color w:val="000000"/>
          <w:szCs w:val="24"/>
        </w:rPr>
        <w:t>Η δεύτερη με αριθμό 944/3-6-2016 επίκαιρη ερώτηση πρώτου κύκλου, της Βουλευτού Αττικής της Δημοκρατικής Συμπαρά</w:t>
      </w:r>
      <w:r>
        <w:rPr>
          <w:rFonts w:eastAsia="Times New Roman"/>
          <w:color w:val="000000"/>
          <w:szCs w:val="24"/>
        </w:rPr>
        <w:t xml:space="preserve">ταξης ΠΑΣΟΚ – ΔΗΜΑΡ, κ. Παρασκευής </w:t>
      </w:r>
      <w:proofErr w:type="spellStart"/>
      <w:r>
        <w:rPr>
          <w:rFonts w:eastAsia="Times New Roman"/>
          <w:color w:val="000000"/>
          <w:szCs w:val="24"/>
        </w:rPr>
        <w:t>Χριστοφιλοπούλου</w:t>
      </w:r>
      <w:proofErr w:type="spellEnd"/>
      <w:r>
        <w:rPr>
          <w:rFonts w:eastAsia="Times New Roman"/>
          <w:color w:val="000000"/>
          <w:szCs w:val="24"/>
        </w:rPr>
        <w:t xml:space="preserve"> προς τον Υπουργό Υγείας, σχετικά με τους ασθενείς που χειρουργούνται με δικά τους έξοδα στο Πανεπιστημιακό Γενικό Νοσοκομείο </w:t>
      </w:r>
      <w:proofErr w:type="spellStart"/>
      <w:r>
        <w:rPr>
          <w:rFonts w:eastAsia="Times New Roman"/>
          <w:color w:val="000000"/>
          <w:szCs w:val="24"/>
        </w:rPr>
        <w:t>Θεσσαλονικής</w:t>
      </w:r>
      <w:proofErr w:type="spellEnd"/>
      <w:r>
        <w:rPr>
          <w:rFonts w:eastAsia="Times New Roman"/>
          <w:color w:val="000000"/>
          <w:szCs w:val="24"/>
        </w:rPr>
        <w:t xml:space="preserve"> ΑΧΕΠΑ.</w:t>
      </w:r>
    </w:p>
    <w:p w14:paraId="6FAA049D" w14:textId="77777777" w:rsidR="006F28F6" w:rsidRDefault="00265160">
      <w:pPr>
        <w:spacing w:before="100" w:beforeAutospacing="1" w:after="0" w:line="600" w:lineRule="auto"/>
        <w:ind w:firstLine="720"/>
        <w:contextualSpacing/>
        <w:jc w:val="both"/>
        <w:rPr>
          <w:rFonts w:eastAsia="Times New Roman"/>
          <w:color w:val="000000"/>
          <w:szCs w:val="24"/>
        </w:rPr>
      </w:pPr>
      <w:r>
        <w:rPr>
          <w:rFonts w:eastAsia="Times New Roman"/>
          <w:color w:val="000000"/>
          <w:szCs w:val="24"/>
        </w:rPr>
        <w:lastRenderedPageBreak/>
        <w:t>Η τρίτη με αριθμό 966/7-6-2016 επίκαιρη ερώτηση δεύτερου κύ</w:t>
      </w:r>
      <w:r>
        <w:rPr>
          <w:rFonts w:eastAsia="Times New Roman"/>
          <w:color w:val="000000"/>
          <w:szCs w:val="24"/>
        </w:rPr>
        <w:t xml:space="preserve">κλου, του Βουλευτή Β΄ Πειραιά των Ανεξαρτήτων Ελλήνων κ. </w:t>
      </w:r>
      <w:r>
        <w:rPr>
          <w:rFonts w:eastAsia="Times New Roman"/>
          <w:bCs/>
          <w:color w:val="000000"/>
          <w:szCs w:val="24"/>
        </w:rPr>
        <w:t>Δημητρίου Καμμένου</w:t>
      </w:r>
      <w:r>
        <w:rPr>
          <w:rFonts w:eastAsia="Times New Roman"/>
          <w:color w:val="000000"/>
          <w:szCs w:val="24"/>
        </w:rPr>
        <w:t xml:space="preserve"> 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σχετικά με την κατάσταση στο Γενικό Κρατικό Νίκαιας.</w:t>
      </w:r>
    </w:p>
    <w:p w14:paraId="6FAA049E" w14:textId="77777777" w:rsidR="006F28F6" w:rsidRDefault="00265160">
      <w:pPr>
        <w:spacing w:before="100" w:beforeAutospacing="1" w:after="0" w:line="600" w:lineRule="auto"/>
        <w:ind w:firstLine="720"/>
        <w:contextualSpacing/>
        <w:jc w:val="both"/>
        <w:rPr>
          <w:rFonts w:eastAsia="Times New Roman"/>
          <w:color w:val="000000"/>
          <w:szCs w:val="24"/>
        </w:rPr>
      </w:pPr>
      <w:r>
        <w:rPr>
          <w:rFonts w:eastAsia="Times New Roman"/>
          <w:color w:val="000000"/>
          <w:szCs w:val="24"/>
        </w:rPr>
        <w:t xml:space="preserve">Η έκτη με αριθμό 935/31-5-2016 επίκαιρη ερώτηση </w:t>
      </w:r>
      <w:r>
        <w:rPr>
          <w:rFonts w:eastAsia="Times New Roman"/>
          <w:color w:val="000000"/>
          <w:szCs w:val="24"/>
        </w:rPr>
        <w:t xml:space="preserve">δεύτερου κύκλου </w:t>
      </w:r>
      <w:r>
        <w:rPr>
          <w:rFonts w:eastAsia="Times New Roman"/>
          <w:color w:val="000000"/>
          <w:szCs w:val="24"/>
        </w:rPr>
        <w:t>του Βουλευτή Β΄ Πειραιά των Ανεξαρτήτω</w:t>
      </w:r>
      <w:r>
        <w:rPr>
          <w:rFonts w:eastAsia="Times New Roman"/>
          <w:color w:val="000000"/>
          <w:szCs w:val="24"/>
        </w:rPr>
        <w:t xml:space="preserve">ν Ελλήνων κ. </w:t>
      </w:r>
      <w:r>
        <w:rPr>
          <w:rFonts w:eastAsia="Times New Roman"/>
          <w:bCs/>
          <w:color w:val="000000"/>
          <w:szCs w:val="24"/>
        </w:rPr>
        <w:t>Δημητρίου Καμμένου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σχετικά με τις ελλείψεις και τα προβλήματα του στόλου του ΕΚΑΒ.</w:t>
      </w:r>
    </w:p>
    <w:p w14:paraId="6FAA049F" w14:textId="77777777" w:rsidR="006F28F6" w:rsidRDefault="00265160">
      <w:pPr>
        <w:spacing w:before="100" w:beforeAutospacing="1" w:after="0" w:line="600" w:lineRule="auto"/>
        <w:ind w:firstLine="720"/>
        <w:contextualSpacing/>
        <w:jc w:val="both"/>
        <w:rPr>
          <w:rFonts w:eastAsia="Times New Roman"/>
          <w:color w:val="000000"/>
          <w:szCs w:val="24"/>
        </w:rPr>
      </w:pPr>
      <w:r>
        <w:rPr>
          <w:rFonts w:eastAsia="Times New Roman"/>
          <w:color w:val="000000"/>
          <w:szCs w:val="24"/>
        </w:rPr>
        <w:t>Η δέκατη με αριθμό 825/25-4-2016 επίκαιρη ερώτηση, του δεύτερου κύκλου, της Βουλευτού Β΄ Πειραιώς της Ένωσης Κεντρώων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Θεοδώρας </w:t>
      </w:r>
      <w:proofErr w:type="spellStart"/>
      <w:r>
        <w:rPr>
          <w:rFonts w:eastAsia="Times New Roman"/>
          <w:bCs/>
          <w:color w:val="000000"/>
          <w:szCs w:val="24"/>
        </w:rPr>
        <w:t>Μεγαλ</w:t>
      </w:r>
      <w:r>
        <w:rPr>
          <w:rFonts w:eastAsia="Times New Roman"/>
          <w:bCs/>
          <w:color w:val="000000"/>
          <w:szCs w:val="24"/>
        </w:rPr>
        <w:t>οοικονόμου</w:t>
      </w:r>
      <w:proofErr w:type="spellEnd"/>
      <w:r>
        <w:rPr>
          <w:rFonts w:eastAsia="Times New Roman"/>
          <w:color w:val="000000"/>
          <w:szCs w:val="24"/>
        </w:rPr>
        <w:t xml:space="preserve"> 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 xml:space="preserve">σχετικά με την υπολειτουργία του Αντικαρκινικού Νοσοκομείου </w:t>
      </w:r>
      <w:r>
        <w:rPr>
          <w:rFonts w:eastAsia="Times New Roman"/>
          <w:color w:val="000000"/>
          <w:szCs w:val="24"/>
        </w:rPr>
        <w:t>«</w:t>
      </w:r>
      <w:r>
        <w:rPr>
          <w:rFonts w:eastAsia="Times New Roman"/>
          <w:color w:val="000000"/>
          <w:szCs w:val="24"/>
        </w:rPr>
        <w:t>Μεταξά</w:t>
      </w:r>
      <w:r>
        <w:rPr>
          <w:rFonts w:eastAsia="Times New Roman"/>
          <w:color w:val="000000"/>
          <w:szCs w:val="24"/>
        </w:rPr>
        <w:t>»</w:t>
      </w:r>
      <w:r>
        <w:rPr>
          <w:rFonts w:eastAsia="Times New Roman"/>
          <w:color w:val="000000"/>
          <w:szCs w:val="24"/>
        </w:rPr>
        <w:t>.</w:t>
      </w:r>
    </w:p>
    <w:p w14:paraId="6FAA04A0" w14:textId="77777777" w:rsidR="006F28F6" w:rsidRDefault="00265160">
      <w:pPr>
        <w:spacing w:before="100" w:beforeAutospacing="1" w:after="0" w:line="600" w:lineRule="auto"/>
        <w:ind w:left="-284" w:firstLine="720"/>
        <w:contextualSpacing/>
        <w:jc w:val="both"/>
        <w:rPr>
          <w:rFonts w:eastAsia="Times New Roman"/>
          <w:color w:val="000000"/>
          <w:szCs w:val="24"/>
        </w:rPr>
      </w:pPr>
      <w:r>
        <w:rPr>
          <w:rFonts w:eastAsia="Times New Roman"/>
          <w:color w:val="000000"/>
          <w:szCs w:val="24"/>
        </w:rPr>
        <w:t xml:space="preserve">Η πρώτη με αριθμό 957/7-6-2016 επίκαιρη ερώτηση δεύτερου κύκλου, Βουλευτή Χίου της Νέας Δημοκρατίας κ. </w:t>
      </w:r>
      <w:r>
        <w:rPr>
          <w:rFonts w:eastAsia="Times New Roman"/>
          <w:bCs/>
          <w:color w:val="000000"/>
          <w:szCs w:val="24"/>
        </w:rPr>
        <w:t xml:space="preserve">Παναγιώτη (Νότη) </w:t>
      </w:r>
      <w:proofErr w:type="spellStart"/>
      <w:r>
        <w:rPr>
          <w:rFonts w:eastAsia="Times New Roman"/>
          <w:bCs/>
          <w:color w:val="000000"/>
          <w:szCs w:val="24"/>
        </w:rPr>
        <w:t>Μηταράκη</w:t>
      </w:r>
      <w:proofErr w:type="spellEnd"/>
      <w:r>
        <w:rPr>
          <w:rFonts w:eastAsia="Times New Roman"/>
          <w:color w:val="000000"/>
          <w:szCs w:val="24"/>
        </w:rPr>
        <w:t xml:space="preserve"> προς τον Υπουργό </w:t>
      </w:r>
      <w:r>
        <w:rPr>
          <w:rFonts w:eastAsia="Times New Roman"/>
          <w:bCs/>
          <w:color w:val="000000"/>
          <w:szCs w:val="24"/>
        </w:rPr>
        <w:t>Οικο</w:t>
      </w:r>
      <w:r>
        <w:rPr>
          <w:rFonts w:eastAsia="Times New Roman"/>
          <w:bCs/>
          <w:color w:val="000000"/>
          <w:szCs w:val="24"/>
        </w:rPr>
        <w:t>νομίας, Ανάπτυξης και Τουρισμού,</w:t>
      </w:r>
      <w:r>
        <w:rPr>
          <w:rFonts w:eastAsia="Times New Roman"/>
          <w:color w:val="000000"/>
          <w:szCs w:val="24"/>
        </w:rPr>
        <w:t xml:space="preserve"> σχετικά </w:t>
      </w:r>
      <w:r>
        <w:rPr>
          <w:rFonts w:eastAsia="Times New Roman"/>
          <w:color w:val="000000"/>
          <w:szCs w:val="24"/>
        </w:rPr>
        <w:lastRenderedPageBreak/>
        <w:t>με την προστασία της Φέτας στις Εμπορικές Συμφωνίες της Ευρωπαϊκής Ένωσης.  Σύμφωνα με την Υπηρεσία της Βουλής, ο κ. Σταθάκης βρίσκεται στη Θεσσαλονίκη. Γι’ αυτό δεν είναι παρών. Άρα είναι δικαιολογημένος.</w:t>
      </w:r>
    </w:p>
    <w:p w14:paraId="6FAA04A1" w14:textId="77777777" w:rsidR="006F28F6" w:rsidRDefault="00265160">
      <w:pPr>
        <w:spacing w:before="100" w:beforeAutospacing="1" w:after="0" w:line="600" w:lineRule="auto"/>
        <w:ind w:left="-284" w:firstLine="720"/>
        <w:contextualSpacing/>
        <w:jc w:val="both"/>
        <w:rPr>
          <w:rFonts w:eastAsia="Times New Roman"/>
          <w:color w:val="000000"/>
          <w:szCs w:val="24"/>
        </w:rPr>
      </w:pPr>
      <w:r>
        <w:rPr>
          <w:rFonts w:eastAsia="Times New Roman"/>
          <w:color w:val="000000"/>
          <w:szCs w:val="24"/>
        </w:rPr>
        <w:t>Η τέταρτη</w:t>
      </w:r>
      <w:r>
        <w:rPr>
          <w:rFonts w:eastAsia="Times New Roman"/>
          <w:color w:val="000000"/>
          <w:szCs w:val="24"/>
        </w:rPr>
        <w:t xml:space="preserve"> με αριθμό 925/30-5-2016 επίκαιρη ερώτηση δεύτερου κύκλου, του Βουλευτή Ηρακλείου της Νέας Δημοκρατίας κ. </w:t>
      </w:r>
      <w:r>
        <w:rPr>
          <w:rFonts w:eastAsia="Times New Roman"/>
          <w:bCs/>
          <w:color w:val="000000"/>
          <w:szCs w:val="24"/>
        </w:rPr>
        <w:t xml:space="preserve">Ελευθερίου </w:t>
      </w:r>
      <w:proofErr w:type="spellStart"/>
      <w:r>
        <w:rPr>
          <w:rFonts w:eastAsia="Times New Roman"/>
          <w:bCs/>
          <w:color w:val="000000"/>
          <w:szCs w:val="24"/>
        </w:rPr>
        <w:t>Αυγενάκη</w:t>
      </w:r>
      <w:proofErr w:type="spellEnd"/>
      <w:r>
        <w:rPr>
          <w:rFonts w:eastAsia="Times New Roman"/>
          <w:color w:val="000000"/>
          <w:szCs w:val="24"/>
        </w:rPr>
        <w:t xml:space="preserve"> προς τον Υπουργό </w:t>
      </w:r>
      <w:r>
        <w:rPr>
          <w:rFonts w:eastAsia="Times New Roman"/>
          <w:bCs/>
          <w:color w:val="000000"/>
          <w:szCs w:val="24"/>
        </w:rPr>
        <w:t>Οικονομίας, Ανάπτυξης και Τουρισμού,</w:t>
      </w:r>
      <w:r>
        <w:rPr>
          <w:rFonts w:eastAsia="Times New Roman"/>
          <w:color w:val="000000"/>
          <w:szCs w:val="24"/>
        </w:rPr>
        <w:t xml:space="preserve"> σχετικά με την επιδείνωση του μεταποιητικού τομέα στη χώρα μας.</w:t>
      </w:r>
    </w:p>
    <w:p w14:paraId="6FAA04A2" w14:textId="77777777" w:rsidR="006F28F6" w:rsidRDefault="00265160">
      <w:pPr>
        <w:spacing w:before="100" w:beforeAutospacing="1" w:after="0" w:line="600" w:lineRule="auto"/>
        <w:ind w:left="-284" w:firstLine="720"/>
        <w:contextualSpacing/>
        <w:jc w:val="both"/>
        <w:rPr>
          <w:rFonts w:eastAsia="Times New Roman"/>
          <w:color w:val="000000"/>
          <w:szCs w:val="24"/>
        </w:rPr>
      </w:pPr>
      <w:r>
        <w:rPr>
          <w:rFonts w:eastAsia="Times New Roman"/>
          <w:color w:val="000000"/>
          <w:szCs w:val="24"/>
        </w:rPr>
        <w:t>Η δεύτερη με</w:t>
      </w:r>
      <w:r>
        <w:rPr>
          <w:rFonts w:eastAsia="Times New Roman"/>
          <w:color w:val="000000"/>
          <w:szCs w:val="24"/>
        </w:rPr>
        <w:t xml:space="preserve"> αριθμό 961/7-6-2016 επίκαιρη ερώτηση δεύτερου κύκλου, του Βουλευτή Β΄ Θεσσαλονίκης του Κομμουνιστικού Κόμματος Ελλάδ</w:t>
      </w:r>
      <w:r>
        <w:rPr>
          <w:rFonts w:eastAsia="Times New Roman"/>
          <w:color w:val="000000"/>
          <w:szCs w:val="24"/>
        </w:rPr>
        <w:t>α</w:t>
      </w:r>
      <w:r>
        <w:rPr>
          <w:rFonts w:eastAsia="Times New Roman"/>
          <w:color w:val="000000"/>
          <w:szCs w:val="24"/>
        </w:rPr>
        <w:t xml:space="preserve">ς κ. </w:t>
      </w:r>
      <w:r w:rsidRPr="000F0ABB">
        <w:rPr>
          <w:rFonts w:eastAsia="Times New Roman"/>
          <w:color w:val="000000"/>
          <w:szCs w:val="24"/>
        </w:rPr>
        <w:t xml:space="preserve">Σάκη </w:t>
      </w:r>
      <w:proofErr w:type="spellStart"/>
      <w:r w:rsidRPr="000F0ABB">
        <w:rPr>
          <w:rFonts w:eastAsia="Times New Roman"/>
          <w:color w:val="000000"/>
          <w:szCs w:val="24"/>
        </w:rPr>
        <w:t>Βαρδαλή</w:t>
      </w:r>
      <w:proofErr w:type="spellEnd"/>
      <w:r>
        <w:rPr>
          <w:rFonts w:eastAsia="Times New Roman"/>
          <w:color w:val="000000"/>
          <w:szCs w:val="24"/>
        </w:rPr>
        <w:t xml:space="preserve"> προς τους Υπουργούς </w:t>
      </w:r>
      <w:r w:rsidRPr="000F0ABB">
        <w:rPr>
          <w:rFonts w:eastAsia="Times New Roman"/>
          <w:color w:val="000000"/>
          <w:szCs w:val="24"/>
        </w:rPr>
        <w:t xml:space="preserve">Οικονομικών </w:t>
      </w:r>
      <w:r w:rsidRPr="000F0ABB">
        <w:rPr>
          <w:rFonts w:eastAsia="Times New Roman"/>
          <w:color w:val="000000"/>
          <w:szCs w:val="24"/>
        </w:rPr>
        <w:t>κ</w:t>
      </w:r>
      <w:r>
        <w:rPr>
          <w:rFonts w:eastAsia="Times New Roman"/>
          <w:color w:val="000000"/>
          <w:szCs w:val="24"/>
        </w:rPr>
        <w:t xml:space="preserve">αι </w:t>
      </w:r>
      <w:r w:rsidRPr="000F0ABB">
        <w:rPr>
          <w:rFonts w:eastAsia="Times New Roman"/>
          <w:color w:val="000000"/>
          <w:szCs w:val="24"/>
        </w:rPr>
        <w:t>Εθνικής Άμυνας,</w:t>
      </w:r>
      <w:r>
        <w:rPr>
          <w:rFonts w:eastAsia="Times New Roman"/>
          <w:color w:val="000000"/>
          <w:szCs w:val="24"/>
        </w:rPr>
        <w:t xml:space="preserve"> σχετικά με την Ελληνική Βιομηχανία Οχημάτων (ΕΛΒΟ Α.Β.Ε</w:t>
      </w:r>
      <w:r>
        <w:rPr>
          <w:rFonts w:eastAsia="Times New Roman"/>
          <w:color w:val="000000"/>
          <w:szCs w:val="24"/>
        </w:rPr>
        <w:t>.</w:t>
      </w:r>
      <w:r>
        <w:rPr>
          <w:rFonts w:eastAsia="Times New Roman"/>
          <w:color w:val="000000"/>
          <w:szCs w:val="24"/>
        </w:rPr>
        <w:t>).</w:t>
      </w:r>
    </w:p>
    <w:p w14:paraId="6FAA04A3" w14:textId="77777777" w:rsidR="006F28F6" w:rsidRDefault="00265160">
      <w:pPr>
        <w:spacing w:before="100" w:beforeAutospacing="1" w:after="0" w:line="600" w:lineRule="auto"/>
        <w:ind w:left="-284" w:firstLine="720"/>
        <w:contextualSpacing/>
        <w:jc w:val="both"/>
        <w:rPr>
          <w:rFonts w:eastAsia="Times New Roman"/>
          <w:color w:val="000000"/>
          <w:szCs w:val="24"/>
        </w:rPr>
      </w:pPr>
      <w:r>
        <w:rPr>
          <w:rFonts w:eastAsia="Times New Roman"/>
          <w:color w:val="000000"/>
          <w:szCs w:val="24"/>
        </w:rPr>
        <w:t xml:space="preserve">Η όγδοη με αριθμό 907/25-5-2016 επίκαιρη ερώτηση δεύτερου κύκλου, του Βουλευτή Αρκαδίας της Δημοκρατικής Συμπαράταξης ΠΑΣΟΚ - ΔΗΜΑΡ κ. </w:t>
      </w:r>
      <w:r w:rsidRPr="000F0ABB">
        <w:rPr>
          <w:rFonts w:eastAsia="Times New Roman"/>
          <w:color w:val="000000"/>
          <w:szCs w:val="24"/>
        </w:rPr>
        <w:t>Οδυσσέα Κωνσταντινόπουλου</w:t>
      </w:r>
      <w:r>
        <w:rPr>
          <w:rFonts w:eastAsia="Times New Roman"/>
          <w:color w:val="000000"/>
          <w:szCs w:val="24"/>
        </w:rPr>
        <w:t xml:space="preserve"> προς τον Υπουργό </w:t>
      </w:r>
      <w:r w:rsidRPr="000F0ABB">
        <w:rPr>
          <w:rFonts w:eastAsia="Times New Roman"/>
          <w:color w:val="000000"/>
          <w:szCs w:val="24"/>
        </w:rPr>
        <w:t xml:space="preserve">Οικονομικών, </w:t>
      </w:r>
      <w:r>
        <w:rPr>
          <w:rFonts w:eastAsia="Times New Roman"/>
          <w:color w:val="000000"/>
          <w:szCs w:val="24"/>
        </w:rPr>
        <w:t>σχετικά με την πρόοδο των έργων αξιοποίησης του πρώην αεροδρομίου</w:t>
      </w:r>
      <w:r>
        <w:rPr>
          <w:rFonts w:eastAsia="Times New Roman"/>
          <w:color w:val="000000"/>
          <w:szCs w:val="24"/>
        </w:rPr>
        <w:t xml:space="preserve"> του Ελληνικού.</w:t>
      </w:r>
    </w:p>
    <w:p w14:paraId="6FAA04A4" w14:textId="77777777" w:rsidR="006F28F6" w:rsidRDefault="00265160">
      <w:pPr>
        <w:spacing w:before="100" w:beforeAutospacing="1" w:after="0" w:line="600" w:lineRule="auto"/>
        <w:ind w:left="-284" w:firstLine="720"/>
        <w:contextualSpacing/>
        <w:jc w:val="both"/>
        <w:rPr>
          <w:rFonts w:eastAsia="Times New Roman"/>
          <w:color w:val="000000"/>
          <w:szCs w:val="24"/>
        </w:rPr>
      </w:pPr>
      <w:r>
        <w:rPr>
          <w:rFonts w:eastAsia="Times New Roman"/>
          <w:color w:val="000000"/>
          <w:szCs w:val="24"/>
        </w:rPr>
        <w:lastRenderedPageBreak/>
        <w:t xml:space="preserve">Η έβδομη με αριθμό 926/30-5-2016 επίκαιρη ερώτηση του δεύτερου κύκλου, του Βουλευτή Άρτας της Νέας Δημοκρατίας κ. </w:t>
      </w:r>
      <w:r>
        <w:rPr>
          <w:rFonts w:eastAsia="Times New Roman"/>
          <w:bCs/>
          <w:color w:val="000000"/>
          <w:szCs w:val="24"/>
        </w:rPr>
        <w:t xml:space="preserve">Γεωργίου </w:t>
      </w:r>
      <w:proofErr w:type="spellStart"/>
      <w:r>
        <w:rPr>
          <w:rFonts w:eastAsia="Times New Roman"/>
          <w:bCs/>
          <w:color w:val="000000"/>
          <w:szCs w:val="24"/>
        </w:rPr>
        <w:t>Στύλιου</w:t>
      </w:r>
      <w:proofErr w:type="spellEnd"/>
      <w:r>
        <w:rPr>
          <w:rFonts w:eastAsia="Times New Roman"/>
          <w:color w:val="000000"/>
          <w:szCs w:val="24"/>
        </w:rPr>
        <w:t xml:space="preserve"> προς τον Υπουργό </w:t>
      </w:r>
      <w:r>
        <w:rPr>
          <w:rFonts w:eastAsia="Times New Roman"/>
          <w:bCs/>
          <w:color w:val="000000"/>
          <w:szCs w:val="24"/>
        </w:rPr>
        <w:t>Αγροτικής Ανάπτυξης και Τροφίμων,</w:t>
      </w:r>
      <w:r>
        <w:rPr>
          <w:rFonts w:eastAsia="Times New Roman"/>
          <w:color w:val="000000"/>
          <w:szCs w:val="24"/>
        </w:rPr>
        <w:t xml:space="preserve"> σχετικά με την καταβολή της ελάχιστης δυνατής συνδεδεμένης</w:t>
      </w:r>
      <w:r>
        <w:rPr>
          <w:rFonts w:eastAsia="Times New Roman"/>
          <w:color w:val="000000"/>
          <w:szCs w:val="24"/>
        </w:rPr>
        <w:t xml:space="preserve"> ενίσχυσης, στους παραγωγούς εσπεριδοειδών.</w:t>
      </w:r>
    </w:p>
    <w:p w14:paraId="6FAA04A5" w14:textId="77777777" w:rsidR="006F28F6" w:rsidRDefault="00265160">
      <w:pPr>
        <w:spacing w:before="100" w:beforeAutospacing="1" w:after="0" w:line="600" w:lineRule="auto"/>
        <w:ind w:left="-284" w:firstLine="720"/>
        <w:contextualSpacing/>
        <w:jc w:val="both"/>
        <w:rPr>
          <w:rFonts w:eastAsia="Times New Roman"/>
          <w:color w:val="000000"/>
          <w:szCs w:val="24"/>
        </w:rPr>
      </w:pPr>
      <w:r>
        <w:rPr>
          <w:rFonts w:eastAsia="Times New Roman"/>
          <w:color w:val="000000"/>
          <w:szCs w:val="24"/>
        </w:rPr>
        <w:t xml:space="preserve">Η πέμπτη με αριθμό 916/27-5-2016 επίκαιρη ερώτηση δεύτερου κύκλου, του Βουλευτή Β΄ Αθηνών του Λαϊκού Συνδέσμου–Χρυσή Αυγή κ. </w:t>
      </w:r>
      <w:r>
        <w:rPr>
          <w:rFonts w:eastAsia="Times New Roman"/>
          <w:bCs/>
          <w:color w:val="000000"/>
          <w:szCs w:val="24"/>
        </w:rPr>
        <w:t xml:space="preserve">Ηλία </w:t>
      </w:r>
      <w:proofErr w:type="spellStart"/>
      <w:r>
        <w:rPr>
          <w:rFonts w:eastAsia="Times New Roman"/>
          <w:bCs/>
          <w:color w:val="000000"/>
          <w:szCs w:val="24"/>
        </w:rPr>
        <w:t>Παναγιώταρου</w:t>
      </w:r>
      <w:proofErr w:type="spellEnd"/>
      <w:r>
        <w:rPr>
          <w:rFonts w:eastAsia="Times New Roman"/>
          <w:bCs/>
          <w:color w:val="000000"/>
          <w:szCs w:val="24"/>
        </w:rPr>
        <w:t xml:space="preserve"> π</w:t>
      </w:r>
      <w:r>
        <w:rPr>
          <w:rFonts w:eastAsia="Times New Roman"/>
          <w:color w:val="000000"/>
          <w:szCs w:val="24"/>
        </w:rPr>
        <w:t xml:space="preserve">ρος τον Υπουργό </w:t>
      </w:r>
      <w:r>
        <w:rPr>
          <w:rFonts w:eastAsia="Times New Roman"/>
          <w:bCs/>
          <w:color w:val="000000"/>
          <w:szCs w:val="24"/>
        </w:rPr>
        <w:t>Εσωτερικών και Διοικητικής Ανασυγκρότησης,</w:t>
      </w:r>
      <w:r>
        <w:rPr>
          <w:rFonts w:eastAsia="Times New Roman"/>
          <w:color w:val="000000"/>
          <w:szCs w:val="24"/>
        </w:rPr>
        <w:t xml:space="preserve"> σχετικά μ</w:t>
      </w:r>
      <w:r>
        <w:rPr>
          <w:rFonts w:eastAsia="Times New Roman"/>
          <w:color w:val="000000"/>
          <w:szCs w:val="24"/>
        </w:rPr>
        <w:t>ε τη «</w:t>
      </w:r>
      <w:proofErr w:type="spellStart"/>
      <w:r>
        <w:rPr>
          <w:rFonts w:eastAsia="Times New Roman"/>
          <w:color w:val="000000"/>
          <w:szCs w:val="24"/>
        </w:rPr>
        <w:t>στοχοποίηση</w:t>
      </w:r>
      <w:proofErr w:type="spellEnd"/>
      <w:r>
        <w:rPr>
          <w:rFonts w:eastAsia="Times New Roman"/>
          <w:color w:val="000000"/>
          <w:szCs w:val="24"/>
        </w:rPr>
        <w:t xml:space="preserve"> Ελλήνων πολιτών από γνωστή παρακρατική ιστοσελίδα </w:t>
      </w:r>
      <w:proofErr w:type="spellStart"/>
      <w:r>
        <w:rPr>
          <w:rFonts w:eastAsia="Times New Roman"/>
          <w:color w:val="000000"/>
          <w:szCs w:val="24"/>
        </w:rPr>
        <w:t>αντιεξουσιαστών</w:t>
      </w:r>
      <w:proofErr w:type="spellEnd"/>
      <w:r>
        <w:rPr>
          <w:rFonts w:eastAsia="Times New Roman"/>
          <w:color w:val="000000"/>
          <w:szCs w:val="24"/>
        </w:rPr>
        <w:t xml:space="preserve">». Έπρεπε να απαντήσει ο Αναπληρωτής Υπουργός, ο κ. </w:t>
      </w:r>
      <w:proofErr w:type="spellStart"/>
      <w:r>
        <w:rPr>
          <w:rFonts w:eastAsia="Times New Roman"/>
          <w:color w:val="000000"/>
          <w:szCs w:val="24"/>
        </w:rPr>
        <w:t>Τόσκας</w:t>
      </w:r>
      <w:proofErr w:type="spellEnd"/>
      <w:r>
        <w:rPr>
          <w:rFonts w:eastAsia="Times New Roman"/>
          <w:color w:val="000000"/>
          <w:szCs w:val="24"/>
        </w:rPr>
        <w:t>, ο οποίος επίσης δεν είναι παρών, λόγω φόρτου εργασίας.</w:t>
      </w:r>
    </w:p>
    <w:p w14:paraId="6FAA04A6" w14:textId="77777777" w:rsidR="006F28F6" w:rsidRDefault="00265160">
      <w:pPr>
        <w:spacing w:after="0" w:line="600" w:lineRule="auto"/>
        <w:ind w:firstLine="720"/>
        <w:contextualSpacing/>
        <w:jc w:val="both"/>
        <w:rPr>
          <w:rFonts w:eastAsia="Times New Roman"/>
          <w:szCs w:val="24"/>
        </w:rPr>
      </w:pPr>
      <w:r>
        <w:rPr>
          <w:rFonts w:eastAsia="Times New Roman"/>
          <w:szCs w:val="24"/>
        </w:rPr>
        <w:t>Επίσης, έχουμε να εγκρίνουμε δύο άδειες απουσίας στο εξωτε</w:t>
      </w:r>
      <w:r>
        <w:rPr>
          <w:rFonts w:eastAsia="Times New Roman"/>
          <w:szCs w:val="24"/>
        </w:rPr>
        <w:t>ρικό. Είναι επιστολές προς τον Πρόεδρο της Βουλής.</w:t>
      </w:r>
    </w:p>
    <w:p w14:paraId="6FAA04A7" w14:textId="77777777" w:rsidR="006F28F6" w:rsidRDefault="00265160">
      <w:pPr>
        <w:spacing w:after="0" w:line="600" w:lineRule="auto"/>
        <w:ind w:firstLine="720"/>
        <w:contextualSpacing/>
        <w:jc w:val="both"/>
        <w:rPr>
          <w:rFonts w:eastAsia="Times New Roman"/>
          <w:szCs w:val="24"/>
        </w:rPr>
      </w:pPr>
      <w:r>
        <w:rPr>
          <w:rFonts w:eastAsia="Times New Roman"/>
          <w:szCs w:val="24"/>
        </w:rPr>
        <w:t>Ο Βουλευτής κ. Κουκοδήμος ζητεί άδεια</w:t>
      </w:r>
      <w:r>
        <w:rPr>
          <w:rFonts w:eastAsia="Times New Roman"/>
          <w:szCs w:val="24"/>
        </w:rPr>
        <w:t xml:space="preserve"> απουσίας</w:t>
      </w:r>
      <w:r>
        <w:rPr>
          <w:rFonts w:eastAsia="Times New Roman"/>
          <w:szCs w:val="24"/>
        </w:rPr>
        <w:t xml:space="preserve"> από τις 2</w:t>
      </w:r>
      <w:r>
        <w:rPr>
          <w:rFonts w:eastAsia="Times New Roman"/>
          <w:szCs w:val="24"/>
        </w:rPr>
        <w:t xml:space="preserve"> Ιουλίου</w:t>
      </w:r>
      <w:r>
        <w:rPr>
          <w:rFonts w:eastAsia="Times New Roman"/>
          <w:szCs w:val="24"/>
        </w:rPr>
        <w:t xml:space="preserve"> έως τις 7 Ιουλίου</w:t>
      </w:r>
      <w:r>
        <w:rPr>
          <w:rFonts w:eastAsia="Times New Roman"/>
          <w:szCs w:val="24"/>
        </w:rPr>
        <w:t xml:space="preserve"> 2016</w:t>
      </w:r>
      <w:r>
        <w:rPr>
          <w:rFonts w:eastAsia="Times New Roman"/>
          <w:szCs w:val="24"/>
        </w:rPr>
        <w:t>.</w:t>
      </w:r>
    </w:p>
    <w:p w14:paraId="6FAA04A8" w14:textId="77777777" w:rsidR="006F28F6" w:rsidRDefault="00265160">
      <w:pPr>
        <w:spacing w:after="0" w:line="600" w:lineRule="auto"/>
        <w:ind w:firstLine="720"/>
        <w:contextualSpacing/>
        <w:jc w:val="both"/>
        <w:rPr>
          <w:rFonts w:eastAsia="Times New Roman"/>
          <w:szCs w:val="24"/>
        </w:rPr>
      </w:pPr>
      <w:r>
        <w:rPr>
          <w:rFonts w:eastAsia="Times New Roman"/>
          <w:szCs w:val="24"/>
        </w:rPr>
        <w:t>Η Βουλή εγκρίνει;</w:t>
      </w:r>
    </w:p>
    <w:p w14:paraId="6FAA04A9" w14:textId="77777777" w:rsidR="006F28F6" w:rsidRDefault="00265160">
      <w:pPr>
        <w:spacing w:after="0" w:line="600" w:lineRule="auto"/>
        <w:ind w:firstLine="720"/>
        <w:contextualSpacing/>
        <w:jc w:val="both"/>
        <w:rPr>
          <w:rFonts w:eastAsia="Times New Roman"/>
          <w:szCs w:val="24"/>
        </w:rPr>
      </w:pPr>
      <w:r>
        <w:rPr>
          <w:rFonts w:eastAsia="Times New Roman"/>
          <w:b/>
          <w:szCs w:val="24"/>
        </w:rPr>
        <w:lastRenderedPageBreak/>
        <w:t>ΟΛ</w:t>
      </w:r>
      <w:r>
        <w:rPr>
          <w:rFonts w:eastAsia="Times New Roman"/>
          <w:b/>
          <w:szCs w:val="24"/>
        </w:rPr>
        <w:t xml:space="preserve">ΟΙ </w:t>
      </w:r>
      <w:r>
        <w:rPr>
          <w:rFonts w:eastAsia="Times New Roman"/>
          <w:b/>
          <w:szCs w:val="24"/>
        </w:rPr>
        <w:t>ΟΙ ΒΟΥΛΕΥΤΕΣ:</w:t>
      </w:r>
      <w:r>
        <w:rPr>
          <w:rFonts w:eastAsia="Times New Roman"/>
          <w:szCs w:val="24"/>
        </w:rPr>
        <w:t xml:space="preserve"> Μάλιστα, μάλιστα.</w:t>
      </w:r>
    </w:p>
    <w:p w14:paraId="6FAA04AA" w14:textId="77777777" w:rsidR="006F28F6" w:rsidRDefault="00265160">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Συνεπώς η</w:t>
      </w:r>
      <w:r>
        <w:rPr>
          <w:rFonts w:eastAsia="Times New Roman"/>
          <w:szCs w:val="24"/>
        </w:rPr>
        <w:t xml:space="preserve"> Βουλή ενέκρινε τη ζητηθείσα άδεια. </w:t>
      </w:r>
    </w:p>
    <w:p w14:paraId="6FAA04AB" w14:textId="77777777" w:rsidR="006F28F6" w:rsidRDefault="00265160">
      <w:pPr>
        <w:spacing w:after="0" w:line="600" w:lineRule="auto"/>
        <w:ind w:firstLine="720"/>
        <w:contextualSpacing/>
        <w:jc w:val="both"/>
        <w:rPr>
          <w:rFonts w:eastAsia="Times New Roman"/>
          <w:szCs w:val="24"/>
        </w:rPr>
      </w:pPr>
      <w:r>
        <w:rPr>
          <w:rFonts w:eastAsia="Times New Roman"/>
          <w:szCs w:val="24"/>
        </w:rPr>
        <w:t>Επίσης, έχουμε επανόρθωση των ημερομηνιών ζητηθείσας άδειας από τον κ. Θεοχάρη. Ζητεί άδεια</w:t>
      </w:r>
      <w:r>
        <w:rPr>
          <w:rFonts w:eastAsia="Times New Roman"/>
          <w:szCs w:val="24"/>
        </w:rPr>
        <w:t xml:space="preserve"> απουσίας</w:t>
      </w:r>
      <w:r>
        <w:rPr>
          <w:rFonts w:eastAsia="Times New Roman"/>
          <w:szCs w:val="24"/>
        </w:rPr>
        <w:t xml:space="preserve"> από τις 12 Ιουνίου έως και τις 16 Ιουνίου</w:t>
      </w:r>
      <w:r>
        <w:rPr>
          <w:rFonts w:eastAsia="Times New Roman"/>
          <w:szCs w:val="24"/>
        </w:rPr>
        <w:t xml:space="preserve"> 2016</w:t>
      </w:r>
      <w:r>
        <w:rPr>
          <w:rFonts w:eastAsia="Times New Roman"/>
          <w:szCs w:val="24"/>
        </w:rPr>
        <w:t>.</w:t>
      </w:r>
    </w:p>
    <w:p w14:paraId="6FAA04AC" w14:textId="77777777" w:rsidR="006F28F6" w:rsidRDefault="00265160">
      <w:pPr>
        <w:spacing w:after="0" w:line="600" w:lineRule="auto"/>
        <w:ind w:firstLine="720"/>
        <w:contextualSpacing/>
        <w:jc w:val="both"/>
        <w:rPr>
          <w:rFonts w:eastAsia="Times New Roman"/>
          <w:szCs w:val="24"/>
        </w:rPr>
      </w:pPr>
      <w:r>
        <w:rPr>
          <w:rFonts w:eastAsia="Times New Roman"/>
          <w:szCs w:val="24"/>
        </w:rPr>
        <w:t>Η Βουλή εγκρίνει;</w:t>
      </w:r>
    </w:p>
    <w:p w14:paraId="6FAA04AD" w14:textId="77777777" w:rsidR="006F28F6" w:rsidRDefault="00265160">
      <w:pPr>
        <w:spacing w:after="0" w:line="600" w:lineRule="auto"/>
        <w:ind w:firstLine="720"/>
        <w:contextualSpacing/>
        <w:jc w:val="both"/>
        <w:rPr>
          <w:rFonts w:eastAsia="Times New Roman"/>
          <w:szCs w:val="24"/>
        </w:rPr>
      </w:pPr>
      <w:r>
        <w:rPr>
          <w:rFonts w:eastAsia="Times New Roman"/>
          <w:b/>
          <w:szCs w:val="24"/>
        </w:rPr>
        <w:t>ΟΛ</w:t>
      </w:r>
      <w:r>
        <w:rPr>
          <w:rFonts w:eastAsia="Times New Roman"/>
          <w:b/>
          <w:szCs w:val="24"/>
        </w:rPr>
        <w:t xml:space="preserve">ΟΙ </w:t>
      </w:r>
      <w:r>
        <w:rPr>
          <w:rFonts w:eastAsia="Times New Roman"/>
          <w:b/>
          <w:szCs w:val="24"/>
        </w:rPr>
        <w:t>ΟΙ ΒΟΥΛΕΥΤΕΣ:</w:t>
      </w:r>
      <w:r>
        <w:rPr>
          <w:rFonts w:eastAsia="Times New Roman"/>
          <w:szCs w:val="24"/>
        </w:rPr>
        <w:t xml:space="preserve"> Μάλιστα, μάλιστα.</w:t>
      </w:r>
    </w:p>
    <w:p w14:paraId="6FAA04AE" w14:textId="77777777" w:rsidR="006F28F6" w:rsidRDefault="00265160">
      <w:pPr>
        <w:spacing w:after="0" w:line="600" w:lineRule="auto"/>
        <w:ind w:firstLine="720"/>
        <w:contextualSpacing/>
        <w:jc w:val="both"/>
        <w:rPr>
          <w:rFonts w:eastAsia="Times New Roman"/>
          <w:szCs w:val="24"/>
        </w:rPr>
      </w:pPr>
      <w:r>
        <w:rPr>
          <w:rFonts w:eastAsia="Times New Roman"/>
          <w:b/>
          <w:szCs w:val="24"/>
        </w:rPr>
        <w:t>ΠΡΟΕΔΡΕΥΩΝ (Νικ</w:t>
      </w:r>
      <w:r>
        <w:rPr>
          <w:rFonts w:eastAsia="Times New Roman"/>
          <w:b/>
          <w:szCs w:val="24"/>
        </w:rPr>
        <w:t xml:space="preserve">ήτας Κακλαμάνης): </w:t>
      </w:r>
      <w:r>
        <w:rPr>
          <w:rFonts w:eastAsia="Times New Roman"/>
          <w:szCs w:val="24"/>
        </w:rPr>
        <w:t xml:space="preserve">Συνεπώς η </w:t>
      </w:r>
      <w:r>
        <w:rPr>
          <w:rFonts w:eastAsia="Times New Roman"/>
          <w:szCs w:val="24"/>
        </w:rPr>
        <w:t xml:space="preserve">Βουλή ενέκρινε τη ζητηθείσα άδεια. </w:t>
      </w:r>
    </w:p>
    <w:p w14:paraId="6FAA04AF" w14:textId="77777777" w:rsidR="006F28F6" w:rsidRDefault="00265160">
      <w:pPr>
        <w:spacing w:after="0" w:line="600" w:lineRule="auto"/>
        <w:ind w:firstLine="720"/>
        <w:contextualSpacing/>
        <w:jc w:val="both"/>
        <w:rPr>
          <w:rFonts w:eastAsia="Times New Roman"/>
          <w:szCs w:val="24"/>
        </w:rPr>
      </w:pPr>
      <w:r w:rsidRPr="00DF1AC7">
        <w:rPr>
          <w:rFonts w:eastAsia="Times New Roman"/>
          <w:color w:val="FF0000"/>
          <w:szCs w:val="24"/>
        </w:rPr>
        <w:t>(ΑΛΛΑΓΗ ΣΕΛΙΔΑΣ ΛΌΓΩ ΑΛΛΑΓΗΣ ΘΕΜΑΤΟΣ)</w:t>
      </w:r>
    </w:p>
    <w:p w14:paraId="6FAA04B0"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εισερχόμαστε στην ημερήσια διάταξη των</w:t>
      </w:r>
    </w:p>
    <w:p w14:paraId="6FAA04B1" w14:textId="77777777" w:rsidR="006F28F6" w:rsidRDefault="00265160">
      <w:pPr>
        <w:spacing w:after="0" w:line="600" w:lineRule="auto"/>
        <w:ind w:firstLine="720"/>
        <w:jc w:val="center"/>
        <w:rPr>
          <w:rFonts w:eastAsia="Times New Roman" w:cs="Times New Roman"/>
          <w:b/>
          <w:szCs w:val="24"/>
        </w:rPr>
      </w:pPr>
      <w:r>
        <w:rPr>
          <w:rFonts w:eastAsia="Times New Roman" w:cs="Times New Roman"/>
          <w:b/>
          <w:szCs w:val="24"/>
        </w:rPr>
        <w:t>ΕΠΕΡΩΤΗΣΕΩΝ</w:t>
      </w:r>
    </w:p>
    <w:p w14:paraId="6FAA04B2"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Θα συζητηθεί η υπ’ αριθμ</w:t>
      </w:r>
      <w:r>
        <w:rPr>
          <w:rFonts w:eastAsia="Times New Roman" w:cs="Times New Roman"/>
          <w:szCs w:val="24"/>
        </w:rPr>
        <w:t>όν</w:t>
      </w:r>
      <w:r>
        <w:rPr>
          <w:rFonts w:eastAsia="Times New Roman" w:cs="Times New Roman"/>
          <w:szCs w:val="24"/>
        </w:rPr>
        <w:t xml:space="preserve"> 26/20/18-4-2016 επίκαιρη επερώτηση των Βουλευτών της Νέας Δημοκρατίας κ.κ. Απόστολου </w:t>
      </w:r>
      <w:proofErr w:type="spellStart"/>
      <w:r>
        <w:rPr>
          <w:rFonts w:eastAsia="Times New Roman" w:cs="Times New Roman"/>
          <w:szCs w:val="24"/>
        </w:rPr>
        <w:t>Βεσυρόπουλου</w:t>
      </w:r>
      <w:proofErr w:type="spellEnd"/>
      <w:r>
        <w:rPr>
          <w:rFonts w:eastAsia="Times New Roman" w:cs="Times New Roman"/>
          <w:szCs w:val="24"/>
        </w:rPr>
        <w:t xml:space="preserve">, </w:t>
      </w:r>
      <w:r>
        <w:rPr>
          <w:rFonts w:eastAsia="Times New Roman" w:cs="Times New Roman"/>
          <w:szCs w:val="24"/>
        </w:rPr>
        <w:t xml:space="preserve">Χρήστου </w:t>
      </w:r>
      <w:proofErr w:type="spellStart"/>
      <w:r>
        <w:rPr>
          <w:rFonts w:eastAsia="Times New Roman" w:cs="Times New Roman"/>
          <w:szCs w:val="24"/>
        </w:rPr>
        <w:t>Σταϊκούρα</w:t>
      </w:r>
      <w:proofErr w:type="spellEnd"/>
      <w:r>
        <w:rPr>
          <w:rFonts w:eastAsia="Times New Roman" w:cs="Times New Roman"/>
          <w:szCs w:val="24"/>
        </w:rPr>
        <w:t xml:space="preserve">, </w:t>
      </w:r>
      <w:r>
        <w:rPr>
          <w:rFonts w:eastAsia="Times New Roman" w:cs="Times New Roman"/>
          <w:szCs w:val="24"/>
        </w:rPr>
        <w:t xml:space="preserve">Χρίστου Δήμα, </w:t>
      </w:r>
      <w:r>
        <w:rPr>
          <w:rFonts w:eastAsia="Times New Roman" w:cs="Times New Roman"/>
          <w:szCs w:val="24"/>
        </w:rPr>
        <w:t xml:space="preserve">Θεοδώρας Μπακογιάννη, </w:t>
      </w:r>
      <w:r>
        <w:rPr>
          <w:rFonts w:eastAsia="Times New Roman" w:cs="Times New Roman"/>
          <w:szCs w:val="24"/>
        </w:rPr>
        <w:t xml:space="preserve">Δημήτριου Σταμάτη, </w:t>
      </w:r>
      <w:r>
        <w:rPr>
          <w:rFonts w:eastAsia="Times New Roman" w:cs="Times New Roman"/>
          <w:szCs w:val="24"/>
        </w:rPr>
        <w:t xml:space="preserve">Σάββα Αναστασιάδη, Χαράλαμπου Αθανασίου, </w:t>
      </w:r>
      <w:r>
        <w:rPr>
          <w:rFonts w:eastAsia="Times New Roman" w:cs="Times New Roman"/>
          <w:szCs w:val="24"/>
        </w:rPr>
        <w:t xml:space="preserve">Ιωάννη </w:t>
      </w:r>
      <w:proofErr w:type="spellStart"/>
      <w:r>
        <w:rPr>
          <w:rFonts w:eastAsia="Times New Roman" w:cs="Times New Roman"/>
          <w:szCs w:val="24"/>
        </w:rPr>
        <w:t>Βρούτση</w:t>
      </w:r>
      <w:proofErr w:type="spellEnd"/>
      <w:r>
        <w:rPr>
          <w:rFonts w:eastAsia="Times New Roman" w:cs="Times New Roman"/>
          <w:szCs w:val="24"/>
        </w:rPr>
        <w:t xml:space="preserve">, </w:t>
      </w:r>
      <w:r>
        <w:rPr>
          <w:rFonts w:eastAsia="Times New Roman" w:cs="Times New Roman"/>
          <w:szCs w:val="24"/>
        </w:rPr>
        <w:t xml:space="preserve">Θεόδωρου Καράογλου, </w:t>
      </w:r>
      <w:r>
        <w:rPr>
          <w:rFonts w:eastAsia="Times New Roman" w:cs="Times New Roman"/>
          <w:szCs w:val="24"/>
        </w:rPr>
        <w:t>Μιλτι</w:t>
      </w:r>
      <w:r>
        <w:rPr>
          <w:rFonts w:eastAsia="Times New Roman" w:cs="Times New Roman"/>
          <w:szCs w:val="24"/>
        </w:rPr>
        <w:t xml:space="preserve">άδη Βαρβιτσιώτη, Αθανάσιου Μπούρα, Εμμανουήλ (Μάνου) </w:t>
      </w:r>
      <w:proofErr w:type="spellStart"/>
      <w:r>
        <w:rPr>
          <w:rFonts w:eastAsia="Times New Roman" w:cs="Times New Roman"/>
          <w:szCs w:val="24"/>
        </w:rPr>
        <w:t>Κ</w:t>
      </w:r>
      <w:r>
        <w:rPr>
          <w:rFonts w:eastAsia="Times New Roman" w:cs="Times New Roman"/>
          <w:szCs w:val="24"/>
        </w:rPr>
        <w:t>όνσολα</w:t>
      </w:r>
      <w:proofErr w:type="spellEnd"/>
      <w:r>
        <w:rPr>
          <w:rFonts w:eastAsia="Times New Roman" w:cs="Times New Roman"/>
          <w:szCs w:val="24"/>
        </w:rPr>
        <w:t xml:space="preserve">, Γεωργίου Βλάχου, Ιωάννου Ανδριανού, Γεώργιου Κουμουτσάκου, </w:t>
      </w:r>
      <w:r>
        <w:rPr>
          <w:rFonts w:eastAsia="Times New Roman" w:cs="Times New Roman"/>
          <w:szCs w:val="24"/>
        </w:rPr>
        <w:t xml:space="preserve">Γεώργιου Γεωργαντά, Νικόλαου Παναγιωτόπουλου, Θεόδωρου </w:t>
      </w:r>
      <w:proofErr w:type="spellStart"/>
      <w:r>
        <w:rPr>
          <w:rFonts w:eastAsia="Times New Roman" w:cs="Times New Roman"/>
          <w:szCs w:val="24"/>
        </w:rPr>
        <w:t>Φορτσάκη</w:t>
      </w:r>
      <w:proofErr w:type="spellEnd"/>
      <w:r>
        <w:rPr>
          <w:rFonts w:eastAsia="Times New Roman" w:cs="Times New Roman"/>
          <w:szCs w:val="24"/>
        </w:rPr>
        <w:t xml:space="preserve">, Άννας Καραμανλή, Σοφίας </w:t>
      </w:r>
      <w:proofErr w:type="spellStart"/>
      <w:r>
        <w:rPr>
          <w:rFonts w:eastAsia="Times New Roman" w:cs="Times New Roman"/>
          <w:szCs w:val="24"/>
        </w:rPr>
        <w:t>Βούλτεψη</w:t>
      </w:r>
      <w:proofErr w:type="spellEnd"/>
      <w:r>
        <w:rPr>
          <w:rFonts w:eastAsia="Times New Roman" w:cs="Times New Roman"/>
          <w:szCs w:val="24"/>
        </w:rPr>
        <w:t xml:space="preserve">, </w:t>
      </w:r>
      <w:r>
        <w:rPr>
          <w:rFonts w:eastAsia="Times New Roman" w:cs="Times New Roman"/>
          <w:szCs w:val="24"/>
        </w:rPr>
        <w:t xml:space="preserve">Ιωάννη </w:t>
      </w:r>
      <w:r>
        <w:rPr>
          <w:rFonts w:eastAsia="Times New Roman" w:cs="Times New Roman"/>
          <w:szCs w:val="24"/>
        </w:rPr>
        <w:t>Κεφαλογιάννη, Κωνσταντίνου Σκ</w:t>
      </w:r>
      <w:r>
        <w:rPr>
          <w:rFonts w:eastAsia="Times New Roman" w:cs="Times New Roman"/>
          <w:szCs w:val="24"/>
        </w:rPr>
        <w:t xml:space="preserve">ρέκα, Ευάγγελου Μπασιάκου, </w:t>
      </w:r>
      <w:r>
        <w:rPr>
          <w:rFonts w:eastAsia="Times New Roman" w:cs="Times New Roman"/>
          <w:szCs w:val="24"/>
        </w:rPr>
        <w:t xml:space="preserve">Χρήστου </w:t>
      </w:r>
      <w:proofErr w:type="spellStart"/>
      <w:r>
        <w:rPr>
          <w:rFonts w:eastAsia="Times New Roman" w:cs="Times New Roman"/>
          <w:szCs w:val="24"/>
        </w:rPr>
        <w:t>Μπουκώρου</w:t>
      </w:r>
      <w:proofErr w:type="spellEnd"/>
      <w:r>
        <w:rPr>
          <w:rFonts w:eastAsia="Times New Roman" w:cs="Times New Roman"/>
          <w:szCs w:val="24"/>
        </w:rPr>
        <w:t xml:space="preserve">, </w:t>
      </w:r>
      <w:r>
        <w:rPr>
          <w:rFonts w:eastAsia="Times New Roman" w:cs="Times New Roman"/>
          <w:szCs w:val="24"/>
        </w:rPr>
        <w:t xml:space="preserve">Δημήτριου Κυριαζίδη, </w:t>
      </w:r>
      <w:r>
        <w:rPr>
          <w:rFonts w:eastAsia="Times New Roman" w:cs="Times New Roman"/>
          <w:szCs w:val="24"/>
        </w:rPr>
        <w:t xml:space="preserve">Κωνσταντίνου Κουκοδήμου, Γεωργίου Κασαπίδη, Γεωργίου </w:t>
      </w:r>
      <w:proofErr w:type="spellStart"/>
      <w:r>
        <w:rPr>
          <w:rFonts w:eastAsia="Times New Roman" w:cs="Times New Roman"/>
          <w:szCs w:val="24"/>
        </w:rPr>
        <w:t>Βαγιωνά</w:t>
      </w:r>
      <w:proofErr w:type="spellEnd"/>
      <w:r>
        <w:rPr>
          <w:rFonts w:eastAsia="Times New Roman" w:cs="Times New Roman"/>
          <w:szCs w:val="24"/>
        </w:rPr>
        <w:t xml:space="preserve">, </w:t>
      </w:r>
      <w:r>
        <w:rPr>
          <w:rFonts w:eastAsia="Times New Roman" w:cs="Times New Roman"/>
          <w:szCs w:val="24"/>
        </w:rPr>
        <w:t xml:space="preserve">Γεώργιου </w:t>
      </w:r>
      <w:proofErr w:type="spellStart"/>
      <w:r>
        <w:rPr>
          <w:rFonts w:eastAsia="Times New Roman" w:cs="Times New Roman"/>
          <w:szCs w:val="24"/>
        </w:rPr>
        <w:t>Καρασμάνη</w:t>
      </w:r>
      <w:proofErr w:type="spellEnd"/>
      <w:r>
        <w:rPr>
          <w:rFonts w:eastAsia="Times New Roman" w:cs="Times New Roman"/>
          <w:szCs w:val="24"/>
        </w:rPr>
        <w:t xml:space="preserve">, Χρήστου </w:t>
      </w:r>
      <w:proofErr w:type="spellStart"/>
      <w:r>
        <w:rPr>
          <w:rFonts w:eastAsia="Times New Roman" w:cs="Times New Roman"/>
          <w:szCs w:val="24"/>
        </w:rPr>
        <w:t>Κέλλα</w:t>
      </w:r>
      <w:proofErr w:type="spellEnd"/>
      <w:r>
        <w:rPr>
          <w:rFonts w:eastAsia="Times New Roman" w:cs="Times New Roman"/>
          <w:szCs w:val="24"/>
        </w:rPr>
        <w:t xml:space="preserve">, Γεώργιου </w:t>
      </w:r>
      <w:proofErr w:type="spellStart"/>
      <w:r>
        <w:rPr>
          <w:rFonts w:eastAsia="Times New Roman" w:cs="Times New Roman"/>
          <w:szCs w:val="24"/>
        </w:rPr>
        <w:t>Στύλιου</w:t>
      </w:r>
      <w:proofErr w:type="spellEnd"/>
      <w:r>
        <w:rPr>
          <w:rFonts w:eastAsia="Times New Roman" w:cs="Times New Roman"/>
          <w:szCs w:val="24"/>
        </w:rPr>
        <w:t xml:space="preserve">, </w:t>
      </w:r>
      <w:r>
        <w:rPr>
          <w:rFonts w:eastAsia="Times New Roman" w:cs="Times New Roman"/>
          <w:szCs w:val="24"/>
        </w:rPr>
        <w:t xml:space="preserve">Άννας-Μισέλ Ασημακοπούλου, </w:t>
      </w:r>
      <w:proofErr w:type="spellStart"/>
      <w:r>
        <w:rPr>
          <w:rFonts w:eastAsia="Times New Roman" w:cs="Times New Roman"/>
          <w:szCs w:val="24"/>
        </w:rPr>
        <w:t>Βασίλιου</w:t>
      </w:r>
      <w:proofErr w:type="spellEnd"/>
      <w:r>
        <w:rPr>
          <w:rFonts w:eastAsia="Times New Roman" w:cs="Times New Roman"/>
          <w:szCs w:val="24"/>
        </w:rPr>
        <w:t xml:space="preserve"> </w:t>
      </w:r>
      <w:proofErr w:type="spellStart"/>
      <w:r>
        <w:rPr>
          <w:rFonts w:eastAsia="Times New Roman" w:cs="Times New Roman"/>
          <w:szCs w:val="24"/>
        </w:rPr>
        <w:t>Γιόγιακα</w:t>
      </w:r>
      <w:proofErr w:type="spellEnd"/>
      <w:r>
        <w:rPr>
          <w:rFonts w:eastAsia="Times New Roman" w:cs="Times New Roman"/>
          <w:szCs w:val="24"/>
        </w:rPr>
        <w:t xml:space="preserve">, Κωνσταντίνου Αχ. Καραμανλή, </w:t>
      </w:r>
      <w:r>
        <w:rPr>
          <w:rFonts w:eastAsia="Times New Roman" w:cs="Times New Roman"/>
          <w:szCs w:val="24"/>
        </w:rPr>
        <w:t xml:space="preserve">Ανδρέα </w:t>
      </w:r>
      <w:proofErr w:type="spellStart"/>
      <w:r>
        <w:rPr>
          <w:rFonts w:eastAsia="Times New Roman" w:cs="Times New Roman"/>
          <w:szCs w:val="24"/>
        </w:rPr>
        <w:t>Κατσανιώτη</w:t>
      </w:r>
      <w:proofErr w:type="spellEnd"/>
      <w:r>
        <w:rPr>
          <w:rFonts w:eastAsia="Times New Roman" w:cs="Times New Roman"/>
          <w:szCs w:val="24"/>
        </w:rPr>
        <w:t xml:space="preserve">, </w:t>
      </w:r>
      <w:r>
        <w:rPr>
          <w:rFonts w:eastAsia="Times New Roman" w:cs="Times New Roman"/>
          <w:szCs w:val="24"/>
        </w:rPr>
        <w:t xml:space="preserve">Συμεών (Σίμου) </w:t>
      </w:r>
      <w:proofErr w:type="spellStart"/>
      <w:r>
        <w:rPr>
          <w:rFonts w:eastAsia="Times New Roman" w:cs="Times New Roman"/>
          <w:szCs w:val="24"/>
        </w:rPr>
        <w:t>Κεδίκογλου</w:t>
      </w:r>
      <w:proofErr w:type="spellEnd"/>
      <w:r>
        <w:rPr>
          <w:rFonts w:eastAsia="Times New Roman" w:cs="Times New Roman"/>
          <w:szCs w:val="24"/>
        </w:rPr>
        <w:t xml:space="preserve">, Αθανάσιου </w:t>
      </w:r>
      <w:proofErr w:type="spellStart"/>
      <w:r>
        <w:rPr>
          <w:rFonts w:eastAsia="Times New Roman" w:cs="Times New Roman"/>
          <w:szCs w:val="24"/>
        </w:rPr>
        <w:t>Καβαδά</w:t>
      </w:r>
      <w:proofErr w:type="spellEnd"/>
      <w:r>
        <w:rPr>
          <w:rFonts w:eastAsia="Times New Roman" w:cs="Times New Roman"/>
          <w:szCs w:val="24"/>
        </w:rPr>
        <w:t xml:space="preserve">, Αικατερίνης Παπακώστα-Σιδηροπούλου, Γεράσιμου </w:t>
      </w:r>
      <w:proofErr w:type="spellStart"/>
      <w:r>
        <w:rPr>
          <w:rFonts w:eastAsia="Times New Roman" w:cs="Times New Roman"/>
          <w:szCs w:val="24"/>
        </w:rPr>
        <w:t>Γιακουμάτου</w:t>
      </w:r>
      <w:proofErr w:type="spellEnd"/>
      <w:r>
        <w:rPr>
          <w:rFonts w:eastAsia="Times New Roman" w:cs="Times New Roman"/>
          <w:szCs w:val="24"/>
        </w:rPr>
        <w:t xml:space="preserve">, Όλγας Κεφαλογιάννη, </w:t>
      </w:r>
      <w:r>
        <w:rPr>
          <w:rFonts w:eastAsia="Times New Roman" w:cs="Times New Roman"/>
          <w:szCs w:val="24"/>
        </w:rPr>
        <w:t>Κωνσταντίνου Βλάση</w:t>
      </w:r>
      <w:r>
        <w:rPr>
          <w:rFonts w:eastAsia="Times New Roman" w:cs="Times New Roman"/>
          <w:szCs w:val="24"/>
        </w:rPr>
        <w:t xml:space="preserve">, Κωνσταντίνου Κατσαφάδου, Βασίλειου Οικονόμου, Αναστάσιου (Τάσου)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Οικονομικών, </w:t>
      </w:r>
      <w:r>
        <w:rPr>
          <w:rFonts w:eastAsia="Times New Roman" w:cs="Times New Roman"/>
          <w:szCs w:val="24"/>
        </w:rPr>
        <w:t>σχετικά με τα</w:t>
      </w:r>
      <w:r>
        <w:rPr>
          <w:rFonts w:eastAsia="Times New Roman" w:cs="Times New Roman"/>
          <w:szCs w:val="24"/>
        </w:rPr>
        <w:t xml:space="preserve"> </w:t>
      </w:r>
      <w:r>
        <w:rPr>
          <w:rFonts w:eastAsia="Times New Roman" w:cs="Times New Roman"/>
          <w:szCs w:val="24"/>
        </w:rPr>
        <w:t>ζ</w:t>
      </w:r>
      <w:r>
        <w:rPr>
          <w:rFonts w:eastAsia="Times New Roman" w:cs="Times New Roman"/>
          <w:szCs w:val="24"/>
        </w:rPr>
        <w:t>ητήματα λ</w:t>
      </w:r>
      <w:r>
        <w:rPr>
          <w:rFonts w:eastAsia="Times New Roman" w:cs="Times New Roman"/>
          <w:szCs w:val="24"/>
        </w:rPr>
        <w:t xml:space="preserve">ειτουργίας της </w:t>
      </w:r>
      <w:r>
        <w:rPr>
          <w:rFonts w:eastAsia="Times New Roman" w:cs="Times New Roman"/>
          <w:szCs w:val="24"/>
        </w:rPr>
        <w:lastRenderedPageBreak/>
        <w:t xml:space="preserve">φορολογικής διοίκησης και αποτελεσματικότητας των φορολογικών ελέγχων και μηχανισμών για τον περιορισμό της φοροδιαφυγής. </w:t>
      </w:r>
    </w:p>
    <w:p w14:paraId="6FAA04B3"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Στην επίκαιρη επερώτηση θα απαντήσει εκ μέρους της Κυβέρνησης ο</w:t>
      </w:r>
      <w:r>
        <w:rPr>
          <w:rFonts w:eastAsia="Times New Roman" w:cs="Times New Roman"/>
          <w:szCs w:val="24"/>
        </w:rPr>
        <w:t xml:space="preserve"> Αναπληρωτής Υπουργός κ. Αλεξιάδης. Επειδή λέω τα άσχημα, θα λέω και τα καλά, όχι γιατί είναι σήμερα εδώ, αλλά γιατί είναι σχεδόν πάντα εδώ. </w:t>
      </w:r>
    </w:p>
    <w:p w14:paraId="6FAA04B4"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Ως Κ</w:t>
      </w:r>
      <w:r>
        <w:rPr>
          <w:rFonts w:eastAsia="Times New Roman" w:cs="Times New Roman"/>
          <w:szCs w:val="24"/>
        </w:rPr>
        <w:t xml:space="preserve">οινοβουλευτικοί Εκπρόσωποι των κομμάτων </w:t>
      </w:r>
      <w:r>
        <w:rPr>
          <w:rFonts w:eastAsia="Times New Roman" w:cs="Times New Roman"/>
          <w:szCs w:val="24"/>
        </w:rPr>
        <w:t xml:space="preserve">ορίζονται </w:t>
      </w:r>
      <w:r>
        <w:rPr>
          <w:rFonts w:eastAsia="Times New Roman" w:cs="Times New Roman"/>
          <w:szCs w:val="24"/>
        </w:rPr>
        <w:t xml:space="preserve">ο κ. </w:t>
      </w:r>
      <w:proofErr w:type="spellStart"/>
      <w:r>
        <w:rPr>
          <w:rFonts w:eastAsia="Times New Roman" w:cs="Times New Roman"/>
          <w:szCs w:val="24"/>
        </w:rPr>
        <w:t>Σταϊκούρας</w:t>
      </w:r>
      <w:proofErr w:type="spellEnd"/>
      <w:r>
        <w:rPr>
          <w:rFonts w:eastAsia="Times New Roman" w:cs="Times New Roman"/>
          <w:szCs w:val="24"/>
        </w:rPr>
        <w:t xml:space="preserve"> από τη Νέα Δημοκρατία, ο κ. Γεράσιμος </w:t>
      </w:r>
      <w:proofErr w:type="spellStart"/>
      <w:r>
        <w:rPr>
          <w:rFonts w:eastAsia="Times New Roman" w:cs="Times New Roman"/>
          <w:szCs w:val="24"/>
        </w:rPr>
        <w:t>Μπαλαο</w:t>
      </w:r>
      <w:r>
        <w:rPr>
          <w:rFonts w:eastAsia="Times New Roman" w:cs="Times New Roman"/>
          <w:szCs w:val="24"/>
        </w:rPr>
        <w:t>ύρας</w:t>
      </w:r>
      <w:proofErr w:type="spellEnd"/>
      <w:r>
        <w:rPr>
          <w:rFonts w:eastAsia="Times New Roman" w:cs="Times New Roman"/>
          <w:szCs w:val="24"/>
        </w:rPr>
        <w:t xml:space="preserve"> από τον ΣΥΡΙΖΑ, ο κ. Ιωάννης </w:t>
      </w:r>
      <w:proofErr w:type="spellStart"/>
      <w:r>
        <w:rPr>
          <w:rFonts w:eastAsia="Times New Roman" w:cs="Times New Roman"/>
          <w:szCs w:val="24"/>
        </w:rPr>
        <w:t>Σαχινίδης</w:t>
      </w:r>
      <w:proofErr w:type="spellEnd"/>
      <w:r>
        <w:rPr>
          <w:rFonts w:eastAsia="Times New Roman" w:cs="Times New Roman"/>
          <w:szCs w:val="24"/>
        </w:rPr>
        <w:t xml:space="preserve"> από τη Χρυσή Αυγή, ο κ. Ανδρέας Λοβέρδος από τη Δημοκρατική Συμπαράταξη ΠΑΣΟΚ-ΔΗΜΑΡ, ο κ. Αθανάσιος </w:t>
      </w:r>
      <w:proofErr w:type="spellStart"/>
      <w:r>
        <w:rPr>
          <w:rFonts w:eastAsia="Times New Roman" w:cs="Times New Roman"/>
          <w:szCs w:val="24"/>
        </w:rPr>
        <w:t>Βαρδαλής</w:t>
      </w:r>
      <w:proofErr w:type="spellEnd"/>
      <w:r>
        <w:rPr>
          <w:rFonts w:eastAsia="Times New Roman" w:cs="Times New Roman"/>
          <w:szCs w:val="24"/>
        </w:rPr>
        <w:t xml:space="preserve"> από το Κομμουνιστικό Κόμμα Ελλάδας, ο κ. Γεώργιος </w:t>
      </w:r>
      <w:proofErr w:type="spellStart"/>
      <w:r>
        <w:rPr>
          <w:rFonts w:eastAsia="Times New Roman" w:cs="Times New Roman"/>
          <w:szCs w:val="24"/>
        </w:rPr>
        <w:t>Μαυρωτάς</w:t>
      </w:r>
      <w:proofErr w:type="spellEnd"/>
      <w:r>
        <w:rPr>
          <w:rFonts w:eastAsia="Times New Roman" w:cs="Times New Roman"/>
          <w:szCs w:val="24"/>
        </w:rPr>
        <w:t xml:space="preserve"> από το Ποτάμι, ο κ. Δημήτρης Καμμένος από το</w:t>
      </w:r>
      <w:r>
        <w:rPr>
          <w:rFonts w:eastAsia="Times New Roman" w:cs="Times New Roman"/>
          <w:szCs w:val="24"/>
        </w:rPr>
        <w:t xml:space="preserve">υς ΑΝΕΛ και ο κ. Μάριος Γεωργιάδης από την Ένωση Κεντρώων. </w:t>
      </w:r>
    </w:p>
    <w:p w14:paraId="6FAA04B5"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πρώτος επερωτών συνάδελφος κ. Απόστολος </w:t>
      </w:r>
      <w:proofErr w:type="spellStart"/>
      <w:r>
        <w:rPr>
          <w:rFonts w:eastAsia="Times New Roman" w:cs="Times New Roman"/>
          <w:szCs w:val="24"/>
        </w:rPr>
        <w:t>Βεσυρόπουλος</w:t>
      </w:r>
      <w:proofErr w:type="spellEnd"/>
      <w:r>
        <w:rPr>
          <w:rFonts w:eastAsia="Times New Roman" w:cs="Times New Roman"/>
          <w:szCs w:val="24"/>
        </w:rPr>
        <w:t>.</w:t>
      </w:r>
    </w:p>
    <w:p w14:paraId="6FAA04B6"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Ευχαριστώ, κύριε Πρόεδρε. </w:t>
      </w:r>
    </w:p>
    <w:p w14:paraId="6FAA04B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θα πρέπει να αναγνωρίσουμε στον κ. Αλεξιάδη τ</w:t>
      </w:r>
      <w:r>
        <w:rPr>
          <w:rFonts w:eastAsia="Times New Roman" w:cs="Times New Roman"/>
          <w:szCs w:val="24"/>
        </w:rPr>
        <w:t>ο γεγονός ότι είναι ο μόνος ίσως Υπουργός που σέβεται τις διαδικασίες κοινοβουλευτικού ελέγχου και έρχεται στη Βουλή να απαντήσει στις επίκαιρες ερωτήσεις των Βουλευτών, γιατί κάποιοι άλλοι συνάδελφοί του δεν δείχνουν ούτε τον στοιχειώδη σεβασμό απέναντι σ</w:t>
      </w:r>
      <w:r>
        <w:rPr>
          <w:rFonts w:eastAsia="Times New Roman" w:cs="Times New Roman"/>
          <w:szCs w:val="24"/>
        </w:rPr>
        <w:t>το Κοινοβούλιο.</w:t>
      </w:r>
    </w:p>
    <w:p w14:paraId="6FAA04B8"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Κύριε Υπουργέ, είχαμε καταθέσει τη συγκεκριμένη επίκαιρη επερώτηση από τις 18 Απριλίου. Συζητείται σήμερα, δύο μήνες μετά. Αναρωτιέμαι</w:t>
      </w:r>
      <w:r>
        <w:rPr>
          <w:rFonts w:eastAsia="Times New Roman" w:cs="Times New Roman"/>
          <w:szCs w:val="24"/>
        </w:rPr>
        <w:t>: Δ</w:t>
      </w:r>
      <w:r>
        <w:rPr>
          <w:rFonts w:eastAsia="Times New Roman" w:cs="Times New Roman"/>
          <w:szCs w:val="24"/>
        </w:rPr>
        <w:t>εν είναι ζήτημα άμεσης προτεραιότητας τα προβλήματα της φορολογικής διοίκησης και των φορολογικών ελέγχ</w:t>
      </w:r>
      <w:r>
        <w:rPr>
          <w:rFonts w:eastAsia="Times New Roman" w:cs="Times New Roman"/>
          <w:szCs w:val="24"/>
        </w:rPr>
        <w:t>ων, προκειμένου να προταχθούν και να συζητηθούν, τη στιγμή μάλιστα που οι αβελτηρίες στη φορολογική διοίκηση και η αδυναμία της Κυβέρνησης να συλλάβει τη φοροδιαφυγή, οδηγούν σε μείωση των φορολογικών εσόδων, που αμέσως μετά αντιμετωπίζεται με την εύκολη γ</w:t>
      </w:r>
      <w:r>
        <w:rPr>
          <w:rFonts w:eastAsia="Times New Roman" w:cs="Times New Roman"/>
          <w:szCs w:val="24"/>
        </w:rPr>
        <w:t>ια εσάς λύση, την επιβολή νέων φόρων, φόρων χωρίς τέλος και χωρίς λογική;</w:t>
      </w:r>
    </w:p>
    <w:p w14:paraId="6FAA04B9"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Εμείς, στη σημερινή συζήτηση της επίκαιρης επερώτησης, προσερχόμαστε με προτάσεις και διάθεση συνεννόησης, με τεκμηριωμένες θέσεις και επιχειρήματα. Οφείλετε, κύριε Υπουργέ, να δώσετ</w:t>
      </w:r>
      <w:r>
        <w:rPr>
          <w:rFonts w:eastAsia="Times New Roman" w:cs="Times New Roman"/>
          <w:szCs w:val="24"/>
        </w:rPr>
        <w:t xml:space="preserve">ε απαντήσεις σήμερα σε υπαρκτά ερωτήματα και να μην χρησιμοποιείτε επιλεκτικά κάποια στοιχεία, </w:t>
      </w:r>
      <w:r>
        <w:rPr>
          <w:rFonts w:eastAsia="Times New Roman" w:cs="Times New Roman"/>
          <w:szCs w:val="24"/>
        </w:rPr>
        <w:t>απο</w:t>
      </w:r>
      <w:r>
        <w:rPr>
          <w:rFonts w:eastAsia="Times New Roman" w:cs="Times New Roman"/>
          <w:szCs w:val="24"/>
        </w:rPr>
        <w:t xml:space="preserve">προσανατολίζοντας και πετώντας την μπάλα στην εξέδρα. </w:t>
      </w:r>
    </w:p>
    <w:p w14:paraId="6FAA04BA"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Οι οικονομικοί δείκτες, κύριε Υπουργέ, όχι μόνο δεν δικαιολογούν αισιοδοξία</w:t>
      </w:r>
      <w:r>
        <w:rPr>
          <w:rFonts w:eastAsia="Times New Roman" w:cs="Times New Roman"/>
          <w:szCs w:val="24"/>
        </w:rPr>
        <w:t>,</w:t>
      </w:r>
      <w:r>
        <w:rPr>
          <w:rFonts w:eastAsia="Times New Roman" w:cs="Times New Roman"/>
          <w:szCs w:val="24"/>
        </w:rPr>
        <w:t xml:space="preserve"> αλλά αποτυπώνουν τα αποτελ</w:t>
      </w:r>
      <w:r>
        <w:rPr>
          <w:rFonts w:eastAsia="Times New Roman" w:cs="Times New Roman"/>
          <w:szCs w:val="24"/>
        </w:rPr>
        <w:t xml:space="preserve">έσματα της ύφεσης και της μείωσης των φορολογικών εσόδων. Μπορείτε, κύριε Υπουργέ, να είστε αισιόδοξος και να μιλάτε για επιτυχία της κυβερνητικής πολιτικής, όταν τα ληξιπρόθεσμα χρέη των πολιτών προς το δημόσιο έχουν αυξηθεί και αγγίζουν πλέον το 50% του </w:t>
      </w:r>
      <w:r>
        <w:rPr>
          <w:rFonts w:eastAsia="Times New Roman" w:cs="Times New Roman"/>
          <w:szCs w:val="24"/>
        </w:rPr>
        <w:t>ΑΕΠ, όταν υπάρχει μείωση των φορολογικών εσόδων το 2015 έναντι του 2014 και παρουσιάζουν υστέρηση 3 δισεκατομμυρίων και πλέον ευρώ</w:t>
      </w:r>
      <w:r>
        <w:rPr>
          <w:rFonts w:eastAsia="Times New Roman" w:cs="Times New Roman"/>
          <w:szCs w:val="24"/>
        </w:rPr>
        <w:t>,</w:t>
      </w:r>
      <w:r>
        <w:rPr>
          <w:rFonts w:eastAsia="Times New Roman" w:cs="Times New Roman"/>
          <w:szCs w:val="24"/>
        </w:rPr>
        <w:t xml:space="preserve"> έναντι του στόχου που είχε τεθεί στον προϋπολογισμό; </w:t>
      </w:r>
    </w:p>
    <w:p w14:paraId="6FAA04BB"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Και όλα αυτά, ενώ είχατε επιβάλλει πρόσθετους φόρους άνω του 1 δισεκατ</w:t>
      </w:r>
      <w:r>
        <w:rPr>
          <w:rFonts w:eastAsia="Times New Roman" w:cs="Times New Roman"/>
          <w:szCs w:val="24"/>
        </w:rPr>
        <w:t xml:space="preserve">ομμυρίου ευρώ για το 2015, όταν προχωρήσατε στην αύξηση των συντελεστών ΦΠΑ, των συντελεστών του φόρου εισοδήματος </w:t>
      </w:r>
      <w:r>
        <w:rPr>
          <w:rFonts w:eastAsia="Times New Roman" w:cs="Times New Roman"/>
          <w:szCs w:val="24"/>
        </w:rPr>
        <w:lastRenderedPageBreak/>
        <w:t>των νομικών προσώπων, των συντελεστών της ειδικής εισφοράς αλληλεγγύης, τον φόρο ασφαλίστρων, όταν καταργήσατε τις απαλλαγές από τον ΕΝΦΙΑ, ό</w:t>
      </w:r>
      <w:r>
        <w:rPr>
          <w:rFonts w:eastAsia="Times New Roman" w:cs="Times New Roman"/>
          <w:szCs w:val="24"/>
        </w:rPr>
        <w:t>ταν προχωρήσατε στην αύξηση προκαταβολής φόρου εισοδήματος στα νομικά πρόσωπα, στους ελεύθερους επαγγελματίες και στους αγρότες.</w:t>
      </w:r>
    </w:p>
    <w:p w14:paraId="6FAA04B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Ακόμα και το πρώτο τετράμηνο του 2016, σύμφωνα με τα στοιχεία εκτέλεσης του κρατικού προϋπολογισμού, είναι μειωμένα τα φορολογι</w:t>
      </w:r>
      <w:r>
        <w:rPr>
          <w:rFonts w:eastAsia="Times New Roman" w:cs="Times New Roman"/>
          <w:szCs w:val="24"/>
        </w:rPr>
        <w:t xml:space="preserve">κά έσοδα στις εξής κατηγορίες: </w:t>
      </w:r>
      <w:r>
        <w:rPr>
          <w:rFonts w:eastAsia="Times New Roman" w:cs="Times New Roman"/>
          <w:szCs w:val="24"/>
        </w:rPr>
        <w:t>Φ</w:t>
      </w:r>
      <w:r>
        <w:rPr>
          <w:rFonts w:eastAsia="Times New Roman" w:cs="Times New Roman"/>
          <w:szCs w:val="24"/>
        </w:rPr>
        <w:t>όρος εισοδήματος νομικών προσώπων κατά 127 εκατομμύρια ευρώ ή 6%</w:t>
      </w:r>
      <w:r>
        <w:rPr>
          <w:rFonts w:eastAsia="Times New Roman" w:cs="Times New Roman"/>
          <w:szCs w:val="24"/>
        </w:rPr>
        <w:t xml:space="preserve"> </w:t>
      </w:r>
      <w:r>
        <w:rPr>
          <w:rFonts w:eastAsia="Times New Roman" w:cs="Times New Roman"/>
          <w:szCs w:val="24"/>
        </w:rPr>
        <w:t>φόροι στην περιουσία κατά 101 εκατομμύρια ευρώ ή 10%, ΦΠΑ πετρελαιοειδών κατά 121 εκατομμύρια ευρώ ή 20,4%, ΦΠΑ στα καπνικά προϊόντα κατά 10 εκατομμύρια ευρώ ή</w:t>
      </w:r>
      <w:r>
        <w:rPr>
          <w:rFonts w:eastAsia="Times New Roman" w:cs="Times New Roman"/>
          <w:szCs w:val="24"/>
        </w:rPr>
        <w:t xml:space="preserve"> 4,8%, ΦΠΑ λοιπών δραστηριοτήτων κατά 17 εκατομμύρια ευρώ ή 0,4%, ειδικό φόρο κατανάλωσης ενεργειακών προϊόντων κατά 62 εκατομμύρια ευρώ ή 4,5%, λοιποί ειδικοί φόροι κατανάλωσης κατά 45 εκατομμύρια ευρώ ή 5,4%, λοιποί φόροι κατανάλωσης κατά 72 εκατομμύρια </w:t>
      </w:r>
      <w:r>
        <w:rPr>
          <w:rFonts w:eastAsia="Times New Roman" w:cs="Times New Roman"/>
          <w:szCs w:val="24"/>
        </w:rPr>
        <w:t>ευρώ ή 42,9%, λοιποί έμμεσοι φόροι κατά 35 εκατομμύρια ευρώ ή 23,9%.</w:t>
      </w:r>
    </w:p>
    <w:p w14:paraId="6FAA04B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Τώρα, με τους νέους φόρους που επιβάλλατε, θα δείτε το φθινόπωρο να αυξάνονται και πάλι τα ληξιπρόθεσμα, γιατί δεν έχετε αντιληφθεί ότι η φοροδοτική ικανότητα των πολιτών έχει εξαντληθεί.</w:t>
      </w:r>
      <w:r>
        <w:rPr>
          <w:rFonts w:eastAsia="Times New Roman" w:cs="Times New Roman"/>
          <w:szCs w:val="24"/>
        </w:rPr>
        <w:t xml:space="preserve"> Και τότε τι θα κάνετε; Προφανώς, θα επαναλάβετε το μόνο που γνωρίζετε</w:t>
      </w:r>
      <w:r>
        <w:rPr>
          <w:rFonts w:eastAsia="Times New Roman" w:cs="Times New Roman"/>
          <w:szCs w:val="24"/>
        </w:rPr>
        <w:t>: Ν</w:t>
      </w:r>
      <w:r>
        <w:rPr>
          <w:rFonts w:eastAsia="Times New Roman" w:cs="Times New Roman"/>
          <w:szCs w:val="24"/>
        </w:rPr>
        <w:t xml:space="preserve">έα μέτρα και νέους φόρους. </w:t>
      </w:r>
    </w:p>
    <w:p w14:paraId="6FAA04BE"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Πολλά πράγματα θα ήταν διαφορετικά, όμως, αν είχατε ασχοληθεί σοβαρά με τα ζητήματα της φορολογικής διοίκησης και των φορολογικών ελέγχων, αν είχατε σχέδιο</w:t>
      </w:r>
      <w:r>
        <w:rPr>
          <w:rFonts w:eastAsia="UB-Helvetica" w:cs="Times New Roman"/>
          <w:szCs w:val="24"/>
        </w:rPr>
        <w:t xml:space="preserve"> απέναντι στη φοροδιαφυγή. Αποδεικνύετε ότι ούτε είχατε ούτε έχετε.</w:t>
      </w:r>
    </w:p>
    <w:p w14:paraId="6FAA04BF"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Προχωρήσατε, κύριε Υπουργέ, στη διάλυση του ΣΔΟΕ. Αναρωτηθήκατε, όμως, τι θα γίνει με τις τριάντα έξι χιλιάδες ανέλεγκτες υποθέσεις και ιδιαίτερα με τις δυόμισι χιλιάδες υποθέσεις, για τις οποίες υπήρχαν εισαγγελικές παραγγελίες; Από ποιους θα ελεγχθούν αυ</w:t>
      </w:r>
      <w:r>
        <w:rPr>
          <w:rFonts w:eastAsia="UB-Helvetica" w:cs="Times New Roman"/>
          <w:szCs w:val="24"/>
        </w:rPr>
        <w:t xml:space="preserve">τές οι υποθέσεις; Δεν γνωρίζετε ότι χιλιάδες από αυτές παραγράφονταν στο τέλος του 2015 και δόθηκε νέα παράταση για το τέλος του 2016; </w:t>
      </w:r>
    </w:p>
    <w:p w14:paraId="6FAA04C0"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Αυτά είναι έσοδα, κύριε Υπουργέ. Προφανώς</w:t>
      </w:r>
      <w:r>
        <w:rPr>
          <w:rFonts w:eastAsia="UB-Helvetica" w:cs="Times New Roman"/>
          <w:szCs w:val="24"/>
        </w:rPr>
        <w:t>,</w:t>
      </w:r>
      <w:r>
        <w:rPr>
          <w:rFonts w:eastAsia="UB-Helvetica" w:cs="Times New Roman"/>
          <w:szCs w:val="24"/>
        </w:rPr>
        <w:t xml:space="preserve"> έχετε την πολυτέλεια να τα απεμπολείτε και να αντικαθιστάτε την απώλειά τους </w:t>
      </w:r>
      <w:r>
        <w:rPr>
          <w:rFonts w:eastAsia="UB-Helvetica" w:cs="Times New Roman"/>
          <w:szCs w:val="24"/>
        </w:rPr>
        <w:t>με νέα μέτρα και φόρους.</w:t>
      </w:r>
    </w:p>
    <w:p w14:paraId="6FAA04C1"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lastRenderedPageBreak/>
        <w:t xml:space="preserve">Είχε γίνει σοβαρή δουλειά στο ΣΔΟΕ γι’ αυτές τις υποθέσεις. Σας έστειλε μια επιστολή ο πρώην Ειδικός Γραμματέας του ΣΔΟΕ, ο κ. </w:t>
      </w:r>
      <w:proofErr w:type="spellStart"/>
      <w:r>
        <w:rPr>
          <w:rFonts w:eastAsia="UB-Helvetica" w:cs="Times New Roman"/>
          <w:szCs w:val="24"/>
        </w:rPr>
        <w:t>Δάνης</w:t>
      </w:r>
      <w:proofErr w:type="spellEnd"/>
      <w:r>
        <w:rPr>
          <w:rFonts w:eastAsia="UB-Helvetica" w:cs="Times New Roman"/>
          <w:szCs w:val="24"/>
        </w:rPr>
        <w:t xml:space="preserve">. Αποσπάσματα αυτής της επιστολής είδαν το φως της δημοσιότητας. Καταθέτω στα Πρακτικά σχετικό </w:t>
      </w:r>
      <w:r>
        <w:rPr>
          <w:rFonts w:eastAsia="UB-Helvetica" w:cs="Times New Roman"/>
          <w:szCs w:val="24"/>
        </w:rPr>
        <w:t>δημοσίευμα.</w:t>
      </w:r>
    </w:p>
    <w:p w14:paraId="6FAA04C2"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 xml:space="preserve">(Στο σημείο αυτό Βουλευτής κ. Απόστολος </w:t>
      </w:r>
      <w:proofErr w:type="spellStart"/>
      <w:r>
        <w:rPr>
          <w:rFonts w:eastAsia="UB-Helvetica" w:cs="Times New Roman"/>
          <w:szCs w:val="24"/>
        </w:rPr>
        <w:t>Βεσυρόπουλος</w:t>
      </w:r>
      <w:proofErr w:type="spellEnd"/>
      <w:r>
        <w:rPr>
          <w:rFonts w:eastAsia="UB-Helvetica" w:cs="Times New Roman"/>
          <w:szCs w:val="24"/>
        </w:rPr>
        <w:t xml:space="preserve"> καταθέτει για τα Πρακτικά το προαναφερθέν έγγραφο, το οποίο βρίσκεται στο </w:t>
      </w:r>
      <w:r>
        <w:rPr>
          <w:rFonts w:eastAsia="UB-Helvetica" w:cs="Times New Roman"/>
          <w:szCs w:val="24"/>
        </w:rPr>
        <w:t>α</w:t>
      </w:r>
      <w:r>
        <w:rPr>
          <w:rFonts w:eastAsia="UB-Helvetica" w:cs="Times New Roman"/>
          <w:szCs w:val="24"/>
        </w:rPr>
        <w:t>ρχείο του Τμήματος Γραμματείας της Διεύθυνσης Στενογραφίας και Πρακτικών της Βουλής)</w:t>
      </w:r>
    </w:p>
    <w:p w14:paraId="6FAA04C3"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 xml:space="preserve">Τι σας λέει ο κ. </w:t>
      </w:r>
      <w:proofErr w:type="spellStart"/>
      <w:r>
        <w:rPr>
          <w:rFonts w:eastAsia="UB-Helvetica" w:cs="Times New Roman"/>
          <w:szCs w:val="24"/>
        </w:rPr>
        <w:t>Δάνης</w:t>
      </w:r>
      <w:proofErr w:type="spellEnd"/>
      <w:r>
        <w:rPr>
          <w:rFonts w:eastAsia="UB-Helvetica" w:cs="Times New Roman"/>
          <w:szCs w:val="24"/>
        </w:rPr>
        <w:t>; Σας λέε</w:t>
      </w:r>
      <w:r>
        <w:rPr>
          <w:rFonts w:eastAsia="UB-Helvetica" w:cs="Times New Roman"/>
          <w:szCs w:val="24"/>
        </w:rPr>
        <w:t xml:space="preserve">ι πολύ απλά και παραστατικά ότι έκανε για μήνες ελέγχους σ’ αυτές τις υποθέσεις. Ήταν έτοιμος να στείλει τους φοροφυγάδες στο ταμείο κι εσείς όλα αυτά τα πετάτε στα σκουπίδια και αναγκάζετε τους πολίτες να πληρώσουν τα σπασμένα. </w:t>
      </w:r>
    </w:p>
    <w:p w14:paraId="6FAA04C4"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Γνωρίζετε τι ποσά καταλόγι</w:t>
      </w:r>
      <w:r>
        <w:rPr>
          <w:rFonts w:eastAsia="UB-Helvetica" w:cs="Times New Roman"/>
          <w:szCs w:val="24"/>
        </w:rPr>
        <w:t>ζ</w:t>
      </w:r>
      <w:r>
        <w:rPr>
          <w:rFonts w:eastAsia="UB-Helvetica" w:cs="Times New Roman"/>
          <w:szCs w:val="24"/>
        </w:rPr>
        <w:t xml:space="preserve">ε </w:t>
      </w:r>
      <w:r>
        <w:rPr>
          <w:rFonts w:eastAsia="UB-Helvetica" w:cs="Times New Roman"/>
          <w:szCs w:val="24"/>
        </w:rPr>
        <w:t>σε</w:t>
      </w:r>
      <w:r>
        <w:rPr>
          <w:rFonts w:eastAsia="UB-Helvetica" w:cs="Times New Roman"/>
          <w:szCs w:val="24"/>
        </w:rPr>
        <w:t xml:space="preserve"> μην</w:t>
      </w:r>
      <w:r>
        <w:rPr>
          <w:rFonts w:eastAsia="UB-Helvetica" w:cs="Times New Roman"/>
          <w:szCs w:val="24"/>
        </w:rPr>
        <w:t>ι</w:t>
      </w:r>
      <w:r>
        <w:rPr>
          <w:rFonts w:eastAsia="UB-Helvetica" w:cs="Times New Roman"/>
          <w:szCs w:val="24"/>
        </w:rPr>
        <w:t xml:space="preserve">αία βάση του ΣΔΟΕ από τους ελέγχους; Δώστε τα στοιχεία του 2012, του 2013 και του 2014. Πώς θα αντικαταστήσετε αυτά τα έσοδα; </w:t>
      </w:r>
    </w:p>
    <w:p w14:paraId="6FAA04C5"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lastRenderedPageBreak/>
        <w:t xml:space="preserve">Αυτήν τη στιγμή, καταφέρατε, κύριε Υπουργέ, να μην υπάρχει ουσιαστικά ούτε ΣΔΟΕ, αλλά ούτε και η </w:t>
      </w:r>
      <w:r>
        <w:rPr>
          <w:rFonts w:eastAsia="UB-Helvetica" w:cs="Times New Roman"/>
          <w:szCs w:val="24"/>
        </w:rPr>
        <w:t>ΥΕΔΔΕ</w:t>
      </w:r>
      <w:r>
        <w:rPr>
          <w:rFonts w:eastAsia="UB-Helvetica" w:cs="Times New Roman"/>
          <w:szCs w:val="24"/>
        </w:rPr>
        <w:t xml:space="preserve">, που υποτίθεται </w:t>
      </w:r>
      <w:r>
        <w:rPr>
          <w:rFonts w:eastAsia="UB-Helvetica" w:cs="Times New Roman"/>
          <w:szCs w:val="24"/>
        </w:rPr>
        <w:t xml:space="preserve">ότι θα αντικαθιστούσε το ΣΔΟΕ στους ελέγχους. </w:t>
      </w:r>
    </w:p>
    <w:p w14:paraId="6FAA04C6"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Εκτός από την Αθήνα και τη Θεσσαλονίκη σ’ ένα βαθμό, στις άλλες πόλεις της Ελλάδας δεν υπάρχει παρουσία των συγκεκριμένων ελεγκτικών μηχανισμών. Έχει ήδη αρχίσει η θερινή περίοδος</w:t>
      </w:r>
      <w:r>
        <w:rPr>
          <w:rFonts w:eastAsia="UB-Helvetica" w:cs="Times New Roman"/>
          <w:szCs w:val="24"/>
        </w:rPr>
        <w:t>,</w:t>
      </w:r>
      <w:r>
        <w:rPr>
          <w:rFonts w:eastAsia="UB-Helvetica" w:cs="Times New Roman"/>
          <w:szCs w:val="24"/>
        </w:rPr>
        <w:t xml:space="preserve"> στις άλλες πόλεις της Ελλάδο</w:t>
      </w:r>
      <w:r>
        <w:rPr>
          <w:rFonts w:eastAsia="UB-Helvetica" w:cs="Times New Roman"/>
          <w:szCs w:val="24"/>
        </w:rPr>
        <w:t xml:space="preserve">ς και στα νησιά τι γίνεται; Προφανώς και θα διαπιστώσετε τι γίνεται όταν υποβληθούν οι δηλώσεις ΦΠΑ. </w:t>
      </w:r>
    </w:p>
    <w:p w14:paraId="6FAA04C7"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Αυτή είναι η πραγματικότητα, κύριε Υπουργέ. Δεν διαλύσατε απλά το ΣΔΟΕ, αδρανοποιήσατε εκατοντάδες υπαλλήλους με υψηλή εξειδίκευση και εμπειρία στο θέμα τ</w:t>
      </w:r>
      <w:r>
        <w:rPr>
          <w:rFonts w:eastAsia="UB-Helvetica" w:cs="Times New Roman"/>
          <w:szCs w:val="24"/>
        </w:rPr>
        <w:t>ων ελέγχων και οδηγείτε σε παραγραφή χιλιάδες υποθέσεις, στερώντας έσοδα στο δημόσιο.</w:t>
      </w:r>
    </w:p>
    <w:p w14:paraId="6FAA04C8"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Η δική σας Κυβέρνηση με τον ν.4337/2015 κατήργησε την επιβολή αυτοτελών προστίμων για μη έκδοση φορολογικών στοιχείων.</w:t>
      </w:r>
    </w:p>
    <w:p w14:paraId="6FAA04C9"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lastRenderedPageBreak/>
        <w:t>Είναι όπως ακριβώς το ακούτε, κυρίες και κύριοι συν</w:t>
      </w:r>
      <w:r>
        <w:rPr>
          <w:rFonts w:eastAsia="UB-Helvetica" w:cs="Times New Roman"/>
          <w:szCs w:val="24"/>
        </w:rPr>
        <w:t xml:space="preserve">άδελφοι. Εδώ και λίγο καιρό τα μόνα πρόστιμα που επιβάλλονται στους υπόχρεους σε ΦΠΑ επιτηδευματίες είναι το 50% του ΦΠΑ για τα μη </w:t>
      </w:r>
      <w:proofErr w:type="spellStart"/>
      <w:r>
        <w:rPr>
          <w:rFonts w:eastAsia="UB-Helvetica" w:cs="Times New Roman"/>
          <w:szCs w:val="24"/>
        </w:rPr>
        <w:t>εκδοθέντα</w:t>
      </w:r>
      <w:proofErr w:type="spellEnd"/>
      <w:r>
        <w:rPr>
          <w:rFonts w:eastAsia="UB-Helvetica" w:cs="Times New Roman"/>
          <w:szCs w:val="24"/>
        </w:rPr>
        <w:t xml:space="preserve"> φορολογικά στοιχεία. Σε όσους δεν είναι υπόχρεοι στον ΦΠΑ, δηλαδή σε ιατρεία, φροντιστήρια και άλλα, δεν επιβάλλετα</w:t>
      </w:r>
      <w:r>
        <w:rPr>
          <w:rFonts w:eastAsia="UB-Helvetica" w:cs="Times New Roman"/>
          <w:szCs w:val="24"/>
        </w:rPr>
        <w:t xml:space="preserve">ι κανένα πρόστιμο. Αυτό πρακτικά σημαίνει ότι δεν έχουν κανένα νόημα πλέον οι προληπτικοί έλεγχοι. Εφόσον καταργήθηκε η αυτοτελής επιβολή προστίμων κατά τον έλεγχο, οι επαγγελματίες ξέρουν ότι τα πρόστιμα είναι </w:t>
      </w:r>
      <w:proofErr w:type="spellStart"/>
      <w:r>
        <w:rPr>
          <w:rFonts w:eastAsia="UB-Helvetica" w:cs="Times New Roman"/>
          <w:szCs w:val="24"/>
        </w:rPr>
        <w:t>διαχειρίσιμα</w:t>
      </w:r>
      <w:proofErr w:type="spellEnd"/>
      <w:r>
        <w:rPr>
          <w:rFonts w:eastAsia="UB-Helvetica" w:cs="Times New Roman"/>
          <w:szCs w:val="24"/>
        </w:rPr>
        <w:t xml:space="preserve"> ή αμελητέα, οπότε επιλέγουν να ρ</w:t>
      </w:r>
      <w:r>
        <w:rPr>
          <w:rFonts w:eastAsia="UB-Helvetica" w:cs="Times New Roman"/>
          <w:szCs w:val="24"/>
        </w:rPr>
        <w:t xml:space="preserve">ισκάρουν εκ του ασφαλούς, δηλαδή να φοροδιαφεύγουν. Να υπάρχει </w:t>
      </w:r>
      <w:proofErr w:type="spellStart"/>
      <w:r>
        <w:rPr>
          <w:rFonts w:eastAsia="UB-Helvetica" w:cs="Times New Roman"/>
          <w:szCs w:val="24"/>
        </w:rPr>
        <w:t>εξορθολογισμός</w:t>
      </w:r>
      <w:proofErr w:type="spellEnd"/>
      <w:r>
        <w:rPr>
          <w:rFonts w:eastAsia="UB-Helvetica" w:cs="Times New Roman"/>
          <w:szCs w:val="24"/>
        </w:rPr>
        <w:t xml:space="preserve"> στα πρόστιμα, αλλά όχι και να περάσουμε στο άλλο άκρο και να μην επιβάλλεται κανένα πρόστιμο ή να επιβάλλονται πρόστιμα της τάξης των 30 λεπτών του 1 και 2 ευρώ.</w:t>
      </w:r>
    </w:p>
    <w:p w14:paraId="6FAA04CA"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Επίσης εφόσον έχ</w:t>
      </w:r>
      <w:r>
        <w:rPr>
          <w:rFonts w:eastAsia="UB-Helvetica" w:cs="Times New Roman"/>
          <w:szCs w:val="24"/>
        </w:rPr>
        <w:t xml:space="preserve">ουν συρρικνωθεί οι προϋποθέσεις για τον </w:t>
      </w:r>
      <w:proofErr w:type="spellStart"/>
      <w:r>
        <w:rPr>
          <w:rFonts w:eastAsia="UB-Helvetica" w:cs="Times New Roman"/>
          <w:szCs w:val="24"/>
        </w:rPr>
        <w:t>εξω</w:t>
      </w:r>
      <w:r>
        <w:rPr>
          <w:rFonts w:eastAsia="UB-Helvetica" w:cs="Times New Roman"/>
          <w:szCs w:val="24"/>
        </w:rPr>
        <w:t>λογιστικό</w:t>
      </w:r>
      <w:proofErr w:type="spellEnd"/>
      <w:r>
        <w:rPr>
          <w:rFonts w:eastAsia="UB-Helvetica" w:cs="Times New Roman"/>
          <w:szCs w:val="24"/>
        </w:rPr>
        <w:t xml:space="preserve"> προσδιορισμό των αποτελεσμάτων κατά τον φορολογικό έλεγχο και δεν λαμβάνονται υπ’ </w:t>
      </w:r>
      <w:proofErr w:type="spellStart"/>
      <w:r>
        <w:rPr>
          <w:rFonts w:eastAsia="UB-Helvetica" w:cs="Times New Roman"/>
          <w:szCs w:val="24"/>
        </w:rPr>
        <w:t>όψιν</w:t>
      </w:r>
      <w:proofErr w:type="spellEnd"/>
      <w:r>
        <w:rPr>
          <w:rFonts w:eastAsia="UB-Helvetica" w:cs="Times New Roman"/>
          <w:szCs w:val="24"/>
        </w:rPr>
        <w:t xml:space="preserve"> τα πρόστιμα της μη έκδοσης αποδείξεων, οι φορολογικές επιπτώσεις είναι ελάχιστες. </w:t>
      </w:r>
    </w:p>
    <w:p w14:paraId="6FAA04CB"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lastRenderedPageBreak/>
        <w:t>Έτσι θα χτυπήσετε τη φοροδιαφυγή,</w:t>
      </w:r>
      <w:r>
        <w:rPr>
          <w:rFonts w:eastAsia="UB-Helvetica" w:cs="Times New Roman"/>
          <w:szCs w:val="24"/>
        </w:rPr>
        <w:t xml:space="preserve"> κύριε Υπουργέ; Θέλετε ένα πρώτο παράδειγμα, που συνδέεται με όλα τα παραπάνω, αλλά και με την αύξηση των φόρων; </w:t>
      </w:r>
    </w:p>
    <w:p w14:paraId="6FAA04CC"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Δείτε τη Μύκονο, κύριε Υπουργέ. Καταργήσατε το</w:t>
      </w:r>
      <w:r>
        <w:rPr>
          <w:rFonts w:eastAsia="UB-Helvetica" w:cs="Times New Roman"/>
          <w:szCs w:val="24"/>
        </w:rPr>
        <w:t>ν</w:t>
      </w:r>
      <w:r>
        <w:rPr>
          <w:rFonts w:eastAsia="UB-Helvetica" w:cs="Times New Roman"/>
          <w:szCs w:val="24"/>
        </w:rPr>
        <w:t xml:space="preserve"> μειωμένο συντελεστή ΦΠΑ, αυξάνοντας κατά 30% τους συντελεστές. Αυξήσατε τον ΦΠΑ στην εστίαση κ</w:t>
      </w:r>
      <w:r>
        <w:rPr>
          <w:rFonts w:eastAsia="UB-Helvetica" w:cs="Times New Roman"/>
          <w:szCs w:val="24"/>
        </w:rPr>
        <w:t xml:space="preserve">αι στη διαμονή και ποιο ήταν το αποτέλεσμα; </w:t>
      </w:r>
      <w:r>
        <w:rPr>
          <w:rFonts w:eastAsia="UB-Helvetica" w:cs="Times New Roman"/>
          <w:szCs w:val="24"/>
        </w:rPr>
        <w:t xml:space="preserve">Το πρώτο τετράμηνο του 2016, </w:t>
      </w:r>
      <w:r>
        <w:rPr>
          <w:rFonts w:eastAsia="UB-Helvetica" w:cs="Times New Roman"/>
          <w:szCs w:val="24"/>
        </w:rPr>
        <w:t>62% κάτω τα έσοδα από τον ΦΠΑ.</w:t>
      </w:r>
    </w:p>
    <w:p w14:paraId="6FAA04CD"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Δεν θα ήθελα να σας φέρω σε ακόμη πιο δύσκολη θέση, κύριε Υπουργέ, παραθέτοντας τι έλεγαν για τη διάλυση των ελεγκτικών μηχανισμών οι πρώην σύντροφοί σα</w:t>
      </w:r>
      <w:r>
        <w:rPr>
          <w:rFonts w:eastAsia="UB-Helvetica" w:cs="Times New Roman"/>
          <w:szCs w:val="24"/>
        </w:rPr>
        <w:t xml:space="preserve">ς, ο κ. </w:t>
      </w:r>
      <w:proofErr w:type="spellStart"/>
      <w:r>
        <w:rPr>
          <w:rFonts w:eastAsia="UB-Helvetica" w:cs="Times New Roman"/>
          <w:szCs w:val="24"/>
        </w:rPr>
        <w:t>Βαρουφάκης</w:t>
      </w:r>
      <w:proofErr w:type="spellEnd"/>
      <w:r>
        <w:rPr>
          <w:rFonts w:eastAsia="UB-Helvetica" w:cs="Times New Roman"/>
          <w:szCs w:val="24"/>
        </w:rPr>
        <w:t xml:space="preserve"> και η κ</w:t>
      </w:r>
      <w:r>
        <w:rPr>
          <w:rFonts w:eastAsia="UB-Helvetica" w:cs="Times New Roman"/>
          <w:szCs w:val="24"/>
        </w:rPr>
        <w:t>.</w:t>
      </w:r>
      <w:r>
        <w:rPr>
          <w:rFonts w:eastAsia="UB-Helvetica" w:cs="Times New Roman"/>
          <w:szCs w:val="24"/>
        </w:rPr>
        <w:t xml:space="preserve"> Βαλαβάνη. Προφανώς εσείς θεωρείτε ότι ο χρόνος σας μετράει από τις 20 Σεπτεμβρίου  του 2015. </w:t>
      </w:r>
    </w:p>
    <w:p w14:paraId="6FAA04CE"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Λάθος, κύριε Υπουργέ. Κυβερνάτε δεκαεπτά μήνες πλέον και ο λογαριασμός είναι πολύ βαρύς.</w:t>
      </w:r>
    </w:p>
    <w:p w14:paraId="6FAA04CF"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Να πάμε και στο θέμα με τις λίστες.</w:t>
      </w:r>
    </w:p>
    <w:p w14:paraId="6FAA04D0"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Εσείς ο ί</w:t>
      </w:r>
      <w:r>
        <w:rPr>
          <w:rFonts w:eastAsia="UB-Helvetica" w:cs="Times New Roman"/>
          <w:szCs w:val="24"/>
        </w:rPr>
        <w:t xml:space="preserve">διος, κύριε Αλεξιάδη, με ειλικρίνεια είχατε παραδεχθεί κατά τη συζήτηση των προγραμματικών δηλώσεων της Κυβέρνησης τον περασμένο Οκτώβριο ότι η Κυβέρνηση ΣΥΡΙΖΑ-ΑΝΕΛ έκανε τους </w:t>
      </w:r>
      <w:r>
        <w:rPr>
          <w:rFonts w:eastAsia="UB-Helvetica" w:cs="Times New Roman"/>
          <w:szCs w:val="24"/>
        </w:rPr>
        <w:lastRenderedPageBreak/>
        <w:t xml:space="preserve">λιγότερους ελέγχους το 2015 στη λίστα </w:t>
      </w:r>
      <w:proofErr w:type="spellStart"/>
      <w:r>
        <w:rPr>
          <w:rFonts w:eastAsia="UB-Helvetica" w:cs="Times New Roman"/>
          <w:szCs w:val="24"/>
        </w:rPr>
        <w:t>Λαγκάρντ</w:t>
      </w:r>
      <w:proofErr w:type="spellEnd"/>
      <w:r>
        <w:rPr>
          <w:rFonts w:eastAsia="UB-Helvetica" w:cs="Times New Roman"/>
          <w:szCs w:val="24"/>
        </w:rPr>
        <w:t>. Το 2013 ξεκίνησε ο έλεγχος σε δ</w:t>
      </w:r>
      <w:r>
        <w:rPr>
          <w:rFonts w:eastAsia="UB-Helvetica" w:cs="Times New Roman"/>
          <w:szCs w:val="24"/>
        </w:rPr>
        <w:t xml:space="preserve">ιακόσιες πενήντα οχτώ υποθέσεις, το 2014 σε </w:t>
      </w:r>
      <w:proofErr w:type="spellStart"/>
      <w:r>
        <w:rPr>
          <w:rFonts w:eastAsia="UB-Helvetica" w:cs="Times New Roman"/>
          <w:szCs w:val="24"/>
        </w:rPr>
        <w:t>εκατόν</w:t>
      </w:r>
      <w:proofErr w:type="spellEnd"/>
      <w:r>
        <w:rPr>
          <w:rFonts w:eastAsia="UB-Helvetica" w:cs="Times New Roman"/>
          <w:szCs w:val="24"/>
        </w:rPr>
        <w:t xml:space="preserve"> σαράντα τρεις υποθέσεις και το 2015 με στοιχεία ως τις αρχές Νοεμβρίου</w:t>
      </w:r>
      <w:r>
        <w:rPr>
          <w:rFonts w:eastAsia="UB-Helvetica" w:cs="Times New Roman"/>
          <w:szCs w:val="24"/>
        </w:rPr>
        <w:t>,</w:t>
      </w:r>
      <w:r>
        <w:rPr>
          <w:rFonts w:eastAsia="UB-Helvetica" w:cs="Times New Roman"/>
          <w:szCs w:val="24"/>
        </w:rPr>
        <w:t xml:space="preserve"> ξεκίνησε ο έλεγχος σε ογδόντα μόνο υποθέσεις.</w:t>
      </w:r>
    </w:p>
    <w:p w14:paraId="6FAA04D1"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Μη μας λέτε για τα ποσά που βεβαιώθηκαν το 2015, κύριε Υπουργέ. Να τα λέτε αυτά, αλλά ό</w:t>
      </w:r>
      <w:r>
        <w:rPr>
          <w:rFonts w:eastAsia="UB-Helvetica" w:cs="Times New Roman"/>
          <w:szCs w:val="24"/>
        </w:rPr>
        <w:t xml:space="preserve">χι σε μένα που γνωρίζω το αντικείμενο. Ξέρω και ξέρετε </w:t>
      </w:r>
      <w:r>
        <w:rPr>
          <w:rFonts w:eastAsia="UB-Helvetica" w:cs="Times New Roman"/>
          <w:szCs w:val="24"/>
        </w:rPr>
        <w:t xml:space="preserve">και </w:t>
      </w:r>
      <w:r>
        <w:rPr>
          <w:rFonts w:eastAsia="UB-Helvetica" w:cs="Times New Roman"/>
          <w:szCs w:val="24"/>
        </w:rPr>
        <w:t>εσείς πολύ καλά ότι τα ποσά που βεβαιώθηκαν το 2015 και για τα οποία υπερηφανεύεστε είναι προϊόν των ελέγχων και της δουλειάς που έγινε και τα δύο προηγούμενα χρόνια. Αντί να χρησιμοποιείτε τη λίστ</w:t>
      </w:r>
      <w:r>
        <w:rPr>
          <w:rFonts w:eastAsia="UB-Helvetica" w:cs="Times New Roman"/>
          <w:szCs w:val="24"/>
        </w:rPr>
        <w:t xml:space="preserve">α </w:t>
      </w:r>
      <w:proofErr w:type="spellStart"/>
      <w:r>
        <w:rPr>
          <w:rFonts w:eastAsia="UB-Helvetica" w:cs="Times New Roman"/>
          <w:szCs w:val="24"/>
        </w:rPr>
        <w:t>Λαγκάρντ</w:t>
      </w:r>
      <w:proofErr w:type="spellEnd"/>
      <w:r>
        <w:rPr>
          <w:rFonts w:eastAsia="UB-Helvetica" w:cs="Times New Roman"/>
          <w:szCs w:val="24"/>
        </w:rPr>
        <w:t xml:space="preserve"> και τις άλλες λίστες για να κάνετε φορολογικούς ελέγχους, εσείς τις χρησιμοποιείτε για να υπηρετήσετε ευτελείς μικροκομματικές σκοπιμότητες και για λόγους εντυπώσεων.</w:t>
      </w:r>
    </w:p>
    <w:p w14:paraId="6FAA04D2"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Και βέβαια, πρέπει να σταματήσει η Κυβέρνηση ΣΥΡΙΖΑ-ΑΝΕΛ να παραπλανά τους πολ</w:t>
      </w:r>
      <w:r>
        <w:rPr>
          <w:rFonts w:eastAsia="Times New Roman" w:cs="Times New Roman"/>
          <w:szCs w:val="24"/>
        </w:rPr>
        <w:t xml:space="preserve">ίτες, γιατί η Νέα Δημοκρατία ήταν αυτή που έστειλε στη δικαιοσύνη, αλλά και στους Οικονομικούς Εισαγγελείς, τη λίστα </w:t>
      </w:r>
      <w:proofErr w:type="spellStart"/>
      <w:r>
        <w:rPr>
          <w:rFonts w:eastAsia="Times New Roman" w:cs="Times New Roman"/>
          <w:szCs w:val="24"/>
        </w:rPr>
        <w:t>Λαγκάρντ</w:t>
      </w:r>
      <w:proofErr w:type="spellEnd"/>
      <w:r>
        <w:rPr>
          <w:rFonts w:eastAsia="Times New Roman" w:cs="Times New Roman"/>
          <w:szCs w:val="24"/>
        </w:rPr>
        <w:t xml:space="preserve"> και τις άλλες λίστες. </w:t>
      </w:r>
    </w:p>
    <w:p w14:paraId="6FAA04D3"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Όταν η χώρα έχει ανάγκη από έσοδα, όταν βρισκόμαστε στην κόψη του ξυραφιού, οι πρακτικές αυτές συνιστούν παιδικές ασθένειες και πρέπει να τις βάλετε οριστικά στο περιθώριο. </w:t>
      </w:r>
    </w:p>
    <w:p w14:paraId="6FAA04D4"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Έρχομαι στο ζήτημα της λαθρεμπορίας καυσίμων. Υπολογίζεται, σύμφωνα με πολύ μετριο</w:t>
      </w:r>
      <w:r>
        <w:rPr>
          <w:rFonts w:eastAsia="Times New Roman" w:cs="Times New Roman"/>
          <w:szCs w:val="24"/>
        </w:rPr>
        <w:t xml:space="preserve">παθείς εκτιμήσεις, μια απώλεια εσόδων της τάξης των 300 εκατομμυρίων τον χρόνο από το λαθρεμπόριο καυσίμων. </w:t>
      </w:r>
    </w:p>
    <w:p w14:paraId="6FAA04D5"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Εμείς εγκαταστήσαμε το σύστημα εισροών-εκροών στο </w:t>
      </w:r>
      <w:r>
        <w:rPr>
          <w:rFonts w:eastAsia="Times New Roman" w:cs="Times New Roman"/>
          <w:szCs w:val="24"/>
        </w:rPr>
        <w:t>9</w:t>
      </w:r>
      <w:r>
        <w:rPr>
          <w:rFonts w:eastAsia="Times New Roman" w:cs="Times New Roman"/>
          <w:szCs w:val="24"/>
        </w:rPr>
        <w:t>8% των πρατηρίων. Τι κάνατε εσείς από εκεί και πέρα, κύριε Υπουργέ; Εκδώσατε μόνο μια κοινή υπου</w:t>
      </w:r>
      <w:r>
        <w:rPr>
          <w:rFonts w:eastAsia="Times New Roman" w:cs="Times New Roman"/>
          <w:szCs w:val="24"/>
        </w:rPr>
        <w:t xml:space="preserve">ργική απόφαση για τα πλωτά μέσα, τον Δεκέμβριο του 2015, και πιστεύετε ότι αυτό αρκεί για να μπορείτε να επαίρεστε; </w:t>
      </w:r>
    </w:p>
    <w:p w14:paraId="6FAA04D6"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Θα σας πω εγώ τι θα έπρεπε να κάνετε. Θα έπρεπε να προχωρήσετε και να ολοκληρώσετε τις παρεμβάσεις της προηγούμενης </w:t>
      </w:r>
      <w:r>
        <w:rPr>
          <w:rFonts w:eastAsia="Times New Roman" w:cs="Times New Roman"/>
          <w:szCs w:val="24"/>
        </w:rPr>
        <w:t>κ</w:t>
      </w:r>
      <w:r>
        <w:rPr>
          <w:rFonts w:eastAsia="Times New Roman" w:cs="Times New Roman"/>
          <w:szCs w:val="24"/>
        </w:rPr>
        <w:t>υβέρνησης που αποτέλεσ</w:t>
      </w:r>
      <w:r>
        <w:rPr>
          <w:rFonts w:eastAsia="Times New Roman" w:cs="Times New Roman"/>
          <w:szCs w:val="24"/>
        </w:rPr>
        <w:t>αν τομή στο ζήτημα της πάταξης του λαθρε</w:t>
      </w:r>
      <w:r>
        <w:rPr>
          <w:rFonts w:eastAsia="Times New Roman" w:cs="Times New Roman"/>
          <w:szCs w:val="24"/>
        </w:rPr>
        <w:lastRenderedPageBreak/>
        <w:t xml:space="preserve">μπορίου καυσίμων, με την εγκατάσταση του συστήματος εισροών-εκροών σε όλη την αλυσίδα παραγωγής και διακίνησης καυσίμων και όχι μόνο στα πλωτά μέσα, αλλά και με εγκατάσταση GPS και </w:t>
      </w:r>
      <w:proofErr w:type="spellStart"/>
      <w:r>
        <w:rPr>
          <w:rFonts w:eastAsia="Times New Roman" w:cs="Times New Roman"/>
          <w:szCs w:val="24"/>
        </w:rPr>
        <w:t>καταγραφέα</w:t>
      </w:r>
      <w:proofErr w:type="spellEnd"/>
      <w:r>
        <w:rPr>
          <w:rFonts w:eastAsia="Times New Roman" w:cs="Times New Roman"/>
          <w:szCs w:val="24"/>
        </w:rPr>
        <w:t xml:space="preserve"> μεταβολής βάρους στα βυτ</w:t>
      </w:r>
      <w:r>
        <w:rPr>
          <w:rFonts w:eastAsia="Times New Roman" w:cs="Times New Roman"/>
          <w:szCs w:val="24"/>
        </w:rPr>
        <w:t>ιοφόρα οχήματα.</w:t>
      </w:r>
    </w:p>
    <w:p w14:paraId="6FAA04D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Γίνονται έλεγχοι και διασταυρώσεις μέσα από το σύστημα εισροών-εκροών από τη Γενική Γραμματεία Πληροφοριακών Συστημάτων; Όχι βέβαια και εκεί θα πρέπει να ρίξετε το βάρος σας, γιατί, αν δεν υπάρχουν έλεγχοι και διασταυρώσεις, το σύστημα εισρ</w:t>
      </w:r>
      <w:r>
        <w:rPr>
          <w:rFonts w:eastAsia="Times New Roman" w:cs="Times New Roman"/>
          <w:szCs w:val="24"/>
        </w:rPr>
        <w:t>οών-εκροών καυσίμων παραμένει ανενεργό.</w:t>
      </w:r>
    </w:p>
    <w:p w14:paraId="6FAA04D8"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Μετά τη διάλυση του ΣΔΟΕ, ποια υπηρεσία ασχολείται σήμερα με την καταπολέμηση του λαθρεμπορίου καυσίμων και καπνικών προϊόντων, κύριε Υπουργέ; Η Κυβέρνηση, βέβαια, του κ. Τσίπρα έχει λύση και γι’ αυτό. Είναι η αύξηση</w:t>
      </w:r>
      <w:r>
        <w:rPr>
          <w:rFonts w:eastAsia="Times New Roman" w:cs="Times New Roman"/>
          <w:szCs w:val="24"/>
        </w:rPr>
        <w:t xml:space="preserve"> του ειδικού φόρου στο πετρέλαιο και τη βενζίνη. </w:t>
      </w:r>
    </w:p>
    <w:p w14:paraId="6FAA04D9" w14:textId="77777777" w:rsidR="006F28F6" w:rsidRDefault="00265160">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FAA04DA"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Δύο λεπτά ακόμη, κύριε Πρόεδρε.</w:t>
      </w:r>
    </w:p>
    <w:p w14:paraId="6FAA04DB"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Μάρδας</w:t>
      </w:r>
      <w:proofErr w:type="spellEnd"/>
      <w:r>
        <w:rPr>
          <w:rFonts w:eastAsia="Times New Roman" w:cs="Times New Roman"/>
          <w:szCs w:val="24"/>
        </w:rPr>
        <w:t xml:space="preserve"> προεκλογικά είχε πει ότι η Κυβέρνησή σας θα εισέπραττε 2 δισεκατομμύρια ευρώ α</w:t>
      </w:r>
      <w:r>
        <w:rPr>
          <w:rFonts w:eastAsia="Times New Roman" w:cs="Times New Roman"/>
          <w:szCs w:val="24"/>
        </w:rPr>
        <w:t>πό την πάταξη του λαθρεμπορίου καυσίμων και 1 δισεκατομμύριο ευρώ από την πάταξη του λαθρεμπορίου καπνικών προϊόντων. Ο κ. Νικολούδης έκανε λόγο για 2,5 δισεκατομμύρια ευρώ που είναι έτοιμα να εισπραχθούν από τις υποθέσεις φοροδιαφυγής. Σύνολο δηλαδή 5,5 δ</w:t>
      </w:r>
      <w:r>
        <w:rPr>
          <w:rFonts w:eastAsia="Times New Roman" w:cs="Times New Roman"/>
          <w:szCs w:val="24"/>
        </w:rPr>
        <w:t>ισεκατομμύρια ευρώ, όσα σχεδόν και τα φορολογικά και εισπρακτικά μέτρα που πήρα</w:t>
      </w:r>
      <w:r>
        <w:rPr>
          <w:rFonts w:eastAsia="Times New Roman" w:cs="Times New Roman"/>
          <w:szCs w:val="24"/>
        </w:rPr>
        <w:t>τ</w:t>
      </w:r>
      <w:r>
        <w:rPr>
          <w:rFonts w:eastAsia="Times New Roman" w:cs="Times New Roman"/>
          <w:szCs w:val="24"/>
        </w:rPr>
        <w:t xml:space="preserve">ε για να κλείσει η αξιολόγηση. Αυτά έχουν οι ασκήσεις επί </w:t>
      </w:r>
      <w:proofErr w:type="spellStart"/>
      <w:r>
        <w:rPr>
          <w:rFonts w:eastAsia="Times New Roman" w:cs="Times New Roman"/>
          <w:szCs w:val="24"/>
        </w:rPr>
        <w:t>χάρτου</w:t>
      </w:r>
      <w:proofErr w:type="spellEnd"/>
      <w:r>
        <w:rPr>
          <w:rFonts w:eastAsia="Times New Roman" w:cs="Times New Roman"/>
          <w:szCs w:val="24"/>
        </w:rPr>
        <w:t>, κύριε Αλεξιάδη, και οι αερολογίες.</w:t>
      </w:r>
    </w:p>
    <w:p w14:paraId="6FAA04D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Μια μικρή αναφορά στο θέμα της λαθρεμπορίας καπνικών προϊόντων. Οι νέοι φόρ</w:t>
      </w:r>
      <w:r>
        <w:rPr>
          <w:rFonts w:eastAsia="Times New Roman" w:cs="Times New Roman"/>
          <w:szCs w:val="24"/>
        </w:rPr>
        <w:t>οι που επιβάλατε θα οδηγήσουν σε έξαρση του φαινομένου και δυστυχώς όχι μόνο δεν το αντιλαμβάνεστε, αλλά και δεν είστε και προετοιμασμένοι. Δεν φέρατε στη Βουλή, εδώ και τόσο καιρό, το συγκεκριμένο νομοσχέδιο. Το δώσατε τελικά στη διαβούλευση πριν από λίγε</w:t>
      </w:r>
      <w:r>
        <w:rPr>
          <w:rFonts w:eastAsia="Times New Roman" w:cs="Times New Roman"/>
          <w:szCs w:val="24"/>
        </w:rPr>
        <w:t xml:space="preserve">ς ώρες. </w:t>
      </w:r>
    </w:p>
    <w:p w14:paraId="6FAA04D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Δεν έχετε δημιουργήσει έναν αποτελεσματικ</w:t>
      </w:r>
      <w:r>
        <w:rPr>
          <w:rFonts w:eastAsia="Times New Roman" w:cs="Times New Roman"/>
          <w:szCs w:val="24"/>
        </w:rPr>
        <w:t>ό</w:t>
      </w:r>
      <w:r>
        <w:rPr>
          <w:rFonts w:eastAsia="Times New Roman" w:cs="Times New Roman"/>
          <w:szCs w:val="24"/>
        </w:rPr>
        <w:t xml:space="preserve"> μηχανισμό για τον περιορισμό του λαθρεμπορίου καπνικών προϊόντων, για τον έλεγχο και την παρακολούθηση όλων των γραμμών παραγωγής, αλλά και με νέες βέλτιστες πρακτικές σήμανσης.</w:t>
      </w:r>
    </w:p>
    <w:p w14:paraId="6FAA04DE"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Υπάρχουν, όμως, και άλλα </w:t>
      </w:r>
      <w:r>
        <w:rPr>
          <w:rFonts w:eastAsia="Times New Roman" w:cs="Times New Roman"/>
          <w:szCs w:val="24"/>
        </w:rPr>
        <w:t>ζητήματα στα οποία θα αναφερθώ στη δευτερολογία μου, όπως θα αναφερθώ και στο ζήτημα του πλαστικού χρήματος και τη θεσμοθέτηση κινήτρων για την επέκταση της χρήσης του. Γνωρίζετε, άλλωστε, κύριε Υπουργέ, ότι για το συγκεκριμένο ζήτημα σ</w:t>
      </w:r>
      <w:r>
        <w:rPr>
          <w:rFonts w:eastAsia="Times New Roman" w:cs="Times New Roman"/>
          <w:szCs w:val="24"/>
        </w:rPr>
        <w:t>ά</w:t>
      </w:r>
      <w:r>
        <w:rPr>
          <w:rFonts w:eastAsia="Times New Roman" w:cs="Times New Roman"/>
          <w:szCs w:val="24"/>
        </w:rPr>
        <w:t>ς έχω καταθέσει από</w:t>
      </w:r>
      <w:r>
        <w:rPr>
          <w:rFonts w:eastAsia="Times New Roman" w:cs="Times New Roman"/>
          <w:szCs w:val="24"/>
        </w:rPr>
        <w:t xml:space="preserve">λυτα συγκεκριμένες προτάσεις. </w:t>
      </w:r>
    </w:p>
    <w:p w14:paraId="6FAA04DF"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Ως επίλογο στην </w:t>
      </w:r>
      <w:proofErr w:type="spellStart"/>
      <w:r>
        <w:rPr>
          <w:rFonts w:eastAsia="Times New Roman" w:cs="Times New Roman"/>
          <w:szCs w:val="24"/>
        </w:rPr>
        <w:t>πρωτολογία</w:t>
      </w:r>
      <w:proofErr w:type="spellEnd"/>
      <w:r>
        <w:rPr>
          <w:rFonts w:eastAsia="Times New Roman" w:cs="Times New Roman"/>
          <w:szCs w:val="24"/>
        </w:rPr>
        <w:t xml:space="preserve"> μου κρατήστε τη δέσμευση όλων μας να στηρίξουμε κάθε μέτρο που στοχεύει στην πάταξη και τον περιορισμό της φοροδιαφυγής, γιατί εμείς εμφορούμαστε από μια εντελώς διαφορετική λογική από αυτήν που είχ</w:t>
      </w:r>
      <w:r>
        <w:rPr>
          <w:rFonts w:eastAsia="Times New Roman" w:cs="Times New Roman"/>
          <w:szCs w:val="24"/>
        </w:rPr>
        <w:t xml:space="preserve">ε ο ΣΥΡΙΖΑ, όταν ήταν στην αντιπολίτευση. </w:t>
      </w:r>
    </w:p>
    <w:p w14:paraId="6FAA04E0"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Δεν ήσασταν εκείνη την περίοδο στη Βουλή, κύριε Υπουργέ. Τότε εδώ μέσα κυριαρχούσε το «όχι σε όλα» του ΣΥΡΙΖΑ, ακόμη και για τις περιπτώσεις που λαμβάνονταν μέτρα φορολογικής συμμόρφωσης </w:t>
      </w:r>
      <w:r>
        <w:rPr>
          <w:rFonts w:eastAsia="Times New Roman" w:cs="Times New Roman"/>
          <w:szCs w:val="24"/>
        </w:rPr>
        <w:lastRenderedPageBreak/>
        <w:t>και καταπολέμησης της φορο</w:t>
      </w:r>
      <w:r>
        <w:rPr>
          <w:rFonts w:eastAsia="Times New Roman" w:cs="Times New Roman"/>
          <w:szCs w:val="24"/>
        </w:rPr>
        <w:t>διαφυγής. Κυριαρχούσε το «δεν πληρώνω» και πολλά άλλα που τα πλήρωσε πολύ ακριβά η χώρα.</w:t>
      </w:r>
    </w:p>
    <w:p w14:paraId="6FAA04E1"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FAA04E2" w14:textId="77777777" w:rsidR="006F28F6" w:rsidRDefault="00265160">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FAA04E3" w14:textId="77777777" w:rsidR="006F28F6" w:rsidRDefault="00265160">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Ευχαριστούμε.</w:t>
      </w:r>
    </w:p>
    <w:p w14:paraId="6FAA04E4"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Τον λόγο έχει ο δεύτερος επερωτών συνάδελφος κ. Χρί</w:t>
      </w:r>
      <w:r>
        <w:rPr>
          <w:rFonts w:eastAsia="Times New Roman" w:cs="Times New Roman"/>
          <w:szCs w:val="24"/>
        </w:rPr>
        <w:t xml:space="preserve">στος Δήμας. </w:t>
      </w:r>
    </w:p>
    <w:p w14:paraId="6FAA04E5"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Θέλετε μήπως και τον χρόνο της δευτερολογίας σας, κύριε Δήμα;</w:t>
      </w:r>
    </w:p>
    <w:p w14:paraId="6FAA04E6"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Όχι, μόνο της </w:t>
      </w:r>
      <w:proofErr w:type="spellStart"/>
      <w:r>
        <w:rPr>
          <w:rFonts w:eastAsia="Times New Roman" w:cs="Times New Roman"/>
          <w:szCs w:val="24"/>
        </w:rPr>
        <w:t>πρωτολογίας</w:t>
      </w:r>
      <w:proofErr w:type="spellEnd"/>
      <w:r>
        <w:rPr>
          <w:rFonts w:eastAsia="Times New Roman" w:cs="Times New Roman"/>
          <w:szCs w:val="24"/>
        </w:rPr>
        <w:t>. Ευχαριστώ, κύριε Πρόεδρε.</w:t>
      </w:r>
    </w:p>
    <w:p w14:paraId="6FAA04E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Η πρώτη προτεραιότητα της Κυβέρνησης θα έπρεπε να ήταν η ενδυνάμωση και ο εκσυγχρονισμός της φορολογικής διοίκηση</w:t>
      </w:r>
      <w:r>
        <w:rPr>
          <w:rFonts w:eastAsia="Times New Roman" w:cs="Times New Roman"/>
          <w:szCs w:val="24"/>
        </w:rPr>
        <w:t xml:space="preserve">ς και η ενίσχυση της αποτελεσματικότητας του φοροεισπρακτικού μηχανισμού του κράτους, για τον περιορισμό της φοροδιαφυγής και της </w:t>
      </w:r>
      <w:proofErr w:type="spellStart"/>
      <w:r>
        <w:rPr>
          <w:rFonts w:eastAsia="Times New Roman" w:cs="Times New Roman"/>
          <w:szCs w:val="24"/>
        </w:rPr>
        <w:t>φοροαποφυγής</w:t>
      </w:r>
      <w:proofErr w:type="spellEnd"/>
      <w:r>
        <w:rPr>
          <w:rFonts w:eastAsia="Times New Roman" w:cs="Times New Roman"/>
          <w:szCs w:val="24"/>
        </w:rPr>
        <w:t xml:space="preserve">. </w:t>
      </w:r>
    </w:p>
    <w:p w14:paraId="6FAA04E8"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Αυτό, όμως, αποδεδειγμένα δεν είναι στις προτεραιότητές σας. Αντιθέτως, δεν λάβατε κανένα μέτρο ώστε να ενισχυθ</w:t>
      </w:r>
      <w:r>
        <w:rPr>
          <w:rFonts w:eastAsia="Times New Roman" w:cs="Times New Roman"/>
          <w:szCs w:val="24"/>
        </w:rPr>
        <w:t>εί ουσιαστικά η φορολογική διοίκηση. Να σας υπενθυμίσω πως επί ημερών Κυβέρνησης Νέας Δημοκρατίας είχαμε μείωση των φόρων, αλλά αύξηση των φορολογικών εσόδων. Πώς γίνεται αυτό; Πολύ απλά, επειδή πετύχαμε την ανάπτυξη της οικονομίας και βελτιώσαμε τους φορο</w:t>
      </w:r>
      <w:r>
        <w:rPr>
          <w:rFonts w:eastAsia="Times New Roman" w:cs="Times New Roman"/>
          <w:szCs w:val="24"/>
        </w:rPr>
        <w:t xml:space="preserve">εισπρακτικούς μηχανισμούς. </w:t>
      </w:r>
    </w:p>
    <w:p w14:paraId="6FAA04E9"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Εσείς, όμως, έχετε επιβάλει φόρους που υπερβαίνουν τα 5 δισεκατομμύρια. Συνεπώς, έχετε μειώσει το διαθέσιμο εισόδημα όλων των Ελλήνων ανεξαιρέτως, πολύ περισσότερο των </w:t>
      </w:r>
      <w:proofErr w:type="spellStart"/>
      <w:r>
        <w:rPr>
          <w:rFonts w:eastAsia="Times New Roman" w:cs="Times New Roman"/>
          <w:szCs w:val="24"/>
        </w:rPr>
        <w:t>ασθενεστέρων</w:t>
      </w:r>
      <w:proofErr w:type="spellEnd"/>
      <w:r>
        <w:rPr>
          <w:rFonts w:eastAsia="Times New Roman" w:cs="Times New Roman"/>
          <w:szCs w:val="24"/>
        </w:rPr>
        <w:t>.</w:t>
      </w:r>
    </w:p>
    <w:p w14:paraId="6FAA04EA" w14:textId="77777777" w:rsidR="006F28F6" w:rsidRDefault="00265160">
      <w:pPr>
        <w:spacing w:after="0" w:line="600" w:lineRule="auto"/>
        <w:ind w:firstLine="720"/>
        <w:jc w:val="both"/>
        <w:rPr>
          <w:rFonts w:eastAsia="Times New Roman"/>
          <w:szCs w:val="24"/>
        </w:rPr>
      </w:pPr>
      <w:r>
        <w:rPr>
          <w:rFonts w:eastAsia="Times New Roman"/>
          <w:szCs w:val="24"/>
        </w:rPr>
        <w:t>Πιο συγκεκριμένα, αυξήσατε δύο φορές τον ΦΠΑ φ</w:t>
      </w:r>
      <w:r>
        <w:rPr>
          <w:rFonts w:eastAsia="Times New Roman"/>
          <w:szCs w:val="24"/>
        </w:rPr>
        <w:t xml:space="preserve">θάνοντάς τον στο 24%, το Φόρο Εισοδήματος Νομικών Προσώπων και τους συντελεστές. </w:t>
      </w:r>
      <w:r>
        <w:rPr>
          <w:rFonts w:eastAsia="Times New Roman"/>
          <w:szCs w:val="24"/>
        </w:rPr>
        <w:t>Μον</w:t>
      </w:r>
      <w:r>
        <w:rPr>
          <w:rFonts w:eastAsia="Times New Roman"/>
          <w:szCs w:val="24"/>
        </w:rPr>
        <w:t xml:space="preserve">ιμοποιήσατε την Εισφορά Αλληλεγγύης, τους συντελεστές του </w:t>
      </w:r>
      <w:r>
        <w:rPr>
          <w:rFonts w:eastAsia="Times New Roman"/>
          <w:szCs w:val="24"/>
        </w:rPr>
        <w:t>φ</w:t>
      </w:r>
      <w:r>
        <w:rPr>
          <w:rFonts w:eastAsia="Times New Roman"/>
          <w:szCs w:val="24"/>
        </w:rPr>
        <w:t xml:space="preserve">όρου </w:t>
      </w:r>
      <w:r>
        <w:rPr>
          <w:rFonts w:eastAsia="Times New Roman"/>
          <w:szCs w:val="24"/>
        </w:rPr>
        <w:t>α</w:t>
      </w:r>
      <w:r>
        <w:rPr>
          <w:rFonts w:eastAsia="Times New Roman"/>
          <w:szCs w:val="24"/>
        </w:rPr>
        <w:t xml:space="preserve">σφαλίστρων, τη φορολόγηση ενοικίων, τις προκαταβολές </w:t>
      </w:r>
      <w:r>
        <w:rPr>
          <w:rFonts w:eastAsia="Times New Roman"/>
          <w:szCs w:val="24"/>
        </w:rPr>
        <w:t>φ</w:t>
      </w:r>
      <w:r>
        <w:rPr>
          <w:rFonts w:eastAsia="Times New Roman"/>
          <w:szCs w:val="24"/>
        </w:rPr>
        <w:t xml:space="preserve">όρου </w:t>
      </w:r>
      <w:r>
        <w:rPr>
          <w:rFonts w:eastAsia="Times New Roman"/>
          <w:szCs w:val="24"/>
        </w:rPr>
        <w:t>ε</w:t>
      </w:r>
      <w:r>
        <w:rPr>
          <w:rFonts w:eastAsia="Times New Roman"/>
          <w:szCs w:val="24"/>
        </w:rPr>
        <w:t>ισοδήματος, το</w:t>
      </w:r>
      <w:r>
        <w:rPr>
          <w:rFonts w:eastAsia="Times New Roman"/>
          <w:szCs w:val="24"/>
        </w:rPr>
        <w:t>ν</w:t>
      </w:r>
      <w:r>
        <w:rPr>
          <w:rFonts w:eastAsia="Times New Roman"/>
          <w:szCs w:val="24"/>
        </w:rPr>
        <w:t xml:space="preserve"> </w:t>
      </w:r>
      <w:r>
        <w:rPr>
          <w:rFonts w:eastAsia="Times New Roman"/>
          <w:szCs w:val="24"/>
        </w:rPr>
        <w:t>φ</w:t>
      </w:r>
      <w:r>
        <w:rPr>
          <w:rFonts w:eastAsia="Times New Roman"/>
          <w:szCs w:val="24"/>
        </w:rPr>
        <w:t xml:space="preserve">όρο </w:t>
      </w:r>
      <w:r>
        <w:rPr>
          <w:rFonts w:eastAsia="Times New Roman"/>
          <w:szCs w:val="24"/>
        </w:rPr>
        <w:t>ε</w:t>
      </w:r>
      <w:r>
        <w:rPr>
          <w:rFonts w:eastAsia="Times New Roman"/>
          <w:szCs w:val="24"/>
        </w:rPr>
        <w:t>ισοδήματος στους αγρότες,</w:t>
      </w:r>
      <w:r>
        <w:rPr>
          <w:rFonts w:eastAsia="Times New Roman"/>
          <w:szCs w:val="24"/>
        </w:rPr>
        <w:t xml:space="preserve"> το κόστος των πρώτων υλών στην αγροτική παραγωγή, τις ασφαλιστικές </w:t>
      </w:r>
      <w:r>
        <w:rPr>
          <w:rFonts w:eastAsia="Times New Roman"/>
          <w:szCs w:val="24"/>
        </w:rPr>
        <w:lastRenderedPageBreak/>
        <w:t>εισφορές, τον ΕΝΦΙΑ στα οικόπεδα, τα αγροτεμάχια και τις επιχειρήσεις, τον φόρο στις εταιρείες επενδύσεων, τον φόρο στα τσιγάρα, τον Ειδικό Φόρο Κατανάλωσης στη μπίρα, τον Ειδικό Φόρο Κατα</w:t>
      </w:r>
      <w:r>
        <w:rPr>
          <w:rFonts w:eastAsia="Times New Roman"/>
          <w:szCs w:val="24"/>
        </w:rPr>
        <w:t xml:space="preserve">νάλωσης στο κρασί, τον φόρο στον καφέ, τον φόρο στη βενζίνη, τον φόρο στο πετρέλαιο θέρμανσης, το </w:t>
      </w:r>
      <w:r>
        <w:rPr>
          <w:rFonts w:eastAsia="Times New Roman"/>
          <w:szCs w:val="24"/>
        </w:rPr>
        <w:t>τ</w:t>
      </w:r>
      <w:r>
        <w:rPr>
          <w:rFonts w:eastAsia="Times New Roman"/>
          <w:szCs w:val="24"/>
        </w:rPr>
        <w:t xml:space="preserve">έλος </w:t>
      </w:r>
      <w:r>
        <w:rPr>
          <w:rFonts w:eastAsia="Times New Roman"/>
          <w:szCs w:val="24"/>
        </w:rPr>
        <w:t>τ</w:t>
      </w:r>
      <w:r>
        <w:rPr>
          <w:rFonts w:eastAsia="Times New Roman"/>
          <w:szCs w:val="24"/>
        </w:rPr>
        <w:t>αξινόμησης σε αυτοκίνητα και φορτηγά. Επιβάλατε ειδικό τέλος στους λογαριασμούς σταθερής τηλεφωνίας, ειδικό τέλος στους λογαριασμούς συνδρομητικής τηλε</w:t>
      </w:r>
      <w:r>
        <w:rPr>
          <w:rFonts w:eastAsia="Times New Roman"/>
          <w:szCs w:val="24"/>
        </w:rPr>
        <w:t>όρασης, φόρο διαμονής στα ξενοδοχεία και τα ενοικιαζόμενα δωμάτια, φόρο στα ηλεκτρονικά τσιγάρα.</w:t>
      </w:r>
    </w:p>
    <w:p w14:paraId="6FAA04EB" w14:textId="77777777" w:rsidR="006F28F6" w:rsidRDefault="00265160">
      <w:pPr>
        <w:spacing w:after="0" w:line="600" w:lineRule="auto"/>
        <w:ind w:firstLine="720"/>
        <w:jc w:val="both"/>
        <w:rPr>
          <w:rFonts w:eastAsia="Times New Roman"/>
          <w:szCs w:val="24"/>
        </w:rPr>
      </w:pPr>
      <w:r>
        <w:rPr>
          <w:rFonts w:eastAsia="Times New Roman"/>
          <w:szCs w:val="24"/>
        </w:rPr>
        <w:t xml:space="preserve">Την ίδια στιγμή μειώσατε το αφορολόγητο, καταργήσατε τις εφάπαξ εκπτώσεις πληρωμής </w:t>
      </w:r>
      <w:r>
        <w:rPr>
          <w:rFonts w:eastAsia="Times New Roman"/>
          <w:szCs w:val="24"/>
        </w:rPr>
        <w:t>φ</w:t>
      </w:r>
      <w:r>
        <w:rPr>
          <w:rFonts w:eastAsia="Times New Roman"/>
          <w:szCs w:val="24"/>
        </w:rPr>
        <w:t xml:space="preserve">όρου </w:t>
      </w:r>
      <w:r>
        <w:rPr>
          <w:rFonts w:eastAsia="Times New Roman"/>
          <w:szCs w:val="24"/>
        </w:rPr>
        <w:t>ε</w:t>
      </w:r>
      <w:r>
        <w:rPr>
          <w:rFonts w:eastAsia="Times New Roman"/>
          <w:szCs w:val="24"/>
        </w:rPr>
        <w:t xml:space="preserve">ισοδήματος, τις απαλλαγές πληρωμής ΕΝΦΙΑ, τις επιστροφές του Ειδικού </w:t>
      </w:r>
      <w:r>
        <w:rPr>
          <w:rFonts w:eastAsia="Times New Roman"/>
          <w:szCs w:val="24"/>
        </w:rPr>
        <w:t>Φόρου Κατανάλωσης Πετρελαίου για αγροτική χρήση, το ειδικό καθεστώς μειωμένου ΦΠΑ στα νησιά, το ειδικό καθεστώς του Ειδικού Φόρου Κατανάλωσης στα αλκοολούχα και φορολογήσατε και τα μερίσματα.</w:t>
      </w:r>
    </w:p>
    <w:p w14:paraId="6FAA04EC" w14:textId="77777777" w:rsidR="006F28F6" w:rsidRDefault="00265160">
      <w:pPr>
        <w:spacing w:after="0" w:line="600" w:lineRule="auto"/>
        <w:ind w:firstLine="720"/>
        <w:jc w:val="both"/>
        <w:rPr>
          <w:rFonts w:eastAsia="Times New Roman"/>
          <w:szCs w:val="24"/>
        </w:rPr>
      </w:pPr>
      <w:r>
        <w:rPr>
          <w:rFonts w:eastAsia="Times New Roman"/>
          <w:szCs w:val="24"/>
        </w:rPr>
        <w:t>Ποιο ήταν το αποτέλεσμα; Δυστυχώς, στην προσπάθειά σας να κλείσε</w:t>
      </w:r>
      <w:r>
        <w:rPr>
          <w:rFonts w:eastAsia="Times New Roman"/>
          <w:szCs w:val="24"/>
        </w:rPr>
        <w:t xml:space="preserve">τε όπως-όπως την αξιολόγηση, φορολογήσατε τα πάντα, με αποτέλεσμα να οδηγείτε τη χώρα βαθύτερα στην ύφεση και να διαλύετε </w:t>
      </w:r>
      <w:r>
        <w:rPr>
          <w:rFonts w:eastAsia="Times New Roman"/>
          <w:szCs w:val="24"/>
        </w:rPr>
        <w:lastRenderedPageBreak/>
        <w:t>την καθημερινότητα του πολίτη που πλέον αντιλαμβάνεται ότι πρέπει να δουλεύει μόνο για να πληρώνει φόρους στο κράτος.</w:t>
      </w:r>
    </w:p>
    <w:p w14:paraId="6FAA04ED" w14:textId="77777777" w:rsidR="006F28F6" w:rsidRDefault="00265160">
      <w:pPr>
        <w:spacing w:after="0" w:line="600" w:lineRule="auto"/>
        <w:ind w:firstLine="720"/>
        <w:jc w:val="both"/>
        <w:rPr>
          <w:rFonts w:eastAsia="Times New Roman"/>
          <w:szCs w:val="24"/>
        </w:rPr>
      </w:pPr>
      <w:r>
        <w:rPr>
          <w:rFonts w:eastAsia="Times New Roman"/>
          <w:szCs w:val="24"/>
        </w:rPr>
        <w:t>Δυστυχώς, μάλιστ</w:t>
      </w:r>
      <w:r>
        <w:rPr>
          <w:rFonts w:eastAsia="Times New Roman"/>
          <w:szCs w:val="24"/>
        </w:rPr>
        <w:t xml:space="preserve">α, η ύφεση ξεπερνά τις προβλέψεις για το 2016, με τα στοιχεία να μην υπολογίζουν τη ζημιά που ήδη κάνουν τα φοροεισπρακτικά μέτρα που η Κυβέρνηση πέρασε πρόσφατα. Υπενθυμίζω μελέτες που δείχνουν </w:t>
      </w:r>
      <w:r>
        <w:rPr>
          <w:rFonts w:eastAsia="Times New Roman"/>
          <w:szCs w:val="24"/>
        </w:rPr>
        <w:t xml:space="preserve">την ύφεση </w:t>
      </w:r>
      <w:r>
        <w:rPr>
          <w:rFonts w:eastAsia="Times New Roman"/>
          <w:szCs w:val="24"/>
        </w:rPr>
        <w:t xml:space="preserve">από τη </w:t>
      </w:r>
      <w:r>
        <w:rPr>
          <w:rFonts w:eastAsia="Times New Roman"/>
          <w:szCs w:val="24"/>
          <w:lang w:val="en-US"/>
        </w:rPr>
        <w:t>UBS</w:t>
      </w:r>
      <w:r>
        <w:rPr>
          <w:rFonts w:eastAsia="Times New Roman"/>
          <w:szCs w:val="24"/>
        </w:rPr>
        <w:t xml:space="preserve"> -0,9% για το 2016, από τη </w:t>
      </w:r>
      <w:r>
        <w:rPr>
          <w:rFonts w:eastAsia="Times New Roman"/>
          <w:szCs w:val="24"/>
          <w:lang w:val="en-US"/>
        </w:rPr>
        <w:t>City</w:t>
      </w:r>
      <w:r>
        <w:rPr>
          <w:rFonts w:eastAsia="Times New Roman"/>
          <w:szCs w:val="24"/>
        </w:rPr>
        <w:t xml:space="preserve"> </w:t>
      </w:r>
      <w:r>
        <w:rPr>
          <w:rFonts w:eastAsia="Times New Roman"/>
          <w:szCs w:val="24"/>
          <w:lang w:val="en-US"/>
        </w:rPr>
        <w:t>Group</w:t>
      </w:r>
      <w:r>
        <w:rPr>
          <w:rFonts w:eastAsia="Times New Roman"/>
          <w:szCs w:val="24"/>
        </w:rPr>
        <w:t xml:space="preserve"> -0,</w:t>
      </w:r>
      <w:r>
        <w:rPr>
          <w:rFonts w:eastAsia="Times New Roman"/>
          <w:szCs w:val="24"/>
        </w:rPr>
        <w:t>2%, το</w:t>
      </w:r>
      <w:r>
        <w:rPr>
          <w:rFonts w:eastAsia="Times New Roman"/>
          <w:szCs w:val="24"/>
        </w:rPr>
        <w:t>ν</w:t>
      </w:r>
      <w:r>
        <w:rPr>
          <w:rFonts w:eastAsia="Times New Roman"/>
          <w:szCs w:val="24"/>
        </w:rPr>
        <w:t xml:space="preserve"> ΟΟΣΑ -0,3%.</w:t>
      </w:r>
    </w:p>
    <w:p w14:paraId="6FAA04EE" w14:textId="77777777" w:rsidR="006F28F6" w:rsidRDefault="00265160">
      <w:pPr>
        <w:spacing w:after="0" w:line="600" w:lineRule="auto"/>
        <w:ind w:firstLine="720"/>
        <w:jc w:val="both"/>
        <w:rPr>
          <w:rFonts w:eastAsia="Times New Roman"/>
          <w:szCs w:val="24"/>
        </w:rPr>
      </w:pPr>
      <w:r>
        <w:rPr>
          <w:rFonts w:eastAsia="Times New Roman"/>
          <w:szCs w:val="24"/>
        </w:rPr>
        <w:t>Πιο συγκεκριμένα, από τις αρχές του έτους μέχρι και τις 31 Μαΐου κατέβασαν ρολά συνολικά δεκαπέντε χιλιάδες τετρακόσιες τριάντα πέντε επιχειρήσεις όλων των νομικών μορφών, πράγμα που σημαίνει ότι η αύξηση σε σχέση με πέρυσι είναι 45,87%</w:t>
      </w:r>
      <w:r>
        <w:rPr>
          <w:rFonts w:eastAsia="Times New Roman"/>
          <w:szCs w:val="24"/>
        </w:rPr>
        <w:t>. Α</w:t>
      </w:r>
      <w:r>
        <w:rPr>
          <w:rFonts w:eastAsia="Times New Roman"/>
          <w:szCs w:val="24"/>
        </w:rPr>
        <w:t>ν</w:t>
      </w:r>
      <w:r>
        <w:rPr>
          <w:rFonts w:eastAsia="Times New Roman"/>
          <w:szCs w:val="24"/>
        </w:rPr>
        <w:t xml:space="preserve"> συνυπολογίσει κανείς πόσες επιχειρήσεις σήμερα καθυστερούν τις πληρωμές τους και πόσες χιλιάδες εργαζόμενοι δεν λαμβάνουν το μισθό τους έγκαιρα, επειδή έχετε τινάξει στον αέρα τις επιχειρήσεις με την άμετρη φορολογία.</w:t>
      </w:r>
    </w:p>
    <w:p w14:paraId="6FAA04EF" w14:textId="77777777" w:rsidR="006F28F6" w:rsidRDefault="00265160">
      <w:pPr>
        <w:spacing w:after="0" w:line="600" w:lineRule="auto"/>
        <w:ind w:firstLine="720"/>
        <w:jc w:val="both"/>
        <w:rPr>
          <w:rFonts w:eastAsia="Times New Roman"/>
          <w:szCs w:val="24"/>
        </w:rPr>
      </w:pPr>
      <w:r>
        <w:rPr>
          <w:rFonts w:eastAsia="Times New Roman"/>
          <w:szCs w:val="24"/>
        </w:rPr>
        <w:lastRenderedPageBreak/>
        <w:t>Σ’ αυτό το σημείο θα ήθελα να υπε</w:t>
      </w:r>
      <w:r>
        <w:rPr>
          <w:rFonts w:eastAsia="Times New Roman"/>
          <w:szCs w:val="24"/>
        </w:rPr>
        <w:t>νθυμίσω ότι μέχρι το 2014 άνοιγαν περισσότερες επιχειρήσεις απ’ όσες έκλειναν. Το 2015 ήταν η πρώτη χρονιά όπου έκλεισαν περισσότερες επιχειρήσεις απ’ όσες άνοιξαν. Αυτά είναι στοιχεία του Γενικού Μητρώου.</w:t>
      </w:r>
    </w:p>
    <w:p w14:paraId="6FAA04F0" w14:textId="77777777" w:rsidR="006F28F6" w:rsidRDefault="00265160">
      <w:pPr>
        <w:spacing w:after="0" w:line="600" w:lineRule="auto"/>
        <w:ind w:firstLine="720"/>
        <w:jc w:val="both"/>
        <w:rPr>
          <w:rFonts w:eastAsia="Times New Roman"/>
          <w:szCs w:val="24"/>
        </w:rPr>
      </w:pPr>
      <w:r>
        <w:rPr>
          <w:rFonts w:eastAsia="Times New Roman"/>
          <w:szCs w:val="24"/>
        </w:rPr>
        <w:t>Την ίδια στιγμή, οι ληξιπρόθεσμες οφειλές των πολι</w:t>
      </w:r>
      <w:r>
        <w:rPr>
          <w:rFonts w:eastAsia="Times New Roman"/>
          <w:szCs w:val="24"/>
        </w:rPr>
        <w:t xml:space="preserve">τών και των επιχειρήσεων προς το </w:t>
      </w:r>
      <w:r>
        <w:rPr>
          <w:rFonts w:eastAsia="Times New Roman"/>
          <w:szCs w:val="24"/>
        </w:rPr>
        <w:t>δ</w:t>
      </w:r>
      <w:r>
        <w:rPr>
          <w:rFonts w:eastAsia="Times New Roman"/>
          <w:szCs w:val="24"/>
        </w:rPr>
        <w:t>ημόσιο έχουν εκτοξευθεί. Μόνο επί δικών σας ημερών, επί δικών σας κυβερνήσεων, έχουν αυξηθεί κατά 17 δισεκατομμύρια ευρώ. Αυτό, με πολύ απλά λόγια, σημαίνει ότι η φοροδοτική ικανότητα των Ελλήνων έχει εξαντληθεί. Όμως το κ</w:t>
      </w:r>
      <w:r>
        <w:rPr>
          <w:rFonts w:eastAsia="Times New Roman"/>
          <w:szCs w:val="24"/>
        </w:rPr>
        <w:t>ράτος ζητά από πολίτες και επιχειρήσεις σκληρούς φόρους, αλλά δεν φροντίζει να είναι εντάξει στις υποχρεώσεις του.</w:t>
      </w:r>
    </w:p>
    <w:p w14:paraId="6FAA04F1" w14:textId="77777777" w:rsidR="006F28F6" w:rsidRDefault="00265160">
      <w:pPr>
        <w:spacing w:after="0" w:line="600" w:lineRule="auto"/>
        <w:ind w:firstLine="720"/>
        <w:jc w:val="both"/>
        <w:rPr>
          <w:rFonts w:eastAsia="Times New Roman"/>
          <w:szCs w:val="24"/>
        </w:rPr>
      </w:pPr>
      <w:r>
        <w:rPr>
          <w:rFonts w:eastAsia="Times New Roman"/>
          <w:szCs w:val="24"/>
        </w:rPr>
        <w:t xml:space="preserve">Πιο συγκεκριμένα, οι οφειλές του </w:t>
      </w:r>
      <w:r>
        <w:rPr>
          <w:rFonts w:eastAsia="Times New Roman"/>
          <w:szCs w:val="24"/>
        </w:rPr>
        <w:t>δ</w:t>
      </w:r>
      <w:r>
        <w:rPr>
          <w:rFonts w:eastAsia="Times New Roman"/>
          <w:szCs w:val="24"/>
        </w:rPr>
        <w:t>ημοσίου προς τους ιδιώτες έχουν αυξηθεί. Είναι περίπου 1,1</w:t>
      </w:r>
      <w:r>
        <w:rPr>
          <w:rFonts w:eastAsia="Times New Roman"/>
          <w:szCs w:val="24"/>
        </w:rPr>
        <w:t xml:space="preserve"> δισεκατομμύρια ευρώ</w:t>
      </w:r>
      <w:r>
        <w:rPr>
          <w:rFonts w:eastAsia="Times New Roman"/>
          <w:szCs w:val="24"/>
        </w:rPr>
        <w:t xml:space="preserve"> οι εκκρεμείς επιστροφές φόρω</w:t>
      </w:r>
      <w:r>
        <w:rPr>
          <w:rFonts w:eastAsia="Times New Roman"/>
          <w:szCs w:val="24"/>
        </w:rPr>
        <w:t xml:space="preserve">ν και 5,5 δισεκατομμύρια ευρώ οι ληξιπρόθεσμες οφειλές του </w:t>
      </w:r>
      <w:r>
        <w:rPr>
          <w:rFonts w:eastAsia="Times New Roman"/>
          <w:szCs w:val="24"/>
        </w:rPr>
        <w:t>δ</w:t>
      </w:r>
      <w:r>
        <w:rPr>
          <w:rFonts w:eastAsia="Times New Roman"/>
          <w:szCs w:val="24"/>
        </w:rPr>
        <w:t>ημοσίου προς ιδιώτες και επιχειρήσεις. Όλα αυτά είναι χρήματα που λείπουν από την πραγματική οικονομία.</w:t>
      </w:r>
    </w:p>
    <w:p w14:paraId="6FAA04F2" w14:textId="77777777" w:rsidR="006F28F6" w:rsidRDefault="00265160">
      <w:pPr>
        <w:spacing w:after="0" w:line="600" w:lineRule="auto"/>
        <w:ind w:firstLine="720"/>
        <w:jc w:val="both"/>
        <w:rPr>
          <w:rFonts w:eastAsia="Times New Roman"/>
          <w:szCs w:val="24"/>
        </w:rPr>
      </w:pPr>
      <w:r>
        <w:rPr>
          <w:rFonts w:eastAsia="Times New Roman"/>
          <w:szCs w:val="24"/>
        </w:rPr>
        <w:lastRenderedPageBreak/>
        <w:t>Σ’ αυτό το σημείο</w:t>
      </w:r>
      <w:r>
        <w:rPr>
          <w:rFonts w:eastAsia="Times New Roman"/>
          <w:szCs w:val="24"/>
        </w:rPr>
        <w:t>,</w:t>
      </w:r>
      <w:r>
        <w:rPr>
          <w:rFonts w:eastAsia="Times New Roman"/>
          <w:szCs w:val="24"/>
        </w:rPr>
        <w:t xml:space="preserve"> όμως, καλό είναι να υπενθυμίσουμε κάποια πράγματα. Η Νέα Δημοκρατία το 20</w:t>
      </w:r>
      <w:r>
        <w:rPr>
          <w:rFonts w:eastAsia="Times New Roman"/>
          <w:szCs w:val="24"/>
        </w:rPr>
        <w:t>12 υπό πολύ πιο δύσκολες συνθήκες παρέλαβε μία οικονομία με 7% ύφεση και 10% έλλειμμα. Μέσα σε δύο χρόνια κατάφερε όχι μόνο να πετύχει πρωτογενές πλεόνασμα, αλλά να μειώσει τις ληξιπρόθεσμες οφειλές κατά 70%, να δώσει κοινωνικό μέρισμα και να μειώσει φόρου</w:t>
      </w:r>
      <w:r>
        <w:rPr>
          <w:rFonts w:eastAsia="Times New Roman"/>
          <w:szCs w:val="24"/>
        </w:rPr>
        <w:t xml:space="preserve">ς. </w:t>
      </w:r>
    </w:p>
    <w:p w14:paraId="6FAA04F3" w14:textId="77777777" w:rsidR="006F28F6" w:rsidRDefault="00265160">
      <w:pPr>
        <w:spacing w:after="0" w:line="600" w:lineRule="auto"/>
        <w:ind w:firstLine="720"/>
        <w:jc w:val="both"/>
        <w:rPr>
          <w:rFonts w:eastAsia="Times New Roman" w:cs="Times New Roman"/>
          <w:szCs w:val="28"/>
        </w:rPr>
      </w:pPr>
      <w:r>
        <w:rPr>
          <w:rFonts w:eastAsia="Times New Roman" w:cs="Times New Roman"/>
          <w:szCs w:val="28"/>
        </w:rPr>
        <w:t>(Στο σημείο αυτό χτυπά το κουδούνι λήξεως του χρόνου ομιλίας του κυρίου Βουλευτή)</w:t>
      </w:r>
    </w:p>
    <w:p w14:paraId="6FAA04F4" w14:textId="77777777" w:rsidR="006F28F6" w:rsidRDefault="00265160">
      <w:pPr>
        <w:spacing w:after="0" w:line="600" w:lineRule="auto"/>
        <w:ind w:firstLine="720"/>
        <w:jc w:val="both"/>
        <w:rPr>
          <w:rFonts w:eastAsia="Times New Roman"/>
          <w:szCs w:val="24"/>
        </w:rPr>
      </w:pPr>
      <w:r>
        <w:rPr>
          <w:rFonts w:eastAsia="Times New Roman"/>
          <w:szCs w:val="24"/>
        </w:rPr>
        <w:t>Ένα λεπτό, κύριε Πρόεδρε.</w:t>
      </w:r>
    </w:p>
    <w:p w14:paraId="6FAA04F5" w14:textId="77777777" w:rsidR="006F28F6" w:rsidRDefault="00265160">
      <w:pPr>
        <w:spacing w:after="0" w:line="600" w:lineRule="auto"/>
        <w:ind w:firstLine="720"/>
        <w:jc w:val="both"/>
        <w:rPr>
          <w:rFonts w:eastAsia="Times New Roman"/>
          <w:szCs w:val="24"/>
        </w:rPr>
      </w:pPr>
      <w:r>
        <w:rPr>
          <w:rFonts w:eastAsia="Times New Roman"/>
          <w:szCs w:val="24"/>
        </w:rPr>
        <w:t xml:space="preserve">Υπενθυμίζω το -30% για την Έκτακτη Εισφορά Αλληλεγγύης, τις 10 μονάδες του ΦΠΑ στην εστίαση από το </w:t>
      </w:r>
      <w:r>
        <w:rPr>
          <w:rFonts w:eastAsia="Times New Roman"/>
          <w:szCs w:val="24"/>
        </w:rPr>
        <w:t>2</w:t>
      </w:r>
      <w:r>
        <w:rPr>
          <w:rFonts w:eastAsia="Times New Roman"/>
          <w:szCs w:val="24"/>
        </w:rPr>
        <w:t xml:space="preserve">3% στο </w:t>
      </w:r>
      <w:r>
        <w:rPr>
          <w:rFonts w:eastAsia="Times New Roman"/>
          <w:szCs w:val="24"/>
        </w:rPr>
        <w:t>1</w:t>
      </w:r>
      <w:r>
        <w:rPr>
          <w:rFonts w:eastAsia="Times New Roman"/>
          <w:szCs w:val="24"/>
        </w:rPr>
        <w:t>3%, το -30 στον Ειδικό Φόρο Κατανάλω</w:t>
      </w:r>
      <w:r>
        <w:rPr>
          <w:rFonts w:eastAsia="Times New Roman"/>
          <w:szCs w:val="24"/>
        </w:rPr>
        <w:t>σης στο πετρέλαιο, διατηρώντας όμως τα διευρυμένα κριτήρια χορήγησης, το 5% στις ασφαλιστικές εισφορές, την κατάργηση του ΕΕΤΗΔΕ –ακόμα και ο ΕΝΦΙΑ που ήρθε, ήταν 30% μειωμένος- και φυσικά τη χορήγηση κοινωνικού μερίσματος 450 εκατομμυρίων ευρώ.</w:t>
      </w:r>
    </w:p>
    <w:p w14:paraId="6FAA04F6" w14:textId="77777777" w:rsidR="006F28F6" w:rsidRDefault="00265160">
      <w:pPr>
        <w:spacing w:after="0" w:line="600" w:lineRule="auto"/>
        <w:ind w:firstLine="720"/>
        <w:jc w:val="both"/>
        <w:rPr>
          <w:rFonts w:eastAsia="Times New Roman"/>
          <w:szCs w:val="24"/>
        </w:rPr>
      </w:pPr>
      <w:r>
        <w:rPr>
          <w:rFonts w:eastAsia="Times New Roman"/>
          <w:szCs w:val="24"/>
        </w:rPr>
        <w:lastRenderedPageBreak/>
        <w:t>Κλείνοντας</w:t>
      </w:r>
      <w:r>
        <w:rPr>
          <w:rFonts w:eastAsia="Times New Roman"/>
          <w:szCs w:val="24"/>
        </w:rPr>
        <w:t>, θα ήθελα να πω ότι για μας είναι αυτονόητο και απολύτως απαραίτητο να έχεις ισχυρή και αποτελεσματική φορολογική διοίκηση, ώστε να μπορέσεις να εξασφαλίσεις χαμηλότερους φορολογικούς συντελεστές και λιγότερους φόρους. Αλλιώς, η ανάπτυξη δεν θα επιτευχθεί</w:t>
      </w:r>
      <w:r>
        <w:rPr>
          <w:rFonts w:eastAsia="Times New Roman"/>
          <w:szCs w:val="24"/>
        </w:rPr>
        <w:t>. Ακόμα όμως κι αν επιτευχθεί, θα είναι αναιμική. Πρέπει να γίνει ουσιαστικότερη χρήση των νέων τεχνολογιών και ειδικά του διαδικτύου στη φορολογική διοίκηση. Απαραίτητη είναι και η υποχρεωτική εξάπλωση των ηλεκτρονικών συναλλαγών, ειδικά με το κράτος. Επί</w:t>
      </w:r>
      <w:r>
        <w:rPr>
          <w:rFonts w:eastAsia="Times New Roman"/>
          <w:szCs w:val="24"/>
        </w:rPr>
        <w:t xml:space="preserve">σης, πρέπει να δοθούν και επιπλέον κίνητρα για την εκτενέστερη, αλλά συνάμα ορθολογικότερη χρήση των πλαστικών καρτών. </w:t>
      </w:r>
    </w:p>
    <w:p w14:paraId="6FAA04F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για να μπορέσουν αυτά να πραγματοποιηθούν, χρειάζεται η περαιτέρω ενίσχυση των αρμόδιων υπηρεσιών από ανθρώπους που έχουν και τη δυνατότητα να διοικήσουν αποτελεσματικά και να υλοποιήσουν στην πράξη. Εσείς, όμως, επιλέξατε περισσότερους και μεγαλύτερους φ</w:t>
      </w:r>
      <w:r>
        <w:rPr>
          <w:rFonts w:eastAsia="Times New Roman" w:cs="Times New Roman"/>
          <w:szCs w:val="24"/>
        </w:rPr>
        <w:t>όρους, χωρίς να κάνετε κάτι να βελτιωθεί η αποτελεσματικότητα της φορολογικής διοίκησης. Οι διαφορές μας δεν είναι μόνο στην ιδεολογία, είναι και στην πράξη και στο αποτέλεσμα.</w:t>
      </w:r>
    </w:p>
    <w:p w14:paraId="6FAA04F8" w14:textId="77777777" w:rsidR="006F28F6" w:rsidRDefault="00265160">
      <w:pPr>
        <w:spacing w:after="0" w:line="600" w:lineRule="auto"/>
        <w:ind w:firstLine="720"/>
        <w:jc w:val="both"/>
        <w:rPr>
          <w:rFonts w:eastAsia="Times New Roman" w:cs="Times New Roman"/>
          <w:szCs w:val="24"/>
        </w:rPr>
      </w:pPr>
      <w:r>
        <w:rPr>
          <w:rFonts w:eastAsia="Times New Roman"/>
          <w:szCs w:val="24"/>
        </w:rPr>
        <w:lastRenderedPageBreak/>
        <w:t>Ευχαριστώ πολύ.</w:t>
      </w:r>
      <w:r>
        <w:rPr>
          <w:rFonts w:eastAsia="Times New Roman" w:cs="Times New Roman"/>
          <w:szCs w:val="24"/>
        </w:rPr>
        <w:t xml:space="preserve"> </w:t>
      </w:r>
    </w:p>
    <w:p w14:paraId="6FAA04F9" w14:textId="77777777" w:rsidR="006F28F6" w:rsidRDefault="00265160">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FAA04FA"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τρίτος επερωτών συνάδελφος, ο κ. Δημήτριος Σταμάτης, έχει τον λόγο.</w:t>
      </w:r>
    </w:p>
    <w:p w14:paraId="6FAA04FB"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Κύριε Υπουργέ, καθ’ όλη τη διάρκεια της πορείας σας ως </w:t>
      </w:r>
      <w:r>
        <w:rPr>
          <w:rFonts w:eastAsia="Times New Roman" w:cs="Times New Roman"/>
          <w:szCs w:val="24"/>
        </w:rPr>
        <w:t>α</w:t>
      </w:r>
      <w:r>
        <w:rPr>
          <w:rFonts w:eastAsia="Times New Roman" w:cs="Times New Roman"/>
          <w:szCs w:val="24"/>
        </w:rPr>
        <w:t>ντιπολίτευση της χώρας είχατε κάνει σημαία το θέμα των λιστών –ένα θέμα μεγάλ</w:t>
      </w:r>
      <w:r>
        <w:rPr>
          <w:rFonts w:eastAsia="Times New Roman" w:cs="Times New Roman"/>
          <w:szCs w:val="24"/>
        </w:rPr>
        <w:t xml:space="preserve">ης </w:t>
      </w:r>
      <w:r>
        <w:rPr>
          <w:rFonts w:eastAsia="Times New Roman" w:cs="Times New Roman"/>
          <w:szCs w:val="24"/>
        </w:rPr>
        <w:t>εκλογ</w:t>
      </w:r>
      <w:r>
        <w:rPr>
          <w:rFonts w:eastAsia="Times New Roman" w:cs="Times New Roman"/>
          <w:szCs w:val="24"/>
        </w:rPr>
        <w:t>ικής αξίας</w:t>
      </w:r>
      <w:r>
        <w:rPr>
          <w:rFonts w:eastAsia="Times New Roman" w:cs="Times New Roman"/>
          <w:szCs w:val="24"/>
        </w:rPr>
        <w:t xml:space="preserve"> για εσάς</w:t>
      </w:r>
      <w:r>
        <w:rPr>
          <w:rFonts w:eastAsia="Times New Roman" w:cs="Times New Roman"/>
          <w:szCs w:val="24"/>
        </w:rPr>
        <w:t xml:space="preserve">- και μάλιστα σε δύο κατευθύνσεις. Η μία κατεύθυνση ήταν ότι υπήρχε, μέσω των λιστών, κάλυψη της διαφθοράς. Η δεύτερη κατεύθυνση ήταν ότι έχανε το ελληνικό </w:t>
      </w:r>
      <w:r>
        <w:rPr>
          <w:rFonts w:eastAsia="Times New Roman" w:cs="Times New Roman"/>
          <w:szCs w:val="24"/>
        </w:rPr>
        <w:t>δ</w:t>
      </w:r>
      <w:r>
        <w:rPr>
          <w:rFonts w:eastAsia="Times New Roman" w:cs="Times New Roman"/>
          <w:szCs w:val="24"/>
        </w:rPr>
        <w:t>ημόσιο πάρα πολλά χρήματα, τα οποία πλήρωνε ο ελληνικός λαός. Δεν θα δια</w:t>
      </w:r>
      <w:r>
        <w:rPr>
          <w:rFonts w:eastAsia="Times New Roman" w:cs="Times New Roman"/>
          <w:szCs w:val="24"/>
        </w:rPr>
        <w:t xml:space="preserve">φωνήσουμε. </w:t>
      </w:r>
    </w:p>
    <w:p w14:paraId="6FAA04F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Όμως, τώρα, πρέπει να μας πείτε τι κάνατε με αυτές τις λίστες. Και πρώτα από όλα θα πρέπει να ξεκαθαρίσουμε ένα θέμα. Γιατί κατ’ επανάληψη έρχεται ο Πρωθυπουργός στην Αίθουσα </w:t>
      </w:r>
      <w:r>
        <w:rPr>
          <w:rFonts w:eastAsia="Times New Roman" w:cs="Times New Roman"/>
          <w:szCs w:val="24"/>
        </w:rPr>
        <w:t xml:space="preserve">της Βουλής </w:t>
      </w:r>
      <w:r>
        <w:rPr>
          <w:rFonts w:eastAsia="Times New Roman" w:cs="Times New Roman"/>
          <w:szCs w:val="24"/>
        </w:rPr>
        <w:t>και λέει «τις λίστες που εμείς τις φέραμε στη δικαιοσύνη».</w:t>
      </w:r>
      <w:r>
        <w:rPr>
          <w:rFonts w:eastAsia="Times New Roman" w:cs="Times New Roman"/>
          <w:szCs w:val="24"/>
        </w:rPr>
        <w:t xml:space="preserve"> Θα πρέπει να σας διαβάσω, λοιπόν, τις λίστες.</w:t>
      </w:r>
    </w:p>
    <w:p w14:paraId="6FAA04F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Λίστα </w:t>
      </w:r>
      <w:proofErr w:type="spellStart"/>
      <w:r>
        <w:rPr>
          <w:rFonts w:eastAsia="Times New Roman" w:cs="Times New Roman"/>
          <w:szCs w:val="24"/>
        </w:rPr>
        <w:t>Λαγκάρντ</w:t>
      </w:r>
      <w:proofErr w:type="spellEnd"/>
      <w:r>
        <w:rPr>
          <w:rFonts w:eastAsia="Times New Roman" w:cs="Times New Roman"/>
          <w:szCs w:val="24"/>
        </w:rPr>
        <w:t xml:space="preserve">. Τη λίστα </w:t>
      </w:r>
      <w:proofErr w:type="spellStart"/>
      <w:r>
        <w:rPr>
          <w:rFonts w:eastAsia="Times New Roman" w:cs="Times New Roman"/>
          <w:szCs w:val="24"/>
        </w:rPr>
        <w:t>Λαγκάρντ</w:t>
      </w:r>
      <w:proofErr w:type="spellEnd"/>
      <w:r>
        <w:rPr>
          <w:rFonts w:eastAsia="Times New Roman" w:cs="Times New Roman"/>
          <w:szCs w:val="24"/>
        </w:rPr>
        <w:t xml:space="preserve"> ο τότε Πρωθυπουργός Αντώνης Σαμαράς την παρέδωσε μόλις την παρέλαβε. Και επειδή ήμουν αυτόπτης μάρτυς του γεγονότος, δεν την κράτησε </w:t>
      </w:r>
      <w:r>
        <w:rPr>
          <w:rFonts w:eastAsia="Times New Roman" w:cs="Times New Roman"/>
          <w:szCs w:val="24"/>
        </w:rPr>
        <w:t xml:space="preserve">καν </w:t>
      </w:r>
      <w:r>
        <w:rPr>
          <w:rFonts w:eastAsia="Times New Roman" w:cs="Times New Roman"/>
          <w:szCs w:val="24"/>
        </w:rPr>
        <w:t>στα χέρια του. Όχι δεν την άνοιξε, δεν</w:t>
      </w:r>
      <w:r>
        <w:rPr>
          <w:rFonts w:eastAsia="Times New Roman" w:cs="Times New Roman"/>
          <w:szCs w:val="24"/>
        </w:rPr>
        <w:t xml:space="preserve"> την κράτησε ούτε πέντε λεπτά. Την έστειλε εκείνη τη στιγμή στις αρμόδιες διωκτικές αρχές, στις 2</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2012. Η ίδια, η επίσημη λίστα </w:t>
      </w:r>
      <w:proofErr w:type="spellStart"/>
      <w:r>
        <w:rPr>
          <w:rFonts w:eastAsia="Times New Roman" w:cs="Times New Roman"/>
          <w:szCs w:val="24"/>
        </w:rPr>
        <w:t>Λαγκάρντ</w:t>
      </w:r>
      <w:proofErr w:type="spellEnd"/>
      <w:r>
        <w:rPr>
          <w:rFonts w:eastAsia="Times New Roman" w:cs="Times New Roman"/>
          <w:szCs w:val="24"/>
        </w:rPr>
        <w:t>, όπως ήρθε από το Υπουργείο Οικονομικών της Γαλλίας στον κ. Στουρνάρα, αμέσως κι αυτή κατετέθη εκεί.</w:t>
      </w:r>
    </w:p>
    <w:p w14:paraId="6FAA04FE"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Εμείς, λοιπόν, </w:t>
      </w:r>
      <w:r>
        <w:rPr>
          <w:rFonts w:eastAsia="Times New Roman" w:cs="Times New Roman"/>
          <w:szCs w:val="24"/>
        </w:rPr>
        <w:t xml:space="preserve">δώσαμε τις λίστες και δεν ρωτήσαμε να δούμε ποιοι βρίσκονται μέσα ούτε υποδείξαμε κάποια εξαίρεση. </w:t>
      </w:r>
    </w:p>
    <w:p w14:paraId="6FAA04FF"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Δεύτερον, λίστα εμβασμάτων εξωτερικού. Αυτή διαβιβάστηκε στους εισαγγελείς στις 5</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 xml:space="preserve">2012. Περιλαμβάνει πενήντα τέσσερις χιλιάδες διακόσια σαράντα έξι άτομα </w:t>
      </w:r>
      <w:r>
        <w:rPr>
          <w:rFonts w:eastAsia="Times New Roman" w:cs="Times New Roman"/>
          <w:szCs w:val="24"/>
        </w:rPr>
        <w:t xml:space="preserve">με καταθέσεις άνω των 100.000 ευρώ. Και αυτή εμείς την παραδώσαμε. </w:t>
      </w:r>
    </w:p>
    <w:p w14:paraId="6FAA0500"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Λίστα Λουξεμβούργου. Βρίσκεται στα χέρια των </w:t>
      </w:r>
      <w:r>
        <w:rPr>
          <w:rFonts w:eastAsia="Times New Roman" w:cs="Times New Roman"/>
          <w:szCs w:val="24"/>
        </w:rPr>
        <w:t>ο</w:t>
      </w:r>
      <w:r>
        <w:rPr>
          <w:rFonts w:eastAsia="Times New Roman" w:cs="Times New Roman"/>
          <w:szCs w:val="24"/>
        </w:rPr>
        <w:t xml:space="preserve">ικονομικών </w:t>
      </w:r>
      <w:r>
        <w:rPr>
          <w:rFonts w:eastAsia="Times New Roman" w:cs="Times New Roman"/>
          <w:szCs w:val="24"/>
        </w:rPr>
        <w:t>ε</w:t>
      </w:r>
      <w:r>
        <w:rPr>
          <w:rFonts w:eastAsia="Times New Roman" w:cs="Times New Roman"/>
          <w:szCs w:val="24"/>
        </w:rPr>
        <w:t xml:space="preserve">ισαγγελέων από τις αρχές του Σεπτεμβρίου του 2012. Περιέχει τριάντα οκτώ αρχεία. </w:t>
      </w:r>
    </w:p>
    <w:p w14:paraId="6FAA0501"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Υπάρχουν, επίσης, στους </w:t>
      </w:r>
      <w:r>
        <w:rPr>
          <w:rFonts w:eastAsia="Times New Roman" w:cs="Times New Roman"/>
          <w:szCs w:val="24"/>
        </w:rPr>
        <w:t>ο</w:t>
      </w:r>
      <w:r>
        <w:rPr>
          <w:rFonts w:eastAsia="Times New Roman" w:cs="Times New Roman"/>
          <w:szCs w:val="24"/>
        </w:rPr>
        <w:t xml:space="preserve">ικονομικούς </w:t>
      </w:r>
      <w:r>
        <w:rPr>
          <w:rFonts w:eastAsia="Times New Roman" w:cs="Times New Roman"/>
          <w:szCs w:val="24"/>
        </w:rPr>
        <w:t>ε</w:t>
      </w:r>
      <w:r>
        <w:rPr>
          <w:rFonts w:eastAsia="Times New Roman" w:cs="Times New Roman"/>
          <w:szCs w:val="24"/>
        </w:rPr>
        <w:t>ισαγγελείς</w:t>
      </w:r>
      <w:r>
        <w:rPr>
          <w:rFonts w:eastAsia="Times New Roman" w:cs="Times New Roman"/>
          <w:szCs w:val="24"/>
        </w:rPr>
        <w:t xml:space="preserve"> από τον Δεκέμβρη του 2013 εξήντα πέντε </w:t>
      </w:r>
      <w:r>
        <w:rPr>
          <w:rFonts w:eastAsia="Times New Roman" w:cs="Times New Roman"/>
          <w:szCs w:val="24"/>
          <w:lang w:val="en-US"/>
        </w:rPr>
        <w:t>CDs</w:t>
      </w:r>
      <w:r>
        <w:rPr>
          <w:rFonts w:eastAsia="Times New Roman" w:cs="Times New Roman"/>
          <w:szCs w:val="24"/>
        </w:rPr>
        <w:t xml:space="preserve"> με όλο το υλικό που ζήτησε και πήρε από τις τράπεζες το ΣΔΟΕ και αφορούν ένα εκατομμύριο τριακόσιες εξήντα τέσσερις χιλιάδες ΑΦΜ προς έλεγχο.</w:t>
      </w:r>
    </w:p>
    <w:p w14:paraId="6FAA0502"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Η λίστα Λιχτενστάιν και των ακινήτων εξωτερικού υπήρχαν πριν από την </w:t>
      </w:r>
      <w:r>
        <w:rPr>
          <w:rFonts w:eastAsia="Times New Roman" w:cs="Times New Roman"/>
          <w:szCs w:val="24"/>
        </w:rPr>
        <w:t>κ</w:t>
      </w:r>
      <w:r>
        <w:rPr>
          <w:rFonts w:eastAsia="Times New Roman" w:cs="Times New Roman"/>
          <w:szCs w:val="24"/>
        </w:rPr>
        <w:t xml:space="preserve">υβέρνηση του κ. Σαμαρά. </w:t>
      </w:r>
    </w:p>
    <w:p w14:paraId="6FAA0503"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Προς τι λοιπόν αυτή η ανακρίβεια, η κατ’ επανάληψη διατυπωθείσα στη Βουλή ανακρίβεια, του Πρωθυπουργού «εμείς φέραμε»; Όχι, δεν φέρατε εσείς. Εμείς τις φέραμε και δεν ζητήσαμε να γίνει εξαίρεση για κανέναν απολύτως. </w:t>
      </w:r>
    </w:p>
    <w:p w14:paraId="6FAA0504"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Το ερώτημα, όμ</w:t>
      </w:r>
      <w:r>
        <w:rPr>
          <w:rFonts w:eastAsia="Times New Roman" w:cs="Times New Roman"/>
          <w:szCs w:val="24"/>
        </w:rPr>
        <w:t xml:space="preserve">ως, που τίθεται είναι μόνο </w:t>
      </w:r>
      <w:r>
        <w:rPr>
          <w:rFonts w:eastAsia="Times New Roman" w:cs="Times New Roman"/>
          <w:szCs w:val="24"/>
        </w:rPr>
        <w:t xml:space="preserve">προς </w:t>
      </w:r>
      <w:r>
        <w:rPr>
          <w:rFonts w:eastAsia="Times New Roman" w:cs="Times New Roman"/>
          <w:szCs w:val="24"/>
        </w:rPr>
        <w:t xml:space="preserve">εσάς. Εμείς το 2013 δώσαμε εντολή και ξεκίνησαν έλεγχοι σε διακόσιες πενήντα οκτώ υποθέσεις από τη λίστα </w:t>
      </w:r>
      <w:proofErr w:type="spellStart"/>
      <w:r>
        <w:rPr>
          <w:rFonts w:eastAsia="Times New Roman" w:cs="Times New Roman"/>
          <w:szCs w:val="24"/>
        </w:rPr>
        <w:t>Λαγκάρντ</w:t>
      </w:r>
      <w:proofErr w:type="spellEnd"/>
      <w:r>
        <w:rPr>
          <w:rFonts w:eastAsia="Times New Roman" w:cs="Times New Roman"/>
          <w:szCs w:val="24"/>
        </w:rPr>
        <w:t>.</w:t>
      </w:r>
    </w:p>
    <w:p w14:paraId="6FAA0505"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Από τις δύο χιλιάδες εξήντα δύο;</w:t>
      </w:r>
    </w:p>
    <w:p w14:paraId="6FAA0506"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Από</w:t>
      </w:r>
      <w:r>
        <w:rPr>
          <w:rFonts w:eastAsia="Times New Roman" w:cs="Times New Roman"/>
          <w:szCs w:val="24"/>
        </w:rPr>
        <w:t xml:space="preserve"> τις δύο χιλιάδες εξήντα δύο.</w:t>
      </w:r>
    </w:p>
    <w:p w14:paraId="6FAA050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2014 δόθηκαν </w:t>
      </w:r>
      <w:proofErr w:type="spellStart"/>
      <w:r>
        <w:rPr>
          <w:rFonts w:eastAsia="Times New Roman" w:cs="Times New Roman"/>
          <w:szCs w:val="24"/>
        </w:rPr>
        <w:t>εκατόν</w:t>
      </w:r>
      <w:proofErr w:type="spellEnd"/>
      <w:r>
        <w:rPr>
          <w:rFonts w:eastAsia="Times New Roman" w:cs="Times New Roman"/>
          <w:szCs w:val="24"/>
        </w:rPr>
        <w:t xml:space="preserve"> σαράντα τρεις εντολές, εκ των οποίων ολοκληρώθηκαν οι ενενήντα πέντε. </w:t>
      </w:r>
    </w:p>
    <w:p w14:paraId="6FAA0508"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Εσείς, οι διώκτες, που εκμεταλλευτήκατε όσο δεν έπαιρνε το θέμα της λίστας </w:t>
      </w:r>
      <w:proofErr w:type="spellStart"/>
      <w:r>
        <w:rPr>
          <w:rFonts w:eastAsia="Times New Roman" w:cs="Times New Roman"/>
          <w:szCs w:val="24"/>
        </w:rPr>
        <w:t>Λαγκάρντ</w:t>
      </w:r>
      <w:proofErr w:type="spellEnd"/>
      <w:r>
        <w:rPr>
          <w:rFonts w:eastAsia="Times New Roman" w:cs="Times New Roman"/>
          <w:szCs w:val="24"/>
        </w:rPr>
        <w:t>, το 2015 δώσατε εντολή ελέγχου για ογδόντα περιπ</w:t>
      </w:r>
      <w:r>
        <w:rPr>
          <w:rFonts w:eastAsia="Times New Roman" w:cs="Times New Roman"/>
          <w:szCs w:val="24"/>
        </w:rPr>
        <w:t>τώσεις και έγινε έλεγχος και ολοκληρώθηκαν τριάντα οκτώ.</w:t>
      </w:r>
    </w:p>
    <w:p w14:paraId="6FAA0509"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Μην αναφέρετε –σας το είπε πριν από λίγο και ο κ. </w:t>
      </w:r>
      <w:proofErr w:type="spellStart"/>
      <w:r>
        <w:rPr>
          <w:rFonts w:eastAsia="Times New Roman" w:cs="Times New Roman"/>
          <w:szCs w:val="24"/>
        </w:rPr>
        <w:t>Βεσυρόπουλος</w:t>
      </w:r>
      <w:proofErr w:type="spellEnd"/>
      <w:r>
        <w:rPr>
          <w:rFonts w:eastAsia="Times New Roman" w:cs="Times New Roman"/>
          <w:szCs w:val="24"/>
        </w:rPr>
        <w:t>- και μη μας πείτε τι εισπράχθηκε το 2015, γιατί αυτό –για να το πω απλά- είναι ο κόπος της δουλειάς που έγινε το 2013 και το 2014. Εσείς</w:t>
      </w:r>
      <w:r>
        <w:rPr>
          <w:rFonts w:eastAsia="Times New Roman" w:cs="Times New Roman"/>
          <w:szCs w:val="24"/>
        </w:rPr>
        <w:t xml:space="preserve"> να μας πείτε γιατί σταμάτησαν οι έλεγχοι </w:t>
      </w:r>
      <w:proofErr w:type="spellStart"/>
      <w:r>
        <w:rPr>
          <w:rFonts w:eastAsia="Times New Roman" w:cs="Times New Roman"/>
          <w:szCs w:val="24"/>
        </w:rPr>
        <w:t>Λαγκάρντ</w:t>
      </w:r>
      <w:proofErr w:type="spellEnd"/>
      <w:r>
        <w:rPr>
          <w:rFonts w:eastAsia="Times New Roman" w:cs="Times New Roman"/>
          <w:szCs w:val="24"/>
        </w:rPr>
        <w:t>;</w:t>
      </w:r>
      <w:r>
        <w:rPr>
          <w:rFonts w:eastAsia="Times New Roman" w:cs="Times New Roman"/>
          <w:szCs w:val="24"/>
        </w:rPr>
        <w:t xml:space="preserve">  </w:t>
      </w:r>
    </w:p>
    <w:p w14:paraId="6FAA050A"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Έχω και ένα δεύτερο ερώτημα. Θα θυμούνται όλοι οι συνάδελφοι εδώ</w:t>
      </w:r>
      <w:r>
        <w:rPr>
          <w:rFonts w:eastAsia="Times New Roman" w:cs="Times New Roman"/>
          <w:szCs w:val="24"/>
        </w:rPr>
        <w:t>,</w:t>
      </w:r>
      <w:r>
        <w:rPr>
          <w:rFonts w:eastAsia="Times New Roman" w:cs="Times New Roman"/>
          <w:szCs w:val="24"/>
        </w:rPr>
        <w:t xml:space="preserve"> ότι ο πρώην Υπουργός Επικρατείας, ο κ. Νικολούδης, –δύο φορές στη Βουλή και άλλες τόσες στα μέσα ενημέρωσης- είχε πει ότι έχει έτοιμο έν</w:t>
      </w:r>
      <w:r>
        <w:rPr>
          <w:rFonts w:eastAsia="Times New Roman" w:cs="Times New Roman"/>
          <w:szCs w:val="24"/>
        </w:rPr>
        <w:t xml:space="preserve">α </w:t>
      </w:r>
      <w:r>
        <w:rPr>
          <w:rFonts w:eastAsia="Times New Roman" w:cs="Times New Roman"/>
          <w:szCs w:val="24"/>
        </w:rPr>
        <w:t>«</w:t>
      </w:r>
      <w:r>
        <w:rPr>
          <w:rFonts w:eastAsia="Times New Roman" w:cs="Times New Roman"/>
          <w:szCs w:val="24"/>
        </w:rPr>
        <w:t>δώρο</w:t>
      </w:r>
      <w:r>
        <w:rPr>
          <w:rFonts w:eastAsia="Times New Roman" w:cs="Times New Roman"/>
          <w:szCs w:val="24"/>
        </w:rPr>
        <w:t>»</w:t>
      </w:r>
      <w:r>
        <w:rPr>
          <w:rFonts w:eastAsia="Times New Roman" w:cs="Times New Roman"/>
          <w:szCs w:val="24"/>
        </w:rPr>
        <w:t xml:space="preserve"> 2,5 δισεκατομμυρίων ευρώ για την κυβέρνηση και θα το προσφέρει στον κ. Τσίπρα το καλοκαίρι του 2015.</w:t>
      </w:r>
    </w:p>
    <w:p w14:paraId="6FAA050B"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έτσι ή δεν είναι; Είπε βέβαια και </w:t>
      </w:r>
      <w:r>
        <w:rPr>
          <w:rFonts w:eastAsia="Times New Roman" w:cs="Times New Roman"/>
          <w:szCs w:val="24"/>
        </w:rPr>
        <w:t xml:space="preserve">για </w:t>
      </w:r>
      <w:r>
        <w:rPr>
          <w:rFonts w:eastAsia="Times New Roman" w:cs="Times New Roman"/>
          <w:szCs w:val="24"/>
        </w:rPr>
        <w:t>τα καπνικά και για τα πετρέλαια, αλλά εγώ μένω στα 2,5 δισεκατομμύρια ευρώ που είχαν σχέση με διαπιστω</w:t>
      </w:r>
      <w:r>
        <w:rPr>
          <w:rFonts w:eastAsia="Times New Roman" w:cs="Times New Roman"/>
          <w:szCs w:val="24"/>
        </w:rPr>
        <w:t xml:space="preserve">θείσα φοροδιαφυγή 7 δισεκατομμυρίων ευρώ και έλεγε μάλιστα ότι είναι έτοιμος και όσον αφορά τα πρόσωπα και όσον αφορά </w:t>
      </w:r>
      <w:r>
        <w:rPr>
          <w:rFonts w:eastAsia="Times New Roman" w:cs="Times New Roman"/>
          <w:szCs w:val="24"/>
        </w:rPr>
        <w:t>σ</w:t>
      </w:r>
      <w:r>
        <w:rPr>
          <w:rFonts w:eastAsia="Times New Roman" w:cs="Times New Roman"/>
          <w:szCs w:val="24"/>
        </w:rPr>
        <w:t xml:space="preserve">τα ποσά. </w:t>
      </w:r>
    </w:p>
    <w:p w14:paraId="6FAA050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Και ξαφνικά γίνονται οι εκλογές και ο κ. Νικολούδης δεν μετέχει στο Υπουργικό Συμβούλιο, αυτός που θα έκανε δώρο τα 2,5 δισεκατ</w:t>
      </w:r>
      <w:r>
        <w:rPr>
          <w:rFonts w:eastAsia="Times New Roman" w:cs="Times New Roman"/>
          <w:szCs w:val="24"/>
        </w:rPr>
        <w:t xml:space="preserve">ομμύρια στο ελληνικό </w:t>
      </w:r>
      <w:r>
        <w:rPr>
          <w:rFonts w:eastAsia="Times New Roman" w:cs="Times New Roman"/>
          <w:szCs w:val="24"/>
        </w:rPr>
        <w:t>δ</w:t>
      </w:r>
      <w:r>
        <w:rPr>
          <w:rFonts w:eastAsia="Times New Roman" w:cs="Times New Roman"/>
          <w:szCs w:val="24"/>
        </w:rPr>
        <w:t>ημόσιο. Ρωτώ εγώ τώρα: Δεν τον ρωτήσατε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υνάδελφε, πού είναι αυτές οι λίστες με τα 2,5 δισεκατομμύρια, γιατί να χαθούν;»; Ή –εύλογο το ερώτημα- εάν δεν τον ρωτήσατε</w:t>
      </w:r>
      <w:r>
        <w:rPr>
          <w:rFonts w:eastAsia="Times New Roman" w:cs="Times New Roman"/>
          <w:szCs w:val="24"/>
        </w:rPr>
        <w:t>,</w:t>
      </w:r>
      <w:r>
        <w:rPr>
          <w:rFonts w:eastAsia="Times New Roman" w:cs="Times New Roman"/>
          <w:szCs w:val="24"/>
        </w:rPr>
        <w:t xml:space="preserve"> μήπως ήταν αυτός ο λόγος για τον οποίο απομακρύνθηκε ο κ. Νικολούδ</w:t>
      </w:r>
      <w:r>
        <w:rPr>
          <w:rFonts w:eastAsia="Times New Roman" w:cs="Times New Roman"/>
          <w:szCs w:val="24"/>
        </w:rPr>
        <w:t xml:space="preserve">ης από αυτή τη θέση και τι θέλατε να κρύψετε τότε; </w:t>
      </w:r>
    </w:p>
    <w:p w14:paraId="6FAA050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Ο συνδυασμός των δύο γεγονότων, δηλαδή η κατ’ επανάληψη δήλωση του κ. Νικολούδη ότι είχε βέβαια τα 2,5 δισεκατομμύρια –εκτός αν ήταν και αυτός αιθεροβάμων, εκτός αν ζούσε και αυτός στον κόσμο της αυταπάτη</w:t>
      </w:r>
      <w:r>
        <w:rPr>
          <w:rFonts w:eastAsia="Times New Roman" w:cs="Times New Roman"/>
          <w:szCs w:val="24"/>
        </w:rPr>
        <w:t>ς σαν τον Πρωθυπουργό- και η απομάκρυνσή του, γεννά ένα πελώριο πολιτικό ερω</w:t>
      </w:r>
      <w:r>
        <w:rPr>
          <w:rFonts w:eastAsia="Times New Roman" w:cs="Times New Roman"/>
          <w:szCs w:val="24"/>
        </w:rPr>
        <w:lastRenderedPageBreak/>
        <w:t xml:space="preserve">τηματικό: Ή ο άνθρωπος ήταν ακατάλληλος και τον χρησιμοποιήσατε και τον εκμεταλλεύτηκε η τότε </w:t>
      </w:r>
      <w:r>
        <w:rPr>
          <w:rFonts w:eastAsia="Times New Roman" w:cs="Times New Roman"/>
          <w:szCs w:val="24"/>
        </w:rPr>
        <w:t>κ</w:t>
      </w:r>
      <w:r>
        <w:rPr>
          <w:rFonts w:eastAsia="Times New Roman" w:cs="Times New Roman"/>
          <w:szCs w:val="24"/>
        </w:rPr>
        <w:t xml:space="preserve">υβέρνηση ΣΥΡΙΖΑ-ΑΝΕΛ ή έλεγε την αλήθεια, η οποία αποδεικνύεται εν τοις </w:t>
      </w:r>
      <w:proofErr w:type="spellStart"/>
      <w:r>
        <w:rPr>
          <w:rFonts w:eastAsia="Times New Roman" w:cs="Times New Roman"/>
          <w:szCs w:val="24"/>
        </w:rPr>
        <w:t>πράγμασι</w:t>
      </w:r>
      <w:proofErr w:type="spellEnd"/>
      <w:r>
        <w:rPr>
          <w:rFonts w:eastAsia="Times New Roman" w:cs="Times New Roman"/>
          <w:szCs w:val="24"/>
        </w:rPr>
        <w:t xml:space="preserve"> από </w:t>
      </w:r>
      <w:r>
        <w:rPr>
          <w:rFonts w:eastAsia="Times New Roman" w:cs="Times New Roman"/>
          <w:szCs w:val="24"/>
        </w:rPr>
        <w:t xml:space="preserve">την καθυστέρηση, από το φρενάρισμα που υπάρχει στη λίστα </w:t>
      </w:r>
      <w:proofErr w:type="spellStart"/>
      <w:r>
        <w:rPr>
          <w:rFonts w:eastAsia="Times New Roman" w:cs="Times New Roman"/>
          <w:szCs w:val="24"/>
        </w:rPr>
        <w:t>Λαγκάρντ</w:t>
      </w:r>
      <w:proofErr w:type="spellEnd"/>
      <w:r>
        <w:rPr>
          <w:rFonts w:eastAsia="Times New Roman" w:cs="Times New Roman"/>
          <w:szCs w:val="24"/>
        </w:rPr>
        <w:t xml:space="preserve">. Εδώ πρέπει να μας δώσετε πειστικές απαντήσεις. </w:t>
      </w:r>
    </w:p>
    <w:p w14:paraId="6FAA050E"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Ρωτήσατε, κύριε Υπουργέ, τον κ. Νικολούδη πού είναι αυτά τα 2,5 δισεκατομμύρια να χαρούμε όλοι μας;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έχετε υποχρέωση</w:t>
      </w:r>
      <w:r>
        <w:rPr>
          <w:rFonts w:eastAsia="Times New Roman" w:cs="Times New Roman"/>
          <w:szCs w:val="24"/>
        </w:rPr>
        <w:t>,</w:t>
      </w:r>
      <w:r>
        <w:rPr>
          <w:rFonts w:eastAsia="Times New Roman" w:cs="Times New Roman"/>
          <w:szCs w:val="24"/>
        </w:rPr>
        <w:t xml:space="preserve"> τ</w:t>
      </w:r>
      <w:r>
        <w:rPr>
          <w:rFonts w:eastAsia="Times New Roman" w:cs="Times New Roman"/>
          <w:szCs w:val="24"/>
        </w:rPr>
        <w:t xml:space="preserve">ουλάχιστον, να ενημερώσετε τον Πρωθυπουργό ότι τις λίστες που σας προανάφερα, εμείς τις παραδώσαμε, η δική μας </w:t>
      </w:r>
      <w:r>
        <w:rPr>
          <w:rFonts w:eastAsia="Times New Roman" w:cs="Times New Roman"/>
          <w:szCs w:val="24"/>
        </w:rPr>
        <w:t>κ</w:t>
      </w:r>
      <w:r>
        <w:rPr>
          <w:rFonts w:eastAsia="Times New Roman" w:cs="Times New Roman"/>
          <w:szCs w:val="24"/>
        </w:rPr>
        <w:t xml:space="preserve">υβέρνηση τις παρέδωσε αυθημερόν μόλις τις πήρε. </w:t>
      </w:r>
    </w:p>
    <w:p w14:paraId="6FAA050F"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w:t>
      </w:r>
    </w:p>
    <w:p w14:paraId="6FAA0510"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Τον λόγο έχει ο τέταρτος επερωτών</w:t>
      </w:r>
      <w:r>
        <w:rPr>
          <w:rFonts w:eastAsia="Times New Roman" w:cs="Times New Roman"/>
          <w:szCs w:val="24"/>
        </w:rPr>
        <w:t>,</w:t>
      </w:r>
      <w:r>
        <w:rPr>
          <w:rFonts w:eastAsia="Times New Roman" w:cs="Times New Roman"/>
          <w:szCs w:val="24"/>
        </w:rPr>
        <w:t xml:space="preserve"> κ. Ιωάννης </w:t>
      </w:r>
      <w:proofErr w:type="spellStart"/>
      <w:r>
        <w:rPr>
          <w:rFonts w:eastAsia="Times New Roman" w:cs="Times New Roman"/>
          <w:szCs w:val="24"/>
        </w:rPr>
        <w:t>Βρούτσης</w:t>
      </w:r>
      <w:proofErr w:type="spellEnd"/>
      <w:r>
        <w:rPr>
          <w:rFonts w:eastAsia="Times New Roman" w:cs="Times New Roman"/>
          <w:szCs w:val="24"/>
        </w:rPr>
        <w:t>.</w:t>
      </w:r>
      <w:r>
        <w:rPr>
          <w:rFonts w:eastAsia="Times New Roman" w:cs="Times New Roman"/>
          <w:szCs w:val="24"/>
        </w:rPr>
        <w:t xml:space="preserve"> </w:t>
      </w:r>
    </w:p>
    <w:p w14:paraId="6FAA0511"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Θέλετε και τη δευτερολογία σας, κύριε </w:t>
      </w:r>
      <w:proofErr w:type="spellStart"/>
      <w:r>
        <w:rPr>
          <w:rFonts w:eastAsia="Times New Roman" w:cs="Times New Roman"/>
          <w:szCs w:val="24"/>
        </w:rPr>
        <w:t>Βρούτση</w:t>
      </w:r>
      <w:proofErr w:type="spellEnd"/>
      <w:r>
        <w:rPr>
          <w:rFonts w:eastAsia="Times New Roman" w:cs="Times New Roman"/>
          <w:szCs w:val="24"/>
        </w:rPr>
        <w:t xml:space="preserve">; </w:t>
      </w:r>
    </w:p>
    <w:p w14:paraId="6FAA0512"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Θα δούμε. </w:t>
      </w:r>
    </w:p>
    <w:p w14:paraId="6FAA0513"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δεν έχει στεγνώσει ακόμη το μελάνι από τα τελευταία νομοσχέδια της Κυβέρνησης ΣΥΡΙΖΑ-ΑΝΕΛ που πρόσφατα ψηφίσαμε, νομοσχέδια με πολύ βαριά, άδικα και επώδυνα μέτρα. </w:t>
      </w:r>
    </w:p>
    <w:p w14:paraId="6FAA0514"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Θυμίζω, κύριε Υπουργέ, ότι το ύψος των μέτρων συνολικά, φορολογικών και </w:t>
      </w:r>
      <w:r>
        <w:rPr>
          <w:rFonts w:eastAsia="Times New Roman" w:cs="Times New Roman"/>
          <w:szCs w:val="24"/>
        </w:rPr>
        <w:t>επιπτώσεων στο ασφαλιστικό, είναι της τάξεως των 9</w:t>
      </w:r>
      <w:r>
        <w:rPr>
          <w:rFonts w:eastAsia="Times New Roman" w:cs="Times New Roman"/>
          <w:szCs w:val="24"/>
          <w:vertAlign w:val="superscript"/>
        </w:rPr>
        <w:t xml:space="preserve"> </w:t>
      </w:r>
      <w:r>
        <w:rPr>
          <w:rFonts w:eastAsia="Times New Roman" w:cs="Times New Roman"/>
          <w:szCs w:val="24"/>
        </w:rPr>
        <w:t>δισεκατομμυρίων ευρώ, χωρίς σε αυτά να συνυπολογίζουμε τον περίφημο κόφτη ύψους 2% του ΑΕΠ ή 3,6 δισεκατομμύρια ευρώ, που εάν προσθέσουμε και σε αυτόν την τροπολογία που πλέον ζητάτε καθαρή επίπτωση αφαιρώ</w:t>
      </w:r>
      <w:r>
        <w:rPr>
          <w:rFonts w:eastAsia="Times New Roman" w:cs="Times New Roman"/>
          <w:szCs w:val="24"/>
        </w:rPr>
        <w:t xml:space="preserve">ντας τις δημοσιονομικές επιπτώσεις, φτάνει τα 5 δισεκατομμύρια ευρώ. </w:t>
      </w:r>
    </w:p>
    <w:p w14:paraId="6FAA0515"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Στη βάση αυτή εγείρεται ένα ερώτημα που ακούστηκε πριν και εμφατικά θα το επαναλάβω γιατί είναι κρίσιμο. Στη Βουλή αυτή είναι καταγεγραμμένο στη συνείδηση όλων των Κοινοβουλευτικών Ομάδω</w:t>
      </w:r>
      <w:r>
        <w:rPr>
          <w:rFonts w:eastAsia="Times New Roman" w:cs="Times New Roman"/>
          <w:szCs w:val="24"/>
        </w:rPr>
        <w:t>ν –πιστεύω και στους Βουλευτές του ΣΥΡΙΖΑ, σε όλους τους Βουλευτές- αλλά κυρίως στη μνήμη και στη συνείδηση του ελληνικού λαού οι δηλώσεις του κ. Νικολούδη, ο οποίος από αυτό εδώ το Βήμα στις Προγραμματικές Δηλώσεις της Κυβέρνησης, δήλωνε εμφατικά, κατηγορ</w:t>
      </w:r>
      <w:r>
        <w:rPr>
          <w:rFonts w:eastAsia="Times New Roman" w:cs="Times New Roman"/>
          <w:szCs w:val="24"/>
        </w:rPr>
        <w:t>ηματικά με τον πιο πειστικό τρόπο –</w:t>
      </w:r>
      <w:r>
        <w:rPr>
          <w:rFonts w:eastAsia="Times New Roman" w:cs="Times New Roman"/>
          <w:szCs w:val="24"/>
        </w:rPr>
        <w:lastRenderedPageBreak/>
        <w:t>προς όλες τις πτέρυγες της Βουλής και κυρίως προς τον ελληνικό λαό- ότι η κυβέρνηση φέρνει αμέσως έσοδα 2,5 δισεκατομμύρια ευρώ από φοροδιαφυγή</w:t>
      </w:r>
      <w:r>
        <w:rPr>
          <w:rFonts w:eastAsia="Times New Roman" w:cs="Times New Roman"/>
          <w:szCs w:val="24"/>
        </w:rPr>
        <w:t>,</w:t>
      </w:r>
      <w:r>
        <w:rPr>
          <w:rFonts w:eastAsia="Times New Roman" w:cs="Times New Roman"/>
          <w:szCs w:val="24"/>
        </w:rPr>
        <w:t xml:space="preserve"> τα οποία είναι στα συρτάρια του Υπουργείου και εκτός αυτών 1 δισεκατομμύριο </w:t>
      </w:r>
      <w:r>
        <w:rPr>
          <w:rFonts w:eastAsia="Times New Roman" w:cs="Times New Roman"/>
          <w:szCs w:val="24"/>
        </w:rPr>
        <w:t xml:space="preserve">από τα καπνικά και 2 δισεκατομμύρια από το λαθρεμπόριο, δηλαδή 5,5 δισεκατομμύρια ευρώ, όσα ήταν τα μέτρα του τελευταίου νομοσχεδίου. </w:t>
      </w:r>
    </w:p>
    <w:p w14:paraId="6FAA0516"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Δικαίως, λοιπόν, εγείρεται ένα ερώτημα. Έχει πειστική απάντηση η Κυβέρνηση γι’ αυτό, κύριε Υπουργέ; Ποιος παραποίησε την </w:t>
      </w:r>
      <w:r>
        <w:rPr>
          <w:rFonts w:eastAsia="Times New Roman" w:cs="Times New Roman"/>
          <w:szCs w:val="24"/>
        </w:rPr>
        <w:t xml:space="preserve">πραγματικότητα; Ο κ. Νικολούδης συνειδητά ή μη συνειδητά; Αυταπατώταν και αυτός ή στην πράξη υπήρχαν πραγματικά έσοδα τα οποία αποκρυφθήκαν για κάποιους άλλους λόγους; Νομίζω θα απαντήσετε. </w:t>
      </w:r>
    </w:p>
    <w:p w14:paraId="6FAA051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Όμως, υπάρχει και ένα κρίσιμο ζήτημα, κυρίες και κύριοι συνάδελφο</w:t>
      </w:r>
      <w:r>
        <w:rPr>
          <w:rFonts w:eastAsia="Times New Roman" w:cs="Times New Roman"/>
          <w:szCs w:val="24"/>
        </w:rPr>
        <w:t xml:space="preserve">ι, που ανοίγει από εδώ και πέρα και πρέπει να μας απασχολήσει όλες και όλους γιατί –το έχω πει και δημόσια σε τηλεοπτικές εκπομπές το πιστεύω βαθύτατα ότι πάνω από όλους, τουλάχιστον έτσι εμείς, αισθανόμαστε στο χώρο της Νέας </w:t>
      </w:r>
      <w:r>
        <w:rPr>
          <w:rFonts w:eastAsia="Times New Roman" w:cs="Times New Roman"/>
          <w:szCs w:val="24"/>
        </w:rPr>
        <w:lastRenderedPageBreak/>
        <w:t>Δημοκρατίας- πάνω απ’ όλα είνα</w:t>
      </w:r>
      <w:r>
        <w:rPr>
          <w:rFonts w:eastAsia="Times New Roman" w:cs="Times New Roman"/>
          <w:szCs w:val="24"/>
        </w:rPr>
        <w:t xml:space="preserve">ι η Ελλάδα. Εάν πέσει η Ελλάδα, πέφτουμε όλοι. Και αυτό είναι μια βαθιά μας πεποίθηση. </w:t>
      </w:r>
    </w:p>
    <w:p w14:paraId="6FAA0518" w14:textId="77777777" w:rsidR="006F28F6" w:rsidRDefault="00265160">
      <w:pPr>
        <w:spacing w:after="0" w:line="600" w:lineRule="auto"/>
        <w:ind w:firstLine="720"/>
        <w:jc w:val="both"/>
        <w:rPr>
          <w:rFonts w:eastAsia="Times New Roman"/>
          <w:szCs w:val="24"/>
        </w:rPr>
      </w:pPr>
      <w:r>
        <w:rPr>
          <w:rFonts w:eastAsia="Times New Roman"/>
          <w:szCs w:val="24"/>
        </w:rPr>
        <w:t xml:space="preserve">Το λέω και με τη συνείδηση και την εμπειρία ενός Υπουργού, που επί δυόμισι χρόνια βίωνα μια άδικη κατάσταση -όχι για μένα, για τη χώρα-, καθώς μπαινοβγαίνοντας στο </w:t>
      </w:r>
      <w:r>
        <w:rPr>
          <w:rFonts w:eastAsia="Times New Roman"/>
          <w:szCs w:val="24"/>
        </w:rPr>
        <w:t>Υπουργείο Εργασίας και στο Υπουργείο Οικονομικών κατά τη διάρκεια των διαπραγματεύσεων, έβλεπα την αφίσα του ΣΥΡΙΖΑ που έκανε έκκληση στους Έλληνες πολίτες να μην πληρώνει κανένας φόρους και εισφορές, κύριε Υπουργέ.</w:t>
      </w:r>
    </w:p>
    <w:p w14:paraId="6FAA0519" w14:textId="77777777" w:rsidR="006F28F6" w:rsidRDefault="00265160">
      <w:pPr>
        <w:spacing w:after="0" w:line="600" w:lineRule="auto"/>
        <w:ind w:firstLine="720"/>
        <w:jc w:val="both"/>
        <w:rPr>
          <w:rFonts w:eastAsia="Times New Roman"/>
          <w:szCs w:val="24"/>
        </w:rPr>
      </w:pPr>
      <w:r>
        <w:rPr>
          <w:rFonts w:eastAsia="Times New Roman"/>
          <w:szCs w:val="24"/>
        </w:rPr>
        <w:t>Εμείς είμαστε αντίθετοι σε αυτό. Λέμε στ</w:t>
      </w:r>
      <w:r>
        <w:rPr>
          <w:rFonts w:eastAsia="Times New Roman"/>
          <w:szCs w:val="24"/>
        </w:rPr>
        <w:t xml:space="preserve">ους πολίτες ότι πρέπει να είναι συνεπείς απέναντι στους φόρους τους. Το πιστεύουμε συνειδησιακά. Ποτέ δεν θα διεκδικούσαμε την εξουσία βλέποντας ερείπια την Ελλάδα και αυτή είναι η μεγάλη μας πολιτική, ιδεολογική, ιστορική διαφορά. </w:t>
      </w:r>
    </w:p>
    <w:p w14:paraId="6FAA051A" w14:textId="77777777" w:rsidR="006F28F6" w:rsidRDefault="00265160">
      <w:pPr>
        <w:spacing w:after="0" w:line="600" w:lineRule="auto"/>
        <w:ind w:firstLine="720"/>
        <w:jc w:val="both"/>
        <w:rPr>
          <w:rFonts w:eastAsia="Times New Roman"/>
          <w:szCs w:val="24"/>
        </w:rPr>
      </w:pPr>
      <w:r>
        <w:rPr>
          <w:rFonts w:eastAsia="Times New Roman"/>
          <w:szCs w:val="24"/>
        </w:rPr>
        <w:t>Προσέξτε όμως. Τον Οκτώ</w:t>
      </w:r>
      <w:r>
        <w:rPr>
          <w:rFonts w:eastAsia="Times New Roman"/>
          <w:szCs w:val="24"/>
        </w:rPr>
        <w:t xml:space="preserve">βριο του 2015, ως Κοινοβουλευτικός Εκπρόσωπος του κόμματος, έκανα έκκληση τότε στην Κυβέρνηση, στον παρόντα Υπουργό να μην ψηφίσει τη διάταξη εκείνη, η οποία δεν επέβαλε πλέον πρόστιμα. Θα μου πείτε «τι λέτε, κύριε </w:t>
      </w:r>
      <w:proofErr w:type="spellStart"/>
      <w:r>
        <w:rPr>
          <w:rFonts w:eastAsia="Times New Roman"/>
          <w:szCs w:val="24"/>
        </w:rPr>
        <w:t>Βρούτση</w:t>
      </w:r>
      <w:proofErr w:type="spellEnd"/>
      <w:r>
        <w:rPr>
          <w:rFonts w:eastAsia="Times New Roman"/>
          <w:szCs w:val="24"/>
        </w:rPr>
        <w:t>, εσείς σήμερα λέτε να βάλετε πρόσ</w:t>
      </w:r>
      <w:r>
        <w:rPr>
          <w:rFonts w:eastAsia="Times New Roman"/>
          <w:szCs w:val="24"/>
        </w:rPr>
        <w:t xml:space="preserve">τιμα;». </w:t>
      </w:r>
    </w:p>
    <w:p w14:paraId="6FAA051B" w14:textId="77777777" w:rsidR="006F28F6" w:rsidRDefault="00265160">
      <w:pPr>
        <w:spacing w:after="0" w:line="600" w:lineRule="auto"/>
        <w:ind w:firstLine="720"/>
        <w:jc w:val="both"/>
        <w:rPr>
          <w:rFonts w:eastAsia="Times New Roman"/>
          <w:szCs w:val="24"/>
        </w:rPr>
      </w:pPr>
      <w:r>
        <w:rPr>
          <w:rFonts w:eastAsia="Times New Roman"/>
          <w:szCs w:val="24"/>
        </w:rPr>
        <w:lastRenderedPageBreak/>
        <w:t>Κοιτάξτε, κύριε Υπουργέ. Τα θέματα της φοροδιαφυγής και των εσόδων του κράτους είναι μια πάρα πολύ σοβαρή υπόθεση. Πάρα πολύ σοβαρή υπόθεση. Η δική μου εμπειρία από το Υπουργείο, την οποία χρησιμοποιώ πλέον ως παράδειγμα, έδειξε ότι μία συνετή, ισ</w:t>
      </w:r>
      <w:r>
        <w:rPr>
          <w:rFonts w:eastAsia="Times New Roman"/>
          <w:szCs w:val="24"/>
        </w:rPr>
        <w:t xml:space="preserve">ορροπημένη, αλλά και αποφασιστική κυβέρνηση, σε επίπεδο πολιτικό, φέρνει αποτελέσματα. </w:t>
      </w:r>
    </w:p>
    <w:p w14:paraId="6FAA051C" w14:textId="77777777" w:rsidR="006F28F6" w:rsidRDefault="00265160">
      <w:pPr>
        <w:spacing w:after="0" w:line="600" w:lineRule="auto"/>
        <w:ind w:firstLine="720"/>
        <w:jc w:val="both"/>
        <w:rPr>
          <w:rFonts w:eastAsia="Times New Roman"/>
          <w:szCs w:val="24"/>
        </w:rPr>
      </w:pPr>
      <w:r>
        <w:rPr>
          <w:rFonts w:eastAsia="Times New Roman"/>
          <w:szCs w:val="24"/>
        </w:rPr>
        <w:t xml:space="preserve">Στο Υπουργείο Εργασίας, επέβαλε το περίφημο πρόστιμο των 10.500 ευρώ. Υπέρ των εργαζομένων ήταν. Την επόμενη ημέρα η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xml:space="preserve"> έδειξε εβδομήντα χιλιάδες νέες θέσεις απασ</w:t>
      </w:r>
      <w:r>
        <w:rPr>
          <w:rFonts w:eastAsia="Times New Roman"/>
          <w:szCs w:val="24"/>
        </w:rPr>
        <w:t>χόλησης, που δεν ήταν νέες θέσεις απασχόλησης, αλλά ήταν ο φόρος του προστίμου που πέρασε από την ανεπίσημη οικονομία στην επίσημη. Δεν ήταν, όμως, μόνο αυτό. Συνοδεύτηκε από μια γενναία, για πρώτη φορά στην ιστορία του Υπουργείου Εργασίας, μείωση ασφαλιστ</w:t>
      </w:r>
      <w:r>
        <w:rPr>
          <w:rFonts w:eastAsia="Times New Roman"/>
          <w:szCs w:val="24"/>
        </w:rPr>
        <w:t xml:space="preserve">ικών εισφορών. </w:t>
      </w:r>
    </w:p>
    <w:p w14:paraId="6FAA051D" w14:textId="77777777" w:rsidR="006F28F6" w:rsidRDefault="00265160">
      <w:pPr>
        <w:spacing w:after="0" w:line="600" w:lineRule="auto"/>
        <w:ind w:firstLine="720"/>
        <w:jc w:val="both"/>
        <w:rPr>
          <w:rFonts w:eastAsia="Times New Roman"/>
          <w:szCs w:val="24"/>
        </w:rPr>
      </w:pPr>
      <w:r>
        <w:rPr>
          <w:rFonts w:eastAsia="Times New Roman"/>
          <w:szCs w:val="24"/>
        </w:rPr>
        <w:t>Εσείς εδώ κάνετε κάτι τελείως αντίθετο. Καταργείτε τα πρόστιμα και αυξάνετε τους φόρους. Να μετρήσω τους φόρους που βάζετε; Είναι αναρίθμητοι. Ειπώθηκαν από τον κύριο εισηγητή μας λίγο πριν. Είναι γνωστοί, φόροι υπερβολικοί, φόροι ασύλληπτο</w:t>
      </w:r>
      <w:r>
        <w:rPr>
          <w:rFonts w:eastAsia="Times New Roman"/>
          <w:szCs w:val="24"/>
        </w:rPr>
        <w:t xml:space="preserve">ι, οι οποίοι θα γονατίσουν την ελληνική κοινωνία. </w:t>
      </w:r>
    </w:p>
    <w:p w14:paraId="6FAA051E" w14:textId="77777777" w:rsidR="006F28F6" w:rsidRDefault="00265160">
      <w:pPr>
        <w:spacing w:after="0" w:line="600" w:lineRule="auto"/>
        <w:ind w:firstLine="720"/>
        <w:jc w:val="both"/>
        <w:rPr>
          <w:rFonts w:eastAsia="Times New Roman"/>
          <w:szCs w:val="24"/>
        </w:rPr>
      </w:pPr>
      <w:r>
        <w:rPr>
          <w:rFonts w:eastAsia="Times New Roman"/>
          <w:szCs w:val="24"/>
        </w:rPr>
        <w:lastRenderedPageBreak/>
        <w:t>Η πρόβλεψή μου είναι ότι αυτήν τη στιγμή υπάρχει ένα γενικό εκτεταμένο κλίμα ροπής προς φοροδιαφυγή και εισφοροδιαφυγή. Αυτό μας λυπεί. Πάρτε μέτρα. Πιστεύω πως πρέπει να υπάρξει ένα συνδυαστικό πλαίσιο μέ</w:t>
      </w:r>
      <w:r>
        <w:rPr>
          <w:rFonts w:eastAsia="Times New Roman"/>
          <w:szCs w:val="24"/>
        </w:rPr>
        <w:t>τρων εκ μέρους του Υπουργείου Οικονομικών, το οποίο θα μειώσει τους φόρους και θα αυξήσει τα πρόστιμα του φορολογικού ελέγχου. Συνδυαστικά, όμως. Συνδυαστικά. Αυτό θα φέρει έσοδα, θα δημιουργήσει ανάπτυξη και προοπτική.</w:t>
      </w:r>
    </w:p>
    <w:p w14:paraId="6FAA051F" w14:textId="77777777" w:rsidR="006F28F6" w:rsidRDefault="00265160">
      <w:pPr>
        <w:spacing w:after="0" w:line="600" w:lineRule="auto"/>
        <w:jc w:val="both"/>
        <w:rPr>
          <w:rFonts w:eastAsia="Times New Roman"/>
          <w:szCs w:val="24"/>
        </w:rPr>
      </w:pPr>
      <w:r>
        <w:rPr>
          <w:rFonts w:eastAsia="Times New Roman"/>
          <w:szCs w:val="24"/>
        </w:rPr>
        <w:t>Και φθάνω στο τελευταίο, το οποίο έχ</w:t>
      </w:r>
      <w:r>
        <w:rPr>
          <w:rFonts w:eastAsia="Times New Roman"/>
          <w:szCs w:val="24"/>
        </w:rPr>
        <w:t>ει να κάνει με επίσης, μια προεκλογική σας υπόσχεση, τις περίφημες εκατό δόσεις. Λυπάμαι που το λέω, αλλά τελικά αποδείχθηκαν φιάσκο. Φιάσκο γιατί και αυτές εντάχθηκαν μέσα στο πλαίσιο της προεκλογικής ρητορείας και υποσχεσιολογίας του ΣΥΡΙΖΑ για σεισάχθει</w:t>
      </w:r>
      <w:r>
        <w:rPr>
          <w:rFonts w:eastAsia="Times New Roman"/>
          <w:szCs w:val="24"/>
        </w:rPr>
        <w:t xml:space="preserve">α. </w:t>
      </w:r>
    </w:p>
    <w:p w14:paraId="6FAA0520" w14:textId="77777777" w:rsidR="006F28F6" w:rsidRDefault="00265160">
      <w:pPr>
        <w:spacing w:after="0" w:line="600" w:lineRule="auto"/>
        <w:ind w:firstLine="720"/>
        <w:jc w:val="both"/>
        <w:rPr>
          <w:rFonts w:eastAsia="Times New Roman"/>
          <w:szCs w:val="24"/>
        </w:rPr>
      </w:pPr>
      <w:r>
        <w:rPr>
          <w:rFonts w:eastAsia="Times New Roman"/>
          <w:szCs w:val="24"/>
        </w:rPr>
        <w:t>Θυμίζω, γιατί τώρα πλέον μπορούμε να μιλάμε με καθαρά χαρτιά και να κοιταζόμαστε στα μάτια, ότι με τον ν.4305/2014 είχαμε φέρει εμείς τις πρώτες εκατό δόσεις, χωρίς να τις συμφωνήσουμε με την τρόικα. Στη συνέχεια αυτό συμφωνήθηκε με την τρόικα και οι ε</w:t>
      </w:r>
      <w:r>
        <w:rPr>
          <w:rFonts w:eastAsia="Times New Roman"/>
          <w:szCs w:val="24"/>
        </w:rPr>
        <w:t xml:space="preserve">κατό δόσεις άρχισαν να αποδίδουν. Ήταν περίπου Σεπτέμβριος του 2014, όταν διεκδικούσατε διακαώς την εξουσία. Τότε αρχίσατε να υπόσχεστε </w:t>
      </w:r>
      <w:r>
        <w:rPr>
          <w:rFonts w:eastAsia="Times New Roman"/>
          <w:szCs w:val="24"/>
        </w:rPr>
        <w:lastRenderedPageBreak/>
        <w:t>από τη μία σεισάχθεια και από την άλλη να μην πληρώνει κανείς τίποτα. Φέρατε τις δικές σας εκατό δόσεις. Ήταν ελκυστικές</w:t>
      </w:r>
      <w:r>
        <w:rPr>
          <w:rFonts w:eastAsia="Times New Roman"/>
          <w:szCs w:val="24"/>
        </w:rPr>
        <w:t xml:space="preserve">, πράγματι. </w:t>
      </w:r>
    </w:p>
    <w:p w14:paraId="6FAA0521" w14:textId="77777777" w:rsidR="006F28F6" w:rsidRDefault="00265160">
      <w:pPr>
        <w:spacing w:after="0" w:line="600" w:lineRule="auto"/>
        <w:ind w:firstLine="720"/>
        <w:jc w:val="both"/>
        <w:rPr>
          <w:rFonts w:eastAsia="Times New Roman"/>
          <w:szCs w:val="24"/>
        </w:rPr>
      </w:pPr>
      <w:r>
        <w:rPr>
          <w:rFonts w:eastAsia="Times New Roman"/>
          <w:szCs w:val="24"/>
        </w:rPr>
        <w:t>Στην πορεία, όμως, αυτές οι δόσεις άλλαξαν. Δικό σας θέμα γιατί το αλλάξατε. Εσείς πρέπει να πείτε το γιατί. Κάνατε πιο αυστηρό το επιτόκιο. Εισπράξατε για τους οφειλέτες πάνω από το ένα εκατομμύριο με την ίδια διαδικασία όπως σε αυτούς που εί</w:t>
      </w:r>
      <w:r>
        <w:rPr>
          <w:rFonts w:eastAsia="Times New Roman"/>
          <w:szCs w:val="24"/>
        </w:rPr>
        <w:t xml:space="preserve">χαν χαμηλές οφειλές. </w:t>
      </w:r>
    </w:p>
    <w:p w14:paraId="6FAA0522" w14:textId="77777777" w:rsidR="006F28F6" w:rsidRDefault="00265160">
      <w:pPr>
        <w:spacing w:after="0" w:line="600" w:lineRule="auto"/>
        <w:ind w:firstLine="720"/>
        <w:jc w:val="both"/>
        <w:rPr>
          <w:rFonts w:eastAsia="Times New Roman"/>
          <w:szCs w:val="24"/>
        </w:rPr>
      </w:pPr>
      <w:r>
        <w:rPr>
          <w:rFonts w:eastAsia="Times New Roman"/>
          <w:szCs w:val="24"/>
        </w:rPr>
        <w:t xml:space="preserve">Το αποτέλεσμα, κυρίες και κύριοι συνάδελφοι σήμερα, από τα στοιχεία που έχω από το Υπουργείο Εργασίας, είναι πως από τις 133.358 περιπτώσεις να έχουν απωλέσει 55.310 τη ρύθμιση. Δηλαδή απώλειες 41,47%. Πάντα είμαι ακριβής σε αυτά που </w:t>
      </w:r>
      <w:r>
        <w:rPr>
          <w:rFonts w:eastAsia="Times New Roman"/>
          <w:szCs w:val="24"/>
        </w:rPr>
        <w:t>λέω. Τι σημαίνει αυτό; Μετρώντας την τάση, η οποία έχει διαμορφωθεί, στο τέλος του χρόνου θα έχουν φύγει από τη ρύθμιση πάνω από το 60% και αυτό οφείλεται στις αλλεπάλληλες αλλαγές που κάνατε, δηλαδή στην μη τήρηση του αρχικού νόμου των ρυθμίσεων.</w:t>
      </w:r>
    </w:p>
    <w:p w14:paraId="6FAA0523" w14:textId="77777777" w:rsidR="006F28F6" w:rsidRDefault="00265160">
      <w:pPr>
        <w:spacing w:after="0" w:line="600" w:lineRule="auto"/>
        <w:ind w:firstLine="709"/>
        <w:jc w:val="both"/>
        <w:rPr>
          <w:rFonts w:eastAsia="Times New Roman"/>
          <w:szCs w:val="24"/>
        </w:rPr>
      </w:pPr>
      <w:r>
        <w:rPr>
          <w:rFonts w:eastAsia="Times New Roman"/>
          <w:szCs w:val="24"/>
        </w:rPr>
        <w:t>Με όλα α</w:t>
      </w:r>
      <w:r>
        <w:rPr>
          <w:rFonts w:eastAsia="Times New Roman"/>
          <w:szCs w:val="24"/>
        </w:rPr>
        <w:t xml:space="preserve">υτά, συμπερασματικά: Πήρατε λάθος αποφάσεις, κάνατε λάθος πολιτικές, οδηγείτε πλέον σε ένα αδιέξοδο και τα φορολογικά έσοδα και τον κόσμο, καθώς από τον Σεπτέμβριο και τον Οκτώβριο </w:t>
      </w:r>
      <w:r>
        <w:rPr>
          <w:rFonts w:eastAsia="Times New Roman"/>
          <w:szCs w:val="24"/>
        </w:rPr>
        <w:lastRenderedPageBreak/>
        <w:t xml:space="preserve">θα έλθουν συσσωρευμένοι οι φόροι, ένα πραγματικά μεγάλο αδιέξοδο, το οποίο </w:t>
      </w:r>
      <w:r>
        <w:rPr>
          <w:rFonts w:eastAsia="Times New Roman"/>
          <w:szCs w:val="24"/>
        </w:rPr>
        <w:t>θα το βρούμε όλοι μπροστά μας.</w:t>
      </w:r>
    </w:p>
    <w:p w14:paraId="6FAA0524" w14:textId="77777777" w:rsidR="006F28F6" w:rsidRDefault="00265160">
      <w:pPr>
        <w:spacing w:after="0" w:line="600" w:lineRule="auto"/>
        <w:ind w:firstLine="720"/>
        <w:jc w:val="both"/>
        <w:rPr>
          <w:rFonts w:eastAsia="Times New Roman"/>
          <w:szCs w:val="24"/>
        </w:rPr>
      </w:pPr>
      <w:r>
        <w:rPr>
          <w:rFonts w:eastAsia="Times New Roman"/>
          <w:szCs w:val="24"/>
        </w:rPr>
        <w:t>Ευχαριστώ πολύ.</w:t>
      </w:r>
    </w:p>
    <w:p w14:paraId="6FAA0525" w14:textId="77777777" w:rsidR="006F28F6" w:rsidRDefault="00265160">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FAA0526"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πέμπτος επερωτών συνάδελφος, κ. Χρήστος </w:t>
      </w:r>
      <w:proofErr w:type="spellStart"/>
      <w:r>
        <w:rPr>
          <w:rFonts w:eastAsia="Times New Roman" w:cs="Times New Roman"/>
          <w:szCs w:val="24"/>
        </w:rPr>
        <w:t>Μπουκώρος</w:t>
      </w:r>
      <w:proofErr w:type="spellEnd"/>
      <w:r>
        <w:rPr>
          <w:rFonts w:eastAsia="Times New Roman" w:cs="Times New Roman"/>
          <w:szCs w:val="24"/>
        </w:rPr>
        <w:t>, έχει τον λόγο.</w:t>
      </w:r>
    </w:p>
    <w:p w14:paraId="6FAA052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Θα μιλήσετε από το έδρανο, κύριε συνάδελφε;</w:t>
      </w:r>
    </w:p>
    <w:p w14:paraId="6FAA0528"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ΜΠΟΥΚΩΡΟΣ:</w:t>
      </w:r>
      <w:r>
        <w:rPr>
          <w:rFonts w:eastAsia="Times New Roman" w:cs="Times New Roman"/>
          <w:szCs w:val="24"/>
        </w:rPr>
        <w:t xml:space="preserve"> Μάλιστα, κύριε Πρόεδρε.</w:t>
      </w:r>
    </w:p>
    <w:p w14:paraId="6FAA0529"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 έκτος είναι, κύριε Πρόεδρε;</w:t>
      </w:r>
    </w:p>
    <w:p w14:paraId="6FAA052A"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πέμπτος είναι και μένουν άλλοι δύο.</w:t>
      </w:r>
    </w:p>
    <w:p w14:paraId="6FAA052B"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Μπουκώρε</w:t>
      </w:r>
      <w:proofErr w:type="spellEnd"/>
      <w:r>
        <w:rPr>
          <w:rFonts w:eastAsia="Times New Roman" w:cs="Times New Roman"/>
          <w:szCs w:val="24"/>
        </w:rPr>
        <w:t>, έχετε τον λόγο.</w:t>
      </w:r>
    </w:p>
    <w:p w14:paraId="6FAA052C"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Κύριε Υπουργέ, αν εσείς -που όλοι μας, όπως</w:t>
      </w:r>
      <w:r>
        <w:rPr>
          <w:rFonts w:eastAsia="Times New Roman" w:cs="Times New Roman"/>
          <w:szCs w:val="24"/>
        </w:rPr>
        <w:t xml:space="preserve"> ανέφεραν και </w:t>
      </w:r>
      <w:proofErr w:type="spellStart"/>
      <w:r>
        <w:rPr>
          <w:rFonts w:eastAsia="Times New Roman" w:cs="Times New Roman"/>
          <w:szCs w:val="24"/>
        </w:rPr>
        <w:t>προλαλήσαντες</w:t>
      </w:r>
      <w:proofErr w:type="spellEnd"/>
      <w:r>
        <w:rPr>
          <w:rFonts w:eastAsia="Times New Roman" w:cs="Times New Roman"/>
          <w:szCs w:val="24"/>
        </w:rPr>
        <w:t xml:space="preserve"> συνάδελφοι, σας θεωρούμε ένα από τα πιο σοβαρά στελέχη της Κυβέρνησης- έχετε να επιδείξετε στον τομέα σας, σε αυτόν τον κρίσιμο τομέα της καταπολέμησης της φοροδιαφυγής και της αύξησης των δημοσίων εσόδων τόσο πενιχρά, σχεδόν αξ</w:t>
      </w:r>
      <w:r>
        <w:rPr>
          <w:rFonts w:eastAsia="Times New Roman" w:cs="Times New Roman"/>
          <w:szCs w:val="24"/>
        </w:rPr>
        <w:t>ιοθρήνητα, θα έλεγα, αποτελέσματα, μπορούμε όλοι να συμπεράνουμε τι γίνεται στα υπόλοιπα Υπουργεία.</w:t>
      </w:r>
    </w:p>
    <w:p w14:paraId="6FAA052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Το λέω αυτό, κύριε Υπουργέ, διότι ήδη οι οφειλές των φορολογουμένων προς το </w:t>
      </w:r>
      <w:r>
        <w:rPr>
          <w:rFonts w:eastAsia="Times New Roman" w:cs="Times New Roman"/>
          <w:szCs w:val="24"/>
        </w:rPr>
        <w:t xml:space="preserve">δημόσιο </w:t>
      </w:r>
      <w:r>
        <w:rPr>
          <w:rFonts w:eastAsia="Times New Roman" w:cs="Times New Roman"/>
          <w:szCs w:val="24"/>
        </w:rPr>
        <w:t>προσεγγίζουν το ύψος των 90 δισεκατομμυρίων ευρώ. Ήδη το πρώτο τετράμηνο</w:t>
      </w:r>
      <w:r>
        <w:rPr>
          <w:rFonts w:eastAsia="Times New Roman" w:cs="Times New Roman"/>
          <w:szCs w:val="24"/>
        </w:rPr>
        <w:t xml:space="preserve"> του 2016 οι απώλειες από τον ΦΠΑ, η μείωση είσπραξης του ΦΠΑ αγγίζει το 62% </w:t>
      </w:r>
      <w:r>
        <w:rPr>
          <w:rFonts w:eastAsia="Times New Roman" w:cs="Times New Roman"/>
          <w:szCs w:val="24"/>
        </w:rPr>
        <w:t>σε σπουδαίους τουριστικούς προορισμούς όπως η Μύκονος, σύμφωνα με δημοσιεύματα. Α</w:t>
      </w:r>
      <w:r>
        <w:rPr>
          <w:rFonts w:eastAsia="Times New Roman" w:cs="Times New Roman"/>
          <w:szCs w:val="24"/>
        </w:rPr>
        <w:t xml:space="preserve">ντιλαμβάνεστε ότι </w:t>
      </w:r>
      <w:r>
        <w:rPr>
          <w:rFonts w:eastAsia="Times New Roman" w:cs="Times New Roman"/>
          <w:szCs w:val="24"/>
        </w:rPr>
        <w:t xml:space="preserve">δεν </w:t>
      </w:r>
      <w:r>
        <w:rPr>
          <w:rFonts w:eastAsia="Times New Roman" w:cs="Times New Roman"/>
          <w:szCs w:val="24"/>
        </w:rPr>
        <w:t>πρόκειται για δύο πολύ κρίσιμα μεγέθη.</w:t>
      </w:r>
    </w:p>
    <w:p w14:paraId="6FAA052E"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Είμαι υποχρεωμένος να ξεκινήσω έτσι, </w:t>
      </w:r>
      <w:r>
        <w:rPr>
          <w:rFonts w:eastAsia="Times New Roman" w:cs="Times New Roman"/>
          <w:szCs w:val="24"/>
        </w:rPr>
        <w:t xml:space="preserve">κύριε Υπουργέ, </w:t>
      </w:r>
      <w:r>
        <w:rPr>
          <w:rFonts w:eastAsia="Times New Roman" w:cs="Times New Roman"/>
          <w:szCs w:val="24"/>
        </w:rPr>
        <w:t>διότι</w:t>
      </w:r>
      <w:r>
        <w:rPr>
          <w:rFonts w:eastAsia="Times New Roman" w:cs="Times New Roman"/>
          <w:szCs w:val="24"/>
        </w:rPr>
        <w:t xml:space="preserve"> πλέον δεν είστε μια καινούργια Κυβέρνηση, </w:t>
      </w:r>
      <w:r>
        <w:rPr>
          <w:rFonts w:eastAsia="Times New Roman" w:cs="Times New Roman"/>
          <w:szCs w:val="24"/>
        </w:rPr>
        <w:t>ώστε</w:t>
      </w:r>
      <w:r>
        <w:rPr>
          <w:rFonts w:eastAsia="Times New Roman" w:cs="Times New Roman"/>
          <w:szCs w:val="24"/>
        </w:rPr>
        <w:t xml:space="preserve"> να μιλάτε συνεχώς για τα σαράντα προηγούμενα χρόνια και </w:t>
      </w:r>
      <w:r>
        <w:rPr>
          <w:rFonts w:eastAsia="Times New Roman" w:cs="Times New Roman"/>
          <w:szCs w:val="24"/>
        </w:rPr>
        <w:t xml:space="preserve">για </w:t>
      </w:r>
      <w:r>
        <w:rPr>
          <w:rFonts w:eastAsia="Times New Roman" w:cs="Times New Roman"/>
          <w:szCs w:val="24"/>
        </w:rPr>
        <w:t xml:space="preserve">όλα αυτά τα μυθεύματα πάνω </w:t>
      </w:r>
      <w:r>
        <w:rPr>
          <w:rFonts w:eastAsia="Times New Roman" w:cs="Times New Roman"/>
          <w:szCs w:val="24"/>
        </w:rPr>
        <w:lastRenderedPageBreak/>
        <w:t xml:space="preserve">στα οποία χτίσατε το αφήγημά σας </w:t>
      </w:r>
      <w:r>
        <w:rPr>
          <w:rFonts w:eastAsia="Times New Roman" w:cs="Times New Roman"/>
          <w:szCs w:val="24"/>
        </w:rPr>
        <w:t>ώστε</w:t>
      </w:r>
      <w:r>
        <w:rPr>
          <w:rFonts w:eastAsia="Times New Roman" w:cs="Times New Roman"/>
          <w:szCs w:val="24"/>
        </w:rPr>
        <w:t xml:space="preserve"> να κατακτήσετε την εξουσία. </w:t>
      </w:r>
      <w:r>
        <w:rPr>
          <w:rFonts w:eastAsia="Times New Roman" w:cs="Times New Roman"/>
          <w:szCs w:val="24"/>
        </w:rPr>
        <w:t>Α</w:t>
      </w:r>
      <w:r>
        <w:rPr>
          <w:rFonts w:eastAsia="Times New Roman" w:cs="Times New Roman"/>
          <w:szCs w:val="24"/>
        </w:rPr>
        <w:t xml:space="preserve">υτή είναι η πραγματικότητα. Είστε </w:t>
      </w:r>
      <w:r>
        <w:rPr>
          <w:rFonts w:eastAsia="Times New Roman" w:cs="Times New Roman"/>
          <w:szCs w:val="24"/>
        </w:rPr>
        <w:t xml:space="preserve">μια Κυβέρνηση δεκαεπτά </w:t>
      </w:r>
      <w:proofErr w:type="spellStart"/>
      <w:r>
        <w:rPr>
          <w:rFonts w:eastAsia="Times New Roman" w:cs="Times New Roman"/>
          <w:szCs w:val="24"/>
        </w:rPr>
        <w:t>μηνών</w:t>
      </w:r>
      <w:r>
        <w:rPr>
          <w:rFonts w:eastAsia="Times New Roman" w:cs="Times New Roman"/>
          <w:szCs w:val="24"/>
        </w:rPr>
        <w:t>,πλέον</w:t>
      </w:r>
      <w:proofErr w:type="spellEnd"/>
      <w:r>
        <w:rPr>
          <w:rFonts w:eastAsia="Times New Roman" w:cs="Times New Roman"/>
          <w:szCs w:val="24"/>
        </w:rPr>
        <w:t>.</w:t>
      </w:r>
    </w:p>
    <w:p w14:paraId="6FAA052F"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Από το 2010 και μετά, κύριε Υπουργέ, που έχουμε την έναρξη της εποχής των μνημονίων, ο πολιτικός χρόνος είναι εξαιρετικά πυκνός. Ο </w:t>
      </w:r>
      <w:proofErr w:type="spellStart"/>
      <w:r>
        <w:rPr>
          <w:rFonts w:eastAsia="Times New Roman" w:cs="Times New Roman"/>
          <w:szCs w:val="24"/>
        </w:rPr>
        <w:t>μνημονιακός</w:t>
      </w:r>
      <w:proofErr w:type="spellEnd"/>
      <w:r>
        <w:rPr>
          <w:rFonts w:eastAsia="Times New Roman" w:cs="Times New Roman"/>
          <w:szCs w:val="24"/>
        </w:rPr>
        <w:t xml:space="preserve"> χρόνος των προηγούμενων κυβερνήσεων ήταν δύο ή δυόμισι χρόνια. Πλησιάζετε.</w:t>
      </w:r>
    </w:p>
    <w:p w14:paraId="6FAA0530"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Ποια είναι, λοιπόν, τα αποτελέσματα σε αυτούς τους κρίσιμους τομείς, σε ζητήματα τα οποία είχατε κάνει σημαία ως ΣΥΡΙΖΑ, </w:t>
      </w:r>
      <w:r>
        <w:rPr>
          <w:rFonts w:eastAsia="Times New Roman" w:cs="Times New Roman"/>
          <w:szCs w:val="24"/>
        </w:rPr>
        <w:t>δηλαδή,</w:t>
      </w:r>
      <w:r>
        <w:rPr>
          <w:rFonts w:eastAsia="Times New Roman" w:cs="Times New Roman"/>
          <w:szCs w:val="24"/>
        </w:rPr>
        <w:t xml:space="preserve"> λίστες </w:t>
      </w:r>
      <w:proofErr w:type="spellStart"/>
      <w:r>
        <w:rPr>
          <w:rFonts w:eastAsia="Times New Roman" w:cs="Times New Roman"/>
          <w:szCs w:val="24"/>
        </w:rPr>
        <w:t>Λαγκάρντ</w:t>
      </w:r>
      <w:proofErr w:type="spellEnd"/>
      <w:r>
        <w:rPr>
          <w:rFonts w:eastAsia="Times New Roman" w:cs="Times New Roman"/>
          <w:szCs w:val="24"/>
        </w:rPr>
        <w:t xml:space="preserve"> και πάσης φύσεως, εμβάσματα εξωτερικού, καταπολέμηση του λαθρεμπορίου καυσίμων -αφήνατε, μάλιστα και αιχμές, κά</w:t>
      </w:r>
      <w:r>
        <w:rPr>
          <w:rFonts w:eastAsia="Times New Roman" w:cs="Times New Roman"/>
          <w:szCs w:val="24"/>
        </w:rPr>
        <w:t>ποια στελέχη του ΣΥΡΙΖΑ έβαζαν λάσπη στον ανεμιστήρα λέγοντας ότι όλα αυτά τα φαινόμενα καλύπτονται από την προηγούμενη Κυβέρνηση- λαθρεμπόριο καπνικών προϊόντων, λαθρεμπόριο αλκοόλης, που εκτός από τα δημόσια έσοδα, πλήττει και τη δημόσια υγεία, κύριε Υπο</w:t>
      </w:r>
      <w:r>
        <w:rPr>
          <w:rFonts w:eastAsia="Times New Roman" w:cs="Times New Roman"/>
          <w:szCs w:val="24"/>
        </w:rPr>
        <w:t xml:space="preserve">υργέ; Ποια είναι, αλήθεια, τα αποτελέσματα που έχει φέρει η πολιτική σας; </w:t>
      </w:r>
    </w:p>
    <w:p w14:paraId="6FAA0531"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Βεβαίως, για όλα αυτά τα ζητήματα μίλησαν καταξιωμένοι συνάδελφοι προηγουμένως. Θα μου επιτρέψετε να επικεντρωθώ σε ένα ζήτημα που έχω την εντύπωση ότι και να συνεργαστούμε μπορούμε</w:t>
      </w:r>
      <w:r>
        <w:rPr>
          <w:rFonts w:eastAsia="Times New Roman" w:cs="Times New Roman"/>
          <w:szCs w:val="24"/>
        </w:rPr>
        <w:t xml:space="preserve"> και συναίνεση μπορεί να υπάρξει και τα δημόσια έσοδα μπορούν να βελτιωθούν. Είναι το ζήτημα της επέκτασης των συναλλαγών με πλαστικό χρήμα και των ηλεκτρονικών συναλλαγών γενικότερα, κύριε Υπουργέ. Σας θυμίζω ότι τον Οκτώβριο του 2015 σας είχα καταθέσει ε</w:t>
      </w:r>
      <w:r>
        <w:rPr>
          <w:rFonts w:eastAsia="Times New Roman" w:cs="Times New Roman"/>
          <w:szCs w:val="24"/>
        </w:rPr>
        <w:t xml:space="preserve">πίκαιρη ερώτηση για την επέκταση των </w:t>
      </w:r>
      <w:r>
        <w:rPr>
          <w:rFonts w:eastAsia="Times New Roman" w:cs="Times New Roman"/>
          <w:szCs w:val="24"/>
          <w:lang w:val="en-US"/>
        </w:rPr>
        <w:t>POS</w:t>
      </w:r>
      <w:r>
        <w:rPr>
          <w:rFonts w:eastAsia="Times New Roman" w:cs="Times New Roman"/>
          <w:szCs w:val="24"/>
        </w:rPr>
        <w:t xml:space="preserve"> στα καταστήματα και στις επιχειρήσεις όλης της χώρας, με τη νομοθέτηση ακατάσχετου λογαριασμού, προκειμένου να ενταχθούν στο οικονομικό γίγνεσθαι εκατοντάδες χιλιάδες επιχειρηματίες και να αναθερμάνουν και τα δημόσι</w:t>
      </w:r>
      <w:r>
        <w:rPr>
          <w:rFonts w:eastAsia="Times New Roman" w:cs="Times New Roman"/>
          <w:szCs w:val="24"/>
        </w:rPr>
        <w:t>α έσοδα.</w:t>
      </w:r>
    </w:p>
    <w:p w14:paraId="6FAA0532"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Είχατε πει τότε ότι είναι κάτι το οποίο σας βρίσκει σύμφωνο και είχατε δεσμευτεί ότι από αρχές του 2016, από Ιανουάριο του 2016 τα τερματικά μηχανήματα -τα </w:t>
      </w:r>
      <w:r>
        <w:rPr>
          <w:rFonts w:eastAsia="Times New Roman" w:cs="Times New Roman"/>
          <w:szCs w:val="24"/>
          <w:lang w:val="en-US"/>
        </w:rPr>
        <w:t>POS</w:t>
      </w:r>
      <w:r>
        <w:rPr>
          <w:rFonts w:eastAsia="Times New Roman" w:cs="Times New Roman"/>
          <w:szCs w:val="24"/>
        </w:rPr>
        <w:t>, όπως τα λέμε στην καθομιλουμένη- θα έχουν επεκταθεί στο σύνολο των επιχειρήσεων και θα</w:t>
      </w:r>
      <w:r>
        <w:rPr>
          <w:rFonts w:eastAsia="Times New Roman" w:cs="Times New Roman"/>
          <w:szCs w:val="24"/>
        </w:rPr>
        <w:t xml:space="preserve"> θεσμοθετηθεί και ακατάσχετος λογαριασμός για τους επαγγελματίες που είναι στον «</w:t>
      </w:r>
      <w:r>
        <w:rPr>
          <w:rFonts w:eastAsia="Times New Roman" w:cs="Times New Roman"/>
          <w:szCs w:val="24"/>
        </w:rPr>
        <w:t>ΤΕΙΡΕΣΙΑ</w:t>
      </w:r>
      <w:r>
        <w:rPr>
          <w:rFonts w:eastAsia="Times New Roman" w:cs="Times New Roman"/>
          <w:szCs w:val="24"/>
        </w:rPr>
        <w:t xml:space="preserve">», προκειμένου, όπως </w:t>
      </w:r>
      <w:proofErr w:type="spellStart"/>
      <w:r>
        <w:rPr>
          <w:rFonts w:eastAsia="Times New Roman" w:cs="Times New Roman"/>
          <w:szCs w:val="24"/>
        </w:rPr>
        <w:t>προείπα</w:t>
      </w:r>
      <w:proofErr w:type="spellEnd"/>
      <w:r>
        <w:rPr>
          <w:rFonts w:eastAsia="Times New Roman" w:cs="Times New Roman"/>
          <w:szCs w:val="24"/>
        </w:rPr>
        <w:t xml:space="preserve">, να ενταχθούν στο </w:t>
      </w:r>
      <w:r>
        <w:rPr>
          <w:rFonts w:eastAsia="Times New Roman" w:cs="Times New Roman"/>
          <w:szCs w:val="24"/>
        </w:rPr>
        <w:lastRenderedPageBreak/>
        <w:t xml:space="preserve">οικονομικό γίγνεσθαι. Από τότε, κύριε Υπουργέ, έχουν παρέλθει </w:t>
      </w:r>
      <w:r>
        <w:rPr>
          <w:rFonts w:eastAsia="Times New Roman" w:cs="Times New Roman"/>
          <w:szCs w:val="24"/>
        </w:rPr>
        <w:t xml:space="preserve">εννέα </w:t>
      </w:r>
      <w:r>
        <w:rPr>
          <w:rFonts w:eastAsia="Times New Roman" w:cs="Times New Roman"/>
          <w:szCs w:val="24"/>
        </w:rPr>
        <w:t>μήνες. Δεν έχει γίνει απολύτως τίποτα. Έχουν βελτιωθ</w:t>
      </w:r>
      <w:r>
        <w:rPr>
          <w:rFonts w:eastAsia="Times New Roman" w:cs="Times New Roman"/>
          <w:szCs w:val="24"/>
        </w:rPr>
        <w:t>εί οι χρόνοι παράδοσης των μηχανημάτων προς τις επιχειρήσεις, αλλά αυτό έγινε με πρωτοβουλία των τραπεζών και όχι της Κυβέρνησης και έχουν περάσει εννέα μήνες</w:t>
      </w:r>
      <w:r>
        <w:rPr>
          <w:rFonts w:eastAsia="Times New Roman" w:cs="Times New Roman"/>
          <w:szCs w:val="24"/>
        </w:rPr>
        <w:t xml:space="preserve"> επαναλαμβάνω!</w:t>
      </w:r>
    </w:p>
    <w:p w14:paraId="6FAA0533"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Αυτό που κατανοεί ο κάθε Έλληνας πολίτης, αυτό που κατανοεί η ελληνική κοινωνία, αδ</w:t>
      </w:r>
      <w:r>
        <w:rPr>
          <w:rFonts w:eastAsia="Times New Roman" w:cs="Times New Roman"/>
          <w:szCs w:val="24"/>
        </w:rPr>
        <w:t>υνατεί να κατανοήσει -με πεισματικό, μάλιστα, τρόπο- η Κυβέρνηση ΣΥΡΙΖΑ. Τι δηλαδή, κύριε Υπουργέ; Ότι ο χρόνος είναι χρήμα. Σας είπαν με στοιχεία προηγουμένως οι συνάδελφοι για το λαθρεμπόριο καυσίμων 300 εκατομμύρια, λαθρεμπόριο καπνικών προϊόντων 1,5 δι</w:t>
      </w:r>
      <w:r>
        <w:rPr>
          <w:rFonts w:eastAsia="Times New Roman" w:cs="Times New Roman"/>
          <w:szCs w:val="24"/>
        </w:rPr>
        <w:t>σεκατομμύριο, για το λαθρεμπόριο αλκοόλης άλλα τόσα, για τις λίστες Νικολούδη 2,5 δισεκατομμύρια, για μελέτες παλαιότερες, έγκυρες, ότι η μη είσπραξη του ΦΠΑ οδηγεί σε απώλεια εσόδων ακόμα και 7,5 δισεκατομμύρια ετησίως.</w:t>
      </w:r>
    </w:p>
    <w:p w14:paraId="6FAA0534" w14:textId="77777777" w:rsidR="006F28F6" w:rsidRDefault="00265160">
      <w:pPr>
        <w:spacing w:after="0" w:line="600" w:lineRule="auto"/>
        <w:ind w:firstLine="720"/>
        <w:jc w:val="both"/>
        <w:rPr>
          <w:rFonts w:eastAsia="Times New Roman"/>
          <w:szCs w:val="24"/>
        </w:rPr>
      </w:pPr>
      <w:r>
        <w:rPr>
          <w:rFonts w:eastAsia="Times New Roman"/>
          <w:szCs w:val="24"/>
        </w:rPr>
        <w:t>Το άθροισμα όλων αυτών, κύριε Υπουρ</w:t>
      </w:r>
      <w:r>
        <w:rPr>
          <w:rFonts w:eastAsia="Times New Roman"/>
          <w:szCs w:val="24"/>
        </w:rPr>
        <w:t xml:space="preserve">γέ, μας δίνουν δύο μνημόνια. Και εσείς, ο ικανότερος κατά κοινή ομολογία Υπουργός της Κυβέρνησης, δεν έχετε να επιδείξετε κάποια αξιοσημείωτα αποτελέσματα. Τι σας εμποδίζει; </w:t>
      </w:r>
    </w:p>
    <w:p w14:paraId="6FAA0535" w14:textId="77777777" w:rsidR="006F28F6" w:rsidRDefault="00265160">
      <w:pPr>
        <w:spacing w:after="0"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w:t>
      </w:r>
      <w:r>
        <w:rPr>
          <w:rFonts w:eastAsia="Times New Roman"/>
          <w:szCs w:val="24"/>
        </w:rPr>
        <w:t>ή)</w:t>
      </w:r>
    </w:p>
    <w:p w14:paraId="6FAA0536" w14:textId="77777777" w:rsidR="006F28F6" w:rsidRDefault="00265160">
      <w:pPr>
        <w:spacing w:after="0" w:line="600" w:lineRule="auto"/>
        <w:ind w:firstLine="720"/>
        <w:jc w:val="both"/>
        <w:rPr>
          <w:rFonts w:eastAsia="Times New Roman"/>
          <w:szCs w:val="24"/>
        </w:rPr>
      </w:pPr>
      <w:r>
        <w:rPr>
          <w:rFonts w:eastAsia="Times New Roman"/>
          <w:szCs w:val="24"/>
        </w:rPr>
        <w:t>Η προηγούμενη Κυβέρνηση κάλυπτε, σύμφωνα με την προπαγάνδα του ΣΥΡΙΖΑ. Σήμερα ποιος σας εμποδίζει μετά από δεκαεπτά μήνες να αντιμετωπίσετε αυτά τα φαινόμενα; Γιατί έπρεπε, κύριε Υπουργέ, να έρθει το μνημόνιο ΣΥΡΙΖΑ-ΑΝΕΛ να σας υποχρεώνει να νομοθετήσετ</w:t>
      </w:r>
      <w:r>
        <w:rPr>
          <w:rFonts w:eastAsia="Times New Roman"/>
          <w:szCs w:val="24"/>
        </w:rPr>
        <w:t xml:space="preserve">ε εντός του μήνα την επέκταση του πλαστικού χρήματος και των ηλεκτρονικών συναλλαγών και τόσα άλλα; </w:t>
      </w:r>
    </w:p>
    <w:p w14:paraId="6FAA0537" w14:textId="77777777" w:rsidR="006F28F6" w:rsidRDefault="00265160">
      <w:pPr>
        <w:spacing w:after="0" w:line="600" w:lineRule="auto"/>
        <w:ind w:firstLine="720"/>
        <w:jc w:val="both"/>
        <w:rPr>
          <w:rFonts w:eastAsia="Times New Roman"/>
          <w:szCs w:val="24"/>
        </w:rPr>
      </w:pPr>
      <w:r>
        <w:rPr>
          <w:rFonts w:eastAsia="Times New Roman"/>
          <w:szCs w:val="24"/>
        </w:rPr>
        <w:t xml:space="preserve">Σήμερα διάβαζα δημοσιεύματα που έλεγαν ότι θα </w:t>
      </w:r>
      <w:proofErr w:type="spellStart"/>
      <w:r>
        <w:rPr>
          <w:rFonts w:eastAsia="Times New Roman"/>
          <w:szCs w:val="24"/>
        </w:rPr>
        <w:t>απεντάξετε</w:t>
      </w:r>
      <w:proofErr w:type="spellEnd"/>
      <w:r>
        <w:rPr>
          <w:rFonts w:eastAsia="Times New Roman"/>
          <w:szCs w:val="24"/>
        </w:rPr>
        <w:t xml:space="preserve"> από το καθεστώς ΦΠΑ περίπου εξακόσιες χιλιάδες μικρές επιχειρήσεις</w:t>
      </w:r>
      <w:r>
        <w:rPr>
          <w:rFonts w:eastAsia="Times New Roman"/>
          <w:szCs w:val="24"/>
        </w:rPr>
        <w:t>,</w:t>
      </w:r>
      <w:r>
        <w:rPr>
          <w:rFonts w:eastAsia="Times New Roman"/>
          <w:szCs w:val="24"/>
        </w:rPr>
        <w:t xml:space="preserve"> που έχουν τζίρο μέχρι 25.000 ε</w:t>
      </w:r>
      <w:r>
        <w:rPr>
          <w:rFonts w:eastAsia="Times New Roman"/>
          <w:szCs w:val="24"/>
        </w:rPr>
        <w:t xml:space="preserve">υρώ. Αυτό το μέτρο είναι θετικό. Δεν ξέρω αν ισχύει ή αν ισχύει όσο ίσχυε και η επέκταση των συναλλαγών με πλαστικό χρήμα. </w:t>
      </w:r>
    </w:p>
    <w:p w14:paraId="6FAA0538" w14:textId="77777777" w:rsidR="006F28F6" w:rsidRDefault="00265160">
      <w:pPr>
        <w:spacing w:after="0" w:line="600" w:lineRule="auto"/>
        <w:ind w:firstLine="720"/>
        <w:jc w:val="both"/>
        <w:rPr>
          <w:rFonts w:eastAsia="Times New Roman"/>
          <w:szCs w:val="24"/>
        </w:rPr>
      </w:pPr>
      <w:r>
        <w:rPr>
          <w:rFonts w:eastAsia="Times New Roman"/>
          <w:szCs w:val="24"/>
        </w:rPr>
        <w:t xml:space="preserve">Λυπάμαι, κύριε Υπουργέ, αλλά παρά την εκτίμηση στο πρόσωπό σας, θα ήθελα να πω κλείνοντας έτσι την </w:t>
      </w:r>
      <w:proofErr w:type="spellStart"/>
      <w:r>
        <w:rPr>
          <w:rFonts w:eastAsia="Times New Roman"/>
          <w:szCs w:val="24"/>
        </w:rPr>
        <w:t>πρωτολογία</w:t>
      </w:r>
      <w:proofErr w:type="spellEnd"/>
      <w:r>
        <w:rPr>
          <w:rFonts w:eastAsia="Times New Roman"/>
          <w:szCs w:val="24"/>
        </w:rPr>
        <w:t xml:space="preserve"> μου ότι τα αποτελέσματ</w:t>
      </w:r>
      <w:r>
        <w:rPr>
          <w:rFonts w:eastAsia="Times New Roman"/>
          <w:szCs w:val="24"/>
        </w:rPr>
        <w:t xml:space="preserve">ά σας στην καταπολέμηση της φοροδιαφυγής και της αύξησης των δημοσίων εσόδων είναι πενιχρά. Θα επανέλθω. </w:t>
      </w:r>
    </w:p>
    <w:p w14:paraId="6FAA0539" w14:textId="77777777" w:rsidR="006F28F6" w:rsidRDefault="00265160">
      <w:pPr>
        <w:spacing w:after="0" w:line="600" w:lineRule="auto"/>
        <w:ind w:firstLine="720"/>
        <w:jc w:val="both"/>
        <w:rPr>
          <w:rFonts w:eastAsia="Times New Roman"/>
          <w:szCs w:val="24"/>
        </w:rPr>
      </w:pPr>
      <w:r>
        <w:rPr>
          <w:rFonts w:eastAsia="Times New Roman"/>
          <w:szCs w:val="24"/>
        </w:rPr>
        <w:t xml:space="preserve">Σας ευχαριστώ. </w:t>
      </w:r>
    </w:p>
    <w:p w14:paraId="6FAA053A" w14:textId="77777777" w:rsidR="006F28F6" w:rsidRDefault="00265160">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6FAA053B" w14:textId="77777777" w:rsidR="006F28F6" w:rsidRDefault="00265160">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ο έκτος επερωτών κ. Ανδρέας </w:t>
      </w:r>
      <w:proofErr w:type="spellStart"/>
      <w:r>
        <w:rPr>
          <w:rFonts w:eastAsia="Times New Roman"/>
          <w:szCs w:val="24"/>
        </w:rPr>
        <w:t>Κατσα</w:t>
      </w:r>
      <w:r>
        <w:rPr>
          <w:rFonts w:eastAsia="Times New Roman"/>
          <w:szCs w:val="24"/>
        </w:rPr>
        <w:t>νιώτης</w:t>
      </w:r>
      <w:proofErr w:type="spellEnd"/>
      <w:r>
        <w:rPr>
          <w:rFonts w:eastAsia="Times New Roman"/>
          <w:szCs w:val="24"/>
        </w:rPr>
        <w:t xml:space="preserve">. </w:t>
      </w:r>
    </w:p>
    <w:p w14:paraId="6FAA053C" w14:textId="77777777" w:rsidR="006F28F6" w:rsidRDefault="00265160">
      <w:pPr>
        <w:spacing w:after="0" w:line="600" w:lineRule="auto"/>
        <w:ind w:firstLine="720"/>
        <w:jc w:val="both"/>
        <w:rPr>
          <w:rFonts w:eastAsia="Times New Roman"/>
          <w:szCs w:val="24"/>
        </w:rPr>
      </w:pPr>
      <w:r>
        <w:rPr>
          <w:rFonts w:eastAsia="Times New Roman"/>
          <w:b/>
          <w:szCs w:val="24"/>
        </w:rPr>
        <w:t>ΑΝΔΡΕΑΣ ΚΑΤΣΑΝΙΩΤΗΣ:</w:t>
      </w:r>
      <w:r>
        <w:rPr>
          <w:rFonts w:eastAsia="Times New Roman"/>
          <w:szCs w:val="24"/>
        </w:rPr>
        <w:t xml:space="preserve"> Ευχαριστώ, κύριε Πρόεδρε. </w:t>
      </w:r>
    </w:p>
    <w:p w14:paraId="6FAA053D" w14:textId="77777777" w:rsidR="006F28F6" w:rsidRDefault="00265160">
      <w:pPr>
        <w:spacing w:after="0" w:line="600" w:lineRule="auto"/>
        <w:ind w:firstLine="720"/>
        <w:jc w:val="both"/>
        <w:rPr>
          <w:rFonts w:eastAsia="Times New Roman"/>
          <w:szCs w:val="24"/>
        </w:rPr>
      </w:pPr>
      <w:r>
        <w:rPr>
          <w:rFonts w:eastAsia="Times New Roman"/>
          <w:szCs w:val="24"/>
        </w:rPr>
        <w:t>Κύριε Υπουργέ, τις τελευταίες δύο μέρες ήσασταν σε ένα συνέδριο στην Πάτρα. Ακούσατε από όλους τους φορείς να σας λένε ότι όσο αυξάνει η φορολογία, τόσο θα μειώνονται τα έσοδα του κράτους. Σας το είπ</w:t>
      </w:r>
      <w:r>
        <w:rPr>
          <w:rFonts w:eastAsia="Times New Roman"/>
          <w:szCs w:val="24"/>
        </w:rPr>
        <w:t xml:space="preserve">αν όλοι οι φορείς σε όλα τα πάνελ. </w:t>
      </w:r>
    </w:p>
    <w:p w14:paraId="6FAA053E" w14:textId="77777777" w:rsidR="006F28F6" w:rsidRDefault="00265160">
      <w:pPr>
        <w:spacing w:after="0" w:line="600" w:lineRule="auto"/>
        <w:ind w:firstLine="720"/>
        <w:jc w:val="both"/>
        <w:rPr>
          <w:rFonts w:eastAsia="Times New Roman"/>
          <w:szCs w:val="24"/>
        </w:rPr>
      </w:pPr>
      <w:r>
        <w:rPr>
          <w:rFonts w:eastAsia="Times New Roman"/>
          <w:szCs w:val="24"/>
        </w:rPr>
        <w:t xml:space="preserve">Πρέπει να δούμε ένα πράγμα. Η κύρια επιχειρηματολογία, κύριε Υπουργέ, που είχε η Αντιπολίτευση ΣΥΡΙΖΑ-ΑΝΕΛ στην </w:t>
      </w:r>
      <w:r>
        <w:rPr>
          <w:rFonts w:eastAsia="Times New Roman"/>
          <w:szCs w:val="24"/>
        </w:rPr>
        <w:t xml:space="preserve">κυβέρνηση </w:t>
      </w:r>
      <w:r>
        <w:rPr>
          <w:rFonts w:eastAsia="Times New Roman"/>
          <w:szCs w:val="24"/>
        </w:rPr>
        <w:t>Σαμαρά ήταν ότι δεν έκανε τίποτα για να καταπολεμήσει τη φοροδιαφυγή. Οποτεδήποτε δεχόσασταν ερώτη</w:t>
      </w:r>
      <w:r>
        <w:rPr>
          <w:rFonts w:eastAsia="Times New Roman"/>
          <w:szCs w:val="24"/>
        </w:rPr>
        <w:t>μα</w:t>
      </w:r>
      <w:r>
        <w:rPr>
          <w:rFonts w:eastAsia="Times New Roman"/>
          <w:szCs w:val="24"/>
        </w:rPr>
        <w:t>,</w:t>
      </w:r>
      <w:r>
        <w:rPr>
          <w:rFonts w:eastAsia="Times New Roman"/>
          <w:szCs w:val="24"/>
        </w:rPr>
        <w:t xml:space="preserve"> σχετικά με το πού θα βρείτε τα χρήματα για να κάνετε το Πρόγραμμα της Θεσσαλονίκης, πού θα βρείτε τα χρήματα για να βοηθήσετε για την ανθρωπιστική κρίση, πού θα βρείτε τα χρήματα για τη δέκατη τρίτη και δέκατη τέταρτη σύνταξη, πού θα βρείτε τα χρήματα </w:t>
      </w:r>
      <w:r>
        <w:rPr>
          <w:rFonts w:eastAsia="Times New Roman"/>
          <w:szCs w:val="24"/>
        </w:rPr>
        <w:t xml:space="preserve">για να </w:t>
      </w:r>
      <w:r>
        <w:rPr>
          <w:rFonts w:eastAsia="Times New Roman"/>
          <w:szCs w:val="24"/>
        </w:rPr>
        <w:lastRenderedPageBreak/>
        <w:t>αυξήσετε τον κατώτατο μισθό και πού θα βρείτε τα χρήματα για να σταματήσει ο ΕΝΦΙΑ, η απάντηση ήταν μία: στη φοροδιαφυγή, στις λίστες και στο λαθρεμπόριο.</w:t>
      </w:r>
    </w:p>
    <w:p w14:paraId="6FAA053F" w14:textId="77777777" w:rsidR="006F28F6" w:rsidRDefault="00265160">
      <w:pPr>
        <w:spacing w:after="0" w:line="600" w:lineRule="auto"/>
        <w:ind w:firstLine="720"/>
        <w:jc w:val="both"/>
        <w:rPr>
          <w:rFonts w:eastAsia="Times New Roman"/>
          <w:szCs w:val="24"/>
        </w:rPr>
      </w:pPr>
      <w:r>
        <w:rPr>
          <w:rFonts w:eastAsia="Times New Roman"/>
          <w:szCs w:val="24"/>
        </w:rPr>
        <w:t>Έχοντας περάσει ενάμισης χρόνος, θα πρέπει να μας πείτε ή ότι κάνατε λάθος ή ότι λέγατε ψέματα</w:t>
      </w:r>
      <w:r>
        <w:rPr>
          <w:rFonts w:eastAsia="Times New Roman"/>
          <w:szCs w:val="24"/>
        </w:rPr>
        <w:t>. Ξέρετε τον χώρο, τον ξέρατε καλά. Θα πρέπει να μας πείτε ότι ναι, έγινε λάθος, δεν ήταν τόσο απλό, δεν μπορούσε να λειτουργήσει έτσι, υπήρχαν δυσκολίες. Και να ζητήσετε και ένα συγγνώμη για τη λάσπη στον ανεμιστήρα ή να πείτε ότι λέγατε ψέματα, ότι δεν υ</w:t>
      </w:r>
      <w:r>
        <w:rPr>
          <w:rFonts w:eastAsia="Times New Roman"/>
          <w:szCs w:val="24"/>
        </w:rPr>
        <w:t>πήρχε τίποτα, ότι δεν μπορούσαν να γίνουν τόσο γρήγορα πράγματα ή να πείτε ότι δεν συνεχίσατε αυτά που βρήκατε.</w:t>
      </w:r>
    </w:p>
    <w:p w14:paraId="6FAA0540" w14:textId="77777777" w:rsidR="006F28F6" w:rsidRDefault="00265160">
      <w:pPr>
        <w:spacing w:after="0" w:line="600" w:lineRule="auto"/>
        <w:ind w:firstLine="720"/>
        <w:jc w:val="both"/>
        <w:rPr>
          <w:rFonts w:eastAsia="Times New Roman"/>
          <w:szCs w:val="24"/>
        </w:rPr>
      </w:pPr>
      <w:r>
        <w:rPr>
          <w:rFonts w:eastAsia="Times New Roman"/>
          <w:szCs w:val="24"/>
        </w:rPr>
        <w:t>Είπατε στην Πάτρα ότι θα κρατήσετε τα καλά και θα συνεχίσετε να προχωράτε πάνω σ’ αυτά. Τι έχετε κάνει στο εμπόριο καυσίμων, κύριε Υπουργέ; Τι κ</w:t>
      </w:r>
      <w:r>
        <w:rPr>
          <w:rFonts w:eastAsia="Times New Roman"/>
          <w:szCs w:val="24"/>
        </w:rPr>
        <w:t xml:space="preserve">άνατε από αυτό που βρήκατε; Γιατί μη μου πείτε ότι δεν βρήκατε. Η προηγούμενη Κυβέρνηση προχώρησε στο σύστημα εισροών-εκροών, σε ένα ποσοστό 90%-95%. Από εκεί και μετά, τι; Πόσοι έλεγχοι έγιναν τον τελευταίο χρόνο; </w:t>
      </w:r>
    </w:p>
    <w:p w14:paraId="6FAA0541" w14:textId="77777777" w:rsidR="006F28F6" w:rsidRDefault="00265160">
      <w:pPr>
        <w:spacing w:after="0" w:line="600" w:lineRule="auto"/>
        <w:ind w:firstLine="720"/>
        <w:jc w:val="both"/>
        <w:rPr>
          <w:rFonts w:eastAsia="Times New Roman"/>
          <w:szCs w:val="24"/>
        </w:rPr>
      </w:pPr>
      <w:r>
        <w:rPr>
          <w:rFonts w:eastAsia="Times New Roman"/>
          <w:szCs w:val="24"/>
        </w:rPr>
        <w:lastRenderedPageBreak/>
        <w:t>Και έρχομαι στις λίστες. Διότι πρέπει κά</w:t>
      </w:r>
      <w:r>
        <w:rPr>
          <w:rFonts w:eastAsia="Times New Roman"/>
          <w:szCs w:val="24"/>
        </w:rPr>
        <w:t>ποια στιγμή να τελειώσουμε σ’ αυτή τη χώρα με τη «</w:t>
      </w:r>
      <w:proofErr w:type="spellStart"/>
      <w:r>
        <w:rPr>
          <w:rFonts w:eastAsia="Times New Roman"/>
          <w:szCs w:val="24"/>
        </w:rPr>
        <w:t>λιστολογία</w:t>
      </w:r>
      <w:proofErr w:type="spellEnd"/>
      <w:r>
        <w:rPr>
          <w:rFonts w:eastAsia="Times New Roman"/>
          <w:szCs w:val="24"/>
        </w:rPr>
        <w:t>». Και για να τελειώσουμε με τη «</w:t>
      </w:r>
      <w:proofErr w:type="spellStart"/>
      <w:r>
        <w:rPr>
          <w:rFonts w:eastAsia="Times New Roman"/>
          <w:szCs w:val="24"/>
        </w:rPr>
        <w:t>λιστολογία</w:t>
      </w:r>
      <w:proofErr w:type="spellEnd"/>
      <w:r>
        <w:rPr>
          <w:rFonts w:eastAsia="Times New Roman"/>
          <w:szCs w:val="24"/>
        </w:rPr>
        <w:t>» και για να μην κρέμεται τίποτα πάνω από το κεφάλι όλων μας, όσων συμμετέχουμε στην πολιτική, θα πρέπει να έχουμε αποτέλεσμα. Γιατί είναι λιγότεροι οι έ</w:t>
      </w:r>
      <w:r>
        <w:rPr>
          <w:rFonts w:eastAsia="Times New Roman"/>
          <w:szCs w:val="24"/>
        </w:rPr>
        <w:t xml:space="preserve">λεγχοι, κύριε Υπουργέ; Θα πρέπει να μας το πείτε. </w:t>
      </w:r>
    </w:p>
    <w:p w14:paraId="6FAA0542" w14:textId="77777777" w:rsidR="006F28F6" w:rsidRDefault="00265160">
      <w:pPr>
        <w:spacing w:after="0" w:line="600" w:lineRule="auto"/>
        <w:ind w:firstLine="720"/>
        <w:jc w:val="both"/>
        <w:rPr>
          <w:rFonts w:eastAsia="Times New Roman"/>
          <w:szCs w:val="24"/>
        </w:rPr>
      </w:pPr>
      <w:r>
        <w:rPr>
          <w:rFonts w:eastAsia="Times New Roman"/>
          <w:szCs w:val="24"/>
        </w:rPr>
        <w:t xml:space="preserve">Και τέλος, θα πω κάτι που αφορά μια σειρά από συζητήσεις γύρω από το «πόθεν έσχες». Εδώ ακούστηκαν -γιατί άκουγα εδώ πριν από τους συναδέλφους για τον Παπασταύρου- για το «πόθεν έσχες» του κ. </w:t>
      </w:r>
      <w:proofErr w:type="spellStart"/>
      <w:r>
        <w:rPr>
          <w:rFonts w:eastAsia="Times New Roman"/>
          <w:szCs w:val="24"/>
        </w:rPr>
        <w:t>Φλαμπουράρη</w:t>
      </w:r>
      <w:proofErr w:type="spellEnd"/>
      <w:r>
        <w:rPr>
          <w:rFonts w:eastAsia="Times New Roman"/>
          <w:szCs w:val="24"/>
        </w:rPr>
        <w:t xml:space="preserve"> ή του κ. Σταθάκη που «ξεχάστηκε». Μπορεί να μην είνα</w:t>
      </w:r>
      <w:r>
        <w:rPr>
          <w:rFonts w:eastAsia="Times New Roman"/>
          <w:szCs w:val="24"/>
        </w:rPr>
        <w:t xml:space="preserve">ι σε λίστες, αλλά αποτελούν λίστα παρανομιών ή παρατυπιών. </w:t>
      </w:r>
    </w:p>
    <w:p w14:paraId="6FAA0543" w14:textId="77777777" w:rsidR="006F28F6" w:rsidRDefault="00265160">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6FAA0544" w14:textId="77777777" w:rsidR="006F28F6" w:rsidRDefault="00265160">
      <w:pPr>
        <w:spacing w:after="0" w:line="600" w:lineRule="auto"/>
        <w:ind w:firstLine="720"/>
        <w:jc w:val="both"/>
        <w:rPr>
          <w:rFonts w:eastAsia="Times New Roman"/>
          <w:szCs w:val="24"/>
        </w:rPr>
      </w:pPr>
      <w:r>
        <w:rPr>
          <w:rFonts w:eastAsia="Times New Roman"/>
          <w:szCs w:val="24"/>
        </w:rPr>
        <w:t xml:space="preserve">Αυτό που πρέπει να καταλάβουμε όλοι είναι ότι αν θέλουμε να σταθεί όρθια η χώρα και να πάει μπροστά, θα πρέπει να τελειώνουμε με τις σκιές, θα πρέπει γρήγορα να εξεταστούν τα πάντα και όχι η </w:t>
      </w:r>
      <w:r>
        <w:rPr>
          <w:rFonts w:eastAsia="Times New Roman"/>
          <w:szCs w:val="24"/>
        </w:rPr>
        <w:lastRenderedPageBreak/>
        <w:t>καθυστέρηση να δηλώνει ή να στρεβλώνει την πραγματικότητα. Διότι,</w:t>
      </w:r>
      <w:r>
        <w:rPr>
          <w:rFonts w:eastAsia="Times New Roman"/>
          <w:szCs w:val="24"/>
        </w:rPr>
        <w:t xml:space="preserve"> όπως πολύ σωστά είπε ο κ. Σταμάτης, πρέπει να ξέρει ο ελληνικός λαός ότι τις λίστες για τις οποίες μιλάτε στον εισαγγελέα τις πήγε η Κυβέρνηση Σαμαρά. </w:t>
      </w:r>
    </w:p>
    <w:p w14:paraId="6FAA0545" w14:textId="77777777" w:rsidR="006F28F6" w:rsidRDefault="00265160">
      <w:pPr>
        <w:spacing w:after="0" w:line="600" w:lineRule="auto"/>
        <w:ind w:firstLine="720"/>
        <w:jc w:val="both"/>
        <w:rPr>
          <w:rFonts w:eastAsia="Times New Roman"/>
          <w:szCs w:val="24"/>
        </w:rPr>
      </w:pPr>
      <w:r>
        <w:rPr>
          <w:rFonts w:eastAsia="Times New Roman"/>
          <w:szCs w:val="24"/>
        </w:rPr>
        <w:t xml:space="preserve">Σας ευχαριστώ. </w:t>
      </w:r>
    </w:p>
    <w:p w14:paraId="6FAA0546" w14:textId="77777777" w:rsidR="006F28F6" w:rsidRDefault="00265160">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FAA0547" w14:textId="77777777" w:rsidR="006F28F6" w:rsidRDefault="00265160">
      <w:pPr>
        <w:tabs>
          <w:tab w:val="left" w:pos="1359"/>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Πάμε στον τελευταίο επερωτώντα, τον συνάδελφο κ. Κωνσταντίνο Βλάση.</w:t>
      </w:r>
    </w:p>
    <w:p w14:paraId="6FAA0548"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Ορίστε, κύριε συνάδελφε, έχετε τον λόγο.</w:t>
      </w:r>
    </w:p>
    <w:p w14:paraId="6FAA0549" w14:textId="77777777" w:rsidR="006F28F6" w:rsidRDefault="00265160">
      <w:pPr>
        <w:tabs>
          <w:tab w:val="left" w:pos="1359"/>
        </w:tabs>
        <w:spacing w:after="0" w:line="600" w:lineRule="auto"/>
        <w:ind w:firstLine="720"/>
        <w:jc w:val="both"/>
        <w:rPr>
          <w:rFonts w:eastAsia="Times New Roman"/>
          <w:szCs w:val="24"/>
        </w:rPr>
      </w:pPr>
      <w:r>
        <w:rPr>
          <w:rFonts w:eastAsia="Times New Roman"/>
          <w:b/>
          <w:szCs w:val="24"/>
        </w:rPr>
        <w:t>ΚΩΝΣΤΑΝΤΙΝΟΣ ΒΛΑΣΗΣ:</w:t>
      </w:r>
      <w:r>
        <w:rPr>
          <w:rFonts w:eastAsia="Times New Roman"/>
          <w:szCs w:val="24"/>
        </w:rPr>
        <w:t xml:space="preserve"> Κύριε Υπουργέ, είναι γεγονός πως η καταπολέμηση της φοροδιαφυγής υπήρξε κεντρικός πυλώνας τόσο στην αντιπολιτευτική αλλά και σ</w:t>
      </w:r>
      <w:r>
        <w:rPr>
          <w:rFonts w:eastAsia="Times New Roman"/>
          <w:szCs w:val="24"/>
        </w:rPr>
        <w:t xml:space="preserve">την προεκλογική ρητορική του ΣΥΡΙΖΑ και δεν ήταν λίγοι οι Έλληνες που πίστεψαν σε αυτήν τη ρητορική. Οι λίστες του «μαύρου» χρήματος </w:t>
      </w:r>
      <w:r>
        <w:rPr>
          <w:rFonts w:eastAsia="Times New Roman"/>
          <w:szCs w:val="24"/>
        </w:rPr>
        <w:lastRenderedPageBreak/>
        <w:t xml:space="preserve">έγιναν σημαία στον αγώνα της κοινωνικής δικαιοσύνης και βέβαια η καταπολέμηση της φοροδιαφυγής παρουσιάστηκε ως η οδός που </w:t>
      </w:r>
      <w:r>
        <w:rPr>
          <w:rFonts w:eastAsia="Times New Roman"/>
          <w:szCs w:val="24"/>
        </w:rPr>
        <w:t>θα οδηγούσε στην έξοδο από την κρίση.</w:t>
      </w:r>
    </w:p>
    <w:p w14:paraId="6FAA054A"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Δυστυχώς όμως και σήμερα, μετά από δεκαεπτά μήνες διακυβέρνησης ΣΥΡΙΖΑ-ΑΝΕΛ παρατηρούμε πως το σύνολο των ζητημάτων που σχετίζονται με τη φορολογική διοίκηση αλλά και την αναποτελεσματικότητα των φορολογικών ελέγχων έχ</w:t>
      </w:r>
      <w:r>
        <w:rPr>
          <w:rFonts w:eastAsia="Times New Roman"/>
          <w:szCs w:val="24"/>
        </w:rPr>
        <w:t>ουν αδρανήσει πλήρως.</w:t>
      </w:r>
    </w:p>
    <w:p w14:paraId="6FAA054B"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 xml:space="preserve">Από τις εθιμοτυπικές επισκέψεις του κ. Τσίπρα στο ΣΔΟΕ οδηγηθήκαμε ουσιαστικά στη διάλυσή του. Από την κάθαρση και τα τεράστια έσοδα που θα έφερνε ο έλεγχος της περίφημης λίστας </w:t>
      </w:r>
      <w:proofErr w:type="spellStart"/>
      <w:r>
        <w:rPr>
          <w:rFonts w:eastAsia="Times New Roman"/>
          <w:szCs w:val="24"/>
        </w:rPr>
        <w:t>Λαγκάρντ</w:t>
      </w:r>
      <w:proofErr w:type="spellEnd"/>
      <w:r>
        <w:rPr>
          <w:rFonts w:eastAsia="Times New Roman"/>
          <w:szCs w:val="24"/>
        </w:rPr>
        <w:t xml:space="preserve"> φτάσαμε το 2015 να έχουν ελεγχθεί οι λιγότερες </w:t>
      </w:r>
      <w:r>
        <w:rPr>
          <w:rFonts w:eastAsia="Times New Roman"/>
          <w:szCs w:val="24"/>
        </w:rPr>
        <w:t>υποθέσεις της τελευταίας τριετίας. Καμμία εξέλιξη, βέβαια, δεν έχουμε στο μείζον θέμα της λαθρεμπορίας καυσίμων και των καπνικών προϊόντων.</w:t>
      </w:r>
    </w:p>
    <w:p w14:paraId="6FAA054C"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Η ουσία είναι πως σε μια περίοδο που η φοροδοτική ικανότητα των απλών πολιτών έχει φτάσει στο ναδίρ, η Κυβέρνηση παρ</w:t>
      </w:r>
      <w:r>
        <w:rPr>
          <w:rFonts w:eastAsia="Times New Roman"/>
          <w:szCs w:val="24"/>
        </w:rPr>
        <w:t xml:space="preserve">αμένει αδρανής σε θέματα που θα μπορούσαν να οδηγήσουν σε εισροή σημαντικών κεφαλαίων. Είναι μάλιστα τέτοια η αδιαφορία που επιδείξατε τους τελευταίους μήνες, που δεν </w:t>
      </w:r>
      <w:r>
        <w:rPr>
          <w:rFonts w:eastAsia="Times New Roman"/>
          <w:szCs w:val="24"/>
        </w:rPr>
        <w:lastRenderedPageBreak/>
        <w:t xml:space="preserve">προχωρήσατε ούτε στα αυτονόητα. Και εδώ θέλω λίγο να σταθώ στο ζήτημα της διεύρυνσης της </w:t>
      </w:r>
      <w:r>
        <w:rPr>
          <w:rFonts w:eastAsia="Times New Roman"/>
          <w:szCs w:val="24"/>
        </w:rPr>
        <w:t>χρήσης του πλαστικού χρήματος.</w:t>
      </w:r>
    </w:p>
    <w:p w14:paraId="6FAA054D"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 xml:space="preserve">Παρόλο που η αρνητική εξέλιξη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θα μπορούσε να λειτουργήσει ιδιαίτερα ευνοϊκά στο να στραφούν οι καταναλωτές στη χρήση πιστωτικών και χρεωστικών καρτών, η Ελλάδα ακόμα και σήμερα παραμένει ουραγός στις συνα</w:t>
      </w:r>
      <w:r>
        <w:rPr>
          <w:rFonts w:eastAsia="Times New Roman"/>
          <w:szCs w:val="24"/>
        </w:rPr>
        <w:t>λλαγές με πλαστικό χρήμα. Και αυτό γιατί κανένα θεσμικό πλαίσιο με συγκεκριμένα φορολογικά και επιχειρηματικά κίνητρα δεν έχει διαμορφωθεί, γιατί οι όροι με τους οποίους πραγματοποιούνται οι εν λόγω συναλλαγές δεν είναι ελκυστικοί για τους χρήστες και γιατ</w:t>
      </w:r>
      <w:r>
        <w:rPr>
          <w:rFonts w:eastAsia="Times New Roman"/>
          <w:szCs w:val="24"/>
        </w:rPr>
        <w:t xml:space="preserve">ί τελικά δεν έχει γίνει τίποτα που να προωθεί τη χρήση του πλαστικού χρήματος, πέρα από τους αναγκαστικούς περιορισμούς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w:t>
      </w:r>
    </w:p>
    <w:p w14:paraId="6FAA054E"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Κι όμως, απλώς και μόνο η διεύρυνση της χρήσης του πλαστικού χρήματος θα είχε άμεσες θετικές συνέπειες στη φοροδια</w:t>
      </w:r>
      <w:r>
        <w:rPr>
          <w:rFonts w:eastAsia="Times New Roman"/>
          <w:szCs w:val="24"/>
        </w:rPr>
        <w:t>φυγή, εύκολα και απλά.</w:t>
      </w:r>
    </w:p>
    <w:p w14:paraId="6FAA054F" w14:textId="77777777" w:rsidR="006F28F6" w:rsidRDefault="00265160">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FAA0550"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lastRenderedPageBreak/>
        <w:t>Γι’ αυτό και θα θέλαμε να πληροφορηθούμε από εσάς τι σκοπεύετε να κάνετε προς αυτήν την κατεύθυνση. Θα υπάρξουν επιπλέον κίνητρα; Θα μειωθούν οι προμ</w:t>
      </w:r>
      <w:r>
        <w:rPr>
          <w:rFonts w:eastAsia="Times New Roman"/>
          <w:szCs w:val="24"/>
        </w:rPr>
        <w:t>ήθειες των τραπεζών; Θα συνδεθεί το αφορολόγητο με τη χρήση πλαστικού χρήματος; Και τελικά θα εκμεταλλευτείτε επιτέλους το ένα, το υπάρχον εργαλείο, για να αυξηθεί η αποτελεσματικότητα των φορολογικών μηχανισμών;</w:t>
      </w:r>
    </w:p>
    <w:p w14:paraId="6FAA0551"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Υπουργέ μου, απλά αναμένουμε.</w:t>
      </w:r>
    </w:p>
    <w:p w14:paraId="6FAA0552"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Σας ευχαριστώ</w:t>
      </w:r>
      <w:r>
        <w:rPr>
          <w:rFonts w:eastAsia="Times New Roman"/>
          <w:szCs w:val="24"/>
        </w:rPr>
        <w:t>.</w:t>
      </w:r>
    </w:p>
    <w:p w14:paraId="6FAA0553" w14:textId="77777777" w:rsidR="006F28F6" w:rsidRDefault="00265160">
      <w:pPr>
        <w:tabs>
          <w:tab w:val="left" w:pos="1359"/>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FAA0554" w14:textId="77777777" w:rsidR="006F28F6" w:rsidRDefault="00265160">
      <w:pPr>
        <w:tabs>
          <w:tab w:val="left" w:pos="1359"/>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Νομίζω ότι σήμερα είναι μια εξαιρετική συνεδρίαση και διότι ήταν το περιεχόμενο των ομιλιών των επερωτώντων πολύ καλό και διότι οι συνάδελφοι τους άκουσαν με σεβασμό. </w:t>
      </w:r>
      <w:r>
        <w:rPr>
          <w:rFonts w:eastAsia="Times New Roman"/>
          <w:szCs w:val="24"/>
        </w:rPr>
        <w:t>Εύχομαι και ελπίζω και είμαι σίγουρος ότι θα συμβεί και αντίστροφα τώρα.</w:t>
      </w:r>
    </w:p>
    <w:p w14:paraId="6FAA0555"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 xml:space="preserve">Κύριε Υπουργέ, έχετε τον λόγο για είκοσι λεπτά, με μια σχετική ανοχή και σε εσάς. Έχετε βέβαια και τη δευτερολογία σας και την </w:t>
      </w:r>
      <w:proofErr w:type="spellStart"/>
      <w:r>
        <w:rPr>
          <w:rFonts w:eastAsia="Times New Roman"/>
          <w:szCs w:val="24"/>
        </w:rPr>
        <w:t>τριτολογία</w:t>
      </w:r>
      <w:proofErr w:type="spellEnd"/>
      <w:r>
        <w:rPr>
          <w:rFonts w:eastAsia="Times New Roman"/>
          <w:szCs w:val="24"/>
        </w:rPr>
        <w:t xml:space="preserve"> σας.</w:t>
      </w:r>
    </w:p>
    <w:p w14:paraId="6FAA0556" w14:textId="77777777" w:rsidR="006F28F6" w:rsidRDefault="00265160">
      <w:pPr>
        <w:tabs>
          <w:tab w:val="left" w:pos="1359"/>
        </w:tabs>
        <w:spacing w:after="0" w:line="600" w:lineRule="auto"/>
        <w:ind w:firstLine="720"/>
        <w:jc w:val="both"/>
        <w:rPr>
          <w:rFonts w:eastAsia="Times New Roman"/>
          <w:szCs w:val="24"/>
        </w:rPr>
      </w:pPr>
      <w:r>
        <w:rPr>
          <w:rFonts w:eastAsia="Times New Roman"/>
          <w:b/>
          <w:szCs w:val="24"/>
        </w:rPr>
        <w:lastRenderedPageBreak/>
        <w:t>ΤΡΥΦΩΝ ΑΛΕΞΙΑΔΗΣ (Αναπληρωτής Υπουργός Ο</w:t>
      </w:r>
      <w:r>
        <w:rPr>
          <w:rFonts w:eastAsia="Times New Roman"/>
          <w:b/>
          <w:szCs w:val="24"/>
        </w:rPr>
        <w:t>ικονομικών):</w:t>
      </w:r>
      <w:r>
        <w:rPr>
          <w:rFonts w:eastAsia="Times New Roman"/>
          <w:szCs w:val="24"/>
        </w:rPr>
        <w:t xml:space="preserve"> Ευχαριστώ πολύ, κύριε Πρόεδρε. </w:t>
      </w:r>
    </w:p>
    <w:p w14:paraId="6FAA0557"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 xml:space="preserve">Ευχαριστώ πολύ τους Βουλευτές της Νέας Δημοκρατίας ειλικρινά για την επίκαιρη επερώτηση που κατέθεσαν, διότι δίνουν τη δυνατότητα να συζητηθεί ένα </w:t>
      </w:r>
      <w:r>
        <w:rPr>
          <w:rFonts w:eastAsia="Times New Roman"/>
          <w:szCs w:val="24"/>
        </w:rPr>
        <w:t xml:space="preserve">σοβαρό </w:t>
      </w:r>
      <w:r>
        <w:rPr>
          <w:rFonts w:eastAsia="Times New Roman"/>
          <w:szCs w:val="24"/>
        </w:rPr>
        <w:t>θέμα</w:t>
      </w:r>
      <w:r>
        <w:rPr>
          <w:rFonts w:eastAsia="Times New Roman"/>
          <w:szCs w:val="24"/>
        </w:rPr>
        <w:t xml:space="preserve"> και</w:t>
      </w:r>
      <w:r>
        <w:rPr>
          <w:rFonts w:eastAsia="Times New Roman"/>
          <w:szCs w:val="24"/>
        </w:rPr>
        <w:t xml:space="preserve"> να κατατεθούν τα σχετικά τεκμήρια στη Βουλή. Και</w:t>
      </w:r>
      <w:r>
        <w:rPr>
          <w:rFonts w:eastAsia="Times New Roman"/>
          <w:szCs w:val="24"/>
        </w:rPr>
        <w:t xml:space="preserve"> να είστε σίγουροι</w:t>
      </w:r>
      <w:r>
        <w:rPr>
          <w:rFonts w:eastAsia="Times New Roman"/>
          <w:szCs w:val="24"/>
        </w:rPr>
        <w:t>,</w:t>
      </w:r>
      <w:r>
        <w:rPr>
          <w:rFonts w:eastAsia="Times New Roman"/>
          <w:szCs w:val="24"/>
        </w:rPr>
        <w:t xml:space="preserve"> ότι αν στο τέλος της συζήτησης δεν αποδειχθεί ότι κάναμε δουλειά στο Υπουργείο Οικονομικών αυτόν τον χρόνο και δεν είχαμε αποτελέσματα, εγώ αύριο κιόλας θα παραιτηθώ. Δεν ζητάω κάτι τέτοιο από έναν Βουλευτή της Νέας Δημοκρατίας. Όμως το</w:t>
      </w:r>
      <w:r>
        <w:rPr>
          <w:rFonts w:eastAsia="Times New Roman"/>
          <w:szCs w:val="24"/>
        </w:rPr>
        <w:t xml:space="preserve">υλάχιστον μια συγγνώμη για όσα έγιναν τα προηγούμενα χρόνια -γιατί εδώ θα τεκμηριώσουμε πράγματα- θα υπάρχει; Διότι εάν αποδειχθεί σήμερα ότι το </w:t>
      </w:r>
      <w:r>
        <w:rPr>
          <w:rFonts w:eastAsia="Times New Roman"/>
          <w:szCs w:val="24"/>
        </w:rPr>
        <w:t xml:space="preserve">2015 </w:t>
      </w:r>
      <w:r>
        <w:rPr>
          <w:rFonts w:eastAsia="Times New Roman"/>
          <w:szCs w:val="24"/>
        </w:rPr>
        <w:t xml:space="preserve">πήγαμε καλύτερα από το </w:t>
      </w:r>
      <w:r>
        <w:rPr>
          <w:rFonts w:eastAsia="Times New Roman"/>
          <w:szCs w:val="24"/>
        </w:rPr>
        <w:t>2014</w:t>
      </w:r>
      <w:r>
        <w:rPr>
          <w:rFonts w:eastAsia="Times New Roman"/>
          <w:szCs w:val="24"/>
        </w:rPr>
        <w:t xml:space="preserve"> στα φορολογικά, υπάρχει ένα τεράστιο πολιτικό θέμα και χρειάζεται μια μεγάλη π</w:t>
      </w:r>
      <w:r>
        <w:rPr>
          <w:rFonts w:eastAsia="Times New Roman"/>
          <w:szCs w:val="24"/>
        </w:rPr>
        <w:t>ολιτική απάντηση.</w:t>
      </w:r>
    </w:p>
    <w:p w14:paraId="6FAA0558" w14:textId="77777777" w:rsidR="006F28F6" w:rsidRDefault="00265160">
      <w:pPr>
        <w:spacing w:after="0" w:line="600" w:lineRule="auto"/>
        <w:ind w:firstLine="720"/>
        <w:jc w:val="both"/>
        <w:rPr>
          <w:rFonts w:eastAsia="Times New Roman"/>
          <w:szCs w:val="24"/>
        </w:rPr>
      </w:pPr>
      <w:r>
        <w:rPr>
          <w:rFonts w:eastAsia="Times New Roman"/>
          <w:szCs w:val="24"/>
        </w:rPr>
        <w:t>Ευχαριστώ τους σαράντα τέσσερις Βουλευτές της Νέας Δημοκρατίας που κατέθεσαν την επίκαιρη επερώτηση. Βεβαίως, με έκπληξή μου είδα ότι είναι οι εννέα μόνο εδώ από τους σαράντα τέσσερις</w:t>
      </w:r>
      <w:r>
        <w:rPr>
          <w:rFonts w:eastAsia="Times New Roman"/>
          <w:szCs w:val="24"/>
        </w:rPr>
        <w:t>,</w:t>
      </w:r>
      <w:r>
        <w:rPr>
          <w:rFonts w:eastAsia="Times New Roman"/>
          <w:szCs w:val="24"/>
        </w:rPr>
        <w:t xml:space="preserve"> για </w:t>
      </w:r>
      <w:r>
        <w:rPr>
          <w:rFonts w:eastAsia="Times New Roman"/>
          <w:szCs w:val="24"/>
        </w:rPr>
        <w:lastRenderedPageBreak/>
        <w:t xml:space="preserve">την επίκαιρη επερώτηση. Δεν πειράζει. Μας δίνουν τη δυνατότητα να πούμε για όλα αυτά τα στοιχεία που είναι πολύ χρήσιμα για τους πολίτες. Βεβαίως, ευχαριστώ και τον κ. </w:t>
      </w:r>
      <w:proofErr w:type="spellStart"/>
      <w:r>
        <w:rPr>
          <w:rFonts w:eastAsia="Times New Roman"/>
          <w:szCs w:val="24"/>
        </w:rPr>
        <w:t>Κατσανιώτη</w:t>
      </w:r>
      <w:proofErr w:type="spellEnd"/>
      <w:r>
        <w:rPr>
          <w:rFonts w:eastAsia="Times New Roman"/>
          <w:szCs w:val="24"/>
        </w:rPr>
        <w:t xml:space="preserve"> για όσα είπε για το πολύ καλό συνέδριο της εφημερίδας «</w:t>
      </w:r>
      <w:r>
        <w:rPr>
          <w:rFonts w:eastAsia="Times New Roman"/>
          <w:szCs w:val="24"/>
        </w:rPr>
        <w:t>ΠΕΛΟΠΟΝΝΗΣΟΣ</w:t>
      </w:r>
      <w:r>
        <w:rPr>
          <w:rFonts w:eastAsia="Times New Roman"/>
          <w:szCs w:val="24"/>
        </w:rPr>
        <w:t>» στη</w:t>
      </w:r>
      <w:r>
        <w:rPr>
          <w:rFonts w:eastAsia="Times New Roman"/>
          <w:szCs w:val="24"/>
        </w:rPr>
        <w:t>ν Πάτρα όπου συζητήθηκαν ουσιαστικά θέματα ανάπτυξης της περιοχής.</w:t>
      </w:r>
    </w:p>
    <w:p w14:paraId="6FAA0559" w14:textId="77777777" w:rsidR="006F28F6" w:rsidRDefault="00265160">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Κατσανιώτη</w:t>
      </w:r>
      <w:proofErr w:type="spellEnd"/>
      <w:r>
        <w:rPr>
          <w:rFonts w:eastAsia="Times New Roman"/>
          <w:szCs w:val="24"/>
        </w:rPr>
        <w:t xml:space="preserve">, βεβαίως δεν θα δείτε σε κανένα κεντρικό </w:t>
      </w:r>
      <w:r>
        <w:rPr>
          <w:rFonts w:eastAsia="Times New Roman"/>
          <w:szCs w:val="24"/>
          <w:lang w:val="en-US"/>
        </w:rPr>
        <w:t>site</w:t>
      </w:r>
      <w:r>
        <w:rPr>
          <w:rFonts w:eastAsia="Times New Roman"/>
          <w:szCs w:val="24"/>
        </w:rPr>
        <w:t>, σε κα</w:t>
      </w:r>
      <w:r>
        <w:rPr>
          <w:rFonts w:eastAsia="Times New Roman"/>
          <w:szCs w:val="24"/>
        </w:rPr>
        <w:t>μ</w:t>
      </w:r>
      <w:r>
        <w:rPr>
          <w:rFonts w:eastAsia="Times New Roman"/>
          <w:szCs w:val="24"/>
        </w:rPr>
        <w:t>μία εφημερίδα το ότι μιλήσαμε σε τριάντα πέντε φορείς στην Πάτρα, χωρίς να μας απαγορεύσει κανένας να μπούμε, να μιλήσο</w:t>
      </w:r>
      <w:r>
        <w:rPr>
          <w:rFonts w:eastAsia="Times New Roman"/>
          <w:szCs w:val="24"/>
        </w:rPr>
        <w:t>υμε. Έγινε ένας ήρεμος διάλογος, δεν υπήρχαν επεισόδια, δεν μας γιούχαραν.</w:t>
      </w:r>
    </w:p>
    <w:p w14:paraId="6FAA055A" w14:textId="77777777" w:rsidR="006F28F6" w:rsidRDefault="0026516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FAA055B" w14:textId="77777777" w:rsidR="006F28F6" w:rsidRDefault="00265160">
      <w:pPr>
        <w:spacing w:after="0" w:line="600" w:lineRule="auto"/>
        <w:ind w:firstLine="720"/>
        <w:jc w:val="both"/>
        <w:rPr>
          <w:rFonts w:eastAsia="Times New Roman"/>
          <w:szCs w:val="24"/>
        </w:rPr>
      </w:pPr>
      <w:r>
        <w:rPr>
          <w:rFonts w:eastAsia="Times New Roman"/>
          <w:b/>
          <w:szCs w:val="24"/>
        </w:rPr>
        <w:t>ΑΝΔΡΕΑΣ ΚΑΤΣΑΝΙΩΤΗΣ:</w:t>
      </w:r>
      <w:r>
        <w:rPr>
          <w:rFonts w:eastAsia="Times New Roman"/>
          <w:szCs w:val="24"/>
        </w:rPr>
        <w:t xml:space="preserve"> Είμαστε φιλόξενοι άνθρωποι εμείς!</w:t>
      </w:r>
    </w:p>
    <w:p w14:paraId="6FAA055C" w14:textId="77777777" w:rsidR="006F28F6" w:rsidRDefault="00265160">
      <w:pPr>
        <w:spacing w:after="0"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Εάν κάποιος, μπαίνοντας κάπου, φώναζε «Αλεξιάδη, τι πας να κάνεις, τι πρόβλημα μάς δημιούργησες», δέκα μέρες θα έπαιζε πρωτοσέλιδο. Γι’ αυτό δεν ακούστηκε πουθενά τίποτα, αλλά δείχνει πολιτισμό και σας ευχαριστώ πολύ.</w:t>
      </w:r>
    </w:p>
    <w:p w14:paraId="6FAA055D" w14:textId="77777777" w:rsidR="006F28F6" w:rsidRDefault="00265160">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Για τον </w:t>
      </w:r>
      <w:proofErr w:type="spellStart"/>
      <w:r>
        <w:rPr>
          <w:rFonts w:eastAsia="Times New Roman"/>
          <w:szCs w:val="24"/>
        </w:rPr>
        <w:t>Πολάκη</w:t>
      </w:r>
      <w:proofErr w:type="spellEnd"/>
      <w:r>
        <w:rPr>
          <w:rFonts w:eastAsia="Times New Roman"/>
          <w:szCs w:val="24"/>
        </w:rPr>
        <w:t xml:space="preserve"> το λέ</w:t>
      </w:r>
      <w:r>
        <w:rPr>
          <w:rFonts w:eastAsia="Times New Roman"/>
          <w:szCs w:val="24"/>
        </w:rPr>
        <w:t>τε αυτό;</w:t>
      </w:r>
    </w:p>
    <w:p w14:paraId="6FAA055E" w14:textId="77777777" w:rsidR="006F28F6" w:rsidRDefault="00265160">
      <w:pPr>
        <w:spacing w:after="0" w:line="600" w:lineRule="auto"/>
        <w:ind w:firstLine="720"/>
        <w:jc w:val="both"/>
        <w:rPr>
          <w:rFonts w:eastAsia="Times New Roman"/>
          <w:szCs w:val="24"/>
        </w:rPr>
      </w:pPr>
      <w:r w:rsidRPr="00F069C6">
        <w:rPr>
          <w:rFonts w:eastAsia="Times New Roman"/>
          <w:b/>
          <w:szCs w:val="24"/>
        </w:rPr>
        <w:t>ΤΡΥΦΩΝ</w:t>
      </w:r>
      <w:r>
        <w:rPr>
          <w:rFonts w:eastAsia="Times New Roman"/>
          <w:b/>
          <w:szCs w:val="24"/>
        </w:rPr>
        <w:t xml:space="preserve"> ΑΛΕΞΙΑΔΗΣ (Αναπληρωτής Υπουργός Οικονομικών): </w:t>
      </w:r>
      <w:r>
        <w:rPr>
          <w:rFonts w:eastAsia="Times New Roman"/>
          <w:szCs w:val="24"/>
        </w:rPr>
        <w:t>Σε ό,τι αφορά…</w:t>
      </w:r>
    </w:p>
    <w:p w14:paraId="6FAA055F" w14:textId="77777777" w:rsidR="006F28F6" w:rsidRDefault="00265160">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Μη διακόπτετε, κύριοι συνάδελφοι. Ακούστηκε το θετικό από τον κ. </w:t>
      </w:r>
      <w:proofErr w:type="spellStart"/>
      <w:r>
        <w:rPr>
          <w:rFonts w:eastAsia="Times New Roman"/>
          <w:szCs w:val="24"/>
        </w:rPr>
        <w:t>Κατσανιώτη</w:t>
      </w:r>
      <w:proofErr w:type="spellEnd"/>
      <w:r>
        <w:rPr>
          <w:rFonts w:eastAsia="Times New Roman"/>
          <w:szCs w:val="24"/>
        </w:rPr>
        <w:t>, το ανάποδο.</w:t>
      </w:r>
    </w:p>
    <w:p w14:paraId="6FAA0560" w14:textId="77777777" w:rsidR="006F28F6" w:rsidRDefault="00265160">
      <w:pPr>
        <w:spacing w:after="0"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Εμείς δεν διακόψαμε κανέναν, κύριε </w:t>
      </w:r>
      <w:r>
        <w:rPr>
          <w:rFonts w:eastAsia="Times New Roman"/>
          <w:szCs w:val="24"/>
        </w:rPr>
        <w:t>Πρόεδρε.</w:t>
      </w:r>
    </w:p>
    <w:p w14:paraId="6FAA0561" w14:textId="77777777" w:rsidR="006F28F6" w:rsidRDefault="00265160">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Συνεχίστε, κύριε Υπουργέ.</w:t>
      </w:r>
    </w:p>
    <w:p w14:paraId="6FAA0562" w14:textId="77777777" w:rsidR="006F28F6" w:rsidRDefault="00265160">
      <w:pPr>
        <w:spacing w:after="0"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Κυρίες και κύριοι Βουλευτές, σε ό,τι αφορά στην επίκαιρη επερώτηση, νομίζω ότι είναι λάθος η Νέα Δημοκρατία να προσπαθεί να δημιουργήσε</w:t>
      </w:r>
      <w:r>
        <w:rPr>
          <w:rFonts w:eastAsia="Times New Roman"/>
          <w:szCs w:val="24"/>
        </w:rPr>
        <w:t xml:space="preserve">ι θέμα στην Κυβέρνηση για τα ζητήματα της φορολογικής πολιτικής, διότι η σύγκριση, όπως θα αποδειχθεί από τα στοιχεία, είναι καταλυτική. Η σύγκριση αποδεικνύει και την ύπαρξη πολιτικής βούλησης και τεράστια αναπάντητα ερωτήματα για την κυβερνητική περίοδο </w:t>
      </w:r>
      <w:r>
        <w:rPr>
          <w:rFonts w:eastAsia="Times New Roman"/>
          <w:szCs w:val="24"/>
        </w:rPr>
        <w:t xml:space="preserve">της Νέας Δημοκρατίας. </w:t>
      </w:r>
    </w:p>
    <w:p w14:paraId="6FAA0563" w14:textId="77777777" w:rsidR="006F28F6" w:rsidRDefault="00265160">
      <w:pPr>
        <w:spacing w:after="0" w:line="600" w:lineRule="auto"/>
        <w:ind w:firstLine="720"/>
        <w:jc w:val="both"/>
        <w:rPr>
          <w:rFonts w:eastAsia="Times New Roman"/>
          <w:szCs w:val="24"/>
        </w:rPr>
      </w:pPr>
      <w:r>
        <w:rPr>
          <w:rFonts w:eastAsia="Times New Roman"/>
          <w:szCs w:val="24"/>
        </w:rPr>
        <w:lastRenderedPageBreak/>
        <w:t>Περιμένω κάποια στιγμή να ακούσω απάντηση εδώ για το τι έγινε. Πολύ σωστά λέτε ότι τον Δεκέμβριο του 2012 πήγε η λίστα στο ΣΔΟΕ. Το προηγούμενο χρονικό διάστημα; Σ’ αυτήν την Αίθουσα θα απαντηθεί κάποτε τι έγινε το προηγούμενο χρονικ</w:t>
      </w:r>
      <w:r>
        <w:rPr>
          <w:rFonts w:eastAsia="Times New Roman"/>
          <w:szCs w:val="24"/>
        </w:rPr>
        <w:t>ό διάστημα ή θα αιωρείται αυτό</w:t>
      </w:r>
      <w:r>
        <w:rPr>
          <w:rFonts w:eastAsia="Times New Roman"/>
          <w:szCs w:val="24"/>
        </w:rPr>
        <w:t>,</w:t>
      </w:r>
      <w:r>
        <w:rPr>
          <w:rFonts w:eastAsia="Times New Roman"/>
          <w:szCs w:val="24"/>
        </w:rPr>
        <w:t xml:space="preserve"> πάνω από τον πολιτικό κόσμο;</w:t>
      </w:r>
    </w:p>
    <w:p w14:paraId="6FAA0564" w14:textId="77777777" w:rsidR="006F28F6" w:rsidRDefault="00265160">
      <w:pPr>
        <w:spacing w:after="0"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6FAA0565" w14:textId="77777777" w:rsidR="006F28F6" w:rsidRDefault="00265160">
      <w:pPr>
        <w:spacing w:after="0"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Από τη Νέα Δημοκρατία, κύριε Υπουργέ; Αλλού να τα ρωτήσετε αυτά.</w:t>
      </w:r>
    </w:p>
    <w:p w14:paraId="6FAA0566" w14:textId="77777777" w:rsidR="006F28F6" w:rsidRDefault="00265160">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Κύριοι συνάδελφοι,…</w:t>
      </w:r>
    </w:p>
    <w:p w14:paraId="6FAA0567" w14:textId="77777777" w:rsidR="006F28F6" w:rsidRDefault="00265160">
      <w:pPr>
        <w:spacing w:after="0" w:line="600" w:lineRule="auto"/>
        <w:ind w:firstLine="720"/>
        <w:jc w:val="both"/>
        <w:rPr>
          <w:rFonts w:eastAsia="Times New Roman"/>
          <w:szCs w:val="24"/>
        </w:rPr>
      </w:pPr>
      <w:r>
        <w:rPr>
          <w:rFonts w:eastAsia="Times New Roman"/>
          <w:b/>
          <w:szCs w:val="24"/>
        </w:rPr>
        <w:t>ΤΡΥΦΩΝ ΑΛΕΞ</w:t>
      </w:r>
      <w:r>
        <w:rPr>
          <w:rFonts w:eastAsia="Times New Roman"/>
          <w:b/>
          <w:szCs w:val="24"/>
        </w:rPr>
        <w:t xml:space="preserve">ΙΑΔΗΣ (Αναπληρωτής Υπουργός Οικονομικών): </w:t>
      </w:r>
      <w:r>
        <w:rPr>
          <w:rFonts w:eastAsia="Times New Roman"/>
          <w:szCs w:val="24"/>
        </w:rPr>
        <w:t>Κάνατε πολλές έρευνες γι’ αυτό το πράγμα τότε, αλλά από τότε που …</w:t>
      </w:r>
    </w:p>
    <w:p w14:paraId="6FAA0568" w14:textId="77777777" w:rsidR="006F28F6" w:rsidRDefault="00265160">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Υπουργέ, με </w:t>
      </w:r>
      <w:proofErr w:type="spellStart"/>
      <w:r>
        <w:rPr>
          <w:rFonts w:eastAsia="Times New Roman"/>
          <w:szCs w:val="24"/>
        </w:rPr>
        <w:t>συγχωρείτε</w:t>
      </w:r>
      <w:proofErr w:type="spellEnd"/>
      <w:r>
        <w:rPr>
          <w:rFonts w:eastAsia="Times New Roman"/>
          <w:szCs w:val="24"/>
        </w:rPr>
        <w:t>.</w:t>
      </w:r>
    </w:p>
    <w:p w14:paraId="6FAA0569" w14:textId="77777777" w:rsidR="006F28F6" w:rsidRDefault="00265160">
      <w:pPr>
        <w:spacing w:after="0"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Μπουκώρε</w:t>
      </w:r>
      <w:proofErr w:type="spellEnd"/>
      <w:r>
        <w:rPr>
          <w:rFonts w:eastAsia="Times New Roman"/>
          <w:szCs w:val="24"/>
        </w:rPr>
        <w:t>, σας παρακαλώ. Πρέπει να ανταποδώσουμε την πολιτική ευγένεια. Έχετε δ</w:t>
      </w:r>
      <w:r>
        <w:rPr>
          <w:rFonts w:eastAsia="Times New Roman"/>
          <w:szCs w:val="24"/>
        </w:rPr>
        <w:t xml:space="preserve">ευτερολογίες. Ο κ. Σταμάτης ήταν σαφής. Είπε για </w:t>
      </w:r>
      <w:r>
        <w:rPr>
          <w:rFonts w:eastAsia="Times New Roman"/>
          <w:szCs w:val="24"/>
        </w:rPr>
        <w:t>κ</w:t>
      </w:r>
      <w:r>
        <w:rPr>
          <w:rFonts w:eastAsia="Times New Roman"/>
          <w:szCs w:val="24"/>
        </w:rPr>
        <w:t>υβέρνηση Σαμαρά. Τι να κάνουμε τώρα; Αυτό απάντησε ο Υπουργός. Υπάρχει συνάδελφος άλλου κόμματος που θα απαντήσει για πριν.</w:t>
      </w:r>
    </w:p>
    <w:p w14:paraId="6FAA056A" w14:textId="77777777" w:rsidR="006F28F6" w:rsidRDefault="00265160">
      <w:pPr>
        <w:spacing w:after="0" w:line="600" w:lineRule="auto"/>
        <w:jc w:val="both"/>
        <w:rPr>
          <w:rFonts w:eastAsia="Times New Roman"/>
          <w:szCs w:val="24"/>
        </w:rPr>
      </w:pPr>
      <w:r>
        <w:rPr>
          <w:rFonts w:eastAsia="Times New Roman"/>
          <w:szCs w:val="24"/>
        </w:rPr>
        <w:t>Συνεχίστε, κύριε Υπουργέ.</w:t>
      </w:r>
    </w:p>
    <w:p w14:paraId="6FAA056B" w14:textId="77777777" w:rsidR="006F28F6" w:rsidRDefault="00265160">
      <w:pPr>
        <w:spacing w:after="0"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Δεν</w:t>
      </w:r>
      <w:r>
        <w:rPr>
          <w:rFonts w:eastAsia="Times New Roman"/>
          <w:szCs w:val="24"/>
        </w:rPr>
        <w:t xml:space="preserve"> θέλω να προκαλέσω, κύριε Πρόεδρε. Θα προχωρήσω αμέσως παρακάτω. </w:t>
      </w:r>
    </w:p>
    <w:p w14:paraId="6FAA056C" w14:textId="77777777" w:rsidR="006F28F6" w:rsidRDefault="00265160">
      <w:pPr>
        <w:spacing w:after="0" w:line="600" w:lineRule="auto"/>
        <w:ind w:firstLine="720"/>
        <w:jc w:val="both"/>
        <w:rPr>
          <w:rFonts w:eastAsia="Times New Roman"/>
          <w:szCs w:val="24"/>
        </w:rPr>
      </w:pPr>
      <w:r>
        <w:rPr>
          <w:rFonts w:eastAsia="Times New Roman"/>
          <w:szCs w:val="24"/>
        </w:rPr>
        <w:t>Εγώ πιστεύω ότι υπάρχει μία σύγκριση δεδομένων και η σύγκριση αυτή αναδεικνύει με στοιχεία και την απουσία της στρατηγικής της Αντιπολίτευσης, διότι όταν παρασύρεσαι από πρωτοσέλιδα ορισμένω</w:t>
      </w:r>
      <w:r>
        <w:rPr>
          <w:rFonts w:eastAsia="Times New Roman"/>
          <w:szCs w:val="24"/>
        </w:rPr>
        <w:t xml:space="preserve">ν εφημερίδων και από αναρτήσεις σε </w:t>
      </w:r>
      <w:r>
        <w:rPr>
          <w:rFonts w:eastAsia="Times New Roman"/>
          <w:szCs w:val="24"/>
          <w:lang w:val="en-US"/>
        </w:rPr>
        <w:t>sites</w:t>
      </w:r>
      <w:r>
        <w:rPr>
          <w:rFonts w:eastAsia="Times New Roman"/>
          <w:szCs w:val="24"/>
        </w:rPr>
        <w:t xml:space="preserve"> για τα ληξιπρόθεσμα, για τα έσοδα κ.λπ. –θα πω στην δευτερολογία μου γι’ αυτά- τότε πραγματικά πας να δώσεις </w:t>
      </w:r>
      <w:r>
        <w:rPr>
          <w:rFonts w:eastAsia="Times New Roman"/>
          <w:szCs w:val="24"/>
        </w:rPr>
        <w:t>τη μάχη</w:t>
      </w:r>
      <w:r>
        <w:rPr>
          <w:rFonts w:eastAsia="Times New Roman"/>
          <w:szCs w:val="24"/>
        </w:rPr>
        <w:t xml:space="preserve"> σ’ ένα </w:t>
      </w:r>
      <w:r>
        <w:rPr>
          <w:rFonts w:eastAsia="Times New Roman"/>
          <w:szCs w:val="24"/>
        </w:rPr>
        <w:t>πεδίο</w:t>
      </w:r>
      <w:r>
        <w:rPr>
          <w:rFonts w:eastAsia="Times New Roman"/>
          <w:szCs w:val="24"/>
        </w:rPr>
        <w:t xml:space="preserve"> που δεν είναι ευνοϊκό για σένα. </w:t>
      </w:r>
    </w:p>
    <w:p w14:paraId="6FAA056D" w14:textId="77777777" w:rsidR="006F28F6" w:rsidRDefault="00265160">
      <w:pPr>
        <w:spacing w:after="0" w:line="600" w:lineRule="auto"/>
        <w:ind w:firstLine="720"/>
        <w:jc w:val="both"/>
        <w:rPr>
          <w:rFonts w:eastAsia="Times New Roman"/>
          <w:szCs w:val="24"/>
        </w:rPr>
      </w:pPr>
      <w:r>
        <w:rPr>
          <w:rFonts w:eastAsia="Times New Roman"/>
          <w:szCs w:val="24"/>
        </w:rPr>
        <w:t>Μέσα στην επερώτησή σας λέτε για φτωχές επιδόσεις κα</w:t>
      </w:r>
      <w:r>
        <w:rPr>
          <w:rFonts w:eastAsia="Times New Roman"/>
          <w:szCs w:val="24"/>
        </w:rPr>
        <w:t xml:space="preserve">ι πενιχρά αποτελέσματα. Κρατήστε αυτή τη φράση. Φτωχές επιδόσεις σε σχέση με τι; Πενιχρά αποτελέσματα σε σχέση με τι; </w:t>
      </w:r>
    </w:p>
    <w:p w14:paraId="6FAA056E" w14:textId="77777777" w:rsidR="006F28F6" w:rsidRDefault="00265160">
      <w:pPr>
        <w:spacing w:after="0" w:line="600" w:lineRule="auto"/>
        <w:ind w:firstLine="720"/>
        <w:jc w:val="both"/>
        <w:rPr>
          <w:rFonts w:eastAsia="Times New Roman"/>
          <w:szCs w:val="24"/>
        </w:rPr>
      </w:pPr>
      <w:r>
        <w:rPr>
          <w:rFonts w:eastAsia="Times New Roman"/>
          <w:szCs w:val="24"/>
        </w:rPr>
        <w:lastRenderedPageBreak/>
        <w:t xml:space="preserve">Εγώ θα συγκρίνω το 2015, μια πρωτοφανή περίοδο για την ελληνική οικονομία, με το 2014, τη χρονιά του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Ακούμε, λοιπόν, κριτι</w:t>
      </w:r>
      <w:r>
        <w:rPr>
          <w:rFonts w:eastAsia="Times New Roman"/>
          <w:szCs w:val="24"/>
        </w:rPr>
        <w:t xml:space="preserve">κή ότι αντί να επιταχύνουμε τον ρυθμό των ελέγχων των λιστών, εμείς δήθεν τον επιβραδύναμε. Ακούμε ότι πετάξαμε στα σκουπίδια ελέγχους του ΣΔΟΕ. </w:t>
      </w:r>
    </w:p>
    <w:p w14:paraId="6FAA056F" w14:textId="77777777" w:rsidR="006F28F6" w:rsidRDefault="00265160">
      <w:pPr>
        <w:spacing w:after="0" w:line="600" w:lineRule="auto"/>
        <w:ind w:firstLine="720"/>
        <w:jc w:val="both"/>
        <w:rPr>
          <w:rFonts w:eastAsia="Times New Roman"/>
          <w:szCs w:val="24"/>
        </w:rPr>
      </w:pPr>
      <w:r>
        <w:rPr>
          <w:rFonts w:eastAsia="Times New Roman"/>
          <w:szCs w:val="24"/>
        </w:rPr>
        <w:t>Εγώ σας προκαλώ είτε σήμερα είτε μια οποιαδήποτε άλλη μέρα: Πείτε μας μία περίπτωση. Είναι εδώ ο Ειδικός Γραμμ</w:t>
      </w:r>
      <w:r>
        <w:rPr>
          <w:rFonts w:eastAsia="Times New Roman"/>
          <w:szCs w:val="24"/>
        </w:rPr>
        <w:t xml:space="preserve">ατέας του ΣΔΟΕ, ο κ. Χρήστου. Πείτε μας μία περίπτωση όπου πετάξαμε μία υπόθεση στα σκουπίδια. </w:t>
      </w:r>
    </w:p>
    <w:p w14:paraId="6FAA0570" w14:textId="77777777" w:rsidR="006F28F6" w:rsidRDefault="00265160">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Πετάξαμε;</w:t>
      </w:r>
    </w:p>
    <w:p w14:paraId="6FAA0571" w14:textId="77777777" w:rsidR="006F28F6" w:rsidRDefault="00265160">
      <w:pPr>
        <w:spacing w:after="0"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Βεβαίως. Λέει μέσα η επίκαιρη επερώτησή σας ότι πετάξαμε υποθέσεις στα </w:t>
      </w:r>
      <w:r>
        <w:rPr>
          <w:rFonts w:eastAsia="Times New Roman"/>
          <w:szCs w:val="24"/>
        </w:rPr>
        <w:t>σκουπίδια. Θέλουμε, λοιπόν, να μας πείτε μία τέτοια περίπτωση.</w:t>
      </w:r>
    </w:p>
    <w:p w14:paraId="6FAA0572" w14:textId="77777777" w:rsidR="006F28F6" w:rsidRDefault="00265160">
      <w:pPr>
        <w:spacing w:after="0" w:line="600" w:lineRule="auto"/>
        <w:ind w:firstLine="720"/>
        <w:jc w:val="both"/>
        <w:rPr>
          <w:rFonts w:eastAsia="Times New Roman"/>
          <w:szCs w:val="24"/>
        </w:rPr>
      </w:pPr>
      <w:r>
        <w:rPr>
          <w:rFonts w:eastAsia="Times New Roman"/>
          <w:szCs w:val="24"/>
        </w:rPr>
        <w:t>Σε ό,τι αφορά, όμως, το πρώτο ερώτημα -γιατί εγώ, συνεπής στην κοινοβουλευτική διαδικασία, θα απαντήσω σ’ αυτά που λέει η επίκαιρη επερώτησή σας- σε ό,τι αφορά αυτό</w:t>
      </w:r>
      <w:r>
        <w:rPr>
          <w:rFonts w:eastAsia="Times New Roman"/>
          <w:szCs w:val="24"/>
        </w:rPr>
        <w:t>,</w:t>
      </w:r>
      <w:r>
        <w:rPr>
          <w:rFonts w:eastAsia="Times New Roman"/>
          <w:szCs w:val="24"/>
        </w:rPr>
        <w:t xml:space="preserve"> που λέτε περί δήθεν διάλυση</w:t>
      </w:r>
      <w:r>
        <w:rPr>
          <w:rFonts w:eastAsia="Times New Roman"/>
          <w:szCs w:val="24"/>
        </w:rPr>
        <w:t xml:space="preserve">ς </w:t>
      </w:r>
      <w:r>
        <w:rPr>
          <w:rFonts w:eastAsia="Times New Roman"/>
          <w:szCs w:val="24"/>
        </w:rPr>
        <w:lastRenderedPageBreak/>
        <w:t>του ΣΔΟΕ</w:t>
      </w:r>
      <w:r>
        <w:rPr>
          <w:rFonts w:eastAsia="Times New Roman"/>
          <w:szCs w:val="24"/>
        </w:rPr>
        <w:t>.</w:t>
      </w:r>
      <w:r>
        <w:rPr>
          <w:rFonts w:eastAsia="Times New Roman"/>
          <w:szCs w:val="24"/>
        </w:rPr>
        <w:t xml:space="preserve"> </w:t>
      </w:r>
      <w:r>
        <w:rPr>
          <w:rFonts w:eastAsia="Times New Roman"/>
          <w:szCs w:val="24"/>
        </w:rPr>
        <w:t>Θ</w:t>
      </w:r>
      <w:r>
        <w:rPr>
          <w:rFonts w:eastAsia="Times New Roman"/>
          <w:szCs w:val="24"/>
        </w:rPr>
        <w:t xml:space="preserve">α έπρεπε να γνωρίζετε ότι το ΣΔΟΕ υφίσταται και αναδιοργανώνεται. Θα έλθει άμεσα και νέο νομοθετικό πλαίσιο για να αποτελέσει βασικό ελεγκτικό μηχανισμό πάταξης του μεγάλου και οργανωμένου οικονομικού εγκλήματος, όπως είναι και ο στόχος του. </w:t>
      </w:r>
      <w:r>
        <w:rPr>
          <w:rFonts w:eastAsia="Times New Roman"/>
          <w:szCs w:val="24"/>
        </w:rPr>
        <w:t>Το φορολογικό και τελωνειακό αντικείμενο μεταφέρθηκε στη ΓΓΔΕ. Η πρόσφατη δε μεγάλη του επιτυχία με τον εντοπισμό και την κατάσχεση είκοσι έξι εκατομμυρίων οπιούχων ναρκωτικών χαπιών αξίας</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11 εκατομμυρίων ευρώ είναι η καλύτερη απάντηση σ’ </w:t>
      </w:r>
      <w:r>
        <w:rPr>
          <w:rFonts w:eastAsia="Times New Roman"/>
          <w:szCs w:val="24"/>
        </w:rPr>
        <w:t>αυτ</w:t>
      </w:r>
      <w:r>
        <w:rPr>
          <w:rFonts w:eastAsia="Times New Roman"/>
          <w:szCs w:val="24"/>
        </w:rPr>
        <w:t>ούς,</w:t>
      </w:r>
      <w:r>
        <w:rPr>
          <w:rFonts w:eastAsia="Times New Roman"/>
          <w:szCs w:val="24"/>
        </w:rPr>
        <w:t xml:space="preserve"> που ήθελαν πραγματικά τη διάλυση του ΣΔΟΕ.</w:t>
      </w:r>
    </w:p>
    <w:p w14:paraId="6FAA0573" w14:textId="77777777" w:rsidR="006F28F6" w:rsidRDefault="00265160">
      <w:pPr>
        <w:spacing w:after="0" w:line="600" w:lineRule="auto"/>
        <w:ind w:firstLine="720"/>
        <w:jc w:val="both"/>
        <w:rPr>
          <w:rFonts w:eastAsia="Times New Roman"/>
          <w:szCs w:val="24"/>
        </w:rPr>
      </w:pPr>
      <w:r>
        <w:rPr>
          <w:rFonts w:eastAsia="Times New Roman"/>
          <w:szCs w:val="24"/>
        </w:rPr>
        <w:t xml:space="preserve">Σε ό,τι αφορά το θεσμικό πλαίσιο, με τον ν.4336/2015 μεταφέρθηκαν από το ΣΔΟΕ στη ΓΓΔΕ οι φορολογικές και τελωνειακές αρμοδιότητες, αντιμετωπίζοντας ακριβώς το θέμα της επικάλυψης αρμοδιοτήτων μεταξύ των δύο </w:t>
      </w:r>
      <w:r>
        <w:rPr>
          <w:rFonts w:eastAsia="Times New Roman"/>
          <w:szCs w:val="24"/>
        </w:rPr>
        <w:t>υ</w:t>
      </w:r>
      <w:r>
        <w:rPr>
          <w:rFonts w:eastAsia="Times New Roman"/>
          <w:szCs w:val="24"/>
        </w:rPr>
        <w:t>πηρεσιών, διότι είχαμε αρμοδιότητες και στο ΣΔΟΕ και στην ΥΕΔΔΕ.</w:t>
      </w:r>
    </w:p>
    <w:p w14:paraId="6FAA0574" w14:textId="77777777" w:rsidR="006F28F6" w:rsidRDefault="00265160">
      <w:pPr>
        <w:spacing w:after="0" w:line="600" w:lineRule="auto"/>
        <w:ind w:firstLine="720"/>
        <w:jc w:val="both"/>
        <w:rPr>
          <w:rFonts w:eastAsia="Times New Roman"/>
          <w:szCs w:val="24"/>
        </w:rPr>
      </w:pPr>
      <w:r>
        <w:rPr>
          <w:rFonts w:eastAsia="Times New Roman"/>
          <w:szCs w:val="24"/>
        </w:rPr>
        <w:t>Θυμίζω, όμως, ότι ο ν.4336 ψηφίστηκε από 221 Βουλευτές, δηλαδή</w:t>
      </w:r>
      <w:r>
        <w:rPr>
          <w:rFonts w:eastAsia="Times New Roman"/>
          <w:szCs w:val="24"/>
        </w:rPr>
        <w:t>,</w:t>
      </w:r>
      <w:r>
        <w:rPr>
          <w:rFonts w:eastAsia="Times New Roman"/>
          <w:szCs w:val="24"/>
        </w:rPr>
        <w:t xml:space="preserve"> ο νόμος για τον οποίο μάς καταγγέλλετε για το ΣΔΟΕ</w:t>
      </w:r>
      <w:r>
        <w:rPr>
          <w:rFonts w:eastAsia="Times New Roman"/>
          <w:szCs w:val="24"/>
        </w:rPr>
        <w:t>,</w:t>
      </w:r>
      <w:r>
        <w:rPr>
          <w:rFonts w:eastAsia="Times New Roman"/>
          <w:szCs w:val="24"/>
        </w:rPr>
        <w:t xml:space="preserve"> ψηφίστηκε και από εσάς, από 221 Βουλευτές. </w:t>
      </w:r>
    </w:p>
    <w:p w14:paraId="6FAA0575" w14:textId="77777777" w:rsidR="006F28F6" w:rsidRDefault="00265160">
      <w:pPr>
        <w:spacing w:after="0" w:line="600" w:lineRule="auto"/>
        <w:ind w:firstLine="720"/>
        <w:jc w:val="both"/>
        <w:rPr>
          <w:rFonts w:eastAsia="Times New Roman"/>
          <w:szCs w:val="24"/>
        </w:rPr>
      </w:pPr>
      <w:r>
        <w:rPr>
          <w:rFonts w:eastAsia="Times New Roman"/>
          <w:szCs w:val="24"/>
        </w:rPr>
        <w:lastRenderedPageBreak/>
        <w:t>Εμείς τι ήλθαμε και κάναμε; Δι</w:t>
      </w:r>
      <w:r>
        <w:rPr>
          <w:rFonts w:eastAsia="Times New Roman"/>
          <w:szCs w:val="24"/>
        </w:rPr>
        <w:t>ορθώσαμε αυτό το οποίο εσείς δημιουργήσατε με τον ν.4152/2013, σύμφωνα με τον οποίον από 31</w:t>
      </w:r>
      <w:r>
        <w:rPr>
          <w:rFonts w:eastAsia="Times New Roman"/>
          <w:szCs w:val="24"/>
        </w:rPr>
        <w:t>-</w:t>
      </w:r>
      <w:r>
        <w:rPr>
          <w:rFonts w:eastAsia="Times New Roman"/>
          <w:szCs w:val="24"/>
        </w:rPr>
        <w:t>10</w:t>
      </w:r>
      <w:r>
        <w:rPr>
          <w:rFonts w:eastAsia="Times New Roman"/>
          <w:szCs w:val="24"/>
        </w:rPr>
        <w:t>-</w:t>
      </w:r>
      <w:r>
        <w:rPr>
          <w:rFonts w:eastAsia="Times New Roman"/>
          <w:szCs w:val="24"/>
        </w:rPr>
        <w:t>2013 αφαιρέσατε από το ΣΔΟΕ τη δυνατότητα του προληπτικού και του προσωρινού ελέγχου, κατακερματίζοντας ουσιαστικά την Υπηρεσία. Πρέπει κάποτε να απαντηθεί γιατί</w:t>
      </w:r>
      <w:r>
        <w:rPr>
          <w:rFonts w:eastAsia="Times New Roman"/>
          <w:szCs w:val="24"/>
        </w:rPr>
        <w:t xml:space="preserve"> έγινε αυτό.</w:t>
      </w:r>
    </w:p>
    <w:p w14:paraId="6FAA0576"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Υπάρχει ο ν.4152/2013, υπάρχει και η σχετική εγκύκλιος</w:t>
      </w:r>
      <w:r>
        <w:rPr>
          <w:rFonts w:eastAsia="Times New Roman" w:cs="Times New Roman"/>
          <w:szCs w:val="24"/>
        </w:rPr>
        <w:t>,</w:t>
      </w:r>
      <w:r>
        <w:rPr>
          <w:rFonts w:eastAsia="Times New Roman" w:cs="Times New Roman"/>
          <w:szCs w:val="24"/>
        </w:rPr>
        <w:t xml:space="preserve"> που υπέγραψε στις 31</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2013 ο τότε Υφυπουργός και ο τότε Υπουργός Οικονομικών, που λέει: «Μεταφορά αρμοδιοτήτων οργανικών θέσεων προσωπικού και αναγκαίων πόρων του Σώματος Δίωξης Οικονομ</w:t>
      </w:r>
      <w:r>
        <w:rPr>
          <w:rFonts w:eastAsia="Times New Roman" w:cs="Times New Roman"/>
          <w:szCs w:val="24"/>
        </w:rPr>
        <w:t>ικού Εγκλήματος στη Γενική Γραμματεία Δημοσίων Εσόδων». Καταγγέλλετε, λοιπόν, εμάς για κάτι το οποίο ξεκινήσατε εσείς και που ψηφίσατε μετά και τη μετεξέλιξή του; Νομίζω ότι αλλού πρέπει να στραφεί η πολιτική σας κριτική.</w:t>
      </w:r>
    </w:p>
    <w:p w14:paraId="6FAA057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Κάνατε, όμως, και κάτι χειρότερο. </w:t>
      </w:r>
      <w:r>
        <w:rPr>
          <w:rFonts w:eastAsia="Times New Roman" w:cs="Times New Roman"/>
          <w:szCs w:val="24"/>
        </w:rPr>
        <w:t>Βάλατε την Υπηρεσία και τους υπαλλήλους να διενεργούν ελέγχους φορολογικού χαρακτήρα οι οποίοι δεν είχαν κα</w:t>
      </w:r>
      <w:r>
        <w:rPr>
          <w:rFonts w:eastAsia="Times New Roman" w:cs="Times New Roman"/>
          <w:szCs w:val="24"/>
        </w:rPr>
        <w:t>μ</w:t>
      </w:r>
      <w:r>
        <w:rPr>
          <w:rFonts w:eastAsia="Times New Roman" w:cs="Times New Roman"/>
          <w:szCs w:val="24"/>
        </w:rPr>
        <w:t xml:space="preserve">μία απολύτως νομική βάση, γεγονός που αποδεικνύεται περίτρανα και από πρόσφατες δικαστικές αποφάσεις, οι οποίες έρχονται σε πλήρη αντίθεση με </w:t>
      </w:r>
      <w:r>
        <w:rPr>
          <w:rFonts w:eastAsia="Times New Roman" w:cs="Times New Roman"/>
          <w:szCs w:val="24"/>
        </w:rPr>
        <w:lastRenderedPageBreak/>
        <w:t>τις πρ</w:t>
      </w:r>
      <w:r>
        <w:rPr>
          <w:rFonts w:eastAsia="Times New Roman" w:cs="Times New Roman"/>
          <w:szCs w:val="24"/>
        </w:rPr>
        <w:t xml:space="preserve">ακτικές που ακολουθούσατε τότε. Το αποτέλεσμα φυσικά ήταν πολλές υποθέσεις να «πέφτουν» στα δικαστήρια και ενώ υπήρχε ένας έπαινος τότε και λέγατε «Ορίστε, τι υποθέσεις κάνουμε!», τα αποτελέσματα για το </w:t>
      </w:r>
      <w:r>
        <w:rPr>
          <w:rFonts w:eastAsia="Times New Roman" w:cs="Times New Roman"/>
          <w:szCs w:val="24"/>
        </w:rPr>
        <w:t>δ</w:t>
      </w:r>
      <w:r>
        <w:rPr>
          <w:rFonts w:eastAsia="Times New Roman" w:cs="Times New Roman"/>
          <w:szCs w:val="24"/>
        </w:rPr>
        <w:t xml:space="preserve">ημόσιο είναι μηδενικά, γιατί δεν εισπράττουμε. </w:t>
      </w:r>
    </w:p>
    <w:p w14:paraId="6FAA0578"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Να π</w:t>
      </w:r>
      <w:r>
        <w:rPr>
          <w:rFonts w:eastAsia="Times New Roman" w:cs="Times New Roman"/>
          <w:szCs w:val="24"/>
        </w:rPr>
        <w:t>άω, όμως, και λίγο παραπέρα, γιατί λέτε για τις τριάντα έξι χιλιάδες υποθέσεις. Να πούμε με ποια διαδικασία και με ποια κριτήρια επιλ</w:t>
      </w:r>
      <w:r>
        <w:rPr>
          <w:rFonts w:eastAsia="Times New Roman" w:cs="Times New Roman"/>
          <w:szCs w:val="24"/>
        </w:rPr>
        <w:t>εγόταν οι</w:t>
      </w:r>
      <w:r>
        <w:rPr>
          <w:rFonts w:eastAsia="Times New Roman" w:cs="Times New Roman"/>
          <w:szCs w:val="24"/>
        </w:rPr>
        <w:t xml:space="preserve"> υποθέσεις για έλεγχο; Μήπως με απλές δήθεν ανώνυμες καταγγελίες, που έφτιαχναν κάποιοι χωρίς να αξιολογούνται από</w:t>
      </w:r>
      <w:r>
        <w:rPr>
          <w:rFonts w:eastAsia="Times New Roman" w:cs="Times New Roman"/>
          <w:szCs w:val="24"/>
        </w:rPr>
        <w:t xml:space="preserve"> κανένα σύστημα ανάλυσης κινδύνου, κάτι το οποίο κάνουμε τώρα εμείς και στο ΣΔΟΕ και στη Γενική Γραμματεία Δημοσίων </w:t>
      </w:r>
      <w:r>
        <w:rPr>
          <w:rFonts w:eastAsia="Times New Roman" w:cs="Times New Roman"/>
          <w:szCs w:val="24"/>
        </w:rPr>
        <w:t>Ε</w:t>
      </w:r>
      <w:r>
        <w:rPr>
          <w:rFonts w:eastAsia="Times New Roman" w:cs="Times New Roman"/>
          <w:szCs w:val="24"/>
        </w:rPr>
        <w:t xml:space="preserve">σόδων; Αυτή, όμως, η διαδικασία των δήθεν ανώνυμων καταγγελιών </w:t>
      </w:r>
      <w:proofErr w:type="spellStart"/>
      <w:r>
        <w:rPr>
          <w:rFonts w:eastAsia="Times New Roman" w:cs="Times New Roman"/>
          <w:szCs w:val="24"/>
        </w:rPr>
        <w:t>στοχοποιούσε</w:t>
      </w:r>
      <w:proofErr w:type="spellEnd"/>
      <w:r>
        <w:rPr>
          <w:rFonts w:eastAsia="Times New Roman" w:cs="Times New Roman"/>
          <w:szCs w:val="24"/>
        </w:rPr>
        <w:t>,</w:t>
      </w:r>
      <w:r>
        <w:rPr>
          <w:rFonts w:eastAsia="Times New Roman" w:cs="Times New Roman"/>
          <w:szCs w:val="24"/>
        </w:rPr>
        <w:t xml:space="preserve"> πολύ εύκολα</w:t>
      </w:r>
      <w:r>
        <w:rPr>
          <w:rFonts w:eastAsia="Times New Roman" w:cs="Times New Roman"/>
          <w:szCs w:val="24"/>
        </w:rPr>
        <w:t>,</w:t>
      </w:r>
      <w:r>
        <w:rPr>
          <w:rFonts w:eastAsia="Times New Roman" w:cs="Times New Roman"/>
          <w:szCs w:val="24"/>
        </w:rPr>
        <w:t xml:space="preserve"> πολιτικούς αντιπάλους και ενοχλητικά ΜΜΕ</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στο</w:t>
      </w:r>
      <w:r>
        <w:rPr>
          <w:rFonts w:eastAsia="Times New Roman" w:cs="Times New Roman"/>
          <w:szCs w:val="24"/>
        </w:rPr>
        <w:t>χοποιήθηκαν</w:t>
      </w:r>
      <w:proofErr w:type="spellEnd"/>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από τις φορολογικές υπηρεσίες τα προηγούμενα χρόνια.</w:t>
      </w:r>
    </w:p>
    <w:p w14:paraId="6FAA0579"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Λέτε για τις τριάντα έξι χιλιάδες υποθέσεις. Εγώ σας ρωτάω εσάς που μελετούσατε τα θέματα και τα είχατε όλα προγραμματισμένα κ.λπ.: τριάντα έξι χιλιάδες υποθέσεις θα ήλεγχε μια υπη</w:t>
      </w:r>
      <w:r>
        <w:rPr>
          <w:rFonts w:eastAsia="Times New Roman" w:cs="Times New Roman"/>
          <w:szCs w:val="24"/>
        </w:rPr>
        <w:t>ρεσία</w:t>
      </w:r>
      <w:r>
        <w:rPr>
          <w:rFonts w:eastAsia="Times New Roman" w:cs="Times New Roman"/>
          <w:szCs w:val="24"/>
        </w:rPr>
        <w:t>,</w:t>
      </w:r>
      <w:r>
        <w:rPr>
          <w:rFonts w:eastAsia="Times New Roman" w:cs="Times New Roman"/>
          <w:szCs w:val="24"/>
        </w:rPr>
        <w:t xml:space="preserve"> που είχε </w:t>
      </w:r>
      <w:r>
        <w:rPr>
          <w:rFonts w:eastAsia="Times New Roman" w:cs="Times New Roman"/>
          <w:szCs w:val="24"/>
        </w:rPr>
        <w:lastRenderedPageBreak/>
        <w:t>επτακόσιους τριάντα υπαλλήλους, πεντακόσιους έντεκα ελεγκτές και διακόσιους δεκαεννιά διοικητικούς; Κάντε μια απλή διαίρεση. Πώς μπορούσε αυτό το πράγμα να έχει εξέλιξη; Τι κάνα</w:t>
      </w:r>
      <w:r>
        <w:rPr>
          <w:rFonts w:eastAsia="Times New Roman" w:cs="Times New Roman"/>
          <w:szCs w:val="24"/>
        </w:rPr>
        <w:t>τ</w:t>
      </w:r>
      <w:r>
        <w:rPr>
          <w:rFonts w:eastAsia="Times New Roman" w:cs="Times New Roman"/>
          <w:szCs w:val="24"/>
        </w:rPr>
        <w:t>ε, όμως; Φορτώνα</w:t>
      </w:r>
      <w:r>
        <w:rPr>
          <w:rFonts w:eastAsia="Times New Roman" w:cs="Times New Roman"/>
          <w:szCs w:val="24"/>
        </w:rPr>
        <w:t>τ</w:t>
      </w:r>
      <w:r>
        <w:rPr>
          <w:rFonts w:eastAsia="Times New Roman" w:cs="Times New Roman"/>
          <w:szCs w:val="24"/>
        </w:rPr>
        <w:t>ε το ΣΔΟΕ με υποθέσεις</w:t>
      </w:r>
      <w:r>
        <w:rPr>
          <w:rFonts w:eastAsia="Times New Roman" w:cs="Times New Roman"/>
          <w:szCs w:val="24"/>
        </w:rPr>
        <w:t>,</w:t>
      </w:r>
      <w:r>
        <w:rPr>
          <w:rFonts w:eastAsia="Times New Roman" w:cs="Times New Roman"/>
          <w:szCs w:val="24"/>
        </w:rPr>
        <w:t xml:space="preserve"> που δεν είχαν ενδιαφέρον ή εξυπηρετούσαν συγκεκριμένες πολιτικές σκοπιμότητες, για να μην επιτρέπεται ακριβώς να κάνει τους ελέγχους που έπρεπε να κάνει στις μεγάλες και σημαντικές υποθέσεις. </w:t>
      </w:r>
    </w:p>
    <w:p w14:paraId="6FAA057A"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Το ποιες από αυτές τις τριάντα έξι χιλιάδες υποθέσεις είναι ση</w:t>
      </w:r>
      <w:r>
        <w:rPr>
          <w:rFonts w:eastAsia="Times New Roman" w:cs="Times New Roman"/>
          <w:szCs w:val="24"/>
        </w:rPr>
        <w:t>μαντικές και ποιες όχι, το ποιες έχουν αξιολογηθεί, με ποια κριτήρια κ.λπ., είναι ένα ερωτηματικό που πρέπει κάποια στιγμή να απαντήσετε. Όλα αυτά τα νοσηρά φαινόμενα εμείς τα τελειώνουμε και θα τα αλλάξουμε. Η προσπάθεια που έχει ξεκινήσει και θα ολοκληρω</w:t>
      </w:r>
      <w:r>
        <w:rPr>
          <w:rFonts w:eastAsia="Times New Roman" w:cs="Times New Roman"/>
          <w:szCs w:val="24"/>
        </w:rPr>
        <w:t>θεί άμεσα έχει τα εξής χαρακτηριστικά:</w:t>
      </w:r>
    </w:p>
    <w:p w14:paraId="6FAA057B"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νέο οργανόγραμμα του ΣΔΟΕ έχει ολοκληρωθεί και είναι στο τελικό στάδιο διαβούλευσης, ώστε άμεσα να έρθει στη Βουλή, να ψηφιστεί, να ολοκληρωθεί και να κατοχυρωθούν οι νέες διευρυμένες αρμοδιότητες της Υπηρεσίας. Η </w:t>
      </w:r>
      <w:r>
        <w:rPr>
          <w:rFonts w:eastAsia="Times New Roman" w:cs="Times New Roman"/>
          <w:szCs w:val="24"/>
        </w:rPr>
        <w:t>Υπηρεσία θα ενισχυθεί με επιπλέον προσωπικό υψηλών προσόντων, ώστε να ανταποκριθεί στο δύσκολο έργο που έχει αναλάβει.</w:t>
      </w:r>
    </w:p>
    <w:p w14:paraId="6FAA057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Σε ό,τι αφορά τις εκκρεμείς υποθέσεις, άμεσα θα φέρουμε σχετική διάταξη με την οποία θα προβλέπεται η μεταφορά αυτών από το ΣΔΟΕ στην ΓΓΔ</w:t>
      </w:r>
      <w:r>
        <w:rPr>
          <w:rFonts w:eastAsia="Times New Roman" w:cs="Times New Roman"/>
          <w:szCs w:val="24"/>
        </w:rPr>
        <w:t xml:space="preserve">Ε, καθώς στην πλειονότητά τους έχουν φορολογικό ή τελωνειακό αντικείμενο. Για τις υποθέσεις αυτές, όπως για όλες άλλωστε, θα ακολουθήσουμε διαδικασία </w:t>
      </w:r>
      <w:proofErr w:type="spellStart"/>
      <w:r>
        <w:rPr>
          <w:rFonts w:eastAsia="Times New Roman" w:cs="Times New Roman"/>
          <w:szCs w:val="24"/>
        </w:rPr>
        <w:t>προτεραιοποίησης</w:t>
      </w:r>
      <w:proofErr w:type="spellEnd"/>
      <w:r>
        <w:rPr>
          <w:rFonts w:eastAsia="Times New Roman" w:cs="Times New Roman"/>
          <w:szCs w:val="24"/>
        </w:rPr>
        <w:t xml:space="preserve"> με πλήρη καταγραφή και καθορισμό συγκεκριμένων κριτηρίων ανάλυσης κινδύνου, κάτι το οποίο</w:t>
      </w:r>
      <w:r>
        <w:rPr>
          <w:rFonts w:eastAsia="Times New Roman" w:cs="Times New Roman"/>
          <w:szCs w:val="24"/>
        </w:rPr>
        <w:t xml:space="preserve"> δεν έγινε στο παρελθόν.</w:t>
      </w:r>
    </w:p>
    <w:p w14:paraId="6FAA057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Κλείνοντας, θέλω να πω για το θέμα του ΣΔΟΕ</w:t>
      </w:r>
      <w:r>
        <w:rPr>
          <w:rFonts w:eastAsia="Times New Roman" w:cs="Times New Roman"/>
          <w:szCs w:val="24"/>
        </w:rPr>
        <w:t>,</w:t>
      </w:r>
      <w:r>
        <w:rPr>
          <w:rFonts w:eastAsia="Times New Roman" w:cs="Times New Roman"/>
          <w:szCs w:val="24"/>
        </w:rPr>
        <w:t xml:space="preserve"> ότι δεν θα μπορούσαν όλα αυτά να εξασφαλιστούν, δηλαδή</w:t>
      </w:r>
      <w:r>
        <w:rPr>
          <w:rFonts w:eastAsia="Times New Roman" w:cs="Times New Roman"/>
          <w:szCs w:val="24"/>
        </w:rPr>
        <w:t>,</w:t>
      </w:r>
      <w:r>
        <w:rPr>
          <w:rFonts w:eastAsia="Times New Roman" w:cs="Times New Roman"/>
          <w:szCs w:val="24"/>
        </w:rPr>
        <w:t xml:space="preserve"> ο έλεγχος των υποθέσεων αυτών, αν η Κυβέρνηση δεν έπαιρνε την πρωτοβουλία, παρά τις αντιδράσεις που είχαμε τότε, να παρατείν</w:t>
      </w:r>
      <w:r>
        <w:rPr>
          <w:rFonts w:eastAsia="Times New Roman" w:cs="Times New Roman"/>
          <w:szCs w:val="24"/>
        </w:rPr>
        <w:t>ει</w:t>
      </w:r>
      <w:r>
        <w:rPr>
          <w:rFonts w:eastAsia="Times New Roman" w:cs="Times New Roman"/>
          <w:szCs w:val="24"/>
        </w:rPr>
        <w:t xml:space="preserve"> την</w:t>
      </w:r>
      <w:r>
        <w:rPr>
          <w:rFonts w:eastAsia="Times New Roman" w:cs="Times New Roman"/>
          <w:szCs w:val="24"/>
        </w:rPr>
        <w:t xml:space="preserve"> παραγραφή των εκκρεμών υποθέσεων της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w:t>
      </w:r>
      <w:r>
        <w:rPr>
          <w:rFonts w:eastAsia="Times New Roman" w:cs="Times New Roman"/>
          <w:szCs w:val="24"/>
        </w:rPr>
        <w:lastRenderedPageBreak/>
        <w:t xml:space="preserve">κατά ένα ακόμη έτος. Η παράταση της παραγραφής μάς δίνει τη δυνατότητα να ελέγξουμε παλαιά έτη στο ΣΔΟΕ και στη ΓΓΔΕ και να εισπράξουμε σημαντικά ποσά από μεγάλες υποθέσεις φοροδιαφυγής, κάτι που πράξαμε το </w:t>
      </w:r>
      <w:r>
        <w:rPr>
          <w:rFonts w:eastAsia="Times New Roman" w:cs="Times New Roman"/>
          <w:szCs w:val="24"/>
        </w:rPr>
        <w:t>2015 και συνεχίζουμε να κάνουμε το 2016 με μεγάλη επιτυχία.</w:t>
      </w:r>
    </w:p>
    <w:p w14:paraId="6FAA057E"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Επειδή, όμως, μερικές φορές ακούμε μια κριτική</w:t>
      </w:r>
      <w:r>
        <w:rPr>
          <w:rFonts w:eastAsia="Times New Roman" w:cs="Times New Roman"/>
          <w:szCs w:val="24"/>
        </w:rPr>
        <w:t>,</w:t>
      </w:r>
      <w:r>
        <w:rPr>
          <w:rFonts w:eastAsia="Times New Roman" w:cs="Times New Roman"/>
          <w:szCs w:val="24"/>
        </w:rPr>
        <w:t xml:space="preserve"> που φτάνει στα όρια της υποκρισίας, καλό είναι στη δευτερολογία σας να απαντήσετε: Πώς θα ελέγχονταν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οι δώδεκα χιλιάδες από τις τρι</w:t>
      </w:r>
      <w:r>
        <w:rPr>
          <w:rFonts w:eastAsia="Times New Roman" w:cs="Times New Roman"/>
          <w:szCs w:val="24"/>
        </w:rPr>
        <w:t>άντα έξι χιλιάδες υποθέσεις που παραγράφονταν; Πώς θα μπορούσαν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πεντακόσιοι έντεκα ελεγκτές -άντε και οι διοικητικοί και οι οδηγοί και οι καθαρίστριες να αναλάμβαναν υποθέσεις- να ελέγξουν αυτές τις δώδεκα χιλιάδες υποθέσεις;</w:t>
      </w:r>
    </w:p>
    <w:p w14:paraId="6FAA057F"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Σε ό,τι αφορά, λοιπόν</w:t>
      </w:r>
      <w:r>
        <w:rPr>
          <w:rFonts w:eastAsia="Times New Roman" w:cs="Times New Roman"/>
          <w:szCs w:val="24"/>
        </w:rPr>
        <w:t>, τα θέματα του ΣΔΟΕ είναι σαφές -και το κλείνω και το λέμε συνοπτικά- ότι το ΣΔΟΕ δεν διαλύθηκε. Το ΣΔΟΕ έδωσε φορολογικές και τελωνειακές αρμοδιότητες στη ΓΓΔΕ και συνεχίζει κανονικά τον ρόλο του.</w:t>
      </w:r>
    </w:p>
    <w:p w14:paraId="6FAA0580"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Υπουργέ, πριν πάτε</w:t>
      </w:r>
      <w:r>
        <w:rPr>
          <w:rFonts w:eastAsia="Times New Roman" w:cs="Times New Roman"/>
          <w:szCs w:val="24"/>
        </w:rPr>
        <w:t xml:space="preserve"> στο άλλο κεφάλαιο, να σας ζητήσω συγγνώμη και να σας διακόψω για τριάντα δευτερόλεπτα.</w:t>
      </w:r>
    </w:p>
    <w:p w14:paraId="6FAA0581" w14:textId="77777777" w:rsidR="006F28F6" w:rsidRDefault="00265160">
      <w:pPr>
        <w:spacing w:after="0" w:line="600" w:lineRule="auto"/>
        <w:ind w:left="-181"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w:t>
      </w:r>
      <w:r>
        <w:rPr>
          <w:rFonts w:eastAsia="Times New Roman"/>
          <w:szCs w:val="24"/>
        </w:rPr>
        <w:t>ση της αίθουσας «ΕΛΕΥΘΕΡΙΟΣ ΒΕΝΙΖΕΛΟΣ» και ενημερώθηκαν για την ιστορία του κτηρίου και τον τρόπο οργάνωσης και λειτουργίας της Βουλής, τριάντα ένας μαθητές και μαθήτριες και πέντε συνοδοί εκπαιδευτικοί από το 7</w:t>
      </w:r>
      <w:r>
        <w:rPr>
          <w:rFonts w:eastAsia="Times New Roman"/>
          <w:szCs w:val="24"/>
          <w:vertAlign w:val="superscript"/>
        </w:rPr>
        <w:t>ο</w:t>
      </w:r>
      <w:r>
        <w:rPr>
          <w:rFonts w:eastAsia="Times New Roman"/>
          <w:szCs w:val="24"/>
        </w:rPr>
        <w:t xml:space="preserve"> Δημοτικό Σχολείο Νεάπολης της ωραίας Θεσσαλ</w:t>
      </w:r>
      <w:r>
        <w:rPr>
          <w:rFonts w:eastAsia="Times New Roman"/>
          <w:szCs w:val="24"/>
        </w:rPr>
        <w:t>ονίκης.</w:t>
      </w:r>
    </w:p>
    <w:p w14:paraId="6FAA0582" w14:textId="77777777" w:rsidR="006F28F6" w:rsidRDefault="00265160">
      <w:pPr>
        <w:tabs>
          <w:tab w:val="left" w:pos="6787"/>
        </w:tabs>
        <w:spacing w:after="0" w:line="600" w:lineRule="auto"/>
        <w:ind w:left="-181" w:firstLine="720"/>
        <w:jc w:val="both"/>
        <w:rPr>
          <w:rFonts w:eastAsia="Times New Roman"/>
          <w:szCs w:val="24"/>
        </w:rPr>
      </w:pPr>
      <w:r>
        <w:rPr>
          <w:rFonts w:eastAsia="Times New Roman"/>
          <w:szCs w:val="24"/>
        </w:rPr>
        <w:t>Η Βουλή τούς καλωσορίζει.</w:t>
      </w:r>
    </w:p>
    <w:p w14:paraId="6FAA0583" w14:textId="77777777" w:rsidR="006F28F6" w:rsidRDefault="00265160">
      <w:pPr>
        <w:tabs>
          <w:tab w:val="left" w:pos="6787"/>
        </w:tabs>
        <w:spacing w:after="0" w:line="600" w:lineRule="auto"/>
        <w:ind w:left="-181"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FAA0584" w14:textId="77777777" w:rsidR="006F28F6" w:rsidRDefault="00265160">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Ευχαριστώ πολύ, κύριε Υπουργέ, συνεχίστε.</w:t>
      </w:r>
    </w:p>
    <w:p w14:paraId="6FAA0585"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Σε ό,τι αφορά τώρα το δεύτερο ερώτημά σας για το θέμα των λιστών της </w:t>
      </w:r>
      <w:r>
        <w:rPr>
          <w:rFonts w:eastAsia="Times New Roman" w:cs="Times New Roman"/>
          <w:szCs w:val="24"/>
        </w:rPr>
        <w:t xml:space="preserve">φοροδιαφυγής και για το τι κάναμε για την ενοποίηση των </w:t>
      </w:r>
      <w:r>
        <w:rPr>
          <w:rFonts w:eastAsia="Times New Roman" w:cs="Times New Roman"/>
          <w:szCs w:val="24"/>
        </w:rPr>
        <w:lastRenderedPageBreak/>
        <w:t>δεδομένων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είναι πραγματικά προκλητικό. Επιλέγετε ένα πεδίο κριτικής και αντιπαράθεσης στην Κυβέρνηση</w:t>
      </w:r>
      <w:r>
        <w:rPr>
          <w:rFonts w:eastAsia="Times New Roman" w:cs="Times New Roman"/>
          <w:szCs w:val="24"/>
        </w:rPr>
        <w:t>,</w:t>
      </w:r>
      <w:r>
        <w:rPr>
          <w:rFonts w:eastAsia="Times New Roman" w:cs="Times New Roman"/>
          <w:szCs w:val="24"/>
        </w:rPr>
        <w:t xml:space="preserve"> για το οποίο το τι έχετε κάνει είναι συγκεκριμένο. </w:t>
      </w:r>
    </w:p>
    <w:p w14:paraId="6FAA0586"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Ας πούμε, για παράδειγμα, για τη λίστα </w:t>
      </w:r>
      <w:proofErr w:type="spellStart"/>
      <w:r>
        <w:rPr>
          <w:rFonts w:eastAsia="Times New Roman" w:cs="Times New Roman"/>
          <w:szCs w:val="24"/>
        </w:rPr>
        <w:t>Λαγκάρντ</w:t>
      </w:r>
      <w:proofErr w:type="spellEnd"/>
      <w:r>
        <w:rPr>
          <w:rFonts w:eastAsia="Times New Roman" w:cs="Times New Roman"/>
          <w:szCs w:val="24"/>
        </w:rPr>
        <w:t>. Είναι τουλάχιστον λυπηρό να υπάρχει αυτή η κριτική και το ερώτημα για το τι έγινε. Εμείς δεν παρεμβήκαμε</w:t>
      </w:r>
      <w:r>
        <w:rPr>
          <w:rFonts w:eastAsia="Times New Roman" w:cs="Times New Roman"/>
          <w:szCs w:val="24"/>
        </w:rPr>
        <w:t>,</w:t>
      </w:r>
      <w:r>
        <w:rPr>
          <w:rFonts w:eastAsia="Times New Roman" w:cs="Times New Roman"/>
          <w:szCs w:val="24"/>
        </w:rPr>
        <w:t xml:space="preserve"> στο τι θα γίνει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w:t>
      </w:r>
      <w:r>
        <w:rPr>
          <w:rFonts w:eastAsia="Times New Roman" w:cs="Times New Roman"/>
          <w:szCs w:val="24"/>
        </w:rPr>
        <w:t>ους ελέγχους. Δεν καθορίσαμε ποιοι ελεγκτές θα ελέγξουν τι. Δεν πιέσαμε ελεγκτές να κάνουν γρήγορα ή αργά τη δουλειά τους</w:t>
      </w:r>
      <w:r>
        <w:rPr>
          <w:rFonts w:eastAsia="Times New Roman" w:cs="Times New Roman"/>
          <w:szCs w:val="24"/>
        </w:rPr>
        <w:t>. Αυτά είναι καταγεγραμμένα και γνωστά, έχουν γίνει ΕΔΕ και έχουμε μια σειρά από καταστάσεις τέτοιες. Αλλά κάποια στιγμή πρέπει να δώσετε απάντηση στο τι ακριβώς έχει γίνει και κάποια στιγμή πρέπει να δώσετε απάντηση για τα πολιτικά στελέχη στα οποία θέλετ</w:t>
      </w:r>
      <w:r>
        <w:rPr>
          <w:rFonts w:eastAsia="Times New Roman" w:cs="Times New Roman"/>
          <w:szCs w:val="24"/>
        </w:rPr>
        <w:t>ε να δώσετε όνομα σε δρόμους και σε πλατείες. Εμείς έχουμε άλλη λογική.</w:t>
      </w:r>
    </w:p>
    <w:p w14:paraId="6FAA058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Σε ό,τι αφορά, λοιπόν, το 2015 και το 2014</w:t>
      </w:r>
      <w:r>
        <w:rPr>
          <w:rFonts w:eastAsia="Times New Roman" w:cs="Times New Roman"/>
          <w:szCs w:val="24"/>
        </w:rPr>
        <w:t>. Τ</w:t>
      </w:r>
      <w:r>
        <w:rPr>
          <w:rFonts w:eastAsia="Times New Roman" w:cs="Times New Roman"/>
          <w:szCs w:val="24"/>
        </w:rPr>
        <w:t>ο 2015 βεβαιώθηκαν 173,9 εκατομμύρια ευρώ από ελεγχόμενους της λίστας, ενώ το 2014 μόλις 23,4 εκατομμύρια ευρώ, δηλαδή</w:t>
      </w:r>
      <w:r>
        <w:rPr>
          <w:rFonts w:eastAsia="Times New Roman" w:cs="Times New Roman"/>
          <w:szCs w:val="24"/>
        </w:rPr>
        <w:t>,</w:t>
      </w:r>
      <w:r>
        <w:rPr>
          <w:rFonts w:eastAsia="Times New Roman" w:cs="Times New Roman"/>
          <w:szCs w:val="24"/>
        </w:rPr>
        <w:t xml:space="preserve"> θεαματική αύξηση της τάξης </w:t>
      </w:r>
      <w:r>
        <w:rPr>
          <w:rFonts w:eastAsia="Times New Roman" w:cs="Times New Roman"/>
          <w:szCs w:val="24"/>
        </w:rPr>
        <w:lastRenderedPageBreak/>
        <w:t xml:space="preserve">του 643%. Το σχετικό </w:t>
      </w:r>
      <w:r>
        <w:rPr>
          <w:rFonts w:eastAsia="Times New Roman" w:cs="Times New Roman"/>
          <w:szCs w:val="24"/>
          <w:lang w:val="en-US"/>
        </w:rPr>
        <w:t>email</w:t>
      </w:r>
      <w:r>
        <w:rPr>
          <w:rFonts w:eastAsia="Times New Roman" w:cs="Times New Roman"/>
          <w:szCs w:val="24"/>
        </w:rPr>
        <w:t xml:space="preserve"> της Γενικής Γραμματείας Δημοσίων Εσόδων μαζί με μια σειρά από άλλα στοιχεία θα το καταθέσω για τα Πρακτικά, για να έχετε όλοι μια εικόνα. </w:t>
      </w:r>
    </w:p>
    <w:p w14:paraId="6FAA0588"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Το 2015 ολοκληρώθηκαν οι έλεγχοι σε ενενήντα έξι υποθέσεις, εν</w:t>
      </w:r>
      <w:r>
        <w:rPr>
          <w:rFonts w:eastAsia="Times New Roman" w:cs="Times New Roman"/>
          <w:szCs w:val="24"/>
        </w:rPr>
        <w:t>ώ το 2014 σε μόλις τριάντα οκτώ υποθέσεις. Και επειδή θα ακούσω την κριτική για τη διαφορά μεταξύ των στοιχείων αυτών και του δελτίου Τύπου</w:t>
      </w:r>
      <w:r>
        <w:rPr>
          <w:rFonts w:eastAsia="Times New Roman" w:cs="Times New Roman"/>
          <w:szCs w:val="24"/>
        </w:rPr>
        <w:t>,</w:t>
      </w:r>
      <w:r>
        <w:rPr>
          <w:rFonts w:eastAsia="Times New Roman" w:cs="Times New Roman"/>
          <w:szCs w:val="24"/>
        </w:rPr>
        <w:t xml:space="preserve"> που είχαμε βγάλει στις 6-10-2015, λέω με σαφήνεια ότι όποιες διαφορές έχουμε με εκείνο το δελτίο </w:t>
      </w:r>
      <w:r>
        <w:rPr>
          <w:rFonts w:eastAsia="Times New Roman" w:cs="Times New Roman"/>
          <w:szCs w:val="24"/>
        </w:rPr>
        <w:t>οφείλονται</w:t>
      </w:r>
      <w:r>
        <w:rPr>
          <w:rFonts w:eastAsia="Times New Roman" w:cs="Times New Roman"/>
          <w:szCs w:val="24"/>
        </w:rPr>
        <w:t xml:space="preserve"> στον δι</w:t>
      </w:r>
      <w:r>
        <w:rPr>
          <w:rFonts w:eastAsia="Times New Roman" w:cs="Times New Roman"/>
          <w:szCs w:val="24"/>
        </w:rPr>
        <w:t xml:space="preserve">αφορετικό χρόνο άντλησης των στοιχείων -διότι είχαμε άντληση στοιχείων από ΓΓΔΕ και από ΣΔΟΕ, ενώ τώρα έχουμε από μία πηγή μόνο- και στον αριθμό των υποθέσεων των </w:t>
      </w:r>
      <w:proofErr w:type="spellStart"/>
      <w:r>
        <w:rPr>
          <w:rFonts w:eastAsia="Times New Roman" w:cs="Times New Roman"/>
          <w:szCs w:val="24"/>
        </w:rPr>
        <w:t>συσχετιζόμενων</w:t>
      </w:r>
      <w:proofErr w:type="spellEnd"/>
      <w:r>
        <w:rPr>
          <w:rFonts w:eastAsia="Times New Roman" w:cs="Times New Roman"/>
          <w:szCs w:val="24"/>
        </w:rPr>
        <w:t xml:space="preserve"> με τη λίστα </w:t>
      </w:r>
      <w:proofErr w:type="spellStart"/>
      <w:r>
        <w:rPr>
          <w:rFonts w:eastAsia="Times New Roman" w:cs="Times New Roman"/>
          <w:szCs w:val="24"/>
        </w:rPr>
        <w:t>Λαγκάρντ</w:t>
      </w:r>
      <w:proofErr w:type="spellEnd"/>
      <w:r>
        <w:rPr>
          <w:rFonts w:eastAsia="Times New Roman" w:cs="Times New Roman"/>
          <w:szCs w:val="24"/>
        </w:rPr>
        <w:t xml:space="preserve"> προσώπων. Διότι</w:t>
      </w:r>
      <w:r>
        <w:rPr>
          <w:rFonts w:eastAsia="Times New Roman" w:cs="Times New Roman"/>
          <w:szCs w:val="24"/>
        </w:rPr>
        <w:t>,</w:t>
      </w:r>
      <w:r>
        <w:rPr>
          <w:rFonts w:eastAsia="Times New Roman" w:cs="Times New Roman"/>
          <w:szCs w:val="24"/>
        </w:rPr>
        <w:t xml:space="preserve"> είχαμε υποθέσεις της λίστας </w:t>
      </w:r>
      <w:proofErr w:type="spellStart"/>
      <w:r>
        <w:rPr>
          <w:rFonts w:eastAsia="Times New Roman" w:cs="Times New Roman"/>
          <w:szCs w:val="24"/>
        </w:rPr>
        <w:t>Λαγκάρντ</w:t>
      </w:r>
      <w:proofErr w:type="spellEnd"/>
      <w:r>
        <w:rPr>
          <w:rFonts w:eastAsia="Times New Roman" w:cs="Times New Roman"/>
          <w:szCs w:val="24"/>
        </w:rPr>
        <w:t xml:space="preserve"> που</w:t>
      </w:r>
      <w:r>
        <w:rPr>
          <w:rFonts w:eastAsia="Times New Roman" w:cs="Times New Roman"/>
          <w:szCs w:val="24"/>
        </w:rPr>
        <w:t xml:space="preserve"> ξεκινούσαν και είχαν </w:t>
      </w:r>
      <w:proofErr w:type="spellStart"/>
      <w:r>
        <w:rPr>
          <w:rFonts w:eastAsia="Times New Roman" w:cs="Times New Roman"/>
          <w:szCs w:val="24"/>
        </w:rPr>
        <w:t>συσχετιζόμενα</w:t>
      </w:r>
      <w:proofErr w:type="spellEnd"/>
      <w:r>
        <w:rPr>
          <w:rFonts w:eastAsia="Times New Roman" w:cs="Times New Roman"/>
          <w:szCs w:val="24"/>
        </w:rPr>
        <w:t xml:space="preserve"> πρόσωπα και ορισμένες φορές είχαμε –ας το πούμε έτσι- </w:t>
      </w:r>
      <w:proofErr w:type="spellStart"/>
      <w:r>
        <w:rPr>
          <w:rFonts w:eastAsia="Times New Roman" w:cs="Times New Roman"/>
          <w:szCs w:val="24"/>
        </w:rPr>
        <w:t>διπλοεγγραφές</w:t>
      </w:r>
      <w:proofErr w:type="spellEnd"/>
      <w:r>
        <w:rPr>
          <w:rFonts w:eastAsia="Times New Roman" w:cs="Times New Roman"/>
          <w:szCs w:val="24"/>
        </w:rPr>
        <w:t xml:space="preserve">. Θα σας καταθέσω και το σχετικό </w:t>
      </w:r>
      <w:r>
        <w:rPr>
          <w:rFonts w:eastAsia="Times New Roman" w:cs="Times New Roman"/>
          <w:szCs w:val="24"/>
          <w:lang w:val="en-US"/>
        </w:rPr>
        <w:t>email</w:t>
      </w:r>
      <w:r>
        <w:rPr>
          <w:rFonts w:eastAsia="Times New Roman" w:cs="Times New Roman"/>
          <w:szCs w:val="24"/>
        </w:rPr>
        <w:t xml:space="preserve"> της Γενικής Γραμματείας Δημοσίων Εσόδων και το τότε δελτίο Τύπου, για να μπορέσετε να έχετε συγκεκριμένα στοιχεία.</w:t>
      </w:r>
      <w:r>
        <w:rPr>
          <w:rFonts w:eastAsia="Times New Roman" w:cs="Times New Roman"/>
          <w:szCs w:val="24"/>
        </w:rPr>
        <w:t xml:space="preserve"> </w:t>
      </w:r>
    </w:p>
    <w:p w14:paraId="6FAA0589"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2012 το σύνολο βεβαίωσης ήταν μηδέν και ο αριθμός ολοκληρωμένων υποθέσεων μηδέν. Το 2013 το σύνολο βεβαίωσης ήταν μηδέν και ο αριθμός ολοκληρωμένων υποθέσεων τρία. Διότι να θυμίσω ότι η λίστα </w:t>
      </w:r>
      <w:proofErr w:type="spellStart"/>
      <w:r>
        <w:rPr>
          <w:rFonts w:eastAsia="Times New Roman" w:cs="Times New Roman"/>
          <w:szCs w:val="24"/>
        </w:rPr>
        <w:t>Λαγκάρντ</w:t>
      </w:r>
      <w:proofErr w:type="spellEnd"/>
      <w:r>
        <w:rPr>
          <w:rFonts w:eastAsia="Times New Roman" w:cs="Times New Roman"/>
          <w:szCs w:val="24"/>
        </w:rPr>
        <w:t xml:space="preserve"> σε αντίθεση με τη λίστα </w:t>
      </w:r>
      <w:proofErr w:type="spellStart"/>
      <w:r>
        <w:rPr>
          <w:rFonts w:eastAsia="Times New Roman" w:cs="Times New Roman"/>
          <w:szCs w:val="24"/>
        </w:rPr>
        <w:t>Μπόργιανς</w:t>
      </w:r>
      <w:proofErr w:type="spellEnd"/>
      <w:r>
        <w:rPr>
          <w:rFonts w:eastAsia="Times New Roman" w:cs="Times New Roman"/>
          <w:szCs w:val="24"/>
        </w:rPr>
        <w:t xml:space="preserve"> -όπου θα πούμε α</w:t>
      </w:r>
      <w:r>
        <w:rPr>
          <w:rFonts w:eastAsia="Times New Roman" w:cs="Times New Roman"/>
          <w:szCs w:val="24"/>
        </w:rPr>
        <w:t>μέσως μετά τι κάναμε- δεν μπήκε από την αρχή σε ένα επιχειρησιακό σχέδιο, στο οποίο να λέει ότι έχουμε δύο χιλιάδες εξήντα δύο περιπτώσεις και πρέπει να ελέγξουμε από αυτές τις χίλιες πεντακόσιες, τις χίλιες διακόσιες, τις χίλιες τρακόσιες, άρα τις αναθέτο</w:t>
      </w:r>
      <w:r>
        <w:rPr>
          <w:rFonts w:eastAsia="Times New Roman" w:cs="Times New Roman"/>
          <w:szCs w:val="24"/>
        </w:rPr>
        <w:t xml:space="preserve">υμε αμέσως και ξεκινάει ο έλεγχος. Να σας θυμίσω πολύ καλά πόσο καθυστέρησε αυτή η ιστορία και πώς πήγε. </w:t>
      </w:r>
    </w:p>
    <w:p w14:paraId="6FAA058A"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Το 2014 το σύνολο βεβαίωσης ήταν 23,4 εκατομμύρια ευρώ και ο αριθμός ολοκληρωμένων υποθέσεων τριάντα οκτώ. Το 2015 το σύνολο βεβαίωσης ήταν 173,9 εκατ</w:t>
      </w:r>
      <w:r>
        <w:rPr>
          <w:rFonts w:eastAsia="Times New Roman" w:cs="Times New Roman"/>
          <w:szCs w:val="24"/>
        </w:rPr>
        <w:t>ομμύρια ευρώ, ενώ ο αριθμός ολοκληρωμένων υποθέσεων ήταν ενενήντα έξι. Αυτά είναι τα στοιχεία</w:t>
      </w:r>
      <w:r>
        <w:rPr>
          <w:rFonts w:eastAsia="Times New Roman" w:cs="Times New Roman"/>
          <w:szCs w:val="24"/>
        </w:rPr>
        <w:t>,</w:t>
      </w:r>
      <w:r>
        <w:rPr>
          <w:rFonts w:eastAsia="Times New Roman" w:cs="Times New Roman"/>
          <w:szCs w:val="24"/>
        </w:rPr>
        <w:t xml:space="preserve"> που έχουμε με τα στατιστικά προβλήματα που σας ανέφερα από τη λίστα </w:t>
      </w:r>
      <w:proofErr w:type="spellStart"/>
      <w:r>
        <w:rPr>
          <w:rFonts w:eastAsia="Times New Roman" w:cs="Times New Roman"/>
          <w:szCs w:val="24"/>
        </w:rPr>
        <w:t>Λαγκάρντ</w:t>
      </w:r>
      <w:proofErr w:type="spellEnd"/>
      <w:r>
        <w:rPr>
          <w:rFonts w:eastAsia="Times New Roman" w:cs="Times New Roman"/>
          <w:szCs w:val="24"/>
        </w:rPr>
        <w:t xml:space="preserve">. Είναι συγκεκριμένα και θα τα καταθέσουμε όλα τα σχετικά </w:t>
      </w:r>
      <w:r>
        <w:rPr>
          <w:rFonts w:eastAsia="Times New Roman" w:cs="Times New Roman"/>
          <w:szCs w:val="24"/>
        </w:rPr>
        <w:lastRenderedPageBreak/>
        <w:t>στοιχεία μαζί. Επίσης, έχου</w:t>
      </w:r>
      <w:r>
        <w:rPr>
          <w:rFonts w:eastAsia="Times New Roman" w:cs="Times New Roman"/>
          <w:szCs w:val="24"/>
        </w:rPr>
        <w:t xml:space="preserve">με και όλο το πακέτο με τα στοιχεία που μας έδωσαν οι υπηρεσίες του Υπουργείου Οικονομικών, για να ενημερωθούν οι πάντες. Δεν υπάρχει περίπτωση εμείς σαν πολιτική ηγεσία να έχουμε κάποιο στοιχείο το οποίο να μην το έχει και το </w:t>
      </w:r>
      <w:r>
        <w:rPr>
          <w:rFonts w:eastAsia="Times New Roman" w:cs="Times New Roman"/>
          <w:szCs w:val="24"/>
        </w:rPr>
        <w:t>ε</w:t>
      </w:r>
      <w:r>
        <w:rPr>
          <w:rFonts w:eastAsia="Times New Roman" w:cs="Times New Roman"/>
          <w:szCs w:val="24"/>
        </w:rPr>
        <w:t xml:space="preserve">λληνικό Κοινοβούλιο. </w:t>
      </w:r>
    </w:p>
    <w:p w14:paraId="6FAA058B"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Ας συγ</w:t>
      </w:r>
      <w:r>
        <w:rPr>
          <w:rFonts w:eastAsia="Times New Roman" w:cs="Times New Roman"/>
          <w:szCs w:val="24"/>
        </w:rPr>
        <w:t xml:space="preserve">κρίνουμε τώρα τη λίστα </w:t>
      </w:r>
      <w:proofErr w:type="spellStart"/>
      <w:r>
        <w:rPr>
          <w:rFonts w:eastAsia="Times New Roman" w:cs="Times New Roman"/>
          <w:szCs w:val="24"/>
        </w:rPr>
        <w:t>Λαγκάρντ</w:t>
      </w:r>
      <w:proofErr w:type="spellEnd"/>
      <w:r>
        <w:rPr>
          <w:rFonts w:eastAsia="Times New Roman" w:cs="Times New Roman"/>
          <w:szCs w:val="24"/>
        </w:rPr>
        <w:t xml:space="preserve"> με τη λίστα </w:t>
      </w:r>
      <w:proofErr w:type="spellStart"/>
      <w:r>
        <w:rPr>
          <w:rFonts w:eastAsia="Times New Roman" w:cs="Times New Roman"/>
          <w:szCs w:val="24"/>
        </w:rPr>
        <w:t>Μπόργιανς</w:t>
      </w:r>
      <w:proofErr w:type="spellEnd"/>
      <w:r>
        <w:rPr>
          <w:rFonts w:eastAsia="Times New Roman" w:cs="Times New Roman"/>
          <w:szCs w:val="24"/>
        </w:rPr>
        <w:t xml:space="preserve">. Είναι χαρακτηριστικό παράδειγμα του τι σημαίνει συγκάλυψη και του τι σημαίνει αποκάλυψη. Μόλις ενημερωθήκαμε για την ύπαρξη της λίστας φτιάξαμε αμέσως ειδικό </w:t>
      </w:r>
      <w:r>
        <w:rPr>
          <w:rFonts w:eastAsia="Times New Roman" w:cs="Times New Roman"/>
          <w:szCs w:val="24"/>
        </w:rPr>
        <w:t>επιχειρη</w:t>
      </w:r>
      <w:r>
        <w:rPr>
          <w:rFonts w:eastAsia="Times New Roman" w:cs="Times New Roman"/>
          <w:szCs w:val="24"/>
        </w:rPr>
        <w:t>σιακό σχέδιο. Ζητήσαμε τη λίστα και</w:t>
      </w:r>
      <w:r>
        <w:rPr>
          <w:rFonts w:eastAsia="Times New Roman" w:cs="Times New Roman"/>
          <w:szCs w:val="24"/>
        </w:rPr>
        <w:t xml:space="preserve"> ήρθε με τη νόμιμη υπηρεσιακή οδό, δηλαδή</w:t>
      </w:r>
      <w:r>
        <w:rPr>
          <w:rFonts w:eastAsia="Times New Roman" w:cs="Times New Roman"/>
          <w:szCs w:val="24"/>
        </w:rPr>
        <w:t>,</w:t>
      </w:r>
      <w:r>
        <w:rPr>
          <w:rFonts w:eastAsia="Times New Roman" w:cs="Times New Roman"/>
          <w:szCs w:val="24"/>
        </w:rPr>
        <w:t xml:space="preserve"> μέσα από τη διαδικασία της Διεύθυνσης Διεθνών Οικονομικών Σχέσεων του Υπουργείου Οικονομικών. Ούτε χάθηκε ούτε ξεχάστηκε. Θα σας καταθέσω και το σχετικό έγγραφο της ΔΟΣ, για να έχετε όλα τα στοιχεία. Συντάχθηκε άμ</w:t>
      </w:r>
      <w:r>
        <w:rPr>
          <w:rFonts w:eastAsia="Times New Roman" w:cs="Times New Roman"/>
          <w:szCs w:val="24"/>
        </w:rPr>
        <w:t xml:space="preserve">εσα και ήδη υλοποιείται συγκεκριμένο </w:t>
      </w:r>
      <w:r>
        <w:rPr>
          <w:rFonts w:eastAsia="Times New Roman" w:cs="Times New Roman"/>
          <w:szCs w:val="24"/>
        </w:rPr>
        <w:t>επιχειρη</w:t>
      </w:r>
      <w:r>
        <w:rPr>
          <w:rFonts w:eastAsia="Times New Roman" w:cs="Times New Roman"/>
          <w:szCs w:val="24"/>
        </w:rPr>
        <w:t>σιακό σχέδιο που προβλέπει πώς θα ξεκινήσει ο έλεγχος της λίστας</w:t>
      </w:r>
      <w:r>
        <w:rPr>
          <w:rFonts w:eastAsia="Times New Roman" w:cs="Times New Roman"/>
          <w:szCs w:val="24"/>
        </w:rPr>
        <w:t>,</w:t>
      </w:r>
      <w:r>
        <w:rPr>
          <w:rFonts w:eastAsia="Times New Roman" w:cs="Times New Roman"/>
          <w:szCs w:val="24"/>
        </w:rPr>
        <w:t xml:space="preserve"> πριν να έρθει στην Ελλάδα και πώς θα προχωρήσει. </w:t>
      </w:r>
    </w:p>
    <w:p w14:paraId="6FAA058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Οι έλεγχοι ξεκίνησαν αμέσως μετά την παραλαβή της λίστας και ήδη έχει πραγματοποιηθεί</w:t>
      </w:r>
      <w:r w:rsidRPr="00C3344E">
        <w:rPr>
          <w:rFonts w:eastAsia="Times New Roman" w:cs="Times New Roman"/>
          <w:szCs w:val="24"/>
        </w:rPr>
        <w:t xml:space="preserve"> </w:t>
      </w:r>
      <w:r>
        <w:rPr>
          <w:rFonts w:eastAsia="Times New Roman" w:cs="Times New Roman"/>
          <w:szCs w:val="24"/>
        </w:rPr>
        <w:t>σήμερα</w:t>
      </w:r>
      <w:r>
        <w:rPr>
          <w:rFonts w:eastAsia="Times New Roman" w:cs="Times New Roman"/>
          <w:szCs w:val="24"/>
        </w:rPr>
        <w:t xml:space="preserve"> πλ</w:t>
      </w:r>
      <w:r>
        <w:rPr>
          <w:rFonts w:eastAsia="Times New Roman" w:cs="Times New Roman"/>
          <w:szCs w:val="24"/>
        </w:rPr>
        <w:t>ηθώρα ελέγχων πάρα πολλών στοιχείων από τους οικονομικούς εισαγγελείς και τις φορολογικές υπηρεσίες και υπογράψαμε κοινή δήλωση προθέσεων με το αντίστοιχο κρατίδιο της Ρηνανίας-Βεστφαλίας, ακριβώς για το πώς θα οργανώσουμε τη συνεργασία μας, γιατί ξεκινάμε</w:t>
      </w:r>
      <w:r>
        <w:rPr>
          <w:rFonts w:eastAsia="Times New Roman" w:cs="Times New Roman"/>
          <w:szCs w:val="24"/>
        </w:rPr>
        <w:t xml:space="preserve"> και δεν σταματάμε στη λίστα </w:t>
      </w:r>
      <w:proofErr w:type="spellStart"/>
      <w:r>
        <w:rPr>
          <w:rFonts w:eastAsia="Times New Roman" w:cs="Times New Roman"/>
          <w:szCs w:val="24"/>
        </w:rPr>
        <w:t>Μπόργιανς</w:t>
      </w:r>
      <w:proofErr w:type="spellEnd"/>
      <w:r>
        <w:rPr>
          <w:rFonts w:eastAsia="Times New Roman" w:cs="Times New Roman"/>
          <w:szCs w:val="24"/>
        </w:rPr>
        <w:t xml:space="preserve"> και ήδη ολοκληρώσαμε τον πρώτο κύκλο ελεγκτών</w:t>
      </w:r>
      <w:r>
        <w:rPr>
          <w:rFonts w:eastAsia="Times New Roman" w:cs="Times New Roman"/>
          <w:szCs w:val="24"/>
        </w:rPr>
        <w:t>,</w:t>
      </w:r>
      <w:r>
        <w:rPr>
          <w:rFonts w:eastAsia="Times New Roman" w:cs="Times New Roman"/>
          <w:szCs w:val="24"/>
        </w:rPr>
        <w:t xml:space="preserve"> που θα πάνε το καλοκαίρι για να κάνουν σεμινάρια εκεί. </w:t>
      </w:r>
    </w:p>
    <w:p w14:paraId="6FAA058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Ποια είναι η διαφορά της λίστας </w:t>
      </w:r>
      <w:proofErr w:type="spellStart"/>
      <w:r>
        <w:rPr>
          <w:rFonts w:eastAsia="Times New Roman" w:cs="Times New Roman"/>
          <w:szCs w:val="24"/>
        </w:rPr>
        <w:t>Μπόργιανς</w:t>
      </w:r>
      <w:proofErr w:type="spellEnd"/>
      <w:r>
        <w:rPr>
          <w:rFonts w:eastAsia="Times New Roman" w:cs="Times New Roman"/>
          <w:szCs w:val="24"/>
        </w:rPr>
        <w:t xml:space="preserve"> με τη λίστα </w:t>
      </w:r>
      <w:proofErr w:type="spellStart"/>
      <w:r>
        <w:rPr>
          <w:rFonts w:eastAsia="Times New Roman" w:cs="Times New Roman"/>
          <w:szCs w:val="24"/>
        </w:rPr>
        <w:t>Λαγκάρντ</w:t>
      </w:r>
      <w:proofErr w:type="spellEnd"/>
      <w:r>
        <w:rPr>
          <w:rFonts w:eastAsia="Times New Roman" w:cs="Times New Roman"/>
          <w:szCs w:val="24"/>
        </w:rPr>
        <w:t xml:space="preserve">; Το έχω πει, αλλά θα χρειαστεί να το ξαναπώ. </w:t>
      </w:r>
    </w:p>
    <w:p w14:paraId="6FAA058E" w14:textId="77777777" w:rsidR="006F28F6" w:rsidRDefault="00265160">
      <w:pPr>
        <w:tabs>
          <w:tab w:val="left" w:pos="3189"/>
          <w:tab w:val="left" w:pos="3545"/>
          <w:tab w:val="center" w:pos="4513"/>
        </w:tabs>
        <w:spacing w:after="0" w:line="600" w:lineRule="auto"/>
        <w:ind w:firstLine="720"/>
        <w:jc w:val="both"/>
        <w:rPr>
          <w:rFonts w:eastAsia="Times New Roman" w:cs="Times New Roman"/>
          <w:szCs w:val="24"/>
        </w:rPr>
      </w:pPr>
      <w:r>
        <w:rPr>
          <w:rFonts w:eastAsia="Times New Roman" w:cs="Times New Roman"/>
          <w:szCs w:val="24"/>
        </w:rPr>
        <w:t>Στη λ</w:t>
      </w:r>
      <w:r>
        <w:rPr>
          <w:rFonts w:eastAsia="Times New Roman" w:cs="Times New Roman"/>
          <w:szCs w:val="24"/>
        </w:rPr>
        <w:t xml:space="preserve">ίστα </w:t>
      </w:r>
      <w:proofErr w:type="spellStart"/>
      <w:r>
        <w:rPr>
          <w:rFonts w:eastAsia="Times New Roman" w:cs="Times New Roman"/>
          <w:szCs w:val="24"/>
        </w:rPr>
        <w:t>Μπόργιανς</w:t>
      </w:r>
      <w:proofErr w:type="spellEnd"/>
      <w:r>
        <w:rPr>
          <w:rFonts w:eastAsia="Times New Roman" w:cs="Times New Roman"/>
          <w:szCs w:val="24"/>
        </w:rPr>
        <w:t xml:space="preserve"> μέσα σε τρεις εβδομάδες είχαμε </w:t>
      </w:r>
      <w:proofErr w:type="spellStart"/>
      <w:r>
        <w:rPr>
          <w:rFonts w:eastAsia="Times New Roman" w:cs="Times New Roman"/>
          <w:szCs w:val="24"/>
        </w:rPr>
        <w:t>ταυτοποιήσει</w:t>
      </w:r>
      <w:proofErr w:type="spellEnd"/>
      <w:r>
        <w:rPr>
          <w:rFonts w:eastAsia="Times New Roman" w:cs="Times New Roman"/>
          <w:szCs w:val="24"/>
        </w:rPr>
        <w:t xml:space="preserve"> εκατοντάδες ονόματα. Στη λίστα </w:t>
      </w:r>
      <w:proofErr w:type="spellStart"/>
      <w:r>
        <w:rPr>
          <w:rFonts w:eastAsia="Times New Roman" w:cs="Times New Roman"/>
          <w:szCs w:val="24"/>
        </w:rPr>
        <w:t>Λαγκάρντ</w:t>
      </w:r>
      <w:proofErr w:type="spellEnd"/>
      <w:r>
        <w:rPr>
          <w:rFonts w:eastAsia="Times New Roman" w:cs="Times New Roman"/>
          <w:szCs w:val="24"/>
        </w:rPr>
        <w:t xml:space="preserve"> πέρασαν τρία χρόνια για να </w:t>
      </w:r>
      <w:proofErr w:type="spellStart"/>
      <w:r>
        <w:rPr>
          <w:rFonts w:eastAsia="Times New Roman" w:cs="Times New Roman"/>
          <w:szCs w:val="24"/>
        </w:rPr>
        <w:t>ταυτοποιηθεί</w:t>
      </w:r>
      <w:proofErr w:type="spellEnd"/>
      <w:r>
        <w:rPr>
          <w:rFonts w:eastAsia="Times New Roman" w:cs="Times New Roman"/>
          <w:szCs w:val="24"/>
        </w:rPr>
        <w:t xml:space="preserve"> το πρώτο όνομα. Αυτό μάλλον εσείς το λέτε «φτωχές επιδόσεις», όπως είπατε στην αρχή σ’ εκείνη σας την έκφραση. </w:t>
      </w:r>
    </w:p>
    <w:p w14:paraId="6FAA058F"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Προχω</w:t>
      </w:r>
      <w:r>
        <w:rPr>
          <w:rFonts w:eastAsia="Times New Roman" w:cs="Times New Roman"/>
          <w:szCs w:val="24"/>
        </w:rPr>
        <w:t xml:space="preserve">ράμε, όμως, και στο θέμα των φορολογικών ελέγχων. Θα καταθέσω και τα σχετικά στοιχεία. </w:t>
      </w:r>
    </w:p>
    <w:p w14:paraId="6FAA0590"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Υπουργέ, καταθέστε, όμως, αυτά που έχετε από τις λίστες στα Πρακτικά. Να φωτοτυπηθούν και να διανεμηθούν.</w:t>
      </w:r>
    </w:p>
    <w:p w14:paraId="6FAA0591"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w:t>
      </w:r>
      <w:r>
        <w:rPr>
          <w:rFonts w:eastAsia="Times New Roman" w:cs="Times New Roman"/>
          <w:b/>
          <w:szCs w:val="24"/>
        </w:rPr>
        <w:t xml:space="preserve"> Υπουργός Οικονομικών): </w:t>
      </w:r>
      <w:r>
        <w:rPr>
          <w:rFonts w:eastAsia="Times New Roman" w:cs="Times New Roman"/>
          <w:szCs w:val="24"/>
        </w:rPr>
        <w:t>Λίγη υπομονή, κύριε Πρόεδρε.</w:t>
      </w:r>
    </w:p>
    <w:p w14:paraId="6FAA0592"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 προλάβουν οι συνάδελφοι να τους ρίξουν μια ματιά, γιατί πιθανόν να πρέπει να σας απαντήσουν. </w:t>
      </w:r>
    </w:p>
    <w:p w14:paraId="6FAA0593"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Είναι πολλά, όμως. Ε</w:t>
      </w:r>
      <w:r>
        <w:rPr>
          <w:rFonts w:eastAsia="Times New Roman" w:cs="Times New Roman"/>
          <w:szCs w:val="24"/>
        </w:rPr>
        <w:t xml:space="preserve">πιτρέψτε μου να τα καταθέσω στην πορεία του λόγου μου. </w:t>
      </w:r>
    </w:p>
    <w:p w14:paraId="6FAA0594"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Για τους φορολογικούς ελέγχους έχουμε τον νόμο για τον οποίον μας καταγγέλλετε ότι δεν τον έχουμε ενσωματώσει στο εθνικό μας δίκαιο, ενώ τον έχουμε ενσωματώσει. Έχουμε τα στοιχεία</w:t>
      </w:r>
      <w:r>
        <w:rPr>
          <w:rFonts w:eastAsia="Times New Roman" w:cs="Times New Roman"/>
          <w:szCs w:val="24"/>
        </w:rPr>
        <w:t>,</w:t>
      </w:r>
      <w:r>
        <w:rPr>
          <w:rFonts w:eastAsia="Times New Roman" w:cs="Times New Roman"/>
          <w:szCs w:val="24"/>
        </w:rPr>
        <w:t xml:space="preserve"> που μας έχουν δώσει</w:t>
      </w:r>
      <w:r>
        <w:rPr>
          <w:rFonts w:eastAsia="Times New Roman" w:cs="Times New Roman"/>
          <w:szCs w:val="24"/>
        </w:rPr>
        <w:t xml:space="preserve"> για τον μέσο αριθμό παραβατικότητας, έχουμε τα στοιχεία για τον έλεγχο του ΣΔΟΕ, έχουμε τα στοιχεία για τους ελέγχους των ΔΟ</w:t>
      </w:r>
      <w:r>
        <w:rPr>
          <w:rFonts w:eastAsia="Times New Roman" w:cs="Times New Roman"/>
          <w:szCs w:val="24"/>
        </w:rPr>
        <w:t>Υ</w:t>
      </w:r>
      <w:r>
        <w:rPr>
          <w:rFonts w:eastAsia="Times New Roman" w:cs="Times New Roman"/>
          <w:szCs w:val="24"/>
        </w:rPr>
        <w:t>, απ’ όπου φαίνεται η διαφορά μεταξύ του 2014 και του 2015. Συνοπτικά θα σας πω τα εξής:</w:t>
      </w:r>
    </w:p>
    <w:p w14:paraId="6FAA0595"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2014 έχουμε </w:t>
      </w:r>
      <w:r>
        <w:rPr>
          <w:rFonts w:eastAsia="Times New Roman" w:cs="Times New Roman"/>
          <w:szCs w:val="24"/>
        </w:rPr>
        <w:t xml:space="preserve">έξι χιλιάδες εξακόσιους </w:t>
      </w:r>
      <w:r>
        <w:rPr>
          <w:rFonts w:eastAsia="Times New Roman" w:cs="Times New Roman"/>
          <w:szCs w:val="24"/>
        </w:rPr>
        <w:t>είκοσι δύο</w:t>
      </w:r>
      <w:r>
        <w:rPr>
          <w:rFonts w:eastAsia="Times New Roman" w:cs="Times New Roman"/>
          <w:szCs w:val="24"/>
        </w:rPr>
        <w:t xml:space="preserve"> ελέγχους και </w:t>
      </w:r>
      <w:r>
        <w:rPr>
          <w:rFonts w:eastAsia="Times New Roman" w:cs="Times New Roman"/>
          <w:szCs w:val="24"/>
        </w:rPr>
        <w:t xml:space="preserve">τρεις χιλιάδες εξακόσιους πενήντα τέσσερις </w:t>
      </w:r>
      <w:r>
        <w:rPr>
          <w:rFonts w:eastAsia="Times New Roman" w:cs="Times New Roman"/>
          <w:szCs w:val="24"/>
        </w:rPr>
        <w:t xml:space="preserve">παραβάτες. Το 2015 έχουμε </w:t>
      </w:r>
      <w:r>
        <w:rPr>
          <w:rFonts w:eastAsia="Times New Roman" w:cs="Times New Roman"/>
          <w:szCs w:val="24"/>
        </w:rPr>
        <w:t>είκοσι έξι χιλιάδες</w:t>
      </w:r>
      <w:r>
        <w:rPr>
          <w:rFonts w:eastAsia="Times New Roman" w:cs="Times New Roman"/>
          <w:szCs w:val="24"/>
        </w:rPr>
        <w:t xml:space="preserve"> ελέγχους και </w:t>
      </w:r>
      <w:r>
        <w:rPr>
          <w:rFonts w:eastAsia="Times New Roman" w:cs="Times New Roman"/>
          <w:szCs w:val="24"/>
        </w:rPr>
        <w:t xml:space="preserve">δέκα χιλιάδες εξακόσιες εξήντα οκτώ </w:t>
      </w:r>
      <w:r>
        <w:rPr>
          <w:rFonts w:eastAsia="Times New Roman" w:cs="Times New Roman"/>
          <w:szCs w:val="24"/>
        </w:rPr>
        <w:t>παραβάσεις. Αυτό μάλλον δεν το λέμε «πενιχρά αποτελέσματα». Κάπως αλλιώς το λέμε.</w:t>
      </w:r>
    </w:p>
    <w:p w14:paraId="6FAA0596"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Ας προχωρήσο</w:t>
      </w:r>
      <w:r>
        <w:rPr>
          <w:rFonts w:eastAsia="Times New Roman" w:cs="Times New Roman"/>
          <w:szCs w:val="24"/>
        </w:rPr>
        <w:t xml:space="preserve">υμε, όμως, παραπέρα. Ας πάμε σε ένα από τα μεγάλα ελεγκτικά κέντρα, το ΚΕΦΟΜΕΠ. Το 2014 είχαμε 249,7 εκατομμύρια ευρώ σύνολο βεβαίωσης. Το 2015 είχαμε 417,2 εκατομμύρια ευρώ. Αύξηση 67%. Δεν ξέρω αν αυτά είναι τα «πενιχρά αποτελέσματα». </w:t>
      </w:r>
    </w:p>
    <w:p w14:paraId="6FAA059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Πάλι όμως στο ΚΕΦΟ</w:t>
      </w:r>
      <w:r>
        <w:rPr>
          <w:rFonts w:eastAsia="Times New Roman" w:cs="Times New Roman"/>
          <w:szCs w:val="24"/>
        </w:rPr>
        <w:t xml:space="preserve">ΜΕΠ θα πάω. Γιατί; Γιατί στο ΚΕΦΟΜΕΠ δεν ελέγχονται τα μπακάλικα, τα σουβλατζίδικα ή τα τυροπιτάδικα που μας καταγγέλλετε ότι ελέγχουμε. Ελέγχονται οι μεγάλες και πολύ μεγάλες επιχειρήσεις. Από τα στοιχεία του ΚΕΦΟΜΕΠ οι έλεγχοι </w:t>
      </w:r>
      <w:r>
        <w:rPr>
          <w:rFonts w:eastAsia="Times New Roman" w:cs="Times New Roman"/>
          <w:szCs w:val="24"/>
          <w:lang w:val="en-US"/>
        </w:rPr>
        <w:t>offshore</w:t>
      </w:r>
      <w:r>
        <w:rPr>
          <w:rFonts w:eastAsia="Times New Roman" w:cs="Times New Roman"/>
          <w:szCs w:val="24"/>
        </w:rPr>
        <w:t xml:space="preserve"> εταιρειών δίνουν χ</w:t>
      </w:r>
      <w:r>
        <w:rPr>
          <w:rFonts w:eastAsia="Times New Roman" w:cs="Times New Roman"/>
          <w:szCs w:val="24"/>
        </w:rPr>
        <w:t xml:space="preserve">ιλιάδες ευρώ ανά υπόθεση. Το 2014 δίνουν 456.000 ευρώ. Το 2015 δίνουν 746.000 ευρώ. </w:t>
      </w:r>
    </w:p>
    <w:p w14:paraId="6FAA0598"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Έλεγχοι εμβασμάτων: 350.000 το 2014 και 857.000 το 2015. </w:t>
      </w:r>
    </w:p>
    <w:p w14:paraId="6FAA0599"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Έλεγχοι φυσικών προσώπων μεγάλου πλούτου: 290 το 2014, 694 το 2015. </w:t>
      </w:r>
    </w:p>
    <w:p w14:paraId="6FAA059A"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Προχωράμε στο ΚΕΜΕΕΠ, όπου κι εκεί έχουμε τα</w:t>
      </w:r>
      <w:r>
        <w:rPr>
          <w:rFonts w:eastAsia="Times New Roman" w:cs="Times New Roman"/>
          <w:szCs w:val="24"/>
        </w:rPr>
        <w:t xml:space="preserve"> αντίστοιχα στοιχεία: Το 2014 το ποσοστό είσπραξης και βεβαίωσης ήταν 11,41%. Το 2015 ήταν 13,10%. Διαβάζω ορισμένα στοιχεία, γιατί δεν υπάρχει χρόνος για όλα. Το ποσοστό είσπραξης προς βεβαίωση ήταν 28,54% το 2014 και 72,3% για το 2015. </w:t>
      </w:r>
    </w:p>
    <w:p w14:paraId="6FAA059B"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Έχει πολύ δίκιο ο</w:t>
      </w:r>
      <w:r>
        <w:rPr>
          <w:rFonts w:eastAsia="Times New Roman" w:cs="Times New Roman"/>
          <w:szCs w:val="24"/>
        </w:rPr>
        <w:t xml:space="preserve"> κ. </w:t>
      </w:r>
      <w:proofErr w:type="spellStart"/>
      <w:r>
        <w:rPr>
          <w:rFonts w:eastAsia="Times New Roman" w:cs="Times New Roman"/>
          <w:szCs w:val="24"/>
        </w:rPr>
        <w:t>Βρούτσης</w:t>
      </w:r>
      <w:proofErr w:type="spellEnd"/>
      <w:r>
        <w:rPr>
          <w:rFonts w:eastAsia="Times New Roman" w:cs="Times New Roman"/>
          <w:szCs w:val="24"/>
        </w:rPr>
        <w:t xml:space="preserve"> για το τι πρέπει να κάνουμε την τουριστική περίοδο. Πρέπει να εντείνουμε τους ελέγχους. Θα επανεξετάσουμε τα πρόστιμα και θα δούμε τι ακριβώς πρόκειται να γίνει. Θα αναφέρω</w:t>
      </w:r>
      <w:r>
        <w:rPr>
          <w:rFonts w:eastAsia="Times New Roman" w:cs="Times New Roman"/>
          <w:szCs w:val="24"/>
        </w:rPr>
        <w:t>,</w:t>
      </w:r>
      <w:r>
        <w:rPr>
          <w:rFonts w:eastAsia="Times New Roman" w:cs="Times New Roman"/>
          <w:szCs w:val="24"/>
        </w:rPr>
        <w:t xml:space="preserve"> πολύ συνοπτικά</w:t>
      </w:r>
      <w:r>
        <w:rPr>
          <w:rFonts w:eastAsia="Times New Roman" w:cs="Times New Roman"/>
          <w:szCs w:val="24"/>
        </w:rPr>
        <w:t>,</w:t>
      </w:r>
      <w:r>
        <w:rPr>
          <w:rFonts w:eastAsia="Times New Roman" w:cs="Times New Roman"/>
          <w:szCs w:val="24"/>
        </w:rPr>
        <w:t xml:space="preserve"> τα στοιχεία της ΥΕΔΔΕ για τους ελέγχους που έκανε την</w:t>
      </w:r>
      <w:r>
        <w:rPr>
          <w:rFonts w:eastAsia="Times New Roman" w:cs="Times New Roman"/>
          <w:szCs w:val="24"/>
        </w:rPr>
        <w:t xml:space="preserve"> τουριστική περίοδο. Το 2013 έγιναν εφτά χιλιάδες </w:t>
      </w:r>
      <w:proofErr w:type="spellStart"/>
      <w:r>
        <w:rPr>
          <w:rFonts w:eastAsia="Times New Roman" w:cs="Times New Roman"/>
          <w:szCs w:val="24"/>
        </w:rPr>
        <w:t>εκατόν</w:t>
      </w:r>
      <w:proofErr w:type="spellEnd"/>
      <w:r>
        <w:rPr>
          <w:rFonts w:eastAsia="Times New Roman" w:cs="Times New Roman"/>
          <w:szCs w:val="24"/>
        </w:rPr>
        <w:t xml:space="preserve"> δέκα πέντε έλεγχοι. Το 2014 έγιναν είκοσι δυο διακόσιοι εβδομήντα πέντε και το 2015 έγιναν τριάντα εννιά εξακόσιοι δέκα τέσσερις. Αύξηση των ελέγχων 77,84%. </w:t>
      </w:r>
    </w:p>
    <w:p w14:paraId="6FAA059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Τα ίδια έχουμε και στον τελωνειακό τομέα,</w:t>
      </w:r>
      <w:r>
        <w:rPr>
          <w:rFonts w:eastAsia="Times New Roman" w:cs="Times New Roman"/>
          <w:szCs w:val="24"/>
        </w:rPr>
        <w:t xml:space="preserve"> όπου οι τελωνειακές υπηρεσίες έχουν αυξήσει πάρα πολύ τους ελέγχους που έχουν κάνει σε σχέση με τα προηγούμενα χρόνια. Θα σας πω μόνο το συνολικό ποσό του καταλογισμού: το 2014 είχαμε 165 εκατομμύρια, το 2015 είχαμε 276 εκατομμύρια. Αύξηση 66,35%. Μάλλον </w:t>
      </w:r>
      <w:r>
        <w:rPr>
          <w:rFonts w:eastAsia="Times New Roman" w:cs="Times New Roman"/>
          <w:szCs w:val="24"/>
        </w:rPr>
        <w:t xml:space="preserve">κι αυτό δεν το λες «πενιχρά αποτελέσματα». </w:t>
      </w:r>
    </w:p>
    <w:p w14:paraId="6FAA059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Έχω, κυρίες και κύριοι, πάρα πολλά στοιχεία να καταθέσω. Δεν θα το κάνω τώρα, διότι είναι…</w:t>
      </w:r>
    </w:p>
    <w:p w14:paraId="6FAA059E"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έχετε σχετική ανοχή κι εσείς, κύριε Υπουργέ. Έχετε και δευτερολογία.</w:t>
      </w:r>
    </w:p>
    <w:p w14:paraId="6FAA059F"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Ήθελα, βέβαια, να σας πω ότι τα στοιχεία αυτά δεν είναι από κάποια μυστικά αρχεία του Υπουργείου Οικονομικών. Είναι από την έκθεση απολογισμού του 2014 της ΓΓΔΕ, από την έκθεση απολογισμού του 2015 της Γ</w:t>
      </w:r>
      <w:r>
        <w:rPr>
          <w:rFonts w:eastAsia="Times New Roman" w:cs="Times New Roman"/>
          <w:szCs w:val="24"/>
        </w:rPr>
        <w:t xml:space="preserve">ΓΔΕ, από το επιχειρησιακό σχέδιο της ΓΓΔΕ για το 2016. Εκεί, λοιπόν, θα μπορέσετε να ενημερωθείτε. </w:t>
      </w:r>
    </w:p>
    <w:p w14:paraId="6FAA05A0"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Ακούστηκαν τερατώδη πράγματα για το λαθρεμπόριο των καυσίμων. Έλεος! Για το λαθρεμπόριο των καυσίμων; Εκεί βλέπουμε τα εξής. Βλέπουμε να υπάρχουν αποφάσεις</w:t>
      </w:r>
      <w:r>
        <w:rPr>
          <w:rFonts w:eastAsia="Times New Roman" w:cs="Times New Roman"/>
          <w:szCs w:val="24"/>
        </w:rPr>
        <w:t>,</w:t>
      </w:r>
      <w:r>
        <w:rPr>
          <w:rFonts w:eastAsia="Times New Roman" w:cs="Times New Roman"/>
          <w:szCs w:val="24"/>
        </w:rPr>
        <w:t xml:space="preserve"> σε νόμους</w:t>
      </w:r>
      <w:r>
        <w:rPr>
          <w:rFonts w:eastAsia="Times New Roman" w:cs="Times New Roman"/>
          <w:szCs w:val="24"/>
        </w:rPr>
        <w:t>,</w:t>
      </w:r>
      <w:r>
        <w:rPr>
          <w:rFonts w:eastAsia="Times New Roman" w:cs="Times New Roman"/>
          <w:szCs w:val="24"/>
        </w:rPr>
        <w:t xml:space="preserve"> που έπρεπε να έχουν βγει από το 2009 και οι αποφάσεις βγήκαν στις 11 Σεπτεμβρίου 2015. Για παράδειγμα: «Επέκταση και τροποποίηση λειτουργίας του συστήματος μητρώου τραπεζικών λογαριασμών» με υπογραφή από Υπουργό της Κυβέρνησης ΣΥΡΙΖΑ. Επίσης, «</w:t>
      </w:r>
      <w:r>
        <w:rPr>
          <w:rFonts w:eastAsia="Times New Roman" w:cs="Times New Roman"/>
          <w:szCs w:val="24"/>
        </w:rPr>
        <w:t xml:space="preserve">Έγγραφο για την έκδοση ειδικής εντολής ελέγχου για τον </w:t>
      </w:r>
      <w:r>
        <w:rPr>
          <w:rFonts w:eastAsia="Times New Roman" w:cs="Times New Roman"/>
          <w:szCs w:val="24"/>
        </w:rPr>
        <w:lastRenderedPageBreak/>
        <w:t xml:space="preserve">ορισμό συνεργείου εκτέλεσης συγκεκριμένου έργου από το ΣΔΟΕ». Κι αυτό το 2015 έγινε, ενώ έπρεπε να γίνει πολλά χρόνια πριν. </w:t>
      </w:r>
    </w:p>
    <w:p w14:paraId="6FAA05A1"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Επίσης, στα θέματα του λαθρεμπορίου καυσίμων. Στις 16</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«Διαδικασίες κ</w:t>
      </w:r>
      <w:r>
        <w:rPr>
          <w:rFonts w:eastAsia="Times New Roman" w:cs="Times New Roman"/>
          <w:szCs w:val="24"/>
        </w:rPr>
        <w:t xml:space="preserve">αι προδιαγραφές εγκατάστασης και ελέγχου ολοκληρωμένων συστημάτων παρακολούθησης εισροών-εκροών». </w:t>
      </w:r>
    </w:p>
    <w:p w14:paraId="6FAA05A2"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Τι είναι όλα αυτά; Μας ακούει ο πολίτης και πιθανόν να μην μπορεί να καταλάβει τι ακριβώς λέμε. Είναι ένα σωστό νομοθετικό πλαίσιο και σας συγχαίρω που το ψη</w:t>
      </w:r>
      <w:r>
        <w:rPr>
          <w:rFonts w:eastAsia="Times New Roman" w:cs="Times New Roman"/>
          <w:szCs w:val="24"/>
        </w:rPr>
        <w:t>φίσ</w:t>
      </w:r>
      <w:r>
        <w:rPr>
          <w:rFonts w:eastAsia="Times New Roman" w:cs="Times New Roman"/>
          <w:szCs w:val="24"/>
        </w:rPr>
        <w:t>α</w:t>
      </w:r>
      <w:r>
        <w:rPr>
          <w:rFonts w:eastAsia="Times New Roman" w:cs="Times New Roman"/>
          <w:szCs w:val="24"/>
        </w:rPr>
        <w:t>τε.</w:t>
      </w:r>
    </w:p>
    <w:p w14:paraId="6FAA05A3" w14:textId="77777777" w:rsidR="006F28F6" w:rsidRDefault="00265160">
      <w:pPr>
        <w:spacing w:after="0" w:line="600" w:lineRule="auto"/>
        <w:ind w:firstLine="720"/>
        <w:jc w:val="both"/>
        <w:rPr>
          <w:rFonts w:eastAsia="Times New Roman"/>
          <w:szCs w:val="24"/>
        </w:rPr>
      </w:pPr>
      <w:r>
        <w:rPr>
          <w:rFonts w:eastAsia="Times New Roman"/>
          <w:szCs w:val="24"/>
        </w:rPr>
        <w:t xml:space="preserve">Το πολιτικό ερώτημα το οποίο πρέπει να απαντήσετε στη </w:t>
      </w:r>
      <w:proofErr w:type="spellStart"/>
      <w:r>
        <w:rPr>
          <w:rFonts w:eastAsia="Times New Roman"/>
          <w:szCs w:val="24"/>
        </w:rPr>
        <w:t>δευτερομιλία</w:t>
      </w:r>
      <w:proofErr w:type="spellEnd"/>
      <w:r>
        <w:rPr>
          <w:rFonts w:eastAsia="Times New Roman"/>
          <w:szCs w:val="24"/>
        </w:rPr>
        <w:t xml:space="preserve"> σας είναι, γιατί έπρεπε στις 16</w:t>
      </w:r>
      <w:r>
        <w:rPr>
          <w:rFonts w:eastAsia="Times New Roman"/>
          <w:szCs w:val="24"/>
        </w:rPr>
        <w:t>-</w:t>
      </w:r>
      <w:r>
        <w:rPr>
          <w:rFonts w:eastAsia="Times New Roman"/>
          <w:szCs w:val="24"/>
        </w:rPr>
        <w:t>12</w:t>
      </w:r>
      <w:r>
        <w:rPr>
          <w:rFonts w:eastAsia="Times New Roman"/>
          <w:szCs w:val="24"/>
        </w:rPr>
        <w:t>-</w:t>
      </w:r>
      <w:r>
        <w:rPr>
          <w:rFonts w:eastAsia="Times New Roman"/>
          <w:szCs w:val="24"/>
        </w:rPr>
        <w:t>15 η μία απόφαση, στις 16</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2015 η άλλη απόφαση, πάλι για τη συστήματα εισροών εκροών –αυτές τις δύο αποφάσεις θα τις καταθέσω στα Πρακτικά, για </w:t>
      </w:r>
      <w:r>
        <w:rPr>
          <w:rFonts w:eastAsia="Times New Roman"/>
          <w:szCs w:val="24"/>
        </w:rPr>
        <w:t>να ενημερωθούν οι πολίτες- ο καθορισμός προδιαγραφών και απαιτήσεων για την έγκριση πλωτών μέσων μεταφοράς καυσίμων στις 28</w:t>
      </w:r>
      <w:r>
        <w:rPr>
          <w:rFonts w:eastAsia="Times New Roman"/>
          <w:szCs w:val="24"/>
        </w:rPr>
        <w:t>-</w:t>
      </w:r>
      <w:r>
        <w:rPr>
          <w:rFonts w:eastAsia="Times New Roman"/>
          <w:szCs w:val="24"/>
        </w:rPr>
        <w:t>4</w:t>
      </w:r>
      <w:r>
        <w:rPr>
          <w:rFonts w:eastAsia="Times New Roman"/>
          <w:szCs w:val="24"/>
        </w:rPr>
        <w:t>-</w:t>
      </w:r>
      <w:r>
        <w:rPr>
          <w:rFonts w:eastAsia="Times New Roman"/>
          <w:szCs w:val="24"/>
        </w:rPr>
        <w:t>2016, άλλη απόφαση στις 11</w:t>
      </w:r>
      <w:r>
        <w:rPr>
          <w:rFonts w:eastAsia="Times New Roman"/>
          <w:szCs w:val="24"/>
        </w:rPr>
        <w:t>-</w:t>
      </w:r>
      <w:r>
        <w:rPr>
          <w:rFonts w:eastAsia="Times New Roman"/>
          <w:szCs w:val="24"/>
        </w:rPr>
        <w:t>12</w:t>
      </w:r>
      <w:r>
        <w:rPr>
          <w:rFonts w:eastAsia="Times New Roman"/>
          <w:szCs w:val="24"/>
        </w:rPr>
        <w:t>-</w:t>
      </w:r>
      <w:r>
        <w:rPr>
          <w:rFonts w:eastAsia="Times New Roman"/>
          <w:szCs w:val="24"/>
        </w:rPr>
        <w:t>2015. Γιατί όλες αυτές οι αποφάσεις και μια σειρά από άλλες για τη σύσταση και ορισμό ομάδων εργασία</w:t>
      </w:r>
      <w:r>
        <w:rPr>
          <w:rFonts w:eastAsia="Times New Roman"/>
          <w:szCs w:val="24"/>
        </w:rPr>
        <w:t xml:space="preserve">ς, για την ομάδα διοίκησης έργου και μια σειρά από άλλες υποθέσεις, γιατί </w:t>
      </w:r>
      <w:r>
        <w:rPr>
          <w:rFonts w:eastAsia="Times New Roman"/>
          <w:szCs w:val="24"/>
        </w:rPr>
        <w:lastRenderedPageBreak/>
        <w:t>όλα αυτά έπρεπε να καθυστερούν και, ενώ υπήρχε το νομοθετικό πλαίσιο, δεν έβγαιναν; Σε αυτό πρέπει να δώσετε μια πολιτική απάντηση, διότι εμείς αξιοποιήσαμε όποιον νόμο βρήκαμε, βγάλ</w:t>
      </w:r>
      <w:r>
        <w:rPr>
          <w:rFonts w:eastAsia="Times New Roman"/>
          <w:szCs w:val="24"/>
        </w:rPr>
        <w:t xml:space="preserve">αμε όλες αυτές τις αποφάσεις και ήδη το σύστημα τρέχει. </w:t>
      </w:r>
    </w:p>
    <w:p w14:paraId="6FAA05A4" w14:textId="77777777" w:rsidR="006F28F6" w:rsidRDefault="00265160">
      <w:pPr>
        <w:spacing w:after="0" w:line="600" w:lineRule="auto"/>
        <w:ind w:firstLine="720"/>
        <w:jc w:val="both"/>
        <w:rPr>
          <w:rFonts w:eastAsia="Times New Roman"/>
          <w:szCs w:val="24"/>
        </w:rPr>
      </w:pPr>
      <w:r>
        <w:rPr>
          <w:rFonts w:eastAsia="Times New Roman"/>
          <w:szCs w:val="24"/>
        </w:rPr>
        <w:t>Έλεγχος καπνικών και καυσίμων. Υπάρχει συγκεκριμένος πίνακας που θα καταθέσω στα Πρακτικά. Το 2014 για τα καπνικά ποσό βεβαίωσης: 59.894.000 και το 2015 147.664.000. Μάλλον δεν τα λέμε «πενιχρά αποτε</w:t>
      </w:r>
      <w:r>
        <w:rPr>
          <w:rFonts w:eastAsia="Times New Roman"/>
          <w:szCs w:val="24"/>
        </w:rPr>
        <w:t xml:space="preserve">λέσματα» αυτά. Συνολικά καπνικά και καύσιμα -διότι στα καύσιμα είχαμε μια πτώση- 77.948.000 το 2014, 161.447.000 το 2015. </w:t>
      </w:r>
    </w:p>
    <w:p w14:paraId="6FAA05A5" w14:textId="77777777" w:rsidR="006F28F6" w:rsidRDefault="00265160">
      <w:pPr>
        <w:spacing w:after="0" w:line="600" w:lineRule="auto"/>
        <w:ind w:firstLine="720"/>
        <w:jc w:val="both"/>
        <w:rPr>
          <w:rFonts w:eastAsia="Times New Roman"/>
          <w:szCs w:val="24"/>
        </w:rPr>
      </w:pPr>
      <w:r>
        <w:rPr>
          <w:rFonts w:eastAsia="Times New Roman"/>
          <w:szCs w:val="24"/>
        </w:rPr>
        <w:t xml:space="preserve">Και προσέξτε τη στατιστική λεπτομέρεια –τον πλήρη πίνακα θα καταθέσω- μέσος όρος ανά υπόθεση το 2014 1.993 ευρώ, μέσος όρος το 2015, </w:t>
      </w:r>
      <w:r>
        <w:rPr>
          <w:rFonts w:eastAsia="Times New Roman"/>
          <w:szCs w:val="24"/>
        </w:rPr>
        <w:t xml:space="preserve">όπου αριθμητικά κάναμε λιγότερους ελέγχους μέσα από μια συγκεκριμένη </w:t>
      </w:r>
      <w:proofErr w:type="spellStart"/>
      <w:r>
        <w:rPr>
          <w:rFonts w:eastAsia="Times New Roman"/>
          <w:szCs w:val="24"/>
        </w:rPr>
        <w:t>στοχοποίηση</w:t>
      </w:r>
      <w:proofErr w:type="spellEnd"/>
      <w:r>
        <w:rPr>
          <w:rFonts w:eastAsia="Times New Roman"/>
          <w:szCs w:val="24"/>
        </w:rPr>
        <w:t xml:space="preserve">, 10.454 ευρώ. </w:t>
      </w:r>
    </w:p>
    <w:p w14:paraId="6FAA05A6" w14:textId="77777777" w:rsidR="006F28F6" w:rsidRDefault="00265160">
      <w:pPr>
        <w:spacing w:after="0" w:line="600" w:lineRule="auto"/>
        <w:ind w:firstLine="720"/>
        <w:jc w:val="both"/>
        <w:rPr>
          <w:rFonts w:eastAsia="Times New Roman"/>
          <w:szCs w:val="24"/>
        </w:rPr>
      </w:pPr>
      <w:r>
        <w:rPr>
          <w:rFonts w:eastAsia="Times New Roman"/>
          <w:szCs w:val="24"/>
        </w:rPr>
        <w:t xml:space="preserve">Κατασχέσεις καπνικών προϊόντων: Το 2014, 428.000.000, το 2015 634.000.000. Μεταβολή 48% κατασχέσεις σε ποσότητες. </w:t>
      </w:r>
    </w:p>
    <w:p w14:paraId="6FAA05A7" w14:textId="77777777" w:rsidR="006F28F6" w:rsidRDefault="00265160">
      <w:pPr>
        <w:spacing w:after="0" w:line="600" w:lineRule="auto"/>
        <w:ind w:firstLine="720"/>
        <w:jc w:val="both"/>
        <w:rPr>
          <w:rFonts w:eastAsia="Times New Roman"/>
          <w:szCs w:val="24"/>
        </w:rPr>
      </w:pPr>
      <w:r>
        <w:rPr>
          <w:rFonts w:eastAsia="Times New Roman"/>
          <w:szCs w:val="24"/>
        </w:rPr>
        <w:lastRenderedPageBreak/>
        <w:t>Αναλογούντες δασμοί και φόροι: Το 2014, 75.00</w:t>
      </w:r>
      <w:r>
        <w:rPr>
          <w:rFonts w:eastAsia="Times New Roman"/>
          <w:szCs w:val="24"/>
        </w:rPr>
        <w:t xml:space="preserve">0.000, το 2015, 115.000.000. Αύξηση 52%. </w:t>
      </w:r>
    </w:p>
    <w:p w14:paraId="6FAA05A8" w14:textId="77777777" w:rsidR="006F28F6" w:rsidRDefault="00265160">
      <w:pPr>
        <w:spacing w:after="0" w:line="600" w:lineRule="auto"/>
        <w:ind w:firstLine="720"/>
        <w:jc w:val="both"/>
        <w:rPr>
          <w:rFonts w:eastAsia="Times New Roman"/>
          <w:szCs w:val="24"/>
        </w:rPr>
      </w:pPr>
      <w:r>
        <w:rPr>
          <w:rFonts w:eastAsia="Times New Roman"/>
          <w:szCs w:val="24"/>
        </w:rPr>
        <w:t>Έλεγχοι καπνικών και καυσίμων σε άλλο πίνακα και μια σειρά από άλλους που αποδεικνύουν τι ακριβώς κάνουμε και πού ακριβώς θέλουμε να πάμε τη χώρα.</w:t>
      </w:r>
    </w:p>
    <w:p w14:paraId="6FAA05A9"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Κυρίες και κύριοι, είναι σαφές ότι θα μπορούσα να μιλήσω γι’ αυτό τ</w:t>
      </w:r>
      <w:r>
        <w:rPr>
          <w:rFonts w:eastAsia="Times New Roman" w:cs="Times New Roman"/>
          <w:szCs w:val="24"/>
        </w:rPr>
        <w:t xml:space="preserve">ο αγαπημένο θέμα, γιατί ασχολούμαι από είκοσι χρονών και είμαι πενήντα έξι, πάρα πολλές ώρες, αλλά τα στοιχεία είναι πάρα πολλά και δεν μπορεί αυτός ο χρόνος να καλύψει όλα αυτά τα στοιχεία. </w:t>
      </w:r>
    </w:p>
    <w:p w14:paraId="6FAA05AA"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Αυτό που θέλω να πω με βεβαιότητα είναι ότι η Κυβέρνηση έχει ένα</w:t>
      </w:r>
      <w:r>
        <w:rPr>
          <w:rFonts w:eastAsia="Times New Roman" w:cs="Times New Roman"/>
          <w:szCs w:val="24"/>
        </w:rPr>
        <w:t>ν σαφέστατο στόχο και σήμερα κάναμε ακόμα μία κίνηση στις πολλές που έχουμε μπροστά μας: Καταθέσαμε το νομοσχέδιο για τα καπνικά προϊόντα, με το οποίο μπορούμε πλέον να κάνουμε καλύτερους ελέγχους στη διακίνηση των καπνικών προϊόντων από το χωράφι μέχρι το</w:t>
      </w:r>
      <w:r>
        <w:rPr>
          <w:rFonts w:eastAsia="Times New Roman" w:cs="Times New Roman"/>
          <w:szCs w:val="24"/>
        </w:rPr>
        <w:t xml:space="preserve"> εργοστάσιο και σε μια σειρά από άλλα πράγματα τα οποία δεν μπορούσαμε να κάνουμε μέχρι τώρα. </w:t>
      </w:r>
    </w:p>
    <w:p w14:paraId="6FAA05AB"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Θα προχωρήσουμε και στο νομοσχέδιο για την εθελοντική αποκάλυψη, θα προχωρήσουμε και στο νομοσχέδιο για τις ηλεκτρονικές συναλλαγές και σε μια σειρά από άλλες δι</w:t>
      </w:r>
      <w:r>
        <w:rPr>
          <w:rFonts w:eastAsia="Times New Roman" w:cs="Times New Roman"/>
          <w:szCs w:val="24"/>
        </w:rPr>
        <w:t xml:space="preserve">ατάξεις που έχουμε έτοιμες. </w:t>
      </w:r>
    </w:p>
    <w:p w14:paraId="6FAA05A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Είναι σαφέστατο ότι ο αγώνας για την πάταξη της φοροδιαφυγής, του λαθρεμπορίου και της διαφθοράς ξεκίνησε. Δεν έχει τελειώσει για μας. Συνεχίζεται. Αλλά θα τον δώσουμε μαζί με την κοινωνία. </w:t>
      </w:r>
    </w:p>
    <w:p w14:paraId="6FAA05A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FAA05AE" w14:textId="77777777" w:rsidR="006F28F6" w:rsidRDefault="00265160">
      <w:pPr>
        <w:spacing w:after="0" w:line="600" w:lineRule="auto"/>
        <w:ind w:firstLine="709"/>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ο Αναπληρωτής Υπουργός Οικονομικών κ. Τρύφων Αλεξιάδης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FAA05AF"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w:t>
      </w:r>
      <w:r>
        <w:rPr>
          <w:rFonts w:eastAsia="Times New Roman" w:cs="Times New Roman"/>
          <w:szCs w:val="24"/>
        </w:rPr>
        <w:t>ΣΥΡΙΖΑ και των Α</w:t>
      </w:r>
      <w:r>
        <w:rPr>
          <w:rFonts w:eastAsia="Times New Roman" w:cs="Times New Roman"/>
          <w:szCs w:val="24"/>
        </w:rPr>
        <w:t>ΝΕΛ</w:t>
      </w:r>
      <w:r>
        <w:rPr>
          <w:rFonts w:eastAsia="Times New Roman" w:cs="Times New Roman"/>
          <w:szCs w:val="24"/>
        </w:rPr>
        <w:t xml:space="preserve">) </w:t>
      </w:r>
    </w:p>
    <w:p w14:paraId="6FAA05B0"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Ευχαριστούμε, κύριε Υπουργέ.</w:t>
      </w:r>
    </w:p>
    <w:p w14:paraId="6FAA05B1"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Μπαίνουμε τώρα στο κομμάτι των Κοινοβουλευτικών Εκπροσώπων.</w:t>
      </w:r>
    </w:p>
    <w:p w14:paraId="6FAA05B2"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τώρα ο κ. Χρήστος </w:t>
      </w:r>
      <w:proofErr w:type="spellStart"/>
      <w:r>
        <w:rPr>
          <w:rFonts w:eastAsia="Times New Roman" w:cs="Times New Roman"/>
          <w:szCs w:val="24"/>
        </w:rPr>
        <w:t>Σταϊκούρας</w:t>
      </w:r>
      <w:proofErr w:type="spellEnd"/>
      <w:r>
        <w:rPr>
          <w:rFonts w:eastAsia="Times New Roman" w:cs="Times New Roman"/>
          <w:szCs w:val="24"/>
        </w:rPr>
        <w:t>, Κοινοβουλευτικός Εκπρόσωπος της Νέας Δημοκρατίας.</w:t>
      </w:r>
    </w:p>
    <w:p w14:paraId="6FAA05B3"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b/>
          <w:szCs w:val="24"/>
        </w:rPr>
        <w:t>:</w:t>
      </w:r>
      <w:r>
        <w:rPr>
          <w:rFonts w:eastAsia="Times New Roman" w:cs="Times New Roman"/>
          <w:szCs w:val="24"/>
        </w:rPr>
        <w:t xml:space="preserve"> Σας ευχαριστώ πολύ, κύριε Πρόεδρε.</w:t>
      </w:r>
    </w:p>
    <w:p w14:paraId="6FAA05B4"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Κύριε Υπουργέ, πραγματικά εντυπωσιάστηκα από τις επιτυχίες σας. Αδυνατώ, όμως, να καταλάβω, αφού έχετε τόσες μεγάλες επιτυχίες, γιατί βάλατε φόρους παντού. Γιατί περικόψατε συντάξεις; Γιατί περικόψατε εφάπαξ; Γιατί περι</w:t>
      </w:r>
      <w:r>
        <w:rPr>
          <w:rFonts w:eastAsia="Times New Roman" w:cs="Times New Roman"/>
          <w:szCs w:val="24"/>
        </w:rPr>
        <w:t xml:space="preserve">κόψατε το ΕΚΑΣ; </w:t>
      </w:r>
    </w:p>
    <w:p w14:paraId="6FAA05B5"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 είχατε τόσες επιτυχίες, ενδεικτικά, γιατί αυξήσατε τον ΦΠΑ στην εστίαση που τον μείωσε η προηγούμενη κυβέρνηση; </w:t>
      </w:r>
    </w:p>
    <w:p w14:paraId="6FAA05B6"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Εάν είχατε τόσες επιτυχίες, γιατί αυξήσατε τον ειδικό φόρο κατανάλωσης στο πετρέλαιο θέρμανσης που μείωση η προηγούμενη κυβ</w:t>
      </w:r>
      <w:r>
        <w:rPr>
          <w:rFonts w:eastAsia="Times New Roman" w:cs="Times New Roman"/>
          <w:szCs w:val="24"/>
        </w:rPr>
        <w:t xml:space="preserve">έρνηση; </w:t>
      </w:r>
    </w:p>
    <w:p w14:paraId="6FAA05B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Αφού είχατε τόσες επιτυχίες, γιατί αυξήσατε τις ασφαλιστικές εισφορές που μείωσε η προηγούμενη κυβέρνηση; </w:t>
      </w:r>
    </w:p>
    <w:p w14:paraId="6FAA05B8"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Αφού είχατε τόσες επιτυχίες, γιατί αυξήσατε τον φόρο στα μερίσματα που μείωσε η προηγούμενη κυβέρνηση; </w:t>
      </w:r>
    </w:p>
    <w:p w14:paraId="6FAA05B9"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Αφού είχατε τόσες επιτυχίες, γιατί αυξήσατε την εισφορά αλληλεγγύης που μείωσε η προηγούμενη κυβέρνηση; </w:t>
      </w:r>
    </w:p>
    <w:p w14:paraId="6FAA05BA"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Αφού είχατε τόσες επιτυχίες, γιατί δώσατε το ένα τέταρτο στην ανθρωπιστική κρίση σε σχέση με την προηγούμενη κυβέρνηση, γιατί δεν δίνατε κανένα </w:t>
      </w:r>
      <w:r>
        <w:rPr>
          <w:rFonts w:eastAsia="Times New Roman" w:cs="Times New Roman"/>
          <w:szCs w:val="24"/>
        </w:rPr>
        <w:t>δημοσιονομικό ισοδύναμο στον κύριο Υπουργό να μειώσει κανέναν φόρο;</w:t>
      </w:r>
    </w:p>
    <w:p w14:paraId="6FAA05BB" w14:textId="77777777" w:rsidR="006F28F6" w:rsidRDefault="00265160">
      <w:pPr>
        <w:spacing w:after="0" w:line="600" w:lineRule="auto"/>
        <w:ind w:firstLine="720"/>
        <w:jc w:val="both"/>
        <w:rPr>
          <w:rFonts w:eastAsia="Times New Roman"/>
          <w:szCs w:val="24"/>
        </w:rPr>
      </w:pPr>
      <w:r>
        <w:rPr>
          <w:rFonts w:eastAsia="Times New Roman" w:cs="Times New Roman"/>
          <w:szCs w:val="24"/>
        </w:rPr>
        <w:t xml:space="preserve">Άρα θα περίμενα να δείξετε μεγαλύτερη αυτοσυγκράτηση και περισσότερο σεβασμό στην ελληνική κοινωνία και να προχωρήσετε σε κάποιας μορφή αυτοκριτική για τις πράξεις και τις παραλείψεις της </w:t>
      </w:r>
      <w:r>
        <w:rPr>
          <w:rFonts w:eastAsia="Times New Roman" w:cs="Times New Roman"/>
          <w:szCs w:val="24"/>
        </w:rPr>
        <w:t xml:space="preserve">Κυβέρνησής σας στο πεδίο της φορολογικής πολιτικής και διοίκησης. Και αυτό για δυο λόγους. </w:t>
      </w:r>
    </w:p>
    <w:p w14:paraId="6FAA05BC" w14:textId="77777777" w:rsidR="006F28F6" w:rsidRDefault="00265160">
      <w:pPr>
        <w:spacing w:after="0" w:line="600" w:lineRule="auto"/>
        <w:ind w:firstLine="720"/>
        <w:jc w:val="both"/>
        <w:rPr>
          <w:rFonts w:eastAsia="Times New Roman"/>
          <w:szCs w:val="24"/>
        </w:rPr>
      </w:pPr>
      <w:r>
        <w:rPr>
          <w:rFonts w:eastAsia="Times New Roman"/>
          <w:szCs w:val="24"/>
        </w:rPr>
        <w:t>Ο πρώτος λόγος, γιατί είστε πολιτικά έκθετος, αφού κατά το παρελθόν και διαχρονικά, ως κόμμα και προσωπικά, καλλιεργήσατε ψεύτικες υποσχέσεις, απόδειξη της αναξιοπι</w:t>
      </w:r>
      <w:r>
        <w:rPr>
          <w:rFonts w:eastAsia="Times New Roman"/>
          <w:szCs w:val="24"/>
        </w:rPr>
        <w:t>στίας σας.</w:t>
      </w:r>
    </w:p>
    <w:p w14:paraId="6FAA05BD" w14:textId="77777777" w:rsidR="006F28F6" w:rsidRDefault="00265160">
      <w:pPr>
        <w:spacing w:after="0" w:line="600" w:lineRule="auto"/>
        <w:ind w:firstLine="720"/>
        <w:jc w:val="both"/>
        <w:rPr>
          <w:rFonts w:eastAsia="Times New Roman"/>
          <w:szCs w:val="24"/>
        </w:rPr>
      </w:pPr>
      <w:r>
        <w:rPr>
          <w:rFonts w:eastAsia="Times New Roman"/>
          <w:szCs w:val="24"/>
        </w:rPr>
        <w:lastRenderedPageBreak/>
        <w:t>Ο δεύτερος λόγος, γιατί σήμερα αξιολογείστε για τα πεπραγμένα σας, όπως είναι η επιβολή νέων φόρων σε ολόκληρη την κοινωνία, η μείωση του διαθέσιμου εισοδήματος των πολιτών, η αύξηση των ληξιπρόθεσμων φορολογικών υποχρεώσεων, η διόγκωση της φορο</w:t>
      </w:r>
      <w:r>
        <w:rPr>
          <w:rFonts w:eastAsia="Times New Roman"/>
          <w:szCs w:val="24"/>
        </w:rPr>
        <w:t>διαφυγής, η απώλεια της ρύθμισης των περισσότερων δόσεων για μεγάλο κομμάτι της κοινωνίας. Αυτά είναι απόδειξη της ανικανότητάς σας.</w:t>
      </w:r>
    </w:p>
    <w:p w14:paraId="6FAA05BE" w14:textId="77777777" w:rsidR="006F28F6" w:rsidRDefault="00265160">
      <w:pPr>
        <w:spacing w:after="0" w:line="600" w:lineRule="auto"/>
        <w:ind w:firstLine="720"/>
        <w:jc w:val="both"/>
        <w:rPr>
          <w:rFonts w:eastAsia="Times New Roman"/>
          <w:szCs w:val="24"/>
        </w:rPr>
      </w:pPr>
      <w:r>
        <w:rPr>
          <w:rFonts w:eastAsia="Times New Roman"/>
          <w:szCs w:val="24"/>
        </w:rPr>
        <w:t>Δυστυχώς, όμως, παρά την αποδεδειγμένη πλέον αναξιοπιστία και ανικανότητα της Κυβέρνησής σας δεν δείχνετε την αναγκαία αυτο</w:t>
      </w:r>
      <w:r>
        <w:rPr>
          <w:rFonts w:eastAsia="Times New Roman"/>
          <w:szCs w:val="24"/>
        </w:rPr>
        <w:t>συγκράτηση ούτε για τις «</w:t>
      </w:r>
      <w:proofErr w:type="spellStart"/>
      <w:r>
        <w:rPr>
          <w:rFonts w:eastAsia="Times New Roman"/>
          <w:szCs w:val="24"/>
        </w:rPr>
        <w:t>οβιδιακές</w:t>
      </w:r>
      <w:proofErr w:type="spellEnd"/>
      <w:r>
        <w:rPr>
          <w:rFonts w:eastAsia="Times New Roman"/>
          <w:szCs w:val="24"/>
        </w:rPr>
        <w:t xml:space="preserve"> μεταμορφώσεις» σας, χωρίς μάλιστα καμμία πολιτική συστολή, ούτε για τα διαχρονικά σας ψέματα, χωρίς να ιδρώνει το αυτί σας, όταν αυτά σας επισημαίνονται. Μάλιστα, σήμερα βγάλατε και δελτίο Τύπου, για να ενημερώσετε ότι θα</w:t>
      </w:r>
      <w:r>
        <w:rPr>
          <w:rFonts w:eastAsia="Times New Roman"/>
          <w:szCs w:val="24"/>
        </w:rPr>
        <w:t xml:space="preserve"> προσέλθετε στη Βουλή για να απαντήσετε. Ίσως γιατί επί ΣΥΡΙΖΑ είναι είδηση να προσέρχονται οι Υπουργοί στη Βουλή, όπως έχουν υποχρέωση. Με αναγκάζετε, συνεπώς, να σας θυμίσω ορισμένα πράγματα όχι από πρωτοσέλιδα εφημερίδων, αλλά από δικά σας λεγόμενα. </w:t>
      </w:r>
    </w:p>
    <w:p w14:paraId="6FAA05BF" w14:textId="77777777" w:rsidR="006F28F6" w:rsidRDefault="00265160">
      <w:pPr>
        <w:spacing w:after="0" w:line="600" w:lineRule="auto"/>
        <w:ind w:firstLine="720"/>
        <w:jc w:val="both"/>
        <w:rPr>
          <w:rFonts w:eastAsia="Times New Roman"/>
          <w:szCs w:val="24"/>
        </w:rPr>
      </w:pPr>
      <w:r>
        <w:rPr>
          <w:rFonts w:eastAsia="Times New Roman"/>
          <w:szCs w:val="24"/>
        </w:rPr>
        <w:lastRenderedPageBreak/>
        <w:t>Κύ</w:t>
      </w:r>
      <w:r>
        <w:rPr>
          <w:rFonts w:eastAsia="Times New Roman"/>
          <w:szCs w:val="24"/>
        </w:rPr>
        <w:t>ριε Υπουργέ, εσείς δεν ήσασταν που πριν το 2015 περιοδεύατε ανά την Ελλάδα κατέχοντας μάλιστα ρόλο πρωταγωνιστή στον θίασο, καλώντας μάλιστα τους πολίτες, όπως λένε οι προσκλήσεις, να μην χάσουν την συνάντηση μαζί σας, διότι αγωνιζόσασταν, για να σταματήσε</w:t>
      </w:r>
      <w:r>
        <w:rPr>
          <w:rFonts w:eastAsia="Times New Roman"/>
          <w:szCs w:val="24"/>
        </w:rPr>
        <w:t xml:space="preserve">ι η </w:t>
      </w:r>
      <w:proofErr w:type="spellStart"/>
      <w:r>
        <w:rPr>
          <w:rFonts w:eastAsia="Times New Roman"/>
          <w:szCs w:val="24"/>
        </w:rPr>
        <w:t>φοροληστεία</w:t>
      </w:r>
      <w:proofErr w:type="spellEnd"/>
      <w:r>
        <w:rPr>
          <w:rFonts w:eastAsia="Times New Roman"/>
          <w:szCs w:val="24"/>
        </w:rPr>
        <w:t>; Θα καταθέσω στα Πρακτικά ενδεικτικά μ</w:t>
      </w:r>
      <w:r>
        <w:rPr>
          <w:rFonts w:eastAsia="Times New Roman"/>
          <w:szCs w:val="24"/>
        </w:rPr>
        <w:t>ί</w:t>
      </w:r>
      <w:r>
        <w:rPr>
          <w:rFonts w:eastAsia="Times New Roman"/>
          <w:szCs w:val="24"/>
        </w:rPr>
        <w:t xml:space="preserve">α από τις περιοδείες αυτού του θιάσου. Το ξεχάσατε; </w:t>
      </w:r>
      <w:r>
        <w:rPr>
          <w:rFonts w:eastAsia="Times New Roman"/>
          <w:szCs w:val="24"/>
        </w:rPr>
        <w:t>Σ</w:t>
      </w:r>
      <w:r>
        <w:rPr>
          <w:rFonts w:eastAsia="Times New Roman"/>
          <w:szCs w:val="24"/>
        </w:rPr>
        <w:t xml:space="preserve">ήμερα, που έχετε επιβάλει την μεγαλύτερη </w:t>
      </w:r>
      <w:proofErr w:type="spellStart"/>
      <w:r>
        <w:rPr>
          <w:rFonts w:eastAsia="Times New Roman"/>
          <w:szCs w:val="24"/>
        </w:rPr>
        <w:t>φοροληστεία</w:t>
      </w:r>
      <w:proofErr w:type="spellEnd"/>
      <w:r>
        <w:rPr>
          <w:rFonts w:eastAsia="Times New Roman"/>
          <w:szCs w:val="24"/>
        </w:rPr>
        <w:t xml:space="preserve"> των τελευταίων ετών με αυξήσεις άμεσων και έμμεσων φόρων αθροιστικά μέχρι το 2018 </w:t>
      </w:r>
      <w:r>
        <w:rPr>
          <w:rFonts w:eastAsia="Times New Roman"/>
          <w:szCs w:val="24"/>
        </w:rPr>
        <w:t>6</w:t>
      </w:r>
      <w:r>
        <w:rPr>
          <w:rFonts w:eastAsia="Times New Roman"/>
          <w:szCs w:val="24"/>
        </w:rPr>
        <w:t xml:space="preserve"> δισεκατομμύ</w:t>
      </w:r>
      <w:r>
        <w:rPr>
          <w:rFonts w:eastAsia="Times New Roman"/>
          <w:szCs w:val="24"/>
        </w:rPr>
        <w:t>ρια ευρώ, όχι μόνο δεν ζητάτε μ</w:t>
      </w:r>
      <w:r>
        <w:rPr>
          <w:rFonts w:eastAsia="Times New Roman"/>
          <w:szCs w:val="24"/>
        </w:rPr>
        <w:t>ί</w:t>
      </w:r>
      <w:r>
        <w:rPr>
          <w:rFonts w:eastAsia="Times New Roman"/>
          <w:szCs w:val="24"/>
        </w:rPr>
        <w:t>α συγγνώμη, αλλά ζητάτε και από την Αξιωματική Αντιπολίτευση να ζητήσει συγγνώμη;</w:t>
      </w:r>
    </w:p>
    <w:p w14:paraId="6FAA05C0" w14:textId="77777777" w:rsidR="006F28F6" w:rsidRDefault="00265160">
      <w:pPr>
        <w:spacing w:after="0" w:line="600" w:lineRule="auto"/>
        <w:ind w:firstLine="720"/>
        <w:jc w:val="both"/>
        <w:rPr>
          <w:rFonts w:eastAsia="Times New Roman"/>
          <w:szCs w:val="24"/>
        </w:rPr>
      </w:pPr>
      <w:r>
        <w:rPr>
          <w:rFonts w:eastAsia="Times New Roman"/>
          <w:szCs w:val="24"/>
        </w:rPr>
        <w:t>Σεβαστείτε, τουλάχιστον, την ελληνική κοινωνία και τις θυσίες τις οποίες έχει κάνει -πράγματι σωρευτικά- τα τελευταία χρόνια.</w:t>
      </w:r>
    </w:p>
    <w:p w14:paraId="6FAA05C1" w14:textId="77777777" w:rsidR="006F28F6" w:rsidRDefault="00265160">
      <w:pPr>
        <w:spacing w:after="0" w:line="600" w:lineRule="auto"/>
        <w:ind w:firstLine="720"/>
        <w:jc w:val="both"/>
        <w:rPr>
          <w:rFonts w:eastAsia="Times New Roman"/>
          <w:szCs w:val="24"/>
        </w:rPr>
      </w:pPr>
      <w:r>
        <w:rPr>
          <w:rFonts w:eastAsia="Times New Roman"/>
          <w:szCs w:val="24"/>
        </w:rPr>
        <w:t>(Στο σημείο αυτό</w:t>
      </w:r>
      <w:r>
        <w:rPr>
          <w:rFonts w:eastAsia="Times New Roman"/>
          <w:szCs w:val="24"/>
        </w:rPr>
        <w:t xml:space="preserve"> την Προεδρική Έδρα καταλαμβάνει ο Ζ΄ Αντιπρόεδρος της Βουλής, κ. </w:t>
      </w:r>
      <w:r w:rsidRPr="00072B1B">
        <w:rPr>
          <w:rFonts w:eastAsia="Times New Roman"/>
          <w:b/>
          <w:szCs w:val="24"/>
        </w:rPr>
        <w:t>ΓΕΩΡΓΙΟΣ ΛΑΜΠΡΟΥΛΗΣ</w:t>
      </w:r>
      <w:r>
        <w:rPr>
          <w:rFonts w:eastAsia="Times New Roman"/>
          <w:szCs w:val="24"/>
        </w:rPr>
        <w:t>)</w:t>
      </w:r>
    </w:p>
    <w:p w14:paraId="6FAA05C2" w14:textId="77777777" w:rsidR="006F28F6" w:rsidRDefault="00265160">
      <w:pPr>
        <w:spacing w:after="0" w:line="600" w:lineRule="auto"/>
        <w:ind w:firstLine="720"/>
        <w:jc w:val="both"/>
        <w:rPr>
          <w:rFonts w:eastAsia="Times New Roman"/>
          <w:szCs w:val="24"/>
        </w:rPr>
      </w:pPr>
      <w:r>
        <w:rPr>
          <w:rFonts w:eastAsia="Times New Roman"/>
          <w:szCs w:val="24"/>
        </w:rPr>
        <w:lastRenderedPageBreak/>
        <w:t>Ξέρω, όμως, τι θα μου απαντήσετε. Αυταπάτες! Αυταπάτες, γιατί ήταν πριν τον Ιανουάριο του 2015, αυταπάτες του παρελθόντος! Δυστυχώς, όμως, για εσάς, κύριε Υπουργέ, δεν μ</w:t>
      </w:r>
      <w:r>
        <w:rPr>
          <w:rFonts w:eastAsia="Times New Roman"/>
          <w:szCs w:val="24"/>
        </w:rPr>
        <w:t xml:space="preserve">ιλάμε για αυταπάτες, αλλά για απάτες και ψέματα. </w:t>
      </w:r>
      <w:r>
        <w:rPr>
          <w:rFonts w:eastAsia="Times New Roman"/>
          <w:szCs w:val="24"/>
        </w:rPr>
        <w:t>Τ</w:t>
      </w:r>
      <w:r>
        <w:rPr>
          <w:rFonts w:eastAsia="Times New Roman"/>
          <w:szCs w:val="24"/>
        </w:rPr>
        <w:t xml:space="preserve">α ψέματα έχουν κοντά ποδάρια, διότι το ίδιο έργο, σκηνοθεσίας ΣΥΡΙΖΑ, με τους ίδιους πρωταγωνιστές, επαναλαμβάνεται. </w:t>
      </w:r>
    </w:p>
    <w:p w14:paraId="6FAA05C3" w14:textId="77777777" w:rsidR="006F28F6" w:rsidRDefault="00265160">
      <w:pPr>
        <w:spacing w:after="0" w:line="600" w:lineRule="auto"/>
        <w:ind w:firstLine="720"/>
        <w:jc w:val="both"/>
        <w:rPr>
          <w:rFonts w:eastAsia="Times New Roman"/>
          <w:szCs w:val="24"/>
        </w:rPr>
      </w:pPr>
      <w:r>
        <w:rPr>
          <w:rFonts w:eastAsia="Times New Roman"/>
          <w:szCs w:val="24"/>
        </w:rPr>
        <w:t>Γιατί απάτη είναι, κύριε Υπουργέ, πριν από επτά μήνες, στις 3 Νοεμβρίου, να υποστηρίζετε</w:t>
      </w:r>
      <w:r>
        <w:rPr>
          <w:rFonts w:eastAsia="Times New Roman"/>
          <w:szCs w:val="24"/>
        </w:rPr>
        <w:t xml:space="preserve"> ότι δεν έχουμε καμμία υποχρέωση για εφαρμογή του ΕΝΦΙΑ το 2016 και τελικά ο ΕΝΦΙΑ να διατηρείται και να διευρύνεται. Θα το καταθέσω στα Πρακτικά.</w:t>
      </w:r>
    </w:p>
    <w:p w14:paraId="6FAA05C4" w14:textId="77777777" w:rsidR="006F28F6" w:rsidRDefault="00265160">
      <w:pPr>
        <w:spacing w:after="0" w:line="600" w:lineRule="auto"/>
        <w:ind w:firstLine="720"/>
        <w:jc w:val="both"/>
        <w:rPr>
          <w:rFonts w:eastAsia="Times New Roman"/>
          <w:szCs w:val="24"/>
        </w:rPr>
      </w:pPr>
      <w:r>
        <w:rPr>
          <w:rFonts w:eastAsia="Times New Roman"/>
          <w:szCs w:val="24"/>
        </w:rPr>
        <w:t>Γιατί απάτη είναι, κύριε Υπουργέ, μόλις πριν από οκτώ μήνες, στις 18 Οκτωβρίου, να υποστηρίζετε -αυτό είναι ε</w:t>
      </w:r>
      <w:r>
        <w:rPr>
          <w:rFonts w:eastAsia="Times New Roman"/>
          <w:szCs w:val="24"/>
        </w:rPr>
        <w:t>ντυπωσιακό- ότι δεν θα προχωρήσετε σε επιβαρύνσεις στα χαμηλά και μεσαία εισοδήματα, γιατί τότε λέγατε ότι τα 80 δισεκατομμύρια ευρώ ληξιπρόθεσμα θα ανέβουν στα 85 με 90 δισεκατομμύρια και σήμερα να έχετε προχωρήσει σε μ</w:t>
      </w:r>
      <w:r>
        <w:rPr>
          <w:rFonts w:eastAsia="Times New Roman"/>
          <w:szCs w:val="24"/>
        </w:rPr>
        <w:t>ί</w:t>
      </w:r>
      <w:r>
        <w:rPr>
          <w:rFonts w:eastAsia="Times New Roman"/>
          <w:szCs w:val="24"/>
        </w:rPr>
        <w:t xml:space="preserve">α </w:t>
      </w:r>
      <w:proofErr w:type="spellStart"/>
      <w:r>
        <w:rPr>
          <w:rFonts w:eastAsia="Times New Roman"/>
          <w:szCs w:val="24"/>
        </w:rPr>
        <w:t>φοροκαταιγίδα</w:t>
      </w:r>
      <w:proofErr w:type="spellEnd"/>
      <w:r>
        <w:rPr>
          <w:rFonts w:eastAsia="Times New Roman"/>
          <w:szCs w:val="24"/>
        </w:rPr>
        <w:t xml:space="preserve"> με αποτέλεσμα ήδη ο</w:t>
      </w:r>
      <w:r>
        <w:rPr>
          <w:rFonts w:eastAsia="Times New Roman"/>
          <w:szCs w:val="24"/>
        </w:rPr>
        <w:t xml:space="preserve">ι ληξιπρόθεσμες οφειλές να έχουν υπερβεί τα 87 δισεκατομμύρια ευρώ. Μόνος σας, δηλαδή, από τη δήλωση εκείνη, επιβεβαιώνετε </w:t>
      </w:r>
      <w:r>
        <w:rPr>
          <w:rFonts w:eastAsia="Times New Roman"/>
          <w:szCs w:val="24"/>
        </w:rPr>
        <w:lastRenderedPageBreak/>
        <w:t xml:space="preserve">ότι το </w:t>
      </w:r>
      <w:proofErr w:type="spellStart"/>
      <w:r>
        <w:rPr>
          <w:rFonts w:eastAsia="Times New Roman"/>
          <w:szCs w:val="24"/>
        </w:rPr>
        <w:t>τσουνάμι</w:t>
      </w:r>
      <w:proofErr w:type="spellEnd"/>
      <w:r>
        <w:rPr>
          <w:rFonts w:eastAsia="Times New Roman"/>
          <w:szCs w:val="24"/>
        </w:rPr>
        <w:t xml:space="preserve"> φόρων πλήττει, κυρίως, τα μεσαία και χαμηλά εισοδήματα. Θα το καταθέσω και αυτό στα Πρακτικά.</w:t>
      </w:r>
    </w:p>
    <w:p w14:paraId="6FAA05C5" w14:textId="77777777" w:rsidR="006F28F6" w:rsidRDefault="00265160">
      <w:pPr>
        <w:spacing w:after="0" w:line="600" w:lineRule="auto"/>
        <w:ind w:firstLine="720"/>
        <w:jc w:val="both"/>
        <w:rPr>
          <w:rFonts w:eastAsia="Times New Roman"/>
          <w:szCs w:val="24"/>
        </w:rPr>
      </w:pPr>
      <w:r>
        <w:rPr>
          <w:rFonts w:eastAsia="Times New Roman"/>
          <w:szCs w:val="24"/>
        </w:rPr>
        <w:t>Γιατί απάτη είναι, κύρι</w:t>
      </w:r>
      <w:r>
        <w:rPr>
          <w:rFonts w:eastAsia="Times New Roman"/>
          <w:szCs w:val="24"/>
        </w:rPr>
        <w:t>ε Υπουργέ, πριν από τρεις μήνες, στις 12 Μαρτίου, να υποστηρίζετε ότι, για να σταματήσει η αύξηση των ληξιπρόθεσμων οφειλών, πρέπει να σταματήσουμε να παίρνουμε φορολογικά εισπρακτικά μέτρα. Αυτά λέγατε. Ένα μηνά μετά, βεβαίως, ψηφίσατε διαφορετικά και σήμ</w:t>
      </w:r>
      <w:r>
        <w:rPr>
          <w:rFonts w:eastAsia="Times New Roman"/>
          <w:szCs w:val="24"/>
        </w:rPr>
        <w:t>ερα έχετε κάνει προφανώς ακριβώς τα αντίθετα.</w:t>
      </w:r>
    </w:p>
    <w:p w14:paraId="6FAA05C6" w14:textId="77777777" w:rsidR="006F28F6" w:rsidRDefault="00265160">
      <w:pPr>
        <w:spacing w:after="0" w:line="600" w:lineRule="auto"/>
        <w:ind w:firstLine="720"/>
        <w:jc w:val="both"/>
        <w:rPr>
          <w:rFonts w:eastAsia="Times New Roman"/>
          <w:szCs w:val="24"/>
        </w:rPr>
      </w:pPr>
      <w:r>
        <w:rPr>
          <w:rFonts w:eastAsia="Times New Roman"/>
          <w:szCs w:val="24"/>
        </w:rPr>
        <w:t>Γιατί απάτη είναι, κύριε Υπουργέ, πριν από πέντε μήνες, στις 22 Ιανουαρίου, να υποστηρίζετε ότι δεν θα υπάρξει φορολογική καταιγίδα, ούτε χαράτσια, ούτε οτιδήποτε άλλο για τους αγρότες και, τελικά, να τους έχετ</w:t>
      </w:r>
      <w:r>
        <w:rPr>
          <w:rFonts w:eastAsia="Times New Roman"/>
          <w:szCs w:val="24"/>
        </w:rPr>
        <w:t>ε αυξήσει τις ασφαλιστικές εισφορές, να τους έχετε αυξήσει το κόστος πρώτων υλών, να τους έχετε επιβάλει προκαταβολές φόρων, να τους έχετε καταργήσει την επιστροφή του ειδικού φόρου κατανάλωσης στο πετρέλαιο για αγροτική χρήση, να τους έχετε αυξήσει τους σ</w:t>
      </w:r>
      <w:r>
        <w:rPr>
          <w:rFonts w:eastAsia="Times New Roman"/>
          <w:szCs w:val="24"/>
        </w:rPr>
        <w:t>υντελεστές φόρου εισοδήματος, να τους έχετε καταργήσει και τον ΟΓΑ.</w:t>
      </w:r>
    </w:p>
    <w:p w14:paraId="6FAA05C7" w14:textId="77777777" w:rsidR="006F28F6" w:rsidRDefault="00265160">
      <w:pPr>
        <w:spacing w:after="0" w:line="600" w:lineRule="auto"/>
        <w:ind w:firstLine="720"/>
        <w:jc w:val="both"/>
        <w:rPr>
          <w:rFonts w:eastAsia="Times New Roman"/>
          <w:szCs w:val="24"/>
        </w:rPr>
      </w:pPr>
      <w:r>
        <w:rPr>
          <w:rFonts w:eastAsia="Times New Roman"/>
          <w:szCs w:val="24"/>
        </w:rPr>
        <w:lastRenderedPageBreak/>
        <w:t>Γιατί απάτη είναι, κύριε Υπουργέ, μόλις πριν από ένα μήνα, στις 7 Μαΐου, να υποστηρίζετε ότι δεν κρατάμε επίτηδες χαμηλά τις επιστροφές των φόρων και σήμερα οι ληξιπρόθεσμες επιστροφές φόρ</w:t>
      </w:r>
      <w:r>
        <w:rPr>
          <w:rFonts w:eastAsia="Times New Roman"/>
          <w:szCs w:val="24"/>
        </w:rPr>
        <w:t>ων να έχουν ξεπεράσει το 1,2 δισεκατομμύριο ευρώ από 750 εκατομμύρια, που ήταν το 2014. Αύξηση 60% επί ημερών σας.</w:t>
      </w:r>
    </w:p>
    <w:p w14:paraId="6FAA05C8" w14:textId="77777777" w:rsidR="006F28F6" w:rsidRDefault="00265160">
      <w:pPr>
        <w:spacing w:after="0"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Έχετε τα στοιχεία του 2014;</w:t>
      </w:r>
    </w:p>
    <w:p w14:paraId="6FAA05C9" w14:textId="77777777" w:rsidR="006F28F6" w:rsidRDefault="00265160">
      <w:pPr>
        <w:spacing w:after="0" w:line="600" w:lineRule="auto"/>
        <w:ind w:firstLine="720"/>
        <w:jc w:val="both"/>
        <w:rPr>
          <w:rFonts w:eastAsia="Times New Roman"/>
          <w:szCs w:val="24"/>
        </w:rPr>
      </w:pPr>
      <w:r>
        <w:rPr>
          <w:rFonts w:eastAsia="Times New Roman"/>
          <w:b/>
          <w:szCs w:val="24"/>
        </w:rPr>
        <w:t>ΧΡΗΣΤΟΣ ΣΤΑ</w:t>
      </w:r>
      <w:r>
        <w:rPr>
          <w:rFonts w:eastAsia="Times New Roman"/>
          <w:b/>
          <w:szCs w:val="24"/>
        </w:rPr>
        <w:t>Ϊ</w:t>
      </w:r>
      <w:r>
        <w:rPr>
          <w:rFonts w:eastAsia="Times New Roman"/>
          <w:b/>
          <w:szCs w:val="24"/>
        </w:rPr>
        <w:t>ΚΟΥΡΑΣ:</w:t>
      </w:r>
      <w:r>
        <w:rPr>
          <w:rFonts w:eastAsia="Times New Roman"/>
          <w:szCs w:val="24"/>
        </w:rPr>
        <w:t xml:space="preserve"> Βεβαίως. Είναι τα επίσημα στοιχεία της Γ</w:t>
      </w:r>
      <w:r>
        <w:rPr>
          <w:rFonts w:eastAsia="Times New Roman"/>
          <w:szCs w:val="24"/>
        </w:rPr>
        <w:t xml:space="preserve">ενικής Κυβέρνησης. Θα τα καταθέσω και στα Πρακτικά. </w:t>
      </w:r>
    </w:p>
    <w:p w14:paraId="6FAA05CA" w14:textId="77777777" w:rsidR="006F28F6" w:rsidRDefault="00265160">
      <w:pPr>
        <w:spacing w:after="0" w:line="600" w:lineRule="auto"/>
        <w:ind w:firstLine="720"/>
        <w:jc w:val="both"/>
        <w:rPr>
          <w:rFonts w:eastAsia="Times New Roman"/>
          <w:szCs w:val="24"/>
        </w:rPr>
      </w:pPr>
      <w:r>
        <w:rPr>
          <w:rFonts w:eastAsia="Times New Roman"/>
          <w:szCs w:val="24"/>
        </w:rPr>
        <w:t>Οι ληξιπρόθεσμες επιστροφές φόρων, ελπίζω να καταλαβαίνετε από στοιχεία.</w:t>
      </w:r>
    </w:p>
    <w:p w14:paraId="6FAA05CB" w14:textId="77777777" w:rsidR="006F28F6" w:rsidRDefault="00265160">
      <w:pPr>
        <w:spacing w:after="0" w:line="600" w:lineRule="auto"/>
        <w:ind w:firstLine="720"/>
        <w:jc w:val="both"/>
        <w:rPr>
          <w:rFonts w:eastAsia="Times New Roman" w:cs="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Μείνετε ήσυχος.</w:t>
      </w:r>
    </w:p>
    <w:p w14:paraId="6FAA05CC" w14:textId="77777777" w:rsidR="006F28F6" w:rsidRDefault="00265160">
      <w:pPr>
        <w:spacing w:after="0" w:line="600" w:lineRule="auto"/>
        <w:ind w:firstLine="720"/>
        <w:jc w:val="both"/>
        <w:rPr>
          <w:rFonts w:eastAsia="Times New Roman" w:cs="Times New Roman"/>
          <w:szCs w:val="24"/>
        </w:rPr>
      </w:pPr>
      <w:r>
        <w:rPr>
          <w:rFonts w:eastAsia="Times New Roman"/>
          <w:b/>
          <w:szCs w:val="24"/>
        </w:rPr>
        <w:t>ΧΡΗΣΤΟΣ ΣΤΑ</w:t>
      </w:r>
      <w:r>
        <w:rPr>
          <w:rFonts w:eastAsia="Times New Roman"/>
          <w:b/>
          <w:szCs w:val="24"/>
        </w:rPr>
        <w:t>Ϊ</w:t>
      </w:r>
      <w:r>
        <w:rPr>
          <w:rFonts w:eastAsia="Times New Roman"/>
          <w:b/>
          <w:szCs w:val="24"/>
        </w:rPr>
        <w:t>ΚΟΥΡΑΣ:</w:t>
      </w:r>
      <w:r>
        <w:rPr>
          <w:rFonts w:eastAsia="Times New Roman"/>
          <w:szCs w:val="24"/>
        </w:rPr>
        <w:t xml:space="preserve"> </w:t>
      </w:r>
      <w:r>
        <w:rPr>
          <w:rFonts w:eastAsia="Times New Roman" w:cs="Times New Roman"/>
          <w:szCs w:val="24"/>
        </w:rPr>
        <w:t>Οι ληξιπρόθεσμες επιστροφές φόρων είναι 1</w:t>
      </w:r>
      <w:r>
        <w:rPr>
          <w:rFonts w:eastAsia="Times New Roman" w:cs="Times New Roman"/>
          <w:szCs w:val="24"/>
        </w:rPr>
        <w:t>,2 δισεκατομμύρια ευρώ -είναι στα αποτελέσματα της Γενικής Κυβέρνησης, των οποίων είχα την ευθύνη επί δυόμισ</w:t>
      </w:r>
      <w:r>
        <w:rPr>
          <w:rFonts w:eastAsia="Times New Roman" w:cs="Times New Roman"/>
          <w:szCs w:val="24"/>
        </w:rPr>
        <w:t>η</w:t>
      </w:r>
      <w:r>
        <w:rPr>
          <w:rFonts w:eastAsia="Times New Roman" w:cs="Times New Roman"/>
          <w:szCs w:val="24"/>
        </w:rPr>
        <w:t xml:space="preserve"> χρόνια, ώστε να ανακοινώνονται- από 755 εκατομμύρια για την ακρίβεια στο τέλος του 2014, αυξημένα κατά 60% επί </w:t>
      </w:r>
      <w:r>
        <w:rPr>
          <w:rFonts w:eastAsia="Times New Roman" w:cs="Times New Roman"/>
          <w:szCs w:val="24"/>
        </w:rPr>
        <w:lastRenderedPageBreak/>
        <w:t>ημερών σας. Είναι αποτελέσματα Γενι</w:t>
      </w:r>
      <w:r>
        <w:rPr>
          <w:rFonts w:eastAsia="Times New Roman" w:cs="Times New Roman"/>
          <w:szCs w:val="24"/>
        </w:rPr>
        <w:t xml:space="preserve">κής Κυβέρνησης που ανακοίνωσε το Υπουργείο Οικονομικών και τα καταθέτω στα Πρακτικά. </w:t>
      </w:r>
    </w:p>
    <w:p w14:paraId="6FAA05C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 xml:space="preserve">ρχείο του Τμήματος Γραμματείας της </w:t>
      </w:r>
      <w:r>
        <w:rPr>
          <w:rFonts w:eastAsia="Times New Roman" w:cs="Times New Roman"/>
          <w:szCs w:val="24"/>
        </w:rPr>
        <w:t>Διεύθυνσης Στενογραφίας και Πρακτικών της Βουλής)</w:t>
      </w:r>
    </w:p>
    <w:p w14:paraId="6FAA05CE"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 xml:space="preserve">υσικά η λίστα θα μπορούσε να διευρυνθεί με τις πρόσφατες δεσμεύσεις σας για το αφορολόγητο, το πετρέλαιο θέρμανσης, το αφορολόγητο με χρήση πλαστικού χρήματος και άλλα. </w:t>
      </w:r>
    </w:p>
    <w:p w14:paraId="6FAA05CF"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Κύριε Υπουργέ, αυτά υποστηρίζατε, ό</w:t>
      </w:r>
      <w:r>
        <w:rPr>
          <w:rFonts w:eastAsia="Times New Roman" w:cs="Times New Roman"/>
          <w:szCs w:val="24"/>
        </w:rPr>
        <w:t>χι πριν από τις εκλογές του Ιανουαρίου του 2015, όχι πριν από τις εκλογές του Σεπτεμβρίου του 2015, αλλά πρόσφατα, μετά τις τελευταίες εκλογές. Αποτελεί, συνεπώς, τουλάχιστον πολιτικό θράσος να έρχεστε και να κουνάτε το δάχτυλο στην Αξιωματική Αντιπολίτευσ</w:t>
      </w:r>
      <w:r>
        <w:rPr>
          <w:rFonts w:eastAsia="Times New Roman" w:cs="Times New Roman"/>
          <w:szCs w:val="24"/>
        </w:rPr>
        <w:t xml:space="preserve">η. </w:t>
      </w:r>
    </w:p>
    <w:p w14:paraId="6FAA05D0"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Βεβαίως, ανάμεσα στα πολλά που έχετε πει κατά καιρούς και τα οποία διαψεύδει η ίδια η πραγματικότητα, είπατε και μια αλήθεια στις 18 Μαρτίου από αυτό εδώ το Βήμα. Είπατε ότι τελείωσαν τα άσχημα, αλλά έρχονται τα χειρότερα.</w:t>
      </w:r>
    </w:p>
    <w:p w14:paraId="6FAA05D1"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Πράγματι, είχατε δίκιο, γιατί</w:t>
      </w:r>
      <w:r>
        <w:rPr>
          <w:rFonts w:eastAsia="Times New Roman" w:cs="Times New Roman"/>
          <w:szCs w:val="24"/>
        </w:rPr>
        <w:t xml:space="preserve"> τα χειρότερα ακολούθησαν και δεν έχουν τελειώσει ακόμα. Με τον καταιγισμό νέων φόρων, με την περικοπή σε συντάξεις, σε μερίσματα, σε εφάπαξ, σε ΕΚΑΣ. Μέτρα έμπνευσης, ιδιοκτησίας και εκτέλεσης της Κυβέρνησης ΣΥΡΙΖΑ και ΑΝΕΛ. </w:t>
      </w:r>
    </w:p>
    <w:p w14:paraId="6FAA05D2"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Αυτό το </w:t>
      </w:r>
      <w:proofErr w:type="spellStart"/>
      <w:r>
        <w:rPr>
          <w:rFonts w:eastAsia="Times New Roman" w:cs="Times New Roman"/>
          <w:szCs w:val="24"/>
        </w:rPr>
        <w:t>τσουνάμι</w:t>
      </w:r>
      <w:proofErr w:type="spellEnd"/>
      <w:r>
        <w:rPr>
          <w:rFonts w:eastAsia="Times New Roman" w:cs="Times New Roman"/>
          <w:szCs w:val="24"/>
        </w:rPr>
        <w:t xml:space="preserve"> νέων φόρων ε</w:t>
      </w:r>
      <w:r>
        <w:rPr>
          <w:rFonts w:eastAsia="Times New Roman" w:cs="Times New Roman"/>
          <w:szCs w:val="24"/>
        </w:rPr>
        <w:t xml:space="preserve">ίναι συνέπεια της ιδεοληπτικής εμμονής και της ανικανότητας της σημερινής Κυβέρνησης. Είναι εμμονή που τη βιώνουν επώδυνα όλοι οι πολίτες, κυρίως των χαμηλών και μεσαίων στρωμάτων της κοινωνίας, με αλλεπάλληλες επί τα </w:t>
      </w:r>
      <w:proofErr w:type="spellStart"/>
      <w:r>
        <w:rPr>
          <w:rFonts w:eastAsia="Times New Roman" w:cs="Times New Roman"/>
          <w:szCs w:val="24"/>
        </w:rPr>
        <w:t>χείρω</w:t>
      </w:r>
      <w:proofErr w:type="spellEnd"/>
      <w:r>
        <w:rPr>
          <w:rFonts w:eastAsia="Times New Roman" w:cs="Times New Roman"/>
          <w:szCs w:val="24"/>
        </w:rPr>
        <w:t xml:space="preserve"> ανατροπές στη ζωή τους. Εμμονή π</w:t>
      </w:r>
      <w:r>
        <w:rPr>
          <w:rFonts w:eastAsia="Times New Roman" w:cs="Times New Roman"/>
          <w:szCs w:val="24"/>
        </w:rPr>
        <w:t>ου δεν έχει λογική, δεν έχει φραγμό, δεν έχει τέλος. Εμμονή που, όπως απεδείχθη και στο πρώτο μνη</w:t>
      </w:r>
      <w:r>
        <w:rPr>
          <w:rFonts w:eastAsia="Times New Roman" w:cs="Times New Roman"/>
          <w:szCs w:val="24"/>
        </w:rPr>
        <w:lastRenderedPageBreak/>
        <w:t xml:space="preserve">μόνιο, είναι οικονομικά αναποτελεσματική και κοινωνικά άδικη, που οδηγεί σε πλήρες στέγνωμα την οικονομία, που δυναμιτίζει κάθε προοπτική ανάπτυξης, ιδιωτικής </w:t>
      </w:r>
      <w:r>
        <w:rPr>
          <w:rFonts w:eastAsia="Times New Roman" w:cs="Times New Roman"/>
          <w:szCs w:val="24"/>
        </w:rPr>
        <w:t xml:space="preserve">πρωτοβουλίας, δημιουργίας νέων θέσεων απασχόλησης, που σκοτώνει ό,τι παραγωγικό έχει απομείνει, που </w:t>
      </w:r>
      <w:proofErr w:type="spellStart"/>
      <w:r>
        <w:rPr>
          <w:rFonts w:eastAsia="Times New Roman" w:cs="Times New Roman"/>
          <w:szCs w:val="24"/>
        </w:rPr>
        <w:t>φτωχοποιεί</w:t>
      </w:r>
      <w:proofErr w:type="spellEnd"/>
      <w:r>
        <w:rPr>
          <w:rFonts w:eastAsia="Times New Roman" w:cs="Times New Roman"/>
          <w:szCs w:val="24"/>
        </w:rPr>
        <w:t xml:space="preserve"> περαιτέρω την κοινωνία. </w:t>
      </w:r>
    </w:p>
    <w:p w14:paraId="6FAA05D3"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Απαιτείται, συνεπώς, αλλαγή της δημοσιονομικής προσαρμογής στην κατεύθυνση σταδιακής μείωσης της φορολόγησης νοικοκυριών</w:t>
      </w:r>
      <w:r>
        <w:rPr>
          <w:rFonts w:eastAsia="Times New Roman" w:cs="Times New Roman"/>
          <w:szCs w:val="24"/>
        </w:rPr>
        <w:t xml:space="preserve"> και επιχειρήσεων. Αυτό μπορεί να γίνει, όταν υπάρχει κυβερνητική αξιοπιστία και επιτυγχάνονται οι δημοσιονομικοί στόχοι, όπως έγινε το 2014. Τότε κερδίσαμε βαθμούς ελευθερίας και προχωρήσαμε στις πρώτες </w:t>
      </w:r>
      <w:proofErr w:type="spellStart"/>
      <w:r>
        <w:rPr>
          <w:rFonts w:eastAsia="Times New Roman" w:cs="Times New Roman"/>
          <w:szCs w:val="24"/>
        </w:rPr>
        <w:t>στοχευμένες</w:t>
      </w:r>
      <w:proofErr w:type="spellEnd"/>
      <w:r>
        <w:rPr>
          <w:rFonts w:eastAsia="Times New Roman" w:cs="Times New Roman"/>
          <w:szCs w:val="24"/>
        </w:rPr>
        <w:t xml:space="preserve"> φορολογικές ελαφρύνσεις. Τις επαναλαμβάν</w:t>
      </w:r>
      <w:r>
        <w:rPr>
          <w:rFonts w:eastAsia="Times New Roman" w:cs="Times New Roman"/>
          <w:szCs w:val="24"/>
        </w:rPr>
        <w:t xml:space="preserve">ω: Τη μείωση του ΦΠΑ στην εστίαση, τη μείωση του ειδικού φόρου κατανάλωσης στο πετρέλαιο θέρμανσης, τη μείωση της εισφοράς αλληλεγγύης, τη μείωση των ασφαλιστικών εισφορών. </w:t>
      </w:r>
    </w:p>
    <w:p w14:paraId="6FAA05D4"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Σήμερα όλα αυτά αυξήθηκαν. Μπορεί όμως να γίνει και με τη χρήση των δημοσιονομικών ισοδυνάμων από την πλευρά των δαπανών. Υπάρχουν περιθώρια περιστολής. Δεν είναι μεγάλα, είναι, όμως, εντοπισμένα. </w:t>
      </w:r>
      <w:r>
        <w:rPr>
          <w:rFonts w:eastAsia="Times New Roman" w:cs="Times New Roman"/>
          <w:szCs w:val="24"/>
        </w:rPr>
        <w:t>Φ</w:t>
      </w:r>
      <w:r>
        <w:rPr>
          <w:rFonts w:eastAsia="Times New Roman" w:cs="Times New Roman"/>
          <w:szCs w:val="24"/>
        </w:rPr>
        <w:t>υσικά μπορεί να γίνει με τη συνεχή, θεσμική, διοικητική κα</w:t>
      </w:r>
      <w:r>
        <w:rPr>
          <w:rFonts w:eastAsia="Times New Roman" w:cs="Times New Roman"/>
          <w:szCs w:val="24"/>
        </w:rPr>
        <w:t xml:space="preserve">ι τεχνολογική ενδυνάμωση του </w:t>
      </w:r>
      <w:r>
        <w:rPr>
          <w:rFonts w:eastAsia="Times New Roman" w:cs="Times New Roman"/>
          <w:szCs w:val="24"/>
        </w:rPr>
        <w:lastRenderedPageBreak/>
        <w:t xml:space="preserve">φοροεισπρακτικού μηχανισμού, πεδίο στο οποίο η Κυβέρνηση –το επιβεβαιώνω κι εγώ- έχει μέχρι σήμερα πενιχρά αποτελέσματα. </w:t>
      </w:r>
    </w:p>
    <w:p w14:paraId="6FAA05D5"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Ας δούμε, όμως, πιο αναλυτικά τα πεπραγμένα σας στις τρεις-τέσσερις περιοχές που αναπτύξατε. </w:t>
      </w:r>
    </w:p>
    <w:p w14:paraId="6FAA05D6"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Ως προς τη </w:t>
      </w:r>
      <w:r>
        <w:rPr>
          <w:rFonts w:eastAsia="Times New Roman" w:cs="Times New Roman"/>
          <w:szCs w:val="24"/>
        </w:rPr>
        <w:t xml:space="preserve">λειτουργία του ΣΔΟΕ, η Κυβέρνηση ΣΥΡΙΖΑ και ΑΝΕΛ, σε αντίθεση με την προηγούμενη </w:t>
      </w:r>
      <w:r>
        <w:rPr>
          <w:rFonts w:eastAsia="Times New Roman" w:cs="Times New Roman"/>
          <w:szCs w:val="24"/>
        </w:rPr>
        <w:t>κ</w:t>
      </w:r>
      <w:r>
        <w:rPr>
          <w:rFonts w:eastAsia="Times New Roman" w:cs="Times New Roman"/>
          <w:szCs w:val="24"/>
        </w:rPr>
        <w:t>υβέρνηση, ενέδωσε ολοκληρωτικά στις πιέσεις των δανειστών, σε ό,τι αφορά τη μεταβίβαση αρμοδιοτήτων από τον ΣΔΟΕ, ακόμα και για τις αρμοδιότητες που αφορούν εισαγγελικές παρα</w:t>
      </w:r>
      <w:r>
        <w:rPr>
          <w:rFonts w:eastAsia="Times New Roman" w:cs="Times New Roman"/>
          <w:szCs w:val="24"/>
        </w:rPr>
        <w:t xml:space="preserve">γγελίες και οικονομική απάτη, περιλαμβάνοντας μάλιστα και τις φορολογικές υποθέσεις, ο έλεγχος των οποίων είναι σε εξέλιξη. </w:t>
      </w:r>
    </w:p>
    <w:p w14:paraId="6FAA05D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ας είπε ο </w:t>
      </w:r>
      <w:r>
        <w:rPr>
          <w:rFonts w:eastAsia="Times New Roman" w:cs="Times New Roman"/>
          <w:szCs w:val="24"/>
        </w:rPr>
        <w:t>ε</w:t>
      </w:r>
      <w:r>
        <w:rPr>
          <w:rFonts w:eastAsia="Times New Roman" w:cs="Times New Roman"/>
          <w:szCs w:val="24"/>
        </w:rPr>
        <w:t xml:space="preserve">ισηγητής της Νέας Δημοκρατίας για τις επιστολές του πρώην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γ</w:t>
      </w:r>
      <w:r>
        <w:rPr>
          <w:rFonts w:eastAsia="Times New Roman" w:cs="Times New Roman"/>
          <w:szCs w:val="24"/>
        </w:rPr>
        <w:t>ραμματέα του ΣΔΟΕ με τις συγκεκριμένες καταγγελίες κ</w:t>
      </w:r>
      <w:r>
        <w:rPr>
          <w:rFonts w:eastAsia="Times New Roman" w:cs="Times New Roman"/>
          <w:szCs w:val="24"/>
        </w:rPr>
        <w:t xml:space="preserve">αι δεν απαντήσατε επί αυτών. Το αποτέλεσμα είναι σήμερα, με βάση τις εκτιμήσεις -και δεν διαψεύσατε τον αριθμό- να μην μπορούν να ολοκληρωθούν έλεγχοι σε τριάντα </w:t>
      </w:r>
      <w:r>
        <w:rPr>
          <w:rFonts w:eastAsia="Times New Roman" w:cs="Times New Roman"/>
          <w:szCs w:val="24"/>
        </w:rPr>
        <w:lastRenderedPageBreak/>
        <w:t>έξι χιλιάδες ανέλεγκτες υποθέσεις, που αντιστοιχούν πιθανότατα σε περισσότερα ΑΦΜ, στις οποίες</w:t>
      </w:r>
      <w:r>
        <w:rPr>
          <w:rFonts w:eastAsia="Times New Roman" w:cs="Times New Roman"/>
          <w:szCs w:val="24"/>
        </w:rPr>
        <w:t xml:space="preserve"> περιλαμβάνονται δυόμισι χιλιάδες υποθέσεις που συνδέονται σε εισαγγελικές παραγγελίες, ακόμα και γι’ αυτές που βρίσκονταν στο τελικό στάδιο επεξεργασίας. Μόλις ένα μικρό ποσοστό δε αυτών, περίπου τέσσερις χιλιάδες, μεταφέρθηκαν στη Γενική Γραμματεία Δημοσ</w:t>
      </w:r>
      <w:r>
        <w:rPr>
          <w:rFonts w:eastAsia="Times New Roman" w:cs="Times New Roman"/>
          <w:szCs w:val="24"/>
        </w:rPr>
        <w:t xml:space="preserve">ίων Εσόδων, μετά τη διάλυση του ΣΔΟΕ. </w:t>
      </w:r>
      <w:r>
        <w:rPr>
          <w:rFonts w:eastAsia="Times New Roman" w:cs="Times New Roman"/>
          <w:szCs w:val="24"/>
        </w:rPr>
        <w:t>Α</w:t>
      </w:r>
      <w:r>
        <w:rPr>
          <w:rFonts w:eastAsia="Times New Roman" w:cs="Times New Roman"/>
          <w:szCs w:val="24"/>
        </w:rPr>
        <w:t xml:space="preserve">πό αυτές, σχεδόν οι μισές, είναι μικρού φορολογικού ενδιαφέροντος και αφορούν στη μη έκδοση φορολογικών στοιχείων σε επιχειρήσεις εστίασης και διασκέδασης. </w:t>
      </w:r>
    </w:p>
    <w:p w14:paraId="6FAA05D8"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Η δε Γενική Γραμματεία Δημοσίων Εσόδων που επικαλεστήκατε πρ</w:t>
      </w:r>
      <w:r>
        <w:rPr>
          <w:rFonts w:eastAsia="Times New Roman" w:cs="Times New Roman"/>
          <w:szCs w:val="24"/>
        </w:rPr>
        <w:t xml:space="preserve">οηγουμένως και στην οποία μεταφέρθηκαν οι υποθέσεις έχει χίλιους διακόσιους ελεγκτές, οι οποίοι έχουν ήδη χρεωμένες υποθέσεις. </w:t>
      </w:r>
    </w:p>
    <w:p w14:paraId="6FAA05D9" w14:textId="77777777" w:rsidR="006F28F6" w:rsidRDefault="00265160">
      <w:pPr>
        <w:spacing w:after="0" w:line="600" w:lineRule="auto"/>
        <w:ind w:firstLine="720"/>
        <w:jc w:val="both"/>
        <w:rPr>
          <w:rFonts w:eastAsia="Times New Roman"/>
          <w:szCs w:val="24"/>
        </w:rPr>
      </w:pPr>
      <w:r>
        <w:rPr>
          <w:rFonts w:eastAsia="Times New Roman"/>
          <w:szCs w:val="24"/>
        </w:rPr>
        <w:t>Συμπερασματικά, η δουλειά που έγινε τα προηγούμενα χρόνια δεν αξιοποιείται, ουσιαστική πρόοδος δεν έχει υπάρξει, ο κίνδυνος παρα</w:t>
      </w:r>
      <w:r>
        <w:rPr>
          <w:rFonts w:eastAsia="Times New Roman"/>
          <w:szCs w:val="24"/>
        </w:rPr>
        <w:t xml:space="preserve">γραφής υποθέσεων είναι ορατός, ενώ το γεγονός ότι όλες οι υποθέσεις είναι σε μορφή φυσικού φακέλου κι όχι ηλεκτρονικά, δίνει τη δυνατότητα διακριτικής μεταχείρισης των υποθέσεων.  </w:t>
      </w:r>
    </w:p>
    <w:p w14:paraId="6FAA05DA" w14:textId="77777777" w:rsidR="006F28F6" w:rsidRDefault="00265160">
      <w:pPr>
        <w:spacing w:after="0" w:line="600" w:lineRule="auto"/>
        <w:ind w:firstLine="720"/>
        <w:jc w:val="both"/>
        <w:rPr>
          <w:rFonts w:eastAsia="Times New Roman"/>
          <w:szCs w:val="24"/>
        </w:rPr>
      </w:pPr>
      <w:r>
        <w:rPr>
          <w:rFonts w:eastAsia="Times New Roman"/>
          <w:szCs w:val="24"/>
        </w:rPr>
        <w:lastRenderedPageBreak/>
        <w:t>Αναφερθήκατε και στο Κέντρο Ελέγχου Μεγάλων Επιχειρήσεων. Νομίζω ότι τυπικά</w:t>
      </w:r>
      <w:r>
        <w:rPr>
          <w:rFonts w:eastAsia="Times New Roman"/>
          <w:szCs w:val="24"/>
        </w:rPr>
        <w:t xml:space="preserve"> είναι ακέφαλο, ενώ δεν έχουν εφαρμοστεί, παρά τη σημαντική προεργασία και ποσοτικοποίηση που έχει γίνει και συμφωνηθεί με τους δανειστές από το 2014, τα μέτρα για την καταπολέμηση της απάτης στο ΦΠΑ, όπως επίσης και η εισαγωγή συστήματος λοταρίας για την </w:t>
      </w:r>
      <w:r>
        <w:rPr>
          <w:rFonts w:eastAsia="Times New Roman"/>
          <w:szCs w:val="24"/>
        </w:rPr>
        <w:t xml:space="preserve">ενθάρρυνση της έκδοσης αποδείξεων. </w:t>
      </w:r>
    </w:p>
    <w:p w14:paraId="6FAA05DB" w14:textId="77777777" w:rsidR="006F28F6" w:rsidRDefault="00265160">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FAA05DC" w14:textId="77777777" w:rsidR="006F28F6" w:rsidRDefault="00265160">
      <w:pPr>
        <w:spacing w:after="0" w:line="600" w:lineRule="auto"/>
        <w:ind w:firstLine="720"/>
        <w:jc w:val="both"/>
        <w:rPr>
          <w:rFonts w:eastAsia="Times New Roman"/>
          <w:szCs w:val="24"/>
        </w:rPr>
      </w:pPr>
      <w:r>
        <w:rPr>
          <w:rFonts w:eastAsia="Times New Roman"/>
          <w:szCs w:val="24"/>
        </w:rPr>
        <w:t>Κύριε Πρόεδρε, θα πάρω κι ένα μέρος από τη δευτερολογία μου.</w:t>
      </w:r>
    </w:p>
    <w:p w14:paraId="6FAA05DD" w14:textId="77777777" w:rsidR="006F28F6" w:rsidRDefault="00265160">
      <w:pPr>
        <w:spacing w:after="0" w:line="600" w:lineRule="auto"/>
        <w:ind w:firstLine="720"/>
        <w:jc w:val="both"/>
        <w:rPr>
          <w:rFonts w:eastAsia="Times New Roman"/>
          <w:szCs w:val="24"/>
        </w:rPr>
      </w:pPr>
      <w:r>
        <w:rPr>
          <w:rFonts w:eastAsia="Times New Roman"/>
          <w:szCs w:val="24"/>
        </w:rPr>
        <w:t>Δεύτερον, όσον αφορά τις λίστες, τις είπαμε τις αλήθειες και χαίρομαι που τ</w:t>
      </w:r>
      <w:r>
        <w:rPr>
          <w:rFonts w:eastAsia="Times New Roman"/>
          <w:szCs w:val="24"/>
        </w:rPr>
        <w:t xml:space="preserve">ις επιβεβαιώσατε. Επιβεβαιώσατε, δηλαδή, ότι η λίστα </w:t>
      </w:r>
      <w:proofErr w:type="spellStart"/>
      <w:r>
        <w:rPr>
          <w:rFonts w:eastAsia="Times New Roman"/>
          <w:szCs w:val="24"/>
        </w:rPr>
        <w:t>Λαγκάρντ</w:t>
      </w:r>
      <w:proofErr w:type="spellEnd"/>
      <w:r>
        <w:rPr>
          <w:rFonts w:eastAsia="Times New Roman"/>
          <w:szCs w:val="24"/>
        </w:rPr>
        <w:t xml:space="preserve"> παραδόθηκε αυθημερόν στις 2 Οκτωβρίου 2012 στον </w:t>
      </w:r>
      <w:r>
        <w:rPr>
          <w:rFonts w:eastAsia="Times New Roman"/>
          <w:szCs w:val="24"/>
        </w:rPr>
        <w:t>ο</w:t>
      </w:r>
      <w:r>
        <w:rPr>
          <w:rFonts w:eastAsia="Times New Roman"/>
          <w:szCs w:val="24"/>
        </w:rPr>
        <w:t xml:space="preserve">ικονομικό </w:t>
      </w:r>
      <w:r>
        <w:rPr>
          <w:rFonts w:eastAsia="Times New Roman"/>
          <w:szCs w:val="24"/>
        </w:rPr>
        <w:t>ε</w:t>
      </w:r>
      <w:r>
        <w:rPr>
          <w:rFonts w:eastAsia="Times New Roman"/>
          <w:szCs w:val="24"/>
        </w:rPr>
        <w:t xml:space="preserve">ισαγγελέα, όταν και παραλήφθηκε από το ΣΔΟΕ, όπως λέει, πράγματι, το δελτίο </w:t>
      </w:r>
      <w:r>
        <w:rPr>
          <w:rFonts w:eastAsia="Times New Roman"/>
          <w:szCs w:val="24"/>
        </w:rPr>
        <w:t>Τ</w:t>
      </w:r>
      <w:r>
        <w:rPr>
          <w:rFonts w:eastAsia="Times New Roman"/>
          <w:szCs w:val="24"/>
        </w:rPr>
        <w:t xml:space="preserve">ύπου που σήμερα καταθέσατε. Βεβαίως, το δελτίο </w:t>
      </w:r>
      <w:r>
        <w:rPr>
          <w:rFonts w:eastAsia="Times New Roman"/>
          <w:szCs w:val="24"/>
        </w:rPr>
        <w:t>Τ</w:t>
      </w:r>
      <w:r>
        <w:rPr>
          <w:rFonts w:eastAsia="Times New Roman"/>
          <w:szCs w:val="24"/>
        </w:rPr>
        <w:t xml:space="preserve">ύπου που </w:t>
      </w:r>
      <w:r>
        <w:rPr>
          <w:rFonts w:eastAsia="Times New Roman"/>
          <w:szCs w:val="24"/>
        </w:rPr>
        <w:t xml:space="preserve">καταθέσατε πριν από κάποιους μήνες είναι εντελώς διαφορετικό σε στοιχεία, από αυτό που καταθέσατε σήμερα.  </w:t>
      </w:r>
    </w:p>
    <w:p w14:paraId="6FAA05DE" w14:textId="77777777" w:rsidR="006F28F6" w:rsidRDefault="00265160">
      <w:pPr>
        <w:spacing w:after="0"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Τον Οκτώβριο…</w:t>
      </w:r>
    </w:p>
    <w:p w14:paraId="6FAA05DF" w14:textId="77777777" w:rsidR="006F28F6" w:rsidRDefault="00265160">
      <w:pPr>
        <w:spacing w:after="0" w:line="600" w:lineRule="auto"/>
        <w:ind w:firstLine="720"/>
        <w:jc w:val="both"/>
        <w:rPr>
          <w:rFonts w:eastAsia="Times New Roman"/>
          <w:szCs w:val="24"/>
        </w:rPr>
      </w:pPr>
      <w:r>
        <w:rPr>
          <w:rFonts w:eastAsia="Times New Roman"/>
          <w:b/>
          <w:szCs w:val="24"/>
        </w:rPr>
        <w:lastRenderedPageBreak/>
        <w:t xml:space="preserve">ΧΡΗΣΤΟΣ ΣΤΑΪΚΟΥΡΑΣ: </w:t>
      </w:r>
      <w:r>
        <w:rPr>
          <w:rFonts w:eastAsia="Times New Roman"/>
          <w:szCs w:val="24"/>
        </w:rPr>
        <w:t xml:space="preserve">Όχι, αλλάζετε τους αριθμούς. Το 2014 μειώσατε τον αριθμό των </w:t>
      </w:r>
      <w:r>
        <w:rPr>
          <w:rFonts w:eastAsia="Times New Roman"/>
          <w:szCs w:val="24"/>
        </w:rPr>
        <w:t xml:space="preserve">υποθέσεων στα μισά. Δεν θα επεκταθώ. Ο κ. Σταμάτης ανέφερε όλες τις λίστες και αντιλαμβάνομαι ότι συμφωνήσαμε ότι αυτό ξεκίνησε από το 2012. Από τότε, οι </w:t>
      </w:r>
      <w:r>
        <w:rPr>
          <w:rFonts w:eastAsia="Times New Roman"/>
          <w:szCs w:val="24"/>
        </w:rPr>
        <w:t>ο</w:t>
      </w:r>
      <w:r>
        <w:rPr>
          <w:rFonts w:eastAsia="Times New Roman"/>
          <w:szCs w:val="24"/>
        </w:rPr>
        <w:t xml:space="preserve">ικονομικοί </w:t>
      </w:r>
      <w:r>
        <w:rPr>
          <w:rFonts w:eastAsia="Times New Roman"/>
          <w:szCs w:val="24"/>
        </w:rPr>
        <w:t>ε</w:t>
      </w:r>
      <w:r>
        <w:rPr>
          <w:rFonts w:eastAsia="Times New Roman"/>
          <w:szCs w:val="24"/>
        </w:rPr>
        <w:t xml:space="preserve">ισαγγελείς εργάζονται, πράγματι, συστηματικά επί αυτών. Χρειάζονταν, όμως, -και το ξέρετε πάρα πολύ καλά, είναι πάρα πολύ δύσκολη υπόθεση- να φτιάχναμε και τις κατάλληλες υποδομές, που δεν υπήρχαν για τέτοιας έκτασης και σε τέτοιο βάθος χρόνου έρευνα. </w:t>
      </w:r>
    </w:p>
    <w:p w14:paraId="6FAA05E0" w14:textId="77777777" w:rsidR="006F28F6" w:rsidRDefault="00265160">
      <w:pPr>
        <w:spacing w:after="0" w:line="600" w:lineRule="auto"/>
        <w:ind w:firstLine="720"/>
        <w:jc w:val="both"/>
        <w:rPr>
          <w:rFonts w:eastAsia="Times New Roman"/>
          <w:szCs w:val="24"/>
        </w:rPr>
      </w:pPr>
      <w:r>
        <w:rPr>
          <w:rFonts w:eastAsia="Times New Roman"/>
          <w:szCs w:val="24"/>
        </w:rPr>
        <w:t>Δημ</w:t>
      </w:r>
      <w:r>
        <w:rPr>
          <w:rFonts w:eastAsia="Times New Roman"/>
          <w:szCs w:val="24"/>
        </w:rPr>
        <w:t>ιουργήθηκε ειδική τεχνογνωσία για την εξεύρεση και την ανάλυση των στοιχείων. Έγινε ταυτοποίηση ονομάτων με φορολογούμενους. Έγινε συγκέντρωση των στοιχείων των τραπεζικών λογαριασμών και άλλων περιουσιακών στοιχείων. Υλοποιήθηκε το 90% του μητρώου τραπεζι</w:t>
      </w:r>
      <w:r>
        <w:rPr>
          <w:rFonts w:eastAsia="Times New Roman"/>
          <w:szCs w:val="24"/>
        </w:rPr>
        <w:t xml:space="preserve">κών λογαριασμών. Μετά, δε, την επεξεργασία των στοιχείων, με βάση τα συμπεράσματα, δόθηκαν υποθέσεις από τον </w:t>
      </w:r>
      <w:r>
        <w:rPr>
          <w:rFonts w:eastAsia="Times New Roman"/>
          <w:szCs w:val="24"/>
        </w:rPr>
        <w:t>ε</w:t>
      </w:r>
      <w:r>
        <w:rPr>
          <w:rFonts w:eastAsia="Times New Roman"/>
          <w:szCs w:val="24"/>
        </w:rPr>
        <w:t xml:space="preserve">ισαγγελέα σε </w:t>
      </w:r>
      <w:r>
        <w:rPr>
          <w:rFonts w:eastAsia="Times New Roman"/>
          <w:szCs w:val="24"/>
        </w:rPr>
        <w:t>ε</w:t>
      </w:r>
      <w:r>
        <w:rPr>
          <w:rFonts w:eastAsia="Times New Roman"/>
          <w:szCs w:val="24"/>
        </w:rPr>
        <w:t xml:space="preserve">λεγκτές όσο του ΣΔΟΕ όσο και της Γενικής Γραμματείας Δημοσίων Εσόδων κι έτσι άρχισε </w:t>
      </w:r>
      <w:r>
        <w:rPr>
          <w:rFonts w:eastAsia="Times New Roman"/>
          <w:szCs w:val="24"/>
        </w:rPr>
        <w:lastRenderedPageBreak/>
        <w:t>να επιταχύνεται ο ρυθμός ολοκλήρωσης των υποθέσε</w:t>
      </w:r>
      <w:r>
        <w:rPr>
          <w:rFonts w:eastAsia="Times New Roman"/>
          <w:szCs w:val="24"/>
        </w:rPr>
        <w:t>ων. Αυτή είναι η αλήθεια κι αυτή καταθέσατε πριν από ορισμένους μήνες.</w:t>
      </w:r>
    </w:p>
    <w:p w14:paraId="6FAA05E1" w14:textId="77777777" w:rsidR="006F28F6" w:rsidRDefault="00265160">
      <w:pPr>
        <w:spacing w:after="0" w:line="600" w:lineRule="auto"/>
        <w:ind w:firstLine="720"/>
        <w:jc w:val="both"/>
        <w:rPr>
          <w:rFonts w:eastAsia="Times New Roman"/>
          <w:szCs w:val="24"/>
        </w:rPr>
      </w:pPr>
      <w:r>
        <w:rPr>
          <w:rFonts w:eastAsia="Times New Roman"/>
          <w:szCs w:val="24"/>
        </w:rPr>
        <w:t>Ως προς το λαθρεμπόριο καυσίμων, η προηγούμενη κυβέρνηση, πράγματι, εγκατέστησε το σύστημα εισροών-εκροών στο 98% των πρατηρίων. Από τότε, όμως, δεν έχει γίνει τίποτα. Απουσιάζουν, επίσ</w:t>
      </w:r>
      <w:r>
        <w:rPr>
          <w:rFonts w:eastAsia="Times New Roman"/>
          <w:szCs w:val="24"/>
        </w:rPr>
        <w:t>ης, οι έλεγχοι και οι διασταυρώσεις από τη Γενική Γραμματεία Πληροφοριακών Συστημάτων. Αν δεν γίνουν έλεγχοι και διασταυρώσεις, το σύστημα εισροών-εκροών καυσίμων παραμένει ανενεργό, οπότε η Κυβέρνηση αναγκαστικά θα στραφεί, όπως ήδη έκανε, στην εύκολη λύσ</w:t>
      </w:r>
      <w:r>
        <w:rPr>
          <w:rFonts w:eastAsia="Times New Roman"/>
          <w:szCs w:val="24"/>
        </w:rPr>
        <w:t xml:space="preserve">η, στην αύξηση του Ειδικού Φόρου Κατανάλωσης στα καύσιμα. </w:t>
      </w:r>
    </w:p>
    <w:p w14:paraId="6FAA05E2" w14:textId="77777777" w:rsidR="006F28F6" w:rsidRDefault="00265160">
      <w:pPr>
        <w:spacing w:after="0" w:line="600" w:lineRule="auto"/>
        <w:ind w:firstLine="720"/>
        <w:jc w:val="both"/>
        <w:rPr>
          <w:rFonts w:eastAsia="Times New Roman"/>
          <w:szCs w:val="24"/>
        </w:rPr>
      </w:pPr>
      <w:r>
        <w:rPr>
          <w:rFonts w:eastAsia="Times New Roman"/>
          <w:szCs w:val="24"/>
        </w:rPr>
        <w:t>Σε αυτό το σημείο, βέβαια, οφείλω να σας αναγνωρίσω και μία παραδοχή που κάνατε. Σε συνέντευξή σας στις 18 Οκτωβρίου είχατε πει: «Στο πεδίο του λαθρεμπορίου φαίνεται και η ολιγωρία του ελληνικού κρ</w:t>
      </w:r>
      <w:r>
        <w:rPr>
          <w:rFonts w:eastAsia="Times New Roman"/>
          <w:szCs w:val="24"/>
        </w:rPr>
        <w:t xml:space="preserve">άτους με ποσοστό ευθύνης να ανήκει σε εμένα προσωπικά και στον ΣΥΡΙΖΑ, διότι η πολύ σωστή νομοθεσία που έχει γίνει τα τελευταία χρόνια δεν έχει ακόμα εφαρμοστεί». </w:t>
      </w:r>
    </w:p>
    <w:p w14:paraId="6FAA05E3" w14:textId="77777777" w:rsidR="006F28F6" w:rsidRDefault="00265160">
      <w:pPr>
        <w:spacing w:after="0" w:line="600" w:lineRule="auto"/>
        <w:ind w:firstLine="720"/>
        <w:jc w:val="both"/>
        <w:rPr>
          <w:rFonts w:eastAsia="Times New Roman"/>
          <w:szCs w:val="24"/>
        </w:rPr>
      </w:pPr>
      <w:r>
        <w:rPr>
          <w:rFonts w:eastAsia="Times New Roman"/>
          <w:szCs w:val="24"/>
        </w:rPr>
        <w:lastRenderedPageBreak/>
        <w:t>Συνεπώς, κύριε Υπουργέ, επιτέλους, εφαρμόστε τους νόμους της προηγούμενης κυβέρνησης και μην</w:t>
      </w:r>
      <w:r>
        <w:rPr>
          <w:rFonts w:eastAsia="Times New Roman"/>
          <w:szCs w:val="24"/>
        </w:rPr>
        <w:t xml:space="preserve"> ψάχνετε σήμερα να βρείτε πολιτικά φληναφήματα για την καθυστέρησή σας που ομολογούσατε τον Οκτώβριο. </w:t>
      </w:r>
      <w:r>
        <w:rPr>
          <w:rFonts w:eastAsia="Times New Roman"/>
          <w:szCs w:val="24"/>
        </w:rPr>
        <w:t>Π</w:t>
      </w:r>
      <w:r>
        <w:rPr>
          <w:rFonts w:eastAsia="Times New Roman"/>
          <w:szCs w:val="24"/>
        </w:rPr>
        <w:t xml:space="preserve">ροχωρήστε σε αξιολόγηση και διασταύρωση των στοιχείων εισροών-εκροών, όπως θα έπρεπε ήδη να κάνετε. </w:t>
      </w:r>
    </w:p>
    <w:p w14:paraId="6FAA05E4" w14:textId="77777777" w:rsidR="006F28F6" w:rsidRDefault="00265160">
      <w:pPr>
        <w:spacing w:after="0" w:line="600" w:lineRule="auto"/>
        <w:ind w:firstLine="720"/>
        <w:jc w:val="both"/>
        <w:rPr>
          <w:rFonts w:eastAsia="Times New Roman"/>
          <w:szCs w:val="24"/>
        </w:rPr>
      </w:pPr>
      <w:r>
        <w:rPr>
          <w:rFonts w:eastAsia="Times New Roman"/>
          <w:szCs w:val="24"/>
        </w:rPr>
        <w:t>Συμπερασματικά, ενώ βλέπουμε από την πλευρά σας μ</w:t>
      </w:r>
      <w:r>
        <w:rPr>
          <w:rFonts w:eastAsia="Times New Roman"/>
          <w:szCs w:val="24"/>
        </w:rPr>
        <w:t>ί</w:t>
      </w:r>
      <w:r>
        <w:rPr>
          <w:rFonts w:eastAsia="Times New Roman"/>
          <w:szCs w:val="24"/>
        </w:rPr>
        <w:t xml:space="preserve">α </w:t>
      </w:r>
      <w:r>
        <w:rPr>
          <w:rFonts w:eastAsia="Times New Roman"/>
          <w:szCs w:val="24"/>
        </w:rPr>
        <w:t xml:space="preserve">εξαιρετική προθυμία και επιμέλεια στην αύξηση των φόρων, στα υπόλοιπα πεδία της φορολογικής πολιτικής και διοίκησης ακούμε μόνο εξαγγελίες, βλέπουμε αβελτηρία, αναποτελεσματικότητα και προσπάθεια αντιμετώπισης με όρους επικοινωνίας και όχι ουσίας. </w:t>
      </w:r>
    </w:p>
    <w:p w14:paraId="6FAA05E5" w14:textId="77777777" w:rsidR="006F28F6" w:rsidRDefault="00265160">
      <w:pPr>
        <w:spacing w:after="0" w:line="600" w:lineRule="auto"/>
        <w:ind w:firstLine="720"/>
        <w:jc w:val="both"/>
        <w:rPr>
          <w:rFonts w:eastAsia="Times New Roman"/>
          <w:szCs w:val="24"/>
        </w:rPr>
      </w:pPr>
      <w:r>
        <w:rPr>
          <w:rFonts w:eastAsia="Times New Roman"/>
          <w:szCs w:val="24"/>
        </w:rPr>
        <w:t>Έτσι, μ</w:t>
      </w:r>
      <w:r>
        <w:rPr>
          <w:rFonts w:eastAsia="Times New Roman"/>
          <w:szCs w:val="24"/>
        </w:rPr>
        <w:t xml:space="preserve">έχρι σήμερα, επί δεκαεπτά μήνες ο πολυδιαφημισμένος πόλεμος της Κυβέρνησης εναντίον της φοροδιαφυγής απεδείχθη κενός πολιτικού περιεχομένου. Είναι, απλά, πολιτικά φληναφήματα, όπως-και δεν άκουσα τίποτα να λέτε γι’ αυτό- και τα 2,5 δισεκατομμύρια ευρώ που </w:t>
      </w:r>
      <w:r>
        <w:rPr>
          <w:rFonts w:eastAsia="Times New Roman"/>
          <w:szCs w:val="24"/>
        </w:rPr>
        <w:t xml:space="preserve">θα εισπράττατε από τη λίστα </w:t>
      </w:r>
      <w:proofErr w:type="spellStart"/>
      <w:r>
        <w:rPr>
          <w:rFonts w:eastAsia="Times New Roman"/>
          <w:szCs w:val="24"/>
        </w:rPr>
        <w:t>Λαγκάρντ</w:t>
      </w:r>
      <w:proofErr w:type="spellEnd"/>
      <w:r>
        <w:rPr>
          <w:rFonts w:eastAsia="Times New Roman"/>
          <w:szCs w:val="24"/>
        </w:rPr>
        <w:t xml:space="preserve">, όπως και το 1 δισεκατομμύριο ευρώ που θα εισπράττατε από την πάταξη του λαθρεμπορίου </w:t>
      </w:r>
      <w:r>
        <w:rPr>
          <w:rFonts w:eastAsia="Times New Roman"/>
          <w:szCs w:val="24"/>
        </w:rPr>
        <w:lastRenderedPageBreak/>
        <w:t>καπνού, όπως και τα 2 δισεκατομμύρια ευρώ που θα εισπράττατε από το λαθρεμπόριο καυσίμων, από τις 15 Φεβρουαρίου του 2015.</w:t>
      </w:r>
    </w:p>
    <w:p w14:paraId="6FAA05E6" w14:textId="77777777" w:rsidR="006F28F6" w:rsidRDefault="00265160">
      <w:pPr>
        <w:tabs>
          <w:tab w:val="left" w:pos="3695"/>
        </w:tabs>
        <w:spacing w:after="0" w:line="600" w:lineRule="auto"/>
        <w:ind w:firstLine="720"/>
        <w:jc w:val="both"/>
        <w:rPr>
          <w:rFonts w:eastAsia="Times New Roman"/>
          <w:szCs w:val="24"/>
        </w:rPr>
      </w:pPr>
      <w:r>
        <w:rPr>
          <w:rFonts w:eastAsia="Times New Roman"/>
          <w:szCs w:val="24"/>
        </w:rPr>
        <w:t>Αυτές ήταν</w:t>
      </w:r>
      <w:r>
        <w:rPr>
          <w:rFonts w:eastAsia="Times New Roman"/>
          <w:szCs w:val="24"/>
        </w:rPr>
        <w:t xml:space="preserve"> οι δεσμεύσεις σας. Αυτές ήταν οι προγραμματικές σας δηλώσεις, δηλαδή, 5,5 δισεκατομμύρια ευρώ. </w:t>
      </w:r>
      <w:r>
        <w:rPr>
          <w:rFonts w:eastAsia="Times New Roman"/>
          <w:szCs w:val="24"/>
        </w:rPr>
        <w:t>Α</w:t>
      </w:r>
      <w:r>
        <w:rPr>
          <w:rFonts w:eastAsia="Times New Roman"/>
          <w:szCs w:val="24"/>
        </w:rPr>
        <w:t xml:space="preserve">ντί για όλα αυτά, η Κυβέρνηση ΣΥΡΙΖΑ-ΑΝΕΛ βάζει νέα μέτρα 9 δισεκατομμυρίων, εκ των οποίων νέους φόρους άμεσους και έμμεσους ύψους 6 δισεκατομμυρίων ευρώ. </w:t>
      </w:r>
      <w:r>
        <w:rPr>
          <w:rFonts w:eastAsia="Times New Roman"/>
          <w:szCs w:val="24"/>
        </w:rPr>
        <w:t>Α</w:t>
      </w:r>
      <w:r>
        <w:rPr>
          <w:rFonts w:eastAsia="Times New Roman"/>
          <w:szCs w:val="24"/>
        </w:rPr>
        <w:t>υτό</w:t>
      </w:r>
      <w:r>
        <w:rPr>
          <w:rFonts w:eastAsia="Times New Roman"/>
          <w:szCs w:val="24"/>
        </w:rPr>
        <w:t xml:space="preserve"> είναι η απόδειξη της ανικανότητας και της αναποτελεσματικότητας.</w:t>
      </w:r>
    </w:p>
    <w:p w14:paraId="6FAA05E7" w14:textId="77777777" w:rsidR="006F28F6" w:rsidRDefault="00265160">
      <w:pPr>
        <w:tabs>
          <w:tab w:val="left" w:pos="3695"/>
        </w:tabs>
        <w:spacing w:after="0" w:line="600" w:lineRule="auto"/>
        <w:ind w:firstLine="720"/>
        <w:jc w:val="both"/>
        <w:rPr>
          <w:rFonts w:eastAsia="Times New Roman"/>
          <w:szCs w:val="24"/>
        </w:rPr>
      </w:pPr>
      <w:r>
        <w:rPr>
          <w:rFonts w:eastAsia="Times New Roman"/>
          <w:szCs w:val="24"/>
        </w:rPr>
        <w:t>Σας ευχαριστώ πολύ.</w:t>
      </w:r>
    </w:p>
    <w:p w14:paraId="6FAA05E8" w14:textId="77777777" w:rsidR="006F28F6" w:rsidRDefault="0026516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FAA05E9" w14:textId="77777777" w:rsidR="006F28F6" w:rsidRDefault="00265160">
      <w:pPr>
        <w:tabs>
          <w:tab w:val="left" w:pos="3695"/>
        </w:tabs>
        <w:spacing w:after="0"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szCs w:val="24"/>
        </w:rPr>
        <w:t>Το</w:t>
      </w:r>
      <w:r>
        <w:rPr>
          <w:rFonts w:eastAsia="Times New Roman"/>
          <w:szCs w:val="24"/>
        </w:rPr>
        <w:t>ν</w:t>
      </w:r>
      <w:r>
        <w:rPr>
          <w:rFonts w:eastAsia="Times New Roman"/>
          <w:szCs w:val="24"/>
        </w:rPr>
        <w:t xml:space="preserve"> λόγο έχει ο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 xml:space="preserve">κπρόσωπος από τον ΣΥΡΙΖΑ, κ. </w:t>
      </w:r>
      <w:proofErr w:type="spellStart"/>
      <w:r>
        <w:rPr>
          <w:rFonts w:eastAsia="Times New Roman"/>
          <w:szCs w:val="24"/>
        </w:rPr>
        <w:t>Μπαλαούρας</w:t>
      </w:r>
      <w:proofErr w:type="spellEnd"/>
      <w:r>
        <w:rPr>
          <w:rFonts w:eastAsia="Times New Roman"/>
          <w:szCs w:val="24"/>
        </w:rPr>
        <w:t>.</w:t>
      </w:r>
    </w:p>
    <w:p w14:paraId="6FAA05EA" w14:textId="77777777" w:rsidR="006F28F6" w:rsidRDefault="00265160">
      <w:pPr>
        <w:tabs>
          <w:tab w:val="left" w:pos="3695"/>
        </w:tabs>
        <w:spacing w:after="0" w:line="600" w:lineRule="auto"/>
        <w:ind w:firstLine="720"/>
        <w:jc w:val="both"/>
        <w:rPr>
          <w:rFonts w:eastAsia="Times New Roman"/>
          <w:szCs w:val="24"/>
        </w:rPr>
      </w:pPr>
      <w:r>
        <w:rPr>
          <w:rFonts w:eastAsia="Times New Roman"/>
          <w:b/>
          <w:szCs w:val="24"/>
        </w:rPr>
        <w:t>ΓΕΡΑΣΙΜ</w:t>
      </w:r>
      <w:r>
        <w:rPr>
          <w:rFonts w:eastAsia="Times New Roman"/>
          <w:b/>
          <w:szCs w:val="24"/>
        </w:rPr>
        <w:t>ΟΣ (ΜΑΚΗΣ) ΜΠΑΛΑΟΥΡΑΣ:</w:t>
      </w:r>
      <w:r>
        <w:rPr>
          <w:rFonts w:eastAsia="Times New Roman"/>
          <w:szCs w:val="24"/>
        </w:rPr>
        <w:t xml:space="preserve"> Ευχαριστώ, κύριε Πρόεδρε.</w:t>
      </w:r>
    </w:p>
    <w:p w14:paraId="6FAA05EB" w14:textId="77777777" w:rsidR="006F28F6" w:rsidRDefault="00265160">
      <w:pPr>
        <w:tabs>
          <w:tab w:val="left" w:pos="3695"/>
        </w:tabs>
        <w:spacing w:after="0" w:line="600" w:lineRule="auto"/>
        <w:ind w:firstLine="720"/>
        <w:jc w:val="both"/>
        <w:rPr>
          <w:rFonts w:eastAsia="Times New Roman"/>
          <w:szCs w:val="24"/>
        </w:rPr>
      </w:pPr>
      <w:r>
        <w:rPr>
          <w:rFonts w:eastAsia="Times New Roman"/>
          <w:szCs w:val="24"/>
        </w:rPr>
        <w:lastRenderedPageBreak/>
        <w:t>Διαβάζοντας πρώτα την επερώτηση της Νέας Δημοκρατίας και ακούγοντας σήμερα τους ομιλητές, μου ήρθε στο μυαλό μ</w:t>
      </w:r>
      <w:r>
        <w:rPr>
          <w:rFonts w:eastAsia="Times New Roman"/>
          <w:szCs w:val="24"/>
        </w:rPr>
        <w:t>ί</w:t>
      </w:r>
      <w:r>
        <w:rPr>
          <w:rFonts w:eastAsia="Times New Roman"/>
          <w:szCs w:val="24"/>
        </w:rPr>
        <w:t>α παροιμία που τη λέει πολύ καλά ο κόσμος και ταιριάζει γάντι με το τι θέλουμε να πούμε σήμερα σ</w:t>
      </w:r>
      <w:r>
        <w:rPr>
          <w:rFonts w:eastAsia="Times New Roman"/>
          <w:szCs w:val="24"/>
        </w:rPr>
        <w:t>την Βουλή.</w:t>
      </w:r>
    </w:p>
    <w:p w14:paraId="6FAA05EC" w14:textId="77777777" w:rsidR="006F28F6" w:rsidRDefault="00265160">
      <w:pPr>
        <w:tabs>
          <w:tab w:val="left" w:pos="3695"/>
        </w:tabs>
        <w:spacing w:after="0" w:line="600" w:lineRule="auto"/>
        <w:ind w:firstLine="720"/>
        <w:jc w:val="both"/>
        <w:rPr>
          <w:rFonts w:eastAsia="Times New Roman"/>
          <w:szCs w:val="24"/>
        </w:rPr>
      </w:pPr>
      <w:r>
        <w:rPr>
          <w:rFonts w:eastAsia="Times New Roman"/>
          <w:szCs w:val="24"/>
        </w:rPr>
        <w:t xml:space="preserve">Αγαπητοί συνάδελφοι της Νέας Δημοκρατίας, δεν πρέπει να μιλάμε για σκοινί στο σπίτι του κρεμασμένου. </w:t>
      </w:r>
      <w:r>
        <w:rPr>
          <w:rFonts w:eastAsia="Times New Roman"/>
          <w:szCs w:val="24"/>
        </w:rPr>
        <w:t>Ε</w:t>
      </w:r>
      <w:r>
        <w:rPr>
          <w:rFonts w:eastAsia="Times New Roman"/>
          <w:szCs w:val="24"/>
        </w:rPr>
        <w:t xml:space="preserve">σείς είσαστε εκείνοι που κρεμάσατε την ελληνική κοινωνία, την οδηγήσατε στην δυστυχία, την οδηγήσατε σε λεηλασία. Τώρα εάν οι μεγαλύτερες ευθύνες είναι στην παράταξη του ΠΑΣΟΚ, αυτό είναι άλλο πράγμα. Διότι το ΠΑΣΟΚ εκείνη την περίοδο έψαχνε από </w:t>
      </w:r>
      <w:proofErr w:type="spellStart"/>
      <w:r>
        <w:rPr>
          <w:rFonts w:eastAsia="Times New Roman"/>
          <w:szCs w:val="24"/>
        </w:rPr>
        <w:t>στικάκι</w:t>
      </w:r>
      <w:proofErr w:type="spellEnd"/>
      <w:r>
        <w:rPr>
          <w:rFonts w:eastAsia="Times New Roman"/>
          <w:szCs w:val="24"/>
        </w:rPr>
        <w:t xml:space="preserve"> σε</w:t>
      </w:r>
      <w:r>
        <w:rPr>
          <w:rFonts w:eastAsia="Times New Roman"/>
          <w:szCs w:val="24"/>
        </w:rPr>
        <w:t xml:space="preserve"> </w:t>
      </w:r>
      <w:proofErr w:type="spellStart"/>
      <w:r>
        <w:rPr>
          <w:rFonts w:eastAsia="Times New Roman"/>
          <w:szCs w:val="24"/>
        </w:rPr>
        <w:t>στικάκι</w:t>
      </w:r>
      <w:proofErr w:type="spellEnd"/>
      <w:r>
        <w:rPr>
          <w:rFonts w:eastAsia="Times New Roman"/>
          <w:szCs w:val="24"/>
        </w:rPr>
        <w:t xml:space="preserve"> για να δει πού βρίσκεται το </w:t>
      </w:r>
      <w:proofErr w:type="spellStart"/>
      <w:r>
        <w:rPr>
          <w:rFonts w:eastAsia="Times New Roman"/>
          <w:szCs w:val="24"/>
        </w:rPr>
        <w:t>στικάκι</w:t>
      </w:r>
      <w:proofErr w:type="spellEnd"/>
      <w:r>
        <w:rPr>
          <w:rFonts w:eastAsia="Times New Roman"/>
          <w:szCs w:val="24"/>
        </w:rPr>
        <w:t xml:space="preserve"> με την λίστα </w:t>
      </w:r>
      <w:proofErr w:type="spellStart"/>
      <w:r>
        <w:rPr>
          <w:rFonts w:eastAsia="Times New Roman"/>
          <w:szCs w:val="24"/>
        </w:rPr>
        <w:t>Λαγκάρντ</w:t>
      </w:r>
      <w:proofErr w:type="spellEnd"/>
      <w:r>
        <w:rPr>
          <w:rFonts w:eastAsia="Times New Roman"/>
          <w:szCs w:val="24"/>
        </w:rPr>
        <w:t xml:space="preserve">. </w:t>
      </w:r>
      <w:r>
        <w:rPr>
          <w:rFonts w:eastAsia="Times New Roman"/>
          <w:szCs w:val="24"/>
        </w:rPr>
        <w:t>Α</w:t>
      </w:r>
      <w:r>
        <w:rPr>
          <w:rFonts w:eastAsia="Times New Roman"/>
          <w:szCs w:val="24"/>
        </w:rPr>
        <w:t>υτά τα πράγματα είναι γνωστά.</w:t>
      </w:r>
    </w:p>
    <w:p w14:paraId="6FAA05ED" w14:textId="77777777" w:rsidR="006F28F6" w:rsidRDefault="00265160">
      <w:pPr>
        <w:tabs>
          <w:tab w:val="left" w:pos="3695"/>
        </w:tabs>
        <w:spacing w:after="0" w:line="600" w:lineRule="auto"/>
        <w:ind w:firstLine="720"/>
        <w:jc w:val="both"/>
        <w:rPr>
          <w:rFonts w:eastAsia="Times New Roman"/>
          <w:szCs w:val="24"/>
        </w:rPr>
      </w:pPr>
      <w:r>
        <w:rPr>
          <w:rFonts w:eastAsia="Times New Roman"/>
          <w:szCs w:val="24"/>
        </w:rPr>
        <w:t xml:space="preserve">Πράγματι, ο κ. Σταμάτης είπε ότι ο κ. Σαμαράς, μόλις παρέλαβε την λίστα </w:t>
      </w:r>
      <w:proofErr w:type="spellStart"/>
      <w:r>
        <w:rPr>
          <w:rFonts w:eastAsia="Times New Roman"/>
          <w:szCs w:val="24"/>
        </w:rPr>
        <w:t>Λαγκάρντ</w:t>
      </w:r>
      <w:proofErr w:type="spellEnd"/>
      <w:r>
        <w:rPr>
          <w:rFonts w:eastAsia="Times New Roman"/>
          <w:szCs w:val="24"/>
        </w:rPr>
        <w:t>, την έδωσε. Κύριοι συνάδελφοι της Νέας Δημοκρατίας, όμως, μήπως την παρέδωσε</w:t>
      </w:r>
      <w:r>
        <w:rPr>
          <w:rFonts w:eastAsia="Times New Roman"/>
          <w:szCs w:val="24"/>
        </w:rPr>
        <w:t xml:space="preserve"> στον κ. Παπασταύρου; Λέει ότι την παρέδωσε το 2012. Το 2012 δεν εισπράξατε ούτε ευρώ. Το 2013 ελέγξατε μόνο τρία πρόσωπα και επίσης δεν εισπράξατε ούτε ένα ευρώ από την λίστα </w:t>
      </w:r>
      <w:proofErr w:type="spellStart"/>
      <w:r>
        <w:rPr>
          <w:rFonts w:eastAsia="Times New Roman"/>
          <w:szCs w:val="24"/>
        </w:rPr>
        <w:t>Λαγκάρντ</w:t>
      </w:r>
      <w:proofErr w:type="spellEnd"/>
      <w:r>
        <w:rPr>
          <w:rFonts w:eastAsia="Times New Roman"/>
          <w:szCs w:val="24"/>
        </w:rPr>
        <w:t xml:space="preserve">. Άρα και τι έγινε που το παραδώσατε; </w:t>
      </w:r>
    </w:p>
    <w:p w14:paraId="6FAA05EE" w14:textId="77777777" w:rsidR="006F28F6" w:rsidRDefault="00265160">
      <w:pPr>
        <w:tabs>
          <w:tab w:val="left" w:pos="3695"/>
        </w:tabs>
        <w:spacing w:after="0" w:line="600" w:lineRule="auto"/>
        <w:ind w:firstLine="720"/>
        <w:jc w:val="both"/>
        <w:rPr>
          <w:rFonts w:eastAsia="Times New Roman"/>
          <w:szCs w:val="24"/>
        </w:rPr>
      </w:pPr>
      <w:r>
        <w:rPr>
          <w:rFonts w:eastAsia="Times New Roman"/>
          <w:szCs w:val="24"/>
        </w:rPr>
        <w:lastRenderedPageBreak/>
        <w:t>Θέλω να πω κάτι, γιατί πάτε να μι</w:t>
      </w:r>
      <w:r>
        <w:rPr>
          <w:rFonts w:eastAsia="Times New Roman"/>
          <w:szCs w:val="24"/>
        </w:rPr>
        <w:t>μηθείτε κάποια πράγματα από κινητοποιήσεις. Τότε οι μεγάλες κινητοποιήσεις των Αγανακτισμένων είχαν σαν σύνθημα «Φέρτε πίσω τα κλεμμένα». Σήμερα πάτε εσείς σαν φάρσα να αντιγράψετε –θα το δούμε την Τετάρτη- τις κινητοποιήσεις χωρίς να υπάρχει κοινωνικό έδα</w:t>
      </w:r>
      <w:r>
        <w:rPr>
          <w:rFonts w:eastAsia="Times New Roman"/>
          <w:szCs w:val="24"/>
        </w:rPr>
        <w:t>φος, χωρίς να υπάρχει μ</w:t>
      </w:r>
      <w:r>
        <w:rPr>
          <w:rFonts w:eastAsia="Times New Roman"/>
          <w:szCs w:val="24"/>
        </w:rPr>
        <w:t>ί</w:t>
      </w:r>
      <w:r>
        <w:rPr>
          <w:rFonts w:eastAsia="Times New Roman"/>
          <w:szCs w:val="24"/>
        </w:rPr>
        <w:t>α κοινωνική αναταραχή σε όλη την επικράτεια της χώρας. Νομίζω ότι είναι για γέλια αυτά τα πράγματα.</w:t>
      </w:r>
    </w:p>
    <w:p w14:paraId="6FAA05EF" w14:textId="77777777" w:rsidR="006F28F6" w:rsidRDefault="00265160">
      <w:pPr>
        <w:tabs>
          <w:tab w:val="left" w:pos="3695"/>
        </w:tabs>
        <w:spacing w:after="0" w:line="600" w:lineRule="auto"/>
        <w:ind w:firstLine="720"/>
        <w:jc w:val="both"/>
        <w:rPr>
          <w:rFonts w:eastAsia="Times New Roman"/>
          <w:szCs w:val="24"/>
        </w:rPr>
      </w:pPr>
      <w:r>
        <w:rPr>
          <w:rFonts w:eastAsia="Times New Roman"/>
          <w:szCs w:val="24"/>
        </w:rPr>
        <w:t>Κύριοι συνάδελφοι, έγιναν πολλά. Θα μου πείτε: «Είμαστε ευχαριστημένοι;». Προφανώς όχι. Έπρεπε να έχουμε κινηθεί με άλλες ταχύτητες.</w:t>
      </w:r>
      <w:r>
        <w:rPr>
          <w:rFonts w:eastAsia="Times New Roman"/>
          <w:szCs w:val="24"/>
        </w:rPr>
        <w:t xml:space="preserve"> Αλλά -και εδώ πρέπει να το παραδεχτούμε και να το παραδεχτείτε πρώτα εσείς- πρώτα απ’ όλα, παραλάβαμε μειωμένο προσωπικό. Ήταν η πολιτική του νυν αρχηγού σας να απολύει και να θέτει σε διαθεσιμότητα δημοσίους υπαλλήλους μεταξύ των οποίων και του ελεγκτικο</w:t>
      </w:r>
      <w:r>
        <w:rPr>
          <w:rFonts w:eastAsia="Times New Roman"/>
          <w:szCs w:val="24"/>
        </w:rPr>
        <w:t xml:space="preserve">ύ μηχανισμού; </w:t>
      </w:r>
    </w:p>
    <w:p w14:paraId="6FAA05F0" w14:textId="77777777" w:rsidR="006F28F6" w:rsidRDefault="00265160">
      <w:pPr>
        <w:tabs>
          <w:tab w:val="left" w:pos="3695"/>
        </w:tabs>
        <w:spacing w:after="0" w:line="600" w:lineRule="auto"/>
        <w:ind w:firstLine="720"/>
        <w:jc w:val="both"/>
        <w:rPr>
          <w:rFonts w:eastAsia="Times New Roman"/>
          <w:szCs w:val="24"/>
        </w:rPr>
      </w:pPr>
      <w:r>
        <w:rPr>
          <w:rFonts w:eastAsia="Times New Roman"/>
          <w:szCs w:val="24"/>
        </w:rPr>
        <w:lastRenderedPageBreak/>
        <w:t>Επίσης, παραλάβαμε ηλεκτρονικό έλεγχο σε νηπιακή κατάσταση, υποανάπτυκτο με πενιχρές δυνατότητες διασύνδεσης. Είναι έτσι ή δεν είναι; Λέτε πολλά για καύσιμα, για εκείνο και για το άλλο. Είναι πενιχρές οι δυνατότητες διασύνδεσης.</w:t>
      </w:r>
    </w:p>
    <w:p w14:paraId="6FAA05F1" w14:textId="77777777" w:rsidR="006F28F6" w:rsidRDefault="00265160">
      <w:pPr>
        <w:tabs>
          <w:tab w:val="left" w:pos="3695"/>
        </w:tabs>
        <w:spacing w:after="0" w:line="600" w:lineRule="auto"/>
        <w:ind w:firstLine="720"/>
        <w:jc w:val="both"/>
        <w:rPr>
          <w:rFonts w:eastAsia="Times New Roman"/>
          <w:szCs w:val="24"/>
        </w:rPr>
      </w:pPr>
      <w:r>
        <w:rPr>
          <w:rFonts w:eastAsia="Times New Roman"/>
          <w:szCs w:val="24"/>
        </w:rPr>
        <w:t>Παρ’ όλα αυτ</w:t>
      </w:r>
      <w:r>
        <w:rPr>
          <w:rFonts w:eastAsia="Times New Roman"/>
          <w:szCs w:val="24"/>
        </w:rPr>
        <w:t>ά, οφείλω να πω εγώ από τη θέση του Βουλευτή του ΣΥΡΙΖΑ ότι έχουμε κάνει πολλά. Πρέπει να κάνουμε περισσότερα, να τρέχουμε με πολλές, δυνατές ταχύτητες προκειμένου να κερδίσουμε τον δικό σας χαμένο χρόνο.</w:t>
      </w:r>
    </w:p>
    <w:p w14:paraId="6FAA05F2" w14:textId="77777777" w:rsidR="006F28F6" w:rsidRDefault="00265160">
      <w:pPr>
        <w:tabs>
          <w:tab w:val="left" w:pos="3695"/>
        </w:tabs>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Σταϊκούρας</w:t>
      </w:r>
      <w:proofErr w:type="spellEnd"/>
      <w:r>
        <w:rPr>
          <w:rFonts w:eastAsia="Times New Roman"/>
          <w:szCs w:val="24"/>
        </w:rPr>
        <w:t xml:space="preserve"> έκανε ορισμένα ερωτήματα. Γιατί –λέ</w:t>
      </w:r>
      <w:r>
        <w:rPr>
          <w:rFonts w:eastAsia="Times New Roman"/>
          <w:szCs w:val="24"/>
        </w:rPr>
        <w:t xml:space="preserve">ει- αυξήσατε τις εισφορές στα ταμεία των εργαζομένων; Μα, κύριε </w:t>
      </w:r>
      <w:proofErr w:type="spellStart"/>
      <w:r>
        <w:rPr>
          <w:rFonts w:eastAsia="Times New Roman"/>
          <w:szCs w:val="24"/>
        </w:rPr>
        <w:t>Βρούτση</w:t>
      </w:r>
      <w:proofErr w:type="spellEnd"/>
      <w:r>
        <w:rPr>
          <w:rFonts w:eastAsia="Times New Roman"/>
          <w:szCs w:val="24"/>
        </w:rPr>
        <w:t xml:space="preserve"> και κύριε </w:t>
      </w:r>
      <w:proofErr w:type="spellStart"/>
      <w:r>
        <w:rPr>
          <w:rFonts w:eastAsia="Times New Roman"/>
          <w:szCs w:val="24"/>
        </w:rPr>
        <w:t>Σταϊκούρα</w:t>
      </w:r>
      <w:proofErr w:type="spellEnd"/>
      <w:r>
        <w:rPr>
          <w:rFonts w:eastAsia="Times New Roman"/>
          <w:szCs w:val="24"/>
        </w:rPr>
        <w:t xml:space="preserve">, και εσείς δεν ήσασταν που έχετε την μεγάλη ευθύνη για την καταλήστευση των ασφαλιστικών ταμείων; Όλα αυτά τα χρόνια που πέρασαν, ποιος έφερε σε αυτή την κατάσταση </w:t>
      </w:r>
      <w:r>
        <w:rPr>
          <w:rFonts w:eastAsia="Times New Roman"/>
          <w:szCs w:val="24"/>
        </w:rPr>
        <w:t xml:space="preserve">τα ασφαλιστικά ταμεία όπως έχουν καταγραφεί σήμερα; Γιατί, κύριε </w:t>
      </w:r>
      <w:proofErr w:type="spellStart"/>
      <w:r>
        <w:rPr>
          <w:rFonts w:eastAsia="Times New Roman"/>
          <w:szCs w:val="24"/>
        </w:rPr>
        <w:t>Σταϊκούρα</w:t>
      </w:r>
      <w:proofErr w:type="spellEnd"/>
      <w:r>
        <w:rPr>
          <w:rFonts w:eastAsia="Times New Roman"/>
          <w:szCs w:val="24"/>
        </w:rPr>
        <w:t xml:space="preserve">; </w:t>
      </w:r>
    </w:p>
    <w:p w14:paraId="6FAA05F3"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Γιατί μειώσαμε τις εισφορές τότε;</w:t>
      </w:r>
    </w:p>
    <w:p w14:paraId="6FAA05F4"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Μπαλαούρα</w:t>
      </w:r>
      <w:proofErr w:type="spellEnd"/>
      <w:r>
        <w:rPr>
          <w:rFonts w:eastAsia="Times New Roman" w:cs="Times New Roman"/>
          <w:szCs w:val="24"/>
        </w:rPr>
        <w:t xml:space="preserve"> και κύριε </w:t>
      </w:r>
      <w:proofErr w:type="spellStart"/>
      <w:r>
        <w:rPr>
          <w:rFonts w:eastAsia="Times New Roman" w:cs="Times New Roman"/>
          <w:szCs w:val="24"/>
        </w:rPr>
        <w:t>Σταϊκούρα</w:t>
      </w:r>
      <w:proofErr w:type="spellEnd"/>
      <w:r>
        <w:rPr>
          <w:rFonts w:eastAsia="Times New Roman" w:cs="Times New Roman"/>
          <w:szCs w:val="24"/>
        </w:rPr>
        <w:t>, παρακαλώ να μην κάνουμε διάλογο.</w:t>
      </w:r>
    </w:p>
    <w:p w14:paraId="6FAA05F5"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ΓΕΡΑΣΙΜΟΣ (ΜΑΚΗΣ) </w:t>
      </w:r>
      <w:r>
        <w:rPr>
          <w:rFonts w:eastAsia="Times New Roman" w:cs="Times New Roman"/>
          <w:b/>
          <w:szCs w:val="24"/>
        </w:rPr>
        <w:t>ΜΠΑΛΑΟΥΡΑΣ:</w:t>
      </w:r>
      <w:r>
        <w:rPr>
          <w:rFonts w:eastAsia="Times New Roman" w:cs="Times New Roman"/>
          <w:szCs w:val="24"/>
        </w:rPr>
        <w:t xml:space="preserve"> Τις μειώσατε τις εισφορές, για να χαϊδέψετε το μεγάλο κεφάλαιο μήπως και έρθει σε μ</w:t>
      </w:r>
      <w:r>
        <w:rPr>
          <w:rFonts w:eastAsia="Times New Roman" w:cs="Times New Roman"/>
          <w:szCs w:val="24"/>
        </w:rPr>
        <w:t>ί</w:t>
      </w:r>
      <w:r>
        <w:rPr>
          <w:rFonts w:eastAsia="Times New Roman" w:cs="Times New Roman"/>
          <w:szCs w:val="24"/>
        </w:rPr>
        <w:t>α κατάσταση επενδυτική.</w:t>
      </w:r>
    </w:p>
    <w:p w14:paraId="6FAA05F6"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Μπαλαούρα</w:t>
      </w:r>
      <w:proofErr w:type="spellEnd"/>
      <w:r>
        <w:rPr>
          <w:rFonts w:eastAsia="Times New Roman" w:cs="Times New Roman"/>
          <w:szCs w:val="24"/>
        </w:rPr>
        <w:t>, με ακούτε ή δεν θέλετε να ακούσετε; Διάλογο δεν θα κάνετε. Προχωρήστε στην τοποθέτησή</w:t>
      </w:r>
      <w:r>
        <w:rPr>
          <w:rFonts w:eastAsia="Times New Roman" w:cs="Times New Roman"/>
          <w:szCs w:val="24"/>
        </w:rPr>
        <w:t xml:space="preserve"> σας, κάντε την ομιλία σας. </w:t>
      </w:r>
    </w:p>
    <w:p w14:paraId="6FAA05F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αρακαλώ πολύ τους υπόλοιπους Βουλευτές να μην απευθύνονται στον ομιλούντα.</w:t>
      </w:r>
    </w:p>
    <w:p w14:paraId="6FAA05F8"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Ναι, αλλά άμα μου φωνάζουν από κάτω τι να κάνω, κύριε Πρόεδρε; Έχετε δίκιο, αλλά κατανοήστε και εμένα.</w:t>
      </w:r>
    </w:p>
    <w:p w14:paraId="6FAA05F9"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ΠΡΟΕΔΡΕΥΩΝ (Γεώργι</w:t>
      </w:r>
      <w:r>
        <w:rPr>
          <w:rFonts w:eastAsia="Times New Roman" w:cs="Times New Roman"/>
          <w:b/>
          <w:szCs w:val="24"/>
        </w:rPr>
        <w:t xml:space="preserve">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Συνεχίστε, κύριε </w:t>
      </w:r>
      <w:proofErr w:type="spellStart"/>
      <w:r>
        <w:rPr>
          <w:rFonts w:eastAsia="Times New Roman" w:cs="Times New Roman"/>
          <w:szCs w:val="24"/>
        </w:rPr>
        <w:t>Μπαλαούρα</w:t>
      </w:r>
      <w:proofErr w:type="spellEnd"/>
      <w:r>
        <w:rPr>
          <w:rFonts w:eastAsia="Times New Roman" w:cs="Times New Roman"/>
          <w:szCs w:val="24"/>
        </w:rPr>
        <w:t>, για να ολοκληρώνουμε.</w:t>
      </w:r>
    </w:p>
    <w:p w14:paraId="6FAA05FA"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lastRenderedPageBreak/>
        <w:t>ΓΕΡΑΣΙΜΟΣ (ΜΑΚΗΣ) ΜΠΑΛΑΟΥΡΑΣ:</w:t>
      </w:r>
      <w:r>
        <w:rPr>
          <w:rFonts w:eastAsia="Times New Roman" w:cs="Times New Roman"/>
          <w:szCs w:val="24"/>
        </w:rPr>
        <w:t xml:space="preserve"> Δεν είστε εσείς και επί κυβερνήσεώς σας –και των δύο εταίρων- που με τα </w:t>
      </w:r>
      <w:r>
        <w:rPr>
          <w:rFonts w:eastAsia="Times New Roman" w:cs="Times New Roman"/>
          <w:szCs w:val="24"/>
          <w:lang w:val="en-US"/>
        </w:rPr>
        <w:t>PSI</w:t>
      </w:r>
      <w:r>
        <w:rPr>
          <w:rFonts w:eastAsia="Times New Roman" w:cs="Times New Roman"/>
          <w:szCs w:val="24"/>
        </w:rPr>
        <w:t>, με τα δομημένα ομόλογα φέρατε σε αυτήν την κατάσταση τα ασφαλιστικά ταμεία; Τα ξέχα</w:t>
      </w:r>
      <w:r>
        <w:rPr>
          <w:rFonts w:eastAsia="Times New Roman" w:cs="Times New Roman"/>
          <w:szCs w:val="24"/>
        </w:rPr>
        <w:t>σε αυτά ο ελληνικός λαός;</w:t>
      </w:r>
    </w:p>
    <w:p w14:paraId="6FAA05FB"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του κουδούνι λήξεως του χρόνου ομιλίας του κυρίου Βουλευτή)</w:t>
      </w:r>
    </w:p>
    <w:p w14:paraId="6FAA05F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Για τη λίστα </w:t>
      </w:r>
      <w:proofErr w:type="spellStart"/>
      <w:r>
        <w:rPr>
          <w:rFonts w:eastAsia="Times New Roman" w:cs="Times New Roman"/>
          <w:szCs w:val="24"/>
        </w:rPr>
        <w:t>Λαγκάρντ</w:t>
      </w:r>
      <w:proofErr w:type="spellEnd"/>
      <w:r>
        <w:rPr>
          <w:rFonts w:eastAsia="Times New Roman" w:cs="Times New Roman"/>
          <w:szCs w:val="24"/>
        </w:rPr>
        <w:t xml:space="preserve"> είπαμε ότι ήταν ξεχασμένες και όταν έγινε η μεγάλη κατακραυγή, αρχίσατε και την εμφανίζατε σιγά-σιγά. </w:t>
      </w:r>
      <w:r>
        <w:rPr>
          <w:rFonts w:eastAsia="Times New Roman" w:cs="Times New Roman"/>
          <w:szCs w:val="24"/>
        </w:rPr>
        <w:t>Ε</w:t>
      </w:r>
      <w:r>
        <w:rPr>
          <w:rFonts w:eastAsia="Times New Roman" w:cs="Times New Roman"/>
          <w:szCs w:val="24"/>
        </w:rPr>
        <w:t>ίδαμε τα πενιχρά απο</w:t>
      </w:r>
      <w:r>
        <w:rPr>
          <w:rFonts w:eastAsia="Times New Roman" w:cs="Times New Roman"/>
          <w:szCs w:val="24"/>
        </w:rPr>
        <w:t>τελέσματα. Τα είπε ο Υπουργός προηγουμένως. Να σας τα πω και εγώ; Το 2013 μηδέν χρήματα και ελέγχθηκαν τρία μόνο πρόσωπα. Το 2014 23,4 εκατομμύρια και ελέγχθηκαν σαράντα εννιά πρόσωπα. Το 2015, με μία κατάσταση που δεν ήταν η καλύτερη για την Κυβέρνηση των</w:t>
      </w:r>
      <w:r>
        <w:rPr>
          <w:rFonts w:eastAsia="Times New Roman" w:cs="Times New Roman"/>
          <w:szCs w:val="24"/>
        </w:rPr>
        <w:t xml:space="preserve"> ΣΥΡΙΖΑ-ΑΝΕΛ, με μία κρίση, με μία αντιμετώπιση </w:t>
      </w:r>
      <w:proofErr w:type="spellStart"/>
      <w:r>
        <w:rPr>
          <w:rFonts w:eastAsia="Times New Roman" w:cs="Times New Roman"/>
          <w:szCs w:val="24"/>
        </w:rPr>
        <w:t>διαπραγμευτική</w:t>
      </w:r>
      <w:proofErr w:type="spellEnd"/>
      <w:r>
        <w:rPr>
          <w:rFonts w:eastAsia="Times New Roman" w:cs="Times New Roman"/>
          <w:szCs w:val="24"/>
        </w:rPr>
        <w:t xml:space="preserve">, με ένα πεδίο τελείως αδιαμόρφωτο, 113 εκατομμύρια και ελέγχθηκαν </w:t>
      </w:r>
      <w:proofErr w:type="spellStart"/>
      <w:r>
        <w:rPr>
          <w:rFonts w:eastAsia="Times New Roman" w:cs="Times New Roman"/>
          <w:szCs w:val="24"/>
        </w:rPr>
        <w:t>εκατόν</w:t>
      </w:r>
      <w:proofErr w:type="spellEnd"/>
      <w:r>
        <w:rPr>
          <w:rFonts w:eastAsia="Times New Roman" w:cs="Times New Roman"/>
          <w:szCs w:val="24"/>
        </w:rPr>
        <w:t xml:space="preserve"> δεκαέξι πρόσωπα, δηλαδή, έξι φορές παραπάνω. </w:t>
      </w:r>
    </w:p>
    <w:p w14:paraId="6FAA05F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τη λίστα </w:t>
      </w:r>
      <w:proofErr w:type="spellStart"/>
      <w:r>
        <w:rPr>
          <w:rFonts w:eastAsia="Times New Roman" w:cs="Times New Roman"/>
          <w:szCs w:val="24"/>
        </w:rPr>
        <w:t>Μπόργιανς</w:t>
      </w:r>
      <w:proofErr w:type="spellEnd"/>
      <w:r>
        <w:rPr>
          <w:rFonts w:eastAsia="Times New Roman" w:cs="Times New Roman"/>
          <w:szCs w:val="24"/>
        </w:rPr>
        <w:t xml:space="preserve"> είναι αλήθεια ότι δεν δεχθήκατε να πάρετε από τον Π</w:t>
      </w:r>
      <w:r>
        <w:rPr>
          <w:rFonts w:eastAsia="Times New Roman" w:cs="Times New Roman"/>
          <w:szCs w:val="24"/>
        </w:rPr>
        <w:t xml:space="preserve">ρωθυπουργό της Βεστφαλίας-Ρηνανίας τη λίστα; Δεν έχει βγει, κύριοι συνάδελφοι της Νέας Δημοκρατίας, το </w:t>
      </w:r>
      <w:r>
        <w:rPr>
          <w:rFonts w:eastAsia="Times New Roman" w:cs="Times New Roman"/>
          <w:szCs w:val="24"/>
          <w:lang w:val="en-US"/>
        </w:rPr>
        <w:t>email</w:t>
      </w:r>
      <w:r>
        <w:rPr>
          <w:rFonts w:eastAsia="Times New Roman" w:cs="Times New Roman"/>
          <w:szCs w:val="24"/>
        </w:rPr>
        <w:t xml:space="preserve"> του </w:t>
      </w:r>
      <w:r>
        <w:rPr>
          <w:rFonts w:eastAsia="Times New Roman" w:cs="Times New Roman"/>
          <w:szCs w:val="24"/>
        </w:rPr>
        <w:t>γ</w:t>
      </w:r>
      <w:r>
        <w:rPr>
          <w:rFonts w:eastAsia="Times New Roman" w:cs="Times New Roman"/>
          <w:szCs w:val="24"/>
        </w:rPr>
        <w:t xml:space="preserve">ραφείου Σαμαρά προς τον </w:t>
      </w:r>
      <w:r>
        <w:rPr>
          <w:rFonts w:eastAsia="Times New Roman" w:cs="Times New Roman"/>
          <w:szCs w:val="24"/>
        </w:rPr>
        <w:t>π</w:t>
      </w:r>
      <w:r>
        <w:rPr>
          <w:rFonts w:eastAsia="Times New Roman" w:cs="Times New Roman"/>
          <w:szCs w:val="24"/>
        </w:rPr>
        <w:t>ρόξενο εκεί, που έλεγε «Κα</w:t>
      </w:r>
      <w:r>
        <w:rPr>
          <w:rFonts w:eastAsia="Times New Roman" w:cs="Times New Roman"/>
          <w:szCs w:val="24"/>
        </w:rPr>
        <w:t>μ</w:t>
      </w:r>
      <w:r>
        <w:rPr>
          <w:rFonts w:eastAsia="Times New Roman" w:cs="Times New Roman"/>
          <w:szCs w:val="24"/>
        </w:rPr>
        <w:t xml:space="preserve">μία σχέση με αυτό το πράγμα»; </w:t>
      </w:r>
    </w:p>
    <w:p w14:paraId="6FAA05FE"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μως, εμείς και την πήραμε και υπογράψαμε συμφωνία και βοήθ</w:t>
      </w:r>
      <w:r>
        <w:rPr>
          <w:rFonts w:eastAsia="Times New Roman" w:cs="Times New Roman"/>
          <w:szCs w:val="24"/>
        </w:rPr>
        <w:t>εια ζητήσαμε και μας τη δίνουν από τη Δημοκρατία της Ρηνανίας. Αλλά, ταυτόχρονα προχωρήσαμε και σε κάτι το οποίο, ακριβώς για να δείξουμε τη θέλησή μας, δεν είναι από τα πιο λογικά ή νομότυπα πράγματα, δηλαδή, κάνανε «ντου» οι οικονομικοί εισαγγελείς σε έν</w:t>
      </w:r>
      <w:r>
        <w:rPr>
          <w:rFonts w:eastAsia="Times New Roman" w:cs="Times New Roman"/>
          <w:szCs w:val="24"/>
        </w:rPr>
        <w:t xml:space="preserve">α γραφείο χωρίς ταμπέλα, χωρίς να ξέρει κανένας τι ήταν αυτό το γραφείο και βρήκαμε δύο χιλιάδες πιστοποιημένα πρόσωπα της λίστα </w:t>
      </w:r>
      <w:proofErr w:type="spellStart"/>
      <w:r>
        <w:rPr>
          <w:rFonts w:eastAsia="Times New Roman" w:cs="Times New Roman"/>
          <w:szCs w:val="24"/>
        </w:rPr>
        <w:t>Λαγκάρντ</w:t>
      </w:r>
      <w:proofErr w:type="spellEnd"/>
      <w:r>
        <w:rPr>
          <w:rFonts w:eastAsia="Times New Roman" w:cs="Times New Roman"/>
          <w:szCs w:val="24"/>
        </w:rPr>
        <w:t xml:space="preserve">. </w:t>
      </w:r>
    </w:p>
    <w:p w14:paraId="6FAA05FF"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έλος, κύριε </w:t>
      </w:r>
      <w:proofErr w:type="spellStart"/>
      <w:r>
        <w:rPr>
          <w:rFonts w:eastAsia="Times New Roman" w:cs="Times New Roman"/>
          <w:szCs w:val="24"/>
        </w:rPr>
        <w:t>Σταϊκούρα</w:t>
      </w:r>
      <w:proofErr w:type="spellEnd"/>
      <w:r>
        <w:rPr>
          <w:rFonts w:eastAsia="Times New Roman" w:cs="Times New Roman"/>
          <w:szCs w:val="24"/>
        </w:rPr>
        <w:t>, λέτε ότι πληρώνουνε περισσότερο για φόρους και ασφάλιστρα οι μικρομεσαίοι. Παράδειγμα -το εί</w:t>
      </w:r>
      <w:r>
        <w:rPr>
          <w:rFonts w:eastAsia="Times New Roman" w:cs="Times New Roman"/>
          <w:szCs w:val="24"/>
        </w:rPr>
        <w:t>παμε μόλις προηγουμένως- εισοδήματος 15.000 ευρώ. Ασφάλιστρα του ΟΑΕΕ 3.200 αντί για 5.400. Είναι αλήθεια ή δεν είναι αλήθεια; Φόρος 2.600 αντί για 3.100. Σύνολο 5.800 αντί για 8.500.</w:t>
      </w:r>
    </w:p>
    <w:p w14:paraId="6FAA0600"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Μπαλαούρα</w:t>
      </w:r>
      <w:proofErr w:type="spellEnd"/>
      <w:r>
        <w:rPr>
          <w:rFonts w:eastAsia="Times New Roman" w:cs="Times New Roman"/>
          <w:szCs w:val="24"/>
        </w:rPr>
        <w:t xml:space="preserve">, ολοκληρώστε. </w:t>
      </w:r>
    </w:p>
    <w:p w14:paraId="6FAA0601"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ΓΕΡΑΣΙΜ</w:t>
      </w:r>
      <w:r>
        <w:rPr>
          <w:rFonts w:eastAsia="Times New Roman" w:cs="Times New Roman"/>
          <w:b/>
          <w:szCs w:val="24"/>
        </w:rPr>
        <w:t>ΟΣ (ΜΑΚΗΣ) ΜΠΑΛΑΟΥΡΑΣ:</w:t>
      </w:r>
      <w:r>
        <w:rPr>
          <w:rFonts w:eastAsia="Times New Roman" w:cs="Times New Roman"/>
          <w:szCs w:val="24"/>
        </w:rPr>
        <w:t xml:space="preserve"> Τελειώνω, κύριε Πρόεδρε.</w:t>
      </w:r>
    </w:p>
    <w:p w14:paraId="6FAA0602"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Πραγματικά, εγώ χαίρομαι για την επερώτηση της Νέας Δημοκρατίας γιατί μας δίνει την αφορμή όχι μόνο να απαντήσει η Κυβέρνηση, αλλά και να ενεργοποιηθούν τα αριστερά αντανακλαστικά των Βουλευτών και των Βουλευ</w:t>
      </w:r>
      <w:r>
        <w:rPr>
          <w:rFonts w:eastAsia="Times New Roman" w:cs="Times New Roman"/>
          <w:szCs w:val="24"/>
        </w:rPr>
        <w:t>τίνων του ΣΥΡΙΖΑ, για να προχωρήσει η Κυβέρνηση που υπάρχει σήμερα μπροστά, να καθιερωθεί στην ελληνική κοινωνία και να κάνει σημαντικές ρυθμίσεις για τους μη έχοντες και κατέχοντες, αλλά και για όλη την κοινωνία.</w:t>
      </w:r>
    </w:p>
    <w:p w14:paraId="6FAA0603"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Ευχαριστώ.</w:t>
      </w:r>
    </w:p>
    <w:p w14:paraId="6FAA0604" w14:textId="77777777" w:rsidR="006F28F6" w:rsidRDefault="0026516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w:t>
      </w:r>
      <w:r>
        <w:rPr>
          <w:rFonts w:eastAsia="Times New Roman" w:cs="Times New Roman"/>
          <w:szCs w:val="24"/>
        </w:rPr>
        <w:t xml:space="preserve"> του ΣΥΡΙΖΑ)</w:t>
      </w:r>
    </w:p>
    <w:p w14:paraId="6FAA0605"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Κοινοβουλευτικός Εκπρόσωπος του Λαϊκού Συνδέσμου –Χρυσή Αυγή, κ. Ιωάννης </w:t>
      </w:r>
      <w:proofErr w:type="spellStart"/>
      <w:r>
        <w:rPr>
          <w:rFonts w:eastAsia="Times New Roman" w:cs="Times New Roman"/>
          <w:szCs w:val="24"/>
        </w:rPr>
        <w:t>Σαχινίδης</w:t>
      </w:r>
      <w:proofErr w:type="spellEnd"/>
      <w:r>
        <w:rPr>
          <w:rFonts w:eastAsia="Times New Roman" w:cs="Times New Roman"/>
          <w:szCs w:val="24"/>
        </w:rPr>
        <w:t>.</w:t>
      </w:r>
    </w:p>
    <w:p w14:paraId="6FAA0606"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Κύριε Υπουργέ, κύριε Πρόεδρε, κυρίες και κύριοι Βουλευτές, η σημερινή κατάθεση της επίκαιρ</w:t>
      </w:r>
      <w:r>
        <w:rPr>
          <w:rFonts w:eastAsia="Times New Roman" w:cs="Times New Roman"/>
          <w:szCs w:val="24"/>
        </w:rPr>
        <w:t>ης ερώτησης από την πλευρά της Νέας Δημοκρατίας θα έλεγα ότι είναι μία σύνοψη της προκλητικότητας και της πολιτικής που έχουν ασκήσει τα τόσα χρόνια όλα τα κόμματα ανεξαιρέτως εκτός φυσικά από τη Χρυσή Αυγή. Μην ξεχνάμε ότι από τα κόμματα που απαρτίζουν σή</w:t>
      </w:r>
      <w:r>
        <w:rPr>
          <w:rFonts w:eastAsia="Times New Roman" w:cs="Times New Roman"/>
          <w:szCs w:val="24"/>
        </w:rPr>
        <w:t xml:space="preserve">μερα το ελληνικό </w:t>
      </w:r>
      <w:r>
        <w:rPr>
          <w:rFonts w:eastAsia="Times New Roman" w:cs="Times New Roman"/>
          <w:szCs w:val="24"/>
        </w:rPr>
        <w:t>Κ</w:t>
      </w:r>
      <w:r>
        <w:rPr>
          <w:rFonts w:eastAsia="Times New Roman" w:cs="Times New Roman"/>
          <w:szCs w:val="24"/>
        </w:rPr>
        <w:t xml:space="preserve">οινοβούλιο στο σύνολό τους, είτε έμμεσα είτε άμεσα, συμμετείχαν σε κάποιες κυβερνήσεις. </w:t>
      </w:r>
    </w:p>
    <w:p w14:paraId="6FAA060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Εδώ, όμως, βλέπουμε, κύριε Υπουργέ, ότι υπάρχει μία αμοιβαιότητα μεταξύ όλων των υπολοίπων κομμάτων. Εκ του ασφαλούς εισπράττουμε ότι η Νέα Δημοκρατί</w:t>
      </w:r>
      <w:r>
        <w:rPr>
          <w:rFonts w:eastAsia="Times New Roman" w:cs="Times New Roman"/>
          <w:szCs w:val="24"/>
        </w:rPr>
        <w:t>α μιλάει για λίστες χωρίς να έχουμε ούτε ένα παράδειγμα που να έχουν αποδείξει ότι θέλανε πράγματι να πατάξουν τη διαφθορά και τη φοροδιαφυγή.</w:t>
      </w:r>
    </w:p>
    <w:p w14:paraId="6FAA0608"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Δεν αναφέρθηκε ποτέ και πουθενά κανένα όνομα από τους φοροδιαφεύγοντες. Αντιθέτως, μάλιστα, θα λέγαμε ότι υπάρχει</w:t>
      </w:r>
      <w:r>
        <w:rPr>
          <w:rFonts w:eastAsia="Times New Roman" w:cs="Times New Roman"/>
          <w:szCs w:val="24"/>
        </w:rPr>
        <w:t xml:space="preserve"> και μία συμφωνία, ίσως κατά τον συνήθη τρόπο της Νέας Δημοκρατίας, του πρώην </w:t>
      </w:r>
      <w:r>
        <w:rPr>
          <w:rFonts w:eastAsia="Times New Roman" w:cs="Times New Roman"/>
          <w:szCs w:val="24"/>
        </w:rPr>
        <w:t>α</w:t>
      </w:r>
      <w:r>
        <w:rPr>
          <w:rFonts w:eastAsia="Times New Roman" w:cs="Times New Roman"/>
          <w:szCs w:val="24"/>
        </w:rPr>
        <w:t xml:space="preserve">ρχηγού τους, ο οποίος είχε δηλώσει ότι μόνο μία φορά </w:t>
      </w:r>
      <w:proofErr w:type="spellStart"/>
      <w:r>
        <w:rPr>
          <w:rFonts w:eastAsia="Times New Roman" w:cs="Times New Roman"/>
          <w:szCs w:val="24"/>
        </w:rPr>
        <w:t>παρενέβη</w:t>
      </w:r>
      <w:proofErr w:type="spellEnd"/>
      <w:r>
        <w:rPr>
          <w:rFonts w:eastAsia="Times New Roman" w:cs="Times New Roman"/>
          <w:szCs w:val="24"/>
        </w:rPr>
        <w:t xml:space="preserve">. Ίσως να έχουν παρέμβει και δεν θα </w:t>
      </w:r>
      <w:r>
        <w:rPr>
          <w:rFonts w:eastAsia="Times New Roman" w:cs="Times New Roman"/>
          <w:szCs w:val="24"/>
        </w:rPr>
        <w:lastRenderedPageBreak/>
        <w:t xml:space="preserve">ήταν καθόλου απίθανο να σας υποδείξουν αύριο, μεθαύριο και ποιους θέλουν, πρώην ή νυν Νεοδημοκράτες, να ελεγχθούν. </w:t>
      </w:r>
    </w:p>
    <w:p w14:paraId="6FAA0609"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Εδώ υπάρχει το εξής παράλογο. Υπάρχει μία ε</w:t>
      </w:r>
      <w:r>
        <w:rPr>
          <w:rFonts w:eastAsia="Times New Roman" w:cs="Times New Roman"/>
          <w:szCs w:val="24"/>
        </w:rPr>
        <w:t xml:space="preserve">πιβολή φόρων απ’ όλες τις κυβερνήσεις ανεξαιρέτως. Το ακούμε επανειλημμένα να καταγγέλλεται είτε από την </w:t>
      </w:r>
      <w:r>
        <w:rPr>
          <w:rFonts w:eastAsia="Times New Roman" w:cs="Times New Roman"/>
          <w:szCs w:val="24"/>
        </w:rPr>
        <w:t>α</w:t>
      </w:r>
      <w:r>
        <w:rPr>
          <w:rFonts w:eastAsia="Times New Roman" w:cs="Times New Roman"/>
          <w:szCs w:val="24"/>
        </w:rPr>
        <w:t xml:space="preserve">ξιωματική </w:t>
      </w:r>
      <w:r>
        <w:rPr>
          <w:rFonts w:eastAsia="Times New Roman" w:cs="Times New Roman"/>
          <w:szCs w:val="24"/>
        </w:rPr>
        <w:t>α</w:t>
      </w:r>
      <w:r>
        <w:rPr>
          <w:rFonts w:eastAsia="Times New Roman" w:cs="Times New Roman"/>
          <w:szCs w:val="24"/>
        </w:rPr>
        <w:t xml:space="preserve">ντιπολίτευση είτε από την </w:t>
      </w:r>
      <w:r>
        <w:rPr>
          <w:rFonts w:eastAsia="Times New Roman" w:cs="Times New Roman"/>
          <w:szCs w:val="24"/>
        </w:rPr>
        <w:t>α</w:t>
      </w:r>
      <w:r>
        <w:rPr>
          <w:rFonts w:eastAsia="Times New Roman" w:cs="Times New Roman"/>
          <w:szCs w:val="24"/>
        </w:rPr>
        <w:t>ντιπολίτευση γενικότερα, όταν βρίσκονται στην αντιπολίτευση. Όταν όμως με το καλό κάποιος απ’ αυτούς έρθει στα π</w:t>
      </w:r>
      <w:r>
        <w:rPr>
          <w:rFonts w:eastAsia="Times New Roman" w:cs="Times New Roman"/>
          <w:szCs w:val="24"/>
        </w:rPr>
        <w:t>ράγματα, δεν έχουμε δει ποτέ μα ποτέ να καταργείται ένας εισπρακτικός νόμος. Σαν αντιπολίτευση όλοι ωρύονται ότι τα μέτρα και οι φόροι που επιβάλλονται στον ελληνικό λαό είναι δυσβάσταχτα, αλλά ποτέ μα ποτέ δεν έχει κάνει πράξη κανείς, όταν γίνεται κυβέρνη</w:t>
      </w:r>
      <w:r>
        <w:rPr>
          <w:rFonts w:eastAsia="Times New Roman" w:cs="Times New Roman"/>
          <w:szCs w:val="24"/>
        </w:rPr>
        <w:t xml:space="preserve">ση, την κατάργηση αυτών των φόρων. </w:t>
      </w:r>
    </w:p>
    <w:p w14:paraId="6FAA060A"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Την υποκρισία της Νέας Δημοκρατίας, μάλιστα, σε ό,τι αφορά την επερώτηση την είδαμε στην τροπολογία που κατατέθηκε πριν από λίγες ημέρες για τις </w:t>
      </w:r>
      <w:r>
        <w:rPr>
          <w:rFonts w:eastAsia="Times New Roman" w:cs="Times New Roman"/>
          <w:szCs w:val="24"/>
          <w:lang w:val="en-US"/>
        </w:rPr>
        <w:t>offshore</w:t>
      </w:r>
      <w:r>
        <w:rPr>
          <w:rFonts w:eastAsia="Times New Roman" w:cs="Times New Roman"/>
          <w:szCs w:val="24"/>
        </w:rPr>
        <w:t xml:space="preserve"> εταιρείες, όταν αποχώρησαν. Αυτό από μόνο του δείχνει ποιες είναι </w:t>
      </w:r>
      <w:r>
        <w:rPr>
          <w:rFonts w:eastAsia="Times New Roman" w:cs="Times New Roman"/>
          <w:szCs w:val="24"/>
        </w:rPr>
        <w:t xml:space="preserve">οι διαθέσεις τους για την πάταξη της φοροδιαφυγής. </w:t>
      </w:r>
    </w:p>
    <w:p w14:paraId="6FAA060B"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Όταν μιλάμε για φοροδιαφυγή σ’ αυτή τη χώρα, πρέπει να πούμε ότι έχει συγκεκριμένους επαγγελματικούς κλάδους. Είναι μικροπωλητές, αυτοαπασχολούμενοι και μικρές επιχειρήσεις, όπου επιβάλλονται εξοντωτικά π</w:t>
      </w:r>
      <w:r>
        <w:rPr>
          <w:rFonts w:eastAsia="Times New Roman" w:cs="Times New Roman"/>
          <w:szCs w:val="24"/>
        </w:rPr>
        <w:t>ρόστιμα. Γιατί, κύριε Υπουργέ, ένα πρόστιμο της τάξης των 2.000 ευρώ για ένα μπουκαλάκι νερό, για το οποίο δεν θα κόψουν απόδειξη, είναι εξοντωτικό. Η οικογένεια με αυτά τα 2.000 ευρώ θα μπορούσε να περάσει τέσσερις ολόκληρους μήνες.</w:t>
      </w:r>
    </w:p>
    <w:p w14:paraId="6FAA060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Κύριε Υπουργέ, μας είπ</w:t>
      </w:r>
      <w:r>
        <w:rPr>
          <w:rFonts w:eastAsia="Times New Roman" w:cs="Times New Roman"/>
          <w:szCs w:val="24"/>
        </w:rPr>
        <w:t>ατε ότι έχει γίνει επανειλημμένα και συνεχίζει να γίνεται έλεγχος σε ό,τι αφορά τις λίστες. Αυτό, κύριε Υπουργέ, είναι το εύκολο. Το να κάνεις τον έλεγχο και να κάνεις και μία βεβαίωση προστίμων είναι τα δύο εύκολα βήματα. Δεν μας είπατε, όμως, και δεν ανέ</w:t>
      </w:r>
      <w:r>
        <w:rPr>
          <w:rFonts w:eastAsia="Times New Roman" w:cs="Times New Roman"/>
          <w:szCs w:val="24"/>
        </w:rPr>
        <w:t xml:space="preserve">φερε κανείς στοιχεία για την </w:t>
      </w:r>
      <w:proofErr w:type="spellStart"/>
      <w:r>
        <w:rPr>
          <w:rFonts w:eastAsia="Times New Roman" w:cs="Times New Roman"/>
          <w:szCs w:val="24"/>
        </w:rPr>
        <w:t>εισπραξιμότητα</w:t>
      </w:r>
      <w:proofErr w:type="spellEnd"/>
      <w:r>
        <w:rPr>
          <w:rFonts w:eastAsia="Times New Roman" w:cs="Times New Roman"/>
          <w:szCs w:val="24"/>
        </w:rPr>
        <w:t>. Πόσα απ’ αυτά τα πρόστιμα που επιβάλατε έχουν εισπραχθεί σήμερα, κύριε Υπουργέ;</w:t>
      </w:r>
    </w:p>
    <w:p w14:paraId="6FAA060D"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Κατέθεσα στοιχεία γι’ αυτό.</w:t>
      </w:r>
    </w:p>
    <w:p w14:paraId="6FAA060E"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Θα τα δούμε πολύ ευχαρίστως και</w:t>
      </w:r>
      <w:r>
        <w:rPr>
          <w:rFonts w:eastAsia="Times New Roman" w:cs="Times New Roman"/>
          <w:szCs w:val="24"/>
        </w:rPr>
        <w:t xml:space="preserve"> μακάρι, να συνεχίσετε να καταθέτετε στοιχεία </w:t>
      </w:r>
      <w:proofErr w:type="spellStart"/>
      <w:r>
        <w:rPr>
          <w:rFonts w:eastAsia="Times New Roman" w:cs="Times New Roman"/>
          <w:szCs w:val="24"/>
        </w:rPr>
        <w:t>εισπραξιμότητας</w:t>
      </w:r>
      <w:proofErr w:type="spellEnd"/>
      <w:r>
        <w:rPr>
          <w:rFonts w:eastAsia="Times New Roman" w:cs="Times New Roman"/>
          <w:szCs w:val="24"/>
        </w:rPr>
        <w:t xml:space="preserve"> απ’ όλα αυτά.</w:t>
      </w:r>
    </w:p>
    <w:p w14:paraId="6FAA060F"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την οικονομική πολιτική που ασκήθηκε, πρέπει να πούμε ότι αυτή φταίει απόλυτα για τη φοροδιαφυγή που υπάρχει. Όταν έχετε καταργήσει το αφορολόγητο, ένα αφορολόγητο πο</w:t>
      </w:r>
      <w:r>
        <w:rPr>
          <w:rFonts w:eastAsia="Times New Roman" w:cs="Times New Roman"/>
          <w:szCs w:val="24"/>
        </w:rPr>
        <w:t>υ ήταν στις 12.000 ευρώ –και ξέρετε πολύ καλά ότι οι περισσότεροι επαγγελματικοί κλάδοι ήδη με αυτό το αφορολόγητο κατά κάποιον τρόπο φοροδιέφευγαν- ωθείτε, κύριε Υπουργέ, και εσείς και οι προκάτοχοί σας, με την πολιτική που ασκείτε, στο να φοροδιαφεύγει ο</w:t>
      </w:r>
      <w:r>
        <w:rPr>
          <w:rFonts w:eastAsia="Times New Roman" w:cs="Times New Roman"/>
          <w:szCs w:val="24"/>
        </w:rPr>
        <w:t xml:space="preserve"> απλός ελληνικός λαός. Θα έπρεπε, για να μπορέσετε να πατήσετε στο φιλότιμο του Έλληνα -το οποίο, πιστέψτε με, είναι πράγματι τεράστιο- να υπάρχει μία ανταποδοτικότητα από τους φόρους που πληρώνει ο ελληνικός λαός, κάτι το οποίο ούτε από εσάς έχουμε δει όσ</w:t>
      </w:r>
      <w:r>
        <w:rPr>
          <w:rFonts w:eastAsia="Times New Roman" w:cs="Times New Roman"/>
          <w:szCs w:val="24"/>
        </w:rPr>
        <w:t>ο κυβερνάτε ούτε από τους προκατόχους σας.</w:t>
      </w:r>
    </w:p>
    <w:p w14:paraId="6FAA0610"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Σήμερα, κύριε Υπουργέ, όταν ένας ελεύθερος επαγγελματίας δηλώνει καθαρό εισόδημα 10.000 ευρώ, τα 6.500 ευρώ απ’ αυτά είτε με άμεσο είτε με έμμεσο τρόπο καταβάλλονται σε φόρους. Με τα 3.500 ευρώ που υπολείπονται, μ</w:t>
      </w:r>
      <w:r>
        <w:rPr>
          <w:rFonts w:eastAsia="Times New Roman" w:cs="Times New Roman"/>
          <w:szCs w:val="24"/>
        </w:rPr>
        <w:t xml:space="preserve">ία τετραμελής οικογένεια, που ίσως έχει και ένα παιδί που σπουδάζει, πώς θα </w:t>
      </w:r>
      <w:r>
        <w:rPr>
          <w:rFonts w:eastAsia="Times New Roman" w:cs="Times New Roman"/>
          <w:szCs w:val="24"/>
        </w:rPr>
        <w:lastRenderedPageBreak/>
        <w:t>μπορέσει να επιβιώσει; Αυτόματα τι εισπράττουμε εδώ; Ότι σίγουρα ο μόνος τρόπος, για να επιβιώσει, θα είναι η φοροδιαφυγή.</w:t>
      </w:r>
    </w:p>
    <w:p w14:paraId="6FAA0611"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Σε ό,τι αφορά τους ελέγχους που έχουν γίνει, θυμάστε πολύ</w:t>
      </w:r>
      <w:r>
        <w:rPr>
          <w:rFonts w:eastAsia="Times New Roman" w:cs="Times New Roman"/>
          <w:szCs w:val="24"/>
        </w:rPr>
        <w:t xml:space="preserve"> καλά ότι για τον κ. Παπακωνσταντίνου δεν ασκήθηκε δίωξη, όχι γιατί δεν ήταν ένοχος, αλλά διότι δεν μπόρεσε να αποδειχθεί η ζημιά που υπέστη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απ’ αυτό που έκανε.</w:t>
      </w:r>
    </w:p>
    <w:p w14:paraId="6FAA0612"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για να μπορέσουν να υπάρξουν επενδύσεις σ’ αυτή τη χώρα και </w:t>
      </w:r>
      <w:r>
        <w:rPr>
          <w:rFonts w:eastAsia="Times New Roman" w:cs="Times New Roman"/>
          <w:szCs w:val="24"/>
        </w:rPr>
        <w:t>επενδύσεις όχι από ξένους επενδυτές, αλλά από Έλληνες -γιατί υπάρχουν πάρα πολλοί Έλληνες οι οποίοι έχουν επενδύσει στο εξωτερικό- πρώτο σας μέλημα και πρώτη μέριμνά σας πρέπει να είναι να καταφέρετε τους Έλληνες επενδυτές πρώτα αυτοί να επενδύσουν στην πα</w:t>
      </w:r>
      <w:r>
        <w:rPr>
          <w:rFonts w:eastAsia="Times New Roman" w:cs="Times New Roman"/>
          <w:szCs w:val="24"/>
        </w:rPr>
        <w:t xml:space="preserve">τρίδα μας και μετά τα ξένα κεφάλαια. </w:t>
      </w:r>
    </w:p>
    <w:p w14:paraId="6FAA0613"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Για να γίνει αυτό και να μπορέσετε να πατάξετε τη φοροδιαφυγή, θα πρέπει να κάνετε πράξη αυτό που λέμε συνέχεια εμείς ως Λαϊκός Σύνδεσμος-Χρυσή Αυγή. Θα πρέπει να υπάρξει, πρώτον, ένα σταθερό </w:t>
      </w:r>
      <w:r>
        <w:rPr>
          <w:rFonts w:eastAsia="Times New Roman" w:cs="Times New Roman"/>
          <w:szCs w:val="24"/>
        </w:rPr>
        <w:lastRenderedPageBreak/>
        <w:t>φορολογικό πλαίσιο, ώστε ν</w:t>
      </w:r>
      <w:r>
        <w:rPr>
          <w:rFonts w:eastAsia="Times New Roman" w:cs="Times New Roman"/>
          <w:szCs w:val="24"/>
        </w:rPr>
        <w:t>α λειτουργήσει ελκυστικά και να μπορέσουν να έρθουν οι πολυπόθητοι επενδυτές.</w:t>
      </w:r>
    </w:p>
    <w:p w14:paraId="6FAA0614"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Η φοροδιαφυγή είναι κάτι αναμενόμενο, αλλά όπως σας είπα και πριν, θα πρέπει να ελέγξετε και τις μεγάλες εταιρείες. Όταν επιβάλλετε φόρους στις μικρές επιχειρήσεις, όταν επιβάλλε</w:t>
      </w:r>
      <w:r>
        <w:rPr>
          <w:rFonts w:eastAsia="Times New Roman" w:cs="Times New Roman"/>
          <w:szCs w:val="24"/>
        </w:rPr>
        <w:t xml:space="preserve">τε φόρους στους αγρότες, οι οποίοι είναι εξοντωτικοί, εν αντιθέσει με τις μεγάλες εταιρείες, που ξέρουμε πολύ καλά ότι ακόμα και οι  καφέδες που παίρνουν, ακόμα και η βενζίνη που βάζουν στα αυτοκίνητά τους, δικαιολογούνται ως έξοδο, εδώ δεν μιλάμε για την </w:t>
      </w:r>
      <w:r>
        <w:rPr>
          <w:rFonts w:eastAsia="Times New Roman" w:cs="Times New Roman"/>
          <w:szCs w:val="24"/>
        </w:rPr>
        <w:t>ισότητα, εδώ μιλάμε για την παραβίαση του άρθρου 4 του Συντάγματος, όπου αναφέρεται ρητά ότι όλοι οι Έλληνες είναι ίσοι. Σε καμ</w:t>
      </w:r>
      <w:r>
        <w:rPr>
          <w:rFonts w:eastAsia="Times New Roman" w:cs="Times New Roman"/>
          <w:szCs w:val="24"/>
        </w:rPr>
        <w:t>μ</w:t>
      </w:r>
      <w:r>
        <w:rPr>
          <w:rFonts w:eastAsia="Times New Roman" w:cs="Times New Roman"/>
          <w:szCs w:val="24"/>
        </w:rPr>
        <w:t>ιά περίπτωση δεν ισχύει αυτό στην Ελλάδα φυσικά. Οπότε, θα πρέπει με κάθε τρόπο να πατάξετε τη φοροδιαφυγή στις μεγαλύτερες κοιν</w:t>
      </w:r>
      <w:r>
        <w:rPr>
          <w:rFonts w:eastAsia="Times New Roman" w:cs="Times New Roman"/>
          <w:szCs w:val="24"/>
        </w:rPr>
        <w:t xml:space="preserve">ωνικές οικονομικά τάξεις και όχι στους μικρομεσαίους. Θα πρέπει να υπάρξει μία ανεκτικότητα σε ό,τι αφορά στην καταβολή των προστίμων εις ό,τι αφορά τους μικρομεσαίους, τους αυτοαπασχολούμενους και τους μικροπωλητές. </w:t>
      </w:r>
    </w:p>
    <w:p w14:paraId="6FAA0615"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να κοιτάξετε, κύριε Υπουργέ, όπως </w:t>
      </w:r>
      <w:r>
        <w:rPr>
          <w:rFonts w:eastAsia="Times New Roman" w:cs="Times New Roman"/>
          <w:szCs w:val="24"/>
        </w:rPr>
        <w:t>σας ανέφερα και πριν, να μπορέσετε όσο πιο σύντομα γίνεται, γιατί οι λίστες δεν είναι μόνο αυτές που αναφέρθηκαν. Το είπε και ο κ. Σταμάτης από τη Νέα Δημοκρατία ότι οι λίστες προϋπήρχαν από τη Νέα Δημοκρατία και εδώ πράγματι θα πρέπει κάποια στιγμή να μας</w:t>
      </w:r>
      <w:r>
        <w:rPr>
          <w:rFonts w:eastAsia="Times New Roman" w:cs="Times New Roman"/>
          <w:szCs w:val="24"/>
        </w:rPr>
        <w:t xml:space="preserve"> πει και η Νέα Δημοκρατία τι έκανε επί των ημερών της. </w:t>
      </w:r>
    </w:p>
    <w:p w14:paraId="6FAA0616"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Οι λίστες είναι πάνω από δέκα. Απλά, μου κάνει εντύπωση που επανειλημμένα η Νέα Δημοκρατία ασχολείται με τη λίστα </w:t>
      </w:r>
      <w:proofErr w:type="spellStart"/>
      <w:r>
        <w:rPr>
          <w:rFonts w:eastAsia="Times New Roman" w:cs="Times New Roman"/>
          <w:szCs w:val="24"/>
        </w:rPr>
        <w:t>Λαγκάρντ</w:t>
      </w:r>
      <w:proofErr w:type="spellEnd"/>
      <w:r>
        <w:rPr>
          <w:rFonts w:eastAsia="Times New Roman" w:cs="Times New Roman"/>
          <w:szCs w:val="24"/>
        </w:rPr>
        <w:t xml:space="preserve">. Φαίνεται ότι η συγκεκριμένα λίστα </w:t>
      </w:r>
      <w:proofErr w:type="spellStart"/>
      <w:r>
        <w:rPr>
          <w:rFonts w:eastAsia="Times New Roman" w:cs="Times New Roman"/>
          <w:szCs w:val="24"/>
        </w:rPr>
        <w:t>Λαγκάρντ</w:t>
      </w:r>
      <w:proofErr w:type="spellEnd"/>
      <w:r>
        <w:rPr>
          <w:rFonts w:eastAsia="Times New Roman" w:cs="Times New Roman"/>
          <w:szCs w:val="24"/>
        </w:rPr>
        <w:t xml:space="preserve"> περιέχει τους λιγότερους από τα σ</w:t>
      </w:r>
      <w:r>
        <w:rPr>
          <w:rFonts w:eastAsia="Times New Roman" w:cs="Times New Roman"/>
          <w:szCs w:val="24"/>
        </w:rPr>
        <w:t xml:space="preserve">τελέχη της Νέας Δημοκρατίας μέσα, εν αντιθέσει με όλες τις υπόλοιπες. Έχουμε παράδειγμα, όπως ήταν οι λίστες των </w:t>
      </w:r>
      <w:r>
        <w:rPr>
          <w:rFonts w:eastAsia="Times New Roman" w:cs="Times New Roman"/>
          <w:szCs w:val="24"/>
          <w:lang w:val="en-US"/>
        </w:rPr>
        <w:t>offshore</w:t>
      </w:r>
      <w:r>
        <w:rPr>
          <w:rFonts w:eastAsia="Times New Roman" w:cs="Times New Roman"/>
          <w:szCs w:val="24"/>
        </w:rPr>
        <w:t xml:space="preserve"> εταιρειών, και το έχω </w:t>
      </w:r>
      <w:proofErr w:type="spellStart"/>
      <w:r>
        <w:rPr>
          <w:rFonts w:eastAsia="Times New Roman" w:cs="Times New Roman"/>
          <w:szCs w:val="24"/>
        </w:rPr>
        <w:t>ξανααναφέρει</w:t>
      </w:r>
      <w:proofErr w:type="spellEnd"/>
      <w:r>
        <w:rPr>
          <w:rFonts w:eastAsia="Times New Roman" w:cs="Times New Roman"/>
          <w:szCs w:val="24"/>
        </w:rPr>
        <w:t xml:space="preserve"> από αυτό το Βήμα. Σε μία πόλη, στο </w:t>
      </w:r>
      <w:proofErr w:type="spellStart"/>
      <w:r>
        <w:rPr>
          <w:rFonts w:eastAsia="Times New Roman" w:cs="Times New Roman"/>
          <w:szCs w:val="24"/>
        </w:rPr>
        <w:t>Κρανίδι</w:t>
      </w:r>
      <w:proofErr w:type="spellEnd"/>
      <w:r>
        <w:rPr>
          <w:rFonts w:eastAsia="Times New Roman" w:cs="Times New Roman"/>
          <w:szCs w:val="24"/>
        </w:rPr>
        <w:t xml:space="preserve"> Αργολίδος, κύριε Υπουργέ, με πληθυσμό τρεις χιλιάδες κατ</w:t>
      </w:r>
      <w:r>
        <w:rPr>
          <w:rFonts w:eastAsia="Times New Roman" w:cs="Times New Roman"/>
          <w:szCs w:val="24"/>
        </w:rPr>
        <w:t xml:space="preserve">οίκους, αντιστοιχεί ανά </w:t>
      </w:r>
      <w:proofErr w:type="spellStart"/>
      <w:r>
        <w:rPr>
          <w:rFonts w:eastAsia="Times New Roman" w:cs="Times New Roman"/>
          <w:szCs w:val="24"/>
        </w:rPr>
        <w:t>εκατόν</w:t>
      </w:r>
      <w:proofErr w:type="spellEnd"/>
      <w:r>
        <w:rPr>
          <w:rFonts w:eastAsia="Times New Roman" w:cs="Times New Roman"/>
          <w:szCs w:val="24"/>
        </w:rPr>
        <w:t xml:space="preserve"> είκοσι κατοίκους μία </w:t>
      </w:r>
      <w:r>
        <w:rPr>
          <w:rFonts w:eastAsia="Times New Roman" w:cs="Times New Roman"/>
          <w:szCs w:val="24"/>
          <w:lang w:val="en-US"/>
        </w:rPr>
        <w:t>offshore</w:t>
      </w:r>
      <w:r>
        <w:rPr>
          <w:rFonts w:eastAsia="Times New Roman" w:cs="Times New Roman"/>
          <w:szCs w:val="24"/>
        </w:rPr>
        <w:t xml:space="preserve"> εταιρεία. Τι συμβαίνει εδώ; Ή είναι τρομερά επιχειρηματικά δαιμόνιοι οι κάτοικοι αυτής της περιοχής ή θα πρέπει να ψάξουμε ποιοι πολιτικοί κατάγονται από αυτήν την περιοχή. Και είναι πολλοί αυτοί</w:t>
      </w:r>
      <w:r>
        <w:rPr>
          <w:rFonts w:eastAsia="Times New Roman" w:cs="Times New Roman"/>
          <w:szCs w:val="24"/>
        </w:rPr>
        <w:t>.</w:t>
      </w:r>
    </w:p>
    <w:p w14:paraId="6FAA0617"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συνάδελφε, ολοκληρώστε.</w:t>
      </w:r>
    </w:p>
    <w:p w14:paraId="6FAA0618"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Ολοκλήρωσα, κύριε Πρόεδρε, ευχαριστώ.</w:t>
      </w:r>
    </w:p>
    <w:p w14:paraId="6FAA0619" w14:textId="77777777" w:rsidR="006F28F6" w:rsidRDefault="00265160">
      <w:pPr>
        <w:spacing w:after="0" w:line="600" w:lineRule="auto"/>
        <w:ind w:firstLine="720"/>
        <w:jc w:val="center"/>
        <w:rPr>
          <w:rFonts w:eastAsia="Times New Roman"/>
          <w:bCs/>
        </w:rPr>
      </w:pPr>
      <w:r>
        <w:rPr>
          <w:rFonts w:eastAsia="Times New Roman"/>
          <w:bCs/>
        </w:rPr>
        <w:t xml:space="preserve">(Χειροκροτήματα από την πτέρυγα </w:t>
      </w:r>
      <w:r>
        <w:rPr>
          <w:rFonts w:eastAsia="Times New Roman"/>
          <w:bCs/>
        </w:rPr>
        <w:t xml:space="preserve">της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6FAA061A"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 Κοινοβουλευτικός Εκπρόσωπος του Κομμουνιστικού Κόμματος Ελλάδ</w:t>
      </w:r>
      <w:r>
        <w:rPr>
          <w:rFonts w:eastAsia="Times New Roman" w:cs="Times New Roman"/>
          <w:szCs w:val="24"/>
        </w:rPr>
        <w:t>α</w:t>
      </w:r>
      <w:r>
        <w:rPr>
          <w:rFonts w:eastAsia="Times New Roman" w:cs="Times New Roman"/>
          <w:szCs w:val="24"/>
        </w:rPr>
        <w:t xml:space="preserve">ς, κ. </w:t>
      </w:r>
      <w:proofErr w:type="spellStart"/>
      <w:r>
        <w:rPr>
          <w:rFonts w:eastAsia="Times New Roman" w:cs="Times New Roman"/>
          <w:szCs w:val="24"/>
        </w:rPr>
        <w:t>Βαρδαλής</w:t>
      </w:r>
      <w:proofErr w:type="spellEnd"/>
      <w:r>
        <w:rPr>
          <w:rFonts w:eastAsia="Times New Roman" w:cs="Times New Roman"/>
          <w:szCs w:val="24"/>
        </w:rPr>
        <w:t xml:space="preserve"> έχει το</w:t>
      </w:r>
      <w:r>
        <w:rPr>
          <w:rFonts w:eastAsia="Times New Roman" w:cs="Times New Roman"/>
          <w:szCs w:val="24"/>
        </w:rPr>
        <w:t>ν</w:t>
      </w:r>
      <w:r>
        <w:rPr>
          <w:rFonts w:eastAsia="Times New Roman" w:cs="Times New Roman"/>
          <w:szCs w:val="24"/>
        </w:rPr>
        <w:t xml:space="preserve"> λόγο.</w:t>
      </w:r>
    </w:p>
    <w:p w14:paraId="6FAA061B"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Κύριε Υπουργέ, κυρίες και κύριοι Βουλευτές, παρακολουθήσαμε μία συζήτηση με κορώνες για το ποιος ευθύνεται για την αναποτελεσματικότητα της κ</w:t>
      </w:r>
      <w:r>
        <w:rPr>
          <w:rFonts w:eastAsia="Times New Roman" w:cs="Times New Roman"/>
          <w:szCs w:val="24"/>
        </w:rPr>
        <w:t>ρατικής μηχανής να πατάξει τη φοροδιαφυγή, κρύβοντας ταυτόχρονα τον χαρακτήρα αυτής της φορολογικής πολιτικής, μιας πολιτικής βαθιάς ταξικής, που στόχο έχει να τα παίρνει από τα λαϊκά στρώματα και να τα δίνει στο μεγάλο κεφάλαιο. Μόνο να πάρει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w:t>
      </w:r>
      <w:r>
        <w:rPr>
          <w:rFonts w:eastAsia="Times New Roman" w:cs="Times New Roman"/>
          <w:szCs w:val="24"/>
        </w:rPr>
        <w:t xml:space="preserve"> κανείς πως από τα 50 δισεκατομμύρια ευρώ των φορολογικών εσόδων του κράτους, μόλις τα 2 δισεκατομμύρια, δηλαδή 5%, καταβάλλει το μεγάλο κεφάλαιο. Μόνο από αυτό θα καταλάβει τον χαρακτήρα αυτής της φορολογικής πολιτικής σας.</w:t>
      </w:r>
    </w:p>
    <w:p w14:paraId="6FAA061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Αυτήν την περίοδο είχαμε έξοδο</w:t>
      </w:r>
      <w:r>
        <w:rPr>
          <w:rFonts w:eastAsia="Times New Roman" w:cs="Times New Roman"/>
          <w:szCs w:val="24"/>
        </w:rPr>
        <w:t xml:space="preserve"> από τη χώρα χρηματικού κεφαλαίου πάνω από 140 δισεκατομμύρια ευρώ. Στην πράξη, λοιπόν, απαλλάσσεται το κεφάλαιο από το να πληρώνει φόρους με διάφορες φορολογικές ελαφρύνσεις, τη δυνατότητα που έχουν τριγωνικών συναλλαγών και </w:t>
      </w:r>
      <w:proofErr w:type="spellStart"/>
      <w:r>
        <w:rPr>
          <w:rFonts w:eastAsia="Times New Roman" w:cs="Times New Roman"/>
          <w:szCs w:val="24"/>
        </w:rPr>
        <w:t>εξωχώριας</w:t>
      </w:r>
      <w:proofErr w:type="spellEnd"/>
      <w:r>
        <w:rPr>
          <w:rFonts w:eastAsia="Times New Roman" w:cs="Times New Roman"/>
          <w:szCs w:val="24"/>
        </w:rPr>
        <w:t xml:space="preserve"> φορολόγησης σε φορολ</w:t>
      </w:r>
      <w:r>
        <w:rPr>
          <w:rFonts w:eastAsia="Times New Roman" w:cs="Times New Roman"/>
          <w:szCs w:val="24"/>
        </w:rPr>
        <w:t xml:space="preserve">ογικούς παραδείσους αλλά και με διάφορα λογιστικά τερτίπια. </w:t>
      </w:r>
    </w:p>
    <w:p w14:paraId="6FAA061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Το πιο χαρακτηριστικό παράδειγμα είναι το εφοπλιστικό κεφάλαιο. Οι εφοπλιστές πληρώνουν συνολικούς φόρους λιγότερο από 100 εκατομμύρια ευρώ ετησίως, όταν ο κύκλος εργασιών τους υπερβαίνει τα 10 δ</w:t>
      </w:r>
      <w:r>
        <w:rPr>
          <w:rFonts w:eastAsia="Times New Roman" w:cs="Times New Roman"/>
          <w:szCs w:val="24"/>
        </w:rPr>
        <w:t>ισεκατομμύρια ευρώ και όταν την ίδια περίοδο επενδύουν σε νέα πλοία συνολικής αξίας άνω 4 δισεκατομμυρίων ευρώ. Οι εφοπλιστές πρακτικά, δηλαδή, πληρώνουν για ετήσιους φόρους τα ναύλα δύο-τριών ημερών και την ίδια στιγμή καθημερινά φορτώνετε στα λαϊκά στρώμ</w:t>
      </w:r>
      <w:r>
        <w:rPr>
          <w:rFonts w:eastAsia="Times New Roman" w:cs="Times New Roman"/>
          <w:szCs w:val="24"/>
        </w:rPr>
        <w:t>ατα νέα φορολογικά βάρη πάνω στα παλιά. Εδώ πλέον χάνει κανείς το λογαριασμό.</w:t>
      </w:r>
    </w:p>
    <w:p w14:paraId="6FAA061E"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 Όμως, ο ταξικός χαρακτήρας του αστικού κράτους δεν περιορίζεται μόνο στη φορολογική πολιτική. Διαχρονικά αξιοποιεί τον προϋπολογισμό για να κάνει ακριβώς το ίδιο πράγμα, να παίρνει δηλαδή από </w:t>
      </w:r>
      <w:r>
        <w:rPr>
          <w:rFonts w:eastAsia="Times New Roman" w:cs="Times New Roman"/>
          <w:szCs w:val="24"/>
        </w:rPr>
        <w:lastRenderedPageBreak/>
        <w:t>το λαό και να στηρίζει τους μονοπωλιακούς ομίλους. Γι’ αυτήν τη</w:t>
      </w:r>
      <w:r>
        <w:rPr>
          <w:rFonts w:eastAsia="Times New Roman" w:cs="Times New Roman"/>
          <w:szCs w:val="24"/>
        </w:rPr>
        <w:t>ν κατάσταση, που εν συντομία σας περιέγραψα, απόλυτα συνυπεύθυνοι είναι τόσο ο ΣΥΡΙΖΑ όσο και η Νέα Δημοκρατία και το ΠΑΣΟΚ. Διαμορφώσατε οι μεν και διατηρείτε οι δε, όλοι, αυτό το ταξικό φορολογικό σύστημα. Άλλωστε, σήμερα ο κύριος Υπουργός έδωσε και συγχ</w:t>
      </w:r>
      <w:r>
        <w:rPr>
          <w:rFonts w:eastAsia="Times New Roman" w:cs="Times New Roman"/>
          <w:szCs w:val="24"/>
        </w:rPr>
        <w:t xml:space="preserve">αρητήρια στη Νέα Δημοκρατία για το νομοθετικό πλαίσιο που άφησε φεύγοντας. Απλά δεν κατάφερε να το αξιοποιήσει. </w:t>
      </w:r>
    </w:p>
    <w:p w14:paraId="6FAA061F"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αυτό το επιχείρημα με το παλιό πολιτικό σύστημα θα πρέπει κάποτε να τελειώνει. Κατά τη γνώμη μας και το παλιό και το νέο το</w:t>
      </w:r>
      <w:r>
        <w:rPr>
          <w:rFonts w:eastAsia="Times New Roman" w:cs="Times New Roman"/>
          <w:szCs w:val="24"/>
        </w:rPr>
        <w:t>υς επιχειρηματικούς ομίλους, το μεγάλο κεφάλαιο στηρίζει και ταυτόχρονα ρημάζει το</w:t>
      </w:r>
      <w:r>
        <w:rPr>
          <w:rFonts w:eastAsia="Times New Roman" w:cs="Times New Roman"/>
          <w:szCs w:val="24"/>
        </w:rPr>
        <w:t>ν</w:t>
      </w:r>
      <w:r>
        <w:rPr>
          <w:rFonts w:eastAsia="Times New Roman" w:cs="Times New Roman"/>
          <w:szCs w:val="24"/>
        </w:rPr>
        <w:t xml:space="preserve"> λαό στους φόρους και τα χαράτσια. Άλλωστε, τώρα έχουμε αρκετά να μετρήσουμε και για τις μέρες του ΣΥΡΙΖΑ. Είχε - δεν είχε, ως Κυβέρνηση, ενίσχυσε τη </w:t>
      </w:r>
      <w:proofErr w:type="spellStart"/>
      <w:r>
        <w:rPr>
          <w:rFonts w:eastAsia="Times New Roman" w:cs="Times New Roman"/>
          <w:szCs w:val="24"/>
        </w:rPr>
        <w:t>φοροαφαίμαξη</w:t>
      </w:r>
      <w:proofErr w:type="spellEnd"/>
      <w:r>
        <w:rPr>
          <w:rFonts w:eastAsia="Times New Roman" w:cs="Times New Roman"/>
          <w:szCs w:val="24"/>
        </w:rPr>
        <w:t xml:space="preserve"> των εργαζο</w:t>
      </w:r>
      <w:r>
        <w:rPr>
          <w:rFonts w:eastAsia="Times New Roman" w:cs="Times New Roman"/>
          <w:szCs w:val="24"/>
        </w:rPr>
        <w:t xml:space="preserve">μένων και γενικότερα των λαϊκών στρωμάτων ενάμιση χρόνο. </w:t>
      </w:r>
    </w:p>
    <w:p w14:paraId="6FAA0620"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Πρόσφατα, φορτώσατε με 3,6 δισεκατομμύρια επιπλέον φόρους, άμεσους και έμμεσους, για να πάρετε τη δόση. Απανωτές αυξήσεις στο ΦΠΑ, αύξηση φορολογικών συντελεστών, μείωση του αφορολόγητου και πάει λέ</w:t>
      </w:r>
      <w:r>
        <w:rPr>
          <w:rFonts w:eastAsia="Times New Roman" w:cs="Times New Roman"/>
          <w:szCs w:val="24"/>
        </w:rPr>
        <w:t xml:space="preserve">γοντας. Ο ένας στους δύο Έλληνες οφείλει πλέον στην εφορία. Μέσα στο πρώτο τετράμηνο του έτους τα ληξιπρόθεσμα χρέη προς την εφορία αυξήθηκαν κατά 4,33 δισεκατομμύρια ευρώ. Από τους </w:t>
      </w:r>
      <w:proofErr w:type="spellStart"/>
      <w:r>
        <w:rPr>
          <w:rFonts w:eastAsia="Times New Roman" w:cs="Times New Roman"/>
          <w:szCs w:val="24"/>
        </w:rPr>
        <w:t>εκατόν</w:t>
      </w:r>
      <w:proofErr w:type="spellEnd"/>
      <w:r>
        <w:rPr>
          <w:rFonts w:eastAsia="Times New Roman" w:cs="Times New Roman"/>
          <w:szCs w:val="24"/>
        </w:rPr>
        <w:t xml:space="preserve"> τριάντα επτά χιλιάδες, που είχαν ενταχθεί στη ρύθμιση των εκατό δόσ</w:t>
      </w:r>
      <w:r>
        <w:rPr>
          <w:rFonts w:eastAsia="Times New Roman" w:cs="Times New Roman"/>
          <w:szCs w:val="24"/>
        </w:rPr>
        <w:t>εων, οι πενήντα τέσσερις χιλιάδες δεν μπορούν πλέον να ανταποκριθούν. Και όλα αυτά, παρά το γεγονός ότι χρόνο με το χρόνο μισθοί και συντάξεις γκρεμίζονται σε όλο και πιο χαμηλά επίπεδα και τα λαϊκά στρώματα μετρούν αιματηρές απώλειες.</w:t>
      </w:r>
    </w:p>
    <w:p w14:paraId="6FAA0621"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Αυτές τις μέρες, με </w:t>
      </w:r>
      <w:r>
        <w:rPr>
          <w:rFonts w:eastAsia="Times New Roman" w:cs="Times New Roman"/>
          <w:szCs w:val="24"/>
        </w:rPr>
        <w:t xml:space="preserve">τον νέο αναπτυξιακό νόμο που φέρατε στη Βουλή, ο οποίος προβλέπει ενισχύσεις και φοροαπαλλαγές για τους μονοπωλιακούς ομίλους, αποκαλύπτεται με τον καλύτερο τρόπο ο ταξικός χαρακτήρας της πολιτικής σας. </w:t>
      </w:r>
    </w:p>
    <w:p w14:paraId="6FAA0622"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Το ίδιο αποκαλύπτει η επιθετική προώθηση των ιδιωτικ</w:t>
      </w:r>
      <w:r>
        <w:rPr>
          <w:rFonts w:eastAsia="Times New Roman" w:cs="Times New Roman"/>
          <w:szCs w:val="24"/>
        </w:rPr>
        <w:t>οποιήσεων γης και επιχειρήσεων με χαρακτηριστική αυτή του «Ελληνικού», με μοναδικό στόχο την ανάκαμψη και ενίσχυση της κερδοφορίας των επιχειρηματικών ομίλων.</w:t>
      </w:r>
    </w:p>
    <w:p w14:paraId="6FAA0623"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Η Κυβέρνηση υποστηρίζει πως θα τα βάλει με την «οικονομική ολιγαρχία», εστιάζοντας στην αντιμετώπ</w:t>
      </w:r>
      <w:r>
        <w:rPr>
          <w:rFonts w:eastAsia="Times New Roman" w:cs="Times New Roman"/>
          <w:szCs w:val="24"/>
        </w:rPr>
        <w:t xml:space="preserve">ιση της φοροδιαφυγής και την διαφθορά. Είναι σίγουρο πως με αυτή την προπαγάνδα η Κυβέρνηση θέλει να ρίξει στάχτη στα μάτια των λαϊκών στρωμάτων, πως με τη νέα Κυβέρνηση της Αριστεράς αντιμετωπίζονται τα χρόνια προβλήματα της διαφθοράς και της </w:t>
      </w:r>
      <w:proofErr w:type="spellStart"/>
      <w:r>
        <w:rPr>
          <w:rFonts w:eastAsia="Times New Roman" w:cs="Times New Roman"/>
          <w:szCs w:val="24"/>
        </w:rPr>
        <w:t>φοροαποφυγής</w:t>
      </w:r>
      <w:proofErr w:type="spellEnd"/>
      <w:r>
        <w:rPr>
          <w:rFonts w:eastAsia="Times New Roman" w:cs="Times New Roman"/>
          <w:szCs w:val="24"/>
        </w:rPr>
        <w:t xml:space="preserve"> της ολιγαρχίας.</w:t>
      </w:r>
    </w:p>
    <w:p w14:paraId="6FAA0624"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Με αυτή τη σημαία έχει δρομολογήσει τη νέα </w:t>
      </w:r>
      <w:proofErr w:type="spellStart"/>
      <w:r>
        <w:rPr>
          <w:rFonts w:eastAsia="Times New Roman" w:cs="Times New Roman"/>
          <w:szCs w:val="24"/>
        </w:rPr>
        <w:t>φοροεπιδρομή</w:t>
      </w:r>
      <w:proofErr w:type="spellEnd"/>
      <w:r>
        <w:rPr>
          <w:rFonts w:eastAsia="Times New Roman" w:cs="Times New Roman"/>
          <w:szCs w:val="24"/>
        </w:rPr>
        <w:t xml:space="preserve"> στα λαϊκά στρώματα που δεν βρίσκονται σε κατάσταση απόλυτης εξαθλίωσης. Η τακτική είναι γνωστή: Αποκαλύπτω ορισμένα κραυγαλέα παραδείγματα φοροδιαφυγής της άρχουσας τάξης και μετά εντ</w:t>
      </w:r>
      <w:r>
        <w:rPr>
          <w:rFonts w:eastAsia="Times New Roman" w:cs="Times New Roman"/>
          <w:szCs w:val="24"/>
        </w:rPr>
        <w:t xml:space="preserve">είνω τη </w:t>
      </w:r>
      <w:proofErr w:type="spellStart"/>
      <w:r>
        <w:rPr>
          <w:rFonts w:eastAsia="Times New Roman" w:cs="Times New Roman"/>
          <w:szCs w:val="24"/>
        </w:rPr>
        <w:t>φοροεπιδρομή</w:t>
      </w:r>
      <w:proofErr w:type="spellEnd"/>
      <w:r>
        <w:rPr>
          <w:rFonts w:eastAsia="Times New Roman" w:cs="Times New Roman"/>
          <w:szCs w:val="24"/>
        </w:rPr>
        <w:t xml:space="preserve"> στα λαϊκά στρώματα. </w:t>
      </w:r>
    </w:p>
    <w:p w14:paraId="6FAA0625"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Κι ενώ ο λαός στενάζει κάτω από το βάρος αυτής της πολιτικής, η Κυβέρνηση έχει το θράσος να επιζητά και εύσημα επειδή ο ελεγκτικός μηχανισμός επί των ημερών της τα καταφέρνει καλύτερα από τη </w:t>
      </w:r>
      <w:r>
        <w:rPr>
          <w:rFonts w:eastAsia="Times New Roman" w:cs="Times New Roman"/>
          <w:szCs w:val="24"/>
        </w:rPr>
        <w:lastRenderedPageBreak/>
        <w:t>Νέα Δημοκρατία και το Π</w:t>
      </w:r>
      <w:r>
        <w:rPr>
          <w:rFonts w:eastAsia="Times New Roman" w:cs="Times New Roman"/>
          <w:szCs w:val="24"/>
        </w:rPr>
        <w:t>ΑΣΟΚ στο να εισπράττει τους φόρους, που φορτώνουν στις πλάτες του λαού. Αυτό είναι αθλιότητα και δεν πρέπει τα λαϊκά στρώματα να το αφήσουν να μείνει έτσι.</w:t>
      </w:r>
    </w:p>
    <w:p w14:paraId="6FAA0626"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καταγγέλλει το ΣΥΡΙΖΑ πως δεν προχωρά σε μέτρα, που ήδη έχει δηλώσει πως θα πάρει, </w:t>
      </w:r>
      <w:r>
        <w:rPr>
          <w:rFonts w:eastAsia="Times New Roman" w:cs="Times New Roman"/>
          <w:szCs w:val="24"/>
        </w:rPr>
        <w:t>πως είναι αναξιόπιστος, πως δεν έχει κάνει απολύτως τίποτα ή ότι τα αποτελέσματα είναι πενιχρά. Εγκαλεί τον ΣΥΡΙΖΑ πως δεν προχωρά γρήγορα και κάνει κριτική που ενισχύει την αντιλαϊκή πολιτική της Κυβέρνησης. Όμως, είναι κριτική που βολεύει. Κάνετε κριτική</w:t>
      </w:r>
      <w:r>
        <w:rPr>
          <w:rFonts w:eastAsia="Times New Roman" w:cs="Times New Roman"/>
          <w:szCs w:val="24"/>
        </w:rPr>
        <w:t xml:space="preserve"> σε τι; Στην καταπολέμηση της φοροδιαφυγής.</w:t>
      </w:r>
    </w:p>
    <w:p w14:paraId="6FAA062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FAA0628"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6FAA0629"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Μα, και οι δυο σας συσκοτίζετε τη μόνιμη </w:t>
      </w:r>
      <w:proofErr w:type="spellStart"/>
      <w:r>
        <w:rPr>
          <w:rFonts w:eastAsia="Times New Roman" w:cs="Times New Roman"/>
          <w:szCs w:val="24"/>
        </w:rPr>
        <w:t>φοροαποφυγή</w:t>
      </w:r>
      <w:proofErr w:type="spellEnd"/>
      <w:r>
        <w:rPr>
          <w:rFonts w:eastAsia="Times New Roman" w:cs="Times New Roman"/>
          <w:szCs w:val="24"/>
        </w:rPr>
        <w:t xml:space="preserve"> του μεγάλου κεφαλαίου. Και οι δυο σας, όταν μιλά</w:t>
      </w:r>
      <w:r>
        <w:rPr>
          <w:rFonts w:eastAsia="Times New Roman" w:cs="Times New Roman"/>
          <w:szCs w:val="24"/>
        </w:rPr>
        <w:t xml:space="preserve">τε για φοροδιαφυγή, στο νου σας είναι να τσακίσετε φορολογικά μισθωτούς, αυτοαπασχολούμενους και αγρότες. </w:t>
      </w:r>
    </w:p>
    <w:p w14:paraId="6FAA062A"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Κάνει κριτική η Νέα Δημοκρατία, λέγοντας πως καθυστερεί η καθιέρωση του πλαστικού χρήματος. Τα λαϊκά στρώματα θα πρέπει να σκεφθούν ποιος χάνει και π</w:t>
      </w:r>
      <w:r>
        <w:rPr>
          <w:rFonts w:eastAsia="Times New Roman" w:cs="Times New Roman"/>
          <w:szCs w:val="24"/>
        </w:rPr>
        <w:t>οιος κερδίζει από το πλαστικό χρήμα. Αυτή σας η πρεμούρα με το πλαστικό χρήμα σε τίποτα δεν πρόκειται να ωφελήσει το λαό. Τα λαϊκά στρώματα δεν έχουν τίποτα να κερδίσουν.</w:t>
      </w:r>
    </w:p>
    <w:p w14:paraId="6FAA062B"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Για τις λίστες, βεβαίως και να γίνει έλεγχος. Ούτε συζήτηση. Άλλωστε, με αίτηση κατάθ</w:t>
      </w:r>
      <w:r>
        <w:rPr>
          <w:rFonts w:eastAsia="Times New Roman" w:cs="Times New Roman"/>
          <w:szCs w:val="24"/>
        </w:rPr>
        <w:t>εσης εγγράφου ζητήσαμε ως κόμμα στοιχεία για τους ελέγχους που έχουν γίνει μέχρι σήμερα και ακόμη δεν έχουμε πάρει απάντηση. Τα 140 δισεκατομμύρια χρηματικού κεφαλαίου, που κατά το δικό σας νομικό σύστημα, δηλαδή της απελευθέρωσης κίνησης κεφαλαίων, βγήκαν</w:t>
      </w:r>
      <w:r>
        <w:rPr>
          <w:rFonts w:eastAsia="Times New Roman" w:cs="Times New Roman"/>
          <w:szCs w:val="24"/>
        </w:rPr>
        <w:t xml:space="preserve"> νόμιμα –το υπογραμμίζω- από τη χώρα, αυτά θα τα φορολογήσουμε;</w:t>
      </w:r>
    </w:p>
    <w:p w14:paraId="6FAA062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κοροϊδεύετε με κορώνες περί πάταξης της φοροδιαφυγής όταν απαραβίαστη αρχή της Ευρωπαϊκής Ένωσης είναι η ελευθερία κίνησης κεφαλαίων, αφήνοντας ανέγγιχτες τις </w:t>
      </w:r>
      <w:r>
        <w:rPr>
          <w:rFonts w:eastAsia="Times New Roman" w:cs="Times New Roman"/>
          <w:szCs w:val="24"/>
          <w:lang w:val="en-GB"/>
        </w:rPr>
        <w:t>offshore</w:t>
      </w:r>
      <w:r>
        <w:rPr>
          <w:rFonts w:eastAsia="Times New Roman" w:cs="Times New Roman"/>
          <w:szCs w:val="24"/>
        </w:rPr>
        <w:t>, τους</w:t>
      </w:r>
      <w:r>
        <w:rPr>
          <w:rFonts w:eastAsia="Times New Roman" w:cs="Times New Roman"/>
          <w:szCs w:val="24"/>
        </w:rPr>
        <w:t xml:space="preserve"> φορολογικούς παραδείσους. Ανάμεσά τους και κράτη-μέλη, αρκεί να είναι συνεργάσιμα. Λύση σε όφελος </w:t>
      </w:r>
      <w:r>
        <w:rPr>
          <w:rFonts w:eastAsia="Times New Roman" w:cs="Times New Roman"/>
          <w:szCs w:val="24"/>
        </w:rPr>
        <w:lastRenderedPageBreak/>
        <w:t xml:space="preserve">του λαού δεν μπορεί να είναι η συνεπής εφαρμογή του σημερινού φορολογικού πλαισίου, της σημερινής φορομπηχτικής πολιτικής. </w:t>
      </w:r>
    </w:p>
    <w:p w14:paraId="6FAA062D"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Ολοκληρώστε, κύριε συνάδελφε.</w:t>
      </w:r>
    </w:p>
    <w:p w14:paraId="6FAA062E"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Ολοκληρώνω, κύριε Πρόεδρε.</w:t>
      </w:r>
    </w:p>
    <w:p w14:paraId="6FAA062F"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Λύση δεν είναι να διαγκωνίζεστε για το ποιος θα φορολογήσει αποτελεσματικότερα τον βιοπαλαιστή. </w:t>
      </w:r>
    </w:p>
    <w:p w14:paraId="6FAA0630" w14:textId="77777777" w:rsidR="006F28F6" w:rsidRDefault="00265160">
      <w:pPr>
        <w:tabs>
          <w:tab w:val="left" w:pos="1532"/>
        </w:tabs>
        <w:spacing w:after="0" w:line="600" w:lineRule="auto"/>
        <w:ind w:firstLine="567"/>
        <w:jc w:val="both"/>
        <w:rPr>
          <w:rFonts w:eastAsia="Times New Roman" w:cs="Times New Roman"/>
          <w:szCs w:val="24"/>
        </w:rPr>
      </w:pPr>
      <w:r>
        <w:rPr>
          <w:rFonts w:eastAsia="Times New Roman" w:cs="Times New Roman"/>
          <w:szCs w:val="24"/>
        </w:rPr>
        <w:t>Η λύση βρίσκεται στον αντίποδα αυτής της πολιτικής. Οι εργαζόμενοι, οι συνταξιούχ</w:t>
      </w:r>
      <w:r>
        <w:rPr>
          <w:rFonts w:eastAsia="Times New Roman" w:cs="Times New Roman"/>
          <w:szCs w:val="24"/>
        </w:rPr>
        <w:t>οι, οι αυτοαπασχολούμενοι πρέπει να αγωνιστούν στην κατεύθυνση να πληρώσει το μεγάλο κεφάλαιο, να φορολογηθούν τα κέρδη του κεφαλαίου με ποσοστά 45%, καθώς και η αξία κατοχής μετοχών και μεριδίων σε εργοστάσια, σε επιχειρήσεις, σε ομόλογα, σε επενδυτικά πρ</w:t>
      </w:r>
      <w:r>
        <w:rPr>
          <w:rFonts w:eastAsia="Times New Roman" w:cs="Times New Roman"/>
          <w:szCs w:val="24"/>
        </w:rPr>
        <w:t xml:space="preserve">οϊόντα, στα πλοία. </w:t>
      </w:r>
    </w:p>
    <w:p w14:paraId="6FAA0631" w14:textId="77777777" w:rsidR="006F28F6" w:rsidRDefault="00265160">
      <w:pPr>
        <w:tabs>
          <w:tab w:val="left" w:pos="1532"/>
        </w:tabs>
        <w:spacing w:after="0" w:line="600" w:lineRule="auto"/>
        <w:ind w:firstLine="567"/>
        <w:jc w:val="both"/>
        <w:rPr>
          <w:rFonts w:eastAsia="Times New Roman" w:cs="Times New Roman"/>
          <w:szCs w:val="24"/>
        </w:rPr>
      </w:pPr>
      <w:r>
        <w:rPr>
          <w:rFonts w:eastAsia="Times New Roman" w:cs="Times New Roman"/>
          <w:szCs w:val="24"/>
        </w:rPr>
        <w:t xml:space="preserve">Μόνο οι αγώνες του λαού μπορούν να σταματήσουν το γδάρσιμο της λαϊκής οικογένειας με φόρους και χαράτσια. </w:t>
      </w:r>
    </w:p>
    <w:p w14:paraId="6FAA0632" w14:textId="77777777" w:rsidR="006F28F6" w:rsidRDefault="00265160">
      <w:pPr>
        <w:tabs>
          <w:tab w:val="left" w:pos="1532"/>
        </w:tabs>
        <w:spacing w:after="0" w:line="600" w:lineRule="auto"/>
        <w:ind w:firstLine="567"/>
        <w:jc w:val="both"/>
        <w:rPr>
          <w:rFonts w:eastAsia="Times New Roman" w:cs="Times New Roman"/>
          <w:szCs w:val="24"/>
        </w:rPr>
      </w:pPr>
      <w:r>
        <w:rPr>
          <w:rFonts w:eastAsia="Times New Roman" w:cs="Times New Roman"/>
          <w:szCs w:val="24"/>
        </w:rPr>
        <w:t>Ευχαριστώ, κύριε Πρόεδρε και για την ανοχή.</w:t>
      </w:r>
    </w:p>
    <w:p w14:paraId="6FAA0633" w14:textId="77777777" w:rsidR="006F28F6" w:rsidRDefault="00265160">
      <w:pPr>
        <w:tabs>
          <w:tab w:val="left" w:pos="1532"/>
        </w:tabs>
        <w:spacing w:after="0" w:line="600" w:lineRule="auto"/>
        <w:ind w:firstLine="567"/>
        <w:jc w:val="both"/>
        <w:rPr>
          <w:rFonts w:eastAsia="Times New Roman"/>
          <w:bCs/>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Τον λόγο έχει ο Κοινοβουλευτικός Εκπρόσωπος της Δημ</w:t>
      </w:r>
      <w:r>
        <w:rPr>
          <w:rFonts w:eastAsia="Times New Roman"/>
          <w:bCs/>
        </w:rPr>
        <w:t>οκρατικής Συμπαράταξης ΠΑΣΟΚ-ΔΗΜΑΡ κ. Λοβέρδος.</w:t>
      </w:r>
    </w:p>
    <w:p w14:paraId="6FAA0634" w14:textId="77777777" w:rsidR="006F28F6" w:rsidRDefault="00265160">
      <w:pPr>
        <w:tabs>
          <w:tab w:val="left" w:pos="1532"/>
        </w:tabs>
        <w:spacing w:after="0" w:line="600" w:lineRule="auto"/>
        <w:ind w:firstLine="567"/>
        <w:jc w:val="both"/>
        <w:rPr>
          <w:rFonts w:eastAsia="Times New Roman"/>
          <w:bCs/>
        </w:rPr>
      </w:pPr>
      <w:r>
        <w:rPr>
          <w:rFonts w:eastAsia="Times New Roman"/>
          <w:b/>
          <w:bCs/>
        </w:rPr>
        <w:t>ΑΝΔΡΕΑΣ ΛΟΒΕΡΔΟΣ:</w:t>
      </w:r>
      <w:r>
        <w:rPr>
          <w:rFonts w:eastAsia="Times New Roman"/>
          <w:bCs/>
        </w:rPr>
        <w:t xml:space="preserve"> Κυρίες και κύριοι Βουλευτές, τα θέματα της χώρας είναι τα θέματα που σχετίζονται με τη ζωή των πολιτών, την πορεία της ιδιωτικής οικονομίας και την πορεία της δημόσιας οικονομίας, μέρος της </w:t>
      </w:r>
      <w:r>
        <w:rPr>
          <w:rFonts w:eastAsia="Times New Roman"/>
          <w:bCs/>
        </w:rPr>
        <w:t xml:space="preserve">οποίας είναι τα θέματα που θέτει η σημερινή επίκαιρη επερώτηση. </w:t>
      </w:r>
    </w:p>
    <w:p w14:paraId="6FAA0635" w14:textId="77777777" w:rsidR="006F28F6" w:rsidRDefault="00265160">
      <w:pPr>
        <w:tabs>
          <w:tab w:val="left" w:pos="1532"/>
        </w:tabs>
        <w:spacing w:after="0" w:line="600" w:lineRule="auto"/>
        <w:ind w:firstLine="567"/>
        <w:jc w:val="both"/>
        <w:rPr>
          <w:rFonts w:eastAsia="Times New Roman"/>
          <w:bCs/>
        </w:rPr>
      </w:pPr>
      <w:r>
        <w:rPr>
          <w:rFonts w:eastAsia="Times New Roman"/>
          <w:bCs/>
        </w:rPr>
        <w:t>Ενώ αυτή είναι η πραγματικότητα -η αδυσώπητη πραγματικότητα εν μέσω κρίσης- επιχειρείται τις τελευταίες μέρες να πιστέψουν οι πολίτες ότι η χώρα γύρισε σελίδα, ότι τα πράγματα άλλαξαν και πως</w:t>
      </w:r>
      <w:r>
        <w:rPr>
          <w:rFonts w:eastAsia="Times New Roman"/>
          <w:bCs/>
        </w:rPr>
        <w:t xml:space="preserve"> έχουν τώρα πια τη δυνατότητα να συζητούν εκλογικούς νόμους, αναθεωρήσεις Συνταγμάτων, να συμβολίζεται η 24</w:t>
      </w:r>
      <w:r>
        <w:rPr>
          <w:rFonts w:eastAsia="Times New Roman"/>
          <w:bCs/>
          <w:vertAlign w:val="superscript"/>
        </w:rPr>
        <w:t>η</w:t>
      </w:r>
      <w:r>
        <w:rPr>
          <w:rFonts w:eastAsia="Times New Roman"/>
          <w:bCs/>
        </w:rPr>
        <w:t xml:space="preserve"> Ιουλίου, η πτώση της Δικτατορίας, με την πρόταση του Πρωθυπουργού για την αναθεώρηση του Συντάγματος και τα συναφή. </w:t>
      </w:r>
    </w:p>
    <w:p w14:paraId="6FAA0636" w14:textId="77777777" w:rsidR="006F28F6" w:rsidRDefault="00265160">
      <w:pPr>
        <w:tabs>
          <w:tab w:val="left" w:pos="1532"/>
        </w:tabs>
        <w:spacing w:after="0" w:line="600" w:lineRule="auto"/>
        <w:ind w:firstLine="567"/>
        <w:jc w:val="both"/>
        <w:rPr>
          <w:rFonts w:eastAsia="Times New Roman"/>
          <w:bCs/>
        </w:rPr>
      </w:pPr>
      <w:r>
        <w:rPr>
          <w:rFonts w:eastAsia="Times New Roman"/>
          <w:bCs/>
        </w:rPr>
        <w:t>Πρέπει να καταλάβει η πλειοψηφ</w:t>
      </w:r>
      <w:r>
        <w:rPr>
          <w:rFonts w:eastAsia="Times New Roman"/>
          <w:bCs/>
        </w:rPr>
        <w:t xml:space="preserve">ία και οι ιθύνοντες νόες αυτών των πρωτοβουλιών ότι οι συμβολισμοί αυτής της περιόδου είναι πολύ συγκεκριμένοι για τον πολίτη, για την ιδιωτική οικονομία και την ελληνική </w:t>
      </w:r>
      <w:r>
        <w:rPr>
          <w:rFonts w:eastAsia="Times New Roman"/>
          <w:bCs/>
        </w:rPr>
        <w:lastRenderedPageBreak/>
        <w:t>κοινωνία. Σχετίζονται με την εφορία, με τα τηλέφωνα στους οφειλέτες δανείων που καθυσ</w:t>
      </w:r>
      <w:r>
        <w:rPr>
          <w:rFonts w:eastAsia="Times New Roman"/>
          <w:bCs/>
        </w:rPr>
        <w:t xml:space="preserve">τερούν να πληρώσουν τις οφειλές τους από διάφορους εργαζομένους στις τράπεζες ή απασχολουμένους σε άλλες υπηρεσίες συναφείς, από τα ασφαλιστικά ταμεία και τα προβλήματα που υπάρχουν με τις εισφορές, από την περικοπή των συντάξεων. </w:t>
      </w:r>
    </w:p>
    <w:p w14:paraId="6FAA0637" w14:textId="77777777" w:rsidR="006F28F6" w:rsidRDefault="00265160">
      <w:pPr>
        <w:tabs>
          <w:tab w:val="left" w:pos="1532"/>
        </w:tabs>
        <w:spacing w:after="0" w:line="600" w:lineRule="auto"/>
        <w:ind w:firstLine="567"/>
        <w:jc w:val="both"/>
        <w:rPr>
          <w:rFonts w:eastAsia="Times New Roman"/>
          <w:bCs/>
        </w:rPr>
      </w:pPr>
      <w:r>
        <w:rPr>
          <w:rFonts w:eastAsia="Times New Roman"/>
          <w:bCs/>
        </w:rPr>
        <w:t xml:space="preserve">Και αν κάποιος ήθελε να </w:t>
      </w:r>
      <w:r>
        <w:rPr>
          <w:rFonts w:eastAsia="Times New Roman"/>
          <w:bCs/>
        </w:rPr>
        <w:t>συμβολίσει με κάτι την περίοδο, η περίοδος αναμφισβήτητα συμβολίζεται από τους ενενήντα χιλιάδες λιγότερους δικαιούχους του ΕΚΑΣ. Αυτοί είναι οι συμβολισμοί και τίποτα περισσότερο. Όλα τα υπόλοιπα είναι αυταπάτες και όχι μόνο εξ αφελείας πονηρές οι σκέψεις</w:t>
      </w:r>
      <w:r>
        <w:rPr>
          <w:rFonts w:eastAsia="Times New Roman"/>
          <w:bCs/>
        </w:rPr>
        <w:t xml:space="preserve"> αυτών που τις διακινούν, αλλά και πάρα πολύ επικίνδυνες στο μέτρο που περιλαμβάνουν προτάσεις όπως η άμεση εκλογή του Προέδρου της Δημοκρατίας </w:t>
      </w:r>
      <w:proofErr w:type="spellStart"/>
      <w:r>
        <w:rPr>
          <w:rFonts w:eastAsia="Times New Roman"/>
          <w:bCs/>
        </w:rPr>
        <w:t>κ.ο.κ.</w:t>
      </w:r>
      <w:proofErr w:type="spellEnd"/>
      <w:r>
        <w:rPr>
          <w:rFonts w:eastAsia="Times New Roman"/>
          <w:bCs/>
        </w:rPr>
        <w:t>.</w:t>
      </w:r>
    </w:p>
    <w:p w14:paraId="6FAA0638" w14:textId="77777777" w:rsidR="006F28F6" w:rsidRDefault="00265160">
      <w:pPr>
        <w:tabs>
          <w:tab w:val="left" w:pos="1532"/>
        </w:tabs>
        <w:spacing w:after="0" w:line="600" w:lineRule="auto"/>
        <w:ind w:firstLine="567"/>
        <w:jc w:val="both"/>
        <w:rPr>
          <w:rFonts w:eastAsia="Times New Roman"/>
          <w:bCs/>
        </w:rPr>
      </w:pPr>
      <w:r>
        <w:rPr>
          <w:rFonts w:eastAsia="Times New Roman"/>
          <w:bCs/>
        </w:rPr>
        <w:t xml:space="preserve">Έρχεται σήμερα, κύριε Αλεξιάδη, κύριε Αναπληρωτή Υπουργέ, η επερώτηση. Και εδώ θα ανοίξω μια παρένθεση. Οι </w:t>
      </w:r>
      <w:proofErr w:type="spellStart"/>
      <w:r>
        <w:rPr>
          <w:rFonts w:eastAsia="Times New Roman"/>
          <w:bCs/>
        </w:rPr>
        <w:t>μικροομολογιούχοι</w:t>
      </w:r>
      <w:proofErr w:type="spellEnd"/>
      <w:r>
        <w:rPr>
          <w:rFonts w:eastAsia="Times New Roman"/>
          <w:bCs/>
        </w:rPr>
        <w:t xml:space="preserve"> που είχαν δει να απαντάτε στο ερώτημά μου για την τύχη τους με τρόπο πολύ σοβαρό, λέγοντας ότι μετά την αντιμετώπιση της αξιολόγηση</w:t>
      </w:r>
      <w:r>
        <w:rPr>
          <w:rFonts w:eastAsia="Times New Roman"/>
          <w:bCs/>
        </w:rPr>
        <w:t xml:space="preserve">ς θα τα δούμε αυτά, μου ζητούν </w:t>
      </w:r>
      <w:r>
        <w:rPr>
          <w:rFonts w:eastAsia="Times New Roman"/>
          <w:bCs/>
        </w:rPr>
        <w:lastRenderedPageBreak/>
        <w:t xml:space="preserve">τώρα να σας πω, με ευκαιρία τη σημερινή συζήτηση, πώς αναμένουν μια συνάντηση μαζί σας. Και, βέβαια, πέρα από τη συνάντηση αναμένουν και κάποιες παρεμβάσεις εκ μέρους σας. </w:t>
      </w:r>
    </w:p>
    <w:p w14:paraId="6FAA0639" w14:textId="77777777" w:rsidR="006F28F6" w:rsidRDefault="00265160">
      <w:pPr>
        <w:tabs>
          <w:tab w:val="left" w:pos="1532"/>
        </w:tabs>
        <w:spacing w:after="0" w:line="600" w:lineRule="auto"/>
        <w:ind w:firstLine="567"/>
        <w:jc w:val="both"/>
        <w:rPr>
          <w:rFonts w:eastAsia="Times New Roman"/>
          <w:bCs/>
        </w:rPr>
      </w:pPr>
      <w:r>
        <w:rPr>
          <w:rFonts w:eastAsia="Times New Roman"/>
          <w:bCs/>
        </w:rPr>
        <w:t>Η επίκαιρη επερώτηση μας δίνει τη δυνατότητα να θυμη</w:t>
      </w:r>
      <w:r>
        <w:rPr>
          <w:rFonts w:eastAsia="Times New Roman"/>
          <w:bCs/>
        </w:rPr>
        <w:t xml:space="preserve">θούμε ορισμένα πράγματα που η Πλειοψηφία θύμισε βέβαια, αλλά που και εμείς θυμόμαστε και όλα τα κόμματα θυμούνται και όλοι οι πολίτες θυμούνται, πράγματα που λέγατε προ των εκλογών του Σεπτεμβρίου, όχι των εκλογών του Ιανουαρίου του 2015. </w:t>
      </w:r>
    </w:p>
    <w:p w14:paraId="6FAA063A" w14:textId="77777777" w:rsidR="006F28F6" w:rsidRDefault="00265160">
      <w:pPr>
        <w:tabs>
          <w:tab w:val="left" w:pos="1532"/>
        </w:tabs>
        <w:spacing w:after="0" w:line="600" w:lineRule="auto"/>
        <w:ind w:firstLine="567"/>
        <w:jc w:val="both"/>
        <w:rPr>
          <w:rFonts w:eastAsia="Times New Roman"/>
          <w:bCs/>
        </w:rPr>
      </w:pPr>
      <w:r>
        <w:rPr>
          <w:rFonts w:eastAsia="Times New Roman"/>
          <w:bCs/>
        </w:rPr>
        <w:t>Λέγατε -</w:t>
      </w:r>
      <w:proofErr w:type="spellStart"/>
      <w:r>
        <w:rPr>
          <w:rFonts w:eastAsia="Times New Roman"/>
          <w:bCs/>
        </w:rPr>
        <w:t>λεχθέντα</w:t>
      </w:r>
      <w:proofErr w:type="spellEnd"/>
      <w:r>
        <w:rPr>
          <w:rFonts w:eastAsia="Times New Roman"/>
          <w:bCs/>
        </w:rPr>
        <w:t xml:space="preserve"> Νικολούδη- για κάτι δισεκατομμύρια. Αυτό το θύμισαν συνάδελφοι. Να θυμηθώ τον κ. Φίλη και τις δηλώσεις του για τις τέσσερις οικογένειες που θα </w:t>
      </w:r>
      <w:proofErr w:type="spellStart"/>
      <w:r>
        <w:rPr>
          <w:rFonts w:eastAsia="Times New Roman"/>
          <w:bCs/>
        </w:rPr>
        <w:t>εφορολογούντο</w:t>
      </w:r>
      <w:proofErr w:type="spellEnd"/>
      <w:r>
        <w:rPr>
          <w:rFonts w:eastAsia="Times New Roman"/>
          <w:bCs/>
        </w:rPr>
        <w:t xml:space="preserve"> και π</w:t>
      </w:r>
      <w:r>
        <w:rPr>
          <w:rFonts w:eastAsia="Times New Roman"/>
          <w:bCs/>
        </w:rPr>
        <w:t>ώ</w:t>
      </w:r>
      <w:r>
        <w:rPr>
          <w:rFonts w:eastAsia="Times New Roman"/>
          <w:bCs/>
        </w:rPr>
        <w:t xml:space="preserve">ς από το προϊόν αυτής της φορολόγησης, που θα γίνει για πρώτη φορά, θα βρεθούν τα ισοδύναμα </w:t>
      </w:r>
      <w:r>
        <w:rPr>
          <w:rFonts w:eastAsia="Times New Roman"/>
          <w:bCs/>
        </w:rPr>
        <w:t xml:space="preserve">που υποσχόσασταν στους ανθρώπους; Αυτά τα λέγατε προ των εκλογών του Σεπτεμβρίου επαναλαμβάνω. Τον Ιανουάριο του 2015 θέλετε να τον ξεχάσετε και επικαλείστε τον Σεπτέμβριο. Αυτά λέγατε τον Σεπτέμβριο του 2015. Τι έγιναν όλα αυτά; </w:t>
      </w:r>
    </w:p>
    <w:p w14:paraId="6FAA063B" w14:textId="77777777" w:rsidR="006F28F6" w:rsidRDefault="00265160">
      <w:pPr>
        <w:tabs>
          <w:tab w:val="left" w:pos="1532"/>
        </w:tabs>
        <w:spacing w:after="0" w:line="600" w:lineRule="auto"/>
        <w:ind w:firstLine="567"/>
        <w:jc w:val="both"/>
        <w:rPr>
          <w:rFonts w:eastAsia="Times New Roman"/>
          <w:bCs/>
        </w:rPr>
      </w:pPr>
      <w:r>
        <w:rPr>
          <w:rFonts w:eastAsia="Times New Roman"/>
          <w:bCs/>
        </w:rPr>
        <w:lastRenderedPageBreak/>
        <w:t>Κανείς δεν σας ζήτησε, κύ</w:t>
      </w:r>
      <w:r>
        <w:rPr>
          <w:rFonts w:eastAsia="Times New Roman"/>
          <w:bCs/>
        </w:rPr>
        <w:t>ριε Αλεξιάδη, κύριοι της Κυβέρνησης, να ανταποκριθείτε σε υποσχέσεις που δεν είχατε δώσει κιόλας, ότι θα είστε καλύτεροι διαχειριστές. Από εσάς οι πολίτες τι ζήτησαν; Να τους δώσετε όσα τους υποσχεθήκατε στο Πρόγραμμα Θεσσαλονίκης -δέκατες τρίτες συντάξεις</w:t>
      </w:r>
      <w:r>
        <w:rPr>
          <w:rFonts w:eastAsia="Times New Roman"/>
          <w:bCs/>
        </w:rPr>
        <w:t xml:space="preserve"> κ.λπ.- και μετά -για να έρθω στα λόγια σας- τα ισοδύναμα και τα παράλληλα προγράμματα του Σεπτεμβρίου του 2015.</w:t>
      </w:r>
    </w:p>
    <w:p w14:paraId="6FAA063C"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 xml:space="preserve">Δεν είστε εκεί, επειδή επιλεγήκατε ως καλύτερος διαχειριστής των οικονομικών της χώρας για να λέτε σήμερα </w:t>
      </w:r>
      <w:proofErr w:type="spellStart"/>
      <w:r>
        <w:rPr>
          <w:rFonts w:eastAsia="UB-Helvetica" w:cs="Times New Roman"/>
          <w:szCs w:val="24"/>
        </w:rPr>
        <w:t>μικροπαρεμβάσεις</w:t>
      </w:r>
      <w:proofErr w:type="spellEnd"/>
      <w:r>
        <w:rPr>
          <w:rFonts w:eastAsia="UB-Helvetica" w:cs="Times New Roman"/>
          <w:szCs w:val="24"/>
        </w:rPr>
        <w:t xml:space="preserve"> καθημερινότητας. Είσ</w:t>
      </w:r>
      <w:r>
        <w:rPr>
          <w:rFonts w:eastAsia="UB-Helvetica" w:cs="Times New Roman"/>
          <w:szCs w:val="24"/>
        </w:rPr>
        <w:t>τε εκεί γιατί είπατε πολλά. Και τώρα αυτό που περιμένουμε να μας πείτε δεν είναι αν κάνατε μια υπουργική απόφαση και αν θα φέρετε έναν νόμο. Φέρατε και τον αναπτυξιακό που θα βρέχει δισεκατομμύρια. Θα τα πούμε αύριο. Είναι χειρότερος και από τους παλιότερο</w:t>
      </w:r>
      <w:r>
        <w:rPr>
          <w:rFonts w:eastAsia="UB-Helvetica" w:cs="Times New Roman"/>
          <w:szCs w:val="24"/>
        </w:rPr>
        <w:t>υς, χωρίς να λύνει μισό πρόβλημα γραφειοκρατίας για την ίδρυση επιχειρήσεων ή για τη λειτουργία τους. Με τους νόμους δεν γίνονται πολιτικές. Οι νόμοι είναι μέσα για να ασκηθούν πολιτικές.</w:t>
      </w:r>
    </w:p>
    <w:p w14:paraId="6FAA063D"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Τι μαζέψατε, λοιπόν, αυτόν τον καιρό που είστε στην Κυβέρνηση, τον ε</w:t>
      </w:r>
      <w:r>
        <w:rPr>
          <w:rFonts w:eastAsia="UB-Helvetica" w:cs="Times New Roman"/>
          <w:szCs w:val="24"/>
        </w:rPr>
        <w:t>νάμισ</w:t>
      </w:r>
      <w:r>
        <w:rPr>
          <w:rFonts w:eastAsia="UB-Helvetica" w:cs="Times New Roman"/>
          <w:szCs w:val="24"/>
        </w:rPr>
        <w:t>η</w:t>
      </w:r>
      <w:r>
        <w:rPr>
          <w:rFonts w:eastAsia="UB-Helvetica" w:cs="Times New Roman"/>
          <w:szCs w:val="24"/>
        </w:rPr>
        <w:t xml:space="preserve"> χρόνο; Κοντά το ένα τρίτο της διαχείρισης της κρίσης είστε Κυβέρνηση. Τι έγινε με το λαθρεμπόριο καυσίμων; Μη μου πείτε </w:t>
      </w:r>
      <w:r>
        <w:rPr>
          <w:rFonts w:eastAsia="UB-Helvetica" w:cs="Times New Roman"/>
          <w:szCs w:val="24"/>
        </w:rPr>
        <w:lastRenderedPageBreak/>
        <w:t xml:space="preserve">ότι θα φέρετε νόμο. Έχετε νομοθετικό πλαίσιο από το 2012, τον ν.4072. Πώς τον εφαρμόσατε; Με τις αυξήσεις στους φόρους, έμμεσους </w:t>
      </w:r>
      <w:r>
        <w:rPr>
          <w:rFonts w:eastAsia="UB-Helvetica" w:cs="Times New Roman"/>
          <w:szCs w:val="24"/>
        </w:rPr>
        <w:t>και άμεσους; Το γενικότερο περιβάλλον, το φορολογικό, το έχουμε πει χίλιες φορές και θα το λέμε. Για το ειδικό θέμα του λαθρεμπορίου οι Υπουργοί σας υπόσχονταν μέχρι τον Ιούνιο από τα έδρανα αυτά τις μεγαλύτερες αλλαγές. «Σε ένα εξάμηνο», μας είχαν πει εδώ</w:t>
      </w:r>
      <w:r>
        <w:rPr>
          <w:rFonts w:eastAsia="UB-Helvetica" w:cs="Times New Roman"/>
          <w:szCs w:val="24"/>
        </w:rPr>
        <w:t xml:space="preserve">. Ποιος είναι ο απολογισμός; Ότι κάνατε το άλφα, κάνατε το βήτα; Πιάσατε ένα καράβι; Τα τρέχοντα της διακυβέρνησης, όλων των διακυβερνήσεων και κάποιες επιτυχίες του κρατικού μηχανισμού, που είναι λιγότερες τώρα; </w:t>
      </w:r>
    </w:p>
    <w:p w14:paraId="6FAA063E"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Τι είναι αυτό που επικαλείστε ως αποτέλεσμ</w:t>
      </w:r>
      <w:r>
        <w:rPr>
          <w:rFonts w:eastAsia="UB-Helvetica" w:cs="Times New Roman"/>
          <w:szCs w:val="24"/>
        </w:rPr>
        <w:t>α της αναταραχής που προκαλέσατε; Είστε υποχρεωμένος να πείτε. Αυτά τα μικρά, που έρχεστε και λέτε, τα είπαν όλοι οι Υπουργοί που ήταν στη θέση σας. Όσα χρόνια είμαι εδώ, αυτά ακούω: «Φέραμε το τάδε», «φέραμε την τάδε υπουργική απόφαση ή την τάδε εγκύκλιο»</w:t>
      </w:r>
      <w:r>
        <w:rPr>
          <w:rFonts w:eastAsia="UB-Helvetica" w:cs="Times New Roman"/>
          <w:szCs w:val="24"/>
        </w:rPr>
        <w:t>. Θέλουμε αποτελέσματα που να κάνουν πολιτικό νόημα γι’ αυτούς που σας έχουν ψηφίσει και γι’ αυτούς που περιμένουν.</w:t>
      </w:r>
    </w:p>
    <w:p w14:paraId="6FAA063F"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lastRenderedPageBreak/>
        <w:t xml:space="preserve">Τι κάνατε με την εφαρμογή του </w:t>
      </w:r>
      <w:r>
        <w:rPr>
          <w:rFonts w:eastAsia="UB-Helvetica" w:cs="Times New Roman"/>
          <w:szCs w:val="24"/>
          <w:lang w:val="en-US"/>
        </w:rPr>
        <w:t>GPS</w:t>
      </w:r>
      <w:r>
        <w:rPr>
          <w:rFonts w:eastAsia="UB-Helvetica" w:cs="Times New Roman"/>
          <w:szCs w:val="24"/>
        </w:rPr>
        <w:t>; Ο νόμος τι προβλέπει; Τι κάνατε με την αναγραφή της επωνυμίας σήματος κατόχου αδείας των λεγομένων «λευκώ</w:t>
      </w:r>
      <w:r>
        <w:rPr>
          <w:rFonts w:eastAsia="UB-Helvetica" w:cs="Times New Roman"/>
          <w:szCs w:val="24"/>
        </w:rPr>
        <w:t xml:space="preserve">ν βυτιοφόρων», με την </w:t>
      </w:r>
      <w:proofErr w:type="spellStart"/>
      <w:r>
        <w:rPr>
          <w:rFonts w:eastAsia="UB-Helvetica" w:cs="Times New Roman"/>
          <w:szCs w:val="24"/>
        </w:rPr>
        <w:t>ιχνοθέτηση</w:t>
      </w:r>
      <w:proofErr w:type="spellEnd"/>
      <w:r>
        <w:rPr>
          <w:rFonts w:eastAsia="UB-Helvetica" w:cs="Times New Roman"/>
          <w:szCs w:val="24"/>
        </w:rPr>
        <w:t xml:space="preserve">  των υγρών καυσίμων πριν τον εκτελωνισμό με τα ραδιοϊσότοπα; Τι κάνατε για τη φοροδιαφυγή; Τίποτα δεν έχετε κάνει. Ο απολογισμός σας είναι ελάχιστος. Μικρά πράγματα έχετε κάνει.</w:t>
      </w:r>
    </w:p>
    <w:p w14:paraId="6FAA0640"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Και όταν σας κάνουμε κριτική, κυρίες και κύρι</w:t>
      </w:r>
      <w:r>
        <w:rPr>
          <w:rFonts w:eastAsia="UB-Helvetica" w:cs="Times New Roman"/>
          <w:szCs w:val="24"/>
        </w:rPr>
        <w:t>οι Βουλευτές,  θυμηθείτε λιγάκι τα εξής: Για το τι γίνεται στο ΣΔΟΕ, σας θυμίζουμε τον διάλογο που έγινε όταν κάνατε τις οργανωτικές αλλαγές. Σας λέγαμε ότι αυτό θα πάει τη δουλειά του κρατικού μηχανισμού πίσω στο προκείμενο αντικείμενο. Έχουμε έξι μήνες κ</w:t>
      </w:r>
      <w:r>
        <w:rPr>
          <w:rFonts w:eastAsia="UB-Helvetica" w:cs="Times New Roman"/>
          <w:szCs w:val="24"/>
        </w:rPr>
        <w:t xml:space="preserve">αι οι ΥΔΕ δεν έχουν ακόμη συσταθεί, ως νέα μορφή υπηρεσίας εννοώ. Ο κατακερματισμός του ΣΔΟΕ δεν έχει αναπληρωθεί με αυτά που είχατε -ελπίζω να τα είχατε- στο μυαλό σας. </w:t>
      </w:r>
    </w:p>
    <w:p w14:paraId="6FAA0641"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Έχουμε σε όλους τους τομείς καθυστερήσεις και πισωγυρίσματα. Δεν έχουμε την πρόοδο πο</w:t>
      </w:r>
      <w:r>
        <w:rPr>
          <w:rFonts w:eastAsia="UB-Helvetica" w:cs="Times New Roman"/>
          <w:szCs w:val="24"/>
        </w:rPr>
        <w:t>υ θα επέτρεπε σε μια κυβέρνηση να κάνει έναν απολογισμό ότι, τουλάχιστον, στα θέματα αυτά -τα θέματα τα άλλα δεν τα μπορέσατε- κάτι έχει καταφέρει.</w:t>
      </w:r>
    </w:p>
    <w:p w14:paraId="6FAA0642" w14:textId="77777777" w:rsidR="006F28F6" w:rsidRDefault="00265160">
      <w:pPr>
        <w:spacing w:after="0" w:line="600" w:lineRule="auto"/>
        <w:ind w:firstLine="720"/>
        <w:jc w:val="both"/>
        <w:rPr>
          <w:rFonts w:eastAsia="UB-Helvetica" w:cs="Times New Roman"/>
          <w:szCs w:val="24"/>
        </w:rPr>
      </w:pPr>
      <w:r>
        <w:rPr>
          <w:rFonts w:eastAsia="UB-Helvetica" w:cs="Times New Roman"/>
          <w:b/>
          <w:szCs w:val="24"/>
        </w:rPr>
        <w:lastRenderedPageBreak/>
        <w:t xml:space="preserve">ΠΡΟΕΔΡΕΥΩΝ (Γεώργιος </w:t>
      </w:r>
      <w:proofErr w:type="spellStart"/>
      <w:r>
        <w:rPr>
          <w:rFonts w:eastAsia="UB-Helvetica" w:cs="Times New Roman"/>
          <w:b/>
          <w:szCs w:val="24"/>
        </w:rPr>
        <w:t>Λαμπρούλης</w:t>
      </w:r>
      <w:proofErr w:type="spellEnd"/>
      <w:r>
        <w:rPr>
          <w:rFonts w:eastAsia="UB-Helvetica" w:cs="Times New Roman"/>
          <w:b/>
          <w:szCs w:val="24"/>
        </w:rPr>
        <w:t>):</w:t>
      </w:r>
      <w:r>
        <w:rPr>
          <w:rFonts w:eastAsia="UB-Helvetica" w:cs="Times New Roman"/>
          <w:szCs w:val="24"/>
        </w:rPr>
        <w:t xml:space="preserve"> Κύριε Λοβέρδο, ολοκληρώστε</w:t>
      </w:r>
      <w:r>
        <w:rPr>
          <w:rFonts w:eastAsia="UB-Helvetica" w:cs="Times New Roman"/>
          <w:szCs w:val="24"/>
        </w:rPr>
        <w:t>,</w:t>
      </w:r>
      <w:r>
        <w:rPr>
          <w:rFonts w:eastAsia="UB-Helvetica" w:cs="Times New Roman"/>
          <w:szCs w:val="24"/>
        </w:rPr>
        <w:t xml:space="preserve"> παρακαλώ.</w:t>
      </w:r>
    </w:p>
    <w:p w14:paraId="6FAA0643" w14:textId="77777777" w:rsidR="006F28F6" w:rsidRDefault="00265160">
      <w:pPr>
        <w:spacing w:after="0" w:line="600" w:lineRule="auto"/>
        <w:ind w:firstLine="720"/>
        <w:jc w:val="both"/>
        <w:rPr>
          <w:rFonts w:eastAsia="UB-Helvetica" w:cs="Times New Roman"/>
          <w:szCs w:val="24"/>
        </w:rPr>
      </w:pPr>
      <w:r>
        <w:rPr>
          <w:rFonts w:eastAsia="UB-Helvetica" w:cs="Times New Roman"/>
          <w:b/>
          <w:szCs w:val="24"/>
        </w:rPr>
        <w:t xml:space="preserve">ΑΝΔΡΕΑΣ ΛΟΒΕΡΔΟΣ: </w:t>
      </w:r>
      <w:r>
        <w:rPr>
          <w:rFonts w:eastAsia="UB-Helvetica" w:cs="Times New Roman"/>
          <w:szCs w:val="24"/>
        </w:rPr>
        <w:t>Αμέσως, κύριε Πρόε</w:t>
      </w:r>
      <w:r>
        <w:rPr>
          <w:rFonts w:eastAsia="UB-Helvetica" w:cs="Times New Roman"/>
          <w:szCs w:val="24"/>
        </w:rPr>
        <w:t>δρε, κλείνω. Είναι η τελευταία μου φράση.</w:t>
      </w:r>
    </w:p>
    <w:p w14:paraId="6FAA0644"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 xml:space="preserve">Κρίνεστε, λοιπόν, γι’ αυτά, επερωτώμενοι στη Βουλή και από τον κόσμο. Και μη  βρίζετε τους πολίτες. Μη βρίζετε τους πολίτες που σας κάνουν κριτική. Δεν είναι μόνο ο κ. Φίλης. Και άλλος κρατικός αξιωματούχος σήμερα </w:t>
      </w:r>
      <w:r>
        <w:rPr>
          <w:rFonts w:eastAsia="UB-Helvetica" w:cs="Times New Roman"/>
          <w:szCs w:val="24"/>
        </w:rPr>
        <w:t xml:space="preserve">υπερέβη τα </w:t>
      </w:r>
      <w:proofErr w:type="spellStart"/>
      <w:r>
        <w:rPr>
          <w:rFonts w:eastAsia="UB-Helvetica" w:cs="Times New Roman"/>
          <w:szCs w:val="24"/>
        </w:rPr>
        <w:t>εσκαμμένα</w:t>
      </w:r>
      <w:proofErr w:type="spellEnd"/>
      <w:r>
        <w:rPr>
          <w:rFonts w:eastAsia="UB-Helvetica" w:cs="Times New Roman"/>
          <w:szCs w:val="24"/>
        </w:rPr>
        <w:t xml:space="preserve"> και μίλησε πάρα πολύ άσχημα, με τρόπο </w:t>
      </w:r>
      <w:proofErr w:type="spellStart"/>
      <w:r>
        <w:rPr>
          <w:rFonts w:eastAsia="UB-Helvetica" w:cs="Times New Roman"/>
          <w:szCs w:val="24"/>
        </w:rPr>
        <w:t>τραμπουκίστικο</w:t>
      </w:r>
      <w:proofErr w:type="spellEnd"/>
      <w:r>
        <w:rPr>
          <w:rFonts w:eastAsia="UB-Helvetica" w:cs="Times New Roman"/>
          <w:szCs w:val="24"/>
        </w:rPr>
        <w:t>. Διχάσατε και τώρα βρίζετε. Δημιουργείτε προϋποθέσεις για διχασμούς, από τους οποίους η Ελλάδα πολύ έχει υποφέρει. Αντί να βρίζετε τον κόσμο, αποδεικνύοντας ότι με τη δημοκρατία ελάχ</w:t>
      </w:r>
      <w:r>
        <w:rPr>
          <w:rFonts w:eastAsia="UB-Helvetica" w:cs="Times New Roman"/>
          <w:szCs w:val="24"/>
        </w:rPr>
        <w:t>ιστη σχέση έχετε, κάντε κάτι απ’ αυτά που έχετε πει</w:t>
      </w:r>
      <w:r>
        <w:rPr>
          <w:rFonts w:eastAsia="UB-Helvetica" w:cs="Times New Roman"/>
          <w:szCs w:val="24"/>
        </w:rPr>
        <w:t>,</w:t>
      </w:r>
      <w:r>
        <w:rPr>
          <w:rFonts w:eastAsia="UB-Helvetica" w:cs="Times New Roman"/>
          <w:szCs w:val="24"/>
        </w:rPr>
        <w:t xml:space="preserve"> για να έχετε, εν πάση </w:t>
      </w:r>
      <w:proofErr w:type="spellStart"/>
      <w:r>
        <w:rPr>
          <w:rFonts w:eastAsia="UB-Helvetica" w:cs="Times New Roman"/>
          <w:szCs w:val="24"/>
        </w:rPr>
        <w:t>περιπτώσει</w:t>
      </w:r>
      <w:proofErr w:type="spellEnd"/>
      <w:r>
        <w:rPr>
          <w:rFonts w:eastAsia="UB-Helvetica" w:cs="Times New Roman"/>
          <w:szCs w:val="24"/>
        </w:rPr>
        <w:t>, το πολιτικό κουράγιο και τη δυνατότητα να απευθύνεστε με αξιοπρέπεια στην Εθνική Αντιπροσωπεία και γενικότερα στον ελληνικό λαό.</w:t>
      </w:r>
    </w:p>
    <w:p w14:paraId="6FAA0645"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Ευχαριστώ.</w:t>
      </w:r>
    </w:p>
    <w:p w14:paraId="6FAA0646" w14:textId="77777777" w:rsidR="006F28F6" w:rsidRDefault="00265160">
      <w:pPr>
        <w:spacing w:after="0" w:line="600" w:lineRule="auto"/>
        <w:ind w:firstLine="720"/>
        <w:jc w:val="both"/>
        <w:rPr>
          <w:rFonts w:eastAsia="UB-Helvetica" w:cs="Times New Roman"/>
          <w:b/>
          <w:szCs w:val="24"/>
        </w:rPr>
      </w:pPr>
      <w:r>
        <w:rPr>
          <w:rFonts w:eastAsia="UB-Helvetica" w:cs="Times New Roman"/>
          <w:b/>
          <w:szCs w:val="24"/>
        </w:rPr>
        <w:t xml:space="preserve">ΠΡΟΕΔΡΕΥΩΝ (Γεώργιος </w:t>
      </w:r>
      <w:proofErr w:type="spellStart"/>
      <w:r>
        <w:rPr>
          <w:rFonts w:eastAsia="UB-Helvetica" w:cs="Times New Roman"/>
          <w:b/>
          <w:szCs w:val="24"/>
        </w:rPr>
        <w:t>Λαμπρούλ</w:t>
      </w:r>
      <w:r>
        <w:rPr>
          <w:rFonts w:eastAsia="UB-Helvetica" w:cs="Times New Roman"/>
          <w:b/>
          <w:szCs w:val="24"/>
        </w:rPr>
        <w:t>ης</w:t>
      </w:r>
      <w:proofErr w:type="spellEnd"/>
      <w:r>
        <w:rPr>
          <w:rFonts w:eastAsia="UB-Helvetica" w:cs="Times New Roman"/>
          <w:b/>
          <w:szCs w:val="24"/>
        </w:rPr>
        <w:t xml:space="preserve">): </w:t>
      </w:r>
      <w:r>
        <w:rPr>
          <w:rFonts w:eastAsia="UB-Helvetica" w:cs="Times New Roman"/>
          <w:szCs w:val="24"/>
        </w:rPr>
        <w:t xml:space="preserve">Τον λόγο έχει ο Κοινοβουλευτικός Εκπρόσωπος από το Ποτάμι, ο κ. </w:t>
      </w:r>
      <w:proofErr w:type="spellStart"/>
      <w:r>
        <w:rPr>
          <w:rFonts w:eastAsia="UB-Helvetica" w:cs="Times New Roman"/>
          <w:szCs w:val="24"/>
        </w:rPr>
        <w:t>Μαυρωτάς</w:t>
      </w:r>
      <w:proofErr w:type="spellEnd"/>
      <w:r>
        <w:rPr>
          <w:rFonts w:eastAsia="UB-Helvetica" w:cs="Times New Roman"/>
          <w:szCs w:val="24"/>
        </w:rPr>
        <w:t>.</w:t>
      </w:r>
    </w:p>
    <w:p w14:paraId="6FAA0647" w14:textId="77777777" w:rsidR="006F28F6" w:rsidRDefault="00265160">
      <w:pPr>
        <w:spacing w:after="0" w:line="600" w:lineRule="auto"/>
        <w:ind w:firstLine="720"/>
        <w:jc w:val="both"/>
        <w:rPr>
          <w:rFonts w:eastAsia="UB-Helvetica" w:cs="Times New Roman"/>
          <w:szCs w:val="24"/>
        </w:rPr>
      </w:pPr>
      <w:r>
        <w:rPr>
          <w:rFonts w:eastAsia="UB-Helvetica" w:cs="Times New Roman"/>
          <w:b/>
          <w:szCs w:val="24"/>
        </w:rPr>
        <w:lastRenderedPageBreak/>
        <w:t>ΓΕΩΡΓΙΟΣ ΜΑΥΡΩΤΑΣ:</w:t>
      </w:r>
      <w:r>
        <w:rPr>
          <w:rFonts w:eastAsia="UB-Helvetica" w:cs="Times New Roman"/>
          <w:szCs w:val="24"/>
        </w:rPr>
        <w:t xml:space="preserve"> Ευχαριστώ, κύριε Πρόεδρε.</w:t>
      </w:r>
    </w:p>
    <w:p w14:paraId="6FAA0648"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Σήμερα συζητάμε, με αφορμή την επίκαιρη επερώτηση της Νέας Δημοκρατίας, για την πάταξη της φοροδιαφυγής. Ήταν, άλλωστε, ένα από τα μ</w:t>
      </w:r>
      <w:r>
        <w:rPr>
          <w:rFonts w:eastAsia="UB-Helvetica" w:cs="Times New Roman"/>
          <w:szCs w:val="24"/>
        </w:rPr>
        <w:t>εγάλα χαρτιά της Κυβέρνησης ΣΥΡΙΖΑ-ΑΝΕΛ για το πού θα βρούμε τα λεφτά.</w:t>
      </w:r>
    </w:p>
    <w:p w14:paraId="6FAA0649" w14:textId="77777777" w:rsidR="006F28F6" w:rsidRDefault="00265160">
      <w:pPr>
        <w:spacing w:after="0" w:line="600" w:lineRule="auto"/>
        <w:jc w:val="both"/>
        <w:rPr>
          <w:rFonts w:eastAsia="UB-Helvetica" w:cs="Times New Roman"/>
          <w:szCs w:val="24"/>
        </w:rPr>
      </w:pPr>
      <w:r>
        <w:rPr>
          <w:rFonts w:eastAsia="UB-Helvetica" w:cs="Times New Roman"/>
          <w:szCs w:val="24"/>
        </w:rPr>
        <w:t>Τελικά, δεν θα τα βρει από τη φοροδιαφυγή</w:t>
      </w:r>
      <w:r>
        <w:rPr>
          <w:rFonts w:eastAsia="UB-Helvetica" w:cs="Times New Roman"/>
          <w:szCs w:val="24"/>
        </w:rPr>
        <w:t>,</w:t>
      </w:r>
      <w:r>
        <w:rPr>
          <w:rFonts w:eastAsia="UB-Helvetica" w:cs="Times New Roman"/>
          <w:szCs w:val="24"/>
        </w:rPr>
        <w:t xml:space="preserve"> αλλά από την </w:t>
      </w:r>
      <w:proofErr w:type="spellStart"/>
      <w:r>
        <w:rPr>
          <w:rFonts w:eastAsia="UB-Helvetica" w:cs="Times New Roman"/>
          <w:szCs w:val="24"/>
        </w:rPr>
        <w:t>υπερφορολόγηση</w:t>
      </w:r>
      <w:proofErr w:type="spellEnd"/>
      <w:r>
        <w:rPr>
          <w:rFonts w:eastAsia="UB-Helvetica" w:cs="Times New Roman"/>
          <w:szCs w:val="24"/>
        </w:rPr>
        <w:t xml:space="preserve"> των συνήθων υποζυγίων. </w:t>
      </w:r>
    </w:p>
    <w:p w14:paraId="6FAA064A"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 xml:space="preserve">Η Ελλάδα από αποικία χρέους έχει γίνει αποικία φόρων. Η </w:t>
      </w:r>
      <w:proofErr w:type="spellStart"/>
      <w:r>
        <w:rPr>
          <w:rFonts w:eastAsia="UB-Helvetica" w:cs="Times New Roman"/>
          <w:szCs w:val="24"/>
        </w:rPr>
        <w:t>υπερφορολόγηση</w:t>
      </w:r>
      <w:proofErr w:type="spellEnd"/>
      <w:r>
        <w:rPr>
          <w:rFonts w:eastAsia="UB-Helvetica" w:cs="Times New Roman"/>
          <w:szCs w:val="24"/>
        </w:rPr>
        <w:t xml:space="preserve"> αυτή ασφαλώς και </w:t>
      </w:r>
      <w:r>
        <w:rPr>
          <w:rFonts w:eastAsia="UB-Helvetica" w:cs="Times New Roman"/>
          <w:szCs w:val="24"/>
        </w:rPr>
        <w:t>δεν έχει καμμία σχέση με το σχέδιο ανάπτυξης της χώρας. Όμως, ο Μινώταυρος του πελατειακού κράτους θέλει όλο και περισσότερους νέους φόρους για να τρέφεται.</w:t>
      </w:r>
    </w:p>
    <w:p w14:paraId="6FAA064B"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Το Ποτάμι τους τελευταίους μήνες κάνει μια εκστρατεία για το πώς μπορούμε να κόψουμε σπατάλες, ώστε</w:t>
      </w:r>
      <w:r>
        <w:rPr>
          <w:rFonts w:eastAsia="UB-Helvetica" w:cs="Times New Roman"/>
          <w:szCs w:val="24"/>
        </w:rPr>
        <w:t xml:space="preserve"> να κόψουμε και φόρους. Εννοούμε κρατικές σπατάλες, που μετά από έξι χρόνια κρίσης υπάρχουν </w:t>
      </w:r>
      <w:r>
        <w:rPr>
          <w:rFonts w:eastAsia="UB-Helvetica" w:cs="Times New Roman"/>
          <w:szCs w:val="24"/>
        </w:rPr>
        <w:lastRenderedPageBreak/>
        <w:t>ακόμα</w:t>
      </w:r>
      <w:r>
        <w:rPr>
          <w:rFonts w:eastAsia="UB-Helvetica" w:cs="Times New Roman"/>
          <w:szCs w:val="24"/>
        </w:rPr>
        <w:t>,</w:t>
      </w:r>
      <w:r>
        <w:rPr>
          <w:rFonts w:eastAsia="UB-Helvetica" w:cs="Times New Roman"/>
          <w:szCs w:val="24"/>
        </w:rPr>
        <w:t xml:space="preserve"> γιατί το διαχρονικό πελατειακό σύστημα </w:t>
      </w:r>
      <w:r>
        <w:rPr>
          <w:rFonts w:eastAsia="UB-Helvetica" w:cs="Times New Roman"/>
          <w:szCs w:val="24"/>
        </w:rPr>
        <w:t>–</w:t>
      </w:r>
      <w:r>
        <w:rPr>
          <w:rFonts w:eastAsia="UB-Helvetica" w:cs="Times New Roman"/>
          <w:szCs w:val="24"/>
        </w:rPr>
        <w:t>και όχι μόνο ο ΣΥΡΙΖΑ</w:t>
      </w:r>
      <w:r>
        <w:rPr>
          <w:rFonts w:eastAsia="UB-Helvetica" w:cs="Times New Roman"/>
          <w:szCs w:val="24"/>
        </w:rPr>
        <w:t>–</w:t>
      </w:r>
      <w:r>
        <w:rPr>
          <w:rFonts w:eastAsia="UB-Helvetica" w:cs="Times New Roman"/>
          <w:szCs w:val="24"/>
        </w:rPr>
        <w:t xml:space="preserve"> θέλει να συντηρεί και να δημιουργεί ανενεργούς φορείς που δεν παράγουν έργο, να διορίζει μετακ</w:t>
      </w:r>
      <w:r>
        <w:rPr>
          <w:rFonts w:eastAsia="UB-Helvetica" w:cs="Times New Roman"/>
          <w:szCs w:val="24"/>
        </w:rPr>
        <w:t xml:space="preserve">λητούς και να αφήνει την περιουσία του να ρημάζει. </w:t>
      </w:r>
    </w:p>
    <w:p w14:paraId="6FAA064C"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Γι’ αυτό καταθέσαμε προς όλα τα Υπουργεία κοινοβουλευτικές ερωτήσεις, ζητώντας πληροφορίες για τους εποπτευόμενους φορείς τους. Γιατί</w:t>
      </w:r>
      <w:r>
        <w:rPr>
          <w:rFonts w:eastAsia="UB-Helvetica" w:cs="Times New Roman"/>
          <w:szCs w:val="24"/>
        </w:rPr>
        <w:t>,</w:t>
      </w:r>
      <w:r>
        <w:rPr>
          <w:rFonts w:eastAsia="UB-Helvetica" w:cs="Times New Roman"/>
          <w:szCs w:val="24"/>
        </w:rPr>
        <w:t xml:space="preserve"> για να βελτιώσεις κάτι, πρέπει πρώτα να το μετρήσεις. Και εάν αυτό θε</w:t>
      </w:r>
      <w:r>
        <w:rPr>
          <w:rFonts w:eastAsia="UB-Helvetica" w:cs="Times New Roman"/>
          <w:szCs w:val="24"/>
        </w:rPr>
        <w:t>ωρείται «νεοφιλελεύθερο» από κάποιους αριστερούς Υπουργούς με δεξιές τσέπες</w:t>
      </w:r>
      <w:r>
        <w:rPr>
          <w:rFonts w:eastAsia="UB-Helvetica" w:cs="Times New Roman"/>
          <w:szCs w:val="24"/>
        </w:rPr>
        <w:t>,</w:t>
      </w:r>
      <w:r>
        <w:rPr>
          <w:rFonts w:eastAsia="UB-Helvetica" w:cs="Times New Roman"/>
          <w:szCs w:val="24"/>
        </w:rPr>
        <w:t xml:space="preserve"> που έχουν το θράσος να χαρακτηρίζουν το Ποτάμι ως «ακραία </w:t>
      </w:r>
      <w:proofErr w:type="spellStart"/>
      <w:r>
        <w:rPr>
          <w:rFonts w:eastAsia="UB-Helvetica" w:cs="Times New Roman"/>
          <w:szCs w:val="24"/>
        </w:rPr>
        <w:t>νεοδεξιά</w:t>
      </w:r>
      <w:proofErr w:type="spellEnd"/>
      <w:r>
        <w:rPr>
          <w:rFonts w:eastAsia="UB-Helvetica" w:cs="Times New Roman"/>
          <w:szCs w:val="24"/>
        </w:rPr>
        <w:t>», τότε οι λέξεις πραγματικά έχουν χάσει το νόημά τους.</w:t>
      </w:r>
    </w:p>
    <w:p w14:paraId="6FAA064D"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 xml:space="preserve">Εκτός, λοιπόν, από την </w:t>
      </w:r>
      <w:proofErr w:type="spellStart"/>
      <w:r>
        <w:rPr>
          <w:rFonts w:eastAsia="UB-Helvetica" w:cs="Times New Roman"/>
          <w:szCs w:val="24"/>
        </w:rPr>
        <w:t>υπερφορολόγηση</w:t>
      </w:r>
      <w:proofErr w:type="spellEnd"/>
      <w:r>
        <w:rPr>
          <w:rFonts w:eastAsia="UB-Helvetica" w:cs="Times New Roman"/>
          <w:szCs w:val="24"/>
        </w:rPr>
        <w:t xml:space="preserve"> υπάρχει και ο δρόμο</w:t>
      </w:r>
      <w:r>
        <w:rPr>
          <w:rFonts w:eastAsia="UB-Helvetica" w:cs="Times New Roman"/>
          <w:szCs w:val="24"/>
        </w:rPr>
        <w:t>ς του νοικοκυρέματος του κράτους και της προσέλκυσης των επενδύσεων, όπως</w:t>
      </w:r>
      <w:r>
        <w:rPr>
          <w:rFonts w:eastAsia="UB-Helvetica" w:cs="Times New Roman"/>
          <w:szCs w:val="24"/>
        </w:rPr>
        <w:t>,</w:t>
      </w:r>
      <w:r>
        <w:rPr>
          <w:rFonts w:eastAsia="UB-Helvetica" w:cs="Times New Roman"/>
          <w:szCs w:val="24"/>
        </w:rPr>
        <w:t xml:space="preserve"> για παράδειγμα</w:t>
      </w:r>
      <w:r>
        <w:rPr>
          <w:rFonts w:eastAsia="UB-Helvetica" w:cs="Times New Roman"/>
          <w:szCs w:val="24"/>
        </w:rPr>
        <w:t>,</w:t>
      </w:r>
      <w:r>
        <w:rPr>
          <w:rFonts w:eastAsia="UB-Helvetica" w:cs="Times New Roman"/>
          <w:szCs w:val="24"/>
        </w:rPr>
        <w:t xml:space="preserve"> του Ελληνικού, που με «πόνο» υπογρά</w:t>
      </w:r>
      <w:r>
        <w:rPr>
          <w:rFonts w:eastAsia="UB-Helvetica" w:cs="Times New Roman"/>
          <w:szCs w:val="24"/>
        </w:rPr>
        <w:lastRenderedPageBreak/>
        <w:t>ψατε. Κα, εάν δεν υπήρχε η εκταμίευση της δόσης, όλο και κάποια ακόμα κωλυσιεργία θα είχαν σκαρφιστεί οι Υπουργοί σας, που έχουν κ</w:t>
      </w:r>
      <w:r>
        <w:rPr>
          <w:rFonts w:eastAsia="UB-Helvetica" w:cs="Times New Roman"/>
          <w:szCs w:val="24"/>
        </w:rPr>
        <w:t>άνει διδακτορικό με θέμα</w:t>
      </w:r>
      <w:r>
        <w:rPr>
          <w:rFonts w:eastAsia="UB-Helvetica" w:cs="Times New Roman"/>
          <w:szCs w:val="24"/>
        </w:rPr>
        <w:t>:</w:t>
      </w:r>
      <w:r>
        <w:rPr>
          <w:rFonts w:eastAsia="UB-Helvetica" w:cs="Times New Roman"/>
          <w:szCs w:val="24"/>
        </w:rPr>
        <w:t xml:space="preserve"> «Πώς αποτρέπεις επενδύσεις στη χώρα σου»!</w:t>
      </w:r>
    </w:p>
    <w:p w14:paraId="6FAA064E"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 xml:space="preserve">Δυστυχώς, με το πελατειακό κράτος που παραλάβατε, υποσχόμενοι να το καταπολεμήσετε, έχετε γίνει οι καλύτεροι φίλοι, μαθαίνοντας γρήγορα τα κατατόπια. </w:t>
      </w:r>
    </w:p>
    <w:p w14:paraId="6FAA064F"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 xml:space="preserve">Κάθε αναπτυξιακό φορολογικό σύστημα, </w:t>
      </w:r>
      <w:r>
        <w:rPr>
          <w:rFonts w:eastAsia="UB-Helvetica" w:cs="Times New Roman"/>
          <w:szCs w:val="24"/>
        </w:rPr>
        <w:t>λοιπόν, έχει έναν δίδυμο αδελφό, που χωρίς αυτόν δεν μπορεί να επιβιώσει -αυτός είναι ο πόλεμος στη  φοροδιαφυγή- όχι μόνο για λόγους αύξησης των εσόδων του κράτους</w:t>
      </w:r>
      <w:r>
        <w:rPr>
          <w:rFonts w:eastAsia="UB-Helvetica" w:cs="Times New Roman"/>
          <w:szCs w:val="24"/>
        </w:rPr>
        <w:t>,</w:t>
      </w:r>
      <w:r>
        <w:rPr>
          <w:rFonts w:eastAsia="UB-Helvetica" w:cs="Times New Roman"/>
          <w:szCs w:val="24"/>
        </w:rPr>
        <w:t xml:space="preserve"> αλλά κυρίως για λόγους υγιούς ανταγωνισμού και ίσων ευκαιριών. Όταν ο ένας πηγαίνει με το</w:t>
      </w:r>
      <w:r>
        <w:rPr>
          <w:rFonts w:eastAsia="UB-Helvetica" w:cs="Times New Roman"/>
          <w:szCs w:val="24"/>
        </w:rPr>
        <w:t>ν</w:t>
      </w:r>
      <w:r>
        <w:rPr>
          <w:rFonts w:eastAsia="UB-Helvetica" w:cs="Times New Roman"/>
          <w:szCs w:val="24"/>
        </w:rPr>
        <w:t xml:space="preserve"> σταυρό στο χέρι και ο άλλος κόβει δρόμο διά της φοροδιαφυγής, δεν χάνει μόνο το κράτος, χάνει και η κοινωνία. Και αυτό είναι ντόμινο που παρασύρει γρήγορα όλη την οικονομική δραστηριότητα, ρίχνοντας ένα - ένα τα τουβλάκια της κοινωνικής συνείδησης και συν</w:t>
      </w:r>
      <w:r>
        <w:rPr>
          <w:rFonts w:eastAsia="UB-Helvetica" w:cs="Times New Roman"/>
          <w:szCs w:val="24"/>
        </w:rPr>
        <w:t xml:space="preserve">οχής. </w:t>
      </w:r>
    </w:p>
    <w:p w14:paraId="6FAA0650"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lastRenderedPageBreak/>
        <w:t xml:space="preserve">Γι’ αυτό πιστεύουμε ότι το κράτος θα πρέπει να δει την πάταξη της φοροδιαφυγής ως τη νούμερο 1 προτεραιότητα της χώρας. Άλλωστε, αυτό σημαίνει πολιτική: προτεραιότητες. </w:t>
      </w:r>
    </w:p>
    <w:p w14:paraId="6FAA0651"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 xml:space="preserve"> Με το 25% περίπου του ΑΕΠ να κινείται στη μαύρη οικονομία, έχουμε κάποιους να περνάνε καλά εις βάρος των κορόιδων. Δυστυχώς, κυριαρχεί και εδώ η ατομιστική λογική. Το </w:t>
      </w:r>
      <w:proofErr w:type="spellStart"/>
      <w:r>
        <w:rPr>
          <w:rFonts w:eastAsia="UB-Helvetica" w:cs="Times New Roman"/>
          <w:szCs w:val="24"/>
        </w:rPr>
        <w:t>χιλιοδοξασμένο</w:t>
      </w:r>
      <w:proofErr w:type="spellEnd"/>
      <w:r>
        <w:rPr>
          <w:rFonts w:eastAsia="UB-Helvetica" w:cs="Times New Roman"/>
          <w:szCs w:val="24"/>
        </w:rPr>
        <w:t xml:space="preserve"> «ελληνικό </w:t>
      </w:r>
      <w:r>
        <w:rPr>
          <w:rFonts w:eastAsia="UB-Helvetica" w:cs="Times New Roman"/>
          <w:szCs w:val="24"/>
          <w:lang w:val="en-US"/>
        </w:rPr>
        <w:t>DNA</w:t>
      </w:r>
      <w:r>
        <w:rPr>
          <w:rFonts w:eastAsia="UB-Helvetica" w:cs="Times New Roman"/>
          <w:szCs w:val="24"/>
        </w:rPr>
        <w:t xml:space="preserve">» έχει πολλά εγωιστικά γονίδια, όπως τα ονομάζει ο </w:t>
      </w:r>
      <w:proofErr w:type="spellStart"/>
      <w:r>
        <w:rPr>
          <w:rFonts w:eastAsia="UB-Helvetica" w:cs="Times New Roman"/>
          <w:szCs w:val="24"/>
        </w:rPr>
        <w:t>Ντόκινς</w:t>
      </w:r>
      <w:proofErr w:type="spellEnd"/>
      <w:r>
        <w:rPr>
          <w:rFonts w:eastAsia="UB-Helvetica" w:cs="Times New Roman"/>
          <w:szCs w:val="24"/>
        </w:rPr>
        <w:t xml:space="preserve">, </w:t>
      </w:r>
      <w:r>
        <w:rPr>
          <w:rFonts w:eastAsia="UB-Helvetica" w:cs="Times New Roman"/>
          <w:szCs w:val="24"/>
        </w:rPr>
        <w:t xml:space="preserve">ίσως περισσότερα από όσα πρέπει. </w:t>
      </w:r>
    </w:p>
    <w:p w14:paraId="6FAA0652"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Πώς κόβεται αυτή η νοοτροπία; Η απάντηση είναι η εξής: Με δύο τρόπους, με πρόληψη και καταστολή. Η πρόληψη είναι η ευαισθητοποίηση, ώστε να καταλάβει ο άλλος ότι δεν είναι τιμωρία το να πληρώνει φόρους -δίκαιους φόρους όμω</w:t>
      </w:r>
      <w:r>
        <w:rPr>
          <w:rFonts w:eastAsia="UB-Helvetica" w:cs="Times New Roman"/>
          <w:szCs w:val="24"/>
        </w:rPr>
        <w:t>ς, όχι σαν και αυτούς που έχουμε σήμερα-</w:t>
      </w:r>
      <w:r>
        <w:rPr>
          <w:rFonts w:eastAsia="UB-Helvetica" w:cs="Times New Roman"/>
          <w:szCs w:val="24"/>
        </w:rPr>
        <w:t>,</w:t>
      </w:r>
      <w:r>
        <w:rPr>
          <w:rFonts w:eastAsia="UB-Helvetica" w:cs="Times New Roman"/>
          <w:szCs w:val="24"/>
        </w:rPr>
        <w:t xml:space="preserve"> αλλά είναι κοινωνική υποχρέωση. Η καταστολή έχει να κάνει με το να βρεις όσους φοροδιαφεύγουν και τους κατά συρροή απατεώνες να τους τιμωρήσεις πραγματικά. </w:t>
      </w:r>
    </w:p>
    <w:p w14:paraId="6FAA0653"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 xml:space="preserve">Πιο συγκεκριμένα, στις 21-1-2015 </w:t>
      </w:r>
      <w:r>
        <w:rPr>
          <w:rFonts w:eastAsia="UB-Helvetica" w:cs="Times New Roman"/>
          <w:szCs w:val="24"/>
        </w:rPr>
        <w:t>–</w:t>
      </w:r>
      <w:r>
        <w:rPr>
          <w:rFonts w:eastAsia="UB-Helvetica" w:cs="Times New Roman"/>
          <w:szCs w:val="24"/>
        </w:rPr>
        <w:t>προεκλογικά</w:t>
      </w:r>
      <w:r>
        <w:rPr>
          <w:rFonts w:eastAsia="UB-Helvetica" w:cs="Times New Roman"/>
          <w:szCs w:val="24"/>
        </w:rPr>
        <w:t>,</w:t>
      </w:r>
      <w:r>
        <w:rPr>
          <w:rFonts w:eastAsia="UB-Helvetica" w:cs="Times New Roman"/>
          <w:szCs w:val="24"/>
        </w:rPr>
        <w:t xml:space="preserve"> δηλαδή- ο </w:t>
      </w:r>
      <w:r>
        <w:rPr>
          <w:rFonts w:eastAsia="UB-Helvetica" w:cs="Times New Roman"/>
          <w:szCs w:val="24"/>
        </w:rPr>
        <w:t xml:space="preserve">Πρωθυπουργός έλεγε επί λέξει: «Να, λοιπόν, πού θα βρούμε τα λεφτά: από το πάρτι της ανομίας, της φοροδιαφυγής και του λαθρεμπορίου. </w:t>
      </w:r>
      <w:r>
        <w:rPr>
          <w:rFonts w:eastAsia="UB-Helvetica" w:cs="Times New Roman"/>
          <w:szCs w:val="24"/>
        </w:rPr>
        <w:lastRenderedPageBreak/>
        <w:t>Γιατί από Δευτέρα το πάρτι τελείωσε</w:t>
      </w:r>
      <w:r>
        <w:rPr>
          <w:rFonts w:eastAsia="UB-Helvetica" w:cs="Times New Roman"/>
          <w:szCs w:val="24"/>
        </w:rPr>
        <w:t>.</w:t>
      </w:r>
      <w:r>
        <w:rPr>
          <w:rFonts w:eastAsia="UB-Helvetica" w:cs="Times New Roman"/>
          <w:szCs w:val="24"/>
        </w:rPr>
        <w:t>». Το πάρτι όντως τελείωσε ή απλώς άλλαξε οικοδεσπότη με τους ίδιους πάντοτε καλεσμένους</w:t>
      </w:r>
      <w:r>
        <w:rPr>
          <w:rFonts w:eastAsia="UB-Helvetica" w:cs="Times New Roman"/>
          <w:szCs w:val="24"/>
        </w:rPr>
        <w:t xml:space="preserve">; </w:t>
      </w:r>
    </w:p>
    <w:p w14:paraId="6FAA0654"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 xml:space="preserve">Ξεκινάμε από τις λίστες, Οι έλεγχοι των διαφόρων λιστών, που είχαν διαφημιστεί τόσο πολύ, δεν έχουν προχωρήσει. Γιατί; Λόγω γραφειοκρατικής ανεπάρκειας ή έλλειψης προσωπικού; Αφού τις στύψαμε αυτές τις λίστες, βγήκε τελικά μόνο επικοινωνιακό ζουμί. </w:t>
      </w:r>
    </w:p>
    <w:p w14:paraId="6FAA0655"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 xml:space="preserve">Τι </w:t>
      </w:r>
      <w:r>
        <w:rPr>
          <w:rFonts w:eastAsia="UB-Helvetica" w:cs="Times New Roman"/>
          <w:szCs w:val="24"/>
        </w:rPr>
        <w:t>έχουν οι λίστες αυτές και κολλάει η ουσιαστική διερεύνηση; Δεν μπορούμε να ξεχωρίσουμε τις φορολογητέες από τις αφορολόγητες δραστηριότητες των διαφόρων εταιρειών και έχουμε μπλέξει; Μα, ο ΣΥΡΙΖΑ δεν ερχόταν να τα ξεμπλέξει όλα αυτά ως ο νέος Μέγας Αλέξανδ</w:t>
      </w:r>
      <w:r>
        <w:rPr>
          <w:rFonts w:eastAsia="UB-Helvetica" w:cs="Times New Roman"/>
          <w:szCs w:val="24"/>
        </w:rPr>
        <w:t>ρος</w:t>
      </w:r>
      <w:r>
        <w:rPr>
          <w:rFonts w:eastAsia="UB-Helvetica" w:cs="Times New Roman"/>
          <w:szCs w:val="24"/>
        </w:rPr>
        <w:t>,</w:t>
      </w:r>
      <w:r>
        <w:rPr>
          <w:rFonts w:eastAsia="UB-Helvetica" w:cs="Times New Roman"/>
          <w:szCs w:val="24"/>
        </w:rPr>
        <w:t xml:space="preserve"> που θα κόψει τον γόρδιο δεσμό της διαπλοκής; Δεν κόβει καλά το σπαθί</w:t>
      </w:r>
      <w:r>
        <w:rPr>
          <w:rFonts w:eastAsia="UB-Helvetica" w:cs="Times New Roman"/>
          <w:szCs w:val="24"/>
        </w:rPr>
        <w:t>,</w:t>
      </w:r>
      <w:r>
        <w:rPr>
          <w:rFonts w:eastAsia="UB-Helvetica" w:cs="Times New Roman"/>
          <w:szCs w:val="24"/>
        </w:rPr>
        <w:t xml:space="preserve"> φαίνεται. </w:t>
      </w:r>
    </w:p>
    <w:p w14:paraId="6FAA0656"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t>Στο λαθρεμπόριο καυσίμων το μέτρο των εισροών-εκροών εφαρμόστηκε από τις προηγούμενες κυβερνήσεις χωρίς επαρκή σχεδιασμό, με αποτέλεσμα να υπάρχουν ασυμβατότητες ή αστοχί</w:t>
      </w:r>
      <w:r>
        <w:rPr>
          <w:rFonts w:eastAsia="UB-Helvetica" w:cs="Times New Roman"/>
          <w:szCs w:val="24"/>
        </w:rPr>
        <w:t xml:space="preserve">ες και μη εκμετάλλευση των δυνατοτήτων. </w:t>
      </w:r>
    </w:p>
    <w:p w14:paraId="6FAA0657" w14:textId="77777777" w:rsidR="006F28F6" w:rsidRDefault="00265160">
      <w:pPr>
        <w:spacing w:after="0" w:line="600" w:lineRule="auto"/>
        <w:ind w:firstLine="720"/>
        <w:jc w:val="both"/>
        <w:rPr>
          <w:rFonts w:eastAsia="UB-Helvetica" w:cs="Times New Roman"/>
          <w:szCs w:val="24"/>
        </w:rPr>
      </w:pPr>
      <w:r>
        <w:rPr>
          <w:rFonts w:eastAsia="UB-Helvetica" w:cs="Times New Roman"/>
          <w:szCs w:val="24"/>
        </w:rPr>
        <w:lastRenderedPageBreak/>
        <w:t>Όμως, και η σημερινή Κυβέρνηση καθυστερεί. Εγκύκλιοι και υπουργικές αποφάσεις</w:t>
      </w:r>
      <w:r>
        <w:rPr>
          <w:rFonts w:eastAsia="UB-Helvetica" w:cs="Times New Roman"/>
          <w:szCs w:val="24"/>
        </w:rPr>
        <w:t>,</w:t>
      </w:r>
      <w:r>
        <w:rPr>
          <w:rFonts w:eastAsia="UB-Helvetica" w:cs="Times New Roman"/>
          <w:szCs w:val="24"/>
        </w:rPr>
        <w:t xml:space="preserve"> που θα πρέπει να βγουν, ακόμα εκκολάπτονται, όπως</w:t>
      </w:r>
      <w:r>
        <w:rPr>
          <w:rFonts w:eastAsia="UB-Helvetica" w:cs="Times New Roman"/>
          <w:szCs w:val="24"/>
        </w:rPr>
        <w:t>,</w:t>
      </w:r>
      <w:r>
        <w:rPr>
          <w:rFonts w:eastAsia="UB-Helvetica" w:cs="Times New Roman"/>
          <w:szCs w:val="24"/>
        </w:rPr>
        <w:t xml:space="preserve"> για παράδειγμα</w:t>
      </w:r>
      <w:r>
        <w:rPr>
          <w:rFonts w:eastAsia="UB-Helvetica" w:cs="Times New Roman"/>
          <w:szCs w:val="24"/>
        </w:rPr>
        <w:t>,</w:t>
      </w:r>
      <w:r>
        <w:rPr>
          <w:rFonts w:eastAsia="UB-Helvetica" w:cs="Times New Roman"/>
          <w:szCs w:val="24"/>
        </w:rPr>
        <w:t xml:space="preserve"> το </w:t>
      </w:r>
      <w:r>
        <w:rPr>
          <w:rFonts w:eastAsia="UB-Helvetica" w:cs="Times New Roman"/>
          <w:szCs w:val="24"/>
          <w:lang w:val="en-US"/>
        </w:rPr>
        <w:t>GPS</w:t>
      </w:r>
      <w:r>
        <w:rPr>
          <w:rFonts w:eastAsia="UB-Helvetica" w:cs="Times New Roman"/>
          <w:szCs w:val="24"/>
        </w:rPr>
        <w:t xml:space="preserve"> για τα βυτιοφόρα. Στην εφαρμογή, λοιπόν, κολλάμε. </w:t>
      </w:r>
    </w:p>
    <w:p w14:paraId="6FAA0658" w14:textId="77777777" w:rsidR="006F28F6" w:rsidRDefault="00265160">
      <w:pPr>
        <w:spacing w:after="0" w:line="600" w:lineRule="auto"/>
        <w:ind w:firstLine="709"/>
        <w:jc w:val="both"/>
        <w:rPr>
          <w:rFonts w:eastAsia="UB-Helvetica" w:cs="Times New Roman"/>
          <w:szCs w:val="24"/>
        </w:rPr>
      </w:pPr>
      <w:r>
        <w:rPr>
          <w:rFonts w:eastAsia="UB-Helvetica" w:cs="Times New Roman"/>
          <w:szCs w:val="24"/>
        </w:rPr>
        <w:t xml:space="preserve">Μια και μιλάμε, όμως, για καύσιμα, ακούστε κάτι που μας κίνησε το ενδιαφέρον. Στις 30 Μαρτίου, στην κύρωση της </w:t>
      </w:r>
      <w:r>
        <w:rPr>
          <w:rFonts w:eastAsia="UB-Helvetica" w:cs="Times New Roman"/>
          <w:szCs w:val="24"/>
        </w:rPr>
        <w:t>σ</w:t>
      </w:r>
      <w:r>
        <w:rPr>
          <w:rFonts w:eastAsia="UB-Helvetica" w:cs="Times New Roman"/>
          <w:szCs w:val="24"/>
        </w:rPr>
        <w:t xml:space="preserve">ύμβασης με την Κύπρο, ψηφίσατε τροπολογία, με την οποία παρακάμπτεται η διαδικασία της </w:t>
      </w:r>
      <w:r>
        <w:rPr>
          <w:rFonts w:eastAsia="UB-Helvetica" w:cs="Times New Roman"/>
          <w:szCs w:val="24"/>
        </w:rPr>
        <w:t>ε</w:t>
      </w:r>
      <w:r>
        <w:rPr>
          <w:rFonts w:eastAsia="UB-Helvetica" w:cs="Times New Roman"/>
          <w:szCs w:val="24"/>
        </w:rPr>
        <w:t>πιτροπής του άρθρου 3 του ν.2286/1995, στην οποία συμμετ</w:t>
      </w:r>
      <w:r>
        <w:rPr>
          <w:rFonts w:eastAsia="UB-Helvetica" w:cs="Times New Roman"/>
          <w:szCs w:val="24"/>
        </w:rPr>
        <w:t xml:space="preserve">έχουν, εκτός του αρμόδιου Υπουργού, εκπρόσωποι των κομμάτων και δικαστικοί. </w:t>
      </w:r>
    </w:p>
    <w:p w14:paraId="6FAA0659" w14:textId="77777777" w:rsidR="006F28F6" w:rsidRDefault="002651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Γιατί, λοιπόν,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σε έναν τόσο ευαίσθητο τομέα; Βαφτίζοντάς τα όλα «κατεπείγοντα», όπως συνηθίζει η Κυβέρνηση, καθιστά τις διαδικασίες αδιαφανείς και προσιτές </w:t>
      </w:r>
      <w:r>
        <w:rPr>
          <w:rFonts w:eastAsia="Times New Roman" w:cs="Times New Roman"/>
          <w:szCs w:val="24"/>
        </w:rPr>
        <w:t>μόνο στους γνωστούς</w:t>
      </w:r>
      <w:r>
        <w:rPr>
          <w:rFonts w:eastAsia="Times New Roman" w:cs="Times New Roman"/>
          <w:szCs w:val="24"/>
        </w:rPr>
        <w:t>,</w:t>
      </w:r>
      <w:r>
        <w:rPr>
          <w:rFonts w:eastAsia="Times New Roman" w:cs="Times New Roman"/>
          <w:szCs w:val="24"/>
        </w:rPr>
        <w:t xml:space="preserve"> που έχουν τις κατάλληλες πληροφορίες εγκαίρως. Αυτό θέλει; Και επειδή το έχουμε ξαναδεί αυτό το έργο, θα το παρακολουθούμε. </w:t>
      </w:r>
    </w:p>
    <w:p w14:paraId="6FAA065A" w14:textId="77777777" w:rsidR="006F28F6" w:rsidRDefault="002651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Πάμε στο λαθρεμπόριο καπνικών προϊόντων. Ο κ. Νικολούδης είχε αναγγείλει πέρυσι το καλοκαίρι την καταπολέμηση </w:t>
      </w:r>
      <w:r>
        <w:rPr>
          <w:rFonts w:eastAsia="Times New Roman" w:cs="Times New Roman"/>
          <w:szCs w:val="24"/>
        </w:rPr>
        <w:t>του λαθρεμπορίου τσιγάρων και προϊόντων καπνού. Τελικά, ο κ. Νικολούδης απομακρύνθηκε και ήρθε ο κ. Αλεξιάδης</w:t>
      </w:r>
      <w:r>
        <w:rPr>
          <w:rFonts w:eastAsia="Times New Roman" w:cs="Times New Roman"/>
          <w:szCs w:val="24"/>
        </w:rPr>
        <w:t>,</w:t>
      </w:r>
      <w:r>
        <w:rPr>
          <w:rFonts w:eastAsia="Times New Roman" w:cs="Times New Roman"/>
          <w:szCs w:val="24"/>
        </w:rPr>
        <w:t xml:space="preserve"> ο οποίος με τη σειρά του ανακοίνωσε νέο ισχυρό χτύπημα κατά του λαθρεμπορίου καπνικών προϊόντων</w:t>
      </w:r>
      <w:r>
        <w:rPr>
          <w:rFonts w:eastAsia="Times New Roman" w:cs="Times New Roman"/>
          <w:szCs w:val="24"/>
        </w:rPr>
        <w:t>,</w:t>
      </w:r>
      <w:r>
        <w:rPr>
          <w:rFonts w:eastAsia="Times New Roman" w:cs="Times New Roman"/>
          <w:szCs w:val="24"/>
        </w:rPr>
        <w:t xml:space="preserve"> με εφαρμογή της απαραίτητης ιχνηλασιμότητας των </w:t>
      </w:r>
      <w:r>
        <w:rPr>
          <w:rFonts w:eastAsia="Times New Roman" w:cs="Times New Roman"/>
          <w:szCs w:val="24"/>
        </w:rPr>
        <w:t xml:space="preserve">πακέτων τσιγάρων. </w:t>
      </w:r>
    </w:p>
    <w:p w14:paraId="6FAA065B" w14:textId="77777777" w:rsidR="006F28F6" w:rsidRDefault="002651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Βγήκε, μάλιστα, σήμερα κατά σύμπτωση ένα σχέδιο νόμου στη </w:t>
      </w:r>
      <w:r>
        <w:rPr>
          <w:rFonts w:eastAsia="Times New Roman" w:cs="Times New Roman"/>
          <w:szCs w:val="24"/>
        </w:rPr>
        <w:t>δ</w:t>
      </w:r>
      <w:r>
        <w:rPr>
          <w:rFonts w:eastAsia="Times New Roman" w:cs="Times New Roman"/>
          <w:szCs w:val="24"/>
        </w:rPr>
        <w:t>ιαβούλευση</w:t>
      </w:r>
      <w:r>
        <w:rPr>
          <w:rFonts w:eastAsia="Times New Roman" w:cs="Times New Roman"/>
          <w:szCs w:val="24"/>
        </w:rPr>
        <w:t>,</w:t>
      </w:r>
      <w:r>
        <w:rPr>
          <w:rFonts w:eastAsia="Times New Roman" w:cs="Times New Roman"/>
          <w:szCs w:val="24"/>
        </w:rPr>
        <w:t xml:space="preserve"> που τα παραπέμπει όλα σε υπουργικές αποφάσεις που θα εκδοθούν, ενώ η περίφημη ιχνηλασιμότητα πηγαίνει στο 2019. Μάλιστα, με το σημερινό νομοσχέδιο που ανέβηκε στη </w:t>
      </w:r>
      <w:r>
        <w:rPr>
          <w:rFonts w:eastAsia="Times New Roman" w:cs="Times New Roman"/>
          <w:szCs w:val="24"/>
        </w:rPr>
        <w:t>δ</w:t>
      </w:r>
      <w:r>
        <w:rPr>
          <w:rFonts w:eastAsia="Times New Roman" w:cs="Times New Roman"/>
          <w:szCs w:val="24"/>
        </w:rPr>
        <w:t>ια</w:t>
      </w:r>
      <w:r>
        <w:rPr>
          <w:rFonts w:eastAsia="Times New Roman" w:cs="Times New Roman"/>
          <w:szCs w:val="24"/>
        </w:rPr>
        <w:t>βούλευση, δημιουργείται μια νέα επιτροπή κατά του λαθρεμπορίου. Μέσα σε έναν χρόνο, δηλαδή, μετά από το ΣΔΟΕ πήγαμε στη Γενική Γραμματεία Δημοσίων Εσόδων, από εκεί στην ΥΕΔΔΕ, στην Υπηρεσία Ερευνών και Διασφάλισης Δημοσίων Εσόδων</w:t>
      </w:r>
      <w:r>
        <w:rPr>
          <w:rFonts w:eastAsia="Times New Roman" w:cs="Times New Roman"/>
          <w:szCs w:val="24"/>
        </w:rPr>
        <w:t>,</w:t>
      </w:r>
      <w:r>
        <w:rPr>
          <w:rFonts w:eastAsia="Times New Roman" w:cs="Times New Roman"/>
          <w:szCs w:val="24"/>
        </w:rPr>
        <w:t xml:space="preserve"> και τώρα στο Συντονιστικό</w:t>
      </w:r>
      <w:r>
        <w:rPr>
          <w:rFonts w:eastAsia="Times New Roman" w:cs="Times New Roman"/>
          <w:szCs w:val="24"/>
        </w:rPr>
        <w:t xml:space="preserve"> Επιχειρησιακό Κέντρο. Και μέχρι να μεταφερθούν οι αρμοδιότητες από φορέα </w:t>
      </w:r>
      <w:r>
        <w:rPr>
          <w:rFonts w:eastAsia="Times New Roman" w:cs="Times New Roman"/>
          <w:szCs w:val="24"/>
        </w:rPr>
        <w:lastRenderedPageBreak/>
        <w:t xml:space="preserve">σε φορέα δημιουργούνται μαύρες τρύπες στους ελέγχους, όπως στο διάστημα Οκτωβρίου-Δεκεμβρίου 2015. </w:t>
      </w:r>
    </w:p>
    <w:p w14:paraId="6FAA065C" w14:textId="77777777" w:rsidR="006F28F6" w:rsidRDefault="002651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το πλαστικό χρήμα έχουμε πει αρκετά. Όσο περισσότερο φυσικό χρήμα κυκλοφορεί, </w:t>
      </w:r>
      <w:r>
        <w:rPr>
          <w:rFonts w:eastAsia="Times New Roman" w:cs="Times New Roman"/>
          <w:szCs w:val="24"/>
        </w:rPr>
        <w:t>τόσο περισσότερο ευνοείται η μαύρη οικονομία. Χρειάζονται κίνητρα</w:t>
      </w:r>
      <w:r>
        <w:rPr>
          <w:rFonts w:eastAsia="Times New Roman" w:cs="Times New Roman"/>
          <w:szCs w:val="24"/>
        </w:rPr>
        <w:t>,</w:t>
      </w:r>
      <w:r>
        <w:rPr>
          <w:rFonts w:eastAsia="Times New Roman" w:cs="Times New Roman"/>
          <w:szCs w:val="24"/>
        </w:rPr>
        <w:t xml:space="preserve"> τόσο για τους πολίτες όσο και για τους επαγγελματίες, αλλά η Κυβέρνηση παλινωδεί και σε αυτό. </w:t>
      </w:r>
    </w:p>
    <w:p w14:paraId="6FAA065D" w14:textId="77777777" w:rsidR="006F28F6" w:rsidRDefault="002651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έχω ακούσει πολλούς να λένε ότι οι μεταρρυθμίσεις έχ</w:t>
      </w:r>
      <w:r>
        <w:rPr>
          <w:rFonts w:eastAsia="Times New Roman" w:cs="Times New Roman"/>
          <w:szCs w:val="24"/>
        </w:rPr>
        <w:t xml:space="preserve">ουν ιδεολογικό πρόσημο. Κάποιες ίσως. Οι βασικές μεταρρυθμίσεις, όμως, που έχει ανάγκη η χώρα </w:t>
      </w:r>
      <w:r>
        <w:rPr>
          <w:rFonts w:eastAsia="Times New Roman" w:cs="Times New Roman"/>
          <w:szCs w:val="24"/>
        </w:rPr>
        <w:t>–</w:t>
      </w:r>
      <w:r>
        <w:rPr>
          <w:rFonts w:eastAsia="Times New Roman" w:cs="Times New Roman"/>
          <w:szCs w:val="24"/>
        </w:rPr>
        <w:t>όπως η πάταξη της φοροδιαφυγής, η επιτάχυνση της απονομής δικαιοσύνης, η πάταξη της γραφειοκρατίας, η προώθηση της αξιοκρατίας, η διαφάνεια και η καταπολέμηση τω</w:t>
      </w:r>
      <w:r>
        <w:rPr>
          <w:rFonts w:eastAsia="Times New Roman" w:cs="Times New Roman"/>
          <w:szCs w:val="24"/>
        </w:rPr>
        <w:t>ν πελατειακών σχέσεων</w:t>
      </w:r>
      <w:r>
        <w:rPr>
          <w:rFonts w:eastAsia="Times New Roman" w:cs="Times New Roman"/>
          <w:szCs w:val="24"/>
        </w:rPr>
        <w:t xml:space="preserve">–, </w:t>
      </w:r>
      <w:r>
        <w:rPr>
          <w:rFonts w:eastAsia="Times New Roman" w:cs="Times New Roman"/>
          <w:szCs w:val="24"/>
        </w:rPr>
        <w:t xml:space="preserve"> δεν χωρούν κάτω από ιδεολογικές ταμπέλες. Για τον λόγο αυτό στο θέμα της αντιμετώπισης της φοροδιαφυγής δεν βλέπω μέτωπο ιδεολογικών συγκρούσεων, αλλά πεδίο κοινοβουλευτικών συναινέσεων. </w:t>
      </w:r>
    </w:p>
    <w:p w14:paraId="6FAA065E" w14:textId="77777777" w:rsidR="006F28F6" w:rsidRDefault="002651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Να βγούμε, λοιπόν, από τα ιδεολογικά συρματ</w:t>
      </w:r>
      <w:r>
        <w:rPr>
          <w:rFonts w:eastAsia="Times New Roman" w:cs="Times New Roman"/>
          <w:szCs w:val="24"/>
        </w:rPr>
        <w:t>οπλέγματα, προκειμένου να επωφεληθούμε από τις συνέργειες του ιδιωτικού τομέα και ενός αποτελεσματικού κράτους. Δυστυχώς, όμως, το πολιτικό μας σύστημα δεκαετίες -για να μην πω αιώνες- θρέφεται από τη σύγκρουση και όχι από τη σύνθεση. Το ίδιο, δυστυχώς, συ</w:t>
      </w:r>
      <w:r>
        <w:rPr>
          <w:rFonts w:eastAsia="Times New Roman" w:cs="Times New Roman"/>
          <w:szCs w:val="24"/>
        </w:rPr>
        <w:t xml:space="preserve">μβαίνει και σήμερα. </w:t>
      </w:r>
    </w:p>
    <w:p w14:paraId="6FAA065F" w14:textId="77777777" w:rsidR="006F28F6" w:rsidRDefault="002651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συμφωνώ απόλυτα με τον Πέτρο </w:t>
      </w:r>
      <w:proofErr w:type="spellStart"/>
      <w:r>
        <w:rPr>
          <w:rFonts w:eastAsia="Times New Roman" w:cs="Times New Roman"/>
          <w:szCs w:val="24"/>
        </w:rPr>
        <w:t>Μάρκαρη</w:t>
      </w:r>
      <w:proofErr w:type="spellEnd"/>
      <w:r>
        <w:rPr>
          <w:rFonts w:eastAsia="Times New Roman" w:cs="Times New Roman"/>
          <w:szCs w:val="24"/>
        </w:rPr>
        <w:t>,</w:t>
      </w:r>
      <w:r>
        <w:rPr>
          <w:rFonts w:eastAsia="Times New Roman" w:cs="Times New Roman"/>
          <w:szCs w:val="24"/>
        </w:rPr>
        <w:t xml:space="preserve"> που λέει ότι τα τελευταία έξι χρόνια υποφέρουμε χωρίς να μαθαίνουμε. Όταν, λοιπόν, θα αρχίσουμε να μαθαίνουμε ότι η έξοδος από την κρίση θέλει περισσότερες συνθέσεις και λιγότερες συγκρούσεις, </w:t>
      </w:r>
      <w:r>
        <w:rPr>
          <w:rFonts w:eastAsia="Times New Roman" w:cs="Times New Roman"/>
          <w:szCs w:val="24"/>
        </w:rPr>
        <w:t xml:space="preserve">θα έχουμε γυρίσει σελίδα στη χώρα. Αρκεί, βέβαια, το βιβλίο της Ελλάδας να είναι ακόμα ανοιχτό. </w:t>
      </w:r>
    </w:p>
    <w:p w14:paraId="6FAA0660" w14:textId="77777777" w:rsidR="006F28F6" w:rsidRDefault="002651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FAA0661" w14:textId="77777777" w:rsidR="006F28F6" w:rsidRDefault="00265160">
      <w:pPr>
        <w:spacing w:after="0"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ο Κοινοβουλευτικός Εκπρόσωπος των Ανεξαρτήτων Ελλήνων κ. Δημήτριος Καμμένος. </w:t>
      </w:r>
      <w:r>
        <w:rPr>
          <w:rFonts w:eastAsia="Times New Roman" w:cs="Times New Roman"/>
          <w:szCs w:val="24"/>
        </w:rPr>
        <w:t xml:space="preserve"> </w:t>
      </w:r>
    </w:p>
    <w:p w14:paraId="6FAA0662" w14:textId="77777777" w:rsidR="006F28F6" w:rsidRDefault="002651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ΔΗΜΗΤΡΙΟΣ ΚΑΜΜΕ</w:t>
      </w:r>
      <w:r>
        <w:rPr>
          <w:rFonts w:eastAsia="Times New Roman" w:cs="Times New Roman"/>
          <w:b/>
          <w:szCs w:val="24"/>
        </w:rPr>
        <w:t xml:space="preserve">ΝΟΣ: </w:t>
      </w:r>
      <w:r>
        <w:rPr>
          <w:rFonts w:eastAsia="Times New Roman" w:cs="Times New Roman"/>
          <w:szCs w:val="24"/>
        </w:rPr>
        <w:t xml:space="preserve">Ευχαριστώ πολύ, κύριε Πρόεδρε. </w:t>
      </w:r>
    </w:p>
    <w:p w14:paraId="6FAA0663" w14:textId="77777777" w:rsidR="006F28F6" w:rsidRDefault="002651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Αγαπητοί συνάδελφοι, διαβάζοντας την ερώτηση των συναδέλφων της Νέας Δημοκρατίας, η εντύπωση που δημιουργείται σε κάποιον, αλλά και το συμπέρασμα που βγάζει εκείνος ο οποίος γνωρίζει τα βασικά οικονομικά, αλλά έχει και μια πλέον εμπειρία του πώς λειτουργεί</w:t>
      </w:r>
      <w:r>
        <w:rPr>
          <w:rFonts w:eastAsia="Times New Roman" w:cs="Times New Roman"/>
          <w:szCs w:val="24"/>
        </w:rPr>
        <w:t xml:space="preserve"> το κράτος και το </w:t>
      </w:r>
      <w:r>
        <w:rPr>
          <w:rFonts w:eastAsia="Times New Roman" w:cs="Times New Roman"/>
          <w:szCs w:val="24"/>
        </w:rPr>
        <w:t>δ</w:t>
      </w:r>
      <w:r>
        <w:rPr>
          <w:rFonts w:eastAsia="Times New Roman" w:cs="Times New Roman"/>
          <w:szCs w:val="24"/>
        </w:rPr>
        <w:t>ημόσιο και σε σχέση με το τι φανταζόταν πριν μπει στην πολιτική και αφού μπήκε στην πολιτική τι είδε και τι διέγνωσε, είναι ότι οι πιο πολλοί</w:t>
      </w:r>
      <w:r>
        <w:rPr>
          <w:rFonts w:eastAsia="Times New Roman" w:cs="Times New Roman"/>
          <w:szCs w:val="24"/>
        </w:rPr>
        <w:t>,</w:t>
      </w:r>
      <w:r>
        <w:rPr>
          <w:rFonts w:eastAsia="Times New Roman" w:cs="Times New Roman"/>
          <w:szCs w:val="24"/>
        </w:rPr>
        <w:t xml:space="preserve"> για πολιτικούς λόγους καθαρά</w:t>
      </w:r>
      <w:r>
        <w:rPr>
          <w:rFonts w:eastAsia="Times New Roman" w:cs="Times New Roman"/>
          <w:szCs w:val="24"/>
        </w:rPr>
        <w:t>,</w:t>
      </w:r>
      <w:r>
        <w:rPr>
          <w:rFonts w:eastAsia="Times New Roman" w:cs="Times New Roman"/>
          <w:szCs w:val="24"/>
        </w:rPr>
        <w:t xml:space="preserve"> ξεχνούν το τι έχουν κάνει, ηθελημένα. Δεν ψέγω κανέναν προσωπικά</w:t>
      </w:r>
      <w:r>
        <w:rPr>
          <w:rFonts w:eastAsia="Times New Roman" w:cs="Times New Roman"/>
          <w:szCs w:val="24"/>
        </w:rPr>
        <w:t xml:space="preserve"> ότι ψεύδεται. Απλώς θα μιλήσουμε με πολιτικούς όρους. </w:t>
      </w:r>
    </w:p>
    <w:p w14:paraId="6FAA0664" w14:textId="77777777" w:rsidR="006F28F6" w:rsidRDefault="0026516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Όταν φθάνει ο Ιούνιος του 2016 για να συζητηθεί ερώτηση -και ξεκινάω από ένα θέμα στην τύχη, ας πούμε- για το πλαστικό χρήμα</w:t>
      </w:r>
      <w:r>
        <w:rPr>
          <w:rFonts w:eastAsia="Times New Roman" w:cs="Times New Roman"/>
          <w:szCs w:val="24"/>
        </w:rPr>
        <w:t>,</w:t>
      </w:r>
      <w:r>
        <w:rPr>
          <w:rFonts w:eastAsia="Times New Roman" w:cs="Times New Roman"/>
          <w:szCs w:val="24"/>
        </w:rPr>
        <w:t xml:space="preserve"> όταν έχει κυβερνηθεί αυτή η χώρα σαράντα και πλέον χρόνια και –αν θέλετε- </w:t>
      </w:r>
      <w:r>
        <w:rPr>
          <w:rFonts w:eastAsia="Times New Roman" w:cs="Times New Roman"/>
          <w:szCs w:val="24"/>
        </w:rPr>
        <w:t>μέσα στα μνημόνια από το 2009, το 2010 και μετά</w:t>
      </w:r>
      <w:r>
        <w:rPr>
          <w:rFonts w:eastAsia="Times New Roman" w:cs="Times New Roman"/>
          <w:szCs w:val="24"/>
        </w:rPr>
        <w:t>,</w:t>
      </w:r>
      <w:r>
        <w:rPr>
          <w:rFonts w:eastAsia="Times New Roman" w:cs="Times New Roman"/>
          <w:szCs w:val="24"/>
        </w:rPr>
        <w:t xml:space="preserve"> θα έπρεπε να είναι ένας από τους βασικούς πυλώνες της εξυγίανσης της ελληνικής οικονομίας, της πάταξης της </w:t>
      </w:r>
      <w:proofErr w:type="spellStart"/>
      <w:r>
        <w:rPr>
          <w:rFonts w:eastAsia="Times New Roman" w:cs="Times New Roman"/>
          <w:szCs w:val="24"/>
        </w:rPr>
        <w:t>φοροαποφυγής</w:t>
      </w:r>
      <w:proofErr w:type="spellEnd"/>
      <w:r>
        <w:rPr>
          <w:rFonts w:eastAsia="Times New Roman" w:cs="Times New Roman"/>
          <w:szCs w:val="24"/>
        </w:rPr>
        <w:t>, της φοροδιαφυγής, της είσπραξης του ΦΠΑ, της απόδοσης φορολογικών εσόδων, της εγκυκλίο</w:t>
      </w:r>
      <w:r>
        <w:rPr>
          <w:rFonts w:eastAsia="Times New Roman" w:cs="Times New Roman"/>
          <w:szCs w:val="24"/>
        </w:rPr>
        <w:t xml:space="preserve">υ -αν θέλετε- που θα έπρεπε να έχετε βγάλει </w:t>
      </w:r>
      <w:proofErr w:type="spellStart"/>
      <w:r>
        <w:rPr>
          <w:rFonts w:eastAsia="Times New Roman" w:cs="Times New Roman"/>
          <w:szCs w:val="24"/>
        </w:rPr>
        <w:t>φοροκινήτρων</w:t>
      </w:r>
      <w:proofErr w:type="spellEnd"/>
      <w:r>
        <w:rPr>
          <w:rFonts w:eastAsia="Times New Roman" w:cs="Times New Roman"/>
          <w:szCs w:val="24"/>
        </w:rPr>
        <w:t xml:space="preserve"> για τη χρήση πλαστικού χρήματος, τι να πούμε; Και έρχεστε τον Ιούνιο του </w:t>
      </w:r>
      <w:r>
        <w:rPr>
          <w:rFonts w:eastAsia="Times New Roman" w:cs="Times New Roman"/>
          <w:szCs w:val="24"/>
        </w:rPr>
        <w:lastRenderedPageBreak/>
        <w:t>2016 και λέτε «τι κάνετε»; Και όλα αυτά, ενώ το έχουμε εισαγάγει από πέρυσι και ενώ ο Υπουργός λέει -και το γνωρίζετε πολύ καλ</w:t>
      </w:r>
      <w:r>
        <w:rPr>
          <w:rFonts w:eastAsia="Times New Roman" w:cs="Times New Roman"/>
          <w:szCs w:val="24"/>
        </w:rPr>
        <w:t xml:space="preserve">ά- ότι έρχονται και τα υπόλοιπα νομοσχέδια και οι εγκύκλιοι μέσα σε αυτόν τον μήνα ή μέσα στο καλοκαίρι; </w:t>
      </w:r>
    </w:p>
    <w:p w14:paraId="6FAA0665" w14:textId="77777777" w:rsidR="006F28F6" w:rsidRDefault="00265160">
      <w:pPr>
        <w:spacing w:after="0" w:line="600" w:lineRule="auto"/>
        <w:ind w:firstLine="709"/>
        <w:contextualSpacing/>
        <w:jc w:val="both"/>
        <w:rPr>
          <w:rFonts w:eastAsia="Times New Roman"/>
          <w:szCs w:val="24"/>
        </w:rPr>
      </w:pPr>
      <w:r>
        <w:rPr>
          <w:rFonts w:eastAsia="Times New Roman" w:cs="Times New Roman"/>
          <w:szCs w:val="24"/>
        </w:rPr>
        <w:t>Δεν καταλαβαίνω γιατί φθάνουμε πολιτικά να ελέγχουμε κάποιον</w:t>
      </w:r>
      <w:r>
        <w:rPr>
          <w:rFonts w:eastAsia="Times New Roman" w:cs="Times New Roman"/>
          <w:szCs w:val="24"/>
        </w:rPr>
        <w:t>,</w:t>
      </w:r>
      <w:r>
        <w:rPr>
          <w:rFonts w:eastAsia="Times New Roman" w:cs="Times New Roman"/>
          <w:szCs w:val="24"/>
        </w:rPr>
        <w:t xml:space="preserve"> ο οποίος ήρθε να διαχειριστεί μια πυρηνική βόμβα, η οποία μας έσκασε στα χέρια. Τα στοιχ</w:t>
      </w:r>
      <w:r>
        <w:rPr>
          <w:rFonts w:eastAsia="Times New Roman" w:cs="Times New Roman"/>
          <w:szCs w:val="24"/>
        </w:rPr>
        <w:t>εία είναι αμείλικτα. Το να μεταφράσουμε τα αντικειμενικά στοιχεία των απολογιστικών εκθέσεων της Γενικής Γραμματείας Εσόδων είναι ένα ζήτημα για το οποίο θα μπορούσαμε να παίξουμε ένα πολύ ωραίο θεατρικό έργο στην Επίδαυρο και να ζητάμε από τον καθένα με τ</w:t>
      </w:r>
      <w:r>
        <w:rPr>
          <w:rFonts w:eastAsia="Times New Roman" w:cs="Times New Roman"/>
          <w:szCs w:val="24"/>
        </w:rPr>
        <w:t xml:space="preserve">ον δικό του τρόπο να αποδώσει τα στοιχεία. Τα νούμερα, όμως, είναι συγκεκριμένα. Δεν γίνεται να πούμε ότι έγιναν λιγότεροι έλεγχοι, ενώ έγιναν περισσότεροι. </w:t>
      </w:r>
      <w:r>
        <w:rPr>
          <w:rFonts w:eastAsia="Times New Roman"/>
          <w:szCs w:val="24"/>
        </w:rPr>
        <w:t>Δεν γίνεται να πούμε ότι τα έσοδα ήταν λιγότερα, ενώ ήταν περισσότερα, διότι στο τέλος ή είμαστε τυ</w:t>
      </w:r>
      <w:r>
        <w:rPr>
          <w:rFonts w:eastAsia="Times New Roman"/>
          <w:szCs w:val="24"/>
        </w:rPr>
        <w:t>φλοί ή ψευδόμαστε. Είναι κρίμα να ψεύδεται κάποιος στον ελληνικό λαό, όταν τα νούμερα είναι τόσο σαφή.</w:t>
      </w:r>
    </w:p>
    <w:p w14:paraId="6FAA0666" w14:textId="77777777" w:rsidR="006F28F6" w:rsidRDefault="00265160">
      <w:pPr>
        <w:spacing w:after="0" w:line="600" w:lineRule="auto"/>
        <w:ind w:firstLine="709"/>
        <w:contextualSpacing/>
        <w:jc w:val="both"/>
        <w:rPr>
          <w:rFonts w:eastAsia="Times New Roman"/>
          <w:szCs w:val="24"/>
        </w:rPr>
      </w:pPr>
      <w:r>
        <w:rPr>
          <w:rFonts w:eastAsia="Times New Roman"/>
          <w:szCs w:val="24"/>
        </w:rPr>
        <w:lastRenderedPageBreak/>
        <w:t xml:space="preserve"> Το 2014 έχουμε </w:t>
      </w:r>
      <w:r>
        <w:rPr>
          <w:rFonts w:eastAsia="Times New Roman"/>
          <w:szCs w:val="24"/>
        </w:rPr>
        <w:t xml:space="preserve">τριάντα εννέα χιλιάδες </w:t>
      </w:r>
      <w:proofErr w:type="spellStart"/>
      <w:r>
        <w:rPr>
          <w:rFonts w:eastAsia="Times New Roman"/>
          <w:szCs w:val="24"/>
        </w:rPr>
        <w:t>εκατόν</w:t>
      </w:r>
      <w:proofErr w:type="spellEnd"/>
      <w:r>
        <w:rPr>
          <w:rFonts w:eastAsia="Times New Roman"/>
          <w:szCs w:val="24"/>
        </w:rPr>
        <w:t xml:space="preserve"> δεκαεννέα</w:t>
      </w:r>
      <w:r>
        <w:rPr>
          <w:rFonts w:eastAsia="Times New Roman"/>
          <w:szCs w:val="24"/>
        </w:rPr>
        <w:t xml:space="preserve"> ελέγχους σε καπνικά και καύσιμα, με σύνολο βεβαιώσεων παραβιάσεων 77,9 εκατομμύρια ευρώ. Η δική μας Κυβέρνηση το 2015 έκανε </w:t>
      </w:r>
      <w:r>
        <w:rPr>
          <w:rFonts w:eastAsia="Times New Roman"/>
          <w:szCs w:val="24"/>
        </w:rPr>
        <w:t>δεκαπέντε χιλιάδες τετρακόσιους σαράντα τέσσερις</w:t>
      </w:r>
      <w:r>
        <w:rPr>
          <w:rFonts w:eastAsia="Times New Roman"/>
          <w:szCs w:val="24"/>
        </w:rPr>
        <w:t xml:space="preserve"> ελέγχους –λιγότερους, τους μισούς-, αλλά εισέπραξε 161,4 εκατομμύρια ευρώ, παραπάν</w:t>
      </w:r>
      <w:r>
        <w:rPr>
          <w:rFonts w:eastAsia="Times New Roman"/>
          <w:szCs w:val="24"/>
        </w:rPr>
        <w:t xml:space="preserve">ω από τα διπλά. Πώς θα αμφισβητήσουμε, δηλαδή, ότι εισπράξαμε τα διπλάσια; Επειδή όλοι έχουμε εμπλακεί στη διαπραγμάτευση με τους </w:t>
      </w:r>
      <w:r>
        <w:rPr>
          <w:rFonts w:eastAsia="Times New Roman"/>
          <w:szCs w:val="24"/>
        </w:rPr>
        <w:t>θ</w:t>
      </w:r>
      <w:r>
        <w:rPr>
          <w:rFonts w:eastAsia="Times New Roman"/>
          <w:szCs w:val="24"/>
        </w:rPr>
        <w:t xml:space="preserve">εσμούς γνωρίζουμε τι σημαίνει εισπράττω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w:t>
      </w:r>
      <w:r>
        <w:rPr>
          <w:rFonts w:eastAsia="Times New Roman"/>
          <w:szCs w:val="24"/>
        </w:rPr>
        <w:t xml:space="preserve"> μεσοπρόθεσμα</w:t>
      </w:r>
      <w:r>
        <w:rPr>
          <w:rFonts w:eastAsia="Times New Roman"/>
          <w:szCs w:val="24"/>
        </w:rPr>
        <w:t>,</w:t>
      </w:r>
      <w:r>
        <w:rPr>
          <w:rFonts w:eastAsia="Times New Roman"/>
          <w:szCs w:val="24"/>
        </w:rPr>
        <w:t xml:space="preserve"> ή μένει ένα περιθώριο κενό σε μόνιμο μέτρο, αν θέλετε, διαρθρωτ</w:t>
      </w:r>
      <w:r>
        <w:rPr>
          <w:rFonts w:eastAsia="Times New Roman"/>
          <w:szCs w:val="24"/>
        </w:rPr>
        <w:t xml:space="preserve">ικό, έτσι ώστε να υπάρχει μια συνέχεια μακροοικονομική, για να ξέρω εάν θα πάρω ένα μέτρο μόνιμου οικονομικού αποτυπώματος ή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xml:space="preserve"> οικονομικού αποτυπώματος. </w:t>
      </w:r>
    </w:p>
    <w:p w14:paraId="6FAA0667" w14:textId="77777777" w:rsidR="006F28F6" w:rsidRDefault="00265160">
      <w:pPr>
        <w:spacing w:after="0" w:line="600" w:lineRule="auto"/>
        <w:ind w:firstLine="720"/>
        <w:contextualSpacing/>
        <w:jc w:val="both"/>
        <w:rPr>
          <w:rFonts w:eastAsia="Times New Roman"/>
          <w:szCs w:val="24"/>
        </w:rPr>
      </w:pPr>
      <w:r>
        <w:rPr>
          <w:rFonts w:eastAsia="Times New Roman"/>
          <w:szCs w:val="24"/>
        </w:rPr>
        <w:t>Δεν πρέπει να μπερδεύουμε την αλήθεια με το πολιτικό ψέμα, διότι είναι κρίμα να περνάμε λάθος μήν</w:t>
      </w:r>
      <w:r>
        <w:rPr>
          <w:rFonts w:eastAsia="Times New Roman"/>
          <w:szCs w:val="24"/>
        </w:rPr>
        <w:t>υμα. Θα έπρεπε όλοι μαζί να λέμε «μπράβο», όπως είπαμε και εμείς «μπράβο, καλά κάνατε και φτιάξατε τις εγκυκλίους, τουλάχιστον μέσα στα χρόνια 2012 – 2013</w:t>
      </w:r>
      <w:r>
        <w:rPr>
          <w:rFonts w:eastAsia="Times New Roman"/>
          <w:szCs w:val="24"/>
        </w:rPr>
        <w:t>.</w:t>
      </w:r>
      <w:r>
        <w:rPr>
          <w:rFonts w:eastAsia="Times New Roman"/>
          <w:szCs w:val="24"/>
        </w:rPr>
        <w:t xml:space="preserve">». Δεν τις ψηφίσατε όμως και δεν τις υλοποιήσατε. Πείτε ένα «μπράβο» που εμείς τις ψηφίζουμε και τις </w:t>
      </w:r>
      <w:r>
        <w:rPr>
          <w:rFonts w:eastAsia="Times New Roman"/>
          <w:szCs w:val="24"/>
        </w:rPr>
        <w:t xml:space="preserve">υλοποιούμε και πάμε μαζί να μας </w:t>
      </w:r>
      <w:r>
        <w:rPr>
          <w:rFonts w:eastAsia="Times New Roman"/>
          <w:szCs w:val="24"/>
        </w:rPr>
        <w:lastRenderedPageBreak/>
        <w:t>δώσετε μια δημιουργική λύση</w:t>
      </w:r>
      <w:r>
        <w:rPr>
          <w:rFonts w:eastAsia="Times New Roman"/>
          <w:szCs w:val="24"/>
        </w:rPr>
        <w:t>,</w:t>
      </w:r>
      <w:r>
        <w:rPr>
          <w:rFonts w:eastAsia="Times New Roman"/>
          <w:szCs w:val="24"/>
        </w:rPr>
        <w:t xml:space="preserve"> έστω καλύτερη, στο πώς θα βρούμε τα λεφτά ή πού θα βρούμε περισσότερα λεφτά για το καλό του συνόλου της ελληνικής οικονομίας. </w:t>
      </w:r>
    </w:p>
    <w:p w14:paraId="6FAA0668" w14:textId="77777777" w:rsidR="006F28F6" w:rsidRDefault="00265160">
      <w:pPr>
        <w:spacing w:after="0" w:line="600" w:lineRule="auto"/>
        <w:ind w:firstLine="720"/>
        <w:contextualSpacing/>
        <w:jc w:val="both"/>
        <w:rPr>
          <w:rFonts w:eastAsia="Times New Roman"/>
          <w:szCs w:val="24"/>
        </w:rPr>
      </w:pPr>
      <w:r>
        <w:rPr>
          <w:rFonts w:eastAsia="Times New Roman"/>
          <w:szCs w:val="24"/>
        </w:rPr>
        <w:t>ΔΟΥ, ΣΔΟΕ, εφορίες, οργανογράμματα. Δεν είχε γίνει τίποτα. Δηλαδή, έ</w:t>
      </w:r>
      <w:r>
        <w:rPr>
          <w:rFonts w:eastAsia="Times New Roman"/>
          <w:szCs w:val="24"/>
        </w:rPr>
        <w:t>ρχεσαι σε ένα δημόσιο, το οποίο λειτουργεί με έναν τρόπο</w:t>
      </w:r>
      <w:r>
        <w:rPr>
          <w:rFonts w:eastAsia="Times New Roman"/>
          <w:szCs w:val="24"/>
        </w:rPr>
        <w:t>,</w:t>
      </w:r>
      <w:r>
        <w:rPr>
          <w:rFonts w:eastAsia="Times New Roman"/>
          <w:szCs w:val="24"/>
        </w:rPr>
        <w:t xml:space="preserve"> ο οποίος είναι φαύλος, δημιουργεί μόνο κόστος και πελατειακή σχέση, τον Ιούνιο του 2016, μετά από όλα όσα έχουμε περάσει διαπραγματευτικά πέρσι και εφόσον λήγει η αξιολόγηση και λέμε «τι κάνατε;» κα</w:t>
      </w:r>
      <w:r>
        <w:rPr>
          <w:rFonts w:eastAsia="Times New Roman"/>
          <w:szCs w:val="24"/>
        </w:rPr>
        <w:t>ι «γιατί δεν λειτουργεί το ΣΔΟΕ;» και «πώς κάνει ελέγχους;».</w:t>
      </w:r>
    </w:p>
    <w:p w14:paraId="6FAA0669" w14:textId="77777777" w:rsidR="006F28F6" w:rsidRDefault="00265160">
      <w:pPr>
        <w:spacing w:after="0" w:line="600" w:lineRule="auto"/>
        <w:ind w:firstLine="720"/>
        <w:contextualSpacing/>
        <w:jc w:val="both"/>
        <w:rPr>
          <w:rFonts w:eastAsia="Times New Roman"/>
          <w:szCs w:val="24"/>
        </w:rPr>
      </w:pPr>
      <w:r>
        <w:rPr>
          <w:rFonts w:eastAsia="Times New Roman"/>
          <w:szCs w:val="24"/>
        </w:rPr>
        <w:t xml:space="preserve">Πώς να κάνει ελέγχους; Πέρσι ήλεγξα την κ. Βαλαβάνη, γιατί δεν μπορούσαμε να προσλάβουμε κόσμο λόγω ΑΣΕΠ. Δεν μπορούσαμε βάσει νομοθεσίας ούτε να κάνουμε μετατάξεις, να φέρουμε από άλλη </w:t>
      </w:r>
      <w:r>
        <w:rPr>
          <w:rFonts w:eastAsia="Times New Roman"/>
          <w:szCs w:val="24"/>
        </w:rPr>
        <w:t>Υ</w:t>
      </w:r>
      <w:r>
        <w:rPr>
          <w:rFonts w:eastAsia="Times New Roman"/>
          <w:szCs w:val="24"/>
        </w:rPr>
        <w:t xml:space="preserve">πηρεσία </w:t>
      </w:r>
      <w:r>
        <w:rPr>
          <w:rFonts w:eastAsia="Times New Roman"/>
          <w:szCs w:val="24"/>
        </w:rPr>
        <w:t xml:space="preserve">προσωπικό, για να κάνουμε προληπτικούς ελέγχους το καλοκαίρι. Ναι, δεν γίνεται να παραβιάσουμε τον νόμο. Τώρα, όμως, τι να ελέγξουμε άλλο; </w:t>
      </w:r>
    </w:p>
    <w:p w14:paraId="6FAA066A" w14:textId="77777777" w:rsidR="006F28F6" w:rsidRDefault="00265160">
      <w:pPr>
        <w:spacing w:after="0" w:line="600" w:lineRule="auto"/>
        <w:ind w:firstLine="720"/>
        <w:contextualSpacing/>
        <w:jc w:val="both"/>
        <w:rPr>
          <w:rFonts w:eastAsia="Times New Roman"/>
          <w:szCs w:val="24"/>
        </w:rPr>
      </w:pPr>
      <w:r>
        <w:rPr>
          <w:rFonts w:eastAsia="Times New Roman"/>
          <w:szCs w:val="24"/>
        </w:rPr>
        <w:lastRenderedPageBreak/>
        <w:t xml:space="preserve">Οι διατραπεζικές συναλλαγές πλέον –και έρχομαι και στο ερώτημα που απαντήθηκε βέβαια, γιατί βγήκε και το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xml:space="preserve">, </w:t>
      </w:r>
      <w:r>
        <w:rPr>
          <w:rFonts w:eastAsia="Times New Roman"/>
          <w:szCs w:val="24"/>
        </w:rPr>
        <w:t xml:space="preserve">το </w:t>
      </w:r>
      <w:r>
        <w:rPr>
          <w:rFonts w:eastAsia="Times New Roman"/>
          <w:szCs w:val="24"/>
          <w:lang w:val="en-US"/>
        </w:rPr>
        <w:t>e</w:t>
      </w:r>
      <w:r>
        <w:rPr>
          <w:rFonts w:eastAsia="Times New Roman"/>
          <w:szCs w:val="24"/>
        </w:rPr>
        <w:t>-</w:t>
      </w:r>
      <w:r>
        <w:rPr>
          <w:rFonts w:eastAsia="Times New Roman"/>
          <w:szCs w:val="24"/>
          <w:lang w:val="en-US"/>
        </w:rPr>
        <w:t>paper</w:t>
      </w:r>
      <w:r>
        <w:rPr>
          <w:rFonts w:eastAsia="Times New Roman"/>
          <w:szCs w:val="24"/>
        </w:rPr>
        <w:t xml:space="preserve"> για το 0,3% που είναι πολύ χαμηλό κόστος- με τη χρήση της χρεωστικής</w:t>
      </w:r>
      <w:r>
        <w:rPr>
          <w:rFonts w:eastAsia="Times New Roman"/>
          <w:szCs w:val="24"/>
        </w:rPr>
        <w:t>,</w:t>
      </w:r>
      <w:r>
        <w:rPr>
          <w:rFonts w:eastAsia="Times New Roman"/>
          <w:szCs w:val="24"/>
        </w:rPr>
        <w:t xml:space="preserve"> πιστωτικής κάρτας έχουν πέσει στο 0,5%. Άρα είναι ανταγωνιστικό, αν θέλετε, πλεονέκτημα για κάποιον να χρησιμοποιεί τη</w:t>
      </w:r>
      <w:r>
        <w:rPr>
          <w:rFonts w:eastAsia="Times New Roman"/>
          <w:szCs w:val="24"/>
        </w:rPr>
        <w:t xml:space="preserve"> χρεωστική κάρτα. Δεν χάνει χρήματα από την πώλησή του, έτσι ώστε να έχει και το κίνητρο, πέρα από την επιβολή από το κράτος, να χρησιμοποιεί πλαστικό χρήμα.</w:t>
      </w:r>
    </w:p>
    <w:p w14:paraId="6FAA066B" w14:textId="77777777" w:rsidR="006F28F6" w:rsidRDefault="00265160">
      <w:pPr>
        <w:spacing w:after="0" w:line="600" w:lineRule="auto"/>
        <w:ind w:firstLine="720"/>
        <w:contextualSpacing/>
        <w:jc w:val="both"/>
        <w:rPr>
          <w:rFonts w:eastAsia="Times New Roman"/>
          <w:szCs w:val="24"/>
        </w:rPr>
      </w:pPr>
      <w:r>
        <w:rPr>
          <w:rFonts w:eastAsia="Times New Roman"/>
          <w:szCs w:val="24"/>
        </w:rPr>
        <w:t xml:space="preserve"> Σπατάλες παντού. Αναφέραμε τα ζητήματα για το πόσα εισπράξαμε από τη λίστα </w:t>
      </w:r>
      <w:proofErr w:type="spellStart"/>
      <w:r>
        <w:rPr>
          <w:rFonts w:eastAsia="Times New Roman"/>
          <w:szCs w:val="24"/>
        </w:rPr>
        <w:t>Λαγκάρντ</w:t>
      </w:r>
      <w:proofErr w:type="spellEnd"/>
      <w:r>
        <w:rPr>
          <w:rFonts w:eastAsia="Times New Roman"/>
          <w:szCs w:val="24"/>
        </w:rPr>
        <w:t>: 26.620 η Νέα</w:t>
      </w:r>
      <w:r>
        <w:rPr>
          <w:rFonts w:eastAsia="Times New Roman"/>
          <w:szCs w:val="24"/>
        </w:rPr>
        <w:t xml:space="preserve"> Δημοκρατία, 178.313 ο ΣΥΡΙΖΑ και οι Ανεξάρτητοι Έλληνες. Ένα χειροκρότημα θα έπρεπε να το έχουμε λάβει. Η διαφορά είναι 26 με 17</w:t>
      </w:r>
      <w:r>
        <w:rPr>
          <w:rFonts w:eastAsia="Times New Roman"/>
          <w:szCs w:val="24"/>
        </w:rPr>
        <w:t>8</w:t>
      </w:r>
      <w:r>
        <w:rPr>
          <w:rFonts w:eastAsia="Times New Roman"/>
          <w:szCs w:val="24"/>
        </w:rPr>
        <w:t xml:space="preserve">. Ναι, δεν μπορούμε να πάρουμε μόνιμο δημοσιονομικό μέτρο με αυτά. Αυτό το ποσό δεν είναι κάτι το οποίο θα μπορούσε να σταθεί </w:t>
      </w:r>
      <w:r>
        <w:rPr>
          <w:rFonts w:eastAsia="Times New Roman"/>
          <w:szCs w:val="24"/>
        </w:rPr>
        <w:t xml:space="preserve">σε μια διαπραγμάτευση για δημοσιονομικά μέτρα. </w:t>
      </w:r>
    </w:p>
    <w:p w14:paraId="6FAA066C" w14:textId="77777777" w:rsidR="006F28F6" w:rsidRDefault="00265160">
      <w:pPr>
        <w:spacing w:after="0" w:line="600" w:lineRule="auto"/>
        <w:ind w:firstLine="720"/>
        <w:contextualSpacing/>
        <w:jc w:val="both"/>
        <w:rPr>
          <w:rFonts w:eastAsia="Times New Roman"/>
          <w:szCs w:val="24"/>
        </w:rPr>
      </w:pPr>
      <w:r>
        <w:rPr>
          <w:rFonts w:eastAsia="Times New Roman"/>
          <w:szCs w:val="24"/>
        </w:rPr>
        <w:t>Οι έλεγχοι αυξήθηκαν. Η δική μας Κυβέρνηση ήταν αυτή</w:t>
      </w:r>
      <w:r>
        <w:rPr>
          <w:rFonts w:eastAsia="Times New Roman"/>
          <w:szCs w:val="24"/>
        </w:rPr>
        <w:t>,</w:t>
      </w:r>
      <w:r>
        <w:rPr>
          <w:rFonts w:eastAsia="Times New Roman"/>
          <w:szCs w:val="24"/>
        </w:rPr>
        <w:t xml:space="preserve"> που</w:t>
      </w:r>
      <w:r>
        <w:rPr>
          <w:rFonts w:eastAsia="Times New Roman"/>
          <w:szCs w:val="24"/>
        </w:rPr>
        <w:t>,</w:t>
      </w:r>
      <w:r>
        <w:rPr>
          <w:rFonts w:eastAsia="Times New Roman"/>
          <w:szCs w:val="24"/>
        </w:rPr>
        <w:t xml:space="preserve"> να θυμίσω</w:t>
      </w:r>
      <w:r>
        <w:rPr>
          <w:rFonts w:eastAsia="Times New Roman"/>
          <w:szCs w:val="24"/>
        </w:rPr>
        <w:t>,</w:t>
      </w:r>
      <w:r>
        <w:rPr>
          <w:rFonts w:eastAsia="Times New Roman"/>
          <w:szCs w:val="24"/>
        </w:rPr>
        <w:t xml:space="preserve"> σε μια ερώτησή μου στον αγαπητό συνάδελφο τον κ. Αλεξιάδη βρήκε, για παράδειγμα, τα ανείσπρακτα από τα βεβαιωμένα χρέη </w:t>
      </w:r>
      <w:r>
        <w:rPr>
          <w:rFonts w:eastAsia="Times New Roman"/>
          <w:szCs w:val="24"/>
        </w:rPr>
        <w:lastRenderedPageBreak/>
        <w:t>των προστίμων του Ε</w:t>
      </w:r>
      <w:r>
        <w:rPr>
          <w:rFonts w:eastAsia="Times New Roman"/>
          <w:szCs w:val="24"/>
        </w:rPr>
        <w:t xml:space="preserve">θνικού </w:t>
      </w:r>
      <w:r>
        <w:rPr>
          <w:rFonts w:eastAsia="Times New Roman"/>
          <w:szCs w:val="24"/>
        </w:rPr>
        <w:t>Σ</w:t>
      </w:r>
      <w:r>
        <w:rPr>
          <w:rFonts w:eastAsia="Times New Roman"/>
          <w:szCs w:val="24"/>
        </w:rPr>
        <w:t xml:space="preserve">υμβουλίου </w:t>
      </w:r>
      <w:r>
        <w:rPr>
          <w:rFonts w:eastAsia="Times New Roman"/>
          <w:szCs w:val="24"/>
        </w:rPr>
        <w:t>Ρ</w:t>
      </w:r>
      <w:r>
        <w:rPr>
          <w:rFonts w:eastAsia="Times New Roman"/>
          <w:szCs w:val="24"/>
        </w:rPr>
        <w:t>αδιοτηλεόρασης</w:t>
      </w:r>
      <w:r>
        <w:rPr>
          <w:rFonts w:eastAsia="Times New Roman"/>
          <w:szCs w:val="24"/>
        </w:rPr>
        <w:t xml:space="preserve">. Έχουν κατατεθεί πολλά. Θα καταθέσω εγώ ένα, δύο χαρτιά. </w:t>
      </w:r>
    </w:p>
    <w:p w14:paraId="6FAA066D" w14:textId="77777777" w:rsidR="006F28F6" w:rsidRDefault="00265160">
      <w:pPr>
        <w:spacing w:after="0" w:line="600" w:lineRule="auto"/>
        <w:ind w:firstLine="720"/>
        <w:contextualSpacing/>
        <w:jc w:val="both"/>
        <w:rPr>
          <w:rFonts w:eastAsia="Times New Roman"/>
          <w:szCs w:val="24"/>
        </w:rPr>
      </w:pPr>
      <w:r>
        <w:rPr>
          <w:rFonts w:eastAsia="Times New Roman"/>
          <w:szCs w:val="24"/>
        </w:rPr>
        <w:t>Είχαμε βεβαιωμένα ποσά 23.332 και εισπράξαμε 9.351, από το 2010 έως το 2016. Μας λείπουν</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πάνω από 12 εκατομμύρια, τα οποία δεν μπορούσε να εισπράξει η προη</w:t>
      </w:r>
      <w:r>
        <w:rPr>
          <w:rFonts w:eastAsia="Times New Roman"/>
          <w:szCs w:val="24"/>
        </w:rPr>
        <w:t xml:space="preserve">γούμενη </w:t>
      </w:r>
      <w:r>
        <w:rPr>
          <w:rFonts w:eastAsia="Times New Roman"/>
          <w:szCs w:val="24"/>
        </w:rPr>
        <w:t>κ</w:t>
      </w:r>
      <w:r>
        <w:rPr>
          <w:rFonts w:eastAsia="Times New Roman"/>
          <w:szCs w:val="24"/>
        </w:rPr>
        <w:t>υβέρνηση, από βεβαιωμένα πρόστιμα του Εθνικού Συμβουλίου Ραδιοτηλεόρασης σε διάφορα μέσα μαζικής ενημέρωσης.</w:t>
      </w:r>
    </w:p>
    <w:p w14:paraId="6FAA066E" w14:textId="77777777" w:rsidR="006F28F6" w:rsidRDefault="00265160">
      <w:pPr>
        <w:spacing w:after="0" w:line="600" w:lineRule="auto"/>
        <w:ind w:firstLine="720"/>
        <w:jc w:val="both"/>
        <w:rPr>
          <w:rFonts w:eastAsia="Times New Roman"/>
          <w:szCs w:val="24"/>
        </w:rPr>
      </w:pPr>
      <w:r>
        <w:rPr>
          <w:rFonts w:eastAsia="Times New Roman"/>
          <w:szCs w:val="24"/>
        </w:rPr>
        <w:t xml:space="preserve">(Στο σημείο αυτό ο Βουλευτής κ. Δημήτριος Καμμένος καταθέτει για τα Πρακτικά </w:t>
      </w:r>
      <w:r>
        <w:rPr>
          <w:rFonts w:eastAsia="Times New Roman"/>
          <w:szCs w:val="24"/>
        </w:rPr>
        <w:t>το</w:t>
      </w:r>
      <w:r>
        <w:rPr>
          <w:rFonts w:eastAsia="Times New Roman"/>
          <w:szCs w:val="24"/>
        </w:rPr>
        <w:t xml:space="preserve"> προαναφερθέν έγγραφο, </w:t>
      </w:r>
      <w:r>
        <w:rPr>
          <w:rFonts w:eastAsia="Times New Roman"/>
          <w:szCs w:val="24"/>
        </w:rPr>
        <w:t>το</w:t>
      </w:r>
      <w:r>
        <w:rPr>
          <w:rFonts w:eastAsia="Times New Roman"/>
          <w:szCs w:val="24"/>
        </w:rPr>
        <w:t xml:space="preserve"> οποίο βρίσκεται στο αρχείο του Τμ</w:t>
      </w:r>
      <w:r>
        <w:rPr>
          <w:rFonts w:eastAsia="Times New Roman"/>
          <w:szCs w:val="24"/>
        </w:rPr>
        <w:t>ήματος Γραμματείας της Διεύθυνσης Στενογραφίας και Πρακτικών της Βουλής)</w:t>
      </w:r>
    </w:p>
    <w:p w14:paraId="6FAA066F" w14:textId="77777777" w:rsidR="006F28F6" w:rsidRDefault="00265160">
      <w:pPr>
        <w:spacing w:after="0" w:line="600" w:lineRule="auto"/>
        <w:ind w:firstLine="720"/>
        <w:contextualSpacing/>
        <w:jc w:val="both"/>
        <w:rPr>
          <w:rFonts w:eastAsia="Times New Roman"/>
          <w:szCs w:val="24"/>
        </w:rPr>
      </w:pPr>
      <w:r>
        <w:rPr>
          <w:rFonts w:eastAsia="Times New Roman"/>
          <w:szCs w:val="24"/>
        </w:rPr>
        <w:lastRenderedPageBreak/>
        <w:t xml:space="preserve">Ληξιπρόθεσμες οφειλές, ασφαλιστικά ταμεία. Αυτός είναι ο πίνακας των συσσωρευμένων –το λέμε έτσι ωραία, φαίνεται και ωραία- οφειλών ιδιωτών προς το δημόσιο για το 2014, πώς ξεκίνησε, </w:t>
      </w:r>
      <w:r>
        <w:rPr>
          <w:rFonts w:eastAsia="Times New Roman"/>
          <w:szCs w:val="24"/>
        </w:rPr>
        <w:t xml:space="preserve">πώς κατέληξε. Αυτό παραλάβαμε. Αυτά τα νούμερα δεν μπορούν να αμφισβητηθούν από κάποιον. Αυτά τα νούμερα είναι και ανά μήνα από το </w:t>
      </w:r>
      <w:r>
        <w:rPr>
          <w:rFonts w:eastAsia="Times New Roman"/>
          <w:szCs w:val="24"/>
          <w:lang w:val="en-US"/>
        </w:rPr>
        <w:t>E</w:t>
      </w:r>
      <w:r>
        <w:rPr>
          <w:rFonts w:eastAsia="Times New Roman"/>
          <w:szCs w:val="24"/>
          <w:lang w:val="en-US"/>
        </w:rPr>
        <w:t>xcel</w:t>
      </w:r>
      <w:r>
        <w:rPr>
          <w:rFonts w:eastAsia="Times New Roman"/>
          <w:szCs w:val="24"/>
        </w:rPr>
        <w:t xml:space="preserve">. Να τα </w:t>
      </w:r>
      <w:proofErr w:type="spellStart"/>
      <w:r>
        <w:rPr>
          <w:rFonts w:eastAsia="Times New Roman"/>
          <w:szCs w:val="24"/>
        </w:rPr>
        <w:t>ξανακαταθέσω</w:t>
      </w:r>
      <w:proofErr w:type="spellEnd"/>
      <w:r>
        <w:rPr>
          <w:rFonts w:eastAsia="Times New Roman"/>
          <w:szCs w:val="24"/>
        </w:rPr>
        <w:t xml:space="preserve">; </w:t>
      </w:r>
    </w:p>
    <w:p w14:paraId="6FAA0670" w14:textId="77777777" w:rsidR="006F28F6" w:rsidRDefault="00265160">
      <w:pPr>
        <w:spacing w:after="0" w:line="600" w:lineRule="auto"/>
        <w:ind w:firstLine="720"/>
        <w:jc w:val="both"/>
        <w:rPr>
          <w:rFonts w:eastAsia="Times New Roman"/>
          <w:szCs w:val="24"/>
        </w:rPr>
      </w:pPr>
      <w:r>
        <w:rPr>
          <w:rFonts w:eastAsia="Times New Roman"/>
          <w:szCs w:val="24"/>
        </w:rPr>
        <w:t>(Στο σημείο αυτό ο Βουλευτής κ. Δημήτριος Καμμένος καταθέτει για τα Πρακτικά τα προαναφερθέντα έγ</w:t>
      </w:r>
      <w:r>
        <w:rPr>
          <w:rFonts w:eastAsia="Times New Roman"/>
          <w:szCs w:val="24"/>
        </w:rPr>
        <w:t>γραφα, τα οποία βρίσκονται στο αρχείο του Τμήματος Γραμματείας της Διεύθυνσης Στενογραφίας και Πρακτικών της Βουλής)</w:t>
      </w:r>
    </w:p>
    <w:p w14:paraId="6FAA0671" w14:textId="77777777" w:rsidR="006F28F6" w:rsidRDefault="00265160">
      <w:pPr>
        <w:spacing w:after="0" w:line="600" w:lineRule="auto"/>
        <w:ind w:firstLine="720"/>
        <w:jc w:val="both"/>
        <w:rPr>
          <w:rFonts w:eastAsia="Times New Roman"/>
          <w:szCs w:val="24"/>
        </w:rPr>
      </w:pPr>
      <w:r>
        <w:rPr>
          <w:rFonts w:eastAsia="Times New Roman"/>
          <w:szCs w:val="24"/>
        </w:rPr>
        <w:t xml:space="preserve">Σωρευτικά 7.300 το 2013. Έξτρα 10.300 το 2014 συν 10.251. Σωρευτικά ληξιπρόθεσμα. Αυτά είναι τα ληξιπρόθεσμα από τα </w:t>
      </w:r>
      <w:r>
        <w:rPr>
          <w:rFonts w:eastAsia="Times New Roman"/>
          <w:szCs w:val="24"/>
          <w:lang w:val="en-US"/>
        </w:rPr>
        <w:t>E</w:t>
      </w:r>
      <w:r>
        <w:rPr>
          <w:rFonts w:eastAsia="Times New Roman"/>
          <w:szCs w:val="24"/>
          <w:lang w:val="en-US"/>
        </w:rPr>
        <w:t>xcel</w:t>
      </w:r>
      <w:r>
        <w:rPr>
          <w:rFonts w:eastAsia="Times New Roman"/>
          <w:szCs w:val="24"/>
        </w:rPr>
        <w:t xml:space="preserve"> του Υπουργείου Οι</w:t>
      </w:r>
      <w:r>
        <w:rPr>
          <w:rFonts w:eastAsia="Times New Roman"/>
          <w:szCs w:val="24"/>
        </w:rPr>
        <w:t>κονομικών</w:t>
      </w:r>
      <w:r>
        <w:rPr>
          <w:rFonts w:eastAsia="Times New Roman"/>
          <w:szCs w:val="24"/>
        </w:rPr>
        <w:t>,</w:t>
      </w:r>
      <w:r>
        <w:rPr>
          <w:rFonts w:eastAsia="Times New Roman"/>
          <w:szCs w:val="24"/>
        </w:rPr>
        <w:t xml:space="preserve"> που δεν μπορεί να τα παραβιάσει κανένας.</w:t>
      </w:r>
    </w:p>
    <w:p w14:paraId="6FAA0672" w14:textId="77777777" w:rsidR="006F28F6" w:rsidRDefault="00265160">
      <w:pPr>
        <w:spacing w:after="0" w:line="600" w:lineRule="auto"/>
        <w:ind w:firstLine="720"/>
        <w:jc w:val="both"/>
        <w:rPr>
          <w:rFonts w:eastAsia="Times New Roman"/>
          <w:szCs w:val="24"/>
        </w:rPr>
      </w:pPr>
      <w:r>
        <w:rPr>
          <w:rFonts w:eastAsia="Times New Roman"/>
          <w:szCs w:val="24"/>
        </w:rPr>
        <w:t xml:space="preserve">Λέμε: Γιατί δεν λειτουργεί το ΣΔΟΕ; Γιατί δεν μαζέψατε έσοδα; Γιατί βάλατε φόρους; Γιατί αυξήσατε ασφαλιστικές εισφορές; Από την «εξαιρετική» και «επιτυχή» δική σας διακυβέρνηση –θα αφήσω και έναν </w:t>
      </w:r>
      <w:r>
        <w:rPr>
          <w:rFonts w:eastAsia="Times New Roman"/>
          <w:szCs w:val="24"/>
        </w:rPr>
        <w:lastRenderedPageBreak/>
        <w:t>πολύ ωρ</w:t>
      </w:r>
      <w:r>
        <w:rPr>
          <w:rFonts w:eastAsia="Times New Roman"/>
          <w:szCs w:val="24"/>
        </w:rPr>
        <w:t xml:space="preserve">αία πίνακα, ο οποίος είναι να τον διαβάζεις και να κλαις- </w:t>
      </w:r>
      <w:r>
        <w:rPr>
          <w:rFonts w:eastAsia="Times New Roman"/>
          <w:szCs w:val="24"/>
        </w:rPr>
        <w:t>εννιακόσιες ογδόντα οκτώ χιλιάδες</w:t>
      </w:r>
      <w:r>
        <w:rPr>
          <w:rFonts w:eastAsia="Times New Roman"/>
          <w:szCs w:val="24"/>
        </w:rPr>
        <w:t xml:space="preserve"> ήταν οι απολύσεις. </w:t>
      </w:r>
    </w:p>
    <w:p w14:paraId="6FAA0673" w14:textId="77777777" w:rsidR="006F28F6" w:rsidRDefault="00265160">
      <w:pPr>
        <w:spacing w:after="0" w:line="600" w:lineRule="auto"/>
        <w:ind w:firstLine="720"/>
        <w:jc w:val="both"/>
        <w:rPr>
          <w:rFonts w:eastAsia="Times New Roman"/>
          <w:szCs w:val="24"/>
        </w:rPr>
      </w:pPr>
      <w:r>
        <w:rPr>
          <w:rFonts w:eastAsia="Times New Roman"/>
          <w:szCs w:val="24"/>
        </w:rPr>
        <w:t>(Στο σημείο αυτό ο Βουλευτής κ. Δημήτριος Καμμένος καταθέτει για τα Πρακτικά το προαναφερθέν έγγραφο, το οποίο βρίσκεται στο αρχείο του Τμήματος</w:t>
      </w:r>
      <w:r>
        <w:rPr>
          <w:rFonts w:eastAsia="Times New Roman"/>
          <w:szCs w:val="24"/>
        </w:rPr>
        <w:t xml:space="preserve"> Γραμματείας της Διεύθυνσης Στενογραφίας και Πρακτικών της Βουλής)</w:t>
      </w:r>
    </w:p>
    <w:p w14:paraId="6FAA0674" w14:textId="77777777" w:rsidR="006F28F6" w:rsidRDefault="00265160">
      <w:pPr>
        <w:spacing w:after="0" w:line="600" w:lineRule="auto"/>
        <w:ind w:firstLine="720"/>
        <w:jc w:val="both"/>
        <w:rPr>
          <w:rFonts w:eastAsia="Times New Roman"/>
          <w:szCs w:val="24"/>
        </w:rPr>
      </w:pPr>
      <w:r>
        <w:rPr>
          <w:rFonts w:eastAsia="Times New Roman"/>
          <w:szCs w:val="24"/>
        </w:rPr>
        <w:t xml:space="preserve">Μένω σε ένα νούμερο. Καταφέρατε να απολύσετε </w:t>
      </w:r>
      <w:r>
        <w:rPr>
          <w:rFonts w:eastAsia="Times New Roman"/>
          <w:szCs w:val="24"/>
        </w:rPr>
        <w:t>εννιακόσιες ογδόντα οκτώ χιλιάδες</w:t>
      </w:r>
      <w:r>
        <w:rPr>
          <w:rFonts w:eastAsia="Times New Roman"/>
          <w:szCs w:val="24"/>
        </w:rPr>
        <w:t xml:space="preserve"> ανθρώπους</w:t>
      </w:r>
      <w:r>
        <w:rPr>
          <w:rFonts w:eastAsia="Times New Roman"/>
          <w:szCs w:val="24"/>
        </w:rPr>
        <w:t>,</w:t>
      </w:r>
      <w:r>
        <w:rPr>
          <w:rFonts w:eastAsia="Times New Roman"/>
          <w:szCs w:val="24"/>
        </w:rPr>
        <w:t xml:space="preserve"> οι οποίοι πρακτικά μάς αφαίρεσαν 8,3 δισεκατομμύρια από τις ασφαλιστικές εισφορές, ταμείο το ταμείο</w:t>
      </w:r>
      <w:r>
        <w:rPr>
          <w:rFonts w:eastAsia="Times New Roman"/>
          <w:szCs w:val="24"/>
        </w:rPr>
        <w:t>, χρόνο με τον χρόνο. Πόσα εισπράτταμε πριν και πόσα μετά την κρίση; Τα 8.200 τα χάσαμε από τ</w:t>
      </w:r>
      <w:r>
        <w:rPr>
          <w:rFonts w:eastAsia="Times New Roman"/>
          <w:szCs w:val="24"/>
        </w:rPr>
        <w:t>ι</w:t>
      </w:r>
      <w:r>
        <w:rPr>
          <w:rFonts w:eastAsia="Times New Roman"/>
          <w:szCs w:val="24"/>
        </w:rPr>
        <w:t xml:space="preserve">ς </w:t>
      </w:r>
      <w:r>
        <w:rPr>
          <w:rFonts w:eastAsia="Times New Roman"/>
          <w:szCs w:val="24"/>
        </w:rPr>
        <w:t>εννιακόσιες ογδόντα οκτώ χιλιάδες</w:t>
      </w:r>
      <w:r>
        <w:rPr>
          <w:rFonts w:eastAsia="Times New Roman"/>
          <w:szCs w:val="24"/>
        </w:rPr>
        <w:t xml:space="preserve"> που απολύθηκαν. Δεν τους απέλυσαν ο ΣΥΡΙΖΑ και οι Ανεξάρτητοι Έλληνες.</w:t>
      </w:r>
    </w:p>
    <w:p w14:paraId="6FAA0675"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Και ερχόμαστε να διαχειριστούμε αυτή τη βόμβα, μαζί με </w:t>
      </w:r>
      <w:r>
        <w:rPr>
          <w:rFonts w:eastAsia="Times New Roman" w:cs="Times New Roman"/>
          <w:szCs w:val="24"/>
        </w:rPr>
        <w:t xml:space="preserve">τη βόμβα, την τεράστια συνταγματική επιτυχία του κ. Βενιζέλου, ο οποίος κούρεψε 12,5 δισεκατομμύρια τα ασφαλιστικά ταμεία και διέλυσε και </w:t>
      </w:r>
      <w:r>
        <w:rPr>
          <w:rFonts w:eastAsia="Times New Roman" w:cs="Times New Roman"/>
          <w:szCs w:val="24"/>
        </w:rPr>
        <w:lastRenderedPageBreak/>
        <w:t>τις τράπεζες, με άλλα 37,8 δισεκατομμύρια. Όλα αυτά τα δανειστήκαμε τρεις φορές. Όλα αυτά τα δανειστήκαμε και όμως δεν</w:t>
      </w:r>
      <w:r>
        <w:rPr>
          <w:rFonts w:eastAsia="Times New Roman" w:cs="Times New Roman"/>
          <w:szCs w:val="24"/>
        </w:rPr>
        <w:t xml:space="preserve"> έμειναν χρήματα, γιατί δεν μπόρεσε κανείς μετά να δώσει λύση</w:t>
      </w:r>
      <w:r>
        <w:rPr>
          <w:rFonts w:eastAsia="Times New Roman" w:cs="Times New Roman"/>
          <w:szCs w:val="24"/>
        </w:rPr>
        <w:t>,</w:t>
      </w:r>
      <w:r>
        <w:rPr>
          <w:rFonts w:eastAsia="Times New Roman" w:cs="Times New Roman"/>
          <w:szCs w:val="24"/>
        </w:rPr>
        <w:t xml:space="preserve"> ούτε αναλογιστική ούτε χρηματοοικονομική. Δεν μπορούσε να κάνει κανείς τίποτα. </w:t>
      </w:r>
    </w:p>
    <w:p w14:paraId="6FAA0676" w14:textId="77777777" w:rsidR="006F28F6" w:rsidRDefault="00265160">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FAA067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Πώς θα λύσουμε τώρα το ασφαλι</w:t>
      </w:r>
      <w:r>
        <w:rPr>
          <w:rFonts w:eastAsia="Times New Roman" w:cs="Times New Roman"/>
          <w:szCs w:val="24"/>
        </w:rPr>
        <w:t>στικό</w:t>
      </w:r>
      <w:r>
        <w:rPr>
          <w:rFonts w:eastAsia="Times New Roman" w:cs="Times New Roman"/>
          <w:szCs w:val="24"/>
        </w:rPr>
        <w:t>,</w:t>
      </w:r>
      <w:r>
        <w:rPr>
          <w:rFonts w:eastAsia="Times New Roman" w:cs="Times New Roman"/>
          <w:szCs w:val="24"/>
        </w:rPr>
        <w:t xml:space="preserve"> για να μη βάλουμε φόρους, για τους οποίους κατηγορούμαστε, διότι δήθεν δεν εισπράττουμε, ενώ αποδείξαμε ότι εισπράττουμε περισσότερα; </w:t>
      </w:r>
    </w:p>
    <w:p w14:paraId="6FAA0678"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xml:space="preserve">, ολοκληρώστε. </w:t>
      </w:r>
    </w:p>
    <w:p w14:paraId="6FAA0679"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Ένα λεπτό θέλω, κύριε Πρόεδρε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τελειώνω. Σας ευχαριστώ. </w:t>
      </w:r>
    </w:p>
    <w:p w14:paraId="6FAA067A"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Όλα αυτά τα μέτρα, όλη αυτή η προσπάθεια της Κυβέρνησης είναι να διαχειριστεί μια κρίση. Η κρίση δεν ήταν ούτε του 2015 ούτε του 2016, ήταν πολλών ετών. Επιδεινώθηκε με την κρίση των ετών 2010-2014. Δυστυχώς επιδεινώθηκε. Τα ν</w:t>
      </w:r>
      <w:r>
        <w:rPr>
          <w:rFonts w:eastAsia="Times New Roman" w:cs="Times New Roman"/>
          <w:szCs w:val="24"/>
        </w:rPr>
        <w:t xml:space="preserve">ούμερα είναι αυτά. </w:t>
      </w:r>
    </w:p>
    <w:p w14:paraId="6FAA067B"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Δεν υπήρχε τρόπος κα</w:t>
      </w:r>
      <w:r>
        <w:rPr>
          <w:rFonts w:eastAsia="Times New Roman" w:cs="Times New Roman"/>
          <w:szCs w:val="24"/>
        </w:rPr>
        <w:t>μ</w:t>
      </w:r>
      <w:r>
        <w:rPr>
          <w:rFonts w:eastAsia="Times New Roman" w:cs="Times New Roman"/>
          <w:szCs w:val="24"/>
        </w:rPr>
        <w:t>μία κυβέρνηση το</w:t>
      </w:r>
      <w:r>
        <w:rPr>
          <w:rFonts w:eastAsia="Times New Roman" w:cs="Times New Roman"/>
          <w:szCs w:val="24"/>
        </w:rPr>
        <w:t>ν</w:t>
      </w:r>
      <w:r>
        <w:rPr>
          <w:rFonts w:eastAsia="Times New Roman" w:cs="Times New Roman"/>
          <w:szCs w:val="24"/>
        </w:rPr>
        <w:t xml:space="preserve"> Γενάρη του 2015, με 55 δισεκατομμύρια ληξιπρόθεσμα χρέη μέχρι τον Αύγουστο του 2018, να βρει λεφτά, όταν τον Ιούνιο του 2014 είχε </w:t>
      </w:r>
      <w:proofErr w:type="spellStart"/>
      <w:r>
        <w:rPr>
          <w:rFonts w:eastAsia="Times New Roman" w:cs="Times New Roman"/>
          <w:szCs w:val="24"/>
        </w:rPr>
        <w:t>προσυμφωνηθεί</w:t>
      </w:r>
      <w:proofErr w:type="spellEnd"/>
      <w:r>
        <w:rPr>
          <w:rFonts w:eastAsia="Times New Roman" w:cs="Times New Roman"/>
          <w:szCs w:val="24"/>
        </w:rPr>
        <w:t xml:space="preserve"> ότι το δημοσιονομικό κενό ήταν 12,6 δισεκατομμύρια κα</w:t>
      </w:r>
      <w:r>
        <w:rPr>
          <w:rFonts w:eastAsia="Times New Roman" w:cs="Times New Roman"/>
          <w:szCs w:val="24"/>
        </w:rPr>
        <w:t>ι τα αδιευκρίνιστα μέτρα –δεν τα λέω εγώ, το ΔΝΤ τα λέει με εσάς- ήταν 5,7 δισεκατομμύρια συν άλλα 2 δισεκατομμύρια, από εισφορές και έξτρα φόρους, δηλαδή είχαμε 8,3 δισεκατομμύρια αδιευκρίνιστα μέτρα</w:t>
      </w:r>
      <w:r>
        <w:rPr>
          <w:rFonts w:eastAsia="Times New Roman" w:cs="Times New Roman"/>
          <w:szCs w:val="24"/>
        </w:rPr>
        <w:t>,</w:t>
      </w:r>
      <w:r>
        <w:rPr>
          <w:rFonts w:eastAsia="Times New Roman" w:cs="Times New Roman"/>
          <w:szCs w:val="24"/>
        </w:rPr>
        <w:t xml:space="preserve"> που συμφωνήσατε το 2014 να τα πάρετε το 2015 και 2016.</w:t>
      </w:r>
      <w:r>
        <w:rPr>
          <w:rFonts w:eastAsia="Times New Roman" w:cs="Times New Roman"/>
          <w:szCs w:val="24"/>
        </w:rPr>
        <w:t xml:space="preserve"> </w:t>
      </w:r>
    </w:p>
    <w:p w14:paraId="6FAA067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Και συζητάμε τώρα γιατί και πώς λειτουργούν οι μηχανισμοί. Οι μηχανισμοί θα λειτουργήσουν μια χαρά. Θα εισπράξουμε πολύ περισσότερα. Εμείς αποκαλύψαμε τον </w:t>
      </w:r>
      <w:r>
        <w:rPr>
          <w:rFonts w:eastAsia="Times New Roman" w:cs="Times New Roman"/>
          <w:szCs w:val="24"/>
        </w:rPr>
        <w:t>«</w:t>
      </w:r>
      <w:proofErr w:type="spellStart"/>
      <w:r>
        <w:rPr>
          <w:rFonts w:eastAsia="Times New Roman" w:cs="Times New Roman"/>
          <w:szCs w:val="24"/>
        </w:rPr>
        <w:t>Κ</w:t>
      </w:r>
      <w:r>
        <w:rPr>
          <w:rFonts w:eastAsia="Times New Roman" w:cs="Times New Roman"/>
          <w:szCs w:val="24"/>
        </w:rPr>
        <w:t>εράνη</w:t>
      </w:r>
      <w:proofErr w:type="spellEnd"/>
      <w:r>
        <w:rPr>
          <w:rFonts w:eastAsia="Times New Roman" w:cs="Times New Roman"/>
          <w:szCs w:val="24"/>
        </w:rPr>
        <w:t xml:space="preserve">» </w:t>
      </w:r>
      <w:r>
        <w:rPr>
          <w:rFonts w:eastAsia="Times New Roman" w:cs="Times New Roman"/>
          <w:szCs w:val="24"/>
        </w:rPr>
        <w:t xml:space="preserve">ή τη σπατάλη του </w:t>
      </w:r>
      <w:r>
        <w:rPr>
          <w:rFonts w:eastAsia="Times New Roman" w:cs="Times New Roman"/>
          <w:szCs w:val="24"/>
        </w:rPr>
        <w:t>«</w:t>
      </w:r>
      <w:proofErr w:type="spellStart"/>
      <w:r>
        <w:rPr>
          <w:rFonts w:eastAsia="Times New Roman" w:cs="Times New Roman"/>
          <w:szCs w:val="24"/>
        </w:rPr>
        <w:t>Κ</w:t>
      </w:r>
      <w:r>
        <w:rPr>
          <w:rFonts w:eastAsia="Times New Roman" w:cs="Times New Roman"/>
          <w:szCs w:val="24"/>
        </w:rPr>
        <w:t>εράνη</w:t>
      </w:r>
      <w:proofErr w:type="spellEnd"/>
      <w:r>
        <w:rPr>
          <w:rFonts w:eastAsia="Times New Roman" w:cs="Times New Roman"/>
          <w:szCs w:val="24"/>
        </w:rPr>
        <w:t>»</w:t>
      </w:r>
      <w:r>
        <w:rPr>
          <w:rFonts w:eastAsia="Times New Roman" w:cs="Times New Roman"/>
          <w:szCs w:val="24"/>
        </w:rPr>
        <w:t xml:space="preserve">, που θα μεταφερθούν οι </w:t>
      </w:r>
      <w:r>
        <w:rPr>
          <w:rFonts w:eastAsia="Times New Roman" w:cs="Times New Roman"/>
          <w:szCs w:val="24"/>
        </w:rPr>
        <w:t>Υ</w:t>
      </w:r>
      <w:r>
        <w:rPr>
          <w:rFonts w:eastAsia="Times New Roman" w:cs="Times New Roman"/>
          <w:szCs w:val="24"/>
        </w:rPr>
        <w:t xml:space="preserve">πηρεσίες. Προχθές έβγαλε και ένα… </w:t>
      </w:r>
    </w:p>
    <w:p w14:paraId="6FAA067D"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Σας παρακαλώ, κύριε </w:t>
      </w:r>
      <w:proofErr w:type="spellStart"/>
      <w:r>
        <w:rPr>
          <w:rFonts w:eastAsia="Times New Roman" w:cs="Times New Roman"/>
          <w:szCs w:val="24"/>
        </w:rPr>
        <w:t>Καμμένε</w:t>
      </w:r>
      <w:proofErr w:type="spellEnd"/>
      <w:r>
        <w:rPr>
          <w:rFonts w:eastAsia="Times New Roman" w:cs="Times New Roman"/>
          <w:szCs w:val="24"/>
        </w:rPr>
        <w:t xml:space="preserve">, ολοκληρώστε. </w:t>
      </w:r>
    </w:p>
    <w:p w14:paraId="6FAA067E"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…και βρήκαμε τα ενοίκια που πληρώνει το δημόσιο. Τώρα γίνεται ο έλεγχος. Θα μου πείτε</w:t>
      </w:r>
      <w:r>
        <w:rPr>
          <w:rFonts w:eastAsia="Times New Roman" w:cs="Times New Roman"/>
          <w:szCs w:val="24"/>
        </w:rPr>
        <w:t>,</w:t>
      </w:r>
      <w:r>
        <w:rPr>
          <w:rFonts w:eastAsia="Times New Roman" w:cs="Times New Roman"/>
          <w:szCs w:val="24"/>
        </w:rPr>
        <w:t xml:space="preserve"> βέβαια, ένα</w:t>
      </w:r>
      <w:r>
        <w:rPr>
          <w:rFonts w:eastAsia="Times New Roman" w:cs="Times New Roman"/>
          <w:szCs w:val="24"/>
        </w:rPr>
        <w:t>ν</w:t>
      </w:r>
      <w:r>
        <w:rPr>
          <w:rFonts w:eastAsia="Times New Roman" w:cs="Times New Roman"/>
          <w:szCs w:val="24"/>
        </w:rPr>
        <w:t xml:space="preserve"> χρόνο μετά; Ένα</w:t>
      </w:r>
      <w:r>
        <w:rPr>
          <w:rFonts w:eastAsia="Times New Roman" w:cs="Times New Roman"/>
          <w:szCs w:val="24"/>
        </w:rPr>
        <w:t>ν</w:t>
      </w:r>
      <w:r>
        <w:rPr>
          <w:rFonts w:eastAsia="Times New Roman" w:cs="Times New Roman"/>
          <w:szCs w:val="24"/>
        </w:rPr>
        <w:t xml:space="preserve"> χρόνο δουλεύουμε, δεν καθόμαστε. Τα ενοίκι</w:t>
      </w:r>
      <w:r>
        <w:rPr>
          <w:rFonts w:eastAsia="Times New Roman" w:cs="Times New Roman"/>
          <w:szCs w:val="24"/>
        </w:rPr>
        <w:t xml:space="preserve">α του δημοσίου είναι 108 εκατομμύρια. </w:t>
      </w:r>
    </w:p>
    <w:p w14:paraId="6FAA067F"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Και με αυτό κλείνετε. </w:t>
      </w:r>
    </w:p>
    <w:p w14:paraId="6FAA0680"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Θα μαζευτούν όλα. Θα μαζευτούν τα έξοδα του δημοσίου, είτε αρέσει σε κάποιους είτε δεν αρέσει, και θα δούμε ποιος ενοικίαζε σε ποιον και κάθ</w:t>
      </w:r>
      <w:r>
        <w:rPr>
          <w:rFonts w:eastAsia="Times New Roman" w:cs="Times New Roman"/>
          <w:szCs w:val="24"/>
        </w:rPr>
        <w:t>ε πότε. Για δύο υπαλλήλους 1.600 ευρώ ενοίκιο το</w:t>
      </w:r>
      <w:r>
        <w:rPr>
          <w:rFonts w:eastAsia="Times New Roman" w:cs="Times New Roman"/>
          <w:szCs w:val="24"/>
        </w:rPr>
        <w:t>ν</w:t>
      </w:r>
      <w:r>
        <w:rPr>
          <w:rFonts w:eastAsia="Times New Roman" w:cs="Times New Roman"/>
          <w:szCs w:val="24"/>
        </w:rPr>
        <w:t xml:space="preserve"> μήνα για ένα δωμάτιο πληρώνει το δημόσιο, όχι εμείς. Αυτό το βρήκαμε. Δεν πρέπει να το αλλάξουμε; Θα το αλλάξουμε. </w:t>
      </w:r>
    </w:p>
    <w:p w14:paraId="6FAA0681"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Έλεος! </w:t>
      </w:r>
    </w:p>
    <w:p w14:paraId="6FAA0682"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Κοινοβουλευτ</w:t>
      </w:r>
      <w:r>
        <w:rPr>
          <w:rFonts w:eastAsia="Times New Roman" w:cs="Times New Roman"/>
          <w:szCs w:val="24"/>
        </w:rPr>
        <w:t xml:space="preserve">ικός Εκπρόσωπος της Ένωσης Κεντρώων κ. Γεωργιάδης. </w:t>
      </w:r>
    </w:p>
    <w:p w14:paraId="6FAA0683"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Καλησπέρα και από μένα, κύριε Πρόεδρε. </w:t>
      </w:r>
    </w:p>
    <w:p w14:paraId="6FAA0684"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Βουλευτές, είναι γεγονός ότι οι ενέργειες της Κυβέρνησης είναι σε παντελώς εσφαλμένη κατεύθυνση. Ωστόσο και οι Βουλευτές της </w:t>
      </w:r>
      <w:r>
        <w:rPr>
          <w:rFonts w:eastAsia="Times New Roman" w:cs="Times New Roman"/>
          <w:szCs w:val="24"/>
        </w:rPr>
        <w:t xml:space="preserve">Αξιωματικής Αντιπολίτευσης φαίνεται ότι στη συγκεκριμένη επερώτηση -και θα μου επιτρέψετε την έκφραση- επιμένουν σε μια </w:t>
      </w:r>
      <w:proofErr w:type="spellStart"/>
      <w:r>
        <w:rPr>
          <w:rFonts w:eastAsia="Times New Roman" w:cs="Times New Roman"/>
          <w:szCs w:val="24"/>
        </w:rPr>
        <w:t>λαϊκιστική</w:t>
      </w:r>
      <w:proofErr w:type="spellEnd"/>
      <w:r>
        <w:rPr>
          <w:rFonts w:eastAsia="Times New Roman" w:cs="Times New Roman"/>
          <w:szCs w:val="24"/>
        </w:rPr>
        <w:t xml:space="preserve"> ρητορική. Η επιχειρηματολογία της Νέας Δημοκρατίας είναι ακριβώς η ίδια με αυτή που είχε ο ΣΥΡΙΖΑ πριν αναλάβει τη διακυβέρνη</w:t>
      </w:r>
      <w:r>
        <w:rPr>
          <w:rFonts w:eastAsia="Times New Roman" w:cs="Times New Roman"/>
          <w:szCs w:val="24"/>
        </w:rPr>
        <w:t xml:space="preserve">ση. </w:t>
      </w:r>
    </w:p>
    <w:p w14:paraId="6FAA0685"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Να θυμίσω ότι ο ΣΥΡΙΖΑ κραύγαζε ότι δεν γίνονταν επαρκείς φορολογικοί έλεγχοι, δεν ελεγχόταν η λίστα </w:t>
      </w:r>
      <w:proofErr w:type="spellStart"/>
      <w:r>
        <w:rPr>
          <w:rFonts w:eastAsia="Times New Roman" w:cs="Times New Roman"/>
          <w:szCs w:val="24"/>
        </w:rPr>
        <w:t>Λαγκάρντ</w:t>
      </w:r>
      <w:proofErr w:type="spellEnd"/>
      <w:r>
        <w:rPr>
          <w:rFonts w:eastAsia="Times New Roman" w:cs="Times New Roman"/>
          <w:szCs w:val="24"/>
        </w:rPr>
        <w:t>, δεν είχε παταχθεί η φοροδιαφυγή και πάρα πολλά άλλα. Όταν αναλαμβάνει τη διακυβέρνηση ο ΣΥΡΙΖΑ, τις ίδιες ακριβώς διαπιστώσεις κάνει και η Νέα Δη</w:t>
      </w:r>
      <w:r>
        <w:rPr>
          <w:rFonts w:eastAsia="Times New Roman" w:cs="Times New Roman"/>
          <w:szCs w:val="24"/>
        </w:rPr>
        <w:t xml:space="preserve">μοκρατία. </w:t>
      </w:r>
    </w:p>
    <w:p w14:paraId="6FAA0686"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Για κάποιον που παρακολουθεί στενά τις πολιτικές εξελίξεις, το φαινόμενο αυτό αποδεικνύει ένα και μόνο πράγμα, ότι ο λαϊκισμός δεν έχει χρώμα. Η μεγάλη πληγή της μεταπολιτευτικής περιόδου είναι ότι η δημαγωγία μόλυνε όλες τις ιδεολογικές κατευθύ</w:t>
      </w:r>
      <w:r>
        <w:rPr>
          <w:rFonts w:eastAsia="Times New Roman" w:cs="Times New Roman"/>
          <w:szCs w:val="24"/>
        </w:rPr>
        <w:t xml:space="preserve">νσεις. Η έννοια της Αριστεράς και της Δεξιάς έχουν προ πολλού ξεθωριάσει. Απλές αλλαγές εξουσίας έχουμε κατά καιρούς, με παρεμφερές ιδεολογικό πρόσημο. </w:t>
      </w:r>
    </w:p>
    <w:p w14:paraId="6FAA068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Η επερώτηση αναφέρει ότι έχουν μείνει δεκάδες χιλιάδες ανέλεγκτες φορολογικές υποθέσεις στη μέση και ότ</w:t>
      </w:r>
      <w:r>
        <w:rPr>
          <w:rFonts w:eastAsia="Times New Roman" w:cs="Times New Roman"/>
          <w:szCs w:val="24"/>
        </w:rPr>
        <w:t xml:space="preserve">ι η Κυβέρνηση διέλυσε το ΣΔΟΕ και αποδιοργανώθηκε ο φοροελεγκτικός μηχανισμός. Έστω ότι αναγνωρίζουμε αυτή την πραγματικότητα και έστω ότι έτσι ακριβώς ισχύει. </w:t>
      </w:r>
    </w:p>
    <w:p w14:paraId="6FAA0688"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Εγώ έχω δύο ερωτήσεις να κάνω. Είμαστε ικανοποιημένοι με τον υπάρχοντα φοροελεγκτικό μηχανισμό </w:t>
      </w:r>
      <w:r>
        <w:rPr>
          <w:rFonts w:eastAsia="Times New Roman" w:cs="Times New Roman"/>
          <w:szCs w:val="24"/>
        </w:rPr>
        <w:t>του ΣΔΟΕ και γενικότερα της φορολογικής μηχανής που υπάρχει αυτή τη στιγμή στην Ελλάδα; Αυτός ο τρόπος των συστημένων εκδικητικών ελέγχων, ακόμη και με τη φυσική παρουσία, στις εκάστοτε επιχειρήσεις είναι ακόμη αυτό που θα αποδώσει στο κράτος περισσότερα έ</w:t>
      </w:r>
      <w:r>
        <w:rPr>
          <w:rFonts w:eastAsia="Times New Roman" w:cs="Times New Roman"/>
          <w:szCs w:val="24"/>
        </w:rPr>
        <w:t xml:space="preserve">σοδα; Για να φτάσουμε να διαμαρτυρόμαστε ότι δεν λειτουργεί ο ΣΔΟΕ, αποδεχόμαστε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ότι ο τρέχων ρόλος του ΣΔΟΕ είναι ο ιδανικότερος.</w:t>
      </w:r>
    </w:p>
    <w:p w14:paraId="6FAA0689"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Θα περίμενα ιδιαίτερα από τους συναδέλφους της Νέας Δημοκρατίας, η οποία υποτίθεται ότι επιδεικνύει ιδιαίτερη ευαισθ</w:t>
      </w:r>
      <w:r>
        <w:rPr>
          <w:rFonts w:eastAsia="Times New Roman" w:cs="Times New Roman"/>
          <w:szCs w:val="24"/>
        </w:rPr>
        <w:t xml:space="preserve">ησία στην επιχειρηματικότητα –και ισχύει αυτό- να κάνουν συγκεκριμένες και χρήσιμες προτάσεις και όχι κάποιες παρατηρήσεις αυτού του είδους. </w:t>
      </w:r>
    </w:p>
    <w:p w14:paraId="6FAA068A"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Για παράδειγμα, θα περίμενα να μας μιλήσουν για σύγχρονους αυτοματοποιημένους μηχανισμούς διασταύρωσης παραστατικώ</w:t>
      </w:r>
      <w:r>
        <w:rPr>
          <w:rFonts w:eastAsia="Times New Roman" w:cs="Times New Roman"/>
          <w:szCs w:val="24"/>
        </w:rPr>
        <w:t>ν σε όλες τις συναλλαγές μεταξύ επιχειρήσεων, για κίνητρα και όχι αντικίνητρα δήλωσης εισοδημάτων, για εκσυγχρονισμό τοπικών ΔΟΥ και γεφύρωση του μηχανογραφικών συστημάτων και όλων των δημοσίων οργανισμών που εμπλέκονται στις συναλλαγές της αγοράς και άλλα</w:t>
      </w:r>
      <w:r>
        <w:rPr>
          <w:rFonts w:eastAsia="Times New Roman" w:cs="Times New Roman"/>
          <w:szCs w:val="24"/>
        </w:rPr>
        <w:t xml:space="preserve"> τόσα πολλά. Δεν ζούμε στην εποχή των σπηλαίων</w:t>
      </w:r>
      <w:r>
        <w:rPr>
          <w:rFonts w:eastAsia="Times New Roman" w:cs="Times New Roman"/>
          <w:szCs w:val="24"/>
        </w:rPr>
        <w:t>,</w:t>
      </w:r>
      <w:r>
        <w:rPr>
          <w:rFonts w:eastAsia="Times New Roman" w:cs="Times New Roman"/>
          <w:szCs w:val="24"/>
        </w:rPr>
        <w:t xml:space="preserve"> έτσι ώστε να κυνηγάμε με τουφέκι τον ιδιώτη</w:t>
      </w:r>
      <w:r>
        <w:rPr>
          <w:rFonts w:eastAsia="Times New Roman" w:cs="Times New Roman"/>
          <w:szCs w:val="24"/>
        </w:rPr>
        <w:t>,</w:t>
      </w:r>
      <w:r>
        <w:rPr>
          <w:rFonts w:eastAsia="Times New Roman" w:cs="Times New Roman"/>
          <w:szCs w:val="24"/>
        </w:rPr>
        <w:t xml:space="preserve"> για να πληρώσει.</w:t>
      </w:r>
    </w:p>
    <w:p w14:paraId="6FAA068B"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Και η δεύτερη ερώτηση είναι αν νομίζουμε ότι θα εισπραχθούν περισσότερα έσοδα, όταν θα έχουμε περισσότερους ελέγχους. Δηλαδή πιστεύετε πραγματικά </w:t>
      </w:r>
      <w:r>
        <w:rPr>
          <w:rFonts w:eastAsia="Times New Roman" w:cs="Times New Roman"/>
          <w:szCs w:val="24"/>
        </w:rPr>
        <w:t xml:space="preserve">ότι η φοροδιαφυγή είναι αποτέλεσμα ελλιπών ελεγκτικών μηχανισμών; Μήπως είναι και θέμα αδυναμίας απόδοσης των φόρων; </w:t>
      </w:r>
    </w:p>
    <w:p w14:paraId="6FAA068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Θεωρώ, πραγματικά, ότι είστε πολύ συνεπείς στην ανάγνωση –είναι κάτι που μου κάνει εντύπωση σε όλους τους συναδέλφους της Νέας Δημοκρατίας</w:t>
      </w:r>
      <w:r>
        <w:rPr>
          <w:rFonts w:eastAsia="Times New Roman" w:cs="Times New Roman"/>
          <w:szCs w:val="24"/>
        </w:rPr>
        <w:t xml:space="preserve">- απλά αυτό δεν το είδα σε ό,τι αφορά στην απολογιστική έκθεση των δημοσίων εσόδων του 2015. Και αναφέρω το εξής. </w:t>
      </w:r>
    </w:p>
    <w:p w14:paraId="6FAA068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Το 2015 ο ΣΥΡΙΖΑ αύξησε τους ελέγχους των ΔΟΥ σε σχέση με το 2014. Δύο χιλιάδες εξακόσιους εβδομήντα τέσσερις ελέγχους έκανε ο ΣΥΡΙΖΑ, έναντι</w:t>
      </w:r>
      <w:r>
        <w:rPr>
          <w:rFonts w:eastAsia="Times New Roman" w:cs="Times New Roman"/>
          <w:szCs w:val="24"/>
        </w:rPr>
        <w:t xml:space="preserve"> δύο χιλιάδων </w:t>
      </w:r>
      <w:proofErr w:type="spellStart"/>
      <w:r>
        <w:rPr>
          <w:rFonts w:eastAsia="Times New Roman" w:cs="Times New Roman"/>
          <w:szCs w:val="24"/>
        </w:rPr>
        <w:t>εκατόν</w:t>
      </w:r>
      <w:proofErr w:type="spellEnd"/>
      <w:r>
        <w:rPr>
          <w:rFonts w:eastAsia="Times New Roman" w:cs="Times New Roman"/>
          <w:szCs w:val="24"/>
        </w:rPr>
        <w:t xml:space="preserve"> ενενήντα που είχε κάνει η Νέα Δημοκρατία το 2014. Επίσης, το 2015 διενεργήθηκαν δύο χιλιάδες διακόσιοι ενενήντα ένας έλεγχοι φορολογίας κεφαλαίου, δηλαδή 8,5% περισσότεροι έλεγχοι σε σχέση με το 2014. </w:t>
      </w:r>
    </w:p>
    <w:p w14:paraId="6FAA068E"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Είναι στη σελίδα 32 της έκθεσης κ</w:t>
      </w:r>
      <w:r>
        <w:rPr>
          <w:rFonts w:eastAsia="Times New Roman" w:cs="Times New Roman"/>
          <w:szCs w:val="24"/>
        </w:rPr>
        <w:t xml:space="preserve">αι επειδή είναι σε σύνολο ενενήντα πέντε σελίδες, καταθέτω στα Πρακτικά το σχετικό </w:t>
      </w:r>
      <w:r>
        <w:rPr>
          <w:rFonts w:eastAsia="Times New Roman" w:cs="Times New Roman"/>
          <w:szCs w:val="24"/>
          <w:lang w:val="en-US"/>
        </w:rPr>
        <w:t>link</w:t>
      </w:r>
      <w:r>
        <w:rPr>
          <w:rFonts w:eastAsia="Times New Roman" w:cs="Times New Roman"/>
          <w:szCs w:val="24"/>
        </w:rPr>
        <w:t>.</w:t>
      </w:r>
    </w:p>
    <w:p w14:paraId="6FAA068F" w14:textId="77777777" w:rsidR="006F28F6" w:rsidRDefault="00265160">
      <w:pPr>
        <w:spacing w:after="0" w:line="600" w:lineRule="auto"/>
        <w:ind w:firstLine="720"/>
        <w:jc w:val="both"/>
        <w:rPr>
          <w:rFonts w:eastAsia="Times New Roman" w:cs="Times New Roman"/>
        </w:rPr>
      </w:pPr>
      <w:r>
        <w:rPr>
          <w:rFonts w:eastAsia="Times New Roman" w:cs="Times New Roman"/>
        </w:rPr>
        <w:t>(Στο σημείο αυτό ο Βουλευτής κ. Μάριος Γεωργιάδης καταθέτει για τα Πρακτικά το προαναφερθέν έγγραφο, το οποίο βρίσκεται στο αρχείο του Τμήματος Γραμματείας της Διεύθυν</w:t>
      </w:r>
      <w:r>
        <w:rPr>
          <w:rFonts w:eastAsia="Times New Roman" w:cs="Times New Roman"/>
        </w:rPr>
        <w:t>σης Στενογραφίας και Πρακτικών της Βουλής)</w:t>
      </w:r>
    </w:p>
    <w:p w14:paraId="6FAA0690" w14:textId="77777777" w:rsidR="006F28F6" w:rsidRDefault="00265160">
      <w:pPr>
        <w:spacing w:after="0" w:line="600" w:lineRule="auto"/>
        <w:ind w:firstLine="720"/>
        <w:jc w:val="both"/>
        <w:rPr>
          <w:rFonts w:eastAsia="Times New Roman" w:cs="Times New Roman"/>
        </w:rPr>
      </w:pPr>
      <w:r>
        <w:rPr>
          <w:rFonts w:eastAsia="Times New Roman" w:cs="Times New Roman"/>
        </w:rPr>
        <w:t xml:space="preserve">Ποιο ήταν το αποτέλεσμα της αύξησης των ελέγχων; Είχαμε υστέρηση εσόδων κατά 7,7% έναντι του στόχου που είχε τεθεί για το 2015. Αυτό είναι στη σελίδα 22 της έκθεσης. Το σημαντικό ληξιπρόθεσμο </w:t>
      </w:r>
      <w:r>
        <w:rPr>
          <w:rFonts w:eastAsia="Times New Roman" w:cs="Times New Roman"/>
        </w:rPr>
        <w:lastRenderedPageBreak/>
        <w:t>υπόλοιπο σε φορολογικ</w:t>
      </w:r>
      <w:r>
        <w:rPr>
          <w:rFonts w:eastAsia="Times New Roman" w:cs="Times New Roman"/>
        </w:rPr>
        <w:t xml:space="preserve">ό επίπεδο είναι 86,3 δισεκατομμύρια. Και αυτό βρίσκεται στη σελίδα 25 της έκθεσης. Αυτό είναι ένα γιγαντιαίο νούμερο. </w:t>
      </w:r>
    </w:p>
    <w:p w14:paraId="6FAA0691" w14:textId="77777777" w:rsidR="006F28F6" w:rsidRDefault="00265160">
      <w:pPr>
        <w:spacing w:after="0" w:line="600" w:lineRule="auto"/>
        <w:ind w:firstLine="720"/>
        <w:jc w:val="both"/>
        <w:rPr>
          <w:rFonts w:eastAsia="Times New Roman" w:cs="Times New Roman"/>
        </w:rPr>
      </w:pPr>
      <w:r>
        <w:rPr>
          <w:rFonts w:eastAsia="Times New Roman" w:cs="Times New Roman"/>
        </w:rPr>
        <w:t xml:space="preserve">Και αυτό σημαίνει μόνο ένα πράγμα, ότι όσες εντολές πληρωμής και αν βγάλετε, έχει εξαντληθεί η φοροδοτική ικανότητα των Ελλήνων. Αυτά τα </w:t>
      </w:r>
      <w:r>
        <w:rPr>
          <w:rFonts w:eastAsia="Times New Roman" w:cs="Times New Roman"/>
        </w:rPr>
        <w:t xml:space="preserve">τεράστια ποσά δείχνουν ότι κάτι πάει στραβά με το φορολογικό μας σύστημα και όχι με τους φοροελεγκτικούς μηχανισμούς. </w:t>
      </w:r>
    </w:p>
    <w:p w14:paraId="6FAA0692" w14:textId="77777777" w:rsidR="006F28F6" w:rsidRDefault="00265160">
      <w:pPr>
        <w:spacing w:after="0" w:line="600" w:lineRule="auto"/>
        <w:ind w:firstLine="720"/>
        <w:jc w:val="both"/>
        <w:rPr>
          <w:rFonts w:eastAsia="Times New Roman" w:cs="Times New Roman"/>
        </w:rPr>
      </w:pPr>
      <w:r>
        <w:rPr>
          <w:rFonts w:eastAsia="Times New Roman" w:cs="Times New Roman"/>
        </w:rPr>
        <w:t>Στο ίδιο κλίμα συνεχίζονται και οι υπόλοιπες παρατηρήσεις. Όλες στοχεύουν στην υποτιθέμενη πάταξη της φοροδιαφυγής. Επικεντρώνεστε</w:t>
      </w:r>
      <w:r>
        <w:rPr>
          <w:rFonts w:eastAsia="Times New Roman" w:cs="Times New Roman"/>
        </w:rPr>
        <w:t>,</w:t>
      </w:r>
      <w:r>
        <w:rPr>
          <w:rFonts w:eastAsia="Times New Roman" w:cs="Times New Roman"/>
        </w:rPr>
        <w:t xml:space="preserve"> </w:t>
      </w:r>
      <w:r>
        <w:rPr>
          <w:rFonts w:eastAsia="Times New Roman" w:cs="Times New Roman"/>
        </w:rPr>
        <w:t xml:space="preserve">στην </w:t>
      </w:r>
      <w:r>
        <w:rPr>
          <w:rFonts w:eastAsia="Times New Roman" w:cs="Times New Roman"/>
        </w:rPr>
        <w:t>ουσία</w:t>
      </w:r>
      <w:r>
        <w:rPr>
          <w:rFonts w:eastAsia="Times New Roman" w:cs="Times New Roman"/>
        </w:rPr>
        <w:t>,</w:t>
      </w:r>
      <w:r>
        <w:rPr>
          <w:rFonts w:eastAsia="Times New Roman" w:cs="Times New Roman"/>
        </w:rPr>
        <w:t xml:space="preserve"> στο να εξαφανίσετε το αποτέλεσμα της οικονομικής κρίσης και όχι την αιτία</w:t>
      </w:r>
      <w:r>
        <w:rPr>
          <w:rFonts w:eastAsia="Times New Roman" w:cs="Times New Roman"/>
        </w:rPr>
        <w:t xml:space="preserve"> της</w:t>
      </w:r>
      <w:r>
        <w:rPr>
          <w:rFonts w:eastAsia="Times New Roman" w:cs="Times New Roman"/>
        </w:rPr>
        <w:t>. Σαν να λέμε ότι φταίει ο πυρετός σε έναν άρρωστο και όχι το βακτήριο που τον προκαλεί, με αποτέλεσμα να δώσουμε αντιπυρετικά στην κοινωνία</w:t>
      </w:r>
      <w:r>
        <w:rPr>
          <w:rFonts w:eastAsia="Times New Roman" w:cs="Times New Roman"/>
        </w:rPr>
        <w:t>,</w:t>
      </w:r>
      <w:r>
        <w:rPr>
          <w:rFonts w:eastAsia="Times New Roman" w:cs="Times New Roman"/>
        </w:rPr>
        <w:t xml:space="preserve"> που έχει πυρετό</w:t>
      </w:r>
      <w:r>
        <w:rPr>
          <w:rFonts w:eastAsia="Times New Roman" w:cs="Times New Roman"/>
        </w:rPr>
        <w:t>,</w:t>
      </w:r>
      <w:r>
        <w:rPr>
          <w:rFonts w:eastAsia="Times New Roman" w:cs="Times New Roman"/>
        </w:rPr>
        <w:t xml:space="preserve"> και όχι αντιβ</w:t>
      </w:r>
      <w:r>
        <w:rPr>
          <w:rFonts w:eastAsia="Times New Roman" w:cs="Times New Roman"/>
        </w:rPr>
        <w:t>ιοτικά για να γίνει καλά.</w:t>
      </w:r>
    </w:p>
    <w:p w14:paraId="6FAA0693" w14:textId="77777777" w:rsidR="006F28F6" w:rsidRDefault="00265160">
      <w:pPr>
        <w:spacing w:after="0" w:line="600" w:lineRule="auto"/>
        <w:ind w:firstLine="720"/>
        <w:jc w:val="both"/>
        <w:rPr>
          <w:rFonts w:eastAsia="Times New Roman" w:cs="Times New Roman"/>
        </w:rPr>
      </w:pPr>
      <w:r>
        <w:rPr>
          <w:rFonts w:eastAsia="Times New Roman" w:cs="Times New Roman"/>
        </w:rPr>
        <w:lastRenderedPageBreak/>
        <w:t>Βλέπουμε, παρ</w:t>
      </w:r>
      <w:r>
        <w:rPr>
          <w:rFonts w:eastAsia="Times New Roman" w:cs="Times New Roman"/>
        </w:rPr>
        <w:t>α</w:t>
      </w:r>
      <w:r>
        <w:rPr>
          <w:rFonts w:eastAsia="Times New Roman" w:cs="Times New Roman"/>
        </w:rPr>
        <w:t>δε</w:t>
      </w:r>
      <w:r>
        <w:rPr>
          <w:rFonts w:eastAsia="Times New Roman" w:cs="Times New Roman"/>
        </w:rPr>
        <w:t>ί</w:t>
      </w:r>
      <w:r>
        <w:rPr>
          <w:rFonts w:eastAsia="Times New Roman" w:cs="Times New Roman"/>
        </w:rPr>
        <w:t>γμα</w:t>
      </w:r>
      <w:r>
        <w:rPr>
          <w:rFonts w:eastAsia="Times New Roman" w:cs="Times New Roman"/>
        </w:rPr>
        <w:t>τος χάριν</w:t>
      </w:r>
      <w:r>
        <w:rPr>
          <w:rFonts w:eastAsia="Times New Roman" w:cs="Times New Roman"/>
        </w:rPr>
        <w:t>, ότι προτείνετε τη διεύρυνση της χρήσης καρτών, του πλαστικού χρήματος δηλαδή. Και με αυτό είναι σύμφωνες και η Κυβέρνηση και η Αντιπολίτευση. Πώς θα καταπολεμηθεί η φοροδιαφυγή με χρήση του πλαστικού</w:t>
      </w:r>
      <w:r>
        <w:rPr>
          <w:rFonts w:eastAsia="Times New Roman" w:cs="Times New Roman"/>
        </w:rPr>
        <w:t xml:space="preserve"> χρήματος; </w:t>
      </w:r>
    </w:p>
    <w:p w14:paraId="6FAA0694" w14:textId="77777777" w:rsidR="006F28F6" w:rsidRDefault="00265160">
      <w:pPr>
        <w:spacing w:after="0" w:line="600" w:lineRule="auto"/>
        <w:ind w:firstLine="720"/>
        <w:jc w:val="both"/>
        <w:rPr>
          <w:rFonts w:eastAsia="Times New Roman" w:cs="Times New Roman"/>
        </w:rPr>
      </w:pPr>
      <w:r>
        <w:rPr>
          <w:rFonts w:eastAsia="Times New Roman" w:cs="Times New Roman"/>
        </w:rPr>
        <w:t xml:space="preserve">Έχουμε ολοκληρώσει ως κράτος τη μηχανογραφική διασύνδεση βάσεων δεδομένων μεταξύ όλων των τραπεζών και των ΔΟΥ, έτσι ώστε να φτάσουμε σε ένα επίπεδο να ανακαλύπτουμε τη φοροδιαφυγή μέσω του πλαστικού χρήματος; Σαφώς και όχι. </w:t>
      </w:r>
    </w:p>
    <w:p w14:paraId="6FAA0695" w14:textId="77777777" w:rsidR="006F28F6" w:rsidRDefault="00265160">
      <w:pPr>
        <w:spacing w:after="0" w:line="600" w:lineRule="auto"/>
        <w:ind w:firstLine="720"/>
        <w:jc w:val="both"/>
        <w:rPr>
          <w:rFonts w:eastAsia="Times New Roman"/>
          <w:bCs/>
        </w:rPr>
      </w:pPr>
      <w:r>
        <w:rPr>
          <w:rFonts w:eastAsia="Times New Roman"/>
          <w:bCs/>
        </w:rPr>
        <w:t>(Στο σημείο αυτό κ</w:t>
      </w:r>
      <w:r>
        <w:rPr>
          <w:rFonts w:eastAsia="Times New Roman"/>
          <w:bCs/>
        </w:rPr>
        <w:t>τυπάει το κουδούνι λήξεως του χρόνου ομιλίας του κυρίου Βουλευτή)</w:t>
      </w:r>
    </w:p>
    <w:p w14:paraId="6FAA0696" w14:textId="77777777" w:rsidR="006F28F6" w:rsidRDefault="00265160">
      <w:pPr>
        <w:spacing w:after="0" w:line="600" w:lineRule="auto"/>
        <w:ind w:firstLine="720"/>
        <w:jc w:val="both"/>
        <w:rPr>
          <w:rFonts w:eastAsia="Times New Roman" w:cs="Times New Roman"/>
        </w:rPr>
      </w:pPr>
      <w:r>
        <w:rPr>
          <w:rFonts w:eastAsia="Times New Roman" w:cs="Times New Roman"/>
        </w:rPr>
        <w:t>Κύριε Πρόεδρε, ένα με δύο λεπτά θα ήθελα την ανοχή σας και θα ολοκληρώσω, σας παρακαλώ.</w:t>
      </w:r>
    </w:p>
    <w:p w14:paraId="6FAA0697" w14:textId="77777777" w:rsidR="006F28F6" w:rsidRDefault="00265160">
      <w:pPr>
        <w:spacing w:after="0" w:line="600" w:lineRule="auto"/>
        <w:ind w:firstLine="720"/>
        <w:jc w:val="both"/>
        <w:rPr>
          <w:rFonts w:eastAsia="Times New Roman" w:cs="Times New Roman"/>
        </w:rPr>
      </w:pPr>
      <w:r>
        <w:rPr>
          <w:rFonts w:eastAsia="Times New Roman" w:cs="Times New Roman"/>
        </w:rPr>
        <w:t xml:space="preserve">Απλά και πάλι θα λειτουργήσει το σύστημα με τους </w:t>
      </w:r>
      <w:proofErr w:type="spellStart"/>
      <w:r>
        <w:rPr>
          <w:rFonts w:eastAsia="Times New Roman" w:cs="Times New Roman"/>
        </w:rPr>
        <w:t>στοχευμένους</w:t>
      </w:r>
      <w:proofErr w:type="spellEnd"/>
      <w:r>
        <w:rPr>
          <w:rFonts w:eastAsia="Times New Roman" w:cs="Times New Roman"/>
        </w:rPr>
        <w:t>, εκδικητικούς ή απειλητικούς ελέγχους σε</w:t>
      </w:r>
      <w:r>
        <w:rPr>
          <w:rFonts w:eastAsia="Times New Roman" w:cs="Times New Roman"/>
        </w:rPr>
        <w:t xml:space="preserve"> συγκεκριμένες προεπιλεγμένες επιχειρήσεις. </w:t>
      </w:r>
    </w:p>
    <w:p w14:paraId="6FAA0698" w14:textId="77777777" w:rsidR="006F28F6" w:rsidRDefault="00265160">
      <w:pPr>
        <w:spacing w:after="0" w:line="600" w:lineRule="auto"/>
        <w:ind w:firstLine="720"/>
        <w:jc w:val="both"/>
        <w:rPr>
          <w:rFonts w:eastAsia="Times New Roman" w:cs="Times New Roman"/>
        </w:rPr>
      </w:pPr>
      <w:r>
        <w:rPr>
          <w:rFonts w:eastAsia="Times New Roman" w:cs="Times New Roman"/>
        </w:rPr>
        <w:lastRenderedPageBreak/>
        <w:t xml:space="preserve">Ακόμη και αν είχαμε φτάσει σε αυτό το μηχανογραφικό επίπεδο, θα κάνω και άλλη μία ερώτηση. Εσείς, ως Νέα Δημοκρατία, υποτίθεται ότι ευαγγελίζεστε την ελεύθερη αγορά. Και πραγματικά, τουλάχιστον στα λόγια, </w:t>
      </w:r>
      <w:r>
        <w:rPr>
          <w:rFonts w:eastAsia="Times New Roman" w:cs="Times New Roman"/>
        </w:rPr>
        <w:t>δείχνετε φιλελεύθεροι. Σε ποια φιλελεύθερη οικονομία έχει καταργηθεί η συναλλακτική αξία των μετρητών; Θέλετε να καταργήσετε τα μετρητά ως μέσο συναλλαγής;</w:t>
      </w:r>
    </w:p>
    <w:p w14:paraId="6FAA0699" w14:textId="77777777" w:rsidR="006F28F6" w:rsidRDefault="00265160">
      <w:pPr>
        <w:spacing w:after="0" w:line="600" w:lineRule="auto"/>
        <w:ind w:firstLine="720"/>
        <w:jc w:val="both"/>
        <w:rPr>
          <w:rFonts w:eastAsia="Times New Roman" w:cs="Times New Roman"/>
        </w:rPr>
      </w:pPr>
      <w:r>
        <w:rPr>
          <w:rFonts w:eastAsia="Times New Roman" w:cs="Times New Roman"/>
        </w:rPr>
        <w:t>Τέλος, η επερώτηση επισημαίνει και τον ελλιπή έλεγχο στα καπνικά προϊόντα. Μα, καλά, η Κυβέρνηση αύξ</w:t>
      </w:r>
      <w:r>
        <w:rPr>
          <w:rFonts w:eastAsia="Times New Roman" w:cs="Times New Roman"/>
        </w:rPr>
        <w:t xml:space="preserve">ησε εκ νέου τον φόρο στα τσιγάρα με το πρόσφατο φορολογικό νομοσχέδιο. Αυτή η </w:t>
      </w:r>
      <w:proofErr w:type="spellStart"/>
      <w:r>
        <w:rPr>
          <w:rFonts w:eastAsia="Times New Roman" w:cs="Times New Roman"/>
        </w:rPr>
        <w:t>υπερφορολόγηση</w:t>
      </w:r>
      <w:proofErr w:type="spellEnd"/>
      <w:r>
        <w:rPr>
          <w:rFonts w:eastAsia="Times New Roman" w:cs="Times New Roman"/>
        </w:rPr>
        <w:t xml:space="preserve"> είναι η αιτία της αύξησης του λαθρεμπορίου των καπνικών και όχι ο ελλιπής φορολογικός έλεγχος. </w:t>
      </w:r>
    </w:p>
    <w:p w14:paraId="6FAA069A" w14:textId="77777777" w:rsidR="006F28F6" w:rsidRDefault="00265160">
      <w:pPr>
        <w:spacing w:after="0" w:line="600" w:lineRule="auto"/>
        <w:ind w:firstLine="720"/>
        <w:jc w:val="both"/>
        <w:rPr>
          <w:rFonts w:eastAsia="Times New Roman" w:cs="Times New Roman"/>
        </w:rPr>
      </w:pPr>
      <w:r>
        <w:rPr>
          <w:rFonts w:eastAsia="Times New Roman" w:cs="Times New Roman"/>
        </w:rPr>
        <w:t>Νομίζετε ότι η αγορά θα γεννήσει χρήματα, αν ξεκινήσετε ένα ανελέητ</w:t>
      </w:r>
      <w:r>
        <w:rPr>
          <w:rFonts w:eastAsia="Times New Roman" w:cs="Times New Roman"/>
        </w:rPr>
        <w:t xml:space="preserve">ο σαφάρι εναντίον της; Πιστεύετε κι </w:t>
      </w:r>
      <w:r>
        <w:rPr>
          <w:rFonts w:eastAsia="Times New Roman" w:cs="Times New Roman"/>
        </w:rPr>
        <w:t>εσείς,</w:t>
      </w:r>
      <w:r>
        <w:rPr>
          <w:rFonts w:eastAsia="Times New Roman" w:cs="Times New Roman"/>
        </w:rPr>
        <w:t xml:space="preserve"> ως Νέα Δημοκρατία</w:t>
      </w:r>
      <w:r>
        <w:rPr>
          <w:rFonts w:eastAsia="Times New Roman" w:cs="Times New Roman"/>
        </w:rPr>
        <w:t>,</w:t>
      </w:r>
      <w:r>
        <w:rPr>
          <w:rFonts w:eastAsia="Times New Roman" w:cs="Times New Roman"/>
        </w:rPr>
        <w:t xml:space="preserve"> ότι η αιτία της φοροδιαφυγής είναι ότι ο Έλληνας από τη φύση του είναι απατεώνας και θέλει περισσότερο μαστίγωμα; Όχι, κύριοι, τα πράγματα δεν είναι έτσι. </w:t>
      </w:r>
    </w:p>
    <w:p w14:paraId="6FAA069B" w14:textId="77777777" w:rsidR="006F28F6" w:rsidRDefault="00265160">
      <w:pPr>
        <w:spacing w:after="0" w:line="600" w:lineRule="auto"/>
        <w:ind w:firstLine="720"/>
        <w:jc w:val="both"/>
        <w:rPr>
          <w:rFonts w:eastAsia="Times New Roman" w:cs="Times New Roman"/>
          <w:szCs w:val="24"/>
        </w:rPr>
      </w:pPr>
      <w:r>
        <w:rPr>
          <w:rFonts w:eastAsia="Times New Roman" w:cs="Times New Roman"/>
        </w:rPr>
        <w:t xml:space="preserve">Σαφέστατα και υπάρχει άμεση ανάγκη </w:t>
      </w:r>
      <w:r>
        <w:rPr>
          <w:rFonts w:eastAsia="Times New Roman" w:cs="Times New Roman"/>
        </w:rPr>
        <w:t>ενός νέου φοροελεγκτικού μηχανισμού με άξονα την τεχνολογία, τα κίνητρα και τα αντικίνητρα.</w:t>
      </w:r>
    </w:p>
    <w:p w14:paraId="6FAA069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που είναι το κυριότερο πρόβλημα δεν είναι οι ελλιπείς έλεγχοι, αλλά η αδυναμία των Ελλήνων να πληρώσουν. Δεν είναι απατεώνες οι Έλληνες. Και αυτό γιατί; Διότι </w:t>
      </w:r>
      <w:r>
        <w:rPr>
          <w:rFonts w:eastAsia="Times New Roman" w:cs="Times New Roman"/>
          <w:szCs w:val="24"/>
        </w:rPr>
        <w:t>πολύ απλά και τα δύο κόμματα -και η Αντιπολίτευση, αλλά και η σημερινή Κυβέρνηση- έχετε διατηρήσει ανέπαφο το πελατειακό σας κράτος και δεν κοιτάτε τις παθογένειες που φέρνει όλο αυτό.</w:t>
      </w:r>
    </w:p>
    <w:p w14:paraId="6FAA069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πω</w:t>
      </w:r>
      <w:r>
        <w:rPr>
          <w:rFonts w:eastAsia="Times New Roman" w:cs="Times New Roman"/>
          <w:szCs w:val="24"/>
        </w:rPr>
        <w:t xml:space="preserve"> ένα παράδειγμα και θα κλείσω με αυτό. Ποια είναι η λύση; Έχουμε δ</w:t>
      </w:r>
      <w:r>
        <w:rPr>
          <w:rFonts w:eastAsia="Times New Roman" w:cs="Times New Roman"/>
          <w:szCs w:val="24"/>
        </w:rPr>
        <w:t xml:space="preserve">ύο συγκοινωνούντα δοχεία. Από τη μία είναι οι φόροι και από την άλλη είναι το λαθρεμπόριο και η φοροδιαφυγή. Όσο αυξάνονται οι φόροι, τόσο αυξάνονται το λαθρεμπόριο και η φοροδιαφυγή. Το παράδειγμα είναι με τα καπνικά, που βλέπουμε ότι τα τελευταία χρόνια </w:t>
      </w:r>
      <w:r>
        <w:rPr>
          <w:rFonts w:eastAsia="Times New Roman" w:cs="Times New Roman"/>
          <w:szCs w:val="24"/>
        </w:rPr>
        <w:t>από το 3% που ήταν το λαθρεμπόριο, όσο αυξάνουμε τον φόρο, έχει φτάσει στο 28% αυτή τη στιγμή περίπου.</w:t>
      </w:r>
    </w:p>
    <w:p w14:paraId="6FAA069E"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Αν θέλετε, κύριοι της Κυβερνήσεως, να φέρετε πραγματικά έσοδα και να πάρετε λεφτά και να έρθει ανάπτυξη και να έρθουν επενδύσεις, πρέπει να μειώσετε τους</w:t>
      </w:r>
      <w:r>
        <w:rPr>
          <w:rFonts w:eastAsia="Times New Roman" w:cs="Times New Roman"/>
          <w:szCs w:val="24"/>
        </w:rPr>
        <w:t xml:space="preserve"> φόρους.</w:t>
      </w:r>
    </w:p>
    <w:p w14:paraId="6FAA069F"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FAA06A0" w14:textId="77777777" w:rsidR="006F28F6" w:rsidRDefault="00265160">
      <w:pPr>
        <w:spacing w:after="0" w:line="600" w:lineRule="auto"/>
        <w:jc w:val="center"/>
        <w:rPr>
          <w:rFonts w:eastAsia="Times New Roman"/>
          <w:bCs/>
        </w:rPr>
      </w:pPr>
      <w:r>
        <w:rPr>
          <w:rFonts w:eastAsia="Times New Roman"/>
          <w:bCs/>
        </w:rPr>
        <w:lastRenderedPageBreak/>
        <w:t>(Χειροκροτήματα)</w:t>
      </w:r>
    </w:p>
    <w:p w14:paraId="6FAA06A1" w14:textId="77777777" w:rsidR="006F28F6" w:rsidRDefault="00265160">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Ευχαριστούμε τον κ. Γεωργιάδη, με τον οποίον ολοκληρώθηκε ο κύκλος των Κοινοβουλευτικών Εκπροσώπων.</w:t>
      </w:r>
    </w:p>
    <w:p w14:paraId="6FAA06A2"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Μπαίνουμε στον νέο κύκλο των δευτερολογιών των επερωτώντων Βουλευτών τη</w:t>
      </w:r>
      <w:r>
        <w:rPr>
          <w:rFonts w:eastAsia="Times New Roman" w:cs="Times New Roman"/>
          <w:szCs w:val="24"/>
        </w:rPr>
        <w:t xml:space="preserve">ς Νέας Δημοκρατίας, με πρώτο τον κ. </w:t>
      </w:r>
      <w:proofErr w:type="spellStart"/>
      <w:r>
        <w:rPr>
          <w:rFonts w:eastAsia="Times New Roman" w:cs="Times New Roman"/>
          <w:szCs w:val="24"/>
        </w:rPr>
        <w:t>Βεσυρόπουλο</w:t>
      </w:r>
      <w:proofErr w:type="spellEnd"/>
      <w:r>
        <w:rPr>
          <w:rFonts w:eastAsia="Times New Roman" w:cs="Times New Roman"/>
          <w:szCs w:val="24"/>
        </w:rPr>
        <w:t xml:space="preserve">. Θα παρακαλούσα θερμά να είμαστε ακριβείς στον χρόνο. Όσο μπορείτε, κάντε μια προσπάθεια. Ήδη υπερβήκατε </w:t>
      </w:r>
      <w:r>
        <w:rPr>
          <w:rFonts w:eastAsia="Times New Roman" w:cs="Times New Roman"/>
          <w:szCs w:val="24"/>
        </w:rPr>
        <w:t>τον χρόνο των</w:t>
      </w:r>
      <w:r>
        <w:rPr>
          <w:rFonts w:eastAsia="Times New Roman" w:cs="Times New Roman"/>
          <w:szCs w:val="24"/>
        </w:rPr>
        <w:t xml:space="preserve"> </w:t>
      </w:r>
      <w:proofErr w:type="spellStart"/>
      <w:r>
        <w:rPr>
          <w:rFonts w:eastAsia="Times New Roman" w:cs="Times New Roman"/>
          <w:szCs w:val="24"/>
        </w:rPr>
        <w:t>πρωτολογ</w:t>
      </w:r>
      <w:r>
        <w:rPr>
          <w:rFonts w:eastAsia="Times New Roman" w:cs="Times New Roman"/>
          <w:szCs w:val="24"/>
        </w:rPr>
        <w:t>ιών</w:t>
      </w:r>
      <w:proofErr w:type="spellEnd"/>
      <w:r>
        <w:rPr>
          <w:rFonts w:eastAsia="Times New Roman" w:cs="Times New Roman"/>
          <w:szCs w:val="24"/>
        </w:rPr>
        <w:t xml:space="preserve"> σας όλοι, μα όλοι, όχι μόνο οι επερωτώντες, αλλά και οι Κοινοβουλευτικοί, τον</w:t>
      </w:r>
      <w:r>
        <w:rPr>
          <w:rFonts w:eastAsia="Times New Roman" w:cs="Times New Roman"/>
          <w:szCs w:val="24"/>
        </w:rPr>
        <w:t xml:space="preserve"> χρόνο που δικαιούστε. Κάντε μια προσπάθεια στη δευτερολογία να είμαστε συνεπείς στον χρόνο.</w:t>
      </w:r>
    </w:p>
    <w:p w14:paraId="6FAA06A3"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Ευχαριστώ, κύριε Πρόεδρε.</w:t>
      </w:r>
    </w:p>
    <w:p w14:paraId="6FAA06A4"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 ήθελα να μου επιτρέψετε να σας πω ότι οι απαντήσεις και οι εξηγήσεις που δώσατε για τη διάλυση </w:t>
      </w:r>
      <w:r>
        <w:rPr>
          <w:rFonts w:eastAsia="Times New Roman" w:cs="Times New Roman"/>
          <w:szCs w:val="24"/>
        </w:rPr>
        <w:t>του ΣΔΟΕ δεν ήταν καθόλου πειστικές.</w:t>
      </w:r>
    </w:p>
    <w:p w14:paraId="6FAA06A5"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Μη διαστρέφετε αυτά που λέμε, κύριε Υπουργέ. Εμείς δεν είπαμε ότι πετάξατε υποθέσεις στα σκουπίδια. Αυτό το οποίο σας είπαμε είναι ότι πετάξατε στα σκουπίδια όλη τη δουλειά που είχε γίνει το προηγούμενο διάστημα σε επίπ</w:t>
      </w:r>
      <w:r>
        <w:rPr>
          <w:rFonts w:eastAsia="Times New Roman" w:cs="Times New Roman"/>
          <w:szCs w:val="24"/>
        </w:rPr>
        <w:t>εδο ελέγχων</w:t>
      </w:r>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ας διαψεύδει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γ</w:t>
      </w:r>
      <w:r>
        <w:rPr>
          <w:rFonts w:eastAsia="Times New Roman" w:cs="Times New Roman"/>
          <w:szCs w:val="24"/>
        </w:rPr>
        <w:t>ραμματέας που εσείς είχατε τοποθετήσει στο ΣΔΟΕ.</w:t>
      </w:r>
    </w:p>
    <w:p w14:paraId="6FAA06A6"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Το ίδιο ισχύει για τα στοιχεία που επικαλεστήκατε για τους φορολογικούς ελέγχους. Σας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για να βεβαιωθούν έσοδα, προηγείται μια διαδικα</w:t>
      </w:r>
      <w:r>
        <w:rPr>
          <w:rFonts w:eastAsia="Times New Roman" w:cs="Times New Roman"/>
          <w:szCs w:val="24"/>
        </w:rPr>
        <w:t>σία ωρίμανσης</w:t>
      </w:r>
      <w:r>
        <w:rPr>
          <w:rFonts w:eastAsia="Times New Roman" w:cs="Times New Roman"/>
          <w:szCs w:val="24"/>
        </w:rPr>
        <w:t>,</w:t>
      </w:r>
      <w:r>
        <w:rPr>
          <w:rFonts w:eastAsia="Times New Roman" w:cs="Times New Roman"/>
          <w:szCs w:val="24"/>
        </w:rPr>
        <w:t xml:space="preserve"> που περνάει μέσα από τη διενέργεια ελέγχων και την τεκμηρίωση. Από την έκδοση εντολής ελέγχου, την κοινοποίησή της και μέχρι τη βεβαίωση των φόρων μεσολαβεί χρονικό διάστημα πάνω από έναν χρόνο.</w:t>
      </w:r>
    </w:p>
    <w:p w14:paraId="6FAA06A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Σας προκαλώ, κύριε Υπουργέ, να μας φέρετε έναν</w:t>
      </w:r>
      <w:r>
        <w:rPr>
          <w:rFonts w:eastAsia="Times New Roman" w:cs="Times New Roman"/>
          <w:szCs w:val="24"/>
        </w:rPr>
        <w:t xml:space="preserve"> πλήρη έλεγχο από τα μεγάλα ελεγκτικά κέντρα που η εντολή ελέγχου να εκδόθηκε το 2015 και η βεβαίωση των φόρων να έγινε μέσα στο 2015. Αυτά, για να τελειώνουμε με αυτό το παραμύθι. Όλα αυτά δεν γίνονται μέσα σε λίγους μήνες, οπότε αντιλαμβάνεστε </w:t>
      </w:r>
      <w:r>
        <w:rPr>
          <w:rFonts w:eastAsia="Times New Roman" w:cs="Times New Roman"/>
          <w:szCs w:val="24"/>
        </w:rPr>
        <w:lastRenderedPageBreak/>
        <w:t>ότι τα στο</w:t>
      </w:r>
      <w:r>
        <w:rPr>
          <w:rFonts w:eastAsia="Times New Roman" w:cs="Times New Roman"/>
          <w:szCs w:val="24"/>
        </w:rPr>
        <w:t>ιχεία και τα «επιτεύγματα» που επικαλείστε για το 2015 οφείλονται σε δουλειά που είχε γίνει και το προηγούμενο διάστημα από τους ελεγκτικούς μηχανισμούς.</w:t>
      </w:r>
    </w:p>
    <w:p w14:paraId="6FAA06A8"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Αναφερθήκατε στο αγαπημένο μέχρι πρότινος θέμα της Κυβέρνησης, τις λίστες. Είμαι βέβαιος ότι πλέον θα </w:t>
      </w:r>
      <w:r>
        <w:rPr>
          <w:rFonts w:eastAsia="Times New Roman" w:cs="Times New Roman"/>
          <w:szCs w:val="24"/>
        </w:rPr>
        <w:t>αποφεύγετε αυτές τις αναφορές, όσο περνάει ο καιρός και αποκαλύπτεται η ανακολουθία σας. Κάνατε αυτά που έπρεπε να κάνετε για την πάταξη της φοροδιαφυγής; Προχωρήσατε στην ενοποίηση όλων των δεδομένων για τις λίστες, τους ελέγχους, τις εισαγγελικές παραγγε</w:t>
      </w:r>
      <w:r>
        <w:rPr>
          <w:rFonts w:eastAsia="Times New Roman" w:cs="Times New Roman"/>
          <w:szCs w:val="24"/>
        </w:rPr>
        <w:t>λίες, ώστε να διευκολυνθεί ο έλεγχος; Όχι. Προχωρήσατε στην απεικόνιση ανά έτος της συνολικής δηλωθείσας περιουσίας των φορολογουμένων, προκειμένου να διαπιστωθούν ζητήματα προσαύξησης της περιουσίας από αδήλωτα εισοδήματα; Όχι.</w:t>
      </w:r>
    </w:p>
    <w:p w14:paraId="6FAA06A9"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Αλήθεια, τι γίνεται με το </w:t>
      </w:r>
      <w:proofErr w:type="spellStart"/>
      <w:r>
        <w:rPr>
          <w:rFonts w:eastAsia="Times New Roman" w:cs="Times New Roman"/>
          <w:szCs w:val="24"/>
        </w:rPr>
        <w:t>Π</w:t>
      </w:r>
      <w:r>
        <w:rPr>
          <w:rFonts w:eastAsia="Times New Roman" w:cs="Times New Roman"/>
          <w:szCs w:val="24"/>
        </w:rPr>
        <w:t>ερ</w:t>
      </w:r>
      <w:r>
        <w:rPr>
          <w:rFonts w:eastAsia="Times New Roman" w:cs="Times New Roman"/>
          <w:szCs w:val="24"/>
        </w:rPr>
        <w:t>ι</w:t>
      </w:r>
      <w:r>
        <w:rPr>
          <w:rFonts w:eastAsia="Times New Roman" w:cs="Times New Roman"/>
          <w:szCs w:val="24"/>
        </w:rPr>
        <w:t>ουσιολόγιο</w:t>
      </w:r>
      <w:proofErr w:type="spellEnd"/>
      <w:r>
        <w:rPr>
          <w:rFonts w:eastAsia="Times New Roman" w:cs="Times New Roman"/>
          <w:szCs w:val="24"/>
        </w:rPr>
        <w:t>, που επρόκειτο να το φέρετε από τον περασμένο Οκτώβριο; Πήρατε μέτρα για να αποφευχθεί η παραγραφή των υπό έλεγχο τριάντα έξι χιλιάδων υποθέσεων, που μετά τη διάλυση του ΣΔΟΕ είναι αδύνατο να ελεγχθούν; Όχι. Ποια αποτελέσματα έχετε να παρουσι</w:t>
      </w:r>
      <w:r>
        <w:rPr>
          <w:rFonts w:eastAsia="Times New Roman" w:cs="Times New Roman"/>
          <w:szCs w:val="24"/>
        </w:rPr>
        <w:t>άσετε;</w:t>
      </w:r>
    </w:p>
    <w:p w14:paraId="6FAA06AA"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Στο ζήτημα των ελέγχων τώρα, κύριε Υπουργέ, εγώ θα σας απευθύνω συγκεκριμένα ερωτήματα και περιμένω να λάβω απαντήσεις. Οι πεντακόσιοι υπάλληλοι του ΣΔΟΕ που μετακινήθηκαν στη Γενική Γραμματεία Δημοσίων Εσόδων χειρίζονταν συγκεκριμένες υποθέσεις, εί</w:t>
      </w:r>
      <w:r>
        <w:rPr>
          <w:rFonts w:eastAsia="Times New Roman" w:cs="Times New Roman"/>
          <w:szCs w:val="24"/>
        </w:rPr>
        <w:t>χαν χρεωθεί τη διενέργεια συγκεκριμένων ελέγχων. Όλοι αυτοί παρέδωσαν τις υποθέσεις που είχαν χρεωθεί.</w:t>
      </w:r>
    </w:p>
    <w:p w14:paraId="6FAA06AB"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Εσείς, κύριε Υπουργέ, πώς βγάλατε το συμπέρασμα ότι ήταν υποθέσεις ήσσονος σημασίας ή ανάξιες λόγου και ως εκ τούτου, δεν τρέχει τίποτα; Διότι αυτό μας ε</w:t>
      </w:r>
      <w:r>
        <w:rPr>
          <w:rFonts w:eastAsia="Times New Roman" w:cs="Times New Roman"/>
          <w:szCs w:val="24"/>
        </w:rPr>
        <w:t xml:space="preserve">ίπατε πριν από λίγο. Στους ελεγκτές, επίσης, που έχει ανατεθεί ο έλεγχος της λίστας </w:t>
      </w:r>
      <w:proofErr w:type="spellStart"/>
      <w:r>
        <w:rPr>
          <w:rFonts w:eastAsia="Times New Roman" w:cs="Times New Roman"/>
          <w:szCs w:val="24"/>
        </w:rPr>
        <w:t>Λαγκάρντ</w:t>
      </w:r>
      <w:proofErr w:type="spellEnd"/>
      <w:r>
        <w:rPr>
          <w:rFonts w:eastAsia="Times New Roman" w:cs="Times New Roman"/>
          <w:szCs w:val="24"/>
        </w:rPr>
        <w:t xml:space="preserve">, έχει ανατεθεί δυσανάλογα μεγάλος αριθμός υποθέσεων, προκαλώντας ελεγκτική ασφυξία και καθιστώντας έτσι αδύνατη τη γρήγορη διεκπεραίωση των υποθέσεων λόγω και της </w:t>
      </w:r>
      <w:r>
        <w:rPr>
          <w:rFonts w:eastAsia="Times New Roman" w:cs="Times New Roman"/>
          <w:szCs w:val="24"/>
        </w:rPr>
        <w:t>φύσεως του ελέγχου, αλλά και των δύσκολων υποθέσεων που καλούνται να ελέγξουν.</w:t>
      </w:r>
    </w:p>
    <w:p w14:paraId="6FAA06A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Πόσες υποθέσεις</w:t>
      </w:r>
      <w:r>
        <w:rPr>
          <w:rFonts w:eastAsia="Times New Roman" w:cs="Times New Roman"/>
          <w:szCs w:val="24"/>
        </w:rPr>
        <w:t>,</w:t>
      </w:r>
      <w:r>
        <w:rPr>
          <w:rFonts w:eastAsia="Times New Roman" w:cs="Times New Roman"/>
          <w:szCs w:val="24"/>
        </w:rPr>
        <w:t xml:space="preserve"> οι οποίες παραγράφονται στις 31-12-2016</w:t>
      </w:r>
      <w:r>
        <w:rPr>
          <w:rFonts w:eastAsia="Times New Roman" w:cs="Times New Roman"/>
          <w:szCs w:val="24"/>
        </w:rPr>
        <w:t>,</w:t>
      </w:r>
      <w:r>
        <w:rPr>
          <w:rFonts w:eastAsia="Times New Roman" w:cs="Times New Roman"/>
          <w:szCs w:val="24"/>
        </w:rPr>
        <w:t xml:space="preserve"> έχει χρε</w:t>
      </w:r>
      <w:r>
        <w:rPr>
          <w:rFonts w:eastAsia="Times New Roman" w:cs="Times New Roman"/>
          <w:szCs w:val="24"/>
        </w:rPr>
        <w:t>ωθεί</w:t>
      </w:r>
      <w:r>
        <w:rPr>
          <w:rFonts w:eastAsia="Times New Roman" w:cs="Times New Roman"/>
          <w:szCs w:val="24"/>
        </w:rPr>
        <w:t xml:space="preserve"> κατά μέσο όρο κάθε ελεγκτής στα ελεγκτικά κέντρα της χώρας και τι προτίθεται να κάνει η Κυβέρνηση με τις </w:t>
      </w:r>
      <w:r>
        <w:rPr>
          <w:rFonts w:eastAsia="Times New Roman" w:cs="Times New Roman"/>
          <w:szCs w:val="24"/>
        </w:rPr>
        <w:t xml:space="preserve">υποθέσεις αυτές; </w:t>
      </w:r>
      <w:r>
        <w:rPr>
          <w:rFonts w:eastAsia="Times New Roman" w:cs="Times New Roman"/>
          <w:szCs w:val="24"/>
        </w:rPr>
        <w:lastRenderedPageBreak/>
        <w:t xml:space="preserve">Διότι οι δικές μας πληροφορίες αναφέρουν ότι ο κάθε ελεγκτής έχει χρεωθεί τριάντα έως σαράντα υποθέσεις, οπότε είναι φύσει αδύνατον να </w:t>
      </w:r>
      <w:proofErr w:type="spellStart"/>
      <w:r>
        <w:rPr>
          <w:rFonts w:eastAsia="Times New Roman" w:cs="Times New Roman"/>
          <w:szCs w:val="24"/>
        </w:rPr>
        <w:t>αντ</w:t>
      </w:r>
      <w:r>
        <w:rPr>
          <w:rFonts w:eastAsia="Times New Roman" w:cs="Times New Roman"/>
          <w:szCs w:val="24"/>
        </w:rPr>
        <w:t>ε</w:t>
      </w:r>
      <w:r>
        <w:rPr>
          <w:rFonts w:eastAsia="Times New Roman" w:cs="Times New Roman"/>
          <w:szCs w:val="24"/>
        </w:rPr>
        <w:t>πεξέλθει</w:t>
      </w:r>
      <w:proofErr w:type="spellEnd"/>
      <w:r>
        <w:rPr>
          <w:rFonts w:eastAsia="Times New Roman" w:cs="Times New Roman"/>
          <w:szCs w:val="24"/>
        </w:rPr>
        <w:t>. Την ίδια στιγμή υπάρχουν έμπειροι και εξειδικευμένοι στους ελέγχους υπάλληλοι του ΣΔΟΕ που</w:t>
      </w:r>
      <w:r>
        <w:rPr>
          <w:rFonts w:eastAsia="Times New Roman" w:cs="Times New Roman"/>
          <w:szCs w:val="24"/>
        </w:rPr>
        <w:t xml:space="preserve"> έχουν αδρανοποιηθεί.</w:t>
      </w:r>
    </w:p>
    <w:p w14:paraId="6FAA06A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Κύριε Υπουργέ, γνωρίζετε ότι καταθέτω προτάσεις, γιατί έχω μελετήσει σε βάθος τα ζητήματα της φορολογικής πολιτικής. Θα αναφερθώ στη χρήση του πλαστικού χρήματος. Διατύπωσα δημόσια τις προτάσεις μου και σας κατέθεσα και σχετική ερώτησ</w:t>
      </w:r>
      <w:r>
        <w:rPr>
          <w:rFonts w:eastAsia="Times New Roman" w:cs="Times New Roman"/>
          <w:szCs w:val="24"/>
        </w:rPr>
        <w:t>η στη Βουλή.</w:t>
      </w:r>
    </w:p>
    <w:p w14:paraId="6FAA06AE" w14:textId="77777777" w:rsidR="006F28F6" w:rsidRDefault="00265160">
      <w:pPr>
        <w:spacing w:after="0" w:line="600" w:lineRule="auto"/>
        <w:ind w:firstLine="720"/>
        <w:jc w:val="both"/>
        <w:rPr>
          <w:rFonts w:eastAsia="Times New Roman"/>
          <w:szCs w:val="24"/>
        </w:rPr>
      </w:pPr>
      <w:r>
        <w:rPr>
          <w:rFonts w:eastAsia="Times New Roman"/>
          <w:szCs w:val="24"/>
        </w:rPr>
        <w:t>Πέραν του ότι δεν έχετε κάνει απολύτως τίποτα στο</w:t>
      </w:r>
      <w:r>
        <w:rPr>
          <w:rFonts w:eastAsia="Times New Roman"/>
          <w:szCs w:val="24"/>
        </w:rPr>
        <w:t>ν</w:t>
      </w:r>
      <w:r>
        <w:rPr>
          <w:rFonts w:eastAsia="Times New Roman"/>
          <w:szCs w:val="24"/>
        </w:rPr>
        <w:t xml:space="preserve"> συγκεκριμένο τομέα, η μεγάλη μας διαφορά είναι ότι εσείς αντιμετωπίζετε την προοπτική επέκτασης της χρήσης πλαστικού χρήματος μέσα από ανέφικτα και ανεφάρμοστα διοικητικά μέτρα, ενώ εγώ τη συν</w:t>
      </w:r>
      <w:r>
        <w:rPr>
          <w:rFonts w:eastAsia="Times New Roman"/>
          <w:szCs w:val="24"/>
        </w:rPr>
        <w:t>δέω με κίνητρα για τον καταναλωτή αλλά και τον επιχειρηματία, δηλαδή και για τους δύο συναλλασσόμενους.</w:t>
      </w:r>
    </w:p>
    <w:p w14:paraId="6FAA06AF" w14:textId="77777777" w:rsidR="006F28F6" w:rsidRDefault="00265160">
      <w:pPr>
        <w:spacing w:after="0" w:line="600" w:lineRule="auto"/>
        <w:ind w:firstLine="720"/>
        <w:jc w:val="both"/>
        <w:rPr>
          <w:rFonts w:eastAsia="Times New Roman"/>
          <w:szCs w:val="24"/>
        </w:rPr>
      </w:pPr>
      <w:r>
        <w:rPr>
          <w:rFonts w:eastAsia="Times New Roman"/>
          <w:szCs w:val="24"/>
        </w:rPr>
        <w:lastRenderedPageBreak/>
        <w:t xml:space="preserve">Η Ελλάδα είναι προτελευταία στην Ευρώπη σε σχέση με τις συναλλαγές που πραγματοποιεί ένας κάτοχος πιστωτικής ή χρεωστικής κάρτας, με επτά συναλλαγές σε </w:t>
      </w:r>
      <w:r>
        <w:rPr>
          <w:rFonts w:eastAsia="Times New Roman"/>
          <w:szCs w:val="24"/>
        </w:rPr>
        <w:t xml:space="preserve">ετήσια βάση, όταν ο μέσος όρος της Ευρωζώνης είναι εβδομήντα έξι συναλλαγές σε ετήσια βάση. Αυτό πρέπει να αλλάξει. </w:t>
      </w:r>
    </w:p>
    <w:p w14:paraId="6FAA06B0" w14:textId="77777777" w:rsidR="006F28F6" w:rsidRDefault="00265160">
      <w:pPr>
        <w:spacing w:after="0" w:line="600" w:lineRule="auto"/>
        <w:ind w:firstLine="720"/>
        <w:jc w:val="both"/>
        <w:rPr>
          <w:rFonts w:eastAsia="Times New Roman"/>
          <w:szCs w:val="24"/>
        </w:rPr>
      </w:pPr>
      <w:r>
        <w:rPr>
          <w:rFonts w:eastAsia="Times New Roman"/>
          <w:szCs w:val="24"/>
        </w:rPr>
        <w:t xml:space="preserve">Όμως, </w:t>
      </w:r>
      <w:r>
        <w:rPr>
          <w:rFonts w:eastAsia="Times New Roman"/>
          <w:szCs w:val="28"/>
        </w:rPr>
        <w:t xml:space="preserve">κύριε Υπουργέ, αυτό </w:t>
      </w:r>
      <w:r>
        <w:rPr>
          <w:rFonts w:eastAsia="Times New Roman"/>
          <w:szCs w:val="24"/>
        </w:rPr>
        <w:t>δεν αλλάζει με διοικητικά μέτρα. Το Υπουργείο Οικονομικών πρέπει να υιοθετήσει τις βέλτιστες πρακτικές που εφαρμό</w:t>
      </w:r>
      <w:r>
        <w:rPr>
          <w:rFonts w:eastAsia="Times New Roman"/>
          <w:szCs w:val="24"/>
        </w:rPr>
        <w:t>ζονται σε άλλες χώρες και περιλαμβάνουν ακόμα και επιστροφή χρημάτων για συναλλαγές που έγιναν με πλαστικό χρήμα μέχρι του ποσού των 1.000 ευρώ, πάντα με εισοδηματικά κριτήρια.</w:t>
      </w:r>
    </w:p>
    <w:p w14:paraId="6FAA06B1" w14:textId="77777777" w:rsidR="006F28F6" w:rsidRDefault="00265160">
      <w:pPr>
        <w:spacing w:after="0" w:line="600" w:lineRule="auto"/>
        <w:ind w:firstLine="720"/>
        <w:jc w:val="both"/>
        <w:rPr>
          <w:rFonts w:eastAsia="Times New Roman"/>
          <w:szCs w:val="24"/>
        </w:rPr>
      </w:pPr>
      <w:r>
        <w:rPr>
          <w:rFonts w:eastAsia="Times New Roman"/>
          <w:szCs w:val="24"/>
        </w:rPr>
        <w:t>Χρειάζονται φορολογικά κίνητρα στις επιχειρήσεις για την υιοθέτηση ηλεκτρονικών</w:t>
      </w:r>
      <w:r>
        <w:rPr>
          <w:rFonts w:eastAsia="Times New Roman"/>
          <w:szCs w:val="24"/>
        </w:rPr>
        <w:t xml:space="preserve"> συναλλαγών. Απαιτείται παρέμβαση και πρωτοβουλία του Υπουργείου Οικονομικών και της Τράπεζας της Ελλάδας για την προσαρμογή του ελληνικού τραπεζικού συστήματος στην ευρωπαϊκή </w:t>
      </w:r>
      <w:r>
        <w:rPr>
          <w:rFonts w:eastAsia="Times New Roman"/>
          <w:szCs w:val="24"/>
        </w:rPr>
        <w:t>ο</w:t>
      </w:r>
      <w:r>
        <w:rPr>
          <w:rFonts w:eastAsia="Times New Roman"/>
          <w:szCs w:val="24"/>
        </w:rPr>
        <w:t>δηγία για τη μείωση των προμηθειών στις τραπεζικές συναλλαγές από το 3%, το οπο</w:t>
      </w:r>
      <w:r>
        <w:rPr>
          <w:rFonts w:eastAsia="Times New Roman"/>
          <w:szCs w:val="24"/>
        </w:rPr>
        <w:t xml:space="preserve">ίο μπορεί να φθάσει σήμερα σε ποσοστό </w:t>
      </w:r>
      <w:r>
        <w:rPr>
          <w:rFonts w:eastAsia="Times New Roman"/>
          <w:szCs w:val="24"/>
        </w:rPr>
        <w:lastRenderedPageBreak/>
        <w:t xml:space="preserve">0,5%, προκειμένου να διευκολυνθεί η χρήση πλαστικού χρήματος για να μην υπάρχουν υπέρογκες χρεώσεις για πολίτες και επιχειρήσεις. Άλλωστε, υπάρχει και σχετική ευρωπαϊκή </w:t>
      </w:r>
      <w:r>
        <w:rPr>
          <w:rFonts w:eastAsia="Times New Roman"/>
          <w:szCs w:val="24"/>
        </w:rPr>
        <w:t>ο</w:t>
      </w:r>
      <w:r>
        <w:rPr>
          <w:rFonts w:eastAsia="Times New Roman"/>
          <w:szCs w:val="24"/>
        </w:rPr>
        <w:t>δηγία που επιβάλλει αυτήν την προσαρμογή.</w:t>
      </w:r>
    </w:p>
    <w:p w14:paraId="6FAA06B2" w14:textId="77777777" w:rsidR="006F28F6" w:rsidRDefault="00265160">
      <w:pPr>
        <w:spacing w:after="0"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6FAA06B3" w14:textId="77777777" w:rsidR="006F28F6" w:rsidRDefault="00265160">
      <w:pPr>
        <w:spacing w:after="0" w:line="600" w:lineRule="auto"/>
        <w:ind w:firstLine="720"/>
        <w:jc w:val="both"/>
        <w:rPr>
          <w:rFonts w:eastAsia="Times New Roman"/>
          <w:szCs w:val="24"/>
        </w:rPr>
      </w:pPr>
      <w:r>
        <w:rPr>
          <w:rFonts w:eastAsia="Times New Roman"/>
          <w:szCs w:val="24"/>
        </w:rPr>
        <w:t>Ένα λεπτό, κύριε Πρόεδρε.</w:t>
      </w:r>
    </w:p>
    <w:p w14:paraId="6FAA06B4" w14:textId="77777777" w:rsidR="006F28F6" w:rsidRDefault="00265160">
      <w:pPr>
        <w:spacing w:after="0" w:line="600" w:lineRule="auto"/>
        <w:ind w:firstLine="720"/>
        <w:jc w:val="both"/>
        <w:rPr>
          <w:rFonts w:eastAsia="Times New Roman"/>
          <w:szCs w:val="24"/>
        </w:rPr>
      </w:pPr>
      <w:r>
        <w:rPr>
          <w:rFonts w:eastAsia="Times New Roman"/>
          <w:szCs w:val="24"/>
        </w:rPr>
        <w:t xml:space="preserve">Υπάρχουν επιχειρηματίες και επιχειρήσεις που έχουν οφειλές στο </w:t>
      </w:r>
      <w:r>
        <w:rPr>
          <w:rFonts w:eastAsia="Times New Roman"/>
          <w:szCs w:val="24"/>
        </w:rPr>
        <w:t>δ</w:t>
      </w:r>
      <w:r>
        <w:rPr>
          <w:rFonts w:eastAsia="Times New Roman"/>
          <w:szCs w:val="24"/>
        </w:rPr>
        <w:t xml:space="preserve">ημόσιο ή είναι στον </w:t>
      </w:r>
      <w:r>
        <w:rPr>
          <w:rFonts w:eastAsia="Times New Roman"/>
          <w:szCs w:val="24"/>
        </w:rPr>
        <w:t>«</w:t>
      </w:r>
      <w:r>
        <w:rPr>
          <w:rFonts w:eastAsia="Times New Roman"/>
          <w:szCs w:val="24"/>
        </w:rPr>
        <w:t>ΤΕΙΡΕΣΙΑ</w:t>
      </w:r>
      <w:r>
        <w:rPr>
          <w:rFonts w:eastAsia="Times New Roman"/>
          <w:szCs w:val="24"/>
        </w:rPr>
        <w:t>»</w:t>
      </w:r>
      <w:r>
        <w:rPr>
          <w:rFonts w:eastAsia="Times New Roman"/>
          <w:szCs w:val="24"/>
        </w:rPr>
        <w:t>. Αυτοί δεν μπορούν ή αποφεύγουν να εγκαταστήσουν συ</w:t>
      </w:r>
      <w:r>
        <w:rPr>
          <w:rFonts w:eastAsia="Times New Roman"/>
          <w:szCs w:val="24"/>
        </w:rPr>
        <w:t>σκευές διατραπεζικών συναλλαγών. Πρέπει να δείτε με προσοχή αυτή την περίπτωση και να θεσμοθετήσετε το ακατάσχετο του συγκεκριμένου λογαριασμού στον οποίο θα γίνονται οι διατραπεζικές συναλλαγές, με παράλληλη όμως υποχρέωση των επιχειρηματιών να καταβάλλου</w:t>
      </w:r>
      <w:r>
        <w:rPr>
          <w:rFonts w:eastAsia="Times New Roman"/>
          <w:szCs w:val="24"/>
        </w:rPr>
        <w:t xml:space="preserve">ν μέσα απ’ αυτόν τον λογαριασμό τις υποχρεώσεις τους στην εφορία και στα ασφαλιστικά ταμεία, να κάνουν τις πληρωμές των προμηθευτών, της μισθοδοσίας, των λογαριασμών </w:t>
      </w:r>
      <w:r>
        <w:rPr>
          <w:rFonts w:eastAsia="Times New Roman"/>
          <w:szCs w:val="24"/>
        </w:rPr>
        <w:lastRenderedPageBreak/>
        <w:t>ΔΕΚΟ. Δηλαδή μιλάμε για έναν επαγγελματικό λογαριασμό, για τον οποίο θα ισχύει το ακατάσχε</w:t>
      </w:r>
      <w:r>
        <w:rPr>
          <w:rFonts w:eastAsia="Times New Roman"/>
          <w:szCs w:val="24"/>
        </w:rPr>
        <w:t>το. Τι πιο απλό;</w:t>
      </w:r>
    </w:p>
    <w:p w14:paraId="6FAA06B5" w14:textId="77777777" w:rsidR="006F28F6" w:rsidRDefault="00265160">
      <w:pPr>
        <w:spacing w:after="0" w:line="600" w:lineRule="auto"/>
        <w:ind w:firstLine="720"/>
        <w:jc w:val="both"/>
        <w:rPr>
          <w:rFonts w:eastAsia="Times New Roman"/>
          <w:szCs w:val="28"/>
        </w:rPr>
      </w:pPr>
      <w:r>
        <w:rPr>
          <w:rFonts w:eastAsia="Times New Roman"/>
          <w:szCs w:val="28"/>
        </w:rPr>
        <w:t xml:space="preserve">Κύριε Υπουργέ, οφείλετε να δείτε με ιδιαίτερη προσοχή αυτές τις προτάσεις και τις επισημάνσεις μας. Είναι δεδομένο ότι τα προβλήματα της φορολογικής διοίκησης έχουν ενταθεί και ότι υπάρχει ζήτημα με την απόδοση και την </w:t>
      </w:r>
      <w:proofErr w:type="spellStart"/>
      <w:r>
        <w:rPr>
          <w:rFonts w:eastAsia="Times New Roman"/>
          <w:szCs w:val="28"/>
        </w:rPr>
        <w:t>εισπραξιμότητα</w:t>
      </w:r>
      <w:proofErr w:type="spellEnd"/>
      <w:r>
        <w:rPr>
          <w:rFonts w:eastAsia="Times New Roman"/>
          <w:szCs w:val="28"/>
        </w:rPr>
        <w:t xml:space="preserve"> των φ</w:t>
      </w:r>
      <w:r>
        <w:rPr>
          <w:rFonts w:eastAsia="Times New Roman"/>
          <w:szCs w:val="28"/>
        </w:rPr>
        <w:t>ορολογικών εσόδων, αφού η επιβολή νέων φόρων εντείνει τη φοροδιαφυγή.</w:t>
      </w:r>
    </w:p>
    <w:p w14:paraId="6FAA06B6" w14:textId="77777777" w:rsidR="006F28F6" w:rsidRDefault="00265160">
      <w:pPr>
        <w:spacing w:after="0" w:line="600" w:lineRule="auto"/>
        <w:ind w:firstLine="720"/>
        <w:jc w:val="both"/>
        <w:rPr>
          <w:rFonts w:eastAsia="Times New Roman"/>
          <w:szCs w:val="28"/>
        </w:rPr>
      </w:pPr>
      <w:r>
        <w:rPr>
          <w:rFonts w:eastAsia="Times New Roman"/>
          <w:szCs w:val="28"/>
        </w:rPr>
        <w:t>Επίσης, είναι βέβαιο ότι για το σύνολο των ερωτημάτων που σας απευθύναμε η Κυβέρνηση δεν έχει απαντήσεις. Τα ερωτήματα εξακολουθούν να έχουν ρητορική μορφή και αποδεικνύουν ότι δεν έχετε</w:t>
      </w:r>
      <w:r>
        <w:rPr>
          <w:rFonts w:eastAsia="Times New Roman"/>
          <w:szCs w:val="28"/>
        </w:rPr>
        <w:t xml:space="preserve"> σχέδιο. Όμως, έχετε την ευκαιρία να προβληματιστείτε, να δείτε την πραγματικότητα και να αντιληφθείτε το αδιέξοδο</w:t>
      </w:r>
      <w:r>
        <w:rPr>
          <w:rFonts w:eastAsia="Times New Roman"/>
          <w:szCs w:val="28"/>
        </w:rPr>
        <w:t>,</w:t>
      </w:r>
      <w:r>
        <w:rPr>
          <w:rFonts w:eastAsia="Times New Roman"/>
          <w:szCs w:val="28"/>
        </w:rPr>
        <w:t xml:space="preserve"> στο οποίο οδηγείτε τη χώρα και την οικονομία.</w:t>
      </w:r>
    </w:p>
    <w:p w14:paraId="6FAA06B7" w14:textId="77777777" w:rsidR="006F28F6" w:rsidRDefault="00265160">
      <w:pPr>
        <w:spacing w:after="0" w:line="600" w:lineRule="auto"/>
        <w:ind w:firstLine="720"/>
        <w:jc w:val="both"/>
        <w:rPr>
          <w:rFonts w:eastAsia="Times New Roman"/>
          <w:szCs w:val="28"/>
        </w:rPr>
      </w:pPr>
      <w:r>
        <w:rPr>
          <w:rFonts w:eastAsia="Times New Roman"/>
          <w:szCs w:val="28"/>
        </w:rPr>
        <w:t>Σας ευχαριστώ.</w:t>
      </w:r>
    </w:p>
    <w:p w14:paraId="6FAA06B8" w14:textId="77777777" w:rsidR="006F28F6" w:rsidRDefault="00265160">
      <w:pPr>
        <w:spacing w:after="0" w:line="600" w:lineRule="auto"/>
        <w:ind w:firstLine="720"/>
        <w:jc w:val="center"/>
        <w:rPr>
          <w:rFonts w:eastAsia="Times New Roman"/>
          <w:szCs w:val="24"/>
        </w:rPr>
      </w:pPr>
      <w:r>
        <w:rPr>
          <w:rFonts w:eastAsia="Times New Roman" w:cs="Times New Roman"/>
          <w:szCs w:val="28"/>
        </w:rPr>
        <w:t>(Χειροκροτήματα από την πτέρυγα της Νέας Δημοκρατίας)</w:t>
      </w:r>
      <w:r>
        <w:rPr>
          <w:rFonts w:eastAsia="Times New Roman"/>
          <w:szCs w:val="28"/>
        </w:rPr>
        <w:t xml:space="preserve"> </w:t>
      </w:r>
    </w:p>
    <w:p w14:paraId="6FAA06B9" w14:textId="77777777" w:rsidR="006F28F6" w:rsidRDefault="00265160">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w:t>
      </w:r>
      <w:r>
        <w:rPr>
          <w:rFonts w:eastAsia="Times New Roman"/>
          <w:b/>
          <w:szCs w:val="24"/>
        </w:rPr>
        <w:t>προύλης</w:t>
      </w:r>
      <w:proofErr w:type="spellEnd"/>
      <w:r>
        <w:rPr>
          <w:rFonts w:eastAsia="Times New Roman"/>
          <w:b/>
          <w:szCs w:val="24"/>
        </w:rPr>
        <w:t xml:space="preserve">): </w:t>
      </w:r>
      <w:r>
        <w:rPr>
          <w:rFonts w:eastAsia="Times New Roman"/>
          <w:szCs w:val="24"/>
        </w:rPr>
        <w:t>Τον λόγο έχει ο δεύτερος επερωτών Βουλευτής κ. Δήμας.</w:t>
      </w:r>
    </w:p>
    <w:p w14:paraId="6FAA06BA" w14:textId="77777777" w:rsidR="006F28F6" w:rsidRDefault="00265160">
      <w:pPr>
        <w:spacing w:after="0" w:line="600" w:lineRule="auto"/>
        <w:ind w:firstLine="720"/>
        <w:jc w:val="both"/>
        <w:rPr>
          <w:rFonts w:eastAsia="Times New Roman"/>
          <w:szCs w:val="24"/>
        </w:rPr>
      </w:pPr>
      <w:r>
        <w:rPr>
          <w:rFonts w:eastAsia="Times New Roman"/>
          <w:szCs w:val="24"/>
        </w:rPr>
        <w:t>Κύριε Δήμα, ορίστε, έχετε τον λόγο για τρία λεπτά.</w:t>
      </w:r>
    </w:p>
    <w:p w14:paraId="6FAA06BB" w14:textId="77777777" w:rsidR="006F28F6" w:rsidRDefault="00265160">
      <w:pPr>
        <w:spacing w:after="0" w:line="600" w:lineRule="auto"/>
        <w:ind w:firstLine="720"/>
        <w:jc w:val="both"/>
        <w:rPr>
          <w:rFonts w:eastAsia="Times New Roman"/>
          <w:szCs w:val="24"/>
        </w:rPr>
      </w:pPr>
      <w:r>
        <w:rPr>
          <w:rFonts w:eastAsia="Times New Roman"/>
          <w:b/>
          <w:szCs w:val="24"/>
        </w:rPr>
        <w:t xml:space="preserve">ΧΡΙΣΤΟΣ ΔΗΜΑΣ: </w:t>
      </w:r>
      <w:r>
        <w:rPr>
          <w:rFonts w:eastAsia="Times New Roman"/>
          <w:szCs w:val="28"/>
        </w:rPr>
        <w:t xml:space="preserve">Κύριε Υπουργέ, </w:t>
      </w:r>
      <w:r>
        <w:rPr>
          <w:rFonts w:eastAsia="Times New Roman"/>
          <w:szCs w:val="24"/>
        </w:rPr>
        <w:t>είναι τουλάχιστον οξύμωρο να καυχιέστε για την οικονομική σας πολιτική, τη στιγμή που</w:t>
      </w:r>
      <w:r>
        <w:rPr>
          <w:rFonts w:eastAsia="Times New Roman"/>
          <w:szCs w:val="24"/>
        </w:rPr>
        <w:t>,</w:t>
      </w:r>
      <w:r>
        <w:rPr>
          <w:rFonts w:eastAsia="Times New Roman"/>
          <w:szCs w:val="24"/>
        </w:rPr>
        <w:t xml:space="preserve"> </w:t>
      </w:r>
      <w:r>
        <w:rPr>
          <w:rFonts w:eastAsia="Times New Roman"/>
          <w:szCs w:val="24"/>
        </w:rPr>
        <w:t xml:space="preserve">μόνο </w:t>
      </w:r>
      <w:r>
        <w:rPr>
          <w:rFonts w:eastAsia="Times New Roman"/>
          <w:szCs w:val="24"/>
        </w:rPr>
        <w:t xml:space="preserve">επί δικής σας </w:t>
      </w:r>
      <w:r>
        <w:rPr>
          <w:rFonts w:eastAsia="Times New Roman"/>
          <w:szCs w:val="24"/>
        </w:rPr>
        <w:t>υπουργίας</w:t>
      </w:r>
      <w:r>
        <w:rPr>
          <w:rFonts w:eastAsia="Times New Roman"/>
          <w:szCs w:val="24"/>
        </w:rPr>
        <w:t>,</w:t>
      </w:r>
      <w:r>
        <w:rPr>
          <w:rFonts w:eastAsia="Times New Roman"/>
          <w:szCs w:val="24"/>
        </w:rPr>
        <w:t xml:space="preserve"> έχουν επιβληθεί μέτρα άνω των 5 δισεκατομμυρίων ευρώ μόνο ως φορολογική πολιτική. Δεν περιλαμβάνω σ</w:t>
      </w:r>
      <w:r>
        <w:rPr>
          <w:rFonts w:eastAsia="Times New Roman"/>
          <w:szCs w:val="24"/>
        </w:rPr>
        <w:t>ε</w:t>
      </w:r>
      <w:r>
        <w:rPr>
          <w:rFonts w:eastAsia="Times New Roman"/>
          <w:szCs w:val="24"/>
        </w:rPr>
        <w:t xml:space="preserve"> αυτά την περίοδο της περήφανης και σκληρής διαπραγμάτευσης που δεν ήσασταν στη θέση του Αναπληρωτή Υπουργού. Μόνο επί δικών σας ημερών, τους τελ</w:t>
      </w:r>
      <w:r>
        <w:rPr>
          <w:rFonts w:eastAsia="Times New Roman"/>
          <w:szCs w:val="24"/>
        </w:rPr>
        <w:t>ευταίους δέκα μήνες, έχετε επιβάλει φορολογία που ξεπερνά τα 5 δισεκατομμύρια ευρώ μέτρα.</w:t>
      </w:r>
    </w:p>
    <w:p w14:paraId="6FAA06BC" w14:textId="77777777" w:rsidR="006F28F6" w:rsidRDefault="00265160">
      <w:pPr>
        <w:spacing w:after="0" w:line="600" w:lineRule="auto"/>
        <w:ind w:firstLine="720"/>
        <w:jc w:val="both"/>
        <w:rPr>
          <w:rFonts w:eastAsia="Times New Roman"/>
          <w:szCs w:val="24"/>
        </w:rPr>
      </w:pPr>
      <w:r>
        <w:rPr>
          <w:rFonts w:eastAsia="Times New Roman"/>
          <w:szCs w:val="24"/>
        </w:rPr>
        <w:t>Όμως, επειδή το αποτέλεσμα είναι αυτό που μετρά και οι αριθμοί είναι αμείλικτοι, επί δικών σας ημερών, επί κυβερνήσεων δηλαδή Τσίπρα-Καμμένου, έχουν αυξηθεί οι ληξιπρ</w:t>
      </w:r>
      <w:r>
        <w:rPr>
          <w:rFonts w:eastAsia="Times New Roman"/>
          <w:szCs w:val="24"/>
        </w:rPr>
        <w:t xml:space="preserve">όθεσμες οφειλές των ιδιωτών προς το </w:t>
      </w:r>
      <w:r>
        <w:rPr>
          <w:rFonts w:eastAsia="Times New Roman"/>
          <w:szCs w:val="24"/>
        </w:rPr>
        <w:t>δ</w:t>
      </w:r>
      <w:r>
        <w:rPr>
          <w:rFonts w:eastAsia="Times New Roman"/>
          <w:szCs w:val="24"/>
        </w:rPr>
        <w:t>ημόσιο κατά 17 δισεκατομμύρια ευρώ. Νομίζω ότι αυτός είναι ένας αριθμός που μιλά</w:t>
      </w:r>
      <w:r>
        <w:rPr>
          <w:rFonts w:eastAsia="Times New Roman"/>
          <w:szCs w:val="24"/>
        </w:rPr>
        <w:t>ει</w:t>
      </w:r>
      <w:r>
        <w:rPr>
          <w:rFonts w:eastAsia="Times New Roman"/>
          <w:szCs w:val="24"/>
        </w:rPr>
        <w:t xml:space="preserve"> από </w:t>
      </w:r>
      <w:r>
        <w:rPr>
          <w:rFonts w:eastAsia="Times New Roman"/>
          <w:szCs w:val="24"/>
        </w:rPr>
        <w:lastRenderedPageBreak/>
        <w:t>μόνος του. Επίσης, μόνο από τον Μάρτιο μέχρι τον Απρίλιο, η αύξηση είναι 700 εκατομμύρια ευρώ. Άρ</w:t>
      </w:r>
      <w:r>
        <w:rPr>
          <w:rFonts w:eastAsia="Times New Roman"/>
          <w:szCs w:val="24"/>
        </w:rPr>
        <w:t>α</w:t>
      </w:r>
      <w:r>
        <w:rPr>
          <w:rFonts w:eastAsia="Times New Roman"/>
          <w:szCs w:val="24"/>
        </w:rPr>
        <w:t xml:space="preserve"> θα πρέπει να είμαστε πολύ προσεκτ</w:t>
      </w:r>
      <w:r>
        <w:rPr>
          <w:rFonts w:eastAsia="Times New Roman"/>
          <w:szCs w:val="24"/>
        </w:rPr>
        <w:t>ικοί, όταν προσπαθούμε να καυχηθούμε για την πολιτική των εκάστοτε κυβερνήσεων, διότι οι αριθμοί είναι ξεκάθαροι.</w:t>
      </w:r>
    </w:p>
    <w:p w14:paraId="6FAA06BD" w14:textId="77777777" w:rsidR="006F28F6" w:rsidRDefault="00265160">
      <w:pPr>
        <w:spacing w:after="0" w:line="600" w:lineRule="auto"/>
        <w:ind w:firstLine="720"/>
        <w:jc w:val="both"/>
        <w:rPr>
          <w:rFonts w:eastAsia="Times New Roman"/>
          <w:szCs w:val="24"/>
        </w:rPr>
      </w:pPr>
      <w:r>
        <w:rPr>
          <w:rFonts w:eastAsia="Times New Roman"/>
          <w:szCs w:val="24"/>
        </w:rPr>
        <w:t>Σύμφωνα με την έκθεση του Γραφείου Προϋπολογισμού της Βουλής, το 99,9% των φορολογούμενων έχει συνολικές οφειλές που φθάνουν τα 9,74 δισεκατομ</w:t>
      </w:r>
      <w:r>
        <w:rPr>
          <w:rFonts w:eastAsia="Times New Roman"/>
          <w:szCs w:val="24"/>
        </w:rPr>
        <w:t xml:space="preserve">μύρια ευρώ. Το υπόλοιπο 0,1% που είναι λίγο παραπάνω από πέντε χιλιάδες διακόσιοι οφειλέτες,  χρωστά στο </w:t>
      </w:r>
      <w:r>
        <w:rPr>
          <w:rFonts w:eastAsia="Times New Roman"/>
          <w:szCs w:val="24"/>
        </w:rPr>
        <w:t>δ</w:t>
      </w:r>
      <w:r>
        <w:rPr>
          <w:rFonts w:eastAsia="Times New Roman"/>
          <w:szCs w:val="24"/>
        </w:rPr>
        <w:t xml:space="preserve">ημόσιο ποσά άνω του 1,5 εκατομμυρίου ευρώ έκαστος, με το συνολικό χρέος να αντιστοιχεί περίπου στο 77,1% των συνολικών ληξιπρόθεσμων οφειλών προς το </w:t>
      </w:r>
      <w:r>
        <w:rPr>
          <w:rFonts w:eastAsia="Times New Roman"/>
          <w:szCs w:val="24"/>
        </w:rPr>
        <w:t>δ</w:t>
      </w:r>
      <w:r>
        <w:rPr>
          <w:rFonts w:eastAsia="Times New Roman"/>
          <w:szCs w:val="24"/>
        </w:rPr>
        <w:t xml:space="preserve">ημόσιο. </w:t>
      </w:r>
    </w:p>
    <w:p w14:paraId="6FAA06BE" w14:textId="77777777" w:rsidR="006F28F6" w:rsidRDefault="00265160">
      <w:pPr>
        <w:spacing w:after="0" w:line="600" w:lineRule="auto"/>
        <w:ind w:firstLine="720"/>
        <w:jc w:val="both"/>
        <w:rPr>
          <w:rFonts w:eastAsia="Times New Roman"/>
          <w:szCs w:val="24"/>
        </w:rPr>
      </w:pPr>
      <w:r>
        <w:rPr>
          <w:rFonts w:eastAsia="Times New Roman"/>
          <w:szCs w:val="24"/>
        </w:rPr>
        <w:t xml:space="preserve">Έχετε λάβει έστω ένα μέτρο γι’ αυτούς τους </w:t>
      </w:r>
      <w:proofErr w:type="spellStart"/>
      <w:r>
        <w:rPr>
          <w:rFonts w:eastAsia="Times New Roman"/>
          <w:szCs w:val="24"/>
        </w:rPr>
        <w:t>μεγαλοοφειλέτες</w:t>
      </w:r>
      <w:proofErr w:type="spellEnd"/>
      <w:r>
        <w:rPr>
          <w:rFonts w:eastAsia="Times New Roman"/>
          <w:szCs w:val="24"/>
        </w:rPr>
        <w:t xml:space="preserve">; Θα ήθελα, αν το έχετε κάνει, να μας το εκθέσετε. </w:t>
      </w:r>
    </w:p>
    <w:p w14:paraId="6FAA06BF" w14:textId="77777777" w:rsidR="006F28F6" w:rsidRDefault="00265160">
      <w:pPr>
        <w:spacing w:after="0" w:line="600" w:lineRule="auto"/>
        <w:ind w:firstLine="720"/>
        <w:jc w:val="both"/>
        <w:rPr>
          <w:rFonts w:eastAsia="Times New Roman"/>
          <w:szCs w:val="24"/>
        </w:rPr>
      </w:pPr>
      <w:r>
        <w:rPr>
          <w:rFonts w:eastAsia="Times New Roman"/>
          <w:szCs w:val="24"/>
        </w:rPr>
        <w:lastRenderedPageBreak/>
        <w:t xml:space="preserve">Την ίδια στιγμή, οι ηλεκτρονικές συναλλαγές στην Ελλάδα παρουσιάζουν πολύ χαμηλή διείσδυση συγκριτικά με τα υπόλοιπα κράτη-μέλη της </w:t>
      </w:r>
      <w:r>
        <w:rPr>
          <w:rFonts w:eastAsia="Times New Roman"/>
          <w:szCs w:val="28"/>
        </w:rPr>
        <w:t>Ευρωπ</w:t>
      </w:r>
      <w:r>
        <w:rPr>
          <w:rFonts w:eastAsia="Times New Roman"/>
          <w:szCs w:val="28"/>
        </w:rPr>
        <w:t>αϊκής Ένωσης</w:t>
      </w:r>
      <w:r>
        <w:rPr>
          <w:rFonts w:eastAsia="Times New Roman"/>
          <w:szCs w:val="24"/>
        </w:rPr>
        <w:t xml:space="preserve">. Αν θυμάμαι καλά, είμαστε προτελευταίοι. Η θεσμοθέτηση της </w:t>
      </w:r>
      <w:proofErr w:type="spellStart"/>
      <w:r>
        <w:rPr>
          <w:rFonts w:eastAsia="Times New Roman"/>
          <w:szCs w:val="24"/>
        </w:rPr>
        <w:t>υποχρεωτικότητας</w:t>
      </w:r>
      <w:proofErr w:type="spellEnd"/>
      <w:r>
        <w:rPr>
          <w:rFonts w:eastAsia="Times New Roman"/>
          <w:szCs w:val="24"/>
        </w:rPr>
        <w:t xml:space="preserve"> σε αρκετές συναλλαγές, όπως γίνεται για τις φορολογικές δηλώσεις, θα μπορούσαν σε ένα εύλογο χρονικό διάστημα να μειώσουν κατά πολύ την έκδοση εικονικών τιμολογίων και</w:t>
      </w:r>
      <w:r>
        <w:rPr>
          <w:rFonts w:eastAsia="Times New Roman"/>
          <w:szCs w:val="24"/>
        </w:rPr>
        <w:t xml:space="preserve"> το ποσοστό της παραοικονομίας, να αυξήσουν την </w:t>
      </w:r>
      <w:proofErr w:type="spellStart"/>
      <w:r>
        <w:rPr>
          <w:rFonts w:eastAsia="Times New Roman"/>
          <w:szCs w:val="24"/>
        </w:rPr>
        <w:t>εισπραξιμότητα</w:t>
      </w:r>
      <w:proofErr w:type="spellEnd"/>
      <w:r>
        <w:rPr>
          <w:rFonts w:eastAsia="Times New Roman"/>
          <w:szCs w:val="24"/>
        </w:rPr>
        <w:t xml:space="preserve"> του ΦΠΑ –και όχι μόνο- και να μειώσουν το κόστος των προμηθειών για το </w:t>
      </w:r>
      <w:r>
        <w:rPr>
          <w:rFonts w:eastAsia="Times New Roman"/>
          <w:szCs w:val="24"/>
        </w:rPr>
        <w:t>δ</w:t>
      </w:r>
      <w:r>
        <w:rPr>
          <w:rFonts w:eastAsia="Times New Roman"/>
          <w:szCs w:val="24"/>
        </w:rPr>
        <w:t>ημόσιο.</w:t>
      </w:r>
    </w:p>
    <w:p w14:paraId="6FAA06C0"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Θα ήθελα, κύριε Υπουργέ, να μας πείτε τι μέτρα έχετε λάβει για την επέκταση των ηλεκτρονικών συναλλαγών. Από εδώ </w:t>
      </w:r>
      <w:r>
        <w:rPr>
          <w:rFonts w:eastAsia="Times New Roman" w:cs="Times New Roman"/>
          <w:szCs w:val="24"/>
        </w:rPr>
        <w:t>και μπρος έχετε δρομολογήσει κάποιες επιπλέον πρωτοβουλίες</w:t>
      </w:r>
      <w:r>
        <w:rPr>
          <w:rFonts w:eastAsia="Times New Roman" w:cs="Times New Roman"/>
          <w:szCs w:val="24"/>
        </w:rPr>
        <w:t>,</w:t>
      </w:r>
      <w:r>
        <w:rPr>
          <w:rFonts w:eastAsia="Times New Roman" w:cs="Times New Roman"/>
          <w:szCs w:val="24"/>
        </w:rPr>
        <w:t xml:space="preserve"> ώστε να επεκταθούν οι ηλεκτρονικές συναλλαγές; Αν ναι, γιατί έχετε καθυστερήσει τόσο πολύ να τα φέρετε; </w:t>
      </w:r>
    </w:p>
    <w:p w14:paraId="6FAA06C1" w14:textId="77777777" w:rsidR="006F28F6" w:rsidRDefault="00265160">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6FAA06C2"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Δήμα. </w:t>
      </w:r>
    </w:p>
    <w:p w14:paraId="6FAA06C3"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Τον λόγο έχει</w:t>
      </w:r>
      <w:r>
        <w:rPr>
          <w:rFonts w:eastAsia="Times New Roman" w:cs="Times New Roman"/>
          <w:szCs w:val="24"/>
        </w:rPr>
        <w:t xml:space="preserve"> ο κ. Σταμάτης.</w:t>
      </w:r>
    </w:p>
    <w:p w14:paraId="6FAA06C4"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ΣΤΑΜΑΤΗΣ: </w:t>
      </w:r>
      <w:r>
        <w:rPr>
          <w:rFonts w:eastAsia="Times New Roman" w:cs="Times New Roman"/>
          <w:szCs w:val="24"/>
        </w:rPr>
        <w:t xml:space="preserve">Κύριε Υπουργέ, κανείς δεν μπορεί να </w:t>
      </w:r>
      <w:r>
        <w:rPr>
          <w:rFonts w:eastAsia="Times New Roman" w:cs="Times New Roman"/>
          <w:szCs w:val="24"/>
        </w:rPr>
        <w:t xml:space="preserve">αμφισβητήσει </w:t>
      </w:r>
      <w:r>
        <w:rPr>
          <w:rFonts w:eastAsia="Times New Roman" w:cs="Times New Roman"/>
          <w:szCs w:val="24"/>
        </w:rPr>
        <w:t>το γεγονός ότι τουλάχιστον το ευχαριστιέστε, είστε και κοινοβουλευτικός και το ευχαριστιέστε.</w:t>
      </w:r>
    </w:p>
    <w:p w14:paraId="6FAA06C5"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Είμαι εξωκοινοβουλευτικό</w:t>
      </w:r>
      <w:r>
        <w:rPr>
          <w:rFonts w:eastAsia="Times New Roman" w:cs="Times New Roman"/>
          <w:szCs w:val="24"/>
        </w:rPr>
        <w:t>ς.</w:t>
      </w:r>
    </w:p>
    <w:p w14:paraId="6FAA06C6"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Είστε εξωκοινοβουλευτικός κοινοβουλευτικός.</w:t>
      </w:r>
    </w:p>
    <w:p w14:paraId="6FAA06C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Βέβαια, αυτή η εντύπωση που έχουμε εδώ αποτυπώνεται και στην κοινωνία, γι’ αυτό μπορείτε να πάτε και στην Πάτρα. Δεν νομίζω ότι όλοι οι Υπουργοί κυκλοφορούν το ίδιο άνετα.</w:t>
      </w:r>
    </w:p>
    <w:p w14:paraId="6FAA06C8"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Από εκεί και πέρα</w:t>
      </w:r>
      <w:r>
        <w:rPr>
          <w:rFonts w:eastAsia="Times New Roman" w:cs="Times New Roman"/>
          <w:szCs w:val="24"/>
        </w:rPr>
        <w:t>, επί της ουσίας, ειλικρινά είστε ικανοποιημένος από το ΣΔΟΕ, εννοώ από τη συγκρότηση της σύνθεσης του ΣΔΟΕ; Πληροφορίες μο</w:t>
      </w:r>
      <w:r>
        <w:rPr>
          <w:rFonts w:eastAsia="Times New Roman" w:cs="Times New Roman"/>
          <w:szCs w:val="24"/>
        </w:rPr>
        <w:t>ύ</w:t>
      </w:r>
      <w:r>
        <w:rPr>
          <w:rFonts w:eastAsia="Times New Roman" w:cs="Times New Roman"/>
          <w:szCs w:val="24"/>
        </w:rPr>
        <w:t xml:space="preserve"> λένε ότι υπηρετούν </w:t>
      </w:r>
      <w:proofErr w:type="spellStart"/>
      <w:r>
        <w:rPr>
          <w:rFonts w:eastAsia="Times New Roman" w:cs="Times New Roman"/>
          <w:szCs w:val="24"/>
        </w:rPr>
        <w:t>εκατόν</w:t>
      </w:r>
      <w:proofErr w:type="spellEnd"/>
      <w:r>
        <w:rPr>
          <w:rFonts w:eastAsia="Times New Roman" w:cs="Times New Roman"/>
          <w:szCs w:val="24"/>
        </w:rPr>
        <w:t xml:space="preserve"> εβδομήντα άτομα. Αληθεύει; Εάν αληθεύει, τότε έχετε εσείς μεγάλη ευθύνη διότι διαβεβαιώνετε τη Βουλή ότι μπορούν να ολοκληρώσουν το έργο τους. Είστε εκτεθειμένος εσείς. Γιατί αναλαμβάνετε τέτοιο βάρος που δεν σας ανήκει και που φ</w:t>
      </w:r>
      <w:r>
        <w:rPr>
          <w:rFonts w:eastAsia="Times New Roman" w:cs="Times New Roman"/>
          <w:szCs w:val="24"/>
        </w:rPr>
        <w:t>ρόντισαν κάποιοι να σας το</w:t>
      </w:r>
      <w:r>
        <w:rPr>
          <w:rFonts w:eastAsia="Times New Roman" w:cs="Times New Roman"/>
          <w:szCs w:val="24"/>
        </w:rPr>
        <w:t xml:space="preserve"> προσθέσουν</w:t>
      </w:r>
      <w:r>
        <w:rPr>
          <w:rFonts w:eastAsia="Times New Roman" w:cs="Times New Roman"/>
          <w:szCs w:val="24"/>
        </w:rPr>
        <w:t>.</w:t>
      </w:r>
    </w:p>
    <w:p w14:paraId="6FAA06C9"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χαίρομαι, επίσης, που κατανοήσατε επιτέλους, αλλά πρέπει να ενημερώσετε και τον Πρωθυπουργό, ότι η λίστα </w:t>
      </w:r>
      <w:proofErr w:type="spellStart"/>
      <w:r>
        <w:rPr>
          <w:rFonts w:eastAsia="Times New Roman" w:cs="Times New Roman"/>
          <w:szCs w:val="24"/>
        </w:rPr>
        <w:t>Λαγκάρντ</w:t>
      </w:r>
      <w:proofErr w:type="spellEnd"/>
      <w:r>
        <w:rPr>
          <w:rFonts w:eastAsia="Times New Roman" w:cs="Times New Roman"/>
          <w:szCs w:val="24"/>
        </w:rPr>
        <w:t xml:space="preserve"> </w:t>
      </w:r>
      <w:proofErr w:type="spellStart"/>
      <w:r>
        <w:rPr>
          <w:rFonts w:eastAsia="Times New Roman" w:cs="Times New Roman"/>
          <w:szCs w:val="24"/>
        </w:rPr>
        <w:t>παρεδόθη</w:t>
      </w:r>
      <w:proofErr w:type="spellEnd"/>
      <w:r>
        <w:rPr>
          <w:rFonts w:eastAsia="Times New Roman" w:cs="Times New Roman"/>
          <w:szCs w:val="24"/>
        </w:rPr>
        <w:t xml:space="preserve"> δις από την </w:t>
      </w:r>
      <w:r>
        <w:rPr>
          <w:rFonts w:eastAsia="Times New Roman" w:cs="Times New Roman"/>
          <w:szCs w:val="24"/>
        </w:rPr>
        <w:t>κ</w:t>
      </w:r>
      <w:r>
        <w:rPr>
          <w:rFonts w:eastAsia="Times New Roman" w:cs="Times New Roman"/>
          <w:szCs w:val="24"/>
        </w:rPr>
        <w:t>υβέρνηση Σαμαρά στις αρμόδιες αρχές, μία φορά στις 2 Οκτωβρίου του 2012</w:t>
      </w:r>
      <w:r>
        <w:rPr>
          <w:rFonts w:eastAsia="Times New Roman" w:cs="Times New Roman"/>
          <w:szCs w:val="24"/>
        </w:rPr>
        <w:t xml:space="preserve">, μόλις την παρέλαβε, και μία από τον κ. Στουρνάρα τον Δεκέμβριο πάλι του 2012. Βρίσκετε εσείς ότι μπορούσε να κάνει κάτι άλλο η Κυβέρνηση; Κλειστή είναι η λίστα. Πάρτε την. </w:t>
      </w:r>
    </w:p>
    <w:p w14:paraId="6FAA06CA"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Άκουσα τους συναδέλφους να λένε ένα όνομα, του κ. Παπασταύρου. Μήπως η αποκάλυψη,</w:t>
      </w:r>
      <w:r>
        <w:rPr>
          <w:rFonts w:eastAsia="Times New Roman" w:cs="Times New Roman"/>
          <w:szCs w:val="24"/>
        </w:rPr>
        <w:t xml:space="preserve"> η εύρεση του ονόματος του κ. Παπασταύρου έγινε ερευνώντας στα πρώτα διακόσια πενήντα οκτώ ονόματα επί </w:t>
      </w:r>
      <w:r>
        <w:rPr>
          <w:rFonts w:eastAsia="Times New Roman" w:cs="Times New Roman"/>
          <w:szCs w:val="24"/>
        </w:rPr>
        <w:t>κ</w:t>
      </w:r>
      <w:r>
        <w:rPr>
          <w:rFonts w:eastAsia="Times New Roman" w:cs="Times New Roman"/>
          <w:szCs w:val="24"/>
        </w:rPr>
        <w:t>υβερνήσεως Σαμαρά; Έγινε αυτό; Ναι ή όχι; Για να διαπιστώσουμε το πόσο η Κυβέρνηση εκείνη λειτουργούσε με βάση τους κανόνες και τη νομιμότητα χωρίς να π</w:t>
      </w:r>
      <w:r>
        <w:rPr>
          <w:rFonts w:eastAsia="Times New Roman" w:cs="Times New Roman"/>
          <w:szCs w:val="24"/>
        </w:rPr>
        <w:t xml:space="preserve">αρεμβαίνει στο έργο της δικαιοσύνης. </w:t>
      </w:r>
    </w:p>
    <w:p w14:paraId="6FAA06CB"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Και το λέω αυτό γιατί</w:t>
      </w:r>
      <w:r>
        <w:rPr>
          <w:rFonts w:eastAsia="Times New Roman" w:cs="Times New Roman"/>
          <w:szCs w:val="24"/>
        </w:rPr>
        <w:t>,</w:t>
      </w:r>
      <w:r>
        <w:rPr>
          <w:rFonts w:eastAsia="Times New Roman" w:cs="Times New Roman"/>
          <w:szCs w:val="24"/>
        </w:rPr>
        <w:t xml:space="preserve"> εάν δεν έχω ακούσει λάθος, πρέπει να εξηγήσετε</w:t>
      </w:r>
      <w:r>
        <w:rPr>
          <w:rFonts w:eastAsia="Times New Roman" w:cs="Times New Roman"/>
          <w:szCs w:val="24"/>
        </w:rPr>
        <w:t xml:space="preserve"> κάτι</w:t>
      </w:r>
      <w:r>
        <w:rPr>
          <w:rFonts w:eastAsia="Times New Roman" w:cs="Times New Roman"/>
          <w:szCs w:val="24"/>
        </w:rPr>
        <w:t xml:space="preserve">. Άκουσα πριν από λίγο ότι όσον αφορά </w:t>
      </w:r>
      <w:r>
        <w:rPr>
          <w:rFonts w:eastAsia="Times New Roman" w:cs="Times New Roman"/>
          <w:szCs w:val="24"/>
        </w:rPr>
        <w:t>σ</w:t>
      </w:r>
      <w:r>
        <w:rPr>
          <w:rFonts w:eastAsia="Times New Roman" w:cs="Times New Roman"/>
          <w:szCs w:val="24"/>
        </w:rPr>
        <w:t xml:space="preserve">τη λίστα </w:t>
      </w:r>
      <w:proofErr w:type="spellStart"/>
      <w:r>
        <w:rPr>
          <w:rFonts w:eastAsia="Times New Roman" w:cs="Times New Roman"/>
          <w:szCs w:val="24"/>
        </w:rPr>
        <w:t>Μπόργιανς</w:t>
      </w:r>
      <w:proofErr w:type="spellEnd"/>
      <w:r>
        <w:rPr>
          <w:rFonts w:eastAsia="Times New Roman" w:cs="Times New Roman"/>
          <w:szCs w:val="24"/>
        </w:rPr>
        <w:t xml:space="preserve">, λέτε ότι εμείς ξεχωρίζουμε ποιους θα ελέγξουμε και ποιους δεν θα ελέγξουμε. Ποιος το </w:t>
      </w:r>
      <w:r>
        <w:rPr>
          <w:rFonts w:eastAsia="Times New Roman" w:cs="Times New Roman"/>
          <w:szCs w:val="24"/>
        </w:rPr>
        <w:t xml:space="preserve">ελέγχει αυτό, η διοίκηση ή η δικαιοσύνη; Διευκρινίστε το διότι αυτό μπορεί να δημιουργήσει μεγάλο ζήτημα. </w:t>
      </w:r>
    </w:p>
    <w:p w14:paraId="6FAA06C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Βεβαίως, για τη λίστα </w:t>
      </w:r>
      <w:proofErr w:type="spellStart"/>
      <w:r>
        <w:rPr>
          <w:rFonts w:eastAsia="Times New Roman" w:cs="Times New Roman"/>
          <w:szCs w:val="24"/>
        </w:rPr>
        <w:t>Μπόργιανς</w:t>
      </w:r>
      <w:proofErr w:type="spellEnd"/>
      <w:r>
        <w:rPr>
          <w:rFonts w:eastAsia="Times New Roman" w:cs="Times New Roman"/>
          <w:szCs w:val="24"/>
        </w:rPr>
        <w:t xml:space="preserve"> είναι δεδομένο πια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σας το έχει πει ο ίδιος ο άνθρωπος ότι «εγώ δεν είχα μέχρι το 2014 λίστα, η λίστα </w:t>
      </w:r>
      <w:proofErr w:type="spellStart"/>
      <w:r>
        <w:rPr>
          <w:rFonts w:eastAsia="Times New Roman" w:cs="Times New Roman"/>
          <w:szCs w:val="24"/>
        </w:rPr>
        <w:t>παρεδόθη</w:t>
      </w:r>
      <w:proofErr w:type="spellEnd"/>
      <w:r>
        <w:rPr>
          <w:rFonts w:eastAsia="Times New Roman" w:cs="Times New Roman"/>
          <w:szCs w:val="24"/>
        </w:rPr>
        <w:t xml:space="preserve"> αργότερα». Γι’ αυτό δεν θα λέτε «λίστα </w:t>
      </w:r>
      <w:proofErr w:type="spellStart"/>
      <w:r>
        <w:rPr>
          <w:rFonts w:eastAsia="Times New Roman" w:cs="Times New Roman"/>
          <w:szCs w:val="24"/>
        </w:rPr>
        <w:t>Μπόργιανς</w:t>
      </w:r>
      <w:proofErr w:type="spellEnd"/>
      <w:r>
        <w:rPr>
          <w:rFonts w:eastAsia="Times New Roman" w:cs="Times New Roman"/>
          <w:szCs w:val="24"/>
        </w:rPr>
        <w:t>», θα λέτε «λίστα Τσίπρα», για να δούμε στη συνέχεια και τα αποτελέσματα από τον έλεγχο, διότι άκουσα πολλά «θα», «θα</w:t>
      </w:r>
      <w:r>
        <w:rPr>
          <w:rFonts w:eastAsia="Times New Roman" w:cs="Times New Roman"/>
          <w:szCs w:val="24"/>
        </w:rPr>
        <w:t xml:space="preserve"> το μελετήσουμε, θα το οργανώσουμε, θα στείλουμε και φοροτεχνικούς επάνω, θα έρθουν και φοροτεχνικοί εδώ, για να μπορέσουμε να βγάλουμε μια άκρη». </w:t>
      </w:r>
    </w:p>
    <w:p w14:paraId="6FAA06C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Και επειδή πριν από την ιδιότητα του Υπουργού Οικονομικών, κύριε Αλεξιάδη, είχατε μια άλλη ιδιότητα, να σας </w:t>
      </w:r>
      <w:r>
        <w:rPr>
          <w:rFonts w:eastAsia="Times New Roman" w:cs="Times New Roman"/>
          <w:szCs w:val="24"/>
        </w:rPr>
        <w:t>θυμίσω τον θόρυβο, τη θύελλα αντιδράσεων που ξεσήκωσε ο κλάδος σας με επικεφαλής και εσάς</w:t>
      </w:r>
      <w:r>
        <w:rPr>
          <w:rFonts w:eastAsia="Times New Roman" w:cs="Times New Roman"/>
          <w:szCs w:val="24"/>
        </w:rPr>
        <w:t>,</w:t>
      </w:r>
      <w:r>
        <w:rPr>
          <w:rFonts w:eastAsia="Times New Roman" w:cs="Times New Roman"/>
          <w:szCs w:val="24"/>
        </w:rPr>
        <w:t xml:space="preserve"> όταν ακούστηκε ότι θα πάνε Έλληνες φοροτεχνικοί ή θα έρθουν Γερμανοί φοροτεχνικοί στην Ελλάδα</w:t>
      </w:r>
      <w:r>
        <w:rPr>
          <w:rFonts w:eastAsia="Times New Roman" w:cs="Times New Roman"/>
          <w:szCs w:val="24"/>
        </w:rPr>
        <w:t>. Μιλούσατε</w:t>
      </w:r>
      <w:r>
        <w:rPr>
          <w:rFonts w:eastAsia="Times New Roman" w:cs="Times New Roman"/>
          <w:szCs w:val="24"/>
        </w:rPr>
        <w:t xml:space="preserve"> για κατάλυση εθνικής κυριαρχίας, </w:t>
      </w:r>
      <w:r>
        <w:rPr>
          <w:rFonts w:eastAsia="Times New Roman" w:cs="Times New Roman"/>
          <w:szCs w:val="24"/>
        </w:rPr>
        <w:t xml:space="preserve">γι’ </w:t>
      </w:r>
      <w:r>
        <w:rPr>
          <w:rFonts w:eastAsia="Times New Roman" w:cs="Times New Roman"/>
          <w:szCs w:val="24"/>
        </w:rPr>
        <w:t>αυτό που σήμερα ορθώς κ</w:t>
      </w:r>
      <w:r>
        <w:rPr>
          <w:rFonts w:eastAsia="Times New Roman" w:cs="Times New Roman"/>
          <w:szCs w:val="24"/>
        </w:rPr>
        <w:t xml:space="preserve">άνετε; Είχατε ξεσηκώσει τότε επανάσταση για αυτό το ζήτημα, διότι το θεωρούσατε παρέμβαση στο εσωτερικό της χώρας. Καλώς ήρθατε στην σχολή των ρεαλιστών, αλλά να θυμόσαστε και αυτά που λέγατε πριν από λίγο! </w:t>
      </w:r>
    </w:p>
    <w:p w14:paraId="6FAA06CE"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w:t>
      </w:r>
      <w:r>
        <w:rPr>
          <w:rFonts w:eastAsia="Times New Roman" w:cs="Times New Roman"/>
          <w:szCs w:val="24"/>
        </w:rPr>
        <w:t>χρόνου ομιλίας του κυρίου Βουλευτή)</w:t>
      </w:r>
    </w:p>
    <w:p w14:paraId="6FAA06CF"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Δώστε μου ένα λεπτό ακόμα, κύριε Πρόεδρε</w:t>
      </w:r>
      <w:r>
        <w:rPr>
          <w:rFonts w:eastAsia="Times New Roman" w:cs="Times New Roman"/>
          <w:szCs w:val="24"/>
        </w:rPr>
        <w:t>.</w:t>
      </w:r>
      <w:r>
        <w:rPr>
          <w:rFonts w:eastAsia="Times New Roman" w:cs="Times New Roman"/>
          <w:szCs w:val="24"/>
        </w:rPr>
        <w:t xml:space="preserve"> </w:t>
      </w:r>
    </w:p>
    <w:p w14:paraId="6FAA06D0"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Επίσης, μια</w:t>
      </w:r>
      <w:r>
        <w:rPr>
          <w:rFonts w:eastAsia="Times New Roman" w:cs="Times New Roman"/>
          <w:szCs w:val="24"/>
        </w:rPr>
        <w:t>ς</w:t>
      </w:r>
      <w:r>
        <w:rPr>
          <w:rFonts w:eastAsia="Times New Roman" w:cs="Times New Roman"/>
          <w:szCs w:val="24"/>
        </w:rPr>
        <w:t xml:space="preserve"> και συζητάμε και για την πολιτική βούληση των κυβερνήσεων να πατάξουν τη φοροδιαφυγή, κύριε Υπουργέ, θέλω να σας κάνω μία ερώτηση: Γιατί δεν ενσωματώνετε την </w:t>
      </w:r>
      <w:r>
        <w:rPr>
          <w:rFonts w:eastAsia="Times New Roman" w:cs="Times New Roman"/>
          <w:szCs w:val="24"/>
        </w:rPr>
        <w:t>ο</w:t>
      </w:r>
      <w:r>
        <w:rPr>
          <w:rFonts w:eastAsia="Times New Roman" w:cs="Times New Roman"/>
          <w:szCs w:val="24"/>
        </w:rPr>
        <w:t>δηγία</w:t>
      </w:r>
      <w:r>
        <w:rPr>
          <w:rFonts w:eastAsia="Times New Roman" w:cs="Times New Roman"/>
          <w:szCs w:val="24"/>
        </w:rPr>
        <w:t xml:space="preserve"> 107/2014 της Ευρωπαϊκής Ένωσης</w:t>
      </w:r>
      <w:r>
        <w:rPr>
          <w:rFonts w:eastAsia="Times New Roman" w:cs="Times New Roman"/>
          <w:szCs w:val="24"/>
        </w:rPr>
        <w:t>,</w:t>
      </w:r>
      <w:r>
        <w:rPr>
          <w:rFonts w:eastAsia="Times New Roman" w:cs="Times New Roman"/>
          <w:szCs w:val="24"/>
        </w:rPr>
        <w:t xml:space="preserve"> που αφορά τη συγκέντρωση πληροφοριών μέχρι το 2016 και την ανταλλαγή πληροφοριών μέχρι το 2017, που θα έπρεπε να την έχουμε κυρώσει μέχρι το τέλος Δεκεμβρίου του 2015;</w:t>
      </w:r>
    </w:p>
    <w:p w14:paraId="6FAA06D1" w14:textId="77777777" w:rsidR="006F28F6" w:rsidRDefault="00265160">
      <w:pPr>
        <w:spacing w:after="0" w:line="600" w:lineRule="auto"/>
        <w:ind w:firstLine="720"/>
        <w:jc w:val="both"/>
        <w:rPr>
          <w:rFonts w:eastAsia="Times New Roman"/>
          <w:szCs w:val="24"/>
        </w:rPr>
      </w:pPr>
      <w:r>
        <w:rPr>
          <w:rFonts w:eastAsia="Times New Roman"/>
          <w:szCs w:val="24"/>
        </w:rPr>
        <w:t xml:space="preserve">Δεν είναι ένα χρήσιμο και αποτελεσματικό εργαλείο στην </w:t>
      </w:r>
      <w:r>
        <w:rPr>
          <w:rFonts w:eastAsia="Times New Roman"/>
          <w:szCs w:val="24"/>
        </w:rPr>
        <w:t xml:space="preserve">πάταξη ενός τμήματος της φοροδιαφυγής; </w:t>
      </w:r>
    </w:p>
    <w:p w14:paraId="6FAA06D2" w14:textId="77777777" w:rsidR="006F28F6" w:rsidRDefault="00265160">
      <w:pPr>
        <w:spacing w:after="0" w:line="600" w:lineRule="auto"/>
        <w:ind w:firstLine="720"/>
        <w:jc w:val="both"/>
        <w:rPr>
          <w:rFonts w:eastAsia="Times New Roman"/>
          <w:szCs w:val="24"/>
        </w:rPr>
      </w:pPr>
      <w:r>
        <w:rPr>
          <w:rFonts w:eastAsia="Times New Roman"/>
          <w:szCs w:val="24"/>
        </w:rPr>
        <w:t>Βέβαια κλείνοντας, θα ήθελα να σας πω ότι δεν μου απαντήσατε για τον κ. Νικολούδη. Στο όνειρό του είδε τα 2,5 δισεκατομμύρια; Για να ξέρουμε ποιος είναι ο αιθεροβάμων! Τα 2,5 δισεκατομμύρια βεβαιωμένων φόρων και άμεσ</w:t>
      </w:r>
      <w:r>
        <w:rPr>
          <w:rFonts w:eastAsia="Times New Roman"/>
          <w:szCs w:val="24"/>
        </w:rPr>
        <w:t xml:space="preserve">α εισπρακτέων που θα ελάφρυναν την οικονομία μας –το οποίο μετά τυμπανοκρουσίας διαλαλήθηκε σε ολόκληρη την Ελλάδα- ήταν αλήθεια ή ψέμα; </w:t>
      </w:r>
    </w:p>
    <w:p w14:paraId="6FAA06D3" w14:textId="77777777" w:rsidR="006F28F6" w:rsidRDefault="00265160">
      <w:pPr>
        <w:spacing w:after="0" w:line="600" w:lineRule="auto"/>
        <w:ind w:firstLine="720"/>
        <w:jc w:val="both"/>
        <w:rPr>
          <w:rFonts w:eastAsia="Times New Roman"/>
          <w:szCs w:val="24"/>
        </w:rPr>
      </w:pPr>
      <w:r>
        <w:rPr>
          <w:rFonts w:eastAsia="Times New Roman"/>
          <w:szCs w:val="24"/>
        </w:rPr>
        <w:t xml:space="preserve">Σας ευχαριστώ. </w:t>
      </w:r>
    </w:p>
    <w:p w14:paraId="6FAA06D4" w14:textId="77777777" w:rsidR="006F28F6" w:rsidRDefault="00265160">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Σταμάτη. </w:t>
      </w:r>
    </w:p>
    <w:p w14:paraId="6FAA06D5" w14:textId="77777777" w:rsidR="006F28F6" w:rsidRDefault="00265160">
      <w:pPr>
        <w:spacing w:after="0" w:line="600" w:lineRule="auto"/>
        <w:ind w:firstLine="720"/>
        <w:jc w:val="both"/>
        <w:rPr>
          <w:rFonts w:eastAsia="Times New Roman"/>
          <w:szCs w:val="24"/>
        </w:rPr>
      </w:pPr>
      <w:r>
        <w:rPr>
          <w:rFonts w:eastAsia="Times New Roman"/>
          <w:szCs w:val="24"/>
        </w:rPr>
        <w:lastRenderedPageBreak/>
        <w:t>Τον λόγο έχει τώρα για τρία λεπτά ο Κο</w:t>
      </w:r>
      <w:r>
        <w:rPr>
          <w:rFonts w:eastAsia="Times New Roman"/>
          <w:szCs w:val="24"/>
        </w:rPr>
        <w:t xml:space="preserve">ινοβουλευτικός Εκπρόσωπος της Νέας Δημοκρατίας κ. Ιωάννης </w:t>
      </w:r>
      <w:proofErr w:type="spellStart"/>
      <w:r>
        <w:rPr>
          <w:rFonts w:eastAsia="Times New Roman"/>
          <w:szCs w:val="24"/>
        </w:rPr>
        <w:t>Βρούτσης</w:t>
      </w:r>
      <w:proofErr w:type="spellEnd"/>
      <w:r>
        <w:rPr>
          <w:rFonts w:eastAsia="Times New Roman"/>
          <w:szCs w:val="24"/>
        </w:rPr>
        <w:t xml:space="preserve">. </w:t>
      </w:r>
    </w:p>
    <w:p w14:paraId="6FAA06D6" w14:textId="77777777" w:rsidR="006F28F6" w:rsidRDefault="00265160">
      <w:pPr>
        <w:spacing w:after="0"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Ευχαριστώ, κύριε Πρόεδρε. Θα είμαι όσο μπορώ πιο σύντομος. </w:t>
      </w:r>
    </w:p>
    <w:p w14:paraId="6FAA06D7" w14:textId="77777777" w:rsidR="006F28F6" w:rsidRDefault="00265160">
      <w:pPr>
        <w:spacing w:after="0" w:line="600" w:lineRule="auto"/>
        <w:ind w:firstLine="720"/>
        <w:jc w:val="both"/>
        <w:rPr>
          <w:rFonts w:eastAsia="Times New Roman"/>
          <w:szCs w:val="24"/>
        </w:rPr>
      </w:pPr>
      <w:r>
        <w:rPr>
          <w:rFonts w:eastAsia="Times New Roman"/>
          <w:szCs w:val="24"/>
        </w:rPr>
        <w:t>Κύριε Πρόεδρε, κυρίες και κύριοι συνάδελφοι, εδώ ακριβώς επιβεβαιώνεται η ρήση ότι τα ψέματα έχουν κοντά ποδά</w:t>
      </w:r>
      <w:r>
        <w:rPr>
          <w:rFonts w:eastAsia="Times New Roman"/>
          <w:szCs w:val="24"/>
        </w:rPr>
        <w:t>ρια. Σήμερα η Νέα Δημοκρατία με την επίκαιρη επερώτηση προς τον Αναπληρωτή Υπουργό Οικονομικών επιβεβαίωσε ακριβώς αυτό το πράγμα, ότι όλα αυτά τα ψέματα αποτέλεσαν τον μεγάλο λαϊκισμό, τη δημαγωγία του ΣΥΡΙΖΑ. Αυτή η επίκαιρη επερώτηση επιβεβαίωσε τα μεγά</w:t>
      </w:r>
      <w:r>
        <w:rPr>
          <w:rFonts w:eastAsia="Times New Roman"/>
          <w:szCs w:val="24"/>
        </w:rPr>
        <w:t xml:space="preserve">λα ψέματα και τη μεγάλη πολιτική απάτη του ΣΥΡΙΖΑ προεκλογικά. Διότι ζητήσαμε εμφατικά, κύριε Υπουργέ, να μας πείτε πού είναι τα 2,5 δισεκατομμύρια του κ. Νικολούδη, όπως και πού είναι τα έσοδα από τη φοροδιαφυγή, το λαθρεμπόριο και τη </w:t>
      </w:r>
      <w:r>
        <w:rPr>
          <w:rFonts w:eastAsia="Times New Roman"/>
          <w:szCs w:val="24"/>
        </w:rPr>
        <w:t>λ</w:t>
      </w:r>
      <w:r>
        <w:rPr>
          <w:rFonts w:eastAsia="Times New Roman"/>
          <w:szCs w:val="24"/>
        </w:rPr>
        <w:t xml:space="preserve">ίστα </w:t>
      </w:r>
      <w:proofErr w:type="spellStart"/>
      <w:r>
        <w:rPr>
          <w:rFonts w:eastAsia="Times New Roman"/>
          <w:szCs w:val="24"/>
        </w:rPr>
        <w:t>Λαγκάρντ</w:t>
      </w:r>
      <w:proofErr w:type="spellEnd"/>
      <w:r>
        <w:rPr>
          <w:rFonts w:eastAsia="Times New Roman"/>
          <w:szCs w:val="24"/>
        </w:rPr>
        <w:t xml:space="preserve">. </w:t>
      </w:r>
      <w:r>
        <w:rPr>
          <w:rFonts w:eastAsia="Times New Roman"/>
          <w:szCs w:val="24"/>
        </w:rPr>
        <w:t>Απάντηση δεν πήραμε. Γιατί</w:t>
      </w:r>
      <w:r>
        <w:rPr>
          <w:rFonts w:eastAsia="Times New Roman"/>
          <w:szCs w:val="24"/>
        </w:rPr>
        <w:t>,</w:t>
      </w:r>
      <w:r>
        <w:rPr>
          <w:rFonts w:eastAsia="Times New Roman"/>
          <w:szCs w:val="24"/>
        </w:rPr>
        <w:t xml:space="preserve"> αν είχατε απάντηση, θα έπρεπε να απαντήσετε </w:t>
      </w:r>
      <w:r>
        <w:rPr>
          <w:rFonts w:eastAsia="Times New Roman"/>
          <w:szCs w:val="24"/>
        </w:rPr>
        <w:t xml:space="preserve">επίσης στο εξής: </w:t>
      </w:r>
      <w:r>
        <w:rPr>
          <w:rFonts w:eastAsia="Times New Roman"/>
          <w:szCs w:val="24"/>
        </w:rPr>
        <w:t xml:space="preserve"> </w:t>
      </w:r>
      <w:r>
        <w:rPr>
          <w:rFonts w:eastAsia="Times New Roman"/>
          <w:szCs w:val="24"/>
        </w:rPr>
        <w:t>Α</w:t>
      </w:r>
      <w:r>
        <w:rPr>
          <w:rFonts w:eastAsia="Times New Roman"/>
          <w:szCs w:val="24"/>
        </w:rPr>
        <w:t xml:space="preserve">φού τα εισπράξαμε αυτά, πότε τα εισπράξαμε και γιατί </w:t>
      </w:r>
      <w:proofErr w:type="spellStart"/>
      <w:r>
        <w:rPr>
          <w:rFonts w:eastAsia="Times New Roman"/>
          <w:szCs w:val="24"/>
        </w:rPr>
        <w:t>επεβλήθησαν</w:t>
      </w:r>
      <w:proofErr w:type="spellEnd"/>
      <w:r>
        <w:rPr>
          <w:rFonts w:eastAsia="Times New Roman"/>
          <w:szCs w:val="24"/>
        </w:rPr>
        <w:t xml:space="preserve"> ως φόροι τα 5,5 δισεκατομμύρια</w:t>
      </w:r>
      <w:r>
        <w:rPr>
          <w:rFonts w:eastAsia="Times New Roman"/>
          <w:szCs w:val="24"/>
        </w:rPr>
        <w:t>,</w:t>
      </w:r>
      <w:r>
        <w:rPr>
          <w:rFonts w:eastAsia="Times New Roman"/>
          <w:szCs w:val="24"/>
        </w:rPr>
        <w:t xml:space="preserve"> τα οποία επιβάλλατε πριν μια εβδομάδα με δικά σας νομοσχέδια. </w:t>
      </w:r>
    </w:p>
    <w:p w14:paraId="6FAA06D8" w14:textId="77777777" w:rsidR="006F28F6" w:rsidRDefault="00265160">
      <w:pPr>
        <w:spacing w:after="0" w:line="600" w:lineRule="auto"/>
        <w:ind w:firstLine="720"/>
        <w:jc w:val="both"/>
        <w:rPr>
          <w:rFonts w:eastAsia="Times New Roman"/>
          <w:szCs w:val="24"/>
        </w:rPr>
      </w:pPr>
      <w:r>
        <w:rPr>
          <w:rFonts w:eastAsia="Times New Roman"/>
          <w:szCs w:val="24"/>
        </w:rPr>
        <w:lastRenderedPageBreak/>
        <w:t>Και μ</w:t>
      </w:r>
      <w:r>
        <w:rPr>
          <w:rFonts w:eastAsia="Times New Roman"/>
          <w:szCs w:val="24"/>
        </w:rPr>
        <w:t>αζί μ</w:t>
      </w:r>
      <w:r>
        <w:rPr>
          <w:rFonts w:eastAsia="Times New Roman"/>
          <w:szCs w:val="24"/>
        </w:rPr>
        <w:t>ε</w:t>
      </w:r>
      <w:r>
        <w:rPr>
          <w:rFonts w:eastAsia="Times New Roman"/>
          <w:szCs w:val="24"/>
        </w:rPr>
        <w:t xml:space="preserve"> αυτό δυστυχώς επιβεβαιώθηκε ότι η Κυβέρνηση δεν έχει σχέδιο. Κινείται με πυξίδα το άγνωστο. Και όσον αφορά τη φορολογική πολιτική που αποτελεί κρίσιμο παράγοντα για τη χώρα, ειδικά αυτή τη δύσκολη περίοδο, επιβεβαιώθηκε, κύριε Πρόεδρε, ότι η φορολογ</w:t>
      </w:r>
      <w:r>
        <w:rPr>
          <w:rFonts w:eastAsia="Times New Roman"/>
          <w:szCs w:val="24"/>
        </w:rPr>
        <w:t>ική πολιτική και ο άξονας</w:t>
      </w:r>
      <w:r>
        <w:rPr>
          <w:rFonts w:eastAsia="Times New Roman"/>
          <w:szCs w:val="24"/>
        </w:rPr>
        <w:t xml:space="preserve">, στον οποίο </w:t>
      </w:r>
      <w:r>
        <w:rPr>
          <w:rFonts w:eastAsia="Times New Roman"/>
          <w:szCs w:val="24"/>
        </w:rPr>
        <w:t xml:space="preserve">κινείται η Κυβέρνηση είναι η αύξηση των φόρων -συνειδητή επιλογή- και η μείωση των προστίμων. </w:t>
      </w:r>
    </w:p>
    <w:p w14:paraId="6FAA06D9" w14:textId="77777777" w:rsidR="006F28F6" w:rsidRDefault="00265160">
      <w:pPr>
        <w:spacing w:after="0" w:line="600" w:lineRule="auto"/>
        <w:ind w:firstLine="720"/>
        <w:jc w:val="both"/>
        <w:rPr>
          <w:rFonts w:eastAsia="Times New Roman"/>
          <w:szCs w:val="24"/>
        </w:rPr>
      </w:pPr>
      <w:r>
        <w:rPr>
          <w:rFonts w:eastAsia="Times New Roman"/>
          <w:szCs w:val="24"/>
        </w:rPr>
        <w:t xml:space="preserve">Προειδοποιούμε ότι αυτή είναι λάθος συνταγή. Και τους επόμενους μήνες, ειδικά </w:t>
      </w:r>
      <w:r>
        <w:rPr>
          <w:rFonts w:eastAsia="Times New Roman"/>
          <w:szCs w:val="24"/>
        </w:rPr>
        <w:t xml:space="preserve">τον </w:t>
      </w:r>
      <w:r>
        <w:rPr>
          <w:rFonts w:eastAsia="Times New Roman"/>
          <w:szCs w:val="24"/>
        </w:rPr>
        <w:t xml:space="preserve">Σεπτέμβρη, </w:t>
      </w:r>
      <w:r>
        <w:rPr>
          <w:rFonts w:eastAsia="Times New Roman"/>
          <w:szCs w:val="24"/>
        </w:rPr>
        <w:t>τον</w:t>
      </w:r>
      <w:r>
        <w:rPr>
          <w:rFonts w:eastAsia="Times New Roman"/>
          <w:szCs w:val="24"/>
        </w:rPr>
        <w:t xml:space="preserve"> Οκτώβρη, με την πολιτική π</w:t>
      </w:r>
      <w:r>
        <w:rPr>
          <w:rFonts w:eastAsia="Times New Roman"/>
          <w:szCs w:val="24"/>
        </w:rPr>
        <w:t>ου ακολουθείτε θα στρέψετε όλον τον κόσμο προς τη φοροδιαφυγή και την εισφοροδιαφυγή. Δεν έχετε μηχανισμούς επιβολής και αντιμετώπισης του φαινομένου και θα βρεθούμε μπροστά σε πολύ επικίνδυνα φαινόμενα απόκλισης από τους στόχους και μείωσης των φορολογικώ</w:t>
      </w:r>
      <w:r>
        <w:rPr>
          <w:rFonts w:eastAsia="Times New Roman"/>
          <w:szCs w:val="24"/>
        </w:rPr>
        <w:t xml:space="preserve">ν εσόδων. Και αυτό είναι κάτι που απευχόμαστε. </w:t>
      </w:r>
    </w:p>
    <w:p w14:paraId="6FAA06DA" w14:textId="77777777" w:rsidR="006F28F6" w:rsidRDefault="00265160">
      <w:pPr>
        <w:spacing w:after="0" w:line="600" w:lineRule="auto"/>
        <w:ind w:firstLine="720"/>
        <w:jc w:val="both"/>
        <w:rPr>
          <w:rFonts w:eastAsia="Times New Roman"/>
          <w:szCs w:val="24"/>
        </w:rPr>
      </w:pPr>
      <w:r>
        <w:rPr>
          <w:rFonts w:eastAsia="Times New Roman"/>
          <w:szCs w:val="24"/>
        </w:rPr>
        <w:t xml:space="preserve">Γι’ αυτό σας λέμε, σας κάνουμε έκκληση να αλλάξετε πολιτική και να αυξήσετε τα πρόστιμα και να μειώσετε τους φόρους ταυτόχρονα. Διότι αλλιώς θα καταρρεύσουμε όλοι μαζί, αλλά πρώτα εσείς, υπό </w:t>
      </w:r>
      <w:r>
        <w:rPr>
          <w:rFonts w:eastAsia="Times New Roman"/>
          <w:szCs w:val="24"/>
        </w:rPr>
        <w:lastRenderedPageBreak/>
        <w:t>την έννοια του πο</w:t>
      </w:r>
      <w:r>
        <w:rPr>
          <w:rFonts w:eastAsia="Times New Roman"/>
          <w:szCs w:val="24"/>
        </w:rPr>
        <w:t xml:space="preserve">λιτικού κόστους που θα έχετε και των νέων επώδυνων μέτρων που θα φέρετε με τον κόφτη σε όλους τους Έλληνες. </w:t>
      </w:r>
    </w:p>
    <w:p w14:paraId="6FAA06DB" w14:textId="77777777" w:rsidR="006F28F6" w:rsidRDefault="00265160">
      <w:pPr>
        <w:spacing w:after="0" w:line="600" w:lineRule="auto"/>
        <w:ind w:firstLine="720"/>
        <w:jc w:val="both"/>
        <w:rPr>
          <w:rFonts w:eastAsia="Times New Roman"/>
          <w:szCs w:val="24"/>
        </w:rPr>
      </w:pPr>
      <w:r>
        <w:rPr>
          <w:rFonts w:eastAsia="Times New Roman"/>
          <w:szCs w:val="24"/>
        </w:rPr>
        <w:t>Και φτάνω σε κάτι που ακούστηκε λίγο πριν από τον Κοινοβουλευτικό Εκπρόσωπο του ΣΥΡΙΖΑ, το οποίο θεωρώ πολύ σοβαρό. Ειπώθηκε και μπλέχθηκε στη συζή</w:t>
      </w:r>
      <w:r>
        <w:rPr>
          <w:rFonts w:eastAsia="Times New Roman"/>
          <w:szCs w:val="24"/>
        </w:rPr>
        <w:t xml:space="preserve">τηση το ότι δεν έχει πολιτικό </w:t>
      </w:r>
      <w:proofErr w:type="spellStart"/>
      <w:r>
        <w:rPr>
          <w:rFonts w:eastAsia="Times New Roman"/>
          <w:szCs w:val="24"/>
        </w:rPr>
        <w:t>διακύβευμα</w:t>
      </w:r>
      <w:proofErr w:type="spellEnd"/>
      <w:r>
        <w:rPr>
          <w:rFonts w:eastAsia="Times New Roman"/>
          <w:szCs w:val="24"/>
        </w:rPr>
        <w:t xml:space="preserve"> η μεθαυριανή συνάντηση διαμαρτυρίας απέναντι στην Κυβέρνηση. </w:t>
      </w:r>
    </w:p>
    <w:p w14:paraId="6FAA06DC" w14:textId="77777777" w:rsidR="006F28F6" w:rsidRDefault="00265160">
      <w:pPr>
        <w:spacing w:after="0" w:line="600" w:lineRule="auto"/>
        <w:ind w:firstLine="720"/>
        <w:jc w:val="both"/>
        <w:rPr>
          <w:rFonts w:eastAsia="Times New Roman"/>
          <w:szCs w:val="24"/>
        </w:rPr>
      </w:pPr>
      <w:r>
        <w:rPr>
          <w:rFonts w:eastAsia="Times New Roman"/>
          <w:szCs w:val="24"/>
        </w:rPr>
        <w:t xml:space="preserve">Απαντώ, λοιπόν, ότι πολιτικό </w:t>
      </w:r>
      <w:proofErr w:type="spellStart"/>
      <w:r>
        <w:rPr>
          <w:rFonts w:eastAsia="Times New Roman"/>
          <w:szCs w:val="24"/>
        </w:rPr>
        <w:t>διακύβευμα</w:t>
      </w:r>
      <w:proofErr w:type="spellEnd"/>
      <w:r>
        <w:rPr>
          <w:rFonts w:eastAsia="Times New Roman"/>
          <w:szCs w:val="24"/>
        </w:rPr>
        <w:t xml:space="preserve"> υπάρχει από τους δικηγόρους, από τους μηχανικούς, από τους γιατρούς, από τους αγρότες, τους οποίους ουσιαστικά φο</w:t>
      </w:r>
      <w:r>
        <w:rPr>
          <w:rFonts w:eastAsia="Times New Roman"/>
          <w:szCs w:val="24"/>
        </w:rPr>
        <w:t xml:space="preserve">ρολογείτε με 38% και 27%. Βεβαίως και υπάρχει πολιτικό </w:t>
      </w:r>
      <w:proofErr w:type="spellStart"/>
      <w:r>
        <w:rPr>
          <w:rFonts w:eastAsia="Times New Roman"/>
          <w:szCs w:val="24"/>
        </w:rPr>
        <w:t>διακύβευμα</w:t>
      </w:r>
      <w:proofErr w:type="spellEnd"/>
      <w:r>
        <w:rPr>
          <w:rFonts w:eastAsia="Times New Roman"/>
          <w:szCs w:val="24"/>
        </w:rPr>
        <w:t xml:space="preserve"> για όλον αυτόν τον κόσμο, στον οποίο άδικα βάζετε φόρους, οι οποίοι ξέρετε ότι θα οδηγήσουν πλέον σε εξόντωση τα πιο δυναμικά κομμάτια της ελληνικής οικονομίας. </w:t>
      </w:r>
    </w:p>
    <w:p w14:paraId="6FAA06DD" w14:textId="77777777" w:rsidR="006F28F6" w:rsidRDefault="00265160">
      <w:pPr>
        <w:spacing w:after="0" w:line="600" w:lineRule="auto"/>
        <w:ind w:firstLine="720"/>
        <w:jc w:val="both"/>
        <w:rPr>
          <w:rFonts w:eastAsia="Times New Roman"/>
          <w:szCs w:val="24"/>
        </w:rPr>
      </w:pPr>
      <w:r>
        <w:rPr>
          <w:rFonts w:eastAsia="Times New Roman"/>
          <w:szCs w:val="24"/>
        </w:rPr>
        <w:t>Επίσης, ακούστηκε και το εξή</w:t>
      </w:r>
      <w:r>
        <w:rPr>
          <w:rFonts w:eastAsia="Times New Roman"/>
          <w:szCs w:val="24"/>
        </w:rPr>
        <w:t xml:space="preserve">ς απίστευτο. Ουσιαστικά μου ασκήθηκε κριτική γιατί μείωσα τις ασφαλιστικές εισφορές. Βεβαίως και τις μείωσα! Και ήταν μια συνειδητή επιλογή, η οποία ωφέλησε πρώτα και </w:t>
      </w:r>
      <w:r>
        <w:rPr>
          <w:rFonts w:eastAsia="Times New Roman"/>
          <w:szCs w:val="24"/>
        </w:rPr>
        <w:lastRenderedPageBreak/>
        <w:t>κύρια τους εργαζόμενους, γιατί άρχισε να αποκλιμακώνεται με μεγάλη ταχύτητα η ανεργία, κά</w:t>
      </w:r>
      <w:r>
        <w:rPr>
          <w:rFonts w:eastAsia="Times New Roman"/>
          <w:szCs w:val="24"/>
        </w:rPr>
        <w:t xml:space="preserve">τι που συνεχίζεται μεν και σήμερα, αλλά που όμως έχει ανακοπεί. </w:t>
      </w:r>
    </w:p>
    <w:p w14:paraId="6FAA06DE" w14:textId="77777777" w:rsidR="006F28F6" w:rsidRDefault="00265160">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6FAA06DF" w14:textId="77777777" w:rsidR="006F28F6" w:rsidRDefault="00265160">
      <w:pPr>
        <w:spacing w:after="0" w:line="600" w:lineRule="auto"/>
        <w:ind w:firstLine="720"/>
        <w:jc w:val="both"/>
        <w:rPr>
          <w:rFonts w:eastAsia="Times New Roman"/>
          <w:szCs w:val="24"/>
        </w:rPr>
      </w:pPr>
      <w:r w:rsidRPr="002F554A">
        <w:rPr>
          <w:rFonts w:eastAsia="Times New Roman"/>
          <w:color w:val="000000" w:themeColor="text1"/>
          <w:szCs w:val="24"/>
        </w:rPr>
        <w:t xml:space="preserve">Θυμίζω ότι πήρα την ανεργία στο 27,9% και τον Ιανουάριο του 2015 την </w:t>
      </w:r>
      <w:r>
        <w:rPr>
          <w:rFonts w:eastAsia="Times New Roman"/>
          <w:szCs w:val="24"/>
        </w:rPr>
        <w:t xml:space="preserve">παρέδωσα στο 25,8%. Είχε μειωθεί κατά </w:t>
      </w:r>
      <w:r>
        <w:rPr>
          <w:rFonts w:eastAsia="Times New Roman"/>
          <w:szCs w:val="24"/>
        </w:rPr>
        <w:t>2,1%. Και οι δικές μας προβλέψεις μαζί με την τρόικα -με την οποία τώρα συνεργάζεστε- ήταν ότι στο τέλος του 2016 η ανεργία θα ήταν 19,5%, δηλαδή τεσσερ</w:t>
      </w:r>
      <w:r>
        <w:rPr>
          <w:rFonts w:eastAsia="Times New Roman"/>
          <w:szCs w:val="24"/>
        </w:rPr>
        <w:t>ι</w:t>
      </w:r>
      <w:r>
        <w:rPr>
          <w:rFonts w:eastAsia="Times New Roman"/>
          <w:szCs w:val="24"/>
        </w:rPr>
        <w:t>σήμισι μονάδες διαφορά. Διότι τώρα η ανεργία θα κλείσει περίπου στο 24%. Χάθηκαν</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διακόσιες χιλ</w:t>
      </w:r>
      <w:r>
        <w:rPr>
          <w:rFonts w:eastAsia="Times New Roman"/>
          <w:szCs w:val="24"/>
        </w:rPr>
        <w:t xml:space="preserve">ιάδες θέσεις εργασίας και 900 εκατομμύρια ευρώ από τα ασφαλιστικά ταμεία. </w:t>
      </w:r>
    </w:p>
    <w:p w14:paraId="6FAA06E0" w14:textId="77777777" w:rsidR="006F28F6" w:rsidRDefault="00265160">
      <w:pPr>
        <w:spacing w:after="0" w:line="600" w:lineRule="auto"/>
        <w:ind w:firstLine="720"/>
        <w:jc w:val="both"/>
        <w:rPr>
          <w:rFonts w:eastAsia="Times New Roman"/>
          <w:szCs w:val="24"/>
        </w:rPr>
      </w:pPr>
      <w:r>
        <w:rPr>
          <w:rFonts w:eastAsia="Times New Roman"/>
          <w:b/>
          <w:szCs w:val="24"/>
        </w:rPr>
        <w:t>ΓΕΡΑΣΙΜΟΣ ΜΠΑΛΑΟΥΡΑΣ:</w:t>
      </w:r>
      <w:r>
        <w:rPr>
          <w:rFonts w:eastAsia="Times New Roman"/>
          <w:szCs w:val="24"/>
        </w:rPr>
        <w:t xml:space="preserve"> Όλο λάθος προβλέψεις!</w:t>
      </w:r>
    </w:p>
    <w:p w14:paraId="6FAA06E1" w14:textId="77777777" w:rsidR="006F28F6" w:rsidRDefault="00265160">
      <w:pPr>
        <w:spacing w:after="0"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Αυτό είναι το έγκλημα του ΣΥΡΙΖΑ απέναντι στους ανέργους και τους εργαζόμενους -κυρίως τους χαμηλόμισθους- οι οποίοι στ</w:t>
      </w:r>
      <w:r>
        <w:rPr>
          <w:rFonts w:eastAsia="Times New Roman"/>
          <w:szCs w:val="24"/>
        </w:rPr>
        <w:t xml:space="preserve">ο τέλος του μήνα θα δουν τους μισθούς τους να μειώνονται λόγω αύξησης των εισφορών και μείωσης τους αφορολόγητου. </w:t>
      </w:r>
    </w:p>
    <w:p w14:paraId="6FAA06E2"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και για τους εργαζόμενους υπάρχει πολιτικό </w:t>
      </w:r>
      <w:proofErr w:type="spellStart"/>
      <w:r>
        <w:rPr>
          <w:rFonts w:eastAsia="Times New Roman" w:cs="Times New Roman"/>
          <w:szCs w:val="24"/>
        </w:rPr>
        <w:t>διακύβευμα</w:t>
      </w:r>
      <w:proofErr w:type="spellEnd"/>
      <w:r>
        <w:rPr>
          <w:rFonts w:eastAsia="Times New Roman" w:cs="Times New Roman"/>
          <w:szCs w:val="24"/>
        </w:rPr>
        <w:t xml:space="preserve"> να είναι μεθαύριο στην πλατεία</w:t>
      </w:r>
      <w:r>
        <w:rPr>
          <w:rFonts w:eastAsia="Times New Roman" w:cs="Times New Roman"/>
          <w:szCs w:val="24"/>
        </w:rPr>
        <w:t>,</w:t>
      </w:r>
      <w:r>
        <w:rPr>
          <w:rFonts w:eastAsia="Times New Roman" w:cs="Times New Roman"/>
          <w:szCs w:val="24"/>
        </w:rPr>
        <w:t xml:space="preserve"> να διαμαρτυρηθούν εναντίον της Κυβέρνησης.</w:t>
      </w:r>
    </w:p>
    <w:p w14:paraId="6FAA06E3"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Σας ευχα</w:t>
      </w:r>
      <w:r>
        <w:rPr>
          <w:rFonts w:eastAsia="Times New Roman" w:cs="Times New Roman"/>
          <w:szCs w:val="24"/>
        </w:rPr>
        <w:t>ριστώ.</w:t>
      </w:r>
    </w:p>
    <w:p w14:paraId="6FAA06E4" w14:textId="77777777" w:rsidR="006F28F6" w:rsidRDefault="0026516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FAA06E5"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Μπουκώρος</w:t>
      </w:r>
      <w:proofErr w:type="spellEnd"/>
      <w:r>
        <w:rPr>
          <w:rFonts w:eastAsia="Times New Roman" w:cs="Times New Roman"/>
          <w:szCs w:val="24"/>
        </w:rPr>
        <w:t xml:space="preserve"> για τρία λεπτά.</w:t>
      </w:r>
    </w:p>
    <w:p w14:paraId="6FAA06E6"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Υπουργέ, θα μου επιτρέψετε να σας πω –και αυτό έχοντας ακούσει την </w:t>
      </w:r>
      <w:proofErr w:type="spellStart"/>
      <w:r>
        <w:rPr>
          <w:rFonts w:eastAsia="Times New Roman" w:cs="Times New Roman"/>
          <w:szCs w:val="24"/>
        </w:rPr>
        <w:t>πρωτολογία</w:t>
      </w:r>
      <w:proofErr w:type="spellEnd"/>
      <w:r>
        <w:rPr>
          <w:rFonts w:eastAsia="Times New Roman" w:cs="Times New Roman"/>
          <w:szCs w:val="24"/>
        </w:rPr>
        <w:t xml:space="preserve"> σας- ότι εμφορείστε</w:t>
      </w:r>
      <w:r>
        <w:rPr>
          <w:rFonts w:eastAsia="Times New Roman" w:cs="Times New Roman"/>
          <w:szCs w:val="24"/>
        </w:rPr>
        <w:t>,</w:t>
      </w:r>
      <w:r>
        <w:rPr>
          <w:rFonts w:eastAsia="Times New Roman" w:cs="Times New Roman"/>
          <w:szCs w:val="24"/>
        </w:rPr>
        <w:t xml:space="preserve"> κατά την άποψή μου</w:t>
      </w:r>
      <w:r>
        <w:rPr>
          <w:rFonts w:eastAsia="Times New Roman" w:cs="Times New Roman"/>
          <w:szCs w:val="24"/>
        </w:rPr>
        <w:t>,</w:t>
      </w:r>
      <w:r>
        <w:rPr>
          <w:rFonts w:eastAsia="Times New Roman" w:cs="Times New Roman"/>
          <w:szCs w:val="24"/>
        </w:rPr>
        <w:t xml:space="preserve"> από μία λάθος αντίληψη. Είπατε από το Βήμα «εγώ θα απαντήσω στα όσα γράφει η επερώτηση» –</w:t>
      </w:r>
      <w:r>
        <w:rPr>
          <w:rFonts w:eastAsia="Times New Roman" w:cs="Times New Roman"/>
          <w:szCs w:val="24"/>
        </w:rPr>
        <w:t>και</w:t>
      </w:r>
      <w:r>
        <w:rPr>
          <w:rFonts w:eastAsia="Times New Roman" w:cs="Times New Roman"/>
          <w:szCs w:val="24"/>
        </w:rPr>
        <w:t xml:space="preserve"> δεν απαντήσατε ούτε σε αυτά- όμως, εδ</w:t>
      </w:r>
      <w:r>
        <w:rPr>
          <w:rFonts w:eastAsia="Times New Roman" w:cs="Times New Roman"/>
          <w:szCs w:val="24"/>
        </w:rPr>
        <w:t>ώ κατά τη διάρκεια της συζήτησης και του κοινοβουλευτικού ελέγχου έχ</w:t>
      </w:r>
      <w:r>
        <w:rPr>
          <w:rFonts w:eastAsia="Times New Roman" w:cs="Times New Roman"/>
          <w:szCs w:val="24"/>
        </w:rPr>
        <w:t>ει</w:t>
      </w:r>
      <w:r>
        <w:rPr>
          <w:rFonts w:eastAsia="Times New Roman" w:cs="Times New Roman"/>
          <w:szCs w:val="24"/>
        </w:rPr>
        <w:t xml:space="preserve"> τεθεί μία σειρά σοβαρών ερωτημάτων, στα οποία ελπίζω να απαντήσετε στη δευτερολογία σας, διαφορετικά δεν θα έχει νόημα, θα κατέθετε ένας εκ των Βουλευτών την ερώτηση, θα απαντούσατε γρα</w:t>
      </w:r>
      <w:r>
        <w:rPr>
          <w:rFonts w:eastAsia="Times New Roman" w:cs="Times New Roman"/>
          <w:szCs w:val="24"/>
        </w:rPr>
        <w:t xml:space="preserve">πτώς και θα τελείωνε εκεί το ζήτημα. Νομίζω ότι </w:t>
      </w:r>
      <w:r>
        <w:rPr>
          <w:rFonts w:eastAsia="Times New Roman" w:cs="Times New Roman"/>
          <w:szCs w:val="24"/>
        </w:rPr>
        <w:lastRenderedPageBreak/>
        <w:t xml:space="preserve">είναι μία διαδικασία που προσφέρεται για έναν χρήσιμο για τους πολίτες κοινοβουλευτικό διάλογο. Δυστυχώς στα μεγάλα ζητήματα δεν απαντήσατε, σε καμμία περίπτωση, σε κανένα. </w:t>
      </w:r>
    </w:p>
    <w:p w14:paraId="6FAA06E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Εάν νομίζετε, κύριε Υπουργέ, ότι ο</w:t>
      </w:r>
      <w:r>
        <w:rPr>
          <w:rFonts w:eastAsia="Times New Roman" w:cs="Times New Roman"/>
          <w:szCs w:val="24"/>
        </w:rPr>
        <w:t xml:space="preserve"> ελληνικός λαός ψήφισε τον ΣΥΡΙΖΑ και τους ΑΝΕΛ, τη σημερινή Κυβέρνηση, για να φέρουν ορισμένες δεκάδες εκατομμύρια ευρώ παραπάνω από το λαθρεμπόριο καπνικών προϊόντων –γιατί επί της ουσίας εκεί σταθήκατε σχεδόν αποκλειστικά- νομίζω ότι είναι λάθος η εντύπ</w:t>
      </w:r>
      <w:r>
        <w:rPr>
          <w:rFonts w:eastAsia="Times New Roman" w:cs="Times New Roman"/>
          <w:szCs w:val="24"/>
        </w:rPr>
        <w:t>ωσή σας. Γιατί όπως σε κάποιο</w:t>
      </w:r>
      <w:r>
        <w:rPr>
          <w:rFonts w:eastAsia="Times New Roman" w:cs="Times New Roman"/>
          <w:szCs w:val="24"/>
        </w:rPr>
        <w:t>ν</w:t>
      </w:r>
      <w:r>
        <w:rPr>
          <w:rFonts w:eastAsia="Times New Roman" w:cs="Times New Roman"/>
          <w:szCs w:val="24"/>
        </w:rPr>
        <w:t xml:space="preserve"> τομέα μπορεί τα έσοδα να είναι ή να μην είναι αυξημένα, σε κάποιους άλλους σίγουρα θα είναι μειωμένα. Σας είπαμε για σπουδαίους τουριστικούς προορισμούς, που θα μπορούσαν να αποτελούν την ατμομηχανή της είσπραξης φόρων για το</w:t>
      </w:r>
      <w:r>
        <w:rPr>
          <w:rFonts w:eastAsia="Times New Roman" w:cs="Times New Roman"/>
          <w:szCs w:val="24"/>
        </w:rPr>
        <w:t xml:space="preserve"> κράτος, όπως είναι η Μύκονος, ότι παρουσιάζουν τους πρώτους μήνες του 2016 τεράστια υστέρηση στην είσπραξη του ΦΠΑ εξαιτίας της κατάργησης του μειωμένου συντελεστή. Το αποδώσατε σε δημοσιεύματα. Εφόσον διαψεύδετε τα δημοσιεύματα, θα περιμένουμε να μας δώσ</w:t>
      </w:r>
      <w:r>
        <w:rPr>
          <w:rFonts w:eastAsia="Times New Roman" w:cs="Times New Roman"/>
          <w:szCs w:val="24"/>
        </w:rPr>
        <w:t>ετε τα στοιχεία, διαφορετικά υπεκφεύγετε.</w:t>
      </w:r>
    </w:p>
    <w:p w14:paraId="6FAA06E8"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Όμως, κύριε Υπουργέ, δεν σας ψήφισε ο ελληνικός λαός γι’ αυτά, σας ψήφισε για τα τερατώδη ψέματα που διατυπώσατε με έναν τρόπο</w:t>
      </w:r>
      <w:r>
        <w:rPr>
          <w:rFonts w:eastAsia="Times New Roman" w:cs="Times New Roman"/>
          <w:szCs w:val="24"/>
        </w:rPr>
        <w:t>,</w:t>
      </w:r>
      <w:r>
        <w:rPr>
          <w:rFonts w:eastAsia="Times New Roman" w:cs="Times New Roman"/>
          <w:szCs w:val="24"/>
        </w:rPr>
        <w:t xml:space="preserve"> που οδήγησε στην υφαρπαγή της ψήφου του ελληνικού λαού. Είχε τάξει 2,5 δισεκατομμύρια </w:t>
      </w:r>
      <w:r>
        <w:rPr>
          <w:rFonts w:eastAsia="Times New Roman" w:cs="Times New Roman"/>
          <w:szCs w:val="24"/>
        </w:rPr>
        <w:t xml:space="preserve">στον ελληνικό λαό ο κ. Νικολούδης από τη </w:t>
      </w:r>
      <w:r>
        <w:rPr>
          <w:rFonts w:eastAsia="Times New Roman" w:cs="Times New Roman"/>
          <w:szCs w:val="24"/>
        </w:rPr>
        <w:t>λ</w:t>
      </w:r>
      <w:r>
        <w:rPr>
          <w:rFonts w:eastAsia="Times New Roman" w:cs="Times New Roman"/>
          <w:szCs w:val="24"/>
        </w:rPr>
        <w:t xml:space="preserve">ίστα </w:t>
      </w:r>
      <w:proofErr w:type="spellStart"/>
      <w:r>
        <w:rPr>
          <w:rFonts w:eastAsia="Times New Roman" w:cs="Times New Roman"/>
          <w:szCs w:val="24"/>
        </w:rPr>
        <w:t>Λαγκάρντ</w:t>
      </w:r>
      <w:proofErr w:type="spellEnd"/>
      <w:r>
        <w:rPr>
          <w:rFonts w:eastAsia="Times New Roman" w:cs="Times New Roman"/>
          <w:szCs w:val="24"/>
        </w:rPr>
        <w:t>. Οι συνάδελφοί μου και ιδιαίτερα ο Κοινοβουλευτικός μας Εκπρόσωπος σ</w:t>
      </w:r>
      <w:r>
        <w:rPr>
          <w:rFonts w:eastAsia="Times New Roman" w:cs="Times New Roman"/>
          <w:szCs w:val="24"/>
        </w:rPr>
        <w:t>α</w:t>
      </w:r>
      <w:r>
        <w:rPr>
          <w:rFonts w:eastAsia="Times New Roman" w:cs="Times New Roman"/>
          <w:szCs w:val="24"/>
        </w:rPr>
        <w:t>ς είπαν προηγουμένως εδώ ότι όλη η προεργασία –και σας το είπε με στοιχεία εμπεριστατωμένα και αναλυτικά- είχε γίνει από την προηγο</w:t>
      </w:r>
      <w:r>
        <w:rPr>
          <w:rFonts w:eastAsia="Times New Roman" w:cs="Times New Roman"/>
          <w:szCs w:val="24"/>
        </w:rPr>
        <w:t xml:space="preserve">ύμενη κυβέρνηση. </w:t>
      </w:r>
    </w:p>
    <w:p w14:paraId="6FAA06E9"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Ποια είναι τα αποτελέσματά σας; Λίγοι έλεγχοι παραπάνω και λίγες εισπράξεις από την προεργασία του 2014 για τη </w:t>
      </w:r>
      <w:r>
        <w:rPr>
          <w:rFonts w:eastAsia="Times New Roman" w:cs="Times New Roman"/>
          <w:szCs w:val="24"/>
        </w:rPr>
        <w:t>λ</w:t>
      </w:r>
      <w:r>
        <w:rPr>
          <w:rFonts w:eastAsia="Times New Roman" w:cs="Times New Roman"/>
          <w:szCs w:val="24"/>
        </w:rPr>
        <w:t xml:space="preserve">ίστα </w:t>
      </w:r>
      <w:proofErr w:type="spellStart"/>
      <w:r>
        <w:rPr>
          <w:rFonts w:eastAsia="Times New Roman" w:cs="Times New Roman"/>
          <w:szCs w:val="24"/>
        </w:rPr>
        <w:t>Λαγκάρντ</w:t>
      </w:r>
      <w:proofErr w:type="spellEnd"/>
      <w:r>
        <w:rPr>
          <w:rFonts w:eastAsia="Times New Roman" w:cs="Times New Roman"/>
          <w:szCs w:val="24"/>
        </w:rPr>
        <w:t xml:space="preserve">; Μας είπατε για τη </w:t>
      </w:r>
      <w:r>
        <w:rPr>
          <w:rFonts w:eastAsia="Times New Roman" w:cs="Times New Roman"/>
          <w:szCs w:val="24"/>
        </w:rPr>
        <w:t>λ</w:t>
      </w:r>
      <w:r>
        <w:rPr>
          <w:rFonts w:eastAsia="Times New Roman" w:cs="Times New Roman"/>
          <w:szCs w:val="24"/>
        </w:rPr>
        <w:t xml:space="preserve">ίστα </w:t>
      </w:r>
      <w:proofErr w:type="spellStart"/>
      <w:r>
        <w:rPr>
          <w:rFonts w:eastAsia="Times New Roman" w:cs="Times New Roman"/>
          <w:szCs w:val="24"/>
        </w:rPr>
        <w:t>Μπόργιανς</w:t>
      </w:r>
      <w:proofErr w:type="spellEnd"/>
      <w:r>
        <w:rPr>
          <w:rFonts w:eastAsia="Times New Roman" w:cs="Times New Roman"/>
          <w:szCs w:val="24"/>
        </w:rPr>
        <w:t xml:space="preserve">. Μας είπατε ότι έχετε υπογράψει </w:t>
      </w:r>
      <w:r>
        <w:rPr>
          <w:rFonts w:eastAsia="Times New Roman" w:cs="Times New Roman"/>
          <w:szCs w:val="24"/>
        </w:rPr>
        <w:t>σ</w:t>
      </w:r>
      <w:r>
        <w:rPr>
          <w:rFonts w:eastAsia="Times New Roman" w:cs="Times New Roman"/>
          <w:szCs w:val="24"/>
        </w:rPr>
        <w:t>υμφωνία με το κρατίδιο της Ρηνανίας-Βεστφαλί</w:t>
      </w:r>
      <w:r>
        <w:rPr>
          <w:rFonts w:eastAsia="Times New Roman" w:cs="Times New Roman"/>
          <w:szCs w:val="24"/>
        </w:rPr>
        <w:t>ας, μας είπατε ότι θα στείλετε εφοριακούς για σεμινάρια στους κακούς Γερμανούς, μας είπατε</w:t>
      </w:r>
      <w:r>
        <w:rPr>
          <w:rFonts w:eastAsia="Times New Roman" w:cs="Times New Roman"/>
          <w:szCs w:val="24"/>
        </w:rPr>
        <w:t>…</w:t>
      </w:r>
      <w:r>
        <w:rPr>
          <w:rFonts w:eastAsia="Times New Roman" w:cs="Times New Roman"/>
          <w:szCs w:val="24"/>
        </w:rPr>
        <w:t>, μας είπατε</w:t>
      </w:r>
      <w:r>
        <w:rPr>
          <w:rFonts w:eastAsia="Times New Roman" w:cs="Times New Roman"/>
          <w:szCs w:val="24"/>
        </w:rPr>
        <w:t>…</w:t>
      </w:r>
      <w:r>
        <w:rPr>
          <w:rFonts w:eastAsia="Times New Roman" w:cs="Times New Roman"/>
          <w:szCs w:val="24"/>
        </w:rPr>
        <w:t xml:space="preserve">, θεωρητικά όλα. Για το πόσα διοικητικά πρόστιμα και πόσα από αυτά εισπράξατε σε χρήμα, δεν μας είπατε τίποτα. Βρίσκεστε ακόμα στην προθέρμανση και στη </w:t>
      </w:r>
      <w:r>
        <w:rPr>
          <w:rFonts w:eastAsia="Times New Roman" w:cs="Times New Roman"/>
          <w:szCs w:val="24"/>
        </w:rPr>
        <w:t xml:space="preserve">διαδικασία -έτσι αυτή την αέναη- που δεν φέρνει κανένα αποτέλεσμα. </w:t>
      </w:r>
    </w:p>
    <w:p w14:paraId="6FAA06EA" w14:textId="77777777" w:rsidR="006F28F6" w:rsidRDefault="00265160">
      <w:pPr>
        <w:spacing w:after="0"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6FAA06EB"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Κύριε Υπουργέ, μας είπατε για τα πενήντα τέσσερις χιλιάδες εμβάσματα του εξωτερικού άνω των 100 χιλιάδων</w:t>
      </w:r>
      <w:r>
        <w:rPr>
          <w:rFonts w:eastAsia="Times New Roman" w:cs="Times New Roman"/>
          <w:szCs w:val="24"/>
        </w:rPr>
        <w:t xml:space="preserve"> ευρώ μετά το 2010, που η προηγούμενη κυβέρνηση έχει ολοκληρώσει όλη τη διαδικασία, οι τράπεζες έδωσαν τα στοιχεία. Ποια ακριβώς αποτελέσματα έχετε φέρει, ποια από αυτά τα χρήματα δικαιολογούνται και ποια όχι, πού έχουν φθάσει οι έλεγχοι; Γιατί και εδώ η π</w:t>
      </w:r>
      <w:r>
        <w:rPr>
          <w:rFonts w:eastAsia="Times New Roman" w:cs="Times New Roman"/>
          <w:szCs w:val="24"/>
        </w:rPr>
        <w:t>ροεργασία –και σε αυτό το ζήτημα- είχε γίνει, έτοιμη δουλειά βρήκατε. Ποια είναι, λοιπόν, τα αποτελέσματα;</w:t>
      </w:r>
    </w:p>
    <w:p w14:paraId="6FAA06EC"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Και τα χαρακτήρισα πενιχρά, κύριε Υπουργέ, σε σχέση με τους στόχους και αξιοθρήνητα σε σχέση με τα όσα είχατε υποσχεθεί στον ελληνικό λαό. Εμείς δεν </w:t>
      </w:r>
      <w:r>
        <w:rPr>
          <w:rFonts w:eastAsia="Times New Roman" w:cs="Times New Roman"/>
          <w:szCs w:val="24"/>
        </w:rPr>
        <w:t xml:space="preserve">σας ρωτάμε να μας πείτε τι έκαναν οι προηγούμενες κυβερνήσεις. Σας ρωτάμε σήμερα εδώ –και αυτό απευθύνεται και προς τους συναδέλφους της συγκυβέρνησης- να μας πείτε τι κάνετε εσείς. Το τι έκαναν οι προηγούμενες κυβερνήσεις το ξέρει ο ελληνικός λαός και σε </w:t>
      </w:r>
      <w:r>
        <w:rPr>
          <w:rFonts w:eastAsia="Times New Roman" w:cs="Times New Roman"/>
          <w:szCs w:val="24"/>
        </w:rPr>
        <w:t>ένα</w:t>
      </w:r>
      <w:r>
        <w:rPr>
          <w:rFonts w:eastAsia="Times New Roman" w:cs="Times New Roman"/>
          <w:szCs w:val="24"/>
        </w:rPr>
        <w:t>ν</w:t>
      </w:r>
      <w:r>
        <w:rPr>
          <w:rFonts w:eastAsia="Times New Roman" w:cs="Times New Roman"/>
          <w:szCs w:val="24"/>
        </w:rPr>
        <w:t xml:space="preserve"> βαθμό έχει αποφανθεί</w:t>
      </w:r>
      <w:r>
        <w:rPr>
          <w:rFonts w:eastAsia="Times New Roman" w:cs="Times New Roman"/>
          <w:szCs w:val="24"/>
        </w:rPr>
        <w:t>,</w:t>
      </w:r>
      <w:r>
        <w:rPr>
          <w:rFonts w:eastAsia="Times New Roman" w:cs="Times New Roman"/>
          <w:szCs w:val="24"/>
        </w:rPr>
        <w:t xml:space="preserve"> γιατί το υπόλοιπο έχει να κάνει με την προπαγάνδα σας και με τις υποσχέσεις σας σχετικά με τις αποφάσεις του ελληνικού λαού.</w:t>
      </w:r>
    </w:p>
    <w:p w14:paraId="6FAA06ED"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Ολοκληρώστε, παρακαλώ. </w:t>
      </w:r>
    </w:p>
    <w:p w14:paraId="6FAA06EE"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Ολοκληρώνω, κύριε Πρόεδρε.</w:t>
      </w:r>
    </w:p>
    <w:p w14:paraId="6FAA06EF"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Όλα αυτά, λοιπόν, αποδεικνύουν ότι και σε αυτό το ζήτημα η Κυβέρνηση ΣΥΡΙΖΑ περιορίζεται στην προπαγάνδα, στην επικοινωνία και στα λόγια. Τα αποτελέσματα είναι πράγματι πενιχρά, ήσσονος σημασίας και σε επιμέρους τομείς. Στους βασικούς τομείς, τους οποίους </w:t>
      </w:r>
      <w:r>
        <w:rPr>
          <w:rFonts w:eastAsia="Times New Roman" w:cs="Times New Roman"/>
          <w:szCs w:val="24"/>
        </w:rPr>
        <w:t>σήμερα συζητάμε, δεν έχετε να δώσετε απαντήσεις.</w:t>
      </w:r>
    </w:p>
    <w:p w14:paraId="6FAA06F0"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FAA06F1" w14:textId="77777777" w:rsidR="006F28F6" w:rsidRDefault="00265160">
      <w:pPr>
        <w:spacing w:after="0" w:line="600" w:lineRule="auto"/>
        <w:ind w:firstLine="720"/>
        <w:jc w:val="center"/>
        <w:rPr>
          <w:rFonts w:eastAsia="Times New Roman" w:cs="Times New Roman"/>
          <w:szCs w:val="24"/>
        </w:rPr>
      </w:pPr>
      <w:r>
        <w:rPr>
          <w:rFonts w:eastAsia="Times New Roman"/>
          <w:bCs/>
        </w:rPr>
        <w:t>(Χειροκροτήματα από την πτέρυγα της Νέας Δημοκρατίας)</w:t>
      </w:r>
    </w:p>
    <w:p w14:paraId="6FAA06F2" w14:textId="77777777" w:rsidR="006F28F6" w:rsidRDefault="00265160">
      <w:pPr>
        <w:spacing w:after="0" w:line="600" w:lineRule="auto"/>
        <w:ind w:left="-181"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w:t>
      </w:r>
      <w:r>
        <w:rPr>
          <w:rFonts w:eastAsia="Times New Roman"/>
          <w:szCs w:val="24"/>
        </w:rPr>
        <w:lastRenderedPageBreak/>
        <w:t>του κτηρίου και</w:t>
      </w:r>
      <w:r>
        <w:rPr>
          <w:rFonts w:eastAsia="Times New Roman"/>
          <w:szCs w:val="24"/>
        </w:rPr>
        <w:t xml:space="preserve"> τον τρόπο οργάνωσης και λειτουργίας της Βουλής, είκοσι τέσσερις μαθητές και μαθήτριες και δύο συνοδοί καθηγητές από το 1</w:t>
      </w:r>
      <w:r>
        <w:rPr>
          <w:rFonts w:eastAsia="Times New Roman"/>
          <w:szCs w:val="24"/>
          <w:vertAlign w:val="superscript"/>
        </w:rPr>
        <w:t>ο</w:t>
      </w:r>
      <w:r>
        <w:rPr>
          <w:rFonts w:eastAsia="Times New Roman"/>
          <w:szCs w:val="24"/>
        </w:rPr>
        <w:t xml:space="preserve"> Δημοτικό Σχολείο Αγίου Παύλου Θεσσαλονίκης.</w:t>
      </w:r>
    </w:p>
    <w:p w14:paraId="6FAA06F3" w14:textId="77777777" w:rsidR="006F28F6" w:rsidRDefault="00265160">
      <w:pPr>
        <w:tabs>
          <w:tab w:val="left" w:pos="6787"/>
        </w:tabs>
        <w:spacing w:after="0" w:line="600" w:lineRule="auto"/>
        <w:ind w:left="-181" w:firstLine="720"/>
        <w:jc w:val="both"/>
        <w:rPr>
          <w:rFonts w:eastAsia="Times New Roman"/>
          <w:szCs w:val="24"/>
        </w:rPr>
      </w:pPr>
      <w:r>
        <w:rPr>
          <w:rFonts w:eastAsia="Times New Roman"/>
          <w:szCs w:val="24"/>
        </w:rPr>
        <w:t>Η Βουλή τούς καλωσορίζει.</w:t>
      </w:r>
    </w:p>
    <w:p w14:paraId="6FAA06F4" w14:textId="77777777" w:rsidR="006F28F6" w:rsidRDefault="00265160">
      <w:pPr>
        <w:tabs>
          <w:tab w:val="left" w:pos="6787"/>
        </w:tabs>
        <w:spacing w:after="0" w:line="600" w:lineRule="auto"/>
        <w:ind w:left="-181"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FAA06F5" w14:textId="77777777" w:rsidR="006F28F6" w:rsidRDefault="00265160">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έχετε τον λόγο για τη δευτερολογία σας.</w:t>
      </w:r>
    </w:p>
    <w:p w14:paraId="6FAA06F6" w14:textId="77777777" w:rsidR="006F28F6" w:rsidRDefault="00265160">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w:t>
      </w:r>
    </w:p>
    <w:p w14:paraId="6FAA06F7" w14:textId="77777777" w:rsidR="006F28F6" w:rsidRDefault="00265160">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Κυρίες και κύριοι Βουλευτές, εναπομείναντες τουλάχιστον, εγώ παρ</w:t>
      </w:r>
      <w:r>
        <w:rPr>
          <w:rFonts w:eastAsia="Times New Roman" w:cs="Times New Roman"/>
          <w:szCs w:val="24"/>
        </w:rPr>
        <w:t xml:space="preserve">’ </w:t>
      </w:r>
      <w:r>
        <w:rPr>
          <w:rFonts w:eastAsia="Times New Roman" w:cs="Times New Roman"/>
          <w:szCs w:val="24"/>
        </w:rPr>
        <w:t xml:space="preserve">ότι είμαι εξωκοινοβουλευτικός, σέβομαι τους θεσμούς του Κοινοβουλίου </w:t>
      </w:r>
      <w:r>
        <w:rPr>
          <w:rFonts w:eastAsia="Times New Roman" w:cs="Times New Roman"/>
          <w:szCs w:val="24"/>
        </w:rPr>
        <w:t>και τη διαδικασία. Διάβασα τον Κανονισμό. Στο άρθρο 1</w:t>
      </w:r>
      <w:r>
        <w:rPr>
          <w:rFonts w:eastAsia="Times New Roman" w:cs="Times New Roman"/>
          <w:szCs w:val="24"/>
        </w:rPr>
        <w:t>3</w:t>
      </w:r>
      <w:r>
        <w:rPr>
          <w:rFonts w:eastAsia="Times New Roman" w:cs="Times New Roman"/>
          <w:szCs w:val="24"/>
        </w:rPr>
        <w:t>5 παράγραφος 5 λέει: «Η συζήτηση των επερωτήσεων περιορίζεται αποκλειστικά στο θέμα που αναφέρεται στο κείμενο της επερώτησης και ολοκληρώνεται μέσα σε μία συνεδρίαση. Η συζήτηση οποιουδήποτε άλλου θέμα</w:t>
      </w:r>
      <w:r>
        <w:rPr>
          <w:rFonts w:eastAsia="Times New Roman" w:cs="Times New Roman"/>
          <w:szCs w:val="24"/>
        </w:rPr>
        <w:t>τος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ομοίου</w:t>
      </w:r>
      <w:proofErr w:type="spellEnd"/>
      <w:r>
        <w:rPr>
          <w:rFonts w:eastAsia="Times New Roman" w:cs="Times New Roman"/>
          <w:szCs w:val="24"/>
        </w:rPr>
        <w:t xml:space="preserve"> ή συναφούς με το θέμα της επερώτησης</w:t>
      </w:r>
      <w:r>
        <w:rPr>
          <w:rFonts w:eastAsia="Times New Roman" w:cs="Times New Roman"/>
          <w:szCs w:val="24"/>
        </w:rPr>
        <w:t>,</w:t>
      </w:r>
      <w:r>
        <w:rPr>
          <w:rFonts w:eastAsia="Times New Roman" w:cs="Times New Roman"/>
          <w:szCs w:val="24"/>
        </w:rPr>
        <w:t xml:space="preserve"> δεν επιτρέπεται…» κ.λπ.</w:t>
      </w:r>
      <w:r>
        <w:rPr>
          <w:rFonts w:eastAsia="Times New Roman" w:cs="Times New Roman"/>
          <w:szCs w:val="24"/>
        </w:rPr>
        <w:t>.</w:t>
      </w:r>
    </w:p>
    <w:p w14:paraId="6FAA06F8" w14:textId="77777777" w:rsidR="006F28F6" w:rsidRDefault="00265160">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lastRenderedPageBreak/>
        <w:t xml:space="preserve">Ενώ, λοιπόν, εδώ ήρθαμε και απαντήσαμε </w:t>
      </w:r>
      <w:r>
        <w:rPr>
          <w:rFonts w:eastAsia="Times New Roman" w:cs="Times New Roman"/>
          <w:szCs w:val="24"/>
        </w:rPr>
        <w:t xml:space="preserve">ως </w:t>
      </w:r>
      <w:r>
        <w:rPr>
          <w:rFonts w:eastAsia="Times New Roman" w:cs="Times New Roman"/>
          <w:szCs w:val="24"/>
        </w:rPr>
        <w:t>Υπουργείο Οικονομικών με στοιχεία πάνω στην επίκαιρη επερώτηση και στην αρχή και μετά ακούσαμε την ίδια και την ίδια επιχειρηματολογία, δηλ</w:t>
      </w:r>
      <w:r>
        <w:rPr>
          <w:rFonts w:eastAsia="Times New Roman" w:cs="Times New Roman"/>
          <w:szCs w:val="24"/>
        </w:rPr>
        <w:t>αδή τι λέγαμε προεκλογικά κ.λπ.</w:t>
      </w:r>
      <w:r>
        <w:rPr>
          <w:rFonts w:eastAsia="Times New Roman" w:cs="Times New Roman"/>
          <w:szCs w:val="24"/>
        </w:rPr>
        <w:t>.</w:t>
      </w:r>
      <w:r>
        <w:rPr>
          <w:rFonts w:eastAsia="Times New Roman" w:cs="Times New Roman"/>
          <w:szCs w:val="24"/>
        </w:rPr>
        <w:t xml:space="preserve"> Επ’ αυτών</w:t>
      </w:r>
      <w:r>
        <w:rPr>
          <w:rFonts w:eastAsia="Times New Roman" w:cs="Times New Roman"/>
          <w:szCs w:val="24"/>
        </w:rPr>
        <w:t>,</w:t>
      </w:r>
      <w:r>
        <w:rPr>
          <w:rFonts w:eastAsia="Times New Roman" w:cs="Times New Roman"/>
          <w:szCs w:val="24"/>
        </w:rPr>
        <w:t xml:space="preserve"> που επερωτήσατε</w:t>
      </w:r>
      <w:r>
        <w:rPr>
          <w:rFonts w:eastAsia="Times New Roman" w:cs="Times New Roman"/>
          <w:szCs w:val="24"/>
        </w:rPr>
        <w:t>,</w:t>
      </w:r>
      <w:r>
        <w:rPr>
          <w:rFonts w:eastAsia="Times New Roman" w:cs="Times New Roman"/>
          <w:szCs w:val="24"/>
        </w:rPr>
        <w:t xml:space="preserve"> έχετε επιχειρηματολογία; Διότι εμείς φέραμε στοιχεία </w:t>
      </w:r>
      <w:r>
        <w:rPr>
          <w:rFonts w:eastAsia="Times New Roman" w:cs="Times New Roman"/>
          <w:szCs w:val="24"/>
        </w:rPr>
        <w:t>και</w:t>
      </w:r>
      <w:r>
        <w:rPr>
          <w:rFonts w:eastAsia="Times New Roman" w:cs="Times New Roman"/>
          <w:szCs w:val="24"/>
        </w:rPr>
        <w:t xml:space="preserve"> πρέπει να απαντήσετε. Το 2014 με το 2015 έγιναν λιγότεροι ή περισσότεροι έλεγχοι; Τα στοιχεία το αποδεικνύουν, όχι τα στοιχεία του Αλεξιάδ</w:t>
      </w:r>
      <w:r>
        <w:rPr>
          <w:rFonts w:eastAsia="Times New Roman" w:cs="Times New Roman"/>
          <w:szCs w:val="24"/>
        </w:rPr>
        <w:t>η, τα στοιχεία της ΓΓΔΕ και του ΣΔΟΕ.</w:t>
      </w:r>
    </w:p>
    <w:p w14:paraId="6FAA06F9" w14:textId="77777777" w:rsidR="006F28F6" w:rsidRDefault="00265160">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 xml:space="preserve">Μετά έγινε εδώ και ένα άλλο γεγονός. Από κοινοβουλευτικούς με εμπειρία και με μια ιστορία στα θέματα του τόπου, εγώ θα περίμενα μια άλλη τακτική. Παραποιούνται, όμως, τα Πρακτικά της Βουλής και προσπαθούν κάποιοι να </w:t>
      </w:r>
      <w:r>
        <w:rPr>
          <w:rFonts w:eastAsia="Times New Roman" w:cs="Times New Roman"/>
          <w:szCs w:val="24"/>
        </w:rPr>
        <w:t>επικαλεστούν μια φράση μου, η οποία ήταν φράση για τη φορολογική ιστορία του τόπου και θέλουν να τη συνδέσουν με αυτά που γίνονται τώρα. Ας σεβαστούμε στοιχειωδώς τους κανόνες του δημοκρατικού διαλόγου και ας μην προσπαθούμε να εντυπωσιάσουμε ή να πετάμε τ</w:t>
      </w:r>
      <w:r>
        <w:rPr>
          <w:rFonts w:eastAsia="Times New Roman" w:cs="Times New Roman"/>
          <w:szCs w:val="24"/>
        </w:rPr>
        <w:t>σιτάτα.</w:t>
      </w:r>
    </w:p>
    <w:p w14:paraId="6FAA06FA" w14:textId="77777777" w:rsidR="006F28F6" w:rsidRDefault="00265160">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Εγώ δεν θα αναφερθώ ούτε προσωπικά ούτε θα πω οτιδήποτε άλλο. Θα πω, όμως, ότι εδώ ακούγ</w:t>
      </w:r>
      <w:r>
        <w:rPr>
          <w:rFonts w:eastAsia="Times New Roman" w:cs="Times New Roman"/>
          <w:szCs w:val="24"/>
        </w:rPr>
        <w:t>ε</w:t>
      </w:r>
      <w:r>
        <w:rPr>
          <w:rFonts w:eastAsia="Times New Roman" w:cs="Times New Roman"/>
          <w:szCs w:val="24"/>
        </w:rPr>
        <w:t xml:space="preserve">ται μια σειρά από παραποιήσεις στοιχείων του Υπουργείου Οικονομικών. Αν το έκανε κάποιος που δεν ήξερε, </w:t>
      </w:r>
      <w:r>
        <w:rPr>
          <w:rFonts w:eastAsia="Times New Roman" w:cs="Times New Roman"/>
          <w:szCs w:val="24"/>
        </w:rPr>
        <w:lastRenderedPageBreak/>
        <w:t>θα έλεγα: «δεν ξέρει», γιατί ακούστηκαν και πράγματα πο</w:t>
      </w:r>
      <w:r>
        <w:rPr>
          <w:rFonts w:eastAsia="Times New Roman" w:cs="Times New Roman"/>
          <w:szCs w:val="24"/>
        </w:rPr>
        <w:t>υ δεν θα απαντήσω καν. Όταν, όμως, το κάνουν πολιτικοί που ξέρουν, εγώ δεν μπορώ να καταλάβω γιατί το κάνουν. Εγώ θα καταθέσω στα Πρακτικά τους πίνακες που έτυχε να έχω μαζί μου.</w:t>
      </w:r>
    </w:p>
    <w:p w14:paraId="6FAA06FB" w14:textId="77777777" w:rsidR="006F28F6" w:rsidRDefault="00265160">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Ακούστηκε περί επιστροφών. Θα σας καταθέσω τους πίνακες με τις επιστροφές, πο</w:t>
      </w:r>
      <w:r>
        <w:rPr>
          <w:rFonts w:eastAsia="Times New Roman" w:cs="Times New Roman"/>
          <w:szCs w:val="24"/>
        </w:rPr>
        <w:t xml:space="preserve">υ έχουν σχέση με τη φορολογική διοίκηση, όχι άλλες επιστροφές. Εάν συγκρίνουμε το 2014, το 2015 και το 2016, προκύπτει ότι το 2016 δεν κάνουμε αυτό που γινόταν στο παρελθόν, να πάρουμε τηλέφωνα και να πούμε </w:t>
      </w:r>
      <w:r>
        <w:rPr>
          <w:rFonts w:eastAsia="Times New Roman" w:cs="Times New Roman"/>
          <w:szCs w:val="24"/>
        </w:rPr>
        <w:t>«</w:t>
      </w:r>
      <w:r>
        <w:rPr>
          <w:rFonts w:eastAsia="Times New Roman" w:cs="Times New Roman"/>
          <w:szCs w:val="24"/>
        </w:rPr>
        <w:t>να κρατήσουν λίγο τις επιστροφές πίσω</w:t>
      </w:r>
      <w:r>
        <w:rPr>
          <w:rFonts w:eastAsia="Times New Roman" w:cs="Times New Roman"/>
          <w:szCs w:val="24"/>
        </w:rPr>
        <w:t>»</w:t>
      </w:r>
      <w:r>
        <w:rPr>
          <w:rFonts w:eastAsia="Times New Roman" w:cs="Times New Roman"/>
          <w:szCs w:val="24"/>
        </w:rPr>
        <w:t>, για να ε</w:t>
      </w:r>
      <w:r>
        <w:rPr>
          <w:rFonts w:eastAsia="Times New Roman" w:cs="Times New Roman"/>
          <w:szCs w:val="24"/>
        </w:rPr>
        <w:t>μφανιστούν πιο πολλά τα αποτελέσματα:</w:t>
      </w:r>
    </w:p>
    <w:p w14:paraId="6FAA06FC" w14:textId="77777777" w:rsidR="006F28F6" w:rsidRDefault="00265160">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Τον Ιανουάριο ο στόχος ήταν 346 εκατομμύρια ευρώ. Επιστράφηκαν 296 εκατομμύρια ευρώ. Ο στόχος Φεβρουαρίου ήταν 243 εκατομμύρια ευρώ. Επιστράφηκαν 248 εκατομμύρια ευρώ. Ήταν 184 εκατομμύρια ευρώ τον Μάρτιο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πιστράφηκαν</w:t>
      </w:r>
      <w:r>
        <w:rPr>
          <w:rFonts w:eastAsia="Times New Roman" w:cs="Times New Roman"/>
          <w:szCs w:val="24"/>
        </w:rPr>
        <w:t xml:space="preserve"> 218 εκατομμύρια ευρώ. Ήταν 143 εκατομμύρια ευρώ ο στόχος τον Απρίλιο, επιστράφηκαν 216 εκατομμύρια ευρώ. Ήταν 162 εκατομμύρια ευρώ ο στόχος τον Μάιο, 228 εκατομμύρια ευρώ επιστράφηκαν. Φτάσαμε 40% πάνω στις επιστροφές, ακριβώς επειδή δεν θέλουμε να </w:t>
      </w:r>
      <w:r>
        <w:rPr>
          <w:rFonts w:eastAsia="Times New Roman" w:cs="Times New Roman"/>
          <w:szCs w:val="24"/>
        </w:rPr>
        <w:lastRenderedPageBreak/>
        <w:t>κάνουμ</w:t>
      </w:r>
      <w:r>
        <w:rPr>
          <w:rFonts w:eastAsia="Times New Roman" w:cs="Times New Roman"/>
          <w:szCs w:val="24"/>
        </w:rPr>
        <w:t>ε τα ίδια λογιστικά και τεχνικά κόλπα που έκαναν στο παρελθόν κάποιοι, για να εμφανίζουν αλλιώς τα αποτελέσματα. Και μας λέτε για τις επιστροφές;</w:t>
      </w:r>
    </w:p>
    <w:p w14:paraId="6FAA06FD" w14:textId="77777777" w:rsidR="006F28F6" w:rsidRDefault="00265160">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 xml:space="preserve">Σχετικά με τα ληξιπρόθεσμα χρέη προς το </w:t>
      </w:r>
      <w:r>
        <w:rPr>
          <w:rFonts w:eastAsia="Times New Roman" w:cs="Times New Roman"/>
          <w:szCs w:val="24"/>
        </w:rPr>
        <w:t>δ</w:t>
      </w:r>
      <w:r>
        <w:rPr>
          <w:rFonts w:eastAsia="Times New Roman" w:cs="Times New Roman"/>
          <w:szCs w:val="24"/>
        </w:rPr>
        <w:t>ημόσιο. Έχω καταθέσει αυτόν τον πίνακα κι εγώ δεν ξέρω πόσες φορές. Ε</w:t>
      </w:r>
      <w:r>
        <w:rPr>
          <w:rFonts w:eastAsia="Times New Roman" w:cs="Times New Roman"/>
          <w:szCs w:val="24"/>
        </w:rPr>
        <w:t>πιτέλους, σήμερα σας παρακαλώ να είναι η τελευταία φορά που τον καταθέτω. Μελετήστε τον.</w:t>
      </w:r>
    </w:p>
    <w:p w14:paraId="6FAA06FE" w14:textId="77777777" w:rsidR="006F28F6" w:rsidRDefault="00265160">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 xml:space="preserve">Ληξιπρόθεσμα χρέη του 2013 και του 2014: Τα αυξήσατε τη χρονιά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οι διαφορές -δηλαδή αυτό που αυξάνει- ανά μήνα ήταν 58%. Το 2014 με 2015 η άθροιση τω</w:t>
      </w:r>
      <w:r>
        <w:rPr>
          <w:rFonts w:eastAsia="Times New Roman" w:cs="Times New Roman"/>
          <w:szCs w:val="24"/>
        </w:rPr>
        <w:t xml:space="preserve">ν μηνιαίων μεταβολών ανά μήνα ήταν -5,52%. Αυτό είναι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w:t>
      </w:r>
    </w:p>
    <w:p w14:paraId="6FAA06FF" w14:textId="77777777" w:rsidR="006F28F6" w:rsidRDefault="00265160">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Επειδή πάλι λέτε για τ</w:t>
      </w:r>
      <w:r>
        <w:rPr>
          <w:rFonts w:eastAsia="Times New Roman" w:cs="Times New Roman"/>
          <w:szCs w:val="24"/>
        </w:rPr>
        <w:t>α ληξιπρόθεσμα</w:t>
      </w:r>
      <w:r>
        <w:rPr>
          <w:rFonts w:eastAsia="Times New Roman" w:cs="Times New Roman"/>
          <w:szCs w:val="24"/>
        </w:rPr>
        <w:t>, να σας πω τα εξής:</w:t>
      </w:r>
    </w:p>
    <w:p w14:paraId="6FAA0700" w14:textId="77777777" w:rsidR="006F28F6" w:rsidRDefault="00265160">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Τον Ιανουάριο του 2014 ήταν 1.068.000.000 ευρώ, τον Ιανουάριο του 2015 ήταν 800 εκατομμύρια ευρώ, τον Φεβρουάριο του 2014 ήταν</w:t>
      </w:r>
      <w:r>
        <w:rPr>
          <w:rFonts w:eastAsia="Times New Roman" w:cs="Times New Roman"/>
          <w:szCs w:val="24"/>
        </w:rPr>
        <w:t xml:space="preserve"> 1.659.000.000 ευρώ, τον Φεβρουάριο του 2016 ήταν 390 εκατομμύρια ευρώ, τον Μάρτιο του 2014 ήταν 488 εκατομμύρια ευρώ, τον Μάρτιο του 2016</w:t>
      </w:r>
      <w:r>
        <w:rPr>
          <w:rFonts w:eastAsia="Times New Roman" w:cs="Times New Roman"/>
          <w:szCs w:val="24"/>
        </w:rPr>
        <w:t xml:space="preserve"> ήταν</w:t>
      </w:r>
      <w:r>
        <w:rPr>
          <w:rFonts w:eastAsia="Times New Roman" w:cs="Times New Roman"/>
          <w:szCs w:val="24"/>
        </w:rPr>
        <w:t xml:space="preserve"> 218 εκατομμύρια </w:t>
      </w:r>
      <w:r>
        <w:rPr>
          <w:rFonts w:eastAsia="Times New Roman" w:cs="Times New Roman"/>
          <w:szCs w:val="24"/>
        </w:rPr>
        <w:lastRenderedPageBreak/>
        <w:t xml:space="preserve">ευρώ, τον Απρίλιο του 2014 ήταν 766 εκατομμύρια ευρώ, τον Απρίλιο του 2016 ήταν 830 εκατομμύρια </w:t>
      </w:r>
      <w:r>
        <w:rPr>
          <w:rFonts w:eastAsia="Times New Roman" w:cs="Times New Roman"/>
          <w:szCs w:val="24"/>
        </w:rPr>
        <w:t>ευρώ, από τα οποία τα 524 εκατομμύρια είναι επιστροφή επιχορήγησης από Μονάδα Κρατικών Ενισχύσεων. Δεν έχει καμμία σχέση δηλαδή με τη φορολογική διαδικασία. Αυτό τι σημαίνει; Ότι πάμε καλύτερα ή χειρότερα στο θέμα των επιστροφών και των ληξιπρ</w:t>
      </w:r>
      <w:r>
        <w:rPr>
          <w:rFonts w:eastAsia="Times New Roman" w:cs="Times New Roman"/>
          <w:szCs w:val="24"/>
        </w:rPr>
        <w:t>ό</w:t>
      </w:r>
      <w:r>
        <w:rPr>
          <w:rFonts w:eastAsia="Times New Roman" w:cs="Times New Roman"/>
          <w:szCs w:val="24"/>
        </w:rPr>
        <w:t>θ</w:t>
      </w:r>
      <w:r>
        <w:rPr>
          <w:rFonts w:eastAsia="Times New Roman" w:cs="Times New Roman"/>
          <w:szCs w:val="24"/>
        </w:rPr>
        <w:t>ε</w:t>
      </w:r>
      <w:r>
        <w:rPr>
          <w:rFonts w:eastAsia="Times New Roman" w:cs="Times New Roman"/>
          <w:szCs w:val="24"/>
        </w:rPr>
        <w:t>σμων;</w:t>
      </w:r>
    </w:p>
    <w:p w14:paraId="6FAA0701" w14:textId="77777777" w:rsidR="006F28F6" w:rsidRDefault="00265160">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Μιλή</w:t>
      </w:r>
      <w:r>
        <w:rPr>
          <w:rFonts w:eastAsia="Times New Roman" w:cs="Times New Roman"/>
          <w:szCs w:val="24"/>
        </w:rPr>
        <w:t>σατε μετά για τα έσοδα. Έτυχε να έχω πάλι μαζί μου τον πίνακα. Και θα σας καταθέσω τον πίνακα: «Υπουργείο Οικονομικών, Γενική Γραμματεία Δημοσίων Εσόδων, Διεύθυνση Εισπράξεων»:</w:t>
      </w:r>
    </w:p>
    <w:p w14:paraId="6FAA0702"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Ο στόχος του πενταμήνου είναι 17.657 και αυτά που είναι τα πραγματικά είναι 18.</w:t>
      </w:r>
      <w:r>
        <w:rPr>
          <w:rFonts w:eastAsia="Times New Roman"/>
          <w:szCs w:val="24"/>
        </w:rPr>
        <w:t>345, δηλαδή 4,43% πάνω από τον στόχο. Αυτό τι το λες</w:t>
      </w:r>
      <w:r>
        <w:rPr>
          <w:rFonts w:eastAsia="Times New Roman"/>
          <w:szCs w:val="24"/>
        </w:rPr>
        <w:t>,</w:t>
      </w:r>
      <w:r>
        <w:rPr>
          <w:rFonts w:eastAsia="Times New Roman"/>
          <w:szCs w:val="24"/>
        </w:rPr>
        <w:t xml:space="preserve"> αποτυχία ή επιτυχία; Τα συγκεκριμένα δεδομένα τα καταθέτω για να ενημερωθείτε και παράκληση να μην επανέλθουμε στο ζήτημα αυτό.</w:t>
      </w:r>
    </w:p>
    <w:p w14:paraId="6FAA0703" w14:textId="77777777" w:rsidR="006F28F6" w:rsidRDefault="00265160">
      <w:pPr>
        <w:spacing w:after="0" w:line="600" w:lineRule="auto"/>
        <w:ind w:firstLine="720"/>
        <w:jc w:val="both"/>
        <w:rPr>
          <w:rFonts w:eastAsia="Times New Roman"/>
          <w:szCs w:val="24"/>
        </w:rPr>
      </w:pPr>
      <w:r>
        <w:rPr>
          <w:rFonts w:eastAsia="Times New Roman"/>
          <w:szCs w:val="24"/>
        </w:rPr>
        <w:t>(Στο σημείο αυτό ο Αναπληρωτής Υπουργός Οικονομ</w:t>
      </w:r>
      <w:r>
        <w:rPr>
          <w:rFonts w:eastAsia="Times New Roman"/>
          <w:szCs w:val="24"/>
        </w:rPr>
        <w:t>ικών</w:t>
      </w:r>
      <w:r>
        <w:rPr>
          <w:rFonts w:eastAsia="Times New Roman"/>
          <w:szCs w:val="24"/>
        </w:rPr>
        <w:t xml:space="preserve"> κ. Τρύφων Αλεξιάδης κα</w:t>
      </w:r>
      <w:r>
        <w:rPr>
          <w:rFonts w:eastAsia="Times New Roman"/>
          <w:szCs w:val="24"/>
        </w:rPr>
        <w:t xml:space="preserve">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FAA0704"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lastRenderedPageBreak/>
        <w:t>Τέλος, θα αναφέρω συγκεντρωτικά τα στοιχεία του Μαΐου από τις εφορίες και τα τελωνεία. Αφήνω έξ</w:t>
      </w:r>
      <w:r>
        <w:rPr>
          <w:rFonts w:eastAsia="Times New Roman"/>
          <w:szCs w:val="24"/>
        </w:rPr>
        <w:t xml:space="preserve">ω τα έσοδα </w:t>
      </w:r>
      <w:proofErr w:type="spellStart"/>
      <w:r>
        <w:rPr>
          <w:rFonts w:eastAsia="Times New Roman"/>
          <w:szCs w:val="24"/>
        </w:rPr>
        <w:t>υπολόγου</w:t>
      </w:r>
      <w:proofErr w:type="spellEnd"/>
      <w:r>
        <w:rPr>
          <w:rFonts w:eastAsia="Times New Roman"/>
          <w:szCs w:val="24"/>
        </w:rPr>
        <w:t>, γιατί δεν έχουν σχέση με την κανονική διαδικασία. Το 2015 ήταν 2.524.000.000 και τον Μάιο του 2016 ήταν 3.065.000.000, αύξηση 21,43%. Δεν το λες αποτυχία αυτό, ούτε πενιχρά αποτελέσματα.</w:t>
      </w:r>
    </w:p>
    <w:p w14:paraId="6FAA0705"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 xml:space="preserve">Δεν θριαμβολογούμε, δεν λέμε «τι καλά που είναι </w:t>
      </w:r>
      <w:r>
        <w:rPr>
          <w:rFonts w:eastAsia="Times New Roman"/>
          <w:szCs w:val="24"/>
        </w:rPr>
        <w:t>τα πράγματα». Δεν ταιριάζει, όμως, η στρατηγική</w:t>
      </w:r>
      <w:r>
        <w:rPr>
          <w:rFonts w:eastAsia="Times New Roman"/>
          <w:szCs w:val="24"/>
        </w:rPr>
        <w:t>,</w:t>
      </w:r>
      <w:r>
        <w:rPr>
          <w:rFonts w:eastAsia="Times New Roman"/>
          <w:szCs w:val="24"/>
        </w:rPr>
        <w:t xml:space="preserve"> που σας λένε κάποια κανάλια και κάποιες εφημερίδες να εμφανίσετε</w:t>
      </w:r>
      <w:r>
        <w:rPr>
          <w:rFonts w:eastAsia="Times New Roman"/>
          <w:szCs w:val="24"/>
        </w:rPr>
        <w:t>,</w:t>
      </w:r>
      <w:r>
        <w:rPr>
          <w:rFonts w:eastAsia="Times New Roman"/>
          <w:szCs w:val="24"/>
        </w:rPr>
        <w:t xml:space="preserve"> ότι τα πράγματα δεν πάνε καλά.</w:t>
      </w:r>
    </w:p>
    <w:p w14:paraId="6FAA0706"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ΣΔΟΕ: Για πρώτη φορά έγινε ηλεκτρονική καταγραφή των υποθέσεων στο ενιαίο σύστημα ελέγχου. Γιατί δεν είχε γίνε</w:t>
      </w:r>
      <w:r>
        <w:rPr>
          <w:rFonts w:eastAsia="Times New Roman"/>
          <w:szCs w:val="24"/>
        </w:rPr>
        <w:t>ι επί Νέας Δημοκρατίας; Γιατί υπήρχαν ντουλάπες και συρτάρια με υποθέσεις εκεί που δεν είχαν καταγραφεί στο ηλεκτρονικό σύστημα;</w:t>
      </w:r>
    </w:p>
    <w:p w14:paraId="6FAA0707"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 xml:space="preserve">Για πρώτη φορά αποκτήσαμε </w:t>
      </w:r>
      <w:r>
        <w:rPr>
          <w:rFonts w:eastAsia="Times New Roman"/>
          <w:szCs w:val="24"/>
          <w:lang w:val="en-US"/>
        </w:rPr>
        <w:t>online</w:t>
      </w:r>
      <w:r>
        <w:rPr>
          <w:rFonts w:eastAsia="Times New Roman"/>
          <w:szCs w:val="24"/>
        </w:rPr>
        <w:t xml:space="preserve"> πρόσβαση σε τραπεζικά δεδομένα με το σύστημα ανταλλαγής πληροφοριών. </w:t>
      </w:r>
      <w:r>
        <w:rPr>
          <w:rFonts w:eastAsia="Times New Roman"/>
          <w:szCs w:val="24"/>
        </w:rPr>
        <w:t xml:space="preserve">Το ΣΔΟΕ έχει τα δεδομένα </w:t>
      </w:r>
      <w:r>
        <w:rPr>
          <w:rFonts w:eastAsia="Times New Roman"/>
          <w:szCs w:val="24"/>
        </w:rPr>
        <w:t xml:space="preserve">εντός </w:t>
      </w:r>
      <w:proofErr w:type="spellStart"/>
      <w:r>
        <w:rPr>
          <w:rFonts w:eastAsia="Times New Roman"/>
          <w:szCs w:val="24"/>
        </w:rPr>
        <w:t>εικοσιτετρ</w:t>
      </w:r>
      <w:r>
        <w:rPr>
          <w:rFonts w:eastAsia="Times New Roman"/>
          <w:szCs w:val="24"/>
        </w:rPr>
        <w:t>αώ</w:t>
      </w:r>
      <w:r>
        <w:rPr>
          <w:rFonts w:eastAsia="Times New Roman"/>
          <w:szCs w:val="24"/>
        </w:rPr>
        <w:t>ρο</w:t>
      </w:r>
      <w:r>
        <w:rPr>
          <w:rFonts w:eastAsia="Times New Roman"/>
          <w:szCs w:val="24"/>
        </w:rPr>
        <w:t>υ</w:t>
      </w:r>
      <w:proofErr w:type="spellEnd"/>
      <w:r>
        <w:rPr>
          <w:rFonts w:eastAsia="Times New Roman"/>
          <w:szCs w:val="24"/>
        </w:rPr>
        <w:t>, ενώ στο παρελθόν ήθελε τουλάχιστον τρεις μήνες.</w:t>
      </w:r>
    </w:p>
    <w:p w14:paraId="6FAA0708"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lastRenderedPageBreak/>
        <w:t xml:space="preserve">Για πρώτη φορά έγινε ενοποίηση των λιστών και </w:t>
      </w:r>
      <w:proofErr w:type="spellStart"/>
      <w:r>
        <w:rPr>
          <w:rFonts w:eastAsia="Times New Roman"/>
          <w:szCs w:val="24"/>
        </w:rPr>
        <w:t>διασταυρωτικοί</w:t>
      </w:r>
      <w:proofErr w:type="spellEnd"/>
      <w:r>
        <w:rPr>
          <w:rFonts w:eastAsia="Times New Roman"/>
          <w:szCs w:val="24"/>
        </w:rPr>
        <w:t xml:space="preserve"> έλεγχοι. Η μεταφορά των υποθέσεων από ΣΔΟΕ σε ΓΓΔΕ έγινε συντονισμένα, ώστε να μη</w:t>
      </w:r>
      <w:r>
        <w:rPr>
          <w:rFonts w:eastAsia="Times New Roman"/>
          <w:szCs w:val="24"/>
        </w:rPr>
        <w:t xml:space="preserve"> χαθεί ούτε μια ώρα ελέγχου και έπεται συνέχεια.</w:t>
      </w:r>
    </w:p>
    <w:p w14:paraId="6FAA0709"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Τέλος, ποια είναι η πρόταση της Νέας Δημοκρατίας για το ΣΔΟΕ; Να καταλάβω, η πρόταση της Νέας Δημοκρατίας είναι αυτό που ξεκίνησε πριν έρθει η Κυβέρνηση ΣΥΡΙΖΑ-ΑΝΕΛ, αυτό που ψήφισε με τον ν.4336 ή κάτι άλλο</w:t>
      </w:r>
      <w:r>
        <w:rPr>
          <w:rFonts w:eastAsia="Times New Roman"/>
          <w:szCs w:val="24"/>
        </w:rPr>
        <w:t>;</w:t>
      </w:r>
    </w:p>
    <w:p w14:paraId="6FAA070A"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 xml:space="preserve">Και επειδή διεκδικείτε εκλογές, διεκδικείτε την κυβέρνηση </w:t>
      </w:r>
      <w:r>
        <w:rPr>
          <w:rFonts w:eastAsia="Times New Roman"/>
          <w:szCs w:val="24"/>
        </w:rPr>
        <w:t>-</w:t>
      </w:r>
      <w:r>
        <w:rPr>
          <w:rFonts w:eastAsia="Times New Roman"/>
          <w:szCs w:val="24"/>
        </w:rPr>
        <w:t>αν και θα αργήσει πολύ καιρό αυτό και θα έχετε πολύ χρόνο να ετοιμαστείτε</w:t>
      </w:r>
      <w:r>
        <w:rPr>
          <w:rFonts w:eastAsia="Times New Roman"/>
          <w:szCs w:val="24"/>
        </w:rPr>
        <w:t>-</w:t>
      </w:r>
      <w:r>
        <w:rPr>
          <w:rFonts w:eastAsia="Times New Roman"/>
          <w:szCs w:val="24"/>
        </w:rPr>
        <w:t xml:space="preserve"> πείτε, τι προτείνετε; Αυτό που κάνατε, αυτό που ψηφίσατε ή κάτι άλλο;</w:t>
      </w:r>
    </w:p>
    <w:p w14:paraId="6FAA070B"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Υπάρχει, επίσης, μια επιχειρηματολογία σας εδώ που</w:t>
      </w:r>
      <w:r>
        <w:rPr>
          <w:rFonts w:eastAsia="Times New Roman"/>
          <w:szCs w:val="24"/>
        </w:rPr>
        <w:t xml:space="preserve"> λέτε</w:t>
      </w:r>
      <w:r>
        <w:rPr>
          <w:rFonts w:eastAsia="Times New Roman"/>
          <w:szCs w:val="24"/>
        </w:rPr>
        <w:t>:</w:t>
      </w:r>
      <w:r>
        <w:rPr>
          <w:rFonts w:eastAsia="Times New Roman"/>
          <w:szCs w:val="24"/>
        </w:rPr>
        <w:t xml:space="preserve"> «Εάν είχατε επιτυχία στα φορολογικά έσοδα, γιατί αυξήσατε τους φόρους;» Με </w:t>
      </w:r>
      <w:proofErr w:type="spellStart"/>
      <w:r>
        <w:rPr>
          <w:rFonts w:eastAsia="Times New Roman"/>
          <w:szCs w:val="24"/>
        </w:rPr>
        <w:t>συγχωρείτε</w:t>
      </w:r>
      <w:proofErr w:type="spellEnd"/>
      <w:r>
        <w:rPr>
          <w:rFonts w:eastAsia="Times New Roman"/>
          <w:szCs w:val="24"/>
        </w:rPr>
        <w:t xml:space="preserve">, </w:t>
      </w:r>
      <w:r>
        <w:rPr>
          <w:rFonts w:eastAsia="Times New Roman"/>
          <w:szCs w:val="24"/>
        </w:rPr>
        <w:t xml:space="preserve">ότι είχαμε διαπραγμάτευση </w:t>
      </w:r>
      <w:r>
        <w:rPr>
          <w:rFonts w:eastAsia="Times New Roman"/>
          <w:szCs w:val="24"/>
        </w:rPr>
        <w:t>-</w:t>
      </w:r>
      <w:r>
        <w:rPr>
          <w:rFonts w:eastAsia="Times New Roman"/>
          <w:szCs w:val="24"/>
        </w:rPr>
        <w:t>και σκληρή διαπραγμάτευση</w:t>
      </w:r>
      <w:r>
        <w:rPr>
          <w:rFonts w:eastAsia="Times New Roman"/>
          <w:szCs w:val="24"/>
        </w:rPr>
        <w:t>-</w:t>
      </w:r>
      <w:r>
        <w:rPr>
          <w:rFonts w:eastAsia="Times New Roman"/>
          <w:szCs w:val="24"/>
        </w:rPr>
        <w:t xml:space="preserve"> το καταλάβατε</w:t>
      </w:r>
      <w:r>
        <w:rPr>
          <w:rFonts w:eastAsia="Times New Roman"/>
          <w:szCs w:val="24"/>
        </w:rPr>
        <w:t xml:space="preserve">; Εάν δεν είχαμε αυτά τα αποτελέσματα στο τέλος του 2015 κι εάν δεν είχαμε </w:t>
      </w:r>
      <w:r>
        <w:rPr>
          <w:rFonts w:eastAsia="Times New Roman"/>
          <w:szCs w:val="24"/>
        </w:rPr>
        <w:lastRenderedPageBreak/>
        <w:t>αυτά τα αποτελέσματα</w:t>
      </w:r>
      <w:r>
        <w:rPr>
          <w:rFonts w:eastAsia="Times New Roman"/>
          <w:szCs w:val="24"/>
        </w:rPr>
        <w:t xml:space="preserve"> του 2016, </w:t>
      </w:r>
      <w:r>
        <w:rPr>
          <w:rFonts w:eastAsia="Times New Roman"/>
          <w:szCs w:val="24"/>
        </w:rPr>
        <w:t xml:space="preserve">γιατί </w:t>
      </w:r>
      <w:r>
        <w:rPr>
          <w:rFonts w:eastAsia="Times New Roman"/>
          <w:szCs w:val="24"/>
        </w:rPr>
        <w:t>δεν είναι εύκολο να αυξάνεις τα τέλη κυκλοφορίας κατά 8 εκατομμύρια ευρώ, όταν εσείς τα μειώσατε -διότι όταν αυξήσεις αυτό, έχεις τη δυνατότητα να πάρεις κάποια μέτρα και να ελαφρύνεις κάποιους άλλους-, ούτε να αυξάνεις κατά 100 εκατομμύρι</w:t>
      </w:r>
      <w:r>
        <w:rPr>
          <w:rFonts w:eastAsia="Times New Roman"/>
          <w:szCs w:val="24"/>
        </w:rPr>
        <w:t>α στο ένα, κατά 150 εκατομμύρια στο άλλο και κατά 80 εκατομμύρια στο άλλο τα έσοδα, διότι εάν δεν τα έχεις αυτά, πρέπει να πάρεις μέτρα.</w:t>
      </w:r>
    </w:p>
    <w:p w14:paraId="6FAA070C"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Εδώ, όμως, από εσάς υπάρχει μια φρασεολογία και μια ορολογία. Παίρνετε τις δηλώσεις του κ. Νικολούδη και έρχεστε εδώ να</w:t>
      </w:r>
      <w:r>
        <w:rPr>
          <w:rFonts w:eastAsia="Times New Roman"/>
          <w:szCs w:val="24"/>
        </w:rPr>
        <w:t xml:space="preserve"> πείτε</w:t>
      </w:r>
      <w:r>
        <w:rPr>
          <w:rFonts w:eastAsia="Times New Roman"/>
          <w:szCs w:val="24"/>
        </w:rPr>
        <w:t>:</w:t>
      </w:r>
      <w:r>
        <w:rPr>
          <w:rFonts w:eastAsia="Times New Roman"/>
          <w:szCs w:val="24"/>
        </w:rPr>
        <w:t xml:space="preserve"> «Γιατί δεν πιάσατε αυτά που είπε ο κ. Νικολούδης;». Εγώ το αντιστρέφω το ερώτημα: Εσείς τι κάνατε τόσον καιρό στην </w:t>
      </w:r>
      <w:r>
        <w:rPr>
          <w:rFonts w:eastAsia="Times New Roman"/>
          <w:szCs w:val="24"/>
        </w:rPr>
        <w:t>κ</w:t>
      </w:r>
      <w:r>
        <w:rPr>
          <w:rFonts w:eastAsia="Times New Roman"/>
          <w:szCs w:val="24"/>
        </w:rPr>
        <w:t xml:space="preserve">υβέρνηση; Νέα Δημοκρατία-ΠΑΣΟΚ και στελέχη από το Ποτάμι ήταν στην </w:t>
      </w:r>
      <w:r>
        <w:rPr>
          <w:rFonts w:eastAsia="Times New Roman"/>
          <w:szCs w:val="24"/>
        </w:rPr>
        <w:t>κ</w:t>
      </w:r>
      <w:r>
        <w:rPr>
          <w:rFonts w:eastAsia="Times New Roman"/>
          <w:szCs w:val="24"/>
        </w:rPr>
        <w:t>υβέρνηση. Δεν είσαστε κάποιο κόμμα</w:t>
      </w:r>
      <w:r>
        <w:rPr>
          <w:rFonts w:eastAsia="Times New Roman"/>
          <w:szCs w:val="24"/>
        </w:rPr>
        <w:t>,</w:t>
      </w:r>
      <w:r>
        <w:rPr>
          <w:rFonts w:eastAsia="Times New Roman"/>
          <w:szCs w:val="24"/>
        </w:rPr>
        <w:t xml:space="preserve"> το οποίο τώρα διεκδικεί για </w:t>
      </w:r>
      <w:r>
        <w:rPr>
          <w:rFonts w:eastAsia="Times New Roman"/>
          <w:szCs w:val="24"/>
        </w:rPr>
        <w:t>πρώτη φορά…</w:t>
      </w:r>
    </w:p>
    <w:p w14:paraId="6FAA070D" w14:textId="77777777" w:rsidR="006F28F6" w:rsidRDefault="00265160">
      <w:pPr>
        <w:tabs>
          <w:tab w:val="left" w:pos="1359"/>
        </w:tabs>
        <w:spacing w:after="0"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Ποια στελέχη από το Ποτάμι;</w:t>
      </w:r>
    </w:p>
    <w:p w14:paraId="6FAA070E" w14:textId="77777777" w:rsidR="006F28F6" w:rsidRDefault="00265160">
      <w:pPr>
        <w:tabs>
          <w:tab w:val="left" w:pos="1359"/>
        </w:tabs>
        <w:spacing w:after="0" w:line="600" w:lineRule="auto"/>
        <w:ind w:firstLine="720"/>
        <w:jc w:val="both"/>
        <w:rPr>
          <w:rFonts w:eastAsia="Times New Roman"/>
          <w:b/>
          <w:szCs w:val="24"/>
        </w:rPr>
      </w:pPr>
      <w:r>
        <w:rPr>
          <w:rFonts w:eastAsia="Times New Roman"/>
          <w:b/>
          <w:szCs w:val="24"/>
        </w:rPr>
        <w:lastRenderedPageBreak/>
        <w:t xml:space="preserve">ΤΡΥΦΩΝ ΑΛΕΞΙΑΔΗΣ (Αναπληρωτής Υπουργός Οικονομικών): </w:t>
      </w:r>
      <w:r>
        <w:rPr>
          <w:rFonts w:eastAsia="Times New Roman"/>
          <w:szCs w:val="24"/>
        </w:rPr>
        <w:t>Ποια στελέχη από το Ποτάμι; Κάποιον κ. Θεοχάρη τον ξέρετε; Άφησε λαμπρή ιστορία στο Υπουργείο Οικονομικών</w:t>
      </w:r>
      <w:r>
        <w:rPr>
          <w:rFonts w:eastAsia="Times New Roman"/>
          <w:szCs w:val="24"/>
        </w:rPr>
        <w:t>,</w:t>
      </w:r>
      <w:r>
        <w:rPr>
          <w:rFonts w:eastAsia="Times New Roman"/>
          <w:szCs w:val="24"/>
        </w:rPr>
        <w:t xml:space="preserve"> πριν έρθει…</w:t>
      </w:r>
    </w:p>
    <w:p w14:paraId="6FAA070F" w14:textId="77777777" w:rsidR="006F28F6" w:rsidRDefault="00265160">
      <w:pPr>
        <w:tabs>
          <w:tab w:val="left" w:pos="1359"/>
        </w:tabs>
        <w:spacing w:after="0" w:line="600" w:lineRule="auto"/>
        <w:ind w:firstLine="720"/>
        <w:jc w:val="both"/>
        <w:rPr>
          <w:rFonts w:eastAsia="Times New Roman"/>
          <w:szCs w:val="24"/>
        </w:rPr>
      </w:pPr>
      <w:r>
        <w:rPr>
          <w:rFonts w:eastAsia="Times New Roman"/>
          <w:b/>
          <w:szCs w:val="24"/>
        </w:rPr>
        <w:t>ΧΡΗΣΤΟΣ ΜΠΓΙΑΛΑΣ:</w:t>
      </w:r>
      <w:r>
        <w:rPr>
          <w:rFonts w:eastAsia="Times New Roman"/>
          <w:szCs w:val="24"/>
        </w:rPr>
        <w:t xml:space="preserve"> Είναι </w:t>
      </w:r>
      <w:r>
        <w:rPr>
          <w:rFonts w:eastAsia="Times New Roman"/>
          <w:szCs w:val="24"/>
        </w:rPr>
        <w:t>Α</w:t>
      </w:r>
      <w:r>
        <w:rPr>
          <w:rFonts w:eastAsia="Times New Roman"/>
          <w:szCs w:val="24"/>
        </w:rPr>
        <w:t>νεξάρτητος Βουλευτής τώρα</w:t>
      </w:r>
      <w:r>
        <w:rPr>
          <w:rFonts w:eastAsia="Times New Roman"/>
          <w:szCs w:val="24"/>
        </w:rPr>
        <w:t>!</w:t>
      </w:r>
    </w:p>
    <w:p w14:paraId="6FAA0710" w14:textId="77777777" w:rsidR="006F28F6" w:rsidRDefault="00265160">
      <w:pPr>
        <w:tabs>
          <w:tab w:val="left" w:pos="1359"/>
        </w:tabs>
        <w:spacing w:after="0"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Ναι, αλλά, με </w:t>
      </w:r>
      <w:proofErr w:type="spellStart"/>
      <w:r>
        <w:rPr>
          <w:rFonts w:eastAsia="Times New Roman"/>
          <w:szCs w:val="24"/>
        </w:rPr>
        <w:t>συγχωρείτε</w:t>
      </w:r>
      <w:proofErr w:type="spellEnd"/>
      <w:r>
        <w:rPr>
          <w:rFonts w:eastAsia="Times New Roman"/>
          <w:szCs w:val="24"/>
        </w:rPr>
        <w:t>, είναι και απών από την Αίθουσα και είναι απρεπές αυτό που κάνω, αλλά επειδή ρωτήσατε</w:t>
      </w:r>
      <w:r>
        <w:rPr>
          <w:rFonts w:eastAsia="Times New Roman"/>
          <w:szCs w:val="24"/>
        </w:rPr>
        <w:t>,</w:t>
      </w:r>
      <w:r>
        <w:rPr>
          <w:rFonts w:eastAsia="Times New Roman"/>
          <w:szCs w:val="24"/>
        </w:rPr>
        <w:t xml:space="preserve"> σας απαντώ. Δεν υπάρχει καμμία έννοια προσωπικής επίθεσης, απλά να ξέρουμε τι λέμε.</w:t>
      </w:r>
    </w:p>
    <w:p w14:paraId="6FAA0711"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 xml:space="preserve">Όταν έχουμε, λοιπόν, αυτήν εδώ τη λογική, εσείς γιατί δεν κάνατε αυτά τα πράγματα, για να πιάσετε αυτούς τους φόρους; Διότι είτε ήσασταν τελείως άχρηστοι και ανίκανοι και </w:t>
      </w:r>
      <w:r>
        <w:rPr>
          <w:rFonts w:eastAsia="Times New Roman"/>
          <w:szCs w:val="24"/>
        </w:rPr>
        <w:t xml:space="preserve">ενώ έπρεπε να πιάσετε κάποια δισεκατομμύρια δεν τα πιάσατε ή έχετε πιάσει το </w:t>
      </w:r>
      <w:proofErr w:type="spellStart"/>
      <w:r>
        <w:rPr>
          <w:rFonts w:eastAsia="Times New Roman"/>
          <w:szCs w:val="24"/>
        </w:rPr>
        <w:t>αριστερόμετρο</w:t>
      </w:r>
      <w:proofErr w:type="spellEnd"/>
      <w:r>
        <w:rPr>
          <w:rFonts w:eastAsia="Times New Roman"/>
          <w:szCs w:val="24"/>
        </w:rPr>
        <w:t>,</w:t>
      </w:r>
      <w:r>
        <w:rPr>
          <w:rFonts w:eastAsia="Times New Roman"/>
          <w:szCs w:val="24"/>
        </w:rPr>
        <w:t xml:space="preserve"> που άφησαν κάποιοι φεύγοντας από την Κουμουνδούρου και κάθε φορά θα μας λέτε</w:t>
      </w:r>
      <w:r>
        <w:rPr>
          <w:rFonts w:eastAsia="Times New Roman"/>
          <w:szCs w:val="24"/>
        </w:rPr>
        <w:t>:</w:t>
      </w:r>
      <w:r>
        <w:rPr>
          <w:rFonts w:eastAsia="Times New Roman"/>
          <w:szCs w:val="24"/>
        </w:rPr>
        <w:t xml:space="preserve"> «Τι λέγατε προεκλογικά, τι κάνατε τώρα;». Μα ο λαός θυμάται τι κάνατε εσείς προεκλογικά, γι</w:t>
      </w:r>
      <w:r>
        <w:rPr>
          <w:rFonts w:eastAsia="Times New Roman"/>
          <w:szCs w:val="24"/>
        </w:rPr>
        <w:t>’</w:t>
      </w:r>
      <w:r>
        <w:rPr>
          <w:rFonts w:eastAsia="Times New Roman"/>
          <w:szCs w:val="24"/>
        </w:rPr>
        <w:t xml:space="preserve"> αυτό και σας έριξε από την κυβέρνηση. Και όσο δεν βγαίνετε…</w:t>
      </w:r>
    </w:p>
    <w:p w14:paraId="6FAA0712" w14:textId="77777777" w:rsidR="006F28F6" w:rsidRDefault="00265160">
      <w:pPr>
        <w:tabs>
          <w:tab w:val="left" w:pos="1359"/>
        </w:tabs>
        <w:spacing w:after="0" w:line="600" w:lineRule="auto"/>
        <w:ind w:firstLine="720"/>
        <w:jc w:val="both"/>
        <w:rPr>
          <w:rFonts w:eastAsia="Times New Roman"/>
          <w:szCs w:val="24"/>
        </w:rPr>
      </w:pPr>
      <w:r>
        <w:rPr>
          <w:rFonts w:eastAsia="Times New Roman"/>
          <w:b/>
          <w:szCs w:val="24"/>
        </w:rPr>
        <w:t>ΔΗΜΗΤΡΙΟΣ ΣΤΑΜΑΤΗΣ:</w:t>
      </w:r>
      <w:r>
        <w:rPr>
          <w:rFonts w:eastAsia="Times New Roman"/>
          <w:szCs w:val="24"/>
        </w:rPr>
        <w:t xml:space="preserve"> Ο κ. Νικολούδης τι είπε;</w:t>
      </w:r>
    </w:p>
    <w:p w14:paraId="6FAA0713" w14:textId="77777777" w:rsidR="006F28F6" w:rsidRDefault="00265160">
      <w:pPr>
        <w:tabs>
          <w:tab w:val="left" w:pos="1359"/>
        </w:tabs>
        <w:spacing w:after="0" w:line="600" w:lineRule="auto"/>
        <w:ind w:firstLine="720"/>
        <w:jc w:val="both"/>
        <w:rPr>
          <w:rFonts w:eastAsia="Times New Roman"/>
          <w:szCs w:val="24"/>
        </w:rPr>
      </w:pPr>
      <w:r>
        <w:rPr>
          <w:rFonts w:eastAsia="Times New Roman"/>
          <w:b/>
          <w:szCs w:val="24"/>
        </w:rPr>
        <w:lastRenderedPageBreak/>
        <w:t>ΤΡΥΦΩΝ ΑΛΕΞΙΑΔΗΣ (Αναπληρωτής Υπουργός Οικονομικών):</w:t>
      </w:r>
      <w:r>
        <w:rPr>
          <w:rFonts w:eastAsia="Times New Roman"/>
          <w:szCs w:val="24"/>
        </w:rPr>
        <w:t xml:space="preserve"> Όσο </w:t>
      </w:r>
      <w:r>
        <w:rPr>
          <w:rFonts w:eastAsia="Times New Roman"/>
          <w:szCs w:val="24"/>
        </w:rPr>
        <w:t>δεν βγαίνετε να πείτε τι θα κάνετε σαν κυβέρνηση, ο λαός γνωρίζει πολύ καλά ότι θα κάνετε πολύ χειρότερα απ’ αυτά τα οποία γίνονται τώρα.</w:t>
      </w:r>
    </w:p>
    <w:p w14:paraId="6FAA0714" w14:textId="77777777" w:rsidR="006F28F6" w:rsidRDefault="00265160">
      <w:pPr>
        <w:tabs>
          <w:tab w:val="left" w:pos="1359"/>
        </w:tabs>
        <w:spacing w:after="0" w:line="600" w:lineRule="auto"/>
        <w:ind w:firstLine="720"/>
        <w:jc w:val="both"/>
        <w:rPr>
          <w:rFonts w:eastAsia="Times New Roman"/>
          <w:szCs w:val="24"/>
        </w:rPr>
      </w:pPr>
      <w:r>
        <w:rPr>
          <w:rFonts w:eastAsia="Times New Roman"/>
          <w:szCs w:val="24"/>
        </w:rPr>
        <w:t xml:space="preserve">Και επειδή ορισμένες φορές προσπαθείτε να παραποιήσετε και παραποιείτε και αυτά που λέω εγώ, δεν έχω κανένα πρόβλημα. </w:t>
      </w:r>
      <w:r>
        <w:rPr>
          <w:rFonts w:eastAsia="Times New Roman"/>
          <w:szCs w:val="24"/>
        </w:rPr>
        <w:t>Έχω φάει τόσο μαύρο, έχω φάει τόση παραπληροφόρηση. «Ο βρεγμένος δεν φοβάται τη βροχή», άρα πείτε ό,τι θέλετε. Δεν είπα τη λέξη «δεν έχουμε υποχρέωση διατήρησης του ΕΝΦΙΑ». Είπα συγκεκριμένα: «Ο ν.4336 μ</w:t>
      </w:r>
      <w:r>
        <w:rPr>
          <w:rFonts w:eastAsia="Times New Roman"/>
          <w:szCs w:val="24"/>
        </w:rPr>
        <w:t>α</w:t>
      </w:r>
      <w:r>
        <w:rPr>
          <w:rFonts w:eastAsia="Times New Roman"/>
          <w:szCs w:val="24"/>
        </w:rPr>
        <w:t>ς δεσμεύει στο να έχουμε το 2016 έναν φόρο που θα έχ</w:t>
      </w:r>
      <w:r>
        <w:rPr>
          <w:rFonts w:eastAsia="Times New Roman"/>
          <w:szCs w:val="24"/>
        </w:rPr>
        <w:t xml:space="preserve">ει </w:t>
      </w:r>
      <w:proofErr w:type="spellStart"/>
      <w:r>
        <w:rPr>
          <w:rFonts w:eastAsia="Times New Roman"/>
          <w:szCs w:val="24"/>
        </w:rPr>
        <w:t>εισπραξιμότητα</w:t>
      </w:r>
      <w:proofErr w:type="spellEnd"/>
      <w:r>
        <w:rPr>
          <w:rFonts w:eastAsia="Times New Roman"/>
          <w:szCs w:val="24"/>
        </w:rPr>
        <w:t xml:space="preserve"> 2,65. Δεν μας δεσμεύει να έχουμε ΕΝΦΙΑ </w:t>
      </w:r>
      <w:r>
        <w:rPr>
          <w:rFonts w:eastAsia="Times New Roman"/>
          <w:szCs w:val="24"/>
        </w:rPr>
        <w:t>-</w:t>
      </w:r>
      <w:r>
        <w:rPr>
          <w:rFonts w:eastAsia="Times New Roman"/>
          <w:szCs w:val="24"/>
        </w:rPr>
        <w:t>με την έννοια αυτού του νόμου. Κάναμε διαπραγμάτευση, δεν μπορέσαμε να αλλάξουμε τον νόμο τώρα και έτσι έχουμε</w:t>
      </w:r>
      <w:r>
        <w:rPr>
          <w:rFonts w:eastAsia="Times New Roman"/>
          <w:szCs w:val="24"/>
        </w:rPr>
        <w:t>,</w:t>
      </w:r>
      <w:r>
        <w:rPr>
          <w:rFonts w:eastAsia="Times New Roman"/>
          <w:szCs w:val="24"/>
        </w:rPr>
        <w:t xml:space="preserve"> δυστυχώς</w:t>
      </w:r>
      <w:r>
        <w:rPr>
          <w:rFonts w:eastAsia="Times New Roman"/>
          <w:szCs w:val="24"/>
        </w:rPr>
        <w:t>,</w:t>
      </w:r>
      <w:r>
        <w:rPr>
          <w:rFonts w:eastAsia="Times New Roman"/>
          <w:szCs w:val="24"/>
        </w:rPr>
        <w:t xml:space="preserve"> τον ΕΝΦΙΑ ξανά, αλλά με </w:t>
      </w:r>
      <w:proofErr w:type="spellStart"/>
      <w:r>
        <w:rPr>
          <w:rFonts w:eastAsia="Times New Roman"/>
          <w:szCs w:val="24"/>
        </w:rPr>
        <w:t>εισπραξιμότητα</w:t>
      </w:r>
      <w:proofErr w:type="spellEnd"/>
      <w:r>
        <w:rPr>
          <w:rFonts w:eastAsia="Times New Roman"/>
          <w:szCs w:val="24"/>
        </w:rPr>
        <w:t xml:space="preserve"> 2,65.</w:t>
      </w:r>
    </w:p>
    <w:p w14:paraId="6FAA0715" w14:textId="77777777" w:rsidR="006F28F6" w:rsidRDefault="00265160">
      <w:pPr>
        <w:spacing w:after="0" w:line="600" w:lineRule="auto"/>
        <w:ind w:firstLine="720"/>
        <w:jc w:val="both"/>
        <w:rPr>
          <w:rFonts w:eastAsia="Times New Roman"/>
          <w:szCs w:val="24"/>
        </w:rPr>
      </w:pPr>
      <w:r>
        <w:rPr>
          <w:rFonts w:eastAsia="Times New Roman"/>
          <w:szCs w:val="24"/>
        </w:rPr>
        <w:lastRenderedPageBreak/>
        <w:t>Στο ζήτημα που είχαμε από τις α</w:t>
      </w:r>
      <w:r>
        <w:rPr>
          <w:rFonts w:eastAsia="Times New Roman"/>
          <w:szCs w:val="24"/>
        </w:rPr>
        <w:t xml:space="preserve">ντικειμενικές αξίες να μοιράσουμε 300 εκατομμύρια επιβάρυνση, το κάναμε έτσι ώστε </w:t>
      </w:r>
      <w:r>
        <w:rPr>
          <w:rFonts w:eastAsia="Times New Roman"/>
          <w:szCs w:val="24"/>
        </w:rPr>
        <w:t>έξι</w:t>
      </w:r>
      <w:r>
        <w:rPr>
          <w:rFonts w:eastAsia="Times New Roman"/>
          <w:szCs w:val="24"/>
        </w:rPr>
        <w:t xml:space="preserve"> εκατομμύρια να πληρώσουν το ίδιο ή λιγότερα και </w:t>
      </w:r>
      <w:r>
        <w:rPr>
          <w:rFonts w:eastAsia="Times New Roman"/>
          <w:szCs w:val="24"/>
        </w:rPr>
        <w:t>εξακόσιες</w:t>
      </w:r>
      <w:r>
        <w:rPr>
          <w:rFonts w:eastAsia="Times New Roman"/>
          <w:szCs w:val="24"/>
        </w:rPr>
        <w:t xml:space="preserve"> χιλιάδες</w:t>
      </w:r>
      <w:r>
        <w:rPr>
          <w:rFonts w:eastAsia="Times New Roman"/>
          <w:szCs w:val="24"/>
        </w:rPr>
        <w:t xml:space="preserve"> να επιβαρυνθούν λίγο ή πολύ</w:t>
      </w:r>
      <w:r>
        <w:rPr>
          <w:rFonts w:eastAsia="Times New Roman"/>
          <w:szCs w:val="24"/>
        </w:rPr>
        <w:t>. Μην παραποιείτε</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και μην προσπαθείτε να το βάλετε αλλιώς. </w:t>
      </w:r>
    </w:p>
    <w:p w14:paraId="6FAA0716" w14:textId="77777777" w:rsidR="006F28F6" w:rsidRDefault="00265160">
      <w:pPr>
        <w:spacing w:after="0" w:line="600" w:lineRule="auto"/>
        <w:ind w:firstLine="720"/>
        <w:jc w:val="both"/>
        <w:rPr>
          <w:rFonts w:eastAsia="Times New Roman"/>
          <w:szCs w:val="24"/>
        </w:rPr>
      </w:pPr>
      <w:r>
        <w:rPr>
          <w:rFonts w:eastAsia="Times New Roman"/>
          <w:szCs w:val="24"/>
        </w:rPr>
        <w:t xml:space="preserve">Λίστα </w:t>
      </w:r>
      <w:proofErr w:type="spellStart"/>
      <w:r>
        <w:rPr>
          <w:rFonts w:eastAsia="Times New Roman"/>
          <w:szCs w:val="24"/>
        </w:rPr>
        <w:t>Λ</w:t>
      </w:r>
      <w:r>
        <w:rPr>
          <w:rFonts w:eastAsia="Times New Roman"/>
          <w:szCs w:val="24"/>
        </w:rPr>
        <w:t>αγκάρντ</w:t>
      </w:r>
      <w:proofErr w:type="spellEnd"/>
      <w:r>
        <w:rPr>
          <w:rFonts w:eastAsia="Times New Roman"/>
          <w:szCs w:val="24"/>
        </w:rPr>
        <w:t xml:space="preserve">. Έλεος! Προσπαθείτε να συγκρίνετε τη λίστα </w:t>
      </w:r>
      <w:proofErr w:type="spellStart"/>
      <w:r>
        <w:rPr>
          <w:rFonts w:eastAsia="Times New Roman"/>
          <w:szCs w:val="24"/>
        </w:rPr>
        <w:t>Λαγκάρντ</w:t>
      </w:r>
      <w:proofErr w:type="spellEnd"/>
      <w:r>
        <w:rPr>
          <w:rFonts w:eastAsia="Times New Roman"/>
          <w:szCs w:val="24"/>
        </w:rPr>
        <w:t xml:space="preserve"> με τη λίστα </w:t>
      </w:r>
      <w:proofErr w:type="spellStart"/>
      <w:r>
        <w:rPr>
          <w:rFonts w:eastAsia="Times New Roman"/>
          <w:szCs w:val="24"/>
        </w:rPr>
        <w:t>Μπόγιαρνς</w:t>
      </w:r>
      <w:proofErr w:type="spellEnd"/>
      <w:r>
        <w:rPr>
          <w:rFonts w:eastAsia="Times New Roman"/>
          <w:szCs w:val="24"/>
        </w:rPr>
        <w:t xml:space="preserve">. Πρώτα από όλα στη λίστα </w:t>
      </w:r>
      <w:proofErr w:type="spellStart"/>
      <w:r>
        <w:rPr>
          <w:rFonts w:eastAsia="Times New Roman"/>
          <w:szCs w:val="24"/>
        </w:rPr>
        <w:t>Μπόγιαρνς</w:t>
      </w:r>
      <w:proofErr w:type="spellEnd"/>
      <w:r>
        <w:rPr>
          <w:rFonts w:eastAsia="Times New Roman"/>
          <w:szCs w:val="24"/>
        </w:rPr>
        <w:t xml:space="preserve"> εμείς δεν κάνουμε αυτό το οποίο εσείς ετοιμάζατε, δηλαδή να φέρετε Γερμανούς ελεγκτές στην Ελλάδα για να κάνουν ελέγχους,…</w:t>
      </w:r>
    </w:p>
    <w:p w14:paraId="6FAA0717" w14:textId="77777777" w:rsidR="006F28F6" w:rsidRDefault="00265160">
      <w:pPr>
        <w:spacing w:after="0" w:line="600" w:lineRule="auto"/>
        <w:ind w:firstLine="720"/>
        <w:jc w:val="both"/>
        <w:rPr>
          <w:rFonts w:eastAsia="Times New Roman"/>
          <w:szCs w:val="24"/>
        </w:rPr>
      </w:pPr>
      <w:r>
        <w:rPr>
          <w:rFonts w:eastAsia="Times New Roman"/>
          <w:b/>
          <w:szCs w:val="24"/>
        </w:rPr>
        <w:t>ΧΡΗΣΤΟΣ ΜΠΟΥΚΩΡΟ</w:t>
      </w:r>
      <w:r>
        <w:rPr>
          <w:rFonts w:eastAsia="Times New Roman"/>
          <w:b/>
          <w:szCs w:val="24"/>
        </w:rPr>
        <w:t>Σ:</w:t>
      </w:r>
      <w:r>
        <w:rPr>
          <w:rFonts w:eastAsia="Times New Roman"/>
          <w:szCs w:val="24"/>
        </w:rPr>
        <w:t xml:space="preserve"> Γίνεστε οι ίδιοι Γερμανοί</w:t>
      </w:r>
      <w:r>
        <w:rPr>
          <w:rFonts w:eastAsia="Times New Roman"/>
          <w:szCs w:val="24"/>
        </w:rPr>
        <w:t>!</w:t>
      </w:r>
    </w:p>
    <w:p w14:paraId="6FAA0718" w14:textId="77777777" w:rsidR="006F28F6" w:rsidRDefault="00265160">
      <w:pPr>
        <w:spacing w:after="0"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…κάτι για το οποίο οι ίδιοι οι Γερμανοί, οι εφοριακοί και τα συνδικάτα τους, αντιδρούσαν. Εμείς, κάναμε συμφωνία και στέλνουμε Έλληνες εφοριακούς να εκπαιδευτούν στα συστήμα</w:t>
      </w:r>
      <w:r>
        <w:rPr>
          <w:rFonts w:eastAsia="Times New Roman"/>
          <w:szCs w:val="24"/>
        </w:rPr>
        <w:t>τά τους στη Γερμανία. Είναι κακό αυτό;</w:t>
      </w:r>
    </w:p>
    <w:p w14:paraId="6FAA0719" w14:textId="77777777" w:rsidR="006F28F6" w:rsidRDefault="00265160">
      <w:pPr>
        <w:spacing w:after="0" w:line="600" w:lineRule="auto"/>
        <w:ind w:firstLine="720"/>
        <w:jc w:val="both"/>
        <w:rPr>
          <w:rFonts w:eastAsia="Times New Roman"/>
          <w:szCs w:val="24"/>
        </w:rPr>
      </w:pPr>
      <w:r>
        <w:rPr>
          <w:rFonts w:eastAsia="Times New Roman"/>
          <w:b/>
          <w:szCs w:val="24"/>
        </w:rPr>
        <w:t>ΔΗΜΗΤΡΙΟΣ ΣΤΑΜΑΤΗΣ:</w:t>
      </w:r>
      <w:r>
        <w:rPr>
          <w:rFonts w:eastAsia="Times New Roman"/>
          <w:szCs w:val="24"/>
        </w:rPr>
        <w:t xml:space="preserve"> …τα ξεχάσατε;</w:t>
      </w:r>
    </w:p>
    <w:p w14:paraId="6FAA071A" w14:textId="77777777" w:rsidR="006F28F6" w:rsidRDefault="00265160">
      <w:pPr>
        <w:spacing w:after="0" w:line="600" w:lineRule="auto"/>
        <w:ind w:firstLine="720"/>
        <w:jc w:val="both"/>
        <w:rPr>
          <w:rFonts w:eastAsia="Times New Roman"/>
          <w:szCs w:val="24"/>
        </w:rPr>
      </w:pPr>
      <w:r>
        <w:rPr>
          <w:rFonts w:eastAsia="Times New Roman"/>
          <w:b/>
          <w:szCs w:val="24"/>
        </w:rPr>
        <w:lastRenderedPageBreak/>
        <w:t xml:space="preserve">ΤΡΥΦΩΝ ΑΛΕΞΙΑΔΗΣ (Αναπληρωτής Υπουργός Οικονομικών): </w:t>
      </w:r>
      <w:r>
        <w:rPr>
          <w:rFonts w:eastAsia="Times New Roman"/>
          <w:szCs w:val="24"/>
        </w:rPr>
        <w:t xml:space="preserve">Και έχει σχέση το ένα με το άλλο; </w:t>
      </w:r>
    </w:p>
    <w:p w14:paraId="6FAA071B" w14:textId="77777777" w:rsidR="006F28F6" w:rsidRDefault="00265160">
      <w:pPr>
        <w:spacing w:after="0" w:line="600" w:lineRule="auto"/>
        <w:ind w:firstLine="720"/>
        <w:jc w:val="both"/>
        <w:rPr>
          <w:rFonts w:eastAsia="Times New Roman"/>
          <w:szCs w:val="24"/>
        </w:rPr>
      </w:pPr>
      <w:r>
        <w:rPr>
          <w:rFonts w:eastAsia="Times New Roman"/>
          <w:szCs w:val="24"/>
        </w:rPr>
        <w:t xml:space="preserve">Σε ό,τι αφορά δε τη λίστα </w:t>
      </w:r>
      <w:proofErr w:type="spellStart"/>
      <w:r>
        <w:rPr>
          <w:rFonts w:eastAsia="Times New Roman"/>
          <w:szCs w:val="24"/>
        </w:rPr>
        <w:t>Λαγκάρντ</w:t>
      </w:r>
      <w:proofErr w:type="spellEnd"/>
      <w:r>
        <w:rPr>
          <w:rFonts w:eastAsia="Times New Roman"/>
          <w:szCs w:val="24"/>
        </w:rPr>
        <w:t>, αυτό για το οποίο…</w:t>
      </w:r>
    </w:p>
    <w:p w14:paraId="6FAA071C" w14:textId="77777777" w:rsidR="006F28F6" w:rsidRDefault="00265160">
      <w:pPr>
        <w:spacing w:after="0" w:line="600" w:lineRule="auto"/>
        <w:ind w:firstLine="720"/>
        <w:jc w:val="both"/>
        <w:rPr>
          <w:rFonts w:eastAsia="Times New Roman"/>
          <w:szCs w:val="24"/>
        </w:rPr>
      </w:pPr>
      <w:r>
        <w:rPr>
          <w:rFonts w:eastAsia="Times New Roman"/>
          <w:szCs w:val="24"/>
        </w:rPr>
        <w:t>(Στο σημείο αυτό κτυπάει το κουδούνι λήξ</w:t>
      </w:r>
      <w:r>
        <w:rPr>
          <w:rFonts w:eastAsia="Times New Roman"/>
          <w:szCs w:val="24"/>
        </w:rPr>
        <w:t xml:space="preserve">εως του χρόνου ομιλίας του κυρίου </w:t>
      </w:r>
      <w:r>
        <w:rPr>
          <w:rFonts w:eastAsia="Times New Roman"/>
          <w:szCs w:val="24"/>
        </w:rPr>
        <w:t xml:space="preserve">Αναπληρωτή </w:t>
      </w:r>
      <w:r>
        <w:rPr>
          <w:rFonts w:eastAsia="Times New Roman"/>
          <w:szCs w:val="24"/>
        </w:rPr>
        <w:t>Υπουργού)</w:t>
      </w:r>
    </w:p>
    <w:p w14:paraId="6FAA071D" w14:textId="77777777" w:rsidR="006F28F6" w:rsidRDefault="00265160">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παρακαλώ να συντομεύσετε λίγο.</w:t>
      </w:r>
    </w:p>
    <w:p w14:paraId="6FAA071E" w14:textId="77777777" w:rsidR="006F28F6" w:rsidRDefault="00265160">
      <w:pPr>
        <w:spacing w:after="0"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Συντομεύω, αλλά ζητάω την ανοχή σας. Κλείνω σε πολύ λίγο.</w:t>
      </w:r>
    </w:p>
    <w:p w14:paraId="6FAA071F" w14:textId="77777777" w:rsidR="006F28F6" w:rsidRDefault="00265160">
      <w:pPr>
        <w:spacing w:after="0" w:line="600" w:lineRule="auto"/>
        <w:ind w:firstLine="720"/>
        <w:jc w:val="both"/>
        <w:rPr>
          <w:rFonts w:eastAsia="Times New Roman"/>
          <w:szCs w:val="24"/>
        </w:rPr>
      </w:pPr>
      <w:r>
        <w:rPr>
          <w:rFonts w:eastAsia="Times New Roman"/>
          <w:b/>
          <w:szCs w:val="24"/>
        </w:rPr>
        <w:t xml:space="preserve">ΔΗΜΗΤΡΙΟΣ </w:t>
      </w:r>
      <w:r>
        <w:rPr>
          <w:rFonts w:eastAsia="Times New Roman"/>
          <w:b/>
          <w:szCs w:val="24"/>
        </w:rPr>
        <w:t>ΣΤΑΜΑΤΗΣ:</w:t>
      </w:r>
      <w:r>
        <w:rPr>
          <w:rFonts w:eastAsia="Times New Roman"/>
          <w:szCs w:val="24"/>
        </w:rPr>
        <w:t xml:space="preserve"> …(δεν ακούστηκε)</w:t>
      </w:r>
      <w:r>
        <w:rPr>
          <w:rFonts w:eastAsia="Times New Roman"/>
          <w:szCs w:val="24"/>
        </w:rPr>
        <w:t>.</w:t>
      </w:r>
    </w:p>
    <w:p w14:paraId="6FAA0720" w14:textId="77777777" w:rsidR="006F28F6" w:rsidRDefault="00265160">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Μη</w:t>
      </w:r>
      <w:r>
        <w:rPr>
          <w:rFonts w:eastAsia="Times New Roman"/>
          <w:szCs w:val="24"/>
        </w:rPr>
        <w:t xml:space="preserve"> </w:t>
      </w:r>
      <w:r>
        <w:rPr>
          <w:rFonts w:eastAsia="Times New Roman"/>
          <w:szCs w:val="24"/>
        </w:rPr>
        <w:t>διακόπτετε, παρακαλώ πολύ.</w:t>
      </w:r>
    </w:p>
    <w:p w14:paraId="6FAA0721" w14:textId="77777777" w:rsidR="006F28F6" w:rsidRDefault="00265160">
      <w:pPr>
        <w:spacing w:after="0" w:line="600" w:lineRule="auto"/>
        <w:ind w:firstLine="720"/>
        <w:jc w:val="both"/>
        <w:rPr>
          <w:rFonts w:eastAsia="Times New Roman"/>
          <w:szCs w:val="24"/>
        </w:rPr>
      </w:pPr>
      <w:r>
        <w:rPr>
          <w:rFonts w:eastAsia="Times New Roman"/>
          <w:b/>
          <w:szCs w:val="24"/>
        </w:rPr>
        <w:lastRenderedPageBreak/>
        <w:t>ΤΡΥΦΩΝ ΑΛΕΞΙΑΔΗΣ (Αναπληρωτής Υπουργός Οικονομικών):</w:t>
      </w:r>
      <w:r>
        <w:rPr>
          <w:rFonts w:eastAsia="Times New Roman"/>
          <w:szCs w:val="24"/>
        </w:rPr>
        <w:t xml:space="preserve"> Λίστα </w:t>
      </w:r>
      <w:proofErr w:type="spellStart"/>
      <w:r>
        <w:rPr>
          <w:rFonts w:eastAsia="Times New Roman"/>
          <w:szCs w:val="24"/>
        </w:rPr>
        <w:t>Λαγκάρντ</w:t>
      </w:r>
      <w:proofErr w:type="spellEnd"/>
      <w:r>
        <w:rPr>
          <w:rFonts w:eastAsia="Times New Roman"/>
          <w:szCs w:val="24"/>
        </w:rPr>
        <w:t xml:space="preserve">: </w:t>
      </w:r>
      <w:r>
        <w:rPr>
          <w:rFonts w:eastAsia="Times New Roman"/>
          <w:szCs w:val="24"/>
        </w:rPr>
        <w:t>δ</w:t>
      </w:r>
      <w:r>
        <w:rPr>
          <w:rFonts w:eastAsia="Times New Roman"/>
          <w:szCs w:val="24"/>
        </w:rPr>
        <w:t xml:space="preserve">ύο είναι τα ζητήματα. Τι κάνατε το 2012 έως το 2013; Πώς οργανώσατε ώστε αυτός ο έλεγχος να </w:t>
      </w:r>
      <w:r>
        <w:rPr>
          <w:rFonts w:eastAsia="Times New Roman"/>
          <w:szCs w:val="24"/>
        </w:rPr>
        <w:t>μην οδηγηθεί σε παραγραφή, διότι ξέρ</w:t>
      </w:r>
      <w:r>
        <w:rPr>
          <w:rFonts w:eastAsia="Times New Roman"/>
          <w:szCs w:val="24"/>
        </w:rPr>
        <w:t>α</w:t>
      </w:r>
      <w:r>
        <w:rPr>
          <w:rFonts w:eastAsia="Times New Roman"/>
          <w:szCs w:val="24"/>
        </w:rPr>
        <w:t>τε π</w:t>
      </w:r>
      <w:r>
        <w:rPr>
          <w:rFonts w:eastAsia="Times New Roman"/>
          <w:szCs w:val="24"/>
        </w:rPr>
        <w:t>ω</w:t>
      </w:r>
      <w:r>
        <w:rPr>
          <w:rFonts w:eastAsia="Times New Roman"/>
          <w:szCs w:val="24"/>
        </w:rPr>
        <w:t xml:space="preserve">ς παραγράφεται. Να σας πω, όμως, εγώ τι κάνατε; Κάνατε πολιτικές παρεμβάσεις στη λίστα </w:t>
      </w:r>
      <w:proofErr w:type="spellStart"/>
      <w:r>
        <w:rPr>
          <w:rFonts w:eastAsia="Times New Roman"/>
          <w:szCs w:val="24"/>
        </w:rPr>
        <w:t>Λαγκάρντ</w:t>
      </w:r>
      <w:proofErr w:type="spellEnd"/>
      <w:r>
        <w:rPr>
          <w:rFonts w:eastAsia="Times New Roman"/>
          <w:szCs w:val="24"/>
        </w:rPr>
        <w:t>, για τις οποίες είχε βουίξει ο τόπος.</w:t>
      </w:r>
    </w:p>
    <w:p w14:paraId="6FAA0722" w14:textId="77777777" w:rsidR="006F28F6" w:rsidRDefault="00265160">
      <w:pPr>
        <w:spacing w:after="0" w:line="600" w:lineRule="auto"/>
        <w:ind w:firstLine="720"/>
        <w:jc w:val="both"/>
        <w:rPr>
          <w:rFonts w:eastAsia="Times New Roman"/>
          <w:szCs w:val="24"/>
        </w:rPr>
      </w:pPr>
      <w:r>
        <w:rPr>
          <w:rFonts w:eastAsia="Times New Roman"/>
          <w:b/>
          <w:szCs w:val="24"/>
        </w:rPr>
        <w:t>ΔΗΜΗΤΡΙΟΣ ΣΤΑΜΑΤΗΣ:</w:t>
      </w:r>
      <w:r>
        <w:rPr>
          <w:rFonts w:eastAsia="Times New Roman"/>
          <w:szCs w:val="24"/>
        </w:rPr>
        <w:t xml:space="preserve"> Κύριε Υπουργέ, έχετε αποδείξεις γι’ αυτό; Να φέρετε αποδείξε</w:t>
      </w:r>
      <w:r>
        <w:rPr>
          <w:rFonts w:eastAsia="Times New Roman"/>
          <w:szCs w:val="24"/>
        </w:rPr>
        <w:t>ις!</w:t>
      </w:r>
    </w:p>
    <w:p w14:paraId="6FAA0723" w14:textId="77777777" w:rsidR="006F28F6" w:rsidRDefault="00265160">
      <w:pPr>
        <w:spacing w:after="0"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Βεβαίως και έχω αποδείξεις. Έχω νόμο που ψηφίστηκε.</w:t>
      </w:r>
    </w:p>
    <w:p w14:paraId="6FAA0724" w14:textId="77777777" w:rsidR="006F28F6" w:rsidRDefault="00265160">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Μη διακόπτετε, κύριε Σταμάτη, σας παρακαλώ.</w:t>
      </w:r>
    </w:p>
    <w:p w14:paraId="6FAA0725" w14:textId="77777777" w:rsidR="006F28F6" w:rsidRDefault="00265160">
      <w:pPr>
        <w:spacing w:after="0" w:line="600" w:lineRule="auto"/>
        <w:ind w:firstLine="720"/>
        <w:jc w:val="both"/>
        <w:rPr>
          <w:rFonts w:eastAsia="Times New Roman"/>
          <w:szCs w:val="24"/>
        </w:rPr>
      </w:pPr>
      <w:r>
        <w:rPr>
          <w:rFonts w:eastAsia="Times New Roman"/>
          <w:b/>
          <w:szCs w:val="24"/>
        </w:rPr>
        <w:t>ΔΗΜΗΤΡΙΟΣ ΣΤΑΜΑΤΗΣ:</w:t>
      </w:r>
      <w:r>
        <w:rPr>
          <w:rFonts w:eastAsia="Times New Roman"/>
          <w:szCs w:val="24"/>
        </w:rPr>
        <w:t xml:space="preserve"> Ή να φέρετε αποδείξεις ή είστε κοινός συκοφάντης.</w:t>
      </w:r>
      <w:r>
        <w:rPr>
          <w:rFonts w:eastAsia="Times New Roman"/>
          <w:szCs w:val="24"/>
        </w:rPr>
        <w:t xml:space="preserve"> Ντροπή! Δεν μπορείτε να πετάτε λάσπη!</w:t>
      </w:r>
    </w:p>
    <w:p w14:paraId="6FAA0726" w14:textId="77777777" w:rsidR="006F28F6" w:rsidRDefault="00265160">
      <w:pPr>
        <w:spacing w:after="0"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Έχω νόμο που ψηφίστηκε.</w:t>
      </w:r>
    </w:p>
    <w:p w14:paraId="6FAA0727" w14:textId="77777777" w:rsidR="006F28F6" w:rsidRDefault="00265160">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Σταμάτη, δεν καταγράφεται κάτι. Στη δευτερολογία του ο κ. </w:t>
      </w:r>
      <w:proofErr w:type="spellStart"/>
      <w:r>
        <w:rPr>
          <w:rFonts w:eastAsia="Times New Roman"/>
          <w:szCs w:val="24"/>
        </w:rPr>
        <w:t>Σταϊκούρας</w:t>
      </w:r>
      <w:proofErr w:type="spellEnd"/>
      <w:r>
        <w:rPr>
          <w:rFonts w:eastAsia="Times New Roman"/>
          <w:szCs w:val="24"/>
        </w:rPr>
        <w:t xml:space="preserve"> μπορεί να μιλήσει γι’ αυτό το ε</w:t>
      </w:r>
      <w:r>
        <w:rPr>
          <w:rFonts w:eastAsia="Times New Roman"/>
          <w:szCs w:val="24"/>
        </w:rPr>
        <w:t xml:space="preserve">ρώτημα που βάζετε. </w:t>
      </w:r>
    </w:p>
    <w:p w14:paraId="6FAA0728" w14:textId="77777777" w:rsidR="006F28F6" w:rsidRDefault="00265160">
      <w:pPr>
        <w:spacing w:after="0" w:line="600" w:lineRule="auto"/>
        <w:ind w:firstLine="720"/>
        <w:jc w:val="both"/>
        <w:rPr>
          <w:rFonts w:eastAsia="Times New Roman"/>
          <w:szCs w:val="24"/>
        </w:rPr>
      </w:pPr>
      <w:r>
        <w:rPr>
          <w:rFonts w:eastAsia="Times New Roman"/>
          <w:szCs w:val="24"/>
        </w:rPr>
        <w:t>Κύριε Υπουργέ, συντομεύετε, σας παρακαλώ.</w:t>
      </w:r>
    </w:p>
    <w:p w14:paraId="6FAA0729" w14:textId="77777777" w:rsidR="006F28F6" w:rsidRDefault="00265160">
      <w:pPr>
        <w:spacing w:after="0"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Έχω νόμο, έχω απόδειξη για τις πολιτικές παρεμβάσεις.</w:t>
      </w:r>
    </w:p>
    <w:p w14:paraId="6FAA072A" w14:textId="77777777" w:rsidR="006F28F6" w:rsidRDefault="00265160">
      <w:pPr>
        <w:spacing w:after="0" w:line="600" w:lineRule="auto"/>
        <w:ind w:firstLine="720"/>
        <w:jc w:val="both"/>
        <w:rPr>
          <w:rFonts w:eastAsia="Times New Roman"/>
          <w:szCs w:val="24"/>
        </w:rPr>
      </w:pPr>
      <w:r>
        <w:rPr>
          <w:rFonts w:eastAsia="Times New Roman"/>
          <w:b/>
          <w:szCs w:val="24"/>
        </w:rPr>
        <w:t>ΔΗΜΗΤΡΙΟΣ ΣΤΑΜΑΤΗΣ:</w:t>
      </w:r>
      <w:r>
        <w:rPr>
          <w:rFonts w:eastAsia="Times New Roman"/>
          <w:szCs w:val="24"/>
        </w:rPr>
        <w:t xml:space="preserve"> …(δεν ακούστηκε)</w:t>
      </w:r>
      <w:r>
        <w:rPr>
          <w:rFonts w:eastAsia="Times New Roman"/>
          <w:szCs w:val="24"/>
        </w:rPr>
        <w:t>.</w:t>
      </w:r>
    </w:p>
    <w:p w14:paraId="6FAA072B" w14:textId="77777777" w:rsidR="006F28F6" w:rsidRDefault="00265160">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Σταμάτη, σας παρακαλώ.</w:t>
      </w:r>
    </w:p>
    <w:p w14:paraId="6FAA072C" w14:textId="77777777" w:rsidR="006F28F6" w:rsidRDefault="00265160">
      <w:pPr>
        <w:spacing w:after="0"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Κύριε Σταμάτη, θα σας απαντήσω.</w:t>
      </w:r>
    </w:p>
    <w:p w14:paraId="6FAA072D" w14:textId="77777777" w:rsidR="006F28F6" w:rsidRDefault="00265160">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Σταμάτη, δεν καταγράφεται τίποτα από αυτά που είπατε.</w:t>
      </w:r>
    </w:p>
    <w:p w14:paraId="6FAA072E" w14:textId="77777777" w:rsidR="006F28F6" w:rsidRDefault="00265160">
      <w:pPr>
        <w:spacing w:after="0" w:line="600" w:lineRule="auto"/>
        <w:ind w:firstLine="720"/>
        <w:jc w:val="both"/>
        <w:rPr>
          <w:rFonts w:eastAsia="Times New Roman"/>
          <w:szCs w:val="24"/>
        </w:rPr>
      </w:pPr>
      <w:r>
        <w:rPr>
          <w:rFonts w:eastAsia="Times New Roman"/>
          <w:b/>
          <w:szCs w:val="24"/>
        </w:rPr>
        <w:lastRenderedPageBreak/>
        <w:t>ΤΡΥΦΩΝ ΑΛΕΞΙΑΔΗΣ (Αναπληρωτής Υπουργός Οικονομι</w:t>
      </w:r>
      <w:r>
        <w:rPr>
          <w:rFonts w:eastAsia="Times New Roman"/>
          <w:b/>
          <w:szCs w:val="24"/>
        </w:rPr>
        <w:t>κών):</w:t>
      </w:r>
      <w:r>
        <w:rPr>
          <w:rFonts w:eastAsia="Times New Roman"/>
          <w:szCs w:val="24"/>
        </w:rPr>
        <w:t xml:space="preserve"> Έχω νόμο που ψηφίστηκε από την ελληνική Βουλή το 2015, που μιλά για ένα μακρύ ιστορικό πολιτικών παρεμβάσεων στη φορολογική διοίκηση. Φαντάζομαι ότι δεν εννοούσε ότι παρεμβαίναμε εμείς για το τι θα γίνει ο </w:t>
      </w:r>
      <w:r>
        <w:rPr>
          <w:rFonts w:eastAsia="Times New Roman"/>
          <w:szCs w:val="24"/>
        </w:rPr>
        <w:t>άλφα</w:t>
      </w:r>
      <w:r>
        <w:rPr>
          <w:rFonts w:eastAsia="Times New Roman"/>
          <w:szCs w:val="24"/>
        </w:rPr>
        <w:t xml:space="preserve"> και ο </w:t>
      </w:r>
      <w:r>
        <w:rPr>
          <w:rFonts w:eastAsia="Times New Roman"/>
          <w:szCs w:val="24"/>
        </w:rPr>
        <w:t>βήτα</w:t>
      </w:r>
      <w:r>
        <w:rPr>
          <w:rFonts w:eastAsia="Times New Roman"/>
          <w:szCs w:val="24"/>
        </w:rPr>
        <w:t xml:space="preserve"> φίλος τους Πρωθυπουργού.</w:t>
      </w:r>
    </w:p>
    <w:p w14:paraId="6FAA072F" w14:textId="77777777" w:rsidR="006F28F6" w:rsidRDefault="00265160">
      <w:pPr>
        <w:spacing w:after="0" w:line="600" w:lineRule="auto"/>
        <w:ind w:firstLine="720"/>
        <w:jc w:val="both"/>
        <w:rPr>
          <w:rFonts w:eastAsia="Times New Roman"/>
          <w:szCs w:val="24"/>
        </w:rPr>
      </w:pPr>
      <w:r>
        <w:rPr>
          <w:rFonts w:eastAsia="Times New Roman"/>
          <w:b/>
          <w:szCs w:val="24"/>
        </w:rPr>
        <w:t>ΧΡΗ</w:t>
      </w:r>
      <w:r>
        <w:rPr>
          <w:rFonts w:eastAsia="Times New Roman"/>
          <w:b/>
          <w:szCs w:val="24"/>
        </w:rPr>
        <w:t>ΣΤΟΣ ΜΠΟΥΚΩΡΟΣ:</w:t>
      </w:r>
      <w:r>
        <w:rPr>
          <w:rFonts w:eastAsia="Times New Roman"/>
          <w:szCs w:val="24"/>
        </w:rPr>
        <w:t xml:space="preserve"> Οι νόμοι δεν είναι ποτέ πολιτική παρέμβαση. Οι νόμοι ψηφίζονται.</w:t>
      </w:r>
    </w:p>
    <w:p w14:paraId="6FAA0730" w14:textId="77777777" w:rsidR="006F28F6" w:rsidRDefault="00265160">
      <w:pPr>
        <w:spacing w:after="0"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Διότι οι δικοί μας φίλοι και τα στελέχη δεν ελέγχονται.</w:t>
      </w:r>
    </w:p>
    <w:p w14:paraId="6FAA0731" w14:textId="77777777" w:rsidR="006F28F6" w:rsidRDefault="00265160">
      <w:pPr>
        <w:spacing w:after="0" w:line="600" w:lineRule="auto"/>
        <w:ind w:firstLine="720"/>
        <w:jc w:val="both"/>
        <w:rPr>
          <w:rFonts w:eastAsia="Times New Roman"/>
          <w:szCs w:val="24"/>
        </w:rPr>
      </w:pPr>
      <w:r>
        <w:rPr>
          <w:rFonts w:eastAsia="Times New Roman"/>
          <w:szCs w:val="24"/>
        </w:rPr>
        <w:t>Κλείνω, όμως…</w:t>
      </w:r>
    </w:p>
    <w:p w14:paraId="6FAA0732" w14:textId="77777777" w:rsidR="006F28F6" w:rsidRDefault="00265160">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σας</w:t>
      </w:r>
      <w:r>
        <w:rPr>
          <w:rFonts w:eastAsia="Times New Roman"/>
          <w:szCs w:val="24"/>
        </w:rPr>
        <w:t xml:space="preserve"> παρακαλώ.</w:t>
      </w:r>
    </w:p>
    <w:p w14:paraId="6FAA0733" w14:textId="77777777" w:rsidR="006F28F6" w:rsidRDefault="00265160">
      <w:pPr>
        <w:spacing w:after="0" w:line="600" w:lineRule="auto"/>
        <w:ind w:firstLine="720"/>
        <w:jc w:val="center"/>
        <w:rPr>
          <w:rFonts w:eastAsia="Times New Roman"/>
          <w:szCs w:val="24"/>
        </w:rPr>
      </w:pPr>
      <w:r>
        <w:rPr>
          <w:rFonts w:eastAsia="Times New Roman"/>
          <w:szCs w:val="24"/>
        </w:rPr>
        <w:t>(Θόρυβος στην Αίθουσα)</w:t>
      </w:r>
    </w:p>
    <w:p w14:paraId="6FAA0734" w14:textId="77777777" w:rsidR="006F28F6" w:rsidRDefault="00265160">
      <w:pPr>
        <w:spacing w:after="0"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Σε ό,τι αφορά…</w:t>
      </w:r>
    </w:p>
    <w:p w14:paraId="6FAA0735" w14:textId="77777777" w:rsidR="006F28F6" w:rsidRDefault="00265160">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Σας παρακαλώ!</w:t>
      </w:r>
    </w:p>
    <w:p w14:paraId="6FAA0736" w14:textId="77777777" w:rsidR="006F28F6" w:rsidRDefault="00265160">
      <w:pPr>
        <w:spacing w:after="0" w:line="600" w:lineRule="auto"/>
        <w:ind w:firstLine="720"/>
        <w:jc w:val="both"/>
        <w:rPr>
          <w:rFonts w:eastAsia="Times New Roman"/>
          <w:szCs w:val="24"/>
        </w:rPr>
      </w:pPr>
      <w:r>
        <w:rPr>
          <w:rFonts w:eastAsia="Times New Roman"/>
          <w:b/>
          <w:szCs w:val="24"/>
        </w:rPr>
        <w:lastRenderedPageBreak/>
        <w:t>ΤΡΥΦΩΝ ΑΛΕΞΙΑΔΗΣ (Αναπληρωτής Υπουργός Οικονομικών):</w:t>
      </w:r>
      <w:r>
        <w:rPr>
          <w:rFonts w:eastAsia="Times New Roman"/>
          <w:szCs w:val="24"/>
        </w:rPr>
        <w:t xml:space="preserve"> Τρία πράγματα. Επειδή ακούστηκε η άλλη πρόκληση «τι κ</w:t>
      </w:r>
      <w:r>
        <w:rPr>
          <w:rFonts w:eastAsia="Times New Roman"/>
          <w:szCs w:val="24"/>
        </w:rPr>
        <w:t>άνετε επί ΣΥΡΙΖΑ και φέρτε μια υπόθεση του 2015 που να ξεκίνησε έλεγχος στο ΚΕΦΟΜΕΠ και να τελείωσε», να σας πω το εξής:</w:t>
      </w:r>
    </w:p>
    <w:p w14:paraId="6FAA0737" w14:textId="77777777" w:rsidR="006F28F6" w:rsidRDefault="00265160">
      <w:pPr>
        <w:spacing w:after="0" w:line="600" w:lineRule="auto"/>
        <w:ind w:firstLine="720"/>
        <w:jc w:val="both"/>
        <w:rPr>
          <w:rFonts w:eastAsia="Times New Roman"/>
          <w:szCs w:val="24"/>
        </w:rPr>
      </w:pPr>
      <w:r>
        <w:rPr>
          <w:rFonts w:eastAsia="Times New Roman"/>
          <w:szCs w:val="24"/>
        </w:rPr>
        <w:t>Μ</w:t>
      </w:r>
      <w:r>
        <w:rPr>
          <w:rFonts w:eastAsia="Times New Roman"/>
          <w:szCs w:val="24"/>
        </w:rPr>
        <w:t xml:space="preserve">ε πήρε ένας αγανακτισμένος εργαζόμενος –διότι τα αποτελέσματα αυτά είναι </w:t>
      </w:r>
      <w:r>
        <w:rPr>
          <w:rFonts w:eastAsia="Times New Roman"/>
          <w:szCs w:val="24"/>
        </w:rPr>
        <w:t>των</w:t>
      </w:r>
      <w:r>
        <w:rPr>
          <w:rFonts w:eastAsia="Times New Roman"/>
          <w:szCs w:val="24"/>
        </w:rPr>
        <w:t xml:space="preserve"> εργαζ</w:t>
      </w:r>
      <w:r>
        <w:rPr>
          <w:rFonts w:eastAsia="Times New Roman"/>
          <w:szCs w:val="24"/>
        </w:rPr>
        <w:t>όμενων στις</w:t>
      </w:r>
      <w:r>
        <w:rPr>
          <w:rFonts w:eastAsia="Times New Roman"/>
          <w:szCs w:val="24"/>
        </w:rPr>
        <w:t xml:space="preserve"> φορολογικές υπηρεσίες, δεν είναι </w:t>
      </w:r>
      <w:r>
        <w:rPr>
          <w:rFonts w:eastAsia="Times New Roman"/>
          <w:szCs w:val="24"/>
        </w:rPr>
        <w:t xml:space="preserve">του </w:t>
      </w:r>
      <w:r>
        <w:rPr>
          <w:rFonts w:eastAsia="Times New Roman"/>
          <w:szCs w:val="24"/>
        </w:rPr>
        <w:t>Αλεξιάδη</w:t>
      </w:r>
      <w:r>
        <w:rPr>
          <w:rFonts w:eastAsia="Times New Roman"/>
          <w:szCs w:val="24"/>
        </w:rPr>
        <w:t>,</w:t>
      </w:r>
      <w:r>
        <w:rPr>
          <w:rFonts w:eastAsia="Times New Roman"/>
          <w:szCs w:val="24"/>
        </w:rPr>
        <w:t xml:space="preserve"> που προσπαθεί να συντονίσει και να διορθώσει προβλήματα, αυτοί τραβούν το κουπί και αυτοί έχουν τα προβλήματα- και μου είπε, λοιπόν, ότι γνωρίζει τουλάχιστον είκοσι οκτώ υποθέσεις</w:t>
      </w:r>
      <w:r>
        <w:rPr>
          <w:rFonts w:eastAsia="Times New Roman"/>
          <w:szCs w:val="24"/>
        </w:rPr>
        <w:t>,</w:t>
      </w:r>
      <w:r>
        <w:rPr>
          <w:rFonts w:eastAsia="Times New Roman"/>
          <w:szCs w:val="24"/>
        </w:rPr>
        <w:t xml:space="preserve"> που ξεκίνησαν το 2015 και βεβαίωσαν 104 εκατομμύρια. Αν θέλετε να</w:t>
      </w:r>
      <w:r>
        <w:rPr>
          <w:rFonts w:eastAsia="Times New Roman"/>
          <w:szCs w:val="24"/>
        </w:rPr>
        <w:t xml:space="preserve"> κάνετε ερώτηση, να φέρουμε και πιο πολλά στοιχεία. </w:t>
      </w:r>
    </w:p>
    <w:p w14:paraId="6FAA0738" w14:textId="77777777" w:rsidR="006F28F6" w:rsidRDefault="00265160">
      <w:pPr>
        <w:spacing w:after="0" w:line="600" w:lineRule="auto"/>
        <w:ind w:firstLine="720"/>
        <w:jc w:val="both"/>
        <w:rPr>
          <w:rFonts w:eastAsia="Times New Roman"/>
          <w:szCs w:val="24"/>
        </w:rPr>
      </w:pPr>
      <w:r>
        <w:rPr>
          <w:rFonts w:eastAsia="Times New Roman"/>
          <w:szCs w:val="24"/>
        </w:rPr>
        <w:t>Σε ό,τι αφορά, λοιπόν, κυρίες και κύριοι, το θέμα της σύγκρισης 2014 και 2015, καταλαβαίνω την πολιτική αμηχανία της Νέας Δημοκρατίας. Τα στοιχεία που φέραμε είναι συγκεκριμένα και αποδεικνύεται το τι κά</w:t>
      </w:r>
      <w:r>
        <w:rPr>
          <w:rFonts w:eastAsia="Times New Roman"/>
          <w:szCs w:val="24"/>
        </w:rPr>
        <w:t xml:space="preserve">ναμε. </w:t>
      </w:r>
    </w:p>
    <w:p w14:paraId="6FAA0739" w14:textId="77777777" w:rsidR="006F28F6" w:rsidRDefault="00265160">
      <w:pPr>
        <w:spacing w:after="0" w:line="600" w:lineRule="auto"/>
        <w:ind w:firstLine="720"/>
        <w:jc w:val="both"/>
        <w:rPr>
          <w:rFonts w:eastAsia="Times New Roman"/>
          <w:szCs w:val="24"/>
        </w:rPr>
      </w:pPr>
      <w:r>
        <w:rPr>
          <w:rFonts w:eastAsia="Times New Roman"/>
          <w:szCs w:val="24"/>
        </w:rPr>
        <w:lastRenderedPageBreak/>
        <w:t>Λαθρεμπόριο καυσίμων και κλείνω μόνο με αυτό. Μας λέτε για καθυστερήσεις. Εγώ πρώτος είπα σε συνέντευξη και το λέω και τώρα. Ευθύνομαι εγώ πρώτος για τις καθυστερήσεις που γίνονται στο Υπουργείο Οικονομικών και πρέπει να τρέξουμε πολύ πιο γρήγορα κα</w:t>
      </w:r>
      <w:r>
        <w:rPr>
          <w:rFonts w:eastAsia="Times New Roman"/>
          <w:szCs w:val="24"/>
        </w:rPr>
        <w:t>ι πρέπει πολύ πιο γρήγορα να φέρουμε εκείνους τους νόμους, το θεσμικό πλαίσιο, τους μηχανισμούς</w:t>
      </w:r>
      <w:r>
        <w:rPr>
          <w:rFonts w:eastAsia="Times New Roman"/>
          <w:szCs w:val="24"/>
        </w:rPr>
        <w:t>,</w:t>
      </w:r>
      <w:r>
        <w:rPr>
          <w:rFonts w:eastAsia="Times New Roman"/>
          <w:szCs w:val="24"/>
        </w:rPr>
        <w:t xml:space="preserve"> για να μπορέσουμε να πιάσουμε τη φοροδιαφυγή, ώστε να υλοποιηθεί αυτό που είπαμε στο</w:t>
      </w:r>
      <w:r>
        <w:rPr>
          <w:rFonts w:eastAsia="Times New Roman"/>
          <w:szCs w:val="24"/>
        </w:rPr>
        <w:t>ν</w:t>
      </w:r>
      <w:r>
        <w:rPr>
          <w:rFonts w:eastAsia="Times New Roman"/>
          <w:szCs w:val="24"/>
        </w:rPr>
        <w:t xml:space="preserve"> 4334, να ξαναδούμε συντελεστές ΦΠΑ, να δούμε τι γίνεται στα νησιά, να δού</w:t>
      </w:r>
      <w:r>
        <w:rPr>
          <w:rFonts w:eastAsia="Times New Roman"/>
          <w:szCs w:val="24"/>
        </w:rPr>
        <w:t>με π</w:t>
      </w:r>
      <w:r>
        <w:rPr>
          <w:rFonts w:eastAsia="Times New Roman"/>
          <w:szCs w:val="24"/>
        </w:rPr>
        <w:t>ώ</w:t>
      </w:r>
      <w:r>
        <w:rPr>
          <w:rFonts w:eastAsia="Times New Roman"/>
          <w:szCs w:val="24"/>
        </w:rPr>
        <w:t xml:space="preserve">ς θα αντιμετωπίσουμε όλα αυτά τα προβλήματα, διότι έτσι θα τα αντιμετωπίσουμε. </w:t>
      </w:r>
    </w:p>
    <w:p w14:paraId="6FAA073A" w14:textId="77777777" w:rsidR="006F28F6" w:rsidRDefault="00265160">
      <w:pPr>
        <w:spacing w:after="0" w:line="600" w:lineRule="auto"/>
        <w:ind w:firstLine="720"/>
        <w:jc w:val="both"/>
        <w:rPr>
          <w:rFonts w:eastAsia="Times New Roman"/>
          <w:szCs w:val="24"/>
        </w:rPr>
      </w:pPr>
      <w:r>
        <w:rPr>
          <w:rFonts w:eastAsia="Times New Roman"/>
          <w:szCs w:val="24"/>
        </w:rPr>
        <w:t>Όμως, είναι άλλο αυτό και άλλο να έρχεται εδώ η Νέα Δημοκρατία, η οποία</w:t>
      </w:r>
      <w:r>
        <w:rPr>
          <w:rFonts w:eastAsia="Times New Roman"/>
          <w:szCs w:val="24"/>
        </w:rPr>
        <w:t>,</w:t>
      </w:r>
      <w:r>
        <w:rPr>
          <w:rFonts w:eastAsia="Times New Roman"/>
          <w:szCs w:val="24"/>
        </w:rPr>
        <w:t xml:space="preserve"> αφού είχε θεσμοθετήσει τόσο καλό θεσμικό πλαίσιο, τόσο πολύ καλούς νόμους, γιατί δεν προχωρούσε στ</w:t>
      </w:r>
      <w:r>
        <w:rPr>
          <w:rFonts w:eastAsia="Times New Roman"/>
          <w:szCs w:val="24"/>
        </w:rPr>
        <w:t>ην υλοποίησή τους; Γιατί δεν προχωρούσε στην έκδοση υπουργικών αποφάσεων; Γιατί δεν προχωρούσε στη διασταύρωση στοιχείων, του συστήματος εισροών-εκροών και μας άφησε ένα λογισμικό που είναι ακατάλληλο και τώρα πρέπει να κάνουμε καινούρ</w:t>
      </w:r>
      <w:r>
        <w:rPr>
          <w:rFonts w:eastAsia="Times New Roman"/>
          <w:szCs w:val="24"/>
        </w:rPr>
        <w:t>γ</w:t>
      </w:r>
      <w:r>
        <w:rPr>
          <w:rFonts w:eastAsia="Times New Roman"/>
          <w:szCs w:val="24"/>
        </w:rPr>
        <w:t xml:space="preserve">ιο λογισμικό για τη </w:t>
      </w:r>
      <w:r>
        <w:rPr>
          <w:rFonts w:eastAsia="Times New Roman"/>
          <w:szCs w:val="24"/>
        </w:rPr>
        <w:t xml:space="preserve">διασταύρωση αυτών; </w:t>
      </w:r>
    </w:p>
    <w:p w14:paraId="6FAA073B" w14:textId="77777777" w:rsidR="006F28F6" w:rsidRDefault="00265160">
      <w:pPr>
        <w:spacing w:after="0" w:line="600" w:lineRule="auto"/>
        <w:ind w:firstLine="720"/>
        <w:jc w:val="both"/>
        <w:rPr>
          <w:rFonts w:eastAsia="Times New Roman"/>
          <w:szCs w:val="24"/>
        </w:rPr>
      </w:pPr>
      <w:r>
        <w:rPr>
          <w:rFonts w:eastAsia="Times New Roman"/>
          <w:szCs w:val="24"/>
        </w:rPr>
        <w:lastRenderedPageBreak/>
        <w:t>Εμείς ξέρουμε, όμως, πολύ καλά πού ήταν κυρίως η ενασχόλησή σας σε αυτόν τον τομέα. Διότι εμείς, κύριοι της Νέας Δημοκρατίας, τροπολογίες</w:t>
      </w:r>
      <w:r>
        <w:rPr>
          <w:rFonts w:eastAsia="Times New Roman"/>
          <w:szCs w:val="24"/>
        </w:rPr>
        <w:t>,</w:t>
      </w:r>
      <w:r>
        <w:rPr>
          <w:rFonts w:eastAsia="Times New Roman"/>
          <w:szCs w:val="24"/>
        </w:rPr>
        <w:t xml:space="preserve"> που να ξεπλένουμε και να χαρίζουμε εκατομμύρια φόρους από υποθέσεις τριγωνικών συναλλαγών στα καύ</w:t>
      </w:r>
      <w:r>
        <w:rPr>
          <w:rFonts w:eastAsia="Times New Roman"/>
          <w:szCs w:val="24"/>
        </w:rPr>
        <w:t>σιμα, δεν πρόκειται να φέρουμε στη Βουλή.</w:t>
      </w:r>
    </w:p>
    <w:p w14:paraId="6FAA073C" w14:textId="77777777" w:rsidR="006F28F6" w:rsidRDefault="0026516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FAA073D" w14:textId="77777777" w:rsidR="006F28F6" w:rsidRDefault="00265160">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κύριε Υπουργέ.</w:t>
      </w:r>
    </w:p>
    <w:p w14:paraId="6FAA073E" w14:textId="77777777" w:rsidR="006F28F6" w:rsidRDefault="00265160">
      <w:pPr>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Σταϊκούρας</w:t>
      </w:r>
      <w:proofErr w:type="spellEnd"/>
      <w:r>
        <w:rPr>
          <w:rFonts w:eastAsia="Times New Roman"/>
          <w:szCs w:val="24"/>
        </w:rPr>
        <w:t xml:space="preserve"> για τη δευτερολογία του.</w:t>
      </w:r>
    </w:p>
    <w:p w14:paraId="6FAA073F" w14:textId="77777777" w:rsidR="006F28F6" w:rsidRDefault="00265160">
      <w:pPr>
        <w:spacing w:after="0" w:line="600" w:lineRule="auto"/>
        <w:ind w:firstLine="720"/>
        <w:jc w:val="both"/>
        <w:rPr>
          <w:rFonts w:eastAsia="Times New Roman"/>
          <w:szCs w:val="24"/>
        </w:rPr>
      </w:pPr>
      <w:r>
        <w:rPr>
          <w:rFonts w:eastAsia="Times New Roman"/>
          <w:b/>
          <w:szCs w:val="24"/>
        </w:rPr>
        <w:t>ΔΗΜΗΤΡΙΟΣ ΣΤΑΜΑΤΗΣ:</w:t>
      </w:r>
      <w:r>
        <w:rPr>
          <w:rFonts w:eastAsia="Times New Roman"/>
          <w:szCs w:val="24"/>
        </w:rPr>
        <w:t xml:space="preserve"> Κύριε Υπουργέ, αν έχετε στοιχειώ</w:t>
      </w:r>
      <w:r>
        <w:rPr>
          <w:rFonts w:eastAsia="Times New Roman"/>
          <w:szCs w:val="24"/>
        </w:rPr>
        <w:t>δη ευαισθησία</w:t>
      </w:r>
      <w:r>
        <w:rPr>
          <w:rFonts w:eastAsia="Times New Roman"/>
          <w:szCs w:val="24"/>
        </w:rPr>
        <w:t>,</w:t>
      </w:r>
      <w:r>
        <w:rPr>
          <w:rFonts w:eastAsia="Times New Roman"/>
          <w:szCs w:val="24"/>
        </w:rPr>
        <w:t xml:space="preserve"> φέρτε τροπολογία και εγώ ο ίδιος θα την ψηφίσω. Θα πείτε ονόματα!</w:t>
      </w:r>
    </w:p>
    <w:p w14:paraId="6FAA0740" w14:textId="77777777" w:rsidR="006F28F6" w:rsidRDefault="00265160">
      <w:pPr>
        <w:spacing w:after="0" w:line="600" w:lineRule="auto"/>
        <w:ind w:firstLine="720"/>
        <w:jc w:val="both"/>
        <w:rPr>
          <w:rFonts w:eastAsia="Times New Roman"/>
          <w:color w:val="000000" w:themeColor="text1"/>
          <w:szCs w:val="24"/>
        </w:rPr>
      </w:pPr>
      <w:r w:rsidRPr="00855237">
        <w:rPr>
          <w:rFonts w:eastAsia="Times New Roman"/>
          <w:b/>
          <w:color w:val="000000" w:themeColor="text1"/>
          <w:szCs w:val="24"/>
        </w:rPr>
        <w:t xml:space="preserve">ΠΡΟΕΔΡΕΥΩΝ (Γεώργιος </w:t>
      </w:r>
      <w:proofErr w:type="spellStart"/>
      <w:r w:rsidRPr="00855237">
        <w:rPr>
          <w:rFonts w:eastAsia="Times New Roman"/>
          <w:b/>
          <w:color w:val="000000" w:themeColor="text1"/>
          <w:szCs w:val="24"/>
        </w:rPr>
        <w:t>Λαμπρούλης</w:t>
      </w:r>
      <w:proofErr w:type="spellEnd"/>
      <w:r w:rsidRPr="00855237">
        <w:rPr>
          <w:rFonts w:eastAsia="Times New Roman"/>
          <w:b/>
          <w:color w:val="000000" w:themeColor="text1"/>
          <w:szCs w:val="24"/>
        </w:rPr>
        <w:t>):</w:t>
      </w:r>
      <w:r w:rsidRPr="00855237">
        <w:rPr>
          <w:rFonts w:eastAsia="Times New Roman"/>
          <w:color w:val="000000" w:themeColor="text1"/>
          <w:szCs w:val="24"/>
        </w:rPr>
        <w:t xml:space="preserve"> Παρακαλώ, ησυχία. </w:t>
      </w:r>
    </w:p>
    <w:p w14:paraId="6FAA0741" w14:textId="77777777" w:rsidR="006F28F6" w:rsidRDefault="00265160">
      <w:pPr>
        <w:spacing w:after="0" w:line="600" w:lineRule="auto"/>
        <w:ind w:firstLine="720"/>
        <w:jc w:val="both"/>
        <w:rPr>
          <w:rFonts w:eastAsia="Times New Roman"/>
          <w:color w:val="000000" w:themeColor="text1"/>
          <w:szCs w:val="24"/>
        </w:rPr>
      </w:pPr>
      <w:r w:rsidRPr="00855237">
        <w:rPr>
          <w:rFonts w:eastAsia="Times New Roman"/>
          <w:color w:val="000000" w:themeColor="text1"/>
          <w:szCs w:val="24"/>
        </w:rPr>
        <w:t>Κύριε Σταμάτη, δεν καταγράφεται τίποτα από αυτά που λέτε.</w:t>
      </w:r>
    </w:p>
    <w:p w14:paraId="6FAA0742" w14:textId="77777777" w:rsidR="006F28F6" w:rsidRDefault="00265160">
      <w:pPr>
        <w:spacing w:after="0" w:line="600" w:lineRule="auto"/>
        <w:ind w:firstLine="720"/>
        <w:jc w:val="both"/>
        <w:rPr>
          <w:rFonts w:eastAsia="Times New Roman"/>
          <w:color w:val="000000" w:themeColor="text1"/>
          <w:szCs w:val="24"/>
        </w:rPr>
      </w:pPr>
      <w:r w:rsidRPr="00855237">
        <w:rPr>
          <w:rFonts w:eastAsia="Times New Roman"/>
          <w:color w:val="000000" w:themeColor="text1"/>
          <w:szCs w:val="24"/>
        </w:rPr>
        <w:t xml:space="preserve">Κύριε </w:t>
      </w:r>
      <w:proofErr w:type="spellStart"/>
      <w:r w:rsidRPr="00855237">
        <w:rPr>
          <w:rFonts w:eastAsia="Times New Roman"/>
          <w:color w:val="000000" w:themeColor="text1"/>
          <w:szCs w:val="24"/>
        </w:rPr>
        <w:t>Σταϊκούρα</w:t>
      </w:r>
      <w:proofErr w:type="spellEnd"/>
      <w:r w:rsidRPr="00855237">
        <w:rPr>
          <w:rFonts w:eastAsia="Times New Roman"/>
          <w:color w:val="000000" w:themeColor="text1"/>
          <w:szCs w:val="24"/>
        </w:rPr>
        <w:t>, έχετε τον λόγο.</w:t>
      </w:r>
    </w:p>
    <w:p w14:paraId="6FAA0743" w14:textId="77777777" w:rsidR="006F28F6" w:rsidRDefault="00265160">
      <w:pPr>
        <w:spacing w:after="0" w:line="600" w:lineRule="auto"/>
        <w:ind w:firstLine="720"/>
        <w:jc w:val="both"/>
        <w:rPr>
          <w:rFonts w:eastAsia="Times New Roman"/>
          <w:szCs w:val="24"/>
        </w:rPr>
      </w:pPr>
      <w:r w:rsidRPr="00FE0B86">
        <w:rPr>
          <w:rFonts w:eastAsia="Times New Roman"/>
          <w:b/>
          <w:szCs w:val="24"/>
        </w:rPr>
        <w:lastRenderedPageBreak/>
        <w:t>ΧΡΗΣΤΟΣ ΣΤΑΪΚΟΥΡΑΣ:</w:t>
      </w:r>
      <w:r w:rsidRPr="00FE0B86">
        <w:rPr>
          <w:rFonts w:eastAsia="Times New Roman"/>
          <w:szCs w:val="24"/>
        </w:rPr>
        <w:t xml:space="preserve"> </w:t>
      </w:r>
      <w:r>
        <w:rPr>
          <w:rFonts w:eastAsia="Times New Roman"/>
          <w:szCs w:val="24"/>
        </w:rPr>
        <w:t>Κύριε Υπουρ</w:t>
      </w:r>
      <w:r>
        <w:rPr>
          <w:rFonts w:eastAsia="Times New Roman"/>
          <w:szCs w:val="24"/>
        </w:rPr>
        <w:t>γέ, σήμερα –κάτι που δεν είθισται- βγάλατε δελτίο Τύπου ως Υπουργείο Οικονομικών, λέγοντας ότι θα έλθετε στη Βουλή για να δώσετε συγκεκριμένες απαντήσεις. Κανένας συνάδελφός σας δεν το έχει κάνει αυτό διαχρονικά. Είναι αυτονόητο. Υποθέταμε ότι θα έχετε απα</w:t>
      </w:r>
      <w:r>
        <w:rPr>
          <w:rFonts w:eastAsia="Times New Roman"/>
          <w:szCs w:val="24"/>
        </w:rPr>
        <w:t xml:space="preserve">ντήσεις. Όχι μόνο απαντήσεις δεν έχετε αλλά κάνατε γενικόλογες αναφορές και στην δευτερολογία σας και σπίλωση συνειδήσεων. </w:t>
      </w:r>
    </w:p>
    <w:p w14:paraId="6FAA0744" w14:textId="77777777" w:rsidR="006F28F6" w:rsidRDefault="00265160">
      <w:pPr>
        <w:spacing w:after="0" w:line="600" w:lineRule="auto"/>
        <w:ind w:firstLine="720"/>
        <w:jc w:val="both"/>
        <w:rPr>
          <w:rFonts w:eastAsia="Times New Roman"/>
          <w:szCs w:val="24"/>
        </w:rPr>
      </w:pPr>
      <w:r>
        <w:rPr>
          <w:rFonts w:eastAsia="Times New Roman"/>
          <w:szCs w:val="24"/>
        </w:rPr>
        <w:t>Έχω, όμως, μία απορία</w:t>
      </w:r>
      <w:r>
        <w:rPr>
          <w:rFonts w:eastAsia="Times New Roman"/>
          <w:szCs w:val="24"/>
        </w:rPr>
        <w:t>.</w:t>
      </w:r>
      <w:r>
        <w:rPr>
          <w:rFonts w:eastAsia="Times New Roman"/>
          <w:szCs w:val="24"/>
        </w:rPr>
        <w:t xml:space="preserve"> Όταν στην </w:t>
      </w:r>
      <w:proofErr w:type="spellStart"/>
      <w:r>
        <w:rPr>
          <w:rFonts w:eastAsia="Times New Roman"/>
          <w:szCs w:val="24"/>
        </w:rPr>
        <w:t>πρωτολογία</w:t>
      </w:r>
      <w:proofErr w:type="spellEnd"/>
      <w:r>
        <w:rPr>
          <w:rFonts w:eastAsia="Times New Roman"/>
          <w:szCs w:val="24"/>
        </w:rPr>
        <w:t xml:space="preserve"> σας παραδέχεστε ότι η προηγούμενη κυβέρνηση πήγε τις λίστες στον </w:t>
      </w:r>
      <w:r>
        <w:rPr>
          <w:rFonts w:eastAsia="Times New Roman"/>
          <w:szCs w:val="24"/>
        </w:rPr>
        <w:t>ο</w:t>
      </w:r>
      <w:r>
        <w:rPr>
          <w:rFonts w:eastAsia="Times New Roman"/>
          <w:szCs w:val="24"/>
        </w:rPr>
        <w:t xml:space="preserve">ικονομικό </w:t>
      </w:r>
      <w:r>
        <w:rPr>
          <w:rFonts w:eastAsia="Times New Roman"/>
          <w:szCs w:val="24"/>
        </w:rPr>
        <w:t>ε</w:t>
      </w:r>
      <w:r>
        <w:rPr>
          <w:rFonts w:eastAsia="Times New Roman"/>
          <w:szCs w:val="24"/>
        </w:rPr>
        <w:t xml:space="preserve">ισαγγελέα, πώς είναι δυνατόν στην δευτερολογία σας να λέτε ότι η ίδια κυβέρνηση έκανε παρεμβάσεις στους </w:t>
      </w:r>
      <w:r>
        <w:rPr>
          <w:rFonts w:eastAsia="Times New Roman"/>
          <w:szCs w:val="24"/>
        </w:rPr>
        <w:t>ο</w:t>
      </w:r>
      <w:r>
        <w:rPr>
          <w:rFonts w:eastAsia="Times New Roman"/>
          <w:szCs w:val="24"/>
        </w:rPr>
        <w:t xml:space="preserve">ικονομικούς </w:t>
      </w:r>
      <w:r>
        <w:rPr>
          <w:rFonts w:eastAsia="Times New Roman"/>
          <w:szCs w:val="24"/>
        </w:rPr>
        <w:t>ε</w:t>
      </w:r>
      <w:r>
        <w:rPr>
          <w:rFonts w:eastAsia="Times New Roman"/>
          <w:szCs w:val="24"/>
        </w:rPr>
        <w:t>ισαγγελείς; Αντιφατικό δεν είναι; Από τη μία λέτε ότι η προηγούμενη κυβέρνηση πήγε όλες τις λίστες το 2012 –γραπτώς και προφορικώς το λέτε</w:t>
      </w:r>
      <w:r>
        <w:rPr>
          <w:rFonts w:eastAsia="Times New Roman"/>
          <w:szCs w:val="24"/>
        </w:rPr>
        <w:t xml:space="preserve">- και μετά λέτε ότι γίνονται </w:t>
      </w:r>
      <w:proofErr w:type="spellStart"/>
      <w:r>
        <w:rPr>
          <w:rFonts w:eastAsia="Times New Roman"/>
          <w:szCs w:val="24"/>
        </w:rPr>
        <w:t>παρεμβάσεις,όλως</w:t>
      </w:r>
      <w:proofErr w:type="spellEnd"/>
      <w:r>
        <w:rPr>
          <w:rFonts w:eastAsia="Times New Roman"/>
          <w:szCs w:val="24"/>
        </w:rPr>
        <w:t xml:space="preserve"> </w:t>
      </w:r>
      <w:proofErr w:type="spellStart"/>
      <w:r>
        <w:rPr>
          <w:rFonts w:eastAsia="Times New Roman"/>
          <w:szCs w:val="24"/>
        </w:rPr>
        <w:t>τυχαίως</w:t>
      </w:r>
      <w:proofErr w:type="spellEnd"/>
      <w:r>
        <w:rPr>
          <w:rFonts w:eastAsia="Times New Roman"/>
          <w:szCs w:val="24"/>
        </w:rPr>
        <w:t xml:space="preserve"> στη δευτερολογία σας. </w:t>
      </w:r>
    </w:p>
    <w:p w14:paraId="6FAA0745" w14:textId="77777777" w:rsidR="006F28F6" w:rsidRDefault="00265160">
      <w:pPr>
        <w:spacing w:after="0" w:line="600" w:lineRule="auto"/>
        <w:ind w:firstLine="720"/>
        <w:jc w:val="both"/>
        <w:rPr>
          <w:rFonts w:eastAsia="Times New Roman"/>
          <w:szCs w:val="24"/>
        </w:rPr>
      </w:pPr>
      <w:r>
        <w:rPr>
          <w:rFonts w:eastAsia="Times New Roman"/>
          <w:szCs w:val="24"/>
        </w:rPr>
        <w:lastRenderedPageBreak/>
        <w:t xml:space="preserve">Επειδή κάτι ψελλίσατε στο τέλος για διατάξεις, μήπως στο πολυνομοσχέδιο υπήρχε κάτι για την Επιτροπή Ανταγωνισμού; Μήπως υπήρχε κάτι για την φορολόγηση στον ΟΠΑΠ που την άλλαξε η </w:t>
      </w:r>
      <w:r>
        <w:rPr>
          <w:rFonts w:eastAsia="Times New Roman"/>
          <w:szCs w:val="24"/>
        </w:rPr>
        <w:t xml:space="preserve">Αντιπολίτευση; Λέω τώρα. Ξέρετε πολύ καλύτερα. </w:t>
      </w:r>
    </w:p>
    <w:p w14:paraId="6FAA0746" w14:textId="77777777" w:rsidR="006F28F6" w:rsidRDefault="00265160">
      <w:pPr>
        <w:spacing w:after="0" w:line="600" w:lineRule="auto"/>
        <w:ind w:firstLine="720"/>
        <w:jc w:val="both"/>
        <w:rPr>
          <w:rFonts w:eastAsia="Times New Roman"/>
          <w:szCs w:val="24"/>
        </w:rPr>
      </w:pPr>
      <w:r>
        <w:rPr>
          <w:rFonts w:eastAsia="Times New Roman"/>
          <w:szCs w:val="24"/>
        </w:rPr>
        <w:t>Κάτι ακόμα</w:t>
      </w:r>
      <w:r>
        <w:rPr>
          <w:rFonts w:eastAsia="Times New Roman"/>
          <w:szCs w:val="24"/>
        </w:rPr>
        <w:t>.</w:t>
      </w:r>
      <w:r>
        <w:rPr>
          <w:rFonts w:eastAsia="Times New Roman"/>
          <w:szCs w:val="24"/>
        </w:rPr>
        <w:t xml:space="preserve"> Κάποιος είχε πει το 2013 ότι όσοι αυξάνουν φόρους</w:t>
      </w:r>
      <w:r>
        <w:rPr>
          <w:rFonts w:eastAsia="Times New Roman"/>
          <w:szCs w:val="24"/>
        </w:rPr>
        <w:t>,</w:t>
      </w:r>
      <w:r>
        <w:rPr>
          <w:rFonts w:eastAsia="Times New Roman"/>
          <w:szCs w:val="24"/>
        </w:rPr>
        <w:t xml:space="preserve"> είναι άσχετοι, ανίκανοι και επικίνδυνοι. Σας θυμίζει τίποτα το συγκεκριμένο πρόσωπο; Εσείς είστε. Το λέω αυτό</w:t>
      </w:r>
      <w:r>
        <w:rPr>
          <w:rFonts w:eastAsia="Times New Roman"/>
          <w:szCs w:val="24"/>
        </w:rPr>
        <w:t>,</w:t>
      </w:r>
      <w:r>
        <w:rPr>
          <w:rFonts w:eastAsia="Times New Roman"/>
          <w:szCs w:val="24"/>
        </w:rPr>
        <w:t xml:space="preserve"> για να μη λέτε ότι στρεβλώνουμε συ</w:t>
      </w:r>
      <w:r>
        <w:rPr>
          <w:rFonts w:eastAsia="Times New Roman"/>
          <w:szCs w:val="24"/>
        </w:rPr>
        <w:t xml:space="preserve">νειδήσεις. Εσείς το είπατε. Θέλετε να σας φέρω τη λίστα των φόρων που βάλατε; Πολύ ευχαρίστως, αλλά την ανέφεραν οι συνάδελφοί μου. </w:t>
      </w:r>
    </w:p>
    <w:p w14:paraId="6FAA0747" w14:textId="77777777" w:rsidR="006F28F6" w:rsidRDefault="00265160">
      <w:pPr>
        <w:spacing w:after="0" w:line="600" w:lineRule="auto"/>
        <w:ind w:firstLine="720"/>
        <w:jc w:val="both"/>
        <w:rPr>
          <w:rFonts w:eastAsia="Times New Roman"/>
          <w:szCs w:val="24"/>
        </w:rPr>
      </w:pPr>
      <w:r>
        <w:rPr>
          <w:rFonts w:eastAsia="Times New Roman"/>
          <w:szCs w:val="24"/>
        </w:rPr>
        <w:t>Είπατε ότι είναι μεγάλη επιτυχία και ότι ήταν πολύ δύσκολη η διαπραγμάτευση. Μα συγγνώμη</w:t>
      </w:r>
      <w:r>
        <w:rPr>
          <w:rFonts w:eastAsia="Times New Roman"/>
          <w:szCs w:val="24"/>
        </w:rPr>
        <w:t>.</w:t>
      </w:r>
      <w:r>
        <w:rPr>
          <w:rFonts w:eastAsia="Times New Roman"/>
          <w:szCs w:val="24"/>
        </w:rPr>
        <w:t xml:space="preserve"> Δεν γλιτώσαμε είκοσι δισεκατομμύρ</w:t>
      </w:r>
      <w:r>
        <w:rPr>
          <w:rFonts w:eastAsia="Times New Roman"/>
          <w:szCs w:val="24"/>
        </w:rPr>
        <w:t>ια μέτρα; Δεν μειώσαμε τους δημοσιονομικούς στόχους και γλιτώσαμε είκοσι δισεκατομμύρια μέτρα; Γιατί επιβλήθηκαν τα μέτρα, αφού γλιτώσαμε είκοσι δισεκατομμύρια; Δεν ήταν μεγάλη επιτυχία; Η αλήθεια είναι ότι γύρισε η οικονομία σε ύφεση και γι’ αυτό αναγκάζε</w:t>
      </w:r>
      <w:r>
        <w:rPr>
          <w:rFonts w:eastAsia="Times New Roman"/>
          <w:szCs w:val="24"/>
        </w:rPr>
        <w:t xml:space="preserve">στε να πάρετε </w:t>
      </w:r>
      <w:r>
        <w:rPr>
          <w:rFonts w:eastAsia="Times New Roman"/>
          <w:szCs w:val="24"/>
        </w:rPr>
        <w:lastRenderedPageBreak/>
        <w:t xml:space="preserve">πέντε φορές παραπάνω μέτρα από το δημοσιονομικό κενό που υπήρχε, προκειμένου να πετύχετε πολύ χαμηλότερους δημοσιονομικούς στόχους. Αυτή είναι η αλήθεια. </w:t>
      </w:r>
    </w:p>
    <w:p w14:paraId="6FAA0748" w14:textId="77777777" w:rsidR="006F28F6" w:rsidRDefault="00265160">
      <w:pPr>
        <w:spacing w:after="0" w:line="600" w:lineRule="auto"/>
        <w:ind w:firstLine="720"/>
        <w:jc w:val="both"/>
        <w:rPr>
          <w:rFonts w:eastAsia="Times New Roman"/>
          <w:szCs w:val="24"/>
        </w:rPr>
      </w:pPr>
      <w:r>
        <w:rPr>
          <w:rFonts w:eastAsia="Times New Roman"/>
          <w:szCs w:val="24"/>
        </w:rPr>
        <w:t>Ενώ η προηγούμενη κυβέρνηση μείωσε το ΦΠΑ στην εστίαση –θα σας το επαναλαμβάνω συνέχεια</w:t>
      </w:r>
      <w:r>
        <w:rPr>
          <w:rFonts w:eastAsia="Times New Roman"/>
          <w:szCs w:val="24"/>
        </w:rPr>
        <w:t>- εσείς το αυξάνετε. Μα συγγνώμη, δεν πάμε καλύτερα; Δεν επιτυγχάνονται οι στόχοι; Δεν είναι χαμηλότεροι οι στόχοι; Χαμηλότεροι στόχοι δεν σημαίνει λιγότερα μέτρα; Γιατί αυξήσατε το</w:t>
      </w:r>
      <w:r>
        <w:rPr>
          <w:rFonts w:eastAsia="Times New Roman"/>
          <w:szCs w:val="24"/>
        </w:rPr>
        <w:t>ν</w:t>
      </w:r>
      <w:r>
        <w:rPr>
          <w:rFonts w:eastAsia="Times New Roman"/>
          <w:szCs w:val="24"/>
        </w:rPr>
        <w:t xml:space="preserve"> ΦΠΑ στην εστίαση; Γιατί αυξήσατε τον ειδικό φόρο κατανάλωσης στο πετρέλαι</w:t>
      </w:r>
      <w:r>
        <w:rPr>
          <w:rFonts w:eastAsia="Times New Roman"/>
          <w:szCs w:val="24"/>
        </w:rPr>
        <w:t>ο θέρμανσης; Γιατί αυξήσατε τις ασφαλιστικές εισφορές; Γιατί δίνετε χαμηλότερο κοινωνικό μέρισμα; Γιατί αυξάνετε την έκτακτη εισφορά αλληλεγγύης; Γιατί όλα αυτά, αφού ήταν μεγάλη επιτυχία η μείωση των δημοσιονομικών στόχων; Διότι πολύ απλά –το επαναλαμβάνω</w:t>
      </w:r>
      <w:r>
        <w:rPr>
          <w:rFonts w:eastAsia="Times New Roman"/>
          <w:szCs w:val="24"/>
        </w:rPr>
        <w:t>- η χώρα γύρισε στην ύφεση και αυτό επηρέασε την απόδοση των μέτρων.</w:t>
      </w:r>
    </w:p>
    <w:p w14:paraId="6FAA0749" w14:textId="77777777" w:rsidR="006F28F6" w:rsidRDefault="00265160">
      <w:pPr>
        <w:spacing w:after="0" w:line="600" w:lineRule="auto"/>
        <w:ind w:firstLine="720"/>
        <w:jc w:val="both"/>
        <w:rPr>
          <w:rFonts w:eastAsia="Times New Roman"/>
          <w:szCs w:val="24"/>
        </w:rPr>
      </w:pPr>
      <w:r>
        <w:rPr>
          <w:rFonts w:eastAsia="Times New Roman"/>
          <w:szCs w:val="24"/>
        </w:rPr>
        <w:t>Είπατε ότι κάποια κανάλια μάς λένε να πούμε κάποια πράγματα και τα λέμε εδώ πέρα και κινδυνολογούμε. Συγγνώμη</w:t>
      </w:r>
      <w:r>
        <w:rPr>
          <w:rFonts w:eastAsia="Times New Roman"/>
          <w:szCs w:val="24"/>
        </w:rPr>
        <w:t>.</w:t>
      </w:r>
      <w:r>
        <w:rPr>
          <w:rFonts w:eastAsia="Times New Roman"/>
          <w:szCs w:val="24"/>
        </w:rPr>
        <w:t xml:space="preserve"> Η χώρα δεν γύρισε στην ύφεση και παραμένει στην ύφεση για τρία τρίμηνα; Εσεί</w:t>
      </w:r>
      <w:r>
        <w:rPr>
          <w:rFonts w:eastAsia="Times New Roman"/>
          <w:szCs w:val="24"/>
        </w:rPr>
        <w:t>ς το έχετε ανακοινώσει. Συγγνώμη</w:t>
      </w:r>
      <w:r>
        <w:rPr>
          <w:rFonts w:eastAsia="Times New Roman"/>
          <w:szCs w:val="24"/>
        </w:rPr>
        <w:t>.</w:t>
      </w:r>
      <w:r>
        <w:rPr>
          <w:rFonts w:eastAsia="Times New Roman"/>
          <w:szCs w:val="24"/>
        </w:rPr>
        <w:t xml:space="preserve"> Οι επιχειρηματικές προσδοκίες δεν επιδεινώθηκαν; Η καταναλωτική </w:t>
      </w:r>
      <w:r>
        <w:rPr>
          <w:rFonts w:eastAsia="Times New Roman"/>
          <w:szCs w:val="24"/>
        </w:rPr>
        <w:lastRenderedPageBreak/>
        <w:t>εμπιστοσύνη δεν είναι στο χαμηλότερο επίπεδο από το 2012; Το ΚΕΠΕ το ανακοίνωσε. Οι ληξιπρόθεσμες φορολογικές οφειλές των ιδιωτών προς το κράτος δεν διογκώθηκ</w:t>
      </w:r>
      <w:r>
        <w:rPr>
          <w:rFonts w:eastAsia="Times New Roman"/>
          <w:szCs w:val="24"/>
        </w:rPr>
        <w:t>αν; Διογκώθηκαν. Να συμφωνήσουμε στα βασικά; Διογκώθηκαν.</w:t>
      </w:r>
    </w:p>
    <w:p w14:paraId="6FAA074A" w14:textId="77777777" w:rsidR="006F28F6" w:rsidRDefault="00265160">
      <w:pPr>
        <w:spacing w:after="0"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Θυμόσαστε κάποιες που να μειώθηκαν; Από γενέσεως του ελληνικού κράτους μειώθηκαν ποτέ; </w:t>
      </w:r>
    </w:p>
    <w:p w14:paraId="6FAA074B" w14:textId="77777777" w:rsidR="006F28F6" w:rsidRDefault="00265160">
      <w:pPr>
        <w:spacing w:after="0"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Θα σας απαντήσω και σ’ αυτό, γιατί έχ</w:t>
      </w:r>
      <w:r>
        <w:rPr>
          <w:rFonts w:eastAsia="Times New Roman"/>
          <w:szCs w:val="24"/>
        </w:rPr>
        <w:t xml:space="preserve">ετε μιλήσει σε συνέντευξη. </w:t>
      </w:r>
    </w:p>
    <w:p w14:paraId="6FAA074C" w14:textId="77777777" w:rsidR="006F28F6" w:rsidRDefault="00265160">
      <w:pPr>
        <w:spacing w:after="0" w:line="600" w:lineRule="auto"/>
        <w:ind w:firstLine="720"/>
        <w:jc w:val="both"/>
        <w:rPr>
          <w:rFonts w:eastAsia="Times New Roman"/>
          <w:szCs w:val="24"/>
        </w:rPr>
      </w:pPr>
      <w:r>
        <w:rPr>
          <w:rFonts w:eastAsia="Times New Roman"/>
          <w:szCs w:val="24"/>
        </w:rPr>
        <w:t xml:space="preserve">Συνεπώς οι ληξιπρόθεσμες οφειλές του κράτους προς τον ιδιωτικό τομέα διογκώθηκαν, για να συμφωνήσουμε σε ορισμένα πράγματα. </w:t>
      </w:r>
      <w:r>
        <w:rPr>
          <w:rFonts w:eastAsia="Times New Roman"/>
          <w:szCs w:val="24"/>
        </w:rPr>
        <w:t xml:space="preserve">Άρα </w:t>
      </w:r>
      <w:r>
        <w:rPr>
          <w:rFonts w:eastAsia="Times New Roman"/>
          <w:szCs w:val="24"/>
        </w:rPr>
        <w:t>δ</w:t>
      </w:r>
      <w:r>
        <w:rPr>
          <w:rFonts w:eastAsia="Times New Roman"/>
          <w:szCs w:val="24"/>
        </w:rPr>
        <w:t>εν συζητάω για τις ληξιπρόθεσμες οφειλές του κράτους προς τον ιδιωτικό τομέα. Αυτές εκτοξεύτηκαν κα</w:t>
      </w:r>
      <w:r>
        <w:rPr>
          <w:rFonts w:eastAsia="Times New Roman"/>
          <w:szCs w:val="24"/>
        </w:rPr>
        <w:t xml:space="preserve">ι </w:t>
      </w:r>
      <w:r>
        <w:rPr>
          <w:rFonts w:eastAsia="Times New Roman"/>
          <w:szCs w:val="24"/>
        </w:rPr>
        <w:t xml:space="preserve">ζήτημα </w:t>
      </w:r>
      <w:r>
        <w:rPr>
          <w:rFonts w:eastAsia="Times New Roman"/>
          <w:szCs w:val="24"/>
        </w:rPr>
        <w:t xml:space="preserve">αν πληρωθούν και το 2017. </w:t>
      </w:r>
    </w:p>
    <w:p w14:paraId="6FAA074D" w14:textId="77777777" w:rsidR="006F28F6" w:rsidRDefault="00265160">
      <w:pPr>
        <w:spacing w:after="0" w:line="600" w:lineRule="auto"/>
        <w:ind w:firstLine="720"/>
        <w:jc w:val="both"/>
        <w:rPr>
          <w:rFonts w:eastAsia="Times New Roman"/>
          <w:szCs w:val="24"/>
        </w:rPr>
      </w:pPr>
      <w:r>
        <w:rPr>
          <w:rFonts w:eastAsia="Times New Roman"/>
          <w:szCs w:val="24"/>
        </w:rPr>
        <w:t xml:space="preserve">Τον ακαθάριστο σχηματισμό κεφαλαίου, τις εξαγωγές αγαθών και υπηρεσιών, την πιστωτική συρρίκνωση, την ποιότητα χαρτοφυλακίου των τραπεζών, τις κατασκευές, το χονδρικό και λιανικό εμπόριο, </w:t>
      </w:r>
      <w:r>
        <w:rPr>
          <w:rFonts w:eastAsia="Times New Roman"/>
          <w:szCs w:val="24"/>
        </w:rPr>
        <w:lastRenderedPageBreak/>
        <w:t>όλους αυτούς τους δείκτες τους β</w:t>
      </w:r>
      <w:r>
        <w:rPr>
          <w:rFonts w:eastAsia="Times New Roman"/>
          <w:szCs w:val="24"/>
        </w:rPr>
        <w:t xml:space="preserve">γάζουν τα κανάλια και η Αξιωματική Αντιπολίτευση; Εσείς τους ανακοινώνετε, το Υπουργείο Οικονομικών και όλοι είναι δυσμενέστεροι απ’ ό,τι ήταν το 2014. Άρα η σύγκριση 2014 με 2015 δεν σας ευνοεί. </w:t>
      </w:r>
    </w:p>
    <w:p w14:paraId="6FAA074E" w14:textId="77777777" w:rsidR="006F28F6" w:rsidRDefault="00265160">
      <w:pPr>
        <w:spacing w:after="0" w:line="600" w:lineRule="auto"/>
        <w:ind w:firstLine="720"/>
        <w:jc w:val="both"/>
        <w:rPr>
          <w:rFonts w:eastAsia="Times New Roman"/>
          <w:szCs w:val="24"/>
        </w:rPr>
      </w:pPr>
      <w:r>
        <w:rPr>
          <w:rFonts w:eastAsia="Times New Roman"/>
          <w:szCs w:val="24"/>
        </w:rPr>
        <w:t>Είπατε ότι η προηγούμενη κυβέρνηση ήθελε να καλύψει διάφορα</w:t>
      </w:r>
      <w:r>
        <w:rPr>
          <w:rFonts w:eastAsia="Times New Roman"/>
          <w:szCs w:val="24"/>
        </w:rPr>
        <w:t xml:space="preserve"> προϊόντα εγκληματικών ενεργειών. Θα επαναλάβω και θα </w:t>
      </w:r>
      <w:proofErr w:type="spellStart"/>
      <w:r>
        <w:rPr>
          <w:rFonts w:eastAsia="Times New Roman"/>
          <w:szCs w:val="24"/>
        </w:rPr>
        <w:t>επανακαταθέσω</w:t>
      </w:r>
      <w:proofErr w:type="spellEnd"/>
      <w:r>
        <w:rPr>
          <w:rFonts w:eastAsia="Times New Roman"/>
          <w:szCs w:val="24"/>
        </w:rPr>
        <w:t xml:space="preserve"> στα Πρακτικά την απάντηση</w:t>
      </w:r>
      <w:r>
        <w:rPr>
          <w:rFonts w:eastAsia="Times New Roman"/>
          <w:szCs w:val="24"/>
        </w:rPr>
        <w:t>,</w:t>
      </w:r>
      <w:r>
        <w:rPr>
          <w:rFonts w:eastAsia="Times New Roman"/>
          <w:szCs w:val="24"/>
        </w:rPr>
        <w:t xml:space="preserve"> που μου έδωσε ο έτερος συνάδελφός σας, ο </w:t>
      </w:r>
      <w:r>
        <w:rPr>
          <w:rFonts w:eastAsia="Times New Roman"/>
          <w:szCs w:val="24"/>
        </w:rPr>
        <w:t>Α</w:t>
      </w:r>
      <w:r>
        <w:rPr>
          <w:rFonts w:eastAsia="Times New Roman"/>
          <w:szCs w:val="24"/>
        </w:rPr>
        <w:t xml:space="preserve">ναπληρωτής Υπουργός Οικονομικών κ. </w:t>
      </w:r>
      <w:proofErr w:type="spellStart"/>
      <w:r>
        <w:rPr>
          <w:rFonts w:eastAsia="Times New Roman"/>
          <w:szCs w:val="24"/>
        </w:rPr>
        <w:t>Χουλιαράκης</w:t>
      </w:r>
      <w:proofErr w:type="spellEnd"/>
      <w:r>
        <w:rPr>
          <w:rFonts w:eastAsia="Times New Roman"/>
          <w:szCs w:val="24"/>
        </w:rPr>
        <w:t xml:space="preserve">. </w:t>
      </w:r>
    </w:p>
    <w:p w14:paraId="6FAA074F" w14:textId="77777777" w:rsidR="006F28F6" w:rsidRDefault="00265160">
      <w:pPr>
        <w:spacing w:after="0" w:line="600" w:lineRule="auto"/>
        <w:ind w:firstLine="720"/>
        <w:jc w:val="both"/>
        <w:rPr>
          <w:rFonts w:eastAsia="Times New Roman"/>
          <w:szCs w:val="24"/>
        </w:rPr>
      </w:pPr>
      <w:r>
        <w:rPr>
          <w:rFonts w:eastAsia="Times New Roman"/>
          <w:szCs w:val="24"/>
        </w:rPr>
        <w:t>Ξέρετε</w:t>
      </w:r>
      <w:r>
        <w:rPr>
          <w:rFonts w:eastAsia="Times New Roman"/>
          <w:szCs w:val="24"/>
        </w:rPr>
        <w:t>,</w:t>
      </w:r>
      <w:r>
        <w:rPr>
          <w:rFonts w:eastAsia="Times New Roman"/>
          <w:szCs w:val="24"/>
        </w:rPr>
        <w:t xml:space="preserve"> η προηγούμενη κυβέρνηση</w:t>
      </w:r>
      <w:r>
        <w:rPr>
          <w:rFonts w:eastAsia="Times New Roman"/>
          <w:szCs w:val="24"/>
        </w:rPr>
        <w:t>,</w:t>
      </w:r>
      <w:r>
        <w:rPr>
          <w:rFonts w:eastAsia="Times New Roman"/>
          <w:szCs w:val="24"/>
        </w:rPr>
        <w:t xml:space="preserve"> χωρίς να της το ζητήσει η τρόικα –και</w:t>
      </w:r>
      <w:r>
        <w:rPr>
          <w:rFonts w:eastAsia="Times New Roman"/>
          <w:szCs w:val="24"/>
        </w:rPr>
        <w:t xml:space="preserve"> το γνωρίζω πάρα πολύ καλά- άνοιξε έναν λογαριασμό στην Τράπεζα της Ελλάδος</w:t>
      </w:r>
      <w:r>
        <w:rPr>
          <w:rFonts w:eastAsia="Times New Roman"/>
          <w:szCs w:val="24"/>
        </w:rPr>
        <w:t>,</w:t>
      </w:r>
      <w:r>
        <w:rPr>
          <w:rFonts w:eastAsia="Times New Roman"/>
          <w:szCs w:val="24"/>
        </w:rPr>
        <w:t xml:space="preserve"> στον οποίο γίνεται χρηματοδότηση δράσεων για κοινωνικούς σκοπούς με διάθεση ποσών από προϊόντα εγκληματικών ενεργειών. Με βάση την απάντηση του κ. </w:t>
      </w:r>
      <w:proofErr w:type="spellStart"/>
      <w:r>
        <w:rPr>
          <w:rFonts w:eastAsia="Times New Roman"/>
          <w:szCs w:val="24"/>
        </w:rPr>
        <w:t>Χουλιαράκη</w:t>
      </w:r>
      <w:proofErr w:type="spellEnd"/>
      <w:r>
        <w:rPr>
          <w:rFonts w:eastAsia="Times New Roman"/>
          <w:szCs w:val="24"/>
        </w:rPr>
        <w:t xml:space="preserve"> σε ερώτηση που κατέθε</w:t>
      </w:r>
      <w:r>
        <w:rPr>
          <w:rFonts w:eastAsia="Times New Roman"/>
          <w:szCs w:val="24"/>
        </w:rPr>
        <w:t xml:space="preserve">σα, η προηγούμενη κυβέρνηση συγκέντρωσε 34,3 εκατομμύρια ευρώ και τα διέθεσε όλα –για απάντηση στον κ. </w:t>
      </w:r>
      <w:proofErr w:type="spellStart"/>
      <w:r>
        <w:rPr>
          <w:rFonts w:eastAsia="Times New Roman"/>
          <w:szCs w:val="24"/>
        </w:rPr>
        <w:t>Χουλιαράκη</w:t>
      </w:r>
      <w:proofErr w:type="spellEnd"/>
      <w:r>
        <w:rPr>
          <w:rFonts w:eastAsia="Times New Roman"/>
          <w:szCs w:val="24"/>
        </w:rPr>
        <w:t xml:space="preserve"> αυτό- στην παιδεία, την υγεία και </w:t>
      </w:r>
      <w:r>
        <w:rPr>
          <w:rFonts w:eastAsia="Times New Roman"/>
          <w:szCs w:val="24"/>
        </w:rPr>
        <w:lastRenderedPageBreak/>
        <w:t>την κοινωνική αλληλεγγύη. Πόσα μαζέψατε εσείς; Τέσσερα και διαθέσατε 3,2. Αυτό περί βούλησης. Το καταθέτω στ</w:t>
      </w:r>
      <w:r>
        <w:rPr>
          <w:rFonts w:eastAsia="Times New Roman"/>
          <w:szCs w:val="24"/>
        </w:rPr>
        <w:t>α Πρακτικά.</w:t>
      </w:r>
    </w:p>
    <w:p w14:paraId="6FAA0750" w14:textId="77777777" w:rsidR="006F28F6" w:rsidRDefault="00265160">
      <w:pPr>
        <w:spacing w:after="0" w:line="600" w:lineRule="auto"/>
        <w:ind w:firstLine="720"/>
        <w:jc w:val="both"/>
        <w:rPr>
          <w:rFonts w:eastAsia="Times New Roman"/>
          <w:szCs w:val="24"/>
        </w:rPr>
      </w:pPr>
      <w:r>
        <w:rPr>
          <w:rFonts w:eastAsia="Times New Roman"/>
          <w:szCs w:val="24"/>
        </w:rPr>
        <w:t xml:space="preserve">(Στο σημείο αυτό ο Βουλευτής κ. Χρήστος </w:t>
      </w:r>
      <w:proofErr w:type="spellStart"/>
      <w:r>
        <w:rPr>
          <w:rFonts w:eastAsia="Times New Roman"/>
          <w:szCs w:val="24"/>
        </w:rPr>
        <w:t>Σταϊκούρας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FAA0751" w14:textId="77777777" w:rsidR="006F28F6" w:rsidRDefault="00265160">
      <w:pPr>
        <w:spacing w:after="0" w:line="600" w:lineRule="auto"/>
        <w:ind w:firstLine="720"/>
        <w:jc w:val="both"/>
        <w:rPr>
          <w:rFonts w:eastAsia="Times New Roman"/>
          <w:szCs w:val="24"/>
        </w:rPr>
      </w:pPr>
      <w:r>
        <w:rPr>
          <w:rFonts w:eastAsia="Times New Roman"/>
          <w:szCs w:val="24"/>
        </w:rPr>
        <w:t>Επανερχόμαστε</w:t>
      </w:r>
      <w:r>
        <w:rPr>
          <w:rFonts w:eastAsia="Times New Roman"/>
          <w:szCs w:val="24"/>
        </w:rPr>
        <w:t xml:space="preserve"> 10 Φεβρουαρίου του 2015. Ο κ. Νικολούδης δεν είπε 2,5 δισεκατομμύρια, είπε 2,5 δισεκατομμύρια κατ’ ελάχιστον, για να είμαστε απολύτως ακριβείς. Πού είναι τα 2,5 δισεκατομμύρια; </w:t>
      </w:r>
    </w:p>
    <w:p w14:paraId="6FAA0752"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Στην άλλην σελίδα έλεγε 1 δισεκατομμύριο ευρώ από τα καπνικά. Πού είναι το 1 </w:t>
      </w:r>
      <w:r>
        <w:rPr>
          <w:rFonts w:eastAsia="Times New Roman" w:cs="Times New Roman"/>
          <w:szCs w:val="24"/>
        </w:rPr>
        <w:t xml:space="preserve">δισεκατομμύριο ευρώ; Ο κ. </w:t>
      </w:r>
      <w:proofErr w:type="spellStart"/>
      <w:r>
        <w:rPr>
          <w:rFonts w:eastAsia="Times New Roman" w:cs="Times New Roman"/>
          <w:szCs w:val="24"/>
        </w:rPr>
        <w:t>Μάρδας</w:t>
      </w:r>
      <w:proofErr w:type="spellEnd"/>
      <w:r>
        <w:rPr>
          <w:rFonts w:eastAsia="Times New Roman" w:cs="Times New Roman"/>
          <w:szCs w:val="24"/>
        </w:rPr>
        <w:t xml:space="preserve"> έλεγε άλλα 2 δισεκατομμύρια ευρώ από το λαθρεμπόριο καυσίμων. Πού είναι αυτά τα ποσά; </w:t>
      </w:r>
    </w:p>
    <w:p w14:paraId="6FAA0753" w14:textId="77777777" w:rsidR="006F28F6" w:rsidRDefault="00265160">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FAA0754"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Δεν έλεγε άμεσα. Μια κυβέρνηση είναι για τέσσερα χρόνια. </w:t>
      </w:r>
    </w:p>
    <w:p w14:paraId="6FAA0755"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ΣΤΑΪΚΟΥΡΑ</w:t>
      </w:r>
      <w:r>
        <w:rPr>
          <w:rFonts w:eastAsia="Times New Roman" w:cs="Times New Roman"/>
          <w:b/>
          <w:szCs w:val="24"/>
        </w:rPr>
        <w:t>Σ:</w:t>
      </w:r>
      <w:r>
        <w:rPr>
          <w:rFonts w:eastAsia="Times New Roman" w:cs="Times New Roman"/>
          <w:szCs w:val="24"/>
        </w:rPr>
        <w:t xml:space="preserve"> Άμεσα έλεγε. Στις 10 Φεβρουαρίου του 2015. </w:t>
      </w:r>
    </w:p>
    <w:p w14:paraId="6FAA0756"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Τρία πράγματα πρέπει ισχύουν</w:t>
      </w:r>
      <w:r>
        <w:rPr>
          <w:rFonts w:eastAsia="Times New Roman" w:cs="Times New Roman"/>
          <w:szCs w:val="24"/>
        </w:rPr>
        <w:t>.</w:t>
      </w:r>
      <w:r>
        <w:rPr>
          <w:rFonts w:eastAsia="Times New Roman" w:cs="Times New Roman"/>
          <w:szCs w:val="24"/>
        </w:rPr>
        <w:t xml:space="preserve"> Ή θα πρέπει να παραδεχτείτε ότι καλλιεργήσατε ψευδαισθήσεις και είπατε ψέματα ή θα πρέπει να υποστηρίξετε ότι δεν είναι εύκολη η επίτευξη του στόχου και θέλει περισσότερη δουλειά </w:t>
      </w:r>
      <w:r>
        <w:rPr>
          <w:rFonts w:eastAsia="Times New Roman" w:cs="Times New Roman"/>
          <w:szCs w:val="24"/>
        </w:rPr>
        <w:t xml:space="preserve">για να αντιμετωπιστούν διαχρονικά και διατοπικά προβλήματα –και νομίζω ότι αυτό είναι αλήθεια- ή δεν είσαστε ικανοί να τα εισπράξετε. Δεν μπορεί να μην ισχύει κάτι από αυτά τα τρία. </w:t>
      </w:r>
    </w:p>
    <w:p w14:paraId="6FAA075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Είπατε ότι τα φορολογικά έσοδα φέτος πάνε καλύτερα. Σωστά; Τα αποτελέσματ</w:t>
      </w:r>
      <w:r>
        <w:rPr>
          <w:rFonts w:eastAsia="Times New Roman" w:cs="Times New Roman"/>
          <w:szCs w:val="24"/>
        </w:rPr>
        <w:t xml:space="preserve">ά σας είναι εδώ. Στην </w:t>
      </w:r>
      <w:r>
        <w:rPr>
          <w:rFonts w:eastAsia="Times New Roman" w:cs="Times New Roman"/>
          <w:szCs w:val="24"/>
        </w:rPr>
        <w:t>ε</w:t>
      </w:r>
      <w:r>
        <w:rPr>
          <w:rFonts w:eastAsia="Times New Roman" w:cs="Times New Roman"/>
          <w:szCs w:val="24"/>
        </w:rPr>
        <w:t xml:space="preserve">κτέλεση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 xml:space="preserve">ροϋπολογισμού τα φορολογικά έσοδα </w:t>
      </w:r>
      <w:proofErr w:type="spellStart"/>
      <w:r>
        <w:rPr>
          <w:rFonts w:eastAsia="Times New Roman" w:cs="Times New Roman"/>
          <w:szCs w:val="24"/>
        </w:rPr>
        <w:t>τετραμήνου</w:t>
      </w:r>
      <w:proofErr w:type="spellEnd"/>
      <w:r>
        <w:rPr>
          <w:rFonts w:eastAsia="Times New Roman" w:cs="Times New Roman"/>
          <w:szCs w:val="24"/>
        </w:rPr>
        <w:t xml:space="preserve"> είναι μείον 207 εκατομμύρια ευρώ. Δεν μου λέτε, έχετε διαβάσει τα στοιχεία που καταθέτετε; Τα αποτελέσματα της εκτέλεσης του κρατικού προϋπολογισμού είναι μείον 207 εκατο</w:t>
      </w:r>
      <w:r>
        <w:rPr>
          <w:rFonts w:eastAsia="Times New Roman" w:cs="Times New Roman"/>
          <w:szCs w:val="24"/>
        </w:rPr>
        <w:t xml:space="preserve">μμύρια ευρώ. </w:t>
      </w:r>
    </w:p>
    <w:p w14:paraId="6FAA0758"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6FAA0759" w14:textId="77777777" w:rsidR="006F28F6" w:rsidRDefault="00265160">
      <w:pPr>
        <w:spacing w:after="0" w:line="600" w:lineRule="auto"/>
        <w:ind w:firstLine="720"/>
        <w:jc w:val="both"/>
        <w:rPr>
          <w:rFonts w:eastAsia="Times New Roman"/>
          <w:szCs w:val="24"/>
        </w:rPr>
      </w:pPr>
      <w:r>
        <w:rPr>
          <w:rFonts w:eastAsia="Times New Roman"/>
          <w:szCs w:val="24"/>
        </w:rPr>
        <w:lastRenderedPageBreak/>
        <w:t xml:space="preserve">(Στο σημείο αυτό ο Βουλευτής κ. </w:t>
      </w:r>
      <w:r>
        <w:rPr>
          <w:rFonts w:eastAsia="Times New Roman" w:cs="Times New Roman"/>
          <w:szCs w:val="24"/>
        </w:rPr>
        <w:t xml:space="preserve">Χρήστος </w:t>
      </w:r>
      <w:proofErr w:type="spellStart"/>
      <w:r>
        <w:rPr>
          <w:rFonts w:eastAsia="Times New Roman" w:cs="Times New Roman"/>
          <w:szCs w:val="24"/>
        </w:rPr>
        <w:t>Σταϊκούρας</w:t>
      </w:r>
      <w:proofErr w:type="spellEnd"/>
      <w:r>
        <w:rPr>
          <w:rFonts w:eastAsia="Times New Roman" w:cs="Times New Roman"/>
          <w:szCs w:val="24"/>
        </w:rPr>
        <w:t xml:space="preserve">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FAA075A" w14:textId="77777777" w:rsidR="006F28F6" w:rsidRDefault="00265160">
      <w:pPr>
        <w:spacing w:after="0" w:line="600" w:lineRule="auto"/>
        <w:ind w:firstLine="720"/>
        <w:jc w:val="both"/>
        <w:rPr>
          <w:rFonts w:eastAsia="Times New Roman"/>
          <w:szCs w:val="24"/>
        </w:rPr>
      </w:pPr>
      <w:r>
        <w:rPr>
          <w:rFonts w:eastAsia="Times New Roman"/>
          <w:szCs w:val="24"/>
        </w:rPr>
        <w:t>Είπα</w:t>
      </w:r>
      <w:r>
        <w:rPr>
          <w:rFonts w:eastAsia="Times New Roman"/>
          <w:szCs w:val="24"/>
        </w:rPr>
        <w:t>τε κάτι για ληξιπρόθεσμες οφειλές. Κύριε Υπουργέ, σας παρακαλώ να είστε πάρα πολύ ακριβής. Έχετε δει τα στοιχεία; Είναι 60% πάνω οι ληξιπρόθεσμες φορολογικές υποχρεώσεις</w:t>
      </w:r>
      <w:r>
        <w:rPr>
          <w:rFonts w:eastAsia="Times New Roman"/>
          <w:szCs w:val="24"/>
        </w:rPr>
        <w:t xml:space="preserve">. </w:t>
      </w:r>
      <w:r>
        <w:rPr>
          <w:rFonts w:eastAsia="Times New Roman"/>
          <w:szCs w:val="24"/>
        </w:rPr>
        <w:t xml:space="preserve">Ληξιπρόθεσμες! </w:t>
      </w:r>
    </w:p>
    <w:p w14:paraId="6FAA075B" w14:textId="77777777" w:rsidR="006F28F6" w:rsidRDefault="00265160">
      <w:pPr>
        <w:spacing w:after="0" w:line="600" w:lineRule="auto"/>
        <w:ind w:firstLine="720"/>
        <w:jc w:val="both"/>
        <w:rPr>
          <w:rFonts w:eastAsia="Times New Roman"/>
          <w:szCs w:val="24"/>
        </w:rPr>
      </w:pPr>
      <w:r>
        <w:rPr>
          <w:rFonts w:eastAsia="Times New Roman"/>
          <w:szCs w:val="24"/>
        </w:rPr>
        <w:t>Όσον αφορά το δελτίο εκτέλεσης κρατικού υπολογισμού, το Υπουργείο, το</w:t>
      </w:r>
      <w:r>
        <w:rPr>
          <w:rFonts w:eastAsia="Times New Roman"/>
          <w:szCs w:val="24"/>
        </w:rPr>
        <w:t xml:space="preserve"> Γενικό Λογιστήριο του Κράτους –υποθέτω ότι συνεργάζεστε- στη σελίδα 23 αναγράφεται ότι οι εκκρεμείς επιστροφές φόρων το 2014 ήταν 755 εκατομμύρια ευρώ. Τον Δεκέμβριο του 2015 ήταν 1,287 δισεκατομμύρια ευρώ, ενώ τον Απρίλιο του 2016 ήταν 1,182 δισεκατομμύρ</w:t>
      </w:r>
      <w:r>
        <w:rPr>
          <w:rFonts w:eastAsia="Times New Roman"/>
          <w:szCs w:val="24"/>
        </w:rPr>
        <w:t xml:space="preserve">ια ευρώ. Τα αφήσαμε στα 755 εκατομμύρια ευρώ και τα έχετε πάει 1,182 δισεκατομμύρια ευρώ. Είναι κατά 60% αυξημένες οι εκκρεμείς επιστροφές φόρων. Είναι τα επίσημα αποτελέσματα της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 xml:space="preserve">υβέρνησης. Σας παρακαλώ διαβάστε τα στοιχεία και συνεννοηθείτε. </w:t>
      </w:r>
    </w:p>
    <w:p w14:paraId="6FAA075C" w14:textId="77777777" w:rsidR="006F28F6" w:rsidRDefault="00265160">
      <w:pPr>
        <w:spacing w:after="0" w:line="600" w:lineRule="auto"/>
        <w:ind w:firstLine="720"/>
        <w:jc w:val="both"/>
        <w:rPr>
          <w:rFonts w:eastAsia="Times New Roman"/>
          <w:szCs w:val="24"/>
        </w:rPr>
      </w:pPr>
      <w:r>
        <w:rPr>
          <w:rFonts w:eastAsia="Times New Roman"/>
          <w:szCs w:val="24"/>
        </w:rPr>
        <w:lastRenderedPageBreak/>
        <w:t>Τα</w:t>
      </w:r>
      <w:r>
        <w:rPr>
          <w:rFonts w:eastAsia="Times New Roman"/>
          <w:szCs w:val="24"/>
        </w:rPr>
        <w:t xml:space="preserve"> καταθέτω στα Πρακτικά. </w:t>
      </w:r>
    </w:p>
    <w:p w14:paraId="6FAA075D" w14:textId="77777777" w:rsidR="006F28F6" w:rsidRDefault="00265160">
      <w:pPr>
        <w:spacing w:after="0"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Χρήστος </w:t>
      </w:r>
      <w:proofErr w:type="spellStart"/>
      <w:r>
        <w:rPr>
          <w:rFonts w:eastAsia="Times New Roman" w:cs="Times New Roman"/>
          <w:szCs w:val="24"/>
        </w:rPr>
        <w:t>Σταϊκούρας</w:t>
      </w:r>
      <w:proofErr w:type="spellEnd"/>
      <w:r>
        <w:rPr>
          <w:rFonts w:eastAsia="Times New Roman" w:cs="Times New Roman"/>
          <w:szCs w:val="24"/>
        </w:rPr>
        <w:t xml:space="preserve">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FAA075E" w14:textId="77777777" w:rsidR="006F28F6" w:rsidRDefault="00265160">
      <w:pPr>
        <w:spacing w:after="0" w:line="600" w:lineRule="auto"/>
        <w:ind w:firstLine="720"/>
        <w:jc w:val="both"/>
        <w:rPr>
          <w:rFonts w:eastAsia="Times New Roman"/>
          <w:szCs w:val="24"/>
        </w:rPr>
      </w:pPr>
      <w:r>
        <w:rPr>
          <w:rFonts w:eastAsia="Times New Roman"/>
          <w:szCs w:val="24"/>
        </w:rPr>
        <w:t xml:space="preserve">Είπατε δε ότι οι </w:t>
      </w:r>
      <w:r>
        <w:rPr>
          <w:rFonts w:eastAsia="Times New Roman"/>
          <w:szCs w:val="24"/>
        </w:rPr>
        <w:t>επιστροφές φόρων φέτος πήγανε καλύτερα από πέρ</w:t>
      </w:r>
      <w:r>
        <w:rPr>
          <w:rFonts w:eastAsia="Times New Roman"/>
          <w:szCs w:val="24"/>
        </w:rPr>
        <w:t>υ</w:t>
      </w:r>
      <w:r>
        <w:rPr>
          <w:rFonts w:eastAsia="Times New Roman"/>
          <w:szCs w:val="24"/>
        </w:rPr>
        <w:t>σι. Διαβάστε και πάλι τα αποτελέσματά σας. Οι επιστροφές φόρων το 2015</w:t>
      </w:r>
      <w:r>
        <w:rPr>
          <w:rFonts w:eastAsia="Times New Roman"/>
          <w:szCs w:val="24"/>
        </w:rPr>
        <w:t>,</w:t>
      </w:r>
      <w:r>
        <w:rPr>
          <w:rFonts w:eastAsia="Times New Roman"/>
          <w:szCs w:val="24"/>
        </w:rPr>
        <w:t xml:space="preserve"> ήταν 2,922 δισεκατομμύρια ευρώ, ενώ το 2014</w:t>
      </w:r>
      <w:r>
        <w:rPr>
          <w:rFonts w:eastAsia="Times New Roman"/>
          <w:szCs w:val="24"/>
        </w:rPr>
        <w:t>,</w:t>
      </w:r>
      <w:r>
        <w:rPr>
          <w:rFonts w:eastAsia="Times New Roman"/>
          <w:szCs w:val="24"/>
        </w:rPr>
        <w:t xml:space="preserve"> ήταν 3,370 δισεκατομμύρια ευρώ. Έχω μάθει στη ζωή μου ότι το 3,370 είναι μεγαλύτερο από το 2</w:t>
      </w:r>
      <w:r>
        <w:rPr>
          <w:rFonts w:eastAsia="Times New Roman"/>
          <w:szCs w:val="24"/>
        </w:rPr>
        <w:t xml:space="preserve">,922 και ξέρω να διαβάζω νομίζω. </w:t>
      </w:r>
    </w:p>
    <w:p w14:paraId="6FAA075F"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Σταϊκούρα</w:t>
      </w:r>
      <w:proofErr w:type="spellEnd"/>
      <w:r>
        <w:rPr>
          <w:rFonts w:eastAsia="Times New Roman" w:cs="Times New Roman"/>
          <w:szCs w:val="24"/>
        </w:rPr>
        <w:t xml:space="preserve">, να κλείνουμε σας παρακαλώ. </w:t>
      </w:r>
    </w:p>
    <w:p w14:paraId="6FAA0760"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Θριαμβολογήσατε, όμως, ότι τα έσοδα γενικά πήγαν λίγο καλύτερα το 2015 από το 2014. Ξεχάσατε, όμως, κάτι και το καταθέτω στ</w:t>
      </w:r>
      <w:r>
        <w:rPr>
          <w:rFonts w:eastAsia="Times New Roman" w:cs="Times New Roman"/>
          <w:szCs w:val="24"/>
        </w:rPr>
        <w:t xml:space="preserve">α Πρακτικά για να το θυμόμαστε, γιατί το </w:t>
      </w:r>
      <w:r>
        <w:rPr>
          <w:rFonts w:eastAsia="Times New Roman" w:cs="Times New Roman"/>
          <w:szCs w:val="24"/>
        </w:rPr>
        <w:lastRenderedPageBreak/>
        <w:t xml:space="preserve">έχετε ξεχάσει. Νομίζετε ότι τα μέτρα είναι μόνο τα 5,4 δισεκατομμύρια ευρώ. Έχετε επιβάλει 1 δισεκατομμύριο ευρώ νέα φορολογικά μέτρα το 2015 </w:t>
      </w:r>
      <w:r>
        <w:rPr>
          <w:rFonts w:eastAsia="Times New Roman" w:cs="Times New Roman"/>
          <w:szCs w:val="24"/>
        </w:rPr>
        <w:t>κ</w:t>
      </w:r>
      <w:r>
        <w:rPr>
          <w:rFonts w:eastAsia="Times New Roman" w:cs="Times New Roman"/>
          <w:szCs w:val="24"/>
        </w:rPr>
        <w:t xml:space="preserve">αι με 1 δισεκατομμύριο ευρώ παραπάνω φορολογικά μέτρα το 2015 –που δεν υπήρχαν το 2014-  πάλι δεν τα καταφέρατε. </w:t>
      </w:r>
    </w:p>
    <w:p w14:paraId="6FAA0761"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Καταθέτω τον πίνακα του </w:t>
      </w:r>
      <w:r>
        <w:rPr>
          <w:rFonts w:eastAsia="Times New Roman" w:cs="Times New Roman"/>
          <w:szCs w:val="24"/>
        </w:rPr>
        <w:t>π</w:t>
      </w:r>
      <w:r>
        <w:rPr>
          <w:rFonts w:eastAsia="Times New Roman" w:cs="Times New Roman"/>
          <w:szCs w:val="24"/>
        </w:rPr>
        <w:t xml:space="preserve">ροϋπολογισμού σας με τα μέτρα 1 δισεκατομμύριο ευρώ αύξηση φόρων το 2015 για το 2015. Αυτή είναι η αλήθεια. </w:t>
      </w:r>
    </w:p>
    <w:p w14:paraId="6FAA0762" w14:textId="77777777" w:rsidR="006F28F6" w:rsidRDefault="00265160">
      <w:pPr>
        <w:spacing w:after="0" w:line="600" w:lineRule="auto"/>
        <w:ind w:firstLine="720"/>
        <w:jc w:val="both"/>
        <w:rPr>
          <w:rFonts w:eastAsia="Times New Roman" w:cs="Times New Roman"/>
          <w:szCs w:val="24"/>
        </w:rPr>
      </w:pPr>
      <w:r>
        <w:rPr>
          <w:rFonts w:eastAsia="Times New Roman"/>
          <w:szCs w:val="24"/>
        </w:rPr>
        <w:t>(Στο σημ</w:t>
      </w:r>
      <w:r>
        <w:rPr>
          <w:rFonts w:eastAsia="Times New Roman"/>
          <w:szCs w:val="24"/>
        </w:rPr>
        <w:t xml:space="preserve">είο αυτό ο Βουλευτής κ. </w:t>
      </w:r>
      <w:r>
        <w:rPr>
          <w:rFonts w:eastAsia="Times New Roman" w:cs="Times New Roman"/>
          <w:szCs w:val="24"/>
        </w:rPr>
        <w:t xml:space="preserve">Χρήστος </w:t>
      </w:r>
      <w:proofErr w:type="spellStart"/>
      <w:r>
        <w:rPr>
          <w:rFonts w:eastAsia="Times New Roman" w:cs="Times New Roman"/>
          <w:szCs w:val="24"/>
        </w:rPr>
        <w:t>Σταϊκούρας</w:t>
      </w:r>
      <w:proofErr w:type="spellEnd"/>
      <w:r>
        <w:rPr>
          <w:rFonts w:eastAsia="Times New Roman" w:cs="Times New Roman"/>
          <w:szCs w:val="24"/>
        </w:rPr>
        <w:t xml:space="preserve"> </w:t>
      </w:r>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FAA0763"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Κάτι άκουσα –και το λέτε και εσείς συχνά- ότι δεν έγ</w:t>
      </w:r>
      <w:r>
        <w:rPr>
          <w:rFonts w:eastAsia="Times New Roman" w:cs="Times New Roman"/>
          <w:szCs w:val="24"/>
        </w:rPr>
        <w:t>ινε τίποτα στο παρελθόν για να μειωθούν τα ενοίκια. Λυπάμαι, αλλά αυτό εδώ το κόμμα δεν ψήφισε την πρωτοβουλία που πήραμε το 2012. Με τον ν.4081/2012 ΦΕΚ Α</w:t>
      </w:r>
      <w:r>
        <w:rPr>
          <w:rFonts w:eastAsia="Times New Roman" w:cs="Times New Roman"/>
          <w:szCs w:val="24"/>
        </w:rPr>
        <w:t>΄</w:t>
      </w:r>
      <w:r>
        <w:rPr>
          <w:rFonts w:eastAsia="Times New Roman" w:cs="Times New Roman"/>
          <w:szCs w:val="24"/>
        </w:rPr>
        <w:t xml:space="preserve"> </w:t>
      </w:r>
      <w:r>
        <w:rPr>
          <w:rFonts w:eastAsia="Times New Roman" w:cs="Times New Roman"/>
          <w:szCs w:val="24"/>
        </w:rPr>
        <w:t>184/27-9-2012 επήλθαν οριζόντιες μειώσεις στη δημόσια δαπάνη για τη λειτουργία της πολιτικής διοίκη</w:t>
      </w:r>
      <w:r>
        <w:rPr>
          <w:rFonts w:eastAsia="Times New Roman" w:cs="Times New Roman"/>
          <w:szCs w:val="24"/>
        </w:rPr>
        <w:t>σης της χώρας με την περιστολή των μισθωμάτων κτ</w:t>
      </w:r>
      <w:r>
        <w:rPr>
          <w:rFonts w:eastAsia="Times New Roman" w:cs="Times New Roman"/>
          <w:szCs w:val="24"/>
        </w:rPr>
        <w:t>ι</w:t>
      </w:r>
      <w:r>
        <w:rPr>
          <w:rFonts w:eastAsia="Times New Roman" w:cs="Times New Roman"/>
          <w:szCs w:val="24"/>
        </w:rPr>
        <w:t xml:space="preserve">ριακών εγκαταστάσεων από </w:t>
      </w:r>
      <w:r>
        <w:rPr>
          <w:rFonts w:eastAsia="Times New Roman" w:cs="Times New Roman"/>
          <w:szCs w:val="24"/>
        </w:rPr>
        <w:lastRenderedPageBreak/>
        <w:t xml:space="preserve">φορείς του ελληνικού </w:t>
      </w:r>
      <w:r>
        <w:rPr>
          <w:rFonts w:eastAsia="Times New Roman" w:cs="Times New Roman"/>
          <w:szCs w:val="24"/>
        </w:rPr>
        <w:t>δ</w:t>
      </w:r>
      <w:r>
        <w:rPr>
          <w:rFonts w:eastAsia="Times New Roman" w:cs="Times New Roman"/>
          <w:szCs w:val="24"/>
        </w:rPr>
        <w:t>ημοσίου, από 10% μέχρι 25%. Έγινε οριζόντια περικοπή στους πάντες. Έτσι ξεκινήσαμε τη διακυβέρνηση το 2012, γιατί κάποιοι είπαν ότι δεν κάναμε τίποτα για αυτό τ</w:t>
      </w:r>
      <w:r>
        <w:rPr>
          <w:rFonts w:eastAsia="Times New Roman" w:cs="Times New Roman"/>
          <w:szCs w:val="24"/>
        </w:rPr>
        <w:t>ο θέμα.</w:t>
      </w:r>
    </w:p>
    <w:p w14:paraId="6FAA0764"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Τέλος -και σε μισό λεπτό τελειώνω, κύριε Πρόεδρε</w:t>
      </w:r>
      <w:r>
        <w:rPr>
          <w:rFonts w:eastAsia="Times New Roman" w:cs="Times New Roman"/>
          <w:szCs w:val="24"/>
        </w:rPr>
        <w:t>,</w:t>
      </w:r>
      <w:r>
        <w:rPr>
          <w:rFonts w:eastAsia="Times New Roman" w:cs="Times New Roman"/>
          <w:szCs w:val="24"/>
        </w:rPr>
        <w:t xml:space="preserve"> και ευχαριστώ για την ανοχή σας- θα επαναλάβω αυτό που είπατε στη συνέντευξή σας και θα είμαι απόλυτα ακριβής. Είπατε τον Οκτώβρη ότι δεν μπορεί να αλλάξεις πολλά στα χαμηλά και μεσαία εισοδήματα φο</w:t>
      </w:r>
      <w:r>
        <w:rPr>
          <w:rFonts w:eastAsia="Times New Roman" w:cs="Times New Roman"/>
          <w:szCs w:val="24"/>
        </w:rPr>
        <w:t xml:space="preserve">ρολογώντας τα, γιατί διαφορετικά τα 80 δισεκατομμύρια ευρώ ληξιπρόθεσμα θα τα ανεβάσεις στα 85 με 90 δισεκατομμύρια ευρώ. </w:t>
      </w:r>
    </w:p>
    <w:p w14:paraId="6FAA0765"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Είμαστε στα 87 δισεκατομμύρια ευρώ τώρα; Άρα πάει να πει ότι φορολογήσατε τα μεσαία και χαμηλά εισοδήματα. Θα συμφωνήσουμε. Εκτός και</w:t>
      </w:r>
      <w:r>
        <w:rPr>
          <w:rFonts w:eastAsia="Times New Roman" w:cs="Times New Roman"/>
          <w:szCs w:val="24"/>
        </w:rPr>
        <w:t xml:space="preserve"> αν είπατε λάθος στη συνέντευξη, οπότε πρέπει να το ομολογήσετε. Από τη στιγμή που φτάσαμε σήμερα στα 87 δισεκατομμύρια ευρώ, που είναι μέσα στα 85 με 90 δισεκατομμύρια ευρώ και λέγατε ότι εάν φορολογήσουμε τα μεσαία και χαμηλά εισοδήματα θα πάμε στα 85 με</w:t>
      </w:r>
      <w:r>
        <w:rPr>
          <w:rFonts w:eastAsia="Times New Roman" w:cs="Times New Roman"/>
          <w:szCs w:val="24"/>
        </w:rPr>
        <w:t xml:space="preserve"> 90 δισεκατομμύρια ευρώ, πρέπει να παραδεχτείτε ότι τα υπερφορολογήσατε. Αυτή είναι η αλήθεια.</w:t>
      </w:r>
    </w:p>
    <w:p w14:paraId="6FAA0766"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Καταθέτω για τρίτη φορά τη συνέντευξή σας. </w:t>
      </w:r>
    </w:p>
    <w:p w14:paraId="6FAA0767" w14:textId="77777777" w:rsidR="006F28F6" w:rsidRDefault="00265160">
      <w:pPr>
        <w:spacing w:after="0" w:line="600" w:lineRule="auto"/>
        <w:ind w:firstLine="720"/>
        <w:jc w:val="both"/>
        <w:rPr>
          <w:rFonts w:eastAsia="Times New Roman" w:cs="Times New Roman"/>
          <w:szCs w:val="24"/>
        </w:rPr>
      </w:pPr>
      <w:r>
        <w:rPr>
          <w:rFonts w:eastAsia="Times New Roman"/>
          <w:szCs w:val="24"/>
        </w:rPr>
        <w:lastRenderedPageBreak/>
        <w:t xml:space="preserve">(Στο σημείο αυτό ο Βουλευτής κ. </w:t>
      </w:r>
      <w:r>
        <w:rPr>
          <w:rFonts w:eastAsia="Times New Roman" w:cs="Times New Roman"/>
          <w:szCs w:val="24"/>
        </w:rPr>
        <w:t xml:space="preserve">Χρήστος </w:t>
      </w:r>
      <w:proofErr w:type="spellStart"/>
      <w:r>
        <w:rPr>
          <w:rFonts w:eastAsia="Times New Roman" w:cs="Times New Roman"/>
          <w:szCs w:val="24"/>
        </w:rPr>
        <w:t>Σταϊκούρας</w:t>
      </w:r>
      <w:proofErr w:type="spellEnd"/>
      <w:r>
        <w:rPr>
          <w:rFonts w:eastAsia="Times New Roman" w:cs="Times New Roman"/>
          <w:szCs w:val="24"/>
        </w:rPr>
        <w:t xml:space="preserve"> </w:t>
      </w:r>
      <w:r>
        <w:rPr>
          <w:rFonts w:eastAsia="Times New Roman"/>
          <w:szCs w:val="24"/>
        </w:rPr>
        <w:t>καταθέτει για τα Πρακτικά το προαναφερθέν έγγραφο, το οποίο βρίσκε</w:t>
      </w:r>
      <w:r>
        <w:rPr>
          <w:rFonts w:eastAsia="Times New Roman"/>
          <w:szCs w:val="24"/>
        </w:rPr>
        <w:t xml:space="preserve">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FAA0768"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w:t>
      </w:r>
      <w:r>
        <w:rPr>
          <w:rFonts w:eastAsia="Times New Roman" w:cs="Times New Roman"/>
          <w:szCs w:val="24"/>
        </w:rPr>
        <w:t xml:space="preserve"> συμπερασματικά</w:t>
      </w:r>
      <w:r>
        <w:rPr>
          <w:rFonts w:eastAsia="Times New Roman" w:cs="Times New Roman"/>
          <w:szCs w:val="24"/>
        </w:rPr>
        <w:t>,</w:t>
      </w:r>
      <w:r>
        <w:rPr>
          <w:rFonts w:eastAsia="Times New Roman" w:cs="Times New Roman"/>
          <w:szCs w:val="24"/>
        </w:rPr>
        <w:t xml:space="preserve"> εμείς ως </w:t>
      </w:r>
      <w:r>
        <w:rPr>
          <w:rFonts w:eastAsia="Times New Roman" w:cs="Times New Roman"/>
          <w:szCs w:val="24"/>
        </w:rPr>
        <w:t>Ν</w:t>
      </w:r>
      <w:r>
        <w:rPr>
          <w:rFonts w:eastAsia="Times New Roman" w:cs="Times New Roman"/>
          <w:szCs w:val="24"/>
        </w:rPr>
        <w:t>έα Δημοκρατία θα στηρίξουμε όλες τις πρωτοβουλίες της Κυβέρνησης στην κατεύθυνση ενίσχυσης και ανεξαρτητοποίησης της φορολογικής δι</w:t>
      </w:r>
      <w:r>
        <w:rPr>
          <w:rFonts w:eastAsia="Times New Roman" w:cs="Times New Roman"/>
          <w:szCs w:val="24"/>
        </w:rPr>
        <w:t xml:space="preserve">οίκησης και του φοροεισπρακτικού μηχανισμού. Ήδη το πράξαμε και στο πρόσφατο πολυνομοσχέδιο. Εμείς ΣΥΡΙΖΑ του «όχι σε όλα» δεν θα γίνουμε. Δεν ήμασταν και θα γίνουμε. </w:t>
      </w:r>
    </w:p>
    <w:p w14:paraId="6FAA0769"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Όμως το κόστος διακυβέρνησης ΣΥΡΙΖΑ-ΑΝΕΛ είναι τεράστιο και για τη χώρα και για την οικο</w:t>
      </w:r>
      <w:r>
        <w:rPr>
          <w:rFonts w:eastAsia="Times New Roman" w:cs="Times New Roman"/>
          <w:szCs w:val="24"/>
        </w:rPr>
        <w:t xml:space="preserve">νομία της. Αυτό το κόστος –το τονίζω- δεν αφορά μόνο το πεδίο της οικονομίας, η οποία συνεχίζει να περιπλανάτε βυθιζόμενη στο τέλμα. </w:t>
      </w:r>
    </w:p>
    <w:p w14:paraId="6FAA076A"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Διατρέχει όλο το φάσμα της δημόσιας ζωής με συνεχείς δηλώσεις κυβερνητικών στελεχών</w:t>
      </w:r>
      <w:r>
        <w:rPr>
          <w:rFonts w:eastAsia="Times New Roman" w:cs="Times New Roman"/>
          <w:szCs w:val="24"/>
        </w:rPr>
        <w:t>,</w:t>
      </w:r>
      <w:r>
        <w:rPr>
          <w:rFonts w:eastAsia="Times New Roman" w:cs="Times New Roman"/>
          <w:szCs w:val="24"/>
        </w:rPr>
        <w:t xml:space="preserve"> που έρχονται σε ευθεία αντίθεση με όσ</w:t>
      </w:r>
      <w:r>
        <w:rPr>
          <w:rFonts w:eastAsia="Times New Roman" w:cs="Times New Roman"/>
          <w:szCs w:val="24"/>
        </w:rPr>
        <w:t xml:space="preserve">α οι ίδιοι ψήφισαν πριν από λίγες ημέρες, λίγες ώρες, κάνοντας μάλιστα </w:t>
      </w:r>
      <w:r>
        <w:rPr>
          <w:rFonts w:eastAsia="Times New Roman" w:cs="Times New Roman"/>
          <w:szCs w:val="24"/>
        </w:rPr>
        <w:lastRenderedPageBreak/>
        <w:t>λόγο για εγκληματικές πολιτικές και αντισυνταγματικές αποφάσεις, με πράξεις κυβερνητικών στελεχών</w:t>
      </w:r>
      <w:r>
        <w:rPr>
          <w:rFonts w:eastAsia="Times New Roman" w:cs="Times New Roman"/>
          <w:szCs w:val="24"/>
        </w:rPr>
        <w:t>,</w:t>
      </w:r>
      <w:r>
        <w:rPr>
          <w:rFonts w:eastAsia="Times New Roman" w:cs="Times New Roman"/>
          <w:szCs w:val="24"/>
        </w:rPr>
        <w:t xml:space="preserve"> που βάζουν συνεχώς εμπόδια στην υλοποίηση διαρθρωτικών αλλαγών και αποκρατικοποιήσεων </w:t>
      </w:r>
      <w:r>
        <w:rPr>
          <w:rFonts w:eastAsia="Times New Roman" w:cs="Times New Roman"/>
          <w:szCs w:val="24"/>
        </w:rPr>
        <w:t>…</w:t>
      </w:r>
    </w:p>
    <w:p w14:paraId="6FAA076B"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Σταϊκούρα</w:t>
      </w:r>
      <w:proofErr w:type="spellEnd"/>
      <w:r>
        <w:rPr>
          <w:rFonts w:eastAsia="Times New Roman" w:cs="Times New Roman"/>
          <w:szCs w:val="24"/>
        </w:rPr>
        <w:t xml:space="preserve">, ολοκληρώστε παρακαλώ. </w:t>
      </w:r>
    </w:p>
    <w:p w14:paraId="6FAA076C"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…με συνεχείς άστοχες δηλώσεις στελεχών της κυβερνητικής πλειοψηφίας που προδίδουν κυνισμό και μίσος, οι οποίες επιχειρούν να διχάσουν την κοινωνία, με </w:t>
      </w:r>
      <w:r>
        <w:rPr>
          <w:rFonts w:eastAsia="Times New Roman" w:cs="Times New Roman"/>
          <w:szCs w:val="24"/>
        </w:rPr>
        <w:t>πρωτοβουλίες κυβερνητικών στελεχών οι οποίες διακατέχονται από αλλεργία σε ουσιώδεις έννοιες της λειτουργίας του κράτους, όπως είναι η ανεξαρτησία και η αξιοκρατία, με πράξεις και παραλείψεις κυβερνητικών στελεχών που έχουν ορατό κόστος στην υγεία, την παι</w:t>
      </w:r>
      <w:r>
        <w:rPr>
          <w:rFonts w:eastAsia="Times New Roman" w:cs="Times New Roman"/>
          <w:szCs w:val="24"/>
        </w:rPr>
        <w:t>δεία, στη δημόσια ασφάλεια, στο μεταναστευτικό.</w:t>
      </w:r>
    </w:p>
    <w:p w14:paraId="6FAA076D"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Και με αυτό να κλείνουμε, παρακαλώ.</w:t>
      </w:r>
    </w:p>
    <w:p w14:paraId="6FAA076E"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Με λίγα λόγια, ο ΣΥΡΙΖΑ αδυνατεί να οδηγήσει τη χώρα επιτυχώς στην ιστορική της πορεία.</w:t>
      </w:r>
    </w:p>
    <w:p w14:paraId="6FAA076F"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FAA0770" w14:textId="77777777" w:rsidR="006F28F6" w:rsidRDefault="00265160">
      <w:pPr>
        <w:spacing w:after="0" w:line="600" w:lineRule="auto"/>
        <w:ind w:left="1440" w:hanging="731"/>
        <w:jc w:val="center"/>
        <w:rPr>
          <w:rFonts w:eastAsia="Times New Roman" w:cs="Times New Roman"/>
          <w:szCs w:val="24"/>
        </w:rPr>
      </w:pPr>
      <w:r>
        <w:rPr>
          <w:rFonts w:eastAsia="Times New Roman" w:cs="Times New Roman"/>
          <w:szCs w:val="24"/>
        </w:rPr>
        <w:lastRenderedPageBreak/>
        <w:t>(Χειροκρο</w:t>
      </w:r>
      <w:r>
        <w:rPr>
          <w:rFonts w:eastAsia="Times New Roman" w:cs="Times New Roman"/>
          <w:szCs w:val="24"/>
        </w:rPr>
        <w:t>τήματα από την πτέρυγα της Νέας Δημοκρατίας)</w:t>
      </w:r>
    </w:p>
    <w:p w14:paraId="6FAA0771"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Υπουργέ, θέλετε τον λόγο; Δικαιούστε </w:t>
      </w:r>
      <w:proofErr w:type="spellStart"/>
      <w:r>
        <w:rPr>
          <w:rFonts w:eastAsia="Times New Roman" w:cs="Times New Roman"/>
          <w:szCs w:val="24"/>
        </w:rPr>
        <w:t>τριτολογίας</w:t>
      </w:r>
      <w:proofErr w:type="spellEnd"/>
      <w:r>
        <w:rPr>
          <w:rFonts w:eastAsia="Times New Roman" w:cs="Times New Roman"/>
          <w:szCs w:val="24"/>
        </w:rPr>
        <w:t>.</w:t>
      </w:r>
    </w:p>
    <w:p w14:paraId="6FAA0772"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Δεν θα χρειαστώ τα έντεκα λεπτά που χρειάστηκε ο κ. </w:t>
      </w:r>
      <w:proofErr w:type="spellStart"/>
      <w:r>
        <w:rPr>
          <w:rFonts w:eastAsia="Times New Roman" w:cs="Times New Roman"/>
          <w:szCs w:val="24"/>
        </w:rPr>
        <w:t>Σταϊκούρας</w:t>
      </w:r>
      <w:proofErr w:type="spellEnd"/>
      <w:r>
        <w:rPr>
          <w:rFonts w:eastAsia="Times New Roman" w:cs="Times New Roman"/>
          <w:szCs w:val="24"/>
        </w:rPr>
        <w:t>. Θα ε</w:t>
      </w:r>
      <w:r>
        <w:rPr>
          <w:rFonts w:eastAsia="Times New Roman" w:cs="Times New Roman"/>
          <w:szCs w:val="24"/>
        </w:rPr>
        <w:t xml:space="preserve">ίμαι πολύ πιο σύντομος. Άλλωστε νομίζω ότι καταλάβαμε όλοι. </w:t>
      </w:r>
    </w:p>
    <w:p w14:paraId="6FAA0773"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Η Νέα Δημοκρατία σήμερα προσπάθησε να αποδείξει κάτι. Είχε σαν εργαλείο και σαν επιχείρημα την ίδια επιχειρηματολογία με την οποία έχασε τις τρεις εκλογικές αναμετρήσεις. Λέω να το ξανακάνουμε αυ</w:t>
      </w:r>
      <w:r>
        <w:rPr>
          <w:rFonts w:eastAsia="Times New Roman" w:cs="Times New Roman"/>
          <w:szCs w:val="24"/>
        </w:rPr>
        <w:t>τό</w:t>
      </w:r>
      <w:r>
        <w:rPr>
          <w:rFonts w:eastAsia="Times New Roman" w:cs="Times New Roman"/>
          <w:szCs w:val="24"/>
        </w:rPr>
        <w:t>,</w:t>
      </w:r>
      <w:r>
        <w:rPr>
          <w:rFonts w:eastAsia="Times New Roman" w:cs="Times New Roman"/>
          <w:szCs w:val="24"/>
        </w:rPr>
        <w:t xml:space="preserve"> γιατί είναι η πιο καλή συζήτηση αυτή. Δεν έχουν καταλάβει ότι αυτές οι εκλογές τελείωσαν. </w:t>
      </w:r>
      <w:r>
        <w:rPr>
          <w:rFonts w:eastAsia="Times New Roman" w:cs="Times New Roman"/>
          <w:szCs w:val="24"/>
        </w:rPr>
        <w:t xml:space="preserve">Δεν </w:t>
      </w:r>
      <w:r>
        <w:rPr>
          <w:rFonts w:eastAsia="Times New Roman" w:cs="Times New Roman"/>
          <w:szCs w:val="24"/>
        </w:rPr>
        <w:t xml:space="preserve"> είναι </w:t>
      </w:r>
      <w:r>
        <w:rPr>
          <w:rFonts w:eastAsia="Times New Roman" w:cs="Times New Roman"/>
          <w:szCs w:val="24"/>
        </w:rPr>
        <w:t>καλό</w:t>
      </w:r>
      <w:r>
        <w:rPr>
          <w:rFonts w:eastAsia="Times New Roman" w:cs="Times New Roman"/>
          <w:szCs w:val="24"/>
        </w:rPr>
        <w:t xml:space="preserve"> να έρχεσαι ξανά με την ίδια επιχειρηματολογία και τα ίδια πράγματα. Προσπαθήσατε να πείτε κάτι. Δεν το τεκμηριώσατε και τεκμηριώθηκε πλήρως τι κάν</w:t>
      </w:r>
      <w:r>
        <w:rPr>
          <w:rFonts w:eastAsia="Times New Roman" w:cs="Times New Roman"/>
          <w:szCs w:val="24"/>
        </w:rPr>
        <w:t xml:space="preserve">ει η Κυβέρνηση. </w:t>
      </w:r>
    </w:p>
    <w:p w14:paraId="6FAA0774"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Δεν χρειάζεται, κύριε </w:t>
      </w:r>
      <w:proofErr w:type="spellStart"/>
      <w:r>
        <w:rPr>
          <w:rFonts w:eastAsia="Times New Roman" w:cs="Times New Roman"/>
          <w:szCs w:val="24"/>
        </w:rPr>
        <w:t>Σταϊκούρα</w:t>
      </w:r>
      <w:proofErr w:type="spellEnd"/>
      <w:r>
        <w:rPr>
          <w:rFonts w:eastAsia="Times New Roman" w:cs="Times New Roman"/>
          <w:szCs w:val="24"/>
        </w:rPr>
        <w:t>, να καταθέσω ξανά τα ίδια πράγματα. Έτσι κι αλλιώς αυτή η διαφωνία περί των στοιχείων θα συνεχιστεί. Εμείς έχουμε αναρτήσει τα στοιχεία στο Υπουργείο Οικονομικών. Θα τα αναρτήσουμε ξανά. Θα πείτε κι εσείς τα</w:t>
      </w:r>
      <w:r>
        <w:rPr>
          <w:rFonts w:eastAsia="Times New Roman" w:cs="Times New Roman"/>
          <w:szCs w:val="24"/>
        </w:rPr>
        <w:t xml:space="preserve"> στοιχεία σας. </w:t>
      </w:r>
    </w:p>
    <w:p w14:paraId="6FAA0775"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σας θυμίσω μόνο ότι εγώ είχα προτείνει να τα αποφύγουμε όλα αυτά με μια συζήτηση στην Επιτροπή Οικονομικών Υποθέσεων με όλα τα στοιχεία και όλα τα δεδομένα. Δεν το θελήσατε. Ζητήσατε να γίνει αυτή η συζήτηση της επίκαιρης επερώτησης. </w:t>
      </w:r>
    </w:p>
    <w:p w14:paraId="6FAA0776"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ταλαβαίνω γιατί διαφωνείτε και ενίστασθε ακόμα και για το ότι βγάλαμε και δελτίο Τύπου. Δεν κατάλαβα. Βγάλαμε δελτίο Τύπου και λέμε</w:t>
      </w:r>
      <w:r>
        <w:rPr>
          <w:rFonts w:eastAsia="Times New Roman" w:cs="Times New Roman"/>
          <w:szCs w:val="24"/>
        </w:rPr>
        <w:t>:</w:t>
      </w:r>
      <w:r>
        <w:rPr>
          <w:rFonts w:eastAsia="Times New Roman" w:cs="Times New Roman"/>
          <w:szCs w:val="24"/>
        </w:rPr>
        <w:t xml:space="preserve"> «Σήμερα Δευτέρα τάδε ώρα θα συζητηθεί στην Ολομέλεια της Βουλής η επίκαιρη επερώτηση της Νέας Δημοκρατίας με θέμα κ.λπ.… Στ</w:t>
      </w:r>
      <w:r>
        <w:rPr>
          <w:rFonts w:eastAsia="Times New Roman" w:cs="Times New Roman"/>
          <w:szCs w:val="24"/>
        </w:rPr>
        <w:t xml:space="preserve">η διάρκεια της συζήτησης θα κατατεθούν όλα τα σχετικά στοιχεία για το συγκεκριμένο θέμα». </w:t>
      </w:r>
    </w:p>
    <w:p w14:paraId="6FAA0777"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Τι σας φόβισε σ’ αυτό το πράγμα; Εμείς θέλαμε να το μάθουν οι πολίτες, να το παρακολουθήσουν, να καταλάβουν. Δεν θέλαμε να πάρουν την ενημέρωση από κάποια </w:t>
      </w:r>
      <w:r>
        <w:rPr>
          <w:rFonts w:eastAsia="Times New Roman" w:cs="Times New Roman"/>
          <w:szCs w:val="24"/>
          <w:lang w:val="en-US"/>
        </w:rPr>
        <w:t>site</w:t>
      </w:r>
      <w:r>
        <w:rPr>
          <w:rFonts w:eastAsia="Times New Roman" w:cs="Times New Roman"/>
          <w:szCs w:val="24"/>
        </w:rPr>
        <w:t xml:space="preserve"> και κ</w:t>
      </w:r>
      <w:r>
        <w:rPr>
          <w:rFonts w:eastAsia="Times New Roman" w:cs="Times New Roman"/>
          <w:szCs w:val="24"/>
        </w:rPr>
        <w:t xml:space="preserve">άποια άλλα τα οποία θα πουν αύριο, αυτά τα γνωστά που έχουν να πουν. </w:t>
      </w:r>
    </w:p>
    <w:p w14:paraId="6FAA0778"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 xml:space="preserve">Το σημαντικό είναι ότι εμείς παραμένουμε στις απόψεις που είχαμε. Εμείς δεν θεωρούμε ότι η αύξηση φόρων είναι λύση και πανάκεια. Δεν το θεωρούμε αυτό. Εμείς θεωρούμε ότι η αύξηση φόρων είναι μια </w:t>
      </w:r>
      <w:r>
        <w:rPr>
          <w:rFonts w:eastAsia="Times New Roman" w:cs="Times New Roman"/>
          <w:szCs w:val="24"/>
        </w:rPr>
        <w:lastRenderedPageBreak/>
        <w:t>αναγκαστική επιλογή. Δεν είναι μια πολιτική μας επιλογή. Είνα</w:t>
      </w:r>
      <w:r>
        <w:rPr>
          <w:rFonts w:eastAsia="Times New Roman" w:cs="Times New Roman"/>
          <w:szCs w:val="24"/>
        </w:rPr>
        <w:t xml:space="preserve">ι μια πολιτική αναγκαιότητα. Γι’ αυτό και το κάνουμε. </w:t>
      </w:r>
    </w:p>
    <w:p w14:paraId="6FAA0779"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Όμως σε ό,τι αφορά στην αύξηση φόρων, να θυμίσω σε εσάς που δεν είναι ιδεολογία σας, που δεν θέλετε αύξηση φόρων, ότι στο πιο σοβαρό από τα δικαιώματα του πολίτη, στο δικαίωμα της ιδιοκτησίας, παραλάβα</w:t>
      </w:r>
      <w:r>
        <w:rPr>
          <w:rFonts w:eastAsia="Times New Roman" w:cs="Times New Roman"/>
          <w:szCs w:val="24"/>
        </w:rPr>
        <w:t xml:space="preserve">τε πριν από το μνημόνιο τους φόρους περιουσίας περίπου στα 600 εκατομμύρια και ο ΕΝΦΙΑ που αφήσατε είχε βεβαίωση 3,3 δισεκατομμύρια. Βεβαίωση, όχι </w:t>
      </w:r>
      <w:proofErr w:type="spellStart"/>
      <w:r>
        <w:rPr>
          <w:rFonts w:eastAsia="Times New Roman" w:cs="Times New Roman"/>
          <w:szCs w:val="24"/>
        </w:rPr>
        <w:t>εισπραξιμότητα</w:t>
      </w:r>
      <w:proofErr w:type="spellEnd"/>
      <w:r>
        <w:rPr>
          <w:rFonts w:eastAsia="Times New Roman" w:cs="Times New Roman"/>
          <w:szCs w:val="24"/>
        </w:rPr>
        <w:t xml:space="preserve">. Μη μας κάνετε μαθήματα, λοιπόν, επ’ αυτών των θεμάτων. </w:t>
      </w:r>
    </w:p>
    <w:p w14:paraId="6FAA077A"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Η σημερινή διαδικασία στη Βουλή απέδε</w:t>
      </w:r>
      <w:r>
        <w:rPr>
          <w:rFonts w:eastAsia="Times New Roman" w:cs="Times New Roman"/>
          <w:szCs w:val="24"/>
        </w:rPr>
        <w:t>ιξε ότι το 2015 σε σχέση με το 2014</w:t>
      </w:r>
      <w:r>
        <w:rPr>
          <w:rFonts w:eastAsia="Times New Roman" w:cs="Times New Roman"/>
          <w:szCs w:val="24"/>
        </w:rPr>
        <w:t>,</w:t>
      </w:r>
      <w:r>
        <w:rPr>
          <w:rFonts w:eastAsia="Times New Roman" w:cs="Times New Roman"/>
          <w:szCs w:val="24"/>
        </w:rPr>
        <w:t xml:space="preserve"> η Κυβέρνηση ΣΥΡΙΖΑ-ΑΝΕΛ έκανε πιο πολλούς ελέγχους, χτύπησε πιο πολύ τη φοροδιαφυγή, εισέπραξε πιο πολλούς φόρους. Αυτό είναι που σας πονάει. Αυτό όμως να ξέρετε στο τέλος του 2016 θα είναι πολύ περισσότερο. </w:t>
      </w:r>
    </w:p>
    <w:p w14:paraId="6FAA077B" w14:textId="77777777" w:rsidR="006F28F6" w:rsidRDefault="00265160">
      <w:pPr>
        <w:spacing w:after="0" w:line="600" w:lineRule="auto"/>
        <w:ind w:left="720" w:firstLine="720"/>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ήματα από την πτέρυγα του ΣΥΡΙΖΑ)</w:t>
      </w:r>
    </w:p>
    <w:p w14:paraId="6FAA077C"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w:t>
      </w:r>
    </w:p>
    <w:p w14:paraId="6FAA077D"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ΣΤΑΪΚΟΥΡΑΣ: </w:t>
      </w:r>
      <w:r>
        <w:rPr>
          <w:rFonts w:eastAsia="Times New Roman" w:cs="Times New Roman"/>
          <w:szCs w:val="24"/>
        </w:rPr>
        <w:t>Κύριε Πρόεδρε, θα ήθελα τον λόγο.</w:t>
      </w:r>
    </w:p>
    <w:p w14:paraId="6FAA077E"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Για ένα λεπτό; </w:t>
      </w:r>
    </w:p>
    <w:p w14:paraId="6FAA077F"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Μάλιστα, κύριε Πρόεδρε. </w:t>
      </w:r>
    </w:p>
    <w:p w14:paraId="6FAA0780"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proofErr w:type="spellStart"/>
      <w:r>
        <w:rPr>
          <w:rFonts w:eastAsia="Times New Roman" w:cs="Times New Roman"/>
          <w:szCs w:val="24"/>
        </w:rPr>
        <w:t>Τρι</w:t>
      </w:r>
      <w:r>
        <w:rPr>
          <w:rFonts w:eastAsia="Times New Roman" w:cs="Times New Roman"/>
          <w:szCs w:val="24"/>
        </w:rPr>
        <w:t>τολογία</w:t>
      </w:r>
      <w:proofErr w:type="spellEnd"/>
      <w:r>
        <w:rPr>
          <w:rFonts w:eastAsia="Times New Roman" w:cs="Times New Roman"/>
          <w:szCs w:val="24"/>
        </w:rPr>
        <w:t>, κύριε Πρόεδρε; Είμαι κι εγώ Κοινοβουλευτικός Εκπρόσωπος.</w:t>
      </w:r>
    </w:p>
    <w:p w14:paraId="6FAA0781"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Όχι, εσείς δεν έχετε το δικαίωμα, κύριε </w:t>
      </w:r>
      <w:proofErr w:type="spellStart"/>
      <w:r>
        <w:rPr>
          <w:rFonts w:eastAsia="Times New Roman" w:cs="Times New Roman"/>
          <w:szCs w:val="24"/>
        </w:rPr>
        <w:t>Μπαλαούρα</w:t>
      </w:r>
      <w:proofErr w:type="spellEnd"/>
      <w:r>
        <w:rPr>
          <w:rFonts w:eastAsia="Times New Roman" w:cs="Times New Roman"/>
          <w:szCs w:val="24"/>
        </w:rPr>
        <w:t xml:space="preserve">. </w:t>
      </w:r>
    </w:p>
    <w:p w14:paraId="6FAA0782" w14:textId="77777777" w:rsidR="006F28F6" w:rsidRDefault="00265160">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w:t>
      </w:r>
    </w:p>
    <w:p w14:paraId="6FAA0783"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Καθίστε κάτω. Δεν κατάλαβα. Καθίστε κάτω</w:t>
      </w:r>
      <w:r>
        <w:rPr>
          <w:rFonts w:eastAsia="Times New Roman" w:cs="Times New Roman"/>
          <w:szCs w:val="24"/>
        </w:rPr>
        <w:t>,</w:t>
      </w:r>
      <w:r>
        <w:rPr>
          <w:rFonts w:eastAsia="Times New Roman" w:cs="Times New Roman"/>
          <w:szCs w:val="24"/>
        </w:rPr>
        <w:t xml:space="preserve"> εκτός αν θέλετε να αποχωρήσετε. </w:t>
      </w:r>
    </w:p>
    <w:p w14:paraId="6FAA0784"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Μάθετε</w:t>
      </w:r>
      <w:r>
        <w:rPr>
          <w:rFonts w:eastAsia="Times New Roman" w:cs="Times New Roman"/>
          <w:szCs w:val="24"/>
        </w:rPr>
        <w:t xml:space="preserve"> τον Κανονισμό πρώτα και μετά να ενίστασθε. Δικαιούται </w:t>
      </w:r>
      <w:proofErr w:type="spellStart"/>
      <w:r>
        <w:rPr>
          <w:rFonts w:eastAsia="Times New Roman" w:cs="Times New Roman"/>
          <w:szCs w:val="24"/>
        </w:rPr>
        <w:t>τριτολογίας</w:t>
      </w:r>
      <w:proofErr w:type="spellEnd"/>
      <w:r>
        <w:rPr>
          <w:rFonts w:eastAsia="Times New Roman" w:cs="Times New Roman"/>
          <w:szCs w:val="24"/>
        </w:rPr>
        <w:t>. Επειδή αναφέρθηκε προσωπικά ο Υπουργός, ζήτησε τον λόγο για ένα λεπτό. Μάθετε τον Κανονισμό και αφήστε τις εξυπνάδες. Για να είμαστε εντάξει!</w:t>
      </w:r>
    </w:p>
    <w:p w14:paraId="6FAA0785" w14:textId="77777777" w:rsidR="006F28F6" w:rsidRDefault="00265160">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w:t>
      </w:r>
    </w:p>
    <w:p w14:paraId="6FAA0786"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ΜΠΓΙΑΛΑΣ: </w:t>
      </w:r>
      <w:r>
        <w:rPr>
          <w:rFonts w:eastAsia="Times New Roman" w:cs="Times New Roman"/>
          <w:szCs w:val="24"/>
        </w:rPr>
        <w:t>Η συν</w:t>
      </w:r>
      <w:r>
        <w:rPr>
          <w:rFonts w:eastAsia="Times New Roman" w:cs="Times New Roman"/>
          <w:szCs w:val="24"/>
        </w:rPr>
        <w:t xml:space="preserve">εδρίαση κλείνει μετά την </w:t>
      </w:r>
      <w:proofErr w:type="spellStart"/>
      <w:r>
        <w:rPr>
          <w:rFonts w:eastAsia="Times New Roman" w:cs="Times New Roman"/>
          <w:szCs w:val="24"/>
        </w:rPr>
        <w:t>τριτολογία</w:t>
      </w:r>
      <w:proofErr w:type="spellEnd"/>
      <w:r>
        <w:rPr>
          <w:rFonts w:eastAsia="Times New Roman" w:cs="Times New Roman"/>
          <w:szCs w:val="24"/>
        </w:rPr>
        <w:t xml:space="preserve"> του Υπουργού. Μετά, κύριε Υπουργέ, πρέπει κι εσείς να μιλήσετε για τέταρτη φορά. </w:t>
      </w:r>
    </w:p>
    <w:p w14:paraId="6FAA0787"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Θέλετε να ακούσετε; «Ο επερωτών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του κάθε κόμματος έχει δικαίωμα και </w:t>
      </w:r>
      <w:proofErr w:type="spellStart"/>
      <w:r>
        <w:rPr>
          <w:rFonts w:eastAsia="Times New Roman" w:cs="Times New Roman"/>
          <w:szCs w:val="24"/>
        </w:rPr>
        <w:t>τριτολογ</w:t>
      </w:r>
      <w:r>
        <w:rPr>
          <w:rFonts w:eastAsia="Times New Roman" w:cs="Times New Roman"/>
          <w:szCs w:val="24"/>
        </w:rPr>
        <w:t>ίας</w:t>
      </w:r>
      <w:proofErr w:type="spellEnd"/>
      <w:r>
        <w:rPr>
          <w:rFonts w:eastAsia="Times New Roman" w:cs="Times New Roman"/>
          <w:szCs w:val="24"/>
        </w:rPr>
        <w:t xml:space="preserve">» είτε το θέλετε είτε όχι. Έτσι είναι ο Κανονισμός. </w:t>
      </w:r>
    </w:p>
    <w:p w14:paraId="6FAA0788" w14:textId="77777777" w:rsidR="006F28F6" w:rsidRDefault="00265160">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Σταϊκούρας</w:t>
      </w:r>
      <w:proofErr w:type="spellEnd"/>
      <w:r>
        <w:rPr>
          <w:rFonts w:eastAsia="Times New Roman"/>
          <w:szCs w:val="24"/>
        </w:rPr>
        <w:t xml:space="preserve"> συνέπτυξε τους χρόνους στη δευτερολογία του, αλλά επειδή αναφέρθηκε ο Υπουργός σε κάτι, ζήτησε τον λόγο για ένα λεπτό.</w:t>
      </w:r>
    </w:p>
    <w:p w14:paraId="6FAA0789" w14:textId="77777777" w:rsidR="006F28F6" w:rsidRDefault="00265160">
      <w:pPr>
        <w:spacing w:after="0" w:line="600" w:lineRule="auto"/>
        <w:ind w:firstLine="720"/>
        <w:jc w:val="center"/>
        <w:rPr>
          <w:rFonts w:eastAsia="Times New Roman"/>
          <w:szCs w:val="24"/>
        </w:rPr>
      </w:pPr>
      <w:r>
        <w:rPr>
          <w:rFonts w:eastAsia="Times New Roman"/>
          <w:szCs w:val="24"/>
        </w:rPr>
        <w:t>(Θόρυβος-</w:t>
      </w:r>
      <w:r>
        <w:rPr>
          <w:rFonts w:eastAsia="Times New Roman"/>
          <w:szCs w:val="24"/>
        </w:rPr>
        <w:t>δ</w:t>
      </w:r>
      <w:r>
        <w:rPr>
          <w:rFonts w:eastAsia="Times New Roman"/>
          <w:szCs w:val="24"/>
        </w:rPr>
        <w:t>ιαμαρτυρίες από την πτέρυγα του ΣΥΡΙΖΑ)</w:t>
      </w:r>
    </w:p>
    <w:p w14:paraId="6FAA078A" w14:textId="77777777" w:rsidR="006F28F6" w:rsidRDefault="00265160">
      <w:pPr>
        <w:spacing w:after="0" w:line="600" w:lineRule="auto"/>
        <w:ind w:firstLine="720"/>
        <w:jc w:val="both"/>
        <w:rPr>
          <w:rFonts w:eastAsia="Times New Roman"/>
          <w:szCs w:val="24"/>
        </w:rPr>
      </w:pPr>
      <w:r>
        <w:rPr>
          <w:rFonts w:eastAsia="Times New Roman"/>
          <w:szCs w:val="24"/>
        </w:rPr>
        <w:t xml:space="preserve">Λοιπόν, αφήστε </w:t>
      </w:r>
      <w:r>
        <w:rPr>
          <w:rFonts w:eastAsia="Times New Roman"/>
          <w:szCs w:val="24"/>
        </w:rPr>
        <w:t>τα αυτά τώρα.</w:t>
      </w:r>
    </w:p>
    <w:p w14:paraId="6FAA078B" w14:textId="77777777" w:rsidR="006F28F6" w:rsidRDefault="00265160">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Σταϊκούρα</w:t>
      </w:r>
      <w:proofErr w:type="spellEnd"/>
      <w:r>
        <w:rPr>
          <w:rFonts w:eastAsia="Times New Roman"/>
          <w:szCs w:val="24"/>
        </w:rPr>
        <w:t>, έχετε τον λόγο για ένα λεπτό παρακαλώ πολύ.</w:t>
      </w:r>
    </w:p>
    <w:p w14:paraId="6FAA078C" w14:textId="77777777" w:rsidR="006F28F6" w:rsidRDefault="00265160">
      <w:pPr>
        <w:spacing w:after="0"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Κοιτάξτε, δεν θα έπαιρνα τον λόγο, αν δεν χρησιμοποιούσατε ένα ρήμα. Είπατε ότι αυτή η κατάσταση</w:t>
      </w:r>
      <w:r>
        <w:rPr>
          <w:rFonts w:eastAsia="Times New Roman"/>
          <w:szCs w:val="24"/>
        </w:rPr>
        <w:t>,</w:t>
      </w:r>
      <w:r>
        <w:rPr>
          <w:rFonts w:eastAsia="Times New Roman"/>
          <w:szCs w:val="24"/>
        </w:rPr>
        <w:t xml:space="preserve"> το 2015, «πονάει» την Αξιωματική Αντιπολίτευση.</w:t>
      </w:r>
    </w:p>
    <w:p w14:paraId="6FAA078D" w14:textId="77777777" w:rsidR="006F28F6" w:rsidRDefault="00265160">
      <w:pPr>
        <w:spacing w:after="0" w:line="600" w:lineRule="auto"/>
        <w:ind w:firstLine="720"/>
        <w:jc w:val="both"/>
        <w:rPr>
          <w:rFonts w:eastAsia="Times New Roman"/>
          <w:szCs w:val="24"/>
        </w:rPr>
      </w:pPr>
      <w:r>
        <w:rPr>
          <w:rFonts w:eastAsia="Times New Roman"/>
          <w:szCs w:val="24"/>
        </w:rPr>
        <w:lastRenderedPageBreak/>
        <w:t xml:space="preserve">Κύριε Υπουργέ, </w:t>
      </w:r>
      <w:r>
        <w:rPr>
          <w:rFonts w:eastAsia="Times New Roman"/>
          <w:szCs w:val="24"/>
        </w:rPr>
        <w:t>να ξεκαθαρίσουμε κάτι: Την κοινωνία πονάει. Οι πράξεις και οι παραλείψεις σας την κοινωνία πονάνε. Τα 9,5 εκατομμύρια ευρώ μέτρα που επιβάλατε είναι έμπνευσης, ιδιοκτησίας και εκτέλεσής σας.</w:t>
      </w:r>
    </w:p>
    <w:p w14:paraId="6FAA078E" w14:textId="77777777" w:rsidR="006F28F6" w:rsidRDefault="00265160">
      <w:pPr>
        <w:spacing w:after="0"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Τα είπατε. Δ</w:t>
      </w:r>
      <w:r>
        <w:rPr>
          <w:rFonts w:eastAsia="Times New Roman"/>
          <w:szCs w:val="24"/>
        </w:rPr>
        <w:t xml:space="preserve">εν πείθετε κανέναν. </w:t>
      </w:r>
    </w:p>
    <w:p w14:paraId="6FAA078F" w14:textId="77777777" w:rsidR="006F28F6" w:rsidRDefault="00265160">
      <w:pPr>
        <w:spacing w:after="0"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Το αν πείθουμε ή δεν πείθουμε, θα μου επιτρέψετε να το κρίνει ο καθένας. </w:t>
      </w:r>
    </w:p>
    <w:p w14:paraId="6FAA0790" w14:textId="77777777" w:rsidR="006F28F6" w:rsidRDefault="00265160">
      <w:pPr>
        <w:spacing w:after="0"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Ούτε αυτοί που υπέγραψαν την επερώτηση</w:t>
      </w:r>
      <w:r>
        <w:rPr>
          <w:rFonts w:eastAsia="Times New Roman"/>
          <w:szCs w:val="24"/>
        </w:rPr>
        <w:t>,</w:t>
      </w:r>
      <w:r>
        <w:rPr>
          <w:rFonts w:eastAsia="Times New Roman"/>
          <w:szCs w:val="24"/>
        </w:rPr>
        <w:t xml:space="preserve"> δεν ήρθαν εδώ να σας ακούσουν! Για όνομα του </w:t>
      </w:r>
      <w:r>
        <w:rPr>
          <w:rFonts w:eastAsia="Times New Roman"/>
          <w:szCs w:val="24"/>
        </w:rPr>
        <w:t>θ</w:t>
      </w:r>
      <w:r>
        <w:rPr>
          <w:rFonts w:eastAsia="Times New Roman"/>
          <w:szCs w:val="24"/>
        </w:rPr>
        <w:t>εού!</w:t>
      </w:r>
    </w:p>
    <w:p w14:paraId="6FAA0791" w14:textId="77777777" w:rsidR="006F28F6" w:rsidRDefault="00265160">
      <w:pPr>
        <w:spacing w:after="0"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Μπορώ να ολοκληρώσω, κύριε Πρόεδρε;</w:t>
      </w:r>
    </w:p>
    <w:p w14:paraId="6FAA0792" w14:textId="77777777" w:rsidR="006F28F6" w:rsidRDefault="00265160">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Παρακαλώ μη διακόπτετε.</w:t>
      </w:r>
    </w:p>
    <w:p w14:paraId="6FAA0793" w14:textId="77777777" w:rsidR="006F28F6" w:rsidRDefault="00265160">
      <w:pPr>
        <w:spacing w:after="0" w:line="600" w:lineRule="auto"/>
        <w:ind w:firstLine="720"/>
        <w:jc w:val="both"/>
        <w:rPr>
          <w:rFonts w:eastAsia="Times New Roman"/>
          <w:szCs w:val="24"/>
        </w:rPr>
      </w:pPr>
      <w:r>
        <w:rPr>
          <w:rFonts w:eastAsia="Times New Roman"/>
          <w:szCs w:val="24"/>
        </w:rPr>
        <w:t xml:space="preserve">Ελάτε, κύριε </w:t>
      </w:r>
      <w:proofErr w:type="spellStart"/>
      <w:r>
        <w:rPr>
          <w:rFonts w:eastAsia="Times New Roman"/>
          <w:szCs w:val="24"/>
        </w:rPr>
        <w:t>Σταϊκούρα</w:t>
      </w:r>
      <w:proofErr w:type="spellEnd"/>
      <w:r>
        <w:rPr>
          <w:rFonts w:eastAsia="Times New Roman"/>
          <w:szCs w:val="24"/>
        </w:rPr>
        <w:t>. Αναπτύξτε το σκεπτικό σας σύντομα σας παρακαλώ.</w:t>
      </w:r>
    </w:p>
    <w:p w14:paraId="6FAA0794" w14:textId="77777777" w:rsidR="006F28F6" w:rsidRDefault="00265160">
      <w:pPr>
        <w:spacing w:after="0"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Συνεπώς από τα μέτρα σας η ελληνική κοινωνία </w:t>
      </w:r>
      <w:r>
        <w:rPr>
          <w:rFonts w:eastAsia="Times New Roman"/>
          <w:szCs w:val="24"/>
        </w:rPr>
        <w:t xml:space="preserve">υποφέρει. </w:t>
      </w:r>
    </w:p>
    <w:p w14:paraId="6FAA0795" w14:textId="77777777" w:rsidR="006F28F6" w:rsidRDefault="00265160">
      <w:pPr>
        <w:spacing w:after="0" w:line="600" w:lineRule="auto"/>
        <w:ind w:firstLine="720"/>
        <w:jc w:val="both"/>
        <w:rPr>
          <w:rFonts w:eastAsia="Times New Roman"/>
          <w:szCs w:val="24"/>
        </w:rPr>
      </w:pPr>
      <w:r>
        <w:rPr>
          <w:rFonts w:eastAsia="Times New Roman"/>
          <w:szCs w:val="24"/>
        </w:rPr>
        <w:lastRenderedPageBreak/>
        <w:t>Δεύτερον, σας είπα και πάλι κάτι</w:t>
      </w:r>
      <w:r>
        <w:rPr>
          <w:rFonts w:eastAsia="Times New Roman"/>
          <w:szCs w:val="24"/>
        </w:rPr>
        <w:t>.</w:t>
      </w:r>
      <w:r>
        <w:rPr>
          <w:rFonts w:eastAsia="Times New Roman"/>
          <w:szCs w:val="24"/>
        </w:rPr>
        <w:t xml:space="preserve"> Το 2014 μειώθηκαν φόροι; Κάποιοι, όποιοι μειώθηκαν. Μπορείτε να μου πείτε έναν φόρο που μειώσατε εσείς; Πείτε μου έναν φόρο τον οποίο μειώσατε εσείς. </w:t>
      </w:r>
    </w:p>
    <w:p w14:paraId="6FAA0796" w14:textId="77777777" w:rsidR="006F28F6" w:rsidRDefault="00265160">
      <w:pPr>
        <w:spacing w:after="0" w:line="600" w:lineRule="auto"/>
        <w:ind w:firstLine="720"/>
        <w:jc w:val="both"/>
        <w:rPr>
          <w:rFonts w:eastAsia="Times New Roman"/>
          <w:szCs w:val="24"/>
        </w:rPr>
      </w:pPr>
      <w:r>
        <w:rPr>
          <w:rFonts w:eastAsia="Times New Roman"/>
          <w:b/>
          <w:szCs w:val="24"/>
        </w:rPr>
        <w:t>ΙΩΑΝΝΗΣ ΣΤΕΦΟΣ:</w:t>
      </w:r>
      <w:r>
        <w:rPr>
          <w:rFonts w:eastAsia="Times New Roman"/>
          <w:szCs w:val="24"/>
        </w:rPr>
        <w:t xml:space="preserve"> Ο φορολογικός συντελεστής.</w:t>
      </w:r>
    </w:p>
    <w:p w14:paraId="6FAA0797" w14:textId="77777777" w:rsidR="006F28F6" w:rsidRDefault="00265160">
      <w:pPr>
        <w:spacing w:after="0" w:line="600" w:lineRule="auto"/>
        <w:ind w:firstLine="720"/>
        <w:jc w:val="both"/>
        <w:rPr>
          <w:rFonts w:eastAsia="Times New Roman"/>
          <w:szCs w:val="24"/>
        </w:rPr>
      </w:pPr>
      <w:r>
        <w:rPr>
          <w:rFonts w:eastAsia="Times New Roman"/>
          <w:b/>
          <w:szCs w:val="24"/>
        </w:rPr>
        <w:t xml:space="preserve">ΧΡΗΣΤΟΣ </w:t>
      </w:r>
      <w:r>
        <w:rPr>
          <w:rFonts w:eastAsia="Times New Roman"/>
          <w:b/>
          <w:szCs w:val="24"/>
        </w:rPr>
        <w:t>ΣΤΑΪΚΟΥΡΑΣ:</w:t>
      </w:r>
      <w:r>
        <w:rPr>
          <w:rFonts w:eastAsia="Times New Roman"/>
          <w:szCs w:val="24"/>
        </w:rPr>
        <w:t xml:space="preserve"> Διότι λόγω της υπερήφανης διαπραγμάτευσης μειώθηκαν οι δημοσιονομικοί στόχοι. Άρα μειώθηκαν και τα μέτρα. Μπορείτε να μου πείτε ένα πράγμα; Ούτε ένα! Τουναντίον, αυξήσατε τους φόρους.</w:t>
      </w:r>
    </w:p>
    <w:p w14:paraId="6FAA0798" w14:textId="77777777" w:rsidR="006F28F6" w:rsidRDefault="00265160">
      <w:pPr>
        <w:spacing w:after="0" w:line="600" w:lineRule="auto"/>
        <w:ind w:firstLine="720"/>
        <w:jc w:val="both"/>
        <w:rPr>
          <w:rFonts w:eastAsia="Times New Roman"/>
          <w:szCs w:val="24"/>
        </w:rPr>
      </w:pPr>
      <w:r>
        <w:rPr>
          <w:rFonts w:eastAsia="Times New Roman"/>
          <w:szCs w:val="24"/>
        </w:rPr>
        <w:t>Τ</w:t>
      </w:r>
      <w:r>
        <w:rPr>
          <w:rFonts w:eastAsia="Times New Roman"/>
          <w:szCs w:val="24"/>
        </w:rPr>
        <w:t>ο επαναλαμβάνω, οι φόροι –όπως το έχουν παραδεχτεί τα περισ</w:t>
      </w:r>
      <w:r>
        <w:rPr>
          <w:rFonts w:eastAsia="Times New Roman"/>
          <w:szCs w:val="24"/>
        </w:rPr>
        <w:t>σότερα μέλη του Υπουργικού Συμβουλίου- είναι έμπνευσης, ιδιοκτησίας και εκτέλεσής σας. Είναι δικοί σας φόροι.</w:t>
      </w:r>
    </w:p>
    <w:p w14:paraId="6FAA0799" w14:textId="77777777" w:rsidR="006F28F6" w:rsidRDefault="00265160">
      <w:pPr>
        <w:spacing w:after="0" w:line="600" w:lineRule="auto"/>
        <w:ind w:firstLine="720"/>
        <w:jc w:val="both"/>
        <w:rPr>
          <w:rFonts w:eastAsia="Times New Roman"/>
          <w:szCs w:val="24"/>
        </w:rPr>
      </w:pPr>
      <w:r>
        <w:rPr>
          <w:rFonts w:eastAsia="Times New Roman"/>
          <w:szCs w:val="24"/>
        </w:rPr>
        <w:t>Κ</w:t>
      </w:r>
      <w:r>
        <w:rPr>
          <w:rFonts w:eastAsia="Times New Roman"/>
          <w:szCs w:val="24"/>
        </w:rPr>
        <w:t>άτι για το ΕΕΤΗΔΕ: Ίσως δεν έχετε εικόνα του ιστορικού</w:t>
      </w:r>
      <w:r>
        <w:rPr>
          <w:rFonts w:eastAsia="Times New Roman"/>
          <w:szCs w:val="24"/>
        </w:rPr>
        <w:t>,</w:t>
      </w:r>
      <w:r>
        <w:rPr>
          <w:rFonts w:eastAsia="Times New Roman"/>
          <w:szCs w:val="24"/>
        </w:rPr>
        <w:t xml:space="preserve"> γιατί έχετε μείνει στη δήλωσή σας ότι «δεν έχουμε καμμία δέσμευση για τον ΕΝΦΙΑ το 2016».</w:t>
      </w:r>
      <w:r>
        <w:rPr>
          <w:rFonts w:eastAsia="Times New Roman"/>
          <w:szCs w:val="24"/>
        </w:rPr>
        <w:t xml:space="preserve"> Το επαναλαμβάνω. Το έχω καταθέσει στα Πρακτικά. Αυτό είπατε </w:t>
      </w:r>
      <w:r>
        <w:rPr>
          <w:rFonts w:eastAsia="Times New Roman"/>
          <w:szCs w:val="24"/>
        </w:rPr>
        <w:t>κ</w:t>
      </w:r>
      <w:r>
        <w:rPr>
          <w:rFonts w:eastAsia="Times New Roman"/>
          <w:szCs w:val="24"/>
        </w:rPr>
        <w:t>αι βάλατε τελεία μετά. Να είμαστε σαφείς.</w:t>
      </w:r>
    </w:p>
    <w:p w14:paraId="6FAA079A" w14:textId="77777777" w:rsidR="006F28F6" w:rsidRDefault="00265160">
      <w:pPr>
        <w:spacing w:after="0" w:line="600" w:lineRule="auto"/>
        <w:ind w:firstLine="720"/>
        <w:jc w:val="both"/>
        <w:rPr>
          <w:rFonts w:eastAsia="Times New Roman"/>
          <w:szCs w:val="24"/>
        </w:rPr>
      </w:pPr>
      <w:r>
        <w:rPr>
          <w:rFonts w:eastAsia="Times New Roman"/>
          <w:szCs w:val="24"/>
        </w:rPr>
        <w:lastRenderedPageBreak/>
        <w:t>Σε ό,τι αφορά το παρελθόν, η κατάργηση του ΕΕΤΗΔΕ έγινε σε δύο φάσεις και η θέσπιση φόρου ακίνητης περιουσίας, ο ΕΝΦΙΑ το 2014 ήταν κατά 30% χαμηλότερος</w:t>
      </w:r>
      <w:r>
        <w:rPr>
          <w:rFonts w:eastAsia="Times New Roman"/>
          <w:szCs w:val="24"/>
        </w:rPr>
        <w:t xml:space="preserve"> από το επίπεδο του 2012, με αποτέλεσμα πάνω από το 90% των υπόχρεων να καταβάλει κάτω από 500 ευρώ. Αυτό παραλάβατε και αυτό όχι μόνο το διατηρήσατε αλλά και το αυξήσατε!</w:t>
      </w:r>
    </w:p>
    <w:p w14:paraId="6FAA079B" w14:textId="77777777" w:rsidR="006F28F6" w:rsidRDefault="00265160">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FAA079C" w14:textId="77777777" w:rsidR="006F28F6" w:rsidRDefault="00265160">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w:t>
      </w:r>
      <w:r>
        <w:rPr>
          <w:rFonts w:eastAsia="Times New Roman"/>
          <w:b/>
          <w:szCs w:val="24"/>
        </w:rPr>
        <w:t>ς</w:t>
      </w:r>
      <w:proofErr w:type="spellEnd"/>
      <w:r>
        <w:rPr>
          <w:rFonts w:eastAsia="Times New Roman"/>
          <w:b/>
          <w:szCs w:val="24"/>
        </w:rPr>
        <w:t>):</w:t>
      </w:r>
      <w:r>
        <w:rPr>
          <w:rFonts w:eastAsia="Times New Roman"/>
          <w:szCs w:val="24"/>
        </w:rPr>
        <w:t xml:space="preserve"> Ευχαριστούμε τον κ. </w:t>
      </w:r>
      <w:proofErr w:type="spellStart"/>
      <w:r>
        <w:rPr>
          <w:rFonts w:eastAsia="Times New Roman"/>
          <w:szCs w:val="24"/>
        </w:rPr>
        <w:t>Σταϊκούρα</w:t>
      </w:r>
      <w:proofErr w:type="spellEnd"/>
      <w:r>
        <w:rPr>
          <w:rFonts w:eastAsia="Times New Roman"/>
          <w:szCs w:val="24"/>
        </w:rPr>
        <w:t>.</w:t>
      </w:r>
    </w:p>
    <w:p w14:paraId="6FAA079D"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Κύριοι συνάδελφοι, έχουν διανεμηθεί τα Πρακτικά της Δευτέρας 4 Απριλίου 2016, της Τρίτης 12 Απριλίου 2016, της Πέμπτης 14 Απριλίου 2016, της Δευτέρας 18 Απριλίου 2016, της Τετάρτης 20 Απριλίου 2016 και ερωτάται το Σώμα αν</w:t>
      </w:r>
      <w:r>
        <w:rPr>
          <w:rFonts w:eastAsia="Times New Roman" w:cs="Times New Roman"/>
          <w:szCs w:val="24"/>
        </w:rPr>
        <w:t xml:space="preserve"> τα επικυρώνει. </w:t>
      </w:r>
    </w:p>
    <w:p w14:paraId="6FAA079E" w14:textId="77777777" w:rsidR="006F28F6" w:rsidRDefault="00265160">
      <w:pPr>
        <w:spacing w:after="0"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6FAA079F" w14:textId="77777777" w:rsidR="006F28F6" w:rsidRDefault="00265160">
      <w:pPr>
        <w:spacing w:after="0" w:line="600" w:lineRule="auto"/>
        <w:ind w:firstLine="720"/>
        <w:jc w:val="both"/>
        <w:rPr>
          <w:rFonts w:eastAsia="Times New Roman" w:cs="Times New Roman"/>
          <w:szCs w:val="24"/>
        </w:rPr>
      </w:pPr>
      <w:r>
        <w:rPr>
          <w:rFonts w:eastAsia="Times New Roman"/>
          <w:b/>
          <w:bCs/>
          <w:szCs w:val="24"/>
        </w:rPr>
        <w:lastRenderedPageBreak/>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cs="Times New Roman"/>
          <w:szCs w:val="24"/>
        </w:rPr>
        <w:t xml:space="preserve">Συνεπώς τα Πρακτικά της Δευτέρας 4 Απριλίου 2016, της Τρίτης 12 Απριλίου 2016, της Πέμπτης 14 Απριλίου 2016, της Δευτέρας 18 Απριλίου 2016 και της Τετάρτης 20 Απριλίου </w:t>
      </w:r>
      <w:r>
        <w:rPr>
          <w:rFonts w:eastAsia="Times New Roman" w:cs="Times New Roman"/>
          <w:szCs w:val="24"/>
        </w:rPr>
        <w:t>2016 επικυρώθηκαν.</w:t>
      </w:r>
    </w:p>
    <w:p w14:paraId="6FAA07A0"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ηρύσσεται περαιωμένη η συζήτηση επί της υπ’ αριθμόν 26/20/18-4-2016 επίκαιρης επερώτησης σχετικά με </w:t>
      </w:r>
      <w:r>
        <w:rPr>
          <w:rFonts w:eastAsia="Times New Roman" w:cs="Times New Roman"/>
          <w:szCs w:val="24"/>
        </w:rPr>
        <w:t xml:space="preserve">τα </w:t>
      </w:r>
      <w:r>
        <w:rPr>
          <w:rFonts w:eastAsia="Times New Roman" w:cs="Times New Roman"/>
          <w:szCs w:val="24"/>
        </w:rPr>
        <w:t xml:space="preserve">ζητήματα λειτουργίας της φορολογικής διοίκησης και αποτελεσματικότητας των φορολογικών ελέγχων και μηχανισμών για τον περιορισμό της </w:t>
      </w:r>
      <w:r>
        <w:rPr>
          <w:rFonts w:eastAsia="Times New Roman" w:cs="Times New Roman"/>
          <w:szCs w:val="24"/>
        </w:rPr>
        <w:t xml:space="preserve">φοροδιαφυγής. </w:t>
      </w:r>
    </w:p>
    <w:p w14:paraId="6FAA07A1" w14:textId="77777777" w:rsidR="006F28F6" w:rsidRDefault="0026516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έχεστε</w:t>
      </w:r>
      <w:r>
        <w:rPr>
          <w:rFonts w:eastAsia="Times New Roman" w:cs="Times New Roman"/>
          <w:szCs w:val="24"/>
        </w:rPr>
        <w:t xml:space="preserve"> στο σημείο αυτό</w:t>
      </w:r>
      <w:r>
        <w:rPr>
          <w:rFonts w:eastAsia="Times New Roman" w:cs="Times New Roman"/>
          <w:szCs w:val="24"/>
        </w:rPr>
        <w:t xml:space="preserve"> να λύσουμε τη συνεδρίαση;</w:t>
      </w:r>
    </w:p>
    <w:p w14:paraId="6FAA07A2" w14:textId="77777777" w:rsidR="006F28F6" w:rsidRDefault="00265160">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FAA07A3" w14:textId="77777777" w:rsidR="006F28F6" w:rsidRDefault="002651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Με τη συναίνεση του Σώματος και ώρα 21.12΄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Τρίτη 14 Ι</w:t>
      </w:r>
      <w:r>
        <w:rPr>
          <w:rFonts w:eastAsia="Times New Roman" w:cs="Times New Roman"/>
          <w:szCs w:val="24"/>
        </w:rPr>
        <w:t xml:space="preserve">ουνίου 2016 και ώρα 18.00΄, με αντικείμενο εργασιών του Σώματος νομοθετική εργασία, σύμφωνα με την ημερήσια διάταξη που έχει διανεμηθεί. </w:t>
      </w:r>
    </w:p>
    <w:p w14:paraId="6FAA07A4" w14:textId="77777777" w:rsidR="006F28F6" w:rsidRDefault="00265160">
      <w:pPr>
        <w:spacing w:after="0" w:line="600" w:lineRule="auto"/>
        <w:ind w:firstLine="709"/>
        <w:jc w:val="both"/>
        <w:rPr>
          <w:rFonts w:eastAsia="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6F28F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mV/jfE4svqh7AySaKXLJ7MaSyTQ=" w:salt="1w0vY8melZjcDE07m7Eu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8F6"/>
    <w:rsid w:val="00265160"/>
    <w:rsid w:val="005C10BE"/>
    <w:rsid w:val="006F28F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0432"/>
  <w15:docId w15:val="{FF0568DB-E64E-462E-BC85-92AD75FC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2BE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92BE3"/>
    <w:rPr>
      <w:rFonts w:ascii="Segoe UI" w:hAnsi="Segoe UI" w:cs="Segoe UI"/>
      <w:sz w:val="18"/>
      <w:szCs w:val="18"/>
    </w:rPr>
  </w:style>
  <w:style w:type="paragraph" w:styleId="a4">
    <w:name w:val="header"/>
    <w:basedOn w:val="a"/>
    <w:link w:val="Char0"/>
    <w:uiPriority w:val="99"/>
    <w:unhideWhenUsed/>
    <w:rsid w:val="000F0ABB"/>
    <w:pPr>
      <w:tabs>
        <w:tab w:val="center" w:pos="4153"/>
        <w:tab w:val="right" w:pos="8306"/>
      </w:tabs>
      <w:spacing w:after="0" w:line="240" w:lineRule="auto"/>
    </w:pPr>
  </w:style>
  <w:style w:type="character" w:customStyle="1" w:styleId="Char0">
    <w:name w:val="Κεφαλίδα Char"/>
    <w:basedOn w:val="a0"/>
    <w:link w:val="a4"/>
    <w:uiPriority w:val="99"/>
    <w:rsid w:val="000F0ABB"/>
  </w:style>
  <w:style w:type="paragraph" w:styleId="a5">
    <w:name w:val="footer"/>
    <w:basedOn w:val="a"/>
    <w:link w:val="Char1"/>
    <w:uiPriority w:val="99"/>
    <w:unhideWhenUsed/>
    <w:rsid w:val="000F0ABB"/>
    <w:pPr>
      <w:tabs>
        <w:tab w:val="center" w:pos="4153"/>
        <w:tab w:val="right" w:pos="8306"/>
      </w:tabs>
      <w:spacing w:after="0" w:line="240" w:lineRule="auto"/>
    </w:pPr>
  </w:style>
  <w:style w:type="character" w:customStyle="1" w:styleId="Char1">
    <w:name w:val="Υποσέλιδο Char"/>
    <w:basedOn w:val="a0"/>
    <w:link w:val="a5"/>
    <w:uiPriority w:val="99"/>
    <w:rsid w:val="000F0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263</MetadataID>
    <Session xmlns="641f345b-441b-4b81-9152-adc2e73ba5e1">Α´</Session>
    <Date xmlns="641f345b-441b-4b81-9152-adc2e73ba5e1">2016-06-12T21:00:00+00:00</Date>
    <Status xmlns="641f345b-441b-4b81-9152-adc2e73ba5e1">
      <Url>http://srv-sp1/praktika/Lists/Incoming_Metadata/EditForm.aspx?ID=263&amp;Source=/praktika/Recordings_Library/Forms/AllItems.aspx</Url>
      <Description>Δημοσιεύτηκε</Description>
    </Status>
    <Meeting xmlns="641f345b-441b-4b81-9152-adc2e73ba5e1">ΡΜΒ´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8A6E79-B415-4EDE-B366-6A04E9A1FC71}">
  <ds:schemaRefs>
    <ds:schemaRef ds:uri="http://schemas.microsoft.com/office/infopath/2007/PartnerControls"/>
    <ds:schemaRef ds:uri="http://purl.org/dc/terms/"/>
    <ds:schemaRef ds:uri="http://schemas.microsoft.com/office/2006/documentManagement/types"/>
    <ds:schemaRef ds:uri="http://www.w3.org/XML/1998/namespace"/>
    <ds:schemaRef ds:uri="http://purl.org/dc/dcmitype/"/>
    <ds:schemaRef ds:uri="641f345b-441b-4b81-9152-adc2e73ba5e1"/>
    <ds:schemaRef ds:uri="http://purl.org/dc/elements/1.1/"/>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8C25EC13-5171-42FC-B966-45D679809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F3667-283C-4324-A3DD-D51A272AC9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193</Pages>
  <Words>36291</Words>
  <Characters>195974</Characters>
  <Application>Microsoft Office Word</Application>
  <DocSecurity>0</DocSecurity>
  <Lines>1633</Lines>
  <Paragraphs>463</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231802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2016-06-28T08:25:00Z</dcterms:created>
  <dcterms:modified xsi:type="dcterms:W3CDTF">2016-06-28T08:25:00Z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