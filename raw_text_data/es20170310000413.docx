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A21AF" w14:textId="77777777" w:rsidR="00A23C64" w:rsidRPr="00A23C64" w:rsidRDefault="00A23C64" w:rsidP="00A23C64">
      <w:pPr>
        <w:spacing w:after="0" w:line="360" w:lineRule="auto"/>
        <w:rPr>
          <w:ins w:id="0" w:author="Φλούδα Χριστίνα" w:date="2017-03-15T13:29:00Z"/>
          <w:rFonts w:eastAsia="Times New Roman"/>
          <w:szCs w:val="24"/>
          <w:lang w:eastAsia="en-US"/>
        </w:rPr>
      </w:pPr>
      <w:bookmarkStart w:id="1" w:name="_GoBack"/>
      <w:bookmarkEnd w:id="1"/>
      <w:ins w:id="2" w:author="Φλούδα Χριστίνα" w:date="2017-03-15T13:29:00Z">
        <w:r w:rsidRPr="00A23C6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7CB25C6" w14:textId="77777777" w:rsidR="00A23C64" w:rsidRPr="00A23C64" w:rsidRDefault="00A23C64" w:rsidP="00A23C64">
      <w:pPr>
        <w:spacing w:after="0" w:line="360" w:lineRule="auto"/>
        <w:rPr>
          <w:ins w:id="3" w:author="Φλούδα Χριστίνα" w:date="2017-03-15T13:29:00Z"/>
          <w:rFonts w:eastAsia="Times New Roman"/>
          <w:szCs w:val="24"/>
          <w:lang w:eastAsia="en-US"/>
        </w:rPr>
      </w:pPr>
    </w:p>
    <w:p w14:paraId="1774BF53" w14:textId="77777777" w:rsidR="00A23C64" w:rsidRPr="00A23C64" w:rsidRDefault="00A23C64" w:rsidP="00A23C64">
      <w:pPr>
        <w:spacing w:after="0" w:line="360" w:lineRule="auto"/>
        <w:rPr>
          <w:ins w:id="4" w:author="Φλούδα Χριστίνα" w:date="2017-03-15T13:29:00Z"/>
          <w:rFonts w:eastAsia="Times New Roman"/>
          <w:szCs w:val="24"/>
          <w:lang w:eastAsia="en-US"/>
        </w:rPr>
      </w:pPr>
      <w:ins w:id="5" w:author="Φλούδα Χριστίνα" w:date="2017-03-15T13:29:00Z">
        <w:r w:rsidRPr="00A23C64">
          <w:rPr>
            <w:rFonts w:eastAsia="Times New Roman"/>
            <w:szCs w:val="24"/>
            <w:lang w:eastAsia="en-US"/>
          </w:rPr>
          <w:t>ΠΙΝΑΚΑΣ ΠΕΡΙΕΧΟΜΕΝΩΝ</w:t>
        </w:r>
      </w:ins>
    </w:p>
    <w:p w14:paraId="74DC94F0" w14:textId="77777777" w:rsidR="00A23C64" w:rsidRPr="00A23C64" w:rsidRDefault="00A23C64" w:rsidP="00A23C64">
      <w:pPr>
        <w:spacing w:after="0" w:line="360" w:lineRule="auto"/>
        <w:rPr>
          <w:ins w:id="6" w:author="Φλούδα Χριστίνα" w:date="2017-03-15T13:29:00Z"/>
          <w:rFonts w:eastAsia="Times New Roman"/>
          <w:szCs w:val="24"/>
          <w:lang w:eastAsia="en-US"/>
        </w:rPr>
      </w:pPr>
      <w:ins w:id="7" w:author="Φλούδα Χριστίνα" w:date="2017-03-15T13:29:00Z">
        <w:r w:rsidRPr="00A23C64">
          <w:rPr>
            <w:rFonts w:eastAsia="Times New Roman"/>
            <w:szCs w:val="24"/>
            <w:lang w:eastAsia="en-US"/>
          </w:rPr>
          <w:t xml:space="preserve">ΙΖ΄ ΠΕΡΙΟΔΟΣ </w:t>
        </w:r>
      </w:ins>
    </w:p>
    <w:p w14:paraId="4D4AA775" w14:textId="77777777" w:rsidR="00A23C64" w:rsidRPr="00A23C64" w:rsidRDefault="00A23C64" w:rsidP="00A23C64">
      <w:pPr>
        <w:spacing w:after="0" w:line="360" w:lineRule="auto"/>
        <w:rPr>
          <w:ins w:id="8" w:author="Φλούδα Χριστίνα" w:date="2017-03-15T13:29:00Z"/>
          <w:rFonts w:eastAsia="Times New Roman"/>
          <w:szCs w:val="24"/>
          <w:lang w:eastAsia="en-US"/>
        </w:rPr>
      </w:pPr>
      <w:ins w:id="9" w:author="Φλούδα Χριστίνα" w:date="2017-03-15T13:29:00Z">
        <w:r w:rsidRPr="00A23C64">
          <w:rPr>
            <w:rFonts w:eastAsia="Times New Roman"/>
            <w:szCs w:val="24"/>
            <w:lang w:eastAsia="en-US"/>
          </w:rPr>
          <w:t>ΠΡΟΕΔΡΕΥΟΜΕΝΗΣ ΚΟΙΝΟΒΟΥΛΕΥΤΙΚΗΣ ΔΗΜΟΚΡΑΤΙΑΣ</w:t>
        </w:r>
      </w:ins>
    </w:p>
    <w:p w14:paraId="44071F7A" w14:textId="77777777" w:rsidR="00A23C64" w:rsidRPr="00A23C64" w:rsidRDefault="00A23C64" w:rsidP="00A23C64">
      <w:pPr>
        <w:spacing w:after="0" w:line="360" w:lineRule="auto"/>
        <w:rPr>
          <w:ins w:id="10" w:author="Φλούδα Χριστίνα" w:date="2017-03-15T13:29:00Z"/>
          <w:rFonts w:eastAsia="Times New Roman"/>
          <w:szCs w:val="24"/>
          <w:lang w:eastAsia="en-US"/>
        </w:rPr>
      </w:pPr>
      <w:ins w:id="11" w:author="Φλούδα Χριστίνα" w:date="2017-03-15T13:29:00Z">
        <w:r w:rsidRPr="00A23C64">
          <w:rPr>
            <w:rFonts w:eastAsia="Times New Roman"/>
            <w:szCs w:val="24"/>
            <w:lang w:eastAsia="en-US"/>
          </w:rPr>
          <w:t>ΣΥΝΟΔΟΣ Β΄</w:t>
        </w:r>
      </w:ins>
    </w:p>
    <w:p w14:paraId="604F5B58" w14:textId="77777777" w:rsidR="00A23C64" w:rsidRPr="00A23C64" w:rsidRDefault="00A23C64" w:rsidP="00A23C64">
      <w:pPr>
        <w:spacing w:after="0" w:line="360" w:lineRule="auto"/>
        <w:rPr>
          <w:ins w:id="12" w:author="Φλούδα Χριστίνα" w:date="2017-03-15T13:29:00Z"/>
          <w:rFonts w:eastAsia="Times New Roman"/>
          <w:szCs w:val="24"/>
          <w:lang w:eastAsia="en-US"/>
        </w:rPr>
      </w:pPr>
    </w:p>
    <w:p w14:paraId="5F701882" w14:textId="77777777" w:rsidR="00A23C64" w:rsidRPr="00A23C64" w:rsidRDefault="00A23C64" w:rsidP="00A23C64">
      <w:pPr>
        <w:spacing w:after="0" w:line="360" w:lineRule="auto"/>
        <w:rPr>
          <w:ins w:id="13" w:author="Φλούδα Χριστίνα" w:date="2017-03-15T13:29:00Z"/>
          <w:rFonts w:eastAsia="Times New Roman"/>
          <w:szCs w:val="24"/>
          <w:lang w:eastAsia="en-US"/>
        </w:rPr>
      </w:pPr>
      <w:ins w:id="14" w:author="Φλούδα Χριστίνα" w:date="2017-03-15T13:29:00Z">
        <w:r w:rsidRPr="00A23C64">
          <w:rPr>
            <w:rFonts w:eastAsia="Times New Roman"/>
            <w:szCs w:val="24"/>
            <w:lang w:eastAsia="en-US"/>
          </w:rPr>
          <w:t>ΣΥΝΕΔΡΙΑΣΗ ΠΖ΄</w:t>
        </w:r>
      </w:ins>
    </w:p>
    <w:p w14:paraId="6A690F63" w14:textId="77777777" w:rsidR="00A23C64" w:rsidRPr="00A23C64" w:rsidRDefault="00A23C64" w:rsidP="00A23C64">
      <w:pPr>
        <w:spacing w:after="0" w:line="360" w:lineRule="auto"/>
        <w:rPr>
          <w:ins w:id="15" w:author="Φλούδα Χριστίνα" w:date="2017-03-15T13:29:00Z"/>
          <w:rFonts w:eastAsia="Times New Roman"/>
          <w:szCs w:val="24"/>
          <w:lang w:eastAsia="en-US"/>
        </w:rPr>
      </w:pPr>
      <w:ins w:id="16" w:author="Φλούδα Χριστίνα" w:date="2017-03-15T13:29:00Z">
        <w:r w:rsidRPr="00A23C64">
          <w:rPr>
            <w:rFonts w:eastAsia="Times New Roman"/>
            <w:szCs w:val="24"/>
            <w:lang w:eastAsia="en-US"/>
          </w:rPr>
          <w:t>Παρασκευή  10 Μαρτίου 2017</w:t>
        </w:r>
      </w:ins>
    </w:p>
    <w:p w14:paraId="5B8032D6" w14:textId="77777777" w:rsidR="00A23C64" w:rsidRPr="00A23C64" w:rsidRDefault="00A23C64" w:rsidP="00A23C64">
      <w:pPr>
        <w:spacing w:after="0" w:line="360" w:lineRule="auto"/>
        <w:rPr>
          <w:ins w:id="17" w:author="Φλούδα Χριστίνα" w:date="2017-03-15T13:29:00Z"/>
          <w:rFonts w:eastAsia="Times New Roman"/>
          <w:szCs w:val="24"/>
          <w:lang w:eastAsia="en-US"/>
        </w:rPr>
      </w:pPr>
    </w:p>
    <w:p w14:paraId="602B2ED5" w14:textId="77777777" w:rsidR="00A23C64" w:rsidRPr="00A23C64" w:rsidRDefault="00A23C64" w:rsidP="00A23C64">
      <w:pPr>
        <w:spacing w:after="0" w:line="360" w:lineRule="auto"/>
        <w:rPr>
          <w:ins w:id="18" w:author="Φλούδα Χριστίνα" w:date="2017-03-15T13:29:00Z"/>
          <w:rFonts w:eastAsia="Times New Roman"/>
          <w:szCs w:val="24"/>
          <w:lang w:eastAsia="en-US"/>
        </w:rPr>
      </w:pPr>
      <w:ins w:id="19" w:author="Φλούδα Χριστίνα" w:date="2017-03-15T13:29:00Z">
        <w:r w:rsidRPr="00A23C64">
          <w:rPr>
            <w:rFonts w:eastAsia="Times New Roman"/>
            <w:szCs w:val="24"/>
            <w:lang w:eastAsia="en-US"/>
          </w:rPr>
          <w:t>ΘΕΜΑΤΑ</w:t>
        </w:r>
      </w:ins>
    </w:p>
    <w:p w14:paraId="73B07B37" w14:textId="77777777" w:rsidR="00A23C64" w:rsidRPr="00A23C64" w:rsidRDefault="00A23C64" w:rsidP="00A23C64">
      <w:pPr>
        <w:spacing w:after="0" w:line="360" w:lineRule="auto"/>
        <w:rPr>
          <w:ins w:id="20" w:author="Φλούδα Χριστίνα" w:date="2017-03-15T13:29:00Z"/>
          <w:rFonts w:eastAsia="Times New Roman"/>
          <w:szCs w:val="24"/>
          <w:lang w:eastAsia="en-US"/>
        </w:rPr>
      </w:pPr>
      <w:ins w:id="21" w:author="Φλούδα Χριστίνα" w:date="2017-03-15T13:29:00Z">
        <w:r w:rsidRPr="00A23C64">
          <w:rPr>
            <w:rFonts w:eastAsia="Times New Roman"/>
            <w:szCs w:val="24"/>
            <w:lang w:eastAsia="en-US"/>
          </w:rPr>
          <w:t xml:space="preserve"> </w:t>
        </w:r>
        <w:r w:rsidRPr="00A23C64">
          <w:rPr>
            <w:rFonts w:eastAsia="Times New Roman"/>
            <w:szCs w:val="24"/>
            <w:lang w:eastAsia="en-US"/>
          </w:rPr>
          <w:br/>
          <w:t xml:space="preserve">Α. ΕΙΔΙΚΑ ΘΕΜΑΤΑ </w:t>
        </w:r>
        <w:r w:rsidRPr="00A23C64">
          <w:rPr>
            <w:rFonts w:eastAsia="Times New Roman"/>
            <w:szCs w:val="24"/>
            <w:lang w:eastAsia="en-US"/>
          </w:rPr>
          <w:br/>
          <w:t xml:space="preserve">1. Ανακοινώνεται ότι τη συνεδρίαση παρακολουθούν μαθητές από την Ελληνική Σχολή </w:t>
        </w:r>
        <w:proofErr w:type="spellStart"/>
        <w:r w:rsidRPr="00A23C64">
          <w:rPr>
            <w:rFonts w:eastAsia="Times New Roman"/>
            <w:szCs w:val="24"/>
            <w:lang w:eastAsia="en-US"/>
          </w:rPr>
          <w:t>Ουρσουλίνων</w:t>
        </w:r>
        <w:proofErr w:type="spellEnd"/>
        <w:r w:rsidRPr="00A23C64">
          <w:rPr>
            <w:rFonts w:eastAsia="Times New Roman"/>
            <w:szCs w:val="24"/>
            <w:lang w:eastAsia="en-US"/>
          </w:rPr>
          <w:t xml:space="preserve">, το 1ο Γυμνάσιο Σκύδρας Πέλλας, το 2ο Γυμνάσιο Λαμίας, το 3ο Λύκειο Βύρωνα και το 2ο Γυμνάσιο Λαμίας, σελ. </w:t>
        </w:r>
        <w:r w:rsidRPr="00A23C64">
          <w:rPr>
            <w:rFonts w:eastAsia="Times New Roman"/>
            <w:szCs w:val="24"/>
            <w:lang w:eastAsia="en-US"/>
          </w:rPr>
          <w:br/>
          <w:t xml:space="preserve">2. Επί διαδικαστικού θέματος, σελ. </w:t>
        </w:r>
        <w:r w:rsidRPr="00A23C64">
          <w:rPr>
            <w:rFonts w:eastAsia="Times New Roman"/>
            <w:szCs w:val="24"/>
            <w:lang w:eastAsia="en-US"/>
          </w:rPr>
          <w:br/>
          <w:t xml:space="preserve">3. Ανακοινώνεται ότι ο Πρωθυπουργός και Πρόεδρος της Κοινοβουλευτικής Ομάδας του ΣΥΡΙΖΑ κ. Αλέξης Τσίπρας και </w:t>
        </w:r>
        <w:proofErr w:type="spellStart"/>
        <w:r w:rsidRPr="00A23C64">
          <w:rPr>
            <w:rFonts w:eastAsia="Times New Roman"/>
            <w:szCs w:val="24"/>
            <w:lang w:eastAsia="en-US"/>
          </w:rPr>
          <w:t>εκατόν</w:t>
        </w:r>
        <w:proofErr w:type="spellEnd"/>
        <w:r w:rsidRPr="00A23C64">
          <w:rPr>
            <w:rFonts w:eastAsia="Times New Roman"/>
            <w:szCs w:val="24"/>
            <w:lang w:eastAsia="en-US"/>
          </w:rPr>
          <w:t xml:space="preserve"> σαράντα τρεις Βουλευτές του κόμματός του και ο Πρόεδρος της Κοινοβουλευτικής Ομάδας των ΑΝΕΛ κ. Παναγιώτης (Πάνος) Καμμένος και οκτώ Βουλευτές του κόμματός του κατέθεσαν πρόταση σύστασης Ειδικής Κοινοβουλευτικής Επιτροπής για τη διενέργεια προκαταρκτικής εξέτασης, κατά το άρθρο 86 παρ. 3 του Συντάγματος, τα άρθρα 153 και επόμενα του Κανονισμού της Βουλής και το άρθρο 5 του ν. 3126/2003 «Ποινική ευθύνη των Υπουργών» για την ενδεχόμενη τέλεση των αδικημάτων, όπως αναφέρονται στην κατατεθείσα πρόταση και όπως προκύπτουν από τα αναφερόμενα στην πρόταση έγγραφα των Υπουργών Δικαιοσύνης, Διαφάνειας και Ανθρωπίνων Δικαιωμάτων, κατά του πρώην Υπουργού κ. Ιωάννη Παπαντωνίου, σελ. </w:t>
        </w:r>
        <w:r w:rsidRPr="00A23C64">
          <w:rPr>
            <w:rFonts w:eastAsia="Times New Roman"/>
            <w:szCs w:val="24"/>
            <w:lang w:eastAsia="en-US"/>
          </w:rPr>
          <w:br/>
          <w:t xml:space="preserve">4. Επί προσωπικού θέματος, σελ. </w:t>
        </w:r>
        <w:r w:rsidRPr="00A23C64">
          <w:rPr>
            <w:rFonts w:eastAsia="Times New Roman"/>
            <w:szCs w:val="24"/>
            <w:lang w:eastAsia="en-US"/>
          </w:rPr>
          <w:br/>
          <w:t xml:space="preserve"> </w:t>
        </w:r>
        <w:r w:rsidRPr="00A23C64">
          <w:rPr>
            <w:rFonts w:eastAsia="Times New Roman"/>
            <w:szCs w:val="24"/>
            <w:lang w:eastAsia="en-US"/>
          </w:rPr>
          <w:br/>
          <w:t xml:space="preserve">Β. ΚΟΙΝΟΒΟΥΛΕΥΤΙΚΟΣ ΕΛΕΓΧΟΣ </w:t>
        </w:r>
        <w:r w:rsidRPr="00A23C64">
          <w:rPr>
            <w:rFonts w:eastAsia="Times New Roman"/>
            <w:szCs w:val="24"/>
            <w:lang w:eastAsia="en-US"/>
          </w:rPr>
          <w:br/>
          <w:t xml:space="preserve">1. Ανακοίνωση του δελτίου επικαίρων ερωτήσεων της Δευτέρας 13 Μαρτίου 2017, σελ. </w:t>
        </w:r>
        <w:r w:rsidRPr="00A23C64">
          <w:rPr>
            <w:rFonts w:eastAsia="Times New Roman"/>
            <w:szCs w:val="24"/>
            <w:lang w:eastAsia="en-US"/>
          </w:rPr>
          <w:br/>
          <w:t xml:space="preserve">2. Συζήτηση επίκαιρης ερώτησης προς τον Υπουργό Ψηφιακής Πολιτικής, Τηλεπικοινωνιών και Ενημέρωσης, σχετικά με τα ΕΛΤΑ και την καταβολή </w:t>
        </w:r>
        <w:proofErr w:type="spellStart"/>
        <w:r w:rsidRPr="00A23C64">
          <w:rPr>
            <w:rFonts w:eastAsia="Times New Roman"/>
            <w:szCs w:val="24"/>
            <w:lang w:eastAsia="en-US"/>
          </w:rPr>
          <w:t>οφειλομένων</w:t>
        </w:r>
        <w:proofErr w:type="spellEnd"/>
        <w:r w:rsidRPr="00A23C64">
          <w:rPr>
            <w:rFonts w:eastAsia="Times New Roman"/>
            <w:szCs w:val="24"/>
            <w:lang w:eastAsia="en-US"/>
          </w:rPr>
          <w:t xml:space="preserve"> του Δημοσίου, σελ. </w:t>
        </w:r>
        <w:r w:rsidRPr="00A23C64">
          <w:rPr>
            <w:rFonts w:eastAsia="Times New Roman"/>
            <w:szCs w:val="24"/>
            <w:lang w:eastAsia="en-US"/>
          </w:rPr>
          <w:br/>
          <w:t xml:space="preserve">3. Συζήτηση της υπ’ </w:t>
        </w:r>
        <w:proofErr w:type="spellStart"/>
        <w:r w:rsidRPr="00A23C64">
          <w:rPr>
            <w:rFonts w:eastAsia="Times New Roman"/>
            <w:szCs w:val="24"/>
            <w:lang w:eastAsia="en-US"/>
          </w:rPr>
          <w:t>αριθμ</w:t>
        </w:r>
        <w:proofErr w:type="spellEnd"/>
        <w:r w:rsidRPr="00A23C64">
          <w:rPr>
            <w:rFonts w:eastAsia="Times New Roman"/>
            <w:szCs w:val="24"/>
            <w:lang w:eastAsia="en-US"/>
          </w:rPr>
          <w:t xml:space="preserve">. 12/10/20-2-2017 επίκαιρης επερώτησης τριάντα έξι Βουλευτών της Κοινοβουλευτικής Ομάδας της Νέας Δημοκρατίας προς την Υπουργό Εργασίας, Κοινωνικής Ασφάλισης και Κοινωνικής Αλληλεγγύης με θέμα: «Εργαζόμενοι και συνταξιούχοι βιώνουν καθημερινά τα κενά και τα βάρη του νέου ασφαλιστικού», σελ. </w:t>
        </w:r>
        <w:r w:rsidRPr="00A23C64">
          <w:rPr>
            <w:rFonts w:eastAsia="Times New Roman"/>
            <w:szCs w:val="24"/>
            <w:lang w:eastAsia="en-US"/>
          </w:rPr>
          <w:br/>
          <w:t xml:space="preserve"> </w:t>
        </w:r>
        <w:r w:rsidRPr="00A23C64">
          <w:rPr>
            <w:rFonts w:eastAsia="Times New Roman"/>
            <w:szCs w:val="24"/>
            <w:lang w:eastAsia="en-US"/>
          </w:rPr>
          <w:br/>
          <w:t xml:space="preserve">Γ. ΝΟΜΟΘΕΤΙΚΗ ΕΡΓΑΣΙΑ </w:t>
        </w:r>
        <w:r w:rsidRPr="00A23C64">
          <w:rPr>
            <w:rFonts w:eastAsia="Times New Roman"/>
            <w:szCs w:val="24"/>
            <w:lang w:eastAsia="en-US"/>
          </w:rPr>
          <w:br/>
          <w:t>Κατάθεση Εκθέσεων Διαρκών Επιτροπών:</w:t>
        </w:r>
        <w:r w:rsidRPr="00A23C64">
          <w:rPr>
            <w:rFonts w:eastAsia="Times New Roman"/>
            <w:szCs w:val="24"/>
            <w:lang w:eastAsia="en-US"/>
          </w:rPr>
          <w:br/>
          <w:t xml:space="preserve">   α) Η Διαρκής Επιτροπή Εθνικής  Άμυνας και Εξωτερικών Υποθέσεων καταθέτει τις Εκθέσεις της στα σχέδια νόμων του Υπουργείου Εθνικής  Άμυνας:</w:t>
        </w:r>
        <w:r w:rsidRPr="00A23C64">
          <w:rPr>
            <w:rFonts w:eastAsia="Times New Roman"/>
            <w:szCs w:val="24"/>
            <w:lang w:eastAsia="en-US"/>
          </w:rPr>
          <w:br/>
          <w:t xml:space="preserve">        i. «Κύρωση της Τεχνικής Διευθέτησης μεταξύ των Σουηδικών Ενόπλων Δυνάμεων και του Υπουργείου Εθνικής  Άμυνας της Ελληνικής Δημοκρατίας για τη Συνεργασία των Σουηδικών Ενόπλων Δυνάμεων με το Ελληνικό Πολεμικό Ναυτικό στον Τομέα Ανταλλαγής και Εκπαίδευσης των Ειδικών Δυνάμεων», σελ. </w:t>
        </w:r>
        <w:r w:rsidRPr="00A23C64">
          <w:rPr>
            <w:rFonts w:eastAsia="Times New Roman"/>
            <w:szCs w:val="24"/>
            <w:lang w:eastAsia="en-US"/>
          </w:rPr>
          <w:br/>
          <w:t xml:space="preserve">        </w:t>
        </w:r>
        <w:proofErr w:type="spellStart"/>
        <w:r w:rsidRPr="00A23C64">
          <w:rPr>
            <w:rFonts w:eastAsia="Times New Roman"/>
            <w:szCs w:val="24"/>
            <w:lang w:eastAsia="en-US"/>
          </w:rPr>
          <w:t>ii</w:t>
        </w:r>
        <w:proofErr w:type="spellEnd"/>
        <w:r w:rsidRPr="00A23C64">
          <w:rPr>
            <w:rFonts w:eastAsia="Times New Roman"/>
            <w:szCs w:val="24"/>
            <w:lang w:eastAsia="en-US"/>
          </w:rPr>
          <w:t xml:space="preserve">. «Κύρωση της Συμφωνίας Στρατιωτικής Συνεργασίας μεταξύ του Υπουργείου Εθνικής  Άμυνας της Ελληνικής Δημοκρατίας και του Υπουργείου  Άμυνας της Δημοκρατίας της Αρμενίας», σελ. </w:t>
        </w:r>
        <w:r w:rsidRPr="00A23C64">
          <w:rPr>
            <w:rFonts w:eastAsia="Times New Roman"/>
            <w:szCs w:val="24"/>
            <w:lang w:eastAsia="en-US"/>
          </w:rPr>
          <w:br/>
          <w:t xml:space="preserve">   β) Η Διαρκής Επιτροπή Κοινωνικών Υποθέσεων καταθέτει την έκθεσή της στο σχέδιο νόμου του Υπουργείου Υγείας: «Μεταρρύθμιση της διοικητικής οργάνωσης των υπηρεσιών ψυχικής υγείας, κέντρα εμπειρογνωμοσύνης σπάνιων και πολύπλοκων νοσημάτων και άλλες διατάξεις», σελ. </w:t>
        </w:r>
        <w:r w:rsidRPr="00A23C64">
          <w:rPr>
            <w:rFonts w:eastAsia="Times New Roman"/>
            <w:szCs w:val="24"/>
            <w:lang w:eastAsia="en-US"/>
          </w:rPr>
          <w:br/>
          <w:t xml:space="preserve"> </w:t>
        </w:r>
        <w:r w:rsidRPr="00A23C64">
          <w:rPr>
            <w:rFonts w:eastAsia="Times New Roman"/>
            <w:szCs w:val="24"/>
            <w:lang w:eastAsia="en-US"/>
          </w:rPr>
          <w:br/>
          <w:t>ΠΡΟΕΔΡΕΥΟΝΤΕΣ</w:t>
        </w:r>
      </w:ins>
    </w:p>
    <w:p w14:paraId="5473E504" w14:textId="77777777" w:rsidR="00A23C64" w:rsidRPr="00A23C64" w:rsidRDefault="00A23C64" w:rsidP="00A23C64">
      <w:pPr>
        <w:spacing w:after="0" w:line="360" w:lineRule="auto"/>
        <w:rPr>
          <w:ins w:id="22" w:author="Φλούδα Χριστίνα" w:date="2017-03-15T13:29:00Z"/>
          <w:rFonts w:eastAsia="Times New Roman"/>
          <w:szCs w:val="24"/>
          <w:lang w:eastAsia="en-US"/>
        </w:rPr>
      </w:pPr>
      <w:ins w:id="23" w:author="Φλούδα Χριστίνα" w:date="2017-03-15T13:29:00Z">
        <w:r w:rsidRPr="00A23C64">
          <w:rPr>
            <w:rFonts w:eastAsia="Times New Roman"/>
            <w:szCs w:val="24"/>
            <w:lang w:eastAsia="en-US"/>
          </w:rPr>
          <w:t>ΚΑΚΛΑΜΑΝΗΣ Ν. , σελ.</w:t>
        </w:r>
        <w:r w:rsidRPr="00A23C64">
          <w:rPr>
            <w:rFonts w:eastAsia="Times New Roman"/>
            <w:szCs w:val="24"/>
            <w:lang w:eastAsia="en-US"/>
          </w:rPr>
          <w:br/>
          <w:t>ΛΑΜΠΡΟΥΛΗΣ Γ. , σελ.</w:t>
        </w:r>
        <w:r w:rsidRPr="00A23C64">
          <w:rPr>
            <w:rFonts w:eastAsia="Times New Roman"/>
            <w:szCs w:val="24"/>
            <w:lang w:eastAsia="en-US"/>
          </w:rPr>
          <w:br/>
          <w:t>ΛΥΚΟΥΔΗΣ Σ. σελ.</w:t>
        </w:r>
      </w:ins>
    </w:p>
    <w:p w14:paraId="7D25A3FD" w14:textId="77777777" w:rsidR="00A23C64" w:rsidRPr="00A23C64" w:rsidRDefault="00A23C64" w:rsidP="00A23C64">
      <w:pPr>
        <w:spacing w:after="0" w:line="360" w:lineRule="auto"/>
        <w:rPr>
          <w:ins w:id="24" w:author="Φλούδα Χριστίνα" w:date="2017-03-15T13:29:00Z"/>
          <w:rFonts w:eastAsia="Times New Roman"/>
          <w:szCs w:val="24"/>
          <w:lang w:eastAsia="en-US"/>
        </w:rPr>
      </w:pPr>
    </w:p>
    <w:p w14:paraId="28112370" w14:textId="77777777" w:rsidR="00A23C64" w:rsidRPr="00A23C64" w:rsidRDefault="00A23C64" w:rsidP="00A23C64">
      <w:pPr>
        <w:spacing w:after="0" w:line="360" w:lineRule="auto"/>
        <w:rPr>
          <w:ins w:id="25" w:author="Φλούδα Χριστίνα" w:date="2017-03-15T13:29:00Z"/>
          <w:rFonts w:eastAsia="Times New Roman"/>
          <w:szCs w:val="24"/>
          <w:lang w:eastAsia="en-US"/>
        </w:rPr>
      </w:pPr>
    </w:p>
    <w:p w14:paraId="34894359" w14:textId="77777777" w:rsidR="00A23C64" w:rsidRPr="00A23C64" w:rsidRDefault="00A23C64" w:rsidP="00A23C64">
      <w:pPr>
        <w:spacing w:after="0" w:line="360" w:lineRule="auto"/>
        <w:rPr>
          <w:ins w:id="26" w:author="Φλούδα Χριστίνα" w:date="2017-03-15T13:29:00Z"/>
          <w:rFonts w:eastAsia="Times New Roman"/>
          <w:szCs w:val="24"/>
          <w:lang w:eastAsia="en-US"/>
        </w:rPr>
      </w:pPr>
      <w:ins w:id="27" w:author="Φλούδα Χριστίνα" w:date="2017-03-15T13:29:00Z">
        <w:r w:rsidRPr="00A23C64">
          <w:rPr>
            <w:rFonts w:eastAsia="Times New Roman"/>
            <w:szCs w:val="24"/>
            <w:lang w:eastAsia="en-US"/>
          </w:rPr>
          <w:t>ΟΜΙΛΗΤΕΣ</w:t>
        </w:r>
      </w:ins>
    </w:p>
    <w:p w14:paraId="08600986" w14:textId="10E98800" w:rsidR="00A23C64" w:rsidRDefault="00A23C64" w:rsidP="00A23C64">
      <w:pPr>
        <w:spacing w:line="600" w:lineRule="auto"/>
        <w:ind w:firstLine="720"/>
        <w:contextualSpacing/>
        <w:jc w:val="both"/>
        <w:rPr>
          <w:ins w:id="28" w:author="Φλούδα Χριστίνα" w:date="2017-03-15T13:29:00Z"/>
          <w:rFonts w:eastAsia="Times New Roman" w:cs="Times New Roman"/>
          <w:szCs w:val="24"/>
        </w:rPr>
        <w:pPrChange w:id="29" w:author="Φλούδα Χριστίνα" w:date="2017-03-15T13:29:00Z">
          <w:pPr>
            <w:spacing w:line="600" w:lineRule="auto"/>
            <w:ind w:firstLine="720"/>
            <w:contextualSpacing/>
            <w:jc w:val="center"/>
          </w:pPr>
        </w:pPrChange>
      </w:pPr>
      <w:ins w:id="30" w:author="Φλούδα Χριστίνα" w:date="2017-03-15T13:29:00Z">
        <w:r w:rsidRPr="00A23C64">
          <w:rPr>
            <w:rFonts w:eastAsia="Times New Roman"/>
            <w:szCs w:val="24"/>
            <w:lang w:eastAsia="en-US"/>
          </w:rPr>
          <w:br/>
          <w:t>Α. Επί διαδικαστικού θέματος:</w:t>
        </w:r>
        <w:r w:rsidRPr="00A23C64">
          <w:rPr>
            <w:rFonts w:eastAsia="Times New Roman"/>
            <w:szCs w:val="24"/>
            <w:lang w:eastAsia="en-US"/>
          </w:rPr>
          <w:br/>
          <w:t>ΒΡΟΥΤΣΗΣ Ι. , σελ.</w:t>
        </w:r>
        <w:r w:rsidRPr="00A23C64">
          <w:rPr>
            <w:rFonts w:eastAsia="Times New Roman"/>
            <w:szCs w:val="24"/>
            <w:lang w:eastAsia="en-US"/>
          </w:rPr>
          <w:br/>
          <w:t>ΖΑΡΟΥΛΙΑ Ε. , σελ.</w:t>
        </w:r>
        <w:r w:rsidRPr="00A23C64">
          <w:rPr>
            <w:rFonts w:eastAsia="Times New Roman"/>
            <w:szCs w:val="24"/>
            <w:lang w:eastAsia="en-US"/>
          </w:rPr>
          <w:br/>
          <w:t>ΚΑΚΛΑΜΑΝΗΣ Ν. , σελ.</w:t>
        </w:r>
        <w:r w:rsidRPr="00A23C64">
          <w:rPr>
            <w:rFonts w:eastAsia="Times New Roman"/>
            <w:szCs w:val="24"/>
            <w:lang w:eastAsia="en-US"/>
          </w:rPr>
          <w:br/>
          <w:t>ΚΑΤΣΑΝΙΩΤΗΣ Α. , σελ.</w:t>
        </w:r>
        <w:r w:rsidRPr="00A23C64">
          <w:rPr>
            <w:rFonts w:eastAsia="Times New Roman"/>
            <w:szCs w:val="24"/>
            <w:lang w:eastAsia="en-US"/>
          </w:rPr>
          <w:br/>
          <w:t>ΛΑΜΠΡΟΥΛΗΣ Γ. , σελ.</w:t>
        </w:r>
        <w:r w:rsidRPr="00A23C64">
          <w:rPr>
            <w:rFonts w:eastAsia="Times New Roman"/>
            <w:szCs w:val="24"/>
            <w:lang w:eastAsia="en-US"/>
          </w:rPr>
          <w:br/>
          <w:t>ΜΠΑΡΚΑΣ Κ. , σελ.</w:t>
        </w:r>
        <w:r w:rsidRPr="00A23C64">
          <w:rPr>
            <w:rFonts w:eastAsia="Times New Roman"/>
            <w:szCs w:val="24"/>
            <w:lang w:eastAsia="en-US"/>
          </w:rPr>
          <w:br/>
          <w:t>ΠΕΤΡΟΠΟΥΛΟΣ Α. , σελ.</w:t>
        </w:r>
        <w:r w:rsidRPr="00A23C64">
          <w:rPr>
            <w:rFonts w:eastAsia="Times New Roman"/>
            <w:szCs w:val="24"/>
            <w:lang w:eastAsia="en-US"/>
          </w:rPr>
          <w:br/>
          <w:t>ΣΚΟΥΦΑ Ε. , σελ.</w:t>
        </w:r>
        <w:r w:rsidRPr="00A23C64">
          <w:rPr>
            <w:rFonts w:eastAsia="Times New Roman"/>
            <w:szCs w:val="24"/>
            <w:lang w:eastAsia="en-US"/>
          </w:rPr>
          <w:br/>
        </w:r>
        <w:r w:rsidRPr="00A23C64">
          <w:rPr>
            <w:rFonts w:eastAsia="Times New Roman"/>
            <w:szCs w:val="24"/>
            <w:lang w:eastAsia="en-US"/>
          </w:rPr>
          <w:br/>
          <w:t>Β. Επί της επίκαιρης ερώτησης:</w:t>
        </w:r>
        <w:r w:rsidRPr="00A23C64">
          <w:rPr>
            <w:rFonts w:eastAsia="Times New Roman"/>
            <w:szCs w:val="24"/>
            <w:lang w:eastAsia="en-US"/>
          </w:rPr>
          <w:br/>
          <w:t>ΛΟΒΕΡΔΟΣ Α. , σελ.</w:t>
        </w:r>
        <w:r w:rsidRPr="00A23C64">
          <w:rPr>
            <w:rFonts w:eastAsia="Times New Roman"/>
            <w:szCs w:val="24"/>
            <w:lang w:eastAsia="en-US"/>
          </w:rPr>
          <w:br/>
          <w:t>ΠΑΠΠΑΣ Ν. , σελ.</w:t>
        </w:r>
        <w:r w:rsidRPr="00A23C64">
          <w:rPr>
            <w:rFonts w:eastAsia="Times New Roman"/>
            <w:szCs w:val="24"/>
            <w:lang w:eastAsia="en-US"/>
          </w:rPr>
          <w:br/>
        </w:r>
        <w:r w:rsidRPr="00A23C64">
          <w:rPr>
            <w:rFonts w:eastAsia="Times New Roman"/>
            <w:szCs w:val="24"/>
            <w:lang w:eastAsia="en-US"/>
          </w:rPr>
          <w:br/>
          <w:t>Γ. Επί της επίκαιρης επερώτησης:</w:t>
        </w:r>
        <w:r w:rsidRPr="00A23C64">
          <w:rPr>
            <w:rFonts w:eastAsia="Times New Roman"/>
            <w:szCs w:val="24"/>
            <w:lang w:eastAsia="en-US"/>
          </w:rPr>
          <w:br/>
          <w:t>ΑΜΥΡΑΣ Γ. , σελ.</w:t>
        </w:r>
        <w:r w:rsidRPr="00A23C64">
          <w:rPr>
            <w:rFonts w:eastAsia="Times New Roman"/>
            <w:szCs w:val="24"/>
            <w:lang w:eastAsia="en-US"/>
          </w:rPr>
          <w:br/>
          <w:t>ΒΛΑΧΟΣ Γ. , σελ.</w:t>
        </w:r>
        <w:r w:rsidRPr="00A23C64">
          <w:rPr>
            <w:rFonts w:eastAsia="Times New Roman"/>
            <w:szCs w:val="24"/>
            <w:lang w:eastAsia="en-US"/>
          </w:rPr>
          <w:br/>
          <w:t>ΒΡΟΥΤΣΗΣ Ι. , σελ.</w:t>
        </w:r>
        <w:r w:rsidRPr="00A23C64">
          <w:rPr>
            <w:rFonts w:eastAsia="Times New Roman"/>
            <w:szCs w:val="24"/>
            <w:lang w:eastAsia="en-US"/>
          </w:rPr>
          <w:br/>
          <w:t>ΓΕΡΜΕΝΗΣ Γ. , σελ.</w:t>
        </w:r>
        <w:r w:rsidRPr="00A23C64">
          <w:rPr>
            <w:rFonts w:eastAsia="Times New Roman"/>
            <w:szCs w:val="24"/>
            <w:lang w:eastAsia="en-US"/>
          </w:rPr>
          <w:br/>
          <w:t>ΓΕΩΡΓΙΑΔΗΣ Μ. , σελ.</w:t>
        </w:r>
        <w:r w:rsidRPr="00A23C64">
          <w:rPr>
            <w:rFonts w:eastAsia="Times New Roman"/>
            <w:szCs w:val="24"/>
            <w:lang w:eastAsia="en-US"/>
          </w:rPr>
          <w:br/>
          <w:t>ΚΑΤΣΑΝΙΩΤΗΣ Α. , σελ.</w:t>
        </w:r>
        <w:r w:rsidRPr="00A23C64">
          <w:rPr>
            <w:rFonts w:eastAsia="Times New Roman"/>
            <w:szCs w:val="24"/>
            <w:lang w:eastAsia="en-US"/>
          </w:rPr>
          <w:br/>
          <w:t>ΚΑΤΣΩΤΗΣ Χ. , σελ.</w:t>
        </w:r>
        <w:r w:rsidRPr="00A23C64">
          <w:rPr>
            <w:rFonts w:eastAsia="Times New Roman"/>
            <w:szCs w:val="24"/>
            <w:lang w:eastAsia="en-US"/>
          </w:rPr>
          <w:br/>
          <w:t>ΛΟΒΕΡΔΟΣ Α. , σελ.</w:t>
        </w:r>
        <w:r w:rsidRPr="00A23C64">
          <w:rPr>
            <w:rFonts w:eastAsia="Times New Roman"/>
            <w:szCs w:val="24"/>
            <w:lang w:eastAsia="en-US"/>
          </w:rPr>
          <w:br/>
          <w:t>ΜΗΤΑΡΑΚΗΣ Π. , σελ.</w:t>
        </w:r>
        <w:r w:rsidRPr="00A23C64">
          <w:rPr>
            <w:rFonts w:eastAsia="Times New Roman"/>
            <w:szCs w:val="24"/>
            <w:lang w:eastAsia="en-US"/>
          </w:rPr>
          <w:br/>
          <w:t>ΜΠΟΥΚΩΡΟΣ Χ. , σελ.</w:t>
        </w:r>
        <w:r w:rsidRPr="00A23C64">
          <w:rPr>
            <w:rFonts w:eastAsia="Times New Roman"/>
            <w:szCs w:val="24"/>
            <w:lang w:eastAsia="en-US"/>
          </w:rPr>
          <w:br/>
          <w:t>ΟΙΚΟΝΟΜΟΥ Β. , σελ.</w:t>
        </w:r>
        <w:r w:rsidRPr="00A23C64">
          <w:rPr>
            <w:rFonts w:eastAsia="Times New Roman"/>
            <w:szCs w:val="24"/>
            <w:lang w:eastAsia="en-US"/>
          </w:rPr>
          <w:br/>
          <w:t>ΠΑΝΑΓΙΩΤΟΠΟΥΛΟΣ Ν. , σελ.</w:t>
        </w:r>
        <w:r w:rsidRPr="00A23C64">
          <w:rPr>
            <w:rFonts w:eastAsia="Times New Roman"/>
            <w:szCs w:val="24"/>
            <w:lang w:eastAsia="en-US"/>
          </w:rPr>
          <w:br/>
          <w:t>ΠΑΠΑΧΡΙΣΤΟΠΟΥΛΟΣ Α. , σελ.</w:t>
        </w:r>
        <w:r w:rsidRPr="00A23C64">
          <w:rPr>
            <w:rFonts w:eastAsia="Times New Roman"/>
            <w:szCs w:val="24"/>
            <w:lang w:eastAsia="en-US"/>
          </w:rPr>
          <w:br/>
          <w:t>ΠΕΤΡΟΠΟΥΛΟΣ Α. , σελ.</w:t>
        </w:r>
        <w:r w:rsidRPr="00A23C64">
          <w:rPr>
            <w:rFonts w:eastAsia="Times New Roman"/>
            <w:szCs w:val="24"/>
            <w:lang w:eastAsia="en-US"/>
          </w:rPr>
          <w:br/>
          <w:t>ΣΚΟΥΦΑ Ε. , σελ.</w:t>
        </w:r>
        <w:r w:rsidRPr="00A23C64">
          <w:rPr>
            <w:rFonts w:eastAsia="Times New Roman"/>
            <w:szCs w:val="24"/>
            <w:lang w:eastAsia="en-US"/>
          </w:rPr>
          <w:br/>
          <w:t>ΦΩΤΗΛΑΣ Ι. , σελ.</w:t>
        </w:r>
        <w:r w:rsidRPr="00A23C64">
          <w:rPr>
            <w:rFonts w:eastAsia="Times New Roman"/>
            <w:szCs w:val="24"/>
            <w:lang w:eastAsia="en-US"/>
          </w:rPr>
          <w:br/>
        </w:r>
        <w:r w:rsidRPr="00A23C64">
          <w:rPr>
            <w:rFonts w:eastAsia="Times New Roman"/>
            <w:szCs w:val="24"/>
            <w:lang w:eastAsia="en-US"/>
          </w:rPr>
          <w:br/>
          <w:t>ΠΑΡΕΜΒΑΣΕΙΣ:</w:t>
        </w:r>
        <w:r w:rsidRPr="00A23C64">
          <w:rPr>
            <w:rFonts w:eastAsia="Times New Roman"/>
            <w:szCs w:val="24"/>
            <w:lang w:eastAsia="en-US"/>
          </w:rPr>
          <w:br/>
          <w:t>ΕΜΜΑΝΟΥΗΛΙΔΗΣ Δ. , σελ.</w:t>
        </w:r>
        <w:r w:rsidRPr="00A23C64">
          <w:rPr>
            <w:rFonts w:eastAsia="Times New Roman"/>
            <w:szCs w:val="24"/>
            <w:lang w:eastAsia="en-US"/>
          </w:rPr>
          <w:br/>
          <w:t>ΣΤΑΜΑΤΗΣ Δ. , σελ.</w:t>
        </w:r>
        <w:r w:rsidRPr="00A23C64">
          <w:rPr>
            <w:rFonts w:eastAsia="Times New Roman"/>
            <w:szCs w:val="24"/>
            <w:lang w:eastAsia="en-US"/>
          </w:rPr>
          <w:br/>
        </w:r>
      </w:ins>
    </w:p>
    <w:p w14:paraId="5528AF34"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5528AF35"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5528AF36"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5528AF37"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ΣΥΝΟΔΟΣ Β΄</w:t>
      </w:r>
    </w:p>
    <w:p w14:paraId="5528AF38"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ΣΥΝΕΔΡΙΑΣΗ ΠΖ΄</w:t>
      </w:r>
    </w:p>
    <w:p w14:paraId="5528AF39"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Παρασκευή 10 Μαρτίου 2017</w:t>
      </w:r>
    </w:p>
    <w:p w14:paraId="5528AF3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Αθήνα, σήμερα στις 10 Μαρτίου 2017, ημέρα Παρασκευή και ώρα 10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9D210C">
        <w:rPr>
          <w:rFonts w:eastAsia="Times New Roman" w:cs="Times New Roman"/>
          <w:b/>
          <w:szCs w:val="24"/>
        </w:rPr>
        <w:t>ΝΙΚΗΤΑ ΚΑΚΛΑΜΑΝΗ.</w:t>
      </w:r>
      <w:r>
        <w:rPr>
          <w:rFonts w:eastAsia="Times New Roman" w:cs="Times New Roman"/>
          <w:szCs w:val="24"/>
        </w:rPr>
        <w:t xml:space="preserve"> </w:t>
      </w:r>
    </w:p>
    <w:p w14:paraId="5528AF3B" w14:textId="77777777" w:rsidR="00D67C45" w:rsidRDefault="00A23C64">
      <w:pPr>
        <w:spacing w:line="600" w:lineRule="auto"/>
        <w:ind w:firstLine="720"/>
        <w:contextualSpacing/>
        <w:jc w:val="both"/>
        <w:rPr>
          <w:rFonts w:eastAsia="Times New Roman" w:cs="Times New Roman"/>
          <w:b/>
          <w:szCs w:val="24"/>
        </w:rPr>
      </w:pPr>
      <w:r>
        <w:rPr>
          <w:rFonts w:eastAsia="Times New Roman"/>
          <w:b/>
          <w:bCs/>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5528AF3C" w14:textId="77777777" w:rsidR="00D67C45" w:rsidRDefault="00A23C64">
      <w:pPr>
        <w:spacing w:line="600" w:lineRule="auto"/>
        <w:ind w:firstLine="720"/>
        <w:contextualSpacing/>
        <w:jc w:val="both"/>
        <w:rPr>
          <w:rFonts w:eastAsia="Times New Roman"/>
          <w:szCs w:val="24"/>
        </w:rPr>
      </w:pPr>
      <w:r>
        <w:rPr>
          <w:rFonts w:eastAsia="Times New Roman"/>
          <w:szCs w:val="24"/>
        </w:rPr>
        <w:t>Έχω την τι</w:t>
      </w:r>
      <w:r>
        <w:rPr>
          <w:rFonts w:eastAsia="Times New Roman"/>
          <w:szCs w:val="24"/>
        </w:rPr>
        <w:t>μή να ανακοινώσω στο Σώμα το δελτίο επίκαιρων ερωτήσεων της Δευτέρας 13 Μαρτίου 2017.</w:t>
      </w:r>
    </w:p>
    <w:p w14:paraId="5528AF3D"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και 3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w:t>
      </w:r>
      <w:r>
        <w:rPr>
          <w:rFonts w:eastAsia="Times New Roman" w:cs="Times New Roman"/>
          <w:bCs/>
          <w:szCs w:val="24"/>
        </w:rPr>
        <w:t xml:space="preserve"> </w:t>
      </w:r>
      <w:r>
        <w:rPr>
          <w:rFonts w:eastAsia="Times New Roman" w:cs="Times New Roman"/>
          <w:bCs/>
          <w:szCs w:val="24"/>
        </w:rPr>
        <w:t xml:space="preserve">της </w:t>
      </w:r>
      <w:r>
        <w:rPr>
          <w:rFonts w:eastAsia="Times New Roman" w:cs="Times New Roman"/>
          <w:bCs/>
          <w:szCs w:val="24"/>
        </w:rPr>
        <w:t xml:space="preserve">Βουλής) </w:t>
      </w:r>
    </w:p>
    <w:p w14:paraId="5528AF3E"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1. Η με αριθμό 526/6-3-2017 επίκαιρη ερώτηση του Βουλευτή Έβρου της Νέας Δη</w:t>
      </w:r>
      <w:r>
        <w:rPr>
          <w:rFonts w:eastAsia="Times New Roman" w:cs="Times New Roman"/>
          <w:bCs/>
          <w:szCs w:val="24"/>
        </w:rPr>
        <w:t xml:space="preserve">μοκρατίας κ. Αναστασίου </w:t>
      </w:r>
      <w:proofErr w:type="spellStart"/>
      <w:r>
        <w:rPr>
          <w:rFonts w:eastAsia="Times New Roman" w:cs="Times New Roman"/>
          <w:bCs/>
          <w:szCs w:val="24"/>
        </w:rPr>
        <w:t>Δημοσχάκη</w:t>
      </w:r>
      <w:proofErr w:type="spellEnd"/>
      <w:r>
        <w:rPr>
          <w:rFonts w:eastAsia="Times New Roman" w:cs="Times New Roman"/>
          <w:bCs/>
          <w:szCs w:val="24"/>
        </w:rPr>
        <w:t xml:space="preserve"> </w:t>
      </w:r>
      <w:r>
        <w:rPr>
          <w:rFonts w:eastAsia="Times New Roman" w:cs="Times New Roman"/>
          <w:bCs/>
          <w:szCs w:val="24"/>
        </w:rPr>
        <w:lastRenderedPageBreak/>
        <w:t xml:space="preserve">προς τον Υπουργό Υποδομών και Μεταφορών, σχετικά με τις καθυστερήσεις στην ολοκλήρωση του </w:t>
      </w:r>
      <w:r>
        <w:rPr>
          <w:rFonts w:eastAsia="Times New Roman" w:cs="Times New Roman"/>
          <w:bCs/>
          <w:szCs w:val="24"/>
        </w:rPr>
        <w:t>κ</w:t>
      </w:r>
      <w:r>
        <w:rPr>
          <w:rFonts w:eastAsia="Times New Roman" w:cs="Times New Roman"/>
          <w:bCs/>
          <w:szCs w:val="24"/>
        </w:rPr>
        <w:t xml:space="preserve">άθετου </w:t>
      </w:r>
      <w:r>
        <w:rPr>
          <w:rFonts w:eastAsia="Times New Roman" w:cs="Times New Roman"/>
          <w:bCs/>
          <w:szCs w:val="24"/>
        </w:rPr>
        <w:t>ο</w:t>
      </w:r>
      <w:r>
        <w:rPr>
          <w:rFonts w:eastAsia="Times New Roman" w:cs="Times New Roman"/>
          <w:bCs/>
          <w:szCs w:val="24"/>
        </w:rPr>
        <w:t xml:space="preserve">δικού </w:t>
      </w:r>
      <w:r>
        <w:rPr>
          <w:rFonts w:eastAsia="Times New Roman" w:cs="Times New Roman"/>
          <w:bCs/>
          <w:szCs w:val="24"/>
        </w:rPr>
        <w:t>ά</w:t>
      </w:r>
      <w:r>
        <w:rPr>
          <w:rFonts w:eastAsia="Times New Roman" w:cs="Times New Roman"/>
          <w:bCs/>
          <w:szCs w:val="24"/>
        </w:rPr>
        <w:t xml:space="preserve">ξονα της </w:t>
      </w:r>
      <w:r>
        <w:rPr>
          <w:rFonts w:eastAsia="Times New Roman" w:cs="Times New Roman"/>
          <w:bCs/>
          <w:szCs w:val="24"/>
        </w:rPr>
        <w:t>ν</w:t>
      </w:r>
      <w:r>
        <w:rPr>
          <w:rFonts w:eastAsia="Times New Roman" w:cs="Times New Roman"/>
          <w:bCs/>
          <w:szCs w:val="24"/>
        </w:rPr>
        <w:t xml:space="preserve">έας Εγνατίας Οδού </w:t>
      </w:r>
      <w:proofErr w:type="spellStart"/>
      <w:r>
        <w:rPr>
          <w:rFonts w:eastAsia="Times New Roman" w:cs="Times New Roman"/>
          <w:bCs/>
          <w:szCs w:val="24"/>
        </w:rPr>
        <w:t>Αδρανίου-Ορμενίου</w:t>
      </w:r>
      <w:proofErr w:type="spellEnd"/>
      <w:r>
        <w:rPr>
          <w:rFonts w:eastAsia="Times New Roman" w:cs="Times New Roman"/>
          <w:bCs/>
          <w:szCs w:val="24"/>
        </w:rPr>
        <w:t>.</w:t>
      </w:r>
    </w:p>
    <w:p w14:paraId="5528AF3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Cs/>
          <w:szCs w:val="24"/>
        </w:rPr>
        <w:t>2. Η με αριθμό 551/2-3-2017 επίκαιρη ερώτηση του Βουλευτή Αιτωλοακαρν</w:t>
      </w:r>
      <w:r>
        <w:rPr>
          <w:rFonts w:eastAsia="Times New Roman" w:cs="Times New Roman"/>
          <w:bCs/>
          <w:szCs w:val="24"/>
        </w:rPr>
        <w:t xml:space="preserve">ανίας της Δημοκρατικής Συμπαράταξης ΠΑΣΟΚ – ΔΗΜΑΡ κ. Δημητρίου Κωνσταντόπουλου προς την Υπουργό Εργασίας, Κοινωνικής Ασφάλισης και Κοινωνικής Αλληλεγγύης, σχετικά με τη υποβάθμιση των </w:t>
      </w:r>
      <w:r>
        <w:rPr>
          <w:rFonts w:eastAsia="Times New Roman" w:cs="Times New Roman"/>
          <w:bCs/>
          <w:szCs w:val="24"/>
        </w:rPr>
        <w:t>υ</w:t>
      </w:r>
      <w:r>
        <w:rPr>
          <w:rFonts w:eastAsia="Times New Roman" w:cs="Times New Roman"/>
          <w:bCs/>
          <w:szCs w:val="24"/>
        </w:rPr>
        <w:t>πηρεσιών του Ενιαίου Φορέα Κοινωνικής Ασφάλισης (ΕΦΚΑ) της Ναύπακτου.</w:t>
      </w:r>
    </w:p>
    <w:p w14:paraId="5528AF4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3</w:t>
      </w:r>
      <w:r>
        <w:rPr>
          <w:rFonts w:eastAsia="Times New Roman" w:cs="Times New Roman"/>
          <w:szCs w:val="24"/>
        </w:rPr>
        <w:t xml:space="preserve">. </w:t>
      </w:r>
      <w:r>
        <w:rPr>
          <w:rFonts w:eastAsia="Times New Roman" w:cs="Times New Roman"/>
          <w:bCs/>
          <w:szCs w:val="24"/>
        </w:rPr>
        <w:t>Η με αριθμό 574/7-3-2017 επίκαιρη ερώτηση του Βουλευτή Αχαΐας του Κομμουνιστικού Κόμματος Ελλάδ</w:t>
      </w:r>
      <w:r>
        <w:rPr>
          <w:rFonts w:eastAsia="Times New Roman" w:cs="Times New Roman"/>
          <w:bCs/>
          <w:szCs w:val="24"/>
        </w:rPr>
        <w:t>α</w:t>
      </w:r>
      <w:r>
        <w:rPr>
          <w:rFonts w:eastAsia="Times New Roman" w:cs="Times New Roman"/>
          <w:bCs/>
          <w:szCs w:val="24"/>
        </w:rPr>
        <w:t xml:space="preserve">ς κ. Νικολάου </w:t>
      </w:r>
      <w:proofErr w:type="spellStart"/>
      <w:r>
        <w:rPr>
          <w:rFonts w:eastAsia="Times New Roman" w:cs="Times New Roman"/>
          <w:bCs/>
          <w:szCs w:val="24"/>
        </w:rPr>
        <w:t>Καραθανασόπουλου</w:t>
      </w:r>
      <w:proofErr w:type="spellEnd"/>
      <w:r>
        <w:rPr>
          <w:rFonts w:eastAsia="Times New Roman" w:cs="Times New Roman"/>
          <w:bCs/>
          <w:szCs w:val="24"/>
        </w:rPr>
        <w:t xml:space="preserve"> προς την Υπουργό Εργασίας, Κοινωνικής Ασφάλισης και Κοινωνικής Αλληλεγγύης, σχετικά με τους εργαζόμενους και αυτοαπασχολούμενου</w:t>
      </w:r>
      <w:r>
        <w:rPr>
          <w:rFonts w:eastAsia="Times New Roman" w:cs="Times New Roman"/>
          <w:bCs/>
          <w:szCs w:val="24"/>
        </w:rPr>
        <w:t xml:space="preserve">ς με </w:t>
      </w:r>
      <w:r>
        <w:rPr>
          <w:rFonts w:eastAsia="Times New Roman" w:cs="Times New Roman"/>
          <w:bCs/>
          <w:szCs w:val="24"/>
        </w:rPr>
        <w:t>δ</w:t>
      </w:r>
      <w:r>
        <w:rPr>
          <w:rFonts w:eastAsia="Times New Roman" w:cs="Times New Roman"/>
          <w:bCs/>
          <w:szCs w:val="24"/>
        </w:rPr>
        <w:t xml:space="preserve">ελτία </w:t>
      </w:r>
      <w:r>
        <w:rPr>
          <w:rFonts w:eastAsia="Times New Roman" w:cs="Times New Roman"/>
          <w:bCs/>
          <w:szCs w:val="24"/>
        </w:rPr>
        <w:t>π</w:t>
      </w:r>
      <w:r>
        <w:rPr>
          <w:rFonts w:eastAsia="Times New Roman" w:cs="Times New Roman"/>
          <w:bCs/>
          <w:szCs w:val="24"/>
        </w:rPr>
        <w:t xml:space="preserve">αροχής </w:t>
      </w:r>
      <w:r>
        <w:rPr>
          <w:rFonts w:eastAsia="Times New Roman" w:cs="Times New Roman"/>
          <w:bCs/>
          <w:szCs w:val="24"/>
        </w:rPr>
        <w:t>υ</w:t>
      </w:r>
      <w:r>
        <w:rPr>
          <w:rFonts w:eastAsia="Times New Roman" w:cs="Times New Roman"/>
          <w:bCs/>
          <w:szCs w:val="24"/>
        </w:rPr>
        <w:t>πηρεσιών.</w:t>
      </w:r>
    </w:p>
    <w:p w14:paraId="5528AF4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Β. ΕΠΙΚΑΙΡΕΣ ΕΡΩΤΗΣΕΙΣ Δεύτερου Κύκλου (Άρθρο 130 παρ</w:t>
      </w:r>
      <w:r>
        <w:rPr>
          <w:rFonts w:eastAsia="Times New Roman" w:cs="Times New Roman"/>
          <w:szCs w:val="24"/>
        </w:rPr>
        <w:t>άγραφοι</w:t>
      </w:r>
      <w:r>
        <w:rPr>
          <w:rFonts w:eastAsia="Times New Roman" w:cs="Times New Roman"/>
          <w:szCs w:val="24"/>
        </w:rPr>
        <w:t xml:space="preserve"> 2 και 3 </w:t>
      </w:r>
      <w:r>
        <w:rPr>
          <w:rFonts w:eastAsia="Times New Roman" w:cs="Times New Roman"/>
          <w:szCs w:val="24"/>
        </w:rPr>
        <w:t xml:space="preserve">του </w:t>
      </w:r>
      <w:r>
        <w:rPr>
          <w:rFonts w:eastAsia="Times New Roman" w:cs="Times New Roman"/>
          <w:szCs w:val="24"/>
        </w:rPr>
        <w:t>Καν</w:t>
      </w:r>
      <w:r>
        <w:rPr>
          <w:rFonts w:eastAsia="Times New Roman" w:cs="Times New Roman"/>
          <w:szCs w:val="24"/>
        </w:rPr>
        <w:t>ονισμού</w:t>
      </w:r>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Βουλής)</w:t>
      </w:r>
    </w:p>
    <w:p w14:paraId="5528AF4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1. </w:t>
      </w:r>
      <w:r>
        <w:rPr>
          <w:rFonts w:eastAsia="Times New Roman" w:cs="Times New Roman"/>
          <w:bCs/>
          <w:szCs w:val="24"/>
        </w:rPr>
        <w:t xml:space="preserve">Η με αριθμό 563/6-3-2017 επίκαιρη ερώτηση του Βουλευτή Μαγνησίας της Νέας Δημοκρατίας κ. Χρήστου </w:t>
      </w:r>
      <w:proofErr w:type="spellStart"/>
      <w:r>
        <w:rPr>
          <w:rFonts w:eastAsia="Times New Roman" w:cs="Times New Roman"/>
          <w:bCs/>
          <w:szCs w:val="24"/>
        </w:rPr>
        <w:t>Μπουκώρου</w:t>
      </w:r>
      <w:proofErr w:type="spellEnd"/>
      <w:r>
        <w:rPr>
          <w:rFonts w:eastAsia="Times New Roman" w:cs="Times New Roman"/>
          <w:bCs/>
          <w:szCs w:val="24"/>
        </w:rPr>
        <w:t xml:space="preserve"> προς τον Υπουργό </w:t>
      </w:r>
      <w:r>
        <w:rPr>
          <w:rFonts w:eastAsia="Times New Roman" w:cs="Times New Roman"/>
          <w:bCs/>
          <w:szCs w:val="24"/>
        </w:rPr>
        <w:t xml:space="preserve">Εσωτερικών, σχετικά με τη χορήγηση </w:t>
      </w:r>
      <w:r>
        <w:rPr>
          <w:rFonts w:eastAsia="Times New Roman" w:cs="Times New Roman"/>
          <w:bCs/>
          <w:szCs w:val="24"/>
        </w:rPr>
        <w:lastRenderedPageBreak/>
        <w:t>στεγαστικής συνδρομής για την αποκατάσταση ζημιών στον Δήμο Αλοννήσου.</w:t>
      </w:r>
    </w:p>
    <w:p w14:paraId="5528AF43"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szCs w:val="24"/>
        </w:rPr>
        <w:t xml:space="preserve">2. </w:t>
      </w:r>
      <w:r>
        <w:rPr>
          <w:rFonts w:eastAsia="Times New Roman" w:cs="Times New Roman"/>
          <w:bCs/>
          <w:szCs w:val="24"/>
        </w:rPr>
        <w:t xml:space="preserve">Η με αριθμό 572/7-3-2017 επίκαιρη ερώτηση του Βουλευτή Ηρακλείου της Δημοκρατικής Συμπαράταξης ΠΑΣΟΚ – ΔΗΜΑΡ κ. 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προς τον Υπου</w:t>
      </w:r>
      <w:r>
        <w:rPr>
          <w:rFonts w:eastAsia="Times New Roman" w:cs="Times New Roman"/>
          <w:bCs/>
          <w:szCs w:val="24"/>
        </w:rPr>
        <w:t>ργό Παιδείας, Έρευνας και Θρησκευμάτων, σχετικά με την έκδοση προεδρικών διαταγμάτων για την αναγνώριση των επαγγελματικών δικαιωμάτων των πτυχιούχων ΤΕΙ.</w:t>
      </w:r>
    </w:p>
    <w:p w14:paraId="5528AF44"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3.</w:t>
      </w:r>
      <w:r>
        <w:rPr>
          <w:rFonts w:eastAsia="Times New Roman" w:cs="Times New Roman"/>
          <w:szCs w:val="24"/>
        </w:rPr>
        <w:t xml:space="preserve"> </w:t>
      </w:r>
      <w:r>
        <w:rPr>
          <w:rFonts w:eastAsia="Times New Roman" w:cs="Times New Roman"/>
          <w:bCs/>
          <w:szCs w:val="24"/>
        </w:rPr>
        <w:t xml:space="preserve">Η με αριθμό 535/24-2-2017 επίκαιρη ερώτηση του Βουλευτή Έβρου της Νέας Δημοκρατίας κ. Αναστασίου </w:t>
      </w:r>
      <w:proofErr w:type="spellStart"/>
      <w:r>
        <w:rPr>
          <w:rFonts w:eastAsia="Times New Roman" w:cs="Times New Roman"/>
          <w:bCs/>
          <w:szCs w:val="24"/>
        </w:rPr>
        <w:t>Δ</w:t>
      </w:r>
      <w:r>
        <w:rPr>
          <w:rFonts w:eastAsia="Times New Roman" w:cs="Times New Roman"/>
          <w:bCs/>
          <w:szCs w:val="24"/>
        </w:rPr>
        <w:t>ημοσχάκη</w:t>
      </w:r>
      <w:proofErr w:type="spellEnd"/>
      <w:r>
        <w:rPr>
          <w:rFonts w:eastAsia="Times New Roman" w:cs="Times New Roman"/>
          <w:bCs/>
          <w:szCs w:val="24"/>
        </w:rPr>
        <w:t xml:space="preserve"> προς τον Υπουργό Ναυτιλίας και Νησιωτικής Πολιτικής, σχετικά με την ίδρυση Λιμενικής Ακαδημίας στην Αλεξανδρούπολη.</w:t>
      </w:r>
    </w:p>
    <w:p w14:paraId="5528AF45"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4.</w:t>
      </w:r>
      <w:r>
        <w:rPr>
          <w:rFonts w:eastAsia="Times New Roman" w:cs="Times New Roman"/>
          <w:szCs w:val="24"/>
        </w:rPr>
        <w:t xml:space="preserve"> </w:t>
      </w:r>
      <w:r>
        <w:rPr>
          <w:rFonts w:eastAsia="Times New Roman" w:cs="Times New Roman"/>
          <w:bCs/>
          <w:szCs w:val="24"/>
        </w:rPr>
        <w:t xml:space="preserve">Η με αριθμό 544/28-2-2017 επίκαιρη ερώτηση του Βουλευτή Β΄ Αθηνών του Κομμουνιστικού Κόμματος </w:t>
      </w:r>
      <w:r>
        <w:rPr>
          <w:rFonts w:eastAsia="Times New Roman" w:cs="Times New Roman"/>
          <w:bCs/>
          <w:szCs w:val="24"/>
        </w:rPr>
        <w:t xml:space="preserve">Ελλάδας </w:t>
      </w:r>
      <w:r>
        <w:rPr>
          <w:rFonts w:eastAsia="Times New Roman" w:cs="Times New Roman"/>
          <w:bCs/>
          <w:szCs w:val="24"/>
        </w:rPr>
        <w:t xml:space="preserve">κ. Χρήστου </w:t>
      </w:r>
      <w:proofErr w:type="spellStart"/>
      <w:r>
        <w:rPr>
          <w:rFonts w:eastAsia="Times New Roman" w:cs="Times New Roman"/>
          <w:bCs/>
          <w:szCs w:val="24"/>
        </w:rPr>
        <w:t>Κατσώτη</w:t>
      </w:r>
      <w:proofErr w:type="spellEnd"/>
      <w:r>
        <w:rPr>
          <w:rFonts w:eastAsia="Times New Roman" w:cs="Times New Roman"/>
          <w:bCs/>
          <w:szCs w:val="24"/>
        </w:rPr>
        <w:t xml:space="preserve"> προς τη</w:t>
      </w:r>
      <w:r>
        <w:rPr>
          <w:rFonts w:eastAsia="Times New Roman" w:cs="Times New Roman"/>
          <w:bCs/>
          <w:szCs w:val="24"/>
        </w:rPr>
        <w:t>ν Υπουργό Εργασίας, Κοινωνικής Ασφάλισης και Κοινωνικής Αλληλεγγύης, σχετικά με τα προβλήματα των εργολαβικών εργαζομένων στην καθαριότητα στο Εθνικό Μετσόβιο Πολυτεχνείο.</w:t>
      </w:r>
    </w:p>
    <w:p w14:paraId="5528AF46"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5.</w:t>
      </w:r>
      <w:r>
        <w:rPr>
          <w:rFonts w:eastAsia="Times New Roman" w:cs="Times New Roman"/>
          <w:szCs w:val="24"/>
        </w:rPr>
        <w:t xml:space="preserve"> </w:t>
      </w:r>
      <w:r>
        <w:rPr>
          <w:rFonts w:eastAsia="Times New Roman" w:cs="Times New Roman"/>
          <w:bCs/>
          <w:szCs w:val="24"/>
        </w:rPr>
        <w:t>Η με αριθμό 537/24-2-2017 επίκαιρη ερώτηση του Βουλευτή Μαγνησίας της Νέας Δημοκρ</w:t>
      </w:r>
      <w:r>
        <w:rPr>
          <w:rFonts w:eastAsia="Times New Roman" w:cs="Times New Roman"/>
          <w:bCs/>
          <w:szCs w:val="24"/>
        </w:rPr>
        <w:t xml:space="preserve">ατίας κ. Χρήστου </w:t>
      </w:r>
      <w:proofErr w:type="spellStart"/>
      <w:r>
        <w:rPr>
          <w:rFonts w:eastAsia="Times New Roman" w:cs="Times New Roman"/>
          <w:bCs/>
          <w:szCs w:val="24"/>
        </w:rPr>
        <w:t>Μπουκώρου</w:t>
      </w:r>
      <w:proofErr w:type="spellEnd"/>
      <w:r>
        <w:rPr>
          <w:rFonts w:eastAsia="Times New Roman" w:cs="Times New Roman"/>
          <w:bCs/>
          <w:szCs w:val="24"/>
        </w:rPr>
        <w:t xml:space="preserve"> προς τον Υπουργό Οικονομίας </w:t>
      </w:r>
      <w:r>
        <w:rPr>
          <w:rFonts w:eastAsia="Times New Roman" w:cs="Times New Roman"/>
          <w:bCs/>
          <w:szCs w:val="24"/>
        </w:rPr>
        <w:t>κ</w:t>
      </w:r>
      <w:r>
        <w:rPr>
          <w:rFonts w:eastAsia="Times New Roman" w:cs="Times New Roman"/>
          <w:bCs/>
          <w:szCs w:val="24"/>
        </w:rPr>
        <w:t>αι Ανάπτυξης, σχετικά με την αύξηση του ποσοστού ανεργίας στη Μαγνησία εξαιτίας της αποβιομηχάνισης.</w:t>
      </w:r>
    </w:p>
    <w:p w14:paraId="5528AF47"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6. Η με αριθμό 447/6-2-2017 επίκαιρη ερώτηση του Βουλευτή Β΄ Αθηνών της Νέας Δημοκρατίας κ. Σπυρίδω</w:t>
      </w:r>
      <w:r>
        <w:rPr>
          <w:rFonts w:eastAsia="Times New Roman" w:cs="Times New Roman"/>
          <w:bCs/>
          <w:szCs w:val="24"/>
        </w:rPr>
        <w:t xml:space="preserve">νος – Άδωνι Γεωργιάδη προς τον Υπουργό Οικονομικών, σχετικά με τη συνάντηση του Πρωθυπουργού με εκπροσώπους της Επενδυτικής Τράπεζας </w:t>
      </w:r>
      <w:r>
        <w:rPr>
          <w:rFonts w:eastAsia="Times New Roman" w:cs="Times New Roman"/>
          <w:bCs/>
          <w:szCs w:val="24"/>
          <w:lang w:val="en-US"/>
        </w:rPr>
        <w:t>Rothschild</w:t>
      </w:r>
      <w:r>
        <w:rPr>
          <w:rFonts w:eastAsia="Times New Roman" w:cs="Times New Roman"/>
          <w:bCs/>
          <w:szCs w:val="24"/>
        </w:rPr>
        <w:t>.</w:t>
      </w:r>
    </w:p>
    <w:p w14:paraId="5528AF48"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szCs w:val="24"/>
        </w:rPr>
        <w:t xml:space="preserve">7. </w:t>
      </w:r>
      <w:r>
        <w:rPr>
          <w:rFonts w:eastAsia="Times New Roman" w:cs="Times New Roman"/>
          <w:bCs/>
          <w:szCs w:val="24"/>
        </w:rPr>
        <w:t>Η με αριθμό 345/16-1-2017 επίκαιρη ερώτηση του Βουλευτή Β΄ Αθηνών της Νέας Δημοκρατίας κ. Σπυρίδωνος – Άδωνι</w:t>
      </w:r>
      <w:r>
        <w:rPr>
          <w:rFonts w:eastAsia="Times New Roman" w:cs="Times New Roman"/>
          <w:bCs/>
          <w:szCs w:val="24"/>
        </w:rPr>
        <w:t xml:space="preserve"> Γεωργιάδη προς τον Υπουργό Οικονομικών, σχετικά με τα ζητήματα κακοδιαχείρισης στα Ελληνικά Αμυντικά Συστήματα (ΕΑΣ).</w:t>
      </w:r>
    </w:p>
    <w:p w14:paraId="5528AF49"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 xml:space="preserve">8. Η με αριθμό 480/14-2-2017 επίκαιρη ερώτηση του Βουλευτή Α΄ Θεσσαλονίκης του Κομμουνιστικού Κόμματος </w:t>
      </w:r>
      <w:r>
        <w:rPr>
          <w:rFonts w:eastAsia="Times New Roman" w:cs="Times New Roman"/>
          <w:bCs/>
          <w:szCs w:val="24"/>
        </w:rPr>
        <w:t xml:space="preserve">Ελλάδας </w:t>
      </w:r>
      <w:r>
        <w:rPr>
          <w:rFonts w:eastAsia="Times New Roman" w:cs="Times New Roman"/>
          <w:bCs/>
          <w:szCs w:val="24"/>
        </w:rPr>
        <w:t>κ. Ιωάννη Δελή προς τον Υπ</w:t>
      </w:r>
      <w:r>
        <w:rPr>
          <w:rFonts w:eastAsia="Times New Roman" w:cs="Times New Roman"/>
          <w:bCs/>
          <w:szCs w:val="24"/>
        </w:rPr>
        <w:t>ουργό Παιδείας, Έρευνας και Θρησκευμάτων, σχετικά με τις άδειες των αναπληρωτών εκπαιδευτικών.</w:t>
      </w:r>
    </w:p>
    <w:p w14:paraId="5528AF4A"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9. Η με αριθμό 504/20-2-2017 επίκαιρη ερώτηση του Βουλευτή Επικρατείας του Λαϊκού Συνδέσμου – Χρυσή Αυγή κ. Χρήστου Παππά προς τον Υπουργό Παιδείας, Έρευνας και </w:t>
      </w:r>
      <w:r>
        <w:rPr>
          <w:rFonts w:eastAsia="Times New Roman" w:cs="Times New Roman"/>
          <w:bCs/>
          <w:szCs w:val="24"/>
        </w:rPr>
        <w:t xml:space="preserve">Θρησκευμάτων, σχετικά με την εκπλήρωση του </w:t>
      </w:r>
      <w:r>
        <w:rPr>
          <w:rFonts w:eastAsia="Times New Roman" w:cs="Times New Roman"/>
          <w:bCs/>
          <w:szCs w:val="24"/>
        </w:rPr>
        <w:t>τ</w:t>
      </w:r>
      <w:r>
        <w:rPr>
          <w:rFonts w:eastAsia="Times New Roman" w:cs="Times New Roman"/>
          <w:bCs/>
          <w:szCs w:val="24"/>
        </w:rPr>
        <w:t xml:space="preserve">άματος του </w:t>
      </w:r>
      <w:r>
        <w:rPr>
          <w:rFonts w:eastAsia="Times New Roman" w:cs="Times New Roman"/>
          <w:bCs/>
          <w:szCs w:val="24"/>
        </w:rPr>
        <w:t>έ</w:t>
      </w:r>
      <w:r>
        <w:rPr>
          <w:rFonts w:eastAsia="Times New Roman" w:cs="Times New Roman"/>
          <w:bCs/>
          <w:szCs w:val="24"/>
        </w:rPr>
        <w:t>θνους.</w:t>
      </w:r>
    </w:p>
    <w:p w14:paraId="5528AF4B"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 xml:space="preserve">10. Η με αριθμό 513/21-2-2017 επίκαιρη ερώτηση του Βουλευτή Β΄ Αθηνών του Κομμουνιστικού Κόμματος </w:t>
      </w:r>
      <w:r>
        <w:rPr>
          <w:rFonts w:eastAsia="Times New Roman" w:cs="Times New Roman"/>
          <w:bCs/>
          <w:szCs w:val="24"/>
        </w:rPr>
        <w:t xml:space="preserve">Ελλάδας </w:t>
      </w:r>
      <w:r>
        <w:rPr>
          <w:rFonts w:eastAsia="Times New Roman" w:cs="Times New Roman"/>
          <w:bCs/>
          <w:szCs w:val="24"/>
        </w:rPr>
        <w:t xml:space="preserve">κ. Χρήστου </w:t>
      </w:r>
      <w:proofErr w:type="spellStart"/>
      <w:r>
        <w:rPr>
          <w:rFonts w:eastAsia="Times New Roman" w:cs="Times New Roman"/>
          <w:bCs/>
          <w:szCs w:val="24"/>
        </w:rPr>
        <w:t>Κατσώτη</w:t>
      </w:r>
      <w:proofErr w:type="spellEnd"/>
      <w:r>
        <w:rPr>
          <w:rFonts w:eastAsia="Times New Roman" w:cs="Times New Roman"/>
          <w:bCs/>
          <w:szCs w:val="24"/>
        </w:rPr>
        <w:t xml:space="preserve"> προς την Υπουργό Εργασίας, Κοινωνικής Ασφάλισης και Κοινωνικής Αλληλ</w:t>
      </w:r>
      <w:r>
        <w:rPr>
          <w:rFonts w:eastAsia="Times New Roman" w:cs="Times New Roman"/>
          <w:bCs/>
          <w:szCs w:val="24"/>
        </w:rPr>
        <w:t>εγγύης, σχετικά με την ανασύσταση των Οργανισμών Εργατικής Κατοικίας και Εργατικής Εστίας.</w:t>
      </w:r>
    </w:p>
    <w:p w14:paraId="5528AF4C"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11. Η με αριθμό 530/24-2-2017 επίκαιρη ερώτηση του Βουλευτή Ευβοίας του Λαϊκού Συνδέσμου – Χρυσή Αυγή κ. Νικολάου Μίχου προς τον Υπουργό Αγροτικής Ανάπτυξης και Τροφ</w:t>
      </w:r>
      <w:r>
        <w:rPr>
          <w:rFonts w:eastAsia="Times New Roman" w:cs="Times New Roman"/>
          <w:bCs/>
          <w:szCs w:val="24"/>
        </w:rPr>
        <w:t>ίμων, σχετικά με την κατακράτηση μέρους των επιδοτήσεων του ΟΠΕΚΕΠΕ λόγω αδυναμίας καταβολής εισφοράς στο ΓΟΕΒ.</w:t>
      </w:r>
    </w:p>
    <w:p w14:paraId="5528AF4D"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12. Η με αριθμό 527/24-2-2017 επίκαιρη ερώτηση του Βουλευτή Λέσβου του Κομμουνιστικού Κόμματος Ελλάδ</w:t>
      </w:r>
      <w:r>
        <w:rPr>
          <w:rFonts w:eastAsia="Times New Roman" w:cs="Times New Roman"/>
          <w:bCs/>
          <w:szCs w:val="24"/>
        </w:rPr>
        <w:t>α</w:t>
      </w:r>
      <w:r>
        <w:rPr>
          <w:rFonts w:eastAsia="Times New Roman" w:cs="Times New Roman"/>
          <w:bCs/>
          <w:szCs w:val="24"/>
        </w:rPr>
        <w:t>ς κ. Σταύρου Τάσσου προς τον Υπουργό Υγείας</w:t>
      </w:r>
      <w:r>
        <w:rPr>
          <w:rFonts w:eastAsia="Times New Roman" w:cs="Times New Roman"/>
          <w:bCs/>
          <w:szCs w:val="24"/>
        </w:rPr>
        <w:t>, σχετικά με το Πολυδύναμο Περιφερειακό Ιατρείο της Τήλου.</w:t>
      </w:r>
    </w:p>
    <w:p w14:paraId="5528AF4E"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13. Η με αριθμό 552/3-3-2017 επίκαιρη ερώτηση του Ζ΄ Αντιπροέδρου της Βουλής και Βουλευτή Α΄ Αθηνών του Ποταμιού κ. Σπυρίδωνος Λυκούδη προς τον Υπουργό Υγείας, σχετικά με την έκρυθμη κατάσταση που </w:t>
      </w:r>
      <w:r>
        <w:rPr>
          <w:rFonts w:eastAsia="Times New Roman" w:cs="Times New Roman"/>
          <w:bCs/>
          <w:szCs w:val="24"/>
        </w:rPr>
        <w:t>βρίσκεται ο χώρος της υγείας.</w:t>
      </w:r>
    </w:p>
    <w:p w14:paraId="5528AF4F"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ΑΝΑΦΟΡΕΣ-ΕΡΩΤΗΣΕΙΣ (Άρθρο 130 παρ</w:t>
      </w:r>
      <w:r>
        <w:rPr>
          <w:rFonts w:eastAsia="Times New Roman" w:cs="Times New Roman"/>
          <w:bCs/>
          <w:szCs w:val="24"/>
        </w:rPr>
        <w:t>άγραφος</w:t>
      </w:r>
      <w:r>
        <w:rPr>
          <w:rFonts w:eastAsia="Times New Roman" w:cs="Times New Roman"/>
          <w:bCs/>
          <w:szCs w:val="24"/>
        </w:rPr>
        <w:t xml:space="preserve"> 5 </w:t>
      </w:r>
      <w:r>
        <w:rPr>
          <w:rFonts w:eastAsia="Times New Roman" w:cs="Times New Roman"/>
          <w:bCs/>
          <w:szCs w:val="24"/>
        </w:rPr>
        <w:t xml:space="preserve">του </w:t>
      </w:r>
      <w:r>
        <w:rPr>
          <w:rFonts w:eastAsia="Times New Roman" w:cs="Times New Roman"/>
          <w:bCs/>
          <w:szCs w:val="24"/>
        </w:rPr>
        <w:t>Καν</w:t>
      </w:r>
      <w:r>
        <w:rPr>
          <w:rFonts w:eastAsia="Times New Roman" w:cs="Times New Roman"/>
          <w:bCs/>
          <w:szCs w:val="24"/>
        </w:rPr>
        <w:t>ονισμού</w:t>
      </w:r>
      <w:r>
        <w:rPr>
          <w:rFonts w:eastAsia="Times New Roman" w:cs="Times New Roman"/>
          <w:bCs/>
          <w:szCs w:val="24"/>
        </w:rPr>
        <w:t xml:space="preserve"> </w:t>
      </w:r>
      <w:r>
        <w:rPr>
          <w:rFonts w:eastAsia="Times New Roman" w:cs="Times New Roman"/>
          <w:bCs/>
          <w:szCs w:val="24"/>
        </w:rPr>
        <w:t xml:space="preserve">της </w:t>
      </w:r>
      <w:r>
        <w:rPr>
          <w:rFonts w:eastAsia="Times New Roman" w:cs="Times New Roman"/>
          <w:bCs/>
          <w:szCs w:val="24"/>
        </w:rPr>
        <w:t>Βουλής)</w:t>
      </w:r>
    </w:p>
    <w:p w14:paraId="5528AF50"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 xml:space="preserve">1. Η με αριθμό 3025/31-1-2017 </w:t>
      </w:r>
      <w:r>
        <w:rPr>
          <w:rFonts w:eastAsia="Times New Roman" w:cs="Times New Roman"/>
          <w:bCs/>
          <w:szCs w:val="24"/>
        </w:rPr>
        <w:t>ε</w:t>
      </w:r>
      <w:r>
        <w:rPr>
          <w:rFonts w:eastAsia="Times New Roman" w:cs="Times New Roman"/>
          <w:bCs/>
          <w:szCs w:val="24"/>
        </w:rPr>
        <w:t xml:space="preserve">ρώτηση του Βουλευτή Ηρακλείου της Δημοκρατικής Συμπαράταξης ΠΑΣΟΚ – ΔΗΜΑΡ κ. 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προς την Υπουργό Εργασίας,</w:t>
      </w:r>
      <w:r>
        <w:rPr>
          <w:rFonts w:eastAsia="Times New Roman" w:cs="Times New Roman"/>
          <w:bCs/>
          <w:szCs w:val="24"/>
        </w:rPr>
        <w:t xml:space="preserve"> Κοινωνικής Ασφάλισης και Κοινωνικής Αλληλεγγύης, σχετικά με τις νέες περικοπές συντάξεων στους συνταξιούχους, αγρότες και μη, που απασχολούνται σε αγροτικές εκμεταλλεύσεις.</w:t>
      </w:r>
    </w:p>
    <w:p w14:paraId="5528AF51"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 xml:space="preserve">2. Η με αριθμό 1481/24-11-2016 </w:t>
      </w:r>
      <w:r>
        <w:rPr>
          <w:rFonts w:eastAsia="Times New Roman" w:cs="Times New Roman"/>
          <w:bCs/>
          <w:szCs w:val="24"/>
        </w:rPr>
        <w:t>ε</w:t>
      </w:r>
      <w:r>
        <w:rPr>
          <w:rFonts w:eastAsia="Times New Roman" w:cs="Times New Roman"/>
          <w:bCs/>
          <w:szCs w:val="24"/>
        </w:rPr>
        <w:t>ρώτηση του Βουλευτή Β΄ Αθηνών του Συνασπισμού Ριζο</w:t>
      </w:r>
      <w:r>
        <w:rPr>
          <w:rFonts w:eastAsia="Times New Roman" w:cs="Times New Roman"/>
          <w:bCs/>
          <w:szCs w:val="24"/>
        </w:rPr>
        <w:t>σπαστικής Αριστεράς κ. Γεωργίου Δημαρά προς τον Υπουργό Υγείας, σχετικά με τις καταγγελίες για υψηλά ποσοστά καισαρικών τομών στην Ελλάδα χωρίς ιατρική αιτιολόγηση.</w:t>
      </w:r>
    </w:p>
    <w:p w14:paraId="5528AF52" w14:textId="77777777" w:rsidR="00D67C45" w:rsidRDefault="00A23C64">
      <w:pPr>
        <w:spacing w:line="600" w:lineRule="auto"/>
        <w:ind w:firstLine="720"/>
        <w:contextualSpacing/>
        <w:jc w:val="both"/>
        <w:rPr>
          <w:rFonts w:eastAsia="Times New Roman" w:cs="Times New Roman"/>
          <w:bCs/>
          <w:szCs w:val="24"/>
        </w:rPr>
      </w:pPr>
      <w:r>
        <w:rPr>
          <w:rFonts w:eastAsia="Times New Roman" w:cs="Times New Roman"/>
          <w:bCs/>
          <w:szCs w:val="24"/>
        </w:rPr>
        <w:t xml:space="preserve">3. Η με αριθμό 446/18-10-2016 </w:t>
      </w:r>
      <w:r>
        <w:rPr>
          <w:rFonts w:eastAsia="Times New Roman" w:cs="Times New Roman"/>
          <w:bCs/>
          <w:szCs w:val="24"/>
        </w:rPr>
        <w:t>ε</w:t>
      </w:r>
      <w:r>
        <w:rPr>
          <w:rFonts w:eastAsia="Times New Roman" w:cs="Times New Roman"/>
          <w:bCs/>
          <w:szCs w:val="24"/>
        </w:rPr>
        <w:t xml:space="preserve">ρώτηση του Βουλευτή Ηρακλείου της Δημοκρατικής Συμπαράταξης </w:t>
      </w:r>
      <w:r>
        <w:rPr>
          <w:rFonts w:eastAsia="Times New Roman" w:cs="Times New Roman"/>
          <w:bCs/>
          <w:szCs w:val="24"/>
        </w:rPr>
        <w:t xml:space="preserve">ΠΑΣΟΚ – ΔΗΜΑΡ κ. </w:t>
      </w:r>
      <w:r>
        <w:rPr>
          <w:rFonts w:eastAsia="Times New Roman" w:cs="Times New Roman"/>
          <w:bCs/>
          <w:szCs w:val="24"/>
        </w:rPr>
        <w:lastRenderedPageBreak/>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 xml:space="preserve"> προς τον Υπουργό Αγροτικής Ανάπτυξης και Τροφίμων, σχετικά με τα σοβαρά προβλήματα που αντιμετωπίζουν οι αγρότες.</w:t>
      </w:r>
    </w:p>
    <w:p w14:paraId="5528AF53" w14:textId="77777777" w:rsidR="00D67C45" w:rsidRDefault="00A23C6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ότι η </w:t>
      </w:r>
      <w:r>
        <w:rPr>
          <w:rFonts w:eastAsia="Times New Roman" w:cs="Times New Roman"/>
          <w:szCs w:val="24"/>
        </w:rPr>
        <w:t>Διαρκής Επιτροπή Εθνικής Άμυνας και Εξωτερικών Υποθέσεων</w:t>
      </w:r>
      <w:r>
        <w:rPr>
          <w:rFonts w:eastAsia="Times New Roman" w:cs="Times New Roman"/>
          <w:szCs w:val="24"/>
        </w:rPr>
        <w:t xml:space="preserve"> </w:t>
      </w:r>
      <w:r>
        <w:rPr>
          <w:rFonts w:eastAsia="Times New Roman" w:cs="Times New Roman"/>
          <w:szCs w:val="24"/>
        </w:rPr>
        <w:t>κατα</w:t>
      </w:r>
      <w:r>
        <w:rPr>
          <w:rFonts w:eastAsia="Times New Roman" w:cs="Times New Roman"/>
          <w:szCs w:val="24"/>
        </w:rPr>
        <w:t xml:space="preserve">θέτει τις </w:t>
      </w:r>
      <w:r>
        <w:rPr>
          <w:rFonts w:eastAsia="Times New Roman" w:cs="Times New Roman"/>
          <w:szCs w:val="24"/>
        </w:rPr>
        <w:t>ε</w:t>
      </w:r>
      <w:r>
        <w:rPr>
          <w:rFonts w:eastAsia="Times New Roman" w:cs="Times New Roman"/>
          <w:szCs w:val="24"/>
        </w:rPr>
        <w:t>κθέσεις της στα σχέδια νόμ</w:t>
      </w:r>
      <w:r>
        <w:rPr>
          <w:rFonts w:eastAsia="Times New Roman" w:cs="Times New Roman"/>
          <w:szCs w:val="24"/>
        </w:rPr>
        <w:t>ου</w:t>
      </w:r>
      <w:r>
        <w:rPr>
          <w:rFonts w:eastAsia="Times New Roman" w:cs="Times New Roman"/>
          <w:szCs w:val="24"/>
        </w:rPr>
        <w:t xml:space="preserve"> του Υπουργείου Εθνικής Άμυνας:</w:t>
      </w:r>
    </w:p>
    <w:p w14:paraId="5528AF54" w14:textId="77777777" w:rsidR="00D67C45" w:rsidRDefault="00A23C6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 «Κύρωση της Τεχνικής Διευθέτησης μεταξύ των Σουηδικών Ενόπλων Δυνάμεων και του Υπουργείου Εθνικής Άμυνας της Ελληνικής Δημοκρατίας για τη Συνεργασία των Σουηδικών Ενόπλων Δυνάμεων με</w:t>
      </w:r>
      <w:r>
        <w:rPr>
          <w:rFonts w:eastAsia="Times New Roman" w:cs="Times New Roman"/>
          <w:szCs w:val="24"/>
        </w:rPr>
        <w:t xml:space="preserve"> το Ελληνικό Πολεμικό Ναυτικό στον Τομέα Ανταλλαγής και Εκπαίδευσης των Ειδικών Δυνάμεων».</w:t>
      </w:r>
    </w:p>
    <w:p w14:paraId="5528AF55" w14:textId="77777777" w:rsidR="00D67C45" w:rsidRDefault="00A23C64">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 «Κύρωση της Συμφωνίας Στρατιωτικής Συνεργασίας μεταξύ του Υπουργείου Εθνικής Άμυνας της Ελληνικής Δημοκρατίας και του Υπουργείου Άμυνας της Δημοκρατίας της Αρμενί</w:t>
      </w:r>
      <w:r>
        <w:rPr>
          <w:rFonts w:eastAsia="Times New Roman" w:cs="Times New Roman"/>
          <w:szCs w:val="24"/>
        </w:rPr>
        <w:t>ας».</w:t>
      </w:r>
    </w:p>
    <w:p w14:paraId="5528AF5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Επίσης η Δ</w:t>
      </w:r>
      <w:r>
        <w:rPr>
          <w:rFonts w:eastAsia="Times New Roman" w:cs="Times New Roman"/>
          <w:szCs w:val="24"/>
        </w:rPr>
        <w:t xml:space="preserve">ιαρκής Επιτροπή Κοινωνικών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Υγείας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«Μεταρρύθμιση της διοικητικής οργάνωσης των υπηρεσιών ψυχικής υγείας, κέντρα εμπειρογνωμοσύνης σπάνιων και πολύπλοκων νοσημάτων και άλλες δ</w:t>
      </w:r>
      <w:r>
        <w:rPr>
          <w:rFonts w:eastAsia="Times New Roman" w:cs="Times New Roman"/>
          <w:szCs w:val="24"/>
        </w:rPr>
        <w:t>ιατάξεις».</w:t>
      </w:r>
    </w:p>
    <w:p w14:paraId="5528AF5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εισερχόμαστε στη συζήτηση των</w:t>
      </w:r>
    </w:p>
    <w:p w14:paraId="5528AF58" w14:textId="77777777" w:rsidR="00D67C45" w:rsidRDefault="00A23C64">
      <w:pPr>
        <w:keepNext/>
        <w:spacing w:line="600" w:lineRule="auto"/>
        <w:ind w:firstLine="720"/>
        <w:contextualSpacing/>
        <w:jc w:val="center"/>
        <w:outlineLvl w:val="0"/>
        <w:rPr>
          <w:rFonts w:eastAsia="Times New Roman" w:cs="Times New Roman"/>
          <w:b/>
          <w:bCs/>
          <w:szCs w:val="24"/>
        </w:rPr>
      </w:pPr>
      <w:r>
        <w:rPr>
          <w:rFonts w:eastAsia="Times New Roman" w:cs="Times New Roman"/>
          <w:b/>
          <w:bCs/>
          <w:szCs w:val="24"/>
        </w:rPr>
        <w:t>ΕΠΙΚΑΙΡΩΝ ΕΡΩΤΗΣΕΩΝ</w:t>
      </w:r>
    </w:p>
    <w:p w14:paraId="5528AF5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Θα ήθελα να ενημερώσω το Σώμα ότι δεν θα συζητηθούν λόγω κωλύματος των ερωτώντων Βουλευτών</w:t>
      </w:r>
      <w:r>
        <w:rPr>
          <w:rFonts w:eastAsia="Times New Roman" w:cs="Times New Roman"/>
          <w:szCs w:val="24"/>
        </w:rPr>
        <w:t>,</w:t>
      </w:r>
      <w:r>
        <w:rPr>
          <w:rFonts w:eastAsia="Times New Roman" w:cs="Times New Roman"/>
          <w:szCs w:val="24"/>
        </w:rPr>
        <w:t xml:space="preserve"> οι ακόλουθες επίκαιρες ερωτήσεις:</w:t>
      </w:r>
    </w:p>
    <w:p w14:paraId="5528AF5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Η πέμπτη </w:t>
      </w:r>
      <w:r>
        <w:rPr>
          <w:rFonts w:eastAsia="Times New Roman" w:cs="Times New Roman"/>
          <w:szCs w:val="24"/>
        </w:rPr>
        <w:t xml:space="preserve">με </w:t>
      </w:r>
      <w:r>
        <w:rPr>
          <w:rFonts w:eastAsia="Times New Roman" w:cs="Times New Roman"/>
          <w:szCs w:val="24"/>
        </w:rPr>
        <w:t xml:space="preserve">αριθμό 405/30-1-2017 </w:t>
      </w:r>
      <w:r>
        <w:rPr>
          <w:rFonts w:eastAsia="Times New Roman" w:cs="Times New Roman"/>
          <w:szCs w:val="24"/>
        </w:rPr>
        <w:t xml:space="preserve">επίκαιρη ερώτηση </w:t>
      </w:r>
      <w:r>
        <w:rPr>
          <w:rFonts w:eastAsia="Times New Roman" w:cs="Times New Roman"/>
          <w:szCs w:val="24"/>
        </w:rPr>
        <w:t>δεύτερου κύκλου του Βουλευτή Γρεβενών του Συνασπισμού Ριζοσπαστικής Αριστεράς κ</w:t>
      </w:r>
      <w:r>
        <w:rPr>
          <w:rFonts w:eastAsia="Times New Roman" w:cs="Times New Roman"/>
          <w:b/>
          <w:bCs/>
          <w:szCs w:val="24"/>
        </w:rPr>
        <w:t xml:space="preserve">. </w:t>
      </w:r>
      <w:r>
        <w:rPr>
          <w:rFonts w:eastAsia="Times New Roman" w:cs="Times New Roman"/>
          <w:bCs/>
          <w:szCs w:val="24"/>
        </w:rPr>
        <w:t xml:space="preserve">Χρήστου </w:t>
      </w:r>
      <w:proofErr w:type="spellStart"/>
      <w:r>
        <w:rPr>
          <w:rFonts w:eastAsia="Times New Roman" w:cs="Times New Roman"/>
          <w:bCs/>
          <w:szCs w:val="24"/>
        </w:rPr>
        <w:t>Μπγιάλα</w:t>
      </w:r>
      <w:proofErr w:type="spellEnd"/>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szCs w:val="24"/>
        </w:rPr>
        <w:t xml:space="preserve"> σχετικά με τη μετάβαση στο ψηφιακό σήμα για μεγάλα τμήματα της επαρχίας, </w:t>
      </w:r>
      <w:r>
        <w:rPr>
          <w:rFonts w:eastAsia="Times New Roman" w:cs="Times New Roman"/>
          <w:szCs w:val="24"/>
        </w:rPr>
        <w:t>δεν θα συζητηθεί λόγω κωλύματος του ερωτώντος Βουλευτή.</w:t>
      </w:r>
    </w:p>
    <w:p w14:paraId="5528AF5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Η έκτη </w:t>
      </w:r>
      <w:r>
        <w:rPr>
          <w:rFonts w:eastAsia="Times New Roman" w:cs="Times New Roman"/>
          <w:szCs w:val="24"/>
        </w:rPr>
        <w:t xml:space="preserve">με </w:t>
      </w:r>
      <w:r>
        <w:rPr>
          <w:rFonts w:eastAsia="Times New Roman" w:cs="Times New Roman"/>
          <w:szCs w:val="24"/>
        </w:rPr>
        <w:t xml:space="preserve">αριθμό 543/28-2-2017 </w:t>
      </w:r>
      <w:r>
        <w:rPr>
          <w:rFonts w:eastAsia="Times New Roman" w:cs="Times New Roman"/>
          <w:szCs w:val="24"/>
        </w:rPr>
        <w:t xml:space="preserve">επίκαιρη ερώτηση </w:t>
      </w:r>
      <w:r>
        <w:rPr>
          <w:rFonts w:eastAsia="Times New Roman" w:cs="Times New Roman"/>
          <w:szCs w:val="24"/>
        </w:rPr>
        <w:t>δεύτερου κύκλου του Βουλευτή Αχαΐας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w:t>
      </w:r>
      <w:proofErr w:type="spellStart"/>
      <w:r>
        <w:rPr>
          <w:rFonts w:eastAsia="Times New Roman" w:cs="Times New Roman"/>
          <w:bCs/>
          <w:szCs w:val="24"/>
        </w:rPr>
        <w:t>Καραθανασόπουλου</w:t>
      </w:r>
      <w:proofErr w:type="spellEnd"/>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w:t>
      </w:r>
      <w:r>
        <w:rPr>
          <w:rFonts w:eastAsia="Times New Roman" w:cs="Times New Roman"/>
          <w:bCs/>
          <w:szCs w:val="24"/>
        </w:rPr>
        <w:t>ν και Ενημέρωσης,</w:t>
      </w:r>
      <w:r>
        <w:rPr>
          <w:rFonts w:eastAsia="Times New Roman" w:cs="Times New Roman"/>
          <w:szCs w:val="24"/>
        </w:rPr>
        <w:t xml:space="preserve"> σχετικά </w:t>
      </w:r>
      <w:r>
        <w:rPr>
          <w:rFonts w:eastAsia="Times New Roman" w:cs="Times New Roman"/>
          <w:szCs w:val="24"/>
        </w:rPr>
        <w:lastRenderedPageBreak/>
        <w:t xml:space="preserve">με την αναγνώριση προϋπηρεσίας στην </w:t>
      </w:r>
      <w:r>
        <w:rPr>
          <w:rFonts w:eastAsia="Times New Roman" w:cs="Times New Roman"/>
          <w:szCs w:val="24"/>
        </w:rPr>
        <w:t>«</w:t>
      </w:r>
      <w:r>
        <w:rPr>
          <w:rFonts w:eastAsia="Times New Roman" w:cs="Times New Roman"/>
          <w:szCs w:val="24"/>
        </w:rPr>
        <w:t>ΕΡΤ Α.Ε</w:t>
      </w:r>
      <w:r>
        <w:rPr>
          <w:rFonts w:eastAsia="Times New Roman" w:cs="Times New Roman"/>
          <w:szCs w:val="24"/>
        </w:rPr>
        <w:t>»</w:t>
      </w:r>
      <w:r>
        <w:rPr>
          <w:rFonts w:eastAsia="Times New Roman" w:cs="Times New Roman"/>
          <w:szCs w:val="24"/>
        </w:rPr>
        <w:t xml:space="preserve">. για τους υπαλλήλους του </w:t>
      </w:r>
      <w:r>
        <w:rPr>
          <w:rFonts w:eastAsia="Times New Roman" w:cs="Times New Roman"/>
          <w:szCs w:val="24"/>
        </w:rPr>
        <w:t>π</w:t>
      </w:r>
      <w:r>
        <w:rPr>
          <w:rFonts w:eastAsia="Times New Roman" w:cs="Times New Roman"/>
          <w:szCs w:val="24"/>
        </w:rPr>
        <w:t xml:space="preserve"> </w:t>
      </w:r>
      <w:r>
        <w:rPr>
          <w:rFonts w:eastAsia="Times New Roman" w:cs="Times New Roman"/>
          <w:szCs w:val="24"/>
        </w:rPr>
        <w:t>δ.</w:t>
      </w:r>
      <w:r>
        <w:rPr>
          <w:rFonts w:eastAsia="Times New Roman" w:cs="Times New Roman"/>
          <w:szCs w:val="24"/>
        </w:rPr>
        <w:t>64/2006, δεν θα συζητηθεί λόγω κωλύματος του ερωτώντος Βουλευτή.</w:t>
      </w:r>
    </w:p>
    <w:p w14:paraId="5528AF5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Η τέταρτη με αριθμό 573/7-3-2017 </w:t>
      </w:r>
      <w:r>
        <w:rPr>
          <w:rFonts w:eastAsia="Times New Roman" w:cs="Times New Roman"/>
          <w:szCs w:val="24"/>
        </w:rPr>
        <w:t xml:space="preserve">επίκαιρη ερώτηση </w:t>
      </w:r>
      <w:r>
        <w:rPr>
          <w:rFonts w:eastAsia="Times New Roman" w:cs="Times New Roman"/>
          <w:szCs w:val="24"/>
        </w:rPr>
        <w:t>πρώτου κύκλου του Βουλευτή Αιτωλοακαρναν</w:t>
      </w:r>
      <w:r>
        <w:rPr>
          <w:rFonts w:eastAsia="Times New Roman" w:cs="Times New Roman"/>
          <w:szCs w:val="24"/>
        </w:rPr>
        <w:t>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Νικολάου Μωραΐτη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Cs/>
          <w:szCs w:val="24"/>
        </w:rPr>
        <w:t>,</w:t>
      </w:r>
      <w:r>
        <w:rPr>
          <w:rFonts w:eastAsia="Times New Roman" w:cs="Times New Roman"/>
          <w:bCs/>
          <w:szCs w:val="24"/>
        </w:rPr>
        <w:t xml:space="preserve"> </w:t>
      </w:r>
      <w:r>
        <w:rPr>
          <w:rFonts w:eastAsia="Times New Roman" w:cs="Times New Roman"/>
          <w:szCs w:val="24"/>
        </w:rPr>
        <w:t>σχετικά με την επικινδυνότητα του εθνικού δικτύου Αμφιλοχίας-Λευκάδας-Πρέβεζας-Ηγουμενίτσας, δεν θα συζητηθεί λόγω αναρμοδιότητας.</w:t>
      </w:r>
    </w:p>
    <w:p w14:paraId="5528AF5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Επίσης δεν θα συζητηθούν λόγω κωλύμα</w:t>
      </w:r>
      <w:r>
        <w:rPr>
          <w:rFonts w:eastAsia="Times New Roman" w:cs="Times New Roman"/>
          <w:szCs w:val="24"/>
        </w:rPr>
        <w:t>τος των αρμοδίων Υπουργών και θα επαναπροσδιοριστούν για συζήτηση</w:t>
      </w:r>
      <w:r>
        <w:rPr>
          <w:rFonts w:eastAsia="Times New Roman" w:cs="Times New Roman"/>
          <w:szCs w:val="24"/>
        </w:rPr>
        <w:t>,</w:t>
      </w:r>
      <w:r>
        <w:rPr>
          <w:rFonts w:eastAsia="Times New Roman" w:cs="Times New Roman"/>
          <w:szCs w:val="24"/>
        </w:rPr>
        <w:t xml:space="preserve"> οι εξής επίκαιρες ερωτήσεις:</w:t>
      </w:r>
    </w:p>
    <w:p w14:paraId="5528AF5E" w14:textId="77777777" w:rsidR="00D67C45" w:rsidRDefault="00A23C64">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560/6-3-2017 </w:t>
      </w:r>
      <w:r>
        <w:rPr>
          <w:rFonts w:eastAsia="Times New Roman" w:cs="Times New Roman"/>
          <w:szCs w:val="24"/>
        </w:rPr>
        <w:t xml:space="preserve">επίκαιρη ερώτηση </w:t>
      </w:r>
      <w:r>
        <w:rPr>
          <w:rFonts w:eastAsia="Times New Roman" w:cs="Times New Roman"/>
          <w:szCs w:val="24"/>
        </w:rPr>
        <w:t>πρώτου κύκλου του Βουλευτή Λακωνίας της Νέας Δημοκρατίας κ. Αθανασίου Δαβάκη προς τον Υπουργό Εσωτερικών, σχετικ</w:t>
      </w:r>
      <w:r>
        <w:rPr>
          <w:rFonts w:eastAsia="Times New Roman" w:cs="Times New Roman"/>
          <w:szCs w:val="24"/>
        </w:rPr>
        <w:t>ά με την αποκατάσταση των ζημιών από φυσικές καταστροφές στο Δήμο Ευρώτα, δεν θα συζητηθεί και θα επαναπροσδιοριστεί για συζήτηση λόγω κωλύματος του Υπουργού Εσωτερικών, κ. Παναγιώτη Σκουρλέτη, εξαιτίας ανειλημμένων υποχρεώσεων.</w:t>
      </w:r>
    </w:p>
    <w:p w14:paraId="5528AF5F" w14:textId="77777777" w:rsidR="00D67C45" w:rsidRDefault="00A23C6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Η τρίτη με αριθμό 568/6-3-2</w:t>
      </w:r>
      <w:r>
        <w:rPr>
          <w:rFonts w:eastAsia="Times New Roman" w:cs="Times New Roman"/>
          <w:szCs w:val="24"/>
        </w:rPr>
        <w:t xml:space="preserve">017 </w:t>
      </w:r>
      <w:r>
        <w:rPr>
          <w:rFonts w:eastAsia="Times New Roman" w:cs="Times New Roman"/>
          <w:szCs w:val="24"/>
        </w:rPr>
        <w:t xml:space="preserve">επίκαιρη ερώτηση </w:t>
      </w:r>
      <w:r>
        <w:rPr>
          <w:rFonts w:eastAsia="Times New Roman" w:cs="Times New Roman"/>
          <w:szCs w:val="24"/>
        </w:rPr>
        <w:t>πρώτου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με θέμα</w:t>
      </w:r>
      <w:r>
        <w:rPr>
          <w:rFonts w:eastAsia="Times New Roman" w:cs="Times New Roman"/>
          <w:szCs w:val="24"/>
        </w:rPr>
        <w:t>:</w:t>
      </w:r>
      <w:r>
        <w:rPr>
          <w:rFonts w:eastAsia="Times New Roman" w:cs="Times New Roman"/>
          <w:szCs w:val="24"/>
        </w:rPr>
        <w:t xml:space="preserve"> «Ο </w:t>
      </w:r>
      <w:r>
        <w:rPr>
          <w:rFonts w:eastAsia="Times New Roman" w:cs="Times New Roman"/>
          <w:szCs w:val="24"/>
        </w:rPr>
        <w:t>Δ</w:t>
      </w:r>
      <w:r>
        <w:rPr>
          <w:rFonts w:eastAsia="Times New Roman" w:cs="Times New Roman"/>
          <w:szCs w:val="24"/>
        </w:rPr>
        <w:t>ήμος Καβάλας νομιμοποιεί το ψευδοκράτος σε τουριστική έκθεση στην Κωνσταντινούπολη</w:t>
      </w:r>
      <w:r>
        <w:rPr>
          <w:rFonts w:eastAsia="Times New Roman" w:cs="Times New Roman"/>
          <w:szCs w:val="24"/>
        </w:rPr>
        <w:t>»</w:t>
      </w:r>
      <w:r>
        <w:rPr>
          <w:rFonts w:eastAsia="Times New Roman" w:cs="Times New Roman"/>
          <w:szCs w:val="24"/>
        </w:rPr>
        <w:t>, δεν θα συζητηθεί κ</w:t>
      </w:r>
      <w:r>
        <w:rPr>
          <w:rFonts w:eastAsia="Times New Roman" w:cs="Times New Roman"/>
          <w:szCs w:val="24"/>
        </w:rPr>
        <w:t>αι θα επαναπροσδιοριστεί για συζήτηση λόγω κωλύματος του Υπουργού Εσωτερικών, κ. Παναγιώτη Σκουρλέτη, εξαιτίας ανειλημμένων υποχρεώσεων.</w:t>
      </w:r>
    </w:p>
    <w:p w14:paraId="5528AF60"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Η δεύτερη με αριθμό 564/6-3-2017 επίκαιρη ερώτηση πρώτου κύκλου του Βουλευτή Αχαΐας της Δημοκρατικής Συμπαράταξης 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ΔΗΜΑΡ κ.</w:t>
      </w:r>
      <w:r>
        <w:rPr>
          <w:rFonts w:eastAsia="Times New Roman"/>
          <w:color w:val="000000"/>
          <w:szCs w:val="24"/>
        </w:rPr>
        <w:t xml:space="preserve"> </w:t>
      </w:r>
      <w:r>
        <w:rPr>
          <w:rFonts w:eastAsia="Times New Roman"/>
          <w:bCs/>
          <w:color w:val="000000"/>
          <w:szCs w:val="24"/>
        </w:rPr>
        <w:t>Θεόδωρου Παπαθεοδώρου,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Παιδείας, Έρευνας και Θρησκευμάτων</w:t>
      </w:r>
      <w:r>
        <w:rPr>
          <w:rFonts w:eastAsia="Times New Roman"/>
          <w:bCs/>
          <w:color w:val="000000"/>
          <w:szCs w:val="24"/>
        </w:rPr>
        <w:t>,</w:t>
      </w:r>
      <w:r>
        <w:rPr>
          <w:rFonts w:eastAsia="Times New Roman"/>
          <w:b/>
          <w:bCs/>
          <w:color w:val="000000"/>
          <w:szCs w:val="24"/>
        </w:rPr>
        <w:t xml:space="preserve"> </w:t>
      </w:r>
      <w:r>
        <w:rPr>
          <w:rFonts w:eastAsia="Times New Roman"/>
          <w:color w:val="000000"/>
          <w:szCs w:val="24"/>
        </w:rPr>
        <w:t xml:space="preserve">σχετικά με τα αντισυνταγματικά και </w:t>
      </w:r>
      <w:proofErr w:type="spellStart"/>
      <w:r>
        <w:rPr>
          <w:rFonts w:eastAsia="Times New Roman"/>
          <w:color w:val="000000"/>
          <w:szCs w:val="24"/>
        </w:rPr>
        <w:t>εξωακαδημαϊκά</w:t>
      </w:r>
      <w:proofErr w:type="spellEnd"/>
      <w:r>
        <w:rPr>
          <w:rFonts w:eastAsia="Times New Roman"/>
          <w:color w:val="000000"/>
          <w:szCs w:val="24"/>
        </w:rPr>
        <w:t xml:space="preserve"> κριτήρια επιλογής των υποψηφίων </w:t>
      </w:r>
      <w:r>
        <w:rPr>
          <w:rFonts w:eastAsia="Times New Roman"/>
          <w:color w:val="000000"/>
          <w:szCs w:val="24"/>
        </w:rPr>
        <w:t>μ</w:t>
      </w:r>
      <w:r>
        <w:rPr>
          <w:rFonts w:eastAsia="Times New Roman"/>
          <w:color w:val="000000"/>
          <w:szCs w:val="24"/>
        </w:rPr>
        <w:t>ελών ΣΕΠ στο Ελληνικό Ανοιχτό Πανεπιστήμιο, δεν θα συζητηθεί λόγω κωλύματος του Υπουργ</w:t>
      </w:r>
      <w:r>
        <w:rPr>
          <w:rFonts w:eastAsia="Times New Roman"/>
          <w:color w:val="000000"/>
          <w:szCs w:val="24"/>
        </w:rPr>
        <w:t xml:space="preserve">ού Παιδείας, Έρευνας και Θρησκευμάτων, κ. Κωνσταντίνου </w:t>
      </w:r>
      <w:proofErr w:type="spellStart"/>
      <w:r>
        <w:rPr>
          <w:rFonts w:eastAsia="Times New Roman"/>
          <w:color w:val="000000"/>
          <w:szCs w:val="24"/>
        </w:rPr>
        <w:t>Γιαβρόγλου</w:t>
      </w:r>
      <w:proofErr w:type="spellEnd"/>
      <w:r>
        <w:rPr>
          <w:rFonts w:eastAsia="Times New Roman"/>
          <w:color w:val="000000"/>
          <w:szCs w:val="24"/>
        </w:rPr>
        <w:t>, με αιτία τον φόρτο εργασίας.</w:t>
      </w:r>
    </w:p>
    <w:p w14:paraId="5528AF61"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Η πρώτη με αριθμό 561/6-3-2017 επίκαιρη ερώτηση δεύτερου κύκλου του Βουλευτή Αττικής της Νέας Δημοκρατίας κ</w:t>
      </w:r>
      <w:r>
        <w:rPr>
          <w:rFonts w:eastAsia="Times New Roman"/>
          <w:b/>
          <w:color w:val="000000"/>
          <w:szCs w:val="24"/>
        </w:rPr>
        <w:t>.</w:t>
      </w:r>
      <w:r>
        <w:rPr>
          <w:rFonts w:eastAsia="Times New Roman"/>
          <w:b/>
          <w:color w:val="000000"/>
          <w:szCs w:val="24"/>
        </w:rPr>
        <w:t xml:space="preserve"> </w:t>
      </w:r>
      <w:r>
        <w:rPr>
          <w:rFonts w:eastAsia="Times New Roman"/>
          <w:bCs/>
          <w:color w:val="000000"/>
          <w:szCs w:val="24"/>
        </w:rPr>
        <w:t>Γεωργίου Βλάχου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 xml:space="preserve">σχετικά με τις </w:t>
      </w:r>
      <w:r>
        <w:rPr>
          <w:rFonts w:eastAsia="Times New Roman"/>
          <w:color w:val="000000"/>
          <w:szCs w:val="24"/>
        </w:rPr>
        <w:lastRenderedPageBreak/>
        <w:t xml:space="preserve">προτάσεις και αιτήματα των </w:t>
      </w:r>
      <w:r>
        <w:rPr>
          <w:rFonts w:eastAsia="Times New Roman"/>
          <w:color w:val="000000"/>
          <w:szCs w:val="24"/>
        </w:rPr>
        <w:t>δ</w:t>
      </w:r>
      <w:r>
        <w:rPr>
          <w:rFonts w:eastAsia="Times New Roman"/>
          <w:color w:val="000000"/>
          <w:szCs w:val="24"/>
        </w:rPr>
        <w:t>ήμων των Μεσογείων εν</w:t>
      </w:r>
      <w:r>
        <w:rPr>
          <w:rFonts w:eastAsia="Times New Roman"/>
          <w:color w:val="000000"/>
          <w:szCs w:val="24"/>
        </w:rPr>
        <w:t xml:space="preserve"> </w:t>
      </w:r>
      <w:r>
        <w:rPr>
          <w:rFonts w:eastAsia="Times New Roman"/>
          <w:color w:val="000000"/>
          <w:szCs w:val="24"/>
        </w:rPr>
        <w:t xml:space="preserve">όψει της διαβούλευσης για την ανανέωση της σύμβασης του Διεθνή Αερολιμένα Αθηνών </w:t>
      </w:r>
      <w:r>
        <w:rPr>
          <w:rFonts w:eastAsia="Times New Roman"/>
          <w:color w:val="000000"/>
          <w:szCs w:val="24"/>
        </w:rPr>
        <w:t>«</w:t>
      </w:r>
      <w:r>
        <w:rPr>
          <w:rFonts w:eastAsia="Times New Roman"/>
          <w:color w:val="000000"/>
          <w:szCs w:val="24"/>
        </w:rPr>
        <w:t>Ελ</w:t>
      </w:r>
      <w:r>
        <w:rPr>
          <w:rFonts w:eastAsia="Times New Roman"/>
          <w:color w:val="000000"/>
          <w:szCs w:val="24"/>
        </w:rPr>
        <w:t>.</w:t>
      </w:r>
      <w:r>
        <w:rPr>
          <w:rFonts w:eastAsia="Times New Roman"/>
          <w:color w:val="000000"/>
          <w:szCs w:val="24"/>
        </w:rPr>
        <w:t xml:space="preserve"> Βενιζέλος</w:t>
      </w:r>
      <w:r>
        <w:rPr>
          <w:rFonts w:eastAsia="Times New Roman"/>
          <w:color w:val="000000"/>
          <w:szCs w:val="24"/>
        </w:rPr>
        <w:t>»</w:t>
      </w:r>
      <w:r>
        <w:rPr>
          <w:rFonts w:eastAsia="Times New Roman"/>
          <w:color w:val="000000"/>
          <w:szCs w:val="24"/>
        </w:rPr>
        <w:t xml:space="preserve"> με το </w:t>
      </w:r>
      <w:r>
        <w:rPr>
          <w:rFonts w:eastAsia="Times New Roman"/>
          <w:color w:val="000000"/>
          <w:szCs w:val="24"/>
        </w:rPr>
        <w:t>ε</w:t>
      </w:r>
      <w:r>
        <w:rPr>
          <w:rFonts w:eastAsia="Times New Roman"/>
          <w:color w:val="000000"/>
          <w:szCs w:val="24"/>
        </w:rPr>
        <w:t xml:space="preserve">λληνικό </w:t>
      </w:r>
      <w:r>
        <w:rPr>
          <w:rFonts w:eastAsia="Times New Roman"/>
          <w:color w:val="000000"/>
          <w:szCs w:val="24"/>
        </w:rPr>
        <w:t>δ</w:t>
      </w:r>
      <w:r>
        <w:rPr>
          <w:rFonts w:eastAsia="Times New Roman"/>
          <w:color w:val="000000"/>
          <w:szCs w:val="24"/>
        </w:rPr>
        <w:t>ημόσιο για την περίοδο 2025-2055, δεν θα συζητηθεί λόγω κωλύματος του Υπουργού</w:t>
      </w:r>
      <w:r>
        <w:rPr>
          <w:rFonts w:eastAsia="Times New Roman"/>
          <w:color w:val="000000"/>
          <w:szCs w:val="24"/>
        </w:rPr>
        <w:t xml:space="preserve"> Οικονομικών, κ. Ευκλείδη </w:t>
      </w:r>
      <w:proofErr w:type="spellStart"/>
      <w:r>
        <w:rPr>
          <w:rFonts w:eastAsia="Times New Roman"/>
          <w:color w:val="000000"/>
          <w:szCs w:val="24"/>
        </w:rPr>
        <w:t>Τσακαλώτου</w:t>
      </w:r>
      <w:proofErr w:type="spellEnd"/>
      <w:r>
        <w:rPr>
          <w:rFonts w:eastAsia="Times New Roman"/>
          <w:color w:val="000000"/>
          <w:szCs w:val="24"/>
        </w:rPr>
        <w:t xml:space="preserve">, με αιτία τον φόρτο εργασίας. </w:t>
      </w:r>
    </w:p>
    <w:p w14:paraId="5528AF62" w14:textId="77777777" w:rsidR="00D67C45" w:rsidRDefault="00A23C64">
      <w:pPr>
        <w:spacing w:after="0" w:line="600" w:lineRule="auto"/>
        <w:ind w:firstLine="720"/>
        <w:contextualSpacing/>
        <w:jc w:val="both"/>
        <w:rPr>
          <w:rFonts w:eastAsia="Times New Roman"/>
          <w:bCs/>
          <w:color w:val="000000"/>
          <w:szCs w:val="24"/>
        </w:rPr>
      </w:pPr>
      <w:r>
        <w:rPr>
          <w:rFonts w:eastAsia="Times New Roman"/>
          <w:color w:val="000000"/>
          <w:szCs w:val="24"/>
        </w:rPr>
        <w:t>Η δεύτερη με αριθμό 569/7-3-2017 επίκαιρη ερώτηση δεύτερου κύκλου του Βουλευτή Αργολίδας της Δημοκρατικής Συμπαράταξης ΠΑΣΟΚ – ΔΗΜΑΡ κ.</w:t>
      </w:r>
      <w:r>
        <w:rPr>
          <w:rFonts w:eastAsia="Times New Roman"/>
          <w:color w:val="000000"/>
          <w:szCs w:val="24"/>
        </w:rPr>
        <w:t xml:space="preserve"> </w:t>
      </w:r>
      <w:r>
        <w:rPr>
          <w:rFonts w:eastAsia="Times New Roman"/>
          <w:bCs/>
          <w:color w:val="000000"/>
          <w:szCs w:val="24"/>
        </w:rPr>
        <w:t>Ιωάννη Μανιάτη,</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Περιβάλλοντος και Ε</w:t>
      </w:r>
      <w:r>
        <w:rPr>
          <w:rFonts w:eastAsia="Times New Roman"/>
          <w:bCs/>
          <w:color w:val="000000"/>
          <w:szCs w:val="24"/>
        </w:rPr>
        <w:t>νέργειας,</w:t>
      </w:r>
      <w:r>
        <w:rPr>
          <w:rFonts w:eastAsia="Times New Roman"/>
          <w:b/>
          <w:bCs/>
          <w:color w:val="000000"/>
          <w:szCs w:val="24"/>
        </w:rPr>
        <w:t xml:space="preserve"> </w:t>
      </w:r>
      <w:r>
        <w:rPr>
          <w:rFonts w:eastAsia="Times New Roman"/>
          <w:color w:val="000000"/>
          <w:szCs w:val="24"/>
        </w:rPr>
        <w:t xml:space="preserve">σχετικά με την ενεργοποίηση της απόφασης για την πιλοτική μελέτη της </w:t>
      </w:r>
      <w:r>
        <w:rPr>
          <w:rFonts w:eastAsia="Times New Roman"/>
          <w:color w:val="000000"/>
          <w:szCs w:val="24"/>
        </w:rPr>
        <w:t>ζ</w:t>
      </w:r>
      <w:r>
        <w:rPr>
          <w:rFonts w:eastAsia="Times New Roman"/>
          <w:color w:val="000000"/>
          <w:szCs w:val="24"/>
        </w:rPr>
        <w:t xml:space="preserve">ώνης </w:t>
      </w:r>
      <w:r>
        <w:rPr>
          <w:rFonts w:eastAsia="Times New Roman"/>
          <w:color w:val="000000"/>
          <w:szCs w:val="24"/>
        </w:rPr>
        <w:t>ο</w:t>
      </w:r>
      <w:r>
        <w:rPr>
          <w:rFonts w:eastAsia="Times New Roman"/>
          <w:color w:val="000000"/>
          <w:szCs w:val="24"/>
        </w:rPr>
        <w:t xml:space="preserve">ικιστικού </w:t>
      </w:r>
      <w:r>
        <w:rPr>
          <w:rFonts w:eastAsia="Times New Roman"/>
          <w:color w:val="000000"/>
          <w:szCs w:val="24"/>
        </w:rPr>
        <w:t>ε</w:t>
      </w:r>
      <w:r>
        <w:rPr>
          <w:rFonts w:eastAsia="Times New Roman"/>
          <w:color w:val="000000"/>
          <w:szCs w:val="24"/>
        </w:rPr>
        <w:t>λέγχου (ΖΟΕ) του Άργους, δεν θα συζητηθεί λόγω κωλύματος του Υπουργού</w:t>
      </w:r>
      <w:r>
        <w:rPr>
          <w:rFonts w:eastAsia="Times New Roman"/>
          <w:color w:val="000000"/>
          <w:szCs w:val="24"/>
        </w:rPr>
        <w:t xml:space="preserve"> </w:t>
      </w:r>
      <w:r>
        <w:rPr>
          <w:rFonts w:eastAsia="Times New Roman"/>
          <w:bCs/>
          <w:color w:val="000000"/>
          <w:szCs w:val="24"/>
        </w:rPr>
        <w:t xml:space="preserve">Περιβάλλοντος και Ενέργειας, κ. Γεωργίου Σταθάκη, με αιτία τον φόρτο εργασίας. </w:t>
      </w:r>
    </w:p>
    <w:p w14:paraId="5528AF63"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Η τρίτη με αριθμό 575/7-3-2017 επίκαιρη ερώτηση δεύτερου κύκλου του Βουλευτή Αττικής του Λαϊκού Συνδέσμου – Χρυσή Αυγή κ.</w:t>
      </w:r>
      <w:r>
        <w:rPr>
          <w:rFonts w:eastAsia="Times New Roman"/>
          <w:color w:val="000000"/>
          <w:szCs w:val="24"/>
        </w:rPr>
        <w:t xml:space="preserve"> </w:t>
      </w:r>
      <w:r>
        <w:rPr>
          <w:rFonts w:eastAsia="Times New Roman"/>
          <w:bCs/>
          <w:color w:val="000000"/>
          <w:szCs w:val="24"/>
        </w:rPr>
        <w:t>Ηλία Κασιδιάρη</w:t>
      </w:r>
      <w:r>
        <w:rPr>
          <w:rFonts w:eastAsia="Times New Roman"/>
          <w:b/>
          <w:color w:val="000000"/>
          <w:szCs w:val="24"/>
        </w:rPr>
        <w:t xml:space="preserve"> </w:t>
      </w:r>
      <w:r>
        <w:rPr>
          <w:rFonts w:eastAsia="Times New Roman"/>
          <w:color w:val="000000"/>
          <w:szCs w:val="24"/>
        </w:rPr>
        <w:t>προς τον Υπουργό</w:t>
      </w:r>
      <w:r>
        <w:rPr>
          <w:rFonts w:eastAsia="Times New Roman"/>
          <w:b/>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την προκλητική μείωση της ειδικής εισφοράς αλληλεγγύης για πολιτικά πρόσωπα, δ</w:t>
      </w:r>
      <w:r>
        <w:rPr>
          <w:rFonts w:eastAsia="Times New Roman"/>
          <w:color w:val="000000"/>
          <w:szCs w:val="24"/>
        </w:rPr>
        <w:t>εν θα συζητηθεί λόγω κωλύματος της Υφυπουργού Οικονομικών, κ</w:t>
      </w:r>
      <w:r>
        <w:rPr>
          <w:rFonts w:eastAsia="Times New Roman"/>
          <w:color w:val="000000"/>
          <w:szCs w:val="24"/>
        </w:rPr>
        <w:t>.</w:t>
      </w:r>
      <w:r>
        <w:rPr>
          <w:rFonts w:eastAsia="Times New Roman"/>
          <w:color w:val="000000"/>
          <w:szCs w:val="24"/>
        </w:rPr>
        <w:t xml:space="preserve"> Αικατερίνης </w:t>
      </w:r>
      <w:proofErr w:type="spellStart"/>
      <w:r>
        <w:rPr>
          <w:rFonts w:eastAsia="Times New Roman"/>
          <w:color w:val="000000"/>
          <w:szCs w:val="24"/>
        </w:rPr>
        <w:t>Παπανάτσιου</w:t>
      </w:r>
      <w:proofErr w:type="spellEnd"/>
      <w:r>
        <w:rPr>
          <w:rFonts w:eastAsia="Times New Roman"/>
          <w:color w:val="000000"/>
          <w:szCs w:val="24"/>
        </w:rPr>
        <w:t xml:space="preserve">, με </w:t>
      </w:r>
      <w:r>
        <w:rPr>
          <w:rFonts w:eastAsia="Times New Roman"/>
          <w:color w:val="000000"/>
          <w:szCs w:val="24"/>
        </w:rPr>
        <w:lastRenderedPageBreak/>
        <w:t xml:space="preserve">αιτία προγραμματισμένες ανειλημμένες υποχρεώσεις εκτός Νομού Αττικής. </w:t>
      </w:r>
    </w:p>
    <w:p w14:paraId="5528AF64" w14:textId="77777777" w:rsidR="00D67C45" w:rsidRDefault="00A23C64">
      <w:pPr>
        <w:spacing w:after="0"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Η τέταρτη με αριθμό 571/7-3-2017 </w:t>
      </w:r>
      <w:r>
        <w:rPr>
          <w:rFonts w:eastAsia="Times New Roman"/>
          <w:color w:val="000000"/>
          <w:szCs w:val="24"/>
        </w:rPr>
        <w:t xml:space="preserve">επίκαιρη ερώτηση δεύτερου κύκλου </w:t>
      </w:r>
      <w:r>
        <w:rPr>
          <w:rFonts w:eastAsia="Times New Roman"/>
          <w:color w:val="000000"/>
          <w:szCs w:val="24"/>
          <w:shd w:val="clear" w:color="auto" w:fill="FFFFFF"/>
        </w:rPr>
        <w:t>του Ανεξάρτητου Βουλευτή Αχαΐ</w:t>
      </w:r>
      <w:r>
        <w:rPr>
          <w:rFonts w:eastAsia="Times New Roman"/>
          <w:color w:val="000000"/>
          <w:szCs w:val="24"/>
          <w:shd w:val="clear" w:color="auto" w:fill="FFFFFF"/>
        </w:rPr>
        <w:t>ας κ.</w:t>
      </w:r>
      <w:r>
        <w:rPr>
          <w:rFonts w:eastAsia="Times New Roman"/>
          <w:color w:val="000000"/>
          <w:szCs w:val="24"/>
          <w:shd w:val="clear" w:color="auto" w:fill="FFFFFF"/>
        </w:rPr>
        <w:t xml:space="preserve"> </w:t>
      </w:r>
      <w:r>
        <w:rPr>
          <w:rFonts w:eastAsia="Times New Roman"/>
          <w:bCs/>
          <w:color w:val="000000"/>
          <w:szCs w:val="24"/>
          <w:shd w:val="clear" w:color="auto" w:fill="FFFFFF"/>
        </w:rPr>
        <w:t>Νικολάου Νικολόπουλου</w:t>
      </w:r>
      <w:r>
        <w:rPr>
          <w:rFonts w:eastAsia="Times New Roman"/>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Οικονομίας και Ανάπτυξης</w:t>
      </w:r>
      <w:r>
        <w:rPr>
          <w:rFonts w:eastAsia="Times New Roman"/>
          <w:bCs/>
          <w:color w:val="000000"/>
          <w:szCs w:val="24"/>
          <w:shd w:val="clear" w:color="auto" w:fill="FFFFFF"/>
        </w:rPr>
        <w:t>,</w:t>
      </w:r>
      <w:r>
        <w:rPr>
          <w:rFonts w:eastAsia="Times New Roman"/>
          <w:b/>
          <w:bCs/>
          <w:color w:val="000000"/>
          <w:szCs w:val="24"/>
          <w:shd w:val="clear" w:color="auto" w:fill="FFFFFF"/>
        </w:rPr>
        <w:t xml:space="preserve"> </w:t>
      </w:r>
      <w:r>
        <w:rPr>
          <w:rFonts w:eastAsia="Times New Roman"/>
          <w:color w:val="000000"/>
          <w:szCs w:val="24"/>
          <w:shd w:val="clear" w:color="auto" w:fill="FFFFFF"/>
        </w:rPr>
        <w:t>σχετικά με</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την υπόθεση της μπύρας και αν υπάρχουν </w:t>
      </w:r>
      <w:r>
        <w:rPr>
          <w:rFonts w:eastAsia="Times New Roman"/>
          <w:color w:val="000000"/>
          <w:szCs w:val="24"/>
          <w:shd w:val="clear" w:color="auto" w:fill="FFFFFF"/>
        </w:rPr>
        <w:t>ε</w:t>
      </w:r>
      <w:r>
        <w:rPr>
          <w:rFonts w:eastAsia="Times New Roman"/>
          <w:color w:val="000000"/>
          <w:szCs w:val="24"/>
          <w:shd w:val="clear" w:color="auto" w:fill="FFFFFF"/>
        </w:rPr>
        <w:t>πίορκοι στην Επιτροπή Ανταγωνισμού</w:t>
      </w:r>
      <w:r>
        <w:rPr>
          <w:rFonts w:eastAsia="Times New Roman"/>
          <w:color w:val="000000"/>
          <w:szCs w:val="24"/>
          <w:shd w:val="clear" w:color="auto" w:fill="FFFFFF"/>
        </w:rPr>
        <w:t xml:space="preserve">, δεν θα συζητηθεί λόγω κωλύματος του Υπουργού Οικονομίας και Ανάπτυξης, κ. Δήμου Παπαδημητρίου, με αιτία ανειλημμένες υποχρεώσεις. </w:t>
      </w:r>
    </w:p>
    <w:p w14:paraId="5528AF65"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Τέλος, η με αριθμό 2746/20-1-2017 ερώτηση του Ανεξάρτητου Βουλευτή Β΄ Αθηνών κ.</w:t>
      </w:r>
      <w:r>
        <w:rPr>
          <w:rFonts w:eastAsia="Times New Roman"/>
          <w:color w:val="000000"/>
          <w:szCs w:val="24"/>
        </w:rPr>
        <w:t xml:space="preserve"> </w:t>
      </w:r>
      <w:r>
        <w:rPr>
          <w:rFonts w:eastAsia="Times New Roman"/>
          <w:bCs/>
          <w:color w:val="000000"/>
          <w:szCs w:val="24"/>
        </w:rPr>
        <w:t xml:space="preserve">Θεοχάρη </w:t>
      </w:r>
      <w:proofErr w:type="spellStart"/>
      <w:r>
        <w:rPr>
          <w:rFonts w:eastAsia="Times New Roman"/>
          <w:bCs/>
          <w:color w:val="000000"/>
          <w:szCs w:val="24"/>
        </w:rPr>
        <w:t>Θεοχάρη</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Εθνικής Άμ</w:t>
      </w:r>
      <w:r>
        <w:rPr>
          <w:rFonts w:eastAsia="Times New Roman"/>
          <w:bCs/>
          <w:color w:val="000000"/>
          <w:szCs w:val="24"/>
        </w:rPr>
        <w:t>υνας,</w:t>
      </w:r>
      <w:r>
        <w:rPr>
          <w:rFonts w:eastAsia="Times New Roman"/>
          <w:b/>
          <w:bCs/>
          <w:color w:val="000000"/>
          <w:szCs w:val="24"/>
        </w:rPr>
        <w:t xml:space="preserve"> </w:t>
      </w:r>
      <w:r>
        <w:rPr>
          <w:rFonts w:eastAsia="Times New Roman"/>
          <w:color w:val="000000"/>
          <w:szCs w:val="24"/>
        </w:rPr>
        <w:t xml:space="preserve">σχετικά με την απαξίωση των Ελληνικών Αμυντικών Συστημάτων (ΕΑΣ) με την παραχώρηση της καταστροφής παλαιών </w:t>
      </w:r>
      <w:proofErr w:type="spellStart"/>
      <w:r>
        <w:rPr>
          <w:rFonts w:eastAsia="Times New Roman"/>
          <w:color w:val="000000"/>
          <w:szCs w:val="24"/>
        </w:rPr>
        <w:t>πυρομαχικών</w:t>
      </w:r>
      <w:proofErr w:type="spellEnd"/>
      <w:r>
        <w:rPr>
          <w:rFonts w:eastAsia="Times New Roman"/>
          <w:color w:val="000000"/>
          <w:szCs w:val="24"/>
        </w:rPr>
        <w:t xml:space="preserve"> σε ιδιώτη, δεν θα συζητηθεί λόγω κωλύματος του Αναπληρωτή Υπουργού Εθνικής Άμυνας, κ. Δημητρίου Βίτσα, με αιτία ανειλημμένες υποχρε</w:t>
      </w:r>
      <w:r>
        <w:rPr>
          <w:rFonts w:eastAsia="Times New Roman"/>
          <w:color w:val="000000"/>
          <w:szCs w:val="24"/>
        </w:rPr>
        <w:t xml:space="preserve">ώσεις. </w:t>
      </w:r>
    </w:p>
    <w:p w14:paraId="5528AF66"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Κύριοι συνάδελφοι, υπάρχει και σχετική επιστολή από τον Γραμματέα της Κυβέρνησης που βεβαιώνει τις αιτίες, τις οποίες ακούσατε. Να κάνουμε και κανένα ευχέλαιο μήπως και τη Δευτέρα έχουμε περισσότερες ερωτήσεις.</w:t>
      </w:r>
    </w:p>
    <w:p w14:paraId="5528AF67" w14:textId="77777777" w:rsidR="00D67C45" w:rsidRDefault="00A23C64">
      <w:pPr>
        <w:spacing w:after="0" w:line="600" w:lineRule="auto"/>
        <w:ind w:firstLine="720"/>
        <w:contextualSpacing/>
        <w:jc w:val="both"/>
        <w:rPr>
          <w:rFonts w:eastAsia="Times New Roman"/>
          <w:color w:val="000000"/>
          <w:szCs w:val="24"/>
        </w:rPr>
      </w:pPr>
      <w:r>
        <w:rPr>
          <w:rFonts w:eastAsia="Times New Roman"/>
          <w:b/>
          <w:color w:val="000000"/>
          <w:szCs w:val="24"/>
        </w:rPr>
        <w:lastRenderedPageBreak/>
        <w:t xml:space="preserve">ΕΛΕΝΗ ΖΑΡΟΥΛΙΑ: </w:t>
      </w:r>
      <w:r>
        <w:rPr>
          <w:rFonts w:eastAsia="Times New Roman"/>
          <w:color w:val="000000"/>
          <w:szCs w:val="24"/>
        </w:rPr>
        <w:t xml:space="preserve">Κύριε Πρόεδρε, μπορώ </w:t>
      </w:r>
      <w:r>
        <w:rPr>
          <w:rFonts w:eastAsia="Times New Roman"/>
          <w:color w:val="000000"/>
          <w:szCs w:val="24"/>
        </w:rPr>
        <w:t>να έχω τον λόγο;</w:t>
      </w:r>
    </w:p>
    <w:p w14:paraId="5528AF68" w14:textId="77777777" w:rsidR="00D67C45" w:rsidRDefault="00A23C64">
      <w:pPr>
        <w:spacing w:after="0" w:line="600" w:lineRule="auto"/>
        <w:ind w:firstLine="720"/>
        <w:contextualSpacing/>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 xml:space="preserve">Κυρία </w:t>
      </w:r>
      <w:proofErr w:type="spellStart"/>
      <w:r>
        <w:rPr>
          <w:rFonts w:eastAsia="Times New Roman"/>
          <w:color w:val="000000"/>
          <w:szCs w:val="24"/>
        </w:rPr>
        <w:t>Ζαρούλια</w:t>
      </w:r>
      <w:proofErr w:type="spellEnd"/>
      <w:r>
        <w:rPr>
          <w:rFonts w:eastAsia="Times New Roman"/>
          <w:color w:val="000000"/>
          <w:szCs w:val="24"/>
        </w:rPr>
        <w:t>, ξέρετε ότι αυτά είναι εκτός Κανονισμού. Δεν το επιτρέπει ο Κανονισμός. Παρά ταύτα επειδή συνηθίζεται να δίνεται ο λόγος -υποθέτω ότι έχει αναβληθεί πολλές φορές η ερώτηση- έχετε τον λόγο για</w:t>
      </w:r>
      <w:r>
        <w:rPr>
          <w:rFonts w:eastAsia="Times New Roman"/>
          <w:color w:val="000000"/>
          <w:szCs w:val="24"/>
        </w:rPr>
        <w:t xml:space="preserve"> ένα λεπτό.</w:t>
      </w:r>
    </w:p>
    <w:p w14:paraId="5528AF69" w14:textId="77777777" w:rsidR="00D67C45" w:rsidRDefault="00A23C64">
      <w:pPr>
        <w:spacing w:after="0" w:line="600" w:lineRule="auto"/>
        <w:ind w:firstLine="720"/>
        <w:contextualSpacing/>
        <w:jc w:val="both"/>
        <w:rPr>
          <w:rFonts w:eastAsia="Times New Roman"/>
          <w:color w:val="000000"/>
          <w:szCs w:val="24"/>
        </w:rPr>
      </w:pPr>
      <w:r>
        <w:rPr>
          <w:rFonts w:eastAsia="Times New Roman"/>
          <w:b/>
          <w:color w:val="000000"/>
          <w:szCs w:val="24"/>
        </w:rPr>
        <w:t xml:space="preserve">ΕΛΕΝΗ ΖΑΡΟΥΛΙΑ: </w:t>
      </w:r>
      <w:r>
        <w:rPr>
          <w:rFonts w:eastAsia="Times New Roman"/>
          <w:color w:val="000000"/>
          <w:szCs w:val="24"/>
        </w:rPr>
        <w:t>Ευχαριστώ, κύριε Πρόεδρε.</w:t>
      </w:r>
    </w:p>
    <w:p w14:paraId="5528AF6A"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Το θέμα ήταν για τον Δήμο Καβάλας, ο οποίος συμμετείχε σε μια τουριστική έκθεση στην Κωνσταντινούπολη και ήταν μαζί με το ψευδοκράτος. Αυτή η πράξη του έχει εκθέσει την Ελλάδα παγκοσμίως. Οι δήμοι δεν έ</w:t>
      </w:r>
      <w:r>
        <w:rPr>
          <w:rFonts w:eastAsia="Times New Roman"/>
          <w:color w:val="000000"/>
          <w:szCs w:val="24"/>
        </w:rPr>
        <w:t xml:space="preserve">χουν υποχρέωση να διενεργούν διεθνή τουριστική προβολή, αρμοδιότητα του ΕΟΤ, αλλά να ασχολούνται με τις τοπικές υποθέσεις. </w:t>
      </w:r>
    </w:p>
    <w:p w14:paraId="5528AF6B"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Από την άλλη υπάρχει ένα εύλογο ενδιαφέρον για την ανάπτυξη της οικονομίας μέσω του τουρισμού. Προηγούνται, όμως, τα πάγια συμφέροντ</w:t>
      </w:r>
      <w:r>
        <w:rPr>
          <w:rFonts w:eastAsia="Times New Roman"/>
          <w:color w:val="000000"/>
          <w:szCs w:val="24"/>
        </w:rPr>
        <w:t xml:space="preserve">α του ελληνικού έθνους και του κυπριακού ελληνισμού. Εφόσον η έκθεση διοργανώνονταν στην Κωνσταντινούπολη και γνωρίζοντας την προβοκατόρικη πολιτική των Τούρκων για έμμεση αναγνώριση του ψευδοκράτους, όφειλε </w:t>
      </w:r>
      <w:r>
        <w:rPr>
          <w:rFonts w:eastAsia="Times New Roman"/>
          <w:color w:val="000000"/>
          <w:szCs w:val="24"/>
        </w:rPr>
        <w:lastRenderedPageBreak/>
        <w:t>ο Δήμος Καβάλας είτε να έρθει σε προηγούμενη επι</w:t>
      </w:r>
      <w:r>
        <w:rPr>
          <w:rFonts w:eastAsia="Times New Roman"/>
          <w:color w:val="000000"/>
          <w:szCs w:val="24"/>
        </w:rPr>
        <w:t>κοινωνία με τον ΕΟΤ ή το Υπουργείο Εξωτερικών είτε, έστω εκ των υστέρων, να προβεί σε διαμαρτυρία προς τους διοργανωτές ή να ενημερώσει το Προξενείο της Ελλάδας στην Κωνσταντινούπολη. Δεν έκανε, όμως, τίποτε απολύτως από όλα αυτά.</w:t>
      </w:r>
    </w:p>
    <w:p w14:paraId="5528AF6C" w14:textId="77777777" w:rsidR="00D67C45" w:rsidRDefault="00A23C64">
      <w:pPr>
        <w:spacing w:after="0" w:line="600" w:lineRule="auto"/>
        <w:ind w:firstLine="720"/>
        <w:contextualSpacing/>
        <w:jc w:val="both"/>
        <w:rPr>
          <w:rFonts w:eastAsia="Times New Roman"/>
          <w:color w:val="000000"/>
          <w:szCs w:val="24"/>
        </w:rPr>
      </w:pPr>
      <w:r>
        <w:rPr>
          <w:rFonts w:eastAsia="Times New Roman"/>
          <w:b/>
          <w:color w:val="000000"/>
          <w:szCs w:val="24"/>
        </w:rPr>
        <w:t>ΠΡΟΕΔΡΕΥΩΝ (Νικήτας Κακλα</w:t>
      </w:r>
      <w:r>
        <w:rPr>
          <w:rFonts w:eastAsia="Times New Roman"/>
          <w:b/>
          <w:color w:val="000000"/>
          <w:szCs w:val="24"/>
        </w:rPr>
        <w:t xml:space="preserve">μάνης): </w:t>
      </w:r>
      <w:r>
        <w:rPr>
          <w:rFonts w:eastAsia="Times New Roman"/>
          <w:color w:val="000000"/>
          <w:szCs w:val="24"/>
        </w:rPr>
        <w:t>Εσείς τώρα, όμως, αναπτύσσετε την ερώτησή σας.</w:t>
      </w:r>
    </w:p>
    <w:p w14:paraId="5528AF6D" w14:textId="77777777" w:rsidR="00D67C45" w:rsidRDefault="00A23C64">
      <w:pPr>
        <w:spacing w:after="0" w:line="600" w:lineRule="auto"/>
        <w:ind w:firstLine="720"/>
        <w:contextualSpacing/>
        <w:jc w:val="both"/>
        <w:rPr>
          <w:rFonts w:eastAsia="Times New Roman"/>
          <w:color w:val="000000"/>
          <w:szCs w:val="24"/>
        </w:rPr>
      </w:pPr>
      <w:r>
        <w:rPr>
          <w:rFonts w:eastAsia="Times New Roman"/>
          <w:b/>
          <w:color w:val="000000"/>
          <w:szCs w:val="24"/>
        </w:rPr>
        <w:t xml:space="preserve">ΕΛΕΝΗ ΖΑΡΟΥΛΙΑ: </w:t>
      </w:r>
      <w:r>
        <w:rPr>
          <w:rFonts w:eastAsia="Times New Roman"/>
          <w:color w:val="000000"/>
          <w:szCs w:val="24"/>
        </w:rPr>
        <w:t>Όχι</w:t>
      </w:r>
      <w:r>
        <w:rPr>
          <w:rFonts w:eastAsia="Times New Roman"/>
          <w:color w:val="000000"/>
          <w:szCs w:val="24"/>
        </w:rPr>
        <w:t>,</w:t>
      </w:r>
      <w:r>
        <w:rPr>
          <w:rFonts w:eastAsia="Times New Roman"/>
          <w:color w:val="000000"/>
          <w:szCs w:val="24"/>
        </w:rPr>
        <w:t xml:space="preserve"> δεν αναπτύσσω. Καταγγέλλω την ανθελληνική στάση του Δήμου Καβάλας. Η συμπεριφορά αυτή δεν συμβαδίζει με τις αποφάσεις 541 και 550 του Συμβουλίου Ασφαλείας του ΟΗΕ, που καλούν τα κρ</w:t>
      </w:r>
      <w:r>
        <w:rPr>
          <w:rFonts w:eastAsia="Times New Roman"/>
          <w:color w:val="000000"/>
          <w:szCs w:val="24"/>
        </w:rPr>
        <w:t>άτη</w:t>
      </w:r>
      <w:r>
        <w:rPr>
          <w:rFonts w:eastAsia="Times New Roman"/>
          <w:color w:val="000000"/>
          <w:szCs w:val="24"/>
        </w:rPr>
        <w:t xml:space="preserve"> </w:t>
      </w:r>
      <w:r>
        <w:rPr>
          <w:rFonts w:eastAsia="Times New Roman"/>
          <w:color w:val="000000"/>
          <w:szCs w:val="24"/>
        </w:rPr>
        <w:t xml:space="preserve">μέλη να μην αναγνωρίσουν, διευκολύνουν ή βοηθήσουν καθ’ οιονδήποτε τρόπο την αποσχιστική αυτή οντότητα, η οποία επιδιώκει με κάθε τρόπο την αποδοχή της από τη διεθνή </w:t>
      </w:r>
      <w:r>
        <w:rPr>
          <w:rFonts w:eastAsia="Times New Roman"/>
          <w:color w:val="000000"/>
          <w:szCs w:val="24"/>
        </w:rPr>
        <w:t>κ</w:t>
      </w:r>
      <w:r>
        <w:rPr>
          <w:rFonts w:eastAsia="Times New Roman"/>
          <w:color w:val="000000"/>
          <w:szCs w:val="24"/>
        </w:rPr>
        <w:t xml:space="preserve">οινότητα. Είναι μεγάλο ατόπημα και πρέπει η Κυβέρνηση κάτι να κάνει και όχι να αποφεύγει να απαντήσει, κύριε Πρόεδρε. </w:t>
      </w:r>
    </w:p>
    <w:p w14:paraId="5528AF6E"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 xml:space="preserve">Ευχαριστώ. </w:t>
      </w:r>
    </w:p>
    <w:p w14:paraId="5528AF6F" w14:textId="77777777" w:rsidR="00D67C45" w:rsidRDefault="00A23C64">
      <w:pPr>
        <w:spacing w:after="0" w:line="600" w:lineRule="auto"/>
        <w:ind w:firstLine="720"/>
        <w:contextualSpacing/>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Κυρίες και κύριοι συνάδελφοι, προχωρούμε στην έβδομη με αριθμό 462/9-2-</w:t>
      </w:r>
      <w:r>
        <w:rPr>
          <w:rFonts w:eastAsia="Times New Roman"/>
          <w:color w:val="000000"/>
          <w:szCs w:val="24"/>
        </w:rPr>
        <w:lastRenderedPageBreak/>
        <w:t>2017 επίκαιρη ερώτηση</w:t>
      </w:r>
      <w:r>
        <w:rPr>
          <w:rFonts w:eastAsia="Times New Roman"/>
          <w:color w:val="000000"/>
          <w:szCs w:val="24"/>
        </w:rPr>
        <w:t xml:space="preserve"> δεύτερου κύκλου του Βουλευτή Β΄ Αθηνών της Δημοκρατικής Συμπαράταξης ΠΑΣΟΚ</w:t>
      </w:r>
      <w:r>
        <w:rPr>
          <w:rFonts w:eastAsia="Times New Roman"/>
          <w:color w:val="000000"/>
          <w:szCs w:val="24"/>
        </w:rPr>
        <w:t xml:space="preserve"> </w:t>
      </w:r>
      <w:r>
        <w:rPr>
          <w:rFonts w:eastAsia="Times New Roman"/>
          <w:color w:val="000000"/>
          <w:szCs w:val="24"/>
        </w:rPr>
        <w:t xml:space="preserve">- </w:t>
      </w:r>
      <w:r>
        <w:rPr>
          <w:rFonts w:eastAsia="Times New Roman"/>
          <w:color w:val="000000"/>
          <w:szCs w:val="24"/>
        </w:rPr>
        <w:t>ΔΗΜΑΡ κ.</w:t>
      </w:r>
      <w:r>
        <w:rPr>
          <w:rFonts w:eastAsia="Times New Roman"/>
          <w:color w:val="000000"/>
          <w:szCs w:val="24"/>
        </w:rPr>
        <w:t xml:space="preserve"> </w:t>
      </w:r>
      <w:r>
        <w:rPr>
          <w:rFonts w:eastAsia="Times New Roman"/>
          <w:bCs/>
          <w:color w:val="000000"/>
          <w:szCs w:val="24"/>
        </w:rPr>
        <w:t>Ανδρέα Λοβέρδου,</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Ψηφιακής Πολιτικής, Τηλεπικοινωνιών και Ενημέρωσης</w:t>
      </w:r>
      <w:r>
        <w:rPr>
          <w:rFonts w:eastAsia="Times New Roman"/>
          <w:bCs/>
          <w:color w:val="000000"/>
          <w:szCs w:val="24"/>
        </w:rPr>
        <w:t xml:space="preserve">, </w:t>
      </w:r>
      <w:r>
        <w:rPr>
          <w:rFonts w:eastAsia="Times New Roman"/>
          <w:color w:val="000000"/>
          <w:szCs w:val="24"/>
        </w:rPr>
        <w:t xml:space="preserve">σχετικά με τα ΕΛΤΑ και την καταβολή </w:t>
      </w:r>
      <w:proofErr w:type="spellStart"/>
      <w:r>
        <w:rPr>
          <w:rFonts w:eastAsia="Times New Roman"/>
          <w:color w:val="000000"/>
          <w:szCs w:val="24"/>
        </w:rPr>
        <w:t>οφειλομένων</w:t>
      </w:r>
      <w:proofErr w:type="spellEnd"/>
      <w:r>
        <w:rPr>
          <w:rFonts w:eastAsia="Times New Roman"/>
          <w:color w:val="000000"/>
          <w:szCs w:val="24"/>
        </w:rPr>
        <w:t xml:space="preserve"> του </w:t>
      </w:r>
      <w:r>
        <w:rPr>
          <w:rFonts w:eastAsia="Times New Roman"/>
          <w:color w:val="000000"/>
          <w:szCs w:val="24"/>
        </w:rPr>
        <w:t>δ</w:t>
      </w:r>
      <w:r>
        <w:rPr>
          <w:rFonts w:eastAsia="Times New Roman"/>
          <w:color w:val="000000"/>
          <w:szCs w:val="24"/>
        </w:rPr>
        <w:t>ημοσίου.</w:t>
      </w:r>
    </w:p>
    <w:p w14:paraId="5528AF70"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Είναι παρών ο αρμόδιο</w:t>
      </w:r>
      <w:r>
        <w:rPr>
          <w:rFonts w:eastAsia="Times New Roman"/>
          <w:color w:val="000000"/>
          <w:szCs w:val="24"/>
        </w:rPr>
        <w:t xml:space="preserve">ς Υπουργός, κ. Νικόλαος Παππάς, ο οποίος και θα απαντήσει. </w:t>
      </w:r>
    </w:p>
    <w:p w14:paraId="5528AF71"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Κύριε Λοβέρδο, έχετε τον λόγο.</w:t>
      </w:r>
    </w:p>
    <w:p w14:paraId="5528AF72" w14:textId="77777777" w:rsidR="00D67C45" w:rsidRDefault="00A23C64">
      <w:pPr>
        <w:spacing w:after="0" w:line="600" w:lineRule="auto"/>
        <w:ind w:firstLine="720"/>
        <w:contextualSpacing/>
        <w:jc w:val="both"/>
        <w:rPr>
          <w:rFonts w:eastAsia="Times New Roman"/>
          <w:color w:val="000000"/>
          <w:szCs w:val="24"/>
        </w:rPr>
      </w:pPr>
      <w:r>
        <w:rPr>
          <w:rFonts w:eastAsia="Times New Roman"/>
          <w:b/>
          <w:color w:val="000000"/>
          <w:szCs w:val="24"/>
        </w:rPr>
        <w:t xml:space="preserve">ΑΝΔΡΕΑΣ ΛΟΒΕΡΔΟΣ: </w:t>
      </w:r>
      <w:r>
        <w:rPr>
          <w:rFonts w:eastAsia="Times New Roman"/>
          <w:color w:val="000000"/>
          <w:szCs w:val="24"/>
        </w:rPr>
        <w:t>Ευχαριστώ, κύριε Πρόεδρε.</w:t>
      </w:r>
    </w:p>
    <w:p w14:paraId="5528AF73" w14:textId="77777777" w:rsidR="00D67C45" w:rsidRDefault="00A23C64">
      <w:pPr>
        <w:spacing w:after="0" w:line="600" w:lineRule="auto"/>
        <w:ind w:firstLine="720"/>
        <w:contextualSpacing/>
        <w:jc w:val="both"/>
        <w:rPr>
          <w:rFonts w:eastAsia="Times New Roman"/>
          <w:color w:val="000000"/>
          <w:szCs w:val="24"/>
        </w:rPr>
      </w:pPr>
      <w:r>
        <w:rPr>
          <w:rFonts w:eastAsia="Times New Roman"/>
          <w:color w:val="000000"/>
          <w:szCs w:val="24"/>
        </w:rPr>
        <w:t>Αυτά που διαβάσατε, κύριε Πρόεδρε, δώδεκα επίκαιρες ερωτήσεις προς Υπουργούς, από τις οποίες απαντάται η μία, είναι κατάν</w:t>
      </w:r>
      <w:r>
        <w:rPr>
          <w:rFonts w:eastAsia="Times New Roman"/>
          <w:color w:val="000000"/>
          <w:szCs w:val="24"/>
        </w:rPr>
        <w:t>τια πρωτοφανής για το Κοινοβούλιο. Μιλάμε για μια Κυβέρνηση αντιδημοκρατική. Δεν θέλει τον έλεγχο. Δεν θέλει να της κάνουν κριτική. Μία ερώτηση στις δώδεκα με Κυβέρνηση που έχει σειρά Υφυπουργών, που μπορούν να καλύψουν μια αδυναμία του Υπουργού τους, επει</w:t>
      </w:r>
      <w:r>
        <w:rPr>
          <w:rFonts w:eastAsia="Times New Roman"/>
          <w:color w:val="000000"/>
          <w:szCs w:val="24"/>
        </w:rPr>
        <w:t xml:space="preserve">δή μπορεί να λείπει στο εξωτερικό, επειδή μπορεί να έχει μια άλλη υποχρέωση; Μια Κυβέρνηση γεμάτη Υφυπουργούς και από τις δώδεκα επίκαιρες ερωτήσεις να συζητείται η μία; Κατάντια </w:t>
      </w:r>
      <w:r>
        <w:rPr>
          <w:rFonts w:eastAsia="Times New Roman"/>
          <w:color w:val="000000"/>
          <w:szCs w:val="24"/>
        </w:rPr>
        <w:t>δ</w:t>
      </w:r>
      <w:r>
        <w:rPr>
          <w:rFonts w:eastAsia="Times New Roman"/>
          <w:color w:val="000000"/>
          <w:szCs w:val="24"/>
        </w:rPr>
        <w:t>ημοκρατίας επί ημερών ΣΥΡΙΖΑ και ΑΝΕΛ!</w:t>
      </w:r>
    </w:p>
    <w:p w14:paraId="5528AF74" w14:textId="77777777" w:rsidR="00D67C45" w:rsidRDefault="00A23C64">
      <w:pPr>
        <w:spacing w:after="0" w:line="600" w:lineRule="auto"/>
        <w:ind w:firstLine="720"/>
        <w:contextualSpacing/>
        <w:jc w:val="both"/>
        <w:rPr>
          <w:rFonts w:eastAsia="Times New Roman"/>
          <w:szCs w:val="24"/>
        </w:rPr>
      </w:pPr>
      <w:r>
        <w:rPr>
          <w:rFonts w:eastAsia="Times New Roman"/>
          <w:szCs w:val="24"/>
        </w:rPr>
        <w:lastRenderedPageBreak/>
        <w:t>Εξαιρώ τον κ. Παππά, διότι και ως Υπο</w:t>
      </w:r>
      <w:r>
        <w:rPr>
          <w:rFonts w:eastAsia="Times New Roman"/>
          <w:szCs w:val="24"/>
        </w:rPr>
        <w:t>υργός Τύπου ήταν πάντα εδώ και τον σφυροκοπούσαμε. Ερχόταν όμως. Κι αν είχε κάποια υποχρέωση, το γραφείο του ενημέρωνε. Το καλό πρέπει να λέγεται και αυτό κάνω αυτή τη στιγμή, γιατί όταν παραδέχεσαι μια εξαίρεση, τότε επιβεβαιώνεις και την ορθότητα της κρι</w:t>
      </w:r>
      <w:r>
        <w:rPr>
          <w:rFonts w:eastAsia="Times New Roman"/>
          <w:szCs w:val="24"/>
        </w:rPr>
        <w:t>τικής σου.</w:t>
      </w:r>
    </w:p>
    <w:p w14:paraId="5528AF75" w14:textId="77777777" w:rsidR="00D67C45" w:rsidRDefault="00A23C64">
      <w:pPr>
        <w:spacing w:line="600" w:lineRule="auto"/>
        <w:ind w:firstLine="720"/>
        <w:contextualSpacing/>
        <w:jc w:val="both"/>
        <w:rPr>
          <w:rFonts w:eastAsia="Times New Roman"/>
          <w:szCs w:val="24"/>
        </w:rPr>
      </w:pPr>
      <w:r>
        <w:rPr>
          <w:rFonts w:eastAsia="Times New Roman"/>
          <w:szCs w:val="24"/>
        </w:rPr>
        <w:t>Κύριε Υπουργέ, η ερώτησή μου ήταν κυριολεκτική γι’ αυτό και λακωνική. Δεν έχω να σας πω στην πρώτη μου τοποθέτηση πολλά. Υπήρχε μια πρακτική, που στο συνδικαλιστικό όργανο του χώρου των ΕΛΤΑ έδινε την εντύπωση ότι ο ΕΛΤΑ απαξιώνεται, με σκοπό να</w:t>
      </w:r>
      <w:r>
        <w:rPr>
          <w:rFonts w:eastAsia="Times New Roman"/>
          <w:szCs w:val="24"/>
        </w:rPr>
        <w:t xml:space="preserve"> κλείσει κάποια στιγμή -διότι η Κυβέρνηση δεν τον θέλει- και αυτό δημιουργούσε και ανησυχία στου</w:t>
      </w:r>
      <w:r>
        <w:rPr>
          <w:rFonts w:eastAsia="Times New Roman"/>
          <w:szCs w:val="24"/>
        </w:rPr>
        <w:t>ς</w:t>
      </w:r>
      <w:r>
        <w:rPr>
          <w:rFonts w:eastAsia="Times New Roman"/>
          <w:szCs w:val="24"/>
        </w:rPr>
        <w:t xml:space="preserve"> Έλληνες και </w:t>
      </w:r>
      <w:r>
        <w:rPr>
          <w:rFonts w:eastAsia="Times New Roman"/>
          <w:szCs w:val="24"/>
        </w:rPr>
        <w:t xml:space="preserve">στις </w:t>
      </w:r>
      <w:r>
        <w:rPr>
          <w:rFonts w:eastAsia="Times New Roman"/>
          <w:szCs w:val="24"/>
        </w:rPr>
        <w:t>Ελληνίδες πολίτες, κυρίως</w:t>
      </w:r>
      <w:r>
        <w:rPr>
          <w:rFonts w:eastAsia="Times New Roman"/>
          <w:szCs w:val="24"/>
        </w:rPr>
        <w:t>,</w:t>
      </w:r>
      <w:r>
        <w:rPr>
          <w:rFonts w:eastAsia="Times New Roman"/>
          <w:szCs w:val="24"/>
        </w:rPr>
        <w:t xml:space="preserve"> κατοίκους απομακρυσμένων περιοχών είτε στους ορεινούς όγκους είτε στις νησιωτικές περιοχές της χώρας.</w:t>
      </w:r>
    </w:p>
    <w:p w14:paraId="5528AF76" w14:textId="77777777" w:rsidR="00D67C45" w:rsidRDefault="00A23C64">
      <w:pPr>
        <w:spacing w:line="600" w:lineRule="auto"/>
        <w:ind w:firstLine="720"/>
        <w:contextualSpacing/>
        <w:jc w:val="both"/>
        <w:rPr>
          <w:rFonts w:eastAsia="Times New Roman"/>
          <w:szCs w:val="24"/>
        </w:rPr>
      </w:pPr>
      <w:r>
        <w:rPr>
          <w:rFonts w:eastAsia="Times New Roman"/>
          <w:szCs w:val="24"/>
        </w:rPr>
        <w:t>Σήμερα εγώ ε</w:t>
      </w:r>
      <w:r>
        <w:rPr>
          <w:rFonts w:eastAsia="Times New Roman"/>
          <w:szCs w:val="24"/>
        </w:rPr>
        <w:t xml:space="preserve">ίμαι σε θέση να βεβαιώσω το Σώμα ότι εσείς και με το συνδικάτο έχετε επαφή και χθες βρεθήκατε και σήμερα, μετά από τη δική μας συνομιλία εδώ θα βρεθείτε. Υπό την έννοια αυτή αναγνωρίζω ότι θέλετε να δώσετε λύση στο πρόβλημα. Το </w:t>
      </w:r>
      <w:r>
        <w:rPr>
          <w:rFonts w:eastAsia="Times New Roman"/>
          <w:szCs w:val="24"/>
        </w:rPr>
        <w:lastRenderedPageBreak/>
        <w:t>πρόβλημα, κύριε Πρόεδρε -και</w:t>
      </w:r>
      <w:r>
        <w:rPr>
          <w:rFonts w:eastAsia="Times New Roman"/>
          <w:szCs w:val="24"/>
        </w:rPr>
        <w:t xml:space="preserve"> με αυτό κλείνω- έχει δύο διαστάσεις. Η πρώτη διάσταση σχετίζεται με οφειλή του δημοσίου, που η </w:t>
      </w:r>
      <w:r>
        <w:rPr>
          <w:rFonts w:eastAsia="Times New Roman"/>
          <w:szCs w:val="24"/>
        </w:rPr>
        <w:t>«</w:t>
      </w:r>
      <w:proofErr w:type="spellStart"/>
      <w:r>
        <w:rPr>
          <w:rFonts w:eastAsia="Times New Roman"/>
          <w:szCs w:val="24"/>
          <w:lang w:val="en-US"/>
        </w:rPr>
        <w:t>Price</w:t>
      </w:r>
      <w:r>
        <w:rPr>
          <w:rFonts w:eastAsia="Times New Roman"/>
          <w:szCs w:val="24"/>
          <w:lang w:val="en-US"/>
        </w:rPr>
        <w:t>w</w:t>
      </w:r>
      <w:r>
        <w:rPr>
          <w:rFonts w:eastAsia="Times New Roman"/>
          <w:szCs w:val="24"/>
          <w:lang w:val="en-US"/>
        </w:rPr>
        <w:t>aterhouse</w:t>
      </w:r>
      <w:proofErr w:type="spellEnd"/>
      <w:r>
        <w:rPr>
          <w:rFonts w:eastAsia="Times New Roman"/>
          <w:szCs w:val="24"/>
        </w:rPr>
        <w:t>»</w:t>
      </w:r>
      <w:r>
        <w:rPr>
          <w:rFonts w:eastAsia="Times New Roman"/>
          <w:szCs w:val="24"/>
        </w:rPr>
        <w:t xml:space="preserve"> για τα έτη 2013 2016</w:t>
      </w:r>
      <w:r>
        <w:rPr>
          <w:rFonts w:eastAsia="Times New Roman"/>
          <w:szCs w:val="24"/>
        </w:rPr>
        <w:t>,</w:t>
      </w:r>
      <w:r>
        <w:rPr>
          <w:rFonts w:eastAsia="Times New Roman"/>
          <w:szCs w:val="24"/>
        </w:rPr>
        <w:t xml:space="preserve"> την ανάγει στα 200 εκατομμύρια ευρώ. Αμοιβή για την παροχή καθολικών υπηρεσιών, περί αυτού πρόκειται. Και δεύτερον, σε ό,τι αφορά διαγωνιστικές διαδικασίες που διενεργούνται –ΕΥΔΑΠ ας πούμε ή άλλες- υπήρχαν φαινόμενα είτε αυθαίρετου αποκλεισμού της συμμετ</w:t>
      </w:r>
      <w:r>
        <w:rPr>
          <w:rFonts w:eastAsia="Times New Roman"/>
          <w:szCs w:val="24"/>
        </w:rPr>
        <w:t>οχής των ΕΛΤΑ είτε «</w:t>
      </w:r>
      <w:proofErr w:type="spellStart"/>
      <w:r>
        <w:rPr>
          <w:rFonts w:eastAsia="Times New Roman"/>
          <w:szCs w:val="24"/>
        </w:rPr>
        <w:t>στρεψολειτουργίας</w:t>
      </w:r>
      <w:proofErr w:type="spellEnd"/>
      <w:r>
        <w:rPr>
          <w:rFonts w:eastAsia="Times New Roman"/>
          <w:szCs w:val="24"/>
        </w:rPr>
        <w:t>» των διαγωνισμών, με σκοπό να ωφεληθούν ανταγωνιστές.</w:t>
      </w:r>
    </w:p>
    <w:p w14:paraId="5528AF77" w14:textId="77777777" w:rsidR="00D67C45" w:rsidRDefault="00A23C64">
      <w:pPr>
        <w:spacing w:line="600" w:lineRule="auto"/>
        <w:ind w:firstLine="720"/>
        <w:contextualSpacing/>
        <w:jc w:val="both"/>
        <w:rPr>
          <w:rFonts w:eastAsia="Times New Roman"/>
          <w:szCs w:val="24"/>
        </w:rPr>
      </w:pPr>
      <w:r>
        <w:rPr>
          <w:rFonts w:eastAsia="Times New Roman"/>
          <w:szCs w:val="24"/>
        </w:rPr>
        <w:t>Αυτά ήταν τα δύο ερωτήματά μου, κύριε Υπουργέ, και θέλω τις απαντήσεις σας.</w:t>
      </w:r>
    </w:p>
    <w:p w14:paraId="5528AF78" w14:textId="77777777" w:rsidR="00D67C45" w:rsidRDefault="00A23C64">
      <w:pPr>
        <w:spacing w:line="600" w:lineRule="auto"/>
        <w:ind w:firstLine="720"/>
        <w:contextualSpacing/>
        <w:jc w:val="both"/>
        <w:rPr>
          <w:rFonts w:eastAsia="Times New Roman"/>
          <w:szCs w:val="24"/>
        </w:rPr>
      </w:pPr>
      <w:r>
        <w:rPr>
          <w:rFonts w:eastAsia="Times New Roman"/>
          <w:szCs w:val="24"/>
        </w:rPr>
        <w:t>Ευχαριστώ.</w:t>
      </w:r>
    </w:p>
    <w:p w14:paraId="5528AF79"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Παππά. Έχετε τον λόγο.</w:t>
      </w:r>
    </w:p>
    <w:p w14:paraId="5528AF7A" w14:textId="77777777" w:rsidR="00D67C45" w:rsidRDefault="00A23C64">
      <w:pPr>
        <w:spacing w:line="600" w:lineRule="auto"/>
        <w:ind w:firstLine="720"/>
        <w:contextualSpacing/>
        <w:jc w:val="both"/>
        <w:rPr>
          <w:rFonts w:eastAsia="Times New Roman"/>
          <w:szCs w:val="24"/>
        </w:rPr>
      </w:pPr>
      <w:r>
        <w:rPr>
          <w:rFonts w:eastAsia="Times New Roman"/>
          <w:b/>
          <w:szCs w:val="24"/>
        </w:rPr>
        <w:t>ΝΙΚΟΛΑΟ</w:t>
      </w:r>
      <w:r>
        <w:rPr>
          <w:rFonts w:eastAsia="Times New Roman"/>
          <w:b/>
          <w:szCs w:val="24"/>
        </w:rPr>
        <w:t>Σ ΠΑΠΠΑΣ (Υπουργός Ψηφιακής Πολιτικής, Τηλεπικοινωνιών και Ενημέρωσης):</w:t>
      </w:r>
      <w:r>
        <w:rPr>
          <w:rFonts w:eastAsia="Times New Roman"/>
          <w:szCs w:val="24"/>
        </w:rPr>
        <w:t xml:space="preserve"> Ευχαριστώ, κύριε Πρόεδρε.</w:t>
      </w:r>
    </w:p>
    <w:p w14:paraId="5528AF7B" w14:textId="77777777" w:rsidR="00D67C45" w:rsidRDefault="00A23C64">
      <w:pPr>
        <w:spacing w:line="600" w:lineRule="auto"/>
        <w:ind w:firstLine="720"/>
        <w:contextualSpacing/>
        <w:jc w:val="both"/>
        <w:rPr>
          <w:rFonts w:eastAsia="Times New Roman"/>
          <w:szCs w:val="24"/>
        </w:rPr>
      </w:pPr>
      <w:r>
        <w:rPr>
          <w:rFonts w:eastAsia="Times New Roman"/>
          <w:szCs w:val="24"/>
        </w:rPr>
        <w:t>Κύριε Λοβέρδο, νομίζω ότι αυτή η Κυβέρνηση και δι</w:t>
      </w:r>
      <w:r>
        <w:rPr>
          <w:rFonts w:eastAsia="Times New Roman"/>
          <w:szCs w:val="24"/>
        </w:rPr>
        <w:t>ά</w:t>
      </w:r>
      <w:r>
        <w:rPr>
          <w:rFonts w:eastAsia="Times New Roman"/>
          <w:szCs w:val="24"/>
        </w:rPr>
        <w:t xml:space="preserve"> του Πρωθυπουργού</w:t>
      </w:r>
      <w:r>
        <w:rPr>
          <w:rFonts w:eastAsia="Times New Roman"/>
          <w:szCs w:val="24"/>
        </w:rPr>
        <w:t>,</w:t>
      </w:r>
      <w:r>
        <w:rPr>
          <w:rFonts w:eastAsia="Times New Roman"/>
          <w:szCs w:val="24"/>
        </w:rPr>
        <w:t xml:space="preserve"> έχει αποδείξει ότι ζητά και επιθυμεί την κοινο</w:t>
      </w:r>
      <w:r>
        <w:rPr>
          <w:rFonts w:eastAsia="Times New Roman"/>
          <w:szCs w:val="24"/>
        </w:rPr>
        <w:lastRenderedPageBreak/>
        <w:t xml:space="preserve">βουλευτική διαδικασία και τον κοινοβουλευτικό έλεγχο και νομίζω ότι είναι άδικη η κριτική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οποία εκτοξεύσατε στην πρώτη σας τοποθέτηση.</w:t>
      </w:r>
    </w:p>
    <w:p w14:paraId="5528AF7C" w14:textId="77777777" w:rsidR="00D67C45" w:rsidRDefault="00A23C64">
      <w:pPr>
        <w:spacing w:line="600" w:lineRule="auto"/>
        <w:ind w:firstLine="720"/>
        <w:contextualSpacing/>
        <w:jc w:val="both"/>
        <w:rPr>
          <w:rFonts w:eastAsia="Times New Roman"/>
          <w:szCs w:val="24"/>
        </w:rPr>
      </w:pPr>
      <w:r>
        <w:rPr>
          <w:rFonts w:eastAsia="Times New Roman"/>
          <w:szCs w:val="24"/>
        </w:rPr>
        <w:t>Η ιστορία των ΕΛΤΑ είναι μια ιστορία εγκατάλειψης -κατά την γνώμη μου-</w:t>
      </w:r>
      <w:r>
        <w:rPr>
          <w:rFonts w:eastAsia="Times New Roman"/>
          <w:szCs w:val="24"/>
        </w:rPr>
        <w:t>, μεθοδευμένης. Και μάλιστα μια ιστορία μεθοδευμένης εγκατάλειψης των προηγούμενων ετών και θα σας εξηγήσω τι εννοώ. Το 1998</w:t>
      </w:r>
      <w:r>
        <w:rPr>
          <w:rFonts w:eastAsia="Times New Roman"/>
          <w:szCs w:val="24"/>
        </w:rPr>
        <w:t>,</w:t>
      </w:r>
      <w:r>
        <w:rPr>
          <w:rFonts w:eastAsia="Times New Roman"/>
          <w:szCs w:val="24"/>
        </w:rPr>
        <w:t xml:space="preserve"> είχαν </w:t>
      </w:r>
      <w:proofErr w:type="spellStart"/>
      <w:r>
        <w:rPr>
          <w:rFonts w:eastAsia="Times New Roman"/>
          <w:szCs w:val="24"/>
        </w:rPr>
        <w:t>προικοδοτηθεί</w:t>
      </w:r>
      <w:proofErr w:type="spellEnd"/>
      <w:r>
        <w:rPr>
          <w:rFonts w:eastAsia="Times New Roman"/>
          <w:szCs w:val="24"/>
        </w:rPr>
        <w:t xml:space="preserve"> με 126 δισεκατομμύρια δραχμές. Αυτ</w:t>
      </w:r>
      <w:r>
        <w:rPr>
          <w:rFonts w:eastAsia="Times New Roman"/>
          <w:szCs w:val="24"/>
        </w:rPr>
        <w:t>ά</w:t>
      </w:r>
      <w:r>
        <w:rPr>
          <w:rFonts w:eastAsia="Times New Roman"/>
          <w:szCs w:val="24"/>
        </w:rPr>
        <w:t xml:space="preserve"> είναι 370 εκατομμύρια ευρώ. Θα περίμενε κανείς μια τέτοια «ένεση» από πόρο</w:t>
      </w:r>
      <w:r>
        <w:rPr>
          <w:rFonts w:eastAsia="Times New Roman"/>
          <w:szCs w:val="24"/>
        </w:rPr>
        <w:t>υς του δημοσίου, πραγματικά</w:t>
      </w:r>
      <w:r>
        <w:rPr>
          <w:rFonts w:eastAsia="Times New Roman"/>
          <w:szCs w:val="24"/>
        </w:rPr>
        <w:t>,</w:t>
      </w:r>
      <w:r>
        <w:rPr>
          <w:rFonts w:eastAsia="Times New Roman"/>
          <w:szCs w:val="24"/>
        </w:rPr>
        <w:t xml:space="preserve"> να δώσει τη δυνατότητα στα </w:t>
      </w:r>
      <w:r>
        <w:rPr>
          <w:rFonts w:eastAsia="Times New Roman"/>
          <w:szCs w:val="24"/>
        </w:rPr>
        <w:t>Ε</w:t>
      </w:r>
      <w:r>
        <w:rPr>
          <w:rFonts w:eastAsia="Times New Roman"/>
          <w:szCs w:val="24"/>
        </w:rPr>
        <w:t xml:space="preserve">λληνικά </w:t>
      </w:r>
      <w:r>
        <w:rPr>
          <w:rFonts w:eastAsia="Times New Roman"/>
          <w:szCs w:val="24"/>
        </w:rPr>
        <w:t>Τ</w:t>
      </w:r>
      <w:r>
        <w:rPr>
          <w:rFonts w:eastAsia="Times New Roman"/>
          <w:szCs w:val="24"/>
        </w:rPr>
        <w:t>αχυδρομεία να ανασυγκροτηθούν, να προσανατολιστούν στα καινούρ</w:t>
      </w:r>
      <w:r>
        <w:rPr>
          <w:rFonts w:eastAsia="Times New Roman"/>
          <w:szCs w:val="24"/>
        </w:rPr>
        <w:t>γ</w:t>
      </w:r>
      <w:r>
        <w:rPr>
          <w:rFonts w:eastAsia="Times New Roman"/>
          <w:szCs w:val="24"/>
        </w:rPr>
        <w:t>ια προϊόντα. Διότι αντιλαμβάνεστε κι εσείς ότι με την πρόοδο της τεχνολογίας</w:t>
      </w:r>
      <w:r>
        <w:rPr>
          <w:rFonts w:eastAsia="Times New Roman"/>
          <w:szCs w:val="24"/>
        </w:rPr>
        <w:t>,</w:t>
      </w:r>
      <w:r>
        <w:rPr>
          <w:rFonts w:eastAsia="Times New Roman"/>
          <w:szCs w:val="24"/>
        </w:rPr>
        <w:t xml:space="preserve"> η επιστολική δραστηριότητα οι επιστολές πέφτουν ω</w:t>
      </w:r>
      <w:r>
        <w:rPr>
          <w:rFonts w:eastAsia="Times New Roman"/>
          <w:szCs w:val="24"/>
        </w:rPr>
        <w:t>ς δραστηριότητα και ο προσανατολισμός και το μεγάλο μερίδιο της αγοράς είναι στο δέμα, στο πακέτο. Δεν συνέβη κάτι τέτοιο. Και οι επενδύσεις οι οποίες έγιναν, έγιναν σε μηχανήματα τα οποία είχαν προσανατολισμό την επιστολή, η οποία ακριβώς είχε και διαρκώς</w:t>
      </w:r>
      <w:r>
        <w:rPr>
          <w:rFonts w:eastAsia="Times New Roman"/>
          <w:szCs w:val="24"/>
        </w:rPr>
        <w:t xml:space="preserve"> μειούμενο μερίδιο αγοράς.</w:t>
      </w:r>
    </w:p>
    <w:p w14:paraId="5528AF7D"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Εκτός αυτού υπήρξε και απόπειρα ιδιωτικοποίησης των ταχυμεταφορών, δηλαδή σπασίματος και έγινε το 2008. Δεν ολοκληρώθηκε, βεβαίως, και τα ΕΛΤΑ αντί να έχουν μια διοίκηση η οποία θα προσπαθήσει να τα ανασυγκροτήσει, </w:t>
      </w:r>
      <w:r>
        <w:rPr>
          <w:rFonts w:eastAsia="Times New Roman"/>
          <w:szCs w:val="24"/>
        </w:rPr>
        <w:t>ν</w:t>
      </w:r>
      <w:r>
        <w:rPr>
          <w:rFonts w:eastAsia="Times New Roman"/>
          <w:szCs w:val="24"/>
        </w:rPr>
        <w:t>α κοιτάξει πο</w:t>
      </w:r>
      <w:r>
        <w:rPr>
          <w:rFonts w:eastAsia="Times New Roman"/>
          <w:szCs w:val="24"/>
        </w:rPr>
        <w:t xml:space="preserve">ια είναι τα οικονομικά προβλήματα και </w:t>
      </w:r>
      <w:r>
        <w:rPr>
          <w:rFonts w:eastAsia="Times New Roman"/>
          <w:szCs w:val="24"/>
        </w:rPr>
        <w:t>ν</w:t>
      </w:r>
      <w:r>
        <w:rPr>
          <w:rFonts w:eastAsia="Times New Roman"/>
          <w:szCs w:val="24"/>
        </w:rPr>
        <w:t>α τα αντιμετωπίσει, τα πάρκαραν στο ΤΑΙΠΕΔ από το 2011 και περίμεναν απλώς την μοίρα τους. Κα</w:t>
      </w:r>
      <w:r>
        <w:rPr>
          <w:rFonts w:eastAsia="Times New Roman"/>
          <w:szCs w:val="24"/>
        </w:rPr>
        <w:t>μ</w:t>
      </w:r>
      <w:r>
        <w:rPr>
          <w:rFonts w:eastAsia="Times New Roman"/>
          <w:szCs w:val="24"/>
        </w:rPr>
        <w:t>μ</w:t>
      </w:r>
      <w:r>
        <w:rPr>
          <w:rFonts w:eastAsia="Times New Roman"/>
          <w:szCs w:val="24"/>
        </w:rPr>
        <w:t>ιά</w:t>
      </w:r>
      <w:r>
        <w:rPr>
          <w:rFonts w:eastAsia="Times New Roman"/>
          <w:szCs w:val="24"/>
        </w:rPr>
        <w:t xml:space="preserve"> μέριμνα</w:t>
      </w:r>
      <w:r>
        <w:rPr>
          <w:rFonts w:eastAsia="Times New Roman"/>
          <w:szCs w:val="24"/>
        </w:rPr>
        <w:t>,</w:t>
      </w:r>
      <w:r>
        <w:rPr>
          <w:rFonts w:eastAsia="Times New Roman"/>
          <w:szCs w:val="24"/>
        </w:rPr>
        <w:t xml:space="preserve"> βεβαίως, για την καθολική υπηρεσία και όπως επισημάνατε υπάρχει εκκρεμότητα, την οποία πάρα πολύ σύντομα -και </w:t>
      </w:r>
      <w:r>
        <w:rPr>
          <w:rFonts w:eastAsia="Times New Roman"/>
          <w:szCs w:val="24"/>
        </w:rPr>
        <w:t>θα αναφερθώ πιο λεπτομερώς στη δεύτερη μου τοποθέτηση-, θα τη δρομολογήσουμε, για να επιλυθεί σε συνεργασία και με την Εθνική Επιτροπή Τηλεπικοινωνιών και Ταχυδρομείων. Δεν ξεχνάμε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ότι και τα ΕΛΤΑ </w:t>
      </w:r>
      <w:r>
        <w:rPr>
          <w:rFonts w:eastAsia="Times New Roman"/>
          <w:szCs w:val="24"/>
        </w:rPr>
        <w:t xml:space="preserve">απώλεσαν </w:t>
      </w:r>
      <w:r>
        <w:rPr>
          <w:rFonts w:eastAsia="Times New Roman"/>
          <w:szCs w:val="24"/>
        </w:rPr>
        <w:t>και το μερίδιο τους στο Ταχυδρομικό Ταμιε</w:t>
      </w:r>
      <w:r>
        <w:rPr>
          <w:rFonts w:eastAsia="Times New Roman"/>
          <w:szCs w:val="24"/>
        </w:rPr>
        <w:t xml:space="preserve">υτήριο μεθοδευμένα </w:t>
      </w:r>
      <w:r>
        <w:rPr>
          <w:rFonts w:eastAsia="Times New Roman"/>
          <w:szCs w:val="24"/>
        </w:rPr>
        <w:t>επίσης,</w:t>
      </w:r>
      <w:r>
        <w:rPr>
          <w:rFonts w:eastAsia="Times New Roman"/>
          <w:szCs w:val="24"/>
        </w:rPr>
        <w:t xml:space="preserve"> και </w:t>
      </w:r>
      <w:proofErr w:type="spellStart"/>
      <w:r>
        <w:rPr>
          <w:rFonts w:eastAsia="Times New Roman"/>
          <w:szCs w:val="24"/>
        </w:rPr>
        <w:t>απεντάχθηκαν</w:t>
      </w:r>
      <w:proofErr w:type="spellEnd"/>
      <w:r>
        <w:rPr>
          <w:rFonts w:eastAsia="Times New Roman"/>
          <w:szCs w:val="24"/>
        </w:rPr>
        <w:t xml:space="preserve"> και από τα ΕΣΠΑ στο τέλος του 2014. Δύο μεγάλα προγράμματα.</w:t>
      </w:r>
    </w:p>
    <w:p w14:paraId="5528AF7E" w14:textId="77777777" w:rsidR="00D67C45" w:rsidRDefault="00A23C64">
      <w:pPr>
        <w:spacing w:line="600" w:lineRule="auto"/>
        <w:ind w:firstLine="720"/>
        <w:contextualSpacing/>
        <w:jc w:val="both"/>
        <w:rPr>
          <w:rFonts w:eastAsia="Times New Roman"/>
          <w:szCs w:val="24"/>
        </w:rPr>
      </w:pPr>
      <w:r>
        <w:rPr>
          <w:rFonts w:eastAsia="Times New Roman"/>
          <w:szCs w:val="24"/>
        </w:rPr>
        <w:t>Αυτή, λοιπόν, η κατάσταση αυτή τη στιγμή έχει αρχίσει και αντιστρέφεται. Έχουμε εξοικονόμηση πόρων. Έχουμε ήδη εξοικονομήσει 20 εκατομμύρια ευρώ. Ανασυγ</w:t>
      </w:r>
      <w:r>
        <w:rPr>
          <w:rFonts w:eastAsia="Times New Roman"/>
          <w:szCs w:val="24"/>
        </w:rPr>
        <w:t xml:space="preserve">κροτούνται εσωτερικά, διότι έγιναν οι διορισμοί γενικών διευθυντών και διευθυντών με </w:t>
      </w:r>
      <w:r>
        <w:rPr>
          <w:rFonts w:eastAsia="Times New Roman"/>
          <w:szCs w:val="24"/>
        </w:rPr>
        <w:lastRenderedPageBreak/>
        <w:t>διαφανείς εσωτερικές διαδικασίες. Έχουν βελτιώσει την αυτοματοποίησή τους, διότι είχαμε το 40% των καταστημάτων, κύριε Λοβέρδο, τα οποία λειτουργούσαν χειρωνακτικά και αυτ</w:t>
      </w:r>
      <w:r>
        <w:rPr>
          <w:rFonts w:eastAsia="Times New Roman"/>
          <w:szCs w:val="24"/>
        </w:rPr>
        <w:t>ή τη στιγμή έχουν αυτοματοποιηθεί.</w:t>
      </w:r>
    </w:p>
    <w:p w14:paraId="5528AF7F" w14:textId="77777777" w:rsidR="00D67C45" w:rsidRDefault="00A23C64">
      <w:pPr>
        <w:spacing w:line="600" w:lineRule="auto"/>
        <w:ind w:firstLine="720"/>
        <w:contextualSpacing/>
        <w:jc w:val="both"/>
        <w:rPr>
          <w:rFonts w:eastAsia="Times New Roman"/>
          <w:szCs w:val="24"/>
        </w:rPr>
      </w:pPr>
      <w:r>
        <w:rPr>
          <w:rFonts w:eastAsia="Times New Roman"/>
          <w:szCs w:val="24"/>
        </w:rPr>
        <w:t>Ανοίγονται σε καινούργιες αγορές όπως η αγορά ηλεκτρικής ενέργειας και έχουν ήδη τους πρώτους τους πελάτες. Πολλά χρηματοοικονομικά προϊόντα μπορούν και τα εμπορεύονται</w:t>
      </w:r>
      <w:r>
        <w:rPr>
          <w:rFonts w:eastAsia="Times New Roman"/>
          <w:szCs w:val="24"/>
        </w:rPr>
        <w:t>,</w:t>
      </w:r>
      <w:r>
        <w:rPr>
          <w:rFonts w:eastAsia="Times New Roman"/>
          <w:szCs w:val="24"/>
        </w:rPr>
        <w:t xml:space="preserve"> διότι έχουμε τη συνεργασία με την </w:t>
      </w:r>
      <w:proofErr w:type="spellStart"/>
      <w:r>
        <w:rPr>
          <w:rFonts w:eastAsia="Times New Roman"/>
          <w:szCs w:val="24"/>
          <w:lang w:val="en-US"/>
        </w:rPr>
        <w:t>Eurobank</w:t>
      </w:r>
      <w:proofErr w:type="spellEnd"/>
      <w:r>
        <w:rPr>
          <w:rFonts w:eastAsia="Times New Roman"/>
          <w:szCs w:val="24"/>
        </w:rPr>
        <w:t xml:space="preserve"> και ο κα</w:t>
      </w:r>
      <w:r>
        <w:rPr>
          <w:rFonts w:eastAsia="Times New Roman"/>
          <w:szCs w:val="24"/>
        </w:rPr>
        <w:t xml:space="preserve">ινούργιος προσανατολισμός στο δέμα έχει αυξήσει τον τζίρο κατά 20% τον περασμένο χρόνο. </w:t>
      </w:r>
    </w:p>
    <w:p w14:paraId="5528AF80" w14:textId="77777777" w:rsidR="00D67C45" w:rsidRDefault="00A23C64">
      <w:pPr>
        <w:spacing w:line="600" w:lineRule="auto"/>
        <w:ind w:firstLine="720"/>
        <w:contextualSpacing/>
        <w:jc w:val="both"/>
        <w:rPr>
          <w:rFonts w:eastAsia="Times New Roman"/>
          <w:szCs w:val="24"/>
        </w:rPr>
      </w:pPr>
      <w:r>
        <w:rPr>
          <w:rFonts w:eastAsia="Times New Roman"/>
          <w:szCs w:val="24"/>
        </w:rPr>
        <w:t>Έχει υπογραφεί και βρίσκεται εν ισχύι η κοινή υπουργική απόφαση</w:t>
      </w:r>
      <w:r>
        <w:rPr>
          <w:rFonts w:eastAsia="Times New Roman"/>
          <w:szCs w:val="24"/>
        </w:rPr>
        <w:t>,</w:t>
      </w:r>
      <w:r>
        <w:rPr>
          <w:rFonts w:eastAsia="Times New Roman"/>
          <w:szCs w:val="24"/>
        </w:rPr>
        <w:t xml:space="preserve"> που επιτρέπει στα ΕΛΤΑ να ασκούν τον τελωνειακό έλεγχο από τον οποίο και το δημόσιο και ο οργανισμός έ</w:t>
      </w:r>
      <w:r>
        <w:rPr>
          <w:rFonts w:eastAsia="Times New Roman"/>
          <w:szCs w:val="24"/>
        </w:rPr>
        <w:t xml:space="preserve">χουν έσοδα. Δρομολογούνται οι διαδικασίες για την είσπραξη των οφειλών του δημοσίου που δεν είναι ένα μικρό ποσό. Πρέπει να σας πω ότι είναι γύρω στα 26 με 28 εκατομμύρια. Δεν θυμάμαι το ακριβές νούμερο. </w:t>
      </w:r>
    </w:p>
    <w:p w14:paraId="5528AF81" w14:textId="77777777" w:rsidR="00D67C45" w:rsidRDefault="00A23C64">
      <w:pPr>
        <w:spacing w:line="600" w:lineRule="auto"/>
        <w:ind w:firstLine="720"/>
        <w:contextualSpacing/>
        <w:jc w:val="both"/>
        <w:rPr>
          <w:rFonts w:eastAsia="Times New Roman"/>
          <w:szCs w:val="24"/>
        </w:rPr>
      </w:pPr>
      <w:r>
        <w:rPr>
          <w:rFonts w:eastAsia="Times New Roman"/>
          <w:szCs w:val="24"/>
        </w:rPr>
        <w:t>Σε ό,τι αφορά και τη</w:t>
      </w:r>
      <w:r>
        <w:rPr>
          <w:rFonts w:eastAsia="Times New Roman"/>
          <w:szCs w:val="24"/>
        </w:rPr>
        <w:t>ν</w:t>
      </w:r>
      <w:r>
        <w:rPr>
          <w:rFonts w:eastAsia="Times New Roman"/>
          <w:szCs w:val="24"/>
        </w:rPr>
        <w:t xml:space="preserve"> </w:t>
      </w:r>
      <w:r>
        <w:rPr>
          <w:rFonts w:eastAsia="Times New Roman"/>
          <w:szCs w:val="24"/>
        </w:rPr>
        <w:t>γ</w:t>
      </w:r>
      <w:r>
        <w:rPr>
          <w:rFonts w:eastAsia="Times New Roman"/>
          <w:szCs w:val="24"/>
        </w:rPr>
        <w:t xml:space="preserve">ραμματεία </w:t>
      </w:r>
      <w:r>
        <w:rPr>
          <w:rFonts w:eastAsia="Times New Roman"/>
          <w:szCs w:val="24"/>
        </w:rPr>
        <w:t>-</w:t>
      </w:r>
      <w:r>
        <w:rPr>
          <w:rFonts w:eastAsia="Times New Roman"/>
          <w:szCs w:val="24"/>
        </w:rPr>
        <w:t>την οποία είχα στ</w:t>
      </w:r>
      <w:r>
        <w:rPr>
          <w:rFonts w:eastAsia="Times New Roman"/>
          <w:szCs w:val="24"/>
        </w:rPr>
        <w:t>ο χαρτοφυλάκιό μου και πριν τον τελευταίο ανασχηματισμό</w:t>
      </w:r>
      <w:r>
        <w:rPr>
          <w:rFonts w:eastAsia="Times New Roman"/>
          <w:szCs w:val="24"/>
        </w:rPr>
        <w:t>-</w:t>
      </w:r>
      <w:r>
        <w:rPr>
          <w:rFonts w:eastAsia="Times New Roman"/>
          <w:szCs w:val="24"/>
        </w:rPr>
        <w:t xml:space="preserve"> τη Γενική </w:t>
      </w:r>
      <w:r>
        <w:rPr>
          <w:rFonts w:eastAsia="Times New Roman"/>
          <w:szCs w:val="24"/>
        </w:rPr>
        <w:lastRenderedPageBreak/>
        <w:t xml:space="preserve">Γραμματεία Ενημέρωσης, βρισκόμαστε στα τελευταία στάδια και τα χρήματα, οι οφειλές, τα 7 εκατομμύρια, θα καταβληθούν. </w:t>
      </w:r>
    </w:p>
    <w:p w14:paraId="5528AF82" w14:textId="77777777" w:rsidR="00D67C45" w:rsidRDefault="00A23C64">
      <w:pPr>
        <w:spacing w:line="600" w:lineRule="auto"/>
        <w:ind w:firstLine="720"/>
        <w:contextualSpacing/>
        <w:jc w:val="both"/>
        <w:rPr>
          <w:rFonts w:eastAsia="Times New Roman"/>
          <w:szCs w:val="24"/>
        </w:rPr>
      </w:pPr>
      <w:r>
        <w:rPr>
          <w:rFonts w:eastAsia="Times New Roman"/>
          <w:szCs w:val="24"/>
        </w:rPr>
        <w:t>Στους διαγωνισμούς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υπάρχουν φαινόμενα τα οποία μας βάζουν σε πονηρές σκέψεις. Πρέπει να σας πω ότι το 2016</w:t>
      </w:r>
      <w:r>
        <w:rPr>
          <w:rFonts w:eastAsia="Times New Roman"/>
          <w:szCs w:val="24"/>
        </w:rPr>
        <w:t>,</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ενενήντα</w:t>
      </w:r>
      <w:r>
        <w:rPr>
          <w:rFonts w:eastAsia="Times New Roman"/>
          <w:szCs w:val="24"/>
        </w:rPr>
        <w:t xml:space="preserve"> διαγωνισμοί κερδήθηκαν από τα ΕΛΤΑ και τα ΕΛΤΑ χρησιμοποιούν κάθε ένδικο μέσο για να διεκδικούν και να κερδίζουν αυτό που πιστεύουμε όλοι ότι δικαιούν</w:t>
      </w:r>
      <w:r>
        <w:rPr>
          <w:rFonts w:eastAsia="Times New Roman"/>
          <w:szCs w:val="24"/>
        </w:rPr>
        <w:t>ται.</w:t>
      </w:r>
    </w:p>
    <w:p w14:paraId="5528AF83" w14:textId="77777777" w:rsidR="00D67C45" w:rsidRDefault="00A23C64">
      <w:pPr>
        <w:spacing w:line="600" w:lineRule="auto"/>
        <w:ind w:firstLine="720"/>
        <w:contextualSpacing/>
        <w:jc w:val="both"/>
        <w:rPr>
          <w:rFonts w:eastAsia="Times New Roman"/>
          <w:szCs w:val="24"/>
        </w:rPr>
      </w:pPr>
      <w:r>
        <w:rPr>
          <w:rFonts w:eastAsia="Times New Roman"/>
          <w:szCs w:val="24"/>
        </w:rPr>
        <w:t>Θα επανέλθω στη δευτερολογία μου με λεπτομέρειες, αν το επιθυμείτε.</w:t>
      </w:r>
    </w:p>
    <w:p w14:paraId="5528AF84"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Λοβέρδ</w:t>
      </w:r>
      <w:r>
        <w:rPr>
          <w:rFonts w:eastAsia="Times New Roman"/>
          <w:szCs w:val="24"/>
        </w:rPr>
        <w:t>ο</w:t>
      </w:r>
      <w:r>
        <w:rPr>
          <w:rFonts w:eastAsia="Times New Roman"/>
          <w:szCs w:val="24"/>
        </w:rPr>
        <w:t>, έχετε τον λόγο.</w:t>
      </w:r>
    </w:p>
    <w:p w14:paraId="5528AF85" w14:textId="77777777" w:rsidR="00D67C45" w:rsidRDefault="00A23C64">
      <w:pPr>
        <w:spacing w:line="600" w:lineRule="auto"/>
        <w:ind w:firstLine="720"/>
        <w:contextualSpacing/>
        <w:jc w:val="both"/>
        <w:rPr>
          <w:rFonts w:eastAsia="Times New Roman"/>
          <w:szCs w:val="24"/>
        </w:rPr>
      </w:pPr>
      <w:r>
        <w:rPr>
          <w:rFonts w:eastAsia="Times New Roman"/>
          <w:b/>
          <w:szCs w:val="24"/>
        </w:rPr>
        <w:t>ΑΝΔΡΕΑΣ ΛΟΒΕΡΔΟΣ:</w:t>
      </w:r>
      <w:r>
        <w:rPr>
          <w:rFonts w:eastAsia="Times New Roman"/>
          <w:szCs w:val="24"/>
        </w:rPr>
        <w:t xml:space="preserve"> Κύριε Πρόεδρε, τα χαρακτηριστικά των κομμάτων της κεντροαριστεράς και της σοσιαλδημοκρατίας μπορεί να</w:t>
      </w:r>
      <w:r>
        <w:rPr>
          <w:rFonts w:eastAsia="Times New Roman"/>
          <w:szCs w:val="24"/>
        </w:rPr>
        <w:t xml:space="preserve"> είναι α, β ή γ. Η συζήτησή μας είναι άλλη. Ένα από τα βασικά σ’ όλη την Ευρώπη είναι η επαφή με το συνδικαλιστικό κίνημα. Λέω επαφή</w:t>
      </w:r>
      <w:r>
        <w:rPr>
          <w:rFonts w:eastAsia="Times New Roman"/>
          <w:szCs w:val="24"/>
        </w:rPr>
        <w:t>,</w:t>
      </w:r>
      <w:r>
        <w:rPr>
          <w:rFonts w:eastAsia="Times New Roman"/>
          <w:szCs w:val="24"/>
        </w:rPr>
        <w:t xml:space="preserve"> διότι οι λογικές της χειραγώγησης είναι ξένες με μας. Έχω, λοιπόν, τη δυνατότητα και την ευκαιρία</w:t>
      </w:r>
      <w:r>
        <w:rPr>
          <w:rFonts w:eastAsia="Times New Roman"/>
          <w:szCs w:val="24"/>
        </w:rPr>
        <w:t>,</w:t>
      </w:r>
      <w:r>
        <w:rPr>
          <w:rFonts w:eastAsia="Times New Roman"/>
          <w:szCs w:val="24"/>
        </w:rPr>
        <w:t xml:space="preserve"> να έχω συχνή επαφή με τ</w:t>
      </w:r>
      <w:r>
        <w:rPr>
          <w:rFonts w:eastAsia="Times New Roman"/>
          <w:szCs w:val="24"/>
        </w:rPr>
        <w:t>ο συνδικάτο των εργαζομένων στα ΕΛΤΑ και με τον Πρόεδρο τον κ. Βασιλόπουλο αλλά και με άλλα στελέχη.</w:t>
      </w:r>
    </w:p>
    <w:p w14:paraId="5528AF86"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Κύριε Πρόεδρε, προσπάθησα να είμαι πολύ συγκεκριμένος στην επίκαιρη ερώτησή μου, γι’ αυτό και λακωνικός στην </w:t>
      </w:r>
      <w:proofErr w:type="spellStart"/>
      <w:r>
        <w:rPr>
          <w:rFonts w:eastAsia="Times New Roman"/>
          <w:szCs w:val="24"/>
        </w:rPr>
        <w:t>πρωτολογία</w:t>
      </w:r>
      <w:proofErr w:type="spellEnd"/>
      <w:r>
        <w:rPr>
          <w:rFonts w:eastAsia="Times New Roman"/>
          <w:szCs w:val="24"/>
        </w:rPr>
        <w:t xml:space="preserve"> μου και θα κάνω το ίδιο και στη δευ</w:t>
      </w:r>
      <w:r>
        <w:rPr>
          <w:rFonts w:eastAsia="Times New Roman"/>
          <w:szCs w:val="24"/>
        </w:rPr>
        <w:t xml:space="preserve">τερολογία μου. </w:t>
      </w:r>
    </w:p>
    <w:p w14:paraId="5528AF87" w14:textId="77777777" w:rsidR="00D67C45" w:rsidRDefault="00A23C64">
      <w:pPr>
        <w:spacing w:line="600" w:lineRule="auto"/>
        <w:ind w:firstLine="720"/>
        <w:contextualSpacing/>
        <w:jc w:val="both"/>
        <w:rPr>
          <w:rFonts w:eastAsia="Times New Roman"/>
          <w:szCs w:val="24"/>
        </w:rPr>
      </w:pPr>
      <w:r>
        <w:rPr>
          <w:rFonts w:eastAsia="Times New Roman"/>
          <w:szCs w:val="24"/>
        </w:rPr>
        <w:t>Δύο ερωτήματα, κύριε Υπουργέ</w:t>
      </w:r>
      <w:r>
        <w:rPr>
          <w:rFonts w:eastAsia="Times New Roman"/>
          <w:szCs w:val="24"/>
        </w:rPr>
        <w:t>.</w:t>
      </w:r>
      <w:r>
        <w:rPr>
          <w:rFonts w:eastAsia="Times New Roman"/>
          <w:szCs w:val="24"/>
        </w:rPr>
        <w:t xml:space="preserve"> Κατάλαβα καλά από την πρώτη σας απάντηση σε σχέση με τις υποχρεώσεις του δημοσίου απέναντι στα ΕΛΤΑ ότι τις αποδέχεστε. Αποδέχεστε και το ύψος τους τα 200 εκατομμύρια ευρώ ή αυτό είναι υπό συζήτηση; Είναι ύψος </w:t>
      </w:r>
      <w:r>
        <w:rPr>
          <w:rFonts w:eastAsia="Times New Roman"/>
          <w:szCs w:val="24"/>
        </w:rPr>
        <w:t xml:space="preserve">που δεν προσδιορίζουν μόνο οι εργαζόμενοι. Προσδιορίστηκε από την </w:t>
      </w:r>
      <w:r>
        <w:rPr>
          <w:rFonts w:eastAsia="Times New Roman"/>
          <w:szCs w:val="24"/>
        </w:rPr>
        <w:t>«</w:t>
      </w:r>
      <w:proofErr w:type="spellStart"/>
      <w:r>
        <w:rPr>
          <w:rFonts w:eastAsia="Times New Roman"/>
          <w:szCs w:val="24"/>
          <w:lang w:val="en-US"/>
        </w:rPr>
        <w:t>Price</w:t>
      </w:r>
      <w:r>
        <w:rPr>
          <w:rFonts w:eastAsia="Times New Roman"/>
          <w:szCs w:val="24"/>
          <w:lang w:val="en-US"/>
        </w:rPr>
        <w:t>w</w:t>
      </w:r>
      <w:r>
        <w:rPr>
          <w:rFonts w:eastAsia="Times New Roman"/>
          <w:szCs w:val="24"/>
          <w:lang w:val="en-US"/>
        </w:rPr>
        <w:t>aterhouse</w:t>
      </w:r>
      <w:proofErr w:type="spellEnd"/>
      <w:r>
        <w:rPr>
          <w:rFonts w:eastAsia="Times New Roman"/>
          <w:szCs w:val="24"/>
        </w:rPr>
        <w:t>»</w:t>
      </w:r>
      <w:r>
        <w:rPr>
          <w:rFonts w:eastAsia="Times New Roman"/>
          <w:szCs w:val="24"/>
        </w:rPr>
        <w:t xml:space="preserve">, δηλαδή από τρίτο </w:t>
      </w:r>
      <w:proofErr w:type="spellStart"/>
      <w:r>
        <w:rPr>
          <w:rFonts w:eastAsia="Times New Roman"/>
          <w:szCs w:val="24"/>
        </w:rPr>
        <w:t>αξιολογητή</w:t>
      </w:r>
      <w:proofErr w:type="spellEnd"/>
      <w:r>
        <w:rPr>
          <w:rFonts w:eastAsia="Times New Roman"/>
          <w:szCs w:val="24"/>
        </w:rPr>
        <w:t>,</w:t>
      </w:r>
      <w:r>
        <w:rPr>
          <w:rFonts w:eastAsia="Times New Roman"/>
          <w:szCs w:val="24"/>
        </w:rPr>
        <w:t xml:space="preserve"> που σε σχέση με την καθολική υπηρεσία που παρέχουν τα ΕΛΤΑ, προσδιόρισε συγκεκριμένη οφειλή. </w:t>
      </w:r>
    </w:p>
    <w:p w14:paraId="5528AF88" w14:textId="77777777" w:rsidR="00D67C45" w:rsidRDefault="00A23C64">
      <w:pPr>
        <w:spacing w:line="600" w:lineRule="auto"/>
        <w:ind w:firstLine="720"/>
        <w:contextualSpacing/>
        <w:jc w:val="both"/>
        <w:rPr>
          <w:rFonts w:eastAsia="Times New Roman"/>
          <w:szCs w:val="24"/>
        </w:rPr>
      </w:pPr>
      <w:r>
        <w:rPr>
          <w:rFonts w:eastAsia="Times New Roman"/>
          <w:szCs w:val="24"/>
        </w:rPr>
        <w:t>Προσέξτε</w:t>
      </w:r>
      <w:r>
        <w:rPr>
          <w:rFonts w:eastAsia="Times New Roman"/>
          <w:szCs w:val="24"/>
        </w:rPr>
        <w:t>.</w:t>
      </w:r>
      <w:r>
        <w:rPr>
          <w:rFonts w:eastAsia="Times New Roman"/>
          <w:szCs w:val="24"/>
        </w:rPr>
        <w:t xml:space="preserve"> Δεν πρόκειται περί οφειλής η οποία είν</w:t>
      </w:r>
      <w:r>
        <w:rPr>
          <w:rFonts w:eastAsia="Times New Roman"/>
          <w:szCs w:val="24"/>
        </w:rPr>
        <w:t xml:space="preserve">αι υπό τον έλεγχο και τον </w:t>
      </w:r>
      <w:proofErr w:type="spellStart"/>
      <w:r>
        <w:rPr>
          <w:rFonts w:eastAsia="Times New Roman"/>
          <w:szCs w:val="24"/>
        </w:rPr>
        <w:t>πέλεκυ</w:t>
      </w:r>
      <w:proofErr w:type="spellEnd"/>
      <w:r>
        <w:rPr>
          <w:rFonts w:eastAsia="Times New Roman"/>
          <w:szCs w:val="24"/>
        </w:rPr>
        <w:t xml:space="preserve"> της Ευρωπαϊκής Ένωσης</w:t>
      </w:r>
      <w:r>
        <w:rPr>
          <w:rFonts w:eastAsia="Times New Roman"/>
          <w:szCs w:val="24"/>
        </w:rPr>
        <w:t>,</w:t>
      </w:r>
      <w:r>
        <w:rPr>
          <w:rFonts w:eastAsia="Times New Roman"/>
          <w:szCs w:val="24"/>
        </w:rPr>
        <w:t xml:space="preserve"> μη</w:t>
      </w:r>
      <w:r>
        <w:rPr>
          <w:rFonts w:eastAsia="Times New Roman"/>
          <w:szCs w:val="24"/>
        </w:rPr>
        <w:t>ν</w:t>
      </w:r>
      <w:r>
        <w:rPr>
          <w:rFonts w:eastAsia="Times New Roman"/>
          <w:szCs w:val="24"/>
        </w:rPr>
        <w:t xml:space="preserve"> τυχόν και είναι αθέμιτη κρατική επιχορήγηση. Είναι καθαρά αυτά τα πράγματα. Η απάντηση πρέπει να είναι: «Ναι, αποδέχομαι αυτό» ή «Το αποδέχομαι αλλά το ύψος ερευνάται». </w:t>
      </w:r>
    </w:p>
    <w:p w14:paraId="5528AF89" w14:textId="77777777" w:rsidR="00D67C45" w:rsidRDefault="00A23C64">
      <w:pPr>
        <w:spacing w:line="600" w:lineRule="auto"/>
        <w:ind w:firstLine="720"/>
        <w:contextualSpacing/>
        <w:jc w:val="both"/>
        <w:rPr>
          <w:rFonts w:eastAsia="Times New Roman"/>
          <w:szCs w:val="24"/>
        </w:rPr>
      </w:pPr>
      <w:r>
        <w:rPr>
          <w:rFonts w:eastAsia="Times New Roman"/>
          <w:szCs w:val="24"/>
        </w:rPr>
        <w:t>Δεύτερον, σ’ ό,τι αφορά το</w:t>
      </w:r>
      <w:r>
        <w:rPr>
          <w:rFonts w:eastAsia="Times New Roman"/>
          <w:szCs w:val="24"/>
        </w:rPr>
        <w:t>υς διαγωνισμούς και αυτό που λέτε ότι</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ράγματι</w:t>
      </w:r>
      <w:r>
        <w:rPr>
          <w:rFonts w:eastAsia="Times New Roman"/>
          <w:szCs w:val="24"/>
        </w:rPr>
        <w:t>,</w:t>
      </w:r>
      <w:r>
        <w:rPr>
          <w:rFonts w:eastAsia="Times New Roman"/>
          <w:szCs w:val="24"/>
        </w:rPr>
        <w:t xml:space="preserve"> διαπιστώθηκαν περίεργα πράγματα</w:t>
      </w:r>
      <w:r>
        <w:rPr>
          <w:rFonts w:eastAsia="Times New Roman"/>
          <w:szCs w:val="24"/>
        </w:rPr>
        <w:t>.</w:t>
      </w:r>
      <w:r>
        <w:rPr>
          <w:rFonts w:eastAsia="Times New Roman"/>
          <w:szCs w:val="24"/>
        </w:rPr>
        <w:t xml:space="preserve"> Είστε Κυβέρνηση εδώ και δύο χρόνια. Διαπιστώθηκαν περίεργα πράγματα. Προσδιορίζω τα περίεργα σε δύο. Χαίρομαι μ’ αυτό που </w:t>
      </w:r>
      <w:r>
        <w:rPr>
          <w:rFonts w:eastAsia="Times New Roman"/>
          <w:szCs w:val="24"/>
        </w:rPr>
        <w:lastRenderedPageBreak/>
        <w:t xml:space="preserve">απαντάτε αλλά θέλω να έχω καταθέσει κι εγώ την πηγή </w:t>
      </w:r>
      <w:r>
        <w:rPr>
          <w:rFonts w:eastAsia="Times New Roman"/>
          <w:szCs w:val="24"/>
        </w:rPr>
        <w:t xml:space="preserve">της ανησυχίας μου. </w:t>
      </w:r>
    </w:p>
    <w:p w14:paraId="5528AF8A" w14:textId="77777777" w:rsidR="00D67C45" w:rsidRDefault="00A23C64">
      <w:pPr>
        <w:spacing w:line="600" w:lineRule="auto"/>
        <w:ind w:firstLine="720"/>
        <w:contextualSpacing/>
        <w:jc w:val="both"/>
        <w:rPr>
          <w:rFonts w:eastAsia="Times New Roman"/>
          <w:szCs w:val="24"/>
        </w:rPr>
      </w:pPr>
      <w:r>
        <w:rPr>
          <w:rFonts w:eastAsia="Times New Roman"/>
          <w:szCs w:val="24"/>
        </w:rPr>
        <w:t>Πρώτον, είναι η περίφημη ιστορία των διαβατηρίων</w:t>
      </w:r>
      <w:r>
        <w:rPr>
          <w:rFonts w:eastAsia="Times New Roman"/>
          <w:szCs w:val="24"/>
        </w:rPr>
        <w:t>,</w:t>
      </w:r>
      <w:r>
        <w:rPr>
          <w:rFonts w:eastAsia="Times New Roman"/>
          <w:szCs w:val="24"/>
        </w:rPr>
        <w:t xml:space="preserve"> όπου ακυρώθηκε, περιθωριοποιήθηκε η δυνατότητα των ΕΛΤΑ -και αποκλείστηκε τελικά- να συμμετάσχουν σε πρώτο στάδιο και αυτό λύθηκε. </w:t>
      </w:r>
    </w:p>
    <w:p w14:paraId="5528AF8B" w14:textId="77777777" w:rsidR="00D67C45" w:rsidRDefault="00A23C64">
      <w:pPr>
        <w:spacing w:line="600" w:lineRule="auto"/>
        <w:ind w:firstLine="720"/>
        <w:contextualSpacing/>
        <w:jc w:val="both"/>
        <w:rPr>
          <w:rFonts w:eastAsia="Times New Roman"/>
          <w:szCs w:val="24"/>
        </w:rPr>
      </w:pPr>
      <w:r>
        <w:rPr>
          <w:rFonts w:eastAsia="Times New Roman"/>
          <w:szCs w:val="24"/>
        </w:rPr>
        <w:t>Δεύτερον, είναι η περίπτωση της ΕΥΔΑΠ όπου ανατέθηκε τ</w:t>
      </w:r>
      <w:r>
        <w:rPr>
          <w:rFonts w:eastAsia="Times New Roman"/>
          <w:szCs w:val="24"/>
        </w:rPr>
        <w:t>ο έργο στον πλειοδότη</w:t>
      </w:r>
      <w:r>
        <w:rPr>
          <w:rFonts w:eastAsia="Times New Roman"/>
          <w:szCs w:val="24"/>
        </w:rPr>
        <w:t>,</w:t>
      </w:r>
      <w:r>
        <w:rPr>
          <w:rFonts w:eastAsia="Times New Roman"/>
          <w:szCs w:val="24"/>
        </w:rPr>
        <w:t xml:space="preserve"> ενώ ήταν μειοδοτική η διαδικασία, αλλά και αυτό διορθώθηκε απ’ ό,τι μαθαίνουμε.</w:t>
      </w:r>
    </w:p>
    <w:p w14:paraId="5528AF8C" w14:textId="77777777" w:rsidR="00D67C45" w:rsidRDefault="00A23C64">
      <w:pPr>
        <w:spacing w:line="600" w:lineRule="auto"/>
        <w:ind w:firstLine="720"/>
        <w:contextualSpacing/>
        <w:jc w:val="both"/>
        <w:rPr>
          <w:rFonts w:eastAsia="Times New Roman"/>
          <w:szCs w:val="24"/>
        </w:rPr>
      </w:pPr>
      <w:r>
        <w:rPr>
          <w:rFonts w:eastAsia="Times New Roman"/>
          <w:szCs w:val="24"/>
        </w:rPr>
        <w:t>Παρακαλώ αν μπορείτε, να είστε πιο συγκεκριμένος και για τα δύο στη δευτερολογία σας.</w:t>
      </w:r>
    </w:p>
    <w:p w14:paraId="5528AF8D" w14:textId="77777777" w:rsidR="00D67C45" w:rsidRDefault="00A23C64">
      <w:pPr>
        <w:spacing w:line="600" w:lineRule="auto"/>
        <w:ind w:firstLine="720"/>
        <w:contextualSpacing/>
        <w:jc w:val="both"/>
        <w:rPr>
          <w:rFonts w:eastAsia="Times New Roman"/>
          <w:szCs w:val="24"/>
        </w:rPr>
      </w:pPr>
      <w:r>
        <w:rPr>
          <w:rFonts w:eastAsia="Times New Roman"/>
          <w:szCs w:val="24"/>
        </w:rPr>
        <w:t>Ευχαριστώ.</w:t>
      </w:r>
    </w:p>
    <w:p w14:paraId="5528AF8E"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Υπουργέ, έχετε τον λόγο.</w:t>
      </w:r>
    </w:p>
    <w:p w14:paraId="5528AF8F" w14:textId="77777777" w:rsidR="00D67C45" w:rsidRDefault="00A23C64">
      <w:pPr>
        <w:spacing w:line="600" w:lineRule="auto"/>
        <w:ind w:firstLine="720"/>
        <w:contextualSpacing/>
        <w:jc w:val="both"/>
        <w:rPr>
          <w:rFonts w:eastAsia="Times New Roman"/>
          <w:szCs w:val="24"/>
        </w:rPr>
      </w:pPr>
      <w:r>
        <w:rPr>
          <w:rFonts w:eastAsia="Times New Roman"/>
          <w:b/>
          <w:szCs w:val="24"/>
        </w:rPr>
        <w:t>ΝΙΚΟΛΑΟΣ ΠΑΠΠΑΣ (Υπουργός Ψηφιακής Πολιτικής, Τηλεπικοινωνιών και</w:t>
      </w:r>
      <w:r>
        <w:rPr>
          <w:rFonts w:eastAsia="Times New Roman"/>
          <w:szCs w:val="24"/>
        </w:rPr>
        <w:t xml:space="preserve"> </w:t>
      </w:r>
      <w:r>
        <w:rPr>
          <w:rFonts w:eastAsia="Times New Roman"/>
          <w:b/>
          <w:szCs w:val="24"/>
        </w:rPr>
        <w:t>Ενημέρωσης):</w:t>
      </w:r>
      <w:r>
        <w:rPr>
          <w:rFonts w:eastAsia="Times New Roman"/>
          <w:szCs w:val="24"/>
        </w:rPr>
        <w:t xml:space="preserve"> Ευχαριστώ, κύριε Πρόεδρε.</w:t>
      </w:r>
    </w:p>
    <w:p w14:paraId="5528AF90"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Θα πω κάτι γενικότερο, κύριε </w:t>
      </w:r>
      <w:proofErr w:type="spellStart"/>
      <w:r>
        <w:rPr>
          <w:rFonts w:eastAsia="Times New Roman"/>
          <w:szCs w:val="24"/>
        </w:rPr>
        <w:t>Λοβέρδε</w:t>
      </w:r>
      <w:proofErr w:type="spellEnd"/>
      <w:r>
        <w:rPr>
          <w:rFonts w:eastAsia="Times New Roman"/>
          <w:szCs w:val="24"/>
        </w:rPr>
        <w:t>. Νομίζω ότι υπάρχει ένα δίδαγμα μέσα από την κρίση και αυτό αφορά</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στις </w:t>
      </w:r>
      <w:r>
        <w:rPr>
          <w:rFonts w:eastAsia="Times New Roman"/>
          <w:szCs w:val="24"/>
        </w:rPr>
        <w:lastRenderedPageBreak/>
        <w:t>πρ</w:t>
      </w:r>
      <w:r>
        <w:rPr>
          <w:rFonts w:eastAsia="Times New Roman"/>
          <w:szCs w:val="24"/>
        </w:rPr>
        <w:t>οοδευτικές και αριστερές δυνάμεις. Το δίδαγμα είναι ότι οι μεγάλες υποδομές και τα μεγάλα δίκτυα</w:t>
      </w:r>
      <w:r>
        <w:rPr>
          <w:rFonts w:eastAsia="Times New Roman"/>
          <w:szCs w:val="24"/>
        </w:rPr>
        <w:t>,</w:t>
      </w:r>
      <w:r>
        <w:rPr>
          <w:rFonts w:eastAsia="Times New Roman"/>
          <w:szCs w:val="24"/>
        </w:rPr>
        <w:t xml:space="preserve"> δεν μπορούν να παράγουν το μέγιστο οικονομικό και κοινωνικό αποτέλεσμα</w:t>
      </w:r>
      <w:r>
        <w:rPr>
          <w:rFonts w:eastAsia="Times New Roman"/>
          <w:szCs w:val="24"/>
        </w:rPr>
        <w:t>,</w:t>
      </w:r>
      <w:r>
        <w:rPr>
          <w:rFonts w:eastAsia="Times New Roman"/>
          <w:szCs w:val="24"/>
        </w:rPr>
        <w:t xml:space="preserve"> όταν λειτουργούν αποκλειστικά από το</w:t>
      </w:r>
      <w:r>
        <w:rPr>
          <w:rFonts w:eastAsia="Times New Roman"/>
          <w:szCs w:val="24"/>
        </w:rPr>
        <w:t>ν</w:t>
      </w:r>
      <w:r>
        <w:rPr>
          <w:rFonts w:eastAsia="Times New Roman"/>
          <w:szCs w:val="24"/>
        </w:rPr>
        <w:t xml:space="preserve"> δημόσιο τομέα. </w:t>
      </w:r>
    </w:p>
    <w:p w14:paraId="5528AF9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Ένα τρανταχτό τέτοιο παράδειγμα </w:t>
      </w:r>
      <w:r>
        <w:rPr>
          <w:rFonts w:eastAsia="Times New Roman"/>
          <w:szCs w:val="24"/>
        </w:rPr>
        <w:t xml:space="preserve">–και σας το λέω με προσωπική πείρα- είναι η ιστορία της </w:t>
      </w:r>
      <w:r>
        <w:rPr>
          <w:rFonts w:eastAsia="Times New Roman"/>
          <w:szCs w:val="24"/>
        </w:rPr>
        <w:t>«</w:t>
      </w:r>
      <w:r>
        <w:rPr>
          <w:rFonts w:eastAsia="Times New Roman"/>
          <w:szCs w:val="24"/>
          <w:lang w:val="en-US"/>
        </w:rPr>
        <w:t>DIGEA</w:t>
      </w:r>
      <w:r>
        <w:rPr>
          <w:rFonts w:eastAsia="Times New Roman"/>
          <w:szCs w:val="24"/>
        </w:rPr>
        <w:t>»</w:t>
      </w:r>
      <w:r>
        <w:rPr>
          <w:rFonts w:eastAsia="Times New Roman"/>
          <w:szCs w:val="24"/>
        </w:rPr>
        <w:t xml:space="preserve">, δηλαδή η ιστορία του ότι έχουμε ιδιωτικό </w:t>
      </w:r>
      <w:proofErr w:type="spellStart"/>
      <w:r>
        <w:rPr>
          <w:rFonts w:eastAsia="Times New Roman"/>
          <w:szCs w:val="24"/>
        </w:rPr>
        <w:t>πάροχο</w:t>
      </w:r>
      <w:proofErr w:type="spellEnd"/>
      <w:r>
        <w:rPr>
          <w:rFonts w:eastAsia="Times New Roman"/>
          <w:szCs w:val="24"/>
        </w:rPr>
        <w:t xml:space="preserve"> του ψηφιακού σήματος της τηλεόρασης για τη χώρα μας. </w:t>
      </w:r>
    </w:p>
    <w:p w14:paraId="5528AF92" w14:textId="77777777" w:rsidR="00D67C45" w:rsidRDefault="00A23C64">
      <w:pPr>
        <w:spacing w:line="600" w:lineRule="auto"/>
        <w:ind w:firstLine="720"/>
        <w:contextualSpacing/>
        <w:jc w:val="both"/>
        <w:rPr>
          <w:rFonts w:eastAsia="Times New Roman"/>
          <w:szCs w:val="24"/>
        </w:rPr>
      </w:pPr>
      <w:r>
        <w:rPr>
          <w:rFonts w:eastAsia="Times New Roman"/>
          <w:szCs w:val="24"/>
        </w:rPr>
        <w:t>Έχω κάνει πολλές περιοδείες το τελευταίο διάστημα. Ξέρετε ποιο είναι ένα από τα βασικά αι</w:t>
      </w:r>
      <w:r>
        <w:rPr>
          <w:rFonts w:eastAsia="Times New Roman"/>
          <w:szCs w:val="24"/>
        </w:rPr>
        <w:t>τήματα που μου αναφέρουν οι άνθρωποι στην επαρχία; «Δεν μπορούμε να δούμε τηλεόραση». Δεν σας μιλάω για περιοχές της παραμεθορίου</w:t>
      </w:r>
      <w:r>
        <w:rPr>
          <w:rFonts w:eastAsia="Times New Roman"/>
          <w:szCs w:val="24"/>
        </w:rPr>
        <w:t>,</w:t>
      </w:r>
      <w:r>
        <w:rPr>
          <w:rFonts w:eastAsia="Times New Roman"/>
          <w:szCs w:val="24"/>
        </w:rPr>
        <w:t xml:space="preserve"> που εκεί πέρα και για λόγους πέραν του Συντάγματος δεν διασφαλίζουμε ένα βασικό δικαίωμα στους πολίτες, αλλά υπάρχουν και λόγ</w:t>
      </w:r>
      <w:r>
        <w:rPr>
          <w:rFonts w:eastAsia="Times New Roman"/>
          <w:szCs w:val="24"/>
        </w:rPr>
        <w:t>οι εθνικοί για να το κάνουμε. Σας μιλάω για περιοχές της Καλαμάτας για παράδειγμα. Δυστυχώς αυτή είναι η κατάσταση.</w:t>
      </w:r>
    </w:p>
    <w:p w14:paraId="5528AF9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Έρχομαι, λοιπόν, να υπογραμμίσω ότι έχει πάρα πολύ μεγάλη σημασία -και κυρίως για τους συμπολίτες μας οι οποίοι ζουν σε απομακρυσμένες περιο</w:t>
      </w:r>
      <w:r>
        <w:rPr>
          <w:rFonts w:eastAsia="Times New Roman" w:cs="Times New Roman"/>
          <w:szCs w:val="24"/>
        </w:rPr>
        <w:t>χές, περιοχές στις οποίες για τον ιδιώτη δεν θα είναι επικερδές</w:t>
      </w:r>
      <w:r>
        <w:rPr>
          <w:rFonts w:eastAsia="Times New Roman" w:cs="Times New Roman"/>
          <w:szCs w:val="24"/>
        </w:rPr>
        <w:t>,</w:t>
      </w:r>
      <w:r>
        <w:rPr>
          <w:rFonts w:eastAsia="Times New Roman" w:cs="Times New Roman"/>
          <w:szCs w:val="24"/>
        </w:rPr>
        <w:t xml:space="preserve"> να αναπτύξει αυτές τις υπηρεσίες- </w:t>
      </w:r>
      <w:r>
        <w:rPr>
          <w:rFonts w:eastAsia="Times New Roman" w:cs="Times New Roman"/>
          <w:szCs w:val="24"/>
        </w:rPr>
        <w:lastRenderedPageBreak/>
        <w:t>τα ΕΛΤΑ όχι μόνο να επιβιώσουν, αλλά να μπορέσουν και να αναπτυχθούν και να παρέχουν πολλαπλές υπηρεσίες στους πολίτες, διότι την εποχή που ζούμε</w:t>
      </w:r>
      <w:r>
        <w:rPr>
          <w:rFonts w:eastAsia="Times New Roman" w:cs="Times New Roman"/>
          <w:szCs w:val="24"/>
        </w:rPr>
        <w:t>,</w:t>
      </w:r>
      <w:r>
        <w:rPr>
          <w:rFonts w:eastAsia="Times New Roman" w:cs="Times New Roman"/>
          <w:szCs w:val="24"/>
        </w:rPr>
        <w:t xml:space="preserve"> το κρίσιμο</w:t>
      </w:r>
      <w:r>
        <w:rPr>
          <w:rFonts w:eastAsia="Times New Roman" w:cs="Times New Roman"/>
          <w:szCs w:val="24"/>
        </w:rPr>
        <w:t xml:space="preserve"> ζήτημα είναι να κατέχει κανείς δίκτυο. Και τα ΕΛΤΑ έχουν ένα ανεπτυγμένο δίκτυο καταστημάτων και μπορούν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συνεχίσουν και να επιταχύνουν θα έλεγα στο</w:t>
      </w:r>
      <w:r>
        <w:rPr>
          <w:rFonts w:eastAsia="Times New Roman" w:cs="Times New Roman"/>
          <w:szCs w:val="24"/>
        </w:rPr>
        <w:t>ν</w:t>
      </w:r>
      <w:r>
        <w:rPr>
          <w:rFonts w:eastAsia="Times New Roman" w:cs="Times New Roman"/>
          <w:szCs w:val="24"/>
        </w:rPr>
        <w:t xml:space="preserve"> δρόμο της ανάπτυξης καινούργιων υπηρεσιών. </w:t>
      </w:r>
    </w:p>
    <w:p w14:paraId="5528AF9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w:t>
      </w:r>
      <w:r>
        <w:rPr>
          <w:rFonts w:eastAsia="Times New Roman" w:cs="Times New Roman"/>
          <w:szCs w:val="24"/>
        </w:rPr>
        <w:t>κ</w:t>
      </w:r>
      <w:r>
        <w:rPr>
          <w:rFonts w:eastAsia="Times New Roman" w:cs="Times New Roman"/>
          <w:szCs w:val="24"/>
        </w:rPr>
        <w:t xml:space="preserve">αθολική </w:t>
      </w:r>
      <w:r>
        <w:rPr>
          <w:rFonts w:eastAsia="Times New Roman" w:cs="Times New Roman"/>
          <w:szCs w:val="24"/>
        </w:rPr>
        <w:t>υ</w:t>
      </w:r>
      <w:r>
        <w:rPr>
          <w:rFonts w:eastAsia="Times New Roman" w:cs="Times New Roman"/>
          <w:szCs w:val="24"/>
        </w:rPr>
        <w:t>πηρεσία. Είμαστε στο κα</w:t>
      </w:r>
      <w:r>
        <w:rPr>
          <w:rFonts w:eastAsia="Times New Roman" w:cs="Times New Roman"/>
          <w:szCs w:val="24"/>
        </w:rPr>
        <w:t>θολικό στάδιο για την υπογραφή της. Γνωρίζετε ότι το 2014</w:t>
      </w:r>
      <w:r>
        <w:rPr>
          <w:rFonts w:eastAsia="Times New Roman" w:cs="Times New Roman"/>
          <w:szCs w:val="24"/>
        </w:rPr>
        <w:t>,</w:t>
      </w:r>
      <w:r>
        <w:rPr>
          <w:rFonts w:eastAsia="Times New Roman" w:cs="Times New Roman"/>
          <w:szCs w:val="24"/>
        </w:rPr>
        <w:t xml:space="preserve"> το Γενικό Λογιστήριο απέρριψε αίτημα του αρμόδιου Υπουργείου για αποζημίωση του κόστους </w:t>
      </w:r>
      <w:r>
        <w:rPr>
          <w:rFonts w:eastAsia="Times New Roman" w:cs="Times New Roman"/>
          <w:szCs w:val="24"/>
        </w:rPr>
        <w:t>κ</w:t>
      </w:r>
      <w:r>
        <w:rPr>
          <w:rFonts w:eastAsia="Times New Roman" w:cs="Times New Roman"/>
          <w:szCs w:val="24"/>
        </w:rPr>
        <w:t xml:space="preserve">αθολικής </w:t>
      </w:r>
      <w:r>
        <w:rPr>
          <w:rFonts w:eastAsia="Times New Roman" w:cs="Times New Roman"/>
          <w:szCs w:val="24"/>
        </w:rPr>
        <w:t>υ</w:t>
      </w:r>
      <w:r>
        <w:rPr>
          <w:rFonts w:eastAsia="Times New Roman" w:cs="Times New Roman"/>
          <w:szCs w:val="24"/>
        </w:rPr>
        <w:t>πηρεσίας από τον κρατικό προϋπολογισμό, διότι απαιτούνταν η ψήφιση σχετικής τροπολογίας.</w:t>
      </w:r>
    </w:p>
    <w:p w14:paraId="5528AF9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προσεχ</w:t>
      </w:r>
      <w:r>
        <w:rPr>
          <w:rFonts w:eastAsia="Times New Roman" w:cs="Times New Roman"/>
          <w:szCs w:val="24"/>
        </w:rPr>
        <w:t xml:space="preserve">ές διάστημα, λοιπόν, έρχεται προς ψήφιση η σχετική τροπολογία για τα έτη 2013, 2014 και 2015. </w:t>
      </w:r>
    </w:p>
    <w:p w14:paraId="5528AF9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Πότε θα γίνει αυτό; </w:t>
      </w:r>
    </w:p>
    <w:p w14:paraId="5528AF9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 xml:space="preserve">Νομίζω ότι μπορούμε στις αρχές του μήνα να το έχουμε. Δεν υπάρχει κανένας λόγος </w:t>
      </w:r>
      <w:r>
        <w:rPr>
          <w:rFonts w:eastAsia="Times New Roman" w:cs="Times New Roman"/>
          <w:szCs w:val="24"/>
        </w:rPr>
        <w:lastRenderedPageBreak/>
        <w:t xml:space="preserve">καθυστέρησης. Αισίως ολοκληρώνουμε και την υπογραφή της σύμβασης για την </w:t>
      </w:r>
      <w:r>
        <w:rPr>
          <w:rFonts w:eastAsia="Times New Roman" w:cs="Times New Roman"/>
          <w:szCs w:val="24"/>
        </w:rPr>
        <w:t>κ</w:t>
      </w:r>
      <w:r>
        <w:rPr>
          <w:rFonts w:eastAsia="Times New Roman" w:cs="Times New Roman"/>
          <w:szCs w:val="24"/>
        </w:rPr>
        <w:t xml:space="preserve">αθολική </w:t>
      </w:r>
      <w:r>
        <w:rPr>
          <w:rFonts w:eastAsia="Times New Roman" w:cs="Times New Roman"/>
          <w:szCs w:val="24"/>
        </w:rPr>
        <w:t>υ</w:t>
      </w:r>
      <w:r>
        <w:rPr>
          <w:rFonts w:eastAsia="Times New Roman" w:cs="Times New Roman"/>
          <w:szCs w:val="24"/>
        </w:rPr>
        <w:t>πηρεσία.</w:t>
      </w:r>
    </w:p>
    <w:p w14:paraId="5528AF9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Το ύψος είναι κάτι για το οποίο θα μου επιτρέψετε να επιφυλαχθώ, να συζητήσουμε με </w:t>
      </w:r>
      <w:r>
        <w:rPr>
          <w:rFonts w:eastAsia="Times New Roman" w:cs="Times New Roman"/>
          <w:szCs w:val="24"/>
        </w:rPr>
        <w:t>την Εθνική Επιτροπή Τηλεπικοινωνιών και να πάρουμε και από εκεί μια γνωμοδότηση. Σας δηλώνω από τώρα ότι το δημόσιο άμεσα και γρήγορα</w:t>
      </w:r>
      <w:r>
        <w:rPr>
          <w:rFonts w:eastAsia="Times New Roman" w:cs="Times New Roman"/>
          <w:szCs w:val="24"/>
        </w:rPr>
        <w:t>,</w:t>
      </w:r>
      <w:r>
        <w:rPr>
          <w:rFonts w:eastAsia="Times New Roman" w:cs="Times New Roman"/>
          <w:szCs w:val="24"/>
        </w:rPr>
        <w:t xml:space="preserve"> θα ανταποκριθεί στην υποχρέωσή του.</w:t>
      </w:r>
    </w:p>
    <w:p w14:paraId="5528AF9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Είναι βέβαιο, κύριε Λοβέρδο, ότι πολλοί ανταγωνιστές των ΕΛΤΑ θα ήθελαν πάρα πολύ μια</w:t>
      </w:r>
      <w:r>
        <w:rPr>
          <w:rFonts w:eastAsia="Times New Roman" w:cs="Times New Roman"/>
          <w:szCs w:val="24"/>
        </w:rPr>
        <w:t xml:space="preserve"> εικόνα απαξίωσης του </w:t>
      </w:r>
      <w:r>
        <w:rPr>
          <w:rFonts w:eastAsia="Times New Roman" w:cs="Times New Roman"/>
          <w:szCs w:val="24"/>
        </w:rPr>
        <w:t>τ</w:t>
      </w:r>
      <w:r>
        <w:rPr>
          <w:rFonts w:eastAsia="Times New Roman" w:cs="Times New Roman"/>
          <w:szCs w:val="24"/>
        </w:rPr>
        <w:t xml:space="preserve">αχυδρομείου, γιατί εποφθαλμιούν να ιδιοποιηθούν τον κρίσιμο ρόλο που παίζει και τις δυνατότητες που δίνει για κερδοφορία. Νομίζω, όμως, ότι εδώ έχουμε πάρα πολύ κρίσιμα συμπεράσματα από όλη την πορεία των διαδικασιών. </w:t>
      </w:r>
    </w:p>
    <w:p w14:paraId="5528AF9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Κλείνοντας, επ</w:t>
      </w:r>
      <w:r>
        <w:rPr>
          <w:rFonts w:eastAsia="Times New Roman" w:cs="Times New Roman"/>
          <w:szCs w:val="24"/>
        </w:rPr>
        <w:t>ειδή αναφερθήκατε στο συνδικάτο, εμένα οι πόρτες του γραφείου μου θα είναι πάντα ανοικτές. Θα ξαναδώ το συνδικάτο σήμερα. Είχαμε και χθες συνάντηση στην οποία δεν προλάβαμε να ολοκληρώσουμε και θα συνεχίσουμε. Θα ήθελα να πω ότι στον τομέα των ταχυμεταφορώ</w:t>
      </w:r>
      <w:r>
        <w:rPr>
          <w:rFonts w:eastAsia="Times New Roman" w:cs="Times New Roman"/>
          <w:szCs w:val="24"/>
        </w:rPr>
        <w:t xml:space="preserve">ν υπάρχει πάρα πολύ μεγάλη ανάγκη να διασφαλίζονται οι όροι ασφάλειας της εργασίας. Και εδώ έρχεται το επίκαιρο ζήτημα της επαναφοράς των </w:t>
      </w:r>
      <w:r>
        <w:rPr>
          <w:rFonts w:eastAsia="Times New Roman" w:cs="Times New Roman"/>
          <w:szCs w:val="24"/>
        </w:rPr>
        <w:lastRenderedPageBreak/>
        <w:t>συλλογικών διαπραγματεύσεων συνολικά για την οικονομία μας, στο οποίο θα πρέπει οι προοδευτικές δυνάμεις να συμπαραταχ</w:t>
      </w:r>
      <w:r>
        <w:rPr>
          <w:rFonts w:eastAsia="Times New Roman" w:cs="Times New Roman"/>
          <w:szCs w:val="24"/>
        </w:rPr>
        <w:t xml:space="preserve">θούν και να το συνομολογήσουν. </w:t>
      </w:r>
    </w:p>
    <w:p w14:paraId="5528AF9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Είχαμε και ένα τραγικό ατύχημα πριν από κάποιες μέρες</w:t>
      </w:r>
      <w:r>
        <w:rPr>
          <w:rFonts w:eastAsia="Times New Roman" w:cs="Times New Roman"/>
          <w:szCs w:val="24"/>
        </w:rPr>
        <w:t>,</w:t>
      </w:r>
      <w:r>
        <w:rPr>
          <w:rFonts w:eastAsia="Times New Roman" w:cs="Times New Roman"/>
          <w:szCs w:val="24"/>
        </w:rPr>
        <w:t xml:space="preserve"> με έναν άνθρωπο που εργαζόταν στις ταχυμεταφορές, πράγμα που ανέδειξε ακριβώς αυτή την δυσμενή πραγματικότητα. Εμείς εδώ, όμως, δεν είμαστε απλώς για να εκστομίζουμε τα </w:t>
      </w:r>
      <w:r>
        <w:rPr>
          <w:rFonts w:eastAsia="Times New Roman" w:cs="Times New Roman"/>
          <w:szCs w:val="24"/>
        </w:rPr>
        <w:t>συλλυπητήρια στους οικείους, στους συναδέλφους και στην οικογένεια -τα οποία συλλυπητήρια τα καταθέτουμε βεβαίως- αλλά για να σκεφτούμε όλοι μαζί τι πρέπει να κάνουμε για να απαλειφθούν αυτά τα φαινόμενα, προστατεύοντας πάντα, βεβαίως, το δημόσιο συμφέρον</w:t>
      </w:r>
      <w:r>
        <w:rPr>
          <w:rFonts w:eastAsia="Times New Roman" w:cs="Times New Roman"/>
          <w:szCs w:val="24"/>
        </w:rPr>
        <w:t>,</w:t>
      </w:r>
      <w:r>
        <w:rPr>
          <w:rFonts w:eastAsia="Times New Roman" w:cs="Times New Roman"/>
          <w:szCs w:val="24"/>
        </w:rPr>
        <w:t xml:space="preserve"> όπως ο καθένας από εμάς το αντιλαμβάνεται. </w:t>
      </w:r>
    </w:p>
    <w:p w14:paraId="5528AF9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5528AF9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Ουδέν κακόν αμιγές καλού, κύριε Λοβέρδο, γιατί έχετε δίκιο για το 12-1 σκορ, ότι θα ξεκινήσουμε νωρίς την επερώτηση. </w:t>
      </w:r>
    </w:p>
    <w:p w14:paraId="5528AF9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ολοκληρώθηκε η συζήτησ</w:t>
      </w:r>
      <w:r>
        <w:rPr>
          <w:rFonts w:eastAsia="Times New Roman" w:cs="Times New Roman"/>
          <w:szCs w:val="24"/>
        </w:rPr>
        <w:t xml:space="preserve">η των επικαίρων ερωτήσεων. </w:t>
      </w:r>
    </w:p>
    <w:p w14:paraId="5528AF9F" w14:textId="77777777" w:rsidR="00D67C45" w:rsidRDefault="00A23C64">
      <w:pPr>
        <w:contextualSpacing/>
        <w:jc w:val="center"/>
        <w:rPr>
          <w:rFonts w:eastAsia="Times New Roman" w:cs="Times New Roman"/>
          <w:color w:val="FF0000"/>
          <w:szCs w:val="24"/>
        </w:rPr>
      </w:pPr>
      <w:r w:rsidRPr="00DF7ABE">
        <w:rPr>
          <w:rFonts w:eastAsia="Times New Roman" w:cs="Times New Roman"/>
          <w:color w:val="FF0000"/>
          <w:szCs w:val="24"/>
        </w:rPr>
        <w:t>(ΑΛΛΑΓΗ ΣΕΛΙΔΑΣ ΛΟΓΩ ΑΛΛΑΓΗΣ ΘΕΜΑΤΟΣ)</w:t>
      </w:r>
    </w:p>
    <w:p w14:paraId="5528AFA0" w14:textId="77777777" w:rsidR="00D67C45" w:rsidRDefault="00D67C45">
      <w:pPr>
        <w:contextualSpacing/>
        <w:jc w:val="center"/>
        <w:rPr>
          <w:rFonts w:eastAsia="Times New Roman" w:cs="Times New Roman"/>
          <w:color w:val="FF0000"/>
          <w:szCs w:val="24"/>
        </w:rPr>
      </w:pPr>
    </w:p>
    <w:p w14:paraId="5528AFA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Κυρίες και κύριοι συνάδελφοι,</w:t>
      </w:r>
      <w:r>
        <w:rPr>
          <w:rFonts w:eastAsia="Times New Roman" w:cs="Times New Roman"/>
          <w:szCs w:val="24"/>
        </w:rPr>
        <w:t xml:space="preserve"> εισερχόμ</w:t>
      </w:r>
      <w:r>
        <w:rPr>
          <w:rFonts w:eastAsia="Times New Roman" w:cs="Times New Roman"/>
          <w:szCs w:val="24"/>
        </w:rPr>
        <w:t>αστε</w:t>
      </w:r>
      <w:r>
        <w:rPr>
          <w:rFonts w:eastAsia="Times New Roman" w:cs="Times New Roman"/>
          <w:szCs w:val="24"/>
        </w:rPr>
        <w:t xml:space="preserve"> στην ημερήσια διάταξη των </w:t>
      </w:r>
    </w:p>
    <w:p w14:paraId="5528AFA2" w14:textId="77777777" w:rsidR="00D67C45" w:rsidRDefault="00A23C64">
      <w:pPr>
        <w:spacing w:line="600" w:lineRule="auto"/>
        <w:ind w:firstLine="720"/>
        <w:contextualSpacing/>
        <w:jc w:val="center"/>
        <w:rPr>
          <w:rFonts w:eastAsia="Times New Roman" w:cs="Times New Roman"/>
          <w:b/>
          <w:szCs w:val="24"/>
        </w:rPr>
      </w:pPr>
      <w:r>
        <w:rPr>
          <w:rFonts w:eastAsia="Times New Roman" w:cs="Times New Roman"/>
          <w:b/>
          <w:szCs w:val="24"/>
        </w:rPr>
        <w:t>ΕΠΕΡΩΤΗΣΕΩΝ</w:t>
      </w:r>
    </w:p>
    <w:p w14:paraId="5528AFA3" w14:textId="77777777" w:rsidR="00D67C45" w:rsidRDefault="00A23C64">
      <w:pPr>
        <w:spacing w:line="600" w:lineRule="auto"/>
        <w:ind w:firstLine="720"/>
        <w:contextualSpacing/>
        <w:jc w:val="both"/>
        <w:rPr>
          <w:rFonts w:eastAsia="Times New Roman" w:cs="Times New Roman"/>
          <w:szCs w:val="24"/>
        </w:rPr>
      </w:pPr>
      <w:r w:rsidRPr="007C2C7E">
        <w:rPr>
          <w:rFonts w:eastAsia="Times New Roman" w:cs="Times New Roman"/>
          <w:color w:val="000000" w:themeColor="text1"/>
          <w:szCs w:val="24"/>
        </w:rPr>
        <w:t>Θα συζητηθεί η υπ’ αριθμ</w:t>
      </w:r>
      <w:r w:rsidRPr="007C2C7E">
        <w:rPr>
          <w:rFonts w:eastAsia="Times New Roman" w:cs="Times New Roman"/>
          <w:color w:val="000000" w:themeColor="text1"/>
          <w:szCs w:val="24"/>
        </w:rPr>
        <w:t>όν</w:t>
      </w:r>
      <w:r w:rsidRPr="007C2C7E">
        <w:rPr>
          <w:rFonts w:eastAsia="Times New Roman" w:cs="Times New Roman"/>
          <w:color w:val="000000" w:themeColor="text1"/>
          <w:szCs w:val="24"/>
        </w:rPr>
        <w:t xml:space="preserve"> 12/10/20-2-2017 επίκαιρη επερώτηση </w:t>
      </w:r>
      <w:r w:rsidRPr="007C2C7E">
        <w:rPr>
          <w:rFonts w:eastAsia="Times New Roman" w:cs="Times New Roman"/>
          <w:color w:val="000000" w:themeColor="text1"/>
          <w:szCs w:val="24"/>
        </w:rPr>
        <w:t xml:space="preserve">των </w:t>
      </w:r>
      <w:r w:rsidRPr="007C2C7E">
        <w:rPr>
          <w:rFonts w:eastAsia="Times New Roman" w:cs="Times New Roman"/>
          <w:color w:val="000000" w:themeColor="text1"/>
          <w:szCs w:val="24"/>
        </w:rPr>
        <w:t>Βουλευτώ</w:t>
      </w:r>
      <w:r w:rsidRPr="007C2C7E">
        <w:rPr>
          <w:rFonts w:eastAsia="Times New Roman" w:cs="Times New Roman"/>
          <w:color w:val="000000" w:themeColor="text1"/>
          <w:szCs w:val="24"/>
        </w:rPr>
        <w:t xml:space="preserve">ν της Νέας Δημοκρατίας </w:t>
      </w:r>
      <w:r w:rsidRPr="007C2C7E">
        <w:rPr>
          <w:rFonts w:eastAsia="Times New Roman" w:cs="Times New Roman"/>
          <w:color w:val="000000" w:themeColor="text1"/>
          <w:szCs w:val="24"/>
        </w:rPr>
        <w:t>κ.κ.</w:t>
      </w:r>
      <w:r>
        <w:rPr>
          <w:rFonts w:eastAsia="Times New Roman" w:cs="Times New Roman"/>
          <w:szCs w:val="24"/>
        </w:rPr>
        <w:t xml:space="preserve"> Ιωάννη</w:t>
      </w:r>
      <w:r w:rsidRPr="007C2C7E">
        <w:rPr>
          <w:rFonts w:eastAsia="Times New Roman" w:cs="Times New Roman"/>
          <w:szCs w:val="24"/>
        </w:rPr>
        <w:t xml:space="preserve"> </w:t>
      </w:r>
      <w:proofErr w:type="spellStart"/>
      <w:r>
        <w:rPr>
          <w:rFonts w:eastAsia="Times New Roman" w:cs="Times New Roman"/>
          <w:szCs w:val="24"/>
        </w:rPr>
        <w:t>Βρούτση</w:t>
      </w:r>
      <w:proofErr w:type="spellEnd"/>
      <w:r>
        <w:rPr>
          <w:rFonts w:eastAsia="Times New Roman" w:cs="Times New Roman"/>
          <w:szCs w:val="24"/>
        </w:rPr>
        <w:t>,</w:t>
      </w:r>
      <w:r>
        <w:rPr>
          <w:rFonts w:eastAsia="Times New Roman" w:cs="Times New Roman"/>
          <w:szCs w:val="24"/>
        </w:rPr>
        <w:t xml:space="preserve"> Παναγιώτη </w:t>
      </w:r>
      <w:proofErr w:type="spellStart"/>
      <w:r>
        <w:rPr>
          <w:rFonts w:eastAsia="Times New Roman" w:cs="Times New Roman"/>
          <w:szCs w:val="24"/>
        </w:rPr>
        <w:t>Μηταράκη</w:t>
      </w:r>
      <w:proofErr w:type="spellEnd"/>
      <w:r>
        <w:rPr>
          <w:rFonts w:eastAsia="Times New Roman" w:cs="Times New Roman"/>
          <w:szCs w:val="24"/>
        </w:rPr>
        <w:t>,</w:t>
      </w:r>
      <w:r>
        <w:rPr>
          <w:rFonts w:eastAsia="Times New Roman" w:cs="Times New Roman"/>
          <w:szCs w:val="24"/>
        </w:rPr>
        <w:t xml:space="preserve"> Βασιλείου Οικονόμου</w:t>
      </w:r>
      <w:r>
        <w:rPr>
          <w:rFonts w:eastAsia="Times New Roman" w:cs="Times New Roman"/>
          <w:szCs w:val="24"/>
        </w:rPr>
        <w:t>,</w:t>
      </w:r>
      <w:r>
        <w:rPr>
          <w:rFonts w:eastAsia="Times New Roman" w:cs="Times New Roman"/>
          <w:szCs w:val="24"/>
        </w:rPr>
        <w:t xml:space="preserve"> Νικολάου Παναγιωτόπουλου</w:t>
      </w:r>
      <w:r>
        <w:rPr>
          <w:rFonts w:eastAsia="Times New Roman" w:cs="Times New Roman"/>
          <w:szCs w:val="24"/>
        </w:rPr>
        <w:t>,</w:t>
      </w:r>
      <w:r>
        <w:rPr>
          <w:rFonts w:eastAsia="Times New Roman" w:cs="Times New Roman"/>
          <w:szCs w:val="24"/>
        </w:rPr>
        <w:t xml:space="preserve"> Γεωργίου Κασαπίδη</w:t>
      </w:r>
      <w:r>
        <w:rPr>
          <w:rFonts w:eastAsia="Times New Roman" w:cs="Times New Roman"/>
          <w:szCs w:val="24"/>
        </w:rPr>
        <w:t>,</w:t>
      </w:r>
      <w:r>
        <w:rPr>
          <w:rFonts w:eastAsia="Times New Roman" w:cs="Times New Roman"/>
          <w:szCs w:val="24"/>
        </w:rPr>
        <w:t xml:space="preserve"> Γεωργίου Γεωργαντά</w:t>
      </w:r>
      <w:r>
        <w:rPr>
          <w:rFonts w:eastAsia="Times New Roman" w:cs="Times New Roman"/>
          <w:szCs w:val="24"/>
        </w:rPr>
        <w:t>,</w:t>
      </w:r>
      <w:r>
        <w:rPr>
          <w:rFonts w:eastAsia="Times New Roman" w:cs="Times New Roman"/>
          <w:szCs w:val="24"/>
        </w:rPr>
        <w:t xml:space="preserve"> Χρήστου </w:t>
      </w:r>
      <w:proofErr w:type="spellStart"/>
      <w:r>
        <w:rPr>
          <w:rFonts w:eastAsia="Times New Roman" w:cs="Times New Roman"/>
          <w:szCs w:val="24"/>
        </w:rPr>
        <w:t>Μπουκώρου</w:t>
      </w:r>
      <w:proofErr w:type="spellEnd"/>
      <w:r>
        <w:rPr>
          <w:rFonts w:eastAsia="Times New Roman" w:cs="Times New Roman"/>
          <w:szCs w:val="24"/>
        </w:rPr>
        <w:t>,</w:t>
      </w:r>
      <w:r>
        <w:rPr>
          <w:rFonts w:eastAsia="Times New Roman" w:cs="Times New Roman"/>
          <w:szCs w:val="24"/>
        </w:rPr>
        <w:t xml:space="preserve"> Άννας Μισέλ Ασημα</w:t>
      </w:r>
      <w:r>
        <w:rPr>
          <w:rFonts w:eastAsia="Times New Roman" w:cs="Times New Roman"/>
          <w:szCs w:val="24"/>
        </w:rPr>
        <w:t>κοπούλου, Φωτεινής Αραμπατζή, Χαράλα</w:t>
      </w:r>
      <w:r>
        <w:rPr>
          <w:rFonts w:eastAsia="Times New Roman" w:cs="Times New Roman"/>
          <w:szCs w:val="24"/>
        </w:rPr>
        <w:t>μπου Αθανασίου</w:t>
      </w:r>
      <w:r>
        <w:rPr>
          <w:rFonts w:eastAsia="Times New Roman" w:cs="Times New Roman"/>
          <w:szCs w:val="24"/>
        </w:rPr>
        <w:t>,</w:t>
      </w:r>
      <w:r>
        <w:rPr>
          <w:rFonts w:eastAsia="Times New Roman" w:cs="Times New Roman"/>
          <w:szCs w:val="24"/>
        </w:rPr>
        <w:t xml:space="preserve"> Σάββα Αναστασιάδη</w:t>
      </w:r>
      <w:r>
        <w:rPr>
          <w:rFonts w:eastAsia="Times New Roman" w:cs="Times New Roman"/>
          <w:szCs w:val="24"/>
        </w:rPr>
        <w:t>,</w:t>
      </w:r>
      <w:r>
        <w:rPr>
          <w:rFonts w:eastAsia="Times New Roman" w:cs="Times New Roman"/>
          <w:szCs w:val="24"/>
        </w:rPr>
        <w:t xml:space="preserve"> Μαρίας Αντωνίου</w:t>
      </w:r>
      <w:r>
        <w:rPr>
          <w:rFonts w:eastAsia="Times New Roman" w:cs="Times New Roman"/>
          <w:szCs w:val="24"/>
        </w:rPr>
        <w:t>,</w:t>
      </w:r>
      <w:r>
        <w:rPr>
          <w:rFonts w:eastAsia="Times New Roman" w:cs="Times New Roman"/>
          <w:szCs w:val="24"/>
        </w:rPr>
        <w:t xml:space="preserve"> Ελευθερίου </w:t>
      </w:r>
      <w:proofErr w:type="spellStart"/>
      <w:r>
        <w:rPr>
          <w:rFonts w:eastAsia="Times New Roman" w:cs="Times New Roman"/>
          <w:szCs w:val="24"/>
        </w:rPr>
        <w:t>Αυγενάκη</w:t>
      </w:r>
      <w:proofErr w:type="spellEnd"/>
      <w:r>
        <w:rPr>
          <w:rFonts w:eastAsia="Times New Roman" w:cs="Times New Roman"/>
          <w:szCs w:val="24"/>
        </w:rPr>
        <w:t>,</w:t>
      </w:r>
      <w:r>
        <w:rPr>
          <w:rFonts w:eastAsia="Times New Roman" w:cs="Times New Roman"/>
          <w:szCs w:val="24"/>
        </w:rPr>
        <w:t xml:space="preserve"> Γεωργίου </w:t>
      </w:r>
      <w:proofErr w:type="spellStart"/>
      <w:r>
        <w:rPr>
          <w:rFonts w:eastAsia="Times New Roman" w:cs="Times New Roman"/>
          <w:szCs w:val="24"/>
        </w:rPr>
        <w:t>Βαγιωνά</w:t>
      </w:r>
      <w:proofErr w:type="spellEnd"/>
      <w:r>
        <w:rPr>
          <w:rFonts w:eastAsia="Times New Roman" w:cs="Times New Roman"/>
          <w:szCs w:val="24"/>
        </w:rPr>
        <w:t>,</w:t>
      </w:r>
      <w:r>
        <w:rPr>
          <w:rFonts w:eastAsia="Times New Roman" w:cs="Times New Roman"/>
          <w:szCs w:val="24"/>
        </w:rPr>
        <w:t xml:space="preserve"> Γεωργίου Βλάχου</w:t>
      </w:r>
      <w:r>
        <w:rPr>
          <w:rFonts w:eastAsia="Times New Roman" w:cs="Times New Roman"/>
          <w:szCs w:val="24"/>
        </w:rPr>
        <w:t>,</w:t>
      </w:r>
      <w:r>
        <w:rPr>
          <w:rFonts w:eastAsia="Times New Roman" w:cs="Times New Roman"/>
          <w:szCs w:val="24"/>
        </w:rPr>
        <w:t xml:space="preserve"> Σοφίας </w:t>
      </w:r>
      <w:proofErr w:type="spellStart"/>
      <w:r>
        <w:rPr>
          <w:rFonts w:eastAsia="Times New Roman" w:cs="Times New Roman"/>
          <w:szCs w:val="24"/>
        </w:rPr>
        <w:t>Βούλτεψη</w:t>
      </w:r>
      <w:proofErr w:type="spellEnd"/>
      <w:r>
        <w:rPr>
          <w:rFonts w:eastAsia="Times New Roman" w:cs="Times New Roman"/>
          <w:szCs w:val="24"/>
        </w:rPr>
        <w:t>,</w:t>
      </w:r>
      <w:r>
        <w:rPr>
          <w:rFonts w:eastAsia="Times New Roman" w:cs="Times New Roman"/>
          <w:szCs w:val="24"/>
        </w:rPr>
        <w:t xml:space="preserve"> Στέργιου Γιαννάκη</w:t>
      </w:r>
      <w:r>
        <w:rPr>
          <w:rFonts w:eastAsia="Times New Roman" w:cs="Times New Roman"/>
          <w:szCs w:val="24"/>
        </w:rPr>
        <w:t>,</w:t>
      </w:r>
      <w:r>
        <w:rPr>
          <w:rFonts w:eastAsia="Times New Roman" w:cs="Times New Roman"/>
          <w:szCs w:val="24"/>
        </w:rPr>
        <w:t xml:space="preserve"> Κωνσταντίνου Γκιουλέκα</w:t>
      </w:r>
      <w:r>
        <w:rPr>
          <w:rFonts w:eastAsia="Times New Roman" w:cs="Times New Roman"/>
          <w:szCs w:val="24"/>
        </w:rPr>
        <w:t>,</w:t>
      </w:r>
      <w:r>
        <w:rPr>
          <w:rFonts w:eastAsia="Times New Roman" w:cs="Times New Roman"/>
          <w:szCs w:val="24"/>
        </w:rPr>
        <w:t xml:space="preserve"> Νικολάου </w:t>
      </w:r>
      <w:r>
        <w:rPr>
          <w:rFonts w:eastAsia="Times New Roman" w:cs="Times New Roman"/>
          <w:szCs w:val="24"/>
        </w:rPr>
        <w:t xml:space="preserve">Γεωργίου </w:t>
      </w:r>
      <w:proofErr w:type="spellStart"/>
      <w:r>
        <w:rPr>
          <w:rFonts w:eastAsia="Times New Roman" w:cs="Times New Roman"/>
          <w:szCs w:val="24"/>
        </w:rPr>
        <w:t>Δένδια</w:t>
      </w:r>
      <w:proofErr w:type="spellEnd"/>
      <w:r>
        <w:rPr>
          <w:rFonts w:eastAsia="Times New Roman" w:cs="Times New Roman"/>
          <w:szCs w:val="24"/>
        </w:rPr>
        <w:t>,</w:t>
      </w:r>
      <w:r>
        <w:rPr>
          <w:rFonts w:eastAsia="Times New Roman" w:cs="Times New Roman"/>
          <w:szCs w:val="24"/>
        </w:rPr>
        <w:t xml:space="preserve"> Σταύρου Καλαφάτη</w:t>
      </w:r>
      <w:r>
        <w:rPr>
          <w:rFonts w:eastAsia="Times New Roman" w:cs="Times New Roman"/>
          <w:szCs w:val="24"/>
        </w:rPr>
        <w:t>,</w:t>
      </w:r>
      <w:r>
        <w:rPr>
          <w:rFonts w:eastAsia="Times New Roman" w:cs="Times New Roman"/>
          <w:szCs w:val="24"/>
        </w:rPr>
        <w:t xml:space="preserve"> Άννας Καραμανλή</w:t>
      </w:r>
      <w:r>
        <w:rPr>
          <w:rFonts w:eastAsia="Times New Roman" w:cs="Times New Roman"/>
          <w:szCs w:val="24"/>
        </w:rPr>
        <w:t>,</w:t>
      </w:r>
      <w:r>
        <w:rPr>
          <w:rFonts w:eastAsia="Times New Roman" w:cs="Times New Roman"/>
          <w:szCs w:val="24"/>
        </w:rPr>
        <w:t xml:space="preserve"> </w:t>
      </w:r>
      <w:r>
        <w:rPr>
          <w:rFonts w:eastAsia="Times New Roman" w:cs="Times New Roman"/>
          <w:szCs w:val="24"/>
        </w:rPr>
        <w:t>Κωνσταντίνου Αχ. Καραμανλή, Θεοδώρου Καράογλου, Ανδρέα</w:t>
      </w:r>
      <w:r>
        <w:rPr>
          <w:rFonts w:eastAsia="Times New Roman" w:cs="Times New Roman"/>
          <w:szCs w:val="24"/>
        </w:rPr>
        <w:t xml:space="preserve"> </w:t>
      </w:r>
      <w:proofErr w:type="spellStart"/>
      <w:r>
        <w:rPr>
          <w:rFonts w:eastAsia="Times New Roman" w:cs="Times New Roman"/>
          <w:szCs w:val="24"/>
        </w:rPr>
        <w:t>Κατσαν</w:t>
      </w:r>
      <w:r>
        <w:rPr>
          <w:rFonts w:eastAsia="Times New Roman" w:cs="Times New Roman"/>
          <w:szCs w:val="24"/>
        </w:rPr>
        <w:t>ιώτη</w:t>
      </w:r>
      <w:proofErr w:type="spellEnd"/>
      <w:r>
        <w:rPr>
          <w:rFonts w:eastAsia="Times New Roman" w:cs="Times New Roman"/>
          <w:szCs w:val="24"/>
        </w:rPr>
        <w:t xml:space="preserve"> Συμεών </w:t>
      </w:r>
      <w:proofErr w:type="spellStart"/>
      <w:r>
        <w:rPr>
          <w:rFonts w:eastAsia="Times New Roman" w:cs="Times New Roman"/>
          <w:szCs w:val="24"/>
        </w:rPr>
        <w:t>Κεδίκογλου</w:t>
      </w:r>
      <w:proofErr w:type="spellEnd"/>
      <w:r>
        <w:rPr>
          <w:rFonts w:eastAsia="Times New Roman" w:cs="Times New Roman"/>
          <w:szCs w:val="24"/>
        </w:rPr>
        <w:t>,</w:t>
      </w:r>
      <w:r>
        <w:rPr>
          <w:rFonts w:eastAsia="Times New Roman" w:cs="Times New Roman"/>
          <w:szCs w:val="24"/>
        </w:rPr>
        <w:t xml:space="preserve"> Χρήστου </w:t>
      </w:r>
      <w:proofErr w:type="spellStart"/>
      <w:r>
        <w:rPr>
          <w:rFonts w:eastAsia="Times New Roman" w:cs="Times New Roman"/>
          <w:szCs w:val="24"/>
        </w:rPr>
        <w:t>Κέλλα</w:t>
      </w:r>
      <w:proofErr w:type="spellEnd"/>
      <w:r>
        <w:rPr>
          <w:rFonts w:eastAsia="Times New Roman" w:cs="Times New Roman"/>
          <w:szCs w:val="24"/>
        </w:rPr>
        <w:t>,</w:t>
      </w:r>
      <w:r>
        <w:rPr>
          <w:rFonts w:eastAsia="Times New Roman" w:cs="Times New Roman"/>
          <w:szCs w:val="24"/>
        </w:rPr>
        <w:t xml:space="preserve"> Νίκης </w:t>
      </w:r>
      <w:proofErr w:type="spellStart"/>
      <w:r>
        <w:rPr>
          <w:rFonts w:eastAsia="Times New Roman" w:cs="Times New Roman"/>
          <w:szCs w:val="24"/>
        </w:rPr>
        <w:t>Κεραμέως</w:t>
      </w:r>
      <w:proofErr w:type="spellEnd"/>
      <w:r>
        <w:rPr>
          <w:rFonts w:eastAsia="Times New Roman" w:cs="Times New Roman"/>
          <w:szCs w:val="24"/>
        </w:rPr>
        <w:t xml:space="preserve"> Κωνσταντίνου Κουκοδήμου</w:t>
      </w:r>
      <w:r>
        <w:rPr>
          <w:rFonts w:eastAsia="Times New Roman" w:cs="Times New Roman"/>
          <w:szCs w:val="24"/>
        </w:rPr>
        <w:t>,</w:t>
      </w:r>
      <w:r>
        <w:rPr>
          <w:rFonts w:eastAsia="Times New Roman" w:cs="Times New Roman"/>
          <w:szCs w:val="24"/>
        </w:rPr>
        <w:t xml:space="preserve"> Γεωργίου Κουμουτσάκου</w:t>
      </w:r>
      <w:r>
        <w:rPr>
          <w:rFonts w:eastAsia="Times New Roman" w:cs="Times New Roman"/>
          <w:szCs w:val="24"/>
        </w:rPr>
        <w:t>,</w:t>
      </w:r>
      <w:r>
        <w:rPr>
          <w:rFonts w:eastAsia="Times New Roman" w:cs="Times New Roman"/>
          <w:szCs w:val="24"/>
        </w:rPr>
        <w:t xml:space="preserve"> Δημητρίου Κυριαζίδη</w:t>
      </w:r>
      <w:r>
        <w:rPr>
          <w:rFonts w:eastAsia="Times New Roman" w:cs="Times New Roman"/>
          <w:szCs w:val="24"/>
        </w:rPr>
        <w:t>,</w:t>
      </w:r>
      <w:r>
        <w:rPr>
          <w:rFonts w:eastAsia="Times New Roman" w:cs="Times New Roman"/>
          <w:szCs w:val="24"/>
        </w:rPr>
        <w:t xml:space="preserve"> Χρήστου </w:t>
      </w:r>
      <w:proofErr w:type="spellStart"/>
      <w:r>
        <w:rPr>
          <w:rFonts w:eastAsia="Times New Roman" w:cs="Times New Roman"/>
          <w:szCs w:val="24"/>
        </w:rPr>
        <w:t>Σταϊκούρα</w:t>
      </w:r>
      <w:proofErr w:type="spellEnd"/>
      <w:r>
        <w:rPr>
          <w:rFonts w:eastAsia="Times New Roman" w:cs="Times New Roman"/>
          <w:szCs w:val="24"/>
        </w:rPr>
        <w:t>,</w:t>
      </w:r>
      <w:r>
        <w:rPr>
          <w:rFonts w:eastAsia="Times New Roman" w:cs="Times New Roman"/>
          <w:szCs w:val="24"/>
        </w:rPr>
        <w:t xml:space="preserve"> Δημητρίου Σταμάτη</w:t>
      </w:r>
      <w:r>
        <w:rPr>
          <w:rFonts w:eastAsia="Times New Roman" w:cs="Times New Roman"/>
          <w:szCs w:val="24"/>
        </w:rPr>
        <w:t>,</w:t>
      </w:r>
      <w:r>
        <w:rPr>
          <w:rFonts w:eastAsia="Times New Roman" w:cs="Times New Roman"/>
          <w:szCs w:val="24"/>
        </w:rPr>
        <w:t xml:space="preserve"> Κωνσταντίνου Τζαβάρα</w:t>
      </w:r>
      <w:r>
        <w:rPr>
          <w:rFonts w:eastAsia="Times New Roman" w:cs="Times New Roman"/>
          <w:szCs w:val="24"/>
        </w:rPr>
        <w:t>,</w:t>
      </w:r>
      <w:r>
        <w:rPr>
          <w:rFonts w:eastAsia="Times New Roman" w:cs="Times New Roman"/>
          <w:szCs w:val="24"/>
        </w:rPr>
        <w:t xml:space="preserve"> Θεοδώρου </w:t>
      </w:r>
      <w:proofErr w:type="spellStart"/>
      <w:r>
        <w:rPr>
          <w:rFonts w:eastAsia="Times New Roman" w:cs="Times New Roman"/>
          <w:szCs w:val="24"/>
        </w:rPr>
        <w:t>Φορτσάκη</w:t>
      </w:r>
      <w:proofErr w:type="spellEnd"/>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Ιάσονα</w:t>
      </w:r>
      <w:proofErr w:type="spellEnd"/>
      <w:r>
        <w:rPr>
          <w:rFonts w:eastAsia="Times New Roman" w:cs="Times New Roman"/>
          <w:szCs w:val="24"/>
        </w:rPr>
        <w:t xml:space="preserve"> Φωτήλα </w:t>
      </w:r>
      <w:r>
        <w:rPr>
          <w:rFonts w:eastAsia="Times New Roman" w:cs="Times New Roman"/>
          <w:szCs w:val="24"/>
        </w:rPr>
        <w:t xml:space="preserve">και </w:t>
      </w:r>
      <w:r>
        <w:rPr>
          <w:rFonts w:eastAsia="Times New Roman" w:cs="Times New Roman"/>
          <w:szCs w:val="24"/>
        </w:rPr>
        <w:t xml:space="preserve">Κωνσταντίνου Χατζηδάκη </w:t>
      </w:r>
      <w:r>
        <w:rPr>
          <w:rFonts w:eastAsia="Times New Roman" w:cs="Times New Roman"/>
          <w:szCs w:val="24"/>
        </w:rPr>
        <w:lastRenderedPageBreak/>
        <w:t>προς την Υπου</w:t>
      </w:r>
      <w:r>
        <w:rPr>
          <w:rFonts w:eastAsia="Times New Roman" w:cs="Times New Roman"/>
          <w:szCs w:val="24"/>
        </w:rPr>
        <w:t xml:space="preserve">ργό Εργασίας, Κοινωνικής Ασφάλισης και Κοινωνικής Αλληλεγγύης με θέμα: «Εργαζόμενοι και συνταξιούχοι βιώνουν καθημερινά τα κενά και τα βάρη του νέου ασφαλιστικού». </w:t>
      </w:r>
    </w:p>
    <w:p w14:paraId="5528AFA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κ μέρους της Κυβέρνησης </w:t>
      </w:r>
      <w:r>
        <w:rPr>
          <w:rFonts w:eastAsia="Times New Roman" w:cs="Times New Roman"/>
          <w:szCs w:val="24"/>
        </w:rPr>
        <w:t xml:space="preserve">θα απαντήσει </w:t>
      </w:r>
      <w:r>
        <w:rPr>
          <w:rFonts w:eastAsia="Times New Roman" w:cs="Times New Roman"/>
          <w:szCs w:val="24"/>
        </w:rPr>
        <w:t xml:space="preserve">ο Υφυπουργός κ. Πετρόπουλος. </w:t>
      </w:r>
    </w:p>
    <w:p w14:paraId="5528AFA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Αν και έχετε το χαρτί μπροστά σας, από τη Νέα Δημοκρατία θα λάβουν τον λόγο ο κ. </w:t>
      </w:r>
      <w:proofErr w:type="spellStart"/>
      <w:r>
        <w:rPr>
          <w:rFonts w:eastAsia="Times New Roman" w:cs="Times New Roman"/>
          <w:szCs w:val="24"/>
        </w:rPr>
        <w:t>Μηταράκης</w:t>
      </w:r>
      <w:proofErr w:type="spellEnd"/>
      <w:r>
        <w:rPr>
          <w:rFonts w:eastAsia="Times New Roman" w:cs="Times New Roman"/>
          <w:szCs w:val="24"/>
        </w:rPr>
        <w:t xml:space="preserve">, ο κ. Οικονόμου, ο κ. Παναγιωτόπουλος, ο κ. Βλάχος, ο κ. </w:t>
      </w:r>
      <w:proofErr w:type="spellStart"/>
      <w:r>
        <w:rPr>
          <w:rFonts w:eastAsia="Times New Roman" w:cs="Times New Roman"/>
          <w:szCs w:val="24"/>
        </w:rPr>
        <w:t>Μπουκώρος</w:t>
      </w:r>
      <w:proofErr w:type="spellEnd"/>
      <w:r>
        <w:rPr>
          <w:rFonts w:eastAsia="Times New Roman" w:cs="Times New Roman"/>
          <w:szCs w:val="24"/>
        </w:rPr>
        <w:t xml:space="preserve">, ο κ. </w:t>
      </w:r>
      <w:proofErr w:type="spellStart"/>
      <w:r>
        <w:rPr>
          <w:rFonts w:eastAsia="Times New Roman" w:cs="Times New Roman"/>
          <w:szCs w:val="24"/>
        </w:rPr>
        <w:t>Κατσανιώτης</w:t>
      </w:r>
      <w:proofErr w:type="spellEnd"/>
      <w:r>
        <w:rPr>
          <w:rFonts w:eastAsia="Times New Roman" w:cs="Times New Roman"/>
          <w:szCs w:val="24"/>
        </w:rPr>
        <w:t xml:space="preserve">, ο κ. Φωτήλας και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 των υπολοίπων κομμάτων όπως έχο</w:t>
      </w:r>
      <w:r>
        <w:rPr>
          <w:rFonts w:eastAsia="Times New Roman" w:cs="Times New Roman"/>
          <w:szCs w:val="24"/>
        </w:rPr>
        <w:t xml:space="preserve">υν οριστεί από τα κόμματά τους. Δεν χρειάζεται να τους αναφέρω. </w:t>
      </w:r>
    </w:p>
    <w:p w14:paraId="5528AFA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θα ήθελα τον λόγο επί της διαδικασίας.</w:t>
      </w:r>
    </w:p>
    <w:p w14:paraId="5528AFA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διαδικασία είναι ξεκάθαρη. Δεν υπάρχει αμφισβήτηση. </w:t>
      </w:r>
    </w:p>
    <w:p w14:paraId="5528AFA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Δεν αμφισβητώ</w:t>
      </w:r>
      <w:r>
        <w:rPr>
          <w:rFonts w:eastAsia="Times New Roman" w:cs="Times New Roman"/>
          <w:szCs w:val="24"/>
        </w:rPr>
        <w:t xml:space="preserve"> τη διαδικασία που τηρείται, κύριε Πρόεδρε. Θέλω να επισημάνω, όμως, ένα γεγονός</w:t>
      </w:r>
      <w:r>
        <w:rPr>
          <w:rFonts w:eastAsia="Times New Roman" w:cs="Times New Roman"/>
          <w:szCs w:val="24"/>
        </w:rPr>
        <w:t>,</w:t>
      </w:r>
      <w:r>
        <w:rPr>
          <w:rFonts w:eastAsia="Times New Roman" w:cs="Times New Roman"/>
          <w:szCs w:val="24"/>
        </w:rPr>
        <w:t xml:space="preserve"> το οποίο το θεωρώ πάρα πολύ σοβαρό για την κοινοβουλευτική διαδικασία.</w:t>
      </w:r>
    </w:p>
    <w:p w14:paraId="5528AFA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Επί της διαδικασίας,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5528AFA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Είναι διαδικασ</w:t>
      </w:r>
      <w:r>
        <w:rPr>
          <w:rFonts w:eastAsia="Times New Roman" w:cs="Times New Roman"/>
          <w:szCs w:val="24"/>
        </w:rPr>
        <w:t>τικό, κύριε Πρόεδρε.</w:t>
      </w:r>
    </w:p>
    <w:p w14:paraId="5528AFA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Για να το ακούσουμε.</w:t>
      </w:r>
    </w:p>
    <w:p w14:paraId="5528AFA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Η επίκαιρη επερώτηση όταν κατατίθεται από ένα κόμμα και ειδικά από την Αξιωματική Αντιπολίτευση, είναι ένα πάρα πολύ σοβαρό κοινοβουλευτικό γεγονός. Είθισται -κι α</w:t>
      </w:r>
      <w:r>
        <w:rPr>
          <w:rFonts w:eastAsia="Times New Roman" w:cs="Times New Roman"/>
          <w:szCs w:val="24"/>
        </w:rPr>
        <w:t xml:space="preserve">υτός είναι ο άγραφος νόμος και απευθύνομαι προς το Προεδρείο και όλες τις πτέρυγες της Βουλής- σε αυτή την επίκαιρη επερώτηση να παρίσταται ο Υπουργός ή η Υπουργός. Η επίκαιρη επερώτηση, κύριε Πρόεδρε, απευθύνεται στην κ. </w:t>
      </w:r>
      <w:proofErr w:type="spellStart"/>
      <w:r>
        <w:rPr>
          <w:rFonts w:eastAsia="Times New Roman" w:cs="Times New Roman"/>
          <w:szCs w:val="24"/>
        </w:rPr>
        <w:t>Αχτσιόγλου</w:t>
      </w:r>
      <w:proofErr w:type="spellEnd"/>
      <w:r>
        <w:rPr>
          <w:rFonts w:eastAsia="Times New Roman" w:cs="Times New Roman"/>
          <w:szCs w:val="24"/>
        </w:rPr>
        <w:t xml:space="preserve"> και σήμερα βλέπουμε εδώ</w:t>
      </w:r>
      <w:r>
        <w:rPr>
          <w:rFonts w:eastAsia="Times New Roman" w:cs="Times New Roman"/>
          <w:szCs w:val="24"/>
        </w:rPr>
        <w:t xml:space="preserve"> τον κ. Πετρόπουλο. Δεν αμφισβητώ την θεσμική ιδιότητά σας ως Υφυπουργού, κύριε Πετρόπουλε, αλλά ισοδυναμεί με απαξίωση της κοινοβουλευτικής διαδικασίας η απουσία της κ. </w:t>
      </w:r>
      <w:proofErr w:type="spellStart"/>
      <w:r>
        <w:rPr>
          <w:rFonts w:eastAsia="Times New Roman" w:cs="Times New Roman"/>
          <w:szCs w:val="24"/>
        </w:rPr>
        <w:t>Αχτσιόγλου</w:t>
      </w:r>
      <w:proofErr w:type="spellEnd"/>
      <w:r>
        <w:rPr>
          <w:rFonts w:eastAsia="Times New Roman" w:cs="Times New Roman"/>
          <w:szCs w:val="24"/>
        </w:rPr>
        <w:t xml:space="preserve"> σε αυτή την κορυφαία διαδικασία. </w:t>
      </w:r>
    </w:p>
    <w:p w14:paraId="5528AFA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Την κ. </w:t>
      </w:r>
      <w:proofErr w:type="spellStart"/>
      <w:r>
        <w:rPr>
          <w:rFonts w:eastAsia="Times New Roman" w:cs="Times New Roman"/>
          <w:szCs w:val="24"/>
        </w:rPr>
        <w:t>Αχτσιόγλου</w:t>
      </w:r>
      <w:proofErr w:type="spellEnd"/>
      <w:r>
        <w:rPr>
          <w:rFonts w:eastAsia="Times New Roman" w:cs="Times New Roman"/>
          <w:szCs w:val="24"/>
        </w:rPr>
        <w:t>, κύριε Πρόεδρε, τη βλέπ</w:t>
      </w:r>
      <w:r>
        <w:rPr>
          <w:rFonts w:eastAsia="Times New Roman" w:cs="Times New Roman"/>
          <w:szCs w:val="24"/>
        </w:rPr>
        <w:t xml:space="preserve">ουμε συνεχώς στο </w:t>
      </w:r>
      <w:r>
        <w:rPr>
          <w:rFonts w:eastAsia="Times New Roman" w:cs="Times New Roman"/>
          <w:szCs w:val="24"/>
        </w:rPr>
        <w:t>«</w:t>
      </w:r>
      <w:r>
        <w:rPr>
          <w:rFonts w:eastAsia="Times New Roman" w:cs="Times New Roman"/>
          <w:szCs w:val="24"/>
          <w:lang w:val="en-US"/>
        </w:rPr>
        <w:t>Hilton</w:t>
      </w:r>
      <w:r>
        <w:rPr>
          <w:rFonts w:eastAsia="Times New Roman" w:cs="Times New Roman"/>
          <w:szCs w:val="24"/>
        </w:rPr>
        <w:t>»</w:t>
      </w:r>
      <w:r>
        <w:rPr>
          <w:rFonts w:eastAsia="Times New Roman" w:cs="Times New Roman"/>
          <w:szCs w:val="24"/>
        </w:rPr>
        <w:t xml:space="preserve">. Τη Βουλή την απαξιώνει. </w:t>
      </w:r>
    </w:p>
    <w:p w14:paraId="5528AFA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Αυτό δεν έχει σχέση με τη διαδικασία. </w:t>
      </w:r>
    </w:p>
    <w:p w14:paraId="5528AFA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Είναι διαδικασία.</w:t>
      </w:r>
    </w:p>
    <w:p w14:paraId="5528AFB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γιατί ξέρω ποια είναι η διαδικασία και ποια η ουσί</w:t>
      </w:r>
      <w:r>
        <w:rPr>
          <w:rFonts w:eastAsia="Times New Roman" w:cs="Times New Roman"/>
          <w:szCs w:val="24"/>
        </w:rPr>
        <w:t xml:space="preserve">α. </w:t>
      </w:r>
    </w:p>
    <w:p w14:paraId="5528AFB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Πολύ ωραία.</w:t>
      </w:r>
    </w:p>
    <w:p w14:paraId="5528AFB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Η Υπουργός, κύριε Πρόεδρε, θα έπρεπε να είναι εδώ σήμερα στην επίκαιρη επερώτηση για το ασφαλιστικό το οποίο καταρρέει, στο ασφαλιστικό το οποίο βάζει σε αγωνία χιλιάδες εργαζόμενους</w:t>
      </w:r>
      <w:r>
        <w:rPr>
          <w:rFonts w:eastAsia="Times New Roman" w:cs="Times New Roman"/>
          <w:szCs w:val="24"/>
        </w:rPr>
        <w:t xml:space="preserve"> και </w:t>
      </w:r>
      <w:r>
        <w:rPr>
          <w:rFonts w:eastAsia="Times New Roman" w:cs="Times New Roman"/>
          <w:szCs w:val="24"/>
        </w:rPr>
        <w:t>συνταξιούχους και που έχει τιναχτεί</w:t>
      </w:r>
      <w:r>
        <w:rPr>
          <w:rFonts w:eastAsia="Times New Roman" w:cs="Times New Roman"/>
          <w:szCs w:val="24"/>
        </w:rPr>
        <w:t xml:space="preserve"> στην κυριολεξία στον αέρα. Και αντί να είναι εδώ η Υπουργός, έρχεται ο Υφυπουργός, απαξιώνοντας και την κοινοβουλευτική διαδικασία και την Αξιωματική Αντιπολίτευση. Ουσιαστικά δείχνει το πόσο σέβεται τη διαδικασία και η Κυβέρνηση και η πολιτική ηγεσία του</w:t>
      </w:r>
      <w:r>
        <w:rPr>
          <w:rFonts w:eastAsia="Times New Roman" w:cs="Times New Roman"/>
          <w:szCs w:val="24"/>
        </w:rPr>
        <w:t xml:space="preserve"> Υπουργείου.</w:t>
      </w:r>
    </w:p>
    <w:p w14:paraId="5528AFB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5528AFB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Κύριε Πρόεδρε, θα ήθελα τον λόγο. </w:t>
      </w:r>
    </w:p>
    <w:p w14:paraId="5528AFB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Εγώ να πω για χάρη των Πρακτικών ότι η τοποθέτηση του συναδέλφου κ. </w:t>
      </w:r>
      <w:proofErr w:type="spellStart"/>
      <w:r>
        <w:rPr>
          <w:rFonts w:eastAsia="Times New Roman" w:cs="Times New Roman"/>
          <w:szCs w:val="24"/>
        </w:rPr>
        <w:t>Βρούτση</w:t>
      </w:r>
      <w:proofErr w:type="spellEnd"/>
      <w:r>
        <w:rPr>
          <w:rFonts w:eastAsia="Times New Roman" w:cs="Times New Roman"/>
          <w:szCs w:val="24"/>
        </w:rPr>
        <w:t>,</w:t>
      </w:r>
      <w:r>
        <w:rPr>
          <w:rFonts w:eastAsia="Times New Roman" w:cs="Times New Roman"/>
          <w:szCs w:val="24"/>
        </w:rPr>
        <w:t xml:space="preserve"> δεν είχε να κάνει καθόλου με τη διαδικασία. Είχε να κάνει με την</w:t>
      </w:r>
      <w:r>
        <w:rPr>
          <w:rFonts w:eastAsia="Times New Roman" w:cs="Times New Roman"/>
          <w:szCs w:val="24"/>
        </w:rPr>
        <w:t xml:space="preserve"> ουσία. Αν δεν ήμουν στο έδρανο, θα έκανα κι εγώ την τοποθέτησή μου, αν μπορείτε να καταλάβετε τι μπορεί να υπονοώ. Όμως δεν είχε να κάνει με τη διαδικασία.</w:t>
      </w:r>
    </w:p>
    <w:p w14:paraId="5528AFB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Κύρι</w:t>
      </w:r>
      <w:r>
        <w:rPr>
          <w:rFonts w:eastAsia="Times New Roman" w:cs="Times New Roman"/>
          <w:szCs w:val="24"/>
        </w:rPr>
        <w:t xml:space="preserve">ε Πρόεδρε, θα ήθελα τον λόγο. </w:t>
      </w:r>
    </w:p>
    <w:p w14:paraId="5528AFB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Καθίστε, κύριε Υφυπουργέ. </w:t>
      </w:r>
    </w:p>
    <w:p w14:paraId="5528AFB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Κύριε Πρόεδρε, θα ήθελα τον λόγο. </w:t>
      </w:r>
    </w:p>
    <w:p w14:paraId="5528AFB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Τυπικά είναι εντάξει η Κυβέρνηση</w:t>
      </w:r>
      <w:r>
        <w:rPr>
          <w:rFonts w:eastAsia="Times New Roman" w:cs="Times New Roman"/>
          <w:szCs w:val="24"/>
        </w:rPr>
        <w:t>,</w:t>
      </w:r>
      <w:r>
        <w:rPr>
          <w:rFonts w:eastAsia="Times New Roman" w:cs="Times New Roman"/>
          <w:szCs w:val="24"/>
        </w:rPr>
        <w:t xml:space="preserve"> γιατί στέλνει τον αρμόδιο Υφυπουργό. Πολιτικά πιθανότατα ο κ. </w:t>
      </w:r>
      <w:proofErr w:type="spellStart"/>
      <w:r>
        <w:rPr>
          <w:rFonts w:eastAsia="Times New Roman" w:cs="Times New Roman"/>
          <w:szCs w:val="24"/>
        </w:rPr>
        <w:t>Βρούτσης</w:t>
      </w:r>
      <w:proofErr w:type="spellEnd"/>
      <w:r>
        <w:rPr>
          <w:rFonts w:eastAsia="Times New Roman" w:cs="Times New Roman"/>
          <w:szCs w:val="24"/>
        </w:rPr>
        <w:t xml:space="preserve"> έχει δίκιο. Μπορούσε να ήταν και η κ. </w:t>
      </w:r>
      <w:proofErr w:type="spellStart"/>
      <w:r>
        <w:rPr>
          <w:rFonts w:eastAsia="Times New Roman" w:cs="Times New Roman"/>
          <w:szCs w:val="24"/>
        </w:rPr>
        <w:t>Αχτσιόγλου</w:t>
      </w:r>
      <w:proofErr w:type="spellEnd"/>
      <w:r>
        <w:rPr>
          <w:rFonts w:eastAsia="Times New Roman" w:cs="Times New Roman"/>
          <w:szCs w:val="24"/>
        </w:rPr>
        <w:t xml:space="preserve"> και βεβαίως και ο κ. Πετρόπουλος και να πάρουν το</w:t>
      </w:r>
      <w:r>
        <w:rPr>
          <w:rFonts w:eastAsia="Times New Roman" w:cs="Times New Roman"/>
          <w:szCs w:val="24"/>
        </w:rPr>
        <w:t>ν</w:t>
      </w:r>
      <w:r>
        <w:rPr>
          <w:rFonts w:eastAsia="Times New Roman" w:cs="Times New Roman"/>
          <w:szCs w:val="24"/>
        </w:rPr>
        <w:t xml:space="preserve"> λόγο και οι δυο. </w:t>
      </w:r>
    </w:p>
    <w:p w14:paraId="5528AFB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Ειδικά, όμως, για τον κ. Πετρόπουλο θέλω να πω μια κουβέντα. Δεν ξ</w:t>
      </w:r>
      <w:r>
        <w:rPr>
          <w:rFonts w:eastAsia="Times New Roman" w:cs="Times New Roman"/>
          <w:szCs w:val="24"/>
        </w:rPr>
        <w:t xml:space="preserve">έρω αν έχει συμβεί μόνο σε εμένα, αλλά ουδέποτε </w:t>
      </w:r>
      <w:r>
        <w:rPr>
          <w:rFonts w:eastAsia="Times New Roman" w:cs="Times New Roman"/>
          <w:szCs w:val="24"/>
        </w:rPr>
        <w:lastRenderedPageBreak/>
        <w:t xml:space="preserve">έχω προεδρεύσει που να έχει επίκαιρη ερώτηση και να μην είναι παρών. Είναι απ’ αυτούς που κατά 90% είναι παρών στη Βουλή. </w:t>
      </w:r>
    </w:p>
    <w:p w14:paraId="5528AFBB" w14:textId="77777777" w:rsidR="00D67C45" w:rsidRDefault="00A23C64">
      <w:pPr>
        <w:spacing w:line="600" w:lineRule="auto"/>
        <w:ind w:firstLine="720"/>
        <w:contextualSpacing/>
        <w:jc w:val="both"/>
        <w:rPr>
          <w:rFonts w:eastAsia="Times New Roman" w:cs="Times New Roman"/>
          <w:b/>
          <w:szCs w:val="24"/>
        </w:rPr>
      </w:pPr>
      <w:r>
        <w:rPr>
          <w:rFonts w:eastAsia="Times New Roman" w:cs="Times New Roman"/>
          <w:b/>
          <w:szCs w:val="24"/>
        </w:rPr>
        <w:t xml:space="preserve">ΕΛΙΣΣΑΒΕΤ ΣΚΟΥΦΑ: </w:t>
      </w:r>
      <w:r>
        <w:rPr>
          <w:rFonts w:eastAsia="Times New Roman" w:cs="Times New Roman"/>
          <w:szCs w:val="24"/>
        </w:rPr>
        <w:t xml:space="preserve">Κύριε Πρόεδρε, θα ήθελα τον λόγο. </w:t>
      </w:r>
    </w:p>
    <w:p w14:paraId="5528AFB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Σας είδα, κυρία συνάδελφε. Σας είδα. Κι αφού έκανα την παραχώρηση </w:t>
      </w:r>
      <w:r>
        <w:rPr>
          <w:rFonts w:eastAsia="Times New Roman" w:cs="Times New Roman"/>
          <w:szCs w:val="24"/>
        </w:rPr>
        <w:t>σ</w:t>
      </w:r>
      <w:r>
        <w:rPr>
          <w:rFonts w:eastAsia="Times New Roman" w:cs="Times New Roman"/>
          <w:szCs w:val="24"/>
        </w:rPr>
        <w:t xml:space="preserve">τον συνάδελφο κ. </w:t>
      </w:r>
      <w:proofErr w:type="spellStart"/>
      <w:r>
        <w:rPr>
          <w:rFonts w:eastAsia="Times New Roman" w:cs="Times New Roman"/>
          <w:szCs w:val="24"/>
        </w:rPr>
        <w:t>Βρούτση</w:t>
      </w:r>
      <w:proofErr w:type="spellEnd"/>
      <w:r>
        <w:rPr>
          <w:rFonts w:eastAsia="Times New Roman" w:cs="Times New Roman"/>
          <w:szCs w:val="24"/>
        </w:rPr>
        <w:t xml:space="preserve"> θα δώσω και σε εσάς τον λόγο. Αλλιώς δεν προβλέπονται από τη διαδικασία αυτά τα πράγματα. Και είμαστε παλιοί εδώ. </w:t>
      </w:r>
    </w:p>
    <w:p w14:paraId="5528AFB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Κυρία συνάδελφε, για να μην κάνω λάθος ως προς τ</w:t>
      </w:r>
      <w:r>
        <w:rPr>
          <w:rFonts w:eastAsia="Times New Roman" w:cs="Times New Roman"/>
          <w:szCs w:val="24"/>
        </w:rPr>
        <w:t xml:space="preserve">ον τόνο. Είναι </w:t>
      </w:r>
      <w:proofErr w:type="spellStart"/>
      <w:r>
        <w:rPr>
          <w:rFonts w:eastAsia="Times New Roman" w:cs="Times New Roman"/>
          <w:szCs w:val="24"/>
        </w:rPr>
        <w:t>Σκούφα</w:t>
      </w:r>
      <w:proofErr w:type="spellEnd"/>
      <w:r>
        <w:rPr>
          <w:rFonts w:eastAsia="Times New Roman" w:cs="Times New Roman"/>
          <w:szCs w:val="24"/>
        </w:rPr>
        <w:t xml:space="preserve">; </w:t>
      </w:r>
    </w:p>
    <w:p w14:paraId="5528AFB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proofErr w:type="spellStart"/>
      <w:r>
        <w:rPr>
          <w:rFonts w:eastAsia="Times New Roman" w:cs="Times New Roman"/>
          <w:szCs w:val="24"/>
        </w:rPr>
        <w:t>Σκούφα</w:t>
      </w:r>
      <w:proofErr w:type="spellEnd"/>
      <w:r>
        <w:rPr>
          <w:rFonts w:eastAsia="Times New Roman" w:cs="Times New Roman"/>
          <w:szCs w:val="24"/>
        </w:rPr>
        <w:t>, κύριε Πρόεδρε. Δυστυχώς δεν έχω σχέση με την ιστορική προσωπικότητα της Φιλικής Εταιρείας.</w:t>
      </w:r>
    </w:p>
    <w:p w14:paraId="5528AFB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w:t>
      </w:r>
      <w:r>
        <w:rPr>
          <w:rFonts w:eastAsia="Times New Roman" w:cs="Times New Roman"/>
          <w:szCs w:val="24"/>
        </w:rPr>
        <w:t xml:space="preserve">κυρία </w:t>
      </w:r>
      <w:proofErr w:type="spellStart"/>
      <w:r>
        <w:rPr>
          <w:rFonts w:eastAsia="Times New Roman" w:cs="Times New Roman"/>
          <w:szCs w:val="24"/>
        </w:rPr>
        <w:t>Σκούφα</w:t>
      </w:r>
      <w:proofErr w:type="spellEnd"/>
      <w:r>
        <w:rPr>
          <w:rFonts w:eastAsia="Times New Roman" w:cs="Times New Roman"/>
          <w:szCs w:val="24"/>
        </w:rPr>
        <w:t>, έχετε τον λόγο.</w:t>
      </w:r>
    </w:p>
    <w:p w14:paraId="5528AFC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Κοιτάξτε να δείτε, κύριε Π</w:t>
      </w:r>
      <w:r>
        <w:rPr>
          <w:rFonts w:eastAsia="Times New Roman" w:cs="Times New Roman"/>
          <w:szCs w:val="24"/>
        </w:rPr>
        <w:t xml:space="preserve">ρόεδρε και κύριοι συνάδελφοι, αυτή η μάχη εντυπωσιασμού από την πλευρά της Αξιωματικής Αντιπολίτευσης, από ένα κόμμα που έχει κυβερνήσει και γνωρίζει ότι σε περίοδο διαπραγμάτευσης -και </w:t>
      </w:r>
      <w:r>
        <w:rPr>
          <w:rFonts w:eastAsia="Times New Roman" w:cs="Times New Roman"/>
          <w:szCs w:val="24"/>
        </w:rPr>
        <w:lastRenderedPageBreak/>
        <w:t>σκληρής διαπραγμάτευσης- όσον αφορά ένα πολύ σημαντικό κομμάτι των εργ</w:t>
      </w:r>
      <w:r>
        <w:rPr>
          <w:rFonts w:eastAsia="Times New Roman" w:cs="Times New Roman"/>
          <w:szCs w:val="24"/>
        </w:rPr>
        <w:t>ασιακών, της επαναφοράς των συλλογικών συμβάσεων εργασίας ενάντια στα όσα ευτράπελα και πιεστικά υποβάλλει το ΔΝΤ και οι συνακόλουθοί του, επιβάλλουν στην κυρία Υπουργό σήμερα να μην βρίσκεται, δυστυχώς, στην Αίθουσα και να έχουμε τον καθ’ ύλη αρμόδιο σε θ</w:t>
      </w:r>
      <w:r>
        <w:rPr>
          <w:rFonts w:eastAsia="Times New Roman" w:cs="Times New Roman"/>
          <w:szCs w:val="24"/>
        </w:rPr>
        <w:t xml:space="preserve">έματα συνταξιοδοτικού και ασφαλιστικού. </w:t>
      </w:r>
    </w:p>
    <w:p w14:paraId="5528AFC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Άρα, να το μαζεύουμε λιγάκι. Όσοι έχουμε κυβερνήσει, γνωρίζουμε ότι σε περίοδο διαπραγμάτευσης, σκληρής διαπραγμάτευσης τα πράγματα είναι αλλιώς.</w:t>
      </w:r>
    </w:p>
    <w:p w14:paraId="5528AFC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528AFC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Ήμασταν πάντα εδώ, κυρία συνάδελφε.</w:t>
      </w:r>
    </w:p>
    <w:p w14:paraId="5528AFC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ΚΩΝ</w:t>
      </w:r>
      <w:r>
        <w:rPr>
          <w:rFonts w:eastAsia="Times New Roman" w:cs="Times New Roman"/>
          <w:b/>
          <w:szCs w:val="24"/>
        </w:rPr>
        <w:t>ΣΤΑΝΤΙΝΟΣ ΜΠΑΡΚΑΣ:</w:t>
      </w:r>
      <w:r>
        <w:rPr>
          <w:rFonts w:eastAsia="Times New Roman" w:cs="Times New Roman"/>
          <w:szCs w:val="24"/>
        </w:rPr>
        <w:t xml:space="preserve"> Όχι, κύριε </w:t>
      </w:r>
      <w:proofErr w:type="spellStart"/>
      <w:r>
        <w:rPr>
          <w:rFonts w:eastAsia="Times New Roman" w:cs="Times New Roman"/>
          <w:szCs w:val="24"/>
        </w:rPr>
        <w:t>Βρούτση</w:t>
      </w:r>
      <w:proofErr w:type="spellEnd"/>
      <w:r>
        <w:rPr>
          <w:rFonts w:eastAsia="Times New Roman" w:cs="Times New Roman"/>
          <w:szCs w:val="24"/>
        </w:rPr>
        <w:t>, δεν είναι έτσι.</w:t>
      </w:r>
    </w:p>
    <w:p w14:paraId="5528AFC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Η τρόικα είναι καλύτερη από τη Βουλή.</w:t>
      </w:r>
    </w:p>
    <w:p w14:paraId="5528AFC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Όχι, κύριε </w:t>
      </w:r>
      <w:proofErr w:type="spellStart"/>
      <w:r>
        <w:rPr>
          <w:rFonts w:eastAsia="Times New Roman" w:cs="Times New Roman"/>
          <w:szCs w:val="24"/>
        </w:rPr>
        <w:t>Βρούτση</w:t>
      </w:r>
      <w:proofErr w:type="spellEnd"/>
      <w:r>
        <w:rPr>
          <w:rFonts w:eastAsia="Times New Roman" w:cs="Times New Roman"/>
          <w:szCs w:val="24"/>
        </w:rPr>
        <w:t xml:space="preserve">, δεν είναι έτσι. </w:t>
      </w:r>
    </w:p>
    <w:p w14:paraId="5528AFC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Προτιμούν την τρόικα από τη Βουλή. </w:t>
      </w:r>
    </w:p>
    <w:p w14:paraId="5528AFC8"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5528AFC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 xml:space="preserve">Ν (Νικήτας Κακλαμάνης): </w:t>
      </w:r>
      <w:r>
        <w:rPr>
          <w:rFonts w:eastAsia="Times New Roman" w:cs="Times New Roman"/>
          <w:szCs w:val="24"/>
        </w:rPr>
        <w:t xml:space="preserve">Ηρεμήστε, κύριοι συνάδελφοι. Δεν υπάρχει λόγος. Έτυχε και σε μια άσχημη μέρα με σκορ αναβολών επικαίρων ερωτήσεων </w:t>
      </w:r>
      <w:r>
        <w:rPr>
          <w:rFonts w:eastAsia="Times New Roman" w:cs="Times New Roman"/>
          <w:szCs w:val="24"/>
        </w:rPr>
        <w:t>από τις δώδεκα</w:t>
      </w:r>
      <w:r>
        <w:rPr>
          <w:rFonts w:eastAsia="Times New Roman" w:cs="Times New Roman"/>
          <w:szCs w:val="24"/>
        </w:rPr>
        <w:t>-</w:t>
      </w:r>
      <w:r>
        <w:rPr>
          <w:rFonts w:eastAsia="Times New Roman" w:cs="Times New Roman"/>
          <w:szCs w:val="24"/>
        </w:rPr>
        <w:t>μία</w:t>
      </w:r>
      <w:r>
        <w:rPr>
          <w:rFonts w:eastAsia="Times New Roman" w:cs="Times New Roman"/>
          <w:szCs w:val="24"/>
        </w:rPr>
        <w:t xml:space="preserve">, κυρία συνάδελφε. Γι’ αυτό ας το ξεχάσουμε αυτό κι ας πάμε παρακάτω. </w:t>
      </w:r>
    </w:p>
    <w:p w14:paraId="5528AFC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έχετε τον λό</w:t>
      </w:r>
      <w:r>
        <w:rPr>
          <w:rFonts w:eastAsia="Times New Roman" w:cs="Times New Roman"/>
          <w:szCs w:val="24"/>
        </w:rPr>
        <w:t xml:space="preserve">γο για ένα λεπτό. Παρακαλώ πολύ μην ξεκινήσουμε αντιδικία. Να πάμε στην ουσία μιας πολύ σημαντικής επερώτησης. </w:t>
      </w:r>
    </w:p>
    <w:p w14:paraId="5528AFC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Επειδή η ουσία είναι που ενδιαφέρει τον ελληνικό λαό, εγώ θεωρώ εξαιρετική τιμή να απαντώ σε ένα τέτοιο κορυφαίο θέμα για την κοινωνία. Και περιμένω και από τους επερωτώντες να επιδείξουν την ίδια ακριβώς ευαισθησία, όπως είναι εκείνη που τους παρακίνησε ν</w:t>
      </w:r>
      <w:r>
        <w:rPr>
          <w:rFonts w:eastAsia="Times New Roman" w:cs="Times New Roman"/>
          <w:szCs w:val="24"/>
        </w:rPr>
        <w:t xml:space="preserve">α υποβάλλουν την ερώτηση αυτή. </w:t>
      </w:r>
    </w:p>
    <w:p w14:paraId="5528AFC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το να τίθενται τέτοιου είδους θέματα εξαρχής, μόνο άσκοπες αντιπαραθέσεις μπορούν να πυροδοτήσουν και </w:t>
      </w:r>
      <w:r>
        <w:rPr>
          <w:rFonts w:eastAsia="Times New Roman" w:cs="Times New Roman"/>
          <w:szCs w:val="24"/>
        </w:rPr>
        <w:lastRenderedPageBreak/>
        <w:t>δεν έχουν κανένα νόημα. Το πώς απαντά η Κυβέρνηση είναι ζήτημα δικής της επιλογής και δεν επιφέρει μείωση στη σημ</w:t>
      </w:r>
      <w:r>
        <w:rPr>
          <w:rFonts w:eastAsia="Times New Roman" w:cs="Times New Roman"/>
          <w:szCs w:val="24"/>
        </w:rPr>
        <w:t xml:space="preserve">ασία της συζήτησης η δική μου παρουσία, διότι είμαι ο αρμόδιος Υφυπουργός που διαχειρίζεται και αντιμετωπίζει όλα τα θέματα της κοινωνικής ασφάλισης. </w:t>
      </w:r>
    </w:p>
    <w:p w14:paraId="5528AFC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Αντιθέτως, εάν έλειπα εγώ θα είχαν ένα έλλειμμα στην πληροφόρησή τους οι κύριοι Βουλευτές, διότι έχω την </w:t>
      </w:r>
      <w:r>
        <w:rPr>
          <w:rFonts w:eastAsia="Times New Roman" w:cs="Times New Roman"/>
          <w:szCs w:val="24"/>
        </w:rPr>
        <w:t>αποκλειστική αρμοδιότητα…</w:t>
      </w:r>
    </w:p>
    <w:p w14:paraId="5528AFC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σας έθιξε προσωπικά ο κ. </w:t>
      </w:r>
      <w:proofErr w:type="spellStart"/>
      <w:r>
        <w:rPr>
          <w:rFonts w:eastAsia="Times New Roman" w:cs="Times New Roman"/>
          <w:szCs w:val="24"/>
        </w:rPr>
        <w:t>Βρούτσης</w:t>
      </w:r>
      <w:proofErr w:type="spellEnd"/>
      <w:r>
        <w:rPr>
          <w:rFonts w:eastAsia="Times New Roman" w:cs="Times New Roman"/>
          <w:szCs w:val="24"/>
        </w:rPr>
        <w:t>, πάντως. Ίσα, ίσα, σας εξαίρεσε και το είπε ξεκάθαρα.</w:t>
      </w:r>
    </w:p>
    <w:p w14:paraId="5528AFC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Οφείλω να απαντήσω ότι είναι άδικο να επιτιμά κανείς την Υπουργό, διότι δεν έχει και κανένα νόημα να γίνεται μια συζήτηση για το ποιος είναι ο αρμόδιος να απαντά, όταν από το ίδιο το ΦΕΚ του ορισμού μου ως Υφυπουργού προκύπτει ότι έχω την αρμοδιότητα για </w:t>
      </w:r>
      <w:r>
        <w:rPr>
          <w:rFonts w:eastAsia="Times New Roman" w:cs="Times New Roman"/>
          <w:szCs w:val="24"/>
        </w:rPr>
        <w:t xml:space="preserve">το θέμα αυτό κατά τρόπο αποκλειστικό. </w:t>
      </w:r>
    </w:p>
    <w:p w14:paraId="5528AFD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η Υπουργός υπερέχει στις πολιτικές αποφάσεις, αλλά εγώ διαχειρίζομαι όλα αυτά τα θέματα. Ας δούμε, όμως, την </w:t>
      </w:r>
      <w:r>
        <w:rPr>
          <w:rFonts w:eastAsia="Times New Roman" w:cs="Times New Roman"/>
          <w:szCs w:val="24"/>
        </w:rPr>
        <w:lastRenderedPageBreak/>
        <w:t>ουσία, η οποία θα αποδειχθεί στη συνέχεια πώς την αντιλαμβανόμαστε.</w:t>
      </w:r>
    </w:p>
    <w:p w14:paraId="5528AFD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Ωραία. Κάνατε και το καθήκον, ως έπρεπε, να την καλύψετε. Πάντως, για την ιστορία σας λέω ότι τρεις φορές έχει ακυρωθεί επίκαιρη ερώτηση δική μου προς την κ. </w:t>
      </w:r>
      <w:proofErr w:type="spellStart"/>
      <w:r>
        <w:rPr>
          <w:rFonts w:eastAsia="Times New Roman" w:cs="Times New Roman"/>
          <w:szCs w:val="24"/>
        </w:rPr>
        <w:t>Αχτσιόγλου</w:t>
      </w:r>
      <w:proofErr w:type="spellEnd"/>
      <w:r>
        <w:rPr>
          <w:rFonts w:eastAsia="Times New Roman" w:cs="Times New Roman"/>
          <w:szCs w:val="24"/>
        </w:rPr>
        <w:t>, η οποία λόγω φόρτου εργασίας δεν έρχεται.</w:t>
      </w:r>
    </w:p>
    <w:p w14:paraId="5528AFD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Μηταράκης</w:t>
      </w:r>
      <w:proofErr w:type="spellEnd"/>
      <w:r>
        <w:rPr>
          <w:rFonts w:eastAsia="Times New Roman" w:cs="Times New Roman"/>
          <w:szCs w:val="24"/>
        </w:rPr>
        <w:t xml:space="preserve"> -πρώτος επερωτών- έχει τώρα </w:t>
      </w:r>
      <w:r>
        <w:rPr>
          <w:rFonts w:eastAsia="Times New Roman" w:cs="Times New Roman"/>
          <w:szCs w:val="24"/>
        </w:rPr>
        <w:t>τον λόγο για δέκα λεπτά.</w:t>
      </w:r>
    </w:p>
    <w:p w14:paraId="5528AFD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Κύριε Πρόεδρε, κυρίες και κύριοι συνάδελφοι, σήμερα σε αυτήν την Αίθουσα πρέπει να κάνουμε μια σοβαρή και ουσιαστική συζήτηση, με υπευθυνότητα, επιχειρήματα και στοιχεία, διότι ό,τι θα πούμε σήμερα αφορά όλους</w:t>
      </w:r>
      <w:r>
        <w:rPr>
          <w:rFonts w:eastAsia="Times New Roman" w:cs="Times New Roman"/>
          <w:szCs w:val="24"/>
        </w:rPr>
        <w:t xml:space="preserve"> τους Έλληνες, και τους συνταξιούχους και τους εργαζόμενους και τους άνεργους, αλλά κυρίως τα νέα τα παιδιά που θέλουν να είναι οι εργαζόμενοι και οι συνταξιούχοι του αύριο. </w:t>
      </w:r>
    </w:p>
    <w:p w14:paraId="5528AFD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Περιμένω, λοιπόν, κύριε Υφυπουργέ, να δείξετε υπευθυνότητα αυτήν την ύστατη στιγμ</w:t>
      </w:r>
      <w:r>
        <w:rPr>
          <w:rFonts w:eastAsia="Times New Roman" w:cs="Times New Roman"/>
          <w:szCs w:val="24"/>
        </w:rPr>
        <w:t xml:space="preserve">ή και να δώσετε ουσιαστικές απαντήσεις. </w:t>
      </w:r>
    </w:p>
    <w:p w14:paraId="5528AFD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επαναλάβω τις άστοχες αντιπολιτευτικές και προεκλογικές κορώνες του Πρωθυπουργού κ. Τσίπρα όταν υποσχόταν καμμία μείωση συντάξεων και σεβασμό σε ώριμα συνταξιοδοτικά δικαιώματα. </w:t>
      </w:r>
    </w:p>
    <w:p w14:paraId="5528AFD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Θα σας θυμίσω, όμως, ότι το π</w:t>
      </w:r>
      <w:r>
        <w:rPr>
          <w:rFonts w:eastAsia="Times New Roman" w:cs="Times New Roman"/>
          <w:szCs w:val="24"/>
        </w:rPr>
        <w:t xml:space="preserve">ερίφημο </w:t>
      </w:r>
      <w:r>
        <w:rPr>
          <w:rFonts w:eastAsia="Times New Roman" w:cs="Times New Roman"/>
          <w:szCs w:val="24"/>
          <w:lang w:val="en-US"/>
        </w:rPr>
        <w:t>email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μιλούσε για 310 εκατομμύρια νέα μέτρα στο συνταξιοδοτικό κι εσείς τελικά φέρατε 3,6 δισεκατομμύρια, πάνω από δέκα φορές περισσότερα μέτρα. Διαλέξτε πώς εσείς θα χαρακτηρίσετε αυτήν την πολιτική σας συμπεριφορά. </w:t>
      </w:r>
    </w:p>
    <w:p w14:paraId="5528AFD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Εμείς θέλουμε εδώ ν</w:t>
      </w:r>
      <w:r>
        <w:rPr>
          <w:rFonts w:eastAsia="Times New Roman" w:cs="Times New Roman"/>
          <w:szCs w:val="24"/>
        </w:rPr>
        <w:t xml:space="preserve">α μιλήσουμε για την ουσία, για την αγορά που </w:t>
      </w:r>
      <w:proofErr w:type="spellStart"/>
      <w:r>
        <w:rPr>
          <w:rFonts w:eastAsia="Times New Roman" w:cs="Times New Roman"/>
          <w:szCs w:val="24"/>
        </w:rPr>
        <w:t>ασφυκτιά</w:t>
      </w:r>
      <w:proofErr w:type="spellEnd"/>
      <w:r>
        <w:rPr>
          <w:rFonts w:eastAsia="Times New Roman" w:cs="Times New Roman"/>
          <w:szCs w:val="24"/>
        </w:rPr>
        <w:t xml:space="preserve">, για τις συντάξεις που δεν εκδίδονται, για τους επαγγελματίες που δεν μπορούν να πληρώσουν εισφορές, για τους αγρότες που δεν ξέρουν καν πού να καταθέσουν την αίτηση συνταξιοδότησης. </w:t>
      </w:r>
    </w:p>
    <w:p w14:paraId="5528AFD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w:t>
      </w:r>
      <w:r>
        <w:rPr>
          <w:rFonts w:eastAsia="Times New Roman" w:cs="Times New Roman"/>
          <w:szCs w:val="24"/>
        </w:rPr>
        <w:t>συνάδελφοι, φαίνεται ότι ζούμε σε διαφορετικές Ελλάδες. Στον δικό σας κόσμο σας σταματάνε στον δρόμο και σας ζητάνε να αυξήσετε τις εισφορές. Στον πραγματικό, όμως, κόσμο οι πολίτες πνίγονται από τις νέες ασφαλιστικές εισφορές. Περιμένουν την περικοπή συντ</w:t>
      </w:r>
      <w:r>
        <w:rPr>
          <w:rFonts w:eastAsia="Times New Roman" w:cs="Times New Roman"/>
          <w:szCs w:val="24"/>
        </w:rPr>
        <w:t xml:space="preserve">άξεων που συζητάτε στο Χίλτον και πελαγοδρομούν μέσα στο χάος του ΕΦΚΑ. Η </w:t>
      </w:r>
      <w:r>
        <w:rPr>
          <w:rFonts w:eastAsia="Times New Roman" w:cs="Times New Roman"/>
          <w:szCs w:val="24"/>
        </w:rPr>
        <w:lastRenderedPageBreak/>
        <w:t xml:space="preserve">πραγματικότητα είναι η εξής: Θέλετε να σκοτώσετε την παραγωγική Ελλάδα, την Ελλάδα που ξυπνάει νωρίς, την Ελλάδα της αριστείας, την οποία ιδεολογικά απωθείτε. </w:t>
      </w:r>
    </w:p>
    <w:p w14:paraId="5528AFD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Βάλατε δυσβάσταχτες ει</w:t>
      </w:r>
      <w:r>
        <w:rPr>
          <w:rFonts w:eastAsia="Times New Roman" w:cs="Times New Roman"/>
          <w:szCs w:val="24"/>
        </w:rPr>
        <w:t>σφορές σε όσους τολμούν να συνεχίζουν να δουλεύουν, σε όσους τολμούν να έχουν την έδρα τους εδώ, στην πατρίδα τους, σε όσους τολμούν να είναι συνεπείς και τυπικοί στις φορολογικές και ασφαλιστικές τους υποχρεώσεις. Φτάσατε μέχρι και να εξαπλασιάσετε τις ει</w:t>
      </w:r>
      <w:r>
        <w:rPr>
          <w:rFonts w:eastAsia="Times New Roman" w:cs="Times New Roman"/>
          <w:szCs w:val="24"/>
        </w:rPr>
        <w:t xml:space="preserve">σφορές στους ελεύθερους επαγγελματίες, να αυξήσετε σημαντικά τις εισφορές στους αγρότες. </w:t>
      </w:r>
    </w:p>
    <w:p w14:paraId="5528AFD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Δεν αντέχει, κύριε Υπουργέ, η αγορά τέτοιες εισφορές. Και, βέβαια, το ασφαλιστικό του ΣΥΡΙΖΑ και των ΑΝΕΛ, το ασφαλιστικό </w:t>
      </w:r>
      <w:proofErr w:type="spellStart"/>
      <w:r>
        <w:rPr>
          <w:rFonts w:eastAsia="Times New Roman" w:cs="Times New Roman"/>
          <w:szCs w:val="24"/>
        </w:rPr>
        <w:t>Κατρούγκαλου</w:t>
      </w:r>
      <w:proofErr w:type="spellEnd"/>
      <w:r>
        <w:rPr>
          <w:rFonts w:eastAsia="Times New Roman" w:cs="Times New Roman"/>
          <w:szCs w:val="24"/>
        </w:rPr>
        <w:t>, είναι ο προάγγελος μεγάλων περ</w:t>
      </w:r>
      <w:r>
        <w:rPr>
          <w:rFonts w:eastAsia="Times New Roman" w:cs="Times New Roman"/>
          <w:szCs w:val="24"/>
        </w:rPr>
        <w:t>ικοπών στις κύριες συντάξεις με την θεσμοθέτηση της προσωπικής διαφοράς. Κόβετε τις συντάξεις σε δύο στάδια. Στο πρώτο ορίζετε την προσωπική διαφορά και στο δεύτερο στάδιο -σε λίγους μήνες, θα μας πείτε εσείς πότε- θα βάλετε αυτήν την προσωπική διαφορά στο</w:t>
      </w:r>
      <w:r>
        <w:rPr>
          <w:rFonts w:eastAsia="Times New Roman" w:cs="Times New Roman"/>
          <w:szCs w:val="24"/>
        </w:rPr>
        <w:t xml:space="preserve">ν </w:t>
      </w:r>
      <w:proofErr w:type="spellStart"/>
      <w:r>
        <w:rPr>
          <w:rFonts w:eastAsia="Times New Roman" w:cs="Times New Roman"/>
          <w:szCs w:val="24"/>
        </w:rPr>
        <w:t>προκρούστη</w:t>
      </w:r>
      <w:proofErr w:type="spellEnd"/>
      <w:r>
        <w:rPr>
          <w:rFonts w:eastAsia="Times New Roman" w:cs="Times New Roman"/>
          <w:szCs w:val="24"/>
        </w:rPr>
        <w:t xml:space="preserve"> της διαπραγμάτευσης με τους θεσμούς. Βέβαια, ήδη κόβετε τις συντάξεις για τους νέους συντα</w:t>
      </w:r>
      <w:r>
        <w:rPr>
          <w:rFonts w:eastAsia="Times New Roman" w:cs="Times New Roman"/>
          <w:szCs w:val="24"/>
        </w:rPr>
        <w:lastRenderedPageBreak/>
        <w:t xml:space="preserve">ξιούχους, όπου εφαρμόζεται η μειωμένη σύνταξη χωρίς την προσωπική διαφορά. Σύντομα, λοιπόν, και για τις υπάρχοντες συντάξεις! </w:t>
      </w:r>
    </w:p>
    <w:p w14:paraId="5528AFD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μόνο που απομένει να μά</w:t>
      </w:r>
      <w:r>
        <w:rPr>
          <w:rFonts w:eastAsia="Times New Roman" w:cs="Times New Roman"/>
          <w:szCs w:val="24"/>
        </w:rPr>
        <w:t>θουμε είναι τον χρόνο και το ύψος αυτών των νεών περικοπών. Θα θυμίσω τι λέγατε εσείς: «Μην ανησυχείτε οι παλιοί συνταξιούχοι. Δεν θα έχετε καμμία μείωση. Μην ανησυχείτε οι νέοι συνταξιούχοι. Θα έχετε κάποιες προσωρινές μειώσεις και μετά το 2018, μαζί με τ</w:t>
      </w:r>
      <w:r>
        <w:rPr>
          <w:rFonts w:eastAsia="Times New Roman" w:cs="Times New Roman"/>
          <w:szCs w:val="24"/>
        </w:rPr>
        <w:t>ην ανάπτυξη, που έχει παρκάρει στη γωνία κι έρχεται, θα έχετε και αυξήσεις». Και τώρα, βέβαια, βλέπουμε την πραγματικότητα.</w:t>
      </w:r>
    </w:p>
    <w:p w14:paraId="5528AFD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Κι επειδή χθες, κύριε Υφυπουργέ, με κατηγορήσατε ότι δεν έχω διαβάσει τον νόμο, εσείς που τον έχετε διαβάσει θέλω να μου πείτε σήμερ</w:t>
      </w:r>
      <w:r>
        <w:rPr>
          <w:rFonts w:eastAsia="Times New Roman" w:cs="Times New Roman"/>
          <w:szCs w:val="24"/>
        </w:rPr>
        <w:t xml:space="preserve">α, συγκεκριμένα, με ποιον τρόπο, με ποιον συντελεστή θα </w:t>
      </w:r>
      <w:proofErr w:type="spellStart"/>
      <w:r>
        <w:rPr>
          <w:rFonts w:eastAsia="Times New Roman" w:cs="Times New Roman"/>
          <w:szCs w:val="24"/>
        </w:rPr>
        <w:t>επανυπολογίσετε</w:t>
      </w:r>
      <w:proofErr w:type="spellEnd"/>
      <w:r>
        <w:rPr>
          <w:rFonts w:eastAsia="Times New Roman" w:cs="Times New Roman"/>
          <w:szCs w:val="24"/>
        </w:rPr>
        <w:t xml:space="preserve"> τις παλιές συντάξεις. Συγκεκριμένα!</w:t>
      </w:r>
    </w:p>
    <w:p w14:paraId="5528AFDD" w14:textId="77777777" w:rsidR="00D67C45" w:rsidRDefault="00A23C64">
      <w:pPr>
        <w:spacing w:line="600" w:lineRule="auto"/>
        <w:ind w:firstLine="720"/>
        <w:contextualSpacing/>
        <w:jc w:val="both"/>
        <w:rPr>
          <w:rFonts w:eastAsia="Times New Roman"/>
          <w:szCs w:val="24"/>
        </w:rPr>
      </w:pPr>
      <w:r>
        <w:rPr>
          <w:rFonts w:eastAsia="Times New Roman"/>
          <w:szCs w:val="24"/>
        </w:rPr>
        <w:t>Με τον δείκτη τιμών καταναλωτή που θεσμοθετήσατε χθες με τροπολογία είκοσι μήνες μετά που ασχολείστε με το ασφαλιστικό ή με κάτι άλλο που δεν προβλέ</w:t>
      </w:r>
      <w:r>
        <w:rPr>
          <w:rFonts w:eastAsia="Times New Roman"/>
          <w:szCs w:val="24"/>
        </w:rPr>
        <w:t>πεται στο</w:t>
      </w:r>
      <w:r>
        <w:rPr>
          <w:rFonts w:eastAsia="Times New Roman"/>
          <w:szCs w:val="24"/>
        </w:rPr>
        <w:t>ν</w:t>
      </w:r>
      <w:r>
        <w:rPr>
          <w:rFonts w:eastAsia="Times New Roman"/>
          <w:szCs w:val="24"/>
        </w:rPr>
        <w:t xml:space="preserve"> νόμο; Και αναλόγως θα σας απαντήσω πολύ συγκεκριμένα στην δευτερολογία μου.</w:t>
      </w:r>
    </w:p>
    <w:p w14:paraId="5528AFDE"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Εν τω μεταξύ, όμως, πρέπει να τονίσω ότι δεν υπάρχει καμμία πρόοδος στην έκδοση νέων συντάξεων παρά τις περί αντιθέτου δεσμεύσεις σας. Χθες καταθέσατε τον σωστό δείκτη, </w:t>
      </w:r>
      <w:r>
        <w:rPr>
          <w:rFonts w:eastAsia="Times New Roman"/>
          <w:szCs w:val="24"/>
        </w:rPr>
        <w:t>γιατί δεν είχατε καταλάβει εδώ και δύο χρόνια ότι ο βασικός σας δείκτης δεν υπάρχει. Όπως είπα χθες, το νομοσχέδιο γράφτηκε στο γόνατο, εκτός από την παράγραφο με τον δείκτη, από ό,τι φαίνεται, τον οποίο σας τον έδωσαν οι θεσμοί και τον μεταφράσατε, χωρίς,</w:t>
      </w:r>
      <w:r>
        <w:rPr>
          <w:rFonts w:eastAsia="Times New Roman"/>
          <w:szCs w:val="24"/>
        </w:rPr>
        <w:t xml:space="preserve"> όμως, να ασχοληθείτε με το αν η ΕΛΣΤΑΤ εδώ και τριάντα χρόνια υπολογίζει αυτόν τον δείκτη, γιατί κάθε χώρα έχει κάποιες ιδιαιτερότητες στους δείκτες που η ΕΛΣΤΑΤ παρακολουθεί.</w:t>
      </w:r>
    </w:p>
    <w:p w14:paraId="5528AFDF" w14:textId="77777777" w:rsidR="00D67C45" w:rsidRDefault="00A23C64">
      <w:pPr>
        <w:spacing w:line="600" w:lineRule="auto"/>
        <w:ind w:firstLine="720"/>
        <w:contextualSpacing/>
        <w:jc w:val="both"/>
        <w:rPr>
          <w:rFonts w:eastAsia="Times New Roman"/>
          <w:szCs w:val="24"/>
        </w:rPr>
      </w:pPr>
      <w:r>
        <w:rPr>
          <w:rFonts w:eastAsia="Times New Roman"/>
          <w:szCs w:val="24"/>
        </w:rPr>
        <w:t>Μόνο ξέρατε χθες να μας πείτε το εξής απίστευτο, ότι η Νέα Δημοκρατία από τη Με</w:t>
      </w:r>
      <w:r>
        <w:rPr>
          <w:rFonts w:eastAsia="Times New Roman"/>
          <w:szCs w:val="24"/>
        </w:rPr>
        <w:t xml:space="preserve">ταπολίτευση και μετά δεν μπόρεσε να φανταστεί πως ο κ. </w:t>
      </w:r>
      <w:proofErr w:type="spellStart"/>
      <w:r>
        <w:rPr>
          <w:rFonts w:eastAsia="Times New Roman"/>
          <w:szCs w:val="24"/>
        </w:rPr>
        <w:t>Κατρούγκαλος</w:t>
      </w:r>
      <w:proofErr w:type="spellEnd"/>
      <w:r>
        <w:rPr>
          <w:rFonts w:eastAsia="Times New Roman"/>
          <w:szCs w:val="24"/>
        </w:rPr>
        <w:t xml:space="preserve"> θα ονειρευόταν ένα νέο δείκτη το 2016 να τον προετοιμάσουμε τριάντα χρόνια πριν. Είστε η μοναδική </w:t>
      </w:r>
      <w:r>
        <w:rPr>
          <w:rFonts w:eastAsia="Times New Roman"/>
          <w:szCs w:val="24"/>
        </w:rPr>
        <w:t xml:space="preserve">Κυβέρνηση </w:t>
      </w:r>
      <w:r>
        <w:rPr>
          <w:rFonts w:eastAsia="Times New Roman"/>
          <w:szCs w:val="24"/>
        </w:rPr>
        <w:t xml:space="preserve">που αντί να ασχολείστε με τη δουλειά σας, κάνετε αντιπολίτευση στην </w:t>
      </w:r>
      <w:r>
        <w:rPr>
          <w:rFonts w:eastAsia="Times New Roman"/>
          <w:szCs w:val="24"/>
        </w:rPr>
        <w:t>Αντιπολίτευσ</w:t>
      </w:r>
      <w:r>
        <w:rPr>
          <w:rFonts w:eastAsia="Times New Roman"/>
          <w:szCs w:val="24"/>
        </w:rPr>
        <w:t>η</w:t>
      </w:r>
      <w:r>
        <w:rPr>
          <w:rFonts w:eastAsia="Times New Roman"/>
          <w:szCs w:val="24"/>
        </w:rPr>
        <w:t xml:space="preserve">. </w:t>
      </w:r>
    </w:p>
    <w:p w14:paraId="5528AFE0"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Βέβαια, οι Έλληνες περιμένουν πότε θα ομαλοποιηθεί η κατάσταση και θα είστε σε θέση να εκδώσετε συντάξεις, πότε θα μπορέσετε να εκκαθαρίσετε το στοκ των συσσωρευμένων αιτήσεων για συνταξιοδότηση. Τα τελευταία δύο χρόνια επί της δικής </w:t>
      </w:r>
      <w:r>
        <w:rPr>
          <w:rFonts w:eastAsia="Times New Roman"/>
          <w:szCs w:val="24"/>
        </w:rPr>
        <w:lastRenderedPageBreak/>
        <w:t>σας κυβέρνησης -20</w:t>
      </w:r>
      <w:r>
        <w:rPr>
          <w:rFonts w:eastAsia="Times New Roman"/>
          <w:szCs w:val="24"/>
        </w:rPr>
        <w:t>15 – 2016- ενενήντα πέντε χιλιάδες άτομα περιμένουν και όχι τέσσερα, όπως λέτε ότι κληρονομήσατε το στοκ από την προηγούμενη κυβέρνηση.</w:t>
      </w:r>
    </w:p>
    <w:p w14:paraId="5528AFE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Και ψηφίσατε και μια ειδική διάταξη για το σκοπό αυτό, για να αρχίσετε να πληρώνετε συντάξεις, τον Νοέμβριο του 2016. </w:t>
      </w:r>
      <w:r>
        <w:rPr>
          <w:rFonts w:eastAsia="Times New Roman"/>
          <w:szCs w:val="24"/>
        </w:rPr>
        <w:t>Πέ</w:t>
      </w:r>
      <w:r>
        <w:rPr>
          <w:rFonts w:eastAsia="Times New Roman"/>
          <w:szCs w:val="24"/>
        </w:rPr>
        <w:t>ρασαν</w:t>
      </w:r>
      <w:r>
        <w:rPr>
          <w:rFonts w:eastAsia="Times New Roman"/>
          <w:szCs w:val="24"/>
        </w:rPr>
        <w:t xml:space="preserve"> δύο μήνες μόνο και μόνο για να βγάλετε την εγκύκλιο. Και πείτε μου: Πόσες αιτήσεις έχουν εκκαθαριστεί; Μήπως μηδέν τον Δεκέμβριο, μηδέν τον Ιανουάριο, μηδέν τον Φεβρουάριο, μηδέν και τον Μάρτιο; Δεσμεύεστε, κύριε Υφυπουργέ, ότι τα χρήματα που λέτε ότ</w:t>
      </w:r>
      <w:r>
        <w:rPr>
          <w:rFonts w:eastAsia="Times New Roman"/>
          <w:szCs w:val="24"/>
        </w:rPr>
        <w:t xml:space="preserve">ι έχετε εξασφαλίσει στον προϋπολογισμό του 2017, δεν θα χαθούν από τις δικές σας καθυστερήσεις; </w:t>
      </w:r>
    </w:p>
    <w:p w14:paraId="5528AFE2" w14:textId="77777777" w:rsidR="00D67C45" w:rsidRDefault="00A23C64">
      <w:pPr>
        <w:spacing w:line="600" w:lineRule="auto"/>
        <w:ind w:firstLine="720"/>
        <w:contextualSpacing/>
        <w:jc w:val="both"/>
        <w:rPr>
          <w:rFonts w:eastAsia="Times New Roman"/>
          <w:szCs w:val="24"/>
        </w:rPr>
      </w:pPr>
      <w:r>
        <w:rPr>
          <w:rFonts w:eastAsia="Times New Roman"/>
          <w:szCs w:val="24"/>
        </w:rPr>
        <w:t>Και βέβαια, κύριε Υφυπουργέ, έχετε καταλάβει τι γίνεται σήμερα με τον ΕΦΚΑ; Διαβάσατε την ερώτησή μας για τα λάθη στο Μητρώο των Ασφαλισμένων; Άλλοι ασφαλισμέν</w:t>
      </w:r>
      <w:r>
        <w:rPr>
          <w:rFonts w:eastAsia="Times New Roman"/>
          <w:szCs w:val="24"/>
        </w:rPr>
        <w:t xml:space="preserve">οι εξαφανίστηκαν, άλλοι </w:t>
      </w:r>
      <w:proofErr w:type="spellStart"/>
      <w:r>
        <w:rPr>
          <w:rFonts w:eastAsia="Times New Roman"/>
          <w:szCs w:val="24"/>
        </w:rPr>
        <w:t>κλωνοποιήθηκαν</w:t>
      </w:r>
      <w:proofErr w:type="spellEnd"/>
      <w:r>
        <w:rPr>
          <w:rFonts w:eastAsia="Times New Roman"/>
          <w:szCs w:val="24"/>
        </w:rPr>
        <w:t>, άλλοι εμφανίζονται διπλοί, άλλοι έχασαν ολόκληρες περιόδους ασφάλισης, άλλοι εμφανίζονται με άλλες διευθύνσεις, γιατί η ενοποίηση έγινε χωρίς κανένα ουσιαστικό σχέδιο. Και οι ίδιοι οι εργαζόμενοι δεν ξέρουν τι να απα</w:t>
      </w:r>
      <w:r>
        <w:rPr>
          <w:rFonts w:eastAsia="Times New Roman"/>
          <w:szCs w:val="24"/>
        </w:rPr>
        <w:t xml:space="preserve">ντήσουν στις εύλογες ερωτήσεις των πολιτών που πηγαίνουν στα </w:t>
      </w:r>
      <w:r>
        <w:rPr>
          <w:rFonts w:eastAsia="Times New Roman"/>
          <w:szCs w:val="24"/>
        </w:rPr>
        <w:lastRenderedPageBreak/>
        <w:t xml:space="preserve">νέα καταστήματα του ΕΦΚΑ. Και οι πολίτες φυσικά -και δικαίως- αγανακτούν που δεν ξέρουν πού να απευθυνθούν για βοήθεια. </w:t>
      </w:r>
    </w:p>
    <w:p w14:paraId="5528AFE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Βέβαια, να πω ότι η Ελλάδα έχει και την ιδιαιτερότητα της </w:t>
      </w:r>
      <w:proofErr w:type="spellStart"/>
      <w:r>
        <w:rPr>
          <w:rFonts w:eastAsia="Times New Roman"/>
          <w:szCs w:val="24"/>
        </w:rPr>
        <w:t>νησιωτικότητας</w:t>
      </w:r>
      <w:proofErr w:type="spellEnd"/>
      <w:r>
        <w:rPr>
          <w:rFonts w:eastAsia="Times New Roman"/>
          <w:szCs w:val="24"/>
        </w:rPr>
        <w:t xml:space="preserve">. </w:t>
      </w:r>
      <w:r>
        <w:rPr>
          <w:rFonts w:eastAsia="Times New Roman"/>
          <w:szCs w:val="24"/>
        </w:rPr>
        <w:t>Μειώνετε τις δομές στα νησιά -σας έχω κάνει ερώτηση και για αυτό- και τα αφήνετε χωρίς ουσιαστική εξυπηρέτηση και προς τους εργαζόμενους και προς τους ασφαλισμένους και προς τους συνταξιούχους.</w:t>
      </w:r>
    </w:p>
    <w:p w14:paraId="5528AFE4" w14:textId="77777777" w:rsidR="00D67C45" w:rsidRDefault="00A23C64">
      <w:pPr>
        <w:spacing w:line="600" w:lineRule="auto"/>
        <w:ind w:firstLine="720"/>
        <w:contextualSpacing/>
        <w:jc w:val="both"/>
        <w:rPr>
          <w:rFonts w:eastAsia="Times New Roman"/>
          <w:szCs w:val="24"/>
        </w:rPr>
      </w:pPr>
      <w:r>
        <w:rPr>
          <w:rFonts w:eastAsia="Times New Roman"/>
          <w:szCs w:val="24"/>
        </w:rPr>
        <w:t>Οι πρώην ασφαλισμένοι του ΟΓΑ συνεχίζουν να λαμβάνουν σήμερα ε</w:t>
      </w:r>
      <w:r>
        <w:rPr>
          <w:rFonts w:eastAsia="Times New Roman"/>
          <w:szCs w:val="24"/>
        </w:rPr>
        <w:t>ιδοποιητήρια για να πληρώσουν εισφορές, ενώ εκκρεμεί η αίτηση συνταξιοδότησης τους. Και μου καταγγέλλουν ότι οι υπηρεσίες δεν είναι σε θέση να τους απαντήσουν τι πρέπει να κάνουν σε αυτήν την περίπτωση: Να πληρώσουν; Να σταματήσουν να πληρώνουν; Να μπουν λ</w:t>
      </w:r>
      <w:r>
        <w:rPr>
          <w:rFonts w:eastAsia="Times New Roman"/>
          <w:szCs w:val="24"/>
        </w:rPr>
        <w:t>ηξιπρόθεσμοι; Τι πρέπει να κάνουν;</w:t>
      </w:r>
    </w:p>
    <w:p w14:paraId="5528AFE5" w14:textId="77777777" w:rsidR="00D67C45" w:rsidRDefault="00A23C64">
      <w:pPr>
        <w:spacing w:line="600" w:lineRule="auto"/>
        <w:ind w:firstLine="720"/>
        <w:contextualSpacing/>
        <w:jc w:val="both"/>
        <w:rPr>
          <w:rFonts w:eastAsia="Times New Roman"/>
          <w:szCs w:val="24"/>
        </w:rPr>
      </w:pPr>
      <w:r>
        <w:rPr>
          <w:rFonts w:eastAsia="Times New Roman"/>
          <w:szCs w:val="24"/>
        </w:rPr>
        <w:t>Ως προς τα οργανωτικά του ΕΦΚΑ, κυρίες και κύριοι συνάδελφοι, είναι σημαντικό να τονίσουμε -εδώ πρέπει να πω ότι δεν πρωτοτυπείτε, το κάνουν και πολλοί συνάδελφοι σας- ότι δεν έχετε κριτήρια για τις τοποθετήσεις σε θέσεις</w:t>
      </w:r>
      <w:r>
        <w:rPr>
          <w:rFonts w:eastAsia="Times New Roman"/>
          <w:szCs w:val="24"/>
        </w:rPr>
        <w:t xml:space="preserve"> ευθύνης και τελικά αυτές γίνονται με κομματικά κριτήρια. Για παράδειγμα, ορίσατε εκλεγμένο συνδικαλιστή, της συνδικαλιστικής παράταξης που </w:t>
      </w:r>
      <w:proofErr w:type="spellStart"/>
      <w:r>
        <w:rPr>
          <w:rFonts w:eastAsia="Times New Roman"/>
          <w:szCs w:val="24"/>
        </w:rPr>
        <w:lastRenderedPageBreak/>
        <w:t>πρόσκειται</w:t>
      </w:r>
      <w:proofErr w:type="spellEnd"/>
      <w:r>
        <w:rPr>
          <w:rFonts w:eastAsia="Times New Roman"/>
          <w:szCs w:val="24"/>
        </w:rPr>
        <w:t xml:space="preserve"> στον ΣΥΡΙΖΑ, στη θέση του Αναπληρωτή Διευθυντή Διοικητικού του ΕΦΚΑ. Δεν αντιλαμβάνεστε το ασυμβίβαστο με</w:t>
      </w:r>
      <w:r>
        <w:rPr>
          <w:rFonts w:eastAsia="Times New Roman"/>
          <w:szCs w:val="24"/>
        </w:rPr>
        <w:t>ταξύ της ιδιότητας του συνδικαλιστή και της ιδιότητας του επικεφαλής του τμήματος που κάνει τις τοποθετήσεις και τις μετακινήσεις των υπαλλήλων;</w:t>
      </w:r>
    </w:p>
    <w:p w14:paraId="5528AFE6" w14:textId="77777777" w:rsidR="00D67C45" w:rsidRDefault="00A23C64">
      <w:pPr>
        <w:spacing w:line="600" w:lineRule="auto"/>
        <w:ind w:firstLine="720"/>
        <w:contextualSpacing/>
        <w:jc w:val="both"/>
        <w:rPr>
          <w:rFonts w:eastAsia="Times New Roman"/>
          <w:szCs w:val="24"/>
        </w:rPr>
      </w:pPr>
      <w:r>
        <w:rPr>
          <w:rFonts w:eastAsia="Times New Roman"/>
          <w:szCs w:val="24"/>
        </w:rPr>
        <w:t>Για τους ελεύθερους επαγγελματίες θα μιλήσουν αναλυτικά οι συνάδελφοι. Θα αναφερθώ, όμως, επιγραμματικά: Κάνατε</w:t>
      </w:r>
      <w:r>
        <w:rPr>
          <w:rFonts w:eastAsia="Times New Roman"/>
          <w:szCs w:val="24"/>
        </w:rPr>
        <w:t xml:space="preserve"> σαρωτικές αλλαγές που πνίγουν την πραγματική οικονομία χωρίς ουσιαστική διαβούλευση. Έχετε δημιουργήσει ένα πραγματικό αλαλούμ με νόμους και εγκύκλιους πρόχειρα γραμμένες, με ειδοποιητήρια με λάθη. </w:t>
      </w:r>
    </w:p>
    <w:p w14:paraId="5528AFE7"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Φυσικά ειδική αναφορά πρέπει να κάνω και στο περίφημο </w:t>
      </w:r>
      <w:r>
        <w:rPr>
          <w:rFonts w:eastAsia="Times New Roman"/>
          <w:szCs w:val="24"/>
        </w:rPr>
        <w:t>θέμα με τα μπλοκάκια που ακόμα δεν έχετε βρει μια πραγματική λύση, γιατί αν περιμένετε ότι στην αγορά εργασίας θα πηγαίνουν στην Επιθεώρηση όλοι για να κρίνει η Επιθεώρηση για κάθε εργαζόμενο αν εργάζεται με το ένα καθεστώς ή με το άλλο, νομίζω αυτό δεν συ</w:t>
      </w:r>
      <w:r>
        <w:rPr>
          <w:rFonts w:eastAsia="Times New Roman"/>
          <w:szCs w:val="24"/>
        </w:rPr>
        <w:t>νάδει με την πραγματικότητα που υπάρχει στους χώρους εργασίας.</w:t>
      </w:r>
    </w:p>
    <w:p w14:paraId="5528AFE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λέτε σε κάποιους ασφαλισμένους ότι πληρώνουν λιγότερες εισφορές. Βέβαια, δεν έχετε πει σε αυτούς τους </w:t>
      </w:r>
      <w:r>
        <w:rPr>
          <w:rFonts w:eastAsia="Times New Roman" w:cs="Times New Roman"/>
          <w:szCs w:val="24"/>
        </w:rPr>
        <w:lastRenderedPageBreak/>
        <w:t>ανθρώπους τι συντάξεις να περιμένουν</w:t>
      </w:r>
      <w:r>
        <w:rPr>
          <w:rFonts w:eastAsia="Times New Roman" w:cs="Times New Roman"/>
          <w:szCs w:val="24"/>
        </w:rPr>
        <w:t>,</w:t>
      </w:r>
      <w:r>
        <w:rPr>
          <w:rFonts w:eastAsia="Times New Roman" w:cs="Times New Roman"/>
          <w:szCs w:val="24"/>
        </w:rPr>
        <w:t xml:space="preserve"> όταν τελειώσουν τον εργασιακό τους βίο. </w:t>
      </w:r>
    </w:p>
    <w:p w14:paraId="5528AFE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κατάφερε πράγματι πολλά με το νέο ασφαλιστικό. Κατάφερε και να αυξήσει τις εισφορές και να μειώσει τις συντάξεις, αλλά και να κατακρημνίσει τα έσοδα του ΕΦΚΑ. Τα πρώτα στοιχεία -και ίσως έχετε πιο πρόσφατα- δείχνο</w:t>
      </w:r>
      <w:r>
        <w:rPr>
          <w:rFonts w:eastAsia="Times New Roman" w:cs="Times New Roman"/>
          <w:szCs w:val="24"/>
        </w:rPr>
        <w:t xml:space="preserve">υν ότι από τα 1,2 </w:t>
      </w:r>
      <w:r>
        <w:rPr>
          <w:rFonts w:eastAsia="Times New Roman" w:cs="Times New Roman"/>
          <w:szCs w:val="24"/>
        </w:rPr>
        <w:t xml:space="preserve">εκατομμύριο </w:t>
      </w:r>
      <w:r>
        <w:rPr>
          <w:rFonts w:eastAsia="Times New Roman" w:cs="Times New Roman"/>
          <w:szCs w:val="24"/>
        </w:rPr>
        <w:t xml:space="preserve">ειδοποιητήρια έχουν πληρωθεί μόνο τα μισά. </w:t>
      </w:r>
    </w:p>
    <w:p w14:paraId="5528AFE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Δεν βγαίνει, κυρίες και κύριοι συνάδελφοι, το νέο ασφαλιστικό σας σύστημα. Σας το είπε και το Γραφείο Προϋπολογισμού της Βουλής! </w:t>
      </w:r>
    </w:p>
    <w:p w14:paraId="5528AFE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Ήρθαμε εδώ, κύριε Υφυπουργέ, για να πάρουμε απαντήσε</w:t>
      </w:r>
      <w:r>
        <w:rPr>
          <w:rFonts w:eastAsia="Times New Roman" w:cs="Times New Roman"/>
          <w:szCs w:val="24"/>
        </w:rPr>
        <w:t xml:space="preserve">ις όχι μόνο για την Αξιωματική Αντιπολίτευση, αλλά και για όλους τους Έλληνες πολίτες, συνταξιούχους, εργαζόμενους, ανέργους και για τα νέα παιδιά που θέλουν να ελπίζουν ότι θα έχουν ένα βιώσιμο ασφαλιστικό σύστημα. </w:t>
      </w:r>
    </w:p>
    <w:p w14:paraId="5528AFE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528AFED"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Νέας Δημοκρατίας)</w:t>
      </w:r>
    </w:p>
    <w:p w14:paraId="5528AFE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Ο δεύτερος κατά σειρά επερωτών, ο συνάδελφος κ. Βασίλειος Οικονόμου, έχει τον λόγο.</w:t>
      </w:r>
    </w:p>
    <w:p w14:paraId="5528AFE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ΒΑΣΙΛΕΙΟΣ ΟΙΚΟΝΟΜΟΥ:</w:t>
      </w:r>
      <w:r>
        <w:rPr>
          <w:rFonts w:eastAsia="Times New Roman" w:cs="Times New Roman"/>
          <w:szCs w:val="24"/>
        </w:rPr>
        <w:t xml:space="preserve"> Κύριε Πρόεδρε, η περίπτωση του ασφαλιστικού νομοσχεδίου και της αλλαγής που έκανε </w:t>
      </w:r>
      <w:r>
        <w:rPr>
          <w:rFonts w:eastAsia="Times New Roman" w:cs="Times New Roman"/>
          <w:szCs w:val="24"/>
        </w:rPr>
        <w:t xml:space="preserve">η Κυβέρνηση ΣΥΡΙΖΑ-ΑΝΕΛ είναι η πιο ενδεικτική περίπτωση -υποτίθεται, μάλιστα, ότι είναι και μείζονος σημασίας η πρωτοβουλία σας- αποτυχίας αυτής της Κυβέρνησης. Είναι η επιτομή της αποτυχίας. </w:t>
      </w:r>
    </w:p>
    <w:p w14:paraId="5528AFF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ήμουν ο </w:t>
      </w:r>
      <w:r>
        <w:rPr>
          <w:rFonts w:eastAsia="Times New Roman" w:cs="Times New Roman"/>
          <w:szCs w:val="24"/>
        </w:rPr>
        <w:t xml:space="preserve">εισηγητής </w:t>
      </w:r>
      <w:r>
        <w:rPr>
          <w:rFonts w:eastAsia="Times New Roman" w:cs="Times New Roman"/>
          <w:szCs w:val="24"/>
        </w:rPr>
        <w:t>της Νέας Δημοκρατίας τον Μάιο του 201</w:t>
      </w:r>
      <w:r>
        <w:rPr>
          <w:rFonts w:eastAsia="Times New Roman" w:cs="Times New Roman"/>
          <w:szCs w:val="24"/>
        </w:rPr>
        <w:t xml:space="preserve">6 και επειδή είχα χειριστεί τότε το θέμα αυτό, ανέτρεξα στο τι είχα πει στη Βουλή, στην </w:t>
      </w:r>
      <w:r>
        <w:rPr>
          <w:rFonts w:eastAsia="Times New Roman" w:cs="Times New Roman"/>
          <w:szCs w:val="24"/>
        </w:rPr>
        <w:t xml:space="preserve">επιτροπή </w:t>
      </w:r>
      <w:r>
        <w:rPr>
          <w:rFonts w:eastAsia="Times New Roman" w:cs="Times New Roman"/>
          <w:szCs w:val="24"/>
        </w:rPr>
        <w:t>και στην Ολομέλεια. Και θυμάμαι και λέω τώρα: Προφήτης είσαι; Βλέπεις τι θα γίνει στο μέλλον; Ό,τι είπες επαληθεύτηκε 100%; Όχι, τίποτα απ’ όλα αυτά. Ούτε προφ</w:t>
      </w:r>
      <w:r>
        <w:rPr>
          <w:rFonts w:eastAsia="Times New Roman" w:cs="Times New Roman"/>
          <w:szCs w:val="24"/>
        </w:rPr>
        <w:t xml:space="preserve">ητικές ιδιότητες έχω, ούτε ανάγνωση του μέλλοντος κάνω. Είναι απλά </w:t>
      </w:r>
      <w:r>
        <w:rPr>
          <w:rFonts w:eastAsia="Times New Roman" w:cs="Times New Roman"/>
          <w:szCs w:val="24"/>
        </w:rPr>
        <w:t xml:space="preserve">Ελληνικά </w:t>
      </w:r>
      <w:r>
        <w:rPr>
          <w:rFonts w:eastAsia="Times New Roman" w:cs="Times New Roman"/>
          <w:szCs w:val="24"/>
        </w:rPr>
        <w:t xml:space="preserve">και απλή </w:t>
      </w:r>
      <w:r>
        <w:rPr>
          <w:rFonts w:eastAsia="Times New Roman" w:cs="Times New Roman"/>
          <w:szCs w:val="24"/>
        </w:rPr>
        <w:t>Αριθμητική</w:t>
      </w:r>
      <w:r>
        <w:rPr>
          <w:rFonts w:eastAsia="Times New Roman" w:cs="Times New Roman"/>
          <w:szCs w:val="24"/>
        </w:rPr>
        <w:t xml:space="preserve">. Τα βάζεις τα πράγματα κάτω και βλέπεις ότι αυτό που προτείνει η Κυβέρνηση, δεν μπορεί να σταθεί. </w:t>
      </w:r>
    </w:p>
    <w:p w14:paraId="5528AFF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Δέκα μήνες, λοιπόν, μετά, μόλις δέκα μήνες μετά, καταρρέει όλ</w:t>
      </w:r>
      <w:r>
        <w:rPr>
          <w:rFonts w:eastAsia="Times New Roman" w:cs="Times New Roman"/>
          <w:szCs w:val="24"/>
        </w:rPr>
        <w:t xml:space="preserve">ο το οικοδόμημα. Δέκα μήνες μετά! Τόσο γρήγορη επαλήθευση αυτών που είχαμε πει εδώ στη Βουλή, κύριε Πετρόπουλε, δεν μπορεί να υπάρξει. Νομίζω ότι είναι παγκόσμιο ρεκόρ αποτυχίας και παγκόσμιο ρεκόρ πρόβλεψης για το τι </w:t>
      </w:r>
      <w:r>
        <w:rPr>
          <w:rFonts w:eastAsia="Times New Roman" w:cs="Times New Roman"/>
          <w:szCs w:val="24"/>
        </w:rPr>
        <w:t xml:space="preserve">θα </w:t>
      </w:r>
      <w:r>
        <w:rPr>
          <w:rFonts w:eastAsia="Times New Roman" w:cs="Times New Roman"/>
          <w:szCs w:val="24"/>
        </w:rPr>
        <w:t xml:space="preserve">γίνει. </w:t>
      </w:r>
    </w:p>
    <w:p w14:paraId="5528AFF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είχα πει τότε για </w:t>
      </w:r>
      <w:r>
        <w:rPr>
          <w:rFonts w:eastAsia="Times New Roman" w:cs="Times New Roman"/>
          <w:szCs w:val="24"/>
        </w:rPr>
        <w:t xml:space="preserve">τα δεκαπέντε παραμύθια του ΣΥΡΙΖΑ -το θυμάστε;- για το ασφαλιστικό και είχα αποκαλέσει τον κ. </w:t>
      </w:r>
      <w:proofErr w:type="spellStart"/>
      <w:r>
        <w:rPr>
          <w:rFonts w:eastAsia="Times New Roman" w:cs="Times New Roman"/>
          <w:szCs w:val="24"/>
        </w:rPr>
        <w:t>Κατρούγκαλο</w:t>
      </w:r>
      <w:proofErr w:type="spellEnd"/>
      <w:r>
        <w:rPr>
          <w:rFonts w:eastAsia="Times New Roman" w:cs="Times New Roman"/>
          <w:szCs w:val="24"/>
        </w:rPr>
        <w:t xml:space="preserve"> μεγάλο παραμυθατζή. Ο </w:t>
      </w:r>
      <w:proofErr w:type="spellStart"/>
      <w:r>
        <w:rPr>
          <w:rFonts w:eastAsia="Times New Roman" w:cs="Times New Roman"/>
          <w:szCs w:val="24"/>
        </w:rPr>
        <w:t>Μπαλαούρας</w:t>
      </w:r>
      <w:proofErr w:type="spellEnd"/>
      <w:r>
        <w:rPr>
          <w:rFonts w:eastAsia="Times New Roman" w:cs="Times New Roman"/>
          <w:szCs w:val="24"/>
        </w:rPr>
        <w:t xml:space="preserve"> δε, που ήταν τότε ο Πρόεδρος της </w:t>
      </w:r>
      <w:r>
        <w:rPr>
          <w:rFonts w:eastAsia="Times New Roman" w:cs="Times New Roman"/>
          <w:szCs w:val="24"/>
        </w:rPr>
        <w:t xml:space="preserve">επιτροπής </w:t>
      </w:r>
      <w:r>
        <w:rPr>
          <w:rFonts w:eastAsia="Times New Roman" w:cs="Times New Roman"/>
          <w:szCs w:val="24"/>
        </w:rPr>
        <w:t xml:space="preserve">-γιατί ήταν δύο οι </w:t>
      </w:r>
      <w:r>
        <w:rPr>
          <w:rFonts w:eastAsia="Times New Roman" w:cs="Times New Roman"/>
          <w:szCs w:val="24"/>
        </w:rPr>
        <w:t>επιτροπές</w:t>
      </w:r>
      <w:r>
        <w:rPr>
          <w:rFonts w:eastAsia="Times New Roman" w:cs="Times New Roman"/>
          <w:szCs w:val="24"/>
        </w:rPr>
        <w:t>, η Επιτροπή Οικονομικών και η Επιτροπή Κοινων</w:t>
      </w:r>
      <w:r>
        <w:rPr>
          <w:rFonts w:eastAsia="Times New Roman" w:cs="Times New Roman"/>
          <w:szCs w:val="24"/>
        </w:rPr>
        <w:t xml:space="preserve">ικών Υποθέσεων- μου λέει: «Μην τον λες έτσι τον άνθρωπο. Δεν πρέπει, δεν είναι κομψό σε αυτήν την Αίθουσα να λέμε τον Υπουργό παραμυθατζή». Και λέω εγώ: «Εντάξει, πολιτικός παραμυθατζής». </w:t>
      </w:r>
    </w:p>
    <w:p w14:paraId="5528AFF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Βλέπω τις δεκαπέντε περιπτώσεις τις οποίες είχαμε τότε σταχυολογήσε</w:t>
      </w:r>
      <w:r>
        <w:rPr>
          <w:rFonts w:eastAsia="Times New Roman" w:cs="Times New Roman"/>
          <w:szCs w:val="24"/>
        </w:rPr>
        <w:t>ι και είχαμε βάλει μπροστά. Δεν υπάρχει μία, στην οποία να έχουμε πέσει έξω. Όλοι όσοι μίλησαν για ασφαλιστικό – φορολογικό, δικαιώθηκαν. Όσοι είπαμε ότι αυτό το ΕΦΚΑ το φαραωνικό ασφαλιστικό ταμείο που ετοιμάζετε δεν μπορεί να στηθεί μέσα σε έξι μήνες, απ</w:t>
      </w:r>
      <w:r>
        <w:rPr>
          <w:rFonts w:eastAsia="Times New Roman" w:cs="Times New Roman"/>
          <w:szCs w:val="24"/>
        </w:rPr>
        <w:t xml:space="preserve">ό τον Μάιο-Ιούνιο του 2016, δηλαδή, </w:t>
      </w:r>
      <w:r>
        <w:rPr>
          <w:rFonts w:eastAsia="Times New Roman" w:cs="Times New Roman"/>
          <w:szCs w:val="24"/>
        </w:rPr>
        <w:lastRenderedPageBreak/>
        <w:t>μέχρι την 1</w:t>
      </w:r>
      <w:r>
        <w:rPr>
          <w:rFonts w:eastAsia="Times New Roman" w:cs="Times New Roman"/>
          <w:szCs w:val="24"/>
          <w:vertAlign w:val="superscript"/>
        </w:rPr>
        <w:t>η</w:t>
      </w:r>
      <w:r>
        <w:rPr>
          <w:rFonts w:eastAsia="Times New Roman" w:cs="Times New Roman"/>
          <w:szCs w:val="24"/>
        </w:rPr>
        <w:t xml:space="preserve"> Ιανουαρίου του 2017. Θα μου πεις τώρα, ανοιχτή πόρτα πέρασες. Όμως, πραγματικά έτσι είναι. </w:t>
      </w:r>
    </w:p>
    <w:p w14:paraId="5528AFF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λέγαμε, κάντε τρία ταμεία, ένα για τους μισθωτούς, ένα για τους ελεύθερους επαγγελματίες και τους επιστήμονες κ</w:t>
      </w:r>
      <w:r>
        <w:rPr>
          <w:rFonts w:eastAsia="Times New Roman" w:cs="Times New Roman"/>
          <w:szCs w:val="24"/>
        </w:rPr>
        <w:t xml:space="preserve">αι ένα για τους αγρότες, διότι πρέπει να κάνεις ειδική πολιτική για να στηρίξεις και τον πρωτογενή τομέα και το παραγωγικό κομμάτι της χώρας. Όμως, δεν ακούγατε. Τα βάλατε όλα σε έναν κουβά. </w:t>
      </w:r>
    </w:p>
    <w:p w14:paraId="5528AFF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Αυτός ο κουβάς, λοιπόν, δεν άλεσε τίποτε, δεν έφτιαξε τίποτα. Αν</w:t>
      </w:r>
      <w:r>
        <w:rPr>
          <w:rFonts w:eastAsia="Times New Roman" w:cs="Times New Roman"/>
          <w:szCs w:val="24"/>
        </w:rPr>
        <w:t xml:space="preserve">έτοιμοι και με πονηριές παλαιού τύπου. Γιατί; Διότι όπως είπε και ο κ. </w:t>
      </w:r>
      <w:proofErr w:type="spellStart"/>
      <w:r>
        <w:rPr>
          <w:rFonts w:eastAsia="Times New Roman" w:cs="Times New Roman"/>
          <w:szCs w:val="24"/>
        </w:rPr>
        <w:t>Μηταράκης</w:t>
      </w:r>
      <w:proofErr w:type="spellEnd"/>
      <w:r>
        <w:rPr>
          <w:rFonts w:eastAsia="Times New Roman" w:cs="Times New Roman"/>
          <w:szCs w:val="24"/>
        </w:rPr>
        <w:t xml:space="preserve"> δεν ήταν έτοιμες οι υποδομές, χάθηκαν τα αρχεία και ψάχνουμε ασφαλισμένους. Δεν μπορούν να ανανεωθούν τα βιβλιάρια υγείας και βέβαια, δεν μπορεί κανένας να βρει άκρη σε καμμιά</w:t>
      </w:r>
      <w:r>
        <w:rPr>
          <w:rFonts w:eastAsia="Times New Roman" w:cs="Times New Roman"/>
          <w:szCs w:val="24"/>
        </w:rPr>
        <w:t xml:space="preserve"> γωνιά της χώρας. Δεν υπάρχουν πληροφορίες, γιατί δεν ξέρουν οι υπάλληλοι. Σε ένα πράγμα μόνο κάνατε γρήγορα και αποτελεσματικά: Στήσατε τους κομματικούς σας στις διευθυντικές θέσεις. Αυτό το έργο το ξέρετε πολύ καλά! </w:t>
      </w:r>
    </w:p>
    <w:p w14:paraId="5528AFF6" w14:textId="77777777" w:rsidR="00D67C45" w:rsidRDefault="00A23C64">
      <w:pPr>
        <w:spacing w:line="600" w:lineRule="auto"/>
        <w:ind w:firstLine="720"/>
        <w:contextualSpacing/>
        <w:jc w:val="both"/>
        <w:rPr>
          <w:rFonts w:eastAsia="Times New Roman"/>
          <w:szCs w:val="24"/>
        </w:rPr>
      </w:pPr>
      <w:r>
        <w:rPr>
          <w:rFonts w:eastAsia="Times New Roman"/>
          <w:szCs w:val="24"/>
        </w:rPr>
        <w:t>Το μόνο που επέτυχε σε αυτή</w:t>
      </w:r>
      <w:r>
        <w:rPr>
          <w:rFonts w:eastAsia="Times New Roman"/>
          <w:szCs w:val="24"/>
        </w:rPr>
        <w:t>ν</w:t>
      </w:r>
      <w:r>
        <w:rPr>
          <w:rFonts w:eastAsia="Times New Roman"/>
          <w:szCs w:val="24"/>
        </w:rPr>
        <w:t xml:space="preserve"> τη μεταρ</w:t>
      </w:r>
      <w:r>
        <w:rPr>
          <w:rFonts w:eastAsia="Times New Roman"/>
          <w:szCs w:val="24"/>
        </w:rPr>
        <w:t xml:space="preserve">ρύθμιση, κύριε Μπάρκα, ήταν να </w:t>
      </w:r>
      <w:r>
        <w:rPr>
          <w:rFonts w:eastAsia="Times New Roman"/>
          <w:szCs w:val="24"/>
        </w:rPr>
        <w:t xml:space="preserve">στήσετε </w:t>
      </w:r>
      <w:r>
        <w:rPr>
          <w:rFonts w:eastAsia="Times New Roman"/>
          <w:szCs w:val="24"/>
        </w:rPr>
        <w:t xml:space="preserve">τους δικούς </w:t>
      </w:r>
      <w:r>
        <w:rPr>
          <w:rFonts w:eastAsia="Times New Roman"/>
          <w:szCs w:val="24"/>
        </w:rPr>
        <w:t>σας</w:t>
      </w:r>
      <w:r>
        <w:rPr>
          <w:rFonts w:eastAsia="Times New Roman"/>
          <w:szCs w:val="24"/>
        </w:rPr>
        <w:t xml:space="preserve">, τους φίλα προσκείμενους, σε διευθυντικές θέσεις, με ανάθεση καθηκόντων. Εκεί τα πήγατε πολύ καλά. </w:t>
      </w:r>
    </w:p>
    <w:p w14:paraId="5528AFF7"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Στην ουσία τώρα. Σας λέγαμε ότι θα δώσετε ψίχουλα στους συνταξιούχους, ειδικά στους νέους </w:t>
      </w:r>
      <w:r>
        <w:rPr>
          <w:rFonts w:eastAsia="Times New Roman"/>
          <w:szCs w:val="24"/>
        </w:rPr>
        <w:t>συνταξιούχους μετά τον Μάιο του 2016. Σας είπαμε ότι κάνατε τεράστιες περικοπές. Κόψατε το ΕΚΑΣ, πετσοκόψατε τις συντάξεις χηρείας, τις αναπηρικές, τις επικουρικές. Αν τα βάλετε κάτω, είναι 4 δισεκατομμύρια κοντά οι περικοπές και οι προσαυξήσεις που βάλατε</w:t>
      </w:r>
      <w:r>
        <w:rPr>
          <w:rFonts w:eastAsia="Times New Roman"/>
          <w:szCs w:val="24"/>
        </w:rPr>
        <w:t>. Βάζω και τα 300 εκατομμύρια του 2015, που ήταν οι αυξήσεις για τον ΕΟΠΥΥ -και θα σας πω για τον ΕΟΠΥΥ για να κλείσω- τα 2</w:t>
      </w:r>
      <w:r>
        <w:rPr>
          <w:rFonts w:eastAsia="Times New Roman"/>
          <w:szCs w:val="24"/>
        </w:rPr>
        <w:t>,</w:t>
      </w:r>
      <w:r>
        <w:rPr>
          <w:rFonts w:eastAsia="Times New Roman"/>
          <w:szCs w:val="24"/>
        </w:rPr>
        <w:t>2</w:t>
      </w:r>
      <w:r>
        <w:rPr>
          <w:rFonts w:eastAsia="Times New Roman"/>
          <w:szCs w:val="24"/>
        </w:rPr>
        <w:t xml:space="preserve"> δι</w:t>
      </w:r>
      <w:r>
        <w:rPr>
          <w:rFonts w:eastAsia="Times New Roman"/>
          <w:szCs w:val="24"/>
        </w:rPr>
        <w:t xml:space="preserve">σεκατομμύρια </w:t>
      </w:r>
      <w:r>
        <w:rPr>
          <w:rFonts w:eastAsia="Times New Roman"/>
          <w:szCs w:val="24"/>
        </w:rPr>
        <w:t xml:space="preserve">στον </w:t>
      </w:r>
      <w:r>
        <w:rPr>
          <w:rFonts w:eastAsia="Times New Roman"/>
          <w:szCs w:val="24"/>
        </w:rPr>
        <w:t xml:space="preserve">προϋπολογισμό </w:t>
      </w:r>
      <w:r>
        <w:rPr>
          <w:rFonts w:eastAsia="Times New Roman"/>
          <w:szCs w:val="24"/>
        </w:rPr>
        <w:t>του 2016 και 1</w:t>
      </w:r>
      <w:r>
        <w:rPr>
          <w:rFonts w:eastAsia="Times New Roman"/>
          <w:szCs w:val="24"/>
        </w:rPr>
        <w:t>,</w:t>
      </w:r>
      <w:r>
        <w:rPr>
          <w:rFonts w:eastAsia="Times New Roman"/>
          <w:szCs w:val="24"/>
        </w:rPr>
        <w:t>67</w:t>
      </w:r>
      <w:r>
        <w:rPr>
          <w:rFonts w:eastAsia="Times New Roman"/>
          <w:szCs w:val="24"/>
        </w:rPr>
        <w:t xml:space="preserve"> δισεκατομμύριο </w:t>
      </w:r>
      <w:r>
        <w:rPr>
          <w:rFonts w:eastAsia="Times New Roman"/>
          <w:szCs w:val="24"/>
        </w:rPr>
        <w:t xml:space="preserve">στον </w:t>
      </w:r>
      <w:r>
        <w:rPr>
          <w:rFonts w:eastAsia="Times New Roman"/>
          <w:szCs w:val="24"/>
        </w:rPr>
        <w:t xml:space="preserve">προϋπολογισμό </w:t>
      </w:r>
      <w:r>
        <w:rPr>
          <w:rFonts w:eastAsia="Times New Roman"/>
          <w:szCs w:val="24"/>
        </w:rPr>
        <w:t xml:space="preserve">του 2017, αυξήσεις εισφορών και περικοπές. </w:t>
      </w:r>
    </w:p>
    <w:p w14:paraId="5528AFF8" w14:textId="77777777" w:rsidR="00D67C45" w:rsidRDefault="00A23C64">
      <w:pPr>
        <w:spacing w:line="600" w:lineRule="auto"/>
        <w:ind w:firstLine="720"/>
        <w:contextualSpacing/>
        <w:jc w:val="both"/>
        <w:rPr>
          <w:rFonts w:eastAsia="Times New Roman"/>
          <w:szCs w:val="24"/>
        </w:rPr>
      </w:pPr>
      <w:r>
        <w:rPr>
          <w:rFonts w:eastAsia="Times New Roman"/>
          <w:szCs w:val="24"/>
        </w:rPr>
        <w:t>Θα βάλω και την προσωπική διαφορά, περίπου 6 δισεκατομμύρια, την οποία ποτέ δεν θα κόβατε</w:t>
      </w:r>
      <w:r>
        <w:rPr>
          <w:rFonts w:eastAsia="Times New Roman"/>
          <w:szCs w:val="24"/>
        </w:rPr>
        <w:t xml:space="preserve">! </w:t>
      </w:r>
      <w:r>
        <w:rPr>
          <w:rFonts w:eastAsia="Times New Roman"/>
          <w:szCs w:val="24"/>
        </w:rPr>
        <w:t xml:space="preserve">Σας άκουγα εδώ, κύριε Πετρόπουλε, από το Βήμα και τον κ. </w:t>
      </w:r>
      <w:proofErr w:type="spellStart"/>
      <w:r>
        <w:rPr>
          <w:rFonts w:eastAsia="Times New Roman"/>
          <w:szCs w:val="24"/>
        </w:rPr>
        <w:t>Κατρούγκαλο</w:t>
      </w:r>
      <w:proofErr w:type="spellEnd"/>
      <w:r>
        <w:rPr>
          <w:rFonts w:eastAsia="Times New Roman"/>
          <w:szCs w:val="24"/>
        </w:rPr>
        <w:t xml:space="preserve">, τότε, και λέγατε προς τους Βουλευτές </w:t>
      </w:r>
      <w:r>
        <w:rPr>
          <w:rFonts w:eastAsia="Times New Roman"/>
          <w:szCs w:val="24"/>
        </w:rPr>
        <w:t xml:space="preserve">σας </w:t>
      </w:r>
      <w:r>
        <w:rPr>
          <w:rFonts w:eastAsia="Times New Roman"/>
          <w:szCs w:val="24"/>
        </w:rPr>
        <w:t xml:space="preserve">και οι Βουλευτές </w:t>
      </w:r>
      <w:r>
        <w:rPr>
          <w:rFonts w:eastAsia="Times New Roman"/>
          <w:szCs w:val="24"/>
        </w:rPr>
        <w:t xml:space="preserve">σας </w:t>
      </w:r>
      <w:r>
        <w:rPr>
          <w:rFonts w:eastAsia="Times New Roman"/>
          <w:szCs w:val="24"/>
        </w:rPr>
        <w:t>το έλεγαν και το αναπαρήγαγαν, ότ</w:t>
      </w:r>
      <w:r>
        <w:rPr>
          <w:rFonts w:eastAsia="Times New Roman"/>
          <w:szCs w:val="24"/>
        </w:rPr>
        <w:t>ι η προσωπική διαφορά θα παραμείνει κι όχι μόνο θα παραμείνει, αλλά από 1-1-2018 και μετά θα έχουμε και αυξήσεις, γιατί –λέει- θα έχουμε θετικό ρυθμό ανάπτυξης και αυτά τα τρελά που λέγατε.</w:t>
      </w:r>
    </w:p>
    <w:p w14:paraId="5528AFF9"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Και σήμερα, όλη η συζήτηση που κάνει στο </w:t>
      </w:r>
      <w:r>
        <w:rPr>
          <w:rFonts w:eastAsia="Times New Roman"/>
          <w:szCs w:val="24"/>
        </w:rPr>
        <w:t>«</w:t>
      </w:r>
      <w:r>
        <w:rPr>
          <w:rFonts w:eastAsia="Times New Roman"/>
          <w:szCs w:val="24"/>
        </w:rPr>
        <w:t>Χίλτον</w:t>
      </w:r>
      <w:r>
        <w:rPr>
          <w:rFonts w:eastAsia="Times New Roman"/>
          <w:szCs w:val="24"/>
        </w:rPr>
        <w:t>»</w:t>
      </w:r>
      <w:r>
        <w:rPr>
          <w:rFonts w:eastAsia="Times New Roman"/>
          <w:szCs w:val="24"/>
        </w:rPr>
        <w:t xml:space="preserve"> η κ. </w:t>
      </w:r>
      <w:proofErr w:type="spellStart"/>
      <w:r>
        <w:rPr>
          <w:rFonts w:eastAsia="Times New Roman"/>
          <w:szCs w:val="24"/>
        </w:rPr>
        <w:t>Αχτσιόγλου</w:t>
      </w:r>
      <w:proofErr w:type="spellEnd"/>
      <w:r>
        <w:rPr>
          <w:rFonts w:eastAsia="Times New Roman"/>
          <w:szCs w:val="24"/>
        </w:rPr>
        <w:t xml:space="preserve"> </w:t>
      </w:r>
      <w:r>
        <w:rPr>
          <w:rFonts w:eastAsia="Times New Roman"/>
          <w:szCs w:val="24"/>
        </w:rPr>
        <w:t>-πραγματικά λείπει γιατί αυτό διαπραγματεύεται, απ’ ό,τι μαθαίνουμε- ξέρετε ποια είναι; Ξέρετε, αλλά να μάθουν κι όλοι. Η συζήτηση είναι πότε και με πόσες δόσεις θα κόψετε την προσωπική διαφορά. Όχι αν θα την κόψετε, αυτό θεωρείται δεδομένο. Τα 6 δισεκατομ</w:t>
      </w:r>
      <w:r>
        <w:rPr>
          <w:rFonts w:eastAsia="Times New Roman"/>
          <w:szCs w:val="24"/>
        </w:rPr>
        <w:t>μύρια, δηλαδή, της προσωπικής διαφοράς είναι τελειωμένο για τους συνταξιούχους, για τις κύριες συντάξεις τους. Αυτό είναι τελειωμένο. Η ερώτηση είναι το πότε και με πόσες δόσεις θα την κόψετε. Η προσωπική διαφορά, να το καταλάβουν όλοι, εξαφανίζεται άμεσα.</w:t>
      </w:r>
      <w:r>
        <w:rPr>
          <w:rFonts w:eastAsia="Times New Roman"/>
          <w:szCs w:val="24"/>
        </w:rPr>
        <w:t xml:space="preserve"> </w:t>
      </w:r>
    </w:p>
    <w:p w14:paraId="5528AFF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Και για να ολοκληρώσω, θα πάρω και τη </w:t>
      </w:r>
      <w:proofErr w:type="spellStart"/>
      <w:r>
        <w:rPr>
          <w:rFonts w:eastAsia="Times New Roman"/>
          <w:szCs w:val="24"/>
        </w:rPr>
        <w:t>δευτερομιλία</w:t>
      </w:r>
      <w:proofErr w:type="spellEnd"/>
      <w:r>
        <w:rPr>
          <w:rFonts w:eastAsia="Times New Roman"/>
          <w:szCs w:val="24"/>
        </w:rPr>
        <w:t xml:space="preserve"> μου, κύριε Πρόεδρε. </w:t>
      </w:r>
    </w:p>
    <w:p w14:paraId="5528AFFB"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θα σας το συνιστούσα, γιατί είστε ο δεύτερος επερωτών και μπορεί να χρειαστεί να δευτερολογήσετε. Θα δείξω σε όλους, και τους μεν και τους δε, μί</w:t>
      </w:r>
      <w:r>
        <w:rPr>
          <w:rFonts w:eastAsia="Times New Roman"/>
          <w:szCs w:val="24"/>
        </w:rPr>
        <w:t xml:space="preserve">α ανοχή, μια και αρχίσαμε νωρίτερα. Ολοκληρώστε σε ένα λεπτό, όμως. </w:t>
      </w:r>
    </w:p>
    <w:p w14:paraId="5528AFFC"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ΒΑΣΙΛΕΙΟΣ ΟΙΚΟΝΟΜΟΥ: </w:t>
      </w:r>
      <w:r>
        <w:rPr>
          <w:rFonts w:eastAsia="Times New Roman"/>
          <w:szCs w:val="24"/>
        </w:rPr>
        <w:t xml:space="preserve">Σας ευχαριστώ. </w:t>
      </w:r>
    </w:p>
    <w:p w14:paraId="5528AFFD"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Κι επειδή το ασφαλιστικό μας σύστημα, πέραν των συντάξεων, είναι και οι εισφορές υπέρ της υγείας, θέλω να σας πω τα </w:t>
      </w:r>
      <w:r>
        <w:rPr>
          <w:rFonts w:eastAsia="Times New Roman"/>
          <w:szCs w:val="24"/>
        </w:rPr>
        <w:lastRenderedPageBreak/>
        <w:t>εξής. Κάνατε αυξήσεις στις εισφορέ</w:t>
      </w:r>
      <w:r>
        <w:rPr>
          <w:rFonts w:eastAsia="Times New Roman"/>
          <w:szCs w:val="24"/>
        </w:rPr>
        <w:t xml:space="preserve">ς για ΕΟΠΥΥ στις επικουρικές και στις κύριες συντάξεις, από 2% στις κύριες το πήγατε στο 6% και από το 0% στις επικουρικές το πήγατε στο 6%. Δηλαδή, στον </w:t>
      </w:r>
      <w:r>
        <w:rPr>
          <w:rFonts w:eastAsia="Times New Roman"/>
          <w:szCs w:val="24"/>
        </w:rPr>
        <w:t>προϋπολογισμό</w:t>
      </w:r>
      <w:r>
        <w:rPr>
          <w:rFonts w:eastAsia="Times New Roman"/>
          <w:szCs w:val="24"/>
        </w:rPr>
        <w:t xml:space="preserve"> του 2016 εγγράψατε 700 εκατομμύρια κι άλλα 300 εκατομμύρια που πήρατε το 2015 -είναι 1 δ</w:t>
      </w:r>
      <w:r>
        <w:rPr>
          <w:rFonts w:eastAsia="Times New Roman"/>
          <w:szCs w:val="24"/>
        </w:rPr>
        <w:t xml:space="preserve">ισεκατομμύριο- και τα 700 εκατομμύρια που θα πάρετε στο 2017. Αυτά, επειδή είναι εισφορές για τον ΕΟΠΥΥ, θα πάνε στην υγεία. Αυτή δεν είναι η λογική συνέπεια των </w:t>
      </w:r>
      <w:proofErr w:type="spellStart"/>
      <w:r>
        <w:rPr>
          <w:rFonts w:eastAsia="Times New Roman"/>
          <w:szCs w:val="24"/>
        </w:rPr>
        <w:t>πράξεών</w:t>
      </w:r>
      <w:proofErr w:type="spellEnd"/>
      <w:r>
        <w:rPr>
          <w:rFonts w:eastAsia="Times New Roman"/>
          <w:szCs w:val="24"/>
        </w:rPr>
        <w:t xml:space="preserve"> σας; </w:t>
      </w:r>
    </w:p>
    <w:p w14:paraId="5528AFFE" w14:textId="77777777" w:rsidR="00D67C45" w:rsidRDefault="00A23C64">
      <w:pPr>
        <w:spacing w:line="600" w:lineRule="auto"/>
        <w:ind w:firstLine="720"/>
        <w:contextualSpacing/>
        <w:jc w:val="both"/>
        <w:rPr>
          <w:rFonts w:eastAsia="Times New Roman"/>
          <w:szCs w:val="24"/>
        </w:rPr>
      </w:pPr>
      <w:r>
        <w:rPr>
          <w:rFonts w:eastAsia="Times New Roman"/>
          <w:szCs w:val="24"/>
        </w:rPr>
        <w:t>Πάμε, λοιπόν, εμείς και ψάχνουμε να βρούμε αν αυτά τα ποσά πήγαν στην υγεία. Για</w:t>
      </w:r>
      <w:r>
        <w:rPr>
          <w:rFonts w:eastAsia="Times New Roman"/>
          <w:szCs w:val="24"/>
        </w:rPr>
        <w:t xml:space="preserve">τί, πραγματικά, αυτά είναι τα καινούργια κεφάλαια του ΕΟΠΥΥ, συν την δεύτερη </w:t>
      </w:r>
      <w:proofErr w:type="spellStart"/>
      <w:r>
        <w:rPr>
          <w:rFonts w:eastAsia="Times New Roman"/>
          <w:szCs w:val="24"/>
        </w:rPr>
        <w:t>υποδόση</w:t>
      </w:r>
      <w:proofErr w:type="spellEnd"/>
      <w:r>
        <w:rPr>
          <w:rFonts w:eastAsia="Times New Roman"/>
          <w:szCs w:val="24"/>
        </w:rPr>
        <w:t xml:space="preserve"> που πήρατε και πληρώσατε, τα 650 εκατομμύρια, για να λέει ο κ. </w:t>
      </w:r>
      <w:proofErr w:type="spellStart"/>
      <w:r>
        <w:rPr>
          <w:rFonts w:eastAsia="Times New Roman"/>
          <w:szCs w:val="24"/>
        </w:rPr>
        <w:t>Πολάκης</w:t>
      </w:r>
      <w:proofErr w:type="spellEnd"/>
      <w:r>
        <w:rPr>
          <w:rFonts w:eastAsia="Times New Roman"/>
          <w:szCs w:val="24"/>
        </w:rPr>
        <w:t xml:space="preserve"> «πλήρωσα στα νοσοκομεία». Είναι τα 650 εκατομμύρια που πήρε την </w:t>
      </w:r>
      <w:proofErr w:type="spellStart"/>
      <w:r>
        <w:rPr>
          <w:rFonts w:eastAsia="Times New Roman"/>
          <w:szCs w:val="24"/>
        </w:rPr>
        <w:t>υποδόση</w:t>
      </w:r>
      <w:proofErr w:type="spellEnd"/>
      <w:r>
        <w:rPr>
          <w:rFonts w:eastAsia="Times New Roman"/>
          <w:szCs w:val="24"/>
        </w:rPr>
        <w:t>, 700 εκατομμύρια το 2016 και</w:t>
      </w:r>
      <w:r>
        <w:rPr>
          <w:rFonts w:eastAsia="Times New Roman"/>
          <w:szCs w:val="24"/>
        </w:rPr>
        <w:t xml:space="preserve"> 300 εκατομμύρια που κάνατε την πρώτη ρύθμιση από το 2015. Δηλαδή, είναι 1.650.000. </w:t>
      </w:r>
    </w:p>
    <w:p w14:paraId="5528AFFF"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Και κάθομαι και ρωτάω τον κ. Μπερσίμη, προχθές που ήρθε στην Επιτροπή Κοινωνικών Υποθέσεων: </w:t>
      </w:r>
      <w:r>
        <w:rPr>
          <w:rFonts w:eastAsia="Times New Roman"/>
          <w:szCs w:val="24"/>
        </w:rPr>
        <w:t xml:space="preserve">Βρε </w:t>
      </w:r>
      <w:r>
        <w:rPr>
          <w:rFonts w:eastAsia="Times New Roman"/>
          <w:szCs w:val="24"/>
        </w:rPr>
        <w:t xml:space="preserve">δυνατέ Πρόεδρε του ΕΟΠΥΥ, που είσαι και πολύ καλός και τεχνοκράτης κι όλοι </w:t>
      </w:r>
      <w:r>
        <w:rPr>
          <w:rFonts w:eastAsia="Times New Roman"/>
          <w:szCs w:val="24"/>
        </w:rPr>
        <w:t xml:space="preserve">σε θαυμάζουν, γιατί δεν παίρνεις και το </w:t>
      </w:r>
      <w:proofErr w:type="spellStart"/>
      <w:r>
        <w:rPr>
          <w:rFonts w:eastAsia="Times New Roman"/>
          <w:szCs w:val="24"/>
          <w:lang w:val="en-US"/>
        </w:rPr>
        <w:t>clawback</w:t>
      </w:r>
      <w:proofErr w:type="spellEnd"/>
      <w:r>
        <w:rPr>
          <w:rFonts w:eastAsia="Times New Roman"/>
          <w:szCs w:val="24"/>
        </w:rPr>
        <w:t xml:space="preserve"> κι έχεις </w:t>
      </w:r>
      <w:r>
        <w:rPr>
          <w:rFonts w:eastAsia="Times New Roman"/>
          <w:szCs w:val="24"/>
        </w:rPr>
        <w:lastRenderedPageBreak/>
        <w:t>άλλα 880 εκατομμύρια εκεί, μια κρυφή βόμβα, την οποία θέλεις να σερβίρεις στην επόμενη κυβέρνηση, για να σου πω: Αν έχεις 1</w:t>
      </w:r>
      <w:r>
        <w:rPr>
          <w:rFonts w:eastAsia="Times New Roman"/>
          <w:szCs w:val="24"/>
        </w:rPr>
        <w:t>,</w:t>
      </w:r>
      <w:r>
        <w:rPr>
          <w:rFonts w:eastAsia="Times New Roman"/>
          <w:szCs w:val="24"/>
        </w:rPr>
        <w:t>65</w:t>
      </w:r>
      <w:r>
        <w:rPr>
          <w:rFonts w:eastAsia="Times New Roman"/>
          <w:szCs w:val="24"/>
        </w:rPr>
        <w:t xml:space="preserve"> δισεκατομμύριο</w:t>
      </w:r>
      <w:r>
        <w:rPr>
          <w:rFonts w:eastAsia="Times New Roman"/>
          <w:szCs w:val="24"/>
        </w:rPr>
        <w:t xml:space="preserve">, οι ληξιπρόθεσμες οφειλές που έχεις </w:t>
      </w:r>
      <w:r>
        <w:rPr>
          <w:rFonts w:eastAsia="Times New Roman"/>
          <w:szCs w:val="24"/>
        </w:rPr>
        <w:t xml:space="preserve">ως </w:t>
      </w:r>
      <w:r>
        <w:rPr>
          <w:rFonts w:eastAsia="Times New Roman"/>
          <w:szCs w:val="24"/>
        </w:rPr>
        <w:t>ΕΟΠΥΥ, –το πήρε 1</w:t>
      </w:r>
      <w:r>
        <w:rPr>
          <w:rFonts w:eastAsia="Times New Roman"/>
          <w:szCs w:val="24"/>
        </w:rPr>
        <w:t>,</w:t>
      </w:r>
      <w:r>
        <w:rPr>
          <w:rFonts w:eastAsia="Times New Roman"/>
          <w:szCs w:val="24"/>
        </w:rPr>
        <w:t>13</w:t>
      </w:r>
      <w:r>
        <w:rPr>
          <w:rFonts w:eastAsia="Times New Roman"/>
          <w:szCs w:val="24"/>
        </w:rPr>
        <w:t xml:space="preserve"> δισεκατομμύριο</w:t>
      </w:r>
      <w:r>
        <w:rPr>
          <w:rFonts w:eastAsia="Times New Roman"/>
          <w:szCs w:val="24"/>
        </w:rPr>
        <w:t>, το πήγε 1</w:t>
      </w:r>
      <w:r>
        <w:rPr>
          <w:rFonts w:eastAsia="Times New Roman"/>
          <w:szCs w:val="24"/>
        </w:rPr>
        <w:t>,</w:t>
      </w:r>
      <w:r>
        <w:rPr>
          <w:rFonts w:eastAsia="Times New Roman"/>
          <w:szCs w:val="24"/>
        </w:rPr>
        <w:t>35</w:t>
      </w:r>
      <w:r>
        <w:rPr>
          <w:rFonts w:eastAsia="Times New Roman"/>
          <w:szCs w:val="24"/>
        </w:rPr>
        <w:t xml:space="preserve"> δισεκατομμύριο </w:t>
      </w:r>
      <w:r>
        <w:rPr>
          <w:rFonts w:eastAsia="Times New Roman"/>
          <w:szCs w:val="24"/>
        </w:rPr>
        <w:t>το 2015 και το 2016 το πήγε 1</w:t>
      </w:r>
      <w:r>
        <w:rPr>
          <w:rFonts w:eastAsia="Times New Roman"/>
          <w:szCs w:val="24"/>
        </w:rPr>
        <w:t>,</w:t>
      </w:r>
      <w:r>
        <w:rPr>
          <w:rFonts w:eastAsia="Times New Roman"/>
          <w:szCs w:val="24"/>
        </w:rPr>
        <w:t>13</w:t>
      </w:r>
      <w:r>
        <w:rPr>
          <w:rFonts w:eastAsia="Times New Roman"/>
          <w:szCs w:val="24"/>
        </w:rPr>
        <w:t xml:space="preserve"> δισεκατομμύριο</w:t>
      </w:r>
      <w:r>
        <w:rPr>
          <w:rFonts w:eastAsia="Times New Roman"/>
          <w:szCs w:val="24"/>
        </w:rPr>
        <w:t>, δηλαδή ουσιαστικά το έφτασε πάλι στις ληξιπρόθεσμες που παρέλαβε- πού πήγε; Πού πήγε το 1</w:t>
      </w:r>
      <w:r>
        <w:rPr>
          <w:rFonts w:eastAsia="Times New Roman"/>
          <w:szCs w:val="24"/>
        </w:rPr>
        <w:t>,</w:t>
      </w:r>
      <w:r>
        <w:rPr>
          <w:rFonts w:eastAsia="Times New Roman"/>
          <w:szCs w:val="24"/>
        </w:rPr>
        <w:t>6</w:t>
      </w:r>
      <w:r>
        <w:rPr>
          <w:rFonts w:eastAsia="Times New Roman"/>
          <w:szCs w:val="24"/>
        </w:rPr>
        <w:t xml:space="preserve"> δισεκατομμύριο που έχεις επιπλέον</w:t>
      </w:r>
      <w:r>
        <w:rPr>
          <w:rFonts w:eastAsia="Times New Roman"/>
          <w:szCs w:val="24"/>
        </w:rPr>
        <w:t>; Πού πήγαν τα 700 εκατομμύρια που</w:t>
      </w:r>
      <w:r>
        <w:rPr>
          <w:rFonts w:eastAsia="Times New Roman"/>
          <w:szCs w:val="24"/>
        </w:rPr>
        <w:t xml:space="preserve"> </w:t>
      </w:r>
      <w:r>
        <w:rPr>
          <w:rFonts w:eastAsia="Times New Roman"/>
          <w:szCs w:val="24"/>
        </w:rPr>
        <w:t xml:space="preserve">επιβάλατε με τις </w:t>
      </w:r>
      <w:r>
        <w:rPr>
          <w:rFonts w:eastAsia="Times New Roman"/>
          <w:szCs w:val="24"/>
        </w:rPr>
        <w:t>αυξήσεις; Κόψατε τις επικουρικές και τις κύριες με το 6%, βάλατε 6,95% ρύθμιση για την υγεία στους ασφαλισμένους εργαζόμενους. Όλα αυτά τα εκατομμύρια, ο πακτωλός εκατομμυρίων, πού τα πήγατε; Και ρωτώ. Τα πήγατε στις συντάξεις; Πιθανόν, δ</w:t>
      </w:r>
      <w:r>
        <w:rPr>
          <w:rFonts w:eastAsia="Times New Roman"/>
          <w:szCs w:val="24"/>
        </w:rPr>
        <w:t xml:space="preserve">εν το γνωρίζω. </w:t>
      </w:r>
    </w:p>
    <w:p w14:paraId="5528B000" w14:textId="77777777" w:rsidR="00D67C45" w:rsidRDefault="00A23C64">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Και με αυτό ολοκληρώνετε, κύριε Οικονόμου.</w:t>
      </w:r>
    </w:p>
    <w:p w14:paraId="5528B001" w14:textId="77777777" w:rsidR="00D67C45" w:rsidRDefault="00A23C64">
      <w:pPr>
        <w:spacing w:line="600" w:lineRule="auto"/>
        <w:ind w:firstLine="720"/>
        <w:contextualSpacing/>
        <w:jc w:val="both"/>
        <w:rPr>
          <w:rFonts w:eastAsia="Times New Roman"/>
          <w:bCs/>
          <w:szCs w:val="24"/>
        </w:rPr>
      </w:pPr>
      <w:r>
        <w:rPr>
          <w:rFonts w:eastAsia="Times New Roman"/>
          <w:b/>
          <w:bCs/>
          <w:szCs w:val="24"/>
        </w:rPr>
        <w:t>ΒΑΣΙΛΕΙΟΣ ΟΙΚΟΝΟΜΟΥ:</w:t>
      </w:r>
      <w:r>
        <w:rPr>
          <w:rFonts w:eastAsia="Times New Roman"/>
          <w:bCs/>
          <w:szCs w:val="24"/>
        </w:rPr>
        <w:t xml:space="preserve"> Δεν υποστηρίζω ότι το βάλατε στην τσέπη σας.</w:t>
      </w:r>
    </w:p>
    <w:p w14:paraId="5528B002" w14:textId="77777777" w:rsidR="00D67C45" w:rsidRDefault="00A23C64">
      <w:pPr>
        <w:spacing w:line="600" w:lineRule="auto"/>
        <w:ind w:firstLine="720"/>
        <w:contextualSpacing/>
        <w:jc w:val="both"/>
        <w:rPr>
          <w:rFonts w:eastAsia="Times New Roman"/>
          <w:bCs/>
          <w:szCs w:val="24"/>
        </w:rPr>
      </w:pPr>
      <w:r>
        <w:rPr>
          <w:rFonts w:eastAsia="Times New Roman"/>
          <w:bCs/>
          <w:szCs w:val="24"/>
        </w:rPr>
        <w:t xml:space="preserve">Παραλάβατε τα ασφαλιστικά ταμεία να χρωστάνε 600 εκατομμύρια στον ΕΟΠΥΥ και σήμερα το χρέος είναι 2.400.000.000, κύριε Υφυπουργέ, γιατί αυξήθηκαν τα χρέη των ασφαλιστικών ταμείων προς τον ΕΟΠΥΥ. Έχει έτσι χρήμα ο ΕΟΠΥΥ να πληρώσει </w:t>
      </w:r>
      <w:r>
        <w:rPr>
          <w:rFonts w:eastAsia="Times New Roman"/>
          <w:bCs/>
          <w:szCs w:val="24"/>
        </w:rPr>
        <w:lastRenderedPageBreak/>
        <w:t xml:space="preserve">τους </w:t>
      </w:r>
      <w:proofErr w:type="spellStart"/>
      <w:r>
        <w:rPr>
          <w:rFonts w:eastAsia="Times New Roman"/>
          <w:bCs/>
          <w:szCs w:val="24"/>
        </w:rPr>
        <w:t>παρόχους</w:t>
      </w:r>
      <w:proofErr w:type="spellEnd"/>
      <w:r>
        <w:rPr>
          <w:rFonts w:eastAsia="Times New Roman"/>
          <w:bCs/>
          <w:szCs w:val="24"/>
        </w:rPr>
        <w:t>, τα διαγνωσ</w:t>
      </w:r>
      <w:r>
        <w:rPr>
          <w:rFonts w:eastAsia="Times New Roman"/>
          <w:bCs/>
          <w:szCs w:val="24"/>
        </w:rPr>
        <w:t xml:space="preserve">τικά, τους φαρμακοποιούς, τους γιατρούς, όλο αυτόν τον κύκλο εργασιών στα νοσοκομεία ή στην ελεύθερη αγορά; Όχι βέβαια δεν έχει. </w:t>
      </w:r>
    </w:p>
    <w:p w14:paraId="5528B003" w14:textId="77777777" w:rsidR="00D67C45" w:rsidRDefault="00A23C64">
      <w:pPr>
        <w:spacing w:line="600" w:lineRule="auto"/>
        <w:ind w:firstLine="720"/>
        <w:contextualSpacing/>
        <w:jc w:val="both"/>
        <w:rPr>
          <w:rFonts w:eastAsia="Times New Roman"/>
          <w:bCs/>
          <w:szCs w:val="24"/>
        </w:rPr>
      </w:pPr>
      <w:r>
        <w:rPr>
          <w:rFonts w:eastAsia="Times New Roman"/>
          <w:bCs/>
          <w:szCs w:val="24"/>
        </w:rPr>
        <w:t>Υπό αυτή</w:t>
      </w:r>
      <w:r>
        <w:rPr>
          <w:rFonts w:eastAsia="Times New Roman"/>
          <w:bCs/>
          <w:szCs w:val="24"/>
        </w:rPr>
        <w:t>ν</w:t>
      </w:r>
      <w:r>
        <w:rPr>
          <w:rFonts w:eastAsia="Times New Roman"/>
          <w:bCs/>
          <w:szCs w:val="24"/>
        </w:rPr>
        <w:t>, λοιπόν, την έννοια εδώ είμαστε μάρτυρες μιας απίστευτης πολιτικής απάτης, εξαπάτησης. Λέτε στον κόσμο ότι σας βάζου</w:t>
      </w:r>
      <w:r>
        <w:rPr>
          <w:rFonts w:eastAsia="Times New Roman"/>
          <w:bCs/>
          <w:szCs w:val="24"/>
        </w:rPr>
        <w:t xml:space="preserve">με εισφορές για την υγεία. Ωστόσο, μόνο 120 εκατομμύρια από τα 700 εκατομμύρια φτάνουν στην υγεία. Με τα υπόλοιπα χρήματα μάλλον πληρώνετε συντάξεις από την πίσω πόρτα. Δεν ξέρω τι άλλο μπορεί να πληρώνετε. Είναι </w:t>
      </w:r>
      <w:proofErr w:type="spellStart"/>
      <w:r>
        <w:rPr>
          <w:rFonts w:eastAsia="Times New Roman"/>
          <w:bCs/>
          <w:szCs w:val="24"/>
        </w:rPr>
        <w:t>ερευνητέο</w:t>
      </w:r>
      <w:proofErr w:type="spellEnd"/>
      <w:r>
        <w:rPr>
          <w:rFonts w:eastAsia="Times New Roman"/>
          <w:bCs/>
          <w:szCs w:val="24"/>
        </w:rPr>
        <w:t xml:space="preserve"> και θα το ψάξουμε. </w:t>
      </w:r>
    </w:p>
    <w:p w14:paraId="5528B004" w14:textId="77777777" w:rsidR="00D67C45" w:rsidRDefault="00A23C64">
      <w:pPr>
        <w:spacing w:line="600" w:lineRule="auto"/>
        <w:ind w:firstLine="720"/>
        <w:contextualSpacing/>
        <w:jc w:val="both"/>
        <w:rPr>
          <w:rFonts w:eastAsia="Times New Roman"/>
          <w:bCs/>
          <w:szCs w:val="24"/>
        </w:rPr>
      </w:pPr>
      <w:r>
        <w:rPr>
          <w:rFonts w:eastAsia="Times New Roman"/>
          <w:b/>
          <w:bCs/>
          <w:szCs w:val="24"/>
        </w:rPr>
        <w:t>ΠΡΟΕΔΡΕΥΩΝ (Ν</w:t>
      </w:r>
      <w:r>
        <w:rPr>
          <w:rFonts w:eastAsia="Times New Roman"/>
          <w:b/>
          <w:bCs/>
          <w:szCs w:val="24"/>
        </w:rPr>
        <w:t xml:space="preserve">ικήτας Κακλαμάνης): </w:t>
      </w:r>
      <w:r>
        <w:rPr>
          <w:rFonts w:eastAsia="Times New Roman"/>
          <w:bCs/>
          <w:szCs w:val="24"/>
        </w:rPr>
        <w:t>Κλείστε, κύριε Οικονόμου.</w:t>
      </w:r>
    </w:p>
    <w:p w14:paraId="5528B005" w14:textId="77777777" w:rsidR="00D67C45" w:rsidRDefault="00A23C64">
      <w:pPr>
        <w:spacing w:line="600" w:lineRule="auto"/>
        <w:ind w:firstLine="720"/>
        <w:contextualSpacing/>
        <w:jc w:val="both"/>
        <w:rPr>
          <w:rFonts w:eastAsia="Times New Roman"/>
          <w:bCs/>
          <w:szCs w:val="24"/>
        </w:rPr>
      </w:pPr>
      <w:r>
        <w:rPr>
          <w:rFonts w:eastAsia="Times New Roman"/>
          <w:b/>
          <w:bCs/>
          <w:szCs w:val="24"/>
        </w:rPr>
        <w:t>ΒΑΣΙΛΕΙΟΣ ΟΙΚΟΝΟΜΟΥ:</w:t>
      </w:r>
      <w:r>
        <w:rPr>
          <w:rFonts w:eastAsia="Times New Roman"/>
          <w:bCs/>
          <w:szCs w:val="24"/>
        </w:rPr>
        <w:t xml:space="preserve"> Και κλείνω, κύριε Πρόεδρε.</w:t>
      </w:r>
    </w:p>
    <w:p w14:paraId="5528B006" w14:textId="77777777" w:rsidR="00D67C45" w:rsidRDefault="00A23C64">
      <w:pPr>
        <w:spacing w:line="600" w:lineRule="auto"/>
        <w:ind w:firstLine="720"/>
        <w:contextualSpacing/>
        <w:jc w:val="both"/>
        <w:rPr>
          <w:rFonts w:eastAsia="Times New Roman"/>
          <w:bCs/>
          <w:szCs w:val="24"/>
        </w:rPr>
      </w:pPr>
      <w:r>
        <w:rPr>
          <w:rFonts w:eastAsia="Times New Roman"/>
          <w:bCs/>
          <w:szCs w:val="24"/>
        </w:rPr>
        <w:t>Υπό αυτή</w:t>
      </w:r>
      <w:r>
        <w:rPr>
          <w:rFonts w:eastAsia="Times New Roman"/>
          <w:bCs/>
          <w:szCs w:val="24"/>
        </w:rPr>
        <w:t>ν</w:t>
      </w:r>
      <w:r>
        <w:rPr>
          <w:rFonts w:eastAsia="Times New Roman"/>
          <w:bCs/>
          <w:szCs w:val="24"/>
        </w:rPr>
        <w:t>, λοιπόν, την έννοια με τις δικές σας πολιτικές σε λίγο ούτε συντάξεις θα έχουμε, καταρρέει το σύστημα υγείας, τα νοσοκομεία βρίσκονται στο χειρότερό του</w:t>
      </w:r>
      <w:r>
        <w:rPr>
          <w:rFonts w:eastAsia="Times New Roman"/>
          <w:bCs/>
          <w:szCs w:val="24"/>
        </w:rPr>
        <w:t xml:space="preserve">ς χάλι, ο ΕΟΠΥΥ δεν πληρώνει τους </w:t>
      </w:r>
      <w:proofErr w:type="spellStart"/>
      <w:r>
        <w:rPr>
          <w:rFonts w:eastAsia="Times New Roman"/>
          <w:bCs/>
          <w:szCs w:val="24"/>
        </w:rPr>
        <w:t>παρόχους</w:t>
      </w:r>
      <w:proofErr w:type="spellEnd"/>
      <w:r>
        <w:rPr>
          <w:rFonts w:eastAsia="Times New Roman"/>
          <w:bCs/>
          <w:szCs w:val="24"/>
        </w:rPr>
        <w:t xml:space="preserve"> και αυτή</w:t>
      </w:r>
      <w:r>
        <w:rPr>
          <w:rFonts w:eastAsia="Times New Roman"/>
          <w:bCs/>
          <w:szCs w:val="24"/>
        </w:rPr>
        <w:t>ν</w:t>
      </w:r>
      <w:r>
        <w:rPr>
          <w:rFonts w:eastAsia="Times New Roman"/>
          <w:bCs/>
          <w:szCs w:val="24"/>
        </w:rPr>
        <w:t xml:space="preserve"> τη στιγμή η χώρα βυθίζεται. Το αίτημα για εκλογές είναι επίκαιρο περισσότερο από ποτέ.</w:t>
      </w:r>
    </w:p>
    <w:p w14:paraId="5528B007" w14:textId="77777777" w:rsidR="00D67C45" w:rsidRDefault="00A23C64">
      <w:pPr>
        <w:spacing w:line="600" w:lineRule="auto"/>
        <w:ind w:firstLine="720"/>
        <w:contextualSpacing/>
        <w:jc w:val="both"/>
        <w:rPr>
          <w:rFonts w:eastAsia="Times New Roman"/>
          <w:bCs/>
          <w:szCs w:val="24"/>
        </w:rPr>
      </w:pPr>
      <w:r>
        <w:rPr>
          <w:rFonts w:eastAsia="Times New Roman"/>
          <w:bCs/>
          <w:szCs w:val="24"/>
        </w:rPr>
        <w:t>Ευχαριστώ πολύ.</w:t>
      </w:r>
    </w:p>
    <w:p w14:paraId="5528B008"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528B009" w14:textId="77777777" w:rsidR="00D67C45" w:rsidRDefault="00A23C64">
      <w:pPr>
        <w:spacing w:line="600" w:lineRule="auto"/>
        <w:ind w:firstLine="720"/>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Ευχαριστούμε </w:t>
      </w:r>
      <w:r>
        <w:rPr>
          <w:rFonts w:eastAsia="Times New Roman"/>
          <w:bCs/>
          <w:szCs w:val="24"/>
        </w:rPr>
        <w:t>πολύ.</w:t>
      </w:r>
    </w:p>
    <w:p w14:paraId="5528B00A" w14:textId="77777777" w:rsidR="00D67C45" w:rsidRDefault="00A23C64">
      <w:pPr>
        <w:spacing w:line="600" w:lineRule="auto"/>
        <w:ind w:firstLine="720"/>
        <w:contextualSpacing/>
        <w:jc w:val="both"/>
        <w:rPr>
          <w:rFonts w:eastAsia="Times New Roman"/>
          <w:bCs/>
          <w:szCs w:val="24"/>
        </w:rPr>
      </w:pPr>
      <w:r>
        <w:rPr>
          <w:rFonts w:eastAsia="Times New Roman"/>
          <w:bCs/>
          <w:szCs w:val="24"/>
        </w:rPr>
        <w:t>Γίνεται γνωστό στο Σώμα ότι από τα άνω δυτικά θεωρεία παρακολουθούν τη συνεδρίασ</w:t>
      </w:r>
      <w:r>
        <w:rPr>
          <w:rFonts w:eastAsia="Times New Roman"/>
          <w:bCs/>
          <w:szCs w:val="24"/>
        </w:rPr>
        <w:t>ή μας,</w:t>
      </w:r>
      <w:r>
        <w:rPr>
          <w:rFonts w:eastAsia="Times New Roman"/>
          <w:bCs/>
          <w:szCs w:val="24"/>
        </w:rPr>
        <w:t xml:space="preserve"> αφού</w:t>
      </w:r>
      <w:r>
        <w:rPr>
          <w:rFonts w:eastAsia="Times New Roman"/>
          <w:bCs/>
          <w:szCs w:val="24"/>
        </w:rPr>
        <w:t xml:space="preserve"> προηγουμένως</w:t>
      </w:r>
      <w:r>
        <w:rPr>
          <w:rFonts w:eastAsia="Times New Roman"/>
          <w:bCs/>
          <w:szCs w:val="24"/>
        </w:rPr>
        <w:t xml:space="preserve"> συμμετείχαν στο </w:t>
      </w:r>
      <w:r>
        <w:rPr>
          <w:rFonts w:eastAsia="Times New Roman"/>
          <w:bCs/>
          <w:szCs w:val="24"/>
        </w:rPr>
        <w:t>εκπαιδευτικό π</w:t>
      </w:r>
      <w:r>
        <w:rPr>
          <w:rFonts w:eastAsia="Times New Roman"/>
          <w:bCs/>
          <w:szCs w:val="24"/>
        </w:rPr>
        <w:t xml:space="preserve">ρόγραμμα «Εργαστήρι Δημοκρατίας» είκοσι μαθήτριες και μαθητές και δύο συνοδοί εκπαιδευτικοί από την Ελληνική Σχολή </w:t>
      </w:r>
      <w:proofErr w:type="spellStart"/>
      <w:r>
        <w:rPr>
          <w:rFonts w:eastAsia="Times New Roman"/>
          <w:bCs/>
          <w:szCs w:val="24"/>
        </w:rPr>
        <w:t>Ουρσουλινών</w:t>
      </w:r>
      <w:proofErr w:type="spellEnd"/>
      <w:r>
        <w:rPr>
          <w:rFonts w:eastAsia="Times New Roman"/>
          <w:bCs/>
          <w:szCs w:val="24"/>
        </w:rPr>
        <w:t xml:space="preserve">. </w:t>
      </w:r>
    </w:p>
    <w:p w14:paraId="5528B00B" w14:textId="77777777" w:rsidR="00D67C45" w:rsidRDefault="00A23C64">
      <w:pPr>
        <w:spacing w:line="600" w:lineRule="auto"/>
        <w:ind w:firstLine="720"/>
        <w:contextualSpacing/>
        <w:jc w:val="both"/>
        <w:rPr>
          <w:rFonts w:eastAsia="Times New Roman"/>
          <w:bCs/>
          <w:szCs w:val="24"/>
        </w:rPr>
      </w:pPr>
      <w:r>
        <w:rPr>
          <w:rFonts w:eastAsia="Times New Roman"/>
          <w:bCs/>
          <w:szCs w:val="24"/>
        </w:rPr>
        <w:t>Η Βουλή τούς καλωσορίζει.</w:t>
      </w:r>
    </w:p>
    <w:p w14:paraId="5528B00C"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528B00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Παρακολουθείτε διαδικασία ελέγχου της Αντιπολίτευση</w:t>
      </w:r>
      <w:r>
        <w:rPr>
          <w:rFonts w:eastAsia="Times New Roman" w:cs="Times New Roman"/>
          <w:szCs w:val="24"/>
        </w:rPr>
        <w:t xml:space="preserve">ς προς την Κυβέρνηση και γι’ αυτό βλέπετε να είναι παρόντες οι ερωτώντες Βουλευτές, ο Υφυπουργός και ένας από τα υπόλοιπα κόμματα και όχι το σύνολο της Βουλής. </w:t>
      </w:r>
    </w:p>
    <w:p w14:paraId="5528B00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Πάμε στον τρίτο επερωτώντα Βουλευτή, κ. Παναγιωτόπουλο Νίκο.</w:t>
      </w:r>
    </w:p>
    <w:p w14:paraId="5528B00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5528B01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ΝΙΚΟΛΑΟΣ Π</w:t>
      </w:r>
      <w:r>
        <w:rPr>
          <w:rFonts w:eastAsia="Times New Roman" w:cs="Times New Roman"/>
          <w:b/>
          <w:szCs w:val="24"/>
        </w:rPr>
        <w:t>ΑΝΑΓΙΩΤΟΠΟΥΛΟΣ:</w:t>
      </w:r>
      <w:r>
        <w:rPr>
          <w:rFonts w:eastAsia="Times New Roman" w:cs="Times New Roman"/>
          <w:szCs w:val="24"/>
        </w:rPr>
        <w:t xml:space="preserve"> Ευχαριστώ, κύριε Πρόεδρε.</w:t>
      </w:r>
    </w:p>
    <w:p w14:paraId="5528B01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και κυρία συνάδελφε, </w:t>
      </w:r>
      <w:r>
        <w:rPr>
          <w:rFonts w:eastAsia="Times New Roman" w:cs="Times New Roman"/>
          <w:szCs w:val="24"/>
        </w:rPr>
        <w:t xml:space="preserve">Κοινοβουλευτικέ </w:t>
      </w:r>
      <w:r>
        <w:rPr>
          <w:rFonts w:eastAsia="Times New Roman" w:cs="Times New Roman"/>
          <w:szCs w:val="24"/>
        </w:rPr>
        <w:t xml:space="preserve">Εκπρόσωπε </w:t>
      </w:r>
      <w:r>
        <w:rPr>
          <w:rFonts w:eastAsia="Times New Roman" w:cs="Times New Roman"/>
          <w:szCs w:val="24"/>
        </w:rPr>
        <w:t xml:space="preserve">της κυβερνητικής πλειοψηφίας, απ’ ό,τι ξέρω η τρόικα έφυγε προχθές από την Αθήνα. Εάν η Υπουργός Εργασίας είναι ακόμα στο </w:t>
      </w:r>
      <w:r>
        <w:rPr>
          <w:rFonts w:eastAsia="Times New Roman" w:cs="Times New Roman"/>
          <w:szCs w:val="24"/>
        </w:rPr>
        <w:t>«</w:t>
      </w:r>
      <w:r>
        <w:rPr>
          <w:rFonts w:eastAsia="Times New Roman" w:cs="Times New Roman"/>
          <w:szCs w:val="24"/>
        </w:rPr>
        <w:t>Χίλτον</w:t>
      </w:r>
      <w:r>
        <w:rPr>
          <w:rFonts w:eastAsia="Times New Roman" w:cs="Times New Roman"/>
          <w:szCs w:val="24"/>
        </w:rPr>
        <w:t>»</w:t>
      </w:r>
      <w:r>
        <w:rPr>
          <w:rFonts w:eastAsia="Times New Roman" w:cs="Times New Roman"/>
          <w:szCs w:val="24"/>
        </w:rPr>
        <w:t xml:space="preserve"> και δι</w:t>
      </w:r>
      <w:r>
        <w:rPr>
          <w:rFonts w:eastAsia="Times New Roman" w:cs="Times New Roman"/>
          <w:szCs w:val="24"/>
        </w:rPr>
        <w:t>απραγματεύεται, δεν διαπραγματεύεται με την τρόικα. Ίσως να πίνει καφέ, αλλά με την τρόικα δεν διαπραγματεύεται.</w:t>
      </w:r>
    </w:p>
    <w:p w14:paraId="5528B01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Αυτό το επιχείρημα, όμως, περί διαρκούς διαπραγμάτευσης -η οποία έχει κρατήσει περίπου ένα χρόνο καθότι έπρεπε να είχε κλείσει από τον Φεβρουάρ</w:t>
      </w:r>
      <w:r>
        <w:rPr>
          <w:rFonts w:eastAsia="Times New Roman" w:cs="Times New Roman"/>
          <w:szCs w:val="24"/>
        </w:rPr>
        <w:t>ιο του 2016 και κρατάει ακόμα με μεγάλο κόστος όλες αυτές οι καθυστερήσεις για τη χώρα και για τον τελικό λογαριασμό που θα έρθει αναπόφευκτα ότι και να εύχεστε όλοι εσείς στους Έλληνες πολίτες- ξέρετε είναι και το βασικό επιχείρημα, ότι διαπραγματευόμαστε</w:t>
      </w:r>
      <w:r>
        <w:rPr>
          <w:rFonts w:eastAsia="Times New Roman" w:cs="Times New Roman"/>
          <w:szCs w:val="24"/>
        </w:rPr>
        <w:t xml:space="preserve"> διαρκώς, διαπραγματευόμαστε εδώ και ένα χρόνο και άρα η Υπουργός λείπει διαρκώς. Δεν είναι, όμως, αυτή η σωστή κοινοβουλευτική πρακτική. </w:t>
      </w:r>
    </w:p>
    <w:p w14:paraId="5528B01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Και δεν θέλω να επιρρίψω μομφή στον Υφυπουργό Εργασίας που συνεπέστατα έρχεται και απαντάει όλα αυτά τα δύσκολα για τ</w:t>
      </w:r>
      <w:r>
        <w:rPr>
          <w:rFonts w:eastAsia="Times New Roman" w:cs="Times New Roman"/>
          <w:szCs w:val="24"/>
        </w:rPr>
        <w:t xml:space="preserve">ο ασφαλιστικό το οποίο δυστυχώς, κυρίες και κύριοι συνάδελφοι, τελεί πλέον υπό κατάρρευση. </w:t>
      </w:r>
    </w:p>
    <w:p w14:paraId="5528B01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εμείς σας είχαμε προειδοποιήσει σε όλη τη διάρκεια της συζήτησης για την αναμόρφωση του ασφαλιστικού, την αλλαγή του αρχιτεκτονικού μοντέλου, όλα αυτά τα ωραία </w:t>
      </w:r>
      <w:r>
        <w:rPr>
          <w:rFonts w:eastAsia="Times New Roman" w:cs="Times New Roman"/>
          <w:szCs w:val="24"/>
        </w:rPr>
        <w:t xml:space="preserve">που μας έλεγε τότε ο κ. </w:t>
      </w:r>
      <w:proofErr w:type="spellStart"/>
      <w:r>
        <w:rPr>
          <w:rFonts w:eastAsia="Times New Roman" w:cs="Times New Roman"/>
          <w:szCs w:val="24"/>
        </w:rPr>
        <w:t>Κατρούγκαλος</w:t>
      </w:r>
      <w:proofErr w:type="spellEnd"/>
      <w:r>
        <w:rPr>
          <w:rFonts w:eastAsia="Times New Roman" w:cs="Times New Roman"/>
          <w:szCs w:val="24"/>
        </w:rPr>
        <w:t xml:space="preserve">, όπως και την </w:t>
      </w:r>
      <w:proofErr w:type="spellStart"/>
      <w:r>
        <w:rPr>
          <w:rFonts w:eastAsia="Times New Roman" w:cs="Times New Roman"/>
          <w:szCs w:val="24"/>
        </w:rPr>
        <w:t>επαναθεμελίωση</w:t>
      </w:r>
      <w:proofErr w:type="spellEnd"/>
      <w:r>
        <w:rPr>
          <w:rFonts w:eastAsia="Times New Roman" w:cs="Times New Roman"/>
          <w:szCs w:val="24"/>
        </w:rPr>
        <w:t xml:space="preserve"> όπως είπατε –για να χρησιμοποιήσω δική σας πρόσφατη έκφραση- στη συνάντησή σας στο Εμπορικό Επιμελητήριο Αθηνών. Εγώ περισσότερο το βλέπω σαν εκθεμελίωση. Σας είχαμε πει ότι αυτό δεν θα έβγα</w:t>
      </w:r>
      <w:r>
        <w:rPr>
          <w:rFonts w:eastAsia="Times New Roman" w:cs="Times New Roman"/>
          <w:szCs w:val="24"/>
        </w:rPr>
        <w:t>ινε.</w:t>
      </w:r>
    </w:p>
    <w:p w14:paraId="5528B01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Τον Μάιο του 2016 απ’ αυτό ακριβώς το Βήμα σε κάποια συζήτηση στην </w:t>
      </w:r>
      <w:r>
        <w:rPr>
          <w:rFonts w:eastAsia="Times New Roman" w:cs="Times New Roman"/>
          <w:szCs w:val="24"/>
        </w:rPr>
        <w:t xml:space="preserve">Ολομέλεια </w:t>
      </w:r>
      <w:r>
        <w:rPr>
          <w:rFonts w:eastAsia="Times New Roman" w:cs="Times New Roman"/>
          <w:szCs w:val="24"/>
        </w:rPr>
        <w:t>είχα κάνει λόγο για ένα ασφαλιστικό που όλοι λίγο ή πολύ χάνουν, είτε είναι παλιοί εργαζόμενοι είτε είναι νέοι ασφαλισμένοι, είτε είναι παλιοί και νέοι συνταξιούχοι, είτε είν</w:t>
      </w:r>
      <w:r>
        <w:rPr>
          <w:rFonts w:eastAsia="Times New Roman" w:cs="Times New Roman"/>
          <w:szCs w:val="24"/>
        </w:rPr>
        <w:t>αι δημόσιοι υπάλληλοι είτε ελεύθεροι επαγγελματίες, είτε επιστήμονες, αυτοαπασχολούμενοι είτε δικαιούχοι ΕΚΑΣ είτε χήρες. Όλοι χάνουν, λίγο ή πολύ, τώρα ή αργότερα.</w:t>
      </w:r>
    </w:p>
    <w:p w14:paraId="5528B01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Διότι αυτό το ασφαλιστικό νομοσχέδιο, ο </w:t>
      </w:r>
      <w:r>
        <w:rPr>
          <w:rFonts w:eastAsia="Times New Roman" w:cs="Times New Roman"/>
          <w:szCs w:val="24"/>
        </w:rPr>
        <w:t>ν.</w:t>
      </w:r>
      <w:r>
        <w:rPr>
          <w:rFonts w:eastAsia="Times New Roman" w:cs="Times New Roman"/>
          <w:szCs w:val="24"/>
        </w:rPr>
        <w:t>43787/2016, δεν ήταν τίποτα άλλο από μια επιπλέον</w:t>
      </w:r>
      <w:r>
        <w:rPr>
          <w:rFonts w:eastAsia="Times New Roman" w:cs="Times New Roman"/>
          <w:szCs w:val="24"/>
        </w:rPr>
        <w:t xml:space="preserve"> φορολόγηση με κοινωνικοασφαλιστικό μανδύα για λόγους δημοσιονομικούς και όχι μεταρρύθμισης του συστήματος. </w:t>
      </w:r>
    </w:p>
    <w:p w14:paraId="5528B017" w14:textId="77777777" w:rsidR="00D67C45" w:rsidRDefault="00A23C64">
      <w:pPr>
        <w:spacing w:line="600" w:lineRule="auto"/>
        <w:ind w:firstLine="720"/>
        <w:contextualSpacing/>
        <w:jc w:val="both"/>
        <w:rPr>
          <w:rFonts w:eastAsia="Times New Roman"/>
          <w:bCs/>
          <w:szCs w:val="24"/>
        </w:rPr>
      </w:pPr>
      <w:r>
        <w:rPr>
          <w:rFonts w:eastAsia="Times New Roman" w:cs="Times New Roman"/>
          <w:szCs w:val="24"/>
        </w:rPr>
        <w:lastRenderedPageBreak/>
        <w:t>Είχα πει ότι θα οδηγούσε σε εκτεταμένη εισφοροδιαφυγή. Η εισφοροδιαφυγή θα οδηγούσε σε αύξηση των ελλειμάτων των Ταμείων, η αύξηση των ελλειμάτων τ</w:t>
      </w:r>
      <w:r>
        <w:rPr>
          <w:rFonts w:eastAsia="Times New Roman" w:cs="Times New Roman"/>
          <w:szCs w:val="24"/>
        </w:rPr>
        <w:t>ων Ταμείων θα οδηγούσε στο βάθος σε ανάγκη για νέες περικοπές συντάξεων. Και είχα πει σε μια αποστροφή μου ότι όποιος αναδιανέμει σήμερα ελλείμματα, αύριο θα κληθεί να διανείμει περικοπές. Το αύριο έφτασε. Και κάποιοι και ιδίως τα πιο παραγωγικά και δυναμι</w:t>
      </w:r>
      <w:r>
        <w:rPr>
          <w:rFonts w:eastAsia="Times New Roman" w:cs="Times New Roman"/>
          <w:szCs w:val="24"/>
        </w:rPr>
        <w:t>κά κομμάτια της ελληνικής οικονομίας –και αυτό είναι το μεγάλο κρίμα- αντιμετωπίζουν τη νέα μεταρρύθμιση πραγματικά με όρους εξόντωσης.</w:t>
      </w:r>
    </w:p>
    <w:p w14:paraId="5528B01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στη Βουλγαρία, κοντά στα σύνορα με την Ελλάδα, στο ύψος του Προμαχώνα Σερρών, υπάρχει ένα χωριουδάκι που </w:t>
      </w:r>
      <w:r>
        <w:rPr>
          <w:rFonts w:eastAsia="Times New Roman" w:cs="Times New Roman"/>
          <w:szCs w:val="24"/>
        </w:rPr>
        <w:t xml:space="preserve">λέγεται </w:t>
      </w:r>
      <w:proofErr w:type="spellStart"/>
      <w:r>
        <w:rPr>
          <w:rFonts w:eastAsia="Times New Roman" w:cs="Times New Roman"/>
          <w:szCs w:val="24"/>
        </w:rPr>
        <w:t>Πετρίτσι</w:t>
      </w:r>
      <w:proofErr w:type="spellEnd"/>
      <w:r>
        <w:rPr>
          <w:rFonts w:eastAsia="Times New Roman" w:cs="Times New Roman"/>
          <w:szCs w:val="24"/>
        </w:rPr>
        <w:t xml:space="preserve"> στα </w:t>
      </w:r>
      <w:r>
        <w:rPr>
          <w:rFonts w:eastAsia="Times New Roman" w:cs="Times New Roman"/>
          <w:szCs w:val="24"/>
        </w:rPr>
        <w:t>Ελληνικά</w:t>
      </w:r>
      <w:r>
        <w:rPr>
          <w:rFonts w:eastAsia="Times New Roman" w:cs="Times New Roman"/>
          <w:szCs w:val="24"/>
        </w:rPr>
        <w:t xml:space="preserve">, </w:t>
      </w:r>
      <w:proofErr w:type="spellStart"/>
      <w:r>
        <w:rPr>
          <w:rFonts w:eastAsia="Times New Roman" w:cs="Times New Roman"/>
          <w:szCs w:val="24"/>
        </w:rPr>
        <w:t>Πέτριτς</w:t>
      </w:r>
      <w:proofErr w:type="spellEnd"/>
      <w:r>
        <w:rPr>
          <w:rFonts w:eastAsia="Times New Roman" w:cs="Times New Roman"/>
          <w:szCs w:val="24"/>
        </w:rPr>
        <w:t xml:space="preserve"> στα </w:t>
      </w:r>
      <w:r>
        <w:rPr>
          <w:rFonts w:eastAsia="Times New Roman" w:cs="Times New Roman"/>
          <w:szCs w:val="24"/>
        </w:rPr>
        <w:t>Βουλγάρικα</w:t>
      </w:r>
      <w:r>
        <w:rPr>
          <w:rFonts w:eastAsia="Times New Roman" w:cs="Times New Roman"/>
          <w:szCs w:val="24"/>
        </w:rPr>
        <w:t>. Αυτό αποτελεί αυτήν τη στιγμή κέντρο οικονομικής δραστηριότητας. Δεκάδες, για να μην πω εκατοντάδες, ελληνικές επιχειρήσεις, μικρές επιχειρήσεις, όχι μεγάλες, από τη βόρεια Ελλάδα κυρίως και οι λογιστέ</w:t>
      </w:r>
      <w:r>
        <w:rPr>
          <w:rFonts w:eastAsia="Times New Roman" w:cs="Times New Roman"/>
          <w:szCs w:val="24"/>
        </w:rPr>
        <w:t xml:space="preserve">ς τους συνεργάζονται, βρίσκονται σε πυρετώδεις διαδικασίες συναλλαγής και συνεννόησης με Βούλγαρους λογιστές και δικηγόρους, προκειμένου να μεταφέρουν φορολογική έδρα. Φεύγουν. </w:t>
      </w:r>
    </w:p>
    <w:p w14:paraId="5528B01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είναι διότι υπάκουσαν και συμμορφώθηκαν με την οδηγία του τέως διοικητού τ</w:t>
      </w:r>
      <w:r>
        <w:rPr>
          <w:rFonts w:eastAsia="Times New Roman" w:cs="Times New Roman"/>
          <w:szCs w:val="24"/>
        </w:rPr>
        <w:t xml:space="preserve">ου ΟΑΕΕ του κ. Τσακίρη, ο οποίος τώρα είναι διοικητικός πυλώνας στον νέο ΕΦΚΑ, όταν τους </w:t>
      </w:r>
      <w:r>
        <w:rPr>
          <w:rFonts w:eastAsia="Times New Roman" w:cs="Times New Roman"/>
          <w:szCs w:val="24"/>
        </w:rPr>
        <w:t xml:space="preserve">προέτρεψε </w:t>
      </w:r>
      <w:r>
        <w:rPr>
          <w:rFonts w:eastAsia="Times New Roman" w:cs="Times New Roman"/>
          <w:szCs w:val="24"/>
        </w:rPr>
        <w:t>να φύγουν στη Βουλγαρία αν δεν μπορούν εδώ. Το κάνουν για να επιβιώσουν. Δεν το κάνουν για να αυξήσουν, να μεγιστοποιήσουν την κερδοφορία τους, αλλά το κάνου</w:t>
      </w:r>
      <w:r>
        <w:rPr>
          <w:rFonts w:eastAsia="Times New Roman" w:cs="Times New Roman"/>
          <w:szCs w:val="24"/>
        </w:rPr>
        <w:t xml:space="preserve">ν διότι δεν πάει άλλο. Αυτήν τη στιγμή ο Έλληνας μικρομεσαίος επιχειρηματίας εξαντλεί την ενεργητικότητά του, την εφευρετικότητά του, την ευρηματικότητά του, όχι για να κατακτήσει περισσότερα μερίδια αγοράς, όχι για να κάνει επιχειρηματικές κινήσεις, αλλά </w:t>
      </w:r>
      <w:r>
        <w:rPr>
          <w:rFonts w:eastAsia="Times New Roman" w:cs="Times New Roman"/>
          <w:szCs w:val="24"/>
        </w:rPr>
        <w:t xml:space="preserve">για να σηκωθεί και να φύγει και να μεταφέρει την έδρα του αλλού, για να μπορεί να επιβιώνει. Αυτό συμβαίνει. Η εισφοροδιαφυγή, λοιπόν, έχει καταστεί συστηματική συμπεριφορά απαραίτητη για την επιβίωση και όχι για την αύξηση κερδοφορίας. </w:t>
      </w:r>
    </w:p>
    <w:p w14:paraId="5528B01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Η χρήση των εισοδη</w:t>
      </w:r>
      <w:r>
        <w:rPr>
          <w:rFonts w:eastAsia="Times New Roman" w:cs="Times New Roman"/>
          <w:szCs w:val="24"/>
        </w:rPr>
        <w:t>μάτων παλαιοτέρων χρήσεων ως βάση υπολογισμού εισφορών για κάποιες ομάδες ελευθέρων επαγγελματιών οδηγεί σε αναντιστοιχία εισφορών με τα πραγματικά εισοδήματα του έτους και βέβαια σε μια πραγματική αναδρομική επιβάρυνση των ασφαλισμένων και ιδίως στους δικ</w:t>
      </w:r>
      <w:r>
        <w:rPr>
          <w:rFonts w:eastAsia="Times New Roman" w:cs="Times New Roman"/>
          <w:szCs w:val="24"/>
        </w:rPr>
        <w:t xml:space="preserve">ηγόρους. Ξέρουμε ότι, λόγω αποχής, το εισόδημα του έτους 2016 </w:t>
      </w:r>
      <w:r>
        <w:rPr>
          <w:rFonts w:eastAsia="Times New Roman" w:cs="Times New Roman"/>
          <w:szCs w:val="24"/>
        </w:rPr>
        <w:lastRenderedPageBreak/>
        <w:t xml:space="preserve">είναι πολύ μικρότερο από το εισόδημα του έτους 2015, επί του οποίου, όμως, θα υπολογιστούν οι εισφορές του 2016. Αυτό είναι αναντιστοιχία, είναι στρέβλωση. </w:t>
      </w:r>
    </w:p>
    <w:p w14:paraId="5528B01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Οι δικηγόροι κάνουν λόγο για αφαίμαξη</w:t>
      </w:r>
      <w:r>
        <w:rPr>
          <w:rFonts w:eastAsia="Times New Roman" w:cs="Times New Roman"/>
          <w:szCs w:val="24"/>
        </w:rPr>
        <w:t xml:space="preserve"> των εισοδημάτων τους, διότι αυτήν τη στιγμή υποχρεούνται να καταβάλουν ταυτοχρόνως και τις εισφορές του παρελθόντος έτους, όπως γίνεται συνήθως τους πρώτους μήνες του τρέχοντος έτους, αλλά και τις τρέχουσες εισφορές επομένως</w:t>
      </w:r>
      <w:r>
        <w:rPr>
          <w:rFonts w:eastAsia="Times New Roman" w:cs="Times New Roman"/>
          <w:szCs w:val="24"/>
        </w:rPr>
        <w:t>,</w:t>
      </w:r>
      <w:r>
        <w:rPr>
          <w:rFonts w:eastAsia="Times New Roman" w:cs="Times New Roman"/>
          <w:szCs w:val="24"/>
        </w:rPr>
        <w:t xml:space="preserve"> επιπλέον επιβάρυνση. Άλλοι εξαιρούνται με εγκύκλιο, και μάλιστα αυτοί που έχουν την ιδιότητα δικηγόρου συνεργάτη σε δικηγορική εταιρεία, από τη δυνατότητα να ασφαλίζονται ως μισθωτοί ώστε οι εισφορές τους να επιμερίζονται μεταξύ εργοδότη και εργαζόμενου. </w:t>
      </w:r>
      <w:r>
        <w:rPr>
          <w:rFonts w:eastAsia="Times New Roman" w:cs="Times New Roman"/>
          <w:szCs w:val="24"/>
        </w:rPr>
        <w:t xml:space="preserve">Αυτό νομίζω είναι άλλο ένα επιπλέον δυσμενές μέτρο για αυτήν τη συγκεκριμένη επαγγελματική τάξη. Απορώ πώς δύο δικηγόροι αποφάσισαν να εξοντώσουν στην ουσία όλους τους υπόλοιπους δικηγόρους. </w:t>
      </w:r>
    </w:p>
    <w:p w14:paraId="5528B01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Η συμβουλή των δικηγορικών συλλόγων είναι να διατυπώνεται γραπτή</w:t>
      </w:r>
      <w:r>
        <w:rPr>
          <w:rFonts w:eastAsia="Times New Roman" w:cs="Times New Roman"/>
          <w:szCs w:val="24"/>
        </w:rPr>
        <w:t xml:space="preserve"> επιφύλαξη προς τον ΕΦΚΑ πριν την καταβολή της εισφοράς. Ενώ το νομοθέτημά σας, το ασφαλιστικό </w:t>
      </w:r>
      <w:proofErr w:type="spellStart"/>
      <w:r>
        <w:rPr>
          <w:rFonts w:eastAsia="Times New Roman" w:cs="Times New Roman"/>
          <w:szCs w:val="24"/>
        </w:rPr>
        <w:t>Κατρούγκαλου</w:t>
      </w:r>
      <w:proofErr w:type="spellEnd"/>
      <w:r>
        <w:rPr>
          <w:rFonts w:eastAsia="Times New Roman" w:cs="Times New Roman"/>
          <w:szCs w:val="24"/>
        </w:rPr>
        <w:t xml:space="preserve">, θεωρείται τόσο άρτιο για τον δικηγορικό κόσμο της χώρας, η ολομέλεια των δικηγορικών συλλόγων έχει αποφασίσει να </w:t>
      </w:r>
      <w:r>
        <w:rPr>
          <w:rFonts w:eastAsia="Times New Roman" w:cs="Times New Roman"/>
          <w:szCs w:val="24"/>
        </w:rPr>
        <w:lastRenderedPageBreak/>
        <w:t>προχωρήσει σε κατάθεση προσφυγών γ</w:t>
      </w:r>
      <w:r>
        <w:rPr>
          <w:rFonts w:eastAsia="Times New Roman" w:cs="Times New Roman"/>
          <w:szCs w:val="24"/>
        </w:rPr>
        <w:t>ια κάθε δικηγορικό σύλλογο ενώπιον του Συμβουλίου της Επικρατείας για κήρυξη του νόμου αυτού ως αντισυνταγματικού. Τέτοια αρτιότητα, τέτοια αποδοχή από τον κατ</w:t>
      </w:r>
      <w:r>
        <w:rPr>
          <w:rFonts w:eastAsia="Times New Roman" w:cs="Times New Roman"/>
          <w:szCs w:val="24"/>
        </w:rPr>
        <w:t xml:space="preserve">’ </w:t>
      </w:r>
      <w:r>
        <w:rPr>
          <w:rFonts w:eastAsia="Times New Roman" w:cs="Times New Roman"/>
          <w:szCs w:val="24"/>
        </w:rPr>
        <w:t xml:space="preserve">εξοχήν νομικό κόσμο της χώρας στο ασφαλιστικό σας. </w:t>
      </w:r>
    </w:p>
    <w:p w14:paraId="5528B01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κ</w:t>
      </w:r>
      <w:r>
        <w:rPr>
          <w:rFonts w:eastAsia="Times New Roman" w:cs="Times New Roman"/>
          <w:szCs w:val="24"/>
        </w:rPr>
        <w:t>ύριε Παναγιωτόπουλε, παρακαλώ.</w:t>
      </w:r>
    </w:p>
    <w:p w14:paraId="5528B01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Σε ένα λεπτό ολοκληρώνω, κύριε Πρόεδρε.</w:t>
      </w:r>
    </w:p>
    <w:p w14:paraId="5528B01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Ακούσαμε για τους εμπόρους ότι λίγο πολύ είναι και ευχαριστημένοι γιατί καταβάλλουν μειωμένες εισφορές και για κάποιους ίσως να ισχύει. Αλλά, ξέρετε γιατί ισχύ</w:t>
      </w:r>
      <w:r>
        <w:rPr>
          <w:rFonts w:eastAsia="Times New Roman" w:cs="Times New Roman"/>
          <w:szCs w:val="24"/>
        </w:rPr>
        <w:t>ει; Λόγω του τζίρου τους, που έχει εξαφανιστεί. Δηλαδή, η μείωση του τζίρου θα πρέπει να θεωρείται επιτυχία, διότι αυτή θα συνεπάγεται μειωμένες εισφορές ακόμα και λόγω απόκρυψης εισοδήματος με μη έκδοση απόδειξης. Όποιος κυκλοφορεί στην πιάτσα ξέρει ότι ό</w:t>
      </w:r>
      <w:r>
        <w:rPr>
          <w:rFonts w:eastAsia="Times New Roman" w:cs="Times New Roman"/>
          <w:szCs w:val="24"/>
        </w:rPr>
        <w:t xml:space="preserve">ποιος μπορεί να γλιτώσει την απόδειξη δεν την εκδίδει. Και αυτό δεν γίνεται μόνο λόγω του ότι ο έμπορος προσπαθεί να είναι πονηρός, αλλά και λόγω του ότι ο πελάτης -επομένως και οι δύο πλευρές που συναλλάσσονται- του το ζητάει. Και στο βάθος, βέβαια, </w:t>
      </w:r>
      <w:r>
        <w:rPr>
          <w:rFonts w:eastAsia="Times New Roman" w:cs="Times New Roman"/>
          <w:szCs w:val="24"/>
        </w:rPr>
        <w:lastRenderedPageBreak/>
        <w:t>είναι</w:t>
      </w:r>
      <w:r>
        <w:rPr>
          <w:rFonts w:eastAsia="Times New Roman" w:cs="Times New Roman"/>
          <w:szCs w:val="24"/>
        </w:rPr>
        <w:t xml:space="preserve"> η φάκα της μειωμένης σύνταξης και κανείς δεν κάνει λόγο γι’ αυτό. </w:t>
      </w:r>
    </w:p>
    <w:p w14:paraId="5528B02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Επίσης, και κάτι άλλο για το οποίο επίσης δεν γίνεται λόγος εκτενώς: Η στροφή στην ιδιωτική ασφάλιση για υγειονομική κάλυψη. Όσο καταλαβαίνουν οι ασφαλισμένοι ότι αυτό το σύστημα δεν πρόκε</w:t>
      </w:r>
      <w:r>
        <w:rPr>
          <w:rFonts w:eastAsia="Times New Roman" w:cs="Times New Roman"/>
          <w:szCs w:val="24"/>
        </w:rPr>
        <w:t xml:space="preserve">ιται να παράσχει υπηρεσίες τουλάχιστον υγειονομικής κάλυψης, στρέφονται στην ιδιωτική ασφάλιση την οποία εσείς βάζετε στο σύστημα από την πίσω πόρτα. Και κατά τα άλλα εξορκίζετε κάθε τι ιδιωτικό και την ιδιωτική ασφάλιση. Αν είναι να το κάνουμε -για εμένα </w:t>
      </w:r>
      <w:r>
        <w:rPr>
          <w:rFonts w:eastAsia="Times New Roman" w:cs="Times New Roman"/>
          <w:szCs w:val="24"/>
        </w:rPr>
        <w:t>πρέπει να ανοίξει αυτή η συζήτηση- πρέπει να το κάνουμε με το αντίστοιχο θεσμικό κύρος και όχι από την πίσω πόρτα, όχι έτσι όπως γίνεται.</w:t>
      </w:r>
    </w:p>
    <w:p w14:paraId="5528B021" w14:textId="77777777" w:rsidR="00D67C45" w:rsidRDefault="00A23C64">
      <w:pPr>
        <w:spacing w:line="480" w:lineRule="auto"/>
        <w:ind w:firstLine="709"/>
        <w:contextualSpacing/>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Κλείστε, κύριε Παναγιωτόπουλε, σας παρακαλώ πολύ.</w:t>
      </w:r>
    </w:p>
    <w:p w14:paraId="5528B02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Και κάτι </w:t>
      </w:r>
      <w:r>
        <w:rPr>
          <w:rFonts w:eastAsia="Times New Roman" w:cs="Times New Roman"/>
          <w:szCs w:val="24"/>
        </w:rPr>
        <w:t xml:space="preserve">τελευταίο και κλείνω, κύριε Πρόεδρε. Ένα μελλοντικό σενάριο, μια υπόθεση εργασίας: Έστω ότι στο μέλλον γίνεται έλεγχος από την εφορία σε μία επιχείρηση και αποκαλύπτεται </w:t>
      </w:r>
      <w:proofErr w:type="spellStart"/>
      <w:r>
        <w:rPr>
          <w:rFonts w:eastAsia="Times New Roman" w:cs="Times New Roman"/>
          <w:szCs w:val="24"/>
        </w:rPr>
        <w:t>αποκρυβέν</w:t>
      </w:r>
      <w:proofErr w:type="spellEnd"/>
      <w:r>
        <w:rPr>
          <w:rFonts w:eastAsia="Times New Roman" w:cs="Times New Roman"/>
          <w:szCs w:val="24"/>
        </w:rPr>
        <w:t xml:space="preserve"> εισόδημα. Θα καταβληθούν ασφαλιστικές εισφορές και επ’ αυτού; Πώς θα το κάνε</w:t>
      </w:r>
      <w:r>
        <w:rPr>
          <w:rFonts w:eastAsia="Times New Roman" w:cs="Times New Roman"/>
          <w:szCs w:val="24"/>
        </w:rPr>
        <w:t xml:space="preserve">τε; Θα ήθελα μία διευκρίνιση. </w:t>
      </w:r>
    </w:p>
    <w:p w14:paraId="5528B02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μη μιλήσω για το απόλυτο αλαλούμ με τα μπλοκάκια και τις δυσλειτουργίες του ΕΦΚΑ. </w:t>
      </w:r>
    </w:p>
    <w:p w14:paraId="5528B024" w14:textId="77777777" w:rsidR="00D67C45" w:rsidRDefault="00A23C64">
      <w:pPr>
        <w:spacing w:line="600" w:lineRule="auto"/>
        <w:ind w:firstLine="720"/>
        <w:contextualSpacing/>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Στη δευτερολογία σας αυτά.</w:t>
      </w:r>
    </w:p>
    <w:p w14:paraId="5528B02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Η ζημιά είναι πάρα πολύ μεγάλη και πολύ φοβούμαι </w:t>
      </w:r>
      <w:r>
        <w:rPr>
          <w:rFonts w:eastAsia="Times New Roman" w:cs="Times New Roman"/>
          <w:szCs w:val="24"/>
        </w:rPr>
        <w:t>ότι όταν κληθούν να τη διαχειριστούν οι επόμενοι, θα είναι πολύ λίγα αυτά που θα μπορούν να κάνουν. Σε κάθε περίπτωση όμως το μοντέλο αυτό έχει καταρρεύσει και χρειάζεται επειγόντως αλλαγή, εν</w:t>
      </w:r>
      <w:r>
        <w:rPr>
          <w:rFonts w:eastAsia="Times New Roman" w:cs="Times New Roman"/>
          <w:szCs w:val="24"/>
        </w:rPr>
        <w:t xml:space="preserve"> </w:t>
      </w:r>
      <w:r>
        <w:rPr>
          <w:rFonts w:eastAsia="Times New Roman" w:cs="Times New Roman"/>
          <w:szCs w:val="24"/>
        </w:rPr>
        <w:t>όψει βέβαια και των νέων μειώσεων, που είναι δεδομένο ότι θα έρ</w:t>
      </w:r>
      <w:r>
        <w:rPr>
          <w:rFonts w:eastAsia="Times New Roman" w:cs="Times New Roman"/>
          <w:szCs w:val="24"/>
        </w:rPr>
        <w:t>θουν και είναι υπό διαπραγμάτευση αυτή</w:t>
      </w:r>
      <w:r>
        <w:rPr>
          <w:rFonts w:eastAsia="Times New Roman" w:cs="Times New Roman"/>
          <w:szCs w:val="24"/>
        </w:rPr>
        <w:t>ν</w:t>
      </w:r>
      <w:r>
        <w:rPr>
          <w:rFonts w:eastAsia="Times New Roman" w:cs="Times New Roman"/>
          <w:szCs w:val="24"/>
        </w:rPr>
        <w:t xml:space="preserve"> τη στιγμή, όχι βέβαια από την κ. </w:t>
      </w:r>
      <w:proofErr w:type="spellStart"/>
      <w:r>
        <w:rPr>
          <w:rFonts w:eastAsia="Times New Roman" w:cs="Times New Roman"/>
          <w:szCs w:val="24"/>
        </w:rPr>
        <w:t>Αχτσιόγλου</w:t>
      </w:r>
      <w:proofErr w:type="spellEnd"/>
      <w:r>
        <w:rPr>
          <w:rFonts w:eastAsia="Times New Roman" w:cs="Times New Roman"/>
          <w:szCs w:val="24"/>
        </w:rPr>
        <w:t xml:space="preserve"> τώρα στο </w:t>
      </w:r>
      <w:r>
        <w:rPr>
          <w:rFonts w:eastAsia="Times New Roman" w:cs="Times New Roman"/>
          <w:szCs w:val="24"/>
        </w:rPr>
        <w:t>«</w:t>
      </w:r>
      <w:r>
        <w:rPr>
          <w:rFonts w:eastAsia="Times New Roman" w:cs="Times New Roman"/>
          <w:szCs w:val="24"/>
        </w:rPr>
        <w:t>Χ</w:t>
      </w:r>
      <w:r>
        <w:rPr>
          <w:rFonts w:eastAsia="Times New Roman" w:cs="Times New Roman"/>
          <w:szCs w:val="24"/>
        </w:rPr>
        <w:t>ίλτον</w:t>
      </w:r>
      <w:r>
        <w:rPr>
          <w:rFonts w:eastAsia="Times New Roman" w:cs="Times New Roman"/>
          <w:szCs w:val="24"/>
        </w:rPr>
        <w:t>»</w:t>
      </w:r>
      <w:r>
        <w:rPr>
          <w:rFonts w:eastAsia="Times New Roman" w:cs="Times New Roman"/>
          <w:szCs w:val="24"/>
        </w:rPr>
        <w:t xml:space="preserve">. </w:t>
      </w:r>
    </w:p>
    <w:p w14:paraId="5528B02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528B027"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28B028" w14:textId="77777777" w:rsidR="00D67C45" w:rsidRDefault="00A23C64">
      <w:pPr>
        <w:spacing w:line="600" w:lineRule="auto"/>
        <w:ind w:firstLine="720"/>
        <w:contextualSpacing/>
        <w:jc w:val="both"/>
        <w:rPr>
          <w:rFonts w:eastAsia="Times New Roman" w:cs="Times New Roman"/>
        </w:rPr>
      </w:pPr>
      <w:r>
        <w:rPr>
          <w:rFonts w:eastAsia="Times New Roman"/>
          <w:b/>
          <w:bCs/>
          <w:szCs w:val="24"/>
        </w:rPr>
        <w:t xml:space="preserve">ΠΡΟΕΔΡΕΥΩΝ (Νικήτας Κακλαμάνης): </w:t>
      </w:r>
      <w:r>
        <w:rPr>
          <w:rFonts w:eastAsia="Times New Roman" w:cs="Times New Roman"/>
        </w:rPr>
        <w:t>Κυρίες και κύριοι συνάδελφοι, έχω την τιμή να ανακοινώ</w:t>
      </w:r>
      <w:r>
        <w:rPr>
          <w:rFonts w:eastAsia="Times New Roman" w:cs="Times New Roman"/>
        </w:rPr>
        <w:t xml:space="preserve">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cs="Times New Roman"/>
        </w:rPr>
        <w:lastRenderedPageBreak/>
        <w:t>του κτηρίου και τον τρόπο οργάνωσης και λειτουργίας της Βουλής, πενήντ</w:t>
      </w:r>
      <w:r>
        <w:rPr>
          <w:rFonts w:eastAsia="Times New Roman" w:cs="Times New Roman"/>
        </w:rPr>
        <w:t>α μία μαθήτριες και μαθητές και τρεις συνοδοί εκπαιδευτικοί τους από το 1</w:t>
      </w:r>
      <w:r>
        <w:rPr>
          <w:rFonts w:eastAsia="Times New Roman" w:cs="Times New Roman"/>
          <w:vertAlign w:val="superscript"/>
        </w:rPr>
        <w:t>ο</w:t>
      </w:r>
      <w:r>
        <w:rPr>
          <w:rFonts w:eastAsia="Times New Roman" w:cs="Times New Roman"/>
        </w:rPr>
        <w:t xml:space="preserve"> Γυμνάσιο Σκύδρας Πέλλας. </w:t>
      </w:r>
    </w:p>
    <w:p w14:paraId="5528B029" w14:textId="77777777" w:rsidR="00D67C45" w:rsidRDefault="00A23C64">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5528B02A" w14:textId="77777777" w:rsidR="00D67C45" w:rsidRDefault="00A23C64">
      <w:pPr>
        <w:spacing w:line="600" w:lineRule="auto"/>
        <w:ind w:firstLine="709"/>
        <w:contextualSpacing/>
        <w:jc w:val="center"/>
        <w:rPr>
          <w:rFonts w:eastAsia="Times New Roman" w:cs="Times New Roman"/>
        </w:rPr>
      </w:pPr>
      <w:r>
        <w:rPr>
          <w:rFonts w:eastAsia="Times New Roman" w:cs="Times New Roman"/>
        </w:rPr>
        <w:t>(Χειροκροτήματα απ’ όλες τις πτέρυγες της Βουλής)</w:t>
      </w:r>
    </w:p>
    <w:p w14:paraId="5528B02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rPr>
        <w:t xml:space="preserve">Κυρίες και κύριοι συνάδελφοι, </w:t>
      </w:r>
      <w:r>
        <w:rPr>
          <w:rFonts w:eastAsia="Times New Roman" w:cs="Times New Roman"/>
          <w:szCs w:val="24"/>
        </w:rPr>
        <w:t>έχω την τιμή να ανακοινώσω προς τη Βουλή των Ελλήνων ότι έχει κατατεθεί πρόταση για σύσταση Ειδικής Κοινοβουλευτικής Επιτροπής για τη διενέργεια προκαταρκτικής εξέτασης κατά το άρθρο 86 παράγραφος 3 του Συντάγματος, τα άρθρα 153 του Κανονισμού της Βουλής κ</w:t>
      </w:r>
      <w:r>
        <w:rPr>
          <w:rFonts w:eastAsia="Times New Roman" w:cs="Times New Roman"/>
          <w:szCs w:val="24"/>
        </w:rPr>
        <w:t xml:space="preserve">αι το άρθρο 5 του </w:t>
      </w:r>
      <w:r>
        <w:rPr>
          <w:rFonts w:eastAsia="Times New Roman" w:cs="Times New Roman"/>
          <w:szCs w:val="24"/>
        </w:rPr>
        <w:t>ν.</w:t>
      </w:r>
      <w:r>
        <w:rPr>
          <w:rFonts w:eastAsia="Times New Roman" w:cs="Times New Roman"/>
          <w:szCs w:val="24"/>
        </w:rPr>
        <w:t xml:space="preserve">3126/2003 περί της ποινικής ευθύνης </w:t>
      </w:r>
      <w:r>
        <w:rPr>
          <w:rFonts w:eastAsia="Times New Roman" w:cs="Times New Roman"/>
          <w:szCs w:val="24"/>
        </w:rPr>
        <w:t>Υπουργών</w:t>
      </w:r>
      <w:r>
        <w:rPr>
          <w:rFonts w:eastAsia="Times New Roman" w:cs="Times New Roman"/>
          <w:szCs w:val="24"/>
        </w:rPr>
        <w:t xml:space="preserve">. Είναι πολυσέλιδη η πρόταση και θα κατατεθεί στη συνέχεια στα Πρακτικά. </w:t>
      </w:r>
    </w:p>
    <w:p w14:paraId="5528B02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Προχωρούμε στον τέταρτο επερωτώντα κ. Γεώργιο Βλάχο.</w:t>
      </w:r>
    </w:p>
    <w:p w14:paraId="5528B02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Ευχαριστώ, κύριε Πρόεδρε.</w:t>
      </w:r>
    </w:p>
    <w:p w14:paraId="5528B02E" w14:textId="77777777" w:rsidR="00D67C45" w:rsidRDefault="00A23C64">
      <w:pPr>
        <w:spacing w:line="600" w:lineRule="auto"/>
        <w:ind w:firstLine="720"/>
        <w:contextualSpacing/>
        <w:jc w:val="both"/>
        <w:rPr>
          <w:rFonts w:eastAsia="Times New Roman" w:cs="Times New Roman"/>
        </w:rPr>
      </w:pPr>
      <w:r>
        <w:rPr>
          <w:rFonts w:eastAsia="Times New Roman" w:cs="Times New Roman"/>
        </w:rPr>
        <w:t>Κυρίες και κύριοι συνά</w:t>
      </w:r>
      <w:r>
        <w:rPr>
          <w:rFonts w:eastAsia="Times New Roman" w:cs="Times New Roman"/>
        </w:rPr>
        <w:t>δελφοι, θα συμφωνήσω απόλυτα με τους προηγούμενους ομιλητές σε ό,τι έχει να κάνει με τις σημαντικές απώλειες που υπέστησαν στο σύνολό τους οι συντα</w:t>
      </w:r>
      <w:r>
        <w:rPr>
          <w:rFonts w:eastAsia="Times New Roman" w:cs="Times New Roman"/>
        </w:rPr>
        <w:lastRenderedPageBreak/>
        <w:t>ξιούχοι, αλλά και στην απόγνωση που έχει οδηγήσει χιλιάδες ασφαλισμένους η εφαρμογή του νέου ασφαλιστικού συσ</w:t>
      </w:r>
      <w:r>
        <w:rPr>
          <w:rFonts w:eastAsia="Times New Roman" w:cs="Times New Roman"/>
        </w:rPr>
        <w:t xml:space="preserve">τήματος που εσείς, κύριε Υπουργέ, φέρατε και για το οποίο μάλιστα δηλώνετε υπερήφανοι. </w:t>
      </w:r>
    </w:p>
    <w:p w14:paraId="5528B02F" w14:textId="77777777" w:rsidR="00D67C45" w:rsidRDefault="00A23C64">
      <w:pPr>
        <w:spacing w:line="600" w:lineRule="auto"/>
        <w:ind w:firstLine="720"/>
        <w:contextualSpacing/>
        <w:jc w:val="both"/>
        <w:rPr>
          <w:rFonts w:eastAsia="Times New Roman" w:cs="Times New Roman"/>
        </w:rPr>
      </w:pPr>
      <w:r>
        <w:rPr>
          <w:rFonts w:eastAsia="Times New Roman" w:cs="Times New Roman"/>
        </w:rPr>
        <w:t>Δυστυχώς για ακόμα μία φορά επιβεβαιώνονται απόλυτα οι ανησυχίες μας. Οι επισημάνσεις μας ότι ο ΕΦΚΑ θα αντιμετωπίσει σοβαρά προβλήματα ως προς την οικονομική του βιωσι</w:t>
      </w:r>
      <w:r>
        <w:rPr>
          <w:rFonts w:eastAsia="Times New Roman" w:cs="Times New Roman"/>
        </w:rPr>
        <w:t xml:space="preserve">μότητα επαληθεύτηκαν με το καλημέρα. Τα έσοδα παρουσιάζουν σημαντική υστέρηση. Η </w:t>
      </w:r>
      <w:proofErr w:type="spellStart"/>
      <w:r>
        <w:rPr>
          <w:rFonts w:eastAsia="Times New Roman" w:cs="Times New Roman"/>
        </w:rPr>
        <w:t>εισπραξιμότητα</w:t>
      </w:r>
      <w:proofErr w:type="spellEnd"/>
      <w:r>
        <w:rPr>
          <w:rFonts w:eastAsia="Times New Roman" w:cs="Times New Roman"/>
        </w:rPr>
        <w:t xml:space="preserve"> στους ελεύθερους επαγγελματίες και αυτοαπασχολούμενους είναι ιδιαίτερα χαμηλή, ενώ πολλοί σπεύδουν να κλείσουν τα μπλοκάκια για να γλυτώσουν τις υψηλές εισφορές</w:t>
      </w:r>
      <w:r>
        <w:rPr>
          <w:rFonts w:eastAsia="Times New Roman" w:cs="Times New Roman"/>
        </w:rPr>
        <w:t xml:space="preserve">. </w:t>
      </w:r>
    </w:p>
    <w:p w14:paraId="5528B030" w14:textId="77777777" w:rsidR="00D67C45" w:rsidRDefault="00A23C64">
      <w:pPr>
        <w:spacing w:line="600" w:lineRule="auto"/>
        <w:ind w:firstLine="720"/>
        <w:contextualSpacing/>
        <w:jc w:val="both"/>
        <w:rPr>
          <w:rFonts w:eastAsia="Times New Roman" w:cs="Times New Roman"/>
        </w:rPr>
      </w:pPr>
      <w:r>
        <w:rPr>
          <w:rFonts w:eastAsia="Times New Roman" w:cs="Times New Roman"/>
        </w:rPr>
        <w:t>Με τον νόμο που φέρατε πλήξατε σχεδόν στο σύνολό τους τις επαγγελματικές τάξεις, περιλαμβανομένων και των αγροτών μη λαμβάνοντας υπ</w:t>
      </w:r>
      <w:r>
        <w:rPr>
          <w:rFonts w:eastAsia="Times New Roman" w:cs="Times New Roman"/>
        </w:rPr>
        <w:t xml:space="preserve">’ </w:t>
      </w:r>
      <w:proofErr w:type="spellStart"/>
      <w:r>
        <w:rPr>
          <w:rFonts w:eastAsia="Times New Roman" w:cs="Times New Roman"/>
        </w:rPr>
        <w:t>όψιν</w:t>
      </w:r>
      <w:proofErr w:type="spellEnd"/>
      <w:r>
        <w:rPr>
          <w:rFonts w:eastAsia="Times New Roman" w:cs="Times New Roman"/>
        </w:rPr>
        <w:t xml:space="preserve"> τις ιδιαιτερότητες του συγκεκριμένου κλάδου. Οι αλλαγές στις εισφορές αλλά και στις συντάξεις εκατοντάδων χιλιάδων </w:t>
      </w:r>
      <w:r>
        <w:rPr>
          <w:rFonts w:eastAsia="Times New Roman" w:cs="Times New Roman"/>
        </w:rPr>
        <w:t xml:space="preserve">αγροτών από την εφαρμογή του νέου ασφαλιστικού είναι σαρωτικές. Σχεδόν όλοι οι ασφαλισμένοι στον ΟΓΑ είδαν αυξημένες τις εισφορές τους, απόρροια του νέου τρόπου υπολογισμού τους. </w:t>
      </w:r>
    </w:p>
    <w:p w14:paraId="5528B031" w14:textId="77777777" w:rsidR="00D67C45" w:rsidRDefault="00A23C64">
      <w:pPr>
        <w:spacing w:line="600" w:lineRule="auto"/>
        <w:ind w:firstLine="720"/>
        <w:contextualSpacing/>
        <w:jc w:val="both"/>
        <w:rPr>
          <w:rFonts w:eastAsia="Times New Roman" w:cs="Times New Roman"/>
        </w:rPr>
      </w:pPr>
      <w:r>
        <w:rPr>
          <w:rFonts w:eastAsia="Times New Roman" w:cs="Times New Roman"/>
        </w:rPr>
        <w:lastRenderedPageBreak/>
        <w:t>Οι αυξήσεις όμως δεν σταματούν εκεί. Οι αγρότες, με βάση το νέο ασφαλιστικό,</w:t>
      </w:r>
      <w:r>
        <w:rPr>
          <w:rFonts w:eastAsia="Times New Roman" w:cs="Times New Roman"/>
        </w:rPr>
        <w:t xml:space="preserve"> θα πρέπει να καταβάλουν αυξήσεις, που για την κύρια σύνταξη θα ανέλθουν σταδιακά έως το 2022 στο 20% και για την υγεία στο 6,95% επί του καθαρού φορολογητέου εισοδήματός τους. Κι ενώ οι αγρότες πληρώνουν το 2022 το σύνολο των εισφορών, δικαιούνται να πληρ</w:t>
      </w:r>
      <w:r>
        <w:rPr>
          <w:rFonts w:eastAsia="Times New Roman" w:cs="Times New Roman"/>
        </w:rPr>
        <w:t xml:space="preserve">ωθούν ολόκληρη τη σύνταξή τους το 2032. </w:t>
      </w:r>
    </w:p>
    <w:p w14:paraId="5528B03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rPr>
        <w:t>Σε όλα τα παραπάνω θα πρέπει να συνυπολογισθεί και το γεγονός ότι οι αγρότες, στο πρώτο εξάμηνο του 2017</w:t>
      </w:r>
      <w:r>
        <w:rPr>
          <w:rFonts w:eastAsia="Times New Roman" w:cs="Times New Roman"/>
        </w:rPr>
        <w:t xml:space="preserve"> θα επιβαρυνθούν διπλά, καθώς θα πρέπει να πληρώσουν τις εισφορές τόσο για το πρώτο όσο και για το δεύτερο εξάμηνο του 2016. Το τραγικό της όλης υπόθεσης δεν σταματά εδώ, αφού όσοι συμπλήρωσαν τον χρόνο συνταξιοδότησης έως το τέλος του 2016 και έχουν υποβά</w:t>
      </w:r>
      <w:r>
        <w:rPr>
          <w:rFonts w:eastAsia="Times New Roman" w:cs="Times New Roman"/>
        </w:rPr>
        <w:t>λει φάκελο συνταξιοδότησης καλούνται με ειδοποιητήρια να πληρώσουν και τις ασφαλιστικές εισφορές τους για τους μήνες Ιανουάριο και Φεβρουάριο του 2017.</w:t>
      </w:r>
    </w:p>
    <w:p w14:paraId="5528B03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Και προφανώς θα συνεχίσουν, κύριε Υπουργέ, να φθάνουν τα ειδοποιητήρια και για τους άλλους μήνες του 201</w:t>
      </w:r>
      <w:r>
        <w:rPr>
          <w:rFonts w:eastAsia="Times New Roman" w:cs="Times New Roman"/>
          <w:szCs w:val="24"/>
        </w:rPr>
        <w:t xml:space="preserve">7 έως ότου κάποιος από τους λιγοστούς υπαλλήλους βρει τον χρόνο </w:t>
      </w:r>
      <w:r>
        <w:rPr>
          <w:rFonts w:eastAsia="Times New Roman" w:cs="Times New Roman"/>
          <w:szCs w:val="24"/>
        </w:rPr>
        <w:lastRenderedPageBreak/>
        <w:t>να ασχοληθεί με τους υποβληθέντες φακέλους. Αυτό δεν είναι ασφαλιστική μεταρρύθμιση, είναι ταλαιπωρία, είναι ανασφάλεια για τους αγρότες. Τους αγρότες που καλούνται να ανταπεξέλθουν σε συσσωρε</w:t>
      </w:r>
      <w:r>
        <w:rPr>
          <w:rFonts w:eastAsia="Times New Roman" w:cs="Times New Roman"/>
          <w:szCs w:val="24"/>
        </w:rPr>
        <w:t>υμένες υποχρεώσεις στην αρχή του έτους, όταν είναι γνωστό στους έχοντες στοιχειώδη επαφή με την αγροτική παραγωγή ότι το πρώτο εξάμηνο κάθε χρόνου θεωρείται κενός χρόνος για τα εισοδήματα των αγροτών.</w:t>
      </w:r>
    </w:p>
    <w:p w14:paraId="5528B03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Όμως, και όσοι αγρότες περίμεναν με αγωνία τις επιστροφ</w:t>
      </w:r>
      <w:r>
        <w:rPr>
          <w:rFonts w:eastAsia="Times New Roman" w:cs="Times New Roman"/>
          <w:szCs w:val="24"/>
        </w:rPr>
        <w:t>ές φόρων είδαν αυτά τα ποσά να μην πηγαίνουν στους ακατάσχετους λογαριασμούς που είχαν δηλώσει, αλλά στην εφορία, προκειμένου να συμψηφίσουν μελλοντικά και ρυθμισμένα χρέη τους. Αυτό είναι απάτη, είναι κλοπή και κανείς δεν είχε την ευαισθησία, κύριε Υπουργ</w:t>
      </w:r>
      <w:r>
        <w:rPr>
          <w:rFonts w:eastAsia="Times New Roman" w:cs="Times New Roman"/>
          <w:szCs w:val="24"/>
        </w:rPr>
        <w:t>έ, να ενημερώσει αυτούς τους δικαιούχους ότι τα χρήματα που περίμεναν δεν πρέπει τελικά να τα περιμένουν.</w:t>
      </w:r>
    </w:p>
    <w:p w14:paraId="5528B03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Έρχομαι τώρα στους συνταξιούχους αγρότες. Με τις διατάξεις που ψηφίσατε στην πράξη διαμορφώνετε διαφορετικές ταχύτητες συνταξιούχων ανάλογα με την ημε</w:t>
      </w:r>
      <w:r>
        <w:rPr>
          <w:rFonts w:eastAsia="Times New Roman" w:cs="Times New Roman"/>
          <w:szCs w:val="24"/>
        </w:rPr>
        <w:t xml:space="preserve">ρομηνία εξόδου στη συνταξιοδότηση. Το παλαιό σύστημα προέβλεπε υπολογισμό της σύνταξης με βάση τα χρόνια ασφάλισης και τις καταβληθείσες </w:t>
      </w:r>
      <w:r>
        <w:rPr>
          <w:rFonts w:eastAsia="Times New Roman" w:cs="Times New Roman"/>
          <w:szCs w:val="24"/>
        </w:rPr>
        <w:lastRenderedPageBreak/>
        <w:t xml:space="preserve">εισφορές και μάλιστα τα τελευταία χρόνια. Το νέο σύστημα λαμβάνει υπ’ </w:t>
      </w:r>
      <w:proofErr w:type="spellStart"/>
      <w:r>
        <w:rPr>
          <w:rFonts w:eastAsia="Times New Roman" w:cs="Times New Roman"/>
          <w:szCs w:val="24"/>
        </w:rPr>
        <w:t>όψιν</w:t>
      </w:r>
      <w:proofErr w:type="spellEnd"/>
      <w:r>
        <w:rPr>
          <w:rFonts w:eastAsia="Times New Roman" w:cs="Times New Roman"/>
          <w:szCs w:val="24"/>
        </w:rPr>
        <w:t xml:space="preserve"> του όλο το ασφαλιστικό διάστημα και στο τέλο</w:t>
      </w:r>
      <w:r>
        <w:rPr>
          <w:rFonts w:eastAsia="Times New Roman" w:cs="Times New Roman"/>
          <w:szCs w:val="24"/>
        </w:rPr>
        <w:t>ς παρέχει το άθροισμα της εθνικής και της ανταποδοτικής σύνταξης. Είναι σαφές ότι οι νέες συντάξεις θα είναι σημαντικά χαμηλότερες σε σχέση με τις παλιές και, όπως είπα, στους αγρότες θα καταβληθεί ολόκληρη η σύνταξη μετά το 2031. Μεγαλύτερες εισφορές, μικ</w:t>
      </w:r>
      <w:r>
        <w:rPr>
          <w:rFonts w:eastAsia="Times New Roman" w:cs="Times New Roman"/>
          <w:szCs w:val="24"/>
        </w:rPr>
        <w:t>ρότερες συντάξεις. Αυτό δεν είναι στήριξη των ανθρώπων του καθημερινού μόχθου στη γη, είναι εξαπάτηση, είναι κοροϊδία.</w:t>
      </w:r>
    </w:p>
    <w:p w14:paraId="5528B03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Ακόμα και σήμερα δεν υπάρχουν απαντήσεις σχετικά με το τι θα γίνει με τους συνταξιούχους αγρότες που παράλληλα δημιουργούν αγροτικό εισόδ</w:t>
      </w:r>
      <w:r>
        <w:rPr>
          <w:rFonts w:eastAsia="Times New Roman" w:cs="Times New Roman"/>
          <w:szCs w:val="24"/>
        </w:rPr>
        <w:t xml:space="preserve">ημα, συνεχίζοντας να ασχολούνται με την μικρή αγροτική τους εκμετάλλευση. Μέχρι σήμερα η σχετική πρόβλεψη για μείωση της σύνταξης κατά 60% ίσχυε μόνο για τους αυτοαπασχολούμενους στους άλλους τομείς της οικονομίας μας. Εσείς ήρθατε και αυτή τη ρύθμιση την </w:t>
      </w:r>
      <w:r>
        <w:rPr>
          <w:rFonts w:eastAsia="Times New Roman" w:cs="Times New Roman"/>
          <w:szCs w:val="24"/>
        </w:rPr>
        <w:t xml:space="preserve">εφαρμόσατε στον αγροτικό τομέα. Αλήθεια, αυτή είναι η αγάπη για τους αγρότες; Έτσι, μην έχοντας διαδικασίες και ελεγκτικό μηχανισμό ώστε να εντοπίζεται και να αντιμετωπίζεται εντός του πλαισίου που θέτει ο </w:t>
      </w:r>
      <w:r>
        <w:rPr>
          <w:rFonts w:eastAsia="Times New Roman" w:cs="Times New Roman"/>
          <w:szCs w:val="24"/>
        </w:rPr>
        <w:lastRenderedPageBreak/>
        <w:t>νόμος η απασχόληση των συνταξιούχων αγροτών, θα κα</w:t>
      </w:r>
      <w:r>
        <w:rPr>
          <w:rFonts w:eastAsia="Times New Roman" w:cs="Times New Roman"/>
          <w:szCs w:val="24"/>
        </w:rPr>
        <w:t>ταφύγετε σε οριζόντια μέτρα, μοιράζοντας αδικίες και απογοητεύσεις στους συνταξιούχους αγρότες.</w:t>
      </w:r>
    </w:p>
    <w:p w14:paraId="5528B03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Η προχειρότητα δεν σταματάει εδώ. Με την εφαρμογή του ν. 4387 δεν προβλέπεται ο θεσμός του ανταποκριτή του ΟΓΑ. Οι ανταποκριτές αποτελούσαν τον συνδετικό δεσμό </w:t>
      </w:r>
      <w:r>
        <w:rPr>
          <w:rFonts w:eastAsia="Times New Roman" w:cs="Times New Roman"/>
          <w:szCs w:val="24"/>
        </w:rPr>
        <w:t xml:space="preserve">μεταξύ ΟΓΑ, των ασφαλισμένων και των συνταξιούχων. Σήμερα οι αγρότες δεν γνωρίζουν πού πρέπει να απευθυνθούν και δεν λαμβάνουν από πουθενά πληροφορίες και βοήθεια ως προς τα ασφαλιστικά τους θέματα. </w:t>
      </w:r>
    </w:p>
    <w:p w14:paraId="5528B03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Είναι σαφές, κύριε Υπουργέ, ότι εκτός από το σημαντικό π</w:t>
      </w:r>
      <w:r>
        <w:rPr>
          <w:rFonts w:eastAsia="Times New Roman" w:cs="Times New Roman"/>
          <w:szCs w:val="24"/>
        </w:rPr>
        <w:t>λήγμα που φέρατε στον αγροτικό κόσμο και την επιβολή της τόσο υψηλής φορολογίας αλλά και υψηλών ασφαλιστικών εισφορών, έχετε αφήσει στο σκοτάδι και χωρίς ενημέρωση χιλιάδες αγρότες αναφορικά με το τι θα ισχύει για αυτούς από εδώ και πέρα.</w:t>
      </w:r>
    </w:p>
    <w:p w14:paraId="5528B03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Οι αγρότες είναι </w:t>
      </w:r>
      <w:r>
        <w:rPr>
          <w:rFonts w:eastAsia="Times New Roman" w:cs="Times New Roman"/>
          <w:szCs w:val="24"/>
        </w:rPr>
        <w:t>μια ειδική κατηγορία επαγγελματιών, οι οποίοι όμως σήμερα αντιμετωπίζονται ενιαία, χωρίς καμία πρόνοια του νόμου για τις ιδιαιτερότητες του αγροτικού τομέα, όπως η ύπαρξη πολλών και μάλιστα μικρών οικογενειακών εκμεταλ</w:t>
      </w:r>
      <w:r>
        <w:rPr>
          <w:rFonts w:eastAsia="Times New Roman" w:cs="Times New Roman"/>
          <w:szCs w:val="24"/>
        </w:rPr>
        <w:lastRenderedPageBreak/>
        <w:t>λεύσεων, αλλά και η διακύμανση των εισ</w:t>
      </w:r>
      <w:r>
        <w:rPr>
          <w:rFonts w:eastAsia="Times New Roman" w:cs="Times New Roman"/>
          <w:szCs w:val="24"/>
        </w:rPr>
        <w:t>οδημάτων τους, οφειλόμενη συχνά σε απρόβλεπτους παράγοντες που είναι εκτός του ελέγχου τους.</w:t>
      </w:r>
    </w:p>
    <w:p w14:paraId="5528B03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Αυτή είναι η πραγματικότητα. Η Κυβέρνηση, αντί να στηρίξει τον πρωτογενή τομέα, που μπορεί άμεσα να συμβάλλει στην αύξηση της παραγωγής, ουσιαστικά τον τιμωρεί. Αν</w:t>
      </w:r>
      <w:r>
        <w:rPr>
          <w:rFonts w:eastAsia="Times New Roman" w:cs="Times New Roman"/>
          <w:szCs w:val="24"/>
        </w:rPr>
        <w:t>τί να τον παρακινήσει να κάνει επενδύσεις, επεκτάσεις πάνω στη δουλειά του, στους αγρότες επιβάλλει συμπληρωματικούς φόρους, φόρο στο κρασί και οτιδήποτε άλλο σκεφθείτε στο μέλλον.</w:t>
      </w:r>
    </w:p>
    <w:p w14:paraId="5528B03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Και αφού μιλώ για φόρους, αλήθεια, κύριε Υπουργέ, θέλω σήμερα να σας ρωτήσω</w:t>
      </w:r>
      <w:r>
        <w:rPr>
          <w:rFonts w:eastAsia="Times New Roman" w:cs="Times New Roman"/>
          <w:szCs w:val="24"/>
        </w:rPr>
        <w:t xml:space="preserve"> και θα περιμένω να ακούσω την απάντησή σας: Θα μειώσετε το αφορολόγητο των αγροτών τώρα, στα πλαίσια του κλεισίματος της αξιολόγησης;</w:t>
      </w:r>
    </w:p>
    <w:p w14:paraId="5528B03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 Αυτά είναι τα κρίσιμα ερωτήματα που εκφράζουν την αγωνία του αγροτικού κόσμου. Δυστυχώς, η Κυβέρνηση υπεκφεύγει σιωπώντα</w:t>
      </w:r>
      <w:r>
        <w:rPr>
          <w:rFonts w:eastAsia="Times New Roman" w:cs="Times New Roman"/>
          <w:szCs w:val="24"/>
        </w:rPr>
        <w:t>ς. Όμως, κύριε Υπουργέ, αυτό δεν θα μπορείτε να το κάνετε για πολύ καιρό. Η αγωνία των αγροτών έχει ξεχειλίσει και εσείς πρέπει να αναλάβετε τις ευθύνες σας.</w:t>
      </w:r>
    </w:p>
    <w:p w14:paraId="5528B03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528B03E"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528B03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w:t>
      </w:r>
      <w:r>
        <w:rPr>
          <w:rFonts w:eastAsia="Times New Roman" w:cs="Times New Roman"/>
          <w:b/>
          <w:szCs w:val="24"/>
        </w:rPr>
        <w:t xml:space="preserve">ς): </w:t>
      </w:r>
      <w:r>
        <w:rPr>
          <w:rFonts w:eastAsia="Times New Roman" w:cs="Times New Roman"/>
          <w:szCs w:val="24"/>
        </w:rPr>
        <w:t xml:space="preserve">Τον λόγο έχει ο πέμπτος επερωτών, ο συνάδελφος κ. </w:t>
      </w:r>
      <w:proofErr w:type="spellStart"/>
      <w:r>
        <w:rPr>
          <w:rFonts w:eastAsia="Times New Roman" w:cs="Times New Roman"/>
          <w:szCs w:val="24"/>
        </w:rPr>
        <w:t>Μπουκώρος</w:t>
      </w:r>
      <w:proofErr w:type="spellEnd"/>
      <w:r>
        <w:rPr>
          <w:rFonts w:eastAsia="Times New Roman" w:cs="Times New Roman"/>
          <w:szCs w:val="24"/>
        </w:rPr>
        <w:t xml:space="preserve"> Χρήστος.</w:t>
      </w:r>
    </w:p>
    <w:p w14:paraId="5528B04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Πρόεδρε.</w:t>
      </w:r>
    </w:p>
    <w:p w14:paraId="5528B04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η Κυβέρνησή σας έχει καταγράψει πολλές αποτυχίες, τόσες πολλές που δεν έχει καταγράψει κα</w:t>
      </w:r>
      <w:r>
        <w:rPr>
          <w:rFonts w:eastAsia="Times New Roman" w:cs="Times New Roman"/>
          <w:szCs w:val="24"/>
        </w:rPr>
        <w:t>μ</w:t>
      </w:r>
      <w:r>
        <w:rPr>
          <w:rFonts w:eastAsia="Times New Roman" w:cs="Times New Roman"/>
          <w:szCs w:val="24"/>
        </w:rPr>
        <w:t>μία άλλη σε διάστημα δύο και πλ</w:t>
      </w:r>
      <w:r>
        <w:rPr>
          <w:rFonts w:eastAsia="Times New Roman" w:cs="Times New Roman"/>
          <w:szCs w:val="24"/>
        </w:rPr>
        <w:t>έον ετών. Η αποτυχία σας, όμως, στο ασφαλιστικό είναι πραγματικά εμβληματικού χαρακτήρα και είναι τέτοια</w:t>
      </w:r>
      <w:r>
        <w:rPr>
          <w:rFonts w:eastAsia="Times New Roman" w:cs="Times New Roman"/>
          <w:szCs w:val="24"/>
        </w:rPr>
        <w:t>,</w:t>
      </w:r>
      <w:r>
        <w:rPr>
          <w:rFonts w:eastAsia="Times New Roman" w:cs="Times New Roman"/>
          <w:szCs w:val="24"/>
        </w:rPr>
        <w:t xml:space="preserve"> γιατί απέτυχε σε όλες τις στοχεύσεις. Δεν υλοποιήθηκε καμ</w:t>
      </w:r>
      <w:r>
        <w:rPr>
          <w:rFonts w:eastAsia="Times New Roman" w:cs="Times New Roman"/>
          <w:szCs w:val="24"/>
        </w:rPr>
        <w:t>μ</w:t>
      </w:r>
      <w:r>
        <w:rPr>
          <w:rFonts w:eastAsia="Times New Roman" w:cs="Times New Roman"/>
          <w:szCs w:val="24"/>
        </w:rPr>
        <w:t xml:space="preserve">ία από τις δεσμεύσεις του Υπουργού κ. </w:t>
      </w:r>
      <w:proofErr w:type="spellStart"/>
      <w:r>
        <w:rPr>
          <w:rFonts w:eastAsia="Times New Roman" w:cs="Times New Roman"/>
          <w:szCs w:val="24"/>
        </w:rPr>
        <w:t>Κατρούγκαλου</w:t>
      </w:r>
      <w:proofErr w:type="spellEnd"/>
      <w:r>
        <w:rPr>
          <w:rFonts w:eastAsia="Times New Roman" w:cs="Times New Roman"/>
          <w:szCs w:val="24"/>
        </w:rPr>
        <w:t>, ο οποίος ήταν και ο εισηγητής του νομοσχ</w:t>
      </w:r>
      <w:r>
        <w:rPr>
          <w:rFonts w:eastAsia="Times New Roman" w:cs="Times New Roman"/>
          <w:szCs w:val="24"/>
        </w:rPr>
        <w:t>εδίου.</w:t>
      </w:r>
    </w:p>
    <w:p w14:paraId="5528B04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Θα αναφερθώ σε κάποιες συγκεκριμένες περιπτώσεις, για να καταδείξω την προχειρότητα</w:t>
      </w:r>
      <w:r>
        <w:rPr>
          <w:rFonts w:eastAsia="Times New Roman" w:cs="Times New Roman"/>
          <w:szCs w:val="24"/>
        </w:rPr>
        <w:t>,</w:t>
      </w:r>
      <w:r>
        <w:rPr>
          <w:rFonts w:eastAsia="Times New Roman" w:cs="Times New Roman"/>
          <w:szCs w:val="24"/>
        </w:rPr>
        <w:t xml:space="preserve"> με την οποία εισήχθη και ψηφίστηκε το συγκεκριμένο νομοσχέδιο</w:t>
      </w:r>
      <w:r>
        <w:rPr>
          <w:rFonts w:eastAsia="Times New Roman" w:cs="Times New Roman"/>
          <w:szCs w:val="24"/>
        </w:rPr>
        <w:t>,</w:t>
      </w:r>
      <w:r>
        <w:rPr>
          <w:rFonts w:eastAsia="Times New Roman" w:cs="Times New Roman"/>
          <w:szCs w:val="24"/>
        </w:rPr>
        <w:t xml:space="preserve"> που ταλαιπωρεί σήμερα ολόκληρη την ελληνική κοινωνία. </w:t>
      </w:r>
    </w:p>
    <w:p w14:paraId="5528B04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Και την ταλαιπωρεί, κύριε Υφυπουργέ, διότι ο Ε</w:t>
      </w:r>
      <w:r>
        <w:rPr>
          <w:rFonts w:eastAsia="Times New Roman" w:cs="Times New Roman"/>
          <w:szCs w:val="24"/>
        </w:rPr>
        <w:t>ΦΚΑ δεν λειτουργεί. Η πρόβλεψη του νόμου ήταν για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2017. Πάμε για τα μέσα του τρίτου μήνα και οι Έλληνες ασφαλισμένοι είναι ουσιαστικά </w:t>
      </w:r>
      <w:r>
        <w:rPr>
          <w:rFonts w:eastAsia="Times New Roman" w:cs="Times New Roman"/>
          <w:szCs w:val="24"/>
        </w:rPr>
        <w:t>«</w:t>
      </w:r>
      <w:r>
        <w:rPr>
          <w:rFonts w:eastAsia="Times New Roman" w:cs="Times New Roman"/>
          <w:szCs w:val="24"/>
        </w:rPr>
        <w:t xml:space="preserve">στον </w:t>
      </w:r>
      <w:r>
        <w:rPr>
          <w:rFonts w:eastAsia="Times New Roman" w:cs="Times New Roman"/>
          <w:szCs w:val="24"/>
        </w:rPr>
        <w:t xml:space="preserve">αέρα». Συντάξεις δεν καταβάλλετε, συντάξεις </w:t>
      </w:r>
      <w:r>
        <w:rPr>
          <w:rFonts w:eastAsia="Times New Roman" w:cs="Times New Roman"/>
          <w:szCs w:val="24"/>
        </w:rPr>
        <w:lastRenderedPageBreak/>
        <w:t xml:space="preserve">μειώνετε, η βιωσιμότητα του ασφαλιστικού δεν έχει επιτευχθεί και ώριμα ασφαλιστικά δικαιώματα έχουν θιγεί. </w:t>
      </w:r>
    </w:p>
    <w:p w14:paraId="5528B04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Παίρνοντας αφορμή από τα όσα είπε ο συνάδελφος που προηγήθηκε, ο κ. Βλάχος, θα ήθελα να σας πω ότι το ζή</w:t>
      </w:r>
      <w:r>
        <w:rPr>
          <w:rFonts w:eastAsia="Times New Roman" w:cs="Times New Roman"/>
          <w:szCs w:val="24"/>
        </w:rPr>
        <w:t>τημα των αγροτών είναι πάρα πολύ σημαντικό. Τους έχετε αφήσει κυριολεκτικά ξεκρέμαστους. Δεν έχετε εκδώσει την εγκύκλιο για τους συνταξιούχους αγρότες.</w:t>
      </w:r>
    </w:p>
    <w:p w14:paraId="5528B04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Εσείς μπορεί να μη</w:t>
      </w:r>
      <w:r>
        <w:rPr>
          <w:rFonts w:eastAsia="Times New Roman" w:cs="Times New Roman"/>
          <w:szCs w:val="24"/>
        </w:rPr>
        <w:t>ν</w:t>
      </w:r>
      <w:r>
        <w:rPr>
          <w:rFonts w:eastAsia="Times New Roman" w:cs="Times New Roman"/>
          <w:szCs w:val="24"/>
        </w:rPr>
        <w:t xml:space="preserve"> το γνωρίζετε, κύριε Υπουργέ, αλλά τον Μάρτιο οι αγρότες πρέπει να υποβάλουν δήλωση Ο</w:t>
      </w:r>
      <w:r>
        <w:rPr>
          <w:rFonts w:eastAsia="Times New Roman" w:cs="Times New Roman"/>
          <w:szCs w:val="24"/>
        </w:rPr>
        <w:t>ΣΔΕ</w:t>
      </w:r>
      <w:r>
        <w:rPr>
          <w:rFonts w:eastAsia="Times New Roman" w:cs="Times New Roman"/>
          <w:szCs w:val="24"/>
        </w:rPr>
        <w:t>,</w:t>
      </w:r>
      <w:r>
        <w:rPr>
          <w:rFonts w:eastAsia="Times New Roman" w:cs="Times New Roman"/>
          <w:szCs w:val="24"/>
        </w:rPr>
        <w:t xml:space="preserve"> προκειμένου να επιδοτηθούν. Τι τους λέτε σήμερα</w:t>
      </w:r>
      <w:r>
        <w:rPr>
          <w:rFonts w:eastAsia="Times New Roman" w:cs="Times New Roman"/>
          <w:szCs w:val="24"/>
        </w:rPr>
        <w:t>,</w:t>
      </w:r>
      <w:r>
        <w:rPr>
          <w:rFonts w:eastAsia="Times New Roman" w:cs="Times New Roman"/>
          <w:szCs w:val="24"/>
        </w:rPr>
        <w:t xml:space="preserve"> από αυτή την Αίθουσα; Να υποβάλουν δήλωση</w:t>
      </w:r>
      <w:r>
        <w:rPr>
          <w:rFonts w:eastAsia="Times New Roman" w:cs="Times New Roman"/>
          <w:szCs w:val="24"/>
        </w:rPr>
        <w:t>,</w:t>
      </w:r>
      <w:r>
        <w:rPr>
          <w:rFonts w:eastAsia="Times New Roman" w:cs="Times New Roman"/>
          <w:szCs w:val="24"/>
        </w:rPr>
        <w:t xml:space="preserve"> με τον κίνδυνο να χάσουν το 60% της σύνταξής τους ή να μην υποβάλουν δήλωση ΟΣΔΕ και να χάσουν την επιδότησή τους; Μπρος γκρεμός και πίσω ρέμα! </w:t>
      </w:r>
    </w:p>
    <w:p w14:paraId="5528B04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Δεν έχετε λάβε</w:t>
      </w:r>
      <w:r>
        <w:rPr>
          <w:rFonts w:eastAsia="Times New Roman" w:cs="Times New Roman"/>
          <w:szCs w:val="24"/>
        </w:rPr>
        <w:t xml:space="preserve">ι υπ’ </w:t>
      </w:r>
      <w:proofErr w:type="spellStart"/>
      <w:r>
        <w:rPr>
          <w:rFonts w:eastAsia="Times New Roman" w:cs="Times New Roman"/>
          <w:szCs w:val="24"/>
        </w:rPr>
        <w:t>όψιν</w:t>
      </w:r>
      <w:proofErr w:type="spellEnd"/>
      <w:r>
        <w:rPr>
          <w:rFonts w:eastAsia="Times New Roman" w:cs="Times New Roman"/>
          <w:szCs w:val="24"/>
        </w:rPr>
        <w:t xml:space="preserve"> σας ότι υπάρχουν αγρότες, κύριε Υπουργέ, οι οποίοι είναι νέοι συνταξιούχοι, από φέτος επί παραδείγματι, και οι οποίοι ταυτοχρόνως είναι και γονείς ανήλικων τέκνων. Τι θα κάνουν αυτοί οι αγρότες; Θα εκχωρήσουν τα δικαιώματά τους και την περιουσία</w:t>
      </w:r>
      <w:r>
        <w:rPr>
          <w:rFonts w:eastAsia="Times New Roman" w:cs="Times New Roman"/>
          <w:szCs w:val="24"/>
        </w:rPr>
        <w:t xml:space="preserve"> τους, στερώντας από τα σημερινά ανήλικα τέκνα το δικαίωμα της συνέχισης του αγροτικού επαγγέλματος; Γιατί παίζετε με την αγωνία τους; Γιατί παίζετε με τις </w:t>
      </w:r>
      <w:r>
        <w:rPr>
          <w:rFonts w:eastAsia="Times New Roman" w:cs="Times New Roman"/>
          <w:szCs w:val="24"/>
        </w:rPr>
        <w:lastRenderedPageBreak/>
        <w:t>περιουσίες τους; Γιατί παίζετε με το δικαίωμά τους στην ιδιοκτησία; Γιατί δεν το διευκρινίζετε επιτέ</w:t>
      </w:r>
      <w:r>
        <w:rPr>
          <w:rFonts w:eastAsia="Times New Roman" w:cs="Times New Roman"/>
          <w:szCs w:val="24"/>
        </w:rPr>
        <w:t xml:space="preserve">λους; </w:t>
      </w:r>
    </w:p>
    <w:p w14:paraId="5528B04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Δεν έχει το δικαίωμα ο αγρότης</w:t>
      </w:r>
      <w:r>
        <w:rPr>
          <w:rFonts w:eastAsia="Times New Roman" w:cs="Times New Roman"/>
          <w:szCs w:val="24"/>
        </w:rPr>
        <w:t>,</w:t>
      </w:r>
      <w:r>
        <w:rPr>
          <w:rFonts w:eastAsia="Times New Roman" w:cs="Times New Roman"/>
          <w:szCs w:val="24"/>
        </w:rPr>
        <w:t xml:space="preserve"> που σήμερα είναι </w:t>
      </w:r>
      <w:r>
        <w:rPr>
          <w:rFonts w:eastAsia="Times New Roman" w:cs="Times New Roman"/>
          <w:szCs w:val="24"/>
        </w:rPr>
        <w:t>εξήντα έξι</w:t>
      </w:r>
      <w:r>
        <w:rPr>
          <w:rFonts w:eastAsia="Times New Roman" w:cs="Times New Roman"/>
          <w:szCs w:val="24"/>
        </w:rPr>
        <w:t xml:space="preserve"> ετών και έχει δυο, τρία ανήλικα τέκνα </w:t>
      </w:r>
      <w:r>
        <w:rPr>
          <w:rFonts w:eastAsia="Times New Roman" w:cs="Times New Roman"/>
          <w:szCs w:val="24"/>
        </w:rPr>
        <w:t>δεκατριών, δεκατεσσάρων</w:t>
      </w:r>
      <w:r>
        <w:rPr>
          <w:rFonts w:eastAsia="Times New Roman" w:cs="Times New Roman"/>
          <w:szCs w:val="24"/>
        </w:rPr>
        <w:t xml:space="preserve"> ή</w:t>
      </w:r>
      <w:r>
        <w:rPr>
          <w:rFonts w:eastAsia="Times New Roman" w:cs="Times New Roman"/>
          <w:szCs w:val="24"/>
        </w:rPr>
        <w:t xml:space="preserve"> </w:t>
      </w:r>
      <w:r>
        <w:rPr>
          <w:rFonts w:eastAsia="Times New Roman" w:cs="Times New Roman"/>
          <w:szCs w:val="24"/>
        </w:rPr>
        <w:t>δεκαπέντε</w:t>
      </w:r>
      <w:r>
        <w:rPr>
          <w:rFonts w:eastAsia="Times New Roman" w:cs="Times New Roman"/>
          <w:szCs w:val="24"/>
        </w:rPr>
        <w:t xml:space="preserve"> ετών να τους μεταβιβάσει αύριο τα δικαιώματα και την περιουσία, μια περιουσία που βρήκε από τον πατέρα του, από τον</w:t>
      </w:r>
      <w:r>
        <w:rPr>
          <w:rFonts w:eastAsia="Times New Roman" w:cs="Times New Roman"/>
          <w:szCs w:val="24"/>
        </w:rPr>
        <w:t xml:space="preserve"> παππού του και από τον προπάππου του; Έρχεται μια αναποτελεσματική και επικίνδυνη Κυβέρνηση σήμερα να του αφαιρέσει αυτό το δικαίωμα; </w:t>
      </w:r>
    </w:p>
    <w:p w14:paraId="5528B04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Εκεί όμως, κύριε Υφυπουργέ, που είναι καταφανής η κοινωνική σας αναλγησία</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στις</w:t>
      </w:r>
      <w:r>
        <w:rPr>
          <w:rFonts w:eastAsia="Times New Roman" w:cs="Times New Roman"/>
          <w:szCs w:val="24"/>
        </w:rPr>
        <w:t xml:space="preserve"> συντάξεις χηρείας. Έχετε αφήσει οι</w:t>
      </w:r>
      <w:r>
        <w:rPr>
          <w:rFonts w:eastAsia="Times New Roman" w:cs="Times New Roman"/>
          <w:szCs w:val="24"/>
        </w:rPr>
        <w:t xml:space="preserve">κογένειες που έχουν να αντιμετωπίσουν το πένθος από τον αδόκητο χαμό των </w:t>
      </w:r>
      <w:r>
        <w:rPr>
          <w:rFonts w:eastAsia="Times New Roman" w:cs="Times New Roman"/>
          <w:szCs w:val="24"/>
        </w:rPr>
        <w:t>δικαιούχω</w:t>
      </w:r>
      <w:r>
        <w:rPr>
          <w:rFonts w:eastAsia="Times New Roman" w:cs="Times New Roman"/>
          <w:szCs w:val="24"/>
        </w:rPr>
        <w:t>ν οικογενειών, χωρίς ένα ευρώ για έξι, επτά, οκτώ, εννιά μήνες. Και όσοι παίρνουν την προκαταβολή και την προσωρινή σύνταξη χηρείας</w:t>
      </w:r>
      <w:r>
        <w:rPr>
          <w:rFonts w:eastAsia="Times New Roman" w:cs="Times New Roman"/>
          <w:szCs w:val="24"/>
        </w:rPr>
        <w:t>,</w:t>
      </w:r>
      <w:r>
        <w:rPr>
          <w:rFonts w:eastAsia="Times New Roman" w:cs="Times New Roman"/>
          <w:szCs w:val="24"/>
        </w:rPr>
        <w:t xml:space="preserve"> λαμβάνουν 345 ευρώ, κύριε Υφυπουργέ. Μπορ</w:t>
      </w:r>
      <w:r>
        <w:rPr>
          <w:rFonts w:eastAsia="Times New Roman" w:cs="Times New Roman"/>
          <w:szCs w:val="24"/>
        </w:rPr>
        <w:t xml:space="preserve">εί μια τετραμελής οικογένεια να ζήσει επί τόσο διάστημα με 345 ευρώ, κύριε Υφυπουργέ; Αυτό είναι η επιτομή της κοινωνικής αναλγησίας της Κυβέρνησης ΣΥΡΙΖΑ-ΑΝΕΛ! </w:t>
      </w:r>
    </w:p>
    <w:p w14:paraId="5528B04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Όμως δεν κάνατε μόνο αυτό. Οι χήρες θα αναγκαστούν να μείνουν στον κοινωνικό καιάδα, στον οποί</w:t>
      </w:r>
      <w:r>
        <w:rPr>
          <w:rFonts w:eastAsia="Times New Roman" w:cs="Times New Roman"/>
          <w:szCs w:val="24"/>
        </w:rPr>
        <w:t>ο τις τοποθετείτε</w:t>
      </w:r>
      <w:r>
        <w:rPr>
          <w:rFonts w:eastAsia="Times New Roman" w:cs="Times New Roman"/>
          <w:szCs w:val="24"/>
        </w:rPr>
        <w:t>,</w:t>
      </w:r>
      <w:r>
        <w:rPr>
          <w:rFonts w:eastAsia="Times New Roman" w:cs="Times New Roman"/>
          <w:szCs w:val="24"/>
        </w:rPr>
        <w:t xml:space="preserve"> αν </w:t>
      </w:r>
      <w:r>
        <w:rPr>
          <w:rFonts w:eastAsia="Times New Roman" w:cs="Times New Roman"/>
          <w:szCs w:val="24"/>
        </w:rPr>
        <w:lastRenderedPageBreak/>
        <w:t>έχουν την ατυχία να μη συμπληρώνουν το πεντηκοστό πέμπτο έτος της ηλικίας</w:t>
      </w:r>
      <w:r>
        <w:rPr>
          <w:rFonts w:eastAsia="Times New Roman" w:cs="Times New Roman"/>
          <w:szCs w:val="24"/>
        </w:rPr>
        <w:t>,</w:t>
      </w:r>
      <w:r>
        <w:rPr>
          <w:rFonts w:eastAsia="Times New Roman" w:cs="Times New Roman"/>
          <w:szCs w:val="24"/>
        </w:rPr>
        <w:t xml:space="preserve"> μετά το μεταβατικό διάστημα των τριών ετών</w:t>
      </w:r>
      <w:r>
        <w:rPr>
          <w:rFonts w:eastAsia="Times New Roman" w:cs="Times New Roman"/>
          <w:szCs w:val="24"/>
        </w:rPr>
        <w:t>,</w:t>
      </w:r>
      <w:r>
        <w:rPr>
          <w:rFonts w:eastAsia="Times New Roman" w:cs="Times New Roman"/>
          <w:szCs w:val="24"/>
        </w:rPr>
        <w:t xml:space="preserve"> που προβλέπει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Δηλαδή, θα μείνουν ανασφάλιστες. Δεν θα πάρουν ούτε την εθνική σύνταξη. </w:t>
      </w:r>
    </w:p>
    <w:p w14:paraId="5528B04A" w14:textId="77777777" w:rsidR="00D67C45" w:rsidRDefault="00A23C64">
      <w:pPr>
        <w:spacing w:line="600" w:lineRule="auto"/>
        <w:ind w:firstLine="720"/>
        <w:contextualSpacing/>
        <w:jc w:val="both"/>
        <w:rPr>
          <w:rFonts w:eastAsia="Times New Roman"/>
          <w:szCs w:val="24"/>
        </w:rPr>
      </w:pPr>
      <w:r>
        <w:rPr>
          <w:rFonts w:eastAsia="Times New Roman"/>
          <w:szCs w:val="24"/>
        </w:rPr>
        <w:t>Αν έχο</w:t>
      </w:r>
      <w:r>
        <w:rPr>
          <w:rFonts w:eastAsia="Times New Roman"/>
          <w:szCs w:val="24"/>
        </w:rPr>
        <w:t xml:space="preserve">υν την ατυχία σήμερα να είναι </w:t>
      </w:r>
      <w:r>
        <w:rPr>
          <w:rFonts w:eastAsia="Times New Roman"/>
          <w:szCs w:val="24"/>
        </w:rPr>
        <w:t>πενήντα</w:t>
      </w:r>
      <w:r>
        <w:rPr>
          <w:rFonts w:eastAsia="Times New Roman"/>
          <w:szCs w:val="24"/>
        </w:rPr>
        <w:t xml:space="preserve"> ετών και να χάσουν τον σύζυγο ή τη σύζυγο, θα αναγκαστούν να μείνουν ανασφάλιστοι και χωρίς κανέναν πόρο</w:t>
      </w:r>
      <w:r>
        <w:rPr>
          <w:rFonts w:eastAsia="Times New Roman"/>
          <w:szCs w:val="24"/>
        </w:rPr>
        <w:t>,</w:t>
      </w:r>
      <w:r>
        <w:rPr>
          <w:rFonts w:eastAsia="Times New Roman"/>
          <w:szCs w:val="24"/>
        </w:rPr>
        <w:t xml:space="preserve"> για ολόκληρη τη ζωή τους. Και μη μου πείτε για το ελάχιστο εγγυημένο εισόδημα, το οποίο δεν έχει εφαρμοστεί ακόμ</w:t>
      </w:r>
      <w:r>
        <w:rPr>
          <w:rFonts w:eastAsia="Times New Roman"/>
          <w:szCs w:val="24"/>
        </w:rPr>
        <w:t xml:space="preserve">η και δεν μπορεί να καλύψει πολυμελείς οικογένειες, που είχαν ρυθμίσει τη ζωή τους επί δεκαετίες μ’ ένα συγκεκριμένο εισόδημα. </w:t>
      </w:r>
    </w:p>
    <w:p w14:paraId="5528B04B" w14:textId="77777777" w:rsidR="00D67C45" w:rsidRDefault="00A23C64">
      <w:pPr>
        <w:spacing w:line="600" w:lineRule="auto"/>
        <w:ind w:firstLine="720"/>
        <w:contextualSpacing/>
        <w:jc w:val="both"/>
        <w:rPr>
          <w:rFonts w:eastAsia="Times New Roman"/>
          <w:szCs w:val="24"/>
        </w:rPr>
      </w:pPr>
      <w:r>
        <w:rPr>
          <w:rFonts w:eastAsia="Times New Roman"/>
          <w:szCs w:val="24"/>
        </w:rPr>
        <w:t>Θίξατε, όμως, και ώριμα ασφαλιστικά δικαιώματα ή μάλλον βάναυσα καταργήσατε ώριμα ασφαλιστικά δικαιώματα, κύριε Υφυπουργέ. Με το</w:t>
      </w:r>
      <w:r>
        <w:rPr>
          <w:rFonts w:eastAsia="Times New Roman"/>
          <w:szCs w:val="24"/>
        </w:rPr>
        <w:t xml:space="preserve">ν </w:t>
      </w:r>
      <w:r>
        <w:rPr>
          <w:rFonts w:eastAsia="Times New Roman"/>
          <w:szCs w:val="24"/>
        </w:rPr>
        <w:t xml:space="preserve">ενιαίο </w:t>
      </w:r>
      <w:r>
        <w:rPr>
          <w:rFonts w:eastAsia="Times New Roman"/>
          <w:szCs w:val="24"/>
        </w:rPr>
        <w:t>ν</w:t>
      </w:r>
      <w:r>
        <w:rPr>
          <w:rFonts w:eastAsia="Times New Roman"/>
          <w:szCs w:val="24"/>
        </w:rPr>
        <w:t>.</w:t>
      </w:r>
      <w:r>
        <w:rPr>
          <w:rFonts w:eastAsia="Times New Roman"/>
          <w:szCs w:val="24"/>
        </w:rPr>
        <w:t>4336</w:t>
      </w:r>
      <w:r>
        <w:rPr>
          <w:rFonts w:eastAsia="Times New Roman"/>
          <w:szCs w:val="24"/>
        </w:rPr>
        <w:t xml:space="preserve"> του 2015</w:t>
      </w:r>
      <w:r>
        <w:rPr>
          <w:rFonts w:eastAsia="Times New Roman"/>
          <w:szCs w:val="24"/>
        </w:rPr>
        <w:t>, εισήχθη η διάταξη ότι οι εργαζόμενοι</w:t>
      </w:r>
      <w:r>
        <w:rPr>
          <w:rFonts w:eastAsia="Times New Roman"/>
          <w:szCs w:val="24"/>
        </w:rPr>
        <w:t>,</w:t>
      </w:r>
      <w:r>
        <w:rPr>
          <w:rFonts w:eastAsia="Times New Roman"/>
          <w:szCs w:val="24"/>
        </w:rPr>
        <w:t xml:space="preserve"> των οποίων τα ασφαλιστικά ταμεία προέβλεπαν </w:t>
      </w:r>
      <w:proofErr w:type="spellStart"/>
      <w:r>
        <w:rPr>
          <w:rFonts w:eastAsia="Times New Roman"/>
          <w:szCs w:val="24"/>
        </w:rPr>
        <w:t>τριακονταπενταετία</w:t>
      </w:r>
      <w:proofErr w:type="spellEnd"/>
      <w:r>
        <w:rPr>
          <w:rFonts w:eastAsia="Times New Roman"/>
          <w:szCs w:val="24"/>
        </w:rPr>
        <w:t xml:space="preserve"> χωρίς όριο ηλικίας, έχουν ποινή, «πέναλτι», δεκατέσσερις φορές μεγαλύτερη από τους συναδέλφους </w:t>
      </w:r>
      <w:r>
        <w:rPr>
          <w:rFonts w:eastAsia="Times New Roman"/>
          <w:szCs w:val="24"/>
        </w:rPr>
        <w:t>τους,</w:t>
      </w:r>
      <w:r>
        <w:rPr>
          <w:rFonts w:eastAsia="Times New Roman"/>
          <w:szCs w:val="24"/>
        </w:rPr>
        <w:t xml:space="preserve"> που τα ταμεία τους προέβλεπαν </w:t>
      </w:r>
      <w:proofErr w:type="spellStart"/>
      <w:r>
        <w:rPr>
          <w:rFonts w:eastAsia="Times New Roman"/>
          <w:szCs w:val="24"/>
        </w:rPr>
        <w:t>τριακονταπενταετία</w:t>
      </w:r>
      <w:proofErr w:type="spellEnd"/>
      <w:r>
        <w:rPr>
          <w:rFonts w:eastAsia="Times New Roman"/>
          <w:szCs w:val="24"/>
        </w:rPr>
        <w:t xml:space="preserve"> με όριο ηλικίας τα </w:t>
      </w:r>
      <w:r>
        <w:rPr>
          <w:rFonts w:eastAsia="Times New Roman"/>
          <w:szCs w:val="24"/>
        </w:rPr>
        <w:t>πενήντα πέντε</w:t>
      </w:r>
      <w:r>
        <w:rPr>
          <w:rFonts w:eastAsia="Times New Roman"/>
          <w:szCs w:val="24"/>
        </w:rPr>
        <w:t>. Είναι ισονομία αυτό, κύριε Υπουργέ; Η διάταξη πέρασε στο ν.4387 «τράνζιτ» και έστειλε ανθρώπους</w:t>
      </w:r>
      <w:r>
        <w:rPr>
          <w:rFonts w:eastAsia="Times New Roman"/>
          <w:szCs w:val="24"/>
        </w:rPr>
        <w:t>,</w:t>
      </w:r>
      <w:r>
        <w:rPr>
          <w:rFonts w:eastAsia="Times New Roman"/>
          <w:szCs w:val="24"/>
        </w:rPr>
        <w:t xml:space="preserve"> </w:t>
      </w:r>
      <w:r>
        <w:rPr>
          <w:rFonts w:eastAsia="Times New Roman"/>
          <w:szCs w:val="24"/>
        </w:rPr>
        <w:lastRenderedPageBreak/>
        <w:t>που ήταν έναν μήνα πριν από τη συνταξιοδότηση</w:t>
      </w:r>
      <w:r>
        <w:rPr>
          <w:rFonts w:eastAsia="Times New Roman"/>
          <w:szCs w:val="24"/>
        </w:rPr>
        <w:t>,</w:t>
      </w:r>
      <w:r>
        <w:rPr>
          <w:rFonts w:eastAsia="Times New Roman"/>
          <w:szCs w:val="24"/>
        </w:rPr>
        <w:t xml:space="preserve"> να εργαστούν στον ιδιωτικό τ</w:t>
      </w:r>
      <w:r>
        <w:rPr>
          <w:rFonts w:eastAsia="Times New Roman"/>
          <w:szCs w:val="24"/>
        </w:rPr>
        <w:t>ομέα από τριάμισι ως εφτά χρόνια επιπλέον, ενώ οι συνάδελφοί τους άλλων ασφαλιστικών ταμείων μόνο ένα εξάμηνο. Είναι ισονομία αυτό, κύριε Υφυπουργέ;</w:t>
      </w:r>
    </w:p>
    <w:p w14:paraId="5528B04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Από εκεί και πέρα, γενικότερα το ασφαλιστικό νομοσχέδιο δεν πέτυχε καμμία βιωσιμότητα όπως ο κ. </w:t>
      </w:r>
      <w:proofErr w:type="spellStart"/>
      <w:r>
        <w:rPr>
          <w:rFonts w:eastAsia="Times New Roman"/>
          <w:szCs w:val="24"/>
        </w:rPr>
        <w:t>Κατρούγκαλος</w:t>
      </w:r>
      <w:proofErr w:type="spellEnd"/>
      <w:r>
        <w:rPr>
          <w:rFonts w:eastAsia="Times New Roman"/>
          <w:szCs w:val="24"/>
        </w:rPr>
        <w:t xml:space="preserve"> είχε υποσχεθεί. Ο ΕΦΚΑ ξεκινάει με 1,5 δισ. «μαύρη τρύπα». Συντάξεις δεν δίνετε κι έχετε αφήσει οικογένειες ολόκληρες χωρίς κανέναν πόρο. </w:t>
      </w:r>
    </w:p>
    <w:p w14:paraId="5528B04D" w14:textId="77777777" w:rsidR="00D67C45" w:rsidRDefault="00A23C64">
      <w:pPr>
        <w:spacing w:line="600" w:lineRule="auto"/>
        <w:ind w:firstLine="720"/>
        <w:contextualSpacing/>
        <w:jc w:val="both"/>
        <w:rPr>
          <w:rFonts w:eastAsia="Times New Roman"/>
          <w:szCs w:val="24"/>
        </w:rPr>
      </w:pPr>
      <w:r>
        <w:rPr>
          <w:rFonts w:eastAsia="Times New Roman"/>
          <w:szCs w:val="24"/>
        </w:rPr>
        <w:t>Θα ήθελα</w:t>
      </w:r>
      <w:r>
        <w:rPr>
          <w:rFonts w:eastAsia="Times New Roman"/>
          <w:szCs w:val="24"/>
        </w:rPr>
        <w:t xml:space="preserve"> κάποιες απαντήσεις γι’ αυτά τα τρία ζητήματα, κύριε Υφυπουργέ, γιατί είναι ζητήματα</w:t>
      </w:r>
      <w:r>
        <w:rPr>
          <w:rFonts w:eastAsia="Times New Roman"/>
          <w:szCs w:val="24"/>
        </w:rPr>
        <w:t>,</w:t>
      </w:r>
      <w:r>
        <w:rPr>
          <w:rFonts w:eastAsia="Times New Roman"/>
          <w:szCs w:val="24"/>
        </w:rPr>
        <w:t xml:space="preserve"> τα οποία πραγματικά έχουν ρίξει στη δυστυχία και στην ανασφάλεια χιλιάδες ελληνικές οικογένειες. Αυτά επέτυχε το ασφαλιστικό νομοσχέδιο </w:t>
      </w:r>
      <w:proofErr w:type="spellStart"/>
      <w:r>
        <w:rPr>
          <w:rFonts w:eastAsia="Times New Roman"/>
          <w:szCs w:val="24"/>
        </w:rPr>
        <w:t>Κατρούγκαλου</w:t>
      </w:r>
      <w:proofErr w:type="spellEnd"/>
      <w:r>
        <w:rPr>
          <w:rFonts w:eastAsia="Times New Roman"/>
          <w:szCs w:val="24"/>
        </w:rPr>
        <w:t>.</w:t>
      </w:r>
    </w:p>
    <w:p w14:paraId="5528B04E" w14:textId="77777777" w:rsidR="00D67C45" w:rsidRDefault="00A23C64">
      <w:pPr>
        <w:spacing w:line="600" w:lineRule="auto"/>
        <w:ind w:firstLine="720"/>
        <w:contextualSpacing/>
        <w:jc w:val="both"/>
        <w:rPr>
          <w:rFonts w:eastAsia="Times New Roman"/>
          <w:szCs w:val="24"/>
        </w:rPr>
      </w:pPr>
      <w:r>
        <w:rPr>
          <w:rFonts w:eastAsia="Times New Roman"/>
          <w:szCs w:val="24"/>
        </w:rPr>
        <w:t>Θα επανέλθω στη δευτ</w:t>
      </w:r>
      <w:r>
        <w:rPr>
          <w:rFonts w:eastAsia="Times New Roman"/>
          <w:szCs w:val="24"/>
        </w:rPr>
        <w:t>ερολογία μου.</w:t>
      </w:r>
    </w:p>
    <w:p w14:paraId="5528B04F" w14:textId="77777777" w:rsidR="00D67C45" w:rsidRDefault="00A23C6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528B050"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Ωραία.</w:t>
      </w:r>
    </w:p>
    <w:p w14:paraId="5528B05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Κάνω πρόταση στους δύο τελευταίους επερωτώντες συναδέλφους, επειδή ούτε στην </w:t>
      </w:r>
      <w:proofErr w:type="spellStart"/>
      <w:r>
        <w:rPr>
          <w:rFonts w:eastAsia="Times New Roman"/>
          <w:szCs w:val="24"/>
        </w:rPr>
        <w:t>πρωτολογία</w:t>
      </w:r>
      <w:proofErr w:type="spellEnd"/>
      <w:r>
        <w:rPr>
          <w:rFonts w:eastAsia="Times New Roman"/>
          <w:szCs w:val="24"/>
        </w:rPr>
        <w:t xml:space="preserve"> σας σε τρία λεπτά </w:t>
      </w:r>
      <w:r>
        <w:rPr>
          <w:rFonts w:eastAsia="Times New Roman"/>
          <w:szCs w:val="24"/>
        </w:rPr>
        <w:lastRenderedPageBreak/>
        <w:t xml:space="preserve">προλαβαίνετε να πείτε κάτι κι ούτε σε δύο </w:t>
      </w:r>
      <w:r>
        <w:rPr>
          <w:rFonts w:eastAsia="Times New Roman"/>
          <w:szCs w:val="24"/>
        </w:rPr>
        <w:t>λεπτά στη δευτερολογία σας, αν συμφωνείτε, να σας συνενώσω τον χρόνο, ώστε να μπορέσετε να αναπτύξετε την άποψή σας καλύτερα.</w:t>
      </w:r>
    </w:p>
    <w:p w14:paraId="5528B052" w14:textId="77777777" w:rsidR="00D67C45" w:rsidRDefault="00A23C64">
      <w:pPr>
        <w:spacing w:line="600" w:lineRule="auto"/>
        <w:ind w:firstLine="720"/>
        <w:contextualSpacing/>
        <w:jc w:val="both"/>
        <w:rPr>
          <w:rFonts w:eastAsia="Times New Roman"/>
          <w:szCs w:val="24"/>
        </w:rPr>
      </w:pPr>
      <w:r>
        <w:rPr>
          <w:rFonts w:eastAsia="Times New Roman"/>
          <w:b/>
          <w:szCs w:val="24"/>
        </w:rPr>
        <w:t>ΑΝΔΡΕΑΣ ΚΑΤΣΑΝΙΩΤΗΣ:</w:t>
      </w:r>
      <w:r>
        <w:rPr>
          <w:rFonts w:eastAsia="Times New Roman"/>
          <w:szCs w:val="24"/>
        </w:rPr>
        <w:t xml:space="preserve"> Ναι, συμφωνούμε, κύριε Πρόεδρε.</w:t>
      </w:r>
    </w:p>
    <w:p w14:paraId="5528B053"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Ορίστε, κύριε </w:t>
      </w:r>
      <w:proofErr w:type="spellStart"/>
      <w:r>
        <w:rPr>
          <w:rFonts w:eastAsia="Times New Roman"/>
          <w:szCs w:val="24"/>
        </w:rPr>
        <w:t>Κατσανιώτη</w:t>
      </w:r>
      <w:proofErr w:type="spellEnd"/>
      <w:r>
        <w:rPr>
          <w:rFonts w:eastAsia="Times New Roman"/>
          <w:szCs w:val="24"/>
        </w:rPr>
        <w:t>, έχετε τον λόγο.</w:t>
      </w:r>
    </w:p>
    <w:p w14:paraId="5528B054" w14:textId="77777777" w:rsidR="00D67C45" w:rsidRDefault="00A23C64">
      <w:pPr>
        <w:spacing w:line="600" w:lineRule="auto"/>
        <w:ind w:firstLine="720"/>
        <w:contextualSpacing/>
        <w:jc w:val="both"/>
        <w:rPr>
          <w:rFonts w:eastAsia="Times New Roman"/>
          <w:szCs w:val="24"/>
        </w:rPr>
      </w:pPr>
      <w:r>
        <w:rPr>
          <w:rFonts w:eastAsia="Times New Roman"/>
          <w:szCs w:val="24"/>
        </w:rPr>
        <w:t>Άρ</w:t>
      </w:r>
      <w:r>
        <w:rPr>
          <w:rFonts w:eastAsia="Times New Roman"/>
          <w:szCs w:val="24"/>
        </w:rPr>
        <w:t>α αντί για τρία, θα έχετε πέντε λεπτά με μια σχετική ανοχή, για να μπορέσετε να πείτε την άποψή σας.</w:t>
      </w:r>
    </w:p>
    <w:p w14:paraId="5528B055"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ΑΝΔΡΕΑΣ ΚΑΤΣΑΝΙΩΤΗΣ: </w:t>
      </w:r>
      <w:r>
        <w:rPr>
          <w:rFonts w:eastAsia="Times New Roman"/>
          <w:szCs w:val="24"/>
        </w:rPr>
        <w:t>Ευχαριστώ, κύριε Πρόεδρε.</w:t>
      </w:r>
    </w:p>
    <w:p w14:paraId="5528B056" w14:textId="77777777" w:rsidR="00D67C45" w:rsidRDefault="00A23C64">
      <w:pPr>
        <w:spacing w:line="600" w:lineRule="auto"/>
        <w:ind w:firstLine="720"/>
        <w:contextualSpacing/>
        <w:jc w:val="both"/>
        <w:rPr>
          <w:rFonts w:eastAsia="Times New Roman"/>
          <w:szCs w:val="24"/>
        </w:rPr>
      </w:pPr>
      <w:r>
        <w:rPr>
          <w:rFonts w:eastAsia="Times New Roman"/>
          <w:szCs w:val="24"/>
        </w:rPr>
        <w:t>Παίρνοντας αφορμή από τους προηγούμενους, δεν θα ήθελα να αφήσω ασχολίαστο το τι έχει συμβεί με τον κόσμο τη</w:t>
      </w:r>
      <w:r>
        <w:rPr>
          <w:rFonts w:eastAsia="Times New Roman"/>
          <w:szCs w:val="24"/>
        </w:rPr>
        <w:t xml:space="preserve">ς υπαίθρου. </w:t>
      </w:r>
    </w:p>
    <w:p w14:paraId="5528B057"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Αυτή η Κυβέρνηση διέλυσε τον ΟΓΑ, αφού έφερε μια τεράστια αναστάτωση στους ανθρώπους του μόχθου, στους ανθρώπους που η ίδια λέει ότι μπορεί να είναι ένας πυλώνας ανάπτυξης για τη χώρα. Το «κράτος των Αθηνών», οι </w:t>
      </w:r>
      <w:r>
        <w:rPr>
          <w:rFonts w:eastAsia="Times New Roman"/>
          <w:szCs w:val="24"/>
        </w:rPr>
        <w:t>Υ</w:t>
      </w:r>
      <w:r>
        <w:rPr>
          <w:rFonts w:eastAsia="Times New Roman"/>
          <w:szCs w:val="24"/>
        </w:rPr>
        <w:t>πουργοί με τα μαντηλάκια, είνα</w:t>
      </w:r>
      <w:r>
        <w:rPr>
          <w:rFonts w:eastAsia="Times New Roman"/>
          <w:szCs w:val="24"/>
        </w:rPr>
        <w:t xml:space="preserve">ι πολύ δύσκολο να καταλάβουν τι σημαίνει να είσαι αγρότης. Είναι πολύ δύσκολο να καταλάβουν ότι όπου βγαίνουν δασικοί χάρτες, σε όποια περιοχή της χώρας, οι αγρότες </w:t>
      </w:r>
      <w:r>
        <w:rPr>
          <w:rFonts w:eastAsia="Times New Roman"/>
          <w:szCs w:val="24"/>
        </w:rPr>
        <w:lastRenderedPageBreak/>
        <w:t>τρελαίνονται. Είναι πολύ δύσκολο να καταλάβουν τη διαφορά</w:t>
      </w:r>
      <w:r>
        <w:rPr>
          <w:rFonts w:eastAsia="Times New Roman"/>
          <w:szCs w:val="24"/>
        </w:rPr>
        <w:t>,</w:t>
      </w:r>
      <w:r>
        <w:rPr>
          <w:rFonts w:eastAsia="Times New Roman"/>
          <w:szCs w:val="24"/>
        </w:rPr>
        <w:t xml:space="preserve"> που έχει ένα βοσκοτόπι</w:t>
      </w:r>
      <w:r>
        <w:rPr>
          <w:rFonts w:eastAsia="Times New Roman"/>
          <w:szCs w:val="24"/>
        </w:rPr>
        <w:t>,</w:t>
      </w:r>
      <w:r>
        <w:rPr>
          <w:rFonts w:eastAsia="Times New Roman"/>
          <w:szCs w:val="24"/>
        </w:rPr>
        <w:t xml:space="preserve"> από το Π</w:t>
      </w:r>
      <w:r>
        <w:rPr>
          <w:rFonts w:eastAsia="Times New Roman"/>
          <w:szCs w:val="24"/>
        </w:rPr>
        <w:t>ανόραμα της Βούλας. Είναι πολύ δύσκολο να καταλάβουν τι σημαίνει να λιμνάζουν τα χρήματα του ΕΣΠΑ 2014-2020 στο Υπουργείο Αγροτικής Ανάπτυξης, κάθε μέρα να λένε ότι θα βγουν καινούρια προγράμματα και αυτά τα χρήματα να μένουν αναξιοποίητα από την Κυβέρνηση</w:t>
      </w:r>
      <w:r>
        <w:rPr>
          <w:rFonts w:eastAsia="Times New Roman"/>
          <w:szCs w:val="24"/>
        </w:rPr>
        <w:t>,</w:t>
      </w:r>
      <w:r>
        <w:rPr>
          <w:rFonts w:eastAsia="Times New Roman"/>
          <w:szCs w:val="24"/>
        </w:rPr>
        <w:t xml:space="preserve"> που εχθρεύεται την ύπαιθρο, από την Κυβέρνηση που εχθρεύεται την περιφέρεια.</w:t>
      </w:r>
    </w:p>
    <w:p w14:paraId="5528B058"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Εκτός από την περιφέρεια, τους αγρότες και την ύπαιθρο, αυτή η Κυβέρνηση εχθρεύεται και κάτι ακόμη. Εχθρεύεται τους επιστήμονες, εχθρεύεται τους γιατρούς, τους δικηγόρους, τους </w:t>
      </w:r>
      <w:r>
        <w:rPr>
          <w:rFonts w:eastAsia="Times New Roman"/>
          <w:szCs w:val="24"/>
        </w:rPr>
        <w:t>μηχανικούς, τους ανθρώπους που δημιουργούν. Τους εχθρεύεται</w:t>
      </w:r>
      <w:r>
        <w:rPr>
          <w:rFonts w:eastAsia="Times New Roman"/>
          <w:szCs w:val="24"/>
        </w:rPr>
        <w:t>,</w:t>
      </w:r>
      <w:r>
        <w:rPr>
          <w:rFonts w:eastAsia="Times New Roman"/>
          <w:szCs w:val="24"/>
        </w:rPr>
        <w:t xml:space="preserve"> γιατί θέλει την ισοπέδωση προς τα κάτω. Τους εχθρεύεται και τους εξοντώνει. Τους εξοντώνει με ένα φορολογικό- ασφαλιστικό και στην ουσία</w:t>
      </w:r>
      <w:r>
        <w:rPr>
          <w:rFonts w:eastAsia="Times New Roman"/>
          <w:szCs w:val="24"/>
        </w:rPr>
        <w:t>,</w:t>
      </w:r>
      <w:r>
        <w:rPr>
          <w:rFonts w:eastAsia="Times New Roman"/>
          <w:szCs w:val="24"/>
        </w:rPr>
        <w:t xml:space="preserve"> δεν τους δίνει το δικαίωμα να μπορέσουν να λειτουργήσουν.</w:t>
      </w:r>
    </w:p>
    <w:p w14:paraId="5528B059"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Ειδικά, γιατροί, δικηγόροι και μηχανικοί, ασφαλισμένοι του πρώην ΕΤΑΑ, καλούνται μέχρι το τέλος Μαρτίου να καταβάλουν την πρώτη και δεύτερη μηνιαία δόση της εισφοράς 26,95 για το </w:t>
      </w:r>
      <w:r>
        <w:rPr>
          <w:rFonts w:eastAsia="Times New Roman"/>
          <w:szCs w:val="24"/>
        </w:rPr>
        <w:lastRenderedPageBreak/>
        <w:t>δηλωθέν εισόδημα του 2015, τις εισφορές του β΄ εξαμήνου του 2016, αλλά και τ</w:t>
      </w:r>
      <w:r>
        <w:rPr>
          <w:rFonts w:eastAsia="Times New Roman"/>
          <w:szCs w:val="24"/>
        </w:rPr>
        <w:t>ις δόσεις των ρυθμίσεων των χρεών τους.</w:t>
      </w:r>
    </w:p>
    <w:p w14:paraId="5528B05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Παράλληλα, εκκρεμεί η αποστολή των ειδοποιητηρίων για το χαράτσι 11% για επικουρική σύνταξη και εφάπαξ. Με άλλα λόγια, αυτοί οι άνθρωποι καλούνται να αντέξουν έναν μαραθώνιο χαρατσιών, τον οποίο είναι βέβαιο πως πάρα</w:t>
      </w:r>
      <w:r>
        <w:rPr>
          <w:rFonts w:eastAsia="Times New Roman" w:cs="Times New Roman"/>
          <w:szCs w:val="24"/>
        </w:rPr>
        <w:t xml:space="preserve"> πολλοί δεν θα αντέξουν. </w:t>
      </w:r>
    </w:p>
    <w:p w14:paraId="5528B05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 Πρωθυπουργός ευαγγελίζεται την προστασία των νέων επαγγελματιών, τη στήριξή τους και την προώθηση της καινοτομίας. Όμως, στην πράξη</w:t>
      </w:r>
      <w:r>
        <w:rPr>
          <w:rFonts w:eastAsia="Times New Roman" w:cs="Times New Roman"/>
          <w:szCs w:val="24"/>
        </w:rPr>
        <w:t>,</w:t>
      </w:r>
      <w:r>
        <w:rPr>
          <w:rFonts w:eastAsia="Times New Roman" w:cs="Times New Roman"/>
          <w:szCs w:val="24"/>
        </w:rPr>
        <w:t xml:space="preserve"> υπογράφει τον επαγγελματικό τους θάνατο. Είναι απόλυτα υπεύθυνος ο κ. Τσίπρας γι’ αυτό το ασφαλιστικό μόρφωμα</w:t>
      </w:r>
      <w:r>
        <w:rPr>
          <w:rFonts w:eastAsia="Times New Roman" w:cs="Times New Roman"/>
          <w:szCs w:val="24"/>
        </w:rPr>
        <w:t>,</w:t>
      </w:r>
      <w:r>
        <w:rPr>
          <w:rFonts w:eastAsia="Times New Roman" w:cs="Times New Roman"/>
          <w:szCs w:val="24"/>
        </w:rPr>
        <w:t xml:space="preserve"> που καλεί τους πάντες να καταβάλουν εισφορές για εισοδήματα του 2015, που κατά κανόνα και τεκμήριο ήταν υψηλότερες του 2016, αλλά και γιατί κορο</w:t>
      </w:r>
      <w:r>
        <w:rPr>
          <w:rFonts w:eastAsia="Times New Roman" w:cs="Times New Roman"/>
          <w:szCs w:val="24"/>
        </w:rPr>
        <w:t>ϊδεύει κατάμουτρα τους νέους επιστήμονες</w:t>
      </w:r>
      <w:r>
        <w:rPr>
          <w:rFonts w:eastAsia="Times New Roman" w:cs="Times New Roman"/>
          <w:szCs w:val="24"/>
        </w:rPr>
        <w:t>,</w:t>
      </w:r>
      <w:r>
        <w:rPr>
          <w:rFonts w:eastAsia="Times New Roman" w:cs="Times New Roman"/>
          <w:szCs w:val="24"/>
        </w:rPr>
        <w:t xml:space="preserve"> με δήθεν μειωμένες εισφορές στην αρχή, αλλά τη διαφορά θα πρέπει να την πληρώσουν εντός δεκαπενταετίας και μάλιστα</w:t>
      </w:r>
      <w:r>
        <w:rPr>
          <w:rFonts w:eastAsia="Times New Roman" w:cs="Times New Roman"/>
          <w:szCs w:val="24"/>
        </w:rPr>
        <w:t>,</w:t>
      </w:r>
      <w:r>
        <w:rPr>
          <w:rFonts w:eastAsia="Times New Roman" w:cs="Times New Roman"/>
          <w:szCs w:val="24"/>
        </w:rPr>
        <w:t xml:space="preserve"> με προσαύξηση. </w:t>
      </w:r>
    </w:p>
    <w:p w14:paraId="5528B05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Υπεύθυνη, όμως, είναι και η σημερινή Υπουργός Εργασίας, στενή συνεργάτιδα του πρώη</w:t>
      </w:r>
      <w:r>
        <w:rPr>
          <w:rFonts w:eastAsia="Times New Roman" w:cs="Times New Roman"/>
          <w:szCs w:val="24"/>
        </w:rPr>
        <w:t xml:space="preserve">ν Υπουργού Εργασίας, που δεν ξέρω εάν έχει αντιληφθεί το τέρας που δημιούργησε και εάν </w:t>
      </w:r>
      <w:r>
        <w:rPr>
          <w:rFonts w:eastAsia="Times New Roman" w:cs="Times New Roman"/>
          <w:szCs w:val="24"/>
        </w:rPr>
        <w:lastRenderedPageBreak/>
        <w:t xml:space="preserve">σκοπεύει να το σκοτώσει με τον ένα και μοναδικό τρόπο, δηλαδή να το καταργήσει. </w:t>
      </w:r>
    </w:p>
    <w:p w14:paraId="5528B05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Κύριε Υφυπουργέ, θα σας πω δύο πράγματα, γιατί λέτε ότι ο κόσμος έξω σας μιλάει για εισφ</w:t>
      </w:r>
      <w:r>
        <w:rPr>
          <w:rFonts w:eastAsia="Times New Roman" w:cs="Times New Roman"/>
          <w:szCs w:val="24"/>
        </w:rPr>
        <w:t>ορές: Γιατροί, δικηγόροι και μηχανικοί σε όλη τη χώρα ξέρουμε ότι δεν θα αντέξουν. Έχω εδώ την προσφυγή</w:t>
      </w:r>
      <w:r>
        <w:rPr>
          <w:rFonts w:eastAsia="Times New Roman" w:cs="Times New Roman"/>
          <w:szCs w:val="24"/>
        </w:rPr>
        <w:t>,</w:t>
      </w:r>
      <w:r>
        <w:rPr>
          <w:rFonts w:eastAsia="Times New Roman" w:cs="Times New Roman"/>
          <w:szCs w:val="24"/>
        </w:rPr>
        <w:t xml:space="preserve"> που έχει καταθέσει ο Ιατρικός Σύλλογος Πάτρας. Φαντάζομαι ότι δεν είναι ο μόνος και ότι έχετε πολλές. Άρα, δεν είναι ο Ιατρικός Σύλλογος Πάτρας μέσα σε</w:t>
      </w:r>
      <w:r>
        <w:rPr>
          <w:rFonts w:eastAsia="Times New Roman" w:cs="Times New Roman"/>
          <w:szCs w:val="24"/>
        </w:rPr>
        <w:t xml:space="preserve"> αυτούς που σας λένε στον δρόμο να τους αυξήσετε τις εισφορές, όπως δεν είναι και ο Δικηγορικός Σύλλογος Πάτρας και το Τεχνικό Επιμελητήριο. </w:t>
      </w:r>
    </w:p>
    <w:p w14:paraId="5528B05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Αντιλαμβάνεστε ότι έχετε εξοντώσει τους νέους επιστήμονες και ότι ο μόνος δρόμος που θα έχουν οι επιστήμονες που τ</w:t>
      </w:r>
      <w:r>
        <w:rPr>
          <w:rFonts w:eastAsia="Times New Roman" w:cs="Times New Roman"/>
          <w:szCs w:val="24"/>
        </w:rPr>
        <w:t xml:space="preserve">ελειώνουν τις σπουδές </w:t>
      </w:r>
      <w:r>
        <w:rPr>
          <w:rFonts w:eastAsia="Times New Roman" w:cs="Times New Roman"/>
          <w:szCs w:val="24"/>
        </w:rPr>
        <w:t>τους,</w:t>
      </w:r>
      <w:r>
        <w:rPr>
          <w:rFonts w:eastAsia="Times New Roman" w:cs="Times New Roman"/>
          <w:szCs w:val="24"/>
        </w:rPr>
        <w:t xml:space="preserve"> δεν θα είναι να κάνουν το δικό τους γραφείο, αλλά να ψάχνουν να βρουν την τύχη τους στο εξωτερικό. </w:t>
      </w:r>
    </w:p>
    <w:p w14:paraId="5528B05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Και επειδή, κύριε Υφυπουργέ, δεν είναι ευκατάστατοι, θα σας δώσω και την πρόσκληση του αποκριάτικου χορού του Δικηγορικού Συλλόγ</w:t>
      </w:r>
      <w:r>
        <w:rPr>
          <w:rFonts w:eastAsia="Times New Roman" w:cs="Times New Roman"/>
          <w:szCs w:val="24"/>
        </w:rPr>
        <w:t>ου της Πάτρας, εάν έχετε τον χρόνο να τη δείτε, με τίτλο «Ευκατάστατοι»!</w:t>
      </w:r>
    </w:p>
    <w:p w14:paraId="5528B06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528B061"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528B06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Ιάσων Φωτήλας για πέντε λεπτά. </w:t>
      </w:r>
    </w:p>
    <w:p w14:paraId="5528B06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ΙΑΣΩΝ ΦΩΤΗΛΑΣ:</w:t>
      </w:r>
      <w:r>
        <w:rPr>
          <w:rFonts w:eastAsia="Times New Roman" w:cs="Times New Roman"/>
          <w:szCs w:val="24"/>
        </w:rPr>
        <w:t xml:space="preserve"> Ευχαριστώ, κύριε Π</w:t>
      </w:r>
      <w:r>
        <w:rPr>
          <w:rFonts w:eastAsia="Times New Roman" w:cs="Times New Roman"/>
          <w:szCs w:val="24"/>
        </w:rPr>
        <w:t xml:space="preserve">ρόεδρε. </w:t>
      </w:r>
    </w:p>
    <w:p w14:paraId="5528B06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πρέπει κατ’ αρχάς να πούμε τα πράγματα με το όνομά τους. Δεν αποτελεί μεταρρύθμιση του ασφαλιστικού αυτό που ψήφισε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τον Μάιο του 2016</w:t>
      </w:r>
      <w:r>
        <w:rPr>
          <w:rFonts w:eastAsia="Times New Roman" w:cs="Times New Roman"/>
          <w:szCs w:val="24"/>
        </w:rPr>
        <w:t>,</w:t>
      </w:r>
      <w:r>
        <w:rPr>
          <w:rFonts w:eastAsia="Times New Roman" w:cs="Times New Roman"/>
          <w:szCs w:val="24"/>
        </w:rPr>
        <w:t xml:space="preserve"> με Υπουργό τότε τον κ. </w:t>
      </w:r>
      <w:proofErr w:type="spellStart"/>
      <w:r>
        <w:rPr>
          <w:rFonts w:eastAsia="Times New Roman" w:cs="Times New Roman"/>
          <w:szCs w:val="24"/>
        </w:rPr>
        <w:t>Κατρούγκαλο</w:t>
      </w:r>
      <w:proofErr w:type="spellEnd"/>
      <w:r>
        <w:rPr>
          <w:rFonts w:eastAsia="Times New Roman" w:cs="Times New Roman"/>
          <w:szCs w:val="24"/>
        </w:rPr>
        <w:t xml:space="preserve"> που με</w:t>
      </w:r>
      <w:r>
        <w:rPr>
          <w:rFonts w:eastAsia="Times New Roman" w:cs="Times New Roman"/>
          <w:szCs w:val="24"/>
        </w:rPr>
        <w:t xml:space="preserve">τά έφυγε άρον άρον, όπως οι δραπέτες. </w:t>
      </w:r>
    </w:p>
    <w:p w14:paraId="5528B06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εκτρωματικό κείμενο, γραμμένο στο πόδι. Το αποδεικνύει αυτό η κατάθεση τροπολογίας την τελευταία στιγμή για τον υπολογισμό των συντάξεων. </w:t>
      </w:r>
    </w:p>
    <w:p w14:paraId="5528B06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Στην ουσία</w:t>
      </w:r>
      <w:r>
        <w:rPr>
          <w:rFonts w:eastAsia="Times New Roman" w:cs="Times New Roman"/>
          <w:szCs w:val="24"/>
        </w:rPr>
        <w:t>,</w:t>
      </w:r>
      <w:r>
        <w:rPr>
          <w:rFonts w:eastAsia="Times New Roman" w:cs="Times New Roman"/>
          <w:szCs w:val="24"/>
        </w:rPr>
        <w:t xml:space="preserve"> ο νόμος κάνει πλιάτσικο στις τσέπες της συντριπτικής πλειοψηφίας των ασφαλισμένων πολιτών και ειδικά των νέων. Μάλιστα, οδηγεί σε νέες περικοπές συντάξεων και εφάπαξ, εκτός των ήδη υφιστάμενων μειώσεων</w:t>
      </w:r>
      <w:r>
        <w:rPr>
          <w:rFonts w:eastAsia="Times New Roman" w:cs="Times New Roman"/>
          <w:szCs w:val="24"/>
        </w:rPr>
        <w:t>,</w:t>
      </w:r>
      <w:r>
        <w:rPr>
          <w:rFonts w:eastAsia="Times New Roman" w:cs="Times New Roman"/>
          <w:szCs w:val="24"/>
        </w:rPr>
        <w:t xml:space="preserve"> ύψους περίπου 3,5 δισεκατομμυρίων, τις οποίες τις έχ</w:t>
      </w:r>
      <w:r>
        <w:rPr>
          <w:rFonts w:eastAsia="Times New Roman" w:cs="Times New Roman"/>
          <w:szCs w:val="24"/>
        </w:rPr>
        <w:t xml:space="preserve">ετε αποδεχθεί και θα τις φέρετε σύντομα στη Βουλή προς ψήφιση, κυρίες και κύριοι της </w:t>
      </w:r>
      <w:r>
        <w:rPr>
          <w:rFonts w:eastAsia="Times New Roman" w:cs="Times New Roman"/>
          <w:szCs w:val="24"/>
        </w:rPr>
        <w:t>σ</w:t>
      </w:r>
      <w:r>
        <w:rPr>
          <w:rFonts w:eastAsia="Times New Roman" w:cs="Times New Roman"/>
          <w:szCs w:val="24"/>
        </w:rPr>
        <w:t>υμπολίτευσης. Αλλά, βέβαια, την ίδια στιγμή</w:t>
      </w:r>
      <w:r>
        <w:rPr>
          <w:rFonts w:eastAsia="Times New Roman" w:cs="Times New Roman"/>
          <w:szCs w:val="24"/>
        </w:rPr>
        <w:t>,</w:t>
      </w:r>
      <w:r>
        <w:rPr>
          <w:rFonts w:eastAsia="Times New Roman" w:cs="Times New Roman"/>
          <w:szCs w:val="24"/>
        </w:rPr>
        <w:t xml:space="preserve"> το εφάπαξ του </w:t>
      </w:r>
      <w:r>
        <w:rPr>
          <w:rFonts w:eastAsia="Times New Roman" w:cs="Times New Roman"/>
          <w:szCs w:val="24"/>
        </w:rPr>
        <w:lastRenderedPageBreak/>
        <w:t>διευθυντή σας στη ΔΕΣΦΑ αυξάνεται</w:t>
      </w:r>
      <w:r>
        <w:rPr>
          <w:rFonts w:eastAsia="Times New Roman" w:cs="Times New Roman"/>
          <w:szCs w:val="24"/>
        </w:rPr>
        <w:t>,</w:t>
      </w:r>
      <w:r>
        <w:rPr>
          <w:rFonts w:eastAsia="Times New Roman" w:cs="Times New Roman"/>
          <w:szCs w:val="24"/>
        </w:rPr>
        <w:t xml:space="preserve"> εν μέσω ύφεσης</w:t>
      </w:r>
      <w:r>
        <w:rPr>
          <w:rFonts w:eastAsia="Times New Roman" w:cs="Times New Roman"/>
          <w:szCs w:val="24"/>
        </w:rPr>
        <w:t>,</w:t>
      </w:r>
      <w:r>
        <w:rPr>
          <w:rFonts w:eastAsia="Times New Roman" w:cs="Times New Roman"/>
          <w:szCs w:val="24"/>
        </w:rPr>
        <w:t xml:space="preserve"> κατά 100.000 ευρώ και ούτε γάτα ούτε ζημιά! </w:t>
      </w:r>
    </w:p>
    <w:p w14:paraId="5528B06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Αυτοί είστε. Ψά</w:t>
      </w:r>
      <w:r>
        <w:rPr>
          <w:rFonts w:eastAsia="Times New Roman" w:cs="Times New Roman"/>
          <w:szCs w:val="24"/>
        </w:rPr>
        <w:t xml:space="preserve">χνετε μόνο πώς θα αμπαλάρετε την άτακτη υποχώρηση από τις δήθεν «κόκκινες γραμμές» σας. Έχει καταντήσει το πιο σύντομο ανέκδοτο της τελευταίας διετίας: «Οι κόκκινες γραμμές του ΣΥΡΙΖΑ»! </w:t>
      </w:r>
    </w:p>
    <w:p w14:paraId="5528B06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στον λίγο χρόνο που έχω</w:t>
      </w:r>
      <w:r>
        <w:rPr>
          <w:rFonts w:eastAsia="Times New Roman" w:cs="Times New Roman"/>
          <w:szCs w:val="24"/>
        </w:rPr>
        <w:t>, θέλω</w:t>
      </w:r>
      <w:r>
        <w:rPr>
          <w:rFonts w:eastAsia="Times New Roman" w:cs="Times New Roman"/>
          <w:szCs w:val="24"/>
        </w:rPr>
        <w:t xml:space="preserve"> να αναφερ</w:t>
      </w:r>
      <w:r>
        <w:rPr>
          <w:rFonts w:eastAsia="Times New Roman" w:cs="Times New Roman"/>
          <w:szCs w:val="24"/>
        </w:rPr>
        <w:t>θώ στα πλείστα προβλήματα</w:t>
      </w:r>
      <w:r>
        <w:rPr>
          <w:rFonts w:eastAsia="Times New Roman" w:cs="Times New Roman"/>
          <w:szCs w:val="24"/>
        </w:rPr>
        <w:t>,</w:t>
      </w:r>
      <w:r>
        <w:rPr>
          <w:rFonts w:eastAsia="Times New Roman" w:cs="Times New Roman"/>
          <w:szCs w:val="24"/>
        </w:rPr>
        <w:t xml:space="preserve"> που δημιουργήθηκαν στους ελεύθερους επαγγελματίες, που υφίστανται</w:t>
      </w:r>
      <w:r>
        <w:rPr>
          <w:rFonts w:eastAsia="Times New Roman" w:cs="Times New Roman"/>
          <w:szCs w:val="24"/>
        </w:rPr>
        <w:t>,</w:t>
      </w:r>
      <w:r>
        <w:rPr>
          <w:rFonts w:eastAsia="Times New Roman" w:cs="Times New Roman"/>
          <w:szCs w:val="24"/>
        </w:rPr>
        <w:t xml:space="preserve"> μαζί με τους νέους ασφαλισμένους</w:t>
      </w:r>
      <w:r>
        <w:rPr>
          <w:rFonts w:eastAsia="Times New Roman" w:cs="Times New Roman"/>
          <w:szCs w:val="24"/>
        </w:rPr>
        <w:t>,</w:t>
      </w:r>
      <w:r>
        <w:rPr>
          <w:rFonts w:eastAsia="Times New Roman" w:cs="Times New Roman"/>
          <w:szCs w:val="24"/>
        </w:rPr>
        <w:t xml:space="preserve"> τις περισσότερες επιβαρύνσεις με το ασφαλιστικό-λαιμητόμο του κ.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5528B06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Ιδιαίτερα η απαίτηση για καταβολή εισφορών</w:t>
      </w:r>
      <w:r>
        <w:rPr>
          <w:rFonts w:eastAsia="Times New Roman" w:cs="Times New Roman"/>
          <w:szCs w:val="24"/>
        </w:rPr>
        <w:t>,</w:t>
      </w:r>
      <w:r>
        <w:rPr>
          <w:rFonts w:eastAsia="Times New Roman" w:cs="Times New Roman"/>
          <w:szCs w:val="24"/>
        </w:rPr>
        <w:t xml:space="preserve"> βάσει του εισοδήματος του 2015</w:t>
      </w:r>
      <w:r>
        <w:rPr>
          <w:rFonts w:eastAsia="Times New Roman" w:cs="Times New Roman"/>
          <w:szCs w:val="24"/>
        </w:rPr>
        <w:t>,</w:t>
      </w:r>
      <w:r>
        <w:rPr>
          <w:rFonts w:eastAsia="Times New Roman" w:cs="Times New Roman"/>
          <w:szCs w:val="24"/>
        </w:rPr>
        <w:t xml:space="preserve"> δημιουργεί πρωτόγνωρες επιβαρύνσεις στις οφειλόμενες εισφορές και βεβαίως</w:t>
      </w:r>
      <w:r>
        <w:rPr>
          <w:rFonts w:eastAsia="Times New Roman" w:cs="Times New Roman"/>
          <w:szCs w:val="24"/>
        </w:rPr>
        <w:t>,</w:t>
      </w:r>
      <w:r>
        <w:rPr>
          <w:rFonts w:eastAsia="Times New Roman" w:cs="Times New Roman"/>
          <w:szCs w:val="24"/>
        </w:rPr>
        <w:t xml:space="preserve"> ταυτόχρονα οδηγεί στην αναντιστοιχία εισφορών-εισοδημάτων. </w:t>
      </w:r>
    </w:p>
    <w:p w14:paraId="5528B06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Επιπλέον, πολλοί επαγγελματίες στα ασφαλιστικά ταμεία θα πρέπει να διαχειριστούν την πρω</w:t>
      </w:r>
      <w:r>
        <w:rPr>
          <w:rFonts w:eastAsia="Times New Roman" w:cs="Times New Roman"/>
          <w:szCs w:val="24"/>
        </w:rPr>
        <w:t>τόγνωρη κατάσταση ανοργανωσιάς και διάλυσης</w:t>
      </w:r>
      <w:r>
        <w:rPr>
          <w:rFonts w:eastAsia="Times New Roman" w:cs="Times New Roman"/>
          <w:szCs w:val="24"/>
        </w:rPr>
        <w:t>,</w:t>
      </w:r>
      <w:r>
        <w:rPr>
          <w:rFonts w:eastAsia="Times New Roman" w:cs="Times New Roman"/>
          <w:szCs w:val="24"/>
        </w:rPr>
        <w:t xml:space="preserve"> που επικρατεί στα κατά τόπους γραφεία του νέου ασφαλιστικού φορέα, του ΕΦΚΑ.</w:t>
      </w:r>
    </w:p>
    <w:p w14:paraId="5528B06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περίπτωση της εκλογικής μου περιφέρειας, της Αχαΐας, και συγκεκριμένα της Πάτρας είναι ενδεικτική της αποδιοργάνωσης. Εκτός από την </w:t>
      </w:r>
      <w:r>
        <w:rPr>
          <w:rFonts w:eastAsia="Times New Roman" w:cs="Times New Roman"/>
          <w:szCs w:val="24"/>
        </w:rPr>
        <w:t>ταλαιπωρία που υφίστανται οι πολίτες στα γραφεία του πρώην ΙΚΑ –σας καταθέτω σχετικά τις εικόνες ντροπής με τις απίστευτες ουρές- θέλω να αναφέρω και το πρόβλημα του Ενιαίου Ταμείου Ανεξάρτητα Απασχολούμενων, του τομέα Υγειονομικών, του πρώην ΤΣΑΥ στην Πάτ</w:t>
      </w:r>
      <w:r>
        <w:rPr>
          <w:rFonts w:eastAsia="Times New Roman" w:cs="Times New Roman"/>
          <w:szCs w:val="24"/>
        </w:rPr>
        <w:t>ρα.</w:t>
      </w:r>
    </w:p>
    <w:p w14:paraId="5528B06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Ιάσων Φωτήλας καταθέτει για τα Πρακτικά το προαναφερθέν δημοσίευμα,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528B06D"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Παρουσιάζει και αυτό</w:t>
      </w:r>
      <w:r>
        <w:rPr>
          <w:rFonts w:eastAsia="Times New Roman" w:cs="Times New Roman"/>
          <w:szCs w:val="24"/>
        </w:rPr>
        <w:t>,</w:t>
      </w:r>
      <w:r>
        <w:rPr>
          <w:rFonts w:eastAsia="Times New Roman" w:cs="Times New Roman"/>
          <w:szCs w:val="24"/>
        </w:rPr>
        <w:t xml:space="preserve"> κυριολεκτικά εικόνες </w:t>
      </w:r>
      <w:r>
        <w:rPr>
          <w:rFonts w:eastAsia="Times New Roman" w:cs="Times New Roman"/>
          <w:szCs w:val="24"/>
        </w:rPr>
        <w:t>διάλυσης, αφού επανειλημμένα κλείνει τις πόρτες του και δεν εξυπηρετεί τους υγειονομικούς, χωρίς καμμία προηγούμενη ενημέρωση. Ως συνέπεια, όλοι οι υγειονομικοί, όπως ιατροί, φαρμακοποιοί και άλλοι, αδυνατούν να εκδώσουν διάφορα απαραίτητα δημόσια έγγραφα,</w:t>
      </w:r>
      <w:r>
        <w:rPr>
          <w:rFonts w:eastAsia="Times New Roman" w:cs="Times New Roman"/>
          <w:szCs w:val="24"/>
        </w:rPr>
        <w:t xml:space="preserve"> όπως φορολογική ενημερότητα, να ενημερώσουν την ασφαλιστική τους ικανότητα, αλλά και να τακτοποιήσουν συνταξιοδοτικές υποθέσεις. </w:t>
      </w:r>
    </w:p>
    <w:p w14:paraId="5528B06E"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Ανάλογα προβλήματα επισημαίνουν οι δικηγόροι στην Πάτρα, αλλά και πανελλαδικά, με επιστολή τους από τις 6 Μαρτίου 2017. </w:t>
      </w:r>
    </w:p>
    <w:p w14:paraId="5528B06F"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Πρέπ</w:t>
      </w:r>
      <w:r>
        <w:rPr>
          <w:rFonts w:eastAsia="Times New Roman" w:cs="Times New Roman"/>
          <w:szCs w:val="24"/>
        </w:rPr>
        <w:t>ει να μας πείτε, κύριε Υπουργέ, αν υπάρχει κάποια σχετική μελέτη, κάποια πρόβλεψη για τον τρόπο μετάβασης των πρώην ασφαλιστικών ταμείων στον Ενιαίο Φορέα Κοινωνικής Ασφάλισης σε επίπεδο περιφέρειας. Αν υπάρχει, τι προβλέπετε</w:t>
      </w:r>
      <w:r>
        <w:rPr>
          <w:rFonts w:eastAsia="Times New Roman" w:cs="Times New Roman"/>
          <w:szCs w:val="24"/>
        </w:rPr>
        <w:t>,</w:t>
      </w:r>
      <w:r>
        <w:rPr>
          <w:rFonts w:eastAsia="Times New Roman" w:cs="Times New Roman"/>
          <w:szCs w:val="24"/>
        </w:rPr>
        <w:t xml:space="preserve"> ώστε να μην αντιμετωπίζουν σχ</w:t>
      </w:r>
      <w:r>
        <w:rPr>
          <w:rFonts w:eastAsia="Times New Roman" w:cs="Times New Roman"/>
          <w:szCs w:val="24"/>
        </w:rPr>
        <w:t>ετικά προβλήματα οι ελεύθεροι επαγγελματίες στις περιφέρειες της χώρας;</w:t>
      </w:r>
    </w:p>
    <w:p w14:paraId="5528B070"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χάος που προκάλεσε ο κ. </w:t>
      </w:r>
      <w:proofErr w:type="spellStart"/>
      <w:r>
        <w:rPr>
          <w:rFonts w:eastAsia="Times New Roman" w:cs="Times New Roman"/>
          <w:szCs w:val="24"/>
        </w:rPr>
        <w:t>Κατρούγκαλος</w:t>
      </w:r>
      <w:proofErr w:type="spellEnd"/>
      <w:r>
        <w:rPr>
          <w:rFonts w:eastAsia="Times New Roman" w:cs="Times New Roman"/>
          <w:szCs w:val="24"/>
        </w:rPr>
        <w:t xml:space="preserve"> με τον ασφαλιστικό του νόμο και αναδείχθηκε με την επίκαιρη επερώτηση της Νέας Δημοκρατίας</w:t>
      </w:r>
      <w:r>
        <w:rPr>
          <w:rFonts w:eastAsia="Times New Roman" w:cs="Times New Roman"/>
          <w:szCs w:val="24"/>
        </w:rPr>
        <w:t>,</w:t>
      </w:r>
      <w:r>
        <w:rPr>
          <w:rFonts w:eastAsia="Times New Roman" w:cs="Times New Roman"/>
          <w:szCs w:val="24"/>
        </w:rPr>
        <w:t xml:space="preserve"> δεν πέφτει ως κεραυνός</w:t>
      </w:r>
      <w:r>
        <w:rPr>
          <w:rFonts w:eastAsia="Times New Roman" w:cs="Times New Roman"/>
          <w:szCs w:val="24"/>
        </w:rPr>
        <w:t xml:space="preserve"> εν αιθρία. Πάει μαζί με τα στοιχεία της ΕΛΣΤΑΤ</w:t>
      </w:r>
      <w:r>
        <w:rPr>
          <w:rFonts w:eastAsia="Times New Roman" w:cs="Times New Roman"/>
          <w:szCs w:val="24"/>
        </w:rPr>
        <w:t>,</w:t>
      </w:r>
      <w:r>
        <w:rPr>
          <w:rFonts w:eastAsia="Times New Roman" w:cs="Times New Roman"/>
          <w:szCs w:val="24"/>
        </w:rPr>
        <w:t xml:space="preserve"> που δεν γνώριζε ο Πρωθυπουργός, με τη ΔΕΗ που παραπαίει, με την ελεεινή κατάσταση των προσφύγων και μεταναστών στη Μόρια και με το 70% των χρημάτων</w:t>
      </w:r>
      <w:r>
        <w:rPr>
          <w:rFonts w:eastAsia="Times New Roman" w:cs="Times New Roman"/>
          <w:szCs w:val="24"/>
        </w:rPr>
        <w:t>,</w:t>
      </w:r>
      <w:r>
        <w:rPr>
          <w:rFonts w:eastAsia="Times New Roman" w:cs="Times New Roman"/>
          <w:szCs w:val="24"/>
        </w:rPr>
        <w:t xml:space="preserve"> που δόθηκαν από την </w:t>
      </w:r>
      <w:r>
        <w:rPr>
          <w:rFonts w:eastAsia="Times New Roman"/>
          <w:szCs w:val="24"/>
        </w:rPr>
        <w:t>Ευρωπαϊκή Ένωση</w:t>
      </w:r>
      <w:r>
        <w:rPr>
          <w:rFonts w:eastAsia="Times New Roman"/>
          <w:szCs w:val="24"/>
        </w:rPr>
        <w:t>,</w:t>
      </w:r>
      <w:r>
        <w:rPr>
          <w:rFonts w:eastAsia="Times New Roman"/>
          <w:szCs w:val="24"/>
        </w:rPr>
        <w:t xml:space="preserve"> </w:t>
      </w:r>
      <w:r>
        <w:rPr>
          <w:rFonts w:eastAsia="Times New Roman" w:cs="Times New Roman"/>
          <w:szCs w:val="24"/>
        </w:rPr>
        <w:t xml:space="preserve">να μη γνωρίζουμε πού </w:t>
      </w:r>
      <w:r>
        <w:rPr>
          <w:rFonts w:eastAsia="Times New Roman" w:cs="Times New Roman"/>
          <w:szCs w:val="24"/>
        </w:rPr>
        <w:t xml:space="preserve">έχουν πάει. Πάει παρέα με τα «θαύματα» του κ. </w:t>
      </w:r>
      <w:proofErr w:type="spellStart"/>
      <w:r>
        <w:rPr>
          <w:rFonts w:eastAsia="Times New Roman" w:cs="Times New Roman"/>
          <w:szCs w:val="24"/>
        </w:rPr>
        <w:t>Φλαμπουράρη</w:t>
      </w:r>
      <w:proofErr w:type="spellEnd"/>
      <w:r>
        <w:rPr>
          <w:rFonts w:eastAsia="Times New Roman" w:cs="Times New Roman"/>
          <w:szCs w:val="24"/>
        </w:rPr>
        <w:t xml:space="preserve"> και με την τραγική κατάσταση στην </w:t>
      </w:r>
      <w:r>
        <w:rPr>
          <w:rFonts w:eastAsia="Times New Roman" w:cs="Times New Roman"/>
          <w:szCs w:val="24"/>
        </w:rPr>
        <w:t xml:space="preserve">υγεία </w:t>
      </w:r>
      <w:r>
        <w:rPr>
          <w:rFonts w:eastAsia="Times New Roman" w:cs="Times New Roman"/>
          <w:szCs w:val="24"/>
        </w:rPr>
        <w:t xml:space="preserve">του κ. </w:t>
      </w:r>
      <w:proofErr w:type="spellStart"/>
      <w:r>
        <w:rPr>
          <w:rFonts w:eastAsia="Times New Roman" w:cs="Times New Roman"/>
          <w:szCs w:val="24"/>
        </w:rPr>
        <w:t>Πολάκη</w:t>
      </w:r>
      <w:proofErr w:type="spellEnd"/>
      <w:r>
        <w:rPr>
          <w:rFonts w:eastAsia="Times New Roman" w:cs="Times New Roman"/>
          <w:szCs w:val="24"/>
        </w:rPr>
        <w:t xml:space="preserve">. </w:t>
      </w:r>
    </w:p>
    <w:p w14:paraId="5528B071"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Όλα αποκαλύπτουν μια πρωτοφανή ανικανότητα διακυβέρνησης και διοίκησης, που τρομάζει τους πολίτες. Ειδικά για το ασφαλιστικό</w:t>
      </w:r>
      <w:r>
        <w:rPr>
          <w:rFonts w:eastAsia="Times New Roman" w:cs="Times New Roman"/>
          <w:szCs w:val="24"/>
        </w:rPr>
        <w:t>,</w:t>
      </w:r>
      <w:r>
        <w:rPr>
          <w:rFonts w:eastAsia="Times New Roman" w:cs="Times New Roman"/>
          <w:szCs w:val="24"/>
        </w:rPr>
        <w:t xml:space="preserve"> τα πρώτα στοιχεί</w:t>
      </w:r>
      <w:r>
        <w:rPr>
          <w:rFonts w:eastAsia="Times New Roman" w:cs="Times New Roman"/>
          <w:szCs w:val="24"/>
        </w:rPr>
        <w:t>α που δημοσιεύτηκαν για τον νέο ΕΦΚΑ του Μαΐου του 2016, σε σχέση με τον Απρίλιο του 2016, είναι εντυπωσιακά αρνητικά και αποθαρρυντικά</w:t>
      </w:r>
      <w:r>
        <w:rPr>
          <w:rFonts w:eastAsia="Times New Roman" w:cs="Times New Roman"/>
          <w:szCs w:val="24"/>
        </w:rPr>
        <w:t>,</w:t>
      </w:r>
      <w:r>
        <w:rPr>
          <w:rFonts w:eastAsia="Times New Roman" w:cs="Times New Roman"/>
          <w:szCs w:val="24"/>
        </w:rPr>
        <w:t xml:space="preserve"> για το μέλλον της κοινωνικής ασφάλισης</w:t>
      </w:r>
      <w:r>
        <w:rPr>
          <w:rFonts w:eastAsia="Times New Roman" w:cs="Times New Roman"/>
          <w:szCs w:val="24"/>
        </w:rPr>
        <w:t>,</w:t>
      </w:r>
      <w:r>
        <w:rPr>
          <w:rFonts w:eastAsia="Times New Roman" w:cs="Times New Roman"/>
          <w:szCs w:val="24"/>
        </w:rPr>
        <w:t xml:space="preserve"> αλλά και της κοινωνικής συνοχής στη χώρα μας. </w:t>
      </w:r>
    </w:p>
    <w:p w14:paraId="5528B072"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Ενώ τα προηγούμενα χρόνια για τη</w:t>
      </w:r>
      <w:r>
        <w:rPr>
          <w:rFonts w:eastAsia="Times New Roman" w:cs="Times New Roman"/>
          <w:szCs w:val="24"/>
        </w:rPr>
        <w:t>ν πληρωμή της σύνταξης ενός συνταξιούχου αρκούσαν οι εισφορές από τέσσερις εργαζόμενους, πλέον</w:t>
      </w:r>
      <w:r>
        <w:rPr>
          <w:rFonts w:eastAsia="Times New Roman" w:cs="Times New Roman"/>
          <w:szCs w:val="24"/>
        </w:rPr>
        <w:t>,</w:t>
      </w:r>
      <w:r>
        <w:rPr>
          <w:rFonts w:eastAsia="Times New Roman" w:cs="Times New Roman"/>
          <w:szCs w:val="24"/>
        </w:rPr>
        <w:t xml:space="preserve"> λόγω της συρρίκνωσης των εισοδημάτων από την απασχόληση, παράλληλα με την επικράτηση των ευέλικτων μορφών απασχόλησης, θα πρέπει να πληρώσουν δέκα εργαζόμενοι. Με τον ρυθμό αυτό</w:t>
      </w:r>
      <w:r>
        <w:rPr>
          <w:rFonts w:eastAsia="Times New Roman" w:cs="Times New Roman"/>
          <w:szCs w:val="24"/>
        </w:rPr>
        <w:t>,</w:t>
      </w:r>
      <w:r>
        <w:rPr>
          <w:rFonts w:eastAsia="Times New Roman" w:cs="Times New Roman"/>
          <w:szCs w:val="24"/>
        </w:rPr>
        <w:t xml:space="preserve"> το 2055 εκτιμάται ότι ο λογαριασμός που βγαίνει είναι τρομακτικός, αφού θα χ</w:t>
      </w:r>
      <w:r>
        <w:rPr>
          <w:rFonts w:eastAsia="Times New Roman" w:cs="Times New Roman"/>
          <w:szCs w:val="24"/>
        </w:rPr>
        <w:t>αθούν εισφορές ύψους 65,6 δισεκατομμυρίων ευρώ.</w:t>
      </w:r>
    </w:p>
    <w:p w14:paraId="5528B073"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Ναι, το κατάφερε και αυτό η Κυβέρνηση της «πρώτη φορά </w:t>
      </w:r>
      <w:proofErr w:type="spellStart"/>
      <w:r>
        <w:rPr>
          <w:rFonts w:eastAsia="Times New Roman" w:cs="Times New Roman"/>
          <w:szCs w:val="24"/>
        </w:rPr>
        <w:t>α</w:t>
      </w:r>
      <w:r>
        <w:rPr>
          <w:rFonts w:eastAsia="Times New Roman" w:cs="Times New Roman"/>
          <w:szCs w:val="24"/>
        </w:rPr>
        <w:t>ριστεράς</w:t>
      </w:r>
      <w:proofErr w:type="spellEnd"/>
      <w:r>
        <w:rPr>
          <w:rFonts w:eastAsia="Times New Roman" w:cs="Times New Roman"/>
          <w:szCs w:val="24"/>
        </w:rPr>
        <w:t xml:space="preserve">», οι ευέλικτες μορφές εργασίας να υπερβαίνουν τις μόνιμες και οι μισθοί στον ιδιωτικό τομέα να μειώνονται περισσότερο! </w:t>
      </w:r>
    </w:p>
    <w:p w14:paraId="5528B074"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Το έχουμε πει πολλές φορ</w:t>
      </w:r>
      <w:r>
        <w:rPr>
          <w:rFonts w:eastAsia="Times New Roman" w:cs="Times New Roman"/>
          <w:szCs w:val="24"/>
        </w:rPr>
        <w:t>ές ως Νέα Δημοκρατία, είναι ζήτημα επιβίωσης του έθνους η απαλλαγή από την Κυβέρνηση ΣΥΡΙΖΑ-ΑΝΕΛ! Χρειάζεται μια νέα κυβέρνηση της Νέας Δημοκρατίας με Πρωθυπουργό τον Κυριάκο Μητσοτάκη, που θα κάνει εκείνες τις μεταρρυθμίσεις και στο φορολογικό, ώστε να δο</w:t>
      </w:r>
      <w:r>
        <w:rPr>
          <w:rFonts w:eastAsia="Times New Roman" w:cs="Times New Roman"/>
          <w:szCs w:val="24"/>
        </w:rPr>
        <w:t xml:space="preserve">θεί μια νέα προοπτική για τους πολίτες. </w:t>
      </w:r>
    </w:p>
    <w:p w14:paraId="5528B075"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528B076" w14:textId="77777777" w:rsidR="00D67C45" w:rsidRDefault="00A23C64">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28B077"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Κυρίες και κύριοι συνάδελφοι, πριν να δώσω τον λόγο στον κύριο Υπουργό -συμπληρωματικά με την ανακοίνωση που ακο</w:t>
      </w:r>
      <w:r>
        <w:rPr>
          <w:rFonts w:eastAsia="Times New Roman"/>
          <w:szCs w:val="24"/>
        </w:rPr>
        <w:t>ύσατε πριν από λίγο- έχω να ανακοινώσω στο Σώμα</w:t>
      </w:r>
      <w:r>
        <w:rPr>
          <w:rFonts w:eastAsia="Times New Roman"/>
          <w:szCs w:val="24"/>
        </w:rPr>
        <w:t xml:space="preserve"> την εξής πρότασης με </w:t>
      </w:r>
      <w:r>
        <w:rPr>
          <w:rFonts w:eastAsia="Times New Roman"/>
          <w:szCs w:val="24"/>
        </w:rPr>
        <w:t xml:space="preserve">ημερομηνία 10-3-2017: </w:t>
      </w:r>
    </w:p>
    <w:p w14:paraId="5528B078" w14:textId="77777777" w:rsidR="00D67C45" w:rsidRDefault="00A23C64">
      <w:pPr>
        <w:spacing w:line="600" w:lineRule="auto"/>
        <w:ind w:firstLine="720"/>
        <w:contextualSpacing/>
        <w:jc w:val="both"/>
        <w:rPr>
          <w:rFonts w:eastAsia="Times New Roman"/>
          <w:szCs w:val="24"/>
        </w:rPr>
      </w:pPr>
      <w:r>
        <w:rPr>
          <w:rFonts w:eastAsia="Times New Roman"/>
          <w:szCs w:val="24"/>
        </w:rPr>
        <w:t>«</w:t>
      </w:r>
      <w:r>
        <w:rPr>
          <w:rFonts w:eastAsia="Times New Roman"/>
          <w:szCs w:val="24"/>
        </w:rPr>
        <w:t xml:space="preserve">Ο Πρωθυπουργός και Πρόεδρος της Κοινοβουλευτικής Ομάδας του ΣΥΡΙΖΑ κ. Αλέξης Τσίπρας και </w:t>
      </w:r>
      <w:proofErr w:type="spellStart"/>
      <w:r>
        <w:rPr>
          <w:rFonts w:eastAsia="Times New Roman"/>
          <w:szCs w:val="24"/>
        </w:rPr>
        <w:t>εκατόν</w:t>
      </w:r>
      <w:proofErr w:type="spellEnd"/>
      <w:r>
        <w:rPr>
          <w:rFonts w:eastAsia="Times New Roman"/>
          <w:szCs w:val="24"/>
        </w:rPr>
        <w:t xml:space="preserve"> σαράντα τρεις Βουλευτές του κόμματός του και ο Πρόεδρος της Κοινοβο</w:t>
      </w:r>
      <w:r>
        <w:rPr>
          <w:rFonts w:eastAsia="Times New Roman"/>
          <w:szCs w:val="24"/>
        </w:rPr>
        <w:t xml:space="preserve">υλευτικής Ομάδας των ΑΝΕΛ κ. Παναγιώτης (Πάνος) Καμμένος και οκτώ Βουλευτές του κόμματός του κατέθεσαν πρόταση σύστασης </w:t>
      </w:r>
      <w:r>
        <w:rPr>
          <w:rFonts w:eastAsia="Times New Roman"/>
          <w:szCs w:val="24"/>
        </w:rPr>
        <w:lastRenderedPageBreak/>
        <w:t>Ειδικής Κοινοβουλευτικής Επιτροπής για τη διενέργεια προκαταρκτικής εξέτασης, κατά το άρθρο 86 παρ</w:t>
      </w:r>
      <w:r>
        <w:rPr>
          <w:rFonts w:eastAsia="Times New Roman"/>
          <w:szCs w:val="24"/>
        </w:rPr>
        <w:t>άγραφος</w:t>
      </w:r>
      <w:r>
        <w:rPr>
          <w:rFonts w:eastAsia="Times New Roman"/>
          <w:szCs w:val="24"/>
        </w:rPr>
        <w:t xml:space="preserve"> 3 του Συντάγματος, τα άρθρα 15</w:t>
      </w:r>
      <w:r>
        <w:rPr>
          <w:rFonts w:eastAsia="Times New Roman"/>
          <w:szCs w:val="24"/>
        </w:rPr>
        <w:t>3 και επόμενα του Κανονισμού της Βουλής και το άρθρο 5 του ν.3126/2003 «Ποινική ευθύνη των Υπουργών» για την ενδεχόμενη τέλεση των αδικημάτων, όπως αναφέρονται στην κατατεθείσα πρόταση και όπως προκύπτουν από τα αναφερόμενα στην πρόταση έγγραφα των Υπουργώ</w:t>
      </w:r>
      <w:r>
        <w:rPr>
          <w:rFonts w:eastAsia="Times New Roman"/>
          <w:szCs w:val="24"/>
        </w:rPr>
        <w:t>ν Δικαιοσύνης, Διαφάνειας και Ανθρωπίνων Δικαιωμάτων, κατά του πρώην Υπουργού κ. Ιωάννη Παπαντωνίου</w:t>
      </w:r>
      <w:r>
        <w:rPr>
          <w:rFonts w:eastAsia="Times New Roman"/>
          <w:szCs w:val="24"/>
        </w:rPr>
        <w:t>»</w:t>
      </w:r>
      <w:r>
        <w:rPr>
          <w:rFonts w:eastAsia="Times New Roman"/>
          <w:szCs w:val="24"/>
        </w:rPr>
        <w:t xml:space="preserve">. </w:t>
      </w:r>
    </w:p>
    <w:p w14:paraId="5528B079"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 xml:space="preserve">παραπάνω </w:t>
      </w:r>
      <w:r>
        <w:rPr>
          <w:rFonts w:eastAsia="Times New Roman"/>
          <w:szCs w:val="24"/>
        </w:rPr>
        <w:t xml:space="preserve">πρόταση </w:t>
      </w:r>
      <w:r>
        <w:rPr>
          <w:rFonts w:eastAsia="Times New Roman"/>
          <w:szCs w:val="24"/>
        </w:rPr>
        <w:t xml:space="preserve">θα καταχωριστεί </w:t>
      </w:r>
      <w:r>
        <w:rPr>
          <w:rFonts w:eastAsia="Times New Roman"/>
          <w:szCs w:val="24"/>
        </w:rPr>
        <w:t xml:space="preserve">στα Πρακτικά της σημερινής συνεδρίασης, θα διανεμηθεί στους Βουλευτές και θα οριστεί συζήτηση με </w:t>
      </w:r>
      <w:r>
        <w:rPr>
          <w:rFonts w:eastAsia="Times New Roman"/>
          <w:szCs w:val="24"/>
        </w:rPr>
        <w:t>ειδική ημερήσια διάτα</w:t>
      </w:r>
      <w:r>
        <w:rPr>
          <w:rFonts w:eastAsia="Times New Roman"/>
          <w:szCs w:val="24"/>
        </w:rPr>
        <w:t>ξη</w:t>
      </w:r>
      <w:r>
        <w:rPr>
          <w:rFonts w:eastAsia="Times New Roman"/>
          <w:szCs w:val="24"/>
        </w:rPr>
        <w:t xml:space="preserve">. Αυτό το λέω συμπληρωματικά προς ό,τι είπα προηγουμένως. </w:t>
      </w:r>
    </w:p>
    <w:p w14:paraId="5528B07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(Η προαναφερθείσα πρόταση </w:t>
      </w:r>
      <w:r>
        <w:rPr>
          <w:rFonts w:eastAsia="Times New Roman"/>
          <w:szCs w:val="24"/>
        </w:rPr>
        <w:t xml:space="preserve">καταχωρίζεται στα Πρακτικά και </w:t>
      </w:r>
      <w:r>
        <w:rPr>
          <w:rFonts w:eastAsia="Times New Roman"/>
          <w:szCs w:val="24"/>
        </w:rPr>
        <w:t>έχει ως εξής:</w:t>
      </w:r>
    </w:p>
    <w:p w14:paraId="5528B07B"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(αλλαγή </w:t>
      </w:r>
      <w:proofErr w:type="spellStart"/>
      <w:r>
        <w:rPr>
          <w:rFonts w:eastAsia="Times New Roman"/>
          <w:szCs w:val="24"/>
        </w:rPr>
        <w:t>σελ</w:t>
      </w:r>
      <w:proofErr w:type="spellEnd"/>
      <w:r>
        <w:rPr>
          <w:rFonts w:eastAsia="Times New Roman"/>
          <w:szCs w:val="24"/>
        </w:rPr>
        <w:t>)</w:t>
      </w:r>
    </w:p>
    <w:p w14:paraId="5528B07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(να μπουν οι </w:t>
      </w:r>
      <w:proofErr w:type="spellStart"/>
      <w:r>
        <w:rPr>
          <w:rFonts w:eastAsia="Times New Roman"/>
          <w:szCs w:val="24"/>
        </w:rPr>
        <w:t>σελ</w:t>
      </w:r>
      <w:proofErr w:type="spellEnd"/>
      <w:r>
        <w:rPr>
          <w:rFonts w:eastAsia="Times New Roman"/>
          <w:szCs w:val="24"/>
        </w:rPr>
        <w:t xml:space="preserve"> 79-104)</w:t>
      </w:r>
    </w:p>
    <w:p w14:paraId="5528B07D"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(αλλαγή </w:t>
      </w:r>
      <w:proofErr w:type="spellStart"/>
      <w:r>
        <w:rPr>
          <w:rFonts w:eastAsia="Times New Roman"/>
          <w:szCs w:val="24"/>
        </w:rPr>
        <w:t>σελ</w:t>
      </w:r>
      <w:proofErr w:type="spellEnd"/>
      <w:r>
        <w:rPr>
          <w:rFonts w:eastAsia="Times New Roman"/>
          <w:szCs w:val="24"/>
        </w:rPr>
        <w:t>)</w:t>
      </w:r>
    </w:p>
    <w:p w14:paraId="5528B07E"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Τον λόγο έχει τώρα ο κύριος Υπουργός. </w:t>
      </w:r>
      <w:r>
        <w:rPr>
          <w:rFonts w:eastAsia="Times New Roman"/>
          <w:szCs w:val="24"/>
        </w:rPr>
        <w:t>Θέλω να σας ενημερώσω ότι συνολικά</w:t>
      </w:r>
      <w:r>
        <w:rPr>
          <w:rFonts w:eastAsia="Times New Roman"/>
          <w:szCs w:val="24"/>
        </w:rPr>
        <w:t>,</w:t>
      </w:r>
      <w:r>
        <w:rPr>
          <w:rFonts w:eastAsia="Times New Roman"/>
          <w:szCs w:val="24"/>
        </w:rPr>
        <w:t xml:space="preserve"> με την </w:t>
      </w:r>
      <w:proofErr w:type="spellStart"/>
      <w:r>
        <w:rPr>
          <w:rFonts w:eastAsia="Times New Roman"/>
          <w:szCs w:val="24"/>
        </w:rPr>
        <w:t>τριτολογία</w:t>
      </w:r>
      <w:proofErr w:type="spellEnd"/>
      <w:r>
        <w:rPr>
          <w:rFonts w:eastAsia="Times New Roman"/>
          <w:szCs w:val="24"/>
        </w:rPr>
        <w:t xml:space="preserve"> </w:t>
      </w:r>
      <w:r>
        <w:rPr>
          <w:rFonts w:eastAsia="Times New Roman"/>
          <w:szCs w:val="24"/>
        </w:rPr>
        <w:t>σας,</w:t>
      </w:r>
      <w:r>
        <w:rPr>
          <w:rFonts w:eastAsia="Times New Roman"/>
          <w:szCs w:val="24"/>
        </w:rPr>
        <w:t xml:space="preserve"> έχετε τριάντα πέντε λεπτά. Η </w:t>
      </w:r>
      <w:proofErr w:type="spellStart"/>
      <w:r>
        <w:rPr>
          <w:rFonts w:eastAsia="Times New Roman"/>
          <w:szCs w:val="24"/>
        </w:rPr>
        <w:t>πρωτολογία</w:t>
      </w:r>
      <w:proofErr w:type="spellEnd"/>
      <w:r>
        <w:rPr>
          <w:rFonts w:eastAsia="Times New Roman"/>
          <w:szCs w:val="24"/>
        </w:rPr>
        <w:t xml:space="preserve"> σας είναι είκοσι λεπτά. Αν χρειαστείτε χρόνο παραπάνω, θα τον έχετε και εσείς, όπως και όλοι. </w:t>
      </w:r>
    </w:p>
    <w:p w14:paraId="5528B07F" w14:textId="77777777" w:rsidR="00D67C45" w:rsidRDefault="00A23C64">
      <w:pPr>
        <w:spacing w:line="600" w:lineRule="auto"/>
        <w:ind w:firstLine="720"/>
        <w:contextualSpacing/>
        <w:jc w:val="both"/>
        <w:rPr>
          <w:rFonts w:eastAsia="Times New Roman" w:cs="Times New Roman"/>
          <w:szCs w:val="24"/>
        </w:rPr>
      </w:pPr>
      <w:r>
        <w:rPr>
          <w:rFonts w:eastAsia="Times New Roman"/>
          <w:szCs w:val="24"/>
        </w:rPr>
        <w:t xml:space="preserve">Ορίστε, κύριε Υπουργέ, έχετε τον λόγο. </w:t>
      </w:r>
    </w:p>
    <w:p w14:paraId="5528B080"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w:t>
      </w:r>
      <w:r>
        <w:rPr>
          <w:rFonts w:eastAsia="Times New Roman"/>
          <w:b/>
          <w:szCs w:val="24"/>
        </w:rPr>
        <w:t xml:space="preserve"> (Υφυπουργός Εργασίας, Κοινωνικής Ασφάλισης και Κοινωνικής Αλληλεγγύης): </w:t>
      </w:r>
      <w:r>
        <w:rPr>
          <w:rFonts w:eastAsia="Times New Roman"/>
          <w:szCs w:val="24"/>
        </w:rPr>
        <w:t>Ευχαριστώ πολύ, κύριε Πρόεδρε.</w:t>
      </w:r>
    </w:p>
    <w:p w14:paraId="5528B08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Όπως </w:t>
      </w:r>
      <w:r>
        <w:rPr>
          <w:rFonts w:eastAsia="Times New Roman"/>
          <w:szCs w:val="24"/>
        </w:rPr>
        <w:t>είπα</w:t>
      </w:r>
      <w:r>
        <w:rPr>
          <w:rFonts w:eastAsia="Times New Roman"/>
          <w:szCs w:val="24"/>
        </w:rPr>
        <w:t xml:space="preserve"> και νωρίτερα, αποτελεί εξαιρετικής σημασίας θέμα η οποιαδήποτε συζήτηση γίνεται για την κοινωνική ασφάλιση στις συνθήκες που διατρέχει η χώρα.</w:t>
      </w:r>
      <w:r>
        <w:rPr>
          <w:rFonts w:eastAsia="Times New Roman"/>
          <w:szCs w:val="24"/>
        </w:rPr>
        <w:t xml:space="preserve"> Και θα περίμενα πραγματικά, έστω και τώρα, καθυστερημένα, να ακούσω ουσιαστικές προτάσεις και σκέψεις των επερωτώντων Βουλευτών. </w:t>
      </w:r>
    </w:p>
    <w:p w14:paraId="5528B082" w14:textId="77777777" w:rsidR="00D67C45" w:rsidRDefault="00A23C64">
      <w:pPr>
        <w:spacing w:line="600" w:lineRule="auto"/>
        <w:ind w:firstLine="720"/>
        <w:contextualSpacing/>
        <w:jc w:val="both"/>
        <w:rPr>
          <w:rFonts w:eastAsia="Times New Roman"/>
          <w:szCs w:val="24"/>
        </w:rPr>
      </w:pPr>
      <w:r>
        <w:rPr>
          <w:rFonts w:eastAsia="Times New Roman"/>
          <w:szCs w:val="24"/>
        </w:rPr>
        <w:t>Η Νέα Δημοκρατία</w:t>
      </w:r>
      <w:r>
        <w:rPr>
          <w:rFonts w:eastAsia="Times New Roman"/>
          <w:szCs w:val="24"/>
        </w:rPr>
        <w:t>,</w:t>
      </w:r>
      <w:r>
        <w:rPr>
          <w:rFonts w:eastAsia="Times New Roman"/>
          <w:szCs w:val="24"/>
        </w:rPr>
        <w:t xml:space="preserve"> που έχει ως μότο σταθερό την αρχή «</w:t>
      </w:r>
      <w:proofErr w:type="spellStart"/>
      <w:r>
        <w:rPr>
          <w:rFonts w:eastAsia="Times New Roman"/>
          <w:szCs w:val="24"/>
          <w:lang w:val="en-US"/>
        </w:rPr>
        <w:t>pacta</w:t>
      </w:r>
      <w:proofErr w:type="spellEnd"/>
      <w:r>
        <w:rPr>
          <w:rFonts w:eastAsia="Times New Roman"/>
          <w:szCs w:val="24"/>
        </w:rPr>
        <w:t xml:space="preserve"> </w:t>
      </w:r>
      <w:proofErr w:type="spellStart"/>
      <w:r>
        <w:rPr>
          <w:rFonts w:eastAsia="Times New Roman"/>
          <w:szCs w:val="24"/>
          <w:lang w:val="en-US"/>
        </w:rPr>
        <w:t>sunt</w:t>
      </w:r>
      <w:proofErr w:type="spellEnd"/>
      <w:r>
        <w:rPr>
          <w:rFonts w:eastAsia="Times New Roman"/>
          <w:szCs w:val="24"/>
        </w:rPr>
        <w:t xml:space="preserve"> </w:t>
      </w:r>
      <w:proofErr w:type="spellStart"/>
      <w:r>
        <w:rPr>
          <w:rFonts w:eastAsia="Times New Roman"/>
          <w:szCs w:val="24"/>
          <w:lang w:val="en-US"/>
        </w:rPr>
        <w:t>servanda</w:t>
      </w:r>
      <w:proofErr w:type="spellEnd"/>
      <w:r>
        <w:rPr>
          <w:rFonts w:eastAsia="Times New Roman"/>
          <w:szCs w:val="24"/>
        </w:rPr>
        <w:t xml:space="preserve">» </w:t>
      </w:r>
      <w:proofErr w:type="spellStart"/>
      <w:r>
        <w:rPr>
          <w:rFonts w:eastAsia="Times New Roman"/>
          <w:szCs w:val="24"/>
        </w:rPr>
        <w:t>αφίσταται</w:t>
      </w:r>
      <w:proofErr w:type="spellEnd"/>
      <w:r>
        <w:rPr>
          <w:rFonts w:eastAsia="Times New Roman"/>
          <w:szCs w:val="24"/>
        </w:rPr>
        <w:t xml:space="preserve"> και πάλι των ευθυνών που ανέλαβε με την </w:t>
      </w:r>
      <w:r>
        <w:rPr>
          <w:rFonts w:eastAsia="Times New Roman"/>
          <w:szCs w:val="24"/>
        </w:rPr>
        <w:t>υπερψήφιση του ν.4336 του Αυγούστου 2015, καθώς από εκείνη τη χρονική στιγμή και μετά δεν κάνει τίποτε άλλο από το να δημιουργεί ένα κλίμα φόβου και ανασφάλειας στην ελληνική κοινωνία.</w:t>
      </w:r>
    </w:p>
    <w:p w14:paraId="5528B083"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Καμ</w:t>
      </w:r>
      <w:r>
        <w:rPr>
          <w:rFonts w:eastAsia="Times New Roman"/>
          <w:szCs w:val="24"/>
        </w:rPr>
        <w:t>μ</w:t>
      </w:r>
      <w:r>
        <w:rPr>
          <w:rFonts w:eastAsia="Times New Roman"/>
          <w:szCs w:val="24"/>
        </w:rPr>
        <w:t>ία πρόταση δεν ακούσαμε, παρά μόνο ότι η Κυβέρνηση πρέπει να φύγει</w:t>
      </w:r>
      <w:r>
        <w:rPr>
          <w:rFonts w:eastAsia="Times New Roman"/>
          <w:szCs w:val="24"/>
        </w:rPr>
        <w:t>,</w:t>
      </w:r>
      <w:r>
        <w:rPr>
          <w:rFonts w:eastAsia="Times New Roman"/>
          <w:szCs w:val="24"/>
        </w:rPr>
        <w:t xml:space="preserve"> για να έρθει η Νέα Δημοκρατία. Να γίνει τι, δηλαδή, αφού έρθει η Νέα Δημοκρατία; Να παραμένουν τα εφάπαξ απλήρωτα από τον Σεπτέμβρη του 2013; Πόσα χρόνια, δηλαδή, θα έπρεπε να περάσουν; Να παραμένουν σωρευμένες οι απαιτήσεις των συνταξιούχων να λάβουν ορι</w:t>
      </w:r>
      <w:r>
        <w:rPr>
          <w:rFonts w:eastAsia="Times New Roman"/>
          <w:szCs w:val="24"/>
        </w:rPr>
        <w:t>στική σύνταξη και θα έπρεπε εμείς να έρθουμε για να αρχίσουμε να δίνουμε συντάξεις και να ολοκληρώσουμε την καταβολή τους μέσα στο 2017;</w:t>
      </w:r>
    </w:p>
    <w:p w14:paraId="5528B084"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Τι λέτε; Ενενήντα χιλιάδες αιτήσεις έχετε, κύριε Υφυπουργέ…</w:t>
      </w:r>
    </w:p>
    <w:p w14:paraId="5528B085"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Μ</w:t>
      </w:r>
      <w:r>
        <w:rPr>
          <w:rFonts w:eastAsia="Times New Roman"/>
          <w:szCs w:val="24"/>
        </w:rPr>
        <w:t>πουκώρο</w:t>
      </w:r>
      <w:proofErr w:type="spellEnd"/>
      <w:r>
        <w:rPr>
          <w:rFonts w:eastAsia="Times New Roman"/>
          <w:szCs w:val="24"/>
        </w:rPr>
        <w:t xml:space="preserve">, μη διακόπτετε. </w:t>
      </w:r>
    </w:p>
    <w:p w14:paraId="5528B086"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Δεν γράφεται τίποτα στα Πρακτικά από αυτά που λέτε ούτως ή άλλως. </w:t>
      </w:r>
    </w:p>
    <w:p w14:paraId="5528B087"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b/>
          <w:szCs w:val="24"/>
        </w:rPr>
        <w:t xml:space="preserve"> </w:t>
      </w:r>
      <w:r>
        <w:rPr>
          <w:rFonts w:eastAsia="Times New Roman"/>
          <w:szCs w:val="24"/>
        </w:rPr>
        <w:t>…</w:t>
      </w:r>
    </w:p>
    <w:p w14:paraId="5528B088"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Μπουκώρο</w:t>
      </w:r>
      <w:proofErr w:type="spellEnd"/>
      <w:r>
        <w:rPr>
          <w:rFonts w:eastAsia="Times New Roman"/>
          <w:szCs w:val="24"/>
        </w:rPr>
        <w:t xml:space="preserve">, δεν </w:t>
      </w:r>
      <w:proofErr w:type="spellStart"/>
      <w:r>
        <w:rPr>
          <w:rFonts w:eastAsia="Times New Roman"/>
          <w:szCs w:val="24"/>
        </w:rPr>
        <w:t>διεκόπη</w:t>
      </w:r>
      <w:proofErr w:type="spellEnd"/>
      <w:r>
        <w:rPr>
          <w:rFonts w:eastAsia="Times New Roman"/>
          <w:szCs w:val="24"/>
        </w:rPr>
        <w:t>…</w:t>
      </w:r>
    </w:p>
    <w:p w14:paraId="5528B089"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b/>
          <w:szCs w:val="24"/>
        </w:rPr>
        <w:t xml:space="preserve"> </w:t>
      </w:r>
      <w:r>
        <w:rPr>
          <w:rFonts w:eastAsia="Times New Roman"/>
          <w:szCs w:val="24"/>
        </w:rPr>
        <w:t>…</w:t>
      </w:r>
    </w:p>
    <w:p w14:paraId="5528B08A"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Μπουκώρο</w:t>
      </w:r>
      <w:proofErr w:type="spellEnd"/>
      <w:r>
        <w:rPr>
          <w:rFonts w:eastAsia="Times New Roman"/>
          <w:szCs w:val="24"/>
        </w:rPr>
        <w:t xml:space="preserve">, με ακούτε; </w:t>
      </w:r>
      <w:r>
        <w:rPr>
          <w:rFonts w:eastAsia="Times New Roman"/>
          <w:szCs w:val="24"/>
        </w:rPr>
        <w:t xml:space="preserve">Με βλέπετε ότι είμαι στο Προεδρείο; </w:t>
      </w:r>
    </w:p>
    <w:p w14:paraId="5528B08B"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Με </w:t>
      </w:r>
      <w:proofErr w:type="spellStart"/>
      <w:r>
        <w:rPr>
          <w:rFonts w:eastAsia="Times New Roman"/>
          <w:szCs w:val="24"/>
        </w:rPr>
        <w:t>συγχωρείτε</w:t>
      </w:r>
      <w:proofErr w:type="spellEnd"/>
      <w:r>
        <w:rPr>
          <w:rFonts w:eastAsia="Times New Roman"/>
          <w:szCs w:val="24"/>
        </w:rPr>
        <w:t>! Κατ’ αρχάς δεν ξέρετε ότι δεν καταγράφεται τίποτα από τις διακοπές που γίνονται</w:t>
      </w:r>
      <w:r>
        <w:rPr>
          <w:rFonts w:eastAsia="Times New Roman"/>
          <w:szCs w:val="24"/>
        </w:rPr>
        <w:t>,</w:t>
      </w:r>
      <w:r>
        <w:rPr>
          <w:rFonts w:eastAsia="Times New Roman"/>
          <w:szCs w:val="24"/>
        </w:rPr>
        <w:t xml:space="preserve"> όχι μόνο από εσάς, αλλά από τον οποιονδήποτε χωρίς μικρόφωνο; </w:t>
      </w:r>
    </w:p>
    <w:p w14:paraId="5528B08C"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b/>
          <w:szCs w:val="24"/>
        </w:rPr>
        <w:t xml:space="preserve"> </w:t>
      </w:r>
      <w:r>
        <w:rPr>
          <w:rFonts w:eastAsia="Times New Roman"/>
          <w:szCs w:val="24"/>
        </w:rPr>
        <w:t>…</w:t>
      </w:r>
    </w:p>
    <w:p w14:paraId="5528B08D"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w:t>
      </w:r>
      <w:proofErr w:type="spellStart"/>
      <w:r>
        <w:rPr>
          <w:rFonts w:eastAsia="Times New Roman"/>
          <w:szCs w:val="24"/>
        </w:rPr>
        <w:t>Μπουκώρο</w:t>
      </w:r>
      <w:proofErr w:type="spellEnd"/>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θα αναγκαστώ να…</w:t>
      </w:r>
    </w:p>
    <w:p w14:paraId="5528B08E"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b/>
          <w:szCs w:val="24"/>
        </w:rPr>
        <w:t xml:space="preserve"> </w:t>
      </w:r>
      <w:r>
        <w:rPr>
          <w:rFonts w:eastAsia="Times New Roman"/>
          <w:szCs w:val="24"/>
        </w:rPr>
        <w:t>…</w:t>
      </w:r>
    </w:p>
    <w:p w14:paraId="5528B08F"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παρακαλώ! Δεν διέκοψε κανείς τους ομιλητές της Νέας Δημοκρατίας. Ο Κοινοβουλευτικός Εκπρόσωπος του κόμματός σας θα τα σημειώσει αυτά και θα απαντήσει.</w:t>
      </w:r>
    </w:p>
    <w:p w14:paraId="5528B090" w14:textId="77777777" w:rsidR="00D67C45" w:rsidRDefault="00A23C64">
      <w:pPr>
        <w:spacing w:line="600" w:lineRule="auto"/>
        <w:ind w:firstLine="720"/>
        <w:contextualSpacing/>
        <w:jc w:val="both"/>
        <w:rPr>
          <w:rFonts w:eastAsia="Times New Roman"/>
          <w:szCs w:val="24"/>
        </w:rPr>
      </w:pPr>
      <w:r>
        <w:rPr>
          <w:rFonts w:eastAsia="Times New Roman"/>
          <w:szCs w:val="24"/>
        </w:rPr>
        <w:t>Ορίστ</w:t>
      </w:r>
      <w:r>
        <w:rPr>
          <w:rFonts w:eastAsia="Times New Roman"/>
          <w:szCs w:val="24"/>
        </w:rPr>
        <w:t>ε, κύριε Υπουργέ, συνεχίστε. Θα έχετε την ανοχή του Προεδρείου λόγω της διακοπής.</w:t>
      </w:r>
    </w:p>
    <w:p w14:paraId="5528B091"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…η</w:t>
      </w:r>
      <w:r>
        <w:rPr>
          <w:rFonts w:eastAsia="Times New Roman"/>
          <w:szCs w:val="24"/>
        </w:rPr>
        <w:t xml:space="preserve"> οποία ελπίζω να μην επαναληφθεί, για να γίνει επιτέλους ουσιαστική συζήτηση,</w:t>
      </w:r>
      <w:r>
        <w:rPr>
          <w:rFonts w:eastAsia="Times New Roman"/>
          <w:szCs w:val="24"/>
        </w:rPr>
        <w:t xml:space="preserve"> που ακόμα δεν έγινε.</w:t>
      </w:r>
    </w:p>
    <w:p w14:paraId="5528B092"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Κατάλαβα, κύριε </w:t>
      </w:r>
      <w:proofErr w:type="spellStart"/>
      <w:r>
        <w:rPr>
          <w:rFonts w:eastAsia="Times New Roman"/>
          <w:szCs w:val="24"/>
        </w:rPr>
        <w:t>Μπουκώρο</w:t>
      </w:r>
      <w:proofErr w:type="spellEnd"/>
      <w:r>
        <w:rPr>
          <w:rFonts w:eastAsia="Times New Roman"/>
          <w:szCs w:val="24"/>
        </w:rPr>
        <w:t>, ότι προέρχεστε από αγροτική περιοχή, εξ ου και το ενδιαφέρον σας φαντάζομαι, επειδή μιλ</w:t>
      </w:r>
      <w:r>
        <w:rPr>
          <w:rFonts w:eastAsia="Times New Roman"/>
          <w:szCs w:val="24"/>
        </w:rPr>
        <w:t>ούσατ</w:t>
      </w:r>
      <w:r>
        <w:rPr>
          <w:rFonts w:eastAsia="Times New Roman"/>
          <w:szCs w:val="24"/>
        </w:rPr>
        <w:t>ε μόνο για αγρότες.</w:t>
      </w:r>
    </w:p>
    <w:p w14:paraId="5528B093"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Εγώ μιλάω για όλη τη χώρα. Μιλάω για τα προβλήματα που έχει το σύστημα της κοινωνικής ασφάλισης</w:t>
      </w:r>
      <w:r>
        <w:rPr>
          <w:rFonts w:eastAsia="Times New Roman"/>
          <w:szCs w:val="24"/>
        </w:rPr>
        <w:t>,</w:t>
      </w:r>
      <w:r>
        <w:rPr>
          <w:rFonts w:eastAsia="Times New Roman"/>
          <w:szCs w:val="24"/>
        </w:rPr>
        <w:t xml:space="preserve"> όλες αυτές τις δεκαετίες που έχουν περάσει. Και έχουμε ευθύνη και εσείς ως Βουλευτές, ως εκπρόσωποι του λαού, της κοινωνίας σε όλες τις διαστρωματώσεις της, να προτείνετε πραγματικά εκείνα που θα αποτελέσουν θετικό βήμα για ένα σύστημα</w:t>
      </w:r>
      <w:r>
        <w:rPr>
          <w:rFonts w:eastAsia="Times New Roman"/>
          <w:szCs w:val="24"/>
        </w:rPr>
        <w:t>,</w:t>
      </w:r>
      <w:r>
        <w:rPr>
          <w:rFonts w:eastAsia="Times New Roman"/>
          <w:szCs w:val="24"/>
        </w:rPr>
        <w:t xml:space="preserve"> το οποίο νοσούσε ό</w:t>
      </w:r>
      <w:r>
        <w:rPr>
          <w:rFonts w:eastAsia="Times New Roman"/>
          <w:szCs w:val="24"/>
        </w:rPr>
        <w:t>λα αυτά τα χρόνια.</w:t>
      </w:r>
    </w:p>
    <w:p w14:paraId="5528B094" w14:textId="77777777" w:rsidR="00D67C45" w:rsidRDefault="00A23C64">
      <w:pPr>
        <w:spacing w:line="600" w:lineRule="auto"/>
        <w:ind w:firstLine="720"/>
        <w:contextualSpacing/>
        <w:jc w:val="both"/>
        <w:rPr>
          <w:rFonts w:eastAsia="Times New Roman"/>
          <w:szCs w:val="24"/>
        </w:rPr>
      </w:pPr>
      <w:r>
        <w:rPr>
          <w:rFonts w:eastAsia="Times New Roman"/>
          <w:szCs w:val="24"/>
        </w:rPr>
        <w:t>Και είπα, επειδή συμπεριλάβατε και σχετικά ερωτήματα στις πρώτες τοποθετήσεις σας, ότι από τον Αύγουστο του 2013 δεν καταβάλλονταν εφάπαξ. Ας μην ξαναέρθετε στην κυβέρνηση, γιατί θα πρέπει να ανησυχούν οι πολίτες, που περιμένουν τόσο και</w:t>
      </w:r>
      <w:r>
        <w:rPr>
          <w:rFonts w:eastAsia="Times New Roman"/>
          <w:szCs w:val="24"/>
        </w:rPr>
        <w:t xml:space="preserve">ρό να απολαύσουν το δικαίωμά τους και δεν μπορούν. Αυτό είπα. </w:t>
      </w:r>
      <w:r>
        <w:rPr>
          <w:rFonts w:eastAsia="Times New Roman"/>
          <w:szCs w:val="24"/>
        </w:rPr>
        <w:t>Ν</w:t>
      </w:r>
      <w:r>
        <w:rPr>
          <w:rFonts w:eastAsia="Times New Roman"/>
          <w:szCs w:val="24"/>
        </w:rPr>
        <w:t>ομίζω ότι αποτελεί ουσιαστική κριτική στην απαίτησή σας να έρθετε στην κυβέρνηση, χωρίς να λέτε τι είναι αυτό που θα κάνετε, διότι αυτό που θα υποσχεθείτε ότι θα κάνετε</w:t>
      </w:r>
      <w:r>
        <w:rPr>
          <w:rFonts w:eastAsia="Times New Roman"/>
          <w:szCs w:val="24"/>
        </w:rPr>
        <w:t>,</w:t>
      </w:r>
      <w:r>
        <w:rPr>
          <w:rFonts w:eastAsia="Times New Roman"/>
          <w:szCs w:val="24"/>
        </w:rPr>
        <w:t xml:space="preserve"> δεν το είδαμε ακόμα. </w:t>
      </w:r>
    </w:p>
    <w:p w14:paraId="5528B095"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Βλέπουμε </w:t>
      </w:r>
      <w:r>
        <w:rPr>
          <w:rFonts w:eastAsia="Times New Roman"/>
          <w:szCs w:val="24"/>
        </w:rPr>
        <w:t>όμως,</w:t>
      </w:r>
      <w:r>
        <w:rPr>
          <w:rFonts w:eastAsia="Times New Roman"/>
          <w:szCs w:val="24"/>
        </w:rPr>
        <w:t xml:space="preserve"> τα πεπραγμένα των προηγούμενων ετών. Βλέπουμε ότι περίπου </w:t>
      </w:r>
      <w:r>
        <w:rPr>
          <w:rFonts w:eastAsia="Times New Roman"/>
          <w:szCs w:val="24"/>
        </w:rPr>
        <w:t>είκοσι τέσσερις χιλιάδες πεντακόσια</w:t>
      </w:r>
      <w:r>
        <w:rPr>
          <w:rFonts w:eastAsia="Times New Roman"/>
          <w:szCs w:val="24"/>
        </w:rPr>
        <w:t xml:space="preserve"> εφάπαξ θα έχουμε χορηγήσει μέχρι τον Ιούνιο του 2017. Μέχρι </w:t>
      </w:r>
      <w:r>
        <w:rPr>
          <w:rFonts w:eastAsia="Times New Roman"/>
          <w:szCs w:val="24"/>
        </w:rPr>
        <w:lastRenderedPageBreak/>
        <w:t xml:space="preserve">τις 31 Δεκεμβρίου του 2016 έχουν δοθεί </w:t>
      </w:r>
      <w:r>
        <w:rPr>
          <w:rFonts w:eastAsia="Times New Roman"/>
          <w:szCs w:val="24"/>
        </w:rPr>
        <w:t>δεκατρείς χιλιάδες τριακόσια εβδομήντα τέσσερα</w:t>
      </w:r>
      <w:r>
        <w:rPr>
          <w:rFonts w:eastAsia="Times New Roman"/>
          <w:szCs w:val="24"/>
        </w:rPr>
        <w:t xml:space="preserve"> ε</w:t>
      </w:r>
      <w:r>
        <w:rPr>
          <w:rFonts w:eastAsia="Times New Roman"/>
          <w:szCs w:val="24"/>
        </w:rPr>
        <w:t xml:space="preserve">φάπαξ και θα δοθούν περίπου </w:t>
      </w:r>
      <w:r>
        <w:rPr>
          <w:rFonts w:eastAsia="Times New Roman"/>
          <w:szCs w:val="24"/>
        </w:rPr>
        <w:t>έξι χιλιάδες πεντακόσια</w:t>
      </w:r>
      <w:r>
        <w:rPr>
          <w:rFonts w:eastAsia="Times New Roman"/>
          <w:szCs w:val="24"/>
        </w:rPr>
        <w:t xml:space="preserve"> τον Μάρτιο, </w:t>
      </w:r>
      <w:r>
        <w:rPr>
          <w:rFonts w:eastAsia="Times New Roman"/>
          <w:szCs w:val="24"/>
        </w:rPr>
        <w:t>δηλαδή είκοσι χιλιάδες οκτακόσια</w:t>
      </w:r>
      <w:r>
        <w:rPr>
          <w:rFonts w:eastAsia="Times New Roman"/>
          <w:szCs w:val="24"/>
        </w:rPr>
        <w:t xml:space="preserve"> εφάπαξ, θα έχουν ήδη δοθεί μέσα στον μήνα αυτόν.</w:t>
      </w:r>
      <w:r w:rsidDel="003C17D6">
        <w:rPr>
          <w:rFonts w:eastAsia="Times New Roman"/>
          <w:szCs w:val="24"/>
        </w:rPr>
        <w:t xml:space="preserve"> </w:t>
      </w:r>
      <w:r>
        <w:rPr>
          <w:rFonts w:eastAsia="Times New Roman"/>
          <w:szCs w:val="24"/>
        </w:rPr>
        <w:t xml:space="preserve">Επομένως, να βλέπουμε τα αποτελέσματα τουλάχιστον με νούμερα, στην πράξη. </w:t>
      </w:r>
    </w:p>
    <w:p w14:paraId="5528B09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Μιλάτε για πετσόκομμα των εφάπαξ. Δ</w:t>
      </w:r>
      <w:r>
        <w:rPr>
          <w:rFonts w:eastAsia="Times New Roman" w:cs="Times New Roman"/>
          <w:szCs w:val="24"/>
        </w:rPr>
        <w:t>ημόσιος υπάλληλος με σαράντα έτη υπηρεσίας, χωρίς θέση ευθύνης, που θα συνταξιοδοτηθεί το 2017, θα έπαιρνε με προ-</w:t>
      </w:r>
      <w:proofErr w:type="spellStart"/>
      <w:r>
        <w:rPr>
          <w:rFonts w:eastAsia="Times New Roman" w:cs="Times New Roman"/>
          <w:szCs w:val="24"/>
        </w:rPr>
        <w:t>μνημονιακό</w:t>
      </w:r>
      <w:proofErr w:type="spellEnd"/>
      <w:r>
        <w:rPr>
          <w:rFonts w:eastAsia="Times New Roman" w:cs="Times New Roman"/>
          <w:szCs w:val="24"/>
        </w:rPr>
        <w:t xml:space="preserve"> καθεστώς εφάπαξ ύψους περίπου 40.877 ευρώ. Με τον νόμο του κ. </w:t>
      </w:r>
      <w:proofErr w:type="spellStart"/>
      <w:r>
        <w:rPr>
          <w:rFonts w:eastAsia="Times New Roman" w:cs="Times New Roman"/>
          <w:szCs w:val="24"/>
        </w:rPr>
        <w:t>Βρούτση</w:t>
      </w:r>
      <w:proofErr w:type="spellEnd"/>
      <w:r>
        <w:rPr>
          <w:rFonts w:eastAsia="Times New Roman" w:cs="Times New Roman"/>
          <w:szCs w:val="24"/>
        </w:rPr>
        <w:t xml:space="preserve"> θα έπαιρνε 21.573 ευρώ. Με τον ν.4387 θα λάβει 26.500 ευρώ. Κ</w:t>
      </w:r>
      <w:r>
        <w:rPr>
          <w:rFonts w:eastAsia="Times New Roman" w:cs="Times New Roman"/>
          <w:szCs w:val="24"/>
        </w:rPr>
        <w:t>αι πάλι είναι καλύτερα τα αποτελέσματα</w:t>
      </w:r>
      <w:r>
        <w:rPr>
          <w:rFonts w:eastAsia="Times New Roman" w:cs="Times New Roman"/>
          <w:szCs w:val="24"/>
        </w:rPr>
        <w:t>,</w:t>
      </w:r>
      <w:r>
        <w:rPr>
          <w:rFonts w:eastAsia="Times New Roman" w:cs="Times New Roman"/>
          <w:szCs w:val="24"/>
        </w:rPr>
        <w:t xml:space="preserve"> με το νέο τρόπο υπολογισμού. </w:t>
      </w:r>
    </w:p>
    <w:p w14:paraId="5528B09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Επομένως, μη μιλάτε για πράγματα</w:t>
      </w:r>
      <w:r>
        <w:rPr>
          <w:rFonts w:eastAsia="Times New Roman" w:cs="Times New Roman"/>
          <w:szCs w:val="24"/>
        </w:rPr>
        <w:t>,</w:t>
      </w:r>
      <w:r>
        <w:rPr>
          <w:rFonts w:eastAsia="Times New Roman" w:cs="Times New Roman"/>
          <w:szCs w:val="24"/>
        </w:rPr>
        <w:t xml:space="preserve"> για τα οποία ευθύνεστε με έναν τρόπο αδικαιολόγητο. Δεν είναι μόνο ότι δεν δίνατε</w:t>
      </w:r>
      <w:r>
        <w:rPr>
          <w:rFonts w:eastAsia="Times New Roman" w:cs="Times New Roman"/>
          <w:szCs w:val="24"/>
        </w:rPr>
        <w:t>. Τ</w:t>
      </w:r>
      <w:r>
        <w:rPr>
          <w:rFonts w:eastAsia="Times New Roman" w:cs="Times New Roman"/>
          <w:szCs w:val="24"/>
        </w:rPr>
        <w:t>α δίνατε και κουτσουρεμένα. Το παράδειγμα που ανέφερα ήταν περίπου 5</w:t>
      </w:r>
      <w:r>
        <w:rPr>
          <w:rFonts w:eastAsia="Times New Roman" w:cs="Times New Roman"/>
          <w:szCs w:val="24"/>
        </w:rPr>
        <w:t xml:space="preserve">.000 ευρώ κατώτερο το εφάπαξ. </w:t>
      </w:r>
    </w:p>
    <w:p w14:paraId="5528B09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Δεν διαβάσατε ποτέ τον ν.4387, από ότι φαίνεται από τις τοποθετήσεις σας, γιατί στο άρθρο 33</w:t>
      </w:r>
      <w:r>
        <w:rPr>
          <w:rFonts w:eastAsia="Times New Roman" w:cs="Times New Roman"/>
          <w:szCs w:val="24"/>
        </w:rPr>
        <w:t>,</w:t>
      </w:r>
      <w:r>
        <w:rPr>
          <w:rFonts w:eastAsia="Times New Roman" w:cs="Times New Roman"/>
          <w:szCs w:val="24"/>
        </w:rPr>
        <w:t xml:space="preserve"> ως τρόπος </w:t>
      </w:r>
      <w:proofErr w:type="spellStart"/>
      <w:r>
        <w:rPr>
          <w:rFonts w:eastAsia="Times New Roman" w:cs="Times New Roman"/>
          <w:szCs w:val="24"/>
        </w:rPr>
        <w:t>επανυπολογι</w:t>
      </w:r>
      <w:r>
        <w:rPr>
          <w:rFonts w:eastAsia="Times New Roman" w:cs="Times New Roman"/>
          <w:szCs w:val="24"/>
        </w:rPr>
        <w:lastRenderedPageBreak/>
        <w:t>σμού</w:t>
      </w:r>
      <w:proofErr w:type="spellEnd"/>
      <w:r>
        <w:rPr>
          <w:rFonts w:eastAsia="Times New Roman" w:cs="Times New Roman"/>
          <w:szCs w:val="24"/>
        </w:rPr>
        <w:t xml:space="preserve"> των ήδη </w:t>
      </w:r>
      <w:proofErr w:type="spellStart"/>
      <w:r>
        <w:rPr>
          <w:rFonts w:eastAsia="Times New Roman" w:cs="Times New Roman"/>
          <w:szCs w:val="24"/>
        </w:rPr>
        <w:t>χορηγηθεισών</w:t>
      </w:r>
      <w:proofErr w:type="spellEnd"/>
      <w:r>
        <w:rPr>
          <w:rFonts w:eastAsia="Times New Roman" w:cs="Times New Roman"/>
          <w:szCs w:val="24"/>
        </w:rPr>
        <w:t xml:space="preserve"> συντάξεων</w:t>
      </w:r>
      <w:r>
        <w:rPr>
          <w:rFonts w:eastAsia="Times New Roman" w:cs="Times New Roman"/>
          <w:szCs w:val="24"/>
        </w:rPr>
        <w:t>,</w:t>
      </w:r>
      <w:r>
        <w:rPr>
          <w:rFonts w:eastAsia="Times New Roman" w:cs="Times New Roman"/>
          <w:szCs w:val="24"/>
        </w:rPr>
        <w:t xml:space="preserve"> αναφέρεται ο συντάξιμος μισθός</w:t>
      </w:r>
      <w:r>
        <w:rPr>
          <w:rFonts w:eastAsia="Times New Roman" w:cs="Times New Roman"/>
          <w:szCs w:val="24"/>
        </w:rPr>
        <w:t>,</w:t>
      </w:r>
      <w:r>
        <w:rPr>
          <w:rFonts w:eastAsia="Times New Roman" w:cs="Times New Roman"/>
          <w:szCs w:val="24"/>
        </w:rPr>
        <w:t xml:space="preserve"> που χορηγούσε κάθε ταμείο, όπως ήταν οι δ</w:t>
      </w:r>
      <w:r>
        <w:rPr>
          <w:rFonts w:eastAsia="Times New Roman" w:cs="Times New Roman"/>
          <w:szCs w:val="24"/>
        </w:rPr>
        <w:t xml:space="preserve">ιατάξεις πριν τον ν.4387. </w:t>
      </w:r>
    </w:p>
    <w:p w14:paraId="5528B09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Επομένως, δεν υπάρχει κενό ως προς την υποχρέωση αυτή</w:t>
      </w:r>
      <w:r>
        <w:rPr>
          <w:rFonts w:eastAsia="Times New Roman" w:cs="Times New Roman"/>
          <w:szCs w:val="24"/>
        </w:rPr>
        <w:t xml:space="preserve"> τ</w:t>
      </w:r>
      <w:r>
        <w:rPr>
          <w:rFonts w:eastAsia="Times New Roman" w:cs="Times New Roman"/>
          <w:szCs w:val="24"/>
        </w:rPr>
        <w:t xml:space="preserve">ου </w:t>
      </w:r>
      <w:proofErr w:type="spellStart"/>
      <w:r>
        <w:rPr>
          <w:rFonts w:eastAsia="Times New Roman" w:cs="Times New Roman"/>
          <w:szCs w:val="24"/>
        </w:rPr>
        <w:t>επανυπολογισμού</w:t>
      </w:r>
      <w:proofErr w:type="spellEnd"/>
      <w:r>
        <w:rPr>
          <w:rFonts w:eastAsia="Times New Roman" w:cs="Times New Roman"/>
          <w:szCs w:val="24"/>
        </w:rPr>
        <w:t xml:space="preserve"> και σε κα</w:t>
      </w:r>
      <w:r>
        <w:rPr>
          <w:rFonts w:eastAsia="Times New Roman" w:cs="Times New Roman"/>
          <w:szCs w:val="24"/>
        </w:rPr>
        <w:t>μ</w:t>
      </w:r>
      <w:r>
        <w:rPr>
          <w:rFonts w:eastAsia="Times New Roman" w:cs="Times New Roman"/>
          <w:szCs w:val="24"/>
        </w:rPr>
        <w:t xml:space="preserve">μία περίπτωση δεν υπάρχει ανάγκη να αναμένουμε το συντελεστή από την ΕΛΣΤΑΤ. Αυτό προβλέπεται ήδη από το νόμο. Το είπα χθες, το ξαναλέω και </w:t>
      </w:r>
      <w:r>
        <w:rPr>
          <w:rFonts w:eastAsia="Times New Roman" w:cs="Times New Roman"/>
          <w:szCs w:val="24"/>
        </w:rPr>
        <w:t xml:space="preserve">σήμερα ότι ο </w:t>
      </w:r>
      <w:proofErr w:type="spellStart"/>
      <w:r>
        <w:rPr>
          <w:rFonts w:eastAsia="Times New Roman" w:cs="Times New Roman"/>
          <w:szCs w:val="24"/>
        </w:rPr>
        <w:t>επανυπολογισμός</w:t>
      </w:r>
      <w:proofErr w:type="spellEnd"/>
      <w:r>
        <w:rPr>
          <w:rFonts w:eastAsia="Times New Roman" w:cs="Times New Roman"/>
          <w:szCs w:val="24"/>
        </w:rPr>
        <w:t xml:space="preserve"> γίνεται με βάση τους συντάξιμους μισθούς</w:t>
      </w:r>
      <w:r>
        <w:rPr>
          <w:rFonts w:eastAsia="Times New Roman" w:cs="Times New Roman"/>
          <w:szCs w:val="24"/>
        </w:rPr>
        <w:t>,</w:t>
      </w:r>
      <w:r>
        <w:rPr>
          <w:rFonts w:eastAsia="Times New Roman" w:cs="Times New Roman"/>
          <w:szCs w:val="24"/>
        </w:rPr>
        <w:t xml:space="preserve"> που προβλέπονταν για κάθε ταμείο. </w:t>
      </w:r>
    </w:p>
    <w:p w14:paraId="5528B09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Άλλωστε</w:t>
      </w:r>
      <w:r>
        <w:rPr>
          <w:rFonts w:eastAsia="Times New Roman" w:cs="Times New Roman"/>
          <w:szCs w:val="24"/>
        </w:rPr>
        <w:t>,</w:t>
      </w:r>
      <w:r>
        <w:rPr>
          <w:rFonts w:eastAsia="Times New Roman" w:cs="Times New Roman"/>
          <w:szCs w:val="24"/>
        </w:rPr>
        <w:t xml:space="preserve"> ήδη έχει αρχίσει. Το έχω ξαναπεί στη Βουλή και έχω απαντήσει σε ερωτήσεις. Το 10% ολοκληρώθηκε μέχρι τον Δεκέμβριο του 2016. Το 40% θα έχει ο</w:t>
      </w:r>
      <w:r>
        <w:rPr>
          <w:rFonts w:eastAsia="Times New Roman" w:cs="Times New Roman"/>
          <w:szCs w:val="24"/>
        </w:rPr>
        <w:t>λοκληρωθεί ως το τέλος Μαρτίου για τις παλιές συντάξεις. Επομένως, π</w:t>
      </w:r>
      <w:r>
        <w:rPr>
          <w:rFonts w:eastAsia="Times New Roman" w:cs="Times New Roman"/>
          <w:szCs w:val="24"/>
        </w:rPr>
        <w:t>ώ</w:t>
      </w:r>
      <w:r>
        <w:rPr>
          <w:rFonts w:eastAsia="Times New Roman" w:cs="Times New Roman"/>
          <w:szCs w:val="24"/>
        </w:rPr>
        <w:t xml:space="preserve">ς </w:t>
      </w:r>
      <w:proofErr w:type="spellStart"/>
      <w:r>
        <w:rPr>
          <w:rFonts w:eastAsia="Times New Roman" w:cs="Times New Roman"/>
          <w:szCs w:val="24"/>
        </w:rPr>
        <w:t>επανυπολογίζουμε</w:t>
      </w:r>
      <w:proofErr w:type="spellEnd"/>
      <w:r>
        <w:rPr>
          <w:rFonts w:eastAsia="Times New Roman" w:cs="Times New Roman"/>
          <w:szCs w:val="24"/>
        </w:rPr>
        <w:t xml:space="preserve">, αν χρειαζόταν ο συντελεστής που δεν υπήρχε; Συντελεστής, λοιπόν, δεν χρειάζεται. </w:t>
      </w:r>
    </w:p>
    <w:p w14:paraId="5528B09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νέο σύστημα υπολογισμού των συντάξεων δεν οδηγεί σε κάθε περίπτωση σε μείωση συντά</w:t>
      </w:r>
      <w:r>
        <w:rPr>
          <w:rFonts w:eastAsia="Times New Roman" w:cs="Times New Roman"/>
          <w:szCs w:val="24"/>
        </w:rPr>
        <w:t>ξεων. Πράγματι</w:t>
      </w:r>
      <w:r>
        <w:rPr>
          <w:rFonts w:eastAsia="Times New Roman" w:cs="Times New Roman"/>
          <w:szCs w:val="24"/>
        </w:rPr>
        <w:t>,</w:t>
      </w:r>
      <w:r>
        <w:rPr>
          <w:rFonts w:eastAsia="Times New Roman" w:cs="Times New Roman"/>
          <w:szCs w:val="24"/>
        </w:rPr>
        <w:t xml:space="preserve"> επιδρά σε υψηλά εισοδήματα. Είναι ένα θέμα</w:t>
      </w:r>
      <w:r>
        <w:rPr>
          <w:rFonts w:eastAsia="Times New Roman" w:cs="Times New Roman"/>
          <w:szCs w:val="24"/>
        </w:rPr>
        <w:t>,</w:t>
      </w:r>
      <w:r>
        <w:rPr>
          <w:rFonts w:eastAsia="Times New Roman" w:cs="Times New Roman"/>
          <w:szCs w:val="24"/>
        </w:rPr>
        <w:t xml:space="preserve"> που δεν θα μπορούσαμε να αποφύγουμε, γιατί όταν κάνεις τέτοιες αλλαγές υπάρχουν σημεία που κάποιους ευνοούν και κάποιους δεν τους ευνοούν. </w:t>
      </w:r>
    </w:p>
    <w:p w14:paraId="5528B09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όπως είχαμε πει –και είμαστε συνεπείς στην αρχική </w:t>
      </w:r>
      <w:r>
        <w:rPr>
          <w:rFonts w:eastAsia="Times New Roman" w:cs="Times New Roman"/>
          <w:szCs w:val="24"/>
        </w:rPr>
        <w:t>μας δέσμευση- το σύστημά μας ενισχύει τα κατώτατα εισοδήματα, προκειμένου να εξασφαλίζει αξιοπρεπή επίπεδα διαβίωσης. Αποτελεί δέσμευση</w:t>
      </w:r>
      <w:r>
        <w:rPr>
          <w:rFonts w:eastAsia="Times New Roman" w:cs="Times New Roman"/>
          <w:szCs w:val="24"/>
        </w:rPr>
        <w:t>,</w:t>
      </w:r>
      <w:r>
        <w:rPr>
          <w:rFonts w:eastAsia="Times New Roman" w:cs="Times New Roman"/>
          <w:szCs w:val="24"/>
        </w:rPr>
        <w:t xml:space="preserve"> που προκύπτει από διεθνείς συμβάσεις</w:t>
      </w:r>
      <w:r>
        <w:rPr>
          <w:rFonts w:eastAsia="Times New Roman" w:cs="Times New Roman"/>
          <w:szCs w:val="24"/>
        </w:rPr>
        <w:t>,</w:t>
      </w:r>
      <w:r>
        <w:rPr>
          <w:rFonts w:eastAsia="Times New Roman" w:cs="Times New Roman"/>
          <w:szCs w:val="24"/>
        </w:rPr>
        <w:t xml:space="preserve"> που ισχύουν και για το ασφαλιστικό σύστημα κάθε χώρας. </w:t>
      </w:r>
    </w:p>
    <w:p w14:paraId="5528B09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Έχουμε αναφέρει ότι ακόμα</w:t>
      </w:r>
      <w:r>
        <w:rPr>
          <w:rFonts w:eastAsia="Times New Roman" w:cs="Times New Roman"/>
          <w:szCs w:val="24"/>
        </w:rPr>
        <w:t xml:space="preserve"> και με 500 ευρώ συντάξιμες αποδοχές, το νέο σύστημα αποδίδει για είκοσι έτη ασφάλισης συνολική σύνταξη ύψους 463 ευρώ, δηλαδή ποσοστό αναπλήρωσης 93%. Μιλάμε μόνο για την κύρια σύνταξη. Δεν αναφερόμαστε σε τυχόν καταβαλλόμενη επικουρική. Για σαράντα έτη α</w:t>
      </w:r>
      <w:r>
        <w:rPr>
          <w:rFonts w:eastAsia="Times New Roman" w:cs="Times New Roman"/>
          <w:szCs w:val="24"/>
        </w:rPr>
        <w:t xml:space="preserve">σφάλισης αποδίδει ποσοστό αναπλήρωσης 120%. Οι μέσοι όροι αναπλήρωσης που υπάρχουν στην Ευρώπη δεν ξεπερνούν το 70%. </w:t>
      </w:r>
    </w:p>
    <w:p w14:paraId="5528B09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Επομένως, η πρακτική που ακολουθήσαμε στην εφαρμογή των συντελεστών για την έκδοση συνταξιοδοτικών αποφάσεων έχει ως κανόνα να προστατεύου</w:t>
      </w:r>
      <w:r>
        <w:rPr>
          <w:rFonts w:eastAsia="Times New Roman" w:cs="Times New Roman"/>
          <w:szCs w:val="24"/>
        </w:rPr>
        <w:t>με τα χαμηλά εισοδήματα</w:t>
      </w:r>
      <w:r>
        <w:rPr>
          <w:rFonts w:eastAsia="Times New Roman" w:cs="Times New Roman"/>
          <w:szCs w:val="24"/>
        </w:rPr>
        <w:t>,</w:t>
      </w:r>
      <w:r>
        <w:rPr>
          <w:rFonts w:eastAsia="Times New Roman" w:cs="Times New Roman"/>
          <w:szCs w:val="24"/>
        </w:rPr>
        <w:t xml:space="preserve"> για να διασφαλίζουμε αξιοπρεπείς όρους διαβίωσης. </w:t>
      </w:r>
    </w:p>
    <w:p w14:paraId="5528B09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οικονομικό ισοζύγιο του Ενιαίου Φορέα Κοινωνικής Ασφάλισης είναι πολύ νωρίς</w:t>
      </w:r>
      <w:r>
        <w:rPr>
          <w:rFonts w:eastAsia="Times New Roman" w:cs="Times New Roman"/>
          <w:szCs w:val="24"/>
        </w:rPr>
        <w:t>,</w:t>
      </w:r>
      <w:r>
        <w:rPr>
          <w:rFonts w:eastAsia="Times New Roman" w:cs="Times New Roman"/>
          <w:szCs w:val="24"/>
        </w:rPr>
        <w:t xml:space="preserve"> για να το αποτιμήσουμε. Όμως, είναι ενδεικτική η πορεία των εισπράξεων και για το μέλλον. Είπα και χ</w:t>
      </w:r>
      <w:r>
        <w:rPr>
          <w:rFonts w:eastAsia="Times New Roman" w:cs="Times New Roman"/>
          <w:szCs w:val="24"/>
        </w:rPr>
        <w:t xml:space="preserve">θες ότι είναι αισιόδοξο το στοιχείο πως το μήνα Ιανουάριο είχαμε </w:t>
      </w:r>
      <w:r>
        <w:rPr>
          <w:rFonts w:eastAsia="Times New Roman" w:cs="Times New Roman"/>
          <w:szCs w:val="24"/>
        </w:rPr>
        <w:lastRenderedPageBreak/>
        <w:t xml:space="preserve">ένα πλεόνασμα 36.000.000 ευρώ. Έχουμε μια θετική τάση ως προς τις εισπράξεις και έχουμε ένα αυξημένο ποσοστό ως προς την </w:t>
      </w:r>
      <w:proofErr w:type="spellStart"/>
      <w:r>
        <w:rPr>
          <w:rFonts w:eastAsia="Times New Roman" w:cs="Times New Roman"/>
          <w:szCs w:val="24"/>
        </w:rPr>
        <w:t>εισπραξιμότητα</w:t>
      </w:r>
      <w:proofErr w:type="spellEnd"/>
      <w:r>
        <w:rPr>
          <w:rFonts w:eastAsia="Times New Roman" w:cs="Times New Roman"/>
          <w:szCs w:val="24"/>
        </w:rPr>
        <w:t xml:space="preserve">. </w:t>
      </w:r>
    </w:p>
    <w:p w14:paraId="5528B0A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Επίσης, πρέπει να προσέξετε τα στοιχεία που δίνουμε κ</w:t>
      </w:r>
      <w:r>
        <w:rPr>
          <w:rFonts w:eastAsia="Times New Roman" w:cs="Times New Roman"/>
          <w:szCs w:val="24"/>
        </w:rPr>
        <w:t>ατά καιρούς</w:t>
      </w:r>
      <w:r>
        <w:rPr>
          <w:rFonts w:eastAsia="Times New Roman" w:cs="Times New Roman"/>
          <w:szCs w:val="24"/>
        </w:rPr>
        <w:t>,</w:t>
      </w:r>
      <w:r>
        <w:rPr>
          <w:rFonts w:eastAsia="Times New Roman" w:cs="Times New Roman"/>
          <w:szCs w:val="24"/>
        </w:rPr>
        <w:t xml:space="preserve"> για να είναι επωφελής η κάθε συζήτηση που κάνουμε εδώ. Αποδείχθηκε ότι τον Δεκέμβριο του 2016 καταβάλλαμε στον ΕΟΠΥΥ πάνω από 4.300.000.000 ευρώ. Μπόρεσε έτσι ο ΕΟΠΥΥ να δώσει πάνω από 500.000.000 στα δημόσια νοσοκομεία. </w:t>
      </w:r>
    </w:p>
    <w:p w14:paraId="5528B0A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Για πρώτη φορά</w:t>
      </w:r>
      <w:r>
        <w:rPr>
          <w:rFonts w:eastAsia="Times New Roman" w:cs="Times New Roman"/>
          <w:szCs w:val="24"/>
        </w:rPr>
        <w:t>,</w:t>
      </w:r>
      <w:r>
        <w:rPr>
          <w:rFonts w:eastAsia="Times New Roman" w:cs="Times New Roman"/>
          <w:szCs w:val="24"/>
        </w:rPr>
        <w:t xml:space="preserve"> έγινα</w:t>
      </w:r>
      <w:r>
        <w:rPr>
          <w:rFonts w:eastAsia="Times New Roman" w:cs="Times New Roman"/>
          <w:szCs w:val="24"/>
        </w:rPr>
        <w:t xml:space="preserve">ν τόσο μεγάλης έκτασης πληρωμές στους </w:t>
      </w:r>
      <w:proofErr w:type="spellStart"/>
      <w:r>
        <w:rPr>
          <w:rFonts w:eastAsia="Times New Roman" w:cs="Times New Roman"/>
          <w:szCs w:val="24"/>
        </w:rPr>
        <w:t>παρόχους</w:t>
      </w:r>
      <w:proofErr w:type="spellEnd"/>
      <w:r>
        <w:rPr>
          <w:rFonts w:eastAsia="Times New Roman" w:cs="Times New Roman"/>
          <w:szCs w:val="24"/>
        </w:rPr>
        <w:t xml:space="preserve">, στη φαρμακευτική και την υγειονομική περίθαλψη. Και γι’ αυτό τον λόγο, υπάρχει ικανοποίηση εκ μέρους των φορέων των </w:t>
      </w:r>
      <w:proofErr w:type="spellStart"/>
      <w:r>
        <w:rPr>
          <w:rFonts w:eastAsia="Times New Roman" w:cs="Times New Roman"/>
          <w:szCs w:val="24"/>
        </w:rPr>
        <w:t>παρόχων</w:t>
      </w:r>
      <w:proofErr w:type="spellEnd"/>
      <w:r>
        <w:rPr>
          <w:rFonts w:eastAsia="Times New Roman" w:cs="Times New Roman"/>
          <w:szCs w:val="24"/>
        </w:rPr>
        <w:t>, οι οποίοι, κατά τα προηγούμενα χρόνια, όπως όλοι θυμόμαστε, εκδήλωναν τη μεγάλη αγα</w:t>
      </w:r>
      <w:r>
        <w:rPr>
          <w:rFonts w:eastAsia="Times New Roman" w:cs="Times New Roman"/>
          <w:szCs w:val="24"/>
        </w:rPr>
        <w:t xml:space="preserve">νάκτησή </w:t>
      </w:r>
      <w:r>
        <w:rPr>
          <w:rFonts w:eastAsia="Times New Roman" w:cs="Times New Roman"/>
          <w:szCs w:val="24"/>
        </w:rPr>
        <w:t>τους,</w:t>
      </w:r>
      <w:r>
        <w:rPr>
          <w:rFonts w:eastAsia="Times New Roman" w:cs="Times New Roman"/>
          <w:szCs w:val="24"/>
        </w:rPr>
        <w:t xml:space="preserve"> επειδή δεν πληρώνονται οι παροχές που παρείχαν.</w:t>
      </w:r>
    </w:p>
    <w:p w14:paraId="5528B0A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2017 θα αποδώσουμε το σύνολο των εσόδων</w:t>
      </w:r>
      <w:r>
        <w:rPr>
          <w:rFonts w:eastAsia="Times New Roman" w:cs="Times New Roman"/>
          <w:szCs w:val="24"/>
        </w:rPr>
        <w:t>,</w:t>
      </w:r>
      <w:r>
        <w:rPr>
          <w:rFonts w:eastAsia="Times New Roman" w:cs="Times New Roman"/>
          <w:szCs w:val="24"/>
        </w:rPr>
        <w:t xml:space="preserve"> που θα εισπράξουμε για τον ΕΟΠΥΥ, δηλαδή περίπου 5 δισεκατομμύρια ευρώ, και ήδη μέχρι σήμερα έχουμε αποδώσει, Φλεβάρης-Μάρτης του 2017, περίπου 935 εκ</w:t>
      </w:r>
      <w:r>
        <w:rPr>
          <w:rFonts w:eastAsia="Times New Roman" w:cs="Times New Roman"/>
          <w:szCs w:val="24"/>
        </w:rPr>
        <w:t xml:space="preserve">ατομμύρια ευρώ. Συνεπώς, όλα αυτά τα δεδομένα, σε μια ουσιαστική τοποθέτηση που κάνω εδώ, </w:t>
      </w:r>
      <w:r>
        <w:rPr>
          <w:rFonts w:eastAsia="Times New Roman" w:cs="Times New Roman"/>
          <w:szCs w:val="24"/>
        </w:rPr>
        <w:lastRenderedPageBreak/>
        <w:t>αποδεικνύουν ότι τα πράγματα μπορούν να πάνε πραγματικά πολύ καλύτερα.</w:t>
      </w:r>
    </w:p>
    <w:p w14:paraId="5528B0A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Δημιουργούνται, όμως, στον δημόσιο λόγο ψευδείς εντυπώσεις</w:t>
      </w:r>
      <w:r>
        <w:rPr>
          <w:rFonts w:eastAsia="Times New Roman" w:cs="Times New Roman"/>
          <w:szCs w:val="24"/>
        </w:rPr>
        <w:t>,</w:t>
      </w:r>
      <w:r>
        <w:rPr>
          <w:rFonts w:eastAsia="Times New Roman" w:cs="Times New Roman"/>
          <w:szCs w:val="24"/>
        </w:rPr>
        <w:t xml:space="preserve"> που συστηματικά μεθοδεύονται μέσα α</w:t>
      </w:r>
      <w:r>
        <w:rPr>
          <w:rFonts w:eastAsia="Times New Roman" w:cs="Times New Roman"/>
          <w:szCs w:val="24"/>
        </w:rPr>
        <w:t>πό διάφορους παράγοντες</w:t>
      </w:r>
      <w:r>
        <w:rPr>
          <w:rFonts w:eastAsia="Times New Roman" w:cs="Times New Roman"/>
          <w:szCs w:val="24"/>
        </w:rPr>
        <w:t>,</w:t>
      </w:r>
      <w:r>
        <w:rPr>
          <w:rFonts w:eastAsia="Times New Roman" w:cs="Times New Roman"/>
          <w:szCs w:val="24"/>
        </w:rPr>
        <w:t xml:space="preserve"> που διαμορφώνουν αυτόν τον δημόσιο λόγο, πρόσωπα στα μέσα ενημέρωσης, αλλά συμβάλλετε κι εσείς σε αυτό</w:t>
      </w:r>
      <w:r>
        <w:rPr>
          <w:rFonts w:eastAsia="Times New Roman" w:cs="Times New Roman"/>
          <w:szCs w:val="24"/>
        </w:rPr>
        <w:t>,</w:t>
      </w:r>
      <w:r>
        <w:rPr>
          <w:rFonts w:eastAsia="Times New Roman" w:cs="Times New Roman"/>
          <w:szCs w:val="24"/>
        </w:rPr>
        <w:t xml:space="preserve"> με έναν τρόπο που δεν ωφελεί την κοινωνική ασφάλιση και την προσπάθεια της χώρας.</w:t>
      </w:r>
    </w:p>
    <w:p w14:paraId="5528B0A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Πήραν, για παράδειγμα, τον δείκτη της μερικής</w:t>
      </w:r>
      <w:r>
        <w:rPr>
          <w:rFonts w:eastAsia="Times New Roman" w:cs="Times New Roman"/>
          <w:szCs w:val="24"/>
        </w:rPr>
        <w:t xml:space="preserve"> απασχόλησης. Υπάρχουν τέσσερα εκατομμύρια ασφαλισμένων στη χώρα, στον χώρο της ιδιωτικής ασφάλισης, των ελεύθερων επαγγελματιών και των αγροτών. Από </w:t>
      </w:r>
      <w:r>
        <w:rPr>
          <w:rFonts w:eastAsia="Times New Roman" w:cs="Times New Roman"/>
          <w:szCs w:val="24"/>
        </w:rPr>
        <w:t>αυτούς,</w:t>
      </w:r>
      <w:r>
        <w:rPr>
          <w:rFonts w:eastAsia="Times New Roman" w:cs="Times New Roman"/>
          <w:szCs w:val="24"/>
        </w:rPr>
        <w:t xml:space="preserve"> δύο εκατομμύρια είναι ασφαλισμένοι με εξαρτημένη εργασία, πεντακόσιες πενήντα χιλιάδες έχουν μερικ</w:t>
      </w:r>
      <w:r>
        <w:rPr>
          <w:rFonts w:eastAsia="Times New Roman" w:cs="Times New Roman"/>
          <w:szCs w:val="24"/>
        </w:rPr>
        <w:t>ή απασχόληση. Και πράγματι, γι’ αυτό το τμήμα των απασχολουμένων, δηλαδή των πεντακοσίων πενήντα χιλιάδων ατόμων, διαμορφώνεται ένας μέσος όρος αποδοχών ύψους 394 ευρώ και μέσο ημερομίσθιο ύψους 27,72 ευρώ.</w:t>
      </w:r>
    </w:p>
    <w:p w14:paraId="5528B0A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Με αυτό το δείγμα, πράγματι προκύπτει ότι περίπου</w:t>
      </w:r>
      <w:r>
        <w:rPr>
          <w:rFonts w:eastAsia="Times New Roman" w:cs="Times New Roman"/>
          <w:szCs w:val="24"/>
        </w:rPr>
        <w:t xml:space="preserve"> δέκα μερικώς απασχολούμενοι χρειάζονται για μία σύνταξη, αλλά είναι </w:t>
      </w:r>
      <w:r>
        <w:rPr>
          <w:rFonts w:eastAsia="Times New Roman" w:cs="Times New Roman"/>
          <w:szCs w:val="24"/>
        </w:rPr>
        <w:lastRenderedPageBreak/>
        <w:t>ψευδές το στοιχείο. Αλλοιώνεται μια πραγματικότητα. Διότι ο μέσος μισθός είναι 1.176 ευρώ και το μέσο μεροκάματο είναι 51 ευρώ. Και αυτό πρέπει να το υπολογίζετε πάνω στα τέσσερα εκατομμύ</w:t>
      </w:r>
      <w:r>
        <w:rPr>
          <w:rFonts w:eastAsia="Times New Roman" w:cs="Times New Roman"/>
          <w:szCs w:val="24"/>
        </w:rPr>
        <w:t>ρια ασφαλισμένων και όχι στους πεντακόσιους πενήντα χιλιάδες</w:t>
      </w:r>
      <w:r>
        <w:rPr>
          <w:rFonts w:eastAsia="Times New Roman" w:cs="Times New Roman"/>
          <w:szCs w:val="24"/>
        </w:rPr>
        <w:t>,</w:t>
      </w:r>
      <w:r>
        <w:rPr>
          <w:rFonts w:eastAsia="Times New Roman" w:cs="Times New Roman"/>
          <w:szCs w:val="24"/>
        </w:rPr>
        <w:t xml:space="preserve"> που έχουν μερική απασχόληση. Δεν βγαίνει σε κα</w:t>
      </w:r>
      <w:r>
        <w:rPr>
          <w:rFonts w:eastAsia="Times New Roman" w:cs="Times New Roman"/>
          <w:szCs w:val="24"/>
        </w:rPr>
        <w:t>μ</w:t>
      </w:r>
      <w:r>
        <w:rPr>
          <w:rFonts w:eastAsia="Times New Roman" w:cs="Times New Roman"/>
          <w:szCs w:val="24"/>
        </w:rPr>
        <w:t>μιά περίπτωση τέτοιο στοιχείο.</w:t>
      </w:r>
    </w:p>
    <w:p w14:paraId="5528B0A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Αρέσκεστε </w:t>
      </w:r>
      <w:r>
        <w:rPr>
          <w:rFonts w:eastAsia="Times New Roman" w:cs="Times New Roman"/>
          <w:szCs w:val="24"/>
        </w:rPr>
        <w:t>στο</w:t>
      </w:r>
      <w:r>
        <w:rPr>
          <w:rFonts w:eastAsia="Times New Roman" w:cs="Times New Roman"/>
          <w:szCs w:val="24"/>
        </w:rPr>
        <w:t xml:space="preserve"> να αναφέρεστε στους αγρότες, τους κτηνοτρόφους και τους αλιείς, ότι δηλαδή ο ΟΓΑ, με τη μετάβασή του σ</w:t>
      </w:r>
      <w:r>
        <w:rPr>
          <w:rFonts w:eastAsia="Times New Roman" w:cs="Times New Roman"/>
          <w:szCs w:val="24"/>
        </w:rPr>
        <w:t>τον ΕΦΚΑ, προκαλεί ζημία στους ασφαλισμένους του πρώην ΟΓΑ. Τριακόσι</w:t>
      </w:r>
      <w:r>
        <w:rPr>
          <w:rFonts w:eastAsia="Times New Roman" w:cs="Times New Roman"/>
          <w:szCs w:val="24"/>
        </w:rPr>
        <w:t>ες</w:t>
      </w:r>
      <w:r>
        <w:rPr>
          <w:rFonts w:eastAsia="Times New Roman" w:cs="Times New Roman"/>
          <w:szCs w:val="24"/>
        </w:rPr>
        <w:t xml:space="preserve"> ογδόντα έξι χιλιάδες διακόσι</w:t>
      </w:r>
      <w:r>
        <w:rPr>
          <w:rFonts w:eastAsia="Times New Roman" w:cs="Times New Roman"/>
          <w:szCs w:val="24"/>
        </w:rPr>
        <w:t>ες</w:t>
      </w:r>
      <w:r>
        <w:rPr>
          <w:rFonts w:eastAsia="Times New Roman" w:cs="Times New Roman"/>
          <w:szCs w:val="24"/>
        </w:rPr>
        <w:t xml:space="preserve"> πενήντα τέσσερις αγρότες πληρώνουν λιγότερες εισφορές από 50 μέχρι 150 ευρώ. </w:t>
      </w:r>
    </w:p>
    <w:p w14:paraId="5528B0A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Τα νούμερα υπάρχουν και δημοσιεύονται και επίσημα από τον ΕΦΚΑ: Τριακόσιοι σ</w:t>
      </w:r>
      <w:r>
        <w:rPr>
          <w:rFonts w:eastAsia="Times New Roman" w:cs="Times New Roman"/>
          <w:szCs w:val="24"/>
        </w:rPr>
        <w:t>αράντα επτά χιλιάδες έχουν περίπου διαφορά ύψους 50 ευρώ, είκοσι πέντε χιλιάδες τριακόσιοι έχουν διαφορά ύψους 100 ευρώ, δεκατρείς χιλιάδες πεντακόσιοι ενενήντα τέσσερις έχουν διαφορά ύψους 150 ευρώ. Σχετική αύξηση προκύπτει σε τριάντα τέσσερις χιλιάδες πε</w:t>
      </w:r>
      <w:r>
        <w:rPr>
          <w:rFonts w:eastAsia="Times New Roman" w:cs="Times New Roman"/>
          <w:szCs w:val="24"/>
        </w:rPr>
        <w:t xml:space="preserve">ρίπου άτομα και μόνο εξακόσιοι τριάντα πέντε από τους τετρακόσιους σαράντα τέσσερις </w:t>
      </w:r>
      <w:r>
        <w:rPr>
          <w:rFonts w:eastAsia="Times New Roman" w:cs="Times New Roman"/>
          <w:szCs w:val="24"/>
        </w:rPr>
        <w:lastRenderedPageBreak/>
        <w:t>χιλιάδες αγρότες, καλούνται να καταβάλλουν εισφορά στην υψηλότερη κατηγορία.</w:t>
      </w:r>
    </w:p>
    <w:p w14:paraId="5528B0A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Κι εκείνο που θα έχουμε εντέλει</w:t>
      </w:r>
      <w:r>
        <w:rPr>
          <w:rFonts w:eastAsia="Times New Roman" w:cs="Times New Roman"/>
          <w:szCs w:val="24"/>
        </w:rPr>
        <w:t>,</w:t>
      </w:r>
      <w:r>
        <w:rPr>
          <w:rFonts w:eastAsia="Times New Roman" w:cs="Times New Roman"/>
          <w:szCs w:val="24"/>
        </w:rPr>
        <w:t xml:space="preserve"> είναι ένα συνταξιοδοτικό δικαίωμα και στους αγρότες μας, τους </w:t>
      </w:r>
      <w:r>
        <w:rPr>
          <w:rFonts w:eastAsia="Times New Roman" w:cs="Times New Roman"/>
          <w:szCs w:val="24"/>
        </w:rPr>
        <w:t>πρώην ασφαλισμένους του ΟΓΑ, που δεν θα διαφέρει από την απόλαυση του ασφαλιστικού δικαιώματος</w:t>
      </w:r>
      <w:r>
        <w:rPr>
          <w:rFonts w:eastAsia="Times New Roman" w:cs="Times New Roman"/>
          <w:szCs w:val="24"/>
        </w:rPr>
        <w:t>,</w:t>
      </w:r>
      <w:r>
        <w:rPr>
          <w:rFonts w:eastAsia="Times New Roman" w:cs="Times New Roman"/>
          <w:szCs w:val="24"/>
        </w:rPr>
        <w:t xml:space="preserve"> που έχουν όλοι οι υπόλοιποι Έλληνες. </w:t>
      </w:r>
      <w:r>
        <w:rPr>
          <w:rFonts w:eastAsia="Times New Roman" w:cs="Times New Roman"/>
          <w:szCs w:val="24"/>
        </w:rPr>
        <w:t>Α</w:t>
      </w:r>
      <w:r>
        <w:rPr>
          <w:rFonts w:eastAsia="Times New Roman" w:cs="Times New Roman"/>
          <w:szCs w:val="24"/>
        </w:rPr>
        <w:t>υτό είναι θέμα επιλογής και θα το υπερασπιστούμε</w:t>
      </w:r>
      <w:r>
        <w:rPr>
          <w:rFonts w:eastAsia="Times New Roman" w:cs="Times New Roman"/>
          <w:szCs w:val="24"/>
        </w:rPr>
        <w:t>,</w:t>
      </w:r>
      <w:r>
        <w:rPr>
          <w:rFonts w:eastAsia="Times New Roman" w:cs="Times New Roman"/>
          <w:szCs w:val="24"/>
        </w:rPr>
        <w:t xml:space="preserve"> σε κάθε περίπτωση.</w:t>
      </w:r>
    </w:p>
    <w:p w14:paraId="5528B0A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Εσείς, προφανώς, υπόσχεστε, όταν θα επανέλθετε κάποτε</w:t>
      </w:r>
      <w:r>
        <w:rPr>
          <w:rFonts w:eastAsia="Times New Roman" w:cs="Times New Roman"/>
          <w:szCs w:val="24"/>
        </w:rPr>
        <w:t xml:space="preserve">, αν επανέλθετε, στην </w:t>
      </w:r>
      <w:r>
        <w:rPr>
          <w:rFonts w:eastAsia="Times New Roman" w:cs="Times New Roman"/>
          <w:szCs w:val="24"/>
        </w:rPr>
        <w:t>κ</w:t>
      </w:r>
      <w:r>
        <w:rPr>
          <w:rFonts w:eastAsia="Times New Roman" w:cs="Times New Roman"/>
          <w:szCs w:val="24"/>
        </w:rPr>
        <w:t>υβέρνηση, να περικόψετε αυτά τα δικαιώματα, να επαναφέρετε τους αγρότες στο κατώτατο επίπεδο κοινωνικής προστασίας</w:t>
      </w:r>
      <w:r>
        <w:rPr>
          <w:rFonts w:eastAsia="Times New Roman" w:cs="Times New Roman"/>
          <w:szCs w:val="24"/>
        </w:rPr>
        <w:t>,</w:t>
      </w:r>
      <w:r>
        <w:rPr>
          <w:rFonts w:eastAsia="Times New Roman" w:cs="Times New Roman"/>
          <w:szCs w:val="24"/>
        </w:rPr>
        <w:t xml:space="preserve"> που έχει σημειωθεί στη χώρα μας διαχρονικά.</w:t>
      </w:r>
    </w:p>
    <w:p w14:paraId="5528B0A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Ήδη από το 1959, η επιτροπή του τότε Υπουργείου Συντονισμού είχε </w:t>
      </w:r>
      <w:r>
        <w:rPr>
          <w:rFonts w:eastAsia="Times New Roman" w:cs="Times New Roman"/>
          <w:szCs w:val="24"/>
        </w:rPr>
        <w:t>καταγράψει ως βασικό πρόβλημα την έλλειψη ενιαίου προγράμματος κατά τη θέσπιση της κοινωνικής ασφάλισης. Είχαμε περίπου τριακόσιους είκοσι πέντε φορείς κύριας και επικουρικής ασφάλισης τη δεκαετία του 1990.</w:t>
      </w:r>
    </w:p>
    <w:p w14:paraId="5528B0A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ήταν αποτέλεσμα πελατειακών επιλογών, έλλειψ</w:t>
      </w:r>
      <w:r>
        <w:rPr>
          <w:rFonts w:eastAsia="Times New Roman" w:cs="Times New Roman"/>
          <w:szCs w:val="24"/>
        </w:rPr>
        <w:t>ης οργάνωσης και έλλειψης προοπτικής. Φυσικά, δεν υπήρχε η αντίληψη που πρέπει να κυριαρχεί στην κοινωνική ασφάλιση ότι όλοι πρέπει να είναι αλληλέγγυοι με όλους και όλοι να είναι μαζί σε μία προοπτική διασφάλισης των βασικών δικαιωμάτων.</w:t>
      </w:r>
    </w:p>
    <w:p w14:paraId="5528B0A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Η μείωση της συντ</w:t>
      </w:r>
      <w:r>
        <w:rPr>
          <w:rFonts w:eastAsia="Times New Roman" w:cs="Times New Roman"/>
          <w:szCs w:val="24"/>
        </w:rPr>
        <w:t>αξιοδοτικής δαπάνης στις ονομαστικές τιμές κατά το 2009 μέχρι το 2015 ήταν 2 δισεκατομμύρια ευρώ και αυτό αντιστοίχως, κατά την ίδια χρονική περίοδο, ισοδυναμεί με απώλεια των ασφαλισμένων ύψους 44 δισεκατομμυρίων ευρώ, αθροιστικά φυσικά και όχι κατ’ έτος.</w:t>
      </w:r>
    </w:p>
    <w:p w14:paraId="5528B0A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Παρά ταύτα, έχουμε μία δαπάνη που αυξάνεται ως προς το ΑΕΠ κατά 17% το 2015, ενώ το 2009 ήταν κατά 13,7%. Δηλαδή, μειώνονται συντάξεις και τα ασφαλιστικά έσοδα και αυξάνεται η δαπάνη. Αυτό μόνο εσείς μπορούσατε να το πετύχετε λόγω της έλλειψης μίας πολιτι</w:t>
      </w:r>
      <w:r>
        <w:rPr>
          <w:rFonts w:eastAsia="Times New Roman" w:cs="Times New Roman"/>
          <w:szCs w:val="24"/>
        </w:rPr>
        <w:t>κής που έδειχνε ενδιαφέρον για τα δικαιώματα των εργαζομένων, για τους μισθούς, για τα συλλογικά εργασιακά δικαιώματα και για τις συντάξεις.</w:t>
      </w:r>
    </w:p>
    <w:p w14:paraId="5528B0A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w:t>
      </w:r>
      <w:proofErr w:type="spellStart"/>
      <w:r>
        <w:rPr>
          <w:rFonts w:eastAsia="Times New Roman" w:cs="Times New Roman"/>
          <w:szCs w:val="24"/>
        </w:rPr>
        <w:t>συνέβαιναν</w:t>
      </w:r>
      <w:proofErr w:type="spellEnd"/>
      <w:r>
        <w:rPr>
          <w:rFonts w:eastAsia="Times New Roman" w:cs="Times New Roman"/>
          <w:szCs w:val="24"/>
        </w:rPr>
        <w:t xml:space="preserve"> μολονότι από το 2002 προβλεπόταν συμμετοχή</w:t>
      </w:r>
      <w:r w:rsidRPr="009A55DD">
        <w:rPr>
          <w:rFonts w:eastAsia="Times New Roman" w:cs="Times New Roman"/>
          <w:szCs w:val="24"/>
        </w:rPr>
        <w:t xml:space="preserve"> </w:t>
      </w:r>
      <w:r>
        <w:rPr>
          <w:rFonts w:eastAsia="Times New Roman" w:cs="Times New Roman"/>
          <w:szCs w:val="24"/>
        </w:rPr>
        <w:t>στις δαπάνες για το ΙΚΑ 1% του ΑΕΠ, 33% επί των εισφ</w:t>
      </w:r>
      <w:r>
        <w:rPr>
          <w:rFonts w:eastAsia="Times New Roman" w:cs="Times New Roman"/>
          <w:szCs w:val="24"/>
        </w:rPr>
        <w:t xml:space="preserve">ορών στα άλλα ταμεία και 66% στον ΟΓΑ από το 1997. Δεν </w:t>
      </w:r>
      <w:r>
        <w:rPr>
          <w:rFonts w:eastAsia="Times New Roman" w:cs="Times New Roman"/>
          <w:szCs w:val="24"/>
        </w:rPr>
        <w:lastRenderedPageBreak/>
        <w:t xml:space="preserve">τηρήθηκε ποτέ αυτή η σχέση ως προς το ΑΕΠ ή ως προς τις υποχρεώσεις του </w:t>
      </w:r>
      <w:r>
        <w:rPr>
          <w:rFonts w:eastAsia="Times New Roman" w:cs="Times New Roman"/>
          <w:szCs w:val="24"/>
        </w:rPr>
        <w:t>δ</w:t>
      </w:r>
      <w:r>
        <w:rPr>
          <w:rFonts w:eastAsia="Times New Roman" w:cs="Times New Roman"/>
          <w:szCs w:val="24"/>
        </w:rPr>
        <w:t xml:space="preserve">ημοσίου, διότι δημιουργούνταν πάντα δημοσιονομικό κενό και το ελληνικό </w:t>
      </w:r>
      <w:r>
        <w:rPr>
          <w:rFonts w:eastAsia="Times New Roman" w:cs="Times New Roman"/>
          <w:szCs w:val="24"/>
        </w:rPr>
        <w:t>δ</w:t>
      </w:r>
      <w:r>
        <w:rPr>
          <w:rFonts w:eastAsia="Times New Roman" w:cs="Times New Roman"/>
          <w:szCs w:val="24"/>
        </w:rPr>
        <w:t>ημόσιο ερχόταν να καλύψει αυτό το χρηματοδοτικό κενό, το</w:t>
      </w:r>
      <w:r>
        <w:rPr>
          <w:rFonts w:eastAsia="Times New Roman" w:cs="Times New Roman"/>
          <w:szCs w:val="24"/>
        </w:rPr>
        <w:t xml:space="preserve"> οποίο δεν μπορούσε να καλυφθεί ούτε από τα έσοδα τα οποία όλο και λιγόστευαν –εννοώντας τις ασφαλιστικές εισφορές- ούτε βεβαίως από τη χρηματοδότηση η οποία δεν ήταν επαρκής.</w:t>
      </w:r>
    </w:p>
    <w:p w14:paraId="5528B0A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2009 η χρηματοδότηση ήταν 15,6 δισεκατομμύρια ευρώ, δηλαδή το 6,58% του ΑΕΠ κ</w:t>
      </w:r>
      <w:r>
        <w:rPr>
          <w:rFonts w:eastAsia="Times New Roman" w:cs="Times New Roman"/>
          <w:szCs w:val="24"/>
        </w:rPr>
        <w:t>αι το 2015 είχαμε συμμετοχή της χρηματοδότησης κατά ποσοστό κοντά στο 5,5% του ΑΕΠ. Αυτό το χρηματοδοτικό κενό δεν μπορεί να αντιμετωπιστεί διατηρώντας τις δομές που είχε η κοινωνική ασφάλιση πριν τον ν. 4387/2016, πριν τον νόμο που ισχύει από 1-1-2017, μό</w:t>
      </w:r>
      <w:r>
        <w:rPr>
          <w:rFonts w:eastAsia="Times New Roman" w:cs="Times New Roman"/>
          <w:szCs w:val="24"/>
        </w:rPr>
        <w:t>λις δύο μήνες από την ημέρα έναρξης της εφαρμογής του.</w:t>
      </w:r>
    </w:p>
    <w:p w14:paraId="5528B0B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Επίσης, δεν μπορείτε να κρίνετε τόσο πρόωρα μία τόσο μεγάλη αλλαγή, η οποία ήδη έχει επιφέρει, όπως σας είπα, θετικά αποτελέσματα στην κοινωνική ασφάλιση, στην οικονομία, αλλά και στη λειτουργία για τη</w:t>
      </w:r>
      <w:r>
        <w:rPr>
          <w:rFonts w:eastAsia="Times New Roman" w:cs="Times New Roman"/>
          <w:szCs w:val="24"/>
        </w:rPr>
        <w:t>ν απόλαυση των δικαιωμάτων των ασφαλισμένων.</w:t>
      </w:r>
    </w:p>
    <w:p w14:paraId="5528B0B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πρέπει να πω κάτι ως ένα μήνυμα για την κοινή προσπάθεια που, επιτέλους, πρέπει να γίνεται στη χώρα. Έβλεπα εχθές διάφορα ρεπορτάζ για ουρές στο πρώην ΙΚΑ της Καλλιθέας. Ανακοινώνω και απ’ αυτό τ</w:t>
      </w:r>
      <w:r>
        <w:rPr>
          <w:rFonts w:eastAsia="Times New Roman" w:cs="Times New Roman"/>
          <w:szCs w:val="24"/>
        </w:rPr>
        <w:t xml:space="preserve">ο Βήμα, διότι δεν το κάνουν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–και κακώς- ότι ήδη ο ΕΦΚΑ παρέχει την ενημερότητα ηλεκτρονικά μέσα από το </w:t>
      </w:r>
      <w:r>
        <w:rPr>
          <w:rFonts w:eastAsia="Times New Roman" w:cs="Times New Roman"/>
          <w:szCs w:val="24"/>
        </w:rPr>
        <w:t>μ</w:t>
      </w:r>
      <w:r>
        <w:rPr>
          <w:rFonts w:eastAsia="Times New Roman" w:cs="Times New Roman"/>
          <w:szCs w:val="24"/>
        </w:rPr>
        <w:t xml:space="preserve">ητρώο που αξιοποιείται για την παροχή ιατρικής και φαρμακευτικής φροντίδας. </w:t>
      </w:r>
    </w:p>
    <w:p w14:paraId="5528B0B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Συνεπώς, αυτό που έλεγαν οι δημοσιογράφοι ότι πήγαιναν ο</w:t>
      </w:r>
      <w:r>
        <w:rPr>
          <w:rFonts w:eastAsia="Times New Roman" w:cs="Times New Roman"/>
          <w:szCs w:val="24"/>
        </w:rPr>
        <w:t>ι ασφαλισμένοι να ενημερώσουν τα βιβλιάριά τους για να έχουν ασφαλιστική και φαρμακευτική περίθαλψη είναι όχι μόνο παραπλανητικό, αλλά έχει έναν σκοπό, να δημιουργεί μία αδικαιολόγητη ανησυχία στον κόσμο. Δεν υπάρχει κα</w:t>
      </w:r>
      <w:r>
        <w:rPr>
          <w:rFonts w:eastAsia="Times New Roman" w:cs="Times New Roman"/>
          <w:szCs w:val="24"/>
        </w:rPr>
        <w:t>μ</w:t>
      </w:r>
      <w:r>
        <w:rPr>
          <w:rFonts w:eastAsia="Times New Roman" w:cs="Times New Roman"/>
          <w:szCs w:val="24"/>
        </w:rPr>
        <w:t>μία ανάγκη οι ασφαλισμένοι να προσφε</w:t>
      </w:r>
      <w:r>
        <w:rPr>
          <w:rFonts w:eastAsia="Times New Roman" w:cs="Times New Roman"/>
          <w:szCs w:val="24"/>
        </w:rPr>
        <w:t>ύγουν στους φορείς κοινωνικής ασφάλισης, διότι αυτό γίνεται ηλεκτρονικά. Αυτό πρέπει να γίνει μόνο με την πάροδο της ενηλικότητας των παιδιών όταν χρειάζεται να συμπληρώσουν στοιχεία τα οποία σχετίζονται με το ότι ανέλαβαν καθήκοντα σε κάποιον χώρο ως σπου</w:t>
      </w:r>
      <w:r>
        <w:rPr>
          <w:rFonts w:eastAsia="Times New Roman" w:cs="Times New Roman"/>
          <w:szCs w:val="24"/>
        </w:rPr>
        <w:t>δαστές, γιατί θα πρέπει να πάνε ένα ταξίδι στο εξωτερικό. Για τέτοιες εντελώς έκτακτες περιπτώσεις θα χρειαστεί να πηγαίνει κ</w:t>
      </w:r>
      <w:r>
        <w:rPr>
          <w:rFonts w:eastAsia="Times New Roman" w:cs="Times New Roman"/>
          <w:szCs w:val="24"/>
        </w:rPr>
        <w:t xml:space="preserve">άποιος </w:t>
      </w:r>
      <w:r>
        <w:rPr>
          <w:rFonts w:eastAsia="Times New Roman" w:cs="Times New Roman"/>
          <w:szCs w:val="24"/>
        </w:rPr>
        <w:t xml:space="preserve">για να ενημερώνει με </w:t>
      </w:r>
      <w:r>
        <w:rPr>
          <w:rFonts w:eastAsia="Times New Roman" w:cs="Times New Roman"/>
          <w:szCs w:val="24"/>
        </w:rPr>
        <w:lastRenderedPageBreak/>
        <w:t>τη σχετική δήλωση στον ΕΦΚΑ για την κάλυψη των προστατευόμενων μελών.</w:t>
      </w:r>
    </w:p>
    <w:p w14:paraId="5528B0B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Επομένως, σε όλα τα επίπεδα, αυτό</w:t>
      </w:r>
      <w:r>
        <w:rPr>
          <w:rFonts w:eastAsia="Times New Roman" w:cs="Times New Roman"/>
          <w:szCs w:val="24"/>
        </w:rPr>
        <w:t xml:space="preserve"> που βλέπω να γίνεται είναι να πυροδοτείτε, κύριοι της Νέας Δημοκρατίας, αντιθέσεις με όποιον έχετε στη διάθεσή σας, απέναντι σε ένα σύστημα το οποίο προσπαθούμε επ' </w:t>
      </w:r>
      <w:proofErr w:type="spellStart"/>
      <w:r>
        <w:rPr>
          <w:rFonts w:eastAsia="Times New Roman" w:cs="Times New Roman"/>
          <w:szCs w:val="24"/>
        </w:rPr>
        <w:t>ωφελεία</w:t>
      </w:r>
      <w:proofErr w:type="spellEnd"/>
      <w:r>
        <w:rPr>
          <w:rFonts w:eastAsia="Times New Roman" w:cs="Times New Roman"/>
          <w:szCs w:val="24"/>
        </w:rPr>
        <w:t xml:space="preserve"> του ελληνικού λαού και της οικονομίας να θέσουμε σε λειτουργία. </w:t>
      </w:r>
    </w:p>
    <w:p w14:paraId="5528B0B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Με αυτή τη σημασί</w:t>
      </w:r>
      <w:r>
        <w:rPr>
          <w:rFonts w:eastAsia="Times New Roman" w:cs="Times New Roman"/>
          <w:szCs w:val="24"/>
        </w:rPr>
        <w:t xml:space="preserve">α εκδηλώθηκε η σχετική κατάληψη του γραφείου μου από τον </w:t>
      </w:r>
      <w:r>
        <w:rPr>
          <w:rFonts w:eastAsia="Times New Roman" w:cs="Times New Roman"/>
          <w:szCs w:val="24"/>
        </w:rPr>
        <w:t>π</w:t>
      </w:r>
      <w:r>
        <w:rPr>
          <w:rFonts w:eastAsia="Times New Roman" w:cs="Times New Roman"/>
          <w:szCs w:val="24"/>
        </w:rPr>
        <w:t xml:space="preserve">ρόεδρο της ΚΕΔΕ, συνοδεία δημάρχων, </w:t>
      </w:r>
      <w:r>
        <w:rPr>
          <w:rFonts w:eastAsia="Times New Roman"/>
          <w:szCs w:val="24"/>
        </w:rPr>
        <w:t>οι οποίοι</w:t>
      </w:r>
      <w:r>
        <w:rPr>
          <w:rFonts w:eastAsia="Times New Roman" w:cs="Times New Roman"/>
          <w:szCs w:val="24"/>
        </w:rPr>
        <w:t xml:space="preserve"> αγνοούσαν ότι δεν θίγεται το συνταξιοδοτικό τους δικαίωμα επειδή αναλαμβάνουν ευθύνες μέσα στην τοπική αυτοδιοίκηση για καθήκοντα τα οποία δεν αμείβοντα</w:t>
      </w:r>
      <w:r>
        <w:rPr>
          <w:rFonts w:eastAsia="Times New Roman" w:cs="Times New Roman"/>
          <w:szCs w:val="24"/>
        </w:rPr>
        <w:t xml:space="preserve">ι. Αυτό είναι ρητό, είναι κατηγορηματικό. Και έρχεται ένας φορέας, που θα έπρεπε να βρίσκεται στο υψηλότερο επίπεδο ευθύνης, να δημιουργήσει μια εικόνα η οποία δεν ανταποκρίνεται στην πραγματικότητα. </w:t>
      </w:r>
    </w:p>
    <w:p w14:paraId="5528B0B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σημασία έχουν και οι σχετικές αναφορές περί της μείωσης των ασφαλιστικών εισφορών, όσον αφορά τη επευφημία που μου επιφυλάσσουν οι φορείς γιατί μείωσα τις εισφορές. </w:t>
      </w:r>
    </w:p>
    <w:p w14:paraId="5528B0B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Ακούστε, δεν είναι το θέμα εδώ ποιος παίρνει λίγα και δίνει πολλά. Η κοινωνική ασ</w:t>
      </w:r>
      <w:r>
        <w:rPr>
          <w:rFonts w:eastAsia="Times New Roman" w:cs="Times New Roman"/>
          <w:szCs w:val="24"/>
        </w:rPr>
        <w:t xml:space="preserve">φάλιση δεν προσφέρεται για τέτοιους </w:t>
      </w:r>
      <w:r>
        <w:rPr>
          <w:rFonts w:eastAsia="Times New Roman" w:cs="Times New Roman"/>
          <w:szCs w:val="24"/>
        </w:rPr>
        <w:lastRenderedPageBreak/>
        <w:t>διαγωνισμούς. Δεν είπαμε εμείς ότι θα παίρνουμε λιγότερα, ενώ εσείς θα παίρνατε περισσότερα. Άλλο είναι το θέμα. Το θέμα είναι ότι πρέπει να δημιουργήσουμε αίσθημα εμπιστοσύνης σε έναν κορυφαίο χώρο κοινωνικής αλληλεγγύη</w:t>
      </w:r>
      <w:r>
        <w:rPr>
          <w:rFonts w:eastAsia="Times New Roman" w:cs="Times New Roman"/>
          <w:szCs w:val="24"/>
        </w:rPr>
        <w:t>ς, στον πιο καθοριστικό για την κοινωνία και την ύπαρξή της χώρο, ο οποίος πρέπει να είναι προστατευμένος και να λειτουργεί σε όφελος όλων, αντί να δημιουργούνται εντυπώσεις ότι δεν αξίζει υπεράσπισης η κοινωνική ασφάλιση, καθώς ακόμα και σήμερα αυτό που ά</w:t>
      </w:r>
      <w:r>
        <w:rPr>
          <w:rFonts w:eastAsia="Times New Roman" w:cs="Times New Roman"/>
          <w:szCs w:val="24"/>
        </w:rPr>
        <w:t xml:space="preserve">κουγα είναι ότι δημιουργούνται προϋποθέσεις για να καταφεύγει κανείς στην ιδιωτική ασφάλιση, </w:t>
      </w:r>
      <w:r>
        <w:rPr>
          <w:rFonts w:eastAsia="Times New Roman"/>
          <w:bCs/>
        </w:rPr>
        <w:t>προκειμένου να</w:t>
      </w:r>
      <w:r>
        <w:rPr>
          <w:rFonts w:eastAsia="Times New Roman" w:cs="Times New Roman"/>
          <w:szCs w:val="24"/>
        </w:rPr>
        <w:t xml:space="preserve"> έχει κάλυψη βασικών αναγκών.</w:t>
      </w:r>
    </w:p>
    <w:p w14:paraId="5528B0B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Μη συνεχίζετε με αυτόν τον τρόπο να μιλάτε για την κοινωνική ασφάλιση. Δεν ωφελεί κανέναν. Δεν ωφελεί κανέναν στη χώρα.</w:t>
      </w:r>
      <w:r>
        <w:rPr>
          <w:rFonts w:eastAsia="Times New Roman" w:cs="Times New Roman"/>
          <w:szCs w:val="24"/>
        </w:rPr>
        <w:t xml:space="preserve"> Δεν ωφελεί ούτε τον πολιτικό κόσμο να μιλάει με αυτόν τον ανεύθυνο τρόπο για ένα τόσο σημαντικό ζήτημα που άπτεται της ίδιας της ύπαρξης της κοινωνίας.</w:t>
      </w:r>
    </w:p>
    <w:p w14:paraId="5528B0B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528B0B9"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5528B0BA" w14:textId="77777777" w:rsidR="00D67C45" w:rsidRDefault="00A23C64">
      <w:pPr>
        <w:spacing w:line="600" w:lineRule="auto"/>
        <w:ind w:firstLine="720"/>
        <w:contextualSpacing/>
        <w:jc w:val="both"/>
        <w:rPr>
          <w:rFonts w:eastAsia="Times New Roman" w:cs="Times New Roman"/>
        </w:rPr>
      </w:pPr>
      <w:r>
        <w:rPr>
          <w:rFonts w:eastAsia="Times New Roman" w:cs="Times New Roman"/>
          <w:b/>
          <w:szCs w:val="24"/>
        </w:rPr>
        <w:lastRenderedPageBreak/>
        <w:t>ΠΡΟΕΔΡΕΥΩΝ (Νικήτας Κακλαμάνης</w:t>
      </w:r>
      <w:r>
        <w:rPr>
          <w:rFonts w:eastAsia="Times New Roman" w:cs="Times New Roman"/>
          <w:b/>
          <w:szCs w:val="24"/>
        </w:rPr>
        <w:t>):</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w:t>
      </w:r>
      <w:r>
        <w:rPr>
          <w:rFonts w:eastAsia="Times New Roman" w:cs="Times New Roman"/>
        </w:rPr>
        <w:t xml:space="preserve">αίθουσας </w:t>
      </w:r>
      <w:r>
        <w:rPr>
          <w:rFonts w:eastAsia="Times New Roman" w:cs="Times New Roman"/>
        </w:rPr>
        <w:t xml:space="preserve">«ΕΛΕΥΘΕΡΙΟΣ ΒΕΝΙΖΕΛΟΣ» και ενημερώθηκαν για την ιστορία του κτηρίου </w:t>
      </w:r>
      <w:r>
        <w:rPr>
          <w:rFonts w:eastAsia="Times New Roman" w:cs="Times New Roman"/>
        </w:rPr>
        <w:t>και τον τρόπο οργάνωσης και λειτουργίας της Βουλής, σαράντα οκτώ μαθήτριες και μαθητές και τρεις εκπαιδευτικοί συνοδοί τους από το 1</w:t>
      </w:r>
      <w:r>
        <w:rPr>
          <w:rFonts w:eastAsia="Times New Roman" w:cs="Times New Roman"/>
          <w:vertAlign w:val="superscript"/>
        </w:rPr>
        <w:t>ο</w:t>
      </w:r>
      <w:r>
        <w:rPr>
          <w:rFonts w:eastAsia="Times New Roman" w:cs="Times New Roman"/>
        </w:rPr>
        <w:t xml:space="preserve"> Γυμνάσιο Σκύδρας Πέλλας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 xml:space="preserve">μήμα). </w:t>
      </w:r>
    </w:p>
    <w:p w14:paraId="5528B0BB" w14:textId="77777777" w:rsidR="00D67C45" w:rsidRDefault="00A23C64">
      <w:pPr>
        <w:spacing w:line="600" w:lineRule="auto"/>
        <w:ind w:firstLine="720"/>
        <w:contextualSpacing/>
        <w:jc w:val="both"/>
        <w:rPr>
          <w:rFonts w:eastAsia="Times New Roman" w:cs="Times New Roman"/>
        </w:rPr>
      </w:pPr>
      <w:r>
        <w:rPr>
          <w:rFonts w:eastAsia="Times New Roman" w:cs="Times New Roman"/>
        </w:rPr>
        <w:t xml:space="preserve">Η Βουλή </w:t>
      </w:r>
      <w:r>
        <w:rPr>
          <w:rFonts w:eastAsia="Times New Roman" w:cs="Times New Roman"/>
        </w:rPr>
        <w:t xml:space="preserve">σάς </w:t>
      </w:r>
      <w:r>
        <w:rPr>
          <w:rFonts w:eastAsia="Times New Roman" w:cs="Times New Roman"/>
        </w:rPr>
        <w:t xml:space="preserve">καλωσορίζει. </w:t>
      </w:r>
    </w:p>
    <w:p w14:paraId="5528B0BC" w14:textId="77777777" w:rsidR="00D67C45" w:rsidRDefault="00A23C64">
      <w:pPr>
        <w:spacing w:line="600" w:lineRule="auto"/>
        <w:ind w:firstLine="720"/>
        <w:contextualSpacing/>
        <w:jc w:val="center"/>
        <w:rPr>
          <w:rFonts w:eastAsia="Times New Roman"/>
          <w:szCs w:val="24"/>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528B0B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τον λόγο έχει ο Κοινοβουλευτικός Εκπρόσωπος της Νέας Δημοκρατίας, ο συνάδελφος κ. Ιωάννης </w:t>
      </w:r>
      <w:proofErr w:type="spellStart"/>
      <w:r>
        <w:rPr>
          <w:rFonts w:eastAsia="Times New Roman" w:cs="Times New Roman"/>
          <w:szCs w:val="24"/>
        </w:rPr>
        <w:t>Βρούτσης</w:t>
      </w:r>
      <w:proofErr w:type="spellEnd"/>
      <w:r>
        <w:rPr>
          <w:rFonts w:eastAsia="Times New Roman" w:cs="Times New Roman"/>
          <w:szCs w:val="24"/>
        </w:rPr>
        <w:t>.</w:t>
      </w:r>
    </w:p>
    <w:p w14:paraId="5528B0B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έχετε δώδεκα λεπτά </w:t>
      </w:r>
      <w:proofErr w:type="spellStart"/>
      <w:r>
        <w:rPr>
          <w:rFonts w:eastAsia="Times New Roman" w:cs="Times New Roman"/>
          <w:szCs w:val="24"/>
        </w:rPr>
        <w:t>πρωτολογία</w:t>
      </w:r>
      <w:proofErr w:type="spellEnd"/>
      <w:r>
        <w:rPr>
          <w:rFonts w:eastAsia="Times New Roman" w:cs="Times New Roman"/>
          <w:szCs w:val="24"/>
        </w:rPr>
        <w:t xml:space="preserve">, έξι λεπτά δευτερολογία και τρία λεπτά </w:t>
      </w:r>
      <w:proofErr w:type="spellStart"/>
      <w:r>
        <w:rPr>
          <w:rFonts w:eastAsia="Times New Roman" w:cs="Times New Roman"/>
          <w:szCs w:val="24"/>
        </w:rPr>
        <w:t>τριτολογία</w:t>
      </w:r>
      <w:proofErr w:type="spellEnd"/>
      <w:r>
        <w:rPr>
          <w:rFonts w:eastAsia="Times New Roman" w:cs="Times New Roman"/>
          <w:szCs w:val="24"/>
        </w:rPr>
        <w:t xml:space="preserve">. Να ενοποιήσουμε την </w:t>
      </w:r>
      <w:proofErr w:type="spellStart"/>
      <w:r>
        <w:rPr>
          <w:rFonts w:eastAsia="Times New Roman" w:cs="Times New Roman"/>
          <w:szCs w:val="24"/>
        </w:rPr>
        <w:t>τριτολογία</w:t>
      </w:r>
      <w:proofErr w:type="spellEnd"/>
      <w:r>
        <w:rPr>
          <w:rFonts w:eastAsia="Times New Roman" w:cs="Times New Roman"/>
          <w:szCs w:val="24"/>
        </w:rPr>
        <w:t xml:space="preserve"> με την </w:t>
      </w:r>
      <w:proofErr w:type="spellStart"/>
      <w:r>
        <w:rPr>
          <w:rFonts w:eastAsia="Times New Roman" w:cs="Times New Roman"/>
          <w:szCs w:val="24"/>
        </w:rPr>
        <w:t>πρωτολογία</w:t>
      </w:r>
      <w:proofErr w:type="spellEnd"/>
      <w:r>
        <w:rPr>
          <w:rFonts w:eastAsia="Times New Roman" w:cs="Times New Roman"/>
          <w:szCs w:val="24"/>
        </w:rPr>
        <w:t>, ώστε να έ</w:t>
      </w:r>
      <w:r>
        <w:rPr>
          <w:rFonts w:eastAsia="Times New Roman" w:cs="Times New Roman"/>
          <w:szCs w:val="24"/>
        </w:rPr>
        <w:t xml:space="preserve">χετε δεκαπέντε λεπτά να μιλήσετε; </w:t>
      </w:r>
    </w:p>
    <w:p w14:paraId="5528B0B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Ναι, κύριε Πρόεδρε. Ευχαριστώ πάρα πολύ.</w:t>
      </w:r>
    </w:p>
    <w:p w14:paraId="5528B0C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θα ξεκινήσω με κάτι το οποίο πλέον είναι καταγεγραμμένο στη συνείδηση όλου του κόσμου, όλου του ελληνικού λαού. Ο ΣΥΡΙΖΑ έχει πάρει </w:t>
      </w:r>
      <w:r>
        <w:rPr>
          <w:rFonts w:eastAsia="Times New Roman" w:cs="Times New Roman"/>
          <w:szCs w:val="24"/>
        </w:rPr>
        <w:t xml:space="preserve">διαζύγιο με την αλήθεια. Είναι ταυτισμένος με το ψέμα και την προπαγάνδα. </w:t>
      </w:r>
    </w:p>
    <w:p w14:paraId="5528B0C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λέω αυτό γιατί, ξεκινώντας τη συζήτηση σήμερα σε μια κορυφαία διαδικασία την οποία προκαλεί η Νέα Δημοκρατία για το ασφαλιστικό σύστημα της χώρας -που είναι η πρώτη φορά ιστορικά</w:t>
      </w:r>
      <w:r>
        <w:rPr>
          <w:rFonts w:eastAsia="Times New Roman" w:cs="Times New Roman"/>
          <w:szCs w:val="24"/>
        </w:rPr>
        <w:t xml:space="preserve"> που βρίσκεται σε αυτά τα χάλια-, ζητήσαμε να είναι εδώ η κ. </w:t>
      </w:r>
      <w:proofErr w:type="spellStart"/>
      <w:r>
        <w:rPr>
          <w:rFonts w:eastAsia="Times New Roman" w:cs="Times New Roman"/>
          <w:szCs w:val="24"/>
        </w:rPr>
        <w:t>Αχτσιόγλου</w:t>
      </w:r>
      <w:proofErr w:type="spellEnd"/>
      <w:r>
        <w:rPr>
          <w:rFonts w:eastAsia="Times New Roman" w:cs="Times New Roman"/>
          <w:szCs w:val="24"/>
        </w:rPr>
        <w:t xml:space="preserve">, όπως έπρεπε πολιτικά να είναι, εκπροσωπώντας την Κυβέρνηση, σεβόμενη τις δημοκρατικές, κοινοβουλευτικές διαδικασίες. </w:t>
      </w:r>
    </w:p>
    <w:p w14:paraId="5528B0C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εκ μέρους του ΣΥΡΙΖΑ και της εκπροσώπου του είναι ότι </w:t>
      </w:r>
      <w:r>
        <w:rPr>
          <w:rFonts w:eastAsia="Times New Roman" w:cs="Times New Roman"/>
          <w:szCs w:val="24"/>
        </w:rPr>
        <w:t xml:space="preserve">διαπραγματεύεται με την τρόικα. Η τρόικα έχει φύγει, δεν είναι εδώ. Πρώτο μεγάλο ψέμα λοιπόν! Η κ. </w:t>
      </w:r>
      <w:proofErr w:type="spellStart"/>
      <w:r>
        <w:rPr>
          <w:rFonts w:eastAsia="Times New Roman" w:cs="Times New Roman"/>
          <w:szCs w:val="24"/>
        </w:rPr>
        <w:t>Αχτσιόγλου</w:t>
      </w:r>
      <w:proofErr w:type="spellEnd"/>
      <w:r>
        <w:rPr>
          <w:rFonts w:eastAsia="Times New Roman" w:cs="Times New Roman"/>
          <w:szCs w:val="24"/>
        </w:rPr>
        <w:t xml:space="preserve"> είναι στο Χίλτον ή στο Υπουργείο ή κάπου αλλού; Γιατί δεν είναι στη Βουλή; Πάντως με την τρόικα δεν είναι.</w:t>
      </w:r>
    </w:p>
    <w:p w14:paraId="5528B0C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κύριε Υπουργέ, ξεκινήσατε με </w:t>
      </w:r>
      <w:r>
        <w:rPr>
          <w:rFonts w:eastAsia="Times New Roman" w:cs="Times New Roman"/>
          <w:szCs w:val="24"/>
        </w:rPr>
        <w:t>ένα μεγάλο ψέμα. Πρέπει να είστε προσεκτικός, τουλάχιστον</w:t>
      </w:r>
      <w:r>
        <w:rPr>
          <w:rFonts w:eastAsia="Times New Roman" w:cs="Times New Roman"/>
          <w:szCs w:val="24"/>
        </w:rPr>
        <w:t>,</w:t>
      </w:r>
      <w:r>
        <w:rPr>
          <w:rFonts w:eastAsia="Times New Roman" w:cs="Times New Roman"/>
          <w:szCs w:val="24"/>
        </w:rPr>
        <w:t xml:space="preserve"> όταν μιλάτε με εμένα </w:t>
      </w:r>
      <w:r>
        <w:rPr>
          <w:rFonts w:eastAsia="Times New Roman" w:cs="Times New Roman"/>
          <w:szCs w:val="24"/>
        </w:rPr>
        <w:lastRenderedPageBreak/>
        <w:t>που γνωρίζω τα στοιχεία, τα βίωσα και δυόμισι χρόνια νοικοκυρέψαμε το Υπουργείο με έναν τρόπο ο οποίος ήταν πρωτόγνωρος στα ασφαλιστικά πράγματα της χώρας.</w:t>
      </w:r>
    </w:p>
    <w:p w14:paraId="5528B0C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w:t>
      </w:r>
      <w:r>
        <w:rPr>
          <w:rFonts w:eastAsia="Times New Roman" w:cs="Times New Roman"/>
          <w:szCs w:val="24"/>
        </w:rPr>
        <w:t xml:space="preserve"> Προεδρική Έδρα καταλαμβάνει ο ΣΤ΄ Αντιπρόεδρος της Βουλής κ</w:t>
      </w:r>
      <w:r w:rsidRPr="00131BD1">
        <w:rPr>
          <w:rFonts w:eastAsia="Times New Roman" w:cs="Times New Roman"/>
          <w:b/>
          <w:szCs w:val="24"/>
        </w:rPr>
        <w:t>. ΓΕΩΡΓΙΟΣ ΛΑΜΠΡΟΥΛΗΣ</w:t>
      </w:r>
      <w:r>
        <w:rPr>
          <w:rFonts w:eastAsia="Times New Roman" w:cs="Times New Roman"/>
          <w:szCs w:val="24"/>
        </w:rPr>
        <w:t>)</w:t>
      </w:r>
    </w:p>
    <w:p w14:paraId="5528B0C5" w14:textId="77777777" w:rsidR="00D67C45" w:rsidRDefault="00A23C64">
      <w:pPr>
        <w:spacing w:line="600" w:lineRule="auto"/>
        <w:ind w:firstLine="720"/>
        <w:contextualSpacing/>
        <w:jc w:val="both"/>
        <w:rPr>
          <w:rFonts w:eastAsia="Times New Roman"/>
          <w:bCs/>
        </w:rPr>
      </w:pPr>
      <w:r>
        <w:rPr>
          <w:rFonts w:eastAsia="Times New Roman" w:cs="Times New Roman"/>
          <w:szCs w:val="24"/>
        </w:rPr>
        <w:t>Μιλήσατε για τα εφάπαξ. Με τα χρήματα τα οποία πήραμε, 3,1 δισεκατομμύρια ευρώ, από την τότε τρόικα, σήμερα θεσμούς, καταβάλλαμε μέχρι και το τέλος Σεπτεμβρίου του 2013 ενεν</w:t>
      </w:r>
      <w:r>
        <w:rPr>
          <w:rFonts w:eastAsia="Times New Roman" w:cs="Times New Roman"/>
          <w:szCs w:val="24"/>
        </w:rPr>
        <w:t>ήντα επτά χιλιάδες εξακόσια τριάντα επτά εφάπαξ, 180% αύξηση. Σας παραδώσαμε καθαρό το τοπίο με τα εφάπαξ. Και εσείς μέχρι 1</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–θα καταθέσω το δελτίο τύπου </w:t>
      </w:r>
      <w:r>
        <w:rPr>
          <w:rFonts w:eastAsia="Times New Roman"/>
          <w:bCs/>
        </w:rPr>
        <w:t xml:space="preserve">προς επιβεβαίωση- είχατε δώσει μηδέν εφάπαξ. Αυτοί είστε. </w:t>
      </w:r>
    </w:p>
    <w:p w14:paraId="5528B0C6" w14:textId="77777777" w:rsidR="00D67C45" w:rsidRDefault="00A23C64">
      <w:pPr>
        <w:spacing w:line="600" w:lineRule="auto"/>
        <w:ind w:firstLine="720"/>
        <w:contextualSpacing/>
        <w:jc w:val="both"/>
        <w:rPr>
          <w:rFonts w:eastAsia="Times New Roman"/>
          <w:bCs/>
        </w:rPr>
      </w:pPr>
      <w:r>
        <w:rPr>
          <w:rFonts w:eastAsia="Times New Roman"/>
          <w:bCs/>
        </w:rPr>
        <w:t xml:space="preserve">Καταθέτω, παρακαλώ, για να γνωρίζει </w:t>
      </w:r>
      <w:r>
        <w:rPr>
          <w:rFonts w:eastAsia="Times New Roman"/>
          <w:bCs/>
        </w:rPr>
        <w:t>ο κόσμος τις αλήθειες τις πραγματικές.</w:t>
      </w:r>
    </w:p>
    <w:p w14:paraId="5528B0C7" w14:textId="77777777" w:rsidR="00D67C45" w:rsidRDefault="00A23C64">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528B0C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w:t>
      </w:r>
      <w:r>
        <w:rPr>
          <w:rFonts w:eastAsia="Times New Roman" w:cs="Times New Roman"/>
          <w:szCs w:val="24"/>
        </w:rPr>
        <w:t>ρον, αυτή η πολύ σοβαρή συζήτηση, που γίνεται σήμερα, γίνεται μέσα σε ένα πολύ βαρύ πολιτικό, οικονομικό και κοινωνικό κλίμα. Οικονομικό και κοινωνικό κλίμα βαρύ, γιατί όλοι γνωρίζουμε ότι σέρνεται η οικονομία της χώρας, η αβεβαιότητα και η ανασφάλεια είνα</w:t>
      </w:r>
      <w:r>
        <w:rPr>
          <w:rFonts w:eastAsia="Times New Roman" w:cs="Times New Roman"/>
          <w:szCs w:val="24"/>
        </w:rPr>
        <w:t>ι διάχυτες πάνω από τις επιχειρήσεις, πάνω από τους εργαζόμενους, πάνω από τους ανέργους. Φαίνεται ότι δεν υπάρχει προοπτική, καταρρέουν όλοι οι κοινωνικοί και οικονομικοί δείκτες της χώρας. Και δυστυχώς, την ίδια στιγμή, αυτό που ονομάζαμε «ασφαλιστικό» β</w:t>
      </w:r>
      <w:r>
        <w:rPr>
          <w:rFonts w:eastAsia="Times New Roman" w:cs="Times New Roman"/>
          <w:szCs w:val="24"/>
        </w:rPr>
        <w:t>ρίσκεται σε ένα απόλυτο χάος. Έχει ταυτιστεί με τη λέξη Βαβέλ. Θα το εξηγήσω.</w:t>
      </w:r>
    </w:p>
    <w:p w14:paraId="5528B0C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είναι ότι χθες ανακοινώθηκαν τα στοιχεία 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τα οποία λίγο πριν αμφισβητήσατε. Ενημερώνω, λοιπόν, τον ελληνικό λαό, ο οποίος τα γνωρίζει. 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άλλωστε, είναι το μόνο εργαλείο από αυτά που σας παρέδωσα, το οποίο δεν καταργήσατε, το διατηρήσατε και για τα αποτελέσματα του οποίου υπερηφανεύεστε. Όλα τα άλλα τα καταργήσατε. Και θα εξηγηθούμε γι’ αυτά. </w:t>
      </w:r>
    </w:p>
    <w:p w14:paraId="5528B0C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λοιπόν, χθες, κύριε Υπουργέ, έδειξ</w:t>
      </w:r>
      <w:r>
        <w:rPr>
          <w:rFonts w:eastAsia="Times New Roman" w:cs="Times New Roman"/>
          <w:szCs w:val="24"/>
        </w:rPr>
        <w:t xml:space="preserve">ε στα αποτελέσματά της δυστυχώς ότι για πρώτη φορά στην ιστορία της αγοράς εργασίας της χώρας οι ευέλικτες μορφές απασχόλησης </w:t>
      </w:r>
      <w:r>
        <w:rPr>
          <w:rFonts w:eastAsia="Times New Roman" w:cs="Times New Roman"/>
          <w:szCs w:val="24"/>
        </w:rPr>
        <w:lastRenderedPageBreak/>
        <w:t>είναι απόλυτα κυρίαρχες με ευθύνη του ΣΥΡΙΖΑ. Το 2015 και το 2016 έγινε η μεγαλύτερη ιστορική ανατροπή εναντίον των εργαζομένων κα</w:t>
      </w:r>
      <w:r>
        <w:rPr>
          <w:rFonts w:eastAsia="Times New Roman" w:cs="Times New Roman"/>
          <w:szCs w:val="24"/>
        </w:rPr>
        <w:t>ι των ανέργων με υπογραφή ΣΥΡΙΖΑ και ΑΝΕΛ! Είστε υπεύθυνοι. Σας παραδώσαμε μια αγορά εργασίας με προβλήματα, με ελλείμματα, βεβαίως και παθογένειες. Παλεύαμε όμως. Ξεκίνησε να μειώνεται με ισχυρή τάση αποκλιμάκωσης η ανεργία. Την πήραμε στο 27,9%, στο υψηλ</w:t>
      </w:r>
      <w:r>
        <w:rPr>
          <w:rFonts w:eastAsia="Times New Roman" w:cs="Times New Roman"/>
          <w:szCs w:val="24"/>
        </w:rPr>
        <w:t>ότερο επίπεδο. Σας την παραδώσαμε στο 25,5%, 2,2 μονάδες, με ισχυρή τάση αποκλιμάκωσης. Έπρεπε στις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2016 η ανεργία να έχει κλείσει στο 19,5%. Και χθες, σύμφωνα με τα στοιχεία της ΕΛΣΤΑΤ, φαίνεται ότι για πέντε μήνες κρατιέται στο 23,1%. Και θα κλείσε</w:t>
      </w:r>
      <w:r>
        <w:rPr>
          <w:rFonts w:eastAsia="Times New Roman" w:cs="Times New Roman"/>
          <w:szCs w:val="24"/>
        </w:rPr>
        <w:t xml:space="preserve">ι στο 23,5%, δηλαδή 4 μονάδες απόκλιση, που σημαίνει </w:t>
      </w:r>
      <w:r>
        <w:rPr>
          <w:rFonts w:eastAsia="Times New Roman" w:cs="Times New Roman"/>
          <w:szCs w:val="24"/>
        </w:rPr>
        <w:t>διακόσιες</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θέσεις εργασίας χαμένες με τον ΣΥΡΙΖΑ. Αυτοί είστε. Αυτά συμβαίνουν με δική σας ευθύνη. </w:t>
      </w:r>
    </w:p>
    <w:p w14:paraId="5528B0C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τα αποτελέσματα της χθεσινής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τα οποία αποδεικνύουν την ιστορική ανατροπή με </w:t>
      </w:r>
      <w:r>
        <w:rPr>
          <w:rFonts w:eastAsia="Times New Roman" w:cs="Times New Roman"/>
          <w:szCs w:val="24"/>
        </w:rPr>
        <w:t xml:space="preserve">ευθύνη του ΣΥΡΙΖΑ και των ΑΝΕΛ εναντίον των εργαζομένων. Κυρίαρχες οι ευέλικτες μορφές απασχόλησης! </w:t>
      </w:r>
    </w:p>
    <w:p w14:paraId="5528B0CC" w14:textId="77777777" w:rsidR="00D67C45" w:rsidRDefault="00A23C64">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Βρούτσης</w:t>
      </w:r>
      <w:proofErr w:type="spellEnd"/>
      <w:r>
        <w:rPr>
          <w:rFonts w:eastAsia="Times New Roman" w:cs="Times New Roman"/>
        </w:rPr>
        <w:t xml:space="preserve">, καταθέτει για τα Πρακτικά τα προαναφερθέντα έγγραφα, τα οποία </w:t>
      </w:r>
      <w:r>
        <w:rPr>
          <w:rFonts w:eastAsia="Times New Roman" w:cs="Times New Roman"/>
        </w:rPr>
        <w:lastRenderedPageBreak/>
        <w:t>βρίσκονται στο αρχείο του Τμήματος Γραμματ</w:t>
      </w:r>
      <w:r>
        <w:rPr>
          <w:rFonts w:eastAsia="Times New Roman" w:cs="Times New Roman"/>
        </w:rPr>
        <w:t>είας της Διεύθυνσης Στενογραφίας και  Πρακτικών της Βουλής)</w:t>
      </w:r>
    </w:p>
    <w:p w14:paraId="5528B0C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άλλο που έχει σχέση με την αβεβαιότητα και την ανασφάλεια, επειδή δεν κλείνετε την αξιολόγηση: Εάν πάρει κάποιος τα στοιχεία 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xml:space="preserve"> και δει τους τελευταίους πέντε μήνες, κυρίες και </w:t>
      </w:r>
      <w:r>
        <w:rPr>
          <w:rFonts w:eastAsia="Times New Roman" w:cs="Times New Roman"/>
          <w:szCs w:val="24"/>
        </w:rPr>
        <w:t>κύριοι συνάδελφοι, με θλίψη θα κάνει μια διαπίστωση. Γιατί πάνω απ’ όλα είμαστε Έλληνες. Διότι εμείς στη Νέα Δημοκρατία, κύριε Υπουργέ -και να το ξέρετε, κύριοι του ΣΥΡΙΖΑ- πάνω από το κομματικό έχουμε το εθνικό συμφέρον. Και μακάρι να ήταν αλλιώς τα αποτε</w:t>
      </w:r>
      <w:r>
        <w:rPr>
          <w:rFonts w:eastAsia="Times New Roman" w:cs="Times New Roman"/>
          <w:szCs w:val="24"/>
        </w:rPr>
        <w:t>λέσματα. Θα διαπιστώσει, λοιπόν, ότι εσείς υπονομεύατε, κύριε Υπουργέ, εσείς και όλος ο ΣΥΡΙΖΑ: από τον Αρχηγό σας τον κ. Τσίπρα, που ξεδιάντροπα έρχονται εδώ και λένε τόσα ψέματα, μέχρι όλο το υπουργικό συμβούλιο. Έρχονταν εδώ ως αντιπολίτευση και κατέβαι</w:t>
      </w:r>
      <w:r>
        <w:rPr>
          <w:rFonts w:eastAsia="Times New Roman" w:cs="Times New Roman"/>
          <w:szCs w:val="24"/>
        </w:rPr>
        <w:t>να εγώ ως Υπουργός Εργασίας τότε και με θλίψη μου έβλεπα κάτω από το Υπουργείο –ακούνε και τα νέα παιδιά και αυτό να μην γίνει ποτέ πολιτική πράξη στο μέλλον, αυτή είναι η Νέα Δημοκρατία που κάνει τη διαφορά- τις αφίσες του ΣΥΡΙΖΑ που βάζατε εσείς και λέγα</w:t>
      </w:r>
      <w:r>
        <w:rPr>
          <w:rFonts w:eastAsia="Times New Roman" w:cs="Times New Roman"/>
          <w:szCs w:val="24"/>
        </w:rPr>
        <w:t xml:space="preserve">τε στον κόσμο να μην πληρώσει εισφορές και φόρους. Είστε ανεύθυνοι και επικίνδυνοι και ανίκανοι. </w:t>
      </w:r>
    </w:p>
    <w:p w14:paraId="5528B0CE" w14:textId="77777777" w:rsidR="00D67C45" w:rsidRDefault="00A23C64">
      <w:pPr>
        <w:spacing w:line="600" w:lineRule="auto"/>
        <w:ind w:firstLine="720"/>
        <w:contextualSpacing/>
        <w:jc w:val="both"/>
        <w:rPr>
          <w:rFonts w:eastAsia="Times New Roman" w:cs="Times New Roman"/>
          <w:szCs w:val="24"/>
        </w:rPr>
      </w:pPr>
      <w:proofErr w:type="spellStart"/>
      <w:r>
        <w:rPr>
          <w:rFonts w:eastAsia="Times New Roman" w:cs="Times New Roman"/>
          <w:szCs w:val="24"/>
        </w:rPr>
        <w:lastRenderedPageBreak/>
        <w:t>Εκατόν</w:t>
      </w:r>
      <w:proofErr w:type="spellEnd"/>
      <w:r>
        <w:rPr>
          <w:rFonts w:eastAsia="Times New Roman" w:cs="Times New Roman"/>
          <w:szCs w:val="24"/>
        </w:rPr>
        <w:t xml:space="preserve"> δεκατέσσερις χιλιάδες θέσεις εργασίας χάθηκαν τους τελευταίους πέντε μήνες, λόγω και εξαιτίας της ανικανότητας και της αβεβαιότητας στην οικονομία. Στο</w:t>
      </w:r>
      <w:r>
        <w:rPr>
          <w:rFonts w:eastAsia="Times New Roman" w:cs="Times New Roman"/>
          <w:szCs w:val="24"/>
        </w:rPr>
        <w:t xml:space="preserve">ιχεία της </w:t>
      </w:r>
      <w:r>
        <w:rPr>
          <w:rFonts w:eastAsia="Times New Roman" w:cs="Times New Roman"/>
          <w:szCs w:val="24"/>
        </w:rPr>
        <w:t>«</w:t>
      </w:r>
      <w:r>
        <w:rPr>
          <w:rFonts w:eastAsia="Times New Roman" w:cs="Times New Roman"/>
          <w:szCs w:val="24"/>
        </w:rPr>
        <w:t>ΕΡΓΑΝΗ</w:t>
      </w:r>
      <w:r>
        <w:rPr>
          <w:rFonts w:eastAsia="Times New Roman" w:cs="Times New Roman"/>
          <w:szCs w:val="24"/>
        </w:rPr>
        <w:t>»</w:t>
      </w:r>
      <w:r>
        <w:rPr>
          <w:rFonts w:eastAsia="Times New Roman" w:cs="Times New Roman"/>
          <w:szCs w:val="24"/>
        </w:rPr>
        <w:t>, τα καταθέτω στα Πρακτικά.</w:t>
      </w:r>
    </w:p>
    <w:p w14:paraId="5528B0CF" w14:textId="77777777" w:rsidR="00D67C45" w:rsidRDefault="00A23C64">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Ιωάννης </w:t>
      </w:r>
      <w:proofErr w:type="spellStart"/>
      <w:r>
        <w:rPr>
          <w:rFonts w:eastAsia="Times New Roman" w:cs="Times New Roman"/>
        </w:rPr>
        <w:t>Βρούτσης</w:t>
      </w:r>
      <w:proofErr w:type="spellEnd"/>
      <w:r>
        <w:rPr>
          <w:rFonts w:eastAsia="Times New Roman" w:cs="Times New Roman"/>
        </w:rPr>
        <w:t xml:space="preserve">, καταθέτει για τα Πρακτικά τα προαναφερθέντα στοιχεία, τα οποία βρίσκονται στο αρχείο του Τμήματος Γραμματείας της Διεύθυνσης Στενογραφίας και  Πρακτικών της </w:t>
      </w:r>
      <w:r>
        <w:rPr>
          <w:rFonts w:eastAsia="Times New Roman" w:cs="Times New Roman"/>
        </w:rPr>
        <w:t>Βουλής)</w:t>
      </w:r>
    </w:p>
    <w:p w14:paraId="5528B0D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Απέναντί σας, κυρίες και κύριοι συνάδελφοι, έχετε έναν άνθρωπο, ο οποίος δεν διεκδικεί ούτε το αλάθητο ούτε το τέλειο. Πολιτικός είμαι. Ανέλαβα την ατζέντα του Υπουργείου Εργασίας σε μια πολύ δύσκολη περίοδο για την χώρα. Έκανα ό,τι ήταν ανθρωπίνως</w:t>
      </w:r>
      <w:r>
        <w:rPr>
          <w:rFonts w:eastAsia="Times New Roman" w:cs="Times New Roman"/>
          <w:szCs w:val="24"/>
        </w:rPr>
        <w:t xml:space="preserve"> δυνατόν σε μια κατεύθυνση να λέω την αλήθεια και να νοικοκυρεύω και να ανοίγω δρόμους. Και πράγματι, ξέρω να τιμώ και το παρελθόν -κάτι που δεν το κάνατε ποτέ, γιατί αυτοί είστε- ξέρω και να σέβομαι και όταν αναλαμβάνω ευθύνες, να μην δείχνω με το δάχτυλο</w:t>
      </w:r>
      <w:r>
        <w:rPr>
          <w:rFonts w:eastAsia="Times New Roman" w:cs="Times New Roman"/>
          <w:szCs w:val="24"/>
        </w:rPr>
        <w:t xml:space="preserve"> το παρελθόν. Κινήθηκα πολιτικά, χτίζοντας πάνω σε ό,τι παρέλαβα. Και υπήρχαν και λάθη στο παρελθόν. Βεβαίως και υπήρχαν. Και θα υπάρχουν πάντα. Όταν ασχολείσαι </w:t>
      </w:r>
      <w:r>
        <w:rPr>
          <w:rFonts w:eastAsia="Times New Roman" w:cs="Times New Roman"/>
          <w:szCs w:val="24"/>
        </w:rPr>
        <w:lastRenderedPageBreak/>
        <w:t>με την πολιτική, ποτέ δεν είναι όλα τέλεια. Ο ρόλος του πολιτικού είναι να χτίζει. Και να μην κ</w:t>
      </w:r>
      <w:r>
        <w:rPr>
          <w:rFonts w:eastAsia="Times New Roman" w:cs="Times New Roman"/>
          <w:szCs w:val="24"/>
        </w:rPr>
        <w:t>οιτάει τις αδυναμίες του  παρελθόντος.</w:t>
      </w:r>
    </w:p>
    <w:p w14:paraId="5528B0D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πράγματι</w:t>
      </w:r>
      <w:r>
        <w:rPr>
          <w:rFonts w:eastAsia="Times New Roman" w:cs="Times New Roman"/>
          <w:szCs w:val="24"/>
        </w:rPr>
        <w:t>,</w:t>
      </w:r>
      <w:r>
        <w:rPr>
          <w:rFonts w:eastAsia="Times New Roman" w:cs="Times New Roman"/>
          <w:szCs w:val="24"/>
        </w:rPr>
        <w:t xml:space="preserve"> το ασφαλιστικό σύστημα της χώρας μας για δεκαετίες είχε αδυναμίες, είχε προβλήματα, παθογένειες, ένα ψηφιδωτό γεμάτο εξαιρέσεις και ειδικά καθεστώτα. Αυτό ήταν το ασφαλιστικό τη</w:t>
      </w:r>
      <w:r>
        <w:rPr>
          <w:rFonts w:eastAsia="Times New Roman" w:cs="Times New Roman"/>
          <w:szCs w:val="24"/>
        </w:rPr>
        <w:t>ς χώρας. Όποτε κινήθηκε πολιτικά η διαδικασία δεκαετίες πριν από πολιτικούς για να διορθωθεί, πάντα υπήρχε το κύμα του λαϊκισμού, το κύμα της δημαγωγίας που αντιστρατευόταν τις μεταρρυθμίσεις. Ήταν οι πρόγονοι του ΣΥΡΙΖΑ, αλλά και ο ΣΥΡΙΖΑ. Ήταν η Αριστερά</w:t>
      </w:r>
      <w:r>
        <w:rPr>
          <w:rFonts w:eastAsia="Times New Roman" w:cs="Times New Roman"/>
          <w:szCs w:val="24"/>
        </w:rPr>
        <w:t xml:space="preserve"> στους δρόμους: «Μην αγγίξετε τίποτα, μην πειράξετε τίποτα». </w:t>
      </w:r>
    </w:p>
    <w:p w14:paraId="5528B0D2"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Το σύστημα, δυστυχώς, προχώρησε με τη μορφή που είχε και φθάσαμε στο 2010. </w:t>
      </w:r>
    </w:p>
    <w:p w14:paraId="5528B0D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Θέλω να σας ενημερώσω πως για πρώτη φορά στη χώρα, κάτω από το πλαίσιο της δημοσιονομικής προσαρμογής -και θέλω να το </w:t>
      </w:r>
      <w:r>
        <w:rPr>
          <w:rFonts w:eastAsia="Times New Roman"/>
          <w:szCs w:val="24"/>
        </w:rPr>
        <w:t>ακούσετε αυτό, κύριοι συνάδελφοι-, με τον ν.3863 και το άρθρο 11, επήλθε η πρώτη εθνική συμφωνία δημοσιονομικού χαρακτήρα με τους θεσμούς σήμερα, τρόικα παλιά. Θα καταθέσω την εθνική συμφωνία της χώρας για το ασφαλιστικό, άρθρο 11, ν.3863. Θα σας το διαβάσ</w:t>
      </w:r>
      <w:r>
        <w:rPr>
          <w:rFonts w:eastAsia="Times New Roman"/>
          <w:szCs w:val="24"/>
        </w:rPr>
        <w:t xml:space="preserve">ω, γιατί είναι πολύ κρίσιμες οι στιγμές, </w:t>
      </w:r>
      <w:r>
        <w:rPr>
          <w:rFonts w:eastAsia="Times New Roman"/>
          <w:szCs w:val="24"/>
        </w:rPr>
        <w:lastRenderedPageBreak/>
        <w:t>ιστορικές και έχει αξία να το δούμε όλοι. Πρέπει η χώρα μας από το 2011, που είναι αυτό, μέχρι το 2060, για να κλείσει η συμφωνία για το ασφαλιστικό, η μελέτη που θα γίνει και η αξιολόγηση -η αναλογιστική μελέτη δηλ</w:t>
      </w:r>
      <w:r>
        <w:rPr>
          <w:rFonts w:eastAsia="Times New Roman"/>
          <w:szCs w:val="24"/>
        </w:rPr>
        <w:t xml:space="preserve">αδή-, να μην περάσει το 2,5% των ποσοστιαίων μονάδων του ΑΕΠ με έτος αναφοράς το 2009. Η εθνική συμφωνία της χώρας, κυρίες και κύριοι συνάδελφοι ήταν αυτό. </w:t>
      </w:r>
    </w:p>
    <w:p w14:paraId="5528B0D4" w14:textId="77777777" w:rsidR="00D67C45" w:rsidRDefault="00A23C64">
      <w:pPr>
        <w:spacing w:line="600" w:lineRule="auto"/>
        <w:ind w:firstLine="720"/>
        <w:contextualSpacing/>
        <w:jc w:val="both"/>
        <w:rPr>
          <w:rFonts w:eastAsia="Times New Roman"/>
          <w:szCs w:val="24"/>
        </w:rPr>
      </w:pPr>
      <w:r>
        <w:rPr>
          <w:rFonts w:eastAsia="Times New Roman"/>
          <w:szCs w:val="24"/>
        </w:rPr>
        <w:t>Καταθέτω στα πρακτικά την εθνική συμφωνία της χώρας.</w:t>
      </w:r>
    </w:p>
    <w:p w14:paraId="5528B0D5"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Ιωάννης </w:t>
      </w:r>
      <w:proofErr w:type="spellStart"/>
      <w:r>
        <w:rPr>
          <w:rFonts w:eastAsia="Times New Roman"/>
          <w:szCs w:val="24"/>
        </w:rPr>
        <w:t>Βρούτσ</w:t>
      </w:r>
      <w:r>
        <w:rPr>
          <w:rFonts w:eastAsia="Times New Roman"/>
          <w:szCs w:val="24"/>
        </w:rPr>
        <w:t>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28B0D6" w14:textId="77777777" w:rsidR="00D67C45" w:rsidRDefault="00A23C64">
      <w:pPr>
        <w:spacing w:line="600" w:lineRule="auto"/>
        <w:ind w:firstLine="720"/>
        <w:contextualSpacing/>
        <w:jc w:val="both"/>
        <w:rPr>
          <w:rFonts w:eastAsia="Times New Roman"/>
          <w:szCs w:val="24"/>
        </w:rPr>
      </w:pPr>
      <w:r>
        <w:rPr>
          <w:rFonts w:eastAsia="Times New Roman"/>
          <w:szCs w:val="24"/>
        </w:rPr>
        <w:t>Η εθνική συμφωνία αυτή δεν ολοκληρώθηκε μέχρι το 2012. Ανέλαβα το 2012. Δεν υπήρχαν τα εργαλε</w:t>
      </w:r>
      <w:r>
        <w:rPr>
          <w:rFonts w:eastAsia="Times New Roman"/>
          <w:szCs w:val="24"/>
        </w:rPr>
        <w:t xml:space="preserve">ία, δεν υπήρχε η δυνατότητα. Κλείσαμε το 2014, κάτω από τις πιο δύσκολες παραδοχές που έβαζε το </w:t>
      </w:r>
      <w:r>
        <w:rPr>
          <w:rFonts w:eastAsia="Times New Roman"/>
          <w:szCs w:val="24"/>
          <w:lang w:val="en-US"/>
        </w:rPr>
        <w:t>Ageing</w:t>
      </w:r>
      <w:r>
        <w:rPr>
          <w:rFonts w:eastAsia="Times New Roman"/>
          <w:szCs w:val="24"/>
        </w:rPr>
        <w:t xml:space="preserve"> </w:t>
      </w:r>
      <w:r>
        <w:rPr>
          <w:rFonts w:eastAsia="Times New Roman"/>
          <w:szCs w:val="24"/>
          <w:lang w:val="en-US"/>
        </w:rPr>
        <w:t>Working</w:t>
      </w:r>
      <w:r>
        <w:rPr>
          <w:rFonts w:eastAsia="Times New Roman"/>
          <w:szCs w:val="24"/>
        </w:rPr>
        <w:t xml:space="preserve"> </w:t>
      </w:r>
      <w:r>
        <w:rPr>
          <w:rFonts w:eastAsia="Times New Roman"/>
          <w:szCs w:val="24"/>
          <w:lang w:val="en-US"/>
        </w:rPr>
        <w:t>Group</w:t>
      </w:r>
      <w:r>
        <w:rPr>
          <w:rFonts w:eastAsia="Times New Roman"/>
          <w:szCs w:val="24"/>
        </w:rPr>
        <w:t xml:space="preserve">. Συμφώνησε η τρόικα, οι θεσμοί, η Ευρωπαϊκή Επιτροπή, την πρώτη και μοναδική αναλογιστική μελέτη. Είναι αυτή, κύριε Υπουργέ, η οποία θα σας συνοδεύει και θα σας στοιχειώνει. Έκλεισε. Η Ελλάδα πέτυχε και εκπλήρωσε τους όρους βιωσιμότητας του ασφαλιστικού. </w:t>
      </w:r>
    </w:p>
    <w:p w14:paraId="5528B0D7"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Καταθέτω την ασφαλιστική μελέτη. Την είχε καταθέσει και ο Κυριάκος Μητσοτάκης, όταν ο κ. Τσίπρας έκανε συζήτηση για το ασφαλιστικό, αλλά αγνοήθηκε. Καταθέτω και πάλι την αναλογιστική μελέτη, την μοναδική με την υπογραφή των θεσμών. </w:t>
      </w:r>
    </w:p>
    <w:p w14:paraId="5528B0D8" w14:textId="77777777" w:rsidR="00D67C45" w:rsidRDefault="00A23C64">
      <w:pPr>
        <w:spacing w:line="600" w:lineRule="auto"/>
        <w:ind w:firstLine="720"/>
        <w:contextualSpacing/>
        <w:jc w:val="both"/>
        <w:rPr>
          <w:rFonts w:eastAsia="Times New Roman"/>
          <w:szCs w:val="24"/>
        </w:rPr>
      </w:pPr>
      <w:r>
        <w:rPr>
          <w:rFonts w:eastAsia="Times New Roman"/>
          <w:szCs w:val="24"/>
        </w:rPr>
        <w:t>(Στο σημείο αυτό ο Βου</w:t>
      </w:r>
      <w:r>
        <w:rPr>
          <w:rFonts w:eastAsia="Times New Roman"/>
          <w:szCs w:val="24"/>
        </w:rPr>
        <w:t>λευτής κ. Ι</w:t>
      </w:r>
      <w:r>
        <w:rPr>
          <w:rFonts w:eastAsia="Times New Roman"/>
          <w:szCs w:val="24"/>
        </w:rPr>
        <w:t>ωάννης</w:t>
      </w:r>
      <w:r>
        <w:rPr>
          <w:rFonts w:eastAsia="Times New Roman"/>
          <w:szCs w:val="24"/>
        </w:rPr>
        <w:t xml:space="preserve"> </w:t>
      </w:r>
      <w:proofErr w:type="spellStart"/>
      <w:r>
        <w:rPr>
          <w:rFonts w:eastAsia="Times New Roman"/>
          <w:szCs w:val="24"/>
        </w:rPr>
        <w:t>Β</w:t>
      </w:r>
      <w:r>
        <w:rPr>
          <w:rFonts w:eastAsia="Times New Roman"/>
          <w:szCs w:val="24"/>
        </w:rPr>
        <w:t>ρούτσης</w:t>
      </w:r>
      <w:proofErr w:type="spellEnd"/>
      <w:r>
        <w:rPr>
          <w:rFonts w:eastAsia="Times New Roman"/>
          <w:szCs w:val="24"/>
        </w:rPr>
        <w:t xml:space="preserve"> καταθέτει για τα Πρακτικά την προαναφερθείσα αναλογιστική μελέτη, η οποία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28B0D9" w14:textId="77777777" w:rsidR="00D67C45" w:rsidRDefault="00A23C64">
      <w:pPr>
        <w:spacing w:line="600" w:lineRule="auto"/>
        <w:ind w:firstLine="720"/>
        <w:contextualSpacing/>
        <w:jc w:val="both"/>
        <w:rPr>
          <w:rFonts w:eastAsia="Times New Roman"/>
          <w:szCs w:val="24"/>
        </w:rPr>
      </w:pPr>
      <w:r>
        <w:rPr>
          <w:rFonts w:eastAsia="Times New Roman"/>
          <w:szCs w:val="24"/>
        </w:rPr>
        <w:t>Η εθνική συμφωνία ολοκληρώθηκε. Ως εκκρεμότητα ήταν μόν</w:t>
      </w:r>
      <w:r>
        <w:rPr>
          <w:rFonts w:eastAsia="Times New Roman"/>
          <w:szCs w:val="24"/>
        </w:rPr>
        <w:t xml:space="preserve">ο τα 310 εκατομμύρια, το </w:t>
      </w:r>
      <w:r>
        <w:rPr>
          <w:rFonts w:eastAsia="Times New Roman"/>
          <w:szCs w:val="24"/>
          <w:lang w:val="en-US"/>
        </w:rPr>
        <w:t>email</w:t>
      </w:r>
      <w:r>
        <w:rPr>
          <w:rFonts w:eastAsia="Times New Roman"/>
          <w:szCs w:val="24"/>
        </w:rPr>
        <w:t xml:space="preserve"> </w:t>
      </w:r>
      <w:proofErr w:type="spellStart"/>
      <w:r>
        <w:rPr>
          <w:rFonts w:eastAsia="Times New Roman"/>
          <w:szCs w:val="24"/>
        </w:rPr>
        <w:t>Χαρδούβελη</w:t>
      </w:r>
      <w:proofErr w:type="spellEnd"/>
      <w:r>
        <w:rPr>
          <w:rFonts w:eastAsia="Times New Roman"/>
          <w:szCs w:val="24"/>
        </w:rPr>
        <w:t>. Και τι κάνατε; Φωνάζατε στην πλατεία Συντάγματος και έξω από τη Βουλή, λέγατε ψέματα στον κόσμο, πήρατε τις εκλογές, φέρατε δημοσιονομικό εκτροχιασμό και στη συνέχεια κάνατε το «εθνικό έγκλημα», όπως λέω εγώ, τη μ</w:t>
      </w:r>
      <w:r>
        <w:rPr>
          <w:rFonts w:eastAsia="Times New Roman"/>
          <w:szCs w:val="24"/>
        </w:rPr>
        <w:t xml:space="preserve">εγάλη εθνική γκάφα. Ακυρώσατε την εθνική συμφωνία της χώρας για το ασφαλιστικό, που συμφωνήθηκε το 2010 και ολοκληρώθηκε το 2014. Τινάξατε στον αέρα τα πάντα. Και ο δημοσιονομικός εκτροχιασμός οδήγησε μετά τα 310 εκατομμύρια, να μεταφέρετε στο ασφαλιστικό </w:t>
      </w:r>
      <w:r>
        <w:rPr>
          <w:rFonts w:eastAsia="Times New Roman"/>
          <w:szCs w:val="24"/>
        </w:rPr>
        <w:t>3,6 δισεκατομμύρια βάρος, μειώσεις για χαμηλοσυνταξιούχους, για το ΕΚΑΣ, για τα με</w:t>
      </w:r>
      <w:r>
        <w:rPr>
          <w:rFonts w:eastAsia="Times New Roman"/>
          <w:szCs w:val="24"/>
        </w:rPr>
        <w:lastRenderedPageBreak/>
        <w:t>ρίσματα, για τις κύριες συντάξεις, για τις επικουρικές. Αυτό κάνατε. Αυτό είναι το αποτέλεσμα της λανθασμένης πολιτικής σας και της ανικανότητάς σας, της διαπραγματευτικής σα</w:t>
      </w:r>
      <w:r>
        <w:rPr>
          <w:rFonts w:eastAsia="Times New Roman"/>
          <w:szCs w:val="24"/>
        </w:rPr>
        <w:t xml:space="preserve">ς ανεπάρκειας. </w:t>
      </w:r>
    </w:p>
    <w:p w14:paraId="5528B0D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Ακούστε τώρα τρία νούμερα τα οποία δεν τα ξέρει ο ελληνικός λαός. Θα τα πω πρώτη φορά δημόσια. Προς Θεού, όμως, μην εκληφθεί ότι μπαίνουμε σε μια διαδικασία ανταγωνισμού μειώσεων. Όχι! Το ερώτημα κάθε φορά είναι πόσο αναγκαία ήταν να γίνει </w:t>
      </w:r>
      <w:r>
        <w:rPr>
          <w:rFonts w:eastAsia="Times New Roman"/>
          <w:szCs w:val="24"/>
        </w:rPr>
        <w:t>αυτή η δημοσιονομική προσαρμογή.</w:t>
      </w:r>
    </w:p>
    <w:p w14:paraId="5528B0DB" w14:textId="77777777" w:rsidR="00D67C45" w:rsidRDefault="00A23C64">
      <w:pPr>
        <w:spacing w:line="600" w:lineRule="auto"/>
        <w:ind w:firstLine="720"/>
        <w:contextualSpacing/>
        <w:jc w:val="both"/>
        <w:rPr>
          <w:rFonts w:eastAsia="Times New Roman"/>
          <w:szCs w:val="24"/>
        </w:rPr>
      </w:pPr>
      <w:r>
        <w:rPr>
          <w:rFonts w:eastAsia="Times New Roman"/>
          <w:szCs w:val="24"/>
        </w:rPr>
        <w:t>Πρώτο μνημόνιο: Οι μειώσεις του ασφαλιστικού, δημοσιονομική προσαρμογή, 3,5 δισεκατομμύρια. Δεύτερο μνημόνιο: 3,9 δισεκατομμύρια. Και στο τρίτο μνημόνιο, το αχρείαστο μνημόνιο του ΣΥΡΙΖΑ, γιατί πραγματικά δεν χρειαζόταν, κα</w:t>
      </w:r>
      <w:r>
        <w:rPr>
          <w:rFonts w:eastAsia="Times New Roman"/>
          <w:szCs w:val="24"/>
        </w:rPr>
        <w:t>θώς πληρώνουμε τις παθογένειες της δημαγωγίας σας και του λαϊκισμού σας, 10 δισεκατομμύρια ευρώ. Είναι 3,5 δισεκατομμύρια, 2% του ΑΕΠ, οι μειώσεις οι οποίες θα τρέχουν μέχρι τέλος του 2019 με την κατάργηση του ΕΚΑΣ και είναι και η προσωπική διαφορά -δηλαδή</w:t>
      </w:r>
      <w:r>
        <w:rPr>
          <w:rFonts w:eastAsia="Times New Roman"/>
          <w:szCs w:val="24"/>
        </w:rPr>
        <w:t xml:space="preserve"> για τους νέους συνταξιούχους- από τις 12 Μαΐου του 2016 και μετά -νόμος </w:t>
      </w:r>
      <w:proofErr w:type="spellStart"/>
      <w:r>
        <w:rPr>
          <w:rFonts w:eastAsia="Times New Roman"/>
          <w:szCs w:val="24"/>
        </w:rPr>
        <w:t>Κατρούγκαλου</w:t>
      </w:r>
      <w:proofErr w:type="spellEnd"/>
      <w:r>
        <w:rPr>
          <w:rFonts w:eastAsia="Times New Roman"/>
          <w:szCs w:val="24"/>
        </w:rPr>
        <w:t xml:space="preserve"> - ΣΥΡΙΖΑ – ΑΝΕΛ- που είναι οι μειώσεις </w:t>
      </w:r>
      <w:proofErr w:type="spellStart"/>
      <w:r>
        <w:rPr>
          <w:rFonts w:eastAsia="Times New Roman"/>
          <w:szCs w:val="24"/>
        </w:rPr>
        <w:t>μεσοσταθμικά</w:t>
      </w:r>
      <w:proofErr w:type="spellEnd"/>
      <w:r>
        <w:rPr>
          <w:rFonts w:eastAsia="Times New Roman"/>
          <w:szCs w:val="24"/>
        </w:rPr>
        <w:t xml:space="preserve"> 20% με 25% στις κύριες συντάξεις. </w:t>
      </w:r>
      <w:r>
        <w:rPr>
          <w:rFonts w:eastAsia="Times New Roman"/>
          <w:szCs w:val="24"/>
        </w:rPr>
        <w:lastRenderedPageBreak/>
        <w:t>Όταν θα κλείσει ο ασφαλιστικός κύκλος του νέου νόμου, τότε θα έχουμε μια απώλεια ύψο</w:t>
      </w:r>
      <w:r>
        <w:rPr>
          <w:rFonts w:eastAsia="Times New Roman"/>
          <w:szCs w:val="24"/>
        </w:rPr>
        <w:t xml:space="preserve">υς 5,5 έως 6,5 δισεκατομμύρια. Ο ελληνικός λαός θα ξέρει ότι το πακέτο ΣΥΡΙΖΑ είναι 10 δισεκατομμύρια ευρώ. Αυτό πληρώνει ο ελληνικός λαός. </w:t>
      </w:r>
    </w:p>
    <w:p w14:paraId="5528B0D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Αυτό ήταν το αποτέλεσμα και το τίμημα του λογαριασμού σας. Και, δυστυχώς, δεν είναι μόνο αυτό. </w:t>
      </w:r>
    </w:p>
    <w:p w14:paraId="5528B0DD" w14:textId="77777777" w:rsidR="00D67C45" w:rsidRDefault="00A23C64">
      <w:pPr>
        <w:spacing w:line="600" w:lineRule="auto"/>
        <w:ind w:firstLine="720"/>
        <w:contextualSpacing/>
        <w:jc w:val="both"/>
        <w:rPr>
          <w:rFonts w:eastAsia="Times New Roman"/>
          <w:szCs w:val="24"/>
        </w:rPr>
      </w:pPr>
      <w:r>
        <w:rPr>
          <w:rFonts w:eastAsia="Times New Roman"/>
          <w:szCs w:val="24"/>
        </w:rPr>
        <w:t>Δυστυχώς, αποδεικνύ</w:t>
      </w:r>
      <w:r>
        <w:rPr>
          <w:rFonts w:eastAsia="Times New Roman"/>
          <w:szCs w:val="24"/>
        </w:rPr>
        <w:t>εται σήμερα -και το είπε πριν και ο ομιλητής μας από τη Νέα Δημοκρατία και σας το έθεσε σαν ερώτημα-, ότι πάτε να καταργήσετε με μεθόδευση την προσωπική διαφορά και για τους σημερινούς συνταξιούχους. Τα χαμόγελα και οι υποσχέσεις του κ. Τσίπρα -εκτός της μ</w:t>
      </w:r>
      <w:r>
        <w:rPr>
          <w:rFonts w:eastAsia="Times New Roman"/>
          <w:szCs w:val="24"/>
        </w:rPr>
        <w:t>είωσης των 10 δισεκατομμυρίων- από αυτό εδώ το Βήμα περί αυξήσεων των συντάξεων και ότι, «τελειώσαμε, έως εδώ ήταν», ήταν και αυτά ένα ψέμα. Μεθοδεύετε και μεθοδεύσατε να καταργηθεί η προσωπική διαφορά και των σημερινών συνταξιούχων. Και αυτό που διαπραγμα</w:t>
      </w:r>
      <w:r>
        <w:rPr>
          <w:rFonts w:eastAsia="Times New Roman"/>
          <w:szCs w:val="24"/>
        </w:rPr>
        <w:t>τεύεται πλέον ο ΣΥΡΙΖΑ ως Κυβέρνηση δεν είναι αν θα μειωθεί, αλλά το πώς θα μειωθεί και πότε. Άρα, διαπραγματεύεστε τον χρόνο της περικοπής της προσωπικής διαφοράς, δη</w:t>
      </w:r>
      <w:r>
        <w:rPr>
          <w:rFonts w:eastAsia="Times New Roman"/>
          <w:szCs w:val="24"/>
        </w:rPr>
        <w:lastRenderedPageBreak/>
        <w:t xml:space="preserve">λαδή, 20% έως 25% </w:t>
      </w:r>
      <w:proofErr w:type="spellStart"/>
      <w:r>
        <w:rPr>
          <w:rFonts w:eastAsia="Times New Roman"/>
          <w:szCs w:val="24"/>
        </w:rPr>
        <w:t>μεσοσταθμικά</w:t>
      </w:r>
      <w:proofErr w:type="spellEnd"/>
      <w:r>
        <w:rPr>
          <w:rFonts w:eastAsia="Times New Roman"/>
          <w:szCs w:val="24"/>
        </w:rPr>
        <w:t xml:space="preserve"> για τους σημερινούς συνταξιούχους, τους </w:t>
      </w:r>
      <w:r>
        <w:rPr>
          <w:rFonts w:eastAsia="Times New Roman"/>
          <w:szCs w:val="24"/>
        </w:rPr>
        <w:t xml:space="preserve">δύο </w:t>
      </w:r>
      <w:r>
        <w:rPr>
          <w:rFonts w:eastAsia="Times New Roman"/>
          <w:szCs w:val="24"/>
        </w:rPr>
        <w:t xml:space="preserve">εκατομμύρια </w:t>
      </w:r>
      <w:r>
        <w:rPr>
          <w:rFonts w:eastAsia="Times New Roman"/>
          <w:szCs w:val="24"/>
        </w:rPr>
        <w:t>επ</w:t>
      </w:r>
      <w:r>
        <w:rPr>
          <w:rFonts w:eastAsia="Times New Roman"/>
          <w:szCs w:val="24"/>
        </w:rPr>
        <w:t>τακόσιες χιλιάδες</w:t>
      </w:r>
      <w:r>
        <w:rPr>
          <w:rFonts w:eastAsia="Times New Roman"/>
          <w:szCs w:val="24"/>
        </w:rPr>
        <w:t xml:space="preserve"> συνταξιούχους. Αυτοί είστε!</w:t>
      </w:r>
    </w:p>
    <w:p w14:paraId="5528B0DE" w14:textId="77777777" w:rsidR="00D67C45" w:rsidRDefault="00A23C64">
      <w:pPr>
        <w:spacing w:line="600" w:lineRule="auto"/>
        <w:ind w:firstLine="720"/>
        <w:contextualSpacing/>
        <w:jc w:val="both"/>
        <w:rPr>
          <w:rFonts w:eastAsia="Times New Roman"/>
          <w:szCs w:val="24"/>
        </w:rPr>
      </w:pPr>
      <w:r>
        <w:rPr>
          <w:rFonts w:eastAsia="Times New Roman"/>
          <w:szCs w:val="24"/>
        </w:rPr>
        <w:t>Σε τι κατάσταση είμαστε σήμερα; Η κατάσταση είναι τραγική, κυρίες και κύριοι συνάδελφοι. Ποτέ το ασφαλιστικό σύστημα της χώρας μας δεν είχε τέτοια τραγική εικόνα, τέτοια θλιβερή εικόνα, τέτοια εικόνα κατάρρευση</w:t>
      </w:r>
      <w:r>
        <w:rPr>
          <w:rFonts w:eastAsia="Times New Roman"/>
          <w:szCs w:val="24"/>
        </w:rPr>
        <w:t>ς και διάλυσης. Μπλοκάκια. Ασύλληπτο. Βάζετε τους ελεύθερους επαγγελματίες να πληρώνουν διπλές εισφορές και για το ’15 με αναφορά τη φορολογική τους δήλωση και για το τρέχον του ’16. Διπλές εισφορές επειδή, λόγω ανικανότητας, δεν φτιάξατε την ηλεκτρονική π</w:t>
      </w:r>
      <w:r>
        <w:rPr>
          <w:rFonts w:eastAsia="Times New Roman"/>
          <w:szCs w:val="24"/>
        </w:rPr>
        <w:t>λατφόρμα την 1</w:t>
      </w:r>
      <w:r>
        <w:rPr>
          <w:rFonts w:eastAsia="Times New Roman"/>
          <w:szCs w:val="24"/>
          <w:vertAlign w:val="superscript"/>
        </w:rPr>
        <w:t>η</w:t>
      </w:r>
      <w:r>
        <w:rPr>
          <w:rFonts w:eastAsia="Times New Roman"/>
          <w:szCs w:val="24"/>
        </w:rPr>
        <w:t xml:space="preserve"> Ιανουαρίου του 2017. Και βγάλατε ερμηνευτική εγκύκλιο και σας είπαμε ότι είναι λάθος και βγάλατε διορθωτική ερμηνευτική εγκύκλιο. Και επειδή δεν διορθώνεται, παραπέμψατε να κλείσει η δυνατότητα να πληρώσει κάποιος μέχρι τις 17 Μαρτίου. Ο ορ</w:t>
      </w:r>
      <w:r>
        <w:rPr>
          <w:rFonts w:eastAsia="Times New Roman"/>
          <w:szCs w:val="24"/>
        </w:rPr>
        <w:t xml:space="preserve">ισμός της ανικανότητας. Ούτε αυτό θα πετύχει. </w:t>
      </w:r>
    </w:p>
    <w:p w14:paraId="5528B0DF" w14:textId="77777777" w:rsidR="00D67C45" w:rsidRDefault="00A23C64">
      <w:pPr>
        <w:spacing w:line="600" w:lineRule="auto"/>
        <w:ind w:firstLine="720"/>
        <w:contextualSpacing/>
        <w:jc w:val="both"/>
        <w:rPr>
          <w:rFonts w:eastAsia="Times New Roman"/>
          <w:szCs w:val="24"/>
        </w:rPr>
      </w:pPr>
      <w:r>
        <w:rPr>
          <w:rFonts w:eastAsia="Times New Roman"/>
          <w:szCs w:val="24"/>
        </w:rPr>
        <w:t>Εξοντωτικές εισφορές: Ποιοι είστε; Με ποιο δικαίωμα βάλατε στο νέο επιστημονικό δυναμικό της χώρας 37% εισφορές; Βάλατε 37% στους μηχανικούς, στους γιατρούς, στους δικηγόρους, στο επιστημονικό δυναμικό της χώρ</w:t>
      </w:r>
      <w:r>
        <w:rPr>
          <w:rFonts w:eastAsia="Times New Roman"/>
          <w:szCs w:val="24"/>
        </w:rPr>
        <w:t xml:space="preserve">ας. Ποιοι είστε; </w:t>
      </w:r>
    </w:p>
    <w:p w14:paraId="5528B0E0"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Μη μου κάνετε νόημα να μειώσω την ένταση της φωνής. Εγκληματείτε εις βάρος του ανθρώπινου κεφαλαίου της χώρας μας που δεν μπορούν να πληρώσουν και κλείνουν ο ένας μετά τον άλλον και τους διώχνετε με το </w:t>
      </w:r>
      <w:r>
        <w:rPr>
          <w:rFonts w:eastAsia="Times New Roman"/>
          <w:szCs w:val="24"/>
          <w:lang w:val="en-US"/>
        </w:rPr>
        <w:t>brain</w:t>
      </w:r>
      <w:r>
        <w:rPr>
          <w:rFonts w:eastAsia="Times New Roman"/>
          <w:szCs w:val="24"/>
        </w:rPr>
        <w:t xml:space="preserve"> </w:t>
      </w:r>
      <w:r>
        <w:rPr>
          <w:rFonts w:eastAsia="Times New Roman"/>
          <w:szCs w:val="24"/>
          <w:lang w:val="en-US"/>
        </w:rPr>
        <w:t>drain</w:t>
      </w:r>
      <w:r>
        <w:rPr>
          <w:rFonts w:eastAsia="Times New Roman"/>
          <w:szCs w:val="24"/>
        </w:rPr>
        <w:t xml:space="preserve"> στο εξωτερικό. Θα δείτε,</w:t>
      </w:r>
      <w:r>
        <w:rPr>
          <w:rFonts w:eastAsia="Times New Roman"/>
          <w:szCs w:val="24"/>
        </w:rPr>
        <w:t xml:space="preserve"> όμως, τις προτάσεις μας.</w:t>
      </w:r>
    </w:p>
    <w:p w14:paraId="5528B0E1"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Πότε;</w:t>
      </w:r>
    </w:p>
    <w:p w14:paraId="5528B0E2"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Τώρα. Θα ακούσετε. Να έχετε λίγη υπομονή. </w:t>
      </w:r>
    </w:p>
    <w:p w14:paraId="5528B0E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Στα ζητήματα της αδιαφάνειας από δω μέσα μπαίνετε σε μία διαδικασία </w:t>
      </w:r>
      <w:r>
        <w:rPr>
          <w:rFonts w:eastAsia="Times New Roman"/>
          <w:szCs w:val="24"/>
        </w:rPr>
        <w:t>που δεν έχει ξαναγίνει ποτέ στο Υπουργείο Εργασίας. Δεν αναφέρομαι σε σας, κύριε Υπουργέ. Την ηθική σας συγκρότηση δεν την αμφισβητώ. Η κ. Φωτίου, απευθείας αναθέσεις οκτακοσίων χιλιάδων ευρώ; Πού το βρήκατε; Δυόμισι χρόνια Υπουργός δεν έκανα ποτέ απευθεία</w:t>
      </w:r>
      <w:r>
        <w:rPr>
          <w:rFonts w:eastAsia="Times New Roman"/>
          <w:szCs w:val="24"/>
        </w:rPr>
        <w:t>ς ανάθεση. Ποιοι είστε;</w:t>
      </w:r>
    </w:p>
    <w:p w14:paraId="5528B0E4" w14:textId="77777777" w:rsidR="00D67C45" w:rsidRDefault="00A23C64">
      <w:pPr>
        <w:spacing w:line="600" w:lineRule="auto"/>
        <w:ind w:firstLine="720"/>
        <w:contextualSpacing/>
        <w:jc w:val="both"/>
        <w:rPr>
          <w:rFonts w:eastAsia="Times New Roman"/>
          <w:szCs w:val="24"/>
        </w:rPr>
      </w:pPr>
      <w:r>
        <w:rPr>
          <w:rFonts w:eastAsia="Times New Roman"/>
          <w:szCs w:val="24"/>
        </w:rPr>
        <w:t>Δεν θέλω να επεκταθώ στα υπόλοιπα πράγματα της ηθικής …</w:t>
      </w:r>
    </w:p>
    <w:p w14:paraId="5528B0E5"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ΕΛΙΣΣΑΒΕΤ ΣΚΟΥΦΑ: </w:t>
      </w:r>
      <w:r>
        <w:rPr>
          <w:rFonts w:eastAsia="Times New Roman"/>
          <w:szCs w:val="24"/>
        </w:rPr>
        <w:t>Σε ποια ανάθεση αναφέρεστε;</w:t>
      </w:r>
    </w:p>
    <w:p w14:paraId="5528B0E6"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ΙΩΑΝΝΗΣ ΒΡΟΥΤΣΗΣ:</w:t>
      </w:r>
      <w:r>
        <w:rPr>
          <w:rFonts w:eastAsia="Times New Roman"/>
          <w:szCs w:val="24"/>
        </w:rPr>
        <w:t xml:space="preserve"> Συνεχίζω. Την έχω καταγγείλει εδώ πέρα και προχωράμε. </w:t>
      </w:r>
    </w:p>
    <w:p w14:paraId="5528B0E7" w14:textId="77777777" w:rsidR="00D67C45" w:rsidRDefault="00A23C64">
      <w:pPr>
        <w:spacing w:line="600" w:lineRule="auto"/>
        <w:ind w:firstLine="720"/>
        <w:contextualSpacing/>
        <w:jc w:val="both"/>
        <w:rPr>
          <w:rFonts w:eastAsia="Times New Roman"/>
          <w:szCs w:val="24"/>
        </w:rPr>
      </w:pPr>
      <w:r>
        <w:rPr>
          <w:rFonts w:eastAsia="Times New Roman"/>
          <w:b/>
          <w:szCs w:val="24"/>
        </w:rPr>
        <w:t>ΕΛΙΣΣΑΒΕΤ ΣΚΟΥΦΑ:</w:t>
      </w:r>
      <w:r>
        <w:rPr>
          <w:rFonts w:eastAsia="Times New Roman"/>
          <w:szCs w:val="24"/>
        </w:rPr>
        <w:t xml:space="preserve"> Συγκεκριμένα, σε ποια ανάθεση αναφέρεστ</w:t>
      </w:r>
      <w:r>
        <w:rPr>
          <w:rFonts w:eastAsia="Times New Roman"/>
          <w:szCs w:val="24"/>
        </w:rPr>
        <w:t>ε;</w:t>
      </w:r>
    </w:p>
    <w:p w14:paraId="5528B0E8"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μη διακόπτετε.</w:t>
      </w:r>
    </w:p>
    <w:p w14:paraId="5528B0E9"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Στο ζήτημα της απευθείας ανάθεσης οκτακοσίων χιλιάδων ευρώ. Οκτακόσιες χιλιάδες απευθείας ανάθεση η κ. Φωτίου, ενώ μπορούσε να το είχε προγραμματίσει με κανονικό διαγωνισμό. Ντ</w:t>
      </w:r>
      <w:r>
        <w:rPr>
          <w:rFonts w:eastAsia="Times New Roman"/>
          <w:szCs w:val="24"/>
        </w:rPr>
        <w:t>ροπή σας!</w:t>
      </w:r>
    </w:p>
    <w:p w14:paraId="5528B0EA" w14:textId="77777777" w:rsidR="00D67C45" w:rsidRDefault="00A23C64">
      <w:pPr>
        <w:spacing w:line="600" w:lineRule="auto"/>
        <w:ind w:firstLine="720"/>
        <w:contextualSpacing/>
        <w:jc w:val="both"/>
        <w:rPr>
          <w:rFonts w:eastAsia="Times New Roman"/>
          <w:szCs w:val="24"/>
        </w:rPr>
      </w:pPr>
      <w:r>
        <w:rPr>
          <w:rFonts w:eastAsia="Times New Roman"/>
          <w:szCs w:val="24"/>
        </w:rPr>
        <w:t>Να πάω τώρα στο φιάσκο του μαθηματικού τύπου; Το αφήνω. Για ακούστε τώρα εδώ, όμως. Ρωτάει ο κύριος Υπουργός τον κ. Παπαθεοδώρου και του λέει ο κ. Παπαθεοδώρου: «Ναι, το έκανε η κ. Φωτίου». Αυτό λέει …</w:t>
      </w:r>
    </w:p>
    <w:p w14:paraId="5528B0EB"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w:t>
      </w:r>
      <w:r>
        <w:rPr>
          <w:rFonts w:eastAsia="Times New Roman"/>
          <w:b/>
          <w:szCs w:val="24"/>
        </w:rPr>
        <w:t xml:space="preserve">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Όχι, δεν ήταν σχολικά γεύματα που εσείς δεν θέλετε …</w:t>
      </w:r>
    </w:p>
    <w:p w14:paraId="5528B0EC" w14:textId="77777777" w:rsidR="00D67C45" w:rsidRDefault="00A23C64">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5528B0ED"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ΙΩΑΝΝΗΣ ΒΡΟΥΤΣΗΣ:</w:t>
      </w:r>
      <w:r>
        <w:rPr>
          <w:rFonts w:eastAsia="Times New Roman"/>
          <w:szCs w:val="24"/>
        </w:rPr>
        <w:t xml:space="preserve"> Αυτό λέει, οκτακόσιες χιλιάδες απευθείας ανάθεση. Ακούστε τα λάθη σας. Είπε το «ναι» ο </w:t>
      </w:r>
      <w:r>
        <w:rPr>
          <w:rFonts w:eastAsia="Times New Roman"/>
          <w:szCs w:val="24"/>
        </w:rPr>
        <w:t>κ. Παπαθεοδώρου. Ο φακός τον έδειξε να λέει «ναι». Σας έπιασε ο φακός «στη φάκα».</w:t>
      </w:r>
    </w:p>
    <w:p w14:paraId="5528B0EE"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Τα σχολικά γεύματα …</w:t>
      </w:r>
    </w:p>
    <w:p w14:paraId="5528B0EF"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Παρακαλώ, κύριε Πρόεδρε.</w:t>
      </w:r>
    </w:p>
    <w:p w14:paraId="5528B0F0"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ΧΡΗΣΤΟΣ </w:t>
      </w:r>
      <w:r>
        <w:rPr>
          <w:rFonts w:eastAsia="Times New Roman"/>
          <w:b/>
          <w:szCs w:val="24"/>
        </w:rPr>
        <w:t>ΜΠΟΥΚΩΡΟΣ:</w:t>
      </w:r>
      <w:r>
        <w:rPr>
          <w:rFonts w:eastAsia="Times New Roman"/>
          <w:szCs w:val="24"/>
        </w:rPr>
        <w:t xml:space="preserve"> Έκτακτο γεγονός ήταν;</w:t>
      </w:r>
    </w:p>
    <w:p w14:paraId="5528B0F1"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Ηρεμήστε, παρακαλώ.</w:t>
      </w:r>
    </w:p>
    <w:p w14:paraId="5528B0F2" w14:textId="77777777" w:rsidR="00D67C45" w:rsidRDefault="00A23C64">
      <w:pPr>
        <w:spacing w:line="600" w:lineRule="auto"/>
        <w:ind w:firstLine="720"/>
        <w:contextualSpacing/>
        <w:jc w:val="center"/>
        <w:rPr>
          <w:rFonts w:eastAsia="Times New Roman"/>
          <w:szCs w:val="24"/>
        </w:rPr>
      </w:pPr>
      <w:r>
        <w:rPr>
          <w:rFonts w:eastAsia="Times New Roman"/>
          <w:szCs w:val="24"/>
        </w:rPr>
        <w:t>(Θόρυβος στην Αίθουσα)</w:t>
      </w:r>
    </w:p>
    <w:p w14:paraId="5528B0F3"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Σας παρακαλώ εγώ, κύριοι.</w:t>
      </w:r>
    </w:p>
    <w:p w14:paraId="5528B0F4"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Ηρεμήστε. Αφήστε τον ομιλητή να συνεχίσει.</w:t>
      </w:r>
    </w:p>
    <w:p w14:paraId="5528B0F5"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Συνεχίστε, κύριε </w:t>
      </w:r>
      <w:proofErr w:type="spellStart"/>
      <w:r>
        <w:rPr>
          <w:rFonts w:eastAsia="Times New Roman"/>
          <w:szCs w:val="24"/>
        </w:rPr>
        <w:t>Βρούτση</w:t>
      </w:r>
      <w:proofErr w:type="spellEnd"/>
      <w:r>
        <w:rPr>
          <w:rFonts w:eastAsia="Times New Roman"/>
          <w:szCs w:val="24"/>
        </w:rPr>
        <w:t>.</w:t>
      </w:r>
    </w:p>
    <w:p w14:paraId="5528B0F6"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Για ακούστε τώρα. Σας έδειξα λίγο πριν για τα εφάπαξ. Οι θεσμοί ήλθαν, η τρόικα, και τους έδωσε οκτακόσια πενήντα εννιά εκατομμύρια. Ήλθα σ’ αυτό το Βήμα εκπροσωπώντας τη Νέα Δημοκρατία και ψήφισα και με τα </w:t>
      </w:r>
      <w:r>
        <w:rPr>
          <w:rFonts w:eastAsia="Times New Roman"/>
          <w:szCs w:val="24"/>
        </w:rPr>
        <w:lastRenderedPageBreak/>
        <w:t>δύο χέρια να πάρουμε τα λεφτά.</w:t>
      </w:r>
      <w:r>
        <w:rPr>
          <w:rFonts w:eastAsia="Times New Roman"/>
          <w:szCs w:val="24"/>
        </w:rPr>
        <w:t xml:space="preserve"> Πάνω απ’ όλα είναι η πατρίδα, είναι το συμφέρον της χώρας μας. Οκτακόσια πενήντα εννιά εκατομμύρια. Πόσες συντάξεις δώσατε από τα οκτακόσια πενήντα εννιά εκατομμύρια; Και η δέσμευσή σας είναι από το Νοέμβριο του ’16 μέχρι τον Οκτώβριο του ’17 να δώσετε τι</w:t>
      </w:r>
      <w:r>
        <w:rPr>
          <w:rFonts w:eastAsia="Times New Roman"/>
          <w:szCs w:val="24"/>
        </w:rPr>
        <w:t>ς συντάξεις. Νοέμβριος μήνας μηδέν, Δεκέμβριος μηδέν, Ιανουάριος μηδέν, Φεβρουάριος μηδέν. Ούτε μία σύνταξη από τα οκτακόσια πενήντα εννιά εκατομμύρια γιατί είστε ανοργάνωτοι, γιατί ασχολείστε με άλλα πράγματα, με τις ιδεοληψίες σας και τον αυταρχισμό σας.</w:t>
      </w:r>
    </w:p>
    <w:p w14:paraId="5528B0F7"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Μια που λέμε για αυταρχισμό, ακούστε πόσο σέβεστε την κοινοβουλευτική διαδικασία. </w:t>
      </w:r>
    </w:p>
    <w:p w14:paraId="5528B0F8" w14:textId="77777777" w:rsidR="00D67C45" w:rsidRDefault="00A23C64">
      <w:pPr>
        <w:spacing w:line="600" w:lineRule="auto"/>
        <w:ind w:firstLine="720"/>
        <w:contextualSpacing/>
        <w:jc w:val="both"/>
        <w:rPr>
          <w:rFonts w:eastAsia="Times New Roman"/>
          <w:szCs w:val="24"/>
        </w:rPr>
      </w:pPr>
      <w:r>
        <w:rPr>
          <w:rFonts w:eastAsia="Times New Roman"/>
          <w:szCs w:val="24"/>
        </w:rPr>
        <w:t>Κύριε Πρόεδρε, θέλω να το ακούσετε κι εσείς, αυτό γιατί αφορά τη δημοκρατία.</w:t>
      </w:r>
    </w:p>
    <w:p w14:paraId="5528B0F9"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 αυτή τη συζήτηση όλοι ακούνε ό,τι λέτε όχι μόνο εσείς, αλλ</w:t>
      </w:r>
      <w:r>
        <w:rPr>
          <w:rFonts w:eastAsia="Times New Roman"/>
          <w:szCs w:val="24"/>
        </w:rPr>
        <w:t>ά και όλοι.</w:t>
      </w:r>
    </w:p>
    <w:p w14:paraId="5528B0F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xml:space="preserve">, να σας υπενθυμίσω ότι ήδη ξεπεράσατε και το χρόνο που ζητήσατε από τον προηγούμενο </w:t>
      </w:r>
      <w:proofErr w:type="spellStart"/>
      <w:r>
        <w:rPr>
          <w:rFonts w:eastAsia="Times New Roman"/>
          <w:szCs w:val="24"/>
        </w:rPr>
        <w:t>Προεδρεύοντα</w:t>
      </w:r>
      <w:proofErr w:type="spellEnd"/>
      <w:r>
        <w:rPr>
          <w:rFonts w:eastAsia="Times New Roman"/>
          <w:szCs w:val="24"/>
        </w:rPr>
        <w:t xml:space="preserve">, πέρα από την </w:t>
      </w:r>
      <w:proofErr w:type="spellStart"/>
      <w:r>
        <w:rPr>
          <w:rFonts w:eastAsia="Times New Roman"/>
          <w:szCs w:val="24"/>
        </w:rPr>
        <w:t>πρωτολογία</w:t>
      </w:r>
      <w:proofErr w:type="spellEnd"/>
      <w:r>
        <w:rPr>
          <w:rFonts w:eastAsia="Times New Roman"/>
          <w:szCs w:val="24"/>
        </w:rPr>
        <w:t xml:space="preserve"> σας να αξιοποιήσετε και το χρόνο της </w:t>
      </w:r>
      <w:proofErr w:type="spellStart"/>
      <w:r>
        <w:rPr>
          <w:rFonts w:eastAsia="Times New Roman"/>
          <w:szCs w:val="24"/>
        </w:rPr>
        <w:t>τριτολογίας</w:t>
      </w:r>
      <w:proofErr w:type="spellEnd"/>
      <w:r>
        <w:rPr>
          <w:rFonts w:eastAsia="Times New Roman"/>
          <w:szCs w:val="24"/>
        </w:rPr>
        <w:t xml:space="preserve"> σας. Δεν θα έχετε το χρόνο της δευτερολογίας.</w:t>
      </w:r>
    </w:p>
    <w:p w14:paraId="5528B0FB"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w:t>
      </w:r>
      <w:r>
        <w:rPr>
          <w:rFonts w:eastAsia="Times New Roman"/>
          <w:b/>
          <w:szCs w:val="24"/>
        </w:rPr>
        <w:t>ΣΗΣ:</w:t>
      </w:r>
      <w:r>
        <w:rPr>
          <w:rFonts w:eastAsia="Times New Roman"/>
          <w:szCs w:val="24"/>
        </w:rPr>
        <w:t xml:space="preserve"> Κλείνω, κύριε Πρόεδρε.</w:t>
      </w:r>
    </w:p>
    <w:p w14:paraId="5528B0FC"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Σε </w:t>
      </w:r>
      <w:r>
        <w:rPr>
          <w:rFonts w:eastAsia="Times New Roman"/>
          <w:szCs w:val="24"/>
        </w:rPr>
        <w:t xml:space="preserve">αυτό το σημείο, λοιπόν, κύριοι της Κυβέρνησης, θα πω για τον αυταρχισμό σας, για τον </w:t>
      </w:r>
      <w:proofErr w:type="spellStart"/>
      <w:r>
        <w:rPr>
          <w:rFonts w:eastAsia="Times New Roman"/>
          <w:szCs w:val="24"/>
        </w:rPr>
        <w:t>γκεμπελισμό</w:t>
      </w:r>
      <w:proofErr w:type="spellEnd"/>
      <w:r>
        <w:rPr>
          <w:rFonts w:eastAsia="Times New Roman"/>
          <w:szCs w:val="24"/>
        </w:rPr>
        <w:t xml:space="preserve"> σας, για την καθεστωτική σας αντίληψη. </w:t>
      </w:r>
    </w:p>
    <w:p w14:paraId="5528B0FD"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Στα εφάπαξ, τα οποία τηρούσα με ευλάβεια και δεν μπορούσε κανείς να παραβιάσει τη σειρά </w:t>
      </w:r>
      <w:r>
        <w:rPr>
          <w:rFonts w:eastAsia="Times New Roman"/>
          <w:szCs w:val="24"/>
        </w:rPr>
        <w:t xml:space="preserve">απέναντι στους πολίτες -αναφέρθηκα λίγο πριν- αλλοιώσατε τη σειρά καταβολής. Δώσατε διακόσια σαράντα τρία εφάπαξ σε «κολλητούς» και «ημετέρους». Σας εγκαλέσαμε στη Βουλή να φέρετε τα στοιχεία και τα καλύψατε. </w:t>
      </w:r>
    </w:p>
    <w:p w14:paraId="5528B0FE" w14:textId="77777777" w:rsidR="00D67C45" w:rsidRDefault="00A23C64">
      <w:pPr>
        <w:spacing w:line="600" w:lineRule="auto"/>
        <w:ind w:firstLine="720"/>
        <w:contextualSpacing/>
        <w:jc w:val="both"/>
        <w:rPr>
          <w:rFonts w:eastAsia="Times New Roman"/>
          <w:b/>
          <w:szCs w:val="24"/>
        </w:rPr>
      </w:pPr>
      <w:r>
        <w:rPr>
          <w:rFonts w:eastAsia="Times New Roman"/>
          <w:szCs w:val="24"/>
        </w:rPr>
        <w:t>Να, κύριοι, τι έγγραφο καταθέτω σήμερα. Ακούστ</w:t>
      </w:r>
      <w:r>
        <w:rPr>
          <w:rFonts w:eastAsia="Times New Roman"/>
          <w:szCs w:val="24"/>
        </w:rPr>
        <w:t xml:space="preserve">ε καθεστωτική αντίληψη </w:t>
      </w:r>
      <w:proofErr w:type="spellStart"/>
      <w:r>
        <w:rPr>
          <w:rFonts w:eastAsia="Times New Roman"/>
          <w:szCs w:val="24"/>
        </w:rPr>
        <w:t>συριζαίων</w:t>
      </w:r>
      <w:proofErr w:type="spellEnd"/>
      <w:r>
        <w:rPr>
          <w:rFonts w:eastAsia="Times New Roman"/>
          <w:szCs w:val="24"/>
        </w:rPr>
        <w:t xml:space="preserve">. Ο διοικητής, λοιπόν, των εφάπαξ </w:t>
      </w:r>
      <w:proofErr w:type="spellStart"/>
      <w:r>
        <w:rPr>
          <w:rFonts w:eastAsia="Times New Roman"/>
          <w:szCs w:val="24"/>
        </w:rPr>
        <w:t>ονόματι</w:t>
      </w:r>
      <w:proofErr w:type="spellEnd"/>
      <w:r>
        <w:rPr>
          <w:rFonts w:eastAsia="Times New Roman"/>
          <w:szCs w:val="24"/>
        </w:rPr>
        <w:t xml:space="preserve"> Γεράσιμος </w:t>
      </w:r>
      <w:proofErr w:type="spellStart"/>
      <w:r>
        <w:rPr>
          <w:rFonts w:eastAsia="Times New Roman"/>
          <w:szCs w:val="24"/>
        </w:rPr>
        <w:t>Φραγκισκάτος</w:t>
      </w:r>
      <w:proofErr w:type="spellEnd"/>
      <w:r>
        <w:rPr>
          <w:rFonts w:eastAsia="Times New Roman"/>
          <w:szCs w:val="24"/>
        </w:rPr>
        <w:t xml:space="preserve"> λέει προς τους ερωτώντες -τα υπόλοιπα μέλη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υμβουλίου- οι οποίοι τον καλούν και του λένε, «Φέρε να δούμε τα στοιχεία με τα οποία δίνεις κατά πρ</w:t>
      </w:r>
      <w:r>
        <w:rPr>
          <w:rFonts w:eastAsia="Times New Roman"/>
          <w:szCs w:val="24"/>
        </w:rPr>
        <w:t xml:space="preserve">οτεραιότητα τα εφάπαξ», απαντά: «Δεν τα δίνω σε κανέναν. Θα τα αξιολογώ μόνος μου στο γραφείο μου». Αυτά λέει ο </w:t>
      </w:r>
      <w:proofErr w:type="spellStart"/>
      <w:r>
        <w:rPr>
          <w:rFonts w:eastAsia="Times New Roman"/>
          <w:szCs w:val="24"/>
        </w:rPr>
        <w:t>συριζαίος</w:t>
      </w:r>
      <w:proofErr w:type="spellEnd"/>
      <w:r>
        <w:rPr>
          <w:rFonts w:eastAsia="Times New Roman"/>
          <w:szCs w:val="24"/>
        </w:rPr>
        <w:t xml:space="preserve"> διοικητής που βάλατε. Να τον χαίρεστε. Αυτός είναι ο ΣΥΡΙΖΑ!</w:t>
      </w:r>
    </w:p>
    <w:p w14:paraId="5528B0FF" w14:textId="77777777" w:rsidR="00D67C45" w:rsidRDefault="00D67C45">
      <w:pPr>
        <w:spacing w:line="600" w:lineRule="auto"/>
        <w:ind w:firstLine="720"/>
        <w:contextualSpacing/>
        <w:jc w:val="center"/>
        <w:rPr>
          <w:rFonts w:eastAsia="Times New Roman"/>
          <w:szCs w:val="24"/>
        </w:rPr>
      </w:pPr>
    </w:p>
    <w:p w14:paraId="5528B100" w14:textId="77777777" w:rsidR="00D67C45" w:rsidRDefault="00D67C45">
      <w:pPr>
        <w:spacing w:line="600" w:lineRule="auto"/>
        <w:ind w:firstLine="720"/>
        <w:contextualSpacing/>
        <w:jc w:val="both"/>
        <w:rPr>
          <w:rFonts w:eastAsia="Times New Roman"/>
          <w:szCs w:val="24"/>
        </w:rPr>
      </w:pPr>
    </w:p>
    <w:p w14:paraId="5528B101" w14:textId="77777777" w:rsidR="00D67C45" w:rsidRDefault="00D67C45">
      <w:pPr>
        <w:spacing w:line="600" w:lineRule="auto"/>
        <w:ind w:firstLine="720"/>
        <w:contextualSpacing/>
        <w:jc w:val="both"/>
        <w:rPr>
          <w:rFonts w:eastAsia="Times New Roman"/>
          <w:szCs w:val="24"/>
        </w:rPr>
      </w:pPr>
    </w:p>
    <w:p w14:paraId="5528B10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Καταθέτω το έγγραφο για τον </w:t>
      </w:r>
      <w:proofErr w:type="spellStart"/>
      <w:r>
        <w:rPr>
          <w:rFonts w:eastAsia="Times New Roman" w:cs="Times New Roman"/>
          <w:szCs w:val="24"/>
        </w:rPr>
        <w:t>συριζαίο</w:t>
      </w:r>
      <w:proofErr w:type="spellEnd"/>
      <w:r>
        <w:rPr>
          <w:rFonts w:eastAsia="Times New Roman" w:cs="Times New Roman"/>
          <w:szCs w:val="24"/>
        </w:rPr>
        <w:t xml:space="preserve"> διοικητή και τους διακόσιους σαρά</w:t>
      </w:r>
      <w:r>
        <w:rPr>
          <w:rFonts w:eastAsia="Times New Roman" w:cs="Times New Roman"/>
          <w:szCs w:val="24"/>
        </w:rPr>
        <w:t>ντα τρεις φίλους</w:t>
      </w:r>
      <w:r>
        <w:rPr>
          <w:rFonts w:eastAsia="Times New Roman" w:cs="Times New Roman"/>
          <w:szCs w:val="24"/>
        </w:rPr>
        <w:t>,</w:t>
      </w:r>
      <w:r>
        <w:rPr>
          <w:rFonts w:eastAsia="Times New Roman" w:cs="Times New Roman"/>
          <w:szCs w:val="24"/>
        </w:rPr>
        <w:t xml:space="preserve"> που πήραν τα εφάπαξ και δεν τα φέρατε στη Βουλή.</w:t>
      </w:r>
    </w:p>
    <w:p w14:paraId="5528B10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Βρούτσης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w:t>
      </w:r>
      <w:r>
        <w:rPr>
          <w:rFonts w:eastAsia="Times New Roman" w:cs="Times New Roman"/>
          <w:szCs w:val="24"/>
        </w:rPr>
        <w:t>ρακτικών της Βουλής)</w:t>
      </w:r>
    </w:p>
    <w:p w14:paraId="5528B10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Να το δώσετε στον κύριο Υπουργό και στους </w:t>
      </w:r>
      <w:proofErr w:type="spellStart"/>
      <w:r>
        <w:rPr>
          <w:rFonts w:eastAsia="Times New Roman" w:cs="Times New Roman"/>
          <w:szCs w:val="24"/>
        </w:rPr>
        <w:t>συριζαίους</w:t>
      </w:r>
      <w:proofErr w:type="spellEnd"/>
      <w:r>
        <w:rPr>
          <w:rFonts w:eastAsia="Times New Roman" w:cs="Times New Roman"/>
          <w:szCs w:val="24"/>
        </w:rPr>
        <w:t xml:space="preserve"> Βουλευτές -και των ΑΝΕΛ- για να δουν που καταντήσατε την χώρα. </w:t>
      </w:r>
    </w:p>
    <w:p w14:paraId="5528B10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Ντροπή! Ντροπή! </w:t>
      </w:r>
    </w:p>
    <w:p w14:paraId="5528B10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Πηγαίνω τώρα, κυρίες και κύριοι, στις προτάσεις επί τροχάδην, γιατί ο χρόνος είναι λίγος. </w:t>
      </w:r>
    </w:p>
    <w:p w14:paraId="5528B10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μειώστε τώρα τις εισφορές στους ελεύθερους επαγγελματίες και στους αυτοαπασχολούμενους. Δεν μπορεί να συντηρηθεί αυτό το σύστημα. Θα τις μειώσουμε εμείς. </w:t>
      </w:r>
    </w:p>
    <w:p w14:paraId="5528B10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μειώνουμε τις εισφορές που ανεβάσατε στη μισθωτή απασχόληση, το </w:t>
      </w:r>
      <w:proofErr w:type="spellStart"/>
      <w:r>
        <w:rPr>
          <w:rFonts w:eastAsia="Times New Roman" w:cs="Times New Roman"/>
          <w:szCs w:val="24"/>
        </w:rPr>
        <w:t>tax</w:t>
      </w:r>
      <w:proofErr w:type="spellEnd"/>
      <w:r>
        <w:rPr>
          <w:rFonts w:eastAsia="Times New Roman" w:cs="Times New Roman"/>
          <w:szCs w:val="24"/>
        </w:rPr>
        <w:t xml:space="preserve"> </w:t>
      </w:r>
      <w:proofErr w:type="spellStart"/>
      <w:r>
        <w:rPr>
          <w:rFonts w:eastAsia="Times New Roman" w:cs="Times New Roman"/>
          <w:szCs w:val="24"/>
        </w:rPr>
        <w:t>wedge</w:t>
      </w:r>
      <w:proofErr w:type="spellEnd"/>
      <w:r>
        <w:rPr>
          <w:rFonts w:eastAsia="Times New Roman" w:cs="Times New Roman"/>
          <w:szCs w:val="24"/>
        </w:rPr>
        <w:t xml:space="preserve">, αυτό που υπονομεύει για </w:t>
      </w:r>
      <w:r>
        <w:rPr>
          <w:rFonts w:eastAsia="Times New Roman" w:cs="Times New Roman"/>
          <w:szCs w:val="24"/>
        </w:rPr>
        <w:lastRenderedPageBreak/>
        <w:t>χρόνια την απασχόληση στη χώρα μας, αυτήν την αριστερή αντίληψη, την αρρωστημένη που έχετε και υπονόμευσε την εθνική οικονομία της χώρας μας. Υπονό</w:t>
      </w:r>
      <w:r>
        <w:rPr>
          <w:rFonts w:eastAsia="Times New Roman" w:cs="Times New Roman"/>
          <w:szCs w:val="24"/>
        </w:rPr>
        <w:t>μευσε τους εργαζόμενους, δημιούργησε θέσεις ανεργίας. Και αυτή η μείωση των έξι μονάδων</w:t>
      </w:r>
      <w:r>
        <w:rPr>
          <w:rFonts w:eastAsia="Times New Roman" w:cs="Times New Roman"/>
          <w:szCs w:val="24"/>
        </w:rPr>
        <w:t>,</w:t>
      </w:r>
      <w:r>
        <w:rPr>
          <w:rFonts w:eastAsia="Times New Roman" w:cs="Times New Roman"/>
          <w:szCs w:val="24"/>
        </w:rPr>
        <w:t xml:space="preserve"> που κάναμε εμείς έφερε την ταχεία μείωση και την αποκλιμάκωση της ανεργίας. Άρα, μείωση των εξοντωτικών εισφορών, μείωση του μη μισθολογικού κόστους και διαφάνεια. </w:t>
      </w:r>
    </w:p>
    <w:p w14:paraId="5528B10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επαναφέρουμε τον «</w:t>
      </w:r>
      <w:r>
        <w:rPr>
          <w:rFonts w:eastAsia="Times New Roman" w:cs="Times New Roman"/>
          <w:szCs w:val="24"/>
        </w:rPr>
        <w:t>ΗΛΙΟ</w:t>
      </w:r>
      <w:r>
        <w:rPr>
          <w:rFonts w:eastAsia="Times New Roman" w:cs="Times New Roman"/>
          <w:szCs w:val="24"/>
        </w:rPr>
        <w:t>» τον οποίο κρύψατε, το πιο διαφανές και το πιο καινοτόμο στοιχείο σε όλη την Ευρώπη. Δεν υπάρχει άλλο ασφαλιστικό σύστημα στην Ευρώπη. Την 1</w:t>
      </w:r>
      <w:r>
        <w:rPr>
          <w:rFonts w:eastAsia="Times New Roman" w:cs="Times New Roman"/>
          <w:szCs w:val="24"/>
          <w:vertAlign w:val="superscript"/>
        </w:rPr>
        <w:t>η</w:t>
      </w:r>
      <w:r>
        <w:rPr>
          <w:rFonts w:eastAsia="Times New Roman" w:cs="Times New Roman"/>
          <w:szCs w:val="24"/>
        </w:rPr>
        <w:t xml:space="preserve"> Ιουνίου του 2013 κατακτήσαμε τη διαφάνεια, νικήσαμε της μαϊμού συντάξεις. Μέχρι και τον Αύ</w:t>
      </w:r>
      <w:r>
        <w:rPr>
          <w:rFonts w:eastAsia="Times New Roman" w:cs="Times New Roman"/>
          <w:szCs w:val="24"/>
        </w:rPr>
        <w:t>γουστο του 2015 και έξι μήνες δικής σας παρουσίας στην Κυβέρνηση το δείχνατε. Τον επόμενο μήνα δεν το δείξατε. Γιατί; Γιατί είχε τις μειώσεις του ΣΥΡΙΖΑ και είχατε τον κ. Τσίπρα, τον Πρωθυπουργό, να λέει ότι δεν μειώθηκαν οι συντάξεις. Και σταματήσατε να β</w:t>
      </w:r>
      <w:r>
        <w:rPr>
          <w:rFonts w:eastAsia="Times New Roman" w:cs="Times New Roman"/>
          <w:szCs w:val="24"/>
        </w:rPr>
        <w:t xml:space="preserve">γάζετε τον «ΗΛΙΟ» που ήταν στοιχείο διαφάνειας για το ασφαλιστικό σύστημα και πολλά παιδιά έκαναν το μεταπτυχιακό τους. Θα επαναφέρουμε, λοιπόν, τη διαφάνεια. </w:t>
      </w:r>
    </w:p>
    <w:p w14:paraId="5528B10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Τέταρτον, συντάξεις σε μια μέρα. Ενεργοποίηση του «ΑΤΛΑ» τον οποίο εσείς σταματήσατε εξαιτίας τη</w:t>
      </w:r>
      <w:r>
        <w:rPr>
          <w:rFonts w:eastAsia="Times New Roman" w:cs="Times New Roman"/>
          <w:szCs w:val="24"/>
        </w:rPr>
        <w:t>ς αλαζονείας σας και της έπαρσής σας για να μην πάρετε από τους προηγούμενους κάτι το οποίο είναι μοναδικό. Δισεκατομμύρια ανθρωποωρών και εργατικών ασφαλιστικών ωρών έχουν καταγραφεί σε ένα σύστημα το οποίο δίνει τη δυνατότητα για πρώτη φορά ηλεκτρονικά ν</w:t>
      </w:r>
      <w:r>
        <w:rPr>
          <w:rFonts w:eastAsia="Times New Roman" w:cs="Times New Roman"/>
          <w:szCs w:val="24"/>
        </w:rPr>
        <w:t xml:space="preserve">α έχουμε τη σύνταξη σε μια ημέρα. Το σταματήσατε από αλαζονεία και έπαρση. Θα τρέξουμε, λοιπόν, αμέσως τη διαδικασία αυτή για να τη ταχύτατη απόδοση όλων των συντάξεων. </w:t>
      </w:r>
    </w:p>
    <w:p w14:paraId="5528B10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Φυσικά, θα τρέξουμε και τα ζητήματα τα οποία αφορούν άλλες πολιτικές μας για το ασφαλι</w:t>
      </w:r>
      <w:r>
        <w:rPr>
          <w:rFonts w:eastAsia="Times New Roman" w:cs="Times New Roman"/>
          <w:szCs w:val="24"/>
        </w:rPr>
        <w:t>στικό, όπως είναι να προχωρήσουμε τα επαγγελματικά ταμεία τα οποία και εδώ η ιδεοληψία σας τα σταμάτησε. Επί ημερών μου ξεκίνησε για πρώτη φορά η δυνατότητα των επαγγελματικών ταμείων να δώσουν σε κάποιους εργασιακούς κλάδους τη δυνατότητα να μπορούν αυτόν</w:t>
      </w:r>
      <w:r>
        <w:rPr>
          <w:rFonts w:eastAsia="Times New Roman" w:cs="Times New Roman"/>
          <w:szCs w:val="24"/>
        </w:rPr>
        <w:t xml:space="preserve">ομα να επιλέξουν εάν θέλουν να κάνουν δικό τους κουμάντο στο επικουρικό τους ταμείο, στον δεύτερο επονομαζόμενο πυλώνα. </w:t>
      </w:r>
    </w:p>
    <w:p w14:paraId="5528B10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xml:space="preserve">, παρακαλώ πολύ να ολοκληρώνετε. </w:t>
      </w:r>
    </w:p>
    <w:p w14:paraId="5528B10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Τελείωσα, κύριε Πρόεδρε. </w:t>
      </w:r>
    </w:p>
    <w:p w14:paraId="5528B10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Τελευταία </w:t>
      </w:r>
      <w:r>
        <w:rPr>
          <w:rFonts w:eastAsia="Times New Roman" w:cs="Times New Roman"/>
          <w:szCs w:val="24"/>
        </w:rPr>
        <w:t xml:space="preserve">αφήνω τη μεγάλη δομική αλλαγή που θα κάνουμε, γιατί μετατρέψατε πλέον αυτό το ασφαλιστικό μόρφωμα σε ένα πλαίσιο </w:t>
      </w:r>
      <w:proofErr w:type="spellStart"/>
      <w:r>
        <w:rPr>
          <w:rFonts w:eastAsia="Times New Roman" w:cs="Times New Roman"/>
          <w:szCs w:val="24"/>
        </w:rPr>
        <w:t>προνοιακής</w:t>
      </w:r>
      <w:proofErr w:type="spellEnd"/>
      <w:r>
        <w:rPr>
          <w:rFonts w:eastAsia="Times New Roman" w:cs="Times New Roman"/>
          <w:szCs w:val="24"/>
        </w:rPr>
        <w:t xml:space="preserve"> αντίληψης ασφαλιστικό σύστημα, το οποίο υπονομεύεται από μόνο του. Μετά τα είκοσι πέντε χρόνια δεν έχει κανείς συμφέρον, λόγω των συ</w:t>
      </w:r>
      <w:r>
        <w:rPr>
          <w:rFonts w:eastAsia="Times New Roman" w:cs="Times New Roman"/>
          <w:szCs w:val="24"/>
        </w:rPr>
        <w:t xml:space="preserve">ντελεστών αναπλήρωσης, να παραμείνει στο σύστημα. Θα αλλάξουμε τους συντελεστές αναπλήρωσης. Θα το κάνουμε δίκαιο, θα το κάνουμε διαφανές, θα το κάνουμε ανταποδοτικό. </w:t>
      </w:r>
    </w:p>
    <w:p w14:paraId="5528B10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Αυτές είναι οι διαφορές μας και οι προτάσεις μας, κύριε Πετρόπουλε, τις οποίες φυσικά αγ</w:t>
      </w:r>
      <w:r>
        <w:rPr>
          <w:rFonts w:eastAsia="Times New Roman" w:cs="Times New Roman"/>
          <w:szCs w:val="24"/>
        </w:rPr>
        <w:t xml:space="preserve">νοείτε. Προχωρήστε. Για λίγο ακόμα ευτυχώς! Μπορούν να ελπίζουν σε εμάς και οι εργαζόμενοι και οι άνεργοι και οι συνταξιούχοι. </w:t>
      </w:r>
    </w:p>
    <w:p w14:paraId="5528B11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528B111" w14:textId="77777777" w:rsidR="00D67C45" w:rsidRDefault="00A23C64">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28B11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Συνεχίζουμε με την Κοιν</w:t>
      </w:r>
      <w:r>
        <w:rPr>
          <w:rFonts w:eastAsia="Times New Roman" w:cs="Times New Roman"/>
          <w:szCs w:val="24"/>
        </w:rPr>
        <w:t xml:space="preserve">οβουλευτική Εκπρόσωπο του ΣΥΡΙΖΑ, την κ. </w:t>
      </w:r>
      <w:proofErr w:type="spellStart"/>
      <w:r>
        <w:rPr>
          <w:rFonts w:eastAsia="Times New Roman" w:cs="Times New Roman"/>
          <w:szCs w:val="24"/>
        </w:rPr>
        <w:t>Σκούφα</w:t>
      </w:r>
      <w:proofErr w:type="spellEnd"/>
      <w:r>
        <w:rPr>
          <w:rFonts w:eastAsia="Times New Roman" w:cs="Times New Roman"/>
          <w:szCs w:val="24"/>
        </w:rPr>
        <w:t xml:space="preserve">. </w:t>
      </w:r>
    </w:p>
    <w:p w14:paraId="5528B11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 xml:space="preserve">Ευχαριστώ, κύριε Πρόεδρε. </w:t>
      </w:r>
    </w:p>
    <w:p w14:paraId="5528B11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Παρ</w:t>
      </w:r>
      <w:r>
        <w:rPr>
          <w:rFonts w:eastAsia="Times New Roman" w:cs="Times New Roman"/>
          <w:szCs w:val="24"/>
        </w:rPr>
        <w:t xml:space="preserve">’ </w:t>
      </w:r>
      <w:r>
        <w:rPr>
          <w:rFonts w:eastAsia="Times New Roman" w:cs="Times New Roman"/>
          <w:szCs w:val="24"/>
        </w:rPr>
        <w:t>όλο που βρίσκομαι στην Ολομέλεια της Βουλής, θα μου επιτρέψετε να κάνω ένα εισαγωγικό σχόλιο κυρίως ως πολίτης. Εντύπωση μου προκαλεί τα δύο χρόνια που είμα</w:t>
      </w:r>
      <w:r>
        <w:rPr>
          <w:rFonts w:eastAsia="Times New Roman" w:cs="Times New Roman"/>
          <w:szCs w:val="24"/>
        </w:rPr>
        <w:t>ι Βουλευτίνα, το γεγονός ότι η Νέα Δημοκρατία εμφανίζεται στο έπακρο πληροφορημένη για την πορεία των διαπραγματεύσεων, μια διαπραγμάτευση η οποία υποτίθεται -ή θέλω να ελπίζω- διεξάγεται κεκλεισμένων των θυρών. Δηλαδή, αγαπητοί κύριοι συνάδελφοι, προλέγετ</w:t>
      </w:r>
      <w:r>
        <w:rPr>
          <w:rFonts w:eastAsia="Times New Roman" w:cs="Times New Roman"/>
          <w:szCs w:val="24"/>
        </w:rPr>
        <w:t xml:space="preserve">ε πράγματα και μας τα φέρνετε στη Βουλή τέσσερις, πέντε μήνες πριν να τα αντιμετωπίσουμε. Αλήθεια, θα ήθελα να γνωρίζω προσωπικά και οι Έλληνες συμπολίτες, από πού είναι αυτή η πληροφόρησή σας. </w:t>
      </w:r>
    </w:p>
    <w:p w14:paraId="5528B11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Δεύτερον, γνωρίζετε πάρα πολύ καλά ότι διεξάγεται και αυτές τ</w:t>
      </w:r>
      <w:r>
        <w:rPr>
          <w:rFonts w:eastAsia="Times New Roman" w:cs="Times New Roman"/>
          <w:szCs w:val="24"/>
        </w:rPr>
        <w:t>ις ημέρες μια πολύ σκληρή διαπραγμάτευση σε σχέση και με το συνταξιοδοτικό και την απαίτηση του ΔΝΤ για κατάργηση της προσωπικής διαφοράς. Η δική σας θέση για την κατάργηση της προσωπικής διαφοράς ποια ακριβώς είναι; Γιατί εμείς είμαστε κάθετοι και απόλυτο</w:t>
      </w:r>
      <w:r>
        <w:rPr>
          <w:rFonts w:eastAsia="Times New Roman" w:cs="Times New Roman"/>
          <w:szCs w:val="24"/>
        </w:rPr>
        <w:t xml:space="preserve">ι και λέμε «όχι», όσο αντίξοο και αν είναι το διεθνές περιβάλλον. </w:t>
      </w:r>
    </w:p>
    <w:p w14:paraId="5528B116" w14:textId="77777777" w:rsidR="00D67C45" w:rsidRDefault="00D67C45">
      <w:pPr>
        <w:spacing w:line="600" w:lineRule="auto"/>
        <w:ind w:firstLine="720"/>
        <w:contextualSpacing/>
        <w:jc w:val="center"/>
        <w:rPr>
          <w:rFonts w:eastAsia="Times New Roman" w:cs="Times New Roman"/>
          <w:szCs w:val="24"/>
        </w:rPr>
      </w:pPr>
    </w:p>
    <w:p w14:paraId="5528B11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Υψώνετε συνέχεια το αίτημα για άμεσες εκλογές άσχετο, παρά το γεγονός ότι πρέπει κατά τη γνώμη μας και κατά τη γνώμη της πλειονότητας των Ελλήνων πολιτών να κλείσει η δεύτερη αξιολόγηση, ν</w:t>
      </w:r>
      <w:r>
        <w:rPr>
          <w:rFonts w:eastAsia="Times New Roman" w:cs="Times New Roman"/>
          <w:szCs w:val="24"/>
        </w:rPr>
        <w:t xml:space="preserve">α μπούμε στο πρόγραμμα της ποσοτικής χαλάρωσης και να αρχίσει ακόμα περισσότερο η οικονομία της χώρας να δουλεύει. </w:t>
      </w:r>
    </w:p>
    <w:p w14:paraId="5528B11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Παρά το γεγονός αυτό θέλω να θυμίσω σε αυτό το σημείο ποια ήταν τα δικά σας πεπραγμένα, όχι γιατί ασκούμε αντιπολίτευση, αλλά για να καταλάβ</w:t>
      </w:r>
      <w:r>
        <w:rPr>
          <w:rFonts w:eastAsia="Times New Roman" w:cs="Times New Roman"/>
          <w:szCs w:val="24"/>
        </w:rPr>
        <w:t xml:space="preserve">ει ο κόσμος την κατάσταση των ασφαλιστικών ταμείων όταν ο ΣΥΡΙΖΑ, οι Οικολόγοι και οι ΑΝΕΛ ήρθαν στην Κυβέρνηση με επιλογή και εντολή του ελληνικού λαού τον Γενάρη του 2015. </w:t>
      </w:r>
    </w:p>
    <w:p w14:paraId="5528B11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Μήπως ο ελληνικός λαός έχει ξεχάσει ή θέλετε να ξεχάσει ότι κατά την πενταετία 20</w:t>
      </w:r>
      <w:r>
        <w:rPr>
          <w:rFonts w:eastAsia="Times New Roman" w:cs="Times New Roman"/>
          <w:szCs w:val="24"/>
        </w:rPr>
        <w:t xml:space="preserve">10-2014 κάνατε έντεκα περικοπές στις συντάξεις; Έντεκα! Δυο περικοπές ανά έτος! Αυτό επέφερε μείωση των συντάξεων σε ποσοστό από 20% ως και πάνω από 50%. Έντεκα περικοπές, κυρίες και κύριοι, σε διάστημα πέντε ετών. Άρα, η λογική σας ήταν τα ελλείμματα που </w:t>
      </w:r>
      <w:r>
        <w:rPr>
          <w:rFonts w:eastAsia="Times New Roman" w:cs="Times New Roman"/>
          <w:szCs w:val="24"/>
        </w:rPr>
        <w:t xml:space="preserve">είχαν τα ασφαλιστικά ταμεία -γιατί με ελλείμματα τα παραλάβαμε- να τα θεραπεύετε μέσα από περικοπή των συντάξεων. Αυτή ήταν η τακτική σας. </w:t>
      </w:r>
    </w:p>
    <w:p w14:paraId="5528B11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Ενώ εσείς; </w:t>
      </w:r>
    </w:p>
    <w:p w14:paraId="5528B11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Ξεκινάω με το γεγονός το οποίο κανείς δεν θα ξεχάσει. Μιλάμε για</w:t>
      </w:r>
      <w:r>
        <w:rPr>
          <w:rFonts w:eastAsia="Times New Roman" w:cs="Times New Roman"/>
          <w:szCs w:val="24"/>
        </w:rPr>
        <w:t xml:space="preserve"> το ότι μειώθηκαν οι συντάξιμες αποδοχές των συνταξιούχων κατά 44 δισεκατομμύρια ευρώ σε μια πενταετία.  </w:t>
      </w:r>
    </w:p>
    <w:p w14:paraId="5528B11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Όλες οι συντάξεις είναι 30 δισεκατομμύρια. Πώς μειώθηκαν κατά 44 δισεκατομμύρια; Της έχουν δώσει λάθος νούμερα. </w:t>
      </w:r>
    </w:p>
    <w:p w14:paraId="5528B11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ΕΛΙΣΣΑΒΕΤ ΣΚΟΥΦΑ: </w:t>
      </w:r>
      <w:r>
        <w:rPr>
          <w:rFonts w:eastAsia="Times New Roman" w:cs="Times New Roman"/>
          <w:szCs w:val="24"/>
        </w:rPr>
        <w:t>Δεν σας διέκοψα. Σας άκουσα με πολύ μεγάλη προσοχή. Παρακαλώ, κύριε Πρόεδρε, επιληφθείτε.</w:t>
      </w:r>
    </w:p>
    <w:p w14:paraId="5528B11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xml:space="preserve">, σας παρακαλώ. Ο χρόνος είναι περιορισμένος και δικαίως θα διαμαρτυρηθεί η κ. </w:t>
      </w:r>
      <w:proofErr w:type="spellStart"/>
      <w:r>
        <w:rPr>
          <w:rFonts w:eastAsia="Times New Roman" w:cs="Times New Roman"/>
          <w:szCs w:val="24"/>
        </w:rPr>
        <w:t>Σκούφα</w:t>
      </w:r>
      <w:proofErr w:type="spellEnd"/>
      <w:r>
        <w:rPr>
          <w:rFonts w:eastAsia="Times New Roman" w:cs="Times New Roman"/>
          <w:szCs w:val="24"/>
        </w:rPr>
        <w:t xml:space="preserve"> αργότερα. </w:t>
      </w:r>
    </w:p>
    <w:p w14:paraId="5528B11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ΕΛΙ</w:t>
      </w:r>
      <w:r>
        <w:rPr>
          <w:rFonts w:eastAsia="Times New Roman" w:cs="Times New Roman"/>
          <w:b/>
          <w:szCs w:val="24"/>
        </w:rPr>
        <w:t xml:space="preserve">ΣΣΑΒΕΤ ΣΚΟΥΦΑ: </w:t>
      </w:r>
      <w:r>
        <w:rPr>
          <w:rFonts w:eastAsia="Times New Roman" w:cs="Times New Roman"/>
          <w:szCs w:val="24"/>
        </w:rPr>
        <w:t xml:space="preserve">Θέλετε να θυμηθεί ο ελληνικός λαός το φαινόμενο και το γεγονός του </w:t>
      </w:r>
      <w:r>
        <w:rPr>
          <w:rFonts w:eastAsia="Times New Roman" w:cs="Times New Roman"/>
          <w:szCs w:val="24"/>
          <w:lang w:val="en-US"/>
        </w:rPr>
        <w:t>PSI</w:t>
      </w:r>
      <w:r>
        <w:rPr>
          <w:rFonts w:eastAsia="Times New Roman" w:cs="Times New Roman"/>
          <w:szCs w:val="24"/>
        </w:rPr>
        <w:t>, το πόσα δισεκατομμύρια έχασαν τα ασφαλιστικά ταμεία σε αποθεματικά, τα οποία αποθεματικά θα βοηθούσαν στο μέλλον για να πληρωθούν οι συντάξεις; Επί των ημερών σας και μέ</w:t>
      </w:r>
      <w:r>
        <w:rPr>
          <w:rFonts w:eastAsia="Times New Roman" w:cs="Times New Roman"/>
          <w:szCs w:val="24"/>
        </w:rPr>
        <w:t xml:space="preserve">χρι και το 2014 ήταν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οι εκκρεμείς αιτήσεις συνταξιοδότησης. Ρωτάμε: Γιατί τόσες πολλές; </w:t>
      </w:r>
    </w:p>
    <w:p w14:paraId="5528B12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Θέλετε μήπως να θυμηθεί ο ελληνικός λαός ποια ήταν η πρόταση για το συνταξιοδοτικό όσον αφορά στο </w:t>
      </w:r>
      <w:r>
        <w:rPr>
          <w:rFonts w:eastAsia="Times New Roman" w:cs="Times New Roman"/>
          <w:szCs w:val="24"/>
          <w:lang w:val="en-US"/>
        </w:rPr>
        <w:t>email</w:t>
      </w:r>
      <w:r>
        <w:rPr>
          <w:rFonts w:eastAsia="Times New Roman" w:cs="Times New Roman"/>
          <w:szCs w:val="24"/>
        </w:rPr>
        <w:t xml:space="preserve"> του </w:t>
      </w:r>
      <w:proofErr w:type="spellStart"/>
      <w:r>
        <w:rPr>
          <w:rFonts w:eastAsia="Times New Roman" w:cs="Times New Roman"/>
          <w:szCs w:val="24"/>
        </w:rPr>
        <w:t>Χαρδούβελη</w:t>
      </w:r>
      <w:proofErr w:type="spellEnd"/>
      <w:r>
        <w:rPr>
          <w:rFonts w:eastAsia="Times New Roman" w:cs="Times New Roman"/>
          <w:szCs w:val="24"/>
        </w:rPr>
        <w:t xml:space="preserve">; Θέλετε να θυμηθεί ότι η </w:t>
      </w:r>
      <w:r>
        <w:rPr>
          <w:rFonts w:eastAsia="Times New Roman" w:cs="Times New Roman"/>
          <w:szCs w:val="24"/>
        </w:rPr>
        <w:t>πρότασή σας ήταν η εφαρμογή της ρήτρας μηδενικού ελλείμματος τόσο στις επικουρικές όσο και στο εφάπαξ και ότι αυτή εφαρμογή της ρήτρας του μηδενικού ελλείμματος οριζόντια σε όλες τις συντάξεις θα σήμαινε μείωση κατά 19% από 1/1/2016 και κατά 13% για το τρέ</w:t>
      </w:r>
      <w:r>
        <w:rPr>
          <w:rFonts w:eastAsia="Times New Roman" w:cs="Times New Roman"/>
          <w:szCs w:val="24"/>
        </w:rPr>
        <w:t>χον έτος, σε σύνολο, δηλαδή, 32% στις ήδη πετσοκομμένες συντάξεις;</w:t>
      </w:r>
    </w:p>
    <w:p w14:paraId="5528B12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5528B12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ήθελα την ανοχή σας. </w:t>
      </w:r>
    </w:p>
    <w:p w14:paraId="5528B12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Μας αναφέρατε διάφορα για τους αγρότες και τους ελεύθερους επαγγελματίες. Θέλω δυο, τρία λεπτά περισσότερα από τον χρόνο μου για να εκθέσω την πραγματική κατάσταση, για να γνωρίζουν οι ελεύθεροι επαγγελματίες τι θα πληρώσουν για το ασφαλιστικό τους σε ασφα</w:t>
      </w:r>
      <w:r>
        <w:rPr>
          <w:rFonts w:eastAsia="Times New Roman" w:cs="Times New Roman"/>
          <w:szCs w:val="24"/>
        </w:rPr>
        <w:t xml:space="preserve">λιστικές εισφορές και τι θα πληρώσουν για το φορολογικό τους. Στο τέλος θα παραθέσω συγκεκριμένα στοιχεία για τους ασφαλισμένους του ΟΑΕΕ, ούτως ώστε ο </w:t>
      </w:r>
      <w:r>
        <w:rPr>
          <w:rFonts w:eastAsia="Times New Roman" w:cs="Times New Roman"/>
          <w:szCs w:val="24"/>
        </w:rPr>
        <w:lastRenderedPageBreak/>
        <w:t>κάθε πολίτης να γνωρίζει ανά 1.000 ευρώ εισοδήματος ποσό ακριβώς θα πληρώσει σε ασφαλιστικές εισφορές κα</w:t>
      </w:r>
      <w:r>
        <w:rPr>
          <w:rFonts w:eastAsia="Times New Roman" w:cs="Times New Roman"/>
          <w:szCs w:val="24"/>
        </w:rPr>
        <w:t xml:space="preserve">ι πόσο σε φορολογία. </w:t>
      </w:r>
    </w:p>
    <w:p w14:paraId="5528B12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Με τον νέο νόμο, λοιπόν, από τους ασφαλισμένους του ΟΑΕΕ θα βγουν ευνοημένοι όσοι έχουν εισοδήματα ως 17.773 ευρώ για αυτούς που ανήκουν στην πρώτη ασφαλιστική κλίμακα ή και μέχρι 35.546 ευρώ για όσους ανήκουν στην τελευταία ασφαλιστι</w:t>
      </w:r>
      <w:r>
        <w:rPr>
          <w:rFonts w:eastAsia="Times New Roman" w:cs="Times New Roman"/>
          <w:szCs w:val="24"/>
        </w:rPr>
        <w:t xml:space="preserve">κή κλίμακα. </w:t>
      </w:r>
    </w:p>
    <w:p w14:paraId="5528B12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Όσον αφορά τώρα στους νέους ασφαλισμένους του ΟΑΕΕ, αυτούς που ασφαλίστηκαν, δηλαδή, μετά την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993, θα βγουν ευνοημένοι όσοι έχουν εισοδήματα μέχρι 15.234 ευρώ για την πρώτη ασφαλιστική κλίμακα ή ως 40.624 ευρώ ατομικό ετήσιο εισόδημα γι’ </w:t>
      </w:r>
      <w:r>
        <w:rPr>
          <w:rFonts w:eastAsia="Times New Roman" w:cs="Times New Roman"/>
          <w:szCs w:val="24"/>
        </w:rPr>
        <w:t xml:space="preserve">αυτούς που ανήκουν στην τελευταία ασφαλιστική κλίμακα. </w:t>
      </w:r>
    </w:p>
    <w:p w14:paraId="5528B12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Βάσει των στοιχείων αυτών, ευνοημένο θα είναι, τελικά, ένα ποσοστό των ασφαλισμένων του ΟΑΕΕ πάνω από 80%. Και για να ακριβολογώ θα πω το εξής: Σύμφωνα με την ανακοίνωση που εξέδωσε -και ουδόλως την α</w:t>
      </w:r>
      <w:r>
        <w:rPr>
          <w:rFonts w:eastAsia="Times New Roman" w:cs="Times New Roman"/>
          <w:szCs w:val="24"/>
        </w:rPr>
        <w:t xml:space="preserve">ναφέρατε γιατί ουδόλως σας συμφέρει- η Ελληνική Συνομοσπονδία Εμπορίου και Επιχειρηματικότητας, η Συνομοσπονδία των τάξεων που ευαγγελίζεστε </w:t>
      </w:r>
      <w:r>
        <w:rPr>
          <w:rFonts w:eastAsia="Times New Roman" w:cs="Times New Roman"/>
          <w:szCs w:val="24"/>
        </w:rPr>
        <w:lastRenderedPageBreak/>
        <w:t>ότι υπερασπίζεστε, το 77% των επιχειρηματιών θα έχουν -και έχουν- από τον Γενάρη αυτού του έτους χαμηλότερες ασφαλι</w:t>
      </w:r>
      <w:r>
        <w:rPr>
          <w:rFonts w:eastAsia="Times New Roman" w:cs="Times New Roman"/>
          <w:szCs w:val="24"/>
        </w:rPr>
        <w:t xml:space="preserve">στικές εισφορές. </w:t>
      </w:r>
    </w:p>
    <w:p w14:paraId="5528B12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Μας είπατε για τους νέους ελεύθερους επαγγελματίες. Πρώτο γεγονός - πρώτη αναλήθεια- που αποκρύπτετε εσκεμμένα δημιουργώντας </w:t>
      </w:r>
      <w:proofErr w:type="spellStart"/>
      <w:r>
        <w:rPr>
          <w:rFonts w:eastAsia="Times New Roman" w:cs="Times New Roman"/>
          <w:szCs w:val="24"/>
        </w:rPr>
        <w:t>τρομολαγνικές</w:t>
      </w:r>
      <w:proofErr w:type="spellEnd"/>
      <w:r>
        <w:rPr>
          <w:rFonts w:eastAsia="Times New Roman" w:cs="Times New Roman"/>
          <w:szCs w:val="24"/>
        </w:rPr>
        <w:t xml:space="preserve"> εικόνες, θέλοντας να δημιουργήσετε </w:t>
      </w:r>
      <w:proofErr w:type="spellStart"/>
      <w:r>
        <w:rPr>
          <w:rFonts w:eastAsia="Times New Roman" w:cs="Times New Roman"/>
          <w:szCs w:val="24"/>
        </w:rPr>
        <w:t>τρομολαγνικές</w:t>
      </w:r>
      <w:proofErr w:type="spellEnd"/>
      <w:r>
        <w:rPr>
          <w:rFonts w:eastAsia="Times New Roman" w:cs="Times New Roman"/>
          <w:szCs w:val="24"/>
        </w:rPr>
        <w:t xml:space="preserve"> εικόνες στον ελληνικό λαό: Το ύψος των κατώτατων ε</w:t>
      </w:r>
      <w:r>
        <w:rPr>
          <w:rFonts w:eastAsia="Times New Roman" w:cs="Times New Roman"/>
          <w:szCs w:val="24"/>
        </w:rPr>
        <w:t>ισφορών των νέων ελεύθερων επαγγελματιών από 2.528,52 ευρώ -κατώτατες εισφορές, ξαναλέω- που ήταν μέχρι τώρα, με τον νέο νόμο που εμείς φέραμε και η πλειοψηφία ψήφισε θα είναι 1.895,38 ευρώ. Φυσικά θα έχουν και μειωμένες ασφαλιστικές εισφορές την πρώτη πεν</w:t>
      </w:r>
      <w:r>
        <w:rPr>
          <w:rFonts w:eastAsia="Times New Roman" w:cs="Times New Roman"/>
          <w:szCs w:val="24"/>
        </w:rPr>
        <w:t xml:space="preserve">ταετία, τις οποίες όμως μετά από δεκαπέντε χρόνια θα αποπληρώσουν, όχι όμως με 8% προσαύξηση που αφήνετε δημαγωγικά να εννοηθεί, αλλά με βάση τον λεγόμενο </w:t>
      </w:r>
      <w:proofErr w:type="spellStart"/>
      <w:r>
        <w:rPr>
          <w:rFonts w:eastAsia="Times New Roman" w:cs="Times New Roman"/>
          <w:szCs w:val="24"/>
        </w:rPr>
        <w:t>αποπληθωριστή</w:t>
      </w:r>
      <w:proofErr w:type="spellEnd"/>
      <w:r>
        <w:rPr>
          <w:rFonts w:eastAsia="Times New Roman" w:cs="Times New Roman"/>
          <w:szCs w:val="24"/>
        </w:rPr>
        <w:t>, ο οποίος μπορεί να έχει και αρνητικές ή μηδενικές τιμές όσον αφορά τη μεταβολή του.</w:t>
      </w:r>
    </w:p>
    <w:p w14:paraId="5528B12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σημειώσω, δε, ότι ο τελικός συντελεστής ασφαλιστικών εισφορών δεν είναι καν 26,95%. Στην πραγματικότητα είναι 21,22883%. Διότι όταν λέμε ότι ο ασφαλισμένος του ΟΑΕΕ, για </w:t>
      </w:r>
      <w:r>
        <w:rPr>
          <w:rFonts w:eastAsia="Times New Roman" w:cs="Times New Roman"/>
          <w:szCs w:val="24"/>
        </w:rPr>
        <w:lastRenderedPageBreak/>
        <w:t>παράδειγμα, πληρώνει 20% για ασφαλιστικές εισφορές και 6,95% για υγειονομική περίθαλψ</w:t>
      </w:r>
      <w:r>
        <w:rPr>
          <w:rFonts w:eastAsia="Times New Roman" w:cs="Times New Roman"/>
          <w:szCs w:val="24"/>
        </w:rPr>
        <w:t xml:space="preserve">η… </w:t>
      </w:r>
    </w:p>
    <w:p w14:paraId="5528B12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Σκούφα</w:t>
      </w:r>
      <w:proofErr w:type="spellEnd"/>
      <w:r>
        <w:rPr>
          <w:rFonts w:eastAsia="Times New Roman" w:cs="Times New Roman"/>
          <w:szCs w:val="24"/>
        </w:rPr>
        <w:t>, παρακαλώ.</w:t>
      </w:r>
    </w:p>
    <w:p w14:paraId="5528B12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Τελειώνω με αυτό, κύριε Πρόεδρε. </w:t>
      </w:r>
    </w:p>
    <w:p w14:paraId="5528B12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…από αυτό το πραγματικό εισόδημα έχουν ήδη αφαιρεθεί οι ασφαλιστικές εισφορές που πλήρωσε τον προηγούμενο χρόνο συν τα έξοδα για τη φορολογία.</w:t>
      </w:r>
      <w:r>
        <w:rPr>
          <w:rFonts w:eastAsia="Times New Roman" w:cs="Times New Roman"/>
          <w:szCs w:val="24"/>
        </w:rPr>
        <w:t xml:space="preserve"> Άρα -ξαναλέω- το πραγματικό ποσοστό για ασφαλιστικές εισφορές, πάνω στο πραγματικό εισόδημα, είναι της τάξης του 21,22%.</w:t>
      </w:r>
    </w:p>
    <w:p w14:paraId="5528B12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Θα μπορούσα να αναφερθώ με πάρα πολλά, πλείστα στοιχείων, για τους αγρότες, τους οποίους ενεργά υπερασπιζόμαστε και να πω ότι βάσει τω</w:t>
      </w:r>
      <w:r>
        <w:rPr>
          <w:rFonts w:eastAsia="Times New Roman" w:cs="Times New Roman"/>
          <w:szCs w:val="24"/>
        </w:rPr>
        <w:t>ν κατατεθέντων φορολογικών τους δηλώσεων, το 90,08% των αγροτών πληρώνει χαμηλότερο ασφάλιστρο. Να θυμίσω ότι πέρα από τη φορολογία των κύριων επιδοτήσεων, το ύψος του αφορολόγητου, για τις επιδοτήσεις το ύψος των 12.000 ευρώ, αυτή η Κυβέρνηση εισήγαγε και</w:t>
      </w:r>
      <w:r>
        <w:rPr>
          <w:rFonts w:eastAsia="Times New Roman" w:cs="Times New Roman"/>
          <w:szCs w:val="24"/>
        </w:rPr>
        <w:t xml:space="preserve"> κατήργησε τη φορολόγηση από το πρώτο ευρώ.</w:t>
      </w:r>
    </w:p>
    <w:p w14:paraId="5528B12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Σκούφα</w:t>
      </w:r>
      <w:proofErr w:type="spellEnd"/>
      <w:r>
        <w:rPr>
          <w:rFonts w:eastAsia="Times New Roman" w:cs="Times New Roman"/>
          <w:szCs w:val="24"/>
        </w:rPr>
        <w:t xml:space="preserve">, σας παρακαλώ, ολοκληρώστε. </w:t>
      </w:r>
    </w:p>
    <w:p w14:paraId="5528B12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Συγγνώμη που καταχράστηκα τον χρόνο σας.</w:t>
      </w:r>
    </w:p>
    <w:p w14:paraId="5528B12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Ζητήσατε δύο τρία λεπτά και σας τα έδωσα. Φ</w:t>
      </w:r>
      <w:r>
        <w:rPr>
          <w:rFonts w:eastAsia="Times New Roman" w:cs="Times New Roman"/>
          <w:szCs w:val="24"/>
        </w:rPr>
        <w:t xml:space="preserve">τάσατε στα έντεκα λεπτά. </w:t>
      </w:r>
    </w:p>
    <w:p w14:paraId="5528B13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Σας ευχαριστώ για την ανοχή, κύριε Πρόεδρε.</w:t>
      </w:r>
    </w:p>
    <w:p w14:paraId="5528B13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Θέλω μόνο να καταθέσω, για του λόγου το αληθές, τους συγκεκριμένους λεπτομερείς πίνακες, για να μαθαίνουν και οι συνάδελφοι την πραγματικότητα και να μην διασπείρουν στ</w:t>
      </w:r>
      <w:r>
        <w:rPr>
          <w:rFonts w:eastAsia="Times New Roman" w:cs="Times New Roman"/>
          <w:szCs w:val="24"/>
        </w:rPr>
        <w:t>ους Έλληνες πολίτες ασύστολα ψεύδη.</w:t>
      </w:r>
    </w:p>
    <w:p w14:paraId="5528B13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5528B133" w14:textId="77777777" w:rsidR="00D67C45" w:rsidRDefault="00A23C64">
      <w:pPr>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η Βουλευτής κ. Ελισσάβετ </w:t>
      </w:r>
      <w:proofErr w:type="spellStart"/>
      <w:r>
        <w:rPr>
          <w:rFonts w:eastAsia="Times New Roman" w:cs="Times New Roman"/>
          <w:szCs w:val="24"/>
        </w:rPr>
        <w:t>Σκούφα</w:t>
      </w:r>
      <w:proofErr w:type="spellEnd"/>
      <w:r>
        <w:rPr>
          <w:rFonts w:eastAsia="Times New Roman" w:cs="Times New Roman"/>
          <w:szCs w:val="24"/>
        </w:rPr>
        <w:t xml:space="preserve"> καταθέτει για τα</w:t>
      </w:r>
      <w:r>
        <w:rPr>
          <w:rFonts w:eastAsia="Times New Roman" w:cs="Times New Roman"/>
          <w:szCs w:val="24"/>
        </w:rPr>
        <w:t xml:space="preserve"> </w:t>
      </w:r>
      <w:r>
        <w:rPr>
          <w:rFonts w:eastAsia="Times New Roman" w:cs="Times New Roman"/>
          <w:szCs w:val="24"/>
        </w:rPr>
        <w:t xml:space="preserve">Πρακτικά τους προαναφερθέντες πίνακες, οι οποίοι βρίσκονται στο </w:t>
      </w:r>
      <w:r>
        <w:rPr>
          <w:rFonts w:eastAsia="Times New Roman" w:cs="Times New Roman"/>
          <w:szCs w:val="24"/>
        </w:rPr>
        <w:t>α</w:t>
      </w:r>
      <w:r>
        <w:rPr>
          <w:rFonts w:eastAsia="Times New Roman" w:cs="Times New Roman"/>
          <w:szCs w:val="24"/>
        </w:rPr>
        <w:t xml:space="preserve">ρχείο του Τμήματος Γραμματείας της Διεύθυνσης Στενογραφίας και Πρακτικών </w:t>
      </w:r>
      <w:r>
        <w:rPr>
          <w:rFonts w:eastAsia="Times New Roman" w:cs="Times New Roman"/>
          <w:szCs w:val="24"/>
        </w:rPr>
        <w:t>της Βουλής)</w:t>
      </w:r>
    </w:p>
    <w:p w14:paraId="5528B134" w14:textId="77777777" w:rsidR="00D67C45" w:rsidRDefault="00A23C64">
      <w:pPr>
        <w:spacing w:line="600" w:lineRule="auto"/>
        <w:ind w:firstLine="709"/>
        <w:contextualSpacing/>
        <w:jc w:val="center"/>
        <w:rPr>
          <w:rFonts w:eastAsia="Times New Roman" w:cs="Times New Roman"/>
          <w:szCs w:val="24"/>
        </w:rPr>
      </w:pPr>
      <w:r>
        <w:rPr>
          <w:rFonts w:eastAsia="Times New Roman" w:cs="Times New Roman"/>
          <w:szCs w:val="24"/>
        </w:rPr>
        <w:t xml:space="preserve">(Χειροκροτήματα από τις πτέρυγες του ΣΥΡΙΖΑ </w:t>
      </w:r>
      <w:r>
        <w:rPr>
          <w:rFonts w:eastAsia="Times New Roman" w:cs="Times New Roman"/>
          <w:szCs w:val="24"/>
        </w:rPr>
        <w:t>και των ΑΝΕΛ</w:t>
      </w:r>
      <w:r>
        <w:rPr>
          <w:rFonts w:eastAsia="Times New Roman" w:cs="Times New Roman"/>
          <w:szCs w:val="24"/>
        </w:rPr>
        <w:t>)</w:t>
      </w:r>
    </w:p>
    <w:p w14:paraId="5528B135" w14:textId="77777777" w:rsidR="00D67C45" w:rsidRDefault="00A23C64">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της Δημοκρατικής Συμπαράταξης κ. Λοβέρδος.</w:t>
      </w:r>
    </w:p>
    <w:p w14:paraId="5528B136"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Πράγματι,</w:t>
      </w:r>
      <w:r>
        <w:rPr>
          <w:rFonts w:eastAsia="Times New Roman"/>
          <w:b/>
          <w:szCs w:val="24"/>
        </w:rPr>
        <w:t xml:space="preserve"> </w:t>
      </w:r>
      <w:r>
        <w:rPr>
          <w:rFonts w:eastAsia="Times New Roman"/>
          <w:szCs w:val="24"/>
        </w:rPr>
        <w:t>τόσο πολύ οι αγρότες έχουν αντιληφθεί</w:t>
      </w:r>
      <w:r>
        <w:rPr>
          <w:rFonts w:eastAsia="Times New Roman"/>
          <w:szCs w:val="24"/>
        </w:rPr>
        <w:t xml:space="preserve"> τον μαχητικό τρόπο με τον οποίο η Κυβέρνηση τους υπερασπίζεται, για αυτό και οι αγρότες που ήρθαν από την Κρήτη προχθές, όταν έφυγαν, απηύθυναν προειδοποίηση στους Βουλευτές του ΣΥΡΙΖΑ και τ</w:t>
      </w:r>
      <w:r>
        <w:rPr>
          <w:rFonts w:eastAsia="Times New Roman"/>
          <w:szCs w:val="24"/>
        </w:rPr>
        <w:t>ω</w:t>
      </w:r>
      <w:r>
        <w:rPr>
          <w:rFonts w:eastAsia="Times New Roman"/>
          <w:szCs w:val="24"/>
        </w:rPr>
        <w:t xml:space="preserve">ν ΑΝΕΛ να μην τολμήσουν να κατέβουν στην Κρήτη. Είναι από την </w:t>
      </w:r>
      <w:r>
        <w:rPr>
          <w:rFonts w:eastAsia="Times New Roman"/>
          <w:szCs w:val="24"/>
        </w:rPr>
        <w:t>ανταπόδοση της αγάπης που δείχνει ο αγροτικός κόσμος στην Κυβέρνηση αυτή.</w:t>
      </w:r>
    </w:p>
    <w:p w14:paraId="5528B137" w14:textId="77777777" w:rsidR="00D67C45" w:rsidRDefault="00A23C64">
      <w:pPr>
        <w:spacing w:line="600" w:lineRule="auto"/>
        <w:ind w:firstLine="720"/>
        <w:contextualSpacing/>
        <w:jc w:val="both"/>
        <w:rPr>
          <w:rFonts w:eastAsia="Times New Roman"/>
          <w:szCs w:val="24"/>
        </w:rPr>
      </w:pPr>
      <w:r>
        <w:rPr>
          <w:rFonts w:eastAsia="Times New Roman"/>
          <w:szCs w:val="24"/>
        </w:rPr>
        <w:t>Τώρα, κύριε Πρόεδρε και αγαπητές κυρίες και κύριοι συνάδελφοι, θέλω την κατανόηση σας γιατί εγώ είμαι προετοιμασμένος για το ασφαλιστικό, έχω διατελέσει και Υπουργός Εργασίας. Θα ζητ</w:t>
      </w:r>
      <w:r>
        <w:rPr>
          <w:rFonts w:eastAsia="Times New Roman"/>
          <w:szCs w:val="24"/>
        </w:rPr>
        <w:t>ήσω και από τον Πρόεδρο, εάν χρειαστεί, το πεντάλεπτο μου κατά τον Κανονισμό, αφού μιλήσω ως Κοινοβουλευτικός Εκπρόσωπος της Δημοκρατικής Συμπαράταξης. Έχω έρθει για αυτό σήμερα στη Βουλή, αλλά στην πολιτική ποτέ δεν μπορείς να προβλέπεις, κατατέθηκε η πρό</w:t>
      </w:r>
      <w:r>
        <w:rPr>
          <w:rFonts w:eastAsia="Times New Roman"/>
          <w:szCs w:val="24"/>
        </w:rPr>
        <w:t xml:space="preserve">ταση για τη σύσταση της </w:t>
      </w:r>
      <w:r>
        <w:rPr>
          <w:rFonts w:eastAsia="Times New Roman"/>
          <w:szCs w:val="24"/>
        </w:rPr>
        <w:t>ε</w:t>
      </w:r>
      <w:r>
        <w:rPr>
          <w:rFonts w:eastAsia="Times New Roman"/>
          <w:szCs w:val="24"/>
        </w:rPr>
        <w:t xml:space="preserve">πιτροπής </w:t>
      </w:r>
      <w:r>
        <w:rPr>
          <w:rFonts w:eastAsia="Times New Roman"/>
          <w:szCs w:val="24"/>
        </w:rPr>
        <w:t>π</w:t>
      </w:r>
      <w:r>
        <w:rPr>
          <w:rFonts w:eastAsia="Times New Roman"/>
          <w:szCs w:val="24"/>
        </w:rPr>
        <w:t xml:space="preserve">ροκαταρτικής </w:t>
      </w:r>
      <w:r>
        <w:rPr>
          <w:rFonts w:eastAsia="Times New Roman"/>
          <w:szCs w:val="24"/>
        </w:rPr>
        <w:t>ε</w:t>
      </w:r>
      <w:r>
        <w:rPr>
          <w:rFonts w:eastAsia="Times New Roman"/>
          <w:szCs w:val="24"/>
        </w:rPr>
        <w:t xml:space="preserve">ξέτασης και πρέπει να αρχίσω με αυτό. Ζητώ κατανόηση από τον Πρόεδρο, ελπίζω να την δείξει. </w:t>
      </w:r>
    </w:p>
    <w:p w14:paraId="5528B138"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Λέμε «ναι» στην </w:t>
      </w:r>
      <w:r>
        <w:rPr>
          <w:rFonts w:eastAsia="Times New Roman"/>
          <w:szCs w:val="24"/>
        </w:rPr>
        <w:t>π</w:t>
      </w:r>
      <w:r>
        <w:rPr>
          <w:rFonts w:eastAsia="Times New Roman"/>
          <w:szCs w:val="24"/>
        </w:rPr>
        <w:t xml:space="preserve">ροανακριτική, όπως την λέμε στην κοινοβουλευτική καθομιλουμένη, ναι στην πρόταση σας για </w:t>
      </w:r>
      <w:r>
        <w:rPr>
          <w:rFonts w:eastAsia="Times New Roman"/>
          <w:szCs w:val="24"/>
        </w:rPr>
        <w:t>π</w:t>
      </w:r>
      <w:r>
        <w:rPr>
          <w:rFonts w:eastAsia="Times New Roman"/>
          <w:szCs w:val="24"/>
        </w:rPr>
        <w:t>ροανακρ</w:t>
      </w:r>
      <w:r>
        <w:rPr>
          <w:rFonts w:eastAsia="Times New Roman"/>
          <w:szCs w:val="24"/>
        </w:rPr>
        <w:t xml:space="preserve">ιτική </w:t>
      </w:r>
      <w:r>
        <w:rPr>
          <w:rFonts w:eastAsia="Times New Roman"/>
          <w:szCs w:val="24"/>
        </w:rPr>
        <w:t>ε</w:t>
      </w:r>
      <w:r>
        <w:rPr>
          <w:rFonts w:eastAsia="Times New Roman"/>
          <w:szCs w:val="24"/>
        </w:rPr>
        <w:t xml:space="preserve">πιτροπή για τα </w:t>
      </w:r>
      <w:r>
        <w:rPr>
          <w:rFonts w:eastAsia="Times New Roman"/>
          <w:szCs w:val="24"/>
        </w:rPr>
        <w:t>ε</w:t>
      </w:r>
      <w:r>
        <w:rPr>
          <w:rFonts w:eastAsia="Times New Roman"/>
          <w:szCs w:val="24"/>
        </w:rPr>
        <w:t xml:space="preserve">ξοπλιστικά για όποια έτη θέλετε, για τα έτη που είπατε και για όποια άλλα θέλετε. Δεν έχουμε κανέναν λόγο να υπερασπιστούμε κανέναν. </w:t>
      </w:r>
    </w:p>
    <w:p w14:paraId="5528B139"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Λέμε «ναι» όπως είπαμε </w:t>
      </w:r>
      <w:r>
        <w:rPr>
          <w:rFonts w:eastAsia="Times New Roman"/>
          <w:szCs w:val="24"/>
        </w:rPr>
        <w:t>«</w:t>
      </w:r>
      <w:r>
        <w:rPr>
          <w:rFonts w:eastAsia="Times New Roman"/>
          <w:szCs w:val="24"/>
        </w:rPr>
        <w:t>ναι</w:t>
      </w:r>
      <w:r>
        <w:rPr>
          <w:rFonts w:eastAsia="Times New Roman"/>
          <w:szCs w:val="24"/>
        </w:rPr>
        <w:t>»</w:t>
      </w:r>
      <w:r>
        <w:rPr>
          <w:rFonts w:eastAsia="Times New Roman"/>
          <w:szCs w:val="24"/>
        </w:rPr>
        <w:t xml:space="preserve"> και στην </w:t>
      </w:r>
      <w:r>
        <w:rPr>
          <w:rFonts w:eastAsia="Times New Roman"/>
          <w:szCs w:val="24"/>
        </w:rPr>
        <w:t>ε</w:t>
      </w:r>
      <w:r>
        <w:rPr>
          <w:rFonts w:eastAsia="Times New Roman"/>
          <w:szCs w:val="24"/>
        </w:rPr>
        <w:t>ξεταστική για τα ΜΜΕ και για τα κόμματα και όπως λέγαμε «ναι</w:t>
      </w:r>
      <w:r>
        <w:rPr>
          <w:rFonts w:eastAsia="Times New Roman"/>
          <w:szCs w:val="24"/>
        </w:rPr>
        <w:t>, να έρθουν και άλλοι μάρτυρες» και λέγατε «όχι».</w:t>
      </w:r>
    </w:p>
    <w:p w14:paraId="5528B13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Λέμε «ναι» στην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για τον </w:t>
      </w:r>
      <w:proofErr w:type="spellStart"/>
      <w:r>
        <w:rPr>
          <w:rFonts w:eastAsia="Times New Roman"/>
          <w:szCs w:val="24"/>
        </w:rPr>
        <w:t>Βαρουφάκη</w:t>
      </w:r>
      <w:proofErr w:type="spellEnd"/>
      <w:r>
        <w:rPr>
          <w:rFonts w:eastAsia="Times New Roman"/>
          <w:szCs w:val="24"/>
        </w:rPr>
        <w:t xml:space="preserve"> και για τους συμμέτοχους. </w:t>
      </w:r>
    </w:p>
    <w:p w14:paraId="5528B13B"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Λέμε «ναι» στην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πιτροπή για την Τράπεζα Αττικής, το λέμε από τώρα το </w:t>
      </w:r>
      <w:r>
        <w:rPr>
          <w:rFonts w:eastAsia="Times New Roman"/>
          <w:szCs w:val="24"/>
        </w:rPr>
        <w:t>«</w:t>
      </w:r>
      <w:r>
        <w:rPr>
          <w:rFonts w:eastAsia="Times New Roman"/>
          <w:szCs w:val="24"/>
        </w:rPr>
        <w:t>ναι</w:t>
      </w:r>
      <w:r>
        <w:rPr>
          <w:rFonts w:eastAsia="Times New Roman"/>
          <w:szCs w:val="24"/>
        </w:rPr>
        <w:t>»</w:t>
      </w:r>
      <w:r>
        <w:rPr>
          <w:rFonts w:eastAsia="Times New Roman"/>
          <w:szCs w:val="24"/>
        </w:rPr>
        <w:t xml:space="preserve">. Λέμε </w:t>
      </w:r>
      <w:r>
        <w:rPr>
          <w:rFonts w:eastAsia="Times New Roman"/>
          <w:szCs w:val="24"/>
        </w:rPr>
        <w:t>«</w:t>
      </w:r>
      <w:r>
        <w:rPr>
          <w:rFonts w:eastAsia="Times New Roman"/>
          <w:szCs w:val="24"/>
        </w:rPr>
        <w:t>ναι</w:t>
      </w:r>
      <w:r>
        <w:rPr>
          <w:rFonts w:eastAsia="Times New Roman"/>
          <w:szCs w:val="24"/>
        </w:rPr>
        <w:t>»</w:t>
      </w:r>
      <w:r>
        <w:rPr>
          <w:rFonts w:eastAsia="Times New Roman"/>
          <w:szCs w:val="24"/>
        </w:rPr>
        <w:t xml:space="preserve"> για ό,τι </w:t>
      </w:r>
      <w:r>
        <w:rPr>
          <w:rFonts w:eastAsia="Times New Roman"/>
          <w:szCs w:val="24"/>
        </w:rPr>
        <w:t xml:space="preserve">άλλο προκύψει, </w:t>
      </w:r>
      <w:r>
        <w:rPr>
          <w:rFonts w:eastAsia="Times New Roman"/>
          <w:szCs w:val="24"/>
        </w:rPr>
        <w:t>«</w:t>
      </w:r>
      <w:r>
        <w:rPr>
          <w:rFonts w:eastAsia="Times New Roman"/>
          <w:szCs w:val="24"/>
        </w:rPr>
        <w:t>ναι</w:t>
      </w:r>
      <w:r>
        <w:rPr>
          <w:rFonts w:eastAsia="Times New Roman"/>
          <w:szCs w:val="24"/>
        </w:rPr>
        <w:t>»</w:t>
      </w:r>
      <w:r>
        <w:rPr>
          <w:rFonts w:eastAsia="Times New Roman"/>
          <w:szCs w:val="24"/>
        </w:rPr>
        <w:t xml:space="preserve"> σε κάθε εξέταση, ακόμα σε κάθε προκαταρτική εξέταση ή όπως την λέμε στην καθομιλουμένη εδώ προανακριτική.</w:t>
      </w:r>
    </w:p>
    <w:p w14:paraId="5528B13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Είπατε «όχι» στην </w:t>
      </w:r>
      <w:r>
        <w:rPr>
          <w:rFonts w:eastAsia="Times New Roman"/>
          <w:szCs w:val="24"/>
        </w:rPr>
        <w:t>ε</w:t>
      </w:r>
      <w:r>
        <w:rPr>
          <w:rFonts w:eastAsia="Times New Roman"/>
          <w:szCs w:val="24"/>
        </w:rPr>
        <w:t xml:space="preserve">ξεταστική για τον </w:t>
      </w:r>
      <w:proofErr w:type="spellStart"/>
      <w:r>
        <w:rPr>
          <w:rFonts w:eastAsia="Times New Roman"/>
          <w:szCs w:val="24"/>
        </w:rPr>
        <w:t>Βαρουφάκη</w:t>
      </w:r>
      <w:proofErr w:type="spellEnd"/>
      <w:r>
        <w:rPr>
          <w:rFonts w:eastAsia="Times New Roman"/>
          <w:szCs w:val="24"/>
        </w:rPr>
        <w:t xml:space="preserve"> και τα γεγονότα του 2015. Είπατε «όχι» για τις ευθύνες σε ό,τι αφορά τα μνημόνια π</w:t>
      </w:r>
      <w:r>
        <w:rPr>
          <w:rFonts w:eastAsia="Times New Roman"/>
          <w:szCs w:val="24"/>
        </w:rPr>
        <w:t xml:space="preserve">ριν το 2009. Είπατε «όχι» σε ό,τι έχει να κάνει με την πραγματική εξέταση και φέρνετε τώρα εδώ μια πρόταση για </w:t>
      </w:r>
      <w:r>
        <w:rPr>
          <w:rFonts w:eastAsia="Times New Roman"/>
          <w:szCs w:val="24"/>
        </w:rPr>
        <w:t>π</w:t>
      </w:r>
      <w:r>
        <w:rPr>
          <w:rFonts w:eastAsia="Times New Roman"/>
          <w:szCs w:val="24"/>
        </w:rPr>
        <w:t xml:space="preserve">ροανακριτική. Γιατί; Για να βρούμε την αλήθεια; </w:t>
      </w:r>
    </w:p>
    <w:p w14:paraId="5528B13D"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Εμείς θα παλέψουμε να λάμψει η αλήθεια. Κανένας συμβιβασμός, κανένας συμψηφισμός, διαφάνεια παν</w:t>
      </w:r>
      <w:r>
        <w:rPr>
          <w:rFonts w:eastAsia="Times New Roman"/>
          <w:szCs w:val="24"/>
        </w:rPr>
        <w:t xml:space="preserve">τού, για αυτό θα παλέψουμε. Αλλά εσείς δεν παλεύετε για αυτό. Εσείς τα φέρνετε τώρα εδώ που δεν έχετε τι να πείτε για το ασφαλιστικό, για τα εργασιακά που σας βάζουν και το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xml:space="preserve"> στο τραπέζι. Δεν έχετε τι να πείτε για το αφορολόγητο. Δεν έχετε τι να πεί</w:t>
      </w:r>
      <w:r>
        <w:rPr>
          <w:rFonts w:eastAsia="Times New Roman"/>
          <w:szCs w:val="24"/>
        </w:rPr>
        <w:t>τε για την ύφεση και πάτε στη διαφθορά, επειδή σας βόλεψε η έντεχνη προφυλάκιση του Άκη λίγο πριν τις εκλογές του 2012, -θα μπορούσε να γίνει πιο πριν, πιο μετά, έγινε σε «κατάλληλη» στιγμή- και νομίζετε ότι με αυτόν τον τρόπο θα ξαναγράψετε παλιές ιστορίε</w:t>
      </w:r>
      <w:r>
        <w:rPr>
          <w:rFonts w:eastAsia="Times New Roman"/>
          <w:szCs w:val="24"/>
        </w:rPr>
        <w:t xml:space="preserve">ς. </w:t>
      </w:r>
    </w:p>
    <w:p w14:paraId="5528B13E"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Όλα στο φως! «Ναι» στην </w:t>
      </w:r>
      <w:r>
        <w:rPr>
          <w:rFonts w:eastAsia="Times New Roman"/>
          <w:szCs w:val="24"/>
        </w:rPr>
        <w:t>π</w:t>
      </w:r>
      <w:r>
        <w:rPr>
          <w:rFonts w:eastAsia="Times New Roman"/>
          <w:szCs w:val="24"/>
        </w:rPr>
        <w:t xml:space="preserve">ροανακριτική, «ναι» στις εξεταστικές, «ναι» σε ό,τι θέλετε σημειώνουμε συνάδελφοι οι νομικοί εξ ημών. Όπως έχει </w:t>
      </w:r>
      <w:proofErr w:type="spellStart"/>
      <w:r>
        <w:rPr>
          <w:rFonts w:eastAsia="Times New Roman"/>
          <w:szCs w:val="24"/>
        </w:rPr>
        <w:t>νομολογηθεί</w:t>
      </w:r>
      <w:proofErr w:type="spellEnd"/>
      <w:r>
        <w:rPr>
          <w:rFonts w:eastAsia="Times New Roman"/>
          <w:szCs w:val="24"/>
        </w:rPr>
        <w:t xml:space="preserve"> και εφαρμόστηκε ήδη από την ελληνική δικαιοσύνη και από τη Βουλή, όταν πρόκειται για ξέπλυμα -το λέω στ</w:t>
      </w:r>
      <w:r>
        <w:rPr>
          <w:rFonts w:eastAsia="Times New Roman"/>
          <w:szCs w:val="24"/>
        </w:rPr>
        <w:t>ην καθομιλουμένη, νομιμοποίηση εσόδων από παράνομες δραστηριότητες κ</w:t>
      </w:r>
      <w:r>
        <w:rPr>
          <w:rFonts w:eastAsia="Times New Roman"/>
          <w:szCs w:val="24"/>
        </w:rPr>
        <w:t>.</w:t>
      </w:r>
      <w:r>
        <w:rPr>
          <w:rFonts w:eastAsia="Times New Roman"/>
          <w:szCs w:val="24"/>
        </w:rPr>
        <w:t>λπ</w:t>
      </w:r>
      <w:r>
        <w:rPr>
          <w:rFonts w:eastAsia="Times New Roman"/>
          <w:szCs w:val="24"/>
        </w:rPr>
        <w:t>.</w:t>
      </w:r>
      <w:r>
        <w:rPr>
          <w:rFonts w:eastAsia="Times New Roman"/>
          <w:szCs w:val="24"/>
        </w:rPr>
        <w:t>- δεν χρειάζεται η Βουλή, πας κατευθείαν στον ποινικό σου δικαστή και στον εισαγγελέα. Δεν χρειάζεται η Βουλή, δεν χρειάζεται η προανακριτική, λειτουργεί η δικαιοσύνη αυτοτελώς και αυτ</w:t>
      </w:r>
      <w:r>
        <w:rPr>
          <w:rFonts w:eastAsia="Times New Roman"/>
          <w:szCs w:val="24"/>
        </w:rPr>
        <w:t xml:space="preserve">ονόμως με βάση δηλαδή την οικεία νομοθεσία. Τα φέρνετε εδώ, αγαπητά πουλάκια, γιατί θέλετε να </w:t>
      </w:r>
      <w:r>
        <w:rPr>
          <w:rFonts w:eastAsia="Times New Roman"/>
          <w:szCs w:val="24"/>
        </w:rPr>
        <w:lastRenderedPageBreak/>
        <w:t>ξανακάνετε ένα σκηνικό. Μέσα εμείς εδώ, κανένας συμψηφισμός, αλλά για όλα, για όλα φως.</w:t>
      </w:r>
    </w:p>
    <w:p w14:paraId="5528B13F"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Ξαναλέω. «Ναι» στην </w:t>
      </w:r>
      <w:r>
        <w:rPr>
          <w:rFonts w:eastAsia="Times New Roman"/>
          <w:szCs w:val="24"/>
        </w:rPr>
        <w:t>ε</w:t>
      </w:r>
      <w:r>
        <w:rPr>
          <w:rFonts w:eastAsia="Times New Roman"/>
          <w:szCs w:val="24"/>
        </w:rPr>
        <w:t xml:space="preserve">ξεταστική </w:t>
      </w:r>
      <w:r>
        <w:rPr>
          <w:rFonts w:eastAsia="Times New Roman"/>
          <w:szCs w:val="24"/>
        </w:rPr>
        <w:t>π</w:t>
      </w:r>
      <w:r>
        <w:rPr>
          <w:rFonts w:eastAsia="Times New Roman"/>
          <w:szCs w:val="24"/>
        </w:rPr>
        <w:t xml:space="preserve">ροανακριτική σε ό,τι θέλετε για τα </w:t>
      </w:r>
      <w:r>
        <w:rPr>
          <w:rFonts w:eastAsia="Times New Roman"/>
          <w:szCs w:val="24"/>
        </w:rPr>
        <w:t>ε</w:t>
      </w:r>
      <w:r>
        <w:rPr>
          <w:rFonts w:eastAsia="Times New Roman"/>
          <w:szCs w:val="24"/>
        </w:rPr>
        <w:t>ξοπλισ</w:t>
      </w:r>
      <w:r>
        <w:rPr>
          <w:rFonts w:eastAsia="Times New Roman"/>
          <w:szCs w:val="24"/>
        </w:rPr>
        <w:t xml:space="preserve">τικά του 2003 και όποτε άλλοτε θέλετε, «ναι» στην </w:t>
      </w:r>
      <w:r>
        <w:rPr>
          <w:rFonts w:eastAsia="Times New Roman"/>
          <w:szCs w:val="24"/>
        </w:rPr>
        <w:t>π</w:t>
      </w:r>
      <w:r>
        <w:rPr>
          <w:rFonts w:eastAsia="Times New Roman"/>
          <w:szCs w:val="24"/>
        </w:rPr>
        <w:t xml:space="preserve">ροανακριτική </w:t>
      </w:r>
      <w:r>
        <w:rPr>
          <w:rFonts w:eastAsia="Times New Roman"/>
          <w:szCs w:val="24"/>
        </w:rPr>
        <w:t>ε</w:t>
      </w:r>
      <w:r>
        <w:rPr>
          <w:rFonts w:eastAsia="Times New Roman"/>
          <w:szCs w:val="24"/>
        </w:rPr>
        <w:t xml:space="preserve">ξεταστική </w:t>
      </w:r>
      <w:proofErr w:type="spellStart"/>
      <w:r>
        <w:rPr>
          <w:rFonts w:eastAsia="Times New Roman"/>
          <w:szCs w:val="24"/>
        </w:rPr>
        <w:t>Βαρουφάκη</w:t>
      </w:r>
      <w:proofErr w:type="spellEnd"/>
      <w:r>
        <w:rPr>
          <w:rFonts w:eastAsia="Times New Roman"/>
          <w:szCs w:val="24"/>
        </w:rPr>
        <w:t>, «ναι» και σε ό,τι άλλο προκύψει.</w:t>
      </w:r>
    </w:p>
    <w:p w14:paraId="5528B140" w14:textId="77777777" w:rsidR="00D67C45" w:rsidRDefault="00A23C64">
      <w:pPr>
        <w:spacing w:line="600" w:lineRule="auto"/>
        <w:ind w:firstLine="720"/>
        <w:contextualSpacing/>
        <w:jc w:val="both"/>
        <w:rPr>
          <w:rFonts w:eastAsia="Times New Roman" w:cs="Times New Roman"/>
          <w:szCs w:val="24"/>
        </w:rPr>
      </w:pPr>
      <w:r>
        <w:rPr>
          <w:rFonts w:eastAsia="Times New Roman"/>
          <w:szCs w:val="24"/>
        </w:rPr>
        <w:t xml:space="preserve">Πάμε τώρα στο εθνικό έγκλημα που συντελέστηκε τον Γενάρη του 2015. Ήσασταν παρών. Συμφωνώ με τον κ. </w:t>
      </w:r>
      <w:proofErr w:type="spellStart"/>
      <w:r>
        <w:rPr>
          <w:rFonts w:eastAsia="Times New Roman"/>
          <w:szCs w:val="24"/>
        </w:rPr>
        <w:t>Βρούτση</w:t>
      </w:r>
      <w:proofErr w:type="spellEnd"/>
      <w:r>
        <w:rPr>
          <w:rFonts w:eastAsia="Times New Roman"/>
          <w:szCs w:val="24"/>
        </w:rPr>
        <w:t xml:space="preserve">. Κύριε </w:t>
      </w:r>
      <w:proofErr w:type="spellStart"/>
      <w:r>
        <w:rPr>
          <w:rFonts w:eastAsia="Times New Roman"/>
          <w:szCs w:val="24"/>
        </w:rPr>
        <w:t>Βρούτση</w:t>
      </w:r>
      <w:proofErr w:type="spellEnd"/>
      <w:r>
        <w:rPr>
          <w:rFonts w:eastAsia="Times New Roman"/>
          <w:szCs w:val="24"/>
        </w:rPr>
        <w:t xml:space="preserve">, έχετε όνομα, </w:t>
      </w:r>
      <w:r>
        <w:rPr>
          <w:rFonts w:eastAsia="Times New Roman"/>
          <w:szCs w:val="24"/>
        </w:rPr>
        <w:t xml:space="preserve">δεν είστε η «ΕΡΓΑΝΗ». Έχω όνομα, δεν είμαι ο ν.3863. Δεν ντρεπόμαστε να επαινέσουμε έναν συνάδελφο και στον ΣΥΡΙΖΑ αν ανήκει. Έρχεστε μετά από προσπάθειες τεσσάρων ετών, τεσσάρων Υπουργών, από κόπο, θυσίες να κάνετε το εθνικό έγκλημα να μην αποδεχθείτε το </w:t>
      </w:r>
      <w:proofErr w:type="spellStart"/>
      <w:r>
        <w:rPr>
          <w:rFonts w:eastAsia="Times New Roman"/>
          <w:szCs w:val="24"/>
        </w:rPr>
        <w:t>ασφαλιστικό</w:t>
      </w:r>
      <w:r>
        <w:rPr>
          <w:rFonts w:eastAsia="Times New Roman" w:cs="Times New Roman"/>
        </w:rPr>
        <w:t>.</w:t>
      </w:r>
      <w:r>
        <w:rPr>
          <w:rFonts w:eastAsia="Times New Roman" w:cs="Times New Roman"/>
          <w:szCs w:val="24"/>
        </w:rPr>
        <w:t>Ένα</w:t>
      </w:r>
      <w:proofErr w:type="spellEnd"/>
      <w:r>
        <w:rPr>
          <w:rFonts w:eastAsia="Times New Roman" w:cs="Times New Roman"/>
          <w:szCs w:val="24"/>
        </w:rPr>
        <w:t xml:space="preserve"> ασφαλιστικό που ψευδώς λέτε ότι είχε οδηγήσει σε περικοπές. Το 50% το μοιράζεται σε εμάς και στη Νέα Δημοκρατία και εσείς κάνετε τώρα κάτι κατ’ ανάγκη. Οι δικές μου περικοπές, και με τα δώρα των συντάξεων που καταργήθηκαν, άγγιξαν το 12%. Ο</w:t>
      </w:r>
      <w:r>
        <w:rPr>
          <w:rFonts w:eastAsia="Times New Roman" w:cs="Times New Roman"/>
          <w:szCs w:val="24"/>
        </w:rPr>
        <w:t xml:space="preserve">ι περικοπές της Νέας Δημοκρατίας -συγκυβέρνηση αλλά με την ευθύνη του κ. </w:t>
      </w:r>
      <w:proofErr w:type="spellStart"/>
      <w:r>
        <w:rPr>
          <w:rFonts w:eastAsia="Times New Roman" w:cs="Times New Roman"/>
          <w:szCs w:val="24"/>
        </w:rPr>
        <w:t>Βρούτση</w:t>
      </w:r>
      <w:proofErr w:type="spellEnd"/>
      <w:r>
        <w:rPr>
          <w:rFonts w:eastAsia="Times New Roman" w:cs="Times New Roman"/>
          <w:szCs w:val="24"/>
        </w:rPr>
        <w:t xml:space="preserve">- άλλο ένα 12%. </w:t>
      </w:r>
    </w:p>
    <w:p w14:paraId="5528B14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Η μεγαλύτερη μείωση στον τομέα του ασφαλιστικού γίνεται τώρα. Και όποιος μάθει να κάνει καλά τον υπολογισμό των νέων ρυθμίσεων για τους ενενήντα χιλιάδες που π</w:t>
      </w:r>
      <w:r>
        <w:rPr>
          <w:rFonts w:eastAsia="Times New Roman" w:cs="Times New Roman"/>
          <w:szCs w:val="24"/>
        </w:rPr>
        <w:t xml:space="preserve">εριμένουν να πάρουν τις συντάξεις τους, νέους συνταξιούχους, και όποιος δει τις προσαρμογές, θα καταλάβει ότι το πετσόκομμα γίνεται τώρα κι έχει τις εξής υπογραφές: </w:t>
      </w:r>
      <w:proofErr w:type="spellStart"/>
      <w:r>
        <w:rPr>
          <w:rFonts w:eastAsia="Times New Roman" w:cs="Times New Roman"/>
          <w:szCs w:val="24"/>
        </w:rPr>
        <w:t>Κατρούγκαλος</w:t>
      </w:r>
      <w:proofErr w:type="spellEnd"/>
      <w:r>
        <w:rPr>
          <w:rFonts w:eastAsia="Times New Roman" w:cs="Times New Roman"/>
          <w:szCs w:val="24"/>
        </w:rPr>
        <w:t xml:space="preserve">, Πετρόπουλος, </w:t>
      </w:r>
      <w:proofErr w:type="spellStart"/>
      <w:r>
        <w:rPr>
          <w:rFonts w:eastAsia="Times New Roman" w:cs="Times New Roman"/>
          <w:szCs w:val="24"/>
        </w:rPr>
        <w:t>Αχτσιόγλου</w:t>
      </w:r>
      <w:proofErr w:type="spellEnd"/>
      <w:r>
        <w:rPr>
          <w:rFonts w:eastAsia="Times New Roman" w:cs="Times New Roman"/>
          <w:szCs w:val="24"/>
        </w:rPr>
        <w:t xml:space="preserve"> και όσοι άλλοι σας αντικαταστήσουν στο μικρό ή στο με</w:t>
      </w:r>
      <w:r>
        <w:rPr>
          <w:rFonts w:eastAsia="Times New Roman" w:cs="Times New Roman"/>
          <w:szCs w:val="24"/>
        </w:rPr>
        <w:t xml:space="preserve">γαλύτερο μέλλον που έχετε στην Κυβέρνηση. </w:t>
      </w:r>
    </w:p>
    <w:p w14:paraId="5528B14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Ήρθατε στις αρχές του 2015. Εγώ ξέρω και αριθμούς και νόμους και πράγματα. Αυτά είναι βιωμένα στο πετσί μου, με εσάς από κάτω, με ρόπαλα, με εσάς από κάτω αγανακτισμένους. Ξέρω, λοιπόν, ακριβώς τι είχε εφαρμοστεί </w:t>
      </w:r>
      <w:r>
        <w:rPr>
          <w:rFonts w:eastAsia="Times New Roman" w:cs="Times New Roman"/>
          <w:szCs w:val="24"/>
        </w:rPr>
        <w:t xml:space="preserve">μέχρι το 2015 και τι έμελλε να εφαρμοστεί και με τα στοιχεία της ανάπτυξης τι προοπτικές </w:t>
      </w:r>
      <w:proofErr w:type="spellStart"/>
      <w:r>
        <w:rPr>
          <w:rFonts w:eastAsia="Times New Roman" w:cs="Times New Roman"/>
          <w:szCs w:val="24"/>
        </w:rPr>
        <w:t>εδίδοντο</w:t>
      </w:r>
      <w:proofErr w:type="spellEnd"/>
      <w:r>
        <w:rPr>
          <w:rFonts w:eastAsia="Times New Roman" w:cs="Times New Roman"/>
          <w:szCs w:val="24"/>
        </w:rPr>
        <w:t xml:space="preserve"> στο ασφαλιστικό σύστημα. Ο συνάδελφος </w:t>
      </w:r>
      <w:proofErr w:type="spellStart"/>
      <w:r>
        <w:rPr>
          <w:rFonts w:eastAsia="Times New Roman" w:cs="Times New Roman"/>
          <w:szCs w:val="24"/>
        </w:rPr>
        <w:t>Βρούτσης</w:t>
      </w:r>
      <w:proofErr w:type="spellEnd"/>
      <w:r>
        <w:rPr>
          <w:rFonts w:eastAsia="Times New Roman" w:cs="Times New Roman"/>
          <w:szCs w:val="24"/>
        </w:rPr>
        <w:t xml:space="preserve"> τα έχει πει. Εμείς τα λέμε. Οι αντικειμενικοί παρατηρητές του ασφαλιστικού το καταγράφουν. Δεν λέω ότι όλα ήταν</w:t>
      </w:r>
      <w:r>
        <w:rPr>
          <w:rFonts w:eastAsia="Times New Roman" w:cs="Times New Roman"/>
          <w:szCs w:val="24"/>
        </w:rPr>
        <w:t xml:space="preserve"> σωστά. </w:t>
      </w:r>
    </w:p>
    <w:p w14:paraId="5528B14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Έρχονται ο Υπουργός κ. Σκουρλέτης και ο Αναπληρωτής Υπουργός κ. </w:t>
      </w:r>
      <w:proofErr w:type="spellStart"/>
      <w:r>
        <w:rPr>
          <w:rFonts w:eastAsia="Times New Roman" w:cs="Times New Roman"/>
          <w:szCs w:val="24"/>
        </w:rPr>
        <w:t>Στρατούλης</w:t>
      </w:r>
      <w:proofErr w:type="spellEnd"/>
      <w:r>
        <w:rPr>
          <w:rFonts w:eastAsia="Times New Roman" w:cs="Times New Roman"/>
          <w:szCs w:val="24"/>
        </w:rPr>
        <w:t xml:space="preserve"> να πουν ότι δεν υπάρχει ο ν.3863. Όλα από την αρχή. Έρχονται να κάνουν παροχές και μετά ο ένας κρά</w:t>
      </w:r>
      <w:r>
        <w:rPr>
          <w:rFonts w:eastAsia="Times New Roman" w:cs="Times New Roman"/>
          <w:szCs w:val="24"/>
        </w:rPr>
        <w:lastRenderedPageBreak/>
        <w:t>τησε τον αυτοσεβασμό του και τη σοβαρότητά του κι έφυγε, ο άλλος συνεχίζει</w:t>
      </w:r>
      <w:r>
        <w:rPr>
          <w:rFonts w:eastAsia="Times New Roman" w:cs="Times New Roman"/>
          <w:szCs w:val="24"/>
        </w:rPr>
        <w:t xml:space="preserve"> από άλλο κυβερνητικό πόστο, ενώ οι συνάδελφοί του κάνουν πραγματική επιδρομή στο ασφαλιστικό. </w:t>
      </w:r>
    </w:p>
    <w:p w14:paraId="5528B14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Η ρήτρα μηδενικού ελλείμματος ήταν 300 εκατομμύρια μάξιμουμ. Και σωστά ή έχει ένα ταμείο να δώσει αυτά για τα οποία παίρνει χρήματα ή δεν έχει. Αυτό που κάνατε </w:t>
      </w:r>
      <w:r>
        <w:rPr>
          <w:rFonts w:eastAsia="Times New Roman" w:cs="Times New Roman"/>
          <w:szCs w:val="24"/>
        </w:rPr>
        <w:t xml:space="preserve">εσείς δεν έχει τελειωμό. Διότι η προσωπική διαφορά για δύο εκατομμύρια ανθρώπους είναι μπροστά, δεν είναι πίσω, είναι να γίνει. Την έχετε δεχθεί αλλά δεν έχει γίνει ακόμα. Εν τούτοις έχουν γίνει άλλα. </w:t>
      </w:r>
    </w:p>
    <w:p w14:paraId="5528B14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Εγώ έλεγα για εξήντα πέντε έτη και σε εθελοντική βάση </w:t>
      </w:r>
      <w:r>
        <w:rPr>
          <w:rFonts w:eastAsia="Times New Roman" w:cs="Times New Roman"/>
          <w:szCs w:val="24"/>
        </w:rPr>
        <w:t xml:space="preserve">για εξήντα επτά. Εσείς είπατε μια και κάτω εξήντα επτά. Εγώ έλεγα σε ορισμένες περιπτώσεις κλιμάκωση, εσείς είστε μια κι έξω. Ό,τι το πιο σκληρό έχει αναδείξει η ελληνική πολιτική και ο καθρέφτης σας είναι οι συντάξεις χηρείας. </w:t>
      </w:r>
    </w:p>
    <w:p w14:paraId="5528B14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Εγώ δεν σας έχω προσβάλει π</w:t>
      </w:r>
      <w:r>
        <w:rPr>
          <w:rFonts w:eastAsia="Times New Roman" w:cs="Times New Roman"/>
          <w:szCs w:val="24"/>
        </w:rPr>
        <w:t>οτέ. Μιλάω σκληρά, αλλά σέβομαι και προσπαθώ κάτι που έκαναν οι Σπαρτιάτες να το τηρώ, μετά από μια μάχη να μπορώ να χαμογελάσω, να δείξω στον άλλο ότι δεν έχω κάτι μαζί του και δεν τον βρίζω. Κι έρχεστε να πείτε για ασχετοσύνη; Μιλήσατε για ασχετοσύνη εσε</w:t>
      </w:r>
      <w:r>
        <w:rPr>
          <w:rFonts w:eastAsia="Times New Roman" w:cs="Times New Roman"/>
          <w:szCs w:val="24"/>
        </w:rPr>
        <w:t>ίς; Τολμή</w:t>
      </w:r>
      <w:r>
        <w:rPr>
          <w:rFonts w:eastAsia="Times New Roman" w:cs="Times New Roman"/>
          <w:szCs w:val="24"/>
        </w:rPr>
        <w:lastRenderedPageBreak/>
        <w:t>σατε  εχθές να πείτε στη Βουλή των Ελλήνων αυτό των προκατόχων σας; Εσείς που κάνατε υπολογισμό νέων συντάξεων χωρίς να έχετε καθορίσει τον τύπο και που συνεννοηθήκατε με την ΕΛΣΤΑΤ μήνες μετά; Και που είπατε εχθές για να δικαιολογηθείτε: «Μα, δεν</w:t>
      </w:r>
      <w:r>
        <w:rPr>
          <w:rFonts w:eastAsia="Times New Roman" w:cs="Times New Roman"/>
          <w:szCs w:val="24"/>
        </w:rPr>
        <w:t xml:space="preserve"> πίστευα ότι δεν είναι έτοιμο αυτό»; </w:t>
      </w:r>
    </w:p>
    <w:p w14:paraId="5528B14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Είστε ψεύτης. Είναι πολιτικός κομπογιαννιτισμός να μην ξέρεις ή να κάνεις ότι δεν ξέρεις ενώ βρίζεις αγορεύοντας. Διότι, κυρίες και κύριοι συνάδελφοι, έχουμε τρελαθεί σε αυτήν την Αίθουσα ή μάλλον θέλετε να μας τρελάνε</w:t>
      </w:r>
      <w:r>
        <w:rPr>
          <w:rFonts w:eastAsia="Times New Roman" w:cs="Times New Roman"/>
          <w:szCs w:val="24"/>
        </w:rPr>
        <w:t xml:space="preserve">τε, αλλά εμείς δεν θα τρελαθούμε. </w:t>
      </w:r>
    </w:p>
    <w:p w14:paraId="5528B14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Καταθέτω το άρθρο 5 του ν.3863, το οποίο σε ό,τι αφορά το πιο δύσβατο θέμα του ασφαλιστικού, τις διαδοχικές συντάξεις, όχι μόνο τις ρύθμισε, αλλά καθόρισε και τον τύπο. Και θέλω να το πω εδώ, γιατί δεν είναι κακό να αναγν</w:t>
      </w:r>
      <w:r>
        <w:rPr>
          <w:rFonts w:eastAsia="Times New Roman" w:cs="Times New Roman"/>
          <w:szCs w:val="24"/>
        </w:rPr>
        <w:t xml:space="preserve">ωρίζεις προσπάθειες άλλου. Ο τύπος γράφτηκε από τον Γιώργο </w:t>
      </w:r>
      <w:proofErr w:type="spellStart"/>
      <w:r>
        <w:rPr>
          <w:rFonts w:eastAsia="Times New Roman" w:cs="Times New Roman"/>
          <w:szCs w:val="24"/>
        </w:rPr>
        <w:t>Κουτρουμάνη</w:t>
      </w:r>
      <w:proofErr w:type="spellEnd"/>
      <w:r>
        <w:rPr>
          <w:rFonts w:eastAsia="Times New Roman" w:cs="Times New Roman"/>
          <w:szCs w:val="24"/>
        </w:rPr>
        <w:t xml:space="preserve">. Όταν κάνεις μια ρύθμιση και είσαι Υπουργός και σέβεσαι τον τίτλο που σου έδωσε η ελληνική δημοκρατία προβλέπεις και τις προϋποθέσεις εφαρμογής. Εμείς για τις διαδοχικές καθορίσαμε τον </w:t>
      </w:r>
      <w:r>
        <w:rPr>
          <w:rFonts w:eastAsia="Times New Roman" w:cs="Times New Roman"/>
          <w:szCs w:val="24"/>
        </w:rPr>
        <w:t xml:space="preserve">τύπο για τον δικό μας νόμο. Το καταθέτω γι’ αυτούς τους  συναδέλφους που δικαιούνται να μην ξέρουν λεπτομέρειες. </w:t>
      </w:r>
    </w:p>
    <w:p w14:paraId="5528B14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Ανδρέας Λοβέρδος καταθέτει για τα Πρακτικά το προαναφερθέν άρθρο</w:t>
      </w:r>
      <w:r>
        <w:rPr>
          <w:rFonts w:eastAsia="Times New Roman" w:cs="Times New Roman"/>
          <w:szCs w:val="24"/>
        </w:rPr>
        <w:t>,</w:t>
      </w:r>
      <w:r>
        <w:rPr>
          <w:rFonts w:eastAsia="Times New Roman" w:cs="Times New Roman"/>
          <w:szCs w:val="24"/>
        </w:rPr>
        <w:t xml:space="preserve"> το οποίο βρίσκεται στο </w:t>
      </w:r>
      <w:r>
        <w:rPr>
          <w:rFonts w:eastAsia="Times New Roman" w:cs="Times New Roman"/>
          <w:szCs w:val="24"/>
        </w:rPr>
        <w:t>α</w:t>
      </w:r>
      <w:r>
        <w:rPr>
          <w:rFonts w:eastAsia="Times New Roman" w:cs="Times New Roman"/>
          <w:szCs w:val="24"/>
        </w:rPr>
        <w:t>ρχείο του Τμήματος Γ</w:t>
      </w:r>
      <w:r>
        <w:rPr>
          <w:rFonts w:eastAsia="Times New Roman" w:cs="Times New Roman"/>
          <w:szCs w:val="24"/>
        </w:rPr>
        <w:t>ραμματείας της Διεύθυνσης Στενογραφίας και Πρακτικών της Βουλής)</w:t>
      </w:r>
    </w:p>
    <w:p w14:paraId="5528B14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Και σε ό,τι αφορά το θέμα της αναπροσαρμογής, είναι ένα πάγιο θέμα του ασφαλιστικού δικαίου. Με τον συνάδελφο </w:t>
      </w:r>
      <w:proofErr w:type="spellStart"/>
      <w:r>
        <w:rPr>
          <w:rFonts w:eastAsia="Times New Roman"/>
          <w:szCs w:val="24"/>
        </w:rPr>
        <w:t>Βρούτση</w:t>
      </w:r>
      <w:proofErr w:type="spellEnd"/>
      <w:r>
        <w:rPr>
          <w:rFonts w:eastAsia="Times New Roman"/>
          <w:szCs w:val="24"/>
        </w:rPr>
        <w:t xml:space="preserve"> έχουμε ανταλλάξει επιχειρήματα στον ευρύτερο δημόσιο διάλογο, με παρουσία</w:t>
      </w:r>
      <w:r>
        <w:rPr>
          <w:rFonts w:eastAsia="Times New Roman"/>
          <w:szCs w:val="24"/>
        </w:rPr>
        <w:t xml:space="preserve"> συναδέλφου του ΣΥΡΙΖΑ που κοίταζε, ενώ έλεγε τις ανακρίβειες για μειώσεις 20%. </w:t>
      </w:r>
    </w:p>
    <w:p w14:paraId="5528B14B"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Είπα, κύριε </w:t>
      </w:r>
      <w:proofErr w:type="spellStart"/>
      <w:r>
        <w:rPr>
          <w:rFonts w:eastAsia="Times New Roman"/>
          <w:szCs w:val="24"/>
        </w:rPr>
        <w:t>Κεγκέρογλου</w:t>
      </w:r>
      <w:proofErr w:type="spellEnd"/>
      <w:r>
        <w:rPr>
          <w:rFonts w:eastAsia="Times New Roman"/>
          <w:szCs w:val="24"/>
        </w:rPr>
        <w:t xml:space="preserve">, ότι οι δικές μας μειώσεις, με εμένα, τη </w:t>
      </w:r>
      <w:proofErr w:type="spellStart"/>
      <w:r>
        <w:rPr>
          <w:rFonts w:eastAsia="Times New Roman"/>
          <w:szCs w:val="24"/>
        </w:rPr>
        <w:t>Λούκα</w:t>
      </w:r>
      <w:proofErr w:type="spellEnd"/>
      <w:r>
        <w:rPr>
          <w:rFonts w:eastAsia="Times New Roman"/>
          <w:szCs w:val="24"/>
        </w:rPr>
        <w:t xml:space="preserve"> Κατσέλη και τον </w:t>
      </w:r>
      <w:proofErr w:type="spellStart"/>
      <w:r>
        <w:rPr>
          <w:rFonts w:eastAsia="Times New Roman"/>
          <w:szCs w:val="24"/>
        </w:rPr>
        <w:t>Κουτρουμάνη</w:t>
      </w:r>
      <w:proofErr w:type="spellEnd"/>
      <w:r>
        <w:rPr>
          <w:rFonts w:eastAsia="Times New Roman"/>
          <w:szCs w:val="24"/>
        </w:rPr>
        <w:t xml:space="preserve"> ήταν 12%, επί </w:t>
      </w:r>
      <w:proofErr w:type="spellStart"/>
      <w:r>
        <w:rPr>
          <w:rFonts w:eastAsia="Times New Roman"/>
          <w:szCs w:val="24"/>
        </w:rPr>
        <w:t>Βρούτση</w:t>
      </w:r>
      <w:proofErr w:type="spellEnd"/>
      <w:r>
        <w:rPr>
          <w:rFonts w:eastAsia="Times New Roman"/>
          <w:szCs w:val="24"/>
        </w:rPr>
        <w:t xml:space="preserve"> άλλο 12%. Σήμερα θα γίνει η μεγαλύτερη, παρά ποτέ, 20%</w:t>
      </w:r>
      <w:r>
        <w:rPr>
          <w:rFonts w:eastAsia="Times New Roman"/>
          <w:szCs w:val="24"/>
        </w:rPr>
        <w:t xml:space="preserve"> μείωση. Είναι οι «φίλοι του λαού», που είναι εχθροί του λαού, γιατί είναι λαϊκιστές. Και τι είναι λαϊκισμός; Λαϊκισμός είναι να λες στον πολίτη ότι το κράτος είναι σουπερμάρκετ, έλα να πάρεις ό,τι θέλεις. Αυτά του λέγατε. Και τώρα δυσκολεύεστε, γιατί σας </w:t>
      </w:r>
      <w:r>
        <w:rPr>
          <w:rFonts w:eastAsia="Times New Roman"/>
          <w:szCs w:val="24"/>
        </w:rPr>
        <w:t xml:space="preserve">κυνηγάνε. </w:t>
      </w:r>
    </w:p>
    <w:p w14:paraId="5528B14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Για ό,τι αφορά δε την αναπροσαρμογή, καταθέτω για τα Πρακτικά το άρθρο 11, αναπροσαρμογή συντάξεων και ορίων ηλικίας, του ν. 3863/2010. </w:t>
      </w:r>
    </w:p>
    <w:p w14:paraId="5528B14D"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(Στο σημείο αυτό ο Βουλευτής κ. Ανδρέας Λοβέρδος καταθέτει για τα Πρακτικά το προαναφερθέν έγγραφο, το οποίο</w:t>
      </w:r>
      <w:r>
        <w:rPr>
          <w:rFonts w:eastAsia="Times New Roman"/>
          <w:szCs w:val="24"/>
        </w:rPr>
        <w:t xml:space="preserve">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528B14E" w14:textId="77777777" w:rsidR="00D67C45" w:rsidRDefault="00A23C64">
      <w:pPr>
        <w:spacing w:line="600" w:lineRule="auto"/>
        <w:ind w:firstLine="720"/>
        <w:contextualSpacing/>
        <w:jc w:val="both"/>
        <w:rPr>
          <w:rFonts w:eastAsia="Times New Roman"/>
          <w:szCs w:val="24"/>
        </w:rPr>
      </w:pPr>
      <w:r>
        <w:rPr>
          <w:rFonts w:eastAsia="Times New Roman"/>
          <w:szCs w:val="24"/>
        </w:rPr>
        <w:t>Και για ξέρουμε τι λέμε εδώ και για να κάνουμε και την αυτοκριτική μας ή και για να ζητάμε και κανένα αντρίκιο συγγνώμη, κύριε Υφυπουργέ, που είστε εδώ αντ</w:t>
      </w:r>
      <w:r>
        <w:rPr>
          <w:rFonts w:eastAsia="Times New Roman"/>
          <w:szCs w:val="24"/>
        </w:rPr>
        <w:t xml:space="preserve">ί της Υπουργού της κ. </w:t>
      </w:r>
      <w:proofErr w:type="spellStart"/>
      <w:r>
        <w:rPr>
          <w:rFonts w:eastAsia="Times New Roman"/>
          <w:szCs w:val="24"/>
        </w:rPr>
        <w:t>Αχτσιόγλου</w:t>
      </w:r>
      <w:proofErr w:type="spellEnd"/>
      <w:r>
        <w:rPr>
          <w:rFonts w:eastAsia="Times New Roman"/>
          <w:szCs w:val="24"/>
        </w:rPr>
        <w:t xml:space="preserve">, που την κοπάνησε. Διότι, απ’ ό,τι μάθαμε, –εμείς δεν κάνουμε την επαφή με την τρόικα- η τρόικα έφυγε χθες. Πώς διαπραγματεύεται με την τρόικα σήμερα; Εν πάση </w:t>
      </w:r>
      <w:proofErr w:type="spellStart"/>
      <w:r>
        <w:rPr>
          <w:rFonts w:eastAsia="Times New Roman"/>
          <w:szCs w:val="24"/>
        </w:rPr>
        <w:t>περιπτώσει</w:t>
      </w:r>
      <w:proofErr w:type="spellEnd"/>
      <w:r>
        <w:rPr>
          <w:rFonts w:eastAsia="Times New Roman"/>
          <w:szCs w:val="24"/>
        </w:rPr>
        <w:t>, όμως, υποχρέωσή της είναι κάποια στιγμή, γιατί η δια</w:t>
      </w:r>
      <w:r>
        <w:rPr>
          <w:rFonts w:eastAsia="Times New Roman"/>
          <w:szCs w:val="24"/>
        </w:rPr>
        <w:t xml:space="preserve">δικασία θα κρατήσει ακόμη, να έρθει να απευθυνθεί στην </w:t>
      </w:r>
      <w:proofErr w:type="spellStart"/>
      <w:r>
        <w:rPr>
          <w:rFonts w:eastAsia="Times New Roman"/>
          <w:szCs w:val="24"/>
        </w:rPr>
        <w:t>ελέγχουσα</w:t>
      </w:r>
      <w:proofErr w:type="spellEnd"/>
      <w:r>
        <w:rPr>
          <w:rFonts w:eastAsia="Times New Roman"/>
          <w:szCs w:val="24"/>
        </w:rPr>
        <w:t xml:space="preserve"> Βουλή. </w:t>
      </w:r>
    </w:p>
    <w:p w14:paraId="5528B14F"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Και κλείνω με ένα τελευταίο επιχείρημα. Έχω πολλά, αλλά θα προκαλέσουμε κι εμείς συζήτηση για το ασφαλιστικό. Και τότε, όλα αυτά θα έρθουν εδώ με πίνακες, στο κείμενο της επερώτησης, </w:t>
      </w:r>
      <w:r>
        <w:rPr>
          <w:rFonts w:eastAsia="Times New Roman"/>
          <w:szCs w:val="24"/>
        </w:rPr>
        <w:t xml:space="preserve">όχι στις αγορεύσεις, για να διακινηθεί γραπτώς σε όλον τον κόσμο. Το τελευταίο επιχείρημα, κυρίες και κύριοι, είναι για το ΕΚΑΣ. </w:t>
      </w:r>
    </w:p>
    <w:p w14:paraId="5528B150"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Τολμάτε να μιλάτε στην Αίθουσα αυτή για κοινωνική ευαισθησία, για έναν θεσμό που κάναμε εμείς, ως ΠΑΣΟΚ, έναν θεσμό που το κρα</w:t>
      </w:r>
      <w:r>
        <w:rPr>
          <w:rFonts w:eastAsia="Times New Roman"/>
          <w:szCs w:val="24"/>
        </w:rPr>
        <w:t xml:space="preserve">τήσαμε με τα δόντια, έναν θεσμό που αντισταθήκαμε για να παραμείνει βοήθημα στους φτωχούς και στους οικονομικά κάπως καλύτερα από τους απόλυτα φτωχούς. </w:t>
      </w:r>
    </w:p>
    <w:p w14:paraId="5528B15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Και το θερίσατε. Το πετσοκόψατε. Το πήγατε στο μηδέν. Και τολμούν συνάδελφοι της πλειοψηφίας στα </w:t>
      </w:r>
      <w:r>
        <w:rPr>
          <w:rFonts w:eastAsia="Times New Roman"/>
          <w:szCs w:val="24"/>
        </w:rPr>
        <w:t>μ</w:t>
      </w:r>
      <w:r>
        <w:rPr>
          <w:rFonts w:eastAsia="Times New Roman"/>
          <w:szCs w:val="24"/>
        </w:rPr>
        <w:t xml:space="preserve">έσα </w:t>
      </w:r>
      <w:r>
        <w:rPr>
          <w:rFonts w:eastAsia="Times New Roman"/>
          <w:szCs w:val="24"/>
        </w:rPr>
        <w:t>ε</w:t>
      </w:r>
      <w:r>
        <w:rPr>
          <w:rFonts w:eastAsia="Times New Roman"/>
          <w:szCs w:val="24"/>
        </w:rPr>
        <w:t>νημέρωσης να λένε: «Μα, δεν είναι σύνταξη το ΕΚΑΣ». Ναι, δεν είναι σύνταξη το ΕΚΑΣ, αλλά το ΕΚΑΣ είναι χρήματα, στον χαμηλοσυνταξιούχο και στον άνθρωπο που δεν μπορεί να αντιμετωπίσει τα προβλήματα της ζωής του, τα οικονομικά του προβλήματα. Το πετσοκόψατε</w:t>
      </w:r>
      <w:r>
        <w:rPr>
          <w:rFonts w:eastAsia="Times New Roman"/>
          <w:szCs w:val="24"/>
        </w:rPr>
        <w:t xml:space="preserve">. </w:t>
      </w:r>
    </w:p>
    <w:p w14:paraId="5528B152"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Κι έχετε το θράσος να έρχεστε στη Εθνική Αντιπροσωπεία και να μιλάτε. Τουλάχιστον οι άλλοι, της </w:t>
      </w:r>
      <w:r>
        <w:rPr>
          <w:rFonts w:eastAsia="Times New Roman"/>
          <w:szCs w:val="24"/>
        </w:rPr>
        <w:t>ε</w:t>
      </w:r>
      <w:r>
        <w:rPr>
          <w:rFonts w:eastAsia="Times New Roman"/>
          <w:szCs w:val="24"/>
        </w:rPr>
        <w:t xml:space="preserve">νότητας, έφυγαν. Εσείς μείνατε εδώ για να είσαστε η πιο νεοφιλελεύθερη πολιτική ηγεσία του τόπου, όσα χρόνια εγώ θυμάμαι την πολιτική, μετά την </w:t>
      </w:r>
      <w:r>
        <w:rPr>
          <w:rFonts w:eastAsia="Times New Roman"/>
          <w:szCs w:val="24"/>
        </w:rPr>
        <w:t>μεταπολίτευση. Δεν μακροημερεύετε, όμως, έτσι. Το ψέμα έχει κοντά ποδάρια. Θα τα πληρώσετε όλα, μα όλα, τα ψέματα που είπατε στον ελληνικό λαό.</w:t>
      </w:r>
    </w:p>
    <w:p w14:paraId="5528B15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Ευχαριστώ. </w:t>
      </w:r>
    </w:p>
    <w:p w14:paraId="5528B154" w14:textId="77777777" w:rsidR="00D67C45" w:rsidRDefault="00A23C64">
      <w:pPr>
        <w:spacing w:line="600" w:lineRule="auto"/>
        <w:ind w:firstLine="720"/>
        <w:contextualSpacing/>
        <w:jc w:val="center"/>
        <w:rPr>
          <w:rFonts w:eastAsia="Times New Roman"/>
          <w:szCs w:val="24"/>
        </w:rPr>
      </w:pPr>
      <w:r>
        <w:rPr>
          <w:rFonts w:eastAsia="Times New Roman"/>
          <w:szCs w:val="24"/>
        </w:rPr>
        <w:lastRenderedPageBreak/>
        <w:t>(Χειροκροτήματα)</w:t>
      </w:r>
    </w:p>
    <w:p w14:paraId="5528B155"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με τον Κοινοβουλευτικό Εκπρόσωπο του </w:t>
      </w:r>
      <w:r>
        <w:rPr>
          <w:rFonts w:eastAsia="Times New Roman"/>
          <w:szCs w:val="24"/>
        </w:rPr>
        <w:t>Λαϊκού Συνδέσμου</w:t>
      </w:r>
      <w:r>
        <w:rPr>
          <w:rFonts w:eastAsia="Times New Roman"/>
          <w:szCs w:val="24"/>
        </w:rPr>
        <w:t xml:space="preserve"> </w:t>
      </w:r>
      <w:r>
        <w:rPr>
          <w:rFonts w:eastAsia="Times New Roman"/>
          <w:szCs w:val="24"/>
        </w:rPr>
        <w:t xml:space="preserve">- Χρυσή Αυγή κ. Γερμενή. </w:t>
      </w:r>
    </w:p>
    <w:p w14:paraId="5528B156"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ΓΕΡΜΕΝΗΣ: </w:t>
      </w:r>
      <w:r>
        <w:rPr>
          <w:rFonts w:eastAsia="Times New Roman"/>
          <w:szCs w:val="24"/>
        </w:rPr>
        <w:t xml:space="preserve">Σήμερα συζητάμε την επίκαιρη επερώτηση της Νέας Δημοκρατίας σχετικά με τα βάρη και τα κενά που βιώνουν καθημερινά οι εργαζόμενοι και οι συνταξιούχοι. </w:t>
      </w:r>
    </w:p>
    <w:p w14:paraId="5528B157"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Δεν θα μπω στη διαδικασία να εξηγήσω πώς έγινε η σύμπραξη έτσι ώστε να κυβερνήσουν μαζί ένα αριστερό κόμμα, όπως είναι ο ΣΥΡΙΖΑ, με ένα δήθεν πατριωτικό κόμμα, όπως είναι αυτό των ΑΝΕΛ, που καπηλεύεται στον πατριωτικό χώρο. Τώρα, βέβαια, τι σόι πατριωτικό </w:t>
      </w:r>
      <w:r>
        <w:rPr>
          <w:rFonts w:eastAsia="Times New Roman"/>
          <w:szCs w:val="24"/>
        </w:rPr>
        <w:t xml:space="preserve">κόμμα μπορεί να είναι αυτό, όταν ψηφίζει μνημόνια που παραχωρούν εθνική κυριαρχία, αυτό είναι ένα άλλο θέμα προς συζήτηση. </w:t>
      </w:r>
    </w:p>
    <w:p w14:paraId="5528B158" w14:textId="77777777" w:rsidR="00D67C45" w:rsidRDefault="00A23C64">
      <w:pPr>
        <w:spacing w:line="600" w:lineRule="auto"/>
        <w:ind w:firstLine="720"/>
        <w:contextualSpacing/>
        <w:jc w:val="both"/>
        <w:rPr>
          <w:rFonts w:eastAsia="Times New Roman"/>
          <w:szCs w:val="24"/>
        </w:rPr>
      </w:pPr>
      <w:r>
        <w:rPr>
          <w:rFonts w:eastAsia="Times New Roman"/>
          <w:szCs w:val="24"/>
        </w:rPr>
        <w:t>Θα παραμείνω, όμως, στο άλλο εξίσου παράδοξο, στο ότι έχουμε την αριστερή Κυβέρνηση του ΣΥΡΙΖΑ και στο ότι υποτίθεται ότι η Αριστερά</w:t>
      </w:r>
      <w:r>
        <w:rPr>
          <w:rFonts w:eastAsia="Times New Roman"/>
          <w:szCs w:val="24"/>
        </w:rPr>
        <w:t xml:space="preserve"> αυτά τα θέματα, τα εργασιακά και τα συνταξιοδοτικά, τα έχει λύσει προ πολλού. Με τα κατά καιρούς μανιφέ</w:t>
      </w:r>
      <w:r>
        <w:rPr>
          <w:rFonts w:eastAsia="Times New Roman"/>
          <w:szCs w:val="24"/>
        </w:rPr>
        <w:lastRenderedPageBreak/>
        <w:t>στα που εκδίδει, όταν ακόμα ήταν αντιπολίτευση, έλεγε ότι θα έρθει στην κυβέρνηση και θα τα εφαρμόσει, θα έρθει στην κυβέρνηση και θα σκίσει και το μνημ</w:t>
      </w:r>
      <w:r>
        <w:rPr>
          <w:rFonts w:eastAsia="Times New Roman"/>
          <w:szCs w:val="24"/>
        </w:rPr>
        <w:t xml:space="preserve">όνιο. </w:t>
      </w:r>
    </w:p>
    <w:p w14:paraId="5528B159" w14:textId="77777777" w:rsidR="00D67C45" w:rsidRDefault="00A23C64">
      <w:pPr>
        <w:spacing w:line="600" w:lineRule="auto"/>
        <w:ind w:firstLine="720"/>
        <w:contextualSpacing/>
        <w:jc w:val="both"/>
        <w:rPr>
          <w:rFonts w:eastAsia="Times New Roman"/>
          <w:szCs w:val="24"/>
        </w:rPr>
      </w:pPr>
      <w:r>
        <w:rPr>
          <w:rFonts w:eastAsia="Times New Roman"/>
          <w:szCs w:val="24"/>
        </w:rPr>
        <w:t>Αντ’ αυτού έχουμε και ένα άλλο τρελό του πράγματος, το κόμμα της Αξιωματικής Αντιπολίτευσης, το κατ</w:t>
      </w:r>
      <w:r>
        <w:rPr>
          <w:rFonts w:eastAsia="Times New Roman"/>
          <w:szCs w:val="24"/>
        </w:rPr>
        <w:t xml:space="preserve">’ </w:t>
      </w:r>
      <w:r>
        <w:rPr>
          <w:rFonts w:eastAsia="Times New Roman"/>
          <w:szCs w:val="24"/>
        </w:rPr>
        <w:t>εξοχήν κόμμα των κεφαλαιοκρατών και των νεοφιλελεύθερων να κόπτεται και να καταθέτει επίκαιρη επερώτηση, δήθεν για τα δίκαια των εργαζομένων και συν</w:t>
      </w:r>
      <w:r>
        <w:rPr>
          <w:rFonts w:eastAsia="Times New Roman"/>
          <w:szCs w:val="24"/>
        </w:rPr>
        <w:t xml:space="preserve">ταξιούχων που τόσα χρόνια εσείς και το ΠΑΣΟΚ ψηφίζατε τα πάντα για την εξαθλίωσή τους, αφού φέρνατε οποιοδήποτε αντεργατικό μέτρο υπήρχε προς ψήφιση. </w:t>
      </w:r>
    </w:p>
    <w:p w14:paraId="5528B15A" w14:textId="77777777" w:rsidR="00D67C45" w:rsidRDefault="00A23C64">
      <w:pPr>
        <w:spacing w:line="600" w:lineRule="auto"/>
        <w:ind w:firstLine="720"/>
        <w:contextualSpacing/>
        <w:jc w:val="both"/>
        <w:rPr>
          <w:rFonts w:eastAsia="Times New Roman"/>
          <w:szCs w:val="24"/>
        </w:rPr>
      </w:pPr>
      <w:r>
        <w:rPr>
          <w:rFonts w:eastAsia="Times New Roman"/>
          <w:szCs w:val="24"/>
        </w:rPr>
        <w:t>Ας έρθουμε, όμως, στο προκείμενο και να πάρουμε τα πράγματα με τη σειρά, από το διάγγελμα του Γιωργάκη Πα</w:t>
      </w:r>
      <w:r>
        <w:rPr>
          <w:rFonts w:eastAsia="Times New Roman"/>
          <w:szCs w:val="24"/>
        </w:rPr>
        <w:t xml:space="preserve">πανδρέου στο ακριτικό Καστελόριζο. Αλήθεια, γιατί διάλεξε το Καστελόριζο; Για ποιον λόγο; Από εκεί άρχισε η </w:t>
      </w:r>
      <w:proofErr w:type="spellStart"/>
      <w:r>
        <w:rPr>
          <w:rFonts w:eastAsia="Times New Roman"/>
          <w:szCs w:val="24"/>
        </w:rPr>
        <w:t>μνημονιακή</w:t>
      </w:r>
      <w:proofErr w:type="spellEnd"/>
      <w:r>
        <w:rPr>
          <w:rFonts w:eastAsia="Times New Roman"/>
          <w:szCs w:val="24"/>
        </w:rPr>
        <w:t xml:space="preserve"> λαίλαπα με τη ψήφιση επαίσχυντων νόμων που άλλο σκοπό δεν είχαν παρά την εξαθλίωση του Έλληνα πολίτη. Μιλώντας με πραγματικά στοιχεία, κά</w:t>
      </w:r>
      <w:r>
        <w:rPr>
          <w:rFonts w:eastAsia="Times New Roman"/>
          <w:szCs w:val="24"/>
        </w:rPr>
        <w:t>νοντας μια αναδρομή στους νόμους εκείνους που ψηφίζατε όλοι εσείς, Αριστεροί, Κεντρώοι, Δεξιοί που υποτίθεστε ότι κόπτεστε για τα δίκαια του λαού, τα δίκαια των εργαζομένων και συνταξιούχων, έχετε όλοι εσείς τις ευθύνες σας.</w:t>
      </w:r>
    </w:p>
    <w:p w14:paraId="5528B15B"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Και ας μιλήσουμε συγκεκριμένα. </w:t>
      </w:r>
      <w:r>
        <w:rPr>
          <w:rFonts w:eastAsia="Times New Roman"/>
          <w:szCs w:val="24"/>
        </w:rPr>
        <w:t>Με τον ν.3845/2010 που ψηφίστηκε τον Μάιο του 2010 με Υπουργό του ΠΑΣΟΚ τον κ. Λοβέρδο, ψηφίστηκε η περικοπή των δώρων, της 13</w:t>
      </w:r>
      <w:r w:rsidRPr="006136AA">
        <w:rPr>
          <w:rFonts w:eastAsia="Times New Roman"/>
          <w:szCs w:val="24"/>
          <w:vertAlign w:val="superscript"/>
        </w:rPr>
        <w:t>ης</w:t>
      </w:r>
      <w:r>
        <w:rPr>
          <w:rFonts w:eastAsia="Times New Roman"/>
          <w:szCs w:val="24"/>
        </w:rPr>
        <w:t xml:space="preserve"> και της 14</w:t>
      </w:r>
      <w:r w:rsidRPr="006136AA">
        <w:rPr>
          <w:rFonts w:eastAsia="Times New Roman"/>
          <w:szCs w:val="24"/>
          <w:vertAlign w:val="superscript"/>
        </w:rPr>
        <w:t>ης</w:t>
      </w:r>
      <w:r>
        <w:rPr>
          <w:rFonts w:eastAsia="Times New Roman"/>
          <w:szCs w:val="24"/>
        </w:rPr>
        <w:t xml:space="preserve">  κύριας σύνταξης. Με τον ν.3863/2010 και τον ν.3865/2010, μια μεταρρύθμιση του κ. Λοβέρδου με Υπουργό τον </w:t>
      </w:r>
      <w:proofErr w:type="spellStart"/>
      <w:r>
        <w:rPr>
          <w:rFonts w:eastAsia="Times New Roman"/>
          <w:szCs w:val="24"/>
        </w:rPr>
        <w:t>Κουτρουμ</w:t>
      </w:r>
      <w:r>
        <w:rPr>
          <w:rFonts w:eastAsia="Times New Roman"/>
          <w:szCs w:val="24"/>
        </w:rPr>
        <w:t>άνη</w:t>
      </w:r>
      <w:proofErr w:type="spellEnd"/>
      <w:r>
        <w:rPr>
          <w:rFonts w:eastAsia="Times New Roman"/>
          <w:szCs w:val="24"/>
        </w:rPr>
        <w:t>, άλλαξε ο τρόπος υπολογισμού των συντάξεων, οδηγώντας σε κλιμακωτές μειώσεις που αυξάνονται με την περίοδο των ετών.</w:t>
      </w:r>
    </w:p>
    <w:p w14:paraId="5528B15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Με τον ν.3869/2011 </w:t>
      </w:r>
      <w:proofErr w:type="spellStart"/>
      <w:r>
        <w:rPr>
          <w:rFonts w:eastAsia="Times New Roman"/>
          <w:szCs w:val="24"/>
        </w:rPr>
        <w:t>επεβλήθη</w:t>
      </w:r>
      <w:proofErr w:type="spellEnd"/>
      <w:r>
        <w:rPr>
          <w:rFonts w:eastAsia="Times New Roman"/>
          <w:szCs w:val="24"/>
        </w:rPr>
        <w:t xml:space="preserve"> ειδική εισφορά αλληλεγγύης συνταξιούχων. Ο νόμος προέβλεπε μειώσεις σε επικουρικές συντάξεις, κλιμακωτά από</w:t>
      </w:r>
      <w:r>
        <w:rPr>
          <w:rFonts w:eastAsia="Times New Roman"/>
          <w:szCs w:val="24"/>
        </w:rPr>
        <w:t xml:space="preserve"> 3% για ποσά άνω των 300 ευρώ έως 10% για επικουρικές συντάξεις άνω των 650 ευρώ.</w:t>
      </w:r>
    </w:p>
    <w:p w14:paraId="5528B15D"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Με τον ν.4024/2011 πάλι με Υπουργό Εργασίας τον συνδικαλιστή </w:t>
      </w:r>
      <w:proofErr w:type="spellStart"/>
      <w:r>
        <w:rPr>
          <w:rFonts w:eastAsia="Times New Roman"/>
          <w:szCs w:val="24"/>
        </w:rPr>
        <w:t>Κουτρουμάνη</w:t>
      </w:r>
      <w:proofErr w:type="spellEnd"/>
      <w:r>
        <w:rPr>
          <w:rFonts w:eastAsia="Times New Roman"/>
          <w:szCs w:val="24"/>
        </w:rPr>
        <w:t>, που νοιάζεται για τα δίκαια των εργατών, επήλθαν ακόμη μεγαλύτερες μειώσεις στις κύριες συντάξεις τω</w:t>
      </w:r>
      <w:r>
        <w:rPr>
          <w:rFonts w:eastAsia="Times New Roman"/>
          <w:szCs w:val="24"/>
        </w:rPr>
        <w:t>ν νεότερων αυτή τη φορά συνταξιούχων. Ο ίδιος νόμος επέβαλε μειώσεις και στις επικουρικές συντάξεις. Για τα επικουρικά του ιδιωτικού τομέα, οι μειώσεις ήταν 15%, ενώ για τους δημόσιους υπαλλήλους προβλέφθηκε μείωση της δεύτερης επικουρικής κατά 20%. Πάλι μ</w:t>
      </w:r>
      <w:r>
        <w:rPr>
          <w:rFonts w:eastAsia="Times New Roman"/>
          <w:szCs w:val="24"/>
        </w:rPr>
        <w:t xml:space="preserve">ε τον εργατοπατέρα </w:t>
      </w:r>
      <w:proofErr w:type="spellStart"/>
      <w:r>
        <w:rPr>
          <w:rFonts w:eastAsia="Times New Roman"/>
          <w:szCs w:val="24"/>
        </w:rPr>
        <w:t>Κουτρουμάνη</w:t>
      </w:r>
      <w:proofErr w:type="spellEnd"/>
      <w:r>
        <w:rPr>
          <w:rFonts w:eastAsia="Times New Roman"/>
          <w:szCs w:val="24"/>
        </w:rPr>
        <w:t xml:space="preserve"> και τον ν.4046/2012 μειώθηκαν εκ νέου οι επικουρικές. Συγκεκριμένα για </w:t>
      </w:r>
      <w:r>
        <w:rPr>
          <w:rFonts w:eastAsia="Times New Roman"/>
          <w:szCs w:val="24"/>
        </w:rPr>
        <w:lastRenderedPageBreak/>
        <w:t xml:space="preserve">ποσά άνω των 250 ευρώ η μείωση ήταν 10%. Για ποσά από 251 ευρώ έως 300 ευρώ η μείωση έφτασε μέχρι το 15%. Για ποσά άνω των 300 ευρώ η μείωση ήταν 20%. </w:t>
      </w:r>
    </w:p>
    <w:p w14:paraId="5528B15E" w14:textId="77777777" w:rsidR="00D67C45" w:rsidRDefault="00A23C64">
      <w:pPr>
        <w:spacing w:line="600" w:lineRule="auto"/>
        <w:ind w:firstLine="720"/>
        <w:contextualSpacing/>
        <w:jc w:val="both"/>
        <w:rPr>
          <w:rFonts w:eastAsia="Times New Roman"/>
          <w:szCs w:val="24"/>
        </w:rPr>
      </w:pPr>
      <w:r>
        <w:rPr>
          <w:rFonts w:eastAsia="Times New Roman"/>
          <w:szCs w:val="24"/>
        </w:rPr>
        <w:t>Κα</w:t>
      </w:r>
      <w:r>
        <w:rPr>
          <w:rFonts w:eastAsia="Times New Roman"/>
          <w:szCs w:val="24"/>
        </w:rPr>
        <w:t xml:space="preserve">ι πάμε στην κυβέρνηση Σαμαρά και στις ψευδολογίες που έλεγε ο Σαμαράς για να εκλεχθεί από την εποχή του Ζάππειου. Ακούσαμε εδώ και τον κ. </w:t>
      </w:r>
      <w:proofErr w:type="spellStart"/>
      <w:r>
        <w:rPr>
          <w:rFonts w:eastAsia="Times New Roman"/>
          <w:szCs w:val="24"/>
        </w:rPr>
        <w:t>Βρούτση</w:t>
      </w:r>
      <w:proofErr w:type="spellEnd"/>
      <w:r>
        <w:rPr>
          <w:rFonts w:eastAsia="Times New Roman"/>
          <w:szCs w:val="24"/>
        </w:rPr>
        <w:t xml:space="preserve"> να μας λέει τι θα κάνει –πόσα ακούσαμε!- όταν θα γίνει κυβέρνηση. Να ακούσουμε, όμως, τι έκανε όταν ήταν κυβέρ</w:t>
      </w:r>
      <w:r>
        <w:rPr>
          <w:rFonts w:eastAsia="Times New Roman"/>
          <w:szCs w:val="24"/>
        </w:rPr>
        <w:t>νηση. Με τον ν.4093/2012, τον Ιανουάριο του 2013 έγιναν νέες μειώσεις σε κύριες και επικουρικές συντάξεις. Καταργήθηκαν τα επιδόματα δώρων στις κύριες και τα δώρα στις επικουρικές. Τον Ιούλιο του 2014 εφαρμόστηκε η ρήτρα μηδενικού ελλείματος στις επικουρικ</w:t>
      </w:r>
      <w:r>
        <w:rPr>
          <w:rFonts w:eastAsia="Times New Roman"/>
          <w:szCs w:val="24"/>
        </w:rPr>
        <w:t xml:space="preserve">ές συντάξεις με αποτέλεσμα όσοι είχαν ενταχθεί τότε στο </w:t>
      </w:r>
      <w:proofErr w:type="spellStart"/>
      <w:r>
        <w:rPr>
          <w:rFonts w:eastAsia="Times New Roman"/>
          <w:szCs w:val="24"/>
        </w:rPr>
        <w:t>υπερεπικουρικό</w:t>
      </w:r>
      <w:proofErr w:type="spellEnd"/>
      <w:r>
        <w:rPr>
          <w:rFonts w:eastAsia="Times New Roman"/>
          <w:szCs w:val="24"/>
        </w:rPr>
        <w:t xml:space="preserve"> </w:t>
      </w:r>
      <w:r>
        <w:rPr>
          <w:rFonts w:eastAsia="Times New Roman"/>
          <w:szCs w:val="24"/>
        </w:rPr>
        <w:t>τ</w:t>
      </w:r>
      <w:r>
        <w:rPr>
          <w:rFonts w:eastAsia="Times New Roman"/>
          <w:szCs w:val="24"/>
        </w:rPr>
        <w:t>αμείο, υπέστησαν οριζόντιες μειώσεις της τάξεως του 5,2%.</w:t>
      </w:r>
    </w:p>
    <w:p w14:paraId="5528B15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στην Κυβέρνηση της «πρώτης φοράς </w:t>
      </w:r>
      <w:r>
        <w:rPr>
          <w:rFonts w:eastAsia="Times New Roman" w:cs="Times New Roman"/>
          <w:szCs w:val="24"/>
        </w:rPr>
        <w:t>α</w:t>
      </w:r>
      <w:r>
        <w:rPr>
          <w:rFonts w:eastAsia="Times New Roman" w:cs="Times New Roman"/>
          <w:szCs w:val="24"/>
        </w:rPr>
        <w:t xml:space="preserve">ριστερά», στον κατ’ ομολογία κομμουνιστή </w:t>
      </w:r>
      <w:proofErr w:type="spellStart"/>
      <w:r>
        <w:rPr>
          <w:rFonts w:eastAsia="Times New Roman" w:cs="Times New Roman"/>
          <w:szCs w:val="24"/>
        </w:rPr>
        <w:t>Κατρούγκαλο</w:t>
      </w:r>
      <w:proofErr w:type="spellEnd"/>
      <w:r>
        <w:rPr>
          <w:rFonts w:eastAsia="Times New Roman" w:cs="Times New Roman"/>
          <w:szCs w:val="24"/>
        </w:rPr>
        <w:t>, που νοιάζεται για τα δικ</w:t>
      </w:r>
      <w:r>
        <w:rPr>
          <w:rFonts w:eastAsia="Times New Roman" w:cs="Times New Roman"/>
          <w:szCs w:val="24"/>
        </w:rPr>
        <w:t xml:space="preserve">αιώματα των εργατών, και τον ν. 4336/2015 με τον οποίο το ΕΚΑΣ καταργήθηκε για 158.000 χαμηλοσυνταξιούχους και η παροχή θα καταργηθεί σταδιακά το 2020 για 370.000 χαμηλοσυνταξιούχους. </w:t>
      </w:r>
    </w:p>
    <w:p w14:paraId="5528B16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ερχόμαστε στον ν.4387, τον γνωστό ως νόμο </w:t>
      </w:r>
      <w:proofErr w:type="spellStart"/>
      <w:r>
        <w:rPr>
          <w:rFonts w:eastAsia="Times New Roman" w:cs="Times New Roman"/>
          <w:szCs w:val="24"/>
        </w:rPr>
        <w:t>Κατρούγκαλου</w:t>
      </w:r>
      <w:proofErr w:type="spellEnd"/>
      <w:r>
        <w:rPr>
          <w:rFonts w:eastAsia="Times New Roman" w:cs="Times New Roman"/>
          <w:szCs w:val="24"/>
        </w:rPr>
        <w:t>, που έρχοντα</w:t>
      </w:r>
      <w:r>
        <w:rPr>
          <w:rFonts w:eastAsia="Times New Roman" w:cs="Times New Roman"/>
          <w:szCs w:val="24"/>
        </w:rPr>
        <w:t xml:space="preserve">ι οι συνταξιούχοι αντιμέτωποι με νέες περικοπές. Ήδη από τον προηγούμενο Αύγουστο του 2016 περίπου 250.000 είδαν τις επικουρικές τους συντάξεις να μειώνονται μέχρι 50%. Οι συνολικές </w:t>
      </w:r>
      <w:proofErr w:type="spellStart"/>
      <w:r>
        <w:rPr>
          <w:rFonts w:eastAsia="Times New Roman" w:cs="Times New Roman"/>
          <w:szCs w:val="24"/>
        </w:rPr>
        <w:t>μνημονιακές</w:t>
      </w:r>
      <w:proofErr w:type="spellEnd"/>
      <w:r>
        <w:rPr>
          <w:rFonts w:eastAsia="Times New Roman" w:cs="Times New Roman"/>
          <w:szCs w:val="24"/>
        </w:rPr>
        <w:t xml:space="preserve"> απώλειες για τις επικουρικές φτάνουν και ξεπερνούν το 76%. </w:t>
      </w:r>
    </w:p>
    <w:p w14:paraId="5528B16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Αυ</w:t>
      </w:r>
      <w:r>
        <w:rPr>
          <w:rFonts w:eastAsia="Times New Roman" w:cs="Times New Roman"/>
          <w:szCs w:val="24"/>
        </w:rPr>
        <w:t>τοί είσαστε, κύριοι αριστεροί, δεξιοί και κεντρώοι, και καλό είναι να μην φέρνετε τέτοιες επίκαιρες επερωτήσεις, γιατί βάζετε και αυτογκόλ στις Κοινοβουλευτικές σας Ομάδες. Καλό είναι να κρατάτε ένα χαμηλό προφίλ, έτσι ώστε να μην ρεζιλεύεστε με αυτά που α</w:t>
      </w:r>
      <w:r>
        <w:rPr>
          <w:rFonts w:eastAsia="Times New Roman" w:cs="Times New Roman"/>
          <w:szCs w:val="24"/>
        </w:rPr>
        <w:t>κούγονται από το Βήμα.</w:t>
      </w:r>
    </w:p>
    <w:p w14:paraId="5528B162"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528B16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του Κομμουνιστικού Κόμματος</w:t>
      </w:r>
      <w:r>
        <w:rPr>
          <w:rFonts w:eastAsia="Times New Roman" w:cs="Times New Roman"/>
          <w:szCs w:val="24"/>
        </w:rPr>
        <w:t xml:space="preserve"> Ελλάδας</w:t>
      </w:r>
      <w:r>
        <w:rPr>
          <w:rFonts w:eastAsia="Times New Roman" w:cs="Times New Roman"/>
          <w:szCs w:val="24"/>
        </w:rPr>
        <w:t xml:space="preserve"> κ. </w:t>
      </w:r>
      <w:proofErr w:type="spellStart"/>
      <w:r>
        <w:rPr>
          <w:rFonts w:eastAsia="Times New Roman" w:cs="Times New Roman"/>
          <w:szCs w:val="24"/>
        </w:rPr>
        <w:t>Κατσώτης</w:t>
      </w:r>
      <w:proofErr w:type="spellEnd"/>
      <w:r>
        <w:rPr>
          <w:rFonts w:eastAsia="Times New Roman" w:cs="Times New Roman"/>
          <w:szCs w:val="24"/>
        </w:rPr>
        <w:t>.</w:t>
      </w:r>
    </w:p>
    <w:p w14:paraId="5528B16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5528B16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Κύριοι, το Κ</w:t>
      </w:r>
      <w:r>
        <w:rPr>
          <w:rFonts w:eastAsia="Times New Roman" w:cs="Times New Roman"/>
          <w:szCs w:val="24"/>
        </w:rPr>
        <w:t xml:space="preserve">ΚΕ συνεχίζει με τις δυνάμεις που διαθέτει να οργανώνει την πάλη του λαού απέναντι στην πολιτική που ασκεί η Κυβέρνηση, που έχει σαν στόχο την καπιταλιστική ανάκαμψη. </w:t>
      </w:r>
      <w:r>
        <w:rPr>
          <w:rFonts w:eastAsia="Times New Roman" w:cs="Times New Roman"/>
          <w:szCs w:val="24"/>
        </w:rPr>
        <w:lastRenderedPageBreak/>
        <w:t xml:space="preserve">Αυτή η πολιτική εξάλλου είναι ο συνδετικός κρίκος της </w:t>
      </w:r>
      <w:r>
        <w:rPr>
          <w:rFonts w:eastAsia="Times New Roman" w:cs="Times New Roman"/>
          <w:szCs w:val="24"/>
        </w:rPr>
        <w:t>σ</w:t>
      </w:r>
      <w:r>
        <w:rPr>
          <w:rFonts w:eastAsia="Times New Roman" w:cs="Times New Roman"/>
          <w:szCs w:val="24"/>
        </w:rPr>
        <w:t>υγκυβέρνησης με τα άλλα κόμματα που</w:t>
      </w:r>
      <w:r>
        <w:rPr>
          <w:rFonts w:eastAsia="Times New Roman" w:cs="Times New Roman"/>
          <w:szCs w:val="24"/>
        </w:rPr>
        <w:t xml:space="preserve"> στηρίζουν αυτόν τον δρόμο ανάπτυξης, που έχει ως κίνητρο το κέρδος. Παρά τις όποιες διαφορές, η στρατηγική σας είναι κοινή, δηλαδή η υπεράσπιση των επιχειρηματικών και μονοπωλιακών ομίλων, οι στόχοι της καπιταλιστικής ανάπτυξης, της ενίσχυσης της ανταγωνι</w:t>
      </w:r>
      <w:r>
        <w:rPr>
          <w:rFonts w:eastAsia="Times New Roman" w:cs="Times New Roman"/>
          <w:szCs w:val="24"/>
        </w:rPr>
        <w:t xml:space="preserve">στικότητας, δηλαδή της κερδοφορίας του, η στήριξη της Ευρωπαϊκής Ένωσης, του ΝΑΤΟ, η συμμετοχή της χώρας στους </w:t>
      </w:r>
      <w:proofErr w:type="spellStart"/>
      <w:r>
        <w:rPr>
          <w:rFonts w:eastAsia="Times New Roman" w:cs="Times New Roman"/>
          <w:szCs w:val="24"/>
        </w:rPr>
        <w:t>γεωστρατηγικούς</w:t>
      </w:r>
      <w:proofErr w:type="spellEnd"/>
      <w:r>
        <w:rPr>
          <w:rFonts w:eastAsia="Times New Roman" w:cs="Times New Roman"/>
          <w:szCs w:val="24"/>
        </w:rPr>
        <w:t xml:space="preserve"> σχεδιασμούς στην περιοχή. Οι στόχοι αυτοί καθορίζουν τη στάση σας σε όλες τις πτυχές της ζωής του λαού, ο οποίος ζει με ανασφάλει</w:t>
      </w:r>
      <w:r>
        <w:rPr>
          <w:rFonts w:eastAsia="Times New Roman" w:cs="Times New Roman"/>
          <w:szCs w:val="24"/>
        </w:rPr>
        <w:t xml:space="preserve">α, αβεβαιότητα, στη φτώχεια και την εξαθλίωση. </w:t>
      </w:r>
    </w:p>
    <w:p w14:paraId="5528B16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επίκαιρη που κατέθεσε η Νέα Δημοκρατία και συζητούμε σήμερα διαπιστώνεται η αγωνία της για το πότε θα εφαρμοστεί ο ν.4387/2016, ο γνωστός νόμος </w:t>
      </w:r>
      <w:proofErr w:type="spellStart"/>
      <w:r>
        <w:rPr>
          <w:rFonts w:eastAsia="Times New Roman" w:cs="Times New Roman"/>
          <w:szCs w:val="24"/>
        </w:rPr>
        <w:t>Κατρούγκαλου</w:t>
      </w:r>
      <w:proofErr w:type="spellEnd"/>
      <w:r>
        <w:rPr>
          <w:rFonts w:eastAsia="Times New Roman" w:cs="Times New Roman"/>
          <w:szCs w:val="24"/>
        </w:rPr>
        <w:t xml:space="preserve">. Από τα ερωτήματα που υποβάλλονται φαίνεται </w:t>
      </w:r>
      <w:r>
        <w:rPr>
          <w:rFonts w:eastAsia="Times New Roman" w:cs="Times New Roman"/>
          <w:szCs w:val="24"/>
        </w:rPr>
        <w:t>καλύτερα ότι ουσιαστικά είναι στην ίδια κατεύθυνση με την πολιτική που εκφράζεται και απαιτεί την επιτάχυνσή της. Εμμέσως βάζει την ιδεολογική της θέση τι ασφαλιστικό σύστημα θέλει από εδώ και πέρα στη λογική «ό,τι εισπράττουμε αυτό πληρώνουμε», το είπε πο</w:t>
      </w:r>
      <w:r>
        <w:rPr>
          <w:rFonts w:eastAsia="Times New Roman" w:cs="Times New Roman"/>
          <w:szCs w:val="24"/>
        </w:rPr>
        <w:t xml:space="preserve">λύ καθαρά ο </w:t>
      </w:r>
      <w:r>
        <w:rPr>
          <w:rFonts w:eastAsia="Times New Roman" w:cs="Times New Roman"/>
          <w:szCs w:val="24"/>
        </w:rPr>
        <w:lastRenderedPageBreak/>
        <w:t xml:space="preserve">κ. </w:t>
      </w:r>
      <w:proofErr w:type="spellStart"/>
      <w:r>
        <w:rPr>
          <w:rFonts w:eastAsia="Times New Roman" w:cs="Times New Roman"/>
          <w:szCs w:val="24"/>
        </w:rPr>
        <w:t>Βρούτσης</w:t>
      </w:r>
      <w:proofErr w:type="spellEnd"/>
      <w:r>
        <w:rPr>
          <w:rFonts w:eastAsia="Times New Roman" w:cs="Times New Roman"/>
          <w:szCs w:val="24"/>
        </w:rPr>
        <w:t xml:space="preserve"> στην τοποθέτησή του. Δηλαδή, ένα καθαρά ιδιωτικοποιημένο σύστημα, στην ίδια λογική του νόμου, βέβαια,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5528B16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Οι όποιοι καυγάδες ανάμεσα στην Κυβέρνηση και την Αξιωματική Αντιπολίτευση δεν κρύβουν ότι αυτό για το οποίο καυγαδ</w:t>
      </w:r>
      <w:r>
        <w:rPr>
          <w:rFonts w:eastAsia="Times New Roman" w:cs="Times New Roman"/>
          <w:szCs w:val="24"/>
        </w:rPr>
        <w:t>ίζουν είναι για το ποιος είναι καταλληλότερος να υλοποιήσει τα αντιλαϊκά μέτρα και τις αναδιαρθρώσεις που απαιτούνται για την ανάκαμψη του κεφαλαίου, στόχο τον οποίο στηρίζουν και οι δύο.</w:t>
      </w:r>
    </w:p>
    <w:p w14:paraId="5528B16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Η σημερινή Κυβέρνηση διατήρησε όλο το αντιλαϊκό πλέγμα που διαμόρφωσ</w:t>
      </w:r>
      <w:r>
        <w:rPr>
          <w:rFonts w:eastAsia="Times New Roman" w:cs="Times New Roman"/>
          <w:szCs w:val="24"/>
        </w:rPr>
        <w:t>ε η προηγούμενη κυβέρνηση. Δεν κατάργησε κανέναν νόμο και συνέχισε από εκεί που σταμάτησαν οι προηγούμενοι, ανατρέποντας παραπέρα εργασιακά και ασφαλιστικά δικαιώματα. Όλα αυτά τα μέτρα που πήρε η Κυβέρνηση ΣΥΡΙΖΑ-ΑΝΕΛ θα τα διατηρήσει, αν βρεθεί στην κυβέ</w:t>
      </w:r>
      <w:r>
        <w:rPr>
          <w:rFonts w:eastAsia="Times New Roman" w:cs="Times New Roman"/>
          <w:szCs w:val="24"/>
        </w:rPr>
        <w:t xml:space="preserve">ρνηση η Νέα Δημοκρατία. Εξάλλου φάνηκε από τις προτάσεις που έκανε ο Κοινοβουλευτικός Εκπρόσωπος, ο κ. </w:t>
      </w:r>
      <w:proofErr w:type="spellStart"/>
      <w:r>
        <w:rPr>
          <w:rFonts w:eastAsia="Times New Roman" w:cs="Times New Roman"/>
          <w:szCs w:val="24"/>
        </w:rPr>
        <w:t>Βρούτσης</w:t>
      </w:r>
      <w:proofErr w:type="spellEnd"/>
      <w:r>
        <w:rPr>
          <w:rFonts w:eastAsia="Times New Roman" w:cs="Times New Roman"/>
          <w:szCs w:val="24"/>
        </w:rPr>
        <w:t xml:space="preserve">, σήμερα εδώ. Θα συνεχίσει και αυτή να νομοθετεί παραπέρα απαιτήσεις του κεφαλαίου. </w:t>
      </w:r>
    </w:p>
    <w:p w14:paraId="5528B16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λέτε αλήθεια, για την έννοια της ανταποδοτικότητας; Ήταν </w:t>
      </w:r>
      <w:r>
        <w:rPr>
          <w:rFonts w:eastAsia="Times New Roman" w:cs="Times New Roman"/>
          <w:szCs w:val="24"/>
        </w:rPr>
        <w:t xml:space="preserve">καθαρός ο κ. </w:t>
      </w:r>
      <w:proofErr w:type="spellStart"/>
      <w:r>
        <w:rPr>
          <w:rFonts w:eastAsia="Times New Roman" w:cs="Times New Roman"/>
          <w:szCs w:val="24"/>
        </w:rPr>
        <w:t>Βρούτσης</w:t>
      </w:r>
      <w:proofErr w:type="spellEnd"/>
      <w:r>
        <w:rPr>
          <w:rFonts w:eastAsia="Times New Roman" w:cs="Times New Roman"/>
          <w:szCs w:val="24"/>
        </w:rPr>
        <w:t>. Είστε υπέρ ή κατά; Η ανταποδοτικότητα σημαίνει απαλλαγή του κράτους και των εργοδοτών από τη συμμετοχή τους στην ασφάλιση, η πλήρης μεταφορά του βάρους της ασφάλισης στις πλάτες των εργαζομένων. Η κρατική χρηματοδότηση μειώνεται συνέ</w:t>
      </w:r>
      <w:r>
        <w:rPr>
          <w:rFonts w:eastAsia="Times New Roman" w:cs="Times New Roman"/>
          <w:szCs w:val="24"/>
        </w:rPr>
        <w:t>χεια. Στη συζήτηση με τους θεσμούς κυριαρχεί η παραπέρα μείωσή της, η συρρίκνωση στα κατώτερα επίπεδα των συντάξεων και των όποιων άλλων παροχών.</w:t>
      </w:r>
    </w:p>
    <w:p w14:paraId="5528B16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Η δική σας πολιτική διαφέρει; Έχετε άλλη θέση, κύριοι της Νέας Δημοκρατίας; Η ανεργία στερεί πόρους από το ασφαλιστικό σύστημα. Έχετε άλλη πρόταση για άλλη ανάπτυξη που θα ωφελεί τον λαό και όχι το κεφάλαιο, για ανάπτυξη που θα ικανοποιεί τις ανάγκες του λ</w:t>
      </w:r>
      <w:r>
        <w:rPr>
          <w:rFonts w:eastAsia="Times New Roman" w:cs="Times New Roman"/>
          <w:szCs w:val="24"/>
        </w:rPr>
        <w:t xml:space="preserve">αού και όχι τα κέρδη των επιχειρηματικών ομίλων; </w:t>
      </w:r>
    </w:p>
    <w:p w14:paraId="5528B16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Οι ελαστικές μορφές απασχόλησης, οι οποίες γενικεύονται, είναι συνέχεια της δικής σας πολιτικής. Στέκεστε απέναντι στο αίτημα των εργαζομένων για πλήρη και σταθερή δουλειά για όλους, γιατί υπηρετείτε τις αν</w:t>
      </w:r>
      <w:r>
        <w:rPr>
          <w:rFonts w:eastAsia="Times New Roman" w:cs="Times New Roman"/>
          <w:szCs w:val="24"/>
        </w:rPr>
        <w:t xml:space="preserve">άγκες για την ευελιξία των επιχειρηματικών ομίλων, ώστε να διασφαλίζονται τα κέρδη τους. </w:t>
      </w:r>
    </w:p>
    <w:p w14:paraId="5528B16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Μήπως διαφωνείτε, κύριοι, με την κατάργηση των συλλογικών συμβάσεων εργασίας, με τον κατώτερο μισθό στα 586 </w:t>
      </w:r>
      <w:r>
        <w:rPr>
          <w:rFonts w:eastAsia="Times New Roman" w:cs="Times New Roman"/>
          <w:szCs w:val="24"/>
        </w:rPr>
        <w:lastRenderedPageBreak/>
        <w:t>ευρώ και 511 ευρώ για τους νέους αντίστοιχα; Είναι δικό σας δημιούργημα! Το διατηρεί η σημερινή Κυβέρνηση, με αποτέλεσμα οι ροές στο ασφαλιστικό σύσ</w:t>
      </w:r>
      <w:r>
        <w:rPr>
          <w:rFonts w:eastAsia="Times New Roman" w:cs="Times New Roman"/>
          <w:szCs w:val="24"/>
        </w:rPr>
        <w:t xml:space="preserve">τημα να μειώνονται. </w:t>
      </w:r>
    </w:p>
    <w:p w14:paraId="5528B16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Μήπως αναδείξατε το θέμα των αποθεματικών; Είστε οι κύριοι ένοχοι διαχρονικά για το πλιάτσικο που έγινε και αφορά πάνω από 120 δισ. ευρώ εισφορών των εργαζομένων και των συνταξιούχων. </w:t>
      </w:r>
    </w:p>
    <w:p w14:paraId="5528B16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Μήπως, κύριοι, είστε υπέρ της επαναφοράς της δέκατ</w:t>
      </w:r>
      <w:r>
        <w:rPr>
          <w:rFonts w:eastAsia="Times New Roman" w:cs="Times New Roman"/>
          <w:szCs w:val="24"/>
        </w:rPr>
        <w:t xml:space="preserve">ης τρίτης και δέκατης τέταρτης σύνταξης; Μα, είναι δική σας απόφαση η κατάργηση, την οποία διατήρησε και νομιμοποίησε παραπέρα η Κυβέρνηση ΣΥΡΙΖΑ-ΑΝΕΛ με τον νόμο </w:t>
      </w:r>
      <w:proofErr w:type="spellStart"/>
      <w:r>
        <w:rPr>
          <w:rFonts w:eastAsia="Times New Roman" w:cs="Times New Roman"/>
          <w:szCs w:val="24"/>
        </w:rPr>
        <w:t>Κατρούγκαλου</w:t>
      </w:r>
      <w:proofErr w:type="spellEnd"/>
      <w:r>
        <w:rPr>
          <w:rFonts w:eastAsia="Times New Roman" w:cs="Times New Roman"/>
          <w:szCs w:val="24"/>
        </w:rPr>
        <w:t>.</w:t>
      </w:r>
    </w:p>
    <w:p w14:paraId="5528B16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Μήπως διαφωνείτε με την αύξηση των ορίων ηλικίας για τη σύνταξη; Μα, είναι και </w:t>
      </w:r>
      <w:r>
        <w:rPr>
          <w:rFonts w:eastAsia="Times New Roman" w:cs="Times New Roman"/>
          <w:szCs w:val="24"/>
        </w:rPr>
        <w:t xml:space="preserve">δική σας απόφαση η αύξηση των ορίων ηλικίας, η κατάργηση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επαγγελμάτων, η κατάργηση της διαφοράς στα όρια ηλικίας για συνταξιοδότηση των γυναικών, η μείωση των αναπηρικών συντάξεων, η σφαγή τους μέσα από τα ΚΕΠΑ. Όλα αυτά, που δια</w:t>
      </w:r>
      <w:r>
        <w:rPr>
          <w:rFonts w:eastAsia="Times New Roman" w:cs="Times New Roman"/>
          <w:szCs w:val="24"/>
        </w:rPr>
        <w:t>τήρησε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τα νομοθέτησε βέβαια και τα έκανε ακόμα χειρότερα. </w:t>
      </w:r>
    </w:p>
    <w:p w14:paraId="5528B17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Κύριοι της Νέας Δημοκρατίας, του ΠΑΣΟΚ, του Ποταμιού και όλοι εσείς που σήμερα παρουσιάζεστε διαφορετικοί, ψηφίσατε το τρίτο μνημόνιο, τον ν</w:t>
      </w:r>
      <w:r>
        <w:rPr>
          <w:rFonts w:eastAsia="Times New Roman" w:cs="Times New Roman"/>
          <w:szCs w:val="24"/>
        </w:rPr>
        <w:t>.</w:t>
      </w:r>
      <w:r>
        <w:rPr>
          <w:rFonts w:eastAsia="Times New Roman" w:cs="Times New Roman"/>
          <w:szCs w:val="24"/>
        </w:rPr>
        <w:t xml:space="preserve"> 4336/2015, το οποίο εξειδικε</w:t>
      </w:r>
      <w:r>
        <w:rPr>
          <w:rFonts w:eastAsia="Times New Roman" w:cs="Times New Roman"/>
          <w:szCs w:val="24"/>
        </w:rPr>
        <w:t xml:space="preserve">ύεται με τον ν.4387/2016, τον γνωστό νόμο </w:t>
      </w:r>
      <w:proofErr w:type="spellStart"/>
      <w:r>
        <w:rPr>
          <w:rFonts w:eastAsia="Times New Roman" w:cs="Times New Roman"/>
          <w:szCs w:val="24"/>
        </w:rPr>
        <w:t>Κατρούγκαλου</w:t>
      </w:r>
      <w:proofErr w:type="spellEnd"/>
      <w:r>
        <w:rPr>
          <w:rFonts w:eastAsia="Times New Roman" w:cs="Times New Roman"/>
          <w:szCs w:val="24"/>
        </w:rPr>
        <w:t>. Με αυτόν τον νόμο, κύριοι, έχουμε τις τεράστιες αυξήσεις στα όρια ηλικίας κυρίως των γυναικών αλλά και των ανδρών. Με αυτόν τον νόμο καταργήθηκε η έννοια της θεμελίωσης του συνταξιοδοτικού δικαιώματος</w:t>
      </w:r>
      <w:r>
        <w:rPr>
          <w:rFonts w:eastAsia="Times New Roman" w:cs="Times New Roman"/>
          <w:szCs w:val="24"/>
        </w:rPr>
        <w:t>. Με αυτόν τον νόμο προβλεπόταν μείωση των κοινωνικών δαπανών επί του ΑΕΠ. Με αυτόν τον νόμο άρχισε η μείωση του ΕΚΑΣ με συγκεκριμένα χρονοδιαγράμματα. Με αυτόν τον νόμο προβλέπεται η ενοποίηση όλων των φορέων της κοινωνικής ασφάλισης σε ένα ταμείο. Με αυτ</w:t>
      </w:r>
      <w:r>
        <w:rPr>
          <w:rFonts w:eastAsia="Times New Roman" w:cs="Times New Roman"/>
          <w:szCs w:val="24"/>
        </w:rPr>
        <w:t xml:space="preserve">όν τον νόμο επιβάλλεται η σύνδεση εισφορών και παροχών. Όλα αυτά τα ψηφίσατε και τώρα παριστάνετε τον ανήξερο. Όλα αυτά αυξάνουν τα όρια ηλικίας και κατακρεουργούν τις συντάξεις. </w:t>
      </w:r>
    </w:p>
    <w:p w14:paraId="5528B17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Κύριοι, δεν είναι ρεαλιστικό ούτε σύγχρονο το 2017, με την αλματώδη ανάπτυξη</w:t>
      </w:r>
      <w:r>
        <w:rPr>
          <w:rFonts w:eastAsia="Times New Roman" w:cs="Times New Roman"/>
          <w:szCs w:val="24"/>
        </w:rPr>
        <w:t xml:space="preserve"> της τεχνολογίας και της παραγωγικότητας της εργασίας, να δουλεύει ο λαός μέχρι τα 67 του χρόνια και βάλε για να πάρει σύνταξη-φιλοδώρημα. Για την κοινωνική ασφάλιση έγιναν σκληροί αγώνες, χύθηκε αίμα χιλιάδων εργαζομένων και </w:t>
      </w:r>
      <w:r>
        <w:rPr>
          <w:rFonts w:eastAsia="Times New Roman" w:cs="Times New Roman"/>
          <w:szCs w:val="24"/>
        </w:rPr>
        <w:lastRenderedPageBreak/>
        <w:t>νεολαίας. Κανείς δεν πρέπει να</w:t>
      </w:r>
      <w:r>
        <w:rPr>
          <w:rFonts w:eastAsia="Times New Roman" w:cs="Times New Roman"/>
          <w:szCs w:val="24"/>
        </w:rPr>
        <w:t xml:space="preserve"> συμβιβαστεί με τις επιλογές σας, επιλογές που υλοποιούν τις απαιτήσεις των επιχειρηματικών ομίλων, των οποίων διακαής πόθος χρόνια τώρα είναι η ανατροπή της κοινωνικής ασφάλισης. Οι απαιτήσεις τους δεν σταματούν ποτέ και υλοποιούνται σήμερα από τους ΣΥΡΙΖ</w:t>
      </w:r>
      <w:r>
        <w:rPr>
          <w:rFonts w:eastAsia="Times New Roman" w:cs="Times New Roman"/>
          <w:szCs w:val="24"/>
        </w:rPr>
        <w:t>Α-ΑΝΕΛ, αύριο πιθανόν από τη Νέα Δημοκρατία.</w:t>
      </w:r>
    </w:p>
    <w:p w14:paraId="5528B17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Οι άνεργοι, που ζουν τον Γολγοθά τους, οι εργαζόμενοι που βιώνουν έναν απίστευτο πόλεμο σε κάθε δικαίωμα, οι αυτοαπασχολούμενοι, που καταστρέφονται, η φτωχή αγροτιά που ξεκληρίζεται, η νεολαία που είναι άνεργη κ</w:t>
      </w:r>
      <w:r>
        <w:rPr>
          <w:rFonts w:eastAsia="Times New Roman" w:cs="Times New Roman"/>
          <w:szCs w:val="24"/>
        </w:rPr>
        <w:t>αι που μεταναστεύει, οι συνταξιούχοι που βλέπουν τις προσδοκίες τους για αξιοπρεπή διαβίωση με συντάξεις πείνας, έναν δρόμο έχουν, τον δρόμο της συμπόρευσής τους, της συμμαχίας τους, της χειραφέτησής τους από τις δυνάμεις του κεφαλαίου. Έναν δρόμο έχουν, τ</w:t>
      </w:r>
      <w:r>
        <w:rPr>
          <w:rFonts w:eastAsia="Times New Roman" w:cs="Times New Roman"/>
          <w:szCs w:val="24"/>
        </w:rPr>
        <w:t>η συμπόρευση με το ΚΚΕ στον αγώνα ενάντια στη βαρβαρότητα αυτού του συστήματος, που δεν βελτιώνεται, δεν διορθώνεται, αλλά όσο συνεχίζει θα γίνεται όλο και πιο επιθετικό απέναντι στον λαό. Η ανατροπή του είναι μονόδρομος. Αυτός ο αγώνας χρειάζεται να κυρια</w:t>
      </w:r>
      <w:r>
        <w:rPr>
          <w:rFonts w:eastAsia="Times New Roman" w:cs="Times New Roman"/>
          <w:szCs w:val="24"/>
        </w:rPr>
        <w:t xml:space="preserve">ρχεί και στα αιτήματα που διεκδικεί η εργατική τάξη και </w:t>
      </w:r>
      <w:r>
        <w:rPr>
          <w:rFonts w:eastAsia="Times New Roman" w:cs="Times New Roman"/>
          <w:szCs w:val="24"/>
        </w:rPr>
        <w:lastRenderedPageBreak/>
        <w:t>το λαϊκό κίνημα. Η διεκδίκηση των απωλειών που είχαν οι εργαζόμενοι, οι συνταξιούχοι, ο λαός, χρειάζεται να δυναμώσει.</w:t>
      </w:r>
    </w:p>
    <w:p w14:paraId="5528B173" w14:textId="77777777" w:rsidR="00D67C45" w:rsidRDefault="00A23C64">
      <w:pPr>
        <w:tabs>
          <w:tab w:val="left" w:pos="1138"/>
          <w:tab w:val="left" w:pos="1565"/>
          <w:tab w:val="left" w:pos="2965"/>
          <w:tab w:val="center" w:pos="4753"/>
        </w:tabs>
        <w:spacing w:line="600" w:lineRule="auto"/>
        <w:ind w:firstLine="1140"/>
        <w:contextualSpacing/>
        <w:jc w:val="both"/>
        <w:rPr>
          <w:rFonts w:eastAsia="Times New Roman" w:cs="Times New Roman"/>
          <w:szCs w:val="24"/>
        </w:rPr>
      </w:pPr>
      <w:r>
        <w:rPr>
          <w:rFonts w:eastAsia="Times New Roman" w:cs="Times New Roman"/>
          <w:szCs w:val="24"/>
        </w:rPr>
        <w:t>Κανένας συμβιβασμός με τις απαιτήσεις του κεφαλαίου που προβάλλονται ως μεταρρυθμ</w:t>
      </w:r>
      <w:r>
        <w:rPr>
          <w:rFonts w:eastAsia="Times New Roman" w:cs="Times New Roman"/>
          <w:szCs w:val="24"/>
        </w:rPr>
        <w:t>ίσεις! Ο ρεαλισμός τους είναι τα κέρδη τους, είναι οι ανατροπές κάθε δικαιώματος των εργαζομένων. Ο πλούτος παράγεται από τους πολλούς που δουλεύουν και τον τσεπώνουν τα «παράσιτα». Οι εργαζόμενοι, οι αυτοαπασχολούμενοι, η φτωχή αγροτιά, οι συνταξιούχοι δι</w:t>
      </w:r>
      <w:r>
        <w:rPr>
          <w:rFonts w:eastAsia="Times New Roman" w:cs="Times New Roman"/>
          <w:szCs w:val="24"/>
        </w:rPr>
        <w:t>καιούνται να ζουν ικανοποιώντας όλες τις ανάγκες τους. Οι νέοι δικαιούνται να ονειρεύονται, να σχεδιάζουν το μέλλον τους και όχι να ζουν τον εφιάλτη της ανεργίας, της ευελιξίας.</w:t>
      </w:r>
    </w:p>
    <w:p w14:paraId="5528B174"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αυτή τη λογική απαιτούμε, κύριοι, την κατάργηση όλων των </w:t>
      </w:r>
      <w:proofErr w:type="spellStart"/>
      <w:r>
        <w:rPr>
          <w:rFonts w:eastAsia="Times New Roman" w:cs="Times New Roman"/>
          <w:szCs w:val="24"/>
        </w:rPr>
        <w:t>αντιασφαλιστικών</w:t>
      </w:r>
      <w:proofErr w:type="spellEnd"/>
      <w:r>
        <w:rPr>
          <w:rFonts w:eastAsia="Times New Roman" w:cs="Times New Roman"/>
          <w:szCs w:val="24"/>
        </w:rPr>
        <w:t xml:space="preserve"> μ</w:t>
      </w:r>
      <w:r>
        <w:rPr>
          <w:rFonts w:eastAsia="Times New Roman" w:cs="Times New Roman"/>
          <w:szCs w:val="24"/>
        </w:rPr>
        <w:t>έτρων, την αποκλειστικά δημόσια καθολική, υποχρεωτική, κοινωνική ασφάλιση, την άμεση καταβολή των οφειλών του κράτους στην κοινωνική ασφάλιση, την πλήρη κάλυψη από το κράτος των κλεμμένων αποθεματικών των ταμείων, άμεση αποδέσμευση για καθετί από το Χρηματ</w:t>
      </w:r>
      <w:r>
        <w:rPr>
          <w:rFonts w:eastAsia="Times New Roman" w:cs="Times New Roman"/>
          <w:szCs w:val="24"/>
        </w:rPr>
        <w:t>ιστήριο και από κάθε άλλον τζόγο.</w:t>
      </w:r>
    </w:p>
    <w:p w14:paraId="5528B17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528B17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παρακαλώ.</w:t>
      </w:r>
    </w:p>
    <w:p w14:paraId="5528B177"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Τελειώνω, κύριε Πρόεδρε.</w:t>
      </w:r>
    </w:p>
    <w:p w14:paraId="5528B178"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Ζητούμε: Ένταξη 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επαγγ</w:t>
      </w:r>
      <w:r>
        <w:rPr>
          <w:rFonts w:eastAsia="Times New Roman" w:cs="Times New Roman"/>
          <w:szCs w:val="24"/>
        </w:rPr>
        <w:t>ελμάτων και ειδικοτήτων των εργαζομένων που υπήρχαν και τις αφαιρέσατε. Άμεση λήψη μέτρων για την πρόληψη και αντιμετώπιση του επαγγελματικού κινδύνου και την προστασία της υγείας και ασφάλειας των υγειονομικών. Άμεση μείωση των ασφαλιστικών εισφορών, κατά</w:t>
      </w:r>
      <w:r>
        <w:rPr>
          <w:rFonts w:eastAsia="Times New Roman" w:cs="Times New Roman"/>
          <w:szCs w:val="24"/>
        </w:rPr>
        <w:t>ργηση των εισφορών των ασφαλισμένων στον κλάδο υγείας. Ενιαίο, καθολικό, αποκλειστικά δημόσιο και δωρεάν σύγχρονο σύστημα υγείας-πρόνοιας με αποκλειστική χρηματοδότηση από το κράτος. Σταθερό ωράριο εργασίας με 35ωρο και πενθήμερο επτάωρο. Υπογραφή κλαδικών</w:t>
      </w:r>
      <w:r>
        <w:rPr>
          <w:rFonts w:eastAsia="Times New Roman" w:cs="Times New Roman"/>
          <w:szCs w:val="24"/>
        </w:rPr>
        <w:t xml:space="preserve"> συλλογικών συμβάσεων, με αυξήσεις στους μισθούς και την αναπλήρωση των απωλειών τους.</w:t>
      </w:r>
    </w:p>
    <w:p w14:paraId="5528B179"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Κύριοι, σήμερα θα μπορούσε ο κόσμος να ζει καλύτερα, αλλά αυτό το σύστημα δεν το επιτρέπει. Γι’ αυτό και η ανατροπή του είναι μονόδρομος. Η ανατροπή του ασφαλιστικού συσ</w:t>
      </w:r>
      <w:r>
        <w:rPr>
          <w:rFonts w:eastAsia="Times New Roman" w:cs="Times New Roman"/>
          <w:szCs w:val="24"/>
        </w:rPr>
        <w:t xml:space="preserve">τήματος αυτού του νόμου που ψηφίσατε είναι μονόδρομος, για να έχουν τις συντάξεις που δικαιούνται οι συνταξιούχοι, για να έχουν </w:t>
      </w:r>
      <w:r>
        <w:rPr>
          <w:rFonts w:eastAsia="Times New Roman" w:cs="Times New Roman"/>
          <w:szCs w:val="24"/>
        </w:rPr>
        <w:lastRenderedPageBreak/>
        <w:t>τις προσδοκίες που δικαιούνται οι εργαζόμενοι που μεθαύριο θα γίνουν συνταξιούχοι. Γι’ αυτό, λοιπόν, όλη αυτή η εφαρμογή του νόμ</w:t>
      </w:r>
      <w:r>
        <w:rPr>
          <w:rFonts w:eastAsia="Times New Roman" w:cs="Times New Roman"/>
          <w:szCs w:val="24"/>
        </w:rPr>
        <w:t>ου θα πρέπει να ανατραπεί μέσα από τους σκληρούς αγώνες των ίδιων των εργαζομένων και των συνταξιούχων, που ήδη βρίσκονται στον δρόμο του αγώνα σε όλη την Ελλάδα και το επόμενο διάστημα ετοιμάζουν μεγάλες κινητοποιήσεις και για αυτά τα θέματα, αλλά και για</w:t>
      </w:r>
      <w:r>
        <w:rPr>
          <w:rFonts w:eastAsia="Times New Roman" w:cs="Times New Roman"/>
          <w:szCs w:val="24"/>
        </w:rPr>
        <w:t xml:space="preserve"> την αξιολόγηση και για όλα τα μέτρα που αυτή συμπεριλαμβάνει και τα οποία τσακίζουν τη ζωή των εργαζομένων και του λαού. </w:t>
      </w:r>
    </w:p>
    <w:p w14:paraId="5528B17A"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των Ανεξαρτήτων Ελλήνων κ. </w:t>
      </w:r>
      <w:proofErr w:type="spellStart"/>
      <w:r>
        <w:rPr>
          <w:rFonts w:eastAsia="Times New Roman" w:cs="Times New Roman"/>
          <w:szCs w:val="24"/>
        </w:rPr>
        <w:t>Παπαχριστόπουλος</w:t>
      </w:r>
      <w:proofErr w:type="spellEnd"/>
      <w:r>
        <w:rPr>
          <w:rFonts w:eastAsia="Times New Roman" w:cs="Times New Roman"/>
          <w:szCs w:val="24"/>
        </w:rPr>
        <w:t>.</w:t>
      </w:r>
    </w:p>
    <w:p w14:paraId="5528B17B"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ΠΑΠΑΧΡΙΣΤΟΠΟΥΛΟΣ:</w:t>
      </w:r>
      <w:r>
        <w:rPr>
          <w:rFonts w:eastAsia="Times New Roman" w:cs="Times New Roman"/>
          <w:szCs w:val="24"/>
        </w:rPr>
        <w:t xml:space="preserve"> Ευχαριστώ, κύριε Πρόεδρε. </w:t>
      </w:r>
    </w:p>
    <w:p w14:paraId="5528B17C"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Είμαι από τους Βουλευτές που παρακολουθούν σχεδόν τις πιο πολλές συνεδριάσεις. Θεωρώ ότι είναι ιερός ο ρόλος του Βουλευτή και γι’ αυτό έχω γνώμη και άποψη για το τι έχει γίνει τα τελευταία τουλάχιστον δύο χρόνια</w:t>
      </w:r>
      <w:r>
        <w:rPr>
          <w:rFonts w:eastAsia="Times New Roman" w:cs="Times New Roman"/>
          <w:szCs w:val="24"/>
        </w:rPr>
        <w:t xml:space="preserve"> και μερικούς μήνες που έχει έρθει αυτή η Κυβέρνηση.</w:t>
      </w:r>
    </w:p>
    <w:p w14:paraId="5528B17D"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Πραγματικά, εάν δεν ήξερε κανείς τίποτα και εάν όλα είχαν γίνει με παρθενογένεση, με πόσο πάθος άκουγα τον </w:t>
      </w:r>
      <w:r>
        <w:rPr>
          <w:rFonts w:eastAsia="Times New Roman" w:cs="Times New Roman"/>
          <w:szCs w:val="24"/>
        </w:rPr>
        <w:t>ε</w:t>
      </w:r>
      <w:r>
        <w:rPr>
          <w:rFonts w:eastAsia="Times New Roman" w:cs="Times New Roman"/>
          <w:szCs w:val="24"/>
        </w:rPr>
        <w:t xml:space="preserve">κπρόσωπο της Νέας Δημοκρατίας και με ένα περίσσιο πάθος τον </w:t>
      </w:r>
      <w:r>
        <w:rPr>
          <w:rFonts w:eastAsia="Times New Roman" w:cs="Times New Roman"/>
          <w:szCs w:val="24"/>
        </w:rPr>
        <w:t>ε</w:t>
      </w:r>
      <w:r>
        <w:rPr>
          <w:rFonts w:eastAsia="Times New Roman" w:cs="Times New Roman"/>
          <w:szCs w:val="24"/>
        </w:rPr>
        <w:t>κπρόσωπο της Δημοκρατικής Συμπαράτ</w:t>
      </w:r>
      <w:r>
        <w:rPr>
          <w:rFonts w:eastAsia="Times New Roman" w:cs="Times New Roman"/>
          <w:szCs w:val="24"/>
        </w:rPr>
        <w:t>αξης να μιλάνε, εάν ήμουν για πρώτη φορά μέσα σ’ αυτή την Αίθουσα, θα έλεγα, αυτοί οι άνθρωποι κάτι καλό έχουν να πουν.</w:t>
      </w:r>
    </w:p>
    <w:p w14:paraId="5528B17E" w14:textId="77777777" w:rsidR="00D67C45" w:rsidRDefault="00A23C64">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Θέλω, λοιπόν, να βάλω μερικά ερωτήματα και να πω μερικά πράγματα: Δεν είναι αυτά τα δυο κόμματα, είναι άλλοι αυτοί που κυβερνούσαν για σ</w:t>
      </w:r>
      <w:r>
        <w:rPr>
          <w:rFonts w:eastAsia="Times New Roman" w:cs="Times New Roman"/>
          <w:szCs w:val="24"/>
        </w:rPr>
        <w:t xml:space="preserve">αράντα χρόνια; Είναι άλλοι αυτοί που έφθασαν τα κόμματά τους να χρωστούν περίπου 420 εκατομμύρια; Αυτό δεν επηρέασε αυτή την ασφυκτική οικονομική κατάσταση που διαχειρίζεται αυτή η Κυβέρνηση; Είναι άλλα αυτά τα κόμματα; Είδαμε το </w:t>
      </w:r>
      <w:proofErr w:type="spellStart"/>
      <w:r>
        <w:rPr>
          <w:rFonts w:eastAsia="Times New Roman" w:cs="Times New Roman"/>
          <w:szCs w:val="24"/>
        </w:rPr>
        <w:t>μιντιακό</w:t>
      </w:r>
      <w:proofErr w:type="spellEnd"/>
      <w:r>
        <w:rPr>
          <w:rFonts w:eastAsia="Times New Roman" w:cs="Times New Roman"/>
          <w:szCs w:val="24"/>
        </w:rPr>
        <w:t xml:space="preserve"> κατεστημένο να χρ</w:t>
      </w:r>
      <w:r>
        <w:rPr>
          <w:rFonts w:eastAsia="Times New Roman" w:cs="Times New Roman"/>
          <w:szCs w:val="24"/>
        </w:rPr>
        <w:t xml:space="preserve">ωστά 1,3 δισεκατομμύρια ευρώ δανεικά και αγύριστα. Είναι άλλοι οι άνθρωποι που στηρίζουν ακόμα και σήμερα κάποιες ενστάσεις, γιατί προσπαθεί αυτή η Κυβέρνηση να βάλει τάξη στο </w:t>
      </w:r>
      <w:proofErr w:type="spellStart"/>
      <w:r>
        <w:rPr>
          <w:rFonts w:eastAsia="Times New Roman" w:cs="Times New Roman"/>
          <w:szCs w:val="24"/>
        </w:rPr>
        <w:t>μιντιακό</w:t>
      </w:r>
      <w:proofErr w:type="spellEnd"/>
      <w:r>
        <w:rPr>
          <w:rFonts w:eastAsia="Times New Roman" w:cs="Times New Roman"/>
          <w:szCs w:val="24"/>
        </w:rPr>
        <w:t xml:space="preserve"> τοπίο; Ήταν άλλοι αυτοί που έκλεισαν τα μάτια στο Χρηματιστήριο, όπου ά</w:t>
      </w:r>
      <w:r>
        <w:rPr>
          <w:rFonts w:eastAsia="Times New Roman" w:cs="Times New Roman"/>
          <w:szCs w:val="24"/>
        </w:rPr>
        <w:t xml:space="preserve">λλαξαν χέρια χρήματα των μισών Ελλήνων και πήγαν σε πολύ λίγους; Κυβερνούσε άλλος, όταν έγιναν οι Ολυμπιακοί Αγώνες και τα 5 δισεκατομμύρια προϋπολογισμός έφθασαν τα 40 δισεκατομμύρια; Πώς </w:t>
      </w:r>
      <w:r>
        <w:rPr>
          <w:rFonts w:eastAsia="Times New Roman" w:cs="Times New Roman"/>
          <w:szCs w:val="24"/>
        </w:rPr>
        <w:lastRenderedPageBreak/>
        <w:t xml:space="preserve">εξηγείται αυτό το πάθος, ένα απίστευτο πάθος που πραγματικά μπορεί </w:t>
      </w:r>
      <w:r>
        <w:rPr>
          <w:rFonts w:eastAsia="Times New Roman" w:cs="Times New Roman"/>
          <w:szCs w:val="24"/>
        </w:rPr>
        <w:t xml:space="preserve">να σε παρασύρει; Άλλες ήταν οι κυβερνήσεις που έφθασαν εδώ που έφθασαν τη χώρα με αυτά που γίνονταν στα εξοπλιστικά; </w:t>
      </w:r>
    </w:p>
    <w:p w14:paraId="5528B17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Θα μπορούσα να μιλάω μέχρι το πρωί για το τι ακριβώς έγινε. Στα εξοπλιστικά σχεδόν το συνώνυμο είναι «μίζα». Άκουσα σήμερα τον εκπρόσωπο τ</w:t>
      </w:r>
      <w:r>
        <w:rPr>
          <w:rFonts w:eastAsia="Times New Roman" w:cs="Times New Roman"/>
          <w:szCs w:val="24"/>
        </w:rPr>
        <w:t>ης Δημοκρατικής Συμπαράταξης με ένα πάθος να λέει</w:t>
      </w:r>
      <w:r>
        <w:rPr>
          <w:rFonts w:eastAsia="Times New Roman" w:cs="Times New Roman"/>
          <w:szCs w:val="24"/>
        </w:rPr>
        <w:t>:</w:t>
      </w:r>
      <w:r>
        <w:rPr>
          <w:rFonts w:eastAsia="Times New Roman" w:cs="Times New Roman"/>
          <w:szCs w:val="24"/>
        </w:rPr>
        <w:t xml:space="preserve"> «Δεν έχουμε να φοβηθούμε τίποτα». Εγώ δεν είπα ότι έχετε να φοβηθείτε ή όχι, αλλά δεν θα έπρεπε να γίνει μια παραπομπή για το τι γινόταν τότε στα εξοπλιστικά; </w:t>
      </w:r>
    </w:p>
    <w:p w14:paraId="5528B18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Δεν είμαι υπέρ του ρεβανσισμού και πιστεύω ότ</w:t>
      </w:r>
      <w:r>
        <w:rPr>
          <w:rFonts w:eastAsia="Times New Roman" w:cs="Times New Roman"/>
          <w:szCs w:val="24"/>
        </w:rPr>
        <w:t xml:space="preserve">ι σε όλα τα κόμματα υπάρχουν και έντιμοι πολιτικοί, αλλά δεν θα πρέπει να γίνει κάθαρση στο πολιτικό σύστημα; Και εσείς δεν πρέπει να κάνετε κάποια στιγμή την αυτοκριτική σας; </w:t>
      </w:r>
    </w:p>
    <w:p w14:paraId="5528B18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Ήταν άλλη περίοδος όταν οι τράπεζες έδιναν απίστευτα δάνεια χωρίς καμ</w:t>
      </w:r>
      <w:r>
        <w:rPr>
          <w:rFonts w:eastAsia="Times New Roman" w:cs="Times New Roman"/>
          <w:szCs w:val="24"/>
        </w:rPr>
        <w:t>μ</w:t>
      </w:r>
      <w:r>
        <w:rPr>
          <w:rFonts w:eastAsia="Times New Roman" w:cs="Times New Roman"/>
          <w:szCs w:val="24"/>
        </w:rPr>
        <w:t>ία εγγύησ</w:t>
      </w:r>
      <w:r>
        <w:rPr>
          <w:rFonts w:eastAsia="Times New Roman" w:cs="Times New Roman"/>
          <w:szCs w:val="24"/>
        </w:rPr>
        <w:t xml:space="preserve">η; Άλλη περίοδος ήταν για τη λίστα </w:t>
      </w:r>
      <w:proofErr w:type="spellStart"/>
      <w:r>
        <w:rPr>
          <w:rFonts w:eastAsia="Times New Roman" w:cs="Times New Roman"/>
          <w:szCs w:val="24"/>
        </w:rPr>
        <w:t>Λαγκάρντ</w:t>
      </w:r>
      <w:proofErr w:type="spellEnd"/>
      <w:r>
        <w:rPr>
          <w:rFonts w:eastAsia="Times New Roman" w:cs="Times New Roman"/>
          <w:szCs w:val="24"/>
        </w:rPr>
        <w:t xml:space="preserve">, για τη λίστα </w:t>
      </w:r>
      <w:proofErr w:type="spellStart"/>
      <w:r>
        <w:rPr>
          <w:rFonts w:eastAsia="Times New Roman" w:cs="Times New Roman"/>
          <w:szCs w:val="24"/>
        </w:rPr>
        <w:t>Μπόργιανς</w:t>
      </w:r>
      <w:proofErr w:type="spellEnd"/>
      <w:r>
        <w:rPr>
          <w:rFonts w:eastAsia="Times New Roman" w:cs="Times New Roman"/>
          <w:szCs w:val="24"/>
        </w:rPr>
        <w:t xml:space="preserve">, για τα </w:t>
      </w:r>
      <w:r>
        <w:rPr>
          <w:rFonts w:eastAsia="Times New Roman" w:cs="Times New Roman"/>
          <w:szCs w:val="24"/>
        </w:rPr>
        <w:t>«</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w:t>
      </w:r>
      <w:r>
        <w:rPr>
          <w:rFonts w:eastAsia="Times New Roman" w:cs="Times New Roman"/>
          <w:szCs w:val="24"/>
        </w:rPr>
        <w:t xml:space="preserve">; Βρήκατε μέσα σε αυτές τις λίστες κάποιον από αυτούς που σήμερα εγκαλείτε και με πολλή άνεση τους αποκαλείτε τυχοδιώκτες και λέτε διάφορες ονομασίες; Είναι άλλη η εποχή της </w:t>
      </w:r>
      <w:r>
        <w:rPr>
          <w:rFonts w:eastAsia="Times New Roman" w:cs="Times New Roman"/>
          <w:szCs w:val="24"/>
        </w:rPr>
        <w:lastRenderedPageBreak/>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Είναι άλλες εποχές αυτές; Γιατί είδα εδώ ένα απίστευτο πάθος.</w:t>
      </w:r>
    </w:p>
    <w:p w14:paraId="5528B18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Έρχομαι σ</w:t>
      </w:r>
      <w:r>
        <w:rPr>
          <w:rFonts w:eastAsia="Times New Roman" w:cs="Times New Roman"/>
          <w:szCs w:val="24"/>
        </w:rPr>
        <w:t>το θέμα μου. Συγκεκριμένα πράγματα. Κατ’ αρχάς θα πω το εξής. Αυτό θα το κρατήσω. Είναι μνημείο φιλεργατικής άποψης. Θα το κρατήσω στο αρχείο μου, γιατί πραγματικά είναι συγκλονιστική η επερώτηση που κάνει σήμερα η Νέα Δημοκρατία. Έχω εκπλαγεί και λέω: Μπρ</w:t>
      </w:r>
      <w:r>
        <w:rPr>
          <w:rFonts w:eastAsia="Times New Roman" w:cs="Times New Roman"/>
          <w:szCs w:val="24"/>
        </w:rPr>
        <w:t>άβο, βρε παιδιά!</w:t>
      </w:r>
    </w:p>
    <w:p w14:paraId="5528B18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Θέλω, λοιπόν, να θυμίσω τα εξής: Σε σχέση με το ασφαλιστικό παίζει ρόλο η ανεργία ή όχι; Το 2015 παραλάβαμε 27% ανεργία, ναι ή όχι; Το ποσοστό εργαζόμενων προς </w:t>
      </w:r>
      <w:proofErr w:type="spellStart"/>
      <w:r>
        <w:rPr>
          <w:rFonts w:eastAsia="Times New Roman" w:cs="Times New Roman"/>
          <w:szCs w:val="24"/>
        </w:rPr>
        <w:t>συνταξιοδοτούμενους</w:t>
      </w:r>
      <w:proofErr w:type="spellEnd"/>
      <w:r>
        <w:rPr>
          <w:rFonts w:eastAsia="Times New Roman" w:cs="Times New Roman"/>
          <w:szCs w:val="24"/>
        </w:rPr>
        <w:t xml:space="preserve"> ξέρει όλος ο κόσμος ότι στην Ευρώπη είναι γύρω στο 4 προς 1</w:t>
      </w:r>
      <w:r>
        <w:rPr>
          <w:rFonts w:eastAsia="Times New Roman" w:cs="Times New Roman"/>
          <w:szCs w:val="24"/>
        </w:rPr>
        <w:t xml:space="preserve"> ή 3 προς 1. Στην Ελλάδα πόσο το παραλάβαμε; Ήταν 1 προς 1, 1,3 - 1; Παίζει ρόλο αυτό στο ασφαλιστικό που ήλθε αργότερα; Παραδεχόμαστε όλοι ότι αν δεν γινόταν κάτι, σε δυο χρόνια τα ταμεία θα ήταν τελειωμένα και δεν θα έπαιρνε κανείς σύνταξη;</w:t>
      </w:r>
    </w:p>
    <w:p w14:paraId="5528B18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Άκουσα τον εκ</w:t>
      </w:r>
      <w:r>
        <w:rPr>
          <w:rFonts w:eastAsia="Times New Roman" w:cs="Times New Roman"/>
          <w:szCs w:val="24"/>
        </w:rPr>
        <w:t xml:space="preserve">πρόσωπο της Νέας Δημοκρατίας και τον έχω ξανακούσει και στην </w:t>
      </w:r>
      <w:r>
        <w:rPr>
          <w:rFonts w:eastAsia="Times New Roman" w:cs="Times New Roman"/>
          <w:szCs w:val="24"/>
        </w:rPr>
        <w:t>ε</w:t>
      </w:r>
      <w:r>
        <w:rPr>
          <w:rFonts w:eastAsia="Times New Roman" w:cs="Times New Roman"/>
          <w:szCs w:val="24"/>
        </w:rPr>
        <w:t xml:space="preserve">πιτροπή, να λέει: «Δεν με ακούσανε. Σε μια μέρα σύνταξη!». Εγώ το χαίρομαι, μόνο που αφήσατε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εκκρεμότητες όταν φύγατε. Από αυτές έχουν </w:t>
      </w:r>
      <w:r>
        <w:rPr>
          <w:rFonts w:eastAsia="Times New Roman" w:cs="Times New Roman"/>
          <w:szCs w:val="24"/>
        </w:rPr>
        <w:lastRenderedPageBreak/>
        <w:t>ήδη διευθετηθεί οι ογδόντα πέντε χιλ</w:t>
      </w:r>
      <w:r>
        <w:rPr>
          <w:rFonts w:eastAsia="Times New Roman" w:cs="Times New Roman"/>
          <w:szCs w:val="24"/>
        </w:rPr>
        <w:t>ιάδες και μένουν ακόμα άλλες τόσες και έχει δεσμευτεί δημόσια ο κ. Πετρόπουλος ότι στο τέλος του χρόνου θα έχουν τελειώσει.</w:t>
      </w:r>
    </w:p>
    <w:p w14:paraId="5528B18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κάποιοι άνθρωποι «πεθαίνανε» και περνάγανε δύο με τέσσερα χρόνια για να πάρουν σύνταξη. Δεν μιλάμε για εφάπαξ, που και αυτό </w:t>
      </w:r>
      <w:r>
        <w:rPr>
          <w:rFonts w:eastAsia="Times New Roman" w:cs="Times New Roman"/>
          <w:szCs w:val="24"/>
        </w:rPr>
        <w:t xml:space="preserve">ξεκίνησε τώρα. Ξεχάσατε ότι στα χρόνια σας όλοι οι Έλληνες χάσανε το ένα τέταρτο της περιουσίας τους; Πού ήσαστε τότε; Τι ακριβώς κάνατε; </w:t>
      </w:r>
    </w:p>
    <w:p w14:paraId="5528B18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Επειδή το ακούω συνέχεια, ναι, παραδεχόμαστε ότι στις μέρες μας και για τη δημοσιονομική προσαρμογή και για το συνταξ</w:t>
      </w:r>
      <w:r>
        <w:rPr>
          <w:rFonts w:eastAsia="Times New Roman" w:cs="Times New Roman"/>
          <w:szCs w:val="24"/>
        </w:rPr>
        <w:t xml:space="preserve">ιοδοτικό χάθηκαν περίπου 1.800.000.000 ευρώ. Μισό ευρώ να χαθεί, ναι, πρέπει να απολογηθούμε στους Έλληνες πολίτες. Την ίδια στιγμή εσείς μας στοιχίσατε 44.000.000.000 ευρώ από το 2010 μέχρι το 2015. Το αγνοείτε; </w:t>
      </w:r>
    </w:p>
    <w:p w14:paraId="5528B18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w:t>
      </w:r>
      <w:r>
        <w:rPr>
          <w:rFonts w:eastAsia="Times New Roman" w:cs="Times New Roman"/>
          <w:szCs w:val="24"/>
        </w:rPr>
        <w:t>ς του χρόνου ομιλίας του κυρίου Βουλευτή)</w:t>
      </w:r>
    </w:p>
    <w:p w14:paraId="5528B18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θέλω την ανοχή σας, όπως την είχανε άλλοι. Ο κ. </w:t>
      </w:r>
      <w:proofErr w:type="spellStart"/>
      <w:r>
        <w:rPr>
          <w:rFonts w:eastAsia="Times New Roman" w:cs="Times New Roman"/>
          <w:szCs w:val="24"/>
        </w:rPr>
        <w:t>Βρούτσης</w:t>
      </w:r>
      <w:proofErr w:type="spellEnd"/>
      <w:r>
        <w:rPr>
          <w:rFonts w:eastAsia="Times New Roman" w:cs="Times New Roman"/>
          <w:szCs w:val="24"/>
        </w:rPr>
        <w:t xml:space="preserve"> μίλησε είκοσι λεπτά. Δεν θέλω είκοσι λεπτά, δυο-τρία θέλω.</w:t>
      </w:r>
    </w:p>
    <w:p w14:paraId="5528B189" w14:textId="77777777" w:rsidR="00D67C45" w:rsidRDefault="00A23C64">
      <w:pPr>
        <w:spacing w:line="600" w:lineRule="auto"/>
        <w:ind w:firstLine="720"/>
        <w:contextualSpacing/>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Συνεχίστε.</w:t>
      </w:r>
    </w:p>
    <w:p w14:paraId="5528B18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ΑΘΑΝΑΣΙΟΣ ΠΑΠΑΧΡΙΣΤΟΠΟΥΛΟΣ: </w:t>
      </w:r>
      <w:r>
        <w:rPr>
          <w:rFonts w:eastAsia="Times New Roman" w:cs="Times New Roman"/>
          <w:szCs w:val="24"/>
        </w:rPr>
        <w:t>Ευχαριστώ.</w:t>
      </w:r>
    </w:p>
    <w:p w14:paraId="5528B18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το εξής. Άκουσα την </w:t>
      </w:r>
      <w:r>
        <w:rPr>
          <w:rFonts w:eastAsia="Times New Roman" w:cs="Times New Roman"/>
          <w:szCs w:val="24"/>
        </w:rPr>
        <w:t>ε</w:t>
      </w:r>
      <w:r>
        <w:rPr>
          <w:rFonts w:eastAsia="Times New Roman" w:cs="Times New Roman"/>
          <w:szCs w:val="24"/>
        </w:rPr>
        <w:t xml:space="preserve">κπρόσωπο του ΣΥΡΙΖΑ, την κ. </w:t>
      </w:r>
      <w:proofErr w:type="spellStart"/>
      <w:r>
        <w:rPr>
          <w:rFonts w:eastAsia="Times New Roman" w:cs="Times New Roman"/>
          <w:szCs w:val="24"/>
        </w:rPr>
        <w:t>Σκούφα</w:t>
      </w:r>
      <w:proofErr w:type="spellEnd"/>
      <w:r>
        <w:rPr>
          <w:rFonts w:eastAsia="Times New Roman" w:cs="Times New Roman"/>
          <w:szCs w:val="24"/>
        </w:rPr>
        <w:t xml:space="preserve">, στην οποία δεν δόθηκε ο χρόνος, αλλά πιστεύω ότι ήταν συγκλονιστική σε όλες τις αναφορές που έκανε. </w:t>
      </w:r>
    </w:p>
    <w:p w14:paraId="5528B18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Εμείς εδώ σ’ αυτή τη Βουλή, σας το λέω να το ξέρετε, δεν ήλθαμε για να πλουτίσουμε. Πι</w:t>
      </w:r>
      <w:r>
        <w:rPr>
          <w:rFonts w:eastAsia="Times New Roman" w:cs="Times New Roman"/>
          <w:szCs w:val="24"/>
        </w:rPr>
        <w:t xml:space="preserve">στεύουμε στην ιδιωτική οικονομία με όρους, αλλά δεν ήλθαμε για να πλουτίσουμε. Είμαστε για δυόμισι χρόνια «παρένθεση». Κάτω από συνθήκες οικονομικής ασφυξίας δουλέψαμε και δουλεύουμε ακόμα. Αυτή τη στιγμή που μιλάμε γίνεται διαπραγμάτευση. </w:t>
      </w:r>
    </w:p>
    <w:p w14:paraId="5528B18D" w14:textId="77777777" w:rsidR="00D67C45" w:rsidRDefault="00A23C64">
      <w:pPr>
        <w:spacing w:line="600" w:lineRule="auto"/>
        <w:ind w:firstLine="720"/>
        <w:contextualSpacing/>
        <w:jc w:val="both"/>
        <w:rPr>
          <w:rFonts w:eastAsia="Times New Roman"/>
          <w:szCs w:val="24"/>
        </w:rPr>
      </w:pPr>
      <w:r>
        <w:rPr>
          <w:rFonts w:eastAsia="Times New Roman" w:cs="Times New Roman"/>
          <w:szCs w:val="24"/>
        </w:rPr>
        <w:t>Ήταν μια βδομάδ</w:t>
      </w:r>
      <w:r>
        <w:rPr>
          <w:rFonts w:eastAsia="Times New Roman" w:cs="Times New Roman"/>
          <w:szCs w:val="24"/>
        </w:rPr>
        <w:t xml:space="preserve">α πριν όταν ακούγαμε από τους πληρωμένους κονδυλοφόρους των χίλιων </w:t>
      </w:r>
      <w:r>
        <w:rPr>
          <w:rFonts w:eastAsia="Times New Roman" w:cs="Times New Roman"/>
          <w:szCs w:val="24"/>
          <w:lang w:val="en-US"/>
        </w:rPr>
        <w:t>sites</w:t>
      </w:r>
      <w:r>
        <w:rPr>
          <w:rFonts w:eastAsia="Times New Roman" w:cs="Times New Roman"/>
          <w:szCs w:val="24"/>
        </w:rPr>
        <w:t xml:space="preserve"> ότι έχει καταρρεύσει η χώρα και ότι τη Δευτέρα ο Πρωθυπουργός θα κάνει διάγγελμα και ότι ξηλώνονται και τα υπόλοιπα αποθεματικά των ταμείων. Μήπως δεν το ακούσατε; Περιμένανε με το χέ</w:t>
      </w:r>
      <w:r>
        <w:rPr>
          <w:rFonts w:eastAsia="Times New Roman" w:cs="Times New Roman"/>
          <w:szCs w:val="24"/>
        </w:rPr>
        <w:t xml:space="preserve">ρι στη σκανδάλη να μην έλθουν οι </w:t>
      </w:r>
      <w:r>
        <w:rPr>
          <w:rFonts w:eastAsia="Times New Roman" w:cs="Times New Roman"/>
          <w:szCs w:val="24"/>
        </w:rPr>
        <w:t>θ</w:t>
      </w:r>
      <w:r>
        <w:rPr>
          <w:rFonts w:eastAsia="Times New Roman" w:cs="Times New Roman"/>
          <w:szCs w:val="24"/>
        </w:rPr>
        <w:t xml:space="preserve">εσμοί για να σηκώσουν το θέμα στον </w:t>
      </w:r>
      <w:r>
        <w:rPr>
          <w:rFonts w:eastAsia="Times New Roman" w:cs="Times New Roman"/>
          <w:szCs w:val="24"/>
        </w:rPr>
        <w:t>θ</w:t>
      </w:r>
      <w:r>
        <w:rPr>
          <w:rFonts w:eastAsia="Times New Roman" w:cs="Times New Roman"/>
          <w:szCs w:val="24"/>
        </w:rPr>
        <w:t>εό οι πληρωμένοι κονδυλοφόροι των υπολοίπων.</w:t>
      </w:r>
      <w:r>
        <w:rPr>
          <w:rFonts w:eastAsia="Times New Roman" w:cs="Times New Roman"/>
          <w:szCs w:val="24"/>
        </w:rPr>
        <w:t xml:space="preserve"> </w:t>
      </w:r>
      <w:r>
        <w:rPr>
          <w:rFonts w:eastAsia="Times New Roman"/>
          <w:szCs w:val="24"/>
        </w:rPr>
        <w:t>Δεν έγινε αυτό και άλλα πολλά δεν έγιναν. Η διαπραγμάτευση συνεχίζεται. Κανείς δεν θριαμβολόγησε. Κανείς δεν είπε ότι  τη στιγμή τα λύσαμε όλ</w:t>
      </w:r>
      <w:r>
        <w:rPr>
          <w:rFonts w:eastAsia="Times New Roman"/>
          <w:szCs w:val="24"/>
        </w:rPr>
        <w:t xml:space="preserve">α. Παλεύουμε με νύχια και με δόντια. </w:t>
      </w:r>
    </w:p>
    <w:p w14:paraId="5528B18E"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Χωρίς καμμία ρεβανσιστική διάθεση λέω -και το εννοώ, πιστεύω ότι σε όλα τα κόμματα υπάρχουν καθαροί πολιτικοί- ότι είναι ιερή υποχρέωση όλων μας να μάθουμε πώς έφτασε η χώρα εδώ που έφτασε. Είναι ιερή υποχρέωση των πολ</w:t>
      </w:r>
      <w:r>
        <w:rPr>
          <w:rFonts w:eastAsia="Times New Roman"/>
          <w:szCs w:val="24"/>
        </w:rPr>
        <w:t xml:space="preserve">ιτικών να κάνουν την αυτοκριτική τους. </w:t>
      </w:r>
    </w:p>
    <w:p w14:paraId="5528B18F" w14:textId="77777777" w:rsidR="00D67C45" w:rsidRDefault="00A23C64">
      <w:pPr>
        <w:spacing w:line="600" w:lineRule="auto"/>
        <w:ind w:firstLine="720"/>
        <w:contextualSpacing/>
        <w:jc w:val="both"/>
        <w:rPr>
          <w:rFonts w:eastAsia="Times New Roman"/>
          <w:szCs w:val="24"/>
        </w:rPr>
      </w:pPr>
      <w:r>
        <w:rPr>
          <w:rFonts w:eastAsia="Times New Roman"/>
          <w:szCs w:val="24"/>
        </w:rPr>
        <w:t>Κάναμε κ</w:t>
      </w:r>
      <w:r>
        <w:rPr>
          <w:rFonts w:eastAsia="Times New Roman"/>
          <w:szCs w:val="24"/>
        </w:rPr>
        <w:t>ι εμείς λάθη και κάνουμε και την αυτοκριτική μας. Δεν γεννηθήκαμε έμπειροι. Ένα πράγμα, όμως, δεν κάνουμε</w:t>
      </w:r>
      <w:r>
        <w:rPr>
          <w:rFonts w:eastAsia="Times New Roman"/>
          <w:szCs w:val="24"/>
        </w:rPr>
        <w:t>,</w:t>
      </w:r>
      <w:r>
        <w:rPr>
          <w:rFonts w:eastAsia="Times New Roman"/>
          <w:szCs w:val="24"/>
        </w:rPr>
        <w:t xml:space="preserve"> όσο κι αν προσπαθείτε να μας το αφαιρέσετε. Το ηθικό πλεονέκτημα ακόμα και για μισό ευρώ σάς το λέω ό</w:t>
      </w:r>
      <w:r>
        <w:rPr>
          <w:rFonts w:eastAsia="Times New Roman"/>
          <w:szCs w:val="24"/>
        </w:rPr>
        <w:t xml:space="preserve">τι θα διατηρηθεί απ’ αυτή την Κυβέρνηση. </w:t>
      </w:r>
    </w:p>
    <w:p w14:paraId="5528B190" w14:textId="77777777" w:rsidR="00D67C45" w:rsidRDefault="00A23C64">
      <w:pPr>
        <w:spacing w:line="600" w:lineRule="auto"/>
        <w:ind w:firstLine="720"/>
        <w:contextualSpacing/>
        <w:jc w:val="both"/>
        <w:rPr>
          <w:rFonts w:eastAsia="Times New Roman"/>
          <w:szCs w:val="24"/>
        </w:rPr>
      </w:pPr>
      <w:r>
        <w:rPr>
          <w:rFonts w:eastAsia="Times New Roman"/>
          <w:szCs w:val="24"/>
        </w:rPr>
        <w:t>Εγώ δεν μπήκα σ’ αυτή τη Βουλή για να πλουτίσω, όπως κι άλλοι πολλοί συνάδελφοι μου. Είμαστε εδώ για έναν μοναδικό λόγο. Ξέρουμε ότι δεν έχουμε την υποστήριξη κανενός. Οι διαπλεκόμενοι είναι πολλοί, είναι παρόντες,</w:t>
      </w:r>
      <w:r>
        <w:rPr>
          <w:rFonts w:eastAsia="Times New Roman"/>
          <w:szCs w:val="24"/>
        </w:rPr>
        <w:t xml:space="preserve"> είναι αποφασισμένοι. Ίσως εκεί είμαστε λάθος. Είχαμε άγνοια κινδύνου. Όμως, είναι άλλο πράγμα να έχεις άγνοια κινδύνου κι άλλο να σε βουτάω να βιάζεις, να εγκληματείς, να λεηλατείς και να έρχεσαι να μου κουνάς το χέρι.</w:t>
      </w:r>
    </w:p>
    <w:p w14:paraId="5528B191" w14:textId="77777777" w:rsidR="00D67C45" w:rsidRDefault="00A23C64">
      <w:pPr>
        <w:spacing w:line="600" w:lineRule="auto"/>
        <w:ind w:firstLine="720"/>
        <w:contextualSpacing/>
        <w:jc w:val="both"/>
        <w:rPr>
          <w:rFonts w:eastAsia="Times New Roman"/>
          <w:szCs w:val="24"/>
        </w:rPr>
      </w:pPr>
      <w:r>
        <w:rPr>
          <w:rFonts w:eastAsia="Times New Roman"/>
          <w:szCs w:val="24"/>
        </w:rPr>
        <w:t>Παραδώσατε μια χώρα χρεοκοπημένη, κύ</w:t>
      </w:r>
      <w:r>
        <w:rPr>
          <w:rFonts w:eastAsia="Times New Roman"/>
          <w:szCs w:val="24"/>
        </w:rPr>
        <w:t xml:space="preserve">ριοι. Αυτή διαχειριζόμαστε σήμερα. Έχει δεσμευθεί ο κ. Πετρόπουλος -και θα </w:t>
      </w:r>
      <w:r>
        <w:rPr>
          <w:rFonts w:eastAsia="Times New Roman"/>
          <w:szCs w:val="24"/>
        </w:rPr>
        <w:lastRenderedPageBreak/>
        <w:t xml:space="preserve">τον εγκαλέσω εγώ πρώτος- ότι μετά το τέλος του 2017 οι συντάξεις θα δίνονται σε τρεις μήνες. Πέθαινε κόσμος και δεν έπαιρνε ποτέ τη σύνταξή του. Να απαντήσω τι σ’ αυτή την ερώτηση; </w:t>
      </w:r>
      <w:r>
        <w:rPr>
          <w:rFonts w:eastAsia="Times New Roman"/>
          <w:szCs w:val="24"/>
        </w:rPr>
        <w:t>Στου κρεμασμένου το σπίτι δεν μιλάνε για σκοινί!</w:t>
      </w:r>
    </w:p>
    <w:p w14:paraId="5528B192" w14:textId="77777777" w:rsidR="00D67C45" w:rsidRDefault="00A23C64">
      <w:pPr>
        <w:spacing w:line="600" w:lineRule="auto"/>
        <w:ind w:firstLine="720"/>
        <w:contextualSpacing/>
        <w:jc w:val="both"/>
        <w:rPr>
          <w:rFonts w:eastAsia="Times New Roman"/>
          <w:szCs w:val="24"/>
        </w:rPr>
      </w:pPr>
      <w:r>
        <w:rPr>
          <w:rFonts w:eastAsia="Times New Roman"/>
          <w:szCs w:val="24"/>
        </w:rPr>
        <w:t>Λέω ξανά ότι αυτό το κείμενο θα το τοιχοκολλήσω, γιατί πραγματικά είναι το πιο φιλεργατικό κείμενο που είδα. Είναι φοβερά τεκμηριωμένο, απίστευτα τεκμηριωμένο. Τι σχέση έχετε εσείς με αυτό, όμως; Καμμία. Είσ</w:t>
      </w:r>
      <w:r>
        <w:rPr>
          <w:rFonts w:eastAsia="Times New Roman"/>
          <w:szCs w:val="24"/>
        </w:rPr>
        <w:t xml:space="preserve">τε εσείς που ευαγγελίζεσθε ότι τα πλούτη πρέπει να τα έχουν λίγοι. Αντιδράσατε, δεν θέλατε να δώσουμε το επίδομα πριν </w:t>
      </w:r>
      <w:r>
        <w:rPr>
          <w:rFonts w:eastAsia="Times New Roman"/>
          <w:szCs w:val="24"/>
        </w:rPr>
        <w:t xml:space="preserve">από </w:t>
      </w:r>
      <w:r>
        <w:rPr>
          <w:rFonts w:eastAsia="Times New Roman"/>
          <w:szCs w:val="24"/>
        </w:rPr>
        <w:t>μερικούς μήνες. Ήταν 618 εκατομμύρια από τη φοροδιαφυγή, από τη διαφθορά και τη διαπλοκή. Σας το λέω εγώ, αν δεν το ξέρετε. Τι να κάνα</w:t>
      </w:r>
      <w:r>
        <w:rPr>
          <w:rFonts w:eastAsia="Times New Roman"/>
          <w:szCs w:val="24"/>
        </w:rPr>
        <w:t>με; Αντιδράσατε. Η Θεανώ Φωτίου κάνει αγώνα για ε</w:t>
      </w:r>
      <w:r>
        <w:rPr>
          <w:rFonts w:eastAsia="Times New Roman"/>
          <w:szCs w:val="24"/>
        </w:rPr>
        <w:t>π</w:t>
      </w:r>
      <w:r>
        <w:rPr>
          <w:rFonts w:eastAsia="Times New Roman"/>
          <w:szCs w:val="24"/>
        </w:rPr>
        <w:t>τακόσιες χιλιάδες που πάνε στους κάδους απορριμμάτων. Εκεί τους στείλατε εσείς, όχι εμείς.</w:t>
      </w:r>
    </w:p>
    <w:p w14:paraId="5528B193" w14:textId="77777777" w:rsidR="00D67C45" w:rsidRDefault="00A23C64">
      <w:pPr>
        <w:spacing w:line="600" w:lineRule="auto"/>
        <w:ind w:firstLine="720"/>
        <w:contextualSpacing/>
        <w:jc w:val="both"/>
        <w:rPr>
          <w:rFonts w:eastAsia="Times New Roman"/>
          <w:szCs w:val="24"/>
        </w:rPr>
      </w:pPr>
      <w:r>
        <w:rPr>
          <w:rFonts w:eastAsia="Times New Roman"/>
          <w:szCs w:val="24"/>
        </w:rPr>
        <w:t>Περνάμε δύσκολες στιγμές. Έχουμε ανάγκη αυτή</w:t>
      </w:r>
      <w:r>
        <w:rPr>
          <w:rFonts w:eastAsia="Times New Roman"/>
          <w:szCs w:val="24"/>
        </w:rPr>
        <w:t xml:space="preserve"> τη στιγμή πραγματικής συναίνεσης και κυρίως να θυμόμαστε ότι δεν γίναμε από παρθενογένεση. Αυτοκριτική είστε υποχρεωμένοι να κάνετε, για να έχει αξιοπιστία ο λόγος σας.</w:t>
      </w:r>
    </w:p>
    <w:p w14:paraId="5528B194" w14:textId="77777777" w:rsidR="00D67C45" w:rsidRDefault="00A23C64">
      <w:pPr>
        <w:spacing w:line="600" w:lineRule="auto"/>
        <w:ind w:firstLine="720"/>
        <w:contextualSpacing/>
        <w:jc w:val="both"/>
        <w:rPr>
          <w:rFonts w:eastAsia="Times New Roman"/>
          <w:szCs w:val="24"/>
        </w:rPr>
      </w:pPr>
      <w:r>
        <w:rPr>
          <w:rFonts w:eastAsia="Times New Roman"/>
          <w:szCs w:val="24"/>
        </w:rPr>
        <w:t>Ευχαριστώ.</w:t>
      </w:r>
    </w:p>
    <w:p w14:paraId="5528B195" w14:textId="77777777" w:rsidR="00D67C45" w:rsidRDefault="00A23C64">
      <w:pPr>
        <w:spacing w:line="600" w:lineRule="auto"/>
        <w:ind w:firstLine="720"/>
        <w:contextualSpacing/>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5528B196"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(Γεώργ</w:t>
      </w:r>
      <w:r>
        <w:rPr>
          <w:rFonts w:eastAsia="Times New Roman"/>
          <w:b/>
          <w:szCs w:val="24"/>
        </w:rPr>
        <w:t xml:space="preserve">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Συνεχίζουμε με τον Κοινοβουλευτικό Εκπρόσωπο της Ένωσης Κεντρώων κ. Γεωργιάδη.</w:t>
      </w:r>
    </w:p>
    <w:p w14:paraId="5528B197" w14:textId="77777777" w:rsidR="00D67C45" w:rsidRDefault="00A23C64">
      <w:pPr>
        <w:spacing w:line="600" w:lineRule="auto"/>
        <w:ind w:firstLine="720"/>
        <w:contextualSpacing/>
        <w:jc w:val="both"/>
        <w:rPr>
          <w:rFonts w:eastAsia="Times New Roman"/>
          <w:szCs w:val="24"/>
        </w:rPr>
      </w:pPr>
      <w:r>
        <w:rPr>
          <w:rFonts w:eastAsia="Times New Roman"/>
          <w:b/>
          <w:szCs w:val="24"/>
        </w:rPr>
        <w:t>ΜΑΡΙΟΣ ΓΕΩΡΓΙΑΔΗΣ:</w:t>
      </w:r>
      <w:r>
        <w:rPr>
          <w:rFonts w:eastAsia="Times New Roman"/>
          <w:szCs w:val="24"/>
        </w:rPr>
        <w:t xml:space="preserve"> Ευχαριστώ, κύριε Πρόεδρε. Καλησπέρα και από εμένα. </w:t>
      </w:r>
    </w:p>
    <w:p w14:paraId="5528B198" w14:textId="77777777" w:rsidR="00D67C45" w:rsidRDefault="00A23C64">
      <w:pPr>
        <w:spacing w:line="600" w:lineRule="auto"/>
        <w:ind w:firstLine="720"/>
        <w:contextualSpacing/>
        <w:jc w:val="both"/>
        <w:rPr>
          <w:rFonts w:eastAsia="Times New Roman"/>
          <w:szCs w:val="24"/>
        </w:rPr>
      </w:pPr>
      <w:r>
        <w:rPr>
          <w:rFonts w:eastAsia="Times New Roman"/>
          <w:szCs w:val="24"/>
        </w:rPr>
        <w:t>Αγαπητοί συνάδελφοι Βουλευτές –απευθύνομαι σε όσους έχουμε μείνει εδώ πέρα, είμαστε τέσσε</w:t>
      </w:r>
      <w:r>
        <w:rPr>
          <w:rFonts w:eastAsia="Times New Roman"/>
          <w:szCs w:val="24"/>
        </w:rPr>
        <w:t xml:space="preserve">ρα-πέντε άτομα σε επίκαιρη επερώτηση, αν και περίμενα να είμαστε περισσότεροι, αλλά δυστυχώς έτσι είναι στις ημέρες μας, είναι και Παρασκευή και κάποιοι φεύγουν στην επαρχία </w:t>
      </w:r>
      <w:proofErr w:type="spellStart"/>
      <w:r>
        <w:rPr>
          <w:rFonts w:eastAsia="Times New Roman"/>
          <w:szCs w:val="24"/>
        </w:rPr>
        <w:t>κ.ο.κ</w:t>
      </w:r>
      <w:proofErr w:type="spellEnd"/>
      <w:r>
        <w:rPr>
          <w:rFonts w:eastAsia="Times New Roman"/>
          <w:szCs w:val="24"/>
        </w:rPr>
        <w:t>-</w:t>
      </w:r>
      <w:r>
        <w:rPr>
          <w:rFonts w:eastAsia="Times New Roman"/>
          <w:szCs w:val="24"/>
        </w:rPr>
        <w:t>,</w:t>
      </w:r>
      <w:r>
        <w:rPr>
          <w:rFonts w:eastAsia="Times New Roman"/>
          <w:szCs w:val="24"/>
        </w:rPr>
        <w:t xml:space="preserve"> είναι αλήθεια ότι το θέμα της σημερινής επίκαιρης επερώτησης προσφέρει απέ</w:t>
      </w:r>
      <w:r>
        <w:rPr>
          <w:rFonts w:eastAsia="Times New Roman"/>
          <w:szCs w:val="24"/>
        </w:rPr>
        <w:t>ραντο έδαφος για άσκηση κριτικής</w:t>
      </w:r>
      <w:r>
        <w:rPr>
          <w:rFonts w:eastAsia="Times New Roman"/>
          <w:szCs w:val="24"/>
        </w:rPr>
        <w:t>,</w:t>
      </w:r>
      <w:r>
        <w:rPr>
          <w:rFonts w:eastAsia="Times New Roman"/>
          <w:szCs w:val="24"/>
        </w:rPr>
        <w:t xml:space="preserve"> ειδικότερα στη σημερινή Κυβέρνηση, σε ό,τι έχει να κάνει με την απαράδεκτη διαχείριση του ασφαλιστικού και του συνταξιοδοτικού. Βλέπουμε ότι οι εξελίξεις δεν είναι ιδιαίτερα ευνοϊκές μέχρι στιγμής για τη χώρα μας. Έφυγαν ο</w:t>
      </w:r>
      <w:r>
        <w:rPr>
          <w:rFonts w:eastAsia="Times New Roman"/>
          <w:szCs w:val="24"/>
        </w:rPr>
        <w:t>ι δανειστές. Δεν ξέρουμε πότε θα έλθουν, με τι θα έλθουν, με τι έφυγαν κ</w:t>
      </w:r>
      <w:r>
        <w:rPr>
          <w:rFonts w:eastAsia="Times New Roman"/>
          <w:szCs w:val="24"/>
        </w:rPr>
        <w:t xml:space="preserve">αι </w:t>
      </w:r>
      <w:r>
        <w:rPr>
          <w:rFonts w:eastAsia="Times New Roman"/>
          <w:szCs w:val="24"/>
        </w:rPr>
        <w:t>ο</w:t>
      </w:r>
      <w:r>
        <w:rPr>
          <w:rFonts w:eastAsia="Times New Roman"/>
          <w:szCs w:val="24"/>
        </w:rPr>
        <w:t xml:space="preserve">ύτω </w:t>
      </w:r>
      <w:r>
        <w:rPr>
          <w:rFonts w:eastAsia="Times New Roman"/>
          <w:szCs w:val="24"/>
        </w:rPr>
        <w:t>κ</w:t>
      </w:r>
      <w:r>
        <w:rPr>
          <w:rFonts w:eastAsia="Times New Roman"/>
          <w:szCs w:val="24"/>
        </w:rPr>
        <w:t>αθεξής</w:t>
      </w:r>
      <w:r>
        <w:rPr>
          <w:rFonts w:eastAsia="Times New Roman"/>
          <w:szCs w:val="24"/>
        </w:rPr>
        <w:t xml:space="preserve">. Αναμένουμε από την Κυβέρνηση να μας ενημερώσει. Σωστά προβληματίστηκε και η συνάδελφος </w:t>
      </w:r>
      <w:r>
        <w:rPr>
          <w:rFonts w:eastAsia="Times New Roman"/>
          <w:szCs w:val="24"/>
        </w:rPr>
        <w:lastRenderedPageBreak/>
        <w:t>πώς γνωρίζουν πληροφορίες από την Αξιωματική Αντιπολίτευση για το τι είπαν και δ</w:t>
      </w:r>
      <w:r>
        <w:rPr>
          <w:rFonts w:eastAsia="Times New Roman"/>
          <w:szCs w:val="24"/>
        </w:rPr>
        <w:t>εν είπαν. Όμως, αυτό είναι μια άλλη ιστορία.</w:t>
      </w:r>
    </w:p>
    <w:p w14:paraId="5528B199" w14:textId="77777777" w:rsidR="00D67C45" w:rsidRDefault="00A23C64">
      <w:pPr>
        <w:spacing w:line="600" w:lineRule="auto"/>
        <w:ind w:firstLine="720"/>
        <w:contextualSpacing/>
        <w:jc w:val="both"/>
        <w:rPr>
          <w:rFonts w:eastAsia="Times New Roman"/>
          <w:szCs w:val="24"/>
        </w:rPr>
      </w:pPr>
      <w:r>
        <w:rPr>
          <w:rFonts w:eastAsia="Times New Roman"/>
          <w:szCs w:val="24"/>
        </w:rPr>
        <w:t>Ωστόσο, πρέπει να επισημάνουμε ότι οι συνάδελφοι της Νέας Δημοκρατίας μπορεί να κατέβαλαν μια φιλότιμη προσπάθεια να συντάξουν αυτή την επίκαιρη επερώτηση, αλλά εμένα προσωπικά το κείμενο μο</w:t>
      </w:r>
      <w:r>
        <w:rPr>
          <w:rFonts w:eastAsia="Times New Roman"/>
          <w:szCs w:val="24"/>
        </w:rPr>
        <w:t>υ</w:t>
      </w:r>
      <w:r>
        <w:rPr>
          <w:rFonts w:eastAsia="Times New Roman"/>
          <w:szCs w:val="24"/>
        </w:rPr>
        <w:t xml:space="preserve"> θυμίζει τον εμπρηστ</w:t>
      </w:r>
      <w:r>
        <w:rPr>
          <w:rFonts w:eastAsia="Times New Roman"/>
          <w:szCs w:val="24"/>
        </w:rPr>
        <w:t xml:space="preserve">ή, ο οποίος αγωνιά και επιδιώκει να συμμετέχει στις διαδικασίες των ερευνών και της ανάκρισης της Πυροσβεστικής. </w:t>
      </w:r>
    </w:p>
    <w:p w14:paraId="5528B19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Το μόνο που έχετε κάνει κι εσείς, κύριοι της Αξιωματικής Αντιπολίτευσης, ως Νέα Δημοκρατία είναι η «ΕΡΓΑΝΗ» και ο «ΗΛΙΟΣ» -κύριε </w:t>
      </w:r>
      <w:proofErr w:type="spellStart"/>
      <w:r>
        <w:rPr>
          <w:rFonts w:eastAsia="Times New Roman"/>
          <w:szCs w:val="24"/>
        </w:rPr>
        <w:t>Βρούτση</w:t>
      </w:r>
      <w:proofErr w:type="spellEnd"/>
      <w:r>
        <w:rPr>
          <w:rFonts w:eastAsia="Times New Roman"/>
          <w:szCs w:val="24"/>
        </w:rPr>
        <w:t>, εσεί</w:t>
      </w:r>
      <w:r>
        <w:rPr>
          <w:rFonts w:eastAsia="Times New Roman"/>
          <w:szCs w:val="24"/>
        </w:rPr>
        <w:t>ς το έχετε κάνει και προς τιμήν σας-, που ήλθε η Κυβέρνηση να τα καταργήσει. Δεν έχετε κάνει κάτι άλλο όσο ήσασταν κυβέρνηση για το συνταξιοδοτικό και το ασφαλιστικό, που καλούμαστε σήμερα να συζητήσουμε.</w:t>
      </w:r>
    </w:p>
    <w:p w14:paraId="5528B19B" w14:textId="77777777" w:rsidR="00D67C45" w:rsidRDefault="00A23C64">
      <w:pPr>
        <w:spacing w:line="600" w:lineRule="auto"/>
        <w:ind w:firstLine="720"/>
        <w:contextualSpacing/>
        <w:jc w:val="both"/>
        <w:rPr>
          <w:rFonts w:eastAsia="Times New Roman" w:cs="Times New Roman"/>
          <w:szCs w:val="24"/>
        </w:rPr>
      </w:pPr>
      <w:r>
        <w:rPr>
          <w:rFonts w:eastAsia="Times New Roman"/>
          <w:szCs w:val="24"/>
        </w:rPr>
        <w:t xml:space="preserve">Πάμε τώρα στα της </w:t>
      </w:r>
      <w:r>
        <w:rPr>
          <w:rFonts w:eastAsia="Times New Roman"/>
          <w:szCs w:val="24"/>
        </w:rPr>
        <w:t xml:space="preserve">επίκαιρης </w:t>
      </w:r>
      <w:r>
        <w:rPr>
          <w:rFonts w:eastAsia="Times New Roman"/>
          <w:szCs w:val="24"/>
        </w:rPr>
        <w:t xml:space="preserve">επερώτησης και στα της </w:t>
      </w:r>
      <w:r>
        <w:rPr>
          <w:rFonts w:eastAsia="Times New Roman"/>
          <w:szCs w:val="24"/>
        </w:rPr>
        <w:t xml:space="preserve">Κυβερνήσεως. Θαυμάστε παρακάτω τα ευρηματικά, που είναι μια αποκλειστική έμπνευση της «πρώτη φορά Αριστεράς»: </w:t>
      </w:r>
      <w:r>
        <w:rPr>
          <w:rFonts w:eastAsia="Times New Roman"/>
          <w:szCs w:val="24"/>
        </w:rPr>
        <w:t>ο</w:t>
      </w:r>
      <w:r>
        <w:rPr>
          <w:rFonts w:eastAsia="Times New Roman"/>
          <w:szCs w:val="24"/>
        </w:rPr>
        <w:t xml:space="preserve"> συνδυασμός φορολογικού και ασφαλιστικού σε ένα ενιαίο πακέτο μέτρων, η υποχρέωση διάσωσης ή συντήρησης του συστήματος, </w:t>
      </w:r>
      <w:r>
        <w:rPr>
          <w:rFonts w:eastAsia="Times New Roman"/>
          <w:szCs w:val="24"/>
        </w:rPr>
        <w:lastRenderedPageBreak/>
        <w:t>αφού πρώτα, βέβαια, έχουμ</w:t>
      </w:r>
      <w:r>
        <w:rPr>
          <w:rFonts w:eastAsia="Times New Roman"/>
          <w:szCs w:val="24"/>
        </w:rPr>
        <w:t>ε πτωχεύσει.</w:t>
      </w:r>
      <w:r>
        <w:rPr>
          <w:rFonts w:eastAsia="Times New Roman" w:cs="Times New Roman"/>
          <w:szCs w:val="24"/>
        </w:rPr>
        <w:t xml:space="preserve"> </w:t>
      </w:r>
      <w:r>
        <w:rPr>
          <w:rFonts w:eastAsia="Times New Roman" w:cs="Times New Roman"/>
          <w:szCs w:val="24"/>
        </w:rPr>
        <w:t xml:space="preserve">Όλοι το αντιλαμβανόμαστε, όλοι νιώθουμε ότι ο συνδυασμός αυτός πραγματικά αποδίδει, αρνητικά όμως. Πραγματικά αρρωσταίνει και πραγματικά εξοντώνει. </w:t>
      </w:r>
    </w:p>
    <w:p w14:paraId="5528B19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Όλα αυτά, βέβαια, ισχύουν για τους άτυχους κοινούς θνητούς. Διότι για τα στελέχη του ΣΥΡΙΖΑ κα</w:t>
      </w:r>
      <w:r>
        <w:rPr>
          <w:rFonts w:eastAsia="Times New Roman" w:cs="Times New Roman"/>
          <w:szCs w:val="24"/>
        </w:rPr>
        <w:t>ι τους αφισοκολλητές ισχύουν άλλα δεδομένα. Εκεί υπάρχουν μπόνους. Εάν, για παράδειγμα, κάποιος είναι κλητήρας του ΣΥΡΙΖΑ στη ΔΕΣΦΑ, την επόμενη ημέρα μπορεί να γίνει διευθυντής, τη μεθεπόμενη ημέρα γενικός διευθυντής, την τέταρτη ημέρα μπορεί να πάρει προ</w:t>
      </w:r>
      <w:r>
        <w:rPr>
          <w:rFonts w:eastAsia="Times New Roman" w:cs="Times New Roman"/>
          <w:szCs w:val="24"/>
        </w:rPr>
        <w:t xml:space="preserve">αγωγή σαν διευθύνων σύμβουλος, την </w:t>
      </w:r>
      <w:r>
        <w:rPr>
          <w:rFonts w:eastAsia="Times New Roman" w:cs="Times New Roman"/>
          <w:szCs w:val="24"/>
        </w:rPr>
        <w:t>Π</w:t>
      </w:r>
      <w:r>
        <w:rPr>
          <w:rFonts w:eastAsia="Times New Roman" w:cs="Times New Roman"/>
          <w:szCs w:val="24"/>
        </w:rPr>
        <w:t xml:space="preserve">έμπτη ημέρα μπορεί να </w:t>
      </w:r>
      <w:proofErr w:type="spellStart"/>
      <w:r>
        <w:rPr>
          <w:rFonts w:eastAsia="Times New Roman" w:cs="Times New Roman"/>
          <w:szCs w:val="24"/>
        </w:rPr>
        <w:t>αυτοπροαχθεί</w:t>
      </w:r>
      <w:proofErr w:type="spellEnd"/>
      <w:r>
        <w:rPr>
          <w:rFonts w:eastAsia="Times New Roman" w:cs="Times New Roman"/>
          <w:szCs w:val="24"/>
        </w:rPr>
        <w:t xml:space="preserve"> σε πρόεδρος και την έκτη ημέρα της δημιουργίας μπορεί να απολαμβάνει κοντά στις 260.000 ευρώ σε εφάπαξ, τα οποία, με βάση τις πληροφορίες, θα επιβαρύνουν τους απλούς φορολογούμενους πολ</w:t>
      </w:r>
      <w:r>
        <w:rPr>
          <w:rFonts w:eastAsia="Times New Roman" w:cs="Times New Roman"/>
          <w:szCs w:val="24"/>
        </w:rPr>
        <w:t xml:space="preserve">ίτες και καταναλωτές του φυσικού αερίου. </w:t>
      </w:r>
    </w:p>
    <w:p w14:paraId="5528B19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Επανερχόμαστε στην </w:t>
      </w:r>
      <w:r>
        <w:rPr>
          <w:rFonts w:eastAsia="Times New Roman" w:cs="Times New Roman"/>
          <w:szCs w:val="24"/>
        </w:rPr>
        <w:t xml:space="preserve">επίκαιρη </w:t>
      </w:r>
      <w:r>
        <w:rPr>
          <w:rFonts w:eastAsia="Times New Roman" w:cs="Times New Roman"/>
          <w:szCs w:val="24"/>
        </w:rPr>
        <w:t xml:space="preserve">επερώτηση. Κυρίες και κύριοι, η Κυβέρνηση δεν συγκινείται ούτε από την πρωτοφανή ανεργία ούτε από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τη σύγχρονη μετανάστευση των νέων επιστημόνων μας, ανθρώπων με όραμα, </w:t>
      </w:r>
      <w:r>
        <w:rPr>
          <w:rFonts w:eastAsia="Times New Roman" w:cs="Times New Roman"/>
          <w:szCs w:val="24"/>
        </w:rPr>
        <w:t xml:space="preserve">επιστημόνων ιατρών, νομικών, μηχανικών, ναυπηγών και όλων των άλλων που </w:t>
      </w:r>
      <w:r>
        <w:rPr>
          <w:rFonts w:eastAsia="Times New Roman" w:cs="Times New Roman"/>
          <w:szCs w:val="24"/>
        </w:rPr>
        <w:lastRenderedPageBreak/>
        <w:t>μπόρεσαν να συμβάλουν στην αναγέννηση της χώρας, οι οποίοι όμως δεν μπορούν να αποδεχθούν τη δήμευση και ουσιαστικά φεύγουν στο εξωτερικό λόγω των αποδοχών τους, της υποβάθμισης των ικ</w:t>
      </w:r>
      <w:r>
        <w:rPr>
          <w:rFonts w:eastAsia="Times New Roman" w:cs="Times New Roman"/>
          <w:szCs w:val="24"/>
        </w:rPr>
        <w:t>ανοτήτων τους και της εξαΰλωσης των πιθανοτήτων να μπορούν να λάβουν κάποια στιγμή σύνταξη εδώ.</w:t>
      </w:r>
    </w:p>
    <w:p w14:paraId="5528B19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Εμείς ως Ένωση Κεντρώων έχουμε πει πάρα πολλές φορές και έχουμε στηρίξει σθεναρά τις θέσεις μας. Ασχέτως εάν τις στηρίζει ο Έλληνας πολίτης ή όχι, παρ’ όλα αυτά</w:t>
      </w:r>
      <w:r>
        <w:rPr>
          <w:rFonts w:eastAsia="Times New Roman" w:cs="Times New Roman"/>
          <w:szCs w:val="24"/>
        </w:rPr>
        <w:t xml:space="preserve"> κατανοεί ότι είναι θέμα απλής λογικής και γι’ αυτό μας ψήφισε, λέγοντας εμείς την αλήθεια και όχι τάζοντας ελπίδα. </w:t>
      </w:r>
    </w:p>
    <w:p w14:paraId="5528B19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Θα πω μερικά παραδείγματα προτάσεών μας: Να ανασταλούν άμεσα οι συντάξεις των συμπολιτών μας, οι οποίοι έχουν εισοδήματα άνω των 3.000 ευρώ</w:t>
      </w:r>
      <w:r>
        <w:rPr>
          <w:rFonts w:eastAsia="Times New Roman" w:cs="Times New Roman"/>
          <w:szCs w:val="24"/>
        </w:rPr>
        <w:t xml:space="preserve"> από άλλες πηγές, οι οποίοι υπολογίζουμε ότι είναι γύρω στις ογδόντα χιλιάδες. </w:t>
      </w:r>
    </w:p>
    <w:p w14:paraId="5528B1A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Να καταργηθούν όλες οι συντάξεις των πρώην αιρετών, όχι μόνο των βουλευτών</w:t>
      </w:r>
      <w:r>
        <w:rPr>
          <w:rFonts w:eastAsia="Times New Roman" w:cs="Times New Roman"/>
          <w:szCs w:val="24"/>
        </w:rPr>
        <w:t>,</w:t>
      </w:r>
      <w:r>
        <w:rPr>
          <w:rFonts w:eastAsia="Times New Roman" w:cs="Times New Roman"/>
          <w:szCs w:val="24"/>
        </w:rPr>
        <w:t xml:space="preserve"> αλλά πάσης φύσεως αιρετών. Και όχι από το 2012 και μετά, που όπως λένε έχουν καταργηθεί, αλλά και πριν </w:t>
      </w:r>
      <w:r>
        <w:rPr>
          <w:rFonts w:eastAsia="Times New Roman" w:cs="Times New Roman"/>
          <w:szCs w:val="24"/>
        </w:rPr>
        <w:t xml:space="preserve">από </w:t>
      </w:r>
      <w:r>
        <w:rPr>
          <w:rFonts w:eastAsia="Times New Roman" w:cs="Times New Roman"/>
          <w:szCs w:val="24"/>
        </w:rPr>
        <w:t xml:space="preserve">το 2012, δηλαδή όλο το διάστημα. </w:t>
      </w:r>
    </w:p>
    <w:p w14:paraId="5528B1A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να είσαι Βουλευτής, κυρίες και κύριοι, δεν είναι επάγγελμα</w:t>
      </w:r>
      <w:r>
        <w:rPr>
          <w:rFonts w:eastAsia="Times New Roman" w:cs="Times New Roman"/>
          <w:szCs w:val="24"/>
        </w:rPr>
        <w:t>,</w:t>
      </w:r>
      <w:r>
        <w:rPr>
          <w:rFonts w:eastAsia="Times New Roman" w:cs="Times New Roman"/>
          <w:szCs w:val="24"/>
        </w:rPr>
        <w:t xml:space="preserve"> αλλά λειτούργημα. Δεν παίρνεις μισθό, παίρνεις αποζ</w:t>
      </w:r>
      <w:r>
        <w:rPr>
          <w:rFonts w:eastAsia="Times New Roman" w:cs="Times New Roman"/>
          <w:szCs w:val="24"/>
        </w:rPr>
        <w:t xml:space="preserve">ημίωση. </w:t>
      </w:r>
      <w:r>
        <w:rPr>
          <w:rFonts w:eastAsia="Times New Roman" w:cs="Times New Roman"/>
          <w:szCs w:val="24"/>
        </w:rPr>
        <w:t>Ξ</w:t>
      </w:r>
      <w:r>
        <w:rPr>
          <w:rFonts w:eastAsia="Times New Roman" w:cs="Times New Roman"/>
          <w:szCs w:val="24"/>
        </w:rPr>
        <w:t>έρετε γιατί λέγεται αποζημίωση; Διότι υποτίθεται ότι προηγουμένως ήσουν σε μια εργασία, αμειβόσουν από εκεί και αυτή τη στιγμή παράτησες την εργασία σου και έρχεσαι να ασχοληθείς συστηματικά με τα κοινά. Αυτή η ενασχόληση σε αποσπά από το επάγγελμ</w:t>
      </w:r>
      <w:r>
        <w:rPr>
          <w:rFonts w:eastAsia="Times New Roman" w:cs="Times New Roman"/>
          <w:szCs w:val="24"/>
        </w:rPr>
        <w:t>ά σου, οπότε με αυτή τη λογική παίρνεις αποζημίωση, όχι όμως και σύνταξη. Σύνταξη θα πάρεις κανονικά από το επάγγελμα το οποίο ασκούσες και έχεις κρατήσεις μέσα από τη βουλευτική αποζημίωση.</w:t>
      </w:r>
    </w:p>
    <w:p w14:paraId="5528B1A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Επίσης, προτείνουμε να καταργηθούν οι ρουσφετολογικές πρόωρες συν</w:t>
      </w:r>
      <w:r>
        <w:rPr>
          <w:rFonts w:eastAsia="Times New Roman" w:cs="Times New Roman"/>
          <w:szCs w:val="24"/>
        </w:rPr>
        <w:t xml:space="preserve">τάξεις. Ακόμα και σήμερα υπάρχουν «παραθυράκια» στον νόμο και βλέπουμε συνταξιούχους ηλικίας </w:t>
      </w:r>
      <w:r>
        <w:rPr>
          <w:rFonts w:eastAsia="Times New Roman" w:cs="Times New Roman"/>
          <w:szCs w:val="24"/>
        </w:rPr>
        <w:t>πενήντα</w:t>
      </w:r>
      <w:r>
        <w:rPr>
          <w:rFonts w:eastAsia="Times New Roman" w:cs="Times New Roman"/>
          <w:szCs w:val="24"/>
        </w:rPr>
        <w:t xml:space="preserve"> ετών. </w:t>
      </w:r>
      <w:r>
        <w:rPr>
          <w:rFonts w:eastAsia="Times New Roman" w:cs="Times New Roman"/>
          <w:szCs w:val="24"/>
        </w:rPr>
        <w:t>Δ</w:t>
      </w:r>
      <w:r>
        <w:rPr>
          <w:rFonts w:eastAsia="Times New Roman" w:cs="Times New Roman"/>
          <w:szCs w:val="24"/>
        </w:rPr>
        <w:t>εν μιλάω για στρατιωτικούς, οι οποίοι μπορεί να έχουν μπει μέσα σε αυτόν τον δύσκολο χώρο και να υπηρετούν την πατρίδα σε αντίξοες συνθήκες. Μιλάω α</w:t>
      </w:r>
      <w:r>
        <w:rPr>
          <w:rFonts w:eastAsia="Times New Roman" w:cs="Times New Roman"/>
          <w:szCs w:val="24"/>
        </w:rPr>
        <w:t xml:space="preserve">κόμη και για δημοσίους υπαλλήλους, οι οποίοι ακόμα και τώρα καταφέρνουν και παίρνουν πρόωρες συντάξεις. </w:t>
      </w:r>
    </w:p>
    <w:p w14:paraId="5528B1A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Να συγχωνευτούν όλες οι συντάξεις σε μία και να μπει ανώτατο πλαφόν τα 1.500 ευρώ. Είναι απαράδεκτο στη σημερινή </w:t>
      </w:r>
      <w:r>
        <w:rPr>
          <w:rFonts w:eastAsia="Times New Roman" w:cs="Times New Roman"/>
          <w:szCs w:val="24"/>
        </w:rPr>
        <w:lastRenderedPageBreak/>
        <w:t>εποχή της κρίσης να υπάρχουν συμπολίτε</w:t>
      </w:r>
      <w:r>
        <w:rPr>
          <w:rFonts w:eastAsia="Times New Roman" w:cs="Times New Roman"/>
          <w:szCs w:val="24"/>
        </w:rPr>
        <w:t xml:space="preserve">ς μας που παίρνουν πολλαπλές συντάξεις και συντάξεις των 3.000 ευρώ. </w:t>
      </w:r>
    </w:p>
    <w:p w14:paraId="5528B1A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Μερικοί συμπολίτες μας λένε: «</w:t>
      </w:r>
      <w:r>
        <w:rPr>
          <w:rFonts w:eastAsia="Times New Roman" w:cs="Times New Roman"/>
          <w:szCs w:val="24"/>
        </w:rPr>
        <w:t>Μ</w:t>
      </w:r>
      <w:r>
        <w:rPr>
          <w:rFonts w:eastAsia="Times New Roman" w:cs="Times New Roman"/>
          <w:szCs w:val="24"/>
        </w:rPr>
        <w:t>α, πληρώσαμε εισφορές, γι’ αυτό και δεν πρέπει να μας μειωθούν οι συντάξεις στα 1.500</w:t>
      </w:r>
      <w:r>
        <w:rPr>
          <w:rFonts w:eastAsia="Times New Roman" w:cs="Times New Roman"/>
          <w:szCs w:val="24"/>
          <w:vertAlign w:val="superscript"/>
        </w:rPr>
        <w:t xml:space="preserve"> </w:t>
      </w:r>
      <w:r>
        <w:rPr>
          <w:rFonts w:eastAsia="Times New Roman" w:cs="Times New Roman"/>
          <w:szCs w:val="24"/>
        </w:rPr>
        <w:t>ευρώ</w:t>
      </w:r>
      <w:r>
        <w:rPr>
          <w:rFonts w:eastAsia="Times New Roman" w:cs="Times New Roman"/>
          <w:szCs w:val="24"/>
        </w:rPr>
        <w:t>.</w:t>
      </w:r>
      <w:r>
        <w:rPr>
          <w:rFonts w:eastAsia="Times New Roman" w:cs="Times New Roman"/>
          <w:szCs w:val="24"/>
        </w:rPr>
        <w:t>». Πρέπει να ξεκαθαρίσουμε κάτι μια και καλή σε αυτή την Αίθουσα</w:t>
      </w:r>
      <w:r>
        <w:rPr>
          <w:rFonts w:eastAsia="Times New Roman" w:cs="Times New Roman"/>
          <w:szCs w:val="24"/>
        </w:rPr>
        <w:t>, για άλλη μια φορά. Αυτός ο ισχυρισμός είναι λάθος, για δύο κυρίως λόγους: Πρώτον, αυτοί που διαμαρτύρονται για τις λεγόμενες εισφορές είναι κυρίως στον δημόσιο τομέα. Στον ιδιωτικό τομέα σπανιότατα συναντάμε ανθρώπους με τόσο υψηλές συντάξεις. Το 2010 υπ</w:t>
      </w:r>
      <w:r>
        <w:rPr>
          <w:rFonts w:eastAsia="Times New Roman" w:cs="Times New Roman"/>
          <w:szCs w:val="24"/>
        </w:rPr>
        <w:t xml:space="preserve">ήρχαν ακόμη υπάλληλοι ΔΕΚΟ οι οποίοι έπαιρναν μισθούς 6.000 και 7.000 ευρώ, σε περίοδο κρίσης, με όλες αυτές τις αντίξοες συνθήκες που ζουν αυτή τη στιγμή οι Έλληνες πολίτες. </w:t>
      </w:r>
    </w:p>
    <w:p w14:paraId="5528B1A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έχω καταθέσει πάρα πολλά στοιχεία από τη Γενική Γραμματεία Εσόδων της εποχής</w:t>
      </w:r>
      <w:r>
        <w:rPr>
          <w:rFonts w:eastAsia="Times New Roman" w:cs="Times New Roman"/>
          <w:szCs w:val="24"/>
        </w:rPr>
        <w:t xml:space="preserve"> και μπορείτε να ανατρέξετε για να τα διαβάσετε, γιατί μιλάμε για κανονικό «πάρτι». </w:t>
      </w:r>
    </w:p>
    <w:p w14:paraId="5528B1A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Όμως, αυτούς τους μισθούς τούς έπαιρναν αυθαίρετα από τους κομματικούς στρατούς των εκάστοτε κυβερνήσεων. Λέτε ότι δεν φταίτε εσείς</w:t>
      </w:r>
      <w:r>
        <w:rPr>
          <w:rFonts w:eastAsia="Times New Roman" w:cs="Times New Roman"/>
          <w:szCs w:val="24"/>
        </w:rPr>
        <w:t>,</w:t>
      </w:r>
      <w:r>
        <w:rPr>
          <w:rFonts w:eastAsia="Times New Roman" w:cs="Times New Roman"/>
          <w:szCs w:val="24"/>
        </w:rPr>
        <w:t xml:space="preserve"> που είστε δύο χρόνια εδώ. Ήμουν σε ένα</w:t>
      </w:r>
      <w:r>
        <w:rPr>
          <w:rFonts w:eastAsia="Times New Roman" w:cs="Times New Roman"/>
          <w:szCs w:val="24"/>
        </w:rPr>
        <w:t xml:space="preserve"> πάνελ το πρωί και άκουσα να λένε «δύο χρόνια είμαστε εμείς, </w:t>
      </w:r>
      <w:r>
        <w:rPr>
          <w:rFonts w:eastAsia="Times New Roman" w:cs="Times New Roman"/>
          <w:szCs w:val="24"/>
        </w:rPr>
        <w:lastRenderedPageBreak/>
        <w:t>δεν φταίμε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αραλάβαμε τέτοιο κράτος», ενώ ο </w:t>
      </w:r>
      <w:r>
        <w:rPr>
          <w:rFonts w:eastAsia="Times New Roman" w:cs="Times New Roman"/>
          <w:szCs w:val="24"/>
        </w:rPr>
        <w:t>ε</w:t>
      </w:r>
      <w:r>
        <w:rPr>
          <w:rFonts w:eastAsia="Times New Roman" w:cs="Times New Roman"/>
          <w:szCs w:val="24"/>
        </w:rPr>
        <w:t>κπρόσωπος της Νέας Δημοκρατίας είπε «δύο χρόνια κυβερνήσαμε από το 2009 και μετά». Δύο χρόνια κυβερνήσατε από το 2009 και μετά, αλλά όλα αυτά τα σαρά</w:t>
      </w:r>
      <w:r>
        <w:rPr>
          <w:rFonts w:eastAsia="Times New Roman" w:cs="Times New Roman"/>
          <w:szCs w:val="24"/>
        </w:rPr>
        <w:t>ντα χρόνια που έχετε κυβερνήσει όλοι και μας έχετε οδηγήσει εδώ, δεν φταίτε μόνο εσείς, δεν φταίει η Κυβέρνηση ΣΥΡΙΖΑ τα τελευταία δύο χρόνια, αλλά φταίτε όλοι μαζί!</w:t>
      </w:r>
    </w:p>
    <w:p w14:paraId="5528B1A7"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να επανέλθω, λοιπόν, μιλάμε για κρατήσεις, όχι για εισφορές. Το κράτος τα έπαιρνε, δηλ</w:t>
      </w:r>
      <w:r>
        <w:rPr>
          <w:rFonts w:eastAsia="Times New Roman" w:cs="Times New Roman"/>
          <w:szCs w:val="24"/>
        </w:rPr>
        <w:t>αδή, από τη μία τσέπη και τα έβαζε στην άλλη. Το κράτος αυθαίρετα αποφάσιζε να δίνει τέτοιους μισθούς, πενταπλάσιους από τον ιδιωτικό τομέα. Έκανε ρουσφέτια, προφανώς και εξυπηρετούσε «ημετέρους». Έτσι, με τις υπέρογκες αυτές κρατήσεις τους φθάνουμε στο ση</w:t>
      </w:r>
      <w:r>
        <w:rPr>
          <w:rFonts w:eastAsia="Times New Roman" w:cs="Times New Roman"/>
          <w:szCs w:val="24"/>
        </w:rPr>
        <w:t xml:space="preserve">μείο να έχουν και υπέρογκες συντάξεις. </w:t>
      </w:r>
    </w:p>
    <w:p w14:paraId="5528B1A8"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διατηρούμε αυτή την παθογένεια ακόμη και τώρα που ο κόσμος πεινάει; Πτωχεύσαμε, κύριοι! Το έχετε καταλάβει; Και κοιτάζουμε ακόμη να εξυπηρετούμε τα ρουσφέτια μας; </w:t>
      </w:r>
    </w:p>
    <w:p w14:paraId="5528B1A9"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Δεύτερον, το συνταξιοδοτικό δεν είν</w:t>
      </w:r>
      <w:r>
        <w:rPr>
          <w:rFonts w:eastAsia="Times New Roman" w:cs="Times New Roman"/>
          <w:szCs w:val="24"/>
        </w:rPr>
        <w:t xml:space="preserve">αι ανταποδοτικό σύστημα. Ποτέ δεν ήταν. Κανένας πολίτης δεν έχει έναν προσωπικό </w:t>
      </w:r>
      <w:r>
        <w:rPr>
          <w:rFonts w:eastAsia="Times New Roman" w:cs="Times New Roman"/>
          <w:szCs w:val="24"/>
        </w:rPr>
        <w:lastRenderedPageBreak/>
        <w:t>κουμπαρά, όπου μπορεί να βάζει μέσα κάποιες λεγόμενες «εισφορές» και να ξέρει τι σύνταξη θα πάρει στα εξήντα πέντε του. Το σύστημά μας είναι αναδιανεμητικό. Τι σημαίνει αυτό; Ο</w:t>
      </w:r>
      <w:r>
        <w:rPr>
          <w:rFonts w:eastAsia="Times New Roman" w:cs="Times New Roman"/>
          <w:szCs w:val="24"/>
        </w:rPr>
        <w:t xml:space="preserve">ι τρέχοντες ασφαλισμένοι πληρώνουν τους τρέχοντες συνταξιούχους. Αυτό σημαίνει ότι αναγνωρίζουμε στη σύνταξη μια κοινωνική διάσταση. Δεν λειτουργεί σαν κουμπαράς, δεν μετράει τελικά το ποσό που έχει πληρώσει σε εισφορές κάποιος, αλλά το τι πολιτικούς έχει </w:t>
      </w:r>
      <w:r>
        <w:rPr>
          <w:rFonts w:eastAsia="Times New Roman" w:cs="Times New Roman"/>
          <w:szCs w:val="24"/>
        </w:rPr>
        <w:t xml:space="preserve">ψηφίσει. Είναι απαράδεκτο, λοιπόν, να υπάρχουν συνταξιούχοι των 3.000 ευρώ τη μια στιγμή και συνταξιούχοι των 380 ευρώ την άλλη, οι οποίοι να υπολογίζουν ακόμη και τα χρήματα για να πάρουν μια φραντζόλα ψωμί. </w:t>
      </w:r>
    </w:p>
    <w:p w14:paraId="5528B1AA"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Αυτό είναι το κράτος της πρόνοιας της Αριστερά</w:t>
      </w:r>
      <w:r>
        <w:rPr>
          <w:rFonts w:eastAsia="Times New Roman" w:cs="Times New Roman"/>
          <w:szCs w:val="24"/>
        </w:rPr>
        <w:t>ς; Αυτά σ</w:t>
      </w:r>
      <w:r>
        <w:rPr>
          <w:rFonts w:eastAsia="Times New Roman" w:cs="Times New Roman"/>
          <w:szCs w:val="24"/>
        </w:rPr>
        <w:t>ά</w:t>
      </w:r>
      <w:r>
        <w:rPr>
          <w:rFonts w:eastAsia="Times New Roman" w:cs="Times New Roman"/>
          <w:szCs w:val="24"/>
        </w:rPr>
        <w:t xml:space="preserve">ς δίδαξε ο Μαρξ και ο </w:t>
      </w:r>
      <w:proofErr w:type="spellStart"/>
      <w:r>
        <w:rPr>
          <w:rFonts w:eastAsia="Times New Roman" w:cs="Times New Roman"/>
          <w:szCs w:val="24"/>
        </w:rPr>
        <w:t>Ένγκελς</w:t>
      </w:r>
      <w:proofErr w:type="spellEnd"/>
      <w:r>
        <w:rPr>
          <w:rFonts w:eastAsia="Times New Roman" w:cs="Times New Roman"/>
          <w:szCs w:val="24"/>
        </w:rPr>
        <w:t xml:space="preserve">; Αριστερά είναι να φροντίζετε το μέλλον όλων των πολιτών και όχι μόνο των κομματικών σας φίλων. </w:t>
      </w:r>
    </w:p>
    <w:p w14:paraId="5528B1AB"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Αν δεν γίνουν αυτά άμεσα -που εμείς τα έχουμε κοστολογήσει και υπερβαίνουν τα 4 δισεκατομμύρια ετησίως-</w:t>
      </w:r>
      <w:r>
        <w:rPr>
          <w:rFonts w:eastAsia="Times New Roman" w:cs="Times New Roman"/>
          <w:szCs w:val="24"/>
        </w:rPr>
        <w:t>,</w:t>
      </w:r>
      <w:r>
        <w:rPr>
          <w:rFonts w:eastAsia="Times New Roman" w:cs="Times New Roman"/>
          <w:szCs w:val="24"/>
        </w:rPr>
        <w:t xml:space="preserve"> κανένας στο μέ</w:t>
      </w:r>
      <w:r>
        <w:rPr>
          <w:rFonts w:eastAsia="Times New Roman" w:cs="Times New Roman"/>
          <w:szCs w:val="24"/>
        </w:rPr>
        <w:t xml:space="preserve">λλον δεν θα μπορεί να πάρει σύνταξη. Οφείλουμε να περικόψουμε αυτές τις παχυλές συντάξεις, για να μπορούμε να έχουμε τη δυνατότητα συνταξιοδότησης και για τους ίδιους που </w:t>
      </w:r>
      <w:r>
        <w:rPr>
          <w:rFonts w:eastAsia="Times New Roman" w:cs="Times New Roman"/>
          <w:szCs w:val="24"/>
        </w:rPr>
        <w:lastRenderedPageBreak/>
        <w:t>παίρνουν συντάξεις, αλλά και για αυτούς που θα συνταξιοδοτηθούν, για να μπορούν να πα</w:t>
      </w:r>
      <w:r>
        <w:rPr>
          <w:rFonts w:eastAsia="Times New Roman" w:cs="Times New Roman"/>
          <w:szCs w:val="24"/>
        </w:rPr>
        <w:t>ίρνουν μια αξιοπρεπή σύνταξη.</w:t>
      </w:r>
    </w:p>
    <w:p w14:paraId="5528B1AC"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βοηθήσουμε τους οικονομικά ασθενέστερους συμπολίτες μας, εκείνους που πραγματικά έχουν κοινωνική ανάγκη και πρόνοια, τους ανάπηρους, τους πολύτεκνους, τις μονογονεϊκές οικογένειες, εκείνους που πραγματικά προσπαθούν </w:t>
      </w:r>
      <w:r>
        <w:rPr>
          <w:rFonts w:eastAsia="Times New Roman" w:cs="Times New Roman"/>
          <w:szCs w:val="24"/>
        </w:rPr>
        <w:t xml:space="preserve">αυτή τη στιγμή και ανησυχούν για την απλή επιβίωσή τους. </w:t>
      </w:r>
    </w:p>
    <w:p w14:paraId="5528B1AD"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εμάς είναι ξεκάθαρο ότι το νέο ασφαλιστικό είναι μια πραγματική βόμβα στα θεμέλια της κοινωνίας. Είναι ένα εγκληματικό εργαλείο συνεχών περικοπών και μειώσεων. </w:t>
      </w:r>
    </w:p>
    <w:p w14:paraId="5528B1AE"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Περ</w:t>
      </w:r>
      <w:r>
        <w:rPr>
          <w:rFonts w:eastAsia="Times New Roman" w:cs="Times New Roman"/>
          <w:szCs w:val="24"/>
        </w:rPr>
        <w:t xml:space="preserve">ιμένουμε με αγωνία τη δευτερολογία του κυρίου Υπουργού, για να μας παραθέσει τα επιχειρήματα της Κυβέρνησης -μια και η κ. </w:t>
      </w:r>
      <w:proofErr w:type="spellStart"/>
      <w:r>
        <w:rPr>
          <w:rFonts w:eastAsia="Times New Roman" w:cs="Times New Roman"/>
          <w:szCs w:val="24"/>
        </w:rPr>
        <w:t>Αχτσιόγλου</w:t>
      </w:r>
      <w:proofErr w:type="spellEnd"/>
      <w:r>
        <w:rPr>
          <w:rFonts w:eastAsia="Times New Roman" w:cs="Times New Roman"/>
          <w:szCs w:val="24"/>
        </w:rPr>
        <w:t xml:space="preserve"> είναι απασχολημένη-</w:t>
      </w:r>
      <w:r>
        <w:rPr>
          <w:rFonts w:eastAsia="Times New Roman" w:cs="Times New Roman"/>
          <w:szCs w:val="24"/>
        </w:rPr>
        <w:t>,</w:t>
      </w:r>
      <w:r>
        <w:rPr>
          <w:rFonts w:eastAsia="Times New Roman" w:cs="Times New Roman"/>
          <w:szCs w:val="24"/>
        </w:rPr>
        <w:t xml:space="preserve"> τα οποία να μας αποδεικνύουν στοιχειωδώς το αντίθετο και για να μας απαντήσει στο σύνολο των ζητημάτων</w:t>
      </w:r>
      <w:r>
        <w:rPr>
          <w:rFonts w:eastAsia="Times New Roman" w:cs="Times New Roman"/>
          <w:szCs w:val="24"/>
        </w:rPr>
        <w:t xml:space="preserve"> που έχουν τεθεί από την προκλητική επίκαιρη επερώτηση της Αξιωματικής Αντιπολίτευσης. </w:t>
      </w:r>
    </w:p>
    <w:p w14:paraId="5528B1AF"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Κάποια στιγμή στην Αίθουσα αναφέρθηκε το ΕΚΑΣ. Ειπώθηκε ότι κάποιοι το είχαν και ότι το ΕΚΑΣ ήταν σύνταξη για </w:t>
      </w:r>
      <w:r>
        <w:rPr>
          <w:rFonts w:eastAsia="Times New Roman" w:cs="Times New Roman"/>
          <w:szCs w:val="24"/>
        </w:rPr>
        <w:lastRenderedPageBreak/>
        <w:t xml:space="preserve">κάποιους, ενώ η Κυβέρνηση αναφέρει ότι το ΕΚΑΣ δεν είναι σύνταξη. </w:t>
      </w:r>
    </w:p>
    <w:p w14:paraId="5528B1B0"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Μήπως είναι σύνταξη, δέκατη τρίτη σύνταξη, ο μποναμάς που δώσατε στο τέλος του </w:t>
      </w:r>
      <w:r>
        <w:rPr>
          <w:rFonts w:eastAsia="Times New Roman" w:cs="Times New Roman"/>
          <w:szCs w:val="24"/>
        </w:rPr>
        <w:t xml:space="preserve">χρόνου και μας κατηγορείτε που δεν τον ψηφίσαμε; </w:t>
      </w:r>
    </w:p>
    <w:p w14:paraId="5528B1B1"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 τους ανέργους τι κάνατε; Μόνο ένα εκατομμύριο εξακόσιες χιλιάδες πολίτες συνταξιούχους θέλατε να εξυπηρετήσετε; Ο άνεργος πήρε κάτι από αυτό το επίδομα; Αυτή είναι η κοινωνική σας πρόνοια; </w:t>
      </w:r>
    </w:p>
    <w:p w14:paraId="5528B1B2" w14:textId="77777777" w:rsidR="00D67C45" w:rsidRDefault="00A23C64">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Σας ευχαριστ</w:t>
      </w:r>
      <w:r>
        <w:rPr>
          <w:rFonts w:eastAsia="Times New Roman" w:cs="Times New Roman"/>
          <w:szCs w:val="24"/>
        </w:rPr>
        <w:t xml:space="preserve">ώ πάρα πολύ. </w:t>
      </w:r>
    </w:p>
    <w:p w14:paraId="5528B1B3" w14:textId="77777777" w:rsidR="00D67C45" w:rsidRDefault="00A23C64">
      <w:pPr>
        <w:spacing w:line="600" w:lineRule="auto"/>
        <w:ind w:firstLine="720"/>
        <w:contextualSpacing/>
        <w:jc w:val="both"/>
        <w:rPr>
          <w:rFonts w:eastAsia="Times New Roman" w:cs="Times New Roman"/>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w:t>
      </w:r>
      <w:r>
        <w:rPr>
          <w:rFonts w:eastAsia="Times New Roman" w:cs="Times New Roman"/>
        </w:rPr>
        <w:t>αι ενημερώθηκαν για την ιστορία του κτηρίου και τον τρόπο οργάνωσης και λειτουργίας της Βουλής, σαράντα μαθήτριες και μαθητές και δυο συνοδοί εκπαιδευτικοί από το 2</w:t>
      </w:r>
      <w:r>
        <w:rPr>
          <w:rFonts w:eastAsia="Times New Roman" w:cs="Times New Roman"/>
          <w:vertAlign w:val="superscript"/>
        </w:rPr>
        <w:t>ο</w:t>
      </w:r>
      <w:r>
        <w:rPr>
          <w:rFonts w:eastAsia="Times New Roman" w:cs="Times New Roman"/>
        </w:rPr>
        <w:t xml:space="preserve"> Γυμνάσιο Λαμίας. </w:t>
      </w:r>
    </w:p>
    <w:p w14:paraId="5528B1B4" w14:textId="77777777" w:rsidR="00D67C45" w:rsidRDefault="00A23C64">
      <w:pPr>
        <w:spacing w:line="600" w:lineRule="auto"/>
        <w:ind w:firstLine="720"/>
        <w:contextualSpacing/>
        <w:jc w:val="both"/>
        <w:rPr>
          <w:rFonts w:eastAsia="Times New Roman" w:cs="Times New Roman"/>
        </w:rPr>
      </w:pPr>
      <w:r>
        <w:rPr>
          <w:rFonts w:eastAsia="Times New Roman" w:cs="Times New Roman"/>
        </w:rPr>
        <w:t xml:space="preserve">Η Βουλή σάς καλωσορίζει. </w:t>
      </w:r>
    </w:p>
    <w:p w14:paraId="5528B1B5" w14:textId="77777777" w:rsidR="00D67C45" w:rsidRDefault="00A23C64">
      <w:pPr>
        <w:spacing w:line="600" w:lineRule="auto"/>
        <w:ind w:firstLine="720"/>
        <w:contextualSpacing/>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5528B1B6"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 Συνεχίζουμε με τον κ. Γεώργιο </w:t>
      </w:r>
      <w:proofErr w:type="spellStart"/>
      <w:r>
        <w:rPr>
          <w:rFonts w:eastAsia="Times New Roman"/>
          <w:szCs w:val="24"/>
        </w:rPr>
        <w:t>Αμυρά</w:t>
      </w:r>
      <w:proofErr w:type="spellEnd"/>
      <w:r>
        <w:rPr>
          <w:rFonts w:eastAsia="Times New Roman"/>
          <w:szCs w:val="24"/>
        </w:rPr>
        <w:t xml:space="preserve">, Κοινοβουλευτικό Εκπρόσωπο από το Ποτάμι. </w:t>
      </w:r>
    </w:p>
    <w:p w14:paraId="5528B1B7"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Ορίστε, κύριε </w:t>
      </w:r>
      <w:proofErr w:type="spellStart"/>
      <w:r>
        <w:rPr>
          <w:rFonts w:eastAsia="Times New Roman"/>
          <w:szCs w:val="24"/>
        </w:rPr>
        <w:t>Αμυρά</w:t>
      </w:r>
      <w:proofErr w:type="spellEnd"/>
      <w:r>
        <w:rPr>
          <w:rFonts w:eastAsia="Times New Roman"/>
          <w:szCs w:val="24"/>
        </w:rPr>
        <w:t xml:space="preserve">, έχετε τον λόγο. </w:t>
      </w:r>
    </w:p>
    <w:p w14:paraId="5528B1B8"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Πρόεδρε. </w:t>
      </w:r>
    </w:p>
    <w:p w14:paraId="5528B1B9"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αρχίσω και εγώ την τοποθέτησή </w:t>
      </w:r>
      <w:r>
        <w:rPr>
          <w:rFonts w:eastAsia="Times New Roman"/>
          <w:szCs w:val="24"/>
        </w:rPr>
        <w:t xml:space="preserve">μου με ένα σχόλιο για την πρόταση για σύσταση προανακριτικής επιτροπής. </w:t>
      </w:r>
    </w:p>
    <w:p w14:paraId="5528B1BA" w14:textId="77777777" w:rsidR="00D67C45" w:rsidRDefault="00A23C64">
      <w:pPr>
        <w:spacing w:line="600" w:lineRule="auto"/>
        <w:ind w:firstLine="720"/>
        <w:contextualSpacing/>
        <w:jc w:val="both"/>
        <w:rPr>
          <w:rFonts w:eastAsia="Times New Roman"/>
          <w:szCs w:val="24"/>
        </w:rPr>
      </w:pPr>
      <w:r>
        <w:rPr>
          <w:rFonts w:eastAsia="Times New Roman"/>
          <w:szCs w:val="24"/>
        </w:rPr>
        <w:t>Εμείς στο Ποτάμι λέμε «όλα στο φως», λέμε ναι στην προανακριτική για τα εξοπλιστικά, ναι στην προανακριτική –αν θέλετε να το προσωποποιήσουμε- για ευθύνες Γιάννου Παπαντωνίου, αλλά, ε</w:t>
      </w:r>
      <w:r>
        <w:rPr>
          <w:rFonts w:eastAsia="Times New Roman"/>
          <w:szCs w:val="24"/>
        </w:rPr>
        <w:t xml:space="preserve">άν πραγματικά έχει τα κότσια η Κυβέρνηση, να πει και ναι σε προανακριτική επιτροπή και για τον </w:t>
      </w:r>
      <w:proofErr w:type="spellStart"/>
      <w:r>
        <w:rPr>
          <w:rFonts w:eastAsia="Times New Roman"/>
          <w:szCs w:val="24"/>
        </w:rPr>
        <w:t>Γιάνη</w:t>
      </w:r>
      <w:proofErr w:type="spellEnd"/>
      <w:r>
        <w:rPr>
          <w:rFonts w:eastAsia="Times New Roman"/>
          <w:szCs w:val="24"/>
        </w:rPr>
        <w:t xml:space="preserve"> </w:t>
      </w:r>
      <w:proofErr w:type="spellStart"/>
      <w:r>
        <w:rPr>
          <w:rFonts w:eastAsia="Times New Roman"/>
          <w:szCs w:val="24"/>
        </w:rPr>
        <w:t>Βαρουφάκη</w:t>
      </w:r>
      <w:proofErr w:type="spellEnd"/>
      <w:r>
        <w:rPr>
          <w:rFonts w:eastAsia="Times New Roman"/>
          <w:szCs w:val="24"/>
        </w:rPr>
        <w:t xml:space="preserve">, για το ναυάγιο της οικονομίας, να πείτε ναι σε προανακριτική επιτροπή και για την </w:t>
      </w:r>
      <w:r>
        <w:rPr>
          <w:rFonts w:eastAsia="Times New Roman"/>
          <w:szCs w:val="24"/>
        </w:rPr>
        <w:t xml:space="preserve">Τράπεζα </w:t>
      </w:r>
      <w:r>
        <w:rPr>
          <w:rFonts w:eastAsia="Times New Roman"/>
          <w:szCs w:val="24"/>
        </w:rPr>
        <w:t>Α</w:t>
      </w:r>
      <w:r>
        <w:rPr>
          <w:rFonts w:eastAsia="Times New Roman"/>
          <w:szCs w:val="24"/>
        </w:rPr>
        <w:t>ττικής</w:t>
      </w:r>
      <w:r>
        <w:rPr>
          <w:rFonts w:eastAsia="Times New Roman"/>
          <w:szCs w:val="24"/>
        </w:rPr>
        <w:t>, τα βοσκοτόπια, τα περίεργα δάνεια, ναι στην π</w:t>
      </w:r>
      <w:r>
        <w:rPr>
          <w:rFonts w:eastAsia="Times New Roman"/>
          <w:szCs w:val="24"/>
        </w:rPr>
        <w:t>ροανακριτική και για το μνημόνιο Τσίπρα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Καμμένου και τις συνθήκες εισόδου της χώρας σε αυτό. </w:t>
      </w:r>
    </w:p>
    <w:p w14:paraId="5528B1BB" w14:textId="77777777" w:rsidR="00D67C45" w:rsidRDefault="00A23C64">
      <w:pPr>
        <w:spacing w:line="600" w:lineRule="auto"/>
        <w:ind w:firstLine="720"/>
        <w:contextualSpacing/>
        <w:jc w:val="both"/>
        <w:rPr>
          <w:rFonts w:eastAsia="Times New Roman" w:cs="Times New Roman"/>
          <w:szCs w:val="24"/>
        </w:rPr>
      </w:pPr>
      <w:r>
        <w:rPr>
          <w:rFonts w:eastAsia="Times New Roman"/>
          <w:szCs w:val="24"/>
        </w:rPr>
        <w:t>Μ</w:t>
      </w:r>
      <w:r>
        <w:rPr>
          <w:rFonts w:eastAsia="Times New Roman"/>
          <w:szCs w:val="24"/>
        </w:rPr>
        <w:t>ια που αυτή η κουβέντα συνορεύει λίγο με αυτά που ακούσαμε περί του υποτιθέμενου ηθικού πλεονεκτήματος του ΣΥΡΙΖΑ, παρακαλώ, κυρίες και κύριοι συνάδελφοι, αφαι</w:t>
      </w:r>
      <w:r>
        <w:rPr>
          <w:rFonts w:eastAsia="Times New Roman"/>
          <w:szCs w:val="24"/>
        </w:rPr>
        <w:t xml:space="preserve">ρέστε από </w:t>
      </w:r>
      <w:r>
        <w:rPr>
          <w:rFonts w:eastAsia="Times New Roman"/>
          <w:szCs w:val="24"/>
        </w:rPr>
        <w:lastRenderedPageBreak/>
        <w:t xml:space="preserve">το ηθικό πλεονέκτημα τα είκοσι επτά χιλιάρικα που έδωσε δωράκι ο </w:t>
      </w:r>
      <w:r>
        <w:rPr>
          <w:rFonts w:eastAsia="Times New Roman"/>
          <w:szCs w:val="24"/>
        </w:rPr>
        <w:t>π</w:t>
      </w:r>
      <w:r>
        <w:rPr>
          <w:rFonts w:eastAsia="Times New Roman"/>
          <w:szCs w:val="24"/>
        </w:rPr>
        <w:t>ρόεδρος του ΔΕΣΦΑ –στέλεχος του ΣΥΡΙΖΑ- στον εαυτό του.</w:t>
      </w:r>
    </w:p>
    <w:p w14:paraId="5528B1BC" w14:textId="77777777" w:rsidR="00D67C45" w:rsidRDefault="00A23C64">
      <w:pPr>
        <w:spacing w:line="600" w:lineRule="auto"/>
        <w:ind w:firstLine="720"/>
        <w:contextualSpacing/>
        <w:jc w:val="both"/>
        <w:rPr>
          <w:rFonts w:eastAsia="Times New Roman"/>
          <w:szCs w:val="24"/>
        </w:rPr>
      </w:pPr>
      <w:r>
        <w:rPr>
          <w:rFonts w:eastAsia="Times New Roman"/>
          <w:szCs w:val="24"/>
        </w:rPr>
        <w:t>Αφαιρέστε</w:t>
      </w:r>
      <w:r>
        <w:rPr>
          <w:rFonts w:eastAsia="Times New Roman"/>
          <w:szCs w:val="24"/>
        </w:rPr>
        <w:t>,</w:t>
      </w:r>
      <w:r>
        <w:rPr>
          <w:rFonts w:eastAsia="Times New Roman"/>
          <w:szCs w:val="24"/>
        </w:rPr>
        <w:t xml:space="preserve"> παρακαλώ</w:t>
      </w:r>
      <w:r>
        <w:rPr>
          <w:rFonts w:eastAsia="Times New Roman"/>
          <w:szCs w:val="24"/>
        </w:rPr>
        <w:t>,</w:t>
      </w:r>
      <w:r>
        <w:rPr>
          <w:rFonts w:eastAsia="Times New Roman"/>
          <w:szCs w:val="24"/>
        </w:rPr>
        <w:t xml:space="preserve"> τα </w:t>
      </w:r>
      <w:proofErr w:type="spellStart"/>
      <w:r>
        <w:rPr>
          <w:rFonts w:eastAsia="Times New Roman"/>
          <w:szCs w:val="24"/>
        </w:rPr>
        <w:t>τετραχίλιαρα</w:t>
      </w:r>
      <w:proofErr w:type="spellEnd"/>
      <w:r>
        <w:rPr>
          <w:rFonts w:eastAsia="Times New Roman"/>
          <w:szCs w:val="24"/>
        </w:rPr>
        <w:t xml:space="preserve"> που έδωσαν ως αύξηση στον εαυτό τους τα στελέχη του ΟΔΔΗΧ. Αφαιρέστε τα αναδρομικά των </w:t>
      </w:r>
      <w:r>
        <w:rPr>
          <w:rFonts w:eastAsia="Times New Roman"/>
          <w:szCs w:val="24"/>
        </w:rPr>
        <w:t xml:space="preserve">συμβούλων, που ακόμα δεν έχουν πιάσει δουλειά στα Υπουργεία του κ. </w:t>
      </w:r>
      <w:proofErr w:type="spellStart"/>
      <w:r>
        <w:rPr>
          <w:rFonts w:eastAsia="Times New Roman"/>
          <w:szCs w:val="24"/>
        </w:rPr>
        <w:t>Μουζάλα</w:t>
      </w:r>
      <w:proofErr w:type="spellEnd"/>
      <w:r>
        <w:rPr>
          <w:rFonts w:eastAsia="Times New Roman"/>
          <w:szCs w:val="24"/>
        </w:rPr>
        <w:t xml:space="preserve"> και του Παππά. Δίνετε αναδρομικά σε συμβούλους που ακόμα δεν έχουν διοριστεί! Είναι αδιανόητο!</w:t>
      </w:r>
    </w:p>
    <w:p w14:paraId="5528B1BD" w14:textId="77777777" w:rsidR="00D67C45" w:rsidRDefault="00A23C64">
      <w:pPr>
        <w:spacing w:line="600" w:lineRule="auto"/>
        <w:ind w:firstLine="720"/>
        <w:contextualSpacing/>
        <w:jc w:val="both"/>
        <w:rPr>
          <w:rFonts w:eastAsia="Times New Roman"/>
          <w:szCs w:val="24"/>
        </w:rPr>
      </w:pPr>
      <w:r>
        <w:rPr>
          <w:rFonts w:eastAsia="Times New Roman"/>
          <w:szCs w:val="24"/>
        </w:rPr>
        <w:t>Κυρίες και κύριοι συνάδελφοι, ας έρθω τώρα στο θέμα της επίκαιρης επερώτησης και του α</w:t>
      </w:r>
      <w:r>
        <w:rPr>
          <w:rFonts w:eastAsia="Times New Roman"/>
          <w:szCs w:val="24"/>
        </w:rPr>
        <w:t>σφαλιστικού.</w:t>
      </w:r>
    </w:p>
    <w:p w14:paraId="5528B1BE"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Πρώτα απ’ όλα γιατί, αλήθεια, σήμερα συζητάμε για το ασφαλιστικό; Το πρόβλημα δεν έχει λυθεί, υποτίθεται, οριστικά από την Κυβέρνηση ΣΥΡΙΖΑ – ΑΝΕΛ και τον νόμο </w:t>
      </w:r>
      <w:proofErr w:type="spellStart"/>
      <w:r>
        <w:rPr>
          <w:rFonts w:eastAsia="Times New Roman"/>
          <w:szCs w:val="24"/>
        </w:rPr>
        <w:t>Κατρούγκαλου</w:t>
      </w:r>
      <w:proofErr w:type="spellEnd"/>
      <w:r>
        <w:rPr>
          <w:rFonts w:eastAsia="Times New Roman"/>
          <w:szCs w:val="24"/>
        </w:rPr>
        <w:t xml:space="preserve">; </w:t>
      </w:r>
    </w:p>
    <w:p w14:paraId="5528B1BF" w14:textId="77777777" w:rsidR="00D67C45" w:rsidRDefault="00A23C64">
      <w:pPr>
        <w:spacing w:line="600" w:lineRule="auto"/>
        <w:ind w:firstLine="720"/>
        <w:contextualSpacing/>
        <w:jc w:val="both"/>
        <w:rPr>
          <w:rFonts w:eastAsia="Times New Roman"/>
          <w:szCs w:val="24"/>
        </w:rPr>
      </w:pPr>
      <w:r>
        <w:rPr>
          <w:rFonts w:eastAsia="Times New Roman"/>
          <w:szCs w:val="24"/>
        </w:rPr>
        <w:t>Σας θυμίζω ορισμένες πρόσφατες δηλώσεις των Υπουργών και των Υπουργε</w:t>
      </w:r>
      <w:r>
        <w:rPr>
          <w:rFonts w:eastAsia="Times New Roman"/>
          <w:szCs w:val="24"/>
        </w:rPr>
        <w:t>ίων:</w:t>
      </w:r>
    </w:p>
    <w:p w14:paraId="5528B1C0" w14:textId="77777777" w:rsidR="00D67C45" w:rsidRDefault="00A23C64">
      <w:pPr>
        <w:spacing w:line="600" w:lineRule="auto"/>
        <w:ind w:firstLine="720"/>
        <w:contextualSpacing/>
        <w:jc w:val="both"/>
        <w:rPr>
          <w:rFonts w:eastAsia="Times New Roman"/>
          <w:szCs w:val="24"/>
        </w:rPr>
      </w:pPr>
      <w:r>
        <w:rPr>
          <w:rFonts w:eastAsia="Times New Roman"/>
          <w:szCs w:val="24"/>
        </w:rPr>
        <w:t>Την 1</w:t>
      </w:r>
      <w:r w:rsidRPr="00EE0835">
        <w:rPr>
          <w:rFonts w:eastAsia="Times New Roman"/>
          <w:szCs w:val="24"/>
          <w:vertAlign w:val="superscript"/>
        </w:rPr>
        <w:t>η</w:t>
      </w:r>
      <w:r>
        <w:rPr>
          <w:rFonts w:eastAsia="Times New Roman"/>
          <w:szCs w:val="24"/>
        </w:rPr>
        <w:t xml:space="preserve"> </w:t>
      </w:r>
      <w:r>
        <w:rPr>
          <w:rFonts w:eastAsia="Times New Roman"/>
          <w:szCs w:val="24"/>
        </w:rPr>
        <w:t xml:space="preserve"> Νοεμβρίου 2016, ο Γιώργος </w:t>
      </w:r>
      <w:proofErr w:type="spellStart"/>
      <w:r>
        <w:rPr>
          <w:rFonts w:eastAsia="Times New Roman"/>
          <w:szCs w:val="24"/>
        </w:rPr>
        <w:t>Κατρούγκαλος</w:t>
      </w:r>
      <w:proofErr w:type="spellEnd"/>
      <w:r>
        <w:rPr>
          <w:rFonts w:eastAsia="Times New Roman"/>
          <w:szCs w:val="24"/>
        </w:rPr>
        <w:t xml:space="preserve">, Υπουργός Εργασίας τότε, δηλώνει: «Το ασφαλιστικό έχει κλείσει </w:t>
      </w:r>
      <w:r>
        <w:rPr>
          <w:rFonts w:eastAsia="Times New Roman"/>
          <w:szCs w:val="24"/>
        </w:rPr>
        <w:lastRenderedPageBreak/>
        <w:t>κατά την πρώτη αξιολόγηση και δεν πρόκειται να ξανανοίξει στο πλαίσιο της δεύτερης</w:t>
      </w:r>
      <w:r>
        <w:rPr>
          <w:rFonts w:eastAsia="Times New Roman"/>
          <w:szCs w:val="24"/>
        </w:rPr>
        <w:t>.</w:t>
      </w:r>
      <w:r>
        <w:rPr>
          <w:rFonts w:eastAsia="Times New Roman"/>
          <w:szCs w:val="24"/>
        </w:rPr>
        <w:t>».</w:t>
      </w:r>
    </w:p>
    <w:p w14:paraId="5528B1C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Τώρα είμαστε ακόμα στην πρώτη αξιολόγηση; Δεν νομίζω. </w:t>
      </w:r>
      <w:r>
        <w:rPr>
          <w:rFonts w:eastAsia="Times New Roman"/>
          <w:szCs w:val="24"/>
        </w:rPr>
        <w:t>Είμαστε στη δεύτερη και το ασφαλιστικό είναι ανοι</w:t>
      </w:r>
      <w:r>
        <w:rPr>
          <w:rFonts w:eastAsia="Times New Roman"/>
          <w:szCs w:val="24"/>
        </w:rPr>
        <w:t>κ</w:t>
      </w:r>
      <w:r>
        <w:rPr>
          <w:rFonts w:eastAsia="Times New Roman"/>
          <w:szCs w:val="24"/>
        </w:rPr>
        <w:t>τό «</w:t>
      </w:r>
      <w:proofErr w:type="spellStart"/>
      <w:r>
        <w:rPr>
          <w:rFonts w:eastAsia="Times New Roman"/>
          <w:szCs w:val="24"/>
        </w:rPr>
        <w:t>καραμπάμ</w:t>
      </w:r>
      <w:proofErr w:type="spellEnd"/>
      <w:r>
        <w:rPr>
          <w:rFonts w:eastAsia="Times New Roman"/>
          <w:szCs w:val="24"/>
        </w:rPr>
        <w:t xml:space="preserve">»! </w:t>
      </w:r>
    </w:p>
    <w:p w14:paraId="5528B1C2" w14:textId="77777777" w:rsidR="00D67C45" w:rsidRDefault="00A23C64">
      <w:pPr>
        <w:spacing w:line="600" w:lineRule="auto"/>
        <w:ind w:firstLine="720"/>
        <w:contextualSpacing/>
        <w:jc w:val="both"/>
        <w:rPr>
          <w:rFonts w:eastAsia="Times New Roman"/>
          <w:szCs w:val="24"/>
        </w:rPr>
      </w:pPr>
      <w:r>
        <w:rPr>
          <w:rFonts w:eastAsia="Times New Roman"/>
          <w:szCs w:val="24"/>
        </w:rPr>
        <w:t>Την ίδια ημέρα</w:t>
      </w:r>
      <w:r>
        <w:rPr>
          <w:rFonts w:eastAsia="Times New Roman"/>
          <w:szCs w:val="24"/>
        </w:rPr>
        <w:t>,</w:t>
      </w:r>
      <w:r>
        <w:rPr>
          <w:rFonts w:eastAsia="Times New Roman"/>
          <w:szCs w:val="24"/>
        </w:rPr>
        <w:t xml:space="preserve"> 1</w:t>
      </w:r>
      <w:r w:rsidRPr="00EE0835">
        <w:rPr>
          <w:rFonts w:eastAsia="Times New Roman"/>
          <w:szCs w:val="24"/>
          <w:vertAlign w:val="superscript"/>
        </w:rPr>
        <w:t>η</w:t>
      </w:r>
      <w:r>
        <w:rPr>
          <w:rFonts w:eastAsia="Times New Roman"/>
          <w:szCs w:val="24"/>
        </w:rPr>
        <w:t xml:space="preserve"> </w:t>
      </w:r>
      <w:r>
        <w:rPr>
          <w:rFonts w:eastAsia="Times New Roman"/>
          <w:szCs w:val="24"/>
        </w:rPr>
        <w:t xml:space="preserve">Νοεμβρίου 2016, το Υπουργείο Οικονομικών, για να μην παρερμηνευθεί οτιδήποτε σε σχέση με το ασφαλιστικό, βγάζει ανακοίνωση και λέει: «Άνοιγμα του ασφαλιστικού εκ νέου δεν </w:t>
      </w:r>
      <w:r>
        <w:rPr>
          <w:rFonts w:eastAsia="Times New Roman"/>
          <w:szCs w:val="24"/>
        </w:rPr>
        <w:t>υφίσταται</w:t>
      </w:r>
      <w:r>
        <w:rPr>
          <w:rFonts w:eastAsia="Times New Roman"/>
          <w:szCs w:val="24"/>
        </w:rPr>
        <w:t>.</w:t>
      </w:r>
      <w:r>
        <w:rPr>
          <w:rFonts w:eastAsia="Times New Roman"/>
          <w:szCs w:val="24"/>
        </w:rPr>
        <w:t>».</w:t>
      </w:r>
    </w:p>
    <w:p w14:paraId="5528B1C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Επομένως εξηγήστε μου γιατί συζητάμε σήμερα για το ασφαλιστικό. </w:t>
      </w:r>
      <w:r>
        <w:rPr>
          <w:rFonts w:eastAsia="Times New Roman"/>
          <w:szCs w:val="24"/>
        </w:rPr>
        <w:t>Α</w:t>
      </w:r>
      <w:r>
        <w:rPr>
          <w:rFonts w:eastAsia="Times New Roman"/>
          <w:szCs w:val="24"/>
        </w:rPr>
        <w:t>φού οι ασφαλισμένοι ήδη επαινούν την Κυβέρνηση για επιτεύγματά της –αυτό είναι «μπηχτή» για εσάς, κύριε Πετρόπουλε, που το διαπιστώνετε καθημερινά στους δρόμους της Αθήνας-, γιατ</w:t>
      </w:r>
      <w:r>
        <w:rPr>
          <w:rFonts w:eastAsia="Times New Roman"/>
          <w:szCs w:val="24"/>
        </w:rPr>
        <w:t xml:space="preserve">ί οι συνταξιούχοι ανησυχούν για τις αποδοχές τους και οι ασφαλισμένοι για το πότε και με ποιους όρους θα συνταξιοδοτηθούν; Για ποιον λόγο; </w:t>
      </w:r>
    </w:p>
    <w:p w14:paraId="5528B1C4" w14:textId="77777777" w:rsidR="00D67C45" w:rsidRDefault="00A23C64">
      <w:pPr>
        <w:spacing w:line="600" w:lineRule="auto"/>
        <w:ind w:firstLine="720"/>
        <w:contextualSpacing/>
        <w:jc w:val="both"/>
        <w:rPr>
          <w:rFonts w:eastAsia="Times New Roman"/>
          <w:szCs w:val="24"/>
        </w:rPr>
      </w:pPr>
      <w:r>
        <w:rPr>
          <w:rFonts w:eastAsia="Times New Roman"/>
          <w:szCs w:val="24"/>
        </w:rPr>
        <w:t>Η σημερινή Κυβέρνηση τι έχει κάνει γι’ αυτά τα θέματα;</w:t>
      </w:r>
    </w:p>
    <w:p w14:paraId="5528B1C5"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Ακούστε τι έλεγε στις 16 Οκτωβρίου 2016 ο κ. </w:t>
      </w:r>
      <w:proofErr w:type="spellStart"/>
      <w:r>
        <w:rPr>
          <w:rFonts w:eastAsia="Times New Roman"/>
          <w:szCs w:val="24"/>
        </w:rPr>
        <w:t>Κατρούγκαλος</w:t>
      </w:r>
      <w:proofErr w:type="spellEnd"/>
      <w:r>
        <w:rPr>
          <w:rFonts w:eastAsia="Times New Roman"/>
          <w:szCs w:val="24"/>
        </w:rPr>
        <w:t xml:space="preserve">, ο </w:t>
      </w:r>
      <w:r>
        <w:rPr>
          <w:rFonts w:eastAsia="Times New Roman"/>
          <w:szCs w:val="24"/>
        </w:rPr>
        <w:t xml:space="preserve">«αρχιτέκτονας» της λύσης του ασφαλιστικού: «Εάν έχουμε </w:t>
      </w:r>
      <w:r>
        <w:rPr>
          <w:rFonts w:eastAsia="Times New Roman"/>
          <w:szCs w:val="24"/>
        </w:rPr>
        <w:lastRenderedPageBreak/>
        <w:t>ανάπτυξη 2,7% το 2017, όπως προβλέπουν οι διεθνείς οργανισμοί</w:t>
      </w:r>
      <w:r>
        <w:rPr>
          <w:rFonts w:eastAsia="Times New Roman"/>
          <w:szCs w:val="24"/>
        </w:rPr>
        <w:t>»,</w:t>
      </w:r>
      <w:r>
        <w:rPr>
          <w:rFonts w:eastAsia="Times New Roman"/>
          <w:szCs w:val="24"/>
        </w:rPr>
        <w:t xml:space="preserve"> </w:t>
      </w:r>
      <w:proofErr w:type="spellStart"/>
      <w:r>
        <w:rPr>
          <w:rFonts w:eastAsia="Times New Roman"/>
          <w:szCs w:val="24"/>
        </w:rPr>
        <w:t>φευ</w:t>
      </w:r>
      <w:proofErr w:type="spellEnd"/>
      <w:r>
        <w:rPr>
          <w:rFonts w:eastAsia="Times New Roman"/>
          <w:szCs w:val="24"/>
        </w:rPr>
        <w:t>, ύφεση και το 2016 και το 2017 όπως πάει</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τότε το 2018 οι νέες συντάξεις θα έχουν αυξήσεις, ενώ οι παλαιές θα αυξηθούν, όταν η προσω</w:t>
      </w:r>
      <w:r>
        <w:rPr>
          <w:rFonts w:eastAsia="Times New Roman"/>
          <w:szCs w:val="24"/>
        </w:rPr>
        <w:t>πική διαφορά που ενσωματώνουν, θα έχει μηδενιστεί</w:t>
      </w:r>
      <w:r>
        <w:rPr>
          <w:rFonts w:eastAsia="Times New Roman"/>
          <w:szCs w:val="24"/>
        </w:rPr>
        <w:t>.</w:t>
      </w:r>
      <w:r>
        <w:rPr>
          <w:rFonts w:eastAsia="Times New Roman"/>
          <w:szCs w:val="24"/>
        </w:rPr>
        <w:t>». Αυξήσεις, δηλαδή, θα έβλεπαν, υποτίθεται, οι συνταξιούχοι και όχι μειώσεις.</w:t>
      </w:r>
    </w:p>
    <w:p w14:paraId="5528B1C6"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Μάλιστα είχε προβλέψει και μια δικλίδα ασφαλείας ο κ. </w:t>
      </w:r>
      <w:proofErr w:type="spellStart"/>
      <w:r>
        <w:rPr>
          <w:rFonts w:eastAsia="Times New Roman"/>
          <w:szCs w:val="24"/>
        </w:rPr>
        <w:t>Κατρούγκαλος</w:t>
      </w:r>
      <w:proofErr w:type="spellEnd"/>
      <w:r>
        <w:rPr>
          <w:rFonts w:eastAsia="Times New Roman"/>
          <w:szCs w:val="24"/>
        </w:rPr>
        <w:t>. Έλεγε: «Αντί να μειώσουμε τις συντάξεις, μπορούμε να αυξήσο</w:t>
      </w:r>
      <w:r>
        <w:rPr>
          <w:rFonts w:eastAsia="Times New Roman"/>
          <w:szCs w:val="24"/>
        </w:rPr>
        <w:t>υμε λίγο τη φορολογία. Όταν σου λείπουν τα χρήματα, είτε μειώνεις τις δαπάνες είτε αυξάνεις τα έσοδα</w:t>
      </w:r>
      <w:r>
        <w:rPr>
          <w:rFonts w:eastAsia="Times New Roman"/>
          <w:szCs w:val="24"/>
        </w:rPr>
        <w:t>.</w:t>
      </w:r>
      <w:r>
        <w:rPr>
          <w:rFonts w:eastAsia="Times New Roman"/>
          <w:szCs w:val="24"/>
        </w:rPr>
        <w:t xml:space="preserve">». Αυτά τον Μάιο του 2016. </w:t>
      </w:r>
    </w:p>
    <w:p w14:paraId="5528B1C7" w14:textId="77777777" w:rsidR="00D67C45" w:rsidRDefault="00A23C64">
      <w:pPr>
        <w:spacing w:line="600" w:lineRule="auto"/>
        <w:ind w:firstLine="720"/>
        <w:contextualSpacing/>
        <w:jc w:val="both"/>
        <w:rPr>
          <w:rFonts w:eastAsia="Times New Roman"/>
          <w:szCs w:val="24"/>
        </w:rPr>
      </w:pPr>
      <w:r>
        <w:rPr>
          <w:rFonts w:eastAsia="Times New Roman"/>
          <w:szCs w:val="24"/>
        </w:rPr>
        <w:t>Αυτή, λοιπόν ήταν η μαγική εικόνα, η στρεβλή εικόνα που καλλιεργούσε η Κυβέρνηση και η οποία να που συγκρούεται με τη σκληρή πρ</w:t>
      </w:r>
      <w:r>
        <w:rPr>
          <w:rFonts w:eastAsia="Times New Roman"/>
          <w:szCs w:val="24"/>
        </w:rPr>
        <w:t xml:space="preserve">αγματικότητα. Οι συντάξεις όχι μόνον δεν διασφαλίστηκαν οριστικά με το κλείσιμο της πρώτης αξιολόγησης, αλλά βρίσκονται στο «κυρίως πιάτο» της δεύτερης αξιολόγησης, που συζητούσαν αυτές τις ημέρες στο </w:t>
      </w:r>
      <w:r>
        <w:rPr>
          <w:rFonts w:eastAsia="Times New Roman"/>
          <w:szCs w:val="24"/>
        </w:rPr>
        <w:t>«</w:t>
      </w:r>
      <w:r>
        <w:rPr>
          <w:rFonts w:eastAsia="Times New Roman"/>
          <w:szCs w:val="24"/>
        </w:rPr>
        <w:t>Χίλτον</w:t>
      </w:r>
      <w:r>
        <w:rPr>
          <w:rFonts w:eastAsia="Times New Roman"/>
          <w:szCs w:val="24"/>
        </w:rPr>
        <w:t>»</w:t>
      </w:r>
      <w:r>
        <w:rPr>
          <w:rFonts w:eastAsia="Times New Roman"/>
          <w:szCs w:val="24"/>
        </w:rPr>
        <w:t xml:space="preserve"> ο κ. </w:t>
      </w:r>
      <w:proofErr w:type="spellStart"/>
      <w:r>
        <w:rPr>
          <w:rFonts w:eastAsia="Times New Roman"/>
          <w:szCs w:val="24"/>
        </w:rPr>
        <w:t>Τσακαλώτος</w:t>
      </w:r>
      <w:proofErr w:type="spellEnd"/>
      <w:r>
        <w:rPr>
          <w:rFonts w:eastAsia="Times New Roman"/>
          <w:szCs w:val="24"/>
        </w:rPr>
        <w:t xml:space="preserve"> με την τρόικα.</w:t>
      </w:r>
    </w:p>
    <w:p w14:paraId="5528B1C8" w14:textId="77777777" w:rsidR="00D67C45" w:rsidRDefault="00A23C64">
      <w:pPr>
        <w:spacing w:line="600" w:lineRule="auto"/>
        <w:ind w:firstLine="720"/>
        <w:contextualSpacing/>
        <w:jc w:val="both"/>
        <w:rPr>
          <w:rFonts w:eastAsia="Times New Roman"/>
          <w:szCs w:val="24"/>
        </w:rPr>
      </w:pPr>
      <w:r>
        <w:rPr>
          <w:rFonts w:eastAsia="Times New Roman"/>
          <w:szCs w:val="24"/>
        </w:rPr>
        <w:t>Α</w:t>
      </w:r>
      <w:r>
        <w:rPr>
          <w:rFonts w:eastAsia="Times New Roman"/>
          <w:szCs w:val="24"/>
        </w:rPr>
        <w:t>λήθεια, πού εί</w:t>
      </w:r>
      <w:r>
        <w:rPr>
          <w:rFonts w:eastAsia="Times New Roman"/>
          <w:szCs w:val="24"/>
        </w:rPr>
        <w:t xml:space="preserve">ναι η κ. </w:t>
      </w:r>
      <w:proofErr w:type="spellStart"/>
      <w:r>
        <w:rPr>
          <w:rFonts w:eastAsia="Times New Roman"/>
          <w:szCs w:val="24"/>
        </w:rPr>
        <w:t>Αχτσιόγλου</w:t>
      </w:r>
      <w:proofErr w:type="spellEnd"/>
      <w:r>
        <w:rPr>
          <w:rFonts w:eastAsia="Times New Roman"/>
          <w:szCs w:val="24"/>
        </w:rPr>
        <w:t xml:space="preserve">; Είναι σήμερα στο </w:t>
      </w:r>
      <w:r>
        <w:rPr>
          <w:rFonts w:eastAsia="Times New Roman"/>
          <w:szCs w:val="24"/>
        </w:rPr>
        <w:t>«</w:t>
      </w:r>
      <w:r>
        <w:rPr>
          <w:rFonts w:eastAsia="Times New Roman"/>
          <w:szCs w:val="24"/>
        </w:rPr>
        <w:t>Χίλτον</w:t>
      </w:r>
      <w:r>
        <w:rPr>
          <w:rFonts w:eastAsia="Times New Roman"/>
          <w:szCs w:val="24"/>
        </w:rPr>
        <w:t>»</w:t>
      </w:r>
      <w:r>
        <w:rPr>
          <w:rFonts w:eastAsia="Times New Roman"/>
          <w:szCs w:val="24"/>
        </w:rPr>
        <w:t xml:space="preserve"> και συζητάει με την τρόικα;</w:t>
      </w:r>
    </w:p>
    <w:p w14:paraId="5528B1C9"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szCs w:val="24"/>
        </w:rPr>
        <w:t xml:space="preserve"> Εγώ είμαι εδώ.</w:t>
      </w:r>
    </w:p>
    <w:p w14:paraId="5528B1CA"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Εσείς βεβαίως είστε εδώ. Πού είναι, όμως, η κ. </w:t>
      </w:r>
      <w:proofErr w:type="spellStart"/>
      <w:r>
        <w:rPr>
          <w:rFonts w:eastAsia="Times New Roman"/>
          <w:szCs w:val="24"/>
        </w:rPr>
        <w:t>Αχτσιόγ</w:t>
      </w:r>
      <w:r>
        <w:rPr>
          <w:rFonts w:eastAsia="Times New Roman"/>
          <w:szCs w:val="24"/>
        </w:rPr>
        <w:t>λου</w:t>
      </w:r>
      <w:proofErr w:type="spellEnd"/>
      <w:r>
        <w:rPr>
          <w:rFonts w:eastAsia="Times New Roman"/>
          <w:szCs w:val="24"/>
        </w:rPr>
        <w:t xml:space="preserve">; Δεν είχε πάρει εκείνη χαμπάρι, όταν ήταν διευθύντρια του γραφείου του κ. </w:t>
      </w:r>
      <w:proofErr w:type="spellStart"/>
      <w:r>
        <w:rPr>
          <w:rFonts w:eastAsia="Times New Roman"/>
          <w:szCs w:val="24"/>
        </w:rPr>
        <w:t>Κατρούγκαλου</w:t>
      </w:r>
      <w:proofErr w:type="spellEnd"/>
      <w:r>
        <w:rPr>
          <w:rFonts w:eastAsia="Times New Roman"/>
          <w:szCs w:val="24"/>
        </w:rPr>
        <w:t xml:space="preserve">, ότι ο τύπος αυτός υπολογισμού της σύνταξης δεν υφίστατο, ότι ήταν αέρας κοπανιστός; Πέρασαν δύο χρόνια που έχετε στα χέρια σας την «καυτή πατάτα». Εσείς, όμως, την </w:t>
      </w:r>
      <w:r>
        <w:rPr>
          <w:rFonts w:eastAsia="Times New Roman"/>
          <w:szCs w:val="24"/>
        </w:rPr>
        <w:t>έχετε κάνει από καυτή πιο καυτή και από τον πίδακα των ζεστών νερών στις Θερμοπύλες!</w:t>
      </w:r>
    </w:p>
    <w:p w14:paraId="5528B1CB" w14:textId="77777777" w:rsidR="00D67C45" w:rsidRDefault="00A23C64">
      <w:pPr>
        <w:spacing w:line="600" w:lineRule="auto"/>
        <w:ind w:firstLine="720"/>
        <w:contextualSpacing/>
        <w:jc w:val="both"/>
        <w:rPr>
          <w:rFonts w:eastAsia="Times New Roman"/>
          <w:szCs w:val="24"/>
        </w:rPr>
      </w:pPr>
      <w:r>
        <w:rPr>
          <w:rFonts w:eastAsia="Times New Roman"/>
          <w:szCs w:val="24"/>
        </w:rPr>
        <w:t>Μας λέγατε επίσης ότι ό,τι ήταν να γίνει από μειώσεις συντάξεων έγινε.</w:t>
      </w:r>
    </w:p>
    <w:p w14:paraId="5528B1C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 Τώρα όμως μαθαίνουμε ότι η Κυβέρνηση πρέπει να εξοικονομήσει 1% του ΑΕΠ από το ασφαλιστικό, να μειώ</w:t>
      </w:r>
      <w:r>
        <w:rPr>
          <w:rFonts w:eastAsia="Times New Roman"/>
          <w:szCs w:val="24"/>
        </w:rPr>
        <w:t>σει, δηλαδή, για να το πούμε απλά, κατά 1,8 δισεκατομμύρι</w:t>
      </w:r>
      <w:r>
        <w:rPr>
          <w:rFonts w:eastAsia="Times New Roman"/>
          <w:szCs w:val="24"/>
        </w:rPr>
        <w:t>ο</w:t>
      </w:r>
      <w:r>
        <w:rPr>
          <w:rFonts w:eastAsia="Times New Roman"/>
          <w:szCs w:val="24"/>
        </w:rPr>
        <w:t xml:space="preserve"> ευρώ τον κουμπαρά των συντάξεων. </w:t>
      </w:r>
    </w:p>
    <w:p w14:paraId="5528B1CD"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Το τρικ δε της προσωπικής διαφοράς, που έχει επινοήσει η Κυβέρνηση με τον περίφημο νόμο </w:t>
      </w:r>
      <w:proofErr w:type="spellStart"/>
      <w:r>
        <w:rPr>
          <w:rFonts w:eastAsia="Times New Roman"/>
          <w:szCs w:val="24"/>
        </w:rPr>
        <w:t>Κατρούγκαλου</w:t>
      </w:r>
      <w:proofErr w:type="spellEnd"/>
      <w:r>
        <w:rPr>
          <w:rFonts w:eastAsia="Times New Roman"/>
          <w:szCs w:val="24"/>
        </w:rPr>
        <w:t>, όχι μόνο δεν θωράκισε τις συντάξεις, αλλά αποτελεί τον προθάλ</w:t>
      </w:r>
      <w:r>
        <w:rPr>
          <w:rFonts w:eastAsia="Times New Roman"/>
          <w:szCs w:val="24"/>
        </w:rPr>
        <w:t xml:space="preserve">αμο των επερχόμενων μειώσεων. </w:t>
      </w:r>
    </w:p>
    <w:p w14:paraId="5528B1CE"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Με άλλα λόγια, καταφέρατε πραγματικά το ακατόρθωτο! </w:t>
      </w:r>
    </w:p>
    <w:p w14:paraId="5528B1CF"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Αυξήσατε τις εισφορές για να μην κοπούν οι συντάξεις και τελικά και οι συντάξεις κόβονται και οι εισφορές παραμένουν αυξημένες. Ψηφίσατε έναν νόμο που υποτίθεται ότι θα </w:t>
      </w:r>
      <w:r>
        <w:rPr>
          <w:rFonts w:eastAsia="Times New Roman"/>
          <w:szCs w:val="24"/>
        </w:rPr>
        <w:t xml:space="preserve">οδηγούσε στον </w:t>
      </w:r>
      <w:proofErr w:type="spellStart"/>
      <w:r>
        <w:rPr>
          <w:rFonts w:eastAsia="Times New Roman"/>
          <w:szCs w:val="24"/>
        </w:rPr>
        <w:t>εξορθολογισμό</w:t>
      </w:r>
      <w:proofErr w:type="spellEnd"/>
      <w:r>
        <w:rPr>
          <w:rFonts w:eastAsia="Times New Roman"/>
          <w:szCs w:val="24"/>
        </w:rPr>
        <w:t xml:space="preserve"> του συστήματος και σήμερα, εννέα μήνες μετά</w:t>
      </w:r>
      <w:r>
        <w:rPr>
          <w:rFonts w:eastAsia="Times New Roman"/>
          <w:szCs w:val="24"/>
        </w:rPr>
        <w:t>,</w:t>
      </w:r>
      <w:r>
        <w:rPr>
          <w:rFonts w:eastAsia="Times New Roman"/>
          <w:szCs w:val="24"/>
        </w:rPr>
        <w:t xml:space="preserve"> δεν ξέρει κανείς ούτε τι εισφορές θα πληρώσει ούτε με τι ποσά θα συνταξιοδοτείται ούτε τι τον συμφέρει να κάνει. </w:t>
      </w:r>
    </w:p>
    <w:p w14:paraId="5528B1D0" w14:textId="77777777" w:rsidR="00D67C45" w:rsidRDefault="00A23C64">
      <w:pPr>
        <w:spacing w:line="600" w:lineRule="auto"/>
        <w:ind w:firstLine="720"/>
        <w:contextualSpacing/>
        <w:jc w:val="both"/>
        <w:rPr>
          <w:rFonts w:eastAsia="Times New Roman"/>
          <w:szCs w:val="24"/>
        </w:rPr>
      </w:pPr>
      <w:r>
        <w:rPr>
          <w:rFonts w:eastAsia="Times New Roman"/>
          <w:szCs w:val="24"/>
        </w:rPr>
        <w:t>Το απόλυτο, λοιπόν, ξεχαρβάλωμα έχει την υπογραφή ΣΥΡΙΖΑ –</w:t>
      </w:r>
      <w:r>
        <w:rPr>
          <w:rFonts w:eastAsia="Times New Roman"/>
          <w:szCs w:val="24"/>
        </w:rPr>
        <w:t xml:space="preserve"> </w:t>
      </w:r>
      <w:r>
        <w:rPr>
          <w:rFonts w:eastAsia="Times New Roman"/>
          <w:szCs w:val="24"/>
        </w:rPr>
        <w:t xml:space="preserve">ΑΝΕΛ, της </w:t>
      </w:r>
      <w:r>
        <w:rPr>
          <w:rFonts w:eastAsia="Times New Roman"/>
          <w:szCs w:val="24"/>
        </w:rPr>
        <w:t xml:space="preserve">Κυβέρνησης. Αυτό έγινε αντιληπτό και στον τελευταίο αδαή με την ανακοίνωση της ΕΛΣΤΑΤ, στην οποία επισήμαινε ότι ο δείκτης υπολογισμού των συντάξεων δεν υπάρχει. Δεν υπάρχει! </w:t>
      </w:r>
    </w:p>
    <w:p w14:paraId="5528B1D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ντί εφαρμογής του ν.4387, τώρα αρχίζετε σιγά</w:t>
      </w:r>
      <w:r>
        <w:rPr>
          <w:rFonts w:eastAsia="Times New Roman" w:cs="Times New Roman"/>
          <w:szCs w:val="24"/>
        </w:rPr>
        <w:t xml:space="preserve"> </w:t>
      </w:r>
      <w:r>
        <w:rPr>
          <w:rFonts w:eastAsia="Times New Roman" w:cs="Times New Roman"/>
          <w:szCs w:val="24"/>
        </w:rPr>
        <w:t>σιγά να τον ξηλώνετε. Οι νέες συντ</w:t>
      </w:r>
      <w:r>
        <w:rPr>
          <w:rFonts w:eastAsia="Times New Roman" w:cs="Times New Roman"/>
          <w:szCs w:val="24"/>
        </w:rPr>
        <w:t>άξεις δεν μπορούν να βγουν, γιατί η ΕΛΣΤΑΤ αδυνατεί να υπολογίσει την αναπροσαρμογή των αποδοχών με το</w:t>
      </w:r>
      <w:r>
        <w:rPr>
          <w:rFonts w:eastAsia="Times New Roman" w:cs="Times New Roman"/>
          <w:szCs w:val="24"/>
        </w:rPr>
        <w:t>ν</w:t>
      </w:r>
      <w:r>
        <w:rPr>
          <w:rFonts w:eastAsia="Times New Roman" w:cs="Times New Roman"/>
          <w:szCs w:val="24"/>
        </w:rPr>
        <w:t xml:space="preserve"> δείκτη μεταβολής μισθών που προβλέψατε στο</w:t>
      </w:r>
      <w:r>
        <w:rPr>
          <w:rFonts w:eastAsia="Times New Roman" w:cs="Times New Roman"/>
          <w:szCs w:val="24"/>
        </w:rPr>
        <w:t>ν</w:t>
      </w:r>
      <w:r>
        <w:rPr>
          <w:rFonts w:eastAsia="Times New Roman" w:cs="Times New Roman"/>
          <w:szCs w:val="24"/>
        </w:rPr>
        <w:t xml:space="preserve"> νόμο.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νόμο τον ξηλώσατε τώρα. Έπρεπε να περάσουν δέκα ολόκληροι μήνες για να σας πει η ΕΛΣΤΑΤ το α</w:t>
      </w:r>
      <w:r>
        <w:rPr>
          <w:rFonts w:eastAsia="Times New Roman" w:cs="Times New Roman"/>
          <w:szCs w:val="24"/>
        </w:rPr>
        <w:t xml:space="preserve">υτονόητο και να κάνετε πίσω. </w:t>
      </w:r>
    </w:p>
    <w:p w14:paraId="5528B1D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Πείτε μου τώρα, ποιος εγγυάται ότι με την τιμαριθμοποίηση των αποδοχών που αναφέρει η τροπολογία που είδαμε χθες, θα αρχίσουν να εκδίδονται νέες συνταξιοδοτικές αποφάσεις; Πότε θα εφαρμοστεί και πόσες ακόμα εγκυκλίους θα βγάλε</w:t>
      </w:r>
      <w:r>
        <w:rPr>
          <w:rFonts w:eastAsia="Times New Roman" w:cs="Times New Roman"/>
          <w:szCs w:val="24"/>
        </w:rPr>
        <w:t>τε γι’ αυτό; Όλα στο πόδι, όλα στον αέρα. Το ασφαλιστικό που εφαρμόζετε είναι γεμάτο παραλογισμούς.</w:t>
      </w:r>
    </w:p>
    <w:p w14:paraId="5528B1D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λοιπόν. Νέοι ή παλαιοί ασφαλισμένοι </w:t>
      </w:r>
      <w:proofErr w:type="spellStart"/>
      <w:r>
        <w:rPr>
          <w:rFonts w:eastAsia="Times New Roman" w:cs="Times New Roman"/>
          <w:szCs w:val="24"/>
        </w:rPr>
        <w:t>διπλοπληρώνουν</w:t>
      </w:r>
      <w:proofErr w:type="spellEnd"/>
      <w:r>
        <w:rPr>
          <w:rFonts w:eastAsia="Times New Roman" w:cs="Times New Roman"/>
          <w:szCs w:val="24"/>
        </w:rPr>
        <w:t xml:space="preserve"> εισφορές για εισοδήματα που έως τώρα υπήρχε εκ του νόμου απαγόρευση. Οι εισφορές υπολογίζονται μ</w:t>
      </w:r>
      <w:r>
        <w:rPr>
          <w:rFonts w:eastAsia="Times New Roman" w:cs="Times New Roman"/>
          <w:szCs w:val="24"/>
        </w:rPr>
        <w:t>ε το εισόδημα του 2015 και λέτε πως, όταν βγει το εισόδημα του 2016, θα κάνουμε συμψηφισμό. Εάν δηλαδή στο 2016 τα εισοδήματα που θα βγουν θα έχουν μικρότερες εισφορές, για παράδειγμα 200 ευρώ το</w:t>
      </w:r>
      <w:r>
        <w:rPr>
          <w:rFonts w:eastAsia="Times New Roman" w:cs="Times New Roman"/>
          <w:szCs w:val="24"/>
        </w:rPr>
        <w:t>ν</w:t>
      </w:r>
      <w:r>
        <w:rPr>
          <w:rFonts w:eastAsia="Times New Roman" w:cs="Times New Roman"/>
          <w:szCs w:val="24"/>
        </w:rPr>
        <w:t xml:space="preserve"> μήνα αντί για 400, αυτή η διαφορά δεν θα επιστραφεί. Τους λ</w:t>
      </w:r>
      <w:r>
        <w:rPr>
          <w:rFonts w:eastAsia="Times New Roman" w:cs="Times New Roman"/>
          <w:szCs w:val="24"/>
        </w:rPr>
        <w:t>έτε «</w:t>
      </w:r>
      <w:r>
        <w:rPr>
          <w:rFonts w:eastAsia="Times New Roman" w:cs="Times New Roman"/>
          <w:szCs w:val="24"/>
        </w:rPr>
        <w:t>ν</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μεν, σας τα πήραμε προκαταβολικά, αλλά θα σας μειώσουμε τις εισφορές των επόμενων μηνών». </w:t>
      </w:r>
    </w:p>
    <w:p w14:paraId="5528B1D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 χειρότερο ποιο είναι; Υπολογίζετε συντάξεις χωρίς κατώτατο όριο. Όσοι αποχώρησαν από 1</w:t>
      </w:r>
      <w:r w:rsidRPr="006655D6">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Ιουλίου 2015 και μετά, παίρνουν μόνο τη σύνταξη που αναλογεί στι</w:t>
      </w:r>
      <w:r>
        <w:rPr>
          <w:rFonts w:eastAsia="Times New Roman" w:cs="Times New Roman"/>
          <w:szCs w:val="24"/>
        </w:rPr>
        <w:t xml:space="preserve">ς εισφορές, ύψους ακόμη και 160 ευρώ. </w:t>
      </w:r>
    </w:p>
    <w:p w14:paraId="5528B1D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το δημοσίευμα του </w:t>
      </w:r>
      <w:r>
        <w:rPr>
          <w:rFonts w:eastAsia="Times New Roman" w:cs="Times New Roman"/>
          <w:szCs w:val="24"/>
        </w:rPr>
        <w:t>«</w:t>
      </w:r>
      <w:r>
        <w:rPr>
          <w:rFonts w:eastAsia="Times New Roman" w:cs="Times New Roman"/>
          <w:szCs w:val="24"/>
        </w:rPr>
        <w:t>Ελεύθερου Τύπου</w:t>
      </w:r>
      <w:r>
        <w:rPr>
          <w:rFonts w:eastAsia="Times New Roman" w:cs="Times New Roman"/>
          <w:szCs w:val="24"/>
        </w:rPr>
        <w:t>»:</w:t>
      </w:r>
      <w:r>
        <w:rPr>
          <w:rFonts w:eastAsia="Times New Roman" w:cs="Times New Roman"/>
          <w:szCs w:val="24"/>
        </w:rPr>
        <w:t xml:space="preserve"> «Συντάξεις 152 ευρώ». Το έχετε διαβάσει, κύριε Πετρόπουλε; Στην </w:t>
      </w:r>
      <w:proofErr w:type="spellStart"/>
      <w:r>
        <w:rPr>
          <w:rFonts w:eastAsia="Times New Roman" w:cs="Times New Roman"/>
          <w:szCs w:val="24"/>
        </w:rPr>
        <w:t>υποπαράγραφο</w:t>
      </w:r>
      <w:proofErr w:type="spellEnd"/>
      <w:r>
        <w:rPr>
          <w:rFonts w:eastAsia="Times New Roman" w:cs="Times New Roman"/>
          <w:szCs w:val="24"/>
        </w:rPr>
        <w:t xml:space="preserve"> ε1 και ε3 του ν.4336, στις σελίδες 981 και 982, λέτε ότι θα παίρνουν μέχρι τα </w:t>
      </w:r>
      <w:r>
        <w:rPr>
          <w:rFonts w:eastAsia="Times New Roman" w:cs="Times New Roman"/>
          <w:szCs w:val="24"/>
        </w:rPr>
        <w:t>εξήντα επτά</w:t>
      </w:r>
      <w:r>
        <w:rPr>
          <w:rFonts w:eastAsia="Times New Roman" w:cs="Times New Roman"/>
          <w:szCs w:val="24"/>
        </w:rPr>
        <w:t xml:space="preserve"> τους χρόν</w:t>
      </w:r>
      <w:r>
        <w:rPr>
          <w:rFonts w:eastAsia="Times New Roman" w:cs="Times New Roman"/>
          <w:szCs w:val="24"/>
        </w:rPr>
        <w:t xml:space="preserve">ια τη σύνταξη που βγάζουν οι εισφορές τους και τα έτη που ασφαλίστηκαν. Το καταθέτω για τα Πρακτικά και παρακαλώ μία απάντηση από τον κ. Πετρόπουλο. </w:t>
      </w:r>
    </w:p>
    <w:p w14:paraId="5528B1D6" w14:textId="77777777" w:rsidR="00D67C45" w:rsidRDefault="00A23C64">
      <w:pPr>
        <w:spacing w:line="600" w:lineRule="auto"/>
        <w:ind w:firstLine="720"/>
        <w:contextualSpacing/>
        <w:jc w:val="both"/>
        <w:rPr>
          <w:rFonts w:eastAsia="Times New Roman" w:cs="Times New Roman"/>
        </w:rPr>
      </w:pPr>
      <w:r>
        <w:rPr>
          <w:rFonts w:eastAsia="Times New Roman" w:cs="Times New Roman"/>
        </w:rPr>
        <w:t xml:space="preserve">(Στο σημείο αυτό ο Βουλευτής κ. Γεώργιος </w:t>
      </w:r>
      <w:proofErr w:type="spellStart"/>
      <w:r>
        <w:rPr>
          <w:rFonts w:eastAsia="Times New Roman" w:cs="Times New Roman"/>
        </w:rPr>
        <w:t>Αμυράς</w:t>
      </w:r>
      <w:proofErr w:type="spellEnd"/>
      <w:r>
        <w:rPr>
          <w:rFonts w:eastAsia="Times New Roman" w:cs="Times New Roman"/>
        </w:rPr>
        <w:t xml:space="preserve"> καταθέτει για τα Πρακτικά το προαναφερθέν δημοσίευμα, το ο</w:t>
      </w:r>
      <w:r>
        <w:rPr>
          <w:rFonts w:eastAsia="Times New Roman" w:cs="Times New Roman"/>
        </w:rPr>
        <w:t>ποίο βρίσκεται στο αρχείο του Τμήματος Γραμματείας της Διεύθυνσης Στενογραφίας και Πρακτικών της Βουλής)</w:t>
      </w:r>
    </w:p>
    <w:p w14:paraId="5528B1D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προβλέπει τον </w:t>
      </w:r>
      <w:proofErr w:type="spellStart"/>
      <w:r>
        <w:rPr>
          <w:rFonts w:eastAsia="Times New Roman" w:cs="Times New Roman"/>
          <w:szCs w:val="24"/>
        </w:rPr>
        <w:t>επανϋπολογισμό</w:t>
      </w:r>
      <w:proofErr w:type="spellEnd"/>
      <w:r>
        <w:rPr>
          <w:rFonts w:eastAsia="Times New Roman" w:cs="Times New Roman"/>
          <w:szCs w:val="24"/>
        </w:rPr>
        <w:t xml:space="preserve"> των αποδοχών ύστερα από πέντε χρόνια ή κάνω λάθος; Πρέπει να επισπεύσετε τη διόρθωση. Σε πέντ</w:t>
      </w:r>
      <w:r>
        <w:rPr>
          <w:rFonts w:eastAsia="Times New Roman" w:cs="Times New Roman"/>
          <w:szCs w:val="24"/>
        </w:rPr>
        <w:t xml:space="preserve">ε χρόνια θα έχουν πεθάνει οι μισοί συνταξιούχοι, με λανθασμένο υπολογισμό στις συντάξεις τους. </w:t>
      </w:r>
    </w:p>
    <w:p w14:paraId="5528B1D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ρωτώ, κύριε Πετρόπουλε, δίνετε ή δεν δίνετε διπλό εφάπαξ στον ΟΓΑ και στο Υπουργείο Εσωτερικών; Πώς και με ποιους πόρους πληρώνετε; Περιμένω την απάντησή σα</w:t>
      </w:r>
      <w:r>
        <w:rPr>
          <w:rFonts w:eastAsia="Times New Roman" w:cs="Times New Roman"/>
          <w:szCs w:val="24"/>
        </w:rPr>
        <w:t>ς.</w:t>
      </w:r>
    </w:p>
    <w:p w14:paraId="5528B1D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Με άλλα λόγια, για να τα λέμε απλά, το ασφαλιστικό είναι γεμάτο στρεβλώσεις, γεμάτο προβλήματα</w:t>
      </w:r>
      <w:r>
        <w:rPr>
          <w:rFonts w:eastAsia="Times New Roman" w:cs="Times New Roman"/>
          <w:szCs w:val="24"/>
        </w:rPr>
        <w:t>,</w:t>
      </w:r>
      <w:r>
        <w:rPr>
          <w:rFonts w:eastAsia="Times New Roman" w:cs="Times New Roman"/>
          <w:szCs w:val="24"/>
        </w:rPr>
        <w:t xml:space="preserve"> που θα έλεγα ότι τινάζουν στον αέρα τα ταμεία αλλά και τη διάθεση του οποιουδήποτε να εργαστεί. Οι μισθοί στον ιδιωτικό τομέα συνεχώς μειώνονται. </w:t>
      </w:r>
    </w:p>
    <w:p w14:paraId="5528B1D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Φθάσαμε </w:t>
      </w:r>
      <w:r>
        <w:rPr>
          <w:rFonts w:eastAsia="Times New Roman" w:cs="Times New Roman"/>
          <w:szCs w:val="24"/>
        </w:rPr>
        <w:t>στο εξής φοβερό στοιχείο, ότι πρέπει και εργάζονται δέκα άνθρωποι</w:t>
      </w:r>
      <w:r>
        <w:rPr>
          <w:rFonts w:eastAsia="Times New Roman" w:cs="Times New Roman"/>
          <w:szCs w:val="24"/>
        </w:rPr>
        <w:t>,</w:t>
      </w:r>
      <w:r>
        <w:rPr>
          <w:rFonts w:eastAsia="Times New Roman" w:cs="Times New Roman"/>
          <w:szCs w:val="24"/>
        </w:rPr>
        <w:t xml:space="preserve"> για να πληρώνεται μία σύνταξη. Γιατί; Γιατί έχουμε φθάσει σε συνθήκες </w:t>
      </w:r>
      <w:r>
        <w:rPr>
          <w:rFonts w:eastAsia="Times New Roman" w:cs="Times New Roman"/>
          <w:szCs w:val="24"/>
          <w:lang w:val="en-US"/>
        </w:rPr>
        <w:t>part</w:t>
      </w:r>
      <w:r>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εργασίας, ελαστικών μορφών εργασίας και ο κουμπαράς μέσω των ασφαλιστικών εισφορών δεν γεμίζει. </w:t>
      </w:r>
    </w:p>
    <w:p w14:paraId="5528B1D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Τη διετία 20</w:t>
      </w:r>
      <w:r>
        <w:rPr>
          <w:rFonts w:eastAsia="Times New Roman" w:cs="Times New Roman"/>
          <w:szCs w:val="24"/>
        </w:rPr>
        <w:t>15-2016 πάνω από ογδόντα χιλιάδες επαγγελματίες έκλεισαν τα μπλοκάκια τους</w:t>
      </w:r>
      <w:r>
        <w:rPr>
          <w:rFonts w:eastAsia="Times New Roman" w:cs="Times New Roman"/>
          <w:szCs w:val="24"/>
        </w:rPr>
        <w:t>,</w:t>
      </w:r>
      <w:r>
        <w:rPr>
          <w:rFonts w:eastAsia="Times New Roman" w:cs="Times New Roman"/>
          <w:szCs w:val="24"/>
        </w:rPr>
        <w:t xml:space="preserve"> λόγω των νέων εισφορών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ξέρετε. Επίσης, την ίδια διετία</w:t>
      </w:r>
      <w:r>
        <w:rPr>
          <w:rFonts w:eastAsia="Times New Roman" w:cs="Times New Roman"/>
          <w:szCs w:val="24"/>
        </w:rPr>
        <w:t>,</w:t>
      </w:r>
      <w:r>
        <w:rPr>
          <w:rFonts w:eastAsia="Times New Roman" w:cs="Times New Roman"/>
          <w:szCs w:val="24"/>
        </w:rPr>
        <w:t xml:space="preserve"> αντί για σωρευτική ανάπτυξη άνω του 7%, είχαμε ύφεση, με αποτέλεσμα να χαθούν εισοδήματα άνω των 15 δισεκατομμυρίων ευρώ</w:t>
      </w:r>
      <w:r>
        <w:rPr>
          <w:rFonts w:eastAsia="Times New Roman" w:cs="Times New Roman"/>
          <w:szCs w:val="24"/>
        </w:rPr>
        <w:t xml:space="preserve">, που θα έδιναν τεράστια ανάσα και μεγάλο περιθώριο στο ασφαλιστικό σύστημα. Αυτό είναι το τίμημα της </w:t>
      </w:r>
      <w:r>
        <w:rPr>
          <w:rFonts w:eastAsia="Times New Roman" w:cs="Times New Roman"/>
          <w:szCs w:val="24"/>
        </w:rPr>
        <w:t>σ</w:t>
      </w:r>
      <w:r>
        <w:rPr>
          <w:rFonts w:eastAsia="Times New Roman" w:cs="Times New Roman"/>
          <w:szCs w:val="24"/>
        </w:rPr>
        <w:t>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ασφαλιστικό απαιτεί αλλαγές. </w:t>
      </w:r>
    </w:p>
    <w:p w14:paraId="5528B1D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κύριε </w:t>
      </w:r>
      <w:proofErr w:type="spellStart"/>
      <w:r>
        <w:rPr>
          <w:rFonts w:eastAsia="Times New Roman" w:cs="Times New Roman"/>
          <w:szCs w:val="24"/>
        </w:rPr>
        <w:t>Αμυρά</w:t>
      </w:r>
      <w:proofErr w:type="spellEnd"/>
      <w:r>
        <w:rPr>
          <w:rFonts w:eastAsia="Times New Roman" w:cs="Times New Roman"/>
          <w:szCs w:val="24"/>
        </w:rPr>
        <w:t>.</w:t>
      </w:r>
    </w:p>
    <w:p w14:paraId="5528B1D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Ολοκληρώνω, κύρ</w:t>
      </w:r>
      <w:r>
        <w:rPr>
          <w:rFonts w:eastAsia="Times New Roman" w:cs="Times New Roman"/>
          <w:szCs w:val="24"/>
        </w:rPr>
        <w:t xml:space="preserve">ιε Πρόεδρε. </w:t>
      </w:r>
    </w:p>
    <w:p w14:paraId="5528B1D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ακούστε το εξής. Η Ιρλανδία ανακοίνωσε για τρίτη συνεχόμενη χρονιά ανάπτυξη του ΑΕΠ της και μάλιστα κατά 5,2 μονάδες. Η Ιρλανδία</w:t>
      </w:r>
      <w:r>
        <w:rPr>
          <w:rFonts w:eastAsia="Times New Roman" w:cs="Times New Roman"/>
          <w:szCs w:val="24"/>
        </w:rPr>
        <w:t>,</w:t>
      </w:r>
      <w:r>
        <w:rPr>
          <w:rFonts w:eastAsia="Times New Roman" w:cs="Times New Roman"/>
          <w:szCs w:val="24"/>
        </w:rPr>
        <w:t xml:space="preserve"> που μπήκε στα μνημόνια μετά από εμάς, αλλά βγήκε πριν από εμάς, ανακοίνωσε ότι μείω</w:t>
      </w:r>
      <w:r>
        <w:rPr>
          <w:rFonts w:eastAsia="Times New Roman" w:cs="Times New Roman"/>
          <w:szCs w:val="24"/>
        </w:rPr>
        <w:t xml:space="preserve">σε την ανεργία της κατά 50% μέσα σε μία τριετία. Εδώ, πώς θα μπορούσαμε να ακολουθήσουμε την οδό της σωτηρίας; Μόνο εάν βοηθήσουμε τον ιδιωτικό τομέα να αναπτυχθεί, αλλά πώς; </w:t>
      </w:r>
    </w:p>
    <w:p w14:paraId="5528B1D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Ήμουν στα Μετέωρα, στην Καλαμπάκα, κυρίες και κύριοι συνάδελφοι, σε μία εκδήλωση</w:t>
      </w:r>
      <w:r>
        <w:rPr>
          <w:rFonts w:eastAsia="Times New Roman" w:cs="Times New Roman"/>
          <w:szCs w:val="24"/>
        </w:rPr>
        <w:t xml:space="preserve"> του Ποταμιού για τον εναλλακτικό τουρισμό. Έρχεται ένας κύριος και μου λέει</w:t>
      </w:r>
      <w:r>
        <w:rPr>
          <w:rFonts w:eastAsia="Times New Roman" w:cs="Times New Roman"/>
          <w:szCs w:val="24"/>
        </w:rPr>
        <w:t>:</w:t>
      </w:r>
      <w:r>
        <w:rPr>
          <w:rFonts w:eastAsia="Times New Roman" w:cs="Times New Roman"/>
          <w:szCs w:val="24"/>
        </w:rPr>
        <w:t xml:space="preserve"> «Έχω μία κτηνοτροφική μονάδα και θέλω να κάνω αγροτουριστικές δραστηριότητες. Πήγα στην εφορία και τους είπα: Αφού έχω πηγή κι έχω τις ωραίες εγκαταστάσεις, θέλω να φέρνω και καν</w:t>
      </w:r>
      <w:r>
        <w:rPr>
          <w:rFonts w:eastAsia="Times New Roman" w:cs="Times New Roman"/>
          <w:szCs w:val="24"/>
        </w:rPr>
        <w:t>έναν τουρίστα, να βοηθήσουμε την περιοχή. Τι πρέπει να κάνω;». Και του λένε: «Βγάλε τους εξής κωδικούς: κωδικό για τσάπισμα</w:t>
      </w:r>
      <w:r>
        <w:rPr>
          <w:rFonts w:eastAsia="Times New Roman" w:cs="Times New Roman"/>
          <w:szCs w:val="24"/>
        </w:rPr>
        <w:t>»,</w:t>
      </w:r>
      <w:r>
        <w:rPr>
          <w:rFonts w:eastAsia="Times New Roman" w:cs="Times New Roman"/>
          <w:szCs w:val="24"/>
        </w:rPr>
        <w:t xml:space="preserve"> ακούστε, </w:t>
      </w:r>
      <w:r>
        <w:rPr>
          <w:rFonts w:eastAsia="Times New Roman" w:cs="Times New Roman"/>
          <w:szCs w:val="24"/>
        </w:rPr>
        <w:t>«</w:t>
      </w:r>
      <w:r>
        <w:rPr>
          <w:rFonts w:eastAsia="Times New Roman" w:cs="Times New Roman"/>
          <w:szCs w:val="24"/>
        </w:rPr>
        <w:t xml:space="preserve">κωδικό για </w:t>
      </w:r>
      <w:proofErr w:type="spellStart"/>
      <w:r>
        <w:rPr>
          <w:rFonts w:eastAsia="Times New Roman" w:cs="Times New Roman"/>
          <w:szCs w:val="24"/>
        </w:rPr>
        <w:t>ξεκόπριασμα</w:t>
      </w:r>
      <w:proofErr w:type="spellEnd"/>
      <w:r>
        <w:rPr>
          <w:rFonts w:eastAsia="Times New Roman" w:cs="Times New Roman"/>
          <w:szCs w:val="24"/>
        </w:rPr>
        <w:t>, κωδικό για κλάδεμα…</w:t>
      </w:r>
      <w:r>
        <w:rPr>
          <w:rFonts w:eastAsia="Times New Roman" w:cs="Times New Roman"/>
          <w:szCs w:val="24"/>
        </w:rPr>
        <w:t>»</w:t>
      </w:r>
    </w:p>
    <w:p w14:paraId="5528B1E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Πότε αυτό;</w:t>
      </w:r>
    </w:p>
    <w:p w14:paraId="5528B1E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Αυτό έγινε πριν από μια εβδομ</w:t>
      </w:r>
      <w:r>
        <w:rPr>
          <w:rFonts w:eastAsia="Times New Roman" w:cs="Times New Roman"/>
          <w:szCs w:val="24"/>
        </w:rPr>
        <w:t xml:space="preserve">άδα. </w:t>
      </w:r>
    </w:p>
    <w:p w14:paraId="5528B1E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Του είπαν συνολικά ότι θα έπρεπε να βγάλει –κρατηθείτε!- τετρακόσιους κωδικούς, για να αναπτύξει αγροτουριστική δραστηριότητα. Και λέει ο άνθρωπος: «Καλά, από εδώ πάν’ και οι άλλοι. Αφήστε το. Θα με πνίξετε εμένα στη γραφειοκρατία;». </w:t>
      </w:r>
    </w:p>
    <w:p w14:paraId="5528B1E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Έτσι δεν προχωρ</w:t>
      </w:r>
      <w:r>
        <w:rPr>
          <w:rFonts w:eastAsia="Times New Roman" w:cs="Times New Roman"/>
          <w:szCs w:val="24"/>
        </w:rPr>
        <w:t xml:space="preserve">ά η χώρα μπροστά. </w:t>
      </w:r>
      <w:r>
        <w:rPr>
          <w:rFonts w:eastAsia="Times New Roman" w:cs="Times New Roman"/>
          <w:szCs w:val="24"/>
        </w:rPr>
        <w:t>Ό</w:t>
      </w:r>
      <w:r>
        <w:rPr>
          <w:rFonts w:eastAsia="Times New Roman" w:cs="Times New Roman"/>
          <w:szCs w:val="24"/>
        </w:rPr>
        <w:t xml:space="preserve">ταν, αγαπητέ κύριε Υπουργέ, ακούτε φωνές να σας επευφημούν, φοβάμαι ότι το πολιτικό πρόβλημα είναι το ίδιο οξύ και με το ασφαλιστικό. </w:t>
      </w:r>
    </w:p>
    <w:p w14:paraId="5528B1E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528B1E5" w14:textId="77777777" w:rsidR="00D67C45" w:rsidRDefault="00A23C64">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w:t>
      </w:r>
      <w:proofErr w:type="spellStart"/>
      <w:r>
        <w:rPr>
          <w:rFonts w:eastAsia="Times New Roman" w:cs="Times New Roman"/>
          <w:szCs w:val="24"/>
        </w:rPr>
        <w:t>Αμυρά</w:t>
      </w:r>
      <w:proofErr w:type="spellEnd"/>
      <w:r>
        <w:rPr>
          <w:rFonts w:eastAsia="Times New Roman" w:cs="Times New Roman"/>
          <w:szCs w:val="24"/>
        </w:rPr>
        <w:t xml:space="preserve">, με τον οποίο ολοκληρώθηκε </w:t>
      </w:r>
      <w:r>
        <w:rPr>
          <w:rFonts w:eastAsia="Times New Roman" w:cs="Times New Roman"/>
          <w:szCs w:val="24"/>
        </w:rPr>
        <w:t xml:space="preserve">ο κύκλος των παρεμβάσεων των Κοινοβουλευτικών Εκπροσώπων, και θα ξεκινήσουμε τον κύκλο των δευτερολογιών των επερωτώντων Βουλευτών της </w:t>
      </w:r>
      <w:r>
        <w:rPr>
          <w:rFonts w:eastAsia="Times New Roman"/>
          <w:bCs/>
        </w:rPr>
        <w:t>Νέας Δημοκρατίας,</w:t>
      </w:r>
      <w:r>
        <w:rPr>
          <w:rFonts w:eastAsia="Times New Roman" w:cs="Times New Roman"/>
          <w:szCs w:val="24"/>
        </w:rPr>
        <w:t xml:space="preserve"> με πρώτο τον κ. </w:t>
      </w:r>
      <w:proofErr w:type="spellStart"/>
      <w:r>
        <w:rPr>
          <w:rFonts w:eastAsia="Times New Roman" w:cs="Times New Roman"/>
          <w:szCs w:val="24"/>
        </w:rPr>
        <w:t>Μηταράκη</w:t>
      </w:r>
      <w:proofErr w:type="spellEnd"/>
      <w:r>
        <w:rPr>
          <w:rFonts w:eastAsia="Times New Roman" w:cs="Times New Roman"/>
          <w:szCs w:val="24"/>
        </w:rPr>
        <w:t>.</w:t>
      </w:r>
    </w:p>
    <w:p w14:paraId="5528B1E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Μηταράκη</w:t>
      </w:r>
      <w:proofErr w:type="spellEnd"/>
      <w:r>
        <w:rPr>
          <w:rFonts w:eastAsia="Times New Roman" w:cs="Times New Roman"/>
          <w:szCs w:val="24"/>
        </w:rPr>
        <w:t>.</w:t>
      </w:r>
    </w:p>
    <w:p w14:paraId="5528B1E7" w14:textId="77777777" w:rsidR="00D67C45" w:rsidRDefault="00A23C64">
      <w:pPr>
        <w:spacing w:line="600" w:lineRule="auto"/>
        <w:ind w:firstLine="720"/>
        <w:contextualSpacing/>
        <w:jc w:val="both"/>
        <w:rPr>
          <w:rFonts w:eastAsia="Times New Roman"/>
          <w:bCs/>
        </w:rPr>
      </w:pPr>
      <w:r>
        <w:rPr>
          <w:rFonts w:eastAsia="Times New Roman" w:cs="Times New Roman"/>
          <w:b/>
          <w:szCs w:val="24"/>
        </w:rPr>
        <w:t xml:space="preserve">ΠΑΝΑΓΙΩΤΗΣ ΜΗΤΑΡΑΚΗΣ: </w:t>
      </w:r>
      <w:r>
        <w:rPr>
          <w:rFonts w:eastAsia="Times New Roman"/>
          <w:bCs/>
        </w:rPr>
        <w:t>Κύριε Πρόεδρε,</w:t>
      </w:r>
      <w:r>
        <w:rPr>
          <w:rFonts w:eastAsia="Times New Roman" w:cs="Times New Roman"/>
          <w:szCs w:val="24"/>
        </w:rPr>
        <w:t xml:space="preserve"> </w:t>
      </w:r>
      <w:r>
        <w:rPr>
          <w:rFonts w:eastAsia="Times New Roman"/>
          <w:bCs/>
        </w:rPr>
        <w:t xml:space="preserve">κυρίες και κύριοι συνάδελφοι, μίλησε πριν από λίγο ο Κοινοβουλευτικός Εκπρόσωπος των ΑΝΕΛ για μια διαχρονικότητα των τελευταίων σαράντα ετών. </w:t>
      </w:r>
      <w:r>
        <w:rPr>
          <w:rFonts w:eastAsia="Times New Roman"/>
          <w:bCs/>
        </w:rPr>
        <w:t>Τ</w:t>
      </w:r>
      <w:r>
        <w:rPr>
          <w:rFonts w:eastAsia="Times New Roman"/>
          <w:bCs/>
        </w:rPr>
        <w:t xml:space="preserve">ον τελευταίο καιρό παρατηρώ στην Αίθουσα ότι είναι μια κλασική επωδός των Βουλευτών της </w:t>
      </w:r>
      <w:r>
        <w:rPr>
          <w:rFonts w:eastAsia="Times New Roman"/>
          <w:bCs/>
        </w:rPr>
        <w:t>Σ</w:t>
      </w:r>
      <w:r>
        <w:rPr>
          <w:rFonts w:eastAsia="Times New Roman"/>
          <w:bCs/>
        </w:rPr>
        <w:t xml:space="preserve">υμπολίτευσης, </w:t>
      </w:r>
      <w:r>
        <w:rPr>
          <w:rFonts w:eastAsia="Times New Roman"/>
          <w:bCs/>
        </w:rPr>
        <w:lastRenderedPageBreak/>
        <w:t>για να προ</w:t>
      </w:r>
      <w:r>
        <w:rPr>
          <w:rFonts w:eastAsia="Times New Roman"/>
          <w:bCs/>
        </w:rPr>
        <w:t>σπαθήσουν να δικαιολογήσουν τα δικά τους πεπραγμένα.</w:t>
      </w:r>
    </w:p>
    <w:p w14:paraId="5528B1E8" w14:textId="77777777" w:rsidR="00D67C45" w:rsidRDefault="00A23C64">
      <w:pPr>
        <w:spacing w:line="600" w:lineRule="auto"/>
        <w:ind w:firstLine="720"/>
        <w:contextualSpacing/>
        <w:jc w:val="both"/>
        <w:rPr>
          <w:rFonts w:eastAsia="Times New Roman"/>
          <w:bCs/>
        </w:rPr>
      </w:pPr>
      <w:r>
        <w:rPr>
          <w:rFonts w:eastAsia="Times New Roman"/>
          <w:bCs/>
        </w:rPr>
        <w:t xml:space="preserve">Για να μιλήσουμε για τα τελευταία σαράντα χρόνια, σίγουρα είναι μια φιλοσοφική συζήτηση. </w:t>
      </w:r>
      <w:r>
        <w:rPr>
          <w:rFonts w:eastAsia="Times New Roman"/>
          <w:bCs/>
        </w:rPr>
        <w:t>Σ</w:t>
      </w:r>
      <w:r>
        <w:rPr>
          <w:rFonts w:eastAsia="Times New Roman"/>
          <w:bCs/>
        </w:rPr>
        <w:t xml:space="preserve">ίγουρα συνέβησαν πολλά καλά στην Ελλάδα στο βιοτικό επίπεδο, την ασφάλεια, τη δημοκρατία, την ευημερία. Σίγουρα, </w:t>
      </w:r>
      <w:r>
        <w:rPr>
          <w:rFonts w:eastAsia="Times New Roman"/>
          <w:bCs/>
        </w:rPr>
        <w:t>όμως, υπήρχαν και πολλά προβλήματα και παθογένειες. Δεν είναι της παρούσης.</w:t>
      </w:r>
    </w:p>
    <w:p w14:paraId="5528B1E9" w14:textId="77777777" w:rsidR="00D67C45" w:rsidRDefault="00A23C64">
      <w:pPr>
        <w:spacing w:line="600" w:lineRule="auto"/>
        <w:ind w:firstLine="720"/>
        <w:contextualSpacing/>
        <w:jc w:val="both"/>
        <w:rPr>
          <w:rFonts w:eastAsia="Times New Roman"/>
          <w:bCs/>
        </w:rPr>
      </w:pPr>
      <w:r>
        <w:rPr>
          <w:rFonts w:eastAsia="Times New Roman"/>
          <w:bCs/>
        </w:rPr>
        <w:t xml:space="preserve">Αυτό που είναι της παρούσης, κυρίες και κύριοι συνάδελφοι, είναι να σχολιάσουμε τι κάνει η συγκεκριμένη Κυβέρνηση από την ημέρα που ανέλαβε μέχρι την ημέρα που θα παραδώσει. </w:t>
      </w:r>
      <w:r>
        <w:rPr>
          <w:rFonts w:eastAsia="Times New Roman"/>
          <w:bCs/>
        </w:rPr>
        <w:t>Α</w:t>
      </w:r>
      <w:r>
        <w:rPr>
          <w:rFonts w:eastAsia="Times New Roman"/>
          <w:bCs/>
        </w:rPr>
        <w:t>ν θέλ</w:t>
      </w:r>
      <w:r>
        <w:rPr>
          <w:rFonts w:eastAsia="Times New Roman"/>
          <w:bCs/>
        </w:rPr>
        <w:t xml:space="preserve">ετε να κάνετε συγκρίσεις με το παρελθόν, τις οποίες με χαρά υποδέχομαι, να συγκρίνετε με τι παρέλαβε η προηγούμενη </w:t>
      </w:r>
      <w:r>
        <w:rPr>
          <w:rFonts w:eastAsia="Times New Roman"/>
          <w:bCs/>
        </w:rPr>
        <w:t>κ</w:t>
      </w:r>
      <w:r>
        <w:rPr>
          <w:rFonts w:eastAsia="Times New Roman"/>
          <w:bCs/>
        </w:rPr>
        <w:t xml:space="preserve">υβέρνηση και τι παρέδωσε η προηγούμενη </w:t>
      </w:r>
      <w:r>
        <w:rPr>
          <w:rFonts w:eastAsia="Times New Roman"/>
          <w:bCs/>
        </w:rPr>
        <w:t>κ</w:t>
      </w:r>
      <w:r>
        <w:rPr>
          <w:rFonts w:eastAsia="Times New Roman"/>
          <w:bCs/>
        </w:rPr>
        <w:t xml:space="preserve">υβέρνηση. </w:t>
      </w:r>
      <w:r>
        <w:rPr>
          <w:rFonts w:eastAsia="Times New Roman"/>
          <w:bCs/>
        </w:rPr>
        <w:t>Μ</w:t>
      </w:r>
      <w:r>
        <w:rPr>
          <w:rFonts w:eastAsia="Times New Roman"/>
          <w:bCs/>
        </w:rPr>
        <w:t xml:space="preserve">όνο τότε ο ελληνικός λαός θα μπορέσει να κάνει μια σωστή αξιολόγηση. </w:t>
      </w:r>
    </w:p>
    <w:p w14:paraId="5528B1EA" w14:textId="77777777" w:rsidR="00D67C45" w:rsidRDefault="00A23C64">
      <w:pPr>
        <w:spacing w:line="600" w:lineRule="auto"/>
        <w:ind w:firstLine="720"/>
        <w:contextualSpacing/>
        <w:jc w:val="both"/>
        <w:rPr>
          <w:rFonts w:eastAsia="Times New Roman"/>
          <w:bCs/>
        </w:rPr>
      </w:pPr>
      <w:r>
        <w:rPr>
          <w:rFonts w:eastAsia="Times New Roman"/>
          <w:bCs/>
        </w:rPr>
        <w:t>Σίγουρα το ασφαλιστ</w:t>
      </w:r>
      <w:r>
        <w:rPr>
          <w:rFonts w:eastAsia="Times New Roman"/>
          <w:bCs/>
        </w:rPr>
        <w:t xml:space="preserve">ικό επηρεάζεται από </w:t>
      </w:r>
      <w:r>
        <w:rPr>
          <w:rFonts w:eastAsia="Times New Roman"/>
          <w:bCs/>
        </w:rPr>
        <w:t>πολλούς</w:t>
      </w:r>
      <w:r>
        <w:rPr>
          <w:rFonts w:eastAsia="Times New Roman"/>
          <w:bCs/>
        </w:rPr>
        <w:t xml:space="preserve"> παράγοντες</w:t>
      </w:r>
      <w:r>
        <w:rPr>
          <w:rFonts w:eastAsia="Times New Roman"/>
          <w:bCs/>
        </w:rPr>
        <w:t>.</w:t>
      </w:r>
      <w:r>
        <w:rPr>
          <w:rFonts w:eastAsia="Times New Roman"/>
          <w:bCs/>
        </w:rPr>
        <w:t xml:space="preserve"> Από το δημογραφικό, ένα πρόβλημα στο οποίο πρέπει όλοι μαζί να συμβάλλουμε στην εξεύρεση μιας καλύτερης λύσης, με τη στήριξη των νέων οικογενειών. Αυτό νομίζω είναι κάτι στο </w:t>
      </w:r>
      <w:r>
        <w:rPr>
          <w:rFonts w:eastAsia="Times New Roman"/>
          <w:bCs/>
        </w:rPr>
        <w:lastRenderedPageBreak/>
        <w:t xml:space="preserve">οποίο θα μπορέσουμε να συμφωνήσουμε όλοι. </w:t>
      </w:r>
      <w:r>
        <w:rPr>
          <w:rFonts w:eastAsia="Times New Roman"/>
          <w:bCs/>
        </w:rPr>
        <w:t>Ά</w:t>
      </w:r>
      <w:r>
        <w:rPr>
          <w:rFonts w:eastAsia="Times New Roman"/>
          <w:bCs/>
        </w:rPr>
        <w:t xml:space="preserve">λλοι δύο παράγοντες είναι </w:t>
      </w:r>
      <w:r>
        <w:rPr>
          <w:rFonts w:eastAsia="Times New Roman"/>
          <w:bCs/>
        </w:rPr>
        <w:t>στ</w:t>
      </w:r>
      <w:r>
        <w:rPr>
          <w:rFonts w:eastAsia="Times New Roman"/>
          <w:bCs/>
        </w:rPr>
        <w:t>η</w:t>
      </w:r>
      <w:r>
        <w:rPr>
          <w:rFonts w:eastAsia="Times New Roman"/>
          <w:bCs/>
        </w:rPr>
        <w:t>ν</w:t>
      </w:r>
      <w:r>
        <w:rPr>
          <w:rFonts w:eastAsia="Times New Roman"/>
          <w:bCs/>
        </w:rPr>
        <w:t xml:space="preserve"> αγορά εργασίας. Η προηγούμενη </w:t>
      </w:r>
      <w:r>
        <w:rPr>
          <w:rFonts w:eastAsia="Times New Roman"/>
          <w:bCs/>
        </w:rPr>
        <w:t>κ</w:t>
      </w:r>
      <w:r>
        <w:rPr>
          <w:rFonts w:eastAsia="Times New Roman"/>
          <w:bCs/>
        </w:rPr>
        <w:t>υβέρνηση παρέδωσε 2,2% ανεργία λιγότερη από αυτή που παρέλαβε.</w:t>
      </w:r>
      <w:r>
        <w:rPr>
          <w:rFonts w:eastAsia="Times New Roman"/>
          <w:bCs/>
        </w:rPr>
        <w:t xml:space="preserve"> Ε</w:t>
      </w:r>
      <w:r>
        <w:rPr>
          <w:rFonts w:eastAsia="Times New Roman"/>
          <w:bCs/>
        </w:rPr>
        <w:t>σείς μέχρι στιγμής, σε αυτή τη διετία, όχι μόνο έχετε μειώσει την ανεργία λιγότερο, αλλά την έχετε μειώσει με τρόπο ποιοτικά υποδ</w:t>
      </w:r>
      <w:r>
        <w:rPr>
          <w:rFonts w:eastAsia="Times New Roman"/>
          <w:bCs/>
        </w:rPr>
        <w:t xml:space="preserve">εέστερο, με ελαστικότατες μορφές απασχόλησης, με πολύ χαμηλούς μισθούς. </w:t>
      </w:r>
      <w:r>
        <w:rPr>
          <w:rFonts w:eastAsia="Times New Roman"/>
          <w:bCs/>
        </w:rPr>
        <w:t>Ε</w:t>
      </w:r>
      <w:r>
        <w:rPr>
          <w:rFonts w:eastAsia="Times New Roman"/>
          <w:bCs/>
        </w:rPr>
        <w:t xml:space="preserve">πίσης, η προηγούμενη Κυβέρνηση παρέλαβε, σύμφωνα με την ΕΛΣΤΑΤ, την </w:t>
      </w:r>
      <w:r>
        <w:rPr>
          <w:rFonts w:eastAsia="Times New Roman"/>
          <w:bCs/>
        </w:rPr>
        <w:t>Ε</w:t>
      </w:r>
      <w:r>
        <w:rPr>
          <w:rFonts w:eastAsia="Times New Roman"/>
          <w:bCs/>
        </w:rPr>
        <w:t xml:space="preserve">λληνική </w:t>
      </w:r>
      <w:r>
        <w:rPr>
          <w:rFonts w:eastAsia="Times New Roman"/>
          <w:bCs/>
        </w:rPr>
        <w:t>Σ</w:t>
      </w:r>
      <w:r>
        <w:rPr>
          <w:rFonts w:eastAsia="Times New Roman"/>
          <w:bCs/>
        </w:rPr>
        <w:t xml:space="preserve">τατιστική </w:t>
      </w:r>
      <w:r>
        <w:rPr>
          <w:rFonts w:eastAsia="Times New Roman"/>
          <w:bCs/>
        </w:rPr>
        <w:t>Υ</w:t>
      </w:r>
      <w:r>
        <w:rPr>
          <w:rFonts w:eastAsia="Times New Roman"/>
          <w:bCs/>
        </w:rPr>
        <w:t>πηρεσία, ελαφρώς αυξημένο το επίπεδο μισθών.</w:t>
      </w:r>
    </w:p>
    <w:p w14:paraId="5528B1EB" w14:textId="77777777" w:rsidR="00D67C45" w:rsidRDefault="00A23C64">
      <w:pPr>
        <w:spacing w:line="600" w:lineRule="auto"/>
        <w:ind w:firstLine="720"/>
        <w:contextualSpacing/>
        <w:jc w:val="both"/>
        <w:rPr>
          <w:rFonts w:eastAsia="Times New Roman"/>
          <w:bCs/>
        </w:rPr>
      </w:pPr>
      <w:r>
        <w:rPr>
          <w:rFonts w:eastAsia="Times New Roman"/>
          <w:bCs/>
        </w:rPr>
        <w:t xml:space="preserve">Ως προς τα σχόλια της Κοινοβουλευτικής Εκπροσώπου του ΣΥΡΙΖΑ, που ρωτήσατε γιατί εμείς σήμερα σχολιάζουμε θέματα τα οποία θα έρθουν στην επικαιρότητα σε τέσσερις μήνες, αυτό λέγετε διορατικότητα. </w:t>
      </w:r>
      <w:r>
        <w:rPr>
          <w:rFonts w:eastAsia="Times New Roman"/>
          <w:bCs/>
        </w:rPr>
        <w:t>Ε</w:t>
      </w:r>
      <w:r>
        <w:rPr>
          <w:rFonts w:eastAsia="Times New Roman"/>
          <w:bCs/>
        </w:rPr>
        <w:t>ίναι πολύ σημαντικό να υπάρχει. Όπως έχουμε την ικανότητα κ</w:t>
      </w:r>
      <w:r>
        <w:rPr>
          <w:rFonts w:eastAsia="Times New Roman"/>
          <w:bCs/>
        </w:rPr>
        <w:t xml:space="preserve">αι τη γνώση, την οποία ελπίζω να την έχουν και οι Υπουργοί σας, ώστε να διαβάζουν δημόσια κείμενα των θεσμών, τα οποία περιγράφουν με συγκεκριμένο τρόπο ποια είναι η στρατηγική των θεσμών για το θέμα των συντάξεων και να δείτε ότι ο νόμος </w:t>
      </w:r>
      <w:proofErr w:type="spellStart"/>
      <w:r>
        <w:rPr>
          <w:rFonts w:eastAsia="Times New Roman"/>
          <w:bCs/>
        </w:rPr>
        <w:t>Κατρούγκαλου</w:t>
      </w:r>
      <w:proofErr w:type="spellEnd"/>
      <w:r>
        <w:rPr>
          <w:rFonts w:eastAsia="Times New Roman"/>
          <w:bCs/>
        </w:rPr>
        <w:t xml:space="preserve">, με </w:t>
      </w:r>
      <w:r>
        <w:rPr>
          <w:rFonts w:eastAsia="Times New Roman"/>
          <w:bCs/>
        </w:rPr>
        <w:t>τη θεσμοθέτηση της προσωπικής διαφοράς, ουσιαστικά συμβάλλει στην επίτευξη του στόχου των θεσμών για μείωση των συντάξεων κατά 2% του ΑΕΠ.</w:t>
      </w:r>
    </w:p>
    <w:p w14:paraId="5528B1EC" w14:textId="77777777" w:rsidR="00D67C45" w:rsidRDefault="00A23C64">
      <w:pPr>
        <w:spacing w:line="600" w:lineRule="auto"/>
        <w:ind w:firstLine="720"/>
        <w:contextualSpacing/>
        <w:jc w:val="both"/>
        <w:rPr>
          <w:rFonts w:eastAsia="Times New Roman"/>
          <w:bCs/>
        </w:rPr>
      </w:pPr>
      <w:r>
        <w:rPr>
          <w:rFonts w:eastAsia="Times New Roman"/>
          <w:bCs/>
        </w:rPr>
        <w:lastRenderedPageBreak/>
        <w:t>Μιλήσατε για τη ρήτρα μηδενικού ελλείμματος στις επικουρικές συντάξεις, η οποία τότε, σύμφωνα με τους υπολογισμούς το</w:t>
      </w:r>
      <w:r>
        <w:rPr>
          <w:rFonts w:eastAsia="Times New Roman"/>
          <w:bCs/>
        </w:rPr>
        <w:t xml:space="preserve">υ Γενικού Λογιστηρίου του Κράτους, θα μείωνε τις επικουρικές συντάξεις κατά 110 εκατομμύρια. Σύμφωνα με την εισηγητική έκθεση του νόμου </w:t>
      </w:r>
      <w:proofErr w:type="spellStart"/>
      <w:r>
        <w:rPr>
          <w:rFonts w:eastAsia="Times New Roman"/>
          <w:bCs/>
        </w:rPr>
        <w:t>Κατρούγκαλου</w:t>
      </w:r>
      <w:proofErr w:type="spellEnd"/>
      <w:r>
        <w:rPr>
          <w:rFonts w:eastAsia="Times New Roman"/>
          <w:bCs/>
        </w:rPr>
        <w:t xml:space="preserve">, σωρευτικά –επειδή σας αρέσει να τα λέτε σωρευτικά- οι μειώσεις στις επικουρικές είναι 908 εκατομμύρια. </w:t>
      </w:r>
    </w:p>
    <w:p w14:paraId="5528B1ED" w14:textId="77777777" w:rsidR="00D67C45" w:rsidRDefault="00A23C64">
      <w:pPr>
        <w:spacing w:line="600" w:lineRule="auto"/>
        <w:ind w:firstLine="720"/>
        <w:contextualSpacing/>
        <w:jc w:val="both"/>
        <w:rPr>
          <w:rFonts w:eastAsia="Times New Roman"/>
          <w:bCs/>
        </w:rPr>
      </w:pPr>
      <w:r>
        <w:rPr>
          <w:rFonts w:eastAsia="Times New Roman"/>
          <w:bCs/>
        </w:rPr>
        <w:t>Μα</w:t>
      </w:r>
      <w:r>
        <w:rPr>
          <w:rFonts w:eastAsia="Times New Roman"/>
          <w:bCs/>
        </w:rPr>
        <w:t>ς κατηγορήσατε για τη ρήτρα μηδενικού ελλείμματος στις επικουρικές συντάξεις, την οποία θεσμοθετήσατε με άλλο όνομα.</w:t>
      </w:r>
      <w:r>
        <w:rPr>
          <w:rFonts w:eastAsia="Times New Roman"/>
          <w:bCs/>
        </w:rPr>
        <w:t xml:space="preserve"> Τ</w:t>
      </w:r>
      <w:r>
        <w:rPr>
          <w:rFonts w:eastAsia="Times New Roman"/>
          <w:bCs/>
        </w:rPr>
        <w:t>ελικά, όμως, με την προσωπική διαφορά, ξέρετε τι κάνατε, κυρίες και κύριοι συνάδελφοι; Φέρατε ρήτρα μηδενικού ελλείμματος στις κύριες συντ</w:t>
      </w:r>
      <w:r>
        <w:rPr>
          <w:rFonts w:eastAsia="Times New Roman"/>
          <w:bCs/>
        </w:rPr>
        <w:t xml:space="preserve">άξεις. </w:t>
      </w:r>
    </w:p>
    <w:p w14:paraId="5528B1EE" w14:textId="77777777" w:rsidR="00D67C45" w:rsidRDefault="00A23C64">
      <w:pPr>
        <w:spacing w:line="600" w:lineRule="auto"/>
        <w:ind w:firstLine="720"/>
        <w:contextualSpacing/>
        <w:jc w:val="both"/>
        <w:rPr>
          <w:rFonts w:eastAsia="Times New Roman"/>
          <w:bCs/>
        </w:rPr>
      </w:pPr>
      <w:r>
        <w:rPr>
          <w:rFonts w:eastAsia="Times New Roman"/>
          <w:bCs/>
        </w:rPr>
        <w:t>Για</w:t>
      </w:r>
      <w:r>
        <w:rPr>
          <w:rFonts w:eastAsia="Times New Roman"/>
          <w:bCs/>
        </w:rPr>
        <w:t xml:space="preserve"> αυτό αναμένουμε τη μείωση των συντάξεων από τη διαπραγμάτευση που τώρα γίνεται. Το μόνο που απομένει να μάθουμε είναι από πότε θα ισχύσουν. Διαβάζουμε σήμερα ότι μπορεί να ισχύσουν και άμεσα. Ελπίζω ο κύριος Υπουργός να μας δώσει μια ενημέρωση </w:t>
      </w:r>
      <w:r>
        <w:rPr>
          <w:rFonts w:eastAsia="Times New Roman"/>
          <w:bCs/>
        </w:rPr>
        <w:t>για το πότε θα κοπούν οι συντάξεις και πόσο. Μη μου πείτε ότι είναι ακόμα κόκκινες γραμμές. Πείτε το αν θέλετε, αλλά στο τέλος θα σας κρίνουμε, σε λίγες εβδομάδες</w:t>
      </w:r>
      <w:r>
        <w:rPr>
          <w:rFonts w:eastAsia="Times New Roman"/>
          <w:bCs/>
        </w:rPr>
        <w:t>,</w:t>
      </w:r>
      <w:r>
        <w:rPr>
          <w:rFonts w:eastAsia="Times New Roman"/>
          <w:bCs/>
        </w:rPr>
        <w:t xml:space="preserve"> σε λίγους μήνες, από το αποτέλεσμα της διαπραγμάτευσης.</w:t>
      </w:r>
    </w:p>
    <w:p w14:paraId="5528B1EF" w14:textId="77777777" w:rsidR="00D67C45" w:rsidRDefault="00A23C64">
      <w:pPr>
        <w:spacing w:line="600" w:lineRule="auto"/>
        <w:ind w:firstLine="720"/>
        <w:contextualSpacing/>
        <w:jc w:val="both"/>
        <w:rPr>
          <w:rFonts w:eastAsia="Times New Roman"/>
          <w:bCs/>
        </w:rPr>
      </w:pPr>
      <w:r>
        <w:rPr>
          <w:rFonts w:eastAsia="Times New Roman"/>
          <w:bCs/>
        </w:rPr>
        <w:lastRenderedPageBreak/>
        <w:t xml:space="preserve">Για το θέμα το </w:t>
      </w:r>
      <w:r>
        <w:rPr>
          <w:rFonts w:eastAsia="Times New Roman"/>
          <w:bCs/>
          <w:lang w:val="en-US"/>
        </w:rPr>
        <w:t>PSI</w:t>
      </w:r>
      <w:r>
        <w:rPr>
          <w:rFonts w:eastAsia="Times New Roman"/>
          <w:bCs/>
        </w:rPr>
        <w:t xml:space="preserve"> – και θα κλείσω με αυτό- διαβάστε τι λέει ο δικός σας προϋπολογισμός, ο κ. </w:t>
      </w:r>
      <w:proofErr w:type="spellStart"/>
      <w:r>
        <w:rPr>
          <w:rFonts w:eastAsia="Times New Roman"/>
          <w:bCs/>
        </w:rPr>
        <w:t>Τσακαλώτος</w:t>
      </w:r>
      <w:proofErr w:type="spellEnd"/>
      <w:r>
        <w:rPr>
          <w:rFonts w:eastAsia="Times New Roman"/>
          <w:bCs/>
        </w:rPr>
        <w:t>, και π</w:t>
      </w:r>
      <w:r>
        <w:rPr>
          <w:rFonts w:eastAsia="Times New Roman"/>
          <w:bCs/>
        </w:rPr>
        <w:t>ώ</w:t>
      </w:r>
      <w:r>
        <w:rPr>
          <w:rFonts w:eastAsia="Times New Roman"/>
          <w:bCs/>
        </w:rPr>
        <w:t xml:space="preserve">ς σχολιάζει το </w:t>
      </w:r>
      <w:r>
        <w:rPr>
          <w:rFonts w:eastAsia="Times New Roman"/>
          <w:bCs/>
          <w:lang w:val="en-US"/>
        </w:rPr>
        <w:t>PSI</w:t>
      </w:r>
      <w:r>
        <w:rPr>
          <w:rFonts w:eastAsia="Times New Roman"/>
          <w:bCs/>
        </w:rPr>
        <w:t>, για τα αποτελέσματα που είχε στην ελληνική οικονομία, αφότου λήφθηκε υπ</w:t>
      </w:r>
      <w:r>
        <w:rPr>
          <w:rFonts w:eastAsia="Times New Roman"/>
          <w:bCs/>
        </w:rPr>
        <w:t xml:space="preserve">’ </w:t>
      </w:r>
      <w:proofErr w:type="spellStart"/>
      <w:r>
        <w:rPr>
          <w:rFonts w:eastAsia="Times New Roman"/>
          <w:bCs/>
        </w:rPr>
        <w:t>ό</w:t>
      </w:r>
      <w:r>
        <w:rPr>
          <w:rFonts w:eastAsia="Times New Roman"/>
          <w:bCs/>
        </w:rPr>
        <w:t>ψ</w:t>
      </w:r>
      <w:r>
        <w:rPr>
          <w:rFonts w:eastAsia="Times New Roman"/>
          <w:bCs/>
        </w:rPr>
        <w:t>ιν</w:t>
      </w:r>
      <w:proofErr w:type="spellEnd"/>
      <w:r>
        <w:rPr>
          <w:rFonts w:eastAsia="Times New Roman"/>
          <w:bCs/>
        </w:rPr>
        <w:t xml:space="preserve"> η επίπτωση στα ασφαλιστικά ταμεία. Για το ποια είναι η καθαρή επ</w:t>
      </w:r>
      <w:r>
        <w:rPr>
          <w:rFonts w:eastAsia="Times New Roman"/>
          <w:bCs/>
        </w:rPr>
        <w:t xml:space="preserve">ίπτωση του </w:t>
      </w:r>
      <w:r>
        <w:rPr>
          <w:rFonts w:eastAsia="Times New Roman"/>
          <w:bCs/>
          <w:lang w:val="en-US"/>
        </w:rPr>
        <w:t>PSI</w:t>
      </w:r>
      <w:r>
        <w:rPr>
          <w:rFonts w:eastAsia="Times New Roman"/>
          <w:bCs/>
        </w:rPr>
        <w:t xml:space="preserve">, διαβάστε τον κ. </w:t>
      </w:r>
      <w:proofErr w:type="spellStart"/>
      <w:r>
        <w:rPr>
          <w:rFonts w:eastAsia="Times New Roman"/>
          <w:bCs/>
        </w:rPr>
        <w:t>Τσακαλώτο</w:t>
      </w:r>
      <w:proofErr w:type="spellEnd"/>
      <w:r>
        <w:rPr>
          <w:rFonts w:eastAsia="Times New Roman"/>
          <w:bCs/>
        </w:rPr>
        <w:t>.</w:t>
      </w:r>
    </w:p>
    <w:p w14:paraId="5528B1F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ασφαλιστικό νομοσχέδιο κατ’ αρχ</w:t>
      </w:r>
      <w:r>
        <w:rPr>
          <w:rFonts w:eastAsia="Times New Roman" w:cs="Times New Roman"/>
          <w:szCs w:val="24"/>
        </w:rPr>
        <w:t>άς</w:t>
      </w:r>
      <w:r>
        <w:rPr>
          <w:rFonts w:eastAsia="Times New Roman" w:cs="Times New Roman"/>
          <w:szCs w:val="24"/>
        </w:rPr>
        <w:t xml:space="preserve"> ιδεολογικά σκοτώνει την Ελλάδα που παράγει, με παρενέργειες στην πραγματική οικονομία, στην αδήλωτη εργασία, στη φορολογική και ασφαλιστική έδρα ε</w:t>
      </w:r>
      <w:r>
        <w:rPr>
          <w:rFonts w:eastAsia="Times New Roman" w:cs="Times New Roman"/>
          <w:szCs w:val="24"/>
        </w:rPr>
        <w:t xml:space="preserve">πιχειρήσεων αλλά ακόμη και φυσικών προσώπων. Αυξάνετε τις εισφορές σ’ αυτούς που δουλεύουν και συγχρόνως μειώνετε τις συντάξεις σε όλους τους Έλληνες. Σας πήρε είκοσι μήνες να καθορίσετε πώς θα το κάνετε. </w:t>
      </w:r>
    </w:p>
    <w:p w14:paraId="5528B1F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Όσον αφορά το περίφημο άρθρο 33 –και θα κλείσω την</w:t>
      </w:r>
      <w:r>
        <w:rPr>
          <w:rFonts w:eastAsia="Times New Roman" w:cs="Times New Roman"/>
          <w:szCs w:val="24"/>
        </w:rPr>
        <w:t xml:space="preserve"> ιστορία με το άρθρο 33 και περιμένω την απάντησή σας-</w:t>
      </w:r>
      <w:r>
        <w:rPr>
          <w:rFonts w:eastAsia="Times New Roman" w:cs="Times New Roman"/>
          <w:szCs w:val="24"/>
        </w:rPr>
        <w:t>,</w:t>
      </w:r>
      <w:r>
        <w:rPr>
          <w:rFonts w:eastAsia="Times New Roman" w:cs="Times New Roman"/>
          <w:szCs w:val="24"/>
        </w:rPr>
        <w:t xml:space="preserve"> είπατε ότι προβλέπει ότι οι παλιές συντάξεις θα επαναπροσδιοριστούν βάσει των συντάξιμων αποδοχών σε τρέχουσες τιμές. Αυτές οι τρέχουσες τιμές με ποιον </w:t>
      </w:r>
      <w:proofErr w:type="spellStart"/>
      <w:r>
        <w:rPr>
          <w:rFonts w:eastAsia="Times New Roman" w:cs="Times New Roman"/>
          <w:szCs w:val="24"/>
        </w:rPr>
        <w:t>αποπληθωριστή</w:t>
      </w:r>
      <w:proofErr w:type="spellEnd"/>
      <w:r>
        <w:rPr>
          <w:rFonts w:eastAsia="Times New Roman" w:cs="Times New Roman"/>
          <w:szCs w:val="24"/>
        </w:rPr>
        <w:t xml:space="preserve"> θα υπολογιστούν; Με τον δείκτη που</w:t>
      </w:r>
      <w:r>
        <w:rPr>
          <w:rFonts w:eastAsia="Times New Roman" w:cs="Times New Roman"/>
          <w:szCs w:val="24"/>
        </w:rPr>
        <w:t xml:space="preserve"> ψηφίσαμε χθες; Αυτό σας το ρωτώ για τρίτη φορά. Μήπως υπολογιστούν με κάποιον άλλον δείκτη; Το ρωτώ διότι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αν δεν το </w:t>
      </w:r>
      <w:proofErr w:type="spellStart"/>
      <w:r>
        <w:rPr>
          <w:rFonts w:eastAsia="Times New Roman" w:cs="Times New Roman"/>
          <w:szCs w:val="24"/>
        </w:rPr>
        <w:t>αποπληθωρίσετε</w:t>
      </w:r>
      <w:proofErr w:type="spellEnd"/>
      <w:r>
        <w:rPr>
          <w:rFonts w:eastAsia="Times New Roman" w:cs="Times New Roman"/>
          <w:szCs w:val="24"/>
        </w:rPr>
        <w:t>, φαντάζομαι ότι οι συντάξεις θα μειωθούν πολύ περισσότερο.</w:t>
      </w:r>
    </w:p>
    <w:p w14:paraId="5528B1F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 κουδούνι λήξεως του χρόνου ομιλίας τ</w:t>
      </w:r>
      <w:r>
        <w:rPr>
          <w:rFonts w:eastAsia="Times New Roman" w:cs="Times New Roman"/>
          <w:szCs w:val="24"/>
        </w:rPr>
        <w:t>ου κυρίου Βουλευτή)</w:t>
      </w:r>
    </w:p>
    <w:p w14:paraId="5528B1F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Τέλος, νομίζω ότι όλοι οι </w:t>
      </w:r>
      <w:proofErr w:type="spellStart"/>
      <w:r>
        <w:rPr>
          <w:rFonts w:eastAsia="Times New Roman" w:cs="Times New Roman"/>
          <w:szCs w:val="24"/>
        </w:rPr>
        <w:t>ασφαλιζόμενοι</w:t>
      </w:r>
      <w:proofErr w:type="spellEnd"/>
      <w:r>
        <w:rPr>
          <w:rFonts w:eastAsia="Times New Roman" w:cs="Times New Roman"/>
          <w:szCs w:val="24"/>
        </w:rPr>
        <w:t xml:space="preserve"> και οι εργαζόμενοι βιώνουν τις τεράστιες δυσλειτουργίες του νέου φορέα, τα τεράστια προβλήματα που έχουν δημιουργηθεί στη λειτουργία του, διότι ουσιαστικά όλη αυτή η ενοποίηση έγινε στο γόνατο.</w:t>
      </w:r>
    </w:p>
    <w:p w14:paraId="5528B1F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w:t>
      </w:r>
      <w:r>
        <w:rPr>
          <w:rFonts w:eastAsia="Times New Roman" w:cs="Times New Roman"/>
          <w:szCs w:val="24"/>
        </w:rPr>
        <w:t>ς ευχαριστώ πολύ.</w:t>
      </w:r>
    </w:p>
    <w:p w14:paraId="5528B1F5"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28B1F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τον κ. Παναγιωτόπουλο.</w:t>
      </w:r>
    </w:p>
    <w:p w14:paraId="5528B1F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Ορίστε, κύριε Παναγιωτόπουλε, έχετε τον λόγο.</w:t>
      </w:r>
    </w:p>
    <w:p w14:paraId="5528B1F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Ευχαριστώ, κύριε Πρόεδρε.</w:t>
      </w:r>
    </w:p>
    <w:p w14:paraId="5528B1F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Όντως υπάρχει </w:t>
      </w:r>
      <w:r>
        <w:rPr>
          <w:rFonts w:eastAsia="Times New Roman" w:cs="Times New Roman"/>
          <w:szCs w:val="24"/>
        </w:rPr>
        <w:t>πρόβλημα χρόνου</w:t>
      </w:r>
      <w:r>
        <w:rPr>
          <w:rFonts w:eastAsia="Times New Roman" w:cs="Times New Roman"/>
          <w:szCs w:val="24"/>
        </w:rPr>
        <w:t>,</w:t>
      </w:r>
      <w:r>
        <w:rPr>
          <w:rFonts w:eastAsia="Times New Roman" w:cs="Times New Roman"/>
          <w:szCs w:val="24"/>
        </w:rPr>
        <w:t xml:space="preserve"> για να προλάβουμε να καταθέσουμε και κάποια πρόταση, όπως μας ζητάτε διακαώς, κύριε Υπουργέ, γιατί ο χρόνος δεν επαρκεί για να απαριθμήσουμε </w:t>
      </w:r>
      <w:r>
        <w:rPr>
          <w:rFonts w:eastAsia="Times New Roman" w:cs="Times New Roman"/>
          <w:szCs w:val="24"/>
        </w:rPr>
        <w:lastRenderedPageBreak/>
        <w:t>και να καταγράψουμε τα προβλήματα. Τόσα πολλά έχουν συσσωρευτεί. Εγώ θα προσπαθήσω –και γι’ αυτό ζ</w:t>
      </w:r>
      <w:r>
        <w:rPr>
          <w:rFonts w:eastAsia="Times New Roman" w:cs="Times New Roman"/>
          <w:szCs w:val="24"/>
        </w:rPr>
        <w:t>ήτησα τη δευτερολογία μου- να περιγράψω και κάποια ίχνη πρότασης, αν μη τι άλλο</w:t>
      </w:r>
      <w:r>
        <w:rPr>
          <w:rFonts w:eastAsia="Times New Roman" w:cs="Times New Roman"/>
          <w:szCs w:val="24"/>
        </w:rPr>
        <w:t>,</w:t>
      </w:r>
      <w:r>
        <w:rPr>
          <w:rFonts w:eastAsia="Times New Roman" w:cs="Times New Roman"/>
          <w:szCs w:val="24"/>
        </w:rPr>
        <w:t xml:space="preserve"> για να ξεκινήσει, επιτέλους, μία δημόσια συζήτηση</w:t>
      </w:r>
      <w:r>
        <w:rPr>
          <w:rFonts w:eastAsia="Times New Roman" w:cs="Times New Roman"/>
          <w:szCs w:val="24"/>
        </w:rPr>
        <w:t>,</w:t>
      </w:r>
      <w:r>
        <w:rPr>
          <w:rFonts w:eastAsia="Times New Roman" w:cs="Times New Roman"/>
          <w:szCs w:val="24"/>
        </w:rPr>
        <w:t xml:space="preserve"> που για εμένα θα έπρεπε από καιρό να έχει ξεκινήσει.</w:t>
      </w:r>
    </w:p>
    <w:p w14:paraId="5528B1F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Όμως, ξέρετε, εδώ πρέπει να περιγράψουμε πρώτα τη βασική, αναγκαία και </w:t>
      </w:r>
      <w:r>
        <w:rPr>
          <w:rFonts w:eastAsia="Times New Roman" w:cs="Times New Roman"/>
          <w:szCs w:val="24"/>
        </w:rPr>
        <w:t>ικανή συνθήκη για να έχουμε βιώσιμο ασφαλιστικό. Αυτή δεν είναι άλλη από την επιστροφή της οικονομίας σε θετικούς ρυθμούς ανάπτυξης. Μπορείτε να το κάνετε αυτό; Αυτό το λέω διότι</w:t>
      </w:r>
      <w:r>
        <w:rPr>
          <w:rFonts w:eastAsia="Times New Roman" w:cs="Times New Roman"/>
          <w:szCs w:val="24"/>
        </w:rPr>
        <w:t>,</w:t>
      </w:r>
      <w:r>
        <w:rPr>
          <w:rFonts w:eastAsia="Times New Roman" w:cs="Times New Roman"/>
          <w:szCs w:val="24"/>
        </w:rPr>
        <w:t xml:space="preserve"> μ</w:t>
      </w:r>
      <w:r>
        <w:rPr>
          <w:rFonts w:eastAsia="Times New Roman" w:cs="Times New Roman"/>
          <w:szCs w:val="24"/>
        </w:rPr>
        <w:t>ε</w:t>
      </w:r>
      <w:r>
        <w:rPr>
          <w:rFonts w:eastAsia="Times New Roman" w:cs="Times New Roman"/>
          <w:szCs w:val="24"/>
        </w:rPr>
        <w:t xml:space="preserve"> αυτή την εικόνα της οικονομίας και με τα στοιχεία που έχουμε αυτή τη στιγ</w:t>
      </w:r>
      <w:r>
        <w:rPr>
          <w:rFonts w:eastAsia="Times New Roman" w:cs="Times New Roman"/>
          <w:szCs w:val="24"/>
        </w:rPr>
        <w:t xml:space="preserve">μή, ακόμα και το πρώτο δίμηνο του 2017 θα βρίσκεται σε ύφεση.  </w:t>
      </w:r>
    </w:p>
    <w:p w14:paraId="5528B1F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w:t>
      </w:r>
      <w:r>
        <w:rPr>
          <w:rFonts w:eastAsia="Times New Roman" w:cs="Times New Roman"/>
          <w:szCs w:val="24"/>
        </w:rPr>
        <w:t xml:space="preserve"> αυτή την εικόνα που παρουσιάζεται αυτή τη στιγμή στην αγορά εργασίας</w:t>
      </w:r>
      <w:r>
        <w:rPr>
          <w:rFonts w:eastAsia="Times New Roman" w:cs="Times New Roman"/>
          <w:szCs w:val="24"/>
        </w:rPr>
        <w:t>,</w:t>
      </w:r>
      <w:r>
        <w:rPr>
          <w:rFonts w:eastAsia="Times New Roman" w:cs="Times New Roman"/>
          <w:szCs w:val="24"/>
        </w:rPr>
        <w:t xml:space="preserve"> συνεπεία της πορείας της οικονομίας</w:t>
      </w:r>
      <w:r>
        <w:rPr>
          <w:rFonts w:eastAsia="Times New Roman" w:cs="Times New Roman"/>
          <w:szCs w:val="24"/>
        </w:rPr>
        <w:t>,</w:t>
      </w:r>
      <w:r>
        <w:rPr>
          <w:rFonts w:eastAsia="Times New Roman" w:cs="Times New Roman"/>
          <w:szCs w:val="24"/>
        </w:rPr>
        <w:t xml:space="preserve"> και με τα δεδομένα στην απασχόληση</w:t>
      </w:r>
      <w:r>
        <w:rPr>
          <w:rFonts w:eastAsia="Times New Roman" w:cs="Times New Roman"/>
          <w:szCs w:val="24"/>
        </w:rPr>
        <w:t>,</w:t>
      </w:r>
      <w:r>
        <w:rPr>
          <w:rFonts w:eastAsia="Times New Roman" w:cs="Times New Roman"/>
          <w:szCs w:val="24"/>
        </w:rPr>
        <w:t xml:space="preserve"> που περισσότεροι από </w:t>
      </w:r>
      <w:r>
        <w:rPr>
          <w:rFonts w:eastAsia="Times New Roman" w:cs="Times New Roman"/>
          <w:szCs w:val="24"/>
        </w:rPr>
        <w:t xml:space="preserve">εξακόσιες </w:t>
      </w:r>
      <w:r>
        <w:rPr>
          <w:rFonts w:eastAsia="Times New Roman" w:cs="Times New Roman"/>
          <w:szCs w:val="24"/>
        </w:rPr>
        <w:t>χιλιάδες εργαζό</w:t>
      </w:r>
      <w:r>
        <w:rPr>
          <w:rFonts w:eastAsia="Times New Roman" w:cs="Times New Roman"/>
          <w:szCs w:val="24"/>
        </w:rPr>
        <w:t>μενοι αμείβονται με μισθό κάτω από 400 ευρώ</w:t>
      </w:r>
      <w:r>
        <w:rPr>
          <w:rFonts w:eastAsia="Times New Roman" w:cs="Times New Roman"/>
          <w:szCs w:val="24"/>
        </w:rPr>
        <w:t>,</w:t>
      </w:r>
      <w:r>
        <w:rPr>
          <w:rFonts w:eastAsia="Times New Roman" w:cs="Times New Roman"/>
          <w:szCs w:val="24"/>
        </w:rPr>
        <w:t xml:space="preserve"> λόγω ευέλικτων μορφών απασχόλησης, μαύρης εργασίας, ποσοστών ανεργίας κ</w:t>
      </w:r>
      <w:r>
        <w:rPr>
          <w:rFonts w:eastAsia="Times New Roman" w:cs="Times New Roman"/>
          <w:szCs w:val="24"/>
        </w:rPr>
        <w:t>.</w:t>
      </w:r>
      <w:r>
        <w:rPr>
          <w:rFonts w:eastAsia="Times New Roman" w:cs="Times New Roman"/>
          <w:szCs w:val="24"/>
        </w:rPr>
        <w:t>λπ., το ασφαλιστικό πιέζεται ακόμη περισσότερο.</w:t>
      </w:r>
    </w:p>
    <w:p w14:paraId="5528B1F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Όπως είπε και ο καλός συνάδελφος Ιάσων Φωτήλας, σύμφωνα με κάποιους υπολογισμούς, ο νέος ΕΦΚΑ, δηλαδή ο νέος κύριος ασφαλιστικός φορέας εν τη γενέσει του μέχρι το 2055</w:t>
      </w:r>
      <w:r>
        <w:rPr>
          <w:rFonts w:eastAsia="Times New Roman" w:cs="Times New Roman"/>
          <w:szCs w:val="24"/>
        </w:rPr>
        <w:t>,</w:t>
      </w:r>
      <w:r>
        <w:rPr>
          <w:rFonts w:eastAsia="Times New Roman" w:cs="Times New Roman"/>
          <w:szCs w:val="24"/>
        </w:rPr>
        <w:t xml:space="preserve"> από αυτή την εικόνα στην αγορά απασχόλησης</w:t>
      </w:r>
      <w:r>
        <w:rPr>
          <w:rFonts w:eastAsia="Times New Roman" w:cs="Times New Roman"/>
          <w:szCs w:val="24"/>
        </w:rPr>
        <w:t>,</w:t>
      </w:r>
      <w:r>
        <w:rPr>
          <w:rFonts w:eastAsia="Times New Roman" w:cs="Times New Roman"/>
          <w:szCs w:val="24"/>
        </w:rPr>
        <w:t xml:space="preserve"> προβλέπεται να εμφανίσει χαμένες εισφορές </w:t>
      </w:r>
      <w:r>
        <w:rPr>
          <w:rFonts w:eastAsia="Times New Roman" w:cs="Times New Roman"/>
          <w:szCs w:val="24"/>
        </w:rPr>
        <w:t xml:space="preserve">65 δισεκατομμύρια ευρώ. Είναι, άραγε, αυτή κατοχύρωση της βιωσιμότητας του ασφαλιστικού; Κάθε άλλο! </w:t>
      </w:r>
    </w:p>
    <w:p w14:paraId="5528B1F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Μπορείτε, λοιπόν, να επαναφέρετε την οικονομία σε τροχιά ανάπτυξης; Δεν νομίζω ότι μπορείτε. Ξέρετε γιατί; Διότι είστε ιδεολογικοί εχθροί των δυνάμεων που </w:t>
      </w:r>
      <w:r>
        <w:rPr>
          <w:rFonts w:eastAsia="Times New Roman" w:cs="Times New Roman"/>
          <w:szCs w:val="24"/>
        </w:rPr>
        <w:t>μόνο αυτές μπορούν να επαναφέρουν την οικονομία σε θετική τροχιά ανάπτυξης, οι οποίες δεν είναι άλλες από τις δυνάμεις της ιδιωτικής οικονομίας, της επιχειρηματικότητας, της δυνατότητας προσέλκυσης επενδυτικών κεφαλαίων. Δεν μπορείτε να το κάνετε. Ακόμη κα</w:t>
      </w:r>
      <w:r>
        <w:rPr>
          <w:rFonts w:eastAsia="Times New Roman" w:cs="Times New Roman"/>
          <w:szCs w:val="24"/>
        </w:rPr>
        <w:t xml:space="preserve">ι αν το κάνετε, θα το κάνετε με μισή καρδιά, με πόνο ψυχής, με δάκρυα και όλα αυτά που έχουμε κατά καιρούς ακούσει. Αυτή είναι, όμως, η μοναδική αναγκαία και ικανή συνθήκη, ξέρετε. Άρα από εκεί ξεκινάει η κάθε πρόταση. </w:t>
      </w:r>
    </w:p>
    <w:p w14:paraId="5528B1F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μεταξύ, αναρωτιόμαστε από τα λάθ</w:t>
      </w:r>
      <w:r>
        <w:rPr>
          <w:rFonts w:eastAsia="Times New Roman" w:cs="Times New Roman"/>
          <w:szCs w:val="24"/>
        </w:rPr>
        <w:t xml:space="preserve">η που γίνονται αυτή τη στιγμή τι από τα δύο είναι. Είναι κάποιο σχέδιο να </w:t>
      </w:r>
      <w:proofErr w:type="spellStart"/>
      <w:r>
        <w:rPr>
          <w:rFonts w:eastAsia="Times New Roman" w:cs="Times New Roman"/>
          <w:szCs w:val="24"/>
        </w:rPr>
        <w:t>φτωχοποιηθεί</w:t>
      </w:r>
      <w:proofErr w:type="spellEnd"/>
      <w:r>
        <w:rPr>
          <w:rFonts w:eastAsia="Times New Roman" w:cs="Times New Roman"/>
          <w:szCs w:val="24"/>
        </w:rPr>
        <w:t xml:space="preserve"> η κοινωνία, να ισοπεδωθούν όλοι προς τα κάτω, να εξοντωθούν οι ελεύθεροι επαγγελματίες, έτσι ώστε όσοι μπορούν να καταστούν πελάτες στα </w:t>
      </w:r>
      <w:proofErr w:type="spellStart"/>
      <w:r>
        <w:rPr>
          <w:rFonts w:eastAsia="Times New Roman" w:cs="Times New Roman"/>
          <w:szCs w:val="24"/>
        </w:rPr>
        <w:t>προνοιακά</w:t>
      </w:r>
      <w:proofErr w:type="spellEnd"/>
      <w:r>
        <w:rPr>
          <w:rFonts w:eastAsia="Times New Roman" w:cs="Times New Roman"/>
          <w:szCs w:val="24"/>
        </w:rPr>
        <w:t xml:space="preserve"> επιδόματα και στα συσσί</w:t>
      </w:r>
      <w:r>
        <w:rPr>
          <w:rFonts w:eastAsia="Times New Roman" w:cs="Times New Roman"/>
          <w:szCs w:val="24"/>
        </w:rPr>
        <w:t>τια, γιατί έτσι θέλει τελικά η Αριστερά την πελατεία της ή έχει να κάνει περισσότερο με ανικανότητα,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αυτά που έχουν να κάνουν με τη δομή του νέου ΕΦΚΑ; </w:t>
      </w:r>
    </w:p>
    <w:p w14:paraId="5528B1F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Από πού να αρχίσω και πού να τελειώσω; Μόλις χθες παραδεχθήκατε τη</w:t>
      </w:r>
      <w:r>
        <w:rPr>
          <w:rFonts w:eastAsia="Times New Roman" w:cs="Times New Roman"/>
          <w:szCs w:val="24"/>
        </w:rPr>
        <w:t>ν</w:t>
      </w:r>
      <w:r>
        <w:rPr>
          <w:rFonts w:eastAsia="Times New Roman" w:cs="Times New Roman"/>
          <w:szCs w:val="24"/>
        </w:rPr>
        <w:t xml:space="preserve"> γκάφα σας σχε</w:t>
      </w:r>
      <w:r>
        <w:rPr>
          <w:rFonts w:eastAsia="Times New Roman" w:cs="Times New Roman"/>
          <w:szCs w:val="24"/>
        </w:rPr>
        <w:t xml:space="preserve">τικά με τον τρόπο υπολογισμού των συντάξεων. Καταθέσατε </w:t>
      </w:r>
      <w:r>
        <w:rPr>
          <w:rFonts w:eastAsia="Times New Roman" w:cs="Times New Roman"/>
          <w:bCs/>
          <w:szCs w:val="24"/>
        </w:rPr>
        <w:t>τροπολογία</w:t>
      </w:r>
      <w:r>
        <w:rPr>
          <w:rFonts w:eastAsia="Times New Roman" w:cs="Times New Roman"/>
          <w:szCs w:val="24"/>
        </w:rPr>
        <w:t xml:space="preserve"> δέκα μήνες μετά την ψήφιση του ασφαλιστικού. Αφού πρώτα το νομοθετήσατε, μετά ήρθατε να ρωτήσετε την ΕΛΣΤΑΤ αν μπορεί να καταρτήσει τον δείκτη μεταβολής μισθού για τον υπολογισμό. Δεν το ξέ</w:t>
      </w:r>
      <w:r>
        <w:rPr>
          <w:rFonts w:eastAsia="Times New Roman" w:cs="Times New Roman"/>
          <w:szCs w:val="24"/>
        </w:rPr>
        <w:t xml:space="preserve">ρατε! Αυτό είναι γκάφα </w:t>
      </w:r>
      <w:r>
        <w:rPr>
          <w:rFonts w:eastAsia="Times New Roman" w:cs="Times New Roman"/>
          <w:szCs w:val="24"/>
        </w:rPr>
        <w:t>κ</w:t>
      </w:r>
      <w:r>
        <w:rPr>
          <w:rFonts w:eastAsia="Times New Roman" w:cs="Times New Roman"/>
          <w:szCs w:val="24"/>
        </w:rPr>
        <w:t xml:space="preserve">αι η γκάφα οφείλεται σε ανεπάρκεια, όχι σε δόλο. Όμως, εδώ υπάρχουν και στοιχεία δόλου. </w:t>
      </w:r>
    </w:p>
    <w:p w14:paraId="5528B20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Γκάφα είναι όλα αυτά που γίνονται με τα λειτουργικά προβλήματα, με τον ΕΦΚΑ</w:t>
      </w:r>
      <w:r>
        <w:rPr>
          <w:rFonts w:eastAsia="Times New Roman" w:cs="Times New Roman"/>
          <w:szCs w:val="24"/>
        </w:rPr>
        <w:t>,</w:t>
      </w:r>
      <w:r>
        <w:rPr>
          <w:rFonts w:eastAsia="Times New Roman" w:cs="Times New Roman"/>
          <w:szCs w:val="24"/>
        </w:rPr>
        <w:t xml:space="preserve"> δύο μήνες από την έναρξη της λειτουργίας του, με τα χαμένα στοιχεί</w:t>
      </w:r>
      <w:r>
        <w:rPr>
          <w:rFonts w:eastAsia="Times New Roman" w:cs="Times New Roman"/>
          <w:szCs w:val="24"/>
        </w:rPr>
        <w:t>α του ασφαλιστικού βίου δύο χιλιά</w:t>
      </w:r>
      <w:r>
        <w:rPr>
          <w:rFonts w:eastAsia="Times New Roman" w:cs="Times New Roman"/>
          <w:szCs w:val="24"/>
        </w:rPr>
        <w:lastRenderedPageBreak/>
        <w:t>δων ασφαλισμένων. Γκάφα είναι τα λάθη στη διαδικασία πληρωμών των εισφορών, τα λάθη στα εκκαθαριστικά, τα διπλά ειδοποιητήρια, οι παραλ</w:t>
      </w:r>
      <w:r>
        <w:rPr>
          <w:rFonts w:eastAsia="Times New Roman" w:cs="Times New Roman"/>
          <w:szCs w:val="24"/>
        </w:rPr>
        <w:t>εί</w:t>
      </w:r>
      <w:r>
        <w:rPr>
          <w:rFonts w:eastAsia="Times New Roman" w:cs="Times New Roman"/>
          <w:szCs w:val="24"/>
        </w:rPr>
        <w:t xml:space="preserve">ψεις στον υπολογισμό εισφορών και </w:t>
      </w:r>
      <w:proofErr w:type="spellStart"/>
      <w:r>
        <w:rPr>
          <w:rFonts w:eastAsia="Times New Roman" w:cs="Times New Roman"/>
          <w:szCs w:val="24"/>
        </w:rPr>
        <w:t>επικούρησης</w:t>
      </w:r>
      <w:proofErr w:type="spellEnd"/>
      <w:r>
        <w:rPr>
          <w:rFonts w:eastAsia="Times New Roman" w:cs="Times New Roman"/>
          <w:szCs w:val="24"/>
        </w:rPr>
        <w:t xml:space="preserve"> και εφάπαξ, επιπλέον χρεώσεις</w:t>
      </w:r>
      <w:r>
        <w:rPr>
          <w:rFonts w:eastAsia="Times New Roman" w:cs="Times New Roman"/>
          <w:szCs w:val="24"/>
        </w:rPr>
        <w:t>,</w:t>
      </w:r>
      <w:r>
        <w:rPr>
          <w:rFonts w:eastAsia="Times New Roman" w:cs="Times New Roman"/>
          <w:szCs w:val="24"/>
        </w:rPr>
        <w:t xml:space="preserve"> που κανεί</w:t>
      </w:r>
      <w:r>
        <w:rPr>
          <w:rFonts w:eastAsia="Times New Roman" w:cs="Times New Roman"/>
          <w:szCs w:val="24"/>
        </w:rPr>
        <w:t>ς δεν ξέρει πότε και πώς και αν όταν πληρωθούν θα θεωρηθούν ληξιπρόθεσμες, η έλλειψη στον ΟΓΑ...</w:t>
      </w:r>
    </w:p>
    <w:p w14:paraId="5528B20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Παναγιωτόπουλε, ήδη έχετε φτάσει τα τέσσερα λεπτά. </w:t>
      </w:r>
    </w:p>
    <w:p w14:paraId="5528B20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Συγγνώμη, κύριε Πρόεδρε. Όπως σας είπα, ε</w:t>
      </w:r>
      <w:r>
        <w:rPr>
          <w:rFonts w:eastAsia="Times New Roman" w:cs="Times New Roman"/>
          <w:szCs w:val="24"/>
        </w:rPr>
        <w:t>ίναι τόσα πολλά τα προβλήματα</w:t>
      </w:r>
      <w:r>
        <w:rPr>
          <w:rFonts w:eastAsia="Times New Roman" w:cs="Times New Roman"/>
          <w:szCs w:val="24"/>
        </w:rPr>
        <w:t>,</w:t>
      </w:r>
      <w:r>
        <w:rPr>
          <w:rFonts w:eastAsia="Times New Roman" w:cs="Times New Roman"/>
          <w:szCs w:val="24"/>
        </w:rPr>
        <w:t xml:space="preserve"> που δεν θα έφτανε ούτε </w:t>
      </w:r>
      <w:proofErr w:type="spellStart"/>
      <w:r>
        <w:rPr>
          <w:rFonts w:eastAsia="Times New Roman" w:cs="Times New Roman"/>
          <w:szCs w:val="24"/>
        </w:rPr>
        <w:t>τριτολογία</w:t>
      </w:r>
      <w:proofErr w:type="spellEnd"/>
      <w:r>
        <w:rPr>
          <w:rFonts w:eastAsia="Times New Roman" w:cs="Times New Roman"/>
          <w:szCs w:val="24"/>
        </w:rPr>
        <w:t xml:space="preserve"> </w:t>
      </w:r>
      <w:r w:rsidRPr="0092207B">
        <w:rPr>
          <w:rFonts w:eastAsia="Times New Roman" w:cs="Times New Roman"/>
          <w:szCs w:val="24"/>
        </w:rPr>
        <w:t xml:space="preserve">και </w:t>
      </w:r>
      <w:proofErr w:type="spellStart"/>
      <w:r w:rsidRPr="0092207B">
        <w:rPr>
          <w:rFonts w:eastAsia="Times New Roman" w:cs="Times New Roman"/>
          <w:szCs w:val="24"/>
        </w:rPr>
        <w:t>τεταρτολογία</w:t>
      </w:r>
      <w:proofErr w:type="spellEnd"/>
      <w:r w:rsidRPr="0092207B">
        <w:rPr>
          <w:rFonts w:eastAsia="Times New Roman" w:cs="Times New Roman"/>
          <w:szCs w:val="24"/>
        </w:rPr>
        <w:t xml:space="preserve"> για να καλυφθούν.</w:t>
      </w:r>
    </w:p>
    <w:p w14:paraId="5528B20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Όμως, ο Κανονισμός είναι Κανονισμός. Ο χρόνος είναι γνωστός εκ των προτέρων. Παλιός είστε και τα γνωρίζετε. Άρα παρακαλώ ν</w:t>
      </w:r>
      <w:r>
        <w:rPr>
          <w:rFonts w:eastAsia="Times New Roman" w:cs="Times New Roman"/>
          <w:szCs w:val="24"/>
        </w:rPr>
        <w:t>α ολοκληρώσετε.</w:t>
      </w:r>
    </w:p>
    <w:p w14:paraId="5528B20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Τελειώνω, κύριε Πρόεδρε.</w:t>
      </w:r>
    </w:p>
    <w:p w14:paraId="5528B20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σίγουρο είναι ότι αυτό το ασφαλιστικό δεν είναι μεταρρύθμιση. Και αν είναι να ξεκινήσει μια συζήτηση για νέα αρχιτεκτονική του συστήματος στην Ελλάδα, θα πρέπει να δούμε </w:t>
      </w:r>
      <w:r>
        <w:rPr>
          <w:rFonts w:eastAsia="Times New Roman" w:cs="Times New Roman"/>
          <w:szCs w:val="24"/>
        </w:rPr>
        <w:lastRenderedPageBreak/>
        <w:t xml:space="preserve">και άλλα θέματα, όπως, για παράδειγμα, την ενίσχυση των </w:t>
      </w:r>
      <w:proofErr w:type="spellStart"/>
      <w:r>
        <w:rPr>
          <w:rFonts w:eastAsia="Times New Roman" w:cs="Times New Roman"/>
          <w:szCs w:val="24"/>
        </w:rPr>
        <w:t>κεφαλαιοποιητικών</w:t>
      </w:r>
      <w:proofErr w:type="spellEnd"/>
      <w:r>
        <w:rPr>
          <w:rFonts w:eastAsia="Times New Roman" w:cs="Times New Roman"/>
          <w:szCs w:val="24"/>
        </w:rPr>
        <w:t xml:space="preserve"> στοι</w:t>
      </w:r>
      <w:r>
        <w:rPr>
          <w:rFonts w:eastAsia="Times New Roman" w:cs="Times New Roman"/>
          <w:szCs w:val="24"/>
        </w:rPr>
        <w:t xml:space="preserve">χείων. </w:t>
      </w:r>
    </w:p>
    <w:p w14:paraId="5528B20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Όμως, τόσα χρόνια όλες οι πολιτικές δυνάμεις και εσείς πρώτοι, οι δυνάμεις της Αριστεράς, όποτε άνοιγε αυτή η συζήτηση και τολμούσε κάποιος να ψιθυρίσει κάτι για ενίσχυση του δεύτερου και τρίτου πυλώνα του ασφαλιστικού, εξοβελιζόταν στο πυρ το εξώτ</w:t>
      </w:r>
      <w:r>
        <w:rPr>
          <w:rFonts w:eastAsia="Times New Roman" w:cs="Times New Roman"/>
          <w:szCs w:val="24"/>
        </w:rPr>
        <w:t xml:space="preserve">ερο, γιατί εδώ πέρα τα ταμπού υπαγορεύουν να μιλάμε μόνο για δημόσιο αναδιανεμητικό σύστημα. Μόνο που το </w:t>
      </w:r>
      <w:r>
        <w:rPr>
          <w:rFonts w:eastAsia="Times New Roman" w:cs="Times New Roman"/>
          <w:szCs w:val="24"/>
        </w:rPr>
        <w:t>δ</w:t>
      </w:r>
      <w:r>
        <w:rPr>
          <w:rFonts w:eastAsia="Times New Roman" w:cs="Times New Roman"/>
          <w:szCs w:val="24"/>
        </w:rPr>
        <w:t>ημόσιο πλέον έχει υπερβεί τις δυνατότητές του. Επομένως ή ξεκινάμε μια συζήτηση για μια νέα αρχιτεκτονική, εισάγοντας και νέα στοιχεία, ή θα ερχόμαστε</w:t>
      </w:r>
      <w:r>
        <w:rPr>
          <w:rFonts w:eastAsia="Times New Roman" w:cs="Times New Roman"/>
          <w:szCs w:val="24"/>
        </w:rPr>
        <w:t xml:space="preserve"> κάθε τρεις και λίγο εδώ να διαπιστώνουμε, δίκην </w:t>
      </w:r>
      <w:proofErr w:type="spellStart"/>
      <w:r>
        <w:rPr>
          <w:rFonts w:eastAsia="Times New Roman" w:cs="Times New Roman"/>
          <w:szCs w:val="24"/>
        </w:rPr>
        <w:t>μνημοσύνου</w:t>
      </w:r>
      <w:proofErr w:type="spellEnd"/>
      <w:r>
        <w:rPr>
          <w:rFonts w:eastAsia="Times New Roman" w:cs="Times New Roman"/>
          <w:szCs w:val="24"/>
        </w:rPr>
        <w:t xml:space="preserve">, την κατάρρευση του συστήματος. </w:t>
      </w:r>
    </w:p>
    <w:p w14:paraId="5528B20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Όσο είναι καιρός, λοιπόν -να μια πρόταση που νομίζω ότι πρέπει όλοι να δούμε- ας ξεκινήσουμε αυτή τη συζήτηση. Πολύ φοβούμαι, όμως, ότι ήδη η ζημιά έχει γίνει. Το </w:t>
      </w:r>
      <w:r>
        <w:rPr>
          <w:rFonts w:eastAsia="Times New Roman" w:cs="Times New Roman"/>
          <w:szCs w:val="24"/>
        </w:rPr>
        <w:t>ερώτημα είναι μόνο κατά πόσο είναι ανεπανόρθωτη ή όχι.</w:t>
      </w:r>
    </w:p>
    <w:p w14:paraId="5528B20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528B209" w14:textId="77777777" w:rsidR="00D67C45" w:rsidRDefault="00A23C64">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5528B20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Μη φοβάστε! Εκεί πάει και ο Πετρόπουλος τα ασφαλιστικά ταμεία. Η δική σας γραμμή είναι!</w:t>
      </w:r>
    </w:p>
    <w:p w14:paraId="5528B20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ΠΑΝΑΓΙΩΤΟΠΟΥΛΟΣ: </w:t>
      </w:r>
      <w:r>
        <w:rPr>
          <w:rFonts w:eastAsia="Times New Roman" w:cs="Times New Roman"/>
          <w:szCs w:val="24"/>
        </w:rPr>
        <w:t>Ήδη πάνε στην ιδιωτική ασφάλιση.</w:t>
      </w:r>
    </w:p>
    <w:p w14:paraId="5528B20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Πριν δώσουμε τον λόγο στον επόμενο επερωτώντα Βουλευτή, να κάνω μια ανακοίνωση προς το Σώμα.</w:t>
      </w:r>
    </w:p>
    <w:p w14:paraId="5528B20D" w14:textId="77777777" w:rsidR="00D67C45" w:rsidRDefault="00A23C64">
      <w:pPr>
        <w:spacing w:line="600" w:lineRule="auto"/>
        <w:ind w:firstLine="720"/>
        <w:contextualSpacing/>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w:t>
      </w:r>
      <w:r>
        <w:rPr>
          <w:rFonts w:eastAsia="Times New Roman" w:cs="Times New Roman"/>
        </w:rPr>
        <w:t xml:space="preserve">υθούν από τα άνω δυτικά θεωρεία, αφού </w:t>
      </w:r>
      <w:r>
        <w:rPr>
          <w:rFonts w:eastAsia="Times New Roman" w:cs="Times New Roman"/>
        </w:rPr>
        <w:t xml:space="preserve">προηγουμένως </w:t>
      </w:r>
      <w:r>
        <w:rPr>
          <w:rFonts w:eastAsia="Times New Roman" w:cs="Times New Roman"/>
        </w:rPr>
        <w:t xml:space="preserve">συμμετείχαν στο εκπαιδευτικό πρόγραμμα </w:t>
      </w:r>
      <w:r>
        <w:rPr>
          <w:rFonts w:eastAsia="Times New Roman" w:cs="Times New Roman"/>
        </w:rPr>
        <w:t xml:space="preserve">για τον </w:t>
      </w:r>
      <w:r>
        <w:rPr>
          <w:rFonts w:eastAsia="Times New Roman" w:cs="Times New Roman"/>
        </w:rPr>
        <w:t>Καποδίστρι</w:t>
      </w:r>
      <w:r>
        <w:rPr>
          <w:rFonts w:eastAsia="Times New Roman" w:cs="Times New Roman"/>
        </w:rPr>
        <w:t>α,</w:t>
      </w:r>
      <w:r>
        <w:rPr>
          <w:rFonts w:eastAsia="Times New Roman" w:cs="Times New Roman"/>
        </w:rPr>
        <w:t xml:space="preserve"> που οργανώνει το Ίδρυμα της Βουλής, είκοσι εννέα μαθήτριες και μαθητές και τρεις εκπαιδευτικοί συνοδοί τους από το 3</w:t>
      </w:r>
      <w:r>
        <w:rPr>
          <w:rFonts w:eastAsia="Times New Roman" w:cs="Times New Roman"/>
          <w:vertAlign w:val="superscript"/>
        </w:rPr>
        <w:t>ο</w:t>
      </w:r>
      <w:r>
        <w:rPr>
          <w:rFonts w:eastAsia="Times New Roman" w:cs="Times New Roman"/>
        </w:rPr>
        <w:t xml:space="preserve"> Γενικό Λύκειο Βύρωνα. </w:t>
      </w:r>
    </w:p>
    <w:p w14:paraId="5528B20E" w14:textId="77777777" w:rsidR="00D67C45" w:rsidRDefault="00A23C64">
      <w:pPr>
        <w:spacing w:line="600" w:lineRule="auto"/>
        <w:ind w:firstLine="720"/>
        <w:contextualSpacing/>
        <w:jc w:val="both"/>
        <w:rPr>
          <w:rFonts w:eastAsia="Times New Roman" w:cs="Times New Roman"/>
        </w:rPr>
      </w:pPr>
      <w:r>
        <w:rPr>
          <w:rFonts w:eastAsia="Times New Roman" w:cs="Times New Roman"/>
        </w:rPr>
        <w:t>Η Βο</w:t>
      </w:r>
      <w:r>
        <w:rPr>
          <w:rFonts w:eastAsia="Times New Roman" w:cs="Times New Roman"/>
        </w:rPr>
        <w:t xml:space="preserve">υλή τούς καλωσορίζει. </w:t>
      </w:r>
    </w:p>
    <w:p w14:paraId="5528B20F" w14:textId="77777777" w:rsidR="00D67C45" w:rsidRDefault="00A23C64">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5528B21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Βλάχος.</w:t>
      </w:r>
    </w:p>
    <w:p w14:paraId="5528B21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ΒΛΑΧΟΣ: </w:t>
      </w:r>
      <w:r>
        <w:rPr>
          <w:rFonts w:eastAsia="Times New Roman"/>
          <w:color w:val="000000"/>
          <w:szCs w:val="24"/>
        </w:rPr>
        <w:t>Ευχαριστώ, κύριε Πρόεδρε.</w:t>
      </w:r>
      <w:r>
        <w:rPr>
          <w:rFonts w:eastAsia="Times New Roman" w:cs="Times New Roman"/>
          <w:szCs w:val="24"/>
        </w:rPr>
        <w:t xml:space="preserve"> </w:t>
      </w:r>
    </w:p>
    <w:p w14:paraId="5528B21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περιμέναμε μετά τα όσα στοιχεία και εγώ και οι υπόλοιποι συνάδελφοι καταθέσαμε από</w:t>
      </w:r>
      <w:r>
        <w:rPr>
          <w:rFonts w:eastAsia="Times New Roman" w:cs="Times New Roman"/>
          <w:szCs w:val="24"/>
        </w:rPr>
        <w:t xml:space="preserve"> </w:t>
      </w:r>
      <w:r>
        <w:rPr>
          <w:rFonts w:eastAsia="Times New Roman" w:cs="Times New Roman"/>
          <w:szCs w:val="24"/>
        </w:rPr>
        <w:lastRenderedPageBreak/>
        <w:t xml:space="preserve">του Βήματος της Βουλής για αυτό το τόσο σοβαρό θέμα, να πάρουμε και κάποιες υπεύθυνες και ολοκληρωμένες απαντήσεις. Αντ’ αυτού ακούσαμε μια γενική παρατήρηση, ότι η Νέα Δημοκρατία δεν κάνει προτάσεις. </w:t>
      </w:r>
    </w:p>
    <w:p w14:paraId="5528B21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είδατε ότι ο κ. </w:t>
      </w:r>
      <w:proofErr w:type="spellStart"/>
      <w:r>
        <w:rPr>
          <w:rFonts w:eastAsia="Times New Roman" w:cs="Times New Roman"/>
          <w:szCs w:val="24"/>
        </w:rPr>
        <w:t>Βρούτσης</w:t>
      </w:r>
      <w:proofErr w:type="spellEnd"/>
      <w:r>
        <w:rPr>
          <w:rFonts w:eastAsia="Times New Roman" w:cs="Times New Roman"/>
          <w:szCs w:val="24"/>
        </w:rPr>
        <w:t>, ο Κοινοβουλε</w:t>
      </w:r>
      <w:r>
        <w:rPr>
          <w:rFonts w:eastAsia="Times New Roman" w:cs="Times New Roman"/>
          <w:szCs w:val="24"/>
        </w:rPr>
        <w:t>υτικός μας Εκπρόσωπος, έκανε επιμέρους προτάσεις. Βεβαίως, αν είχατε ανοίξει έναν γόνιμο διάλογο, θα ακούγονταν και άλλες, περισσότερες προτάσεις. Το θέμα είναι δικό σας, ότι δεν θέλετε να ακούσετε. Και γιατί δεν θέλετε να ακούσετε; Δεν είναι ότι δεν θέλετ</w:t>
      </w:r>
      <w:r>
        <w:rPr>
          <w:rFonts w:eastAsia="Times New Roman" w:cs="Times New Roman"/>
          <w:szCs w:val="24"/>
        </w:rPr>
        <w:t>ε να ακούσετε τα κόμματα, που τα κόμματα δεν είναι υποχρεωμένα στο τέλος - τέλος να φέρουν νομοσχέδια. Εδώ δεν κάναμε κριτική στον ΣΥΡΙΖΑ, κάναμε κριτική στην Κυβέρνηση. Και εσείς ρωτάτε, «Τι λέει η Νέα Δημοκρατία;». Η Νέα Δημοκρατία δεν φέρνει νομοσχέδια.</w:t>
      </w:r>
      <w:r>
        <w:rPr>
          <w:rFonts w:eastAsia="Times New Roman" w:cs="Times New Roman"/>
          <w:szCs w:val="24"/>
        </w:rPr>
        <w:t xml:space="preserve"> Τα νομοσχέδια τα φέρνει η Κυβέρνηση. Ένα είναι αυτό.</w:t>
      </w:r>
    </w:p>
    <w:p w14:paraId="5528B21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είναι ότι όσοι κοινωνικοί φορείς ήθελαν κάτι να σας προτείνουν, είχαν την υποδοχή που είχαν οι αγρότες προχθές: δακρυγόνα, ΜΑΤ. Η </w:t>
      </w:r>
      <w:proofErr w:type="spellStart"/>
      <w:r>
        <w:rPr>
          <w:rFonts w:eastAsia="Times New Roman" w:cs="Times New Roman"/>
          <w:szCs w:val="24"/>
        </w:rPr>
        <w:t>Ηρώδου</w:t>
      </w:r>
      <w:proofErr w:type="spellEnd"/>
      <w:r>
        <w:rPr>
          <w:rFonts w:eastAsia="Times New Roman" w:cs="Times New Roman"/>
          <w:szCs w:val="24"/>
        </w:rPr>
        <w:t xml:space="preserve"> Αττικού είναι μονίμως κλεισμένη και από πάνω και από κ</w:t>
      </w:r>
      <w:r>
        <w:rPr>
          <w:rFonts w:eastAsia="Times New Roman" w:cs="Times New Roman"/>
          <w:szCs w:val="24"/>
        </w:rPr>
        <w:t xml:space="preserve">άτω και από το πλάι. Δεν λέω ότι </w:t>
      </w:r>
      <w:r>
        <w:rPr>
          <w:rFonts w:eastAsia="Times New Roman" w:cs="Times New Roman"/>
          <w:szCs w:val="24"/>
        </w:rPr>
        <w:lastRenderedPageBreak/>
        <w:t>δεν έχουν συμβεί παρόμοια γεγονότα στο παρελθόν, αλλά σε τέτοια έξαρση και σε τέτοιο βαθμό νομίζω ότι γίνονται για πρώτη φορά. Μη μιλάτε, λοιπόν, για διάλογο και για έλλειψη προτάσεων. Σε ποιον να τις πούμε τις προτάσεις κα</w:t>
      </w:r>
      <w:r>
        <w:rPr>
          <w:rFonts w:eastAsia="Times New Roman" w:cs="Times New Roman"/>
          <w:szCs w:val="24"/>
        </w:rPr>
        <w:t xml:space="preserve">ι τι θέλετε να ακούσετε; </w:t>
      </w:r>
    </w:p>
    <w:p w14:paraId="5528B21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Εσείς δεν θέλετε να ακούσετε. Περιμένετε μόνο να πιαστείτε από κάτι που θα πούμε, για να κάνετε αντιπολίτευση στην Αντιπολίτευση. Εντάξει, αυτό έχει γίνει και στο παρελθόν, αλλά, ξέρετε, δεν οδηγεί πουθενά. Γιατί δεν οδηγεί πουθεν</w:t>
      </w:r>
      <w:r>
        <w:rPr>
          <w:rFonts w:eastAsia="Times New Roman" w:cs="Times New Roman"/>
          <w:szCs w:val="24"/>
        </w:rPr>
        <w:t xml:space="preserve">ά; Γιατί οι συνθήκες δεν είναι οι ίδιες πια, γιατί τα πράγματα έχουν αλλάξει, γιατί οι ευθύνες όλων μας έχουν διαφοροποιηθεί. Και σε αυτό είναι που πρέπει να ανταποκριθούμε. </w:t>
      </w:r>
    </w:p>
    <w:p w14:paraId="5528B21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Ανακοινώσατε εδώ διάφορα νούμερα για το κομμάτι που εγώ σας μίλησα, για τις αγροτ</w:t>
      </w:r>
      <w:r>
        <w:rPr>
          <w:rFonts w:eastAsia="Times New Roman" w:cs="Times New Roman"/>
          <w:szCs w:val="24"/>
        </w:rPr>
        <w:t>ικές συντάξεις. Ουσιαστικά δεν είπατε τίποτα. Μας απαριθμήσατε μόνο κάποια νούμερα για το ποιοι πληρώνουν λιγότερα και πόσοι πληρώνουν τα ίδια. Και μας είπατε ότι μόνο εξακόσιοι πληρώνουν παραπάνω.</w:t>
      </w:r>
    </w:p>
    <w:p w14:paraId="5528B217" w14:textId="77777777" w:rsidR="00D67C45" w:rsidRDefault="00A23C64">
      <w:pPr>
        <w:spacing w:line="600" w:lineRule="auto"/>
        <w:ind w:firstLine="720"/>
        <w:contextualSpacing/>
        <w:jc w:val="both"/>
        <w:rPr>
          <w:rFonts w:eastAsia="Times New Roman"/>
          <w:szCs w:val="24"/>
        </w:rPr>
      </w:pPr>
      <w:r>
        <w:rPr>
          <w:rFonts w:eastAsia="Times New Roman"/>
          <w:szCs w:val="24"/>
        </w:rPr>
        <w:t>Τώρα, πώς τυχαίνει όλοι όσοι πληρώνουν λιγότερα να έρχοντα</w:t>
      </w:r>
      <w:r>
        <w:rPr>
          <w:rFonts w:eastAsia="Times New Roman"/>
          <w:szCs w:val="24"/>
        </w:rPr>
        <w:t xml:space="preserve">ι να το λένε σε σας και, μάλιστα, να σας ζητούν να πληρώσουν περισσότερα και όλοι εκείνοι που πληρώνουν περισσότερα </w:t>
      </w:r>
      <w:r>
        <w:rPr>
          <w:rFonts w:eastAsia="Times New Roman"/>
          <w:szCs w:val="24"/>
        </w:rPr>
        <w:lastRenderedPageBreak/>
        <w:t>να έρχονται σε μας, αυτό δεν θα το εξηγήσω. Θα πω, ας αφήσουμε τον καθένα να ξέρει αν πληρώνει περισσότερα ή λιγότερα και να διαμαρτύρεται ή</w:t>
      </w:r>
      <w:r>
        <w:rPr>
          <w:rFonts w:eastAsia="Times New Roman"/>
          <w:szCs w:val="24"/>
        </w:rPr>
        <w:t xml:space="preserve"> να μην διαμαρτύρεται. Δεν χρειάζεται να το πείτε εσείς. Ξέρει ο καθένας ποια είναι τα οικονομικά του.</w:t>
      </w:r>
    </w:p>
    <w:p w14:paraId="5528B218"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Δεύτερον, εμείς σας είπαμε εδώ ότι ενώ η ολοκλήρωση των ασφαλιστικών εισφορών κορυφώνεται το 2022, η ολόκληρη σύνταξη πάει μετά από δέκα χρόνια. Δεν μας </w:t>
      </w:r>
      <w:r>
        <w:rPr>
          <w:rFonts w:eastAsia="Times New Roman"/>
          <w:szCs w:val="24"/>
        </w:rPr>
        <w:t>απαντήσατε τίποτα. Σας είπαμε ότι έρχονται ειδοποιητήρια για να πληρώνονται οι εισφορές των πρώτων μηνών του 2017. Δεν μας απαντήσατε τίποτα. Σας είπαμε ότι έρχονται μαζεμένες ασφαλιστικές εισφορές για το πρώτο και δεύτερο εξάμηνο του 2016, στο «νεκρό», μά</w:t>
      </w:r>
      <w:r>
        <w:rPr>
          <w:rFonts w:eastAsia="Times New Roman"/>
          <w:szCs w:val="24"/>
        </w:rPr>
        <w:t xml:space="preserve">λιστα, εξάμηνο κάθε χρόνου. Και αυτό θέλω να το εξηγήσω: Σε αυτό το διάστημα υπάρχει μόνο καλλιέργεια. Δεν υπάρχουν εισοδήματα για τους αγρότες, στις περισσότερες καλλιέργειες, το πρώτο εξάμηνο κάθε χρόνου. </w:t>
      </w:r>
    </w:p>
    <w:p w14:paraId="5528B219"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(Στο σημείο αυτό κτυπάει το κουδούνι λήξεως του </w:t>
      </w:r>
      <w:r>
        <w:rPr>
          <w:rFonts w:eastAsia="Times New Roman"/>
          <w:szCs w:val="24"/>
        </w:rPr>
        <w:t>χρόνου ομιλίας του κυρίου Βουλευτή)</w:t>
      </w:r>
    </w:p>
    <w:p w14:paraId="5528B21A"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Σας μιλήσαμε για μείωση έως και 60% των συντάξεων όσων συνταξιούχων αγροτών επιμένουν να συντηρούν τις μικρές τους οικογενειακές γεωργικές εκμεταλλεύσεις. Σας είπαμε ότι οι </w:t>
      </w:r>
      <w:r>
        <w:rPr>
          <w:rFonts w:eastAsia="Times New Roman"/>
          <w:szCs w:val="24"/>
        </w:rPr>
        <w:lastRenderedPageBreak/>
        <w:t>ανταποκριτές του ΟΓΑ έχουν αποδυναμωθεί, δεν ξέ</w:t>
      </w:r>
      <w:r>
        <w:rPr>
          <w:rFonts w:eastAsia="Times New Roman"/>
          <w:szCs w:val="24"/>
        </w:rPr>
        <w:t xml:space="preserve">ρουν τι να κάνουν. Και ξέρετε, ο κόσμος πηγαίνει και ρωτάει, αυτοί δεν έχουν καμμία ενημέρωση, δεν μπορούν να πουν το παραμικρό και υπάρχει η απόλυτη σύγχυση. </w:t>
      </w:r>
    </w:p>
    <w:p w14:paraId="5528B21B" w14:textId="77777777" w:rsidR="00D67C45" w:rsidRDefault="00A23C64">
      <w:pPr>
        <w:spacing w:line="600" w:lineRule="auto"/>
        <w:ind w:firstLine="720"/>
        <w:contextualSpacing/>
        <w:jc w:val="both"/>
        <w:rPr>
          <w:rFonts w:eastAsia="Times New Roman"/>
          <w:szCs w:val="24"/>
        </w:rPr>
      </w:pPr>
      <w:r>
        <w:rPr>
          <w:rFonts w:eastAsia="Times New Roman"/>
          <w:szCs w:val="24"/>
        </w:rPr>
        <w:t>Σας είπαμε, επίσης, ότι επιστροφές φόρων αντί να πάνε στους ακατάσχετους λογαριασμούς πήγαν στις</w:t>
      </w:r>
      <w:r>
        <w:rPr>
          <w:rFonts w:eastAsia="Times New Roman"/>
          <w:szCs w:val="24"/>
        </w:rPr>
        <w:t xml:space="preserve"> ΔΟΥ, για να πληρώσουν χρ</w:t>
      </w:r>
      <w:r>
        <w:rPr>
          <w:rFonts w:eastAsia="Times New Roman"/>
          <w:szCs w:val="24"/>
        </w:rPr>
        <w:t>έη</w:t>
      </w:r>
      <w:r>
        <w:rPr>
          <w:rFonts w:eastAsia="Times New Roman"/>
          <w:szCs w:val="24"/>
        </w:rPr>
        <w:t>,</w:t>
      </w:r>
      <w:r>
        <w:rPr>
          <w:rFonts w:eastAsia="Times New Roman"/>
          <w:szCs w:val="24"/>
        </w:rPr>
        <w:t xml:space="preserve"> τα οποία ήταν ρυθμισμένα σε βάθος χρόνου, για το μέλλον. Και τους τα πήραν.</w:t>
      </w:r>
    </w:p>
    <w:p w14:paraId="5528B21C"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Βλάχο, παρακαλώ πολύ ολοκληρώστε.</w:t>
      </w:r>
    </w:p>
    <w:p w14:paraId="5528B21D"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ΒΛΑΧΟΣ: </w:t>
      </w:r>
      <w:r>
        <w:rPr>
          <w:rFonts w:eastAsia="Times New Roman"/>
          <w:szCs w:val="24"/>
        </w:rPr>
        <w:t xml:space="preserve">Τελειώνω, κύριε Πρόεδρε. </w:t>
      </w:r>
    </w:p>
    <w:p w14:paraId="5528B21E" w14:textId="77777777" w:rsidR="00D67C45" w:rsidRDefault="00A23C64">
      <w:pPr>
        <w:spacing w:line="600" w:lineRule="auto"/>
        <w:ind w:firstLine="720"/>
        <w:contextualSpacing/>
        <w:jc w:val="both"/>
        <w:rPr>
          <w:rFonts w:eastAsia="Times New Roman"/>
          <w:szCs w:val="24"/>
        </w:rPr>
      </w:pPr>
      <w:r>
        <w:rPr>
          <w:rFonts w:eastAsia="Times New Roman"/>
          <w:szCs w:val="24"/>
        </w:rPr>
        <w:t>Οι αγρότες, λοιπόν, πήγαιναν στους</w:t>
      </w:r>
      <w:r>
        <w:rPr>
          <w:rFonts w:eastAsia="Times New Roman"/>
          <w:szCs w:val="24"/>
        </w:rPr>
        <w:t xml:space="preserve"> ανταποκριτές, οι ανταποκριτές είχαν πλήρη άγνοια και υπάρχει απόλυτη σύγχυση. </w:t>
      </w:r>
    </w:p>
    <w:p w14:paraId="5528B21F"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Για όλα αυτά δεν μας είπατε τίποτα. </w:t>
      </w:r>
    </w:p>
    <w:p w14:paraId="5528B220" w14:textId="77777777" w:rsidR="00D67C45" w:rsidRDefault="00A23C64">
      <w:pPr>
        <w:spacing w:line="600" w:lineRule="auto"/>
        <w:ind w:firstLine="720"/>
        <w:contextualSpacing/>
        <w:jc w:val="both"/>
        <w:rPr>
          <w:rFonts w:eastAsia="Times New Roman"/>
          <w:szCs w:val="24"/>
        </w:rPr>
      </w:pPr>
      <w:r>
        <w:rPr>
          <w:rFonts w:eastAsia="Times New Roman"/>
          <w:szCs w:val="24"/>
        </w:rPr>
        <w:t>Σας επισημάναμε, επίσης, ότι η αγροτική εκμετάλλευση, η αγροτική παραγωγή, έχει κάποιες ιδιαιτερότητες, τις οποίες πρέπει να λάβετε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σας και στο ασφαλιστικό και στο συνταξιοδοτικό και στον τρόπο που ασκείται το επάγγελμα. Πώς να σας το πω, δηλαδή; Ο αγρότης είναι ένας επιχειρηματίας με άστεγη επιχείρηση και είναι εκτεθειμένος στα καιρικά φαινόμενα και όχι </w:t>
      </w:r>
      <w:r>
        <w:rPr>
          <w:rFonts w:eastAsia="Times New Roman"/>
          <w:szCs w:val="24"/>
        </w:rPr>
        <w:lastRenderedPageBreak/>
        <w:t>μόνο. Αυτό πρέπει να αντιμετ</w:t>
      </w:r>
      <w:r>
        <w:rPr>
          <w:rFonts w:eastAsia="Times New Roman"/>
          <w:szCs w:val="24"/>
        </w:rPr>
        <w:t>ωπιστεί. Δεν μπορεί να μπει στην ίδια μοίρα.</w:t>
      </w:r>
    </w:p>
    <w:p w14:paraId="5528B22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Τελειώνω, με το ερώτημα που τέλειωσα και την </w:t>
      </w:r>
      <w:proofErr w:type="spellStart"/>
      <w:r>
        <w:rPr>
          <w:rFonts w:eastAsia="Times New Roman"/>
          <w:szCs w:val="24"/>
        </w:rPr>
        <w:t>πρωτομιλία</w:t>
      </w:r>
      <w:proofErr w:type="spellEnd"/>
      <w:r>
        <w:rPr>
          <w:rFonts w:eastAsia="Times New Roman"/>
          <w:szCs w:val="24"/>
        </w:rPr>
        <w:t xml:space="preserve"> μου: Είναι στη σκέψη σας η μείωση του αφορολογήτου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διαπραγμάτευσης που γίνεται για το κλείσιμο της αξιολόγησης; Και πάλι δεν μας απαντήσατε</w:t>
      </w:r>
      <w:r>
        <w:rPr>
          <w:rFonts w:eastAsia="Times New Roman"/>
          <w:szCs w:val="24"/>
        </w:rPr>
        <w:t xml:space="preserve">. </w:t>
      </w:r>
    </w:p>
    <w:p w14:paraId="5528B222" w14:textId="77777777" w:rsidR="00D67C45" w:rsidRDefault="00A23C64">
      <w:pPr>
        <w:spacing w:line="600" w:lineRule="auto"/>
        <w:ind w:firstLine="720"/>
        <w:contextualSpacing/>
        <w:jc w:val="both"/>
        <w:rPr>
          <w:rFonts w:eastAsia="Times New Roman"/>
          <w:szCs w:val="24"/>
        </w:rPr>
      </w:pPr>
      <w:r>
        <w:rPr>
          <w:rFonts w:eastAsia="Times New Roman"/>
          <w:szCs w:val="24"/>
        </w:rPr>
        <w:t>Άρα -κλείνοντας- τι αξία έχει ο κοινοβουλευτικός έλεγχος αν εμείς ρωτάμε και εσείς απλά δεν απαντάτε;</w:t>
      </w:r>
    </w:p>
    <w:p w14:paraId="5528B22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Κοιτάξτε, γι’ αυτό ζητήσαμε να είναι εδώ και η κυρία Υπουργός -έχοντας μεγαλύτερη ευθύνη μιας και διαδέχθηκε τον κ. </w:t>
      </w:r>
      <w:proofErr w:type="spellStart"/>
      <w:r>
        <w:rPr>
          <w:rFonts w:eastAsia="Times New Roman"/>
          <w:szCs w:val="24"/>
        </w:rPr>
        <w:t>Κατρούγκαλο</w:t>
      </w:r>
      <w:proofErr w:type="spellEnd"/>
      <w:r>
        <w:rPr>
          <w:rFonts w:eastAsia="Times New Roman"/>
          <w:szCs w:val="24"/>
        </w:rPr>
        <w:t>, τον πρωτεργάτη αυτού τ</w:t>
      </w:r>
      <w:r>
        <w:rPr>
          <w:rFonts w:eastAsia="Times New Roman"/>
          <w:szCs w:val="24"/>
        </w:rPr>
        <w:t>ου νόμου- για να μας δώσει τις εξηγήσεις και να αναλάβει τις ευθύνες της και για σήμερα και για αύριο.</w:t>
      </w:r>
    </w:p>
    <w:p w14:paraId="5528B224"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Βλάχο, είπατε με το ερώτημα θα ολοκληρώσετε.</w:t>
      </w:r>
    </w:p>
    <w:p w14:paraId="5528B225"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ΒΛΑΧΟΣ: </w:t>
      </w:r>
      <w:r>
        <w:rPr>
          <w:rFonts w:eastAsia="Times New Roman"/>
          <w:szCs w:val="24"/>
        </w:rPr>
        <w:t>Τέλειωσα, κύριε Πρόεδρε.</w:t>
      </w:r>
    </w:p>
    <w:p w14:paraId="5528B226" w14:textId="77777777" w:rsidR="00D67C45" w:rsidRDefault="00A23C64">
      <w:pPr>
        <w:spacing w:line="600" w:lineRule="auto"/>
        <w:ind w:firstLine="720"/>
        <w:contextualSpacing/>
        <w:jc w:val="both"/>
        <w:rPr>
          <w:rFonts w:eastAsia="Times New Roman"/>
          <w:szCs w:val="24"/>
        </w:rPr>
      </w:pPr>
      <w:r>
        <w:rPr>
          <w:rFonts w:eastAsia="Times New Roman"/>
          <w:szCs w:val="24"/>
        </w:rPr>
        <w:t>Σας ευχαριστώ πολύ. Δυστυχ</w:t>
      </w:r>
      <w:r>
        <w:rPr>
          <w:rFonts w:eastAsia="Times New Roman"/>
          <w:szCs w:val="24"/>
        </w:rPr>
        <w:t>ώς στο κομμάτι το δικό μας, των αγροτών, δεν πήραμε τις απαντήσεις που θα θέλαμε όχι να ακούσουμε εμείς, αλλά να ακούσει, φαντάζομαι, ο κόσμος, οι αγρότες.</w:t>
      </w:r>
    </w:p>
    <w:p w14:paraId="5528B227"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Σας ευχαριστώ πολύ.</w:t>
      </w:r>
    </w:p>
    <w:p w14:paraId="5528B228" w14:textId="77777777" w:rsidR="00D67C45" w:rsidRDefault="00A23C64">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5528B229"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w:t>
      </w:r>
      <w:r>
        <w:rPr>
          <w:rFonts w:eastAsia="Times New Roman"/>
          <w:b/>
          <w:szCs w:val="24"/>
        </w:rPr>
        <w:t>ούλης</w:t>
      </w:r>
      <w:proofErr w:type="spellEnd"/>
      <w:r>
        <w:rPr>
          <w:rFonts w:eastAsia="Times New Roman"/>
          <w:b/>
          <w:szCs w:val="24"/>
        </w:rPr>
        <w:t>):</w:t>
      </w:r>
      <w:r>
        <w:rPr>
          <w:rFonts w:eastAsia="Times New Roman"/>
          <w:szCs w:val="24"/>
        </w:rPr>
        <w:t xml:space="preserve"> Τον λόγο έχει τώρα ο κ. </w:t>
      </w:r>
      <w:proofErr w:type="spellStart"/>
      <w:r>
        <w:rPr>
          <w:rFonts w:eastAsia="Times New Roman"/>
          <w:szCs w:val="24"/>
        </w:rPr>
        <w:t>Μπουκώρος</w:t>
      </w:r>
      <w:proofErr w:type="spellEnd"/>
      <w:r>
        <w:rPr>
          <w:rFonts w:eastAsia="Times New Roman"/>
          <w:szCs w:val="24"/>
        </w:rPr>
        <w:t>, ο τελευταίος επερωτών Βουλευτής.</w:t>
      </w:r>
    </w:p>
    <w:p w14:paraId="5528B22A"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Ευχαριστώ, κύριε Πρόεδρε.</w:t>
      </w:r>
    </w:p>
    <w:p w14:paraId="5528B22B"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Κύριε Υφυπουργέ, στην </w:t>
      </w:r>
      <w:proofErr w:type="spellStart"/>
      <w:r>
        <w:rPr>
          <w:rFonts w:eastAsia="Times New Roman"/>
          <w:szCs w:val="24"/>
        </w:rPr>
        <w:t>πρωτολογία</w:t>
      </w:r>
      <w:proofErr w:type="spellEnd"/>
      <w:r>
        <w:rPr>
          <w:rFonts w:eastAsia="Times New Roman"/>
          <w:szCs w:val="24"/>
        </w:rPr>
        <w:t xml:space="preserve"> σας εκφράσατε την απορία αν προέρχομαι από αγροτική περιοχή και θέτω ερωτήματα για τους αγρότες, συντα</w:t>
      </w:r>
      <w:r>
        <w:rPr>
          <w:rFonts w:eastAsia="Times New Roman"/>
          <w:szCs w:val="24"/>
        </w:rPr>
        <w:t>ξιούχους και ποιες θα είναι οι συνέπειες του ασφαλιστικού νομοσχεδίου.</w:t>
      </w:r>
    </w:p>
    <w:p w14:paraId="5528B22C" w14:textId="77777777" w:rsidR="00D67C45" w:rsidRDefault="00A23C64">
      <w:pPr>
        <w:spacing w:line="600" w:lineRule="auto"/>
        <w:ind w:firstLine="720"/>
        <w:contextualSpacing/>
        <w:jc w:val="both"/>
        <w:rPr>
          <w:rFonts w:eastAsia="Times New Roman"/>
          <w:szCs w:val="24"/>
        </w:rPr>
      </w:pPr>
      <w:r>
        <w:rPr>
          <w:rFonts w:eastAsia="Times New Roman"/>
          <w:szCs w:val="24"/>
        </w:rPr>
        <w:t>Κύριε Υφυπουργέ, προέρχομαι από μια περιοχή, η οποία ισοπεδώθηκε από το ασφαλιστικό, γιατί έχει και αγρότες και αστούς εργάτες, συνταξιούχους και ελεύθερους επαγγελματίες και αξιόλογο ε</w:t>
      </w:r>
      <w:r>
        <w:rPr>
          <w:rFonts w:eastAsia="Times New Roman"/>
          <w:szCs w:val="24"/>
        </w:rPr>
        <w:t xml:space="preserve">πιστημονικό προσωπικό. Το ασφαλιστικό σας ισοπεδώνει και τους ορεινούς αγρότες του </w:t>
      </w:r>
      <w:proofErr w:type="spellStart"/>
      <w:r>
        <w:rPr>
          <w:rFonts w:eastAsia="Times New Roman"/>
          <w:szCs w:val="24"/>
        </w:rPr>
        <w:t>Πηλίου</w:t>
      </w:r>
      <w:proofErr w:type="spellEnd"/>
      <w:r>
        <w:rPr>
          <w:rFonts w:eastAsia="Times New Roman"/>
          <w:szCs w:val="24"/>
        </w:rPr>
        <w:t xml:space="preserve"> -από τη Μαγνησία προέρχομαι, να μελετήσετε λίγο και τον κοινοβουλευτικό χάρτη της χώρας σας, ως εξωκοινοβουλευτικός- ισοπεδώνει και τους αγρότες του Κάμπου, του Αλμυρ</w:t>
      </w:r>
      <w:r>
        <w:rPr>
          <w:rFonts w:eastAsia="Times New Roman"/>
          <w:szCs w:val="24"/>
        </w:rPr>
        <w:t>ού και του Βελεστίνου</w:t>
      </w:r>
      <w:r>
        <w:rPr>
          <w:rFonts w:eastAsia="Times New Roman"/>
          <w:szCs w:val="24"/>
        </w:rPr>
        <w:t>,</w:t>
      </w:r>
      <w:r>
        <w:rPr>
          <w:rFonts w:eastAsia="Times New Roman"/>
          <w:szCs w:val="24"/>
        </w:rPr>
        <w:t xml:space="preserve"> </w:t>
      </w:r>
      <w:r>
        <w:rPr>
          <w:rFonts w:eastAsia="Times New Roman"/>
          <w:szCs w:val="24"/>
        </w:rPr>
        <w:t xml:space="preserve">οι οποίοι </w:t>
      </w:r>
      <w:r>
        <w:rPr>
          <w:rFonts w:eastAsia="Times New Roman"/>
          <w:szCs w:val="24"/>
        </w:rPr>
        <w:t xml:space="preserve">παράγουν το μεγαλύτερο ποσοστό του αγροτικού εισοδήματος. Κατακρεουργείται το ΕΚΑΣ των αστών εργατών, που δούλευαν </w:t>
      </w:r>
      <w:r>
        <w:rPr>
          <w:rFonts w:eastAsia="Times New Roman"/>
          <w:szCs w:val="24"/>
        </w:rPr>
        <w:lastRenderedPageBreak/>
        <w:t>στις κάποτε υπάρχουσες βιομηχανίες του Βόλου και πραγματικά, αιχμαλωτίζεται το επιστημονικό προσωπικό, δικηγ</w:t>
      </w:r>
      <w:r>
        <w:rPr>
          <w:rFonts w:eastAsia="Times New Roman"/>
          <w:szCs w:val="24"/>
        </w:rPr>
        <w:t xml:space="preserve">όροι, μηχανικοί, γιατροί. Αυτά επιφέρει ο ασφαλιστικός νόμος </w:t>
      </w:r>
      <w:proofErr w:type="spellStart"/>
      <w:r>
        <w:rPr>
          <w:rFonts w:eastAsia="Times New Roman"/>
          <w:szCs w:val="24"/>
        </w:rPr>
        <w:t>Κατρούγκαλου</w:t>
      </w:r>
      <w:proofErr w:type="spellEnd"/>
      <w:r>
        <w:rPr>
          <w:rFonts w:eastAsia="Times New Roman"/>
          <w:szCs w:val="24"/>
        </w:rPr>
        <w:t xml:space="preserve">. </w:t>
      </w:r>
    </w:p>
    <w:p w14:paraId="5528B22D" w14:textId="77777777" w:rsidR="00D67C45" w:rsidRDefault="00A23C64">
      <w:pPr>
        <w:spacing w:line="600" w:lineRule="auto"/>
        <w:ind w:firstLine="720"/>
        <w:contextualSpacing/>
        <w:jc w:val="both"/>
        <w:rPr>
          <w:rFonts w:eastAsia="Times New Roman"/>
          <w:szCs w:val="24"/>
        </w:rPr>
      </w:pPr>
      <w:r>
        <w:rPr>
          <w:rFonts w:eastAsia="Times New Roman"/>
          <w:szCs w:val="24"/>
        </w:rPr>
        <w:t>Ζητήσατε συναίνεση, κύριε Υφυπουργέ, και μιλήσατε για τα μεγάλα τα οποία θα πρέπει να μας ενώνουν. Εσείς και το κόμμα σας δεν νομιμοποι</w:t>
      </w:r>
      <w:r>
        <w:rPr>
          <w:rFonts w:eastAsia="Times New Roman"/>
          <w:szCs w:val="24"/>
        </w:rPr>
        <w:t>εί</w:t>
      </w:r>
      <w:r>
        <w:rPr>
          <w:rFonts w:eastAsia="Times New Roman"/>
          <w:szCs w:val="24"/>
        </w:rPr>
        <w:t>στε να ζητάτε πολιτική συναίνεση, γιατί στα</w:t>
      </w:r>
      <w:r>
        <w:rPr>
          <w:rFonts w:eastAsia="Times New Roman"/>
          <w:szCs w:val="24"/>
        </w:rPr>
        <w:t xml:space="preserve"> χρόνια της </w:t>
      </w:r>
      <w:r>
        <w:rPr>
          <w:rFonts w:eastAsia="Times New Roman"/>
          <w:szCs w:val="24"/>
        </w:rPr>
        <w:t>«</w:t>
      </w:r>
      <w:r>
        <w:rPr>
          <w:rFonts w:eastAsia="Times New Roman"/>
          <w:szCs w:val="24"/>
        </w:rPr>
        <w:t>ένδοξης</w:t>
      </w:r>
      <w:r>
        <w:rPr>
          <w:rFonts w:eastAsia="Times New Roman"/>
          <w:szCs w:val="24"/>
        </w:rPr>
        <w:t>»</w:t>
      </w:r>
      <w:r>
        <w:rPr>
          <w:rFonts w:eastAsia="Times New Roman"/>
          <w:szCs w:val="24"/>
        </w:rPr>
        <w:t xml:space="preserve"> </w:t>
      </w:r>
      <w:proofErr w:type="spellStart"/>
      <w:r>
        <w:rPr>
          <w:rFonts w:eastAsia="Times New Roman"/>
          <w:szCs w:val="24"/>
        </w:rPr>
        <w:t>συριζαϊκής</w:t>
      </w:r>
      <w:proofErr w:type="spellEnd"/>
      <w:r>
        <w:rPr>
          <w:rFonts w:eastAsia="Times New Roman"/>
          <w:szCs w:val="24"/>
        </w:rPr>
        <w:t xml:space="preserve"> Αντιπολίτευσης δεν την επιδείξατε ούτε μια στιγμή. Και δεν έφθανε μόνο αυτό, αλλά δηλητηριάσατε το</w:t>
      </w:r>
      <w:r>
        <w:rPr>
          <w:rFonts w:eastAsia="Times New Roman"/>
          <w:szCs w:val="24"/>
        </w:rPr>
        <w:t>ν</w:t>
      </w:r>
      <w:r>
        <w:rPr>
          <w:rFonts w:eastAsia="Times New Roman"/>
          <w:szCs w:val="24"/>
        </w:rPr>
        <w:t xml:space="preserve"> δημόσιο λόγο και την ελληνική κοινωνία</w:t>
      </w:r>
      <w:r>
        <w:rPr>
          <w:rFonts w:eastAsia="Times New Roman"/>
          <w:szCs w:val="24"/>
        </w:rPr>
        <w:t>.</w:t>
      </w:r>
    </w:p>
    <w:p w14:paraId="5528B22E" w14:textId="77777777" w:rsidR="00D67C45" w:rsidRDefault="00A23C64">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αι σα</w:t>
      </w:r>
      <w:r>
        <w:rPr>
          <w:rFonts w:eastAsia="Times New Roman"/>
          <w:szCs w:val="24"/>
        </w:rPr>
        <w:t>ν</w:t>
      </w:r>
      <w:r>
        <w:rPr>
          <w:rFonts w:eastAsia="Times New Roman"/>
          <w:szCs w:val="24"/>
        </w:rPr>
        <w:t xml:space="preserve"> να μην έχετε διδαχθεί τίποτα, έρχεστε εσείς ο ίδιος σήμερα εδώ και μας λέτε</w:t>
      </w:r>
      <w:r>
        <w:rPr>
          <w:rFonts w:eastAsia="Times New Roman"/>
          <w:szCs w:val="24"/>
        </w:rPr>
        <w:t>: «Ψηφίσατε το</w:t>
      </w:r>
      <w:r>
        <w:rPr>
          <w:rFonts w:eastAsia="Times New Roman"/>
          <w:szCs w:val="24"/>
        </w:rPr>
        <w:t>ν</w:t>
      </w:r>
      <w:r>
        <w:rPr>
          <w:rFonts w:eastAsia="Times New Roman"/>
          <w:szCs w:val="24"/>
        </w:rPr>
        <w:t xml:space="preserve"> νόμο του 2015. Γιατί ασκείτε κοινοβουλευτικό έλεγχο;». Την ίδια ώρα, άμεσα ή έμμεσα μάς ζητάτε να ψηφίσουμε τα νέα μέτρα που τώρα υπογράφετε. Γιατί, κύριε Υπουργέ; Για να έρχεστε μετά από έξι μήνες να παριστάνετε τους έξυπνους και να μας λέ</w:t>
      </w:r>
      <w:r>
        <w:rPr>
          <w:rFonts w:eastAsia="Times New Roman"/>
          <w:szCs w:val="24"/>
        </w:rPr>
        <w:t xml:space="preserve">τε «κι εσείς τα ψηφίσατε», ενώ είναι αποτέλεσμα της δικής σας πολιτικής; </w:t>
      </w:r>
    </w:p>
    <w:p w14:paraId="5528B22F" w14:textId="77777777" w:rsidR="00D67C45" w:rsidRDefault="00A23C64">
      <w:pPr>
        <w:spacing w:line="600" w:lineRule="auto"/>
        <w:ind w:firstLine="720"/>
        <w:contextualSpacing/>
        <w:jc w:val="both"/>
        <w:rPr>
          <w:rFonts w:eastAsia="Times New Roman"/>
          <w:szCs w:val="24"/>
        </w:rPr>
      </w:pPr>
      <w:r>
        <w:rPr>
          <w:rFonts w:eastAsia="Times New Roman"/>
          <w:szCs w:val="24"/>
        </w:rPr>
        <w:t>Όπως δεν διατάσσεται η ανάπτυξη, έτσι δεν απαιτείται και η συναίνεση, κύριε Υφυπουργέ. Η συναίνεση εμπεδώνεται</w:t>
      </w:r>
      <w:r>
        <w:rPr>
          <w:rFonts w:eastAsia="Times New Roman"/>
          <w:szCs w:val="24"/>
        </w:rPr>
        <w:t>,</w:t>
      </w:r>
      <w:r>
        <w:rPr>
          <w:rFonts w:eastAsia="Times New Roman"/>
          <w:szCs w:val="24"/>
        </w:rPr>
        <w:t xml:space="preserve"> όταν εσείς αντιλαμβάνεστε το νόημα του κοινοβουλευτικού ελέγχου και έρ</w:t>
      </w:r>
      <w:r>
        <w:rPr>
          <w:rFonts w:eastAsia="Times New Roman"/>
          <w:szCs w:val="24"/>
        </w:rPr>
        <w:t xml:space="preserve">χεστε εδώ να απαντήσετε στα ερωτήματα των Βουλευτών και </w:t>
      </w:r>
      <w:r>
        <w:rPr>
          <w:rFonts w:eastAsia="Times New Roman"/>
          <w:szCs w:val="24"/>
        </w:rPr>
        <w:lastRenderedPageBreak/>
        <w:t xml:space="preserve">όχι να κάνετε αντιπολίτευση στην Αντιπολίτευση, όπως κάνατε κατά την </w:t>
      </w:r>
      <w:proofErr w:type="spellStart"/>
      <w:r>
        <w:rPr>
          <w:rFonts w:eastAsia="Times New Roman"/>
          <w:szCs w:val="24"/>
        </w:rPr>
        <w:t>πρωτολογία</w:t>
      </w:r>
      <w:proofErr w:type="spellEnd"/>
      <w:r>
        <w:rPr>
          <w:rFonts w:eastAsia="Times New Roman"/>
          <w:szCs w:val="24"/>
        </w:rPr>
        <w:t xml:space="preserve"> σας. </w:t>
      </w:r>
    </w:p>
    <w:p w14:paraId="5528B230"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(Στο σημείο αυτό την Προεδρικό Έδρα καταλαμβάνει ο Ζ΄ Αντιπρόεδρος της Βουλής κ. </w:t>
      </w:r>
      <w:r w:rsidRPr="00B74A20">
        <w:rPr>
          <w:rFonts w:eastAsia="Times New Roman"/>
          <w:b/>
          <w:szCs w:val="24"/>
        </w:rPr>
        <w:t>ΣΠΥΡΙΔΩΝ ΛΥΚΟΥΔΗΣ</w:t>
      </w:r>
      <w:r>
        <w:rPr>
          <w:rFonts w:eastAsia="Times New Roman"/>
          <w:szCs w:val="24"/>
        </w:rPr>
        <w:t>)</w:t>
      </w:r>
    </w:p>
    <w:p w14:paraId="5528B231" w14:textId="77777777" w:rsidR="00D67C45" w:rsidRDefault="00A23C64">
      <w:pPr>
        <w:spacing w:line="600" w:lineRule="auto"/>
        <w:ind w:firstLine="720"/>
        <w:contextualSpacing/>
        <w:jc w:val="both"/>
        <w:rPr>
          <w:rFonts w:eastAsia="Times New Roman"/>
          <w:szCs w:val="24"/>
        </w:rPr>
      </w:pPr>
      <w:r>
        <w:rPr>
          <w:rFonts w:eastAsia="Times New Roman"/>
          <w:szCs w:val="24"/>
        </w:rPr>
        <w:t>Κύριε Υπουργέ,</w:t>
      </w:r>
      <w:r>
        <w:rPr>
          <w:rFonts w:eastAsia="Times New Roman"/>
          <w:szCs w:val="24"/>
        </w:rPr>
        <w:t xml:space="preserve"> θα σας θέσω τρία ερωτήματα. </w:t>
      </w:r>
    </w:p>
    <w:p w14:paraId="5528B232" w14:textId="77777777" w:rsidR="00D67C45" w:rsidRDefault="00A23C64">
      <w:pPr>
        <w:spacing w:line="600" w:lineRule="auto"/>
        <w:ind w:firstLine="720"/>
        <w:contextualSpacing/>
        <w:jc w:val="both"/>
        <w:rPr>
          <w:rFonts w:eastAsia="Times New Roman"/>
          <w:szCs w:val="24"/>
        </w:rPr>
      </w:pPr>
      <w:r>
        <w:rPr>
          <w:rFonts w:eastAsia="Times New Roman"/>
          <w:szCs w:val="24"/>
        </w:rPr>
        <w:t>Για τα αγροτικά, που είπε ο κ. Βλάχος, σας ρωτώ τα εξής: Πότε θα εκδοθεί η εγκύκλιος για να ξέρουν τι θα κάνουν οι συνταξιούχοι αγρότες, αν θα καταθέσουν δηλώσεις ΟΣΔΕ ή όχι, με τον κίνδυνο να χάσουν την όποια επιδότηση. Δεν α</w:t>
      </w:r>
      <w:r>
        <w:rPr>
          <w:rFonts w:eastAsia="Times New Roman"/>
          <w:szCs w:val="24"/>
        </w:rPr>
        <w:t xml:space="preserve">παντήσατε τίποτα. Μένουν στο σκοτάδι οι αγρότες. </w:t>
      </w:r>
    </w:p>
    <w:p w14:paraId="5528B23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Σας ρώτησα τι θα γίνει με τους συνταξιούχους αγρότες που είναι γονείς ανήλικων τέκνων. Θα εκχωρήσουν αναγκαστικά την περιουσία τους και τα δικαιώματά τους; Δεν είπατε τίποτα. </w:t>
      </w:r>
    </w:p>
    <w:p w14:paraId="5528B234" w14:textId="77777777" w:rsidR="00D67C45" w:rsidRDefault="00A23C64">
      <w:pPr>
        <w:spacing w:line="600" w:lineRule="auto"/>
        <w:ind w:firstLine="720"/>
        <w:contextualSpacing/>
        <w:jc w:val="both"/>
        <w:rPr>
          <w:rFonts w:eastAsia="Times New Roman"/>
          <w:szCs w:val="24"/>
        </w:rPr>
      </w:pPr>
      <w:r>
        <w:rPr>
          <w:rFonts w:eastAsia="Times New Roman"/>
          <w:szCs w:val="24"/>
        </w:rPr>
        <w:t>Σας ρώτησα για τις συντάξεις χ</w:t>
      </w:r>
      <w:r>
        <w:rPr>
          <w:rFonts w:eastAsia="Times New Roman"/>
          <w:szCs w:val="24"/>
        </w:rPr>
        <w:t xml:space="preserve">ηρείας τις οποίες πραγματικά κατακρεουργήσατε και </w:t>
      </w:r>
      <w:r>
        <w:rPr>
          <w:rFonts w:eastAsia="Times New Roman"/>
          <w:szCs w:val="24"/>
        </w:rPr>
        <w:t xml:space="preserve">οι </w:t>
      </w:r>
      <w:r>
        <w:rPr>
          <w:rFonts w:eastAsia="Times New Roman"/>
          <w:szCs w:val="24"/>
        </w:rPr>
        <w:t xml:space="preserve">περισσότερες απ’ αυτές για εννιά μήνες δεν έχουν δοθεί. Ολόκληρες οικογένειες ζουν χωρίς ένα ευρώ, κύριε Υπουργέ. </w:t>
      </w:r>
    </w:p>
    <w:p w14:paraId="5528B235" w14:textId="77777777" w:rsidR="00D67C45" w:rsidRDefault="00A23C64">
      <w:pPr>
        <w:spacing w:line="600" w:lineRule="auto"/>
        <w:ind w:firstLine="720"/>
        <w:contextualSpacing/>
        <w:jc w:val="both"/>
        <w:rPr>
          <w:rFonts w:eastAsia="Times New Roman"/>
          <w:szCs w:val="24"/>
        </w:rPr>
      </w:pPr>
      <w:r>
        <w:rPr>
          <w:rFonts w:eastAsia="Times New Roman"/>
          <w:szCs w:val="24"/>
        </w:rPr>
        <w:t>Σας ρώτησα τι γίνεται με τον κοινωνικό Καιάδα</w:t>
      </w:r>
      <w:r>
        <w:rPr>
          <w:rFonts w:eastAsia="Times New Roman"/>
          <w:szCs w:val="24"/>
        </w:rPr>
        <w:t xml:space="preserve"> που στέλνετε τους δικαιούχους συντάξεων χηρείας</w:t>
      </w:r>
      <w:r>
        <w:rPr>
          <w:rFonts w:eastAsia="Times New Roman"/>
          <w:szCs w:val="24"/>
        </w:rPr>
        <w:t>,</w:t>
      </w:r>
      <w:r>
        <w:rPr>
          <w:rFonts w:eastAsia="Times New Roman"/>
          <w:szCs w:val="24"/>
        </w:rPr>
        <w:t xml:space="preserve"> όταν μετά την τριετία </w:t>
      </w:r>
      <w:r>
        <w:rPr>
          <w:rFonts w:eastAsia="Times New Roman"/>
          <w:szCs w:val="24"/>
        </w:rPr>
        <w:lastRenderedPageBreak/>
        <w:t>δεν συμπληρώνουν το</w:t>
      </w:r>
      <w:r>
        <w:rPr>
          <w:rFonts w:eastAsia="Times New Roman"/>
          <w:szCs w:val="24"/>
        </w:rPr>
        <w:t xml:space="preserve"> πεντηκοστό πέμπτο </w:t>
      </w:r>
      <w:r>
        <w:rPr>
          <w:rFonts w:eastAsia="Times New Roman"/>
          <w:szCs w:val="24"/>
        </w:rPr>
        <w:t xml:space="preserve">έτος ηλικίας. Δεν έχετε απάντηση γι’ αυτό. </w:t>
      </w:r>
    </w:p>
    <w:p w14:paraId="5528B236"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Σας ρώτησα για τους ασφαλισμένους δύο ταχυτήτων με την </w:t>
      </w:r>
      <w:proofErr w:type="spellStart"/>
      <w:r>
        <w:rPr>
          <w:rFonts w:eastAsia="Times New Roman"/>
          <w:szCs w:val="24"/>
        </w:rPr>
        <w:t>τριακονταπενταετία</w:t>
      </w:r>
      <w:proofErr w:type="spellEnd"/>
      <w:r>
        <w:rPr>
          <w:rFonts w:eastAsia="Times New Roman"/>
          <w:szCs w:val="24"/>
        </w:rPr>
        <w:t xml:space="preserve"> για όσους το ταμείο τους δεν</w:t>
      </w:r>
      <w:r>
        <w:rPr>
          <w:rFonts w:eastAsia="Times New Roman"/>
          <w:szCs w:val="24"/>
        </w:rPr>
        <w:t xml:space="preserve"> προέβλεπε όριο ηλικίας και τους βάλατε «πέναλτι» μέχρι επτά χρόνια, ενώ σε κάποιους άλλους που βγαίνουν με </w:t>
      </w:r>
      <w:proofErr w:type="spellStart"/>
      <w:r>
        <w:rPr>
          <w:rFonts w:eastAsia="Times New Roman"/>
          <w:szCs w:val="24"/>
        </w:rPr>
        <w:t>τριακονταπενταετία</w:t>
      </w:r>
      <w:proofErr w:type="spellEnd"/>
      <w:r>
        <w:rPr>
          <w:rFonts w:eastAsia="Times New Roman"/>
          <w:szCs w:val="24"/>
        </w:rPr>
        <w:t xml:space="preserve"> στη σύνταξη τους βάζετε «πέναλτι» έξι μήνες. Πού είναι η ισονομία; </w:t>
      </w:r>
    </w:p>
    <w:p w14:paraId="5528B237" w14:textId="77777777" w:rsidR="00D67C45" w:rsidRDefault="00A23C64">
      <w:pPr>
        <w:spacing w:line="600" w:lineRule="auto"/>
        <w:ind w:firstLine="720"/>
        <w:contextualSpacing/>
        <w:jc w:val="both"/>
        <w:rPr>
          <w:rFonts w:eastAsia="Times New Roman"/>
          <w:szCs w:val="24"/>
        </w:rPr>
      </w:pPr>
      <w:r>
        <w:rPr>
          <w:rFonts w:eastAsia="Times New Roman"/>
          <w:szCs w:val="24"/>
        </w:rPr>
        <w:t>Είναι τρία ερωτήματα για τρεις πολύ σημαντικές κατηγορίες ασφ</w:t>
      </w:r>
      <w:r>
        <w:rPr>
          <w:rFonts w:eastAsia="Times New Roman"/>
          <w:szCs w:val="24"/>
        </w:rPr>
        <w:t>αλισμένων δεν μου είπατε ούτε μία λέξη και απαιτείτε συναίνεση. Συναίνεση για τι; Για να κάνει η Κυβέρνηση αντιπολίτευση στην Αντιπολίτευση; Γι’ αυτό το λόγο ζητάτε συναίνεση; Η συναίνεση εμπεδώνεται με συγκεκριμένες πολιτικές συμπεριφορές, τις οποίες ο ΣΥ</w:t>
      </w:r>
      <w:r>
        <w:rPr>
          <w:rFonts w:eastAsia="Times New Roman"/>
          <w:szCs w:val="24"/>
        </w:rPr>
        <w:t xml:space="preserve">ΡΙΖΑ ούτε επέδειξε στο παρελθόν, ούτε επιδεικνύει στο παρόν, ούτε πρόκειται να επιδείξει στο μέλλον, κύριε Υπουργέ. </w:t>
      </w:r>
    </w:p>
    <w:p w14:paraId="5528B238" w14:textId="77777777" w:rsidR="00D67C45" w:rsidRDefault="00A23C64">
      <w:pPr>
        <w:spacing w:line="600" w:lineRule="auto"/>
        <w:ind w:firstLine="720"/>
        <w:contextualSpacing/>
        <w:jc w:val="both"/>
        <w:rPr>
          <w:rFonts w:eastAsia="Times New Roman"/>
          <w:szCs w:val="24"/>
        </w:rPr>
      </w:pPr>
      <w:r>
        <w:rPr>
          <w:rFonts w:eastAsia="Times New Roman"/>
          <w:szCs w:val="24"/>
        </w:rPr>
        <w:t>Περιμένω στη δευτερολογία σας κάποιες απαντήσεις για ζητήματα που καίνε κόσμο, κύριε Υπουργέ. Δεν είναι απλά ζητήματα αυτά, το αν θα μεταβι</w:t>
      </w:r>
      <w:r>
        <w:rPr>
          <w:rFonts w:eastAsia="Times New Roman"/>
          <w:szCs w:val="24"/>
        </w:rPr>
        <w:t xml:space="preserve">βάσουν την περιουσία τους, το αν θα ζουν για μήνες ολόκληρους χωρίς ένα ευρώ οικογένειες που δικαιούνται σύνταξη χηρείας, το αν θα υπάρχουν ασφαλισμένοι </w:t>
      </w:r>
      <w:r>
        <w:rPr>
          <w:rFonts w:eastAsia="Times New Roman"/>
          <w:szCs w:val="24"/>
        </w:rPr>
        <w:lastRenderedPageBreak/>
        <w:t>δύο ταχυτήτων με ίδιες ασφαλιστικές προϋποθέσεις, κύριε Υφυπουργέ. Επιτέλους, απαντήστε.</w:t>
      </w:r>
    </w:p>
    <w:p w14:paraId="5528B239" w14:textId="77777777" w:rsidR="00D67C45" w:rsidRDefault="00A23C64">
      <w:pPr>
        <w:spacing w:line="600" w:lineRule="auto"/>
        <w:ind w:firstLine="720"/>
        <w:contextualSpacing/>
        <w:jc w:val="both"/>
        <w:rPr>
          <w:rFonts w:eastAsia="Times New Roman"/>
          <w:szCs w:val="24"/>
        </w:rPr>
      </w:pPr>
      <w:r>
        <w:rPr>
          <w:rFonts w:eastAsia="Times New Roman"/>
          <w:szCs w:val="24"/>
        </w:rPr>
        <w:t>Σας ευχαριστώ.</w:t>
      </w:r>
    </w:p>
    <w:p w14:paraId="5528B23A" w14:textId="77777777" w:rsidR="00D67C45" w:rsidRDefault="00A23C64">
      <w:pPr>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5528B23B"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 κύριε συνάδελφε.</w:t>
      </w:r>
    </w:p>
    <w:p w14:paraId="5528B23C" w14:textId="77777777" w:rsidR="00D67C45" w:rsidRDefault="00A23C64">
      <w:pPr>
        <w:spacing w:line="600" w:lineRule="auto"/>
        <w:ind w:firstLine="709"/>
        <w:contextualSpacing/>
        <w:jc w:val="both"/>
        <w:rPr>
          <w:rFonts w:eastAsia="Times New Roman"/>
          <w:szCs w:val="24"/>
        </w:rPr>
      </w:pPr>
      <w:r>
        <w:rPr>
          <w:rFonts w:eastAsia="Times New Roman"/>
          <w:szCs w:val="24"/>
        </w:rPr>
        <w:t xml:space="preserve">Κύριε Υπουργέ, θα κάνω μία παρέμβαση για να δούμε αν μπορούμε να διευκολυνθούμε όλοι. Εσείς έχετε τον λόγο στη σειρά και ακολούθως ο κ. </w:t>
      </w:r>
      <w:proofErr w:type="spellStart"/>
      <w:r>
        <w:rPr>
          <w:rFonts w:eastAsia="Times New Roman"/>
          <w:szCs w:val="24"/>
        </w:rPr>
        <w:t>Βρούτ</w:t>
      </w:r>
      <w:r>
        <w:rPr>
          <w:rFonts w:eastAsia="Times New Roman"/>
          <w:szCs w:val="24"/>
        </w:rPr>
        <w:t>σης</w:t>
      </w:r>
      <w:proofErr w:type="spellEnd"/>
      <w:r>
        <w:rPr>
          <w:rFonts w:eastAsia="Times New Roman"/>
          <w:szCs w:val="24"/>
        </w:rPr>
        <w:t xml:space="preserve">. Μετά θα απαντήσετε και στον κ. </w:t>
      </w:r>
      <w:proofErr w:type="spellStart"/>
      <w:r>
        <w:rPr>
          <w:rFonts w:eastAsia="Times New Roman"/>
          <w:szCs w:val="24"/>
        </w:rPr>
        <w:t>Βρούτση</w:t>
      </w:r>
      <w:proofErr w:type="spellEnd"/>
      <w:r>
        <w:rPr>
          <w:rFonts w:eastAsia="Times New Roman"/>
          <w:szCs w:val="24"/>
        </w:rPr>
        <w:t xml:space="preserve"> καθώς έχετε και δυνατότητα </w:t>
      </w:r>
      <w:proofErr w:type="spellStart"/>
      <w:r>
        <w:rPr>
          <w:rFonts w:eastAsia="Times New Roman"/>
          <w:szCs w:val="24"/>
        </w:rPr>
        <w:t>τριτολογίας</w:t>
      </w:r>
      <w:proofErr w:type="spellEnd"/>
      <w:r>
        <w:rPr>
          <w:rFonts w:eastAsia="Times New Roman"/>
          <w:szCs w:val="24"/>
        </w:rPr>
        <w:t>.</w:t>
      </w:r>
    </w:p>
    <w:p w14:paraId="5528B23D"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Κύριε </w:t>
      </w:r>
      <w:proofErr w:type="spellStart"/>
      <w:r>
        <w:rPr>
          <w:rFonts w:eastAsia="Times New Roman"/>
          <w:szCs w:val="24"/>
        </w:rPr>
        <w:t>Βρούτση</w:t>
      </w:r>
      <w:proofErr w:type="spellEnd"/>
      <w:r>
        <w:rPr>
          <w:rFonts w:eastAsia="Times New Roman"/>
          <w:szCs w:val="24"/>
        </w:rPr>
        <w:t>, θέλετε να μιλήσετε τώρα εσείς και να απαντήσει συνολικά ο κ. Πετρόπουλος;</w:t>
      </w:r>
    </w:p>
    <w:p w14:paraId="5528B23E"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Πρέπει να ακούσω τον κύριο Υπουργό γιατί περιμένω στη βάση της το</w:t>
      </w:r>
      <w:r>
        <w:rPr>
          <w:rFonts w:eastAsia="Times New Roman"/>
          <w:szCs w:val="24"/>
        </w:rPr>
        <w:t>ποθέτησής του να τοποθετηθώ κι εγώ.</w:t>
      </w:r>
    </w:p>
    <w:p w14:paraId="5528B23F"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Καλώς. Όπως νομίζετε.</w:t>
      </w:r>
    </w:p>
    <w:p w14:paraId="5528B240" w14:textId="77777777" w:rsidR="00D67C45" w:rsidRDefault="00A23C64">
      <w:pPr>
        <w:spacing w:line="600" w:lineRule="auto"/>
        <w:ind w:firstLine="709"/>
        <w:contextualSpacing/>
        <w:jc w:val="both"/>
        <w:rPr>
          <w:rFonts w:eastAsia="Times New Roman"/>
          <w:szCs w:val="24"/>
        </w:rPr>
      </w:pPr>
      <w:r>
        <w:rPr>
          <w:rFonts w:eastAsia="Times New Roman"/>
          <w:szCs w:val="24"/>
        </w:rPr>
        <w:t>Κύριε Υπουργέ, έχετε τον λόγο για δέκα λεπτά.</w:t>
      </w:r>
    </w:p>
    <w:p w14:paraId="5528B241"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Ευχαριστώ, κύριε Πρόεδρε.</w:t>
      </w:r>
    </w:p>
    <w:p w14:paraId="5528B242" w14:textId="77777777" w:rsidR="00D67C45" w:rsidRDefault="00A23C64">
      <w:pPr>
        <w:spacing w:line="600" w:lineRule="auto"/>
        <w:ind w:firstLine="720"/>
        <w:contextualSpacing/>
        <w:jc w:val="both"/>
        <w:rPr>
          <w:rFonts w:eastAsia="Times New Roman"/>
          <w:szCs w:val="24"/>
        </w:rPr>
      </w:pPr>
      <w:r>
        <w:rPr>
          <w:rFonts w:eastAsia="Times New Roman"/>
          <w:szCs w:val="24"/>
        </w:rPr>
        <w:t>Στο</w:t>
      </w:r>
      <w:r>
        <w:rPr>
          <w:rFonts w:eastAsia="Times New Roman"/>
          <w:szCs w:val="24"/>
        </w:rPr>
        <w:t>ν</w:t>
      </w:r>
      <w:r>
        <w:rPr>
          <w:rFonts w:eastAsia="Times New Roman"/>
          <w:szCs w:val="24"/>
        </w:rPr>
        <w:t xml:space="preserve"> χώρο του Κοινοβουλίου παράγονται τα </w:t>
      </w:r>
      <w:proofErr w:type="spellStart"/>
      <w:r>
        <w:rPr>
          <w:rFonts w:eastAsia="Times New Roman"/>
          <w:szCs w:val="24"/>
          <w:lang w:val="en-US"/>
        </w:rPr>
        <w:t>fa</w:t>
      </w:r>
      <w:r>
        <w:rPr>
          <w:rFonts w:eastAsia="Times New Roman"/>
          <w:szCs w:val="24"/>
          <w:lang w:val="en-US"/>
        </w:rPr>
        <w:t>k</w:t>
      </w:r>
      <w:proofErr w:type="spellEnd"/>
      <w:r>
        <w:rPr>
          <w:rFonts w:eastAsia="Times New Roman"/>
          <w:szCs w:val="24"/>
        </w:rPr>
        <w:t xml:space="preserve"> </w:t>
      </w:r>
      <w:r>
        <w:rPr>
          <w:rFonts w:eastAsia="Times New Roman"/>
          <w:szCs w:val="24"/>
          <w:lang w:val="en-US"/>
        </w:rPr>
        <w:t>news</w:t>
      </w:r>
      <w:r>
        <w:rPr>
          <w:rFonts w:eastAsia="Times New Roman"/>
          <w:szCs w:val="24"/>
        </w:rPr>
        <w:t>. Νέος όρος. Ψευδείς ειδήσεις, δηλαδή, που το βράδυ θα αναπαραχθούν στα γνωστά μέσα ενημέρωσης.</w:t>
      </w:r>
    </w:p>
    <w:p w14:paraId="5528B243" w14:textId="77777777" w:rsidR="00D67C45" w:rsidRDefault="00A23C64">
      <w:pPr>
        <w:spacing w:line="600" w:lineRule="auto"/>
        <w:ind w:firstLine="720"/>
        <w:contextualSpacing/>
        <w:jc w:val="both"/>
        <w:rPr>
          <w:rFonts w:eastAsia="Times New Roman"/>
          <w:szCs w:val="24"/>
        </w:rPr>
      </w:pPr>
      <w:r>
        <w:rPr>
          <w:rFonts w:eastAsia="Times New Roman"/>
          <w:szCs w:val="24"/>
        </w:rPr>
        <w:t>Εσείς είπατε ότι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είναι στο Χίλτον και κάνει διαπραγματεύσεις –δεν το είπα εγώ- για να λέτε όλο</w:t>
      </w:r>
      <w:r>
        <w:rPr>
          <w:rFonts w:eastAsia="Times New Roman"/>
          <w:szCs w:val="24"/>
        </w:rPr>
        <w:t xml:space="preserve">ι κατά σειρά ότι εμείς λέμε ψέματα γιατί δεν είναι στο Χίλτον η κ. </w:t>
      </w:r>
      <w:proofErr w:type="spellStart"/>
      <w:r>
        <w:rPr>
          <w:rFonts w:eastAsia="Times New Roman"/>
          <w:szCs w:val="24"/>
        </w:rPr>
        <w:t>Αχτσιόγλου</w:t>
      </w:r>
      <w:proofErr w:type="spellEnd"/>
      <w:r>
        <w:rPr>
          <w:rFonts w:eastAsia="Times New Roman"/>
          <w:szCs w:val="24"/>
        </w:rPr>
        <w:t>. Τέτοια σοβαρότητα έχετε;</w:t>
      </w:r>
    </w:p>
    <w:p w14:paraId="5528B244" w14:textId="77777777" w:rsidR="00D67C45" w:rsidRDefault="00A23C64">
      <w:pPr>
        <w:spacing w:line="600" w:lineRule="auto"/>
        <w:ind w:firstLine="720"/>
        <w:contextualSpacing/>
        <w:jc w:val="both"/>
        <w:rPr>
          <w:rFonts w:eastAsia="Times New Roman"/>
          <w:szCs w:val="24"/>
        </w:rPr>
      </w:pPr>
      <w:r>
        <w:rPr>
          <w:rFonts w:eastAsia="Times New Roman"/>
          <w:szCs w:val="24"/>
        </w:rPr>
        <w:t>Κατά τον ίδιο τρόπο ακούω από άτομα που δεν περίμενα να πέφτουν σε τέτοιες απρέπειες να επαναλαμβάνουν αυτό που είπε δημοσιογράφος ενός καναλιού πως τάχ</w:t>
      </w:r>
      <w:r>
        <w:rPr>
          <w:rFonts w:eastAsia="Times New Roman"/>
          <w:szCs w:val="24"/>
        </w:rPr>
        <w:t>α εγώ είπα –που δεν είπα ποτέ- πως βγαίνω στο</w:t>
      </w:r>
      <w:r>
        <w:rPr>
          <w:rFonts w:eastAsia="Times New Roman"/>
          <w:szCs w:val="24"/>
        </w:rPr>
        <w:t>ν</w:t>
      </w:r>
      <w:r>
        <w:rPr>
          <w:rFonts w:eastAsia="Times New Roman"/>
          <w:szCs w:val="24"/>
        </w:rPr>
        <w:t xml:space="preserve"> δρόμο και με χειροκροτούν και με επευφημούν. Το είπε και ο κ. </w:t>
      </w:r>
      <w:proofErr w:type="spellStart"/>
      <w:r>
        <w:rPr>
          <w:rFonts w:eastAsia="Times New Roman"/>
          <w:szCs w:val="24"/>
        </w:rPr>
        <w:t>Αμυράς</w:t>
      </w:r>
      <w:proofErr w:type="spellEnd"/>
      <w:r>
        <w:rPr>
          <w:rFonts w:eastAsia="Times New Roman"/>
          <w:szCs w:val="24"/>
        </w:rPr>
        <w:t xml:space="preserve">. Αν είναι δυνατόν, κύριε </w:t>
      </w:r>
      <w:proofErr w:type="spellStart"/>
      <w:r>
        <w:rPr>
          <w:rFonts w:eastAsia="Times New Roman"/>
          <w:szCs w:val="24"/>
        </w:rPr>
        <w:t>Αμυρά</w:t>
      </w:r>
      <w:proofErr w:type="spellEnd"/>
      <w:r>
        <w:rPr>
          <w:rFonts w:eastAsia="Times New Roman"/>
          <w:szCs w:val="24"/>
        </w:rPr>
        <w:t>!</w:t>
      </w:r>
    </w:p>
    <w:p w14:paraId="5528B245" w14:textId="77777777" w:rsidR="00D67C45" w:rsidRDefault="00A23C64">
      <w:pPr>
        <w:spacing w:line="600" w:lineRule="auto"/>
        <w:ind w:firstLine="720"/>
        <w:contextualSpacing/>
        <w:jc w:val="both"/>
        <w:rPr>
          <w:rFonts w:eastAsia="Times New Roman"/>
          <w:szCs w:val="24"/>
        </w:rPr>
      </w:pPr>
      <w:r>
        <w:rPr>
          <w:rFonts w:eastAsia="Times New Roman"/>
          <w:b/>
          <w:szCs w:val="24"/>
        </w:rPr>
        <w:t>ΓΕΩΡΓΙΟΣ ΑΜΥΡΑΣ:</w:t>
      </w:r>
      <w:r>
        <w:rPr>
          <w:rFonts w:eastAsia="Times New Roman"/>
          <w:szCs w:val="24"/>
        </w:rPr>
        <w:t xml:space="preserve"> Εδώ είμαι.</w:t>
      </w:r>
    </w:p>
    <w:p w14:paraId="5528B246"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w:t>
      </w:r>
      <w:r>
        <w:rPr>
          <w:rFonts w:eastAsia="Times New Roman"/>
          <w:b/>
          <w:szCs w:val="24"/>
        </w:rPr>
        <w:t xml:space="preserve"> Αλληλεγγύης):</w:t>
      </w:r>
      <w:r>
        <w:rPr>
          <w:rFonts w:eastAsia="Times New Roman"/>
          <w:szCs w:val="24"/>
        </w:rPr>
        <w:t xml:space="preserve"> </w:t>
      </w:r>
      <w:r>
        <w:rPr>
          <w:rFonts w:eastAsia="Times New Roman"/>
          <w:szCs w:val="24"/>
        </w:rPr>
        <w:lastRenderedPageBreak/>
        <w:t>Ήλθατε, αλλά πραγματικά δεν το περίμενα από σας, γιατί θεωρούσα ότι έχετε την ευγένεια τουλάχιστον να αποδίδετε αυτό που ο κάθε ομιλητής λέει.</w:t>
      </w:r>
    </w:p>
    <w:p w14:paraId="5528B24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Πού το βρήκατε αυτό ότι είπα εγώ ότι με επευφημούν; Όταν το βρείτε, να μου το φέρετε για να απολογ</w:t>
      </w:r>
      <w:r>
        <w:rPr>
          <w:rFonts w:eastAsia="Times New Roman" w:cs="Times New Roman"/>
          <w:szCs w:val="24"/>
        </w:rPr>
        <w:t xml:space="preserve">ηθώ. </w:t>
      </w:r>
    </w:p>
    <w:p w14:paraId="5528B24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μια διαδικασία αποδόμησης όποιου στελέχους της Κυβέρνησης αρθρώνει δημόσιο λόγο, να μας βγάλετε, δηλαδή, λίγο - πολύ γραφικούς. Δεν είναι σοβαρά πράγματα αυτά να λέγονται στη Βουλή. Ας τα λένε τα </w:t>
      </w:r>
      <w:proofErr w:type="spellStart"/>
      <w:r>
        <w:rPr>
          <w:rFonts w:eastAsia="Times New Roman" w:cs="Times New Roman"/>
          <w:szCs w:val="24"/>
        </w:rPr>
        <w:t>πρωινάδικα</w:t>
      </w:r>
      <w:proofErr w:type="spellEnd"/>
      <w:r>
        <w:rPr>
          <w:rFonts w:eastAsia="Times New Roman" w:cs="Times New Roman"/>
          <w:szCs w:val="24"/>
        </w:rPr>
        <w:t>, εκείνοι που αναλαμβάνουν έναν τέτο</w:t>
      </w:r>
      <w:r>
        <w:rPr>
          <w:rFonts w:eastAsia="Times New Roman" w:cs="Times New Roman"/>
          <w:szCs w:val="24"/>
        </w:rPr>
        <w:t xml:space="preserve">ιο ρόλο να παρουσιάζουν… </w:t>
      </w:r>
    </w:p>
    <w:p w14:paraId="5528B24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Αφήστε τα αυτά! </w:t>
      </w:r>
    </w:p>
    <w:p w14:paraId="5528B24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σοβαρευτείτε. </w:t>
      </w:r>
    </w:p>
    <w:p w14:paraId="5528B24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Γιατί το λέτε αυτό; </w:t>
      </w:r>
    </w:p>
    <w:p w14:paraId="5528B24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Να μη μιλάτε όταν εγώ ομιλώ. Εγώ δεν σας διακόπτω. Δεν έχω κανένα πρόβλημα να με διακόψετε για κάτι σοβαρό. </w:t>
      </w:r>
    </w:p>
    <w:p w14:paraId="5528B24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Απαντήστε και σε κανένα ερώτημα! </w:t>
      </w:r>
    </w:p>
    <w:p w14:paraId="5528B24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Αφήστε τα «απαντήστε». Δεν θα κάνετε εσείς τον υποβολέα του τι θα πω εγώ. Σας παρακαλώ πολύ. </w:t>
      </w:r>
    </w:p>
    <w:p w14:paraId="5528B24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Όχι, ρωτάω απλώς. </w:t>
      </w:r>
    </w:p>
    <w:p w14:paraId="5528B25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w:t>
      </w:r>
      <w:r>
        <w:rPr>
          <w:rFonts w:eastAsia="Times New Roman" w:cs="Times New Roman"/>
          <w:b/>
          <w:szCs w:val="24"/>
        </w:rPr>
        <w:t xml:space="preserve">ουργός Εργασίας, Κοινωνικής Ασφάλισης και Κοινωνικής Αλληλεγγύης): </w:t>
      </w:r>
      <w:r>
        <w:rPr>
          <w:rFonts w:eastAsia="Times New Roman" w:cs="Times New Roman"/>
          <w:szCs w:val="24"/>
        </w:rPr>
        <w:t>Ρωτήσατε κατ’ επανάληψη και με επέκταση του χρόνου ο καθένας απεριόριστη. Ελπίζω, τουλάχιστον, στα δέκα λεπτά που έχω -κύριε Πρόεδρε, επειδή δεν προεδρεύατε, να ξέρετε ότι ο χρόνος των άλλω</w:t>
      </w:r>
      <w:r>
        <w:rPr>
          <w:rFonts w:eastAsia="Times New Roman" w:cs="Times New Roman"/>
          <w:szCs w:val="24"/>
        </w:rPr>
        <w:t xml:space="preserve">ν ήταν πολλαπλάσιος- να μπορώ να απαντήσω στα βασικά και θεμελιώδη που τέθηκαν. </w:t>
      </w:r>
    </w:p>
    <w:p w14:paraId="5528B25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Βεβαίως, θα έχετε την ανοχή, κύριε Υφυπουργέ. Αλίμονο</w:t>
      </w:r>
      <w:r>
        <w:rPr>
          <w:rFonts w:eastAsia="Times New Roman" w:cs="Times New Roman"/>
          <w:szCs w:val="24"/>
        </w:rPr>
        <w:t>.</w:t>
      </w:r>
      <w:r>
        <w:rPr>
          <w:rFonts w:eastAsia="Times New Roman" w:cs="Times New Roman"/>
          <w:szCs w:val="24"/>
        </w:rPr>
        <w:t xml:space="preserve"> </w:t>
      </w:r>
    </w:p>
    <w:p w14:paraId="5528B25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Κατά την ίδια έννοια, ψευδής είδηση είναι αυτό που είπατε για την κ. Φωτίου, διότι στην πραγματικότητα εκείνο που δεν θέλατε να </w:t>
      </w:r>
      <w:r>
        <w:rPr>
          <w:rFonts w:eastAsia="Times New Roman" w:cs="Times New Roman"/>
          <w:szCs w:val="24"/>
        </w:rPr>
        <w:lastRenderedPageBreak/>
        <w:t>γίνει είναι να ανταποκριθούμε στη</w:t>
      </w:r>
      <w:r>
        <w:rPr>
          <w:rFonts w:eastAsia="Times New Roman" w:cs="Times New Roman"/>
          <w:szCs w:val="24"/>
        </w:rPr>
        <w:t xml:space="preserve"> δική μας πολιτική ευθύνη, να αντιμετωπίσουμε τα επείγοντα προβλήματα της χώρας και των ανθρώπων που κατοικούν σε αυτή τη χώρα. </w:t>
      </w:r>
    </w:p>
    <w:p w14:paraId="5528B25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Τα σχολικά γεύματα δεν επιδέχονται διαδικασίες μακράς διάρκειας, αγαπητοί κύριοι της Νέας Δημοκρατίας. Το σχολικό γεύμα ήταν αν</w:t>
      </w:r>
      <w:r>
        <w:rPr>
          <w:rFonts w:eastAsia="Times New Roman" w:cs="Times New Roman"/>
          <w:szCs w:val="24"/>
        </w:rPr>
        <w:t xml:space="preserve">άγκη και μάλιστα άμεση και ανεπίδεκτη αναβολής ανάγκη. Υπό την έννοια αυτή, δεν μπορείτε να λέτε πράγματα τα οποία αντιθέτως με το τι κάνουμε εμείς, δεν τα θέλετε εσείς. </w:t>
      </w:r>
    </w:p>
    <w:p w14:paraId="5528B25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 κ. Παναγιωτόπουλος λείπει. Θα το κρατήσω για μετά αυτό που θέλω να πω, εάν έρθει κα</w:t>
      </w:r>
      <w:r>
        <w:rPr>
          <w:rFonts w:eastAsia="Times New Roman" w:cs="Times New Roman"/>
          <w:szCs w:val="24"/>
        </w:rPr>
        <w:t>ι με ακούσει, γιατί λίγο πριν πρότεινε να ακολουθήσουμε ένα άλλο μοντέλο στην κοινωνική ασφάλιση. Όταν έρθει, θα του πω αναλυτικότερα τι σημαίνει αυτό που ζητάει.</w:t>
      </w:r>
    </w:p>
    <w:p w14:paraId="5528B25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Επικαλεστήκατε δημοσίευμα του «Ελεύθερου Τύπου». Πράγματι, ο «Ελεύθερος Τύπος» έχει αναλάβει </w:t>
      </w:r>
      <w:r>
        <w:rPr>
          <w:rFonts w:eastAsia="Times New Roman" w:cs="Times New Roman"/>
          <w:szCs w:val="24"/>
        </w:rPr>
        <w:t xml:space="preserve">κατά καιρούς να βγάζει διάφορα παραπλανητικά δημοσιεύματα. Ένα είναι και αυτό. Πρόκειται για την ψηφισμένη με τον ν.4346 από εσάς και κατόπιν δική σας απόλυτης πίεσης γρήγορα να συμφωνήσουμε σε ό,τι </w:t>
      </w:r>
      <w:proofErr w:type="spellStart"/>
      <w:r>
        <w:rPr>
          <w:rFonts w:eastAsia="Times New Roman" w:cs="Times New Roman"/>
          <w:szCs w:val="24"/>
        </w:rPr>
        <w:t>περιελάμβανε</w:t>
      </w:r>
      <w:proofErr w:type="spellEnd"/>
      <w:r>
        <w:rPr>
          <w:rFonts w:eastAsia="Times New Roman" w:cs="Times New Roman"/>
          <w:szCs w:val="24"/>
        </w:rPr>
        <w:t xml:space="preserve"> και το οποίο μιλάει για το οργανικό μέρος πο</w:t>
      </w:r>
      <w:r>
        <w:rPr>
          <w:rFonts w:eastAsia="Times New Roman" w:cs="Times New Roman"/>
          <w:szCs w:val="24"/>
        </w:rPr>
        <w:t xml:space="preserve">υ αφορά τις κατώτατες συντάξεις όταν αυτές καταβάλλονται </w:t>
      </w:r>
      <w:r>
        <w:rPr>
          <w:rFonts w:eastAsia="Times New Roman" w:cs="Times New Roman"/>
          <w:szCs w:val="24"/>
        </w:rPr>
        <w:lastRenderedPageBreak/>
        <w:t xml:space="preserve">πριν τη συμπλήρωση του </w:t>
      </w:r>
      <w:r>
        <w:rPr>
          <w:rFonts w:eastAsia="Times New Roman" w:cs="Times New Roman"/>
          <w:szCs w:val="24"/>
        </w:rPr>
        <w:t xml:space="preserve">εξηκοστού εβδόμου </w:t>
      </w:r>
      <w:r>
        <w:rPr>
          <w:rFonts w:eastAsia="Times New Roman" w:cs="Times New Roman"/>
          <w:szCs w:val="24"/>
        </w:rPr>
        <w:t xml:space="preserve">έτους της ηλικίας ή του </w:t>
      </w:r>
      <w:r>
        <w:rPr>
          <w:rFonts w:eastAsia="Times New Roman" w:cs="Times New Roman"/>
          <w:szCs w:val="24"/>
        </w:rPr>
        <w:t xml:space="preserve">εξηκοστού δευτέρου </w:t>
      </w:r>
      <w:r>
        <w:rPr>
          <w:rFonts w:eastAsia="Times New Roman" w:cs="Times New Roman"/>
          <w:szCs w:val="24"/>
        </w:rPr>
        <w:t>έτους της ηλικίας με σαράντα χρόνια ασφάλισης.</w:t>
      </w:r>
    </w:p>
    <w:p w14:paraId="5528B25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Σας παρασύραμε δηλαδή; </w:t>
      </w:r>
    </w:p>
    <w:p w14:paraId="5528B25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w:t>
      </w:r>
      <w:r>
        <w:rPr>
          <w:rFonts w:eastAsia="Times New Roman" w:cs="Times New Roman"/>
          <w:b/>
          <w:szCs w:val="24"/>
        </w:rPr>
        <w:t xml:space="preserve">Υφυπουργός Εργασίας, Κοινωνικής Ασφάλισης και Κοινωνικής Αλληλεγγύης): </w:t>
      </w:r>
      <w:r>
        <w:rPr>
          <w:rFonts w:eastAsia="Times New Roman" w:cs="Times New Roman"/>
          <w:szCs w:val="24"/>
        </w:rPr>
        <w:t xml:space="preserve">Όχι, δεν μας παρασύρατε καθόλου. </w:t>
      </w:r>
    </w:p>
    <w:p w14:paraId="5528B25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Τι είναι αυτά που λέτε; </w:t>
      </w:r>
    </w:p>
    <w:p w14:paraId="5528B25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Δεν μας παρ</w:t>
      </w:r>
      <w:r>
        <w:rPr>
          <w:rFonts w:eastAsia="Times New Roman" w:cs="Times New Roman"/>
          <w:szCs w:val="24"/>
        </w:rPr>
        <w:t xml:space="preserve">ασύρατε. </w:t>
      </w:r>
    </w:p>
    <w:p w14:paraId="5528B25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Αυτός ο νόμος ψηφίστηκε μόνο από τη Νέα Δημοκρατία.</w:t>
      </w:r>
    </w:p>
    <w:p w14:paraId="5528B25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Είναι κάτι που εσείς οι ίδιοι</w:t>
      </w:r>
      <w:r>
        <w:rPr>
          <w:rFonts w:eastAsia="Times New Roman" w:cs="Times New Roman"/>
          <w:szCs w:val="24"/>
        </w:rPr>
        <w:t>,</w:t>
      </w:r>
      <w:r>
        <w:rPr>
          <w:rFonts w:eastAsia="Times New Roman" w:cs="Times New Roman"/>
          <w:szCs w:val="24"/>
        </w:rPr>
        <w:t xml:space="preserve"> κατά την έννοια του </w:t>
      </w:r>
      <w:r>
        <w:rPr>
          <w:rFonts w:eastAsia="Times New Roman" w:cs="Times New Roman"/>
          <w:szCs w:val="24"/>
          <w:lang w:val="en-US"/>
        </w:rPr>
        <w:t>p</w:t>
      </w:r>
      <w:r>
        <w:rPr>
          <w:rFonts w:eastAsia="Times New Roman" w:cs="Times New Roman"/>
          <w:szCs w:val="24"/>
        </w:rPr>
        <w:t xml:space="preserve">acta </w:t>
      </w:r>
      <w:proofErr w:type="spellStart"/>
      <w:r>
        <w:rPr>
          <w:rFonts w:eastAsia="Times New Roman" w:cs="Times New Roman"/>
          <w:szCs w:val="24"/>
        </w:rPr>
        <w:t>sunt</w:t>
      </w:r>
      <w:proofErr w:type="spellEnd"/>
      <w:r>
        <w:rPr>
          <w:rFonts w:eastAsia="Times New Roman" w:cs="Times New Roman"/>
          <w:szCs w:val="24"/>
        </w:rPr>
        <w:t xml:space="preserve"> </w:t>
      </w:r>
      <w:proofErr w:type="spellStart"/>
      <w:r>
        <w:rPr>
          <w:rFonts w:eastAsia="Times New Roman" w:cs="Times New Roman"/>
          <w:szCs w:val="24"/>
        </w:rPr>
        <w:t>servanda</w:t>
      </w:r>
      <w:proofErr w:type="spellEnd"/>
      <w:r>
        <w:rPr>
          <w:rFonts w:eastAsia="Times New Roman" w:cs="Times New Roman"/>
          <w:szCs w:val="24"/>
        </w:rPr>
        <w:t xml:space="preserve"> που λέτε,</w:t>
      </w:r>
      <w:r>
        <w:rPr>
          <w:rFonts w:eastAsia="Times New Roman" w:cs="Times New Roman"/>
          <w:szCs w:val="24"/>
        </w:rPr>
        <w:t xml:space="preserve"> εγκαταλείπετε</w:t>
      </w:r>
      <w:r>
        <w:rPr>
          <w:rFonts w:eastAsia="Times New Roman" w:cs="Times New Roman"/>
          <w:szCs w:val="24"/>
        </w:rPr>
        <w:t>,</w:t>
      </w:r>
      <w:r>
        <w:rPr>
          <w:rFonts w:eastAsia="Times New Roman" w:cs="Times New Roman"/>
          <w:szCs w:val="24"/>
        </w:rPr>
        <w:t xml:space="preserve"> ενώ το έχετε ψηφίσει για να γίνει, αποχωρώντας από την ευθύνη στην οποία δήθεν δηλώνατε μόνοι εσείς εκείνη την κρίσιμη περίοδο για τη σωτηρία της χώρας. Αυτό λέω. </w:t>
      </w:r>
    </w:p>
    <w:p w14:paraId="5528B25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Εσείς την ευθύνη της υπογραφής την αναλαμβάνετε; </w:t>
      </w:r>
    </w:p>
    <w:p w14:paraId="5528B25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ΣΤΑΜΑΤΗΣ:</w:t>
      </w:r>
      <w:r>
        <w:rPr>
          <w:rFonts w:eastAsia="Times New Roman" w:cs="Times New Roman"/>
          <w:szCs w:val="24"/>
        </w:rPr>
        <w:t xml:space="preserve"> Αυτό είναι μη σεβασμός στο Κοινοβούλιο.</w:t>
      </w:r>
    </w:p>
    <w:p w14:paraId="5528B25E"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528B25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Ξαφνικά το ξεχνάτε και επιτιμάτε την Κυβέρνηση</w:t>
      </w:r>
      <w:r>
        <w:rPr>
          <w:rFonts w:eastAsia="Times New Roman" w:cs="Times New Roman"/>
          <w:szCs w:val="24"/>
        </w:rPr>
        <w:t>,</w:t>
      </w:r>
      <w:r>
        <w:rPr>
          <w:rFonts w:eastAsia="Times New Roman" w:cs="Times New Roman"/>
          <w:szCs w:val="24"/>
        </w:rPr>
        <w:t xml:space="preserve"> γιατί εφαρμόζει μια δέσμευση για την οποία εσείς πιέζατε αφόρητα να συμφωνήσουμε για να μην πέσει η χώρα στα βράχια. </w:t>
      </w:r>
    </w:p>
    <w:p w14:paraId="5528B26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 xml:space="preserve">ιαμαρτυρίες από την πτέρυγα της Νέας Δημοκρατίας) </w:t>
      </w:r>
    </w:p>
    <w:p w14:paraId="5528B26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Ναι, αλλά να αφήσετε τον κύριο Υπουργό να </w:t>
      </w:r>
      <w:r>
        <w:rPr>
          <w:rFonts w:eastAsia="Times New Roman" w:cs="Times New Roman"/>
          <w:szCs w:val="24"/>
        </w:rPr>
        <w:t xml:space="preserve">μιλήσει. Έχει δικαίωμα να ολοκληρώσει.  </w:t>
      </w:r>
    </w:p>
    <w:p w14:paraId="5528B26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Οι αλήθειες που πονάνε, είναι λογικό να προκαλούν τέτοια αντίδραση από εσάς. Από αυτή την άποψη καλά κάνω και σας τα λέω</w:t>
      </w:r>
      <w:r>
        <w:rPr>
          <w:rFonts w:eastAsia="Times New Roman" w:cs="Times New Roman"/>
          <w:szCs w:val="24"/>
        </w:rPr>
        <w:t xml:space="preserve">, αλλά παρακαλώ να είμαστε πιο σαφείς σε αυτά που λέμε. </w:t>
      </w:r>
      <w:r>
        <w:rPr>
          <w:rFonts w:eastAsia="Times New Roman" w:cs="Times New Roman"/>
          <w:szCs w:val="24"/>
        </w:rPr>
        <w:lastRenderedPageBreak/>
        <w:t>Είπα και χθες ότι δεν μπορεί να υπάρχει συνεννόηση</w:t>
      </w:r>
      <w:r>
        <w:rPr>
          <w:rFonts w:eastAsia="Times New Roman" w:cs="Times New Roman"/>
          <w:szCs w:val="24"/>
        </w:rPr>
        <w:t>,</w:t>
      </w:r>
      <w:r>
        <w:rPr>
          <w:rFonts w:eastAsia="Times New Roman" w:cs="Times New Roman"/>
          <w:szCs w:val="24"/>
        </w:rPr>
        <w:t xml:space="preserve"> αν λέμε άλλα αντί άλλων. Να λέμε τα σύκα </w:t>
      </w:r>
      <w:proofErr w:type="spellStart"/>
      <w:r>
        <w:rPr>
          <w:rFonts w:eastAsia="Times New Roman" w:cs="Times New Roman"/>
          <w:szCs w:val="24"/>
        </w:rPr>
        <w:t>σύκα</w:t>
      </w:r>
      <w:proofErr w:type="spellEnd"/>
      <w:r>
        <w:rPr>
          <w:rFonts w:eastAsia="Times New Roman" w:cs="Times New Roman"/>
          <w:szCs w:val="24"/>
        </w:rPr>
        <w:t xml:space="preserve"> και τη σκάφη </w:t>
      </w:r>
      <w:proofErr w:type="spellStart"/>
      <w:r>
        <w:rPr>
          <w:rFonts w:eastAsia="Times New Roman" w:cs="Times New Roman"/>
          <w:szCs w:val="24"/>
        </w:rPr>
        <w:t>σκάφη</w:t>
      </w:r>
      <w:proofErr w:type="spellEnd"/>
      <w:r>
        <w:rPr>
          <w:rFonts w:eastAsia="Times New Roman" w:cs="Times New Roman"/>
          <w:szCs w:val="24"/>
        </w:rPr>
        <w:t>. Αυτό είπα χθες και πάνω εκεί μπορούμε και να συνεννοηθούμε. Μπορεί και όχι. Εγώ, ό</w:t>
      </w:r>
      <w:r>
        <w:rPr>
          <w:rFonts w:eastAsia="Times New Roman" w:cs="Times New Roman"/>
          <w:szCs w:val="24"/>
        </w:rPr>
        <w:t xml:space="preserve">μως, δεν ζήτησα συναίνεση στη δική μας πολιτική από εσάς που δεν θέλετε αυτή την πολιτική. Αν, όμως, όπως είπα, είχατε κάτι να προτείνετε, ας το κάνατε. </w:t>
      </w:r>
    </w:p>
    <w:p w14:paraId="5528B26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Κατά τη συζήτηση του ν.4387 στην Ολομέλεια, όπου και ψηφίστηκε κατά πλειοψηφία χωρίς εσάς, δεν προτείν</w:t>
      </w:r>
      <w:r>
        <w:rPr>
          <w:rFonts w:eastAsia="Times New Roman" w:cs="Times New Roman"/>
          <w:szCs w:val="24"/>
        </w:rPr>
        <w:t xml:space="preserve">ατε τίποτα περισσότερο από αυτό που </w:t>
      </w:r>
      <w:proofErr w:type="spellStart"/>
      <w:r>
        <w:rPr>
          <w:rFonts w:eastAsia="Times New Roman" w:cs="Times New Roman"/>
          <w:szCs w:val="24"/>
        </w:rPr>
        <w:t>προέβαλε</w:t>
      </w:r>
      <w:proofErr w:type="spellEnd"/>
      <w:r>
        <w:rPr>
          <w:rFonts w:eastAsia="Times New Roman" w:cs="Times New Roman"/>
          <w:szCs w:val="24"/>
        </w:rPr>
        <w:t xml:space="preserve"> ο </w:t>
      </w:r>
      <w:r>
        <w:rPr>
          <w:rFonts w:eastAsia="Times New Roman" w:cs="Times New Roman"/>
          <w:szCs w:val="24"/>
        </w:rPr>
        <w:t>ε</w:t>
      </w:r>
      <w:r>
        <w:rPr>
          <w:rFonts w:eastAsia="Times New Roman" w:cs="Times New Roman"/>
          <w:szCs w:val="24"/>
        </w:rPr>
        <w:t>ισηγητής κ. Οικονόμου. Φυσικά και ο Αρχηγός της Νέας Δημοκρατίας, ο κ. Μητσοτάκης, αυτό έχει ξαναπεί. Μάλιστα, είναι κάτι το οποίο επαναλήφθηκε και σήμερα, ότι, δηλαδή, πρέπει να δώσουμε προτεραιότητα και χώρ</w:t>
      </w:r>
      <w:r>
        <w:rPr>
          <w:rFonts w:eastAsia="Times New Roman" w:cs="Times New Roman"/>
          <w:szCs w:val="24"/>
        </w:rPr>
        <w:t xml:space="preserve">ο στην ιδιωτική ασφάλιση. </w:t>
      </w:r>
    </w:p>
    <w:p w14:paraId="5528B26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Αγνοείτε την κατάσταση του λαού; Αγνοείτε ότι ο κόσμος δεν έχει να δώσει τη στοιχειώδη ασφαλιστική εισφορά για να καλύψει τις ανάγκες του, να πάρει σύνταξη και να έχει υγειονομική και φαρμακευτική περίθαλψη και του προτείνετε να </w:t>
      </w:r>
      <w:r>
        <w:rPr>
          <w:rFonts w:eastAsia="Times New Roman" w:cs="Times New Roman"/>
          <w:szCs w:val="24"/>
        </w:rPr>
        <w:t xml:space="preserve">πάει στην ιδιωτική ασφάλιση; </w:t>
      </w:r>
    </w:p>
    <w:p w14:paraId="5528B26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έλεγε η Μαρία </w:t>
      </w:r>
      <w:proofErr w:type="spellStart"/>
      <w:r>
        <w:rPr>
          <w:rFonts w:eastAsia="Times New Roman" w:cs="Times New Roman"/>
          <w:szCs w:val="24"/>
        </w:rPr>
        <w:t>Αντουανέτα</w:t>
      </w:r>
      <w:proofErr w:type="spellEnd"/>
      <w:r>
        <w:rPr>
          <w:rFonts w:eastAsia="Times New Roman" w:cs="Times New Roman"/>
          <w:szCs w:val="24"/>
        </w:rPr>
        <w:t xml:space="preserve"> για το παντεσπάνι στον πεινασμένο γαλλικό λαό. Εμείς ξέρουμε που βρισκόμαστε </w:t>
      </w:r>
      <w:r>
        <w:rPr>
          <w:rFonts w:eastAsia="Times New Roman" w:cs="Times New Roman"/>
          <w:szCs w:val="24"/>
        </w:rPr>
        <w:lastRenderedPageBreak/>
        <w:t>και μας χρεώνετε την ευθύνη γιατί σε δ</w:t>
      </w:r>
      <w:r>
        <w:rPr>
          <w:rFonts w:eastAsia="Times New Roman" w:cs="Times New Roman"/>
          <w:szCs w:val="24"/>
        </w:rPr>
        <w:t>ύ</w:t>
      </w:r>
      <w:r>
        <w:rPr>
          <w:rFonts w:eastAsia="Times New Roman" w:cs="Times New Roman"/>
          <w:szCs w:val="24"/>
        </w:rPr>
        <w:t>ο χρόνια δεν ανατρέψαμε όλη αυτή την κατάσταση που είχε διαμορφωθεί τα προη</w:t>
      </w:r>
      <w:r>
        <w:rPr>
          <w:rFonts w:eastAsia="Times New Roman" w:cs="Times New Roman"/>
          <w:szCs w:val="24"/>
        </w:rPr>
        <w:t xml:space="preserve">γούμενα χρόνια. </w:t>
      </w:r>
    </w:p>
    <w:p w14:paraId="5528B26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Μιλάτε, βεβαίως, αποκρύπτοντας για άλλη μια φορά τη δέσμευση των πλεονασμάτων ύψους 4% που θα έπρεπε να επιτυγχάνει η χώρα για να συμβούν όλα όσα με αυτή τη διήγηση παρουσιάζετε ως θετικά και καλώς έχοντα για την κοινωνική ασφάλιση. Μιλάτε</w:t>
      </w:r>
      <w:r>
        <w:rPr>
          <w:rFonts w:eastAsia="Times New Roman" w:cs="Times New Roman"/>
          <w:szCs w:val="24"/>
        </w:rPr>
        <w:t xml:space="preserve"> για προβλέψεις οι οποίες δεν υπήρχαν. Το έκανε και ο κ. Λοβέρδος μιλώντας για έναν νόμο του 2010, τον ν.3863, που το ασφαλιστικό σύστημα συνολικά είχε ταμειακό πλεόνασμα κοντά στο 1,5 δισεκατομμύριο. Τι θα έκανε, άραγε, όταν συνέβησαν όσα συνέβησαν μέσα σ</w:t>
      </w:r>
      <w:r>
        <w:rPr>
          <w:rFonts w:eastAsia="Times New Roman" w:cs="Times New Roman"/>
          <w:szCs w:val="24"/>
        </w:rPr>
        <w:t>την εξαετία μέχρι το 2015 με τέτοια έλλειψη πόρων, με τέτοια τεράστια μείωση εισφορών, που δεν καταβάλλονταν, με την αύξηση του χρηματοδοτικού ελλείμματος μέσα σε ένα όριο που πλησίαζε και ξεπερνούσε τα 6 δισεκατομμύρια ευρώ ως ετήσιο χρηματοδοτικό κενό πο</w:t>
      </w:r>
      <w:r>
        <w:rPr>
          <w:rFonts w:eastAsia="Times New Roman" w:cs="Times New Roman"/>
          <w:szCs w:val="24"/>
        </w:rPr>
        <w:t>υ δεν μπορούσε να καλυφθεί παρά μόνο με αλλαγή της δομής του ίδιου του συστήματος κοινωνικής ασφάλισης.</w:t>
      </w:r>
    </w:p>
    <w:p w14:paraId="5528B26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όλα αυτά τα προαναγγέλλατε στο χαρτί σχεδιασμένα, όχι στην πράξη εφαρμοσμένα, με εκκρεμούσα την αξιολόγηση, η οποία δεν ολοκληρώθηκε το 2014 για</w:t>
      </w:r>
      <w:r>
        <w:rPr>
          <w:rFonts w:eastAsia="Times New Roman" w:cs="Times New Roman"/>
          <w:szCs w:val="24"/>
        </w:rPr>
        <w:t xml:space="preserve"> να δούμε τι θα κάνατε εσείς στην εφαρμογή των δεσμεύσεων που είχατε αναλάβει ήδη από το πρώτο μνημόνιο, στόχους τους οποίους, επίσης, ποτέ δεν πετύχατε ούτε η Νέα Δημοκρατία, ούτε το ΠΑΣΟΚ. Εγώ δεν έχω κανέναν λόγο ιδεολογικά και πολιτικά να απολογούμαι γ</w:t>
      </w:r>
      <w:r>
        <w:rPr>
          <w:rFonts w:eastAsia="Times New Roman" w:cs="Times New Roman"/>
          <w:szCs w:val="24"/>
        </w:rPr>
        <w:t xml:space="preserve">ια ένα σύστημα χρεοκοπημένο από την ίδια του τη δομή και από την ίδια του την προοπτική, ένα σύστημα το οποίο </w:t>
      </w:r>
      <w:r>
        <w:rPr>
          <w:rFonts w:eastAsia="Times New Roman" w:cs="Times New Roman"/>
          <w:szCs w:val="24"/>
        </w:rPr>
        <w:t>κ</w:t>
      </w:r>
      <w:r>
        <w:rPr>
          <w:rFonts w:eastAsia="Times New Roman" w:cs="Times New Roman"/>
          <w:szCs w:val="24"/>
        </w:rPr>
        <w:t xml:space="preserve">τίστηκε και υπηρετήθηκε από εσάς. </w:t>
      </w:r>
    </w:p>
    <w:p w14:paraId="5528B26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Δεν έχω κανένα λόγο για τα δ</w:t>
      </w:r>
      <w:r>
        <w:rPr>
          <w:rFonts w:eastAsia="Times New Roman" w:cs="Times New Roman"/>
          <w:szCs w:val="24"/>
        </w:rPr>
        <w:t>ύ</w:t>
      </w:r>
      <w:r>
        <w:rPr>
          <w:rFonts w:eastAsia="Times New Roman" w:cs="Times New Roman"/>
          <w:szCs w:val="24"/>
        </w:rPr>
        <w:t>ο χρόνια διακυβέρνησης να εξηγώ γιατί η χώρα δεν είχε ποτέ ένα στοιχειώδες μηχανο</w:t>
      </w:r>
      <w:r>
        <w:rPr>
          <w:rFonts w:eastAsia="Times New Roman" w:cs="Times New Roman"/>
          <w:szCs w:val="24"/>
        </w:rPr>
        <w:t xml:space="preserve">γραφικό σύστημα εξυπηρέτησης, γιατί είχε αυτή την πολυνομία και τη γραφειοκρατία. Από τον καιρό της χούντας θυμάμαι, ακόμα νέος, μετά την Μεταπολίτευση, στο δικό μου μυαλό η λέξη «γραφειοκρατία» σήμαινε έλλειψη δημοκρατίας, σήμαινε έλλειψη της δυνατότητας </w:t>
      </w:r>
      <w:r>
        <w:rPr>
          <w:rFonts w:eastAsia="Times New Roman" w:cs="Times New Roman"/>
          <w:szCs w:val="24"/>
        </w:rPr>
        <w:t xml:space="preserve">του πολίτη να απολαμβάνει τα δικαιώματά του. Και έτσι παρέμεινε στο δικό μου μυαλό. Δημιούργημα δικό σας είναι η </w:t>
      </w:r>
      <w:r>
        <w:rPr>
          <w:rFonts w:eastAsia="Times New Roman" w:cs="Times New Roman"/>
          <w:szCs w:val="24"/>
        </w:rPr>
        <w:lastRenderedPageBreak/>
        <w:t xml:space="preserve">γραφειοκρατία. Αν υπήρχαν τόσοι κωδικοί που είπατε για να κάνει κάποιος μια αγροτουριστική επιχείρηση, θα μας πείτε ότι εμείς το κάναμε αυτό; </w:t>
      </w:r>
    </w:p>
    <w:p w14:paraId="5528B26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αλλά διορθώστε το.</w:t>
      </w:r>
    </w:p>
    <w:p w14:paraId="5528B26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Δεν προλάβαμε, κύριε </w:t>
      </w:r>
      <w:proofErr w:type="spellStart"/>
      <w:r>
        <w:rPr>
          <w:rFonts w:eastAsia="Times New Roman" w:cs="Times New Roman"/>
          <w:szCs w:val="24"/>
        </w:rPr>
        <w:t>Αμυρά</w:t>
      </w:r>
      <w:proofErr w:type="spellEnd"/>
      <w:r>
        <w:rPr>
          <w:rFonts w:eastAsia="Times New Roman" w:cs="Times New Roman"/>
          <w:szCs w:val="24"/>
        </w:rPr>
        <w:t xml:space="preserve">. Θα το κάνουμε. Και στον νόμο για την ανάπτυξη το έχουμε βάλει. Σαφές είναι αυτό που λέω. </w:t>
      </w:r>
    </w:p>
    <w:p w14:paraId="5528B26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Επ</w:t>
      </w:r>
      <w:r>
        <w:rPr>
          <w:rFonts w:eastAsia="Times New Roman" w:cs="Times New Roman"/>
          <w:szCs w:val="24"/>
        </w:rPr>
        <w:t>ομένως δεν θα απολογηθώ εγώ γι’ αυτό το στρεβλό, εντελώς αντιπαραγωγικό καπιταλιστικό σύστημα που υπάρχει στην Ελλάδα χωρίς επιχειρήσεις, χωρίς παραγωγικές δομές, χωρίς προστατευμένη και προορισμένη να πετύχει την ανάπτυξη αγροτική παραγωγή. Ξαφνικά όλοι κ</w:t>
      </w:r>
      <w:r>
        <w:rPr>
          <w:rFonts w:eastAsia="Times New Roman" w:cs="Times New Roman"/>
          <w:szCs w:val="24"/>
        </w:rPr>
        <w:t xml:space="preserve">λαίτε για τον εγκαταλελειμμένο τόσα χρόνια αγρότη και λέτε πως εσείς θα τον προστατεύσετε, γιατί εμείς τον βάλαμε μέσα στον πυρήνα της κοινωνικής ασφάλισης να έχει προστασία και αξιοπρεπείς συντάξεις. </w:t>
      </w:r>
    </w:p>
    <w:p w14:paraId="5528B26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Κάπως ανάποδα θα έπρεπε να είναι η συζήτηση και όχι να</w:t>
      </w:r>
      <w:r>
        <w:rPr>
          <w:rFonts w:eastAsia="Times New Roman" w:cs="Times New Roman"/>
          <w:szCs w:val="24"/>
        </w:rPr>
        <w:t xml:space="preserve"> με εγκαλείτε για όσα δεν πετύχαμε ακόμα να φέρουμε ως αποτέλεσμα με βάση τη δική μας πολιτική.</w:t>
      </w:r>
    </w:p>
    <w:p w14:paraId="5528B26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οι υποσχέσεις σας, κύριε </w:t>
      </w:r>
      <w:proofErr w:type="spellStart"/>
      <w:r>
        <w:rPr>
          <w:rFonts w:eastAsia="Times New Roman" w:cs="Times New Roman"/>
          <w:szCs w:val="24"/>
        </w:rPr>
        <w:t>Βρούτση</w:t>
      </w:r>
      <w:proofErr w:type="spellEnd"/>
      <w:r>
        <w:rPr>
          <w:rFonts w:eastAsia="Times New Roman" w:cs="Times New Roman"/>
          <w:szCs w:val="24"/>
        </w:rPr>
        <w:t xml:space="preserve"> ότι η Νέα Δημοκρατία θα φέρει μείωση των εισφορών, θα έπρεπε να μας πει σε τι ακριβώς. Κατά 90% έχουν μείωση των εισφο</w:t>
      </w:r>
      <w:r>
        <w:rPr>
          <w:rFonts w:eastAsia="Times New Roman" w:cs="Times New Roman"/>
          <w:szCs w:val="24"/>
        </w:rPr>
        <w:t>ρών οι αγρότες. Κι εγώ δεν μίλησα μόνο για μείωση. Στο κατώτατο σημείο υπολογισμού των εισφορών είναι το 90% των αγροτών. Το 77% των ελεύθερων επαγγελματιών είναι στο κατώτατο σημείο. Όχι μειωμένη. Μειωμένη εισφορά καταβάλλει το 85% των ελεύθερων επαγγελμα</w:t>
      </w:r>
      <w:r>
        <w:rPr>
          <w:rFonts w:eastAsia="Times New Roman" w:cs="Times New Roman"/>
          <w:szCs w:val="24"/>
        </w:rPr>
        <w:t xml:space="preserve">τιών. Εσείς πού σκέφτεστε να το πάτε ακριβώς; Τι υπόσχεση είναι αυτή; Πόσο άλλο και πού; </w:t>
      </w:r>
    </w:p>
    <w:p w14:paraId="5528B26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Τέλος πάντων, αυτό ήταν αναγκαίο να το κάνουμε, γιατί αποτελεί παρέμβαση στην παραγωγική διάρθρωση της χώρας να δώσουμε τη δυνατότητα στους επαγγελματίες να μπορούν ν</w:t>
      </w:r>
      <w:r>
        <w:rPr>
          <w:rFonts w:eastAsia="Times New Roman" w:cs="Times New Roman"/>
          <w:szCs w:val="24"/>
        </w:rPr>
        <w:t>α πληρώνουν την εισφορά. Και το ξέρουν. Και ευτυχώς είναι πολύ μεγάλο το ποσοστό για να γελάει με τη χλεύη</w:t>
      </w:r>
      <w:r>
        <w:rPr>
          <w:rFonts w:eastAsia="Times New Roman" w:cs="Times New Roman"/>
          <w:szCs w:val="24"/>
        </w:rPr>
        <w:t>,</w:t>
      </w:r>
      <w:r>
        <w:rPr>
          <w:rFonts w:eastAsia="Times New Roman" w:cs="Times New Roman"/>
          <w:szCs w:val="24"/>
        </w:rPr>
        <w:t xml:space="preserve"> που εσείς σε εμένα επιφυλάσσετε. Διότι ο κόσμος ξέρει τι είναι αυτό που συμβαίνει. </w:t>
      </w:r>
    </w:p>
    <w:p w14:paraId="5528B26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Και να σταματήσει κάποια στιγμή αυτό το παιδιάρισμα όσων λένε πω</w:t>
      </w:r>
      <w:r>
        <w:rPr>
          <w:rFonts w:eastAsia="Times New Roman" w:cs="Times New Roman"/>
          <w:szCs w:val="24"/>
        </w:rPr>
        <w:t xml:space="preserve">ς εγώ χειροκροτούσα ή επευφημώ τον εαυτό μου. Δεν συνέβη ποτέ κάτι τέτοιο. Είπα τα στοιχεία. Αυτά είναι τα στοιχεία της αλήθειας και ήταν αναγκαίες αυτές οι παρεμβάσεις που </w:t>
      </w:r>
      <w:r>
        <w:rPr>
          <w:rFonts w:eastAsia="Times New Roman" w:cs="Times New Roman"/>
          <w:szCs w:val="24"/>
        </w:rPr>
        <w:lastRenderedPageBreak/>
        <w:t>κάναμε στην κοινωνική ασφάλιση, να μειώσουμε τις εισφορές για να μπορούν να πληρώνο</w:t>
      </w:r>
      <w:r>
        <w:rPr>
          <w:rFonts w:eastAsia="Times New Roman" w:cs="Times New Roman"/>
          <w:szCs w:val="24"/>
        </w:rPr>
        <w:t>υν οι άνθρωποι.</w:t>
      </w:r>
    </w:p>
    <w:p w14:paraId="5528B27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Δεν κρατήσατε το θετικό μήνυμα που σας είπα. Θα περίμενα, τουλάχιστον, να καθίσετε να το ψάξετε και να πείτε «θα το δούμε, αν πετύχει, για να το στηρίξουμε». Αυτή την έννοια έχει, της συναίνεσης στην αλήθεια, όχι συναίνεση στην πολιτική. Έχ</w:t>
      </w:r>
      <w:r>
        <w:rPr>
          <w:rFonts w:eastAsia="Times New Roman" w:cs="Times New Roman"/>
          <w:szCs w:val="24"/>
        </w:rPr>
        <w:t xml:space="preserve">ουμε τελείως διαφορετική πολιτική αντίληψη εμείς κι εσείς. </w:t>
      </w:r>
    </w:p>
    <w:p w14:paraId="5528B27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Όσον αφορά, λοιπόν, τις εισφορές, σάς είπα ότι ήδη μέσα στον μήνα Γενάρη έχουμε πλεόνασμα και στον μήνα Φλεβάρη φαίνεται να έχουμε, επίσης, πλεόνασμα όταν, αντιστοίχως, τα προηγούμενα χρόνια είχαμ</w:t>
      </w:r>
      <w:r>
        <w:rPr>
          <w:rFonts w:eastAsia="Times New Roman" w:cs="Times New Roman"/>
          <w:szCs w:val="24"/>
        </w:rPr>
        <w:t>ε τεράστια ελλείμματα. Τα τελευταία, μάλιστα, δεκαπέντε χρόνια είχαμε 160 δισεκατομμύρια χρηματοδοτικό κενό, ελλείμματα, στην κοινωνική ασφάλιση, από τα οποία το 44% καταβάλλονταν για τους αγρότες. Και γι’ αυτόν τον λόγο οι προηγούμενες κυβερνήσεις οδηγήθη</w:t>
      </w:r>
      <w:r>
        <w:rPr>
          <w:rFonts w:eastAsia="Times New Roman" w:cs="Times New Roman"/>
          <w:szCs w:val="24"/>
        </w:rPr>
        <w:t>καν στην απόφαση να καταργήσουν τη βασική σύνταξη, η οποία το 2026 μηδενίζεται. Αυτό είχα να πω για τους αγρότες.</w:t>
      </w:r>
    </w:p>
    <w:p w14:paraId="5528B27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το θέμα των αγροτών, οι οποίοι θα κάνουν τις δηλώσεις τους, έχω επαναλάβει και επαναλαμβάνω και </w:t>
      </w:r>
      <w:r>
        <w:rPr>
          <w:rFonts w:eastAsia="Times New Roman" w:cs="Times New Roman"/>
          <w:szCs w:val="24"/>
        </w:rPr>
        <w:lastRenderedPageBreak/>
        <w:t>τώρα, ότι όσοι αγρότες έχουν συ</w:t>
      </w:r>
      <w:r>
        <w:rPr>
          <w:rFonts w:eastAsia="Times New Roman" w:cs="Times New Roman"/>
          <w:szCs w:val="24"/>
        </w:rPr>
        <w:t xml:space="preserve">νταξιοδοτηθεί μέχρι και 31 Δεκεμβρίου του 2016 οποτεδήποτε κι αν έχουν τέτοια δραστηριότητα αγροτική, δεν θα έχουν οποιαδήποτε συνέπεια ως προς τον υπολογισμό των συντάξεων. </w:t>
      </w:r>
    </w:p>
    <w:p w14:paraId="5528B27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Τα υπόλοιπα θέματα θα τα λύσουμε και είμαι ευθύς και ειλικρινής απέναντί σας. Δεν</w:t>
      </w:r>
      <w:r>
        <w:rPr>
          <w:rFonts w:eastAsia="Times New Roman" w:cs="Times New Roman"/>
          <w:szCs w:val="24"/>
        </w:rPr>
        <w:t xml:space="preserve"> χρειάζεται κανείς να σπεύσει</w:t>
      </w:r>
      <w:r>
        <w:rPr>
          <w:rFonts w:eastAsia="Times New Roman" w:cs="Times New Roman"/>
          <w:szCs w:val="24"/>
        </w:rPr>
        <w:t>,</w:t>
      </w:r>
      <w:r>
        <w:rPr>
          <w:rFonts w:eastAsia="Times New Roman" w:cs="Times New Roman"/>
          <w:szCs w:val="24"/>
        </w:rPr>
        <w:t xml:space="preserve"> αν δεν έχει αποφασίσει τι θα κάνει με την οργάνωση της αγροτικής του παραγωγής, να ζητήσει συνταξιοδοτική παροχή. Είναι θέμα</w:t>
      </w:r>
      <w:r>
        <w:rPr>
          <w:rFonts w:eastAsia="Times New Roman" w:cs="Times New Roman"/>
          <w:szCs w:val="24"/>
        </w:rPr>
        <w:t>,</w:t>
      </w:r>
      <w:r>
        <w:rPr>
          <w:rFonts w:eastAsia="Times New Roman" w:cs="Times New Roman"/>
          <w:szCs w:val="24"/>
        </w:rPr>
        <w:t xml:space="preserve"> το οποίο θα λύσουμε κατά την επόμενη περίοδο. Δεν κρυβόμαστε, λοιπόν, από τα προβλήματα. </w:t>
      </w:r>
    </w:p>
    <w:p w14:paraId="5528B27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Κάναμε </w:t>
      </w:r>
      <w:r>
        <w:rPr>
          <w:rFonts w:eastAsia="Times New Roman" w:cs="Times New Roman"/>
          <w:szCs w:val="24"/>
        </w:rPr>
        <w:t>μία εκκαθάριση μητρώου σε πάνω από τριάντα εκατομμύρια κωδικούς και εκεί ήταν λογικό να βρούμε διαφοροποιήσεις ή στοιχεία</w:t>
      </w:r>
      <w:r>
        <w:rPr>
          <w:rFonts w:eastAsia="Times New Roman" w:cs="Times New Roman"/>
          <w:szCs w:val="24"/>
        </w:rPr>
        <w:t>,</w:t>
      </w:r>
      <w:r>
        <w:rPr>
          <w:rFonts w:eastAsia="Times New Roman" w:cs="Times New Roman"/>
          <w:szCs w:val="24"/>
        </w:rPr>
        <w:t xml:space="preserve"> τα οποία αλλοίωναν τελείως την εικόνα των ασφαλισμένων. Και βρήκαμε τέτοια λάθη και βρήκαμε περιπτώσεις</w:t>
      </w:r>
      <w:r>
        <w:rPr>
          <w:rFonts w:eastAsia="Times New Roman" w:cs="Times New Roman"/>
          <w:szCs w:val="24"/>
        </w:rPr>
        <w:t xml:space="preserve">, </w:t>
      </w:r>
      <w:r>
        <w:rPr>
          <w:rFonts w:eastAsia="Times New Roman" w:cs="Times New Roman"/>
          <w:szCs w:val="24"/>
        </w:rPr>
        <w:t>που κάποιος φαινόταν να ζει,</w:t>
      </w:r>
      <w:r>
        <w:rPr>
          <w:rFonts w:eastAsia="Times New Roman" w:cs="Times New Roman"/>
          <w:szCs w:val="24"/>
        </w:rPr>
        <w:t xml:space="preserve"> ενώ δεν ζούσε. Βρήκαμε πάρα πολλές τέτοιες περιπτώσεις. Οι αστοχίες, λοιπόν, που περίπου ανέρχονται σε ένα ύψος των έξι χιλιάδων περιπτώσεων -περίπου λέω- δεν αφορούν λάθη που εμείς κάναμε, αλλά εσφαλμένη καταγραφή στοιχείων από τις προηγούμενες δομές που</w:t>
      </w:r>
      <w:r>
        <w:rPr>
          <w:rFonts w:eastAsia="Times New Roman" w:cs="Times New Roman"/>
          <w:szCs w:val="24"/>
        </w:rPr>
        <w:t xml:space="preserve"> υπήρχαν. </w:t>
      </w:r>
      <w:r>
        <w:rPr>
          <w:rFonts w:eastAsia="Times New Roman" w:cs="Times New Roman"/>
          <w:szCs w:val="24"/>
        </w:rPr>
        <w:lastRenderedPageBreak/>
        <w:t>Τι να κάνουμε; Και γι’ αυτό πάλι θα φταίμε; Θα γίνει κι αυτό. Λύνεται και αυτό το πρόβλημα και πολύ σύντομα θα έχουμε ένα καθαρό μητρώο που θα βοηθάει το σύστημα κοινωνικής ασφάλισης.</w:t>
      </w:r>
    </w:p>
    <w:p w14:paraId="5528B27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Ποια σύνταξη σε μία μέρα, κύριε </w:t>
      </w:r>
      <w:proofErr w:type="spellStart"/>
      <w:r>
        <w:rPr>
          <w:rFonts w:eastAsia="Times New Roman" w:cs="Times New Roman"/>
          <w:szCs w:val="24"/>
        </w:rPr>
        <w:t>Βρούτση</w:t>
      </w:r>
      <w:proofErr w:type="spellEnd"/>
      <w:r>
        <w:rPr>
          <w:rFonts w:eastAsia="Times New Roman" w:cs="Times New Roman"/>
          <w:szCs w:val="24"/>
        </w:rPr>
        <w:t>; Γιατί δεν την κάνατε;</w:t>
      </w:r>
      <w:r>
        <w:rPr>
          <w:rFonts w:eastAsia="Times New Roman" w:cs="Times New Roman"/>
          <w:szCs w:val="24"/>
        </w:rPr>
        <w:t xml:space="preserve"> Όταν πάνω από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ανέμεναν στη σειρά να πάρουν σύνταξη, θα κάνατε σύνταξη σε μία μέρα; Είναι και αυτό στη σφαίρα του φαντασιακού. Μπορείτε να λέτε ότι θα συνέβαινε, γιατί η ζωή δεν το επιβεβαίωσε, οπότε μπορείτε να λέτε ό,τι θέλετε. Ούτ</w:t>
      </w:r>
      <w:r>
        <w:rPr>
          <w:rFonts w:eastAsia="Times New Roman" w:cs="Times New Roman"/>
          <w:szCs w:val="24"/>
        </w:rPr>
        <w:t xml:space="preserve">ε να σας διαψεύσει μπορεί αυτή η υπόσχεση ότι θα ήταν σε μια μέρα, γιατί δεν έγινε ποτέ, αλλά ούτε να σας επιβεβαιώσει ότι θα το κάνατε γιατί δεν το κάνατε ποτέ. Αλλά,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συντάξεις δεν τις δώσατε εσείς. Αφήστε λοιπόν τα «σύνταξη σε μία </w:t>
      </w:r>
      <w:r>
        <w:rPr>
          <w:rFonts w:eastAsia="Times New Roman" w:cs="Times New Roman"/>
          <w:szCs w:val="24"/>
        </w:rPr>
        <w:t>μέρα».</w:t>
      </w:r>
    </w:p>
    <w:p w14:paraId="5528B27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Και ποια αύξηση των συντελεστών θα φέρετε; Με ποια στοιχεία έχετε πιστέψει ότι θα φέρετε αποτελέσματα τέτοια, επικαλούμενος μία αναλογιστική μελέτη, που το 2014 -αν θυμάμαι καλά- αν όχι το 2013, εσείς συντάξατε και προβλέπετε συνεχή ανά τριετή αύξησ</w:t>
      </w:r>
      <w:r>
        <w:rPr>
          <w:rFonts w:eastAsia="Times New Roman" w:cs="Times New Roman"/>
          <w:szCs w:val="24"/>
        </w:rPr>
        <w:t xml:space="preserve">η των ορίων ηλικίας από τα εξήντα επτά στα εξήντα εννιά, μετά στα εβδομήντα ένα και πάει λέγοντας στα εβδομήντα </w:t>
      </w:r>
      <w:r>
        <w:rPr>
          <w:rFonts w:eastAsia="Times New Roman" w:cs="Times New Roman"/>
          <w:szCs w:val="24"/>
        </w:rPr>
        <w:lastRenderedPageBreak/>
        <w:t>τρία. Στα εβδομήντα τρία να παίρνει ο άνθρωπος σύνταξη και με μείωση των συντάξεων. Αυτές είναι οι παραδοχές της αναλογιστικής μελέτης που υπόσχ</w:t>
      </w:r>
      <w:r>
        <w:rPr>
          <w:rFonts w:eastAsia="Times New Roman" w:cs="Times New Roman"/>
          <w:szCs w:val="24"/>
        </w:rPr>
        <w:t>εται ένα βιώσιμο σύστημα κοινωνικής ασφάλισης, το οποίο εμείς χαλάσαμε. Πράγματι, αυτό έλεγε η αναλογιστική μελέτη. Αυτό εμείς δεν τηρήσαμε και δεν θα το τηρούσαμε.</w:t>
      </w:r>
    </w:p>
    <w:p w14:paraId="5528B27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Διακοπή στα μπλοκάκια λέτε. Σαράντα τέσσερις χιλιάδες ήταν το 2016, σαράντα δύο χιλιάδες το</w:t>
      </w:r>
      <w:r>
        <w:rPr>
          <w:rFonts w:eastAsia="Times New Roman" w:cs="Times New Roman"/>
          <w:szCs w:val="24"/>
        </w:rPr>
        <w:t xml:space="preserve"> 2014. Δύο χιλιάδες είναι όλη η διαφορά των ανθρώπων που έσπευσαν να σταματήσουν τα μπλοκάκια με αυτό το κύμα παραπληροφόρησης, με αυτή τη μανία που υπάρχει να </w:t>
      </w:r>
      <w:r>
        <w:rPr>
          <w:rFonts w:eastAsia="Times New Roman" w:cs="Times New Roman"/>
          <w:szCs w:val="24"/>
        </w:rPr>
        <w:t>κ</w:t>
      </w:r>
      <w:r>
        <w:rPr>
          <w:rFonts w:eastAsia="Times New Roman" w:cs="Times New Roman"/>
          <w:szCs w:val="24"/>
        </w:rPr>
        <w:t xml:space="preserve">τυπηθεί ένα σύστημα που αφορά όλους μας. </w:t>
      </w:r>
    </w:p>
    <w:p w14:paraId="5528B278" w14:textId="77777777" w:rsidR="00D67C45" w:rsidRDefault="00A23C64">
      <w:pPr>
        <w:spacing w:line="600" w:lineRule="auto"/>
        <w:ind w:firstLine="720"/>
        <w:contextualSpacing/>
        <w:jc w:val="both"/>
        <w:rPr>
          <w:rFonts w:eastAsia="Times New Roman"/>
          <w:szCs w:val="24"/>
        </w:rPr>
      </w:pPr>
      <w:r>
        <w:rPr>
          <w:rFonts w:eastAsia="Times New Roman"/>
          <w:szCs w:val="24"/>
        </w:rPr>
        <w:t>Δεν μας κάνει καλό το ψέμα. Στην κοινωνική ασφάλιση π</w:t>
      </w:r>
      <w:r>
        <w:rPr>
          <w:rFonts w:eastAsia="Times New Roman"/>
          <w:szCs w:val="24"/>
        </w:rPr>
        <w:t>ρέπει να είμαστε λίγο πιο σοβαροί και ευαίσθητοι. Δεν είναι, λοιπόν, μια ροή αποχώρησης από την κοινωνική ασφάλιση, αν μόνο για δύο χιλιάδες άτομα, τα οποία και εγώ είπα</w:t>
      </w:r>
      <w:r>
        <w:rPr>
          <w:rFonts w:eastAsia="Times New Roman"/>
          <w:szCs w:val="24"/>
        </w:rPr>
        <w:t>,</w:t>
      </w:r>
      <w:r>
        <w:rPr>
          <w:rFonts w:eastAsia="Times New Roman"/>
          <w:szCs w:val="24"/>
        </w:rPr>
        <w:t xml:space="preserve"> αν δεν τα χρησιμοποιούν, είναι προτιμότερο να τα διακόψουν. Πράγματι, δεν έχει καμ</w:t>
      </w:r>
      <w:r>
        <w:rPr>
          <w:rFonts w:eastAsia="Times New Roman"/>
          <w:szCs w:val="24"/>
        </w:rPr>
        <w:t>μ</w:t>
      </w:r>
      <w:r>
        <w:rPr>
          <w:rFonts w:eastAsia="Times New Roman"/>
          <w:szCs w:val="24"/>
        </w:rPr>
        <w:t>ία</w:t>
      </w:r>
      <w:r>
        <w:rPr>
          <w:rFonts w:eastAsia="Times New Roman"/>
          <w:szCs w:val="24"/>
        </w:rPr>
        <w:t xml:space="preserve"> άλλη λογική να διατηρείς μπλοκάκι, όταν δεν το χρησιμοποιείς. </w:t>
      </w:r>
    </w:p>
    <w:p w14:paraId="5528B279"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Κύριε Υπουργέ, να ολοκληρώνουμε. Είμαστε στα δεκαεπτά λεπτά.</w:t>
      </w:r>
    </w:p>
    <w:p w14:paraId="5528B27A"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ΧΡΗΣΤΟΣ ΜΠΟΥΚΩΡΟΣ: </w:t>
      </w:r>
      <w:r>
        <w:rPr>
          <w:rFonts w:eastAsia="Times New Roman"/>
          <w:szCs w:val="24"/>
        </w:rPr>
        <w:t>Για τις συντάξεις χηρείας θα πείτε τίποτα;</w:t>
      </w:r>
    </w:p>
    <w:p w14:paraId="5528B27B"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w:t>
      </w:r>
      <w:r>
        <w:rPr>
          <w:rFonts w:eastAsia="Times New Roman"/>
          <w:b/>
          <w:szCs w:val="24"/>
        </w:rPr>
        <w:t>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 xml:space="preserve">Θα τελειώσω τώρα για να συνεχίσω στην </w:t>
      </w:r>
      <w:proofErr w:type="spellStart"/>
      <w:r>
        <w:rPr>
          <w:rFonts w:eastAsia="Times New Roman"/>
          <w:szCs w:val="24"/>
        </w:rPr>
        <w:t>τριτολογία</w:t>
      </w:r>
      <w:proofErr w:type="spellEnd"/>
      <w:r>
        <w:rPr>
          <w:rFonts w:eastAsia="Times New Roman"/>
          <w:szCs w:val="24"/>
        </w:rPr>
        <w:t xml:space="preserve"> μου.</w:t>
      </w:r>
    </w:p>
    <w:p w14:paraId="5528B27C"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Ωραία.</w:t>
      </w:r>
      <w:r>
        <w:rPr>
          <w:rFonts w:eastAsia="Times New Roman"/>
          <w:b/>
          <w:szCs w:val="24"/>
        </w:rPr>
        <w:t xml:space="preserve"> </w:t>
      </w:r>
      <w:r>
        <w:rPr>
          <w:rFonts w:eastAsia="Times New Roman"/>
          <w:szCs w:val="24"/>
        </w:rPr>
        <w:t>Ευχαριστώ πολύ.</w:t>
      </w:r>
    </w:p>
    <w:p w14:paraId="5528B27D"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Κύριε Πρόεδρε, θα ήθελα τον λόγο επί προσωπικού.</w:t>
      </w:r>
    </w:p>
    <w:p w14:paraId="5528B27E" w14:textId="77777777" w:rsidR="00D67C45" w:rsidRDefault="00A23C64">
      <w:pPr>
        <w:spacing w:line="600" w:lineRule="auto"/>
        <w:ind w:firstLine="720"/>
        <w:contextualSpacing/>
        <w:jc w:val="both"/>
        <w:rPr>
          <w:rFonts w:eastAsia="Times New Roman"/>
          <w:szCs w:val="24"/>
        </w:rPr>
      </w:pPr>
      <w:r>
        <w:rPr>
          <w:rFonts w:eastAsia="Times New Roman"/>
          <w:b/>
          <w:szCs w:val="24"/>
        </w:rPr>
        <w:t>ΠΡΟΕΔΡΕΥΩΝ (Σπυρίδων Λυ</w:t>
      </w:r>
      <w:r>
        <w:rPr>
          <w:rFonts w:eastAsia="Times New Roman"/>
          <w:b/>
          <w:szCs w:val="24"/>
        </w:rPr>
        <w:t xml:space="preserve">κούδης): </w:t>
      </w:r>
      <w:r>
        <w:rPr>
          <w:rFonts w:eastAsia="Times New Roman"/>
          <w:szCs w:val="24"/>
        </w:rPr>
        <w:t xml:space="preserve">Ορίστε, κύριε </w:t>
      </w:r>
      <w:proofErr w:type="spellStart"/>
      <w:r>
        <w:rPr>
          <w:rFonts w:eastAsia="Times New Roman"/>
          <w:szCs w:val="24"/>
        </w:rPr>
        <w:t>Αμυρά</w:t>
      </w:r>
      <w:proofErr w:type="spellEnd"/>
      <w:r>
        <w:rPr>
          <w:rFonts w:eastAsia="Times New Roman"/>
          <w:szCs w:val="24"/>
        </w:rPr>
        <w:t>. Τι θέλετε να κάνετε, δηλαδή, παρατήρηση;</w:t>
      </w:r>
    </w:p>
    <w:p w14:paraId="5528B27F" w14:textId="77777777" w:rsidR="00D67C45" w:rsidRDefault="00A23C64">
      <w:pPr>
        <w:spacing w:line="600" w:lineRule="auto"/>
        <w:ind w:firstLine="720"/>
        <w:contextualSpacing/>
        <w:jc w:val="both"/>
        <w:rPr>
          <w:rFonts w:eastAsia="Times New Roman"/>
          <w:b/>
          <w:szCs w:val="24"/>
        </w:rPr>
      </w:pPr>
      <w:r>
        <w:rPr>
          <w:rFonts w:eastAsia="Times New Roman"/>
          <w:b/>
          <w:szCs w:val="24"/>
        </w:rPr>
        <w:t>ΓΕΩΡΓΙΟΣ ΑΜΥΡΑΣ:</w:t>
      </w:r>
      <w:r>
        <w:rPr>
          <w:rFonts w:eastAsia="Times New Roman"/>
          <w:szCs w:val="24"/>
        </w:rPr>
        <w:t xml:space="preserve"> Όχι δεν θέλω να κάνω παρατήρηση. Θέλω να κάνω απλώς μια...</w:t>
      </w:r>
    </w:p>
    <w:p w14:paraId="5528B280"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Για να μη συνεχιστεί ο διάλογος το λέω.</w:t>
      </w:r>
    </w:p>
    <w:p w14:paraId="5528B281"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Όχι, εγώ θα είμαι ήπ</w:t>
      </w:r>
      <w:r>
        <w:rPr>
          <w:rFonts w:eastAsia="Times New Roman"/>
          <w:szCs w:val="24"/>
        </w:rPr>
        <w:t>ιος, το ξέρετε και εσείς.</w:t>
      </w:r>
    </w:p>
    <w:p w14:paraId="5528B282" w14:textId="77777777" w:rsidR="00D67C45" w:rsidRDefault="00A23C64">
      <w:pPr>
        <w:spacing w:line="600" w:lineRule="auto"/>
        <w:ind w:firstLine="720"/>
        <w:contextualSpacing/>
        <w:jc w:val="both"/>
        <w:rPr>
          <w:rFonts w:eastAsia="Times New Roman"/>
          <w:b/>
          <w:szCs w:val="24"/>
        </w:rPr>
      </w:pPr>
      <w:r>
        <w:rPr>
          <w:rFonts w:eastAsia="Times New Roman"/>
          <w:b/>
          <w:szCs w:val="24"/>
        </w:rPr>
        <w:lastRenderedPageBreak/>
        <w:t>ΠΡΟΕΔΡΕΥΩΝ (Σπυρίδων Λυκούδης):</w:t>
      </w:r>
      <w:r>
        <w:rPr>
          <w:rFonts w:eastAsia="Times New Roman"/>
          <w:szCs w:val="24"/>
        </w:rPr>
        <w:t xml:space="preserve"> Ορίστε, έχετε τον λόγο για μισό λεπτό.</w:t>
      </w:r>
    </w:p>
    <w:p w14:paraId="5528B283"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Αγαπητέ, κύριε Υπουργέ, το ουσιαστικό είναι: Ναι ή όχι βγήκαν οι συντάξεις 152 ευρώ για όσους αποχώρησαν από 1</w:t>
      </w:r>
      <w:r>
        <w:rPr>
          <w:rFonts w:eastAsia="Times New Roman"/>
          <w:szCs w:val="24"/>
        </w:rPr>
        <w:t>-</w:t>
      </w:r>
      <w:r>
        <w:rPr>
          <w:rFonts w:eastAsia="Times New Roman"/>
          <w:szCs w:val="24"/>
        </w:rPr>
        <w:t>7</w:t>
      </w:r>
      <w:r>
        <w:rPr>
          <w:rFonts w:eastAsia="Times New Roman"/>
          <w:szCs w:val="24"/>
        </w:rPr>
        <w:t>-</w:t>
      </w:r>
      <w:r>
        <w:rPr>
          <w:rFonts w:eastAsia="Times New Roman"/>
          <w:szCs w:val="24"/>
        </w:rPr>
        <w:t>2015 έως 12</w:t>
      </w:r>
      <w:r>
        <w:rPr>
          <w:rFonts w:eastAsia="Times New Roman"/>
          <w:szCs w:val="24"/>
        </w:rPr>
        <w:t>-</w:t>
      </w:r>
      <w:r>
        <w:rPr>
          <w:rFonts w:eastAsia="Times New Roman"/>
          <w:szCs w:val="24"/>
        </w:rPr>
        <w:t>5</w:t>
      </w:r>
      <w:r>
        <w:rPr>
          <w:rFonts w:eastAsia="Times New Roman"/>
          <w:szCs w:val="24"/>
        </w:rPr>
        <w:t>-</w:t>
      </w:r>
      <w:r>
        <w:rPr>
          <w:rFonts w:eastAsia="Times New Roman"/>
          <w:szCs w:val="24"/>
        </w:rPr>
        <w:t xml:space="preserve">2016 και είναι </w:t>
      </w:r>
      <w:r>
        <w:rPr>
          <w:rFonts w:eastAsia="Times New Roman"/>
          <w:szCs w:val="24"/>
        </w:rPr>
        <w:t xml:space="preserve">κάτω των </w:t>
      </w:r>
      <w:r>
        <w:rPr>
          <w:rFonts w:eastAsia="Times New Roman"/>
          <w:szCs w:val="24"/>
        </w:rPr>
        <w:t xml:space="preserve">εξήντα επτά </w:t>
      </w:r>
      <w:r>
        <w:rPr>
          <w:rFonts w:eastAsia="Times New Roman"/>
          <w:szCs w:val="24"/>
        </w:rPr>
        <w:t>ετών; Είναι πολύ ουσιαστικό αυτό, κύριε Υπουργέ, γιατί δυσφορείτε; Αυτό είναι το πρώτο.</w:t>
      </w:r>
    </w:p>
    <w:p w14:paraId="5528B284"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Δεύτερον, επί του προσωπικού. Κύριε Υπουργέ, εδώ ήμουν και σας άκουσα -στην </w:t>
      </w:r>
      <w:r>
        <w:rPr>
          <w:rFonts w:eastAsia="Times New Roman"/>
          <w:szCs w:val="24"/>
        </w:rPr>
        <w:t>ε</w:t>
      </w:r>
      <w:r>
        <w:rPr>
          <w:rFonts w:eastAsia="Times New Roman"/>
          <w:szCs w:val="24"/>
        </w:rPr>
        <w:t xml:space="preserve">πιτροπή μάλλον- όταν είχατε πει το εξής: «Βγαίνω στον δρόμο, περπατάω στα καταστήματα και βγαίνουν οι καταστηματάρχες και μου λένε...». </w:t>
      </w:r>
    </w:p>
    <w:p w14:paraId="5528B285" w14:textId="77777777" w:rsidR="00D67C45" w:rsidRDefault="00A23C64">
      <w:pPr>
        <w:spacing w:line="600" w:lineRule="auto"/>
        <w:ind w:firstLine="720"/>
        <w:contextualSpacing/>
        <w:jc w:val="both"/>
        <w:rPr>
          <w:rFonts w:eastAsia="Times New Roman"/>
          <w:szCs w:val="24"/>
        </w:rPr>
      </w:pPr>
      <w:r>
        <w:rPr>
          <w:rFonts w:eastAsia="Times New Roman"/>
          <w:szCs w:val="24"/>
        </w:rPr>
        <w:t>Θέλετε να σας το διαβάσω από τα Πρακτικά επακριβώς; Θα σας το διαβάσω αμέσως.</w:t>
      </w:r>
    </w:p>
    <w:p w14:paraId="5528B286"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w:t>
      </w:r>
      <w:r>
        <w:rPr>
          <w:rFonts w:eastAsia="Times New Roman"/>
          <w:b/>
          <w:szCs w:val="24"/>
        </w:rPr>
        <w:t>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Ναι, ναι.</w:t>
      </w:r>
    </w:p>
    <w:p w14:paraId="5528B287"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Τι να διαβάσετε, κύριε </w:t>
      </w:r>
      <w:proofErr w:type="spellStart"/>
      <w:r>
        <w:rPr>
          <w:rFonts w:eastAsia="Times New Roman"/>
          <w:szCs w:val="24"/>
        </w:rPr>
        <w:t>Αμυρά</w:t>
      </w:r>
      <w:proofErr w:type="spellEnd"/>
      <w:r>
        <w:rPr>
          <w:rFonts w:eastAsia="Times New Roman"/>
          <w:szCs w:val="24"/>
        </w:rPr>
        <w:t>; Δεν πειράζει.</w:t>
      </w:r>
    </w:p>
    <w:p w14:paraId="5528B288"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Το έχω έτοιμο.</w:t>
      </w:r>
    </w:p>
    <w:p w14:paraId="5528B289" w14:textId="77777777" w:rsidR="00D67C45" w:rsidRDefault="00A23C64">
      <w:pPr>
        <w:spacing w:line="600" w:lineRule="auto"/>
        <w:ind w:firstLine="720"/>
        <w:contextualSpacing/>
        <w:jc w:val="both"/>
        <w:rPr>
          <w:rFonts w:eastAsia="Times New Roman"/>
          <w:b/>
          <w:szCs w:val="24"/>
        </w:rPr>
      </w:pPr>
      <w:r>
        <w:rPr>
          <w:rFonts w:eastAsia="Times New Roman"/>
          <w:b/>
          <w:szCs w:val="24"/>
        </w:rPr>
        <w:lastRenderedPageBreak/>
        <w:t xml:space="preserve">ΠΡΟΕΔΡΕΥΩΝ (Σπυρίδων Λυκούδης): </w:t>
      </w:r>
      <w:r>
        <w:rPr>
          <w:rFonts w:eastAsia="Times New Roman"/>
          <w:szCs w:val="24"/>
        </w:rPr>
        <w:t>Ότι ο κύριος Υπουργός έχει ευμενή αποδοχή. Αυτό είχε</w:t>
      </w:r>
      <w:r>
        <w:rPr>
          <w:rFonts w:eastAsia="Times New Roman"/>
          <w:szCs w:val="24"/>
        </w:rPr>
        <w:t xml:space="preserve"> πει, δεν είχε πει ότι τον επευφημούν. Και εσείς μην υπερβάλλετε.</w:t>
      </w:r>
    </w:p>
    <w:p w14:paraId="5528B28A"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Προσέξτε. Λέει: «Βγήκαν από τα καταστήματά τους επαγγελματίες, ξέρουν πολύ καλά τι γίνεται και μου είπαν: Σωθήκαμε, επιτέλους θα πληρώνουμε εισφορές».</w:t>
      </w:r>
    </w:p>
    <w:p w14:paraId="5528B28B" w14:textId="77777777" w:rsidR="00D67C45" w:rsidRDefault="00A23C64">
      <w:pPr>
        <w:spacing w:line="600" w:lineRule="auto"/>
        <w:ind w:firstLine="720"/>
        <w:contextualSpacing/>
        <w:jc w:val="both"/>
        <w:rPr>
          <w:rFonts w:eastAsia="Times New Roman"/>
          <w:szCs w:val="24"/>
        </w:rPr>
      </w:pPr>
      <w:r>
        <w:rPr>
          <w:rFonts w:eastAsia="Times New Roman"/>
          <w:szCs w:val="24"/>
        </w:rPr>
        <w:t>Εγώ, λοιπόν, αυτό, κύρ</w:t>
      </w:r>
      <w:r>
        <w:rPr>
          <w:rFonts w:eastAsia="Times New Roman"/>
          <w:szCs w:val="24"/>
        </w:rPr>
        <w:t>ιε Υπουργέ το μεταφράζω ως επευφημία προς το πρόσωπο σας. Γιουχάισμα δεν είναι.</w:t>
      </w:r>
    </w:p>
    <w:p w14:paraId="5528B28C"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 xml:space="preserve">Εντάξει, κύριε </w:t>
      </w:r>
      <w:proofErr w:type="spellStart"/>
      <w:r>
        <w:rPr>
          <w:rFonts w:eastAsia="Times New Roman"/>
          <w:szCs w:val="24"/>
        </w:rPr>
        <w:t>Αμυρά</w:t>
      </w:r>
      <w:proofErr w:type="spellEnd"/>
      <w:r>
        <w:rPr>
          <w:rFonts w:eastAsia="Times New Roman"/>
          <w:szCs w:val="24"/>
        </w:rPr>
        <w:t>, έγινε κατανοητό.</w:t>
      </w:r>
    </w:p>
    <w:p w14:paraId="5528B28D"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Μισό λεπτό, κύριε Πρόεδρε, τελειώνω.</w:t>
      </w:r>
    </w:p>
    <w:p w14:paraId="5528B28E"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Προσέξτε, γιατί ο κ. </w:t>
      </w:r>
      <w:proofErr w:type="spellStart"/>
      <w:r>
        <w:rPr>
          <w:rFonts w:eastAsia="Times New Roman"/>
          <w:szCs w:val="24"/>
        </w:rPr>
        <w:t>Κατρούγκαλος</w:t>
      </w:r>
      <w:proofErr w:type="spellEnd"/>
      <w:r>
        <w:rPr>
          <w:rFonts w:eastAsia="Times New Roman"/>
          <w:szCs w:val="24"/>
        </w:rPr>
        <w:t xml:space="preserve"> επίσης παρόμοια π</w:t>
      </w:r>
      <w:r>
        <w:rPr>
          <w:rFonts w:eastAsia="Times New Roman"/>
          <w:szCs w:val="24"/>
        </w:rPr>
        <w:t>ράγματα έλεγε και την επιστολή του οι συνταξιούχοι την καίγανε, όταν είδαν και τις μειώσεις στις συντάξεις.</w:t>
      </w:r>
    </w:p>
    <w:p w14:paraId="5528B28F" w14:textId="77777777" w:rsidR="00D67C45" w:rsidRDefault="00A23C64">
      <w:pPr>
        <w:spacing w:line="600" w:lineRule="auto"/>
        <w:ind w:firstLine="720"/>
        <w:contextualSpacing/>
        <w:jc w:val="both"/>
        <w:rPr>
          <w:rFonts w:eastAsia="Times New Roman"/>
          <w:szCs w:val="24"/>
        </w:rPr>
      </w:pPr>
      <w:r>
        <w:rPr>
          <w:rFonts w:eastAsia="Times New Roman"/>
          <w:szCs w:val="24"/>
        </w:rPr>
        <w:t>Καταλήγω με το εξής. Μην επιτίθεστε ούτε σε δημοσιογράφους, ούτε σε</w:t>
      </w:r>
      <w:r>
        <w:rPr>
          <w:rFonts w:eastAsia="Times New Roman"/>
          <w:szCs w:val="24"/>
        </w:rPr>
        <w:t xml:space="preserve"> </w:t>
      </w:r>
      <w:proofErr w:type="spellStart"/>
      <w:r>
        <w:rPr>
          <w:rFonts w:eastAsia="Times New Roman"/>
          <w:szCs w:val="24"/>
        </w:rPr>
        <w:t>μίντια</w:t>
      </w:r>
      <w:proofErr w:type="spellEnd"/>
      <w:r>
        <w:rPr>
          <w:rFonts w:eastAsia="Times New Roman"/>
          <w:szCs w:val="24"/>
        </w:rPr>
        <w:t xml:space="preserve">, ούτε σε τίποτε. Η αλήθεια είναι αυτή που θα τεθεί είτε σε εκείνους είτε </w:t>
      </w:r>
      <w:r>
        <w:rPr>
          <w:rFonts w:eastAsia="Times New Roman"/>
          <w:szCs w:val="24"/>
        </w:rPr>
        <w:t>σε εσάς. Και για αυτό, λοιπόν, πείτε μας την αλήθεια, για να είμαστε όλοι όμορφοι και αγαπημένοι.</w:t>
      </w:r>
    </w:p>
    <w:p w14:paraId="5528B290"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Μάλιστα, ευχαριστούμε, κύριε </w:t>
      </w:r>
      <w:proofErr w:type="spellStart"/>
      <w:r>
        <w:rPr>
          <w:rFonts w:eastAsia="Times New Roman"/>
          <w:szCs w:val="24"/>
        </w:rPr>
        <w:t>Αμυρά</w:t>
      </w:r>
      <w:proofErr w:type="spellEnd"/>
      <w:r>
        <w:rPr>
          <w:rFonts w:eastAsia="Times New Roman"/>
          <w:szCs w:val="24"/>
        </w:rPr>
        <w:t>.</w:t>
      </w:r>
    </w:p>
    <w:p w14:paraId="5528B291"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Τελειώνω, κύριε Πρόεδρε.</w:t>
      </w:r>
    </w:p>
    <w:p w14:paraId="5528B292"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ΠΡΟΕΔΡΕΥΩΝ (Σπυρίδων Λυκούδης): </w:t>
      </w:r>
      <w:r>
        <w:rPr>
          <w:rFonts w:eastAsia="Times New Roman"/>
          <w:szCs w:val="24"/>
        </w:rPr>
        <w:t>Κύριε συνάδελφε,</w:t>
      </w:r>
      <w:r>
        <w:rPr>
          <w:rFonts w:eastAsia="Times New Roman"/>
          <w:szCs w:val="24"/>
        </w:rPr>
        <w:t xml:space="preserve"> μιλάτε εκτός Κανονισμού. Το ξέρετε; Ολοκληρώστε την παρέμβαση.</w:t>
      </w:r>
    </w:p>
    <w:p w14:paraId="5528B293"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 xml:space="preserve">Τον καλώ, λοιπόν, να πάρει πίσω την κουβέντα του περί </w:t>
      </w:r>
      <w:proofErr w:type="spellStart"/>
      <w:r>
        <w:rPr>
          <w:rFonts w:eastAsia="Times New Roman"/>
          <w:szCs w:val="24"/>
        </w:rPr>
        <w:t>σοβαρότητος</w:t>
      </w:r>
      <w:proofErr w:type="spellEnd"/>
      <w:r>
        <w:rPr>
          <w:rFonts w:eastAsia="Times New Roman"/>
          <w:szCs w:val="24"/>
        </w:rPr>
        <w:t xml:space="preserve"> ή μη, αλλιώς του την ανταποδίδω εις το πολλαπλάσιο.</w:t>
      </w:r>
    </w:p>
    <w:p w14:paraId="5528B294" w14:textId="77777777" w:rsidR="00D67C45" w:rsidRDefault="00A23C64">
      <w:pPr>
        <w:spacing w:line="600" w:lineRule="auto"/>
        <w:ind w:firstLine="720"/>
        <w:contextualSpacing/>
        <w:jc w:val="both"/>
        <w:rPr>
          <w:rFonts w:eastAsia="Times New Roman"/>
          <w:b/>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w:t>
      </w:r>
      <w:r>
        <w:rPr>
          <w:rFonts w:eastAsia="Times New Roman"/>
          <w:b/>
          <w:szCs w:val="24"/>
        </w:rPr>
        <w:t>σφάλισης και Κοινωνικής Αλληλεγγύης):</w:t>
      </w:r>
      <w:r>
        <w:rPr>
          <w:rFonts w:eastAsia="Times New Roman"/>
          <w:szCs w:val="24"/>
        </w:rPr>
        <w:t xml:space="preserve"> Όχι.</w:t>
      </w:r>
    </w:p>
    <w:p w14:paraId="5528B295"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Του την ανταποδίδω όσα είναι τα μνημόνια.</w:t>
      </w:r>
    </w:p>
    <w:p w14:paraId="5528B296"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Κύριε Πρόεδρε, θα ήθελα το</w:t>
      </w:r>
      <w:r>
        <w:rPr>
          <w:rFonts w:eastAsia="Times New Roman"/>
          <w:szCs w:val="24"/>
        </w:rPr>
        <w:t>ν</w:t>
      </w:r>
      <w:r>
        <w:rPr>
          <w:rFonts w:eastAsia="Times New Roman"/>
          <w:szCs w:val="24"/>
        </w:rPr>
        <w:t xml:space="preserve"> λόγο.</w:t>
      </w:r>
    </w:p>
    <w:p w14:paraId="5528B297" w14:textId="77777777" w:rsidR="00D67C45" w:rsidRDefault="00A23C64">
      <w:pPr>
        <w:spacing w:line="600" w:lineRule="auto"/>
        <w:ind w:firstLine="720"/>
        <w:contextualSpacing/>
        <w:jc w:val="both"/>
        <w:rPr>
          <w:rFonts w:eastAsia="Times New Roman"/>
          <w:b/>
          <w:szCs w:val="24"/>
        </w:rPr>
      </w:pPr>
      <w:r>
        <w:rPr>
          <w:rFonts w:eastAsia="Times New Roman"/>
          <w:b/>
          <w:szCs w:val="24"/>
        </w:rPr>
        <w:t>ΠΡΟΕΔΡΕΥΩΝ (Σπυρίδων Λυκο</w:t>
      </w:r>
      <w:r>
        <w:rPr>
          <w:rFonts w:eastAsia="Times New Roman"/>
          <w:b/>
          <w:szCs w:val="24"/>
        </w:rPr>
        <w:t xml:space="preserve">ύδης): </w:t>
      </w:r>
      <w:r>
        <w:rPr>
          <w:rFonts w:eastAsia="Times New Roman"/>
          <w:szCs w:val="24"/>
        </w:rPr>
        <w:t>Κύριε Υπουργέ, θα απαντήσετε τώρα σε αυτό για να απαντηθεί</w:t>
      </w:r>
      <w:r>
        <w:rPr>
          <w:rFonts w:eastAsia="Times New Roman"/>
          <w:szCs w:val="24"/>
        </w:rPr>
        <w:t xml:space="preserve"> ξανά</w:t>
      </w:r>
      <w:r>
        <w:rPr>
          <w:rFonts w:eastAsia="Times New Roman"/>
          <w:szCs w:val="24"/>
        </w:rPr>
        <w:t>; Δεν βοηθάτε το Προεδρείο. Δεν είσαστε εντάξει.</w:t>
      </w:r>
    </w:p>
    <w:p w14:paraId="5528B298" w14:textId="77777777" w:rsidR="00D67C45" w:rsidRDefault="00A23C64">
      <w:pPr>
        <w:spacing w:line="600" w:lineRule="auto"/>
        <w:ind w:firstLine="720"/>
        <w:contextualSpacing/>
        <w:jc w:val="both"/>
        <w:rPr>
          <w:rFonts w:eastAsia="Times New Roman"/>
          <w:b/>
          <w:szCs w:val="24"/>
        </w:rPr>
      </w:pPr>
      <w:r>
        <w:rPr>
          <w:rFonts w:eastAsia="Times New Roman"/>
          <w:b/>
          <w:szCs w:val="24"/>
        </w:rPr>
        <w:lastRenderedPageBreak/>
        <w:t>ΑΝΑΣΤΑΣΙΟΣ ΠΕΤΡΟΠΟΥΛΟΣ (Υφυπουργός Εργασίας,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Εγώ δεν βοηθάω; Τι να κάνουμε.</w:t>
      </w:r>
    </w:p>
    <w:p w14:paraId="5528B299"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 xml:space="preserve">(Σπυρίδων Λυκούδης): </w:t>
      </w:r>
      <w:r>
        <w:rPr>
          <w:rFonts w:eastAsia="Times New Roman"/>
          <w:szCs w:val="24"/>
        </w:rPr>
        <w:t>Ορίστε, έχετε τον λόγο.</w:t>
      </w:r>
    </w:p>
    <w:p w14:paraId="5528B29A"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 xml:space="preserve">Πρώτα από όλα τα νούμερα που λέτε για τις συντάξεις είναι πριν την εφαρμογή του ν.4387. Εγώ δεν σας ψέγω που δεν </w:t>
      </w:r>
      <w:r>
        <w:rPr>
          <w:rFonts w:eastAsia="Times New Roman"/>
          <w:szCs w:val="24"/>
        </w:rPr>
        <w:t>ξέρετε τον νόμο. Δεν σας ψέγω που δεν γνωρίζετε κοινωνική ασφάλιση. Η αλήθεια, όμως, είναι ότι δεν είναι αποτέλεσμα..</w:t>
      </w:r>
    </w:p>
    <w:p w14:paraId="5528B29B"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ΚΑΤΣΩΤΗΣ:</w:t>
      </w:r>
      <w:r>
        <w:rPr>
          <w:rFonts w:eastAsia="Times New Roman"/>
          <w:szCs w:val="24"/>
        </w:rPr>
        <w:t xml:space="preserve"> Να διορθωθούν.</w:t>
      </w:r>
    </w:p>
    <w:p w14:paraId="5528B29C"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w:t>
      </w:r>
      <w:r>
        <w:rPr>
          <w:rFonts w:eastAsia="Times New Roman"/>
          <w:szCs w:val="24"/>
        </w:rPr>
        <w:t>δ</w:t>
      </w:r>
      <w:r>
        <w:rPr>
          <w:rFonts w:eastAsia="Times New Roman"/>
          <w:szCs w:val="24"/>
        </w:rPr>
        <w:t>εν ακούστηκε)</w:t>
      </w:r>
    </w:p>
    <w:p w14:paraId="5528B29D" w14:textId="77777777" w:rsidR="00D67C45" w:rsidRDefault="00A23C64">
      <w:pPr>
        <w:spacing w:line="600" w:lineRule="auto"/>
        <w:ind w:firstLine="720"/>
        <w:contextualSpacing/>
        <w:jc w:val="both"/>
        <w:rPr>
          <w:rFonts w:eastAsia="Times New Roman"/>
          <w:b/>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w:t>
      </w:r>
      <w:r>
        <w:rPr>
          <w:rFonts w:eastAsia="Times New Roman"/>
          <w:b/>
          <w:szCs w:val="24"/>
        </w:rPr>
        <w:t xml:space="preserve"> Κοινωνικής Αλληλεγγύης): </w:t>
      </w: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δεν θέλετε να μάθετε κάτι που δεν ξέρετε;</w:t>
      </w:r>
    </w:p>
    <w:p w14:paraId="5528B29E"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Βεβαίως, θέλω.</w:t>
      </w:r>
    </w:p>
    <w:p w14:paraId="5528B29F"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lastRenderedPageBreak/>
        <w:t>Η αλήθεια είναι ότι αυτά τα αποτελέσματα στο ύψο</w:t>
      </w:r>
      <w:r>
        <w:rPr>
          <w:rFonts w:eastAsia="Times New Roman"/>
          <w:szCs w:val="24"/>
        </w:rPr>
        <w:t xml:space="preserve">ς των συντάξεων προκύπτουν -και </w:t>
      </w:r>
      <w:proofErr w:type="spellStart"/>
      <w:r>
        <w:rPr>
          <w:rFonts w:eastAsia="Times New Roman"/>
          <w:szCs w:val="24"/>
        </w:rPr>
        <w:t>προέκυπταν</w:t>
      </w:r>
      <w:proofErr w:type="spellEnd"/>
      <w:r>
        <w:rPr>
          <w:rFonts w:eastAsia="Times New Roman"/>
          <w:szCs w:val="24"/>
        </w:rPr>
        <w:t xml:space="preserve"> πάντα- μειωμένα. Δηλαδή, τι φαντάζεστε; Νομίζετε ότι κάποιος που έπαιρνε μια σύνταξη αναπηρίας με μια μέρα δουλειάς, γιατί προβλέπεται τέτοια, έπαιρνε την υψηλότερη σύνταξη; Πάντα υπήρχε αυτό. </w:t>
      </w:r>
    </w:p>
    <w:p w14:paraId="5528B2A0" w14:textId="77777777" w:rsidR="00D67C45" w:rsidRDefault="00A23C64">
      <w:pPr>
        <w:spacing w:line="600" w:lineRule="auto"/>
        <w:ind w:firstLine="720"/>
        <w:contextualSpacing/>
        <w:jc w:val="both"/>
        <w:rPr>
          <w:rFonts w:eastAsia="Times New Roman"/>
          <w:szCs w:val="24"/>
        </w:rPr>
      </w:pPr>
      <w:r>
        <w:rPr>
          <w:rFonts w:eastAsia="Times New Roman"/>
          <w:szCs w:val="24"/>
        </w:rPr>
        <w:t>Σας ενημερώνω, λοιπ</w:t>
      </w:r>
      <w:r>
        <w:rPr>
          <w:rFonts w:eastAsia="Times New Roman"/>
          <w:szCs w:val="24"/>
        </w:rPr>
        <w:t>όν, και σας πληροφορώ ότι αυτά είναι αποτελέσματα...</w:t>
      </w:r>
    </w:p>
    <w:p w14:paraId="5528B2A1"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Δεν υπάρχει κατώτατη πια.</w:t>
      </w:r>
    </w:p>
    <w:p w14:paraId="5528B2A2" w14:textId="77777777" w:rsidR="00D67C45" w:rsidRDefault="00A23C64">
      <w:pPr>
        <w:tabs>
          <w:tab w:val="left" w:pos="1924"/>
        </w:tabs>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Γιατί δεν με αφήνετε να σας το πω;</w:t>
      </w:r>
    </w:p>
    <w:p w14:paraId="5528B2A3"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 xml:space="preserve">Απλώς σας </w:t>
      </w:r>
      <w:r>
        <w:rPr>
          <w:rFonts w:eastAsia="Times New Roman"/>
          <w:szCs w:val="24"/>
        </w:rPr>
        <w:t>βοηθάω και εγώ.</w:t>
      </w:r>
    </w:p>
    <w:p w14:paraId="5528B2A4"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 xml:space="preserve">Ασφάλισης και Κοινωνικής Αλληλεγγύης): </w:t>
      </w:r>
      <w:r>
        <w:rPr>
          <w:rFonts w:eastAsia="Times New Roman"/>
          <w:szCs w:val="24"/>
        </w:rPr>
        <w:t>Μην με βοηθάτε τόσο πολύ! Ακούστε τι σας λέω για να καταλάβετε, γιατί δεν το ξέρετε, ξέρετε άλλα πράγματα. Αυτό δεν το ξέρετε. Ακούστε λοιπόν. Τα</w:t>
      </w:r>
      <w:r>
        <w:rPr>
          <w:rFonts w:eastAsia="Times New Roman"/>
          <w:szCs w:val="24"/>
        </w:rPr>
        <w:t xml:space="preserve"> νούμερα που λέτε είναι αποτέλεσμα διατάξεων που προκύπτουν από τον ν.4387 πάντα </w:t>
      </w:r>
      <w:proofErr w:type="spellStart"/>
      <w:r>
        <w:rPr>
          <w:rFonts w:eastAsia="Times New Roman"/>
          <w:szCs w:val="24"/>
        </w:rPr>
        <w:t>συνέβαιναν</w:t>
      </w:r>
      <w:proofErr w:type="spellEnd"/>
      <w:r>
        <w:rPr>
          <w:rFonts w:eastAsia="Times New Roman"/>
          <w:szCs w:val="24"/>
        </w:rPr>
        <w:t xml:space="preserve"> τέτοιες διαφοροποιήσεις.</w:t>
      </w:r>
    </w:p>
    <w:p w14:paraId="5528B2A5"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 xml:space="preserve">Τέλος, θα μου επιτρέπετε, όταν κάποιος </w:t>
      </w:r>
      <w:proofErr w:type="spellStart"/>
      <w:r>
        <w:rPr>
          <w:rFonts w:eastAsia="Times New Roman"/>
          <w:szCs w:val="24"/>
        </w:rPr>
        <w:t>κανιβαλίζει</w:t>
      </w:r>
      <w:proofErr w:type="spellEnd"/>
      <w:r>
        <w:rPr>
          <w:rFonts w:eastAsia="Times New Roman"/>
          <w:szCs w:val="24"/>
        </w:rPr>
        <w:t xml:space="preserve"> απέναντι σε οποιονδήποτε, εγώ πρώτος, όποιος και αν είναι, να τον υπερασπίζομαι. Πολύ πε</w:t>
      </w:r>
      <w:r>
        <w:rPr>
          <w:rFonts w:eastAsia="Times New Roman"/>
          <w:szCs w:val="24"/>
        </w:rPr>
        <w:t xml:space="preserve">ρισσότερο τον εαυτό μου, διότι δεν μπορεί να είναι στο απυρόβλητο της κριτικής άτομα με επώνυμο δημοσιογράφου που μου λένε: «Εμβρόντητοι άκουσαν οι ασφαλισμένοι τον Υφυπουργό να λέει ότι περπατάει στους δρόμους και τον χειροκροτούν». Και το επαναλαμβάνουν </w:t>
      </w:r>
      <w:r>
        <w:rPr>
          <w:rFonts w:eastAsia="Times New Roman"/>
          <w:szCs w:val="24"/>
        </w:rPr>
        <w:t>κάποιοι άλλοι αυτό. Αυτό είναι αθλιότητα.</w:t>
      </w:r>
    </w:p>
    <w:p w14:paraId="5528B2A6"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Εντάξει, υπερβολή είναι αυτό. Δεν είναι κανιβαλισμός, κύριε Υπουργέ. Μην υπερβάλλετε και εσείς.</w:t>
      </w:r>
    </w:p>
    <w:p w14:paraId="5528B2A7"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w:t>
      </w:r>
      <w:r>
        <w:rPr>
          <w:rFonts w:eastAsia="Times New Roman"/>
          <w:szCs w:val="24"/>
        </w:rPr>
        <w:t xml:space="preserve"> </w:t>
      </w:r>
      <w:r>
        <w:rPr>
          <w:rFonts w:eastAsia="Times New Roman"/>
          <w:b/>
          <w:szCs w:val="24"/>
        </w:rPr>
        <w:t>Ασφάλισης και Κοινωνικής Αλληλ</w:t>
      </w:r>
      <w:r>
        <w:rPr>
          <w:rFonts w:eastAsia="Times New Roman"/>
          <w:b/>
          <w:szCs w:val="24"/>
        </w:rPr>
        <w:t xml:space="preserve">εγγύης): </w:t>
      </w:r>
      <w:r>
        <w:rPr>
          <w:rFonts w:eastAsia="Times New Roman"/>
          <w:szCs w:val="24"/>
        </w:rPr>
        <w:t>Είναι αθλιότητα ενσυνείδητη.</w:t>
      </w:r>
    </w:p>
    <w:p w14:paraId="5528B2A8" w14:textId="77777777" w:rsidR="00D67C45" w:rsidRDefault="00A23C64">
      <w:pPr>
        <w:spacing w:line="600" w:lineRule="auto"/>
        <w:ind w:firstLine="720"/>
        <w:contextualSpacing/>
        <w:jc w:val="both"/>
        <w:rPr>
          <w:rFonts w:eastAsia="Times New Roman"/>
          <w:b/>
          <w:szCs w:val="24"/>
        </w:rPr>
      </w:pPr>
      <w:r>
        <w:rPr>
          <w:rFonts w:eastAsia="Times New Roman"/>
          <w:b/>
          <w:szCs w:val="24"/>
        </w:rPr>
        <w:t xml:space="preserve">ΓΕΩΡΓΙΟΣ ΑΜΥΡΑΣ: </w:t>
      </w:r>
      <w:r>
        <w:rPr>
          <w:rFonts w:eastAsia="Times New Roman"/>
          <w:szCs w:val="24"/>
        </w:rPr>
        <w:t>Κύριε Πρόεδρε, θα ήθελα τον λόγο για μισό λεπτό.</w:t>
      </w:r>
    </w:p>
    <w:p w14:paraId="5528B2A9"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Κύριε συνάδελφε, σας παρακαλώ τώρα.</w:t>
      </w:r>
    </w:p>
    <w:p w14:paraId="5528B2AA"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ΓΕΩΡΓΙΟΣ ΑΜΥΡΑΣ: </w:t>
      </w:r>
      <w:r>
        <w:rPr>
          <w:rFonts w:eastAsia="Times New Roman"/>
          <w:szCs w:val="24"/>
        </w:rPr>
        <w:t>Μισό λεπτό, κύριε Πρόεδρε.</w:t>
      </w:r>
    </w:p>
    <w:p w14:paraId="5528B2AB"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 xml:space="preserve">ΠΡΟΕΔΡΕΥΩΝ (Σπυρίδων Λυκούδης): </w:t>
      </w:r>
      <w:r>
        <w:rPr>
          <w:rFonts w:eastAsia="Times New Roman"/>
          <w:szCs w:val="24"/>
        </w:rPr>
        <w:t>Κάθε παρ</w:t>
      </w:r>
      <w:r>
        <w:rPr>
          <w:rFonts w:eastAsia="Times New Roman"/>
          <w:szCs w:val="24"/>
        </w:rPr>
        <w:t>έμβαση γεννάει απάντηση.</w:t>
      </w:r>
    </w:p>
    <w:p w14:paraId="5528B2AC" w14:textId="77777777" w:rsidR="00D67C45" w:rsidRDefault="00A23C64">
      <w:pPr>
        <w:spacing w:line="600" w:lineRule="auto"/>
        <w:ind w:firstLine="720"/>
        <w:contextualSpacing/>
        <w:jc w:val="both"/>
        <w:rPr>
          <w:rFonts w:eastAsia="Times New Roman" w:cs="Times New Roman"/>
          <w:szCs w:val="24"/>
        </w:rPr>
      </w:pPr>
      <w:r>
        <w:rPr>
          <w:rFonts w:eastAsia="Times New Roman"/>
          <w:b/>
          <w:szCs w:val="24"/>
        </w:rPr>
        <w:t xml:space="preserve">ΓΕΩΡΓΙΟΣ ΑΜΥΡΑΣ: </w:t>
      </w:r>
      <w:r>
        <w:rPr>
          <w:rFonts w:eastAsia="Times New Roman"/>
          <w:szCs w:val="24"/>
        </w:rPr>
        <w:t xml:space="preserve">Συζήτηση κάνουμε, προκύπτουν αυτά. Μόνο μια διευκρίνιση θα ζητήσω, κύριε Υπουργέ. Προκύπτουν αυτές οι συντάξεις – φιλοδώρημα, να το πω έτσι- οι προσωρινές μέχρι τα </w:t>
      </w:r>
      <w:r>
        <w:rPr>
          <w:rFonts w:eastAsia="Times New Roman"/>
          <w:szCs w:val="24"/>
        </w:rPr>
        <w:t xml:space="preserve">εξήντα επτά </w:t>
      </w:r>
      <w:r>
        <w:rPr>
          <w:rFonts w:eastAsia="Times New Roman"/>
          <w:szCs w:val="24"/>
        </w:rPr>
        <w:t xml:space="preserve">έτη από την </w:t>
      </w:r>
      <w:proofErr w:type="spellStart"/>
      <w:r>
        <w:rPr>
          <w:rFonts w:eastAsia="Times New Roman"/>
          <w:szCs w:val="24"/>
        </w:rPr>
        <w:t>υποπαράγραφο</w:t>
      </w:r>
      <w:proofErr w:type="spellEnd"/>
      <w:r>
        <w:rPr>
          <w:rFonts w:eastAsia="Times New Roman"/>
          <w:szCs w:val="24"/>
        </w:rPr>
        <w:t xml:space="preserve"> ε1 και ε3 του</w:t>
      </w:r>
      <w:r>
        <w:rPr>
          <w:rFonts w:eastAsia="Times New Roman"/>
          <w:szCs w:val="24"/>
        </w:rPr>
        <w:t xml:space="preserve"> ν.4336 σελίδες 983...;</w:t>
      </w:r>
    </w:p>
    <w:p w14:paraId="5528B2AD" w14:textId="77777777" w:rsidR="00D67C45" w:rsidRDefault="00A23C64">
      <w:pPr>
        <w:spacing w:line="600" w:lineRule="auto"/>
        <w:ind w:firstLine="720"/>
        <w:contextualSpacing/>
        <w:jc w:val="both"/>
        <w:rPr>
          <w:rFonts w:eastAsia="Times New Roman" w:cs="Times New Roman"/>
          <w:color w:val="000000" w:themeColor="text1"/>
          <w:szCs w:val="24"/>
        </w:rPr>
      </w:pPr>
      <w:r w:rsidRPr="00153629">
        <w:rPr>
          <w:rFonts w:eastAsia="Times New Roman" w:cs="Times New Roman"/>
          <w:b/>
          <w:color w:val="000000" w:themeColor="text1"/>
          <w:szCs w:val="24"/>
        </w:rPr>
        <w:t xml:space="preserve">ΠΡΟΕΔΡΕΥΩΝ (Σπυρίδων Λυκούδης): </w:t>
      </w:r>
      <w:r w:rsidRPr="00153629">
        <w:rPr>
          <w:rFonts w:eastAsia="Times New Roman" w:cs="Times New Roman"/>
          <w:color w:val="000000" w:themeColor="text1"/>
          <w:szCs w:val="24"/>
        </w:rPr>
        <w:t xml:space="preserve">Μάλιστα. Θα απαντηθεί στην </w:t>
      </w:r>
      <w:proofErr w:type="spellStart"/>
      <w:r w:rsidRPr="00153629">
        <w:rPr>
          <w:rFonts w:eastAsia="Times New Roman" w:cs="Times New Roman"/>
          <w:color w:val="000000" w:themeColor="text1"/>
          <w:szCs w:val="24"/>
        </w:rPr>
        <w:t>τριτολογία</w:t>
      </w:r>
      <w:proofErr w:type="spellEnd"/>
      <w:r w:rsidRPr="00153629">
        <w:rPr>
          <w:rFonts w:eastAsia="Times New Roman" w:cs="Times New Roman"/>
          <w:color w:val="000000" w:themeColor="text1"/>
          <w:szCs w:val="24"/>
        </w:rPr>
        <w:t xml:space="preserve"> σας, κύριε Υπουργέ. Δεν θα απαντηθεί τώρα. </w:t>
      </w:r>
    </w:p>
    <w:p w14:paraId="5528B2AE" w14:textId="77777777" w:rsidR="00D67C45" w:rsidRDefault="00A23C64">
      <w:pPr>
        <w:spacing w:line="600" w:lineRule="auto"/>
        <w:ind w:firstLine="720"/>
        <w:contextualSpacing/>
        <w:jc w:val="both"/>
        <w:rPr>
          <w:rFonts w:eastAsia="Times New Roman" w:cs="Times New Roman"/>
          <w:color w:val="000000" w:themeColor="text1"/>
          <w:szCs w:val="24"/>
        </w:rPr>
      </w:pPr>
      <w:r w:rsidRPr="00153629">
        <w:rPr>
          <w:rFonts w:eastAsia="Times New Roman" w:cs="Times New Roman"/>
          <w:color w:val="000000" w:themeColor="text1"/>
          <w:szCs w:val="24"/>
        </w:rPr>
        <w:t xml:space="preserve">Κύριε </w:t>
      </w:r>
      <w:proofErr w:type="spellStart"/>
      <w:r w:rsidRPr="00153629">
        <w:rPr>
          <w:rFonts w:eastAsia="Times New Roman" w:cs="Times New Roman"/>
          <w:color w:val="000000" w:themeColor="text1"/>
          <w:szCs w:val="24"/>
        </w:rPr>
        <w:t>Βρούτση</w:t>
      </w:r>
      <w:proofErr w:type="spellEnd"/>
      <w:r w:rsidRPr="00153629">
        <w:rPr>
          <w:rFonts w:eastAsia="Times New Roman" w:cs="Times New Roman"/>
          <w:color w:val="000000" w:themeColor="text1"/>
          <w:szCs w:val="24"/>
        </w:rPr>
        <w:t xml:space="preserve">, έχετε τον λόγο για έξι λεπτά. </w:t>
      </w:r>
    </w:p>
    <w:p w14:paraId="5528B2A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καθώς ολοκληρώνεται η διαδικασία της επίκαιρης επερώτησης της Νέας Δημοκρατίας, ο κόσμος που την παρακολούθησε και θα τη δει μέχρι το τέλος της αναρωτιέται τελικά τι είπε η Κυβέρνηση σήμερα σε όλες αυτές τις ενστάσεις, σε όλα</w:t>
      </w:r>
      <w:r>
        <w:rPr>
          <w:rFonts w:eastAsia="Times New Roman" w:cs="Times New Roman"/>
          <w:szCs w:val="24"/>
        </w:rPr>
        <w:t xml:space="preserve"> αυτά τα ζητήματα τα οποία αναδείχθηκαν. Η απάντηση είναι</w:t>
      </w:r>
      <w:r>
        <w:rPr>
          <w:rFonts w:eastAsia="Times New Roman" w:cs="Times New Roman"/>
          <w:szCs w:val="24"/>
        </w:rPr>
        <w:t>:</w:t>
      </w:r>
      <w:r>
        <w:rPr>
          <w:rFonts w:eastAsia="Times New Roman" w:cs="Times New Roman"/>
          <w:szCs w:val="24"/>
        </w:rPr>
        <w:t xml:space="preserve"> τίποτα. Κρύφτηκε ακόμα μια φορά πίσω από ψέματα, πίσω από παραπληροφόρηση. Και επειδή στον κύριο Υπουργό αρέσουν οι καθαρές κουβέντες, όπως λέει, θέλω ευθέως να του πω μερικά πράγματα, </w:t>
      </w:r>
      <w:r>
        <w:rPr>
          <w:rFonts w:eastAsia="Times New Roman" w:cs="Times New Roman"/>
          <w:szCs w:val="24"/>
        </w:rPr>
        <w:lastRenderedPageBreak/>
        <w:t>για τα οποία</w:t>
      </w:r>
      <w:r>
        <w:rPr>
          <w:rFonts w:eastAsia="Times New Roman" w:cs="Times New Roman"/>
          <w:szCs w:val="24"/>
        </w:rPr>
        <w:t xml:space="preserve"> ίσως απαντήσει στην </w:t>
      </w:r>
      <w:proofErr w:type="spellStart"/>
      <w:r>
        <w:rPr>
          <w:rFonts w:eastAsia="Times New Roman" w:cs="Times New Roman"/>
          <w:szCs w:val="24"/>
        </w:rPr>
        <w:t>τριτολογία</w:t>
      </w:r>
      <w:proofErr w:type="spellEnd"/>
      <w:r>
        <w:rPr>
          <w:rFonts w:eastAsia="Times New Roman" w:cs="Times New Roman"/>
          <w:szCs w:val="24"/>
        </w:rPr>
        <w:t xml:space="preserve"> του, γιατί στη δευτερολογία του σε όλα αυτά τα οποία </w:t>
      </w:r>
      <w:r>
        <w:rPr>
          <w:rFonts w:eastAsia="Times New Roman" w:cs="Times New Roman"/>
          <w:szCs w:val="24"/>
        </w:rPr>
        <w:t xml:space="preserve">τέθηκαν </w:t>
      </w:r>
      <w:r>
        <w:rPr>
          <w:rFonts w:eastAsia="Times New Roman" w:cs="Times New Roman"/>
          <w:szCs w:val="24"/>
        </w:rPr>
        <w:t xml:space="preserve">και για τις συντάξεις χηρείας και για τόσα ζητήματα και για τους αγρότες, δεν είπε τίποτα. </w:t>
      </w:r>
    </w:p>
    <w:p w14:paraId="5528B2B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Πρώτα απ’ όλα, κύριε Υπουργέ, επειδή επικαλεστήκατε το ζήτημα της αξιολ</w:t>
      </w:r>
      <w:r>
        <w:rPr>
          <w:rFonts w:eastAsia="Times New Roman" w:cs="Times New Roman"/>
          <w:szCs w:val="24"/>
        </w:rPr>
        <w:t>όγησης που δεν έκλεισε, να σας θυμίσω για τα περί ευθύνης που λέτε, ότι η προηγούμενη κυβέρνηση Σαμαρά έκλεισε τέσσερις αξιολογήσεις και ήμασταν στην τελευταία, την πέμπτη. Απέναντί σας, στο Βήμα, έχετε έναν άνθρωπο που ήταν στο τραπέζι της αξιολόγησης της</w:t>
      </w:r>
      <w:r>
        <w:rPr>
          <w:rFonts w:eastAsia="Times New Roman" w:cs="Times New Roman"/>
          <w:szCs w:val="24"/>
        </w:rPr>
        <w:t xml:space="preserve"> διαπραγμάτευσης και τον Δεκέμβριο του 2014. Και θυμάμαι ότι στα χαρτιά που είχαν στα χέρια τους -η </w:t>
      </w:r>
      <w:r>
        <w:rPr>
          <w:rFonts w:eastAsia="Times New Roman" w:cs="Times New Roman"/>
          <w:szCs w:val="24"/>
        </w:rPr>
        <w:t>τ</w:t>
      </w:r>
      <w:r>
        <w:rPr>
          <w:rFonts w:eastAsia="Times New Roman" w:cs="Times New Roman"/>
          <w:szCs w:val="24"/>
        </w:rPr>
        <w:t xml:space="preserve">ρόικα- κράδαιναν τις δηλώσεις του </w:t>
      </w:r>
      <w:r>
        <w:rPr>
          <w:rFonts w:eastAsia="Times New Roman" w:cs="Times New Roman"/>
          <w:szCs w:val="24"/>
        </w:rPr>
        <w:t xml:space="preserve">νυν </w:t>
      </w:r>
      <w:r>
        <w:rPr>
          <w:rFonts w:eastAsia="Times New Roman" w:cs="Times New Roman"/>
          <w:szCs w:val="24"/>
        </w:rPr>
        <w:t xml:space="preserve">Πρωθυπουργού, του Αρχηγού </w:t>
      </w:r>
      <w:r>
        <w:rPr>
          <w:rFonts w:eastAsia="Times New Roman" w:cs="Times New Roman"/>
          <w:szCs w:val="24"/>
        </w:rPr>
        <w:t>σας,</w:t>
      </w:r>
      <w:r>
        <w:rPr>
          <w:rFonts w:eastAsia="Times New Roman" w:cs="Times New Roman"/>
          <w:szCs w:val="24"/>
        </w:rPr>
        <w:t xml:space="preserve"> που έλεγε: «Μη διανοηθείτε να κλείσετε την αξιολόγηση». </w:t>
      </w:r>
    </w:p>
    <w:p w14:paraId="5528B2B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Αυτό λέγεται εθνική μειοδοσία</w:t>
      </w:r>
      <w:r>
        <w:rPr>
          <w:rFonts w:eastAsia="Times New Roman" w:cs="Times New Roman"/>
          <w:szCs w:val="24"/>
        </w:rPr>
        <w:t>, εθνική ανευθυνότητα, μειωμένος πατριωτισμός. Αυτοί ήσασταν! Και φυσικά οδηγήσατε τη χώρα σε εκλογές με τα γνωστά αποτελέσματα. Άρα μην επικαλείστε το γιατί δεν έκλεισε η αξιολόγηση. Εσείς την μπλοκάρατε, εσείς ρίξατε την κυβέρνηση Σαμαρά, εσείς οδηγήσατε</w:t>
      </w:r>
      <w:r>
        <w:rPr>
          <w:rFonts w:eastAsia="Times New Roman" w:cs="Times New Roman"/>
          <w:szCs w:val="24"/>
        </w:rPr>
        <w:t xml:space="preserve"> την οικονομία στα βράχια, εσείς φέρατε τα 10 δισεκατομμύρια, το άδικο </w:t>
      </w:r>
      <w:r>
        <w:rPr>
          <w:rFonts w:eastAsia="Times New Roman" w:cs="Times New Roman"/>
          <w:szCs w:val="24"/>
        </w:rPr>
        <w:lastRenderedPageBreak/>
        <w:t>και αχρείαστο τρίτο μνημόνιο σε μειώσεις του ασφαλιστικού. Είναι 3,5 δισεκατομμύρια οι μειώσεις που τρέχουν και 6,5 δισεκατομμύρια είναι η προσωπική διαφορά για τους νέους συνταξιούχους</w:t>
      </w:r>
      <w:r>
        <w:rPr>
          <w:rFonts w:eastAsia="Times New Roman" w:cs="Times New Roman"/>
          <w:szCs w:val="24"/>
        </w:rPr>
        <w:t xml:space="preserve">, όταν θα κλείσει ο ασφαλιστικός τους κύκλους. </w:t>
      </w:r>
    </w:p>
    <w:p w14:paraId="5528B2B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και μου κάνετε κριτική, επειδή αναφέρθηκα στις απευθείας αναθέσεις και στην </w:t>
      </w:r>
      <w:r>
        <w:rPr>
          <w:rFonts w:eastAsia="Times New Roman" w:cs="Times New Roman"/>
          <w:szCs w:val="24"/>
        </w:rPr>
        <w:t>«</w:t>
      </w:r>
      <w:r>
        <w:rPr>
          <w:rFonts w:eastAsia="Times New Roman" w:cs="Times New Roman"/>
          <w:szCs w:val="24"/>
        </w:rPr>
        <w:t>ηθική</w:t>
      </w:r>
      <w:r>
        <w:rPr>
          <w:rFonts w:eastAsia="Times New Roman" w:cs="Times New Roman"/>
          <w:szCs w:val="24"/>
        </w:rPr>
        <w:t>»</w:t>
      </w:r>
      <w:r>
        <w:rPr>
          <w:rFonts w:eastAsia="Times New Roman" w:cs="Times New Roman"/>
          <w:szCs w:val="24"/>
        </w:rPr>
        <w:t xml:space="preserve"> του ΣΥΡΙΖΑ; Ουσιαστικά η απάντηση που μου δώσατε για τα 800</w:t>
      </w:r>
      <w:r>
        <w:rPr>
          <w:rFonts w:eastAsia="Times New Roman" w:cs="Times New Roman"/>
          <w:szCs w:val="24"/>
        </w:rPr>
        <w:t>.000</w:t>
      </w:r>
      <w:r>
        <w:rPr>
          <w:rFonts w:eastAsia="Times New Roman" w:cs="Times New Roman"/>
          <w:szCs w:val="24"/>
        </w:rPr>
        <w:t xml:space="preserve"> ευρώ της κ. Φωτίου, κύριε Υπουργέ, ξέρετε πο</w:t>
      </w:r>
      <w:r>
        <w:rPr>
          <w:rFonts w:eastAsia="Times New Roman" w:cs="Times New Roman"/>
          <w:szCs w:val="24"/>
        </w:rPr>
        <w:t>ύ</w:t>
      </w:r>
      <w:r>
        <w:rPr>
          <w:rFonts w:eastAsia="Times New Roman" w:cs="Times New Roman"/>
          <w:szCs w:val="24"/>
        </w:rPr>
        <w:t xml:space="preserve"> παραπέμ</w:t>
      </w:r>
      <w:r>
        <w:rPr>
          <w:rFonts w:eastAsia="Times New Roman" w:cs="Times New Roman"/>
          <w:szCs w:val="24"/>
        </w:rPr>
        <w:t>πει; Στο ότι κρύβεται ο ΣΥΡΙΖΑ χρησιμοποιώντας την ευαισθησία της ευάλωτης κοινωνικής ομάδας των παιδιών. Τα 800 χιλιάρικα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έπρεπε να δοθούν, αλλά με διαγωνισμό, με διαδικασία που προβλέπεται από τους διαγωνισμούς του κράτους και εφόσον ήταν προγρ</w:t>
      </w:r>
      <w:r>
        <w:rPr>
          <w:rFonts w:eastAsia="Times New Roman" w:cs="Times New Roman"/>
          <w:szCs w:val="24"/>
        </w:rPr>
        <w:t xml:space="preserve">αμματισμένο να δοθούν τα σάντουιτς και η τροφή στα παιδιά, θα μπορούσατε να το είχατε προγραμματίσει πιο μπροστά και να γίνει με κανονικό διαγωνισμό. Όχι να το φέρετε στη Βουλή τελευταία στιγμή και να εγκαλείτε τους Βουλευτές των κομμάτων και να λέτε: </w:t>
      </w:r>
      <w:r>
        <w:rPr>
          <w:rFonts w:eastAsia="Times New Roman" w:cs="Times New Roman"/>
          <w:szCs w:val="24"/>
        </w:rPr>
        <w:t>π</w:t>
      </w:r>
      <w:r>
        <w:rPr>
          <w:rFonts w:eastAsia="Times New Roman" w:cs="Times New Roman"/>
          <w:szCs w:val="24"/>
        </w:rPr>
        <w:t xml:space="preserve">ώς </w:t>
      </w:r>
      <w:r>
        <w:rPr>
          <w:rFonts w:eastAsia="Times New Roman" w:cs="Times New Roman"/>
          <w:szCs w:val="24"/>
        </w:rPr>
        <w:t xml:space="preserve">θα δώσουμε την τροφή στα παιδιά τελευταία στιγμή; Άρα απευθείας ανάθεση. </w:t>
      </w:r>
    </w:p>
    <w:p w14:paraId="5528B2B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λογική έχετε. Εγώ τα 800 χιλιάρικα της απευθείας ανάθεσης κατήγγειλα και τη διαδικασία που ακολουθήσατε, που θα μπορούσατε να την είχατε αποφύγει. </w:t>
      </w:r>
    </w:p>
    <w:p w14:paraId="5528B2B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Στα ζητήματα τα υπόλοιπα, </w:t>
      </w:r>
      <w:r>
        <w:rPr>
          <w:rFonts w:eastAsia="Times New Roman" w:cs="Times New Roman"/>
          <w:szCs w:val="24"/>
        </w:rPr>
        <w:t xml:space="preserve">κύριε Υπουργέ, περί ευθύνης και συνέπειας, εγώ θα επικαλεστώ και πάλι κάτι το οποίο θα το ακούσετε τώρα. Ακούστε, λοιπόν, τον </w:t>
      </w:r>
      <w:r>
        <w:rPr>
          <w:rFonts w:eastAsia="Times New Roman" w:cs="Times New Roman"/>
          <w:szCs w:val="24"/>
        </w:rPr>
        <w:t xml:space="preserve">σήμερα </w:t>
      </w:r>
      <w:r>
        <w:rPr>
          <w:rFonts w:eastAsia="Times New Roman" w:cs="Times New Roman"/>
          <w:szCs w:val="24"/>
        </w:rPr>
        <w:t>Κοινοβουλευτικό Εκπρόσωπο της Νέας Δημοκρατίας απευθυνόμενο στον κόσμο, στους πολίτες, στους φορολογούμενους, στους ασφαλισ</w:t>
      </w:r>
      <w:r>
        <w:rPr>
          <w:rFonts w:eastAsia="Times New Roman" w:cs="Times New Roman"/>
          <w:szCs w:val="24"/>
        </w:rPr>
        <w:t xml:space="preserve">μένους, στους άνεργους. Αυτή είναι η θέση η σταθερή της Νέας Δημοκρατίας. </w:t>
      </w:r>
    </w:p>
    <w:p w14:paraId="5528B2B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Ερώτημα: Οι πολίτες πρέπει να είναι συνεπείς στις υποχρεώσεις τους; Απάντηση: Βεβαίως. Όλοι πρέπει να είμαστε συνεπείς, να πληρώνουμε τις ασφαλιστικές μας εισφορές, τους φόρους μας.</w:t>
      </w:r>
      <w:r>
        <w:rPr>
          <w:rFonts w:eastAsia="Times New Roman" w:cs="Times New Roman"/>
          <w:szCs w:val="24"/>
        </w:rPr>
        <w:t xml:space="preserve"> Και το λέω σήμερα, που είμαστε Αντιπολίτευση. </w:t>
      </w:r>
    </w:p>
    <w:p w14:paraId="5528B2B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Γυρίζω τον χρόνο πίσω. Σας είπα ότι κατέβαινα από το γραφείο κι έβλεπα την αφίσα με την υπογραφή σας –όχι τη δική σας, του ΣΥΡΙΖΑ- να προκαλεί και να εγκαλεί τους πολίτες και να τους προτρέπει να μην πληρώσου</w:t>
      </w:r>
      <w:r>
        <w:rPr>
          <w:rFonts w:eastAsia="Times New Roman" w:cs="Times New Roman"/>
          <w:szCs w:val="24"/>
        </w:rPr>
        <w:t xml:space="preserve">ν. Αυτή είναι η διαφορά μας, η πατριωτική και η εθνική, που δεν την έχετε αισθανθεί. Τώρα που </w:t>
      </w:r>
      <w:r>
        <w:rPr>
          <w:rFonts w:eastAsia="Times New Roman" w:cs="Times New Roman"/>
          <w:szCs w:val="24"/>
        </w:rPr>
        <w:lastRenderedPageBreak/>
        <w:t>γίνατε Κυβέρνηση</w:t>
      </w:r>
      <w:r>
        <w:rPr>
          <w:rFonts w:eastAsia="Times New Roman" w:cs="Times New Roman"/>
          <w:szCs w:val="24"/>
        </w:rPr>
        <w:t>,</w:t>
      </w:r>
      <w:r>
        <w:rPr>
          <w:rFonts w:eastAsia="Times New Roman" w:cs="Times New Roman"/>
          <w:szCs w:val="24"/>
        </w:rPr>
        <w:t xml:space="preserve"> τώρα αρχίζετε και ψελλίζετε κάποια πράγματα, αλλά επειδή θα είστε αντιπολίτευση –και θα είστε πολύ σύντομα- κρατήστε αυτά για μη σας ξαναδούμε σ</w:t>
      </w:r>
      <w:r>
        <w:rPr>
          <w:rFonts w:eastAsia="Times New Roman" w:cs="Times New Roman"/>
          <w:szCs w:val="24"/>
        </w:rPr>
        <w:t xml:space="preserve">την πλατεία απέναντι. Θα είστε πολύ λίγοι. Και ούτε σας παίρνει πλέον να λέτε στον κόσμο «μην πληρώνετε». Σας έχει πάρει χαμπάρι ο κόσμος. </w:t>
      </w:r>
    </w:p>
    <w:p w14:paraId="5528B2B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ΔΗΜΗΤΡΙΟΣ ΕΜΜΑΝΟΥΗΛΙΔΗΣ:</w:t>
      </w:r>
      <w:r>
        <w:rPr>
          <w:rFonts w:eastAsia="Times New Roman" w:cs="Times New Roman"/>
          <w:szCs w:val="24"/>
        </w:rPr>
        <w:t xml:space="preserve"> Θα αργήσει πολύ αυτό. </w:t>
      </w:r>
    </w:p>
    <w:p w14:paraId="5528B2B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Πάω, λοιπόν, στα υπόλοιπα θέματα, στα οποία αναφερθήκατε και τα οποία έχουν και την αξία τους. </w:t>
      </w:r>
    </w:p>
    <w:p w14:paraId="5528B2B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Σας έθεσα το ζήτημα της εθνικής γκάφας που κάνατε. Και αναφερθήκατε και στην αναλογιστική μελέτη. Δεν την υπέγραψα εγώ, δεν έχει την υπογραφή μου. Έχει την υπο</w:t>
      </w:r>
      <w:r>
        <w:rPr>
          <w:rFonts w:eastAsia="Times New Roman" w:cs="Times New Roman"/>
          <w:szCs w:val="24"/>
        </w:rPr>
        <w:t xml:space="preserve">γραφή της </w:t>
      </w:r>
      <w:r>
        <w:rPr>
          <w:rFonts w:eastAsia="Times New Roman" w:cs="Times New Roman"/>
          <w:szCs w:val="24"/>
        </w:rPr>
        <w:t>τ</w:t>
      </w:r>
      <w:r>
        <w:rPr>
          <w:rFonts w:eastAsia="Times New Roman" w:cs="Times New Roman"/>
          <w:szCs w:val="24"/>
        </w:rPr>
        <w:t xml:space="preserve">ρόικας, των θεσμών, του </w:t>
      </w:r>
      <w:r>
        <w:rPr>
          <w:rFonts w:eastAsia="Times New Roman" w:cs="Times New Roman"/>
          <w:szCs w:val="24"/>
          <w:lang w:val="en-US"/>
        </w:rPr>
        <w:t>A</w:t>
      </w:r>
      <w:r>
        <w:rPr>
          <w:rFonts w:eastAsia="Times New Roman" w:cs="Times New Roman"/>
          <w:szCs w:val="24"/>
          <w:lang w:val="en-US"/>
        </w:rPr>
        <w:t>geing</w:t>
      </w:r>
      <w:r>
        <w:rPr>
          <w:rFonts w:eastAsia="Times New Roman" w:cs="Times New Roman"/>
          <w:szCs w:val="24"/>
        </w:rPr>
        <w:t xml:space="preserve"> </w:t>
      </w:r>
      <w:r>
        <w:rPr>
          <w:rFonts w:eastAsia="Times New Roman" w:cs="Times New Roman"/>
          <w:szCs w:val="24"/>
          <w:lang w:val="en-US"/>
        </w:rPr>
        <w:t>W</w:t>
      </w:r>
      <w:r>
        <w:rPr>
          <w:rFonts w:eastAsia="Times New Roman" w:cs="Times New Roman"/>
          <w:szCs w:val="24"/>
          <w:lang w:val="en-US"/>
        </w:rPr>
        <w:t>orking</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roup</w:t>
      </w:r>
      <w:r>
        <w:rPr>
          <w:rFonts w:eastAsia="Times New Roman" w:cs="Times New Roman"/>
          <w:szCs w:val="24"/>
        </w:rPr>
        <w:t>, της Ευρωπαϊκής Επιτροπής, η οποία έδειξε ότι το ασφαλιστικό εκπλήρωνε τους όρους βιωσιμότητας, με βάση τον νόμο Λοβέρδου του 2010, ολοκληρώθηκε επί ημερών μου και είχε συμφωνήσει όλη η Ευρώπη, με εξα</w:t>
      </w:r>
      <w:r>
        <w:rPr>
          <w:rFonts w:eastAsia="Times New Roman" w:cs="Times New Roman"/>
          <w:szCs w:val="24"/>
        </w:rPr>
        <w:t xml:space="preserve">ίρεση τα </w:t>
      </w:r>
      <w:r>
        <w:rPr>
          <w:rFonts w:eastAsia="Times New Roman" w:cs="Times New Roman"/>
          <w:szCs w:val="24"/>
        </w:rPr>
        <w:t>310</w:t>
      </w:r>
      <w:r>
        <w:rPr>
          <w:rFonts w:eastAsia="Times New Roman" w:cs="Times New Roman"/>
          <w:szCs w:val="24"/>
        </w:rPr>
        <w:t xml:space="preserve"> εκατομμύρια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w:t>
      </w:r>
    </w:p>
    <w:p w14:paraId="5528B2BA"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Εσείς τα τινάξατε στον αέρα και φέρατε το αχρείαστο τρίτο μνημόνιο, με τις επιπ</w:t>
      </w:r>
      <w:r>
        <w:rPr>
          <w:rFonts w:eastAsia="Times New Roman"/>
          <w:szCs w:val="24"/>
        </w:rPr>
        <w:t>τ</w:t>
      </w:r>
      <w:r>
        <w:rPr>
          <w:rFonts w:eastAsia="Times New Roman"/>
          <w:szCs w:val="24"/>
        </w:rPr>
        <w:t>ώσεις των 10 δισεκατομμυρίων στο ασφαλιστικό, αυτές τις εξωφρενικές μειώσεις στις συντάξεις, που δεν χρειαζόντουσαν. Ουσιαστικά</w:t>
      </w:r>
      <w:r>
        <w:rPr>
          <w:rFonts w:eastAsia="Times New Roman"/>
          <w:szCs w:val="24"/>
        </w:rPr>
        <w:t xml:space="preserve">, μεταφέρατε στο ασφαλιστικό τα ελλείματα </w:t>
      </w:r>
      <w:proofErr w:type="spellStart"/>
      <w:r>
        <w:rPr>
          <w:rFonts w:eastAsia="Times New Roman"/>
          <w:szCs w:val="24"/>
        </w:rPr>
        <w:t>Βαρουφάκη</w:t>
      </w:r>
      <w:proofErr w:type="spellEnd"/>
      <w:r>
        <w:rPr>
          <w:rFonts w:eastAsia="Times New Roman"/>
          <w:szCs w:val="24"/>
        </w:rPr>
        <w:t xml:space="preserve">, του Υπουργού Οικονομικών σας. </w:t>
      </w:r>
    </w:p>
    <w:p w14:paraId="5528B2BB"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Και στα υπόλοιπα που είπατε περί ηθικής. Δεν μου λέτε, εγώ σας ανέφερα τίποτα, κύριε Υπουργέ, για το </w:t>
      </w:r>
      <w:r>
        <w:rPr>
          <w:rFonts w:eastAsia="Times New Roman"/>
          <w:szCs w:val="24"/>
          <w:lang w:val="en-US"/>
        </w:rPr>
        <w:t>golden</w:t>
      </w:r>
      <w:r>
        <w:rPr>
          <w:rFonts w:eastAsia="Times New Roman"/>
          <w:szCs w:val="24"/>
        </w:rPr>
        <w:t xml:space="preserve"> εφάπαξ; Τι είπατε γι’ αυτό; Είπατε για το </w:t>
      </w:r>
      <w:r>
        <w:rPr>
          <w:rFonts w:eastAsia="Times New Roman"/>
          <w:szCs w:val="24"/>
          <w:lang w:val="en-US"/>
        </w:rPr>
        <w:t>golden</w:t>
      </w:r>
      <w:r>
        <w:rPr>
          <w:rFonts w:eastAsia="Times New Roman"/>
          <w:szCs w:val="24"/>
        </w:rPr>
        <w:t xml:space="preserve"> εφάπαξ, όταν μι</w:t>
      </w:r>
      <w:r>
        <w:rPr>
          <w:rFonts w:eastAsia="Times New Roman"/>
          <w:szCs w:val="24"/>
        </w:rPr>
        <w:t xml:space="preserve">λήσατε περί ηθικής της Νέας Δημοκρατίας; Τι κάνατε γι’ αυτό; Υφυπουργός Κοινωνικής Ασφάλισης είστε. Δεν έπρεπε, σήμερα κιόλας, να καταθέσετε μία τροπολογία και να κόψετε αυτό το </w:t>
      </w:r>
      <w:r>
        <w:rPr>
          <w:rFonts w:eastAsia="Times New Roman"/>
          <w:szCs w:val="24"/>
          <w:lang w:val="en-US"/>
        </w:rPr>
        <w:t>golden</w:t>
      </w:r>
      <w:r>
        <w:rPr>
          <w:rFonts w:eastAsia="Times New Roman"/>
          <w:szCs w:val="24"/>
        </w:rPr>
        <w:t xml:space="preserve"> εφάπαξ του δικού σας ανθρώπου; </w:t>
      </w:r>
    </w:p>
    <w:p w14:paraId="5528B2BC"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Δεν βλέπετε ότι γίνεται ένα πάρτι οικονομικό σε όλα τα επίπεδα; Χθες βγήκε η Ευρώπη και κατήγγειλε τον κ. </w:t>
      </w:r>
      <w:proofErr w:type="spellStart"/>
      <w:r>
        <w:rPr>
          <w:rFonts w:eastAsia="Times New Roman"/>
          <w:szCs w:val="24"/>
        </w:rPr>
        <w:t>Μουζάλα</w:t>
      </w:r>
      <w:proofErr w:type="spellEnd"/>
      <w:r>
        <w:rPr>
          <w:rFonts w:eastAsia="Times New Roman"/>
          <w:szCs w:val="24"/>
        </w:rPr>
        <w:t xml:space="preserve"> και για τις αυξήσεις των ανθρώπων που έχει στο γραφείο του, αλλά και ότι οι πόροι χάνονται. Ήρθαν στην Ελλάδα 800 εκατομμύρια για το μεταναστε</w:t>
      </w:r>
      <w:r>
        <w:rPr>
          <w:rFonts w:eastAsia="Times New Roman"/>
          <w:szCs w:val="24"/>
        </w:rPr>
        <w:t xml:space="preserve">υτικό κι έχουν χαθεί. Δεν αναρωτιέται η Κυβέρνηση πού πάνε αυτά τα λεφτά; Δεν έχετε να δώσετε απάντηση σε αυτό; </w:t>
      </w:r>
    </w:p>
    <w:p w14:paraId="5528B2BD"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Και για τα διακόσια σαράντα τρία εφάπαξ, που σας κατέθεσα την επιστολή και την απόφαση του Διοικητή, η οποία λέει ότι «εγώ αποφασίζω ποιοι θα π</w:t>
      </w:r>
      <w:r>
        <w:rPr>
          <w:rFonts w:eastAsia="Times New Roman"/>
          <w:szCs w:val="24"/>
        </w:rPr>
        <w:t>άρουν εφάπαξ», θα τον διώξετε σήμερα; Θα κινήσετε μια διαδικασία ή θα κλείσουμε τη διαδικασία σήμερα και θα κρυφτείτε πάλι πίσω από αυτά τα θέματα;</w:t>
      </w:r>
    </w:p>
    <w:p w14:paraId="5528B2BE" w14:textId="77777777" w:rsidR="00D67C45" w:rsidRDefault="00A23C64">
      <w:pPr>
        <w:spacing w:line="600" w:lineRule="auto"/>
        <w:ind w:firstLine="720"/>
        <w:contextualSpacing/>
        <w:jc w:val="both"/>
        <w:rPr>
          <w:rFonts w:eastAsia="Times New Roman"/>
          <w:szCs w:val="24"/>
        </w:rPr>
      </w:pPr>
      <w:r>
        <w:rPr>
          <w:rFonts w:eastAsia="Times New Roman"/>
          <w:szCs w:val="24"/>
        </w:rPr>
        <w:t>Με λίγα λόγια, νομίζω ότι είστε εκτεθειμένοι ανεπανόρθωτα. Ακόμα και στο θέμα του μαθηματικού τύπου, αυτό πο</w:t>
      </w:r>
      <w:r>
        <w:rPr>
          <w:rFonts w:eastAsia="Times New Roman"/>
          <w:szCs w:val="24"/>
        </w:rPr>
        <w:t>υ κάνετε σήμερα είναι απίστευτο. Καταθέσατε έναν μαθηματικό τύπο για να βρεθεί τρόπος καταβολής των συντάξεων. Ουσιαστικά, δρομολογείτε τρεις κατηγορίες συνταξιούχων. Αυτοί που είναι πριν από τις 12-5-2016, που θα έχουν έναν συγκεκριμένο τρόπο απονομής σύν</w:t>
      </w:r>
      <w:r>
        <w:rPr>
          <w:rFonts w:eastAsia="Times New Roman"/>
          <w:szCs w:val="24"/>
        </w:rPr>
        <w:t xml:space="preserve">ταξης, αυτοί που θα είναι από 12-5-2016 μέχρι 31-12-2020, που θα έχουν τον μαθηματικό τύπο με τον ρυθμό μεταβολής του τιμαρίθμου και οι άλλοι από 1-1-2021, οι οποίοι θα είναι με τη μεταβολή του μισθού. </w:t>
      </w:r>
    </w:p>
    <w:p w14:paraId="5528B2BF"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Τι ισχύει απ’ όλα; Τι ισχύει και πώς θα κάνετε τον </w:t>
      </w:r>
      <w:proofErr w:type="spellStart"/>
      <w:r>
        <w:rPr>
          <w:rFonts w:eastAsia="Times New Roman"/>
          <w:szCs w:val="24"/>
        </w:rPr>
        <w:t>επ</w:t>
      </w:r>
      <w:r>
        <w:rPr>
          <w:rFonts w:eastAsia="Times New Roman"/>
          <w:szCs w:val="24"/>
        </w:rPr>
        <w:t>ανυπολογισμό</w:t>
      </w:r>
      <w:proofErr w:type="spellEnd"/>
      <w:r>
        <w:rPr>
          <w:rFonts w:eastAsia="Times New Roman"/>
          <w:szCs w:val="24"/>
        </w:rPr>
        <w:t xml:space="preserve"> των συντάξεων, που έθεσε ο κ. </w:t>
      </w:r>
      <w:proofErr w:type="spellStart"/>
      <w:r>
        <w:rPr>
          <w:rFonts w:eastAsia="Times New Roman"/>
          <w:szCs w:val="24"/>
        </w:rPr>
        <w:t>Μηταράκης</w:t>
      </w:r>
      <w:proofErr w:type="spellEnd"/>
      <w:r>
        <w:rPr>
          <w:rFonts w:eastAsia="Times New Roman"/>
          <w:szCs w:val="24"/>
        </w:rPr>
        <w:t xml:space="preserve">; Ούτε σε αυτό απαντήσατε. Άρα είναι όλα πρόχειρα. Είναι όλα στον αέρα. Μη λέτε, λοιπόν, γι’ αυτά τα πράγματα.  </w:t>
      </w:r>
    </w:p>
    <w:p w14:paraId="5528B2C0"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Και κλείνω με το τελευταίο, το οποίο θεωρώ, επίσης, πολύ σοβαρό, διότι σας το είπα και το ξ</w:t>
      </w:r>
      <w:r>
        <w:rPr>
          <w:rFonts w:eastAsia="Times New Roman"/>
          <w:szCs w:val="24"/>
        </w:rPr>
        <w:t>επεράσατε και αυτό. Μεθοδεύσατε και δεσμευθήκατε για την κατάργηση της προσωπικής διαφοράς και των σημερινών συνταξιούχων. Όλα τα δημοσιεύματα</w:t>
      </w:r>
      <w:r>
        <w:rPr>
          <w:rFonts w:eastAsia="Times New Roman"/>
          <w:szCs w:val="24"/>
        </w:rPr>
        <w:t>,</w:t>
      </w:r>
      <w:r>
        <w:rPr>
          <w:rFonts w:eastAsia="Times New Roman"/>
          <w:szCs w:val="24"/>
        </w:rPr>
        <w:t xml:space="preserve"> τα οποία υπάρχουν σήμερα</w:t>
      </w:r>
      <w:r>
        <w:rPr>
          <w:rFonts w:eastAsia="Times New Roman"/>
          <w:szCs w:val="24"/>
        </w:rPr>
        <w:t>,</w:t>
      </w:r>
      <w:r>
        <w:rPr>
          <w:rFonts w:eastAsia="Times New Roman"/>
          <w:szCs w:val="24"/>
        </w:rPr>
        <w:t xml:space="preserve"> πλέον αποδεικνύουν και επιβεβαιώνουν ότι η Κυβέρνηση έχει δεσμευθεί κι έχει δρομολογήσ</w:t>
      </w:r>
      <w:r>
        <w:rPr>
          <w:rFonts w:eastAsia="Times New Roman"/>
          <w:szCs w:val="24"/>
        </w:rPr>
        <w:t xml:space="preserve">ει τη μείωση των σημερινών συνταξιούχων, διά μέσου της προσωπικής διαφοράς και το ερώτημα που εγείρεται είναι ένα: με ποια διαδικασία, ποιο το ύψος και πότε. Εκεί γίνεται η «σύγκρουση» και η διαδικασία, γιατί νομίζω ότι και αυτά τα έχετε κλείσει. </w:t>
      </w:r>
    </w:p>
    <w:p w14:paraId="5528B2C1"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Με λίγα </w:t>
      </w:r>
      <w:r>
        <w:rPr>
          <w:rFonts w:eastAsia="Times New Roman"/>
          <w:szCs w:val="24"/>
        </w:rPr>
        <w:t>λόγια, κύριε Υπουργέ, τα κάνατε θάλασσα. Σήμερα ο ελληνικός λαός, οι συνταξιούχοι, οι άνεργοι, οι εργαζόμενοι πληρώνουν το τίμημα μιας Κυβέρνησης</w:t>
      </w:r>
      <w:r>
        <w:rPr>
          <w:rFonts w:eastAsia="Times New Roman"/>
          <w:szCs w:val="24"/>
        </w:rPr>
        <w:t>,</w:t>
      </w:r>
      <w:r>
        <w:rPr>
          <w:rFonts w:eastAsia="Times New Roman"/>
          <w:szCs w:val="24"/>
        </w:rPr>
        <w:t xml:space="preserve"> η οποία ήρθε στην εξουσία με ψέματα, παραπλάνησε τον ελληνικό λαό. Ήταν το κύμα του λαϊκισμού, που απέναντι α</w:t>
      </w:r>
      <w:r>
        <w:rPr>
          <w:rFonts w:eastAsia="Times New Roman"/>
          <w:szCs w:val="24"/>
        </w:rPr>
        <w:t xml:space="preserve">πό αυτή την Αίθουσα της Βουλής ήταν στις πλατείες, κάτω από την επωνυμία και το ψευδώνυμο «αγανακτισμένοι πολίτες». Και κρυβόντουσαν όλοι οι </w:t>
      </w:r>
      <w:proofErr w:type="spellStart"/>
      <w:r>
        <w:rPr>
          <w:rFonts w:eastAsia="Times New Roman"/>
          <w:szCs w:val="24"/>
        </w:rPr>
        <w:t>συριζαίοι</w:t>
      </w:r>
      <w:proofErr w:type="spellEnd"/>
      <w:r>
        <w:rPr>
          <w:rFonts w:eastAsia="Times New Roman"/>
          <w:szCs w:val="24"/>
        </w:rPr>
        <w:t xml:space="preserve"> </w:t>
      </w:r>
      <w:r>
        <w:rPr>
          <w:rFonts w:eastAsia="Times New Roman"/>
          <w:szCs w:val="24"/>
        </w:rPr>
        <w:t xml:space="preserve">και είχαν έναν και μόνο στόχο, την κατάκτηση της εξουσίας. Την πήρατε και τα κάνατε θάλασσα. </w:t>
      </w:r>
    </w:p>
    <w:p w14:paraId="5528B2C2" w14:textId="77777777" w:rsidR="00D67C45" w:rsidRDefault="00A23C64">
      <w:pPr>
        <w:spacing w:line="600" w:lineRule="auto"/>
        <w:ind w:firstLine="720"/>
        <w:contextualSpacing/>
        <w:jc w:val="both"/>
        <w:rPr>
          <w:rFonts w:eastAsia="Times New Roman"/>
          <w:szCs w:val="24"/>
        </w:rPr>
      </w:pPr>
      <w:r>
        <w:rPr>
          <w:rFonts w:eastAsia="Times New Roman"/>
          <w:szCs w:val="24"/>
        </w:rPr>
        <w:lastRenderedPageBreak/>
        <w:t>Αυτό πληρών</w:t>
      </w:r>
      <w:r>
        <w:rPr>
          <w:rFonts w:eastAsia="Times New Roman"/>
          <w:szCs w:val="24"/>
        </w:rPr>
        <w:t>ει σήμερα ο ελληνικός λαός. Να ξέρετε, όμως, ότι σας έχει πάρει χαμπάρι. Η κοινωνική οργή έχει πλέον ξεχειλίσει, είναι διάχυτη.</w:t>
      </w:r>
    </w:p>
    <w:p w14:paraId="5528B2C3"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Κι ακόμη και στη μείωση των εισφορών, την οποία επικαλείστε και </w:t>
      </w:r>
      <w:proofErr w:type="spellStart"/>
      <w:r>
        <w:rPr>
          <w:rFonts w:eastAsia="Times New Roman"/>
          <w:szCs w:val="24"/>
        </w:rPr>
        <w:t>επιχαίρετε</w:t>
      </w:r>
      <w:proofErr w:type="spellEnd"/>
      <w:r>
        <w:rPr>
          <w:rFonts w:eastAsia="Times New Roman"/>
          <w:szCs w:val="24"/>
        </w:rPr>
        <w:t>, πράγματι, ένα κομμάτι ασφαλισμένων, ελεύθερων επαγγελματιών, όχι μηχανικών, γιατρών και δικηγόρων, έχουν μικρότερο τίμημα καταβολής. Υπάρχει, όμως, εδώ ένα θέμα, το οποίο δεν αναδε</w:t>
      </w:r>
      <w:r>
        <w:rPr>
          <w:rFonts w:eastAsia="Times New Roman"/>
          <w:szCs w:val="24"/>
        </w:rPr>
        <w:t xml:space="preserve">ικνύεται και δεν το έχουμε καταλάβει. Είναι η ονομαζόμενη «παγίδα» της φτωχοποίησης. </w:t>
      </w:r>
    </w:p>
    <w:p w14:paraId="5528B2C4"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Διότι στην άλλη πλευρά της εξίσωσης υπάρχει το 25% μικρότερη σύνταξη. Δεν βάζετε τα λεφτά εσείς, από την τσέπη σας. Μειώνονται 25%, </w:t>
      </w:r>
      <w:proofErr w:type="spellStart"/>
      <w:r>
        <w:rPr>
          <w:rFonts w:eastAsia="Times New Roman"/>
          <w:szCs w:val="24"/>
        </w:rPr>
        <w:t>μεσοσταθμικά</w:t>
      </w:r>
      <w:proofErr w:type="spellEnd"/>
      <w:r>
        <w:rPr>
          <w:rFonts w:eastAsia="Times New Roman"/>
          <w:szCs w:val="24"/>
        </w:rPr>
        <w:t>, οι συντάξεις και ουσιαστ</w:t>
      </w:r>
      <w:r>
        <w:rPr>
          <w:rFonts w:eastAsia="Times New Roman"/>
          <w:szCs w:val="24"/>
        </w:rPr>
        <w:t xml:space="preserve">ικά στέλνετε ένα μήνυμα, στο να είναι όλοι ικανοποιημένοι, </w:t>
      </w:r>
      <w:proofErr w:type="spellStart"/>
      <w:r>
        <w:rPr>
          <w:rFonts w:eastAsia="Times New Roman"/>
          <w:szCs w:val="24"/>
        </w:rPr>
        <w:t>φτωχοποιώντας</w:t>
      </w:r>
      <w:proofErr w:type="spellEnd"/>
      <w:r>
        <w:rPr>
          <w:rFonts w:eastAsia="Times New Roman"/>
          <w:szCs w:val="24"/>
        </w:rPr>
        <w:t xml:space="preserve"> την κοινωνία, διχάζοντας την κοινωνία και στέλνοντας κι ένα μήνυμα ότι οτιδήποτε δημιουργικό, αυτοί που έχουν πετύχει στη ζωή τους, είναι αυτοί που θα πληρώσουν το εξοντωτικό 37%, πρέ</w:t>
      </w:r>
      <w:r>
        <w:rPr>
          <w:rFonts w:eastAsia="Times New Roman"/>
          <w:szCs w:val="24"/>
        </w:rPr>
        <w:t xml:space="preserve">πει να τους κατεβάσουμε κάτω.  </w:t>
      </w:r>
    </w:p>
    <w:p w14:paraId="5528B2C5" w14:textId="77777777" w:rsidR="00D67C45" w:rsidRDefault="00A23C64">
      <w:pPr>
        <w:spacing w:line="600" w:lineRule="auto"/>
        <w:ind w:firstLine="720"/>
        <w:contextualSpacing/>
        <w:jc w:val="both"/>
        <w:rPr>
          <w:rFonts w:eastAsia="Times New Roman"/>
          <w:bCs/>
          <w:szCs w:val="24"/>
        </w:rPr>
      </w:pPr>
      <w:r>
        <w:rPr>
          <w:rFonts w:eastAsia="Times New Roman"/>
          <w:szCs w:val="24"/>
        </w:rPr>
        <w:t xml:space="preserve">Όταν, όμως, κατέβουν κι αυτοί κάτω, να ξέρουν κι αυτοί οι οποίοι νομίζουν ότι σήμερα θα πληρώσουν λιγότερο, στα 7.000 </w:t>
      </w:r>
      <w:r>
        <w:rPr>
          <w:rFonts w:eastAsia="Times New Roman"/>
          <w:szCs w:val="24"/>
        </w:rPr>
        <w:lastRenderedPageBreak/>
        <w:t xml:space="preserve">ευρώ -που καλλιεργείτε το όραμα, καλλιεργείτε τα ιδανικά, κάποιος να είναι </w:t>
      </w:r>
      <w:proofErr w:type="spellStart"/>
      <w:r>
        <w:rPr>
          <w:rFonts w:eastAsia="Times New Roman"/>
          <w:szCs w:val="24"/>
        </w:rPr>
        <w:t>φτωχοποιημένος</w:t>
      </w:r>
      <w:proofErr w:type="spellEnd"/>
      <w:r>
        <w:rPr>
          <w:rFonts w:eastAsia="Times New Roman"/>
          <w:szCs w:val="24"/>
        </w:rPr>
        <w:t xml:space="preserve"> με 7.000 και λέτ</w:t>
      </w:r>
      <w:r>
        <w:rPr>
          <w:rFonts w:eastAsia="Times New Roman"/>
          <w:szCs w:val="24"/>
        </w:rPr>
        <w:t>ε «πρέπει να είσαι ικανοποιημένος»- ότι η λογική της εξίσωσης και της φτωχοποίησης προς τα κάτω δεν είναι όραμα, είναι παγίδα για την κοινωνία.</w:t>
      </w:r>
    </w:p>
    <w:p w14:paraId="5528B2C6" w14:textId="77777777" w:rsidR="00D67C45" w:rsidRDefault="00A23C64">
      <w:pPr>
        <w:spacing w:line="600" w:lineRule="auto"/>
        <w:ind w:firstLine="720"/>
        <w:contextualSpacing/>
        <w:jc w:val="both"/>
        <w:rPr>
          <w:rFonts w:eastAsia="Times New Roman"/>
          <w:szCs w:val="24"/>
        </w:rPr>
      </w:pPr>
      <w:r>
        <w:rPr>
          <w:rFonts w:eastAsia="Times New Roman"/>
          <w:szCs w:val="24"/>
        </w:rPr>
        <w:t>Είναι αντίληψη αριστερή, είναι αντίληψη Βενεζουέλας</w:t>
      </w:r>
      <w:r>
        <w:rPr>
          <w:rFonts w:eastAsia="Times New Roman"/>
          <w:szCs w:val="24"/>
        </w:rPr>
        <w:t>,</w:t>
      </w:r>
      <w:r>
        <w:rPr>
          <w:rFonts w:eastAsia="Times New Roman"/>
          <w:szCs w:val="24"/>
        </w:rPr>
        <w:t xml:space="preserve"> στην οποία εμείς ιδεολογικοπολιτικά είμαστε αντίθετοι. Εμεί</w:t>
      </w:r>
      <w:r>
        <w:rPr>
          <w:rFonts w:eastAsia="Times New Roman"/>
          <w:szCs w:val="24"/>
        </w:rPr>
        <w:t>ς θέλουμε τους Έλληνες δημιουργικούς, θέλουμε το όραμά τους να κοιτάει προς τα πάνω, να βλέπουν τη δημιουργία, να δημιουργούν, να χτίζουν, να ευημερούν. Εσείς είστε εχθροί αυτής της αντίληψης. Θέλετε τον άνθρωπο κάτω, χαμηλά, στη λογική της εξίσωσης και τη</w:t>
      </w:r>
      <w:r>
        <w:rPr>
          <w:rFonts w:eastAsia="Times New Roman"/>
          <w:szCs w:val="24"/>
        </w:rPr>
        <w:t>ς φτωχοποίησης.</w:t>
      </w:r>
    </w:p>
    <w:p w14:paraId="5528B2C7" w14:textId="77777777" w:rsidR="00D67C45" w:rsidRDefault="00A23C64">
      <w:pPr>
        <w:spacing w:line="600" w:lineRule="auto"/>
        <w:ind w:firstLine="720"/>
        <w:contextualSpacing/>
        <w:jc w:val="both"/>
        <w:rPr>
          <w:rFonts w:eastAsia="Times New Roman"/>
          <w:szCs w:val="24"/>
        </w:rPr>
      </w:pPr>
      <w:r>
        <w:rPr>
          <w:rFonts w:eastAsia="Times New Roman"/>
          <w:szCs w:val="24"/>
        </w:rPr>
        <w:t>Ευχαριστώ πολύ.</w:t>
      </w:r>
    </w:p>
    <w:p w14:paraId="5528B2C8" w14:textId="77777777" w:rsidR="00D67C45" w:rsidRDefault="00A23C64">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528B2C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ο κύριος Υπουργός για πέντε λεπτά.</w:t>
      </w:r>
    </w:p>
    <w:p w14:paraId="5528B2CA"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Εργασίας, Κοινωνικής Ασφάλισης και Κοινωνικής Αλληλεγγ</w:t>
      </w:r>
      <w:r>
        <w:rPr>
          <w:rFonts w:eastAsia="Times New Roman"/>
          <w:b/>
          <w:szCs w:val="24"/>
        </w:rPr>
        <w:t xml:space="preserve">ύης): </w:t>
      </w:r>
      <w:r>
        <w:rPr>
          <w:rFonts w:eastAsia="Times New Roman"/>
          <w:szCs w:val="24"/>
        </w:rPr>
        <w:t xml:space="preserve">Όταν μιλούσα για την προσήλωση στην αλήθεια, θεωρούσα ότι </w:t>
      </w:r>
      <w:r>
        <w:rPr>
          <w:rFonts w:eastAsia="Times New Roman"/>
          <w:szCs w:val="24"/>
        </w:rPr>
        <w:lastRenderedPageBreak/>
        <w:t>θα είχαμε όλοι καλύτερα αποτελέσματα στο κοινοβουλευτικό έργο που θα μπορούσαμε να παράγουμε, σε τι μπορούμε να συνεννοηθούμε και σε τι διαφωνούμε κατ’ αρχ</w:t>
      </w:r>
      <w:r>
        <w:rPr>
          <w:rFonts w:eastAsia="Times New Roman"/>
          <w:szCs w:val="24"/>
        </w:rPr>
        <w:t>άς</w:t>
      </w:r>
      <w:r>
        <w:rPr>
          <w:rFonts w:eastAsia="Times New Roman"/>
          <w:szCs w:val="24"/>
        </w:rPr>
        <w:t xml:space="preserve">. </w:t>
      </w:r>
    </w:p>
    <w:p w14:paraId="5528B2CB"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Το να λέτε συνεχώς πράγματα που </w:t>
      </w:r>
      <w:r>
        <w:rPr>
          <w:rFonts w:eastAsia="Times New Roman"/>
          <w:szCs w:val="24"/>
        </w:rPr>
        <w:t>δεν ισχύουν</w:t>
      </w:r>
      <w:r>
        <w:rPr>
          <w:rFonts w:eastAsia="Times New Roman"/>
          <w:szCs w:val="24"/>
        </w:rPr>
        <w:t>,</w:t>
      </w:r>
      <w:r>
        <w:rPr>
          <w:rFonts w:eastAsia="Times New Roman"/>
          <w:szCs w:val="24"/>
        </w:rPr>
        <w:t xml:space="preserve"> δεν βοηθάει τη συζήτηση. Και δεν βοηθάει τη συζήτηση γιατί τα πράγματα είναι πολύ πιο δύσκολα απ’ ό,τι κανείς μπορεί να φανταστεί, εάν δεν πάρουμε μέτρα άμεση</w:t>
      </w:r>
      <w:r>
        <w:rPr>
          <w:rFonts w:eastAsia="Times New Roman"/>
          <w:szCs w:val="24"/>
        </w:rPr>
        <w:t>ς</w:t>
      </w:r>
      <w:r>
        <w:rPr>
          <w:rFonts w:eastAsia="Times New Roman"/>
          <w:szCs w:val="24"/>
        </w:rPr>
        <w:t xml:space="preserve"> εφαρμογής σε όλους τους τομείς και γρήγορα. Στα δύο χρόνια της δικής μας Κυβέρνησης</w:t>
      </w:r>
      <w:r>
        <w:rPr>
          <w:rFonts w:eastAsia="Times New Roman"/>
          <w:szCs w:val="24"/>
        </w:rPr>
        <w:t xml:space="preserve"> αλλάξαμε αρκετά τα πράγματα. Μειώσαμε την ανεργία στο 23% από το 27% που ήταν. Έχουμε μια βελτίωση των δεικτών. Έχουμε μια προοπτική καλύτερης ανάπτυξης της οικονομίας.</w:t>
      </w:r>
    </w:p>
    <w:p w14:paraId="5528B2CC"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Με τα </w:t>
      </w:r>
      <w:r>
        <w:rPr>
          <w:rFonts w:eastAsia="Times New Roman"/>
          <w:szCs w:val="24"/>
        </w:rPr>
        <w:t>τετρά</w:t>
      </w:r>
      <w:r>
        <w:rPr>
          <w:rFonts w:eastAsia="Times New Roman"/>
          <w:szCs w:val="24"/>
        </w:rPr>
        <w:t>ωρα, κύριε Υπουργέ;</w:t>
      </w:r>
    </w:p>
    <w:p w14:paraId="5528B2CD" w14:textId="77777777" w:rsidR="00D67C45" w:rsidRDefault="00A23C64">
      <w:pPr>
        <w:spacing w:line="600" w:lineRule="auto"/>
        <w:ind w:firstLine="720"/>
        <w:contextualSpacing/>
        <w:jc w:val="both"/>
        <w:rPr>
          <w:rFonts w:eastAsia="Times New Roman"/>
          <w:szCs w:val="24"/>
        </w:rPr>
      </w:pPr>
      <w:r>
        <w:rPr>
          <w:rFonts w:eastAsia="Times New Roman"/>
          <w:b/>
          <w:szCs w:val="24"/>
        </w:rPr>
        <w:t>ΑΝΑΣΤΑΣΙΟΣ ΠΕΤΡΟΠΟΥΛΟΣ (Υφυπουργός Ε</w:t>
      </w:r>
      <w:r>
        <w:rPr>
          <w:rFonts w:eastAsia="Times New Roman"/>
          <w:b/>
          <w:szCs w:val="24"/>
        </w:rPr>
        <w:t xml:space="preserve">ργασίας, Κοινωνικής Ασφάλισης και Κοινωνικής Αλληλεγγύης): </w:t>
      </w:r>
      <w:r>
        <w:rPr>
          <w:rFonts w:eastAsia="Times New Roman"/>
          <w:szCs w:val="24"/>
        </w:rPr>
        <w:t xml:space="preserve">Για τα </w:t>
      </w:r>
      <w:r>
        <w:rPr>
          <w:rFonts w:eastAsia="Times New Roman"/>
          <w:szCs w:val="24"/>
        </w:rPr>
        <w:t>τετρά</w:t>
      </w:r>
      <w:r>
        <w:rPr>
          <w:rFonts w:eastAsia="Times New Roman"/>
          <w:szCs w:val="24"/>
        </w:rPr>
        <w:t xml:space="preserve">ωρα που λέτε, αγαπητέ κύριε, πρόκειται για </w:t>
      </w:r>
      <w:r>
        <w:rPr>
          <w:rFonts w:eastAsia="Times New Roman"/>
          <w:szCs w:val="24"/>
        </w:rPr>
        <w:t>πεντακόσιες χιλιάδες</w:t>
      </w:r>
      <w:r>
        <w:rPr>
          <w:rFonts w:eastAsia="Times New Roman"/>
          <w:szCs w:val="24"/>
        </w:rPr>
        <w:t xml:space="preserve"> άτομα. Αυξήθηκε σύμφωνα με τα στοιχεία της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xml:space="preserve"> η μερική απασχόληση από το 2013 μέχρι το 2014 κατά ένα πάρα πολύ μεγά</w:t>
      </w:r>
      <w:r>
        <w:rPr>
          <w:rFonts w:eastAsia="Times New Roman"/>
          <w:szCs w:val="24"/>
        </w:rPr>
        <w:t>λο ποσοστό. Το είχα στοιχείο. Δυστυχώς…</w:t>
      </w:r>
    </w:p>
    <w:p w14:paraId="5528B2CE"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Το χάσατε.</w:t>
      </w:r>
    </w:p>
    <w:p w14:paraId="5528B2CF" w14:textId="77777777" w:rsidR="00D67C45" w:rsidRDefault="00A23C64">
      <w:pPr>
        <w:spacing w:line="600" w:lineRule="auto"/>
        <w:ind w:firstLine="720"/>
        <w:contextualSpacing/>
        <w:jc w:val="both"/>
        <w:rPr>
          <w:rFonts w:eastAsia="Times New Roman"/>
          <w:szCs w:val="24"/>
        </w:rPr>
      </w:pPr>
      <w:r>
        <w:rPr>
          <w:rFonts w:eastAsia="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szCs w:val="24"/>
        </w:rPr>
        <w:t>Όχι, δεν το έχασα. Να το φέρω τώρα.</w:t>
      </w:r>
    </w:p>
    <w:p w14:paraId="5528B2D0"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w:t>
      </w:r>
      <w:r>
        <w:rPr>
          <w:rFonts w:eastAsia="Times New Roman"/>
          <w:szCs w:val="24"/>
        </w:rPr>
        <w:t xml:space="preserve">Είναι </w:t>
      </w:r>
      <w:r>
        <w:rPr>
          <w:rFonts w:eastAsia="Times New Roman"/>
          <w:szCs w:val="24"/>
        </w:rPr>
        <w:t>54% φέτος, κύριε Υπουργέ.</w:t>
      </w:r>
    </w:p>
    <w:p w14:paraId="5528B2D1" w14:textId="77777777" w:rsidR="00D67C45" w:rsidRDefault="00A23C64">
      <w:pPr>
        <w:spacing w:line="600" w:lineRule="auto"/>
        <w:ind w:firstLine="720"/>
        <w:contextualSpacing/>
        <w:jc w:val="both"/>
        <w:rPr>
          <w:rFonts w:eastAsia="Times New Roman"/>
          <w:szCs w:val="24"/>
        </w:rPr>
      </w:pPr>
      <w:r>
        <w:rPr>
          <w:rFonts w:eastAsia="Times New Roman"/>
          <w:b/>
          <w:szCs w:val="24"/>
        </w:rPr>
        <w:t>ΑΝΑΣ</w:t>
      </w:r>
      <w:r>
        <w:rPr>
          <w:rFonts w:eastAsia="Times New Roman"/>
          <w:b/>
          <w:szCs w:val="24"/>
        </w:rPr>
        <w:t xml:space="preserve">ΤΑΣΙΟΣ ΠΕΤΡΟΠΟΥΛΟΣ (Υφυπουργός Εργασίας, Κοινωνικής Ασφάλισης και Κοινωνικής Αλληλεγγύης): </w:t>
      </w:r>
      <w:r>
        <w:rPr>
          <w:rFonts w:eastAsia="Times New Roman"/>
          <w:szCs w:val="24"/>
        </w:rPr>
        <w:t xml:space="preserve">Είχαμε μια τεράστια αύξηση της μερικής απασχόλησης από το 2013 στο 2014, σύμφωνα με τα στοιχεία της </w:t>
      </w:r>
      <w:r>
        <w:rPr>
          <w:rFonts w:eastAsia="Times New Roman"/>
          <w:szCs w:val="24"/>
        </w:rPr>
        <w:t>«</w:t>
      </w:r>
      <w:r>
        <w:rPr>
          <w:rFonts w:eastAsia="Times New Roman"/>
          <w:szCs w:val="24"/>
        </w:rPr>
        <w:t>ΕΡΓΑΝΗ</w:t>
      </w:r>
      <w:r>
        <w:rPr>
          <w:rFonts w:eastAsia="Times New Roman"/>
          <w:szCs w:val="24"/>
        </w:rPr>
        <w:t>»</w:t>
      </w:r>
      <w:r>
        <w:rPr>
          <w:rFonts w:eastAsia="Times New Roman"/>
          <w:szCs w:val="24"/>
        </w:rPr>
        <w:t>. Δείτε, λοιπόν, αυτά τα στοιχεία και μη μιλάτε για αύξησ</w:t>
      </w:r>
      <w:r>
        <w:rPr>
          <w:rFonts w:eastAsia="Times New Roman"/>
          <w:szCs w:val="24"/>
        </w:rPr>
        <w:t xml:space="preserve">η της μερικής απασχόλησης τώρα. Πράγματι έχουμε </w:t>
      </w:r>
      <w:r>
        <w:rPr>
          <w:rFonts w:eastAsia="Times New Roman"/>
          <w:szCs w:val="24"/>
        </w:rPr>
        <w:t>πεντακόσιες χιλιάδες</w:t>
      </w:r>
      <w:r>
        <w:rPr>
          <w:rFonts w:eastAsia="Times New Roman"/>
          <w:szCs w:val="24"/>
        </w:rPr>
        <w:t xml:space="preserve"> θέσεις εργασίας σε μερική απασχόληση. Δεν είναι, όμως, η κυρίαρχη κατάσταση αυτή. </w:t>
      </w:r>
    </w:p>
    <w:p w14:paraId="5528B2D2"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Θα δω εσείς τι θα κάνετε στο Ευρωπαϊκό Λαϊκό Κόμμα και ως Νέα Δημοκρατία στη συζήτηση που έχει ανοίξει </w:t>
      </w:r>
      <w:r>
        <w:rPr>
          <w:rFonts w:eastAsia="Times New Roman"/>
          <w:szCs w:val="24"/>
        </w:rPr>
        <w:t>στην Ευρώπη –και εμείς υποστηρίζουμε- για κατώτατο ευρωπαϊκό μισθό, για τη διασφάλιση των εργατικών δικαιωμάτων, για την επαναφορά των συλλογικών συμβάσεων εργασίας στην Ελλάδα. Δεν βρήκατε να ψελλίσετε ούτε κατιτίς στον αγώνα που δίνουμε για να επανέλθουν</w:t>
      </w:r>
      <w:r>
        <w:rPr>
          <w:rFonts w:eastAsia="Times New Roman"/>
          <w:szCs w:val="24"/>
        </w:rPr>
        <w:t xml:space="preserve">. Τι νοιάζεστε ξαφνικά για κάτι που εσείς δημιουργήσατε ως </w:t>
      </w:r>
      <w:r>
        <w:rPr>
          <w:rFonts w:eastAsia="Times New Roman"/>
          <w:szCs w:val="24"/>
        </w:rPr>
        <w:lastRenderedPageBreak/>
        <w:t>καταστροφικό πρόβλημα για τη χώρα; Όχι μόνο δεν το αποτρέψατε, αλλά το φέρατε κιόλας. Για τι πράγμα μιλάτε ακριβώς;</w:t>
      </w:r>
    </w:p>
    <w:p w14:paraId="5528B2D3" w14:textId="77777777" w:rsidR="00D67C45" w:rsidRDefault="00A23C64">
      <w:pPr>
        <w:spacing w:line="600" w:lineRule="auto"/>
        <w:ind w:firstLine="720"/>
        <w:contextualSpacing/>
        <w:jc w:val="both"/>
        <w:rPr>
          <w:rFonts w:eastAsia="Times New Roman"/>
          <w:szCs w:val="24"/>
        </w:rPr>
      </w:pPr>
      <w:r>
        <w:rPr>
          <w:rFonts w:eastAsia="Times New Roman"/>
          <w:szCs w:val="24"/>
        </w:rPr>
        <w:t>Είπατε ότι είναι εθνική μειοδοσία του Πρωθυπουργού, γιατί έλεγε ότι δεν συμφωνούμ</w:t>
      </w:r>
      <w:r>
        <w:rPr>
          <w:rFonts w:eastAsia="Times New Roman"/>
          <w:szCs w:val="24"/>
        </w:rPr>
        <w:t>ε με τις συμφωνίες που ετοιμάζατε για τα μνημόνια.</w:t>
      </w:r>
    </w:p>
    <w:p w14:paraId="5528B2D4" w14:textId="77777777" w:rsidR="00D67C45" w:rsidRDefault="00A23C64">
      <w:pPr>
        <w:spacing w:line="600" w:lineRule="auto"/>
        <w:ind w:firstLine="720"/>
        <w:contextualSpacing/>
        <w:jc w:val="both"/>
        <w:rPr>
          <w:rFonts w:eastAsia="Times New Roman"/>
          <w:szCs w:val="24"/>
        </w:rPr>
      </w:pPr>
      <w:r>
        <w:rPr>
          <w:rFonts w:eastAsia="Times New Roman"/>
          <w:b/>
          <w:szCs w:val="24"/>
        </w:rPr>
        <w:t>ΧΡΗΣΤΟΣ ΜΠΟΥΚΩΡΟΣ:</w:t>
      </w:r>
      <w:r>
        <w:rPr>
          <w:rFonts w:eastAsia="Times New Roman"/>
          <w:szCs w:val="24"/>
        </w:rPr>
        <w:t xml:space="preserve"> Μην πληρώνετε, έλεγε. Δεν έλεγε, «δεν συμφωνούμε».</w:t>
      </w:r>
    </w:p>
    <w:p w14:paraId="5528B2D5"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Είπατε ότι γι’ αυτό δεν έκλεισε η αξιολό</w:t>
      </w:r>
      <w:r>
        <w:rPr>
          <w:rFonts w:eastAsia="Times New Roman"/>
          <w:szCs w:val="24"/>
        </w:rPr>
        <w:t>γηση και πήγαμε σε εκλογές. Ο Σαμαράς, δηλαδή, και η κυβέρνησή σας είχε θετικές λύσεις για τη χώρα, θα έφερνε καλύτερα αποτελέσματα για τον λαό και δεν τόλμησε να τα φέρει -και να πάρει στο κάτω, κάτω και τις εκλογές- επειδή ο Τσίπρας έλεγε, «μην τα φέρετε</w:t>
      </w:r>
      <w:r>
        <w:rPr>
          <w:rFonts w:eastAsia="Times New Roman"/>
          <w:szCs w:val="24"/>
        </w:rPr>
        <w:t>». Μα, είναι σοβαρά πράγματα να τα λέτε;</w:t>
      </w:r>
    </w:p>
    <w:p w14:paraId="5528B2D6" w14:textId="77777777" w:rsidR="00D67C45" w:rsidRDefault="00A23C64">
      <w:pPr>
        <w:spacing w:line="600" w:lineRule="auto"/>
        <w:ind w:firstLine="720"/>
        <w:contextualSpacing/>
        <w:jc w:val="both"/>
        <w:rPr>
          <w:rFonts w:eastAsia="Times New Roman"/>
          <w:szCs w:val="24"/>
        </w:rPr>
      </w:pPr>
      <w:r>
        <w:rPr>
          <w:rFonts w:eastAsia="Times New Roman"/>
          <w:szCs w:val="24"/>
        </w:rPr>
        <w:t>Εάν ήταν τόσο καλά τα μαντάτα, θα τα φέρνατε. Επειδή, όμως, ήταν καταστροφικά για την οικονομία και για την προοπτική, δεν τολμήσατε να τα φέρετε και ψάχνατε να βρείτε προσχήματα, όπως την πρόωρη εκλογή του Προέδρου</w:t>
      </w:r>
      <w:r>
        <w:rPr>
          <w:rFonts w:eastAsia="Times New Roman"/>
          <w:szCs w:val="24"/>
        </w:rPr>
        <w:t xml:space="preserve"> της Δημοκρατίας </w:t>
      </w:r>
      <w:r>
        <w:rPr>
          <w:rFonts w:eastAsia="Times New Roman"/>
          <w:szCs w:val="24"/>
        </w:rPr>
        <w:lastRenderedPageBreak/>
        <w:t>από τη Βουλή για να δραπετεύσετε από μια ευθύνη και να λέτε τώρα αυτά που λέτε.</w:t>
      </w:r>
    </w:p>
    <w:p w14:paraId="5528B2D7" w14:textId="77777777" w:rsidR="00D67C45" w:rsidRDefault="00A23C64">
      <w:pPr>
        <w:spacing w:line="600" w:lineRule="auto"/>
        <w:ind w:firstLine="720"/>
        <w:contextualSpacing/>
        <w:jc w:val="both"/>
        <w:rPr>
          <w:rFonts w:eastAsia="Times New Roman"/>
          <w:szCs w:val="24"/>
        </w:rPr>
      </w:pPr>
      <w:r>
        <w:rPr>
          <w:rFonts w:eastAsia="Times New Roman"/>
          <w:szCs w:val="24"/>
        </w:rPr>
        <w:t xml:space="preserve">Ο </w:t>
      </w:r>
      <w:r>
        <w:rPr>
          <w:rFonts w:eastAsia="Times New Roman"/>
          <w:szCs w:val="24"/>
        </w:rPr>
        <w:t>δ</w:t>
      </w:r>
      <w:r>
        <w:rPr>
          <w:rFonts w:eastAsia="Times New Roman"/>
          <w:szCs w:val="24"/>
        </w:rPr>
        <w:t>ιοικητής του Ταμείου Προνοίας των Δημοσίων Υπαλλήλων είπε αυτό που λέει το καταστατικό, ότι εκείνος έχει ευθύνη. Ούτε τον καλύπτω, ούτε έχω λόγους να τον κα</w:t>
      </w:r>
      <w:r>
        <w:rPr>
          <w:rFonts w:eastAsia="Times New Roman"/>
          <w:szCs w:val="24"/>
        </w:rPr>
        <w:t>λύψω. Δεν έχω κα</w:t>
      </w:r>
      <w:r>
        <w:rPr>
          <w:rFonts w:eastAsia="Times New Roman"/>
          <w:szCs w:val="24"/>
        </w:rPr>
        <w:t>μ</w:t>
      </w:r>
      <w:r>
        <w:rPr>
          <w:rFonts w:eastAsia="Times New Roman"/>
          <w:szCs w:val="24"/>
        </w:rPr>
        <w:t>μία σχέση μαζί του. Δεν είμαι άλλωστε εγώ αυτός που τον επέλεξε.</w:t>
      </w:r>
    </w:p>
    <w:p w14:paraId="5528B2D8"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Πολιτικός του προϊστάμενος είστε.</w:t>
      </w:r>
    </w:p>
    <w:p w14:paraId="5528B2D9"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Αφήστε τώρα, βρήκατε θέμα. </w:t>
      </w:r>
      <w:r>
        <w:rPr>
          <w:rFonts w:eastAsia="Times New Roman"/>
          <w:szCs w:val="24"/>
        </w:rPr>
        <w:t>Λογικό το βρίσκω, όμως, να λέει…</w:t>
      </w:r>
    </w:p>
    <w:p w14:paraId="5528B2DA"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Να παίρνουν τα εφάπαξ με κομματικά κριτήρια;</w:t>
      </w:r>
    </w:p>
    <w:p w14:paraId="5528B2DB" w14:textId="77777777" w:rsidR="00D67C45" w:rsidRDefault="00A23C64">
      <w:pPr>
        <w:spacing w:line="600" w:lineRule="auto"/>
        <w:ind w:firstLine="720"/>
        <w:contextualSpacing/>
        <w:jc w:val="both"/>
        <w:rPr>
          <w:rFonts w:eastAsia="Times New Roman"/>
          <w:szCs w:val="24"/>
        </w:rPr>
      </w:pPr>
      <w:r>
        <w:rPr>
          <w:rFonts w:eastAsia="Times New Roman"/>
          <w:b/>
          <w:szCs w:val="24"/>
        </w:rPr>
        <w:t xml:space="preserve">ΑΝΑΣΤΑΣΙΟΣ ΠΕΤΡΟΠΟΥΛΟΣ (Υφυπουργός Εργασίας, Κοινωνικής Ασφάλισης και Κοινωνικής Αλληλεγγύης): </w:t>
      </w:r>
      <w:r>
        <w:rPr>
          <w:rFonts w:eastAsia="Times New Roman"/>
          <w:szCs w:val="24"/>
        </w:rPr>
        <w:t xml:space="preserve">Ακούστε, κύριε </w:t>
      </w:r>
      <w:proofErr w:type="spellStart"/>
      <w:r>
        <w:rPr>
          <w:rFonts w:eastAsia="Times New Roman"/>
          <w:szCs w:val="24"/>
        </w:rPr>
        <w:t>Βρούτση</w:t>
      </w:r>
      <w:proofErr w:type="spellEnd"/>
      <w:r>
        <w:rPr>
          <w:rFonts w:eastAsia="Times New Roman"/>
          <w:szCs w:val="24"/>
        </w:rPr>
        <w:t>, λέει κάτι πολύ λογικό ο άνθρωπος.</w:t>
      </w:r>
    </w:p>
    <w:p w14:paraId="5528B2DC" w14:textId="77777777" w:rsidR="00D67C45" w:rsidRDefault="00A23C64">
      <w:pPr>
        <w:spacing w:line="600" w:lineRule="auto"/>
        <w:ind w:firstLine="720"/>
        <w:contextualSpacing/>
        <w:jc w:val="both"/>
        <w:rPr>
          <w:rFonts w:eastAsia="Times New Roman"/>
          <w:szCs w:val="24"/>
        </w:rPr>
      </w:pPr>
      <w:r>
        <w:rPr>
          <w:rFonts w:eastAsia="Times New Roman"/>
          <w:b/>
          <w:szCs w:val="24"/>
        </w:rPr>
        <w:t>ΙΩΑΝΝΗΣ</w:t>
      </w:r>
      <w:r>
        <w:rPr>
          <w:rFonts w:eastAsia="Times New Roman"/>
          <w:b/>
          <w:szCs w:val="24"/>
        </w:rPr>
        <w:t xml:space="preserve"> ΒΡΟΥΤΣΗΣ:</w:t>
      </w:r>
      <w:r>
        <w:rPr>
          <w:rFonts w:eastAsia="Times New Roman"/>
          <w:szCs w:val="24"/>
        </w:rPr>
        <w:t xml:space="preserve"> Εγώ δεν σας διακόπτω ποτέ. Αλλά, λέτε, «βρήκατε θέμα»; Να σπάτε τη γραμμή των εφάπαξ και να το παίρνουν κομματικοί φίλοι;</w:t>
      </w:r>
    </w:p>
    <w:p w14:paraId="5528B2DD" w14:textId="77777777" w:rsidR="00D67C45" w:rsidRDefault="00A23C64">
      <w:pPr>
        <w:spacing w:line="600" w:lineRule="auto"/>
        <w:ind w:firstLine="720"/>
        <w:contextualSpacing/>
        <w:jc w:val="both"/>
        <w:rPr>
          <w:rFonts w:eastAsia="Times New Roman" w:cs="Times New Roman"/>
          <w:szCs w:val="24"/>
        </w:rPr>
      </w:pPr>
      <w:r>
        <w:rPr>
          <w:rFonts w:eastAsia="Times New Roman"/>
          <w:b/>
          <w:szCs w:val="24"/>
        </w:rPr>
        <w:lastRenderedPageBreak/>
        <w:t xml:space="preserve">ΑΝΑΣΤΑΣΙΟΣ ΠΕΤΡΟΠΟΥΛΟΣ (Υφυπουργός Εργασίας, Κοινωνικής Ασφάλισης και Κοινωνικής Αλληλεγγύης): </w:t>
      </w:r>
      <w:r>
        <w:rPr>
          <w:rFonts w:eastAsia="Times New Roman"/>
          <w:szCs w:val="24"/>
        </w:rPr>
        <w:t>Ναι, βρήκατε θέμα. Δεν είναι</w:t>
      </w:r>
      <w:r>
        <w:rPr>
          <w:rFonts w:eastAsia="Times New Roman"/>
          <w:szCs w:val="24"/>
        </w:rPr>
        <w:t xml:space="preserve"> κομματικοί φίλοι. </w:t>
      </w:r>
      <w:r>
        <w:rPr>
          <w:rFonts w:eastAsia="Times New Roman" w:cs="Times New Roman"/>
          <w:szCs w:val="24"/>
        </w:rPr>
        <w:t xml:space="preserve">Όλα τα εφάπαξ του Ταμείου Προνοίας Δημοσίων Υπαλλήλων θα έχουν χορηγηθεί μέχρι τον Ιούνιο του 2017. </w:t>
      </w:r>
    </w:p>
    <w:p w14:paraId="5528B2D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Φέρτε τα στοιχεία των φακέλων στη Βουλή.</w:t>
      </w:r>
    </w:p>
    <w:p w14:paraId="5528B2D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Δηλαδή οι συντάξεις τόσα χρόνια δίνονταν με τη σειρά τους, </w:t>
      </w:r>
      <w:r>
        <w:rPr>
          <w:rFonts w:eastAsia="Times New Roman" w:cs="Times New Roman"/>
          <w:szCs w:val="24"/>
        </w:rPr>
        <w:t>συνάδελφοι, κι όχι με παρεμβάσεις βουλευτικών γραφείων!</w:t>
      </w:r>
    </w:p>
    <w:p w14:paraId="5528B2E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Επομένως δεν υπήρχε κανένας άλλος λόγος. Υπήρχε διάταξη νόμου και παλιός νόμος δικός σας, που έλεγε για ε</w:t>
      </w:r>
      <w:r>
        <w:rPr>
          <w:rFonts w:eastAsia="Times New Roman" w:cs="Times New Roman"/>
          <w:szCs w:val="24"/>
        </w:rPr>
        <w:t>ξαιρετικές περιπτώσεις, που είναι αναγκαίες...</w:t>
      </w:r>
    </w:p>
    <w:p w14:paraId="5528B2E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Ποτέ! Όχι, ούτε ένα εφάπαξ. Εκατό χιλιάδες εφάπαξ έδωσα, ούτε σε ένα δεν ίσχυσε αυτό που λέτε.</w:t>
      </w:r>
    </w:p>
    <w:p w14:paraId="5528B2E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lastRenderedPageBreak/>
        <w:t>Α</w:t>
      </w:r>
      <w:r>
        <w:rPr>
          <w:rFonts w:eastAsia="Times New Roman" w:cs="Times New Roman"/>
          <w:szCs w:val="24"/>
        </w:rPr>
        <w:t>υτή την αίσθηση έχω, θα το δω. Αν ο άλλος πέθαινε</w:t>
      </w:r>
      <w:r>
        <w:rPr>
          <w:rFonts w:eastAsia="Times New Roman" w:cs="Times New Roman"/>
          <w:szCs w:val="24"/>
        </w:rPr>
        <w:t>,</w:t>
      </w:r>
      <w:r>
        <w:rPr>
          <w:rFonts w:eastAsia="Times New Roman" w:cs="Times New Roman"/>
          <w:szCs w:val="24"/>
        </w:rPr>
        <w:t xml:space="preserve"> δεν του βάζατε προτεραιότητα;</w:t>
      </w:r>
    </w:p>
    <w:p w14:paraId="5528B2E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Όχι, τίποτα. </w:t>
      </w:r>
    </w:p>
    <w:p w14:paraId="5528B2E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δεν διεξάγεται ελεύθερη συζήτηση. Η συζήτηση γίνεται με βάση τον Κανονισμό. Σας παρακαλώ.</w:t>
      </w:r>
    </w:p>
    <w:p w14:paraId="5528B2E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w:t>
      </w:r>
      <w:r>
        <w:rPr>
          <w:rFonts w:eastAsia="Times New Roman" w:cs="Times New Roman"/>
          <w:b/>
          <w:szCs w:val="24"/>
        </w:rPr>
        <w:t>Σ ΜΠΟΥΚΩΡΟΣ:</w:t>
      </w:r>
      <w:r>
        <w:rPr>
          <w:rFonts w:eastAsia="Times New Roman" w:cs="Times New Roman"/>
          <w:szCs w:val="24"/>
        </w:rPr>
        <w:t xml:space="preserve"> Εσείς δεν νοιάζεστε. Για τις συντάξεις χηρείας δεν έχετε πει τίποτα, ούτε μία κουβέντα, κύριε Υπουργέ.</w:t>
      </w:r>
    </w:p>
    <w:p w14:paraId="5528B2E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Μπουκώρε</w:t>
      </w:r>
      <w:proofErr w:type="spellEnd"/>
      <w:r>
        <w:rPr>
          <w:rFonts w:eastAsia="Times New Roman" w:cs="Times New Roman"/>
          <w:szCs w:val="24"/>
        </w:rPr>
        <w:t>, σας παρακαλώ, βοηθήστε το Προεδρείο.</w:t>
      </w:r>
    </w:p>
    <w:p w14:paraId="5528B2E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Κύριε Υπουργέ, μπορείτε να συνεχίσετε χωρίς να απαντάτε</w:t>
      </w:r>
      <w:r>
        <w:rPr>
          <w:rFonts w:eastAsia="Times New Roman" w:cs="Times New Roman"/>
          <w:szCs w:val="24"/>
        </w:rPr>
        <w:t xml:space="preserve">; </w:t>
      </w:r>
    </w:p>
    <w:p w14:paraId="5528B2E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Επαίρεστε, κύριε </w:t>
      </w:r>
      <w:proofErr w:type="spellStart"/>
      <w:r>
        <w:rPr>
          <w:rFonts w:eastAsia="Times New Roman" w:cs="Times New Roman"/>
          <w:szCs w:val="24"/>
        </w:rPr>
        <w:t>Βρούτση</w:t>
      </w:r>
      <w:proofErr w:type="spellEnd"/>
      <w:r>
        <w:rPr>
          <w:rFonts w:eastAsia="Times New Roman" w:cs="Times New Roman"/>
          <w:szCs w:val="24"/>
        </w:rPr>
        <w:t>, ότι δίνατε τα εφάπαξ μέχρι τον Αύγουστο του 2013. Από τον Αύγουστο του 2013 μέχρι τον Γενάρη του 2015 είναι περίπου ενάμισι έτος. Δώ</w:t>
      </w:r>
      <w:r>
        <w:rPr>
          <w:rFonts w:eastAsia="Times New Roman" w:cs="Times New Roman"/>
          <w:szCs w:val="24"/>
        </w:rPr>
        <w:t xml:space="preserve">σατε έστω και ένα εφάπαξ; Δεν δώσατε και μας κατηγορείτε γιατί δεν δώσατε εσείς κανένα εφάπαξ για περίπου ενάμισι έτος. Και εμείς από τον Αύγουστο </w:t>
      </w:r>
      <w:r>
        <w:rPr>
          <w:rFonts w:eastAsia="Times New Roman" w:cs="Times New Roman"/>
          <w:szCs w:val="24"/>
        </w:rPr>
        <w:lastRenderedPageBreak/>
        <w:t>του 2016 δίνουμε, δηλαδή μεσολάβησε μία περίοδος πράγματι ισόχρονη, διότι αλλάξαμε τον νόμο για να μπορούμε ν</w:t>
      </w:r>
      <w:r>
        <w:rPr>
          <w:rFonts w:eastAsia="Times New Roman" w:cs="Times New Roman"/>
          <w:szCs w:val="24"/>
        </w:rPr>
        <w:t xml:space="preserve">α το δίνουμε. Τόσο χρόνο χρειαστήκαμε για να το κάνουμε. </w:t>
      </w:r>
    </w:p>
    <w:p w14:paraId="5528B2E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Οι αφίσες, το «Δεν πληρώνω», που είναι ένα συλλογικό μόρφωμα</w:t>
      </w:r>
      <w:r>
        <w:rPr>
          <w:rFonts w:eastAsia="Times New Roman" w:cs="Times New Roman"/>
          <w:szCs w:val="24"/>
        </w:rPr>
        <w:t>,</w:t>
      </w:r>
      <w:r>
        <w:rPr>
          <w:rFonts w:eastAsia="Times New Roman" w:cs="Times New Roman"/>
          <w:szCs w:val="24"/>
        </w:rPr>
        <w:t xml:space="preserve"> το οποίο υπάρχει ακόμα, αν δεν κάνω λάθος, είναι ΣΥΡΙΖΑ; Το «Δεν πληρώνω-δεν πληρώνω» το αποδίδετε στην Κυβέρνησή μας; </w:t>
      </w:r>
    </w:p>
    <w:p w14:paraId="5528B2E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w:t>
      </w:r>
      <w:r>
        <w:rPr>
          <w:rFonts w:eastAsia="Times New Roman" w:cs="Times New Roman"/>
          <w:b/>
          <w:szCs w:val="24"/>
        </w:rPr>
        <w:t>ΒΡΟΥΤΣΗΣ:</w:t>
      </w:r>
      <w:r>
        <w:rPr>
          <w:rFonts w:eastAsia="Times New Roman" w:cs="Times New Roman"/>
          <w:szCs w:val="24"/>
        </w:rPr>
        <w:t xml:space="preserve"> Του ΣΥΡΙΖΑ αφίσες ήταν.</w:t>
      </w:r>
    </w:p>
    <w:p w14:paraId="5528B2E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Η κ</w:t>
      </w:r>
      <w:r>
        <w:rPr>
          <w:rFonts w:eastAsia="Times New Roman" w:cs="Times New Roman"/>
          <w:szCs w:val="24"/>
        </w:rPr>
        <w:t>.</w:t>
      </w:r>
      <w:r>
        <w:rPr>
          <w:rFonts w:eastAsia="Times New Roman" w:cs="Times New Roman"/>
          <w:szCs w:val="24"/>
        </w:rPr>
        <w:t xml:space="preserve"> Βαλαβάνη τι ήταν; ΚΚΕ ήταν;</w:t>
      </w:r>
    </w:p>
    <w:p w14:paraId="5528B2E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τέλος πάντων</w:t>
      </w:r>
      <w:r>
        <w:rPr>
          <w:rFonts w:eastAsia="Times New Roman" w:cs="Times New Roman"/>
          <w:szCs w:val="24"/>
        </w:rPr>
        <w:t>,</w:t>
      </w:r>
      <w:r>
        <w:rPr>
          <w:rFonts w:eastAsia="Times New Roman" w:cs="Times New Roman"/>
          <w:szCs w:val="24"/>
        </w:rPr>
        <w:t xml:space="preserve"> η κατάσταση της οικονομίας προέκυψε από τις αφίσες των πολ</w:t>
      </w:r>
      <w:r>
        <w:rPr>
          <w:rFonts w:eastAsia="Times New Roman" w:cs="Times New Roman"/>
          <w:szCs w:val="24"/>
        </w:rPr>
        <w:t>ιτών, οι οποίοι πράγματι καλούνταν να συναινέσουν σε μία υπερβολική και άδικη χρέωση των βαρών της πολιτικής σας και οι οποίοι αντιδρούν;</w:t>
      </w:r>
    </w:p>
    <w:p w14:paraId="5528B2E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Το συνεχίζετε; Συνεχίζετε όντας Υπουργός να λέτε να μην πληρώνουν;</w:t>
      </w:r>
    </w:p>
    <w:p w14:paraId="5528B2E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w:t>
      </w:r>
      <w:r>
        <w:rPr>
          <w:rFonts w:eastAsia="Times New Roman" w:cs="Times New Roman"/>
          <w:szCs w:val="24"/>
        </w:rPr>
        <w:t xml:space="preserve">ύριε </w:t>
      </w:r>
      <w:proofErr w:type="spellStart"/>
      <w:r>
        <w:rPr>
          <w:rFonts w:eastAsia="Times New Roman" w:cs="Times New Roman"/>
          <w:szCs w:val="24"/>
        </w:rPr>
        <w:t>Βρούτση</w:t>
      </w:r>
      <w:proofErr w:type="spellEnd"/>
      <w:r>
        <w:rPr>
          <w:rFonts w:eastAsia="Times New Roman" w:cs="Times New Roman"/>
          <w:szCs w:val="24"/>
        </w:rPr>
        <w:t>, σας παρακαλώ. Είναι δυνατόν να διακόπτεται η ομιλία του Υπουργού με αυτόν τον τρόπο;</w:t>
      </w:r>
    </w:p>
    <w:p w14:paraId="5528B2E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Δύο λεπτά, κύριε Πρόεδρε. Ζούμε ιστορικές στιγμές. Ο Υπουργός είπε τώρα να μην πληρώνουν. Κύριε Πρόεδρε, παίζουμε με τη χώρα; Βγαίνει ο Υπο</w:t>
      </w:r>
      <w:r>
        <w:rPr>
          <w:rFonts w:eastAsia="Times New Roman" w:cs="Times New Roman"/>
          <w:szCs w:val="24"/>
        </w:rPr>
        <w:t xml:space="preserve">υργός και λέει να μην πληρώνουν για την πατρίδα, για την Ελλάδα; Είναι δυνατόν; Είναι κυβέρνηση αυτή; Εγώ είμαι </w:t>
      </w:r>
      <w:r>
        <w:rPr>
          <w:rFonts w:eastAsia="Times New Roman" w:cs="Times New Roman"/>
          <w:szCs w:val="24"/>
        </w:rPr>
        <w:t>στην Α</w:t>
      </w:r>
      <w:r>
        <w:rPr>
          <w:rFonts w:eastAsia="Times New Roman" w:cs="Times New Roman"/>
          <w:szCs w:val="24"/>
        </w:rPr>
        <w:t>ντιπολίτευση και λέω να πληρώνουν όλοι και λέει ο Υπουργός να μην πληρώνουν;</w:t>
      </w:r>
    </w:p>
    <w:p w14:paraId="5528B2F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σας παρακαλώ!</w:t>
      </w:r>
    </w:p>
    <w:p w14:paraId="5528B2F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Είπα για τις πρωτοβουλίες των πολιτών. Αφήστε τώρα το προβοκατόρικο.</w:t>
      </w:r>
    </w:p>
    <w:p w14:paraId="5528B2F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καθίστε παρακαλώ! Η κάθε ομιλία και ο κάθε πολιτικός παράγοντας κρίνεται από αυτά που λέει.</w:t>
      </w:r>
    </w:p>
    <w:p w14:paraId="5528B2F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ΕΛΙΣΣΑΒΕΤ ΣΚΟΥΦΑ:</w:t>
      </w:r>
      <w:r>
        <w:rPr>
          <w:rFonts w:eastAsia="Times New Roman" w:cs="Times New Roman"/>
          <w:szCs w:val="24"/>
        </w:rPr>
        <w:t xml:space="preserve"> Όχι σαν τον άλλο που βγαίνει και λέει «αγοράστε Ελλάδα» στους Γερμανούς, τον Αντιπρόεδρο.</w:t>
      </w:r>
    </w:p>
    <w:p w14:paraId="5528B2F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Κυρία συ</w:t>
      </w:r>
      <w:r>
        <w:rPr>
          <w:rFonts w:eastAsia="Times New Roman" w:cs="Times New Roman"/>
          <w:szCs w:val="24"/>
        </w:rPr>
        <w:t>νάδελφε, επεμβαίνετε και εσείς να το κάνουμε ωραίο το πανηγύρι;</w:t>
      </w:r>
    </w:p>
    <w:p w14:paraId="5528B2F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Επαναλαμβάνω ακριβώς αυτό που είπα, γιατί ξεκίνησα με αυτό που δεν πρέπει να γίνεται.</w:t>
      </w:r>
    </w:p>
    <w:p w14:paraId="5528B2F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ΙΩΑΝΝΗΣ ΒΡΟ</w:t>
      </w:r>
      <w:r>
        <w:rPr>
          <w:rFonts w:eastAsia="Times New Roman" w:cs="Times New Roman"/>
          <w:b/>
          <w:szCs w:val="24"/>
        </w:rPr>
        <w:t>ΥΤΣΗΣ:</w:t>
      </w:r>
      <w:r>
        <w:rPr>
          <w:rFonts w:eastAsia="Times New Roman" w:cs="Times New Roman"/>
          <w:szCs w:val="24"/>
        </w:rPr>
        <w:t xml:space="preserve"> Δικαιολογήσατε αυτούς που δεν πληρώνουν. Αυτό είπατε. Πάρτε το πίσω. Τουλάχιστον διορθώστε το.</w:t>
      </w:r>
    </w:p>
    <w:p w14:paraId="5528B2F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Αφήστε τώρα τα παραμύθια. Είναι δυνατόν να το λέτε μπροστά </w:t>
      </w:r>
      <w:r>
        <w:rPr>
          <w:rFonts w:eastAsia="Times New Roman" w:cs="Times New Roman"/>
          <w:szCs w:val="24"/>
        </w:rPr>
        <w:t xml:space="preserve">μου αυτό; Στα Πρακτικά είναι καταγεγραμμένη η θέση μου. </w:t>
      </w:r>
    </w:p>
    <w:p w14:paraId="5528B2F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Είπα ότι πρωτοβουλίες πολιτών που αντιδρούσαν σε αυτό που θεωρούσαν υπέρμετρο δεν μπορούμε να τις χρεωνόμαστε εμείς. Και για τις πρωτοβουλίες των πολιτών, που εσείς οικειοποιείστε τώρα, για μια μερίδ</w:t>
      </w:r>
      <w:r>
        <w:rPr>
          <w:rFonts w:eastAsia="Times New Roman" w:cs="Times New Roman"/>
          <w:szCs w:val="24"/>
        </w:rPr>
        <w:t xml:space="preserve">α αγροτών που είπαν «θα τα σπάσουμε όλα» και τους οποίους παίρνετε υπό την ομπρέλα της προστασίας σας, έχουν όλα καλώς! </w:t>
      </w:r>
    </w:p>
    <w:p w14:paraId="5528B2F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καταδικάσαμε, με ανακοίνωση.</w:t>
      </w:r>
    </w:p>
    <w:p w14:paraId="5528B2F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Ασφάλισης και Κοινωνικής Αλλ</w:t>
      </w:r>
      <w:r>
        <w:rPr>
          <w:rFonts w:eastAsia="Times New Roman" w:cs="Times New Roman"/>
          <w:b/>
          <w:szCs w:val="24"/>
        </w:rPr>
        <w:t>ηλεγγύης):</w:t>
      </w:r>
      <w:r>
        <w:rPr>
          <w:rFonts w:eastAsia="Times New Roman" w:cs="Times New Roman"/>
          <w:szCs w:val="24"/>
        </w:rPr>
        <w:t xml:space="preserve"> Είπα, λοιπόν, ότι οι πολίτες μπορεί να έχουν τις εκδηλώσεις που η δημοκρατία προβλέπει να μπορούν να έχουν και τις έχουν. Αφήστε</w:t>
      </w:r>
      <w:r>
        <w:rPr>
          <w:rFonts w:eastAsia="Times New Roman" w:cs="Times New Roman"/>
          <w:szCs w:val="24"/>
        </w:rPr>
        <w:t>,</w:t>
      </w:r>
      <w:r>
        <w:rPr>
          <w:rFonts w:eastAsia="Times New Roman" w:cs="Times New Roman"/>
          <w:szCs w:val="24"/>
        </w:rPr>
        <w:t xml:space="preserve"> λοιπόν, την παράφραση αυτών που λέω.</w:t>
      </w:r>
    </w:p>
    <w:p w14:paraId="5528B2FB"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Ποια ήταν η ανακοίνωση για τους αγρότες; Τη διαβάσατε; Διασ</w:t>
      </w:r>
      <w:r>
        <w:rPr>
          <w:rFonts w:eastAsia="Times New Roman" w:cs="Times New Roman"/>
          <w:szCs w:val="24"/>
        </w:rPr>
        <w:t>τρεβλώνετε την πραγματικότητα.</w:t>
      </w:r>
    </w:p>
    <w:p w14:paraId="5528B2FC"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ολοκληρώστε γιατί έχετε οκτώ λεπτά που μιλάτε. Παρακαλώ πολύ, είναι η </w:t>
      </w:r>
      <w:proofErr w:type="spellStart"/>
      <w:r>
        <w:rPr>
          <w:rFonts w:eastAsia="Times New Roman" w:cs="Times New Roman"/>
          <w:szCs w:val="24"/>
        </w:rPr>
        <w:t>τριτολογία</w:t>
      </w:r>
      <w:proofErr w:type="spellEnd"/>
      <w:r>
        <w:rPr>
          <w:rFonts w:eastAsia="Times New Roman" w:cs="Times New Roman"/>
          <w:szCs w:val="24"/>
        </w:rPr>
        <w:t xml:space="preserve"> σας. Έχουμε πει τα πάντα. Ολοκληρώστε.</w:t>
      </w:r>
    </w:p>
    <w:p w14:paraId="5528B2FD"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w:t>
      </w:r>
      <w:r>
        <w:rPr>
          <w:rFonts w:eastAsia="Times New Roman" w:cs="Times New Roman"/>
          <w:b/>
          <w:szCs w:val="24"/>
        </w:rPr>
        <w:t>φάλισης και Κοινωνικής Αλληλεγγύης):</w:t>
      </w:r>
      <w:r>
        <w:rPr>
          <w:rFonts w:eastAsia="Times New Roman" w:cs="Times New Roman"/>
          <w:szCs w:val="24"/>
        </w:rPr>
        <w:t xml:space="preserve"> Κύριε Πρόεδρε, μακάρι να μιλούσα οκτώ λεπτά. Οι διακοπές είναι τουλάχιστον ο μισός μου χρόνος.</w:t>
      </w:r>
    </w:p>
    <w:p w14:paraId="5528B2FE"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 ξέρω, αλλά είναι και η </w:t>
      </w:r>
      <w:proofErr w:type="spellStart"/>
      <w:r>
        <w:rPr>
          <w:rFonts w:eastAsia="Times New Roman" w:cs="Times New Roman"/>
          <w:szCs w:val="24"/>
        </w:rPr>
        <w:t>τριτολογία</w:t>
      </w:r>
      <w:proofErr w:type="spellEnd"/>
      <w:r>
        <w:rPr>
          <w:rFonts w:eastAsia="Times New Roman" w:cs="Times New Roman"/>
          <w:szCs w:val="24"/>
        </w:rPr>
        <w:t>, όμως. Τα έχουμε πει όλα.</w:t>
      </w:r>
    </w:p>
    <w:p w14:paraId="5528B2FF"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 (Υφυπο</w:t>
      </w:r>
      <w:r>
        <w:rPr>
          <w:rFonts w:eastAsia="Times New Roman" w:cs="Times New Roman"/>
          <w:b/>
          <w:szCs w:val="24"/>
        </w:rPr>
        <w:t>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lastRenderedPageBreak/>
        <w:t>Εντάξει, εσείς θα με προστατεύετε για να μιλάω. Τι να κάνω; Δεν τα είπα όλα και θα αποφύγω πάρα πολλά να πω.</w:t>
      </w:r>
    </w:p>
    <w:p w14:paraId="5528B300"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Θα τα ξαναπούμε σε μια επόμενη συζήτηση, δεν πειρ</w:t>
      </w:r>
      <w:r>
        <w:rPr>
          <w:rFonts w:eastAsia="Times New Roman" w:cs="Times New Roman"/>
          <w:szCs w:val="24"/>
        </w:rPr>
        <w:t>άζει.</w:t>
      </w:r>
    </w:p>
    <w:p w14:paraId="5528B301"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Για τις συντάξεις χηρείας ούτε κουβέντα δεν είπατε, ούτε μία λέξη. Κρίμα! </w:t>
      </w:r>
    </w:p>
    <w:p w14:paraId="5528B302"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Υπάρχει μία ζωηράδα σήμερα. Γιατί, κύριε συνάδελφε; Τι ακριβώς κάνετε;</w:t>
      </w:r>
    </w:p>
    <w:p w14:paraId="5528B303"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ΠΕΤΡΟΠΟΥΛΟΣ (Υφυπουργός Εργασίας, </w:t>
      </w:r>
      <w:r>
        <w:rPr>
          <w:rFonts w:eastAsia="Times New Roman" w:cs="Times New Roman"/>
          <w:b/>
          <w:szCs w:val="24"/>
        </w:rPr>
        <w:t>Κοινωνικής Ασφάλισης και Κοινωνικής Αλληλεγγύης):</w:t>
      </w:r>
      <w:r>
        <w:rPr>
          <w:rFonts w:eastAsia="Times New Roman" w:cs="Times New Roman"/>
          <w:szCs w:val="24"/>
        </w:rPr>
        <w:t xml:space="preserve"> Θα μου δώσει χρόνο ο κύριος Πρόεδρος να σας τα πω όλα.</w:t>
      </w:r>
    </w:p>
    <w:p w14:paraId="5528B304"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Είναι μια ευαίσθητη κοινωνική ομάδα που περιμένει να ακούσει, που φυτοζωεί, που πένεται, που δεν έχει </w:t>
      </w:r>
      <w:r>
        <w:rPr>
          <w:rFonts w:eastAsia="Times New Roman" w:cs="Times New Roman"/>
          <w:szCs w:val="24"/>
        </w:rPr>
        <w:t>1</w:t>
      </w:r>
      <w:r>
        <w:rPr>
          <w:rFonts w:eastAsia="Times New Roman" w:cs="Times New Roman"/>
          <w:szCs w:val="24"/>
        </w:rPr>
        <w:t xml:space="preserve"> ευρώ.</w:t>
      </w:r>
    </w:p>
    <w:p w14:paraId="5528B305"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ΑΝΑΣΤΑΣΙΟΣ ΠΕΤΡΟΠΟΥΛΟΣ</w:t>
      </w:r>
      <w:r>
        <w:rPr>
          <w:rFonts w:eastAsia="Times New Roman" w:cs="Times New Roman"/>
          <w:b/>
          <w:szCs w:val="24"/>
        </w:rPr>
        <w:t xml:space="preserve"> (Υφυπουργός Εργασίας, Κοινωνικής Ασφάλισης και Κοινωνικής Αλληλεγγύης):</w:t>
      </w:r>
      <w:r>
        <w:rPr>
          <w:rFonts w:eastAsia="Times New Roman" w:cs="Times New Roman"/>
          <w:szCs w:val="24"/>
        </w:rPr>
        <w:t xml:space="preserve"> Δεν ντρέπεστε; Εσείς είστε οι ευαίσθητοι; Είστε εσείς ευαίσθητος και εγώ είμαι αναίσθητος;</w:t>
      </w:r>
    </w:p>
    <w:p w14:paraId="5528B306"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συνεχίστε.</w:t>
      </w:r>
    </w:p>
    <w:p w14:paraId="5528B30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ΑΝΑΣΤΑΣΙΟΣ ΠΕΤΡΟΠΟΥΛΟΣ (Υφυπουργός</w:t>
      </w:r>
      <w:r>
        <w:rPr>
          <w:rFonts w:eastAsia="Times New Roman" w:cs="Times New Roman"/>
          <w:b/>
          <w:szCs w:val="24"/>
        </w:rPr>
        <w:t xml:space="preserve"> Εργασίας, Κοινωνικής Ασφάλισης και Κοινωνικής Αλληλεγγύης):</w:t>
      </w:r>
      <w:r>
        <w:rPr>
          <w:rFonts w:eastAsia="Times New Roman" w:cs="Times New Roman"/>
          <w:szCs w:val="24"/>
        </w:rPr>
        <w:t xml:space="preserve"> Για το 2016 οι ετήσιες εισφορές για τον ΟΓΑ από τους ασφαλισμένους ήταν περίπου 405 εκατομμύρια. Ο κρατικός προϋπολογισμός έβαλε 3 δισεκατομμύρια.</w:t>
      </w:r>
    </w:p>
    <w:p w14:paraId="5528B30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Για τον Οργανισμό Ασφάλισης Ελεύθερων Επαγγελματ</w:t>
      </w:r>
      <w:r>
        <w:rPr>
          <w:rFonts w:eastAsia="Times New Roman" w:cs="Times New Roman"/>
          <w:szCs w:val="24"/>
        </w:rPr>
        <w:t>ιών η είσπραξη εισφορών ήταν περίπου 1.100.000.000 ευρώ και για το ΕΤΑΑ, τους ανεξάρτητους επαγγελματίες, 835 εκατομμύρια ευρώ, από τα οποία 400 εκατομμύρια ευρώ έδιναν οι με έμμισθη σχέση εργασίας μηχανικοί, γιατροί και δικηγόροι.</w:t>
      </w:r>
    </w:p>
    <w:p w14:paraId="5528B30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 xml:space="preserve">Εσείς τι λέτε να κάνετε </w:t>
      </w:r>
      <w:r>
        <w:rPr>
          <w:rFonts w:eastAsia="Times New Roman" w:cs="Times New Roman"/>
          <w:szCs w:val="24"/>
        </w:rPr>
        <w:t>ακριβώς; Να κάνετε τρία ταμεία για να λύσετε ποιο πρόβλημα; Των ελλειμμάτων που υπάρχουν και των πόρων που στερήσατε με δικές σας αποφάσεις; Εσείς μπορεί να μη</w:t>
      </w:r>
      <w:r>
        <w:rPr>
          <w:rFonts w:eastAsia="Times New Roman" w:cs="Times New Roman"/>
          <w:szCs w:val="24"/>
        </w:rPr>
        <w:t>ν</w:t>
      </w:r>
      <w:r>
        <w:rPr>
          <w:rFonts w:eastAsia="Times New Roman" w:cs="Times New Roman"/>
          <w:szCs w:val="24"/>
        </w:rPr>
        <w:t xml:space="preserve"> τα ξέρετε, κύριε </w:t>
      </w:r>
      <w:proofErr w:type="spellStart"/>
      <w:r>
        <w:rPr>
          <w:rFonts w:eastAsia="Times New Roman" w:cs="Times New Roman"/>
          <w:szCs w:val="24"/>
        </w:rPr>
        <w:t>Μπουκώρο</w:t>
      </w:r>
      <w:proofErr w:type="spellEnd"/>
      <w:r>
        <w:rPr>
          <w:rFonts w:eastAsia="Times New Roman" w:cs="Times New Roman"/>
          <w:szCs w:val="24"/>
        </w:rPr>
        <w:t xml:space="preserve">, τα ξέρει όμως οπωσδήποτε ο κ. </w:t>
      </w:r>
      <w:proofErr w:type="spellStart"/>
      <w:r>
        <w:rPr>
          <w:rFonts w:eastAsia="Times New Roman" w:cs="Times New Roman"/>
          <w:szCs w:val="24"/>
        </w:rPr>
        <w:t>Βρούτσης</w:t>
      </w:r>
      <w:proofErr w:type="spellEnd"/>
      <w:r>
        <w:rPr>
          <w:rFonts w:eastAsia="Times New Roman" w:cs="Times New Roman"/>
          <w:szCs w:val="24"/>
        </w:rPr>
        <w:t xml:space="preserve">. </w:t>
      </w:r>
    </w:p>
    <w:p w14:paraId="5528B30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Τα ξέρου</w:t>
      </w:r>
      <w:r>
        <w:rPr>
          <w:rFonts w:eastAsia="Times New Roman" w:cs="Times New Roman"/>
          <w:szCs w:val="24"/>
        </w:rPr>
        <w:t>με εμείς από το ΤΣΠΕΑΘ ποιος έβαλε στο χέρι τα αποθεματικά και τα ξέρετε κι εσείς!</w:t>
      </w:r>
    </w:p>
    <w:p w14:paraId="5528B30B" w14:textId="77777777" w:rsidR="00D67C45" w:rsidRDefault="00A23C64">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w:t>
      </w:r>
      <w:r>
        <w:rPr>
          <w:rFonts w:eastAsia="Times New Roman"/>
          <w:bCs/>
          <w:szCs w:val="24"/>
        </w:rPr>
        <w:lastRenderedPageBreak/>
        <w:t xml:space="preserve">Αφού τα ξέρετε, 230 εκατομμύρια ευρώ πόροι του Ταμείου Νομικών το 2009, μηδέν </w:t>
      </w:r>
      <w:r>
        <w:rPr>
          <w:rFonts w:eastAsia="Times New Roman"/>
          <w:bCs/>
          <w:szCs w:val="24"/>
        </w:rPr>
        <w:t xml:space="preserve">το 2015, 81 εκατομμύρια ευρώ πόροι για το </w:t>
      </w:r>
      <w:r>
        <w:rPr>
          <w:rFonts w:eastAsia="Times New Roman"/>
          <w:bCs/>
          <w:szCs w:val="24"/>
        </w:rPr>
        <w:t>τ</w:t>
      </w:r>
      <w:r>
        <w:rPr>
          <w:rFonts w:eastAsia="Times New Roman"/>
          <w:bCs/>
          <w:szCs w:val="24"/>
        </w:rPr>
        <w:t>αμείο των μηχανικών, μηδέν το 2015, ελλείμματα πέρυσι στο Ταμείο Συντάξεως Ασφάλισης Υγειονομικών 60 εκατομμύρια ευρώ, στο Ταμείο Νομικών 75 εκατομμύρια ευρώ ελλείμματα, στο ΤΣΜΕΔΕ 30 εκατομμύρια ευρώ ελλείμματα κ</w:t>
      </w:r>
      <w:r>
        <w:rPr>
          <w:rFonts w:eastAsia="Times New Roman"/>
          <w:bCs/>
          <w:szCs w:val="24"/>
        </w:rPr>
        <w:t>αι στον ΟΑΕΕ, φυσικά, ελλείμματα.</w:t>
      </w:r>
    </w:p>
    <w:p w14:paraId="5528B30C" w14:textId="77777777" w:rsidR="00D67C45" w:rsidRDefault="00A23C64">
      <w:pPr>
        <w:spacing w:line="600" w:lineRule="auto"/>
        <w:ind w:firstLine="720"/>
        <w:contextualSpacing/>
        <w:jc w:val="both"/>
        <w:rPr>
          <w:rFonts w:eastAsia="Times New Roman"/>
          <w:bCs/>
          <w:szCs w:val="24"/>
        </w:rPr>
      </w:pPr>
      <w:r>
        <w:rPr>
          <w:rFonts w:eastAsia="Times New Roman"/>
          <w:bCs/>
          <w:szCs w:val="24"/>
        </w:rPr>
        <w:t>Δηλαδή εσείς τι θα κάνατε; Θα κρατούσατε ένα ταμείο με ελλείμματα; Να κάνετε τι ακριβώς; Τι είναι αυτό που προτείνετε στη δική σας «σοφή» πρόταση για την κοινωνική ασφάλιση;</w:t>
      </w:r>
    </w:p>
    <w:p w14:paraId="5528B30D" w14:textId="77777777" w:rsidR="00D67C45" w:rsidRDefault="00A23C64">
      <w:pPr>
        <w:spacing w:line="600" w:lineRule="auto"/>
        <w:ind w:firstLine="720"/>
        <w:contextualSpacing/>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Κύριε Υπουργέ, ο</w:t>
      </w:r>
      <w:r>
        <w:rPr>
          <w:rFonts w:eastAsia="Times New Roman"/>
          <w:bCs/>
          <w:szCs w:val="24"/>
        </w:rPr>
        <w:t>λοκληρώστε, είμαστε στα δέκα λεπτά, σας παρακαλώ, έχετε μιλήσει διπλάσιο χρόνο! Παρακαλώ πάρα πολύ ολοκληρώστε!</w:t>
      </w:r>
    </w:p>
    <w:p w14:paraId="5528B30E" w14:textId="77777777" w:rsidR="00D67C45" w:rsidRDefault="00A23C64">
      <w:pPr>
        <w:spacing w:line="600" w:lineRule="auto"/>
        <w:ind w:firstLine="720"/>
        <w:contextualSpacing/>
        <w:jc w:val="both"/>
        <w:rPr>
          <w:rFonts w:eastAsia="Times New Roman"/>
          <w:bCs/>
          <w:szCs w:val="24"/>
        </w:rPr>
      </w:pPr>
      <w:r>
        <w:rPr>
          <w:rFonts w:eastAsia="Times New Roman"/>
          <w:b/>
          <w:bCs/>
          <w:szCs w:val="24"/>
        </w:rPr>
        <w:t>ΑΝΑΣΤΑΣΙΟΣ ΠΕΤΡΟΠΟΥΛΟΣ (Υφυπουργός Εργασίας, Κοινωνικής Ασφάλισης και Κοινωνικής Αλληλεγγύης):</w:t>
      </w:r>
      <w:r>
        <w:rPr>
          <w:rFonts w:eastAsia="Times New Roman"/>
          <w:bCs/>
          <w:szCs w:val="24"/>
        </w:rPr>
        <w:t xml:space="preserve"> Θα τελειώσω. Θα ήθελα πιο δίκαιη αντιμετώπιση, κύριε Πρόεδρε, αλλά δεν πειράζει. </w:t>
      </w:r>
    </w:p>
    <w:p w14:paraId="5528B30F" w14:textId="77777777" w:rsidR="00D67C45" w:rsidRDefault="00A23C64">
      <w:pPr>
        <w:spacing w:line="600" w:lineRule="auto"/>
        <w:ind w:firstLine="720"/>
        <w:contextualSpacing/>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 xml:space="preserve">Με </w:t>
      </w:r>
      <w:proofErr w:type="spellStart"/>
      <w:r>
        <w:rPr>
          <w:rFonts w:eastAsia="Times New Roman"/>
          <w:bCs/>
          <w:szCs w:val="24"/>
        </w:rPr>
        <w:t>συγχωρείτε</w:t>
      </w:r>
      <w:proofErr w:type="spellEnd"/>
      <w:r>
        <w:rPr>
          <w:rFonts w:eastAsia="Times New Roman"/>
          <w:bCs/>
          <w:szCs w:val="24"/>
        </w:rPr>
        <w:t>, είναι άδικη αυτή η αντιμετώπιση; Αντί για πέντε λεπτά μιλάτε έντεκα και λέτε ότι έχετε άδικη αντιμετώπιση;</w:t>
      </w:r>
    </w:p>
    <w:p w14:paraId="5528B310" w14:textId="77777777" w:rsidR="00D67C45" w:rsidRDefault="00A23C64">
      <w:pPr>
        <w:spacing w:line="600" w:lineRule="auto"/>
        <w:ind w:firstLine="720"/>
        <w:contextualSpacing/>
        <w:jc w:val="both"/>
        <w:rPr>
          <w:rFonts w:eastAsia="Times New Roman"/>
          <w:bCs/>
          <w:szCs w:val="24"/>
        </w:rPr>
      </w:pPr>
      <w:r>
        <w:rPr>
          <w:rFonts w:eastAsia="Times New Roman"/>
          <w:b/>
          <w:bCs/>
          <w:szCs w:val="24"/>
        </w:rPr>
        <w:t>ΑΝΑΣΤΑΣΙΟΣ ΠΕΤΡΟΠΟΥ</w:t>
      </w:r>
      <w:r>
        <w:rPr>
          <w:rFonts w:eastAsia="Times New Roman"/>
          <w:b/>
          <w:bCs/>
          <w:szCs w:val="24"/>
        </w:rPr>
        <w:t>ΛΟΣ (Υφυπουργός Εργασίας, Κοινωνικής Ασφάλισης και Κοινωνικής Αλληλεγγύης):</w:t>
      </w:r>
      <w:r>
        <w:rPr>
          <w:rFonts w:eastAsia="Times New Roman"/>
          <w:bCs/>
          <w:szCs w:val="24"/>
        </w:rPr>
        <w:t xml:space="preserve"> Εντάξει, οι διακοπές ήταν πάρα πολλές και ο πολλαπλάσιος χρόνος των ομιλητών ήταν αθροιστικά πολύ μεγαλύτερος από αυτόν που μου δίνετε. Το δέχομαι όμως, σέβομαι απολύτως τον ρόλο κ</w:t>
      </w:r>
      <w:r>
        <w:rPr>
          <w:rFonts w:eastAsia="Times New Roman"/>
          <w:bCs/>
          <w:szCs w:val="24"/>
        </w:rPr>
        <w:t>αι τη θέση σας και θα τελειώσω με το εξής. Το 65% των μηχανικών, των γιατρών και των δικηγόρων καταβάλλουν την κατώτατη ασφαλιστική εισφορά.</w:t>
      </w:r>
    </w:p>
    <w:p w14:paraId="5528B311" w14:textId="77777777" w:rsidR="00D67C45" w:rsidRDefault="00A23C64">
      <w:pPr>
        <w:spacing w:line="600" w:lineRule="auto"/>
        <w:ind w:firstLine="720"/>
        <w:contextualSpacing/>
        <w:jc w:val="both"/>
        <w:rPr>
          <w:rFonts w:eastAsia="Times New Roman"/>
          <w:bCs/>
          <w:szCs w:val="24"/>
        </w:rPr>
      </w:pPr>
      <w:r>
        <w:rPr>
          <w:rFonts w:eastAsia="Times New Roman"/>
          <w:bCs/>
          <w:szCs w:val="24"/>
        </w:rPr>
        <w:t xml:space="preserve">Να είστε καλά! </w:t>
      </w:r>
    </w:p>
    <w:p w14:paraId="5528B312" w14:textId="77777777" w:rsidR="00D67C45" w:rsidRDefault="00A23C64">
      <w:pPr>
        <w:spacing w:line="600" w:lineRule="auto"/>
        <w:ind w:firstLine="720"/>
        <w:contextualSpacing/>
        <w:jc w:val="both"/>
        <w:rPr>
          <w:rFonts w:eastAsia="Times New Roman"/>
          <w:bCs/>
          <w:szCs w:val="24"/>
        </w:rPr>
      </w:pPr>
      <w:r>
        <w:rPr>
          <w:rFonts w:eastAsia="Times New Roman"/>
          <w:b/>
          <w:bCs/>
          <w:szCs w:val="24"/>
        </w:rPr>
        <w:t>ΧΡΗΣΤΟΣ ΜΠΟΥΚΩΡΟΣ:</w:t>
      </w:r>
      <w:r>
        <w:rPr>
          <w:rFonts w:eastAsia="Times New Roman"/>
          <w:bCs/>
          <w:szCs w:val="24"/>
        </w:rPr>
        <w:t xml:space="preserve"> Για τις συντάξεις χηρείας τίποτα; Υποτιμάτε μια ολόκληρη κοινωνική ομάδα!</w:t>
      </w:r>
    </w:p>
    <w:p w14:paraId="5528B313" w14:textId="77777777" w:rsidR="00D67C45" w:rsidRDefault="00A23C64">
      <w:pPr>
        <w:tabs>
          <w:tab w:val="center" w:pos="4753"/>
          <w:tab w:val="left" w:pos="6869"/>
        </w:tabs>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(Σπυρίδων Λυκούδης):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παρακολουθούν τη συνεδρίασή μας </w:t>
      </w:r>
      <w:r>
        <w:rPr>
          <w:rFonts w:eastAsia="Times New Roman" w:cs="Times New Roman"/>
          <w:szCs w:val="24"/>
        </w:rPr>
        <w:t>από τα άνω δυτικά θεωρεία, αφού προηγουμένως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xml:space="preserve">» και ενημερώθηκαν για </w:t>
      </w:r>
      <w:r>
        <w:rPr>
          <w:rFonts w:eastAsia="Times New Roman" w:cs="Times New Roman"/>
          <w:szCs w:val="24"/>
        </w:rPr>
        <w:t xml:space="preserve">την ιστορία </w:t>
      </w:r>
      <w:r>
        <w:rPr>
          <w:rFonts w:eastAsia="Times New Roman" w:cs="Times New Roman"/>
          <w:szCs w:val="24"/>
        </w:rPr>
        <w:lastRenderedPageBreak/>
        <w:t>του κτηρίου και τον τρόπο οργάνωσης και λειτουργίας της Βουλής, τριάντα τέσσερις μαθήτριες και μαθητές και δ</w:t>
      </w:r>
      <w:r>
        <w:rPr>
          <w:rFonts w:eastAsia="Times New Roman" w:cs="Times New Roman"/>
          <w:szCs w:val="24"/>
        </w:rPr>
        <w:t>ύ</w:t>
      </w:r>
      <w:r>
        <w:rPr>
          <w:rFonts w:eastAsia="Times New Roman" w:cs="Times New Roman"/>
          <w:szCs w:val="24"/>
        </w:rPr>
        <w:t>ο συνοδοί εκπαιδευτικοί από το 2</w:t>
      </w:r>
      <w:r>
        <w:rPr>
          <w:rFonts w:eastAsia="Times New Roman" w:cs="Times New Roman"/>
          <w:szCs w:val="24"/>
          <w:vertAlign w:val="superscript"/>
        </w:rPr>
        <w:t>ο</w:t>
      </w:r>
      <w:r>
        <w:rPr>
          <w:rFonts w:eastAsia="Times New Roman" w:cs="Times New Roman"/>
          <w:szCs w:val="24"/>
        </w:rPr>
        <w:t xml:space="preserve"> Γυμνάσιο Λαμίας.</w:t>
      </w:r>
    </w:p>
    <w:p w14:paraId="5528B314" w14:textId="77777777" w:rsidR="00D67C45" w:rsidRDefault="00A23C64">
      <w:pPr>
        <w:tabs>
          <w:tab w:val="center" w:pos="4753"/>
          <w:tab w:val="left" w:pos="6869"/>
        </w:tabs>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5528B315" w14:textId="77777777" w:rsidR="00D67C45" w:rsidRDefault="00A23C64">
      <w:pPr>
        <w:tabs>
          <w:tab w:val="center" w:pos="4753"/>
          <w:tab w:val="left" w:pos="6869"/>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528B316" w14:textId="77777777" w:rsidR="00D67C45" w:rsidRDefault="00A23C64">
      <w:pPr>
        <w:tabs>
          <w:tab w:val="center" w:pos="4753"/>
          <w:tab w:val="left" w:pos="6869"/>
        </w:tabs>
        <w:spacing w:line="600" w:lineRule="auto"/>
        <w:ind w:firstLine="720"/>
        <w:contextualSpacing/>
        <w:jc w:val="both"/>
        <w:rPr>
          <w:rFonts w:eastAsia="Times New Roman" w:cs="Times New Roman"/>
          <w:szCs w:val="24"/>
        </w:rPr>
      </w:pPr>
      <w:r>
        <w:rPr>
          <w:rFonts w:eastAsia="Times New Roman" w:cs="Times New Roman"/>
          <w:szCs w:val="24"/>
        </w:rPr>
        <w:t>Να σας ε</w:t>
      </w:r>
      <w:r>
        <w:rPr>
          <w:rFonts w:eastAsia="Times New Roman" w:cs="Times New Roman"/>
          <w:szCs w:val="24"/>
        </w:rPr>
        <w:t>νημερώσουμε ότι ήρθατε στη λήξη της συνεδρίασης.</w:t>
      </w:r>
    </w:p>
    <w:p w14:paraId="5528B317"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 xml:space="preserve">ηρύσσεται περαιωμένη η συζήτηση επί της υπ’ αριθμόν 12/10/20-2-2017 επίκαιρης επερώτησης με θέμα: «Εργαζόμενοι και συνταξιούχοι βιώνουν καθημερινά τα κενά και τα βάρη του νέου ασφαλιστικού». </w:t>
      </w:r>
    </w:p>
    <w:p w14:paraId="5528B318"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szCs w:val="24"/>
        </w:rPr>
        <w:t>Κυρίες και κύρ</w:t>
      </w:r>
      <w:r>
        <w:rPr>
          <w:rFonts w:eastAsia="Times New Roman" w:cs="Times New Roman"/>
          <w:szCs w:val="24"/>
        </w:rPr>
        <w:t>ιοι συνάδελφοι, δ</w:t>
      </w:r>
      <w:r>
        <w:rPr>
          <w:rFonts w:eastAsia="Times New Roman" w:cs="Times New Roman"/>
          <w:szCs w:val="24"/>
        </w:rPr>
        <w:t>έχεστε στο σημείο αυτό να λύσουμε τη συνεδρίαση;</w:t>
      </w:r>
    </w:p>
    <w:p w14:paraId="5528B319"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528B31A" w14:textId="77777777" w:rsidR="00D67C45" w:rsidRDefault="00A23C64">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Με τη συναίνεση του Σώματος και ώρα 14</w:t>
      </w:r>
      <w:r>
        <w:rPr>
          <w:rFonts w:eastAsia="Times New Roman" w:cs="Times New Roman"/>
          <w:szCs w:val="24"/>
        </w:rPr>
        <w:t>.</w:t>
      </w:r>
      <w:r>
        <w:rPr>
          <w:rFonts w:eastAsia="Times New Roman" w:cs="Times New Roman"/>
          <w:szCs w:val="24"/>
        </w:rPr>
        <w:t xml:space="preserve">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13 Μαρτίου 2017 και ώρα 18</w:t>
      </w:r>
      <w:r>
        <w:rPr>
          <w:rFonts w:eastAsia="Times New Roman" w:cs="Times New Roman"/>
          <w:szCs w:val="24"/>
        </w:rPr>
        <w:t>.</w:t>
      </w:r>
      <w:r>
        <w:rPr>
          <w:rFonts w:eastAsia="Times New Roman" w:cs="Times New Roman"/>
          <w:szCs w:val="24"/>
        </w:rPr>
        <w:t>00΄, με αντικείμ</w:t>
      </w:r>
      <w:r>
        <w:rPr>
          <w:rFonts w:eastAsia="Times New Roman" w:cs="Times New Roman"/>
          <w:szCs w:val="24"/>
        </w:rPr>
        <w:t xml:space="preserve">ενο εργασιών του Σώματος: κοινοβουλευτικό έλεγχο, συζήτηση επικαίρων ερωτήσεων. </w:t>
      </w:r>
    </w:p>
    <w:p w14:paraId="5528B31B" w14:textId="77777777" w:rsidR="00D67C45" w:rsidRDefault="00A23C64">
      <w:pPr>
        <w:spacing w:line="600" w:lineRule="auto"/>
        <w:contextualSpacing/>
        <w:jc w:val="both"/>
        <w:rPr>
          <w:rFonts w:eastAsia="Times New Roman" w:cs="Times New Roman"/>
          <w:szCs w:val="24"/>
        </w:rPr>
      </w:pPr>
      <w:r>
        <w:rPr>
          <w:rFonts w:eastAsia="Times New Roman" w:cs="Times New Roman"/>
          <w:b/>
          <w:bCs/>
          <w:szCs w:val="24"/>
        </w:rPr>
        <w:lastRenderedPageBreak/>
        <w:t>Ο ΠΡΟΕΔΡΟΣ                                                                          ΟΙ ΓΡΑΜΜΑΤΕΙΣ</w:t>
      </w:r>
      <w:r>
        <w:rPr>
          <w:rFonts w:eastAsia="Times New Roman" w:cs="Times New Roman"/>
          <w:szCs w:val="24"/>
        </w:rPr>
        <w:t xml:space="preserve">  </w:t>
      </w:r>
    </w:p>
    <w:sectPr w:rsidR="00D67C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trackRevisions/>
  <w:documentProtection w:edit="trackedChanges" w:enforcement="1" w:cryptProviderType="rsaFull" w:cryptAlgorithmClass="hash" w:cryptAlgorithmType="typeAny" w:cryptAlgorithmSid="4" w:cryptSpinCount="50000" w:hash="nhz6hejy0lwyqOsx3xFQ9DxM4iA=" w:salt="PRs7hykPhqKtjUMRBruYd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45"/>
    <w:rsid w:val="003269CD"/>
    <w:rsid w:val="00A23C64"/>
    <w:rsid w:val="00D67C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AF34"/>
  <w15:docId w15:val="{FD93FCBF-3AFF-4632-8E42-93F245A0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44C2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44C2C"/>
    <w:rPr>
      <w:rFonts w:ascii="Segoe UI" w:hAnsi="Segoe UI" w:cs="Segoe UI"/>
      <w:sz w:val="18"/>
      <w:szCs w:val="18"/>
    </w:rPr>
  </w:style>
  <w:style w:type="paragraph" w:styleId="a4">
    <w:name w:val="Revision"/>
    <w:hidden/>
    <w:uiPriority w:val="99"/>
    <w:semiHidden/>
    <w:rsid w:val="00644C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413</MetadataID>
    <Session xmlns="641f345b-441b-4b81-9152-adc2e73ba5e1">Β´</Session>
    <Date xmlns="641f345b-441b-4b81-9152-adc2e73ba5e1">2017-03-09T22:00:00+00:00</Date>
    <Status xmlns="641f345b-441b-4b81-9152-adc2e73ba5e1">
      <Url>http://srv-sp1/praktika/Lists/Incoming_Metadata/EditForm.aspx?ID=413&amp;Source=/praktika/Recordings_Library/Forms/AllItems.aspx</Url>
      <Description>Δημοσιεύτηκε</Description>
    </Status>
    <Meeting xmlns="641f345b-441b-4b81-9152-adc2e73ba5e1">ΠΖ´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218FB7-12E9-42FD-8734-731F9F4B2D71}">
  <ds:schemaRefs>
    <ds:schemaRef ds:uri="http://schemas.microsoft.com/office/infopath/2007/PartnerControls"/>
    <ds:schemaRef ds:uri="http://schemas.microsoft.com/office/2006/documentManagement/types"/>
    <ds:schemaRef ds:uri="641f345b-441b-4b81-9152-adc2e73ba5e1"/>
    <ds:schemaRef ds:uri="http://purl.org/dc/elements/1.1/"/>
    <ds:schemaRef ds:uri="http://www.w3.org/XML/1998/namespace"/>
    <ds:schemaRef ds:uri="http://purl.org/dc/terms/"/>
    <ds:schemaRef ds:uri="http://schemas.microsoft.com/office/2006/metadata/propertie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B1621D21-A481-4472-AF82-9CB8204A4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F458A-C73C-4395-A795-21B810B1B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215</Pages>
  <Words>40262</Words>
  <Characters>217420</Characters>
  <Application>Microsoft Office Word</Application>
  <DocSecurity>0</DocSecurity>
  <Lines>1811</Lines>
  <Paragraphs>514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2017-03-15T11:30:00Z</dcterms:created>
  <dcterms:modified xsi:type="dcterms:W3CDTF">2017-03-15T11:30:00Z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