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8DC37" w14:textId="77777777" w:rsidR="002168A0" w:rsidRPr="002168A0" w:rsidRDefault="002168A0" w:rsidP="002168A0">
      <w:pPr>
        <w:spacing w:after="0" w:line="360" w:lineRule="auto"/>
        <w:rPr>
          <w:ins w:id="0" w:author="Φλούδα Χριστίνα" w:date="2019-04-03T13:31:00Z"/>
          <w:rFonts w:eastAsia="Times New Roman"/>
          <w:szCs w:val="24"/>
          <w:lang w:eastAsia="en-US"/>
        </w:rPr>
      </w:pPr>
      <w:ins w:id="1" w:author="Φλούδα Χριστίνα" w:date="2019-04-03T13:31:00Z">
        <w:r w:rsidRPr="002168A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284F296" w14:textId="77777777" w:rsidR="002168A0" w:rsidRPr="002168A0" w:rsidRDefault="002168A0" w:rsidP="002168A0">
      <w:pPr>
        <w:spacing w:after="0" w:line="360" w:lineRule="auto"/>
        <w:rPr>
          <w:ins w:id="2" w:author="Φλούδα Χριστίνα" w:date="2019-04-03T13:31:00Z"/>
          <w:rFonts w:eastAsia="Times New Roman"/>
          <w:szCs w:val="24"/>
          <w:lang w:eastAsia="en-US"/>
        </w:rPr>
      </w:pPr>
    </w:p>
    <w:p w14:paraId="515B3EB5" w14:textId="77777777" w:rsidR="002168A0" w:rsidRPr="002168A0" w:rsidRDefault="002168A0" w:rsidP="002168A0">
      <w:pPr>
        <w:spacing w:after="0" w:line="360" w:lineRule="auto"/>
        <w:rPr>
          <w:ins w:id="3" w:author="Φλούδα Χριστίνα" w:date="2019-04-03T13:31:00Z"/>
          <w:rFonts w:eastAsia="Times New Roman"/>
          <w:szCs w:val="24"/>
          <w:lang w:eastAsia="en-US"/>
        </w:rPr>
      </w:pPr>
      <w:ins w:id="4" w:author="Φλούδα Χριστίνα" w:date="2019-04-03T13:31:00Z">
        <w:r w:rsidRPr="002168A0">
          <w:rPr>
            <w:rFonts w:eastAsia="Times New Roman"/>
            <w:szCs w:val="24"/>
            <w:lang w:eastAsia="en-US"/>
          </w:rPr>
          <w:t>ΠΙΝΑΚΑΣ ΠΕΡΙΕΧΟΜΕΝΩΝ</w:t>
        </w:r>
      </w:ins>
    </w:p>
    <w:p w14:paraId="348173E8" w14:textId="77777777" w:rsidR="002168A0" w:rsidRPr="002168A0" w:rsidRDefault="002168A0" w:rsidP="002168A0">
      <w:pPr>
        <w:spacing w:after="0" w:line="360" w:lineRule="auto"/>
        <w:rPr>
          <w:ins w:id="5" w:author="Φλούδα Χριστίνα" w:date="2019-04-03T13:31:00Z"/>
          <w:rFonts w:eastAsia="Times New Roman"/>
          <w:szCs w:val="24"/>
          <w:lang w:eastAsia="en-US"/>
        </w:rPr>
      </w:pPr>
      <w:ins w:id="6" w:author="Φλούδα Χριστίνα" w:date="2019-04-03T13:31:00Z">
        <w:r w:rsidRPr="002168A0">
          <w:rPr>
            <w:rFonts w:eastAsia="Times New Roman"/>
            <w:szCs w:val="24"/>
            <w:lang w:eastAsia="en-US"/>
          </w:rPr>
          <w:t xml:space="preserve">ΙΖ΄ ΠΕΡΙΟΔΟΣ </w:t>
        </w:r>
      </w:ins>
    </w:p>
    <w:p w14:paraId="65485010" w14:textId="77777777" w:rsidR="002168A0" w:rsidRPr="002168A0" w:rsidRDefault="002168A0" w:rsidP="002168A0">
      <w:pPr>
        <w:spacing w:after="0" w:line="360" w:lineRule="auto"/>
        <w:rPr>
          <w:ins w:id="7" w:author="Φλούδα Χριστίνα" w:date="2019-04-03T13:31:00Z"/>
          <w:rFonts w:eastAsia="Times New Roman"/>
          <w:szCs w:val="24"/>
          <w:lang w:eastAsia="en-US"/>
        </w:rPr>
      </w:pPr>
      <w:ins w:id="8" w:author="Φλούδα Χριστίνα" w:date="2019-04-03T13:31:00Z">
        <w:r w:rsidRPr="002168A0">
          <w:rPr>
            <w:rFonts w:eastAsia="Times New Roman"/>
            <w:szCs w:val="24"/>
            <w:lang w:eastAsia="en-US"/>
          </w:rPr>
          <w:t>ΠΡΟΕΔΡΕΥΟΜΕΝΗΣ ΚΟΙΝΟΒΟΥΛΕΥΤΙΚΗΣ ΔΗΜΟΚΡΑΤΙΑΣ</w:t>
        </w:r>
      </w:ins>
    </w:p>
    <w:p w14:paraId="22346C47" w14:textId="77777777" w:rsidR="002168A0" w:rsidRPr="002168A0" w:rsidRDefault="002168A0" w:rsidP="002168A0">
      <w:pPr>
        <w:spacing w:after="0" w:line="360" w:lineRule="auto"/>
        <w:rPr>
          <w:ins w:id="9" w:author="Φλούδα Χριστίνα" w:date="2019-04-03T13:31:00Z"/>
          <w:rFonts w:eastAsia="Times New Roman"/>
          <w:szCs w:val="24"/>
          <w:lang w:eastAsia="en-US"/>
        </w:rPr>
      </w:pPr>
      <w:ins w:id="10" w:author="Φλούδα Χριστίνα" w:date="2019-04-03T13:31:00Z">
        <w:r w:rsidRPr="002168A0">
          <w:rPr>
            <w:rFonts w:eastAsia="Times New Roman"/>
            <w:szCs w:val="24"/>
            <w:lang w:eastAsia="en-US"/>
          </w:rPr>
          <w:t>ΣΥΝΟΔΟΣ Δ΄</w:t>
        </w:r>
      </w:ins>
    </w:p>
    <w:p w14:paraId="502A99F0" w14:textId="77777777" w:rsidR="002168A0" w:rsidRPr="002168A0" w:rsidRDefault="002168A0" w:rsidP="002168A0">
      <w:pPr>
        <w:spacing w:after="0" w:line="360" w:lineRule="auto"/>
        <w:rPr>
          <w:ins w:id="11" w:author="Φλούδα Χριστίνα" w:date="2019-04-03T13:31:00Z"/>
          <w:rFonts w:eastAsia="Times New Roman"/>
          <w:szCs w:val="24"/>
          <w:lang w:eastAsia="en-US"/>
        </w:rPr>
      </w:pPr>
    </w:p>
    <w:p w14:paraId="0D60643B" w14:textId="77777777" w:rsidR="002168A0" w:rsidRPr="002168A0" w:rsidRDefault="002168A0" w:rsidP="002168A0">
      <w:pPr>
        <w:spacing w:after="0" w:line="360" w:lineRule="auto"/>
        <w:rPr>
          <w:ins w:id="12" w:author="Φλούδα Χριστίνα" w:date="2019-04-03T13:31:00Z"/>
          <w:rFonts w:eastAsia="Times New Roman"/>
          <w:szCs w:val="24"/>
          <w:lang w:eastAsia="en-US"/>
        </w:rPr>
      </w:pPr>
      <w:ins w:id="13" w:author="Φλούδα Χριστίνα" w:date="2019-04-03T13:31:00Z">
        <w:r w:rsidRPr="002168A0">
          <w:rPr>
            <w:rFonts w:eastAsia="Times New Roman"/>
            <w:szCs w:val="24"/>
            <w:lang w:eastAsia="en-US"/>
          </w:rPr>
          <w:t>ΣΥΝΕΔΡΙΑΣΗ ΡΑ΄</w:t>
        </w:r>
      </w:ins>
    </w:p>
    <w:p w14:paraId="45F1EF52" w14:textId="77777777" w:rsidR="002168A0" w:rsidRPr="002168A0" w:rsidRDefault="002168A0" w:rsidP="002168A0">
      <w:pPr>
        <w:spacing w:after="0" w:line="360" w:lineRule="auto"/>
        <w:rPr>
          <w:ins w:id="14" w:author="Φλούδα Χριστίνα" w:date="2019-04-03T13:31:00Z"/>
          <w:rFonts w:eastAsia="Times New Roman"/>
          <w:szCs w:val="24"/>
          <w:lang w:eastAsia="en-US"/>
        </w:rPr>
      </w:pPr>
      <w:ins w:id="15" w:author="Φλούδα Χριστίνα" w:date="2019-04-03T13:31:00Z">
        <w:r w:rsidRPr="002168A0">
          <w:rPr>
            <w:rFonts w:eastAsia="Times New Roman"/>
            <w:szCs w:val="24"/>
            <w:lang w:eastAsia="en-US"/>
          </w:rPr>
          <w:t>Πέμπτη  28 Μαρτίου 2019</w:t>
        </w:r>
      </w:ins>
    </w:p>
    <w:p w14:paraId="6D76E5FE" w14:textId="77777777" w:rsidR="002168A0" w:rsidRPr="002168A0" w:rsidRDefault="002168A0" w:rsidP="002168A0">
      <w:pPr>
        <w:spacing w:after="0" w:line="360" w:lineRule="auto"/>
        <w:rPr>
          <w:ins w:id="16" w:author="Φλούδα Χριστίνα" w:date="2019-04-03T13:31:00Z"/>
          <w:rFonts w:eastAsia="Times New Roman"/>
          <w:szCs w:val="24"/>
          <w:lang w:eastAsia="en-US"/>
        </w:rPr>
      </w:pPr>
    </w:p>
    <w:p w14:paraId="05622CE0" w14:textId="77777777" w:rsidR="002168A0" w:rsidRPr="002168A0" w:rsidRDefault="002168A0" w:rsidP="002168A0">
      <w:pPr>
        <w:spacing w:after="0" w:line="360" w:lineRule="auto"/>
        <w:rPr>
          <w:ins w:id="17" w:author="Φλούδα Χριστίνα" w:date="2019-04-03T13:31:00Z"/>
          <w:rFonts w:eastAsia="Times New Roman"/>
          <w:szCs w:val="24"/>
          <w:lang w:eastAsia="en-US"/>
        </w:rPr>
      </w:pPr>
      <w:ins w:id="18" w:author="Φλούδα Χριστίνα" w:date="2019-04-03T13:31:00Z">
        <w:r w:rsidRPr="002168A0">
          <w:rPr>
            <w:rFonts w:eastAsia="Times New Roman"/>
            <w:szCs w:val="24"/>
            <w:lang w:eastAsia="en-US"/>
          </w:rPr>
          <w:t>ΘΕΜΑΤΑ</w:t>
        </w:r>
      </w:ins>
    </w:p>
    <w:p w14:paraId="22603A8F" w14:textId="77777777" w:rsidR="002168A0" w:rsidRPr="002168A0" w:rsidRDefault="002168A0" w:rsidP="002168A0">
      <w:pPr>
        <w:spacing w:after="0" w:line="360" w:lineRule="auto"/>
        <w:rPr>
          <w:ins w:id="19" w:author="Φλούδα Χριστίνα" w:date="2019-04-03T13:31:00Z"/>
          <w:rFonts w:eastAsia="Times New Roman"/>
          <w:szCs w:val="24"/>
          <w:lang w:eastAsia="en-US"/>
        </w:rPr>
      </w:pPr>
      <w:ins w:id="20" w:author="Φλούδα Χριστίνα" w:date="2019-04-03T13:31:00Z">
        <w:r w:rsidRPr="002168A0">
          <w:rPr>
            <w:rFonts w:eastAsia="Times New Roman"/>
            <w:szCs w:val="24"/>
            <w:lang w:eastAsia="en-US"/>
          </w:rPr>
          <w:t xml:space="preserve"> </w:t>
        </w:r>
        <w:r w:rsidRPr="002168A0">
          <w:rPr>
            <w:rFonts w:eastAsia="Times New Roman"/>
            <w:szCs w:val="24"/>
            <w:lang w:eastAsia="en-US"/>
          </w:rPr>
          <w:br/>
          <w:t xml:space="preserve">Α. ΕΙΔΙΚΑ ΘΕΜΑΤΑ </w:t>
        </w:r>
        <w:r w:rsidRPr="002168A0">
          <w:rPr>
            <w:rFonts w:eastAsia="Times New Roman"/>
            <w:szCs w:val="24"/>
            <w:lang w:eastAsia="en-US"/>
          </w:rPr>
          <w:br/>
          <w:t xml:space="preserve">1. Ανακοινώνεται ότι τη συνεδρίαση παρακολουθούν φοιτητές από το Διεθνές Κέντρο Ελληνικών και Μεσογειακών Σπουδών, μαθητές από το 2ο Γυμνάσιο Νάξου, το 1ο Γυμνάσιο Αλίμου, το Δημοτικό Σχολείο </w:t>
        </w:r>
        <w:proofErr w:type="spellStart"/>
        <w:r w:rsidRPr="002168A0">
          <w:rPr>
            <w:rFonts w:eastAsia="Times New Roman"/>
            <w:szCs w:val="24"/>
            <w:lang w:eastAsia="en-US"/>
          </w:rPr>
          <w:t>Αντιμάχειας</w:t>
        </w:r>
        <w:proofErr w:type="spellEnd"/>
        <w:r w:rsidRPr="002168A0">
          <w:rPr>
            <w:rFonts w:eastAsia="Times New Roman"/>
            <w:szCs w:val="24"/>
            <w:lang w:eastAsia="en-US"/>
          </w:rPr>
          <w:t xml:space="preserve"> Κω, το 1ο Γυμνάσιο Νέας Ιωνίας Μαγνησίας, το Δημοτικό Σχολείο </w:t>
        </w:r>
        <w:proofErr w:type="spellStart"/>
        <w:r w:rsidRPr="002168A0">
          <w:rPr>
            <w:rFonts w:eastAsia="Times New Roman"/>
            <w:szCs w:val="24"/>
            <w:lang w:eastAsia="en-US"/>
          </w:rPr>
          <w:t>Ζηπαρίου</w:t>
        </w:r>
        <w:proofErr w:type="spellEnd"/>
        <w:r w:rsidRPr="002168A0">
          <w:rPr>
            <w:rFonts w:eastAsia="Times New Roman"/>
            <w:szCs w:val="24"/>
            <w:lang w:eastAsia="en-US"/>
          </w:rPr>
          <w:t xml:space="preserve"> της Νήσου Κω, το Δημοτικό Σχολείο Πυλαίας Θεσσαλονίκης, το 26ο και το 80ο Δημοτικό   Σχολείο Θεσσαλονίκης, το Γυμνάσιο Οινόης το Γυμνάσιο Μεσοποταμίας Καστοριάς και το 20ο Δημοτικό Σχολείο Σερρών, σελ. </w:t>
        </w:r>
        <w:r w:rsidRPr="002168A0">
          <w:rPr>
            <w:rFonts w:eastAsia="Times New Roman"/>
            <w:szCs w:val="24"/>
            <w:lang w:eastAsia="en-US"/>
          </w:rPr>
          <w:br/>
          <w:t xml:space="preserve">2. Ανακοινώνεται επιστολή προς τον Πρόεδρο της Βουλής κ. Νικόλαο </w:t>
        </w:r>
        <w:proofErr w:type="spellStart"/>
        <w:r w:rsidRPr="002168A0">
          <w:rPr>
            <w:rFonts w:eastAsia="Times New Roman"/>
            <w:szCs w:val="24"/>
            <w:lang w:eastAsia="en-US"/>
          </w:rPr>
          <w:t>Βούτση</w:t>
        </w:r>
        <w:proofErr w:type="spellEnd"/>
        <w:r w:rsidRPr="002168A0">
          <w:rPr>
            <w:rFonts w:eastAsia="Times New Roman"/>
            <w:szCs w:val="24"/>
            <w:lang w:eastAsia="en-US"/>
          </w:rPr>
          <w:t xml:space="preserve">, του Αρχηγού της Αξιωματικής Αντιπολίτευσης και Προέδρου της Κοινοβουλευτικής Ομάδας της Νέας Δημοκρατίας κ. Κυριάκου Μητσοτάκη με την οποία δηλώνει ότι ο Ανεξάρτητος Βουλευτής Β' Θεσσαλονίκης κ. Γεώργιος Λαζαρίδης προσχωρεί και εντάσσεται στην Κοινοβουλευτική Ομάδα της Νέας Δημοκρατίας, σελ. </w:t>
        </w:r>
        <w:r w:rsidRPr="002168A0">
          <w:rPr>
            <w:rFonts w:eastAsia="Times New Roman"/>
            <w:szCs w:val="24"/>
            <w:lang w:eastAsia="en-US"/>
          </w:rPr>
          <w:br/>
          <w:t xml:space="preserve">3. Ανακοινώνεται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την 27-3-2019: </w:t>
        </w:r>
      </w:ins>
    </w:p>
    <w:p w14:paraId="60B347BB" w14:textId="77777777" w:rsidR="002168A0" w:rsidRPr="002168A0" w:rsidRDefault="002168A0" w:rsidP="002168A0">
      <w:pPr>
        <w:numPr>
          <w:ilvl w:val="0"/>
          <w:numId w:val="1"/>
        </w:numPr>
        <w:spacing w:after="0" w:line="360" w:lineRule="auto"/>
        <w:ind w:left="709" w:hanging="229"/>
        <w:contextualSpacing/>
        <w:rPr>
          <w:ins w:id="21" w:author="Φλούδα Χριστίνα" w:date="2019-04-03T13:31:00Z"/>
          <w:rFonts w:eastAsia="Times New Roman"/>
          <w:szCs w:val="24"/>
          <w:lang w:eastAsia="en-US"/>
        </w:rPr>
      </w:pPr>
      <w:ins w:id="22" w:author="Φλούδα Χριστίνα" w:date="2019-04-03T13:31:00Z">
        <w:r w:rsidRPr="002168A0">
          <w:rPr>
            <w:rFonts w:eastAsia="Times New Roman"/>
            <w:szCs w:val="24"/>
            <w:lang w:eastAsia="en-US"/>
          </w:rPr>
          <w:t xml:space="preserve">Ποινική δικογραφία που αφορά στον Αναπληρωτή Υπουργό Υγείας, Παύλο </w:t>
        </w:r>
        <w:proofErr w:type="spellStart"/>
        <w:r w:rsidRPr="002168A0">
          <w:rPr>
            <w:rFonts w:eastAsia="Times New Roman"/>
            <w:szCs w:val="24"/>
            <w:lang w:eastAsia="en-US"/>
          </w:rPr>
          <w:t>Πολάκη</w:t>
        </w:r>
        <w:proofErr w:type="spellEnd"/>
        <w:r w:rsidRPr="002168A0">
          <w:rPr>
            <w:rFonts w:eastAsia="Times New Roman"/>
            <w:szCs w:val="24"/>
            <w:lang w:eastAsia="en-US"/>
          </w:rPr>
          <w:t>.</w:t>
        </w:r>
      </w:ins>
    </w:p>
    <w:p w14:paraId="58D3AB39" w14:textId="77777777" w:rsidR="002168A0" w:rsidRPr="002168A0" w:rsidRDefault="002168A0" w:rsidP="002168A0">
      <w:pPr>
        <w:spacing w:after="0" w:line="360" w:lineRule="auto"/>
        <w:ind w:left="360"/>
        <w:rPr>
          <w:ins w:id="23" w:author="Φλούδα Χριστίνα" w:date="2019-04-03T13:31:00Z"/>
          <w:rFonts w:eastAsia="Times New Roman"/>
          <w:szCs w:val="24"/>
          <w:lang w:eastAsia="en-US"/>
        </w:rPr>
      </w:pPr>
      <w:proofErr w:type="spellStart"/>
      <w:ins w:id="24" w:author="Φλούδα Χριστίνα" w:date="2019-04-03T13:31:00Z">
        <w:r w:rsidRPr="002168A0">
          <w:rPr>
            <w:rFonts w:eastAsia="Times New Roman"/>
            <w:szCs w:val="24"/>
            <w:lang w:eastAsia="en-US"/>
          </w:rPr>
          <w:t>ii</w:t>
        </w:r>
        <w:proofErr w:type="spellEnd"/>
        <w:r w:rsidRPr="002168A0">
          <w:rPr>
            <w:rFonts w:eastAsia="Times New Roman"/>
            <w:szCs w:val="24"/>
            <w:lang w:eastAsia="en-US"/>
          </w:rPr>
          <w:t>.</w:t>
        </w:r>
        <w:r w:rsidRPr="002168A0">
          <w:rPr>
            <w:rFonts w:eastAsia="Times New Roman"/>
            <w:szCs w:val="24"/>
            <w:lang w:eastAsia="en-US"/>
          </w:rPr>
          <w:tab/>
          <w:t xml:space="preserve">Ποινική δικογραφία που αφορά στον διατελέσαντα Υπουργό Εθνικής  Άμυνας, Αθανάσιο-Απόστολο </w:t>
        </w:r>
        <w:proofErr w:type="spellStart"/>
        <w:r w:rsidRPr="002168A0">
          <w:rPr>
            <w:rFonts w:eastAsia="Times New Roman"/>
            <w:szCs w:val="24"/>
            <w:lang w:eastAsia="en-US"/>
          </w:rPr>
          <w:t>Τσοχατζόπουλο.iii</w:t>
        </w:r>
        <w:proofErr w:type="spellEnd"/>
        <w:r w:rsidRPr="002168A0">
          <w:rPr>
            <w:rFonts w:eastAsia="Times New Roman"/>
            <w:szCs w:val="24"/>
            <w:lang w:eastAsia="en-US"/>
          </w:rPr>
          <w:t>.</w:t>
        </w:r>
        <w:r w:rsidRPr="002168A0">
          <w:rPr>
            <w:rFonts w:eastAsia="Times New Roman"/>
            <w:szCs w:val="24"/>
            <w:lang w:eastAsia="en-US"/>
          </w:rPr>
          <w:tab/>
          <w:t>Ποινική δικογραφία που αφορά στον πρώην Υφυπουργό Εξωτερικών, Ευριπίδη Στυλιανίδη.</w:t>
        </w:r>
      </w:ins>
    </w:p>
    <w:p w14:paraId="4B5C7ED3" w14:textId="77777777" w:rsidR="002168A0" w:rsidRPr="002168A0" w:rsidRDefault="002168A0" w:rsidP="002168A0">
      <w:pPr>
        <w:spacing w:after="0" w:line="360" w:lineRule="auto"/>
        <w:ind w:left="360"/>
        <w:rPr>
          <w:ins w:id="25" w:author="Φλούδα Χριστίνα" w:date="2019-04-03T13:31:00Z"/>
          <w:rFonts w:eastAsia="Times New Roman"/>
          <w:szCs w:val="24"/>
          <w:lang w:eastAsia="en-US"/>
        </w:rPr>
      </w:pPr>
      <w:proofErr w:type="spellStart"/>
      <w:ins w:id="26" w:author="Φλούδα Χριστίνα" w:date="2019-04-03T13:31:00Z">
        <w:r w:rsidRPr="002168A0">
          <w:rPr>
            <w:rFonts w:eastAsia="Times New Roman"/>
            <w:szCs w:val="24"/>
            <w:lang w:eastAsia="en-US"/>
          </w:rPr>
          <w:t>iv</w:t>
        </w:r>
        <w:proofErr w:type="spellEnd"/>
        <w:r w:rsidRPr="002168A0">
          <w:rPr>
            <w:rFonts w:eastAsia="Times New Roman"/>
            <w:szCs w:val="24"/>
            <w:lang w:eastAsia="en-US"/>
          </w:rPr>
          <w:t>.</w:t>
        </w:r>
        <w:r w:rsidRPr="002168A0">
          <w:rPr>
            <w:rFonts w:eastAsia="Times New Roman"/>
            <w:szCs w:val="24"/>
            <w:lang w:eastAsia="en-US"/>
          </w:rPr>
          <w:tab/>
          <w:t xml:space="preserve">Ποινική δικογραφία που αφορά στον Υπουργό Οικονομικών, Ευκλείδη </w:t>
        </w:r>
        <w:proofErr w:type="spellStart"/>
        <w:r w:rsidRPr="002168A0">
          <w:rPr>
            <w:rFonts w:eastAsia="Times New Roman"/>
            <w:szCs w:val="24"/>
            <w:lang w:eastAsia="en-US"/>
          </w:rPr>
          <w:t>Τσακαλώτο</w:t>
        </w:r>
        <w:proofErr w:type="spellEnd"/>
        <w:r w:rsidRPr="002168A0">
          <w:rPr>
            <w:rFonts w:eastAsia="Times New Roman"/>
            <w:szCs w:val="24"/>
            <w:lang w:eastAsia="en-US"/>
          </w:rPr>
          <w:t>.</w:t>
        </w:r>
      </w:ins>
    </w:p>
    <w:p w14:paraId="367A4BAE" w14:textId="77777777" w:rsidR="002168A0" w:rsidRPr="002168A0" w:rsidRDefault="002168A0" w:rsidP="002168A0">
      <w:pPr>
        <w:spacing w:after="0" w:line="360" w:lineRule="auto"/>
        <w:ind w:left="360"/>
        <w:rPr>
          <w:ins w:id="27" w:author="Φλούδα Χριστίνα" w:date="2019-04-03T13:31:00Z"/>
          <w:rFonts w:eastAsia="Times New Roman"/>
          <w:szCs w:val="24"/>
          <w:lang w:eastAsia="en-US"/>
        </w:rPr>
      </w:pPr>
      <w:ins w:id="28" w:author="Φλούδα Χριστίνα" w:date="2019-04-03T13:31:00Z">
        <w:r w:rsidRPr="002168A0">
          <w:rPr>
            <w:rFonts w:eastAsia="Times New Roman"/>
            <w:szCs w:val="24"/>
            <w:lang w:eastAsia="en-US"/>
          </w:rPr>
          <w:t>v.</w:t>
        </w:r>
        <w:r w:rsidRPr="002168A0">
          <w:rPr>
            <w:rFonts w:eastAsia="Times New Roman"/>
            <w:szCs w:val="24"/>
            <w:lang w:eastAsia="en-US"/>
          </w:rPr>
          <w:tab/>
          <w:t>Ποινική δικογραφία που αφορά στους διατελέσαντες Υπουργό και Υφυπουργό Εξωτερικών, Γεώργιο Παπανδρέου και Ευριπίδη Στυλιανίδη.</w:t>
        </w:r>
      </w:ins>
    </w:p>
    <w:p w14:paraId="0CB622B0" w14:textId="77777777" w:rsidR="002168A0" w:rsidRPr="002168A0" w:rsidRDefault="002168A0" w:rsidP="002168A0">
      <w:pPr>
        <w:spacing w:after="0" w:line="360" w:lineRule="auto"/>
        <w:ind w:left="360"/>
        <w:rPr>
          <w:ins w:id="29" w:author="Φλούδα Χριστίνα" w:date="2019-04-03T13:31:00Z"/>
          <w:rFonts w:eastAsia="Times New Roman"/>
          <w:szCs w:val="24"/>
          <w:lang w:eastAsia="en-US"/>
        </w:rPr>
      </w:pPr>
      <w:proofErr w:type="spellStart"/>
      <w:ins w:id="30" w:author="Φλούδα Χριστίνα" w:date="2019-04-03T13:31:00Z">
        <w:r w:rsidRPr="002168A0">
          <w:rPr>
            <w:rFonts w:eastAsia="Times New Roman"/>
            <w:szCs w:val="24"/>
            <w:lang w:eastAsia="en-US"/>
          </w:rPr>
          <w:t>vi</w:t>
        </w:r>
        <w:proofErr w:type="spellEnd"/>
        <w:r w:rsidRPr="002168A0">
          <w:rPr>
            <w:rFonts w:eastAsia="Times New Roman"/>
            <w:szCs w:val="24"/>
            <w:lang w:eastAsia="en-US"/>
          </w:rPr>
          <w:t>.</w:t>
        </w:r>
        <w:r w:rsidRPr="002168A0">
          <w:rPr>
            <w:rFonts w:eastAsia="Times New Roman"/>
            <w:szCs w:val="24"/>
            <w:lang w:eastAsia="en-US"/>
          </w:rPr>
          <w:tab/>
          <w:t>Ποινική δικογραφία που αφορά στον διατελέσαντα Υπουργό ΠΕΧΩΔΕ, Γεώργιο Σουφλιά.</w:t>
        </w:r>
      </w:ins>
    </w:p>
    <w:p w14:paraId="425D708F" w14:textId="77777777" w:rsidR="002168A0" w:rsidRPr="002168A0" w:rsidRDefault="002168A0" w:rsidP="002168A0">
      <w:pPr>
        <w:spacing w:after="0" w:line="360" w:lineRule="auto"/>
        <w:ind w:left="360"/>
        <w:rPr>
          <w:ins w:id="31" w:author="Φλούδα Χριστίνα" w:date="2019-04-03T13:31:00Z"/>
          <w:rFonts w:eastAsia="Times New Roman"/>
          <w:szCs w:val="24"/>
          <w:lang w:eastAsia="en-US"/>
        </w:rPr>
      </w:pPr>
      <w:proofErr w:type="spellStart"/>
      <w:ins w:id="32" w:author="Φλούδα Χριστίνα" w:date="2019-04-03T13:31:00Z">
        <w:r w:rsidRPr="002168A0">
          <w:rPr>
            <w:rFonts w:eastAsia="Times New Roman"/>
            <w:szCs w:val="24"/>
            <w:lang w:eastAsia="en-US"/>
          </w:rPr>
          <w:t>vii</w:t>
        </w:r>
        <w:proofErr w:type="spellEnd"/>
        <w:r w:rsidRPr="002168A0">
          <w:rPr>
            <w:rFonts w:eastAsia="Times New Roman"/>
            <w:szCs w:val="24"/>
            <w:lang w:eastAsia="en-US"/>
          </w:rPr>
          <w:t>.</w:t>
        </w:r>
        <w:r w:rsidRPr="002168A0">
          <w:rPr>
            <w:rFonts w:eastAsia="Times New Roman"/>
            <w:szCs w:val="24"/>
            <w:lang w:eastAsia="en-US"/>
          </w:rPr>
          <w:tab/>
          <w:t xml:space="preserve">Ποινική δικογραφία που αφορά στον τέως Υπουργό Εσωτερικών, Παναγιώτη Σκουρλέτη και στον τέως Αναπληρωτή Υπουργό Εσωτερικών αρμοδίου για θέματα Προστασίας του Πολίτη, Νικόλαο </w:t>
        </w:r>
        <w:proofErr w:type="spellStart"/>
        <w:r w:rsidRPr="002168A0">
          <w:rPr>
            <w:rFonts w:eastAsia="Times New Roman"/>
            <w:szCs w:val="24"/>
            <w:lang w:eastAsia="en-US"/>
          </w:rPr>
          <w:t>Τόσκα</w:t>
        </w:r>
        <w:proofErr w:type="spellEnd"/>
        <w:r w:rsidRPr="002168A0">
          <w:rPr>
            <w:rFonts w:eastAsia="Times New Roman"/>
            <w:szCs w:val="24"/>
            <w:lang w:eastAsia="en-US"/>
          </w:rPr>
          <w:t>.</w:t>
        </w:r>
      </w:ins>
    </w:p>
    <w:p w14:paraId="15B407C0" w14:textId="77777777" w:rsidR="002168A0" w:rsidRPr="002168A0" w:rsidRDefault="002168A0" w:rsidP="002168A0">
      <w:pPr>
        <w:spacing w:after="0" w:line="360" w:lineRule="auto"/>
        <w:ind w:left="360"/>
        <w:rPr>
          <w:ins w:id="33" w:author="Φλούδα Χριστίνα" w:date="2019-04-03T13:31:00Z"/>
          <w:rFonts w:eastAsia="Times New Roman"/>
          <w:szCs w:val="24"/>
          <w:lang w:eastAsia="en-US"/>
        </w:rPr>
      </w:pPr>
      <w:proofErr w:type="spellStart"/>
      <w:ins w:id="34" w:author="Φλούδα Χριστίνα" w:date="2019-04-03T13:31:00Z">
        <w:r w:rsidRPr="002168A0">
          <w:rPr>
            <w:rFonts w:eastAsia="Times New Roman"/>
            <w:szCs w:val="24"/>
            <w:lang w:eastAsia="en-US"/>
          </w:rPr>
          <w:t>viii</w:t>
        </w:r>
        <w:proofErr w:type="spellEnd"/>
        <w:r w:rsidRPr="002168A0">
          <w:rPr>
            <w:rFonts w:eastAsia="Times New Roman"/>
            <w:szCs w:val="24"/>
            <w:lang w:eastAsia="en-US"/>
          </w:rPr>
          <w:t>.</w:t>
        </w:r>
        <w:r w:rsidRPr="002168A0">
          <w:rPr>
            <w:rFonts w:eastAsia="Times New Roman"/>
            <w:szCs w:val="24"/>
            <w:lang w:eastAsia="en-US"/>
          </w:rPr>
          <w:tab/>
          <w:t xml:space="preserve">Ποινική δικογραφία που αφορά στην Υπουργό Εργασίας, Κοινωνικής Ασφάλισης και Κοινωνικής Αλληλεγγύης, Ευτυχία </w:t>
        </w:r>
        <w:proofErr w:type="spellStart"/>
        <w:r w:rsidRPr="002168A0">
          <w:rPr>
            <w:rFonts w:eastAsia="Times New Roman"/>
            <w:szCs w:val="24"/>
            <w:lang w:eastAsia="en-US"/>
          </w:rPr>
          <w:t>Αχτσιόγλου</w:t>
        </w:r>
        <w:proofErr w:type="spellEnd"/>
        <w:r w:rsidRPr="002168A0">
          <w:rPr>
            <w:rFonts w:eastAsia="Times New Roman"/>
            <w:szCs w:val="24"/>
            <w:lang w:eastAsia="en-US"/>
          </w:rPr>
          <w:t xml:space="preserve"> και στον Υφυπουργό Εργασίας, Κοινωνικής Ασφάλισης και Κοινωνικής Αλληλεγγύης, Αναστάσιο Πετρόπουλο και</w:t>
        </w:r>
      </w:ins>
    </w:p>
    <w:p w14:paraId="369A1682" w14:textId="77777777" w:rsidR="002168A0" w:rsidRPr="002168A0" w:rsidRDefault="002168A0" w:rsidP="002168A0">
      <w:pPr>
        <w:spacing w:after="0" w:line="360" w:lineRule="auto"/>
        <w:ind w:left="360"/>
        <w:rPr>
          <w:ins w:id="35" w:author="Φλούδα Χριστίνα" w:date="2019-04-03T13:31:00Z"/>
          <w:rFonts w:eastAsia="Times New Roman"/>
          <w:szCs w:val="24"/>
          <w:lang w:eastAsia="en-US"/>
        </w:rPr>
      </w:pPr>
      <w:proofErr w:type="spellStart"/>
      <w:ins w:id="36" w:author="Φλούδα Χριστίνα" w:date="2019-04-03T13:31:00Z">
        <w:r w:rsidRPr="002168A0">
          <w:rPr>
            <w:rFonts w:eastAsia="Times New Roman"/>
            <w:szCs w:val="24"/>
            <w:lang w:eastAsia="en-US"/>
          </w:rPr>
          <w:t>ix</w:t>
        </w:r>
        <w:proofErr w:type="spellEnd"/>
        <w:r w:rsidRPr="002168A0">
          <w:rPr>
            <w:rFonts w:eastAsia="Times New Roman"/>
            <w:szCs w:val="24"/>
            <w:lang w:eastAsia="en-US"/>
          </w:rPr>
          <w:t>.</w:t>
        </w:r>
        <w:r w:rsidRPr="002168A0">
          <w:rPr>
            <w:rFonts w:eastAsia="Times New Roman"/>
            <w:szCs w:val="24"/>
            <w:lang w:eastAsia="en-US"/>
          </w:rPr>
          <w:tab/>
          <w:t xml:space="preserve">ποινική δικογραφία που αφορά στους διατελέσαντες Υπουργούς Απασχόλησης και Κοινωνικής Προστασίας, Φάνη Πάλλη-Πετραλιά, Υγείας, Δημήτριο Αβραμόπουλο και Οικονομίας και Οικονομικών, Γεώργιο Αλογοσκούφη, σελ. </w:t>
        </w:r>
        <w:r w:rsidRPr="002168A0">
          <w:rPr>
            <w:rFonts w:eastAsia="Times New Roman"/>
            <w:szCs w:val="24"/>
            <w:lang w:eastAsia="en-US"/>
          </w:rPr>
          <w:br/>
          <w:t xml:space="preserve">4. Κατάθεση Εκθέσεως Ειδικής Μόνιμης Επιτροπής:  </w:t>
        </w:r>
      </w:ins>
    </w:p>
    <w:p w14:paraId="505E5730" w14:textId="77777777" w:rsidR="002168A0" w:rsidRPr="002168A0" w:rsidRDefault="002168A0" w:rsidP="002168A0">
      <w:pPr>
        <w:spacing w:after="0" w:line="360" w:lineRule="auto"/>
        <w:ind w:left="360"/>
        <w:rPr>
          <w:ins w:id="37" w:author="Φλούδα Χριστίνα" w:date="2019-04-03T13:31:00Z"/>
          <w:rFonts w:eastAsia="Times New Roman"/>
          <w:szCs w:val="24"/>
          <w:lang w:eastAsia="en-US"/>
        </w:rPr>
      </w:pPr>
      <w:ins w:id="38" w:author="Φλούδα Χριστίνα" w:date="2019-04-03T13:31:00Z">
        <w:r w:rsidRPr="002168A0">
          <w:rPr>
            <w:rFonts w:eastAsia="Times New Roman"/>
            <w:szCs w:val="24"/>
            <w:lang w:eastAsia="en-US"/>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2168A0">
          <w:rPr>
            <w:rFonts w:eastAsia="Times New Roman"/>
            <w:szCs w:val="24"/>
            <w:lang w:eastAsia="en-US"/>
          </w:rPr>
          <w:br/>
          <w:t xml:space="preserve">5. Επί προσωπικού θέματος, σελ. </w:t>
        </w:r>
        <w:r w:rsidRPr="002168A0">
          <w:rPr>
            <w:rFonts w:eastAsia="Times New Roman"/>
            <w:szCs w:val="24"/>
            <w:lang w:eastAsia="en-US"/>
          </w:rPr>
          <w:br/>
          <w:t xml:space="preserve">6. Επί διαδικαστικού θέματος, σελ. </w:t>
        </w:r>
        <w:r w:rsidRPr="002168A0">
          <w:rPr>
            <w:rFonts w:eastAsia="Times New Roman"/>
            <w:szCs w:val="24"/>
            <w:lang w:eastAsia="en-US"/>
          </w:rPr>
          <w:br/>
          <w:t xml:space="preserve"> </w:t>
        </w:r>
        <w:r w:rsidRPr="002168A0">
          <w:rPr>
            <w:rFonts w:eastAsia="Times New Roman"/>
            <w:szCs w:val="24"/>
            <w:lang w:eastAsia="en-US"/>
          </w:rPr>
          <w:br/>
          <w:t xml:space="preserve">Β. ΚΟΙΝΟΒΟΥΛΕΥΤΙΚΟΣ ΕΛΕΓΧΟΣ </w:t>
        </w:r>
        <w:r w:rsidRPr="002168A0">
          <w:rPr>
            <w:rFonts w:eastAsia="Times New Roman"/>
            <w:szCs w:val="24"/>
            <w:lang w:eastAsia="en-US"/>
          </w:rPr>
          <w:br/>
          <w:t xml:space="preserve">1. Ανακοίνωση του δελτίου επικαίρων ερωτήσεων της Παρασκευής 29 Μαρτίου 2019, σελ. </w:t>
        </w:r>
        <w:r w:rsidRPr="002168A0">
          <w:rPr>
            <w:rFonts w:eastAsia="Times New Roman"/>
            <w:szCs w:val="24"/>
            <w:lang w:eastAsia="en-US"/>
          </w:rPr>
          <w:br/>
          <w:t>2. Συζήτηση επικαίρων ερωτήσεων:</w:t>
        </w:r>
        <w:r w:rsidRPr="002168A0">
          <w:rPr>
            <w:rFonts w:eastAsia="Times New Roman"/>
            <w:szCs w:val="24"/>
            <w:lang w:eastAsia="en-US"/>
          </w:rPr>
          <w:br/>
          <w:t xml:space="preserve">    α) Προς τον Υπουργό Εξωτερικών, με θέμα: «Εκατό χρόνια μετά τη Γενοκτονία των Ελλήνων του Πόντου εξακολουθεί η αδράνεια της Κυβέρνησης στην εκδήλωση ενεργειών για την προώθηση της αναγνώρισής της από τη διεθνή κοινότητα», σελ. </w:t>
        </w:r>
        <w:r w:rsidRPr="002168A0">
          <w:rPr>
            <w:rFonts w:eastAsia="Times New Roman"/>
            <w:szCs w:val="24"/>
            <w:lang w:eastAsia="en-US"/>
          </w:rPr>
          <w:br/>
          <w:t xml:space="preserve">    β) Προς τον Υπουργό Αγροτικής Ανάπτυξης και Τροφίμων:</w:t>
        </w:r>
        <w:r w:rsidRPr="002168A0">
          <w:rPr>
            <w:rFonts w:eastAsia="Times New Roman"/>
            <w:szCs w:val="24"/>
            <w:lang w:eastAsia="en-US"/>
          </w:rPr>
          <w:br/>
          <w:t xml:space="preserve">        i. με θέμα: «Πλήρης αποτυχία στη διεξαγωγή ελέγχων και επιβολής κυρώσεων για τις </w:t>
        </w:r>
        <w:proofErr w:type="spellStart"/>
        <w:r w:rsidRPr="002168A0">
          <w:rPr>
            <w:rFonts w:eastAsia="Times New Roman"/>
            <w:szCs w:val="24"/>
            <w:lang w:eastAsia="en-US"/>
          </w:rPr>
          <w:t>ελληνοποιήσεις</w:t>
        </w:r>
        <w:proofErr w:type="spellEnd"/>
        <w:r w:rsidRPr="002168A0">
          <w:rPr>
            <w:rFonts w:eastAsia="Times New Roman"/>
            <w:szCs w:val="24"/>
            <w:lang w:eastAsia="en-US"/>
          </w:rPr>
          <w:t xml:space="preserve"> στο </w:t>
        </w:r>
        <w:proofErr w:type="spellStart"/>
        <w:r w:rsidRPr="002168A0">
          <w:rPr>
            <w:rFonts w:eastAsia="Times New Roman"/>
            <w:szCs w:val="24"/>
            <w:lang w:eastAsia="en-US"/>
          </w:rPr>
          <w:t>αιγοπρόβειο</w:t>
        </w:r>
        <w:proofErr w:type="spellEnd"/>
        <w:r w:rsidRPr="002168A0">
          <w:rPr>
            <w:rFonts w:eastAsia="Times New Roman"/>
            <w:szCs w:val="24"/>
            <w:lang w:eastAsia="en-US"/>
          </w:rPr>
          <w:t xml:space="preserve"> γάλα», σελ. </w:t>
        </w:r>
        <w:r w:rsidRPr="002168A0">
          <w:rPr>
            <w:rFonts w:eastAsia="Times New Roman"/>
            <w:szCs w:val="24"/>
            <w:lang w:eastAsia="en-US"/>
          </w:rPr>
          <w:br/>
          <w:t xml:space="preserve">        </w:t>
        </w:r>
        <w:proofErr w:type="spellStart"/>
        <w:r w:rsidRPr="002168A0">
          <w:rPr>
            <w:rFonts w:eastAsia="Times New Roman"/>
            <w:szCs w:val="24"/>
            <w:lang w:eastAsia="en-US"/>
          </w:rPr>
          <w:t>ii</w:t>
        </w:r>
        <w:proofErr w:type="spellEnd"/>
        <w:r w:rsidRPr="002168A0">
          <w:rPr>
            <w:rFonts w:eastAsia="Times New Roman"/>
            <w:szCs w:val="24"/>
            <w:lang w:eastAsia="en-US"/>
          </w:rPr>
          <w:t xml:space="preserve">. με θέμα: «Προσθήκη του μελιού στα είδη τροφίμων οικοτεχνικής παρασκευής», σελ. </w:t>
        </w:r>
        <w:r w:rsidRPr="002168A0">
          <w:rPr>
            <w:rFonts w:eastAsia="Times New Roman"/>
            <w:szCs w:val="24"/>
            <w:lang w:eastAsia="en-US"/>
          </w:rPr>
          <w:br/>
          <w:t xml:space="preserve">        </w:t>
        </w:r>
        <w:proofErr w:type="spellStart"/>
        <w:r w:rsidRPr="002168A0">
          <w:rPr>
            <w:rFonts w:eastAsia="Times New Roman"/>
            <w:szCs w:val="24"/>
            <w:lang w:eastAsia="en-US"/>
          </w:rPr>
          <w:t>iii</w:t>
        </w:r>
        <w:proofErr w:type="spellEnd"/>
        <w:r w:rsidRPr="002168A0">
          <w:rPr>
            <w:rFonts w:eastAsia="Times New Roman"/>
            <w:szCs w:val="24"/>
            <w:lang w:eastAsia="en-US"/>
          </w:rPr>
          <w:t xml:space="preserve">. με θέμα: «Η κλιματική αλλαγή είναι εδώ. Οι απαραίτητες υποδομές απουσιάζουν….», σελ. </w:t>
        </w:r>
        <w:r w:rsidRPr="002168A0">
          <w:rPr>
            <w:rFonts w:eastAsia="Times New Roman"/>
            <w:szCs w:val="24"/>
            <w:lang w:eastAsia="en-US"/>
          </w:rPr>
          <w:br/>
          <w:t xml:space="preserve">        </w:t>
        </w:r>
        <w:proofErr w:type="spellStart"/>
        <w:r w:rsidRPr="002168A0">
          <w:rPr>
            <w:rFonts w:eastAsia="Times New Roman"/>
            <w:szCs w:val="24"/>
            <w:lang w:eastAsia="en-US"/>
          </w:rPr>
          <w:t>iv</w:t>
        </w:r>
        <w:proofErr w:type="spellEnd"/>
        <w:r w:rsidRPr="002168A0">
          <w:rPr>
            <w:rFonts w:eastAsia="Times New Roman"/>
            <w:szCs w:val="24"/>
            <w:lang w:eastAsia="en-US"/>
          </w:rPr>
          <w:t xml:space="preserve">. με θέμα: «Η δραματική κατάσταση στο αρδευτικό δίκτυο της Ηλείας και η αδιαφορία της Κυβέρνησης», σελ. </w:t>
        </w:r>
        <w:r w:rsidRPr="002168A0">
          <w:rPr>
            <w:rFonts w:eastAsia="Times New Roman"/>
            <w:szCs w:val="24"/>
            <w:lang w:eastAsia="en-US"/>
          </w:rPr>
          <w:br/>
          <w:t xml:space="preserve"> </w:t>
        </w:r>
        <w:r w:rsidRPr="002168A0">
          <w:rPr>
            <w:rFonts w:eastAsia="Times New Roman"/>
            <w:szCs w:val="24"/>
            <w:lang w:eastAsia="en-US"/>
          </w:rPr>
          <w:br/>
          <w:t xml:space="preserve">Γ. ΝΟΜΟΘΕΤΙΚΗ ΕΡΓΑΣΙΑ </w:t>
        </w:r>
        <w:r w:rsidRPr="002168A0">
          <w:rPr>
            <w:rFonts w:eastAsia="Times New Roman"/>
            <w:szCs w:val="24"/>
            <w:lang w:eastAsia="en-US"/>
          </w:rPr>
          <w:br/>
          <w:t xml:space="preserve">1. Συζήτηση και ψήφιση επί της αρχής, των άρθρων 1 έως και 67 και 85 έως και 95 και των τροπολογιών του σχεδίου νόμου του Υπουργείου Οικονομίας και Ανάπτυξης: «Εναρμόνιση της ελληνικής νομοθεσίας με την Οδηγία (ΕΕ) 2016/943 του Ευρωπαϊκού Κοινοβουλίου και του Συμβουλίου της 8ης Ιουνίου 2016 σχετικά με την προστασία της τεχνογνωσίας και των επιχειρηματικών πληροφοριών που δεν έχουν αποκαλυφθεί (εμπορικό απόρρητο) από την παράνομη απόκτηση, χρήση και αποκάλυψή τους (EEL 157 της 15-6-2016) - Μέτρα για την επιτάχυνση του έργου του Υπουργείου Οικονομίας και Ανάπτυξης και άλλες διατάξεις», σελ. </w:t>
        </w:r>
        <w:r w:rsidRPr="002168A0">
          <w:rPr>
            <w:rFonts w:eastAsia="Times New Roman"/>
            <w:szCs w:val="24"/>
            <w:lang w:eastAsia="en-US"/>
          </w:rPr>
          <w:br/>
          <w:t xml:space="preserve">2. Αίτηση διεξαγωγής ονομαστικής ψηφοφορίας Βουλευτών της  Δημοκρατικής Συμπαράταξης επί των άρθρων 68 έως και 84 του σχεδίου νόμου, σελ. </w:t>
        </w:r>
        <w:r w:rsidRPr="002168A0">
          <w:rPr>
            <w:rFonts w:eastAsia="Times New Roman"/>
            <w:szCs w:val="24"/>
            <w:lang w:eastAsia="en-US"/>
          </w:rPr>
          <w:br/>
          <w:t xml:space="preserve">3. Κατάθεση Εκθέσεως Διαρκούς Επιτροπής:  </w:t>
        </w:r>
      </w:ins>
    </w:p>
    <w:p w14:paraId="4E439DBC" w14:textId="77777777" w:rsidR="002168A0" w:rsidRPr="002168A0" w:rsidRDefault="002168A0" w:rsidP="002168A0">
      <w:pPr>
        <w:spacing w:after="0" w:line="360" w:lineRule="auto"/>
        <w:ind w:left="360"/>
        <w:rPr>
          <w:ins w:id="39" w:author="Φλούδα Χριστίνα" w:date="2019-04-03T13:31:00Z"/>
          <w:rFonts w:eastAsia="Times New Roman"/>
          <w:szCs w:val="24"/>
          <w:lang w:eastAsia="en-US"/>
        </w:rPr>
      </w:pPr>
      <w:ins w:id="40" w:author="Φλούδα Χριστίνα" w:date="2019-04-03T13:31:00Z">
        <w:r w:rsidRPr="002168A0">
          <w:rPr>
            <w:rFonts w:eastAsia="Times New Roman"/>
            <w:szCs w:val="24"/>
            <w:lang w:eastAsia="en-US"/>
          </w:rPr>
          <w:t xml:space="preserve">Η Διαρκής Επιτροπή Παραγωγής και Εμπορίου καταθέτει την έκθεσή της στο σχέδιο νόμου του Υπουργείου Οικονομίας και Ανάπτυξης: «Εναρμόνιση της ελληνικής νομοθεσίας με την Οδηγία (ΕΕ) 2016/943 του Ευρωπαϊκού Κοινοβουλίου και του Συμβουλίου της 8ης Ιουνίου 2016, σχετικά με την προστασία της τεχνογνωσίας και των επιχειρηματικών πληροφοριών που δεν έχουν αποκαλυφθεί (εμπορικό απόρρητο) από την παράνομη απόκτηση, χρήση και αποκάλυψή τους (EEL 157 της 15-06-2016)-Μέτρα για την επιτάχυνση του έργου του Υπουργείου Οικονομίας και Ανάπτυξης και άλλες διατάξεις», σελ. </w:t>
        </w:r>
        <w:r w:rsidRPr="002168A0">
          <w:rPr>
            <w:rFonts w:eastAsia="Times New Roman"/>
            <w:szCs w:val="24"/>
            <w:lang w:eastAsia="en-US"/>
          </w:rPr>
          <w:br/>
          <w:t>4. Κατάθεση σχεδίων νόμων:</w:t>
        </w:r>
        <w:r w:rsidRPr="002168A0">
          <w:rPr>
            <w:rFonts w:eastAsia="Times New Roman"/>
            <w:szCs w:val="24"/>
            <w:lang w:eastAsia="en-US"/>
          </w:rPr>
          <w:br/>
          <w:t xml:space="preserve">    i. Ο Υπουργός Οικονομικών, ο Αντιπρόεδρος της Κυβέρνησης και ο Υπουργός Οικονομίας και Ανάπτυξης, οι Υπουργοί Υγείας, Περιβάλλοντος και Ενέργειας και Αγροτικής Ανάπτυξης και Τροφίμων, ο Αναπληρωτής Υπουργός Οικονομικών, καθώς και οι Υφυπουργοί Εξωτερικών και Οικονομικών κατέθεσαν στις 27-3-2019 σχέδιο νόμου: «Κύρωση της Σύμβασης της </w:t>
        </w:r>
        <w:proofErr w:type="spellStart"/>
        <w:r w:rsidRPr="002168A0">
          <w:rPr>
            <w:rFonts w:eastAsia="Times New Roman"/>
            <w:szCs w:val="24"/>
            <w:lang w:eastAsia="en-US"/>
          </w:rPr>
          <w:t>Μιναμάτα</w:t>
        </w:r>
        <w:proofErr w:type="spellEnd"/>
        <w:r w:rsidRPr="002168A0">
          <w:rPr>
            <w:rFonts w:eastAsia="Times New Roman"/>
            <w:szCs w:val="24"/>
            <w:lang w:eastAsia="en-US"/>
          </w:rPr>
          <w:t xml:space="preserve"> για τον υδράργυρο», σελ. </w:t>
        </w:r>
        <w:r w:rsidRPr="002168A0">
          <w:rPr>
            <w:rFonts w:eastAsia="Times New Roman"/>
            <w:szCs w:val="24"/>
            <w:lang w:eastAsia="en-US"/>
          </w:rPr>
          <w:br/>
          <w:t xml:space="preserve">    </w:t>
        </w:r>
        <w:proofErr w:type="spellStart"/>
        <w:r w:rsidRPr="002168A0">
          <w:rPr>
            <w:rFonts w:eastAsia="Times New Roman"/>
            <w:szCs w:val="24"/>
            <w:lang w:eastAsia="en-US"/>
          </w:rPr>
          <w:t>ii</w:t>
        </w:r>
        <w:proofErr w:type="spellEnd"/>
        <w:r w:rsidRPr="002168A0">
          <w:rPr>
            <w:rFonts w:eastAsia="Times New Roman"/>
            <w:szCs w:val="24"/>
            <w:lang w:eastAsia="en-US"/>
          </w:rPr>
          <w:t xml:space="preserve">. Ο Υπουργός Επικρατείας, οι Υπουργοί Παιδείας,  Έρευνας και Θρησκευμάτων, Δικαιοσύνης, Διαφάνειας και Ανθρωπίνων Δικαιωμάτων, Οικονομικών, Διοικητικής Ανασυγκρότησης, καθώς και ο Αναπληρωτής Υπουργός Οικονομικών κατέθεσαν στις 26-3-2019 σχέδιο νόμου: «Σύσταση, συγκρότηση και αρμοδιότητες της Κεντρικής Επιτροπής Κωδικοποίησης και άλλες διατάξεις», σελ. </w:t>
        </w:r>
        <w:r w:rsidRPr="002168A0">
          <w:rPr>
            <w:rFonts w:eastAsia="Times New Roman"/>
            <w:szCs w:val="24"/>
            <w:lang w:eastAsia="en-US"/>
          </w:rPr>
          <w:br/>
        </w:r>
      </w:ins>
    </w:p>
    <w:p w14:paraId="13071236" w14:textId="77777777" w:rsidR="002168A0" w:rsidRPr="002168A0" w:rsidRDefault="002168A0" w:rsidP="002168A0">
      <w:pPr>
        <w:spacing w:after="0" w:line="360" w:lineRule="auto"/>
        <w:rPr>
          <w:ins w:id="41" w:author="Φλούδα Χριστίνα" w:date="2019-04-03T13:31:00Z"/>
          <w:rFonts w:eastAsia="Times New Roman"/>
          <w:szCs w:val="24"/>
          <w:lang w:eastAsia="en-US"/>
        </w:rPr>
      </w:pPr>
    </w:p>
    <w:p w14:paraId="11525E16" w14:textId="77777777" w:rsidR="002168A0" w:rsidRPr="002168A0" w:rsidRDefault="002168A0" w:rsidP="002168A0">
      <w:pPr>
        <w:spacing w:after="0" w:line="360" w:lineRule="auto"/>
        <w:rPr>
          <w:ins w:id="42" w:author="Φλούδα Χριστίνα" w:date="2019-04-03T13:31:00Z"/>
          <w:rFonts w:eastAsia="Times New Roman"/>
          <w:szCs w:val="24"/>
          <w:lang w:eastAsia="en-US"/>
        </w:rPr>
      </w:pPr>
      <w:ins w:id="43" w:author="Φλούδα Χριστίνα" w:date="2019-04-03T13:31:00Z">
        <w:r w:rsidRPr="002168A0">
          <w:rPr>
            <w:rFonts w:eastAsia="Times New Roman"/>
            <w:szCs w:val="24"/>
            <w:lang w:eastAsia="en-US"/>
          </w:rPr>
          <w:t>ΠΡΟΕΔΡΕΥΟΝΤΕΣ</w:t>
        </w:r>
      </w:ins>
    </w:p>
    <w:p w14:paraId="1FF03BE0" w14:textId="77777777" w:rsidR="002168A0" w:rsidRPr="002168A0" w:rsidRDefault="002168A0" w:rsidP="002168A0">
      <w:pPr>
        <w:spacing w:after="0" w:line="360" w:lineRule="auto"/>
        <w:rPr>
          <w:ins w:id="44" w:author="Φλούδα Χριστίνα" w:date="2019-04-03T13:31:00Z"/>
          <w:rFonts w:eastAsia="Times New Roman"/>
          <w:szCs w:val="24"/>
          <w:lang w:eastAsia="en-US"/>
        </w:rPr>
      </w:pPr>
    </w:p>
    <w:p w14:paraId="5E35B798" w14:textId="77777777" w:rsidR="002168A0" w:rsidRPr="002168A0" w:rsidRDefault="002168A0" w:rsidP="002168A0">
      <w:pPr>
        <w:spacing w:after="0" w:line="360" w:lineRule="auto"/>
        <w:rPr>
          <w:ins w:id="45" w:author="Φλούδα Χριστίνα" w:date="2019-04-03T13:31:00Z"/>
          <w:rFonts w:eastAsia="Times New Roman"/>
          <w:szCs w:val="24"/>
          <w:lang w:eastAsia="en-US"/>
        </w:rPr>
      </w:pPr>
      <w:ins w:id="46" w:author="Φλούδα Χριστίνα" w:date="2019-04-03T13:31:00Z">
        <w:r w:rsidRPr="002168A0">
          <w:rPr>
            <w:rFonts w:eastAsia="Times New Roman"/>
            <w:szCs w:val="24"/>
            <w:lang w:eastAsia="en-US"/>
          </w:rPr>
          <w:t>ΚΑΚΛΑΜΑΝΗΣ Ν. , σελ.</w:t>
        </w:r>
        <w:r w:rsidRPr="002168A0">
          <w:rPr>
            <w:rFonts w:eastAsia="Times New Roman"/>
            <w:szCs w:val="24"/>
            <w:lang w:eastAsia="en-US"/>
          </w:rPr>
          <w:br/>
          <w:t>ΚΟΥΡΑΚΗΣ Α. , σελ.</w:t>
        </w:r>
        <w:r w:rsidRPr="002168A0">
          <w:rPr>
            <w:rFonts w:eastAsia="Times New Roman"/>
            <w:szCs w:val="24"/>
            <w:lang w:eastAsia="en-US"/>
          </w:rPr>
          <w:br/>
          <w:t>ΛΑΜΠΡΟΥΛΗΣ Γ. , σελ.</w:t>
        </w:r>
        <w:r w:rsidRPr="002168A0">
          <w:rPr>
            <w:rFonts w:eastAsia="Times New Roman"/>
            <w:szCs w:val="24"/>
            <w:lang w:eastAsia="en-US"/>
          </w:rPr>
          <w:br/>
          <w:t>ΧΡΙΣΤΟΔΟΥΛΟΠΟΥΛΟΥ Α. , σελ.</w:t>
        </w:r>
        <w:r w:rsidRPr="002168A0">
          <w:rPr>
            <w:rFonts w:eastAsia="Times New Roman"/>
            <w:szCs w:val="24"/>
            <w:lang w:eastAsia="en-US"/>
          </w:rPr>
          <w:br/>
        </w:r>
      </w:ins>
    </w:p>
    <w:p w14:paraId="4DD13D66" w14:textId="77777777" w:rsidR="002168A0" w:rsidRPr="002168A0" w:rsidRDefault="002168A0" w:rsidP="002168A0">
      <w:pPr>
        <w:spacing w:after="0" w:line="360" w:lineRule="auto"/>
        <w:rPr>
          <w:ins w:id="47" w:author="Φλούδα Χριστίνα" w:date="2019-04-03T13:31:00Z"/>
          <w:rFonts w:eastAsia="Times New Roman"/>
          <w:szCs w:val="24"/>
          <w:lang w:eastAsia="en-US"/>
        </w:rPr>
      </w:pPr>
    </w:p>
    <w:p w14:paraId="6F2D6392" w14:textId="77777777" w:rsidR="002168A0" w:rsidRPr="002168A0" w:rsidRDefault="002168A0" w:rsidP="002168A0">
      <w:pPr>
        <w:spacing w:after="0" w:line="360" w:lineRule="auto"/>
        <w:rPr>
          <w:ins w:id="48" w:author="Φλούδα Χριστίνα" w:date="2019-04-03T13:31:00Z"/>
          <w:rFonts w:eastAsia="Times New Roman"/>
          <w:szCs w:val="24"/>
          <w:lang w:eastAsia="en-US"/>
        </w:rPr>
      </w:pPr>
      <w:ins w:id="49" w:author="Φλούδα Χριστίνα" w:date="2019-04-03T13:31:00Z">
        <w:r w:rsidRPr="002168A0">
          <w:rPr>
            <w:rFonts w:eastAsia="Times New Roman"/>
            <w:szCs w:val="24"/>
            <w:lang w:eastAsia="en-US"/>
          </w:rPr>
          <w:t>ΟΜΙΛΗΤΕΣ</w:t>
        </w:r>
      </w:ins>
    </w:p>
    <w:p w14:paraId="3B51B8FF" w14:textId="77777777" w:rsidR="002168A0" w:rsidRPr="002168A0" w:rsidRDefault="002168A0" w:rsidP="002168A0">
      <w:pPr>
        <w:spacing w:after="0" w:line="360" w:lineRule="auto"/>
        <w:rPr>
          <w:ins w:id="50" w:author="Φλούδα Χριστίνα" w:date="2019-04-03T13:31:00Z"/>
          <w:rFonts w:eastAsia="Times New Roman"/>
          <w:szCs w:val="24"/>
          <w:lang w:eastAsia="en-US"/>
        </w:rPr>
      </w:pPr>
      <w:ins w:id="51" w:author="Φλούδα Χριστίνα" w:date="2019-04-03T13:31:00Z">
        <w:r w:rsidRPr="002168A0">
          <w:rPr>
            <w:rFonts w:eastAsia="Times New Roman"/>
            <w:szCs w:val="24"/>
            <w:lang w:eastAsia="en-US"/>
          </w:rPr>
          <w:br/>
          <w:t>Α. Επί προσωπικού θέματος:</w:t>
        </w:r>
        <w:r w:rsidRPr="002168A0">
          <w:rPr>
            <w:rFonts w:eastAsia="Times New Roman"/>
            <w:szCs w:val="24"/>
            <w:lang w:eastAsia="en-US"/>
          </w:rPr>
          <w:br/>
          <w:t>ΚΑΡΑΣΜΑΝΗΣ Γ. , σελ.</w:t>
        </w:r>
        <w:r w:rsidRPr="002168A0">
          <w:rPr>
            <w:rFonts w:eastAsia="Times New Roman"/>
            <w:szCs w:val="24"/>
            <w:lang w:eastAsia="en-US"/>
          </w:rPr>
          <w:br/>
        </w:r>
        <w:r w:rsidRPr="002168A0">
          <w:rPr>
            <w:rFonts w:eastAsia="Times New Roman"/>
            <w:szCs w:val="24"/>
            <w:lang w:eastAsia="en-US"/>
          </w:rPr>
          <w:br/>
          <w:t>Β. Επί διαδικαστικού θέματος:</w:t>
        </w:r>
        <w:r w:rsidRPr="002168A0">
          <w:rPr>
            <w:rFonts w:eastAsia="Times New Roman"/>
            <w:szCs w:val="24"/>
            <w:lang w:eastAsia="en-US"/>
          </w:rPr>
          <w:br/>
          <w:t>ΒΑΡΕΜΕΝΟΣ Γ. , σελ.</w:t>
        </w:r>
        <w:r w:rsidRPr="002168A0">
          <w:rPr>
            <w:rFonts w:eastAsia="Times New Roman"/>
            <w:szCs w:val="24"/>
            <w:lang w:eastAsia="en-US"/>
          </w:rPr>
          <w:br/>
          <w:t>ΔΕΝΔΙΑΣ Ν. , σελ.</w:t>
        </w:r>
        <w:r w:rsidRPr="002168A0">
          <w:rPr>
            <w:rFonts w:eastAsia="Times New Roman"/>
            <w:szCs w:val="24"/>
            <w:lang w:eastAsia="en-US"/>
          </w:rPr>
          <w:br/>
          <w:t>ΔΗΜΑΣ Χ. , σελ.</w:t>
        </w:r>
        <w:r w:rsidRPr="002168A0">
          <w:rPr>
            <w:rFonts w:eastAsia="Times New Roman"/>
            <w:szCs w:val="24"/>
            <w:lang w:eastAsia="en-US"/>
          </w:rPr>
          <w:br/>
          <w:t>ΖΟΡΜΠΑ Μ. , σελ.</w:t>
        </w:r>
        <w:r w:rsidRPr="002168A0">
          <w:rPr>
            <w:rFonts w:eastAsia="Times New Roman"/>
            <w:szCs w:val="24"/>
            <w:lang w:eastAsia="en-US"/>
          </w:rPr>
          <w:br/>
          <w:t>ΚΑΚΛΑΜΑΝΗΣ Ν. , σελ.</w:t>
        </w:r>
        <w:r w:rsidRPr="002168A0">
          <w:rPr>
            <w:rFonts w:eastAsia="Times New Roman"/>
            <w:szCs w:val="24"/>
            <w:lang w:eastAsia="en-US"/>
          </w:rPr>
          <w:br/>
          <w:t>ΚΑΡΑΣΜΑΝΗΣ Γ. , σελ.</w:t>
        </w:r>
        <w:r w:rsidRPr="002168A0">
          <w:rPr>
            <w:rFonts w:eastAsia="Times New Roman"/>
            <w:szCs w:val="24"/>
            <w:lang w:eastAsia="en-US"/>
          </w:rPr>
          <w:br/>
          <w:t>ΚΑΡΡΑΣ Γ. , σελ.</w:t>
        </w:r>
        <w:r w:rsidRPr="002168A0">
          <w:rPr>
            <w:rFonts w:eastAsia="Times New Roman"/>
            <w:szCs w:val="24"/>
            <w:lang w:eastAsia="en-US"/>
          </w:rPr>
          <w:br/>
          <w:t>ΚΟΥΡΑΚΗΣ Α. , σελ.</w:t>
        </w:r>
        <w:r w:rsidRPr="002168A0">
          <w:rPr>
            <w:rFonts w:eastAsia="Times New Roman"/>
            <w:szCs w:val="24"/>
            <w:lang w:eastAsia="en-US"/>
          </w:rPr>
          <w:br/>
          <w:t>ΚΩΝΣΤΑΝΤΙΝΟΠΟΥΛΟΣ Ο. , σελ.</w:t>
        </w:r>
        <w:r w:rsidRPr="002168A0">
          <w:rPr>
            <w:rFonts w:eastAsia="Times New Roman"/>
            <w:szCs w:val="24"/>
            <w:lang w:eastAsia="en-US"/>
          </w:rPr>
          <w:br/>
          <w:t>ΛΑΜΠΡΟΥΛΗΣ Γ. , σελ.</w:t>
        </w:r>
        <w:r w:rsidRPr="002168A0">
          <w:rPr>
            <w:rFonts w:eastAsia="Times New Roman"/>
            <w:szCs w:val="24"/>
            <w:lang w:eastAsia="en-US"/>
          </w:rPr>
          <w:br/>
          <w:t>ΛΟΒΕΡΔΟΣ Α. , σελ.</w:t>
        </w:r>
        <w:r w:rsidRPr="002168A0">
          <w:rPr>
            <w:rFonts w:eastAsia="Times New Roman"/>
            <w:szCs w:val="24"/>
            <w:lang w:eastAsia="en-US"/>
          </w:rPr>
          <w:br/>
          <w:t>ΜΠΑΚΟΓΙΑΝΝΗ Θ. , σελ.</w:t>
        </w:r>
        <w:r w:rsidRPr="002168A0">
          <w:rPr>
            <w:rFonts w:eastAsia="Times New Roman"/>
            <w:szCs w:val="24"/>
            <w:lang w:eastAsia="en-US"/>
          </w:rPr>
          <w:br/>
          <w:t>ΜΠΟΥΡΑΣ Α. , σελ.</w:t>
        </w:r>
        <w:r w:rsidRPr="002168A0">
          <w:rPr>
            <w:rFonts w:eastAsia="Times New Roman"/>
            <w:szCs w:val="24"/>
            <w:lang w:eastAsia="en-US"/>
          </w:rPr>
          <w:br/>
          <w:t>ΠΑΠΑΔΟΠΟΥΛΟΣ Ν. , σελ.</w:t>
        </w:r>
        <w:r w:rsidRPr="002168A0">
          <w:rPr>
            <w:rFonts w:eastAsia="Times New Roman"/>
            <w:szCs w:val="24"/>
            <w:lang w:eastAsia="en-US"/>
          </w:rPr>
          <w:br/>
          <w:t>ΤΖΕΛΕΠΗΣ Μ. , σελ.</w:t>
        </w:r>
        <w:r w:rsidRPr="002168A0">
          <w:rPr>
            <w:rFonts w:eastAsia="Times New Roman"/>
            <w:szCs w:val="24"/>
            <w:lang w:eastAsia="en-US"/>
          </w:rPr>
          <w:br/>
          <w:t>ΦΩΤΙΟΥ Θ. , σελ.</w:t>
        </w:r>
        <w:r w:rsidRPr="002168A0">
          <w:rPr>
            <w:rFonts w:eastAsia="Times New Roman"/>
            <w:szCs w:val="24"/>
            <w:lang w:eastAsia="en-US"/>
          </w:rPr>
          <w:br/>
          <w:t>ΧΡΙΣΤΟΔΟΥΛΟΠΟΥΛΟΥ Α. , σελ.</w:t>
        </w:r>
        <w:r w:rsidRPr="002168A0">
          <w:rPr>
            <w:rFonts w:eastAsia="Times New Roman"/>
            <w:szCs w:val="24"/>
            <w:lang w:eastAsia="en-US"/>
          </w:rPr>
          <w:br/>
        </w:r>
        <w:r w:rsidRPr="002168A0">
          <w:rPr>
            <w:rFonts w:eastAsia="Times New Roman"/>
            <w:szCs w:val="24"/>
            <w:lang w:eastAsia="en-US"/>
          </w:rPr>
          <w:br/>
          <w:t>Γ. Επί των επικαίρων ερωτήσεων:</w:t>
        </w:r>
        <w:r w:rsidRPr="002168A0">
          <w:rPr>
            <w:rFonts w:eastAsia="Times New Roman"/>
            <w:szCs w:val="24"/>
            <w:lang w:eastAsia="en-US"/>
          </w:rPr>
          <w:br/>
          <w:t>ΑΡΑΜΠΑΤΖΗ Φ. , σελ.</w:t>
        </w:r>
        <w:r w:rsidRPr="002168A0">
          <w:rPr>
            <w:rFonts w:eastAsia="Times New Roman"/>
            <w:szCs w:val="24"/>
            <w:lang w:eastAsia="en-US"/>
          </w:rPr>
          <w:br/>
          <w:t>ΚΑΡΡΑΣ Γ. , σελ.</w:t>
        </w:r>
        <w:r w:rsidRPr="002168A0">
          <w:rPr>
            <w:rFonts w:eastAsia="Times New Roman"/>
            <w:szCs w:val="24"/>
            <w:lang w:eastAsia="en-US"/>
          </w:rPr>
          <w:br/>
          <w:t>ΚΟΚΚΑΛΗΣ Β. , σελ.</w:t>
        </w:r>
        <w:r w:rsidRPr="002168A0">
          <w:rPr>
            <w:rFonts w:eastAsia="Times New Roman"/>
            <w:szCs w:val="24"/>
            <w:lang w:eastAsia="en-US"/>
          </w:rPr>
          <w:br/>
          <w:t>ΚΟΥΤΣΟΥΚΟΣ Γ. , σελ.</w:t>
        </w:r>
        <w:r w:rsidRPr="002168A0">
          <w:rPr>
            <w:rFonts w:eastAsia="Times New Roman"/>
            <w:szCs w:val="24"/>
            <w:lang w:eastAsia="en-US"/>
          </w:rPr>
          <w:br/>
          <w:t>ΜΑΝΙΟΣ Ν. , σελ.</w:t>
        </w:r>
        <w:r w:rsidRPr="002168A0">
          <w:rPr>
            <w:rFonts w:eastAsia="Times New Roman"/>
            <w:szCs w:val="24"/>
            <w:lang w:eastAsia="en-US"/>
          </w:rPr>
          <w:br/>
          <w:t>ΜΠΟΛΑΡΗΣ Μ. , σελ.</w:t>
        </w:r>
        <w:r w:rsidRPr="002168A0">
          <w:rPr>
            <w:rFonts w:eastAsia="Times New Roman"/>
            <w:szCs w:val="24"/>
            <w:lang w:eastAsia="en-US"/>
          </w:rPr>
          <w:br/>
          <w:t>ΣΤΥΛΙΟΣ Γ. , σελ.</w:t>
        </w:r>
        <w:r w:rsidRPr="002168A0">
          <w:rPr>
            <w:rFonts w:eastAsia="Times New Roman"/>
            <w:szCs w:val="24"/>
            <w:lang w:eastAsia="en-US"/>
          </w:rPr>
          <w:br/>
          <w:t>ΤΕΛΙΓΙΟΡΙΔΟΥ Ο. , σελ.</w:t>
        </w:r>
        <w:r w:rsidRPr="002168A0">
          <w:rPr>
            <w:rFonts w:eastAsia="Times New Roman"/>
            <w:szCs w:val="24"/>
            <w:lang w:eastAsia="en-US"/>
          </w:rPr>
          <w:br/>
        </w:r>
        <w:r w:rsidRPr="002168A0">
          <w:rPr>
            <w:rFonts w:eastAsia="Times New Roman"/>
            <w:szCs w:val="24"/>
            <w:lang w:eastAsia="en-US"/>
          </w:rPr>
          <w:br/>
          <w:t>Δ. Επί του σχεδίου νόμου του Υπουργείου Οικονομίας και Ανάπτυξης:</w:t>
        </w:r>
        <w:r w:rsidRPr="002168A0">
          <w:rPr>
            <w:rFonts w:eastAsia="Times New Roman"/>
            <w:szCs w:val="24"/>
            <w:lang w:eastAsia="en-US"/>
          </w:rPr>
          <w:br/>
          <w:t>ΑΜΥΡΑΣ Γ. , σελ.</w:t>
        </w:r>
        <w:r w:rsidRPr="002168A0">
          <w:rPr>
            <w:rFonts w:eastAsia="Times New Roman"/>
            <w:szCs w:val="24"/>
            <w:lang w:eastAsia="en-US"/>
          </w:rPr>
          <w:br/>
          <w:t>ΑΠΟΣΤΟΛΟΥ Ε. , σελ.</w:t>
        </w:r>
        <w:r w:rsidRPr="002168A0">
          <w:rPr>
            <w:rFonts w:eastAsia="Times New Roman"/>
            <w:szCs w:val="24"/>
            <w:lang w:eastAsia="en-US"/>
          </w:rPr>
          <w:br/>
          <w:t>ΑΥΛΩΝΙΤΟΥ Ε. , σελ.</w:t>
        </w:r>
        <w:r w:rsidRPr="002168A0">
          <w:rPr>
            <w:rFonts w:eastAsia="Times New Roman"/>
            <w:szCs w:val="24"/>
            <w:lang w:eastAsia="en-US"/>
          </w:rPr>
          <w:br/>
          <w:t>ΒΑΡΔΑΛΗΣ Α. , σελ.</w:t>
        </w:r>
        <w:r w:rsidRPr="002168A0">
          <w:rPr>
            <w:rFonts w:eastAsia="Times New Roman"/>
            <w:szCs w:val="24"/>
            <w:lang w:eastAsia="en-US"/>
          </w:rPr>
          <w:br/>
          <w:t>ΓΕΡΜΕΝΗΣ Γ. , σελ.</w:t>
        </w:r>
        <w:r w:rsidRPr="002168A0">
          <w:rPr>
            <w:rFonts w:eastAsia="Times New Roman"/>
            <w:szCs w:val="24"/>
            <w:lang w:eastAsia="en-US"/>
          </w:rPr>
          <w:br/>
          <w:t>ΓΕΩΡΓΙΑΔΗΣ Μ. , σελ.</w:t>
        </w:r>
        <w:r w:rsidRPr="002168A0">
          <w:rPr>
            <w:rFonts w:eastAsia="Times New Roman"/>
            <w:szCs w:val="24"/>
            <w:lang w:eastAsia="en-US"/>
          </w:rPr>
          <w:br/>
          <w:t>ΓΙΑΝΝΑΚΙΔΗΣ Ε. , σελ.</w:t>
        </w:r>
        <w:r w:rsidRPr="002168A0">
          <w:rPr>
            <w:rFonts w:eastAsia="Times New Roman"/>
            <w:szCs w:val="24"/>
            <w:lang w:eastAsia="en-US"/>
          </w:rPr>
          <w:br/>
          <w:t>ΓΡΕΓΟΣ Α. , σελ.</w:t>
        </w:r>
        <w:r w:rsidRPr="002168A0">
          <w:rPr>
            <w:rFonts w:eastAsia="Times New Roman"/>
            <w:szCs w:val="24"/>
            <w:lang w:eastAsia="en-US"/>
          </w:rPr>
          <w:br/>
          <w:t>ΔΕΝΔΙΑΣ Ν. , σελ.</w:t>
        </w:r>
        <w:r w:rsidRPr="002168A0">
          <w:rPr>
            <w:rFonts w:eastAsia="Times New Roman"/>
            <w:szCs w:val="24"/>
            <w:lang w:eastAsia="en-US"/>
          </w:rPr>
          <w:br/>
          <w:t>ΔΗΜΑΣ Χ. , σελ.</w:t>
        </w:r>
        <w:r w:rsidRPr="002168A0">
          <w:rPr>
            <w:rFonts w:eastAsia="Times New Roman"/>
            <w:szCs w:val="24"/>
            <w:lang w:eastAsia="en-US"/>
          </w:rPr>
          <w:br/>
          <w:t>ΔΗΜΗΤΡΙΑΔΗΣ Δ. , σελ.</w:t>
        </w:r>
        <w:r w:rsidRPr="002168A0">
          <w:rPr>
            <w:rFonts w:eastAsia="Times New Roman"/>
            <w:szCs w:val="24"/>
            <w:lang w:eastAsia="en-US"/>
          </w:rPr>
          <w:br/>
          <w:t>ΔΡΑΓΑΣΑΚΗΣ Ι. , σελ.</w:t>
        </w:r>
        <w:r w:rsidRPr="002168A0">
          <w:rPr>
            <w:rFonts w:eastAsia="Times New Roman"/>
            <w:szCs w:val="24"/>
            <w:lang w:eastAsia="en-US"/>
          </w:rPr>
          <w:br/>
          <w:t>ΖΟΡΜΠΑ Μ. , σελ.</w:t>
        </w:r>
        <w:r w:rsidRPr="002168A0">
          <w:rPr>
            <w:rFonts w:eastAsia="Times New Roman"/>
            <w:szCs w:val="24"/>
            <w:lang w:eastAsia="en-US"/>
          </w:rPr>
          <w:br/>
          <w:t>ΘΕΟΦΥΛΑΚΤΟΣ Ι. , σελ.</w:t>
        </w:r>
        <w:r w:rsidRPr="002168A0">
          <w:rPr>
            <w:rFonts w:eastAsia="Times New Roman"/>
            <w:szCs w:val="24"/>
            <w:lang w:eastAsia="en-US"/>
          </w:rPr>
          <w:br/>
          <w:t>ΚΑΒΒΑΔΑΣ Α. , σελ.</w:t>
        </w:r>
        <w:r w:rsidRPr="002168A0">
          <w:rPr>
            <w:rFonts w:eastAsia="Times New Roman"/>
            <w:szCs w:val="24"/>
            <w:lang w:eastAsia="en-US"/>
          </w:rPr>
          <w:br/>
          <w:t>ΚΑΜΑΤΕΡΟΣ Η. , σελ.</w:t>
        </w:r>
        <w:r w:rsidRPr="002168A0">
          <w:rPr>
            <w:rFonts w:eastAsia="Times New Roman"/>
            <w:szCs w:val="24"/>
            <w:lang w:eastAsia="en-US"/>
          </w:rPr>
          <w:br/>
          <w:t>ΚΑΡΑΘΑΝΑΣΟΠΟΥΛΟΣ Ν. , σελ.</w:t>
        </w:r>
        <w:r w:rsidRPr="002168A0">
          <w:rPr>
            <w:rFonts w:eastAsia="Times New Roman"/>
            <w:szCs w:val="24"/>
            <w:lang w:eastAsia="en-US"/>
          </w:rPr>
          <w:br/>
          <w:t>ΚΑΡΑΚΩΣΤΑ Ε. , σελ.</w:t>
        </w:r>
        <w:r w:rsidRPr="002168A0">
          <w:rPr>
            <w:rFonts w:eastAsia="Times New Roman"/>
            <w:szCs w:val="24"/>
            <w:lang w:eastAsia="en-US"/>
          </w:rPr>
          <w:br/>
          <w:t>ΚΑΡΑΝΑΣΤΑΣΗΣ Α. , σελ.</w:t>
        </w:r>
        <w:r w:rsidRPr="002168A0">
          <w:rPr>
            <w:rFonts w:eastAsia="Times New Roman"/>
            <w:szCs w:val="24"/>
            <w:lang w:eastAsia="en-US"/>
          </w:rPr>
          <w:br/>
          <w:t>ΚΑΡΑΣΜΑΝΗΣ Γ. , σελ.</w:t>
        </w:r>
        <w:r w:rsidRPr="002168A0">
          <w:rPr>
            <w:rFonts w:eastAsia="Times New Roman"/>
            <w:szCs w:val="24"/>
            <w:lang w:eastAsia="en-US"/>
          </w:rPr>
          <w:br/>
          <w:t>ΚΑΡΡΑΣ Γ. , σελ.</w:t>
        </w:r>
        <w:r w:rsidRPr="002168A0">
          <w:rPr>
            <w:rFonts w:eastAsia="Times New Roman"/>
            <w:szCs w:val="24"/>
            <w:lang w:eastAsia="en-US"/>
          </w:rPr>
          <w:br/>
          <w:t>ΚΑΤΣΩΤΗΣ Χ. , σελ.</w:t>
        </w:r>
        <w:r w:rsidRPr="002168A0">
          <w:rPr>
            <w:rFonts w:eastAsia="Times New Roman"/>
            <w:szCs w:val="24"/>
            <w:lang w:eastAsia="en-US"/>
          </w:rPr>
          <w:br/>
          <w:t>ΚΑΦΑΝΤΑΡΗ Χ. , σελ.</w:t>
        </w:r>
        <w:r w:rsidRPr="002168A0">
          <w:rPr>
            <w:rFonts w:eastAsia="Times New Roman"/>
            <w:szCs w:val="24"/>
            <w:lang w:eastAsia="en-US"/>
          </w:rPr>
          <w:br/>
          <w:t>ΚΕΓΚΕΡΟΓΛΟΥ Β. , σελ.</w:t>
        </w:r>
        <w:r w:rsidRPr="002168A0">
          <w:rPr>
            <w:rFonts w:eastAsia="Times New Roman"/>
            <w:szCs w:val="24"/>
            <w:lang w:eastAsia="en-US"/>
          </w:rPr>
          <w:br/>
          <w:t>ΚΟΥΤΣΟΥΚΟΣ Γ. , σελ.</w:t>
        </w:r>
        <w:r w:rsidRPr="002168A0">
          <w:rPr>
            <w:rFonts w:eastAsia="Times New Roman"/>
            <w:szCs w:val="24"/>
            <w:lang w:eastAsia="en-US"/>
          </w:rPr>
          <w:br/>
          <w:t>ΚΩΝΣΤΑΝΤΙΝΟΠΟΥΛΟΣ Ο. , σελ.</w:t>
        </w:r>
        <w:r w:rsidRPr="002168A0">
          <w:rPr>
            <w:rFonts w:eastAsia="Times New Roman"/>
            <w:szCs w:val="24"/>
            <w:lang w:eastAsia="en-US"/>
          </w:rPr>
          <w:br/>
          <w:t>ΛΟΒΕΡΔΟΣ Α. , σελ.</w:t>
        </w:r>
        <w:r w:rsidRPr="002168A0">
          <w:rPr>
            <w:rFonts w:eastAsia="Times New Roman"/>
            <w:szCs w:val="24"/>
            <w:lang w:eastAsia="en-US"/>
          </w:rPr>
          <w:br/>
          <w:t>ΜΑΝΩΛΑΚΟΥ Δ. , σελ.</w:t>
        </w:r>
        <w:r w:rsidRPr="002168A0">
          <w:rPr>
            <w:rFonts w:eastAsia="Times New Roman"/>
            <w:szCs w:val="24"/>
            <w:lang w:eastAsia="en-US"/>
          </w:rPr>
          <w:br/>
          <w:t>ΜΕΓΑΛΟΟΙΚΟΝΟΜΟΥ Θ. , σελ.</w:t>
        </w:r>
        <w:r w:rsidRPr="002168A0">
          <w:rPr>
            <w:rFonts w:eastAsia="Times New Roman"/>
            <w:szCs w:val="24"/>
            <w:lang w:eastAsia="en-US"/>
          </w:rPr>
          <w:br/>
          <w:t>ΜΠΑΛΩΜΕΝΑΚΗΣ Α. , σελ.</w:t>
        </w:r>
        <w:r w:rsidRPr="002168A0">
          <w:rPr>
            <w:rFonts w:eastAsia="Times New Roman"/>
            <w:szCs w:val="24"/>
            <w:lang w:eastAsia="en-US"/>
          </w:rPr>
          <w:br/>
          <w:t>ΜΠΟΥΡΑΣ Α. , σελ.</w:t>
        </w:r>
        <w:r w:rsidRPr="002168A0">
          <w:rPr>
            <w:rFonts w:eastAsia="Times New Roman"/>
            <w:szCs w:val="24"/>
            <w:lang w:eastAsia="en-US"/>
          </w:rPr>
          <w:br/>
          <w:t>ΟΥΡΣΟΥΖΙΔΗΣ Γ. , σελ.</w:t>
        </w:r>
        <w:r w:rsidRPr="002168A0">
          <w:rPr>
            <w:rFonts w:eastAsia="Times New Roman"/>
            <w:szCs w:val="24"/>
            <w:lang w:eastAsia="en-US"/>
          </w:rPr>
          <w:br/>
          <w:t>ΠΑΝΑΓΙΩΤΑΡΟΣ Η. , σελ.</w:t>
        </w:r>
        <w:r w:rsidRPr="002168A0">
          <w:rPr>
            <w:rFonts w:eastAsia="Times New Roman"/>
            <w:szCs w:val="24"/>
            <w:lang w:eastAsia="en-US"/>
          </w:rPr>
          <w:br/>
          <w:t>ΠΑΠΑΔΟΠΟΥΛΟΣ Ν. , σελ.</w:t>
        </w:r>
        <w:r w:rsidRPr="002168A0">
          <w:rPr>
            <w:rFonts w:eastAsia="Times New Roman"/>
            <w:szCs w:val="24"/>
            <w:lang w:eastAsia="en-US"/>
          </w:rPr>
          <w:br/>
          <w:t>ΠΑΠΑΗΛΙΟΥ Γ. , σελ.</w:t>
        </w:r>
        <w:r w:rsidRPr="002168A0">
          <w:rPr>
            <w:rFonts w:eastAsia="Times New Roman"/>
            <w:szCs w:val="24"/>
            <w:lang w:eastAsia="en-US"/>
          </w:rPr>
          <w:br/>
          <w:t>ΣΑΡΙΔΗΣ Ι. , σελ.</w:t>
        </w:r>
        <w:r w:rsidRPr="002168A0">
          <w:rPr>
            <w:rFonts w:eastAsia="Times New Roman"/>
            <w:szCs w:val="24"/>
            <w:lang w:eastAsia="en-US"/>
          </w:rPr>
          <w:br/>
          <w:t>ΣΑΧΙΝΙΔΗΣ Ι. , σελ.</w:t>
        </w:r>
        <w:r w:rsidRPr="002168A0">
          <w:rPr>
            <w:rFonts w:eastAsia="Times New Roman"/>
            <w:szCs w:val="24"/>
            <w:lang w:eastAsia="en-US"/>
          </w:rPr>
          <w:br/>
          <w:t>ΣΗΦΑΚΗΣ Ι. , σελ.</w:t>
        </w:r>
        <w:r w:rsidRPr="002168A0">
          <w:rPr>
            <w:rFonts w:eastAsia="Times New Roman"/>
            <w:szCs w:val="24"/>
            <w:lang w:eastAsia="en-US"/>
          </w:rPr>
          <w:br/>
          <w:t>ΣΤΑΪΚΟΥΡΑΣ Χ. , σελ.</w:t>
        </w:r>
      </w:ins>
    </w:p>
    <w:p w14:paraId="76AE53FC" w14:textId="4932EA46" w:rsidR="002168A0" w:rsidRDefault="002168A0" w:rsidP="002168A0">
      <w:pPr>
        <w:spacing w:line="600" w:lineRule="auto"/>
        <w:ind w:firstLine="720"/>
        <w:jc w:val="center"/>
        <w:rPr>
          <w:ins w:id="52" w:author="Φλούδα Χριστίνα" w:date="2019-04-03T13:31:00Z"/>
          <w:rFonts w:eastAsia="Times New Roman"/>
          <w:szCs w:val="24"/>
        </w:rPr>
      </w:pPr>
      <w:ins w:id="53" w:author="Φλούδα Χριστίνα" w:date="2019-04-03T13:31:00Z">
        <w:r w:rsidRPr="002168A0">
          <w:rPr>
            <w:rFonts w:eastAsia="Times New Roman"/>
            <w:szCs w:val="24"/>
            <w:lang w:eastAsia="en-US"/>
          </w:rPr>
          <w:t>ΤΖΑΚΡΗ Θ. , σελ.</w:t>
        </w:r>
        <w:r w:rsidRPr="002168A0">
          <w:rPr>
            <w:rFonts w:eastAsia="Times New Roman"/>
            <w:szCs w:val="24"/>
            <w:lang w:eastAsia="en-US"/>
          </w:rPr>
          <w:br/>
          <w:t>ΤΖΕΛΕΠΗΣ Μ. , σελ.</w:t>
        </w:r>
        <w:r w:rsidRPr="002168A0">
          <w:rPr>
            <w:rFonts w:eastAsia="Times New Roman"/>
            <w:szCs w:val="24"/>
            <w:lang w:eastAsia="en-US"/>
          </w:rPr>
          <w:br/>
          <w:t>ΤΣΑΚΑΛΩΤΟΣ Ε. , σελ.</w:t>
        </w:r>
        <w:r w:rsidRPr="002168A0">
          <w:rPr>
            <w:rFonts w:eastAsia="Times New Roman"/>
            <w:szCs w:val="24"/>
            <w:lang w:eastAsia="en-US"/>
          </w:rPr>
          <w:br/>
          <w:t>ΦΩΤΙΟΥ Θ. , σελ.</w:t>
        </w:r>
        <w:r w:rsidRPr="002168A0">
          <w:rPr>
            <w:rFonts w:eastAsia="Times New Roman"/>
            <w:szCs w:val="24"/>
            <w:lang w:eastAsia="en-US"/>
          </w:rPr>
          <w:br/>
        </w:r>
        <w:bookmarkStart w:id="54" w:name="_GoBack"/>
        <w:bookmarkEnd w:id="54"/>
      </w:ins>
    </w:p>
    <w:p w14:paraId="4EC18EC8" w14:textId="754BC415" w:rsidR="008E01FC" w:rsidRDefault="002168A0">
      <w:pPr>
        <w:spacing w:line="600" w:lineRule="auto"/>
        <w:ind w:firstLine="720"/>
        <w:jc w:val="center"/>
        <w:rPr>
          <w:rFonts w:eastAsia="Times New Roman"/>
          <w:szCs w:val="24"/>
        </w:rPr>
      </w:pPr>
      <w:r>
        <w:rPr>
          <w:rFonts w:eastAsia="Times New Roman"/>
          <w:szCs w:val="24"/>
        </w:rPr>
        <w:t>ΠΡΑΚΤΙΚΑ ΒΟΥΛΗΣ</w:t>
      </w:r>
    </w:p>
    <w:p w14:paraId="4EC18EC9" w14:textId="77777777" w:rsidR="008E01FC" w:rsidRDefault="002168A0">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4EC18ECA" w14:textId="77777777" w:rsidR="008E01FC" w:rsidRDefault="002168A0">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EC18ECB" w14:textId="77777777" w:rsidR="008E01FC" w:rsidRDefault="002168A0">
      <w:pPr>
        <w:spacing w:line="600" w:lineRule="auto"/>
        <w:ind w:firstLine="720"/>
        <w:jc w:val="center"/>
        <w:rPr>
          <w:rFonts w:eastAsia="Times New Roman"/>
          <w:szCs w:val="24"/>
        </w:rPr>
      </w:pPr>
      <w:r>
        <w:rPr>
          <w:rFonts w:eastAsia="Times New Roman"/>
          <w:szCs w:val="24"/>
        </w:rPr>
        <w:t>ΣΥΝΟΔΟΣ Δ΄</w:t>
      </w:r>
    </w:p>
    <w:p w14:paraId="4EC18ECC" w14:textId="77777777" w:rsidR="008E01FC" w:rsidRDefault="002168A0">
      <w:pPr>
        <w:spacing w:line="600" w:lineRule="auto"/>
        <w:ind w:firstLine="720"/>
        <w:jc w:val="center"/>
        <w:rPr>
          <w:rFonts w:eastAsia="Times New Roman"/>
          <w:szCs w:val="24"/>
        </w:rPr>
      </w:pPr>
      <w:r>
        <w:rPr>
          <w:rFonts w:eastAsia="Times New Roman"/>
          <w:szCs w:val="24"/>
        </w:rPr>
        <w:t>ΣΥΝΕΔΡΙΑΣΗ ΡΑ΄</w:t>
      </w:r>
    </w:p>
    <w:p w14:paraId="4EC18ECD" w14:textId="77777777" w:rsidR="008E01FC" w:rsidRDefault="002168A0">
      <w:pPr>
        <w:spacing w:line="600" w:lineRule="auto"/>
        <w:ind w:firstLine="720"/>
        <w:jc w:val="center"/>
        <w:rPr>
          <w:rFonts w:eastAsia="Times New Roman"/>
          <w:szCs w:val="24"/>
        </w:rPr>
      </w:pPr>
      <w:r>
        <w:rPr>
          <w:rFonts w:eastAsia="Times New Roman"/>
          <w:szCs w:val="24"/>
        </w:rPr>
        <w:t>Πέμπτη 28 Μαρτίου 2019</w:t>
      </w:r>
    </w:p>
    <w:p w14:paraId="4EC18ECE" w14:textId="77777777" w:rsidR="008E01FC" w:rsidRDefault="002168A0">
      <w:pPr>
        <w:spacing w:line="600" w:lineRule="auto"/>
        <w:ind w:firstLine="720"/>
        <w:jc w:val="both"/>
        <w:rPr>
          <w:rFonts w:eastAsia="Times New Roman"/>
          <w:szCs w:val="24"/>
        </w:rPr>
      </w:pPr>
      <w:r>
        <w:rPr>
          <w:rFonts w:eastAsia="Times New Roman"/>
          <w:szCs w:val="24"/>
        </w:rPr>
        <w:t xml:space="preserve">Αθήνα, σήμερα στις 28 Μαρτίου 2019, ημέρα Πέμπτη και ώρα 9.45΄, συνήλθε στην Αίθουσα των συνεδριάσεων του Βουλευτηρίου η Βουλή σε ολομέλεια για να συνεδριάσει υπό την προεδρία του Δ΄ Αντιπροέδρου αυτής κ. </w:t>
      </w:r>
      <w:r w:rsidRPr="004F2083">
        <w:rPr>
          <w:rFonts w:eastAsia="Times New Roman"/>
          <w:b/>
          <w:szCs w:val="24"/>
        </w:rPr>
        <w:t>ΝΙΚΗΤΑ ΚΑΚΛΑΜΑΝΗ</w:t>
      </w:r>
      <w:r>
        <w:rPr>
          <w:rFonts w:eastAsia="Times New Roman"/>
          <w:szCs w:val="24"/>
        </w:rPr>
        <w:t xml:space="preserve">. </w:t>
      </w:r>
    </w:p>
    <w:p w14:paraId="4EC18ECF" w14:textId="77777777" w:rsidR="008E01FC" w:rsidRDefault="002168A0">
      <w:pPr>
        <w:spacing w:line="600" w:lineRule="auto"/>
        <w:ind w:firstLine="720"/>
        <w:jc w:val="both"/>
        <w:rPr>
          <w:rFonts w:eastAsia="Times New Roman"/>
          <w:szCs w:val="24"/>
        </w:rPr>
      </w:pPr>
      <w:r w:rsidRPr="00856101">
        <w:rPr>
          <w:rFonts w:eastAsia="Times New Roman"/>
          <w:b/>
          <w:color w:val="212121"/>
          <w:szCs w:val="24"/>
        </w:rPr>
        <w:t>ΠΡΟΕΔΡΕΥΩΝ (Νικήτας Κακλαμάνης):</w:t>
      </w:r>
      <w:r>
        <w:rPr>
          <w:rFonts w:eastAsia="Times New Roman"/>
          <w:b/>
          <w:szCs w:val="24"/>
        </w:rPr>
        <w:t xml:space="preserve"> </w:t>
      </w:r>
      <w:r>
        <w:rPr>
          <w:rFonts w:eastAsia="Times New Roman"/>
          <w:szCs w:val="24"/>
        </w:rPr>
        <w:t>Κυρίες και κύριοι συνάδελφοι, αρχίζει η συνεδρίαση.</w:t>
      </w:r>
    </w:p>
    <w:p w14:paraId="4EC18ED0" w14:textId="77777777" w:rsidR="008E01FC" w:rsidRDefault="002168A0">
      <w:pPr>
        <w:spacing w:line="600" w:lineRule="auto"/>
        <w:ind w:firstLine="720"/>
        <w:jc w:val="both"/>
        <w:rPr>
          <w:rFonts w:eastAsia="Times New Roman"/>
          <w:szCs w:val="24"/>
        </w:rPr>
      </w:pPr>
      <w:r w:rsidRPr="00856101">
        <w:rPr>
          <w:rFonts w:eastAsia="Times New Roman"/>
          <w:szCs w:val="24"/>
        </w:rPr>
        <w:t xml:space="preserve">Πριν </w:t>
      </w:r>
      <w:r>
        <w:rPr>
          <w:rFonts w:eastAsia="Times New Roman"/>
          <w:szCs w:val="24"/>
        </w:rPr>
        <w:t>εισέλθουμε στη συζήτηση των προγραμματισμένων για σήμερα επικαίρων ερωτήσεων, έ</w:t>
      </w:r>
      <w:r>
        <w:rPr>
          <w:rFonts w:eastAsia="Times New Roman"/>
          <w:szCs w:val="24"/>
        </w:rPr>
        <w:t xml:space="preserve">χω την τιμή να ανακοινώσω </w:t>
      </w:r>
      <w:r>
        <w:rPr>
          <w:rFonts w:eastAsia="Times New Roman"/>
          <w:szCs w:val="24"/>
        </w:rPr>
        <w:lastRenderedPageBreak/>
        <w:t>στο Σώμα το δελτίο επικαίρων ερωτήσεων της Παρασκευής 29 Μαρτίου 2019.</w:t>
      </w:r>
    </w:p>
    <w:p w14:paraId="4EC18ED1" w14:textId="77777777" w:rsidR="008E01FC" w:rsidRDefault="002168A0">
      <w:pPr>
        <w:spacing w:after="0" w:line="600" w:lineRule="auto"/>
        <w:ind w:firstLine="720"/>
        <w:jc w:val="both"/>
        <w:rPr>
          <w:rFonts w:eastAsia="Times New Roman"/>
          <w:szCs w:val="24"/>
        </w:rPr>
      </w:pPr>
      <w:r w:rsidRPr="00856101">
        <w:rPr>
          <w:rFonts w:eastAsia="Times New Roman"/>
          <w:bCs/>
          <w:szCs w:val="24"/>
        </w:rPr>
        <w:t>Α. ΕΠΙΚΑΙΡΕΣ ΕΡΩΤΗΣΕΙ</w:t>
      </w:r>
      <w:r>
        <w:rPr>
          <w:rFonts w:eastAsia="Times New Roman"/>
          <w:bCs/>
          <w:szCs w:val="24"/>
        </w:rPr>
        <w:t>Σ</w:t>
      </w:r>
      <w:r>
        <w:rPr>
          <w:rFonts w:eastAsia="Times New Roman"/>
          <w:bCs/>
          <w:szCs w:val="24"/>
        </w:rPr>
        <w:t xml:space="preserve"> Πρώτου Κύκλου (Άρθρο 130 παράγραφο</w:t>
      </w:r>
      <w:r>
        <w:rPr>
          <w:rFonts w:eastAsia="Times New Roman"/>
          <w:bCs/>
          <w:szCs w:val="24"/>
        </w:rPr>
        <w:t>ι</w:t>
      </w:r>
      <w:r>
        <w:rPr>
          <w:rFonts w:eastAsia="Times New Roman"/>
          <w:bCs/>
          <w:szCs w:val="24"/>
        </w:rPr>
        <w:t xml:space="preserve"> 2 και 3 του Κανονισμού</w:t>
      </w:r>
      <w:r w:rsidRPr="00856101">
        <w:rPr>
          <w:rFonts w:eastAsia="Times New Roman"/>
          <w:bCs/>
          <w:szCs w:val="24"/>
        </w:rPr>
        <w:t xml:space="preserve"> </w:t>
      </w:r>
      <w:r>
        <w:rPr>
          <w:rFonts w:eastAsia="Times New Roman"/>
          <w:bCs/>
          <w:szCs w:val="24"/>
        </w:rPr>
        <w:t xml:space="preserve">της </w:t>
      </w:r>
      <w:r w:rsidRPr="00856101">
        <w:rPr>
          <w:rFonts w:eastAsia="Times New Roman"/>
          <w:bCs/>
          <w:szCs w:val="24"/>
        </w:rPr>
        <w:t>Βουλής)</w:t>
      </w:r>
    </w:p>
    <w:p w14:paraId="4EC18ED2" w14:textId="77777777" w:rsidR="008E01FC" w:rsidRDefault="002168A0">
      <w:pPr>
        <w:spacing w:after="0" w:line="600" w:lineRule="auto"/>
        <w:ind w:firstLine="720"/>
        <w:jc w:val="both"/>
        <w:rPr>
          <w:rFonts w:eastAsia="Times New Roman"/>
          <w:szCs w:val="24"/>
        </w:rPr>
      </w:pPr>
      <w:r>
        <w:rPr>
          <w:rFonts w:eastAsia="Times New Roman"/>
          <w:szCs w:val="24"/>
        </w:rPr>
        <w:t>1. Η με αριθμό 441/26-3-2019 επίκαιρη ε</w:t>
      </w:r>
      <w:r w:rsidRPr="00856101">
        <w:rPr>
          <w:rFonts w:eastAsia="Times New Roman"/>
          <w:szCs w:val="24"/>
        </w:rPr>
        <w:t xml:space="preserve">ρώτηση του Βουλευτή Α΄ Θεσσαλονίκης του Συνασπισμού Ριζοσπαστικής Αριστεράς κ. </w:t>
      </w:r>
      <w:r>
        <w:rPr>
          <w:rFonts w:eastAsia="Times New Roman"/>
          <w:bCs/>
          <w:szCs w:val="24"/>
        </w:rPr>
        <w:t xml:space="preserve">Αλέξανδρου Τριανταφυλλίδη </w:t>
      </w:r>
      <w:r w:rsidRPr="00856101">
        <w:rPr>
          <w:rFonts w:eastAsia="Times New Roman"/>
          <w:szCs w:val="24"/>
        </w:rPr>
        <w:t xml:space="preserve">προς τον Υπουργό </w:t>
      </w:r>
      <w:r w:rsidRPr="00531C7C">
        <w:rPr>
          <w:rFonts w:eastAsia="Times New Roman"/>
          <w:bCs/>
          <w:szCs w:val="24"/>
        </w:rPr>
        <w:t>Οικονομίας και Ανάπτυξη</w:t>
      </w:r>
      <w:r w:rsidRPr="00531C7C">
        <w:rPr>
          <w:rFonts w:eastAsia="Times New Roman"/>
          <w:bCs/>
          <w:szCs w:val="24"/>
        </w:rPr>
        <w:t>ς,</w:t>
      </w:r>
      <w:r w:rsidRPr="00856101">
        <w:rPr>
          <w:rFonts w:eastAsia="Times New Roman"/>
          <w:szCs w:val="24"/>
        </w:rPr>
        <w:t xml:space="preserve"> με θέμα: «Προστασία πολιτών-δανειοληπτών από την καταχρηστική λειτουργία δικηγορικών γραφείων ως εισπρακτικών εταιρειών».</w:t>
      </w:r>
    </w:p>
    <w:p w14:paraId="4EC18ED3" w14:textId="77777777" w:rsidR="008E01FC" w:rsidRDefault="002168A0">
      <w:pPr>
        <w:spacing w:after="0" w:line="600" w:lineRule="auto"/>
        <w:ind w:firstLine="720"/>
        <w:jc w:val="both"/>
        <w:rPr>
          <w:rFonts w:eastAsia="Times New Roman"/>
          <w:szCs w:val="24"/>
        </w:rPr>
      </w:pPr>
      <w:r>
        <w:rPr>
          <w:rFonts w:eastAsia="Times New Roman"/>
          <w:szCs w:val="24"/>
        </w:rPr>
        <w:t>2. Η με αριθμό 437/22-3-2019 επίκαιρη ε</w:t>
      </w:r>
      <w:r w:rsidRPr="00856101">
        <w:rPr>
          <w:rFonts w:eastAsia="Times New Roman"/>
          <w:szCs w:val="24"/>
        </w:rPr>
        <w:t xml:space="preserve">ρώτηση του Βουλευτή Έβρου της Νέας Δημοκρατίας κ. </w:t>
      </w:r>
      <w:r w:rsidRPr="00531C7C">
        <w:rPr>
          <w:rFonts w:eastAsia="Times New Roman"/>
          <w:bCs/>
          <w:szCs w:val="24"/>
        </w:rPr>
        <w:t xml:space="preserve">Αναστασίου </w:t>
      </w:r>
      <w:proofErr w:type="spellStart"/>
      <w:r w:rsidRPr="00531C7C">
        <w:rPr>
          <w:rFonts w:eastAsia="Times New Roman"/>
          <w:bCs/>
          <w:szCs w:val="24"/>
        </w:rPr>
        <w:t>Δημοσχάκη</w:t>
      </w:r>
      <w:proofErr w:type="spellEnd"/>
      <w:r>
        <w:rPr>
          <w:rFonts w:eastAsia="Times New Roman"/>
          <w:bCs/>
          <w:szCs w:val="24"/>
        </w:rPr>
        <w:t xml:space="preserve"> </w:t>
      </w:r>
      <w:r w:rsidRPr="00856101">
        <w:rPr>
          <w:rFonts w:eastAsia="Times New Roman"/>
          <w:szCs w:val="24"/>
        </w:rPr>
        <w:t xml:space="preserve">προς τον Υπουργό </w:t>
      </w:r>
      <w:r w:rsidRPr="00531C7C">
        <w:rPr>
          <w:rFonts w:eastAsia="Times New Roman"/>
          <w:bCs/>
          <w:szCs w:val="24"/>
        </w:rPr>
        <w:t>Παιδ</w:t>
      </w:r>
      <w:r w:rsidRPr="00531C7C">
        <w:rPr>
          <w:rFonts w:eastAsia="Times New Roman"/>
          <w:bCs/>
          <w:szCs w:val="24"/>
        </w:rPr>
        <w:t>είας, Έρευνας και Θρησκευμάτων,</w:t>
      </w:r>
      <w:r w:rsidRPr="00856101">
        <w:rPr>
          <w:rFonts w:eastAsia="Times New Roman"/>
          <w:szCs w:val="24"/>
        </w:rPr>
        <w:t xml:space="preserve"> με θέμα: «Προκήρυξ</w:t>
      </w:r>
      <w:r>
        <w:rPr>
          <w:rFonts w:eastAsia="Times New Roman"/>
          <w:szCs w:val="24"/>
        </w:rPr>
        <w:t>η θέσεως καθηγητή Σηροτροφίας-</w:t>
      </w:r>
      <w:r w:rsidRPr="00856101">
        <w:rPr>
          <w:rFonts w:eastAsia="Times New Roman"/>
          <w:szCs w:val="24"/>
        </w:rPr>
        <w:t>Μελισσοκομίας στο Δημοκρίτειο Πανεπιστήμιο Θράκης».</w:t>
      </w:r>
    </w:p>
    <w:p w14:paraId="4EC18ED4" w14:textId="77777777" w:rsidR="008E01FC" w:rsidRDefault="002168A0">
      <w:pPr>
        <w:spacing w:after="0" w:line="600" w:lineRule="auto"/>
        <w:ind w:firstLine="720"/>
        <w:jc w:val="both"/>
        <w:rPr>
          <w:rFonts w:eastAsia="Times New Roman"/>
          <w:szCs w:val="24"/>
        </w:rPr>
      </w:pPr>
      <w:r>
        <w:rPr>
          <w:rFonts w:eastAsia="Times New Roman"/>
          <w:szCs w:val="24"/>
        </w:rPr>
        <w:t>3. Η με αριθμό 433/22-3-2019 επίκαιρη ε</w:t>
      </w:r>
      <w:r w:rsidRPr="00856101">
        <w:rPr>
          <w:rFonts w:eastAsia="Times New Roman"/>
          <w:szCs w:val="24"/>
        </w:rPr>
        <w:t xml:space="preserve">ρώτηση του Βουλευτή Αργολίδας της Δημοκρατικής Συμπαράταξης κ. </w:t>
      </w:r>
      <w:r w:rsidRPr="00531C7C">
        <w:rPr>
          <w:rFonts w:eastAsia="Times New Roman"/>
          <w:bCs/>
          <w:szCs w:val="24"/>
        </w:rPr>
        <w:t xml:space="preserve">Ιωάννη </w:t>
      </w:r>
      <w:r>
        <w:rPr>
          <w:rFonts w:eastAsia="Times New Roman"/>
          <w:bCs/>
          <w:szCs w:val="24"/>
        </w:rPr>
        <w:t xml:space="preserve">Μανιάτη </w:t>
      </w:r>
      <w:r w:rsidRPr="00856101">
        <w:rPr>
          <w:rFonts w:eastAsia="Times New Roman"/>
          <w:szCs w:val="24"/>
        </w:rPr>
        <w:t>προς το</w:t>
      </w:r>
      <w:r w:rsidRPr="00856101">
        <w:rPr>
          <w:rFonts w:eastAsia="Times New Roman"/>
          <w:szCs w:val="24"/>
        </w:rPr>
        <w:t xml:space="preserve">ν Υπουργό </w:t>
      </w:r>
      <w:r w:rsidRPr="00531C7C">
        <w:rPr>
          <w:rFonts w:eastAsia="Times New Roman"/>
          <w:bCs/>
          <w:szCs w:val="24"/>
        </w:rPr>
        <w:t>Περιβάλλοντος και Ενέργειας,</w:t>
      </w:r>
      <w:r>
        <w:rPr>
          <w:rFonts w:eastAsia="Times New Roman"/>
          <w:szCs w:val="24"/>
        </w:rPr>
        <w:t xml:space="preserve"> </w:t>
      </w:r>
      <w:r w:rsidRPr="00856101">
        <w:rPr>
          <w:rFonts w:eastAsia="Times New Roman"/>
          <w:szCs w:val="24"/>
        </w:rPr>
        <w:t xml:space="preserve">με </w:t>
      </w:r>
      <w:r w:rsidRPr="00856101">
        <w:rPr>
          <w:rFonts w:eastAsia="Times New Roman"/>
          <w:szCs w:val="24"/>
        </w:rPr>
        <w:lastRenderedPageBreak/>
        <w:t xml:space="preserve">θέμα: «Να γίνει άμεσα διακανονισμός χρεών των Τοπικών Οργανισμών Εγγείων Βελτιώσεων (ΤΟΕΒ) </w:t>
      </w:r>
      <w:proofErr w:type="spellStart"/>
      <w:r w:rsidRPr="00856101">
        <w:rPr>
          <w:rFonts w:eastAsia="Times New Roman"/>
          <w:szCs w:val="24"/>
        </w:rPr>
        <w:t>Ιρίων</w:t>
      </w:r>
      <w:proofErr w:type="spellEnd"/>
      <w:r w:rsidRPr="00856101">
        <w:rPr>
          <w:rFonts w:eastAsia="Times New Roman"/>
          <w:szCs w:val="24"/>
        </w:rPr>
        <w:t>-Ασίνης-Δρεπάνου».</w:t>
      </w:r>
    </w:p>
    <w:p w14:paraId="4EC18ED5" w14:textId="77777777" w:rsidR="008E01FC" w:rsidRDefault="002168A0">
      <w:pPr>
        <w:spacing w:after="0" w:line="600" w:lineRule="auto"/>
        <w:ind w:firstLine="720"/>
        <w:jc w:val="both"/>
        <w:rPr>
          <w:rFonts w:eastAsia="Times New Roman"/>
          <w:szCs w:val="24"/>
        </w:rPr>
      </w:pPr>
      <w:r>
        <w:rPr>
          <w:rFonts w:eastAsia="Times New Roman"/>
          <w:szCs w:val="24"/>
        </w:rPr>
        <w:t>4. Η με αριθμό 450/26-3-2019 επίκαιρη ε</w:t>
      </w:r>
      <w:r w:rsidRPr="00856101">
        <w:rPr>
          <w:rFonts w:eastAsia="Times New Roman"/>
          <w:szCs w:val="24"/>
        </w:rPr>
        <w:t>ρώτηση του ΣΤ΄ Αντιπροέδρου της Βουλής και Βουλευτή Λ</w:t>
      </w:r>
      <w:r>
        <w:rPr>
          <w:rFonts w:eastAsia="Times New Roman"/>
          <w:szCs w:val="24"/>
        </w:rPr>
        <w:t>α</w:t>
      </w:r>
      <w:r w:rsidRPr="00856101">
        <w:rPr>
          <w:rFonts w:eastAsia="Times New Roman"/>
          <w:szCs w:val="24"/>
        </w:rPr>
        <w:t>ρ</w:t>
      </w:r>
      <w:r>
        <w:rPr>
          <w:rFonts w:eastAsia="Times New Roman"/>
          <w:szCs w:val="24"/>
        </w:rPr>
        <w:t>ί</w:t>
      </w:r>
      <w:r w:rsidRPr="00856101">
        <w:rPr>
          <w:rFonts w:eastAsia="Times New Roman"/>
          <w:szCs w:val="24"/>
        </w:rPr>
        <w:t>σ</w:t>
      </w:r>
      <w:r>
        <w:rPr>
          <w:rFonts w:eastAsia="Times New Roman"/>
          <w:szCs w:val="24"/>
        </w:rPr>
        <w:t>η</w:t>
      </w:r>
      <w:r w:rsidRPr="00856101">
        <w:rPr>
          <w:rFonts w:eastAsia="Times New Roman"/>
          <w:szCs w:val="24"/>
        </w:rPr>
        <w:t xml:space="preserve">ς </w:t>
      </w:r>
      <w:r w:rsidRPr="00856101">
        <w:rPr>
          <w:rFonts w:eastAsia="Times New Roman"/>
          <w:szCs w:val="24"/>
        </w:rPr>
        <w:t>του Κομμουνιστικού Κόμματος Ελλάδ</w:t>
      </w:r>
      <w:r>
        <w:rPr>
          <w:rFonts w:eastAsia="Times New Roman"/>
          <w:szCs w:val="24"/>
        </w:rPr>
        <w:t>α</w:t>
      </w:r>
      <w:r w:rsidRPr="00856101">
        <w:rPr>
          <w:rFonts w:eastAsia="Times New Roman"/>
          <w:szCs w:val="24"/>
        </w:rPr>
        <w:t xml:space="preserve">ς κ. </w:t>
      </w:r>
      <w:r w:rsidRPr="00531C7C">
        <w:rPr>
          <w:rFonts w:eastAsia="Times New Roman"/>
          <w:bCs/>
          <w:szCs w:val="24"/>
        </w:rPr>
        <w:t xml:space="preserve">Γεωργίου </w:t>
      </w:r>
      <w:proofErr w:type="spellStart"/>
      <w:r w:rsidRPr="00531C7C">
        <w:rPr>
          <w:rFonts w:eastAsia="Times New Roman"/>
          <w:bCs/>
          <w:szCs w:val="24"/>
        </w:rPr>
        <w:t>Λαμπρούλη</w:t>
      </w:r>
      <w:proofErr w:type="spellEnd"/>
      <w:r w:rsidRPr="00531C7C">
        <w:rPr>
          <w:rFonts w:eastAsia="Times New Roman"/>
          <w:bCs/>
          <w:szCs w:val="24"/>
        </w:rPr>
        <w:t xml:space="preserve"> </w:t>
      </w:r>
      <w:r w:rsidRPr="00856101">
        <w:rPr>
          <w:rFonts w:eastAsia="Times New Roman"/>
          <w:szCs w:val="24"/>
        </w:rPr>
        <w:t>προς τον Υπουργό</w:t>
      </w:r>
      <w:r>
        <w:rPr>
          <w:rFonts w:eastAsia="Times New Roman"/>
          <w:bCs/>
          <w:szCs w:val="24"/>
        </w:rPr>
        <w:t xml:space="preserve"> </w:t>
      </w:r>
      <w:r w:rsidRPr="00531C7C">
        <w:rPr>
          <w:rFonts w:eastAsia="Times New Roman"/>
          <w:bCs/>
          <w:szCs w:val="24"/>
        </w:rPr>
        <w:t>Περιβάλλοντος και Ενέργειας,</w:t>
      </w:r>
      <w:r>
        <w:rPr>
          <w:rFonts w:eastAsia="Times New Roman"/>
          <w:bCs/>
          <w:szCs w:val="24"/>
        </w:rPr>
        <w:t xml:space="preserve"> </w:t>
      </w:r>
      <w:r w:rsidRPr="00856101">
        <w:rPr>
          <w:rFonts w:eastAsia="Times New Roman"/>
          <w:szCs w:val="24"/>
        </w:rPr>
        <w:t xml:space="preserve">με θέμα: «Να σταματήσει η εγκατάσταση αιολικών πάρκων στις βουνοκορφές των </w:t>
      </w:r>
      <w:proofErr w:type="spellStart"/>
      <w:r w:rsidRPr="00856101">
        <w:rPr>
          <w:rFonts w:eastAsia="Times New Roman"/>
          <w:szCs w:val="24"/>
        </w:rPr>
        <w:t>Αγράφων</w:t>
      </w:r>
      <w:proofErr w:type="spellEnd"/>
      <w:r w:rsidRPr="00856101">
        <w:rPr>
          <w:rFonts w:eastAsia="Times New Roman"/>
          <w:szCs w:val="24"/>
        </w:rPr>
        <w:t>».</w:t>
      </w:r>
    </w:p>
    <w:p w14:paraId="4EC18ED6" w14:textId="77777777" w:rsidR="008E01FC" w:rsidRDefault="002168A0">
      <w:pPr>
        <w:spacing w:after="0" w:line="600" w:lineRule="auto"/>
        <w:ind w:firstLine="720"/>
        <w:jc w:val="both"/>
        <w:rPr>
          <w:rFonts w:eastAsia="Times New Roman"/>
          <w:szCs w:val="24"/>
        </w:rPr>
      </w:pPr>
      <w:r w:rsidRPr="00531C7C">
        <w:rPr>
          <w:rFonts w:eastAsia="Times New Roman"/>
          <w:bCs/>
          <w:szCs w:val="24"/>
        </w:rPr>
        <w:t xml:space="preserve">Β. ΕΠΙΚΑΙΡΕΣ ΕΡΩΤΗΣΕΙΣ Δεύτερου Κύκλου (Άρθρο </w:t>
      </w:r>
      <w:r>
        <w:rPr>
          <w:rFonts w:eastAsia="Times New Roman"/>
          <w:bCs/>
          <w:szCs w:val="24"/>
        </w:rPr>
        <w:t>130 παράγραφο</w:t>
      </w:r>
      <w:r>
        <w:rPr>
          <w:rFonts w:eastAsia="Times New Roman"/>
          <w:bCs/>
          <w:szCs w:val="24"/>
        </w:rPr>
        <w:t>ι</w:t>
      </w:r>
      <w:r w:rsidRPr="00531C7C">
        <w:rPr>
          <w:rFonts w:eastAsia="Times New Roman"/>
          <w:bCs/>
          <w:szCs w:val="24"/>
        </w:rPr>
        <w:t xml:space="preserve"> 2 και </w:t>
      </w:r>
      <w:r w:rsidRPr="00531C7C">
        <w:rPr>
          <w:rFonts w:eastAsia="Times New Roman"/>
          <w:bCs/>
          <w:szCs w:val="24"/>
        </w:rPr>
        <w:t xml:space="preserve">3 </w:t>
      </w:r>
      <w:r>
        <w:rPr>
          <w:rFonts w:eastAsia="Times New Roman"/>
          <w:bCs/>
          <w:szCs w:val="24"/>
        </w:rPr>
        <w:t xml:space="preserve">του Κανονισμού της </w:t>
      </w:r>
      <w:r w:rsidRPr="00531C7C">
        <w:rPr>
          <w:rFonts w:eastAsia="Times New Roman"/>
          <w:bCs/>
          <w:szCs w:val="24"/>
        </w:rPr>
        <w:t>Βουλής)</w:t>
      </w:r>
    </w:p>
    <w:p w14:paraId="4EC18ED7" w14:textId="77777777" w:rsidR="008E01FC" w:rsidRDefault="002168A0">
      <w:pPr>
        <w:spacing w:after="0" w:line="600" w:lineRule="auto"/>
        <w:ind w:firstLine="720"/>
        <w:jc w:val="both"/>
        <w:rPr>
          <w:rFonts w:eastAsia="Times New Roman"/>
          <w:szCs w:val="24"/>
        </w:rPr>
      </w:pPr>
      <w:r>
        <w:rPr>
          <w:rFonts w:eastAsia="Times New Roman"/>
          <w:szCs w:val="24"/>
        </w:rPr>
        <w:t>1. Η με αριθμό 442/26-3-2019 επίκαιρη ε</w:t>
      </w:r>
      <w:r w:rsidRPr="00856101">
        <w:rPr>
          <w:rFonts w:eastAsia="Times New Roman"/>
          <w:szCs w:val="24"/>
        </w:rPr>
        <w:t>ρώτηση της Βουλευτού Χαλκιδικής του Συνασπισμού Ριζοσπαστικής Αριστεράς κ</w:t>
      </w:r>
      <w:r>
        <w:rPr>
          <w:rFonts w:eastAsia="Times New Roman"/>
          <w:szCs w:val="24"/>
        </w:rPr>
        <w:t>.</w:t>
      </w:r>
      <w:r w:rsidRPr="00856101">
        <w:rPr>
          <w:rFonts w:eastAsia="Times New Roman"/>
          <w:szCs w:val="24"/>
        </w:rPr>
        <w:t xml:space="preserve"> </w:t>
      </w:r>
      <w:r w:rsidRPr="00531C7C">
        <w:rPr>
          <w:rFonts w:eastAsia="Times New Roman"/>
          <w:bCs/>
          <w:szCs w:val="24"/>
        </w:rPr>
        <w:t xml:space="preserve">Αικατερίνης </w:t>
      </w:r>
      <w:proofErr w:type="spellStart"/>
      <w:r w:rsidRPr="00531C7C">
        <w:rPr>
          <w:rFonts w:eastAsia="Times New Roman"/>
          <w:bCs/>
          <w:szCs w:val="24"/>
        </w:rPr>
        <w:t>Ιγγλέζη</w:t>
      </w:r>
      <w:proofErr w:type="spellEnd"/>
      <w:r>
        <w:rPr>
          <w:rFonts w:eastAsia="Times New Roman"/>
          <w:bCs/>
          <w:szCs w:val="24"/>
        </w:rPr>
        <w:t xml:space="preserve"> </w:t>
      </w:r>
      <w:r w:rsidRPr="00856101">
        <w:rPr>
          <w:rFonts w:eastAsia="Times New Roman"/>
          <w:szCs w:val="24"/>
        </w:rPr>
        <w:t xml:space="preserve">προς τον Υπουργό </w:t>
      </w:r>
      <w:r w:rsidRPr="00531C7C">
        <w:rPr>
          <w:rFonts w:eastAsia="Times New Roman"/>
          <w:bCs/>
          <w:szCs w:val="24"/>
        </w:rPr>
        <w:t>Περιβάλλοντος και Ενέργειας,</w:t>
      </w:r>
      <w:r w:rsidRPr="00856101">
        <w:rPr>
          <w:rFonts w:eastAsia="Times New Roman"/>
          <w:szCs w:val="24"/>
        </w:rPr>
        <w:t xml:space="preserve"> με θέμα: «Παραβιάσεις κατ’ εξακολούθηση της κεί</w:t>
      </w:r>
      <w:r w:rsidRPr="00856101">
        <w:rPr>
          <w:rFonts w:eastAsia="Times New Roman"/>
          <w:szCs w:val="24"/>
        </w:rPr>
        <w:t>μενης περιβαλλοντικής νομοθεσίας και των εγκεκριμένων περιβαλλοντικών όρων της Κοινής Υπουργικής Απόφασης Έγκρισης Περιβαλλοντικών Όρων (ΚΥΑ ΕΠΟ) από την εταιρεία “</w:t>
      </w:r>
      <w:r w:rsidRPr="00856101">
        <w:rPr>
          <w:rFonts w:eastAsia="Times New Roman"/>
          <w:szCs w:val="24"/>
        </w:rPr>
        <w:t>ΕΛΛΗΝΙΚΟΣ ΧΡΥΣΟΣ</w:t>
      </w:r>
      <w:r w:rsidRPr="00856101">
        <w:rPr>
          <w:rFonts w:eastAsia="Times New Roman"/>
          <w:szCs w:val="24"/>
        </w:rPr>
        <w:t>”».</w:t>
      </w:r>
    </w:p>
    <w:p w14:paraId="4EC18ED8" w14:textId="77777777" w:rsidR="008E01FC" w:rsidRDefault="002168A0">
      <w:pPr>
        <w:spacing w:after="0" w:line="600" w:lineRule="auto"/>
        <w:ind w:firstLine="720"/>
        <w:jc w:val="both"/>
        <w:rPr>
          <w:rFonts w:eastAsia="Times New Roman"/>
          <w:szCs w:val="24"/>
        </w:rPr>
      </w:pPr>
      <w:r>
        <w:rPr>
          <w:rFonts w:eastAsia="Times New Roman"/>
          <w:szCs w:val="24"/>
        </w:rPr>
        <w:lastRenderedPageBreak/>
        <w:t xml:space="preserve">2. </w:t>
      </w:r>
      <w:r w:rsidRPr="00856101">
        <w:rPr>
          <w:rFonts w:eastAsia="Times New Roman"/>
          <w:szCs w:val="24"/>
        </w:rPr>
        <w:t>Η με αριθμό 438/22-</w:t>
      </w:r>
      <w:r>
        <w:rPr>
          <w:rFonts w:eastAsia="Times New Roman"/>
          <w:szCs w:val="24"/>
        </w:rPr>
        <w:t>3-2019 επίκαιρη ε</w:t>
      </w:r>
      <w:r w:rsidRPr="00856101">
        <w:rPr>
          <w:rFonts w:eastAsia="Times New Roman"/>
          <w:szCs w:val="24"/>
        </w:rPr>
        <w:t>ρώτηση του Βουλευτή Α΄ Πειραιώς τ</w:t>
      </w:r>
      <w:r w:rsidRPr="00856101">
        <w:rPr>
          <w:rFonts w:eastAsia="Times New Roman"/>
          <w:szCs w:val="24"/>
        </w:rPr>
        <w:t xml:space="preserve">ης Νέας Δημοκρατίας κ. </w:t>
      </w:r>
      <w:r w:rsidRPr="00531C7C">
        <w:rPr>
          <w:rFonts w:eastAsia="Times New Roman"/>
          <w:bCs/>
          <w:szCs w:val="24"/>
        </w:rPr>
        <w:t>Κωνσταντίνου Κατσαφάδου</w:t>
      </w:r>
      <w:r w:rsidRPr="00856101">
        <w:rPr>
          <w:rFonts w:eastAsia="Times New Roman"/>
          <w:szCs w:val="24"/>
        </w:rPr>
        <w:t xml:space="preserve"> προς τον Υπουργό</w:t>
      </w:r>
      <w:r w:rsidRPr="00856101">
        <w:rPr>
          <w:rFonts w:eastAsia="Times New Roman"/>
          <w:b/>
          <w:bCs/>
          <w:szCs w:val="24"/>
        </w:rPr>
        <w:t xml:space="preserve"> </w:t>
      </w:r>
      <w:r w:rsidRPr="00531C7C">
        <w:rPr>
          <w:rFonts w:eastAsia="Times New Roman"/>
          <w:bCs/>
          <w:szCs w:val="24"/>
        </w:rPr>
        <w:t>Περιβάλλοντος και Ενέργειας,</w:t>
      </w:r>
      <w:r w:rsidRPr="00856101">
        <w:rPr>
          <w:rFonts w:eastAsia="Times New Roman"/>
          <w:szCs w:val="24"/>
        </w:rPr>
        <w:t xml:space="preserve"> με θέμα: «Αλλαγές στα τιμολόγια της ΔΕΗ».</w:t>
      </w:r>
    </w:p>
    <w:p w14:paraId="4EC18ED9" w14:textId="77777777" w:rsidR="008E01FC" w:rsidRDefault="002168A0">
      <w:pPr>
        <w:spacing w:after="0" w:line="600" w:lineRule="auto"/>
        <w:ind w:firstLine="720"/>
        <w:jc w:val="both"/>
        <w:rPr>
          <w:rFonts w:eastAsia="Times New Roman"/>
          <w:szCs w:val="24"/>
        </w:rPr>
      </w:pPr>
      <w:r>
        <w:rPr>
          <w:rFonts w:eastAsia="Times New Roman"/>
          <w:szCs w:val="24"/>
        </w:rPr>
        <w:t>3. Η με αριθμό 427/19-3-2019 επίκαιρη ε</w:t>
      </w:r>
      <w:r w:rsidRPr="00856101">
        <w:rPr>
          <w:rFonts w:eastAsia="Times New Roman"/>
          <w:szCs w:val="24"/>
        </w:rPr>
        <w:t xml:space="preserve">ρώτηση του Βουλευτή Β΄ Αθηνών του Συνασπισμού Ριζοσπαστικής Αριστεράς κ. </w:t>
      </w:r>
      <w:r w:rsidRPr="00531C7C">
        <w:rPr>
          <w:rFonts w:eastAsia="Times New Roman"/>
          <w:bCs/>
          <w:szCs w:val="24"/>
        </w:rPr>
        <w:t>Παναγιώτη</w:t>
      </w:r>
      <w:r w:rsidRPr="00531C7C">
        <w:rPr>
          <w:rFonts w:eastAsia="Times New Roman"/>
          <w:bCs/>
          <w:szCs w:val="24"/>
        </w:rPr>
        <w:t xml:space="preserve"> </w:t>
      </w:r>
      <w:proofErr w:type="spellStart"/>
      <w:r w:rsidRPr="00531C7C">
        <w:rPr>
          <w:rFonts w:eastAsia="Times New Roman"/>
          <w:bCs/>
          <w:szCs w:val="24"/>
        </w:rPr>
        <w:t>Κουρουμπλή</w:t>
      </w:r>
      <w:proofErr w:type="spellEnd"/>
      <w:r>
        <w:rPr>
          <w:rFonts w:eastAsia="Times New Roman"/>
          <w:bCs/>
          <w:szCs w:val="24"/>
        </w:rPr>
        <w:t xml:space="preserve"> </w:t>
      </w:r>
      <w:r w:rsidRPr="00856101">
        <w:rPr>
          <w:rFonts w:eastAsia="Times New Roman"/>
          <w:szCs w:val="24"/>
        </w:rPr>
        <w:t xml:space="preserve">προς τον Υπουργό </w:t>
      </w:r>
      <w:r w:rsidRPr="00531C7C">
        <w:rPr>
          <w:rFonts w:eastAsia="Times New Roman"/>
          <w:bCs/>
          <w:szCs w:val="24"/>
        </w:rPr>
        <w:t>Περιβάλλοντος και Ενέργειας,</w:t>
      </w:r>
      <w:r w:rsidRPr="00856101">
        <w:rPr>
          <w:rFonts w:eastAsia="Times New Roman"/>
          <w:szCs w:val="24"/>
        </w:rPr>
        <w:t xml:space="preserve"> με θέμα: «Ανταποδοτικά τέλη μεγάλων υδροηλεκτρικών σταθμών».</w:t>
      </w:r>
    </w:p>
    <w:p w14:paraId="4EC18EDA" w14:textId="77777777" w:rsidR="008E01FC" w:rsidRDefault="002168A0">
      <w:pPr>
        <w:spacing w:after="0" w:line="600" w:lineRule="auto"/>
        <w:ind w:firstLine="720"/>
        <w:jc w:val="both"/>
        <w:rPr>
          <w:rFonts w:eastAsia="Times New Roman"/>
          <w:szCs w:val="24"/>
        </w:rPr>
      </w:pPr>
      <w:r>
        <w:rPr>
          <w:rFonts w:eastAsia="Times New Roman"/>
          <w:szCs w:val="24"/>
        </w:rPr>
        <w:t>4. Η με αριθμό 425/18-3-2019 επίκαιρη ε</w:t>
      </w:r>
      <w:r w:rsidRPr="00856101">
        <w:rPr>
          <w:rFonts w:eastAsia="Times New Roman"/>
          <w:szCs w:val="24"/>
        </w:rPr>
        <w:t xml:space="preserve">ρώτηση του Βουλευτή Λέσβου της Νέας Δημοκρατίας κ. </w:t>
      </w:r>
      <w:r w:rsidRPr="00531C7C">
        <w:rPr>
          <w:rFonts w:eastAsia="Times New Roman"/>
          <w:bCs/>
          <w:szCs w:val="24"/>
        </w:rPr>
        <w:t>Χαράλαμπου Αθανασίου</w:t>
      </w:r>
      <w:r w:rsidRPr="00856101">
        <w:rPr>
          <w:rFonts w:eastAsia="Times New Roman"/>
          <w:b/>
          <w:bCs/>
          <w:szCs w:val="24"/>
        </w:rPr>
        <w:t xml:space="preserve"> </w:t>
      </w:r>
      <w:r w:rsidRPr="00856101">
        <w:rPr>
          <w:rFonts w:eastAsia="Times New Roman"/>
          <w:szCs w:val="24"/>
        </w:rPr>
        <w:t>προς τον Υπουργό</w:t>
      </w:r>
      <w:r w:rsidRPr="00856101">
        <w:rPr>
          <w:rFonts w:eastAsia="Times New Roman"/>
          <w:b/>
          <w:bCs/>
          <w:szCs w:val="24"/>
        </w:rPr>
        <w:t xml:space="preserve"> </w:t>
      </w:r>
      <w:r w:rsidRPr="00531C7C">
        <w:rPr>
          <w:rFonts w:eastAsia="Times New Roman"/>
          <w:bCs/>
          <w:szCs w:val="24"/>
        </w:rPr>
        <w:t>Μεταναστε</w:t>
      </w:r>
      <w:r w:rsidRPr="00531C7C">
        <w:rPr>
          <w:rFonts w:eastAsia="Times New Roman"/>
          <w:bCs/>
          <w:szCs w:val="24"/>
        </w:rPr>
        <w:t>υτικής Πολιτικής,</w:t>
      </w:r>
      <w:r>
        <w:rPr>
          <w:rFonts w:eastAsia="Times New Roman"/>
          <w:bCs/>
          <w:szCs w:val="24"/>
        </w:rPr>
        <w:t xml:space="preserve"> </w:t>
      </w:r>
      <w:r w:rsidRPr="00856101">
        <w:rPr>
          <w:rFonts w:eastAsia="Times New Roman"/>
          <w:szCs w:val="24"/>
        </w:rPr>
        <w:t xml:space="preserve">με θέμα: «Απάνθρωπη και εξευτελιστική, για τη Λέσβο και την Ελλάδα, η υφιστάμενη κατάσταση στο </w:t>
      </w:r>
      <w:r>
        <w:rPr>
          <w:rFonts w:eastAsia="Times New Roman"/>
          <w:szCs w:val="24"/>
        </w:rPr>
        <w:t>κ</w:t>
      </w:r>
      <w:r w:rsidRPr="00856101">
        <w:rPr>
          <w:rFonts w:eastAsia="Times New Roman"/>
          <w:szCs w:val="24"/>
        </w:rPr>
        <w:t xml:space="preserve">έντρο </w:t>
      </w:r>
      <w:r>
        <w:rPr>
          <w:rFonts w:eastAsia="Times New Roman"/>
          <w:szCs w:val="24"/>
        </w:rPr>
        <w:t>υ</w:t>
      </w:r>
      <w:r w:rsidRPr="00856101">
        <w:rPr>
          <w:rFonts w:eastAsia="Times New Roman"/>
          <w:szCs w:val="24"/>
        </w:rPr>
        <w:t xml:space="preserve">ποδοχής της </w:t>
      </w:r>
      <w:proofErr w:type="spellStart"/>
      <w:r w:rsidRPr="00856101">
        <w:rPr>
          <w:rFonts w:eastAsia="Times New Roman"/>
          <w:szCs w:val="24"/>
        </w:rPr>
        <w:t>Μόριας</w:t>
      </w:r>
      <w:proofErr w:type="spellEnd"/>
      <w:r w:rsidRPr="00856101">
        <w:rPr>
          <w:rFonts w:eastAsia="Times New Roman"/>
          <w:szCs w:val="24"/>
        </w:rPr>
        <w:t>».</w:t>
      </w:r>
    </w:p>
    <w:p w14:paraId="4EC18EDB" w14:textId="77777777" w:rsidR="008E01FC" w:rsidRDefault="002168A0">
      <w:pPr>
        <w:spacing w:after="0" w:line="600" w:lineRule="auto"/>
        <w:ind w:firstLine="720"/>
        <w:jc w:val="both"/>
        <w:rPr>
          <w:rFonts w:eastAsia="Times New Roman"/>
          <w:szCs w:val="24"/>
        </w:rPr>
      </w:pPr>
      <w:r>
        <w:rPr>
          <w:rFonts w:eastAsia="Times New Roman"/>
          <w:szCs w:val="24"/>
        </w:rPr>
        <w:t>5. Η με αριθμό 279/15-1-2019 επίκαιρη ε</w:t>
      </w:r>
      <w:r w:rsidRPr="00856101">
        <w:rPr>
          <w:rFonts w:eastAsia="Times New Roman"/>
          <w:szCs w:val="24"/>
        </w:rPr>
        <w:t xml:space="preserve">ρώτηση του Βουλευτή Ηρακλείου της Δημοκρατικής Συμπαράταξης κ. </w:t>
      </w:r>
      <w:r w:rsidRPr="00531C7C">
        <w:rPr>
          <w:rFonts w:eastAsia="Times New Roman"/>
          <w:bCs/>
          <w:szCs w:val="24"/>
        </w:rPr>
        <w:t xml:space="preserve">Βασιλείου </w:t>
      </w:r>
      <w:proofErr w:type="spellStart"/>
      <w:r w:rsidRPr="00531C7C">
        <w:rPr>
          <w:rFonts w:eastAsia="Times New Roman"/>
          <w:bCs/>
          <w:szCs w:val="24"/>
        </w:rPr>
        <w:t>Κε</w:t>
      </w:r>
      <w:r w:rsidRPr="00531C7C">
        <w:rPr>
          <w:rFonts w:eastAsia="Times New Roman"/>
          <w:bCs/>
          <w:szCs w:val="24"/>
        </w:rPr>
        <w:t>γκέρογλου</w:t>
      </w:r>
      <w:proofErr w:type="spellEnd"/>
      <w:r>
        <w:rPr>
          <w:rFonts w:eastAsia="Times New Roman"/>
          <w:bCs/>
          <w:szCs w:val="24"/>
        </w:rPr>
        <w:t xml:space="preserve"> </w:t>
      </w:r>
      <w:r w:rsidRPr="00856101">
        <w:rPr>
          <w:rFonts w:eastAsia="Times New Roman"/>
          <w:szCs w:val="24"/>
        </w:rPr>
        <w:t xml:space="preserve">προς τον Υπουργό </w:t>
      </w:r>
      <w:r w:rsidRPr="00531C7C">
        <w:rPr>
          <w:rFonts w:eastAsia="Times New Roman"/>
          <w:bCs/>
          <w:szCs w:val="24"/>
        </w:rPr>
        <w:t>Ναυτιλίας και Νησιωτικής Πολιτικής,</w:t>
      </w:r>
      <w:r w:rsidRPr="00856101">
        <w:rPr>
          <w:rFonts w:eastAsia="Times New Roman"/>
          <w:szCs w:val="24"/>
        </w:rPr>
        <w:t xml:space="preserve"> με θέμα: «Άμεσες ενέργειες για να ενταχθεί η Κρήτη στο </w:t>
      </w:r>
      <w:r>
        <w:rPr>
          <w:rFonts w:eastAsia="Times New Roman"/>
          <w:szCs w:val="24"/>
        </w:rPr>
        <w:t>μ</w:t>
      </w:r>
      <w:r w:rsidRPr="00856101">
        <w:rPr>
          <w:rFonts w:eastAsia="Times New Roman"/>
          <w:szCs w:val="24"/>
        </w:rPr>
        <w:t xml:space="preserve">εταφορικό </w:t>
      </w:r>
      <w:r>
        <w:rPr>
          <w:rFonts w:eastAsia="Times New Roman"/>
          <w:szCs w:val="24"/>
        </w:rPr>
        <w:t>ι</w:t>
      </w:r>
      <w:r w:rsidRPr="00856101">
        <w:rPr>
          <w:rFonts w:eastAsia="Times New Roman"/>
          <w:szCs w:val="24"/>
        </w:rPr>
        <w:t>σοδύναμο».</w:t>
      </w:r>
    </w:p>
    <w:p w14:paraId="4EC18EDC" w14:textId="77777777" w:rsidR="008E01FC" w:rsidRDefault="002168A0">
      <w:pPr>
        <w:spacing w:after="0" w:line="600" w:lineRule="auto"/>
        <w:ind w:firstLine="720"/>
        <w:jc w:val="both"/>
        <w:rPr>
          <w:rFonts w:eastAsia="Times New Roman"/>
          <w:szCs w:val="24"/>
        </w:rPr>
      </w:pPr>
      <w:r w:rsidRPr="00520F02">
        <w:rPr>
          <w:rFonts w:eastAsia="Times New Roman"/>
          <w:bCs/>
          <w:szCs w:val="24"/>
        </w:rPr>
        <w:lastRenderedPageBreak/>
        <w:t>ΑΝ</w:t>
      </w:r>
      <w:r>
        <w:rPr>
          <w:rFonts w:eastAsia="Times New Roman"/>
          <w:bCs/>
          <w:szCs w:val="24"/>
        </w:rPr>
        <w:t>ΑΦΟΡΕΣ</w:t>
      </w:r>
      <w:r>
        <w:rPr>
          <w:rFonts w:eastAsia="Times New Roman"/>
          <w:bCs/>
          <w:szCs w:val="24"/>
        </w:rPr>
        <w:t xml:space="preserve"> - </w:t>
      </w:r>
      <w:r>
        <w:rPr>
          <w:rFonts w:eastAsia="Times New Roman"/>
          <w:bCs/>
          <w:szCs w:val="24"/>
        </w:rPr>
        <w:t>ΕΡΩΤΗΣΕΙΣ (Άρθρο 130 παράγραφος</w:t>
      </w:r>
      <w:r w:rsidRPr="00520F02">
        <w:rPr>
          <w:rFonts w:eastAsia="Times New Roman"/>
          <w:bCs/>
          <w:szCs w:val="24"/>
        </w:rPr>
        <w:t xml:space="preserve"> 5 </w:t>
      </w:r>
      <w:r>
        <w:rPr>
          <w:rFonts w:eastAsia="Times New Roman"/>
          <w:bCs/>
          <w:szCs w:val="24"/>
        </w:rPr>
        <w:t>του Κανονισμού της</w:t>
      </w:r>
      <w:r w:rsidRPr="00520F02">
        <w:rPr>
          <w:rFonts w:eastAsia="Times New Roman"/>
          <w:bCs/>
          <w:szCs w:val="24"/>
        </w:rPr>
        <w:t xml:space="preserve"> Βουλής)</w:t>
      </w:r>
    </w:p>
    <w:p w14:paraId="4EC18EDD" w14:textId="77777777" w:rsidR="008E01FC" w:rsidRDefault="002168A0">
      <w:pPr>
        <w:spacing w:after="0" w:line="600" w:lineRule="auto"/>
        <w:ind w:firstLine="720"/>
        <w:jc w:val="both"/>
        <w:rPr>
          <w:rFonts w:eastAsia="Times New Roman"/>
          <w:szCs w:val="24"/>
        </w:rPr>
      </w:pPr>
      <w:r>
        <w:rPr>
          <w:rFonts w:eastAsia="Times New Roman"/>
          <w:szCs w:val="24"/>
        </w:rPr>
        <w:t>1. Η με αριθμό 5080/28-1-2019 ε</w:t>
      </w:r>
      <w:r w:rsidRPr="00856101">
        <w:rPr>
          <w:rFonts w:eastAsia="Times New Roman"/>
          <w:szCs w:val="24"/>
        </w:rPr>
        <w:t xml:space="preserve">ρώτηση του </w:t>
      </w:r>
      <w:r>
        <w:rPr>
          <w:rFonts w:eastAsia="Times New Roman"/>
          <w:szCs w:val="24"/>
        </w:rPr>
        <w:t xml:space="preserve">κύκλου των αναφορών </w:t>
      </w:r>
      <w:r>
        <w:rPr>
          <w:rFonts w:eastAsia="Times New Roman"/>
          <w:szCs w:val="24"/>
        </w:rPr>
        <w:t>και</w:t>
      </w:r>
      <w:r>
        <w:rPr>
          <w:rFonts w:eastAsia="Times New Roman"/>
          <w:szCs w:val="24"/>
        </w:rPr>
        <w:t xml:space="preserve"> ερωτήσεων</w:t>
      </w:r>
      <w:r w:rsidRPr="00856101">
        <w:rPr>
          <w:rFonts w:eastAsia="Times New Roman"/>
          <w:szCs w:val="24"/>
        </w:rPr>
        <w:t xml:space="preserve"> Βουλευτή Δράμας της Νέας Δημοκρατίας κ. </w:t>
      </w:r>
      <w:r w:rsidRPr="00520F02">
        <w:rPr>
          <w:rFonts w:eastAsia="Times New Roman"/>
          <w:bCs/>
          <w:szCs w:val="24"/>
        </w:rPr>
        <w:t>Δημητρίου Κυριαζίδη</w:t>
      </w:r>
      <w:r>
        <w:rPr>
          <w:rFonts w:eastAsia="Times New Roman"/>
          <w:bCs/>
          <w:szCs w:val="24"/>
        </w:rPr>
        <w:t xml:space="preserve"> </w:t>
      </w:r>
      <w:r w:rsidRPr="00856101">
        <w:rPr>
          <w:rFonts w:eastAsia="Times New Roman"/>
          <w:szCs w:val="24"/>
        </w:rPr>
        <w:t xml:space="preserve">προς τον Υπουργό </w:t>
      </w:r>
      <w:r w:rsidRPr="00520F02">
        <w:rPr>
          <w:rFonts w:eastAsia="Times New Roman"/>
          <w:bCs/>
          <w:szCs w:val="24"/>
        </w:rPr>
        <w:t>Παιδείας, Έρευνας και Θρησκευμάτων,</w:t>
      </w:r>
      <w:r>
        <w:rPr>
          <w:rFonts w:eastAsia="Times New Roman"/>
          <w:szCs w:val="24"/>
        </w:rPr>
        <w:t xml:space="preserve"> </w:t>
      </w:r>
      <w:r w:rsidRPr="00856101">
        <w:rPr>
          <w:rFonts w:eastAsia="Times New Roman"/>
          <w:szCs w:val="24"/>
        </w:rPr>
        <w:t>σχετικά «με την έκδοση των αναγκαίων Υπουργικών Αποφάσεων για την πλήρωση οργανικών θέσεων ιερέων».</w:t>
      </w:r>
    </w:p>
    <w:p w14:paraId="4EC18EDE" w14:textId="77777777" w:rsidR="008E01FC" w:rsidRDefault="002168A0">
      <w:pPr>
        <w:spacing w:after="0" w:line="600" w:lineRule="auto"/>
        <w:ind w:firstLine="720"/>
        <w:jc w:val="both"/>
        <w:rPr>
          <w:rFonts w:eastAsia="Times New Roman"/>
          <w:szCs w:val="24"/>
        </w:rPr>
      </w:pPr>
      <w:r>
        <w:rPr>
          <w:rFonts w:eastAsia="Times New Roman"/>
          <w:szCs w:val="24"/>
        </w:rPr>
        <w:t>Κυρίες κα</w:t>
      </w:r>
      <w:r>
        <w:rPr>
          <w:rFonts w:eastAsia="Times New Roman"/>
          <w:szCs w:val="24"/>
        </w:rPr>
        <w:t>ι κύριοι συνάδελφοι, ε</w:t>
      </w:r>
      <w:r>
        <w:rPr>
          <w:rFonts w:eastAsia="Times New Roman"/>
          <w:szCs w:val="24"/>
        </w:rPr>
        <w:t xml:space="preserve">ισερχόμαστε στη συζήτηση των </w:t>
      </w:r>
    </w:p>
    <w:p w14:paraId="4EC18EDF" w14:textId="77777777" w:rsidR="008E01FC" w:rsidRDefault="002168A0">
      <w:pPr>
        <w:spacing w:after="0" w:line="600" w:lineRule="auto"/>
        <w:ind w:firstLine="720"/>
        <w:jc w:val="center"/>
        <w:rPr>
          <w:rFonts w:eastAsia="Times New Roman"/>
          <w:b/>
          <w:szCs w:val="24"/>
        </w:rPr>
      </w:pPr>
      <w:r>
        <w:rPr>
          <w:rFonts w:eastAsia="Times New Roman"/>
          <w:b/>
          <w:szCs w:val="24"/>
        </w:rPr>
        <w:t>ΕΠΙΚΑΙΡΩΝ ΕΡΩΤΗΣΕΩΝ</w:t>
      </w:r>
    </w:p>
    <w:p w14:paraId="4EC18EE0" w14:textId="77777777" w:rsidR="008E01FC" w:rsidRDefault="002168A0">
      <w:pPr>
        <w:spacing w:after="0" w:line="600" w:lineRule="auto"/>
        <w:ind w:firstLine="720"/>
        <w:jc w:val="both"/>
        <w:rPr>
          <w:rFonts w:eastAsia="Times New Roman"/>
          <w:szCs w:val="24"/>
        </w:rPr>
      </w:pPr>
      <w:r>
        <w:rPr>
          <w:rFonts w:eastAsia="Times New Roman"/>
          <w:szCs w:val="24"/>
        </w:rPr>
        <w:t xml:space="preserve">Κατ’ αρχάς </w:t>
      </w:r>
      <w:r>
        <w:rPr>
          <w:rFonts w:eastAsia="Times New Roman"/>
          <w:szCs w:val="24"/>
        </w:rPr>
        <w:t>ν</w:t>
      </w:r>
      <w:r w:rsidRPr="00856101">
        <w:rPr>
          <w:rFonts w:eastAsia="Times New Roman"/>
          <w:szCs w:val="24"/>
        </w:rPr>
        <w:t>α κάνω γνωστό στο Σώμα ότι</w:t>
      </w:r>
      <w:r w:rsidRPr="00856101">
        <w:rPr>
          <w:rFonts w:eastAsia="Times New Roman"/>
        </w:rPr>
        <w:t xml:space="preserve"> </w:t>
      </w:r>
      <w:r w:rsidRPr="00856101">
        <w:rPr>
          <w:rFonts w:eastAsia="Times New Roman"/>
          <w:szCs w:val="24"/>
        </w:rPr>
        <w:t>τη συνεδρίασή μας παρακολουθούν από τα άνω δυτικά θεωρεία, αφού προηγουμένως ξεναγήθηκαν στην έκθεση της αίθουσας «ΕΛΕΥΘΕΡΙΟΣ ΒΕΝΙΖΕΛΟΣ»</w:t>
      </w:r>
      <w:r>
        <w:rPr>
          <w:rFonts w:eastAsia="Times New Roman"/>
          <w:szCs w:val="24"/>
        </w:rPr>
        <w:t>,</w:t>
      </w:r>
      <w:r w:rsidRPr="00856101">
        <w:rPr>
          <w:rFonts w:eastAsia="Times New Roman"/>
          <w:szCs w:val="24"/>
        </w:rPr>
        <w:t xml:space="preserve"> </w:t>
      </w:r>
      <w:r>
        <w:rPr>
          <w:rFonts w:eastAsia="Times New Roman"/>
          <w:szCs w:val="24"/>
        </w:rPr>
        <w:t xml:space="preserve">είκοσι φοιτητές από το Διεθνές Κέντρο Ελληνικών και Μεσογειακών Σπουδών. </w:t>
      </w:r>
    </w:p>
    <w:p w14:paraId="4EC18EE1" w14:textId="77777777" w:rsidR="008E01FC" w:rsidRDefault="002168A0">
      <w:pPr>
        <w:spacing w:line="600" w:lineRule="auto"/>
        <w:ind w:firstLine="720"/>
        <w:jc w:val="both"/>
        <w:rPr>
          <w:rFonts w:eastAsia="Times New Roman"/>
        </w:rPr>
      </w:pPr>
      <w:r>
        <w:rPr>
          <w:rFonts w:eastAsia="Times New Roman"/>
        </w:rPr>
        <w:t xml:space="preserve">Θέλω να σας ενημερώσω ότι σήμερα παρακολουθείτε, στη συγκεκριμένη συνεδρίαση, κοινοβουλευτικό έλεγχο. Αυτό </w:t>
      </w:r>
      <w:r>
        <w:rPr>
          <w:rFonts w:eastAsia="Times New Roman"/>
        </w:rPr>
        <w:lastRenderedPageBreak/>
        <w:t>σημαίνει ότι παρίστανται οι Βουλευτές</w:t>
      </w:r>
      <w:r>
        <w:rPr>
          <w:rFonts w:eastAsia="Times New Roman"/>
        </w:rPr>
        <w:t>,</w:t>
      </w:r>
      <w:r>
        <w:rPr>
          <w:rFonts w:eastAsia="Times New Roman"/>
        </w:rPr>
        <w:t xml:space="preserve"> που ερωτούν τους Υπουργούς για συγκε</w:t>
      </w:r>
      <w:r>
        <w:rPr>
          <w:rFonts w:eastAsia="Times New Roman"/>
        </w:rPr>
        <w:t>κριμένα θέματα και οι Υπουργοί</w:t>
      </w:r>
      <w:r>
        <w:rPr>
          <w:rFonts w:eastAsia="Times New Roman"/>
        </w:rPr>
        <w:t>,</w:t>
      </w:r>
      <w:r>
        <w:rPr>
          <w:rFonts w:eastAsia="Times New Roman"/>
        </w:rPr>
        <w:t xml:space="preserve"> που απαντούν και δεν παρίστανται οι υπόλοιποι Βουλευτές. Γι’ αυτό και βλέπετε ότι είναι στην Αίθουσα οι συγκεκριμένοι συνάδελφοι, κυρίως από την Αντιπολίτευση. Όμως και από τη Συμπολίτευση μπορεί να γίνει ερώτηση σε κάποιον </w:t>
      </w:r>
      <w:r>
        <w:rPr>
          <w:rFonts w:eastAsia="Times New Roman"/>
        </w:rPr>
        <w:t xml:space="preserve">Υπουργό. Είναι παρόντες επίσης και οι Υπουργοί οι οποίοι θα απαντήσουν. </w:t>
      </w:r>
    </w:p>
    <w:p w14:paraId="4EC18EE2" w14:textId="77777777" w:rsidR="008E01FC" w:rsidRDefault="002168A0">
      <w:pPr>
        <w:spacing w:line="600" w:lineRule="auto"/>
        <w:ind w:firstLine="720"/>
        <w:jc w:val="both"/>
        <w:rPr>
          <w:rFonts w:eastAsia="Times New Roman"/>
        </w:rPr>
      </w:pPr>
      <w:r>
        <w:rPr>
          <w:rFonts w:eastAsia="Times New Roman"/>
        </w:rPr>
        <w:t>Καλώς ήρθατε, λοιπόν, στη Βουλή</w:t>
      </w:r>
      <w:r w:rsidRPr="00856101">
        <w:rPr>
          <w:rFonts w:eastAsia="Times New Roman"/>
        </w:rPr>
        <w:t xml:space="preserve">. </w:t>
      </w:r>
    </w:p>
    <w:p w14:paraId="4EC18EE3" w14:textId="77777777" w:rsidR="008E01FC" w:rsidRDefault="002168A0">
      <w:pPr>
        <w:spacing w:line="600" w:lineRule="auto"/>
        <w:ind w:firstLine="720"/>
        <w:jc w:val="center"/>
        <w:rPr>
          <w:rFonts w:eastAsia="Times New Roman"/>
        </w:rPr>
      </w:pPr>
      <w:r>
        <w:rPr>
          <w:rFonts w:eastAsia="Times New Roman"/>
        </w:rPr>
        <w:t>(Χειροκροτήματα απ’</w:t>
      </w:r>
      <w:r w:rsidRPr="00856101">
        <w:rPr>
          <w:rFonts w:eastAsia="Times New Roman"/>
        </w:rPr>
        <w:t xml:space="preserve"> όλες τις πτέρυγες της Βουλής)</w:t>
      </w:r>
    </w:p>
    <w:p w14:paraId="4EC18EE4" w14:textId="77777777" w:rsidR="008E01FC" w:rsidRDefault="002168A0">
      <w:pPr>
        <w:spacing w:line="600" w:lineRule="auto"/>
        <w:ind w:firstLine="720"/>
        <w:jc w:val="both"/>
        <w:rPr>
          <w:rFonts w:eastAsia="Times New Roman"/>
        </w:rPr>
      </w:pPr>
      <w:r>
        <w:rPr>
          <w:rFonts w:eastAsia="Times New Roman"/>
        </w:rPr>
        <w:t xml:space="preserve">Επίσης, η Διαρκής Επιτροπή Παραγωγής και Εμπορίου καταθέτει την έκθεσή της στο σχέδιο νόμου του </w:t>
      </w:r>
      <w:r>
        <w:rPr>
          <w:rFonts w:eastAsia="Times New Roman"/>
        </w:rPr>
        <w:t>Υπουργείου Οικονομίας και Ανάπτυξης «Εναρμόνιση της ελληνικής νομοθεσίας με την Οδηγία (ΕΕ) 2016/943 του Ευρωπαϊκού Κοινοβουλίου και του Συμβουλίου της 8</w:t>
      </w:r>
      <w:r w:rsidRPr="00EC69FD">
        <w:rPr>
          <w:rFonts w:eastAsia="Times New Roman"/>
        </w:rPr>
        <w:t>ης</w:t>
      </w:r>
      <w:r>
        <w:rPr>
          <w:rFonts w:eastAsia="Times New Roman"/>
        </w:rPr>
        <w:t xml:space="preserve"> Ιουνίου 2016, σχετικά με την προστασία της τεχνογνωσίας και των επιχειρηματικών πληροφοριών που δεν </w:t>
      </w:r>
      <w:r>
        <w:rPr>
          <w:rFonts w:eastAsia="Times New Roman"/>
        </w:rPr>
        <w:t>έχουν αποκαλυφθεί (εμπορικό απόρρητο) από την παράνομη απόκτηση, χρήση και αποκάλυψή τους (</w:t>
      </w:r>
      <w:r>
        <w:rPr>
          <w:rFonts w:eastAsia="Times New Roman"/>
          <w:lang w:val="en-US"/>
        </w:rPr>
        <w:t>EEL</w:t>
      </w:r>
      <w:r w:rsidRPr="00513AB1">
        <w:rPr>
          <w:rFonts w:eastAsia="Times New Roman"/>
        </w:rPr>
        <w:t xml:space="preserve"> 157</w:t>
      </w:r>
      <w:r>
        <w:rPr>
          <w:rFonts w:eastAsia="Times New Roman"/>
        </w:rPr>
        <w:t xml:space="preserve"> της </w:t>
      </w:r>
      <w:r>
        <w:rPr>
          <w:rFonts w:eastAsia="Times New Roman"/>
        </w:rPr>
        <w:lastRenderedPageBreak/>
        <w:t>15.06.2016)</w:t>
      </w:r>
      <w:r w:rsidRPr="00EC69FD">
        <w:rPr>
          <w:rFonts w:eastAsia="Times New Roman"/>
        </w:rPr>
        <w:t xml:space="preserve"> -</w:t>
      </w:r>
      <w:r>
        <w:rPr>
          <w:rFonts w:eastAsia="Times New Roman"/>
        </w:rPr>
        <w:t xml:space="preserve"> </w:t>
      </w:r>
      <w:r>
        <w:rPr>
          <w:rFonts w:eastAsia="Times New Roman"/>
        </w:rPr>
        <w:t xml:space="preserve">Μέτρα για την επιτάχυνση του έργου του Υπουργείου Οικονομίας και Ανάπτυξης και άλλες διατάξεις». </w:t>
      </w:r>
    </w:p>
    <w:p w14:paraId="4EC18EE5" w14:textId="77777777" w:rsidR="008E01FC" w:rsidRDefault="002168A0">
      <w:pPr>
        <w:spacing w:after="0" w:line="600" w:lineRule="auto"/>
        <w:ind w:firstLine="720"/>
        <w:jc w:val="both"/>
        <w:rPr>
          <w:rFonts w:eastAsia="Times New Roman"/>
          <w:szCs w:val="24"/>
        </w:rPr>
      </w:pPr>
      <w:r>
        <w:rPr>
          <w:rFonts w:eastAsia="Times New Roman"/>
          <w:szCs w:val="24"/>
        </w:rPr>
        <w:t>Πριν μπούμε στη συζήτηση των επικαίρων ερ</w:t>
      </w:r>
      <w:r>
        <w:rPr>
          <w:rFonts w:eastAsia="Times New Roman"/>
          <w:szCs w:val="24"/>
        </w:rPr>
        <w:t>ωτήσεων, επιτρέψτε μου να</w:t>
      </w:r>
      <w:r>
        <w:rPr>
          <w:rFonts w:eastAsia="Times New Roman"/>
          <w:szCs w:val="24"/>
        </w:rPr>
        <w:t xml:space="preserve"> αναφέρω ποιες δεν θα </w:t>
      </w:r>
      <w:r>
        <w:rPr>
          <w:rFonts w:eastAsia="Times New Roman"/>
          <w:szCs w:val="24"/>
        </w:rPr>
        <w:t>συζητηθούν</w:t>
      </w:r>
      <w:r>
        <w:rPr>
          <w:rFonts w:eastAsia="Times New Roman"/>
          <w:szCs w:val="24"/>
        </w:rPr>
        <w:t xml:space="preserve">. </w:t>
      </w:r>
    </w:p>
    <w:p w14:paraId="4EC18EE6" w14:textId="77777777" w:rsidR="008E01FC" w:rsidRDefault="002168A0">
      <w:pPr>
        <w:spacing w:after="0" w:line="600" w:lineRule="auto"/>
        <w:ind w:firstLine="720"/>
        <w:jc w:val="both"/>
        <w:rPr>
          <w:rFonts w:eastAsia="Times New Roman"/>
          <w:szCs w:val="24"/>
        </w:rPr>
      </w:pPr>
      <w:r>
        <w:rPr>
          <w:rFonts w:eastAsia="Times New Roman"/>
          <w:szCs w:val="24"/>
        </w:rPr>
        <w:t>Η</w:t>
      </w:r>
      <w:r w:rsidRPr="00BA72E6">
        <w:rPr>
          <w:rFonts w:eastAsia="Times New Roman"/>
          <w:szCs w:val="24"/>
        </w:rPr>
        <w:t xml:space="preserve"> </w:t>
      </w:r>
      <w:r>
        <w:rPr>
          <w:rFonts w:eastAsia="Times New Roman"/>
          <w:szCs w:val="24"/>
        </w:rPr>
        <w:t>πρώτη με αριθμό 443/26-3-2019 επίκαιρη ε</w:t>
      </w:r>
      <w:r w:rsidRPr="00BA72E6">
        <w:rPr>
          <w:rFonts w:eastAsia="Times New Roman"/>
          <w:szCs w:val="24"/>
        </w:rPr>
        <w:t>ρώτηση</w:t>
      </w:r>
      <w:r>
        <w:rPr>
          <w:rFonts w:eastAsia="Times New Roman"/>
          <w:szCs w:val="24"/>
        </w:rPr>
        <w:t xml:space="preserve"> πρώτου κύκλου </w:t>
      </w:r>
      <w:r w:rsidRPr="00BA72E6">
        <w:rPr>
          <w:rFonts w:eastAsia="Times New Roman"/>
          <w:szCs w:val="24"/>
        </w:rPr>
        <w:t xml:space="preserve">του Βουλευτή Β΄ Αθηνών του Συνασπισμού Ριζοσπαστικής Αριστεράς κ. </w:t>
      </w:r>
      <w:r w:rsidRPr="00780B21">
        <w:rPr>
          <w:rFonts w:eastAsia="Times New Roman"/>
          <w:bCs/>
          <w:szCs w:val="24"/>
        </w:rPr>
        <w:t xml:space="preserve">Παναγιώτη </w:t>
      </w:r>
      <w:proofErr w:type="spellStart"/>
      <w:r w:rsidRPr="00780B21">
        <w:rPr>
          <w:rFonts w:eastAsia="Times New Roman"/>
          <w:bCs/>
          <w:szCs w:val="24"/>
        </w:rPr>
        <w:t>Κουρουμπλή</w:t>
      </w:r>
      <w:proofErr w:type="spellEnd"/>
      <w:r>
        <w:rPr>
          <w:rFonts w:eastAsia="Times New Roman"/>
          <w:bCs/>
          <w:szCs w:val="24"/>
        </w:rPr>
        <w:t xml:space="preserve"> </w:t>
      </w:r>
      <w:r w:rsidRPr="00BA72E6">
        <w:rPr>
          <w:rFonts w:eastAsia="Times New Roman"/>
          <w:szCs w:val="24"/>
        </w:rPr>
        <w:t xml:space="preserve">προς τον Υπουργό </w:t>
      </w:r>
      <w:r w:rsidRPr="00780B21">
        <w:rPr>
          <w:rFonts w:eastAsia="Times New Roman"/>
          <w:bCs/>
          <w:szCs w:val="24"/>
        </w:rPr>
        <w:t>Υποδομών και Μεταφορών,</w:t>
      </w:r>
      <w:r>
        <w:rPr>
          <w:rFonts w:eastAsia="Times New Roman"/>
          <w:szCs w:val="24"/>
        </w:rPr>
        <w:t xml:space="preserve"> με θέ</w:t>
      </w:r>
      <w:r>
        <w:rPr>
          <w:rFonts w:eastAsia="Times New Roman"/>
          <w:szCs w:val="24"/>
        </w:rPr>
        <w:t>μα</w:t>
      </w:r>
      <w:r w:rsidRPr="00BA72E6">
        <w:rPr>
          <w:rFonts w:eastAsia="Times New Roman"/>
          <w:szCs w:val="24"/>
        </w:rPr>
        <w:t xml:space="preserve"> «Αντισταθμιστικά οφέλη για τις περιοχές στα διοικητικά όρια των οποίων βρίσκονται οι ταμιευτή</w:t>
      </w:r>
      <w:r>
        <w:rPr>
          <w:rFonts w:eastAsia="Times New Roman"/>
          <w:szCs w:val="24"/>
        </w:rPr>
        <w:t xml:space="preserve">ρες/φράγματα Μόρνου και Ευήνου», </w:t>
      </w:r>
      <w:r>
        <w:rPr>
          <w:rFonts w:eastAsia="Times New Roman"/>
          <w:szCs w:val="24"/>
        </w:rPr>
        <w:t xml:space="preserve">δεν θα συζητηθεί </w:t>
      </w:r>
      <w:r>
        <w:rPr>
          <w:rFonts w:eastAsia="Times New Roman"/>
          <w:szCs w:val="24"/>
        </w:rPr>
        <w:t xml:space="preserve">εξαιτίας κωλύματος του αρμοδίου Υπουργού Υποδομών και Μεταφορών κ. Χρήστου </w:t>
      </w:r>
      <w:proofErr w:type="spellStart"/>
      <w:r>
        <w:rPr>
          <w:rFonts w:eastAsia="Times New Roman"/>
          <w:szCs w:val="24"/>
        </w:rPr>
        <w:t>Σπίρτζη</w:t>
      </w:r>
      <w:proofErr w:type="spellEnd"/>
      <w:r>
        <w:rPr>
          <w:rFonts w:eastAsia="Times New Roman"/>
          <w:szCs w:val="24"/>
        </w:rPr>
        <w:t>,</w:t>
      </w:r>
      <w:r>
        <w:rPr>
          <w:rFonts w:eastAsia="Times New Roman"/>
          <w:szCs w:val="24"/>
        </w:rPr>
        <w:t xml:space="preserve"> λόγω φόρτου εργασίας. </w:t>
      </w:r>
    </w:p>
    <w:p w14:paraId="4EC18EE7" w14:textId="77777777" w:rsidR="008E01FC" w:rsidRDefault="002168A0">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τ</w:t>
      </w:r>
      <w:r>
        <w:rPr>
          <w:rFonts w:eastAsia="Times New Roman"/>
          <w:szCs w:val="24"/>
        </w:rPr>
        <w:t>έταρτη με αριθμό 446/26-3-2019 επίκαιρη ε</w:t>
      </w:r>
      <w:r w:rsidRPr="00BA72E6">
        <w:rPr>
          <w:rFonts w:eastAsia="Times New Roman"/>
          <w:szCs w:val="24"/>
        </w:rPr>
        <w:t xml:space="preserve">ρώτηση </w:t>
      </w:r>
      <w:r>
        <w:rPr>
          <w:rFonts w:eastAsia="Times New Roman"/>
          <w:szCs w:val="24"/>
        </w:rPr>
        <w:t xml:space="preserve">πρώτου κύκλου του </w:t>
      </w:r>
      <w:r w:rsidRPr="00BA72E6">
        <w:rPr>
          <w:rFonts w:eastAsia="Times New Roman"/>
          <w:szCs w:val="24"/>
        </w:rPr>
        <w:t>ΣΤ΄ Αντιπροέδρου της Βουλής και Βουλευτή Λ</w:t>
      </w:r>
      <w:r>
        <w:rPr>
          <w:rFonts w:eastAsia="Times New Roman"/>
          <w:szCs w:val="24"/>
        </w:rPr>
        <w:t>α</w:t>
      </w:r>
      <w:r w:rsidRPr="00BA72E6">
        <w:rPr>
          <w:rFonts w:eastAsia="Times New Roman"/>
          <w:szCs w:val="24"/>
        </w:rPr>
        <w:t>ρ</w:t>
      </w:r>
      <w:r>
        <w:rPr>
          <w:rFonts w:eastAsia="Times New Roman"/>
          <w:szCs w:val="24"/>
        </w:rPr>
        <w:t>ί</w:t>
      </w:r>
      <w:r w:rsidRPr="00BA72E6">
        <w:rPr>
          <w:rFonts w:eastAsia="Times New Roman"/>
          <w:szCs w:val="24"/>
        </w:rPr>
        <w:t>σ</w:t>
      </w:r>
      <w:r>
        <w:rPr>
          <w:rFonts w:eastAsia="Times New Roman"/>
          <w:szCs w:val="24"/>
        </w:rPr>
        <w:t>η</w:t>
      </w:r>
      <w:r w:rsidRPr="00BA72E6">
        <w:rPr>
          <w:rFonts w:eastAsia="Times New Roman"/>
          <w:szCs w:val="24"/>
        </w:rPr>
        <w:t>ς του Κομμουνιστικού Κόμματος Ελλάδ</w:t>
      </w:r>
      <w:r>
        <w:rPr>
          <w:rFonts w:eastAsia="Times New Roman"/>
          <w:szCs w:val="24"/>
        </w:rPr>
        <w:t>α</w:t>
      </w:r>
      <w:r w:rsidRPr="00BA72E6">
        <w:rPr>
          <w:rFonts w:eastAsia="Times New Roman"/>
          <w:szCs w:val="24"/>
        </w:rPr>
        <w:t xml:space="preserve">ς </w:t>
      </w:r>
      <w:r w:rsidRPr="003B33C1">
        <w:rPr>
          <w:rFonts w:eastAsia="Times New Roman"/>
          <w:szCs w:val="24"/>
        </w:rPr>
        <w:t>κ</w:t>
      </w:r>
      <w:r>
        <w:rPr>
          <w:rFonts w:eastAsia="Times New Roman"/>
          <w:szCs w:val="24"/>
        </w:rPr>
        <w:t xml:space="preserve">. </w:t>
      </w:r>
      <w:r w:rsidRPr="003B33C1">
        <w:rPr>
          <w:rFonts w:eastAsia="Times New Roman"/>
          <w:bCs/>
          <w:szCs w:val="24"/>
        </w:rPr>
        <w:t>Γεωργίου</w:t>
      </w:r>
      <w:r w:rsidRPr="00780B21">
        <w:rPr>
          <w:rFonts w:eastAsia="Times New Roman"/>
          <w:bCs/>
          <w:szCs w:val="24"/>
        </w:rPr>
        <w:t xml:space="preserve"> </w:t>
      </w:r>
      <w:proofErr w:type="spellStart"/>
      <w:r w:rsidRPr="00780B21">
        <w:rPr>
          <w:rFonts w:eastAsia="Times New Roman"/>
          <w:bCs/>
          <w:szCs w:val="24"/>
        </w:rPr>
        <w:t>Λαμπρούλη</w:t>
      </w:r>
      <w:proofErr w:type="spellEnd"/>
      <w:r w:rsidRPr="00BA72E6">
        <w:rPr>
          <w:rFonts w:eastAsia="Times New Roman"/>
          <w:b/>
          <w:bCs/>
          <w:szCs w:val="24"/>
        </w:rPr>
        <w:t xml:space="preserve"> </w:t>
      </w:r>
      <w:r w:rsidRPr="00BA72E6">
        <w:rPr>
          <w:rFonts w:eastAsia="Times New Roman"/>
          <w:szCs w:val="24"/>
        </w:rPr>
        <w:t xml:space="preserve">προς τον Υπουργό </w:t>
      </w:r>
      <w:r w:rsidRPr="00780B21">
        <w:rPr>
          <w:rFonts w:eastAsia="Times New Roman"/>
          <w:bCs/>
          <w:szCs w:val="24"/>
        </w:rPr>
        <w:t>Υποδομών και Μεταφορών,</w:t>
      </w:r>
      <w:r w:rsidRPr="00BA72E6">
        <w:rPr>
          <w:rFonts w:eastAsia="Times New Roman"/>
          <w:szCs w:val="24"/>
        </w:rPr>
        <w:t xml:space="preserve"> σχετικά με τα «</w:t>
      </w:r>
      <w:proofErr w:type="spellStart"/>
      <w:r w:rsidRPr="00BA72E6">
        <w:rPr>
          <w:rFonts w:eastAsia="Times New Roman"/>
          <w:szCs w:val="24"/>
        </w:rPr>
        <w:t>πλημμυρικά</w:t>
      </w:r>
      <w:proofErr w:type="spellEnd"/>
      <w:r w:rsidRPr="00BA72E6">
        <w:rPr>
          <w:rFonts w:eastAsia="Times New Roman"/>
          <w:szCs w:val="24"/>
        </w:rPr>
        <w:t xml:space="preserve"> φαινόμενα και </w:t>
      </w:r>
      <w:r w:rsidRPr="00BA72E6">
        <w:rPr>
          <w:rFonts w:eastAsia="Times New Roman"/>
          <w:szCs w:val="24"/>
        </w:rPr>
        <w:t>τις κα</w:t>
      </w:r>
      <w:r>
        <w:rPr>
          <w:rFonts w:eastAsia="Times New Roman"/>
          <w:szCs w:val="24"/>
        </w:rPr>
        <w:t xml:space="preserve">ταστροφές στις περιοχές Δοκός-Αγ. Ελεούσα-Λιανή Άμμος-Έξω Παναγίτσα στη Χαλκίδα», </w:t>
      </w:r>
      <w:r>
        <w:rPr>
          <w:rFonts w:eastAsia="Times New Roman"/>
          <w:szCs w:val="24"/>
        </w:rPr>
        <w:t xml:space="preserve">δεν θα συζητηθεί </w:t>
      </w:r>
      <w:r>
        <w:rPr>
          <w:rFonts w:eastAsia="Times New Roman"/>
          <w:szCs w:val="24"/>
        </w:rPr>
        <w:t xml:space="preserve">εξαιτίας κωλύματος του αρμοδίου </w:t>
      </w:r>
      <w:r>
        <w:rPr>
          <w:rFonts w:eastAsia="Times New Roman"/>
          <w:szCs w:val="24"/>
        </w:rPr>
        <w:lastRenderedPageBreak/>
        <w:t xml:space="preserve">Υπουργού Υποδομών και Μεταφορών κ. Χρήστου </w:t>
      </w:r>
      <w:proofErr w:type="spellStart"/>
      <w:r>
        <w:rPr>
          <w:rFonts w:eastAsia="Times New Roman"/>
          <w:szCs w:val="24"/>
        </w:rPr>
        <w:t>Σπίρτζη</w:t>
      </w:r>
      <w:proofErr w:type="spellEnd"/>
      <w:r>
        <w:rPr>
          <w:rFonts w:eastAsia="Times New Roman"/>
          <w:szCs w:val="24"/>
        </w:rPr>
        <w:t>,</w:t>
      </w:r>
      <w:r>
        <w:rPr>
          <w:rFonts w:eastAsia="Times New Roman"/>
          <w:szCs w:val="24"/>
        </w:rPr>
        <w:t xml:space="preserve"> λόγω φόρτου εργασίας.</w:t>
      </w:r>
    </w:p>
    <w:p w14:paraId="4EC18EE8" w14:textId="77777777" w:rsidR="008E01FC" w:rsidRDefault="002168A0">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πέμπτη με αριθμό 434/22-3-2019 επίκαιρη ε</w:t>
      </w:r>
      <w:r w:rsidRPr="00BA72E6">
        <w:rPr>
          <w:rFonts w:eastAsia="Times New Roman"/>
          <w:szCs w:val="24"/>
        </w:rPr>
        <w:t>ρώ</w:t>
      </w:r>
      <w:r w:rsidRPr="00BA72E6">
        <w:rPr>
          <w:rFonts w:eastAsia="Times New Roman"/>
          <w:szCs w:val="24"/>
        </w:rPr>
        <w:t>τηση</w:t>
      </w:r>
      <w:r>
        <w:rPr>
          <w:rFonts w:eastAsia="Times New Roman"/>
          <w:szCs w:val="24"/>
        </w:rPr>
        <w:t xml:space="preserve"> πρώτου κύκλου </w:t>
      </w:r>
      <w:r w:rsidRPr="00BA72E6">
        <w:rPr>
          <w:rFonts w:eastAsia="Times New Roman"/>
          <w:szCs w:val="24"/>
        </w:rPr>
        <w:t xml:space="preserve">του Βουλευτή Α΄ Θεσσαλονίκης της Ένωσης Κεντρώων κ. </w:t>
      </w:r>
      <w:r w:rsidRPr="00780B21">
        <w:rPr>
          <w:rFonts w:eastAsia="Times New Roman"/>
          <w:bCs/>
          <w:szCs w:val="24"/>
        </w:rPr>
        <w:t xml:space="preserve">Ιωάννη </w:t>
      </w:r>
      <w:proofErr w:type="spellStart"/>
      <w:r w:rsidRPr="00780B21">
        <w:rPr>
          <w:rFonts w:eastAsia="Times New Roman"/>
          <w:bCs/>
          <w:szCs w:val="24"/>
        </w:rPr>
        <w:t>Σαρίδη</w:t>
      </w:r>
      <w:proofErr w:type="spellEnd"/>
      <w:r>
        <w:rPr>
          <w:rFonts w:eastAsia="Times New Roman"/>
          <w:bCs/>
          <w:szCs w:val="24"/>
        </w:rPr>
        <w:t xml:space="preserve"> </w:t>
      </w:r>
      <w:r w:rsidRPr="00BA72E6">
        <w:rPr>
          <w:rFonts w:eastAsia="Times New Roman"/>
          <w:szCs w:val="24"/>
        </w:rPr>
        <w:t xml:space="preserve">προς τον Υπουργό </w:t>
      </w:r>
      <w:r w:rsidRPr="00780B21">
        <w:rPr>
          <w:rFonts w:eastAsia="Times New Roman"/>
          <w:bCs/>
          <w:szCs w:val="24"/>
        </w:rPr>
        <w:t>Υποδομών και Μεταφορών,</w:t>
      </w:r>
      <w:r>
        <w:rPr>
          <w:rFonts w:eastAsia="Times New Roman"/>
          <w:szCs w:val="24"/>
        </w:rPr>
        <w:t xml:space="preserve"> με θέμα</w:t>
      </w:r>
      <w:r>
        <w:rPr>
          <w:rFonts w:eastAsia="Times New Roman"/>
          <w:szCs w:val="24"/>
        </w:rPr>
        <w:t>:</w:t>
      </w:r>
      <w:r>
        <w:rPr>
          <w:rFonts w:eastAsia="Times New Roman"/>
          <w:szCs w:val="24"/>
        </w:rPr>
        <w:t xml:space="preserve"> </w:t>
      </w:r>
      <w:r w:rsidRPr="00BA72E6">
        <w:rPr>
          <w:rFonts w:eastAsia="Times New Roman"/>
          <w:szCs w:val="24"/>
        </w:rPr>
        <w:t xml:space="preserve">«Βαλτώνει η προμήθεια </w:t>
      </w:r>
      <w:r>
        <w:rPr>
          <w:rFonts w:eastAsia="Times New Roman"/>
          <w:szCs w:val="24"/>
        </w:rPr>
        <w:t>επτακοσίων πενήντα</w:t>
      </w:r>
      <w:r w:rsidRPr="00BA72E6">
        <w:rPr>
          <w:rFonts w:eastAsia="Times New Roman"/>
          <w:szCs w:val="24"/>
        </w:rPr>
        <w:t xml:space="preserve"> λεωφορείων αστικής συγκοιν</w:t>
      </w:r>
      <w:r>
        <w:rPr>
          <w:rFonts w:eastAsia="Times New Roman"/>
          <w:szCs w:val="24"/>
        </w:rPr>
        <w:t>ωνίας-</w:t>
      </w:r>
      <w:r>
        <w:rPr>
          <w:rFonts w:eastAsia="Times New Roman"/>
          <w:szCs w:val="24"/>
        </w:rPr>
        <w:t>τριακοσίων πενήντα</w:t>
      </w:r>
      <w:r>
        <w:rPr>
          <w:rFonts w:eastAsia="Times New Roman"/>
          <w:szCs w:val="24"/>
        </w:rPr>
        <w:t xml:space="preserve"> για τη Θεσσαλονίκη», </w:t>
      </w:r>
      <w:r>
        <w:rPr>
          <w:rFonts w:eastAsia="Times New Roman"/>
          <w:szCs w:val="24"/>
        </w:rPr>
        <w:t>δεν θα σ</w:t>
      </w:r>
      <w:r>
        <w:rPr>
          <w:rFonts w:eastAsia="Times New Roman"/>
          <w:szCs w:val="24"/>
        </w:rPr>
        <w:t xml:space="preserve">υζητηθεί </w:t>
      </w:r>
      <w:r>
        <w:rPr>
          <w:rFonts w:eastAsia="Times New Roman"/>
          <w:szCs w:val="24"/>
        </w:rPr>
        <w:t xml:space="preserve">εξαιτίας κωλύματος του αρμοδίου Υπουργού Υποδομών και Μεταφορών κ. Χρήστου </w:t>
      </w:r>
      <w:proofErr w:type="spellStart"/>
      <w:r>
        <w:rPr>
          <w:rFonts w:eastAsia="Times New Roman"/>
          <w:szCs w:val="24"/>
        </w:rPr>
        <w:t>Σπίρτζη</w:t>
      </w:r>
      <w:proofErr w:type="spellEnd"/>
      <w:r>
        <w:rPr>
          <w:rFonts w:eastAsia="Times New Roman"/>
          <w:szCs w:val="24"/>
        </w:rPr>
        <w:t>,</w:t>
      </w:r>
      <w:r>
        <w:rPr>
          <w:rFonts w:eastAsia="Times New Roman"/>
          <w:szCs w:val="24"/>
        </w:rPr>
        <w:t xml:space="preserve"> λόγω φόρτου εργασίας.</w:t>
      </w:r>
    </w:p>
    <w:p w14:paraId="4EC18EE9" w14:textId="77777777" w:rsidR="008E01FC" w:rsidRDefault="002168A0">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τρίτη </w:t>
      </w:r>
      <w:r w:rsidRPr="00BA72E6">
        <w:rPr>
          <w:rFonts w:eastAsia="Times New Roman"/>
          <w:szCs w:val="24"/>
        </w:rPr>
        <w:t xml:space="preserve">με αριθμό </w:t>
      </w:r>
      <w:r>
        <w:rPr>
          <w:rFonts w:eastAsia="Times New Roman"/>
          <w:szCs w:val="24"/>
        </w:rPr>
        <w:t>447/26-3-2019 επίκαιρη ε</w:t>
      </w:r>
      <w:r w:rsidRPr="00BA72E6">
        <w:rPr>
          <w:rFonts w:eastAsia="Times New Roman"/>
          <w:szCs w:val="24"/>
        </w:rPr>
        <w:t>ρώτηση</w:t>
      </w:r>
      <w:r>
        <w:rPr>
          <w:rFonts w:eastAsia="Times New Roman"/>
          <w:szCs w:val="24"/>
        </w:rPr>
        <w:t xml:space="preserve"> δεύτερου κύκλου του </w:t>
      </w:r>
      <w:r w:rsidRPr="00BA72E6">
        <w:rPr>
          <w:rFonts w:eastAsia="Times New Roman"/>
          <w:szCs w:val="24"/>
        </w:rPr>
        <w:t>Βουλευτή Αχαΐας του Κομμουνιστικού Κόμματος Ελλάδ</w:t>
      </w:r>
      <w:r>
        <w:rPr>
          <w:rFonts w:eastAsia="Times New Roman"/>
          <w:szCs w:val="24"/>
        </w:rPr>
        <w:t>α</w:t>
      </w:r>
      <w:r w:rsidRPr="00BA72E6">
        <w:rPr>
          <w:rFonts w:eastAsia="Times New Roman"/>
          <w:szCs w:val="24"/>
        </w:rPr>
        <w:t xml:space="preserve">ς κ. </w:t>
      </w:r>
      <w:r w:rsidRPr="00780B21">
        <w:rPr>
          <w:rFonts w:eastAsia="Times New Roman"/>
          <w:bCs/>
          <w:szCs w:val="24"/>
        </w:rPr>
        <w:t xml:space="preserve">Νικολάου </w:t>
      </w:r>
      <w:proofErr w:type="spellStart"/>
      <w:r w:rsidRPr="00780B21">
        <w:rPr>
          <w:rFonts w:eastAsia="Times New Roman"/>
          <w:bCs/>
          <w:szCs w:val="24"/>
        </w:rPr>
        <w:t>Καραθανα</w:t>
      </w:r>
      <w:r w:rsidRPr="00780B21">
        <w:rPr>
          <w:rFonts w:eastAsia="Times New Roman"/>
          <w:bCs/>
          <w:szCs w:val="24"/>
        </w:rPr>
        <w:t>σόπουλου</w:t>
      </w:r>
      <w:proofErr w:type="spellEnd"/>
      <w:r>
        <w:rPr>
          <w:rFonts w:eastAsia="Times New Roman"/>
          <w:bCs/>
          <w:szCs w:val="24"/>
        </w:rPr>
        <w:t xml:space="preserve"> </w:t>
      </w:r>
      <w:r w:rsidRPr="00BA72E6">
        <w:rPr>
          <w:rFonts w:eastAsia="Times New Roman"/>
          <w:szCs w:val="24"/>
        </w:rPr>
        <w:t xml:space="preserve">προς τον Υπουργό </w:t>
      </w:r>
      <w:r w:rsidRPr="00780B21">
        <w:rPr>
          <w:rFonts w:eastAsia="Times New Roman"/>
          <w:bCs/>
          <w:szCs w:val="24"/>
        </w:rPr>
        <w:t>Υποδομών και Μεταφορών,</w:t>
      </w:r>
      <w:r w:rsidRPr="00BA72E6">
        <w:rPr>
          <w:rFonts w:eastAsia="Times New Roman"/>
          <w:szCs w:val="24"/>
        </w:rPr>
        <w:t xml:space="preserve"> σχετικά με «το Ειδικό Σχολείο Ζακύνθου και την καθυστέρηση ολοκλήρωσης του νέου κτηρ</w:t>
      </w:r>
      <w:r>
        <w:rPr>
          <w:rFonts w:eastAsia="Times New Roman"/>
          <w:szCs w:val="24"/>
        </w:rPr>
        <w:t xml:space="preserve">ίου», </w:t>
      </w:r>
      <w:r>
        <w:rPr>
          <w:rFonts w:eastAsia="Times New Roman"/>
          <w:szCs w:val="24"/>
        </w:rPr>
        <w:t xml:space="preserve">δεν θα συζητηθεί </w:t>
      </w:r>
      <w:r>
        <w:rPr>
          <w:rFonts w:eastAsia="Times New Roman"/>
          <w:szCs w:val="24"/>
        </w:rPr>
        <w:t xml:space="preserve">εξαιτίας κωλύματος του αρμοδίου Υπουργού Υποδομών και Μεταφορών κ. Χρήστου </w:t>
      </w:r>
      <w:proofErr w:type="spellStart"/>
      <w:r>
        <w:rPr>
          <w:rFonts w:eastAsia="Times New Roman"/>
          <w:szCs w:val="24"/>
        </w:rPr>
        <w:t>Σπίρτζη</w:t>
      </w:r>
      <w:proofErr w:type="spellEnd"/>
      <w:r>
        <w:rPr>
          <w:rFonts w:eastAsia="Times New Roman"/>
          <w:szCs w:val="24"/>
        </w:rPr>
        <w:t>,</w:t>
      </w:r>
      <w:r>
        <w:rPr>
          <w:rFonts w:eastAsia="Times New Roman"/>
          <w:szCs w:val="24"/>
        </w:rPr>
        <w:t xml:space="preserve"> λόγω φόρτου εργ</w:t>
      </w:r>
      <w:r>
        <w:rPr>
          <w:rFonts w:eastAsia="Times New Roman"/>
          <w:szCs w:val="24"/>
        </w:rPr>
        <w:t>ασίας.</w:t>
      </w:r>
    </w:p>
    <w:p w14:paraId="4EC18EEA" w14:textId="77777777" w:rsidR="008E01FC" w:rsidRDefault="002168A0">
      <w:pPr>
        <w:spacing w:after="0" w:line="600" w:lineRule="auto"/>
        <w:ind w:firstLine="720"/>
        <w:jc w:val="both"/>
        <w:rPr>
          <w:rFonts w:eastAsia="Times New Roman"/>
          <w:szCs w:val="24"/>
        </w:rPr>
      </w:pPr>
      <w:r>
        <w:rPr>
          <w:rFonts w:eastAsia="Times New Roman"/>
          <w:szCs w:val="24"/>
        </w:rPr>
        <w:lastRenderedPageBreak/>
        <w:t>Η</w:t>
      </w:r>
      <w:r>
        <w:rPr>
          <w:rFonts w:eastAsia="Times New Roman"/>
          <w:szCs w:val="24"/>
        </w:rPr>
        <w:t xml:space="preserve"> τέταρτη με αριθμό 445/26-3-2019 επίκαιρη ε</w:t>
      </w:r>
      <w:r w:rsidRPr="00BA72E6">
        <w:rPr>
          <w:rFonts w:eastAsia="Times New Roman"/>
          <w:szCs w:val="24"/>
        </w:rPr>
        <w:t>ρώτηση</w:t>
      </w:r>
      <w:r>
        <w:rPr>
          <w:rFonts w:eastAsia="Times New Roman"/>
          <w:szCs w:val="24"/>
        </w:rPr>
        <w:t xml:space="preserve"> δεύτερου κύκλου του</w:t>
      </w:r>
      <w:r w:rsidRPr="00BA72E6">
        <w:rPr>
          <w:rFonts w:eastAsia="Times New Roman"/>
          <w:szCs w:val="24"/>
        </w:rPr>
        <w:t xml:space="preserve"> Βουλευτή Ηρακλείου της Δημοκρατικής Συμπαράταξης κ. </w:t>
      </w:r>
      <w:r w:rsidRPr="004D3C14">
        <w:rPr>
          <w:rFonts w:eastAsia="Times New Roman"/>
          <w:bCs/>
          <w:szCs w:val="24"/>
        </w:rPr>
        <w:t xml:space="preserve">Βασιλείου </w:t>
      </w:r>
      <w:proofErr w:type="spellStart"/>
      <w:r w:rsidRPr="004D3C14">
        <w:rPr>
          <w:rFonts w:eastAsia="Times New Roman"/>
          <w:bCs/>
          <w:szCs w:val="24"/>
        </w:rPr>
        <w:t>Κεγκέρογλου</w:t>
      </w:r>
      <w:proofErr w:type="spellEnd"/>
      <w:r>
        <w:rPr>
          <w:rFonts w:eastAsia="Times New Roman"/>
          <w:bCs/>
          <w:szCs w:val="24"/>
        </w:rPr>
        <w:t xml:space="preserve"> </w:t>
      </w:r>
      <w:r w:rsidRPr="00BA72E6">
        <w:rPr>
          <w:rFonts w:eastAsia="Times New Roman"/>
          <w:szCs w:val="24"/>
        </w:rPr>
        <w:t xml:space="preserve">προς τον Υπουργό </w:t>
      </w:r>
      <w:r w:rsidRPr="004D3C14">
        <w:rPr>
          <w:rFonts w:eastAsia="Times New Roman"/>
          <w:bCs/>
          <w:szCs w:val="24"/>
        </w:rPr>
        <w:t>Υποδομών και Μεταφορών,</w:t>
      </w:r>
      <w:r w:rsidRPr="004D3C14">
        <w:rPr>
          <w:rFonts w:eastAsia="Times New Roman"/>
          <w:szCs w:val="24"/>
        </w:rPr>
        <w:t xml:space="preserve"> με</w:t>
      </w:r>
      <w:r>
        <w:rPr>
          <w:rFonts w:eastAsia="Times New Roman"/>
          <w:szCs w:val="24"/>
        </w:rPr>
        <w:t xml:space="preserve"> θέμα</w:t>
      </w:r>
      <w:r>
        <w:rPr>
          <w:rFonts w:eastAsia="Times New Roman"/>
          <w:szCs w:val="24"/>
        </w:rPr>
        <w:t>:</w:t>
      </w:r>
      <w:r>
        <w:rPr>
          <w:rFonts w:eastAsia="Times New Roman"/>
          <w:szCs w:val="24"/>
        </w:rPr>
        <w:t xml:space="preserve"> </w:t>
      </w:r>
      <w:r w:rsidRPr="00BA72E6">
        <w:rPr>
          <w:rFonts w:eastAsia="Times New Roman"/>
          <w:szCs w:val="24"/>
        </w:rPr>
        <w:t>«Επικίνδυνη “στενωπός” στο</w:t>
      </w:r>
      <w:r>
        <w:rPr>
          <w:rFonts w:eastAsia="Times New Roman"/>
          <w:szCs w:val="24"/>
        </w:rPr>
        <w:t xml:space="preserve">ν </w:t>
      </w:r>
      <w:proofErr w:type="spellStart"/>
      <w:r>
        <w:rPr>
          <w:rFonts w:eastAsia="Times New Roman"/>
          <w:szCs w:val="24"/>
        </w:rPr>
        <w:t>Αποσελέμη</w:t>
      </w:r>
      <w:proofErr w:type="spellEnd"/>
      <w:r>
        <w:rPr>
          <w:rFonts w:eastAsia="Times New Roman"/>
          <w:szCs w:val="24"/>
        </w:rPr>
        <w:t xml:space="preserve">, στο τμήμα </w:t>
      </w:r>
      <w:r>
        <w:rPr>
          <w:rFonts w:eastAsia="Times New Roman"/>
          <w:szCs w:val="24"/>
        </w:rPr>
        <w:t>Γούβες-</w:t>
      </w:r>
      <w:r w:rsidRPr="00BA72E6">
        <w:rPr>
          <w:rFonts w:eastAsia="Times New Roman"/>
          <w:szCs w:val="24"/>
        </w:rPr>
        <w:t>Χερσόνη</w:t>
      </w:r>
      <w:r>
        <w:rPr>
          <w:rFonts w:eastAsia="Times New Roman"/>
          <w:szCs w:val="24"/>
        </w:rPr>
        <w:t xml:space="preserve">σος», </w:t>
      </w:r>
      <w:r>
        <w:rPr>
          <w:rFonts w:eastAsia="Times New Roman"/>
          <w:szCs w:val="24"/>
        </w:rPr>
        <w:t xml:space="preserve">δεν θα συζητηθεί </w:t>
      </w:r>
      <w:r>
        <w:rPr>
          <w:rFonts w:eastAsia="Times New Roman"/>
          <w:szCs w:val="24"/>
        </w:rPr>
        <w:t xml:space="preserve">εξαιτίας κωλύματος του αρμοδίου Υπουργού Υποδομών και Μεταφορών κ. Χρήστου </w:t>
      </w:r>
      <w:proofErr w:type="spellStart"/>
      <w:r>
        <w:rPr>
          <w:rFonts w:eastAsia="Times New Roman"/>
          <w:szCs w:val="24"/>
        </w:rPr>
        <w:t>Σπίρτζη</w:t>
      </w:r>
      <w:proofErr w:type="spellEnd"/>
      <w:r>
        <w:rPr>
          <w:rFonts w:eastAsia="Times New Roman"/>
          <w:szCs w:val="24"/>
        </w:rPr>
        <w:t>,</w:t>
      </w:r>
      <w:r>
        <w:rPr>
          <w:rFonts w:eastAsia="Times New Roman"/>
          <w:szCs w:val="24"/>
        </w:rPr>
        <w:t xml:space="preserve"> λόγω φόρτου εργασίας.</w:t>
      </w:r>
    </w:p>
    <w:p w14:paraId="4EC18EEB" w14:textId="77777777" w:rsidR="008E01FC" w:rsidRDefault="002168A0">
      <w:pPr>
        <w:spacing w:after="0" w:line="600" w:lineRule="auto"/>
        <w:ind w:firstLine="720"/>
        <w:jc w:val="both"/>
        <w:rPr>
          <w:rFonts w:eastAsia="Times New Roman"/>
          <w:szCs w:val="24"/>
        </w:rPr>
      </w:pPr>
      <w:proofErr w:type="spellStart"/>
      <w:r>
        <w:rPr>
          <w:rFonts w:eastAsia="Times New Roman"/>
          <w:szCs w:val="24"/>
        </w:rPr>
        <w:t>Η</w:t>
      </w:r>
      <w:r>
        <w:rPr>
          <w:rFonts w:eastAsia="Times New Roman"/>
          <w:szCs w:val="24"/>
        </w:rPr>
        <w:t>πέμπτη</w:t>
      </w:r>
      <w:proofErr w:type="spellEnd"/>
      <w:r>
        <w:rPr>
          <w:rFonts w:eastAsia="Times New Roman"/>
          <w:szCs w:val="24"/>
        </w:rPr>
        <w:t xml:space="preserve"> με αριθμό 448/26-3-2019 επίκαιρη ε</w:t>
      </w:r>
      <w:r w:rsidRPr="00BA72E6">
        <w:rPr>
          <w:rFonts w:eastAsia="Times New Roman"/>
          <w:szCs w:val="24"/>
        </w:rPr>
        <w:t>ρώτηση</w:t>
      </w:r>
      <w:r>
        <w:rPr>
          <w:rFonts w:eastAsia="Times New Roman"/>
          <w:szCs w:val="24"/>
        </w:rPr>
        <w:t xml:space="preserve"> δεύτερου κύκλου </w:t>
      </w:r>
      <w:r w:rsidRPr="00BA72E6">
        <w:rPr>
          <w:rFonts w:eastAsia="Times New Roman"/>
          <w:szCs w:val="24"/>
        </w:rPr>
        <w:t>του Βουλευτή Ηρακλείου του Κομμουνιστικού Κόμματ</w:t>
      </w:r>
      <w:r w:rsidRPr="00BA72E6">
        <w:rPr>
          <w:rFonts w:eastAsia="Times New Roman"/>
          <w:szCs w:val="24"/>
        </w:rPr>
        <w:t>ος Ελλάδ</w:t>
      </w:r>
      <w:r>
        <w:rPr>
          <w:rFonts w:eastAsia="Times New Roman"/>
          <w:szCs w:val="24"/>
        </w:rPr>
        <w:t>α</w:t>
      </w:r>
      <w:r w:rsidRPr="00BA72E6">
        <w:rPr>
          <w:rFonts w:eastAsia="Times New Roman"/>
          <w:szCs w:val="24"/>
        </w:rPr>
        <w:t xml:space="preserve">ς κ. </w:t>
      </w:r>
      <w:r w:rsidRPr="004D3C14">
        <w:rPr>
          <w:rFonts w:eastAsia="Times New Roman"/>
          <w:bCs/>
          <w:szCs w:val="24"/>
        </w:rPr>
        <w:t>Εμμανουήλ Συντυχάκη</w:t>
      </w:r>
      <w:r>
        <w:rPr>
          <w:rFonts w:eastAsia="Times New Roman"/>
          <w:bCs/>
          <w:szCs w:val="24"/>
        </w:rPr>
        <w:t xml:space="preserve"> </w:t>
      </w:r>
      <w:r w:rsidRPr="00BA72E6">
        <w:rPr>
          <w:rFonts w:eastAsia="Times New Roman"/>
          <w:szCs w:val="24"/>
        </w:rPr>
        <w:t xml:space="preserve">προς τον Υπουργό </w:t>
      </w:r>
      <w:r w:rsidRPr="004D3C14">
        <w:rPr>
          <w:rFonts w:eastAsia="Times New Roman"/>
          <w:bCs/>
          <w:szCs w:val="24"/>
        </w:rPr>
        <w:t>Υποδομών και Μεταφορών,</w:t>
      </w:r>
      <w:r w:rsidRPr="00BA72E6">
        <w:rPr>
          <w:rFonts w:eastAsia="Times New Roman"/>
          <w:szCs w:val="24"/>
        </w:rPr>
        <w:t xml:space="preserve"> με θέμα: «Άμεση αποκατάσταση των ζημιών που προκλήθηκαν στο Νομό Χανίων από τις καταστροφικές πλημμύρες, αποζημίωση του συνόλου των πληγέντων»</w:t>
      </w:r>
      <w:r>
        <w:rPr>
          <w:rFonts w:eastAsia="Times New Roman"/>
          <w:szCs w:val="24"/>
        </w:rPr>
        <w:t xml:space="preserve">, </w:t>
      </w:r>
      <w:r>
        <w:rPr>
          <w:rFonts w:eastAsia="Times New Roman"/>
          <w:szCs w:val="24"/>
        </w:rPr>
        <w:t xml:space="preserve">δεν θα συζητηθεί </w:t>
      </w:r>
      <w:r>
        <w:rPr>
          <w:rFonts w:eastAsia="Times New Roman"/>
          <w:szCs w:val="24"/>
        </w:rPr>
        <w:t>εξαιτίας κωλύματος τ</w:t>
      </w:r>
      <w:r>
        <w:rPr>
          <w:rFonts w:eastAsia="Times New Roman"/>
          <w:szCs w:val="24"/>
        </w:rPr>
        <w:t xml:space="preserve">ου αρμοδίου Υπουργού Υποδομών και Μεταφορών κ. Χρήστου </w:t>
      </w:r>
      <w:proofErr w:type="spellStart"/>
      <w:r>
        <w:rPr>
          <w:rFonts w:eastAsia="Times New Roman"/>
          <w:szCs w:val="24"/>
        </w:rPr>
        <w:t>Σπίρτζη</w:t>
      </w:r>
      <w:proofErr w:type="spellEnd"/>
      <w:r>
        <w:rPr>
          <w:rFonts w:eastAsia="Times New Roman"/>
          <w:szCs w:val="24"/>
        </w:rPr>
        <w:t>,</w:t>
      </w:r>
      <w:r>
        <w:rPr>
          <w:rFonts w:eastAsia="Times New Roman"/>
          <w:szCs w:val="24"/>
        </w:rPr>
        <w:t xml:space="preserve"> λόγω φόρτου εργασίας.</w:t>
      </w:r>
    </w:p>
    <w:p w14:paraId="4EC18EEC" w14:textId="77777777" w:rsidR="008E01FC" w:rsidRDefault="002168A0">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έκτη με αριθμό 449/26-3-2019 επίκαιρη ε</w:t>
      </w:r>
      <w:r w:rsidRPr="00BA72E6">
        <w:rPr>
          <w:rFonts w:eastAsia="Times New Roman"/>
          <w:szCs w:val="24"/>
        </w:rPr>
        <w:t xml:space="preserve">ρώτηση </w:t>
      </w:r>
      <w:r>
        <w:rPr>
          <w:rFonts w:eastAsia="Times New Roman"/>
          <w:szCs w:val="24"/>
        </w:rPr>
        <w:t xml:space="preserve">δεύτερου κύκλου του </w:t>
      </w:r>
      <w:r w:rsidRPr="00BA72E6">
        <w:rPr>
          <w:rFonts w:eastAsia="Times New Roman"/>
          <w:szCs w:val="24"/>
        </w:rPr>
        <w:t xml:space="preserve">Βουλευτή Β΄ Αθηνών του Κομμουνιστικού </w:t>
      </w:r>
      <w:r w:rsidRPr="00BA72E6">
        <w:rPr>
          <w:rFonts w:eastAsia="Times New Roman"/>
          <w:szCs w:val="24"/>
        </w:rPr>
        <w:lastRenderedPageBreak/>
        <w:t>Κόμματος Ελλάδ</w:t>
      </w:r>
      <w:r>
        <w:rPr>
          <w:rFonts w:eastAsia="Times New Roman"/>
          <w:szCs w:val="24"/>
        </w:rPr>
        <w:t>α</w:t>
      </w:r>
      <w:r w:rsidRPr="00BA72E6">
        <w:rPr>
          <w:rFonts w:eastAsia="Times New Roman"/>
          <w:szCs w:val="24"/>
        </w:rPr>
        <w:t xml:space="preserve">ς κ. </w:t>
      </w:r>
      <w:r w:rsidRPr="00614A2D">
        <w:rPr>
          <w:rFonts w:eastAsia="Times New Roman"/>
          <w:bCs/>
          <w:szCs w:val="24"/>
        </w:rPr>
        <w:t xml:space="preserve">Χρήστου </w:t>
      </w:r>
      <w:proofErr w:type="spellStart"/>
      <w:r w:rsidRPr="00614A2D">
        <w:rPr>
          <w:rFonts w:eastAsia="Times New Roman"/>
          <w:bCs/>
          <w:szCs w:val="24"/>
        </w:rPr>
        <w:t>Κατσώτη</w:t>
      </w:r>
      <w:proofErr w:type="spellEnd"/>
      <w:r>
        <w:rPr>
          <w:rFonts w:eastAsia="Times New Roman"/>
          <w:bCs/>
          <w:szCs w:val="24"/>
        </w:rPr>
        <w:t xml:space="preserve"> </w:t>
      </w:r>
      <w:r w:rsidRPr="00BA72E6">
        <w:rPr>
          <w:rFonts w:eastAsia="Times New Roman"/>
          <w:szCs w:val="24"/>
        </w:rPr>
        <w:t xml:space="preserve">προς την Υπουργό </w:t>
      </w:r>
      <w:r w:rsidRPr="00614A2D">
        <w:rPr>
          <w:rFonts w:eastAsia="Times New Roman"/>
          <w:bCs/>
          <w:szCs w:val="24"/>
        </w:rPr>
        <w:t>Εργασίας, Κ</w:t>
      </w:r>
      <w:r w:rsidRPr="00614A2D">
        <w:rPr>
          <w:rFonts w:eastAsia="Times New Roman"/>
          <w:bCs/>
          <w:szCs w:val="24"/>
        </w:rPr>
        <w:t xml:space="preserve">οινωνικής Ασφάλισης και Κοινωνικής Αλληλεγγύης, </w:t>
      </w:r>
      <w:r>
        <w:rPr>
          <w:rFonts w:eastAsia="Times New Roman"/>
          <w:szCs w:val="24"/>
        </w:rPr>
        <w:t>με θέμα</w:t>
      </w:r>
      <w:r>
        <w:rPr>
          <w:rFonts w:eastAsia="Times New Roman"/>
          <w:szCs w:val="24"/>
        </w:rPr>
        <w:t>:</w:t>
      </w:r>
      <w:r>
        <w:rPr>
          <w:rFonts w:eastAsia="Times New Roman"/>
          <w:szCs w:val="24"/>
        </w:rPr>
        <w:t xml:space="preserve"> </w:t>
      </w:r>
      <w:r w:rsidRPr="00BA72E6">
        <w:rPr>
          <w:rFonts w:eastAsia="Times New Roman"/>
          <w:szCs w:val="24"/>
        </w:rPr>
        <w:t>«Επικίνδυνες συνθήκες εργα</w:t>
      </w:r>
      <w:r>
        <w:rPr>
          <w:rFonts w:eastAsia="Times New Roman"/>
          <w:szCs w:val="24"/>
        </w:rPr>
        <w:t xml:space="preserve">σίας των εργαζομένων διανομέων», </w:t>
      </w:r>
      <w:r>
        <w:rPr>
          <w:rFonts w:eastAsia="Times New Roman"/>
          <w:szCs w:val="24"/>
        </w:rPr>
        <w:t xml:space="preserve">δεν θα συζητηθεί </w:t>
      </w:r>
      <w:r>
        <w:rPr>
          <w:rFonts w:eastAsia="Times New Roman"/>
          <w:szCs w:val="24"/>
        </w:rPr>
        <w:t>εξαιτίας κωλύματος της Υπουργού Εργασίας, Κοινωνικής Ασφάλισης και Κοινωνικής Αλληλεγγύης κ</w:t>
      </w:r>
      <w:r>
        <w:rPr>
          <w:rFonts w:eastAsia="Times New Roman"/>
          <w:szCs w:val="24"/>
        </w:rPr>
        <w:t>.</w:t>
      </w:r>
      <w:r>
        <w:rPr>
          <w:rFonts w:eastAsia="Times New Roman"/>
          <w:szCs w:val="24"/>
        </w:rPr>
        <w:t xml:space="preserve"> Έφης </w:t>
      </w:r>
      <w:proofErr w:type="spellStart"/>
      <w:r>
        <w:rPr>
          <w:rFonts w:eastAsia="Times New Roman"/>
          <w:szCs w:val="24"/>
        </w:rPr>
        <w:t>Αχτσιόγλου</w:t>
      </w:r>
      <w:proofErr w:type="spellEnd"/>
      <w:r>
        <w:rPr>
          <w:rFonts w:eastAsia="Times New Roman"/>
          <w:szCs w:val="24"/>
        </w:rPr>
        <w:t>,</w:t>
      </w:r>
      <w:r>
        <w:rPr>
          <w:rFonts w:eastAsia="Times New Roman"/>
          <w:szCs w:val="24"/>
        </w:rPr>
        <w:t xml:space="preserve"> λόγω φόρτου ε</w:t>
      </w:r>
      <w:r>
        <w:rPr>
          <w:rFonts w:eastAsia="Times New Roman"/>
          <w:szCs w:val="24"/>
        </w:rPr>
        <w:t>ργασίας.</w:t>
      </w:r>
    </w:p>
    <w:p w14:paraId="4EC18EED" w14:textId="77777777" w:rsidR="008E01FC" w:rsidRDefault="002168A0">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πρώτη με αριθμό 436/22-3-2019 επίκαιρη ε</w:t>
      </w:r>
      <w:r w:rsidRPr="00BA72E6">
        <w:rPr>
          <w:rFonts w:eastAsia="Times New Roman"/>
          <w:szCs w:val="24"/>
        </w:rPr>
        <w:t xml:space="preserve">ρώτηση </w:t>
      </w:r>
      <w:r>
        <w:rPr>
          <w:rFonts w:eastAsia="Times New Roman"/>
          <w:szCs w:val="24"/>
        </w:rPr>
        <w:t xml:space="preserve">δεύτερου κύκλου του </w:t>
      </w:r>
      <w:r w:rsidRPr="00BA72E6">
        <w:rPr>
          <w:rFonts w:eastAsia="Times New Roman"/>
          <w:szCs w:val="24"/>
        </w:rPr>
        <w:t xml:space="preserve">Βουλευτή Μαγνησίας της Νέας Δημοκρατίας κ. </w:t>
      </w:r>
      <w:r w:rsidRPr="00614A2D">
        <w:rPr>
          <w:rFonts w:eastAsia="Times New Roman"/>
          <w:bCs/>
          <w:szCs w:val="24"/>
        </w:rPr>
        <w:t xml:space="preserve">Χρήστου </w:t>
      </w:r>
      <w:proofErr w:type="spellStart"/>
      <w:r w:rsidRPr="00614A2D">
        <w:rPr>
          <w:rFonts w:eastAsia="Times New Roman"/>
          <w:bCs/>
          <w:szCs w:val="24"/>
        </w:rPr>
        <w:t>Μπουκώρου</w:t>
      </w:r>
      <w:proofErr w:type="spellEnd"/>
      <w:r w:rsidRPr="00614A2D">
        <w:rPr>
          <w:rFonts w:eastAsia="Times New Roman"/>
          <w:bCs/>
          <w:szCs w:val="24"/>
        </w:rPr>
        <w:t xml:space="preserve"> </w:t>
      </w:r>
      <w:r w:rsidRPr="00BA72E6">
        <w:rPr>
          <w:rFonts w:eastAsia="Times New Roman"/>
          <w:szCs w:val="24"/>
        </w:rPr>
        <w:t>προς την Υπουργό</w:t>
      </w:r>
      <w:r w:rsidRPr="00BA72E6">
        <w:rPr>
          <w:rFonts w:eastAsia="Times New Roman"/>
          <w:b/>
          <w:bCs/>
          <w:szCs w:val="24"/>
        </w:rPr>
        <w:t xml:space="preserve"> </w:t>
      </w:r>
      <w:r w:rsidRPr="00614A2D">
        <w:rPr>
          <w:rFonts w:eastAsia="Times New Roman"/>
          <w:bCs/>
          <w:szCs w:val="24"/>
        </w:rPr>
        <w:t>Εργασίας, Κοινωνικής Ασφάλ</w:t>
      </w:r>
      <w:r>
        <w:rPr>
          <w:rFonts w:eastAsia="Times New Roman"/>
          <w:bCs/>
          <w:szCs w:val="24"/>
        </w:rPr>
        <w:t xml:space="preserve">ισης και Κοινωνικής Αλληλεγγύης, </w:t>
      </w:r>
      <w:r>
        <w:rPr>
          <w:rFonts w:eastAsia="Times New Roman"/>
          <w:szCs w:val="24"/>
        </w:rPr>
        <w:t>με θέμα</w:t>
      </w:r>
      <w:r>
        <w:rPr>
          <w:rFonts w:eastAsia="Times New Roman"/>
          <w:szCs w:val="24"/>
        </w:rPr>
        <w:t>:</w:t>
      </w:r>
      <w:r>
        <w:rPr>
          <w:rFonts w:eastAsia="Times New Roman"/>
          <w:szCs w:val="24"/>
        </w:rPr>
        <w:t xml:space="preserve"> </w:t>
      </w:r>
      <w:r w:rsidRPr="00BA72E6">
        <w:rPr>
          <w:rFonts w:eastAsia="Times New Roman"/>
          <w:szCs w:val="24"/>
        </w:rPr>
        <w:t>«Εναρμόνιση της ηλικίας εισαγωγή</w:t>
      </w:r>
      <w:r w:rsidRPr="00BA72E6">
        <w:rPr>
          <w:rFonts w:eastAsia="Times New Roman"/>
          <w:szCs w:val="24"/>
        </w:rPr>
        <w:t>ς στα Κέντρα Δημιουργικής Απασχόλησης Παιδιών (ΚΔΑΠ) με την ηλικία ένταξ</w:t>
      </w:r>
      <w:r>
        <w:rPr>
          <w:rFonts w:eastAsia="Times New Roman"/>
          <w:szCs w:val="24"/>
        </w:rPr>
        <w:t xml:space="preserve">ης στην </w:t>
      </w:r>
      <w:r>
        <w:rPr>
          <w:rFonts w:eastAsia="Times New Roman"/>
          <w:szCs w:val="24"/>
        </w:rPr>
        <w:t>υ</w:t>
      </w:r>
      <w:r>
        <w:rPr>
          <w:rFonts w:eastAsia="Times New Roman"/>
          <w:szCs w:val="24"/>
        </w:rPr>
        <w:t xml:space="preserve">ποχρεωτική </w:t>
      </w:r>
      <w:r>
        <w:rPr>
          <w:rFonts w:eastAsia="Times New Roman"/>
          <w:szCs w:val="24"/>
        </w:rPr>
        <w:t>ε</w:t>
      </w:r>
      <w:r>
        <w:rPr>
          <w:rFonts w:eastAsia="Times New Roman"/>
          <w:szCs w:val="24"/>
        </w:rPr>
        <w:t xml:space="preserve">κπαίδευση», </w:t>
      </w:r>
      <w:r>
        <w:rPr>
          <w:rFonts w:eastAsia="Times New Roman"/>
          <w:szCs w:val="24"/>
        </w:rPr>
        <w:t xml:space="preserve">δεν θα συζητηθεί </w:t>
      </w:r>
      <w:r>
        <w:rPr>
          <w:rFonts w:eastAsia="Times New Roman"/>
          <w:szCs w:val="24"/>
        </w:rPr>
        <w:t>εξαιτίας κωλύματος της Αναπληρώτριας Υπουργού Εργασίας, Κοινωνικής Ασφάλισης και Κοινωνικής Αλληλεγγύης κ</w:t>
      </w:r>
      <w:r>
        <w:rPr>
          <w:rFonts w:eastAsia="Times New Roman"/>
          <w:szCs w:val="24"/>
        </w:rPr>
        <w:t>.</w:t>
      </w:r>
      <w:r>
        <w:rPr>
          <w:rFonts w:eastAsia="Times New Roman"/>
          <w:szCs w:val="24"/>
        </w:rPr>
        <w:t xml:space="preserve"> Θεανώς Φωτίου</w:t>
      </w:r>
      <w:r>
        <w:rPr>
          <w:rFonts w:eastAsia="Times New Roman"/>
          <w:szCs w:val="24"/>
        </w:rPr>
        <w:t>,</w:t>
      </w:r>
      <w:r>
        <w:rPr>
          <w:rFonts w:eastAsia="Times New Roman"/>
          <w:szCs w:val="24"/>
        </w:rPr>
        <w:t xml:space="preserve"> λόγω φόρτου εργασίας.</w:t>
      </w:r>
    </w:p>
    <w:p w14:paraId="4EC18EEE" w14:textId="77777777" w:rsidR="008E01FC" w:rsidRDefault="002168A0">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δεύτερη με αριθμό 435/22-3-2019 επίκαιρη ε</w:t>
      </w:r>
      <w:r w:rsidRPr="00BA72E6">
        <w:rPr>
          <w:rFonts w:eastAsia="Times New Roman"/>
          <w:szCs w:val="24"/>
        </w:rPr>
        <w:t xml:space="preserve">ρώτηση </w:t>
      </w:r>
      <w:r>
        <w:rPr>
          <w:rFonts w:eastAsia="Times New Roman"/>
          <w:szCs w:val="24"/>
        </w:rPr>
        <w:t xml:space="preserve">πρώτου κύκλου του </w:t>
      </w:r>
      <w:r w:rsidRPr="00BA72E6">
        <w:rPr>
          <w:rFonts w:eastAsia="Times New Roman"/>
          <w:szCs w:val="24"/>
        </w:rPr>
        <w:t xml:space="preserve">Βουλευτή Αχαΐας της Νέας Δημοκρατίας κ. </w:t>
      </w:r>
      <w:r w:rsidRPr="00614A2D">
        <w:rPr>
          <w:rFonts w:eastAsia="Times New Roman"/>
          <w:bCs/>
          <w:szCs w:val="24"/>
        </w:rPr>
        <w:lastRenderedPageBreak/>
        <w:t xml:space="preserve">Ανδρέα </w:t>
      </w:r>
      <w:proofErr w:type="spellStart"/>
      <w:r w:rsidRPr="00614A2D">
        <w:rPr>
          <w:rFonts w:eastAsia="Times New Roman"/>
          <w:bCs/>
          <w:szCs w:val="24"/>
        </w:rPr>
        <w:t>Κατσανιώτη</w:t>
      </w:r>
      <w:proofErr w:type="spellEnd"/>
      <w:r w:rsidRPr="00614A2D">
        <w:rPr>
          <w:rFonts w:eastAsia="Times New Roman"/>
          <w:b/>
          <w:szCs w:val="24"/>
        </w:rPr>
        <w:t xml:space="preserve"> </w:t>
      </w:r>
      <w:r w:rsidRPr="00BA72E6">
        <w:rPr>
          <w:rFonts w:eastAsia="Times New Roman"/>
          <w:szCs w:val="24"/>
        </w:rPr>
        <w:t xml:space="preserve">προς την Υπουργό </w:t>
      </w:r>
      <w:r w:rsidRPr="00614A2D">
        <w:rPr>
          <w:rFonts w:eastAsia="Times New Roman"/>
          <w:bCs/>
          <w:szCs w:val="24"/>
        </w:rPr>
        <w:t>Πολιτισμού και Αθλητισμού,</w:t>
      </w:r>
      <w:r>
        <w:rPr>
          <w:rFonts w:eastAsia="Times New Roman"/>
          <w:bCs/>
          <w:szCs w:val="24"/>
        </w:rPr>
        <w:t xml:space="preserve"> </w:t>
      </w:r>
      <w:r w:rsidRPr="00BA72E6">
        <w:rPr>
          <w:rFonts w:eastAsia="Times New Roman"/>
          <w:szCs w:val="24"/>
        </w:rPr>
        <w:t xml:space="preserve">με θέμα: «Ο </w:t>
      </w:r>
      <w:r>
        <w:rPr>
          <w:rFonts w:eastAsia="Times New Roman"/>
          <w:szCs w:val="24"/>
        </w:rPr>
        <w:t>χρόνος των παράκτιων αγώνων…</w:t>
      </w:r>
      <w:r>
        <w:rPr>
          <w:rFonts w:eastAsia="Times New Roman"/>
          <w:szCs w:val="24"/>
        </w:rPr>
        <w:t>μ</w:t>
      </w:r>
      <w:r w:rsidRPr="00BA72E6">
        <w:rPr>
          <w:rFonts w:eastAsia="Times New Roman"/>
          <w:szCs w:val="24"/>
        </w:rPr>
        <w:t>ετράει</w:t>
      </w:r>
      <w:r>
        <w:rPr>
          <w:rFonts w:eastAsia="Times New Roman"/>
          <w:szCs w:val="24"/>
        </w:rPr>
        <w:t xml:space="preserve"> αντίστροφα», </w:t>
      </w:r>
      <w:r>
        <w:rPr>
          <w:rFonts w:eastAsia="Times New Roman"/>
          <w:szCs w:val="24"/>
        </w:rPr>
        <w:t>δ</w:t>
      </w:r>
      <w:r>
        <w:rPr>
          <w:rFonts w:eastAsia="Times New Roman"/>
          <w:szCs w:val="24"/>
        </w:rPr>
        <w:t xml:space="preserve">εν θα συζητηθεί </w:t>
      </w:r>
      <w:r>
        <w:rPr>
          <w:rFonts w:eastAsia="Times New Roman"/>
          <w:szCs w:val="24"/>
        </w:rPr>
        <w:t>εξαιτίας κωλύματος του Υφυπουργού Πολιτισμού και Αθλητισμού κ. Γεωργίου Βασιλειάδη</w:t>
      </w:r>
      <w:r>
        <w:rPr>
          <w:rFonts w:eastAsia="Times New Roman"/>
          <w:szCs w:val="24"/>
        </w:rPr>
        <w:t>,</w:t>
      </w:r>
      <w:r>
        <w:rPr>
          <w:rFonts w:eastAsia="Times New Roman"/>
          <w:szCs w:val="24"/>
        </w:rPr>
        <w:t xml:space="preserve"> λόγω απουσίας του εκτός Αθηνών. </w:t>
      </w:r>
    </w:p>
    <w:p w14:paraId="4EC18EEF" w14:textId="77777777" w:rsidR="008E01FC" w:rsidRDefault="002168A0">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έβδομη με αριθμό 429/19-3-2019 επίκαιρη ε</w:t>
      </w:r>
      <w:r w:rsidRPr="00BA72E6">
        <w:rPr>
          <w:rFonts w:eastAsia="Times New Roman"/>
          <w:szCs w:val="24"/>
        </w:rPr>
        <w:t xml:space="preserve">ρώτηση </w:t>
      </w:r>
      <w:r>
        <w:rPr>
          <w:rFonts w:eastAsia="Times New Roman"/>
          <w:szCs w:val="24"/>
        </w:rPr>
        <w:t xml:space="preserve">δεύτερου κύκλου του </w:t>
      </w:r>
      <w:r w:rsidRPr="00BA72E6">
        <w:rPr>
          <w:rFonts w:eastAsia="Times New Roman"/>
          <w:szCs w:val="24"/>
        </w:rPr>
        <w:t xml:space="preserve">Βουλευτή Ηρακλείου της Δημοκρατικής Συμπαράταξης κ. </w:t>
      </w:r>
      <w:r w:rsidRPr="00DF3BFC">
        <w:rPr>
          <w:rFonts w:eastAsia="Times New Roman"/>
          <w:bCs/>
          <w:szCs w:val="24"/>
        </w:rPr>
        <w:t>Β</w:t>
      </w:r>
      <w:r w:rsidRPr="00DF3BFC">
        <w:rPr>
          <w:rFonts w:eastAsia="Times New Roman"/>
          <w:bCs/>
          <w:szCs w:val="24"/>
        </w:rPr>
        <w:t xml:space="preserve">ασιλείου </w:t>
      </w:r>
      <w:proofErr w:type="spellStart"/>
      <w:r w:rsidRPr="00DF3BFC">
        <w:rPr>
          <w:rFonts w:eastAsia="Times New Roman"/>
          <w:bCs/>
          <w:szCs w:val="24"/>
        </w:rPr>
        <w:t>Κεγκέρογλου</w:t>
      </w:r>
      <w:proofErr w:type="spellEnd"/>
      <w:r w:rsidRPr="00BA72E6">
        <w:rPr>
          <w:rFonts w:eastAsia="Times New Roman"/>
          <w:b/>
          <w:bCs/>
          <w:szCs w:val="24"/>
        </w:rPr>
        <w:t xml:space="preserve"> </w:t>
      </w:r>
      <w:r w:rsidRPr="00BA72E6">
        <w:rPr>
          <w:rFonts w:eastAsia="Times New Roman"/>
          <w:szCs w:val="24"/>
        </w:rPr>
        <w:t xml:space="preserve">προς τον Υπουργό </w:t>
      </w:r>
      <w:r w:rsidRPr="00DF3BFC">
        <w:rPr>
          <w:rFonts w:eastAsia="Times New Roman"/>
          <w:bCs/>
          <w:szCs w:val="24"/>
        </w:rPr>
        <w:t>Αγροτικής Ανάπτυξης και Τροφίμων,</w:t>
      </w:r>
      <w:r>
        <w:rPr>
          <w:rFonts w:eastAsia="Times New Roman"/>
          <w:szCs w:val="24"/>
        </w:rPr>
        <w:t xml:space="preserve"> με θέμα</w:t>
      </w:r>
      <w:r>
        <w:rPr>
          <w:rFonts w:eastAsia="Times New Roman"/>
          <w:szCs w:val="24"/>
        </w:rPr>
        <w:t>:</w:t>
      </w:r>
      <w:r>
        <w:rPr>
          <w:rFonts w:eastAsia="Times New Roman"/>
          <w:szCs w:val="24"/>
        </w:rPr>
        <w:t xml:space="preserve"> </w:t>
      </w:r>
      <w:r w:rsidRPr="00BA72E6">
        <w:rPr>
          <w:rFonts w:eastAsia="Times New Roman"/>
          <w:szCs w:val="24"/>
        </w:rPr>
        <w:t>«Να αντιμετωπιστούν άμεσα τα προβλήματα που προκαλούνται στην παραδοσιακή αμπελοκαλλιέργεια και την</w:t>
      </w:r>
      <w:r>
        <w:rPr>
          <w:rFonts w:eastAsia="Times New Roman"/>
          <w:szCs w:val="24"/>
        </w:rPr>
        <w:t xml:space="preserve"> παραδοσιακή </w:t>
      </w:r>
      <w:proofErr w:type="spellStart"/>
      <w:r>
        <w:rPr>
          <w:rFonts w:eastAsia="Times New Roman"/>
          <w:szCs w:val="24"/>
        </w:rPr>
        <w:t>αποσταγματοποίηση</w:t>
      </w:r>
      <w:proofErr w:type="spellEnd"/>
      <w:r>
        <w:rPr>
          <w:rFonts w:eastAsia="Times New Roman"/>
          <w:szCs w:val="24"/>
        </w:rPr>
        <w:t xml:space="preserve">», </w:t>
      </w:r>
      <w:r>
        <w:rPr>
          <w:rFonts w:eastAsia="Times New Roman"/>
          <w:szCs w:val="24"/>
        </w:rPr>
        <w:t xml:space="preserve">δεν θα συζητηθεί </w:t>
      </w:r>
      <w:r>
        <w:rPr>
          <w:rFonts w:eastAsia="Times New Roman"/>
          <w:szCs w:val="24"/>
        </w:rPr>
        <w:t>εξαιτίας κωλύματος του Υπο</w:t>
      </w:r>
      <w:r>
        <w:rPr>
          <w:rFonts w:eastAsia="Times New Roman"/>
          <w:szCs w:val="24"/>
        </w:rPr>
        <w:t xml:space="preserve">υργού Αγροτικής Ανάπτυξης και Τροφίμων κ. Σταύρου </w:t>
      </w:r>
      <w:proofErr w:type="spellStart"/>
      <w:r>
        <w:rPr>
          <w:rFonts w:eastAsia="Times New Roman"/>
          <w:szCs w:val="24"/>
        </w:rPr>
        <w:t>Αραχωβίτη</w:t>
      </w:r>
      <w:proofErr w:type="spellEnd"/>
      <w:r>
        <w:rPr>
          <w:rFonts w:eastAsia="Times New Roman"/>
          <w:szCs w:val="24"/>
        </w:rPr>
        <w:t>,</w:t>
      </w:r>
      <w:r>
        <w:rPr>
          <w:rFonts w:eastAsia="Times New Roman"/>
          <w:szCs w:val="24"/>
        </w:rPr>
        <w:t xml:space="preserve"> λόγω ανειλημμένων υποχρεώσεων. </w:t>
      </w:r>
    </w:p>
    <w:p w14:paraId="4EC18EF0" w14:textId="77777777" w:rsidR="008E01FC" w:rsidRDefault="002168A0">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ενδέκατη με αριθμό 330/4-2-2019 επίκαιρη ε</w:t>
      </w:r>
      <w:r w:rsidRPr="00BA72E6">
        <w:rPr>
          <w:rFonts w:eastAsia="Times New Roman"/>
          <w:szCs w:val="24"/>
        </w:rPr>
        <w:t xml:space="preserve">ρώτηση </w:t>
      </w:r>
      <w:r>
        <w:rPr>
          <w:rFonts w:eastAsia="Times New Roman"/>
          <w:szCs w:val="24"/>
        </w:rPr>
        <w:t xml:space="preserve">δεύτερου κύκλου του </w:t>
      </w:r>
      <w:r w:rsidRPr="00BA72E6">
        <w:rPr>
          <w:rFonts w:eastAsia="Times New Roman"/>
          <w:szCs w:val="24"/>
        </w:rPr>
        <w:t xml:space="preserve">Ανεξάρτητου Βουλευτή Ευβοίας κ. </w:t>
      </w:r>
      <w:r w:rsidRPr="00BA46F0">
        <w:rPr>
          <w:rFonts w:eastAsia="Times New Roman"/>
          <w:bCs/>
          <w:szCs w:val="24"/>
        </w:rPr>
        <w:t>Νικολάου Μίχου</w:t>
      </w:r>
      <w:r>
        <w:rPr>
          <w:rFonts w:eastAsia="Times New Roman"/>
          <w:bCs/>
          <w:szCs w:val="24"/>
        </w:rPr>
        <w:t xml:space="preserve"> </w:t>
      </w:r>
      <w:r w:rsidRPr="00BA72E6">
        <w:rPr>
          <w:rFonts w:eastAsia="Times New Roman"/>
          <w:szCs w:val="24"/>
        </w:rPr>
        <w:t xml:space="preserve">προς τον </w:t>
      </w:r>
      <w:r w:rsidRPr="00BA46F0">
        <w:rPr>
          <w:rFonts w:eastAsia="Times New Roman"/>
          <w:szCs w:val="24"/>
        </w:rPr>
        <w:t>Υπουργό</w:t>
      </w:r>
      <w:r w:rsidRPr="00BA46F0">
        <w:rPr>
          <w:rFonts w:eastAsia="Times New Roman"/>
          <w:bCs/>
          <w:szCs w:val="24"/>
        </w:rPr>
        <w:t xml:space="preserve"> Εξωτερικών,</w:t>
      </w:r>
      <w:r>
        <w:rPr>
          <w:rFonts w:eastAsia="Times New Roman"/>
          <w:bCs/>
          <w:szCs w:val="24"/>
        </w:rPr>
        <w:t xml:space="preserve"> </w:t>
      </w:r>
      <w:r w:rsidRPr="00BA72E6">
        <w:rPr>
          <w:rFonts w:eastAsia="Times New Roman"/>
          <w:szCs w:val="24"/>
        </w:rPr>
        <w:t xml:space="preserve">με θέμα: «Συνέχιση </w:t>
      </w:r>
      <w:r>
        <w:rPr>
          <w:rFonts w:eastAsia="Times New Roman"/>
          <w:szCs w:val="24"/>
        </w:rPr>
        <w:t xml:space="preserve">διωγμών των μελών της ελληνικής </w:t>
      </w:r>
      <w:r w:rsidRPr="00BA72E6">
        <w:rPr>
          <w:rFonts w:eastAsia="Times New Roman"/>
          <w:szCs w:val="24"/>
        </w:rPr>
        <w:t>μειονότητας στην Αλβανία»</w:t>
      </w:r>
      <w:r>
        <w:rPr>
          <w:rFonts w:eastAsia="Times New Roman"/>
          <w:szCs w:val="24"/>
        </w:rPr>
        <w:t>, δεν θα συζητηθεί.</w:t>
      </w:r>
    </w:p>
    <w:p w14:paraId="4EC18EF1" w14:textId="77777777" w:rsidR="008E01FC" w:rsidRDefault="002168A0">
      <w:pPr>
        <w:spacing w:after="0" w:line="600" w:lineRule="auto"/>
        <w:ind w:firstLine="720"/>
        <w:jc w:val="both"/>
        <w:rPr>
          <w:rFonts w:eastAsia="Times New Roman"/>
          <w:szCs w:val="24"/>
        </w:rPr>
      </w:pPr>
      <w:r>
        <w:rPr>
          <w:rFonts w:eastAsia="Times New Roman"/>
          <w:szCs w:val="24"/>
        </w:rPr>
        <w:lastRenderedPageBreak/>
        <w:t>Η</w:t>
      </w:r>
      <w:r>
        <w:rPr>
          <w:rFonts w:eastAsia="Times New Roman"/>
          <w:szCs w:val="24"/>
        </w:rPr>
        <w:t xml:space="preserve"> δωδέκατη με αριθμό 284/21-1-2019 επίκαιρη ε</w:t>
      </w:r>
      <w:r w:rsidRPr="00BA72E6">
        <w:rPr>
          <w:rFonts w:eastAsia="Times New Roman"/>
          <w:szCs w:val="24"/>
        </w:rPr>
        <w:t xml:space="preserve">ρώτηση </w:t>
      </w:r>
      <w:r>
        <w:rPr>
          <w:rFonts w:eastAsia="Times New Roman"/>
          <w:szCs w:val="24"/>
        </w:rPr>
        <w:t xml:space="preserve">δεύτερου κύκλου του </w:t>
      </w:r>
      <w:r w:rsidRPr="00BA72E6">
        <w:rPr>
          <w:rFonts w:eastAsia="Times New Roman"/>
          <w:szCs w:val="24"/>
        </w:rPr>
        <w:t>Βουλευτή Επικρατ</w:t>
      </w:r>
      <w:r>
        <w:rPr>
          <w:rFonts w:eastAsia="Times New Roman"/>
          <w:szCs w:val="24"/>
        </w:rPr>
        <w:t>είας του Λαϊκού Συνδέσμου</w:t>
      </w:r>
      <w:r>
        <w:rPr>
          <w:rFonts w:eastAsia="Times New Roman"/>
          <w:szCs w:val="24"/>
        </w:rPr>
        <w:t xml:space="preserve"> - </w:t>
      </w:r>
      <w:r>
        <w:rPr>
          <w:rFonts w:eastAsia="Times New Roman"/>
          <w:szCs w:val="24"/>
        </w:rPr>
        <w:t>Χρυσή Αυγή</w:t>
      </w:r>
      <w:r w:rsidRPr="00BA72E6">
        <w:rPr>
          <w:rFonts w:eastAsia="Times New Roman"/>
          <w:szCs w:val="24"/>
        </w:rPr>
        <w:t xml:space="preserve"> κ. </w:t>
      </w:r>
      <w:r w:rsidRPr="00BA46F0">
        <w:rPr>
          <w:rFonts w:eastAsia="Times New Roman"/>
          <w:bCs/>
          <w:szCs w:val="24"/>
        </w:rPr>
        <w:t>Χρήστου Παππά</w:t>
      </w:r>
      <w:r w:rsidRPr="00BA72E6">
        <w:rPr>
          <w:rFonts w:eastAsia="Times New Roman"/>
          <w:szCs w:val="24"/>
        </w:rPr>
        <w:t xml:space="preserve"> προς τον Υπουργό</w:t>
      </w:r>
      <w:r w:rsidRPr="00BA72E6">
        <w:rPr>
          <w:rFonts w:eastAsia="Times New Roman"/>
          <w:szCs w:val="24"/>
        </w:rPr>
        <w:t xml:space="preserve"> </w:t>
      </w:r>
      <w:r w:rsidRPr="00BA46F0">
        <w:rPr>
          <w:rFonts w:eastAsia="Times New Roman"/>
          <w:bCs/>
          <w:szCs w:val="24"/>
        </w:rPr>
        <w:t>Εξωτερικών,</w:t>
      </w:r>
      <w:r w:rsidRPr="00BA72E6">
        <w:rPr>
          <w:rFonts w:eastAsia="Times New Roman"/>
          <w:szCs w:val="24"/>
        </w:rPr>
        <w:t xml:space="preserve"> με θέμα: «Οι Αλβανοί δρομολογούν εξελίξεις δημιουργίας “Μεγάλης Αλβανίας”»</w:t>
      </w:r>
      <w:r>
        <w:rPr>
          <w:rFonts w:eastAsia="Times New Roman"/>
          <w:szCs w:val="24"/>
        </w:rPr>
        <w:t>, δεν θα συζητηθεί</w:t>
      </w:r>
      <w:r>
        <w:rPr>
          <w:rFonts w:eastAsia="Times New Roman"/>
          <w:szCs w:val="24"/>
        </w:rPr>
        <w:t>.</w:t>
      </w:r>
    </w:p>
    <w:p w14:paraId="4EC18EF2" w14:textId="77777777" w:rsidR="008E01FC" w:rsidRDefault="002168A0">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δέκατη τρίτη με αριθμό 280/17-1-2019 ε</w:t>
      </w:r>
      <w:r w:rsidRPr="00BA72E6">
        <w:rPr>
          <w:rFonts w:eastAsia="Times New Roman"/>
          <w:szCs w:val="24"/>
        </w:rPr>
        <w:t xml:space="preserve">πίκαιρη </w:t>
      </w:r>
      <w:r>
        <w:rPr>
          <w:rFonts w:eastAsia="Times New Roman"/>
          <w:szCs w:val="24"/>
        </w:rPr>
        <w:t>ε</w:t>
      </w:r>
      <w:r w:rsidRPr="00BA72E6">
        <w:rPr>
          <w:rFonts w:eastAsia="Times New Roman"/>
          <w:szCs w:val="24"/>
        </w:rPr>
        <w:t>ρώτηση</w:t>
      </w:r>
      <w:r>
        <w:rPr>
          <w:rFonts w:eastAsia="Times New Roman"/>
          <w:szCs w:val="24"/>
        </w:rPr>
        <w:t xml:space="preserve"> δεύτερου κύκλου</w:t>
      </w:r>
      <w:r w:rsidRPr="00BA72E6">
        <w:rPr>
          <w:rFonts w:eastAsia="Times New Roman"/>
          <w:szCs w:val="24"/>
        </w:rPr>
        <w:t xml:space="preserve"> του Βουλευτή Α΄ Πει</w:t>
      </w:r>
      <w:r>
        <w:rPr>
          <w:rFonts w:eastAsia="Times New Roman"/>
          <w:szCs w:val="24"/>
        </w:rPr>
        <w:t>ραιά του Λαϊκού Συνδέσμου</w:t>
      </w:r>
      <w:r>
        <w:rPr>
          <w:rFonts w:eastAsia="Times New Roman"/>
          <w:szCs w:val="24"/>
        </w:rPr>
        <w:t xml:space="preserve"> - </w:t>
      </w:r>
      <w:r>
        <w:rPr>
          <w:rFonts w:eastAsia="Times New Roman"/>
          <w:szCs w:val="24"/>
        </w:rPr>
        <w:t>Χρυσή Αυγή</w:t>
      </w:r>
      <w:r w:rsidRPr="00BA72E6">
        <w:rPr>
          <w:rFonts w:eastAsia="Times New Roman"/>
          <w:szCs w:val="24"/>
        </w:rPr>
        <w:t xml:space="preserve"> κ. </w:t>
      </w:r>
      <w:r w:rsidRPr="00BA46F0">
        <w:rPr>
          <w:rFonts w:eastAsia="Times New Roman"/>
          <w:bCs/>
          <w:szCs w:val="24"/>
        </w:rPr>
        <w:t xml:space="preserve">Νικολάου </w:t>
      </w:r>
      <w:proofErr w:type="spellStart"/>
      <w:r w:rsidRPr="00BA46F0">
        <w:rPr>
          <w:rFonts w:eastAsia="Times New Roman"/>
          <w:bCs/>
          <w:szCs w:val="24"/>
        </w:rPr>
        <w:t>Κούζηλο</w:t>
      </w:r>
      <w:r w:rsidRPr="00BA46F0">
        <w:rPr>
          <w:rFonts w:eastAsia="Times New Roman"/>
          <w:bCs/>
          <w:szCs w:val="24"/>
        </w:rPr>
        <w:t>υ</w:t>
      </w:r>
      <w:proofErr w:type="spellEnd"/>
      <w:r w:rsidRPr="00BA72E6">
        <w:rPr>
          <w:rFonts w:eastAsia="Times New Roman"/>
          <w:szCs w:val="24"/>
        </w:rPr>
        <w:t xml:space="preserve"> προς τον Υπουργό </w:t>
      </w:r>
      <w:r w:rsidRPr="00BA46F0">
        <w:rPr>
          <w:rFonts w:eastAsia="Times New Roman"/>
          <w:bCs/>
          <w:szCs w:val="24"/>
        </w:rPr>
        <w:t>Εξωτερικών,</w:t>
      </w:r>
      <w:r>
        <w:rPr>
          <w:rFonts w:eastAsia="Times New Roman"/>
          <w:szCs w:val="24"/>
        </w:rPr>
        <w:t xml:space="preserve"> με θέμα: «Τη</w:t>
      </w:r>
      <w:r w:rsidRPr="00BA72E6">
        <w:rPr>
          <w:rFonts w:eastAsia="Times New Roman"/>
          <w:szCs w:val="24"/>
        </w:rPr>
        <w:t xml:space="preserve"> </w:t>
      </w:r>
      <w:proofErr w:type="spellStart"/>
      <w:r w:rsidRPr="00BA72E6">
        <w:rPr>
          <w:rFonts w:eastAsia="Times New Roman"/>
          <w:szCs w:val="24"/>
        </w:rPr>
        <w:t>συνδιαχείριση</w:t>
      </w:r>
      <w:proofErr w:type="spellEnd"/>
      <w:r w:rsidRPr="00BA72E6">
        <w:rPr>
          <w:rFonts w:eastAsia="Times New Roman"/>
          <w:szCs w:val="24"/>
        </w:rPr>
        <w:t xml:space="preserve"> του Αιγαίου προωθεί η κυβέρνηση»</w:t>
      </w:r>
      <w:r>
        <w:rPr>
          <w:rFonts w:eastAsia="Times New Roman"/>
          <w:szCs w:val="24"/>
        </w:rPr>
        <w:t>, δεν θα συζητηθεί</w:t>
      </w:r>
      <w:r w:rsidRPr="00BA72E6">
        <w:rPr>
          <w:rFonts w:eastAsia="Times New Roman"/>
          <w:szCs w:val="24"/>
        </w:rPr>
        <w:t>.</w:t>
      </w:r>
    </w:p>
    <w:p w14:paraId="4EC18EF3" w14:textId="77777777" w:rsidR="008E01FC" w:rsidRDefault="002168A0">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δέκατη τέταρτη με αριθμό 260/9-1-2019 επίκαιρη ε</w:t>
      </w:r>
      <w:r w:rsidRPr="00BA72E6">
        <w:rPr>
          <w:rFonts w:eastAsia="Times New Roman"/>
          <w:szCs w:val="24"/>
        </w:rPr>
        <w:t xml:space="preserve">ρώτηση </w:t>
      </w:r>
      <w:r>
        <w:rPr>
          <w:rFonts w:eastAsia="Times New Roman"/>
          <w:szCs w:val="24"/>
        </w:rPr>
        <w:t xml:space="preserve">δεύτερου κύκλου του </w:t>
      </w:r>
      <w:r w:rsidRPr="00BA72E6">
        <w:rPr>
          <w:rFonts w:eastAsia="Times New Roman"/>
          <w:szCs w:val="24"/>
        </w:rPr>
        <w:t>Βουλευτή Α΄ Πειραιώς του Λαϊκού Συνδέσμου</w:t>
      </w:r>
      <w:r>
        <w:rPr>
          <w:rFonts w:eastAsia="Times New Roman"/>
          <w:szCs w:val="24"/>
        </w:rPr>
        <w:t xml:space="preserve"> - </w:t>
      </w:r>
      <w:r>
        <w:rPr>
          <w:rFonts w:eastAsia="Times New Roman"/>
          <w:szCs w:val="24"/>
        </w:rPr>
        <w:t>Χρυσή Αυγή</w:t>
      </w:r>
      <w:r w:rsidRPr="00BA72E6">
        <w:rPr>
          <w:rFonts w:eastAsia="Times New Roman"/>
          <w:szCs w:val="24"/>
        </w:rPr>
        <w:t xml:space="preserve"> κ. </w:t>
      </w:r>
      <w:r w:rsidRPr="00BA46F0">
        <w:rPr>
          <w:rFonts w:eastAsia="Times New Roman"/>
          <w:bCs/>
          <w:szCs w:val="24"/>
        </w:rPr>
        <w:t xml:space="preserve">Νικολάου </w:t>
      </w:r>
      <w:proofErr w:type="spellStart"/>
      <w:r w:rsidRPr="00BA46F0">
        <w:rPr>
          <w:rFonts w:eastAsia="Times New Roman"/>
          <w:bCs/>
          <w:szCs w:val="24"/>
        </w:rPr>
        <w:t>Κο</w:t>
      </w:r>
      <w:r w:rsidRPr="00BA46F0">
        <w:rPr>
          <w:rFonts w:eastAsia="Times New Roman"/>
          <w:bCs/>
          <w:szCs w:val="24"/>
        </w:rPr>
        <w:t>ύζηλου</w:t>
      </w:r>
      <w:proofErr w:type="spellEnd"/>
      <w:r>
        <w:rPr>
          <w:rFonts w:eastAsia="Times New Roman"/>
          <w:bCs/>
          <w:szCs w:val="24"/>
        </w:rPr>
        <w:t xml:space="preserve"> </w:t>
      </w:r>
      <w:r>
        <w:rPr>
          <w:rFonts w:eastAsia="Times New Roman"/>
          <w:szCs w:val="24"/>
        </w:rPr>
        <w:t xml:space="preserve">προς την Υπουργό </w:t>
      </w:r>
      <w:r w:rsidRPr="00BA46F0">
        <w:rPr>
          <w:rFonts w:eastAsia="Times New Roman"/>
          <w:bCs/>
          <w:szCs w:val="24"/>
        </w:rPr>
        <w:t>Εργασίας, Κοινωνικής Ασφάλισης και Κοινωνικής Αλληλεγγύης,</w:t>
      </w:r>
      <w:r w:rsidRPr="00BA72E6">
        <w:rPr>
          <w:rFonts w:eastAsia="Times New Roman"/>
          <w:szCs w:val="24"/>
        </w:rPr>
        <w:t xml:space="preserve"> με θέμα: «Προστασία πληρωμάτων από εγκατάλειψη πλοίου εσωτερικών </w:t>
      </w:r>
      <w:proofErr w:type="spellStart"/>
      <w:r w:rsidRPr="00BA72E6">
        <w:rPr>
          <w:rFonts w:eastAsia="Times New Roman"/>
          <w:szCs w:val="24"/>
        </w:rPr>
        <w:t>πλόων</w:t>
      </w:r>
      <w:proofErr w:type="spellEnd"/>
      <w:r w:rsidRPr="00BA72E6">
        <w:rPr>
          <w:rFonts w:eastAsia="Times New Roman"/>
          <w:szCs w:val="24"/>
        </w:rPr>
        <w:t>»</w:t>
      </w:r>
      <w:r>
        <w:rPr>
          <w:rFonts w:eastAsia="Times New Roman"/>
          <w:szCs w:val="24"/>
        </w:rPr>
        <w:t>, δεν θα συζητηθεί</w:t>
      </w:r>
      <w:r w:rsidRPr="00BA72E6">
        <w:rPr>
          <w:rFonts w:eastAsia="Times New Roman"/>
          <w:szCs w:val="24"/>
        </w:rPr>
        <w:t>.</w:t>
      </w:r>
    </w:p>
    <w:p w14:paraId="4EC18EF4" w14:textId="77777777" w:rsidR="008E01FC" w:rsidRDefault="002168A0">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δέκατη πέμπτη με αριθμό 261/9-1-2019 επίκαιρη ε</w:t>
      </w:r>
      <w:r w:rsidRPr="00BA72E6">
        <w:rPr>
          <w:rFonts w:eastAsia="Times New Roman"/>
          <w:szCs w:val="24"/>
        </w:rPr>
        <w:t xml:space="preserve">ρώτηση </w:t>
      </w:r>
      <w:r>
        <w:rPr>
          <w:rFonts w:eastAsia="Times New Roman"/>
          <w:szCs w:val="24"/>
        </w:rPr>
        <w:t xml:space="preserve">δεύτερου κύκλου του </w:t>
      </w:r>
      <w:r w:rsidRPr="00BA72E6">
        <w:rPr>
          <w:rFonts w:eastAsia="Times New Roman"/>
          <w:szCs w:val="24"/>
        </w:rPr>
        <w:t>Βουλευ</w:t>
      </w:r>
      <w:r w:rsidRPr="00BA72E6">
        <w:rPr>
          <w:rFonts w:eastAsia="Times New Roman"/>
          <w:szCs w:val="24"/>
        </w:rPr>
        <w:t>τή Α΄ Θεσσ</w:t>
      </w:r>
      <w:r>
        <w:rPr>
          <w:rFonts w:eastAsia="Times New Roman"/>
          <w:szCs w:val="24"/>
        </w:rPr>
        <w:t>αλονίκης του Λαϊ</w:t>
      </w:r>
      <w:r>
        <w:rPr>
          <w:rFonts w:eastAsia="Times New Roman"/>
          <w:szCs w:val="24"/>
        </w:rPr>
        <w:lastRenderedPageBreak/>
        <w:t>κού Συνδέσμου</w:t>
      </w:r>
      <w:r>
        <w:rPr>
          <w:rFonts w:eastAsia="Times New Roman"/>
          <w:szCs w:val="24"/>
        </w:rPr>
        <w:t xml:space="preserve"> - </w:t>
      </w:r>
      <w:r>
        <w:rPr>
          <w:rFonts w:eastAsia="Times New Roman"/>
          <w:szCs w:val="24"/>
        </w:rPr>
        <w:t>Χρυσή Αυγή</w:t>
      </w:r>
      <w:r w:rsidRPr="00BA72E6">
        <w:rPr>
          <w:rFonts w:eastAsia="Times New Roman"/>
          <w:szCs w:val="24"/>
        </w:rPr>
        <w:t xml:space="preserve"> κ. </w:t>
      </w:r>
      <w:r w:rsidRPr="00BA46F0">
        <w:rPr>
          <w:rFonts w:eastAsia="Times New Roman"/>
          <w:bCs/>
          <w:szCs w:val="24"/>
        </w:rPr>
        <w:t>Αντωνίου Γρέγου</w:t>
      </w:r>
      <w:r>
        <w:rPr>
          <w:rFonts w:eastAsia="Times New Roman"/>
          <w:szCs w:val="24"/>
        </w:rPr>
        <w:t xml:space="preserve"> προς την Υπουργό </w:t>
      </w:r>
      <w:r w:rsidRPr="00BA46F0">
        <w:rPr>
          <w:rFonts w:eastAsia="Times New Roman"/>
          <w:bCs/>
          <w:szCs w:val="24"/>
        </w:rPr>
        <w:t>Πολιτισμού και Αθλητισμού,</w:t>
      </w:r>
      <w:r>
        <w:rPr>
          <w:rFonts w:eastAsia="Times New Roman"/>
          <w:szCs w:val="24"/>
        </w:rPr>
        <w:t xml:space="preserve"> </w:t>
      </w:r>
      <w:r w:rsidRPr="00BA72E6">
        <w:rPr>
          <w:rFonts w:eastAsia="Times New Roman"/>
          <w:szCs w:val="24"/>
        </w:rPr>
        <w:t xml:space="preserve">με θέμα: «Περί του Μουσείου Μακεδονικού Αγώνα και λοιπών φορέων, συλλόγων και σωματείων της Μακεδονίας και του άρθρου 6 της </w:t>
      </w:r>
      <w:r w:rsidRPr="00BA72E6">
        <w:rPr>
          <w:rFonts w:eastAsia="Times New Roman"/>
          <w:szCs w:val="24"/>
        </w:rPr>
        <w:t>Σ</w:t>
      </w:r>
      <w:r w:rsidRPr="00BA72E6">
        <w:rPr>
          <w:rFonts w:eastAsia="Times New Roman"/>
          <w:szCs w:val="24"/>
        </w:rPr>
        <w:t>υμφωνίας Ελλάδα</w:t>
      </w:r>
      <w:r w:rsidRPr="00BA72E6">
        <w:rPr>
          <w:rFonts w:eastAsia="Times New Roman"/>
          <w:szCs w:val="24"/>
        </w:rPr>
        <w:t>ς - Σκοπίων»</w:t>
      </w:r>
      <w:r>
        <w:rPr>
          <w:rFonts w:eastAsia="Times New Roman"/>
          <w:szCs w:val="24"/>
        </w:rPr>
        <w:t>,</w:t>
      </w:r>
      <w:r w:rsidRPr="00D86053">
        <w:rPr>
          <w:rFonts w:eastAsia="Times New Roman"/>
          <w:szCs w:val="24"/>
        </w:rPr>
        <w:t xml:space="preserve"> </w:t>
      </w:r>
      <w:r>
        <w:rPr>
          <w:rFonts w:eastAsia="Times New Roman"/>
          <w:szCs w:val="24"/>
        </w:rPr>
        <w:t>δεν θα συζητηθεί</w:t>
      </w:r>
      <w:r w:rsidRPr="00BA72E6">
        <w:rPr>
          <w:rFonts w:eastAsia="Times New Roman"/>
          <w:szCs w:val="24"/>
        </w:rPr>
        <w:t>.</w:t>
      </w:r>
    </w:p>
    <w:p w14:paraId="4EC18EF5" w14:textId="77777777" w:rsidR="008E01FC" w:rsidRDefault="002168A0">
      <w:pPr>
        <w:spacing w:after="0" w:line="600" w:lineRule="auto"/>
        <w:ind w:firstLine="720"/>
        <w:jc w:val="both"/>
        <w:rPr>
          <w:rFonts w:eastAsia="Times New Roman"/>
          <w:szCs w:val="24"/>
        </w:rPr>
      </w:pPr>
      <w:r>
        <w:rPr>
          <w:rFonts w:eastAsia="Times New Roman"/>
          <w:szCs w:val="24"/>
        </w:rPr>
        <w:t xml:space="preserve">Τέλος, </w:t>
      </w:r>
      <w:r>
        <w:rPr>
          <w:rFonts w:eastAsia="Times New Roman"/>
          <w:szCs w:val="24"/>
        </w:rPr>
        <w:t>η</w:t>
      </w:r>
      <w:r>
        <w:rPr>
          <w:rFonts w:eastAsia="Times New Roman"/>
          <w:szCs w:val="24"/>
        </w:rPr>
        <w:t xml:space="preserve"> δέκατη έκτη με αριθμό 263/9-1-2019 επίκαιρη ε</w:t>
      </w:r>
      <w:r w:rsidRPr="00BA72E6">
        <w:rPr>
          <w:rFonts w:eastAsia="Times New Roman"/>
          <w:szCs w:val="24"/>
        </w:rPr>
        <w:t xml:space="preserve">ρώτηση </w:t>
      </w:r>
      <w:r>
        <w:rPr>
          <w:rFonts w:eastAsia="Times New Roman"/>
          <w:szCs w:val="24"/>
        </w:rPr>
        <w:t xml:space="preserve">δεύτερου κύκλου του </w:t>
      </w:r>
      <w:r w:rsidRPr="00BA72E6">
        <w:rPr>
          <w:rFonts w:eastAsia="Times New Roman"/>
          <w:szCs w:val="24"/>
        </w:rPr>
        <w:t>Βουλευτή Α΄ Πειρ</w:t>
      </w:r>
      <w:r>
        <w:rPr>
          <w:rFonts w:eastAsia="Times New Roman"/>
          <w:szCs w:val="24"/>
        </w:rPr>
        <w:t>αιώς του Λαϊκού Συνδέσμου</w:t>
      </w:r>
      <w:r>
        <w:rPr>
          <w:rFonts w:eastAsia="Times New Roman"/>
          <w:szCs w:val="24"/>
        </w:rPr>
        <w:t xml:space="preserve"> - </w:t>
      </w:r>
      <w:r>
        <w:rPr>
          <w:rFonts w:eastAsia="Times New Roman"/>
          <w:szCs w:val="24"/>
        </w:rPr>
        <w:t>Χρυσή Αυγή</w:t>
      </w:r>
      <w:r w:rsidRPr="00BA72E6">
        <w:rPr>
          <w:rFonts w:eastAsia="Times New Roman"/>
          <w:szCs w:val="24"/>
        </w:rPr>
        <w:t xml:space="preserve"> κ. </w:t>
      </w:r>
      <w:r w:rsidRPr="00BA46F0">
        <w:rPr>
          <w:rFonts w:eastAsia="Times New Roman"/>
          <w:bCs/>
          <w:szCs w:val="24"/>
        </w:rPr>
        <w:t xml:space="preserve">Νικολάου </w:t>
      </w:r>
      <w:proofErr w:type="spellStart"/>
      <w:r w:rsidRPr="00BA46F0">
        <w:rPr>
          <w:rFonts w:eastAsia="Times New Roman"/>
          <w:bCs/>
          <w:szCs w:val="24"/>
        </w:rPr>
        <w:t>Κούζηλου</w:t>
      </w:r>
      <w:proofErr w:type="spellEnd"/>
      <w:r w:rsidRPr="00BA72E6">
        <w:rPr>
          <w:rFonts w:eastAsia="Times New Roman"/>
          <w:szCs w:val="24"/>
        </w:rPr>
        <w:t xml:space="preserve"> προς τον Υπουργό </w:t>
      </w:r>
      <w:r w:rsidRPr="00BA46F0">
        <w:rPr>
          <w:rFonts w:eastAsia="Times New Roman"/>
          <w:bCs/>
          <w:szCs w:val="24"/>
        </w:rPr>
        <w:t>Εξωτερικών,</w:t>
      </w:r>
      <w:r w:rsidRPr="00BA72E6">
        <w:rPr>
          <w:rFonts w:eastAsia="Times New Roman"/>
          <w:szCs w:val="24"/>
        </w:rPr>
        <w:t xml:space="preserve"> με θέμα: «Καζάνι έτοιμο να εκραγεί το κρατίδιο των Σκοπίων»</w:t>
      </w:r>
      <w:r>
        <w:rPr>
          <w:rFonts w:eastAsia="Times New Roman"/>
          <w:szCs w:val="24"/>
        </w:rPr>
        <w:t>, δεν θα συζητηθεί</w:t>
      </w:r>
      <w:r w:rsidRPr="00BA72E6">
        <w:rPr>
          <w:rFonts w:eastAsia="Times New Roman"/>
          <w:szCs w:val="24"/>
        </w:rPr>
        <w:t>.</w:t>
      </w:r>
    </w:p>
    <w:p w14:paraId="4EC18EF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Για όλες τις αναβολές που ακούσατε υπάρχει σχετική επιστολή από τον Γραμματέα του </w:t>
      </w:r>
      <w:r>
        <w:rPr>
          <w:rFonts w:eastAsia="Times New Roman" w:cs="Times New Roman"/>
          <w:szCs w:val="24"/>
        </w:rPr>
        <w:t>υ</w:t>
      </w:r>
      <w:r>
        <w:rPr>
          <w:rFonts w:eastAsia="Times New Roman" w:cs="Times New Roman"/>
          <w:szCs w:val="24"/>
        </w:rPr>
        <w:t xml:space="preserve">πουργικού </w:t>
      </w:r>
      <w:r>
        <w:rPr>
          <w:rFonts w:eastAsia="Times New Roman" w:cs="Times New Roman"/>
          <w:szCs w:val="24"/>
        </w:rPr>
        <w:t>σ</w:t>
      </w:r>
      <w:r>
        <w:rPr>
          <w:rFonts w:eastAsia="Times New Roman" w:cs="Times New Roman"/>
          <w:szCs w:val="24"/>
        </w:rPr>
        <w:t xml:space="preserve">υμβουλίου. </w:t>
      </w:r>
    </w:p>
    <w:p w14:paraId="4EC18EF7" w14:textId="77777777" w:rsidR="008E01FC" w:rsidRDefault="002168A0">
      <w:pPr>
        <w:spacing w:line="600" w:lineRule="auto"/>
        <w:ind w:firstLine="720"/>
        <w:jc w:val="both"/>
        <w:rPr>
          <w:rFonts w:eastAsia="Times New Roman" w:cs="Times New Roman"/>
          <w:szCs w:val="24"/>
        </w:rPr>
      </w:pPr>
      <w:r>
        <w:rPr>
          <w:rFonts w:eastAsia="Times New Roman"/>
          <w:szCs w:val="24"/>
        </w:rPr>
        <w:t xml:space="preserve">Ξεκινούμε λοιπόν τη συζήτηση της </w:t>
      </w:r>
      <w:r>
        <w:rPr>
          <w:rFonts w:eastAsia="Times New Roman" w:cs="Times New Roman"/>
          <w:szCs w:val="24"/>
        </w:rPr>
        <w:t>τρίτη</w:t>
      </w:r>
      <w:r>
        <w:rPr>
          <w:rFonts w:eastAsia="Times New Roman" w:cs="Times New Roman"/>
          <w:szCs w:val="24"/>
        </w:rPr>
        <w:t>ς</w:t>
      </w:r>
      <w:r>
        <w:rPr>
          <w:rFonts w:eastAsia="Times New Roman" w:cs="Times New Roman"/>
          <w:szCs w:val="24"/>
        </w:rPr>
        <w:t xml:space="preserve"> με αριθμό 432/21-3-2019 </w:t>
      </w:r>
      <w:r>
        <w:rPr>
          <w:rFonts w:eastAsia="Times New Roman" w:cs="Times New Roman"/>
          <w:szCs w:val="24"/>
        </w:rPr>
        <w:t xml:space="preserve">επίκαιρης ερώτησης </w:t>
      </w:r>
      <w:r>
        <w:rPr>
          <w:rFonts w:eastAsia="Times New Roman" w:cs="Times New Roman"/>
          <w:szCs w:val="24"/>
        </w:rPr>
        <w:t>πρώτου κύκλου του Βουλευτή Β</w:t>
      </w:r>
      <w:r>
        <w:rPr>
          <w:rFonts w:eastAsia="Times New Roman" w:cs="Times New Roman"/>
          <w:szCs w:val="24"/>
        </w:rPr>
        <w:t>΄</w:t>
      </w:r>
      <w:r>
        <w:rPr>
          <w:rFonts w:eastAsia="Times New Roman" w:cs="Times New Roman"/>
          <w:szCs w:val="24"/>
        </w:rPr>
        <w:t xml:space="preserve"> Αθηνών της Δημοκρατικής Συμπαράταξης κ. Γεωργίου</w:t>
      </w:r>
      <w:r>
        <w:rPr>
          <w:rFonts w:eastAsia="Times New Roman" w:cs="Times New Roman"/>
          <w:szCs w:val="24"/>
        </w:rPr>
        <w:t xml:space="preserve"> - </w:t>
      </w:r>
      <w:r>
        <w:rPr>
          <w:rFonts w:eastAsia="Times New Roman" w:cs="Times New Roman"/>
          <w:szCs w:val="24"/>
        </w:rPr>
        <w:t>Δημητρίου Καρρά προς τον Υπουργό Εξωτερικών, με θέμα: «Εκατό χρόνια μετά τη Γενοκτονία των Ελλήνων του Πόντου ε</w:t>
      </w:r>
      <w:r>
        <w:rPr>
          <w:rFonts w:eastAsia="Times New Roman" w:cs="Times New Roman"/>
          <w:szCs w:val="24"/>
        </w:rPr>
        <w:lastRenderedPageBreak/>
        <w:t>ξακολουθεί η αδράνεια της Κυβέρνησης στην εκδ</w:t>
      </w:r>
      <w:r>
        <w:rPr>
          <w:rFonts w:eastAsia="Times New Roman" w:cs="Times New Roman"/>
          <w:szCs w:val="24"/>
        </w:rPr>
        <w:t xml:space="preserve">ήλωση ενεργειών για την προώθηση της αναγνώρισής της από τη διεθνή κοινότητα». </w:t>
      </w:r>
    </w:p>
    <w:p w14:paraId="4EC18EF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θα απαντήσει ο Υφυπουργός Εξωτερικών κ. Μάρκος </w:t>
      </w:r>
      <w:proofErr w:type="spellStart"/>
      <w:r>
        <w:rPr>
          <w:rFonts w:eastAsia="Times New Roman" w:cs="Times New Roman"/>
          <w:szCs w:val="24"/>
        </w:rPr>
        <w:t>Μπόλαρης</w:t>
      </w:r>
      <w:proofErr w:type="spellEnd"/>
      <w:r>
        <w:rPr>
          <w:rFonts w:eastAsia="Times New Roman" w:cs="Times New Roman"/>
          <w:szCs w:val="24"/>
        </w:rPr>
        <w:t>.</w:t>
      </w:r>
    </w:p>
    <w:p w14:paraId="4EC18EF9" w14:textId="77777777" w:rsidR="008E01FC" w:rsidRPr="006C60AD" w:rsidRDefault="002168A0">
      <w:pPr>
        <w:spacing w:line="600" w:lineRule="auto"/>
        <w:ind w:firstLine="720"/>
        <w:jc w:val="both"/>
        <w:rPr>
          <w:rFonts w:eastAsia="Times New Roman" w:cs="Times New Roman"/>
          <w:szCs w:val="24"/>
          <w:rPrChange w:id="55" w:author="Φλούδα Χριστίνα" w:date="2019-04-03T13:29:00Z">
            <w:rPr>
              <w:rFonts w:eastAsia="Times New Roman" w:cs="Times New Roman"/>
              <w:szCs w:val="24"/>
              <w:lang w:val="en-US"/>
            </w:rPr>
          </w:rPrChange>
        </w:rPr>
      </w:pPr>
      <w:r>
        <w:rPr>
          <w:rFonts w:eastAsia="Times New Roman" w:cs="Times New Roman"/>
          <w:szCs w:val="24"/>
        </w:rPr>
        <w:t>Κύριε Καρρά, έχετε τον λόγο.</w:t>
      </w:r>
    </w:p>
    <w:p w14:paraId="4EC18EFA" w14:textId="77777777" w:rsidR="008E01FC" w:rsidRDefault="002168A0">
      <w:pPr>
        <w:spacing w:line="600" w:lineRule="auto"/>
        <w:ind w:firstLine="720"/>
        <w:jc w:val="both"/>
        <w:rPr>
          <w:rFonts w:eastAsia="Times New Roman" w:cs="Times New Roman"/>
          <w:szCs w:val="24"/>
        </w:rPr>
      </w:pPr>
      <w:r w:rsidRPr="00AE2613">
        <w:rPr>
          <w:rFonts w:eastAsia="Times New Roman" w:cs="Times New Roman"/>
          <w:b/>
          <w:szCs w:val="24"/>
        </w:rPr>
        <w:t>ΓΕΩΡΓΙΟΣ</w:t>
      </w:r>
      <w:r>
        <w:rPr>
          <w:rFonts w:eastAsia="Times New Roman" w:cs="Times New Roman"/>
          <w:b/>
          <w:szCs w:val="24"/>
        </w:rPr>
        <w:t xml:space="preserve"> </w:t>
      </w:r>
      <w:r w:rsidRPr="00AE2613">
        <w:rPr>
          <w:rFonts w:eastAsia="Times New Roman" w:cs="Times New Roman"/>
          <w:b/>
          <w:szCs w:val="24"/>
        </w:rPr>
        <w:t>-</w:t>
      </w:r>
      <w:r>
        <w:rPr>
          <w:rFonts w:eastAsia="Times New Roman" w:cs="Times New Roman"/>
          <w:b/>
          <w:szCs w:val="24"/>
        </w:rPr>
        <w:t xml:space="preserve"> </w:t>
      </w:r>
      <w:r w:rsidRPr="00AE2613">
        <w:rPr>
          <w:rFonts w:eastAsia="Times New Roman" w:cs="Times New Roman"/>
          <w:b/>
          <w:szCs w:val="24"/>
        </w:rPr>
        <w:t>ΔΗΜΗΤΡΙΟΣ ΚΑΡΡΑΣ:</w:t>
      </w:r>
      <w:r>
        <w:rPr>
          <w:rFonts w:eastAsia="Times New Roman" w:cs="Times New Roman"/>
          <w:szCs w:val="24"/>
        </w:rPr>
        <w:t xml:space="preserve"> Ευχαριστώ, κύριε Πρόεδρε. Ευχαριστώ και</w:t>
      </w:r>
      <w:r>
        <w:rPr>
          <w:rFonts w:eastAsia="Times New Roman" w:cs="Times New Roman"/>
          <w:szCs w:val="24"/>
        </w:rPr>
        <w:t xml:space="preserve"> τον κύριο Υπουργό που είναι παρών.</w:t>
      </w:r>
    </w:p>
    <w:p w14:paraId="4EC18EFB" w14:textId="77777777" w:rsidR="008E01FC" w:rsidRDefault="002168A0">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Κύριε συνάδελφε, τ</w:t>
      </w:r>
      <w:r>
        <w:rPr>
          <w:rFonts w:eastAsia="Times New Roman" w:cs="Times New Roman"/>
          <w:szCs w:val="24"/>
        </w:rPr>
        <w:t xml:space="preserve">ους Υπουργούς, ανεξαρτήτως από το ποια είναι η κυβέρνηση, να μην τους ευχαριστείτε. Είναι πρώτιστο καθήκον τους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έ</w:t>
      </w:r>
      <w:r>
        <w:rPr>
          <w:rFonts w:eastAsia="Times New Roman" w:cs="Times New Roman"/>
          <w:szCs w:val="24"/>
        </w:rPr>
        <w:t xml:space="preserve">λεγχος και να είναι παρόντες, ανεξάρτητα ποιος είναι στην κυβέρνηση. Οι παλιοί κοινοβουλευτικοί αυτό το ξέρουμε πολύ καλά. Ο κ. </w:t>
      </w:r>
      <w:proofErr w:type="spellStart"/>
      <w:r>
        <w:rPr>
          <w:rFonts w:eastAsia="Times New Roman" w:cs="Times New Roman"/>
          <w:szCs w:val="24"/>
        </w:rPr>
        <w:t>Μπόλαρης</w:t>
      </w:r>
      <w:proofErr w:type="spellEnd"/>
      <w:r>
        <w:rPr>
          <w:rFonts w:eastAsia="Times New Roman" w:cs="Times New Roman"/>
          <w:szCs w:val="24"/>
        </w:rPr>
        <w:t xml:space="preserve"> είναι παλιός, γι’ αυτό είναι και παρών. </w:t>
      </w:r>
    </w:p>
    <w:p w14:paraId="4EC18EFC"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Κύριε Πρόεδρε, επιτρέψτε μου. Όταν είναι παρόντες</w:t>
      </w:r>
      <w:r>
        <w:rPr>
          <w:rFonts w:eastAsia="Times New Roman" w:cs="Times New Roman"/>
          <w:szCs w:val="24"/>
        </w:rPr>
        <w:t>, δείχνουν συνέπεια. Όταν, όμως, λόγω κωλύματος…</w:t>
      </w:r>
    </w:p>
    <w:p w14:paraId="4EC18EFD" w14:textId="77777777" w:rsidR="008E01FC" w:rsidRDefault="002168A0">
      <w:pPr>
        <w:spacing w:line="600" w:lineRule="auto"/>
        <w:ind w:firstLine="720"/>
        <w:jc w:val="both"/>
        <w:rPr>
          <w:rFonts w:eastAsia="Times New Roman" w:cs="Times New Roman"/>
          <w:szCs w:val="24"/>
        </w:rPr>
      </w:pPr>
      <w:r w:rsidRPr="00641445">
        <w:rPr>
          <w:rFonts w:eastAsia="Times New Roman" w:cs="Times New Roman"/>
          <w:b/>
          <w:szCs w:val="24"/>
        </w:rPr>
        <w:lastRenderedPageBreak/>
        <w:t>ΠΡΟΕΔΡΕΥΩΝ (Νικήτας Κακλαμάνης):</w:t>
      </w:r>
      <w:r>
        <w:rPr>
          <w:rFonts w:eastAsia="Times New Roman" w:cs="Times New Roman"/>
          <w:szCs w:val="24"/>
        </w:rPr>
        <w:t xml:space="preserve"> Εντάξει, κύριε Καρρά. Μηδενίζω τον χρόνο σας και ξεκινάμε από την αρχή.</w:t>
      </w:r>
    </w:p>
    <w:p w14:paraId="4EC18EFE"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…υπάρχει το πρόσχημα του φόρτου εργασίας, έχω διαμαρτυρηθεί επί έντεκα φο</w:t>
      </w:r>
      <w:r>
        <w:rPr>
          <w:rFonts w:eastAsia="Times New Roman" w:cs="Times New Roman"/>
          <w:szCs w:val="24"/>
        </w:rPr>
        <w:t>ρές.</w:t>
      </w:r>
    </w:p>
    <w:p w14:paraId="4EC18EFF" w14:textId="77777777" w:rsidR="008E01FC" w:rsidRDefault="002168A0">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Κύριε Καρρά, μην χάνουμε άλλο χρόνο. Σας κάλυψα εγώ με την τοποθέτησή μου.</w:t>
      </w:r>
    </w:p>
    <w:p w14:paraId="4EC18F00"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Με προκαλέσατε, κύριε Πρόεδρε. Συγχωρείστε με. </w:t>
      </w:r>
    </w:p>
    <w:p w14:paraId="4EC18F0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Πριν από έναν χρόνο, εν</w:t>
      </w:r>
      <w:r>
        <w:rPr>
          <w:rFonts w:eastAsia="Times New Roman" w:cs="Times New Roman"/>
          <w:szCs w:val="24"/>
        </w:rPr>
        <w:t xml:space="preserve"> </w:t>
      </w:r>
      <w:r>
        <w:rPr>
          <w:rFonts w:eastAsia="Times New Roman" w:cs="Times New Roman"/>
          <w:szCs w:val="24"/>
        </w:rPr>
        <w:t xml:space="preserve">όψει της επετείου στις 19 Μαΐου –την έχει </w:t>
      </w:r>
      <w:r>
        <w:rPr>
          <w:rFonts w:eastAsia="Times New Roman" w:cs="Times New Roman"/>
          <w:szCs w:val="24"/>
        </w:rPr>
        <w:t xml:space="preserve">νομοθετήσει η ελληνική πολιτεία </w:t>
      </w:r>
      <w:r>
        <w:rPr>
          <w:rFonts w:eastAsia="Times New Roman" w:cs="Times New Roman"/>
          <w:szCs w:val="24"/>
        </w:rPr>
        <w:t>ημέρα μνήμης</w:t>
      </w:r>
      <w:r>
        <w:rPr>
          <w:rFonts w:eastAsia="Times New Roman" w:cs="Times New Roman"/>
          <w:szCs w:val="24"/>
        </w:rPr>
        <w:t xml:space="preserve"> της Γενοκτονίας των Ποντίων, είχα απευθύνει μια ερώτηση προς το Υπουργείο Εξωτερικών και ζητούσα ενημέρωση σε ποιες ενέργειες είχε προβεί ή </w:t>
      </w:r>
      <w:proofErr w:type="spellStart"/>
      <w:r>
        <w:rPr>
          <w:rFonts w:eastAsia="Times New Roman" w:cs="Times New Roman"/>
          <w:szCs w:val="24"/>
        </w:rPr>
        <w:t>πρόκειτο</w:t>
      </w:r>
      <w:proofErr w:type="spellEnd"/>
      <w:r>
        <w:rPr>
          <w:rFonts w:eastAsia="Times New Roman" w:cs="Times New Roman"/>
          <w:szCs w:val="24"/>
        </w:rPr>
        <w:t xml:space="preserve"> να προβεί για τη διεθνή αναγνώριση της, διότι είναι μια ανοιχτ</w:t>
      </w:r>
      <w:r>
        <w:rPr>
          <w:rFonts w:eastAsia="Times New Roman" w:cs="Times New Roman"/>
          <w:szCs w:val="24"/>
        </w:rPr>
        <w:t xml:space="preserve">ή πληγή για τους απογόνους τους, οι οποίοι είναι σε μεγάλο αριθμό όχι μόνο στην Ελλάδα, αλλά επιπλέον και παγκόσμια, αλλά και με την ιδιαίτερη σκέψη ότι έπρεπε </w:t>
      </w:r>
      <w:r>
        <w:rPr>
          <w:rFonts w:eastAsia="Times New Roman" w:cs="Times New Roman"/>
          <w:szCs w:val="24"/>
        </w:rPr>
        <w:lastRenderedPageBreak/>
        <w:t>η τουρκική προκλητικότητα να στιγματιστεί από τους διεθνείς οργανισμούς, όπως τον ΟΗΕ και από άλ</w:t>
      </w:r>
      <w:r>
        <w:rPr>
          <w:rFonts w:eastAsia="Times New Roman" w:cs="Times New Roman"/>
          <w:szCs w:val="24"/>
        </w:rPr>
        <w:t xml:space="preserve">λους διεθνείς παράγοντες, δεδομένου ότι υπάρχει μια καθυστέρηση στην αναγνώριση διεθνώς. Μόνο τέσσερα κράτη έχουν αναγνωρίσει τη </w:t>
      </w:r>
      <w:r>
        <w:rPr>
          <w:rFonts w:eastAsia="Times New Roman" w:cs="Times New Roman"/>
          <w:szCs w:val="24"/>
        </w:rPr>
        <w:t>γ</w:t>
      </w:r>
      <w:r>
        <w:rPr>
          <w:rFonts w:eastAsia="Times New Roman" w:cs="Times New Roman"/>
          <w:szCs w:val="24"/>
        </w:rPr>
        <w:t>ενοκτονία αυτή, λίγες πολιτείες των Ηνωμένων Πολιτειών και της Ρωσικής Δημοκρατίας. Και αυτό δε όχι μόνο για την ηθική δικαίωσ</w:t>
      </w:r>
      <w:r>
        <w:rPr>
          <w:rFonts w:eastAsia="Times New Roman" w:cs="Times New Roman"/>
          <w:szCs w:val="24"/>
        </w:rPr>
        <w:t xml:space="preserve">η των απογόνων, αλλά και για την άσκηση πίεσης στην τουρκική προκλητικότητα, η οποία, κύριε Πρόεδρε, </w:t>
      </w:r>
      <w:proofErr w:type="spellStart"/>
      <w:r>
        <w:rPr>
          <w:rFonts w:eastAsia="Times New Roman" w:cs="Times New Roman"/>
          <w:szCs w:val="24"/>
        </w:rPr>
        <w:t>εντείνετο</w:t>
      </w:r>
      <w:proofErr w:type="spellEnd"/>
      <w:r>
        <w:rPr>
          <w:rFonts w:eastAsia="Times New Roman" w:cs="Times New Roman"/>
          <w:szCs w:val="24"/>
        </w:rPr>
        <w:t xml:space="preserve"> την περίοδο εκείνη.</w:t>
      </w:r>
    </w:p>
    <w:p w14:paraId="4EC18F0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Δυστυχώς, η απάντηση που έλαβα από το Υπουργείο Εξωτερικών ήταν ανεπαρκής. Ειπώθηκε ότι γίνονται ενέργειες, οι οποίες δεν ήτα</w:t>
      </w:r>
      <w:r>
        <w:rPr>
          <w:rFonts w:eastAsia="Times New Roman" w:cs="Times New Roman"/>
          <w:szCs w:val="24"/>
        </w:rPr>
        <w:t xml:space="preserve">ν ακόμη πρόσφορες να ανακοινωθούν. Εν πάση </w:t>
      </w:r>
      <w:proofErr w:type="spellStart"/>
      <w:r>
        <w:rPr>
          <w:rFonts w:eastAsia="Times New Roman" w:cs="Times New Roman"/>
          <w:szCs w:val="24"/>
        </w:rPr>
        <w:t>περιπτώσει</w:t>
      </w:r>
      <w:proofErr w:type="spellEnd"/>
      <w:r>
        <w:rPr>
          <w:rFonts w:eastAsia="Times New Roman" w:cs="Times New Roman"/>
          <w:szCs w:val="24"/>
        </w:rPr>
        <w:t xml:space="preserve">, πέρασε ένας χρόνος ήδη. Στον χρόνο αυτό, τουλάχιστον επίσημα, δεν ακούστηκε τίποτα, δεν ανακοινώθηκε τίποτα. </w:t>
      </w:r>
    </w:p>
    <w:p w14:paraId="4EC18F0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Το θέμα ξαναγίνεται επίκαιρο, διότι στις 19 Μαΐου 2019 συμπληρώνονται εκατό χρόνια από τη Γ</w:t>
      </w:r>
      <w:r>
        <w:rPr>
          <w:rFonts w:eastAsia="Times New Roman" w:cs="Times New Roman"/>
          <w:szCs w:val="24"/>
        </w:rPr>
        <w:t xml:space="preserve">ενοκτονία των Ποντίων. Έχουμε τις συνεχείς δηλώσεις του Προέδρου της Τουρκικής Δημοκρατίας, όπως «τους πετάξαμε στη θάλασσα τους Πόντιους, </w:t>
      </w:r>
      <w:r>
        <w:rPr>
          <w:rFonts w:eastAsia="Times New Roman" w:cs="Times New Roman"/>
          <w:szCs w:val="24"/>
        </w:rPr>
        <w:lastRenderedPageBreak/>
        <w:t>ήταν συμμορίες», εννοώντας ότι επρόκειτο προφανώς περί παρανόμων</w:t>
      </w:r>
      <w:r>
        <w:rPr>
          <w:rFonts w:eastAsia="Times New Roman" w:cs="Times New Roman"/>
          <w:szCs w:val="24"/>
        </w:rPr>
        <w:t>.</w:t>
      </w:r>
      <w:r>
        <w:rPr>
          <w:rFonts w:eastAsia="Times New Roman" w:cs="Times New Roman"/>
          <w:szCs w:val="24"/>
        </w:rPr>
        <w:t xml:space="preserve"> Εγώ, βεβαίως, δεν είμαι Πόντιος. Οφείλω να το πω αυ</w:t>
      </w:r>
      <w:r>
        <w:rPr>
          <w:rFonts w:eastAsia="Times New Roman" w:cs="Times New Roman"/>
          <w:szCs w:val="24"/>
        </w:rPr>
        <w:t>τό. Όμως ένα μεγάλο κομμάτι του ελληνικού πληθυσμού περιμένει από την ελληνική πολιτεία την αναγνώριση και τη δικαίωσή του.</w:t>
      </w:r>
    </w:p>
    <w:p w14:paraId="4EC18F0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Κατόπιν αυτού, επειδή πέρασε ένας ολόκληρος χρόνος και δεν υπήρξε καμμία πρόοδος, επανήλθα με ερώτηση, κύριε Πρόεδρε, δεδομένης και </w:t>
      </w:r>
      <w:r>
        <w:rPr>
          <w:rFonts w:eastAsia="Times New Roman" w:cs="Times New Roman"/>
          <w:szCs w:val="24"/>
        </w:rPr>
        <w:t xml:space="preserve">της </w:t>
      </w:r>
      <w:proofErr w:type="spellStart"/>
      <w:r>
        <w:rPr>
          <w:rFonts w:eastAsia="Times New Roman" w:cs="Times New Roman"/>
          <w:szCs w:val="24"/>
        </w:rPr>
        <w:t>επικαιρότητος</w:t>
      </w:r>
      <w:proofErr w:type="spellEnd"/>
      <w:r>
        <w:rPr>
          <w:rFonts w:eastAsia="Times New Roman" w:cs="Times New Roman"/>
          <w:szCs w:val="24"/>
        </w:rPr>
        <w:t xml:space="preserve"> των εκατό ετών, όπου θα πρέπει η ελληνική πολιτεία να απολογηθεί για την έλλειψη των ενεργειών της στους απογόνους των Ποντίων.</w:t>
      </w:r>
    </w:p>
    <w:p w14:paraId="4EC18F0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Ευχαριστώ.</w:t>
      </w:r>
    </w:p>
    <w:p w14:paraId="4EC18F06" w14:textId="77777777" w:rsidR="008E01FC" w:rsidRDefault="002168A0">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4EC18F07" w14:textId="77777777" w:rsidR="008E01FC" w:rsidRDefault="002168A0">
      <w:pPr>
        <w:spacing w:line="600" w:lineRule="auto"/>
        <w:ind w:firstLine="720"/>
        <w:jc w:val="both"/>
        <w:rPr>
          <w:rFonts w:eastAsia="Times New Roman" w:cs="Times New Roman"/>
          <w:szCs w:val="24"/>
        </w:rPr>
      </w:pPr>
      <w:r w:rsidRPr="000B7564">
        <w:rPr>
          <w:rFonts w:eastAsia="Times New Roman" w:cs="Times New Roman"/>
          <w:b/>
          <w:szCs w:val="24"/>
        </w:rPr>
        <w:t>ΜΑΡΚΟΣ ΜΠΟΛΑΡΗΣ (Υφυπουργός Εξωτερι</w:t>
      </w:r>
      <w:r w:rsidRPr="000B7564">
        <w:rPr>
          <w:rFonts w:eastAsia="Times New Roman" w:cs="Times New Roman"/>
          <w:b/>
          <w:szCs w:val="24"/>
        </w:rPr>
        <w:t>κών):</w:t>
      </w:r>
      <w:r>
        <w:rPr>
          <w:rFonts w:eastAsia="Times New Roman" w:cs="Times New Roman"/>
          <w:szCs w:val="24"/>
        </w:rPr>
        <w:t xml:space="preserve"> Ευχαριστώ, κύριε Πρόεδρε.</w:t>
      </w:r>
    </w:p>
    <w:p w14:paraId="4EC18F0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Εν </w:t>
      </w:r>
      <w:proofErr w:type="spellStart"/>
      <w:r>
        <w:rPr>
          <w:rFonts w:eastAsia="Times New Roman" w:cs="Times New Roman"/>
          <w:szCs w:val="24"/>
        </w:rPr>
        <w:t>πρώτοις</w:t>
      </w:r>
      <w:proofErr w:type="spellEnd"/>
      <w:r>
        <w:rPr>
          <w:rFonts w:eastAsia="Times New Roman" w:cs="Times New Roman"/>
          <w:szCs w:val="24"/>
        </w:rPr>
        <w:t xml:space="preserve">, θέλω να σας ευχαριστήσω ιδιαίτερα γιατί </w:t>
      </w:r>
      <w:proofErr w:type="spellStart"/>
      <w:r>
        <w:rPr>
          <w:rFonts w:eastAsia="Times New Roman" w:cs="Times New Roman"/>
          <w:szCs w:val="24"/>
        </w:rPr>
        <w:t>επανακαταθέσατε</w:t>
      </w:r>
      <w:proofErr w:type="spellEnd"/>
      <w:r>
        <w:rPr>
          <w:rFonts w:eastAsia="Times New Roman" w:cs="Times New Roman"/>
          <w:szCs w:val="24"/>
        </w:rPr>
        <w:t xml:space="preserve"> την ερώτηση, θέτοντας το ζήτημα για τη Γενοκτονία των Ποντίων, της οποίας δεν γιορτάζουμε εκατό χρόνια. </w:t>
      </w:r>
      <w:proofErr w:type="spellStart"/>
      <w:r>
        <w:rPr>
          <w:rFonts w:eastAsia="Times New Roman" w:cs="Times New Roman"/>
          <w:szCs w:val="24"/>
        </w:rPr>
        <w:lastRenderedPageBreak/>
        <w:t>Μνείαν</w:t>
      </w:r>
      <w:proofErr w:type="spellEnd"/>
      <w:r>
        <w:rPr>
          <w:rFonts w:eastAsia="Times New Roman" w:cs="Times New Roman"/>
          <w:szCs w:val="24"/>
        </w:rPr>
        <w:t xml:space="preserve"> </w:t>
      </w:r>
      <w:proofErr w:type="spellStart"/>
      <w:r>
        <w:rPr>
          <w:rFonts w:eastAsia="Times New Roman" w:cs="Times New Roman"/>
          <w:szCs w:val="24"/>
        </w:rPr>
        <w:t>ποιούμεθα</w:t>
      </w:r>
      <w:proofErr w:type="spellEnd"/>
      <w:r>
        <w:rPr>
          <w:rFonts w:eastAsia="Times New Roman" w:cs="Times New Roman"/>
          <w:szCs w:val="24"/>
        </w:rPr>
        <w:t>, όπως λένε τα κείμενα, της Γενοκτον</w:t>
      </w:r>
      <w:r>
        <w:rPr>
          <w:rFonts w:eastAsia="Times New Roman" w:cs="Times New Roman"/>
          <w:szCs w:val="24"/>
        </w:rPr>
        <w:t xml:space="preserve">ίας, η οποία εκδηλώθηκε πριν από εκατό συν, πλην χρόνια -ξεκίνησε νωρίτερα, ολοκληρώθηκε αργότερα- στην </w:t>
      </w:r>
      <w:r>
        <w:rPr>
          <w:rFonts w:eastAsia="Times New Roman" w:cs="Times New Roman"/>
          <w:szCs w:val="24"/>
        </w:rPr>
        <w:t>α</w:t>
      </w:r>
      <w:r>
        <w:rPr>
          <w:rFonts w:eastAsia="Times New Roman" w:cs="Times New Roman"/>
          <w:szCs w:val="24"/>
        </w:rPr>
        <w:t xml:space="preserve">νατολική Μικρά Ασία. </w:t>
      </w:r>
    </w:p>
    <w:p w14:paraId="4EC18F0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Όπως ξέρετε πολύ καλά –το μνημονεύετε και στην ερώτησή σας- υπήρξε πρωτοβουλία από μια ομάδα Βουλευτών ποντιακής καταγωγής στη δε</w:t>
      </w:r>
      <w:r>
        <w:rPr>
          <w:rFonts w:eastAsia="Times New Roman" w:cs="Times New Roman"/>
          <w:szCs w:val="24"/>
        </w:rPr>
        <w:t xml:space="preserve">καετία του 1990, ώστε να υπάρξει αναγνώριση της </w:t>
      </w:r>
      <w:r>
        <w:rPr>
          <w:rFonts w:eastAsia="Times New Roman" w:cs="Times New Roman"/>
          <w:szCs w:val="24"/>
        </w:rPr>
        <w:t>γ</w:t>
      </w:r>
      <w:r>
        <w:rPr>
          <w:rFonts w:eastAsia="Times New Roman" w:cs="Times New Roman"/>
          <w:szCs w:val="24"/>
        </w:rPr>
        <w:t xml:space="preserve">ενοκτονίας από το ελληνικό κράτος και λίγα χρόνια μετά να συμπληρωθεί η απόφαση αυτή ορθώς με νέο νόμο, ο οποίος αναγνώρισε και τη Γενοκτονία των Ρωμιών στη Μικρά Ασία. </w:t>
      </w:r>
    </w:p>
    <w:p w14:paraId="4EC18F0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Είναι σαφές -το περιγράφετε και στην ερώτησή σας- ότι η προσπάθεια για τη διεθνή αναγνώριση της Γενοκτονίας των Ρωμιών και του Πόντου και της Μικράς Ασίας δεν έχει τύχει της επιτυχίας, την οποία θα θέλαμε. Γι’ αυτό σας ευχαρίστησα εισαγωγικά. Έχει σημασία </w:t>
      </w:r>
      <w:r>
        <w:rPr>
          <w:rFonts w:eastAsia="Times New Roman" w:cs="Times New Roman"/>
          <w:szCs w:val="24"/>
        </w:rPr>
        <w:t xml:space="preserve">να γίνεται αυτή η συζήτηση στη Βουλή. Και έχει σημασία να εξελιχθεί η συζήτηση πάνω στην πρόταση, την οποία επεξεργάζεται και δουλεύει το Υπουργείο Εξωτερικών. </w:t>
      </w:r>
    </w:p>
    <w:p w14:paraId="4EC18F0B" w14:textId="77777777" w:rsidR="008E01FC" w:rsidRDefault="002168A0">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lastRenderedPageBreak/>
        <w:t>(Στο σημείο αυτό κτυπάει το κουδούνι λήξεως του χρ</w:t>
      </w:r>
      <w:r>
        <w:rPr>
          <w:rFonts w:eastAsia="Times New Roman" w:cs="Times New Roman"/>
          <w:szCs w:val="24"/>
        </w:rPr>
        <w:t>όνου ομιλίας του κυρίου Υφυπουργού</w:t>
      </w:r>
      <w:r w:rsidRPr="009A65EF">
        <w:rPr>
          <w:rFonts w:eastAsia="Times New Roman" w:cs="Times New Roman"/>
          <w:szCs w:val="24"/>
        </w:rPr>
        <w:t>)</w:t>
      </w:r>
    </w:p>
    <w:p w14:paraId="4EC18F0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Ποιο είνα</w:t>
      </w:r>
      <w:r>
        <w:rPr>
          <w:rFonts w:eastAsia="Times New Roman" w:cs="Times New Roman"/>
          <w:szCs w:val="24"/>
        </w:rPr>
        <w:t xml:space="preserve">ι το κρίσιμο για να είμαστε σαφείς, συνεπείς και αποτελεσματικοί; Έχουμε μια σειρά γεγονότων, τα οποία εκτυλίχθηκαν στην </w:t>
      </w:r>
      <w:r>
        <w:rPr>
          <w:rFonts w:eastAsia="Times New Roman" w:cs="Times New Roman"/>
          <w:szCs w:val="24"/>
        </w:rPr>
        <w:t>α</w:t>
      </w:r>
      <w:r>
        <w:rPr>
          <w:rFonts w:eastAsia="Times New Roman" w:cs="Times New Roman"/>
          <w:szCs w:val="24"/>
        </w:rPr>
        <w:t xml:space="preserve">νατολική Μικρά Ασία, στην </w:t>
      </w:r>
      <w:proofErr w:type="spellStart"/>
      <w:r>
        <w:rPr>
          <w:rFonts w:eastAsia="Times New Roman" w:cs="Times New Roman"/>
          <w:szCs w:val="24"/>
        </w:rPr>
        <w:t>Ανατολία</w:t>
      </w:r>
      <w:proofErr w:type="spellEnd"/>
      <w:r>
        <w:rPr>
          <w:rFonts w:eastAsia="Times New Roman" w:cs="Times New Roman"/>
          <w:szCs w:val="24"/>
        </w:rPr>
        <w:t>, στη δεκαετία 1910-1920, αλλά συνεχίστηκαν και μετά. Αυτή η δράση από πλευράς της οθωμανικής και τη</w:t>
      </w:r>
      <w:r>
        <w:rPr>
          <w:rFonts w:eastAsia="Times New Roman" w:cs="Times New Roman"/>
          <w:szCs w:val="24"/>
        </w:rPr>
        <w:t xml:space="preserve">ς τουρκικής κυβέρνησης στη συνέχεια δεν στράφηκε αποκλειστικά κατά των Ρωμιών στον Πόντο, των Ποντίων, ούτε κατά των Ρωμιών στη Μικρά Ασία, αλλά ήταν ένα ευρύτερο </w:t>
      </w:r>
      <w:proofErr w:type="spellStart"/>
      <w:r>
        <w:rPr>
          <w:rFonts w:eastAsia="Times New Roman" w:cs="Times New Roman"/>
          <w:szCs w:val="24"/>
        </w:rPr>
        <w:t>γενοκτόνο</w:t>
      </w:r>
      <w:proofErr w:type="spellEnd"/>
      <w:r>
        <w:rPr>
          <w:rFonts w:eastAsia="Times New Roman" w:cs="Times New Roman"/>
          <w:szCs w:val="24"/>
        </w:rPr>
        <w:t xml:space="preserve"> σχέδιο. Στράφηκε κατά των Αρμενίων με εκατομμύρια θύματα, στράφηκε κατά των Ποντίων</w:t>
      </w:r>
      <w:r>
        <w:rPr>
          <w:rFonts w:eastAsia="Times New Roman" w:cs="Times New Roman"/>
          <w:szCs w:val="24"/>
        </w:rPr>
        <w:t xml:space="preserve"> και των Μικρασιατών, αλλά στράφηκε και κατά των </w:t>
      </w:r>
      <w:proofErr w:type="spellStart"/>
      <w:r>
        <w:rPr>
          <w:rFonts w:eastAsia="Times New Roman" w:cs="Times New Roman"/>
          <w:szCs w:val="24"/>
        </w:rPr>
        <w:t>Συροχαλδαίων</w:t>
      </w:r>
      <w:proofErr w:type="spellEnd"/>
      <w:r>
        <w:rPr>
          <w:rFonts w:eastAsia="Times New Roman" w:cs="Times New Roman"/>
          <w:szCs w:val="24"/>
        </w:rPr>
        <w:t xml:space="preserve"> και των </w:t>
      </w:r>
      <w:proofErr w:type="spellStart"/>
      <w:r>
        <w:rPr>
          <w:rFonts w:eastAsia="Times New Roman" w:cs="Times New Roman"/>
          <w:szCs w:val="24"/>
        </w:rPr>
        <w:t>Ασσυρίων</w:t>
      </w:r>
      <w:proofErr w:type="spellEnd"/>
      <w:r>
        <w:rPr>
          <w:rFonts w:eastAsia="Times New Roman" w:cs="Times New Roman"/>
          <w:szCs w:val="24"/>
        </w:rPr>
        <w:t xml:space="preserve">. </w:t>
      </w:r>
    </w:p>
    <w:p w14:paraId="4EC18F0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Στη διεθνή κοινή γνώμη και στα διεθνή φόρα και στις κυβερνήσεις ο προβληματισμός που υπάρχει αναφέρεται κυρίως στις πρώτες κατηγορίες, γιατί υπήρξαν από πίσω κράτη. Υπήρξε, δη</w:t>
      </w:r>
      <w:r>
        <w:rPr>
          <w:rFonts w:eastAsia="Times New Roman" w:cs="Times New Roman"/>
          <w:szCs w:val="24"/>
        </w:rPr>
        <w:t xml:space="preserve">λαδή, η Αρμενία, η οποία ανέδειξε το ζήτημα. Υπήρξε η Ελλάδα, η οποία αναδεικνύει το ζήτημα και το παλεύει διεθνώς. </w:t>
      </w:r>
      <w:r>
        <w:rPr>
          <w:rFonts w:eastAsia="Times New Roman" w:cs="Times New Roman"/>
          <w:szCs w:val="24"/>
        </w:rPr>
        <w:lastRenderedPageBreak/>
        <w:t xml:space="preserve">Οι </w:t>
      </w:r>
      <w:proofErr w:type="spellStart"/>
      <w:r>
        <w:rPr>
          <w:rFonts w:eastAsia="Times New Roman" w:cs="Times New Roman"/>
          <w:szCs w:val="24"/>
        </w:rPr>
        <w:t>Ασσύριοι</w:t>
      </w:r>
      <w:proofErr w:type="spellEnd"/>
      <w:r>
        <w:rPr>
          <w:rFonts w:eastAsia="Times New Roman" w:cs="Times New Roman"/>
          <w:szCs w:val="24"/>
        </w:rPr>
        <w:t xml:space="preserve"> και οι </w:t>
      </w:r>
      <w:proofErr w:type="spellStart"/>
      <w:r>
        <w:rPr>
          <w:rFonts w:eastAsia="Times New Roman" w:cs="Times New Roman"/>
          <w:szCs w:val="24"/>
        </w:rPr>
        <w:t>Συροχαλδαίοι</w:t>
      </w:r>
      <w:proofErr w:type="spellEnd"/>
      <w:r>
        <w:rPr>
          <w:rFonts w:eastAsia="Times New Roman" w:cs="Times New Roman"/>
          <w:szCs w:val="24"/>
        </w:rPr>
        <w:t>, που δεν έχουν κρατική οντότητα για να τους καλύψει, ζώντας μοιρασμένοι ακόμη και σήμερα ανάμεσα στο Ιράκ, τ</w:t>
      </w:r>
      <w:r>
        <w:rPr>
          <w:rFonts w:eastAsia="Times New Roman" w:cs="Times New Roman"/>
          <w:szCs w:val="24"/>
        </w:rPr>
        <w:t xml:space="preserve">η Συρία, την </w:t>
      </w:r>
      <w:r>
        <w:rPr>
          <w:rFonts w:eastAsia="Times New Roman" w:cs="Times New Roman"/>
          <w:szCs w:val="24"/>
        </w:rPr>
        <w:t>α</w:t>
      </w:r>
      <w:r>
        <w:rPr>
          <w:rFonts w:eastAsia="Times New Roman" w:cs="Times New Roman"/>
          <w:szCs w:val="24"/>
        </w:rPr>
        <w:t xml:space="preserve">νατολική Τουρκία, δεν έχουν δυνατότητες προβολής του ζητήματος. </w:t>
      </w:r>
    </w:p>
    <w:p w14:paraId="4EC18F0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Ποιο είναι, λοιπόν, το μείζον; Τι πρέπει να διδαχθούμε και τι πρέπει να κάνουμε; Και σε ποια κατεύθυνση κινείται το Υπουργείο Εξωτερικών; Επειδή τα γεγονότα είναι ταυτόσημα, αυτ</w:t>
      </w:r>
      <w:r>
        <w:rPr>
          <w:rFonts w:eastAsia="Times New Roman" w:cs="Times New Roman"/>
          <w:szCs w:val="24"/>
        </w:rPr>
        <w:t xml:space="preserve">οί οι οποίοι αναγνώρισαν με πρωτοβουλίες των Αρμενίων τη Γενοκτονία των Αρμενίων, είναι απολύτως σαφές -και πρέπει να το εξηγήσουμε αυτό και είναι δική μας ευθύνη να το κάνουμε- να αποδεχθούν ότι αναγνώρισαν τη Γενοκτονία και των Ποντίων και των </w:t>
      </w:r>
      <w:proofErr w:type="spellStart"/>
      <w:r>
        <w:rPr>
          <w:rFonts w:eastAsia="Times New Roman" w:cs="Times New Roman"/>
          <w:szCs w:val="24"/>
        </w:rPr>
        <w:t>Χαλδαίων</w:t>
      </w:r>
      <w:proofErr w:type="spellEnd"/>
      <w:r>
        <w:rPr>
          <w:rFonts w:eastAsia="Times New Roman" w:cs="Times New Roman"/>
          <w:szCs w:val="24"/>
        </w:rPr>
        <w:t xml:space="preserve"> κ</w:t>
      </w:r>
      <w:r>
        <w:rPr>
          <w:rFonts w:eastAsia="Times New Roman" w:cs="Times New Roman"/>
          <w:szCs w:val="24"/>
        </w:rPr>
        <w:t xml:space="preserve">αι των </w:t>
      </w:r>
      <w:proofErr w:type="spellStart"/>
      <w:r>
        <w:rPr>
          <w:rFonts w:eastAsia="Times New Roman" w:cs="Times New Roman"/>
          <w:szCs w:val="24"/>
        </w:rPr>
        <w:t>Ασσυρίων</w:t>
      </w:r>
      <w:proofErr w:type="spellEnd"/>
      <w:r>
        <w:rPr>
          <w:rFonts w:eastAsia="Times New Roman" w:cs="Times New Roman"/>
          <w:szCs w:val="24"/>
        </w:rPr>
        <w:t xml:space="preserve">. </w:t>
      </w:r>
    </w:p>
    <w:p w14:paraId="4EC18F0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Είναι μια στρατηγική, την οποία έχουμε υποχρέωση εμείς, σαν κράτος, να την κάνουμε, να συνεργαστούμε και με την Αρμενία και με τα αρμενικά σωματεία που δουλεύουν σε όλο τον κόσμο –και στη Γαλλία και στην Αμερική και στην Αυστραλία- στην κ</w:t>
      </w:r>
      <w:r>
        <w:rPr>
          <w:rFonts w:eastAsia="Times New Roman" w:cs="Times New Roman"/>
          <w:szCs w:val="24"/>
        </w:rPr>
        <w:t xml:space="preserve">ατεύθυνση αυτή. </w:t>
      </w:r>
    </w:p>
    <w:p w14:paraId="4EC18F1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 xml:space="preserve">Και υπάρχει και ένα εξαιρετικό υπόδειγμα αποτελεσματικότητας στη δουλειά. Αυτό το υπόδειγμα είναι η δουλειά που έκαναν οι Εβραίοι. Οι Εβραίοι, με έναν εξαιρετικό συντονισμό, κατάφεραν και ανέδειξαν το ζήτημα του </w:t>
      </w:r>
      <w:r>
        <w:rPr>
          <w:rFonts w:eastAsia="Times New Roman" w:cs="Times New Roman"/>
          <w:szCs w:val="24"/>
        </w:rPr>
        <w:t>ο</w:t>
      </w:r>
      <w:r>
        <w:rPr>
          <w:rFonts w:eastAsia="Times New Roman" w:cs="Times New Roman"/>
          <w:szCs w:val="24"/>
        </w:rPr>
        <w:t xml:space="preserve">λοκαυτώματος, της </w:t>
      </w:r>
      <w:r>
        <w:rPr>
          <w:rFonts w:eastAsia="Times New Roman" w:cs="Times New Roman"/>
          <w:szCs w:val="24"/>
        </w:rPr>
        <w:t>γ</w:t>
      </w:r>
      <w:r>
        <w:rPr>
          <w:rFonts w:eastAsia="Times New Roman" w:cs="Times New Roman"/>
          <w:szCs w:val="24"/>
        </w:rPr>
        <w:t xml:space="preserve">ενοκτονίας, δηλαδή, των Εβραίων στην Ευρώπη από τους Ναζί. </w:t>
      </w:r>
    </w:p>
    <w:p w14:paraId="4EC18F1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Θέλω, κύριε συνάδελφε, να σας πω ότι αυτή τη διάσταση την έχουν καταλάβει πάρα πολύ καλά οι ομοεθνείς μας, οι συμπατριώτες μας, αρχικά με πρωτοβουλία των Ποντίων στην καταγωγή, αλλά στη συνέχεια μ</w:t>
      </w:r>
      <w:r>
        <w:rPr>
          <w:rFonts w:eastAsia="Times New Roman" w:cs="Times New Roman"/>
          <w:szCs w:val="24"/>
        </w:rPr>
        <w:t xml:space="preserve">ε συνεργασία όλων. Και συνεργάζονται στις Ηνωμένες Πολιτείες και με τους Αρμενίους και με τους Εβραίους, τις διεθνείς οργανώσεις, αλλά και με τις μικρότερες οντότητες των </w:t>
      </w:r>
      <w:proofErr w:type="spellStart"/>
      <w:r>
        <w:rPr>
          <w:rFonts w:eastAsia="Times New Roman" w:cs="Times New Roman"/>
          <w:szCs w:val="24"/>
        </w:rPr>
        <w:t>Συροχαλδαίων</w:t>
      </w:r>
      <w:proofErr w:type="spellEnd"/>
      <w:r>
        <w:rPr>
          <w:rFonts w:eastAsia="Times New Roman" w:cs="Times New Roman"/>
          <w:szCs w:val="24"/>
        </w:rPr>
        <w:t xml:space="preserve"> και των </w:t>
      </w:r>
      <w:proofErr w:type="spellStart"/>
      <w:r>
        <w:rPr>
          <w:rFonts w:eastAsia="Times New Roman" w:cs="Times New Roman"/>
          <w:szCs w:val="24"/>
        </w:rPr>
        <w:t>Ασσυρίων</w:t>
      </w:r>
      <w:proofErr w:type="spellEnd"/>
      <w:r>
        <w:rPr>
          <w:rFonts w:eastAsia="Times New Roman" w:cs="Times New Roman"/>
          <w:szCs w:val="24"/>
        </w:rPr>
        <w:t xml:space="preserve">. </w:t>
      </w:r>
    </w:p>
    <w:p w14:paraId="4EC18F12" w14:textId="77777777" w:rsidR="008E01FC" w:rsidRDefault="002168A0">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Κύριε Υπουργέ, δεν μ</w:t>
      </w:r>
      <w:r>
        <w:rPr>
          <w:rFonts w:eastAsia="Times New Roman" w:cs="Times New Roman"/>
          <w:szCs w:val="24"/>
        </w:rPr>
        <w:t>πορώ να σας αφήσω άλλο χρόνο.</w:t>
      </w:r>
    </w:p>
    <w:p w14:paraId="4EC18F13" w14:textId="77777777" w:rsidR="008E01FC" w:rsidRDefault="002168A0">
      <w:pPr>
        <w:spacing w:line="600" w:lineRule="auto"/>
        <w:ind w:firstLine="720"/>
        <w:jc w:val="both"/>
        <w:rPr>
          <w:rFonts w:eastAsia="Times New Roman" w:cs="Times New Roman"/>
          <w:szCs w:val="24"/>
        </w:rPr>
      </w:pPr>
      <w:r w:rsidRPr="00A50693">
        <w:rPr>
          <w:rFonts w:eastAsia="Times New Roman" w:cs="Times New Roman"/>
          <w:b/>
          <w:szCs w:val="24"/>
        </w:rPr>
        <w:t>ΜΑΡΚΟΣ ΜΠΟΛΑΡΗΣ (Υφυπουργός Εξωτερικών):</w:t>
      </w:r>
      <w:r w:rsidRPr="00A50693">
        <w:rPr>
          <w:rFonts w:eastAsia="Times New Roman" w:cs="Times New Roman"/>
          <w:szCs w:val="24"/>
        </w:rPr>
        <w:t xml:space="preserve"> </w:t>
      </w:r>
      <w:r>
        <w:rPr>
          <w:rFonts w:eastAsia="Times New Roman" w:cs="Times New Roman"/>
          <w:szCs w:val="24"/>
        </w:rPr>
        <w:t>Κλείνω</w:t>
      </w:r>
      <w:r w:rsidRPr="00A50693">
        <w:rPr>
          <w:rFonts w:eastAsia="Times New Roman" w:cs="Times New Roman"/>
          <w:szCs w:val="24"/>
        </w:rPr>
        <w:t>, κύριε Πρόεδρε.</w:t>
      </w:r>
      <w:r>
        <w:rPr>
          <w:rFonts w:eastAsia="Times New Roman" w:cs="Times New Roman"/>
          <w:szCs w:val="24"/>
        </w:rPr>
        <w:t xml:space="preserve"> Θα μου δοθεί ο χρόνος να ολοκληρώσω.</w:t>
      </w:r>
    </w:p>
    <w:p w14:paraId="4EC18F1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Σε αυτή την κατεύθυνση κινείται το Υπουργείο. Θα πω κάποιες σκέψεις και στη δευτερολογία μου.</w:t>
      </w:r>
    </w:p>
    <w:p w14:paraId="4EC18F1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14:paraId="4EC18F16" w14:textId="77777777" w:rsidR="008E01FC" w:rsidRDefault="002168A0">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Λόγω της σπουδαιότητας του θέματος, σας άφησα διπλάσιο χρόνο. </w:t>
      </w:r>
    </w:p>
    <w:p w14:paraId="4EC18F1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Το ερώτημα δεν είναι τι κάνουν οι Πόντιοι σε συνεργασία με τους Αρμένιους. Το ερώτημα είναι τι κάνει η ελληνική πολιτεία διαχρονικά -στην παρούσα φάση εσείς είσ</w:t>
      </w:r>
      <w:r>
        <w:rPr>
          <w:rFonts w:eastAsia="Times New Roman" w:cs="Times New Roman"/>
          <w:szCs w:val="24"/>
        </w:rPr>
        <w:t xml:space="preserve">αστε Κυβέρνηση- για το ερώτημα που έθεσε ο κ. Καρράς. Αυτό πρέπει να απαντηθεί.  </w:t>
      </w:r>
    </w:p>
    <w:p w14:paraId="4EC18F18"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ΜΑΡΚΟΣ ΜΠΟΛΑΡΗΣ (Υφυπουργός Εξωτερικών):</w:t>
      </w:r>
      <w:r>
        <w:rPr>
          <w:rFonts w:eastAsia="Times New Roman" w:cs="Times New Roman"/>
          <w:szCs w:val="24"/>
        </w:rPr>
        <w:t xml:space="preserve"> Μέσα στο ιστορικό του πλαίσιο. </w:t>
      </w:r>
    </w:p>
    <w:p w14:paraId="4EC18F19" w14:textId="77777777" w:rsidR="008E01FC" w:rsidRDefault="002168A0">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Την ιστορία την ξέρουμε. Της </w:t>
      </w:r>
      <w:proofErr w:type="spellStart"/>
      <w:r>
        <w:rPr>
          <w:rFonts w:eastAsia="Times New Roman" w:cs="Times New Roman"/>
          <w:szCs w:val="24"/>
        </w:rPr>
        <w:t>Ρεπούση</w:t>
      </w:r>
      <w:proofErr w:type="spellEnd"/>
      <w:r>
        <w:rPr>
          <w:rFonts w:eastAsia="Times New Roman" w:cs="Times New Roman"/>
          <w:szCs w:val="24"/>
        </w:rPr>
        <w:t>, που έπεσαν στη θάλασσα λόγω συ</w:t>
      </w:r>
      <w:r>
        <w:rPr>
          <w:rFonts w:eastAsia="Times New Roman" w:cs="Times New Roman"/>
          <w:szCs w:val="24"/>
        </w:rPr>
        <w:t xml:space="preserve">νωστισμού. </w:t>
      </w:r>
    </w:p>
    <w:p w14:paraId="4EC18F1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Κύριε Καρρά, έχετε τον λόγο.</w:t>
      </w:r>
    </w:p>
    <w:p w14:paraId="4EC18F1B" w14:textId="77777777" w:rsidR="008E01FC" w:rsidRDefault="002168A0">
      <w:pPr>
        <w:spacing w:line="600" w:lineRule="auto"/>
        <w:ind w:firstLine="720"/>
        <w:jc w:val="both"/>
        <w:rPr>
          <w:rFonts w:eastAsia="Times New Roman"/>
          <w:szCs w:val="24"/>
        </w:rPr>
      </w:pPr>
      <w:r w:rsidRPr="00E936A2">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w:t>
      </w:r>
      <w:r w:rsidRPr="00E936A2">
        <w:rPr>
          <w:rFonts w:eastAsia="Times New Roman" w:cs="Times New Roman"/>
          <w:b/>
          <w:szCs w:val="24"/>
        </w:rPr>
        <w:t xml:space="preserve"> ΚΑΡΡΑΣ</w:t>
      </w:r>
      <w:r w:rsidRPr="00D21277">
        <w:rPr>
          <w:rFonts w:eastAsia="Times New Roman" w:cs="Times New Roman"/>
          <w:szCs w:val="24"/>
        </w:rPr>
        <w:t>: Ε</w:t>
      </w:r>
      <w:r w:rsidRPr="006840B2">
        <w:rPr>
          <w:rFonts w:eastAsia="Times New Roman"/>
          <w:szCs w:val="24"/>
        </w:rPr>
        <w:t xml:space="preserve">ίχαν πιεστεί πολύ </w:t>
      </w:r>
      <w:r>
        <w:rPr>
          <w:rFonts w:eastAsia="Times New Roman"/>
          <w:szCs w:val="24"/>
        </w:rPr>
        <w:t xml:space="preserve">–«πιεζόμενοι»- προς τη θάλασσα, </w:t>
      </w:r>
      <w:r w:rsidRPr="006840B2">
        <w:rPr>
          <w:rFonts w:eastAsia="Times New Roman"/>
          <w:szCs w:val="24"/>
        </w:rPr>
        <w:t xml:space="preserve">κύριε </w:t>
      </w:r>
      <w:r>
        <w:rPr>
          <w:rFonts w:eastAsia="Times New Roman"/>
          <w:szCs w:val="24"/>
        </w:rPr>
        <w:t>Π</w:t>
      </w:r>
      <w:r w:rsidRPr="006840B2">
        <w:rPr>
          <w:rFonts w:eastAsia="Times New Roman"/>
          <w:szCs w:val="24"/>
        </w:rPr>
        <w:t>ρόεδρε</w:t>
      </w:r>
      <w:r>
        <w:rPr>
          <w:rFonts w:eastAsia="Times New Roman"/>
          <w:szCs w:val="24"/>
        </w:rPr>
        <w:t>.</w:t>
      </w:r>
    </w:p>
    <w:p w14:paraId="4EC18F1C" w14:textId="77777777" w:rsidR="008E01FC" w:rsidRDefault="002168A0">
      <w:pPr>
        <w:spacing w:line="600" w:lineRule="auto"/>
        <w:ind w:firstLine="720"/>
        <w:jc w:val="both"/>
        <w:rPr>
          <w:rFonts w:eastAsia="Times New Roman"/>
          <w:szCs w:val="24"/>
        </w:rPr>
      </w:pPr>
      <w:r>
        <w:rPr>
          <w:rFonts w:eastAsia="Times New Roman"/>
          <w:szCs w:val="24"/>
        </w:rPr>
        <w:t>Α</w:t>
      </w:r>
      <w:r w:rsidRPr="006840B2">
        <w:rPr>
          <w:rFonts w:eastAsia="Times New Roman"/>
          <w:szCs w:val="24"/>
        </w:rPr>
        <w:t>νεξάρτητα από αυτό</w:t>
      </w:r>
      <w:r>
        <w:rPr>
          <w:rFonts w:eastAsia="Times New Roman"/>
          <w:szCs w:val="24"/>
        </w:rPr>
        <w:t>,</w:t>
      </w:r>
      <w:r w:rsidRPr="006840B2">
        <w:rPr>
          <w:rFonts w:eastAsia="Times New Roman"/>
          <w:szCs w:val="24"/>
        </w:rPr>
        <w:t xml:space="preserve"> οφείλω να ομολογήσω</w:t>
      </w:r>
      <w:r>
        <w:rPr>
          <w:rFonts w:eastAsia="Times New Roman"/>
          <w:szCs w:val="24"/>
        </w:rPr>
        <w:t>,</w:t>
      </w:r>
      <w:r w:rsidRPr="006840B2">
        <w:rPr>
          <w:rFonts w:eastAsia="Times New Roman"/>
          <w:szCs w:val="24"/>
        </w:rPr>
        <w:t xml:space="preserve"> κύριε </w:t>
      </w:r>
      <w:r>
        <w:rPr>
          <w:rFonts w:eastAsia="Times New Roman"/>
          <w:szCs w:val="24"/>
        </w:rPr>
        <w:t>Πρόεδρε ότι</w:t>
      </w:r>
      <w:r w:rsidRPr="006840B2">
        <w:rPr>
          <w:rFonts w:eastAsia="Times New Roman"/>
          <w:szCs w:val="24"/>
        </w:rPr>
        <w:t xml:space="preserve"> απάντηση </w:t>
      </w:r>
      <w:r>
        <w:rPr>
          <w:rFonts w:eastAsia="Times New Roman"/>
          <w:szCs w:val="24"/>
        </w:rPr>
        <w:t>δεν έλαβα, δ</w:t>
      </w:r>
      <w:r w:rsidRPr="006840B2">
        <w:rPr>
          <w:rFonts w:eastAsia="Times New Roman"/>
          <w:szCs w:val="24"/>
        </w:rPr>
        <w:t xml:space="preserve">ιότι </w:t>
      </w:r>
      <w:r>
        <w:rPr>
          <w:rFonts w:eastAsia="Times New Roman"/>
          <w:szCs w:val="24"/>
        </w:rPr>
        <w:t>-</w:t>
      </w:r>
      <w:r w:rsidRPr="006840B2">
        <w:rPr>
          <w:rFonts w:eastAsia="Times New Roman"/>
          <w:szCs w:val="24"/>
        </w:rPr>
        <w:t>όπως ορθά επισημάνατε</w:t>
      </w:r>
      <w:r>
        <w:rPr>
          <w:rFonts w:eastAsia="Times New Roman"/>
          <w:szCs w:val="24"/>
        </w:rPr>
        <w:t>-</w:t>
      </w:r>
      <w:r w:rsidRPr="006840B2">
        <w:rPr>
          <w:rFonts w:eastAsia="Times New Roman"/>
          <w:szCs w:val="24"/>
        </w:rPr>
        <w:t xml:space="preserve"> το </w:t>
      </w:r>
      <w:r w:rsidRPr="006840B2">
        <w:rPr>
          <w:rFonts w:eastAsia="Times New Roman"/>
          <w:szCs w:val="24"/>
        </w:rPr>
        <w:lastRenderedPageBreak/>
        <w:t>ερώτημ</w:t>
      </w:r>
      <w:r>
        <w:rPr>
          <w:rFonts w:eastAsia="Times New Roman"/>
          <w:szCs w:val="24"/>
        </w:rPr>
        <w:t>ά</w:t>
      </w:r>
      <w:r w:rsidRPr="006840B2">
        <w:rPr>
          <w:rFonts w:eastAsia="Times New Roman"/>
          <w:szCs w:val="24"/>
        </w:rPr>
        <w:t xml:space="preserve"> </w:t>
      </w:r>
      <w:r>
        <w:rPr>
          <w:rFonts w:eastAsia="Times New Roman"/>
          <w:szCs w:val="24"/>
        </w:rPr>
        <w:t>μου</w:t>
      </w:r>
      <w:r w:rsidRPr="006840B2">
        <w:rPr>
          <w:rFonts w:eastAsia="Times New Roman"/>
          <w:szCs w:val="24"/>
        </w:rPr>
        <w:t xml:space="preserve"> απευθύνεται στην </w:t>
      </w:r>
      <w:r>
        <w:rPr>
          <w:rFonts w:eastAsia="Times New Roman"/>
          <w:szCs w:val="24"/>
        </w:rPr>
        <w:t>ε</w:t>
      </w:r>
      <w:r w:rsidRPr="006840B2">
        <w:rPr>
          <w:rFonts w:eastAsia="Times New Roman"/>
          <w:szCs w:val="24"/>
        </w:rPr>
        <w:t xml:space="preserve">λληνική Κυβέρνηση και θέλω να ακούσω τις απαντήσεις της </w:t>
      </w:r>
      <w:r>
        <w:rPr>
          <w:rFonts w:eastAsia="Times New Roman"/>
          <w:szCs w:val="24"/>
        </w:rPr>
        <w:t>ε</w:t>
      </w:r>
      <w:r w:rsidRPr="006840B2">
        <w:rPr>
          <w:rFonts w:eastAsia="Times New Roman"/>
          <w:szCs w:val="24"/>
        </w:rPr>
        <w:t xml:space="preserve">λληνικής </w:t>
      </w:r>
      <w:r>
        <w:rPr>
          <w:rFonts w:eastAsia="Times New Roman"/>
          <w:szCs w:val="24"/>
        </w:rPr>
        <w:t>Κ</w:t>
      </w:r>
      <w:r w:rsidRPr="006840B2">
        <w:rPr>
          <w:rFonts w:eastAsia="Times New Roman"/>
          <w:szCs w:val="24"/>
        </w:rPr>
        <w:t xml:space="preserve">υβέρνησης </w:t>
      </w:r>
      <w:r>
        <w:rPr>
          <w:rFonts w:eastAsia="Times New Roman"/>
          <w:szCs w:val="24"/>
        </w:rPr>
        <w:t xml:space="preserve">επί ενεργειών της </w:t>
      </w:r>
      <w:r w:rsidRPr="006840B2">
        <w:rPr>
          <w:rFonts w:eastAsia="Times New Roman"/>
          <w:szCs w:val="24"/>
        </w:rPr>
        <w:t>στο θέμα αυτό</w:t>
      </w:r>
      <w:r>
        <w:rPr>
          <w:rFonts w:eastAsia="Times New Roman"/>
          <w:szCs w:val="24"/>
        </w:rPr>
        <w:t xml:space="preserve">. </w:t>
      </w:r>
      <w:r w:rsidRPr="006840B2">
        <w:rPr>
          <w:rFonts w:eastAsia="Times New Roman"/>
          <w:szCs w:val="24"/>
        </w:rPr>
        <w:t>Βεβαίως</w:t>
      </w:r>
      <w:r>
        <w:rPr>
          <w:rFonts w:eastAsia="Times New Roman"/>
          <w:szCs w:val="24"/>
        </w:rPr>
        <w:t>,</w:t>
      </w:r>
      <w:r w:rsidRPr="006840B2">
        <w:rPr>
          <w:rFonts w:eastAsia="Times New Roman"/>
          <w:szCs w:val="24"/>
        </w:rPr>
        <w:t xml:space="preserve"> η </w:t>
      </w:r>
      <w:r>
        <w:rPr>
          <w:rFonts w:eastAsia="Times New Roman"/>
          <w:szCs w:val="24"/>
        </w:rPr>
        <w:t>δ</w:t>
      </w:r>
      <w:r w:rsidRPr="006840B2">
        <w:rPr>
          <w:rFonts w:eastAsia="Times New Roman"/>
          <w:szCs w:val="24"/>
        </w:rPr>
        <w:t xml:space="preserve">ιεθνής συνεργασία μεταξύ των διαφόρων κοινοτήτων που βρίσκονται στο εξωτερικό </w:t>
      </w:r>
      <w:r>
        <w:rPr>
          <w:rFonts w:eastAsia="Times New Roman"/>
          <w:szCs w:val="24"/>
        </w:rPr>
        <w:t>-Α</w:t>
      </w:r>
      <w:r w:rsidRPr="006840B2">
        <w:rPr>
          <w:rFonts w:eastAsia="Times New Roman"/>
          <w:szCs w:val="24"/>
        </w:rPr>
        <w:t>ρμενίων</w:t>
      </w:r>
      <w:r>
        <w:rPr>
          <w:rFonts w:eastAsia="Times New Roman"/>
          <w:szCs w:val="24"/>
        </w:rPr>
        <w:t>,</w:t>
      </w:r>
      <w:r w:rsidRPr="006840B2">
        <w:rPr>
          <w:rFonts w:eastAsia="Times New Roman"/>
          <w:szCs w:val="24"/>
        </w:rPr>
        <w:t xml:space="preserve"> </w:t>
      </w:r>
      <w:proofErr w:type="spellStart"/>
      <w:r>
        <w:rPr>
          <w:rFonts w:eastAsia="Times New Roman"/>
          <w:szCs w:val="24"/>
        </w:rPr>
        <w:t>Α</w:t>
      </w:r>
      <w:r w:rsidRPr="006840B2">
        <w:rPr>
          <w:rFonts w:eastAsia="Times New Roman"/>
          <w:szCs w:val="24"/>
        </w:rPr>
        <w:t>σσυρίων</w:t>
      </w:r>
      <w:proofErr w:type="spellEnd"/>
      <w:r>
        <w:rPr>
          <w:rFonts w:eastAsia="Times New Roman"/>
          <w:szCs w:val="24"/>
        </w:rPr>
        <w:t xml:space="preserve">, </w:t>
      </w:r>
      <w:proofErr w:type="spellStart"/>
      <w:r w:rsidRPr="00C74D1E">
        <w:rPr>
          <w:rFonts w:eastAsia="Times New Roman"/>
          <w:szCs w:val="24"/>
        </w:rPr>
        <w:t>Χαλδαίων</w:t>
      </w:r>
      <w:proofErr w:type="spellEnd"/>
      <w:r>
        <w:rPr>
          <w:rFonts w:eastAsia="Times New Roman"/>
          <w:szCs w:val="24"/>
        </w:rPr>
        <w:t>, Ελ</w:t>
      </w:r>
      <w:r>
        <w:rPr>
          <w:rFonts w:eastAsia="Times New Roman"/>
          <w:szCs w:val="24"/>
        </w:rPr>
        <w:t>λήνων Ποντίων-</w:t>
      </w:r>
      <w:r w:rsidRPr="00C74D1E">
        <w:rPr>
          <w:rFonts w:eastAsia="Times New Roman"/>
          <w:szCs w:val="24"/>
        </w:rPr>
        <w:t xml:space="preserve"> </w:t>
      </w:r>
      <w:r w:rsidRPr="006840B2">
        <w:rPr>
          <w:rFonts w:eastAsia="Times New Roman"/>
          <w:szCs w:val="24"/>
        </w:rPr>
        <w:t xml:space="preserve">είναι πάντοτε </w:t>
      </w:r>
      <w:r>
        <w:rPr>
          <w:rFonts w:eastAsia="Times New Roman"/>
          <w:szCs w:val="24"/>
        </w:rPr>
        <w:t xml:space="preserve">χρήσιμη, αλλά δεν αρκεί </w:t>
      </w:r>
      <w:r w:rsidRPr="006840B2">
        <w:rPr>
          <w:rFonts w:eastAsia="Times New Roman"/>
          <w:szCs w:val="24"/>
        </w:rPr>
        <w:t>η</w:t>
      </w:r>
      <w:r>
        <w:rPr>
          <w:rFonts w:eastAsia="Times New Roman"/>
          <w:szCs w:val="24"/>
        </w:rPr>
        <w:t xml:space="preserve"> ιδιωτική </w:t>
      </w:r>
      <w:r w:rsidRPr="006840B2">
        <w:rPr>
          <w:rFonts w:eastAsia="Times New Roman"/>
          <w:szCs w:val="24"/>
        </w:rPr>
        <w:t>πρωτοβουλία</w:t>
      </w:r>
      <w:r>
        <w:rPr>
          <w:rFonts w:eastAsia="Times New Roman"/>
          <w:szCs w:val="24"/>
        </w:rPr>
        <w:t>.</w:t>
      </w:r>
      <w:r w:rsidRPr="006840B2">
        <w:rPr>
          <w:rFonts w:eastAsia="Times New Roman"/>
          <w:szCs w:val="24"/>
        </w:rPr>
        <w:t xml:space="preserve"> </w:t>
      </w:r>
    </w:p>
    <w:p w14:paraId="4EC18F1D" w14:textId="77777777" w:rsidR="008E01FC" w:rsidRDefault="002168A0">
      <w:pPr>
        <w:spacing w:line="600" w:lineRule="auto"/>
        <w:ind w:firstLine="720"/>
        <w:jc w:val="both"/>
        <w:rPr>
          <w:rFonts w:eastAsia="Times New Roman"/>
          <w:szCs w:val="24"/>
        </w:rPr>
      </w:pPr>
      <w:r>
        <w:rPr>
          <w:rFonts w:eastAsia="Times New Roman"/>
          <w:szCs w:val="24"/>
        </w:rPr>
        <w:t>Η</w:t>
      </w:r>
      <w:r w:rsidRPr="006840B2">
        <w:rPr>
          <w:rFonts w:eastAsia="Times New Roman"/>
          <w:szCs w:val="24"/>
        </w:rPr>
        <w:t xml:space="preserve"> απάντηση που έλαβα </w:t>
      </w:r>
      <w:r>
        <w:rPr>
          <w:rFonts w:eastAsia="Times New Roman"/>
          <w:szCs w:val="24"/>
        </w:rPr>
        <w:t>στην ερώτησή μου προ ενός</w:t>
      </w:r>
      <w:r w:rsidRPr="006840B2">
        <w:rPr>
          <w:rFonts w:eastAsia="Times New Roman"/>
          <w:szCs w:val="24"/>
        </w:rPr>
        <w:t xml:space="preserve"> έτους </w:t>
      </w:r>
      <w:r>
        <w:rPr>
          <w:rFonts w:eastAsia="Times New Roman"/>
          <w:szCs w:val="24"/>
        </w:rPr>
        <w:t>ήταν</w:t>
      </w:r>
      <w:r w:rsidRPr="006840B2">
        <w:rPr>
          <w:rFonts w:eastAsia="Times New Roman"/>
          <w:szCs w:val="24"/>
        </w:rPr>
        <w:t xml:space="preserve"> αντίστοιχη της σημερινής</w:t>
      </w:r>
      <w:r>
        <w:rPr>
          <w:rFonts w:eastAsia="Times New Roman"/>
          <w:szCs w:val="24"/>
        </w:rPr>
        <w:t>.</w:t>
      </w:r>
      <w:r w:rsidRPr="006840B2">
        <w:rPr>
          <w:rFonts w:eastAsia="Times New Roman"/>
          <w:szCs w:val="24"/>
        </w:rPr>
        <w:t xml:space="preserve"> </w:t>
      </w:r>
      <w:r>
        <w:rPr>
          <w:rFonts w:eastAsia="Times New Roman"/>
          <w:szCs w:val="24"/>
        </w:rPr>
        <w:t>Κ</w:t>
      </w:r>
      <w:r w:rsidRPr="006840B2">
        <w:rPr>
          <w:rFonts w:eastAsia="Times New Roman"/>
          <w:szCs w:val="24"/>
        </w:rPr>
        <w:t xml:space="preserve">άνουν οι άλλοι </w:t>
      </w:r>
      <w:r>
        <w:rPr>
          <w:rFonts w:eastAsia="Times New Roman"/>
          <w:szCs w:val="24"/>
        </w:rPr>
        <w:t>άλλα,</w:t>
      </w:r>
      <w:r w:rsidRPr="006840B2">
        <w:rPr>
          <w:rFonts w:eastAsia="Times New Roman"/>
          <w:szCs w:val="24"/>
        </w:rPr>
        <w:t xml:space="preserve"> κύριε Πρόεδρε</w:t>
      </w:r>
      <w:r>
        <w:rPr>
          <w:rFonts w:eastAsia="Times New Roman"/>
          <w:szCs w:val="24"/>
        </w:rPr>
        <w:t>,</w:t>
      </w:r>
      <w:r w:rsidRPr="006840B2">
        <w:rPr>
          <w:rFonts w:eastAsia="Times New Roman"/>
          <w:szCs w:val="24"/>
        </w:rPr>
        <w:t xml:space="preserve"> </w:t>
      </w:r>
      <w:r>
        <w:rPr>
          <w:rFonts w:eastAsia="Times New Roman"/>
          <w:szCs w:val="24"/>
        </w:rPr>
        <w:t>οφείλω να πω. Η</w:t>
      </w:r>
      <w:r w:rsidRPr="006840B2">
        <w:rPr>
          <w:rFonts w:eastAsia="Times New Roman"/>
          <w:szCs w:val="24"/>
        </w:rPr>
        <w:t xml:space="preserve"> ελληνική </w:t>
      </w:r>
      <w:r>
        <w:rPr>
          <w:rFonts w:eastAsia="Times New Roman"/>
          <w:szCs w:val="24"/>
        </w:rPr>
        <w:t>Κ</w:t>
      </w:r>
      <w:r w:rsidRPr="006840B2">
        <w:rPr>
          <w:rFonts w:eastAsia="Times New Roman"/>
          <w:szCs w:val="24"/>
        </w:rPr>
        <w:t>υβέρνηση</w:t>
      </w:r>
      <w:r>
        <w:rPr>
          <w:rFonts w:eastAsia="Times New Roman"/>
          <w:szCs w:val="24"/>
        </w:rPr>
        <w:t>,</w:t>
      </w:r>
      <w:r w:rsidRPr="006840B2">
        <w:rPr>
          <w:rFonts w:eastAsia="Times New Roman"/>
          <w:szCs w:val="24"/>
        </w:rPr>
        <w:t xml:space="preserve"> </w:t>
      </w:r>
      <w:r>
        <w:rPr>
          <w:rFonts w:eastAsia="Times New Roman"/>
          <w:szCs w:val="24"/>
        </w:rPr>
        <w:t>όμως,</w:t>
      </w:r>
      <w:r w:rsidRPr="006840B2">
        <w:rPr>
          <w:rFonts w:eastAsia="Times New Roman"/>
          <w:szCs w:val="24"/>
        </w:rPr>
        <w:t xml:space="preserve"> έχει μία ιδιαίτερη υποχρέωση να ενεργήσει</w:t>
      </w:r>
      <w:r>
        <w:rPr>
          <w:rFonts w:eastAsia="Times New Roman"/>
          <w:szCs w:val="24"/>
        </w:rPr>
        <w:t>,</w:t>
      </w:r>
      <w:r w:rsidRPr="006840B2">
        <w:rPr>
          <w:rFonts w:eastAsia="Times New Roman"/>
          <w:szCs w:val="24"/>
        </w:rPr>
        <w:t xml:space="preserve"> όχι μόνο </w:t>
      </w:r>
      <w:r>
        <w:rPr>
          <w:rFonts w:eastAsia="Times New Roman"/>
          <w:szCs w:val="24"/>
        </w:rPr>
        <w:t xml:space="preserve">να </w:t>
      </w:r>
      <w:r>
        <w:rPr>
          <w:rFonts w:eastAsia="Times New Roman"/>
          <w:szCs w:val="24"/>
        </w:rPr>
        <w:t xml:space="preserve">με </w:t>
      </w:r>
      <w:r>
        <w:rPr>
          <w:rFonts w:eastAsia="Times New Roman"/>
          <w:szCs w:val="24"/>
        </w:rPr>
        <w:t>διορθώσει εάν</w:t>
      </w:r>
      <w:r w:rsidRPr="006840B2">
        <w:rPr>
          <w:rFonts w:eastAsia="Times New Roman"/>
          <w:szCs w:val="24"/>
        </w:rPr>
        <w:t xml:space="preserve"> γιορτάζουμε </w:t>
      </w:r>
      <w:r>
        <w:rPr>
          <w:rFonts w:eastAsia="Times New Roman"/>
          <w:szCs w:val="24"/>
        </w:rPr>
        <w:t>την</w:t>
      </w:r>
      <w:r w:rsidRPr="006840B2">
        <w:rPr>
          <w:rFonts w:eastAsia="Times New Roman"/>
          <w:szCs w:val="24"/>
        </w:rPr>
        <w:t xml:space="preserve"> επέτειο </w:t>
      </w:r>
      <w:r>
        <w:rPr>
          <w:rFonts w:eastAsia="Times New Roman"/>
          <w:szCs w:val="24"/>
        </w:rPr>
        <w:t xml:space="preserve">ή </w:t>
      </w:r>
      <w:r>
        <w:rPr>
          <w:rFonts w:eastAsia="Times New Roman"/>
          <w:szCs w:val="24"/>
        </w:rPr>
        <w:t xml:space="preserve">αν </w:t>
      </w:r>
      <w:r w:rsidRPr="006840B2">
        <w:rPr>
          <w:rFonts w:eastAsia="Times New Roman"/>
          <w:szCs w:val="24"/>
        </w:rPr>
        <w:t>είναι ημέρα μνήμης</w:t>
      </w:r>
      <w:r>
        <w:rPr>
          <w:rFonts w:eastAsia="Times New Roman"/>
          <w:szCs w:val="24"/>
        </w:rPr>
        <w:t>,</w:t>
      </w:r>
      <w:r w:rsidRPr="006840B2">
        <w:rPr>
          <w:rFonts w:eastAsia="Times New Roman"/>
          <w:szCs w:val="24"/>
        </w:rPr>
        <w:t xml:space="preserve"> διότι και </w:t>
      </w:r>
      <w:r>
        <w:rPr>
          <w:rFonts w:eastAsia="Times New Roman"/>
          <w:szCs w:val="24"/>
        </w:rPr>
        <w:t xml:space="preserve">η </w:t>
      </w:r>
      <w:r w:rsidRPr="006840B2">
        <w:rPr>
          <w:rFonts w:eastAsia="Times New Roman"/>
          <w:szCs w:val="24"/>
        </w:rPr>
        <w:t xml:space="preserve">ημέρα μνήμης </w:t>
      </w:r>
      <w:r>
        <w:rPr>
          <w:rFonts w:eastAsia="Times New Roman"/>
          <w:szCs w:val="24"/>
        </w:rPr>
        <w:t xml:space="preserve">μπορεί να είναι </w:t>
      </w:r>
      <w:r w:rsidRPr="006840B2">
        <w:rPr>
          <w:rFonts w:eastAsia="Times New Roman"/>
          <w:szCs w:val="24"/>
        </w:rPr>
        <w:t>γιορτή</w:t>
      </w:r>
      <w:r>
        <w:rPr>
          <w:rFonts w:eastAsia="Times New Roman"/>
          <w:szCs w:val="24"/>
        </w:rPr>
        <w:t>,</w:t>
      </w:r>
      <w:r w:rsidRPr="006840B2">
        <w:rPr>
          <w:rFonts w:eastAsia="Times New Roman"/>
          <w:szCs w:val="24"/>
        </w:rPr>
        <w:t xml:space="preserve"> διότι </w:t>
      </w:r>
      <w:proofErr w:type="spellStart"/>
      <w:r w:rsidRPr="004A468F">
        <w:rPr>
          <w:rFonts w:eastAsia="Times New Roman"/>
          <w:szCs w:val="24"/>
        </w:rPr>
        <w:t>αναμιμνησκ</w:t>
      </w:r>
      <w:r>
        <w:rPr>
          <w:rFonts w:eastAsia="Times New Roman"/>
          <w:szCs w:val="24"/>
        </w:rPr>
        <w:t>ό</w:t>
      </w:r>
      <w:r w:rsidRPr="004A468F">
        <w:rPr>
          <w:rFonts w:eastAsia="Times New Roman"/>
          <w:szCs w:val="24"/>
        </w:rPr>
        <w:t>μεθα</w:t>
      </w:r>
      <w:proofErr w:type="spellEnd"/>
      <w:r w:rsidRPr="004A468F">
        <w:rPr>
          <w:rFonts w:eastAsia="Times New Roman"/>
          <w:szCs w:val="24"/>
        </w:rPr>
        <w:t xml:space="preserve"> </w:t>
      </w:r>
      <w:r w:rsidRPr="006840B2">
        <w:rPr>
          <w:rFonts w:eastAsia="Times New Roman"/>
          <w:szCs w:val="24"/>
        </w:rPr>
        <w:t>τα θύματα και τα τιμούμε</w:t>
      </w:r>
      <w:r>
        <w:rPr>
          <w:rFonts w:eastAsia="Times New Roman"/>
          <w:szCs w:val="24"/>
        </w:rPr>
        <w:t>.</w:t>
      </w:r>
      <w:r w:rsidRPr="006840B2">
        <w:rPr>
          <w:rFonts w:eastAsia="Times New Roman"/>
          <w:szCs w:val="24"/>
        </w:rPr>
        <w:t xml:space="preserve"> </w:t>
      </w:r>
    </w:p>
    <w:p w14:paraId="4EC18F1E" w14:textId="77777777" w:rsidR="008E01FC" w:rsidRDefault="002168A0">
      <w:pPr>
        <w:spacing w:line="600" w:lineRule="auto"/>
        <w:ind w:firstLine="720"/>
        <w:jc w:val="both"/>
        <w:rPr>
          <w:rFonts w:eastAsia="Times New Roman"/>
          <w:szCs w:val="24"/>
        </w:rPr>
      </w:pPr>
      <w:r>
        <w:rPr>
          <w:rFonts w:eastAsia="Times New Roman"/>
          <w:szCs w:val="24"/>
        </w:rPr>
        <w:t>Α</w:t>
      </w:r>
      <w:r w:rsidRPr="006840B2">
        <w:rPr>
          <w:rFonts w:eastAsia="Times New Roman"/>
          <w:szCs w:val="24"/>
        </w:rPr>
        <w:t>νεξάρτητα</w:t>
      </w:r>
      <w:r>
        <w:rPr>
          <w:rFonts w:eastAsia="Times New Roman"/>
          <w:szCs w:val="24"/>
        </w:rPr>
        <w:t>,</w:t>
      </w:r>
      <w:r w:rsidRPr="006840B2">
        <w:rPr>
          <w:rFonts w:eastAsia="Times New Roman"/>
          <w:szCs w:val="24"/>
        </w:rPr>
        <w:t xml:space="preserve"> </w:t>
      </w:r>
      <w:r>
        <w:rPr>
          <w:rFonts w:eastAsia="Times New Roman"/>
          <w:szCs w:val="24"/>
        </w:rPr>
        <w:t>όμως,</w:t>
      </w:r>
      <w:r w:rsidRPr="006840B2">
        <w:rPr>
          <w:rFonts w:eastAsia="Times New Roman"/>
          <w:szCs w:val="24"/>
        </w:rPr>
        <w:t xml:space="preserve"> από αυτό</w:t>
      </w:r>
      <w:r>
        <w:rPr>
          <w:rFonts w:eastAsia="Times New Roman"/>
          <w:szCs w:val="24"/>
        </w:rPr>
        <w:t>,</w:t>
      </w:r>
      <w:r w:rsidRPr="006840B2">
        <w:rPr>
          <w:rFonts w:eastAsia="Times New Roman"/>
          <w:szCs w:val="24"/>
        </w:rPr>
        <w:t xml:space="preserve"> </w:t>
      </w:r>
      <w:r>
        <w:rPr>
          <w:rFonts w:eastAsia="Times New Roman"/>
          <w:szCs w:val="24"/>
        </w:rPr>
        <w:t>δ</w:t>
      </w:r>
      <w:r w:rsidRPr="006840B2">
        <w:rPr>
          <w:rFonts w:eastAsia="Times New Roman"/>
          <w:szCs w:val="24"/>
        </w:rPr>
        <w:t>υστυχώς</w:t>
      </w:r>
      <w:r w:rsidRPr="006840B2">
        <w:rPr>
          <w:rFonts w:eastAsia="Times New Roman"/>
          <w:szCs w:val="24"/>
        </w:rPr>
        <w:t xml:space="preserve"> </w:t>
      </w:r>
      <w:r>
        <w:rPr>
          <w:rFonts w:eastAsia="Times New Roman"/>
          <w:szCs w:val="24"/>
        </w:rPr>
        <w:t>-</w:t>
      </w:r>
      <w:r w:rsidRPr="006840B2">
        <w:rPr>
          <w:rFonts w:eastAsia="Times New Roman"/>
          <w:szCs w:val="24"/>
        </w:rPr>
        <w:t>θα το πω</w:t>
      </w:r>
      <w:r>
        <w:rPr>
          <w:rFonts w:eastAsia="Times New Roman"/>
          <w:szCs w:val="24"/>
        </w:rPr>
        <w:t>,</w:t>
      </w:r>
      <w:r w:rsidRPr="006840B2">
        <w:rPr>
          <w:rFonts w:eastAsia="Times New Roman"/>
          <w:szCs w:val="24"/>
        </w:rPr>
        <w:t xml:space="preserve"> </w:t>
      </w:r>
      <w:r>
        <w:rPr>
          <w:rFonts w:eastAsia="Times New Roman"/>
          <w:szCs w:val="24"/>
        </w:rPr>
        <w:t>αν και</w:t>
      </w:r>
      <w:r w:rsidRPr="006840B2">
        <w:rPr>
          <w:rFonts w:eastAsia="Times New Roman"/>
          <w:szCs w:val="24"/>
        </w:rPr>
        <w:t xml:space="preserve"> δεν είναι στο χαρακτήρα μου</w:t>
      </w:r>
      <w:r>
        <w:rPr>
          <w:rFonts w:eastAsia="Times New Roman"/>
          <w:szCs w:val="24"/>
        </w:rPr>
        <w:t>-</w:t>
      </w:r>
      <w:r w:rsidRPr="006840B2">
        <w:rPr>
          <w:rFonts w:eastAsia="Times New Roman"/>
          <w:szCs w:val="24"/>
        </w:rPr>
        <w:t xml:space="preserve"> άκουσα σήμερα έναν ιστορικό</w:t>
      </w:r>
      <w:r>
        <w:rPr>
          <w:rFonts w:eastAsia="Times New Roman"/>
          <w:szCs w:val="24"/>
        </w:rPr>
        <w:t xml:space="preserve"> ακροβατισμό. Συνδέθηκαν </w:t>
      </w:r>
      <w:r w:rsidRPr="006840B2">
        <w:rPr>
          <w:rFonts w:eastAsia="Times New Roman"/>
          <w:szCs w:val="24"/>
        </w:rPr>
        <w:t xml:space="preserve">από την </w:t>
      </w:r>
      <w:r>
        <w:rPr>
          <w:rFonts w:eastAsia="Times New Roman"/>
          <w:szCs w:val="24"/>
        </w:rPr>
        <w:t>ε</w:t>
      </w:r>
      <w:r w:rsidRPr="006840B2">
        <w:rPr>
          <w:rFonts w:eastAsia="Times New Roman"/>
          <w:szCs w:val="24"/>
        </w:rPr>
        <w:t xml:space="preserve">λληνική </w:t>
      </w:r>
      <w:r>
        <w:rPr>
          <w:rFonts w:eastAsia="Times New Roman"/>
          <w:szCs w:val="24"/>
        </w:rPr>
        <w:t>π</w:t>
      </w:r>
      <w:r w:rsidRPr="006840B2">
        <w:rPr>
          <w:rFonts w:eastAsia="Times New Roman"/>
          <w:szCs w:val="24"/>
        </w:rPr>
        <w:t>ολιτεία</w:t>
      </w:r>
      <w:r>
        <w:rPr>
          <w:rFonts w:eastAsia="Times New Roman"/>
          <w:szCs w:val="24"/>
        </w:rPr>
        <w:t>,</w:t>
      </w:r>
      <w:r w:rsidRPr="006840B2">
        <w:rPr>
          <w:rFonts w:eastAsia="Times New Roman"/>
          <w:szCs w:val="24"/>
        </w:rPr>
        <w:t xml:space="preserve"> από το Υπουργείο Εξωτερικών</w:t>
      </w:r>
      <w:r>
        <w:rPr>
          <w:rFonts w:eastAsia="Times New Roman"/>
          <w:szCs w:val="24"/>
        </w:rPr>
        <w:t>,</w:t>
      </w:r>
      <w:r w:rsidRPr="006840B2">
        <w:rPr>
          <w:rFonts w:eastAsia="Times New Roman"/>
          <w:szCs w:val="24"/>
        </w:rPr>
        <w:t xml:space="preserve"> τα ζητήματα της γενοκτονίας των Αρμενίων</w:t>
      </w:r>
      <w:r>
        <w:rPr>
          <w:rFonts w:eastAsia="Times New Roman"/>
          <w:szCs w:val="24"/>
        </w:rPr>
        <w:t>.</w:t>
      </w:r>
      <w:r w:rsidRPr="006840B2">
        <w:rPr>
          <w:rFonts w:eastAsia="Times New Roman"/>
          <w:szCs w:val="24"/>
        </w:rPr>
        <w:t xml:space="preserve"> </w:t>
      </w:r>
      <w:r>
        <w:rPr>
          <w:rFonts w:eastAsia="Times New Roman"/>
          <w:szCs w:val="24"/>
        </w:rPr>
        <w:t>Ο</w:t>
      </w:r>
      <w:r w:rsidRPr="006840B2">
        <w:rPr>
          <w:rFonts w:eastAsia="Times New Roman"/>
          <w:szCs w:val="24"/>
        </w:rPr>
        <w:t>φείλω να πω ότι είμαι γνώστης του θέματος και είναι προ</w:t>
      </w:r>
      <w:r w:rsidRPr="006840B2">
        <w:rPr>
          <w:rFonts w:eastAsia="Times New Roman"/>
          <w:szCs w:val="24"/>
        </w:rPr>
        <w:lastRenderedPageBreak/>
        <w:t>ωθ</w:t>
      </w:r>
      <w:r w:rsidRPr="006840B2">
        <w:rPr>
          <w:rFonts w:eastAsia="Times New Roman"/>
          <w:szCs w:val="24"/>
        </w:rPr>
        <w:t xml:space="preserve">ημένες οι ενέργειες της αρμενικής κυβέρνησης και του αρμενικού </w:t>
      </w:r>
      <w:r>
        <w:rPr>
          <w:rFonts w:eastAsia="Times New Roman"/>
          <w:szCs w:val="24"/>
        </w:rPr>
        <w:t>κ</w:t>
      </w:r>
      <w:r w:rsidRPr="006840B2">
        <w:rPr>
          <w:rFonts w:eastAsia="Times New Roman"/>
          <w:szCs w:val="24"/>
        </w:rPr>
        <w:t>ράτους έναντι των ενεργειών του ελληνικού</w:t>
      </w:r>
      <w:r>
        <w:rPr>
          <w:rFonts w:eastAsia="Times New Roman"/>
          <w:szCs w:val="24"/>
        </w:rPr>
        <w:t>.</w:t>
      </w:r>
      <w:r w:rsidRPr="006840B2">
        <w:rPr>
          <w:rFonts w:eastAsia="Times New Roman"/>
          <w:szCs w:val="24"/>
        </w:rPr>
        <w:t xml:space="preserve"> </w:t>
      </w:r>
      <w:r>
        <w:rPr>
          <w:rFonts w:eastAsia="Times New Roman"/>
          <w:szCs w:val="24"/>
        </w:rPr>
        <w:t>Ε</w:t>
      </w:r>
      <w:r w:rsidRPr="006840B2">
        <w:rPr>
          <w:rFonts w:eastAsia="Times New Roman"/>
          <w:szCs w:val="24"/>
        </w:rPr>
        <w:t>ίναι πολύ περισσότερο προωθημένες</w:t>
      </w:r>
      <w:r>
        <w:rPr>
          <w:rFonts w:eastAsia="Times New Roman"/>
          <w:szCs w:val="24"/>
        </w:rPr>
        <w:t xml:space="preserve">. Αν οι </w:t>
      </w:r>
      <w:proofErr w:type="spellStart"/>
      <w:r>
        <w:rPr>
          <w:rFonts w:eastAsia="Times New Roman"/>
          <w:szCs w:val="24"/>
        </w:rPr>
        <w:t>Ασσυρο</w:t>
      </w:r>
      <w:r w:rsidRPr="006840B2">
        <w:rPr>
          <w:rFonts w:eastAsia="Times New Roman"/>
          <w:szCs w:val="24"/>
        </w:rPr>
        <w:t>χαλδαίοι</w:t>
      </w:r>
      <w:proofErr w:type="spellEnd"/>
      <w:r w:rsidRPr="006840B2">
        <w:rPr>
          <w:rFonts w:eastAsia="Times New Roman"/>
          <w:szCs w:val="24"/>
        </w:rPr>
        <w:t xml:space="preserve"> δεν έχουν κρατική οντότητα</w:t>
      </w:r>
      <w:r>
        <w:rPr>
          <w:rFonts w:eastAsia="Times New Roman"/>
          <w:szCs w:val="24"/>
        </w:rPr>
        <w:t>,</w:t>
      </w:r>
      <w:r w:rsidRPr="006840B2">
        <w:rPr>
          <w:rFonts w:eastAsia="Times New Roman"/>
          <w:szCs w:val="24"/>
        </w:rPr>
        <w:t xml:space="preserve"> τότε οφείλει να τους προστατεύσει και η ελληνική </w:t>
      </w:r>
      <w:r>
        <w:rPr>
          <w:rFonts w:eastAsia="Times New Roman"/>
          <w:szCs w:val="24"/>
        </w:rPr>
        <w:t>πολιτεία. Γ</w:t>
      </w:r>
      <w:r w:rsidRPr="006840B2">
        <w:rPr>
          <w:rFonts w:eastAsia="Times New Roman"/>
          <w:szCs w:val="24"/>
        </w:rPr>
        <w:t>ιατί</w:t>
      </w:r>
      <w:r w:rsidRPr="006840B2">
        <w:rPr>
          <w:rFonts w:eastAsia="Times New Roman"/>
          <w:szCs w:val="24"/>
        </w:rPr>
        <w:t xml:space="preserve"> πρέπει να θυμίσω ότι υπάρχει μεγάλη κοινότητα </w:t>
      </w:r>
      <w:proofErr w:type="spellStart"/>
      <w:r w:rsidRPr="006840B2">
        <w:rPr>
          <w:rFonts w:eastAsia="Times New Roman"/>
          <w:szCs w:val="24"/>
        </w:rPr>
        <w:t>Ασσυρίων</w:t>
      </w:r>
      <w:proofErr w:type="spellEnd"/>
      <w:r w:rsidRPr="006840B2">
        <w:rPr>
          <w:rFonts w:eastAsia="Times New Roman"/>
          <w:szCs w:val="24"/>
        </w:rPr>
        <w:t xml:space="preserve"> στο Αιγάλεω</w:t>
      </w:r>
      <w:r>
        <w:rPr>
          <w:rFonts w:eastAsia="Times New Roman"/>
          <w:szCs w:val="24"/>
        </w:rPr>
        <w:t xml:space="preserve"> -δ</w:t>
      </w:r>
      <w:r w:rsidRPr="006840B2">
        <w:rPr>
          <w:rFonts w:eastAsia="Times New Roman"/>
          <w:szCs w:val="24"/>
        </w:rPr>
        <w:t>εν ξέρω αν το γνωρίζει ο κύριος Υπουργός αυτό</w:t>
      </w:r>
      <w:r>
        <w:rPr>
          <w:rFonts w:eastAsia="Times New Roman"/>
          <w:szCs w:val="24"/>
        </w:rPr>
        <w:t>-</w:t>
      </w:r>
      <w:r w:rsidRPr="006840B2">
        <w:rPr>
          <w:rFonts w:eastAsia="Times New Roman"/>
          <w:szCs w:val="24"/>
        </w:rPr>
        <w:t xml:space="preserve"> και είναι Έλληνες πολίτες</w:t>
      </w:r>
      <w:r>
        <w:rPr>
          <w:rFonts w:eastAsia="Times New Roman"/>
          <w:szCs w:val="24"/>
        </w:rPr>
        <w:t>,</w:t>
      </w:r>
      <w:r w:rsidRPr="006840B2">
        <w:rPr>
          <w:rFonts w:eastAsia="Times New Roman"/>
          <w:szCs w:val="24"/>
        </w:rPr>
        <w:t xml:space="preserve"> με ελληνική πλέον </w:t>
      </w:r>
      <w:r>
        <w:rPr>
          <w:rFonts w:eastAsia="Times New Roman"/>
          <w:szCs w:val="24"/>
        </w:rPr>
        <w:t>σ</w:t>
      </w:r>
      <w:r w:rsidRPr="006840B2">
        <w:rPr>
          <w:rFonts w:eastAsia="Times New Roman"/>
          <w:szCs w:val="24"/>
        </w:rPr>
        <w:t>υνείδηση</w:t>
      </w:r>
      <w:r>
        <w:rPr>
          <w:rFonts w:eastAsia="Times New Roman"/>
          <w:szCs w:val="24"/>
        </w:rPr>
        <w:t>.</w:t>
      </w:r>
      <w:r w:rsidRPr="006840B2">
        <w:rPr>
          <w:rFonts w:eastAsia="Times New Roman"/>
          <w:szCs w:val="24"/>
        </w:rPr>
        <w:t xml:space="preserve"> </w:t>
      </w:r>
      <w:r>
        <w:rPr>
          <w:rFonts w:eastAsia="Times New Roman"/>
          <w:szCs w:val="24"/>
        </w:rPr>
        <w:t>Ο</w:t>
      </w:r>
      <w:r w:rsidRPr="006840B2">
        <w:rPr>
          <w:rFonts w:eastAsia="Times New Roman"/>
          <w:szCs w:val="24"/>
        </w:rPr>
        <w:t>φείλουμε και αυτούς ακόμα να υποστηρίξουμε</w:t>
      </w:r>
      <w:r>
        <w:rPr>
          <w:rFonts w:eastAsia="Times New Roman"/>
          <w:szCs w:val="24"/>
        </w:rPr>
        <w:t>. Ο</w:t>
      </w:r>
      <w:r w:rsidRPr="006840B2">
        <w:rPr>
          <w:rFonts w:eastAsia="Times New Roman"/>
          <w:szCs w:val="24"/>
        </w:rPr>
        <w:t>ύτε για αυτό άκουσα κάτι</w:t>
      </w:r>
      <w:r>
        <w:rPr>
          <w:rFonts w:eastAsia="Times New Roman"/>
          <w:szCs w:val="24"/>
        </w:rPr>
        <w:t>.</w:t>
      </w:r>
    </w:p>
    <w:p w14:paraId="4EC18F1F" w14:textId="77777777" w:rsidR="008E01FC" w:rsidRDefault="002168A0">
      <w:pPr>
        <w:spacing w:line="600" w:lineRule="auto"/>
        <w:ind w:firstLine="720"/>
        <w:jc w:val="both"/>
        <w:rPr>
          <w:rFonts w:eastAsia="Times New Roman"/>
          <w:szCs w:val="24"/>
        </w:rPr>
      </w:pPr>
      <w:r w:rsidRPr="006840B2">
        <w:rPr>
          <w:rFonts w:eastAsia="Times New Roman"/>
          <w:szCs w:val="24"/>
        </w:rPr>
        <w:t>Εκείνο</w:t>
      </w:r>
      <w:r>
        <w:rPr>
          <w:rFonts w:eastAsia="Times New Roman"/>
          <w:szCs w:val="24"/>
        </w:rPr>
        <w:t>,</w:t>
      </w:r>
      <w:r w:rsidRPr="006840B2">
        <w:rPr>
          <w:rFonts w:eastAsia="Times New Roman"/>
          <w:szCs w:val="24"/>
        </w:rPr>
        <w:t xml:space="preserve"> </w:t>
      </w:r>
      <w:r>
        <w:rPr>
          <w:rFonts w:eastAsia="Times New Roman"/>
          <w:szCs w:val="24"/>
        </w:rPr>
        <w:t>όμως,</w:t>
      </w:r>
      <w:r w:rsidRPr="006840B2">
        <w:rPr>
          <w:rFonts w:eastAsia="Times New Roman"/>
          <w:szCs w:val="24"/>
        </w:rPr>
        <w:t xml:space="preserve"> το οποίο με τρομάζει</w:t>
      </w:r>
      <w:r>
        <w:rPr>
          <w:rFonts w:eastAsia="Times New Roman"/>
          <w:szCs w:val="24"/>
        </w:rPr>
        <w:t>,</w:t>
      </w:r>
      <w:r w:rsidRPr="006840B2">
        <w:rPr>
          <w:rFonts w:eastAsia="Times New Roman"/>
          <w:szCs w:val="24"/>
        </w:rPr>
        <w:t xml:space="preserve"> </w:t>
      </w:r>
      <w:r>
        <w:rPr>
          <w:rFonts w:eastAsia="Times New Roman"/>
          <w:szCs w:val="24"/>
        </w:rPr>
        <w:t>κύριε Π</w:t>
      </w:r>
      <w:r w:rsidRPr="006840B2">
        <w:rPr>
          <w:rFonts w:eastAsia="Times New Roman"/>
          <w:szCs w:val="24"/>
        </w:rPr>
        <w:t xml:space="preserve">ρόεδρε </w:t>
      </w:r>
      <w:r>
        <w:rPr>
          <w:rFonts w:eastAsia="Times New Roman"/>
          <w:szCs w:val="24"/>
        </w:rPr>
        <w:t>-</w:t>
      </w:r>
      <w:r w:rsidRPr="006840B2">
        <w:rPr>
          <w:rFonts w:eastAsia="Times New Roman"/>
          <w:szCs w:val="24"/>
        </w:rPr>
        <w:t>και οφείλω να το πω</w:t>
      </w:r>
      <w:r>
        <w:rPr>
          <w:rFonts w:eastAsia="Times New Roman"/>
          <w:szCs w:val="24"/>
        </w:rPr>
        <w:t>-</w:t>
      </w:r>
      <w:r w:rsidRPr="006840B2">
        <w:rPr>
          <w:rFonts w:eastAsia="Times New Roman"/>
          <w:szCs w:val="24"/>
        </w:rPr>
        <w:t xml:space="preserve"> είναι ότι συνεχίζεται η </w:t>
      </w:r>
      <w:r>
        <w:rPr>
          <w:rFonts w:eastAsia="Times New Roman"/>
          <w:szCs w:val="24"/>
        </w:rPr>
        <w:t>τ</w:t>
      </w:r>
      <w:r w:rsidRPr="006840B2">
        <w:rPr>
          <w:rFonts w:eastAsia="Times New Roman"/>
          <w:szCs w:val="24"/>
        </w:rPr>
        <w:t>ουρκική προκλητικότητα</w:t>
      </w:r>
      <w:r>
        <w:rPr>
          <w:rFonts w:eastAsia="Times New Roman"/>
          <w:szCs w:val="24"/>
        </w:rPr>
        <w:t>.</w:t>
      </w:r>
      <w:r w:rsidRPr="006840B2">
        <w:rPr>
          <w:rFonts w:eastAsia="Times New Roman"/>
          <w:szCs w:val="24"/>
        </w:rPr>
        <w:t xml:space="preserve"> </w:t>
      </w:r>
      <w:r>
        <w:rPr>
          <w:rFonts w:eastAsia="Times New Roman"/>
          <w:szCs w:val="24"/>
        </w:rPr>
        <w:t>Δ</w:t>
      </w:r>
      <w:r w:rsidRPr="006840B2">
        <w:rPr>
          <w:rFonts w:eastAsia="Times New Roman"/>
          <w:szCs w:val="24"/>
        </w:rPr>
        <w:t>εν θα πω πολλά</w:t>
      </w:r>
      <w:r>
        <w:rPr>
          <w:rFonts w:eastAsia="Times New Roman"/>
          <w:szCs w:val="24"/>
        </w:rPr>
        <w:t>.</w:t>
      </w:r>
      <w:r w:rsidRPr="006840B2">
        <w:rPr>
          <w:rFonts w:eastAsia="Times New Roman"/>
          <w:szCs w:val="24"/>
        </w:rPr>
        <w:t xml:space="preserve"> </w:t>
      </w:r>
      <w:r>
        <w:rPr>
          <w:rFonts w:eastAsia="Times New Roman"/>
          <w:szCs w:val="24"/>
        </w:rPr>
        <w:t>Μ</w:t>
      </w:r>
      <w:r w:rsidRPr="006840B2">
        <w:rPr>
          <w:rFonts w:eastAsia="Times New Roman"/>
          <w:szCs w:val="24"/>
        </w:rPr>
        <w:t>όνο προχθές</w:t>
      </w:r>
      <w:r>
        <w:rPr>
          <w:rFonts w:eastAsia="Times New Roman"/>
          <w:szCs w:val="24"/>
        </w:rPr>
        <w:t>,</w:t>
      </w:r>
      <w:r w:rsidRPr="006840B2">
        <w:rPr>
          <w:rFonts w:eastAsia="Times New Roman"/>
          <w:szCs w:val="24"/>
        </w:rPr>
        <w:t xml:space="preserve"> στις 25 Μαρτίου</w:t>
      </w:r>
      <w:r>
        <w:rPr>
          <w:rFonts w:eastAsia="Times New Roman"/>
          <w:szCs w:val="24"/>
        </w:rPr>
        <w:t>,</w:t>
      </w:r>
      <w:r w:rsidRPr="006840B2">
        <w:rPr>
          <w:rFonts w:eastAsia="Times New Roman"/>
          <w:szCs w:val="24"/>
        </w:rPr>
        <w:t xml:space="preserve"> </w:t>
      </w:r>
      <w:r>
        <w:rPr>
          <w:rFonts w:eastAsia="Times New Roman"/>
          <w:szCs w:val="24"/>
        </w:rPr>
        <w:t>π</w:t>
      </w:r>
      <w:r w:rsidRPr="006840B2">
        <w:rPr>
          <w:rFonts w:eastAsia="Times New Roman"/>
          <w:szCs w:val="24"/>
        </w:rPr>
        <w:t xml:space="preserve">ου πήγε ο Πρωθυπουργός </w:t>
      </w:r>
      <w:r>
        <w:rPr>
          <w:rFonts w:eastAsia="Times New Roman"/>
          <w:szCs w:val="24"/>
        </w:rPr>
        <w:t xml:space="preserve">στο Αγαθονήσι, </w:t>
      </w:r>
      <w:proofErr w:type="spellStart"/>
      <w:r>
        <w:rPr>
          <w:rFonts w:eastAsia="Times New Roman"/>
          <w:szCs w:val="24"/>
        </w:rPr>
        <w:t>παρενοχλήθηκε</w:t>
      </w:r>
      <w:proofErr w:type="spellEnd"/>
      <w:r w:rsidRPr="006840B2">
        <w:rPr>
          <w:rFonts w:eastAsia="Times New Roman"/>
          <w:szCs w:val="24"/>
        </w:rPr>
        <w:t xml:space="preserve"> </w:t>
      </w:r>
      <w:r>
        <w:rPr>
          <w:rFonts w:eastAsia="Times New Roman"/>
          <w:szCs w:val="24"/>
        </w:rPr>
        <w:t xml:space="preserve">από Τούρκους πιλότους </w:t>
      </w:r>
      <w:r w:rsidRPr="006840B2">
        <w:rPr>
          <w:rFonts w:eastAsia="Times New Roman"/>
          <w:szCs w:val="24"/>
        </w:rPr>
        <w:t>το</w:t>
      </w:r>
      <w:r>
        <w:rPr>
          <w:rFonts w:eastAsia="Times New Roman"/>
          <w:szCs w:val="24"/>
        </w:rPr>
        <w:t xml:space="preserve"> ελικόπτερο με το </w:t>
      </w:r>
      <w:r>
        <w:rPr>
          <w:rFonts w:eastAsia="Times New Roman"/>
          <w:szCs w:val="24"/>
        </w:rPr>
        <w:t>οποίο πετούσε. Μ</w:t>
      </w:r>
      <w:r w:rsidRPr="006840B2">
        <w:rPr>
          <w:rFonts w:eastAsia="Times New Roman"/>
          <w:szCs w:val="24"/>
        </w:rPr>
        <w:t>άλιστα</w:t>
      </w:r>
      <w:r>
        <w:rPr>
          <w:rFonts w:eastAsia="Times New Roman"/>
          <w:szCs w:val="24"/>
        </w:rPr>
        <w:t>,</w:t>
      </w:r>
      <w:r w:rsidRPr="006840B2">
        <w:rPr>
          <w:rFonts w:eastAsia="Times New Roman"/>
          <w:szCs w:val="24"/>
        </w:rPr>
        <w:t xml:space="preserve"> αν το κατάλαβα καλά</w:t>
      </w:r>
      <w:r>
        <w:rPr>
          <w:rFonts w:eastAsia="Times New Roman"/>
          <w:szCs w:val="24"/>
        </w:rPr>
        <w:t>,</w:t>
      </w:r>
      <w:r w:rsidRPr="006840B2">
        <w:rPr>
          <w:rFonts w:eastAsia="Times New Roman"/>
          <w:szCs w:val="24"/>
        </w:rPr>
        <w:t xml:space="preserve"> </w:t>
      </w:r>
      <w:r>
        <w:rPr>
          <w:rFonts w:eastAsia="Times New Roman"/>
          <w:szCs w:val="24"/>
        </w:rPr>
        <w:t>-δ</w:t>
      </w:r>
      <w:r w:rsidRPr="006840B2">
        <w:rPr>
          <w:rFonts w:eastAsia="Times New Roman"/>
          <w:szCs w:val="24"/>
        </w:rPr>
        <w:t>εν θέλω να δ</w:t>
      </w:r>
      <w:r>
        <w:rPr>
          <w:rFonts w:eastAsia="Times New Roman"/>
          <w:szCs w:val="24"/>
        </w:rPr>
        <w:t>ιεκδικήσω λεπτομερεια</w:t>
      </w:r>
      <w:r w:rsidRPr="006840B2">
        <w:rPr>
          <w:rFonts w:eastAsia="Times New Roman"/>
          <w:szCs w:val="24"/>
        </w:rPr>
        <w:t>κή</w:t>
      </w:r>
      <w:r>
        <w:rPr>
          <w:rFonts w:eastAsia="Times New Roman"/>
          <w:szCs w:val="24"/>
        </w:rPr>
        <w:t xml:space="preserve"> ενημέρωση-</w:t>
      </w:r>
      <w:r w:rsidRPr="006840B2">
        <w:rPr>
          <w:rFonts w:eastAsia="Times New Roman"/>
          <w:szCs w:val="24"/>
        </w:rPr>
        <w:t xml:space="preserve"> αναγκάστηκε το ελικόπτερο να αλλάξει την πορεία του</w:t>
      </w:r>
      <w:r>
        <w:rPr>
          <w:rFonts w:eastAsia="Times New Roman"/>
          <w:szCs w:val="24"/>
        </w:rPr>
        <w:t>,</w:t>
      </w:r>
      <w:r w:rsidRPr="006840B2">
        <w:rPr>
          <w:rFonts w:eastAsia="Times New Roman"/>
          <w:szCs w:val="24"/>
        </w:rPr>
        <w:t xml:space="preserve"> να κατέβει χαμηλά για να μην κινδυνεύσει </w:t>
      </w:r>
      <w:r>
        <w:rPr>
          <w:rFonts w:eastAsia="Times New Roman"/>
          <w:szCs w:val="24"/>
        </w:rPr>
        <w:t>η πτήση.</w:t>
      </w:r>
      <w:r w:rsidRPr="006840B2">
        <w:rPr>
          <w:rFonts w:eastAsia="Times New Roman"/>
          <w:szCs w:val="24"/>
        </w:rPr>
        <w:t xml:space="preserve"> </w:t>
      </w:r>
    </w:p>
    <w:p w14:paraId="4EC18F20" w14:textId="77777777" w:rsidR="008E01FC" w:rsidRDefault="002168A0">
      <w:pPr>
        <w:spacing w:line="600" w:lineRule="auto"/>
        <w:ind w:firstLine="720"/>
        <w:jc w:val="both"/>
        <w:rPr>
          <w:rFonts w:eastAsia="Times New Roman"/>
          <w:szCs w:val="24"/>
        </w:rPr>
      </w:pPr>
      <w:r>
        <w:rPr>
          <w:rFonts w:eastAsia="Times New Roman"/>
          <w:szCs w:val="24"/>
        </w:rPr>
        <w:t>Ό</w:t>
      </w:r>
      <w:r w:rsidRPr="006840B2">
        <w:rPr>
          <w:rFonts w:eastAsia="Times New Roman"/>
          <w:szCs w:val="24"/>
        </w:rPr>
        <w:t xml:space="preserve">λα αυτά </w:t>
      </w:r>
      <w:r>
        <w:rPr>
          <w:rFonts w:eastAsia="Times New Roman"/>
          <w:szCs w:val="24"/>
        </w:rPr>
        <w:t>πρέπει να</w:t>
      </w:r>
      <w:r w:rsidRPr="006840B2">
        <w:rPr>
          <w:rFonts w:eastAsia="Times New Roman"/>
          <w:szCs w:val="24"/>
        </w:rPr>
        <w:t xml:space="preserve"> εντάσσονται σε ένα ευρύτερο πακέτο </w:t>
      </w:r>
      <w:r>
        <w:rPr>
          <w:rFonts w:eastAsia="Times New Roman"/>
          <w:szCs w:val="24"/>
        </w:rPr>
        <w:t>αντί</w:t>
      </w:r>
      <w:r>
        <w:rPr>
          <w:rFonts w:eastAsia="Times New Roman"/>
          <w:szCs w:val="24"/>
        </w:rPr>
        <w:t>δρασης</w:t>
      </w:r>
      <w:r w:rsidRPr="006840B2">
        <w:rPr>
          <w:rFonts w:eastAsia="Times New Roman"/>
          <w:szCs w:val="24"/>
        </w:rPr>
        <w:t xml:space="preserve"> της </w:t>
      </w:r>
      <w:r>
        <w:rPr>
          <w:rFonts w:eastAsia="Times New Roman"/>
          <w:szCs w:val="24"/>
        </w:rPr>
        <w:t>ε</w:t>
      </w:r>
      <w:r w:rsidRPr="006840B2">
        <w:rPr>
          <w:rFonts w:eastAsia="Times New Roman"/>
          <w:szCs w:val="24"/>
        </w:rPr>
        <w:t>λληνικής Κυβέρνησης</w:t>
      </w:r>
      <w:r>
        <w:rPr>
          <w:rFonts w:eastAsia="Times New Roman"/>
          <w:szCs w:val="24"/>
        </w:rPr>
        <w:t>,</w:t>
      </w:r>
      <w:r w:rsidRPr="006840B2">
        <w:rPr>
          <w:rFonts w:eastAsia="Times New Roman"/>
          <w:szCs w:val="24"/>
        </w:rPr>
        <w:t xml:space="preserve"> στο οποίο τουλάχιστον </w:t>
      </w:r>
      <w:r w:rsidRPr="006840B2">
        <w:rPr>
          <w:rFonts w:eastAsia="Times New Roman"/>
          <w:szCs w:val="24"/>
        </w:rPr>
        <w:lastRenderedPageBreak/>
        <w:t xml:space="preserve">εμείς </w:t>
      </w:r>
      <w:r>
        <w:rPr>
          <w:rFonts w:eastAsia="Times New Roman"/>
          <w:szCs w:val="24"/>
        </w:rPr>
        <w:t>-</w:t>
      </w:r>
      <w:r w:rsidRPr="006840B2">
        <w:rPr>
          <w:rFonts w:eastAsia="Times New Roman"/>
          <w:szCs w:val="24"/>
        </w:rPr>
        <w:t>και εγώ προσωπικά</w:t>
      </w:r>
      <w:r>
        <w:rPr>
          <w:rFonts w:eastAsia="Times New Roman"/>
          <w:szCs w:val="24"/>
        </w:rPr>
        <w:t>-</w:t>
      </w:r>
      <w:r w:rsidRPr="006840B2">
        <w:rPr>
          <w:rFonts w:eastAsia="Times New Roman"/>
          <w:szCs w:val="24"/>
        </w:rPr>
        <w:t xml:space="preserve"> εντάσσουμε και το ζήτημα της αναγνώρισης της γενοκτονίας</w:t>
      </w:r>
      <w:r>
        <w:rPr>
          <w:rFonts w:eastAsia="Times New Roman"/>
          <w:szCs w:val="24"/>
        </w:rPr>
        <w:t>. Θ</w:t>
      </w:r>
      <w:r w:rsidRPr="006840B2">
        <w:rPr>
          <w:rFonts w:eastAsia="Times New Roman"/>
          <w:szCs w:val="24"/>
        </w:rPr>
        <w:t>έλω να θυμίσω εδώ</w:t>
      </w:r>
      <w:r>
        <w:rPr>
          <w:rFonts w:eastAsia="Times New Roman"/>
          <w:szCs w:val="24"/>
        </w:rPr>
        <w:t>,</w:t>
      </w:r>
      <w:r w:rsidRPr="006840B2">
        <w:rPr>
          <w:rFonts w:eastAsia="Times New Roman"/>
          <w:szCs w:val="24"/>
        </w:rPr>
        <w:t xml:space="preserve"> κύριε Πρόεδρε</w:t>
      </w:r>
      <w:r>
        <w:rPr>
          <w:rFonts w:eastAsia="Times New Roman"/>
          <w:szCs w:val="24"/>
        </w:rPr>
        <w:t>,</w:t>
      </w:r>
      <w:r w:rsidRPr="006840B2">
        <w:rPr>
          <w:rFonts w:eastAsia="Times New Roman"/>
          <w:szCs w:val="24"/>
        </w:rPr>
        <w:t xml:space="preserve"> ότι έχουμε και υποχρέωση και από τις διεθνείς συνθήκες </w:t>
      </w:r>
      <w:r>
        <w:rPr>
          <w:rFonts w:eastAsia="Times New Roman"/>
          <w:szCs w:val="24"/>
        </w:rPr>
        <w:t>σ</w:t>
      </w:r>
      <w:r w:rsidRPr="006840B2">
        <w:rPr>
          <w:rFonts w:eastAsia="Times New Roman"/>
          <w:szCs w:val="24"/>
        </w:rPr>
        <w:t xml:space="preserve">τις οποίες </w:t>
      </w:r>
      <w:r>
        <w:rPr>
          <w:rFonts w:eastAsia="Times New Roman"/>
          <w:szCs w:val="24"/>
        </w:rPr>
        <w:t>υπάγεται η</w:t>
      </w:r>
      <w:r w:rsidRPr="006840B2">
        <w:rPr>
          <w:rFonts w:eastAsia="Times New Roman"/>
          <w:szCs w:val="24"/>
        </w:rPr>
        <w:t xml:space="preserve"> χώρα</w:t>
      </w:r>
      <w:r>
        <w:rPr>
          <w:rFonts w:eastAsia="Times New Roman"/>
          <w:szCs w:val="24"/>
        </w:rPr>
        <w:t xml:space="preserve">. </w:t>
      </w:r>
    </w:p>
    <w:p w14:paraId="4EC18F21" w14:textId="77777777" w:rsidR="008E01FC" w:rsidRDefault="002168A0">
      <w:pPr>
        <w:spacing w:line="600" w:lineRule="auto"/>
        <w:ind w:firstLine="720"/>
        <w:jc w:val="both"/>
        <w:rPr>
          <w:rFonts w:eastAsia="Times New Roman"/>
          <w:szCs w:val="24"/>
        </w:rPr>
      </w:pPr>
      <w:r>
        <w:rPr>
          <w:rFonts w:eastAsia="Times New Roman"/>
          <w:szCs w:val="24"/>
        </w:rPr>
        <w:t>Ο</w:t>
      </w:r>
      <w:r w:rsidRPr="006840B2">
        <w:rPr>
          <w:rFonts w:eastAsia="Times New Roman"/>
          <w:szCs w:val="24"/>
        </w:rPr>
        <w:t xml:space="preserve"> ΟΗΕ έχει πει ότι είναι απαράγραπτο το έγκλημα της γενοκτονίας και ιστορικά </w:t>
      </w:r>
      <w:r>
        <w:rPr>
          <w:rFonts w:eastAsia="Times New Roman"/>
          <w:szCs w:val="24"/>
        </w:rPr>
        <w:t>κ</w:t>
      </w:r>
      <w:r w:rsidRPr="006840B2">
        <w:rPr>
          <w:rFonts w:eastAsia="Times New Roman"/>
          <w:szCs w:val="24"/>
        </w:rPr>
        <w:t xml:space="preserve">ανείς δεν </w:t>
      </w:r>
      <w:r>
        <w:rPr>
          <w:rFonts w:eastAsia="Times New Roman"/>
          <w:szCs w:val="24"/>
        </w:rPr>
        <w:t xml:space="preserve">το </w:t>
      </w:r>
      <w:r w:rsidRPr="006840B2">
        <w:rPr>
          <w:rFonts w:eastAsia="Times New Roman"/>
          <w:szCs w:val="24"/>
        </w:rPr>
        <w:t xml:space="preserve">αμφισβητεί </w:t>
      </w:r>
      <w:r>
        <w:rPr>
          <w:rFonts w:eastAsia="Times New Roman"/>
          <w:szCs w:val="24"/>
        </w:rPr>
        <w:t xml:space="preserve">για τους </w:t>
      </w:r>
      <w:r w:rsidRPr="006840B2">
        <w:rPr>
          <w:rFonts w:eastAsia="Times New Roman"/>
          <w:szCs w:val="24"/>
        </w:rPr>
        <w:t xml:space="preserve">Έλληνες Ποντίους </w:t>
      </w:r>
      <w:r>
        <w:rPr>
          <w:rFonts w:eastAsia="Times New Roman"/>
          <w:szCs w:val="24"/>
        </w:rPr>
        <w:t xml:space="preserve">και </w:t>
      </w:r>
      <w:r w:rsidRPr="006840B2">
        <w:rPr>
          <w:rFonts w:eastAsia="Times New Roman"/>
          <w:szCs w:val="24"/>
        </w:rPr>
        <w:t>τους Μικρασιάτες</w:t>
      </w:r>
      <w:r>
        <w:rPr>
          <w:rFonts w:eastAsia="Times New Roman"/>
          <w:szCs w:val="24"/>
        </w:rPr>
        <w:t xml:space="preserve">. Και </w:t>
      </w:r>
      <w:r w:rsidRPr="006840B2">
        <w:rPr>
          <w:rFonts w:eastAsia="Times New Roman"/>
          <w:szCs w:val="24"/>
        </w:rPr>
        <w:t xml:space="preserve">η αναγνώριση των Μικρασιατών έχει γίνει από την </w:t>
      </w:r>
      <w:r>
        <w:rPr>
          <w:rFonts w:eastAsia="Times New Roman"/>
          <w:szCs w:val="24"/>
        </w:rPr>
        <w:t>ε</w:t>
      </w:r>
      <w:r w:rsidRPr="006840B2">
        <w:rPr>
          <w:rFonts w:eastAsia="Times New Roman"/>
          <w:szCs w:val="24"/>
        </w:rPr>
        <w:t>λληνική Πολιτεία</w:t>
      </w:r>
      <w:r>
        <w:rPr>
          <w:rFonts w:eastAsia="Times New Roman"/>
          <w:szCs w:val="24"/>
        </w:rPr>
        <w:t>,</w:t>
      </w:r>
      <w:r w:rsidRPr="006840B2">
        <w:rPr>
          <w:rFonts w:eastAsia="Times New Roman"/>
          <w:szCs w:val="24"/>
        </w:rPr>
        <w:t xml:space="preserve"> αλλά αυτό δεν δίνει το άλλοθι στην </w:t>
      </w:r>
      <w:r>
        <w:rPr>
          <w:rFonts w:eastAsia="Times New Roman"/>
          <w:szCs w:val="24"/>
        </w:rPr>
        <w:t>Κ</w:t>
      </w:r>
      <w:r w:rsidRPr="006840B2">
        <w:rPr>
          <w:rFonts w:eastAsia="Times New Roman"/>
          <w:szCs w:val="24"/>
        </w:rPr>
        <w:t xml:space="preserve">υβέρνηση να λέει ότι έχουν γίνει </w:t>
      </w:r>
      <w:r>
        <w:rPr>
          <w:rFonts w:eastAsia="Times New Roman"/>
          <w:szCs w:val="24"/>
        </w:rPr>
        <w:t>ό</w:t>
      </w:r>
      <w:r w:rsidRPr="006840B2">
        <w:rPr>
          <w:rFonts w:eastAsia="Times New Roman"/>
          <w:szCs w:val="24"/>
        </w:rPr>
        <w:t>λα καλά</w:t>
      </w:r>
      <w:r>
        <w:rPr>
          <w:rFonts w:eastAsia="Times New Roman"/>
          <w:szCs w:val="24"/>
        </w:rPr>
        <w:t>,</w:t>
      </w:r>
      <w:r w:rsidRPr="006840B2">
        <w:rPr>
          <w:rFonts w:eastAsia="Times New Roman"/>
          <w:szCs w:val="24"/>
        </w:rPr>
        <w:t xml:space="preserve"> </w:t>
      </w:r>
      <w:r>
        <w:rPr>
          <w:rFonts w:eastAsia="Times New Roman"/>
          <w:szCs w:val="24"/>
        </w:rPr>
        <w:t>ε</w:t>
      </w:r>
      <w:r w:rsidRPr="006840B2">
        <w:rPr>
          <w:rFonts w:eastAsia="Times New Roman"/>
          <w:szCs w:val="24"/>
        </w:rPr>
        <w:t xml:space="preserve">πειδή συνάδελφοι </w:t>
      </w:r>
      <w:r>
        <w:rPr>
          <w:rFonts w:eastAsia="Times New Roman"/>
          <w:szCs w:val="24"/>
        </w:rPr>
        <w:t>προ είκοσι, εικοσιπέντε ετών</w:t>
      </w:r>
      <w:r w:rsidRPr="006840B2">
        <w:rPr>
          <w:rFonts w:eastAsia="Times New Roman"/>
          <w:szCs w:val="24"/>
        </w:rPr>
        <w:t xml:space="preserve"> ποντιακής καταγωγής εισηγήθηκα</w:t>
      </w:r>
      <w:r>
        <w:rPr>
          <w:rFonts w:eastAsia="Times New Roman"/>
          <w:szCs w:val="24"/>
        </w:rPr>
        <w:t>ν</w:t>
      </w:r>
      <w:r w:rsidRPr="006840B2">
        <w:rPr>
          <w:rFonts w:eastAsia="Times New Roman"/>
          <w:szCs w:val="24"/>
        </w:rPr>
        <w:t xml:space="preserve"> στην </w:t>
      </w:r>
      <w:r>
        <w:rPr>
          <w:rFonts w:eastAsia="Times New Roman"/>
          <w:szCs w:val="24"/>
        </w:rPr>
        <w:t>ε</w:t>
      </w:r>
      <w:r w:rsidRPr="006840B2">
        <w:rPr>
          <w:rFonts w:eastAsia="Times New Roman"/>
          <w:szCs w:val="24"/>
        </w:rPr>
        <w:t xml:space="preserve">λληνική </w:t>
      </w:r>
      <w:r>
        <w:rPr>
          <w:rFonts w:eastAsia="Times New Roman"/>
          <w:szCs w:val="24"/>
        </w:rPr>
        <w:t>κ</w:t>
      </w:r>
      <w:r w:rsidRPr="006840B2">
        <w:rPr>
          <w:rFonts w:eastAsia="Times New Roman"/>
          <w:szCs w:val="24"/>
        </w:rPr>
        <w:t>υβέρνηση την αναγνώριση</w:t>
      </w:r>
      <w:r>
        <w:rPr>
          <w:rFonts w:eastAsia="Times New Roman"/>
          <w:szCs w:val="24"/>
        </w:rPr>
        <w:t>.</w:t>
      </w:r>
      <w:r w:rsidRPr="006840B2">
        <w:rPr>
          <w:rFonts w:eastAsia="Times New Roman"/>
          <w:szCs w:val="24"/>
        </w:rPr>
        <w:t xml:space="preserve"> </w:t>
      </w:r>
    </w:p>
    <w:p w14:paraId="4EC18F22" w14:textId="77777777" w:rsidR="008E01FC" w:rsidRDefault="002168A0">
      <w:pPr>
        <w:spacing w:line="600" w:lineRule="auto"/>
        <w:ind w:firstLine="720"/>
        <w:jc w:val="both"/>
        <w:rPr>
          <w:rFonts w:eastAsia="Times New Roman"/>
          <w:szCs w:val="24"/>
        </w:rPr>
      </w:pPr>
      <w:r>
        <w:rPr>
          <w:rFonts w:eastAsia="Times New Roman"/>
          <w:szCs w:val="24"/>
        </w:rPr>
        <w:t>Δ</w:t>
      </w:r>
      <w:r w:rsidRPr="006840B2">
        <w:rPr>
          <w:rFonts w:eastAsia="Times New Roman"/>
          <w:szCs w:val="24"/>
        </w:rPr>
        <w:t>εν έχω λάβει καμ</w:t>
      </w:r>
      <w:r>
        <w:rPr>
          <w:rFonts w:eastAsia="Times New Roman"/>
          <w:szCs w:val="24"/>
        </w:rPr>
        <w:t>μ</w:t>
      </w:r>
      <w:r w:rsidRPr="006840B2">
        <w:rPr>
          <w:rFonts w:eastAsia="Times New Roman"/>
          <w:szCs w:val="24"/>
        </w:rPr>
        <w:t>ία απάντηση</w:t>
      </w:r>
      <w:r>
        <w:rPr>
          <w:rFonts w:eastAsia="Times New Roman"/>
          <w:szCs w:val="24"/>
        </w:rPr>
        <w:t>,</w:t>
      </w:r>
      <w:r w:rsidRPr="006840B2">
        <w:rPr>
          <w:rFonts w:eastAsia="Times New Roman"/>
          <w:szCs w:val="24"/>
        </w:rPr>
        <w:t xml:space="preserve"> κύριε Πρόεδρε</w:t>
      </w:r>
      <w:r>
        <w:rPr>
          <w:rFonts w:eastAsia="Times New Roman"/>
          <w:szCs w:val="24"/>
        </w:rPr>
        <w:t>,</w:t>
      </w:r>
      <w:r w:rsidRPr="006840B2">
        <w:rPr>
          <w:rFonts w:eastAsia="Times New Roman"/>
          <w:szCs w:val="24"/>
        </w:rPr>
        <w:t xml:space="preserve"> </w:t>
      </w:r>
      <w:r>
        <w:rPr>
          <w:rFonts w:eastAsia="Times New Roman"/>
          <w:szCs w:val="24"/>
        </w:rPr>
        <w:t>γ</w:t>
      </w:r>
      <w:r w:rsidRPr="006840B2">
        <w:rPr>
          <w:rFonts w:eastAsia="Times New Roman"/>
          <w:szCs w:val="24"/>
        </w:rPr>
        <w:t>ιατί περι</w:t>
      </w:r>
      <w:r w:rsidRPr="006840B2">
        <w:rPr>
          <w:rFonts w:eastAsia="Times New Roman"/>
          <w:szCs w:val="24"/>
        </w:rPr>
        <w:t xml:space="preserve">μένω να ακούσω </w:t>
      </w:r>
      <w:r>
        <w:rPr>
          <w:rFonts w:eastAsia="Times New Roman"/>
          <w:szCs w:val="24"/>
        </w:rPr>
        <w:t>σ</w:t>
      </w:r>
      <w:r w:rsidRPr="006840B2">
        <w:rPr>
          <w:rFonts w:eastAsia="Times New Roman"/>
          <w:szCs w:val="24"/>
        </w:rPr>
        <w:t>ε ποιους διεθνείς οργανισμούς έχει απευθυνθεί η ελληνική Κυβέρνηση και έχει υποβάλει αιτήματα και δικαιολογητικά</w:t>
      </w:r>
      <w:r>
        <w:rPr>
          <w:rFonts w:eastAsia="Times New Roman"/>
          <w:szCs w:val="24"/>
        </w:rPr>
        <w:t>,</w:t>
      </w:r>
      <w:r w:rsidRPr="006840B2">
        <w:rPr>
          <w:rFonts w:eastAsia="Times New Roman"/>
          <w:szCs w:val="24"/>
        </w:rPr>
        <w:t xml:space="preserve"> φάκελο</w:t>
      </w:r>
      <w:r>
        <w:rPr>
          <w:rFonts w:eastAsia="Times New Roman"/>
          <w:szCs w:val="24"/>
        </w:rPr>
        <w:t>,</w:t>
      </w:r>
      <w:r w:rsidRPr="006840B2">
        <w:rPr>
          <w:rFonts w:eastAsia="Times New Roman"/>
          <w:szCs w:val="24"/>
        </w:rPr>
        <w:t xml:space="preserve"> πακέτο</w:t>
      </w:r>
      <w:r>
        <w:rPr>
          <w:rFonts w:eastAsia="Times New Roman"/>
          <w:szCs w:val="24"/>
        </w:rPr>
        <w:t>.</w:t>
      </w:r>
      <w:r w:rsidRPr="006840B2">
        <w:rPr>
          <w:rFonts w:eastAsia="Times New Roman"/>
          <w:szCs w:val="24"/>
        </w:rPr>
        <w:t xml:space="preserve"> Η διπλωματία κινείται με στοιχεία</w:t>
      </w:r>
      <w:r>
        <w:rPr>
          <w:rFonts w:eastAsia="Times New Roman"/>
          <w:szCs w:val="24"/>
        </w:rPr>
        <w:t>.</w:t>
      </w:r>
      <w:r w:rsidRPr="006840B2">
        <w:rPr>
          <w:rFonts w:eastAsia="Times New Roman"/>
          <w:szCs w:val="24"/>
        </w:rPr>
        <w:t xml:space="preserve"> </w:t>
      </w:r>
      <w:r>
        <w:rPr>
          <w:rFonts w:eastAsia="Times New Roman"/>
          <w:szCs w:val="24"/>
        </w:rPr>
        <w:t>Δ</w:t>
      </w:r>
      <w:r w:rsidRPr="006840B2">
        <w:rPr>
          <w:rFonts w:eastAsia="Times New Roman"/>
          <w:szCs w:val="24"/>
        </w:rPr>
        <w:t>εν άκουσα τίποτα</w:t>
      </w:r>
      <w:r>
        <w:rPr>
          <w:rFonts w:eastAsia="Times New Roman"/>
          <w:szCs w:val="24"/>
        </w:rPr>
        <w:t>.</w:t>
      </w:r>
      <w:r w:rsidRPr="006840B2">
        <w:rPr>
          <w:rFonts w:eastAsia="Times New Roman"/>
          <w:szCs w:val="24"/>
        </w:rPr>
        <w:t xml:space="preserve"> </w:t>
      </w:r>
      <w:r>
        <w:rPr>
          <w:rFonts w:eastAsia="Times New Roman"/>
          <w:szCs w:val="24"/>
        </w:rPr>
        <w:t>Μ</w:t>
      </w:r>
      <w:r w:rsidRPr="006840B2">
        <w:rPr>
          <w:rFonts w:eastAsia="Times New Roman"/>
          <w:szCs w:val="24"/>
        </w:rPr>
        <w:t xml:space="preserve">άλιστα θεωρώ ότι αυτή η αδράνεια της Κυβέρνησης οδηγεί </w:t>
      </w:r>
      <w:r w:rsidRPr="006840B2">
        <w:rPr>
          <w:rFonts w:eastAsia="Times New Roman"/>
          <w:szCs w:val="24"/>
        </w:rPr>
        <w:t xml:space="preserve">πλέον και </w:t>
      </w:r>
      <w:r w:rsidRPr="006840B2">
        <w:rPr>
          <w:rFonts w:eastAsia="Times New Roman"/>
          <w:szCs w:val="24"/>
        </w:rPr>
        <w:t>στ</w:t>
      </w:r>
      <w:r>
        <w:rPr>
          <w:rFonts w:eastAsia="Times New Roman"/>
          <w:szCs w:val="24"/>
        </w:rPr>
        <w:t>η</w:t>
      </w:r>
      <w:r w:rsidRPr="006840B2">
        <w:rPr>
          <w:rFonts w:eastAsia="Times New Roman"/>
          <w:szCs w:val="24"/>
        </w:rPr>
        <w:t xml:space="preserve"> </w:t>
      </w:r>
      <w:r>
        <w:rPr>
          <w:rFonts w:eastAsia="Times New Roman"/>
          <w:szCs w:val="24"/>
        </w:rPr>
        <w:t>διαγραφή</w:t>
      </w:r>
      <w:r w:rsidRPr="006840B2">
        <w:rPr>
          <w:rFonts w:eastAsia="Times New Roman"/>
          <w:szCs w:val="24"/>
        </w:rPr>
        <w:t xml:space="preserve"> </w:t>
      </w:r>
      <w:r w:rsidRPr="006840B2">
        <w:rPr>
          <w:rFonts w:eastAsia="Times New Roman"/>
          <w:szCs w:val="24"/>
        </w:rPr>
        <w:t>της ιστορικής μνήμης</w:t>
      </w:r>
      <w:r>
        <w:rPr>
          <w:rFonts w:eastAsia="Times New Roman"/>
          <w:szCs w:val="24"/>
        </w:rPr>
        <w:t>.</w:t>
      </w:r>
    </w:p>
    <w:p w14:paraId="4EC18F23" w14:textId="77777777" w:rsidR="008E01FC" w:rsidRDefault="002168A0">
      <w:pPr>
        <w:spacing w:line="600" w:lineRule="auto"/>
        <w:ind w:firstLine="720"/>
        <w:jc w:val="both"/>
        <w:rPr>
          <w:rFonts w:eastAsia="Times New Roman"/>
          <w:szCs w:val="24"/>
        </w:rPr>
      </w:pPr>
      <w:r>
        <w:rPr>
          <w:rFonts w:eastAsia="Times New Roman"/>
          <w:szCs w:val="24"/>
        </w:rPr>
        <w:lastRenderedPageBreak/>
        <w:t>Ν</w:t>
      </w:r>
      <w:r w:rsidRPr="006840B2">
        <w:rPr>
          <w:rFonts w:eastAsia="Times New Roman"/>
          <w:szCs w:val="24"/>
        </w:rPr>
        <w:t>ομίζω</w:t>
      </w:r>
      <w:r>
        <w:rPr>
          <w:rFonts w:eastAsia="Times New Roman"/>
          <w:szCs w:val="24"/>
        </w:rPr>
        <w:t>,</w:t>
      </w:r>
      <w:r w:rsidRPr="006840B2">
        <w:rPr>
          <w:rFonts w:eastAsia="Times New Roman"/>
          <w:szCs w:val="24"/>
        </w:rPr>
        <w:t xml:space="preserve"> λοιπόν</w:t>
      </w:r>
      <w:r>
        <w:rPr>
          <w:rFonts w:eastAsia="Times New Roman"/>
          <w:szCs w:val="24"/>
        </w:rPr>
        <w:t>,</w:t>
      </w:r>
      <w:r w:rsidRPr="006840B2">
        <w:rPr>
          <w:rFonts w:eastAsia="Times New Roman"/>
          <w:szCs w:val="24"/>
        </w:rPr>
        <w:t xml:space="preserve"> ότι </w:t>
      </w:r>
      <w:r>
        <w:rPr>
          <w:rFonts w:eastAsia="Times New Roman"/>
          <w:szCs w:val="24"/>
        </w:rPr>
        <w:t>ο κύριος</w:t>
      </w:r>
      <w:r w:rsidRPr="006840B2">
        <w:rPr>
          <w:rFonts w:eastAsia="Times New Roman"/>
          <w:szCs w:val="24"/>
        </w:rPr>
        <w:t xml:space="preserve"> Υπουργός επανερχόμενος στη δευτερολογία του πρέπει να μας δώσει συγκεκριμένα στοιχεία</w:t>
      </w:r>
      <w:r>
        <w:rPr>
          <w:rFonts w:eastAsia="Times New Roman"/>
          <w:szCs w:val="24"/>
        </w:rPr>
        <w:t>. Α</w:t>
      </w:r>
      <w:r w:rsidRPr="006840B2">
        <w:rPr>
          <w:rFonts w:eastAsia="Times New Roman"/>
          <w:szCs w:val="24"/>
        </w:rPr>
        <w:t>ν δεν δώσει συγκεκριμένα στοιχεία</w:t>
      </w:r>
      <w:r>
        <w:rPr>
          <w:rFonts w:eastAsia="Times New Roman"/>
          <w:szCs w:val="24"/>
        </w:rPr>
        <w:t>,</w:t>
      </w:r>
      <w:r w:rsidRPr="006840B2">
        <w:rPr>
          <w:rFonts w:eastAsia="Times New Roman"/>
          <w:szCs w:val="24"/>
        </w:rPr>
        <w:t xml:space="preserve"> θα έχει αποδείξει την πλήρη αδιαφορία και αδράνεια της </w:t>
      </w:r>
      <w:r>
        <w:rPr>
          <w:rFonts w:eastAsia="Times New Roman"/>
          <w:szCs w:val="24"/>
        </w:rPr>
        <w:t>ε</w:t>
      </w:r>
      <w:r w:rsidRPr="006840B2">
        <w:rPr>
          <w:rFonts w:eastAsia="Times New Roman"/>
          <w:szCs w:val="24"/>
        </w:rPr>
        <w:t>λλη</w:t>
      </w:r>
      <w:r w:rsidRPr="006840B2">
        <w:rPr>
          <w:rFonts w:eastAsia="Times New Roman"/>
          <w:szCs w:val="24"/>
        </w:rPr>
        <w:t xml:space="preserve">νικής </w:t>
      </w:r>
      <w:r>
        <w:rPr>
          <w:rFonts w:eastAsia="Times New Roman"/>
          <w:szCs w:val="24"/>
        </w:rPr>
        <w:t>Κ</w:t>
      </w:r>
      <w:r w:rsidRPr="006840B2">
        <w:rPr>
          <w:rFonts w:eastAsia="Times New Roman"/>
          <w:szCs w:val="24"/>
        </w:rPr>
        <w:t xml:space="preserve">υβέρνησης </w:t>
      </w:r>
      <w:r>
        <w:rPr>
          <w:rFonts w:eastAsia="Times New Roman"/>
          <w:szCs w:val="24"/>
        </w:rPr>
        <w:t xml:space="preserve">σε </w:t>
      </w:r>
      <w:r w:rsidRPr="006840B2">
        <w:rPr>
          <w:rFonts w:eastAsia="Times New Roman"/>
          <w:szCs w:val="24"/>
        </w:rPr>
        <w:t>ένα κρίσιμο θέμα</w:t>
      </w:r>
      <w:r>
        <w:rPr>
          <w:rFonts w:eastAsia="Times New Roman"/>
          <w:szCs w:val="24"/>
        </w:rPr>
        <w:t>.</w:t>
      </w:r>
      <w:r w:rsidRPr="006840B2">
        <w:rPr>
          <w:rFonts w:eastAsia="Times New Roman"/>
          <w:szCs w:val="24"/>
        </w:rPr>
        <w:t xml:space="preserve"> </w:t>
      </w:r>
      <w:r>
        <w:rPr>
          <w:rFonts w:eastAsia="Times New Roman"/>
          <w:szCs w:val="24"/>
        </w:rPr>
        <w:t>Κ</w:t>
      </w:r>
      <w:r w:rsidRPr="006840B2">
        <w:rPr>
          <w:rFonts w:eastAsia="Times New Roman"/>
          <w:szCs w:val="24"/>
        </w:rPr>
        <w:t>αι να θυμίσω κάτι</w:t>
      </w:r>
      <w:r>
        <w:rPr>
          <w:rFonts w:eastAsia="Times New Roman"/>
          <w:szCs w:val="24"/>
        </w:rPr>
        <w:t>:</w:t>
      </w:r>
      <w:r w:rsidRPr="006840B2">
        <w:rPr>
          <w:rFonts w:eastAsia="Times New Roman"/>
          <w:szCs w:val="24"/>
        </w:rPr>
        <w:t xml:space="preserve"> </w:t>
      </w:r>
      <w:r>
        <w:rPr>
          <w:rFonts w:eastAsia="Times New Roman"/>
          <w:szCs w:val="24"/>
        </w:rPr>
        <w:t>Ο</w:t>
      </w:r>
      <w:r w:rsidRPr="006840B2">
        <w:rPr>
          <w:rFonts w:eastAsia="Times New Roman"/>
          <w:szCs w:val="24"/>
        </w:rPr>
        <w:t xml:space="preserve"> ποντιακό</w:t>
      </w:r>
      <w:r>
        <w:rPr>
          <w:rFonts w:eastAsia="Times New Roman"/>
          <w:szCs w:val="24"/>
        </w:rPr>
        <w:t>ς</w:t>
      </w:r>
      <w:r w:rsidRPr="006840B2">
        <w:rPr>
          <w:rFonts w:eastAsia="Times New Roman"/>
          <w:szCs w:val="24"/>
        </w:rPr>
        <w:t xml:space="preserve"> Ελληνισμός είναι ένα ζωντανό κύτταρο της Ελλάδος αυτή</w:t>
      </w:r>
      <w:r>
        <w:rPr>
          <w:rFonts w:eastAsia="Times New Roman"/>
          <w:szCs w:val="24"/>
        </w:rPr>
        <w:t>ν</w:t>
      </w:r>
      <w:r w:rsidRPr="006840B2">
        <w:rPr>
          <w:rFonts w:eastAsia="Times New Roman"/>
          <w:szCs w:val="24"/>
        </w:rPr>
        <w:t xml:space="preserve"> τη στιγμή με</w:t>
      </w:r>
      <w:r>
        <w:rPr>
          <w:rFonts w:eastAsia="Times New Roman"/>
          <w:szCs w:val="24"/>
        </w:rPr>
        <w:t xml:space="preserve">τά τον διωγμό και δεν πρέπει να τον ξεχνούμε. </w:t>
      </w:r>
    </w:p>
    <w:p w14:paraId="4EC18F24" w14:textId="77777777" w:rsidR="008E01FC" w:rsidRDefault="002168A0">
      <w:pPr>
        <w:spacing w:line="600" w:lineRule="auto"/>
        <w:ind w:firstLine="720"/>
        <w:jc w:val="both"/>
        <w:rPr>
          <w:rFonts w:eastAsia="Times New Roman"/>
          <w:szCs w:val="24"/>
        </w:rPr>
      </w:pPr>
      <w:r w:rsidRPr="00F15680">
        <w:rPr>
          <w:rFonts w:eastAsia="Times New Roman" w:cs="Times New Roman"/>
          <w:b/>
          <w:szCs w:val="24"/>
        </w:rPr>
        <w:t xml:space="preserve">ΠΡΟΕΔΡΕΥΩΝ (Νικήτας Κακλαμάνης): </w:t>
      </w:r>
      <w:r w:rsidRPr="00AF3B92">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w:t>
      </w:r>
      <w:r>
        <w:rPr>
          <w:rFonts w:eastAsia="Times New Roman"/>
          <w:szCs w:val="24"/>
        </w:rPr>
        <w:t>πενήντα</w:t>
      </w:r>
      <w:r w:rsidRPr="00AF3B92">
        <w:rPr>
          <w:rFonts w:eastAsia="Times New Roman"/>
          <w:szCs w:val="24"/>
        </w:rPr>
        <w:t xml:space="preserve"> μαθήτριε</w:t>
      </w:r>
      <w:r w:rsidRPr="00AF3B92">
        <w:rPr>
          <w:rFonts w:eastAsia="Times New Roman"/>
          <w:szCs w:val="24"/>
        </w:rPr>
        <w:t xml:space="preserve">ς και μαθητές και </w:t>
      </w:r>
      <w:r>
        <w:rPr>
          <w:rFonts w:eastAsia="Times New Roman"/>
          <w:szCs w:val="24"/>
        </w:rPr>
        <w:t>πέντε</w:t>
      </w:r>
      <w:r w:rsidRPr="00AF3B92">
        <w:rPr>
          <w:rFonts w:eastAsia="Times New Roman"/>
          <w:szCs w:val="24"/>
        </w:rPr>
        <w:t xml:space="preserve"> συνοδοί εκπαιδευτικοί από το </w:t>
      </w:r>
      <w:r>
        <w:rPr>
          <w:rFonts w:eastAsia="Times New Roman"/>
          <w:szCs w:val="24"/>
        </w:rPr>
        <w:t>2</w:t>
      </w:r>
      <w:r w:rsidRPr="00DC4DE6">
        <w:rPr>
          <w:rFonts w:eastAsia="Times New Roman"/>
          <w:szCs w:val="24"/>
          <w:vertAlign w:val="superscript"/>
        </w:rPr>
        <w:t>ο</w:t>
      </w:r>
      <w:r>
        <w:rPr>
          <w:rFonts w:eastAsia="Times New Roman"/>
          <w:szCs w:val="24"/>
        </w:rPr>
        <w:t xml:space="preserve"> Γυμνάσιο Νάξου</w:t>
      </w:r>
      <w:r w:rsidRPr="00AF3B92">
        <w:rPr>
          <w:rFonts w:eastAsia="Times New Roman"/>
          <w:szCs w:val="24"/>
        </w:rPr>
        <w:t>.</w:t>
      </w:r>
    </w:p>
    <w:p w14:paraId="4EC18F25" w14:textId="77777777" w:rsidR="008E01FC" w:rsidRDefault="002168A0">
      <w:pPr>
        <w:spacing w:line="600" w:lineRule="auto"/>
        <w:ind w:firstLine="720"/>
        <w:jc w:val="both"/>
        <w:rPr>
          <w:rFonts w:eastAsia="Times New Roman"/>
          <w:szCs w:val="24"/>
        </w:rPr>
      </w:pPr>
      <w:r w:rsidRPr="00AF3B92">
        <w:rPr>
          <w:rFonts w:eastAsia="Times New Roman"/>
          <w:szCs w:val="24"/>
        </w:rPr>
        <w:t xml:space="preserve">Η Βουλή </w:t>
      </w:r>
      <w:r>
        <w:rPr>
          <w:rFonts w:eastAsia="Times New Roman"/>
          <w:szCs w:val="24"/>
        </w:rPr>
        <w:t>σάς</w:t>
      </w:r>
      <w:r w:rsidRPr="00AF3B92">
        <w:rPr>
          <w:rFonts w:eastAsia="Times New Roman"/>
          <w:szCs w:val="24"/>
        </w:rPr>
        <w:t xml:space="preserve"> καλωσορίζει.</w:t>
      </w:r>
    </w:p>
    <w:p w14:paraId="4EC18F26" w14:textId="77777777" w:rsidR="008E01FC" w:rsidRDefault="002168A0">
      <w:pPr>
        <w:spacing w:line="600" w:lineRule="auto"/>
        <w:ind w:firstLine="720"/>
        <w:jc w:val="center"/>
        <w:rPr>
          <w:rFonts w:eastAsia="Times New Roman"/>
          <w:szCs w:val="24"/>
        </w:rPr>
      </w:pPr>
      <w:r w:rsidRPr="00AF3B92">
        <w:rPr>
          <w:rFonts w:eastAsia="Times New Roman"/>
          <w:szCs w:val="24"/>
        </w:rPr>
        <w:t>(Χειροκροτήματα απ’ όλες τις πτέρυγες της Βουλής)</w:t>
      </w:r>
    </w:p>
    <w:p w14:paraId="4EC18F27" w14:textId="77777777" w:rsidR="008E01FC" w:rsidRDefault="002168A0">
      <w:pPr>
        <w:spacing w:line="600" w:lineRule="auto"/>
        <w:ind w:firstLine="720"/>
        <w:jc w:val="both"/>
        <w:rPr>
          <w:rFonts w:eastAsia="Times New Roman"/>
          <w:szCs w:val="24"/>
        </w:rPr>
      </w:pPr>
      <w:r>
        <w:rPr>
          <w:rFonts w:eastAsia="Times New Roman"/>
          <w:szCs w:val="24"/>
        </w:rPr>
        <w:lastRenderedPageBreak/>
        <w:t xml:space="preserve">Κατά σύμπτωση, ο συμπατριώτης σας ο κ. </w:t>
      </w:r>
      <w:proofErr w:type="spellStart"/>
      <w:r>
        <w:rPr>
          <w:rFonts w:eastAsia="Times New Roman"/>
          <w:szCs w:val="24"/>
        </w:rPr>
        <w:t>Μανιός</w:t>
      </w:r>
      <w:proofErr w:type="spellEnd"/>
      <w:r>
        <w:rPr>
          <w:rFonts w:eastAsia="Times New Roman"/>
          <w:szCs w:val="24"/>
        </w:rPr>
        <w:t xml:space="preserve"> είναι παρών και κατά πενήντα τοις εκατό και εγώ, γιατί είμαι </w:t>
      </w:r>
      <w:proofErr w:type="spellStart"/>
      <w:r>
        <w:rPr>
          <w:rFonts w:eastAsia="Times New Roman"/>
          <w:szCs w:val="24"/>
        </w:rPr>
        <w:t>Κυ</w:t>
      </w:r>
      <w:r>
        <w:rPr>
          <w:rFonts w:eastAsia="Times New Roman"/>
          <w:szCs w:val="24"/>
        </w:rPr>
        <w:t>κλαδίτης</w:t>
      </w:r>
      <w:proofErr w:type="spellEnd"/>
      <w:r>
        <w:rPr>
          <w:rFonts w:eastAsia="Times New Roman"/>
          <w:szCs w:val="24"/>
        </w:rPr>
        <w:t>, δεν είμαι Ναξιώτης. Είμαι από την Άνδρο.</w:t>
      </w:r>
    </w:p>
    <w:p w14:paraId="4EC18F28" w14:textId="77777777" w:rsidR="008E01FC" w:rsidRDefault="002168A0">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Μπόλαρη</w:t>
      </w:r>
      <w:proofErr w:type="spellEnd"/>
      <w:r>
        <w:rPr>
          <w:rFonts w:eastAsia="Times New Roman"/>
          <w:szCs w:val="24"/>
        </w:rPr>
        <w:t xml:space="preserve">, έχετε τον λόγο. </w:t>
      </w:r>
    </w:p>
    <w:p w14:paraId="4EC18F29" w14:textId="77777777" w:rsidR="008E01FC" w:rsidRDefault="002168A0">
      <w:pPr>
        <w:spacing w:line="600" w:lineRule="auto"/>
        <w:ind w:firstLine="720"/>
        <w:jc w:val="both"/>
        <w:rPr>
          <w:rFonts w:eastAsia="Times New Roman"/>
          <w:szCs w:val="24"/>
        </w:rPr>
      </w:pPr>
      <w:r w:rsidRPr="001D665A">
        <w:rPr>
          <w:rFonts w:eastAsia="Times New Roman" w:cs="Times New Roman"/>
          <w:b/>
          <w:szCs w:val="24"/>
        </w:rPr>
        <w:t>ΜΑΡΚΟΣ ΜΠΟΛΑΡΗΣ (Υ</w:t>
      </w:r>
      <w:r>
        <w:rPr>
          <w:rFonts w:eastAsia="Times New Roman" w:cs="Times New Roman"/>
          <w:b/>
          <w:szCs w:val="24"/>
        </w:rPr>
        <w:t>φυ</w:t>
      </w:r>
      <w:r w:rsidRPr="001D665A">
        <w:rPr>
          <w:rFonts w:eastAsia="Times New Roman" w:cs="Times New Roman"/>
          <w:b/>
          <w:szCs w:val="24"/>
        </w:rPr>
        <w:t xml:space="preserve">πουργός </w:t>
      </w:r>
      <w:r>
        <w:rPr>
          <w:rFonts w:eastAsia="Times New Roman" w:cs="Times New Roman"/>
          <w:b/>
          <w:szCs w:val="24"/>
        </w:rPr>
        <w:t>Εξωτερικών</w:t>
      </w:r>
      <w:r w:rsidRPr="001D665A">
        <w:rPr>
          <w:rFonts w:eastAsia="Times New Roman" w:cs="Times New Roman"/>
          <w:b/>
          <w:szCs w:val="24"/>
        </w:rPr>
        <w:t xml:space="preserve">): </w:t>
      </w:r>
      <w:r>
        <w:rPr>
          <w:rFonts w:eastAsia="Times New Roman" w:cs="Times New Roman"/>
          <w:szCs w:val="24"/>
        </w:rPr>
        <w:t>Ευχαριστώ</w:t>
      </w:r>
      <w:r>
        <w:rPr>
          <w:rFonts w:eastAsia="Times New Roman"/>
          <w:szCs w:val="24"/>
        </w:rPr>
        <w:t xml:space="preserve"> </w:t>
      </w:r>
      <w:r w:rsidRPr="006840B2">
        <w:rPr>
          <w:rFonts w:eastAsia="Times New Roman"/>
          <w:szCs w:val="24"/>
        </w:rPr>
        <w:t>πολύ</w:t>
      </w:r>
      <w:r>
        <w:rPr>
          <w:rFonts w:eastAsia="Times New Roman"/>
          <w:szCs w:val="24"/>
        </w:rPr>
        <w:t>,</w:t>
      </w:r>
      <w:r w:rsidRPr="006840B2">
        <w:rPr>
          <w:rFonts w:eastAsia="Times New Roman"/>
          <w:szCs w:val="24"/>
        </w:rPr>
        <w:t xml:space="preserve"> κύριε </w:t>
      </w:r>
      <w:r>
        <w:rPr>
          <w:rFonts w:eastAsia="Times New Roman"/>
          <w:szCs w:val="24"/>
        </w:rPr>
        <w:t>Π</w:t>
      </w:r>
      <w:r w:rsidRPr="006840B2">
        <w:rPr>
          <w:rFonts w:eastAsia="Times New Roman"/>
          <w:szCs w:val="24"/>
        </w:rPr>
        <w:t>ρόεδρε</w:t>
      </w:r>
      <w:r>
        <w:rPr>
          <w:rFonts w:eastAsia="Times New Roman"/>
          <w:szCs w:val="24"/>
        </w:rPr>
        <w:t>.</w:t>
      </w:r>
    </w:p>
    <w:p w14:paraId="4EC18F2A" w14:textId="77777777" w:rsidR="008E01FC" w:rsidRDefault="002168A0">
      <w:pPr>
        <w:spacing w:line="600" w:lineRule="auto"/>
        <w:ind w:firstLine="720"/>
        <w:jc w:val="both"/>
        <w:rPr>
          <w:rFonts w:eastAsia="Times New Roman"/>
          <w:szCs w:val="24"/>
        </w:rPr>
      </w:pPr>
      <w:r>
        <w:rPr>
          <w:rFonts w:eastAsia="Times New Roman"/>
          <w:szCs w:val="24"/>
        </w:rPr>
        <w:t>Λυπούμαι εάν δεν έγινα</w:t>
      </w:r>
      <w:r w:rsidRPr="006840B2">
        <w:rPr>
          <w:rFonts w:eastAsia="Times New Roman"/>
          <w:szCs w:val="24"/>
        </w:rPr>
        <w:t xml:space="preserve"> αντιληπτός</w:t>
      </w:r>
      <w:r>
        <w:rPr>
          <w:rFonts w:eastAsia="Times New Roman"/>
          <w:szCs w:val="24"/>
        </w:rPr>
        <w:t>,</w:t>
      </w:r>
      <w:r w:rsidRPr="006840B2">
        <w:rPr>
          <w:rFonts w:eastAsia="Times New Roman"/>
          <w:szCs w:val="24"/>
        </w:rPr>
        <w:t xml:space="preserve"> αλλά νομίζω ότι στην ερώτησή σας παραδέχεστε πως η πολιτική που ακολουθήθηκε τα</w:t>
      </w:r>
      <w:r>
        <w:rPr>
          <w:rFonts w:eastAsia="Times New Roman"/>
          <w:szCs w:val="24"/>
        </w:rPr>
        <w:t xml:space="preserve"> προηγούμενα χρόνια, από το 19</w:t>
      </w:r>
      <w:r w:rsidRPr="006840B2">
        <w:rPr>
          <w:rFonts w:eastAsia="Times New Roman"/>
          <w:szCs w:val="24"/>
        </w:rPr>
        <w:t>93 μέχρι σήμερα</w:t>
      </w:r>
      <w:r>
        <w:rPr>
          <w:rFonts w:eastAsia="Times New Roman"/>
          <w:szCs w:val="24"/>
        </w:rPr>
        <w:t>,</w:t>
      </w:r>
      <w:r w:rsidRPr="006840B2">
        <w:rPr>
          <w:rFonts w:eastAsia="Times New Roman"/>
          <w:szCs w:val="24"/>
        </w:rPr>
        <w:t xml:space="preserve"> δεν είχε τα αποτελέσματα που θέλαμε</w:t>
      </w:r>
      <w:r>
        <w:rPr>
          <w:rFonts w:eastAsia="Times New Roman"/>
          <w:szCs w:val="24"/>
        </w:rPr>
        <w:t>,</w:t>
      </w:r>
      <w:r w:rsidRPr="006840B2">
        <w:rPr>
          <w:rFonts w:eastAsia="Times New Roman"/>
          <w:szCs w:val="24"/>
        </w:rPr>
        <w:t xml:space="preserve"> ούτε </w:t>
      </w:r>
      <w:r>
        <w:rPr>
          <w:rFonts w:eastAsia="Times New Roman"/>
          <w:szCs w:val="24"/>
        </w:rPr>
        <w:t xml:space="preserve">ο </w:t>
      </w:r>
      <w:r w:rsidRPr="006840B2">
        <w:rPr>
          <w:rFonts w:eastAsia="Times New Roman"/>
          <w:szCs w:val="24"/>
        </w:rPr>
        <w:t>π</w:t>
      </w:r>
      <w:r w:rsidRPr="006840B2">
        <w:rPr>
          <w:rFonts w:eastAsia="Times New Roman"/>
          <w:szCs w:val="24"/>
        </w:rPr>
        <w:t xml:space="preserve">οντιακός </w:t>
      </w:r>
      <w:r>
        <w:rPr>
          <w:rFonts w:eastAsia="Times New Roman"/>
          <w:szCs w:val="24"/>
        </w:rPr>
        <w:t>Ε</w:t>
      </w:r>
      <w:r w:rsidRPr="006840B2">
        <w:rPr>
          <w:rFonts w:eastAsia="Times New Roman"/>
          <w:szCs w:val="24"/>
        </w:rPr>
        <w:t>λληνισμός και τα θύματα ή οι συγγενείς και οι απόγονοι των θυμάτων</w:t>
      </w:r>
      <w:r>
        <w:rPr>
          <w:rFonts w:eastAsia="Times New Roman"/>
          <w:szCs w:val="24"/>
        </w:rPr>
        <w:t>,</w:t>
      </w:r>
      <w:r w:rsidRPr="006840B2">
        <w:rPr>
          <w:rFonts w:eastAsia="Times New Roman"/>
          <w:szCs w:val="24"/>
        </w:rPr>
        <w:t xml:space="preserve"> ούτε </w:t>
      </w:r>
      <w:r>
        <w:rPr>
          <w:rFonts w:eastAsia="Times New Roman"/>
          <w:szCs w:val="24"/>
        </w:rPr>
        <w:t>η</w:t>
      </w:r>
      <w:r>
        <w:rPr>
          <w:rFonts w:eastAsia="Times New Roman"/>
          <w:szCs w:val="24"/>
        </w:rPr>
        <w:t xml:space="preserve"> Ελλάδα ως κράτο</w:t>
      </w:r>
      <w:r w:rsidRPr="006840B2">
        <w:rPr>
          <w:rFonts w:eastAsia="Times New Roman"/>
          <w:szCs w:val="24"/>
        </w:rPr>
        <w:t>ς</w:t>
      </w:r>
      <w:r>
        <w:rPr>
          <w:rFonts w:eastAsia="Times New Roman"/>
          <w:szCs w:val="24"/>
        </w:rPr>
        <w:t xml:space="preserve">. </w:t>
      </w:r>
    </w:p>
    <w:p w14:paraId="4EC18F2B" w14:textId="77777777" w:rsidR="008E01FC" w:rsidRDefault="002168A0">
      <w:pPr>
        <w:spacing w:line="600" w:lineRule="auto"/>
        <w:ind w:firstLine="720"/>
        <w:jc w:val="both"/>
        <w:rPr>
          <w:rFonts w:eastAsia="Times New Roman"/>
          <w:szCs w:val="24"/>
        </w:rPr>
      </w:pPr>
      <w:r>
        <w:rPr>
          <w:rFonts w:eastAsia="Times New Roman"/>
          <w:szCs w:val="24"/>
        </w:rPr>
        <w:t>Γιατί δεν</w:t>
      </w:r>
      <w:r w:rsidRPr="006840B2">
        <w:rPr>
          <w:rFonts w:eastAsia="Times New Roman"/>
          <w:szCs w:val="24"/>
        </w:rPr>
        <w:t xml:space="preserve"> έγινε αυτό</w:t>
      </w:r>
      <w:r>
        <w:rPr>
          <w:rFonts w:eastAsia="Times New Roman"/>
          <w:szCs w:val="24"/>
        </w:rPr>
        <w:t xml:space="preserve">; Γιατί είναι λάθος η πολιτική που ακολουθείται. Γιατί είναι λάθος να πηγαίνουν </w:t>
      </w:r>
      <w:r w:rsidRPr="006840B2">
        <w:rPr>
          <w:rFonts w:eastAsia="Times New Roman"/>
          <w:szCs w:val="24"/>
        </w:rPr>
        <w:t>δύο κράτη και πέντε οντότητες σε όλο τον κόσμο</w:t>
      </w:r>
      <w:r>
        <w:rPr>
          <w:rFonts w:eastAsia="Times New Roman"/>
          <w:szCs w:val="24"/>
        </w:rPr>
        <w:t>,</w:t>
      </w:r>
      <w:r w:rsidRPr="006840B2">
        <w:rPr>
          <w:rFonts w:eastAsia="Times New Roman"/>
          <w:szCs w:val="24"/>
        </w:rPr>
        <w:t xml:space="preserve"> σε όλα τα κράτη</w:t>
      </w:r>
      <w:r>
        <w:rPr>
          <w:rFonts w:eastAsia="Times New Roman"/>
          <w:szCs w:val="24"/>
        </w:rPr>
        <w:t>,</w:t>
      </w:r>
      <w:r w:rsidRPr="006840B2">
        <w:rPr>
          <w:rFonts w:eastAsia="Times New Roman"/>
          <w:szCs w:val="24"/>
        </w:rPr>
        <w:t xml:space="preserve"> μόνος του ο καθένας</w:t>
      </w:r>
      <w:r>
        <w:rPr>
          <w:rFonts w:eastAsia="Times New Roman"/>
          <w:szCs w:val="24"/>
        </w:rPr>
        <w:t>,</w:t>
      </w:r>
      <w:r w:rsidRPr="006840B2">
        <w:rPr>
          <w:rFonts w:eastAsia="Times New Roman"/>
          <w:szCs w:val="24"/>
        </w:rPr>
        <w:t xml:space="preserve"> αποσπασματικά</w:t>
      </w:r>
      <w:r>
        <w:rPr>
          <w:rFonts w:eastAsia="Times New Roman"/>
          <w:szCs w:val="24"/>
        </w:rPr>
        <w:t xml:space="preserve"> και να λένε</w:t>
      </w:r>
      <w:r w:rsidRPr="006840B2">
        <w:rPr>
          <w:rFonts w:eastAsia="Times New Roman"/>
          <w:szCs w:val="24"/>
        </w:rPr>
        <w:t xml:space="preserve"> </w:t>
      </w:r>
      <w:r>
        <w:rPr>
          <w:rFonts w:eastAsia="Times New Roman"/>
          <w:szCs w:val="24"/>
        </w:rPr>
        <w:t>«αναγνωρίστε</w:t>
      </w:r>
      <w:r w:rsidRPr="006840B2">
        <w:rPr>
          <w:rFonts w:eastAsia="Times New Roman"/>
          <w:szCs w:val="24"/>
        </w:rPr>
        <w:t xml:space="preserve"> και τη δική</w:t>
      </w:r>
      <w:r w:rsidRPr="006840B2">
        <w:rPr>
          <w:rFonts w:eastAsia="Times New Roman"/>
          <w:szCs w:val="24"/>
        </w:rPr>
        <w:t xml:space="preserve"> μου γενοκτονία</w:t>
      </w:r>
      <w:r>
        <w:rPr>
          <w:rFonts w:eastAsia="Times New Roman"/>
          <w:szCs w:val="24"/>
        </w:rPr>
        <w:t xml:space="preserve">», </w:t>
      </w:r>
      <w:r w:rsidRPr="006840B2">
        <w:rPr>
          <w:rFonts w:eastAsia="Times New Roman"/>
          <w:szCs w:val="24"/>
        </w:rPr>
        <w:t>αντί να πάει ένα αίτημα</w:t>
      </w:r>
      <w:r>
        <w:rPr>
          <w:rFonts w:eastAsia="Times New Roman"/>
          <w:szCs w:val="24"/>
        </w:rPr>
        <w:t>,</w:t>
      </w:r>
      <w:r w:rsidRPr="006840B2">
        <w:rPr>
          <w:rFonts w:eastAsia="Times New Roman"/>
          <w:szCs w:val="24"/>
        </w:rPr>
        <w:t xml:space="preserve"> συντονισμένα</w:t>
      </w:r>
      <w:r>
        <w:rPr>
          <w:rFonts w:eastAsia="Times New Roman"/>
          <w:szCs w:val="24"/>
        </w:rPr>
        <w:t>,</w:t>
      </w:r>
      <w:r w:rsidRPr="006840B2">
        <w:rPr>
          <w:rFonts w:eastAsia="Times New Roman"/>
          <w:szCs w:val="24"/>
        </w:rPr>
        <w:t xml:space="preserve"> που </w:t>
      </w:r>
      <w:r>
        <w:rPr>
          <w:rFonts w:eastAsia="Times New Roman"/>
          <w:szCs w:val="24"/>
        </w:rPr>
        <w:t xml:space="preserve">να αναδεικνύει και το </w:t>
      </w:r>
      <w:proofErr w:type="spellStart"/>
      <w:r>
        <w:rPr>
          <w:rFonts w:eastAsia="Times New Roman"/>
          <w:szCs w:val="24"/>
        </w:rPr>
        <w:t>γενοκτόνο</w:t>
      </w:r>
      <w:proofErr w:type="spellEnd"/>
      <w:r w:rsidRPr="006840B2">
        <w:rPr>
          <w:rFonts w:eastAsia="Times New Roman"/>
          <w:szCs w:val="24"/>
        </w:rPr>
        <w:t xml:space="preserve"> σχέδιο και τη </w:t>
      </w:r>
      <w:proofErr w:type="spellStart"/>
      <w:r w:rsidRPr="006840B2">
        <w:rPr>
          <w:rFonts w:eastAsia="Times New Roman"/>
          <w:szCs w:val="24"/>
        </w:rPr>
        <w:t>γενοκτ</w:t>
      </w:r>
      <w:r>
        <w:rPr>
          <w:rFonts w:eastAsia="Times New Roman"/>
          <w:szCs w:val="24"/>
        </w:rPr>
        <w:t>όνο</w:t>
      </w:r>
      <w:proofErr w:type="spellEnd"/>
      <w:r w:rsidRPr="006840B2">
        <w:rPr>
          <w:rFonts w:eastAsia="Times New Roman"/>
          <w:szCs w:val="24"/>
        </w:rPr>
        <w:t xml:space="preserve"> πρόθεση </w:t>
      </w:r>
      <w:r w:rsidRPr="006840B2">
        <w:rPr>
          <w:rFonts w:eastAsia="Times New Roman"/>
          <w:szCs w:val="24"/>
        </w:rPr>
        <w:lastRenderedPageBreak/>
        <w:t xml:space="preserve">και το </w:t>
      </w:r>
      <w:proofErr w:type="spellStart"/>
      <w:r w:rsidRPr="006840B2">
        <w:rPr>
          <w:rFonts w:eastAsia="Times New Roman"/>
          <w:szCs w:val="24"/>
        </w:rPr>
        <w:t>γενοκτ</w:t>
      </w:r>
      <w:r>
        <w:rPr>
          <w:rFonts w:eastAsia="Times New Roman"/>
          <w:szCs w:val="24"/>
        </w:rPr>
        <w:t>όνο</w:t>
      </w:r>
      <w:proofErr w:type="spellEnd"/>
      <w:r w:rsidRPr="006840B2">
        <w:rPr>
          <w:rFonts w:eastAsia="Times New Roman"/>
          <w:szCs w:val="24"/>
        </w:rPr>
        <w:t xml:space="preserve"> αποτέλεσμα από πλευράς των τουρκικών αρχών</w:t>
      </w:r>
      <w:r>
        <w:rPr>
          <w:rFonts w:eastAsia="Times New Roman"/>
          <w:szCs w:val="24"/>
        </w:rPr>
        <w:t>.</w:t>
      </w:r>
    </w:p>
    <w:p w14:paraId="4EC18F2C" w14:textId="77777777" w:rsidR="008E01FC" w:rsidRDefault="002168A0">
      <w:pPr>
        <w:spacing w:line="600" w:lineRule="auto"/>
        <w:ind w:firstLine="720"/>
        <w:jc w:val="both"/>
        <w:rPr>
          <w:rFonts w:eastAsia="Times New Roman"/>
          <w:szCs w:val="24"/>
        </w:rPr>
      </w:pPr>
      <w:r>
        <w:rPr>
          <w:rFonts w:eastAsia="Times New Roman"/>
          <w:szCs w:val="24"/>
        </w:rPr>
        <w:t xml:space="preserve">Σας ανέλυσα, λοιπόν, </w:t>
      </w:r>
      <w:r w:rsidRPr="006840B2">
        <w:rPr>
          <w:rFonts w:eastAsia="Times New Roman"/>
          <w:szCs w:val="24"/>
        </w:rPr>
        <w:t>προηγουμένως το σχέδιο</w:t>
      </w:r>
      <w:r>
        <w:rPr>
          <w:rFonts w:eastAsia="Times New Roman"/>
          <w:szCs w:val="24"/>
        </w:rPr>
        <w:t>. Γ</w:t>
      </w:r>
      <w:r w:rsidRPr="006840B2">
        <w:rPr>
          <w:rFonts w:eastAsia="Times New Roman"/>
          <w:szCs w:val="24"/>
        </w:rPr>
        <w:t>ιατί θα πρέπει να ξέρετε</w:t>
      </w:r>
      <w:r>
        <w:rPr>
          <w:rFonts w:eastAsia="Times New Roman"/>
          <w:szCs w:val="24"/>
        </w:rPr>
        <w:t>,</w:t>
      </w:r>
      <w:r w:rsidRPr="006840B2">
        <w:rPr>
          <w:rFonts w:eastAsia="Times New Roman"/>
          <w:szCs w:val="24"/>
        </w:rPr>
        <w:t xml:space="preserve"> κύριε συνάδελφε</w:t>
      </w:r>
      <w:r>
        <w:rPr>
          <w:rFonts w:eastAsia="Times New Roman"/>
          <w:szCs w:val="24"/>
        </w:rPr>
        <w:t>,</w:t>
      </w:r>
      <w:r w:rsidRPr="006840B2">
        <w:rPr>
          <w:rFonts w:eastAsia="Times New Roman"/>
          <w:szCs w:val="24"/>
        </w:rPr>
        <w:t xml:space="preserve"> ότι η ελληνική διπλωματία με συνέπεια και συνέχεια αναδεικνύει διεθνώς </w:t>
      </w:r>
      <w:r>
        <w:rPr>
          <w:rFonts w:eastAsia="Times New Roman"/>
          <w:szCs w:val="24"/>
        </w:rPr>
        <w:t>τ</w:t>
      </w:r>
      <w:r w:rsidRPr="006840B2">
        <w:rPr>
          <w:rFonts w:eastAsia="Times New Roman"/>
          <w:szCs w:val="24"/>
        </w:rPr>
        <w:t>ο ζήτημα</w:t>
      </w:r>
      <w:r>
        <w:rPr>
          <w:rFonts w:eastAsia="Times New Roman"/>
          <w:szCs w:val="24"/>
        </w:rPr>
        <w:t>,</w:t>
      </w:r>
      <w:r w:rsidRPr="006840B2">
        <w:rPr>
          <w:rFonts w:eastAsia="Times New Roman"/>
          <w:szCs w:val="24"/>
        </w:rPr>
        <w:t xml:space="preserve"> ιδιαίτερα όταν έχουμε τέτοιες </w:t>
      </w:r>
      <w:r>
        <w:rPr>
          <w:rFonts w:eastAsia="Times New Roman"/>
          <w:szCs w:val="24"/>
        </w:rPr>
        <w:t>επετείους,</w:t>
      </w:r>
      <w:r w:rsidRPr="006840B2">
        <w:rPr>
          <w:rFonts w:eastAsia="Times New Roman"/>
          <w:szCs w:val="24"/>
        </w:rPr>
        <w:t xml:space="preserve"> όπως </w:t>
      </w:r>
      <w:r>
        <w:rPr>
          <w:rFonts w:eastAsia="Times New Roman"/>
          <w:szCs w:val="24"/>
        </w:rPr>
        <w:t>γίνεται και</w:t>
      </w:r>
      <w:r w:rsidRPr="006840B2">
        <w:rPr>
          <w:rFonts w:eastAsia="Times New Roman"/>
          <w:szCs w:val="24"/>
        </w:rPr>
        <w:t xml:space="preserve"> φέτος</w:t>
      </w:r>
      <w:r>
        <w:rPr>
          <w:rFonts w:eastAsia="Times New Roman"/>
          <w:szCs w:val="24"/>
        </w:rPr>
        <w:t>.</w:t>
      </w:r>
      <w:r w:rsidRPr="006840B2">
        <w:rPr>
          <w:rFonts w:eastAsia="Times New Roman"/>
          <w:szCs w:val="24"/>
        </w:rPr>
        <w:t xml:space="preserve"> </w:t>
      </w:r>
      <w:r>
        <w:rPr>
          <w:rFonts w:eastAsia="Times New Roman"/>
          <w:szCs w:val="24"/>
        </w:rPr>
        <w:t>Η</w:t>
      </w:r>
      <w:r w:rsidRPr="006840B2">
        <w:rPr>
          <w:rFonts w:eastAsia="Times New Roman"/>
          <w:szCs w:val="24"/>
        </w:rPr>
        <w:t xml:space="preserve"> ελληνική </w:t>
      </w:r>
      <w:r>
        <w:rPr>
          <w:rFonts w:eastAsia="Times New Roman"/>
          <w:szCs w:val="24"/>
        </w:rPr>
        <w:t>Κ</w:t>
      </w:r>
      <w:r w:rsidRPr="006840B2">
        <w:rPr>
          <w:rFonts w:eastAsia="Times New Roman"/>
          <w:szCs w:val="24"/>
        </w:rPr>
        <w:t xml:space="preserve">υβέρνηση έκανε πρόταση και τα </w:t>
      </w:r>
      <w:r>
        <w:rPr>
          <w:rFonts w:eastAsia="Times New Roman"/>
          <w:szCs w:val="24"/>
        </w:rPr>
        <w:t xml:space="preserve">ελληνικά ταχυδρομεία </w:t>
      </w:r>
      <w:r w:rsidRPr="006840B2">
        <w:rPr>
          <w:rFonts w:eastAsia="Times New Roman"/>
          <w:szCs w:val="24"/>
        </w:rPr>
        <w:t>θα βγάλουν και την επετειακ</w:t>
      </w:r>
      <w:r w:rsidRPr="006840B2">
        <w:rPr>
          <w:rFonts w:eastAsia="Times New Roman"/>
          <w:szCs w:val="24"/>
        </w:rPr>
        <w:t xml:space="preserve">ή σειρά </w:t>
      </w:r>
      <w:r>
        <w:rPr>
          <w:rFonts w:eastAsia="Times New Roman"/>
          <w:szCs w:val="24"/>
        </w:rPr>
        <w:t xml:space="preserve">των </w:t>
      </w:r>
      <w:r w:rsidRPr="006840B2">
        <w:rPr>
          <w:rFonts w:eastAsia="Times New Roman"/>
          <w:szCs w:val="24"/>
        </w:rPr>
        <w:t>γραμματοσήμων για να στείλουμε το μήνυμα παντού</w:t>
      </w:r>
      <w:r>
        <w:rPr>
          <w:rFonts w:eastAsia="Times New Roman"/>
          <w:szCs w:val="24"/>
        </w:rPr>
        <w:t>,</w:t>
      </w:r>
      <w:r w:rsidRPr="006840B2">
        <w:rPr>
          <w:rFonts w:eastAsia="Times New Roman"/>
          <w:szCs w:val="24"/>
        </w:rPr>
        <w:t xml:space="preserve"> θυμίζοντας το γεγονός</w:t>
      </w:r>
      <w:r>
        <w:rPr>
          <w:rFonts w:eastAsia="Times New Roman"/>
          <w:szCs w:val="24"/>
        </w:rPr>
        <w:t>.</w:t>
      </w:r>
      <w:r w:rsidRPr="006840B2">
        <w:rPr>
          <w:rFonts w:eastAsia="Times New Roman"/>
          <w:szCs w:val="24"/>
        </w:rPr>
        <w:t xml:space="preserve"> </w:t>
      </w:r>
      <w:r>
        <w:rPr>
          <w:rFonts w:eastAsia="Times New Roman"/>
          <w:szCs w:val="24"/>
        </w:rPr>
        <w:t>Όμως</w:t>
      </w:r>
      <w:r w:rsidRPr="006840B2">
        <w:rPr>
          <w:rFonts w:eastAsia="Times New Roman"/>
          <w:szCs w:val="24"/>
        </w:rPr>
        <w:t xml:space="preserve"> το θέμα </w:t>
      </w:r>
      <w:r>
        <w:rPr>
          <w:rFonts w:eastAsia="Times New Roman"/>
          <w:szCs w:val="24"/>
        </w:rPr>
        <w:t>είναι το εξής:</w:t>
      </w:r>
      <w:r w:rsidRPr="006840B2">
        <w:rPr>
          <w:rFonts w:eastAsia="Times New Roman"/>
          <w:szCs w:val="24"/>
        </w:rPr>
        <w:t xml:space="preserve"> </w:t>
      </w:r>
      <w:r>
        <w:rPr>
          <w:rFonts w:eastAsia="Times New Roman"/>
          <w:szCs w:val="24"/>
        </w:rPr>
        <w:t>Α</w:t>
      </w:r>
      <w:r w:rsidRPr="006840B2">
        <w:rPr>
          <w:rFonts w:eastAsia="Times New Roman"/>
          <w:szCs w:val="24"/>
        </w:rPr>
        <w:t>ρκούμαστε στη συνέχεια μιας</w:t>
      </w:r>
      <w:r>
        <w:rPr>
          <w:rFonts w:eastAsia="Times New Roman"/>
          <w:szCs w:val="24"/>
        </w:rPr>
        <w:t xml:space="preserve"> πολιτικής η οποία δεν είχε για εικοσιπέντε </w:t>
      </w:r>
      <w:r w:rsidRPr="006840B2">
        <w:rPr>
          <w:rFonts w:eastAsia="Times New Roman"/>
          <w:szCs w:val="24"/>
        </w:rPr>
        <w:t>χρόνια τα αποτελέσματα που θέλουμε</w:t>
      </w:r>
      <w:r>
        <w:rPr>
          <w:rFonts w:eastAsia="Times New Roman"/>
          <w:szCs w:val="24"/>
        </w:rPr>
        <w:t>;</w:t>
      </w:r>
    </w:p>
    <w:p w14:paraId="4EC18F2D" w14:textId="77777777" w:rsidR="008E01FC" w:rsidRDefault="002168A0">
      <w:pPr>
        <w:spacing w:line="600" w:lineRule="auto"/>
        <w:ind w:firstLine="720"/>
        <w:jc w:val="both"/>
        <w:rPr>
          <w:rFonts w:eastAsia="Times New Roman"/>
          <w:szCs w:val="24"/>
        </w:rPr>
      </w:pPr>
      <w:r>
        <w:rPr>
          <w:rFonts w:eastAsia="Times New Roman"/>
          <w:szCs w:val="24"/>
        </w:rPr>
        <w:t xml:space="preserve">Η πρόταση, λοιπόν, είναι </w:t>
      </w:r>
      <w:r w:rsidRPr="006840B2">
        <w:rPr>
          <w:rFonts w:eastAsia="Times New Roman"/>
          <w:szCs w:val="24"/>
        </w:rPr>
        <w:t>συντονισμός</w:t>
      </w:r>
      <w:r w:rsidRPr="006840B2">
        <w:rPr>
          <w:rFonts w:eastAsia="Times New Roman"/>
          <w:szCs w:val="24"/>
        </w:rPr>
        <w:t xml:space="preserve"> </w:t>
      </w:r>
      <w:r>
        <w:rPr>
          <w:rFonts w:eastAsia="Times New Roman"/>
          <w:szCs w:val="24"/>
        </w:rPr>
        <w:t>-</w:t>
      </w:r>
      <w:r w:rsidRPr="006840B2">
        <w:rPr>
          <w:rFonts w:eastAsia="Times New Roman"/>
          <w:szCs w:val="24"/>
        </w:rPr>
        <w:t>και αυτό κάνουμε</w:t>
      </w:r>
      <w:r>
        <w:rPr>
          <w:rFonts w:eastAsia="Times New Roman"/>
          <w:szCs w:val="24"/>
        </w:rPr>
        <w:t>,</w:t>
      </w:r>
      <w:r w:rsidRPr="006840B2">
        <w:rPr>
          <w:rFonts w:eastAsia="Times New Roman"/>
          <w:szCs w:val="24"/>
        </w:rPr>
        <w:t xml:space="preserve"> αυτό </w:t>
      </w:r>
      <w:r>
        <w:rPr>
          <w:rFonts w:eastAsia="Times New Roman"/>
          <w:szCs w:val="24"/>
        </w:rPr>
        <w:t xml:space="preserve">είναι </w:t>
      </w:r>
      <w:r w:rsidRPr="006840B2">
        <w:rPr>
          <w:rFonts w:eastAsia="Times New Roman"/>
          <w:szCs w:val="24"/>
        </w:rPr>
        <w:t>το σχέδιο</w:t>
      </w:r>
      <w:r>
        <w:rPr>
          <w:rFonts w:eastAsia="Times New Roman"/>
          <w:szCs w:val="24"/>
        </w:rPr>
        <w:t>,</w:t>
      </w:r>
      <w:r w:rsidRPr="006840B2">
        <w:rPr>
          <w:rFonts w:eastAsia="Times New Roman"/>
          <w:szCs w:val="24"/>
        </w:rPr>
        <w:t xml:space="preserve"> αυτό ισχύει </w:t>
      </w:r>
      <w:r>
        <w:rPr>
          <w:rFonts w:eastAsia="Times New Roman"/>
          <w:szCs w:val="24"/>
        </w:rPr>
        <w:t>για την ελληνική Κ</w:t>
      </w:r>
      <w:r w:rsidRPr="006840B2">
        <w:rPr>
          <w:rFonts w:eastAsia="Times New Roman"/>
          <w:szCs w:val="24"/>
        </w:rPr>
        <w:t>υβέρνηση</w:t>
      </w:r>
      <w:r>
        <w:rPr>
          <w:rFonts w:eastAsia="Times New Roman"/>
          <w:szCs w:val="24"/>
        </w:rPr>
        <w:t>-</w:t>
      </w:r>
      <w:r w:rsidRPr="006840B2">
        <w:rPr>
          <w:rFonts w:eastAsia="Times New Roman"/>
          <w:szCs w:val="24"/>
        </w:rPr>
        <w:t xml:space="preserve"> ανάμεσα στα κράτη</w:t>
      </w:r>
      <w:r>
        <w:rPr>
          <w:rFonts w:eastAsia="Times New Roman"/>
          <w:szCs w:val="24"/>
        </w:rPr>
        <w:t>,</w:t>
      </w:r>
      <w:r w:rsidRPr="006840B2">
        <w:rPr>
          <w:rFonts w:eastAsia="Times New Roman"/>
          <w:szCs w:val="24"/>
        </w:rPr>
        <w:t xml:space="preserve"> ανάμεσα σε εθνότητες και τις οντότητες</w:t>
      </w:r>
      <w:r>
        <w:rPr>
          <w:rFonts w:eastAsia="Times New Roman"/>
          <w:szCs w:val="24"/>
        </w:rPr>
        <w:t xml:space="preserve">, για να αναδειχθεί </w:t>
      </w:r>
      <w:r w:rsidRPr="006840B2">
        <w:rPr>
          <w:rFonts w:eastAsia="Times New Roman"/>
          <w:szCs w:val="24"/>
        </w:rPr>
        <w:t>συνολικά</w:t>
      </w:r>
      <w:r>
        <w:rPr>
          <w:rFonts w:eastAsia="Times New Roman"/>
          <w:szCs w:val="24"/>
        </w:rPr>
        <w:t>,</w:t>
      </w:r>
      <w:r w:rsidRPr="006840B2">
        <w:rPr>
          <w:rFonts w:eastAsia="Times New Roman"/>
          <w:szCs w:val="24"/>
        </w:rPr>
        <w:t xml:space="preserve"> από όλους μαζί</w:t>
      </w:r>
      <w:r>
        <w:rPr>
          <w:rFonts w:eastAsia="Times New Roman"/>
          <w:szCs w:val="24"/>
        </w:rPr>
        <w:t>,</w:t>
      </w:r>
      <w:r w:rsidRPr="006840B2">
        <w:rPr>
          <w:rFonts w:eastAsia="Times New Roman"/>
          <w:szCs w:val="24"/>
        </w:rPr>
        <w:t xml:space="preserve"> με κοινό αίτημα </w:t>
      </w:r>
      <w:r>
        <w:rPr>
          <w:rFonts w:eastAsia="Times New Roman"/>
          <w:szCs w:val="24"/>
        </w:rPr>
        <w:t xml:space="preserve">το θέμα της γενοκτονίας </w:t>
      </w:r>
      <w:r w:rsidRPr="006840B2">
        <w:rPr>
          <w:rFonts w:eastAsia="Times New Roman"/>
          <w:szCs w:val="24"/>
        </w:rPr>
        <w:t>στη Μικρά Ασία</w:t>
      </w:r>
      <w:r>
        <w:rPr>
          <w:rFonts w:eastAsia="Times New Roman"/>
          <w:szCs w:val="24"/>
        </w:rPr>
        <w:t>,</w:t>
      </w:r>
      <w:r w:rsidRPr="006840B2">
        <w:rPr>
          <w:rFonts w:eastAsia="Times New Roman"/>
          <w:szCs w:val="24"/>
        </w:rPr>
        <w:t xml:space="preserve"> στον Πόντο</w:t>
      </w:r>
      <w:r>
        <w:rPr>
          <w:rFonts w:eastAsia="Times New Roman"/>
          <w:szCs w:val="24"/>
        </w:rPr>
        <w:t xml:space="preserve">, στη </w:t>
      </w:r>
      <w:proofErr w:type="spellStart"/>
      <w:r>
        <w:rPr>
          <w:rFonts w:eastAsia="Times New Roman"/>
          <w:szCs w:val="24"/>
        </w:rPr>
        <w:t>Χαλδία</w:t>
      </w:r>
      <w:proofErr w:type="spellEnd"/>
      <w:r>
        <w:rPr>
          <w:rFonts w:eastAsia="Times New Roman"/>
          <w:szCs w:val="24"/>
        </w:rPr>
        <w:t xml:space="preserve">. </w:t>
      </w:r>
    </w:p>
    <w:p w14:paraId="4EC18F2E" w14:textId="77777777" w:rsidR="008E01FC" w:rsidRDefault="002168A0">
      <w:pPr>
        <w:spacing w:line="600" w:lineRule="auto"/>
        <w:ind w:firstLine="720"/>
        <w:jc w:val="both"/>
        <w:rPr>
          <w:rFonts w:eastAsia="Times New Roman"/>
          <w:szCs w:val="24"/>
        </w:rPr>
      </w:pPr>
      <w:r>
        <w:rPr>
          <w:rFonts w:eastAsia="Times New Roman"/>
          <w:szCs w:val="24"/>
        </w:rPr>
        <w:lastRenderedPageBreak/>
        <w:t>Κ</w:t>
      </w:r>
      <w:r w:rsidRPr="006840B2">
        <w:rPr>
          <w:rFonts w:eastAsia="Times New Roman"/>
          <w:szCs w:val="24"/>
        </w:rPr>
        <w:t xml:space="preserve">αι επειδή σωστά αναφερθήκατε στα </w:t>
      </w:r>
      <w:r>
        <w:rPr>
          <w:rFonts w:eastAsia="Times New Roman"/>
          <w:szCs w:val="24"/>
        </w:rPr>
        <w:t>θέματα</w:t>
      </w:r>
      <w:r w:rsidRPr="006840B2">
        <w:rPr>
          <w:rFonts w:eastAsia="Times New Roman"/>
          <w:szCs w:val="24"/>
        </w:rPr>
        <w:t xml:space="preserve"> της Τουρκίας </w:t>
      </w:r>
      <w:r>
        <w:rPr>
          <w:rFonts w:eastAsia="Times New Roman"/>
          <w:szCs w:val="24"/>
        </w:rPr>
        <w:t>-</w:t>
      </w:r>
      <w:r w:rsidRPr="006840B2">
        <w:rPr>
          <w:rFonts w:eastAsia="Times New Roman"/>
          <w:szCs w:val="24"/>
        </w:rPr>
        <w:t xml:space="preserve">και </w:t>
      </w:r>
      <w:r>
        <w:rPr>
          <w:rFonts w:eastAsia="Times New Roman"/>
          <w:szCs w:val="24"/>
        </w:rPr>
        <w:t>κλείνω με αυτές τις σκέψεις, κύριε Πρόεδρε- θα πρέπει να σας πω αυτό που</w:t>
      </w:r>
      <w:r w:rsidRPr="006840B2">
        <w:rPr>
          <w:rFonts w:eastAsia="Times New Roman"/>
          <w:szCs w:val="24"/>
        </w:rPr>
        <w:t xml:space="preserve"> υπογραμμίζει </w:t>
      </w:r>
      <w:r>
        <w:rPr>
          <w:rFonts w:eastAsia="Times New Roman"/>
          <w:szCs w:val="24"/>
        </w:rPr>
        <w:t xml:space="preserve">και </w:t>
      </w:r>
      <w:r w:rsidRPr="006840B2">
        <w:rPr>
          <w:rFonts w:eastAsia="Times New Roman"/>
          <w:szCs w:val="24"/>
        </w:rPr>
        <w:t>το Υπουργείο Εξωτερικών</w:t>
      </w:r>
      <w:r>
        <w:rPr>
          <w:rFonts w:eastAsia="Times New Roman"/>
          <w:szCs w:val="24"/>
        </w:rPr>
        <w:t>,</w:t>
      </w:r>
      <w:r w:rsidRPr="006840B2">
        <w:rPr>
          <w:rFonts w:eastAsia="Times New Roman"/>
          <w:szCs w:val="24"/>
        </w:rPr>
        <w:t xml:space="preserve"> ότι το μήνυμα </w:t>
      </w:r>
      <w:r>
        <w:rPr>
          <w:rFonts w:eastAsia="Times New Roman"/>
          <w:szCs w:val="24"/>
        </w:rPr>
        <w:t xml:space="preserve">από όλους </w:t>
      </w:r>
      <w:r w:rsidRPr="006840B2">
        <w:rPr>
          <w:rFonts w:eastAsia="Times New Roman"/>
          <w:szCs w:val="24"/>
        </w:rPr>
        <w:t xml:space="preserve">τους απογόνους </w:t>
      </w:r>
      <w:r>
        <w:rPr>
          <w:rFonts w:eastAsia="Times New Roman"/>
          <w:szCs w:val="24"/>
        </w:rPr>
        <w:t>όσων</w:t>
      </w:r>
      <w:r w:rsidRPr="006840B2">
        <w:rPr>
          <w:rFonts w:eastAsia="Times New Roman"/>
          <w:szCs w:val="24"/>
        </w:rPr>
        <w:t xml:space="preserve"> ήταν θύματα των γενοκτο</w:t>
      </w:r>
      <w:r w:rsidRPr="006840B2">
        <w:rPr>
          <w:rFonts w:eastAsia="Times New Roman"/>
          <w:szCs w:val="24"/>
        </w:rPr>
        <w:t xml:space="preserve">νιών προς την Τουρκία είναι ότι πρέπει να δει κατάματα τον εαυτό </w:t>
      </w:r>
      <w:r>
        <w:rPr>
          <w:rFonts w:eastAsia="Times New Roman"/>
          <w:szCs w:val="24"/>
        </w:rPr>
        <w:t>της,</w:t>
      </w:r>
      <w:r w:rsidRPr="006840B2">
        <w:rPr>
          <w:rFonts w:eastAsia="Times New Roman"/>
          <w:szCs w:val="24"/>
        </w:rPr>
        <w:t xml:space="preserve"> να δει κατάματα την ιστορία </w:t>
      </w:r>
      <w:r>
        <w:rPr>
          <w:rFonts w:eastAsia="Times New Roman"/>
          <w:szCs w:val="24"/>
        </w:rPr>
        <w:t>της,</w:t>
      </w:r>
      <w:r w:rsidRPr="006840B2">
        <w:rPr>
          <w:rFonts w:eastAsia="Times New Roman"/>
          <w:szCs w:val="24"/>
        </w:rPr>
        <w:t xml:space="preserve"> να δει κατάματα την αλήθεια</w:t>
      </w:r>
      <w:r>
        <w:rPr>
          <w:rFonts w:eastAsia="Times New Roman"/>
          <w:szCs w:val="24"/>
        </w:rPr>
        <w:t>,</w:t>
      </w:r>
      <w:r w:rsidRPr="006840B2">
        <w:rPr>
          <w:rFonts w:eastAsia="Times New Roman"/>
          <w:szCs w:val="24"/>
        </w:rPr>
        <w:t xml:space="preserve"> να αναγνωρίσει την αλήθεια</w:t>
      </w:r>
      <w:r>
        <w:rPr>
          <w:rFonts w:eastAsia="Times New Roman"/>
          <w:szCs w:val="24"/>
        </w:rPr>
        <w:t>,</w:t>
      </w:r>
      <w:r w:rsidRPr="006840B2">
        <w:rPr>
          <w:rFonts w:eastAsia="Times New Roman"/>
          <w:szCs w:val="24"/>
        </w:rPr>
        <w:t xml:space="preserve"> να συμβιβαστεί με την αλήθεια</w:t>
      </w:r>
      <w:r>
        <w:rPr>
          <w:rFonts w:eastAsia="Times New Roman"/>
          <w:szCs w:val="24"/>
        </w:rPr>
        <w:t>.</w:t>
      </w:r>
      <w:r w:rsidRPr="006840B2">
        <w:rPr>
          <w:rFonts w:eastAsia="Times New Roman"/>
          <w:szCs w:val="24"/>
        </w:rPr>
        <w:t xml:space="preserve"> </w:t>
      </w:r>
    </w:p>
    <w:p w14:paraId="4EC18F2F" w14:textId="77777777" w:rsidR="008E01FC" w:rsidRDefault="002168A0">
      <w:pPr>
        <w:spacing w:line="600" w:lineRule="auto"/>
        <w:ind w:firstLine="720"/>
        <w:jc w:val="both"/>
        <w:rPr>
          <w:rFonts w:eastAsia="Times New Roman"/>
          <w:szCs w:val="24"/>
        </w:rPr>
      </w:pPr>
      <w:r>
        <w:rPr>
          <w:rFonts w:eastAsia="Times New Roman"/>
          <w:szCs w:val="24"/>
        </w:rPr>
        <w:t>Γ</w:t>
      </w:r>
      <w:r w:rsidRPr="006840B2">
        <w:rPr>
          <w:rFonts w:eastAsia="Times New Roman"/>
          <w:szCs w:val="24"/>
        </w:rPr>
        <w:t>ιατί στο μέτρο και στο</w:t>
      </w:r>
      <w:r>
        <w:rPr>
          <w:rFonts w:eastAsia="Times New Roman"/>
          <w:szCs w:val="24"/>
        </w:rPr>
        <w:t>ν</w:t>
      </w:r>
      <w:r w:rsidRPr="006840B2">
        <w:rPr>
          <w:rFonts w:eastAsia="Times New Roman"/>
          <w:szCs w:val="24"/>
        </w:rPr>
        <w:t xml:space="preserve"> βαθμό που επιμένει </w:t>
      </w:r>
      <w:r>
        <w:rPr>
          <w:rFonts w:eastAsia="Times New Roman"/>
          <w:szCs w:val="24"/>
        </w:rPr>
        <w:t xml:space="preserve">στη σιωπή, επιμένει </w:t>
      </w:r>
      <w:r w:rsidRPr="006840B2">
        <w:rPr>
          <w:rFonts w:eastAsia="Times New Roman"/>
          <w:szCs w:val="24"/>
        </w:rPr>
        <w:t>να μην αναγνωρίζει</w:t>
      </w:r>
      <w:r>
        <w:rPr>
          <w:rFonts w:eastAsia="Times New Roman"/>
          <w:szCs w:val="24"/>
        </w:rPr>
        <w:t>,</w:t>
      </w:r>
      <w:r w:rsidRPr="006840B2">
        <w:rPr>
          <w:rFonts w:eastAsia="Times New Roman"/>
          <w:szCs w:val="24"/>
        </w:rPr>
        <w:t xml:space="preserve"> εκτίθεται και </w:t>
      </w:r>
      <w:r>
        <w:rPr>
          <w:rFonts w:eastAsia="Times New Roman"/>
          <w:szCs w:val="24"/>
        </w:rPr>
        <w:t>η ίδια</w:t>
      </w:r>
      <w:r w:rsidRPr="006840B2">
        <w:rPr>
          <w:rFonts w:eastAsia="Times New Roman"/>
          <w:szCs w:val="24"/>
        </w:rPr>
        <w:t xml:space="preserve"> ως κράτος</w:t>
      </w:r>
      <w:r>
        <w:rPr>
          <w:rFonts w:eastAsia="Times New Roman"/>
          <w:szCs w:val="24"/>
        </w:rPr>
        <w:t>,</w:t>
      </w:r>
      <w:r w:rsidRPr="006840B2">
        <w:rPr>
          <w:rFonts w:eastAsia="Times New Roman"/>
          <w:szCs w:val="24"/>
        </w:rPr>
        <w:t xml:space="preserve"> εκτίθεται και η ίδια ως λαός στη </w:t>
      </w:r>
      <w:r>
        <w:rPr>
          <w:rFonts w:eastAsia="Times New Roman"/>
          <w:szCs w:val="24"/>
        </w:rPr>
        <w:t>δ</w:t>
      </w:r>
      <w:r w:rsidRPr="006840B2">
        <w:rPr>
          <w:rFonts w:eastAsia="Times New Roman"/>
          <w:szCs w:val="24"/>
        </w:rPr>
        <w:t>ιεθνή κοινότητα</w:t>
      </w:r>
      <w:r>
        <w:rPr>
          <w:rFonts w:eastAsia="Times New Roman"/>
          <w:szCs w:val="24"/>
        </w:rPr>
        <w:t>,</w:t>
      </w:r>
      <w:r w:rsidRPr="006840B2">
        <w:rPr>
          <w:rFonts w:eastAsia="Times New Roman"/>
          <w:szCs w:val="24"/>
        </w:rPr>
        <w:t xml:space="preserve"> όχι μόνο </w:t>
      </w:r>
      <w:r>
        <w:rPr>
          <w:rFonts w:eastAsia="Times New Roman"/>
          <w:szCs w:val="24"/>
        </w:rPr>
        <w:t>σ</w:t>
      </w:r>
      <w:r w:rsidRPr="006840B2">
        <w:rPr>
          <w:rFonts w:eastAsia="Times New Roman"/>
          <w:szCs w:val="24"/>
        </w:rPr>
        <w:t>τους απογόνους των θυμάτων</w:t>
      </w:r>
      <w:r>
        <w:rPr>
          <w:rFonts w:eastAsia="Times New Roman"/>
          <w:szCs w:val="24"/>
        </w:rPr>
        <w:t>,</w:t>
      </w:r>
      <w:r w:rsidRPr="006840B2">
        <w:rPr>
          <w:rFonts w:eastAsia="Times New Roman"/>
          <w:szCs w:val="24"/>
        </w:rPr>
        <w:t xml:space="preserve"> όχι μόνο στους Έλληνες</w:t>
      </w:r>
      <w:r>
        <w:rPr>
          <w:rFonts w:eastAsia="Times New Roman"/>
          <w:szCs w:val="24"/>
        </w:rPr>
        <w:t>,</w:t>
      </w:r>
      <w:r w:rsidRPr="006840B2">
        <w:rPr>
          <w:rFonts w:eastAsia="Times New Roman"/>
          <w:szCs w:val="24"/>
        </w:rPr>
        <w:t xml:space="preserve"> </w:t>
      </w:r>
      <w:r>
        <w:rPr>
          <w:rFonts w:eastAsia="Times New Roman"/>
          <w:szCs w:val="24"/>
        </w:rPr>
        <w:t>σ</w:t>
      </w:r>
      <w:r w:rsidRPr="006840B2">
        <w:rPr>
          <w:rFonts w:eastAsia="Times New Roman"/>
          <w:szCs w:val="24"/>
        </w:rPr>
        <w:t>τους Πόντιους</w:t>
      </w:r>
      <w:r>
        <w:rPr>
          <w:rFonts w:eastAsia="Times New Roman"/>
          <w:szCs w:val="24"/>
        </w:rPr>
        <w:t>,</w:t>
      </w:r>
      <w:r w:rsidRPr="006840B2">
        <w:rPr>
          <w:rFonts w:eastAsia="Times New Roman"/>
          <w:szCs w:val="24"/>
        </w:rPr>
        <w:t xml:space="preserve"> </w:t>
      </w:r>
      <w:r>
        <w:rPr>
          <w:rFonts w:eastAsia="Times New Roman"/>
          <w:szCs w:val="24"/>
        </w:rPr>
        <w:t>στ</w:t>
      </w:r>
      <w:r w:rsidRPr="006840B2">
        <w:rPr>
          <w:rFonts w:eastAsia="Times New Roman"/>
          <w:szCs w:val="24"/>
        </w:rPr>
        <w:t>ους Αρμένιους</w:t>
      </w:r>
      <w:r>
        <w:rPr>
          <w:rFonts w:eastAsia="Times New Roman"/>
          <w:szCs w:val="24"/>
        </w:rPr>
        <w:t>,</w:t>
      </w:r>
      <w:r w:rsidRPr="006840B2">
        <w:rPr>
          <w:rFonts w:eastAsia="Times New Roman"/>
          <w:szCs w:val="24"/>
        </w:rPr>
        <w:t xml:space="preserve"> </w:t>
      </w:r>
      <w:r>
        <w:rPr>
          <w:rFonts w:eastAsia="Times New Roman"/>
          <w:szCs w:val="24"/>
        </w:rPr>
        <w:t>σ</w:t>
      </w:r>
      <w:r w:rsidRPr="006840B2">
        <w:rPr>
          <w:rFonts w:eastAsia="Times New Roman"/>
          <w:szCs w:val="24"/>
        </w:rPr>
        <w:t xml:space="preserve">τους </w:t>
      </w:r>
      <w:r>
        <w:rPr>
          <w:rFonts w:eastAsia="Times New Roman"/>
          <w:szCs w:val="24"/>
        </w:rPr>
        <w:t>Σύριους, σ</w:t>
      </w:r>
      <w:r w:rsidRPr="006840B2">
        <w:rPr>
          <w:rFonts w:eastAsia="Times New Roman"/>
          <w:szCs w:val="24"/>
        </w:rPr>
        <w:t xml:space="preserve">τους </w:t>
      </w:r>
      <w:proofErr w:type="spellStart"/>
      <w:r w:rsidRPr="003500B5">
        <w:rPr>
          <w:rFonts w:eastAsia="Times New Roman"/>
          <w:szCs w:val="24"/>
        </w:rPr>
        <w:t>Ασσύριους</w:t>
      </w:r>
      <w:proofErr w:type="spellEnd"/>
      <w:r>
        <w:rPr>
          <w:rFonts w:eastAsia="Times New Roman"/>
          <w:szCs w:val="24"/>
        </w:rPr>
        <w:t>.</w:t>
      </w:r>
      <w:r w:rsidRPr="006840B2">
        <w:rPr>
          <w:rFonts w:eastAsia="Times New Roman"/>
          <w:szCs w:val="24"/>
        </w:rPr>
        <w:t xml:space="preserve"> </w:t>
      </w:r>
      <w:r>
        <w:rPr>
          <w:rFonts w:eastAsia="Times New Roman"/>
          <w:szCs w:val="24"/>
        </w:rPr>
        <w:t>Α</w:t>
      </w:r>
      <w:r w:rsidRPr="006840B2">
        <w:rPr>
          <w:rFonts w:eastAsia="Times New Roman"/>
          <w:szCs w:val="24"/>
        </w:rPr>
        <w:t xml:space="preserve">υτό είναι το μήνυμα προς </w:t>
      </w:r>
      <w:r w:rsidRPr="006840B2">
        <w:rPr>
          <w:rFonts w:eastAsia="Times New Roman"/>
          <w:szCs w:val="24"/>
        </w:rPr>
        <w:t>την τουρκική πλευρά</w:t>
      </w:r>
      <w:r>
        <w:rPr>
          <w:rFonts w:eastAsia="Times New Roman"/>
          <w:szCs w:val="24"/>
        </w:rPr>
        <w:t>,</w:t>
      </w:r>
      <w:r w:rsidRPr="006840B2">
        <w:rPr>
          <w:rFonts w:eastAsia="Times New Roman"/>
          <w:szCs w:val="24"/>
        </w:rPr>
        <w:t xml:space="preserve"> ιδιαίτερα φέτος που είμαστε στα </w:t>
      </w:r>
      <w:r>
        <w:rPr>
          <w:rFonts w:eastAsia="Times New Roman"/>
          <w:szCs w:val="24"/>
        </w:rPr>
        <w:t>εκατό</w:t>
      </w:r>
      <w:r w:rsidRPr="006840B2">
        <w:rPr>
          <w:rFonts w:eastAsia="Times New Roman"/>
          <w:szCs w:val="24"/>
        </w:rPr>
        <w:t xml:space="preserve"> χρόνια</w:t>
      </w:r>
      <w:r>
        <w:rPr>
          <w:rFonts w:eastAsia="Times New Roman"/>
          <w:szCs w:val="24"/>
        </w:rPr>
        <w:t>.</w:t>
      </w:r>
      <w:r w:rsidRPr="006840B2">
        <w:rPr>
          <w:rFonts w:eastAsia="Times New Roman"/>
          <w:szCs w:val="24"/>
        </w:rPr>
        <w:t xml:space="preserve"> </w:t>
      </w:r>
      <w:r>
        <w:rPr>
          <w:rFonts w:eastAsia="Times New Roman"/>
          <w:szCs w:val="24"/>
        </w:rPr>
        <w:t>Ε</w:t>
      </w:r>
      <w:r w:rsidRPr="006840B2">
        <w:rPr>
          <w:rFonts w:eastAsia="Times New Roman"/>
          <w:szCs w:val="24"/>
        </w:rPr>
        <w:t xml:space="preserve">ίναι υποχρεωμένοι να δουν την αλήθεια και να </w:t>
      </w:r>
      <w:r>
        <w:rPr>
          <w:rFonts w:eastAsia="Times New Roman"/>
          <w:szCs w:val="24"/>
        </w:rPr>
        <w:t>εί</w:t>
      </w:r>
      <w:r w:rsidRPr="006840B2">
        <w:rPr>
          <w:rFonts w:eastAsia="Times New Roman"/>
          <w:szCs w:val="24"/>
        </w:rPr>
        <w:t>ναι</w:t>
      </w:r>
      <w:r>
        <w:rPr>
          <w:rFonts w:eastAsia="Times New Roman"/>
          <w:szCs w:val="24"/>
        </w:rPr>
        <w:t xml:space="preserve"> αυτοί που πρώτοι θα αναγνωρίσουν</w:t>
      </w:r>
      <w:r w:rsidRPr="006840B2">
        <w:rPr>
          <w:rFonts w:eastAsia="Times New Roman"/>
          <w:szCs w:val="24"/>
        </w:rPr>
        <w:t xml:space="preserve"> τη </w:t>
      </w:r>
      <w:proofErr w:type="spellStart"/>
      <w:r w:rsidRPr="006840B2">
        <w:rPr>
          <w:rFonts w:eastAsia="Times New Roman"/>
          <w:szCs w:val="24"/>
        </w:rPr>
        <w:t>γενοκτ</w:t>
      </w:r>
      <w:r>
        <w:rPr>
          <w:rFonts w:eastAsia="Times New Roman"/>
          <w:szCs w:val="24"/>
        </w:rPr>
        <w:t>ό</w:t>
      </w:r>
      <w:r w:rsidRPr="006840B2">
        <w:rPr>
          <w:rFonts w:eastAsia="Times New Roman"/>
          <w:szCs w:val="24"/>
        </w:rPr>
        <w:t>ν</w:t>
      </w:r>
      <w:r>
        <w:rPr>
          <w:rFonts w:eastAsia="Times New Roman"/>
          <w:szCs w:val="24"/>
        </w:rPr>
        <w:t>α</w:t>
      </w:r>
      <w:proofErr w:type="spellEnd"/>
      <w:r>
        <w:rPr>
          <w:rFonts w:eastAsia="Times New Roman"/>
          <w:szCs w:val="24"/>
        </w:rPr>
        <w:t xml:space="preserve"> δράση τους για να συμβιβαστούν με την ιστορία. </w:t>
      </w:r>
    </w:p>
    <w:p w14:paraId="4EC18F30" w14:textId="77777777" w:rsidR="008E01FC" w:rsidRDefault="002168A0">
      <w:pPr>
        <w:spacing w:line="600" w:lineRule="auto"/>
        <w:ind w:firstLine="720"/>
        <w:jc w:val="both"/>
        <w:rPr>
          <w:rFonts w:eastAsia="Times New Roman"/>
          <w:szCs w:val="24"/>
        </w:rPr>
      </w:pPr>
      <w:r>
        <w:rPr>
          <w:rFonts w:eastAsia="Times New Roman"/>
          <w:szCs w:val="24"/>
        </w:rPr>
        <w:t>Ε</w:t>
      </w:r>
      <w:r w:rsidRPr="006840B2">
        <w:rPr>
          <w:rFonts w:eastAsia="Times New Roman"/>
          <w:szCs w:val="24"/>
        </w:rPr>
        <w:t>υχαριστώ πολύ</w:t>
      </w:r>
      <w:r>
        <w:rPr>
          <w:rFonts w:eastAsia="Times New Roman"/>
          <w:szCs w:val="24"/>
        </w:rPr>
        <w:t>.</w:t>
      </w:r>
    </w:p>
    <w:p w14:paraId="4EC18F31" w14:textId="77777777" w:rsidR="008E01FC" w:rsidRDefault="002168A0">
      <w:pPr>
        <w:spacing w:line="600" w:lineRule="auto"/>
        <w:ind w:firstLine="720"/>
        <w:jc w:val="both"/>
        <w:rPr>
          <w:rFonts w:eastAsia="Times New Roman"/>
          <w:szCs w:val="24"/>
        </w:rPr>
      </w:pPr>
      <w:r w:rsidRPr="00F15680">
        <w:rPr>
          <w:rFonts w:eastAsia="Times New Roman" w:cs="Times New Roman"/>
          <w:b/>
          <w:szCs w:val="24"/>
        </w:rPr>
        <w:lastRenderedPageBreak/>
        <w:t xml:space="preserve">ΠΡΟΕΔΡΕΥΩΝ (Νικήτας Κακλαμάνης): </w:t>
      </w:r>
      <w:r>
        <w:rPr>
          <w:rFonts w:eastAsia="Times New Roman"/>
          <w:szCs w:val="24"/>
        </w:rPr>
        <w:t>Συνεχίζουμε</w:t>
      </w:r>
      <w:r w:rsidRPr="006840B2">
        <w:rPr>
          <w:rFonts w:eastAsia="Times New Roman"/>
          <w:szCs w:val="24"/>
        </w:rPr>
        <w:t xml:space="preserve"> </w:t>
      </w:r>
      <w:r>
        <w:rPr>
          <w:rFonts w:eastAsia="Times New Roman"/>
          <w:szCs w:val="24"/>
        </w:rPr>
        <w:t xml:space="preserve">με την όγδοη με αριθμό </w:t>
      </w:r>
      <w:r w:rsidRPr="000C12D0">
        <w:rPr>
          <w:rFonts w:eastAsia="Times New Roman"/>
          <w:szCs w:val="24"/>
        </w:rPr>
        <w:t xml:space="preserve">402/4-3-2019 </w:t>
      </w:r>
      <w:r>
        <w:rPr>
          <w:rFonts w:eastAsia="Times New Roman"/>
          <w:szCs w:val="24"/>
        </w:rPr>
        <w:t>ε</w:t>
      </w:r>
      <w:r w:rsidRPr="000C12D0">
        <w:rPr>
          <w:rFonts w:eastAsia="Times New Roman"/>
          <w:szCs w:val="24"/>
        </w:rPr>
        <w:t xml:space="preserve">πίκαιρη ερώτηση δεύτερου κύκλου </w:t>
      </w:r>
      <w:r>
        <w:rPr>
          <w:rFonts w:eastAsia="Times New Roman"/>
          <w:szCs w:val="24"/>
        </w:rPr>
        <w:t>της</w:t>
      </w:r>
      <w:r w:rsidRPr="000C12D0">
        <w:rPr>
          <w:rFonts w:eastAsia="Times New Roman"/>
          <w:szCs w:val="24"/>
        </w:rPr>
        <w:t xml:space="preserve"> Βουλευτού Σερρών της Νέας Δ</w:t>
      </w:r>
      <w:r>
        <w:rPr>
          <w:rFonts w:eastAsia="Times New Roman"/>
          <w:szCs w:val="24"/>
        </w:rPr>
        <w:t>ημοκρατίας κ</w:t>
      </w:r>
      <w:r>
        <w:rPr>
          <w:rFonts w:eastAsia="Times New Roman"/>
          <w:szCs w:val="24"/>
        </w:rPr>
        <w:t>.</w:t>
      </w:r>
      <w:r>
        <w:rPr>
          <w:rFonts w:eastAsia="Times New Roman"/>
          <w:szCs w:val="24"/>
        </w:rPr>
        <w:t xml:space="preserve"> </w:t>
      </w:r>
      <w:r>
        <w:rPr>
          <w:rFonts w:eastAsia="Times New Roman"/>
          <w:bCs/>
          <w:szCs w:val="24"/>
        </w:rPr>
        <w:t xml:space="preserve">Φωτεινής Αραμπατζή </w:t>
      </w:r>
      <w:r w:rsidRPr="000C12D0">
        <w:rPr>
          <w:rFonts w:eastAsia="Times New Roman"/>
          <w:szCs w:val="24"/>
        </w:rPr>
        <w:t>προς τον Υπουργό</w:t>
      </w:r>
      <w:r>
        <w:rPr>
          <w:rFonts w:eastAsia="Times New Roman"/>
          <w:szCs w:val="24"/>
        </w:rPr>
        <w:t xml:space="preserve"> </w:t>
      </w:r>
      <w:r w:rsidRPr="000C12D0">
        <w:rPr>
          <w:rFonts w:eastAsia="Times New Roman"/>
          <w:bCs/>
          <w:szCs w:val="24"/>
        </w:rPr>
        <w:t>Αγροτικής Ανάπτυξης και Τροφίμων,</w:t>
      </w:r>
      <w:r>
        <w:rPr>
          <w:rFonts w:eastAsia="Times New Roman"/>
          <w:szCs w:val="24"/>
        </w:rPr>
        <w:t xml:space="preserve"> </w:t>
      </w:r>
      <w:r w:rsidRPr="000C12D0">
        <w:rPr>
          <w:rFonts w:eastAsia="Times New Roman"/>
          <w:szCs w:val="24"/>
        </w:rPr>
        <w:t>με θέμα: «Πλήρης αποτυχία σ</w:t>
      </w:r>
      <w:r w:rsidRPr="000C12D0">
        <w:rPr>
          <w:rFonts w:eastAsia="Times New Roman"/>
          <w:szCs w:val="24"/>
        </w:rPr>
        <w:t xml:space="preserve">τη διεξαγωγή ελέγχων και επιβολής κυρώσεων για τις </w:t>
      </w:r>
      <w:proofErr w:type="spellStart"/>
      <w:r w:rsidRPr="000C12D0">
        <w:rPr>
          <w:rFonts w:eastAsia="Times New Roman"/>
          <w:szCs w:val="24"/>
        </w:rPr>
        <w:t>ελληνοποιήσεις</w:t>
      </w:r>
      <w:proofErr w:type="spellEnd"/>
      <w:r w:rsidRPr="000C12D0">
        <w:rPr>
          <w:rFonts w:eastAsia="Times New Roman"/>
          <w:szCs w:val="24"/>
        </w:rPr>
        <w:t xml:space="preserve"> στο </w:t>
      </w:r>
      <w:proofErr w:type="spellStart"/>
      <w:r w:rsidRPr="000C12D0">
        <w:rPr>
          <w:rFonts w:eastAsia="Times New Roman"/>
          <w:szCs w:val="24"/>
        </w:rPr>
        <w:t>αιγοπρόβειο</w:t>
      </w:r>
      <w:proofErr w:type="spellEnd"/>
      <w:r w:rsidRPr="000C12D0">
        <w:rPr>
          <w:rFonts w:eastAsia="Times New Roman"/>
          <w:szCs w:val="24"/>
        </w:rPr>
        <w:t xml:space="preserve"> γάλα».</w:t>
      </w:r>
      <w:r>
        <w:rPr>
          <w:rFonts w:eastAsia="Times New Roman"/>
          <w:szCs w:val="24"/>
        </w:rPr>
        <w:t xml:space="preserve"> Θα απαντήσει η Υφυπουργός κ. </w:t>
      </w:r>
      <w:proofErr w:type="spellStart"/>
      <w:r>
        <w:rPr>
          <w:rFonts w:eastAsia="Times New Roman"/>
          <w:szCs w:val="24"/>
        </w:rPr>
        <w:t>Τελιγιορίδου</w:t>
      </w:r>
      <w:proofErr w:type="spellEnd"/>
      <w:r>
        <w:rPr>
          <w:rFonts w:eastAsia="Times New Roman"/>
          <w:szCs w:val="24"/>
        </w:rPr>
        <w:t>.</w:t>
      </w:r>
    </w:p>
    <w:p w14:paraId="4EC18F32" w14:textId="77777777" w:rsidR="008E01FC" w:rsidRDefault="002168A0">
      <w:pPr>
        <w:spacing w:line="600" w:lineRule="auto"/>
        <w:ind w:firstLine="720"/>
        <w:jc w:val="both"/>
        <w:rPr>
          <w:rFonts w:eastAsia="Times New Roman"/>
          <w:szCs w:val="24"/>
        </w:rPr>
      </w:pPr>
      <w:r>
        <w:rPr>
          <w:rFonts w:eastAsia="Times New Roman"/>
          <w:szCs w:val="24"/>
        </w:rPr>
        <w:t xml:space="preserve">Κυρία συνάδελφε, έχετε τον λόγο. </w:t>
      </w:r>
    </w:p>
    <w:p w14:paraId="4EC18F33" w14:textId="77777777" w:rsidR="008E01FC" w:rsidRDefault="002168A0">
      <w:pPr>
        <w:spacing w:line="600" w:lineRule="auto"/>
        <w:ind w:firstLine="720"/>
        <w:jc w:val="both"/>
        <w:rPr>
          <w:rFonts w:eastAsia="Times New Roman"/>
          <w:szCs w:val="24"/>
        </w:rPr>
      </w:pPr>
      <w:r w:rsidRPr="00EC53F2">
        <w:rPr>
          <w:rFonts w:eastAsia="Times New Roman"/>
          <w:b/>
          <w:szCs w:val="24"/>
        </w:rPr>
        <w:t>ΦΩΤΕΙΝΗ ΑΡΑΜΠΑΤΖΗ:</w:t>
      </w:r>
      <w:r>
        <w:rPr>
          <w:rFonts w:eastAsia="Times New Roman"/>
          <w:szCs w:val="24"/>
        </w:rPr>
        <w:t xml:space="preserve"> Ευχαριστώ, κύριε Πρόεδρε. </w:t>
      </w:r>
    </w:p>
    <w:p w14:paraId="4EC18F34" w14:textId="77777777" w:rsidR="008E01FC" w:rsidRDefault="002168A0">
      <w:pPr>
        <w:spacing w:line="600" w:lineRule="auto"/>
        <w:ind w:firstLine="720"/>
        <w:jc w:val="both"/>
        <w:rPr>
          <w:rFonts w:eastAsia="Times New Roman"/>
          <w:szCs w:val="24"/>
        </w:rPr>
      </w:pPr>
      <w:r>
        <w:rPr>
          <w:rFonts w:eastAsia="Times New Roman"/>
          <w:szCs w:val="24"/>
        </w:rPr>
        <w:t xml:space="preserve">Κυρία Υπουργέ, βρισκόμαστε σήμερα επιτέλους </w:t>
      </w:r>
      <w:r>
        <w:rPr>
          <w:rFonts w:eastAsia="Times New Roman"/>
          <w:szCs w:val="24"/>
        </w:rPr>
        <w:t xml:space="preserve">εδώ, ύστερα από αναβολές, </w:t>
      </w:r>
      <w:r w:rsidRPr="006840B2">
        <w:rPr>
          <w:rFonts w:eastAsia="Times New Roman"/>
          <w:szCs w:val="24"/>
        </w:rPr>
        <w:t xml:space="preserve">για να συζητήσουμε το μείζον θέμα της κατάρρευσης της </w:t>
      </w:r>
      <w:r>
        <w:rPr>
          <w:rFonts w:eastAsia="Times New Roman"/>
          <w:szCs w:val="24"/>
        </w:rPr>
        <w:t>ε</w:t>
      </w:r>
      <w:r w:rsidRPr="006840B2">
        <w:rPr>
          <w:rFonts w:eastAsia="Times New Roman"/>
          <w:szCs w:val="24"/>
        </w:rPr>
        <w:t xml:space="preserve">λληνικής </w:t>
      </w:r>
      <w:proofErr w:type="spellStart"/>
      <w:r w:rsidRPr="006840B2">
        <w:rPr>
          <w:rFonts w:eastAsia="Times New Roman"/>
          <w:szCs w:val="24"/>
        </w:rPr>
        <w:t>αιγοπροβατοτροφίας</w:t>
      </w:r>
      <w:proofErr w:type="spellEnd"/>
      <w:r>
        <w:rPr>
          <w:rFonts w:eastAsia="Times New Roman"/>
          <w:szCs w:val="24"/>
        </w:rPr>
        <w:t>,</w:t>
      </w:r>
      <w:r w:rsidRPr="006840B2">
        <w:rPr>
          <w:rFonts w:eastAsia="Times New Roman"/>
          <w:szCs w:val="24"/>
        </w:rPr>
        <w:t xml:space="preserve"> το οποίο </w:t>
      </w:r>
      <w:r>
        <w:rPr>
          <w:rFonts w:eastAsia="Times New Roman"/>
          <w:szCs w:val="24"/>
        </w:rPr>
        <w:t>ω</w:t>
      </w:r>
      <w:r w:rsidRPr="006840B2">
        <w:rPr>
          <w:rFonts w:eastAsia="Times New Roman"/>
          <w:szCs w:val="24"/>
        </w:rPr>
        <w:t xml:space="preserve">ς Νέα Δημοκρατία τα τελευταία </w:t>
      </w:r>
      <w:r>
        <w:rPr>
          <w:rFonts w:eastAsia="Times New Roman"/>
          <w:szCs w:val="24"/>
        </w:rPr>
        <w:t>δυόμισι</w:t>
      </w:r>
      <w:r w:rsidRPr="006840B2">
        <w:rPr>
          <w:rFonts w:eastAsia="Times New Roman"/>
          <w:szCs w:val="24"/>
        </w:rPr>
        <w:t xml:space="preserve"> χρόνια το έχουμε θέσει επανειλημμένως σε όλους τους τόνους</w:t>
      </w:r>
      <w:r>
        <w:rPr>
          <w:rFonts w:eastAsia="Times New Roman"/>
          <w:szCs w:val="24"/>
        </w:rPr>
        <w:t>.</w:t>
      </w:r>
    </w:p>
    <w:p w14:paraId="4EC18F35" w14:textId="77777777" w:rsidR="008E01FC" w:rsidRDefault="002168A0">
      <w:pPr>
        <w:spacing w:line="600" w:lineRule="auto"/>
        <w:ind w:firstLine="720"/>
        <w:jc w:val="both"/>
        <w:rPr>
          <w:rFonts w:eastAsia="Times New Roman"/>
          <w:szCs w:val="24"/>
        </w:rPr>
      </w:pPr>
      <w:r>
        <w:rPr>
          <w:rFonts w:eastAsia="Times New Roman"/>
          <w:szCs w:val="24"/>
        </w:rPr>
        <w:t>Φ</w:t>
      </w:r>
      <w:r w:rsidRPr="006840B2">
        <w:rPr>
          <w:rFonts w:eastAsia="Times New Roman"/>
          <w:szCs w:val="24"/>
        </w:rPr>
        <w:t>αντάζομαι ότι η σημερινή σας παρουσία</w:t>
      </w:r>
      <w:r w:rsidRPr="006840B2">
        <w:rPr>
          <w:rFonts w:eastAsia="Times New Roman"/>
          <w:szCs w:val="24"/>
        </w:rPr>
        <w:t xml:space="preserve"> συνδέεται </w:t>
      </w:r>
      <w:proofErr w:type="spellStart"/>
      <w:r w:rsidRPr="006840B2">
        <w:rPr>
          <w:rFonts w:eastAsia="Times New Roman"/>
          <w:szCs w:val="24"/>
        </w:rPr>
        <w:t>συμπτωματικά</w:t>
      </w:r>
      <w:proofErr w:type="spellEnd"/>
      <w:r w:rsidRPr="006840B2">
        <w:rPr>
          <w:rFonts w:eastAsia="Times New Roman"/>
          <w:szCs w:val="24"/>
        </w:rPr>
        <w:t xml:space="preserve"> με την έκδοση της </w:t>
      </w:r>
      <w:proofErr w:type="spellStart"/>
      <w:r w:rsidRPr="006840B2">
        <w:rPr>
          <w:rFonts w:eastAsia="Times New Roman"/>
          <w:szCs w:val="24"/>
        </w:rPr>
        <w:t>πολυαναμενόμενης</w:t>
      </w:r>
      <w:proofErr w:type="spellEnd"/>
      <w:r w:rsidRPr="006840B2">
        <w:rPr>
          <w:rFonts w:eastAsia="Times New Roman"/>
          <w:szCs w:val="24"/>
        </w:rPr>
        <w:t xml:space="preserve"> </w:t>
      </w:r>
      <w:r>
        <w:rPr>
          <w:rFonts w:eastAsia="Times New Roman"/>
          <w:szCs w:val="24"/>
        </w:rPr>
        <w:t>γ</w:t>
      </w:r>
      <w:r w:rsidRPr="006840B2">
        <w:rPr>
          <w:rFonts w:eastAsia="Times New Roman"/>
          <w:szCs w:val="24"/>
        </w:rPr>
        <w:t xml:space="preserve">ια περισσότερους από έξι μήνες κοινής υπουργικής απόφασης για τα μέτρα </w:t>
      </w:r>
      <w:r w:rsidRPr="006840B2">
        <w:rPr>
          <w:rFonts w:eastAsia="Times New Roman"/>
          <w:szCs w:val="24"/>
        </w:rPr>
        <w:lastRenderedPageBreak/>
        <w:t>ελέγχου της αγοράς γάλακτος</w:t>
      </w:r>
      <w:r>
        <w:rPr>
          <w:rFonts w:eastAsia="Times New Roman"/>
          <w:szCs w:val="24"/>
        </w:rPr>
        <w:t>.</w:t>
      </w:r>
      <w:r w:rsidRPr="006840B2">
        <w:rPr>
          <w:rFonts w:eastAsia="Times New Roman"/>
          <w:szCs w:val="24"/>
        </w:rPr>
        <w:t xml:space="preserve"> </w:t>
      </w:r>
      <w:r>
        <w:rPr>
          <w:rFonts w:eastAsia="Times New Roman"/>
          <w:szCs w:val="24"/>
        </w:rPr>
        <w:t>Κ</w:t>
      </w:r>
      <w:r w:rsidRPr="006840B2">
        <w:rPr>
          <w:rFonts w:eastAsia="Times New Roman"/>
          <w:szCs w:val="24"/>
        </w:rPr>
        <w:t xml:space="preserve">αι λέω </w:t>
      </w:r>
      <w:proofErr w:type="spellStart"/>
      <w:r w:rsidRPr="006840B2">
        <w:rPr>
          <w:rFonts w:eastAsia="Times New Roman"/>
          <w:szCs w:val="24"/>
        </w:rPr>
        <w:t>συμπτωματικά</w:t>
      </w:r>
      <w:proofErr w:type="spellEnd"/>
      <w:r>
        <w:rPr>
          <w:rFonts w:eastAsia="Times New Roman"/>
          <w:szCs w:val="24"/>
        </w:rPr>
        <w:t>,</w:t>
      </w:r>
      <w:r w:rsidRPr="006840B2">
        <w:rPr>
          <w:rFonts w:eastAsia="Times New Roman"/>
          <w:szCs w:val="24"/>
        </w:rPr>
        <w:t xml:space="preserve"> γιατί </w:t>
      </w:r>
      <w:proofErr w:type="spellStart"/>
      <w:r w:rsidRPr="006840B2">
        <w:rPr>
          <w:rFonts w:eastAsia="Times New Roman"/>
          <w:szCs w:val="24"/>
        </w:rPr>
        <w:t>όλως</w:t>
      </w:r>
      <w:proofErr w:type="spellEnd"/>
      <w:r w:rsidRPr="006840B2">
        <w:rPr>
          <w:rFonts w:eastAsia="Times New Roman"/>
          <w:szCs w:val="24"/>
        </w:rPr>
        <w:t xml:space="preserve"> </w:t>
      </w:r>
      <w:proofErr w:type="spellStart"/>
      <w:r w:rsidRPr="006840B2">
        <w:rPr>
          <w:rFonts w:eastAsia="Times New Roman"/>
          <w:szCs w:val="24"/>
        </w:rPr>
        <w:t>τυχαίως</w:t>
      </w:r>
      <w:proofErr w:type="spellEnd"/>
      <w:r w:rsidRPr="006840B2">
        <w:rPr>
          <w:rFonts w:eastAsia="Times New Roman"/>
          <w:szCs w:val="24"/>
        </w:rPr>
        <w:t xml:space="preserve"> η συγκεκριμένη κοινή υπουργική απόφαση υπογράφηκε τελικ</w:t>
      </w:r>
      <w:r w:rsidRPr="006840B2">
        <w:rPr>
          <w:rFonts w:eastAsia="Times New Roman"/>
          <w:szCs w:val="24"/>
        </w:rPr>
        <w:t>ά την προηγούμενη Παρασκευή</w:t>
      </w:r>
      <w:r>
        <w:rPr>
          <w:rFonts w:eastAsia="Times New Roman"/>
          <w:szCs w:val="24"/>
        </w:rPr>
        <w:t>,</w:t>
      </w:r>
      <w:r w:rsidRPr="006840B2">
        <w:rPr>
          <w:rFonts w:eastAsia="Times New Roman"/>
          <w:szCs w:val="24"/>
        </w:rPr>
        <w:t xml:space="preserve"> μετά από την αναβολή της σχετικής ερώτησης της Πέμπτης</w:t>
      </w:r>
      <w:r>
        <w:rPr>
          <w:rFonts w:eastAsia="Times New Roman"/>
          <w:szCs w:val="24"/>
        </w:rPr>
        <w:t>, για την οποία διαμαρτυρήθηκα</w:t>
      </w:r>
      <w:r w:rsidRPr="006840B2">
        <w:rPr>
          <w:rFonts w:eastAsia="Times New Roman"/>
          <w:szCs w:val="24"/>
        </w:rPr>
        <w:t xml:space="preserve"> εντόνως για την κατάφωρη παραβίαση του κοινοβουλευτικού ελέγχου εκ μέρους της πολιτικής ηγεσίας του Υπουργείου </w:t>
      </w:r>
      <w:r>
        <w:rPr>
          <w:rFonts w:eastAsia="Times New Roman"/>
          <w:szCs w:val="24"/>
        </w:rPr>
        <w:t>σας.</w:t>
      </w:r>
      <w:r w:rsidRPr="006840B2">
        <w:rPr>
          <w:rFonts w:eastAsia="Times New Roman"/>
          <w:szCs w:val="24"/>
        </w:rPr>
        <w:t xml:space="preserve"> </w:t>
      </w:r>
    </w:p>
    <w:p w14:paraId="4EC18F36" w14:textId="77777777" w:rsidR="008E01FC" w:rsidRDefault="002168A0">
      <w:pPr>
        <w:spacing w:line="600" w:lineRule="auto"/>
        <w:ind w:firstLine="720"/>
        <w:jc w:val="both"/>
        <w:rPr>
          <w:rFonts w:eastAsia="Times New Roman" w:cs="Times New Roman"/>
          <w:b/>
          <w:szCs w:val="24"/>
        </w:rPr>
      </w:pPr>
      <w:r>
        <w:rPr>
          <w:rFonts w:eastAsia="Times New Roman"/>
          <w:szCs w:val="24"/>
        </w:rPr>
        <w:t>Τ</w:t>
      </w:r>
      <w:r w:rsidRPr="006840B2">
        <w:rPr>
          <w:rFonts w:eastAsia="Times New Roman"/>
          <w:szCs w:val="24"/>
        </w:rPr>
        <w:t>ην ίδια στιγμή που το Υπ</w:t>
      </w:r>
      <w:r w:rsidRPr="006840B2">
        <w:rPr>
          <w:rFonts w:eastAsia="Times New Roman"/>
          <w:szCs w:val="24"/>
        </w:rPr>
        <w:t>ουργείο σας για έξι μήνες γράφει</w:t>
      </w:r>
      <w:r>
        <w:rPr>
          <w:rFonts w:eastAsia="Times New Roman"/>
          <w:szCs w:val="24"/>
        </w:rPr>
        <w:t>,</w:t>
      </w:r>
      <w:r w:rsidRPr="006840B2">
        <w:rPr>
          <w:rFonts w:eastAsia="Times New Roman"/>
          <w:szCs w:val="24"/>
        </w:rPr>
        <w:t xml:space="preserve"> σβήνει τη συγκεκριμένη κοινή υπουργική απόφαση</w:t>
      </w:r>
      <w:r>
        <w:rPr>
          <w:rFonts w:eastAsia="Times New Roman"/>
          <w:szCs w:val="24"/>
        </w:rPr>
        <w:t>,</w:t>
      </w:r>
      <w:r w:rsidRPr="006840B2">
        <w:rPr>
          <w:rFonts w:eastAsia="Times New Roman"/>
          <w:szCs w:val="24"/>
        </w:rPr>
        <w:t xml:space="preserve"> όπως γνωρίζετε</w:t>
      </w:r>
      <w:r>
        <w:rPr>
          <w:rFonts w:eastAsia="Times New Roman"/>
          <w:szCs w:val="24"/>
        </w:rPr>
        <w:t>, η</w:t>
      </w:r>
      <w:r w:rsidRPr="006840B2">
        <w:rPr>
          <w:rFonts w:eastAsia="Times New Roman"/>
          <w:szCs w:val="24"/>
        </w:rPr>
        <w:t xml:space="preserve"> </w:t>
      </w:r>
      <w:proofErr w:type="spellStart"/>
      <w:r w:rsidRPr="006840B2">
        <w:rPr>
          <w:rFonts w:eastAsia="Times New Roman"/>
          <w:szCs w:val="24"/>
        </w:rPr>
        <w:t>αιγοπροβατοτροφία</w:t>
      </w:r>
      <w:proofErr w:type="spellEnd"/>
      <w:r w:rsidRPr="006840B2">
        <w:rPr>
          <w:rFonts w:eastAsia="Times New Roman"/>
          <w:szCs w:val="24"/>
        </w:rPr>
        <w:t xml:space="preserve"> καταρρέει</w:t>
      </w:r>
      <w:r>
        <w:rPr>
          <w:rFonts w:eastAsia="Times New Roman"/>
          <w:szCs w:val="24"/>
        </w:rPr>
        <w:t>:</w:t>
      </w:r>
      <w:r w:rsidRPr="006840B2">
        <w:rPr>
          <w:rFonts w:eastAsia="Times New Roman"/>
          <w:szCs w:val="24"/>
        </w:rPr>
        <w:t xml:space="preserve"> ραγδαία πτώση των τιμών του </w:t>
      </w:r>
      <w:proofErr w:type="spellStart"/>
      <w:r w:rsidRPr="006840B2">
        <w:rPr>
          <w:rFonts w:eastAsia="Times New Roman"/>
          <w:szCs w:val="24"/>
        </w:rPr>
        <w:t>αιγοπρόβειου</w:t>
      </w:r>
      <w:proofErr w:type="spellEnd"/>
      <w:r w:rsidRPr="006840B2">
        <w:rPr>
          <w:rFonts w:eastAsia="Times New Roman"/>
          <w:szCs w:val="24"/>
        </w:rPr>
        <w:t xml:space="preserve"> γάλακτος</w:t>
      </w:r>
      <w:r>
        <w:rPr>
          <w:rFonts w:eastAsia="Times New Roman"/>
          <w:szCs w:val="24"/>
        </w:rPr>
        <w:t>,</w:t>
      </w:r>
      <w:r w:rsidRPr="006840B2">
        <w:rPr>
          <w:rFonts w:eastAsia="Times New Roman"/>
          <w:szCs w:val="24"/>
        </w:rPr>
        <w:t xml:space="preserve"> άρον</w:t>
      </w:r>
      <w:r>
        <w:rPr>
          <w:rFonts w:eastAsia="Times New Roman"/>
          <w:szCs w:val="24"/>
        </w:rPr>
        <w:t xml:space="preserve"> </w:t>
      </w:r>
      <w:r w:rsidRPr="006840B2">
        <w:rPr>
          <w:rFonts w:eastAsia="Times New Roman"/>
          <w:szCs w:val="24"/>
        </w:rPr>
        <w:t>-</w:t>
      </w:r>
      <w:r>
        <w:rPr>
          <w:rFonts w:eastAsia="Times New Roman"/>
          <w:szCs w:val="24"/>
        </w:rPr>
        <w:t xml:space="preserve"> </w:t>
      </w:r>
      <w:r w:rsidRPr="006840B2">
        <w:rPr>
          <w:rFonts w:eastAsia="Times New Roman"/>
          <w:szCs w:val="24"/>
        </w:rPr>
        <w:t>άρον εκποίηση και σφαγές του ζωικού κεφαλαίου</w:t>
      </w:r>
      <w:r>
        <w:rPr>
          <w:rFonts w:eastAsia="Times New Roman"/>
          <w:szCs w:val="24"/>
        </w:rPr>
        <w:t>,</w:t>
      </w:r>
      <w:r w:rsidRPr="006840B2">
        <w:rPr>
          <w:rFonts w:eastAsia="Times New Roman"/>
          <w:szCs w:val="24"/>
        </w:rPr>
        <w:t xml:space="preserve"> μείωση των κτηνοτρόφων</w:t>
      </w:r>
      <w:r>
        <w:rPr>
          <w:rFonts w:eastAsia="Times New Roman"/>
          <w:szCs w:val="24"/>
        </w:rPr>
        <w:t>,</w:t>
      </w:r>
      <w:r w:rsidRPr="006840B2">
        <w:rPr>
          <w:rFonts w:eastAsia="Times New Roman"/>
          <w:szCs w:val="24"/>
        </w:rPr>
        <w:t xml:space="preserve"> δηλαδή των </w:t>
      </w:r>
      <w:proofErr w:type="spellStart"/>
      <w:r w:rsidRPr="006840B2">
        <w:rPr>
          <w:rFonts w:eastAsia="Times New Roman"/>
          <w:szCs w:val="24"/>
        </w:rPr>
        <w:t>αιγοπροβατοτρόφων</w:t>
      </w:r>
      <w:proofErr w:type="spellEnd"/>
      <w:r>
        <w:rPr>
          <w:rFonts w:eastAsia="Times New Roman"/>
          <w:szCs w:val="24"/>
        </w:rPr>
        <w:t>,</w:t>
      </w:r>
      <w:r w:rsidRPr="006840B2">
        <w:rPr>
          <w:rFonts w:eastAsia="Times New Roman"/>
          <w:szCs w:val="24"/>
        </w:rPr>
        <w:t xml:space="preserve"> από </w:t>
      </w:r>
      <w:proofErr w:type="spellStart"/>
      <w:r>
        <w:rPr>
          <w:rFonts w:eastAsia="Times New Roman"/>
          <w:szCs w:val="24"/>
        </w:rPr>
        <w:t>εκατόν</w:t>
      </w:r>
      <w:proofErr w:type="spellEnd"/>
      <w:r>
        <w:rPr>
          <w:rFonts w:eastAsia="Times New Roman"/>
          <w:szCs w:val="24"/>
        </w:rPr>
        <w:t xml:space="preserve"> είκοσι πέντε χιλιάδες σε ογδόντα τρεις χιλιάδες</w:t>
      </w:r>
      <w:r w:rsidRPr="006840B2">
        <w:rPr>
          <w:rFonts w:eastAsia="Times New Roman"/>
          <w:szCs w:val="24"/>
        </w:rPr>
        <w:t xml:space="preserve"> την τελευταία τριετία</w:t>
      </w:r>
      <w:r>
        <w:rPr>
          <w:rFonts w:eastAsia="Times New Roman"/>
          <w:szCs w:val="24"/>
        </w:rPr>
        <w:t>,</w:t>
      </w:r>
      <w:r w:rsidRPr="006840B2">
        <w:rPr>
          <w:rFonts w:eastAsia="Times New Roman"/>
          <w:szCs w:val="24"/>
        </w:rPr>
        <w:t xml:space="preserve"> ως αποτέλεσμα </w:t>
      </w:r>
      <w:r>
        <w:rPr>
          <w:rFonts w:eastAsia="Times New Roman"/>
          <w:szCs w:val="24"/>
        </w:rPr>
        <w:t>β</w:t>
      </w:r>
      <w:r w:rsidRPr="006840B2">
        <w:rPr>
          <w:rFonts w:eastAsia="Times New Roman"/>
          <w:szCs w:val="24"/>
        </w:rPr>
        <w:t>εβαίως τ</w:t>
      </w:r>
      <w:r>
        <w:rPr>
          <w:rFonts w:eastAsia="Times New Roman"/>
          <w:szCs w:val="24"/>
        </w:rPr>
        <w:t xml:space="preserve">ων δικών </w:t>
      </w:r>
      <w:r w:rsidRPr="006840B2">
        <w:rPr>
          <w:rFonts w:eastAsia="Times New Roman"/>
          <w:szCs w:val="24"/>
        </w:rPr>
        <w:t>σας πολιτικών</w:t>
      </w:r>
      <w:r>
        <w:rPr>
          <w:rFonts w:eastAsia="Times New Roman"/>
          <w:szCs w:val="24"/>
        </w:rPr>
        <w:t>.</w:t>
      </w:r>
    </w:p>
    <w:p w14:paraId="4EC18F37" w14:textId="77777777" w:rsidR="008E01FC" w:rsidRDefault="002168A0">
      <w:pPr>
        <w:spacing w:line="600" w:lineRule="auto"/>
        <w:ind w:firstLine="720"/>
        <w:jc w:val="both"/>
        <w:rPr>
          <w:rFonts w:eastAsia="Times New Roman"/>
          <w:szCs w:val="24"/>
        </w:rPr>
      </w:pPr>
      <w:r>
        <w:rPr>
          <w:rFonts w:eastAsia="Times New Roman"/>
          <w:szCs w:val="24"/>
        </w:rPr>
        <w:t>Ποιων πολιτικών, δηλαδή; Φορολογική και ασφαλιστική επιδρομή, εκτίναξη του κόστους παραγωγής, σ</w:t>
      </w:r>
      <w:r>
        <w:rPr>
          <w:rFonts w:eastAsia="Times New Roman"/>
          <w:szCs w:val="24"/>
        </w:rPr>
        <w:t xml:space="preserve">τρεβλή και επιδοματική διανομή της εξισωτικής αποζημίωσης, λίγα σε όλους και όχι στους κατά προτεραιότητα θεματοφύλακες των ορεινών και </w:t>
      </w:r>
      <w:r>
        <w:rPr>
          <w:rFonts w:eastAsia="Times New Roman"/>
          <w:szCs w:val="24"/>
        </w:rPr>
        <w:lastRenderedPageBreak/>
        <w:t xml:space="preserve">μειονεκτικών περιοχών που παράγουν το φημισμένο </w:t>
      </w:r>
      <w:proofErr w:type="spellStart"/>
      <w:r>
        <w:rPr>
          <w:rFonts w:eastAsia="Times New Roman"/>
          <w:szCs w:val="24"/>
        </w:rPr>
        <w:t>αιγοπρόβειο</w:t>
      </w:r>
      <w:proofErr w:type="spellEnd"/>
      <w:r>
        <w:rPr>
          <w:rFonts w:eastAsia="Times New Roman"/>
          <w:szCs w:val="24"/>
        </w:rPr>
        <w:t xml:space="preserve"> γάλα, κυρίως όμως παντελής έλλειψη ελέγχων από την Κυβέρνησή</w:t>
      </w:r>
      <w:r>
        <w:rPr>
          <w:rFonts w:eastAsia="Times New Roman"/>
          <w:szCs w:val="24"/>
        </w:rPr>
        <w:t xml:space="preserve"> σας στην αγορά γάλακτος. </w:t>
      </w:r>
    </w:p>
    <w:p w14:paraId="4EC18F38" w14:textId="77777777" w:rsidR="008E01FC" w:rsidRDefault="002168A0">
      <w:pPr>
        <w:spacing w:line="600" w:lineRule="auto"/>
        <w:ind w:firstLine="720"/>
        <w:jc w:val="both"/>
        <w:rPr>
          <w:rFonts w:eastAsia="Times New Roman"/>
          <w:szCs w:val="24"/>
        </w:rPr>
      </w:pPr>
      <w:r>
        <w:rPr>
          <w:rFonts w:eastAsia="Times New Roman"/>
          <w:szCs w:val="24"/>
        </w:rPr>
        <w:t xml:space="preserve">Οι </w:t>
      </w:r>
      <w:proofErr w:type="spellStart"/>
      <w:r>
        <w:rPr>
          <w:rFonts w:eastAsia="Times New Roman"/>
          <w:szCs w:val="24"/>
        </w:rPr>
        <w:t>αιγοπροβατοτρόφοι</w:t>
      </w:r>
      <w:proofErr w:type="spellEnd"/>
      <w:r>
        <w:rPr>
          <w:rFonts w:eastAsia="Times New Roman"/>
          <w:szCs w:val="24"/>
        </w:rPr>
        <w:t xml:space="preserve"> μας πνέουν τα λοίσθια. Αδυνατούν να λειτουργήσουν σε μια ανεξέλεγκτη αγορά λόγω των αθρόων εισαγωγών φθηνού γάλακτος από Βουλγαρία και Ρουμανία, το οποίο προφανώς </w:t>
      </w:r>
      <w:proofErr w:type="spellStart"/>
      <w:r>
        <w:rPr>
          <w:rFonts w:eastAsia="Times New Roman"/>
          <w:szCs w:val="24"/>
        </w:rPr>
        <w:t>ελληνοποιείται</w:t>
      </w:r>
      <w:proofErr w:type="spellEnd"/>
      <w:r>
        <w:rPr>
          <w:rFonts w:eastAsia="Times New Roman"/>
          <w:szCs w:val="24"/>
        </w:rPr>
        <w:t xml:space="preserve">. </w:t>
      </w:r>
    </w:p>
    <w:p w14:paraId="4EC18F39" w14:textId="77777777" w:rsidR="008E01FC" w:rsidRDefault="002168A0">
      <w:pPr>
        <w:spacing w:line="600" w:lineRule="auto"/>
        <w:ind w:firstLine="720"/>
        <w:jc w:val="both"/>
        <w:rPr>
          <w:rFonts w:eastAsia="Times New Roman"/>
          <w:szCs w:val="24"/>
        </w:rPr>
      </w:pPr>
      <w:r>
        <w:rPr>
          <w:rFonts w:eastAsia="Times New Roman"/>
          <w:szCs w:val="24"/>
        </w:rPr>
        <w:t>Την ίδια στιγμή, κυρία Υπουρ</w:t>
      </w:r>
      <w:r>
        <w:rPr>
          <w:rFonts w:eastAsia="Times New Roman"/>
          <w:szCs w:val="24"/>
        </w:rPr>
        <w:t>γέ, ο ΕΛΓΟ, στις 17</w:t>
      </w:r>
      <w:r>
        <w:rPr>
          <w:rFonts w:eastAsia="Times New Roman"/>
          <w:szCs w:val="24"/>
        </w:rPr>
        <w:t>-</w:t>
      </w:r>
      <w:r>
        <w:rPr>
          <w:rFonts w:eastAsia="Times New Roman"/>
          <w:szCs w:val="24"/>
        </w:rPr>
        <w:t>7</w:t>
      </w:r>
      <w:r>
        <w:rPr>
          <w:rFonts w:eastAsia="Times New Roman"/>
          <w:szCs w:val="24"/>
        </w:rPr>
        <w:t>-</w:t>
      </w:r>
      <w:r>
        <w:rPr>
          <w:rFonts w:eastAsia="Times New Roman"/>
          <w:szCs w:val="24"/>
        </w:rPr>
        <w:t>2018 μιλά για εισήγηση επιβολής προστίμων σε εξήντα πέντε επιχειρήσεις επειδή δεν παρέδωσαν ισοζύγια γάλακτος και είκοσι τέσσερις απ’ αυτές τις επιχειρήσεις ούτε ένα λίτρο. Δεν έχουν επιβληθεί καθόλου κυρώσεις. Σας έχω κάνει και σχετι</w:t>
      </w:r>
      <w:r>
        <w:rPr>
          <w:rFonts w:eastAsia="Times New Roman"/>
          <w:szCs w:val="24"/>
        </w:rPr>
        <w:t xml:space="preserve">κή </w:t>
      </w:r>
      <w:r>
        <w:rPr>
          <w:rFonts w:eastAsia="Times New Roman"/>
          <w:szCs w:val="24"/>
        </w:rPr>
        <w:t>α</w:t>
      </w:r>
      <w:r>
        <w:rPr>
          <w:rFonts w:eastAsia="Times New Roman"/>
          <w:szCs w:val="24"/>
        </w:rPr>
        <w:t xml:space="preserve">ίτηση </w:t>
      </w:r>
      <w:r>
        <w:rPr>
          <w:rFonts w:eastAsia="Times New Roman"/>
          <w:szCs w:val="24"/>
        </w:rPr>
        <w:t>κ</w:t>
      </w:r>
      <w:r>
        <w:rPr>
          <w:rFonts w:eastAsia="Times New Roman"/>
          <w:szCs w:val="24"/>
        </w:rPr>
        <w:t xml:space="preserve">ατάθεσης </w:t>
      </w:r>
      <w:r>
        <w:rPr>
          <w:rFonts w:eastAsia="Times New Roman"/>
          <w:szCs w:val="24"/>
        </w:rPr>
        <w:t>ε</w:t>
      </w:r>
      <w:r>
        <w:rPr>
          <w:rFonts w:eastAsia="Times New Roman"/>
          <w:szCs w:val="24"/>
        </w:rPr>
        <w:t>γγράφων από 23 Ιουλίου στην οποία σας ζητώ τα πρακτικά και δεν έχετε απαντήσει. Ο ΕΛΓΟ στις 21 Φεβρουαρίου 2019 λέει σε ανακοίνωσή του για κτηνοτροφικές μονάδες που παράγουν δυσανάλογη ποσότητα γάλακτος σε σχέση με το δηλωθέν ζωικό κεφ</w:t>
      </w:r>
      <w:r>
        <w:rPr>
          <w:rFonts w:eastAsia="Times New Roman"/>
          <w:szCs w:val="24"/>
        </w:rPr>
        <w:t xml:space="preserve">άλαιο και στις οποίες δεν υπάρχει καμμία επιβολή κυρώσεων και προστίμων. </w:t>
      </w:r>
    </w:p>
    <w:p w14:paraId="4EC18F3A" w14:textId="77777777" w:rsidR="008E01FC" w:rsidRDefault="002168A0">
      <w:pPr>
        <w:spacing w:line="600" w:lineRule="auto"/>
        <w:ind w:firstLine="720"/>
        <w:jc w:val="both"/>
        <w:rPr>
          <w:rFonts w:eastAsia="Times New Roman"/>
          <w:szCs w:val="24"/>
        </w:rPr>
      </w:pPr>
      <w:r>
        <w:rPr>
          <w:rFonts w:eastAsia="Times New Roman"/>
          <w:szCs w:val="24"/>
        </w:rPr>
        <w:lastRenderedPageBreak/>
        <w:t>Ρωτώ, λοιπόν, κλείνοντας, γιατί δεν έχουν ακόμα επιβληθεί κυρώσεις σε τυροκομεία και γαλακτοβιομηχανίες</w:t>
      </w:r>
      <w:r>
        <w:rPr>
          <w:rFonts w:eastAsia="Times New Roman"/>
          <w:szCs w:val="24"/>
        </w:rPr>
        <w:t>,</w:t>
      </w:r>
      <w:r>
        <w:rPr>
          <w:rFonts w:eastAsia="Times New Roman"/>
          <w:szCs w:val="24"/>
        </w:rPr>
        <w:t xml:space="preserve"> που δεν δηλώνουν τις ποσότητες γάλακτος που παραλαμβάνουν και που εφαρμόζουν </w:t>
      </w:r>
      <w:r>
        <w:rPr>
          <w:rFonts w:eastAsia="Times New Roman"/>
          <w:szCs w:val="24"/>
        </w:rPr>
        <w:t xml:space="preserve">παράνομα τη μέθοδο της </w:t>
      </w:r>
      <w:proofErr w:type="spellStart"/>
      <w:r>
        <w:rPr>
          <w:rFonts w:eastAsia="Times New Roman"/>
          <w:szCs w:val="24"/>
        </w:rPr>
        <w:t>υπερδιήθησης</w:t>
      </w:r>
      <w:proofErr w:type="spellEnd"/>
      <w:r>
        <w:rPr>
          <w:rFonts w:eastAsia="Times New Roman"/>
          <w:szCs w:val="24"/>
        </w:rPr>
        <w:t>. Ποιες είναι οι ενέργειές σας για τις περιπτώσεις κτηνοτρόφων που φαίνεται να παράγουν υπέρογκες ποσότητες γάλακτος σε σχέση με το δηλωθέν ζωικό τους κεφάλαιο;</w:t>
      </w:r>
    </w:p>
    <w:p w14:paraId="4EC18F3B" w14:textId="77777777" w:rsidR="008E01FC" w:rsidRDefault="002168A0">
      <w:pPr>
        <w:spacing w:line="600" w:lineRule="auto"/>
        <w:ind w:firstLine="720"/>
        <w:jc w:val="both"/>
        <w:rPr>
          <w:rFonts w:eastAsia="Times New Roman"/>
          <w:szCs w:val="24"/>
        </w:rPr>
      </w:pPr>
      <w:r w:rsidRPr="004C42FC">
        <w:rPr>
          <w:rFonts w:eastAsia="Times New Roman"/>
          <w:b/>
          <w:szCs w:val="24"/>
        </w:rPr>
        <w:t>ΠΡΟΕΔΡΕΥΩΝ (Νικήτας Κακλαμάνης):</w:t>
      </w:r>
      <w:r>
        <w:rPr>
          <w:rFonts w:eastAsia="Times New Roman"/>
          <w:szCs w:val="24"/>
        </w:rPr>
        <w:t xml:space="preserve"> Κυρία Υφυπουργέ, έχετε τον </w:t>
      </w:r>
      <w:r>
        <w:rPr>
          <w:rFonts w:eastAsia="Times New Roman"/>
          <w:szCs w:val="24"/>
        </w:rPr>
        <w:t>λόγο.</w:t>
      </w:r>
    </w:p>
    <w:p w14:paraId="4EC18F3C" w14:textId="77777777" w:rsidR="008E01FC" w:rsidRDefault="002168A0">
      <w:pPr>
        <w:spacing w:line="600" w:lineRule="auto"/>
        <w:ind w:firstLine="720"/>
        <w:jc w:val="both"/>
        <w:rPr>
          <w:rFonts w:eastAsia="Times New Roman"/>
          <w:szCs w:val="24"/>
        </w:rPr>
      </w:pPr>
      <w:r w:rsidRPr="00301629">
        <w:rPr>
          <w:rFonts w:eastAsia="Times New Roman"/>
          <w:b/>
          <w:szCs w:val="24"/>
        </w:rPr>
        <w:t>ΟΛΥΜΠΙΑ ΤΕΛΙΓΙΟΡΙΔΟΥ (Υφυπουργός Αγροτικής Ανάπτυξης και Τροφίμων):</w:t>
      </w:r>
      <w:r>
        <w:rPr>
          <w:rFonts w:eastAsia="Times New Roman"/>
          <w:szCs w:val="24"/>
        </w:rPr>
        <w:t xml:space="preserve"> Ευχαριστώ, κύριε Πρόεδρε. </w:t>
      </w:r>
    </w:p>
    <w:p w14:paraId="4EC18F3D" w14:textId="77777777" w:rsidR="008E01FC" w:rsidRDefault="002168A0">
      <w:pPr>
        <w:spacing w:line="600" w:lineRule="auto"/>
        <w:ind w:firstLine="720"/>
        <w:jc w:val="both"/>
        <w:rPr>
          <w:rFonts w:eastAsia="Times New Roman"/>
          <w:szCs w:val="24"/>
        </w:rPr>
      </w:pPr>
      <w:r>
        <w:rPr>
          <w:rFonts w:eastAsia="Times New Roman"/>
          <w:szCs w:val="24"/>
        </w:rPr>
        <w:t>Κυρία συνάδελφε, αναφέρεστε στην ερώτησή σας και ξεκινάτε λέγοντας ότι υπάρχει μια περίεργη σύμπτωση για την έκδοση στο Φύλλο της Εφημερίδας της Κυβέρνησης</w:t>
      </w:r>
      <w:r>
        <w:rPr>
          <w:rFonts w:eastAsia="Times New Roman"/>
          <w:szCs w:val="24"/>
        </w:rPr>
        <w:t xml:space="preserve"> της υπουργικής απόφασης για τον έλεγχο στο γάλα κι ότι αυτό έγινε αμέσως μετά από τη δική σας παρέμβαση.</w:t>
      </w:r>
    </w:p>
    <w:p w14:paraId="4EC18F3E" w14:textId="77777777" w:rsidR="008E01FC" w:rsidRDefault="002168A0">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w:t>
      </w:r>
      <w:proofErr w:type="spellStart"/>
      <w:r>
        <w:rPr>
          <w:rFonts w:eastAsia="Times New Roman"/>
          <w:szCs w:val="24"/>
        </w:rPr>
        <w:t>Συμπτωματικά</w:t>
      </w:r>
      <w:proofErr w:type="spellEnd"/>
      <w:r>
        <w:rPr>
          <w:rFonts w:eastAsia="Times New Roman"/>
          <w:szCs w:val="24"/>
        </w:rPr>
        <w:t xml:space="preserve">, είπα. </w:t>
      </w:r>
    </w:p>
    <w:p w14:paraId="4EC18F3F" w14:textId="77777777" w:rsidR="008E01FC" w:rsidRDefault="002168A0">
      <w:pPr>
        <w:spacing w:line="600" w:lineRule="auto"/>
        <w:ind w:firstLine="720"/>
        <w:jc w:val="both"/>
        <w:rPr>
          <w:rFonts w:eastAsia="Times New Roman"/>
          <w:szCs w:val="24"/>
        </w:rPr>
      </w:pPr>
      <w:r w:rsidRPr="00301629">
        <w:rPr>
          <w:rFonts w:eastAsia="Times New Roman"/>
          <w:b/>
          <w:szCs w:val="24"/>
        </w:rPr>
        <w:lastRenderedPageBreak/>
        <w:t>ΟΛΥΜΠΙΑ ΤΕΛΙΓΙΟΡΙΔΟΥ (Υφυπουργός Αγροτικής Ανάπτυξης και Τροφίμων):</w:t>
      </w:r>
      <w:r>
        <w:rPr>
          <w:rFonts w:eastAsia="Times New Roman"/>
          <w:szCs w:val="24"/>
        </w:rPr>
        <w:t xml:space="preserve"> Να σας ενημερώσω, λοιπόν, ότι όσον αφορά τ</w:t>
      </w:r>
      <w:r>
        <w:rPr>
          <w:rFonts w:eastAsia="Times New Roman"/>
          <w:szCs w:val="24"/>
        </w:rPr>
        <w:t xml:space="preserve">ην Εφημερίδα της Κυβέρνησης για να περάσει σε ΦΕΚ μια υπουργική απόφαση χρειάζεται τουλάχιστον δεκαπέντε, είκοσι μέρες ή ένας μήνας πριν να έχει υπογραφεί η απόφαση, οπότε δεν υπάρχει καμμία σύμπτωση. Είναι κάτι που είχε δρομολογηθεί και το γνωρίζετε πάρα </w:t>
      </w:r>
      <w:r>
        <w:rPr>
          <w:rFonts w:eastAsia="Times New Roman"/>
          <w:szCs w:val="24"/>
        </w:rPr>
        <w:t xml:space="preserve">πολύ καλά.  </w:t>
      </w:r>
    </w:p>
    <w:p w14:paraId="4EC18F40" w14:textId="77777777" w:rsidR="008E01FC" w:rsidRDefault="002168A0">
      <w:pPr>
        <w:spacing w:line="600" w:lineRule="auto"/>
        <w:ind w:firstLine="720"/>
        <w:jc w:val="both"/>
        <w:rPr>
          <w:rFonts w:eastAsia="Times New Roman"/>
          <w:szCs w:val="24"/>
        </w:rPr>
      </w:pPr>
      <w:r>
        <w:rPr>
          <w:rFonts w:eastAsia="Times New Roman"/>
          <w:szCs w:val="24"/>
        </w:rPr>
        <w:t xml:space="preserve">Λέτε χαρακτηριστικά για την καταστροφική πολιτική του Υπουργείου Αγροτικής Ανάπτυξης και γενικότερα της Κυβέρνησης στον τομέα της </w:t>
      </w:r>
      <w:proofErr w:type="spellStart"/>
      <w:r>
        <w:rPr>
          <w:rFonts w:eastAsia="Times New Roman"/>
          <w:szCs w:val="24"/>
        </w:rPr>
        <w:t>αιγοπροβατοτροφίας</w:t>
      </w:r>
      <w:proofErr w:type="spellEnd"/>
      <w:r>
        <w:rPr>
          <w:rFonts w:eastAsia="Times New Roman"/>
          <w:szCs w:val="24"/>
        </w:rPr>
        <w:t xml:space="preserve"> γιατί έχουμε μια οικονομική καταδυνάστευση του αγροτικού κόσμου. Να σας ενημερώσω, λοιπόν, αν </w:t>
      </w:r>
      <w:r>
        <w:rPr>
          <w:rFonts w:eastAsia="Times New Roman"/>
          <w:szCs w:val="24"/>
        </w:rPr>
        <w:t xml:space="preserve">δεν το γνωρίζετε, ότι μόλις το προηγούμενο διάστημα στο Υπουργείο Αγροτικής Ανάπτυξης έχουμε πάρει πολύ σημαντικές πρωτοβουλίες, οι οποίες οδήγησαν στη μείωση των ασφαλιστικών εισφορών των αγροτών κατά το 1/3, στην κατάργηση του τέλους επιτηδεύματος στους </w:t>
      </w:r>
      <w:r>
        <w:rPr>
          <w:rFonts w:eastAsia="Times New Roman"/>
          <w:szCs w:val="24"/>
        </w:rPr>
        <w:t xml:space="preserve">συνεταιρισμένους αγρότες και στους συνεταιρισμούς, στο ακατάσχετο των λογαριασμών των αγροτών στις 7.500 ευρώ που μαζί με τα 1.250 ευρώ ανά μήνα φτάνει τις 22.000 ευρώ. </w:t>
      </w:r>
    </w:p>
    <w:p w14:paraId="4EC18F41" w14:textId="77777777" w:rsidR="008E01FC" w:rsidRDefault="002168A0">
      <w:pPr>
        <w:spacing w:line="600" w:lineRule="auto"/>
        <w:ind w:firstLine="720"/>
        <w:jc w:val="both"/>
        <w:rPr>
          <w:rFonts w:eastAsia="Times New Roman"/>
          <w:szCs w:val="24"/>
        </w:rPr>
      </w:pPr>
      <w:r>
        <w:rPr>
          <w:rFonts w:eastAsia="Times New Roman"/>
          <w:szCs w:val="24"/>
        </w:rPr>
        <w:lastRenderedPageBreak/>
        <w:t>Επίσης, να σας θυμίσω ότι έχουμε δώσει, αναγνωρίζοντας πράγματι το πρόβλημα που υπάρχε</w:t>
      </w:r>
      <w:r>
        <w:rPr>
          <w:rFonts w:eastAsia="Times New Roman"/>
          <w:szCs w:val="24"/>
        </w:rPr>
        <w:t xml:space="preserve">ι από τις χαμηλές τιμές του γάλακτος, </w:t>
      </w:r>
      <w:r>
        <w:rPr>
          <w:rFonts w:eastAsia="Times New Roman"/>
          <w:szCs w:val="24"/>
          <w:lang w:val="en-US"/>
        </w:rPr>
        <w:t>de</w:t>
      </w:r>
      <w:r>
        <w:rPr>
          <w:rFonts w:eastAsia="Times New Roman"/>
          <w:szCs w:val="24"/>
        </w:rPr>
        <w:t xml:space="preserve"> </w:t>
      </w:r>
      <w:proofErr w:type="spellStart"/>
      <w:r>
        <w:rPr>
          <w:rFonts w:eastAsia="Times New Roman"/>
          <w:szCs w:val="24"/>
          <w:lang w:val="en-US"/>
        </w:rPr>
        <w:t>minimis</w:t>
      </w:r>
      <w:proofErr w:type="spellEnd"/>
      <w:r w:rsidRPr="004C42FC">
        <w:rPr>
          <w:rFonts w:eastAsia="Times New Roman"/>
          <w:szCs w:val="24"/>
        </w:rPr>
        <w:t xml:space="preserve"> </w:t>
      </w:r>
      <w:r>
        <w:rPr>
          <w:rFonts w:eastAsia="Times New Roman"/>
          <w:szCs w:val="24"/>
        </w:rPr>
        <w:t xml:space="preserve">τον Δεκέμβριο 42 εκατομμύρια ευρώ, προσπαθώντας να βοηθήσουμε ώστε το χάσιμο που υπάρχει στο εισόδημα των </w:t>
      </w:r>
      <w:proofErr w:type="spellStart"/>
      <w:r>
        <w:rPr>
          <w:rFonts w:eastAsia="Times New Roman"/>
          <w:szCs w:val="24"/>
        </w:rPr>
        <w:t>αιγοπροβατοτρόφων</w:t>
      </w:r>
      <w:proofErr w:type="spellEnd"/>
      <w:r>
        <w:rPr>
          <w:rFonts w:eastAsia="Times New Roman"/>
          <w:szCs w:val="24"/>
        </w:rPr>
        <w:t xml:space="preserve"> να είναι όσο το δυνατόν λιγότερο. </w:t>
      </w:r>
    </w:p>
    <w:p w14:paraId="4EC18F42" w14:textId="77777777" w:rsidR="008E01FC" w:rsidRDefault="002168A0">
      <w:pPr>
        <w:spacing w:line="600" w:lineRule="auto"/>
        <w:ind w:firstLine="720"/>
        <w:jc w:val="both"/>
        <w:rPr>
          <w:rFonts w:eastAsia="Times New Roman"/>
          <w:szCs w:val="24"/>
        </w:rPr>
      </w:pPr>
      <w:r>
        <w:rPr>
          <w:rFonts w:eastAsia="Times New Roman"/>
          <w:szCs w:val="24"/>
        </w:rPr>
        <w:t>Να σας πω, λοιπόν, ότι οι έλεγχοι που γίνονται τ</w:t>
      </w:r>
      <w:r>
        <w:rPr>
          <w:rFonts w:eastAsia="Times New Roman"/>
          <w:szCs w:val="24"/>
        </w:rPr>
        <w:t xml:space="preserve">ο τελευταίο διάστημα έχουν εντατικοποιηθεί. Χαρακτηριστικά το τελευταίο εξάμηνο του 2018 μόνο στην εστίαση και μόνο για το προϊόν φέτα έχουν γίνει τρεισήμισι χιλιάδες έλεγχοι όπου έχουν διαπιστωθεί </w:t>
      </w:r>
      <w:proofErr w:type="spellStart"/>
      <w:r>
        <w:rPr>
          <w:rFonts w:eastAsia="Times New Roman"/>
          <w:szCs w:val="24"/>
        </w:rPr>
        <w:t>εκατόν</w:t>
      </w:r>
      <w:proofErr w:type="spellEnd"/>
      <w:r>
        <w:rPr>
          <w:rFonts w:eastAsia="Times New Roman"/>
          <w:szCs w:val="24"/>
        </w:rPr>
        <w:t xml:space="preserve"> είκοσι εφτά παραβάσεις. Οι παραβάσεις αυτές ήδη έχο</w:t>
      </w:r>
      <w:r>
        <w:rPr>
          <w:rFonts w:eastAsia="Times New Roman"/>
          <w:szCs w:val="24"/>
        </w:rPr>
        <w:t xml:space="preserve">υν κυρωθεί. Μιλάμε ιδιαίτερα και για την περίπτωση που αναφέρεστε, σε κτηνοτρόφους που παρουσιάζουν δυσανάλογες ποσότητες στην παραγωγή γάλακτος σε σχέση με το ζωικό τους κεφάλαιο. Ήδη οι υποθέσεις αυτές βρίσκονται στον εισαγγελέα. </w:t>
      </w:r>
    </w:p>
    <w:p w14:paraId="4EC18F43" w14:textId="77777777" w:rsidR="008E01FC" w:rsidRDefault="002168A0">
      <w:pPr>
        <w:spacing w:line="600" w:lineRule="auto"/>
        <w:ind w:firstLine="720"/>
        <w:jc w:val="both"/>
        <w:rPr>
          <w:rFonts w:eastAsia="Times New Roman"/>
          <w:szCs w:val="24"/>
        </w:rPr>
      </w:pPr>
      <w:r>
        <w:rPr>
          <w:rFonts w:eastAsia="Times New Roman"/>
          <w:szCs w:val="24"/>
        </w:rPr>
        <w:t>Να σας πω ότι με την κα</w:t>
      </w:r>
      <w:r>
        <w:rPr>
          <w:rFonts w:eastAsia="Times New Roman"/>
          <w:szCs w:val="24"/>
        </w:rPr>
        <w:t xml:space="preserve">ινούργια υπουργική απόφαση </w:t>
      </w:r>
      <w:proofErr w:type="spellStart"/>
      <w:r>
        <w:rPr>
          <w:rFonts w:eastAsia="Times New Roman"/>
          <w:szCs w:val="24"/>
        </w:rPr>
        <w:t>αυστηροποιούνται</w:t>
      </w:r>
      <w:proofErr w:type="spellEnd"/>
      <w:r>
        <w:rPr>
          <w:rFonts w:eastAsia="Times New Roman"/>
          <w:szCs w:val="24"/>
        </w:rPr>
        <w:t xml:space="preserve"> πάρα πολύ τα πρόστιμα. Θα γνωρίζετε ότι ήταν μέχρι 60.000 ευρώ. Μάλιστα, να πούμε ότι επί δικών σας </w:t>
      </w:r>
      <w:r>
        <w:rPr>
          <w:rFonts w:eastAsia="Times New Roman"/>
          <w:szCs w:val="24"/>
        </w:rPr>
        <w:lastRenderedPageBreak/>
        <w:t>κυβερνήσεων ακόμα και οι παραβάσεις αυτές έμπαιναν στα συρτάρια και ποτέ δεν πληρώνονταν. Αντιθέτως, τώρα αυτό γ</w:t>
      </w:r>
      <w:r>
        <w:rPr>
          <w:rFonts w:eastAsia="Times New Roman"/>
          <w:szCs w:val="24"/>
        </w:rPr>
        <w:t xml:space="preserve">ίνεται. Η </w:t>
      </w:r>
      <w:proofErr w:type="spellStart"/>
      <w:r>
        <w:rPr>
          <w:rFonts w:eastAsia="Times New Roman"/>
          <w:szCs w:val="24"/>
        </w:rPr>
        <w:t>αυστηροποίηση</w:t>
      </w:r>
      <w:proofErr w:type="spellEnd"/>
      <w:r>
        <w:rPr>
          <w:rFonts w:eastAsia="Times New Roman"/>
          <w:szCs w:val="24"/>
        </w:rPr>
        <w:t xml:space="preserve">, λοιπόν, των κυρώσεων όσον αφορά στις μεταποιητικές επιχειρήσεις αφορά μέχρι και το κλείσιμο των επιχειρήσεων για έξι μήνες. </w:t>
      </w:r>
    </w:p>
    <w:p w14:paraId="4EC18F44" w14:textId="77777777" w:rsidR="008E01FC" w:rsidRDefault="002168A0">
      <w:pPr>
        <w:spacing w:line="600" w:lineRule="auto"/>
        <w:ind w:firstLine="720"/>
        <w:jc w:val="both"/>
        <w:rPr>
          <w:rFonts w:eastAsia="Times New Roman"/>
          <w:szCs w:val="24"/>
        </w:rPr>
      </w:pPr>
      <w:r>
        <w:rPr>
          <w:rFonts w:eastAsia="Times New Roman"/>
          <w:szCs w:val="24"/>
        </w:rPr>
        <w:t>Όπως βέβαια πολύ καλά γνωρίζετε, το Υπουργείο Αγροτικής Ανάπτυξης δεν έχει τη δυνατότητα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αγοράς να καθορίσει τις τιμές του γάλακτος. Εκείνο, λοιπόν, που κάνουμε είναι η εντατικοποίηση των ελέγχων για να δημιουργήσουμε κι εμείς πίεση προς τους </w:t>
      </w:r>
      <w:proofErr w:type="spellStart"/>
      <w:r>
        <w:rPr>
          <w:rFonts w:eastAsia="Times New Roman"/>
          <w:szCs w:val="24"/>
        </w:rPr>
        <w:t>γαλακτοβιομήχανους</w:t>
      </w:r>
      <w:proofErr w:type="spellEnd"/>
      <w:r>
        <w:rPr>
          <w:rFonts w:eastAsia="Times New Roman"/>
          <w:szCs w:val="24"/>
        </w:rPr>
        <w:t xml:space="preserve">. </w:t>
      </w:r>
    </w:p>
    <w:p w14:paraId="4EC18F45" w14:textId="77777777" w:rsidR="008E01FC" w:rsidRDefault="002168A0">
      <w:pPr>
        <w:spacing w:line="600" w:lineRule="auto"/>
        <w:ind w:firstLine="720"/>
        <w:jc w:val="both"/>
        <w:rPr>
          <w:rFonts w:eastAsia="Times New Roman"/>
          <w:szCs w:val="24"/>
        </w:rPr>
      </w:pPr>
      <w:r>
        <w:rPr>
          <w:rFonts w:eastAsia="Times New Roman"/>
          <w:szCs w:val="24"/>
        </w:rPr>
        <w:t>Φυσικά, αν υπάρχει αυτό που λέτε στην ερώτησή σας, μια δόλια συμπεριφορά και</w:t>
      </w:r>
      <w:r>
        <w:rPr>
          <w:rFonts w:eastAsia="Times New Roman"/>
          <w:szCs w:val="24"/>
        </w:rPr>
        <w:t xml:space="preserve"> συμπεριφορά που να καθιστά καρτέλ, καταλαβαίνετε ότι θα επέμβει η Επιτροπή Ανταγωνισμού. Για να το κάνει, όμως, αυτό πρέπει να </w:t>
      </w:r>
      <w:proofErr w:type="spellStart"/>
      <w:r>
        <w:rPr>
          <w:rFonts w:eastAsia="Times New Roman"/>
          <w:szCs w:val="24"/>
        </w:rPr>
        <w:t>στοιχειοθετείται</w:t>
      </w:r>
      <w:proofErr w:type="spellEnd"/>
      <w:r>
        <w:rPr>
          <w:rFonts w:eastAsia="Times New Roman"/>
          <w:szCs w:val="24"/>
        </w:rPr>
        <w:t>. Μπορεί να γίνει είτε από την πλευρά των κτηνοτρόφων είτε από τη δική σας πλευρά, αν έχετε πράγματι τα στοιχεία</w:t>
      </w:r>
      <w:r>
        <w:rPr>
          <w:rFonts w:eastAsia="Times New Roman"/>
          <w:szCs w:val="24"/>
        </w:rPr>
        <w:t xml:space="preserve"> ότι οι γαλακτοβιομηχανίες λειτουργούν ως καρτέλ και η Επιτροπή Ανταγωνισμού θα ανταποκριθεί άμεσα και θα κάνει τη </w:t>
      </w:r>
      <w:proofErr w:type="spellStart"/>
      <w:r>
        <w:rPr>
          <w:rFonts w:eastAsia="Times New Roman"/>
          <w:szCs w:val="24"/>
        </w:rPr>
        <w:t>προβλέπουσα</w:t>
      </w:r>
      <w:proofErr w:type="spellEnd"/>
      <w:r>
        <w:rPr>
          <w:rFonts w:eastAsia="Times New Roman"/>
          <w:szCs w:val="24"/>
        </w:rPr>
        <w:t xml:space="preserve"> διαδικασία. </w:t>
      </w:r>
    </w:p>
    <w:p w14:paraId="4EC18F46" w14:textId="77777777" w:rsidR="008E01FC" w:rsidRDefault="002168A0">
      <w:pPr>
        <w:spacing w:line="600" w:lineRule="auto"/>
        <w:ind w:firstLine="720"/>
        <w:jc w:val="both"/>
        <w:rPr>
          <w:rFonts w:eastAsia="Times New Roman"/>
          <w:szCs w:val="24"/>
        </w:rPr>
      </w:pPr>
      <w:r w:rsidRPr="009D1C65">
        <w:rPr>
          <w:rFonts w:eastAsia="Times New Roman"/>
          <w:b/>
          <w:szCs w:val="24"/>
        </w:rPr>
        <w:lastRenderedPageBreak/>
        <w:t xml:space="preserve">ΠΡΟΕΔΡΕΥΩΝ (Νικήτας Κακλαμάνης): </w:t>
      </w:r>
      <w:r>
        <w:rPr>
          <w:rFonts w:eastAsia="Times New Roman"/>
          <w:szCs w:val="24"/>
        </w:rPr>
        <w:t>Τα υπόλοιπα στη δευτερολογία σας.</w:t>
      </w:r>
    </w:p>
    <w:p w14:paraId="4EC18F47" w14:textId="77777777" w:rsidR="008E01FC" w:rsidRDefault="002168A0">
      <w:pPr>
        <w:spacing w:line="600" w:lineRule="auto"/>
        <w:ind w:firstLine="720"/>
        <w:jc w:val="both"/>
        <w:rPr>
          <w:rFonts w:eastAsia="Times New Roman"/>
          <w:szCs w:val="24"/>
        </w:rPr>
      </w:pPr>
      <w:r w:rsidRPr="00301629">
        <w:rPr>
          <w:rFonts w:eastAsia="Times New Roman"/>
          <w:b/>
          <w:szCs w:val="24"/>
        </w:rPr>
        <w:t xml:space="preserve">ΟΛΥΜΠΙΑ ΤΕΛΙΓΙΟΡΙΔΟΥ (Υφυπουργός Αγροτικής </w:t>
      </w:r>
      <w:r w:rsidRPr="00301629">
        <w:rPr>
          <w:rFonts w:eastAsia="Times New Roman"/>
          <w:b/>
          <w:szCs w:val="24"/>
        </w:rPr>
        <w:t>Ανάπτυξης και Τροφίμων):</w:t>
      </w:r>
      <w:r>
        <w:rPr>
          <w:rFonts w:eastAsia="Times New Roman"/>
          <w:szCs w:val="24"/>
        </w:rPr>
        <w:t xml:space="preserve"> Εκείνο που θέλω να σας πω, κλείνοντας, γιατί πράγματι ο χρόνος τελειώνει, είναι ότι προσπαθούμε με κάθε τρόπο σ’ αυτή την πραγματικά δύσκολη κατάσταση να βοηθήσουμε τους </w:t>
      </w:r>
      <w:proofErr w:type="spellStart"/>
      <w:r>
        <w:rPr>
          <w:rFonts w:eastAsia="Times New Roman"/>
          <w:szCs w:val="24"/>
        </w:rPr>
        <w:t>αιγοπροβατοτρόφους</w:t>
      </w:r>
      <w:proofErr w:type="spellEnd"/>
      <w:r>
        <w:rPr>
          <w:rFonts w:eastAsia="Times New Roman"/>
          <w:szCs w:val="24"/>
        </w:rPr>
        <w:t xml:space="preserve"> και να δώσουμε μια ουσιαστική διέξοδο. </w:t>
      </w:r>
    </w:p>
    <w:p w14:paraId="4EC18F48" w14:textId="77777777" w:rsidR="008E01FC" w:rsidRDefault="002168A0">
      <w:pPr>
        <w:spacing w:line="600" w:lineRule="auto"/>
        <w:ind w:firstLine="720"/>
        <w:jc w:val="both"/>
        <w:rPr>
          <w:rFonts w:eastAsia="Times New Roman"/>
          <w:szCs w:val="24"/>
        </w:rPr>
      </w:pPr>
      <w:r w:rsidRPr="009D1C65">
        <w:rPr>
          <w:rFonts w:eastAsia="Times New Roman"/>
          <w:b/>
          <w:szCs w:val="24"/>
        </w:rPr>
        <w:t>ΠΡ</w:t>
      </w:r>
      <w:r w:rsidRPr="009D1C65">
        <w:rPr>
          <w:rFonts w:eastAsia="Times New Roman"/>
          <w:b/>
          <w:szCs w:val="24"/>
        </w:rPr>
        <w:t>ΟΕΔΡΕΥΩΝ (Νικήτας Κακλαμάνης):</w:t>
      </w:r>
      <w:r>
        <w:rPr>
          <w:rFonts w:eastAsia="Times New Roman"/>
          <w:szCs w:val="24"/>
        </w:rPr>
        <w:t xml:space="preserve"> Πριν δώσω τον λόγο στη συνάδελφο, έχω δυο επιστολές να σας διαβάσω. </w:t>
      </w:r>
    </w:p>
    <w:p w14:paraId="4EC18F49" w14:textId="77777777" w:rsidR="008E01FC" w:rsidRDefault="002168A0">
      <w:pPr>
        <w:spacing w:line="600" w:lineRule="auto"/>
        <w:ind w:firstLine="720"/>
        <w:jc w:val="both"/>
        <w:rPr>
          <w:rFonts w:eastAsia="Times New Roman"/>
          <w:szCs w:val="24"/>
        </w:rPr>
      </w:pPr>
      <w:r>
        <w:rPr>
          <w:rFonts w:eastAsia="Times New Roman"/>
          <w:szCs w:val="24"/>
        </w:rPr>
        <w:t xml:space="preserve">«Αξιότιμε κύριε Πρόεδρε, σας δηλώνουμε ότι ο Ανεξάρτητος Βουλευτής Β΄ Θεσσαλονίκης κ. Γεώργιος Λαζαρίδης, σύμφωνα με τα όσα ορίζει το άρθρο 16 παράγραφος 1 </w:t>
      </w:r>
      <w:r>
        <w:rPr>
          <w:rFonts w:eastAsia="Times New Roman"/>
          <w:szCs w:val="24"/>
        </w:rPr>
        <w:t>και 5 του Κανονισμού της Βουλής, προσχωρεί και εντάσσεται στην Κοινοβουλευτική Ομάδα της Νέας Δημοκρατίας».</w:t>
      </w:r>
    </w:p>
    <w:p w14:paraId="4EC18F4A" w14:textId="77777777" w:rsidR="008E01FC" w:rsidRDefault="002168A0">
      <w:pPr>
        <w:spacing w:line="600" w:lineRule="auto"/>
        <w:ind w:firstLine="720"/>
        <w:jc w:val="both"/>
        <w:rPr>
          <w:rFonts w:eastAsia="Times New Roman"/>
          <w:szCs w:val="24"/>
        </w:rPr>
      </w:pPr>
      <w:r>
        <w:rPr>
          <w:rFonts w:eastAsia="Times New Roman"/>
          <w:szCs w:val="24"/>
        </w:rPr>
        <w:t>Η δήλωση υπογράφεται από τον Πρόεδρο της Νέας Δημοκρατίας κ. Μητσοτάκη και τον ενδιαφερόμενο Βουλευτή κ. Λαζαρίδη.</w:t>
      </w:r>
    </w:p>
    <w:p w14:paraId="4EC18F4B" w14:textId="77777777" w:rsidR="008E01FC" w:rsidRDefault="002168A0">
      <w:pPr>
        <w:spacing w:line="600" w:lineRule="auto"/>
        <w:ind w:firstLine="720"/>
        <w:jc w:val="both"/>
        <w:rPr>
          <w:rFonts w:eastAsia="Times New Roman"/>
          <w:szCs w:val="24"/>
        </w:rPr>
      </w:pPr>
      <w:r>
        <w:rPr>
          <w:rFonts w:eastAsia="Times New Roman"/>
          <w:szCs w:val="24"/>
        </w:rPr>
        <w:lastRenderedPageBreak/>
        <w:t>Η δεύτερη επιστολή προέρχεται από</w:t>
      </w:r>
      <w:r>
        <w:rPr>
          <w:rFonts w:eastAsia="Times New Roman"/>
          <w:szCs w:val="24"/>
        </w:rPr>
        <w:t xml:space="preserve"> την Ένωση Κεντρώων κι έχει ως εξής:</w:t>
      </w:r>
    </w:p>
    <w:p w14:paraId="4EC18F4C" w14:textId="77777777" w:rsidR="008E01FC" w:rsidRDefault="002168A0">
      <w:pPr>
        <w:spacing w:line="600" w:lineRule="auto"/>
        <w:ind w:firstLine="720"/>
        <w:jc w:val="both"/>
        <w:rPr>
          <w:rFonts w:eastAsia="Times New Roman"/>
          <w:szCs w:val="24"/>
        </w:rPr>
      </w:pPr>
      <w:r>
        <w:rPr>
          <w:rFonts w:eastAsia="Times New Roman"/>
          <w:szCs w:val="24"/>
        </w:rPr>
        <w:t xml:space="preserve">«Αξιότιμε κύριε Πρόεδρε, σας γνωρίζουμε ότι για τη θέση του Γραμματέα Κοινοβουλευτικής Ομάδας του Κόμματός μας ορίζουμε τον Βουλευτή Α΄ Θεσσαλονίκης κ. </w:t>
      </w:r>
      <w:proofErr w:type="spellStart"/>
      <w:r>
        <w:rPr>
          <w:rFonts w:eastAsia="Times New Roman"/>
          <w:szCs w:val="24"/>
        </w:rPr>
        <w:t>Σαρίδη</w:t>
      </w:r>
      <w:proofErr w:type="spellEnd"/>
      <w:r>
        <w:rPr>
          <w:rFonts w:eastAsia="Times New Roman"/>
          <w:szCs w:val="24"/>
        </w:rPr>
        <w:t xml:space="preserve"> Ιωάννη». </w:t>
      </w:r>
    </w:p>
    <w:p w14:paraId="4EC18F4D" w14:textId="77777777" w:rsidR="008E01FC" w:rsidRDefault="002168A0">
      <w:pPr>
        <w:spacing w:line="600" w:lineRule="auto"/>
        <w:ind w:firstLine="720"/>
        <w:jc w:val="both"/>
        <w:rPr>
          <w:rFonts w:eastAsia="Times New Roman"/>
          <w:szCs w:val="24"/>
        </w:rPr>
      </w:pPr>
      <w:r>
        <w:rPr>
          <w:rFonts w:eastAsia="Times New Roman"/>
          <w:szCs w:val="24"/>
        </w:rPr>
        <w:t>Υπογράφει ο Πρόεδρος του κόμματος κ. Βασίλ</w:t>
      </w:r>
      <w:r>
        <w:rPr>
          <w:rFonts w:eastAsia="Times New Roman"/>
          <w:szCs w:val="24"/>
        </w:rPr>
        <w:t>η</w:t>
      </w:r>
      <w:r>
        <w:rPr>
          <w:rFonts w:eastAsia="Times New Roman"/>
          <w:szCs w:val="24"/>
        </w:rPr>
        <w:t>ς Λεβέν</w:t>
      </w:r>
      <w:r>
        <w:rPr>
          <w:rFonts w:eastAsia="Times New Roman"/>
          <w:szCs w:val="24"/>
        </w:rPr>
        <w:t>της.</w:t>
      </w:r>
    </w:p>
    <w:p w14:paraId="4EC18F4E" w14:textId="77777777" w:rsidR="008E01FC" w:rsidRDefault="002168A0">
      <w:pPr>
        <w:spacing w:line="600" w:lineRule="auto"/>
        <w:ind w:firstLine="720"/>
        <w:jc w:val="both"/>
        <w:rPr>
          <w:rFonts w:eastAsia="Times New Roman"/>
          <w:szCs w:val="24"/>
        </w:rPr>
      </w:pPr>
      <w:r>
        <w:rPr>
          <w:rFonts w:eastAsia="Times New Roman"/>
          <w:szCs w:val="24"/>
        </w:rPr>
        <w:t>(Οι προαναφερθείσες επιστολές καταχωρίζονται στα Πρακτικά και έχουν ως εξής:</w:t>
      </w:r>
    </w:p>
    <w:p w14:paraId="4EC18F4F" w14:textId="77777777" w:rsidR="008E01FC" w:rsidRDefault="002168A0">
      <w:pPr>
        <w:spacing w:line="600" w:lineRule="auto"/>
        <w:ind w:firstLine="720"/>
        <w:jc w:val="center"/>
        <w:rPr>
          <w:rFonts w:eastAsia="Times New Roman"/>
          <w:color w:val="FF0000"/>
          <w:szCs w:val="24"/>
        </w:rPr>
      </w:pPr>
      <w:r>
        <w:rPr>
          <w:rFonts w:eastAsia="Times New Roman"/>
          <w:color w:val="FF0000"/>
          <w:szCs w:val="24"/>
        </w:rPr>
        <w:t>(</w:t>
      </w:r>
      <w:r w:rsidRPr="005B7CD4">
        <w:rPr>
          <w:rFonts w:eastAsia="Times New Roman"/>
          <w:color w:val="FF0000"/>
          <w:szCs w:val="24"/>
        </w:rPr>
        <w:t>ΑΛΛΑΓΗ ΣΕΛΙΔΑΣ</w:t>
      </w:r>
      <w:r>
        <w:rPr>
          <w:rFonts w:eastAsia="Times New Roman"/>
          <w:color w:val="FF0000"/>
          <w:szCs w:val="24"/>
        </w:rPr>
        <w:t>)</w:t>
      </w:r>
    </w:p>
    <w:p w14:paraId="4EC18F50" w14:textId="77777777" w:rsidR="008E01FC" w:rsidRDefault="002168A0">
      <w:pPr>
        <w:spacing w:line="600" w:lineRule="auto"/>
        <w:ind w:firstLine="720"/>
        <w:jc w:val="center"/>
        <w:rPr>
          <w:rFonts w:eastAsia="Times New Roman"/>
          <w:color w:val="FF0000"/>
          <w:szCs w:val="24"/>
        </w:rPr>
      </w:pPr>
      <w:r>
        <w:rPr>
          <w:rFonts w:eastAsia="Times New Roman"/>
          <w:color w:val="FF0000"/>
          <w:szCs w:val="24"/>
        </w:rPr>
        <w:t>(Να μπουν οι σελίδες 31</w:t>
      </w:r>
      <w:r>
        <w:rPr>
          <w:rFonts w:eastAsia="Times New Roman"/>
          <w:color w:val="FF0000"/>
          <w:szCs w:val="24"/>
        </w:rPr>
        <w:t>-</w:t>
      </w:r>
      <w:r>
        <w:rPr>
          <w:rFonts w:eastAsia="Times New Roman"/>
          <w:color w:val="FF0000"/>
          <w:szCs w:val="24"/>
        </w:rPr>
        <w:t>32)</w:t>
      </w:r>
    </w:p>
    <w:p w14:paraId="4EC18F51" w14:textId="77777777" w:rsidR="008E01FC" w:rsidRDefault="002168A0">
      <w:pPr>
        <w:spacing w:line="600" w:lineRule="auto"/>
        <w:ind w:firstLine="720"/>
        <w:jc w:val="center"/>
        <w:rPr>
          <w:rFonts w:eastAsia="Times New Roman"/>
          <w:color w:val="FF0000"/>
          <w:szCs w:val="24"/>
        </w:rPr>
      </w:pPr>
      <w:r>
        <w:rPr>
          <w:rFonts w:eastAsia="Times New Roman"/>
          <w:color w:val="FF0000"/>
          <w:szCs w:val="24"/>
        </w:rPr>
        <w:t>(</w:t>
      </w:r>
      <w:r w:rsidRPr="005B7CD4">
        <w:rPr>
          <w:rFonts w:eastAsia="Times New Roman"/>
          <w:color w:val="FF0000"/>
          <w:szCs w:val="24"/>
        </w:rPr>
        <w:t>ΑΛΛΑΓΗ ΣΕΛΙΔΑΣ</w:t>
      </w:r>
      <w:r>
        <w:rPr>
          <w:rFonts w:eastAsia="Times New Roman"/>
          <w:color w:val="FF0000"/>
          <w:szCs w:val="24"/>
        </w:rPr>
        <w:t>)</w:t>
      </w:r>
    </w:p>
    <w:p w14:paraId="4EC18F52" w14:textId="77777777" w:rsidR="008E01FC" w:rsidRDefault="002168A0">
      <w:pPr>
        <w:spacing w:line="600" w:lineRule="auto"/>
        <w:ind w:firstLine="720"/>
        <w:jc w:val="both"/>
        <w:rPr>
          <w:rFonts w:eastAsia="Times New Roman"/>
          <w:szCs w:val="24"/>
        </w:rPr>
      </w:pPr>
      <w:r w:rsidRPr="000C4AFF">
        <w:rPr>
          <w:rFonts w:eastAsia="Times New Roman"/>
          <w:b/>
          <w:szCs w:val="24"/>
        </w:rPr>
        <w:t>ΠΡΟΕΔΡΕΥΩΝ (Νικήτας Κακλαμάνης):</w:t>
      </w:r>
      <w:r>
        <w:rPr>
          <w:rFonts w:eastAsia="Times New Roman"/>
          <w:szCs w:val="24"/>
        </w:rPr>
        <w:t xml:space="preserve"> </w:t>
      </w:r>
      <w:r>
        <w:rPr>
          <w:rFonts w:eastAsia="Times New Roman"/>
          <w:szCs w:val="24"/>
        </w:rPr>
        <w:t>Η κ. Αραμπατζή έχει</w:t>
      </w:r>
      <w:r>
        <w:rPr>
          <w:rFonts w:eastAsia="Times New Roman"/>
          <w:szCs w:val="24"/>
        </w:rPr>
        <w:t xml:space="preserve"> τον λόγο.</w:t>
      </w:r>
    </w:p>
    <w:p w14:paraId="4EC18F53" w14:textId="77777777" w:rsidR="008E01FC" w:rsidRDefault="002168A0">
      <w:pPr>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Κυρία Υπουργέ, μίλησα για σύμπ</w:t>
      </w:r>
      <w:r>
        <w:rPr>
          <w:rFonts w:eastAsia="Times New Roman"/>
          <w:szCs w:val="24"/>
        </w:rPr>
        <w:t>τωση.</w:t>
      </w:r>
    </w:p>
    <w:p w14:paraId="4EC18F54" w14:textId="77777777" w:rsidR="008E01FC" w:rsidRDefault="002168A0">
      <w:pPr>
        <w:spacing w:line="600" w:lineRule="auto"/>
        <w:ind w:firstLine="720"/>
        <w:jc w:val="both"/>
        <w:rPr>
          <w:rFonts w:eastAsia="Times New Roman"/>
          <w:szCs w:val="24"/>
        </w:rPr>
      </w:pPr>
      <w:r>
        <w:rPr>
          <w:rFonts w:eastAsia="Times New Roman"/>
          <w:szCs w:val="24"/>
        </w:rPr>
        <w:lastRenderedPageBreak/>
        <w:t>Κατ’ αρχάς το ΦΕΚ, αν θέλετε, σε μια ώρα ετοιμάζεται. Αυτή είναι η πρακτική και τη γνωρίζετε. Αλλά δεν είχατε στα χέρια σας την υπουργική απόφαση για να έρθετε να απαντήσετε. Αυτό υπονόησα και το υποστηρίζω.</w:t>
      </w:r>
    </w:p>
    <w:p w14:paraId="4EC18F55" w14:textId="77777777" w:rsidR="008E01FC" w:rsidRDefault="002168A0">
      <w:pPr>
        <w:spacing w:line="600" w:lineRule="auto"/>
        <w:ind w:firstLine="720"/>
        <w:jc w:val="both"/>
        <w:rPr>
          <w:rFonts w:eastAsia="Times New Roman"/>
          <w:szCs w:val="24"/>
        </w:rPr>
      </w:pPr>
      <w:r>
        <w:rPr>
          <w:rFonts w:eastAsia="Times New Roman"/>
          <w:szCs w:val="24"/>
        </w:rPr>
        <w:t>Σε σχέση με αυτά που είπατε, τις πολιτικές</w:t>
      </w:r>
      <w:r>
        <w:rPr>
          <w:rFonts w:eastAsia="Times New Roman"/>
          <w:szCs w:val="24"/>
        </w:rPr>
        <w:t xml:space="preserve"> που εφαρμόζετε, ότι μειώσατε 1/3 τις ασφαλιστικές εισφορές, πανηγυρίζατε όταν τις κάνατε στο 20% με τον νόμο </w:t>
      </w:r>
      <w:proofErr w:type="spellStart"/>
      <w:r>
        <w:rPr>
          <w:rFonts w:eastAsia="Times New Roman"/>
          <w:szCs w:val="24"/>
        </w:rPr>
        <w:t>Κατρούγκαλο</w:t>
      </w:r>
      <w:proofErr w:type="spellEnd"/>
      <w:r>
        <w:rPr>
          <w:rFonts w:eastAsia="Times New Roman"/>
          <w:szCs w:val="24"/>
        </w:rPr>
        <w:t xml:space="preserve">. Τώρα πανηγυρίζετε που τις κάνετε πάλι στο 13%. </w:t>
      </w:r>
    </w:p>
    <w:p w14:paraId="4EC18F56" w14:textId="77777777" w:rsidR="008E01FC" w:rsidRDefault="002168A0">
      <w:pPr>
        <w:spacing w:line="600" w:lineRule="auto"/>
        <w:ind w:firstLine="720"/>
        <w:jc w:val="both"/>
        <w:rPr>
          <w:rFonts w:eastAsia="Times New Roman"/>
          <w:szCs w:val="24"/>
        </w:rPr>
      </w:pPr>
      <w:r>
        <w:rPr>
          <w:rFonts w:eastAsia="Times New Roman"/>
          <w:szCs w:val="24"/>
        </w:rPr>
        <w:t xml:space="preserve">Δεν λέτε όμως την αλήθεια, κυρία Υπουργέ, ότι από τη στιγμή που με τον νόμο </w:t>
      </w:r>
      <w:proofErr w:type="spellStart"/>
      <w:r>
        <w:rPr>
          <w:rFonts w:eastAsia="Times New Roman"/>
          <w:szCs w:val="24"/>
        </w:rPr>
        <w:t>Κατρούγκα</w:t>
      </w:r>
      <w:r>
        <w:rPr>
          <w:rFonts w:eastAsia="Times New Roman"/>
          <w:szCs w:val="24"/>
        </w:rPr>
        <w:t>λου</w:t>
      </w:r>
      <w:proofErr w:type="spellEnd"/>
      <w:r>
        <w:rPr>
          <w:rFonts w:eastAsia="Times New Roman"/>
          <w:szCs w:val="24"/>
        </w:rPr>
        <w:t xml:space="preserve"> συνεχίζετε να συνδέετε τις ασφαλιστικές εισφορές με το εισόδημα, η καθ’ όλα ευπρόσδεκτη και ψηφισμένη από τη Νέα Δημοκρατία αύξηση του κατώτατου μισθού, την οποία αργήσατε για δυο χρόνια, επιφέρει στους αγρότες -τους οποίους λέτε ότι τους ελαφρύνετε- 3</w:t>
      </w:r>
      <w:r>
        <w:rPr>
          <w:rFonts w:eastAsia="Times New Roman"/>
          <w:szCs w:val="24"/>
        </w:rPr>
        <w:t>00 ευρώ τον χρόνο επιπλέον εισφορές. Άρα, όσα υποτίθεται ότι δίνετε από τη μείωση των ασφαλιστικών εισφορών τα παίρνετε από την άλλη τσέπη.</w:t>
      </w:r>
    </w:p>
    <w:p w14:paraId="4EC18F57" w14:textId="77777777" w:rsidR="008E01FC" w:rsidRDefault="002168A0">
      <w:pPr>
        <w:spacing w:line="600" w:lineRule="auto"/>
        <w:ind w:firstLine="720"/>
        <w:jc w:val="both"/>
        <w:rPr>
          <w:rFonts w:eastAsia="Times New Roman"/>
          <w:szCs w:val="24"/>
        </w:rPr>
      </w:pPr>
      <w:r>
        <w:rPr>
          <w:rFonts w:eastAsia="Times New Roman"/>
          <w:szCs w:val="24"/>
        </w:rPr>
        <w:lastRenderedPageBreak/>
        <w:t xml:space="preserve">Ως προς τις </w:t>
      </w:r>
      <w:proofErr w:type="spellStart"/>
      <w:r>
        <w:rPr>
          <w:rFonts w:eastAsia="Times New Roman"/>
          <w:szCs w:val="24"/>
        </w:rPr>
        <w:t>ασπιρινούλες</w:t>
      </w:r>
      <w:proofErr w:type="spellEnd"/>
      <w:r>
        <w:rPr>
          <w:rFonts w:eastAsia="Times New Roman"/>
          <w:szCs w:val="24"/>
        </w:rPr>
        <w:t xml:space="preserve"> των </w:t>
      </w:r>
      <w:r>
        <w:rPr>
          <w:rFonts w:eastAsia="Times New Roman"/>
          <w:szCs w:val="24"/>
          <w:lang w:val="en-US"/>
        </w:rPr>
        <w:t>de</w:t>
      </w:r>
      <w:r w:rsidRPr="00B0062A">
        <w:rPr>
          <w:rFonts w:eastAsia="Times New Roman"/>
          <w:szCs w:val="24"/>
        </w:rPr>
        <w:t xml:space="preserve"> </w:t>
      </w:r>
      <w:proofErr w:type="spellStart"/>
      <w:r>
        <w:rPr>
          <w:rFonts w:eastAsia="Times New Roman"/>
          <w:szCs w:val="24"/>
          <w:lang w:val="en-US"/>
        </w:rPr>
        <w:t>minimis</w:t>
      </w:r>
      <w:proofErr w:type="spellEnd"/>
      <w:r>
        <w:rPr>
          <w:rFonts w:eastAsia="Times New Roman"/>
          <w:szCs w:val="24"/>
        </w:rPr>
        <w:t xml:space="preserve">, κυρία Υπουργέ, τα οποία είναι εθνικά χρήματα, όπως γνωρίζετε, και δεν μπορείτε να τα διαθέτετε τελευταία στιγμή για προεκλογικούς λόγους, δεν έχω να πω τίποτα. </w:t>
      </w:r>
    </w:p>
    <w:p w14:paraId="4EC18F58" w14:textId="77777777" w:rsidR="008E01FC" w:rsidRDefault="002168A0">
      <w:pPr>
        <w:spacing w:line="600" w:lineRule="auto"/>
        <w:ind w:firstLine="720"/>
        <w:jc w:val="both"/>
        <w:rPr>
          <w:rFonts w:eastAsia="Times New Roman"/>
          <w:szCs w:val="24"/>
        </w:rPr>
      </w:pPr>
      <w:r>
        <w:rPr>
          <w:rFonts w:eastAsia="Times New Roman"/>
          <w:szCs w:val="24"/>
        </w:rPr>
        <w:t>Το ζήτημα είναι ότι ο κλάδος καταρρέει. Το ζήτημα είναι ότι τα πρόστιμα δεν επιβάλλονται γιατ</w:t>
      </w:r>
      <w:r>
        <w:rPr>
          <w:rFonts w:eastAsia="Times New Roman"/>
          <w:szCs w:val="24"/>
        </w:rPr>
        <w:t xml:space="preserve">ί αν επιβάλλονταν, θα μου απαντούσατε στην από 23 Ιουλίου αίτηση κατάθεσης εγγράφων. Αν επιβάλλονταν, δεν θα έβγαζε αυτό το </w:t>
      </w:r>
      <w:r>
        <w:rPr>
          <w:rFonts w:eastAsia="Times New Roman"/>
          <w:szCs w:val="24"/>
        </w:rPr>
        <w:t>δ</w:t>
      </w:r>
      <w:r>
        <w:rPr>
          <w:rFonts w:eastAsia="Times New Roman"/>
          <w:szCs w:val="24"/>
        </w:rPr>
        <w:t xml:space="preserve">ελτίο Τύπου ο ΕΛΓΟ. </w:t>
      </w:r>
    </w:p>
    <w:p w14:paraId="4EC18F59" w14:textId="77777777" w:rsidR="008E01FC" w:rsidRDefault="002168A0">
      <w:pPr>
        <w:spacing w:line="600" w:lineRule="auto"/>
        <w:ind w:firstLine="720"/>
        <w:jc w:val="both"/>
        <w:rPr>
          <w:rFonts w:eastAsia="Times New Roman"/>
          <w:szCs w:val="24"/>
        </w:rPr>
      </w:pPr>
      <w:r>
        <w:rPr>
          <w:rFonts w:eastAsia="Times New Roman"/>
          <w:szCs w:val="24"/>
        </w:rPr>
        <w:t>Θα καταθέσω τα προαναφερθέντα έγγραφα.</w:t>
      </w:r>
    </w:p>
    <w:p w14:paraId="4EC18F5A" w14:textId="77777777" w:rsidR="008E01FC" w:rsidRDefault="002168A0">
      <w:pPr>
        <w:spacing w:line="600" w:lineRule="auto"/>
        <w:ind w:firstLine="720"/>
        <w:jc w:val="both"/>
        <w:rPr>
          <w:rFonts w:eastAsia="Times New Roman"/>
          <w:szCs w:val="24"/>
        </w:rPr>
      </w:pPr>
      <w:r>
        <w:rPr>
          <w:rFonts w:eastAsia="Times New Roman"/>
          <w:szCs w:val="24"/>
        </w:rPr>
        <w:t>Ως προς τα πρόστιμα που λέτε ότι δεν πληρώνονταν επί Νέας Δημοκρατίας έ</w:t>
      </w:r>
      <w:r>
        <w:rPr>
          <w:rFonts w:eastAsia="Times New Roman"/>
          <w:szCs w:val="24"/>
        </w:rPr>
        <w:t>χετε πρακτικά να καταθέσετε εδώ στο Κοινοβούλιο επίσημα για να μην ρίχνετε πομφόλυγες;</w:t>
      </w:r>
    </w:p>
    <w:p w14:paraId="4EC18F5B" w14:textId="77777777" w:rsidR="008E01FC" w:rsidRDefault="002168A0">
      <w:pPr>
        <w:spacing w:line="600" w:lineRule="auto"/>
        <w:ind w:firstLine="720"/>
        <w:jc w:val="both"/>
        <w:rPr>
          <w:rFonts w:eastAsia="Times New Roman"/>
          <w:szCs w:val="24"/>
        </w:rPr>
      </w:pPr>
      <w:r>
        <w:rPr>
          <w:rFonts w:eastAsia="Times New Roman"/>
          <w:szCs w:val="24"/>
        </w:rPr>
        <w:t xml:space="preserve">Προφανώς δεν μπορείτε να καθορίσετε τις τιμές του γάλακτος, κυρία </w:t>
      </w:r>
      <w:proofErr w:type="spellStart"/>
      <w:r>
        <w:rPr>
          <w:rFonts w:eastAsia="Times New Roman"/>
          <w:szCs w:val="24"/>
        </w:rPr>
        <w:t>Τελιγιορίδου</w:t>
      </w:r>
      <w:proofErr w:type="spellEnd"/>
      <w:r>
        <w:rPr>
          <w:rFonts w:eastAsia="Times New Roman"/>
          <w:szCs w:val="24"/>
        </w:rPr>
        <w:t>. Μιλάμε για μια φιλελεύθερη οικονομία. Εκείνο όμως που μπορείτε να κάνετε είναι να πατάξετ</w:t>
      </w:r>
      <w:r>
        <w:rPr>
          <w:rFonts w:eastAsia="Times New Roman"/>
          <w:szCs w:val="24"/>
        </w:rPr>
        <w:t xml:space="preserve">ε τις </w:t>
      </w:r>
      <w:proofErr w:type="spellStart"/>
      <w:r>
        <w:rPr>
          <w:rFonts w:eastAsia="Times New Roman"/>
          <w:szCs w:val="24"/>
        </w:rPr>
        <w:t>ελληνοποιήσεις</w:t>
      </w:r>
      <w:proofErr w:type="spellEnd"/>
      <w:r>
        <w:rPr>
          <w:rFonts w:eastAsia="Times New Roman"/>
          <w:szCs w:val="24"/>
        </w:rPr>
        <w:t xml:space="preserve"> και να κάνετε επιτέλους ελέγχους, κυρία </w:t>
      </w:r>
      <w:proofErr w:type="spellStart"/>
      <w:r>
        <w:rPr>
          <w:rFonts w:eastAsia="Times New Roman"/>
          <w:szCs w:val="24"/>
        </w:rPr>
        <w:t>Τελιγιορίδου</w:t>
      </w:r>
      <w:proofErr w:type="spellEnd"/>
      <w:r>
        <w:rPr>
          <w:rFonts w:eastAsia="Times New Roman"/>
          <w:szCs w:val="24"/>
        </w:rPr>
        <w:t>.</w:t>
      </w:r>
    </w:p>
    <w:p w14:paraId="4EC18F5C" w14:textId="77777777" w:rsidR="008E01FC" w:rsidRDefault="002168A0">
      <w:pPr>
        <w:spacing w:line="600" w:lineRule="auto"/>
        <w:ind w:firstLine="720"/>
        <w:jc w:val="both"/>
        <w:rPr>
          <w:rFonts w:eastAsia="Times New Roman"/>
          <w:szCs w:val="24"/>
        </w:rPr>
      </w:pPr>
      <w:r>
        <w:rPr>
          <w:rFonts w:eastAsia="Times New Roman"/>
          <w:szCs w:val="24"/>
        </w:rPr>
        <w:lastRenderedPageBreak/>
        <w:t xml:space="preserve">Βγάλατε μια κοινή υπουργική απόφαση η οποία ήταν πολύ κακό για το τίποτα. Κι όχι μόνο αυτό. Ακόμα χειρότερα, το πρώτο πράγμα που κάνετε είναι να αυξάνετε τις εισφορές των τυροκόμων </w:t>
      </w:r>
      <w:r>
        <w:rPr>
          <w:rFonts w:eastAsia="Times New Roman"/>
          <w:szCs w:val="24"/>
        </w:rPr>
        <w:t xml:space="preserve">και κτηνοτρόφων από το 0,5% στο 0,75%. Κι εγώ ρωτάω, </w:t>
      </w:r>
      <w:proofErr w:type="spellStart"/>
      <w:r>
        <w:rPr>
          <w:rFonts w:eastAsia="Times New Roman"/>
          <w:szCs w:val="24"/>
        </w:rPr>
        <w:t>μεσούσης</w:t>
      </w:r>
      <w:proofErr w:type="spellEnd"/>
      <w:r>
        <w:rPr>
          <w:rFonts w:eastAsia="Times New Roman"/>
          <w:szCs w:val="24"/>
        </w:rPr>
        <w:t xml:space="preserve"> αυτής της κρίσης, αυτή η αύξηση τι νόημα έχει και πού θα πάνε τα λεφτά; </w:t>
      </w:r>
    </w:p>
    <w:p w14:paraId="4EC18F5D" w14:textId="77777777" w:rsidR="008E01FC" w:rsidRDefault="002168A0">
      <w:pPr>
        <w:spacing w:line="600" w:lineRule="auto"/>
        <w:ind w:firstLine="720"/>
        <w:jc w:val="both"/>
        <w:rPr>
          <w:rFonts w:eastAsia="Times New Roman" w:cs="Times New Roman"/>
          <w:szCs w:val="24"/>
        </w:rPr>
      </w:pPr>
      <w:r>
        <w:rPr>
          <w:rFonts w:eastAsia="Times New Roman"/>
          <w:szCs w:val="24"/>
        </w:rPr>
        <w:t xml:space="preserve">Δεύτερον, μιλάτε για αρμόδιες υπηρεσίες παρακολούθησης της διακίνησης προϊόντων στα σημεία εισόδου της χώρας. </w:t>
      </w:r>
      <w:r>
        <w:rPr>
          <w:rFonts w:eastAsia="Times New Roman" w:cs="Times New Roman"/>
          <w:szCs w:val="24"/>
        </w:rPr>
        <w:t>Πότε θα στε</w:t>
      </w:r>
      <w:r>
        <w:rPr>
          <w:rFonts w:eastAsia="Times New Roman" w:cs="Times New Roman"/>
          <w:szCs w:val="24"/>
        </w:rPr>
        <w:t>λεχωθούν και από ποιους; Τελειώνει η γαλακτική περίοδος σ</w:t>
      </w:r>
      <w:r w:rsidRPr="00702CB4">
        <w:rPr>
          <w:rFonts w:eastAsia="Times New Roman" w:cs="Times New Roman"/>
          <w:szCs w:val="24"/>
        </w:rPr>
        <w:t>ε ένα</w:t>
      </w:r>
      <w:r>
        <w:rPr>
          <w:rFonts w:eastAsia="Times New Roman" w:cs="Times New Roman"/>
          <w:szCs w:val="24"/>
        </w:rPr>
        <w:t>ν</w:t>
      </w:r>
      <w:r w:rsidRPr="00702CB4">
        <w:rPr>
          <w:rFonts w:eastAsia="Times New Roman" w:cs="Times New Roman"/>
          <w:szCs w:val="24"/>
        </w:rPr>
        <w:t xml:space="preserve"> μήνα</w:t>
      </w:r>
      <w:r>
        <w:rPr>
          <w:rFonts w:eastAsia="Times New Roman" w:cs="Times New Roman"/>
          <w:szCs w:val="24"/>
        </w:rPr>
        <w:t>. Έ</w:t>
      </w:r>
      <w:r w:rsidRPr="00702CB4">
        <w:rPr>
          <w:rFonts w:eastAsia="Times New Roman" w:cs="Times New Roman"/>
          <w:szCs w:val="24"/>
        </w:rPr>
        <w:t xml:space="preserve">χετε κάνει αίτημα στο Υπουργείο Διοικητικής Μεταρρύθμισης </w:t>
      </w:r>
      <w:r>
        <w:rPr>
          <w:rFonts w:eastAsia="Times New Roman" w:cs="Times New Roman"/>
          <w:szCs w:val="24"/>
        </w:rPr>
        <w:t>κ</w:t>
      </w:r>
      <w:r w:rsidRPr="00702CB4">
        <w:rPr>
          <w:rFonts w:eastAsia="Times New Roman" w:cs="Times New Roman"/>
          <w:szCs w:val="24"/>
        </w:rPr>
        <w:t>αι γιατί ο έλεγχος να είναι δειγματοληπτικός και όχι καθολικός</w:t>
      </w:r>
      <w:r>
        <w:rPr>
          <w:rFonts w:eastAsia="Times New Roman" w:cs="Times New Roman"/>
          <w:szCs w:val="24"/>
        </w:rPr>
        <w:t>;</w:t>
      </w:r>
    </w:p>
    <w:p w14:paraId="4EC18F5E" w14:textId="77777777" w:rsidR="008E01FC" w:rsidRDefault="002168A0">
      <w:pPr>
        <w:spacing w:line="600" w:lineRule="auto"/>
        <w:ind w:firstLine="720"/>
        <w:jc w:val="both"/>
        <w:rPr>
          <w:rFonts w:eastAsia="Times New Roman" w:cs="Times New Roman"/>
          <w:szCs w:val="24"/>
        </w:rPr>
      </w:pPr>
      <w:r w:rsidRPr="00702CB4">
        <w:rPr>
          <w:rFonts w:eastAsia="Times New Roman" w:cs="Times New Roman"/>
          <w:szCs w:val="24"/>
        </w:rPr>
        <w:t>Τρίτον</w:t>
      </w:r>
      <w:r>
        <w:rPr>
          <w:rFonts w:eastAsia="Times New Roman" w:cs="Times New Roman"/>
          <w:szCs w:val="24"/>
        </w:rPr>
        <w:t>,</w:t>
      </w:r>
      <w:r w:rsidRPr="00702CB4">
        <w:rPr>
          <w:rFonts w:eastAsia="Times New Roman" w:cs="Times New Roman"/>
          <w:szCs w:val="24"/>
        </w:rPr>
        <w:t xml:space="preserve"> λέτε </w:t>
      </w:r>
      <w:r>
        <w:rPr>
          <w:rFonts w:eastAsia="Times New Roman" w:cs="Times New Roman"/>
          <w:szCs w:val="24"/>
        </w:rPr>
        <w:t>«</w:t>
      </w:r>
      <w:r w:rsidRPr="00702CB4">
        <w:rPr>
          <w:rFonts w:eastAsia="Times New Roman" w:cs="Times New Roman"/>
          <w:szCs w:val="24"/>
        </w:rPr>
        <w:t>επιτόπιος έλεγχος με προειδοποίηση</w:t>
      </w:r>
      <w:r>
        <w:rPr>
          <w:rFonts w:eastAsia="Times New Roman" w:cs="Times New Roman"/>
          <w:szCs w:val="24"/>
        </w:rPr>
        <w:t xml:space="preserve">». Γιατί, </w:t>
      </w:r>
      <w:r w:rsidRPr="00702CB4">
        <w:rPr>
          <w:rFonts w:eastAsia="Times New Roman" w:cs="Times New Roman"/>
          <w:szCs w:val="24"/>
        </w:rPr>
        <w:t>κυρί</w:t>
      </w:r>
      <w:r w:rsidRPr="00702CB4">
        <w:rPr>
          <w:rFonts w:eastAsia="Times New Roman" w:cs="Times New Roman"/>
          <w:szCs w:val="24"/>
        </w:rPr>
        <w:t xml:space="preserve">α </w:t>
      </w:r>
      <w:proofErr w:type="spellStart"/>
      <w:r>
        <w:rPr>
          <w:rFonts w:eastAsia="Times New Roman" w:cs="Times New Roman"/>
          <w:szCs w:val="24"/>
        </w:rPr>
        <w:t>Τ</w:t>
      </w:r>
      <w:r w:rsidRPr="00702CB4">
        <w:rPr>
          <w:rFonts w:eastAsia="Times New Roman" w:cs="Times New Roman"/>
          <w:szCs w:val="24"/>
        </w:rPr>
        <w:t>ελιγιορίδου</w:t>
      </w:r>
      <w:proofErr w:type="spellEnd"/>
      <w:r>
        <w:rPr>
          <w:rFonts w:eastAsia="Times New Roman" w:cs="Times New Roman"/>
          <w:szCs w:val="24"/>
        </w:rPr>
        <w:t>; Ε</w:t>
      </w:r>
      <w:r w:rsidRPr="00702CB4">
        <w:rPr>
          <w:rFonts w:eastAsia="Times New Roman" w:cs="Times New Roman"/>
          <w:szCs w:val="24"/>
        </w:rPr>
        <w:t>ν μέσω τέτοιας κρίσης</w:t>
      </w:r>
      <w:r>
        <w:rPr>
          <w:rFonts w:eastAsia="Times New Roman" w:cs="Times New Roman"/>
          <w:szCs w:val="24"/>
        </w:rPr>
        <w:t>,</w:t>
      </w:r>
      <w:r w:rsidRPr="00702CB4">
        <w:rPr>
          <w:rFonts w:eastAsia="Times New Roman" w:cs="Times New Roman"/>
          <w:szCs w:val="24"/>
        </w:rPr>
        <w:t xml:space="preserve"> θα κάνετε εσείς </w:t>
      </w:r>
      <w:r>
        <w:rPr>
          <w:rFonts w:eastAsia="Times New Roman" w:cs="Times New Roman"/>
          <w:szCs w:val="24"/>
        </w:rPr>
        <w:t xml:space="preserve">έλεγχο με προειδοποίηση; Και ερωτώ: Σε ποιες </w:t>
      </w:r>
      <w:r w:rsidRPr="00702CB4">
        <w:rPr>
          <w:rFonts w:eastAsia="Times New Roman" w:cs="Times New Roman"/>
          <w:szCs w:val="24"/>
        </w:rPr>
        <w:t>περιπτώσεις είναι απαραίτητη και πλήρως δικαιολογημένη η προειδοποίηση</w:t>
      </w:r>
      <w:r>
        <w:rPr>
          <w:rFonts w:eastAsia="Times New Roman" w:cs="Times New Roman"/>
          <w:szCs w:val="24"/>
        </w:rPr>
        <w:t xml:space="preserve">; Και μην μπερδεύεστε με τον </w:t>
      </w:r>
      <w:r>
        <w:rPr>
          <w:rFonts w:eastAsia="Times New Roman" w:cs="Times New Roman"/>
          <w:szCs w:val="24"/>
        </w:rPr>
        <w:t>κ</w:t>
      </w:r>
      <w:r w:rsidRPr="00702CB4">
        <w:rPr>
          <w:rFonts w:eastAsia="Times New Roman" w:cs="Times New Roman"/>
          <w:szCs w:val="24"/>
        </w:rPr>
        <w:t>ανονισμό</w:t>
      </w:r>
      <w:r>
        <w:rPr>
          <w:rFonts w:eastAsia="Times New Roman" w:cs="Times New Roman"/>
          <w:szCs w:val="24"/>
        </w:rPr>
        <w:t xml:space="preserve"> 625/20</w:t>
      </w:r>
      <w:r w:rsidRPr="00702CB4">
        <w:rPr>
          <w:rFonts w:eastAsia="Times New Roman" w:cs="Times New Roman"/>
          <w:szCs w:val="24"/>
        </w:rPr>
        <w:t xml:space="preserve">17 </w:t>
      </w:r>
      <w:r>
        <w:rPr>
          <w:rFonts w:eastAsia="Times New Roman" w:cs="Times New Roman"/>
          <w:szCs w:val="24"/>
        </w:rPr>
        <w:t xml:space="preserve">-γιατί θα </w:t>
      </w:r>
      <w:r>
        <w:rPr>
          <w:rFonts w:eastAsia="Times New Roman" w:cs="Times New Roman"/>
          <w:szCs w:val="24"/>
        </w:rPr>
        <w:lastRenderedPageBreak/>
        <w:t xml:space="preserve">μου το πείτε- </w:t>
      </w:r>
      <w:r w:rsidRPr="00702CB4">
        <w:rPr>
          <w:rFonts w:eastAsia="Times New Roman" w:cs="Times New Roman"/>
          <w:szCs w:val="24"/>
        </w:rPr>
        <w:t xml:space="preserve">που λέει για </w:t>
      </w:r>
      <w:r w:rsidRPr="00702CB4">
        <w:rPr>
          <w:rFonts w:eastAsia="Times New Roman" w:cs="Times New Roman"/>
          <w:szCs w:val="24"/>
        </w:rPr>
        <w:t>προειδοποίηση</w:t>
      </w:r>
      <w:r>
        <w:rPr>
          <w:rFonts w:eastAsia="Times New Roman" w:cs="Times New Roman"/>
          <w:szCs w:val="24"/>
        </w:rPr>
        <w:t xml:space="preserve">. Κανένας, όμως, </w:t>
      </w:r>
      <w:r>
        <w:rPr>
          <w:rFonts w:eastAsia="Times New Roman" w:cs="Times New Roman"/>
          <w:szCs w:val="24"/>
        </w:rPr>
        <w:t>κ</w:t>
      </w:r>
      <w:r w:rsidRPr="00702CB4">
        <w:rPr>
          <w:rFonts w:eastAsia="Times New Roman" w:cs="Times New Roman"/>
          <w:szCs w:val="24"/>
        </w:rPr>
        <w:t xml:space="preserve">ανονισμός δεν </w:t>
      </w:r>
      <w:r>
        <w:rPr>
          <w:rFonts w:eastAsia="Times New Roman" w:cs="Times New Roman"/>
          <w:szCs w:val="24"/>
        </w:rPr>
        <w:t>α</w:t>
      </w:r>
      <w:r w:rsidRPr="00702CB4">
        <w:rPr>
          <w:rFonts w:eastAsia="Times New Roman" w:cs="Times New Roman"/>
          <w:szCs w:val="24"/>
        </w:rPr>
        <w:t xml:space="preserve">παγορεύει στο </w:t>
      </w:r>
      <w:r>
        <w:rPr>
          <w:rFonts w:eastAsia="Times New Roman" w:cs="Times New Roman"/>
          <w:szCs w:val="24"/>
        </w:rPr>
        <w:t>ε</w:t>
      </w:r>
      <w:r w:rsidRPr="00702CB4">
        <w:rPr>
          <w:rFonts w:eastAsia="Times New Roman" w:cs="Times New Roman"/>
          <w:szCs w:val="24"/>
        </w:rPr>
        <w:t xml:space="preserve">θνικό δίκαιο </w:t>
      </w:r>
      <w:proofErr w:type="spellStart"/>
      <w:r w:rsidRPr="00702CB4">
        <w:rPr>
          <w:rFonts w:eastAsia="Times New Roman" w:cs="Times New Roman"/>
          <w:szCs w:val="24"/>
        </w:rPr>
        <w:t>αυστηροποίηση</w:t>
      </w:r>
      <w:proofErr w:type="spellEnd"/>
      <w:r w:rsidRPr="00702CB4">
        <w:rPr>
          <w:rFonts w:eastAsia="Times New Roman" w:cs="Times New Roman"/>
          <w:szCs w:val="24"/>
        </w:rPr>
        <w:t xml:space="preserve"> των ελέγχων</w:t>
      </w:r>
      <w:r>
        <w:rPr>
          <w:rFonts w:eastAsia="Times New Roman" w:cs="Times New Roman"/>
          <w:szCs w:val="24"/>
        </w:rPr>
        <w:t>,</w:t>
      </w:r>
      <w:r w:rsidRPr="00702CB4">
        <w:rPr>
          <w:rFonts w:eastAsia="Times New Roman" w:cs="Times New Roman"/>
          <w:szCs w:val="24"/>
        </w:rPr>
        <w:t xml:space="preserve"> </w:t>
      </w:r>
      <w:r>
        <w:rPr>
          <w:rFonts w:eastAsia="Times New Roman" w:cs="Times New Roman"/>
          <w:szCs w:val="24"/>
        </w:rPr>
        <w:t>ε</w:t>
      </w:r>
      <w:r w:rsidRPr="00702CB4">
        <w:rPr>
          <w:rFonts w:eastAsia="Times New Roman" w:cs="Times New Roman"/>
          <w:szCs w:val="24"/>
        </w:rPr>
        <w:t>ιδικά όταν υπάρχει κρίση</w:t>
      </w:r>
      <w:r>
        <w:rPr>
          <w:rFonts w:eastAsia="Times New Roman" w:cs="Times New Roman"/>
          <w:szCs w:val="24"/>
        </w:rPr>
        <w:t>.</w:t>
      </w:r>
    </w:p>
    <w:p w14:paraId="4EC18F5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Επίσης,</w:t>
      </w:r>
      <w:r w:rsidRPr="00702CB4">
        <w:rPr>
          <w:rFonts w:eastAsia="Times New Roman" w:cs="Times New Roman"/>
          <w:szCs w:val="24"/>
        </w:rPr>
        <w:t xml:space="preserve"> </w:t>
      </w:r>
      <w:r>
        <w:rPr>
          <w:rFonts w:eastAsia="Times New Roman" w:cs="Times New Roman"/>
          <w:szCs w:val="24"/>
        </w:rPr>
        <w:t xml:space="preserve">δεν πατάσσετε </w:t>
      </w:r>
      <w:r w:rsidRPr="00702CB4">
        <w:rPr>
          <w:rFonts w:eastAsia="Times New Roman" w:cs="Times New Roman"/>
          <w:szCs w:val="24"/>
        </w:rPr>
        <w:t>το πρόβλημα της τριγωνικής διαδρομής</w:t>
      </w:r>
      <w:r>
        <w:rPr>
          <w:rFonts w:eastAsia="Times New Roman" w:cs="Times New Roman"/>
          <w:szCs w:val="24"/>
        </w:rPr>
        <w:t>, στο οποίο γίνον</w:t>
      </w:r>
      <w:r w:rsidRPr="00702CB4">
        <w:rPr>
          <w:rFonts w:eastAsia="Times New Roman" w:cs="Times New Roman"/>
          <w:szCs w:val="24"/>
        </w:rPr>
        <w:t xml:space="preserve">ται οι </w:t>
      </w:r>
      <w:proofErr w:type="spellStart"/>
      <w:r w:rsidRPr="00702CB4">
        <w:rPr>
          <w:rFonts w:eastAsia="Times New Roman" w:cs="Times New Roman"/>
          <w:szCs w:val="24"/>
        </w:rPr>
        <w:t>ελληνοποιήσεις</w:t>
      </w:r>
      <w:proofErr w:type="spellEnd"/>
      <w:r>
        <w:rPr>
          <w:rFonts w:eastAsia="Times New Roman" w:cs="Times New Roman"/>
          <w:szCs w:val="24"/>
        </w:rPr>
        <w:t>. Ί</w:t>
      </w:r>
      <w:r w:rsidRPr="00702CB4">
        <w:rPr>
          <w:rFonts w:eastAsia="Times New Roman" w:cs="Times New Roman"/>
          <w:szCs w:val="24"/>
        </w:rPr>
        <w:t>σα-ίσα το νομιμοποιείτ</w:t>
      </w:r>
      <w:r>
        <w:rPr>
          <w:rFonts w:eastAsia="Times New Roman" w:cs="Times New Roman"/>
          <w:szCs w:val="24"/>
        </w:rPr>
        <w:t>ε,</w:t>
      </w:r>
      <w:r w:rsidRPr="00702CB4">
        <w:rPr>
          <w:rFonts w:eastAsia="Times New Roman" w:cs="Times New Roman"/>
          <w:szCs w:val="24"/>
        </w:rPr>
        <w:t xml:space="preserve"> κατα</w:t>
      </w:r>
      <w:r w:rsidRPr="00702CB4">
        <w:rPr>
          <w:rFonts w:eastAsia="Times New Roman" w:cs="Times New Roman"/>
          <w:szCs w:val="24"/>
        </w:rPr>
        <w:t xml:space="preserve">ργώντας τη διάταξη της προηγουμένης κοινής </w:t>
      </w:r>
      <w:r>
        <w:rPr>
          <w:rFonts w:eastAsia="Times New Roman" w:cs="Times New Roman"/>
          <w:szCs w:val="24"/>
        </w:rPr>
        <w:t>υ</w:t>
      </w:r>
      <w:r w:rsidRPr="00702CB4">
        <w:rPr>
          <w:rFonts w:eastAsia="Times New Roman" w:cs="Times New Roman"/>
          <w:szCs w:val="24"/>
        </w:rPr>
        <w:t>πουργικής</w:t>
      </w:r>
      <w:r>
        <w:rPr>
          <w:rFonts w:eastAsia="Times New Roman" w:cs="Times New Roman"/>
          <w:szCs w:val="24"/>
        </w:rPr>
        <w:t xml:space="preserve"> α</w:t>
      </w:r>
      <w:r w:rsidRPr="00702CB4">
        <w:rPr>
          <w:rFonts w:eastAsia="Times New Roman" w:cs="Times New Roman"/>
          <w:szCs w:val="24"/>
        </w:rPr>
        <w:t>πόφασης</w:t>
      </w:r>
      <w:r>
        <w:rPr>
          <w:rFonts w:eastAsia="Times New Roman" w:cs="Times New Roman"/>
          <w:szCs w:val="24"/>
        </w:rPr>
        <w:t>,</w:t>
      </w:r>
      <w:r w:rsidRPr="00702CB4">
        <w:rPr>
          <w:rFonts w:eastAsia="Times New Roman" w:cs="Times New Roman"/>
          <w:szCs w:val="24"/>
        </w:rPr>
        <w:t xml:space="preserve"> που επέβαλε</w:t>
      </w:r>
      <w:r>
        <w:rPr>
          <w:rFonts w:eastAsia="Times New Roman" w:cs="Times New Roman"/>
          <w:szCs w:val="24"/>
        </w:rPr>
        <w:t xml:space="preserve">, κυρία </w:t>
      </w:r>
      <w:proofErr w:type="spellStart"/>
      <w:r>
        <w:rPr>
          <w:rFonts w:eastAsia="Times New Roman" w:cs="Times New Roman"/>
          <w:szCs w:val="24"/>
        </w:rPr>
        <w:t>Τελιγιορίδου</w:t>
      </w:r>
      <w:proofErr w:type="spellEnd"/>
      <w:r>
        <w:rPr>
          <w:rFonts w:eastAsia="Times New Roman" w:cs="Times New Roman"/>
          <w:szCs w:val="24"/>
        </w:rPr>
        <w:t>,</w:t>
      </w:r>
      <w:r w:rsidRPr="00702CB4">
        <w:rPr>
          <w:rFonts w:eastAsia="Times New Roman" w:cs="Times New Roman"/>
          <w:szCs w:val="24"/>
        </w:rPr>
        <w:t xml:space="preserve"> πρόστιμα για παράτυπη χρήση πρώτων υλών</w:t>
      </w:r>
      <w:r>
        <w:rPr>
          <w:rFonts w:eastAsia="Times New Roman" w:cs="Times New Roman"/>
          <w:szCs w:val="24"/>
        </w:rPr>
        <w:t>,</w:t>
      </w:r>
      <w:r w:rsidRPr="00702CB4">
        <w:rPr>
          <w:rFonts w:eastAsia="Times New Roman" w:cs="Times New Roman"/>
          <w:szCs w:val="24"/>
        </w:rPr>
        <w:t xml:space="preserve"> δηλαδή συμπυκνωμένου γάλακτος</w:t>
      </w:r>
      <w:r>
        <w:rPr>
          <w:rFonts w:eastAsia="Times New Roman" w:cs="Times New Roman"/>
          <w:szCs w:val="24"/>
        </w:rPr>
        <w:t>. Εσείς,</w:t>
      </w:r>
      <w:r w:rsidRPr="00702CB4">
        <w:rPr>
          <w:rFonts w:eastAsia="Times New Roman" w:cs="Times New Roman"/>
          <w:szCs w:val="24"/>
        </w:rPr>
        <w:t xml:space="preserve"> το πρόστιμο αυτό για </w:t>
      </w:r>
      <w:r>
        <w:rPr>
          <w:rFonts w:eastAsia="Times New Roman" w:cs="Times New Roman"/>
          <w:szCs w:val="24"/>
        </w:rPr>
        <w:t>όποιον</w:t>
      </w:r>
      <w:r w:rsidRPr="00702CB4">
        <w:rPr>
          <w:rFonts w:eastAsia="Times New Roman" w:cs="Times New Roman"/>
          <w:szCs w:val="24"/>
        </w:rPr>
        <w:t xml:space="preserve"> χρησιμοποιούσε συμπυκνωμένο γάλα</w:t>
      </w:r>
      <w:r>
        <w:rPr>
          <w:rFonts w:eastAsia="Times New Roman" w:cs="Times New Roman"/>
          <w:szCs w:val="24"/>
        </w:rPr>
        <w:t>,</w:t>
      </w:r>
      <w:r w:rsidRPr="00702CB4">
        <w:rPr>
          <w:rFonts w:eastAsia="Times New Roman" w:cs="Times New Roman"/>
          <w:szCs w:val="24"/>
        </w:rPr>
        <w:t xml:space="preserve"> έρχεστε και τ</w:t>
      </w:r>
      <w:r>
        <w:rPr>
          <w:rFonts w:eastAsia="Times New Roman" w:cs="Times New Roman"/>
          <w:szCs w:val="24"/>
        </w:rPr>
        <w:t xml:space="preserve">ο </w:t>
      </w:r>
      <w:r>
        <w:rPr>
          <w:rFonts w:eastAsia="Times New Roman" w:cs="Times New Roman"/>
          <w:szCs w:val="24"/>
        </w:rPr>
        <w:t>αφαιρείτε.</w:t>
      </w:r>
    </w:p>
    <w:p w14:paraId="4EC18F60" w14:textId="77777777" w:rsidR="008E01FC" w:rsidRDefault="002168A0">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w:t>
      </w:r>
      <w:r w:rsidRPr="00702CB4">
        <w:rPr>
          <w:rFonts w:eastAsia="Times New Roman" w:cs="Times New Roman"/>
          <w:szCs w:val="24"/>
        </w:rPr>
        <w:t xml:space="preserve">δεν </w:t>
      </w:r>
      <w:r>
        <w:rPr>
          <w:rFonts w:eastAsia="Times New Roman" w:cs="Times New Roman"/>
          <w:szCs w:val="24"/>
        </w:rPr>
        <w:t>κάνετε</w:t>
      </w:r>
      <w:r w:rsidRPr="00702CB4">
        <w:rPr>
          <w:rFonts w:eastAsia="Times New Roman" w:cs="Times New Roman"/>
          <w:szCs w:val="24"/>
        </w:rPr>
        <w:t xml:space="preserve"> κα</w:t>
      </w:r>
      <w:r>
        <w:rPr>
          <w:rFonts w:eastAsia="Times New Roman" w:cs="Times New Roman"/>
          <w:szCs w:val="24"/>
        </w:rPr>
        <w:t>μ</w:t>
      </w:r>
      <w:r w:rsidRPr="00702CB4">
        <w:rPr>
          <w:rFonts w:eastAsia="Times New Roman" w:cs="Times New Roman"/>
          <w:szCs w:val="24"/>
        </w:rPr>
        <w:t xml:space="preserve">μία αναφορά στις γαλακτοβιομηχανίες οι οποίες χρησιμοποιούν </w:t>
      </w:r>
      <w:r>
        <w:rPr>
          <w:rFonts w:eastAsia="Times New Roman" w:cs="Times New Roman"/>
          <w:szCs w:val="24"/>
        </w:rPr>
        <w:t>κοινές</w:t>
      </w:r>
      <w:r w:rsidRPr="00702CB4">
        <w:rPr>
          <w:rFonts w:eastAsia="Times New Roman" w:cs="Times New Roman"/>
          <w:szCs w:val="24"/>
        </w:rPr>
        <w:t xml:space="preserve"> δεξαμενές γάλακτος</w:t>
      </w:r>
      <w:r>
        <w:rPr>
          <w:rFonts w:eastAsia="Times New Roman" w:cs="Times New Roman"/>
          <w:szCs w:val="24"/>
        </w:rPr>
        <w:t>, τόσο για το ξένο, νωπό και συμπυκνωμένο, οι οποίες μπορούν κάλλιστα να αναμειγνύουν το ξένο, νωπό</w:t>
      </w:r>
      <w:r w:rsidRPr="00702CB4">
        <w:rPr>
          <w:rFonts w:eastAsia="Times New Roman" w:cs="Times New Roman"/>
          <w:szCs w:val="24"/>
        </w:rPr>
        <w:t xml:space="preserve"> και συμπυκνωμένο</w:t>
      </w:r>
      <w:r>
        <w:rPr>
          <w:rFonts w:eastAsia="Times New Roman" w:cs="Times New Roman"/>
          <w:szCs w:val="24"/>
        </w:rPr>
        <w:t xml:space="preserve"> με</w:t>
      </w:r>
      <w:r w:rsidRPr="00702CB4">
        <w:rPr>
          <w:rFonts w:eastAsia="Times New Roman" w:cs="Times New Roman"/>
          <w:szCs w:val="24"/>
        </w:rPr>
        <w:t xml:space="preserve"> το εγχώριο</w:t>
      </w:r>
      <w:r>
        <w:rPr>
          <w:rFonts w:eastAsia="Times New Roman" w:cs="Times New Roman"/>
          <w:szCs w:val="24"/>
        </w:rPr>
        <w:t>,</w:t>
      </w:r>
      <w:r w:rsidRPr="00702CB4">
        <w:rPr>
          <w:rFonts w:eastAsia="Times New Roman" w:cs="Times New Roman"/>
          <w:szCs w:val="24"/>
        </w:rPr>
        <w:t xml:space="preserve"> ούτε καμ</w:t>
      </w:r>
      <w:r>
        <w:rPr>
          <w:rFonts w:eastAsia="Times New Roman" w:cs="Times New Roman"/>
          <w:szCs w:val="24"/>
        </w:rPr>
        <w:t>μ</w:t>
      </w:r>
      <w:r w:rsidRPr="00702CB4">
        <w:rPr>
          <w:rFonts w:eastAsia="Times New Roman" w:cs="Times New Roman"/>
          <w:szCs w:val="24"/>
        </w:rPr>
        <w:t xml:space="preserve">ία αναφορά για τις ξεχωριστές γραμμές παραγωγής των προϊόντων των </w:t>
      </w:r>
      <w:r>
        <w:rPr>
          <w:rFonts w:eastAsia="Times New Roman" w:cs="Times New Roman"/>
          <w:szCs w:val="24"/>
        </w:rPr>
        <w:t>εμβληματικών,</w:t>
      </w:r>
      <w:r w:rsidRPr="00702CB4">
        <w:rPr>
          <w:rFonts w:eastAsia="Times New Roman" w:cs="Times New Roman"/>
          <w:szCs w:val="24"/>
        </w:rPr>
        <w:t xml:space="preserve"> της </w:t>
      </w:r>
      <w:r>
        <w:rPr>
          <w:rFonts w:eastAsia="Times New Roman" w:cs="Times New Roman"/>
          <w:szCs w:val="24"/>
        </w:rPr>
        <w:t>ΠΟΠ</w:t>
      </w:r>
      <w:r w:rsidRPr="00702CB4">
        <w:rPr>
          <w:rFonts w:eastAsia="Times New Roman" w:cs="Times New Roman"/>
          <w:szCs w:val="24"/>
        </w:rPr>
        <w:t xml:space="preserve"> φέτας και τ</w:t>
      </w:r>
      <w:r>
        <w:rPr>
          <w:rFonts w:eastAsia="Times New Roman" w:cs="Times New Roman"/>
          <w:szCs w:val="24"/>
        </w:rPr>
        <w:t>ω</w:t>
      </w:r>
      <w:r w:rsidRPr="00702CB4">
        <w:rPr>
          <w:rFonts w:eastAsia="Times New Roman" w:cs="Times New Roman"/>
          <w:szCs w:val="24"/>
        </w:rPr>
        <w:t>ν</w:t>
      </w:r>
      <w:r>
        <w:rPr>
          <w:rFonts w:eastAsia="Times New Roman" w:cs="Times New Roman"/>
          <w:szCs w:val="24"/>
        </w:rPr>
        <w:t xml:space="preserve"> ΠΓΕ.</w:t>
      </w:r>
    </w:p>
    <w:p w14:paraId="4EC18F6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επανειλημμένα το κουδούνι λήξεως του χρόνου ομιλίας της κυρίας Βουλευτού)</w:t>
      </w:r>
    </w:p>
    <w:p w14:paraId="4EC18F62" w14:textId="77777777" w:rsidR="008E01FC" w:rsidRDefault="002168A0">
      <w:pPr>
        <w:spacing w:line="600" w:lineRule="auto"/>
        <w:ind w:firstLine="720"/>
        <w:jc w:val="both"/>
        <w:rPr>
          <w:rFonts w:eastAsia="Times New Roman" w:cs="Times New Roman"/>
          <w:szCs w:val="24"/>
        </w:rPr>
      </w:pPr>
      <w:r w:rsidRPr="00CB7519">
        <w:rPr>
          <w:rFonts w:eastAsia="Times New Roman" w:cs="Times New Roman"/>
          <w:b/>
          <w:szCs w:val="24"/>
        </w:rPr>
        <w:t>ΠΡΟΕΔΡΕΥΩΝ (Νικήτας Κακλαμάνης):</w:t>
      </w:r>
      <w:r>
        <w:rPr>
          <w:rFonts w:eastAsia="Times New Roman" w:cs="Times New Roman"/>
          <w:szCs w:val="24"/>
        </w:rPr>
        <w:t xml:space="preserve"> Κυρία Α</w:t>
      </w:r>
      <w:r>
        <w:rPr>
          <w:rFonts w:eastAsia="Times New Roman" w:cs="Times New Roman"/>
          <w:szCs w:val="24"/>
        </w:rPr>
        <w:t>ραμπατζή, παρακαλώ ολοκληρώστε.</w:t>
      </w:r>
    </w:p>
    <w:p w14:paraId="4EC18F63" w14:textId="77777777" w:rsidR="008E01FC" w:rsidRDefault="002168A0">
      <w:pPr>
        <w:spacing w:line="600" w:lineRule="auto"/>
        <w:ind w:firstLine="720"/>
        <w:jc w:val="both"/>
        <w:rPr>
          <w:rFonts w:eastAsia="Times New Roman" w:cs="Times New Roman"/>
          <w:szCs w:val="24"/>
        </w:rPr>
      </w:pPr>
      <w:r w:rsidRPr="00CB7519">
        <w:rPr>
          <w:rFonts w:eastAsia="Times New Roman" w:cs="Times New Roman"/>
          <w:b/>
          <w:szCs w:val="24"/>
        </w:rPr>
        <w:t>ΦΩΤΕΙΝΗ ΑΡΑΜΠΑΤΖΗ:</w:t>
      </w:r>
      <w:r>
        <w:rPr>
          <w:rFonts w:eastAsia="Times New Roman" w:cs="Times New Roman"/>
          <w:szCs w:val="24"/>
        </w:rPr>
        <w:t xml:space="preserve"> Ένα λεπτό, κύριε Πρόεδρε.</w:t>
      </w:r>
    </w:p>
    <w:p w14:paraId="4EC18F64" w14:textId="77777777" w:rsidR="008E01FC" w:rsidRDefault="002168A0">
      <w:pPr>
        <w:spacing w:line="600" w:lineRule="auto"/>
        <w:ind w:firstLine="720"/>
        <w:jc w:val="both"/>
        <w:rPr>
          <w:rFonts w:eastAsia="Times New Roman" w:cs="Times New Roman"/>
          <w:szCs w:val="24"/>
        </w:rPr>
      </w:pPr>
      <w:r w:rsidRPr="00CB7519">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Σας έχω δώσει ήδη ενάμισι λεπτό. Άλλο ένα και κλείνουμε.</w:t>
      </w:r>
    </w:p>
    <w:p w14:paraId="4EC18F65" w14:textId="77777777" w:rsidR="008E01FC" w:rsidRDefault="002168A0">
      <w:pPr>
        <w:spacing w:line="600" w:lineRule="auto"/>
        <w:ind w:firstLine="720"/>
        <w:jc w:val="both"/>
        <w:rPr>
          <w:rFonts w:eastAsia="Times New Roman" w:cs="Times New Roman"/>
          <w:szCs w:val="24"/>
        </w:rPr>
      </w:pPr>
      <w:r w:rsidRPr="00CB7519">
        <w:rPr>
          <w:rFonts w:eastAsia="Times New Roman" w:cs="Times New Roman"/>
          <w:b/>
          <w:szCs w:val="24"/>
        </w:rPr>
        <w:t>ΦΩΤΕΙΝΗ ΑΡΑΜΠΑΤΖΗ:</w:t>
      </w:r>
      <w:r>
        <w:rPr>
          <w:rFonts w:eastAsia="Times New Roman" w:cs="Times New Roman"/>
          <w:szCs w:val="24"/>
        </w:rPr>
        <w:t xml:space="preserve"> Ευχαριστώ.</w:t>
      </w:r>
    </w:p>
    <w:p w14:paraId="4EC18F6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Θ</w:t>
      </w:r>
      <w:r w:rsidRPr="00702CB4">
        <w:rPr>
          <w:rFonts w:eastAsia="Times New Roman" w:cs="Times New Roman"/>
          <w:szCs w:val="24"/>
        </w:rPr>
        <w:t>α πω κάτι τελευταίο</w:t>
      </w:r>
      <w:r>
        <w:rPr>
          <w:rFonts w:eastAsia="Times New Roman" w:cs="Times New Roman"/>
          <w:szCs w:val="24"/>
        </w:rPr>
        <w:t>,</w:t>
      </w:r>
      <w:r w:rsidRPr="00702CB4">
        <w:rPr>
          <w:rFonts w:eastAsia="Times New Roman" w:cs="Times New Roman"/>
          <w:szCs w:val="24"/>
        </w:rPr>
        <w:t xml:space="preserve"> κλείνοντας</w:t>
      </w:r>
      <w:r>
        <w:rPr>
          <w:rFonts w:eastAsia="Times New Roman" w:cs="Times New Roman"/>
          <w:szCs w:val="24"/>
        </w:rPr>
        <w:t>. Κ</w:t>
      </w:r>
      <w:r w:rsidRPr="00702CB4">
        <w:rPr>
          <w:rFonts w:eastAsia="Times New Roman" w:cs="Times New Roman"/>
          <w:szCs w:val="24"/>
        </w:rPr>
        <w:t>αταργείτ</w:t>
      </w:r>
      <w:r>
        <w:rPr>
          <w:rFonts w:eastAsia="Times New Roman" w:cs="Times New Roman"/>
          <w:szCs w:val="24"/>
        </w:rPr>
        <w:t>ε</w:t>
      </w:r>
      <w:r w:rsidRPr="00702CB4">
        <w:rPr>
          <w:rFonts w:eastAsia="Times New Roman" w:cs="Times New Roman"/>
          <w:szCs w:val="24"/>
        </w:rPr>
        <w:t xml:space="preserve"> </w:t>
      </w:r>
      <w:r>
        <w:rPr>
          <w:rFonts w:eastAsia="Times New Roman" w:cs="Times New Roman"/>
          <w:szCs w:val="24"/>
        </w:rPr>
        <w:t>επίσης,</w:t>
      </w:r>
      <w:r w:rsidRPr="00702CB4">
        <w:rPr>
          <w:rFonts w:eastAsia="Times New Roman" w:cs="Times New Roman"/>
          <w:szCs w:val="24"/>
        </w:rPr>
        <w:t xml:space="preserve"> </w:t>
      </w:r>
      <w:r>
        <w:rPr>
          <w:rFonts w:eastAsia="Times New Roman" w:cs="Times New Roman"/>
          <w:szCs w:val="24"/>
        </w:rPr>
        <w:t>την</w:t>
      </w:r>
      <w:r w:rsidRPr="00702CB4">
        <w:rPr>
          <w:rFonts w:eastAsia="Times New Roman" w:cs="Times New Roman"/>
          <w:szCs w:val="24"/>
        </w:rPr>
        <w:t xml:space="preserve"> υπ</w:t>
      </w:r>
      <w:r w:rsidRPr="00702CB4">
        <w:rPr>
          <w:rFonts w:eastAsia="Times New Roman" w:cs="Times New Roman"/>
          <w:szCs w:val="24"/>
        </w:rPr>
        <w:t xml:space="preserve">οχρέωση της προηγούμενης </w:t>
      </w:r>
      <w:r>
        <w:rPr>
          <w:rFonts w:eastAsia="Times New Roman" w:cs="Times New Roman"/>
          <w:szCs w:val="24"/>
        </w:rPr>
        <w:t>ΚΥΑ -δ</w:t>
      </w:r>
      <w:r w:rsidRPr="00702CB4">
        <w:rPr>
          <w:rFonts w:eastAsia="Times New Roman" w:cs="Times New Roman"/>
          <w:szCs w:val="24"/>
        </w:rPr>
        <w:t>ηλαδή ακόμα λιγότερο</w:t>
      </w:r>
      <w:r>
        <w:rPr>
          <w:rFonts w:eastAsia="Times New Roman" w:cs="Times New Roman"/>
          <w:szCs w:val="24"/>
        </w:rPr>
        <w:t>ι</w:t>
      </w:r>
      <w:r w:rsidRPr="00702CB4">
        <w:rPr>
          <w:rFonts w:eastAsia="Times New Roman" w:cs="Times New Roman"/>
          <w:szCs w:val="24"/>
        </w:rPr>
        <w:t xml:space="preserve"> </w:t>
      </w:r>
      <w:r>
        <w:rPr>
          <w:rFonts w:eastAsia="Times New Roman" w:cs="Times New Roman"/>
          <w:szCs w:val="24"/>
        </w:rPr>
        <w:t xml:space="preserve">έλεγχοι, τους οποίους αφήνετε </w:t>
      </w:r>
      <w:r w:rsidRPr="00702CB4">
        <w:rPr>
          <w:rFonts w:eastAsia="Times New Roman" w:cs="Times New Roman"/>
          <w:szCs w:val="24"/>
        </w:rPr>
        <w:t>ανεξέλεγκτους</w:t>
      </w:r>
      <w:r>
        <w:rPr>
          <w:rFonts w:eastAsia="Times New Roman" w:cs="Times New Roman"/>
          <w:szCs w:val="24"/>
        </w:rPr>
        <w:t>-, π</w:t>
      </w:r>
      <w:r w:rsidRPr="00702CB4">
        <w:rPr>
          <w:rFonts w:eastAsia="Times New Roman" w:cs="Times New Roman"/>
          <w:szCs w:val="24"/>
        </w:rPr>
        <w:t xml:space="preserve">ου έλεγε ότι μία </w:t>
      </w:r>
      <w:r>
        <w:rPr>
          <w:rFonts w:eastAsia="Times New Roman" w:cs="Times New Roman"/>
          <w:szCs w:val="24"/>
        </w:rPr>
        <w:t>φορά</w:t>
      </w:r>
      <w:r w:rsidRPr="00702CB4">
        <w:rPr>
          <w:rFonts w:eastAsia="Times New Roman" w:cs="Times New Roman"/>
          <w:szCs w:val="24"/>
        </w:rPr>
        <w:t xml:space="preserve"> στη</w:t>
      </w:r>
      <w:r>
        <w:rPr>
          <w:rFonts w:eastAsia="Times New Roman" w:cs="Times New Roman"/>
          <w:szCs w:val="24"/>
        </w:rPr>
        <w:t xml:space="preserve">ν τριετία οι αγοραστές γάλακτος, </w:t>
      </w:r>
      <w:r w:rsidRPr="00702CB4">
        <w:rPr>
          <w:rFonts w:eastAsia="Times New Roman" w:cs="Times New Roman"/>
          <w:szCs w:val="24"/>
        </w:rPr>
        <w:t>δηλαδή τα τυροκομεία</w:t>
      </w:r>
      <w:r>
        <w:rPr>
          <w:rFonts w:eastAsia="Times New Roman" w:cs="Times New Roman"/>
          <w:szCs w:val="24"/>
        </w:rPr>
        <w:t>,</w:t>
      </w:r>
      <w:r w:rsidRPr="00702CB4">
        <w:rPr>
          <w:rFonts w:eastAsia="Times New Roman" w:cs="Times New Roman"/>
          <w:szCs w:val="24"/>
        </w:rPr>
        <w:t xml:space="preserve"> υποχρεούνται</w:t>
      </w:r>
      <w:r>
        <w:rPr>
          <w:rFonts w:eastAsia="Times New Roman" w:cs="Times New Roman"/>
          <w:szCs w:val="24"/>
        </w:rPr>
        <w:t xml:space="preserve"> </w:t>
      </w:r>
      <w:r w:rsidRPr="00702CB4">
        <w:rPr>
          <w:rFonts w:eastAsia="Times New Roman" w:cs="Times New Roman"/>
          <w:szCs w:val="24"/>
        </w:rPr>
        <w:t>να υποβάλλονται σε έλεγχο</w:t>
      </w:r>
      <w:r>
        <w:rPr>
          <w:rFonts w:eastAsia="Times New Roman" w:cs="Times New Roman"/>
          <w:szCs w:val="24"/>
        </w:rPr>
        <w:t>. Εσείς αυτό το καταργείτε,</w:t>
      </w:r>
      <w:r w:rsidRPr="00702CB4">
        <w:rPr>
          <w:rFonts w:eastAsia="Times New Roman" w:cs="Times New Roman"/>
          <w:szCs w:val="24"/>
        </w:rPr>
        <w:t xml:space="preserve"> κ</w:t>
      </w:r>
      <w:r>
        <w:rPr>
          <w:rFonts w:eastAsia="Times New Roman" w:cs="Times New Roman"/>
          <w:szCs w:val="24"/>
        </w:rPr>
        <w:t xml:space="preserve">υρία </w:t>
      </w:r>
      <w:proofErr w:type="spellStart"/>
      <w:r>
        <w:rPr>
          <w:rFonts w:eastAsia="Times New Roman" w:cs="Times New Roman"/>
          <w:szCs w:val="24"/>
        </w:rPr>
        <w:t>Τ</w:t>
      </w:r>
      <w:r w:rsidRPr="00702CB4">
        <w:rPr>
          <w:rFonts w:eastAsia="Times New Roman" w:cs="Times New Roman"/>
          <w:szCs w:val="24"/>
        </w:rPr>
        <w:t>ελιγιορίδου</w:t>
      </w:r>
      <w:proofErr w:type="spellEnd"/>
      <w:r>
        <w:rPr>
          <w:rFonts w:eastAsia="Times New Roman" w:cs="Times New Roman"/>
          <w:szCs w:val="24"/>
        </w:rPr>
        <w:t>,</w:t>
      </w:r>
      <w:r w:rsidRPr="00702CB4">
        <w:rPr>
          <w:rFonts w:eastAsia="Times New Roman" w:cs="Times New Roman"/>
          <w:szCs w:val="24"/>
        </w:rPr>
        <w:t xml:space="preserve"> με τη συγκεκριμένη </w:t>
      </w:r>
      <w:r>
        <w:rPr>
          <w:rFonts w:eastAsia="Times New Roman" w:cs="Times New Roman"/>
          <w:szCs w:val="24"/>
        </w:rPr>
        <w:t>κ</w:t>
      </w:r>
      <w:r>
        <w:rPr>
          <w:rFonts w:eastAsia="Times New Roman" w:cs="Times New Roman"/>
          <w:szCs w:val="24"/>
        </w:rPr>
        <w:t>οινή</w:t>
      </w:r>
      <w:r w:rsidRPr="00702CB4">
        <w:rPr>
          <w:rFonts w:eastAsia="Times New Roman" w:cs="Times New Roman"/>
          <w:szCs w:val="24"/>
        </w:rPr>
        <w:t xml:space="preserve"> </w:t>
      </w:r>
      <w:r>
        <w:rPr>
          <w:rFonts w:eastAsia="Times New Roman" w:cs="Times New Roman"/>
          <w:szCs w:val="24"/>
        </w:rPr>
        <w:t>υ</w:t>
      </w:r>
      <w:r w:rsidRPr="00702CB4">
        <w:rPr>
          <w:rFonts w:eastAsia="Times New Roman" w:cs="Times New Roman"/>
          <w:szCs w:val="24"/>
        </w:rPr>
        <w:t xml:space="preserve">πουργική </w:t>
      </w:r>
      <w:r>
        <w:rPr>
          <w:rFonts w:eastAsia="Times New Roman" w:cs="Times New Roman"/>
          <w:szCs w:val="24"/>
        </w:rPr>
        <w:t>α</w:t>
      </w:r>
      <w:r w:rsidRPr="00702CB4">
        <w:rPr>
          <w:rFonts w:eastAsia="Times New Roman" w:cs="Times New Roman"/>
          <w:szCs w:val="24"/>
        </w:rPr>
        <w:t xml:space="preserve">πόφαση και </w:t>
      </w:r>
      <w:r>
        <w:rPr>
          <w:rFonts w:eastAsia="Times New Roman" w:cs="Times New Roman"/>
          <w:szCs w:val="24"/>
        </w:rPr>
        <w:t xml:space="preserve">αρκείστε </w:t>
      </w:r>
      <w:r w:rsidRPr="00702CB4">
        <w:rPr>
          <w:rFonts w:eastAsia="Times New Roman" w:cs="Times New Roman"/>
          <w:szCs w:val="24"/>
        </w:rPr>
        <w:t>στο</w:t>
      </w:r>
      <w:r>
        <w:rPr>
          <w:rFonts w:eastAsia="Times New Roman" w:cs="Times New Roman"/>
          <w:szCs w:val="24"/>
        </w:rPr>
        <w:t>ν</w:t>
      </w:r>
      <w:r w:rsidRPr="00702CB4">
        <w:rPr>
          <w:rFonts w:eastAsia="Times New Roman" w:cs="Times New Roman"/>
          <w:szCs w:val="24"/>
        </w:rPr>
        <w:t xml:space="preserve"> δειγματοληπτικό έλεγχο του 5%</w:t>
      </w:r>
      <w:r>
        <w:rPr>
          <w:rFonts w:eastAsia="Times New Roman" w:cs="Times New Roman"/>
          <w:szCs w:val="24"/>
        </w:rPr>
        <w:t>, ο οποίος φ</w:t>
      </w:r>
      <w:r w:rsidRPr="00702CB4">
        <w:rPr>
          <w:rFonts w:eastAsia="Times New Roman" w:cs="Times New Roman"/>
          <w:szCs w:val="24"/>
        </w:rPr>
        <w:t xml:space="preserve">υσικά και </w:t>
      </w:r>
      <w:r>
        <w:rPr>
          <w:rFonts w:eastAsia="Times New Roman" w:cs="Times New Roman"/>
          <w:szCs w:val="24"/>
        </w:rPr>
        <w:t>ίσχυε.</w:t>
      </w:r>
    </w:p>
    <w:p w14:paraId="4EC18F67" w14:textId="77777777" w:rsidR="008E01FC" w:rsidRDefault="002168A0">
      <w:pPr>
        <w:spacing w:line="600" w:lineRule="auto"/>
        <w:ind w:firstLine="720"/>
        <w:jc w:val="both"/>
        <w:rPr>
          <w:rFonts w:eastAsia="Times New Roman" w:cs="Times New Roman"/>
          <w:szCs w:val="24"/>
        </w:rPr>
      </w:pPr>
      <w:r w:rsidRPr="00CB7519">
        <w:rPr>
          <w:rFonts w:eastAsia="Times New Roman" w:cs="Times New Roman"/>
          <w:b/>
          <w:szCs w:val="24"/>
        </w:rPr>
        <w:t>ΠΡΟΕΔΡΕΥΩΝ (Νικήτας Κακλαμάνης):</w:t>
      </w:r>
      <w:r>
        <w:rPr>
          <w:rFonts w:eastAsia="Times New Roman" w:cs="Times New Roman"/>
          <w:szCs w:val="24"/>
        </w:rPr>
        <w:t xml:space="preserve"> Κυρία Αραμπατζή, ολοκληρώστε.</w:t>
      </w:r>
    </w:p>
    <w:p w14:paraId="4EC18F68" w14:textId="77777777" w:rsidR="008E01FC" w:rsidRDefault="002168A0">
      <w:pPr>
        <w:spacing w:line="600" w:lineRule="auto"/>
        <w:ind w:firstLine="720"/>
        <w:jc w:val="both"/>
        <w:rPr>
          <w:rFonts w:eastAsia="Times New Roman" w:cs="Times New Roman"/>
          <w:szCs w:val="24"/>
        </w:rPr>
      </w:pPr>
      <w:r w:rsidRPr="00CB7519">
        <w:rPr>
          <w:rFonts w:eastAsia="Times New Roman" w:cs="Times New Roman"/>
          <w:b/>
          <w:szCs w:val="24"/>
        </w:rPr>
        <w:lastRenderedPageBreak/>
        <w:t>ΦΩΤΕΙΝΗ ΑΡΑΜΠΑΤΖΗ:</w:t>
      </w:r>
      <w:r>
        <w:rPr>
          <w:rFonts w:eastAsia="Times New Roman" w:cs="Times New Roman"/>
          <w:szCs w:val="24"/>
        </w:rPr>
        <w:t xml:space="preserve"> Η ερώτησή μου είναι αν </w:t>
      </w:r>
      <w:proofErr w:type="spellStart"/>
      <w:r>
        <w:rPr>
          <w:rFonts w:eastAsia="Times New Roman" w:cs="Times New Roman"/>
          <w:szCs w:val="24"/>
        </w:rPr>
        <w:t>μεσούσης</w:t>
      </w:r>
      <w:proofErr w:type="spellEnd"/>
      <w:r>
        <w:rPr>
          <w:rFonts w:eastAsia="Times New Roman" w:cs="Times New Roman"/>
          <w:szCs w:val="24"/>
        </w:rPr>
        <w:t xml:space="preserve"> της κρίσης</w:t>
      </w:r>
      <w:r>
        <w:rPr>
          <w:rFonts w:eastAsia="Times New Roman" w:cs="Times New Roman"/>
          <w:szCs w:val="24"/>
        </w:rPr>
        <w:t xml:space="preserve"> θα </w:t>
      </w:r>
      <w:r w:rsidRPr="00702CB4">
        <w:rPr>
          <w:rFonts w:eastAsia="Times New Roman" w:cs="Times New Roman"/>
          <w:szCs w:val="24"/>
        </w:rPr>
        <w:t xml:space="preserve">επισπεύσετε την πληρωμή της συνδεδεμένης </w:t>
      </w:r>
      <w:r>
        <w:rPr>
          <w:rFonts w:eastAsia="Times New Roman" w:cs="Times New Roman"/>
          <w:szCs w:val="24"/>
        </w:rPr>
        <w:t>ενίσχυσης σ</w:t>
      </w:r>
      <w:r w:rsidRPr="00702CB4">
        <w:rPr>
          <w:rFonts w:eastAsia="Times New Roman" w:cs="Times New Roman"/>
          <w:szCs w:val="24"/>
        </w:rPr>
        <w:t xml:space="preserve">το </w:t>
      </w:r>
      <w:proofErr w:type="spellStart"/>
      <w:r w:rsidRPr="00702CB4">
        <w:rPr>
          <w:rFonts w:eastAsia="Times New Roman" w:cs="Times New Roman"/>
          <w:szCs w:val="24"/>
        </w:rPr>
        <w:t>αιγοπρόβειο</w:t>
      </w:r>
      <w:proofErr w:type="spellEnd"/>
      <w:r w:rsidRPr="00702CB4">
        <w:rPr>
          <w:rFonts w:eastAsia="Times New Roman" w:cs="Times New Roman"/>
          <w:szCs w:val="24"/>
        </w:rPr>
        <w:t xml:space="preserve"> γάλα για τις αρχές του Απριλίου αντί για τέλος Μαΐου</w:t>
      </w:r>
      <w:r>
        <w:rPr>
          <w:rFonts w:eastAsia="Times New Roman" w:cs="Times New Roman"/>
          <w:szCs w:val="24"/>
        </w:rPr>
        <w:t>,</w:t>
      </w:r>
      <w:r w:rsidRPr="00702CB4">
        <w:rPr>
          <w:rFonts w:eastAsia="Times New Roman" w:cs="Times New Roman"/>
          <w:szCs w:val="24"/>
        </w:rPr>
        <w:t xml:space="preserve"> με αυτήν την εισοδηματική κατάρρευση η οποία επικρατεί στον κλάδο</w:t>
      </w:r>
      <w:r>
        <w:rPr>
          <w:rFonts w:eastAsia="Times New Roman" w:cs="Times New Roman"/>
          <w:szCs w:val="24"/>
        </w:rPr>
        <w:t>.</w:t>
      </w:r>
    </w:p>
    <w:p w14:paraId="4EC18F6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w:t>
      </w:r>
      <w:r w:rsidRPr="00702CB4">
        <w:rPr>
          <w:rFonts w:eastAsia="Times New Roman" w:cs="Times New Roman"/>
          <w:szCs w:val="24"/>
        </w:rPr>
        <w:t>υχαριστώ για την ανοχή</w:t>
      </w:r>
      <w:r>
        <w:rPr>
          <w:rFonts w:eastAsia="Times New Roman" w:cs="Times New Roman"/>
          <w:szCs w:val="24"/>
        </w:rPr>
        <w:t>,</w:t>
      </w:r>
      <w:r w:rsidRPr="00702CB4">
        <w:rPr>
          <w:rFonts w:eastAsia="Times New Roman" w:cs="Times New Roman"/>
          <w:szCs w:val="24"/>
        </w:rPr>
        <w:t xml:space="preserve"> κύριε </w:t>
      </w:r>
      <w:r>
        <w:rPr>
          <w:rFonts w:eastAsia="Times New Roman" w:cs="Times New Roman"/>
          <w:szCs w:val="24"/>
        </w:rPr>
        <w:t>Π</w:t>
      </w:r>
      <w:r w:rsidRPr="00702CB4">
        <w:rPr>
          <w:rFonts w:eastAsia="Times New Roman" w:cs="Times New Roman"/>
          <w:szCs w:val="24"/>
        </w:rPr>
        <w:t>ρόεδρε</w:t>
      </w:r>
      <w:r>
        <w:rPr>
          <w:rFonts w:eastAsia="Times New Roman" w:cs="Times New Roman"/>
          <w:szCs w:val="24"/>
        </w:rPr>
        <w:t xml:space="preserve">. </w:t>
      </w:r>
    </w:p>
    <w:p w14:paraId="4EC18F6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(Στο σημείο αυτό η</w:t>
      </w:r>
      <w:r w:rsidRPr="000D63A8">
        <w:rPr>
          <w:rFonts w:eastAsia="Times New Roman" w:cs="Times New Roman"/>
          <w:szCs w:val="24"/>
        </w:rPr>
        <w:t xml:space="preserve"> Βουλ</w:t>
      </w:r>
      <w:r w:rsidRPr="000D63A8">
        <w:rPr>
          <w:rFonts w:eastAsia="Times New Roman" w:cs="Times New Roman"/>
          <w:szCs w:val="24"/>
        </w:rPr>
        <w:t xml:space="preserve">ευτής κ. </w:t>
      </w:r>
      <w:r>
        <w:rPr>
          <w:rFonts w:eastAsia="Times New Roman" w:cs="Times New Roman"/>
          <w:szCs w:val="24"/>
        </w:rPr>
        <w:t>Φωτεινή Αραμπατζή</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EC18F6B"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Υφυπουργέ, ορίστε, έχετε το</w:t>
      </w:r>
      <w:r>
        <w:rPr>
          <w:rFonts w:eastAsia="Times New Roman" w:cs="Times New Roman"/>
          <w:szCs w:val="24"/>
        </w:rPr>
        <w:t>ν λόγο.</w:t>
      </w:r>
    </w:p>
    <w:p w14:paraId="4EC18F6C" w14:textId="77777777" w:rsidR="008E01FC" w:rsidRDefault="002168A0">
      <w:pPr>
        <w:spacing w:line="600" w:lineRule="auto"/>
        <w:ind w:firstLine="720"/>
        <w:jc w:val="both"/>
        <w:rPr>
          <w:rFonts w:eastAsia="Times New Roman" w:cs="Times New Roman"/>
          <w:szCs w:val="24"/>
        </w:rPr>
      </w:pPr>
      <w:r w:rsidRPr="00025186">
        <w:rPr>
          <w:rFonts w:eastAsia="Times New Roman" w:cs="Times New Roman"/>
          <w:b/>
          <w:szCs w:val="24"/>
        </w:rPr>
        <w:t>ΟΛΥΜΠΙΑ ΤΕΛΙΓΙΟΡΙΔΟΥ (Υφυπουργός Αγροτικής Ανάπτυξης και Τροφίμων):</w:t>
      </w:r>
      <w:r>
        <w:rPr>
          <w:rFonts w:eastAsia="Times New Roman" w:cs="Times New Roman"/>
          <w:szCs w:val="24"/>
        </w:rPr>
        <w:t xml:space="preserve"> Ευχαριστώ, κύριε Πρόεδρε.</w:t>
      </w:r>
    </w:p>
    <w:p w14:paraId="4EC18F6D" w14:textId="77777777" w:rsidR="008E01FC" w:rsidRDefault="002168A0">
      <w:pPr>
        <w:spacing w:line="600" w:lineRule="auto"/>
        <w:ind w:firstLine="720"/>
        <w:jc w:val="both"/>
        <w:rPr>
          <w:rFonts w:eastAsia="Times New Roman" w:cs="Times New Roman"/>
          <w:szCs w:val="24"/>
        </w:rPr>
      </w:pPr>
      <w:r w:rsidRPr="00702CB4">
        <w:rPr>
          <w:rFonts w:eastAsia="Times New Roman" w:cs="Times New Roman"/>
          <w:szCs w:val="24"/>
        </w:rPr>
        <w:t xml:space="preserve">Όλα τα στοιχεία </w:t>
      </w:r>
      <w:r>
        <w:rPr>
          <w:rFonts w:eastAsia="Times New Roman" w:cs="Times New Roman"/>
          <w:szCs w:val="24"/>
        </w:rPr>
        <w:t>-</w:t>
      </w:r>
      <w:r w:rsidRPr="00702CB4">
        <w:rPr>
          <w:rFonts w:eastAsia="Times New Roman" w:cs="Times New Roman"/>
          <w:szCs w:val="24"/>
        </w:rPr>
        <w:t>και τα έχω καταθέσει σε προηγούμενη ερώτηση στη Βουλή για τους ελέγχους</w:t>
      </w:r>
      <w:r>
        <w:rPr>
          <w:rFonts w:eastAsia="Times New Roman" w:cs="Times New Roman"/>
          <w:szCs w:val="24"/>
        </w:rPr>
        <w:t>-</w:t>
      </w:r>
      <w:r w:rsidRPr="00702CB4">
        <w:rPr>
          <w:rFonts w:eastAsia="Times New Roman" w:cs="Times New Roman"/>
          <w:szCs w:val="24"/>
        </w:rPr>
        <w:t xml:space="preserve"> αποδεικνύουν ότι στο διάστημα της δικής μας κυβερνητικής θητείας</w:t>
      </w:r>
      <w:r>
        <w:rPr>
          <w:rFonts w:eastAsia="Times New Roman" w:cs="Times New Roman"/>
          <w:szCs w:val="24"/>
        </w:rPr>
        <w:t>,</w:t>
      </w:r>
      <w:r w:rsidRPr="00702CB4">
        <w:rPr>
          <w:rFonts w:eastAsia="Times New Roman" w:cs="Times New Roman"/>
          <w:szCs w:val="24"/>
        </w:rPr>
        <w:t xml:space="preserve"> α</w:t>
      </w:r>
      <w:r>
        <w:rPr>
          <w:rFonts w:eastAsia="Times New Roman" w:cs="Times New Roman"/>
          <w:szCs w:val="24"/>
        </w:rPr>
        <w:t xml:space="preserve">πό το 2015 και </w:t>
      </w:r>
      <w:r>
        <w:rPr>
          <w:rFonts w:eastAsia="Times New Roman" w:cs="Times New Roman"/>
          <w:szCs w:val="24"/>
        </w:rPr>
        <w:lastRenderedPageBreak/>
        <w:t>μετά, οι έλεγχοι α</w:t>
      </w:r>
      <w:r w:rsidRPr="00702CB4">
        <w:rPr>
          <w:rFonts w:eastAsia="Times New Roman" w:cs="Times New Roman"/>
          <w:szCs w:val="24"/>
        </w:rPr>
        <w:t>υτοί έχουν εντατικοποιηθεί και έχουν γίνει πάρα π</w:t>
      </w:r>
      <w:r>
        <w:rPr>
          <w:rFonts w:eastAsia="Times New Roman" w:cs="Times New Roman"/>
          <w:szCs w:val="24"/>
        </w:rPr>
        <w:t>ολύ</w:t>
      </w:r>
      <w:r w:rsidRPr="00702CB4">
        <w:rPr>
          <w:rFonts w:eastAsia="Times New Roman" w:cs="Times New Roman"/>
          <w:szCs w:val="24"/>
        </w:rPr>
        <w:t xml:space="preserve"> περισσότερ</w:t>
      </w:r>
      <w:r>
        <w:rPr>
          <w:rFonts w:eastAsia="Times New Roman" w:cs="Times New Roman"/>
          <w:szCs w:val="24"/>
        </w:rPr>
        <w:t xml:space="preserve">οι. </w:t>
      </w:r>
    </w:p>
    <w:p w14:paraId="4EC18F6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Χ</w:t>
      </w:r>
      <w:r w:rsidRPr="00702CB4">
        <w:rPr>
          <w:rFonts w:eastAsia="Times New Roman" w:cs="Times New Roman"/>
          <w:szCs w:val="24"/>
        </w:rPr>
        <w:t>αρακτηριστικά λοιπόν</w:t>
      </w:r>
      <w:r>
        <w:rPr>
          <w:rFonts w:eastAsia="Times New Roman" w:cs="Times New Roman"/>
          <w:szCs w:val="24"/>
        </w:rPr>
        <w:t>,</w:t>
      </w:r>
      <w:r w:rsidRPr="00702CB4">
        <w:rPr>
          <w:rFonts w:eastAsia="Times New Roman" w:cs="Times New Roman"/>
          <w:szCs w:val="24"/>
        </w:rPr>
        <w:t xml:space="preserve"> να σας πω ότι το </w:t>
      </w:r>
      <w:r>
        <w:rPr>
          <w:rFonts w:eastAsia="Times New Roman" w:cs="Times New Roman"/>
          <w:szCs w:val="24"/>
        </w:rPr>
        <w:t xml:space="preserve">πρώτο </w:t>
      </w:r>
      <w:proofErr w:type="spellStart"/>
      <w:r>
        <w:rPr>
          <w:rFonts w:eastAsia="Times New Roman" w:cs="Times New Roman"/>
          <w:szCs w:val="24"/>
        </w:rPr>
        <w:t>εννιά</w:t>
      </w:r>
      <w:r w:rsidRPr="00702CB4">
        <w:rPr>
          <w:rFonts w:eastAsia="Times New Roman" w:cs="Times New Roman"/>
          <w:szCs w:val="24"/>
        </w:rPr>
        <w:t>μηνο</w:t>
      </w:r>
      <w:proofErr w:type="spellEnd"/>
      <w:r>
        <w:rPr>
          <w:rFonts w:eastAsia="Times New Roman" w:cs="Times New Roman"/>
          <w:szCs w:val="24"/>
        </w:rPr>
        <w:t xml:space="preserve"> του 201</w:t>
      </w:r>
      <w:r w:rsidRPr="00702CB4">
        <w:rPr>
          <w:rFonts w:eastAsia="Times New Roman" w:cs="Times New Roman"/>
          <w:szCs w:val="24"/>
        </w:rPr>
        <w:t>8</w:t>
      </w:r>
      <w:r>
        <w:rPr>
          <w:rFonts w:eastAsia="Times New Roman" w:cs="Times New Roman"/>
          <w:szCs w:val="24"/>
        </w:rPr>
        <w:t>,</w:t>
      </w:r>
      <w:r w:rsidRPr="00702CB4">
        <w:rPr>
          <w:rFonts w:eastAsia="Times New Roman" w:cs="Times New Roman"/>
          <w:szCs w:val="24"/>
        </w:rPr>
        <w:t xml:space="preserve"> μόνο από τον </w:t>
      </w:r>
      <w:r>
        <w:rPr>
          <w:rFonts w:eastAsia="Times New Roman" w:cs="Times New Roman"/>
          <w:szCs w:val="24"/>
        </w:rPr>
        <w:t>«</w:t>
      </w:r>
      <w:r>
        <w:rPr>
          <w:rFonts w:eastAsia="Times New Roman" w:cs="Times New Roman"/>
          <w:szCs w:val="24"/>
        </w:rPr>
        <w:t>ΕΛΓΟ</w:t>
      </w:r>
      <w:r w:rsidRPr="00702CB4">
        <w:rPr>
          <w:rFonts w:eastAsia="Times New Roman" w:cs="Times New Roman"/>
          <w:szCs w:val="24"/>
        </w:rPr>
        <w:t>-</w:t>
      </w:r>
      <w:r>
        <w:rPr>
          <w:rFonts w:eastAsia="Times New Roman" w:cs="Times New Roman"/>
          <w:szCs w:val="24"/>
        </w:rPr>
        <w:t>ΔΗΜΗΤΡΑ</w:t>
      </w:r>
      <w:r>
        <w:rPr>
          <w:rFonts w:eastAsia="Times New Roman" w:cs="Times New Roman"/>
          <w:szCs w:val="24"/>
        </w:rPr>
        <w:t>»</w:t>
      </w:r>
      <w:r w:rsidRPr="00702CB4">
        <w:rPr>
          <w:rFonts w:eastAsia="Times New Roman" w:cs="Times New Roman"/>
          <w:szCs w:val="24"/>
        </w:rPr>
        <w:t xml:space="preserve"> σε επιχειρήσεις για γάλα και γαλακτοκομικά προϊόντα έχουν γίνει </w:t>
      </w:r>
      <w:r>
        <w:rPr>
          <w:rFonts w:eastAsia="Times New Roman" w:cs="Times New Roman"/>
          <w:szCs w:val="24"/>
        </w:rPr>
        <w:t>διακόσιοι δώδεκα</w:t>
      </w:r>
      <w:r w:rsidRPr="00702CB4">
        <w:rPr>
          <w:rFonts w:eastAsia="Times New Roman" w:cs="Times New Roman"/>
          <w:szCs w:val="24"/>
        </w:rPr>
        <w:t xml:space="preserve"> έλεγχοι και έχει γίνει επιβολή προστίμου σε </w:t>
      </w:r>
      <w:r>
        <w:rPr>
          <w:rFonts w:eastAsia="Times New Roman" w:cs="Times New Roman"/>
          <w:szCs w:val="24"/>
        </w:rPr>
        <w:t>δεκατρείς</w:t>
      </w:r>
      <w:r w:rsidRPr="00702CB4">
        <w:rPr>
          <w:rFonts w:eastAsia="Times New Roman" w:cs="Times New Roman"/>
          <w:szCs w:val="24"/>
        </w:rPr>
        <w:t xml:space="preserve"> επιχειρήσεις</w:t>
      </w:r>
      <w:r>
        <w:rPr>
          <w:rFonts w:eastAsia="Times New Roman" w:cs="Times New Roman"/>
          <w:szCs w:val="24"/>
        </w:rPr>
        <w:t>. Σ</w:t>
      </w:r>
      <w:r w:rsidRPr="00702CB4">
        <w:rPr>
          <w:rFonts w:eastAsia="Times New Roman" w:cs="Times New Roman"/>
          <w:szCs w:val="24"/>
        </w:rPr>
        <w:t>ας είπα και πριν</w:t>
      </w:r>
      <w:r>
        <w:rPr>
          <w:rFonts w:eastAsia="Times New Roman" w:cs="Times New Roman"/>
          <w:szCs w:val="24"/>
        </w:rPr>
        <w:t>,</w:t>
      </w:r>
      <w:r w:rsidRPr="00702CB4">
        <w:rPr>
          <w:rFonts w:eastAsia="Times New Roman" w:cs="Times New Roman"/>
          <w:szCs w:val="24"/>
        </w:rPr>
        <w:t xml:space="preserve"> ειδικά για τον </w:t>
      </w:r>
      <w:r>
        <w:rPr>
          <w:rFonts w:eastAsia="Times New Roman" w:cs="Times New Roman"/>
          <w:szCs w:val="24"/>
        </w:rPr>
        <w:t xml:space="preserve">ΕΦΕΤ, </w:t>
      </w:r>
      <w:r w:rsidRPr="00702CB4">
        <w:rPr>
          <w:rFonts w:eastAsia="Times New Roman" w:cs="Times New Roman"/>
          <w:szCs w:val="24"/>
        </w:rPr>
        <w:t xml:space="preserve">ότι </w:t>
      </w:r>
      <w:r>
        <w:rPr>
          <w:rFonts w:eastAsia="Times New Roman" w:cs="Times New Roman"/>
          <w:szCs w:val="24"/>
        </w:rPr>
        <w:t>ε</w:t>
      </w:r>
      <w:r w:rsidRPr="00702CB4">
        <w:rPr>
          <w:rFonts w:eastAsia="Times New Roman" w:cs="Times New Roman"/>
          <w:szCs w:val="24"/>
        </w:rPr>
        <w:t xml:space="preserve">πίσης έχουν γίνει </w:t>
      </w:r>
      <w:r>
        <w:rPr>
          <w:rFonts w:eastAsia="Times New Roman" w:cs="Times New Roman"/>
          <w:szCs w:val="24"/>
        </w:rPr>
        <w:t>τρεισήμισι χιλιάδες έ</w:t>
      </w:r>
      <w:r w:rsidRPr="00702CB4">
        <w:rPr>
          <w:rFonts w:eastAsia="Times New Roman" w:cs="Times New Roman"/>
          <w:szCs w:val="24"/>
        </w:rPr>
        <w:t>λεγχοι σε χώρους εστία</w:t>
      </w:r>
      <w:r w:rsidRPr="00702CB4">
        <w:rPr>
          <w:rFonts w:eastAsia="Times New Roman" w:cs="Times New Roman"/>
          <w:szCs w:val="24"/>
        </w:rPr>
        <w:t>σης για τη φέτα</w:t>
      </w:r>
      <w:r>
        <w:rPr>
          <w:rFonts w:eastAsia="Times New Roman" w:cs="Times New Roman"/>
          <w:szCs w:val="24"/>
        </w:rPr>
        <w:t>.</w:t>
      </w:r>
    </w:p>
    <w:p w14:paraId="4EC18F6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Ν</w:t>
      </w:r>
      <w:r w:rsidRPr="00702CB4">
        <w:rPr>
          <w:rFonts w:eastAsia="Times New Roman" w:cs="Times New Roman"/>
          <w:szCs w:val="24"/>
        </w:rPr>
        <w:t>α πούμε λοιπόν</w:t>
      </w:r>
      <w:r>
        <w:rPr>
          <w:rFonts w:eastAsia="Times New Roman" w:cs="Times New Roman"/>
          <w:szCs w:val="24"/>
        </w:rPr>
        <w:t>,</w:t>
      </w:r>
      <w:r w:rsidRPr="00702CB4">
        <w:rPr>
          <w:rFonts w:eastAsia="Times New Roman" w:cs="Times New Roman"/>
          <w:szCs w:val="24"/>
        </w:rPr>
        <w:t xml:space="preserve"> ότι οι έλεγχοι αυτοί γίνονται </w:t>
      </w:r>
      <w:r>
        <w:rPr>
          <w:rFonts w:eastAsia="Times New Roman" w:cs="Times New Roman"/>
          <w:szCs w:val="24"/>
        </w:rPr>
        <w:t>γιατί πραγματικά έχουμε όλη τη</w:t>
      </w:r>
      <w:r w:rsidRPr="00702CB4">
        <w:rPr>
          <w:rFonts w:eastAsia="Times New Roman" w:cs="Times New Roman"/>
          <w:szCs w:val="24"/>
        </w:rPr>
        <w:t xml:space="preserve"> διάθεση να δείξουμε στην αγορά ότι δεν </w:t>
      </w:r>
      <w:r>
        <w:rPr>
          <w:rFonts w:eastAsia="Times New Roman" w:cs="Times New Roman"/>
          <w:szCs w:val="24"/>
        </w:rPr>
        <w:t>υπάρχει δυνατότητα από αυτήν την Κ</w:t>
      </w:r>
      <w:r w:rsidRPr="00702CB4">
        <w:rPr>
          <w:rFonts w:eastAsia="Times New Roman" w:cs="Times New Roman"/>
          <w:szCs w:val="24"/>
        </w:rPr>
        <w:t xml:space="preserve">υβέρνηση να επιτρέψουμε την παραπλάνηση του </w:t>
      </w:r>
      <w:r>
        <w:rPr>
          <w:rFonts w:eastAsia="Times New Roman" w:cs="Times New Roman"/>
          <w:szCs w:val="24"/>
        </w:rPr>
        <w:t>κ</w:t>
      </w:r>
      <w:r w:rsidRPr="00702CB4">
        <w:rPr>
          <w:rFonts w:eastAsia="Times New Roman" w:cs="Times New Roman"/>
          <w:szCs w:val="24"/>
        </w:rPr>
        <w:t>αταναλωτή</w:t>
      </w:r>
      <w:r>
        <w:rPr>
          <w:rFonts w:eastAsia="Times New Roman" w:cs="Times New Roman"/>
          <w:szCs w:val="24"/>
        </w:rPr>
        <w:t>,</w:t>
      </w:r>
      <w:r w:rsidRPr="00702CB4">
        <w:rPr>
          <w:rFonts w:eastAsia="Times New Roman" w:cs="Times New Roman"/>
          <w:szCs w:val="24"/>
        </w:rPr>
        <w:t xml:space="preserve"> αλλά και τη μείωση του εισοδήματ</w:t>
      </w:r>
      <w:r w:rsidRPr="00702CB4">
        <w:rPr>
          <w:rFonts w:eastAsia="Times New Roman" w:cs="Times New Roman"/>
          <w:szCs w:val="24"/>
        </w:rPr>
        <w:t>ος των παραγωγών</w:t>
      </w:r>
      <w:r>
        <w:rPr>
          <w:rFonts w:eastAsia="Times New Roman" w:cs="Times New Roman"/>
          <w:szCs w:val="24"/>
        </w:rPr>
        <w:t>.</w:t>
      </w:r>
    </w:p>
    <w:p w14:paraId="4EC18F7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w:t>
      </w:r>
      <w:r w:rsidRPr="00702CB4">
        <w:rPr>
          <w:rFonts w:eastAsia="Times New Roman" w:cs="Times New Roman"/>
          <w:szCs w:val="24"/>
        </w:rPr>
        <w:t xml:space="preserve">ίναι πραγματικά απορίας </w:t>
      </w:r>
      <w:proofErr w:type="spellStart"/>
      <w:r w:rsidRPr="00702CB4">
        <w:rPr>
          <w:rFonts w:eastAsia="Times New Roman" w:cs="Times New Roman"/>
          <w:szCs w:val="24"/>
        </w:rPr>
        <w:t>άξιο</w:t>
      </w:r>
      <w:r>
        <w:rPr>
          <w:rFonts w:eastAsia="Times New Roman" w:cs="Times New Roman"/>
          <w:szCs w:val="24"/>
        </w:rPr>
        <w:t>ν</w:t>
      </w:r>
      <w:proofErr w:type="spellEnd"/>
      <w:r w:rsidRPr="00702CB4">
        <w:rPr>
          <w:rFonts w:eastAsia="Times New Roman" w:cs="Times New Roman"/>
          <w:szCs w:val="24"/>
        </w:rPr>
        <w:t xml:space="preserve"> η Νέα Δημοκρ</w:t>
      </w:r>
      <w:r>
        <w:rPr>
          <w:rFonts w:eastAsia="Times New Roman" w:cs="Times New Roman"/>
          <w:szCs w:val="24"/>
        </w:rPr>
        <w:t>ατία να μιλάει για στήριξη του α</w:t>
      </w:r>
      <w:r w:rsidRPr="00702CB4">
        <w:rPr>
          <w:rFonts w:eastAsia="Times New Roman" w:cs="Times New Roman"/>
          <w:szCs w:val="24"/>
        </w:rPr>
        <w:t>γροτικού κόσμου</w:t>
      </w:r>
      <w:r>
        <w:rPr>
          <w:rFonts w:eastAsia="Times New Roman" w:cs="Times New Roman"/>
          <w:szCs w:val="24"/>
        </w:rPr>
        <w:t>,</w:t>
      </w:r>
      <w:r w:rsidRPr="00702CB4">
        <w:rPr>
          <w:rFonts w:eastAsia="Times New Roman" w:cs="Times New Roman"/>
          <w:szCs w:val="24"/>
        </w:rPr>
        <w:t xml:space="preserve"> του συνεταιριστικού κινήματος</w:t>
      </w:r>
      <w:r>
        <w:rPr>
          <w:rFonts w:eastAsia="Times New Roman" w:cs="Times New Roman"/>
          <w:szCs w:val="24"/>
        </w:rPr>
        <w:t>. Έ</w:t>
      </w:r>
      <w:r w:rsidRPr="00702CB4">
        <w:rPr>
          <w:rFonts w:eastAsia="Times New Roman" w:cs="Times New Roman"/>
          <w:szCs w:val="24"/>
        </w:rPr>
        <w:t>να μόνο παράδειγμα θα σας πω</w:t>
      </w:r>
      <w:r>
        <w:rPr>
          <w:rFonts w:eastAsia="Times New Roman" w:cs="Times New Roman"/>
          <w:szCs w:val="24"/>
        </w:rPr>
        <w:t>:</w:t>
      </w:r>
      <w:r w:rsidRPr="00702CB4">
        <w:rPr>
          <w:rFonts w:eastAsia="Times New Roman" w:cs="Times New Roman"/>
          <w:szCs w:val="24"/>
        </w:rPr>
        <w:t xml:space="preserve"> το ξεπούλημα της </w:t>
      </w:r>
      <w:r>
        <w:rPr>
          <w:rFonts w:eastAsia="Times New Roman" w:cs="Times New Roman"/>
          <w:szCs w:val="24"/>
        </w:rPr>
        <w:lastRenderedPageBreak/>
        <w:t>«</w:t>
      </w:r>
      <w:r w:rsidRPr="00702CB4">
        <w:rPr>
          <w:rFonts w:eastAsia="Times New Roman" w:cs="Times New Roman"/>
          <w:szCs w:val="24"/>
        </w:rPr>
        <w:t>ΔΩΔΩΝΗΣ</w:t>
      </w:r>
      <w:r>
        <w:rPr>
          <w:rFonts w:eastAsia="Times New Roman" w:cs="Times New Roman"/>
          <w:szCs w:val="24"/>
        </w:rPr>
        <w:t>». Ε</w:t>
      </w:r>
      <w:r w:rsidRPr="00702CB4">
        <w:rPr>
          <w:rFonts w:eastAsia="Times New Roman" w:cs="Times New Roman"/>
          <w:szCs w:val="24"/>
        </w:rPr>
        <w:t>ίναι πραγματικά πολύ παράξενο να προσπαθείτε εσείς να υ</w:t>
      </w:r>
      <w:r w:rsidRPr="00702CB4">
        <w:rPr>
          <w:rFonts w:eastAsia="Times New Roman" w:cs="Times New Roman"/>
          <w:szCs w:val="24"/>
        </w:rPr>
        <w:t>περασπιστείτε</w:t>
      </w:r>
      <w:r>
        <w:rPr>
          <w:rFonts w:eastAsia="Times New Roman" w:cs="Times New Roman"/>
          <w:szCs w:val="24"/>
        </w:rPr>
        <w:t>,</w:t>
      </w:r>
      <w:r w:rsidRPr="00702CB4">
        <w:rPr>
          <w:rFonts w:eastAsia="Times New Roman" w:cs="Times New Roman"/>
          <w:szCs w:val="24"/>
        </w:rPr>
        <w:t xml:space="preserve"> υποτίθεται</w:t>
      </w:r>
      <w:r>
        <w:rPr>
          <w:rFonts w:eastAsia="Times New Roman" w:cs="Times New Roman"/>
          <w:szCs w:val="24"/>
        </w:rPr>
        <w:t>,</w:t>
      </w:r>
      <w:r w:rsidRPr="00702CB4">
        <w:rPr>
          <w:rFonts w:eastAsia="Times New Roman" w:cs="Times New Roman"/>
          <w:szCs w:val="24"/>
        </w:rPr>
        <w:t xml:space="preserve"> τον αγροτικό κόσμο</w:t>
      </w:r>
      <w:r>
        <w:rPr>
          <w:rFonts w:eastAsia="Times New Roman" w:cs="Times New Roman"/>
          <w:szCs w:val="24"/>
        </w:rPr>
        <w:t>. Κ</w:t>
      </w:r>
      <w:r w:rsidRPr="00702CB4">
        <w:rPr>
          <w:rFonts w:eastAsia="Times New Roman" w:cs="Times New Roman"/>
          <w:szCs w:val="24"/>
        </w:rPr>
        <w:t>αι εκτιμώ ότι το ενδιαφέρον σας αυτό</w:t>
      </w:r>
      <w:r>
        <w:rPr>
          <w:rFonts w:eastAsia="Times New Roman" w:cs="Times New Roman"/>
          <w:szCs w:val="24"/>
        </w:rPr>
        <w:t>, ως παράταξη</w:t>
      </w:r>
      <w:r w:rsidRPr="00702CB4">
        <w:rPr>
          <w:rFonts w:eastAsia="Times New Roman" w:cs="Times New Roman"/>
          <w:szCs w:val="24"/>
        </w:rPr>
        <w:t xml:space="preserve"> μιλάω</w:t>
      </w:r>
      <w:r>
        <w:rPr>
          <w:rFonts w:eastAsia="Times New Roman" w:cs="Times New Roman"/>
          <w:szCs w:val="24"/>
        </w:rPr>
        <w:t>,</w:t>
      </w:r>
      <w:r w:rsidRPr="00702CB4">
        <w:rPr>
          <w:rFonts w:eastAsia="Times New Roman" w:cs="Times New Roman"/>
          <w:szCs w:val="24"/>
        </w:rPr>
        <w:t xml:space="preserve"> είναι πραγματικά όψιμο</w:t>
      </w:r>
      <w:r>
        <w:rPr>
          <w:rFonts w:eastAsia="Times New Roman" w:cs="Times New Roman"/>
          <w:szCs w:val="24"/>
        </w:rPr>
        <w:t>.</w:t>
      </w:r>
    </w:p>
    <w:p w14:paraId="4EC18F7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w:t>
      </w:r>
      <w:r w:rsidRPr="00702CB4">
        <w:rPr>
          <w:rFonts w:eastAsia="Times New Roman" w:cs="Times New Roman"/>
          <w:szCs w:val="24"/>
        </w:rPr>
        <w:t xml:space="preserve">ναφέρεστε σε συγκεκριμένα πράγματα της </w:t>
      </w:r>
      <w:r>
        <w:rPr>
          <w:rFonts w:eastAsia="Times New Roman" w:cs="Times New Roman"/>
          <w:szCs w:val="24"/>
        </w:rPr>
        <w:t>Υ</w:t>
      </w:r>
      <w:r w:rsidRPr="00702CB4">
        <w:rPr>
          <w:rFonts w:eastAsia="Times New Roman" w:cs="Times New Roman"/>
          <w:szCs w:val="24"/>
        </w:rPr>
        <w:t xml:space="preserve">πουργικής </w:t>
      </w:r>
      <w:r>
        <w:rPr>
          <w:rFonts w:eastAsia="Times New Roman" w:cs="Times New Roman"/>
          <w:szCs w:val="24"/>
        </w:rPr>
        <w:t>Α</w:t>
      </w:r>
      <w:r w:rsidRPr="00702CB4">
        <w:rPr>
          <w:rFonts w:eastAsia="Times New Roman" w:cs="Times New Roman"/>
          <w:szCs w:val="24"/>
        </w:rPr>
        <w:t>πόφασης που θα προσπαθήσω στον πολύ λίγο χρόνο που έχω να σας απαντήσω</w:t>
      </w:r>
      <w:r>
        <w:rPr>
          <w:rFonts w:eastAsia="Times New Roman" w:cs="Times New Roman"/>
          <w:szCs w:val="24"/>
        </w:rPr>
        <w:t xml:space="preserve">. Λέτε «πού ακούστηκε </w:t>
      </w:r>
      <w:r w:rsidRPr="0066388D">
        <w:rPr>
          <w:rFonts w:eastAsia="Times New Roman" w:cs="Times New Roman"/>
          <w:szCs w:val="24"/>
        </w:rPr>
        <w:t>οι έλεγχοι</w:t>
      </w:r>
      <w:r>
        <w:rPr>
          <w:rFonts w:eastAsia="Times New Roman" w:cs="Times New Roman"/>
          <w:szCs w:val="24"/>
        </w:rPr>
        <w:t xml:space="preserve"> να γίνονται με προειδοποίηση;».</w:t>
      </w:r>
      <w:r w:rsidRPr="0066388D">
        <w:rPr>
          <w:rFonts w:eastAsia="Times New Roman" w:cs="Times New Roman"/>
          <w:szCs w:val="24"/>
        </w:rPr>
        <w:t xml:space="preserve"> </w:t>
      </w:r>
      <w:r>
        <w:rPr>
          <w:rFonts w:eastAsia="Times New Roman" w:cs="Times New Roman"/>
          <w:szCs w:val="24"/>
        </w:rPr>
        <w:t>Πρ</w:t>
      </w:r>
      <w:r w:rsidRPr="0066388D">
        <w:rPr>
          <w:rFonts w:eastAsia="Times New Roman" w:cs="Times New Roman"/>
          <w:szCs w:val="24"/>
        </w:rPr>
        <w:t>έπει να ξέρετε ότι</w:t>
      </w:r>
      <w:r>
        <w:rPr>
          <w:rFonts w:eastAsia="Times New Roman" w:cs="Times New Roman"/>
          <w:szCs w:val="24"/>
        </w:rPr>
        <w:t xml:space="preserve"> βρίσκεται σε ισχύ ο</w:t>
      </w:r>
      <w:r w:rsidRPr="00702CB4">
        <w:rPr>
          <w:rFonts w:eastAsia="Times New Roman" w:cs="Times New Roman"/>
          <w:szCs w:val="24"/>
        </w:rPr>
        <w:t xml:space="preserve"> </w:t>
      </w:r>
      <w:r>
        <w:rPr>
          <w:rFonts w:eastAsia="Times New Roman" w:cs="Times New Roman"/>
          <w:szCs w:val="24"/>
        </w:rPr>
        <w:t>κ</w:t>
      </w:r>
      <w:r w:rsidRPr="00702CB4">
        <w:rPr>
          <w:rFonts w:eastAsia="Times New Roman" w:cs="Times New Roman"/>
          <w:szCs w:val="24"/>
        </w:rPr>
        <w:t>ανονισμός 882 του 2004</w:t>
      </w:r>
      <w:r>
        <w:rPr>
          <w:rFonts w:eastAsia="Times New Roman" w:cs="Times New Roman"/>
          <w:szCs w:val="24"/>
        </w:rPr>
        <w:t xml:space="preserve">. </w:t>
      </w:r>
    </w:p>
    <w:p w14:paraId="4EC18F72" w14:textId="77777777" w:rsidR="008E01FC" w:rsidRDefault="002168A0">
      <w:pPr>
        <w:spacing w:line="600" w:lineRule="auto"/>
        <w:ind w:firstLine="720"/>
        <w:jc w:val="both"/>
        <w:rPr>
          <w:rFonts w:eastAsia="Times New Roman" w:cs="Times New Roman"/>
          <w:szCs w:val="24"/>
        </w:rPr>
      </w:pPr>
      <w:r w:rsidRPr="00EA7016">
        <w:rPr>
          <w:rFonts w:eastAsia="Times New Roman" w:cs="Times New Roman"/>
          <w:b/>
          <w:szCs w:val="24"/>
        </w:rPr>
        <w:t>ΦΩΤΕΙΝΗ ΑΡΑΜΠΑΤΖΗ:</w:t>
      </w:r>
      <w:r>
        <w:rPr>
          <w:rFonts w:eastAsia="Times New Roman" w:cs="Times New Roman"/>
          <w:szCs w:val="24"/>
        </w:rPr>
        <w:t xml:space="preserve"> Σας το είπα.</w:t>
      </w:r>
    </w:p>
    <w:p w14:paraId="4EC18F73"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 xml:space="preserve">ΟΛΥΜΠΙΑ ΤΕΛΙΓΙΟΡΙΔΟΥ (Υφυπουργός Αγροτικής Ανάπτυξης και Τροφίμων): </w:t>
      </w:r>
      <w:r>
        <w:rPr>
          <w:rFonts w:eastAsia="Times New Roman" w:cs="Times New Roman"/>
          <w:szCs w:val="24"/>
        </w:rPr>
        <w:t>Μ</w:t>
      </w:r>
      <w:r w:rsidRPr="00702CB4">
        <w:rPr>
          <w:rFonts w:eastAsia="Times New Roman" w:cs="Times New Roman"/>
          <w:szCs w:val="24"/>
        </w:rPr>
        <w:t>ιλήσατε για τ</w:t>
      </w:r>
      <w:r>
        <w:rPr>
          <w:rFonts w:eastAsia="Times New Roman" w:cs="Times New Roman"/>
          <w:szCs w:val="24"/>
        </w:rPr>
        <w:t>ο</w:t>
      </w:r>
      <w:r w:rsidRPr="00702CB4">
        <w:rPr>
          <w:rFonts w:eastAsia="Times New Roman" w:cs="Times New Roman"/>
          <w:szCs w:val="24"/>
        </w:rPr>
        <w:t>ν 625</w:t>
      </w:r>
      <w:r>
        <w:rPr>
          <w:rFonts w:eastAsia="Times New Roman" w:cs="Times New Roman"/>
          <w:szCs w:val="24"/>
        </w:rPr>
        <w:t>. Σ</w:t>
      </w:r>
      <w:r w:rsidRPr="00702CB4">
        <w:rPr>
          <w:rFonts w:eastAsia="Times New Roman" w:cs="Times New Roman"/>
          <w:szCs w:val="24"/>
        </w:rPr>
        <w:t>α</w:t>
      </w:r>
      <w:r w:rsidRPr="00702CB4">
        <w:rPr>
          <w:rFonts w:eastAsia="Times New Roman" w:cs="Times New Roman"/>
          <w:szCs w:val="24"/>
        </w:rPr>
        <w:t>ς αναφέρω λοιπόν</w:t>
      </w:r>
      <w:r>
        <w:rPr>
          <w:rFonts w:eastAsia="Times New Roman" w:cs="Times New Roman"/>
          <w:szCs w:val="24"/>
        </w:rPr>
        <w:t>,</w:t>
      </w:r>
      <w:r w:rsidRPr="00702CB4">
        <w:rPr>
          <w:rFonts w:eastAsia="Times New Roman" w:cs="Times New Roman"/>
          <w:szCs w:val="24"/>
        </w:rPr>
        <w:t xml:space="preserve"> ότι αυτή</w:t>
      </w:r>
      <w:r>
        <w:rPr>
          <w:rFonts w:eastAsia="Times New Roman" w:cs="Times New Roman"/>
          <w:szCs w:val="24"/>
        </w:rPr>
        <w:t>ν</w:t>
      </w:r>
      <w:r w:rsidRPr="00702CB4">
        <w:rPr>
          <w:rFonts w:eastAsia="Times New Roman" w:cs="Times New Roman"/>
          <w:szCs w:val="24"/>
        </w:rPr>
        <w:t xml:space="preserve"> τη στιγμή σε εφαρμογή είναι </w:t>
      </w:r>
      <w:r>
        <w:rPr>
          <w:rFonts w:eastAsia="Times New Roman" w:cs="Times New Roman"/>
          <w:szCs w:val="24"/>
        </w:rPr>
        <w:t>ο 882/</w:t>
      </w:r>
      <w:r w:rsidRPr="00702CB4">
        <w:rPr>
          <w:rFonts w:eastAsia="Times New Roman" w:cs="Times New Roman"/>
          <w:szCs w:val="24"/>
        </w:rPr>
        <w:t>2004</w:t>
      </w:r>
      <w:r>
        <w:rPr>
          <w:rFonts w:eastAsia="Times New Roman" w:cs="Times New Roman"/>
          <w:szCs w:val="24"/>
        </w:rPr>
        <w:t>,</w:t>
      </w:r>
      <w:r w:rsidRPr="00702CB4">
        <w:rPr>
          <w:rFonts w:eastAsia="Times New Roman" w:cs="Times New Roman"/>
          <w:szCs w:val="24"/>
        </w:rPr>
        <w:t xml:space="preserve"> σύμφωνα με τον οποίο οι έλεγχοι γίνονται αιφνιδιαστικά</w:t>
      </w:r>
      <w:r>
        <w:rPr>
          <w:rFonts w:eastAsia="Times New Roman" w:cs="Times New Roman"/>
          <w:szCs w:val="24"/>
        </w:rPr>
        <w:t>,</w:t>
      </w:r>
      <w:r w:rsidRPr="00702CB4">
        <w:rPr>
          <w:rFonts w:eastAsia="Times New Roman" w:cs="Times New Roman"/>
          <w:szCs w:val="24"/>
        </w:rPr>
        <w:t xml:space="preserve"> εκτός από περιπτώσεις που θα πρέπει να ειδοποιείται</w:t>
      </w:r>
      <w:r>
        <w:rPr>
          <w:rFonts w:eastAsia="Times New Roman" w:cs="Times New Roman"/>
          <w:szCs w:val="24"/>
        </w:rPr>
        <w:t>. Γ</w:t>
      </w:r>
      <w:r w:rsidRPr="00702CB4">
        <w:rPr>
          <w:rFonts w:eastAsia="Times New Roman" w:cs="Times New Roman"/>
          <w:szCs w:val="24"/>
        </w:rPr>
        <w:t>ια παράδειγμα</w:t>
      </w:r>
      <w:r>
        <w:rPr>
          <w:rFonts w:eastAsia="Times New Roman" w:cs="Times New Roman"/>
          <w:szCs w:val="24"/>
        </w:rPr>
        <w:t>,</w:t>
      </w:r>
      <w:r w:rsidRPr="00702CB4">
        <w:rPr>
          <w:rFonts w:eastAsia="Times New Roman" w:cs="Times New Roman"/>
          <w:szCs w:val="24"/>
        </w:rPr>
        <w:t xml:space="preserve"> απομακρυσμένες περιοχές</w:t>
      </w:r>
      <w:r>
        <w:rPr>
          <w:rFonts w:eastAsia="Times New Roman" w:cs="Times New Roman"/>
          <w:szCs w:val="24"/>
        </w:rPr>
        <w:t>,</w:t>
      </w:r>
      <w:r w:rsidRPr="00702CB4">
        <w:rPr>
          <w:rFonts w:eastAsia="Times New Roman" w:cs="Times New Roman"/>
          <w:szCs w:val="24"/>
        </w:rPr>
        <w:t xml:space="preserve"> όπου δεν μπορεί να πηγαίνει ο ελεγκτικ</w:t>
      </w:r>
      <w:r w:rsidRPr="00702CB4">
        <w:rPr>
          <w:rFonts w:eastAsia="Times New Roman" w:cs="Times New Roman"/>
          <w:szCs w:val="24"/>
        </w:rPr>
        <w:t>ός μηχανισμός και να μην μπορεί να κάνει τον έλεγχο</w:t>
      </w:r>
      <w:r>
        <w:rPr>
          <w:rFonts w:eastAsia="Times New Roman" w:cs="Times New Roman"/>
          <w:szCs w:val="24"/>
        </w:rPr>
        <w:t>. Ν</w:t>
      </w:r>
      <w:r w:rsidRPr="00702CB4">
        <w:rPr>
          <w:rFonts w:eastAsia="Times New Roman" w:cs="Times New Roman"/>
          <w:szCs w:val="24"/>
        </w:rPr>
        <w:t xml:space="preserve">α σας θυμίσω </w:t>
      </w:r>
      <w:r>
        <w:rPr>
          <w:rFonts w:eastAsia="Times New Roman" w:cs="Times New Roman"/>
          <w:szCs w:val="24"/>
        </w:rPr>
        <w:t>επίσης,</w:t>
      </w:r>
      <w:r w:rsidRPr="00702CB4">
        <w:rPr>
          <w:rFonts w:eastAsia="Times New Roman" w:cs="Times New Roman"/>
          <w:szCs w:val="24"/>
        </w:rPr>
        <w:t xml:space="preserve"> ότι οι επιτόπιοι έλεγχοι δια</w:t>
      </w:r>
      <w:r>
        <w:rPr>
          <w:rFonts w:eastAsia="Times New Roman" w:cs="Times New Roman"/>
          <w:szCs w:val="24"/>
        </w:rPr>
        <w:t>κρίνονται σ</w:t>
      </w:r>
      <w:r w:rsidRPr="00702CB4">
        <w:rPr>
          <w:rFonts w:eastAsia="Times New Roman" w:cs="Times New Roman"/>
          <w:szCs w:val="24"/>
        </w:rPr>
        <w:t xml:space="preserve">τους </w:t>
      </w:r>
      <w:r w:rsidRPr="00702CB4">
        <w:rPr>
          <w:rFonts w:eastAsia="Times New Roman" w:cs="Times New Roman"/>
          <w:szCs w:val="24"/>
        </w:rPr>
        <w:lastRenderedPageBreak/>
        <w:t>τακτικούς</w:t>
      </w:r>
      <w:r>
        <w:rPr>
          <w:rFonts w:eastAsia="Times New Roman" w:cs="Times New Roman"/>
          <w:szCs w:val="24"/>
        </w:rPr>
        <w:t xml:space="preserve"> και στους έκτακτους. Οι τακτικοί έλεγχοι </w:t>
      </w:r>
      <w:r w:rsidRPr="00702CB4">
        <w:rPr>
          <w:rFonts w:eastAsia="Times New Roman" w:cs="Times New Roman"/>
          <w:szCs w:val="24"/>
        </w:rPr>
        <w:t>γίνονται πιθανόν με προειδοποίηση</w:t>
      </w:r>
      <w:r>
        <w:rPr>
          <w:rFonts w:eastAsia="Times New Roman" w:cs="Times New Roman"/>
          <w:szCs w:val="24"/>
        </w:rPr>
        <w:t>,</w:t>
      </w:r>
      <w:r w:rsidRPr="00702CB4">
        <w:rPr>
          <w:rFonts w:eastAsia="Times New Roman" w:cs="Times New Roman"/>
          <w:szCs w:val="24"/>
        </w:rPr>
        <w:t xml:space="preserve"> την οποία μειώνου</w:t>
      </w:r>
      <w:r>
        <w:rPr>
          <w:rFonts w:eastAsia="Times New Roman" w:cs="Times New Roman"/>
          <w:szCs w:val="24"/>
        </w:rPr>
        <w:t>με σε αυτήν</w:t>
      </w:r>
      <w:r w:rsidRPr="00702CB4">
        <w:rPr>
          <w:rFonts w:eastAsia="Times New Roman" w:cs="Times New Roman"/>
          <w:szCs w:val="24"/>
        </w:rPr>
        <w:t xml:space="preserve"> την </w:t>
      </w:r>
      <w:r>
        <w:rPr>
          <w:rFonts w:eastAsia="Times New Roman" w:cs="Times New Roman"/>
          <w:szCs w:val="24"/>
        </w:rPr>
        <w:t>υ</w:t>
      </w:r>
      <w:r w:rsidRPr="00702CB4">
        <w:rPr>
          <w:rFonts w:eastAsia="Times New Roman" w:cs="Times New Roman"/>
          <w:szCs w:val="24"/>
        </w:rPr>
        <w:t xml:space="preserve">πουργική </w:t>
      </w:r>
      <w:r>
        <w:rPr>
          <w:rFonts w:eastAsia="Times New Roman" w:cs="Times New Roman"/>
          <w:szCs w:val="24"/>
        </w:rPr>
        <w:t>α</w:t>
      </w:r>
      <w:r w:rsidRPr="00702CB4">
        <w:rPr>
          <w:rFonts w:eastAsia="Times New Roman" w:cs="Times New Roman"/>
          <w:szCs w:val="24"/>
        </w:rPr>
        <w:t xml:space="preserve">πόφαση </w:t>
      </w:r>
      <w:r w:rsidRPr="00702CB4">
        <w:rPr>
          <w:rFonts w:eastAsia="Times New Roman" w:cs="Times New Roman"/>
          <w:szCs w:val="24"/>
        </w:rPr>
        <w:t xml:space="preserve">και είναι το πολύ </w:t>
      </w:r>
      <w:r>
        <w:rPr>
          <w:rFonts w:eastAsia="Times New Roman" w:cs="Times New Roman"/>
          <w:szCs w:val="24"/>
        </w:rPr>
        <w:t>σαράντα οκτώ</w:t>
      </w:r>
      <w:r w:rsidRPr="00702CB4">
        <w:rPr>
          <w:rFonts w:eastAsia="Times New Roman" w:cs="Times New Roman"/>
          <w:szCs w:val="24"/>
        </w:rPr>
        <w:t xml:space="preserve"> ώρες</w:t>
      </w:r>
      <w:r>
        <w:rPr>
          <w:rFonts w:eastAsia="Times New Roman" w:cs="Times New Roman"/>
          <w:szCs w:val="24"/>
        </w:rPr>
        <w:t>. Ο</w:t>
      </w:r>
      <w:r w:rsidRPr="00702CB4">
        <w:rPr>
          <w:rFonts w:eastAsia="Times New Roman" w:cs="Times New Roman"/>
          <w:szCs w:val="24"/>
        </w:rPr>
        <w:t>ι έκτακτοι έ</w:t>
      </w:r>
      <w:r>
        <w:rPr>
          <w:rFonts w:eastAsia="Times New Roman" w:cs="Times New Roman"/>
          <w:szCs w:val="24"/>
        </w:rPr>
        <w:t>λεγχοι είναι πάντα αιφνιδιαστικοί. Θ</w:t>
      </w:r>
      <w:r w:rsidRPr="00702CB4">
        <w:rPr>
          <w:rFonts w:eastAsia="Times New Roman" w:cs="Times New Roman"/>
          <w:szCs w:val="24"/>
        </w:rPr>
        <w:t>α έπρεπε να ξέρετε</w:t>
      </w:r>
      <w:r>
        <w:rPr>
          <w:rFonts w:eastAsia="Times New Roman" w:cs="Times New Roman"/>
          <w:szCs w:val="24"/>
        </w:rPr>
        <w:t>,</w:t>
      </w:r>
      <w:r w:rsidRPr="00702CB4">
        <w:rPr>
          <w:rFonts w:eastAsia="Times New Roman" w:cs="Times New Roman"/>
          <w:szCs w:val="24"/>
        </w:rPr>
        <w:t xml:space="preserve"> λοιπόν</w:t>
      </w:r>
      <w:r>
        <w:rPr>
          <w:rFonts w:eastAsia="Times New Roman" w:cs="Times New Roman"/>
          <w:szCs w:val="24"/>
        </w:rPr>
        <w:t>,</w:t>
      </w:r>
      <w:r w:rsidRPr="00702CB4">
        <w:rPr>
          <w:rFonts w:eastAsia="Times New Roman" w:cs="Times New Roman"/>
          <w:szCs w:val="24"/>
        </w:rPr>
        <w:t xml:space="preserve"> ότι στους τακτικούς ελέγχους υπάρχει </w:t>
      </w:r>
      <w:r>
        <w:rPr>
          <w:rFonts w:eastAsia="Times New Roman" w:cs="Times New Roman"/>
          <w:szCs w:val="24"/>
        </w:rPr>
        <w:t xml:space="preserve">η </w:t>
      </w:r>
      <w:r w:rsidRPr="00702CB4">
        <w:rPr>
          <w:rFonts w:eastAsia="Times New Roman" w:cs="Times New Roman"/>
          <w:szCs w:val="24"/>
        </w:rPr>
        <w:t>προειδοποίηση</w:t>
      </w:r>
      <w:r>
        <w:rPr>
          <w:rFonts w:eastAsia="Times New Roman" w:cs="Times New Roman"/>
          <w:szCs w:val="24"/>
        </w:rPr>
        <w:t>,</w:t>
      </w:r>
      <w:r w:rsidRPr="00702CB4">
        <w:rPr>
          <w:rFonts w:eastAsia="Times New Roman" w:cs="Times New Roman"/>
          <w:szCs w:val="24"/>
        </w:rPr>
        <w:t xml:space="preserve"> για να μπορεί να γίνεται κανονικά ο έλεγχ</w:t>
      </w:r>
      <w:r>
        <w:rPr>
          <w:rFonts w:eastAsia="Times New Roman" w:cs="Times New Roman"/>
          <w:szCs w:val="24"/>
        </w:rPr>
        <w:t>ος.</w:t>
      </w:r>
    </w:p>
    <w:p w14:paraId="4EC18F7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Ό</w:t>
      </w:r>
      <w:r w:rsidRPr="00702CB4">
        <w:rPr>
          <w:rFonts w:eastAsia="Times New Roman" w:cs="Times New Roman"/>
          <w:szCs w:val="24"/>
        </w:rPr>
        <w:t xml:space="preserve">σον αφορά τώρα για την </w:t>
      </w:r>
      <w:proofErr w:type="spellStart"/>
      <w:r w:rsidRPr="00702CB4">
        <w:rPr>
          <w:rFonts w:eastAsia="Times New Roman" w:cs="Times New Roman"/>
          <w:szCs w:val="24"/>
        </w:rPr>
        <w:t>υπερδιήθηση</w:t>
      </w:r>
      <w:proofErr w:type="spellEnd"/>
      <w:r w:rsidRPr="00702CB4">
        <w:rPr>
          <w:rFonts w:eastAsia="Times New Roman" w:cs="Times New Roman"/>
          <w:szCs w:val="24"/>
        </w:rPr>
        <w:t xml:space="preserve"> που είπατε</w:t>
      </w:r>
      <w:r>
        <w:rPr>
          <w:rFonts w:eastAsia="Times New Roman" w:cs="Times New Roman"/>
          <w:szCs w:val="24"/>
        </w:rPr>
        <w:t>, π</w:t>
      </w:r>
      <w:r w:rsidRPr="00702CB4">
        <w:rPr>
          <w:rFonts w:eastAsia="Times New Roman" w:cs="Times New Roman"/>
          <w:szCs w:val="24"/>
        </w:rPr>
        <w:t xml:space="preserve">ροφανώς </w:t>
      </w:r>
      <w:r>
        <w:rPr>
          <w:rFonts w:eastAsia="Times New Roman" w:cs="Times New Roman"/>
          <w:szCs w:val="24"/>
        </w:rPr>
        <w:t>οι γραμμές παραγωγής δεν υπάρχουν</w:t>
      </w:r>
      <w:r w:rsidRPr="00702CB4">
        <w:rPr>
          <w:rFonts w:eastAsia="Times New Roman" w:cs="Times New Roman"/>
          <w:szCs w:val="24"/>
        </w:rPr>
        <w:t xml:space="preserve"> σε αυτήν την </w:t>
      </w:r>
      <w:r>
        <w:rPr>
          <w:rFonts w:eastAsia="Times New Roman" w:cs="Times New Roman"/>
          <w:szCs w:val="24"/>
        </w:rPr>
        <w:t>υ</w:t>
      </w:r>
      <w:r w:rsidRPr="00702CB4">
        <w:rPr>
          <w:rFonts w:eastAsia="Times New Roman" w:cs="Times New Roman"/>
          <w:szCs w:val="24"/>
        </w:rPr>
        <w:t xml:space="preserve">πουργική </w:t>
      </w:r>
      <w:r>
        <w:rPr>
          <w:rFonts w:eastAsia="Times New Roman" w:cs="Times New Roman"/>
          <w:szCs w:val="24"/>
        </w:rPr>
        <w:t>α</w:t>
      </w:r>
      <w:r w:rsidRPr="00702CB4">
        <w:rPr>
          <w:rFonts w:eastAsia="Times New Roman" w:cs="Times New Roman"/>
          <w:szCs w:val="24"/>
        </w:rPr>
        <w:t>πόφαση</w:t>
      </w:r>
      <w:r>
        <w:rPr>
          <w:rFonts w:eastAsia="Times New Roman" w:cs="Times New Roman"/>
          <w:szCs w:val="24"/>
        </w:rPr>
        <w:t>,</w:t>
      </w:r>
      <w:r w:rsidRPr="00702CB4">
        <w:rPr>
          <w:rFonts w:eastAsia="Times New Roman" w:cs="Times New Roman"/>
          <w:szCs w:val="24"/>
        </w:rPr>
        <w:t xml:space="preserve"> </w:t>
      </w:r>
      <w:r>
        <w:rPr>
          <w:rFonts w:eastAsia="Times New Roman" w:cs="Times New Roman"/>
          <w:szCs w:val="24"/>
        </w:rPr>
        <w:t>γ</w:t>
      </w:r>
      <w:r w:rsidRPr="00702CB4">
        <w:rPr>
          <w:rFonts w:eastAsia="Times New Roman" w:cs="Times New Roman"/>
          <w:szCs w:val="24"/>
        </w:rPr>
        <w:t xml:space="preserve">ιατί δεν </w:t>
      </w:r>
      <w:r>
        <w:rPr>
          <w:rFonts w:eastAsia="Times New Roman" w:cs="Times New Roman"/>
          <w:szCs w:val="24"/>
        </w:rPr>
        <w:t>είναι αντι</w:t>
      </w:r>
      <w:r w:rsidRPr="00702CB4">
        <w:rPr>
          <w:rFonts w:eastAsia="Times New Roman" w:cs="Times New Roman"/>
          <w:szCs w:val="24"/>
        </w:rPr>
        <w:t xml:space="preserve">κείμενο αυτής της </w:t>
      </w:r>
      <w:r>
        <w:rPr>
          <w:rFonts w:eastAsia="Times New Roman" w:cs="Times New Roman"/>
          <w:szCs w:val="24"/>
        </w:rPr>
        <w:t>υ</w:t>
      </w:r>
      <w:r w:rsidRPr="00702CB4">
        <w:rPr>
          <w:rFonts w:eastAsia="Times New Roman" w:cs="Times New Roman"/>
          <w:szCs w:val="24"/>
        </w:rPr>
        <w:t xml:space="preserve">πουργικής </w:t>
      </w:r>
      <w:r>
        <w:rPr>
          <w:rFonts w:eastAsia="Times New Roman" w:cs="Times New Roman"/>
          <w:szCs w:val="24"/>
        </w:rPr>
        <w:t>α</w:t>
      </w:r>
      <w:r w:rsidRPr="00702CB4">
        <w:rPr>
          <w:rFonts w:eastAsia="Times New Roman" w:cs="Times New Roman"/>
          <w:szCs w:val="24"/>
        </w:rPr>
        <w:t xml:space="preserve">πόφασης ο τρόπος με την </w:t>
      </w:r>
      <w:proofErr w:type="spellStart"/>
      <w:r w:rsidRPr="00702CB4">
        <w:rPr>
          <w:rFonts w:eastAsia="Times New Roman" w:cs="Times New Roman"/>
          <w:szCs w:val="24"/>
        </w:rPr>
        <w:t>υπερδιήθηση</w:t>
      </w:r>
      <w:proofErr w:type="spellEnd"/>
      <w:r>
        <w:rPr>
          <w:rFonts w:eastAsia="Times New Roman" w:cs="Times New Roman"/>
          <w:szCs w:val="24"/>
        </w:rPr>
        <w:t xml:space="preserve">. Η </w:t>
      </w:r>
      <w:proofErr w:type="spellStart"/>
      <w:r>
        <w:rPr>
          <w:rFonts w:eastAsia="Times New Roman" w:cs="Times New Roman"/>
          <w:szCs w:val="24"/>
        </w:rPr>
        <w:t>υπερδιήθηση</w:t>
      </w:r>
      <w:proofErr w:type="spellEnd"/>
      <w:r w:rsidRPr="00702CB4">
        <w:rPr>
          <w:rFonts w:eastAsia="Times New Roman" w:cs="Times New Roman"/>
          <w:szCs w:val="24"/>
        </w:rPr>
        <w:t xml:space="preserve"> ελέγχεται με βάση άλλες </w:t>
      </w:r>
      <w:r>
        <w:rPr>
          <w:rFonts w:eastAsia="Times New Roman" w:cs="Times New Roman"/>
          <w:szCs w:val="24"/>
        </w:rPr>
        <w:t>υπουργικές</w:t>
      </w:r>
      <w:r w:rsidRPr="00702CB4">
        <w:rPr>
          <w:rFonts w:eastAsia="Times New Roman" w:cs="Times New Roman"/>
          <w:szCs w:val="24"/>
        </w:rPr>
        <w:t xml:space="preserve"> </w:t>
      </w:r>
      <w:r>
        <w:rPr>
          <w:rFonts w:eastAsia="Times New Roman" w:cs="Times New Roman"/>
          <w:szCs w:val="24"/>
        </w:rPr>
        <w:t>α</w:t>
      </w:r>
      <w:r w:rsidRPr="00702CB4">
        <w:rPr>
          <w:rFonts w:eastAsia="Times New Roman" w:cs="Times New Roman"/>
          <w:szCs w:val="24"/>
        </w:rPr>
        <w:t xml:space="preserve">ποφάσεις που εφαρμόζει ο </w:t>
      </w:r>
      <w:r>
        <w:rPr>
          <w:rFonts w:eastAsia="Times New Roman" w:cs="Times New Roman"/>
          <w:szCs w:val="24"/>
        </w:rPr>
        <w:t>«</w:t>
      </w:r>
      <w:r>
        <w:rPr>
          <w:rFonts w:eastAsia="Times New Roman" w:cs="Times New Roman"/>
          <w:szCs w:val="24"/>
        </w:rPr>
        <w:t>ΕΛΓΟ-</w:t>
      </w:r>
      <w:r>
        <w:rPr>
          <w:rFonts w:eastAsia="Times New Roman" w:cs="Times New Roman"/>
          <w:szCs w:val="24"/>
        </w:rPr>
        <w:t>ΔΗΜΗΤΡΑ</w:t>
      </w:r>
      <w:r>
        <w:rPr>
          <w:rFonts w:eastAsia="Times New Roman" w:cs="Times New Roman"/>
          <w:szCs w:val="24"/>
        </w:rPr>
        <w:t>»</w:t>
      </w:r>
      <w:r>
        <w:rPr>
          <w:rFonts w:eastAsia="Times New Roman" w:cs="Times New Roman"/>
          <w:szCs w:val="24"/>
        </w:rPr>
        <w:t xml:space="preserve">. Η </w:t>
      </w:r>
      <w:proofErr w:type="spellStart"/>
      <w:r>
        <w:rPr>
          <w:rFonts w:eastAsia="Times New Roman" w:cs="Times New Roman"/>
          <w:szCs w:val="24"/>
        </w:rPr>
        <w:t>υπερδιήθηση</w:t>
      </w:r>
      <w:proofErr w:type="spellEnd"/>
      <w:r>
        <w:rPr>
          <w:rFonts w:eastAsia="Times New Roman" w:cs="Times New Roman"/>
          <w:szCs w:val="24"/>
        </w:rPr>
        <w:t xml:space="preserve"> λοιπόν, </w:t>
      </w:r>
      <w:r w:rsidRPr="00702CB4">
        <w:rPr>
          <w:rFonts w:eastAsia="Times New Roman" w:cs="Times New Roman"/>
          <w:szCs w:val="24"/>
        </w:rPr>
        <w:t xml:space="preserve">δεν περιλαμβάνεται σε αυτήν την </w:t>
      </w:r>
      <w:r>
        <w:rPr>
          <w:rFonts w:eastAsia="Times New Roman" w:cs="Times New Roman"/>
          <w:szCs w:val="24"/>
        </w:rPr>
        <w:t>υ</w:t>
      </w:r>
      <w:r w:rsidRPr="00702CB4">
        <w:rPr>
          <w:rFonts w:eastAsia="Times New Roman" w:cs="Times New Roman"/>
          <w:szCs w:val="24"/>
        </w:rPr>
        <w:t xml:space="preserve">πουργική </w:t>
      </w:r>
      <w:r>
        <w:rPr>
          <w:rFonts w:eastAsia="Times New Roman" w:cs="Times New Roman"/>
          <w:szCs w:val="24"/>
        </w:rPr>
        <w:t>α</w:t>
      </w:r>
      <w:r w:rsidRPr="00702CB4">
        <w:rPr>
          <w:rFonts w:eastAsia="Times New Roman" w:cs="Times New Roman"/>
          <w:szCs w:val="24"/>
        </w:rPr>
        <w:t>πόφαση</w:t>
      </w:r>
      <w:r>
        <w:rPr>
          <w:rFonts w:eastAsia="Times New Roman" w:cs="Times New Roman"/>
          <w:szCs w:val="24"/>
        </w:rPr>
        <w:t>,</w:t>
      </w:r>
      <w:r w:rsidRPr="00702CB4">
        <w:rPr>
          <w:rFonts w:eastAsia="Times New Roman" w:cs="Times New Roman"/>
          <w:szCs w:val="24"/>
        </w:rPr>
        <w:t xml:space="preserve"> </w:t>
      </w:r>
      <w:r>
        <w:rPr>
          <w:rFonts w:eastAsia="Times New Roman" w:cs="Times New Roman"/>
          <w:szCs w:val="24"/>
        </w:rPr>
        <w:t xml:space="preserve">γιατί καλύπτεται νομικά από άλλες υπουργικές αποφάσεις. Η </w:t>
      </w:r>
      <w:proofErr w:type="spellStart"/>
      <w:r>
        <w:rPr>
          <w:rFonts w:eastAsia="Times New Roman" w:cs="Times New Roman"/>
          <w:szCs w:val="24"/>
        </w:rPr>
        <w:t>υπερδιήθηση</w:t>
      </w:r>
      <w:proofErr w:type="spellEnd"/>
      <w:r>
        <w:rPr>
          <w:rFonts w:eastAsia="Times New Roman" w:cs="Times New Roman"/>
          <w:szCs w:val="24"/>
        </w:rPr>
        <w:t xml:space="preserve"> φυσικά, όσον </w:t>
      </w:r>
      <w:r w:rsidRPr="00702CB4">
        <w:rPr>
          <w:rFonts w:eastAsia="Times New Roman" w:cs="Times New Roman"/>
          <w:szCs w:val="24"/>
        </w:rPr>
        <w:t xml:space="preserve">αφορά το </w:t>
      </w:r>
      <w:r>
        <w:rPr>
          <w:rFonts w:eastAsia="Times New Roman" w:cs="Times New Roman"/>
          <w:szCs w:val="24"/>
        </w:rPr>
        <w:t>ΠΟΠ</w:t>
      </w:r>
      <w:r w:rsidRPr="00702CB4">
        <w:rPr>
          <w:rFonts w:eastAsia="Times New Roman" w:cs="Times New Roman"/>
          <w:szCs w:val="24"/>
        </w:rPr>
        <w:t xml:space="preserve"> προϊόν φέτα </w:t>
      </w:r>
      <w:r>
        <w:rPr>
          <w:rFonts w:eastAsia="Times New Roman" w:cs="Times New Roman"/>
          <w:szCs w:val="24"/>
        </w:rPr>
        <w:t>α</w:t>
      </w:r>
      <w:r w:rsidRPr="00702CB4">
        <w:rPr>
          <w:rFonts w:eastAsia="Times New Roman" w:cs="Times New Roman"/>
          <w:szCs w:val="24"/>
        </w:rPr>
        <w:t>παγορεύεται</w:t>
      </w:r>
      <w:r>
        <w:rPr>
          <w:rFonts w:eastAsia="Times New Roman" w:cs="Times New Roman"/>
          <w:szCs w:val="24"/>
        </w:rPr>
        <w:t>. Αν διαπιστωθεί, λοιπόν, ότι στη</w:t>
      </w:r>
      <w:r w:rsidRPr="00702CB4">
        <w:rPr>
          <w:rFonts w:eastAsia="Times New Roman" w:cs="Times New Roman"/>
          <w:szCs w:val="24"/>
        </w:rPr>
        <w:t xml:space="preserve"> γραμμή </w:t>
      </w:r>
      <w:r>
        <w:rPr>
          <w:rFonts w:eastAsia="Times New Roman" w:cs="Times New Roman"/>
          <w:szCs w:val="24"/>
        </w:rPr>
        <w:t>παραγωγής τ</w:t>
      </w:r>
      <w:r w:rsidRPr="00702CB4">
        <w:rPr>
          <w:rFonts w:eastAsia="Times New Roman" w:cs="Times New Roman"/>
          <w:szCs w:val="24"/>
        </w:rPr>
        <w:t>η</w:t>
      </w:r>
      <w:r w:rsidRPr="00702CB4">
        <w:rPr>
          <w:rFonts w:eastAsia="Times New Roman" w:cs="Times New Roman"/>
          <w:szCs w:val="24"/>
        </w:rPr>
        <w:t xml:space="preserve">ς φέτας παρεμβάλλεται εξοπλισμός </w:t>
      </w:r>
      <w:proofErr w:type="spellStart"/>
      <w:r w:rsidRPr="00702CB4">
        <w:rPr>
          <w:rFonts w:eastAsia="Times New Roman" w:cs="Times New Roman"/>
          <w:szCs w:val="24"/>
        </w:rPr>
        <w:t>υπερδιήθησης</w:t>
      </w:r>
      <w:proofErr w:type="spellEnd"/>
      <w:r>
        <w:rPr>
          <w:rFonts w:eastAsia="Times New Roman" w:cs="Times New Roman"/>
          <w:szCs w:val="24"/>
        </w:rPr>
        <w:t>, εκεί υ</w:t>
      </w:r>
      <w:r w:rsidRPr="00702CB4">
        <w:rPr>
          <w:rFonts w:eastAsia="Times New Roman" w:cs="Times New Roman"/>
          <w:szCs w:val="24"/>
        </w:rPr>
        <w:t>πάρχουν κυρώσεις και πρόστιμα</w:t>
      </w:r>
      <w:r>
        <w:rPr>
          <w:rFonts w:eastAsia="Times New Roman" w:cs="Times New Roman"/>
          <w:szCs w:val="24"/>
        </w:rPr>
        <w:t xml:space="preserve">. Είναι λοιπόν κάτι </w:t>
      </w:r>
      <w:r w:rsidRPr="00702CB4">
        <w:rPr>
          <w:rFonts w:eastAsia="Times New Roman" w:cs="Times New Roman"/>
          <w:szCs w:val="24"/>
        </w:rPr>
        <w:t xml:space="preserve">που θα ήταν πλεονασμός να υπάρχει </w:t>
      </w:r>
      <w:r w:rsidRPr="00702CB4">
        <w:rPr>
          <w:rFonts w:eastAsia="Times New Roman" w:cs="Times New Roman"/>
          <w:szCs w:val="24"/>
        </w:rPr>
        <w:lastRenderedPageBreak/>
        <w:t>και στη συγκεκριμένη</w:t>
      </w:r>
      <w:r>
        <w:rPr>
          <w:rFonts w:eastAsia="Times New Roman" w:cs="Times New Roman"/>
          <w:szCs w:val="24"/>
        </w:rPr>
        <w:t xml:space="preserve"> </w:t>
      </w:r>
      <w:r>
        <w:rPr>
          <w:rFonts w:eastAsia="Times New Roman" w:cs="Times New Roman"/>
          <w:szCs w:val="24"/>
        </w:rPr>
        <w:t>υ</w:t>
      </w:r>
      <w:r w:rsidRPr="00702CB4">
        <w:rPr>
          <w:rFonts w:eastAsia="Times New Roman" w:cs="Times New Roman"/>
          <w:szCs w:val="24"/>
        </w:rPr>
        <w:t xml:space="preserve">πουργική </w:t>
      </w:r>
      <w:r>
        <w:rPr>
          <w:rFonts w:eastAsia="Times New Roman" w:cs="Times New Roman"/>
          <w:szCs w:val="24"/>
        </w:rPr>
        <w:t>α</w:t>
      </w:r>
      <w:r w:rsidRPr="00702CB4">
        <w:rPr>
          <w:rFonts w:eastAsia="Times New Roman" w:cs="Times New Roman"/>
          <w:szCs w:val="24"/>
        </w:rPr>
        <w:t>πόφαση</w:t>
      </w:r>
      <w:r>
        <w:rPr>
          <w:rFonts w:eastAsia="Times New Roman" w:cs="Times New Roman"/>
          <w:szCs w:val="24"/>
        </w:rPr>
        <w:t>,</w:t>
      </w:r>
      <w:r w:rsidRPr="00702CB4">
        <w:rPr>
          <w:rFonts w:eastAsia="Times New Roman" w:cs="Times New Roman"/>
          <w:szCs w:val="24"/>
        </w:rPr>
        <w:t xml:space="preserve"> η οποία αφορά τους ελέγχους του γάλακτος</w:t>
      </w:r>
      <w:r>
        <w:rPr>
          <w:rFonts w:eastAsia="Times New Roman" w:cs="Times New Roman"/>
          <w:szCs w:val="24"/>
        </w:rPr>
        <w:t>.</w:t>
      </w:r>
    </w:p>
    <w:p w14:paraId="4EC18F75" w14:textId="77777777" w:rsidR="008E01FC" w:rsidRDefault="002168A0">
      <w:pPr>
        <w:spacing w:line="600" w:lineRule="auto"/>
        <w:ind w:firstLine="720"/>
        <w:jc w:val="both"/>
        <w:rPr>
          <w:rFonts w:eastAsia="Times New Roman" w:cs="Times New Roman"/>
          <w:szCs w:val="24"/>
        </w:rPr>
      </w:pPr>
      <w:r w:rsidRPr="00903716">
        <w:rPr>
          <w:rFonts w:eastAsia="Times New Roman" w:cs="Times New Roman"/>
          <w:b/>
          <w:szCs w:val="24"/>
        </w:rPr>
        <w:t>ΦΩΤΕΙΝΗ ΑΡΑΜΠΑΤΖΗ:</w:t>
      </w:r>
      <w:r>
        <w:rPr>
          <w:rFonts w:eastAsia="Times New Roman" w:cs="Times New Roman"/>
          <w:szCs w:val="24"/>
        </w:rPr>
        <w:t xml:space="preserve"> Γιατί αυξάνετε τις </w:t>
      </w:r>
      <w:r>
        <w:rPr>
          <w:rFonts w:eastAsia="Times New Roman" w:cs="Times New Roman"/>
          <w:szCs w:val="24"/>
        </w:rPr>
        <w:t>εισφορές;</w:t>
      </w:r>
    </w:p>
    <w:p w14:paraId="4EC18F76" w14:textId="77777777" w:rsidR="008E01FC" w:rsidRDefault="002168A0">
      <w:pPr>
        <w:spacing w:line="600" w:lineRule="auto"/>
        <w:ind w:firstLine="720"/>
        <w:jc w:val="both"/>
        <w:rPr>
          <w:rFonts w:eastAsia="Times New Roman" w:cs="Times New Roman"/>
          <w:b/>
          <w:szCs w:val="24"/>
        </w:rPr>
      </w:pPr>
      <w:r>
        <w:rPr>
          <w:rFonts w:eastAsia="Times New Roman" w:cs="Times New Roman"/>
          <w:b/>
          <w:szCs w:val="24"/>
        </w:rPr>
        <w:t>ΠΡΟΕΔΡΕΥΩΝ (Νικήτας Κακλαμάνης):</w:t>
      </w:r>
      <w:r>
        <w:rPr>
          <w:rFonts w:eastAsia="Times New Roman" w:cs="Times New Roman"/>
          <w:szCs w:val="24"/>
        </w:rPr>
        <w:t xml:space="preserve"> Κλείστε και θα κάνω μια παρατήρηση μετά.</w:t>
      </w:r>
    </w:p>
    <w:p w14:paraId="4EC18F77" w14:textId="77777777" w:rsidR="008E01FC" w:rsidRDefault="002168A0">
      <w:pPr>
        <w:spacing w:line="600" w:lineRule="auto"/>
        <w:ind w:firstLine="720"/>
        <w:jc w:val="both"/>
        <w:rPr>
          <w:rFonts w:eastAsia="Times New Roman" w:cs="Times New Roman"/>
          <w:szCs w:val="24"/>
        </w:rPr>
      </w:pPr>
      <w:r w:rsidRPr="00025186">
        <w:rPr>
          <w:rFonts w:eastAsia="Times New Roman" w:cs="Times New Roman"/>
          <w:b/>
          <w:szCs w:val="24"/>
        </w:rPr>
        <w:t>ΟΛΥΜΠΙΑ ΤΕΛΙΓΙΟΡΙΔΟΥ (Υφυπουργός Αγροτικής Ανάπτυξης και Τροφίμων):</w:t>
      </w:r>
      <w:r>
        <w:rPr>
          <w:rFonts w:eastAsia="Times New Roman" w:cs="Times New Roman"/>
          <w:szCs w:val="24"/>
        </w:rPr>
        <w:t xml:space="preserve"> Αυτό λοιπόν που θέλω </w:t>
      </w:r>
      <w:r w:rsidRPr="00702CB4">
        <w:rPr>
          <w:rFonts w:eastAsia="Times New Roman" w:cs="Times New Roman"/>
          <w:szCs w:val="24"/>
        </w:rPr>
        <w:t>να σας πω είναι ότι με τη συγκεκριμένη Υπουργική Απόφαση φιλοδοξούμε ότι θα υπάρχει</w:t>
      </w:r>
      <w:r w:rsidRPr="00702CB4">
        <w:rPr>
          <w:rFonts w:eastAsia="Times New Roman" w:cs="Times New Roman"/>
          <w:szCs w:val="24"/>
        </w:rPr>
        <w:t xml:space="preserve"> καλύτερος έλεγχος στην αγορά</w:t>
      </w:r>
      <w:r>
        <w:rPr>
          <w:rFonts w:eastAsia="Times New Roman" w:cs="Times New Roman"/>
          <w:szCs w:val="24"/>
        </w:rPr>
        <w:t xml:space="preserve">. Η στελέχωση </w:t>
      </w:r>
      <w:r w:rsidRPr="00702CB4">
        <w:rPr>
          <w:rFonts w:eastAsia="Times New Roman" w:cs="Times New Roman"/>
          <w:szCs w:val="24"/>
        </w:rPr>
        <w:t>των υπηρεσιών που είπατε</w:t>
      </w:r>
      <w:r>
        <w:rPr>
          <w:rFonts w:eastAsia="Times New Roman" w:cs="Times New Roman"/>
          <w:szCs w:val="24"/>
        </w:rPr>
        <w:t>,</w:t>
      </w:r>
      <w:r w:rsidRPr="00702CB4">
        <w:rPr>
          <w:rFonts w:eastAsia="Times New Roman" w:cs="Times New Roman"/>
          <w:szCs w:val="24"/>
        </w:rPr>
        <w:t xml:space="preserve"> υπάρχει</w:t>
      </w:r>
      <w:r>
        <w:rPr>
          <w:rFonts w:eastAsia="Times New Roman" w:cs="Times New Roman"/>
          <w:szCs w:val="24"/>
        </w:rPr>
        <w:t>. Α</w:t>
      </w:r>
      <w:r w:rsidRPr="00702CB4">
        <w:rPr>
          <w:rFonts w:eastAsia="Times New Roman" w:cs="Times New Roman"/>
          <w:szCs w:val="24"/>
        </w:rPr>
        <w:t xml:space="preserve">πό </w:t>
      </w:r>
      <w:r>
        <w:rPr>
          <w:rFonts w:eastAsia="Times New Roman" w:cs="Times New Roman"/>
          <w:szCs w:val="24"/>
        </w:rPr>
        <w:t>εκεί</w:t>
      </w:r>
      <w:r w:rsidRPr="00702CB4">
        <w:rPr>
          <w:rFonts w:eastAsia="Times New Roman" w:cs="Times New Roman"/>
          <w:szCs w:val="24"/>
        </w:rPr>
        <w:t xml:space="preserve"> και πέρα βέβαια</w:t>
      </w:r>
      <w:r>
        <w:rPr>
          <w:rFonts w:eastAsia="Times New Roman" w:cs="Times New Roman"/>
          <w:szCs w:val="24"/>
        </w:rPr>
        <w:t>,</w:t>
      </w:r>
      <w:r w:rsidRPr="00702CB4">
        <w:rPr>
          <w:rFonts w:eastAsia="Times New Roman" w:cs="Times New Roman"/>
          <w:szCs w:val="24"/>
        </w:rPr>
        <w:t xml:space="preserve"> </w:t>
      </w:r>
      <w:r>
        <w:rPr>
          <w:rFonts w:eastAsia="Times New Roman" w:cs="Times New Roman"/>
          <w:szCs w:val="24"/>
        </w:rPr>
        <w:t>έχουμε</w:t>
      </w:r>
      <w:r w:rsidRPr="00702CB4">
        <w:rPr>
          <w:rFonts w:eastAsia="Times New Roman" w:cs="Times New Roman"/>
          <w:szCs w:val="24"/>
        </w:rPr>
        <w:t xml:space="preserve"> καθορίσει</w:t>
      </w:r>
      <w:r>
        <w:rPr>
          <w:rFonts w:eastAsia="Times New Roman" w:cs="Times New Roman"/>
          <w:szCs w:val="24"/>
        </w:rPr>
        <w:t>,</w:t>
      </w:r>
      <w:r w:rsidRPr="00702CB4">
        <w:rPr>
          <w:rFonts w:eastAsia="Times New Roman" w:cs="Times New Roman"/>
          <w:szCs w:val="24"/>
        </w:rPr>
        <w:t xml:space="preserve"> σε συνεργασία με το Υπουργείο</w:t>
      </w:r>
      <w:r>
        <w:rPr>
          <w:rFonts w:eastAsia="Times New Roman" w:cs="Times New Roman"/>
          <w:szCs w:val="24"/>
        </w:rPr>
        <w:t xml:space="preserve"> Διοικητικής Ανασυγκρότησης,</w:t>
      </w:r>
      <w:r w:rsidRPr="00702CB4">
        <w:rPr>
          <w:rFonts w:eastAsia="Times New Roman" w:cs="Times New Roman"/>
          <w:szCs w:val="24"/>
        </w:rPr>
        <w:t xml:space="preserve"> να γίνει και πρόσληψη επιπλέον </w:t>
      </w:r>
      <w:proofErr w:type="spellStart"/>
      <w:r>
        <w:rPr>
          <w:rFonts w:eastAsia="Times New Roman" w:cs="Times New Roman"/>
          <w:szCs w:val="24"/>
        </w:rPr>
        <w:t>εκατόν</w:t>
      </w:r>
      <w:proofErr w:type="spellEnd"/>
      <w:r>
        <w:rPr>
          <w:rFonts w:eastAsia="Times New Roman" w:cs="Times New Roman"/>
          <w:szCs w:val="24"/>
        </w:rPr>
        <w:t xml:space="preserve"> ογδόντα</w:t>
      </w:r>
      <w:r w:rsidRPr="00702CB4">
        <w:rPr>
          <w:rFonts w:eastAsia="Times New Roman" w:cs="Times New Roman"/>
          <w:szCs w:val="24"/>
        </w:rPr>
        <w:t xml:space="preserve"> ατόμων</w:t>
      </w:r>
      <w:r>
        <w:rPr>
          <w:rFonts w:eastAsia="Times New Roman" w:cs="Times New Roman"/>
          <w:szCs w:val="24"/>
        </w:rPr>
        <w:t xml:space="preserve">, οι οποίοι θα </w:t>
      </w:r>
      <w:r>
        <w:rPr>
          <w:rFonts w:eastAsia="Times New Roman" w:cs="Times New Roman"/>
          <w:szCs w:val="24"/>
        </w:rPr>
        <w:t>στελεχώσουν τ</w:t>
      </w:r>
      <w:r w:rsidRPr="00702CB4">
        <w:rPr>
          <w:rFonts w:eastAsia="Times New Roman" w:cs="Times New Roman"/>
          <w:szCs w:val="24"/>
        </w:rPr>
        <w:t>ην κεντρική υπηρεσία και τους ελεγκτικούς μηχανισμούς</w:t>
      </w:r>
      <w:r>
        <w:rPr>
          <w:rFonts w:eastAsia="Times New Roman" w:cs="Times New Roman"/>
          <w:szCs w:val="24"/>
        </w:rPr>
        <w:t>,</w:t>
      </w:r>
      <w:r w:rsidRPr="00702CB4">
        <w:rPr>
          <w:rFonts w:eastAsia="Times New Roman" w:cs="Times New Roman"/>
          <w:szCs w:val="24"/>
        </w:rPr>
        <w:t xml:space="preserve"> ώστε να διευρυνθούν τα στελέχη του ελεγκτικού μηχανισμού</w:t>
      </w:r>
      <w:r>
        <w:rPr>
          <w:rFonts w:eastAsia="Times New Roman" w:cs="Times New Roman"/>
          <w:szCs w:val="24"/>
        </w:rPr>
        <w:t>.</w:t>
      </w:r>
      <w:r w:rsidRPr="00702CB4">
        <w:rPr>
          <w:rFonts w:eastAsia="Times New Roman" w:cs="Times New Roman"/>
          <w:szCs w:val="24"/>
        </w:rPr>
        <w:t xml:space="preserve"> </w:t>
      </w:r>
    </w:p>
    <w:p w14:paraId="4EC18F7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Επίσης, παράλληλα να σας</w:t>
      </w:r>
      <w:r w:rsidRPr="00702CB4">
        <w:rPr>
          <w:rFonts w:eastAsia="Times New Roman" w:cs="Times New Roman"/>
          <w:szCs w:val="24"/>
        </w:rPr>
        <w:t xml:space="preserve"> ενημερώσω ότι οι ελεγκτικοί μηχανισμοί </w:t>
      </w:r>
      <w:r>
        <w:rPr>
          <w:rFonts w:eastAsia="Times New Roman" w:cs="Times New Roman"/>
          <w:szCs w:val="24"/>
        </w:rPr>
        <w:t>πλέον</w:t>
      </w:r>
      <w:r w:rsidRPr="00702CB4">
        <w:rPr>
          <w:rFonts w:eastAsia="Times New Roman" w:cs="Times New Roman"/>
          <w:szCs w:val="24"/>
        </w:rPr>
        <w:t xml:space="preserve"> θα λειτουργούν </w:t>
      </w:r>
      <w:r>
        <w:rPr>
          <w:rFonts w:eastAsia="Times New Roman" w:cs="Times New Roman"/>
          <w:szCs w:val="24"/>
        </w:rPr>
        <w:t>είκοσι τέσσερις</w:t>
      </w:r>
      <w:r w:rsidRPr="00702CB4">
        <w:rPr>
          <w:rFonts w:eastAsia="Times New Roman" w:cs="Times New Roman"/>
          <w:szCs w:val="24"/>
        </w:rPr>
        <w:t xml:space="preserve"> ώρες</w:t>
      </w:r>
      <w:r>
        <w:rPr>
          <w:rFonts w:eastAsia="Times New Roman" w:cs="Times New Roman"/>
          <w:szCs w:val="24"/>
        </w:rPr>
        <w:t xml:space="preserve"> το εικοσιτετράωρο, επτά</w:t>
      </w:r>
      <w:r>
        <w:rPr>
          <w:rFonts w:eastAsia="Times New Roman" w:cs="Times New Roman"/>
          <w:szCs w:val="24"/>
        </w:rPr>
        <w:t xml:space="preserve"> ημέρες την</w:t>
      </w:r>
      <w:r w:rsidRPr="00702CB4">
        <w:rPr>
          <w:rFonts w:eastAsia="Times New Roman" w:cs="Times New Roman"/>
          <w:szCs w:val="24"/>
        </w:rPr>
        <w:t xml:space="preserve"> εβδομάδα</w:t>
      </w:r>
      <w:r>
        <w:rPr>
          <w:rFonts w:eastAsia="Times New Roman" w:cs="Times New Roman"/>
          <w:szCs w:val="24"/>
        </w:rPr>
        <w:t>,</w:t>
      </w:r>
      <w:r w:rsidRPr="00702CB4">
        <w:rPr>
          <w:rFonts w:eastAsia="Times New Roman" w:cs="Times New Roman"/>
          <w:szCs w:val="24"/>
        </w:rPr>
        <w:t xml:space="preserve"> ώστε να μην υπάρχει η </w:t>
      </w:r>
      <w:r w:rsidRPr="00702CB4">
        <w:rPr>
          <w:rFonts w:eastAsia="Times New Roman" w:cs="Times New Roman"/>
          <w:szCs w:val="24"/>
        </w:rPr>
        <w:lastRenderedPageBreak/>
        <w:t xml:space="preserve">δυνατότητα να γίνονται παράνομες και </w:t>
      </w:r>
      <w:r>
        <w:rPr>
          <w:rFonts w:eastAsia="Times New Roman" w:cs="Times New Roman"/>
          <w:szCs w:val="24"/>
        </w:rPr>
        <w:t>δόλιες εισαγωγές γάλακτος π</w:t>
      </w:r>
      <w:r w:rsidRPr="00702CB4">
        <w:rPr>
          <w:rFonts w:eastAsia="Times New Roman" w:cs="Times New Roman"/>
          <w:szCs w:val="24"/>
        </w:rPr>
        <w:t xml:space="preserve">ου στη συνέχεια </w:t>
      </w:r>
      <w:proofErr w:type="spellStart"/>
      <w:r>
        <w:rPr>
          <w:rFonts w:eastAsia="Times New Roman" w:cs="Times New Roman"/>
          <w:szCs w:val="24"/>
        </w:rPr>
        <w:t>ελληνοποι</w:t>
      </w:r>
      <w:r>
        <w:rPr>
          <w:rFonts w:eastAsia="Times New Roman" w:cs="Times New Roman"/>
          <w:szCs w:val="24"/>
        </w:rPr>
        <w:t>ούνται</w:t>
      </w:r>
      <w:proofErr w:type="spellEnd"/>
      <w:r>
        <w:rPr>
          <w:rFonts w:eastAsia="Times New Roman" w:cs="Times New Roman"/>
          <w:szCs w:val="24"/>
        </w:rPr>
        <w:t>,</w:t>
      </w:r>
      <w:r w:rsidRPr="00702CB4">
        <w:rPr>
          <w:rFonts w:eastAsia="Times New Roman" w:cs="Times New Roman"/>
          <w:szCs w:val="24"/>
        </w:rPr>
        <w:t xml:space="preserve"> λόγω της αδυναμίας</w:t>
      </w:r>
      <w:r>
        <w:rPr>
          <w:rFonts w:eastAsia="Times New Roman" w:cs="Times New Roman"/>
          <w:szCs w:val="24"/>
        </w:rPr>
        <w:t xml:space="preserve"> ελεγκτικών μηχανισμών, λόγω του ωραρίου τους.</w:t>
      </w:r>
    </w:p>
    <w:p w14:paraId="4EC18F79"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υπενθυμίσω ότι</w:t>
      </w:r>
      <w:r>
        <w:rPr>
          <w:rFonts w:eastAsia="Times New Roman" w:cs="Times New Roman"/>
          <w:szCs w:val="24"/>
        </w:rPr>
        <w:t xml:space="preserve"> η επίκαιρη ερώτηση, με βάση τον Κανονισμό,</w:t>
      </w:r>
      <w:r w:rsidRPr="00702CB4">
        <w:rPr>
          <w:rFonts w:eastAsia="Times New Roman" w:cs="Times New Roman"/>
          <w:szCs w:val="24"/>
        </w:rPr>
        <w:t xml:space="preserve"> </w:t>
      </w:r>
      <w:r>
        <w:rPr>
          <w:rFonts w:eastAsia="Times New Roman" w:cs="Times New Roman"/>
          <w:szCs w:val="24"/>
        </w:rPr>
        <w:t>περιλαμβάνει ένα ερώτημα, μάξιμουμ δύο. Ό</w:t>
      </w:r>
      <w:r w:rsidRPr="00702CB4">
        <w:rPr>
          <w:rFonts w:eastAsia="Times New Roman" w:cs="Times New Roman"/>
          <w:szCs w:val="24"/>
        </w:rPr>
        <w:t xml:space="preserve">ταν τα ερωτήματα είναι πάνω από </w:t>
      </w:r>
      <w:r>
        <w:rPr>
          <w:rFonts w:eastAsia="Times New Roman" w:cs="Times New Roman"/>
          <w:szCs w:val="24"/>
        </w:rPr>
        <w:t>δέκα, αυτό είναι επερώτηση. Σήμερα, ε</w:t>
      </w:r>
      <w:r w:rsidRPr="00702CB4">
        <w:rPr>
          <w:rFonts w:eastAsia="Times New Roman" w:cs="Times New Roman"/>
          <w:szCs w:val="24"/>
        </w:rPr>
        <w:t>πειδή όπως</w:t>
      </w:r>
      <w:r>
        <w:rPr>
          <w:rFonts w:eastAsia="Times New Roman" w:cs="Times New Roman"/>
          <w:szCs w:val="24"/>
        </w:rPr>
        <w:t xml:space="preserve"> ξέρετε θα διακόψουμε για να </w:t>
      </w:r>
      <w:r w:rsidRPr="00702CB4">
        <w:rPr>
          <w:rFonts w:eastAsia="Times New Roman" w:cs="Times New Roman"/>
          <w:szCs w:val="24"/>
        </w:rPr>
        <w:t xml:space="preserve">αρχίσουμε </w:t>
      </w:r>
      <w:r>
        <w:rPr>
          <w:rFonts w:eastAsia="Times New Roman" w:cs="Times New Roman"/>
          <w:szCs w:val="24"/>
        </w:rPr>
        <w:t>ξανά στις 12.</w:t>
      </w:r>
      <w:r w:rsidRPr="00702CB4">
        <w:rPr>
          <w:rFonts w:eastAsia="Times New Roman" w:cs="Times New Roman"/>
          <w:szCs w:val="24"/>
        </w:rPr>
        <w:t>00</w:t>
      </w:r>
      <w:r>
        <w:rPr>
          <w:rFonts w:eastAsia="Times New Roman" w:cs="Times New Roman"/>
          <w:szCs w:val="24"/>
        </w:rPr>
        <w:t>΄,</w:t>
      </w:r>
      <w:r w:rsidRPr="00702CB4">
        <w:rPr>
          <w:rFonts w:eastAsia="Times New Roman" w:cs="Times New Roman"/>
          <w:szCs w:val="24"/>
        </w:rPr>
        <w:t xml:space="preserve"> με βλέπετε ελαστικό</w:t>
      </w:r>
      <w:r>
        <w:rPr>
          <w:rFonts w:eastAsia="Times New Roman" w:cs="Times New Roman"/>
          <w:szCs w:val="24"/>
        </w:rPr>
        <w:t>.</w:t>
      </w:r>
      <w:r w:rsidRPr="00702CB4">
        <w:rPr>
          <w:rFonts w:eastAsia="Times New Roman" w:cs="Times New Roman"/>
          <w:szCs w:val="24"/>
        </w:rPr>
        <w:t xml:space="preserve"> Ξέρετε πόσο κρ</w:t>
      </w:r>
      <w:r w:rsidRPr="00702CB4">
        <w:rPr>
          <w:rFonts w:eastAsia="Times New Roman" w:cs="Times New Roman"/>
          <w:szCs w:val="24"/>
        </w:rPr>
        <w:t>άτησε η ερώτηση</w:t>
      </w:r>
      <w:r>
        <w:rPr>
          <w:rFonts w:eastAsia="Times New Roman" w:cs="Times New Roman"/>
          <w:szCs w:val="24"/>
        </w:rPr>
        <w:t>;</w:t>
      </w:r>
      <w:r w:rsidRPr="00702CB4">
        <w:rPr>
          <w:rFonts w:eastAsia="Times New Roman" w:cs="Times New Roman"/>
          <w:szCs w:val="24"/>
        </w:rPr>
        <w:t xml:space="preserve"> </w:t>
      </w:r>
      <w:r>
        <w:rPr>
          <w:rFonts w:eastAsia="Times New Roman" w:cs="Times New Roman"/>
          <w:szCs w:val="24"/>
        </w:rPr>
        <w:t>Είκοσι λεπτά. Α</w:t>
      </w:r>
      <w:r w:rsidRPr="00702CB4">
        <w:rPr>
          <w:rFonts w:eastAsia="Times New Roman" w:cs="Times New Roman"/>
          <w:szCs w:val="24"/>
        </w:rPr>
        <w:t xml:space="preserve">ν </w:t>
      </w:r>
      <w:r>
        <w:rPr>
          <w:rFonts w:eastAsia="Times New Roman" w:cs="Times New Roman"/>
          <w:szCs w:val="24"/>
        </w:rPr>
        <w:t>ήταν</w:t>
      </w:r>
      <w:r w:rsidRPr="00702CB4">
        <w:rPr>
          <w:rFonts w:eastAsia="Times New Roman" w:cs="Times New Roman"/>
          <w:szCs w:val="24"/>
        </w:rPr>
        <w:t xml:space="preserve"> να </w:t>
      </w:r>
      <w:r>
        <w:rPr>
          <w:rFonts w:eastAsia="Times New Roman" w:cs="Times New Roman"/>
          <w:szCs w:val="24"/>
        </w:rPr>
        <w:t xml:space="preserve">ξεκινήσουμε </w:t>
      </w:r>
      <w:r w:rsidRPr="00702CB4">
        <w:rPr>
          <w:rFonts w:eastAsia="Times New Roman" w:cs="Times New Roman"/>
          <w:szCs w:val="24"/>
        </w:rPr>
        <w:t xml:space="preserve">το νομοσχέδιο θα </w:t>
      </w:r>
      <w:r>
        <w:rPr>
          <w:rFonts w:eastAsia="Times New Roman" w:cs="Times New Roman"/>
          <w:szCs w:val="24"/>
        </w:rPr>
        <w:t>σας είχα</w:t>
      </w:r>
      <w:r w:rsidRPr="00702CB4">
        <w:rPr>
          <w:rFonts w:eastAsia="Times New Roman" w:cs="Times New Roman"/>
          <w:szCs w:val="24"/>
        </w:rPr>
        <w:t xml:space="preserve"> διακόψει και δεν είναι ευχάριστο </w:t>
      </w:r>
      <w:r>
        <w:rPr>
          <w:rFonts w:eastAsia="Times New Roman" w:cs="Times New Roman"/>
          <w:szCs w:val="24"/>
        </w:rPr>
        <w:t xml:space="preserve">αυτό </w:t>
      </w:r>
      <w:r w:rsidRPr="00702CB4">
        <w:rPr>
          <w:rFonts w:eastAsia="Times New Roman" w:cs="Times New Roman"/>
          <w:szCs w:val="24"/>
        </w:rPr>
        <w:t xml:space="preserve">για κανέναν </w:t>
      </w:r>
      <w:proofErr w:type="spellStart"/>
      <w:r w:rsidRPr="00702CB4">
        <w:rPr>
          <w:rFonts w:eastAsia="Times New Roman" w:cs="Times New Roman"/>
          <w:szCs w:val="24"/>
        </w:rPr>
        <w:t>προεδρεύοντα</w:t>
      </w:r>
      <w:proofErr w:type="spellEnd"/>
      <w:r>
        <w:rPr>
          <w:rFonts w:eastAsia="Times New Roman" w:cs="Times New Roman"/>
          <w:szCs w:val="24"/>
        </w:rPr>
        <w:t>. Απευθύνω, λοιπόν, θ</w:t>
      </w:r>
      <w:r w:rsidRPr="00702CB4">
        <w:rPr>
          <w:rFonts w:eastAsia="Times New Roman" w:cs="Times New Roman"/>
          <w:szCs w:val="24"/>
        </w:rPr>
        <w:t>ερμή παράκληση</w:t>
      </w:r>
      <w:r>
        <w:rPr>
          <w:rFonts w:eastAsia="Times New Roman" w:cs="Times New Roman"/>
          <w:szCs w:val="24"/>
        </w:rPr>
        <w:t xml:space="preserve"> για την τήρηση των χρόνων.</w:t>
      </w:r>
    </w:p>
    <w:p w14:paraId="4EC18F7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Θα συζητηθεί τώρα η ένατη με αριθμό 377/25-2-2019 ε</w:t>
      </w:r>
      <w:r>
        <w:rPr>
          <w:rFonts w:eastAsia="Times New Roman" w:cs="Times New Roman"/>
          <w:szCs w:val="24"/>
        </w:rPr>
        <w:t xml:space="preserve">πίκαιρη ερώτηση δεύτερου κύκλου του Βουλευτή Κυκλάδων του Συνασπισμού Ριζοσπαστικής Αριστεράς κ. </w:t>
      </w:r>
      <w:r w:rsidRPr="00591272">
        <w:rPr>
          <w:rFonts w:eastAsia="Times New Roman" w:cs="Times New Roman"/>
          <w:bCs/>
          <w:szCs w:val="24"/>
        </w:rPr>
        <w:t xml:space="preserve">Νικολάου </w:t>
      </w:r>
      <w:proofErr w:type="spellStart"/>
      <w:r w:rsidRPr="00591272">
        <w:rPr>
          <w:rFonts w:eastAsia="Times New Roman" w:cs="Times New Roman"/>
          <w:bCs/>
          <w:szCs w:val="24"/>
        </w:rPr>
        <w:t>Μανιού</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591272">
        <w:rPr>
          <w:rFonts w:eastAsia="Times New Roman" w:cs="Times New Roman"/>
          <w:bCs/>
          <w:szCs w:val="24"/>
        </w:rPr>
        <w:t>Αγροτικής Ανάπτυξης και</w:t>
      </w:r>
      <w:r>
        <w:rPr>
          <w:rFonts w:eastAsia="Times New Roman" w:cs="Times New Roman"/>
          <w:b/>
          <w:bCs/>
          <w:szCs w:val="24"/>
        </w:rPr>
        <w:t xml:space="preserve"> </w:t>
      </w:r>
      <w:r w:rsidRPr="00591272">
        <w:rPr>
          <w:rFonts w:eastAsia="Times New Roman" w:cs="Times New Roman"/>
          <w:bCs/>
          <w:szCs w:val="24"/>
        </w:rPr>
        <w:t>Τροφίμων,</w:t>
      </w:r>
      <w:r>
        <w:rPr>
          <w:rFonts w:eastAsia="Times New Roman" w:cs="Times New Roman"/>
          <w:szCs w:val="24"/>
        </w:rPr>
        <w:t xml:space="preserve"> με θέμα: «Προσθήκη του μελιού στα είδη τροφίμων οικοτεχνικής παρασκευής».</w:t>
      </w:r>
    </w:p>
    <w:p w14:paraId="4EC18F7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 xml:space="preserve">Θα απαντήσει η Υφυπουργός Αγροτικής Ανάπτυξης και Τροφίμων κ. </w:t>
      </w:r>
      <w:proofErr w:type="spellStart"/>
      <w:r>
        <w:rPr>
          <w:rFonts w:eastAsia="Times New Roman" w:cs="Times New Roman"/>
          <w:szCs w:val="24"/>
        </w:rPr>
        <w:t>Τελιγιορίδου</w:t>
      </w:r>
      <w:proofErr w:type="spellEnd"/>
      <w:r>
        <w:rPr>
          <w:rFonts w:eastAsia="Times New Roman" w:cs="Times New Roman"/>
          <w:szCs w:val="24"/>
        </w:rPr>
        <w:t>.</w:t>
      </w:r>
    </w:p>
    <w:p w14:paraId="4EC18F7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Μανιέ</w:t>
      </w:r>
      <w:proofErr w:type="spellEnd"/>
      <w:r>
        <w:rPr>
          <w:rFonts w:eastAsia="Times New Roman" w:cs="Times New Roman"/>
          <w:szCs w:val="24"/>
        </w:rPr>
        <w:t>, έχετε τον λόγο.</w:t>
      </w:r>
    </w:p>
    <w:p w14:paraId="4EC18F7D" w14:textId="77777777" w:rsidR="008E01FC" w:rsidRDefault="002168A0">
      <w:pPr>
        <w:spacing w:line="600" w:lineRule="auto"/>
        <w:ind w:firstLine="720"/>
        <w:jc w:val="both"/>
        <w:rPr>
          <w:rFonts w:eastAsia="Times New Roman" w:cs="Times New Roman"/>
          <w:szCs w:val="24"/>
        </w:rPr>
      </w:pPr>
      <w:r w:rsidRPr="00591272">
        <w:rPr>
          <w:rFonts w:eastAsia="Times New Roman" w:cs="Times New Roman"/>
          <w:b/>
          <w:szCs w:val="24"/>
        </w:rPr>
        <w:t>ΝΙΚΟΛΑΟΣ ΜΑΝΙΟΣ:</w:t>
      </w:r>
      <w:r>
        <w:rPr>
          <w:rFonts w:eastAsia="Times New Roman" w:cs="Times New Roman"/>
          <w:szCs w:val="24"/>
        </w:rPr>
        <w:t xml:space="preserve"> Ευχαριστώ, κύριε Πρόεδρε.</w:t>
      </w:r>
    </w:p>
    <w:p w14:paraId="4EC18F7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Να ξεκινήσουμε με κάτι γλυκό τη μέρα μας, με τα κ</w:t>
      </w:r>
      <w:r w:rsidRPr="00702CB4">
        <w:rPr>
          <w:rFonts w:eastAsia="Times New Roman" w:cs="Times New Roman"/>
          <w:szCs w:val="24"/>
        </w:rPr>
        <w:t>υκλαδίτικα μέλια τα οποία</w:t>
      </w:r>
      <w:r>
        <w:rPr>
          <w:rFonts w:eastAsia="Times New Roman" w:cs="Times New Roman"/>
          <w:szCs w:val="24"/>
        </w:rPr>
        <w:t>,</w:t>
      </w:r>
      <w:r w:rsidRPr="00702CB4">
        <w:rPr>
          <w:rFonts w:eastAsia="Times New Roman" w:cs="Times New Roman"/>
          <w:szCs w:val="24"/>
        </w:rPr>
        <w:t xml:space="preserve"> όπως ξέρετε πολύ καλά</w:t>
      </w:r>
      <w:r>
        <w:rPr>
          <w:rFonts w:eastAsia="Times New Roman" w:cs="Times New Roman"/>
          <w:szCs w:val="24"/>
        </w:rPr>
        <w:t>,</w:t>
      </w:r>
      <w:r w:rsidRPr="00702CB4">
        <w:rPr>
          <w:rFonts w:eastAsia="Times New Roman" w:cs="Times New Roman"/>
          <w:szCs w:val="24"/>
        </w:rPr>
        <w:t xml:space="preserve"> είναι εξαιρετικής ποιότητας</w:t>
      </w:r>
      <w:r>
        <w:rPr>
          <w:rFonts w:eastAsia="Times New Roman" w:cs="Times New Roman"/>
          <w:szCs w:val="24"/>
        </w:rPr>
        <w:t>. Η</w:t>
      </w:r>
      <w:r w:rsidRPr="00702CB4">
        <w:rPr>
          <w:rFonts w:eastAsia="Times New Roman" w:cs="Times New Roman"/>
          <w:szCs w:val="24"/>
        </w:rPr>
        <w:t xml:space="preserve"> ερώτηση που έχω καταθέσει έχει ένα ευχάριστο πρωθύστερο</w:t>
      </w:r>
      <w:r>
        <w:rPr>
          <w:rFonts w:eastAsia="Times New Roman" w:cs="Times New Roman"/>
          <w:szCs w:val="24"/>
        </w:rPr>
        <w:t>,</w:t>
      </w:r>
      <w:r w:rsidRPr="00702CB4">
        <w:rPr>
          <w:rFonts w:eastAsia="Times New Roman" w:cs="Times New Roman"/>
          <w:szCs w:val="24"/>
        </w:rPr>
        <w:t xml:space="preserve"> διότι ένα από τα μέτρα που θα διεκδικεί η πρόταση</w:t>
      </w:r>
      <w:r>
        <w:rPr>
          <w:rFonts w:eastAsia="Times New Roman" w:cs="Times New Roman"/>
          <w:szCs w:val="24"/>
        </w:rPr>
        <w:t>,</w:t>
      </w:r>
      <w:r w:rsidRPr="00702CB4">
        <w:rPr>
          <w:rFonts w:eastAsia="Times New Roman" w:cs="Times New Roman"/>
          <w:szCs w:val="24"/>
        </w:rPr>
        <w:t xml:space="preserve"> τη διάθεση μελιού από τους ίδιους τους παραγωγούς υπό έλεγχο και </w:t>
      </w:r>
      <w:r>
        <w:rPr>
          <w:rFonts w:eastAsia="Times New Roman" w:cs="Times New Roman"/>
          <w:szCs w:val="24"/>
        </w:rPr>
        <w:t>σ</w:t>
      </w:r>
      <w:r w:rsidRPr="00702CB4">
        <w:rPr>
          <w:rFonts w:eastAsia="Times New Roman" w:cs="Times New Roman"/>
          <w:szCs w:val="24"/>
        </w:rPr>
        <w:t>ε ορισμένες ποσότητες</w:t>
      </w:r>
      <w:r>
        <w:rPr>
          <w:rFonts w:eastAsia="Times New Roman" w:cs="Times New Roman"/>
          <w:szCs w:val="24"/>
        </w:rPr>
        <w:t>,</w:t>
      </w:r>
      <w:r w:rsidRPr="00702CB4">
        <w:rPr>
          <w:rFonts w:eastAsia="Times New Roman" w:cs="Times New Roman"/>
          <w:szCs w:val="24"/>
        </w:rPr>
        <w:t xml:space="preserve"> έχει ήδη θεσμοθετηθεί</w:t>
      </w:r>
      <w:r>
        <w:rPr>
          <w:rFonts w:eastAsia="Times New Roman" w:cs="Times New Roman"/>
          <w:szCs w:val="24"/>
        </w:rPr>
        <w:t>.</w:t>
      </w:r>
      <w:r w:rsidRPr="00702CB4">
        <w:rPr>
          <w:rFonts w:eastAsia="Times New Roman" w:cs="Times New Roman"/>
          <w:szCs w:val="24"/>
        </w:rPr>
        <w:t xml:space="preserve"> </w:t>
      </w:r>
    </w:p>
    <w:p w14:paraId="4EC18F7F"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w:t>
      </w:r>
      <w:r>
        <w:rPr>
          <w:rFonts w:eastAsia="Times New Roman"/>
          <w:color w:val="222222"/>
          <w:szCs w:val="24"/>
          <w:shd w:val="clear" w:color="auto" w:fill="FFFFFF"/>
        </w:rPr>
        <w:t>ρχει, όμως, ένα ζήτημα</w:t>
      </w:r>
      <w:r>
        <w:rPr>
          <w:rFonts w:eastAsia="Times New Roman"/>
          <w:color w:val="222222"/>
          <w:szCs w:val="24"/>
          <w:shd w:val="clear" w:color="auto" w:fill="FFFFFF"/>
        </w:rPr>
        <w:t>,</w:t>
      </w:r>
      <w:r>
        <w:rPr>
          <w:rFonts w:eastAsia="Times New Roman"/>
          <w:color w:val="222222"/>
          <w:szCs w:val="24"/>
          <w:shd w:val="clear" w:color="auto" w:fill="FFFFFF"/>
        </w:rPr>
        <w:t xml:space="preserve"> που αφορά το ότι ναι μεν ο αυστηρά επιστημονικός όρος λέει ότι το μέλι δεν είναι προϊόν που βγαίνει με κάποια επεξεργασία-παρέμβαση του μελισσοκόμου-παραγωγού, είναι προϊόν που το κάνει η μέλισσα, αλλά συνοδεύεται και από προϊόντα ό</w:t>
      </w:r>
      <w:r>
        <w:rPr>
          <w:rFonts w:eastAsia="Times New Roman"/>
          <w:color w:val="222222"/>
          <w:szCs w:val="24"/>
          <w:shd w:val="clear" w:color="auto" w:fill="FFFFFF"/>
        </w:rPr>
        <w:t xml:space="preserve">πως είναι η πρόπολη, το κερί κ.α. τα οποία δυστυχώς στην Ελλάδα δεν τα </w:t>
      </w:r>
      <w:proofErr w:type="spellStart"/>
      <w:r>
        <w:rPr>
          <w:rFonts w:eastAsia="Times New Roman"/>
          <w:color w:val="222222"/>
          <w:szCs w:val="24"/>
          <w:shd w:val="clear" w:color="auto" w:fill="FFFFFF"/>
        </w:rPr>
        <w:t>πολυαξιοποιούμε</w:t>
      </w:r>
      <w:proofErr w:type="spellEnd"/>
      <w:r>
        <w:rPr>
          <w:rFonts w:eastAsia="Times New Roman"/>
          <w:color w:val="222222"/>
          <w:szCs w:val="24"/>
          <w:shd w:val="clear" w:color="auto" w:fill="FFFFFF"/>
        </w:rPr>
        <w:t>. Το ερώτημα, λοιπόν, είναι το εξής. Εάν εντάξουμε τους μελισσοκό</w:t>
      </w:r>
      <w:r>
        <w:rPr>
          <w:rFonts w:eastAsia="Times New Roman"/>
          <w:color w:val="222222"/>
          <w:szCs w:val="24"/>
          <w:shd w:val="clear" w:color="auto" w:fill="FFFFFF"/>
        </w:rPr>
        <w:lastRenderedPageBreak/>
        <w:t>μους-</w:t>
      </w:r>
      <w:proofErr w:type="spellStart"/>
      <w:r>
        <w:rPr>
          <w:rFonts w:eastAsia="Times New Roman"/>
          <w:color w:val="222222"/>
          <w:szCs w:val="24"/>
          <w:shd w:val="clear" w:color="auto" w:fill="FFFFFF"/>
        </w:rPr>
        <w:t>μελισσοπαραγωγούς</w:t>
      </w:r>
      <w:proofErr w:type="spellEnd"/>
      <w:r>
        <w:rPr>
          <w:rFonts w:eastAsia="Times New Roman"/>
          <w:color w:val="222222"/>
          <w:szCs w:val="24"/>
          <w:shd w:val="clear" w:color="auto" w:fill="FFFFFF"/>
        </w:rPr>
        <w:t xml:space="preserve"> στον θεσμό της οικοτεχνίας, που είναι ένας θεσμός που έχει δώσει ώθηση στη μεταποί</w:t>
      </w:r>
      <w:r>
        <w:rPr>
          <w:rFonts w:eastAsia="Times New Roman"/>
          <w:color w:val="222222"/>
          <w:szCs w:val="24"/>
          <w:shd w:val="clear" w:color="auto" w:fill="FFFFFF"/>
        </w:rPr>
        <w:t xml:space="preserve">ηση και στην πώληση προϊόντων από τους μικρούς παραγωγούς και στον τόπο παραγωγής τους και έξω από αυτόν τον τόπο παραγωγής -και αυτό βοηθάει τα μέγιστα στο εισόδημα των μικρών παραγωγών-, θα δώσει τη δυνατότητα στους μελισσοκόμους να αναπτύξουν σιγά-σιγά </w:t>
      </w:r>
      <w:r>
        <w:rPr>
          <w:rFonts w:eastAsia="Times New Roman"/>
          <w:color w:val="222222"/>
          <w:szCs w:val="24"/>
          <w:shd w:val="clear" w:color="auto" w:fill="FFFFFF"/>
        </w:rPr>
        <w:t>τη συνείδηση της σωστής τυποποίησης και διάθεσης του προϊόντος τους και μέσα από την οικοτεχνία θα μπορούν να πουλούν και τα άλλα προϊόντα που πρέπει να πωλούνται σε ειδικούς χώρους, όπως είναι η πρόπολη και το κερί και τα άλλα που είπαμε.</w:t>
      </w:r>
    </w:p>
    <w:p w14:paraId="4EC18F80"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σας </w:t>
      </w:r>
      <w:r>
        <w:rPr>
          <w:rFonts w:eastAsia="Times New Roman"/>
          <w:color w:val="222222"/>
          <w:szCs w:val="24"/>
          <w:shd w:val="clear" w:color="auto" w:fill="FFFFFF"/>
        </w:rPr>
        <w:t>πω, κατ’ αρχάς, ότι είναι θετικό το ότι ψηφίστηκε να δίνουν μέχρι χίλια διακόσια κιλά τον χρόνο μέλι οι παραγωγοί, αλλά πρέπει να γίνει η ένταξη του προϊόντος με την ευρύτερη έννοια στην οικοτεχνία.</w:t>
      </w:r>
    </w:p>
    <w:p w14:paraId="4EC18F81"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4EC18F82" w14:textId="77777777" w:rsidR="008E01FC" w:rsidRDefault="002168A0">
      <w:pPr>
        <w:spacing w:line="600" w:lineRule="auto"/>
        <w:ind w:firstLine="720"/>
        <w:jc w:val="both"/>
        <w:rPr>
          <w:rFonts w:eastAsia="Times New Roman"/>
          <w:color w:val="222222"/>
          <w:szCs w:val="24"/>
          <w:shd w:val="clear" w:color="auto" w:fill="FFFFFF"/>
        </w:rPr>
      </w:pPr>
      <w:r w:rsidRPr="006C7DCB">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Κι εμείς ευχα</w:t>
      </w:r>
      <w:r>
        <w:rPr>
          <w:rFonts w:eastAsia="Times New Roman"/>
          <w:color w:val="222222"/>
          <w:szCs w:val="24"/>
          <w:shd w:val="clear" w:color="auto" w:fill="FFFFFF"/>
        </w:rPr>
        <w:t xml:space="preserve">ριστούμε, κύριε </w:t>
      </w:r>
      <w:proofErr w:type="spellStart"/>
      <w:r>
        <w:rPr>
          <w:rFonts w:eastAsia="Times New Roman"/>
          <w:color w:val="222222"/>
          <w:szCs w:val="24"/>
          <w:shd w:val="clear" w:color="auto" w:fill="FFFFFF"/>
        </w:rPr>
        <w:t>Μανιέ</w:t>
      </w:r>
      <w:proofErr w:type="spellEnd"/>
      <w:r>
        <w:rPr>
          <w:rFonts w:eastAsia="Times New Roman"/>
          <w:color w:val="222222"/>
          <w:szCs w:val="24"/>
          <w:shd w:val="clear" w:color="auto" w:fill="FFFFFF"/>
        </w:rPr>
        <w:t>.</w:t>
      </w:r>
    </w:p>
    <w:p w14:paraId="4EC18F83"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Ορίστε, έχετε τον λόγο, κυρία Υφυπουργέ.</w:t>
      </w:r>
    </w:p>
    <w:p w14:paraId="4EC18F84"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ΟΛΥΜΠΙΑ ΤΕΛΙ</w:t>
      </w:r>
      <w:r w:rsidRPr="00F80271">
        <w:rPr>
          <w:rFonts w:eastAsia="Times New Roman"/>
          <w:b/>
          <w:color w:val="222222"/>
          <w:szCs w:val="24"/>
          <w:shd w:val="clear" w:color="auto" w:fill="FFFFFF"/>
        </w:rPr>
        <w:t>ΓΙΟΡΙΔΟΥ (Υφυπουργός Αγροτικής Ανάπτυξης και Τροφίμων):</w:t>
      </w:r>
      <w:r>
        <w:rPr>
          <w:rFonts w:eastAsia="Times New Roman"/>
          <w:color w:val="222222"/>
          <w:szCs w:val="24"/>
          <w:shd w:val="clear" w:color="auto" w:fill="FFFFFF"/>
        </w:rPr>
        <w:t xml:space="preserve"> Ευχαριστώ, κύριε Πρόεδρε.</w:t>
      </w:r>
    </w:p>
    <w:p w14:paraId="4EC18F85"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συνάδελφε, όπως πολύ καλά είπατε και εσείς, η οικοτεχνία πράγματι έχει δώσει μία ιδιαίτερη ώθηση στις μικρές αγροτικές επιχειρήσεις. Πράγματι, είναι πάρα πολύ σημαντικός ο ρόλος της. Χαρακτηριστικά, όμως, να σας πω ότι η οικοτεχνία αναφέρεται κυρίως </w:t>
      </w:r>
      <w:r>
        <w:rPr>
          <w:rFonts w:eastAsia="Times New Roman"/>
          <w:color w:val="222222"/>
          <w:szCs w:val="24"/>
          <w:shd w:val="clear" w:color="auto" w:fill="FFFFFF"/>
        </w:rPr>
        <w:t xml:space="preserve">στη μεταποίηση και με βάση τον </w:t>
      </w:r>
      <w:r>
        <w:rPr>
          <w:rFonts w:eastAsia="Times New Roman"/>
          <w:color w:val="222222"/>
          <w:szCs w:val="24"/>
          <w:shd w:val="clear" w:color="auto" w:fill="FFFFFF"/>
        </w:rPr>
        <w:t>κ</w:t>
      </w:r>
      <w:r>
        <w:rPr>
          <w:rFonts w:eastAsia="Times New Roman"/>
          <w:color w:val="222222"/>
          <w:szCs w:val="24"/>
          <w:shd w:val="clear" w:color="auto" w:fill="FFFFFF"/>
        </w:rPr>
        <w:t>ανονισμό 852/2004, που προσδιορίζει τη μεταποίηση, πρόκειται για την ενέργεια με την οποία ουσιαστικά τροποποιείται το αρχικό προϊόν, είτε με θερμική επεξεργασία, είτε με αποξήρανση, είτε με εκχύλιση, είτε με εξώθηση, είτε μ</w:t>
      </w:r>
      <w:r>
        <w:rPr>
          <w:rFonts w:eastAsia="Times New Roman"/>
          <w:color w:val="222222"/>
          <w:szCs w:val="24"/>
          <w:shd w:val="clear" w:color="auto" w:fill="FFFFFF"/>
        </w:rPr>
        <w:t xml:space="preserve">ε συνδυασμό όλων αυτών. </w:t>
      </w:r>
    </w:p>
    <w:p w14:paraId="4EC18F86"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Όπως καταλαβαίνετε, το μέλι είναι ένα προϊόν του οποίου η σύσταση και η φυσική κατάσταση είναι τέτοιες που δεν επιδέχονται ανθρώπινες παρεμβάσεις. Είναι δηλαδή ένα προϊόν το οποίο δεν μεταποιείται. Με την έννοια αυτή, στην οικοτεχν</w:t>
      </w:r>
      <w:r>
        <w:rPr>
          <w:rFonts w:eastAsia="Times New Roman"/>
          <w:color w:val="222222"/>
          <w:szCs w:val="24"/>
          <w:shd w:val="clear" w:color="auto" w:fill="FFFFFF"/>
        </w:rPr>
        <w:t xml:space="preserve">ία μπορούν να ενταχθούν μόνο προϊόντα που περιέχουν μέλι και στα </w:t>
      </w:r>
      <w:r>
        <w:rPr>
          <w:rFonts w:eastAsia="Times New Roman"/>
          <w:color w:val="222222"/>
          <w:szCs w:val="24"/>
          <w:shd w:val="clear" w:color="auto" w:fill="FFFFFF"/>
        </w:rPr>
        <w:lastRenderedPageBreak/>
        <w:t>οποία έχουν προστεθεί ξηροί καρποί, αποξηραμένα φρούτα, μαστίχα, κρόκος κ.λπ.</w:t>
      </w:r>
      <w:r>
        <w:rPr>
          <w:rFonts w:eastAsia="Times New Roman"/>
          <w:color w:val="222222"/>
          <w:szCs w:val="24"/>
          <w:shd w:val="clear" w:color="auto" w:fill="FFFFFF"/>
        </w:rPr>
        <w:t>.</w:t>
      </w:r>
      <w:r>
        <w:rPr>
          <w:rFonts w:eastAsia="Times New Roman"/>
          <w:color w:val="222222"/>
          <w:szCs w:val="24"/>
          <w:shd w:val="clear" w:color="auto" w:fill="FFFFFF"/>
        </w:rPr>
        <w:t xml:space="preserve"> </w:t>
      </w:r>
    </w:p>
    <w:p w14:paraId="4EC18F87"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βάση και την απόφαση για την οικοτεχνία, αλλά και από το γεγονός ότι το μέλι δεν μπορεί να μεταποιηθεί είναι</w:t>
      </w:r>
      <w:r>
        <w:rPr>
          <w:rFonts w:eastAsia="Times New Roman"/>
          <w:color w:val="222222"/>
          <w:szCs w:val="24"/>
          <w:shd w:val="clear" w:color="auto" w:fill="FFFFFF"/>
        </w:rPr>
        <w:t xml:space="preserve"> νομίζω κατανοητό ότι στο μέλι αυτό που μπορεί να γίνει είναι μόνο στη βάση του απλά να συσκευαστεί και δεν μπορεί να περιληφθεί στην οικοτεχνία.</w:t>
      </w:r>
    </w:p>
    <w:p w14:paraId="4EC18F88"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 όλα αυτά, θέλοντας από την πλευρά μας να δώσουμε μία ουσιαστική διέξοδο προς τους ανθρώπους που ασχολούντ</w:t>
      </w:r>
      <w:r>
        <w:rPr>
          <w:rFonts w:eastAsia="Times New Roman"/>
          <w:color w:val="222222"/>
          <w:szCs w:val="24"/>
          <w:shd w:val="clear" w:color="auto" w:fill="FFFFFF"/>
        </w:rPr>
        <w:t xml:space="preserve">αι με τη μελισσοκομία, όπως πολύ καλά είπατε, έχουμε βγάλει μία </w:t>
      </w:r>
      <w:r>
        <w:rPr>
          <w:rFonts w:eastAsia="Times New Roman"/>
          <w:color w:val="222222"/>
          <w:szCs w:val="24"/>
          <w:shd w:val="clear" w:color="auto" w:fill="FFFFFF"/>
        </w:rPr>
        <w:t>κ</w:t>
      </w:r>
      <w:r>
        <w:rPr>
          <w:rFonts w:eastAsia="Times New Roman"/>
          <w:color w:val="222222"/>
          <w:szCs w:val="24"/>
          <w:shd w:val="clear" w:color="auto" w:fill="FFFFFF"/>
        </w:rPr>
        <w:t xml:space="preserve">οινή </w:t>
      </w:r>
      <w:r>
        <w:rPr>
          <w:rFonts w:eastAsia="Times New Roman"/>
          <w:color w:val="222222"/>
          <w:szCs w:val="24"/>
          <w:shd w:val="clear" w:color="auto" w:fill="FFFFFF"/>
        </w:rPr>
        <w:t>υ</w:t>
      </w:r>
      <w:r>
        <w:rPr>
          <w:rFonts w:eastAsia="Times New Roman"/>
          <w:color w:val="222222"/>
          <w:szCs w:val="24"/>
          <w:shd w:val="clear" w:color="auto" w:fill="FFFFFF"/>
        </w:rPr>
        <w:t xml:space="preserve">πουργική </w:t>
      </w:r>
      <w:r>
        <w:rPr>
          <w:rFonts w:eastAsia="Times New Roman"/>
          <w:color w:val="222222"/>
          <w:szCs w:val="24"/>
          <w:shd w:val="clear" w:color="auto" w:fill="FFFFFF"/>
        </w:rPr>
        <w:t>α</w:t>
      </w:r>
      <w:r>
        <w:rPr>
          <w:rFonts w:eastAsia="Times New Roman"/>
          <w:color w:val="222222"/>
          <w:szCs w:val="24"/>
          <w:shd w:val="clear" w:color="auto" w:fill="FFFFFF"/>
        </w:rPr>
        <w:t>πόφαση η οποία δίνει τη δυνατότητα σε μικρούς παραγωγούς να κάνουν άμεση προμήθεια των προϊόντων τους σε καταστήματα λιανικής πώλησης μέχρι την ποσότητα του ενός τόνου και δια</w:t>
      </w:r>
      <w:r>
        <w:rPr>
          <w:rFonts w:eastAsia="Times New Roman"/>
          <w:color w:val="222222"/>
          <w:szCs w:val="24"/>
          <w:shd w:val="clear" w:color="auto" w:fill="FFFFFF"/>
        </w:rPr>
        <w:t>κοσίων κιλών.</w:t>
      </w:r>
    </w:p>
    <w:p w14:paraId="4EC18F89"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Νομίζω, λοιπόν, ότι παρά το γεγονός ότι με βάση τους ορισμούς και τους κανόνες δεν μπορεί το μέλι να ενταχθεί στην οικοτεχνία, αυτή η υπουργική απόφαση δίνει μία άλλη διέξοδο </w:t>
      </w:r>
      <w:r>
        <w:rPr>
          <w:rFonts w:eastAsia="Times New Roman"/>
          <w:color w:val="222222"/>
          <w:szCs w:val="24"/>
          <w:shd w:val="clear" w:color="auto" w:fill="FFFFFF"/>
        </w:rPr>
        <w:lastRenderedPageBreak/>
        <w:t>στους μικρούς παραγωγούς, ώστε πράγματι να αξιοποιούν οι ίδιοι το π</w:t>
      </w:r>
      <w:r>
        <w:rPr>
          <w:rFonts w:eastAsia="Times New Roman"/>
          <w:color w:val="222222"/>
          <w:szCs w:val="24"/>
          <w:shd w:val="clear" w:color="auto" w:fill="FFFFFF"/>
        </w:rPr>
        <w:t>ροϊόν της παραγωγής τους και να εισπράττουν οι ίδιοι το κέρδος από την παραγωγή αυτή.</w:t>
      </w:r>
    </w:p>
    <w:p w14:paraId="4EC18F8A"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4EC18F8B" w14:textId="77777777" w:rsidR="008E01FC" w:rsidRDefault="002168A0">
      <w:pPr>
        <w:spacing w:line="600" w:lineRule="auto"/>
        <w:ind w:firstLine="720"/>
        <w:jc w:val="both"/>
        <w:rPr>
          <w:rFonts w:eastAsia="Times New Roman"/>
          <w:color w:val="222222"/>
          <w:szCs w:val="24"/>
          <w:shd w:val="clear" w:color="auto" w:fill="FFFFFF"/>
        </w:rPr>
      </w:pPr>
      <w:r w:rsidRPr="006C7DCB">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Μανιέ</w:t>
      </w:r>
      <w:proofErr w:type="spellEnd"/>
      <w:r>
        <w:rPr>
          <w:rFonts w:eastAsia="Times New Roman"/>
          <w:color w:val="222222"/>
          <w:szCs w:val="24"/>
          <w:shd w:val="clear" w:color="auto" w:fill="FFFFFF"/>
        </w:rPr>
        <w:t>, έχετε τον λόγο.</w:t>
      </w:r>
    </w:p>
    <w:p w14:paraId="4EC18F8C" w14:textId="77777777" w:rsidR="008E01FC" w:rsidRDefault="002168A0">
      <w:pPr>
        <w:spacing w:line="600" w:lineRule="auto"/>
        <w:ind w:firstLine="720"/>
        <w:jc w:val="both"/>
        <w:rPr>
          <w:rFonts w:eastAsia="Times New Roman"/>
          <w:color w:val="222222"/>
          <w:szCs w:val="24"/>
          <w:shd w:val="clear" w:color="auto" w:fill="FFFFFF"/>
        </w:rPr>
      </w:pPr>
      <w:r w:rsidRPr="004704BA">
        <w:rPr>
          <w:rFonts w:eastAsia="Times New Roman"/>
          <w:b/>
          <w:color w:val="222222"/>
          <w:szCs w:val="24"/>
          <w:shd w:val="clear" w:color="auto" w:fill="FFFFFF"/>
        </w:rPr>
        <w:t>ΝΙΚΟΛΑΟΣ ΜΑΝΙΟΣ:</w:t>
      </w:r>
      <w:r>
        <w:rPr>
          <w:rFonts w:eastAsia="Times New Roman"/>
          <w:color w:val="222222"/>
          <w:szCs w:val="24"/>
          <w:shd w:val="clear" w:color="auto" w:fill="FFFFFF"/>
        </w:rPr>
        <w:t xml:space="preserve"> Κύριε Πρόεδρε, ευχαριστώ.</w:t>
      </w:r>
    </w:p>
    <w:p w14:paraId="4EC18F8D"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για την απάντηση που δίνετε, κυρία Υφυπουργέ</w:t>
      </w:r>
      <w:r>
        <w:rPr>
          <w:rFonts w:eastAsia="Times New Roman"/>
          <w:color w:val="222222"/>
          <w:szCs w:val="24"/>
          <w:shd w:val="clear" w:color="auto" w:fill="FFFFFF"/>
        </w:rPr>
        <w:t xml:space="preserve">, και εδώ θα φανεί κάτι οξύμωρο. Ενώ συμφωνώ με αυτό που έχετε ήδη κάνει και ενώ συμφωνώ γνωρίζοντας τι είναι το μέλι, τον ορισμό του μελιού, είναι ένα ζήτημα που ίσως να χρειαστεί να λυθεί και με νομοθετική πρόβλεψη. Γιατί επιμένω σε αυτό; Διότι ο θεσμός </w:t>
      </w:r>
      <w:r>
        <w:rPr>
          <w:rFonts w:eastAsia="Times New Roman"/>
          <w:color w:val="222222"/>
          <w:szCs w:val="24"/>
          <w:shd w:val="clear" w:color="auto" w:fill="FFFFFF"/>
        </w:rPr>
        <w:t>της οικοτεχνίας, όπως τροποποιήθηκε το 2015 από την Κυβέρνηση του ΣΥΡΙΖΑ με μία σχετική απόφαση που βγήκε στις 17</w:t>
      </w:r>
      <w:r>
        <w:rPr>
          <w:rFonts w:eastAsia="Times New Roman"/>
          <w:color w:val="222222"/>
          <w:szCs w:val="24"/>
          <w:shd w:val="clear" w:color="auto" w:fill="FFFFFF"/>
        </w:rPr>
        <w:t>-</w:t>
      </w:r>
      <w:r>
        <w:rPr>
          <w:rFonts w:eastAsia="Times New Roman"/>
          <w:color w:val="222222"/>
          <w:szCs w:val="24"/>
          <w:shd w:val="clear" w:color="auto" w:fill="FFFFFF"/>
        </w:rPr>
        <w:t>11</w:t>
      </w:r>
      <w:r>
        <w:rPr>
          <w:rFonts w:eastAsia="Times New Roman"/>
          <w:color w:val="222222"/>
          <w:szCs w:val="24"/>
          <w:shd w:val="clear" w:color="auto" w:fill="FFFFFF"/>
        </w:rPr>
        <w:t>-</w:t>
      </w:r>
      <w:r>
        <w:rPr>
          <w:rFonts w:eastAsia="Times New Roman"/>
          <w:color w:val="222222"/>
          <w:szCs w:val="24"/>
          <w:shd w:val="clear" w:color="auto" w:fill="FFFFFF"/>
        </w:rPr>
        <w:t xml:space="preserve">2015, είναι ένας θεσμός που τώρα γίνεται αντιληπτός στους μικρούς παραγωγούς όλων των ειδών των προϊόντων που μεταποιούνται. Εάν εντάξουμε </w:t>
      </w:r>
      <w:r>
        <w:rPr>
          <w:rFonts w:eastAsia="Times New Roman"/>
          <w:color w:val="222222"/>
          <w:szCs w:val="24"/>
          <w:shd w:val="clear" w:color="auto" w:fill="FFFFFF"/>
        </w:rPr>
        <w:t>και τους μελισσο</w:t>
      </w:r>
      <w:r>
        <w:rPr>
          <w:rFonts w:eastAsia="Times New Roman"/>
          <w:color w:val="222222"/>
          <w:szCs w:val="24"/>
          <w:shd w:val="clear" w:color="auto" w:fill="FFFFFF"/>
        </w:rPr>
        <w:lastRenderedPageBreak/>
        <w:t>κόμους-</w:t>
      </w:r>
      <w:proofErr w:type="spellStart"/>
      <w:r>
        <w:rPr>
          <w:rFonts w:eastAsia="Times New Roman"/>
          <w:color w:val="222222"/>
          <w:szCs w:val="24"/>
          <w:shd w:val="clear" w:color="auto" w:fill="FFFFFF"/>
        </w:rPr>
        <w:t>μελισσοπαραγωγούς</w:t>
      </w:r>
      <w:proofErr w:type="spellEnd"/>
      <w:r>
        <w:rPr>
          <w:rFonts w:eastAsia="Times New Roman"/>
          <w:color w:val="222222"/>
          <w:szCs w:val="24"/>
          <w:shd w:val="clear" w:color="auto" w:fill="FFFFFF"/>
        </w:rPr>
        <w:t>, μικρούς και μεγάλους, όσους θέλουν, να έχουν δηλαδή τη δυνατότητα να ενταχθούν στον θεσμό της οικοτεχνίας, θα δώσουμε την ώθηση που χρειάζεται ώστε να κατανοήσουν τις δυνατότητες και να μην πουλάνε σκέτο το μέλι, α</w:t>
      </w:r>
      <w:r>
        <w:rPr>
          <w:rFonts w:eastAsia="Times New Roman"/>
          <w:color w:val="222222"/>
          <w:szCs w:val="24"/>
          <w:shd w:val="clear" w:color="auto" w:fill="FFFFFF"/>
        </w:rPr>
        <w:t xml:space="preserve">διαφορώντας για τα άλλα προϊόντα, που δεν είναι μέλι, αλλά βγαίνουν κατά τη διαδικασία του αποχωρισμού του μελιού από τα άλλα προϊόντα, και τα οποία είναι ακόμα πιο υψηλής τιμής στην αγορά και έχουν μεγαλύτερη ζήτηση, ιδίως από τις σύγχρονες φαρμακευτικές </w:t>
      </w:r>
      <w:r>
        <w:rPr>
          <w:rFonts w:eastAsia="Times New Roman"/>
          <w:color w:val="222222"/>
          <w:szCs w:val="24"/>
          <w:shd w:val="clear" w:color="auto" w:fill="FFFFFF"/>
        </w:rPr>
        <w:t>επιχειρήσεις που θέλουν τα προϊόντα πρόπολη, κερί και το δηλητήριο ακόμα, που βγαίνει από τους μελισσοκόμους, για να εμπλουτίζουν τα προϊόντα τους.</w:t>
      </w:r>
    </w:p>
    <w:p w14:paraId="4EC18F8E"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αυτήν την έννοια </w:t>
      </w:r>
      <w:proofErr w:type="spellStart"/>
      <w:r>
        <w:rPr>
          <w:rFonts w:eastAsia="Times New Roman"/>
          <w:color w:val="222222"/>
          <w:szCs w:val="24"/>
          <w:shd w:val="clear" w:color="auto" w:fill="FFFFFF"/>
        </w:rPr>
        <w:t>προείπα</w:t>
      </w:r>
      <w:proofErr w:type="spellEnd"/>
      <w:r>
        <w:rPr>
          <w:rFonts w:eastAsia="Times New Roman"/>
          <w:color w:val="222222"/>
          <w:szCs w:val="24"/>
          <w:shd w:val="clear" w:color="auto" w:fill="FFFFFF"/>
        </w:rPr>
        <w:t xml:space="preserve"> ότι υπάρχει κάτι το οξύμωρο. Συμφωνώ με αυτό που έγινε. Το αγκάλιασαν οι </w:t>
      </w:r>
      <w:proofErr w:type="spellStart"/>
      <w:r>
        <w:rPr>
          <w:rFonts w:eastAsia="Times New Roman"/>
          <w:color w:val="222222"/>
          <w:szCs w:val="24"/>
          <w:shd w:val="clear" w:color="auto" w:fill="FFFFFF"/>
        </w:rPr>
        <w:t>μελισσο</w:t>
      </w:r>
      <w:r>
        <w:rPr>
          <w:rFonts w:eastAsia="Times New Roman"/>
          <w:color w:val="222222"/>
          <w:szCs w:val="24"/>
          <w:shd w:val="clear" w:color="auto" w:fill="FFFFFF"/>
        </w:rPr>
        <w:t>παραγωγοί</w:t>
      </w:r>
      <w:proofErr w:type="spellEnd"/>
      <w:r>
        <w:rPr>
          <w:rFonts w:eastAsia="Times New Roman"/>
          <w:color w:val="222222"/>
          <w:szCs w:val="24"/>
          <w:shd w:val="clear" w:color="auto" w:fill="FFFFFF"/>
        </w:rPr>
        <w:t xml:space="preserve"> στις Κυκλάδες πάρα πολύ θετικά. Έχω επαφή μαζί τους. Υπάρχει, όμως, ένα πολιτικό κίνητρο για τη διεύρυνση του θεσμού της οικοτεχνίας. Πρέπει να μελετηθεί αν μπορεί να γίνει και νομικά αυτό κατορθωτό.</w:t>
      </w:r>
    </w:p>
    <w:p w14:paraId="4EC18F8F"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πάρα πολύ και εσάς, κύριε Πρόεδρε.</w:t>
      </w:r>
    </w:p>
    <w:p w14:paraId="4EC18F90"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w:t>
      </w:r>
      <w:r>
        <w:rPr>
          <w:rFonts w:eastAsia="Times New Roman"/>
          <w:b/>
          <w:color w:val="222222"/>
          <w:szCs w:val="24"/>
          <w:shd w:val="clear" w:color="auto" w:fill="FFFFFF"/>
        </w:rPr>
        <w:t>ΡΟΕΔΡΕΥΩΝ (Νικήτας Κακλαμάνης):</w:t>
      </w:r>
      <w:r>
        <w:rPr>
          <w:rFonts w:eastAsia="Times New Roman"/>
          <w:color w:val="222222"/>
          <w:szCs w:val="24"/>
          <w:shd w:val="clear" w:color="auto" w:fill="FFFFFF"/>
        </w:rPr>
        <w:t xml:space="preserve"> Κι εγώ ευχαριστώ.</w:t>
      </w:r>
    </w:p>
    <w:p w14:paraId="4EC18F91"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κυρία Υφυπουργέ, έχετε τον λόγο.</w:t>
      </w:r>
    </w:p>
    <w:p w14:paraId="4EC18F92" w14:textId="77777777" w:rsidR="008E01FC" w:rsidRDefault="002168A0">
      <w:pPr>
        <w:spacing w:line="600" w:lineRule="auto"/>
        <w:ind w:firstLine="720"/>
        <w:jc w:val="both"/>
        <w:rPr>
          <w:rFonts w:eastAsia="Times New Roman"/>
          <w:color w:val="222222"/>
          <w:szCs w:val="24"/>
          <w:shd w:val="clear" w:color="auto" w:fill="FFFFFF"/>
        </w:rPr>
      </w:pPr>
      <w:r w:rsidRPr="00F80271">
        <w:rPr>
          <w:rFonts w:eastAsia="Times New Roman"/>
          <w:b/>
          <w:color w:val="222222"/>
          <w:szCs w:val="24"/>
          <w:shd w:val="clear" w:color="auto" w:fill="FFFFFF"/>
        </w:rPr>
        <w:t>ΟΛΥΜΠΙΑ ΤΕΛΙΓΙΟΡΙΔΟΥ (Υφυπουργός Αγροτικής Ανάπτυξης και Τροφίμων):</w:t>
      </w:r>
      <w:r>
        <w:rPr>
          <w:rFonts w:eastAsia="Times New Roman"/>
          <w:color w:val="222222"/>
          <w:szCs w:val="24"/>
          <w:shd w:val="clear" w:color="auto" w:fill="FFFFFF"/>
        </w:rPr>
        <w:t xml:space="preserve"> Ευχαριστώ.</w:t>
      </w:r>
    </w:p>
    <w:p w14:paraId="4EC18F93"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Αγαπητέ συνάδελφε, είναι αυτονόητο ότι από τη δική μας πλευρά προσπαθούμε να είμαστε </w:t>
      </w:r>
      <w:r>
        <w:rPr>
          <w:rFonts w:eastAsia="Times New Roman"/>
          <w:color w:val="222222"/>
          <w:szCs w:val="24"/>
          <w:shd w:val="clear" w:color="auto" w:fill="FFFFFF"/>
        </w:rPr>
        <w:t>χρήσιμοι και να βοηθήσουμε στην αντιμετώπιση θεμάτων όπως αυτά που θέσατε. Θέλω, όμως, να σας ξεκαθαρίσω ότι υπάρχουν κάποια πράγματα τα οποία είναι αντικειμενικά. Είναι, λοιπόν, αντικειμενικό το γεγονός ότι η σύσταση του μελιού δεν μπορεί να τροποποιείται</w:t>
      </w:r>
      <w:r>
        <w:rPr>
          <w:rFonts w:eastAsia="Times New Roman"/>
          <w:color w:val="222222"/>
          <w:szCs w:val="24"/>
          <w:shd w:val="clear" w:color="auto" w:fill="FFFFFF"/>
        </w:rPr>
        <w:t>.</w:t>
      </w:r>
    </w:p>
    <w:p w14:paraId="4EC18F94"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λοιπόν, που είμαστε υποχρεωμένοι να κάνουμε είναι να ακολουθήσουμε την </w:t>
      </w:r>
      <w:r>
        <w:rPr>
          <w:rFonts w:eastAsia="Times New Roman"/>
          <w:color w:val="222222"/>
          <w:szCs w:val="24"/>
          <w:shd w:val="clear" w:color="auto" w:fill="FFFFFF"/>
        </w:rPr>
        <w:t>ο</w:t>
      </w:r>
      <w:r>
        <w:rPr>
          <w:rFonts w:eastAsia="Times New Roman"/>
          <w:color w:val="222222"/>
          <w:szCs w:val="24"/>
          <w:shd w:val="clear" w:color="auto" w:fill="FFFFFF"/>
        </w:rPr>
        <w:t xml:space="preserve">δηγία 110/2001, με βάση την οποία δεν μπορεί να γίνει ανθρώπινη παρέμβαση για τη σύσταση του μελιού. Απαγορεύεται με βάση την </w:t>
      </w:r>
      <w:r>
        <w:rPr>
          <w:rFonts w:eastAsia="Times New Roman"/>
          <w:color w:val="222222"/>
          <w:szCs w:val="24"/>
          <w:shd w:val="clear" w:color="auto" w:fill="FFFFFF"/>
        </w:rPr>
        <w:t>ο</w:t>
      </w:r>
      <w:r>
        <w:rPr>
          <w:rFonts w:eastAsia="Times New Roman"/>
          <w:color w:val="222222"/>
          <w:szCs w:val="24"/>
          <w:shd w:val="clear" w:color="auto" w:fill="FFFFFF"/>
        </w:rPr>
        <w:t>δηγία αυτή, ειδικά για το μέλι, γιατί στο μέλι εί</w:t>
      </w:r>
      <w:r>
        <w:rPr>
          <w:rFonts w:eastAsia="Times New Roman"/>
          <w:color w:val="222222"/>
          <w:szCs w:val="24"/>
          <w:shd w:val="clear" w:color="auto" w:fill="FFFFFF"/>
        </w:rPr>
        <w:t xml:space="preserve">ναι πάρα πολύ αυστηροί οι κανόνες οι οποίοι πρέπει να ισχύουν. Απαγορεύεται η προσθήκη συστατικών </w:t>
      </w:r>
      <w:r>
        <w:rPr>
          <w:rFonts w:eastAsia="Times New Roman"/>
          <w:color w:val="222222"/>
          <w:szCs w:val="24"/>
          <w:shd w:val="clear" w:color="auto" w:fill="FFFFFF"/>
        </w:rPr>
        <w:lastRenderedPageBreak/>
        <w:t>στο μέλι. Νομίζω ότι καταλαβαίνετε πως δεν είναι εύκολο να αλλάξουμε τη φυσική κατάσταση του μελιού για να το εντάξουμε στην οικοτεχνία. Δεν σας κρύβω την πρό</w:t>
      </w:r>
      <w:r>
        <w:rPr>
          <w:rFonts w:eastAsia="Times New Roman"/>
          <w:color w:val="222222"/>
          <w:szCs w:val="24"/>
          <w:shd w:val="clear" w:color="auto" w:fill="FFFFFF"/>
        </w:rPr>
        <w:t>θεσή μου να δω εάν υπάρχουν οι δυνατότητες, όπως λέτε, εκ των προτέρων, όμως, νομίζω ότι αυτό είναι πάρα πολύ δύσκολο να γίνει.</w:t>
      </w:r>
    </w:p>
    <w:p w14:paraId="4EC18F95"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Επειδή, λοιπόν, πράγματι υπάρχει αυτή η δυσκολία, εμείς προχωρήσαμε στην υπουργική απόφαση, που σας είπα πριν, όπου κάθε μικρός </w:t>
      </w:r>
      <w:r>
        <w:rPr>
          <w:rFonts w:eastAsia="Times New Roman"/>
          <w:color w:val="222222"/>
          <w:szCs w:val="24"/>
          <w:shd w:val="clear" w:color="auto" w:fill="FFFFFF"/>
        </w:rPr>
        <w:t>παραγωγός μπορεί να παράγει και να διαθέτει ο ίδιος το προϊόν της κυψέλης του σε ποσότητα δέκα κιλών ανά κυψέλη και μέχρι την ποσότητα των χιλίων διακοσίων κιλών. Νομίζω όμως ότι μπορούμε να συμφωνήσουμε ότι κάποια θέματα που έχουν σχέση με τη φυσική σύστα</w:t>
      </w:r>
      <w:r>
        <w:rPr>
          <w:rFonts w:eastAsia="Times New Roman"/>
          <w:color w:val="222222"/>
          <w:szCs w:val="24"/>
          <w:shd w:val="clear" w:color="auto" w:fill="FFFFFF"/>
        </w:rPr>
        <w:t>ση του προϊόντος δεν μπορούν να συζητηθούν.</w:t>
      </w:r>
    </w:p>
    <w:p w14:paraId="4EC18F96"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4EC18F97"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Ευχαριστούμε πολύ.</w:t>
      </w:r>
    </w:p>
    <w:p w14:paraId="4EC18F98" w14:textId="77777777" w:rsidR="008E01FC" w:rsidRDefault="002168A0">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Προχωράμε στην </w:t>
      </w:r>
      <w:r>
        <w:rPr>
          <w:rFonts w:eastAsia="Times New Roman" w:cs="Times New Roman"/>
          <w:szCs w:val="24"/>
        </w:rPr>
        <w:t xml:space="preserve">δέκατη με αριθμό 392/26-2-2019 επίκαιρη ερώτηση δεύτερου κύκλου του Βουλευτή Άρτας της Νέας </w:t>
      </w:r>
      <w:r>
        <w:rPr>
          <w:rFonts w:eastAsia="Times New Roman" w:cs="Times New Roman"/>
          <w:szCs w:val="24"/>
        </w:rPr>
        <w:lastRenderedPageBreak/>
        <w:t xml:space="preserve">Δημοκρατίας κ. </w:t>
      </w:r>
      <w:r w:rsidRPr="00A33DE7">
        <w:rPr>
          <w:rFonts w:eastAsia="Times New Roman" w:cs="Times New Roman"/>
          <w:bCs/>
          <w:szCs w:val="24"/>
        </w:rPr>
        <w:t xml:space="preserve">Γεωργίου </w:t>
      </w:r>
      <w:proofErr w:type="spellStart"/>
      <w:r w:rsidRPr="00A33DE7">
        <w:rPr>
          <w:rFonts w:eastAsia="Times New Roman" w:cs="Times New Roman"/>
          <w:bCs/>
          <w:szCs w:val="24"/>
        </w:rPr>
        <w:t>Στύλιου</w:t>
      </w:r>
      <w:proofErr w:type="spellEnd"/>
      <w:r>
        <w:rPr>
          <w:rFonts w:eastAsia="Times New Roman" w:cs="Times New Roman"/>
          <w:b/>
          <w:bCs/>
          <w:szCs w:val="24"/>
        </w:rPr>
        <w:t xml:space="preserve"> </w:t>
      </w:r>
      <w:r>
        <w:rPr>
          <w:rFonts w:eastAsia="Times New Roman" w:cs="Times New Roman"/>
          <w:szCs w:val="24"/>
        </w:rPr>
        <w:t xml:space="preserve">προς τον </w:t>
      </w:r>
      <w:r>
        <w:rPr>
          <w:rFonts w:eastAsia="Times New Roman" w:cs="Times New Roman"/>
          <w:szCs w:val="24"/>
        </w:rPr>
        <w:t>Υπουργό</w:t>
      </w:r>
      <w:r>
        <w:rPr>
          <w:rFonts w:eastAsia="Times New Roman" w:cs="Times New Roman"/>
          <w:b/>
          <w:bCs/>
          <w:szCs w:val="24"/>
        </w:rPr>
        <w:t xml:space="preserve"> </w:t>
      </w:r>
      <w:r w:rsidRPr="00A33DE7">
        <w:rPr>
          <w:rFonts w:eastAsia="Times New Roman" w:cs="Times New Roman"/>
          <w:bCs/>
          <w:szCs w:val="24"/>
        </w:rPr>
        <w:t>Αγροτικής Ανάπτυξης και Τροφίμων,</w:t>
      </w:r>
      <w:r>
        <w:rPr>
          <w:rFonts w:eastAsia="Times New Roman" w:cs="Times New Roman"/>
          <w:szCs w:val="24"/>
        </w:rPr>
        <w:t xml:space="preserve"> με θέμα: «Η κλιματική αλλαγή είναι εδώ. Οι απαραίτητες υποδομές απουσιάζουν…».</w:t>
      </w:r>
    </w:p>
    <w:p w14:paraId="4EC18F99"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απαντήσει ο Υφυπουργός Αγροτικής Ανάπτυξης και Τροφίμων κ. Βασίλειος Κόκκαλης.</w:t>
      </w:r>
    </w:p>
    <w:p w14:paraId="4EC18F9A"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Στύλιο</w:t>
      </w:r>
      <w:proofErr w:type="spellEnd"/>
      <w:r>
        <w:rPr>
          <w:rFonts w:eastAsia="Times New Roman"/>
          <w:color w:val="222222"/>
          <w:szCs w:val="24"/>
          <w:shd w:val="clear" w:color="auto" w:fill="FFFFFF"/>
        </w:rPr>
        <w:t>, έχετε τον λόγο.</w:t>
      </w:r>
    </w:p>
    <w:p w14:paraId="4EC18F9B" w14:textId="77777777" w:rsidR="008E01FC" w:rsidRDefault="002168A0">
      <w:pPr>
        <w:spacing w:line="600" w:lineRule="auto"/>
        <w:ind w:firstLine="720"/>
        <w:jc w:val="both"/>
        <w:rPr>
          <w:rFonts w:eastAsia="Times New Roman"/>
          <w:color w:val="222222"/>
          <w:szCs w:val="24"/>
          <w:shd w:val="clear" w:color="auto" w:fill="FFFFFF"/>
        </w:rPr>
      </w:pPr>
      <w:r w:rsidRPr="008A7790">
        <w:rPr>
          <w:rFonts w:eastAsia="Times New Roman"/>
          <w:b/>
          <w:color w:val="222222"/>
          <w:szCs w:val="24"/>
          <w:shd w:val="clear" w:color="auto" w:fill="FFFFFF"/>
        </w:rPr>
        <w:t>ΓΕΩΡΓΙΟΣ ΣΤΥΛΙΟΣ:</w:t>
      </w:r>
      <w:r>
        <w:rPr>
          <w:rFonts w:eastAsia="Times New Roman"/>
          <w:color w:val="222222"/>
          <w:szCs w:val="24"/>
          <w:shd w:val="clear" w:color="auto" w:fill="FFFFFF"/>
        </w:rPr>
        <w:t xml:space="preserve"> Ευχαρ</w:t>
      </w:r>
      <w:r>
        <w:rPr>
          <w:rFonts w:eastAsia="Times New Roman"/>
          <w:color w:val="222222"/>
          <w:szCs w:val="24"/>
          <w:shd w:val="clear" w:color="auto" w:fill="FFFFFF"/>
        </w:rPr>
        <w:t>ιστώ πολύ, κύριε Πρόεδρε.</w:t>
      </w:r>
    </w:p>
    <w:p w14:paraId="4EC18F9C"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πω σε εσάς, να το ακούσει και ο κύριος Υπουργός και οι υπόλοιποι Υπουργοί, αλλά να ενημερωθούν και οι πολίτες, όπως είπατε, ότι η ερώτηση έχει κατατεθεί από τις 26</w:t>
      </w:r>
      <w:r>
        <w:rPr>
          <w:rFonts w:eastAsia="Times New Roman"/>
          <w:color w:val="222222"/>
          <w:szCs w:val="24"/>
          <w:shd w:val="clear" w:color="auto" w:fill="FFFFFF"/>
        </w:rPr>
        <w:t>-</w:t>
      </w:r>
      <w:r>
        <w:rPr>
          <w:rFonts w:eastAsia="Times New Roman"/>
          <w:color w:val="222222"/>
          <w:szCs w:val="24"/>
          <w:shd w:val="clear" w:color="auto" w:fill="FFFFFF"/>
        </w:rPr>
        <w:t>2</w:t>
      </w:r>
      <w:r>
        <w:rPr>
          <w:rFonts w:eastAsia="Times New Roman"/>
          <w:color w:val="222222"/>
          <w:szCs w:val="24"/>
          <w:shd w:val="clear" w:color="auto" w:fill="FFFFFF"/>
        </w:rPr>
        <w:t>-2019</w:t>
      </w:r>
      <w:r>
        <w:rPr>
          <w:rFonts w:eastAsia="Times New Roman"/>
          <w:color w:val="222222"/>
          <w:szCs w:val="24"/>
          <w:shd w:val="clear" w:color="auto" w:fill="FFFFFF"/>
        </w:rPr>
        <w:t>. Είναι επίκαιρη ερώτηση και συζητείται μετά από ένα</w:t>
      </w:r>
      <w:r>
        <w:rPr>
          <w:rFonts w:eastAsia="Times New Roman"/>
          <w:color w:val="222222"/>
          <w:szCs w:val="24"/>
          <w:shd w:val="clear" w:color="auto" w:fill="FFFFFF"/>
        </w:rPr>
        <w:t>ν μήνα.</w:t>
      </w:r>
    </w:p>
    <w:p w14:paraId="4EC18F9D"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Τυχερός είστε!</w:t>
      </w:r>
    </w:p>
    <w:p w14:paraId="4EC18F9E" w14:textId="77777777" w:rsidR="008E01FC" w:rsidRDefault="002168A0">
      <w:pPr>
        <w:spacing w:line="600" w:lineRule="auto"/>
        <w:ind w:firstLine="720"/>
        <w:jc w:val="both"/>
        <w:rPr>
          <w:rFonts w:eastAsia="Times New Roman"/>
          <w:color w:val="222222"/>
          <w:szCs w:val="24"/>
          <w:shd w:val="clear" w:color="auto" w:fill="FFFFFF"/>
        </w:rPr>
      </w:pPr>
      <w:r w:rsidRPr="008A7790">
        <w:rPr>
          <w:rFonts w:eastAsia="Times New Roman"/>
          <w:b/>
          <w:color w:val="222222"/>
          <w:szCs w:val="24"/>
          <w:shd w:val="clear" w:color="auto" w:fill="FFFFFF"/>
        </w:rPr>
        <w:t>ΓΕΩΡΓΙΟΣ ΣΤΥΛΙΟΣ:</w:t>
      </w:r>
      <w:r>
        <w:rPr>
          <w:rFonts w:eastAsia="Times New Roman"/>
          <w:color w:val="222222"/>
          <w:szCs w:val="24"/>
          <w:shd w:val="clear" w:color="auto" w:fill="FFFFFF"/>
        </w:rPr>
        <w:t xml:space="preserve"> Ευχαριστώ, κύριε Πρόεδρε!</w:t>
      </w:r>
    </w:p>
    <w:p w14:paraId="4EC18F9F" w14:textId="77777777" w:rsidR="008E01FC" w:rsidRDefault="002168A0">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Κύριε Υπουργέ, επανέρχομαι, έπειτα από μία σειρά ερωτήσεων, στο θέμα της οχύρωσης των αγροτών μας απέναντι στα ακραία καιρικά φαινόμενα, που δυστυχώς </w:t>
      </w:r>
      <w:r>
        <w:rPr>
          <w:rFonts w:eastAsia="Times New Roman"/>
          <w:color w:val="222222"/>
          <w:szCs w:val="24"/>
          <w:shd w:val="clear" w:color="auto" w:fill="FFFFFF"/>
        </w:rPr>
        <w:t>εμφανίζονται ολοένα και συχνότερα λόγω του φαινομένου της κλιματικής αλλαγής.</w:t>
      </w:r>
    </w:p>
    <w:p w14:paraId="4EC18FA0" w14:textId="77777777" w:rsidR="008E01FC" w:rsidRDefault="002168A0">
      <w:pPr>
        <w:spacing w:line="600" w:lineRule="auto"/>
        <w:ind w:firstLine="720"/>
        <w:jc w:val="both"/>
        <w:rPr>
          <w:rFonts w:eastAsia="Times New Roman"/>
          <w:szCs w:val="24"/>
        </w:rPr>
      </w:pPr>
      <w:r>
        <w:rPr>
          <w:rFonts w:eastAsia="Times New Roman"/>
          <w:szCs w:val="24"/>
        </w:rPr>
        <w:lastRenderedPageBreak/>
        <w:t xml:space="preserve">Το τελευταίο διάστημα η ευρύτερη περιοχή της Άρτας πλήττεται από συνεχιζόμενη κακοκαιρία και πολύ χαμηλές θερμοκρασίες. Τα έντονα καιρικά φαινόμενα συνοδεύονται από χιονοπτώσεις </w:t>
      </w:r>
      <w:r>
        <w:rPr>
          <w:rFonts w:eastAsia="Times New Roman"/>
          <w:szCs w:val="24"/>
        </w:rPr>
        <w:t>και παγετό με προφανείς επιπτώσεις στις καλλιέργειες και ιδιαίτερα στα εσπεριδοειδή.</w:t>
      </w:r>
    </w:p>
    <w:p w14:paraId="4EC18FA1" w14:textId="77777777" w:rsidR="008E01FC" w:rsidRDefault="002168A0">
      <w:pPr>
        <w:spacing w:line="600" w:lineRule="auto"/>
        <w:ind w:firstLine="720"/>
        <w:jc w:val="both"/>
        <w:rPr>
          <w:rFonts w:eastAsia="Times New Roman"/>
          <w:szCs w:val="24"/>
        </w:rPr>
      </w:pPr>
      <w:r>
        <w:rPr>
          <w:rFonts w:eastAsia="Times New Roman"/>
          <w:szCs w:val="24"/>
        </w:rPr>
        <w:t xml:space="preserve">Φέτος, σε ολόκληρη την Άρτα και την Ήπειρο και τη </w:t>
      </w:r>
      <w:r>
        <w:rPr>
          <w:rFonts w:eastAsia="Times New Roman"/>
          <w:szCs w:val="24"/>
        </w:rPr>
        <w:t>δ</w:t>
      </w:r>
      <w:r>
        <w:rPr>
          <w:rFonts w:eastAsia="Times New Roman"/>
          <w:szCs w:val="24"/>
        </w:rPr>
        <w:t>υτική Ελλάδα παρατηρήθηκε εκτεταμένη ακαρπία στις καλλιέργειες ελιάς, εσπεριδοειδών και ακτινιδίων λόγω παρατεταμένης αν</w:t>
      </w:r>
      <w:r>
        <w:rPr>
          <w:rFonts w:eastAsia="Times New Roman"/>
          <w:szCs w:val="24"/>
        </w:rPr>
        <w:t xml:space="preserve">ομβρίας, υψηλών θερμοκρασιών και σημαντικότατων ελλείψεων σε θέματα υποδομών άρδευσης. </w:t>
      </w:r>
    </w:p>
    <w:p w14:paraId="4EC18FA2" w14:textId="77777777" w:rsidR="008E01FC" w:rsidRDefault="002168A0">
      <w:pPr>
        <w:spacing w:line="600" w:lineRule="auto"/>
        <w:ind w:firstLine="720"/>
        <w:jc w:val="both"/>
        <w:rPr>
          <w:rFonts w:eastAsia="Times New Roman"/>
          <w:szCs w:val="24"/>
        </w:rPr>
      </w:pPr>
      <w:r>
        <w:rPr>
          <w:rFonts w:eastAsia="Times New Roman"/>
          <w:szCs w:val="24"/>
        </w:rPr>
        <w:t>Σ</w:t>
      </w:r>
      <w:r w:rsidRPr="0034273A">
        <w:rPr>
          <w:rFonts w:eastAsia="Times New Roman"/>
          <w:szCs w:val="24"/>
        </w:rPr>
        <w:t>ύμφωνα με εκτιμήσεις γεωτεχνικών</w:t>
      </w:r>
      <w:r>
        <w:rPr>
          <w:rFonts w:eastAsia="Times New Roman"/>
          <w:szCs w:val="24"/>
        </w:rPr>
        <w:t>,</w:t>
      </w:r>
      <w:r w:rsidRPr="0034273A">
        <w:rPr>
          <w:rFonts w:eastAsia="Times New Roman"/>
          <w:szCs w:val="24"/>
        </w:rPr>
        <w:t xml:space="preserve"> φέτος</w:t>
      </w:r>
      <w:r>
        <w:rPr>
          <w:rFonts w:eastAsia="Times New Roman"/>
          <w:szCs w:val="24"/>
        </w:rPr>
        <w:t>,</w:t>
      </w:r>
      <w:r w:rsidRPr="0034273A">
        <w:rPr>
          <w:rFonts w:eastAsia="Times New Roman"/>
          <w:szCs w:val="24"/>
        </w:rPr>
        <w:t xml:space="preserve"> η παραγωγή </w:t>
      </w:r>
      <w:r>
        <w:rPr>
          <w:rFonts w:eastAsia="Times New Roman"/>
          <w:szCs w:val="24"/>
        </w:rPr>
        <w:t>για</w:t>
      </w:r>
      <w:r w:rsidRPr="0034273A">
        <w:rPr>
          <w:rFonts w:eastAsia="Times New Roman"/>
          <w:szCs w:val="24"/>
        </w:rPr>
        <w:t xml:space="preserve"> την ελιά της Άρτας θα είναι μειωμένη κατά 50%</w:t>
      </w:r>
      <w:r>
        <w:rPr>
          <w:rFonts w:eastAsia="Times New Roman"/>
          <w:szCs w:val="24"/>
        </w:rPr>
        <w:t>,</w:t>
      </w:r>
      <w:r w:rsidRPr="0034273A">
        <w:rPr>
          <w:rFonts w:eastAsia="Times New Roman"/>
          <w:szCs w:val="24"/>
        </w:rPr>
        <w:t xml:space="preserve"> ενώ σε περιοχές όπου δεν υπάρχει υποδομή άρδευσης η μείωση της π</w:t>
      </w:r>
      <w:r w:rsidRPr="0034273A">
        <w:rPr>
          <w:rFonts w:eastAsia="Times New Roman"/>
          <w:szCs w:val="24"/>
        </w:rPr>
        <w:t>αραγωγής φτάνει το 70%</w:t>
      </w:r>
      <w:r>
        <w:rPr>
          <w:rFonts w:eastAsia="Times New Roman"/>
          <w:szCs w:val="24"/>
        </w:rPr>
        <w:t xml:space="preserve">. </w:t>
      </w:r>
    </w:p>
    <w:p w14:paraId="4EC18FA3" w14:textId="77777777" w:rsidR="008E01FC" w:rsidRDefault="002168A0">
      <w:pPr>
        <w:spacing w:line="600" w:lineRule="auto"/>
        <w:ind w:firstLine="720"/>
        <w:jc w:val="both"/>
        <w:rPr>
          <w:rFonts w:eastAsia="Times New Roman"/>
          <w:szCs w:val="24"/>
        </w:rPr>
      </w:pPr>
      <w:r>
        <w:rPr>
          <w:rFonts w:eastAsia="Times New Roman"/>
          <w:szCs w:val="24"/>
        </w:rPr>
        <w:t>Κ</w:t>
      </w:r>
      <w:r w:rsidRPr="0034273A">
        <w:rPr>
          <w:rFonts w:eastAsia="Times New Roman"/>
          <w:szCs w:val="24"/>
        </w:rPr>
        <w:t>άτω από αυτές τις συνθήκες δραστικές αναμένεται να είναι οι επιπτώσεις στους παραγωγούς</w:t>
      </w:r>
      <w:r>
        <w:rPr>
          <w:rFonts w:eastAsia="Times New Roman"/>
          <w:szCs w:val="24"/>
        </w:rPr>
        <w:t>,</w:t>
      </w:r>
      <w:r w:rsidRPr="0034273A">
        <w:rPr>
          <w:rFonts w:eastAsia="Times New Roman"/>
          <w:szCs w:val="24"/>
        </w:rPr>
        <w:t xml:space="preserve"> οι οποίοι βλέπουν το φυτικό τους κεφάλαιο να καταστρέφεται και τις περιουσίες τους </w:t>
      </w:r>
      <w:r w:rsidRPr="0034273A">
        <w:rPr>
          <w:rFonts w:eastAsia="Times New Roman"/>
          <w:szCs w:val="24"/>
        </w:rPr>
        <w:lastRenderedPageBreak/>
        <w:t>να εξανεμίζονται</w:t>
      </w:r>
      <w:r>
        <w:rPr>
          <w:rFonts w:eastAsia="Times New Roman"/>
          <w:szCs w:val="24"/>
        </w:rPr>
        <w:t xml:space="preserve">. </w:t>
      </w:r>
      <w:r w:rsidRPr="0034273A">
        <w:rPr>
          <w:rFonts w:eastAsia="Times New Roman"/>
          <w:szCs w:val="24"/>
        </w:rPr>
        <w:t>Την ίδια στιγμή ο ΕΛΓΑ είναι πλήρως αναχ</w:t>
      </w:r>
      <w:r w:rsidRPr="0034273A">
        <w:rPr>
          <w:rFonts w:eastAsia="Times New Roman"/>
          <w:szCs w:val="24"/>
        </w:rPr>
        <w:t xml:space="preserve">ρονιστικός ως προς τους </w:t>
      </w:r>
      <w:r>
        <w:rPr>
          <w:rFonts w:eastAsia="Times New Roman"/>
          <w:szCs w:val="24"/>
        </w:rPr>
        <w:t xml:space="preserve">ασφαλίσιμους κινδύνους και δίχως ρευστότητα, </w:t>
      </w:r>
      <w:r w:rsidRPr="0034273A">
        <w:rPr>
          <w:rFonts w:eastAsia="Times New Roman"/>
          <w:szCs w:val="24"/>
        </w:rPr>
        <w:t xml:space="preserve">δεδομένου ότι τα αποθεματικά του έχουν μεταφερθεί </w:t>
      </w:r>
      <w:r>
        <w:rPr>
          <w:rFonts w:eastAsia="Times New Roman"/>
          <w:szCs w:val="24"/>
        </w:rPr>
        <w:t>α</w:t>
      </w:r>
      <w:r w:rsidRPr="0034273A">
        <w:rPr>
          <w:rFonts w:eastAsia="Times New Roman"/>
          <w:szCs w:val="24"/>
        </w:rPr>
        <w:t>πό τον Απρίλιο του 2015 με πράξη νομοθετικού περιεχομένου</w:t>
      </w:r>
      <w:r>
        <w:rPr>
          <w:rFonts w:eastAsia="Times New Roman"/>
          <w:szCs w:val="24"/>
        </w:rPr>
        <w:t>.</w:t>
      </w:r>
      <w:r w:rsidRPr="0034273A">
        <w:rPr>
          <w:rFonts w:eastAsia="Times New Roman"/>
          <w:szCs w:val="24"/>
        </w:rPr>
        <w:t xml:space="preserve"> </w:t>
      </w:r>
      <w:r>
        <w:rPr>
          <w:rFonts w:eastAsia="Times New Roman"/>
          <w:szCs w:val="24"/>
        </w:rPr>
        <w:t>Οι</w:t>
      </w:r>
      <w:r w:rsidRPr="0034273A">
        <w:rPr>
          <w:rFonts w:eastAsia="Times New Roman"/>
          <w:szCs w:val="24"/>
        </w:rPr>
        <w:t xml:space="preserve"> παραγωγ</w:t>
      </w:r>
      <w:r>
        <w:rPr>
          <w:rFonts w:eastAsia="Times New Roman"/>
          <w:szCs w:val="24"/>
        </w:rPr>
        <w:t>οί</w:t>
      </w:r>
      <w:r w:rsidRPr="0034273A">
        <w:rPr>
          <w:rFonts w:eastAsia="Times New Roman"/>
          <w:szCs w:val="24"/>
        </w:rPr>
        <w:t xml:space="preserve"> περιστασιακά αποζημιώνονται</w:t>
      </w:r>
      <w:r>
        <w:rPr>
          <w:rFonts w:eastAsia="Times New Roman"/>
          <w:szCs w:val="24"/>
        </w:rPr>
        <w:t>,</w:t>
      </w:r>
      <w:r w:rsidRPr="0034273A">
        <w:rPr>
          <w:rFonts w:eastAsia="Times New Roman"/>
          <w:szCs w:val="24"/>
        </w:rPr>
        <w:t xml:space="preserve"> καθώς θεωρεί ότι η μειωμένη παραγωγ</w:t>
      </w:r>
      <w:r w:rsidRPr="0034273A">
        <w:rPr>
          <w:rFonts w:eastAsia="Times New Roman"/>
          <w:szCs w:val="24"/>
        </w:rPr>
        <w:t>ή δεν οφείλεται σε ακραία καιρικά φαινόμενα</w:t>
      </w:r>
      <w:r>
        <w:rPr>
          <w:rFonts w:eastAsia="Times New Roman"/>
          <w:szCs w:val="24"/>
        </w:rPr>
        <w:t>.</w:t>
      </w:r>
    </w:p>
    <w:p w14:paraId="4EC18FA4" w14:textId="77777777" w:rsidR="008E01FC" w:rsidRDefault="002168A0">
      <w:pPr>
        <w:spacing w:line="600" w:lineRule="auto"/>
        <w:ind w:firstLine="720"/>
        <w:jc w:val="both"/>
        <w:rPr>
          <w:rFonts w:eastAsia="Times New Roman"/>
          <w:szCs w:val="24"/>
        </w:rPr>
      </w:pPr>
      <w:r w:rsidRPr="0034273A">
        <w:rPr>
          <w:rFonts w:eastAsia="Times New Roman"/>
          <w:szCs w:val="24"/>
        </w:rPr>
        <w:t>Ερωτάσθε</w:t>
      </w:r>
      <w:r>
        <w:rPr>
          <w:rFonts w:eastAsia="Times New Roman"/>
          <w:szCs w:val="24"/>
        </w:rPr>
        <w:t>,</w:t>
      </w:r>
      <w:r w:rsidRPr="0034273A">
        <w:rPr>
          <w:rFonts w:eastAsia="Times New Roman"/>
          <w:szCs w:val="24"/>
        </w:rPr>
        <w:t xml:space="preserve"> κύρι</w:t>
      </w:r>
      <w:r>
        <w:rPr>
          <w:rFonts w:eastAsia="Times New Roman"/>
          <w:szCs w:val="24"/>
        </w:rPr>
        <w:t>ε</w:t>
      </w:r>
      <w:r w:rsidRPr="0034273A">
        <w:rPr>
          <w:rFonts w:eastAsia="Times New Roman"/>
          <w:szCs w:val="24"/>
        </w:rPr>
        <w:t xml:space="preserve"> Υπουργ</w:t>
      </w:r>
      <w:r>
        <w:rPr>
          <w:rFonts w:eastAsia="Times New Roman"/>
          <w:szCs w:val="24"/>
        </w:rPr>
        <w:t>έ: Σ</w:t>
      </w:r>
      <w:r w:rsidRPr="0034273A">
        <w:rPr>
          <w:rFonts w:eastAsia="Times New Roman"/>
          <w:szCs w:val="24"/>
        </w:rPr>
        <w:t>ε ποιες ενέργειες προτίθεστε να προβείτε άμεσα προκειμένου να προστατεύσετε τους παραγωγούς από τα ακραία καιρικά φαινόμενα δεδομένου ότι αυτά εμφανίζονται όλο και με μεγαλύτερη συχνότη</w:t>
      </w:r>
      <w:r w:rsidRPr="0034273A">
        <w:rPr>
          <w:rFonts w:eastAsia="Times New Roman"/>
          <w:szCs w:val="24"/>
        </w:rPr>
        <w:t>τα λόγω του φαινομένου της κλιματικής αλλαγής</w:t>
      </w:r>
      <w:r>
        <w:rPr>
          <w:rFonts w:eastAsia="Times New Roman"/>
          <w:szCs w:val="24"/>
        </w:rPr>
        <w:t>;</w:t>
      </w:r>
      <w:r w:rsidRPr="0034273A">
        <w:rPr>
          <w:rFonts w:eastAsia="Times New Roman"/>
          <w:szCs w:val="24"/>
        </w:rPr>
        <w:t xml:space="preserve"> Υπάρχουν μελέτες </w:t>
      </w:r>
      <w:r>
        <w:rPr>
          <w:rFonts w:eastAsia="Times New Roman"/>
          <w:szCs w:val="24"/>
        </w:rPr>
        <w:t>στο</w:t>
      </w:r>
      <w:r w:rsidRPr="0034273A">
        <w:rPr>
          <w:rFonts w:eastAsia="Times New Roman"/>
          <w:szCs w:val="24"/>
        </w:rPr>
        <w:t xml:space="preserve"> Υπουργείο σας για την κατασκευή αντλιοστασίων στην Ήπειρο</w:t>
      </w:r>
      <w:r>
        <w:rPr>
          <w:rFonts w:eastAsia="Times New Roman"/>
          <w:szCs w:val="24"/>
        </w:rPr>
        <w:t>,</w:t>
      </w:r>
      <w:r w:rsidRPr="0034273A">
        <w:rPr>
          <w:rFonts w:eastAsia="Times New Roman"/>
          <w:szCs w:val="24"/>
        </w:rPr>
        <w:t xml:space="preserve"> στην Άρτα </w:t>
      </w:r>
      <w:r>
        <w:rPr>
          <w:rFonts w:eastAsia="Times New Roman"/>
          <w:szCs w:val="24"/>
        </w:rPr>
        <w:t>κ</w:t>
      </w:r>
      <w:r w:rsidRPr="0034273A">
        <w:rPr>
          <w:rFonts w:eastAsia="Times New Roman"/>
          <w:szCs w:val="24"/>
        </w:rPr>
        <w:t xml:space="preserve">αι ειδικότερα στις </w:t>
      </w:r>
      <w:r>
        <w:rPr>
          <w:rFonts w:eastAsia="Times New Roman"/>
          <w:szCs w:val="24"/>
        </w:rPr>
        <w:t>ημιορεινές</w:t>
      </w:r>
      <w:r w:rsidRPr="0034273A">
        <w:rPr>
          <w:rFonts w:eastAsia="Times New Roman"/>
          <w:szCs w:val="24"/>
        </w:rPr>
        <w:t xml:space="preserve"> περιοχές</w:t>
      </w:r>
      <w:r>
        <w:rPr>
          <w:rFonts w:eastAsia="Times New Roman"/>
          <w:szCs w:val="24"/>
        </w:rPr>
        <w:t>;</w:t>
      </w:r>
      <w:r w:rsidRPr="0034273A">
        <w:rPr>
          <w:rFonts w:eastAsia="Times New Roman"/>
          <w:szCs w:val="24"/>
        </w:rPr>
        <w:t xml:space="preserve"> Εάν ναι</w:t>
      </w:r>
      <w:r>
        <w:rPr>
          <w:rFonts w:eastAsia="Times New Roman"/>
          <w:szCs w:val="24"/>
        </w:rPr>
        <w:t>,</w:t>
      </w:r>
      <w:r w:rsidRPr="0034273A">
        <w:rPr>
          <w:rFonts w:eastAsia="Times New Roman"/>
          <w:szCs w:val="24"/>
        </w:rPr>
        <w:t xml:space="preserve"> τι προϋπολογισμό έχουν</w:t>
      </w:r>
      <w:r>
        <w:rPr>
          <w:rFonts w:eastAsia="Times New Roman"/>
          <w:szCs w:val="24"/>
        </w:rPr>
        <w:t>;</w:t>
      </w:r>
      <w:r w:rsidRPr="0034273A">
        <w:rPr>
          <w:rFonts w:eastAsia="Times New Roman"/>
          <w:szCs w:val="24"/>
        </w:rPr>
        <w:t xml:space="preserve"> </w:t>
      </w:r>
    </w:p>
    <w:p w14:paraId="4EC18FA5" w14:textId="77777777" w:rsidR="008E01FC" w:rsidRDefault="002168A0">
      <w:pPr>
        <w:spacing w:line="600" w:lineRule="auto"/>
        <w:ind w:firstLine="720"/>
        <w:jc w:val="both"/>
        <w:rPr>
          <w:rFonts w:eastAsia="Times New Roman"/>
          <w:szCs w:val="24"/>
        </w:rPr>
      </w:pPr>
      <w:r w:rsidRPr="0034273A">
        <w:rPr>
          <w:rFonts w:eastAsia="Times New Roman"/>
          <w:szCs w:val="24"/>
        </w:rPr>
        <w:t>Ευχαριστώ</w:t>
      </w:r>
      <w:r>
        <w:rPr>
          <w:rFonts w:eastAsia="Times New Roman"/>
          <w:szCs w:val="24"/>
        </w:rPr>
        <w:t>.</w:t>
      </w:r>
    </w:p>
    <w:p w14:paraId="4EC18FA6" w14:textId="77777777" w:rsidR="008E01FC" w:rsidRDefault="002168A0">
      <w:pPr>
        <w:spacing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sidRPr="00FC3D72">
        <w:rPr>
          <w:rFonts w:eastAsia="Times New Roman" w:cs="Times New Roman"/>
          <w:szCs w:val="24"/>
        </w:rPr>
        <w:t>Κύριε Κόκκαλη, έχετε τον λόγο.</w:t>
      </w:r>
    </w:p>
    <w:p w14:paraId="4EC18FA7" w14:textId="77777777" w:rsidR="008E01FC" w:rsidRDefault="002168A0">
      <w:pPr>
        <w:spacing w:line="600" w:lineRule="auto"/>
        <w:ind w:firstLine="720"/>
        <w:jc w:val="both"/>
        <w:rPr>
          <w:rFonts w:eastAsia="Times New Roman"/>
          <w:szCs w:val="24"/>
        </w:rPr>
      </w:pPr>
      <w:r>
        <w:rPr>
          <w:rFonts w:eastAsia="Times New Roman"/>
          <w:b/>
          <w:szCs w:val="24"/>
        </w:rPr>
        <w:lastRenderedPageBreak/>
        <w:t>ΒΑΣΙΛΕΙΟΣ ΚΟΚΚΑΛΗΣ (</w:t>
      </w:r>
      <w:r>
        <w:rPr>
          <w:rFonts w:eastAsia="Times New Roman"/>
          <w:b/>
          <w:szCs w:val="24"/>
        </w:rPr>
        <w:t>Αναπληρωτής Υπουργός</w:t>
      </w:r>
      <w:r>
        <w:rPr>
          <w:rFonts w:eastAsia="Times New Roman"/>
          <w:b/>
          <w:szCs w:val="24"/>
        </w:rPr>
        <w:t xml:space="preserve"> Αγροτικής Ανάπτυξης και Τροφίμων): </w:t>
      </w:r>
      <w:r w:rsidRPr="00FC3D72">
        <w:rPr>
          <w:rFonts w:eastAsia="Times New Roman"/>
          <w:szCs w:val="24"/>
        </w:rPr>
        <w:t>Κ</w:t>
      </w:r>
      <w:r w:rsidRPr="0034273A">
        <w:rPr>
          <w:rFonts w:eastAsia="Times New Roman"/>
          <w:szCs w:val="24"/>
        </w:rPr>
        <w:t>ύριε Πρόεδρε</w:t>
      </w:r>
      <w:r>
        <w:rPr>
          <w:rFonts w:eastAsia="Times New Roman"/>
          <w:szCs w:val="24"/>
        </w:rPr>
        <w:t>, κύριε Βουλευτά, ε</w:t>
      </w:r>
      <w:r w:rsidRPr="0034273A">
        <w:rPr>
          <w:rFonts w:eastAsia="Times New Roman"/>
          <w:szCs w:val="24"/>
        </w:rPr>
        <w:t xml:space="preserve">υχαριστώ </w:t>
      </w:r>
      <w:r>
        <w:rPr>
          <w:rFonts w:eastAsia="Times New Roman"/>
          <w:szCs w:val="24"/>
        </w:rPr>
        <w:t>κ</w:t>
      </w:r>
      <w:r w:rsidRPr="0034273A">
        <w:rPr>
          <w:rFonts w:eastAsia="Times New Roman"/>
          <w:szCs w:val="24"/>
        </w:rPr>
        <w:t>ατ</w:t>
      </w:r>
      <w:r>
        <w:rPr>
          <w:rFonts w:eastAsia="Times New Roman"/>
          <w:szCs w:val="24"/>
        </w:rPr>
        <w:t xml:space="preserve">’ </w:t>
      </w:r>
      <w:r w:rsidRPr="0034273A">
        <w:rPr>
          <w:rFonts w:eastAsia="Times New Roman"/>
          <w:szCs w:val="24"/>
        </w:rPr>
        <w:t>αρχ</w:t>
      </w:r>
      <w:r>
        <w:rPr>
          <w:rFonts w:eastAsia="Times New Roman"/>
          <w:szCs w:val="24"/>
        </w:rPr>
        <w:t>άς</w:t>
      </w:r>
      <w:r w:rsidRPr="0034273A">
        <w:rPr>
          <w:rFonts w:eastAsia="Times New Roman"/>
          <w:szCs w:val="24"/>
        </w:rPr>
        <w:t xml:space="preserve"> </w:t>
      </w:r>
      <w:r>
        <w:rPr>
          <w:rFonts w:eastAsia="Times New Roman"/>
          <w:szCs w:val="24"/>
        </w:rPr>
        <w:t xml:space="preserve">για </w:t>
      </w:r>
      <w:r w:rsidRPr="0034273A">
        <w:rPr>
          <w:rFonts w:eastAsia="Times New Roman"/>
          <w:szCs w:val="24"/>
        </w:rPr>
        <w:t xml:space="preserve">την ερώτηση </w:t>
      </w:r>
      <w:r>
        <w:rPr>
          <w:rFonts w:eastAsia="Times New Roman"/>
          <w:szCs w:val="24"/>
        </w:rPr>
        <w:t xml:space="preserve">με την οποία </w:t>
      </w:r>
      <w:r w:rsidRPr="0034273A">
        <w:rPr>
          <w:rFonts w:eastAsia="Times New Roman"/>
          <w:szCs w:val="24"/>
        </w:rPr>
        <w:t>αναδεικνύεται ένα πολύ σημαντικό θέμα</w:t>
      </w:r>
      <w:r>
        <w:rPr>
          <w:rFonts w:eastAsia="Times New Roman"/>
          <w:szCs w:val="24"/>
        </w:rPr>
        <w:t>.</w:t>
      </w:r>
    </w:p>
    <w:p w14:paraId="4EC18FA8" w14:textId="77777777" w:rsidR="008E01FC" w:rsidRDefault="002168A0">
      <w:pPr>
        <w:spacing w:line="600" w:lineRule="auto"/>
        <w:ind w:firstLine="720"/>
        <w:jc w:val="both"/>
        <w:rPr>
          <w:rFonts w:eastAsia="Times New Roman"/>
          <w:szCs w:val="24"/>
        </w:rPr>
      </w:pPr>
      <w:r w:rsidRPr="0034273A">
        <w:rPr>
          <w:rFonts w:eastAsia="Times New Roman"/>
          <w:szCs w:val="24"/>
        </w:rPr>
        <w:t>Κατ</w:t>
      </w:r>
      <w:r>
        <w:rPr>
          <w:rFonts w:eastAsia="Times New Roman"/>
          <w:szCs w:val="24"/>
        </w:rPr>
        <w:t xml:space="preserve">’ </w:t>
      </w:r>
      <w:r w:rsidRPr="0034273A">
        <w:rPr>
          <w:rFonts w:eastAsia="Times New Roman"/>
          <w:szCs w:val="24"/>
        </w:rPr>
        <w:t>αρχ</w:t>
      </w:r>
      <w:r>
        <w:rPr>
          <w:rFonts w:eastAsia="Times New Roman"/>
          <w:szCs w:val="24"/>
        </w:rPr>
        <w:t>άς</w:t>
      </w:r>
      <w:r>
        <w:rPr>
          <w:rFonts w:eastAsia="Times New Roman"/>
          <w:szCs w:val="24"/>
        </w:rPr>
        <w:t>,</w:t>
      </w:r>
      <w:r w:rsidRPr="0034273A">
        <w:rPr>
          <w:rFonts w:eastAsia="Times New Roman"/>
          <w:szCs w:val="24"/>
        </w:rPr>
        <w:t xml:space="preserve"> μέσα στην ερώτηση</w:t>
      </w:r>
      <w:r w:rsidRPr="0034273A">
        <w:rPr>
          <w:rFonts w:eastAsia="Times New Roman"/>
          <w:szCs w:val="24"/>
        </w:rPr>
        <w:t xml:space="preserve"> εμφιλοχώρησ</w:t>
      </w:r>
      <w:r>
        <w:rPr>
          <w:rFonts w:eastAsia="Times New Roman"/>
          <w:szCs w:val="24"/>
        </w:rPr>
        <w:t>αν κάποιες λέξεις, τις</w:t>
      </w:r>
      <w:r w:rsidRPr="0034273A">
        <w:rPr>
          <w:rFonts w:eastAsia="Times New Roman"/>
          <w:szCs w:val="24"/>
        </w:rPr>
        <w:t xml:space="preserve"> οποίες </w:t>
      </w:r>
      <w:r>
        <w:rPr>
          <w:rFonts w:eastAsia="Times New Roman"/>
          <w:szCs w:val="24"/>
        </w:rPr>
        <w:t>κ</w:t>
      </w:r>
      <w:r w:rsidRPr="0034273A">
        <w:rPr>
          <w:rFonts w:eastAsia="Times New Roman"/>
          <w:szCs w:val="24"/>
        </w:rPr>
        <w:t>αλό είναι να τις αποσαφηνίσουμε</w:t>
      </w:r>
      <w:r>
        <w:rPr>
          <w:rFonts w:eastAsia="Times New Roman"/>
          <w:szCs w:val="24"/>
        </w:rPr>
        <w:t>.</w:t>
      </w:r>
      <w:r w:rsidRPr="0034273A">
        <w:rPr>
          <w:rFonts w:eastAsia="Times New Roman"/>
          <w:szCs w:val="24"/>
        </w:rPr>
        <w:t xml:space="preserve"> </w:t>
      </w:r>
      <w:r>
        <w:rPr>
          <w:rFonts w:eastAsia="Times New Roman"/>
          <w:szCs w:val="24"/>
        </w:rPr>
        <w:t>Θέμα</w:t>
      </w:r>
      <w:r w:rsidRPr="0034273A">
        <w:rPr>
          <w:rFonts w:eastAsia="Times New Roman"/>
          <w:szCs w:val="24"/>
        </w:rPr>
        <w:t xml:space="preserve"> </w:t>
      </w:r>
      <w:r>
        <w:rPr>
          <w:rFonts w:eastAsia="Times New Roman"/>
          <w:szCs w:val="24"/>
        </w:rPr>
        <w:t xml:space="preserve">διαθεσίμου </w:t>
      </w:r>
      <w:r w:rsidRPr="0034273A">
        <w:rPr>
          <w:rFonts w:eastAsia="Times New Roman"/>
          <w:szCs w:val="24"/>
        </w:rPr>
        <w:t>δεν υφίσταται για τον ΕΛΓΑ</w:t>
      </w:r>
      <w:r>
        <w:rPr>
          <w:rFonts w:eastAsia="Times New Roman"/>
          <w:szCs w:val="24"/>
        </w:rPr>
        <w:t>. Α</w:t>
      </w:r>
      <w:r w:rsidRPr="0034273A">
        <w:rPr>
          <w:rFonts w:eastAsia="Times New Roman"/>
          <w:szCs w:val="24"/>
        </w:rPr>
        <w:t>πόδειξη είναι ότι η ροή των εκτιμήσεων και των αποζημιώσεων είναι συνεχής</w:t>
      </w:r>
      <w:r>
        <w:rPr>
          <w:rFonts w:eastAsia="Times New Roman"/>
          <w:szCs w:val="24"/>
        </w:rPr>
        <w:t>.</w:t>
      </w:r>
      <w:r w:rsidRPr="0034273A">
        <w:rPr>
          <w:rFonts w:eastAsia="Times New Roman"/>
          <w:szCs w:val="24"/>
        </w:rPr>
        <w:t xml:space="preserve"> Για το 2017 ο ΕΛΓΑ κατέβαλε αποζημιώσεις ύψους 170 εκατομμυρ</w:t>
      </w:r>
      <w:r w:rsidRPr="0034273A">
        <w:rPr>
          <w:rFonts w:eastAsia="Times New Roman"/>
          <w:szCs w:val="24"/>
        </w:rPr>
        <w:t>ίων ευρώ</w:t>
      </w:r>
      <w:r>
        <w:rPr>
          <w:rFonts w:eastAsia="Times New Roman"/>
          <w:szCs w:val="24"/>
        </w:rPr>
        <w:t>,</w:t>
      </w:r>
      <w:r w:rsidRPr="0034273A">
        <w:rPr>
          <w:rFonts w:eastAsia="Times New Roman"/>
          <w:szCs w:val="24"/>
        </w:rPr>
        <w:t xml:space="preserve"> ενώ για τις ζημιές για το </w:t>
      </w:r>
      <w:r>
        <w:rPr>
          <w:rFonts w:eastAsia="Times New Roman"/>
          <w:szCs w:val="24"/>
        </w:rPr>
        <w:t>20</w:t>
      </w:r>
      <w:r w:rsidRPr="0034273A">
        <w:rPr>
          <w:rFonts w:eastAsia="Times New Roman"/>
          <w:szCs w:val="24"/>
        </w:rPr>
        <w:t>18 μέχρι τώρα έχει καταβάλει 46 εκατομμύρια ευρώ</w:t>
      </w:r>
      <w:r>
        <w:rPr>
          <w:rFonts w:eastAsia="Times New Roman"/>
          <w:szCs w:val="24"/>
        </w:rPr>
        <w:t xml:space="preserve">. Άρα, </w:t>
      </w:r>
      <w:r w:rsidRPr="0034273A">
        <w:rPr>
          <w:rFonts w:eastAsia="Times New Roman"/>
          <w:szCs w:val="24"/>
        </w:rPr>
        <w:t xml:space="preserve">θέμα </w:t>
      </w:r>
      <w:r>
        <w:rPr>
          <w:rFonts w:eastAsia="Times New Roman"/>
          <w:szCs w:val="24"/>
        </w:rPr>
        <w:t>διαθεσίμου</w:t>
      </w:r>
      <w:r w:rsidRPr="0034273A">
        <w:rPr>
          <w:rFonts w:eastAsia="Times New Roman"/>
          <w:szCs w:val="24"/>
        </w:rPr>
        <w:t xml:space="preserve"> δεν υφίσταται για τον ΕΛΓΑ</w:t>
      </w:r>
      <w:r>
        <w:rPr>
          <w:rFonts w:eastAsia="Times New Roman"/>
          <w:szCs w:val="24"/>
        </w:rPr>
        <w:t>.</w:t>
      </w:r>
    </w:p>
    <w:p w14:paraId="4EC18FA9" w14:textId="77777777" w:rsidR="008E01FC" w:rsidRDefault="002168A0">
      <w:pPr>
        <w:spacing w:line="600" w:lineRule="auto"/>
        <w:ind w:firstLine="720"/>
        <w:jc w:val="both"/>
        <w:rPr>
          <w:rFonts w:eastAsia="Times New Roman"/>
          <w:szCs w:val="24"/>
        </w:rPr>
      </w:pPr>
      <w:r>
        <w:rPr>
          <w:rFonts w:eastAsia="Times New Roman"/>
          <w:szCs w:val="24"/>
        </w:rPr>
        <w:t>Ν</w:t>
      </w:r>
      <w:r w:rsidRPr="0034273A">
        <w:rPr>
          <w:rFonts w:eastAsia="Times New Roman"/>
          <w:szCs w:val="24"/>
        </w:rPr>
        <w:t>α θυμίσω</w:t>
      </w:r>
      <w:r>
        <w:rPr>
          <w:rFonts w:eastAsia="Times New Roman"/>
          <w:szCs w:val="24"/>
        </w:rPr>
        <w:t>,</w:t>
      </w:r>
      <w:r w:rsidRPr="0034273A">
        <w:rPr>
          <w:rFonts w:eastAsia="Times New Roman"/>
          <w:szCs w:val="24"/>
        </w:rPr>
        <w:t xml:space="preserve"> βέβαια</w:t>
      </w:r>
      <w:r>
        <w:rPr>
          <w:rFonts w:eastAsia="Times New Roman"/>
          <w:szCs w:val="24"/>
        </w:rPr>
        <w:t>,</w:t>
      </w:r>
      <w:r w:rsidRPr="0034273A">
        <w:rPr>
          <w:rFonts w:eastAsia="Times New Roman"/>
          <w:szCs w:val="24"/>
        </w:rPr>
        <w:t xml:space="preserve"> εδώ </w:t>
      </w:r>
      <w:proofErr w:type="spellStart"/>
      <w:r w:rsidRPr="0034273A">
        <w:rPr>
          <w:rFonts w:eastAsia="Times New Roman"/>
          <w:szCs w:val="24"/>
        </w:rPr>
        <w:t>ειρήσθω</w:t>
      </w:r>
      <w:proofErr w:type="spellEnd"/>
      <w:r w:rsidRPr="0034273A">
        <w:rPr>
          <w:rFonts w:eastAsia="Times New Roman"/>
          <w:szCs w:val="24"/>
        </w:rPr>
        <w:t xml:space="preserve"> εν </w:t>
      </w:r>
      <w:proofErr w:type="spellStart"/>
      <w:r w:rsidRPr="0034273A">
        <w:rPr>
          <w:rFonts w:eastAsia="Times New Roman"/>
          <w:szCs w:val="24"/>
        </w:rPr>
        <w:t>παρόδω</w:t>
      </w:r>
      <w:proofErr w:type="spellEnd"/>
      <w:r w:rsidRPr="0034273A">
        <w:rPr>
          <w:rFonts w:eastAsia="Times New Roman"/>
          <w:szCs w:val="24"/>
        </w:rPr>
        <w:t xml:space="preserve"> ότι στο παρελθόν καταβάλλονταν αποζημιώσεις εν </w:t>
      </w:r>
      <w:proofErr w:type="spellStart"/>
      <w:r w:rsidRPr="0034273A">
        <w:rPr>
          <w:rFonts w:eastAsia="Times New Roman"/>
          <w:szCs w:val="24"/>
        </w:rPr>
        <w:t>είδει</w:t>
      </w:r>
      <w:proofErr w:type="spellEnd"/>
      <w:r w:rsidRPr="0034273A">
        <w:rPr>
          <w:rFonts w:eastAsia="Times New Roman"/>
          <w:szCs w:val="24"/>
        </w:rPr>
        <w:t xml:space="preserve"> επιδοτήσεων χωρίς εκτιμήσ</w:t>
      </w:r>
      <w:r w:rsidRPr="0034273A">
        <w:rPr>
          <w:rFonts w:eastAsia="Times New Roman"/>
          <w:szCs w:val="24"/>
        </w:rPr>
        <w:t xml:space="preserve">εις με αποτέλεσμα να λαμβάνει δάνεια ο ΕΛΓΑ και να έχει υποστεί το παθητικό των 4 </w:t>
      </w:r>
      <w:r>
        <w:rPr>
          <w:rFonts w:eastAsia="Times New Roman"/>
          <w:szCs w:val="24"/>
        </w:rPr>
        <w:t>δισ</w:t>
      </w:r>
      <w:r w:rsidRPr="0034273A">
        <w:rPr>
          <w:rFonts w:eastAsia="Times New Roman"/>
          <w:szCs w:val="24"/>
        </w:rPr>
        <w:t>εκατομμυρίων ευρώ</w:t>
      </w:r>
      <w:r>
        <w:rPr>
          <w:rFonts w:eastAsia="Times New Roman"/>
          <w:szCs w:val="24"/>
        </w:rPr>
        <w:t>.</w:t>
      </w:r>
      <w:r w:rsidRPr="0034273A">
        <w:rPr>
          <w:rFonts w:eastAsia="Times New Roman"/>
          <w:szCs w:val="24"/>
        </w:rPr>
        <w:t xml:space="preserve"> Έπαιρνε δάνεια για να καλύψει </w:t>
      </w:r>
      <w:r>
        <w:rPr>
          <w:rFonts w:eastAsia="Times New Roman"/>
          <w:szCs w:val="24"/>
        </w:rPr>
        <w:t>ό</w:t>
      </w:r>
      <w:r w:rsidRPr="0034273A">
        <w:rPr>
          <w:rFonts w:eastAsia="Times New Roman"/>
          <w:szCs w:val="24"/>
        </w:rPr>
        <w:t>χι προσήκουσες</w:t>
      </w:r>
      <w:r>
        <w:rPr>
          <w:rFonts w:eastAsia="Times New Roman"/>
          <w:szCs w:val="24"/>
        </w:rPr>
        <w:t>,</w:t>
      </w:r>
      <w:r w:rsidRPr="0034273A">
        <w:rPr>
          <w:rFonts w:eastAsia="Times New Roman"/>
          <w:szCs w:val="24"/>
        </w:rPr>
        <w:t xml:space="preserve"> όχι νόμιμες ασφαλιστικές αποζημιώσεις για τα γνωστά πακέτα</w:t>
      </w:r>
      <w:r>
        <w:rPr>
          <w:rFonts w:eastAsia="Times New Roman"/>
          <w:szCs w:val="24"/>
        </w:rPr>
        <w:t>.</w:t>
      </w:r>
    </w:p>
    <w:p w14:paraId="4EC18FAA" w14:textId="77777777" w:rsidR="008E01FC" w:rsidRDefault="002168A0">
      <w:pPr>
        <w:spacing w:line="600" w:lineRule="auto"/>
        <w:ind w:firstLine="720"/>
        <w:jc w:val="both"/>
        <w:rPr>
          <w:rFonts w:eastAsia="Times New Roman"/>
          <w:szCs w:val="24"/>
        </w:rPr>
      </w:pPr>
      <w:r>
        <w:rPr>
          <w:rFonts w:eastAsia="Times New Roman"/>
          <w:szCs w:val="24"/>
        </w:rPr>
        <w:lastRenderedPageBreak/>
        <w:t>Ε</w:t>
      </w:r>
      <w:r w:rsidRPr="0034273A">
        <w:rPr>
          <w:rFonts w:eastAsia="Times New Roman"/>
          <w:szCs w:val="24"/>
        </w:rPr>
        <w:t>πανέρχομαι</w:t>
      </w:r>
      <w:r>
        <w:rPr>
          <w:rFonts w:eastAsia="Times New Roman"/>
          <w:szCs w:val="24"/>
        </w:rPr>
        <w:t>,</w:t>
      </w:r>
      <w:r w:rsidRPr="0034273A">
        <w:rPr>
          <w:rFonts w:eastAsia="Times New Roman"/>
          <w:szCs w:val="24"/>
        </w:rPr>
        <w:t xml:space="preserve"> </w:t>
      </w:r>
      <w:r>
        <w:rPr>
          <w:rFonts w:eastAsia="Times New Roman"/>
          <w:szCs w:val="24"/>
        </w:rPr>
        <w:t>όμως,</w:t>
      </w:r>
      <w:r w:rsidRPr="0034273A">
        <w:rPr>
          <w:rFonts w:eastAsia="Times New Roman"/>
          <w:szCs w:val="24"/>
        </w:rPr>
        <w:t xml:space="preserve"> στην ουσία της ερ</w:t>
      </w:r>
      <w:r>
        <w:rPr>
          <w:rFonts w:eastAsia="Times New Roman"/>
          <w:szCs w:val="24"/>
        </w:rPr>
        <w:t xml:space="preserve">ώτησής </w:t>
      </w:r>
      <w:r>
        <w:rPr>
          <w:rFonts w:eastAsia="Times New Roman"/>
          <w:szCs w:val="24"/>
        </w:rPr>
        <w:t>σας τι κάνει ο ΕΛΓΑ τώρα. Κ</w:t>
      </w:r>
      <w:r w:rsidRPr="0034273A">
        <w:rPr>
          <w:rFonts w:eastAsia="Times New Roman"/>
          <w:szCs w:val="24"/>
        </w:rPr>
        <w:t>ατ</w:t>
      </w:r>
      <w:r>
        <w:rPr>
          <w:rFonts w:eastAsia="Times New Roman"/>
          <w:szCs w:val="24"/>
        </w:rPr>
        <w:t xml:space="preserve">’ </w:t>
      </w:r>
      <w:r w:rsidRPr="0034273A">
        <w:rPr>
          <w:rFonts w:eastAsia="Times New Roman"/>
          <w:szCs w:val="24"/>
        </w:rPr>
        <w:t>αρχ</w:t>
      </w:r>
      <w:r>
        <w:rPr>
          <w:rFonts w:eastAsia="Times New Roman"/>
          <w:szCs w:val="24"/>
        </w:rPr>
        <w:t>άς</w:t>
      </w:r>
      <w:r w:rsidRPr="0034273A">
        <w:rPr>
          <w:rFonts w:eastAsia="Times New Roman"/>
          <w:szCs w:val="24"/>
        </w:rPr>
        <w:t xml:space="preserve"> </w:t>
      </w:r>
      <w:r>
        <w:rPr>
          <w:rFonts w:eastAsia="Times New Roman"/>
          <w:szCs w:val="24"/>
        </w:rPr>
        <w:t>για την Περιφερειακή Ενότητα Άρτας, την οποία σωστά αναδεικνύετε, έ</w:t>
      </w:r>
      <w:r w:rsidRPr="0034273A">
        <w:rPr>
          <w:rFonts w:eastAsia="Times New Roman"/>
          <w:szCs w:val="24"/>
        </w:rPr>
        <w:t xml:space="preserve">χουν γίνει </w:t>
      </w:r>
      <w:proofErr w:type="spellStart"/>
      <w:r>
        <w:rPr>
          <w:rFonts w:eastAsia="Times New Roman"/>
          <w:szCs w:val="24"/>
        </w:rPr>
        <w:t>εκατόν</w:t>
      </w:r>
      <w:proofErr w:type="spellEnd"/>
      <w:r>
        <w:rPr>
          <w:rFonts w:eastAsia="Times New Roman"/>
          <w:szCs w:val="24"/>
        </w:rPr>
        <w:t xml:space="preserve"> είκοσι</w:t>
      </w:r>
      <w:r w:rsidRPr="0034273A">
        <w:rPr>
          <w:rFonts w:eastAsia="Times New Roman"/>
          <w:szCs w:val="24"/>
        </w:rPr>
        <w:t xml:space="preserve"> αναγγελίες και έχουν υποβληθεί </w:t>
      </w:r>
      <w:r>
        <w:rPr>
          <w:rFonts w:eastAsia="Times New Roman"/>
          <w:szCs w:val="24"/>
        </w:rPr>
        <w:t>δύο χιλιάδες οκτακόσιες είκοσι μία</w:t>
      </w:r>
      <w:r w:rsidRPr="0034273A">
        <w:rPr>
          <w:rFonts w:eastAsia="Times New Roman"/>
          <w:szCs w:val="24"/>
        </w:rPr>
        <w:t xml:space="preserve"> δηλώσεις ζημιάς</w:t>
      </w:r>
      <w:r>
        <w:rPr>
          <w:rFonts w:eastAsia="Times New Roman"/>
          <w:szCs w:val="24"/>
        </w:rPr>
        <w:t>.</w:t>
      </w:r>
      <w:r w:rsidRPr="0034273A">
        <w:rPr>
          <w:rFonts w:eastAsia="Times New Roman"/>
          <w:szCs w:val="24"/>
        </w:rPr>
        <w:t xml:space="preserve"> Έχει καταβληθεί το ποσό </w:t>
      </w:r>
      <w:r>
        <w:rPr>
          <w:rFonts w:eastAsia="Times New Roman"/>
          <w:szCs w:val="24"/>
        </w:rPr>
        <w:t>του</w:t>
      </w:r>
      <w:r w:rsidRPr="0034273A">
        <w:rPr>
          <w:rFonts w:eastAsia="Times New Roman"/>
          <w:szCs w:val="24"/>
        </w:rPr>
        <w:t xml:space="preserve"> </w:t>
      </w:r>
      <w:r>
        <w:rPr>
          <w:rFonts w:eastAsia="Times New Roman"/>
          <w:szCs w:val="24"/>
        </w:rPr>
        <w:t>1.</w:t>
      </w:r>
      <w:r w:rsidRPr="0034273A">
        <w:rPr>
          <w:rFonts w:eastAsia="Times New Roman"/>
          <w:szCs w:val="24"/>
        </w:rPr>
        <w:t>7</w:t>
      </w:r>
      <w:r>
        <w:rPr>
          <w:rFonts w:eastAsia="Times New Roman"/>
          <w:szCs w:val="24"/>
        </w:rPr>
        <w:t>33</w:t>
      </w:r>
      <w:r w:rsidRPr="0034273A">
        <w:rPr>
          <w:rFonts w:eastAsia="Times New Roman"/>
          <w:szCs w:val="24"/>
        </w:rPr>
        <w:t>.000 ευρώ κ</w:t>
      </w:r>
      <w:r w:rsidRPr="0034273A">
        <w:rPr>
          <w:rFonts w:eastAsia="Times New Roman"/>
          <w:szCs w:val="24"/>
        </w:rPr>
        <w:t xml:space="preserve">αι νέα πληρωμή </w:t>
      </w:r>
      <w:r>
        <w:rPr>
          <w:rFonts w:eastAsia="Times New Roman"/>
          <w:szCs w:val="24"/>
        </w:rPr>
        <w:t xml:space="preserve">αναμένεται </w:t>
      </w:r>
      <w:r w:rsidRPr="0034273A">
        <w:rPr>
          <w:rFonts w:eastAsia="Times New Roman"/>
          <w:szCs w:val="24"/>
        </w:rPr>
        <w:t>εντός του Απριλίου του 2019</w:t>
      </w:r>
      <w:r>
        <w:rPr>
          <w:rFonts w:eastAsia="Times New Roman"/>
          <w:szCs w:val="24"/>
        </w:rPr>
        <w:t>.</w:t>
      </w:r>
    </w:p>
    <w:p w14:paraId="4EC18FAB" w14:textId="77777777" w:rsidR="008E01FC" w:rsidRDefault="002168A0">
      <w:pPr>
        <w:spacing w:line="600" w:lineRule="auto"/>
        <w:ind w:firstLine="720"/>
        <w:jc w:val="both"/>
        <w:rPr>
          <w:rFonts w:eastAsia="Times New Roman"/>
          <w:szCs w:val="24"/>
        </w:rPr>
      </w:pPr>
      <w:r>
        <w:rPr>
          <w:rFonts w:eastAsia="Times New Roman"/>
          <w:szCs w:val="24"/>
        </w:rPr>
        <w:t xml:space="preserve">Ο σχεδιασμός του </w:t>
      </w:r>
      <w:r>
        <w:rPr>
          <w:rFonts w:eastAsia="Times New Roman"/>
          <w:szCs w:val="24"/>
        </w:rPr>
        <w:t>ο</w:t>
      </w:r>
      <w:r>
        <w:rPr>
          <w:rFonts w:eastAsia="Times New Roman"/>
          <w:szCs w:val="24"/>
        </w:rPr>
        <w:t>ργανισμού είναι οι</w:t>
      </w:r>
      <w:r w:rsidRPr="0034273A">
        <w:rPr>
          <w:rFonts w:eastAsia="Times New Roman"/>
          <w:szCs w:val="24"/>
        </w:rPr>
        <w:t xml:space="preserve"> πληρωμές να πραγματοποιούνται κάθε μήνα με ορίζοντα μέχρι τον Ιούνιο</w:t>
      </w:r>
      <w:r>
        <w:rPr>
          <w:rFonts w:eastAsia="Times New Roman"/>
          <w:szCs w:val="24"/>
        </w:rPr>
        <w:t>,</w:t>
      </w:r>
      <w:r w:rsidRPr="0034273A">
        <w:rPr>
          <w:rFonts w:eastAsia="Times New Roman"/>
          <w:szCs w:val="24"/>
        </w:rPr>
        <w:t xml:space="preserve"> Ιούλιο του 2019</w:t>
      </w:r>
      <w:r>
        <w:rPr>
          <w:rFonts w:eastAsia="Times New Roman"/>
          <w:szCs w:val="24"/>
        </w:rPr>
        <w:t>,</w:t>
      </w:r>
      <w:r w:rsidRPr="0034273A">
        <w:rPr>
          <w:rFonts w:eastAsia="Times New Roman"/>
          <w:szCs w:val="24"/>
        </w:rPr>
        <w:t xml:space="preserve"> ώστε να έχουν εκκαθαριστεί </w:t>
      </w:r>
      <w:r>
        <w:rPr>
          <w:rFonts w:eastAsia="Times New Roman"/>
          <w:szCs w:val="24"/>
        </w:rPr>
        <w:t xml:space="preserve">οι </w:t>
      </w:r>
      <w:r w:rsidRPr="0034273A">
        <w:rPr>
          <w:rFonts w:eastAsia="Times New Roman"/>
          <w:szCs w:val="24"/>
        </w:rPr>
        <w:t>ζημιές του 2018</w:t>
      </w:r>
      <w:r>
        <w:rPr>
          <w:rFonts w:eastAsia="Times New Roman"/>
          <w:szCs w:val="24"/>
        </w:rPr>
        <w:t>.</w:t>
      </w:r>
      <w:r w:rsidRPr="0034273A">
        <w:rPr>
          <w:rFonts w:eastAsia="Times New Roman"/>
          <w:szCs w:val="24"/>
        </w:rPr>
        <w:t xml:space="preserve"> Τι έχουμε πετύχει</w:t>
      </w:r>
      <w:r>
        <w:rPr>
          <w:rFonts w:eastAsia="Times New Roman"/>
          <w:szCs w:val="24"/>
        </w:rPr>
        <w:t>;</w:t>
      </w:r>
      <w:r w:rsidRPr="0034273A">
        <w:rPr>
          <w:rFonts w:eastAsia="Times New Roman"/>
          <w:szCs w:val="24"/>
        </w:rPr>
        <w:t xml:space="preserve"> Έχουμε πετύ</w:t>
      </w:r>
      <w:r w:rsidRPr="0034273A">
        <w:rPr>
          <w:rFonts w:eastAsia="Times New Roman"/>
          <w:szCs w:val="24"/>
        </w:rPr>
        <w:t>χει η εκκαθάριση των ζημιών να γίνεται σε έξι με οκτώ μήνες</w:t>
      </w:r>
      <w:r>
        <w:rPr>
          <w:rFonts w:eastAsia="Times New Roman"/>
          <w:szCs w:val="24"/>
        </w:rPr>
        <w:t>.</w:t>
      </w:r>
      <w:r w:rsidRPr="0034273A">
        <w:rPr>
          <w:rFonts w:eastAsia="Times New Roman"/>
          <w:szCs w:val="24"/>
        </w:rPr>
        <w:t xml:space="preserve"> </w:t>
      </w:r>
    </w:p>
    <w:p w14:paraId="4EC18FAC" w14:textId="77777777" w:rsidR="008E01FC" w:rsidRDefault="002168A0">
      <w:pPr>
        <w:spacing w:line="600" w:lineRule="auto"/>
        <w:ind w:firstLine="720"/>
        <w:jc w:val="both"/>
        <w:rPr>
          <w:rFonts w:eastAsia="Times New Roman"/>
          <w:szCs w:val="24"/>
        </w:rPr>
      </w:pPr>
      <w:r>
        <w:rPr>
          <w:rFonts w:eastAsia="Times New Roman"/>
          <w:szCs w:val="24"/>
        </w:rPr>
        <w:t>Όμως, υ</w:t>
      </w:r>
      <w:r w:rsidRPr="0034273A">
        <w:rPr>
          <w:rFonts w:eastAsia="Times New Roman"/>
          <w:szCs w:val="24"/>
        </w:rPr>
        <w:t>πάρχουν</w:t>
      </w:r>
      <w:r>
        <w:rPr>
          <w:rFonts w:eastAsia="Times New Roman"/>
          <w:szCs w:val="24"/>
        </w:rPr>
        <w:t xml:space="preserve"> </w:t>
      </w:r>
      <w:r w:rsidRPr="0034273A">
        <w:rPr>
          <w:rFonts w:eastAsia="Times New Roman"/>
          <w:szCs w:val="24"/>
        </w:rPr>
        <w:t xml:space="preserve">πολλές </w:t>
      </w:r>
      <w:r>
        <w:rPr>
          <w:rFonts w:eastAsia="Times New Roman"/>
          <w:szCs w:val="24"/>
        </w:rPr>
        <w:t>ζημιές -</w:t>
      </w:r>
      <w:r w:rsidRPr="0034273A">
        <w:rPr>
          <w:rFonts w:eastAsia="Times New Roman"/>
          <w:szCs w:val="24"/>
        </w:rPr>
        <w:t xml:space="preserve">το λέτε στην ερώτησή </w:t>
      </w:r>
      <w:r>
        <w:rPr>
          <w:rFonts w:eastAsia="Times New Roman"/>
          <w:szCs w:val="24"/>
        </w:rPr>
        <w:t>σας-</w:t>
      </w:r>
      <w:r w:rsidRPr="0034273A">
        <w:rPr>
          <w:rFonts w:eastAsia="Times New Roman"/>
          <w:szCs w:val="24"/>
        </w:rPr>
        <w:t xml:space="preserve"> οι οποίες δεν</w:t>
      </w:r>
      <w:r>
        <w:rPr>
          <w:rFonts w:eastAsia="Times New Roman"/>
          <w:szCs w:val="24"/>
        </w:rPr>
        <w:t xml:space="preserve"> </w:t>
      </w:r>
      <w:r w:rsidRPr="0034273A">
        <w:rPr>
          <w:rFonts w:eastAsia="Times New Roman"/>
          <w:szCs w:val="24"/>
        </w:rPr>
        <w:t>καλύπτονται από τον ΕΛΓΑ</w:t>
      </w:r>
      <w:r>
        <w:rPr>
          <w:rFonts w:eastAsia="Times New Roman"/>
          <w:szCs w:val="24"/>
        </w:rPr>
        <w:t>,</w:t>
      </w:r>
      <w:r w:rsidRPr="0034273A">
        <w:rPr>
          <w:rFonts w:eastAsia="Times New Roman"/>
          <w:szCs w:val="24"/>
        </w:rPr>
        <w:t xml:space="preserve"> όπως είναι η παρατεταμένη ανομβρία στην </w:t>
      </w:r>
      <w:r>
        <w:rPr>
          <w:rFonts w:eastAsia="Times New Roman"/>
          <w:szCs w:val="24"/>
        </w:rPr>
        <w:t>ε</w:t>
      </w:r>
      <w:r w:rsidRPr="0034273A">
        <w:rPr>
          <w:rFonts w:eastAsia="Times New Roman"/>
          <w:szCs w:val="24"/>
        </w:rPr>
        <w:t>λιά ή στα εσπεριδοειδή</w:t>
      </w:r>
      <w:r>
        <w:rPr>
          <w:rFonts w:eastAsia="Times New Roman"/>
          <w:szCs w:val="24"/>
        </w:rPr>
        <w:t>.</w:t>
      </w:r>
      <w:r w:rsidRPr="0034273A">
        <w:rPr>
          <w:rFonts w:eastAsia="Times New Roman"/>
          <w:szCs w:val="24"/>
        </w:rPr>
        <w:t xml:space="preserve"> Εδώ υπάγονται </w:t>
      </w:r>
      <w:r>
        <w:rPr>
          <w:rFonts w:eastAsia="Times New Roman"/>
          <w:szCs w:val="24"/>
        </w:rPr>
        <w:t>τα ΠΣΕΑ,</w:t>
      </w:r>
      <w:r w:rsidRPr="0034273A">
        <w:rPr>
          <w:rFonts w:eastAsia="Times New Roman"/>
          <w:szCs w:val="24"/>
        </w:rPr>
        <w:t xml:space="preserve"> εφόσον όμω</w:t>
      </w:r>
      <w:r w:rsidRPr="0034273A">
        <w:rPr>
          <w:rFonts w:eastAsia="Times New Roman"/>
          <w:szCs w:val="24"/>
        </w:rPr>
        <w:t>ς πληρούν τις προϋποθέσεις του νόμου</w:t>
      </w:r>
      <w:r>
        <w:rPr>
          <w:rFonts w:eastAsia="Times New Roman"/>
          <w:szCs w:val="24"/>
        </w:rPr>
        <w:t>,</w:t>
      </w:r>
      <w:r w:rsidRPr="0034273A">
        <w:rPr>
          <w:rFonts w:eastAsia="Times New Roman"/>
          <w:szCs w:val="24"/>
        </w:rPr>
        <w:t xml:space="preserve"> τις οποίες εν τάχει τις παραθέτω</w:t>
      </w:r>
      <w:r w:rsidRPr="00F3100C">
        <w:rPr>
          <w:rFonts w:eastAsia="Times New Roman"/>
          <w:szCs w:val="24"/>
        </w:rPr>
        <w:t xml:space="preserve">: </w:t>
      </w:r>
      <w:r>
        <w:rPr>
          <w:rFonts w:eastAsia="Times New Roman"/>
          <w:szCs w:val="24"/>
        </w:rPr>
        <w:t>πρώτον,</w:t>
      </w:r>
      <w:r w:rsidRPr="0034273A">
        <w:rPr>
          <w:rFonts w:eastAsia="Times New Roman"/>
          <w:szCs w:val="24"/>
        </w:rPr>
        <w:t xml:space="preserve"> ότι η παραγωγή του έτους ζημιάς παίρνει τουλάχιστον 30%</w:t>
      </w:r>
      <w:r>
        <w:rPr>
          <w:rFonts w:eastAsia="Times New Roman"/>
          <w:szCs w:val="24"/>
        </w:rPr>
        <w:t>, δεύτερον,</w:t>
      </w:r>
      <w:r w:rsidRPr="0034273A">
        <w:rPr>
          <w:rFonts w:eastAsia="Times New Roman"/>
          <w:szCs w:val="24"/>
        </w:rPr>
        <w:t xml:space="preserve"> να τεκμηριώνεται επιστημονικά από </w:t>
      </w:r>
      <w:r>
        <w:rPr>
          <w:rFonts w:eastAsia="Times New Roman"/>
          <w:szCs w:val="24"/>
        </w:rPr>
        <w:t>ε</w:t>
      </w:r>
      <w:r w:rsidRPr="0034273A">
        <w:rPr>
          <w:rFonts w:eastAsia="Times New Roman"/>
          <w:szCs w:val="24"/>
        </w:rPr>
        <w:t>πιτροπή</w:t>
      </w:r>
      <w:r>
        <w:rPr>
          <w:rFonts w:eastAsia="Times New Roman"/>
          <w:szCs w:val="24"/>
        </w:rPr>
        <w:t xml:space="preserve"> η οποία</w:t>
      </w:r>
      <w:r w:rsidRPr="0034273A">
        <w:rPr>
          <w:rFonts w:eastAsia="Times New Roman"/>
          <w:szCs w:val="24"/>
        </w:rPr>
        <w:t xml:space="preserve"> ορίζεται από το </w:t>
      </w:r>
      <w:r>
        <w:rPr>
          <w:rFonts w:eastAsia="Times New Roman"/>
          <w:szCs w:val="24"/>
        </w:rPr>
        <w:t xml:space="preserve">ΥΠΑΑΤ, τρίτον τα επίσημα μετεωρολογικά </w:t>
      </w:r>
      <w:r w:rsidRPr="0034273A">
        <w:rPr>
          <w:rFonts w:eastAsia="Times New Roman"/>
          <w:szCs w:val="24"/>
        </w:rPr>
        <w:t>στο</w:t>
      </w:r>
      <w:r w:rsidRPr="0034273A">
        <w:rPr>
          <w:rFonts w:eastAsia="Times New Roman"/>
          <w:szCs w:val="24"/>
        </w:rPr>
        <w:t xml:space="preserve">ιχεία πρέπει να </w:t>
      </w:r>
      <w:r>
        <w:rPr>
          <w:rFonts w:eastAsia="Times New Roman"/>
          <w:szCs w:val="24"/>
        </w:rPr>
        <w:lastRenderedPageBreak/>
        <w:t>επιβεβαιώνουν</w:t>
      </w:r>
      <w:r w:rsidRPr="0034273A">
        <w:rPr>
          <w:rFonts w:eastAsia="Times New Roman"/>
          <w:szCs w:val="24"/>
        </w:rPr>
        <w:t xml:space="preserve"> το χαρακτηρισμό των καιρικών συνθηκών </w:t>
      </w:r>
      <w:r>
        <w:rPr>
          <w:rFonts w:eastAsia="Times New Roman"/>
          <w:szCs w:val="24"/>
        </w:rPr>
        <w:t>ως</w:t>
      </w:r>
      <w:r w:rsidRPr="0034273A">
        <w:rPr>
          <w:rFonts w:eastAsia="Times New Roman"/>
          <w:szCs w:val="24"/>
        </w:rPr>
        <w:t xml:space="preserve"> δυσμενών και τέταρτο</w:t>
      </w:r>
      <w:r>
        <w:rPr>
          <w:rFonts w:eastAsia="Times New Roman"/>
          <w:szCs w:val="24"/>
        </w:rPr>
        <w:t>ν,</w:t>
      </w:r>
      <w:r w:rsidRPr="0034273A">
        <w:rPr>
          <w:rFonts w:eastAsia="Times New Roman"/>
          <w:szCs w:val="24"/>
        </w:rPr>
        <w:t xml:space="preserve"> να εγκριθεί η δαπάνη αντιστάθμισης των ζημιών από το Γενικό Λογιστήριο του Κράτους</w:t>
      </w:r>
      <w:r>
        <w:rPr>
          <w:rFonts w:eastAsia="Times New Roman"/>
          <w:szCs w:val="24"/>
        </w:rPr>
        <w:t>.</w:t>
      </w:r>
    </w:p>
    <w:p w14:paraId="4EC18FAD" w14:textId="77777777" w:rsidR="008E01FC" w:rsidRDefault="002168A0">
      <w:pPr>
        <w:spacing w:line="600" w:lineRule="auto"/>
        <w:ind w:firstLine="720"/>
        <w:jc w:val="both"/>
        <w:rPr>
          <w:rFonts w:eastAsia="Times New Roman"/>
          <w:szCs w:val="24"/>
        </w:rPr>
      </w:pPr>
      <w:r w:rsidRPr="0034273A">
        <w:rPr>
          <w:rFonts w:eastAsia="Times New Roman"/>
          <w:szCs w:val="24"/>
        </w:rPr>
        <w:t>Συνεπώς ο ΕΛΓΑ έχει ήδη καταβάλει αυτό το ποσό που σας ανέφερα</w:t>
      </w:r>
      <w:r>
        <w:rPr>
          <w:rFonts w:eastAsia="Times New Roman"/>
          <w:szCs w:val="24"/>
        </w:rPr>
        <w:t>,</w:t>
      </w:r>
      <w:r w:rsidRPr="0034273A">
        <w:rPr>
          <w:rFonts w:eastAsia="Times New Roman"/>
          <w:szCs w:val="24"/>
        </w:rPr>
        <w:t xml:space="preserve"> το </w:t>
      </w:r>
      <w:r>
        <w:rPr>
          <w:rFonts w:eastAsia="Times New Roman"/>
          <w:szCs w:val="24"/>
        </w:rPr>
        <w:t>1.</w:t>
      </w:r>
      <w:r w:rsidRPr="0034273A">
        <w:rPr>
          <w:rFonts w:eastAsia="Times New Roman"/>
          <w:szCs w:val="24"/>
        </w:rPr>
        <w:t>700</w:t>
      </w:r>
      <w:r>
        <w:rPr>
          <w:rFonts w:eastAsia="Times New Roman"/>
          <w:szCs w:val="24"/>
        </w:rPr>
        <w:t xml:space="preserve">.000 </w:t>
      </w:r>
      <w:r w:rsidRPr="0034273A">
        <w:rPr>
          <w:rFonts w:eastAsia="Times New Roman"/>
          <w:szCs w:val="24"/>
        </w:rPr>
        <w:t>ευρώ και αναμένεται νέα πληρωμή εντός του 2019</w:t>
      </w:r>
      <w:r>
        <w:rPr>
          <w:rFonts w:eastAsia="Times New Roman"/>
          <w:szCs w:val="24"/>
        </w:rPr>
        <w:t>.</w:t>
      </w:r>
      <w:r w:rsidRPr="0034273A">
        <w:rPr>
          <w:rFonts w:eastAsia="Times New Roman"/>
          <w:szCs w:val="24"/>
        </w:rPr>
        <w:t xml:space="preserve"> Δεύτερον</w:t>
      </w:r>
      <w:r>
        <w:rPr>
          <w:rFonts w:eastAsia="Times New Roman"/>
          <w:szCs w:val="24"/>
        </w:rPr>
        <w:t>,</w:t>
      </w:r>
      <w:r w:rsidRPr="0034273A">
        <w:rPr>
          <w:rFonts w:eastAsia="Times New Roman"/>
          <w:szCs w:val="24"/>
        </w:rPr>
        <w:t xml:space="preserve"> για</w:t>
      </w:r>
      <w:r>
        <w:rPr>
          <w:rFonts w:eastAsia="Times New Roman"/>
          <w:szCs w:val="24"/>
        </w:rPr>
        <w:t xml:space="preserve"> τις</w:t>
      </w:r>
      <w:r w:rsidRPr="0034273A">
        <w:rPr>
          <w:rFonts w:eastAsia="Times New Roman"/>
          <w:szCs w:val="24"/>
        </w:rPr>
        <w:t xml:space="preserve"> ζημιές</w:t>
      </w:r>
      <w:r>
        <w:rPr>
          <w:rFonts w:eastAsia="Times New Roman"/>
          <w:szCs w:val="24"/>
        </w:rPr>
        <w:t>,</w:t>
      </w:r>
      <w:r w:rsidRPr="0034273A">
        <w:rPr>
          <w:rFonts w:eastAsia="Times New Roman"/>
          <w:szCs w:val="24"/>
        </w:rPr>
        <w:t xml:space="preserve"> </w:t>
      </w:r>
      <w:r>
        <w:rPr>
          <w:rFonts w:eastAsia="Times New Roman"/>
          <w:szCs w:val="24"/>
        </w:rPr>
        <w:t>οι</w:t>
      </w:r>
      <w:r w:rsidRPr="0034273A">
        <w:rPr>
          <w:rFonts w:eastAsia="Times New Roman"/>
          <w:szCs w:val="24"/>
        </w:rPr>
        <w:t xml:space="preserve"> οποίες δεν καλύπτονται από τον ΕΛΓΑ</w:t>
      </w:r>
      <w:r>
        <w:rPr>
          <w:rFonts w:eastAsia="Times New Roman"/>
          <w:szCs w:val="24"/>
        </w:rPr>
        <w:t>,</w:t>
      </w:r>
      <w:r w:rsidRPr="0034273A">
        <w:rPr>
          <w:rFonts w:eastAsia="Times New Roman"/>
          <w:szCs w:val="24"/>
        </w:rPr>
        <w:t xml:space="preserve"> υπάγονται με τις προϋποθέσεις που ανέφερα στα </w:t>
      </w:r>
      <w:r>
        <w:rPr>
          <w:rFonts w:eastAsia="Times New Roman"/>
          <w:szCs w:val="24"/>
        </w:rPr>
        <w:t xml:space="preserve">ΠΣΕΑ </w:t>
      </w:r>
      <w:r w:rsidRPr="0034273A">
        <w:rPr>
          <w:rFonts w:eastAsia="Times New Roman"/>
          <w:szCs w:val="24"/>
        </w:rPr>
        <w:t>και στη δευτερολογία μου θα σας αναφέρω τι κάνει εν</w:t>
      </w:r>
      <w:r>
        <w:rPr>
          <w:rFonts w:eastAsia="Times New Roman"/>
          <w:szCs w:val="24"/>
        </w:rPr>
        <w:t xml:space="preserve"> </w:t>
      </w:r>
      <w:r w:rsidRPr="0034273A">
        <w:rPr>
          <w:rFonts w:eastAsia="Times New Roman"/>
          <w:szCs w:val="24"/>
        </w:rPr>
        <w:t>όψει κλιματικής αλλαγής το Υπουργείο</w:t>
      </w:r>
      <w:r>
        <w:rPr>
          <w:rFonts w:eastAsia="Times New Roman"/>
          <w:szCs w:val="24"/>
        </w:rPr>
        <w:t>,</w:t>
      </w:r>
      <w:r w:rsidRPr="0034273A">
        <w:rPr>
          <w:rFonts w:eastAsia="Times New Roman"/>
          <w:szCs w:val="24"/>
        </w:rPr>
        <w:t xml:space="preserve"> τ</w:t>
      </w:r>
      <w:r w:rsidRPr="0034273A">
        <w:rPr>
          <w:rFonts w:eastAsia="Times New Roman"/>
          <w:szCs w:val="24"/>
        </w:rPr>
        <w:t>ι έχει κάνει ο ΕΛΓΑ</w:t>
      </w:r>
      <w:r>
        <w:rPr>
          <w:rFonts w:eastAsia="Times New Roman"/>
          <w:szCs w:val="24"/>
        </w:rPr>
        <w:t>,</w:t>
      </w:r>
      <w:r w:rsidRPr="0034273A">
        <w:rPr>
          <w:rFonts w:eastAsia="Times New Roman"/>
          <w:szCs w:val="24"/>
        </w:rPr>
        <w:t xml:space="preserve"> αλλά και για τα έργα τα οποία ρωτάτε</w:t>
      </w:r>
      <w:r>
        <w:rPr>
          <w:rFonts w:eastAsia="Times New Roman"/>
          <w:szCs w:val="24"/>
        </w:rPr>
        <w:t>.</w:t>
      </w:r>
    </w:p>
    <w:p w14:paraId="4EC18FAE" w14:textId="77777777" w:rsidR="008E01FC" w:rsidRDefault="002168A0">
      <w:pPr>
        <w:spacing w:line="600" w:lineRule="auto"/>
        <w:ind w:firstLine="720"/>
        <w:jc w:val="both"/>
        <w:rPr>
          <w:rFonts w:eastAsia="Times New Roman"/>
          <w:szCs w:val="24"/>
        </w:rPr>
      </w:pPr>
      <w:r w:rsidRPr="0034273A">
        <w:rPr>
          <w:rFonts w:eastAsia="Times New Roman"/>
          <w:szCs w:val="24"/>
        </w:rPr>
        <w:t>Ευχαριστώ</w:t>
      </w:r>
      <w:r>
        <w:rPr>
          <w:rFonts w:eastAsia="Times New Roman"/>
          <w:szCs w:val="24"/>
        </w:rPr>
        <w:t>.</w:t>
      </w:r>
    </w:p>
    <w:p w14:paraId="4EC18FAF"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Στύλιο</w:t>
      </w:r>
      <w:proofErr w:type="spellEnd"/>
      <w:r>
        <w:rPr>
          <w:rFonts w:eastAsia="Times New Roman" w:cs="Times New Roman"/>
          <w:szCs w:val="24"/>
        </w:rPr>
        <w:t>, έχετε τον λόγο.</w:t>
      </w:r>
    </w:p>
    <w:p w14:paraId="4EC18FB0" w14:textId="77777777" w:rsidR="008E01FC" w:rsidRDefault="002168A0">
      <w:pPr>
        <w:spacing w:line="600" w:lineRule="auto"/>
        <w:ind w:firstLine="720"/>
        <w:jc w:val="both"/>
        <w:rPr>
          <w:rFonts w:eastAsia="Times New Roman"/>
          <w:szCs w:val="24"/>
        </w:rPr>
      </w:pPr>
      <w:r w:rsidRPr="00445210">
        <w:rPr>
          <w:rFonts w:eastAsia="Times New Roman"/>
          <w:b/>
          <w:szCs w:val="24"/>
        </w:rPr>
        <w:t>ΓΕΩΡΓΙΟΣ ΣΤΥΛΙΟΣ:</w:t>
      </w:r>
      <w:r w:rsidRPr="00445210">
        <w:rPr>
          <w:rFonts w:eastAsia="Times New Roman"/>
          <w:szCs w:val="24"/>
        </w:rPr>
        <w:t xml:space="preserve"> </w:t>
      </w:r>
      <w:r w:rsidRPr="0034273A">
        <w:rPr>
          <w:rFonts w:eastAsia="Times New Roman"/>
          <w:szCs w:val="24"/>
        </w:rPr>
        <w:t>Κύριε Υπουργέ</w:t>
      </w:r>
      <w:r w:rsidRPr="00445210">
        <w:rPr>
          <w:rFonts w:eastAsia="Times New Roman"/>
          <w:szCs w:val="24"/>
        </w:rPr>
        <w:t>,</w:t>
      </w:r>
      <w:r w:rsidRPr="0034273A">
        <w:rPr>
          <w:rFonts w:eastAsia="Times New Roman"/>
          <w:szCs w:val="24"/>
        </w:rPr>
        <w:t xml:space="preserve"> θέλω να γνωρίζετε ότι για μένα προσωπικά και για τη Νέα Δημοκρατία τα ζητήματα των αγροτών</w:t>
      </w:r>
      <w:r w:rsidRPr="0034273A">
        <w:rPr>
          <w:rFonts w:eastAsia="Times New Roman"/>
          <w:szCs w:val="24"/>
        </w:rPr>
        <w:t xml:space="preserve"> και των παραγωγών είναι πολύ ψηλά στην ατζέντα</w:t>
      </w:r>
      <w:r w:rsidRPr="00445210">
        <w:rPr>
          <w:rFonts w:eastAsia="Times New Roman"/>
          <w:szCs w:val="24"/>
        </w:rPr>
        <w:t xml:space="preserve"> </w:t>
      </w:r>
      <w:r>
        <w:rPr>
          <w:rFonts w:eastAsia="Times New Roman"/>
          <w:szCs w:val="24"/>
        </w:rPr>
        <w:t>κ</w:t>
      </w:r>
      <w:r w:rsidRPr="0034273A">
        <w:rPr>
          <w:rFonts w:eastAsia="Times New Roman"/>
          <w:szCs w:val="24"/>
        </w:rPr>
        <w:t>αι ειδικά για την περιοχή της Άρτας</w:t>
      </w:r>
      <w:r w:rsidRPr="00445210">
        <w:rPr>
          <w:rFonts w:eastAsia="Times New Roman"/>
          <w:szCs w:val="24"/>
        </w:rPr>
        <w:t>,</w:t>
      </w:r>
      <w:r w:rsidRPr="0034273A">
        <w:rPr>
          <w:rFonts w:eastAsia="Times New Roman"/>
          <w:szCs w:val="24"/>
        </w:rPr>
        <w:t xml:space="preserve"> της Ηπείρου και της </w:t>
      </w:r>
      <w:r>
        <w:rPr>
          <w:rFonts w:eastAsia="Times New Roman"/>
          <w:szCs w:val="24"/>
        </w:rPr>
        <w:t>δ</w:t>
      </w:r>
      <w:r w:rsidRPr="0034273A">
        <w:rPr>
          <w:rFonts w:eastAsia="Times New Roman"/>
          <w:szCs w:val="24"/>
        </w:rPr>
        <w:t xml:space="preserve">υτικής </w:t>
      </w:r>
      <w:r w:rsidRPr="0034273A">
        <w:rPr>
          <w:rFonts w:eastAsia="Times New Roman"/>
          <w:szCs w:val="24"/>
        </w:rPr>
        <w:lastRenderedPageBreak/>
        <w:t>Ελλάδας</w:t>
      </w:r>
      <w:r w:rsidRPr="00445210">
        <w:rPr>
          <w:rFonts w:eastAsia="Times New Roman"/>
          <w:szCs w:val="24"/>
        </w:rPr>
        <w:t>,</w:t>
      </w:r>
      <w:r w:rsidRPr="0034273A">
        <w:rPr>
          <w:rFonts w:eastAsia="Times New Roman"/>
          <w:szCs w:val="24"/>
        </w:rPr>
        <w:t xml:space="preserve"> διότι είναι μία περιοχή </w:t>
      </w:r>
      <w:r>
        <w:rPr>
          <w:rFonts w:eastAsia="Times New Roman"/>
          <w:szCs w:val="24"/>
        </w:rPr>
        <w:t>ό</w:t>
      </w:r>
      <w:r w:rsidRPr="0034273A">
        <w:rPr>
          <w:rFonts w:eastAsia="Times New Roman"/>
          <w:szCs w:val="24"/>
        </w:rPr>
        <w:t xml:space="preserve">που η οικονομία της βασίζεται κατά βάση στην </w:t>
      </w:r>
      <w:r>
        <w:rPr>
          <w:rFonts w:eastAsia="Times New Roman"/>
          <w:szCs w:val="24"/>
        </w:rPr>
        <w:t>α</w:t>
      </w:r>
      <w:r w:rsidRPr="0034273A">
        <w:rPr>
          <w:rFonts w:eastAsia="Times New Roman"/>
          <w:szCs w:val="24"/>
        </w:rPr>
        <w:t>γροτική οικονομία</w:t>
      </w:r>
      <w:r>
        <w:rPr>
          <w:rFonts w:eastAsia="Times New Roman"/>
          <w:szCs w:val="24"/>
        </w:rPr>
        <w:t>.</w:t>
      </w:r>
      <w:r w:rsidRPr="0034273A">
        <w:rPr>
          <w:rFonts w:eastAsia="Times New Roman"/>
          <w:szCs w:val="24"/>
        </w:rPr>
        <w:t xml:space="preserve"> </w:t>
      </w:r>
    </w:p>
    <w:p w14:paraId="4EC18FB1" w14:textId="77777777" w:rsidR="008E01FC" w:rsidRDefault="002168A0">
      <w:pPr>
        <w:spacing w:line="600" w:lineRule="auto"/>
        <w:ind w:firstLine="720"/>
        <w:jc w:val="both"/>
        <w:rPr>
          <w:rFonts w:eastAsia="Times New Roman"/>
          <w:szCs w:val="24"/>
        </w:rPr>
      </w:pPr>
      <w:r w:rsidRPr="0034273A">
        <w:rPr>
          <w:rFonts w:eastAsia="Times New Roman"/>
          <w:szCs w:val="24"/>
        </w:rPr>
        <w:t>Γι</w:t>
      </w:r>
      <w:r>
        <w:rPr>
          <w:rFonts w:eastAsia="Times New Roman"/>
          <w:szCs w:val="24"/>
        </w:rPr>
        <w:t>’</w:t>
      </w:r>
      <w:r w:rsidRPr="0034273A">
        <w:rPr>
          <w:rFonts w:eastAsia="Times New Roman"/>
          <w:szCs w:val="24"/>
        </w:rPr>
        <w:t xml:space="preserve"> αυτό</w:t>
      </w:r>
      <w:r>
        <w:rPr>
          <w:rFonts w:eastAsia="Times New Roman"/>
          <w:szCs w:val="24"/>
        </w:rPr>
        <w:t>ν</w:t>
      </w:r>
      <w:r w:rsidRPr="0034273A">
        <w:rPr>
          <w:rFonts w:eastAsia="Times New Roman"/>
          <w:szCs w:val="24"/>
        </w:rPr>
        <w:t xml:space="preserve"> το λόγο δεν κουράζομαι και δεν π</w:t>
      </w:r>
      <w:r w:rsidRPr="0034273A">
        <w:rPr>
          <w:rFonts w:eastAsia="Times New Roman"/>
          <w:szCs w:val="24"/>
        </w:rPr>
        <w:t xml:space="preserve">ρόκειται να σταματήσω συνεχώς </w:t>
      </w:r>
      <w:r>
        <w:rPr>
          <w:rFonts w:eastAsia="Times New Roman"/>
          <w:szCs w:val="24"/>
        </w:rPr>
        <w:t>σ</w:t>
      </w:r>
      <w:r w:rsidRPr="0034273A">
        <w:rPr>
          <w:rFonts w:eastAsia="Times New Roman"/>
          <w:szCs w:val="24"/>
        </w:rPr>
        <w:t>τ</w:t>
      </w:r>
      <w:r>
        <w:rPr>
          <w:rFonts w:eastAsia="Times New Roman"/>
          <w:szCs w:val="24"/>
        </w:rPr>
        <w:t>ο</w:t>
      </w:r>
      <w:r w:rsidRPr="0034273A">
        <w:rPr>
          <w:rFonts w:eastAsia="Times New Roman"/>
          <w:szCs w:val="24"/>
        </w:rPr>
        <w:t xml:space="preserve"> πλαίσι</w:t>
      </w:r>
      <w:r>
        <w:rPr>
          <w:rFonts w:eastAsia="Times New Roman"/>
          <w:szCs w:val="24"/>
        </w:rPr>
        <w:t>ο</w:t>
      </w:r>
      <w:r w:rsidRPr="0034273A">
        <w:rPr>
          <w:rFonts w:eastAsia="Times New Roman"/>
          <w:szCs w:val="24"/>
        </w:rPr>
        <w:t xml:space="preserve"> του κοινοβουλευτικού ελέγχου να σας ασκώ ερωτήσεις και πίεση ούτως ώστε κι εσείς προσωπικά και το Υπουργείο </w:t>
      </w:r>
      <w:r>
        <w:rPr>
          <w:rFonts w:eastAsia="Times New Roman"/>
          <w:szCs w:val="24"/>
        </w:rPr>
        <w:t>σας,</w:t>
      </w:r>
      <w:r w:rsidRPr="0034273A">
        <w:rPr>
          <w:rFonts w:eastAsia="Times New Roman"/>
          <w:szCs w:val="24"/>
        </w:rPr>
        <w:t xml:space="preserve"> αλλά και ο </w:t>
      </w:r>
      <w:r>
        <w:rPr>
          <w:rFonts w:eastAsia="Times New Roman"/>
          <w:szCs w:val="24"/>
        </w:rPr>
        <w:t>ο</w:t>
      </w:r>
      <w:r w:rsidRPr="0034273A">
        <w:rPr>
          <w:rFonts w:eastAsia="Times New Roman"/>
          <w:szCs w:val="24"/>
        </w:rPr>
        <w:t>ργανισμός</w:t>
      </w:r>
      <w:r>
        <w:rPr>
          <w:rFonts w:eastAsia="Times New Roman"/>
          <w:szCs w:val="24"/>
        </w:rPr>
        <w:t>,</w:t>
      </w:r>
      <w:r w:rsidRPr="0034273A">
        <w:rPr>
          <w:rFonts w:eastAsia="Times New Roman"/>
          <w:szCs w:val="24"/>
        </w:rPr>
        <w:t xml:space="preserve"> ο ΕΛΓΑ</w:t>
      </w:r>
      <w:r>
        <w:rPr>
          <w:rFonts w:eastAsia="Times New Roman"/>
          <w:szCs w:val="24"/>
        </w:rPr>
        <w:t>,</w:t>
      </w:r>
      <w:r w:rsidRPr="0034273A">
        <w:rPr>
          <w:rFonts w:eastAsia="Times New Roman"/>
          <w:szCs w:val="24"/>
        </w:rPr>
        <w:t xml:space="preserve"> να εργαστεί πιο γρήγορα</w:t>
      </w:r>
      <w:r>
        <w:rPr>
          <w:rFonts w:eastAsia="Times New Roman"/>
          <w:szCs w:val="24"/>
        </w:rPr>
        <w:t>,</w:t>
      </w:r>
      <w:r w:rsidRPr="0034273A">
        <w:rPr>
          <w:rFonts w:eastAsia="Times New Roman"/>
          <w:szCs w:val="24"/>
        </w:rPr>
        <w:t xml:space="preserve"> πιο εντατικά</w:t>
      </w:r>
      <w:r>
        <w:rPr>
          <w:rFonts w:eastAsia="Times New Roman"/>
          <w:szCs w:val="24"/>
        </w:rPr>
        <w:t>,</w:t>
      </w:r>
      <w:r w:rsidRPr="0034273A">
        <w:rPr>
          <w:rFonts w:eastAsia="Times New Roman"/>
          <w:szCs w:val="24"/>
        </w:rPr>
        <w:t xml:space="preserve"> πιο αποτελεσματικά </w:t>
      </w:r>
      <w:r>
        <w:rPr>
          <w:rFonts w:eastAsia="Times New Roman"/>
          <w:szCs w:val="24"/>
        </w:rPr>
        <w:t>διότι</w:t>
      </w:r>
      <w:r w:rsidRPr="0034273A">
        <w:rPr>
          <w:rFonts w:eastAsia="Times New Roman"/>
          <w:szCs w:val="24"/>
        </w:rPr>
        <w:t xml:space="preserve"> μας ενδιαφέρει να επιτελέσει το έργο του και να σταλούν χρήματα στους παραγωγούς</w:t>
      </w:r>
      <w:r>
        <w:rPr>
          <w:rFonts w:eastAsia="Times New Roman"/>
          <w:szCs w:val="24"/>
        </w:rPr>
        <w:t>,</w:t>
      </w:r>
      <w:r w:rsidRPr="0034273A">
        <w:rPr>
          <w:rFonts w:eastAsia="Times New Roman"/>
          <w:szCs w:val="24"/>
        </w:rPr>
        <w:t xml:space="preserve"> όχι για να τους καλοπιάσου</w:t>
      </w:r>
      <w:r>
        <w:rPr>
          <w:rFonts w:eastAsia="Times New Roman"/>
          <w:szCs w:val="24"/>
        </w:rPr>
        <w:t>με</w:t>
      </w:r>
      <w:r w:rsidRPr="0034273A">
        <w:rPr>
          <w:rFonts w:eastAsia="Times New Roman"/>
          <w:szCs w:val="24"/>
        </w:rPr>
        <w:t xml:space="preserve"> για μικροπολιτικούς λόγους θα πω παρακάτω στη συνέχεια</w:t>
      </w:r>
      <w:r>
        <w:rPr>
          <w:rFonts w:eastAsia="Times New Roman"/>
          <w:szCs w:val="24"/>
        </w:rPr>
        <w:t>,</w:t>
      </w:r>
      <w:r w:rsidRPr="0034273A">
        <w:rPr>
          <w:rFonts w:eastAsia="Times New Roman"/>
          <w:szCs w:val="24"/>
        </w:rPr>
        <w:t xml:space="preserve"> αλλά γιατί τα έχουν πραγματικά ανάγκ</w:t>
      </w:r>
      <w:r>
        <w:rPr>
          <w:rFonts w:eastAsia="Times New Roman"/>
          <w:szCs w:val="24"/>
        </w:rPr>
        <w:t>η.</w:t>
      </w:r>
    </w:p>
    <w:p w14:paraId="4EC18FB2" w14:textId="77777777" w:rsidR="008E01FC" w:rsidRDefault="002168A0">
      <w:pPr>
        <w:spacing w:line="600" w:lineRule="auto"/>
        <w:ind w:firstLine="720"/>
        <w:jc w:val="both"/>
        <w:rPr>
          <w:rFonts w:eastAsia="Times New Roman"/>
          <w:szCs w:val="24"/>
        </w:rPr>
      </w:pPr>
      <w:r>
        <w:rPr>
          <w:rFonts w:eastAsia="Times New Roman"/>
          <w:szCs w:val="24"/>
        </w:rPr>
        <w:t>Κ</w:t>
      </w:r>
      <w:r w:rsidRPr="0034273A">
        <w:rPr>
          <w:rFonts w:eastAsia="Times New Roman"/>
          <w:szCs w:val="24"/>
        </w:rPr>
        <w:t>ρατώ</w:t>
      </w:r>
      <w:r>
        <w:rPr>
          <w:rFonts w:eastAsia="Times New Roman"/>
          <w:szCs w:val="24"/>
        </w:rPr>
        <w:t>, λ</w:t>
      </w:r>
      <w:r w:rsidRPr="0034273A">
        <w:rPr>
          <w:rFonts w:eastAsia="Times New Roman"/>
          <w:szCs w:val="24"/>
        </w:rPr>
        <w:t>οιπόν</w:t>
      </w:r>
      <w:r>
        <w:rPr>
          <w:rFonts w:eastAsia="Times New Roman"/>
          <w:szCs w:val="24"/>
        </w:rPr>
        <w:t>,</w:t>
      </w:r>
      <w:r w:rsidRPr="0034273A">
        <w:rPr>
          <w:rFonts w:eastAsia="Times New Roman"/>
          <w:szCs w:val="24"/>
        </w:rPr>
        <w:t xml:space="preserve"> την απάντησή </w:t>
      </w:r>
      <w:r>
        <w:rPr>
          <w:rFonts w:eastAsia="Times New Roman"/>
          <w:szCs w:val="24"/>
        </w:rPr>
        <w:t>σας.</w:t>
      </w:r>
      <w:r w:rsidRPr="0034273A">
        <w:rPr>
          <w:rFonts w:eastAsia="Times New Roman"/>
          <w:szCs w:val="24"/>
        </w:rPr>
        <w:t xml:space="preserve"> Περιμένουμε την </w:t>
      </w:r>
      <w:r w:rsidRPr="0034273A">
        <w:rPr>
          <w:rFonts w:eastAsia="Times New Roman"/>
          <w:szCs w:val="24"/>
        </w:rPr>
        <w:t xml:space="preserve">καταβολή των αποζημιώσεων </w:t>
      </w:r>
      <w:r>
        <w:rPr>
          <w:rFonts w:eastAsia="Times New Roman"/>
          <w:szCs w:val="24"/>
        </w:rPr>
        <w:t>για</w:t>
      </w:r>
      <w:r w:rsidRPr="0034273A">
        <w:rPr>
          <w:rFonts w:eastAsia="Times New Roman"/>
          <w:szCs w:val="24"/>
        </w:rPr>
        <w:t xml:space="preserve"> τις καταγραφές</w:t>
      </w:r>
      <w:r>
        <w:rPr>
          <w:rFonts w:eastAsia="Times New Roman"/>
          <w:szCs w:val="24"/>
        </w:rPr>
        <w:t>,</w:t>
      </w:r>
      <w:r w:rsidRPr="0034273A">
        <w:rPr>
          <w:rFonts w:eastAsia="Times New Roman"/>
          <w:szCs w:val="24"/>
        </w:rPr>
        <w:t xml:space="preserve"> που έχουν γίνει στο προηγούμενο διάστημα και περιμένου</w:t>
      </w:r>
      <w:r>
        <w:rPr>
          <w:rFonts w:eastAsia="Times New Roman"/>
          <w:szCs w:val="24"/>
        </w:rPr>
        <w:t>με</w:t>
      </w:r>
      <w:r w:rsidRPr="0034273A">
        <w:rPr>
          <w:rFonts w:eastAsia="Times New Roman"/>
          <w:szCs w:val="24"/>
        </w:rPr>
        <w:t xml:space="preserve"> να είναι και άμεσες και να είναι και καλές</w:t>
      </w:r>
      <w:r>
        <w:rPr>
          <w:rFonts w:eastAsia="Times New Roman"/>
          <w:szCs w:val="24"/>
        </w:rPr>
        <w:t>,</w:t>
      </w:r>
      <w:r w:rsidRPr="0034273A">
        <w:rPr>
          <w:rFonts w:eastAsia="Times New Roman"/>
          <w:szCs w:val="24"/>
        </w:rPr>
        <w:t xml:space="preserve"> διότι υπάρχουν</w:t>
      </w:r>
      <w:r>
        <w:rPr>
          <w:rFonts w:eastAsia="Times New Roman"/>
          <w:szCs w:val="24"/>
        </w:rPr>
        <w:t xml:space="preserve"> –</w:t>
      </w:r>
      <w:r w:rsidRPr="0034273A">
        <w:rPr>
          <w:rFonts w:eastAsia="Times New Roman"/>
          <w:szCs w:val="24"/>
        </w:rPr>
        <w:t>σύμφωνα με αυτά τα οποία εισπράττω</w:t>
      </w:r>
      <w:r>
        <w:rPr>
          <w:rFonts w:eastAsia="Times New Roman"/>
          <w:szCs w:val="24"/>
        </w:rPr>
        <w:t xml:space="preserve"> από τους πολίτες και τον κόσμο- </w:t>
      </w:r>
      <w:r w:rsidRPr="0034273A">
        <w:rPr>
          <w:rFonts w:eastAsia="Times New Roman"/>
          <w:szCs w:val="24"/>
        </w:rPr>
        <w:t>κατευθύνσεις από τη διοίκη</w:t>
      </w:r>
      <w:r w:rsidRPr="0034273A">
        <w:rPr>
          <w:rFonts w:eastAsia="Times New Roman"/>
          <w:szCs w:val="24"/>
        </w:rPr>
        <w:t xml:space="preserve">ση του </w:t>
      </w:r>
      <w:r>
        <w:rPr>
          <w:rFonts w:eastAsia="Times New Roman"/>
          <w:szCs w:val="24"/>
        </w:rPr>
        <w:t>ΕΛΓΑ</w:t>
      </w:r>
      <w:r w:rsidRPr="0034273A">
        <w:rPr>
          <w:rFonts w:eastAsia="Times New Roman"/>
          <w:szCs w:val="24"/>
        </w:rPr>
        <w:t xml:space="preserve"> να φτάνουν μέχρι ένα όριο </w:t>
      </w:r>
      <w:r>
        <w:rPr>
          <w:rFonts w:eastAsia="Times New Roman"/>
          <w:szCs w:val="24"/>
        </w:rPr>
        <w:t>οι αποζημιώσεις</w:t>
      </w:r>
      <w:r w:rsidRPr="0034273A">
        <w:rPr>
          <w:rFonts w:eastAsia="Times New Roman"/>
          <w:szCs w:val="24"/>
        </w:rPr>
        <w:t xml:space="preserve"> και όχι να εκτιμούν οι εκτιμητές την πραγματική ζημιά η οποία υφίσταται</w:t>
      </w:r>
      <w:r>
        <w:rPr>
          <w:rFonts w:eastAsia="Times New Roman"/>
          <w:szCs w:val="24"/>
        </w:rPr>
        <w:t>.</w:t>
      </w:r>
    </w:p>
    <w:p w14:paraId="4EC18FB3" w14:textId="77777777" w:rsidR="008E01FC" w:rsidRDefault="002168A0">
      <w:pPr>
        <w:spacing w:line="600" w:lineRule="auto"/>
        <w:ind w:firstLine="720"/>
        <w:jc w:val="both"/>
        <w:rPr>
          <w:rFonts w:eastAsia="Times New Roman"/>
          <w:szCs w:val="24"/>
        </w:rPr>
      </w:pPr>
      <w:r w:rsidRPr="0034273A">
        <w:rPr>
          <w:rFonts w:eastAsia="Times New Roman"/>
          <w:szCs w:val="24"/>
        </w:rPr>
        <w:lastRenderedPageBreak/>
        <w:t>Πάμε παρακάτω</w:t>
      </w:r>
      <w:r>
        <w:rPr>
          <w:rFonts w:eastAsia="Times New Roman"/>
          <w:szCs w:val="24"/>
        </w:rPr>
        <w:t>. Σας έθεσα και το θέμα εάν</w:t>
      </w:r>
      <w:r w:rsidRPr="0034273A">
        <w:rPr>
          <w:rFonts w:eastAsia="Times New Roman"/>
          <w:szCs w:val="24"/>
        </w:rPr>
        <w:t xml:space="preserve"> γενικότερα το αντιλαμβάνεστε και αν το έχετε θέσει στην άτυπη </w:t>
      </w:r>
      <w:r>
        <w:rPr>
          <w:rFonts w:eastAsia="Times New Roman"/>
          <w:szCs w:val="24"/>
        </w:rPr>
        <w:t>σ</w:t>
      </w:r>
      <w:r w:rsidRPr="0034273A">
        <w:rPr>
          <w:rFonts w:eastAsia="Times New Roman"/>
          <w:szCs w:val="24"/>
        </w:rPr>
        <w:t>ύνοδο των Υπουργών Γεωργί</w:t>
      </w:r>
      <w:r w:rsidRPr="0034273A">
        <w:rPr>
          <w:rFonts w:eastAsia="Times New Roman"/>
          <w:szCs w:val="24"/>
        </w:rPr>
        <w:t xml:space="preserve">ας </w:t>
      </w:r>
      <w:r>
        <w:rPr>
          <w:rFonts w:eastAsia="Times New Roman"/>
          <w:szCs w:val="24"/>
        </w:rPr>
        <w:t xml:space="preserve">στο </w:t>
      </w:r>
      <w:proofErr w:type="spellStart"/>
      <w:r>
        <w:rPr>
          <w:rFonts w:eastAsia="Times New Roman"/>
          <w:szCs w:val="24"/>
        </w:rPr>
        <w:t>Σλόσχοφ</w:t>
      </w:r>
      <w:proofErr w:type="spellEnd"/>
      <w:r>
        <w:rPr>
          <w:rFonts w:eastAsia="Times New Roman"/>
          <w:szCs w:val="24"/>
        </w:rPr>
        <w:t xml:space="preserve"> </w:t>
      </w:r>
      <w:r w:rsidRPr="0034273A">
        <w:rPr>
          <w:rFonts w:eastAsia="Times New Roman"/>
          <w:szCs w:val="24"/>
        </w:rPr>
        <w:t>στην Αυστρία</w:t>
      </w:r>
      <w:r>
        <w:rPr>
          <w:rFonts w:eastAsia="Times New Roman"/>
          <w:szCs w:val="24"/>
        </w:rPr>
        <w:t>,</w:t>
      </w:r>
      <w:r w:rsidRPr="0034273A">
        <w:rPr>
          <w:rFonts w:eastAsia="Times New Roman"/>
          <w:szCs w:val="24"/>
        </w:rPr>
        <w:t xml:space="preserve"> </w:t>
      </w:r>
      <w:r>
        <w:rPr>
          <w:rFonts w:eastAsia="Times New Roman"/>
          <w:szCs w:val="24"/>
        </w:rPr>
        <w:t xml:space="preserve">το Σεπτέμβριο </w:t>
      </w:r>
      <w:r w:rsidRPr="0034273A">
        <w:rPr>
          <w:rFonts w:eastAsia="Times New Roman"/>
          <w:szCs w:val="24"/>
        </w:rPr>
        <w:t>το</w:t>
      </w:r>
      <w:r>
        <w:rPr>
          <w:rFonts w:eastAsia="Times New Roman"/>
          <w:szCs w:val="24"/>
        </w:rPr>
        <w:t>υ</w:t>
      </w:r>
      <w:r w:rsidRPr="0034273A">
        <w:rPr>
          <w:rFonts w:eastAsia="Times New Roman"/>
          <w:szCs w:val="24"/>
        </w:rPr>
        <w:t xml:space="preserve"> 2018</w:t>
      </w:r>
      <w:r>
        <w:rPr>
          <w:rFonts w:eastAsia="Times New Roman"/>
          <w:szCs w:val="24"/>
        </w:rPr>
        <w:t>,</w:t>
      </w:r>
      <w:r w:rsidRPr="0034273A">
        <w:rPr>
          <w:rFonts w:eastAsia="Times New Roman"/>
          <w:szCs w:val="24"/>
        </w:rPr>
        <w:t xml:space="preserve"> δεν λάβατε θέση στο θέμα της κλιματικής αλλαγής</w:t>
      </w:r>
      <w:r>
        <w:rPr>
          <w:rFonts w:eastAsia="Times New Roman"/>
          <w:szCs w:val="24"/>
        </w:rPr>
        <w:t>,</w:t>
      </w:r>
      <w:r w:rsidRPr="0034273A">
        <w:rPr>
          <w:rFonts w:eastAsia="Times New Roman"/>
          <w:szCs w:val="24"/>
        </w:rPr>
        <w:t xml:space="preserve"> που ήταν και το κεντρικό του θέμα</w:t>
      </w:r>
      <w:r>
        <w:rPr>
          <w:rFonts w:eastAsia="Times New Roman"/>
          <w:szCs w:val="24"/>
        </w:rPr>
        <w:t>,</w:t>
      </w:r>
      <w:r w:rsidRPr="0034273A">
        <w:rPr>
          <w:rFonts w:eastAsia="Times New Roman"/>
          <w:szCs w:val="24"/>
        </w:rPr>
        <w:t xml:space="preserve"> ενώ άγνωστο παραμένει αν θα αξιοποιήσετε τις ευνοϊκές ρυθμίσεις της Ευρωπαϊκής Ένωσης για την άμεση αποζημίωση των παρα</w:t>
      </w:r>
      <w:r w:rsidRPr="0034273A">
        <w:rPr>
          <w:rFonts w:eastAsia="Times New Roman"/>
          <w:szCs w:val="24"/>
        </w:rPr>
        <w:t xml:space="preserve">γωγών από εθνικούς </w:t>
      </w:r>
      <w:r>
        <w:rPr>
          <w:rFonts w:eastAsia="Times New Roman"/>
          <w:szCs w:val="24"/>
        </w:rPr>
        <w:t>π</w:t>
      </w:r>
      <w:r w:rsidRPr="0034273A">
        <w:rPr>
          <w:rFonts w:eastAsia="Times New Roman"/>
          <w:szCs w:val="24"/>
        </w:rPr>
        <w:t xml:space="preserve">όρους μέσω ΠΣΕΑ και </w:t>
      </w:r>
      <w:r>
        <w:rPr>
          <w:rFonts w:eastAsia="Times New Roman"/>
          <w:szCs w:val="24"/>
        </w:rPr>
        <w:t xml:space="preserve">ΚΟΕ. </w:t>
      </w:r>
    </w:p>
    <w:p w14:paraId="4EC18FB4" w14:textId="77777777" w:rsidR="008E01FC" w:rsidRDefault="002168A0">
      <w:pPr>
        <w:spacing w:line="600" w:lineRule="auto"/>
        <w:ind w:firstLine="720"/>
        <w:jc w:val="both"/>
        <w:rPr>
          <w:rFonts w:eastAsia="Times New Roman"/>
          <w:szCs w:val="24"/>
        </w:rPr>
      </w:pPr>
      <w:r>
        <w:rPr>
          <w:rFonts w:eastAsia="Times New Roman"/>
          <w:szCs w:val="24"/>
        </w:rPr>
        <w:t xml:space="preserve">Και </w:t>
      </w:r>
      <w:r w:rsidRPr="0034273A">
        <w:rPr>
          <w:rFonts w:eastAsia="Times New Roman"/>
          <w:szCs w:val="24"/>
        </w:rPr>
        <w:t xml:space="preserve">στις ερωτήσεις </w:t>
      </w:r>
      <w:r>
        <w:rPr>
          <w:rFonts w:eastAsia="Times New Roman"/>
          <w:szCs w:val="24"/>
        </w:rPr>
        <w:t xml:space="preserve">τις οποίες </w:t>
      </w:r>
      <w:r w:rsidRPr="0034273A">
        <w:rPr>
          <w:rFonts w:eastAsia="Times New Roman"/>
          <w:szCs w:val="24"/>
        </w:rPr>
        <w:t>σας έχω θέσ</w:t>
      </w:r>
      <w:r>
        <w:rPr>
          <w:rFonts w:eastAsia="Times New Roman"/>
          <w:szCs w:val="24"/>
        </w:rPr>
        <w:t xml:space="preserve">ει, </w:t>
      </w:r>
      <w:r w:rsidRPr="0034273A">
        <w:rPr>
          <w:rFonts w:eastAsia="Times New Roman"/>
          <w:szCs w:val="24"/>
        </w:rPr>
        <w:t xml:space="preserve">μου αναφέρετε </w:t>
      </w:r>
      <w:r>
        <w:rPr>
          <w:rFonts w:eastAsia="Times New Roman"/>
          <w:szCs w:val="24"/>
        </w:rPr>
        <w:t>π</w:t>
      </w:r>
      <w:r w:rsidRPr="0034273A">
        <w:rPr>
          <w:rFonts w:eastAsia="Times New Roman"/>
          <w:szCs w:val="24"/>
        </w:rPr>
        <w:t>οιες είναι οι προϋποθέσεις</w:t>
      </w:r>
      <w:r>
        <w:rPr>
          <w:rFonts w:eastAsia="Times New Roman"/>
          <w:szCs w:val="24"/>
        </w:rPr>
        <w:t>.</w:t>
      </w:r>
      <w:r w:rsidRPr="0034273A">
        <w:rPr>
          <w:rFonts w:eastAsia="Times New Roman"/>
          <w:szCs w:val="24"/>
        </w:rPr>
        <w:t xml:space="preserve"> Το ζήτημα δεν είναι αυτό</w:t>
      </w:r>
      <w:r>
        <w:rPr>
          <w:rFonts w:eastAsia="Times New Roman"/>
          <w:szCs w:val="24"/>
        </w:rPr>
        <w:t xml:space="preserve">, κύριε Υπουργέ. Τις </w:t>
      </w:r>
      <w:r w:rsidRPr="0034273A">
        <w:rPr>
          <w:rFonts w:eastAsia="Times New Roman"/>
          <w:szCs w:val="24"/>
        </w:rPr>
        <w:t xml:space="preserve">προϋποθέσεις </w:t>
      </w:r>
      <w:r>
        <w:rPr>
          <w:rFonts w:eastAsia="Times New Roman"/>
          <w:szCs w:val="24"/>
        </w:rPr>
        <w:t xml:space="preserve">τις </w:t>
      </w:r>
      <w:r w:rsidRPr="0034273A">
        <w:rPr>
          <w:rFonts w:eastAsia="Times New Roman"/>
          <w:szCs w:val="24"/>
        </w:rPr>
        <w:t>γνωρίζουμε και εμείς και εσείς και τις ξέρουν και οι αγρότες</w:t>
      </w:r>
      <w:r w:rsidRPr="0034273A">
        <w:rPr>
          <w:rFonts w:eastAsia="Times New Roman"/>
          <w:szCs w:val="24"/>
        </w:rPr>
        <w:t xml:space="preserve"> και οι παραγωγοί</w:t>
      </w:r>
      <w:r>
        <w:rPr>
          <w:rFonts w:eastAsia="Times New Roman"/>
          <w:szCs w:val="24"/>
        </w:rPr>
        <w:t>.</w:t>
      </w:r>
      <w:r w:rsidRPr="0034273A">
        <w:rPr>
          <w:rFonts w:eastAsia="Times New Roman"/>
          <w:szCs w:val="24"/>
        </w:rPr>
        <w:t xml:space="preserve"> Το ζήτημα είναι ποιες είναι οι δικές σας ενέργειες</w:t>
      </w:r>
      <w:r>
        <w:rPr>
          <w:rFonts w:eastAsia="Times New Roman"/>
          <w:szCs w:val="24"/>
        </w:rPr>
        <w:t>,</w:t>
      </w:r>
      <w:r w:rsidRPr="0034273A">
        <w:rPr>
          <w:rFonts w:eastAsia="Times New Roman"/>
          <w:szCs w:val="24"/>
        </w:rPr>
        <w:t xml:space="preserve"> </w:t>
      </w:r>
      <w:r>
        <w:rPr>
          <w:rFonts w:eastAsia="Times New Roman"/>
          <w:szCs w:val="24"/>
        </w:rPr>
        <w:t>π</w:t>
      </w:r>
      <w:r w:rsidRPr="0034273A">
        <w:rPr>
          <w:rFonts w:eastAsia="Times New Roman"/>
          <w:szCs w:val="24"/>
        </w:rPr>
        <w:t xml:space="preserve">οιες είναι οι πρωτοβουλίες που </w:t>
      </w:r>
      <w:r>
        <w:rPr>
          <w:rFonts w:eastAsia="Times New Roman"/>
          <w:szCs w:val="24"/>
        </w:rPr>
        <w:t xml:space="preserve">παίρνετε </w:t>
      </w:r>
      <w:r w:rsidRPr="0034273A">
        <w:rPr>
          <w:rFonts w:eastAsia="Times New Roman"/>
          <w:szCs w:val="24"/>
        </w:rPr>
        <w:t>στην Ευρωπαϊκή Ένωση</w:t>
      </w:r>
      <w:r>
        <w:rPr>
          <w:rFonts w:eastAsia="Times New Roman"/>
          <w:szCs w:val="24"/>
        </w:rPr>
        <w:t>,</w:t>
      </w:r>
      <w:r w:rsidRPr="0034273A">
        <w:rPr>
          <w:rFonts w:eastAsia="Times New Roman"/>
          <w:szCs w:val="24"/>
        </w:rPr>
        <w:t xml:space="preserve"> αν το πιστ</w:t>
      </w:r>
      <w:r>
        <w:rPr>
          <w:rFonts w:eastAsia="Times New Roman"/>
          <w:szCs w:val="24"/>
        </w:rPr>
        <w:t>εύετε πραγματικά, να αγωνιστείτε, ν</w:t>
      </w:r>
      <w:r w:rsidRPr="0034273A">
        <w:rPr>
          <w:rFonts w:eastAsia="Times New Roman"/>
          <w:szCs w:val="24"/>
        </w:rPr>
        <w:t xml:space="preserve">α παλέψετε για να φέρουμε περισσότερα χρήματα για αυτό το δίκαιο θέμα στους </w:t>
      </w:r>
      <w:r w:rsidRPr="0034273A">
        <w:rPr>
          <w:rFonts w:eastAsia="Times New Roman"/>
          <w:szCs w:val="24"/>
        </w:rPr>
        <w:t>αγρότες</w:t>
      </w:r>
      <w:r>
        <w:rPr>
          <w:rFonts w:eastAsia="Times New Roman"/>
          <w:szCs w:val="24"/>
        </w:rPr>
        <w:t>.</w:t>
      </w:r>
    </w:p>
    <w:p w14:paraId="4EC18FB5" w14:textId="77777777" w:rsidR="008E01FC" w:rsidRDefault="002168A0">
      <w:pPr>
        <w:spacing w:line="600" w:lineRule="auto"/>
        <w:ind w:firstLine="720"/>
        <w:jc w:val="both"/>
        <w:rPr>
          <w:rFonts w:eastAsia="Times New Roman"/>
          <w:szCs w:val="24"/>
        </w:rPr>
      </w:pPr>
      <w:r>
        <w:rPr>
          <w:rFonts w:eastAsia="Times New Roman"/>
          <w:szCs w:val="24"/>
        </w:rPr>
        <w:t>Κ</w:t>
      </w:r>
      <w:r w:rsidRPr="0034273A">
        <w:rPr>
          <w:rFonts w:eastAsia="Times New Roman"/>
          <w:szCs w:val="24"/>
        </w:rPr>
        <w:t>αι έρχομαι στην υποσημείωση που άφησ</w:t>
      </w:r>
      <w:r>
        <w:rPr>
          <w:rFonts w:eastAsia="Times New Roman"/>
          <w:szCs w:val="24"/>
        </w:rPr>
        <w:t>α πιο πριν σε σχέση με την μικροπολιτική. Σ</w:t>
      </w:r>
      <w:r w:rsidRPr="0034273A">
        <w:rPr>
          <w:rFonts w:eastAsia="Times New Roman"/>
          <w:szCs w:val="24"/>
        </w:rPr>
        <w:t xml:space="preserve">τα δελτία Τύπου του Υπουργείου </w:t>
      </w:r>
      <w:r>
        <w:rPr>
          <w:rFonts w:eastAsia="Times New Roman"/>
          <w:szCs w:val="24"/>
        </w:rPr>
        <w:t>σας,</w:t>
      </w:r>
      <w:r w:rsidRPr="0034273A">
        <w:rPr>
          <w:rFonts w:eastAsia="Times New Roman"/>
          <w:szCs w:val="24"/>
        </w:rPr>
        <w:t xml:space="preserve"> </w:t>
      </w:r>
      <w:r>
        <w:rPr>
          <w:rFonts w:eastAsia="Times New Roman"/>
          <w:szCs w:val="24"/>
        </w:rPr>
        <w:t>κ</w:t>
      </w:r>
      <w:r w:rsidRPr="0034273A">
        <w:rPr>
          <w:rFonts w:eastAsia="Times New Roman"/>
          <w:szCs w:val="24"/>
        </w:rPr>
        <w:t>ύριε Υπουργέ</w:t>
      </w:r>
      <w:r>
        <w:rPr>
          <w:rFonts w:eastAsia="Times New Roman"/>
          <w:szCs w:val="24"/>
        </w:rPr>
        <w:t>,</w:t>
      </w:r>
      <w:r w:rsidRPr="0034273A">
        <w:rPr>
          <w:rFonts w:eastAsia="Times New Roman"/>
          <w:szCs w:val="24"/>
        </w:rPr>
        <w:t xml:space="preserve"> που έχουν εκδοθεί κατά καιρούς έχει δοθεί </w:t>
      </w:r>
      <w:r w:rsidRPr="0034273A">
        <w:rPr>
          <w:rFonts w:eastAsia="Times New Roman"/>
          <w:szCs w:val="24"/>
        </w:rPr>
        <w:lastRenderedPageBreak/>
        <w:t>μέσω de</w:t>
      </w:r>
      <w:r>
        <w:rPr>
          <w:rFonts w:eastAsia="Times New Roman"/>
          <w:szCs w:val="24"/>
        </w:rPr>
        <w:t xml:space="preserve"> </w:t>
      </w:r>
      <w:proofErr w:type="spellStart"/>
      <w:r w:rsidRPr="0034273A">
        <w:rPr>
          <w:rFonts w:eastAsia="Times New Roman"/>
          <w:szCs w:val="24"/>
        </w:rPr>
        <w:t>minimis</w:t>
      </w:r>
      <w:proofErr w:type="spellEnd"/>
      <w:r w:rsidRPr="0034273A">
        <w:rPr>
          <w:rFonts w:eastAsia="Times New Roman"/>
          <w:szCs w:val="24"/>
        </w:rPr>
        <w:t xml:space="preserve"> καταβολή κρατικών ενισχύσεων ύψους </w:t>
      </w:r>
      <w:r>
        <w:rPr>
          <w:rFonts w:eastAsia="Times New Roman"/>
          <w:szCs w:val="24"/>
        </w:rPr>
        <w:t>1</w:t>
      </w:r>
      <w:r w:rsidRPr="0034273A">
        <w:rPr>
          <w:rFonts w:eastAsia="Times New Roman"/>
          <w:szCs w:val="24"/>
        </w:rPr>
        <w:t xml:space="preserve"> εκατομμυρίου ευρώ πρό</w:t>
      </w:r>
      <w:r w:rsidRPr="0034273A">
        <w:rPr>
          <w:rFonts w:eastAsia="Times New Roman"/>
          <w:szCs w:val="24"/>
        </w:rPr>
        <w:t xml:space="preserve">σφατα στους </w:t>
      </w:r>
      <w:proofErr w:type="spellStart"/>
      <w:r w:rsidRPr="0034273A">
        <w:rPr>
          <w:rFonts w:eastAsia="Times New Roman"/>
          <w:szCs w:val="24"/>
        </w:rPr>
        <w:t>τευτλοπαραγωγούς</w:t>
      </w:r>
      <w:proofErr w:type="spellEnd"/>
      <w:r>
        <w:rPr>
          <w:rFonts w:eastAsia="Times New Roman"/>
          <w:szCs w:val="24"/>
        </w:rPr>
        <w:t>,</w:t>
      </w:r>
      <w:r w:rsidRPr="0034273A">
        <w:rPr>
          <w:rFonts w:eastAsia="Times New Roman"/>
          <w:szCs w:val="24"/>
        </w:rPr>
        <w:t xml:space="preserve"> 8,2 εκατομμύρια ευρώ στους παραγωγούς καπνού</w:t>
      </w:r>
      <w:r>
        <w:rPr>
          <w:rFonts w:eastAsia="Times New Roman"/>
          <w:szCs w:val="24"/>
        </w:rPr>
        <w:t>,</w:t>
      </w:r>
      <w:r w:rsidRPr="0034273A">
        <w:rPr>
          <w:rFonts w:eastAsia="Times New Roman"/>
          <w:szCs w:val="24"/>
        </w:rPr>
        <w:t xml:space="preserve"> 10,2 εκατομμύρια ευρώ στους παραγωγούς επιτραπέζιων ροδάκινων </w:t>
      </w:r>
      <w:r>
        <w:rPr>
          <w:rFonts w:eastAsia="Times New Roman"/>
          <w:szCs w:val="24"/>
        </w:rPr>
        <w:t>κ</w:t>
      </w:r>
      <w:r w:rsidRPr="0034273A">
        <w:rPr>
          <w:rFonts w:eastAsia="Times New Roman"/>
          <w:szCs w:val="24"/>
        </w:rPr>
        <w:t>αι νεκταρινιών</w:t>
      </w:r>
      <w:r>
        <w:rPr>
          <w:rFonts w:eastAsia="Times New Roman"/>
          <w:szCs w:val="24"/>
        </w:rPr>
        <w:t>,</w:t>
      </w:r>
      <w:r w:rsidRPr="0034273A">
        <w:rPr>
          <w:rFonts w:eastAsia="Times New Roman"/>
          <w:szCs w:val="24"/>
        </w:rPr>
        <w:t xml:space="preserve"> ενώ προηγήθηκε χορήγηση ενισχύσεων de </w:t>
      </w:r>
      <w:proofErr w:type="spellStart"/>
      <w:r w:rsidRPr="0034273A">
        <w:rPr>
          <w:rFonts w:eastAsia="Times New Roman"/>
          <w:szCs w:val="24"/>
        </w:rPr>
        <w:t>minimis</w:t>
      </w:r>
      <w:proofErr w:type="spellEnd"/>
      <w:r w:rsidRPr="0034273A">
        <w:rPr>
          <w:rFonts w:eastAsia="Times New Roman"/>
          <w:szCs w:val="24"/>
        </w:rPr>
        <w:t xml:space="preserve"> 42 εκατομμύρια ευρώ σε </w:t>
      </w:r>
      <w:proofErr w:type="spellStart"/>
      <w:r>
        <w:rPr>
          <w:rFonts w:eastAsia="Times New Roman"/>
          <w:szCs w:val="24"/>
        </w:rPr>
        <w:t>αιγοπροβατοτρόφους</w:t>
      </w:r>
      <w:proofErr w:type="spellEnd"/>
      <w:r>
        <w:rPr>
          <w:rFonts w:eastAsia="Times New Roman"/>
          <w:szCs w:val="24"/>
        </w:rPr>
        <w:t>. Γ</w:t>
      </w:r>
      <w:r w:rsidRPr="0034273A">
        <w:rPr>
          <w:rFonts w:eastAsia="Times New Roman"/>
          <w:szCs w:val="24"/>
        </w:rPr>
        <w:t>ια τα εσπερ</w:t>
      </w:r>
      <w:r w:rsidRPr="0034273A">
        <w:rPr>
          <w:rFonts w:eastAsia="Times New Roman"/>
          <w:szCs w:val="24"/>
        </w:rPr>
        <w:t xml:space="preserve">ιδοειδή </w:t>
      </w:r>
      <w:r>
        <w:rPr>
          <w:rFonts w:eastAsia="Times New Roman"/>
          <w:szCs w:val="24"/>
        </w:rPr>
        <w:t>δ</w:t>
      </w:r>
      <w:r w:rsidRPr="0034273A">
        <w:rPr>
          <w:rFonts w:eastAsia="Times New Roman"/>
          <w:szCs w:val="24"/>
        </w:rPr>
        <w:t>εν υπάρχει κα</w:t>
      </w:r>
      <w:r>
        <w:rPr>
          <w:rFonts w:eastAsia="Times New Roman"/>
          <w:szCs w:val="24"/>
        </w:rPr>
        <w:t>μ</w:t>
      </w:r>
      <w:r w:rsidRPr="0034273A">
        <w:rPr>
          <w:rFonts w:eastAsia="Times New Roman"/>
          <w:szCs w:val="24"/>
        </w:rPr>
        <w:t>μία πρόβλεψη</w:t>
      </w:r>
      <w:r>
        <w:rPr>
          <w:rFonts w:eastAsia="Times New Roman"/>
          <w:szCs w:val="24"/>
        </w:rPr>
        <w:t>.</w:t>
      </w:r>
    </w:p>
    <w:p w14:paraId="4EC18FB6" w14:textId="77777777" w:rsidR="008E01FC" w:rsidRDefault="002168A0">
      <w:pPr>
        <w:spacing w:line="600" w:lineRule="auto"/>
        <w:ind w:firstLine="720"/>
        <w:jc w:val="both"/>
        <w:rPr>
          <w:rFonts w:eastAsia="Times New Roman"/>
          <w:szCs w:val="24"/>
        </w:rPr>
      </w:pPr>
      <w:r>
        <w:rPr>
          <w:rFonts w:eastAsia="Times New Roman"/>
          <w:szCs w:val="24"/>
        </w:rPr>
        <w:t>Κ</w:t>
      </w:r>
      <w:r w:rsidRPr="0034273A">
        <w:rPr>
          <w:rFonts w:eastAsia="Times New Roman"/>
          <w:szCs w:val="24"/>
        </w:rPr>
        <w:t>αι σας λέω</w:t>
      </w:r>
      <w:r>
        <w:rPr>
          <w:rFonts w:eastAsia="Times New Roman"/>
          <w:szCs w:val="24"/>
        </w:rPr>
        <w:t>, κ</w:t>
      </w:r>
      <w:r w:rsidRPr="0034273A">
        <w:rPr>
          <w:rFonts w:eastAsia="Times New Roman"/>
          <w:szCs w:val="24"/>
        </w:rPr>
        <w:t>ύριε Υπουργέ</w:t>
      </w:r>
      <w:r>
        <w:rPr>
          <w:rFonts w:eastAsia="Times New Roman"/>
          <w:szCs w:val="24"/>
        </w:rPr>
        <w:t>,</w:t>
      </w:r>
      <w:r w:rsidRPr="0034273A">
        <w:rPr>
          <w:rFonts w:eastAsia="Times New Roman"/>
          <w:szCs w:val="24"/>
        </w:rPr>
        <w:t xml:space="preserve"> ότι δεν υπάρχει και </w:t>
      </w:r>
      <w:r>
        <w:rPr>
          <w:rFonts w:eastAsia="Times New Roman"/>
          <w:szCs w:val="24"/>
        </w:rPr>
        <w:t>για τ</w:t>
      </w:r>
      <w:r w:rsidRPr="0034273A">
        <w:rPr>
          <w:rFonts w:eastAsia="Times New Roman"/>
          <w:szCs w:val="24"/>
        </w:rPr>
        <w:t>η</w:t>
      </w:r>
      <w:r>
        <w:rPr>
          <w:rFonts w:eastAsia="Times New Roman"/>
          <w:szCs w:val="24"/>
        </w:rPr>
        <w:t>ν</w:t>
      </w:r>
      <w:r w:rsidRPr="0034273A">
        <w:rPr>
          <w:rFonts w:eastAsia="Times New Roman"/>
          <w:szCs w:val="24"/>
        </w:rPr>
        <w:t xml:space="preserve"> ελαιοκαλλιέργεια και δεν υπήρξε ποτέ και δεν έχετε δώσει κα</w:t>
      </w:r>
      <w:r>
        <w:rPr>
          <w:rFonts w:eastAsia="Times New Roman"/>
          <w:szCs w:val="24"/>
        </w:rPr>
        <w:t>μ</w:t>
      </w:r>
      <w:r w:rsidRPr="0034273A">
        <w:rPr>
          <w:rFonts w:eastAsia="Times New Roman"/>
          <w:szCs w:val="24"/>
        </w:rPr>
        <w:t>μία συγκεκριμένη απάντηση</w:t>
      </w:r>
      <w:r>
        <w:rPr>
          <w:rFonts w:eastAsia="Times New Roman"/>
          <w:szCs w:val="24"/>
        </w:rPr>
        <w:t>, όπως επίσης και στο θέμα –</w:t>
      </w:r>
      <w:r w:rsidRPr="0034273A">
        <w:rPr>
          <w:rFonts w:eastAsia="Times New Roman"/>
          <w:szCs w:val="24"/>
        </w:rPr>
        <w:t>σημειώστε το αυτό και ρωτήστε τις υπηρεσίες του ΕΛ</w:t>
      </w:r>
      <w:r w:rsidRPr="0034273A">
        <w:rPr>
          <w:rFonts w:eastAsia="Times New Roman"/>
          <w:szCs w:val="24"/>
        </w:rPr>
        <w:t>ΓΑ</w:t>
      </w:r>
      <w:r>
        <w:rPr>
          <w:rFonts w:eastAsia="Times New Roman"/>
          <w:szCs w:val="24"/>
        </w:rPr>
        <w:t>- πό</w:t>
      </w:r>
      <w:r w:rsidRPr="0034273A">
        <w:rPr>
          <w:rFonts w:eastAsia="Times New Roman"/>
          <w:szCs w:val="24"/>
        </w:rPr>
        <w:t xml:space="preserve">σα χρόνια έχει να δοθεί αποζημίωση από τον ΕΛΓΑ σε </w:t>
      </w:r>
      <w:proofErr w:type="spellStart"/>
      <w:r w:rsidRPr="0034273A">
        <w:rPr>
          <w:rFonts w:eastAsia="Times New Roman"/>
          <w:szCs w:val="24"/>
        </w:rPr>
        <w:t>ελαιοκαλλιεργητές</w:t>
      </w:r>
      <w:proofErr w:type="spellEnd"/>
      <w:r>
        <w:rPr>
          <w:rFonts w:eastAsia="Times New Roman"/>
          <w:szCs w:val="24"/>
        </w:rPr>
        <w:t>.</w:t>
      </w:r>
      <w:r w:rsidRPr="0034273A">
        <w:rPr>
          <w:rFonts w:eastAsia="Times New Roman"/>
          <w:szCs w:val="24"/>
        </w:rPr>
        <w:t xml:space="preserve"> Θα δείτε ότι ξεπερνά τη δεκαετία και περισσότερο</w:t>
      </w:r>
      <w:r>
        <w:rPr>
          <w:rFonts w:eastAsia="Times New Roman"/>
          <w:szCs w:val="24"/>
        </w:rPr>
        <w:t>.</w:t>
      </w:r>
    </w:p>
    <w:p w14:paraId="4EC18FB7" w14:textId="77777777" w:rsidR="008E01FC" w:rsidRDefault="002168A0">
      <w:pPr>
        <w:spacing w:line="600" w:lineRule="auto"/>
        <w:ind w:firstLine="720"/>
        <w:jc w:val="both"/>
        <w:rPr>
          <w:rFonts w:eastAsia="Times New Roman"/>
          <w:szCs w:val="24"/>
        </w:rPr>
      </w:pPr>
      <w:r>
        <w:rPr>
          <w:rFonts w:eastAsia="Times New Roman"/>
          <w:szCs w:val="24"/>
        </w:rPr>
        <w:t>Τ</w:t>
      </w:r>
      <w:r w:rsidRPr="0034273A">
        <w:rPr>
          <w:rFonts w:eastAsia="Times New Roman"/>
          <w:szCs w:val="24"/>
        </w:rPr>
        <w:t>έλος</w:t>
      </w:r>
      <w:r>
        <w:rPr>
          <w:rFonts w:eastAsia="Times New Roman"/>
          <w:szCs w:val="24"/>
        </w:rPr>
        <w:t>, κλείνοντας, κ</w:t>
      </w:r>
      <w:r w:rsidRPr="0034273A">
        <w:rPr>
          <w:rFonts w:eastAsia="Times New Roman"/>
          <w:szCs w:val="24"/>
        </w:rPr>
        <w:t>ύριε Υπουργέ</w:t>
      </w:r>
      <w:r>
        <w:rPr>
          <w:rFonts w:eastAsia="Times New Roman"/>
          <w:szCs w:val="24"/>
        </w:rPr>
        <w:t>, αναφέρετέ</w:t>
      </w:r>
      <w:r w:rsidRPr="0034273A">
        <w:rPr>
          <w:rFonts w:eastAsia="Times New Roman"/>
          <w:szCs w:val="24"/>
        </w:rPr>
        <w:t xml:space="preserve"> </w:t>
      </w:r>
      <w:r>
        <w:rPr>
          <w:rFonts w:eastAsia="Times New Roman"/>
          <w:szCs w:val="24"/>
        </w:rPr>
        <w:t>μ</w:t>
      </w:r>
      <w:r w:rsidRPr="0034273A">
        <w:rPr>
          <w:rFonts w:eastAsia="Times New Roman"/>
          <w:szCs w:val="24"/>
        </w:rPr>
        <w:t xml:space="preserve">ας </w:t>
      </w:r>
      <w:r>
        <w:rPr>
          <w:rFonts w:eastAsia="Times New Roman"/>
          <w:szCs w:val="24"/>
        </w:rPr>
        <w:t>σε ποιες</w:t>
      </w:r>
      <w:r w:rsidRPr="0034273A">
        <w:rPr>
          <w:rFonts w:eastAsia="Times New Roman"/>
          <w:szCs w:val="24"/>
        </w:rPr>
        <w:t xml:space="preserve"> ενέργειες προτίθεστε να προχωρήσετε ούτως ώστε να προωθήσετε το θέμα της </w:t>
      </w:r>
      <w:r w:rsidRPr="0034273A">
        <w:rPr>
          <w:rFonts w:eastAsia="Times New Roman"/>
          <w:szCs w:val="24"/>
        </w:rPr>
        <w:t>κλιματικής αλλαγής στην Ευρωπαϊκή Ένωση</w:t>
      </w:r>
      <w:r>
        <w:rPr>
          <w:rFonts w:eastAsia="Times New Roman"/>
          <w:szCs w:val="24"/>
        </w:rPr>
        <w:t>.</w:t>
      </w:r>
    </w:p>
    <w:p w14:paraId="4EC18FB8" w14:textId="77777777" w:rsidR="008E01FC" w:rsidRDefault="002168A0">
      <w:pPr>
        <w:spacing w:line="600" w:lineRule="auto"/>
        <w:ind w:firstLine="720"/>
        <w:jc w:val="both"/>
        <w:rPr>
          <w:rFonts w:eastAsia="Times New Roman"/>
          <w:szCs w:val="24"/>
        </w:rPr>
      </w:pPr>
      <w:r w:rsidRPr="0034273A">
        <w:rPr>
          <w:rFonts w:eastAsia="Times New Roman"/>
          <w:szCs w:val="24"/>
        </w:rPr>
        <w:t>Ευχαριστώ πολύ</w:t>
      </w:r>
      <w:r>
        <w:rPr>
          <w:rFonts w:eastAsia="Times New Roman"/>
          <w:szCs w:val="24"/>
        </w:rPr>
        <w:t>.</w:t>
      </w:r>
    </w:p>
    <w:p w14:paraId="4EC18FB9" w14:textId="77777777" w:rsidR="008E01FC" w:rsidRDefault="002168A0">
      <w:pPr>
        <w:spacing w:line="600" w:lineRule="auto"/>
        <w:ind w:firstLine="720"/>
        <w:jc w:val="both"/>
        <w:rPr>
          <w:rFonts w:eastAsia="Times New Roman" w:cs="Times New Roman"/>
          <w:b/>
          <w:szCs w:val="24"/>
        </w:rPr>
      </w:pPr>
      <w:r>
        <w:rPr>
          <w:rFonts w:eastAsia="Times New Roman" w:cs="Times New Roman"/>
          <w:b/>
          <w:szCs w:val="24"/>
        </w:rPr>
        <w:lastRenderedPageBreak/>
        <w:t>ΠΡΟΕΔΡΕΥΩΝ (Νικήτας Κακλαμάνης):</w:t>
      </w:r>
      <w:r w:rsidRPr="009C3D52">
        <w:rPr>
          <w:rFonts w:eastAsia="Times New Roman" w:cs="Times New Roman"/>
          <w:szCs w:val="24"/>
        </w:rPr>
        <w:t xml:space="preserve"> Ορίστε, κύριε Κόκκαλη, έχετε τον λόγο.</w:t>
      </w:r>
    </w:p>
    <w:p w14:paraId="4EC18FBA" w14:textId="77777777" w:rsidR="008E01FC" w:rsidRDefault="002168A0">
      <w:pPr>
        <w:spacing w:line="600" w:lineRule="auto"/>
        <w:ind w:firstLine="720"/>
        <w:jc w:val="both"/>
        <w:rPr>
          <w:rFonts w:eastAsia="Times New Roman"/>
          <w:szCs w:val="24"/>
        </w:rPr>
      </w:pPr>
      <w:r>
        <w:rPr>
          <w:rFonts w:eastAsia="Times New Roman"/>
          <w:b/>
          <w:szCs w:val="24"/>
        </w:rPr>
        <w:t>ΒΑΣΙΛΕΙΟΣ ΚΟΚΚΑΛΗΣ (</w:t>
      </w:r>
      <w:r>
        <w:rPr>
          <w:rFonts w:eastAsia="Times New Roman"/>
          <w:b/>
          <w:szCs w:val="24"/>
        </w:rPr>
        <w:t>Αναπληρωτής Υπουργός</w:t>
      </w:r>
      <w:r>
        <w:rPr>
          <w:rFonts w:eastAsia="Times New Roman"/>
          <w:b/>
          <w:szCs w:val="24"/>
        </w:rPr>
        <w:t xml:space="preserve"> Αγροτικής Ανάπτυξης και Τροφίμων): </w:t>
      </w:r>
      <w:r>
        <w:rPr>
          <w:rFonts w:eastAsia="Times New Roman"/>
          <w:szCs w:val="24"/>
        </w:rPr>
        <w:t xml:space="preserve">Κύριε Βουλευτά, όπως σας είπα και στην </w:t>
      </w:r>
      <w:proofErr w:type="spellStart"/>
      <w:r>
        <w:rPr>
          <w:rFonts w:eastAsia="Times New Roman"/>
          <w:szCs w:val="24"/>
        </w:rPr>
        <w:t>πρωτολογία</w:t>
      </w:r>
      <w:proofErr w:type="spellEnd"/>
      <w:r>
        <w:rPr>
          <w:rFonts w:eastAsia="Times New Roman"/>
          <w:szCs w:val="24"/>
        </w:rPr>
        <w:t>,</w:t>
      </w:r>
      <w:r w:rsidRPr="0034273A">
        <w:rPr>
          <w:rFonts w:eastAsia="Times New Roman"/>
          <w:szCs w:val="24"/>
        </w:rPr>
        <w:t xml:space="preserve"> ο ΕΛΓΑ αφ</w:t>
      </w:r>
      <w:r>
        <w:rPr>
          <w:rFonts w:eastAsia="Times New Roman"/>
          <w:szCs w:val="24"/>
        </w:rPr>
        <w:t xml:space="preserve">’ </w:t>
      </w:r>
      <w:r w:rsidRPr="0034273A">
        <w:rPr>
          <w:rFonts w:eastAsia="Times New Roman"/>
          <w:szCs w:val="24"/>
        </w:rPr>
        <w:t>ενός φροντίζει για την προσήκουσα</w:t>
      </w:r>
      <w:r>
        <w:rPr>
          <w:rFonts w:eastAsia="Times New Roman"/>
          <w:szCs w:val="24"/>
        </w:rPr>
        <w:t>,</w:t>
      </w:r>
      <w:r w:rsidRPr="0034273A">
        <w:rPr>
          <w:rFonts w:eastAsia="Times New Roman"/>
          <w:szCs w:val="24"/>
        </w:rPr>
        <w:t xml:space="preserve"> την έγκαιρη και τη νόμιμη καταβολή της αποζημίωσης</w:t>
      </w:r>
      <w:r>
        <w:rPr>
          <w:rFonts w:eastAsia="Times New Roman"/>
          <w:szCs w:val="24"/>
        </w:rPr>
        <w:t>.</w:t>
      </w:r>
      <w:r w:rsidRPr="0034273A">
        <w:rPr>
          <w:rFonts w:eastAsia="Times New Roman"/>
          <w:szCs w:val="24"/>
        </w:rPr>
        <w:t xml:space="preserve"> Άρα</w:t>
      </w:r>
      <w:r>
        <w:rPr>
          <w:rFonts w:eastAsia="Times New Roman"/>
          <w:szCs w:val="24"/>
        </w:rPr>
        <w:t>,</w:t>
      </w:r>
      <w:r w:rsidRPr="0034273A">
        <w:rPr>
          <w:rFonts w:eastAsia="Times New Roman"/>
          <w:szCs w:val="24"/>
        </w:rPr>
        <w:t xml:space="preserve"> πρέπει να ενδιαφέρουν όλους οι προϋποθέσεις του νόμου</w:t>
      </w:r>
      <w:r>
        <w:rPr>
          <w:rFonts w:eastAsia="Times New Roman"/>
          <w:szCs w:val="24"/>
        </w:rPr>
        <w:t>.</w:t>
      </w:r>
      <w:r w:rsidRPr="0034273A">
        <w:rPr>
          <w:rFonts w:eastAsia="Times New Roman"/>
          <w:szCs w:val="24"/>
        </w:rPr>
        <w:t xml:space="preserve"> </w:t>
      </w:r>
    </w:p>
    <w:p w14:paraId="4EC18FBB" w14:textId="77777777" w:rsidR="008E01FC" w:rsidRDefault="002168A0">
      <w:pPr>
        <w:spacing w:line="600" w:lineRule="auto"/>
        <w:ind w:firstLine="720"/>
        <w:jc w:val="both"/>
        <w:rPr>
          <w:rFonts w:eastAsia="Times New Roman"/>
          <w:szCs w:val="24"/>
        </w:rPr>
      </w:pPr>
      <w:r w:rsidRPr="0034273A">
        <w:rPr>
          <w:rFonts w:eastAsia="Times New Roman"/>
          <w:szCs w:val="24"/>
        </w:rPr>
        <w:t>Να παραβλέψουμε τις προϋποθέσεις του νόμου και να καταβάλουμε ίσως κάποιες αποζημιώσεις και μετά</w:t>
      </w:r>
      <w:r w:rsidRPr="0034273A">
        <w:rPr>
          <w:rFonts w:eastAsia="Times New Roman"/>
          <w:szCs w:val="24"/>
        </w:rPr>
        <w:t xml:space="preserve"> από τέσσερα χρόνια να καλούμαστε με </w:t>
      </w:r>
      <w:r>
        <w:rPr>
          <w:rFonts w:eastAsia="Times New Roman"/>
          <w:szCs w:val="24"/>
        </w:rPr>
        <w:t>ανακτήσεις</w:t>
      </w:r>
      <w:r w:rsidRPr="0034273A">
        <w:rPr>
          <w:rFonts w:eastAsia="Times New Roman"/>
          <w:szCs w:val="24"/>
        </w:rPr>
        <w:t xml:space="preserve"> να τις γυρίσουμε πίσω</w:t>
      </w:r>
      <w:r>
        <w:rPr>
          <w:rFonts w:eastAsia="Times New Roman"/>
          <w:szCs w:val="24"/>
        </w:rPr>
        <w:t>;</w:t>
      </w:r>
      <w:r w:rsidRPr="0034273A">
        <w:rPr>
          <w:rFonts w:eastAsia="Times New Roman"/>
          <w:szCs w:val="24"/>
        </w:rPr>
        <w:t xml:space="preserve"> Όχι</w:t>
      </w:r>
      <w:r>
        <w:rPr>
          <w:rFonts w:eastAsia="Times New Roman"/>
          <w:szCs w:val="24"/>
        </w:rPr>
        <w:t>!</w:t>
      </w:r>
      <w:r w:rsidRPr="0034273A">
        <w:rPr>
          <w:rFonts w:eastAsia="Times New Roman"/>
          <w:szCs w:val="24"/>
        </w:rPr>
        <w:t xml:space="preserve"> Σωστά κάνετε και </w:t>
      </w:r>
      <w:r>
        <w:rPr>
          <w:rFonts w:eastAsia="Times New Roman"/>
          <w:szCs w:val="24"/>
        </w:rPr>
        <w:t>θέτετε</w:t>
      </w:r>
      <w:r w:rsidRPr="0034273A">
        <w:rPr>
          <w:rFonts w:eastAsia="Times New Roman"/>
          <w:szCs w:val="24"/>
        </w:rPr>
        <w:t xml:space="preserve"> την αγωνία των αγροτών εκεί της περιοχής</w:t>
      </w:r>
      <w:r>
        <w:rPr>
          <w:rFonts w:eastAsia="Times New Roman"/>
          <w:szCs w:val="24"/>
        </w:rPr>
        <w:t>.</w:t>
      </w:r>
      <w:r w:rsidRPr="0034273A">
        <w:rPr>
          <w:rFonts w:eastAsia="Times New Roman"/>
          <w:szCs w:val="24"/>
        </w:rPr>
        <w:t xml:space="preserve"> </w:t>
      </w:r>
    </w:p>
    <w:p w14:paraId="4EC18FBC" w14:textId="77777777" w:rsidR="008E01FC" w:rsidRDefault="002168A0">
      <w:pPr>
        <w:spacing w:line="600" w:lineRule="auto"/>
        <w:ind w:firstLine="720"/>
        <w:jc w:val="both"/>
        <w:rPr>
          <w:rFonts w:eastAsia="Times New Roman"/>
          <w:szCs w:val="24"/>
        </w:rPr>
      </w:pPr>
      <w:r>
        <w:rPr>
          <w:rFonts w:eastAsia="Times New Roman"/>
          <w:szCs w:val="24"/>
        </w:rPr>
        <w:t xml:space="preserve">Όσον αφορά </w:t>
      </w:r>
      <w:r w:rsidRPr="0034273A">
        <w:rPr>
          <w:rFonts w:eastAsia="Times New Roman"/>
          <w:szCs w:val="24"/>
        </w:rPr>
        <w:t>την κλιματική αλλαγή</w:t>
      </w:r>
      <w:r>
        <w:rPr>
          <w:rFonts w:eastAsia="Times New Roman"/>
          <w:szCs w:val="24"/>
        </w:rPr>
        <w:t xml:space="preserve">, στις </w:t>
      </w:r>
      <w:r w:rsidRPr="0034273A">
        <w:rPr>
          <w:rFonts w:eastAsia="Times New Roman"/>
          <w:szCs w:val="24"/>
        </w:rPr>
        <w:t xml:space="preserve">13-12-2018 </w:t>
      </w:r>
      <w:r>
        <w:rPr>
          <w:rFonts w:eastAsia="Times New Roman"/>
          <w:szCs w:val="24"/>
        </w:rPr>
        <w:t xml:space="preserve">ο ΕΛΓΑ </w:t>
      </w:r>
      <w:r w:rsidRPr="0034273A">
        <w:rPr>
          <w:rFonts w:eastAsia="Times New Roman"/>
          <w:szCs w:val="24"/>
        </w:rPr>
        <w:t xml:space="preserve">αποφάσισε και ανέθεσε τη διενέργεια διαγωνισμού </w:t>
      </w:r>
      <w:r>
        <w:rPr>
          <w:rFonts w:eastAsia="Times New Roman"/>
          <w:szCs w:val="24"/>
        </w:rPr>
        <w:t>-</w:t>
      </w:r>
      <w:r w:rsidRPr="0034273A">
        <w:rPr>
          <w:rFonts w:eastAsia="Times New Roman"/>
          <w:szCs w:val="24"/>
        </w:rPr>
        <w:t>είναι σε</w:t>
      </w:r>
      <w:r w:rsidRPr="0034273A">
        <w:rPr>
          <w:rFonts w:eastAsia="Times New Roman"/>
          <w:szCs w:val="24"/>
        </w:rPr>
        <w:t xml:space="preserve"> πλήρη εξέλιξη</w:t>
      </w:r>
      <w:r>
        <w:rPr>
          <w:rFonts w:eastAsia="Times New Roman"/>
          <w:szCs w:val="24"/>
        </w:rPr>
        <w:t>-</w:t>
      </w:r>
      <w:r w:rsidRPr="0034273A">
        <w:rPr>
          <w:rFonts w:eastAsia="Times New Roman"/>
          <w:szCs w:val="24"/>
        </w:rPr>
        <w:t xml:space="preserve"> για την τροποποίηση του </w:t>
      </w:r>
      <w:r>
        <w:rPr>
          <w:rFonts w:eastAsia="Times New Roman"/>
          <w:szCs w:val="24"/>
        </w:rPr>
        <w:t>κ</w:t>
      </w:r>
      <w:r w:rsidRPr="0034273A">
        <w:rPr>
          <w:rFonts w:eastAsia="Times New Roman"/>
          <w:szCs w:val="24"/>
        </w:rPr>
        <w:t>ανονισμού του ΕΛΓΑ</w:t>
      </w:r>
      <w:r>
        <w:rPr>
          <w:rFonts w:eastAsia="Times New Roman"/>
          <w:szCs w:val="24"/>
        </w:rPr>
        <w:t>.</w:t>
      </w:r>
      <w:r w:rsidRPr="0034273A">
        <w:rPr>
          <w:rFonts w:eastAsia="Times New Roman"/>
          <w:szCs w:val="24"/>
        </w:rPr>
        <w:t xml:space="preserve"> Η τελευταία τροποποίηση του </w:t>
      </w:r>
      <w:r>
        <w:rPr>
          <w:rFonts w:eastAsia="Times New Roman"/>
          <w:szCs w:val="24"/>
        </w:rPr>
        <w:t>κ</w:t>
      </w:r>
      <w:r w:rsidRPr="0034273A">
        <w:rPr>
          <w:rFonts w:eastAsia="Times New Roman"/>
          <w:szCs w:val="24"/>
        </w:rPr>
        <w:t>ανονισμού ήταν το 2011</w:t>
      </w:r>
      <w:r>
        <w:rPr>
          <w:rFonts w:eastAsia="Times New Roman"/>
          <w:szCs w:val="24"/>
        </w:rPr>
        <w:t>,</w:t>
      </w:r>
      <w:r w:rsidRPr="0034273A">
        <w:rPr>
          <w:rFonts w:eastAsia="Times New Roman"/>
          <w:szCs w:val="24"/>
        </w:rPr>
        <w:t xml:space="preserve"> αλλά δεν είχε σκοπό την αλλαγή ή μάλλον </w:t>
      </w:r>
      <w:r>
        <w:rPr>
          <w:rFonts w:eastAsia="Times New Roman"/>
          <w:szCs w:val="24"/>
        </w:rPr>
        <w:t>τ</w:t>
      </w:r>
      <w:r w:rsidRPr="0034273A">
        <w:rPr>
          <w:rFonts w:eastAsia="Times New Roman"/>
          <w:szCs w:val="24"/>
        </w:rPr>
        <w:t xml:space="preserve">η συμπλήρωση των </w:t>
      </w:r>
      <w:r w:rsidRPr="0034273A">
        <w:rPr>
          <w:rFonts w:eastAsia="Times New Roman"/>
          <w:szCs w:val="24"/>
        </w:rPr>
        <w:lastRenderedPageBreak/>
        <w:t>ασφαλιστικών κινδύνων</w:t>
      </w:r>
      <w:r>
        <w:rPr>
          <w:rFonts w:eastAsia="Times New Roman"/>
          <w:szCs w:val="24"/>
        </w:rPr>
        <w:t>.</w:t>
      </w:r>
      <w:r w:rsidRPr="00F4452B">
        <w:rPr>
          <w:rFonts w:eastAsia="Times New Roman"/>
          <w:szCs w:val="24"/>
        </w:rPr>
        <w:t xml:space="preserve"> </w:t>
      </w:r>
      <w:r>
        <w:rPr>
          <w:rFonts w:eastAsia="Times New Roman"/>
          <w:szCs w:val="24"/>
        </w:rPr>
        <w:t>Η τροποποίηση είχε να κάνει καθαρά με θέματα οικονομικών εισφ</w:t>
      </w:r>
      <w:r>
        <w:rPr>
          <w:rFonts w:eastAsia="Times New Roman"/>
          <w:szCs w:val="24"/>
        </w:rPr>
        <w:t xml:space="preserve">ορών. </w:t>
      </w:r>
    </w:p>
    <w:p w14:paraId="4EC18FBD" w14:textId="77777777" w:rsidR="008E01FC" w:rsidRDefault="002168A0">
      <w:pPr>
        <w:spacing w:line="600" w:lineRule="auto"/>
        <w:ind w:firstLine="720"/>
        <w:jc w:val="both"/>
        <w:rPr>
          <w:rFonts w:eastAsia="Times New Roman"/>
          <w:szCs w:val="24"/>
        </w:rPr>
      </w:pPr>
      <w:r>
        <w:rPr>
          <w:rFonts w:eastAsia="Times New Roman"/>
          <w:szCs w:val="24"/>
        </w:rPr>
        <w:t xml:space="preserve">Άρα, </w:t>
      </w:r>
      <w:r w:rsidRPr="00D35CA8">
        <w:rPr>
          <w:rFonts w:eastAsia="Times New Roman"/>
          <w:szCs w:val="24"/>
        </w:rPr>
        <w:t xml:space="preserve">εντός του </w:t>
      </w:r>
      <w:r>
        <w:rPr>
          <w:rFonts w:eastAsia="Times New Roman"/>
          <w:szCs w:val="24"/>
        </w:rPr>
        <w:t>20</w:t>
      </w:r>
      <w:r w:rsidRPr="00D35CA8">
        <w:rPr>
          <w:rFonts w:eastAsia="Times New Roman"/>
          <w:szCs w:val="24"/>
        </w:rPr>
        <w:t xml:space="preserve">19 θα </w:t>
      </w:r>
      <w:r>
        <w:rPr>
          <w:rFonts w:eastAsia="Times New Roman"/>
          <w:szCs w:val="24"/>
        </w:rPr>
        <w:t>ολοκληρωθε</w:t>
      </w:r>
      <w:r w:rsidRPr="00D35CA8">
        <w:rPr>
          <w:rFonts w:eastAsia="Times New Roman"/>
          <w:szCs w:val="24"/>
        </w:rPr>
        <w:t>ί ο διαγωνισμός για την αναλογιστική μελέτη</w:t>
      </w:r>
      <w:r>
        <w:rPr>
          <w:rFonts w:eastAsia="Times New Roman"/>
          <w:szCs w:val="24"/>
        </w:rPr>
        <w:t>,</w:t>
      </w:r>
      <w:r w:rsidRPr="00D35CA8">
        <w:rPr>
          <w:rFonts w:eastAsia="Times New Roman"/>
          <w:szCs w:val="24"/>
        </w:rPr>
        <w:t xml:space="preserve"> ώστε να υπαχθούν και άλλα αίτια στον ΕΛΓΑ </w:t>
      </w:r>
      <w:r>
        <w:rPr>
          <w:rFonts w:eastAsia="Times New Roman"/>
          <w:szCs w:val="24"/>
        </w:rPr>
        <w:t>κι άλλοι</w:t>
      </w:r>
      <w:r w:rsidRPr="00D35CA8">
        <w:rPr>
          <w:rFonts w:eastAsia="Times New Roman"/>
          <w:szCs w:val="24"/>
        </w:rPr>
        <w:t xml:space="preserve"> ασφαλιστικοί κίνδυνοι</w:t>
      </w:r>
      <w:r>
        <w:rPr>
          <w:rFonts w:eastAsia="Times New Roman"/>
          <w:szCs w:val="24"/>
        </w:rPr>
        <w:t>,</w:t>
      </w:r>
      <w:r w:rsidRPr="00D35CA8">
        <w:rPr>
          <w:rFonts w:eastAsia="Times New Roman"/>
          <w:szCs w:val="24"/>
        </w:rPr>
        <w:t xml:space="preserve"> λέει ο νόμος</w:t>
      </w:r>
      <w:r>
        <w:rPr>
          <w:rFonts w:eastAsia="Times New Roman"/>
          <w:szCs w:val="24"/>
        </w:rPr>
        <w:t>.</w:t>
      </w:r>
      <w:r w:rsidRPr="00D35CA8">
        <w:rPr>
          <w:rFonts w:eastAsia="Times New Roman"/>
          <w:szCs w:val="24"/>
        </w:rPr>
        <w:t xml:space="preserve"> </w:t>
      </w:r>
      <w:r>
        <w:rPr>
          <w:rFonts w:eastAsia="Times New Roman"/>
          <w:szCs w:val="24"/>
        </w:rPr>
        <w:t>Γι</w:t>
      </w:r>
      <w:r w:rsidRPr="00D35CA8">
        <w:rPr>
          <w:rFonts w:eastAsia="Times New Roman"/>
          <w:szCs w:val="24"/>
        </w:rPr>
        <w:t>ατί</w:t>
      </w:r>
      <w:r>
        <w:rPr>
          <w:rFonts w:eastAsia="Times New Roman"/>
          <w:szCs w:val="24"/>
        </w:rPr>
        <w:t>,</w:t>
      </w:r>
      <w:r w:rsidRPr="00D35CA8">
        <w:rPr>
          <w:rFonts w:eastAsia="Times New Roman"/>
          <w:szCs w:val="24"/>
        </w:rPr>
        <w:t xml:space="preserve"> όντως</w:t>
      </w:r>
      <w:r>
        <w:rPr>
          <w:rFonts w:eastAsia="Times New Roman"/>
          <w:szCs w:val="24"/>
        </w:rPr>
        <w:t>,</w:t>
      </w:r>
      <w:r w:rsidRPr="00D35CA8">
        <w:rPr>
          <w:rFonts w:eastAsia="Times New Roman"/>
          <w:szCs w:val="24"/>
        </w:rPr>
        <w:t xml:space="preserve"> πολλές καλλιέργειες</w:t>
      </w:r>
      <w:r>
        <w:rPr>
          <w:rFonts w:eastAsia="Times New Roman"/>
          <w:szCs w:val="24"/>
        </w:rPr>
        <w:t>,</w:t>
      </w:r>
      <w:r w:rsidRPr="00D35CA8">
        <w:rPr>
          <w:rFonts w:eastAsia="Times New Roman"/>
          <w:szCs w:val="24"/>
        </w:rPr>
        <w:t xml:space="preserve"> πολλές ασθένειες δεν υπάγονται </w:t>
      </w:r>
      <w:r>
        <w:rPr>
          <w:rFonts w:eastAsia="Times New Roman"/>
          <w:szCs w:val="24"/>
        </w:rPr>
        <w:t>-κακώς</w:t>
      </w:r>
      <w:r w:rsidRPr="00D35CA8">
        <w:rPr>
          <w:rFonts w:eastAsia="Times New Roman"/>
          <w:szCs w:val="24"/>
        </w:rPr>
        <w:t xml:space="preserve"> δεν υπάγον</w:t>
      </w:r>
      <w:r w:rsidRPr="00D35CA8">
        <w:rPr>
          <w:rFonts w:eastAsia="Times New Roman"/>
          <w:szCs w:val="24"/>
        </w:rPr>
        <w:t>ται</w:t>
      </w:r>
      <w:r>
        <w:rPr>
          <w:rFonts w:eastAsia="Times New Roman"/>
          <w:szCs w:val="24"/>
        </w:rPr>
        <w:t>-</w:t>
      </w:r>
      <w:r w:rsidRPr="00D35CA8">
        <w:rPr>
          <w:rFonts w:eastAsia="Times New Roman"/>
          <w:szCs w:val="24"/>
        </w:rPr>
        <w:t xml:space="preserve"> στην αποζημίωση του ΕΛΓΑ</w:t>
      </w:r>
      <w:r>
        <w:rPr>
          <w:rFonts w:eastAsia="Times New Roman"/>
          <w:szCs w:val="24"/>
        </w:rPr>
        <w:t>.</w:t>
      </w:r>
      <w:r w:rsidRPr="00D35CA8">
        <w:rPr>
          <w:rFonts w:eastAsia="Times New Roman"/>
          <w:szCs w:val="24"/>
        </w:rPr>
        <w:t xml:space="preserve"> </w:t>
      </w:r>
      <w:r>
        <w:rPr>
          <w:rFonts w:eastAsia="Times New Roman"/>
          <w:szCs w:val="24"/>
        </w:rPr>
        <w:t>Τ</w:t>
      </w:r>
      <w:r w:rsidRPr="00D35CA8">
        <w:rPr>
          <w:rFonts w:eastAsia="Times New Roman"/>
          <w:szCs w:val="24"/>
        </w:rPr>
        <w:t xml:space="preserve">ο 2019 θα είναι έτοιμη </w:t>
      </w:r>
      <w:r>
        <w:rPr>
          <w:rFonts w:eastAsia="Times New Roman"/>
          <w:szCs w:val="24"/>
        </w:rPr>
        <w:t>η</w:t>
      </w:r>
      <w:r w:rsidRPr="00D35CA8">
        <w:rPr>
          <w:rFonts w:eastAsia="Times New Roman"/>
          <w:szCs w:val="24"/>
        </w:rPr>
        <w:t xml:space="preserve"> αναλογιστική μελέτη</w:t>
      </w:r>
      <w:r>
        <w:rPr>
          <w:rFonts w:eastAsia="Times New Roman"/>
          <w:szCs w:val="24"/>
        </w:rPr>
        <w:t>.</w:t>
      </w:r>
    </w:p>
    <w:p w14:paraId="4EC18FBE" w14:textId="77777777" w:rsidR="008E01FC" w:rsidRDefault="002168A0">
      <w:pPr>
        <w:spacing w:line="600" w:lineRule="auto"/>
        <w:ind w:firstLine="720"/>
        <w:jc w:val="both"/>
        <w:rPr>
          <w:rFonts w:eastAsia="Times New Roman"/>
          <w:szCs w:val="24"/>
        </w:rPr>
      </w:pPr>
      <w:r w:rsidRPr="00D35CA8">
        <w:rPr>
          <w:rFonts w:eastAsia="Times New Roman"/>
          <w:szCs w:val="24"/>
        </w:rPr>
        <w:t xml:space="preserve"> Όσον αφορά τα έργα που είπατε</w:t>
      </w:r>
      <w:r>
        <w:rPr>
          <w:rFonts w:eastAsia="Times New Roman"/>
          <w:szCs w:val="24"/>
        </w:rPr>
        <w:t>,</w:t>
      </w:r>
      <w:r w:rsidRPr="00D35CA8">
        <w:rPr>
          <w:rFonts w:eastAsia="Times New Roman"/>
          <w:szCs w:val="24"/>
        </w:rPr>
        <w:t xml:space="preserve"> </w:t>
      </w:r>
      <w:r>
        <w:rPr>
          <w:rFonts w:eastAsia="Times New Roman"/>
          <w:szCs w:val="24"/>
        </w:rPr>
        <w:t>κ</w:t>
      </w:r>
      <w:r w:rsidRPr="00D35CA8">
        <w:rPr>
          <w:rFonts w:eastAsia="Times New Roman"/>
          <w:szCs w:val="24"/>
        </w:rPr>
        <w:t>αλά κάνετε και ρωτάτε</w:t>
      </w:r>
      <w:r>
        <w:rPr>
          <w:rFonts w:eastAsia="Times New Roman"/>
          <w:szCs w:val="24"/>
        </w:rPr>
        <w:t>,</w:t>
      </w:r>
      <w:r w:rsidRPr="00D35CA8">
        <w:rPr>
          <w:rFonts w:eastAsia="Times New Roman"/>
          <w:szCs w:val="24"/>
        </w:rPr>
        <w:t xml:space="preserve"> αλλά θα σας απαντήσ</w:t>
      </w:r>
      <w:r>
        <w:rPr>
          <w:rFonts w:eastAsia="Times New Roman"/>
          <w:szCs w:val="24"/>
        </w:rPr>
        <w:t>ω</w:t>
      </w:r>
      <w:r w:rsidRPr="00D35CA8">
        <w:rPr>
          <w:rFonts w:eastAsia="Times New Roman"/>
          <w:szCs w:val="24"/>
        </w:rPr>
        <w:t xml:space="preserve"> με το έγγραφο της </w:t>
      </w:r>
      <w:r>
        <w:rPr>
          <w:rFonts w:eastAsia="Times New Roman"/>
          <w:szCs w:val="24"/>
        </w:rPr>
        <w:t>δ</w:t>
      </w:r>
      <w:r w:rsidRPr="00D35CA8">
        <w:rPr>
          <w:rFonts w:eastAsia="Times New Roman"/>
          <w:szCs w:val="24"/>
        </w:rPr>
        <w:t xml:space="preserve">ιεύθυνσης </w:t>
      </w:r>
      <w:r>
        <w:rPr>
          <w:rFonts w:eastAsia="Times New Roman"/>
          <w:szCs w:val="24"/>
        </w:rPr>
        <w:t>ε</w:t>
      </w:r>
      <w:r w:rsidRPr="00D35CA8">
        <w:rPr>
          <w:rFonts w:eastAsia="Times New Roman"/>
          <w:szCs w:val="24"/>
        </w:rPr>
        <w:t xml:space="preserve">γγείων </w:t>
      </w:r>
      <w:r>
        <w:rPr>
          <w:rFonts w:eastAsia="Times New Roman"/>
          <w:szCs w:val="24"/>
        </w:rPr>
        <w:t>β</w:t>
      </w:r>
      <w:r w:rsidRPr="00D35CA8">
        <w:rPr>
          <w:rFonts w:eastAsia="Times New Roman"/>
          <w:szCs w:val="24"/>
        </w:rPr>
        <w:t>ελτιώσεων</w:t>
      </w:r>
      <w:r>
        <w:rPr>
          <w:rFonts w:eastAsia="Times New Roman"/>
          <w:szCs w:val="24"/>
        </w:rPr>
        <w:t xml:space="preserve">. </w:t>
      </w:r>
      <w:r w:rsidRPr="00D35CA8">
        <w:rPr>
          <w:rFonts w:eastAsia="Times New Roman"/>
          <w:szCs w:val="24"/>
        </w:rPr>
        <w:t xml:space="preserve">Ουδέν αίτημα </w:t>
      </w:r>
      <w:r>
        <w:rPr>
          <w:rFonts w:eastAsia="Times New Roman"/>
          <w:szCs w:val="24"/>
        </w:rPr>
        <w:t xml:space="preserve">υπεβλήθη από την Περιφέρεια Ηπείρου ή από τους </w:t>
      </w:r>
      <w:r>
        <w:rPr>
          <w:rFonts w:eastAsia="Times New Roman"/>
          <w:szCs w:val="24"/>
        </w:rPr>
        <w:t>τ</w:t>
      </w:r>
      <w:r>
        <w:rPr>
          <w:rFonts w:eastAsia="Times New Roman"/>
          <w:szCs w:val="24"/>
        </w:rPr>
        <w:t xml:space="preserve">οπικούς </w:t>
      </w:r>
      <w:r>
        <w:rPr>
          <w:rFonts w:eastAsia="Times New Roman"/>
          <w:szCs w:val="24"/>
        </w:rPr>
        <w:t>ο</w:t>
      </w:r>
      <w:r w:rsidRPr="00D35CA8">
        <w:rPr>
          <w:rFonts w:eastAsia="Times New Roman"/>
          <w:szCs w:val="24"/>
        </w:rPr>
        <w:t xml:space="preserve">ργανισμούς </w:t>
      </w:r>
      <w:r>
        <w:rPr>
          <w:rFonts w:eastAsia="Times New Roman"/>
          <w:szCs w:val="24"/>
        </w:rPr>
        <w:t>ε</w:t>
      </w:r>
      <w:r w:rsidRPr="00D35CA8">
        <w:rPr>
          <w:rFonts w:eastAsia="Times New Roman"/>
          <w:szCs w:val="24"/>
        </w:rPr>
        <w:t xml:space="preserve">γγείων </w:t>
      </w:r>
      <w:r>
        <w:rPr>
          <w:rFonts w:eastAsia="Times New Roman"/>
          <w:szCs w:val="24"/>
        </w:rPr>
        <w:t>β</w:t>
      </w:r>
      <w:r w:rsidRPr="00D35CA8">
        <w:rPr>
          <w:rFonts w:eastAsia="Times New Roman"/>
          <w:szCs w:val="24"/>
        </w:rPr>
        <w:t>ελτιώσεων στο μετρό 4</w:t>
      </w:r>
      <w:r>
        <w:rPr>
          <w:rFonts w:eastAsia="Times New Roman"/>
          <w:szCs w:val="24"/>
        </w:rPr>
        <w:t>.</w:t>
      </w:r>
      <w:r w:rsidRPr="00D35CA8">
        <w:rPr>
          <w:rFonts w:eastAsia="Times New Roman"/>
          <w:szCs w:val="24"/>
        </w:rPr>
        <w:t>3</w:t>
      </w:r>
      <w:r>
        <w:rPr>
          <w:rFonts w:eastAsia="Times New Roman"/>
          <w:szCs w:val="24"/>
        </w:rPr>
        <w:t>.</w:t>
      </w:r>
      <w:r w:rsidRPr="00D35CA8">
        <w:rPr>
          <w:rFonts w:eastAsia="Times New Roman"/>
          <w:szCs w:val="24"/>
        </w:rPr>
        <w:t>1</w:t>
      </w:r>
      <w:r>
        <w:rPr>
          <w:rFonts w:eastAsia="Times New Roman"/>
          <w:szCs w:val="24"/>
        </w:rPr>
        <w:t>,</w:t>
      </w:r>
      <w:r w:rsidRPr="00D35CA8">
        <w:rPr>
          <w:rFonts w:eastAsia="Times New Roman"/>
          <w:szCs w:val="24"/>
        </w:rPr>
        <w:t xml:space="preserve"> που έχει τον τίτλο </w:t>
      </w:r>
      <w:r>
        <w:rPr>
          <w:rFonts w:eastAsia="Times New Roman"/>
          <w:szCs w:val="24"/>
        </w:rPr>
        <w:t>«Υ</w:t>
      </w:r>
      <w:r w:rsidRPr="00D35CA8">
        <w:rPr>
          <w:rFonts w:eastAsia="Times New Roman"/>
          <w:szCs w:val="24"/>
        </w:rPr>
        <w:t>ποδομές εγγείων βελτιώσεων</w:t>
      </w:r>
      <w:r>
        <w:rPr>
          <w:rFonts w:eastAsia="Times New Roman"/>
          <w:szCs w:val="24"/>
        </w:rPr>
        <w:t>».</w:t>
      </w:r>
      <w:r w:rsidRPr="00D35CA8">
        <w:rPr>
          <w:rFonts w:eastAsia="Times New Roman"/>
          <w:szCs w:val="24"/>
        </w:rPr>
        <w:t xml:space="preserve"> </w:t>
      </w:r>
      <w:r>
        <w:rPr>
          <w:rFonts w:eastAsia="Times New Roman"/>
          <w:szCs w:val="24"/>
        </w:rPr>
        <w:t>Νομίζω ότι τα σχόλια περιττεύουν.</w:t>
      </w:r>
      <w:r w:rsidRPr="00D35CA8">
        <w:rPr>
          <w:rFonts w:eastAsia="Times New Roman"/>
          <w:szCs w:val="24"/>
        </w:rPr>
        <w:t xml:space="preserve"> </w:t>
      </w:r>
    </w:p>
    <w:p w14:paraId="4EC18FBF" w14:textId="77777777" w:rsidR="008E01FC" w:rsidRDefault="002168A0">
      <w:pPr>
        <w:spacing w:line="600" w:lineRule="auto"/>
        <w:ind w:firstLine="720"/>
        <w:jc w:val="both"/>
        <w:rPr>
          <w:rFonts w:eastAsia="Times New Roman"/>
          <w:szCs w:val="24"/>
        </w:rPr>
      </w:pPr>
      <w:r w:rsidRPr="00D35CA8">
        <w:rPr>
          <w:rFonts w:eastAsia="Times New Roman"/>
          <w:szCs w:val="24"/>
        </w:rPr>
        <w:t>Ευχαριστώ</w:t>
      </w:r>
      <w:r>
        <w:rPr>
          <w:rFonts w:eastAsia="Times New Roman"/>
          <w:szCs w:val="24"/>
        </w:rPr>
        <w:t>.</w:t>
      </w:r>
    </w:p>
    <w:p w14:paraId="4EC18FC0" w14:textId="77777777" w:rsidR="008E01FC" w:rsidRDefault="002168A0">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Προχωρούμε</w:t>
      </w:r>
      <w:r w:rsidRPr="003B2267">
        <w:rPr>
          <w:rFonts w:eastAsia="Times New Roman"/>
          <w:szCs w:val="24"/>
        </w:rPr>
        <w:t xml:space="preserve"> </w:t>
      </w:r>
      <w:r>
        <w:rPr>
          <w:rFonts w:eastAsia="Times New Roman"/>
          <w:szCs w:val="24"/>
        </w:rPr>
        <w:t xml:space="preserve">στην με </w:t>
      </w:r>
      <w:r w:rsidRPr="003B2267">
        <w:rPr>
          <w:rFonts w:eastAsia="Times New Roman"/>
          <w:szCs w:val="24"/>
        </w:rPr>
        <w:t>αριθ</w:t>
      </w:r>
      <w:r w:rsidRPr="003B2267">
        <w:rPr>
          <w:rFonts w:eastAsia="Times New Roman"/>
          <w:szCs w:val="24"/>
        </w:rPr>
        <w:t xml:space="preserve">μό </w:t>
      </w:r>
      <w:r w:rsidRPr="00967027">
        <w:rPr>
          <w:rFonts w:eastAsia="Times New Roman"/>
          <w:szCs w:val="24"/>
        </w:rPr>
        <w:t xml:space="preserve">5511/8-2-2019 ερώτηση του </w:t>
      </w:r>
      <w:r>
        <w:rPr>
          <w:rFonts w:eastAsia="Times New Roman"/>
          <w:szCs w:val="24"/>
        </w:rPr>
        <w:t>κύκλου των αναφο</w:t>
      </w:r>
      <w:r>
        <w:rPr>
          <w:rFonts w:eastAsia="Times New Roman"/>
          <w:szCs w:val="24"/>
        </w:rPr>
        <w:lastRenderedPageBreak/>
        <w:t xml:space="preserve">ρών </w:t>
      </w:r>
      <w:r>
        <w:rPr>
          <w:rFonts w:eastAsia="Times New Roman"/>
          <w:szCs w:val="24"/>
        </w:rPr>
        <w:t>και</w:t>
      </w:r>
      <w:r>
        <w:rPr>
          <w:rFonts w:eastAsia="Times New Roman"/>
          <w:szCs w:val="24"/>
        </w:rPr>
        <w:t xml:space="preserve"> ερωτήσεων του </w:t>
      </w:r>
      <w:r w:rsidRPr="00967027">
        <w:rPr>
          <w:rFonts w:eastAsia="Times New Roman"/>
          <w:szCs w:val="24"/>
        </w:rPr>
        <w:t>Βουλευτή Ηλείας της Δημοκρατικής Συμπαράταξης κ.</w:t>
      </w:r>
      <w:r w:rsidRPr="00967027">
        <w:rPr>
          <w:rFonts w:eastAsia="Times New Roman"/>
          <w:bCs/>
          <w:szCs w:val="24"/>
        </w:rPr>
        <w:t xml:space="preserve"> Γιάννη Κουτσούκου</w:t>
      </w:r>
      <w:r w:rsidRPr="00967027">
        <w:rPr>
          <w:rFonts w:eastAsia="Times New Roman"/>
          <w:szCs w:val="24"/>
        </w:rPr>
        <w:t xml:space="preserve"> προς τον Υπουργό </w:t>
      </w:r>
      <w:r w:rsidRPr="00967027">
        <w:rPr>
          <w:rFonts w:eastAsia="Times New Roman"/>
          <w:bCs/>
          <w:szCs w:val="24"/>
        </w:rPr>
        <w:t>Αγροτικής Ανάπτυξης και Τροφίμων,</w:t>
      </w:r>
      <w:r w:rsidRPr="00967027">
        <w:rPr>
          <w:rFonts w:eastAsia="Times New Roman"/>
          <w:szCs w:val="24"/>
        </w:rPr>
        <w:t xml:space="preserve"> με θέμα: «Η δραματική κατάσταση στο αρδευτικό δίκτυο της Ηλείας κ</w:t>
      </w:r>
      <w:r>
        <w:rPr>
          <w:rFonts w:eastAsia="Times New Roman"/>
          <w:szCs w:val="24"/>
        </w:rPr>
        <w:t>αι η α</w:t>
      </w:r>
      <w:r>
        <w:rPr>
          <w:rFonts w:eastAsia="Times New Roman"/>
          <w:szCs w:val="24"/>
        </w:rPr>
        <w:t>διαφορία της Κυβέρνησης».</w:t>
      </w:r>
    </w:p>
    <w:p w14:paraId="4EC18FC1" w14:textId="77777777" w:rsidR="008E01FC" w:rsidRDefault="002168A0">
      <w:pPr>
        <w:spacing w:line="600" w:lineRule="auto"/>
        <w:ind w:firstLine="720"/>
        <w:jc w:val="both"/>
        <w:rPr>
          <w:rFonts w:eastAsia="Times New Roman"/>
          <w:szCs w:val="24"/>
        </w:rPr>
      </w:pPr>
      <w:r>
        <w:rPr>
          <w:rFonts w:eastAsia="Times New Roman"/>
          <w:szCs w:val="24"/>
        </w:rPr>
        <w:t>Θα απαντήσει και σε αυτή ο Υφυπουργός, κ. Κόκκαλης.</w:t>
      </w:r>
    </w:p>
    <w:p w14:paraId="4EC18FC2" w14:textId="77777777" w:rsidR="008E01FC" w:rsidRDefault="002168A0">
      <w:pPr>
        <w:spacing w:line="600" w:lineRule="auto"/>
        <w:ind w:firstLine="720"/>
        <w:jc w:val="both"/>
        <w:rPr>
          <w:rFonts w:eastAsia="Times New Roman"/>
          <w:szCs w:val="24"/>
        </w:rPr>
      </w:pPr>
      <w:r>
        <w:rPr>
          <w:rFonts w:eastAsia="Times New Roman"/>
          <w:szCs w:val="24"/>
        </w:rPr>
        <w:t xml:space="preserve">Κύριε Κουτσούκο, έχετε τον λόγο. </w:t>
      </w:r>
    </w:p>
    <w:p w14:paraId="4EC18FC3" w14:textId="77777777" w:rsidR="008E01FC" w:rsidRDefault="002168A0">
      <w:pPr>
        <w:spacing w:line="600" w:lineRule="auto"/>
        <w:ind w:firstLine="720"/>
        <w:jc w:val="both"/>
        <w:rPr>
          <w:rFonts w:eastAsia="Times New Roman"/>
          <w:szCs w:val="24"/>
        </w:rPr>
      </w:pPr>
      <w:r w:rsidRPr="00967027">
        <w:rPr>
          <w:rFonts w:eastAsia="Times New Roman"/>
          <w:b/>
          <w:szCs w:val="24"/>
        </w:rPr>
        <w:t xml:space="preserve">ΓΙΑΝΝΗΣ ΚΟΥΤΣΟΥΚΟΣ: </w:t>
      </w:r>
      <w:r>
        <w:rPr>
          <w:rFonts w:eastAsia="Times New Roman"/>
          <w:szCs w:val="24"/>
        </w:rPr>
        <w:t>Ευχαριστώ, κύριε Πρόεδρε.</w:t>
      </w:r>
    </w:p>
    <w:p w14:paraId="4EC18FC4" w14:textId="77777777" w:rsidR="008E01FC" w:rsidRDefault="002168A0">
      <w:pPr>
        <w:spacing w:line="600" w:lineRule="auto"/>
        <w:ind w:firstLine="720"/>
        <w:jc w:val="both"/>
        <w:rPr>
          <w:rFonts w:eastAsia="Times New Roman"/>
          <w:szCs w:val="24"/>
        </w:rPr>
      </w:pPr>
      <w:r>
        <w:rPr>
          <w:rFonts w:eastAsia="Times New Roman"/>
          <w:szCs w:val="24"/>
        </w:rPr>
        <w:t xml:space="preserve">Κύριε Υπουργέ, γνωρίζετε ότι οι αγρότες στον πολύπαθο Νομό Ηλείας αντιμετωπίζουν πολλαπλά προβλήματα. Έχουν τεθεί ποικιλοτρόπως στην πολιτική ηγεσία του Υπουργείου σας, με παρουσία των φορέων, των αγροτών, των Βουλευτών του ΣΥΡΙΖΑ –εμάς μας αποκλείετε από </w:t>
      </w:r>
      <w:r>
        <w:rPr>
          <w:rFonts w:eastAsia="Times New Roman"/>
          <w:szCs w:val="24"/>
        </w:rPr>
        <w:t xml:space="preserve">τις συσκέψεις, είναι καινούργια μέθοδος αντιμετώπισης του Κοινοβουλίου αυτή-, αλλά το θέμα είναι ότι δεν υπάρχουν λύσεις. </w:t>
      </w:r>
    </w:p>
    <w:p w14:paraId="4EC18FC5" w14:textId="77777777" w:rsidR="008E01FC" w:rsidRDefault="002168A0">
      <w:pPr>
        <w:spacing w:line="600" w:lineRule="auto"/>
        <w:ind w:firstLine="720"/>
        <w:jc w:val="both"/>
        <w:rPr>
          <w:rFonts w:eastAsia="Times New Roman"/>
          <w:szCs w:val="24"/>
        </w:rPr>
      </w:pPr>
      <w:r>
        <w:rPr>
          <w:rFonts w:eastAsia="Times New Roman"/>
          <w:szCs w:val="24"/>
        </w:rPr>
        <w:t>Ένα από τα μεγάλα ζητήματα, λοιπόν, το οποίο γνωρίζετε πάρα πολύ καλά, κύριε Υπουργέ, είναι το πρόβλημα του αρδευτικού δικτύου στον Ν</w:t>
      </w:r>
      <w:r>
        <w:rPr>
          <w:rFonts w:eastAsia="Times New Roman"/>
          <w:szCs w:val="24"/>
        </w:rPr>
        <w:t xml:space="preserve">ομό Ηλείας. Το έχουμε κουβεντιάσει και μαζί </w:t>
      </w:r>
      <w:r>
        <w:rPr>
          <w:rFonts w:eastAsia="Times New Roman"/>
          <w:szCs w:val="24"/>
        </w:rPr>
        <w:lastRenderedPageBreak/>
        <w:t xml:space="preserve">παλιότερα στο γραφείο σας και μου έχετε απαντήσει και σε παλαιότερη ερώτηση ότι κάτι θα κάνετε. </w:t>
      </w:r>
    </w:p>
    <w:p w14:paraId="4EC18FC6" w14:textId="77777777" w:rsidR="008E01FC" w:rsidRDefault="002168A0">
      <w:pPr>
        <w:spacing w:line="600" w:lineRule="auto"/>
        <w:ind w:firstLine="720"/>
        <w:jc w:val="both"/>
        <w:rPr>
          <w:rFonts w:eastAsia="Times New Roman"/>
          <w:szCs w:val="24"/>
        </w:rPr>
      </w:pPr>
      <w:r>
        <w:rPr>
          <w:rFonts w:eastAsia="Times New Roman"/>
          <w:szCs w:val="24"/>
        </w:rPr>
        <w:t>Δυστυχώς, όχι μόνο δεν κάνατε τίποτα, αλλά οξύνθηκαν πολύ τα προβλήματα κατά την προηγούμενη αρδευτική περίοδο. Συν</w:t>
      </w:r>
      <w:r>
        <w:rPr>
          <w:rFonts w:eastAsia="Times New Roman"/>
          <w:szCs w:val="24"/>
        </w:rPr>
        <w:t>έβη δε το πρωτοφανές της «πρώτης φοράς Αριστερά» Κυβέρνησης, η ΔΕΗ να κλείσει τους διακόπτες! Και αναγκάστηκαν οι ΤΟΕΒ να προσφύγουν σε ασφαλιστικά μέτρα και ο δικαστής, προκειμένου να μην καταστραφούν οι καλλιέργειες της θερινής περιόδου, διέταξε να επανέ</w:t>
      </w:r>
      <w:r>
        <w:rPr>
          <w:rFonts w:eastAsia="Times New Roman"/>
          <w:szCs w:val="24"/>
        </w:rPr>
        <w:t xml:space="preserve">λθει το ρεύμα. Φυσικά, αυτή η δικαστική διαμάχη με τη ΔΕΗ συνεχίζεται.  </w:t>
      </w:r>
    </w:p>
    <w:p w14:paraId="4EC18FC7" w14:textId="77777777" w:rsidR="008E01FC" w:rsidRDefault="002168A0">
      <w:pPr>
        <w:spacing w:line="600" w:lineRule="auto"/>
        <w:ind w:firstLine="720"/>
        <w:jc w:val="both"/>
        <w:rPr>
          <w:rFonts w:eastAsia="Times New Roman"/>
          <w:szCs w:val="24"/>
        </w:rPr>
      </w:pPr>
      <w:r>
        <w:rPr>
          <w:rFonts w:eastAsia="Times New Roman"/>
          <w:szCs w:val="24"/>
        </w:rPr>
        <w:t xml:space="preserve">Τι ζητούν, λοιπόν, κύριε Υπουργέ, οι ΤΟΕΒ; Ζητούν μία βιώσιμη λύση. Έχουν συσσωρευμένα χρέη στη ΔΕΗ, στο ΙΚΑ, στο </w:t>
      </w:r>
      <w:r>
        <w:rPr>
          <w:rFonts w:eastAsia="Times New Roman"/>
          <w:szCs w:val="24"/>
        </w:rPr>
        <w:t>δ</w:t>
      </w:r>
      <w:r>
        <w:rPr>
          <w:rFonts w:eastAsia="Times New Roman"/>
          <w:szCs w:val="24"/>
        </w:rPr>
        <w:t xml:space="preserve">ημόσιο έχει ο ΓΟΕΒ, και ζητούν μία βιώσιμη λύση τύπου </w:t>
      </w:r>
      <w:proofErr w:type="spellStart"/>
      <w:r>
        <w:rPr>
          <w:rFonts w:eastAsia="Times New Roman"/>
          <w:szCs w:val="24"/>
        </w:rPr>
        <w:t>εκατόν</w:t>
      </w:r>
      <w:proofErr w:type="spellEnd"/>
      <w:r>
        <w:rPr>
          <w:rFonts w:eastAsia="Times New Roman"/>
          <w:szCs w:val="24"/>
        </w:rPr>
        <w:t xml:space="preserve"> είκοσι </w:t>
      </w:r>
      <w:r>
        <w:rPr>
          <w:rFonts w:eastAsia="Times New Roman"/>
          <w:szCs w:val="24"/>
        </w:rPr>
        <w:t>δόσεων, ώστε οι δόσεις που θα προκύπτουν μαζί με τα τρέχοντα να μπορούν να εξυπηρετηθούν από τις εισπράξεις. Διότι όταν τους βάλεις το μαχαίρι στο λαιμό, τότε θα κλείσουν και θα καταστραφεί η αγροτική παραγωγή. Σε αυτό δεν έχετε απαντήσει. Αυτό είναι το έν</w:t>
      </w:r>
      <w:r>
        <w:rPr>
          <w:rFonts w:eastAsia="Times New Roman"/>
          <w:szCs w:val="24"/>
        </w:rPr>
        <w:t xml:space="preserve">α θέμα. </w:t>
      </w:r>
    </w:p>
    <w:p w14:paraId="4EC18FC8" w14:textId="77777777" w:rsidR="008E01FC" w:rsidRDefault="002168A0">
      <w:pPr>
        <w:spacing w:line="600" w:lineRule="auto"/>
        <w:ind w:firstLine="720"/>
        <w:jc w:val="both"/>
        <w:rPr>
          <w:rFonts w:eastAsia="Times New Roman"/>
          <w:szCs w:val="24"/>
        </w:rPr>
      </w:pPr>
      <w:r>
        <w:rPr>
          <w:rFonts w:eastAsia="Times New Roman"/>
          <w:szCs w:val="24"/>
        </w:rPr>
        <w:lastRenderedPageBreak/>
        <w:t xml:space="preserve">Το δεύτερο θέμα, κύριε Υπουργέ, έχει να κάνει με αυτό το οποίο θίξατε νωρίτερα στον συνάδελφο της Νέας Δημοκρατίας. Το ξέρετε πολύ καλά ότι υπάρχει εγκεκριμένη μελέτη για την </w:t>
      </w:r>
      <w:proofErr w:type="spellStart"/>
      <w:r>
        <w:rPr>
          <w:rFonts w:eastAsia="Times New Roman"/>
          <w:szCs w:val="24"/>
        </w:rPr>
        <w:t>υπογειοποίηση</w:t>
      </w:r>
      <w:proofErr w:type="spellEnd"/>
      <w:r>
        <w:rPr>
          <w:rFonts w:eastAsia="Times New Roman"/>
          <w:szCs w:val="24"/>
        </w:rPr>
        <w:t xml:space="preserve"> των δικτύων </w:t>
      </w:r>
      <w:proofErr w:type="spellStart"/>
      <w:r w:rsidRPr="00974337">
        <w:rPr>
          <w:rFonts w:eastAsia="Times New Roman"/>
          <w:szCs w:val="24"/>
        </w:rPr>
        <w:t>Γαστούνης</w:t>
      </w:r>
      <w:proofErr w:type="spellEnd"/>
      <w:r w:rsidRPr="00974337">
        <w:rPr>
          <w:rFonts w:eastAsia="Times New Roman"/>
          <w:szCs w:val="24"/>
        </w:rPr>
        <w:t>-Αμαλιάδας- Α</w:t>
      </w:r>
      <w:r>
        <w:rPr>
          <w:rFonts w:eastAsia="Times New Roman"/>
          <w:szCs w:val="24"/>
        </w:rPr>
        <w:t>΄</w:t>
      </w:r>
      <w:r w:rsidRPr="00974337">
        <w:rPr>
          <w:rFonts w:eastAsia="Times New Roman"/>
          <w:szCs w:val="24"/>
        </w:rPr>
        <w:t xml:space="preserve"> Πύργου- </w:t>
      </w:r>
      <w:proofErr w:type="spellStart"/>
      <w:r>
        <w:rPr>
          <w:rFonts w:eastAsia="Times New Roman"/>
          <w:szCs w:val="24"/>
        </w:rPr>
        <w:t>Επιτα</w:t>
      </w:r>
      <w:r w:rsidRPr="00974337">
        <w:rPr>
          <w:rFonts w:eastAsia="Times New Roman"/>
          <w:szCs w:val="24"/>
        </w:rPr>
        <w:t>λίου</w:t>
      </w:r>
      <w:proofErr w:type="spellEnd"/>
      <w:r w:rsidRPr="00974337">
        <w:rPr>
          <w:rFonts w:eastAsia="Times New Roman"/>
          <w:szCs w:val="24"/>
        </w:rPr>
        <w:t xml:space="preserve">- </w:t>
      </w:r>
      <w:proofErr w:type="spellStart"/>
      <w:r w:rsidRPr="00974337">
        <w:rPr>
          <w:rFonts w:eastAsia="Times New Roman"/>
          <w:szCs w:val="24"/>
        </w:rPr>
        <w:t>Πελ</w:t>
      </w:r>
      <w:r w:rsidRPr="00974337">
        <w:rPr>
          <w:rFonts w:eastAsia="Times New Roman"/>
          <w:szCs w:val="24"/>
        </w:rPr>
        <w:t>οπίου</w:t>
      </w:r>
      <w:proofErr w:type="spellEnd"/>
      <w:r>
        <w:rPr>
          <w:rFonts w:eastAsia="Times New Roman"/>
          <w:szCs w:val="24"/>
        </w:rPr>
        <w:t xml:space="preserve"> στο Πρόγραμμα Αγροτικής Ανάπτυξης. Είναι από την προηγούμενη περίοδο, άρα έχει προτεραιότητα. Υπάρχει αίτημα της Περιφέρειας Δυτικής Ελλάδος για ένταξη αυτών των έργων στο μέτρο 4.3.1. Εσείς μου το έχετε απαντήσει σε προηγούμενη ερώτηση. Απάντηση, όμ</w:t>
      </w:r>
      <w:r>
        <w:rPr>
          <w:rFonts w:eastAsia="Times New Roman"/>
          <w:szCs w:val="24"/>
        </w:rPr>
        <w:t xml:space="preserve">ως, για το αν θα ενταχθούν αυτά τα έργα στο πρόγραμμα δεν έχουμε μέχρι σήμερα. </w:t>
      </w:r>
    </w:p>
    <w:p w14:paraId="4EC18FC9" w14:textId="77777777" w:rsidR="008E01FC" w:rsidRDefault="002168A0">
      <w:pPr>
        <w:spacing w:line="600" w:lineRule="auto"/>
        <w:ind w:firstLine="720"/>
        <w:jc w:val="both"/>
        <w:rPr>
          <w:rFonts w:eastAsia="Times New Roman"/>
          <w:szCs w:val="24"/>
        </w:rPr>
      </w:pPr>
      <w:r>
        <w:rPr>
          <w:rFonts w:eastAsia="Times New Roman"/>
          <w:szCs w:val="24"/>
        </w:rPr>
        <w:t>Και το πιο σημαντικό απ’ όλα, κατά τη γνώμη μου, είναι το εξής. Υπάρχει ένας απαρχαιωμένος εξοπλισμός στους κινητήρες -στα μοτέρ όπως λέμε- στους ΤΟΕΒ και στον ΓΟΕΒ και δεν υπά</w:t>
      </w:r>
      <w:r>
        <w:rPr>
          <w:rFonts w:eastAsia="Times New Roman"/>
          <w:szCs w:val="24"/>
        </w:rPr>
        <w:t>ρχει ένα πρόγραμμα αντικατάστασής τους. Αυτό σημαίνει, κύριε Υπουργέ, ότι έχουμε κατά 50% παραπάνω κατανάλωση ενέργειας και αυτό δημιουργεί έναν φαύλο κύκλο υποχρεώσεων στις οποίες δεν μπορούν να ανταποκριθούν οι ΓΟΕΒ και οι ΤΟΕΒ. Και δεν έχετε κανένα πρόγ</w:t>
      </w:r>
      <w:r>
        <w:rPr>
          <w:rFonts w:eastAsia="Times New Roman"/>
          <w:szCs w:val="24"/>
        </w:rPr>
        <w:t>ραμμα για να αντικατασταθεί αυτός ο παλιός εξοπλισμός.</w:t>
      </w:r>
    </w:p>
    <w:p w14:paraId="4EC18FCA" w14:textId="77777777" w:rsidR="008E01FC" w:rsidRDefault="002168A0">
      <w:pPr>
        <w:spacing w:line="600" w:lineRule="auto"/>
        <w:ind w:firstLine="720"/>
        <w:jc w:val="both"/>
        <w:rPr>
          <w:rFonts w:eastAsia="Times New Roman"/>
          <w:szCs w:val="24"/>
        </w:rPr>
      </w:pPr>
      <w:r>
        <w:rPr>
          <w:rFonts w:eastAsia="Times New Roman"/>
          <w:szCs w:val="24"/>
        </w:rPr>
        <w:lastRenderedPageBreak/>
        <w:t xml:space="preserve">Άρα, έχουμε πολύ σύνθετα προβλήματα και αναμένουμε λύσεις προκειμένου στη νέα καλλιεργητική περίοδο να μην αντιμετωπίσουμε τα προβλήματα που είχαμε πέρυσι. </w:t>
      </w:r>
    </w:p>
    <w:p w14:paraId="4EC18FCB" w14:textId="77777777" w:rsidR="008E01FC" w:rsidRDefault="002168A0">
      <w:pPr>
        <w:spacing w:line="600" w:lineRule="auto"/>
        <w:ind w:firstLine="720"/>
        <w:jc w:val="both"/>
        <w:rPr>
          <w:rFonts w:eastAsia="Times New Roman"/>
          <w:szCs w:val="24"/>
        </w:rPr>
      </w:pPr>
      <w:r>
        <w:rPr>
          <w:rFonts w:eastAsia="Times New Roman"/>
          <w:szCs w:val="24"/>
        </w:rPr>
        <w:t>Περιμένω με ενδιαφέρον κι εγώ και οι αγρότες</w:t>
      </w:r>
      <w:r>
        <w:rPr>
          <w:rFonts w:eastAsia="Times New Roman"/>
          <w:szCs w:val="24"/>
        </w:rPr>
        <w:t xml:space="preserve"> της Ηλείας την απάντησή σας, κύριε Υπουργέ.</w:t>
      </w:r>
    </w:p>
    <w:p w14:paraId="4EC18FCC" w14:textId="77777777" w:rsidR="008E01FC" w:rsidRDefault="002168A0">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Υπουργέ, έχετε τον λόγο. </w:t>
      </w:r>
    </w:p>
    <w:p w14:paraId="4EC18FCD" w14:textId="77777777" w:rsidR="008E01FC" w:rsidRDefault="002168A0">
      <w:pPr>
        <w:spacing w:line="600" w:lineRule="auto"/>
        <w:ind w:firstLine="720"/>
        <w:jc w:val="both"/>
        <w:rPr>
          <w:rFonts w:eastAsia="Times New Roman"/>
          <w:szCs w:val="24"/>
        </w:rPr>
      </w:pPr>
      <w:r>
        <w:rPr>
          <w:rFonts w:eastAsia="Times New Roman"/>
          <w:b/>
          <w:szCs w:val="24"/>
        </w:rPr>
        <w:t>ΒΑΣΙΛΕΙΟΣ ΚΟΚΚΑΛΗΣ (</w:t>
      </w:r>
      <w:r>
        <w:rPr>
          <w:rFonts w:eastAsia="Times New Roman"/>
          <w:b/>
          <w:szCs w:val="24"/>
        </w:rPr>
        <w:t>Αναπληρωτής Υ</w:t>
      </w:r>
      <w:r>
        <w:rPr>
          <w:rFonts w:eastAsia="Times New Roman"/>
          <w:b/>
          <w:szCs w:val="24"/>
        </w:rPr>
        <w:t xml:space="preserve">πουργός Αγροτικής Ανάπτυξης και Τροφίμων): </w:t>
      </w:r>
      <w:r>
        <w:rPr>
          <w:rFonts w:eastAsia="Times New Roman"/>
          <w:szCs w:val="24"/>
        </w:rPr>
        <w:t>Κι εγώ με τη σειρά μου με αρκετό ενδιαφέρον άκουσα την ερώτησή σας και</w:t>
      </w:r>
      <w:r>
        <w:rPr>
          <w:rFonts w:eastAsia="Times New Roman"/>
          <w:szCs w:val="24"/>
        </w:rPr>
        <w:t xml:space="preserve"> τη διάβασα επισταμένως και οφείλω να τοποθετηθώ σε κάποια πράγματα τα οποία θίξατε. </w:t>
      </w:r>
    </w:p>
    <w:p w14:paraId="4EC18FCE" w14:textId="77777777" w:rsidR="008E01FC" w:rsidRDefault="002168A0">
      <w:pPr>
        <w:spacing w:line="600" w:lineRule="auto"/>
        <w:ind w:firstLine="720"/>
        <w:jc w:val="both"/>
        <w:rPr>
          <w:rFonts w:eastAsia="Times New Roman"/>
          <w:szCs w:val="24"/>
        </w:rPr>
      </w:pPr>
      <w:r>
        <w:rPr>
          <w:rFonts w:eastAsia="Times New Roman"/>
          <w:szCs w:val="24"/>
        </w:rPr>
        <w:t>Με τον νόμο του «</w:t>
      </w:r>
      <w:r>
        <w:rPr>
          <w:rFonts w:eastAsia="Times New Roman"/>
          <w:szCs w:val="24"/>
        </w:rPr>
        <w:t>ΚΑΛΛΙΚΡΑΤΗ</w:t>
      </w:r>
      <w:r>
        <w:rPr>
          <w:rFonts w:eastAsia="Times New Roman"/>
          <w:szCs w:val="24"/>
        </w:rPr>
        <w:t>» το 2000, οι αγρότες αρδευτές γνωρίζουν αν αυτές οι υπηρεσίες εγγείων βελτιώσεων έκαναν σωστά τη δουλειά τους ή δεν την έκαναν. Αυτές οι υπηρε</w:t>
      </w:r>
      <w:r>
        <w:rPr>
          <w:rFonts w:eastAsia="Times New Roman"/>
          <w:szCs w:val="24"/>
        </w:rPr>
        <w:t xml:space="preserve">σίες των εγγείων βελτιώσεων καταργήθηκαν το 2011 και η εποπτεία των ΤΟΕΒ πήγε στου δήμους. </w:t>
      </w:r>
    </w:p>
    <w:p w14:paraId="4EC18FCF" w14:textId="77777777" w:rsidR="008E01FC" w:rsidRDefault="002168A0">
      <w:pPr>
        <w:spacing w:line="600" w:lineRule="auto"/>
        <w:ind w:firstLine="720"/>
        <w:jc w:val="both"/>
        <w:rPr>
          <w:rFonts w:eastAsia="Times New Roman"/>
          <w:szCs w:val="24"/>
        </w:rPr>
      </w:pPr>
      <w:r>
        <w:rPr>
          <w:rFonts w:eastAsia="Times New Roman"/>
          <w:szCs w:val="24"/>
        </w:rPr>
        <w:lastRenderedPageBreak/>
        <w:t>Δεν θα απαντήσω στην ερώτηση την οποία θα κάνω. Αυτή η κατάργηση των υπηρεσιών εγγείων βελτιώσεων ήταν προς τη σωστή κατεύθυνση; Αυτή η κατάργηση σε συνδυασμό με τη</w:t>
      </w:r>
      <w:r>
        <w:rPr>
          <w:rFonts w:eastAsia="Times New Roman"/>
          <w:szCs w:val="24"/>
        </w:rPr>
        <w:t xml:space="preserve"> αύξηση του κόστους παραγωγής, στα τιμολόγια της ΔΕΗ, σε συνδυασμό και με κακοδιαχείριση σε ορισμένες των περιπτώσεων –επικαλούμαι εκθέσεις ορκωτών λογιστών- οδήγησε αρκετούς ΤΟΕΒ, όχι όλους, και ΓΟΕΒ να έχουν υπέρογκα χρέη. Επειδή είπατε τι κάναμε εμείς, </w:t>
      </w:r>
      <w:r>
        <w:rPr>
          <w:rFonts w:eastAsia="Times New Roman"/>
          <w:szCs w:val="24"/>
        </w:rPr>
        <w:t xml:space="preserve">αναγκαστικά θα πω τι κάνατε κι εσείς, ποιους καταργήσατε. </w:t>
      </w:r>
    </w:p>
    <w:p w14:paraId="4EC18FD0" w14:textId="77777777" w:rsidR="008E01FC" w:rsidRDefault="002168A0">
      <w:pPr>
        <w:spacing w:line="600" w:lineRule="auto"/>
        <w:ind w:firstLine="720"/>
        <w:jc w:val="both"/>
        <w:rPr>
          <w:rFonts w:eastAsia="Times New Roman"/>
          <w:szCs w:val="24"/>
        </w:rPr>
      </w:pPr>
      <w:r>
        <w:rPr>
          <w:rFonts w:eastAsia="Times New Roman"/>
          <w:szCs w:val="24"/>
        </w:rPr>
        <w:t xml:space="preserve">Το 2017 φέραμε δύο νομοθετήματα. Το </w:t>
      </w:r>
      <w:r w:rsidRPr="00D35CA8">
        <w:rPr>
          <w:rFonts w:eastAsia="Times New Roman"/>
          <w:szCs w:val="24"/>
        </w:rPr>
        <w:t>2017 με το ν</w:t>
      </w:r>
      <w:r>
        <w:rPr>
          <w:rFonts w:eastAsia="Times New Roman"/>
          <w:szCs w:val="24"/>
        </w:rPr>
        <w:t>.44</w:t>
      </w:r>
      <w:r w:rsidRPr="00D35CA8">
        <w:rPr>
          <w:rFonts w:eastAsia="Times New Roman"/>
          <w:szCs w:val="24"/>
        </w:rPr>
        <w:t xml:space="preserve">56 </w:t>
      </w:r>
      <w:r>
        <w:rPr>
          <w:rFonts w:eastAsia="Times New Roman"/>
          <w:szCs w:val="24"/>
        </w:rPr>
        <w:t xml:space="preserve">μεταφέραμε την εποπτεία των Οργανισμών Εγγείων Βελτιώσεων </w:t>
      </w:r>
      <w:r w:rsidRPr="00D35CA8">
        <w:rPr>
          <w:rFonts w:eastAsia="Times New Roman"/>
          <w:szCs w:val="24"/>
        </w:rPr>
        <w:t xml:space="preserve">από τους δήμους </w:t>
      </w:r>
      <w:r>
        <w:rPr>
          <w:rFonts w:eastAsia="Times New Roman"/>
          <w:szCs w:val="24"/>
        </w:rPr>
        <w:t xml:space="preserve">στις περιφέρειες και, δεύτερον, </w:t>
      </w:r>
      <w:r w:rsidRPr="00D35CA8">
        <w:rPr>
          <w:rFonts w:eastAsia="Times New Roman"/>
          <w:szCs w:val="24"/>
        </w:rPr>
        <w:t xml:space="preserve">τους δώσαμε τη δυνατότητα να </w:t>
      </w:r>
      <w:r w:rsidRPr="00D35CA8">
        <w:rPr>
          <w:rFonts w:eastAsia="Times New Roman"/>
          <w:szCs w:val="24"/>
        </w:rPr>
        <w:t>προσλαμβάνουν προσωπικό</w:t>
      </w:r>
      <w:r>
        <w:rPr>
          <w:rFonts w:eastAsia="Times New Roman"/>
          <w:szCs w:val="24"/>
        </w:rPr>
        <w:t>, κύριε Βουλευτά,</w:t>
      </w:r>
      <w:r w:rsidRPr="00D35CA8">
        <w:rPr>
          <w:rFonts w:eastAsia="Times New Roman"/>
          <w:szCs w:val="24"/>
        </w:rPr>
        <w:t xml:space="preserve"> προκειμένου να κάνουν τη δουλειά </w:t>
      </w:r>
      <w:r>
        <w:rPr>
          <w:rFonts w:eastAsia="Times New Roman"/>
          <w:szCs w:val="24"/>
        </w:rPr>
        <w:t>τους.</w:t>
      </w:r>
    </w:p>
    <w:p w14:paraId="4EC18FD1" w14:textId="77777777" w:rsidR="008E01FC" w:rsidRDefault="002168A0">
      <w:pPr>
        <w:spacing w:line="600" w:lineRule="auto"/>
        <w:ind w:firstLine="720"/>
        <w:jc w:val="both"/>
        <w:rPr>
          <w:rFonts w:eastAsia="Times New Roman"/>
          <w:szCs w:val="24"/>
        </w:rPr>
      </w:pPr>
      <w:r>
        <w:rPr>
          <w:rFonts w:eastAsia="Times New Roman"/>
          <w:szCs w:val="24"/>
        </w:rPr>
        <w:t>Επίσης, με τον ν.4546/2018</w:t>
      </w:r>
      <w:r w:rsidRPr="00D35CA8">
        <w:rPr>
          <w:rFonts w:eastAsia="Times New Roman"/>
          <w:szCs w:val="24"/>
        </w:rPr>
        <w:t xml:space="preserve"> </w:t>
      </w:r>
      <w:r>
        <w:rPr>
          <w:rFonts w:eastAsia="Times New Roman"/>
          <w:szCs w:val="24"/>
        </w:rPr>
        <w:t xml:space="preserve">ρυθμίστηκαν θέματα που είχαν να κάνουν με την αύξηση της </w:t>
      </w:r>
      <w:proofErr w:type="spellStart"/>
      <w:r>
        <w:rPr>
          <w:rFonts w:eastAsia="Times New Roman"/>
          <w:szCs w:val="24"/>
        </w:rPr>
        <w:t>εισπραξιμότητας</w:t>
      </w:r>
      <w:proofErr w:type="spellEnd"/>
      <w:r>
        <w:rPr>
          <w:rFonts w:eastAsia="Times New Roman"/>
          <w:szCs w:val="24"/>
        </w:rPr>
        <w:t xml:space="preserve"> των οφειλών, δηλαδή τη δυνατότητα να ρυθμίζονται </w:t>
      </w:r>
      <w:r w:rsidRPr="00D35CA8">
        <w:rPr>
          <w:rFonts w:eastAsia="Times New Roman"/>
          <w:szCs w:val="24"/>
        </w:rPr>
        <w:t xml:space="preserve">οι οφειλές </w:t>
      </w:r>
      <w:r>
        <w:rPr>
          <w:rFonts w:eastAsia="Times New Roman"/>
          <w:szCs w:val="24"/>
        </w:rPr>
        <w:t>ΓΟΕΒ-ΤΟΕΒ-αρδευτ</w:t>
      </w:r>
      <w:r>
        <w:rPr>
          <w:rFonts w:eastAsia="Times New Roman"/>
          <w:szCs w:val="24"/>
        </w:rPr>
        <w:t>ών</w:t>
      </w:r>
      <w:r w:rsidRPr="00D35CA8">
        <w:rPr>
          <w:rFonts w:eastAsia="Times New Roman"/>
          <w:szCs w:val="24"/>
        </w:rPr>
        <w:t xml:space="preserve"> αγροτών</w:t>
      </w:r>
      <w:r>
        <w:rPr>
          <w:rFonts w:eastAsia="Times New Roman"/>
          <w:szCs w:val="24"/>
        </w:rPr>
        <w:t xml:space="preserve"> -τρία τα μέρη-</w:t>
      </w:r>
      <w:r w:rsidRPr="00D35CA8">
        <w:rPr>
          <w:rFonts w:eastAsia="Times New Roman"/>
          <w:szCs w:val="24"/>
        </w:rPr>
        <w:t xml:space="preserve"> </w:t>
      </w:r>
      <w:r>
        <w:rPr>
          <w:rFonts w:eastAsia="Times New Roman"/>
          <w:szCs w:val="24"/>
        </w:rPr>
        <w:t>και εν</w:t>
      </w:r>
      <w:r w:rsidRPr="00D35CA8">
        <w:rPr>
          <w:rFonts w:eastAsia="Times New Roman"/>
          <w:szCs w:val="24"/>
        </w:rPr>
        <w:t xml:space="preserve"> συνέχεια τη βεβαίωσή</w:t>
      </w:r>
      <w:r>
        <w:rPr>
          <w:rFonts w:eastAsia="Times New Roman"/>
          <w:szCs w:val="24"/>
        </w:rPr>
        <w:t xml:space="preserve"> </w:t>
      </w:r>
      <w:r>
        <w:rPr>
          <w:rFonts w:eastAsia="Times New Roman"/>
          <w:szCs w:val="24"/>
        </w:rPr>
        <w:lastRenderedPageBreak/>
        <w:t xml:space="preserve">τους, δηλαδή τους </w:t>
      </w:r>
      <w:r w:rsidRPr="00D35CA8">
        <w:rPr>
          <w:rFonts w:eastAsia="Times New Roman"/>
          <w:szCs w:val="24"/>
        </w:rPr>
        <w:t>δώσαμε τη δυνατότητα</w:t>
      </w:r>
      <w:r>
        <w:rPr>
          <w:rFonts w:eastAsia="Times New Roman"/>
          <w:szCs w:val="24"/>
        </w:rPr>
        <w:t xml:space="preserve"> στην αύξηση της </w:t>
      </w:r>
      <w:proofErr w:type="spellStart"/>
      <w:r>
        <w:rPr>
          <w:rFonts w:eastAsia="Times New Roman"/>
          <w:szCs w:val="24"/>
        </w:rPr>
        <w:t>εισπραξιμότητας</w:t>
      </w:r>
      <w:proofErr w:type="spellEnd"/>
      <w:r>
        <w:rPr>
          <w:rFonts w:eastAsia="Times New Roman"/>
          <w:szCs w:val="24"/>
        </w:rPr>
        <w:t>.</w:t>
      </w:r>
      <w:r w:rsidRPr="00D35CA8">
        <w:rPr>
          <w:rFonts w:eastAsia="Times New Roman"/>
          <w:szCs w:val="24"/>
        </w:rPr>
        <w:t xml:space="preserve"> </w:t>
      </w:r>
    </w:p>
    <w:p w14:paraId="4EC18FD2" w14:textId="77777777" w:rsidR="008E01FC" w:rsidRDefault="002168A0">
      <w:pPr>
        <w:spacing w:line="600" w:lineRule="auto"/>
        <w:ind w:firstLine="720"/>
        <w:jc w:val="both"/>
        <w:rPr>
          <w:rFonts w:eastAsia="Times New Roman"/>
          <w:szCs w:val="24"/>
        </w:rPr>
      </w:pPr>
      <w:r>
        <w:rPr>
          <w:rFonts w:eastAsia="Times New Roman"/>
          <w:szCs w:val="24"/>
        </w:rPr>
        <w:t xml:space="preserve">Από εκεί και πέρα, </w:t>
      </w:r>
      <w:r w:rsidRPr="00D35CA8">
        <w:rPr>
          <w:rFonts w:eastAsia="Times New Roman"/>
          <w:szCs w:val="24"/>
        </w:rPr>
        <w:t>όντως</w:t>
      </w:r>
      <w:r>
        <w:rPr>
          <w:rFonts w:eastAsia="Times New Roman"/>
          <w:szCs w:val="24"/>
        </w:rPr>
        <w:t>,</w:t>
      </w:r>
      <w:r w:rsidRPr="00D35CA8">
        <w:rPr>
          <w:rFonts w:eastAsia="Times New Roman"/>
          <w:szCs w:val="24"/>
        </w:rPr>
        <w:t xml:space="preserve"> οφε</w:t>
      </w:r>
      <w:r>
        <w:rPr>
          <w:rFonts w:eastAsia="Times New Roman"/>
          <w:szCs w:val="24"/>
        </w:rPr>
        <w:t xml:space="preserve">ίλουν </w:t>
      </w:r>
      <w:r w:rsidRPr="00D35CA8">
        <w:rPr>
          <w:rFonts w:eastAsia="Times New Roman"/>
          <w:szCs w:val="24"/>
        </w:rPr>
        <w:t>στη ΔΕΗ</w:t>
      </w:r>
      <w:r>
        <w:rPr>
          <w:rFonts w:eastAsia="Times New Roman"/>
          <w:szCs w:val="24"/>
        </w:rPr>
        <w:t>. Οι ΤΟΕΒ και ο ΓΟΕΒ στην Ηλεία οφείλουν</w:t>
      </w:r>
      <w:r w:rsidRPr="00D35CA8">
        <w:rPr>
          <w:rFonts w:eastAsia="Times New Roman"/>
          <w:szCs w:val="24"/>
        </w:rPr>
        <w:t xml:space="preserve"> 9 εκατομμύρια ευρώ</w:t>
      </w:r>
      <w:r>
        <w:rPr>
          <w:rFonts w:eastAsia="Times New Roman"/>
          <w:szCs w:val="24"/>
        </w:rPr>
        <w:t>.</w:t>
      </w:r>
      <w:r w:rsidRPr="00D35CA8">
        <w:rPr>
          <w:rFonts w:eastAsia="Times New Roman"/>
          <w:szCs w:val="24"/>
        </w:rPr>
        <w:t xml:space="preserve"> </w:t>
      </w:r>
      <w:r>
        <w:rPr>
          <w:rFonts w:eastAsia="Times New Roman"/>
          <w:szCs w:val="24"/>
        </w:rPr>
        <w:t>Πριν</w:t>
      </w:r>
      <w:r w:rsidRPr="00D35CA8">
        <w:rPr>
          <w:rFonts w:eastAsia="Times New Roman"/>
          <w:szCs w:val="24"/>
        </w:rPr>
        <w:t xml:space="preserve"> λίγες μέρες έγιν</w:t>
      </w:r>
      <w:r>
        <w:rPr>
          <w:rFonts w:eastAsia="Times New Roman"/>
          <w:szCs w:val="24"/>
        </w:rPr>
        <w:t>αν σ</w:t>
      </w:r>
      <w:r w:rsidRPr="00D35CA8">
        <w:rPr>
          <w:rFonts w:eastAsia="Times New Roman"/>
          <w:szCs w:val="24"/>
        </w:rPr>
        <w:t>υσκέψ</w:t>
      </w:r>
      <w:r>
        <w:rPr>
          <w:rFonts w:eastAsia="Times New Roman"/>
          <w:szCs w:val="24"/>
        </w:rPr>
        <w:t>εις,</w:t>
      </w:r>
      <w:r w:rsidRPr="00D35CA8">
        <w:rPr>
          <w:rFonts w:eastAsia="Times New Roman"/>
          <w:szCs w:val="24"/>
        </w:rPr>
        <w:t xml:space="preserve"> σύμφωνα με την ανακοίνωση της ΔΕΗ</w:t>
      </w:r>
      <w:r>
        <w:rPr>
          <w:rFonts w:eastAsia="Times New Roman"/>
          <w:szCs w:val="24"/>
        </w:rPr>
        <w:t>.</w:t>
      </w:r>
      <w:r w:rsidRPr="00D35CA8">
        <w:rPr>
          <w:rFonts w:eastAsia="Times New Roman"/>
          <w:szCs w:val="24"/>
        </w:rPr>
        <w:t xml:space="preserve"> </w:t>
      </w:r>
      <w:r>
        <w:rPr>
          <w:rFonts w:eastAsia="Times New Roman"/>
          <w:szCs w:val="24"/>
        </w:rPr>
        <w:t>Δ</w:t>
      </w:r>
      <w:r w:rsidRPr="00D35CA8">
        <w:rPr>
          <w:rFonts w:eastAsia="Times New Roman"/>
          <w:szCs w:val="24"/>
        </w:rPr>
        <w:t>εν εκπροσωπούμε τη ΔΕΗ</w:t>
      </w:r>
      <w:r>
        <w:rPr>
          <w:rFonts w:eastAsia="Times New Roman"/>
          <w:szCs w:val="24"/>
        </w:rPr>
        <w:t>,</w:t>
      </w:r>
      <w:r w:rsidRPr="00D35CA8">
        <w:rPr>
          <w:rFonts w:eastAsia="Times New Roman"/>
          <w:szCs w:val="24"/>
        </w:rPr>
        <w:t xml:space="preserve"> αλλά οφείλω να σας υπενθυμίσω το έγγραφο </w:t>
      </w:r>
      <w:r>
        <w:rPr>
          <w:rFonts w:eastAsia="Times New Roman"/>
          <w:szCs w:val="24"/>
        </w:rPr>
        <w:t>ό</w:t>
      </w:r>
      <w:r w:rsidRPr="00D35CA8">
        <w:rPr>
          <w:rFonts w:eastAsia="Times New Roman"/>
          <w:szCs w:val="24"/>
        </w:rPr>
        <w:t xml:space="preserve">τι έγιναν </w:t>
      </w:r>
      <w:r>
        <w:rPr>
          <w:rFonts w:eastAsia="Times New Roman"/>
          <w:szCs w:val="24"/>
        </w:rPr>
        <w:t>συσκέψεις πριν από μία εβδομάδα-</w:t>
      </w:r>
      <w:r w:rsidRPr="00D35CA8">
        <w:rPr>
          <w:rFonts w:eastAsia="Times New Roman"/>
          <w:szCs w:val="24"/>
        </w:rPr>
        <w:t xml:space="preserve">δέκα ημέρες προς την κατεύθυνση της εξεύρεσης μιας βιώσιμης λύσης στα χρέη αυτών των </w:t>
      </w:r>
      <w:r>
        <w:rPr>
          <w:rFonts w:eastAsia="Times New Roman"/>
          <w:szCs w:val="24"/>
        </w:rPr>
        <w:t>ο</w:t>
      </w:r>
      <w:r w:rsidRPr="00D35CA8">
        <w:rPr>
          <w:rFonts w:eastAsia="Times New Roman"/>
          <w:szCs w:val="24"/>
        </w:rPr>
        <w:t>ργανισμών</w:t>
      </w:r>
      <w:r>
        <w:rPr>
          <w:rFonts w:eastAsia="Times New Roman"/>
          <w:szCs w:val="24"/>
        </w:rPr>
        <w:t>.</w:t>
      </w:r>
      <w:r w:rsidRPr="00D35CA8">
        <w:rPr>
          <w:rFonts w:eastAsia="Times New Roman"/>
          <w:szCs w:val="24"/>
        </w:rPr>
        <w:t xml:space="preserve"> </w:t>
      </w:r>
      <w:r>
        <w:rPr>
          <w:rFonts w:eastAsia="Times New Roman"/>
          <w:szCs w:val="24"/>
        </w:rPr>
        <w:t>Ξέρετ</w:t>
      </w:r>
      <w:r>
        <w:rPr>
          <w:rFonts w:eastAsia="Times New Roman"/>
          <w:szCs w:val="24"/>
        </w:rPr>
        <w:t xml:space="preserve">ε πολύ καλά ότι είμαστε δίπλα τους. </w:t>
      </w:r>
    </w:p>
    <w:p w14:paraId="4EC18FD3" w14:textId="77777777" w:rsidR="008E01FC" w:rsidRDefault="002168A0">
      <w:pPr>
        <w:spacing w:line="600" w:lineRule="auto"/>
        <w:ind w:firstLine="720"/>
        <w:jc w:val="both"/>
        <w:rPr>
          <w:rFonts w:eastAsia="Times New Roman"/>
          <w:szCs w:val="24"/>
        </w:rPr>
      </w:pPr>
      <w:r>
        <w:rPr>
          <w:rFonts w:eastAsia="Times New Roman"/>
          <w:szCs w:val="24"/>
        </w:rPr>
        <w:t xml:space="preserve">Όσον αφορά το αίτημα για το έργο, πράγματι το Υπουργείο έχει προτείνει το συγκεκριμένο έργο. Είπατε ότι δεν έχετε πάρει απάντηση. Αφού τον Γενάρη ξεκίνησε η αξιολόγηση! Σε έναν μήνα, κύριε Βουλευτά, θα έχει ανακοινωθεί </w:t>
      </w:r>
      <w:r>
        <w:rPr>
          <w:rFonts w:eastAsia="Times New Roman"/>
          <w:szCs w:val="24"/>
        </w:rPr>
        <w:t xml:space="preserve">η αξιολόγηση όλων των έργων. Εγώ αυτό που μπορώ να σας πω είναι ότι το συγκεκριμένο βρίσκεται σε πολύ καλό σημείο. </w:t>
      </w:r>
    </w:p>
    <w:p w14:paraId="4EC18FD4" w14:textId="77777777" w:rsidR="008E01FC" w:rsidRDefault="002168A0">
      <w:pPr>
        <w:spacing w:line="600" w:lineRule="auto"/>
        <w:ind w:firstLine="720"/>
        <w:jc w:val="both"/>
        <w:rPr>
          <w:rFonts w:eastAsia="Times New Roman"/>
          <w:szCs w:val="24"/>
        </w:rPr>
      </w:pPr>
      <w:r>
        <w:rPr>
          <w:rFonts w:eastAsia="Times New Roman"/>
          <w:szCs w:val="24"/>
        </w:rPr>
        <w:t>Ευχαριστώ.</w:t>
      </w:r>
    </w:p>
    <w:p w14:paraId="4EC18FD5" w14:textId="77777777" w:rsidR="008E01FC" w:rsidRDefault="002168A0">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Κύριε Κουτσούκο, έχετε τον λόγο. </w:t>
      </w:r>
    </w:p>
    <w:p w14:paraId="4EC18FD6" w14:textId="77777777" w:rsidR="008E01FC" w:rsidRDefault="002168A0">
      <w:pPr>
        <w:spacing w:line="600" w:lineRule="auto"/>
        <w:ind w:firstLine="720"/>
        <w:jc w:val="both"/>
        <w:rPr>
          <w:rFonts w:eastAsia="Times New Roman"/>
          <w:b/>
          <w:szCs w:val="24"/>
        </w:rPr>
      </w:pPr>
      <w:r w:rsidRPr="005D0A7B">
        <w:rPr>
          <w:rFonts w:eastAsia="Times New Roman"/>
          <w:b/>
          <w:szCs w:val="24"/>
        </w:rPr>
        <w:t xml:space="preserve">ΓΙΑΝΝΗΣ ΚΟΥΤΣΟΥΚΟΣ: </w:t>
      </w:r>
      <w:r>
        <w:rPr>
          <w:rFonts w:eastAsia="Times New Roman"/>
          <w:szCs w:val="24"/>
        </w:rPr>
        <w:t>Κύριε Υπουργέ, πρώτα-πρώτα πρέπει να σας ε</w:t>
      </w:r>
      <w:r>
        <w:rPr>
          <w:rFonts w:eastAsia="Times New Roman"/>
          <w:szCs w:val="24"/>
        </w:rPr>
        <w:t xml:space="preserve">υχαριστήσω, διότι τουλάχιστον εσείς έρχεστε εδώ πέρα και απαντάτε στις επίκαιρες ερωτήσεις, σε αντίθεση με τον κ. </w:t>
      </w:r>
      <w:proofErr w:type="spellStart"/>
      <w:r>
        <w:rPr>
          <w:rFonts w:eastAsia="Times New Roman"/>
          <w:szCs w:val="24"/>
        </w:rPr>
        <w:t>Τσακαλώτο</w:t>
      </w:r>
      <w:proofErr w:type="spellEnd"/>
      <w:r>
        <w:rPr>
          <w:rFonts w:eastAsia="Times New Roman"/>
          <w:szCs w:val="24"/>
        </w:rPr>
        <w:t xml:space="preserve">, που τον ψάχνουμε περίπου ένα χρόνο, όπως και κάποιους άλλους Υπουργούς. </w:t>
      </w:r>
      <w:r w:rsidRPr="005D0A7B">
        <w:rPr>
          <w:rFonts w:eastAsia="Times New Roman"/>
          <w:b/>
          <w:szCs w:val="24"/>
        </w:rPr>
        <w:t xml:space="preserve">  </w:t>
      </w:r>
    </w:p>
    <w:p w14:paraId="4EC18FD7" w14:textId="77777777" w:rsidR="008E01FC" w:rsidRDefault="002168A0">
      <w:pPr>
        <w:spacing w:line="600" w:lineRule="auto"/>
        <w:ind w:firstLine="720"/>
        <w:jc w:val="both"/>
        <w:rPr>
          <w:rFonts w:eastAsia="Times New Roman"/>
          <w:szCs w:val="24"/>
        </w:rPr>
      </w:pPr>
      <w:r w:rsidRPr="005D0A7B">
        <w:rPr>
          <w:rFonts w:eastAsia="Times New Roman"/>
          <w:szCs w:val="24"/>
        </w:rPr>
        <w:t xml:space="preserve">Εν πάση </w:t>
      </w:r>
      <w:proofErr w:type="spellStart"/>
      <w:r w:rsidRPr="005D0A7B">
        <w:rPr>
          <w:rFonts w:eastAsia="Times New Roman"/>
          <w:szCs w:val="24"/>
        </w:rPr>
        <w:t>περιπτώσει</w:t>
      </w:r>
      <w:proofErr w:type="spellEnd"/>
      <w:r w:rsidRPr="005D0A7B">
        <w:rPr>
          <w:rFonts w:eastAsia="Times New Roman"/>
          <w:szCs w:val="24"/>
        </w:rPr>
        <w:t xml:space="preserve">, η ουσία </w:t>
      </w:r>
      <w:r>
        <w:rPr>
          <w:rFonts w:eastAsia="Times New Roman"/>
          <w:szCs w:val="24"/>
        </w:rPr>
        <w:t xml:space="preserve">της απάντησής σας δεν είναι </w:t>
      </w:r>
      <w:r>
        <w:rPr>
          <w:rFonts w:eastAsia="Times New Roman"/>
          <w:szCs w:val="24"/>
        </w:rPr>
        <w:t xml:space="preserve">καθόλου ικανοποιητική σε σχέση με το τμήμα που αφορά τις ρυθμίσεις των οφειλών. Διότι, προσέξτε, είναι άλλο πράγμα να νομοθετήσει η Κυβέρνηση, όπως σκέφτεται και για άλλες περιπτώσεις χρεωφειλετών –τις </w:t>
      </w:r>
      <w:proofErr w:type="spellStart"/>
      <w:r>
        <w:rPr>
          <w:rFonts w:eastAsia="Times New Roman"/>
          <w:szCs w:val="24"/>
        </w:rPr>
        <w:t>εκατόν</w:t>
      </w:r>
      <w:proofErr w:type="spellEnd"/>
      <w:r>
        <w:rPr>
          <w:rFonts w:eastAsia="Times New Roman"/>
          <w:szCs w:val="24"/>
        </w:rPr>
        <w:t xml:space="preserve"> είκοσι δόσεις ή ένα μοντέλο αντίστοιχο των </w:t>
      </w:r>
      <w:proofErr w:type="spellStart"/>
      <w:r>
        <w:rPr>
          <w:rFonts w:eastAsia="Times New Roman"/>
          <w:szCs w:val="24"/>
        </w:rPr>
        <w:t>εκατ</w:t>
      </w:r>
      <w:r>
        <w:rPr>
          <w:rFonts w:eastAsia="Times New Roman"/>
          <w:szCs w:val="24"/>
        </w:rPr>
        <w:t>όν</w:t>
      </w:r>
      <w:proofErr w:type="spellEnd"/>
      <w:r>
        <w:rPr>
          <w:rFonts w:eastAsia="Times New Roman"/>
          <w:szCs w:val="24"/>
        </w:rPr>
        <w:t xml:space="preserve"> είκοσι δόσεων- και άλλο πράγμα να </w:t>
      </w:r>
      <w:r w:rsidRPr="00D35CA8">
        <w:rPr>
          <w:rFonts w:eastAsia="Times New Roman"/>
          <w:szCs w:val="24"/>
        </w:rPr>
        <w:t>επαφίεται στην καλή προαίρεση της ΔΕΗ</w:t>
      </w:r>
      <w:r>
        <w:rPr>
          <w:rFonts w:eastAsia="Times New Roman"/>
          <w:szCs w:val="24"/>
        </w:rPr>
        <w:t>.</w:t>
      </w:r>
    </w:p>
    <w:p w14:paraId="4EC18FD8" w14:textId="77777777" w:rsidR="008E01FC" w:rsidRDefault="002168A0">
      <w:pPr>
        <w:spacing w:line="600" w:lineRule="auto"/>
        <w:ind w:firstLine="720"/>
        <w:jc w:val="both"/>
        <w:rPr>
          <w:rFonts w:eastAsia="Times New Roman"/>
          <w:szCs w:val="24"/>
        </w:rPr>
      </w:pPr>
      <w:r>
        <w:rPr>
          <w:rFonts w:eastAsia="Times New Roman"/>
          <w:szCs w:val="24"/>
        </w:rPr>
        <w:t xml:space="preserve">Η ΔΕΗ, κύριε Υπουργέ, </w:t>
      </w:r>
      <w:r w:rsidRPr="00D35CA8">
        <w:rPr>
          <w:rFonts w:eastAsia="Times New Roman"/>
          <w:szCs w:val="24"/>
        </w:rPr>
        <w:t>επέδειξε το κακό της πρόσωπο</w:t>
      </w:r>
      <w:r>
        <w:rPr>
          <w:rFonts w:eastAsia="Times New Roman"/>
          <w:szCs w:val="24"/>
        </w:rPr>
        <w:t>,</w:t>
      </w:r>
      <w:r w:rsidRPr="00D35CA8">
        <w:rPr>
          <w:rFonts w:eastAsia="Times New Roman"/>
          <w:szCs w:val="24"/>
        </w:rPr>
        <w:t xml:space="preserve"> όταν πέρυσι έκλεισε τους διακόπτες και φέτος συνεχίζει τη δικαστική διαμάχη με </w:t>
      </w:r>
      <w:r>
        <w:rPr>
          <w:rFonts w:eastAsia="Times New Roman"/>
          <w:szCs w:val="24"/>
        </w:rPr>
        <w:t xml:space="preserve">ΤΟΕΒ. </w:t>
      </w:r>
      <w:r w:rsidRPr="00D35CA8">
        <w:rPr>
          <w:rFonts w:eastAsia="Times New Roman"/>
          <w:szCs w:val="24"/>
        </w:rPr>
        <w:t xml:space="preserve"> </w:t>
      </w:r>
      <w:r>
        <w:rPr>
          <w:rFonts w:eastAsia="Times New Roman"/>
          <w:szCs w:val="24"/>
        </w:rPr>
        <w:t xml:space="preserve">Ανάγκασε έναν ΤΟΕΒ </w:t>
      </w:r>
      <w:r w:rsidRPr="00D35CA8">
        <w:rPr>
          <w:rFonts w:eastAsia="Times New Roman"/>
          <w:szCs w:val="24"/>
        </w:rPr>
        <w:t xml:space="preserve">να εκταμιεύσει </w:t>
      </w:r>
      <w:r w:rsidRPr="00D35CA8">
        <w:rPr>
          <w:rFonts w:eastAsia="Times New Roman"/>
          <w:szCs w:val="24"/>
        </w:rPr>
        <w:lastRenderedPageBreak/>
        <w:t>500.000</w:t>
      </w:r>
      <w:r>
        <w:rPr>
          <w:rFonts w:eastAsia="Times New Roman"/>
          <w:szCs w:val="24"/>
        </w:rPr>
        <w:t>,</w:t>
      </w:r>
      <w:r w:rsidRPr="00D35CA8">
        <w:rPr>
          <w:rFonts w:eastAsia="Times New Roman"/>
          <w:szCs w:val="24"/>
        </w:rPr>
        <w:t xml:space="preserve"> που θα του χρει</w:t>
      </w:r>
      <w:r>
        <w:rPr>
          <w:rFonts w:eastAsia="Times New Roman"/>
          <w:szCs w:val="24"/>
        </w:rPr>
        <w:t>άζονταν</w:t>
      </w:r>
      <w:r w:rsidRPr="00D35CA8">
        <w:rPr>
          <w:rFonts w:eastAsia="Times New Roman"/>
          <w:szCs w:val="24"/>
        </w:rPr>
        <w:t xml:space="preserve"> για τα λειτουργικά</w:t>
      </w:r>
      <w:r>
        <w:rPr>
          <w:rFonts w:eastAsia="Times New Roman"/>
          <w:szCs w:val="24"/>
        </w:rPr>
        <w:t>, με απειλή</w:t>
      </w:r>
      <w:r w:rsidRPr="00D35CA8">
        <w:rPr>
          <w:rFonts w:eastAsia="Times New Roman"/>
          <w:szCs w:val="24"/>
        </w:rPr>
        <w:t xml:space="preserve"> να κλείσει φυλακή τον </w:t>
      </w:r>
      <w:r>
        <w:rPr>
          <w:rFonts w:eastAsia="Times New Roman"/>
          <w:szCs w:val="24"/>
        </w:rPr>
        <w:t>π</w:t>
      </w:r>
      <w:r w:rsidRPr="00D35CA8">
        <w:rPr>
          <w:rFonts w:eastAsia="Times New Roman"/>
          <w:szCs w:val="24"/>
        </w:rPr>
        <w:t xml:space="preserve">ρόεδρο και το </w:t>
      </w:r>
      <w:r>
        <w:rPr>
          <w:rFonts w:eastAsia="Times New Roman"/>
          <w:szCs w:val="24"/>
        </w:rPr>
        <w:t>δ</w:t>
      </w:r>
      <w:r w:rsidRPr="00D35CA8">
        <w:rPr>
          <w:rFonts w:eastAsia="Times New Roman"/>
          <w:szCs w:val="24"/>
        </w:rPr>
        <w:t xml:space="preserve">ιοικητικό </w:t>
      </w:r>
      <w:r>
        <w:rPr>
          <w:rFonts w:eastAsia="Times New Roman"/>
          <w:szCs w:val="24"/>
        </w:rPr>
        <w:t>σ</w:t>
      </w:r>
      <w:r w:rsidRPr="00D35CA8">
        <w:rPr>
          <w:rFonts w:eastAsia="Times New Roman"/>
          <w:szCs w:val="24"/>
        </w:rPr>
        <w:t>υμβούλιο</w:t>
      </w:r>
      <w:r>
        <w:rPr>
          <w:rFonts w:eastAsia="Times New Roman"/>
          <w:szCs w:val="24"/>
        </w:rPr>
        <w:t>.</w:t>
      </w:r>
      <w:r w:rsidRPr="00D35CA8">
        <w:rPr>
          <w:rFonts w:eastAsia="Times New Roman"/>
          <w:szCs w:val="24"/>
        </w:rPr>
        <w:t xml:space="preserve"> </w:t>
      </w:r>
    </w:p>
    <w:p w14:paraId="4EC18FD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Και τώρα στις διαπραγματεύσεις που λέτε εσείς, κάνει μία πρόταση η οποία οδηγεί σε μη βιώσιμη διαχείριση. Διότι όταν θα τους πάρει όλες τις ει</w:t>
      </w:r>
      <w:r>
        <w:rPr>
          <w:rFonts w:eastAsia="Times New Roman" w:cs="Times New Roman"/>
          <w:szCs w:val="24"/>
        </w:rPr>
        <w:t xml:space="preserve">σπράξεις, δεν θα μπορούν να πληρώνουν τα υπόλοιπα λειτουργικά. Αφήστε δε, που σε πολλές περιπτώσεις οι εισπράξεις δεν φτάνουν για να πληρώσουν τη δόση που τους προτείνει η ΔΕΗ. </w:t>
      </w:r>
    </w:p>
    <w:p w14:paraId="4EC18FD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Πρέπει να ξέρετε ότι υπάρχουν δύο προβλήματα, κύριε Υπουργέ.  Φαντάζομαι, τα ξ</w:t>
      </w:r>
      <w:r>
        <w:rPr>
          <w:rFonts w:eastAsia="Times New Roman" w:cs="Times New Roman"/>
          <w:szCs w:val="24"/>
        </w:rPr>
        <w:t>έρετε. Το ένα είναι ότι έχουν μειωθεί οι καλλιεργούμενες εκτάσεις –άρα, οι εισπράξεις έχουν περιοριστεί- και το δεύτερο είναι ότι έχει αυξηθεί το κόστος της ενέργειας. Μου έλεγε Πρόεδρος ΤΟΕΒ ότι σε σχέση με πριν πέντε χρόνια έχει διπλασιαστεί το κόστος τη</w:t>
      </w:r>
      <w:r>
        <w:rPr>
          <w:rFonts w:eastAsia="Times New Roman" w:cs="Times New Roman"/>
          <w:szCs w:val="24"/>
        </w:rPr>
        <w:t>ς ενέργειας. Και αυτό δεν έγινε λόγω παραπάνω χρήσης, αλλά επειδή αυξήθηκε η τιμή του ρεύματος. Άρα, δεν υπάρχει άλλη λύση, παρά να προχωρήσετε σε ρύθμιση.</w:t>
      </w:r>
    </w:p>
    <w:p w14:paraId="4EC18FD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θέλω να σας θυμίσω κάτι. Επειδή αναφερθήκατε στην </w:t>
      </w:r>
      <w:proofErr w:type="spellStart"/>
      <w:r>
        <w:rPr>
          <w:rFonts w:eastAsia="Times New Roman" w:cs="Times New Roman"/>
          <w:szCs w:val="24"/>
        </w:rPr>
        <w:t>πρωτομιλία</w:t>
      </w:r>
      <w:proofErr w:type="spellEnd"/>
      <w:r>
        <w:rPr>
          <w:rFonts w:eastAsia="Times New Roman" w:cs="Times New Roman"/>
          <w:szCs w:val="24"/>
        </w:rPr>
        <w:t xml:space="preserve"> σας για την </w:t>
      </w:r>
      <w:proofErr w:type="spellStart"/>
      <w:r>
        <w:rPr>
          <w:rFonts w:eastAsia="Times New Roman" w:cs="Times New Roman"/>
          <w:szCs w:val="24"/>
        </w:rPr>
        <w:t>εισπραξιμότητα</w:t>
      </w:r>
      <w:proofErr w:type="spellEnd"/>
      <w:r>
        <w:rPr>
          <w:rFonts w:eastAsia="Times New Roman" w:cs="Times New Roman"/>
          <w:szCs w:val="24"/>
        </w:rPr>
        <w:t xml:space="preserve">, δηλαδή </w:t>
      </w:r>
      <w:r>
        <w:rPr>
          <w:rFonts w:eastAsia="Times New Roman" w:cs="Times New Roman"/>
          <w:szCs w:val="24"/>
        </w:rPr>
        <w:t>τη δυνατότητα των ΤΟΕΒ να πηγαίνουν στις ΔΟΥ τις οφειλές, θα μπορούσατε να κάνετε αντίστοιχη ρύθμιση με αυτήν που κάνατε για τους δήμους. Τι κάνατε στους δήμους; Ο προϋπολογισμός πλήρωσε τις υποχρεώσεις των δήμων στην ΔΕΗ και παρακράτησε από τις ΚΑΠ αυτά τ</w:t>
      </w:r>
      <w:r>
        <w:rPr>
          <w:rFonts w:eastAsia="Times New Roman" w:cs="Times New Roman"/>
          <w:szCs w:val="24"/>
        </w:rPr>
        <w:t xml:space="preserve">α χρήματα. </w:t>
      </w:r>
    </w:p>
    <w:p w14:paraId="4EC18FD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Από την ώρα, λοιπόν, που οι ΤΟΕΒ λαμβάνουν μέσω ΔΟΥ από τον προϋπολογισμό, θα μπορούσατε να κάνετε μία αντίστοιχη ρύθμιση, μία εγγύηση του </w:t>
      </w:r>
      <w:r>
        <w:rPr>
          <w:rFonts w:eastAsia="Times New Roman" w:cs="Times New Roman"/>
          <w:szCs w:val="24"/>
        </w:rPr>
        <w:t>δ</w:t>
      </w:r>
      <w:r>
        <w:rPr>
          <w:rFonts w:eastAsia="Times New Roman" w:cs="Times New Roman"/>
          <w:szCs w:val="24"/>
        </w:rPr>
        <w:t xml:space="preserve">ημοσίου δηλαδή στη ρύθμιση της ΔΕΗ. Δείτε το σαν σκέψη. Το έχουν προτείνει οι ΤΟΕΒ –απ’ ό,τι μου έχουν </w:t>
      </w:r>
      <w:r>
        <w:rPr>
          <w:rFonts w:eastAsia="Times New Roman" w:cs="Times New Roman"/>
          <w:szCs w:val="24"/>
        </w:rPr>
        <w:t>πει- σε πρόσφατες συναντήσεις που είχατε. Άρα, αυτό το θέμα παραμένει άλυτο.</w:t>
      </w:r>
    </w:p>
    <w:p w14:paraId="4EC18FD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Δεύτερον, σας είπα για την επιχορήγηση που χρειάζεται, προκειμένου να αντιμετωπίσουν προβλήματα που προέκυψαν από φυσικές καταστροφές και πλημμύρες. Σε παλιότερη ερώτησή μου, μου </w:t>
      </w:r>
      <w:r>
        <w:rPr>
          <w:rFonts w:eastAsia="Times New Roman" w:cs="Times New Roman"/>
          <w:szCs w:val="24"/>
        </w:rPr>
        <w:t xml:space="preserve">είχατε απαντήσει ότι δεν υπήρχε αίτημα από τον ΓΟΕΒ. Θεωρώ αδιανόητο να μην υπάρχει ένα αίτημα, την ώρα </w:t>
      </w:r>
      <w:r>
        <w:rPr>
          <w:rFonts w:eastAsia="Times New Roman" w:cs="Times New Roman"/>
          <w:szCs w:val="24"/>
        </w:rPr>
        <w:lastRenderedPageBreak/>
        <w:t>που αναγκάστηκαν να κάνουν πρόσθετες δαπάνες για να αντιμετωπίσουν τα προβλήματα των πλημμυρών στα αποστραγγιστικά και στα μοτέρ που καταστράφηκαν.</w:t>
      </w:r>
    </w:p>
    <w:p w14:paraId="4EC18FD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Τρίτ</w:t>
      </w:r>
      <w:r>
        <w:rPr>
          <w:rFonts w:eastAsia="Times New Roman" w:cs="Times New Roman"/>
          <w:szCs w:val="24"/>
        </w:rPr>
        <w:t xml:space="preserve">ον, χαίρομαι που αναφέρεστε στη θετική έκβαση του αιτήματος για την </w:t>
      </w:r>
      <w:proofErr w:type="spellStart"/>
      <w:r>
        <w:rPr>
          <w:rFonts w:eastAsia="Times New Roman" w:cs="Times New Roman"/>
          <w:szCs w:val="24"/>
        </w:rPr>
        <w:t>υπογειοποίηση</w:t>
      </w:r>
      <w:proofErr w:type="spellEnd"/>
      <w:r>
        <w:rPr>
          <w:rFonts w:eastAsia="Times New Roman" w:cs="Times New Roman"/>
          <w:szCs w:val="24"/>
        </w:rPr>
        <w:t xml:space="preserve"> του δικτύου των πέντε ΤΟΕΒ -που σας ανέφερα- και την ένταξή τους στο μέτρο 431. </w:t>
      </w:r>
    </w:p>
    <w:p w14:paraId="4EC18FD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Η δική μας κριτική σε αυτό, κύριε Υπουργέ, έχει να κάνει με το εξής. Έχετε καθυστερήσει πάρα </w:t>
      </w:r>
      <w:r>
        <w:rPr>
          <w:rFonts w:eastAsia="Times New Roman" w:cs="Times New Roman"/>
          <w:szCs w:val="24"/>
        </w:rPr>
        <w:t>πολύ το πρόγραμμα αγροτικής ανάπτυξης. Πιστεύω να μην εκπνεύσει η θητεία σας και να προλάβετε να εντάξετε το συγκεκριμένο έργο. Πέρασα και εγώ ένα μικρό διάστημα από το Υπουργείο και δεν θεωρώ ότι αυτό ήταν πολιτική εξυπηρέτησης της Ηλείας από την οποία κα</w:t>
      </w:r>
      <w:r>
        <w:rPr>
          <w:rFonts w:eastAsia="Times New Roman" w:cs="Times New Roman"/>
          <w:szCs w:val="24"/>
        </w:rPr>
        <w:t xml:space="preserve">τάγομαι και εκλέγομαι, αλλά ήταν μια αναγκαιότητα, διότι –ξέρετε- το ανοιχτό δίκτυο, δηλαδή το να ποτίζουμε μέσα από τα </w:t>
      </w:r>
      <w:proofErr w:type="spellStart"/>
      <w:r>
        <w:rPr>
          <w:rFonts w:eastAsia="Times New Roman" w:cs="Times New Roman"/>
          <w:szCs w:val="24"/>
        </w:rPr>
        <w:t>κανελέτα</w:t>
      </w:r>
      <w:proofErr w:type="spellEnd"/>
      <w:r>
        <w:rPr>
          <w:rFonts w:eastAsia="Times New Roman" w:cs="Times New Roman"/>
          <w:szCs w:val="24"/>
        </w:rPr>
        <w:t>, οδηγεί σε απώλεια υδάτινων πόρων, που σημαίνει ότι προοπτικά απαξιώνεται το έργο.</w:t>
      </w:r>
    </w:p>
    <w:p w14:paraId="4EC18FE0" w14:textId="77777777" w:rsidR="008E01FC" w:rsidRDefault="002168A0">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Κύριε Κουτσ</w:t>
      </w:r>
      <w:r>
        <w:rPr>
          <w:rFonts w:eastAsia="Times New Roman"/>
          <w:bCs/>
          <w:szCs w:val="24"/>
        </w:rPr>
        <w:t>ούκο, παρακαλώ.</w:t>
      </w:r>
    </w:p>
    <w:p w14:paraId="4EC18FE1"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lastRenderedPageBreak/>
        <w:t>ΓΙΑΝΝΗΣ ΚΟΥΤΣΟΥΚΟΣ:</w:t>
      </w:r>
      <w:r>
        <w:rPr>
          <w:rFonts w:eastAsia="Times New Roman" w:cs="Times New Roman"/>
          <w:szCs w:val="24"/>
        </w:rPr>
        <w:t xml:space="preserve"> Πιστεύω, λοιπόν, να προλάβετε να το εντάξετε. </w:t>
      </w:r>
    </w:p>
    <w:p w14:paraId="4EC18FE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Ευχαριστώ, κύριε Πρόεδρε, γι’ αυτήν την μικρή ανοχή.</w:t>
      </w:r>
    </w:p>
    <w:p w14:paraId="4EC18FE3" w14:textId="77777777" w:rsidR="008E01FC" w:rsidRDefault="002168A0">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ο κ. Κόκκαλης.</w:t>
      </w:r>
    </w:p>
    <w:p w14:paraId="4EC18FE4"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ΒΑΣΙΛΕΙΟΣ ΚΟΚΚΑΛΗΣ (</w:t>
      </w:r>
      <w:r>
        <w:rPr>
          <w:rFonts w:eastAsia="Times New Roman"/>
          <w:b/>
          <w:szCs w:val="24"/>
        </w:rPr>
        <w:t xml:space="preserve">Αναπληρωτής Υπουργός </w:t>
      </w:r>
      <w:r>
        <w:rPr>
          <w:rFonts w:eastAsia="Times New Roman" w:cs="Times New Roman"/>
          <w:b/>
          <w:szCs w:val="24"/>
        </w:rPr>
        <w:t>Αγροτικής Ανάπτυξ</w:t>
      </w:r>
      <w:r>
        <w:rPr>
          <w:rFonts w:eastAsia="Times New Roman" w:cs="Times New Roman"/>
          <w:b/>
          <w:szCs w:val="24"/>
        </w:rPr>
        <w:t>ης και Τροφίμων):</w:t>
      </w:r>
      <w:r>
        <w:rPr>
          <w:rFonts w:eastAsia="Times New Roman" w:cs="Times New Roman"/>
          <w:szCs w:val="24"/>
        </w:rPr>
        <w:t xml:space="preserve"> Ευχαριστώ, κύριε Πρόεδρε.</w:t>
      </w:r>
    </w:p>
    <w:p w14:paraId="4EC18FE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διαπιστώνω ότι επικεντρώνετε τις οφειλές περισσότερο προς την ΔΕΗ, πλην όμως εμείς δεν είμαστε η ΔΕΗ. Συνδράμουμε στην κατεύθυνση μιας ευνοϊκής ρύθμισης.</w:t>
      </w:r>
    </w:p>
    <w:p w14:paraId="4EC18FE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Όσον αφορά τις οφειλές των φυσικών προσώπων, τ</w:t>
      </w:r>
      <w:r>
        <w:rPr>
          <w:rFonts w:eastAsia="Times New Roman" w:cs="Times New Roman"/>
          <w:szCs w:val="24"/>
        </w:rPr>
        <w:t>ων αγροτών προς τη ΔΕΗ, πριν ένα μήνα καταλήξαμε σε κάποιες σωστές λύσεις. Αυτές τις λύσεις θα τις προτείνουμε και στη ΔΕΗ να ακολουθήσουν και οι ΤΟΕΒ και οι ΓΟΕΒ. Διότι, πράγματι στο παρελθόν –και όταν μιλάω για το παρελθόν εννοώ για το 2018- είχαμε υπερβ</w:t>
      </w:r>
      <w:r>
        <w:rPr>
          <w:rFonts w:eastAsia="Times New Roman" w:cs="Times New Roman"/>
          <w:szCs w:val="24"/>
        </w:rPr>
        <w:t xml:space="preserve">ολές από τη ΔΕΗ προς τους ΤΟΕΒ, όσον αφορά </w:t>
      </w:r>
      <w:r>
        <w:rPr>
          <w:rFonts w:eastAsia="Times New Roman" w:cs="Times New Roman"/>
          <w:szCs w:val="24"/>
        </w:rPr>
        <w:lastRenderedPageBreak/>
        <w:t>την είσπραξη των οφειλών. Εμείς θα καταβάλουμε κάθε δυνατή προσπάθεια.</w:t>
      </w:r>
    </w:p>
    <w:p w14:paraId="4EC18FE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Είπαμε για την βεβαίωση των οφειλών. Πριν από την βεβαίωση των οφειλών, ο νόμος του 2017 αναφέρει ότι πρέπει να υπάρχει πρώτα η ρύθμιση με του</w:t>
      </w:r>
      <w:r>
        <w:rPr>
          <w:rFonts w:eastAsia="Times New Roman" w:cs="Times New Roman"/>
          <w:szCs w:val="24"/>
        </w:rPr>
        <w:t xml:space="preserve">ς αγρότες αρδευτές και μετά η βεβαίωση. Ως έσχατο μέσο είναι η βεβαίωση. </w:t>
      </w:r>
    </w:p>
    <w:p w14:paraId="4EC18FE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Δεύτερον, είπατε για την αποκατάσταση ζημιών. Λησμόνησα να πω ότι </w:t>
      </w:r>
      <w:proofErr w:type="spellStart"/>
      <w:r>
        <w:rPr>
          <w:rFonts w:eastAsia="Times New Roman" w:cs="Times New Roman"/>
          <w:szCs w:val="24"/>
        </w:rPr>
        <w:t>κατεβλήθη</w:t>
      </w:r>
      <w:proofErr w:type="spellEnd"/>
      <w:r>
        <w:rPr>
          <w:rFonts w:eastAsia="Times New Roman" w:cs="Times New Roman"/>
          <w:szCs w:val="24"/>
        </w:rPr>
        <w:t xml:space="preserve"> ένα ποσό των 20.000 ευρώ στον ΤΟΕΒ </w:t>
      </w:r>
      <w:proofErr w:type="spellStart"/>
      <w:r>
        <w:rPr>
          <w:rFonts w:eastAsia="Times New Roman" w:cs="Times New Roman"/>
          <w:szCs w:val="24"/>
        </w:rPr>
        <w:t>Πελοπίου</w:t>
      </w:r>
      <w:proofErr w:type="spellEnd"/>
      <w:r>
        <w:rPr>
          <w:rFonts w:eastAsia="Times New Roman" w:cs="Times New Roman"/>
          <w:szCs w:val="24"/>
        </w:rPr>
        <w:t xml:space="preserve"> για αποκατάσταση ζημιών από πλημμύρες. Όντως αυτό το αίτημα μά</w:t>
      </w:r>
      <w:r>
        <w:rPr>
          <w:rFonts w:eastAsia="Times New Roman" w:cs="Times New Roman"/>
          <w:szCs w:val="24"/>
        </w:rPr>
        <w:t xml:space="preserve">ς έχει υποβληθεί. Και όσον αφορά το συγκεκριμένο έργο είναι με προϋπολογισμό 17.420.000. ευρώ και αφορά την </w:t>
      </w:r>
      <w:proofErr w:type="spellStart"/>
      <w:r>
        <w:rPr>
          <w:rFonts w:eastAsia="Times New Roman" w:cs="Times New Roman"/>
          <w:szCs w:val="24"/>
        </w:rPr>
        <w:t>υπογειοποίηση</w:t>
      </w:r>
      <w:proofErr w:type="spellEnd"/>
      <w:r>
        <w:rPr>
          <w:rFonts w:eastAsia="Times New Roman" w:cs="Times New Roman"/>
          <w:szCs w:val="24"/>
        </w:rPr>
        <w:t xml:space="preserve"> δικτύων φυσικής ροής –καλά κάνετε και το αναδεικνύετε- και σε έναν μήνα θα γίνει η ανακοίνωση των αποτελεσμάτων της αξιολόγησης από τη</w:t>
      </w:r>
      <w:r>
        <w:rPr>
          <w:rFonts w:eastAsia="Times New Roman" w:cs="Times New Roman"/>
          <w:szCs w:val="24"/>
        </w:rPr>
        <w:t xml:space="preserve">ν αρμόδια Αρχή του Υπουργείου Αγροτικής Ανάπτυξης. </w:t>
      </w:r>
    </w:p>
    <w:p w14:paraId="4EC18FE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Σας υπενθυμίζω ότι τον Δεκέμβριο του 2018 τελείωσε η προθεσμία υποβολής των αιτήσεων. Έγιναν –και γίνονται- πολύ </w:t>
      </w:r>
      <w:r>
        <w:rPr>
          <w:rFonts w:eastAsia="Times New Roman" w:cs="Times New Roman"/>
          <w:szCs w:val="24"/>
        </w:rPr>
        <w:lastRenderedPageBreak/>
        <w:t>γρήγορα οι αξιολογήσεις και σε έναν μήνα θα ανακοινωθούν για όλη την Ελλάδα.</w:t>
      </w:r>
    </w:p>
    <w:p w14:paraId="4EC18FE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Ευχαριστώ.</w:t>
      </w:r>
    </w:p>
    <w:p w14:paraId="4EC18FEB" w14:textId="77777777" w:rsidR="008E01FC" w:rsidRDefault="002168A0">
      <w:pPr>
        <w:spacing w:line="600" w:lineRule="auto"/>
        <w:ind w:firstLine="720"/>
        <w:jc w:val="both"/>
        <w:rPr>
          <w:rFonts w:eastAsia="Times New Roman" w:cs="Times New Roman"/>
          <w:szCs w:val="24"/>
        </w:rPr>
      </w:pPr>
      <w:r>
        <w:rPr>
          <w:rFonts w:eastAsia="Times New Roman"/>
          <w:b/>
          <w:bCs/>
          <w:szCs w:val="24"/>
        </w:rPr>
        <w:t>ΠΡΟ</w:t>
      </w:r>
      <w:r>
        <w:rPr>
          <w:rFonts w:eastAsia="Times New Roman"/>
          <w:b/>
          <w:bCs/>
          <w:szCs w:val="24"/>
        </w:rPr>
        <w:t xml:space="preserve">ΕΔΡΕΥΩΝ (Νικήτας Κακλαμάνης): </w:t>
      </w:r>
      <w:r>
        <w:rPr>
          <w:rFonts w:eastAsia="Times New Roman"/>
          <w:bCs/>
          <w:szCs w:val="24"/>
        </w:rPr>
        <w:t xml:space="preserve">Η </w:t>
      </w:r>
      <w:r>
        <w:rPr>
          <w:rFonts w:eastAsia="Times New Roman" w:cs="Times New Roman"/>
          <w:szCs w:val="24"/>
        </w:rPr>
        <w:t xml:space="preserve">δεύτερη </w:t>
      </w:r>
      <w:r>
        <w:rPr>
          <w:rFonts w:eastAsia="Times New Roman" w:cs="Times New Roman"/>
          <w:szCs w:val="24"/>
        </w:rPr>
        <w:t xml:space="preserve">με αριθμό 444/26-3-2019 επίκαιρη ερώτηση δευτέρου κύκλου του Βουλευτή Ηρακλείου της Δημοκρατικής Συμπαράταξης, κ. </w:t>
      </w:r>
      <w:r w:rsidRPr="001676DE">
        <w:rPr>
          <w:rFonts w:eastAsia="Times New Roman" w:cs="Times New Roman"/>
          <w:bCs/>
          <w:szCs w:val="24"/>
        </w:rPr>
        <w:t xml:space="preserve">Βασιλείου </w:t>
      </w:r>
      <w:proofErr w:type="spellStart"/>
      <w:r w:rsidRPr="001676DE">
        <w:rPr>
          <w:rFonts w:eastAsia="Times New Roman" w:cs="Times New Roman"/>
          <w:bCs/>
          <w:szCs w:val="24"/>
        </w:rPr>
        <w:t>Κεγκέρογλου</w:t>
      </w:r>
      <w:proofErr w:type="spellEnd"/>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 xml:space="preserve">προς την Υπουργό </w:t>
      </w:r>
      <w:r w:rsidRPr="001676DE">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με </w:t>
      </w:r>
      <w:r>
        <w:rPr>
          <w:rFonts w:eastAsia="Times New Roman" w:cs="Times New Roman"/>
          <w:szCs w:val="24"/>
        </w:rPr>
        <w:t xml:space="preserve">θέμα: «Αποκλείονται από το νέο Πρόγραμμα Κοινωφελούς Εργασίας οι Δήμοι της Κρήτης και η Περιφέρεια. Από τις </w:t>
      </w:r>
      <w:r>
        <w:rPr>
          <w:rFonts w:eastAsia="Times New Roman" w:cs="Times New Roman"/>
          <w:szCs w:val="24"/>
        </w:rPr>
        <w:t xml:space="preserve">οκτώ χιλιάδες </w:t>
      </w:r>
      <w:proofErr w:type="spellStart"/>
      <w:r>
        <w:rPr>
          <w:rFonts w:eastAsia="Times New Roman" w:cs="Times New Roman"/>
          <w:szCs w:val="24"/>
        </w:rPr>
        <w:t>ενιακόσιες</w:t>
      </w:r>
      <w:proofErr w:type="spellEnd"/>
      <w:r>
        <w:rPr>
          <w:rFonts w:eastAsia="Times New Roman" w:cs="Times New Roman"/>
          <w:szCs w:val="24"/>
        </w:rPr>
        <w:t xml:space="preserve"> τριάντα τρεις</w:t>
      </w:r>
      <w:r>
        <w:rPr>
          <w:rFonts w:eastAsia="Times New Roman" w:cs="Times New Roman"/>
          <w:szCs w:val="24"/>
        </w:rPr>
        <w:t xml:space="preserve"> θέσεις προβλέπονται μόνο </w:t>
      </w:r>
      <w:r>
        <w:rPr>
          <w:rFonts w:eastAsia="Times New Roman" w:cs="Times New Roman"/>
          <w:szCs w:val="24"/>
        </w:rPr>
        <w:t>επτά</w:t>
      </w:r>
      <w:r>
        <w:rPr>
          <w:rFonts w:eastAsia="Times New Roman" w:cs="Times New Roman"/>
          <w:szCs w:val="24"/>
        </w:rPr>
        <w:t xml:space="preserve"> για την Κρήτη», δεν θα συζητηθεί λόγω κωλύματος του Βουλευτή. Συνέβη ένα τροχαί</w:t>
      </w:r>
      <w:r>
        <w:rPr>
          <w:rFonts w:eastAsia="Times New Roman" w:cs="Times New Roman"/>
          <w:szCs w:val="24"/>
        </w:rPr>
        <w:t xml:space="preserve">ο –όχι στον ίδιο- και έχει, όπως καταλαβαίνετε, μπλοκάρισμα στην </w:t>
      </w:r>
      <w:proofErr w:type="spellStart"/>
      <w:r>
        <w:rPr>
          <w:rFonts w:eastAsia="Times New Roman" w:cs="Times New Roman"/>
          <w:szCs w:val="24"/>
        </w:rPr>
        <w:t>Κηφισίας</w:t>
      </w:r>
      <w:proofErr w:type="spellEnd"/>
      <w:r>
        <w:rPr>
          <w:rFonts w:eastAsia="Times New Roman" w:cs="Times New Roman"/>
          <w:szCs w:val="24"/>
        </w:rPr>
        <w:t xml:space="preserve">. Ο κ. </w:t>
      </w:r>
      <w:proofErr w:type="spellStart"/>
      <w:r>
        <w:rPr>
          <w:rFonts w:eastAsia="Times New Roman" w:cs="Times New Roman"/>
          <w:szCs w:val="24"/>
        </w:rPr>
        <w:t>Κεγκέρογλου</w:t>
      </w:r>
      <w:proofErr w:type="spellEnd"/>
      <w:r>
        <w:rPr>
          <w:rFonts w:eastAsia="Times New Roman" w:cs="Times New Roman"/>
          <w:szCs w:val="24"/>
        </w:rPr>
        <w:t xml:space="preserve"> δεν μπορεί να είναι παρών. Και έτσι απεγκλώβισα τον παρόντα Υφυπουργό κ. Μπάρκα.</w:t>
      </w:r>
    </w:p>
    <w:p w14:paraId="4EC18FE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επικαίρων ερωτήσεων και </w:t>
      </w:r>
      <w:r>
        <w:rPr>
          <w:rFonts w:eastAsia="Times New Roman" w:cs="Times New Roman"/>
          <w:szCs w:val="24"/>
        </w:rPr>
        <w:t xml:space="preserve">διακόπτουμε τη συνεδρίαση. Η </w:t>
      </w:r>
      <w:r>
        <w:rPr>
          <w:rFonts w:eastAsia="Times New Roman" w:cs="Times New Roman"/>
          <w:szCs w:val="24"/>
        </w:rPr>
        <w:lastRenderedPageBreak/>
        <w:t>συνεδρίαση</w:t>
      </w:r>
      <w:r>
        <w:rPr>
          <w:rFonts w:eastAsia="Times New Roman" w:cs="Times New Roman"/>
          <w:szCs w:val="24"/>
        </w:rPr>
        <w:t>, σύμφωνα με</w:t>
      </w:r>
      <w:r>
        <w:rPr>
          <w:rFonts w:eastAsia="Times New Roman" w:cs="Times New Roman"/>
          <w:szCs w:val="24"/>
        </w:rPr>
        <w:t xml:space="preserve"> </w:t>
      </w:r>
      <w:r>
        <w:rPr>
          <w:rFonts w:eastAsia="Times New Roman" w:cs="Times New Roman"/>
          <w:szCs w:val="24"/>
        </w:rPr>
        <w:t xml:space="preserve">απόφαση της Διάσκεψης των Προέδρων, </w:t>
      </w:r>
      <w:r>
        <w:rPr>
          <w:rFonts w:eastAsia="Times New Roman" w:cs="Times New Roman"/>
          <w:szCs w:val="24"/>
        </w:rPr>
        <w:t>θα επαναληφθεί στις 12.00΄ με αντικείμενο εργασιών</w:t>
      </w:r>
      <w:r>
        <w:rPr>
          <w:rFonts w:eastAsia="Times New Roman" w:cs="Times New Roman"/>
          <w:szCs w:val="24"/>
        </w:rPr>
        <w:t xml:space="preserve"> τη</w:t>
      </w:r>
      <w:r>
        <w:rPr>
          <w:rFonts w:eastAsia="Times New Roman" w:cs="Times New Roman"/>
          <w:szCs w:val="24"/>
        </w:rPr>
        <w:t xml:space="preserve"> νομοθετική εργασία</w:t>
      </w:r>
      <w:r>
        <w:rPr>
          <w:rFonts w:eastAsia="Times New Roman" w:cs="Times New Roman"/>
          <w:szCs w:val="24"/>
        </w:rPr>
        <w:t>,</w:t>
      </w:r>
      <w:r>
        <w:rPr>
          <w:rFonts w:eastAsia="Times New Roman" w:cs="Times New Roman"/>
          <w:szCs w:val="24"/>
        </w:rPr>
        <w:t xml:space="preserve"> σύμφωνα με την ημερήσια διάταξη που έχει διανεμηθεί.</w:t>
      </w:r>
    </w:p>
    <w:p w14:paraId="4EC18FED" w14:textId="77777777" w:rsidR="008E01FC" w:rsidRDefault="002168A0">
      <w:pPr>
        <w:spacing w:line="600" w:lineRule="auto"/>
        <w:ind w:firstLine="720"/>
        <w:jc w:val="center"/>
        <w:rPr>
          <w:rFonts w:eastAsia="Times New Roman" w:cs="Times New Roman"/>
          <w:szCs w:val="24"/>
        </w:rPr>
      </w:pPr>
      <w:r>
        <w:rPr>
          <w:rFonts w:eastAsia="Times New Roman" w:cs="Times New Roman"/>
          <w:szCs w:val="24"/>
        </w:rPr>
        <w:t>(ΔΙΑΚΟΠΗ)</w:t>
      </w:r>
    </w:p>
    <w:p w14:paraId="4EC18FEE" w14:textId="77777777" w:rsidR="008E01FC" w:rsidRDefault="002168A0">
      <w:pPr>
        <w:spacing w:line="600" w:lineRule="auto"/>
        <w:ind w:firstLine="720"/>
        <w:jc w:val="center"/>
        <w:rPr>
          <w:rFonts w:eastAsia="Times New Roman" w:cs="Times New Roman"/>
          <w:szCs w:val="24"/>
        </w:rPr>
      </w:pPr>
      <w:r w:rsidRPr="00EE5282">
        <w:rPr>
          <w:rFonts w:eastAsia="Times New Roman" w:cs="Times New Roman"/>
          <w:color w:val="FF0000"/>
          <w:szCs w:val="24"/>
        </w:rPr>
        <w:t>(ΑΛΛΑΓΗ ΣΕΛΙΔΑΣ ΛΟΓΩ ΑΛΛΑΓΗΣ ΘΕ</w:t>
      </w:r>
      <w:r w:rsidRPr="00EE5282">
        <w:rPr>
          <w:rFonts w:eastAsia="Times New Roman" w:cs="Times New Roman"/>
          <w:color w:val="FF0000"/>
          <w:szCs w:val="24"/>
        </w:rPr>
        <w:t>ΜΑΤΟΣ)</w:t>
      </w:r>
    </w:p>
    <w:p w14:paraId="4EC18FEF" w14:textId="77777777" w:rsidR="008E01FC" w:rsidRDefault="002168A0">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4EC18FF0" w14:textId="77777777" w:rsidR="008E01FC" w:rsidRDefault="002168A0">
      <w:pPr>
        <w:spacing w:line="600" w:lineRule="auto"/>
        <w:ind w:firstLine="720"/>
        <w:jc w:val="both"/>
        <w:rPr>
          <w:rFonts w:eastAsia="Times New Roman" w:cs="Times New Roman"/>
          <w:szCs w:val="24"/>
        </w:rPr>
      </w:pPr>
      <w:r w:rsidRPr="00F26EFE">
        <w:rPr>
          <w:rFonts w:eastAsia="Times New Roman" w:cs="Times New Roman"/>
          <w:b/>
          <w:szCs w:val="24"/>
        </w:rPr>
        <w:t>ΠΡΟΕΔΡΕΥΩΝ (Αναστάσιος Κουράκης):</w:t>
      </w:r>
      <w:r w:rsidRPr="00F26EFE">
        <w:rPr>
          <w:rFonts w:eastAsia="Times New Roman" w:cs="Times New Roman"/>
          <w:szCs w:val="24"/>
        </w:rPr>
        <w:t xml:space="preserve"> </w:t>
      </w:r>
      <w:r>
        <w:rPr>
          <w:rFonts w:eastAsia="Times New Roman" w:cs="Times New Roman"/>
          <w:szCs w:val="24"/>
        </w:rPr>
        <w:t xml:space="preserve">Κυρίες και κύριοι συνάδελφοι, </w:t>
      </w:r>
      <w:r>
        <w:rPr>
          <w:rFonts w:eastAsia="Times New Roman" w:cs="Times New Roman"/>
          <w:szCs w:val="24"/>
        </w:rPr>
        <w:t xml:space="preserve">συνεχίζεται </w:t>
      </w:r>
      <w:r>
        <w:rPr>
          <w:rFonts w:eastAsia="Times New Roman" w:cs="Times New Roman"/>
          <w:szCs w:val="24"/>
        </w:rPr>
        <w:t xml:space="preserve">η συνεδρίαση. </w:t>
      </w:r>
    </w:p>
    <w:p w14:paraId="4EC18FF1" w14:textId="77777777" w:rsidR="008E01FC" w:rsidRDefault="002168A0">
      <w:pPr>
        <w:spacing w:line="600" w:lineRule="auto"/>
        <w:ind w:firstLine="720"/>
        <w:jc w:val="both"/>
        <w:rPr>
          <w:rFonts w:eastAsia="Times New Roman" w:cs="Times New Roman"/>
          <w:b/>
          <w:szCs w:val="24"/>
        </w:rPr>
      </w:pPr>
      <w:r>
        <w:rPr>
          <w:rFonts w:eastAsia="Times New Roman" w:cs="Times New Roman"/>
          <w:szCs w:val="24"/>
        </w:rPr>
        <w:t>Εισερχόμα</w:t>
      </w:r>
      <w:r>
        <w:rPr>
          <w:rFonts w:eastAsia="Times New Roman" w:cs="Times New Roman"/>
          <w:szCs w:val="24"/>
        </w:rPr>
        <w:t>στε</w:t>
      </w:r>
      <w:r>
        <w:rPr>
          <w:rFonts w:eastAsia="Times New Roman" w:cs="Times New Roman"/>
          <w:szCs w:val="24"/>
        </w:rPr>
        <w:t xml:space="preserve"> </w:t>
      </w:r>
      <w:r w:rsidRPr="00983144">
        <w:rPr>
          <w:rFonts w:eastAsia="Times New Roman" w:cs="Times New Roman"/>
          <w:szCs w:val="24"/>
        </w:rPr>
        <w:t>στην ημερήσια διάταξη της</w:t>
      </w:r>
      <w:r w:rsidRPr="00983144">
        <w:rPr>
          <w:rFonts w:eastAsia="Times New Roman" w:cs="Times New Roman"/>
          <w:b/>
          <w:szCs w:val="24"/>
        </w:rPr>
        <w:t xml:space="preserve"> </w:t>
      </w:r>
    </w:p>
    <w:p w14:paraId="4EC18FF2" w14:textId="77777777" w:rsidR="008E01FC" w:rsidRDefault="002168A0">
      <w:pPr>
        <w:spacing w:line="600" w:lineRule="auto"/>
        <w:ind w:firstLine="720"/>
        <w:jc w:val="center"/>
        <w:rPr>
          <w:rFonts w:eastAsia="Times New Roman" w:cs="Times New Roman"/>
          <w:b/>
          <w:szCs w:val="24"/>
        </w:rPr>
      </w:pPr>
      <w:r w:rsidRPr="00983144">
        <w:rPr>
          <w:rFonts w:eastAsia="Times New Roman" w:cs="Times New Roman"/>
          <w:b/>
          <w:szCs w:val="24"/>
        </w:rPr>
        <w:t>ΝΟΜΟΘΕΤΙΚΗΣ ΕΡΓΑΣΙΑΣ</w:t>
      </w:r>
    </w:p>
    <w:p w14:paraId="4EC18FF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w:t>
      </w:r>
      <w:r>
        <w:rPr>
          <w:rFonts w:eastAsia="Times New Roman" w:cs="Times New Roman"/>
          <w:szCs w:val="24"/>
        </w:rPr>
        <w:t xml:space="preserve">και του συνόλου του σχεδίου </w:t>
      </w:r>
      <w:r>
        <w:rPr>
          <w:rFonts w:eastAsia="Times New Roman" w:cs="Times New Roman"/>
          <w:szCs w:val="24"/>
        </w:rPr>
        <w:t>νόμου του Υπουργείου Οικονομίας και Ανάπτυξης</w:t>
      </w:r>
      <w:r>
        <w:rPr>
          <w:rFonts w:eastAsia="Times New Roman" w:cs="Times New Roman"/>
          <w:szCs w:val="24"/>
        </w:rPr>
        <w:t>:</w:t>
      </w:r>
      <w:r>
        <w:rPr>
          <w:rFonts w:eastAsia="Times New Roman" w:cs="Times New Roman"/>
          <w:szCs w:val="24"/>
        </w:rPr>
        <w:t xml:space="preserve"> </w:t>
      </w:r>
      <w:r w:rsidRPr="00F01297">
        <w:rPr>
          <w:rFonts w:eastAsia="Times New Roman" w:cs="Times New Roman"/>
          <w:szCs w:val="24"/>
        </w:rPr>
        <w:t>«Εναρμόνιση της ελληνικής νομοθεσίας με την Οδηγία (ΕΕ) 2016/943 του Ευρωπαϊκού Κοινοβουλίου και του Συμβουλίου της 8ης Ιουνίου 2016 σχετικά με την προστασία της τεχνογνωσίας και των επιχειρηματικών πληροφοριώ</w:t>
      </w:r>
      <w:r w:rsidRPr="00F01297">
        <w:rPr>
          <w:rFonts w:eastAsia="Times New Roman" w:cs="Times New Roman"/>
          <w:szCs w:val="24"/>
        </w:rPr>
        <w:t xml:space="preserve">ν που δεν </w:t>
      </w:r>
      <w:r w:rsidRPr="00F01297">
        <w:rPr>
          <w:rFonts w:eastAsia="Times New Roman" w:cs="Times New Roman"/>
          <w:szCs w:val="24"/>
        </w:rPr>
        <w:lastRenderedPageBreak/>
        <w:t>έχουν αποκαλυφθεί (εμπορικό απόρρητο) από την παράνομη απόκτηση, χρήση και αποκάλυψή τους (EEL 157 της 15</w:t>
      </w:r>
      <w:r>
        <w:rPr>
          <w:rFonts w:eastAsia="Times New Roman" w:cs="Times New Roman"/>
          <w:szCs w:val="24"/>
        </w:rPr>
        <w:t>.</w:t>
      </w:r>
      <w:r w:rsidRPr="00F01297">
        <w:rPr>
          <w:rFonts w:eastAsia="Times New Roman" w:cs="Times New Roman"/>
          <w:szCs w:val="24"/>
        </w:rPr>
        <w:t>6</w:t>
      </w:r>
      <w:r>
        <w:rPr>
          <w:rFonts w:eastAsia="Times New Roman" w:cs="Times New Roman"/>
          <w:szCs w:val="24"/>
        </w:rPr>
        <w:t>.</w:t>
      </w:r>
      <w:r w:rsidRPr="00F01297">
        <w:rPr>
          <w:rFonts w:eastAsia="Times New Roman" w:cs="Times New Roman"/>
          <w:szCs w:val="24"/>
        </w:rPr>
        <w:t>2016) - Μέτρα για την επιτάχυνση του έργου του Υπουργείου Οικονομίας και Ανάπτυξης και άλλες διατάξεις».</w:t>
      </w:r>
    </w:p>
    <w:p w14:paraId="4EC18FF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w:t>
      </w:r>
      <w:r>
        <w:rPr>
          <w:rFonts w:eastAsia="Times New Roman" w:cs="Times New Roman"/>
          <w:szCs w:val="24"/>
        </w:rPr>
        <w:t xml:space="preserve"> στη συνεδρία</w:t>
      </w:r>
      <w:r>
        <w:rPr>
          <w:rFonts w:eastAsia="Times New Roman" w:cs="Times New Roman"/>
          <w:szCs w:val="24"/>
        </w:rPr>
        <w:t>σή της στις 27</w:t>
      </w:r>
      <w:r>
        <w:rPr>
          <w:rFonts w:eastAsia="Times New Roman" w:cs="Times New Roman"/>
          <w:szCs w:val="24"/>
        </w:rPr>
        <w:t xml:space="preserve"> Μαρτίου 2019 τη συζήτηση του νομοσχεδίου σε μία έως δύο συνεδριάσεις ενιαία επί της αρχής, των άρθρων και των τροπολογιών. </w:t>
      </w:r>
      <w:r>
        <w:rPr>
          <w:rFonts w:eastAsia="Times New Roman" w:cs="Times New Roman"/>
          <w:szCs w:val="24"/>
        </w:rPr>
        <w:t>Το Σώμα σ</w:t>
      </w:r>
      <w:r>
        <w:rPr>
          <w:rFonts w:eastAsia="Times New Roman" w:cs="Times New Roman"/>
          <w:szCs w:val="24"/>
        </w:rPr>
        <w:t xml:space="preserve">υμφωνεί; </w:t>
      </w:r>
    </w:p>
    <w:p w14:paraId="4EC18FF5"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 </w:t>
      </w:r>
    </w:p>
    <w:p w14:paraId="4EC18FF6" w14:textId="77777777" w:rsidR="008E01FC" w:rsidRDefault="002168A0">
      <w:pPr>
        <w:spacing w:line="600" w:lineRule="auto"/>
        <w:ind w:firstLine="720"/>
        <w:jc w:val="both"/>
        <w:rPr>
          <w:rFonts w:eastAsia="Times New Roman" w:cs="Times New Roman"/>
          <w:szCs w:val="24"/>
        </w:rPr>
      </w:pPr>
      <w:r w:rsidRPr="00F26EFE">
        <w:rPr>
          <w:rFonts w:eastAsia="Times New Roman" w:cs="Times New Roman"/>
          <w:b/>
          <w:szCs w:val="24"/>
        </w:rPr>
        <w:t>ΠΡΟΕΔΡΕΥΩΝ (Αναστάσιος Κουράκης):</w:t>
      </w:r>
      <w:r w:rsidRPr="00F26EFE">
        <w:rPr>
          <w:rFonts w:eastAsia="Times New Roman" w:cs="Times New Roman"/>
          <w:szCs w:val="24"/>
        </w:rPr>
        <w:t xml:space="preserve">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 xml:space="preserve">. </w:t>
      </w:r>
    </w:p>
    <w:p w14:paraId="4EC18FF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Κύριες και κύριοι συνάδελφοι, στο σημείο αυτό θα ήθελα να κάνω ορισμένες ανακοινώσεις. </w:t>
      </w:r>
    </w:p>
    <w:p w14:paraId="4EC18FF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Ο Υπουργός Οικονομικών, ο Αντιπρόεδρος της Κυβέρνησης και ο Υπουργός Οικονομίας και Ανάπτυξης, οι Υπουργοί Υγείας, Περιβάλλοντος και Ενέργειας και Αγροτική</w:t>
      </w:r>
      <w:r>
        <w:rPr>
          <w:rFonts w:eastAsia="Times New Roman" w:cs="Times New Roman"/>
          <w:szCs w:val="24"/>
        </w:rPr>
        <w:t xml:space="preserve">ς Ανάπτυξης και Τροφίμων, ο Αναπληρωτής Υπουργός Οικονομικών, καθώς και οι Υφυπουργοί Εξωτερικών και Οικονομικών κατέθεσαν στις </w:t>
      </w:r>
      <w:r>
        <w:rPr>
          <w:rFonts w:eastAsia="Times New Roman" w:cs="Times New Roman"/>
          <w:szCs w:val="24"/>
        </w:rPr>
        <w:lastRenderedPageBreak/>
        <w:t xml:space="preserve">27-3-2019 σχέδιο νόμου: «Κύρωση της Σύμβασης της </w:t>
      </w:r>
      <w:proofErr w:type="spellStart"/>
      <w:r>
        <w:rPr>
          <w:rFonts w:eastAsia="Times New Roman" w:cs="Times New Roman"/>
          <w:szCs w:val="24"/>
        </w:rPr>
        <w:t>Μιναμάτα</w:t>
      </w:r>
      <w:proofErr w:type="spellEnd"/>
      <w:r>
        <w:rPr>
          <w:rFonts w:eastAsia="Times New Roman" w:cs="Times New Roman"/>
          <w:szCs w:val="24"/>
        </w:rPr>
        <w:t xml:space="preserve"> για τον υδράργυρο».</w:t>
      </w:r>
    </w:p>
    <w:p w14:paraId="4EC18FF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4EC18FF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Ο Υπου</w:t>
      </w:r>
      <w:r>
        <w:rPr>
          <w:rFonts w:eastAsia="Times New Roman" w:cs="Times New Roman"/>
          <w:szCs w:val="24"/>
        </w:rPr>
        <w:t>ργός Επικρατείας, οι Υπουργοί Παιδείας, Έρευνας και Θρησκευμάτων, Δικαιοσύνης, Διαφάνειας και Ανθρωπίνων Δικαιωμάτων, Οικονομικών, Διοικητικής Ανασυγκρότησης, καθώς και ο Αναπληρωτής Υπουργός Οικονομικών κατέθεσαν στις 26-3-2019 σχέδιο νόμου: «Σύσταση, συγ</w:t>
      </w:r>
      <w:r>
        <w:rPr>
          <w:rFonts w:eastAsia="Times New Roman" w:cs="Times New Roman"/>
          <w:szCs w:val="24"/>
        </w:rPr>
        <w:t>κρότηση και αρμοδιότητες της Κεντρικής Επιτροπής Κωδικοποίησης και άλλες διατάξεις».</w:t>
      </w:r>
    </w:p>
    <w:p w14:paraId="4EC18FF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4EC18FF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Επίσης, η Ειδική Μόνιμη Επιτροπή Κοινοβουλευτικής Δεοντολογίας καταθέτει τις </w:t>
      </w:r>
      <w:r>
        <w:rPr>
          <w:rFonts w:eastAsia="Times New Roman" w:cs="Times New Roman"/>
          <w:szCs w:val="24"/>
        </w:rPr>
        <w:t xml:space="preserve">εκθέσεις </w:t>
      </w:r>
      <w:r>
        <w:rPr>
          <w:rFonts w:eastAsia="Times New Roman" w:cs="Times New Roman"/>
          <w:szCs w:val="24"/>
        </w:rPr>
        <w:t xml:space="preserve">της στις αιτήσεις της </w:t>
      </w:r>
      <w:r>
        <w:rPr>
          <w:rFonts w:eastAsia="Times New Roman" w:cs="Times New Roman"/>
          <w:szCs w:val="24"/>
        </w:rPr>
        <w:t>εισαγγελικής αρχής</w:t>
      </w:r>
      <w:r>
        <w:rPr>
          <w:rFonts w:eastAsia="Times New Roman" w:cs="Times New Roman"/>
          <w:szCs w:val="24"/>
        </w:rPr>
        <w:t xml:space="preserve"> </w:t>
      </w:r>
      <w:r>
        <w:rPr>
          <w:rFonts w:eastAsia="Times New Roman" w:cs="Times New Roman"/>
          <w:szCs w:val="24"/>
        </w:rPr>
        <w:t xml:space="preserve">για τη χορήγηση άδειας άσκησης ποινικής δίωξης κατά Βουλευτών. </w:t>
      </w:r>
    </w:p>
    <w:p w14:paraId="4EC18FF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Αρχίζουμε με τον εισηγητή του ΣΥΡΙΖΑ κ. Ιωάννη Σηφάκη.</w:t>
      </w:r>
    </w:p>
    <w:p w14:paraId="4EC18FF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Κύριε Σηφάκη, έχετε τον λόγο για δεκαπέντε λεπτά.</w:t>
      </w:r>
    </w:p>
    <w:p w14:paraId="4EC18FFF"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Με ανοχή, κύριε Πρόεδρε…</w:t>
      </w:r>
    </w:p>
    <w:p w14:paraId="4EC19000" w14:textId="77777777" w:rsidR="008E01FC" w:rsidRDefault="002168A0">
      <w:pPr>
        <w:spacing w:line="600" w:lineRule="auto"/>
        <w:ind w:firstLine="720"/>
        <w:jc w:val="both"/>
        <w:rPr>
          <w:rFonts w:eastAsia="Times New Roman" w:cs="Times New Roman"/>
          <w:szCs w:val="24"/>
        </w:rPr>
      </w:pPr>
      <w:r w:rsidRPr="00F26EFE">
        <w:rPr>
          <w:rFonts w:eastAsia="Times New Roman" w:cs="Times New Roman"/>
          <w:b/>
          <w:szCs w:val="24"/>
        </w:rPr>
        <w:t>ΠΡΟΕΔΡΕΥΩΝ (Αναστάσιος Κουράκης):</w:t>
      </w:r>
      <w:r w:rsidRPr="00F26EFE">
        <w:rPr>
          <w:rFonts w:eastAsia="Times New Roman" w:cs="Times New Roman"/>
          <w:szCs w:val="24"/>
        </w:rPr>
        <w:t xml:space="preserve"> </w:t>
      </w:r>
      <w:r>
        <w:rPr>
          <w:rFonts w:eastAsia="Times New Roman" w:cs="Times New Roman"/>
          <w:szCs w:val="24"/>
        </w:rPr>
        <w:t>Θα υπάρχει μια σχετική ανοχή προς όλους.</w:t>
      </w:r>
    </w:p>
    <w:p w14:paraId="4EC1900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4EC19002"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Ευχαριστώ πολύ, κύριε Πρόεδρε.</w:t>
      </w:r>
    </w:p>
    <w:p w14:paraId="4EC1900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έχω την τιμή να εισηγούμαι στην Εθνική Αντιπροσωπεία το παρόν νομοσχέδιο του Υπουργείου</w:t>
      </w:r>
      <w:r>
        <w:rPr>
          <w:rFonts w:eastAsia="Times New Roman" w:cs="Times New Roman"/>
          <w:szCs w:val="24"/>
        </w:rPr>
        <w:t xml:space="preserve"> Οικονομίας και Ανάπτυξης το οποίο περιέχει πολλές θετικές διατάξεις, που αφορούν ποικίλους κλάδους της ελληνικής οικονομίας, ικανοποιεί χρόνια αιτήματα πολλών παραγωγικών φορέων, έχει σαφώς αναπτυξιακό πρόσημο και το κυριότερο, κινητοποιεί παραγωγικές δυν</w:t>
      </w:r>
      <w:r>
        <w:rPr>
          <w:rFonts w:eastAsia="Times New Roman" w:cs="Times New Roman"/>
          <w:szCs w:val="24"/>
        </w:rPr>
        <w:t xml:space="preserve">άμεις της ελληνικής κοινωνίας προς την κατεύθυνση της παραγωγικής ανασυγκρότησης σε μια περίοδο που ακριβώς αυτό είναι το ζητούμενο για τη χώρα. </w:t>
      </w:r>
    </w:p>
    <w:p w14:paraId="4EC1900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Δεν είναι καθόλου τυχαίο ότι στη δεύτερη επιτροπή στην ακρόαση των φορέων ακούσαμε είκοσι έξι παραγωγικούς φορ</w:t>
      </w:r>
      <w:r>
        <w:rPr>
          <w:rFonts w:eastAsia="Times New Roman" w:cs="Times New Roman"/>
          <w:szCs w:val="24"/>
        </w:rPr>
        <w:t xml:space="preserve">είς </w:t>
      </w:r>
      <w:r>
        <w:rPr>
          <w:rFonts w:eastAsia="Times New Roman" w:cs="Times New Roman"/>
          <w:szCs w:val="24"/>
        </w:rPr>
        <w:lastRenderedPageBreak/>
        <w:t>που όλοι, μηδενός εξαιρουμένου, ήταν από θετικοί ως πολύ θετικοί για το συζητούμενο νομοσχέδιο, μεταφέροντας τις ευχαριστίες τους προς τους Υπουργούς. Μάλιστα, οι περισσότεροι ανέφεραν ότι το νομοσχέδιο αυτό ικανοποιεί αιτήματά τους πολλών χρόνων που δ</w:t>
      </w:r>
      <w:r>
        <w:rPr>
          <w:rFonts w:eastAsia="Times New Roman" w:cs="Times New Roman"/>
          <w:szCs w:val="24"/>
        </w:rPr>
        <w:t xml:space="preserve">εν έβρισκαν </w:t>
      </w:r>
      <w:r w:rsidRPr="007951C5">
        <w:rPr>
          <w:rFonts w:eastAsia="Times New Roman" w:cs="Times New Roman"/>
          <w:szCs w:val="24"/>
        </w:rPr>
        <w:t xml:space="preserve">ευήκοα </w:t>
      </w:r>
      <w:proofErr w:type="spellStart"/>
      <w:r w:rsidRPr="007951C5">
        <w:rPr>
          <w:rFonts w:eastAsia="Times New Roman" w:cs="Times New Roman"/>
          <w:szCs w:val="24"/>
        </w:rPr>
        <w:t>ώτα</w:t>
      </w:r>
      <w:proofErr w:type="spellEnd"/>
      <w:r>
        <w:rPr>
          <w:rFonts w:eastAsia="Times New Roman" w:cs="Times New Roman"/>
          <w:szCs w:val="24"/>
        </w:rPr>
        <w:t xml:space="preserve"> στο παρελθόν. </w:t>
      </w:r>
    </w:p>
    <w:p w14:paraId="4EC1900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Φυσικά, ακούστηκαν και αιτήματα που ακόμη δεν έχουν ικανοποιηθεί, όμως έρχονται στο όγδοο μέρος του νομοσχεδίου οι υπουργικές τροπολογίες που ενσωματώνουν αρκετά ακόμη αιτήματα που τέθηκαν από τους παραγωγικούς φορείς.</w:t>
      </w:r>
      <w:r>
        <w:rPr>
          <w:rFonts w:eastAsia="Times New Roman" w:cs="Times New Roman"/>
          <w:szCs w:val="24"/>
        </w:rPr>
        <w:t xml:space="preserve"> </w:t>
      </w:r>
    </w:p>
    <w:p w14:paraId="4EC1900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Στο νομοσχέδιο αυτό εισάγεται ακόμη το κεφαλαιώδες ζήτημα του νέου πλαισίου για την προστασία της κύριας κατοικίας αδύναμων φυσικών προσώπων και ενός μηχανισμού ρύθμισης μη εξυπηρετούμενων στεγαστικών και επιχειρηματικών δανείων, τα οποία εξασφαλίζονται με</w:t>
      </w:r>
      <w:r>
        <w:rPr>
          <w:rFonts w:eastAsia="Times New Roman" w:cs="Times New Roman"/>
          <w:szCs w:val="24"/>
        </w:rPr>
        <w:t xml:space="preserve"> υποθήκη ή προσημείωση υποθήκης σε κύρια κατοικία. </w:t>
      </w:r>
    </w:p>
    <w:p w14:paraId="4EC1900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Για πολλοστή φορά διαψεύδονται, πάλι και πάλι, οι </w:t>
      </w:r>
      <w:r>
        <w:rPr>
          <w:rFonts w:eastAsia="Times New Roman" w:cs="Times New Roman"/>
          <w:szCs w:val="24"/>
        </w:rPr>
        <w:t>«</w:t>
      </w:r>
      <w:proofErr w:type="spellStart"/>
      <w:r>
        <w:rPr>
          <w:rFonts w:eastAsia="Times New Roman" w:cs="Times New Roman"/>
          <w:szCs w:val="24"/>
        </w:rPr>
        <w:t>Κασσάνδρες</w:t>
      </w:r>
      <w:proofErr w:type="spellEnd"/>
      <w:r>
        <w:rPr>
          <w:rFonts w:eastAsia="Times New Roman" w:cs="Times New Roman"/>
          <w:szCs w:val="24"/>
        </w:rPr>
        <w:t>»</w:t>
      </w:r>
      <w:r>
        <w:rPr>
          <w:rFonts w:eastAsia="Times New Roman" w:cs="Times New Roman"/>
          <w:szCs w:val="24"/>
        </w:rPr>
        <w:t xml:space="preserve"> της Αξιωματικής Αντιπολίτευσης για την αποτυχία της </w:t>
      </w:r>
      <w:r>
        <w:rPr>
          <w:rFonts w:eastAsia="Times New Roman" w:cs="Times New Roman"/>
          <w:szCs w:val="24"/>
        </w:rPr>
        <w:lastRenderedPageBreak/>
        <w:t>Κυβέρνησης, την αποτυχία της διαπραγμάτευσης, για «διαβόλους» και «</w:t>
      </w:r>
      <w:proofErr w:type="spellStart"/>
      <w:r>
        <w:rPr>
          <w:rFonts w:eastAsia="Times New Roman" w:cs="Times New Roman"/>
          <w:szCs w:val="24"/>
        </w:rPr>
        <w:t>τριβόλους</w:t>
      </w:r>
      <w:proofErr w:type="spellEnd"/>
      <w:r>
        <w:rPr>
          <w:rFonts w:eastAsia="Times New Roman" w:cs="Times New Roman"/>
          <w:szCs w:val="24"/>
        </w:rPr>
        <w:t>», για συγκρο</w:t>
      </w:r>
      <w:r>
        <w:rPr>
          <w:rFonts w:eastAsia="Times New Roman" w:cs="Times New Roman"/>
          <w:szCs w:val="24"/>
        </w:rPr>
        <w:t>ύσεις εντός της Κυβέρνησης και άλλα τέτοιου είδους γραφικά.</w:t>
      </w:r>
    </w:p>
    <w:p w14:paraId="4EC1900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Ειλικρινά θέλουμε να ξέρουμε τι θα πουν στον ελληνικό λαό και τι αξιοπιστία θα τους απομείνει με τόσες διαψεύσεις επί διαψεύσεων των μύχιων πόθων τους όλα τα τελευταία χρόνια. Και τώρα αναγκάζοντα</w:t>
      </w:r>
      <w:r>
        <w:rPr>
          <w:rFonts w:eastAsia="Times New Roman" w:cs="Times New Roman"/>
          <w:szCs w:val="24"/>
        </w:rPr>
        <w:t xml:space="preserve">ι να δηλώνουν ότι θα ξαναψηφίσουν τα μέτρα της Κυβέρνησης με τις ανεύθυνες αριστερές ιδεοληψίες. </w:t>
      </w:r>
    </w:p>
    <w:p w14:paraId="4EC1900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 προστασία της κύριας κατοικίας των αδύναμων φυσικών προσώπων είναι κοινωνική ανάγκη και οφείλει η πολιτεία να την εξασφαλίζει. Αποτελεί δέσμευση την οποία υ</w:t>
      </w:r>
      <w:r>
        <w:rPr>
          <w:rFonts w:eastAsia="Times New Roman" w:cs="Times New Roman"/>
          <w:szCs w:val="24"/>
        </w:rPr>
        <w:t>λοποιήσαμε πλήρως. Με δεδομένο ότι η προστασία της κύριας κατοικίας, με τον ν.3869/2010, τον νόμο Κατσέλη και με τις τροποποιήσεις του από τον τότε Υπουργό Οικονομίας, τον Γιώργο Σταθάκη, είχε εφαρμογή για τις αιτήσεις που ασκήθηκαν μέχρι τις 28 Φεβρουαρίο</w:t>
      </w:r>
      <w:r>
        <w:rPr>
          <w:rFonts w:eastAsia="Times New Roman" w:cs="Times New Roman"/>
          <w:szCs w:val="24"/>
        </w:rPr>
        <w:t xml:space="preserve">υ 2019, απαιτείται η νομοθέτηση νέου θεσμικού πλαισίου στη νέα οικονομική συγκυρία που ήδη αρχίζει να μεταβάλλεται. </w:t>
      </w:r>
    </w:p>
    <w:p w14:paraId="4EC1900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Ιδιαίτερα σημαντικό είναι το γεγονός ότι για πρώτη φορά στο πλαίσιο αυτό υπάγονται και τα επιχειρηματικά δάνεια με προσημείωση ή υποθήκη τη</w:t>
      </w:r>
      <w:r>
        <w:rPr>
          <w:rFonts w:eastAsia="Times New Roman" w:cs="Times New Roman"/>
          <w:szCs w:val="24"/>
        </w:rPr>
        <w:t xml:space="preserve">ς πρώτης κατοικίας του δανειολήπτη. Ακόμη, για πρώτη φορά προβλέπεται και η συνεισφορά, η επιδότηση του δημοσίου για όλη τη διάρκεια της μίσθωσης, έως και είκοσι πέντε έτη, στις καταβαλλόμενες δόσεις η οποία θα προσδιοριστεί με </w:t>
      </w:r>
      <w:r>
        <w:rPr>
          <w:rFonts w:eastAsia="Times New Roman" w:cs="Times New Roman"/>
          <w:szCs w:val="24"/>
        </w:rPr>
        <w:t>κοινή υπουργική</w:t>
      </w:r>
      <w:r>
        <w:rPr>
          <w:rFonts w:eastAsia="Times New Roman" w:cs="Times New Roman"/>
          <w:szCs w:val="24"/>
        </w:rPr>
        <w:t xml:space="preserve"> </w:t>
      </w:r>
      <w:r>
        <w:rPr>
          <w:rFonts w:eastAsia="Times New Roman" w:cs="Times New Roman"/>
          <w:szCs w:val="24"/>
        </w:rPr>
        <w:t xml:space="preserve">απόφαση </w:t>
      </w:r>
      <w:r>
        <w:rPr>
          <w:rFonts w:eastAsia="Times New Roman" w:cs="Times New Roman"/>
          <w:szCs w:val="24"/>
        </w:rPr>
        <w:t>το ε</w:t>
      </w:r>
      <w:r>
        <w:rPr>
          <w:rFonts w:eastAsia="Times New Roman" w:cs="Times New Roman"/>
          <w:szCs w:val="24"/>
        </w:rPr>
        <w:t xml:space="preserve">πόμενο διάστημα. Οι ρυθμίσεις αυτές αφορούν πάνω από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δανειολήπτες, ίσως και πάνω από το 70% των φυσικών προσώπων που έχουν δάνεια με προσημείωση ή υποθήκη της πρώτης κατοικίας τους. </w:t>
      </w:r>
    </w:p>
    <w:p w14:paraId="4EC1900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Το πλαίσιο που εισάγεται έχει </w:t>
      </w:r>
      <w:r>
        <w:rPr>
          <w:rFonts w:eastAsia="Times New Roman" w:cs="Times New Roman"/>
          <w:szCs w:val="24"/>
        </w:rPr>
        <w:t xml:space="preserve">ως </w:t>
      </w:r>
      <w:r>
        <w:rPr>
          <w:rFonts w:eastAsia="Times New Roman" w:cs="Times New Roman"/>
          <w:szCs w:val="24"/>
        </w:rPr>
        <w:t>στόχο να προστατ</w:t>
      </w:r>
      <w:r>
        <w:rPr>
          <w:rFonts w:eastAsia="Times New Roman" w:cs="Times New Roman"/>
          <w:szCs w:val="24"/>
        </w:rPr>
        <w:t xml:space="preserve">εύσει τη λαϊκή κατοικία, όμως προστατεύει και μεσαίες κύριες κατοικίες, με βάση το όριο που έχει τεθεί, αντιμετωπίζοντας παράλληλα και τις παθογένειες του συστήματος με την αφαίρεση της δυνατότητας χρησιμοποίησης των ευεργετικών διατάξεων από στρατηγικούς </w:t>
      </w:r>
      <w:r>
        <w:rPr>
          <w:rFonts w:eastAsia="Times New Roman" w:cs="Times New Roman"/>
          <w:szCs w:val="24"/>
        </w:rPr>
        <w:t xml:space="preserve">κακοπληρωτές. </w:t>
      </w:r>
    </w:p>
    <w:p w14:paraId="4EC1900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Οι προϋποθέσεις που πρέπει να τηρούνται συγχρόνως, σύμφωνα με το προτεινόμενο νομοσχέδιο, είναι οι ακόλουθες: Η </w:t>
      </w:r>
      <w:r>
        <w:rPr>
          <w:rFonts w:eastAsia="Times New Roman" w:cs="Times New Roman"/>
          <w:szCs w:val="24"/>
        </w:rPr>
        <w:lastRenderedPageBreak/>
        <w:t>αξία της προστατευόμενης κύριας κατοικίας κατά τον χρόνο υποβολής της αίτησης να μην υπερβαίνει τις 175.000 ευρώ</w:t>
      </w:r>
      <w:r>
        <w:rPr>
          <w:rFonts w:eastAsia="Times New Roman" w:cs="Times New Roman"/>
          <w:szCs w:val="24"/>
        </w:rPr>
        <w:t xml:space="preserve">, </w:t>
      </w:r>
      <w:r>
        <w:rPr>
          <w:rFonts w:eastAsia="Times New Roman" w:cs="Times New Roman"/>
          <w:szCs w:val="24"/>
        </w:rPr>
        <w:t>αν στις οφειλές</w:t>
      </w:r>
      <w:r>
        <w:rPr>
          <w:rFonts w:eastAsia="Times New Roman" w:cs="Times New Roman"/>
          <w:szCs w:val="24"/>
        </w:rPr>
        <w:t xml:space="preserve"> συμπεριλαμβάνονται επιχειρηματικά δάνεια</w:t>
      </w:r>
      <w:r>
        <w:rPr>
          <w:rFonts w:eastAsia="Times New Roman" w:cs="Times New Roman"/>
          <w:szCs w:val="24"/>
        </w:rPr>
        <w:t xml:space="preserve">, </w:t>
      </w:r>
      <w:r>
        <w:rPr>
          <w:rFonts w:eastAsia="Times New Roman" w:cs="Times New Roman"/>
          <w:szCs w:val="24"/>
        </w:rPr>
        <w:t xml:space="preserve">ή στις 250.000 ευρώ σε κάθε άλλη περίπτωση. </w:t>
      </w:r>
    </w:p>
    <w:p w14:paraId="4EC1900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Το οικογενειακό εισόδημα του αιτούντος φυσικού προσώπου κατά το τελευταίο έτος, για το οποίο υπάρχει δυνατότητα υποβολής φορολογικής δήλωσης, να μην υπερβαίνει τις 12.5</w:t>
      </w:r>
      <w:r>
        <w:rPr>
          <w:rFonts w:eastAsia="Times New Roman" w:cs="Times New Roman"/>
          <w:szCs w:val="24"/>
        </w:rPr>
        <w:t xml:space="preserve">00 ευρώ. Το ποσό αυτό προσαυξάνεται κατά 8.500 ευρώ για τον/την σύζυγο και κατά 5.000 ευρώ για κάθε εξαρτώμενο μέλος μέχρι τα τρία εξαρτώμενα μέλη. Άρα, για μια οικογένεια με τρία παιδιά φτάνει τις 36.000 ευρώ. </w:t>
      </w:r>
    </w:p>
    <w:p w14:paraId="4EC1900E" w14:textId="77777777" w:rsidR="008E01FC" w:rsidRDefault="002168A0">
      <w:pPr>
        <w:spacing w:line="600" w:lineRule="auto"/>
        <w:ind w:firstLine="720"/>
        <w:jc w:val="both"/>
        <w:rPr>
          <w:rFonts w:eastAsia="Times New Roman"/>
          <w:szCs w:val="24"/>
        </w:rPr>
      </w:pPr>
      <w:r w:rsidRPr="00CB5939">
        <w:rPr>
          <w:rFonts w:eastAsia="Times New Roman"/>
          <w:szCs w:val="24"/>
        </w:rPr>
        <w:t>Τα όρια του</w:t>
      </w:r>
      <w:r>
        <w:rPr>
          <w:rFonts w:eastAsia="Times New Roman"/>
          <w:szCs w:val="24"/>
        </w:rPr>
        <w:t xml:space="preserve"> </w:t>
      </w:r>
      <w:r w:rsidRPr="00CB5939">
        <w:rPr>
          <w:rFonts w:eastAsia="Times New Roman"/>
          <w:szCs w:val="24"/>
        </w:rPr>
        <w:t>οικογενειακού εισοδήματος διαμορ</w:t>
      </w:r>
      <w:r w:rsidRPr="00CB5939">
        <w:rPr>
          <w:rFonts w:eastAsia="Times New Roman"/>
          <w:szCs w:val="24"/>
        </w:rPr>
        <w:t>φώθηκαν κατά τέτοιον τρόπο, ώστε</w:t>
      </w:r>
      <w:r>
        <w:rPr>
          <w:rFonts w:eastAsia="Times New Roman"/>
          <w:szCs w:val="24"/>
        </w:rPr>
        <w:t xml:space="preserve"> </w:t>
      </w:r>
      <w:r w:rsidRPr="00CB5939">
        <w:rPr>
          <w:rFonts w:eastAsia="Times New Roman"/>
          <w:szCs w:val="24"/>
        </w:rPr>
        <w:t xml:space="preserve">να αντιστοιχούν στις εύλογες </w:t>
      </w:r>
      <w:r>
        <w:rPr>
          <w:rFonts w:eastAsia="Times New Roman"/>
          <w:szCs w:val="24"/>
        </w:rPr>
        <w:t>ανάγκες</w:t>
      </w:r>
      <w:r w:rsidRPr="00CB5939">
        <w:rPr>
          <w:rFonts w:eastAsia="Times New Roman"/>
          <w:szCs w:val="24"/>
        </w:rPr>
        <w:t xml:space="preserve"> διαβίωσης, που περιλαμβάνουν </w:t>
      </w:r>
      <w:r>
        <w:rPr>
          <w:rFonts w:eastAsia="Times New Roman"/>
          <w:szCs w:val="24"/>
        </w:rPr>
        <w:t xml:space="preserve">τις </w:t>
      </w:r>
      <w:r w:rsidRPr="00CB5939">
        <w:rPr>
          <w:rFonts w:eastAsia="Times New Roman"/>
          <w:szCs w:val="24"/>
        </w:rPr>
        <w:t xml:space="preserve">βασικές </w:t>
      </w:r>
      <w:r>
        <w:rPr>
          <w:rFonts w:eastAsia="Times New Roman"/>
          <w:szCs w:val="24"/>
        </w:rPr>
        <w:t>ανάγκες</w:t>
      </w:r>
      <w:r w:rsidRPr="00CB5939">
        <w:rPr>
          <w:rFonts w:eastAsia="Times New Roman"/>
          <w:szCs w:val="24"/>
        </w:rPr>
        <w:t xml:space="preserve"> για τη διαβίωση του νοικοκυριού και επιπλέον </w:t>
      </w:r>
      <w:r>
        <w:rPr>
          <w:rFonts w:eastAsia="Times New Roman"/>
          <w:szCs w:val="24"/>
        </w:rPr>
        <w:t xml:space="preserve">ανάγκες </w:t>
      </w:r>
      <w:r w:rsidRPr="00CB5939">
        <w:rPr>
          <w:rFonts w:eastAsia="Times New Roman"/>
          <w:szCs w:val="24"/>
        </w:rPr>
        <w:t xml:space="preserve">εστίασης, όπως αυτές καθορίστηκαν από την </w:t>
      </w:r>
      <w:r>
        <w:rPr>
          <w:rFonts w:eastAsia="Times New Roman"/>
          <w:szCs w:val="24"/>
        </w:rPr>
        <w:t>ΕΛΣΤΑΤ</w:t>
      </w:r>
      <w:r w:rsidRPr="00CB5939">
        <w:rPr>
          <w:rFonts w:eastAsia="Times New Roman"/>
          <w:szCs w:val="24"/>
        </w:rPr>
        <w:t>, προσαυξημένες κατά 70%.</w:t>
      </w:r>
    </w:p>
    <w:p w14:paraId="4EC1900F" w14:textId="77777777" w:rsidR="008E01FC" w:rsidRDefault="002168A0">
      <w:pPr>
        <w:spacing w:line="600" w:lineRule="auto"/>
        <w:ind w:firstLine="720"/>
        <w:jc w:val="both"/>
        <w:rPr>
          <w:rFonts w:eastAsia="Times New Roman"/>
          <w:szCs w:val="24"/>
        </w:rPr>
      </w:pPr>
      <w:r w:rsidRPr="00CB5939">
        <w:rPr>
          <w:rFonts w:eastAsia="Times New Roman"/>
          <w:szCs w:val="24"/>
        </w:rPr>
        <w:lastRenderedPageBreak/>
        <w:t>Αν το σύνο</w:t>
      </w:r>
      <w:r w:rsidRPr="00CB5939">
        <w:rPr>
          <w:rFonts w:eastAsia="Times New Roman"/>
          <w:szCs w:val="24"/>
        </w:rPr>
        <w:t>λο των ο</w:t>
      </w:r>
      <w:r>
        <w:rPr>
          <w:rFonts w:eastAsia="Times New Roman"/>
          <w:szCs w:val="24"/>
        </w:rPr>
        <w:t>φειλών υπερβαίνει τα 20.000 ευρώ,</w:t>
      </w:r>
      <w:r w:rsidRPr="00CB5939">
        <w:rPr>
          <w:rFonts w:eastAsia="Times New Roman"/>
          <w:szCs w:val="24"/>
        </w:rPr>
        <w:t xml:space="preserve"> τότε η ακίνητη</w:t>
      </w:r>
      <w:r>
        <w:rPr>
          <w:rFonts w:eastAsia="Times New Roman"/>
          <w:szCs w:val="24"/>
        </w:rPr>
        <w:t xml:space="preserve"> </w:t>
      </w:r>
      <w:r w:rsidRPr="00CB5939">
        <w:rPr>
          <w:rFonts w:eastAsia="Times New Roman"/>
          <w:szCs w:val="24"/>
        </w:rPr>
        <w:t>περιουσία του αιτούντα, του συζύγου του και των εξαρτώμενων μελών,</w:t>
      </w:r>
      <w:r>
        <w:rPr>
          <w:rFonts w:eastAsia="Times New Roman"/>
          <w:szCs w:val="24"/>
        </w:rPr>
        <w:t xml:space="preserve"> </w:t>
      </w:r>
      <w:r w:rsidRPr="00CB5939">
        <w:rPr>
          <w:rFonts w:eastAsia="Times New Roman"/>
          <w:szCs w:val="24"/>
        </w:rPr>
        <w:t>πέραν της κύριας κατοικίας του αιτούντα, καθώς και τα μεταφορικά μέσα</w:t>
      </w:r>
      <w:r>
        <w:rPr>
          <w:rFonts w:eastAsia="Times New Roman"/>
          <w:szCs w:val="24"/>
        </w:rPr>
        <w:t xml:space="preserve"> </w:t>
      </w:r>
      <w:r w:rsidRPr="00CB5939">
        <w:rPr>
          <w:rFonts w:eastAsia="Times New Roman"/>
          <w:szCs w:val="24"/>
        </w:rPr>
        <w:t>του αιτούντα και τ</w:t>
      </w:r>
      <w:r>
        <w:rPr>
          <w:rFonts w:eastAsia="Times New Roman"/>
          <w:szCs w:val="24"/>
        </w:rPr>
        <w:t>ου</w:t>
      </w:r>
      <w:r w:rsidRPr="00CB5939">
        <w:rPr>
          <w:rFonts w:eastAsia="Times New Roman"/>
          <w:szCs w:val="24"/>
        </w:rPr>
        <w:t xml:space="preserve"> συζύγου του πρέπει να έχουν συνολική αξία</w:t>
      </w:r>
      <w:r w:rsidRPr="00CB5939">
        <w:rPr>
          <w:rFonts w:eastAsia="Times New Roman"/>
          <w:szCs w:val="24"/>
        </w:rPr>
        <w:t xml:space="preserve"> που δεν</w:t>
      </w:r>
      <w:r>
        <w:rPr>
          <w:rFonts w:eastAsia="Times New Roman"/>
          <w:szCs w:val="24"/>
        </w:rPr>
        <w:t xml:space="preserve"> θα </w:t>
      </w:r>
      <w:r w:rsidRPr="00CB5939">
        <w:rPr>
          <w:rFonts w:eastAsia="Times New Roman"/>
          <w:szCs w:val="24"/>
        </w:rPr>
        <w:t>υπερβαίνει τις 80.000</w:t>
      </w:r>
      <w:r>
        <w:rPr>
          <w:rFonts w:eastAsia="Times New Roman"/>
          <w:szCs w:val="24"/>
        </w:rPr>
        <w:t xml:space="preserve"> ευρώ.</w:t>
      </w:r>
    </w:p>
    <w:p w14:paraId="4EC19010" w14:textId="77777777" w:rsidR="008E01FC" w:rsidRDefault="002168A0">
      <w:pPr>
        <w:spacing w:line="600" w:lineRule="auto"/>
        <w:ind w:firstLine="720"/>
        <w:jc w:val="both"/>
        <w:rPr>
          <w:rFonts w:eastAsia="Times New Roman"/>
          <w:szCs w:val="24"/>
        </w:rPr>
      </w:pPr>
      <w:r w:rsidRPr="00CB5939">
        <w:rPr>
          <w:rFonts w:eastAsia="Times New Roman"/>
          <w:szCs w:val="24"/>
        </w:rPr>
        <w:t>Οι καταθέσεις, τα χρηματοπιστωτικά προϊόντα και τα πολύτιμα μέταλλα</w:t>
      </w:r>
      <w:r>
        <w:rPr>
          <w:rFonts w:eastAsia="Times New Roman"/>
          <w:szCs w:val="24"/>
        </w:rPr>
        <w:t xml:space="preserve"> </w:t>
      </w:r>
      <w:r w:rsidRPr="00CB5939">
        <w:rPr>
          <w:rFonts w:eastAsia="Times New Roman"/>
          <w:szCs w:val="24"/>
        </w:rPr>
        <w:t>του αιτούντα</w:t>
      </w:r>
      <w:r>
        <w:rPr>
          <w:rFonts w:eastAsia="Times New Roman"/>
          <w:szCs w:val="24"/>
        </w:rPr>
        <w:t>,</w:t>
      </w:r>
      <w:r w:rsidRPr="00CB5939">
        <w:rPr>
          <w:rFonts w:eastAsia="Times New Roman"/>
          <w:szCs w:val="24"/>
        </w:rPr>
        <w:t xml:space="preserve"> του συζύγου και των εξαρτώμενων μελών πρέπει να</w:t>
      </w:r>
      <w:r>
        <w:rPr>
          <w:rFonts w:eastAsia="Times New Roman"/>
          <w:szCs w:val="24"/>
        </w:rPr>
        <w:t xml:space="preserve"> </w:t>
      </w:r>
      <w:r w:rsidRPr="00CB5939">
        <w:rPr>
          <w:rFonts w:eastAsia="Times New Roman"/>
          <w:szCs w:val="24"/>
        </w:rPr>
        <w:t xml:space="preserve">έχουν συνολική αξία που </w:t>
      </w:r>
      <w:r>
        <w:rPr>
          <w:rFonts w:eastAsia="Times New Roman"/>
          <w:szCs w:val="24"/>
        </w:rPr>
        <w:t>να μην</w:t>
      </w:r>
      <w:r w:rsidRPr="00CB5939">
        <w:rPr>
          <w:rFonts w:eastAsia="Times New Roman"/>
          <w:szCs w:val="24"/>
        </w:rPr>
        <w:t xml:space="preserve"> υπερβαίνει τις 15.000</w:t>
      </w:r>
      <w:r>
        <w:rPr>
          <w:rFonts w:eastAsia="Times New Roman"/>
          <w:szCs w:val="24"/>
        </w:rPr>
        <w:t xml:space="preserve"> ευρώ. </w:t>
      </w:r>
      <w:r w:rsidRPr="00CB5939">
        <w:rPr>
          <w:rFonts w:eastAsia="Times New Roman"/>
          <w:szCs w:val="24"/>
        </w:rPr>
        <w:t>Το σύνολο του ανεξόφλητου κ</w:t>
      </w:r>
      <w:r w:rsidRPr="00CB5939">
        <w:rPr>
          <w:rFonts w:eastAsia="Times New Roman"/>
          <w:szCs w:val="24"/>
        </w:rPr>
        <w:t>εφαλαίου</w:t>
      </w:r>
      <w:r>
        <w:rPr>
          <w:rFonts w:eastAsia="Times New Roman"/>
          <w:szCs w:val="24"/>
        </w:rPr>
        <w:t>,</w:t>
      </w:r>
      <w:r w:rsidRPr="00CB5939">
        <w:rPr>
          <w:rFonts w:eastAsia="Times New Roman"/>
          <w:szCs w:val="24"/>
        </w:rPr>
        <w:t xml:space="preserve"> στο οποίο συνυπολογίζονται και</w:t>
      </w:r>
      <w:r>
        <w:rPr>
          <w:rFonts w:eastAsia="Times New Roman"/>
          <w:szCs w:val="24"/>
        </w:rPr>
        <w:t xml:space="preserve"> </w:t>
      </w:r>
      <w:proofErr w:type="spellStart"/>
      <w:r w:rsidRPr="00CB5939">
        <w:rPr>
          <w:rFonts w:eastAsia="Times New Roman"/>
          <w:szCs w:val="24"/>
        </w:rPr>
        <w:t>λογιστικοπ</w:t>
      </w:r>
      <w:r>
        <w:rPr>
          <w:rFonts w:eastAsia="Times New Roman"/>
          <w:szCs w:val="24"/>
        </w:rPr>
        <w:t>οιη</w:t>
      </w:r>
      <w:r w:rsidRPr="00CB5939">
        <w:rPr>
          <w:rFonts w:eastAsia="Times New Roman"/>
          <w:szCs w:val="24"/>
        </w:rPr>
        <w:t>μένοι</w:t>
      </w:r>
      <w:proofErr w:type="spellEnd"/>
      <w:r w:rsidRPr="00CB5939">
        <w:rPr>
          <w:rFonts w:eastAsia="Times New Roman"/>
          <w:szCs w:val="24"/>
        </w:rPr>
        <w:t xml:space="preserve"> τόκοι και, αν υπάρχουν</w:t>
      </w:r>
      <w:r>
        <w:rPr>
          <w:rFonts w:eastAsia="Times New Roman"/>
          <w:szCs w:val="24"/>
        </w:rPr>
        <w:t xml:space="preserve"> </w:t>
      </w:r>
      <w:r w:rsidRPr="00CB5939">
        <w:rPr>
          <w:rFonts w:eastAsia="Times New Roman"/>
          <w:szCs w:val="24"/>
        </w:rPr>
        <w:t xml:space="preserve">έξοδα εκτέλεσης για </w:t>
      </w:r>
      <w:r>
        <w:rPr>
          <w:rFonts w:eastAsia="Times New Roman"/>
          <w:szCs w:val="24"/>
        </w:rPr>
        <w:t xml:space="preserve">τις </w:t>
      </w:r>
      <w:r w:rsidRPr="00CB5939">
        <w:rPr>
          <w:rFonts w:eastAsia="Times New Roman"/>
          <w:szCs w:val="24"/>
        </w:rPr>
        <w:t>οφειλές</w:t>
      </w:r>
      <w:r>
        <w:rPr>
          <w:rFonts w:eastAsia="Times New Roman"/>
          <w:szCs w:val="24"/>
        </w:rPr>
        <w:t>,</w:t>
      </w:r>
      <w:r w:rsidRPr="00CB5939">
        <w:rPr>
          <w:rFonts w:eastAsia="Times New Roman"/>
          <w:szCs w:val="24"/>
        </w:rPr>
        <w:t xml:space="preserve"> δεν πρέπει να υπερβαίνει τις 130.000</w:t>
      </w:r>
      <w:r>
        <w:rPr>
          <w:rFonts w:eastAsia="Times New Roman"/>
          <w:szCs w:val="24"/>
        </w:rPr>
        <w:t xml:space="preserve"> ευρώ</w:t>
      </w:r>
      <w:r w:rsidRPr="00CB5939">
        <w:rPr>
          <w:rFonts w:eastAsia="Times New Roman"/>
          <w:szCs w:val="24"/>
        </w:rPr>
        <w:t xml:space="preserve"> ανά πιστωτή</w:t>
      </w:r>
      <w:r>
        <w:rPr>
          <w:rFonts w:eastAsia="Times New Roman"/>
          <w:szCs w:val="24"/>
        </w:rPr>
        <w:t xml:space="preserve">. </w:t>
      </w:r>
    </w:p>
    <w:p w14:paraId="4EC19011" w14:textId="77777777" w:rsidR="008E01FC" w:rsidRDefault="002168A0">
      <w:pPr>
        <w:spacing w:line="600" w:lineRule="auto"/>
        <w:ind w:firstLine="720"/>
        <w:jc w:val="both"/>
        <w:rPr>
          <w:rFonts w:eastAsia="Times New Roman"/>
          <w:szCs w:val="24"/>
        </w:rPr>
      </w:pPr>
      <w:r>
        <w:rPr>
          <w:rFonts w:eastAsia="Times New Roman"/>
          <w:szCs w:val="24"/>
        </w:rPr>
        <w:t>Ρ</w:t>
      </w:r>
      <w:r w:rsidRPr="00CB5939">
        <w:rPr>
          <w:rFonts w:eastAsia="Times New Roman"/>
          <w:szCs w:val="24"/>
        </w:rPr>
        <w:t>υθμίζονται με αυτό τον τρόπο για οφειλέτη στον οποίον συντρέχουν</w:t>
      </w:r>
      <w:r>
        <w:rPr>
          <w:rFonts w:eastAsia="Times New Roman"/>
          <w:szCs w:val="24"/>
        </w:rPr>
        <w:t xml:space="preserve"> </w:t>
      </w:r>
      <w:r w:rsidRPr="00CB5939">
        <w:rPr>
          <w:rFonts w:eastAsia="Times New Roman"/>
          <w:szCs w:val="24"/>
        </w:rPr>
        <w:t>σωρευτικά οι παραπ</w:t>
      </w:r>
      <w:r w:rsidRPr="00CB5939">
        <w:rPr>
          <w:rFonts w:eastAsia="Times New Roman"/>
          <w:szCs w:val="24"/>
        </w:rPr>
        <w:t xml:space="preserve">άνω προϋποθέσεις, οφειλές προς τις </w:t>
      </w:r>
      <w:r>
        <w:rPr>
          <w:rFonts w:eastAsia="Times New Roman"/>
          <w:szCs w:val="24"/>
        </w:rPr>
        <w:t>τ</w:t>
      </w:r>
      <w:r w:rsidRPr="00CB5939">
        <w:rPr>
          <w:rFonts w:eastAsia="Times New Roman"/>
          <w:szCs w:val="24"/>
        </w:rPr>
        <w:t>ράπεζες από</w:t>
      </w:r>
      <w:r>
        <w:rPr>
          <w:rFonts w:eastAsia="Times New Roman"/>
          <w:szCs w:val="24"/>
        </w:rPr>
        <w:t xml:space="preserve"> </w:t>
      </w:r>
      <w:r w:rsidRPr="00CB5939">
        <w:rPr>
          <w:rFonts w:eastAsia="Times New Roman"/>
          <w:szCs w:val="24"/>
        </w:rPr>
        <w:t>οποιαδήποτε αιτία</w:t>
      </w:r>
      <w:r>
        <w:rPr>
          <w:rFonts w:eastAsia="Times New Roman"/>
          <w:szCs w:val="24"/>
        </w:rPr>
        <w:t>,</w:t>
      </w:r>
      <w:r w:rsidRPr="00CB5939">
        <w:rPr>
          <w:rFonts w:eastAsia="Times New Roman"/>
          <w:szCs w:val="24"/>
        </w:rPr>
        <w:t xml:space="preserve"> καθώς και οφειλές από στεγαστικό δάνειο στο Ταμείο</w:t>
      </w:r>
      <w:r>
        <w:rPr>
          <w:rFonts w:eastAsia="Times New Roman"/>
          <w:szCs w:val="24"/>
        </w:rPr>
        <w:t xml:space="preserve"> </w:t>
      </w:r>
      <w:r w:rsidRPr="00CB5939">
        <w:rPr>
          <w:rFonts w:eastAsia="Times New Roman"/>
          <w:szCs w:val="24"/>
        </w:rPr>
        <w:t>Παρακαταθηκών και Δανείων</w:t>
      </w:r>
      <w:r>
        <w:rPr>
          <w:rFonts w:eastAsia="Times New Roman"/>
          <w:szCs w:val="24"/>
        </w:rPr>
        <w:t>,</w:t>
      </w:r>
      <w:r w:rsidRPr="00CB5939">
        <w:rPr>
          <w:rFonts w:eastAsia="Times New Roman"/>
          <w:szCs w:val="24"/>
        </w:rPr>
        <w:t xml:space="preserve"> εφόσον για τις οφειλές αυτές έχει εγγραφεί</w:t>
      </w:r>
      <w:r>
        <w:rPr>
          <w:rFonts w:eastAsia="Times New Roman"/>
          <w:szCs w:val="24"/>
        </w:rPr>
        <w:t xml:space="preserve"> </w:t>
      </w:r>
      <w:r w:rsidRPr="00CB5939">
        <w:rPr>
          <w:rFonts w:eastAsia="Times New Roman"/>
          <w:szCs w:val="24"/>
        </w:rPr>
        <w:t>πριν την ά</w:t>
      </w:r>
      <w:r w:rsidRPr="00CB5939">
        <w:rPr>
          <w:rFonts w:eastAsia="Times New Roman"/>
          <w:szCs w:val="24"/>
        </w:rPr>
        <w:lastRenderedPageBreak/>
        <w:t>σκηση της αίτησης υποθήκη ή προσημείωση υποθήκης σε ακίνητ</w:t>
      </w:r>
      <w:r w:rsidRPr="00CB5939">
        <w:rPr>
          <w:rFonts w:eastAsia="Times New Roman"/>
          <w:szCs w:val="24"/>
        </w:rPr>
        <w:t>ο</w:t>
      </w:r>
      <w:r>
        <w:rPr>
          <w:rFonts w:eastAsia="Times New Roman"/>
          <w:szCs w:val="24"/>
        </w:rPr>
        <w:t xml:space="preserve"> </w:t>
      </w:r>
      <w:r w:rsidRPr="00CB5939">
        <w:rPr>
          <w:rFonts w:eastAsia="Times New Roman"/>
          <w:szCs w:val="24"/>
        </w:rPr>
        <w:t>που χρησιμοποιείται ως κύρια κατοικία και οι οφειλές αυτές βρίσκοντ</w:t>
      </w:r>
      <w:r>
        <w:rPr>
          <w:rFonts w:eastAsia="Times New Roman"/>
          <w:szCs w:val="24"/>
        </w:rPr>
        <w:t xml:space="preserve">αι </w:t>
      </w:r>
      <w:r w:rsidRPr="00CB5939">
        <w:rPr>
          <w:rFonts w:eastAsia="Times New Roman"/>
          <w:szCs w:val="24"/>
        </w:rPr>
        <w:t xml:space="preserve">σε καθυστέρηση τουλάχιστον ενενήντα </w:t>
      </w:r>
      <w:r>
        <w:rPr>
          <w:rFonts w:eastAsia="Times New Roman"/>
          <w:szCs w:val="24"/>
        </w:rPr>
        <w:t>ημερών</w:t>
      </w:r>
      <w:r w:rsidRPr="00CB5939">
        <w:rPr>
          <w:rFonts w:eastAsia="Times New Roman"/>
          <w:szCs w:val="24"/>
        </w:rPr>
        <w:t xml:space="preserve"> κατά την 31</w:t>
      </w:r>
      <w:r>
        <w:rPr>
          <w:rFonts w:eastAsia="Times New Roman"/>
          <w:szCs w:val="24"/>
        </w:rPr>
        <w:t xml:space="preserve">η </w:t>
      </w:r>
      <w:r w:rsidRPr="00CB5939">
        <w:rPr>
          <w:rFonts w:eastAsia="Times New Roman"/>
          <w:szCs w:val="24"/>
        </w:rPr>
        <w:t>Δεκεμβρίου</w:t>
      </w:r>
      <w:r>
        <w:rPr>
          <w:rFonts w:eastAsia="Times New Roman"/>
          <w:szCs w:val="24"/>
        </w:rPr>
        <w:t xml:space="preserve"> του </w:t>
      </w:r>
      <w:r w:rsidRPr="00CB5939">
        <w:rPr>
          <w:rFonts w:eastAsia="Times New Roman"/>
          <w:szCs w:val="24"/>
        </w:rPr>
        <w:t>2018</w:t>
      </w:r>
      <w:r>
        <w:rPr>
          <w:rFonts w:eastAsia="Times New Roman"/>
          <w:szCs w:val="24"/>
        </w:rPr>
        <w:t>.</w:t>
      </w:r>
    </w:p>
    <w:p w14:paraId="4EC19012" w14:textId="77777777" w:rsidR="008E01FC" w:rsidRDefault="002168A0">
      <w:pPr>
        <w:spacing w:line="600" w:lineRule="auto"/>
        <w:ind w:firstLine="720"/>
        <w:jc w:val="both"/>
        <w:rPr>
          <w:rFonts w:eastAsia="Times New Roman"/>
          <w:szCs w:val="24"/>
        </w:rPr>
      </w:pPr>
      <w:r w:rsidRPr="00CB5939">
        <w:rPr>
          <w:rFonts w:eastAsia="Times New Roman"/>
          <w:szCs w:val="24"/>
        </w:rPr>
        <w:t xml:space="preserve">Για την προστασία της κύριας κατοικίας ο αιτών καταβάλει το 120% </w:t>
      </w:r>
      <w:r>
        <w:rPr>
          <w:rFonts w:eastAsia="Times New Roman"/>
          <w:szCs w:val="24"/>
        </w:rPr>
        <w:t xml:space="preserve">της </w:t>
      </w:r>
      <w:r w:rsidRPr="00CB5939">
        <w:rPr>
          <w:rFonts w:eastAsia="Times New Roman"/>
          <w:szCs w:val="24"/>
        </w:rPr>
        <w:t xml:space="preserve">εμπορικής αξίας του ακινήτου σε </w:t>
      </w:r>
      <w:r w:rsidRPr="00CB5939">
        <w:rPr>
          <w:rFonts w:eastAsia="Times New Roman"/>
          <w:szCs w:val="24"/>
        </w:rPr>
        <w:t>μηνιαίες ισόποσες τοκοχρεωλυτικές</w:t>
      </w:r>
      <w:r>
        <w:rPr>
          <w:rFonts w:eastAsia="Times New Roman"/>
          <w:szCs w:val="24"/>
        </w:rPr>
        <w:t xml:space="preserve"> δ</w:t>
      </w:r>
      <w:r w:rsidRPr="00CB5939">
        <w:rPr>
          <w:rFonts w:eastAsia="Times New Roman"/>
          <w:szCs w:val="24"/>
        </w:rPr>
        <w:t>όσεις</w:t>
      </w:r>
      <w:r>
        <w:rPr>
          <w:rFonts w:eastAsia="Times New Roman"/>
          <w:szCs w:val="24"/>
        </w:rPr>
        <w:t>,</w:t>
      </w:r>
      <w:r w:rsidRPr="00CB5939">
        <w:rPr>
          <w:rFonts w:eastAsia="Times New Roman"/>
          <w:szCs w:val="24"/>
        </w:rPr>
        <w:t xml:space="preserve"> με επιτόκιο ίσο με το </w:t>
      </w:r>
      <w:proofErr w:type="spellStart"/>
      <w:r w:rsidRPr="00CB5939">
        <w:rPr>
          <w:rFonts w:eastAsia="Times New Roman"/>
          <w:szCs w:val="24"/>
        </w:rPr>
        <w:t>Euribor</w:t>
      </w:r>
      <w:proofErr w:type="spellEnd"/>
      <w:r w:rsidRPr="00CB5939">
        <w:rPr>
          <w:rFonts w:eastAsia="Times New Roman"/>
          <w:szCs w:val="24"/>
        </w:rPr>
        <w:t xml:space="preserve"> τριμήνου προσαυξημένο κατά 2%</w:t>
      </w:r>
      <w:r>
        <w:rPr>
          <w:rFonts w:eastAsia="Times New Roman"/>
          <w:szCs w:val="24"/>
        </w:rPr>
        <w:t>,</w:t>
      </w:r>
      <w:r w:rsidRPr="00CB5939">
        <w:rPr>
          <w:rFonts w:eastAsia="Times New Roman"/>
          <w:szCs w:val="24"/>
        </w:rPr>
        <w:t xml:space="preserve"> για</w:t>
      </w:r>
      <w:r>
        <w:rPr>
          <w:rFonts w:eastAsia="Times New Roman"/>
          <w:szCs w:val="24"/>
        </w:rPr>
        <w:t xml:space="preserve"> χ</w:t>
      </w:r>
      <w:r w:rsidRPr="00CB5939">
        <w:rPr>
          <w:rFonts w:eastAsia="Times New Roman"/>
          <w:szCs w:val="24"/>
        </w:rPr>
        <w:t xml:space="preserve">ρονικό διάστημα ως </w:t>
      </w:r>
      <w:r>
        <w:rPr>
          <w:rFonts w:eastAsia="Times New Roman"/>
          <w:szCs w:val="24"/>
        </w:rPr>
        <w:t>είκοσι πέντε</w:t>
      </w:r>
      <w:r w:rsidRPr="00CB5939">
        <w:rPr>
          <w:rFonts w:eastAsia="Times New Roman"/>
          <w:szCs w:val="24"/>
        </w:rPr>
        <w:t xml:space="preserve"> έτη. Αν το 120% της εμπορικής αξίας του ακινήτου</w:t>
      </w:r>
      <w:r>
        <w:rPr>
          <w:rFonts w:eastAsia="Times New Roman"/>
          <w:szCs w:val="24"/>
        </w:rPr>
        <w:t xml:space="preserve"> </w:t>
      </w:r>
      <w:r w:rsidRPr="00CB5939">
        <w:rPr>
          <w:rFonts w:eastAsia="Times New Roman"/>
          <w:szCs w:val="24"/>
        </w:rPr>
        <w:t xml:space="preserve">υπερβαίνει το σύνολο των </w:t>
      </w:r>
      <w:r w:rsidRPr="00CB5939">
        <w:rPr>
          <w:rFonts w:eastAsia="Times New Roman"/>
          <w:szCs w:val="24"/>
        </w:rPr>
        <w:t>οφ</w:t>
      </w:r>
      <w:r>
        <w:rPr>
          <w:rFonts w:eastAsia="Times New Roman"/>
          <w:szCs w:val="24"/>
        </w:rPr>
        <w:t>ει</w:t>
      </w:r>
      <w:r w:rsidRPr="00CB5939">
        <w:rPr>
          <w:rFonts w:eastAsia="Times New Roman"/>
          <w:szCs w:val="24"/>
        </w:rPr>
        <w:t>λών</w:t>
      </w:r>
      <w:r>
        <w:rPr>
          <w:rFonts w:eastAsia="Times New Roman"/>
          <w:szCs w:val="24"/>
        </w:rPr>
        <w:t>,</w:t>
      </w:r>
      <w:r w:rsidRPr="00CB5939">
        <w:rPr>
          <w:rFonts w:eastAsia="Times New Roman"/>
          <w:szCs w:val="24"/>
        </w:rPr>
        <w:t xml:space="preserve"> τότε το σύνολο των οφειλών</w:t>
      </w:r>
      <w:r>
        <w:rPr>
          <w:rFonts w:eastAsia="Times New Roman"/>
          <w:szCs w:val="24"/>
        </w:rPr>
        <w:t xml:space="preserve"> </w:t>
      </w:r>
      <w:r w:rsidRPr="00CB5939">
        <w:rPr>
          <w:rFonts w:eastAsia="Times New Roman"/>
          <w:szCs w:val="24"/>
        </w:rPr>
        <w:t>καταβά</w:t>
      </w:r>
      <w:r w:rsidRPr="00CB5939">
        <w:rPr>
          <w:rFonts w:eastAsia="Times New Roman"/>
          <w:szCs w:val="24"/>
        </w:rPr>
        <w:t>λλεται σε αντίστοιχες τοκοχρεωλυτικές δόσεις</w:t>
      </w:r>
      <w:r>
        <w:rPr>
          <w:rFonts w:eastAsia="Times New Roman"/>
          <w:szCs w:val="24"/>
        </w:rPr>
        <w:t>.</w:t>
      </w:r>
    </w:p>
    <w:p w14:paraId="4EC19013" w14:textId="77777777" w:rsidR="008E01FC" w:rsidRDefault="002168A0">
      <w:pPr>
        <w:spacing w:line="600" w:lineRule="auto"/>
        <w:ind w:firstLine="720"/>
        <w:jc w:val="both"/>
        <w:rPr>
          <w:rFonts w:eastAsia="Times New Roman"/>
          <w:szCs w:val="24"/>
        </w:rPr>
      </w:pPr>
      <w:r w:rsidRPr="00CB5939">
        <w:rPr>
          <w:rFonts w:eastAsia="Times New Roman"/>
          <w:szCs w:val="24"/>
        </w:rPr>
        <w:t xml:space="preserve">Για πρώτη φορά συνεισφέρει και το </w:t>
      </w:r>
      <w:r>
        <w:rPr>
          <w:rFonts w:eastAsia="Times New Roman"/>
          <w:szCs w:val="24"/>
        </w:rPr>
        <w:t>δ</w:t>
      </w:r>
      <w:r w:rsidRPr="00CB5939">
        <w:rPr>
          <w:rFonts w:eastAsia="Times New Roman"/>
          <w:szCs w:val="24"/>
        </w:rPr>
        <w:t>ημόσιο στις μηνιαίες καταβολές για</w:t>
      </w:r>
      <w:r>
        <w:rPr>
          <w:rFonts w:eastAsia="Times New Roman"/>
          <w:szCs w:val="24"/>
        </w:rPr>
        <w:t xml:space="preserve"> </w:t>
      </w:r>
      <w:r w:rsidRPr="00CB5939">
        <w:rPr>
          <w:rFonts w:eastAsia="Times New Roman"/>
          <w:szCs w:val="24"/>
        </w:rPr>
        <w:t>την καταβολ</w:t>
      </w:r>
      <w:r>
        <w:rPr>
          <w:rFonts w:eastAsia="Times New Roman"/>
          <w:szCs w:val="24"/>
        </w:rPr>
        <w:t>ή των δόσεων. Η συνεισφορά του δ</w:t>
      </w:r>
      <w:r w:rsidRPr="00CB5939">
        <w:rPr>
          <w:rFonts w:eastAsia="Times New Roman"/>
          <w:szCs w:val="24"/>
        </w:rPr>
        <w:t>ημοσίου διαρκεί όσο διαρκεί</w:t>
      </w:r>
      <w:r>
        <w:rPr>
          <w:rFonts w:eastAsia="Times New Roman"/>
          <w:szCs w:val="24"/>
        </w:rPr>
        <w:t xml:space="preserve"> και </w:t>
      </w:r>
      <w:r w:rsidRPr="00CB5939">
        <w:rPr>
          <w:rFonts w:eastAsia="Times New Roman"/>
          <w:szCs w:val="24"/>
        </w:rPr>
        <w:t xml:space="preserve">η </w:t>
      </w:r>
      <w:r>
        <w:rPr>
          <w:rFonts w:eastAsia="Times New Roman"/>
          <w:szCs w:val="24"/>
        </w:rPr>
        <w:t>ρύθμιση. Οι</w:t>
      </w:r>
      <w:r w:rsidRPr="00CB5939">
        <w:rPr>
          <w:rFonts w:eastAsia="Times New Roman"/>
          <w:szCs w:val="24"/>
        </w:rPr>
        <w:t xml:space="preserve"> προϋποθέσεις και το ποσόν συνεισφοράς του </w:t>
      </w:r>
      <w:r>
        <w:rPr>
          <w:rFonts w:eastAsia="Times New Roman"/>
          <w:szCs w:val="24"/>
        </w:rPr>
        <w:t>δ</w:t>
      </w:r>
      <w:r w:rsidRPr="00CB5939">
        <w:rPr>
          <w:rFonts w:eastAsia="Times New Roman"/>
          <w:szCs w:val="24"/>
        </w:rPr>
        <w:t>ημοσίου</w:t>
      </w:r>
      <w:r>
        <w:rPr>
          <w:rFonts w:eastAsia="Times New Roman"/>
          <w:szCs w:val="24"/>
        </w:rPr>
        <w:t xml:space="preserve"> </w:t>
      </w:r>
      <w:r w:rsidRPr="00CB5939">
        <w:rPr>
          <w:rFonts w:eastAsia="Times New Roman"/>
          <w:szCs w:val="24"/>
        </w:rPr>
        <w:t>επανεξετάζονται αυτεπάγγελτα κάθε έτος</w:t>
      </w:r>
      <w:r>
        <w:rPr>
          <w:rFonts w:eastAsia="Times New Roman"/>
          <w:szCs w:val="24"/>
        </w:rPr>
        <w:t xml:space="preserve">. </w:t>
      </w:r>
    </w:p>
    <w:p w14:paraId="4EC19014" w14:textId="77777777" w:rsidR="008E01FC" w:rsidRDefault="002168A0">
      <w:pPr>
        <w:spacing w:line="600" w:lineRule="auto"/>
        <w:ind w:firstLine="720"/>
        <w:jc w:val="both"/>
        <w:rPr>
          <w:rFonts w:eastAsia="Times New Roman"/>
          <w:szCs w:val="24"/>
        </w:rPr>
      </w:pPr>
      <w:r w:rsidRPr="00CB5939">
        <w:rPr>
          <w:rFonts w:eastAsia="Times New Roman"/>
          <w:szCs w:val="24"/>
        </w:rPr>
        <w:lastRenderedPageBreak/>
        <w:t>Η διαδικασία γίνεται μέσω ψηφιακής πλατφόρμας ηλεκτρονικής υποβολής</w:t>
      </w:r>
      <w:r>
        <w:rPr>
          <w:rFonts w:eastAsia="Times New Roman"/>
          <w:szCs w:val="24"/>
        </w:rPr>
        <w:t xml:space="preserve"> </w:t>
      </w:r>
      <w:r w:rsidRPr="00CB5939">
        <w:rPr>
          <w:rFonts w:eastAsia="Times New Roman"/>
          <w:szCs w:val="24"/>
        </w:rPr>
        <w:t>και διαχείρισης αιτήσεων που αναπτύσσεται από τη Γενική Γραμματεία</w:t>
      </w:r>
      <w:r>
        <w:rPr>
          <w:rFonts w:eastAsia="Times New Roman"/>
          <w:szCs w:val="24"/>
        </w:rPr>
        <w:t xml:space="preserve"> </w:t>
      </w:r>
      <w:r w:rsidRPr="00CB5939">
        <w:rPr>
          <w:rFonts w:eastAsia="Times New Roman"/>
          <w:szCs w:val="24"/>
        </w:rPr>
        <w:t>Πληροφοριακών Συστημάτων του Υπουργείου Οικονομικών σε συνεργασία</w:t>
      </w:r>
      <w:r>
        <w:rPr>
          <w:rFonts w:eastAsia="Times New Roman"/>
          <w:szCs w:val="24"/>
        </w:rPr>
        <w:t xml:space="preserve"> </w:t>
      </w:r>
      <w:r w:rsidRPr="00CB5939">
        <w:rPr>
          <w:rFonts w:eastAsia="Times New Roman"/>
          <w:szCs w:val="24"/>
        </w:rPr>
        <w:t xml:space="preserve">με την Ειδική </w:t>
      </w:r>
      <w:r w:rsidRPr="00CB5939">
        <w:rPr>
          <w:rFonts w:eastAsia="Times New Roman"/>
          <w:szCs w:val="24"/>
        </w:rPr>
        <w:t xml:space="preserve">Γραμματεία Διαχείρισης </w:t>
      </w:r>
      <w:r>
        <w:rPr>
          <w:rFonts w:eastAsia="Times New Roman"/>
          <w:szCs w:val="24"/>
        </w:rPr>
        <w:t>του Ι</w:t>
      </w:r>
      <w:r w:rsidRPr="00CB5939">
        <w:rPr>
          <w:rFonts w:eastAsia="Times New Roman"/>
          <w:szCs w:val="24"/>
        </w:rPr>
        <w:t xml:space="preserve">διωτικού </w:t>
      </w:r>
      <w:r>
        <w:rPr>
          <w:rFonts w:eastAsia="Times New Roman"/>
          <w:szCs w:val="24"/>
        </w:rPr>
        <w:t>Χ</w:t>
      </w:r>
      <w:r w:rsidRPr="00CB5939">
        <w:rPr>
          <w:rFonts w:eastAsia="Times New Roman"/>
          <w:szCs w:val="24"/>
        </w:rPr>
        <w:t>ρέους. Η πλατφόρμα</w:t>
      </w:r>
      <w:r>
        <w:rPr>
          <w:rFonts w:eastAsia="Times New Roman"/>
          <w:szCs w:val="24"/>
        </w:rPr>
        <w:t xml:space="preserve"> </w:t>
      </w:r>
      <w:r w:rsidRPr="00CB5939">
        <w:rPr>
          <w:rFonts w:eastAsia="Times New Roman"/>
          <w:szCs w:val="24"/>
        </w:rPr>
        <w:t>ενημερώνει τον αιτούντα για τ</w:t>
      </w:r>
      <w:r>
        <w:rPr>
          <w:rFonts w:eastAsia="Times New Roman"/>
          <w:szCs w:val="24"/>
        </w:rPr>
        <w:t xml:space="preserve">ην </w:t>
      </w:r>
      <w:proofErr w:type="spellStart"/>
      <w:r>
        <w:rPr>
          <w:rFonts w:eastAsia="Times New Roman"/>
          <w:szCs w:val="24"/>
        </w:rPr>
        <w:t>επιλεξιμότητά</w:t>
      </w:r>
      <w:proofErr w:type="spellEnd"/>
      <w:r w:rsidRPr="00CB5939">
        <w:rPr>
          <w:rFonts w:eastAsia="Times New Roman"/>
          <w:szCs w:val="24"/>
        </w:rPr>
        <w:t xml:space="preserve"> του ή μη πριν την οριστική</w:t>
      </w:r>
      <w:r>
        <w:rPr>
          <w:rFonts w:eastAsia="Times New Roman"/>
          <w:szCs w:val="24"/>
        </w:rPr>
        <w:t xml:space="preserve"> </w:t>
      </w:r>
      <w:r w:rsidRPr="00CB5939">
        <w:rPr>
          <w:rFonts w:eastAsia="Times New Roman"/>
          <w:szCs w:val="24"/>
        </w:rPr>
        <w:t>υποβολή της αίτησ</w:t>
      </w:r>
      <w:r>
        <w:rPr>
          <w:rFonts w:eastAsia="Times New Roman"/>
          <w:szCs w:val="24"/>
        </w:rPr>
        <w:t>ή</w:t>
      </w:r>
      <w:r w:rsidRPr="00CB5939">
        <w:rPr>
          <w:rFonts w:eastAsia="Times New Roman"/>
          <w:szCs w:val="24"/>
        </w:rPr>
        <w:t>ς του.</w:t>
      </w:r>
      <w:r>
        <w:rPr>
          <w:rFonts w:eastAsia="Times New Roman"/>
          <w:szCs w:val="24"/>
        </w:rPr>
        <w:t xml:space="preserve"> </w:t>
      </w:r>
      <w:r w:rsidRPr="00CB5939">
        <w:rPr>
          <w:rFonts w:eastAsia="Times New Roman"/>
          <w:szCs w:val="24"/>
        </w:rPr>
        <w:t>Αν δεν επιτευχθεί συναινετική ρύθμιση</w:t>
      </w:r>
      <w:r>
        <w:rPr>
          <w:rFonts w:eastAsia="Times New Roman"/>
          <w:szCs w:val="24"/>
        </w:rPr>
        <w:t>,</w:t>
      </w:r>
      <w:r w:rsidRPr="00CB5939">
        <w:rPr>
          <w:rFonts w:eastAsia="Times New Roman"/>
          <w:szCs w:val="24"/>
        </w:rPr>
        <w:t xml:space="preserve"> ο οφειλέτης δικαιούται να ζητήσει</w:t>
      </w:r>
      <w:r>
        <w:rPr>
          <w:rFonts w:eastAsia="Times New Roman"/>
          <w:szCs w:val="24"/>
        </w:rPr>
        <w:t xml:space="preserve"> </w:t>
      </w:r>
      <w:r w:rsidRPr="00CB5939">
        <w:rPr>
          <w:rFonts w:eastAsia="Times New Roman"/>
          <w:szCs w:val="24"/>
        </w:rPr>
        <w:t>τη ρύθμιση των οφειλών του μ</w:t>
      </w:r>
      <w:r w:rsidRPr="00CB5939">
        <w:rPr>
          <w:rFonts w:eastAsia="Times New Roman"/>
          <w:szCs w:val="24"/>
        </w:rPr>
        <w:t>ε δικαστική απόφαση.</w:t>
      </w:r>
      <w:r>
        <w:rPr>
          <w:rFonts w:eastAsia="Times New Roman"/>
          <w:szCs w:val="24"/>
        </w:rPr>
        <w:t xml:space="preserve"> </w:t>
      </w:r>
      <w:r w:rsidRPr="00CB5939">
        <w:rPr>
          <w:rFonts w:eastAsia="Times New Roman"/>
          <w:szCs w:val="24"/>
        </w:rPr>
        <w:t>Από την κοινοποίηση της αίτησης</w:t>
      </w:r>
      <w:r>
        <w:rPr>
          <w:rFonts w:eastAsia="Times New Roman"/>
          <w:szCs w:val="24"/>
        </w:rPr>
        <w:t>,</w:t>
      </w:r>
      <w:r w:rsidRPr="00CB5939">
        <w:rPr>
          <w:rFonts w:eastAsia="Times New Roman"/>
          <w:szCs w:val="24"/>
        </w:rPr>
        <w:t xml:space="preserve"> αφού ο αιτών θεωρηθεί επιλέξιμος</w:t>
      </w:r>
      <w:r>
        <w:rPr>
          <w:rFonts w:eastAsia="Times New Roman"/>
          <w:szCs w:val="24"/>
        </w:rPr>
        <w:t xml:space="preserve">, </w:t>
      </w:r>
      <w:r w:rsidRPr="00CB5939">
        <w:rPr>
          <w:rFonts w:eastAsia="Times New Roman"/>
          <w:szCs w:val="24"/>
        </w:rPr>
        <w:t>αναστέλλεται αυτοδικαίως κάθε πλειστηριασμός της κύριας κατοικίας του.</w:t>
      </w:r>
    </w:p>
    <w:p w14:paraId="4EC19015" w14:textId="77777777" w:rsidR="008E01FC" w:rsidRDefault="002168A0">
      <w:pPr>
        <w:spacing w:line="600" w:lineRule="auto"/>
        <w:ind w:firstLine="720"/>
        <w:jc w:val="both"/>
        <w:rPr>
          <w:rFonts w:eastAsia="Times New Roman"/>
          <w:szCs w:val="24"/>
        </w:rPr>
      </w:pPr>
      <w:r w:rsidRPr="00CB5939">
        <w:rPr>
          <w:rFonts w:eastAsia="Times New Roman"/>
          <w:szCs w:val="24"/>
        </w:rPr>
        <w:t xml:space="preserve">Η </w:t>
      </w:r>
      <w:r>
        <w:rPr>
          <w:rFonts w:eastAsia="Times New Roman"/>
          <w:szCs w:val="24"/>
        </w:rPr>
        <w:t>Κ</w:t>
      </w:r>
      <w:r w:rsidRPr="00CB5939">
        <w:rPr>
          <w:rFonts w:eastAsia="Times New Roman"/>
          <w:szCs w:val="24"/>
        </w:rPr>
        <w:t xml:space="preserve">υβέρνηση υλοποιώντας τις εξαγγελίες του </w:t>
      </w:r>
      <w:r>
        <w:rPr>
          <w:rFonts w:eastAsia="Times New Roman"/>
          <w:szCs w:val="24"/>
        </w:rPr>
        <w:t>Π</w:t>
      </w:r>
      <w:r w:rsidRPr="00CB5939">
        <w:rPr>
          <w:rFonts w:eastAsia="Times New Roman"/>
          <w:szCs w:val="24"/>
        </w:rPr>
        <w:t>ρωθυπουργού για την</w:t>
      </w:r>
      <w:r>
        <w:rPr>
          <w:rFonts w:eastAsia="Times New Roman"/>
          <w:szCs w:val="24"/>
        </w:rPr>
        <w:t xml:space="preserve"> </w:t>
      </w:r>
      <w:r w:rsidRPr="00CB5939">
        <w:rPr>
          <w:rFonts w:eastAsia="Times New Roman"/>
          <w:szCs w:val="24"/>
        </w:rPr>
        <w:t xml:space="preserve">προστασία της πρώτης κατοικίας, </w:t>
      </w:r>
      <w:r w:rsidRPr="00CB5939">
        <w:rPr>
          <w:rFonts w:eastAsia="Times New Roman"/>
          <w:szCs w:val="24"/>
        </w:rPr>
        <w:t>ιδιαίτερα της λαϊκής κατοικίας</w:t>
      </w:r>
      <w:r>
        <w:rPr>
          <w:rFonts w:eastAsia="Times New Roman"/>
          <w:szCs w:val="24"/>
        </w:rPr>
        <w:t>, π</w:t>
      </w:r>
      <w:r w:rsidRPr="00CB5939">
        <w:rPr>
          <w:rFonts w:eastAsia="Times New Roman"/>
          <w:szCs w:val="24"/>
        </w:rPr>
        <w:t>ροχωρά με</w:t>
      </w:r>
      <w:r>
        <w:rPr>
          <w:rFonts w:eastAsia="Times New Roman"/>
          <w:szCs w:val="24"/>
        </w:rPr>
        <w:t xml:space="preserve"> </w:t>
      </w:r>
      <w:r w:rsidRPr="00CB5939">
        <w:rPr>
          <w:rFonts w:eastAsia="Times New Roman"/>
          <w:szCs w:val="24"/>
        </w:rPr>
        <w:t xml:space="preserve">δικαιοσύνη, αποτελεσματικότητα και αποφασιστικότητα στη νομοθετική </w:t>
      </w:r>
      <w:r>
        <w:rPr>
          <w:rFonts w:eastAsia="Times New Roman"/>
          <w:szCs w:val="24"/>
        </w:rPr>
        <w:t xml:space="preserve">της </w:t>
      </w:r>
      <w:r w:rsidRPr="00CB5939">
        <w:rPr>
          <w:rFonts w:eastAsia="Times New Roman"/>
          <w:szCs w:val="24"/>
        </w:rPr>
        <w:t>ρύθμιση.</w:t>
      </w:r>
    </w:p>
    <w:p w14:paraId="4EC19016" w14:textId="77777777" w:rsidR="008E01FC" w:rsidRDefault="002168A0">
      <w:pPr>
        <w:spacing w:line="600" w:lineRule="auto"/>
        <w:ind w:firstLine="720"/>
        <w:jc w:val="both"/>
        <w:rPr>
          <w:rFonts w:eastAsia="Times New Roman"/>
          <w:szCs w:val="24"/>
        </w:rPr>
      </w:pPr>
      <w:r w:rsidRPr="00CB5939">
        <w:rPr>
          <w:rFonts w:eastAsia="Times New Roman"/>
          <w:szCs w:val="24"/>
        </w:rPr>
        <w:t>Στη νέα περίοδο που έχει εισέλθει η χώρα με την οικονομία σε ρυθμούς</w:t>
      </w:r>
      <w:r>
        <w:rPr>
          <w:rFonts w:eastAsia="Times New Roman"/>
          <w:szCs w:val="24"/>
        </w:rPr>
        <w:t xml:space="preserve"> ανάπτυξης και τη</w:t>
      </w:r>
      <w:r w:rsidRPr="00CB5939">
        <w:rPr>
          <w:rFonts w:eastAsia="Times New Roman"/>
          <w:szCs w:val="24"/>
        </w:rPr>
        <w:t xml:space="preserve"> μεγάλη προσπάθεια για την παραγωγική ανασυγκρότ</w:t>
      </w:r>
      <w:r w:rsidRPr="00CB5939">
        <w:rPr>
          <w:rFonts w:eastAsia="Times New Roman"/>
          <w:szCs w:val="24"/>
        </w:rPr>
        <w:t>ηση</w:t>
      </w:r>
      <w:r>
        <w:rPr>
          <w:rFonts w:eastAsia="Times New Roman"/>
          <w:szCs w:val="24"/>
        </w:rPr>
        <w:t xml:space="preserve">, οι </w:t>
      </w:r>
      <w:r w:rsidRPr="00CB5939">
        <w:rPr>
          <w:rFonts w:eastAsia="Times New Roman"/>
          <w:szCs w:val="24"/>
        </w:rPr>
        <w:t>παράλληλες πολιτικές για τη διασφάλιση της προστασίας των αδύναμων</w:t>
      </w:r>
      <w:r>
        <w:rPr>
          <w:rFonts w:eastAsia="Times New Roman"/>
          <w:szCs w:val="24"/>
        </w:rPr>
        <w:t>,</w:t>
      </w:r>
      <w:r w:rsidRPr="00CB5939">
        <w:rPr>
          <w:rFonts w:eastAsia="Times New Roman"/>
          <w:szCs w:val="24"/>
        </w:rPr>
        <w:t xml:space="preserve"> που</w:t>
      </w:r>
      <w:r>
        <w:rPr>
          <w:rFonts w:eastAsia="Times New Roman"/>
          <w:szCs w:val="24"/>
        </w:rPr>
        <w:t xml:space="preserve"> </w:t>
      </w:r>
      <w:r w:rsidRPr="00CB5939">
        <w:rPr>
          <w:rFonts w:eastAsia="Times New Roman"/>
          <w:szCs w:val="24"/>
        </w:rPr>
        <w:t xml:space="preserve">η θέση τους </w:t>
      </w:r>
      <w:r w:rsidRPr="00CB5939">
        <w:rPr>
          <w:rFonts w:eastAsia="Times New Roman"/>
          <w:szCs w:val="24"/>
        </w:rPr>
        <w:lastRenderedPageBreak/>
        <w:t>επιδεινώθηκε μέσα στην κρίση των προηγούμενων χρόνων</w:t>
      </w:r>
      <w:r>
        <w:rPr>
          <w:rFonts w:eastAsia="Times New Roman"/>
          <w:szCs w:val="24"/>
        </w:rPr>
        <w:t xml:space="preserve">, </w:t>
      </w:r>
      <w:r w:rsidRPr="00CB5939">
        <w:rPr>
          <w:rFonts w:eastAsia="Times New Roman"/>
          <w:szCs w:val="24"/>
        </w:rPr>
        <w:t>αποδεικνύεται</w:t>
      </w:r>
      <w:r>
        <w:rPr>
          <w:rFonts w:eastAsia="Times New Roman"/>
          <w:szCs w:val="24"/>
        </w:rPr>
        <w:t xml:space="preserve"> πάλι</w:t>
      </w:r>
      <w:r w:rsidRPr="00CB5939">
        <w:rPr>
          <w:rFonts w:eastAsia="Times New Roman"/>
          <w:szCs w:val="24"/>
        </w:rPr>
        <w:t xml:space="preserve"> ότι είναι στην πρώτη γραμμή των προτεραιοτήτων μας.</w:t>
      </w:r>
    </w:p>
    <w:p w14:paraId="4EC19017" w14:textId="77777777" w:rsidR="008E01FC" w:rsidRDefault="002168A0">
      <w:pPr>
        <w:spacing w:line="600" w:lineRule="auto"/>
        <w:ind w:firstLine="720"/>
        <w:jc w:val="both"/>
        <w:rPr>
          <w:rFonts w:eastAsia="Times New Roman"/>
          <w:szCs w:val="24"/>
        </w:rPr>
      </w:pPr>
      <w:r w:rsidRPr="00CB5939">
        <w:rPr>
          <w:rFonts w:eastAsia="Times New Roman"/>
          <w:szCs w:val="24"/>
        </w:rPr>
        <w:t>Ακόμη στο νομοσχέδιο εισάγονται τροπολο</w:t>
      </w:r>
      <w:r w:rsidRPr="00CB5939">
        <w:rPr>
          <w:rFonts w:eastAsia="Times New Roman"/>
          <w:szCs w:val="24"/>
        </w:rPr>
        <w:t>γίες διαφόρων Υπουργείων</w:t>
      </w:r>
      <w:r>
        <w:rPr>
          <w:rFonts w:eastAsia="Times New Roman"/>
          <w:szCs w:val="24"/>
        </w:rPr>
        <w:t>, όπως του Υ</w:t>
      </w:r>
      <w:r w:rsidRPr="00CB5939">
        <w:rPr>
          <w:rFonts w:eastAsia="Times New Roman"/>
          <w:szCs w:val="24"/>
        </w:rPr>
        <w:t>πουργείου Πολιτισμού για «Τροποποίηση και συμπλήρωση διατάξεων</w:t>
      </w:r>
      <w:r>
        <w:rPr>
          <w:rFonts w:eastAsia="Times New Roman"/>
          <w:szCs w:val="24"/>
        </w:rPr>
        <w:t xml:space="preserve"> </w:t>
      </w:r>
      <w:r w:rsidRPr="00CB5939">
        <w:rPr>
          <w:rFonts w:eastAsia="Times New Roman"/>
          <w:szCs w:val="24"/>
        </w:rPr>
        <w:t>του ν.4481/2017</w:t>
      </w:r>
      <w:r>
        <w:rPr>
          <w:rFonts w:eastAsia="Times New Roman"/>
          <w:szCs w:val="24"/>
        </w:rPr>
        <w:t>,</w:t>
      </w:r>
      <w:r w:rsidRPr="00CB5939">
        <w:rPr>
          <w:rFonts w:eastAsia="Times New Roman"/>
          <w:szCs w:val="24"/>
        </w:rPr>
        <w:t xml:space="preserve"> σχετικά με τη συλλογική διαχείριση δικαιωμάτων</w:t>
      </w:r>
      <w:r>
        <w:rPr>
          <w:rFonts w:eastAsia="Times New Roman"/>
          <w:szCs w:val="24"/>
        </w:rPr>
        <w:t xml:space="preserve"> πνευματικής ιδιοκτησίας».</w:t>
      </w:r>
    </w:p>
    <w:p w14:paraId="4EC19018" w14:textId="77777777" w:rsidR="008E01FC" w:rsidRDefault="002168A0">
      <w:pPr>
        <w:spacing w:line="600" w:lineRule="auto"/>
        <w:ind w:firstLine="720"/>
        <w:jc w:val="both"/>
        <w:rPr>
          <w:rFonts w:eastAsia="Times New Roman"/>
          <w:szCs w:val="24"/>
        </w:rPr>
      </w:pPr>
      <w:r>
        <w:rPr>
          <w:rFonts w:eastAsia="Times New Roman"/>
          <w:szCs w:val="24"/>
        </w:rPr>
        <w:t>Επίσης, τ</w:t>
      </w:r>
      <w:r w:rsidRPr="00CB5939">
        <w:rPr>
          <w:rFonts w:eastAsia="Times New Roman"/>
          <w:szCs w:val="24"/>
        </w:rPr>
        <w:t xml:space="preserve">ου Υπουργείου Περιβάλλοντος και Ενέργειας για το </w:t>
      </w:r>
      <w:r>
        <w:rPr>
          <w:rFonts w:eastAsia="Times New Roman"/>
          <w:szCs w:val="24"/>
        </w:rPr>
        <w:t>κ</w:t>
      </w:r>
      <w:r w:rsidRPr="00CB5939">
        <w:rPr>
          <w:rFonts w:eastAsia="Times New Roman"/>
          <w:szCs w:val="24"/>
        </w:rPr>
        <w:t xml:space="preserve">εντρικό </w:t>
      </w:r>
      <w:r>
        <w:rPr>
          <w:rFonts w:eastAsia="Times New Roman"/>
          <w:szCs w:val="24"/>
        </w:rPr>
        <w:t>σ</w:t>
      </w:r>
      <w:r w:rsidRPr="00CB5939">
        <w:rPr>
          <w:rFonts w:eastAsia="Times New Roman"/>
          <w:szCs w:val="24"/>
        </w:rPr>
        <w:t>υμβούλιο</w:t>
      </w:r>
      <w:r>
        <w:rPr>
          <w:rFonts w:eastAsia="Times New Roman"/>
          <w:szCs w:val="24"/>
        </w:rPr>
        <w:t xml:space="preserve"> πε</w:t>
      </w:r>
      <w:r w:rsidRPr="00CB5939">
        <w:rPr>
          <w:rFonts w:eastAsia="Times New Roman"/>
          <w:szCs w:val="24"/>
        </w:rPr>
        <w:t xml:space="preserve">ριβαλλοντικής </w:t>
      </w:r>
      <w:proofErr w:type="spellStart"/>
      <w:r w:rsidRPr="00CB5939">
        <w:rPr>
          <w:rFonts w:eastAsia="Times New Roman"/>
          <w:szCs w:val="24"/>
        </w:rPr>
        <w:t>αδειοδότησης</w:t>
      </w:r>
      <w:proofErr w:type="spellEnd"/>
      <w:r w:rsidRPr="00CB5939">
        <w:rPr>
          <w:rFonts w:eastAsia="Times New Roman"/>
          <w:szCs w:val="24"/>
        </w:rPr>
        <w:t>, κονδυλίων από το Πράσινο Ταμείο ως</w:t>
      </w:r>
      <w:r>
        <w:rPr>
          <w:rFonts w:eastAsia="Times New Roman"/>
          <w:szCs w:val="24"/>
        </w:rPr>
        <w:t xml:space="preserve"> </w:t>
      </w:r>
      <w:r w:rsidRPr="00CB5939">
        <w:rPr>
          <w:rFonts w:eastAsia="Times New Roman"/>
          <w:szCs w:val="24"/>
        </w:rPr>
        <w:t>ίδια συμμετοχή σε προγράμματα LIFE</w:t>
      </w:r>
      <w:r>
        <w:rPr>
          <w:rFonts w:eastAsia="Times New Roman"/>
          <w:szCs w:val="24"/>
        </w:rPr>
        <w:t>,</w:t>
      </w:r>
      <w:r w:rsidRPr="00CB5939">
        <w:rPr>
          <w:rFonts w:eastAsia="Times New Roman"/>
          <w:szCs w:val="24"/>
        </w:rPr>
        <w:t xml:space="preserve"> καθώς και στελέχωσης και</w:t>
      </w:r>
      <w:r>
        <w:rPr>
          <w:rFonts w:eastAsia="Times New Roman"/>
          <w:szCs w:val="24"/>
        </w:rPr>
        <w:t xml:space="preserve"> </w:t>
      </w:r>
      <w:r w:rsidRPr="00CB5939">
        <w:rPr>
          <w:rFonts w:eastAsia="Times New Roman"/>
          <w:szCs w:val="24"/>
        </w:rPr>
        <w:t xml:space="preserve">οργανογραμμάτων των </w:t>
      </w:r>
      <w:r w:rsidRPr="00CB5939">
        <w:rPr>
          <w:rFonts w:eastAsia="Times New Roman"/>
          <w:szCs w:val="24"/>
        </w:rPr>
        <w:t>φ</w:t>
      </w:r>
      <w:r w:rsidRPr="00CB5939">
        <w:rPr>
          <w:rFonts w:eastAsia="Times New Roman"/>
          <w:szCs w:val="24"/>
        </w:rPr>
        <w:t xml:space="preserve">ορέων </w:t>
      </w:r>
      <w:r w:rsidRPr="00CB5939">
        <w:rPr>
          <w:rFonts w:eastAsia="Times New Roman"/>
          <w:szCs w:val="24"/>
        </w:rPr>
        <w:t>δ</w:t>
      </w:r>
      <w:r w:rsidRPr="00CB5939">
        <w:rPr>
          <w:rFonts w:eastAsia="Times New Roman"/>
          <w:szCs w:val="24"/>
        </w:rPr>
        <w:t>ιαχείρισης</w:t>
      </w:r>
      <w:r w:rsidRPr="00CB5939">
        <w:rPr>
          <w:rFonts w:eastAsia="Times New Roman"/>
          <w:szCs w:val="24"/>
        </w:rPr>
        <w:t xml:space="preserve"> </w:t>
      </w:r>
      <w:r>
        <w:rPr>
          <w:rFonts w:eastAsia="Times New Roman"/>
          <w:szCs w:val="24"/>
        </w:rPr>
        <w:t xml:space="preserve">των </w:t>
      </w:r>
      <w:r w:rsidRPr="00CB5939">
        <w:rPr>
          <w:rFonts w:eastAsia="Times New Roman"/>
          <w:szCs w:val="24"/>
        </w:rPr>
        <w:t>π</w:t>
      </w:r>
      <w:r w:rsidRPr="00CB5939">
        <w:rPr>
          <w:rFonts w:eastAsia="Times New Roman"/>
          <w:szCs w:val="24"/>
        </w:rPr>
        <w:t xml:space="preserve">ροστατευόμενων </w:t>
      </w:r>
      <w:r w:rsidRPr="00CB5939">
        <w:rPr>
          <w:rFonts w:eastAsia="Times New Roman"/>
          <w:szCs w:val="24"/>
        </w:rPr>
        <w:t>π</w:t>
      </w:r>
      <w:r w:rsidRPr="00CB5939">
        <w:rPr>
          <w:rFonts w:eastAsia="Times New Roman"/>
          <w:szCs w:val="24"/>
        </w:rPr>
        <w:t>εριοχών</w:t>
      </w:r>
      <w:r>
        <w:rPr>
          <w:rFonts w:eastAsia="Times New Roman"/>
          <w:szCs w:val="24"/>
        </w:rPr>
        <w:t>.</w:t>
      </w:r>
    </w:p>
    <w:p w14:paraId="4EC19019" w14:textId="77777777" w:rsidR="008E01FC" w:rsidRDefault="002168A0">
      <w:pPr>
        <w:spacing w:line="600" w:lineRule="auto"/>
        <w:ind w:firstLine="720"/>
        <w:jc w:val="both"/>
        <w:rPr>
          <w:rFonts w:eastAsia="Times New Roman"/>
          <w:szCs w:val="24"/>
        </w:rPr>
      </w:pPr>
      <w:r>
        <w:rPr>
          <w:rFonts w:eastAsia="Times New Roman"/>
          <w:szCs w:val="24"/>
        </w:rPr>
        <w:t>Υπάρχει ρ</w:t>
      </w:r>
      <w:r w:rsidRPr="00CB5939">
        <w:rPr>
          <w:rFonts w:eastAsia="Times New Roman"/>
          <w:szCs w:val="24"/>
        </w:rPr>
        <w:t xml:space="preserve">ύθμιση για παράταση του </w:t>
      </w:r>
      <w:r>
        <w:rPr>
          <w:rFonts w:eastAsia="Times New Roman"/>
          <w:szCs w:val="24"/>
        </w:rPr>
        <w:t>π</w:t>
      </w:r>
      <w:r w:rsidRPr="00CB5939">
        <w:rPr>
          <w:rFonts w:eastAsia="Times New Roman"/>
          <w:szCs w:val="24"/>
        </w:rPr>
        <w:t>όθεν έσχες</w:t>
      </w:r>
      <w:r>
        <w:rPr>
          <w:rFonts w:eastAsia="Times New Roman"/>
          <w:szCs w:val="24"/>
        </w:rPr>
        <w:t>.</w:t>
      </w:r>
    </w:p>
    <w:p w14:paraId="4EC1901A" w14:textId="77777777" w:rsidR="008E01FC" w:rsidRDefault="002168A0">
      <w:pPr>
        <w:spacing w:line="600" w:lineRule="auto"/>
        <w:ind w:firstLine="720"/>
        <w:jc w:val="both"/>
        <w:rPr>
          <w:rFonts w:eastAsia="Times New Roman"/>
          <w:szCs w:val="24"/>
        </w:rPr>
      </w:pPr>
      <w:r>
        <w:rPr>
          <w:rFonts w:eastAsia="Times New Roman"/>
          <w:szCs w:val="24"/>
        </w:rPr>
        <w:t>Έχουμ</w:t>
      </w:r>
      <w:r>
        <w:rPr>
          <w:rFonts w:eastAsia="Times New Roman"/>
          <w:szCs w:val="24"/>
        </w:rPr>
        <w:t>ε τροπολογία του</w:t>
      </w:r>
      <w:r w:rsidRPr="00CB5939">
        <w:rPr>
          <w:rFonts w:eastAsia="Times New Roman"/>
          <w:szCs w:val="24"/>
        </w:rPr>
        <w:t xml:space="preserve"> Υπουργείου Οικονομικών για «Πιστωτικά υπόλοιπα</w:t>
      </w:r>
      <w:r>
        <w:rPr>
          <w:rFonts w:eastAsia="Times New Roman"/>
          <w:szCs w:val="24"/>
        </w:rPr>
        <w:t xml:space="preserve"> </w:t>
      </w:r>
      <w:proofErr w:type="spellStart"/>
      <w:r w:rsidRPr="00CB5939">
        <w:rPr>
          <w:rFonts w:eastAsia="Times New Roman"/>
          <w:szCs w:val="24"/>
        </w:rPr>
        <w:t>παρακρατούμενων</w:t>
      </w:r>
      <w:proofErr w:type="spellEnd"/>
      <w:r w:rsidRPr="00CB5939">
        <w:rPr>
          <w:rFonts w:eastAsia="Times New Roman"/>
          <w:szCs w:val="24"/>
        </w:rPr>
        <w:t xml:space="preserve"> φόρων πιστωτικών ιδρυμάτων» και «Ρύθμιση</w:t>
      </w:r>
      <w:r>
        <w:rPr>
          <w:rFonts w:eastAsia="Times New Roman"/>
          <w:szCs w:val="24"/>
        </w:rPr>
        <w:t xml:space="preserve"> </w:t>
      </w:r>
      <w:r w:rsidRPr="00CB5939">
        <w:rPr>
          <w:rFonts w:eastAsia="Times New Roman"/>
          <w:szCs w:val="24"/>
        </w:rPr>
        <w:t xml:space="preserve">θεμάτων που αφορούν </w:t>
      </w:r>
      <w:r>
        <w:rPr>
          <w:rFonts w:eastAsia="Times New Roman"/>
          <w:szCs w:val="24"/>
        </w:rPr>
        <w:t>σ</w:t>
      </w:r>
      <w:r w:rsidRPr="00CB5939">
        <w:rPr>
          <w:rFonts w:eastAsia="Times New Roman"/>
          <w:szCs w:val="24"/>
        </w:rPr>
        <w:t>τη</w:t>
      </w:r>
      <w:r w:rsidRPr="00CB5939">
        <w:rPr>
          <w:rFonts w:eastAsia="Times New Roman"/>
          <w:szCs w:val="24"/>
        </w:rPr>
        <w:t xml:space="preserve"> μεταβίβαση κυριότητας ακινήτων </w:t>
      </w:r>
      <w:r>
        <w:rPr>
          <w:rFonts w:eastAsia="Times New Roman"/>
          <w:szCs w:val="24"/>
        </w:rPr>
        <w:t xml:space="preserve">του ΤΑΙΠΕΔ </w:t>
      </w:r>
      <w:r w:rsidRPr="00CB5939">
        <w:rPr>
          <w:rFonts w:eastAsia="Times New Roman"/>
          <w:szCs w:val="24"/>
        </w:rPr>
        <w:t>και ΕΤΑΔ»</w:t>
      </w:r>
      <w:r>
        <w:rPr>
          <w:rFonts w:eastAsia="Times New Roman"/>
          <w:szCs w:val="24"/>
        </w:rPr>
        <w:t xml:space="preserve">, του </w:t>
      </w:r>
      <w:r w:rsidRPr="00CB5939">
        <w:rPr>
          <w:rFonts w:eastAsia="Times New Roman"/>
          <w:szCs w:val="24"/>
        </w:rPr>
        <w:t>Υπουρ</w:t>
      </w:r>
      <w:r w:rsidRPr="00CB5939">
        <w:rPr>
          <w:rFonts w:eastAsia="Times New Roman"/>
          <w:szCs w:val="24"/>
        </w:rPr>
        <w:lastRenderedPageBreak/>
        <w:t>γείου Οικονομίας και Ανάπτυξης για «Επαναφορά κατ</w:t>
      </w:r>
      <w:r w:rsidRPr="00CB5939">
        <w:rPr>
          <w:rFonts w:eastAsia="Times New Roman"/>
          <w:szCs w:val="24"/>
        </w:rPr>
        <w:t>αργούμενων</w:t>
      </w:r>
      <w:r>
        <w:rPr>
          <w:rFonts w:eastAsia="Times New Roman"/>
          <w:szCs w:val="24"/>
        </w:rPr>
        <w:t xml:space="preserve"> </w:t>
      </w:r>
      <w:r w:rsidRPr="00CB5939">
        <w:rPr>
          <w:rFonts w:eastAsia="Times New Roman"/>
          <w:szCs w:val="24"/>
        </w:rPr>
        <w:t>διατάξεων για την ενίσχυση των πολύ μικρών και μικρών επιχειρήσεων</w:t>
      </w:r>
      <w:r>
        <w:rPr>
          <w:rFonts w:eastAsia="Times New Roman"/>
          <w:szCs w:val="24"/>
        </w:rPr>
        <w:t xml:space="preserve">», </w:t>
      </w:r>
      <w:r w:rsidRPr="00CB5939">
        <w:rPr>
          <w:rFonts w:eastAsia="Times New Roman"/>
          <w:szCs w:val="24"/>
        </w:rPr>
        <w:t>καθώς και άλλες ρυθμίσεις για τα επιχειρηματικά πάρκα, για την ευθύνη</w:t>
      </w:r>
      <w:r>
        <w:rPr>
          <w:rFonts w:eastAsia="Times New Roman"/>
          <w:szCs w:val="24"/>
        </w:rPr>
        <w:t xml:space="preserve"> </w:t>
      </w:r>
      <w:r w:rsidRPr="00CB5939">
        <w:rPr>
          <w:rFonts w:eastAsia="Times New Roman"/>
          <w:szCs w:val="24"/>
        </w:rPr>
        <w:t>των απλών μελών που εισήλθαν στις αστικές εταιρίες του άρθρου 270 του</w:t>
      </w:r>
      <w:r>
        <w:rPr>
          <w:rFonts w:eastAsia="Times New Roman"/>
          <w:szCs w:val="24"/>
        </w:rPr>
        <w:t xml:space="preserve"> </w:t>
      </w:r>
      <w:r>
        <w:rPr>
          <w:rFonts w:eastAsia="Times New Roman"/>
          <w:szCs w:val="24"/>
        </w:rPr>
        <w:t>ν</w:t>
      </w:r>
      <w:r w:rsidRPr="00CB5939">
        <w:rPr>
          <w:rFonts w:eastAsia="Times New Roman"/>
          <w:szCs w:val="24"/>
        </w:rPr>
        <w:t xml:space="preserve">.4072/12 πριν τη ψήφιση του </w:t>
      </w:r>
      <w:r>
        <w:rPr>
          <w:rFonts w:eastAsia="Times New Roman"/>
          <w:szCs w:val="24"/>
        </w:rPr>
        <w:t>ν</w:t>
      </w:r>
      <w:r w:rsidRPr="00CB5939">
        <w:rPr>
          <w:rFonts w:eastAsia="Times New Roman"/>
          <w:szCs w:val="24"/>
        </w:rPr>
        <w:t xml:space="preserve">όμου </w:t>
      </w:r>
      <w:r w:rsidRPr="00CB5939">
        <w:rPr>
          <w:rFonts w:eastAsia="Times New Roman"/>
          <w:szCs w:val="24"/>
        </w:rPr>
        <w:t>και για τα χρέη που γεννήθηκαν</w:t>
      </w:r>
      <w:r>
        <w:rPr>
          <w:rFonts w:eastAsia="Times New Roman"/>
          <w:szCs w:val="24"/>
        </w:rPr>
        <w:t xml:space="preserve"> </w:t>
      </w:r>
      <w:r w:rsidRPr="00CB5939">
        <w:rPr>
          <w:rFonts w:eastAsia="Times New Roman"/>
          <w:szCs w:val="24"/>
        </w:rPr>
        <w:t xml:space="preserve">πριν τη ψήφιση του </w:t>
      </w:r>
      <w:r>
        <w:rPr>
          <w:rFonts w:eastAsia="Times New Roman"/>
          <w:szCs w:val="24"/>
        </w:rPr>
        <w:t>ν</w:t>
      </w:r>
      <w:r w:rsidRPr="00CB5939">
        <w:rPr>
          <w:rFonts w:eastAsia="Times New Roman"/>
          <w:szCs w:val="24"/>
        </w:rPr>
        <w:t xml:space="preserve">όμου, για την ενίσχυση της </w:t>
      </w:r>
      <w:r>
        <w:rPr>
          <w:rFonts w:eastAsia="Times New Roman"/>
          <w:szCs w:val="24"/>
        </w:rPr>
        <w:t>αντιπ</w:t>
      </w:r>
      <w:r w:rsidRPr="00CB5939">
        <w:rPr>
          <w:rFonts w:eastAsia="Times New Roman"/>
          <w:szCs w:val="24"/>
        </w:rPr>
        <w:t>ροσώπ</w:t>
      </w:r>
      <w:r>
        <w:rPr>
          <w:rFonts w:eastAsia="Times New Roman"/>
          <w:szCs w:val="24"/>
        </w:rPr>
        <w:t>ευ</w:t>
      </w:r>
      <w:r w:rsidRPr="00CB5939">
        <w:rPr>
          <w:rFonts w:eastAsia="Times New Roman"/>
          <w:szCs w:val="24"/>
        </w:rPr>
        <w:t>σης των</w:t>
      </w:r>
      <w:r>
        <w:rPr>
          <w:rFonts w:eastAsia="Times New Roman"/>
          <w:szCs w:val="24"/>
        </w:rPr>
        <w:t xml:space="preserve"> </w:t>
      </w:r>
      <w:r w:rsidRPr="00CB5939">
        <w:rPr>
          <w:rFonts w:eastAsia="Times New Roman"/>
          <w:szCs w:val="24"/>
        </w:rPr>
        <w:t xml:space="preserve">πωλητών, παραγωγών και επαγγελματιών στις </w:t>
      </w:r>
      <w:r>
        <w:rPr>
          <w:rFonts w:eastAsia="Times New Roman"/>
          <w:szCs w:val="24"/>
        </w:rPr>
        <w:t>ε</w:t>
      </w:r>
      <w:r w:rsidRPr="00CB5939">
        <w:rPr>
          <w:rFonts w:eastAsia="Times New Roman"/>
          <w:szCs w:val="24"/>
        </w:rPr>
        <w:t>πιτροπές λ</w:t>
      </w:r>
      <w:r w:rsidRPr="00CB5939">
        <w:rPr>
          <w:rFonts w:eastAsia="Times New Roman"/>
          <w:szCs w:val="24"/>
        </w:rPr>
        <w:t xml:space="preserve">αϊκών </w:t>
      </w:r>
      <w:r w:rsidRPr="00CB5939">
        <w:rPr>
          <w:rFonts w:eastAsia="Times New Roman"/>
          <w:szCs w:val="24"/>
        </w:rPr>
        <w:t>α</w:t>
      </w:r>
      <w:r w:rsidRPr="00CB5939">
        <w:rPr>
          <w:rFonts w:eastAsia="Times New Roman"/>
          <w:szCs w:val="24"/>
        </w:rPr>
        <w:t>γορών</w:t>
      </w:r>
      <w:r>
        <w:rPr>
          <w:rFonts w:eastAsia="Times New Roman"/>
          <w:szCs w:val="24"/>
        </w:rPr>
        <w:t xml:space="preserve"> </w:t>
      </w:r>
      <w:r w:rsidRPr="00CB5939">
        <w:rPr>
          <w:rFonts w:eastAsia="Times New Roman"/>
          <w:szCs w:val="24"/>
        </w:rPr>
        <w:t>και άλλες διατάξεις</w:t>
      </w:r>
      <w:r>
        <w:rPr>
          <w:rFonts w:eastAsia="Times New Roman"/>
          <w:szCs w:val="24"/>
        </w:rPr>
        <w:t>. Ακόμη, υπάρχουν μ</w:t>
      </w:r>
      <w:r w:rsidRPr="00CB5939">
        <w:rPr>
          <w:rFonts w:eastAsia="Times New Roman"/>
          <w:szCs w:val="24"/>
        </w:rPr>
        <w:t xml:space="preserve">έτρα για εφάπαξ ενίσχυση των πληγέντων από τον σεισμό </w:t>
      </w:r>
      <w:r w:rsidRPr="00CB5939">
        <w:rPr>
          <w:rFonts w:eastAsia="Times New Roman"/>
          <w:szCs w:val="24"/>
        </w:rPr>
        <w:t>του</w:t>
      </w:r>
      <w:r>
        <w:rPr>
          <w:rFonts w:eastAsia="Times New Roman"/>
          <w:szCs w:val="24"/>
        </w:rPr>
        <w:t xml:space="preserve"> </w:t>
      </w:r>
      <w:r w:rsidRPr="00CB5939">
        <w:rPr>
          <w:rFonts w:eastAsia="Times New Roman"/>
          <w:szCs w:val="24"/>
        </w:rPr>
        <w:t>Οκτωβρίου στην Ζάκυνθο</w:t>
      </w:r>
      <w:r>
        <w:rPr>
          <w:rFonts w:eastAsia="Times New Roman"/>
          <w:szCs w:val="24"/>
        </w:rPr>
        <w:t>.</w:t>
      </w:r>
    </w:p>
    <w:p w14:paraId="4EC1901B" w14:textId="77777777" w:rsidR="008E01FC" w:rsidRDefault="002168A0">
      <w:pPr>
        <w:spacing w:line="600" w:lineRule="auto"/>
        <w:ind w:firstLine="720"/>
        <w:jc w:val="both"/>
        <w:rPr>
          <w:rFonts w:eastAsia="Times New Roman"/>
          <w:szCs w:val="24"/>
        </w:rPr>
      </w:pPr>
      <w:r w:rsidRPr="00CB5939">
        <w:rPr>
          <w:rFonts w:eastAsia="Times New Roman"/>
          <w:szCs w:val="24"/>
        </w:rPr>
        <w:t xml:space="preserve">Όσον αφορά </w:t>
      </w:r>
      <w:r>
        <w:rPr>
          <w:rFonts w:eastAsia="Times New Roman"/>
          <w:szCs w:val="24"/>
        </w:rPr>
        <w:t>σ</w:t>
      </w:r>
      <w:r w:rsidRPr="00CB5939">
        <w:rPr>
          <w:rFonts w:eastAsia="Times New Roman"/>
          <w:szCs w:val="24"/>
        </w:rPr>
        <w:t>τα</w:t>
      </w:r>
      <w:r w:rsidRPr="00CB5939">
        <w:rPr>
          <w:rFonts w:eastAsia="Times New Roman"/>
          <w:szCs w:val="24"/>
        </w:rPr>
        <w:t xml:space="preserve"> </w:t>
      </w:r>
      <w:r>
        <w:rPr>
          <w:rFonts w:eastAsia="Times New Roman"/>
          <w:szCs w:val="24"/>
        </w:rPr>
        <w:t>έξι</w:t>
      </w:r>
      <w:r w:rsidRPr="00CB5939">
        <w:rPr>
          <w:rFonts w:eastAsia="Times New Roman"/>
          <w:szCs w:val="24"/>
        </w:rPr>
        <w:t xml:space="preserve"> πρώτα μέρη του νομοσχεδίου</w:t>
      </w:r>
      <w:r>
        <w:rPr>
          <w:rFonts w:eastAsia="Times New Roman"/>
          <w:szCs w:val="24"/>
        </w:rPr>
        <w:t>, σ</w:t>
      </w:r>
      <w:r w:rsidRPr="00CB5939">
        <w:rPr>
          <w:rFonts w:eastAsia="Times New Roman"/>
          <w:szCs w:val="24"/>
        </w:rPr>
        <w:t xml:space="preserve">το </w:t>
      </w:r>
      <w:r>
        <w:rPr>
          <w:rFonts w:eastAsia="Times New Roman"/>
          <w:szCs w:val="24"/>
        </w:rPr>
        <w:t>Μ</w:t>
      </w:r>
      <w:r w:rsidRPr="00CB5939">
        <w:rPr>
          <w:rFonts w:eastAsia="Times New Roman"/>
          <w:szCs w:val="24"/>
        </w:rPr>
        <w:t xml:space="preserve">έρος </w:t>
      </w:r>
      <w:r w:rsidRPr="00CB5939">
        <w:rPr>
          <w:rFonts w:eastAsia="Times New Roman"/>
          <w:szCs w:val="24"/>
        </w:rPr>
        <w:t>Α</w:t>
      </w:r>
      <w:r>
        <w:rPr>
          <w:rFonts w:eastAsia="Times New Roman"/>
          <w:szCs w:val="24"/>
        </w:rPr>
        <w:t xml:space="preserve">΄ </w:t>
      </w:r>
      <w:r w:rsidRPr="00CB5939">
        <w:rPr>
          <w:rFonts w:eastAsia="Times New Roman"/>
          <w:szCs w:val="24"/>
        </w:rPr>
        <w:t>του νομοσχεδίου εισάγεται δέσμη διατάξεων που έχουν ως στόχο</w:t>
      </w:r>
      <w:r>
        <w:rPr>
          <w:rFonts w:eastAsia="Times New Roman"/>
          <w:szCs w:val="24"/>
        </w:rPr>
        <w:t xml:space="preserve"> </w:t>
      </w:r>
      <w:r w:rsidRPr="00CB5939">
        <w:rPr>
          <w:rFonts w:eastAsia="Times New Roman"/>
          <w:szCs w:val="24"/>
        </w:rPr>
        <w:t>τον εκσυγχρονισμό του συστήματος διανοητικής ιδιοκτησίας στην Ελλάδα</w:t>
      </w:r>
      <w:r>
        <w:rPr>
          <w:rFonts w:eastAsia="Times New Roman"/>
          <w:szCs w:val="24"/>
        </w:rPr>
        <w:t>,</w:t>
      </w:r>
      <w:r w:rsidRPr="00CB5939">
        <w:rPr>
          <w:rFonts w:eastAsia="Times New Roman"/>
          <w:szCs w:val="24"/>
        </w:rPr>
        <w:t xml:space="preserve"> με</w:t>
      </w:r>
      <w:r>
        <w:rPr>
          <w:rFonts w:eastAsia="Times New Roman"/>
          <w:szCs w:val="24"/>
        </w:rPr>
        <w:t xml:space="preserve"> </w:t>
      </w:r>
      <w:r w:rsidRPr="00CB5939">
        <w:rPr>
          <w:rFonts w:eastAsia="Times New Roman"/>
          <w:szCs w:val="24"/>
        </w:rPr>
        <w:t xml:space="preserve">έμφαση στη βιομηχανική ιδιοκτησία </w:t>
      </w:r>
      <w:r w:rsidRPr="00CB5939">
        <w:rPr>
          <w:rFonts w:eastAsia="Times New Roman"/>
          <w:szCs w:val="24"/>
        </w:rPr>
        <w:t>και την ενίσχυση της καινοτομίας</w:t>
      </w:r>
      <w:r>
        <w:rPr>
          <w:rFonts w:eastAsia="Times New Roman"/>
          <w:szCs w:val="24"/>
        </w:rPr>
        <w:t xml:space="preserve">. </w:t>
      </w:r>
      <w:r w:rsidRPr="00CB5939">
        <w:rPr>
          <w:rFonts w:eastAsia="Times New Roman"/>
          <w:szCs w:val="24"/>
        </w:rPr>
        <w:t>Πρόκειται για μια ουσιαστική μεταρρύθμιση στον τομέα της διανοητικής</w:t>
      </w:r>
      <w:r>
        <w:rPr>
          <w:rFonts w:eastAsia="Times New Roman"/>
          <w:szCs w:val="24"/>
        </w:rPr>
        <w:t xml:space="preserve"> </w:t>
      </w:r>
      <w:r w:rsidRPr="00CB5939">
        <w:rPr>
          <w:rFonts w:eastAsia="Times New Roman"/>
          <w:szCs w:val="24"/>
        </w:rPr>
        <w:t>ιδιοκτησίας, με σ</w:t>
      </w:r>
      <w:r>
        <w:rPr>
          <w:rFonts w:eastAsia="Times New Roman"/>
          <w:szCs w:val="24"/>
        </w:rPr>
        <w:t>τόχο</w:t>
      </w:r>
      <w:r w:rsidRPr="00CB5939">
        <w:rPr>
          <w:rFonts w:eastAsia="Times New Roman"/>
          <w:szCs w:val="24"/>
        </w:rPr>
        <w:t xml:space="preserve"> την αξιοποίηση του διανοητικού κεφαλαίου της χώρας</w:t>
      </w:r>
      <w:r>
        <w:rPr>
          <w:rFonts w:eastAsia="Times New Roman"/>
          <w:szCs w:val="24"/>
        </w:rPr>
        <w:t xml:space="preserve">, </w:t>
      </w:r>
      <w:r w:rsidRPr="00CB5939">
        <w:rPr>
          <w:rFonts w:eastAsia="Times New Roman"/>
          <w:szCs w:val="24"/>
        </w:rPr>
        <w:t xml:space="preserve">με ρυθμίσεις που έχουν έντονο αναπτυξιακό αποτύπωμα, τόσο μέσα </w:t>
      </w:r>
      <w:r w:rsidRPr="00CB5939">
        <w:rPr>
          <w:rFonts w:eastAsia="Times New Roman"/>
          <w:szCs w:val="24"/>
        </w:rPr>
        <w:lastRenderedPageBreak/>
        <w:t>από τη</w:t>
      </w:r>
      <w:r>
        <w:rPr>
          <w:rFonts w:eastAsia="Times New Roman"/>
          <w:szCs w:val="24"/>
        </w:rPr>
        <w:t xml:space="preserve"> </w:t>
      </w:r>
      <w:r w:rsidRPr="00CB5939">
        <w:rPr>
          <w:rFonts w:eastAsia="Times New Roman"/>
          <w:szCs w:val="24"/>
        </w:rPr>
        <w:t>διαμόρφωσ</w:t>
      </w:r>
      <w:r w:rsidRPr="00CB5939">
        <w:rPr>
          <w:rFonts w:eastAsia="Times New Roman"/>
          <w:szCs w:val="24"/>
        </w:rPr>
        <w:t xml:space="preserve">η μιας εθνικής αναπτυξιακής πολιτικής </w:t>
      </w:r>
      <w:r>
        <w:rPr>
          <w:rFonts w:eastAsia="Times New Roman"/>
          <w:szCs w:val="24"/>
        </w:rPr>
        <w:t>δ</w:t>
      </w:r>
      <w:r w:rsidRPr="00CB5939">
        <w:rPr>
          <w:rFonts w:eastAsia="Times New Roman"/>
          <w:szCs w:val="24"/>
        </w:rPr>
        <w:t>ιανοητικής</w:t>
      </w:r>
      <w:r>
        <w:rPr>
          <w:rFonts w:eastAsia="Times New Roman"/>
          <w:szCs w:val="24"/>
        </w:rPr>
        <w:t xml:space="preserve"> </w:t>
      </w:r>
      <w:r w:rsidRPr="00CB5939">
        <w:rPr>
          <w:rFonts w:eastAsia="Times New Roman"/>
          <w:szCs w:val="24"/>
        </w:rPr>
        <w:t>ιδιοκτησίας και τη</w:t>
      </w:r>
      <w:r>
        <w:rPr>
          <w:rFonts w:eastAsia="Times New Roman"/>
          <w:szCs w:val="24"/>
        </w:rPr>
        <w:t xml:space="preserve"> διασφάλιση συνθηκών διαφάνειας και υγιούς </w:t>
      </w:r>
      <w:r w:rsidRPr="00CB5939">
        <w:rPr>
          <w:rFonts w:eastAsia="Times New Roman"/>
          <w:szCs w:val="24"/>
        </w:rPr>
        <w:t>ανταγωνισμού, όσο και από την προώθηση μιας κουλτούρας συνεργασίας και</w:t>
      </w:r>
      <w:r>
        <w:rPr>
          <w:rFonts w:eastAsia="Times New Roman"/>
          <w:szCs w:val="24"/>
        </w:rPr>
        <w:t xml:space="preserve"> </w:t>
      </w:r>
      <w:r w:rsidRPr="00CB5939">
        <w:rPr>
          <w:rFonts w:eastAsia="Times New Roman"/>
          <w:szCs w:val="24"/>
        </w:rPr>
        <w:t xml:space="preserve">διαμοιρασμού ιδεών μεταξύ </w:t>
      </w:r>
      <w:r>
        <w:rPr>
          <w:rFonts w:eastAsia="Times New Roman"/>
          <w:szCs w:val="24"/>
        </w:rPr>
        <w:t xml:space="preserve">των </w:t>
      </w:r>
      <w:r w:rsidRPr="00CB5939">
        <w:rPr>
          <w:rFonts w:eastAsia="Times New Roman"/>
          <w:szCs w:val="24"/>
        </w:rPr>
        <w:t>επιχειρήσεων, με στόχο την προώθηση</w:t>
      </w:r>
      <w:r>
        <w:rPr>
          <w:rFonts w:eastAsia="Times New Roman"/>
          <w:szCs w:val="24"/>
        </w:rPr>
        <w:t xml:space="preserve"> </w:t>
      </w:r>
      <w:r w:rsidRPr="00CB5939">
        <w:rPr>
          <w:rFonts w:eastAsia="Times New Roman"/>
          <w:szCs w:val="24"/>
        </w:rPr>
        <w:t>της ανοι</w:t>
      </w:r>
      <w:r w:rsidRPr="00CB5939">
        <w:rPr>
          <w:rFonts w:eastAsia="Times New Roman"/>
          <w:szCs w:val="24"/>
        </w:rPr>
        <w:t>κτής καινοτομίας, την ενίσχυση της κοινωνικής και αλληλέγγυας</w:t>
      </w:r>
      <w:r>
        <w:rPr>
          <w:rFonts w:eastAsia="Times New Roman"/>
          <w:szCs w:val="24"/>
        </w:rPr>
        <w:t xml:space="preserve"> </w:t>
      </w:r>
      <w:r w:rsidRPr="00CB5939">
        <w:rPr>
          <w:rFonts w:eastAsia="Times New Roman"/>
          <w:szCs w:val="24"/>
        </w:rPr>
        <w:t>οικονομίας και της μικρομεσαίας επιχειρηματικότητας</w:t>
      </w:r>
      <w:r>
        <w:rPr>
          <w:rFonts w:eastAsia="Times New Roman"/>
          <w:szCs w:val="24"/>
        </w:rPr>
        <w:t>.</w:t>
      </w:r>
    </w:p>
    <w:p w14:paraId="4EC1901C" w14:textId="77777777" w:rsidR="008E01FC" w:rsidRDefault="002168A0">
      <w:pPr>
        <w:spacing w:line="600" w:lineRule="auto"/>
        <w:ind w:firstLine="720"/>
        <w:jc w:val="both"/>
        <w:rPr>
          <w:rFonts w:eastAsia="Times New Roman"/>
          <w:szCs w:val="24"/>
        </w:rPr>
      </w:pPr>
      <w:r w:rsidRPr="00CB5939">
        <w:rPr>
          <w:rFonts w:eastAsia="Times New Roman"/>
          <w:szCs w:val="24"/>
        </w:rPr>
        <w:t>Προωθούνται διατάξεις που σκοπό έχουν την ενίσχυση της ανάπτυξης</w:t>
      </w:r>
      <w:r>
        <w:rPr>
          <w:rFonts w:eastAsia="Times New Roman"/>
          <w:szCs w:val="24"/>
        </w:rPr>
        <w:t xml:space="preserve"> </w:t>
      </w:r>
      <w:r>
        <w:rPr>
          <w:rFonts w:eastAsia="Times New Roman"/>
          <w:szCs w:val="24"/>
        </w:rPr>
        <w:t>ε</w:t>
      </w:r>
      <w:r w:rsidRPr="00CB5939">
        <w:rPr>
          <w:rFonts w:eastAsia="Times New Roman"/>
          <w:szCs w:val="24"/>
        </w:rPr>
        <w:t xml:space="preserve">πιχειρηματικών </w:t>
      </w:r>
      <w:r>
        <w:rPr>
          <w:rFonts w:eastAsia="Times New Roman"/>
          <w:szCs w:val="24"/>
        </w:rPr>
        <w:t>π</w:t>
      </w:r>
      <w:r w:rsidRPr="00CB5939">
        <w:rPr>
          <w:rFonts w:eastAsia="Times New Roman"/>
          <w:szCs w:val="24"/>
        </w:rPr>
        <w:t>άρκων</w:t>
      </w:r>
      <w:r w:rsidRPr="00CB5939">
        <w:rPr>
          <w:rFonts w:eastAsia="Times New Roman"/>
          <w:szCs w:val="24"/>
        </w:rPr>
        <w:t xml:space="preserve"> και την απλοποίηση διοικητικών διαδικασιών που</w:t>
      </w:r>
      <w:r>
        <w:rPr>
          <w:rFonts w:eastAsia="Times New Roman"/>
          <w:szCs w:val="24"/>
        </w:rPr>
        <w:t xml:space="preserve"> </w:t>
      </w:r>
      <w:r w:rsidRPr="00CB5939">
        <w:rPr>
          <w:rFonts w:eastAsia="Times New Roman"/>
          <w:szCs w:val="24"/>
        </w:rPr>
        <w:t>λειτουργ</w:t>
      </w:r>
      <w:r>
        <w:rPr>
          <w:rFonts w:eastAsia="Times New Roman"/>
          <w:szCs w:val="24"/>
        </w:rPr>
        <w:t>ούσαν ως τροχοπέδη στην οργάνωσή</w:t>
      </w:r>
      <w:r w:rsidRPr="00CB5939">
        <w:rPr>
          <w:rFonts w:eastAsia="Times New Roman"/>
          <w:szCs w:val="24"/>
        </w:rPr>
        <w:t xml:space="preserve"> τους. Τα επιμελητήρια και όλο</w:t>
      </w:r>
      <w:r>
        <w:rPr>
          <w:rFonts w:eastAsia="Times New Roman"/>
          <w:szCs w:val="24"/>
        </w:rPr>
        <w:t xml:space="preserve">ι </w:t>
      </w:r>
      <w:r w:rsidRPr="00CB5939">
        <w:rPr>
          <w:rFonts w:eastAsia="Times New Roman"/>
          <w:szCs w:val="24"/>
        </w:rPr>
        <w:t xml:space="preserve">οι φορείς στην </w:t>
      </w:r>
      <w:r>
        <w:rPr>
          <w:rFonts w:eastAsia="Times New Roman"/>
          <w:szCs w:val="24"/>
        </w:rPr>
        <w:t>ε</w:t>
      </w:r>
      <w:r w:rsidRPr="00CB5939">
        <w:rPr>
          <w:rFonts w:eastAsia="Times New Roman"/>
          <w:szCs w:val="24"/>
        </w:rPr>
        <w:t>πι</w:t>
      </w:r>
      <w:r>
        <w:rPr>
          <w:rFonts w:eastAsia="Times New Roman"/>
          <w:szCs w:val="24"/>
        </w:rPr>
        <w:t xml:space="preserve">τροπή εξέφρασαν την ικανοποίησή </w:t>
      </w:r>
      <w:r w:rsidRPr="00CB5939">
        <w:rPr>
          <w:rFonts w:eastAsia="Times New Roman"/>
          <w:szCs w:val="24"/>
        </w:rPr>
        <w:t>τους για τις ρυθμίσεις</w:t>
      </w:r>
      <w:r>
        <w:rPr>
          <w:rFonts w:eastAsia="Times New Roman"/>
          <w:szCs w:val="24"/>
        </w:rPr>
        <w:t xml:space="preserve"> </w:t>
      </w:r>
      <w:r w:rsidRPr="00CB5939">
        <w:rPr>
          <w:rFonts w:eastAsia="Times New Roman"/>
          <w:szCs w:val="24"/>
        </w:rPr>
        <w:t>που εισάγονται</w:t>
      </w:r>
      <w:r>
        <w:rPr>
          <w:rFonts w:eastAsia="Times New Roman"/>
          <w:szCs w:val="24"/>
        </w:rPr>
        <w:t>,</w:t>
      </w:r>
      <w:r w:rsidRPr="00CB5939">
        <w:rPr>
          <w:rFonts w:eastAsia="Times New Roman"/>
          <w:szCs w:val="24"/>
        </w:rPr>
        <w:t xml:space="preserve"> σχετικά με τα </w:t>
      </w:r>
      <w:r>
        <w:rPr>
          <w:rFonts w:eastAsia="Times New Roman"/>
          <w:szCs w:val="24"/>
        </w:rPr>
        <w:t>ε</w:t>
      </w:r>
      <w:r w:rsidRPr="00CB5939">
        <w:rPr>
          <w:rFonts w:eastAsia="Times New Roman"/>
          <w:szCs w:val="24"/>
        </w:rPr>
        <w:t xml:space="preserve">πιχειρηματικά </w:t>
      </w:r>
      <w:r>
        <w:rPr>
          <w:rFonts w:eastAsia="Times New Roman"/>
          <w:szCs w:val="24"/>
        </w:rPr>
        <w:t>π</w:t>
      </w:r>
      <w:r w:rsidRPr="00CB5939">
        <w:rPr>
          <w:rFonts w:eastAsia="Times New Roman"/>
          <w:szCs w:val="24"/>
        </w:rPr>
        <w:t>άρκα</w:t>
      </w:r>
      <w:r w:rsidRPr="00CB5939">
        <w:rPr>
          <w:rFonts w:eastAsia="Times New Roman"/>
          <w:szCs w:val="24"/>
        </w:rPr>
        <w:t xml:space="preserve"> που, όπως οι ίδιοι</w:t>
      </w:r>
      <w:r>
        <w:rPr>
          <w:rFonts w:eastAsia="Times New Roman"/>
          <w:szCs w:val="24"/>
        </w:rPr>
        <w:t xml:space="preserve"> </w:t>
      </w:r>
      <w:r w:rsidRPr="00CB5939">
        <w:rPr>
          <w:rFonts w:eastAsia="Times New Roman"/>
          <w:szCs w:val="24"/>
        </w:rPr>
        <w:t>είπαν, αποτελούσαν χρόνια αιτήματ</w:t>
      </w:r>
      <w:r>
        <w:rPr>
          <w:rFonts w:eastAsia="Times New Roman"/>
          <w:szCs w:val="24"/>
        </w:rPr>
        <w:t>ά</w:t>
      </w:r>
      <w:r w:rsidRPr="00CB5939">
        <w:rPr>
          <w:rFonts w:eastAsia="Times New Roman"/>
          <w:szCs w:val="24"/>
        </w:rPr>
        <w:t xml:space="preserve"> τους κ</w:t>
      </w:r>
      <w:r w:rsidRPr="00CB5939">
        <w:rPr>
          <w:rFonts w:eastAsia="Times New Roman"/>
          <w:szCs w:val="24"/>
        </w:rPr>
        <w:t>αι δεν είχαν τύχει αποδοχής από</w:t>
      </w:r>
      <w:r>
        <w:rPr>
          <w:rFonts w:eastAsia="Times New Roman"/>
          <w:szCs w:val="24"/>
        </w:rPr>
        <w:t xml:space="preserve"> τις </w:t>
      </w:r>
      <w:r w:rsidRPr="00CB5939">
        <w:rPr>
          <w:rFonts w:eastAsia="Times New Roman"/>
          <w:szCs w:val="24"/>
        </w:rPr>
        <w:t>προηγούμενες κυβερνήσεις</w:t>
      </w:r>
      <w:r>
        <w:rPr>
          <w:rFonts w:eastAsia="Times New Roman"/>
          <w:szCs w:val="24"/>
        </w:rPr>
        <w:t>.</w:t>
      </w:r>
    </w:p>
    <w:p w14:paraId="4EC1901D" w14:textId="77777777" w:rsidR="008E01FC" w:rsidRDefault="002168A0">
      <w:pPr>
        <w:spacing w:line="600" w:lineRule="auto"/>
        <w:ind w:firstLine="720"/>
        <w:jc w:val="both"/>
        <w:rPr>
          <w:rFonts w:eastAsia="Times New Roman"/>
          <w:szCs w:val="24"/>
        </w:rPr>
      </w:pPr>
      <w:r w:rsidRPr="00CB5939">
        <w:rPr>
          <w:rFonts w:eastAsia="Times New Roman"/>
          <w:szCs w:val="24"/>
        </w:rPr>
        <w:t xml:space="preserve">Με απόλυτα θετικό τρόπο </w:t>
      </w:r>
      <w:r>
        <w:rPr>
          <w:rFonts w:eastAsia="Times New Roman"/>
          <w:szCs w:val="24"/>
        </w:rPr>
        <w:t>είδαν όλοι οι παριστάμενοι</w:t>
      </w:r>
      <w:r w:rsidRPr="00CB5939">
        <w:rPr>
          <w:rFonts w:eastAsia="Times New Roman"/>
          <w:szCs w:val="24"/>
        </w:rPr>
        <w:t xml:space="preserve"> φορείς την</w:t>
      </w:r>
      <w:r>
        <w:rPr>
          <w:rFonts w:eastAsia="Times New Roman"/>
          <w:szCs w:val="24"/>
        </w:rPr>
        <w:t xml:space="preserve"> </w:t>
      </w:r>
      <w:r w:rsidRPr="00CB5939">
        <w:rPr>
          <w:rFonts w:eastAsia="Times New Roman"/>
          <w:szCs w:val="24"/>
        </w:rPr>
        <w:t>αντιμετώπιση του προβλήματος της ευρείας άναρχης βιομηχανικής δόμησης</w:t>
      </w:r>
      <w:r>
        <w:rPr>
          <w:rFonts w:eastAsia="Times New Roman"/>
          <w:szCs w:val="24"/>
        </w:rPr>
        <w:t xml:space="preserve"> </w:t>
      </w:r>
      <w:r w:rsidRPr="00CB5939">
        <w:rPr>
          <w:rFonts w:eastAsia="Times New Roman"/>
          <w:szCs w:val="24"/>
        </w:rPr>
        <w:t xml:space="preserve">στην περιοχή των </w:t>
      </w:r>
      <w:proofErr w:type="spellStart"/>
      <w:r w:rsidRPr="00CB5939">
        <w:rPr>
          <w:rFonts w:eastAsia="Times New Roman"/>
          <w:szCs w:val="24"/>
        </w:rPr>
        <w:t>Οινοφύτων</w:t>
      </w:r>
      <w:proofErr w:type="spellEnd"/>
      <w:r w:rsidRPr="00CB5939">
        <w:rPr>
          <w:rFonts w:eastAsia="Times New Roman"/>
          <w:szCs w:val="24"/>
        </w:rPr>
        <w:t>. Με τη συ</w:t>
      </w:r>
      <w:r w:rsidRPr="00CB5939">
        <w:rPr>
          <w:rFonts w:eastAsia="Times New Roman"/>
          <w:szCs w:val="24"/>
        </w:rPr>
        <w:lastRenderedPageBreak/>
        <w:t>νεργασία των Υπουργείων Οι</w:t>
      </w:r>
      <w:r w:rsidRPr="00CB5939">
        <w:rPr>
          <w:rFonts w:eastAsia="Times New Roman"/>
          <w:szCs w:val="24"/>
        </w:rPr>
        <w:t>κονομίας</w:t>
      </w:r>
      <w:r>
        <w:rPr>
          <w:rFonts w:eastAsia="Times New Roman"/>
          <w:szCs w:val="24"/>
        </w:rPr>
        <w:t xml:space="preserve"> </w:t>
      </w:r>
      <w:r w:rsidRPr="00CB5939">
        <w:rPr>
          <w:rFonts w:eastAsia="Times New Roman"/>
          <w:szCs w:val="24"/>
        </w:rPr>
        <w:t>και Ανάπτυξης, Περιβάλλοντος και Ενέργειας, της Περιφέρειας Στερεάς</w:t>
      </w:r>
      <w:r>
        <w:rPr>
          <w:rFonts w:eastAsia="Times New Roman"/>
          <w:szCs w:val="24"/>
        </w:rPr>
        <w:t xml:space="preserve"> </w:t>
      </w:r>
      <w:r w:rsidRPr="00CB5939">
        <w:rPr>
          <w:rFonts w:eastAsia="Times New Roman"/>
          <w:szCs w:val="24"/>
        </w:rPr>
        <w:t>Ελλάδας, του Δήμου Τανάγρας</w:t>
      </w:r>
      <w:r>
        <w:rPr>
          <w:rFonts w:eastAsia="Times New Roman"/>
          <w:szCs w:val="24"/>
        </w:rPr>
        <w:t>,</w:t>
      </w:r>
      <w:r w:rsidRPr="00CB5939">
        <w:rPr>
          <w:rFonts w:eastAsia="Times New Roman"/>
          <w:szCs w:val="24"/>
        </w:rPr>
        <w:t xml:space="preserve"> αλλά και των οικονομικών φορέων </w:t>
      </w:r>
      <w:r>
        <w:rPr>
          <w:rFonts w:eastAsia="Times New Roman"/>
          <w:szCs w:val="24"/>
        </w:rPr>
        <w:t xml:space="preserve">της </w:t>
      </w:r>
      <w:r w:rsidRPr="00CB5939">
        <w:rPr>
          <w:rFonts w:eastAsia="Times New Roman"/>
          <w:szCs w:val="24"/>
        </w:rPr>
        <w:t>περιοχής, διαμορφώθηκε κατόπιν ευρείας διαβούλευσης μια στρατηγική για</w:t>
      </w:r>
      <w:r>
        <w:rPr>
          <w:rFonts w:eastAsia="Times New Roman"/>
          <w:szCs w:val="24"/>
        </w:rPr>
        <w:t xml:space="preserve"> </w:t>
      </w:r>
      <w:r w:rsidRPr="00CB5939">
        <w:rPr>
          <w:rFonts w:eastAsia="Times New Roman"/>
          <w:szCs w:val="24"/>
        </w:rPr>
        <w:t>την εξυγίανση και την οικονομική ανάπτυξη τ</w:t>
      </w:r>
      <w:r w:rsidRPr="00CB5939">
        <w:rPr>
          <w:rFonts w:eastAsia="Times New Roman"/>
          <w:szCs w:val="24"/>
        </w:rPr>
        <w:t>ης περιοχής</w:t>
      </w:r>
      <w:r>
        <w:rPr>
          <w:rFonts w:eastAsia="Times New Roman"/>
          <w:szCs w:val="24"/>
        </w:rPr>
        <w:t>,</w:t>
      </w:r>
      <w:r w:rsidRPr="00CB5939">
        <w:rPr>
          <w:rFonts w:eastAsia="Times New Roman"/>
          <w:szCs w:val="24"/>
        </w:rPr>
        <w:t xml:space="preserve"> με την ανάπτυξη</w:t>
      </w:r>
      <w:r>
        <w:rPr>
          <w:rFonts w:eastAsia="Times New Roman"/>
          <w:szCs w:val="24"/>
        </w:rPr>
        <w:t xml:space="preserve"> </w:t>
      </w:r>
      <w:r>
        <w:rPr>
          <w:rFonts w:eastAsia="Times New Roman"/>
          <w:szCs w:val="24"/>
        </w:rPr>
        <w:t>ε</w:t>
      </w:r>
      <w:r w:rsidRPr="00CB5939">
        <w:rPr>
          <w:rFonts w:eastAsia="Times New Roman"/>
          <w:szCs w:val="24"/>
        </w:rPr>
        <w:t xml:space="preserve">πιχειρηματικού </w:t>
      </w:r>
      <w:r>
        <w:rPr>
          <w:rFonts w:eastAsia="Times New Roman"/>
          <w:szCs w:val="24"/>
        </w:rPr>
        <w:t>π</w:t>
      </w:r>
      <w:r w:rsidRPr="00CB5939">
        <w:rPr>
          <w:rFonts w:eastAsia="Times New Roman"/>
          <w:szCs w:val="24"/>
        </w:rPr>
        <w:t>άρκου</w:t>
      </w:r>
      <w:r w:rsidRPr="00CB5939">
        <w:rPr>
          <w:rFonts w:eastAsia="Times New Roman"/>
          <w:szCs w:val="24"/>
        </w:rPr>
        <w:t xml:space="preserve"> </w:t>
      </w:r>
      <w:r>
        <w:rPr>
          <w:rFonts w:eastAsia="Times New Roman"/>
          <w:szCs w:val="24"/>
        </w:rPr>
        <w:t>ε</w:t>
      </w:r>
      <w:r w:rsidRPr="00CB5939">
        <w:rPr>
          <w:rFonts w:eastAsia="Times New Roman"/>
          <w:szCs w:val="24"/>
        </w:rPr>
        <w:t xml:space="preserve">ξυγίανσης </w:t>
      </w:r>
      <w:r w:rsidRPr="00CB5939">
        <w:rPr>
          <w:rFonts w:eastAsia="Times New Roman"/>
          <w:szCs w:val="24"/>
        </w:rPr>
        <w:t>της βιομηχανικής περιοχής και την</w:t>
      </w:r>
      <w:r>
        <w:rPr>
          <w:rFonts w:eastAsia="Times New Roman"/>
          <w:szCs w:val="24"/>
        </w:rPr>
        <w:t xml:space="preserve"> </w:t>
      </w:r>
      <w:r w:rsidRPr="00CB5939">
        <w:rPr>
          <w:rFonts w:eastAsia="Times New Roman"/>
          <w:szCs w:val="24"/>
        </w:rPr>
        <w:t xml:space="preserve">υλοποίηση </w:t>
      </w:r>
      <w:r>
        <w:rPr>
          <w:rFonts w:eastAsia="Times New Roman"/>
          <w:szCs w:val="24"/>
        </w:rPr>
        <w:t>ο</w:t>
      </w:r>
      <w:r w:rsidRPr="00CB5939">
        <w:rPr>
          <w:rFonts w:eastAsia="Times New Roman"/>
          <w:szCs w:val="24"/>
        </w:rPr>
        <w:t xml:space="preserve">λοκληρωμένης </w:t>
      </w:r>
      <w:r>
        <w:rPr>
          <w:rFonts w:eastAsia="Times New Roman"/>
          <w:szCs w:val="24"/>
        </w:rPr>
        <w:t>χ</w:t>
      </w:r>
      <w:r w:rsidRPr="00CB5939">
        <w:rPr>
          <w:rFonts w:eastAsia="Times New Roman"/>
          <w:szCs w:val="24"/>
        </w:rPr>
        <w:t xml:space="preserve">ωρικής </w:t>
      </w:r>
      <w:r>
        <w:rPr>
          <w:rFonts w:eastAsia="Times New Roman"/>
          <w:szCs w:val="24"/>
        </w:rPr>
        <w:t>ε</w:t>
      </w:r>
      <w:r w:rsidRPr="00CB5939">
        <w:rPr>
          <w:rFonts w:eastAsia="Times New Roman"/>
          <w:szCs w:val="24"/>
        </w:rPr>
        <w:t xml:space="preserve">πένδυσης </w:t>
      </w:r>
      <w:r w:rsidRPr="00CB5939">
        <w:rPr>
          <w:rFonts w:eastAsia="Times New Roman"/>
          <w:szCs w:val="24"/>
        </w:rPr>
        <w:t xml:space="preserve">της </w:t>
      </w:r>
      <w:r>
        <w:rPr>
          <w:rFonts w:eastAsia="Times New Roman"/>
          <w:szCs w:val="24"/>
        </w:rPr>
        <w:t>λ</w:t>
      </w:r>
      <w:r w:rsidRPr="00CB5939">
        <w:rPr>
          <w:rFonts w:eastAsia="Times New Roman"/>
          <w:szCs w:val="24"/>
        </w:rPr>
        <w:t xml:space="preserve">εκάνης </w:t>
      </w:r>
      <w:r>
        <w:rPr>
          <w:rFonts w:eastAsia="Times New Roman"/>
          <w:szCs w:val="24"/>
        </w:rPr>
        <w:t>α</w:t>
      </w:r>
      <w:r w:rsidRPr="00CB5939">
        <w:rPr>
          <w:rFonts w:eastAsia="Times New Roman"/>
          <w:szCs w:val="24"/>
        </w:rPr>
        <w:t xml:space="preserve">πορροής </w:t>
      </w:r>
      <w:r w:rsidRPr="00CB5939">
        <w:rPr>
          <w:rFonts w:eastAsia="Times New Roman"/>
          <w:szCs w:val="24"/>
        </w:rPr>
        <w:t>του</w:t>
      </w:r>
      <w:r>
        <w:rPr>
          <w:rFonts w:eastAsia="Times New Roman"/>
          <w:szCs w:val="24"/>
        </w:rPr>
        <w:t xml:space="preserve"> </w:t>
      </w:r>
      <w:r w:rsidRPr="00CB5939">
        <w:rPr>
          <w:rFonts w:eastAsia="Times New Roman"/>
          <w:szCs w:val="24"/>
        </w:rPr>
        <w:t xml:space="preserve">Ασωπού </w:t>
      </w:r>
      <w:r>
        <w:rPr>
          <w:rFonts w:eastAsia="Times New Roman"/>
          <w:szCs w:val="24"/>
        </w:rPr>
        <w:t>π</w:t>
      </w:r>
      <w:r w:rsidRPr="00CB5939">
        <w:rPr>
          <w:rFonts w:eastAsia="Times New Roman"/>
          <w:szCs w:val="24"/>
        </w:rPr>
        <w:t>οταμού</w:t>
      </w:r>
      <w:r>
        <w:rPr>
          <w:rFonts w:eastAsia="Times New Roman"/>
          <w:szCs w:val="24"/>
        </w:rPr>
        <w:t>.</w:t>
      </w:r>
    </w:p>
    <w:p w14:paraId="4EC1901E" w14:textId="77777777" w:rsidR="008E01FC" w:rsidRDefault="002168A0">
      <w:pPr>
        <w:spacing w:line="600" w:lineRule="auto"/>
        <w:ind w:firstLine="720"/>
        <w:jc w:val="both"/>
        <w:rPr>
          <w:rFonts w:eastAsia="Times New Roman"/>
          <w:szCs w:val="24"/>
        </w:rPr>
      </w:pPr>
      <w:r>
        <w:rPr>
          <w:rFonts w:eastAsia="Times New Roman"/>
          <w:szCs w:val="24"/>
        </w:rPr>
        <w:t>Στο</w:t>
      </w:r>
      <w:r>
        <w:rPr>
          <w:rFonts w:eastAsia="Times New Roman"/>
          <w:szCs w:val="24"/>
        </w:rPr>
        <w:t xml:space="preserve"> </w:t>
      </w:r>
      <w:r>
        <w:rPr>
          <w:rFonts w:eastAsia="Times New Roman"/>
          <w:szCs w:val="24"/>
        </w:rPr>
        <w:t>Μ</w:t>
      </w:r>
      <w:r w:rsidRPr="00CB5939">
        <w:rPr>
          <w:rFonts w:eastAsia="Times New Roman"/>
          <w:szCs w:val="24"/>
        </w:rPr>
        <w:t>έρος</w:t>
      </w:r>
      <w:r>
        <w:rPr>
          <w:rFonts w:eastAsia="Times New Roman"/>
          <w:szCs w:val="24"/>
        </w:rPr>
        <w:t xml:space="preserve"> Β΄ </w:t>
      </w:r>
      <w:r w:rsidRPr="00CB5939">
        <w:rPr>
          <w:rFonts w:eastAsia="Times New Roman"/>
          <w:szCs w:val="24"/>
        </w:rPr>
        <w:t xml:space="preserve">καλύπτεται ένα αίτημα πολλών φορέων και κυρίως </w:t>
      </w:r>
      <w:r>
        <w:rPr>
          <w:rFonts w:eastAsia="Times New Roman"/>
          <w:szCs w:val="24"/>
        </w:rPr>
        <w:t>δ</w:t>
      </w:r>
      <w:r w:rsidRPr="00CB5939">
        <w:rPr>
          <w:rFonts w:eastAsia="Times New Roman"/>
          <w:szCs w:val="24"/>
        </w:rPr>
        <w:t>ήμων</w:t>
      </w:r>
      <w:r>
        <w:rPr>
          <w:rFonts w:eastAsia="Times New Roman"/>
          <w:szCs w:val="24"/>
        </w:rPr>
        <w:t>,</w:t>
      </w:r>
      <w:r w:rsidRPr="00CB5939">
        <w:rPr>
          <w:rFonts w:eastAsia="Times New Roman"/>
          <w:szCs w:val="24"/>
        </w:rPr>
        <w:t xml:space="preserve"> καθώς</w:t>
      </w:r>
      <w:r>
        <w:rPr>
          <w:rFonts w:eastAsia="Times New Roman"/>
          <w:szCs w:val="24"/>
        </w:rPr>
        <w:t xml:space="preserve"> </w:t>
      </w:r>
      <w:r w:rsidRPr="00CB5939">
        <w:rPr>
          <w:rFonts w:eastAsia="Times New Roman"/>
          <w:szCs w:val="24"/>
        </w:rPr>
        <w:t xml:space="preserve">συγκροτείται εντός της ΜΟΔ, </w:t>
      </w:r>
      <w:r>
        <w:rPr>
          <w:rFonts w:eastAsia="Times New Roman"/>
          <w:szCs w:val="24"/>
        </w:rPr>
        <w:t>τ</w:t>
      </w:r>
      <w:r w:rsidRPr="00CB5939">
        <w:rPr>
          <w:rFonts w:eastAsia="Times New Roman"/>
          <w:szCs w:val="24"/>
        </w:rPr>
        <w:t xml:space="preserve">εχνική </w:t>
      </w:r>
      <w:r>
        <w:rPr>
          <w:rFonts w:eastAsia="Times New Roman"/>
          <w:szCs w:val="24"/>
        </w:rPr>
        <w:t>υ</w:t>
      </w:r>
      <w:r w:rsidRPr="00CB5939">
        <w:rPr>
          <w:rFonts w:eastAsia="Times New Roman"/>
          <w:szCs w:val="24"/>
        </w:rPr>
        <w:t>πηρεσία</w:t>
      </w:r>
      <w:r>
        <w:rPr>
          <w:rFonts w:eastAsia="Times New Roman"/>
          <w:szCs w:val="24"/>
        </w:rPr>
        <w:t>.</w:t>
      </w:r>
    </w:p>
    <w:p w14:paraId="4EC1901F" w14:textId="77777777" w:rsidR="008E01FC" w:rsidRDefault="002168A0">
      <w:pPr>
        <w:spacing w:line="600" w:lineRule="auto"/>
        <w:ind w:firstLine="720"/>
        <w:jc w:val="both"/>
        <w:rPr>
          <w:rFonts w:eastAsia="Times New Roman"/>
          <w:szCs w:val="24"/>
        </w:rPr>
      </w:pPr>
      <w:r w:rsidRPr="00CB5939">
        <w:rPr>
          <w:rFonts w:eastAsia="Times New Roman"/>
          <w:szCs w:val="24"/>
        </w:rPr>
        <w:t xml:space="preserve">Στο </w:t>
      </w:r>
      <w:r>
        <w:rPr>
          <w:rFonts w:eastAsia="Times New Roman"/>
          <w:szCs w:val="24"/>
        </w:rPr>
        <w:t>Μ</w:t>
      </w:r>
      <w:r w:rsidRPr="00CB5939">
        <w:rPr>
          <w:rFonts w:eastAsia="Times New Roman"/>
          <w:szCs w:val="24"/>
        </w:rPr>
        <w:t xml:space="preserve">έρος </w:t>
      </w:r>
      <w:r>
        <w:rPr>
          <w:rFonts w:eastAsia="Times New Roman"/>
          <w:szCs w:val="24"/>
        </w:rPr>
        <w:t xml:space="preserve">Γ΄ </w:t>
      </w:r>
      <w:r w:rsidRPr="00CB5939">
        <w:rPr>
          <w:rFonts w:eastAsia="Times New Roman"/>
          <w:szCs w:val="24"/>
        </w:rPr>
        <w:t xml:space="preserve">ρυθμίζονται θέματα αρμοδιότητας της </w:t>
      </w:r>
      <w:r w:rsidRPr="00CB5939">
        <w:rPr>
          <w:rFonts w:eastAsia="Times New Roman"/>
          <w:szCs w:val="24"/>
        </w:rPr>
        <w:t>γ</w:t>
      </w:r>
      <w:r w:rsidRPr="00CB5939">
        <w:rPr>
          <w:rFonts w:eastAsia="Times New Roman"/>
          <w:szCs w:val="24"/>
        </w:rPr>
        <w:t xml:space="preserve">ενικής </w:t>
      </w:r>
      <w:r w:rsidRPr="00CB5939">
        <w:rPr>
          <w:rFonts w:eastAsia="Times New Roman"/>
          <w:szCs w:val="24"/>
        </w:rPr>
        <w:t>γ</w:t>
      </w:r>
      <w:r w:rsidRPr="00CB5939">
        <w:rPr>
          <w:rFonts w:eastAsia="Times New Roman"/>
          <w:szCs w:val="24"/>
        </w:rPr>
        <w:t>ραμματείας</w:t>
      </w:r>
      <w:r>
        <w:rPr>
          <w:rFonts w:eastAsia="Times New Roman"/>
          <w:szCs w:val="24"/>
        </w:rPr>
        <w:t xml:space="preserve"> </w:t>
      </w:r>
      <w:r w:rsidRPr="00CB5939">
        <w:rPr>
          <w:rFonts w:eastAsia="Times New Roman"/>
          <w:szCs w:val="24"/>
        </w:rPr>
        <w:t>στρατηγικών και ιδιωτικών επενδύσεων</w:t>
      </w:r>
      <w:r>
        <w:rPr>
          <w:rFonts w:eastAsia="Times New Roman"/>
          <w:szCs w:val="24"/>
        </w:rPr>
        <w:t xml:space="preserve">. </w:t>
      </w:r>
      <w:r w:rsidRPr="00CB5939">
        <w:rPr>
          <w:rFonts w:eastAsia="Times New Roman"/>
          <w:szCs w:val="24"/>
        </w:rPr>
        <w:t>Οι φορείς αντιμετώπισαν θετικά την τροποποίηση αρκετών διατάξεων του</w:t>
      </w:r>
      <w:r>
        <w:rPr>
          <w:rFonts w:eastAsia="Times New Roman"/>
          <w:szCs w:val="24"/>
        </w:rPr>
        <w:t xml:space="preserve"> α</w:t>
      </w:r>
      <w:r w:rsidRPr="00CB5939">
        <w:rPr>
          <w:rFonts w:eastAsia="Times New Roman"/>
          <w:szCs w:val="24"/>
        </w:rPr>
        <w:t xml:space="preserve">ναπτυξιακού </w:t>
      </w:r>
      <w:r>
        <w:rPr>
          <w:rFonts w:eastAsia="Times New Roman"/>
          <w:szCs w:val="24"/>
        </w:rPr>
        <w:t>ν</w:t>
      </w:r>
      <w:r w:rsidRPr="00CB5939">
        <w:rPr>
          <w:rFonts w:eastAsia="Times New Roman"/>
          <w:szCs w:val="24"/>
        </w:rPr>
        <w:t>όμου 4399/2016</w:t>
      </w:r>
      <w:r>
        <w:rPr>
          <w:rFonts w:eastAsia="Times New Roman"/>
          <w:szCs w:val="24"/>
        </w:rPr>
        <w:t>,</w:t>
      </w:r>
      <w:r w:rsidRPr="00CB5939">
        <w:rPr>
          <w:rFonts w:eastAsia="Times New Roman"/>
          <w:szCs w:val="24"/>
        </w:rPr>
        <w:t xml:space="preserve"> με κ</w:t>
      </w:r>
      <w:r w:rsidRPr="00CB5939">
        <w:rPr>
          <w:rFonts w:eastAsia="Times New Roman"/>
          <w:szCs w:val="24"/>
        </w:rPr>
        <w:t xml:space="preserve">υριότερες τη μείωση από πέντε </w:t>
      </w:r>
      <w:r>
        <w:rPr>
          <w:rFonts w:eastAsia="Times New Roman"/>
          <w:szCs w:val="24"/>
        </w:rPr>
        <w:t>σε τ</w:t>
      </w:r>
      <w:r w:rsidRPr="00CB5939">
        <w:rPr>
          <w:rFonts w:eastAsia="Times New Roman"/>
          <w:szCs w:val="24"/>
        </w:rPr>
        <w:t>ρία έτη, στα οποία μπορεί να γίνει από τους επενδυτές η αξιοποίηση</w:t>
      </w:r>
      <w:r>
        <w:rPr>
          <w:rFonts w:eastAsia="Times New Roman"/>
          <w:szCs w:val="24"/>
        </w:rPr>
        <w:t xml:space="preserve"> </w:t>
      </w:r>
      <w:r w:rsidRPr="00CB5939">
        <w:rPr>
          <w:rFonts w:eastAsia="Times New Roman"/>
          <w:szCs w:val="24"/>
        </w:rPr>
        <w:t>του συνόλου του κινήτρου της φορολογικής απαλλαγής, με την προϋπόθεση</w:t>
      </w:r>
      <w:r>
        <w:rPr>
          <w:rFonts w:eastAsia="Times New Roman"/>
          <w:szCs w:val="24"/>
        </w:rPr>
        <w:t xml:space="preserve">, </w:t>
      </w:r>
      <w:r w:rsidRPr="00CB5939">
        <w:rPr>
          <w:rFonts w:eastAsia="Times New Roman"/>
          <w:szCs w:val="24"/>
        </w:rPr>
        <w:t>βέβαια</w:t>
      </w:r>
      <w:r>
        <w:rPr>
          <w:rFonts w:eastAsia="Times New Roman"/>
          <w:szCs w:val="24"/>
        </w:rPr>
        <w:t>,</w:t>
      </w:r>
      <w:r w:rsidRPr="00CB5939">
        <w:rPr>
          <w:rFonts w:eastAsia="Times New Roman"/>
          <w:szCs w:val="24"/>
        </w:rPr>
        <w:t xml:space="preserve"> ότι η επιχείρηση θα έ</w:t>
      </w:r>
      <w:r w:rsidRPr="00CB5939">
        <w:rPr>
          <w:rFonts w:eastAsia="Times New Roman"/>
          <w:szCs w:val="24"/>
        </w:rPr>
        <w:lastRenderedPageBreak/>
        <w:t>χει πραγματοποιήσει το αντίστοιχο ποσ</w:t>
      </w:r>
      <w:r>
        <w:rPr>
          <w:rFonts w:eastAsia="Times New Roman"/>
          <w:szCs w:val="24"/>
        </w:rPr>
        <w:t>οστό</w:t>
      </w:r>
      <w:r w:rsidRPr="00CB5939">
        <w:rPr>
          <w:rFonts w:eastAsia="Times New Roman"/>
          <w:szCs w:val="24"/>
        </w:rPr>
        <w:t xml:space="preserve"> κερδών</w:t>
      </w:r>
      <w:r>
        <w:rPr>
          <w:rFonts w:eastAsia="Times New Roman"/>
          <w:szCs w:val="24"/>
        </w:rPr>
        <w:t>, ούτως</w:t>
      </w:r>
      <w:r>
        <w:rPr>
          <w:rFonts w:eastAsia="Times New Roman"/>
          <w:szCs w:val="24"/>
        </w:rPr>
        <w:t xml:space="preserve"> ώστε </w:t>
      </w:r>
      <w:r w:rsidRPr="00CB5939">
        <w:rPr>
          <w:rFonts w:eastAsia="Times New Roman"/>
          <w:szCs w:val="24"/>
        </w:rPr>
        <w:t xml:space="preserve">να τυγχάνει εφαρμογής στο σύντομο αυτό χρονικό </w:t>
      </w:r>
      <w:r>
        <w:rPr>
          <w:rFonts w:eastAsia="Times New Roman"/>
          <w:szCs w:val="24"/>
        </w:rPr>
        <w:t>διάστημα</w:t>
      </w:r>
      <w:r w:rsidRPr="00CB5939">
        <w:rPr>
          <w:rFonts w:eastAsia="Times New Roman"/>
          <w:szCs w:val="24"/>
        </w:rPr>
        <w:t xml:space="preserve"> το</w:t>
      </w:r>
      <w:r>
        <w:rPr>
          <w:rFonts w:eastAsia="Times New Roman"/>
          <w:szCs w:val="24"/>
        </w:rPr>
        <w:t xml:space="preserve"> </w:t>
      </w:r>
      <w:r w:rsidRPr="00CB5939">
        <w:rPr>
          <w:rFonts w:eastAsia="Times New Roman"/>
          <w:szCs w:val="24"/>
        </w:rPr>
        <w:t>συγκεκριμένο κίνητρο της φορολογικής απαλλαγής.</w:t>
      </w:r>
      <w:r>
        <w:rPr>
          <w:rFonts w:eastAsia="Times New Roman"/>
          <w:szCs w:val="24"/>
        </w:rPr>
        <w:t xml:space="preserve"> </w:t>
      </w:r>
      <w:r w:rsidRPr="00CB5939">
        <w:rPr>
          <w:rFonts w:eastAsia="Times New Roman"/>
          <w:szCs w:val="24"/>
        </w:rPr>
        <w:t>Το ίδιο κίνητρο δίδεται και για επενδύσεις ενταγμένες στον προηγούμενο</w:t>
      </w:r>
      <w:r>
        <w:rPr>
          <w:rFonts w:eastAsia="Times New Roman"/>
          <w:szCs w:val="24"/>
        </w:rPr>
        <w:t xml:space="preserve"> </w:t>
      </w:r>
      <w:r w:rsidRPr="00CB5939">
        <w:rPr>
          <w:rFonts w:eastAsia="Times New Roman"/>
          <w:szCs w:val="24"/>
        </w:rPr>
        <w:t xml:space="preserve">αναπτυξιακό </w:t>
      </w:r>
      <w:r>
        <w:rPr>
          <w:rFonts w:eastAsia="Times New Roman"/>
          <w:szCs w:val="24"/>
        </w:rPr>
        <w:t>ν</w:t>
      </w:r>
      <w:r w:rsidRPr="00CB5939">
        <w:rPr>
          <w:rFonts w:eastAsia="Times New Roman"/>
          <w:szCs w:val="24"/>
        </w:rPr>
        <w:t>όμο 3908/</w:t>
      </w:r>
      <w:r>
        <w:rPr>
          <w:rFonts w:eastAsia="Times New Roman"/>
          <w:szCs w:val="24"/>
        </w:rPr>
        <w:t>11.</w:t>
      </w:r>
    </w:p>
    <w:p w14:paraId="4EC19020" w14:textId="77777777" w:rsidR="008E01FC" w:rsidRDefault="002168A0">
      <w:pPr>
        <w:spacing w:line="600" w:lineRule="auto"/>
        <w:ind w:firstLine="720"/>
        <w:jc w:val="both"/>
        <w:rPr>
          <w:rFonts w:eastAsia="Times New Roman"/>
          <w:szCs w:val="24"/>
        </w:rPr>
      </w:pPr>
      <w:r w:rsidRPr="00CB5939">
        <w:rPr>
          <w:rFonts w:eastAsia="Times New Roman"/>
          <w:szCs w:val="24"/>
        </w:rPr>
        <w:t>Δίδονται ακόμη σημαντικά κίνητρα για την προσέ</w:t>
      </w:r>
      <w:r w:rsidRPr="00CB5939">
        <w:rPr>
          <w:rFonts w:eastAsia="Times New Roman"/>
          <w:szCs w:val="24"/>
        </w:rPr>
        <w:t>λκυση επενδύσεων</w:t>
      </w:r>
      <w:r>
        <w:rPr>
          <w:rFonts w:eastAsia="Times New Roman"/>
          <w:szCs w:val="24"/>
        </w:rPr>
        <w:t xml:space="preserve"> μείζονος μεγέθους, αλλά </w:t>
      </w:r>
      <w:r w:rsidRPr="00CB5939">
        <w:rPr>
          <w:rFonts w:eastAsia="Times New Roman"/>
          <w:szCs w:val="24"/>
        </w:rPr>
        <w:t>και προστίθενται και νέες υπηρεσίες στη</w:t>
      </w:r>
      <w:r>
        <w:rPr>
          <w:rFonts w:eastAsia="Times New Roman"/>
          <w:szCs w:val="24"/>
        </w:rPr>
        <w:t xml:space="preserve"> </w:t>
      </w:r>
      <w:r w:rsidRPr="00CB5939">
        <w:rPr>
          <w:rFonts w:eastAsia="Times New Roman"/>
          <w:szCs w:val="24"/>
        </w:rPr>
        <w:t>δραστηριότητα που μπορούν να αναπτύ</w:t>
      </w:r>
      <w:r>
        <w:rPr>
          <w:rFonts w:eastAsia="Times New Roman"/>
          <w:szCs w:val="24"/>
        </w:rPr>
        <w:t>ξ</w:t>
      </w:r>
      <w:r w:rsidRPr="00CB5939">
        <w:rPr>
          <w:rFonts w:eastAsia="Times New Roman"/>
          <w:szCs w:val="24"/>
        </w:rPr>
        <w:t>ουν οι εταιρείες που δημιουργούν</w:t>
      </w:r>
      <w:r>
        <w:rPr>
          <w:rFonts w:eastAsia="Times New Roman"/>
          <w:szCs w:val="24"/>
        </w:rPr>
        <w:t xml:space="preserve"> </w:t>
      </w:r>
      <w:r w:rsidRPr="00CB5939">
        <w:rPr>
          <w:rFonts w:eastAsia="Times New Roman"/>
          <w:szCs w:val="24"/>
        </w:rPr>
        <w:t>μ</w:t>
      </w:r>
      <w:r w:rsidRPr="00CB5939">
        <w:rPr>
          <w:rFonts w:eastAsia="Times New Roman"/>
          <w:szCs w:val="24"/>
        </w:rPr>
        <w:t xml:space="preserve">ονάδες </w:t>
      </w:r>
      <w:r w:rsidRPr="00CB5939">
        <w:rPr>
          <w:rFonts w:eastAsia="Times New Roman"/>
          <w:szCs w:val="24"/>
        </w:rPr>
        <w:t>π</w:t>
      </w:r>
      <w:r w:rsidRPr="00CB5939">
        <w:rPr>
          <w:rFonts w:eastAsia="Times New Roman"/>
          <w:szCs w:val="24"/>
        </w:rPr>
        <w:t xml:space="preserve">αροχής </w:t>
      </w:r>
      <w:r w:rsidRPr="00CB5939">
        <w:rPr>
          <w:rFonts w:eastAsia="Times New Roman"/>
          <w:szCs w:val="24"/>
        </w:rPr>
        <w:t>κ</w:t>
      </w:r>
      <w:r w:rsidRPr="00CB5939">
        <w:rPr>
          <w:rFonts w:eastAsia="Times New Roman"/>
          <w:szCs w:val="24"/>
        </w:rPr>
        <w:t xml:space="preserve">οινών </w:t>
      </w:r>
      <w:r w:rsidRPr="00CB5939">
        <w:rPr>
          <w:rFonts w:eastAsia="Times New Roman"/>
          <w:szCs w:val="24"/>
        </w:rPr>
        <w:t>υ</w:t>
      </w:r>
      <w:r w:rsidRPr="00CB5939">
        <w:rPr>
          <w:rFonts w:eastAsia="Times New Roman"/>
          <w:szCs w:val="24"/>
        </w:rPr>
        <w:t>πηρεσιών</w:t>
      </w:r>
      <w:r w:rsidRPr="00CB5939">
        <w:rPr>
          <w:rFonts w:eastAsia="Times New Roman"/>
          <w:szCs w:val="24"/>
        </w:rPr>
        <w:t xml:space="preserve"> εντός του ίδιου </w:t>
      </w:r>
      <w:r>
        <w:rPr>
          <w:rFonts w:eastAsia="Times New Roman"/>
          <w:szCs w:val="24"/>
        </w:rPr>
        <w:t>ο</w:t>
      </w:r>
      <w:r w:rsidRPr="00CB5939">
        <w:rPr>
          <w:rFonts w:eastAsia="Times New Roman"/>
          <w:szCs w:val="24"/>
        </w:rPr>
        <w:t>μίλου</w:t>
      </w:r>
      <w:r>
        <w:rPr>
          <w:rFonts w:eastAsia="Times New Roman"/>
          <w:szCs w:val="24"/>
        </w:rPr>
        <w:t>.</w:t>
      </w:r>
    </w:p>
    <w:p w14:paraId="4EC19021" w14:textId="77777777" w:rsidR="008E01FC" w:rsidRDefault="002168A0">
      <w:pPr>
        <w:spacing w:line="600" w:lineRule="auto"/>
        <w:ind w:firstLine="720"/>
        <w:jc w:val="both"/>
        <w:rPr>
          <w:rFonts w:eastAsia="Times New Roman"/>
          <w:szCs w:val="24"/>
        </w:rPr>
      </w:pPr>
      <w:r w:rsidRPr="00CB5939">
        <w:rPr>
          <w:rFonts w:eastAsia="Times New Roman"/>
          <w:szCs w:val="24"/>
        </w:rPr>
        <w:t xml:space="preserve">Στο πλαίσιο της πολιτικής «Μένω Ελλάδα-Επιστρέφω </w:t>
      </w:r>
      <w:r w:rsidRPr="00CB5939">
        <w:rPr>
          <w:rFonts w:eastAsia="Times New Roman"/>
          <w:szCs w:val="24"/>
        </w:rPr>
        <w:t>Ελλάδα-Γέφυρες</w:t>
      </w:r>
      <w:r>
        <w:rPr>
          <w:rFonts w:eastAsia="Times New Roman"/>
          <w:szCs w:val="24"/>
        </w:rPr>
        <w:t xml:space="preserve"> </w:t>
      </w:r>
      <w:r w:rsidRPr="00CB5939">
        <w:rPr>
          <w:rFonts w:eastAsia="Times New Roman"/>
          <w:szCs w:val="24"/>
        </w:rPr>
        <w:t>Συνεργασίας</w:t>
      </w:r>
      <w:r>
        <w:rPr>
          <w:rFonts w:eastAsia="Times New Roman"/>
          <w:szCs w:val="24"/>
        </w:rPr>
        <w:t xml:space="preserve"> και </w:t>
      </w:r>
      <w:r w:rsidRPr="00CB5939">
        <w:rPr>
          <w:rFonts w:eastAsia="Times New Roman"/>
          <w:szCs w:val="24"/>
        </w:rPr>
        <w:t xml:space="preserve">Γνώσης», </w:t>
      </w:r>
      <w:r>
        <w:rPr>
          <w:rFonts w:eastAsia="Times New Roman"/>
          <w:szCs w:val="24"/>
        </w:rPr>
        <w:t>και με στόχο</w:t>
      </w:r>
      <w:r w:rsidRPr="00CB5939">
        <w:rPr>
          <w:rFonts w:eastAsia="Times New Roman"/>
          <w:szCs w:val="24"/>
        </w:rPr>
        <w:t xml:space="preserve"> την αντιμετώπιση του φαινομένου </w:t>
      </w:r>
      <w:r>
        <w:rPr>
          <w:rFonts w:eastAsia="Times New Roman"/>
          <w:szCs w:val="24"/>
        </w:rPr>
        <w:t xml:space="preserve">της </w:t>
      </w:r>
      <w:r w:rsidRPr="00CB5939">
        <w:rPr>
          <w:rFonts w:eastAsia="Times New Roman"/>
          <w:szCs w:val="24"/>
        </w:rPr>
        <w:t>διαρροής εγκεφάλων</w:t>
      </w:r>
      <w:r>
        <w:rPr>
          <w:rFonts w:eastAsia="Times New Roman"/>
          <w:szCs w:val="24"/>
        </w:rPr>
        <w:t xml:space="preserve">, του </w:t>
      </w:r>
      <w:r w:rsidRPr="00CB5939">
        <w:rPr>
          <w:rFonts w:eastAsia="Times New Roman"/>
          <w:szCs w:val="24"/>
        </w:rPr>
        <w:t>brain drain</w:t>
      </w:r>
      <w:r>
        <w:rPr>
          <w:rFonts w:eastAsia="Times New Roman"/>
          <w:szCs w:val="24"/>
        </w:rPr>
        <w:t>,</w:t>
      </w:r>
      <w:r w:rsidRPr="00CB5939">
        <w:rPr>
          <w:rFonts w:eastAsia="Times New Roman"/>
          <w:szCs w:val="24"/>
        </w:rPr>
        <w:t xml:space="preserve"> στο εξωτερικό, συστήνεται θεσμός</w:t>
      </w:r>
      <w:r>
        <w:rPr>
          <w:rFonts w:eastAsia="Times New Roman"/>
          <w:szCs w:val="24"/>
        </w:rPr>
        <w:t xml:space="preserve"> χρηματικών επάθλων. Ακόμη, σ</w:t>
      </w:r>
      <w:r w:rsidRPr="00CB5939">
        <w:rPr>
          <w:rFonts w:eastAsia="Times New Roman"/>
          <w:szCs w:val="24"/>
        </w:rPr>
        <w:t xml:space="preserve">υστήνεται ένα δίκτυο υποστήριξης </w:t>
      </w:r>
      <w:r>
        <w:rPr>
          <w:rFonts w:eastAsia="Times New Roman"/>
          <w:szCs w:val="24"/>
        </w:rPr>
        <w:t xml:space="preserve">της </w:t>
      </w:r>
      <w:r w:rsidRPr="00CB5939">
        <w:rPr>
          <w:rFonts w:eastAsia="Times New Roman"/>
          <w:szCs w:val="24"/>
        </w:rPr>
        <w:t>επιχειρηματικότητας στα κατά τόπ</w:t>
      </w:r>
      <w:r w:rsidRPr="00CB5939">
        <w:rPr>
          <w:rFonts w:eastAsia="Times New Roman"/>
          <w:szCs w:val="24"/>
        </w:rPr>
        <w:t xml:space="preserve">ους </w:t>
      </w:r>
      <w:r>
        <w:rPr>
          <w:rFonts w:eastAsia="Times New Roman"/>
          <w:szCs w:val="24"/>
        </w:rPr>
        <w:t>ε</w:t>
      </w:r>
      <w:r w:rsidRPr="00CB5939">
        <w:rPr>
          <w:rFonts w:eastAsia="Times New Roman"/>
          <w:szCs w:val="24"/>
        </w:rPr>
        <w:t>πιμελητήρια</w:t>
      </w:r>
      <w:r>
        <w:rPr>
          <w:rFonts w:eastAsia="Times New Roman"/>
          <w:szCs w:val="24"/>
        </w:rPr>
        <w:t>,</w:t>
      </w:r>
      <w:r w:rsidRPr="00CB5939">
        <w:rPr>
          <w:rFonts w:eastAsia="Times New Roman"/>
          <w:szCs w:val="24"/>
        </w:rPr>
        <w:t xml:space="preserve"> που κεντρικό στόχο έχει</w:t>
      </w:r>
      <w:r>
        <w:rPr>
          <w:rFonts w:eastAsia="Times New Roman"/>
          <w:szCs w:val="24"/>
        </w:rPr>
        <w:t xml:space="preserve"> </w:t>
      </w:r>
      <w:r w:rsidRPr="00CB5939">
        <w:rPr>
          <w:rFonts w:eastAsia="Times New Roman"/>
          <w:szCs w:val="24"/>
        </w:rPr>
        <w:t>να περιοριστεί κατά το δυνατό</w:t>
      </w:r>
      <w:r>
        <w:rPr>
          <w:rFonts w:eastAsia="Times New Roman"/>
          <w:szCs w:val="24"/>
        </w:rPr>
        <w:t>ν ή</w:t>
      </w:r>
      <w:r w:rsidRPr="00CB5939">
        <w:rPr>
          <w:rFonts w:eastAsia="Times New Roman"/>
          <w:szCs w:val="24"/>
        </w:rPr>
        <w:t xml:space="preserve"> </w:t>
      </w:r>
      <w:r>
        <w:rPr>
          <w:rFonts w:eastAsia="Times New Roman"/>
          <w:szCs w:val="24"/>
        </w:rPr>
        <w:t xml:space="preserve">ακόμη </w:t>
      </w:r>
      <w:r w:rsidRPr="00CB5939">
        <w:rPr>
          <w:rFonts w:eastAsia="Times New Roman"/>
          <w:szCs w:val="24"/>
        </w:rPr>
        <w:t xml:space="preserve">να εξαλειφθεί η ελλιπής ενημέρωση </w:t>
      </w:r>
      <w:r>
        <w:rPr>
          <w:rFonts w:eastAsia="Times New Roman"/>
          <w:szCs w:val="24"/>
        </w:rPr>
        <w:t xml:space="preserve">της </w:t>
      </w:r>
      <w:r w:rsidRPr="00CB5939">
        <w:rPr>
          <w:rFonts w:eastAsia="Times New Roman"/>
          <w:szCs w:val="24"/>
        </w:rPr>
        <w:t>επιχειρηματικής κοινότητας</w:t>
      </w:r>
      <w:r>
        <w:rPr>
          <w:rFonts w:eastAsia="Times New Roman"/>
          <w:szCs w:val="24"/>
        </w:rPr>
        <w:t>,</w:t>
      </w:r>
      <w:r w:rsidRPr="00CB5939">
        <w:rPr>
          <w:rFonts w:eastAsia="Times New Roman"/>
          <w:szCs w:val="24"/>
        </w:rPr>
        <w:t xml:space="preserve"> σχετικά με δημόσιες πρωτοβουλίες που</w:t>
      </w:r>
      <w:r>
        <w:rPr>
          <w:rFonts w:eastAsia="Times New Roman"/>
          <w:szCs w:val="24"/>
        </w:rPr>
        <w:t xml:space="preserve"> αναπτύσσονται προς όφελό</w:t>
      </w:r>
      <w:r w:rsidRPr="00CB5939">
        <w:rPr>
          <w:rFonts w:eastAsia="Times New Roman"/>
          <w:szCs w:val="24"/>
        </w:rPr>
        <w:t>ς της.</w:t>
      </w:r>
    </w:p>
    <w:p w14:paraId="4EC19022" w14:textId="77777777" w:rsidR="008E01FC" w:rsidRDefault="002168A0">
      <w:pPr>
        <w:spacing w:line="600" w:lineRule="auto"/>
        <w:ind w:firstLine="720"/>
        <w:jc w:val="both"/>
        <w:rPr>
          <w:rFonts w:eastAsia="Times New Roman"/>
          <w:szCs w:val="24"/>
        </w:rPr>
      </w:pPr>
      <w:r w:rsidRPr="00CB5939">
        <w:rPr>
          <w:rFonts w:eastAsia="Times New Roman"/>
          <w:szCs w:val="24"/>
        </w:rPr>
        <w:lastRenderedPageBreak/>
        <w:t>Στο</w:t>
      </w:r>
      <w:r w:rsidRPr="00CB5939">
        <w:rPr>
          <w:rFonts w:eastAsia="Times New Roman"/>
          <w:szCs w:val="24"/>
        </w:rPr>
        <w:t xml:space="preserve"> </w:t>
      </w:r>
      <w:r>
        <w:rPr>
          <w:rFonts w:eastAsia="Times New Roman"/>
          <w:szCs w:val="24"/>
        </w:rPr>
        <w:t>Μ</w:t>
      </w:r>
      <w:r w:rsidRPr="00CB5939">
        <w:rPr>
          <w:rFonts w:eastAsia="Times New Roman"/>
          <w:szCs w:val="24"/>
        </w:rPr>
        <w:t>έρος</w:t>
      </w:r>
      <w:r w:rsidRPr="00CB5939">
        <w:rPr>
          <w:rFonts w:eastAsia="Times New Roman"/>
          <w:szCs w:val="24"/>
        </w:rPr>
        <w:t xml:space="preserve"> </w:t>
      </w:r>
      <w:r>
        <w:rPr>
          <w:rFonts w:eastAsia="Times New Roman"/>
          <w:szCs w:val="24"/>
        </w:rPr>
        <w:t xml:space="preserve">Δ΄ </w:t>
      </w:r>
      <w:proofErr w:type="spellStart"/>
      <w:r w:rsidRPr="00CB5939">
        <w:rPr>
          <w:rFonts w:eastAsia="Times New Roman"/>
          <w:szCs w:val="24"/>
        </w:rPr>
        <w:t>επικαιροποιείται</w:t>
      </w:r>
      <w:proofErr w:type="spellEnd"/>
      <w:r w:rsidRPr="00CB5939">
        <w:rPr>
          <w:rFonts w:eastAsia="Times New Roman"/>
          <w:szCs w:val="24"/>
        </w:rPr>
        <w:t xml:space="preserve"> και καθίσταται αποτελ</w:t>
      </w:r>
      <w:r>
        <w:rPr>
          <w:rFonts w:eastAsia="Times New Roman"/>
          <w:szCs w:val="24"/>
        </w:rPr>
        <w:t>ε</w:t>
      </w:r>
      <w:r w:rsidRPr="00CB5939">
        <w:rPr>
          <w:rFonts w:eastAsia="Times New Roman"/>
          <w:szCs w:val="24"/>
        </w:rPr>
        <w:t>σματικότερη η κείμενη</w:t>
      </w:r>
      <w:r>
        <w:rPr>
          <w:rFonts w:eastAsia="Times New Roman"/>
          <w:szCs w:val="24"/>
        </w:rPr>
        <w:t xml:space="preserve"> </w:t>
      </w:r>
      <w:r w:rsidRPr="00CB5939">
        <w:rPr>
          <w:rFonts w:eastAsia="Times New Roman"/>
          <w:szCs w:val="24"/>
        </w:rPr>
        <w:t xml:space="preserve">νομοθεσία που αφορά </w:t>
      </w:r>
      <w:r>
        <w:rPr>
          <w:rFonts w:eastAsia="Times New Roman"/>
          <w:szCs w:val="24"/>
          <w:lang w:val="en-US"/>
        </w:rPr>
        <w:t>s</w:t>
      </w:r>
      <w:r w:rsidRPr="00CB5939">
        <w:rPr>
          <w:rFonts w:eastAsia="Times New Roman"/>
          <w:szCs w:val="24"/>
        </w:rPr>
        <w:t>τον</w:t>
      </w:r>
      <w:r w:rsidRPr="00CB5939">
        <w:rPr>
          <w:rFonts w:eastAsia="Times New Roman"/>
          <w:szCs w:val="24"/>
        </w:rPr>
        <w:t xml:space="preserve"> αποκλεισμό από τις δημόσιες συμβάσεις των</w:t>
      </w:r>
      <w:r>
        <w:rPr>
          <w:rFonts w:eastAsia="Times New Roman"/>
          <w:szCs w:val="24"/>
        </w:rPr>
        <w:t xml:space="preserve"> </w:t>
      </w:r>
      <w:r w:rsidRPr="00CB5939">
        <w:rPr>
          <w:rFonts w:eastAsia="Times New Roman"/>
          <w:szCs w:val="24"/>
        </w:rPr>
        <w:t>λεγόμενων «</w:t>
      </w:r>
      <w:proofErr w:type="spellStart"/>
      <w:r w:rsidRPr="00CB5939">
        <w:rPr>
          <w:rFonts w:eastAsia="Times New Roman"/>
          <w:szCs w:val="24"/>
        </w:rPr>
        <w:t>εξωχώριων</w:t>
      </w:r>
      <w:proofErr w:type="spellEnd"/>
      <w:r w:rsidRPr="00CB5939">
        <w:rPr>
          <w:rFonts w:eastAsia="Times New Roman"/>
          <w:szCs w:val="24"/>
        </w:rPr>
        <w:t xml:space="preserve">» </w:t>
      </w:r>
      <w:r>
        <w:rPr>
          <w:rFonts w:eastAsia="Times New Roman"/>
          <w:szCs w:val="24"/>
        </w:rPr>
        <w:t>ε</w:t>
      </w:r>
      <w:r w:rsidRPr="00CB5939">
        <w:rPr>
          <w:rFonts w:eastAsia="Times New Roman"/>
          <w:szCs w:val="24"/>
        </w:rPr>
        <w:t>ταιρ</w:t>
      </w:r>
      <w:r>
        <w:rPr>
          <w:rFonts w:eastAsia="Times New Roman"/>
          <w:szCs w:val="24"/>
        </w:rPr>
        <w:t>ε</w:t>
      </w:r>
      <w:r w:rsidRPr="00CB5939">
        <w:rPr>
          <w:rFonts w:eastAsia="Times New Roman"/>
          <w:szCs w:val="24"/>
        </w:rPr>
        <w:t>ιών και εξασφαλίζεται η εφαρμογή του κατά</w:t>
      </w:r>
      <w:r>
        <w:rPr>
          <w:rFonts w:eastAsia="Times New Roman"/>
          <w:szCs w:val="24"/>
        </w:rPr>
        <w:t xml:space="preserve"> </w:t>
      </w:r>
      <w:r w:rsidRPr="00CB5939">
        <w:rPr>
          <w:rFonts w:eastAsia="Times New Roman"/>
          <w:szCs w:val="24"/>
        </w:rPr>
        <w:t>καιρούς</w:t>
      </w:r>
      <w:r>
        <w:rPr>
          <w:rFonts w:eastAsia="Times New Roman"/>
          <w:szCs w:val="24"/>
        </w:rPr>
        <w:t>,</w:t>
      </w:r>
      <w:r w:rsidRPr="00CB5939">
        <w:rPr>
          <w:rFonts w:eastAsia="Times New Roman"/>
          <w:szCs w:val="24"/>
        </w:rPr>
        <w:t xml:space="preserve"> πλέον, επίκαιρου καταλόγου «μη συνεργάσιμων» φορολογικά κρατών</w:t>
      </w:r>
      <w:r>
        <w:rPr>
          <w:rFonts w:eastAsia="Times New Roman"/>
          <w:szCs w:val="24"/>
        </w:rPr>
        <w:t xml:space="preserve">. </w:t>
      </w:r>
      <w:r w:rsidRPr="00CB5939">
        <w:rPr>
          <w:rFonts w:eastAsia="Times New Roman"/>
          <w:szCs w:val="24"/>
        </w:rPr>
        <w:t>Α</w:t>
      </w:r>
      <w:r w:rsidRPr="00CB5939">
        <w:rPr>
          <w:rFonts w:eastAsia="Times New Roman"/>
          <w:szCs w:val="24"/>
        </w:rPr>
        <w:t xml:space="preserve">ντιμετωπίζονται προβλήματα και δυσλειτουργίες του </w:t>
      </w:r>
      <w:r>
        <w:rPr>
          <w:rFonts w:eastAsia="Times New Roman"/>
          <w:szCs w:val="24"/>
        </w:rPr>
        <w:t>ν</w:t>
      </w:r>
      <w:r w:rsidRPr="00CB5939">
        <w:rPr>
          <w:rFonts w:eastAsia="Times New Roman"/>
          <w:szCs w:val="24"/>
        </w:rPr>
        <w:t>όμου 4412/16 για</w:t>
      </w:r>
      <w:r>
        <w:rPr>
          <w:rFonts w:eastAsia="Times New Roman"/>
          <w:szCs w:val="24"/>
        </w:rPr>
        <w:t xml:space="preserve"> </w:t>
      </w:r>
      <w:r w:rsidRPr="00CB5939">
        <w:rPr>
          <w:rFonts w:eastAsia="Times New Roman"/>
          <w:szCs w:val="24"/>
        </w:rPr>
        <w:t>να καταστεί περισσότερο λειτουργικός</w:t>
      </w:r>
      <w:r>
        <w:rPr>
          <w:rFonts w:eastAsia="Times New Roman"/>
          <w:szCs w:val="24"/>
        </w:rPr>
        <w:t>.</w:t>
      </w:r>
    </w:p>
    <w:p w14:paraId="4EC19023" w14:textId="77777777" w:rsidR="008E01FC" w:rsidRDefault="002168A0">
      <w:pPr>
        <w:spacing w:line="600" w:lineRule="auto"/>
        <w:ind w:firstLine="720"/>
        <w:jc w:val="both"/>
        <w:rPr>
          <w:rFonts w:eastAsia="Times New Roman"/>
          <w:szCs w:val="24"/>
        </w:rPr>
      </w:pPr>
      <w:r w:rsidRPr="00CB5939">
        <w:rPr>
          <w:rFonts w:eastAsia="Times New Roman"/>
          <w:szCs w:val="24"/>
        </w:rPr>
        <w:t xml:space="preserve">Αυξάνεται η κράτηση που προβλέπεται στο </w:t>
      </w:r>
      <w:r>
        <w:rPr>
          <w:rFonts w:eastAsia="Times New Roman"/>
          <w:szCs w:val="24"/>
        </w:rPr>
        <w:t>ν</w:t>
      </w:r>
      <w:r w:rsidRPr="00CB5939">
        <w:rPr>
          <w:rFonts w:eastAsia="Times New Roman"/>
          <w:szCs w:val="24"/>
        </w:rPr>
        <w:t>όμο 4013/</w:t>
      </w:r>
      <w:r>
        <w:rPr>
          <w:rFonts w:eastAsia="Times New Roman"/>
          <w:szCs w:val="24"/>
        </w:rPr>
        <w:t>11</w:t>
      </w:r>
      <w:r w:rsidRPr="00CB5939">
        <w:rPr>
          <w:rFonts w:eastAsia="Times New Roman"/>
          <w:szCs w:val="24"/>
        </w:rPr>
        <w:t xml:space="preserve"> για </w:t>
      </w:r>
      <w:r>
        <w:rPr>
          <w:rFonts w:eastAsia="Times New Roman"/>
          <w:szCs w:val="24"/>
        </w:rPr>
        <w:t>τα έσοδα</w:t>
      </w:r>
      <w:r w:rsidRPr="00CB5939">
        <w:rPr>
          <w:rFonts w:eastAsia="Times New Roman"/>
          <w:szCs w:val="24"/>
        </w:rPr>
        <w:t xml:space="preserve"> της Ενιαίας Ανεξάρτητη</w:t>
      </w:r>
      <w:r>
        <w:rPr>
          <w:rFonts w:eastAsia="Times New Roman"/>
          <w:szCs w:val="24"/>
        </w:rPr>
        <w:t>ς</w:t>
      </w:r>
      <w:r w:rsidRPr="00CB5939">
        <w:rPr>
          <w:rFonts w:eastAsia="Times New Roman"/>
          <w:szCs w:val="24"/>
        </w:rPr>
        <w:t xml:space="preserve"> Αρχή</w:t>
      </w:r>
      <w:r>
        <w:rPr>
          <w:rFonts w:eastAsia="Times New Roman"/>
          <w:szCs w:val="24"/>
        </w:rPr>
        <w:t>ς</w:t>
      </w:r>
      <w:r w:rsidRPr="00CB5939">
        <w:rPr>
          <w:rFonts w:eastAsia="Times New Roman"/>
          <w:szCs w:val="24"/>
        </w:rPr>
        <w:t xml:space="preserve"> Δημοσίων Συμβάσεων, καθώς με τον</w:t>
      </w:r>
      <w:r>
        <w:rPr>
          <w:rFonts w:eastAsia="Times New Roman"/>
          <w:szCs w:val="24"/>
        </w:rPr>
        <w:t xml:space="preserve"> ν</w:t>
      </w:r>
      <w:r w:rsidRPr="00CB5939">
        <w:rPr>
          <w:rFonts w:eastAsia="Times New Roman"/>
          <w:szCs w:val="24"/>
        </w:rPr>
        <w:t>όμο 44</w:t>
      </w:r>
      <w:r>
        <w:rPr>
          <w:rFonts w:eastAsia="Times New Roman"/>
          <w:szCs w:val="24"/>
        </w:rPr>
        <w:t>12/</w:t>
      </w:r>
      <w:r w:rsidRPr="00CB5939">
        <w:rPr>
          <w:rFonts w:eastAsia="Times New Roman"/>
          <w:szCs w:val="24"/>
        </w:rPr>
        <w:t xml:space="preserve">16 η </w:t>
      </w:r>
      <w:r w:rsidRPr="00CB5939">
        <w:rPr>
          <w:rFonts w:eastAsia="Times New Roman"/>
          <w:szCs w:val="24"/>
        </w:rPr>
        <w:t>κράτηση αυτή μειώθηκε υπέρμετρα</w:t>
      </w:r>
      <w:r>
        <w:rPr>
          <w:rFonts w:eastAsia="Times New Roman"/>
          <w:szCs w:val="24"/>
        </w:rPr>
        <w:t>,</w:t>
      </w:r>
      <w:r w:rsidRPr="00CB5939">
        <w:rPr>
          <w:rFonts w:eastAsia="Times New Roman"/>
          <w:szCs w:val="24"/>
        </w:rPr>
        <w:t xml:space="preserve"> με αποτέλεσμα να</w:t>
      </w:r>
      <w:r>
        <w:rPr>
          <w:rFonts w:eastAsia="Times New Roman"/>
          <w:szCs w:val="24"/>
        </w:rPr>
        <w:t xml:space="preserve"> </w:t>
      </w:r>
      <w:r w:rsidRPr="00CB5939">
        <w:rPr>
          <w:rFonts w:eastAsia="Times New Roman"/>
          <w:szCs w:val="24"/>
        </w:rPr>
        <w:t xml:space="preserve">μειωθούν καθοριστικά τα έσοδα της </w:t>
      </w:r>
      <w:r>
        <w:rPr>
          <w:rFonts w:eastAsia="Times New Roman"/>
          <w:szCs w:val="24"/>
          <w:lang w:val="en-US"/>
        </w:rPr>
        <w:t>a</w:t>
      </w:r>
      <w:proofErr w:type="spellStart"/>
      <w:r>
        <w:rPr>
          <w:rFonts w:eastAsia="Times New Roman"/>
          <w:szCs w:val="24"/>
        </w:rPr>
        <w:t>ρχής</w:t>
      </w:r>
      <w:proofErr w:type="spellEnd"/>
      <w:r>
        <w:rPr>
          <w:rFonts w:eastAsia="Times New Roman"/>
          <w:szCs w:val="24"/>
        </w:rPr>
        <w:t xml:space="preserve"> </w:t>
      </w:r>
      <w:r w:rsidRPr="00CB5939">
        <w:rPr>
          <w:rFonts w:eastAsia="Times New Roman"/>
          <w:szCs w:val="24"/>
        </w:rPr>
        <w:t>και να αντιμετωπίζει</w:t>
      </w:r>
      <w:r>
        <w:rPr>
          <w:rFonts w:eastAsia="Times New Roman"/>
          <w:szCs w:val="24"/>
        </w:rPr>
        <w:t xml:space="preserve"> πλέον</w:t>
      </w:r>
      <w:r w:rsidRPr="00CB5939">
        <w:rPr>
          <w:rFonts w:eastAsia="Times New Roman"/>
          <w:szCs w:val="24"/>
        </w:rPr>
        <w:t xml:space="preserve"> πρόβλημα στην</w:t>
      </w:r>
      <w:r>
        <w:rPr>
          <w:rFonts w:eastAsia="Times New Roman"/>
          <w:szCs w:val="24"/>
        </w:rPr>
        <w:t xml:space="preserve"> </w:t>
      </w:r>
      <w:r w:rsidRPr="00CB5939">
        <w:rPr>
          <w:rFonts w:eastAsia="Times New Roman"/>
          <w:szCs w:val="24"/>
        </w:rPr>
        <w:t>ικανοποίηση των λειτουργικών της αναγκών</w:t>
      </w:r>
      <w:r>
        <w:rPr>
          <w:rFonts w:eastAsia="Times New Roman"/>
          <w:szCs w:val="24"/>
        </w:rPr>
        <w:t>.</w:t>
      </w:r>
    </w:p>
    <w:p w14:paraId="4EC19024" w14:textId="77777777" w:rsidR="008E01FC" w:rsidRDefault="002168A0">
      <w:pPr>
        <w:spacing w:line="600" w:lineRule="auto"/>
        <w:ind w:firstLine="720"/>
        <w:jc w:val="both"/>
        <w:rPr>
          <w:rFonts w:eastAsia="Times New Roman"/>
          <w:szCs w:val="24"/>
        </w:rPr>
      </w:pPr>
      <w:r w:rsidRPr="004D1F4C">
        <w:rPr>
          <w:rFonts w:eastAsia="Times New Roman"/>
          <w:szCs w:val="24"/>
        </w:rPr>
        <w:t xml:space="preserve">Στο επόμενο </w:t>
      </w:r>
      <w:r>
        <w:rPr>
          <w:rFonts w:eastAsia="Times New Roman"/>
          <w:szCs w:val="24"/>
        </w:rPr>
        <w:t>Μ</w:t>
      </w:r>
      <w:r w:rsidRPr="004D1F4C">
        <w:rPr>
          <w:rFonts w:eastAsia="Times New Roman"/>
          <w:szCs w:val="24"/>
        </w:rPr>
        <w:t>έρος εισάγεται σειρά διατάξεων αρμοδιότητας Γενικής</w:t>
      </w:r>
      <w:r>
        <w:rPr>
          <w:rFonts w:eastAsia="Times New Roman"/>
          <w:szCs w:val="24"/>
        </w:rPr>
        <w:t xml:space="preserve"> </w:t>
      </w:r>
      <w:r w:rsidRPr="004D1F4C">
        <w:rPr>
          <w:rFonts w:eastAsia="Times New Roman"/>
          <w:szCs w:val="24"/>
        </w:rPr>
        <w:t>Γραμματείας Εμπορί</w:t>
      </w:r>
      <w:r w:rsidRPr="004D1F4C">
        <w:rPr>
          <w:rFonts w:eastAsia="Times New Roman"/>
          <w:szCs w:val="24"/>
        </w:rPr>
        <w:t xml:space="preserve">ου και Προστασίας </w:t>
      </w:r>
      <w:r>
        <w:rPr>
          <w:rFonts w:eastAsia="Times New Roman"/>
          <w:szCs w:val="24"/>
        </w:rPr>
        <w:t xml:space="preserve">του </w:t>
      </w:r>
      <w:r w:rsidRPr="004D1F4C">
        <w:rPr>
          <w:rFonts w:eastAsia="Times New Roman"/>
          <w:szCs w:val="24"/>
        </w:rPr>
        <w:t>Καταναλωτή</w:t>
      </w:r>
      <w:r>
        <w:rPr>
          <w:rFonts w:eastAsia="Times New Roman"/>
          <w:szCs w:val="24"/>
        </w:rPr>
        <w:t>.</w:t>
      </w:r>
    </w:p>
    <w:p w14:paraId="4EC19025" w14:textId="77777777" w:rsidR="008E01FC" w:rsidRDefault="002168A0">
      <w:pPr>
        <w:spacing w:line="600" w:lineRule="auto"/>
        <w:ind w:firstLine="720"/>
        <w:jc w:val="both"/>
        <w:rPr>
          <w:rFonts w:eastAsia="Times New Roman"/>
          <w:szCs w:val="24"/>
        </w:rPr>
      </w:pPr>
      <w:r w:rsidRPr="004D1F4C">
        <w:rPr>
          <w:rFonts w:eastAsia="Times New Roman"/>
          <w:szCs w:val="24"/>
        </w:rPr>
        <w:lastRenderedPageBreak/>
        <w:t>Με τροποποιήσεις</w:t>
      </w:r>
      <w:r>
        <w:rPr>
          <w:rFonts w:eastAsia="Times New Roman"/>
          <w:szCs w:val="24"/>
        </w:rPr>
        <w:t xml:space="preserve"> του </w:t>
      </w:r>
      <w:r w:rsidRPr="004D1F4C">
        <w:rPr>
          <w:rFonts w:eastAsia="Times New Roman"/>
          <w:szCs w:val="24"/>
        </w:rPr>
        <w:t>ν.4497/17 ικανοποιείται σειρά αιτημάτων που έχουν</w:t>
      </w:r>
      <w:r>
        <w:rPr>
          <w:rFonts w:eastAsia="Times New Roman"/>
          <w:szCs w:val="24"/>
        </w:rPr>
        <w:t xml:space="preserve"> </w:t>
      </w:r>
      <w:r w:rsidRPr="004D1F4C">
        <w:rPr>
          <w:rFonts w:eastAsia="Times New Roman"/>
          <w:szCs w:val="24"/>
        </w:rPr>
        <w:t>υποβληθεί από φορείς λειτουργίας και ομοσπονδίες πωλητών</w:t>
      </w:r>
      <w:r>
        <w:rPr>
          <w:rFonts w:eastAsia="Times New Roman"/>
          <w:szCs w:val="24"/>
        </w:rPr>
        <w:t>,</w:t>
      </w:r>
      <w:r w:rsidRPr="004D1F4C">
        <w:rPr>
          <w:rFonts w:eastAsia="Times New Roman"/>
          <w:szCs w:val="24"/>
        </w:rPr>
        <w:t xml:space="preserve"> σχετικά με την</w:t>
      </w:r>
      <w:r>
        <w:rPr>
          <w:rFonts w:eastAsia="Times New Roman"/>
          <w:szCs w:val="24"/>
        </w:rPr>
        <w:t xml:space="preserve"> </w:t>
      </w:r>
      <w:r w:rsidRPr="004D1F4C">
        <w:rPr>
          <w:rFonts w:eastAsia="Times New Roman"/>
          <w:szCs w:val="24"/>
        </w:rPr>
        <w:t>οργάνωση και λειτουργία του υπαίθριου εμπορίου που έτυχαν της αποδοχής</w:t>
      </w:r>
      <w:r>
        <w:rPr>
          <w:rFonts w:eastAsia="Times New Roman"/>
          <w:szCs w:val="24"/>
        </w:rPr>
        <w:t xml:space="preserve"> </w:t>
      </w:r>
      <w:r w:rsidRPr="004D1F4C">
        <w:rPr>
          <w:rFonts w:eastAsia="Times New Roman"/>
          <w:szCs w:val="24"/>
        </w:rPr>
        <w:t>των εκπ</w:t>
      </w:r>
      <w:r w:rsidRPr="004D1F4C">
        <w:rPr>
          <w:rFonts w:eastAsia="Times New Roman"/>
          <w:szCs w:val="24"/>
        </w:rPr>
        <w:t>ροσώπων τους.</w:t>
      </w:r>
    </w:p>
    <w:p w14:paraId="4EC19026" w14:textId="77777777" w:rsidR="008E01FC" w:rsidRDefault="002168A0">
      <w:pPr>
        <w:spacing w:line="600" w:lineRule="auto"/>
        <w:ind w:firstLine="720"/>
        <w:jc w:val="both"/>
        <w:rPr>
          <w:rFonts w:eastAsia="Times New Roman"/>
          <w:szCs w:val="24"/>
        </w:rPr>
      </w:pPr>
      <w:r w:rsidRPr="004D1F4C">
        <w:rPr>
          <w:rFonts w:eastAsia="Times New Roman"/>
          <w:szCs w:val="24"/>
        </w:rPr>
        <w:t>Όλοι οι εμπλεκόμενοι φορείς ήταν ιδιαίτερα ικανοποιημένοι για την εισαγωγή</w:t>
      </w:r>
      <w:r>
        <w:rPr>
          <w:rFonts w:eastAsia="Times New Roman"/>
          <w:szCs w:val="24"/>
        </w:rPr>
        <w:t xml:space="preserve"> </w:t>
      </w:r>
      <w:r w:rsidRPr="004D1F4C">
        <w:rPr>
          <w:rFonts w:eastAsia="Times New Roman"/>
          <w:szCs w:val="24"/>
        </w:rPr>
        <w:t xml:space="preserve">των διατάξεων για την επίλυση του χρόνιου προβλήματος της λειτουργίας </w:t>
      </w:r>
      <w:r>
        <w:rPr>
          <w:rFonts w:eastAsia="Times New Roman"/>
          <w:szCs w:val="24"/>
        </w:rPr>
        <w:t xml:space="preserve">της </w:t>
      </w:r>
      <w:r w:rsidRPr="004D1F4C">
        <w:rPr>
          <w:rFonts w:eastAsia="Times New Roman"/>
          <w:szCs w:val="24"/>
        </w:rPr>
        <w:t>Πανελλήνιας Έκθεσης Λαμίας, η οποία είχε απαξιωθεί πλήρως, εξαιτίας των</w:t>
      </w:r>
      <w:r>
        <w:rPr>
          <w:rFonts w:eastAsia="Times New Roman"/>
          <w:szCs w:val="24"/>
        </w:rPr>
        <w:t xml:space="preserve"> </w:t>
      </w:r>
      <w:r w:rsidRPr="004D1F4C">
        <w:rPr>
          <w:rFonts w:eastAsia="Times New Roman"/>
          <w:szCs w:val="24"/>
        </w:rPr>
        <w:t>κραυγαλέων φαινομένων</w:t>
      </w:r>
      <w:r w:rsidRPr="004D1F4C">
        <w:rPr>
          <w:rFonts w:eastAsia="Times New Roman"/>
          <w:szCs w:val="24"/>
        </w:rPr>
        <w:t xml:space="preserve"> κακοδι</w:t>
      </w:r>
      <w:r>
        <w:rPr>
          <w:rFonts w:eastAsia="Times New Roman"/>
          <w:szCs w:val="24"/>
        </w:rPr>
        <w:t>αχείρισης</w:t>
      </w:r>
      <w:r w:rsidRPr="004D1F4C">
        <w:rPr>
          <w:rFonts w:eastAsia="Times New Roman"/>
          <w:szCs w:val="24"/>
        </w:rPr>
        <w:t xml:space="preserve"> επί σειρά ετών. </w:t>
      </w:r>
    </w:p>
    <w:p w14:paraId="4EC19027" w14:textId="77777777" w:rsidR="008E01FC" w:rsidRDefault="002168A0">
      <w:pPr>
        <w:spacing w:line="600" w:lineRule="auto"/>
        <w:ind w:firstLine="720"/>
        <w:jc w:val="both"/>
        <w:rPr>
          <w:rFonts w:eastAsia="Times New Roman"/>
          <w:szCs w:val="24"/>
        </w:rPr>
      </w:pPr>
      <w:r w:rsidRPr="004D1F4C">
        <w:rPr>
          <w:rFonts w:eastAsia="Times New Roman"/>
          <w:szCs w:val="24"/>
        </w:rPr>
        <w:t>Δημιουργείται μια</w:t>
      </w:r>
      <w:r>
        <w:rPr>
          <w:rFonts w:eastAsia="Times New Roman"/>
          <w:szCs w:val="24"/>
        </w:rPr>
        <w:t xml:space="preserve"> αναπτυξιακή εταιρεία </w:t>
      </w:r>
      <w:r w:rsidRPr="004D1F4C">
        <w:rPr>
          <w:rFonts w:eastAsia="Times New Roman"/>
          <w:szCs w:val="24"/>
        </w:rPr>
        <w:t xml:space="preserve">στον Δήμο </w:t>
      </w:r>
      <w:proofErr w:type="spellStart"/>
      <w:r w:rsidRPr="004D1F4C">
        <w:rPr>
          <w:rFonts w:eastAsia="Times New Roman"/>
          <w:szCs w:val="24"/>
        </w:rPr>
        <w:t>Λαμιέων</w:t>
      </w:r>
      <w:proofErr w:type="spellEnd"/>
      <w:r w:rsidRPr="004D1F4C">
        <w:rPr>
          <w:rFonts w:eastAsia="Times New Roman"/>
          <w:szCs w:val="24"/>
        </w:rPr>
        <w:t>, η οποία θα καταστεί καθολικός</w:t>
      </w:r>
      <w:r>
        <w:rPr>
          <w:rFonts w:eastAsia="Times New Roman"/>
          <w:szCs w:val="24"/>
        </w:rPr>
        <w:t xml:space="preserve"> </w:t>
      </w:r>
      <w:r w:rsidRPr="004D1F4C">
        <w:rPr>
          <w:rFonts w:eastAsia="Times New Roman"/>
          <w:szCs w:val="24"/>
        </w:rPr>
        <w:t>διάδοχος της εταιρείας. Με αυτό τον τρόπο, παρέχεται η δυνατότητα</w:t>
      </w:r>
      <w:r>
        <w:rPr>
          <w:rFonts w:eastAsia="Times New Roman"/>
          <w:szCs w:val="24"/>
        </w:rPr>
        <w:t xml:space="preserve"> </w:t>
      </w:r>
      <w:r w:rsidRPr="004D1F4C">
        <w:rPr>
          <w:rFonts w:eastAsia="Times New Roman"/>
          <w:szCs w:val="24"/>
        </w:rPr>
        <w:t xml:space="preserve">επαναλειτουργίας της </w:t>
      </w:r>
      <w:r>
        <w:rPr>
          <w:rFonts w:eastAsia="Times New Roman"/>
          <w:szCs w:val="24"/>
        </w:rPr>
        <w:t>έ</w:t>
      </w:r>
      <w:r w:rsidRPr="004D1F4C">
        <w:rPr>
          <w:rFonts w:eastAsia="Times New Roman"/>
          <w:szCs w:val="24"/>
        </w:rPr>
        <w:t>κθεσης</w:t>
      </w:r>
      <w:r w:rsidRPr="004D1F4C">
        <w:rPr>
          <w:rFonts w:eastAsia="Times New Roman"/>
          <w:szCs w:val="24"/>
        </w:rPr>
        <w:t xml:space="preserve">, αποδίδεται ένας σημαντικός χώρος στην </w:t>
      </w:r>
      <w:r w:rsidRPr="004D1F4C">
        <w:rPr>
          <w:rFonts w:eastAsia="Times New Roman"/>
          <w:szCs w:val="24"/>
        </w:rPr>
        <w:t>τοπική</w:t>
      </w:r>
      <w:r>
        <w:rPr>
          <w:rFonts w:eastAsia="Times New Roman"/>
          <w:szCs w:val="24"/>
        </w:rPr>
        <w:t xml:space="preserve"> </w:t>
      </w:r>
      <w:r w:rsidRPr="004D1F4C">
        <w:rPr>
          <w:rFonts w:eastAsia="Times New Roman"/>
          <w:szCs w:val="24"/>
        </w:rPr>
        <w:t>κοινωνία και απλοποιείται το πλαίσιο λειτουργίας του, προκειμένου να αρχίσει</w:t>
      </w:r>
      <w:r>
        <w:rPr>
          <w:rFonts w:eastAsia="Times New Roman"/>
          <w:szCs w:val="24"/>
        </w:rPr>
        <w:t xml:space="preserve"> </w:t>
      </w:r>
      <w:r w:rsidRPr="004D1F4C">
        <w:rPr>
          <w:rFonts w:eastAsia="Times New Roman"/>
          <w:szCs w:val="24"/>
        </w:rPr>
        <w:t>να παράγει έσοδα και να διευθετεί οφειλές</w:t>
      </w:r>
      <w:r>
        <w:rPr>
          <w:rFonts w:eastAsia="Times New Roman"/>
          <w:szCs w:val="24"/>
        </w:rPr>
        <w:t>.</w:t>
      </w:r>
    </w:p>
    <w:p w14:paraId="4EC19028" w14:textId="77777777" w:rsidR="008E01FC" w:rsidRDefault="002168A0">
      <w:pPr>
        <w:spacing w:line="600" w:lineRule="auto"/>
        <w:ind w:firstLine="720"/>
        <w:jc w:val="both"/>
        <w:rPr>
          <w:rFonts w:eastAsia="Times New Roman"/>
          <w:szCs w:val="24"/>
        </w:rPr>
      </w:pPr>
      <w:r>
        <w:rPr>
          <w:rFonts w:eastAsia="Times New Roman"/>
          <w:szCs w:val="24"/>
        </w:rPr>
        <w:t xml:space="preserve">Από τις άλλες τροπολογίες να μου επιτρέψετε να σταθώ σε μια, για την οποία προσωπικά παλεύω για μεγάλο χρονικό </w:t>
      </w:r>
      <w:r>
        <w:rPr>
          <w:rFonts w:eastAsia="Times New Roman"/>
          <w:szCs w:val="24"/>
        </w:rPr>
        <w:lastRenderedPageBreak/>
        <w:t>διάστημα, με την ο</w:t>
      </w:r>
      <w:r>
        <w:rPr>
          <w:rFonts w:eastAsia="Times New Roman"/>
          <w:szCs w:val="24"/>
        </w:rPr>
        <w:t xml:space="preserve">ποία επιλύονται σημαντικά κοινωνικά προβλήματα, σε αγροτικές κυρίως περιοχές, πολλών πολιτών που εγκλωβίστηκαν σε αλληλέγγυα και καθολική ευθύνη σε αστικές εταιρείες του άρθρου 270 του ν. 4072/2012, μετά την ψήφιση αυτού του νόμου. </w:t>
      </w:r>
    </w:p>
    <w:p w14:paraId="4EC19029"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Μι</w:t>
      </w:r>
      <w:r w:rsidRPr="00FE6315">
        <w:rPr>
          <w:rFonts w:eastAsia="Times New Roman"/>
          <w:color w:val="212121"/>
          <w:szCs w:val="24"/>
        </w:rPr>
        <w:t xml:space="preserve">α </w:t>
      </w:r>
      <w:r>
        <w:rPr>
          <w:rFonts w:eastAsia="Times New Roman"/>
          <w:color w:val="212121"/>
          <w:szCs w:val="24"/>
        </w:rPr>
        <w:t xml:space="preserve">τέτοια </w:t>
      </w:r>
      <w:r w:rsidRPr="00FE6315">
        <w:rPr>
          <w:rFonts w:eastAsia="Times New Roman"/>
          <w:color w:val="212121"/>
          <w:szCs w:val="24"/>
        </w:rPr>
        <w:t xml:space="preserve">περίπτωση </w:t>
      </w:r>
      <w:r w:rsidRPr="00FE6315">
        <w:rPr>
          <w:rFonts w:eastAsia="Times New Roman"/>
          <w:color w:val="212121"/>
          <w:szCs w:val="24"/>
        </w:rPr>
        <w:t>είναι στην περιοχή μου</w:t>
      </w:r>
      <w:r w:rsidRPr="00780D40">
        <w:rPr>
          <w:rFonts w:eastAsia="Times New Roman"/>
          <w:color w:val="212121"/>
          <w:szCs w:val="24"/>
        </w:rPr>
        <w:t>,</w:t>
      </w:r>
      <w:r w:rsidRPr="00FE6315">
        <w:rPr>
          <w:rFonts w:eastAsia="Times New Roman"/>
          <w:color w:val="212121"/>
          <w:szCs w:val="24"/>
        </w:rPr>
        <w:t xml:space="preserve"> στη Σκύδρα</w:t>
      </w:r>
      <w:r>
        <w:rPr>
          <w:rFonts w:eastAsia="Times New Roman"/>
          <w:color w:val="212121"/>
          <w:szCs w:val="24"/>
        </w:rPr>
        <w:t>,</w:t>
      </w:r>
      <w:r w:rsidRPr="00FE6315">
        <w:rPr>
          <w:rFonts w:eastAsia="Times New Roman"/>
          <w:color w:val="212121"/>
          <w:szCs w:val="24"/>
        </w:rPr>
        <w:t xml:space="preserve"> στην οποία εκατοντάδες πολίτες</w:t>
      </w:r>
      <w:r>
        <w:rPr>
          <w:rFonts w:eastAsia="Times New Roman"/>
          <w:color w:val="212121"/>
          <w:szCs w:val="24"/>
        </w:rPr>
        <w:t>,</w:t>
      </w:r>
      <w:r w:rsidRPr="00FE6315">
        <w:rPr>
          <w:rFonts w:eastAsia="Times New Roman"/>
          <w:color w:val="212121"/>
          <w:szCs w:val="24"/>
        </w:rPr>
        <w:t xml:space="preserve"> μέλη αστικής εταιρείας από το 1993 μέχρι το 2002</w:t>
      </w:r>
      <w:r>
        <w:rPr>
          <w:rFonts w:eastAsia="Times New Roman"/>
          <w:color w:val="212121"/>
          <w:szCs w:val="24"/>
        </w:rPr>
        <w:t>,</w:t>
      </w:r>
      <w:r w:rsidRPr="00FE6315">
        <w:rPr>
          <w:rFonts w:eastAsia="Times New Roman"/>
          <w:color w:val="212121"/>
          <w:szCs w:val="24"/>
        </w:rPr>
        <w:t xml:space="preserve"> εγκλωβίστηκαν</w:t>
      </w:r>
      <w:r>
        <w:rPr>
          <w:rFonts w:eastAsia="Times New Roman"/>
          <w:color w:val="212121"/>
          <w:szCs w:val="24"/>
        </w:rPr>
        <w:t>,</w:t>
      </w:r>
      <w:r w:rsidRPr="00FE6315">
        <w:rPr>
          <w:rFonts w:eastAsia="Times New Roman"/>
          <w:color w:val="212121"/>
          <w:szCs w:val="24"/>
        </w:rPr>
        <w:t xml:space="preserve"> όταν ενώ κατά </w:t>
      </w:r>
      <w:r>
        <w:rPr>
          <w:rFonts w:eastAsia="Times New Roman"/>
          <w:color w:val="212121"/>
          <w:szCs w:val="24"/>
        </w:rPr>
        <w:t>την</w:t>
      </w:r>
      <w:r w:rsidRPr="00FE6315">
        <w:rPr>
          <w:rFonts w:eastAsia="Times New Roman"/>
          <w:color w:val="212121"/>
          <w:szCs w:val="24"/>
        </w:rPr>
        <w:t xml:space="preserve"> είσ</w:t>
      </w:r>
      <w:r>
        <w:rPr>
          <w:rFonts w:eastAsia="Times New Roman"/>
          <w:color w:val="212121"/>
          <w:szCs w:val="24"/>
        </w:rPr>
        <w:t>οδό</w:t>
      </w:r>
      <w:r w:rsidRPr="00FE6315">
        <w:rPr>
          <w:rFonts w:eastAsia="Times New Roman"/>
          <w:color w:val="212121"/>
          <w:szCs w:val="24"/>
        </w:rPr>
        <w:t xml:space="preserve"> τους στην εταιρεί</w:t>
      </w:r>
      <w:r>
        <w:rPr>
          <w:rFonts w:eastAsia="Times New Roman"/>
          <w:color w:val="212121"/>
          <w:szCs w:val="24"/>
        </w:rPr>
        <w:t>α γνώριζαν ότι ευθύνονται μόνο μ</w:t>
      </w:r>
      <w:r w:rsidRPr="00FE6315">
        <w:rPr>
          <w:rFonts w:eastAsia="Times New Roman"/>
          <w:color w:val="212121"/>
          <w:szCs w:val="24"/>
        </w:rPr>
        <w:t>έχρι το ποσό της εταιρικής τους μερίδας</w:t>
      </w:r>
      <w:r>
        <w:rPr>
          <w:rFonts w:eastAsia="Times New Roman"/>
          <w:color w:val="212121"/>
          <w:szCs w:val="24"/>
        </w:rPr>
        <w:t>,</w:t>
      </w:r>
      <w:r w:rsidRPr="00FE6315">
        <w:rPr>
          <w:rFonts w:eastAsia="Times New Roman"/>
          <w:color w:val="212121"/>
          <w:szCs w:val="24"/>
        </w:rPr>
        <w:t xml:space="preserve"> με την α</w:t>
      </w:r>
      <w:r w:rsidRPr="00FE6315">
        <w:rPr>
          <w:rFonts w:eastAsia="Times New Roman"/>
          <w:color w:val="212121"/>
          <w:szCs w:val="24"/>
        </w:rPr>
        <w:t xml:space="preserve">λλαγή της ευθύνης των απλών μελών </w:t>
      </w:r>
      <w:r>
        <w:rPr>
          <w:rFonts w:eastAsia="Times New Roman"/>
          <w:color w:val="212121"/>
          <w:szCs w:val="24"/>
        </w:rPr>
        <w:t>-</w:t>
      </w:r>
      <w:r w:rsidRPr="00FE6315">
        <w:rPr>
          <w:rFonts w:eastAsia="Times New Roman"/>
          <w:color w:val="212121"/>
          <w:szCs w:val="24"/>
        </w:rPr>
        <w:t xml:space="preserve">που δεν </w:t>
      </w:r>
      <w:r>
        <w:rPr>
          <w:rFonts w:eastAsia="Times New Roman"/>
          <w:color w:val="212121"/>
          <w:szCs w:val="24"/>
        </w:rPr>
        <w:t>είναι στο ΔΣ και δεν έχουν</w:t>
      </w:r>
      <w:r w:rsidRPr="00FE6315">
        <w:rPr>
          <w:rFonts w:eastAsia="Times New Roman"/>
          <w:color w:val="212121"/>
          <w:szCs w:val="24"/>
        </w:rPr>
        <w:t xml:space="preserve"> διοικ</w:t>
      </w:r>
      <w:r>
        <w:rPr>
          <w:rFonts w:eastAsia="Times New Roman"/>
          <w:color w:val="212121"/>
          <w:szCs w:val="24"/>
        </w:rPr>
        <w:t>ητική ευθύνη που επέφερε ο ν.</w:t>
      </w:r>
      <w:r w:rsidRPr="00FE6315">
        <w:rPr>
          <w:rFonts w:eastAsia="Times New Roman"/>
          <w:color w:val="212121"/>
          <w:szCs w:val="24"/>
        </w:rPr>
        <w:t>4072</w:t>
      </w:r>
      <w:r>
        <w:rPr>
          <w:rFonts w:eastAsia="Times New Roman"/>
          <w:color w:val="212121"/>
          <w:szCs w:val="24"/>
        </w:rPr>
        <w:t>/20</w:t>
      </w:r>
      <w:r w:rsidRPr="00FE6315">
        <w:rPr>
          <w:rFonts w:eastAsia="Times New Roman"/>
          <w:color w:val="212121"/>
          <w:szCs w:val="24"/>
        </w:rPr>
        <w:t>12</w:t>
      </w:r>
      <w:r>
        <w:rPr>
          <w:rFonts w:eastAsia="Times New Roman"/>
          <w:color w:val="212121"/>
          <w:szCs w:val="24"/>
        </w:rPr>
        <w:t xml:space="preserve">- </w:t>
      </w:r>
      <w:r w:rsidRPr="00FE6315">
        <w:rPr>
          <w:rFonts w:eastAsia="Times New Roman"/>
          <w:color w:val="212121"/>
          <w:szCs w:val="24"/>
        </w:rPr>
        <w:t xml:space="preserve">ευθύνονται για τις υποχρεώσεις </w:t>
      </w:r>
      <w:r>
        <w:rPr>
          <w:rFonts w:eastAsia="Times New Roman"/>
          <w:color w:val="212121"/>
          <w:szCs w:val="24"/>
        </w:rPr>
        <w:t xml:space="preserve">της </w:t>
      </w:r>
      <w:r w:rsidRPr="00FE6315">
        <w:rPr>
          <w:rFonts w:eastAsia="Times New Roman"/>
          <w:color w:val="212121"/>
          <w:szCs w:val="24"/>
        </w:rPr>
        <w:t>εταιρείας αλληλεγγύως και εις όλον</w:t>
      </w:r>
      <w:r>
        <w:rPr>
          <w:rFonts w:eastAsia="Times New Roman"/>
          <w:color w:val="212121"/>
          <w:szCs w:val="24"/>
        </w:rPr>
        <w:t>.</w:t>
      </w:r>
    </w:p>
    <w:p w14:paraId="4EC1902A"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Μ</w:t>
      </w:r>
      <w:r w:rsidRPr="00FE6315">
        <w:rPr>
          <w:rFonts w:eastAsia="Times New Roman"/>
          <w:color w:val="212121"/>
          <w:szCs w:val="24"/>
        </w:rPr>
        <w:t>ε την τροπολογία που εισέρχεται</w:t>
      </w:r>
      <w:r>
        <w:rPr>
          <w:rFonts w:eastAsia="Times New Roman"/>
          <w:color w:val="212121"/>
          <w:szCs w:val="24"/>
        </w:rPr>
        <w:t>, η οποία αφορά α</w:t>
      </w:r>
      <w:r w:rsidRPr="00FE6315">
        <w:rPr>
          <w:rFonts w:eastAsia="Times New Roman"/>
          <w:color w:val="212121"/>
          <w:szCs w:val="24"/>
        </w:rPr>
        <w:t>πλά μέλη</w:t>
      </w:r>
      <w:r>
        <w:rPr>
          <w:rFonts w:eastAsia="Times New Roman"/>
          <w:color w:val="212121"/>
          <w:szCs w:val="24"/>
        </w:rPr>
        <w:t>,</w:t>
      </w:r>
      <w:r w:rsidRPr="00FE6315">
        <w:rPr>
          <w:rFonts w:eastAsia="Times New Roman"/>
          <w:color w:val="212121"/>
          <w:szCs w:val="24"/>
        </w:rPr>
        <w:t xml:space="preserve"> για τ</w:t>
      </w:r>
      <w:r>
        <w:rPr>
          <w:rFonts w:eastAsia="Times New Roman"/>
          <w:color w:val="212121"/>
          <w:szCs w:val="24"/>
        </w:rPr>
        <w:t>α μέλη</w:t>
      </w:r>
      <w:r>
        <w:rPr>
          <w:rFonts w:eastAsia="Times New Roman"/>
          <w:color w:val="212121"/>
          <w:szCs w:val="24"/>
        </w:rPr>
        <w:t xml:space="preserve"> που εισήλθαν πριν την 11η </w:t>
      </w:r>
      <w:r w:rsidRPr="00FE6315">
        <w:rPr>
          <w:rFonts w:eastAsia="Times New Roman"/>
          <w:color w:val="212121"/>
          <w:szCs w:val="24"/>
        </w:rPr>
        <w:t xml:space="preserve">Απριλίου του 2012 </w:t>
      </w:r>
      <w:r>
        <w:rPr>
          <w:rFonts w:eastAsia="Times New Roman"/>
          <w:color w:val="212121"/>
          <w:szCs w:val="24"/>
        </w:rPr>
        <w:t>-</w:t>
      </w:r>
      <w:r w:rsidRPr="00FE6315">
        <w:rPr>
          <w:rFonts w:eastAsia="Times New Roman"/>
          <w:color w:val="212121"/>
          <w:szCs w:val="24"/>
        </w:rPr>
        <w:t xml:space="preserve">που ήταν </w:t>
      </w:r>
      <w:r>
        <w:rPr>
          <w:rFonts w:eastAsia="Times New Roman"/>
          <w:color w:val="212121"/>
          <w:szCs w:val="24"/>
        </w:rPr>
        <w:t xml:space="preserve">η </w:t>
      </w:r>
      <w:r w:rsidRPr="00FE6315">
        <w:rPr>
          <w:rFonts w:eastAsia="Times New Roman"/>
          <w:color w:val="212121"/>
          <w:szCs w:val="24"/>
        </w:rPr>
        <w:t xml:space="preserve">ημερομηνία που άρχισε να </w:t>
      </w:r>
      <w:r>
        <w:rPr>
          <w:rFonts w:eastAsia="Times New Roman"/>
          <w:color w:val="212121"/>
          <w:szCs w:val="24"/>
        </w:rPr>
        <w:t>παράγει αποτελέσματα ο ν.4072/20</w:t>
      </w:r>
      <w:r w:rsidRPr="00FE6315">
        <w:rPr>
          <w:rFonts w:eastAsia="Times New Roman"/>
          <w:color w:val="212121"/>
          <w:szCs w:val="24"/>
        </w:rPr>
        <w:t>12</w:t>
      </w:r>
      <w:r>
        <w:rPr>
          <w:rFonts w:eastAsia="Times New Roman"/>
          <w:color w:val="212121"/>
          <w:szCs w:val="24"/>
        </w:rPr>
        <w:t xml:space="preserve">- </w:t>
      </w:r>
      <w:r w:rsidRPr="00FE6315">
        <w:rPr>
          <w:rFonts w:eastAsia="Times New Roman"/>
          <w:color w:val="212121"/>
          <w:szCs w:val="24"/>
        </w:rPr>
        <w:t>και για χρέη που γεννήθηκαν πριν το</w:t>
      </w:r>
      <w:r>
        <w:rPr>
          <w:rFonts w:eastAsia="Times New Roman"/>
          <w:color w:val="212121"/>
          <w:szCs w:val="24"/>
        </w:rPr>
        <w:t>ν</w:t>
      </w:r>
      <w:r w:rsidRPr="00FE6315">
        <w:rPr>
          <w:rFonts w:eastAsia="Times New Roman"/>
          <w:color w:val="212121"/>
          <w:szCs w:val="24"/>
        </w:rPr>
        <w:t xml:space="preserve"> νόμο</w:t>
      </w:r>
      <w:r>
        <w:rPr>
          <w:rFonts w:eastAsia="Times New Roman"/>
          <w:color w:val="212121"/>
          <w:szCs w:val="24"/>
        </w:rPr>
        <w:t>,</w:t>
      </w:r>
      <w:r w:rsidRPr="00FE6315">
        <w:rPr>
          <w:rFonts w:eastAsia="Times New Roman"/>
          <w:color w:val="212121"/>
          <w:szCs w:val="24"/>
        </w:rPr>
        <w:t xml:space="preserve"> α</w:t>
      </w:r>
      <w:r w:rsidRPr="00FE6315">
        <w:rPr>
          <w:rFonts w:eastAsia="Times New Roman"/>
          <w:color w:val="212121"/>
          <w:szCs w:val="24"/>
        </w:rPr>
        <w:lastRenderedPageBreak/>
        <w:t>ποκαθίσταται αυτή η αδικία και εξασφαλίζεται η ασφάλεια δικαίου</w:t>
      </w:r>
      <w:r>
        <w:rPr>
          <w:rFonts w:eastAsia="Times New Roman"/>
          <w:color w:val="212121"/>
          <w:szCs w:val="24"/>
        </w:rPr>
        <w:t>. Οι</w:t>
      </w:r>
      <w:r w:rsidRPr="00FE6315">
        <w:rPr>
          <w:rFonts w:eastAsia="Times New Roman"/>
          <w:color w:val="212121"/>
          <w:szCs w:val="24"/>
        </w:rPr>
        <w:t xml:space="preserve"> υποχρεώσεις παραμένουν στο</w:t>
      </w:r>
      <w:r w:rsidRPr="00FE6315">
        <w:rPr>
          <w:rFonts w:eastAsia="Times New Roman"/>
          <w:color w:val="212121"/>
          <w:szCs w:val="24"/>
        </w:rPr>
        <w:t xml:space="preserve"> </w:t>
      </w:r>
      <w:r>
        <w:rPr>
          <w:rFonts w:eastAsia="Times New Roman"/>
          <w:color w:val="212121"/>
          <w:szCs w:val="24"/>
        </w:rPr>
        <w:t xml:space="preserve">ακέραιο στα μέλη του ΔΣ </w:t>
      </w:r>
      <w:r w:rsidRPr="00FE6315">
        <w:rPr>
          <w:rFonts w:eastAsia="Times New Roman"/>
          <w:color w:val="212121"/>
          <w:szCs w:val="24"/>
        </w:rPr>
        <w:t xml:space="preserve">και στους έχοντες </w:t>
      </w:r>
      <w:r>
        <w:rPr>
          <w:rFonts w:eastAsia="Times New Roman"/>
          <w:color w:val="212121"/>
          <w:szCs w:val="24"/>
        </w:rPr>
        <w:t>διαχειριστική ευθύνη</w:t>
      </w:r>
      <w:r w:rsidRPr="00FE6315">
        <w:rPr>
          <w:rFonts w:eastAsia="Times New Roman"/>
          <w:color w:val="212121"/>
          <w:szCs w:val="24"/>
        </w:rPr>
        <w:t xml:space="preserve"> αυτή την περίοδο</w:t>
      </w:r>
      <w:r>
        <w:rPr>
          <w:rFonts w:eastAsia="Times New Roman"/>
          <w:color w:val="212121"/>
          <w:szCs w:val="24"/>
        </w:rPr>
        <w:t xml:space="preserve">. </w:t>
      </w:r>
    </w:p>
    <w:p w14:paraId="4EC1902B"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FE6315">
        <w:rPr>
          <w:rFonts w:eastAsia="Times New Roman"/>
          <w:color w:val="212121"/>
          <w:szCs w:val="24"/>
        </w:rPr>
        <w:t>υμπερασματικά</w:t>
      </w:r>
      <w:r>
        <w:rPr>
          <w:rFonts w:eastAsia="Times New Roman"/>
          <w:color w:val="212121"/>
          <w:szCs w:val="24"/>
        </w:rPr>
        <w:t>,</w:t>
      </w:r>
      <w:r w:rsidRPr="00FE6315">
        <w:rPr>
          <w:rFonts w:eastAsia="Times New Roman"/>
          <w:color w:val="212121"/>
          <w:szCs w:val="24"/>
        </w:rPr>
        <w:t xml:space="preserve"> το σχέδιο νόμου </w:t>
      </w:r>
      <w:r>
        <w:rPr>
          <w:rFonts w:eastAsia="Times New Roman"/>
          <w:color w:val="212121"/>
          <w:szCs w:val="24"/>
        </w:rPr>
        <w:t xml:space="preserve">εισάγει </w:t>
      </w:r>
      <w:r w:rsidRPr="00FE6315">
        <w:rPr>
          <w:rFonts w:eastAsia="Times New Roman"/>
          <w:color w:val="212121"/>
          <w:szCs w:val="24"/>
        </w:rPr>
        <w:t xml:space="preserve">σειρά </w:t>
      </w:r>
      <w:r>
        <w:rPr>
          <w:rFonts w:eastAsia="Times New Roman"/>
          <w:color w:val="212121"/>
          <w:szCs w:val="24"/>
        </w:rPr>
        <w:t>χρή</w:t>
      </w:r>
      <w:r w:rsidRPr="00FE6315">
        <w:rPr>
          <w:rFonts w:eastAsia="Times New Roman"/>
          <w:color w:val="212121"/>
          <w:szCs w:val="24"/>
        </w:rPr>
        <w:t>σιμων διατάξεων που θα βοηθήσουν την οικονομία και θα συμβάλλουν στην αναπτυξιακή πορεία της χώρας</w:t>
      </w:r>
      <w:r>
        <w:rPr>
          <w:rFonts w:eastAsia="Times New Roman"/>
          <w:color w:val="212121"/>
          <w:szCs w:val="24"/>
        </w:rPr>
        <w:t>.</w:t>
      </w:r>
    </w:p>
    <w:p w14:paraId="4EC1902C"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Μ</w:t>
      </w:r>
      <w:r w:rsidRPr="00FE6315">
        <w:rPr>
          <w:rFonts w:eastAsia="Times New Roman"/>
          <w:color w:val="212121"/>
          <w:szCs w:val="24"/>
        </w:rPr>
        <w:t>ε βάση αυτά</w:t>
      </w:r>
      <w:r>
        <w:rPr>
          <w:rFonts w:eastAsia="Times New Roman"/>
          <w:color w:val="212121"/>
          <w:szCs w:val="24"/>
        </w:rPr>
        <w:t>, καλούμε τα</w:t>
      </w:r>
      <w:r>
        <w:rPr>
          <w:rFonts w:eastAsia="Times New Roman"/>
          <w:color w:val="212121"/>
          <w:szCs w:val="24"/>
        </w:rPr>
        <w:t xml:space="preserve"> κόμματα του Κ</w:t>
      </w:r>
      <w:r w:rsidRPr="00FE6315">
        <w:rPr>
          <w:rFonts w:eastAsia="Times New Roman"/>
          <w:color w:val="212121"/>
          <w:szCs w:val="24"/>
        </w:rPr>
        <w:t xml:space="preserve">οινοβουλίου να </w:t>
      </w:r>
      <w:r>
        <w:rPr>
          <w:rFonts w:eastAsia="Times New Roman"/>
          <w:color w:val="212121"/>
          <w:szCs w:val="24"/>
        </w:rPr>
        <w:t>άρουν τυχόν αρχικές επιφυλάξεις, να συγχρωτιστούν, να μην έρθουν α</w:t>
      </w:r>
      <w:r w:rsidRPr="00FE6315">
        <w:rPr>
          <w:rFonts w:eastAsia="Times New Roman"/>
          <w:color w:val="212121"/>
          <w:szCs w:val="24"/>
        </w:rPr>
        <w:t xml:space="preserve">πέναντι στην καθολικά εκφρασμένη </w:t>
      </w:r>
      <w:r>
        <w:rPr>
          <w:rFonts w:eastAsia="Times New Roman"/>
          <w:color w:val="212121"/>
          <w:szCs w:val="24"/>
        </w:rPr>
        <w:t xml:space="preserve">θετική </w:t>
      </w:r>
      <w:r w:rsidRPr="00FE6315">
        <w:rPr>
          <w:rFonts w:eastAsia="Times New Roman"/>
          <w:color w:val="212121"/>
          <w:szCs w:val="24"/>
        </w:rPr>
        <w:t xml:space="preserve">στάση όλων των παραγωγικών φορέων </w:t>
      </w:r>
      <w:r w:rsidRPr="00FE6315">
        <w:rPr>
          <w:rFonts w:eastAsia="Times New Roman"/>
          <w:color w:val="212121"/>
          <w:szCs w:val="24"/>
        </w:rPr>
        <w:t>σ</w:t>
      </w:r>
      <w:r w:rsidRPr="00780D40">
        <w:rPr>
          <w:rFonts w:eastAsia="Times New Roman"/>
          <w:color w:val="212121"/>
          <w:szCs w:val="24"/>
        </w:rPr>
        <w:t>’</w:t>
      </w:r>
      <w:r w:rsidRPr="00FE6315">
        <w:rPr>
          <w:rFonts w:eastAsia="Times New Roman"/>
          <w:color w:val="212121"/>
          <w:szCs w:val="24"/>
        </w:rPr>
        <w:t xml:space="preserve"> </w:t>
      </w:r>
      <w:r w:rsidRPr="00FE6315">
        <w:rPr>
          <w:rFonts w:eastAsia="Times New Roman"/>
          <w:color w:val="212121"/>
          <w:szCs w:val="24"/>
        </w:rPr>
        <w:t>αυτό το νομοθέτημα και να το υπερψηφίσουν</w:t>
      </w:r>
      <w:r>
        <w:rPr>
          <w:rFonts w:eastAsia="Times New Roman"/>
          <w:color w:val="212121"/>
          <w:szCs w:val="24"/>
        </w:rPr>
        <w:t>.</w:t>
      </w:r>
    </w:p>
    <w:p w14:paraId="4EC1902D"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FE6315">
        <w:rPr>
          <w:rFonts w:eastAsia="Times New Roman"/>
          <w:color w:val="212121"/>
          <w:szCs w:val="24"/>
        </w:rPr>
        <w:t>ας ευχαριστώ</w:t>
      </w:r>
      <w:r>
        <w:rPr>
          <w:rFonts w:eastAsia="Times New Roman"/>
          <w:color w:val="212121"/>
          <w:szCs w:val="24"/>
        </w:rPr>
        <w:t>.</w:t>
      </w:r>
    </w:p>
    <w:p w14:paraId="4EC1902E" w14:textId="77777777" w:rsidR="008E01FC" w:rsidRDefault="002168A0">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 xml:space="preserve">(Χειροκροτήματα από την </w:t>
      </w:r>
      <w:r w:rsidRPr="00B01A32">
        <w:rPr>
          <w:rFonts w:eastAsia="Times New Roman"/>
          <w:szCs w:val="24"/>
        </w:rPr>
        <w:t>πτέρυγα του ΣΥΡΙΖΑ)</w:t>
      </w:r>
    </w:p>
    <w:p w14:paraId="4EC1902F"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color w:val="212121"/>
          <w:szCs w:val="24"/>
        </w:rPr>
        <w:t>Ευχαριστούμε τον κ. Ιωάννη Σ</w:t>
      </w:r>
      <w:r w:rsidRPr="00FE6315">
        <w:rPr>
          <w:rFonts w:eastAsia="Times New Roman"/>
          <w:color w:val="212121"/>
          <w:szCs w:val="24"/>
        </w:rPr>
        <w:t>ηφάκη</w:t>
      </w:r>
      <w:r>
        <w:rPr>
          <w:rFonts w:eastAsia="Times New Roman"/>
          <w:color w:val="212121"/>
          <w:szCs w:val="24"/>
        </w:rPr>
        <w:t>,</w:t>
      </w:r>
      <w:r w:rsidRPr="00FE6315">
        <w:rPr>
          <w:rFonts w:eastAsia="Times New Roman"/>
          <w:color w:val="212121"/>
          <w:szCs w:val="24"/>
        </w:rPr>
        <w:t xml:space="preserve"> εισηγητή του ΣΥΡΙΖΑ</w:t>
      </w:r>
      <w:r>
        <w:rPr>
          <w:rFonts w:eastAsia="Times New Roman"/>
          <w:color w:val="212121"/>
          <w:szCs w:val="24"/>
        </w:rPr>
        <w:t>.</w:t>
      </w:r>
    </w:p>
    <w:p w14:paraId="4EC19030"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FE6315">
        <w:rPr>
          <w:rFonts w:eastAsia="Times New Roman"/>
          <w:color w:val="212121"/>
          <w:szCs w:val="24"/>
        </w:rPr>
        <w:t>ροχωρούμε με τον εισ</w:t>
      </w:r>
      <w:r>
        <w:rPr>
          <w:rFonts w:eastAsia="Times New Roman"/>
          <w:color w:val="212121"/>
          <w:szCs w:val="24"/>
        </w:rPr>
        <w:t>ηγητή της Νέας Δημοκρατίας κ. Χρί</w:t>
      </w:r>
      <w:r w:rsidRPr="00FE6315">
        <w:rPr>
          <w:rFonts w:eastAsia="Times New Roman"/>
          <w:color w:val="212121"/>
          <w:szCs w:val="24"/>
        </w:rPr>
        <w:t>στο Δήμα</w:t>
      </w:r>
      <w:r>
        <w:rPr>
          <w:rFonts w:eastAsia="Times New Roman"/>
          <w:color w:val="212121"/>
          <w:szCs w:val="24"/>
        </w:rPr>
        <w:t>.</w:t>
      </w:r>
    </w:p>
    <w:p w14:paraId="4EC19031"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Κύριε Δήμα, έχετε τον λόγο. </w:t>
      </w:r>
    </w:p>
    <w:p w14:paraId="4EC19032"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lastRenderedPageBreak/>
        <w:t xml:space="preserve">ΧΡΙΣΤΟΣ ΔΗΜΑΣ: </w:t>
      </w:r>
      <w:r>
        <w:rPr>
          <w:rFonts w:eastAsia="Times New Roman"/>
          <w:color w:val="212121"/>
          <w:szCs w:val="24"/>
        </w:rPr>
        <w:t xml:space="preserve">Ευχαριστώ, κύριε Πρόεδρε. </w:t>
      </w:r>
    </w:p>
    <w:p w14:paraId="4EC19033"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w:t>
      </w:r>
      <w:r w:rsidRPr="00FE6315">
        <w:rPr>
          <w:rFonts w:eastAsia="Times New Roman"/>
          <w:color w:val="212121"/>
          <w:szCs w:val="24"/>
        </w:rPr>
        <w:t>λοι οι Έλλ</w:t>
      </w:r>
      <w:r w:rsidRPr="00FE6315">
        <w:rPr>
          <w:rFonts w:eastAsia="Times New Roman"/>
          <w:color w:val="212121"/>
          <w:szCs w:val="24"/>
        </w:rPr>
        <w:t>ηνες θυμόμαστε τα συνθήματα του ΣΥΡΙΖΑ με τα οποία</w:t>
      </w:r>
      <w:r>
        <w:rPr>
          <w:rFonts w:eastAsia="Times New Roman"/>
          <w:color w:val="212121"/>
          <w:szCs w:val="24"/>
        </w:rPr>
        <w:t xml:space="preserve"> κέρδισε τις εκλογές π</w:t>
      </w:r>
      <w:r w:rsidRPr="00FE6315">
        <w:rPr>
          <w:rFonts w:eastAsia="Times New Roman"/>
          <w:color w:val="212121"/>
          <w:szCs w:val="24"/>
        </w:rPr>
        <w:t xml:space="preserve">ριν </w:t>
      </w:r>
      <w:r>
        <w:rPr>
          <w:rFonts w:eastAsia="Times New Roman"/>
          <w:color w:val="212121"/>
          <w:szCs w:val="24"/>
        </w:rPr>
        <w:t>από τέσσερα</w:t>
      </w:r>
      <w:r w:rsidRPr="00FE6315">
        <w:rPr>
          <w:rFonts w:eastAsia="Times New Roman"/>
          <w:color w:val="212121"/>
          <w:szCs w:val="24"/>
        </w:rPr>
        <w:t xml:space="preserve"> χρόνια και κυβερνάει ακόμα και σήμερα</w:t>
      </w:r>
      <w:r>
        <w:rPr>
          <w:rFonts w:eastAsia="Times New Roman"/>
          <w:color w:val="212121"/>
          <w:szCs w:val="24"/>
        </w:rPr>
        <w:t>, «</w:t>
      </w:r>
      <w:r w:rsidRPr="00FE6315">
        <w:rPr>
          <w:rFonts w:eastAsia="Times New Roman"/>
          <w:color w:val="212121"/>
          <w:szCs w:val="24"/>
        </w:rPr>
        <w:t xml:space="preserve">θα καταργήσουμε τα μνημόνια με έναν </w:t>
      </w:r>
      <w:r>
        <w:rPr>
          <w:rFonts w:eastAsia="Times New Roman"/>
          <w:color w:val="212121"/>
          <w:szCs w:val="24"/>
        </w:rPr>
        <w:t>νό</w:t>
      </w:r>
      <w:r w:rsidRPr="00FE6315">
        <w:rPr>
          <w:rFonts w:eastAsia="Times New Roman"/>
          <w:color w:val="212121"/>
          <w:szCs w:val="24"/>
        </w:rPr>
        <w:t>μο και ένα άρθρο</w:t>
      </w:r>
      <w:r>
        <w:rPr>
          <w:rFonts w:eastAsia="Times New Roman"/>
          <w:color w:val="212121"/>
          <w:szCs w:val="24"/>
        </w:rPr>
        <w:t>»,</w:t>
      </w:r>
      <w:r w:rsidRPr="00FE6315">
        <w:rPr>
          <w:rFonts w:eastAsia="Times New Roman"/>
          <w:color w:val="212121"/>
          <w:szCs w:val="24"/>
        </w:rPr>
        <w:t xml:space="preserve"> </w:t>
      </w:r>
      <w:r>
        <w:rPr>
          <w:rFonts w:eastAsia="Times New Roman"/>
          <w:color w:val="212121"/>
          <w:szCs w:val="24"/>
        </w:rPr>
        <w:t>«</w:t>
      </w:r>
      <w:r w:rsidRPr="00FE6315">
        <w:rPr>
          <w:rFonts w:eastAsia="Times New Roman"/>
          <w:color w:val="212121"/>
          <w:szCs w:val="24"/>
        </w:rPr>
        <w:t>θα καταργήσουμε τον ΕΝΦΙΑ</w:t>
      </w:r>
      <w:r>
        <w:rPr>
          <w:rFonts w:eastAsia="Times New Roman"/>
          <w:color w:val="212121"/>
          <w:szCs w:val="24"/>
        </w:rPr>
        <w:t>»,</w:t>
      </w:r>
      <w:r w:rsidRPr="00FE6315">
        <w:rPr>
          <w:rFonts w:eastAsia="Times New Roman"/>
          <w:color w:val="212121"/>
          <w:szCs w:val="24"/>
        </w:rPr>
        <w:t xml:space="preserve"> </w:t>
      </w:r>
      <w:r>
        <w:rPr>
          <w:rFonts w:eastAsia="Times New Roman"/>
          <w:color w:val="212121"/>
          <w:szCs w:val="24"/>
        </w:rPr>
        <w:t>«</w:t>
      </w:r>
      <w:r w:rsidRPr="00FE6315">
        <w:rPr>
          <w:rFonts w:eastAsia="Times New Roman"/>
          <w:color w:val="212121"/>
          <w:szCs w:val="24"/>
        </w:rPr>
        <w:t>κανένα σπίτι στα χέρια τραπεζίτη</w:t>
      </w:r>
      <w:r>
        <w:rPr>
          <w:rFonts w:eastAsia="Times New Roman"/>
          <w:color w:val="212121"/>
          <w:szCs w:val="24"/>
        </w:rPr>
        <w:t xml:space="preserve">». </w:t>
      </w:r>
    </w:p>
    <w:p w14:paraId="4EC19034"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Ξ</w:t>
      </w:r>
      <w:r w:rsidRPr="00FE6315">
        <w:rPr>
          <w:rFonts w:eastAsia="Times New Roman"/>
          <w:color w:val="212121"/>
          <w:szCs w:val="24"/>
        </w:rPr>
        <w:t>έρετ</w:t>
      </w:r>
      <w:r w:rsidRPr="00FE6315">
        <w:rPr>
          <w:rFonts w:eastAsia="Times New Roman"/>
          <w:color w:val="212121"/>
          <w:szCs w:val="24"/>
        </w:rPr>
        <w:t>ε</w:t>
      </w:r>
      <w:r>
        <w:rPr>
          <w:rFonts w:eastAsia="Times New Roman"/>
          <w:color w:val="212121"/>
          <w:szCs w:val="24"/>
        </w:rPr>
        <w:t xml:space="preserve">, </w:t>
      </w:r>
      <w:r>
        <w:rPr>
          <w:rFonts w:eastAsia="Times New Roman"/>
          <w:color w:val="212121"/>
          <w:szCs w:val="24"/>
        </w:rPr>
        <w:t xml:space="preserve">μ’ </w:t>
      </w:r>
      <w:r>
        <w:rPr>
          <w:rFonts w:eastAsia="Times New Roman"/>
          <w:color w:val="212121"/>
          <w:szCs w:val="24"/>
        </w:rPr>
        <w:t>αυτά τα τρία συνθήματα κερδίσατε τις εκλογές και κυβερνάτε</w:t>
      </w:r>
      <w:r w:rsidRPr="00FE6315">
        <w:rPr>
          <w:rFonts w:eastAsia="Times New Roman"/>
          <w:color w:val="212121"/>
          <w:szCs w:val="24"/>
        </w:rPr>
        <w:t xml:space="preserve"> ακόμα και σήμερα</w:t>
      </w:r>
      <w:r>
        <w:rPr>
          <w:rFonts w:eastAsia="Times New Roman"/>
          <w:color w:val="212121"/>
          <w:szCs w:val="24"/>
        </w:rPr>
        <w:t>. Π</w:t>
      </w:r>
      <w:r w:rsidRPr="00FE6315">
        <w:rPr>
          <w:rFonts w:eastAsia="Times New Roman"/>
          <w:color w:val="212121"/>
          <w:szCs w:val="24"/>
        </w:rPr>
        <w:t>οιος θα ξεχά</w:t>
      </w:r>
      <w:r>
        <w:rPr>
          <w:rFonts w:eastAsia="Times New Roman"/>
          <w:color w:val="212121"/>
          <w:szCs w:val="24"/>
        </w:rPr>
        <w:t>σει πόσες φορές είχατε φωνάξει τ</w:t>
      </w:r>
      <w:r w:rsidRPr="00FE6315">
        <w:rPr>
          <w:rFonts w:eastAsia="Times New Roman"/>
          <w:color w:val="212121"/>
          <w:szCs w:val="24"/>
        </w:rPr>
        <w:t xml:space="preserve">ο σύνθημα </w:t>
      </w:r>
      <w:r>
        <w:rPr>
          <w:rFonts w:eastAsia="Times New Roman"/>
          <w:color w:val="212121"/>
          <w:szCs w:val="24"/>
        </w:rPr>
        <w:t>«</w:t>
      </w:r>
      <w:r w:rsidRPr="00FE6315">
        <w:rPr>
          <w:rFonts w:eastAsia="Times New Roman"/>
          <w:color w:val="212121"/>
          <w:szCs w:val="24"/>
        </w:rPr>
        <w:t>κανένα σπίτι στα χέρια τραπεζίτη</w:t>
      </w:r>
      <w:r>
        <w:rPr>
          <w:rFonts w:eastAsia="Times New Roman"/>
          <w:color w:val="212121"/>
          <w:szCs w:val="24"/>
        </w:rPr>
        <w:t xml:space="preserve">»; </w:t>
      </w:r>
    </w:p>
    <w:p w14:paraId="4EC19035"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FE6315">
        <w:rPr>
          <w:rFonts w:eastAsia="Times New Roman"/>
          <w:color w:val="212121"/>
          <w:szCs w:val="24"/>
        </w:rPr>
        <w:t>ε κεντρική προεκλογική του ομ</w:t>
      </w:r>
      <w:r>
        <w:rPr>
          <w:rFonts w:eastAsia="Times New Roman"/>
          <w:color w:val="212121"/>
          <w:szCs w:val="24"/>
        </w:rPr>
        <w:t>ιλία ο Αλέξης Τσίπρας υπογράμμιζ</w:t>
      </w:r>
      <w:r w:rsidRPr="00FE6315">
        <w:rPr>
          <w:rFonts w:eastAsia="Times New Roman"/>
          <w:color w:val="212121"/>
          <w:szCs w:val="24"/>
        </w:rPr>
        <w:t>ε τα εξής</w:t>
      </w:r>
      <w:r>
        <w:rPr>
          <w:rFonts w:eastAsia="Times New Roman"/>
          <w:color w:val="212121"/>
          <w:szCs w:val="24"/>
        </w:rPr>
        <w:t>: «Έ</w:t>
      </w:r>
      <w:r w:rsidRPr="00FE6315">
        <w:rPr>
          <w:rFonts w:eastAsia="Times New Roman"/>
          <w:color w:val="212121"/>
          <w:szCs w:val="24"/>
        </w:rPr>
        <w:t xml:space="preserve">χουμε </w:t>
      </w:r>
      <w:r w:rsidRPr="00FE6315">
        <w:rPr>
          <w:rFonts w:eastAsia="Times New Roman"/>
          <w:color w:val="212121"/>
          <w:szCs w:val="24"/>
        </w:rPr>
        <w:t>σχέδ</w:t>
      </w:r>
      <w:r>
        <w:rPr>
          <w:rFonts w:eastAsia="Times New Roman"/>
          <w:color w:val="212121"/>
          <w:szCs w:val="24"/>
        </w:rPr>
        <w:t>ιο και δεσμευόμαστε να βάλουμε τ</w:t>
      </w:r>
      <w:r w:rsidRPr="00FE6315">
        <w:rPr>
          <w:rFonts w:eastAsia="Times New Roman"/>
          <w:color w:val="212121"/>
          <w:szCs w:val="24"/>
        </w:rPr>
        <w:t xml:space="preserve">έλος </w:t>
      </w:r>
      <w:r w:rsidRPr="00FE6315">
        <w:rPr>
          <w:rFonts w:eastAsia="Times New Roman"/>
          <w:color w:val="212121"/>
          <w:szCs w:val="24"/>
        </w:rPr>
        <w:t>σ</w:t>
      </w:r>
      <w:r>
        <w:rPr>
          <w:rFonts w:eastAsia="Times New Roman"/>
          <w:color w:val="212121"/>
          <w:szCs w:val="24"/>
        </w:rPr>
        <w:t>’</w:t>
      </w:r>
      <w:r w:rsidRPr="00FE6315">
        <w:rPr>
          <w:rFonts w:eastAsia="Times New Roman"/>
          <w:color w:val="212121"/>
          <w:szCs w:val="24"/>
        </w:rPr>
        <w:t xml:space="preserve"> </w:t>
      </w:r>
      <w:r w:rsidRPr="00FE6315">
        <w:rPr>
          <w:rFonts w:eastAsia="Times New Roman"/>
          <w:color w:val="212121"/>
          <w:szCs w:val="24"/>
        </w:rPr>
        <w:t>αυτό τον εφιάλτη των πλειστηριασμών της πρώτης κατοικίας</w:t>
      </w:r>
      <w:r>
        <w:rPr>
          <w:rFonts w:eastAsia="Times New Roman"/>
          <w:color w:val="212121"/>
          <w:szCs w:val="24"/>
        </w:rPr>
        <w:t>», «</w:t>
      </w:r>
      <w:r w:rsidRPr="00FE6315">
        <w:rPr>
          <w:rFonts w:eastAsia="Times New Roman"/>
          <w:color w:val="212121"/>
          <w:szCs w:val="24"/>
        </w:rPr>
        <w:t>κανένα σπίτι στα χέρια τραπεζίτη με κυβέρνηση ΣΥΡΙΖΑ</w:t>
      </w:r>
      <w:r>
        <w:rPr>
          <w:rFonts w:eastAsia="Times New Roman"/>
          <w:color w:val="212121"/>
          <w:szCs w:val="24"/>
        </w:rPr>
        <w:t>», «</w:t>
      </w:r>
      <w:r w:rsidRPr="00FE6315">
        <w:rPr>
          <w:rFonts w:eastAsia="Times New Roman"/>
          <w:color w:val="212121"/>
          <w:szCs w:val="24"/>
        </w:rPr>
        <w:t>έχουμε σχέδιο</w:t>
      </w:r>
      <w:r>
        <w:rPr>
          <w:rFonts w:eastAsia="Times New Roman"/>
          <w:color w:val="212121"/>
          <w:szCs w:val="24"/>
        </w:rPr>
        <w:t>, σ</w:t>
      </w:r>
      <w:r w:rsidRPr="00FE6315">
        <w:rPr>
          <w:rFonts w:eastAsia="Times New Roman"/>
          <w:color w:val="212121"/>
          <w:szCs w:val="24"/>
        </w:rPr>
        <w:t>ήμερα είναι σύνθημα</w:t>
      </w:r>
      <w:r>
        <w:rPr>
          <w:rFonts w:eastAsia="Times New Roman"/>
          <w:color w:val="212121"/>
          <w:szCs w:val="24"/>
        </w:rPr>
        <w:t>,</w:t>
      </w:r>
      <w:r w:rsidRPr="00FE6315">
        <w:rPr>
          <w:rFonts w:eastAsia="Times New Roman"/>
          <w:color w:val="212121"/>
          <w:szCs w:val="24"/>
        </w:rPr>
        <w:t xml:space="preserve"> </w:t>
      </w:r>
      <w:r>
        <w:rPr>
          <w:rFonts w:eastAsia="Times New Roman"/>
          <w:color w:val="212121"/>
          <w:szCs w:val="24"/>
        </w:rPr>
        <w:t>από Δευτέρα θα είναι νόμος του κ</w:t>
      </w:r>
      <w:r w:rsidRPr="00FE6315">
        <w:rPr>
          <w:rFonts w:eastAsia="Times New Roman"/>
          <w:color w:val="212121"/>
          <w:szCs w:val="24"/>
        </w:rPr>
        <w:t>ράτους</w:t>
      </w:r>
      <w:r>
        <w:rPr>
          <w:rFonts w:eastAsia="Times New Roman"/>
          <w:color w:val="212121"/>
          <w:szCs w:val="24"/>
        </w:rPr>
        <w:t xml:space="preserve">». </w:t>
      </w:r>
    </w:p>
    <w:p w14:paraId="4EC19036"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Τελικά, το α</w:t>
      </w:r>
      <w:r w:rsidRPr="00FE6315">
        <w:rPr>
          <w:rFonts w:eastAsia="Times New Roman"/>
          <w:color w:val="212121"/>
          <w:szCs w:val="24"/>
        </w:rPr>
        <w:t>ν είχ</w:t>
      </w:r>
      <w:r w:rsidRPr="00FE6315">
        <w:rPr>
          <w:rFonts w:eastAsia="Times New Roman"/>
          <w:color w:val="212121"/>
          <w:szCs w:val="24"/>
        </w:rPr>
        <w:t xml:space="preserve">ε σχέδιο </w:t>
      </w:r>
      <w:r>
        <w:rPr>
          <w:rFonts w:eastAsia="Times New Roman"/>
          <w:color w:val="212121"/>
          <w:szCs w:val="24"/>
        </w:rPr>
        <w:t xml:space="preserve">ο ΣΥΡΙΖΑ ή όχι, </w:t>
      </w:r>
      <w:r w:rsidRPr="00FE6315">
        <w:rPr>
          <w:rFonts w:eastAsia="Times New Roman"/>
          <w:color w:val="212121"/>
          <w:szCs w:val="24"/>
        </w:rPr>
        <w:t>νομίζω πως το είδε όλος ο κόσμος</w:t>
      </w:r>
      <w:r>
        <w:rPr>
          <w:rFonts w:eastAsia="Times New Roman"/>
          <w:color w:val="212121"/>
          <w:szCs w:val="24"/>
        </w:rPr>
        <w:t>. Η</w:t>
      </w:r>
      <w:r w:rsidRPr="00FE6315">
        <w:rPr>
          <w:rFonts w:eastAsia="Times New Roman"/>
          <w:color w:val="212121"/>
          <w:szCs w:val="24"/>
        </w:rPr>
        <w:t xml:space="preserve"> πραγματικότητα είναι πως όχι μόνο δεν </w:t>
      </w:r>
      <w:r w:rsidRPr="00FE6315">
        <w:rPr>
          <w:rFonts w:eastAsia="Times New Roman"/>
          <w:color w:val="212121"/>
          <w:szCs w:val="24"/>
        </w:rPr>
        <w:lastRenderedPageBreak/>
        <w:t>υπήρχε σχέδιο</w:t>
      </w:r>
      <w:r>
        <w:rPr>
          <w:rFonts w:eastAsia="Times New Roman"/>
          <w:color w:val="212121"/>
          <w:szCs w:val="24"/>
        </w:rPr>
        <w:t>,</w:t>
      </w:r>
      <w:r w:rsidRPr="00FE6315">
        <w:rPr>
          <w:rFonts w:eastAsia="Times New Roman"/>
          <w:color w:val="212121"/>
          <w:szCs w:val="24"/>
        </w:rPr>
        <w:t xml:space="preserve"> αλλά είτε λέγατε </w:t>
      </w:r>
      <w:r>
        <w:rPr>
          <w:rFonts w:eastAsia="Times New Roman"/>
          <w:color w:val="212121"/>
          <w:szCs w:val="24"/>
        </w:rPr>
        <w:t>συνειδητά</w:t>
      </w:r>
      <w:r w:rsidRPr="00FE6315">
        <w:rPr>
          <w:rFonts w:eastAsia="Times New Roman"/>
          <w:color w:val="212121"/>
          <w:szCs w:val="24"/>
        </w:rPr>
        <w:t xml:space="preserve"> ψέματα στο</w:t>
      </w:r>
      <w:r>
        <w:rPr>
          <w:rFonts w:eastAsia="Times New Roman"/>
          <w:color w:val="212121"/>
          <w:szCs w:val="24"/>
        </w:rPr>
        <w:t>υς Έλληνες πολίτες είτε υπήρχαν</w:t>
      </w:r>
      <w:r w:rsidRPr="00FE6315">
        <w:rPr>
          <w:rFonts w:eastAsia="Times New Roman"/>
          <w:color w:val="212121"/>
          <w:szCs w:val="24"/>
        </w:rPr>
        <w:t xml:space="preserve"> επικίνδυνες αυταπάτες</w:t>
      </w:r>
      <w:r>
        <w:rPr>
          <w:rFonts w:eastAsia="Times New Roman"/>
          <w:color w:val="212121"/>
          <w:szCs w:val="24"/>
        </w:rPr>
        <w:t>. Δ</w:t>
      </w:r>
      <w:r w:rsidRPr="00FE6315">
        <w:rPr>
          <w:rFonts w:eastAsia="Times New Roman"/>
          <w:color w:val="212121"/>
          <w:szCs w:val="24"/>
        </w:rPr>
        <w:t>εν ξέρω ποιο από τα δύο είναι χειρότερο</w:t>
      </w:r>
      <w:r>
        <w:rPr>
          <w:rFonts w:eastAsia="Times New Roman"/>
          <w:color w:val="212121"/>
          <w:szCs w:val="24"/>
        </w:rPr>
        <w:t>, να καλλι</w:t>
      </w:r>
      <w:r>
        <w:rPr>
          <w:rFonts w:eastAsia="Times New Roman"/>
          <w:color w:val="212121"/>
          <w:szCs w:val="24"/>
        </w:rPr>
        <w:t xml:space="preserve">εργείς συνειδητά </w:t>
      </w:r>
      <w:r w:rsidRPr="00FE6315">
        <w:rPr>
          <w:rFonts w:eastAsia="Times New Roman"/>
          <w:color w:val="212121"/>
          <w:szCs w:val="24"/>
        </w:rPr>
        <w:t xml:space="preserve">ψεύτικες ελπίδες και προσδοκίες </w:t>
      </w:r>
      <w:r>
        <w:rPr>
          <w:rFonts w:eastAsia="Times New Roman"/>
          <w:color w:val="212121"/>
          <w:szCs w:val="24"/>
        </w:rPr>
        <w:t xml:space="preserve">στους </w:t>
      </w:r>
      <w:r w:rsidRPr="00FE6315">
        <w:rPr>
          <w:rFonts w:eastAsia="Times New Roman"/>
          <w:color w:val="212121"/>
          <w:szCs w:val="24"/>
        </w:rPr>
        <w:t>Έλληνες πολίτες ή να μην καταλαβαίνεις πώς λειτουργούν βασικοί πυλώνες της οικονομίας</w:t>
      </w:r>
      <w:r>
        <w:rPr>
          <w:rFonts w:eastAsia="Times New Roman"/>
          <w:color w:val="212121"/>
          <w:szCs w:val="24"/>
        </w:rPr>
        <w:t xml:space="preserve">. </w:t>
      </w:r>
    </w:p>
    <w:p w14:paraId="4EC19037"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Σε κάθε περίπτωση ουδέποτε είχατ</w:t>
      </w:r>
      <w:r w:rsidRPr="00FE6315">
        <w:rPr>
          <w:rFonts w:eastAsia="Times New Roman"/>
          <w:color w:val="212121"/>
          <w:szCs w:val="24"/>
        </w:rPr>
        <w:t>ε το θά</w:t>
      </w:r>
      <w:r>
        <w:rPr>
          <w:rFonts w:eastAsia="Times New Roman"/>
          <w:color w:val="212121"/>
          <w:szCs w:val="24"/>
        </w:rPr>
        <w:t>ρρος και την ευθιξία να πείτε στους</w:t>
      </w:r>
      <w:r w:rsidRPr="00FE6315">
        <w:rPr>
          <w:rFonts w:eastAsia="Times New Roman"/>
          <w:color w:val="212121"/>
          <w:szCs w:val="24"/>
        </w:rPr>
        <w:t xml:space="preserve"> Έλληνες πολίτες την αλήθεια</w:t>
      </w:r>
      <w:r>
        <w:rPr>
          <w:rFonts w:eastAsia="Times New Roman"/>
          <w:color w:val="212121"/>
          <w:szCs w:val="24"/>
        </w:rPr>
        <w:t xml:space="preserve">, να πείτε </w:t>
      </w:r>
      <w:r>
        <w:rPr>
          <w:rFonts w:eastAsia="Times New Roman"/>
          <w:color w:val="212121"/>
          <w:szCs w:val="24"/>
        </w:rPr>
        <w:t>στους πολίτες πως είτε τους κοροϊδεύατε</w:t>
      </w:r>
      <w:r w:rsidRPr="00FE6315">
        <w:rPr>
          <w:rFonts w:eastAsia="Times New Roman"/>
          <w:color w:val="212121"/>
          <w:szCs w:val="24"/>
        </w:rPr>
        <w:t xml:space="preserve"> συστηματικά είτε πως δεν είχατε επαφή με την πραγματικότητα</w:t>
      </w:r>
      <w:r>
        <w:rPr>
          <w:rFonts w:eastAsia="Times New Roman"/>
          <w:color w:val="212121"/>
          <w:szCs w:val="24"/>
        </w:rPr>
        <w:t>.</w:t>
      </w:r>
    </w:p>
    <w:p w14:paraId="4EC19038"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FE6315">
        <w:rPr>
          <w:rFonts w:eastAsia="Times New Roman"/>
          <w:color w:val="212121"/>
          <w:szCs w:val="24"/>
        </w:rPr>
        <w:t>άμε</w:t>
      </w:r>
      <w:r>
        <w:rPr>
          <w:rFonts w:eastAsia="Times New Roman"/>
          <w:color w:val="212121"/>
          <w:szCs w:val="24"/>
        </w:rPr>
        <w:t>,</w:t>
      </w:r>
      <w:r w:rsidRPr="00FE6315">
        <w:rPr>
          <w:rFonts w:eastAsia="Times New Roman"/>
          <w:color w:val="212121"/>
          <w:szCs w:val="24"/>
        </w:rPr>
        <w:t xml:space="preserve"> </w:t>
      </w:r>
      <w:r>
        <w:rPr>
          <w:rFonts w:eastAsia="Times New Roman"/>
          <w:color w:val="212121"/>
          <w:szCs w:val="24"/>
        </w:rPr>
        <w:t>όμως,</w:t>
      </w:r>
      <w:r w:rsidRPr="00FE6315">
        <w:rPr>
          <w:rFonts w:eastAsia="Times New Roman"/>
          <w:color w:val="212121"/>
          <w:szCs w:val="24"/>
        </w:rPr>
        <w:t xml:space="preserve"> τώρα στο ζήτημα του ιδιωτικού χρέους το οποίο συνδέεται με την τροπολογία για την πρώτη κατοικία</w:t>
      </w:r>
      <w:r>
        <w:rPr>
          <w:rFonts w:eastAsia="Times New Roman"/>
          <w:color w:val="212121"/>
          <w:szCs w:val="24"/>
        </w:rPr>
        <w:t>. Θ</w:t>
      </w:r>
      <w:r w:rsidRPr="00FE6315">
        <w:rPr>
          <w:rFonts w:eastAsia="Times New Roman"/>
          <w:color w:val="212121"/>
          <w:szCs w:val="24"/>
        </w:rPr>
        <w:t>έλω να σας δώσω κάποια στοιχεία για την πορε</w:t>
      </w:r>
      <w:r w:rsidRPr="00FE6315">
        <w:rPr>
          <w:rFonts w:eastAsia="Times New Roman"/>
          <w:color w:val="212121"/>
          <w:szCs w:val="24"/>
        </w:rPr>
        <w:t>ία της εθνικής οικονομίας</w:t>
      </w:r>
      <w:r>
        <w:rPr>
          <w:rFonts w:eastAsia="Times New Roman"/>
          <w:color w:val="212121"/>
          <w:szCs w:val="24"/>
        </w:rPr>
        <w:t>. Π</w:t>
      </w:r>
      <w:r w:rsidRPr="00FE6315">
        <w:rPr>
          <w:rFonts w:eastAsia="Times New Roman"/>
          <w:color w:val="212121"/>
          <w:szCs w:val="24"/>
        </w:rPr>
        <w:t>ερίπου 85 δισεκατομμύρια ευρώ είναι οι οφειλές των Ελλήνων πολιτών προς τις τράπεζες</w:t>
      </w:r>
      <w:r>
        <w:rPr>
          <w:rFonts w:eastAsia="Times New Roman"/>
          <w:color w:val="212121"/>
          <w:szCs w:val="24"/>
        </w:rPr>
        <w:t>, 104,3 δισεκατομμύρια ευρώ</w:t>
      </w:r>
      <w:r w:rsidRPr="00FE6315">
        <w:rPr>
          <w:rFonts w:eastAsia="Times New Roman"/>
          <w:color w:val="212121"/>
          <w:szCs w:val="24"/>
        </w:rPr>
        <w:t xml:space="preserve"> είναι οι ληξιπρόθεσμες οφειλές των ιδιωτών προς την εφορία</w:t>
      </w:r>
      <w:r>
        <w:rPr>
          <w:rFonts w:eastAsia="Times New Roman"/>
          <w:color w:val="212121"/>
          <w:szCs w:val="24"/>
        </w:rPr>
        <w:t xml:space="preserve">. </w:t>
      </w:r>
    </w:p>
    <w:p w14:paraId="4EC19039"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FE6315">
        <w:rPr>
          <w:rFonts w:eastAsia="Times New Roman"/>
          <w:color w:val="212121"/>
          <w:szCs w:val="24"/>
        </w:rPr>
        <w:t xml:space="preserve">αι επιτρέψτε μου να σας πω </w:t>
      </w:r>
      <w:r w:rsidRPr="00FE6315">
        <w:rPr>
          <w:rFonts w:eastAsia="Times New Roman"/>
          <w:color w:val="212121"/>
          <w:szCs w:val="24"/>
        </w:rPr>
        <w:t>σ</w:t>
      </w:r>
      <w:r w:rsidRPr="00E4356A">
        <w:rPr>
          <w:rFonts w:eastAsia="Times New Roman"/>
          <w:color w:val="212121"/>
          <w:szCs w:val="24"/>
        </w:rPr>
        <w:t>’</w:t>
      </w:r>
      <w:r w:rsidRPr="00FE6315">
        <w:rPr>
          <w:rFonts w:eastAsia="Times New Roman"/>
          <w:color w:val="212121"/>
          <w:szCs w:val="24"/>
        </w:rPr>
        <w:t xml:space="preserve"> αυτό το σημείο </w:t>
      </w:r>
      <w:r>
        <w:rPr>
          <w:rFonts w:eastAsia="Times New Roman"/>
          <w:color w:val="212121"/>
          <w:szCs w:val="24"/>
        </w:rPr>
        <w:t xml:space="preserve">ότι </w:t>
      </w:r>
      <w:r w:rsidRPr="00FE6315">
        <w:rPr>
          <w:rFonts w:eastAsia="Times New Roman"/>
          <w:color w:val="212121"/>
          <w:szCs w:val="24"/>
        </w:rPr>
        <w:t xml:space="preserve">το </w:t>
      </w:r>
      <w:r w:rsidRPr="00FE6315">
        <w:rPr>
          <w:rFonts w:eastAsia="Times New Roman"/>
          <w:color w:val="212121"/>
          <w:szCs w:val="24"/>
        </w:rPr>
        <w:t xml:space="preserve">40% των ληξιπρόθεσμων οφειλών των ιδιωτών προς την εφορία </w:t>
      </w:r>
      <w:r w:rsidRPr="00FE6315">
        <w:rPr>
          <w:rFonts w:eastAsia="Times New Roman"/>
          <w:color w:val="212121"/>
          <w:szCs w:val="24"/>
        </w:rPr>
        <w:lastRenderedPageBreak/>
        <w:t>έχει δημιουργηθεί επί δικών σας ημερών</w:t>
      </w:r>
      <w:r>
        <w:rPr>
          <w:rFonts w:eastAsia="Times New Roman"/>
          <w:color w:val="212121"/>
          <w:szCs w:val="24"/>
        </w:rPr>
        <w:t>, επί ημερών Σ</w:t>
      </w:r>
      <w:r w:rsidRPr="00FE6315">
        <w:rPr>
          <w:rFonts w:eastAsia="Times New Roman"/>
          <w:color w:val="212121"/>
          <w:szCs w:val="24"/>
        </w:rPr>
        <w:t>ΥΡΙΖΑ</w:t>
      </w:r>
      <w:r>
        <w:rPr>
          <w:rFonts w:eastAsia="Times New Roman"/>
          <w:color w:val="212121"/>
          <w:szCs w:val="24"/>
        </w:rPr>
        <w:t>. Και είναι άλλα 34,3 δισεκατομμύρια ευρώ</w:t>
      </w:r>
      <w:r w:rsidRPr="00FE6315">
        <w:rPr>
          <w:rFonts w:eastAsia="Times New Roman"/>
          <w:color w:val="212121"/>
          <w:szCs w:val="24"/>
        </w:rPr>
        <w:t xml:space="preserve"> οι ληξιπρόθεσμες οφειλές των ιδιωτών προς </w:t>
      </w:r>
      <w:r>
        <w:rPr>
          <w:rFonts w:eastAsia="Times New Roman"/>
          <w:color w:val="212121"/>
          <w:szCs w:val="24"/>
        </w:rPr>
        <w:t xml:space="preserve">τα </w:t>
      </w:r>
      <w:r w:rsidRPr="00FE6315">
        <w:rPr>
          <w:rFonts w:eastAsia="Times New Roman"/>
          <w:color w:val="212121"/>
          <w:szCs w:val="24"/>
        </w:rPr>
        <w:t>ασφαλιστικά ταμεία</w:t>
      </w:r>
      <w:r>
        <w:rPr>
          <w:rFonts w:eastAsia="Times New Roman"/>
          <w:color w:val="212121"/>
          <w:szCs w:val="24"/>
        </w:rPr>
        <w:t xml:space="preserve">. </w:t>
      </w:r>
      <w:r w:rsidRPr="00FE6315">
        <w:rPr>
          <w:rFonts w:eastAsia="Times New Roman"/>
          <w:color w:val="212121"/>
          <w:szCs w:val="24"/>
        </w:rPr>
        <w:t>Άρα</w:t>
      </w:r>
      <w:r>
        <w:rPr>
          <w:rFonts w:eastAsia="Times New Roman"/>
          <w:color w:val="212121"/>
          <w:szCs w:val="24"/>
        </w:rPr>
        <w:t>,</w:t>
      </w:r>
      <w:r w:rsidRPr="00FE6315">
        <w:rPr>
          <w:rFonts w:eastAsia="Times New Roman"/>
          <w:color w:val="212121"/>
          <w:szCs w:val="24"/>
        </w:rPr>
        <w:t xml:space="preserve"> το συνολικό ύψος του</w:t>
      </w:r>
      <w:r>
        <w:rPr>
          <w:rFonts w:eastAsia="Times New Roman"/>
          <w:color w:val="212121"/>
          <w:szCs w:val="24"/>
        </w:rPr>
        <w:t xml:space="preserve"> ιδιωτικο</w:t>
      </w:r>
      <w:r>
        <w:rPr>
          <w:rFonts w:eastAsia="Times New Roman"/>
          <w:color w:val="212121"/>
          <w:szCs w:val="24"/>
        </w:rPr>
        <w:t>ύ χρέους αγγίζει τα 2</w:t>
      </w:r>
      <w:r w:rsidRPr="00FE6315">
        <w:rPr>
          <w:rFonts w:eastAsia="Times New Roman"/>
          <w:color w:val="212121"/>
          <w:szCs w:val="24"/>
        </w:rPr>
        <w:t>24 δισεκατομμύρια ευρώ</w:t>
      </w:r>
      <w:r>
        <w:rPr>
          <w:rFonts w:eastAsia="Times New Roman"/>
          <w:color w:val="212121"/>
          <w:szCs w:val="24"/>
        </w:rPr>
        <w:t xml:space="preserve">. </w:t>
      </w:r>
      <w:r w:rsidRPr="00FE6315">
        <w:rPr>
          <w:rFonts w:eastAsia="Times New Roman"/>
          <w:color w:val="212121"/>
          <w:szCs w:val="24"/>
        </w:rPr>
        <w:t>Όταν σας λέγαμε ότ</w:t>
      </w:r>
      <w:r>
        <w:rPr>
          <w:rFonts w:eastAsia="Times New Roman"/>
          <w:color w:val="212121"/>
          <w:szCs w:val="24"/>
        </w:rPr>
        <w:t>ι δεν μπορείτε να υπερφορολογείτε</w:t>
      </w:r>
      <w:r w:rsidRPr="00FE6315">
        <w:rPr>
          <w:rFonts w:eastAsia="Times New Roman"/>
          <w:color w:val="212121"/>
          <w:szCs w:val="24"/>
        </w:rPr>
        <w:t xml:space="preserve"> τους πάντες</w:t>
      </w:r>
      <w:r>
        <w:rPr>
          <w:rFonts w:eastAsia="Times New Roman"/>
          <w:color w:val="212121"/>
          <w:szCs w:val="24"/>
        </w:rPr>
        <w:t>, δεν μας δίνα</w:t>
      </w:r>
      <w:r w:rsidRPr="00FE6315">
        <w:rPr>
          <w:rFonts w:eastAsia="Times New Roman"/>
          <w:color w:val="212121"/>
          <w:szCs w:val="24"/>
        </w:rPr>
        <w:t>τε σημασία</w:t>
      </w:r>
      <w:r>
        <w:rPr>
          <w:rFonts w:eastAsia="Times New Roman"/>
          <w:color w:val="212121"/>
          <w:szCs w:val="24"/>
        </w:rPr>
        <w:t>.</w:t>
      </w:r>
    </w:p>
    <w:p w14:paraId="4EC1903A"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Με την τροπολογία που φ</w:t>
      </w:r>
      <w:r w:rsidRPr="00FE6315">
        <w:rPr>
          <w:rFonts w:eastAsia="Times New Roman"/>
          <w:color w:val="212121"/>
          <w:szCs w:val="24"/>
        </w:rPr>
        <w:t xml:space="preserve">έρνετε </w:t>
      </w:r>
      <w:r>
        <w:rPr>
          <w:rFonts w:eastAsia="Times New Roman"/>
          <w:color w:val="212121"/>
          <w:szCs w:val="24"/>
        </w:rPr>
        <w:t>πάτε να</w:t>
      </w:r>
      <w:r w:rsidRPr="00FE6315">
        <w:rPr>
          <w:rFonts w:eastAsia="Times New Roman"/>
          <w:color w:val="212121"/>
          <w:szCs w:val="24"/>
        </w:rPr>
        <w:t xml:space="preserve"> αντιμετωπίσετε μόνο το κομμάτι των οφειλών προς τις τράπεζες</w:t>
      </w:r>
      <w:r>
        <w:rPr>
          <w:rFonts w:eastAsia="Times New Roman"/>
          <w:color w:val="212121"/>
          <w:szCs w:val="24"/>
        </w:rPr>
        <w:t>,</w:t>
      </w:r>
      <w:r w:rsidRPr="00FE6315">
        <w:rPr>
          <w:rFonts w:eastAsia="Times New Roman"/>
          <w:color w:val="212121"/>
          <w:szCs w:val="24"/>
        </w:rPr>
        <w:t xml:space="preserve"> δηλαδή τα 85</w:t>
      </w:r>
      <w:r>
        <w:rPr>
          <w:rFonts w:eastAsia="Times New Roman"/>
          <w:color w:val="212121"/>
          <w:szCs w:val="24"/>
        </w:rPr>
        <w:t xml:space="preserve"> δισεκατομ</w:t>
      </w:r>
      <w:r>
        <w:rPr>
          <w:rFonts w:eastAsia="Times New Roman"/>
          <w:color w:val="212121"/>
          <w:szCs w:val="24"/>
        </w:rPr>
        <w:t>μύρια ευρώ από τα 22</w:t>
      </w:r>
      <w:r w:rsidRPr="00FE6315">
        <w:rPr>
          <w:rFonts w:eastAsia="Times New Roman"/>
          <w:color w:val="212121"/>
          <w:szCs w:val="24"/>
        </w:rPr>
        <w:t>4 δι</w:t>
      </w:r>
      <w:r>
        <w:rPr>
          <w:rFonts w:eastAsia="Times New Roman"/>
          <w:color w:val="212121"/>
          <w:szCs w:val="24"/>
        </w:rPr>
        <w:t>σεκατομμύρια ευρώ</w:t>
      </w:r>
      <w:r w:rsidRPr="00FE6315">
        <w:rPr>
          <w:rFonts w:eastAsia="Times New Roman"/>
          <w:color w:val="212121"/>
          <w:szCs w:val="24"/>
        </w:rPr>
        <w:t xml:space="preserve"> που είναι το ιδιωτικό χρέος</w:t>
      </w:r>
      <w:r>
        <w:rPr>
          <w:rFonts w:eastAsia="Times New Roman"/>
          <w:color w:val="212121"/>
          <w:szCs w:val="24"/>
        </w:rPr>
        <w:t>, ένα υποσύνολο δ</w:t>
      </w:r>
      <w:r w:rsidRPr="00FE6315">
        <w:rPr>
          <w:rFonts w:eastAsia="Times New Roman"/>
          <w:color w:val="212121"/>
          <w:szCs w:val="24"/>
        </w:rPr>
        <w:t>ηλαδή μόνο του ιδιωτικού χρέους</w:t>
      </w:r>
      <w:r>
        <w:rPr>
          <w:rFonts w:eastAsia="Times New Roman"/>
          <w:color w:val="212121"/>
          <w:szCs w:val="24"/>
        </w:rPr>
        <w:t>.</w:t>
      </w:r>
    </w:p>
    <w:p w14:paraId="4EC1903B"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Το ενδιαφέρον είναι ότι η Τ</w:t>
      </w:r>
      <w:r w:rsidRPr="00FE6315">
        <w:rPr>
          <w:rFonts w:eastAsia="Times New Roman"/>
          <w:color w:val="212121"/>
          <w:szCs w:val="24"/>
        </w:rPr>
        <w:t>ράπεζα της Ελλάδος υπολ</w:t>
      </w:r>
      <w:r>
        <w:rPr>
          <w:rFonts w:eastAsia="Times New Roman"/>
          <w:color w:val="212121"/>
          <w:szCs w:val="24"/>
        </w:rPr>
        <w:t>ογίζει πως στη ρύθμιση θα μπουν</w:t>
      </w:r>
      <w:r w:rsidRPr="00FE6315">
        <w:rPr>
          <w:rFonts w:eastAsia="Times New Roman"/>
          <w:color w:val="212121"/>
          <w:szCs w:val="24"/>
        </w:rPr>
        <w:t xml:space="preserve"> περ</w:t>
      </w:r>
      <w:r>
        <w:rPr>
          <w:rFonts w:eastAsia="Times New Roman"/>
          <w:color w:val="212121"/>
          <w:szCs w:val="24"/>
        </w:rPr>
        <w:t>ίπου τα 8,5 δισεκατομμύρια ευρώ. Η Ένωση Ελληνικών Τ</w:t>
      </w:r>
      <w:r w:rsidRPr="00FE6315">
        <w:rPr>
          <w:rFonts w:eastAsia="Times New Roman"/>
          <w:color w:val="212121"/>
          <w:szCs w:val="24"/>
        </w:rPr>
        <w:t xml:space="preserve">ραπεζών υπολογίζει πως θα </w:t>
      </w:r>
      <w:r>
        <w:rPr>
          <w:rFonts w:eastAsia="Times New Roman"/>
          <w:color w:val="212121"/>
          <w:szCs w:val="24"/>
        </w:rPr>
        <w:t>εί</w:t>
      </w:r>
      <w:r w:rsidRPr="00FE6315">
        <w:rPr>
          <w:rFonts w:eastAsia="Times New Roman"/>
          <w:color w:val="212121"/>
          <w:szCs w:val="24"/>
        </w:rPr>
        <w:t xml:space="preserve">ναι τα 11 </w:t>
      </w:r>
      <w:r>
        <w:rPr>
          <w:rFonts w:eastAsia="Times New Roman"/>
          <w:color w:val="212121"/>
          <w:szCs w:val="24"/>
        </w:rPr>
        <w:t>δισεκατομμύρια ευρώ. Αντιλαμβάνεστε ότι από τα 224 δισεκατομμύρια</w:t>
      </w:r>
      <w:r w:rsidRPr="00FE6315">
        <w:rPr>
          <w:rFonts w:eastAsia="Times New Roman"/>
          <w:color w:val="212121"/>
          <w:szCs w:val="24"/>
        </w:rPr>
        <w:t xml:space="preserve"> ευρώ που οφείλουν οι Έλλην</w:t>
      </w:r>
      <w:r>
        <w:rPr>
          <w:rFonts w:eastAsia="Times New Roman"/>
          <w:color w:val="212121"/>
          <w:szCs w:val="24"/>
        </w:rPr>
        <w:t>ες πολίτες στη ρύθμιση θα μπουν 11 δισεκατομμύρια ευρώ, όπως υπολογίζει η Ένωση Τ</w:t>
      </w:r>
      <w:r w:rsidRPr="00FE6315">
        <w:rPr>
          <w:rFonts w:eastAsia="Times New Roman"/>
          <w:color w:val="212121"/>
          <w:szCs w:val="24"/>
        </w:rPr>
        <w:t>ραπεζών</w:t>
      </w:r>
      <w:r>
        <w:rPr>
          <w:rFonts w:eastAsia="Times New Roman"/>
          <w:color w:val="212121"/>
          <w:szCs w:val="24"/>
        </w:rPr>
        <w:t xml:space="preserve">. </w:t>
      </w:r>
    </w:p>
    <w:p w14:paraId="4EC1903C"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Άρα, </w:t>
      </w:r>
      <w:r w:rsidRPr="00FE6315">
        <w:rPr>
          <w:rFonts w:eastAsia="Times New Roman"/>
          <w:color w:val="212121"/>
          <w:szCs w:val="24"/>
        </w:rPr>
        <w:t>με τη σημερινή σας ρύθμιση δεν</w:t>
      </w:r>
      <w:r w:rsidRPr="00FE6315">
        <w:rPr>
          <w:rFonts w:eastAsia="Times New Roman"/>
          <w:color w:val="212121"/>
          <w:szCs w:val="24"/>
        </w:rPr>
        <w:t xml:space="preserve"> αντιμετωπίζεται ούτε καν το 5% του προβλήματος του ιδιωτικού χρέους</w:t>
      </w:r>
      <w:r>
        <w:rPr>
          <w:rFonts w:eastAsia="Times New Roman"/>
          <w:color w:val="212121"/>
          <w:szCs w:val="24"/>
        </w:rPr>
        <w:t xml:space="preserve">. </w:t>
      </w:r>
      <w:r>
        <w:rPr>
          <w:rFonts w:eastAsia="Times New Roman"/>
          <w:color w:val="212121"/>
          <w:szCs w:val="24"/>
        </w:rPr>
        <w:t>Γ</w:t>
      </w:r>
      <w:r w:rsidRPr="00FE6315">
        <w:rPr>
          <w:rFonts w:eastAsia="Times New Roman"/>
          <w:color w:val="212121"/>
          <w:szCs w:val="24"/>
        </w:rPr>
        <w:t>ι</w:t>
      </w:r>
      <w:r w:rsidRPr="00E4356A">
        <w:rPr>
          <w:rFonts w:eastAsia="Times New Roman"/>
          <w:color w:val="212121"/>
          <w:szCs w:val="24"/>
        </w:rPr>
        <w:t>’</w:t>
      </w:r>
      <w:r w:rsidRPr="00FE6315">
        <w:rPr>
          <w:rFonts w:eastAsia="Times New Roman"/>
          <w:color w:val="212121"/>
          <w:szCs w:val="24"/>
        </w:rPr>
        <w:t xml:space="preserve"> αυτό θα ήταν πολύ σημαντικό</w:t>
      </w:r>
      <w:r>
        <w:rPr>
          <w:rFonts w:eastAsia="Times New Roman"/>
          <w:color w:val="212121"/>
          <w:szCs w:val="24"/>
        </w:rPr>
        <w:t>,</w:t>
      </w:r>
      <w:r w:rsidRPr="00FE6315">
        <w:rPr>
          <w:rFonts w:eastAsia="Times New Roman"/>
          <w:color w:val="212121"/>
          <w:szCs w:val="24"/>
        </w:rPr>
        <w:t xml:space="preserve"> ε</w:t>
      </w:r>
      <w:r>
        <w:rPr>
          <w:rFonts w:eastAsia="Times New Roman"/>
          <w:color w:val="212121"/>
          <w:szCs w:val="24"/>
        </w:rPr>
        <w:t>κτός από τη ρύθμιση που φέρνετε</w:t>
      </w:r>
      <w:r w:rsidRPr="00FE6315">
        <w:rPr>
          <w:rFonts w:eastAsia="Times New Roman"/>
          <w:color w:val="212121"/>
          <w:szCs w:val="24"/>
        </w:rPr>
        <w:t xml:space="preserve"> για τις οφειλές προς τις τράπεζες</w:t>
      </w:r>
      <w:r>
        <w:rPr>
          <w:rFonts w:eastAsia="Times New Roman"/>
          <w:color w:val="212121"/>
          <w:szCs w:val="24"/>
        </w:rPr>
        <w:t>, να φέρετε και για τις οφειλές προς το δ</w:t>
      </w:r>
      <w:r w:rsidRPr="00FE6315">
        <w:rPr>
          <w:rFonts w:eastAsia="Times New Roman"/>
          <w:color w:val="212121"/>
          <w:szCs w:val="24"/>
        </w:rPr>
        <w:t>ημόσιο</w:t>
      </w:r>
      <w:r>
        <w:rPr>
          <w:rFonts w:eastAsia="Times New Roman"/>
          <w:color w:val="212121"/>
          <w:szCs w:val="24"/>
        </w:rPr>
        <w:t>,</w:t>
      </w:r>
      <w:r w:rsidRPr="00FE6315">
        <w:rPr>
          <w:rFonts w:eastAsia="Times New Roman"/>
          <w:color w:val="212121"/>
          <w:szCs w:val="24"/>
        </w:rPr>
        <w:t xml:space="preserve"> δηλαδή την εφορία και τα ασφαλιστικά τ</w:t>
      </w:r>
      <w:r w:rsidRPr="00FE6315">
        <w:rPr>
          <w:rFonts w:eastAsia="Times New Roman"/>
          <w:color w:val="212121"/>
          <w:szCs w:val="24"/>
        </w:rPr>
        <w:t>αμεία</w:t>
      </w:r>
      <w:r>
        <w:rPr>
          <w:rFonts w:eastAsia="Times New Roman"/>
          <w:color w:val="212121"/>
          <w:szCs w:val="24"/>
        </w:rPr>
        <w:t>.</w:t>
      </w:r>
      <w:r w:rsidRPr="00FE6315">
        <w:rPr>
          <w:rFonts w:eastAsia="Times New Roman"/>
          <w:color w:val="212121"/>
          <w:szCs w:val="24"/>
        </w:rPr>
        <w:t xml:space="preserve"> </w:t>
      </w:r>
    </w:p>
    <w:p w14:paraId="4EC1903D"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sidRPr="00FE6315">
        <w:rPr>
          <w:rFonts w:eastAsia="Times New Roman"/>
          <w:color w:val="212121"/>
          <w:szCs w:val="24"/>
        </w:rPr>
        <w:t>Δυστυχώς</w:t>
      </w:r>
      <w:r>
        <w:rPr>
          <w:rFonts w:eastAsia="Times New Roman"/>
          <w:color w:val="212121"/>
          <w:szCs w:val="24"/>
        </w:rPr>
        <w:t>,</w:t>
      </w:r>
      <w:r w:rsidRPr="00FE6315">
        <w:rPr>
          <w:rFonts w:eastAsia="Times New Roman"/>
          <w:color w:val="212121"/>
          <w:szCs w:val="24"/>
        </w:rPr>
        <w:t xml:space="preserve"> επί δικών σας ημερών το διαθέσιμο εισόδημα των Ελλήνων</w:t>
      </w:r>
      <w:r>
        <w:rPr>
          <w:rFonts w:eastAsia="Times New Roman"/>
          <w:color w:val="212121"/>
          <w:szCs w:val="24"/>
        </w:rPr>
        <w:t xml:space="preserve"> πολιτών έχει μειωθεί δραστικά. Χ</w:t>
      </w:r>
      <w:r w:rsidRPr="00FE6315">
        <w:rPr>
          <w:rFonts w:eastAsia="Times New Roman"/>
          <w:color w:val="212121"/>
          <w:szCs w:val="24"/>
        </w:rPr>
        <w:t xml:space="preserve">αρακτηριστικά είναι τα στοιχεία που δημοσίευσε ο </w:t>
      </w:r>
      <w:r>
        <w:rPr>
          <w:rFonts w:eastAsia="Times New Roman"/>
          <w:color w:val="212121"/>
          <w:szCs w:val="24"/>
        </w:rPr>
        <w:t xml:space="preserve">ΙΟΒΕ </w:t>
      </w:r>
      <w:r w:rsidRPr="00FE6315">
        <w:rPr>
          <w:rFonts w:eastAsia="Times New Roman"/>
          <w:color w:val="212121"/>
          <w:szCs w:val="24"/>
        </w:rPr>
        <w:t xml:space="preserve">και η </w:t>
      </w:r>
      <w:r>
        <w:rPr>
          <w:rFonts w:eastAsia="Times New Roman"/>
          <w:color w:val="212121"/>
          <w:szCs w:val="24"/>
        </w:rPr>
        <w:t>ΓΣΕΒΕΕ: Τ</w:t>
      </w:r>
      <w:r w:rsidRPr="00FE6315">
        <w:rPr>
          <w:rFonts w:eastAsia="Times New Roman"/>
          <w:color w:val="212121"/>
          <w:szCs w:val="24"/>
        </w:rPr>
        <w:t>ο 82% των νοικοκυ</w:t>
      </w:r>
      <w:r>
        <w:rPr>
          <w:rFonts w:eastAsia="Times New Roman"/>
          <w:color w:val="212121"/>
          <w:szCs w:val="24"/>
        </w:rPr>
        <w:t>ριών δεν θα αποταμιεύσει φέτος ο</w:t>
      </w:r>
      <w:r w:rsidRPr="00FE6315">
        <w:rPr>
          <w:rFonts w:eastAsia="Times New Roman"/>
          <w:color w:val="212121"/>
          <w:szCs w:val="24"/>
        </w:rPr>
        <w:t xml:space="preserve">ύτε </w:t>
      </w:r>
      <w:r>
        <w:rPr>
          <w:rFonts w:eastAsia="Times New Roman"/>
          <w:color w:val="212121"/>
          <w:szCs w:val="24"/>
        </w:rPr>
        <w:t>1</w:t>
      </w:r>
      <w:r w:rsidRPr="00FE6315">
        <w:rPr>
          <w:rFonts w:eastAsia="Times New Roman"/>
          <w:color w:val="212121"/>
          <w:szCs w:val="24"/>
        </w:rPr>
        <w:t xml:space="preserve"> ευρώ</w:t>
      </w:r>
      <w:r>
        <w:rPr>
          <w:rFonts w:eastAsia="Times New Roman"/>
          <w:color w:val="212121"/>
          <w:szCs w:val="24"/>
        </w:rPr>
        <w:t>. Το 62% των κ</w:t>
      </w:r>
      <w:r w:rsidRPr="00FE6315">
        <w:rPr>
          <w:rFonts w:eastAsia="Times New Roman"/>
          <w:color w:val="212121"/>
          <w:szCs w:val="24"/>
        </w:rPr>
        <w:t>αταναλωτών δηλώνει πως μόλις τα βγάζει πέρα</w:t>
      </w:r>
      <w:r>
        <w:rPr>
          <w:rFonts w:eastAsia="Times New Roman"/>
          <w:color w:val="212121"/>
          <w:szCs w:val="24"/>
        </w:rPr>
        <w:t>. Δεκαεννιά</w:t>
      </w:r>
      <w:r w:rsidRPr="00FE6315">
        <w:rPr>
          <w:rFonts w:eastAsia="Times New Roman"/>
          <w:color w:val="212121"/>
          <w:szCs w:val="24"/>
        </w:rPr>
        <w:t xml:space="preserve"> ημέρες μόλις διαρκεί το μηνιαίο εισόδημα για ένα στα δύο νοικοκυριά</w:t>
      </w:r>
      <w:r>
        <w:rPr>
          <w:rFonts w:eastAsia="Times New Roman"/>
          <w:color w:val="212121"/>
          <w:szCs w:val="24"/>
        </w:rPr>
        <w:t>.</w:t>
      </w:r>
    </w:p>
    <w:p w14:paraId="4EC1903E"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FE6315">
        <w:rPr>
          <w:rFonts w:eastAsia="Times New Roman"/>
          <w:color w:val="212121"/>
          <w:szCs w:val="24"/>
        </w:rPr>
        <w:t>άμε</w:t>
      </w:r>
      <w:r>
        <w:rPr>
          <w:rFonts w:eastAsia="Times New Roman"/>
          <w:color w:val="212121"/>
          <w:szCs w:val="24"/>
        </w:rPr>
        <w:t>,</w:t>
      </w:r>
      <w:r w:rsidRPr="00FE6315">
        <w:rPr>
          <w:rFonts w:eastAsia="Times New Roman"/>
          <w:color w:val="212121"/>
          <w:szCs w:val="24"/>
        </w:rPr>
        <w:t xml:space="preserve"> </w:t>
      </w:r>
      <w:r>
        <w:rPr>
          <w:rFonts w:eastAsia="Times New Roman"/>
          <w:color w:val="212121"/>
          <w:szCs w:val="24"/>
        </w:rPr>
        <w:t>όμως,</w:t>
      </w:r>
      <w:r w:rsidRPr="00FE6315">
        <w:rPr>
          <w:rFonts w:eastAsia="Times New Roman"/>
          <w:color w:val="212121"/>
          <w:szCs w:val="24"/>
        </w:rPr>
        <w:t xml:space="preserve"> τώρα στην τροπολογία αυτή καθαυτή</w:t>
      </w:r>
      <w:r>
        <w:rPr>
          <w:rFonts w:eastAsia="Times New Roman"/>
          <w:color w:val="212121"/>
          <w:szCs w:val="24"/>
        </w:rPr>
        <w:t xml:space="preserve">. </w:t>
      </w:r>
    </w:p>
    <w:p w14:paraId="4EC1903F"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FE6315">
        <w:rPr>
          <w:rFonts w:eastAsia="Times New Roman"/>
          <w:color w:val="212121"/>
          <w:szCs w:val="24"/>
        </w:rPr>
        <w:t>ρώτον</w:t>
      </w:r>
      <w:r>
        <w:rPr>
          <w:rFonts w:eastAsia="Times New Roman"/>
          <w:color w:val="212121"/>
          <w:szCs w:val="24"/>
        </w:rPr>
        <w:t>, το γεγονός πως καταθέσα</w:t>
      </w:r>
      <w:r w:rsidRPr="00FE6315">
        <w:rPr>
          <w:rFonts w:eastAsia="Times New Roman"/>
          <w:color w:val="212121"/>
          <w:szCs w:val="24"/>
        </w:rPr>
        <w:t xml:space="preserve">τε </w:t>
      </w:r>
      <w:r>
        <w:rPr>
          <w:rFonts w:eastAsia="Times New Roman"/>
          <w:color w:val="212121"/>
          <w:szCs w:val="24"/>
        </w:rPr>
        <w:t xml:space="preserve">την </w:t>
      </w:r>
      <w:r w:rsidRPr="00FE6315">
        <w:rPr>
          <w:rFonts w:eastAsia="Times New Roman"/>
          <w:color w:val="212121"/>
          <w:szCs w:val="24"/>
        </w:rPr>
        <w:t xml:space="preserve">τροπολογία στη Βουλή </w:t>
      </w:r>
      <w:r>
        <w:rPr>
          <w:rFonts w:eastAsia="Times New Roman"/>
          <w:color w:val="212121"/>
          <w:szCs w:val="24"/>
        </w:rPr>
        <w:t>τα μεσάνυχτα και τη</w:t>
      </w:r>
      <w:r w:rsidRPr="00FE6315">
        <w:rPr>
          <w:rFonts w:eastAsia="Times New Roman"/>
          <w:color w:val="212121"/>
          <w:szCs w:val="24"/>
        </w:rPr>
        <w:t xml:space="preserve"> συζητ</w:t>
      </w:r>
      <w:r w:rsidRPr="00FE6315">
        <w:rPr>
          <w:rFonts w:eastAsia="Times New Roman"/>
          <w:color w:val="212121"/>
          <w:szCs w:val="24"/>
        </w:rPr>
        <w:t>άμε την επόμενη μέρα</w:t>
      </w:r>
      <w:r>
        <w:rPr>
          <w:rFonts w:eastAsia="Times New Roman"/>
          <w:color w:val="212121"/>
          <w:szCs w:val="24"/>
        </w:rPr>
        <w:t>,</w:t>
      </w:r>
      <w:r w:rsidRPr="00FE6315">
        <w:rPr>
          <w:rFonts w:eastAsia="Times New Roman"/>
          <w:color w:val="212121"/>
          <w:szCs w:val="24"/>
        </w:rPr>
        <w:t xml:space="preserve"> χωρίς να έχει γίνει διεξοδική συζήτηση</w:t>
      </w:r>
      <w:r>
        <w:rPr>
          <w:rFonts w:eastAsia="Times New Roman"/>
          <w:color w:val="212121"/>
          <w:szCs w:val="24"/>
        </w:rPr>
        <w:t>,</w:t>
      </w:r>
      <w:r w:rsidRPr="00FE6315">
        <w:rPr>
          <w:rFonts w:eastAsia="Times New Roman"/>
          <w:color w:val="212121"/>
          <w:szCs w:val="24"/>
        </w:rPr>
        <w:t xml:space="preserve"> είναι ανεπίτρεπτο</w:t>
      </w:r>
      <w:r>
        <w:rPr>
          <w:rFonts w:eastAsia="Times New Roman"/>
          <w:color w:val="212121"/>
          <w:szCs w:val="24"/>
        </w:rPr>
        <w:t>. Τ</w:t>
      </w:r>
      <w:r w:rsidRPr="00FE6315">
        <w:rPr>
          <w:rFonts w:eastAsia="Times New Roman"/>
          <w:color w:val="212121"/>
          <w:szCs w:val="24"/>
        </w:rPr>
        <w:t>ο θέμα ήταν γνωστό εδώ και χρόνια</w:t>
      </w:r>
      <w:r>
        <w:rPr>
          <w:rFonts w:eastAsia="Times New Roman"/>
          <w:color w:val="212121"/>
          <w:szCs w:val="24"/>
        </w:rPr>
        <w:t>.</w:t>
      </w:r>
      <w:r w:rsidRPr="00FE6315">
        <w:rPr>
          <w:rFonts w:eastAsia="Times New Roman"/>
          <w:color w:val="212121"/>
          <w:szCs w:val="24"/>
        </w:rPr>
        <w:t xml:space="preserve"> Γιατί έπρεπε να περιμένουμε τόσο μεγάλο χρονικό διάστημα </w:t>
      </w:r>
      <w:r>
        <w:rPr>
          <w:rFonts w:eastAsia="Times New Roman"/>
          <w:color w:val="212121"/>
          <w:szCs w:val="24"/>
        </w:rPr>
        <w:t>να το νομοθετήσετε αυτό;</w:t>
      </w:r>
      <w:r w:rsidRPr="00FE6315">
        <w:rPr>
          <w:rFonts w:eastAsia="Times New Roman"/>
          <w:color w:val="212121"/>
          <w:szCs w:val="24"/>
        </w:rPr>
        <w:t xml:space="preserve"> </w:t>
      </w:r>
      <w:r>
        <w:rPr>
          <w:rFonts w:eastAsia="Times New Roman"/>
          <w:color w:val="212121"/>
          <w:szCs w:val="24"/>
        </w:rPr>
        <w:t xml:space="preserve">Δεν υπάρχει </w:t>
      </w:r>
      <w:r>
        <w:rPr>
          <w:rFonts w:eastAsia="Times New Roman"/>
          <w:color w:val="212121"/>
          <w:szCs w:val="24"/>
        </w:rPr>
        <w:lastRenderedPageBreak/>
        <w:t>καμμία απάντηση. Έ</w:t>
      </w:r>
      <w:r w:rsidRPr="00FE6315">
        <w:rPr>
          <w:rFonts w:eastAsia="Times New Roman"/>
          <w:color w:val="212121"/>
          <w:szCs w:val="24"/>
        </w:rPr>
        <w:t>πρεπε να είχε γίνει αναλυτι</w:t>
      </w:r>
      <w:r w:rsidRPr="00FE6315">
        <w:rPr>
          <w:rFonts w:eastAsia="Times New Roman"/>
          <w:color w:val="212121"/>
          <w:szCs w:val="24"/>
        </w:rPr>
        <w:t xml:space="preserve">κή συζήτηση με όλους τους φορείς και να είχατε καταθέσει την πρότασή σας εδώ και πολύ μεγάλο χρονικό διάστημα και επίσης </w:t>
      </w:r>
      <w:r>
        <w:rPr>
          <w:rFonts w:eastAsia="Times New Roman"/>
          <w:color w:val="212121"/>
          <w:szCs w:val="24"/>
        </w:rPr>
        <w:t xml:space="preserve">έπρεπε </w:t>
      </w:r>
      <w:r w:rsidRPr="00FE6315">
        <w:rPr>
          <w:rFonts w:eastAsia="Times New Roman"/>
          <w:color w:val="212121"/>
          <w:szCs w:val="24"/>
        </w:rPr>
        <w:t xml:space="preserve">να </w:t>
      </w:r>
      <w:r>
        <w:rPr>
          <w:rFonts w:eastAsia="Times New Roman"/>
          <w:color w:val="212121"/>
          <w:szCs w:val="24"/>
        </w:rPr>
        <w:t>είχατε</w:t>
      </w:r>
      <w:r w:rsidRPr="00FE6315">
        <w:rPr>
          <w:rFonts w:eastAsia="Times New Roman"/>
          <w:color w:val="212121"/>
          <w:szCs w:val="24"/>
        </w:rPr>
        <w:t xml:space="preserve"> ολοκληρώσει τις συνομιλίες με τους Ευρωπαίους εταίρους</w:t>
      </w:r>
      <w:r>
        <w:rPr>
          <w:rFonts w:eastAsia="Times New Roman"/>
          <w:color w:val="212121"/>
          <w:szCs w:val="24"/>
        </w:rPr>
        <w:t>.</w:t>
      </w:r>
    </w:p>
    <w:p w14:paraId="4EC19040"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w:t>
      </w:r>
      <w:r w:rsidRPr="00FE6315">
        <w:rPr>
          <w:rFonts w:eastAsia="Times New Roman"/>
          <w:color w:val="212121"/>
          <w:szCs w:val="24"/>
        </w:rPr>
        <w:t>εύτερον</w:t>
      </w:r>
      <w:r>
        <w:rPr>
          <w:rFonts w:eastAsia="Times New Roman"/>
          <w:color w:val="212121"/>
          <w:szCs w:val="24"/>
        </w:rPr>
        <w:t>, κύριε Αντιπρόεδρε της Κ</w:t>
      </w:r>
      <w:r w:rsidRPr="00FE6315">
        <w:rPr>
          <w:rFonts w:eastAsia="Times New Roman"/>
          <w:color w:val="212121"/>
          <w:szCs w:val="24"/>
        </w:rPr>
        <w:t>υβέρνησης</w:t>
      </w:r>
      <w:r>
        <w:rPr>
          <w:rFonts w:eastAsia="Times New Roman"/>
          <w:color w:val="212121"/>
          <w:szCs w:val="24"/>
        </w:rPr>
        <w:t>, θα ήθελα ενώπιον τ</w:t>
      </w:r>
      <w:r>
        <w:rPr>
          <w:rFonts w:eastAsia="Times New Roman"/>
          <w:color w:val="212121"/>
          <w:szCs w:val="24"/>
        </w:rPr>
        <w:t>ης Εθνικής Α</w:t>
      </w:r>
      <w:r w:rsidRPr="00FE6315">
        <w:rPr>
          <w:rFonts w:eastAsia="Times New Roman"/>
          <w:color w:val="212121"/>
          <w:szCs w:val="24"/>
        </w:rPr>
        <w:t>ντιπροσωπείας να δεσμευτείτε πως πρόκειται για την τελική ρύθμιση</w:t>
      </w:r>
      <w:r>
        <w:rPr>
          <w:rFonts w:eastAsia="Times New Roman"/>
          <w:color w:val="212121"/>
          <w:szCs w:val="24"/>
        </w:rPr>
        <w:t xml:space="preserve">. Υπάρχει πιθανότητα να φέρετε </w:t>
      </w:r>
      <w:r w:rsidRPr="00FE6315">
        <w:rPr>
          <w:rFonts w:eastAsia="Times New Roman"/>
          <w:color w:val="212121"/>
          <w:szCs w:val="24"/>
        </w:rPr>
        <w:t>επιπλέον αλλαγές</w:t>
      </w:r>
      <w:r>
        <w:rPr>
          <w:rFonts w:eastAsia="Times New Roman"/>
          <w:color w:val="212121"/>
          <w:szCs w:val="24"/>
        </w:rPr>
        <w:t>;</w:t>
      </w:r>
    </w:p>
    <w:p w14:paraId="4EC19041"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sidRPr="00FE6315">
        <w:rPr>
          <w:rFonts w:eastAsia="Times New Roman"/>
          <w:color w:val="212121"/>
          <w:szCs w:val="24"/>
        </w:rPr>
        <w:t>Τρίτον</w:t>
      </w:r>
      <w:r>
        <w:rPr>
          <w:rFonts w:eastAsia="Times New Roman"/>
          <w:color w:val="212121"/>
          <w:szCs w:val="24"/>
        </w:rPr>
        <w:t>,</w:t>
      </w:r>
      <w:r w:rsidRPr="00FE6315">
        <w:rPr>
          <w:rFonts w:eastAsia="Times New Roman"/>
          <w:color w:val="212121"/>
          <w:szCs w:val="24"/>
        </w:rPr>
        <w:t xml:space="preserve"> δεν βλέπω να έχετε κάνει κάποια πρόβλεψη για τους συνεπείς δανειολήπτες</w:t>
      </w:r>
      <w:r>
        <w:rPr>
          <w:rFonts w:eastAsia="Times New Roman"/>
          <w:color w:val="212121"/>
          <w:szCs w:val="24"/>
        </w:rPr>
        <w:t>. Α</w:t>
      </w:r>
      <w:r w:rsidRPr="00FE6315">
        <w:rPr>
          <w:rFonts w:eastAsia="Times New Roman"/>
          <w:color w:val="212121"/>
          <w:szCs w:val="24"/>
        </w:rPr>
        <w:t>νεπίτρεπτη παράλειψη</w:t>
      </w:r>
      <w:r>
        <w:rPr>
          <w:rFonts w:eastAsia="Times New Roman"/>
          <w:color w:val="212121"/>
          <w:szCs w:val="24"/>
        </w:rPr>
        <w:t>! Σ</w:t>
      </w:r>
      <w:r w:rsidRPr="00FE6315">
        <w:rPr>
          <w:rFonts w:eastAsia="Times New Roman"/>
          <w:color w:val="212121"/>
          <w:szCs w:val="24"/>
        </w:rPr>
        <w:t>κοπεύετε να το διορθώσετε</w:t>
      </w:r>
      <w:r w:rsidRPr="00FE6315">
        <w:rPr>
          <w:rFonts w:eastAsia="Times New Roman"/>
          <w:color w:val="212121"/>
          <w:szCs w:val="24"/>
        </w:rPr>
        <w:t xml:space="preserve"> και υπάρχει κάποιου είδους επιβράβευση για τους συνεπείς δανειολήπτες ή απλά τους τιμωρούμε</w:t>
      </w:r>
      <w:r>
        <w:rPr>
          <w:rFonts w:eastAsia="Times New Roman"/>
          <w:color w:val="212121"/>
          <w:szCs w:val="24"/>
        </w:rPr>
        <w:t>; Αυτό</w:t>
      </w:r>
      <w:r w:rsidRPr="00FE6315">
        <w:rPr>
          <w:rFonts w:eastAsia="Times New Roman"/>
          <w:color w:val="212121"/>
          <w:szCs w:val="24"/>
        </w:rPr>
        <w:t xml:space="preserve"> το ζήτημα </w:t>
      </w:r>
      <w:r>
        <w:rPr>
          <w:rFonts w:eastAsia="Times New Roman"/>
          <w:color w:val="212121"/>
          <w:szCs w:val="24"/>
        </w:rPr>
        <w:t>θα έπρεπε η Κυβέρνηση να το είχε συζητήσει</w:t>
      </w:r>
      <w:r w:rsidRPr="00FE6315">
        <w:rPr>
          <w:rFonts w:eastAsia="Times New Roman"/>
          <w:color w:val="212121"/>
          <w:szCs w:val="24"/>
        </w:rPr>
        <w:t xml:space="preserve"> προ πολλού με τις τράπεζες</w:t>
      </w:r>
      <w:r>
        <w:rPr>
          <w:rFonts w:eastAsia="Times New Roman"/>
          <w:color w:val="212121"/>
          <w:szCs w:val="24"/>
        </w:rPr>
        <w:t xml:space="preserve"> -</w:t>
      </w:r>
      <w:r w:rsidRPr="00FE6315">
        <w:rPr>
          <w:rFonts w:eastAsia="Times New Roman"/>
          <w:color w:val="212121"/>
          <w:szCs w:val="24"/>
        </w:rPr>
        <w:t>διότι απαιτούνται τα στοιχεία που έχουν οι τράπεζες</w:t>
      </w:r>
      <w:r>
        <w:rPr>
          <w:rFonts w:eastAsia="Times New Roman"/>
          <w:color w:val="212121"/>
          <w:szCs w:val="24"/>
        </w:rPr>
        <w:t>-</w:t>
      </w:r>
      <w:r w:rsidRPr="00FE6315">
        <w:rPr>
          <w:rFonts w:eastAsia="Times New Roman"/>
          <w:color w:val="212121"/>
          <w:szCs w:val="24"/>
        </w:rPr>
        <w:t xml:space="preserve"> και να συμφωνούσε μαζί </w:t>
      </w:r>
      <w:r w:rsidRPr="00FE6315">
        <w:rPr>
          <w:rFonts w:eastAsia="Times New Roman"/>
          <w:color w:val="212121"/>
          <w:szCs w:val="24"/>
        </w:rPr>
        <w:t>τους για την επιβράβευση των συνεπών δανειοληπτών που εν καιρώ κρίσης στερήθηκαν πράγματα στη ζωή τ</w:t>
      </w:r>
      <w:r>
        <w:rPr>
          <w:rFonts w:eastAsia="Times New Roman"/>
          <w:color w:val="212121"/>
          <w:szCs w:val="24"/>
        </w:rPr>
        <w:t>ους και με δυσκολίες ήταν συνεπεί</w:t>
      </w:r>
      <w:r w:rsidRPr="00FE6315">
        <w:rPr>
          <w:rFonts w:eastAsia="Times New Roman"/>
          <w:color w:val="212121"/>
          <w:szCs w:val="24"/>
        </w:rPr>
        <w:t xml:space="preserve">ς στις δανειακές τους </w:t>
      </w:r>
      <w:r>
        <w:rPr>
          <w:rFonts w:eastAsia="Times New Roman"/>
          <w:color w:val="212121"/>
          <w:szCs w:val="24"/>
        </w:rPr>
        <w:t xml:space="preserve">υποχρεώσεις. </w:t>
      </w:r>
    </w:p>
    <w:p w14:paraId="4EC19042"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Και αναρωτιέται εύλογα </w:t>
      </w:r>
      <w:r>
        <w:rPr>
          <w:rFonts w:eastAsia="Times New Roman"/>
          <w:color w:val="212121"/>
          <w:szCs w:val="24"/>
        </w:rPr>
        <w:t>κάποιος</w:t>
      </w:r>
      <w:r>
        <w:rPr>
          <w:rFonts w:eastAsia="Times New Roman"/>
          <w:color w:val="212121"/>
          <w:szCs w:val="24"/>
        </w:rPr>
        <w:t>: Καταθέσατε χθες, κύριε Αντιπρόεδρε της Κ</w:t>
      </w:r>
      <w:r w:rsidRPr="00FE6315">
        <w:rPr>
          <w:rFonts w:eastAsia="Times New Roman"/>
          <w:color w:val="212121"/>
          <w:szCs w:val="24"/>
        </w:rPr>
        <w:t>υβέρνησης</w:t>
      </w:r>
      <w:r>
        <w:rPr>
          <w:rFonts w:eastAsia="Times New Roman"/>
          <w:color w:val="212121"/>
          <w:szCs w:val="24"/>
        </w:rPr>
        <w:t>,</w:t>
      </w:r>
      <w:r w:rsidRPr="00FE6315">
        <w:rPr>
          <w:rFonts w:eastAsia="Times New Roman"/>
          <w:color w:val="212121"/>
          <w:szCs w:val="24"/>
        </w:rPr>
        <w:t xml:space="preserve"> τροπολογία του Υπουργείου Οικονομικών</w:t>
      </w:r>
      <w:r>
        <w:rPr>
          <w:rFonts w:eastAsia="Times New Roman"/>
          <w:color w:val="212121"/>
          <w:szCs w:val="24"/>
        </w:rPr>
        <w:t>, όπου βρήκατε 30 εκατομμύρια ευρώ</w:t>
      </w:r>
      <w:r w:rsidRPr="00FE6315">
        <w:rPr>
          <w:rFonts w:eastAsia="Times New Roman"/>
          <w:color w:val="212121"/>
          <w:szCs w:val="24"/>
        </w:rPr>
        <w:t xml:space="preserve"> για τις τράπεζες</w:t>
      </w:r>
      <w:r w:rsidRPr="00A92B72">
        <w:rPr>
          <w:rFonts w:eastAsia="Times New Roman"/>
          <w:color w:val="212121"/>
          <w:szCs w:val="24"/>
        </w:rPr>
        <w:t xml:space="preserve">. </w:t>
      </w:r>
      <w:r>
        <w:rPr>
          <w:rFonts w:eastAsia="Times New Roman"/>
          <w:color w:val="212121"/>
          <w:szCs w:val="24"/>
          <w:lang w:val="en-US"/>
        </w:rPr>
        <w:t>E</w:t>
      </w:r>
      <w:r w:rsidRPr="00FE6315">
        <w:rPr>
          <w:rFonts w:eastAsia="Times New Roman"/>
          <w:color w:val="212121"/>
          <w:szCs w:val="24"/>
        </w:rPr>
        <w:t>ρώτημα</w:t>
      </w:r>
      <w:r>
        <w:rPr>
          <w:rFonts w:eastAsia="Times New Roman"/>
          <w:color w:val="212121"/>
          <w:szCs w:val="24"/>
        </w:rPr>
        <w:t>:</w:t>
      </w:r>
      <w:r w:rsidRPr="00FE6315">
        <w:rPr>
          <w:rFonts w:eastAsia="Times New Roman"/>
          <w:color w:val="212121"/>
          <w:szCs w:val="24"/>
        </w:rPr>
        <w:t xml:space="preserve"> Γιατί δεν χρησιμοποιείτε κάποια από αυ</w:t>
      </w:r>
      <w:r>
        <w:rPr>
          <w:rFonts w:eastAsia="Times New Roman"/>
          <w:color w:val="212121"/>
          <w:szCs w:val="24"/>
        </w:rPr>
        <w:t>τά τα χρήματα για να επιβραβεύσετε</w:t>
      </w:r>
      <w:r w:rsidRPr="00FE6315">
        <w:rPr>
          <w:rFonts w:eastAsia="Times New Roman"/>
          <w:color w:val="212121"/>
          <w:szCs w:val="24"/>
        </w:rPr>
        <w:t xml:space="preserve"> τους συνεπείς δανειολήπτες</w:t>
      </w:r>
      <w:r>
        <w:rPr>
          <w:rFonts w:eastAsia="Times New Roman"/>
          <w:color w:val="212121"/>
          <w:szCs w:val="24"/>
        </w:rPr>
        <w:t>; Ι</w:t>
      </w:r>
      <w:r w:rsidRPr="00FE6315">
        <w:rPr>
          <w:rFonts w:eastAsia="Times New Roman"/>
          <w:color w:val="212121"/>
          <w:szCs w:val="24"/>
        </w:rPr>
        <w:t>δού</w:t>
      </w:r>
      <w:r>
        <w:rPr>
          <w:rFonts w:eastAsia="Times New Roman"/>
          <w:color w:val="212121"/>
          <w:szCs w:val="24"/>
        </w:rPr>
        <w:t>, λ</w:t>
      </w:r>
      <w:r w:rsidRPr="00FE6315">
        <w:rPr>
          <w:rFonts w:eastAsia="Times New Roman"/>
          <w:color w:val="212121"/>
          <w:szCs w:val="24"/>
        </w:rPr>
        <w:t>οιπόν</w:t>
      </w:r>
      <w:r>
        <w:rPr>
          <w:rFonts w:eastAsia="Times New Roman"/>
          <w:color w:val="212121"/>
          <w:szCs w:val="24"/>
        </w:rPr>
        <w:t>, π</w:t>
      </w:r>
      <w:r w:rsidRPr="00FE6315">
        <w:rPr>
          <w:rFonts w:eastAsia="Times New Roman"/>
          <w:color w:val="212121"/>
          <w:szCs w:val="24"/>
        </w:rPr>
        <w:t xml:space="preserve">εδίον δόξης </w:t>
      </w:r>
      <w:proofErr w:type="spellStart"/>
      <w:r w:rsidRPr="00FE6315">
        <w:rPr>
          <w:rFonts w:eastAsia="Times New Roman"/>
          <w:color w:val="212121"/>
          <w:szCs w:val="24"/>
        </w:rPr>
        <w:t>λαμπρόν</w:t>
      </w:r>
      <w:proofErr w:type="spellEnd"/>
      <w:r>
        <w:rPr>
          <w:rFonts w:eastAsia="Times New Roman"/>
          <w:color w:val="212121"/>
          <w:szCs w:val="24"/>
        </w:rPr>
        <w:t>!</w:t>
      </w:r>
    </w:p>
    <w:p w14:paraId="4EC19043"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FE6315">
        <w:rPr>
          <w:rFonts w:eastAsia="Times New Roman"/>
          <w:color w:val="212121"/>
          <w:szCs w:val="24"/>
        </w:rPr>
        <w:t>έταρτον</w:t>
      </w:r>
      <w:r>
        <w:rPr>
          <w:rFonts w:eastAsia="Times New Roman"/>
          <w:color w:val="212121"/>
          <w:szCs w:val="24"/>
        </w:rPr>
        <w:t>, με τη ρύθ</w:t>
      </w:r>
      <w:r>
        <w:rPr>
          <w:rFonts w:eastAsia="Times New Roman"/>
          <w:color w:val="212121"/>
          <w:szCs w:val="24"/>
        </w:rPr>
        <w:t>μιση που φέρνετε δεν αντιμετωπίζετε</w:t>
      </w:r>
      <w:r w:rsidRPr="00FE6315">
        <w:rPr>
          <w:rFonts w:eastAsia="Times New Roman"/>
          <w:color w:val="212121"/>
          <w:szCs w:val="24"/>
        </w:rPr>
        <w:t xml:space="preserve"> επαρκώς το θέμα των στρατηγικών κακοπληρωτών</w:t>
      </w:r>
      <w:r>
        <w:rPr>
          <w:rFonts w:eastAsia="Times New Roman"/>
          <w:color w:val="212121"/>
          <w:szCs w:val="24"/>
        </w:rPr>
        <w:t>,</w:t>
      </w:r>
      <w:r w:rsidRPr="00FE6315">
        <w:rPr>
          <w:rFonts w:eastAsia="Times New Roman"/>
          <w:color w:val="212121"/>
          <w:szCs w:val="24"/>
        </w:rPr>
        <w:t xml:space="preserve"> που θα έπρεπε κανονικά να είναι ο κύριος στόχος</w:t>
      </w:r>
      <w:r>
        <w:rPr>
          <w:rFonts w:eastAsia="Times New Roman"/>
          <w:color w:val="212121"/>
          <w:szCs w:val="24"/>
        </w:rPr>
        <w:t>. Α</w:t>
      </w:r>
      <w:r w:rsidRPr="00FE6315">
        <w:rPr>
          <w:rFonts w:eastAsia="Times New Roman"/>
          <w:color w:val="212121"/>
          <w:szCs w:val="24"/>
        </w:rPr>
        <w:t>ντιθέτως</w:t>
      </w:r>
      <w:r>
        <w:rPr>
          <w:rFonts w:eastAsia="Times New Roman"/>
          <w:color w:val="212121"/>
          <w:szCs w:val="24"/>
        </w:rPr>
        <w:t>,</w:t>
      </w:r>
      <w:r w:rsidRPr="00FE6315">
        <w:rPr>
          <w:rFonts w:eastAsia="Times New Roman"/>
          <w:color w:val="212121"/>
          <w:szCs w:val="24"/>
        </w:rPr>
        <w:t xml:space="preserve"> τους αφήνετε ένα παραθυράκι να ξεφύγουν</w:t>
      </w:r>
      <w:r>
        <w:rPr>
          <w:rFonts w:eastAsia="Times New Roman"/>
          <w:color w:val="212121"/>
          <w:szCs w:val="24"/>
        </w:rPr>
        <w:t>. Π</w:t>
      </w:r>
      <w:r w:rsidRPr="00FE6315">
        <w:rPr>
          <w:rFonts w:eastAsia="Times New Roman"/>
          <w:color w:val="212121"/>
          <w:szCs w:val="24"/>
        </w:rPr>
        <w:t>ροφανώς</w:t>
      </w:r>
      <w:r>
        <w:rPr>
          <w:rFonts w:eastAsia="Times New Roman"/>
          <w:color w:val="212121"/>
          <w:szCs w:val="24"/>
        </w:rPr>
        <w:t>,</w:t>
      </w:r>
      <w:r w:rsidRPr="00FE6315">
        <w:rPr>
          <w:rFonts w:eastAsia="Times New Roman"/>
          <w:color w:val="212121"/>
          <w:szCs w:val="24"/>
        </w:rPr>
        <w:t xml:space="preserve"> η πλειοψηφία των πολιτών που επιδιώκουν </w:t>
      </w:r>
      <w:r>
        <w:rPr>
          <w:rFonts w:eastAsia="Times New Roman"/>
          <w:color w:val="212121"/>
          <w:szCs w:val="24"/>
        </w:rPr>
        <w:t xml:space="preserve">ή </w:t>
      </w:r>
      <w:r w:rsidRPr="00FE6315">
        <w:rPr>
          <w:rFonts w:eastAsia="Times New Roman"/>
          <w:color w:val="212121"/>
          <w:szCs w:val="24"/>
        </w:rPr>
        <w:t>μπαίνουν σε ρύθμιση δ</w:t>
      </w:r>
      <w:r w:rsidRPr="00FE6315">
        <w:rPr>
          <w:rFonts w:eastAsia="Times New Roman"/>
          <w:color w:val="212121"/>
          <w:szCs w:val="24"/>
        </w:rPr>
        <w:t>εν είναι στρατηγικοί κακοπληρωτές</w:t>
      </w:r>
      <w:r>
        <w:rPr>
          <w:rFonts w:eastAsia="Times New Roman"/>
          <w:color w:val="212121"/>
          <w:szCs w:val="24"/>
        </w:rPr>
        <w:t>,</w:t>
      </w:r>
      <w:r w:rsidRPr="00FE6315">
        <w:rPr>
          <w:rFonts w:eastAsia="Times New Roman"/>
          <w:color w:val="212121"/>
          <w:szCs w:val="24"/>
        </w:rPr>
        <w:t xml:space="preserve"> αλλά συμπολίτες μας που επιθυμούν</w:t>
      </w:r>
      <w:r>
        <w:rPr>
          <w:rFonts w:eastAsia="Times New Roman"/>
          <w:color w:val="212121"/>
          <w:szCs w:val="24"/>
        </w:rPr>
        <w:t>,</w:t>
      </w:r>
      <w:r w:rsidRPr="00FE6315">
        <w:rPr>
          <w:rFonts w:eastAsia="Times New Roman"/>
          <w:color w:val="212121"/>
          <w:szCs w:val="24"/>
        </w:rPr>
        <w:t xml:space="preserve"> αλλά αδυνατούν να εκπληρώσουν τις υποχρεώσεις </w:t>
      </w:r>
      <w:r>
        <w:rPr>
          <w:rFonts w:eastAsia="Times New Roman"/>
          <w:color w:val="212121"/>
          <w:szCs w:val="24"/>
        </w:rPr>
        <w:t>τους κ</w:t>
      </w:r>
      <w:r w:rsidRPr="00FE6315">
        <w:rPr>
          <w:rFonts w:eastAsia="Times New Roman"/>
          <w:color w:val="212121"/>
          <w:szCs w:val="24"/>
        </w:rPr>
        <w:t>αι πρέπει ν</w:t>
      </w:r>
      <w:r>
        <w:rPr>
          <w:rFonts w:eastAsia="Times New Roman"/>
          <w:color w:val="212121"/>
          <w:szCs w:val="24"/>
        </w:rPr>
        <w:t>α τους δώσουμε ένα λειτουργικό π</w:t>
      </w:r>
      <w:r w:rsidRPr="00FE6315">
        <w:rPr>
          <w:rFonts w:eastAsia="Times New Roman"/>
          <w:color w:val="212121"/>
          <w:szCs w:val="24"/>
        </w:rPr>
        <w:t xml:space="preserve">λαίσιο που θα τους επιτρέψει να αποπληρώσουν τις οφειλές </w:t>
      </w:r>
      <w:r>
        <w:rPr>
          <w:rFonts w:eastAsia="Times New Roman"/>
          <w:color w:val="212121"/>
          <w:szCs w:val="24"/>
        </w:rPr>
        <w:t>τους. Α</w:t>
      </w:r>
      <w:r w:rsidRPr="00FE6315">
        <w:rPr>
          <w:rFonts w:eastAsia="Times New Roman"/>
          <w:color w:val="212121"/>
          <w:szCs w:val="24"/>
        </w:rPr>
        <w:t>υτός ο διαχωρισμός</w:t>
      </w:r>
      <w:r>
        <w:rPr>
          <w:rFonts w:eastAsia="Times New Roman"/>
          <w:color w:val="212121"/>
          <w:szCs w:val="24"/>
        </w:rPr>
        <w:t>,</w:t>
      </w:r>
      <w:r w:rsidRPr="00FE6315">
        <w:rPr>
          <w:rFonts w:eastAsia="Times New Roman"/>
          <w:color w:val="212121"/>
          <w:szCs w:val="24"/>
        </w:rPr>
        <w:t xml:space="preserve"> </w:t>
      </w:r>
      <w:r>
        <w:rPr>
          <w:rFonts w:eastAsia="Times New Roman"/>
          <w:color w:val="212121"/>
          <w:szCs w:val="24"/>
        </w:rPr>
        <w:t>όμως,</w:t>
      </w:r>
      <w:r w:rsidRPr="00FE6315">
        <w:rPr>
          <w:rFonts w:eastAsia="Times New Roman"/>
          <w:color w:val="212121"/>
          <w:szCs w:val="24"/>
        </w:rPr>
        <w:t xml:space="preserve"> ε</w:t>
      </w:r>
      <w:r w:rsidRPr="00FE6315">
        <w:rPr>
          <w:rFonts w:eastAsia="Times New Roman"/>
          <w:color w:val="212121"/>
          <w:szCs w:val="24"/>
        </w:rPr>
        <w:t>ίναι απολύτως απαραίτητος</w:t>
      </w:r>
      <w:r>
        <w:rPr>
          <w:rFonts w:eastAsia="Times New Roman"/>
          <w:color w:val="212121"/>
          <w:szCs w:val="24"/>
        </w:rPr>
        <w:t>. Κ</w:t>
      </w:r>
      <w:r w:rsidRPr="00FE6315">
        <w:rPr>
          <w:rFonts w:eastAsia="Times New Roman"/>
          <w:color w:val="212121"/>
          <w:szCs w:val="24"/>
        </w:rPr>
        <w:t>αι εδώ θα έπρεπε πάλι να συνεργαστείτε ακόμα περισσότερο με τις τρά</w:t>
      </w:r>
      <w:r>
        <w:rPr>
          <w:rFonts w:eastAsia="Times New Roman"/>
          <w:color w:val="212121"/>
          <w:szCs w:val="24"/>
        </w:rPr>
        <w:t>πεζες και με τις υπηρεσίες του δ</w:t>
      </w:r>
      <w:r w:rsidRPr="00FE6315">
        <w:rPr>
          <w:rFonts w:eastAsia="Times New Roman"/>
          <w:color w:val="212121"/>
          <w:szCs w:val="24"/>
        </w:rPr>
        <w:t>ημοσίου</w:t>
      </w:r>
      <w:r>
        <w:rPr>
          <w:rFonts w:eastAsia="Times New Roman"/>
          <w:color w:val="212121"/>
          <w:szCs w:val="24"/>
        </w:rPr>
        <w:t>,</w:t>
      </w:r>
      <w:r w:rsidRPr="00FE6315">
        <w:rPr>
          <w:rFonts w:eastAsia="Times New Roman"/>
          <w:color w:val="212121"/>
          <w:szCs w:val="24"/>
        </w:rPr>
        <w:t xml:space="preserve"> ώστε να δούμε ποιος έχει</w:t>
      </w:r>
      <w:r>
        <w:rPr>
          <w:rFonts w:eastAsia="Times New Roman"/>
          <w:color w:val="212121"/>
          <w:szCs w:val="24"/>
        </w:rPr>
        <w:t xml:space="preserve">, </w:t>
      </w:r>
      <w:r>
        <w:rPr>
          <w:rFonts w:eastAsia="Times New Roman"/>
          <w:color w:val="212121"/>
          <w:szCs w:val="24"/>
        </w:rPr>
        <w:lastRenderedPageBreak/>
        <w:t>αλλά δεν πληρώνει και ποιος π</w:t>
      </w:r>
      <w:r w:rsidRPr="00FE6315">
        <w:rPr>
          <w:rFonts w:eastAsia="Times New Roman"/>
          <w:color w:val="212121"/>
          <w:szCs w:val="24"/>
        </w:rPr>
        <w:t>ράγματι έχει ανάγκη υποστήριξη</w:t>
      </w:r>
      <w:r>
        <w:rPr>
          <w:rFonts w:eastAsia="Times New Roman"/>
          <w:color w:val="212121"/>
          <w:szCs w:val="24"/>
        </w:rPr>
        <w:t xml:space="preserve">ς. </w:t>
      </w:r>
    </w:p>
    <w:p w14:paraId="4EC19044"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Πέμπτο </w:t>
      </w:r>
      <w:r w:rsidRPr="00FE6315">
        <w:rPr>
          <w:rFonts w:eastAsia="Times New Roman"/>
          <w:color w:val="212121"/>
          <w:szCs w:val="24"/>
        </w:rPr>
        <w:t>ερώτημα</w:t>
      </w:r>
      <w:r>
        <w:rPr>
          <w:rFonts w:eastAsia="Times New Roman"/>
          <w:color w:val="212121"/>
          <w:szCs w:val="24"/>
        </w:rPr>
        <w:t>: Π</w:t>
      </w:r>
      <w:r w:rsidRPr="00FE6315">
        <w:rPr>
          <w:rFonts w:eastAsia="Times New Roman"/>
          <w:color w:val="212121"/>
          <w:szCs w:val="24"/>
        </w:rPr>
        <w:t>αραμένει το τι</w:t>
      </w:r>
      <w:r w:rsidRPr="00FE6315">
        <w:rPr>
          <w:rFonts w:eastAsia="Times New Roman"/>
          <w:color w:val="212121"/>
          <w:szCs w:val="24"/>
        </w:rPr>
        <w:t xml:space="preserve"> θα συμβεί σ</w:t>
      </w:r>
      <w:r>
        <w:rPr>
          <w:rFonts w:eastAsia="Times New Roman"/>
          <w:color w:val="212121"/>
          <w:szCs w:val="24"/>
        </w:rPr>
        <w:t>το μεταβατικό στάδιο μεταξύ παλαιού και νέου πλαισίου π</w:t>
      </w:r>
      <w:r w:rsidRPr="00FE6315">
        <w:rPr>
          <w:rFonts w:eastAsia="Times New Roman"/>
          <w:color w:val="212121"/>
          <w:szCs w:val="24"/>
        </w:rPr>
        <w:t>ροστασίας και τι θα συμβεί με τις εκκρεμείς αιτήσεις του νόμου Κατσέλη</w:t>
      </w:r>
      <w:r>
        <w:rPr>
          <w:rFonts w:eastAsia="Times New Roman"/>
          <w:color w:val="212121"/>
          <w:szCs w:val="24"/>
        </w:rPr>
        <w:t>,</w:t>
      </w:r>
      <w:r w:rsidRPr="00FE6315">
        <w:rPr>
          <w:rFonts w:eastAsia="Times New Roman"/>
          <w:color w:val="212121"/>
          <w:szCs w:val="24"/>
        </w:rPr>
        <w:t xml:space="preserve"> οι οποίες</w:t>
      </w:r>
      <w:r>
        <w:rPr>
          <w:rFonts w:eastAsia="Times New Roman"/>
          <w:color w:val="212121"/>
          <w:szCs w:val="24"/>
        </w:rPr>
        <w:t xml:space="preserve"> έχουμε</w:t>
      </w:r>
      <w:r w:rsidRPr="00FE6315">
        <w:rPr>
          <w:rFonts w:eastAsia="Times New Roman"/>
          <w:color w:val="212121"/>
          <w:szCs w:val="24"/>
        </w:rPr>
        <w:t xml:space="preserve"> ζητήσει να εξεταστούν από ηλεκτρονική πλατφόρμα με βάση </w:t>
      </w:r>
      <w:r>
        <w:rPr>
          <w:rFonts w:eastAsia="Times New Roman"/>
          <w:color w:val="212121"/>
          <w:szCs w:val="24"/>
        </w:rPr>
        <w:t xml:space="preserve">τα κριτήρια </w:t>
      </w:r>
      <w:proofErr w:type="spellStart"/>
      <w:r>
        <w:rPr>
          <w:rFonts w:eastAsia="Times New Roman"/>
          <w:color w:val="212121"/>
          <w:szCs w:val="24"/>
        </w:rPr>
        <w:t>επιλεξιμότητας</w:t>
      </w:r>
      <w:proofErr w:type="spellEnd"/>
      <w:r>
        <w:rPr>
          <w:rFonts w:eastAsia="Times New Roman"/>
          <w:color w:val="212121"/>
          <w:szCs w:val="24"/>
        </w:rPr>
        <w:t xml:space="preserve"> που όριζ</w:t>
      </w:r>
      <w:r w:rsidRPr="00FE6315">
        <w:rPr>
          <w:rFonts w:eastAsia="Times New Roman"/>
          <w:color w:val="212121"/>
          <w:szCs w:val="24"/>
        </w:rPr>
        <w:t>ε το παλα</w:t>
      </w:r>
      <w:r w:rsidRPr="00FE6315">
        <w:rPr>
          <w:rFonts w:eastAsia="Times New Roman"/>
          <w:color w:val="212121"/>
          <w:szCs w:val="24"/>
        </w:rPr>
        <w:t>ιό καθεστώς προστασίας της πρώτης κατοικίας</w:t>
      </w:r>
      <w:r>
        <w:rPr>
          <w:rFonts w:eastAsia="Times New Roman"/>
          <w:color w:val="212121"/>
          <w:szCs w:val="24"/>
        </w:rPr>
        <w:t>.</w:t>
      </w:r>
    </w:p>
    <w:p w14:paraId="4EC19045"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Έκτο </w:t>
      </w:r>
      <w:r w:rsidRPr="00FE6315">
        <w:rPr>
          <w:rFonts w:eastAsia="Times New Roman"/>
          <w:color w:val="212121"/>
          <w:szCs w:val="24"/>
        </w:rPr>
        <w:t>ερώτημα</w:t>
      </w:r>
      <w:r>
        <w:rPr>
          <w:rFonts w:eastAsia="Times New Roman"/>
          <w:color w:val="212121"/>
          <w:szCs w:val="24"/>
        </w:rPr>
        <w:t xml:space="preserve">: Είναι έτοιμη, κύριε Αντιπρόεδρε της Κυβέρνησης, η </w:t>
      </w:r>
      <w:r w:rsidRPr="00FE6315">
        <w:rPr>
          <w:rFonts w:eastAsia="Times New Roman"/>
          <w:color w:val="212121"/>
          <w:szCs w:val="24"/>
        </w:rPr>
        <w:t>ηλεκτρονική πλατφόρμα που θα υποδεχτεί τις αιτήσεις</w:t>
      </w:r>
      <w:r>
        <w:rPr>
          <w:rFonts w:eastAsia="Times New Roman"/>
          <w:color w:val="212121"/>
          <w:szCs w:val="24"/>
        </w:rPr>
        <w:t>; Υ</w:t>
      </w:r>
      <w:r w:rsidRPr="00FE6315">
        <w:rPr>
          <w:rFonts w:eastAsia="Times New Roman"/>
          <w:color w:val="212121"/>
          <w:szCs w:val="24"/>
        </w:rPr>
        <w:t xml:space="preserve">ποθέτω </w:t>
      </w:r>
      <w:r>
        <w:rPr>
          <w:rFonts w:eastAsia="Times New Roman"/>
          <w:color w:val="212121"/>
          <w:szCs w:val="24"/>
        </w:rPr>
        <w:t xml:space="preserve">ότι </w:t>
      </w:r>
      <w:r w:rsidRPr="00FE6315">
        <w:rPr>
          <w:rFonts w:eastAsia="Times New Roman"/>
          <w:color w:val="212121"/>
          <w:szCs w:val="24"/>
        </w:rPr>
        <w:t>σε ένα τόσο σημαντικό ζήτημα</w:t>
      </w:r>
      <w:r>
        <w:rPr>
          <w:rFonts w:eastAsia="Times New Roman"/>
          <w:color w:val="212121"/>
          <w:szCs w:val="24"/>
        </w:rPr>
        <w:t>,</w:t>
      </w:r>
      <w:r w:rsidRPr="00FE6315">
        <w:rPr>
          <w:rFonts w:eastAsia="Times New Roman"/>
          <w:color w:val="212121"/>
          <w:szCs w:val="24"/>
        </w:rPr>
        <w:t xml:space="preserve"> το οποίο είναι γνωστό εδώ και πολλά χρόνια</w:t>
      </w:r>
      <w:r>
        <w:rPr>
          <w:rFonts w:eastAsia="Times New Roman"/>
          <w:color w:val="212121"/>
          <w:szCs w:val="24"/>
        </w:rPr>
        <w:t>,</w:t>
      </w:r>
      <w:r w:rsidRPr="00FE6315">
        <w:rPr>
          <w:rFonts w:eastAsia="Times New Roman"/>
          <w:color w:val="212121"/>
          <w:szCs w:val="24"/>
        </w:rPr>
        <w:t xml:space="preserve"> θα έχετε μεριμνήσει καταλλήλως και θα έχετε ήδη ολοκληρώσει την ηλεκτρονική πλατφόρμα</w:t>
      </w:r>
      <w:r>
        <w:rPr>
          <w:rFonts w:eastAsia="Times New Roman"/>
          <w:color w:val="212121"/>
          <w:szCs w:val="24"/>
        </w:rPr>
        <w:t xml:space="preserve">. </w:t>
      </w:r>
      <w:r w:rsidRPr="00FE6315">
        <w:rPr>
          <w:rFonts w:eastAsia="Times New Roman"/>
          <w:color w:val="212121"/>
          <w:szCs w:val="24"/>
        </w:rPr>
        <w:t>Παρακαλώ</w:t>
      </w:r>
      <w:r>
        <w:rPr>
          <w:rFonts w:eastAsia="Times New Roman"/>
          <w:color w:val="212121"/>
          <w:szCs w:val="24"/>
        </w:rPr>
        <w:t>,</w:t>
      </w:r>
      <w:r w:rsidRPr="00FE6315">
        <w:rPr>
          <w:rFonts w:eastAsia="Times New Roman"/>
          <w:color w:val="212121"/>
          <w:szCs w:val="24"/>
        </w:rPr>
        <w:t xml:space="preserve"> απαντήστε μου αν είναι έτοιμη </w:t>
      </w:r>
      <w:r>
        <w:rPr>
          <w:rFonts w:eastAsia="Times New Roman"/>
          <w:color w:val="212121"/>
          <w:szCs w:val="24"/>
        </w:rPr>
        <w:t xml:space="preserve">η </w:t>
      </w:r>
      <w:r w:rsidRPr="00FE6315">
        <w:rPr>
          <w:rFonts w:eastAsia="Times New Roman"/>
          <w:color w:val="212121"/>
          <w:szCs w:val="24"/>
        </w:rPr>
        <w:t>ηλεκτρονική πλατφόρμα και πότε πιστεύετε ότι θα τεθεί σε λειτουργία για τους πολίτες</w:t>
      </w:r>
      <w:r>
        <w:rPr>
          <w:rFonts w:eastAsia="Times New Roman"/>
          <w:color w:val="212121"/>
          <w:szCs w:val="24"/>
        </w:rPr>
        <w:t>.</w:t>
      </w:r>
    </w:p>
    <w:p w14:paraId="4EC19046"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Η </w:t>
      </w:r>
      <w:r w:rsidRPr="00FE6315">
        <w:rPr>
          <w:rFonts w:eastAsia="Times New Roman"/>
          <w:color w:val="212121"/>
          <w:szCs w:val="24"/>
        </w:rPr>
        <w:t>Νέα Δημοκρατία θα υπερψηφίσει τη συγκε</w:t>
      </w:r>
      <w:r w:rsidRPr="00FE6315">
        <w:rPr>
          <w:rFonts w:eastAsia="Times New Roman"/>
          <w:color w:val="212121"/>
          <w:szCs w:val="24"/>
        </w:rPr>
        <w:t>κριμένη τροπολογία</w:t>
      </w:r>
      <w:r>
        <w:rPr>
          <w:rFonts w:eastAsia="Times New Roman"/>
          <w:color w:val="212121"/>
          <w:szCs w:val="24"/>
        </w:rPr>
        <w:t>, π</w:t>
      </w:r>
      <w:r w:rsidRPr="00FE6315">
        <w:rPr>
          <w:rFonts w:eastAsia="Times New Roman"/>
          <w:color w:val="212121"/>
          <w:szCs w:val="24"/>
        </w:rPr>
        <w:t xml:space="preserve">αρά το γεγονός </w:t>
      </w:r>
      <w:r>
        <w:rPr>
          <w:rFonts w:eastAsia="Times New Roman"/>
          <w:color w:val="212121"/>
          <w:szCs w:val="24"/>
        </w:rPr>
        <w:t>ότι</w:t>
      </w:r>
      <w:r w:rsidRPr="00FE6315">
        <w:rPr>
          <w:rFonts w:eastAsia="Times New Roman"/>
          <w:color w:val="212121"/>
          <w:szCs w:val="24"/>
        </w:rPr>
        <w:t xml:space="preserve"> θεωρούμε πως δεν είναι η επιθυμητή λύση στο θέμα της διόγκωσης του ιδιωτικού χρέους και χρήζει σημαντικών βελτιώσεων</w:t>
      </w:r>
      <w:r>
        <w:rPr>
          <w:rFonts w:eastAsia="Times New Roman"/>
          <w:color w:val="212121"/>
          <w:szCs w:val="24"/>
        </w:rPr>
        <w:t xml:space="preserve">. Θα την ψηφίσουμε διότι κανένας πολίτης δεν πρέπει να στερηθεί </w:t>
      </w:r>
      <w:r w:rsidRPr="00FE6315">
        <w:rPr>
          <w:rFonts w:eastAsia="Times New Roman"/>
          <w:color w:val="212121"/>
          <w:szCs w:val="24"/>
        </w:rPr>
        <w:t>τη δυνατότητα να ρυθμίσει τις οφειλέ</w:t>
      </w:r>
      <w:r w:rsidRPr="00FE6315">
        <w:rPr>
          <w:rFonts w:eastAsia="Times New Roman"/>
          <w:color w:val="212121"/>
          <w:szCs w:val="24"/>
        </w:rPr>
        <w:t xml:space="preserve">ς του και φυσικά να προστατεύσει </w:t>
      </w:r>
      <w:r>
        <w:rPr>
          <w:rFonts w:eastAsia="Times New Roman"/>
          <w:color w:val="212121"/>
          <w:szCs w:val="24"/>
        </w:rPr>
        <w:t>την κύρια</w:t>
      </w:r>
      <w:r w:rsidRPr="00FE6315">
        <w:rPr>
          <w:rFonts w:eastAsia="Times New Roman"/>
          <w:color w:val="212121"/>
          <w:szCs w:val="24"/>
        </w:rPr>
        <w:t xml:space="preserve"> κατοικία </w:t>
      </w:r>
      <w:r>
        <w:rPr>
          <w:rFonts w:eastAsia="Times New Roman"/>
          <w:color w:val="212121"/>
          <w:szCs w:val="24"/>
        </w:rPr>
        <w:t xml:space="preserve">του. </w:t>
      </w:r>
    </w:p>
    <w:p w14:paraId="4EC19047"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w:t>
      </w:r>
      <w:r w:rsidRPr="00FE6315">
        <w:rPr>
          <w:rFonts w:eastAsia="Times New Roman"/>
          <w:color w:val="212121"/>
          <w:szCs w:val="24"/>
        </w:rPr>
        <w:t xml:space="preserve"> πραγματικότητα είναι πως </w:t>
      </w:r>
      <w:r>
        <w:rPr>
          <w:rFonts w:eastAsia="Times New Roman"/>
          <w:color w:val="212121"/>
          <w:szCs w:val="24"/>
        </w:rPr>
        <w:t>αργήσατε</w:t>
      </w:r>
      <w:r w:rsidRPr="00FE6315">
        <w:rPr>
          <w:rFonts w:eastAsia="Times New Roman"/>
          <w:color w:val="212121"/>
          <w:szCs w:val="24"/>
        </w:rPr>
        <w:t xml:space="preserve"> πολύ</w:t>
      </w:r>
      <w:r>
        <w:rPr>
          <w:rFonts w:eastAsia="Times New Roman"/>
          <w:color w:val="212121"/>
          <w:szCs w:val="24"/>
        </w:rPr>
        <w:t>,</w:t>
      </w:r>
      <w:r w:rsidRPr="00FE6315">
        <w:rPr>
          <w:rFonts w:eastAsia="Times New Roman"/>
          <w:color w:val="212121"/>
          <w:szCs w:val="24"/>
        </w:rPr>
        <w:t xml:space="preserve"> με αποτέλεσμα να χαθεί πολύτιμος χρόνος για τους δανειολήπτες και για τις τράπεζες</w:t>
      </w:r>
      <w:r>
        <w:rPr>
          <w:rFonts w:eastAsia="Times New Roman"/>
          <w:color w:val="212121"/>
          <w:szCs w:val="24"/>
        </w:rPr>
        <w:t>,</w:t>
      </w:r>
      <w:r w:rsidRPr="00FE6315">
        <w:rPr>
          <w:rFonts w:eastAsia="Times New Roman"/>
          <w:color w:val="212121"/>
          <w:szCs w:val="24"/>
        </w:rPr>
        <w:t xml:space="preserve"> αλλά και για την οικονομία</w:t>
      </w:r>
      <w:r>
        <w:rPr>
          <w:rFonts w:eastAsia="Times New Roman"/>
          <w:color w:val="212121"/>
          <w:szCs w:val="24"/>
        </w:rPr>
        <w:t>. Ε</w:t>
      </w:r>
      <w:r w:rsidRPr="00FE6315">
        <w:rPr>
          <w:rFonts w:eastAsia="Times New Roman"/>
          <w:color w:val="212121"/>
          <w:szCs w:val="24"/>
        </w:rPr>
        <w:t>ίχατε υποσχεθεί όλα αυτά τα χρόνια ένα νομι</w:t>
      </w:r>
      <w:r w:rsidRPr="00FE6315">
        <w:rPr>
          <w:rFonts w:eastAsia="Times New Roman"/>
          <w:color w:val="212121"/>
          <w:szCs w:val="24"/>
        </w:rPr>
        <w:t>κό πλαίσιο που θα συμπεριλαμβάνει όσο το δυνατόν περισσότερο κόσμο</w:t>
      </w:r>
      <w:r>
        <w:rPr>
          <w:rFonts w:eastAsia="Times New Roman"/>
          <w:color w:val="212121"/>
          <w:szCs w:val="24"/>
        </w:rPr>
        <w:t>, αλλά θεσπίζετε</w:t>
      </w:r>
      <w:r w:rsidRPr="00FE6315">
        <w:rPr>
          <w:rFonts w:eastAsia="Times New Roman"/>
          <w:color w:val="212121"/>
          <w:szCs w:val="24"/>
        </w:rPr>
        <w:t xml:space="preserve"> στη Βουλή ένα πλαίσιο με το οποίο ο αριθμός των πολιτών που μπορεί να ρυθμίσει </w:t>
      </w:r>
      <w:r>
        <w:rPr>
          <w:rFonts w:eastAsia="Times New Roman"/>
          <w:color w:val="212121"/>
          <w:szCs w:val="24"/>
        </w:rPr>
        <w:t xml:space="preserve">τις </w:t>
      </w:r>
      <w:r w:rsidRPr="00FE6315">
        <w:rPr>
          <w:rFonts w:eastAsia="Times New Roman"/>
          <w:color w:val="212121"/>
          <w:szCs w:val="24"/>
        </w:rPr>
        <w:t>οφειλές του περιορίζεται δραστικά</w:t>
      </w:r>
      <w:r>
        <w:rPr>
          <w:rFonts w:eastAsia="Times New Roman"/>
          <w:color w:val="212121"/>
          <w:szCs w:val="24"/>
        </w:rPr>
        <w:t>.</w:t>
      </w:r>
    </w:p>
    <w:p w14:paraId="4EC19048"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FE6315">
        <w:rPr>
          <w:rFonts w:eastAsia="Times New Roman"/>
          <w:color w:val="212121"/>
          <w:szCs w:val="24"/>
        </w:rPr>
        <w:t xml:space="preserve">πλώς να υπενθυμίσω προς πάσα κατεύθυνση πως επί </w:t>
      </w:r>
      <w:r>
        <w:rPr>
          <w:rFonts w:eastAsia="Times New Roman"/>
          <w:color w:val="212121"/>
          <w:szCs w:val="24"/>
        </w:rPr>
        <w:t xml:space="preserve">των </w:t>
      </w:r>
      <w:r w:rsidRPr="00FE6315">
        <w:rPr>
          <w:rFonts w:eastAsia="Times New Roman"/>
          <w:color w:val="212121"/>
          <w:szCs w:val="24"/>
        </w:rPr>
        <w:t>ημ</w:t>
      </w:r>
      <w:r w:rsidRPr="00FE6315">
        <w:rPr>
          <w:rFonts w:eastAsia="Times New Roman"/>
          <w:color w:val="212121"/>
          <w:szCs w:val="24"/>
        </w:rPr>
        <w:t xml:space="preserve">ερών </w:t>
      </w:r>
      <w:r>
        <w:rPr>
          <w:rFonts w:eastAsia="Times New Roman"/>
          <w:color w:val="212121"/>
          <w:szCs w:val="24"/>
        </w:rPr>
        <w:t xml:space="preserve">της </w:t>
      </w:r>
      <w:r w:rsidRPr="00FE6315">
        <w:rPr>
          <w:rFonts w:eastAsia="Times New Roman"/>
          <w:color w:val="212121"/>
          <w:szCs w:val="24"/>
        </w:rPr>
        <w:t>Νέας Δημοκρατίας το κράτος παρείχε πλήρη στήριξη στην πρώτη κατοικία</w:t>
      </w:r>
      <w:r>
        <w:rPr>
          <w:rFonts w:eastAsia="Times New Roman"/>
          <w:color w:val="212121"/>
          <w:szCs w:val="24"/>
        </w:rPr>
        <w:t>. Ή</w:t>
      </w:r>
      <w:r w:rsidRPr="00FE6315">
        <w:rPr>
          <w:rFonts w:eastAsia="Times New Roman"/>
          <w:color w:val="212121"/>
          <w:szCs w:val="24"/>
        </w:rPr>
        <w:t xml:space="preserve">ταν η εποχή που </w:t>
      </w:r>
      <w:r>
        <w:rPr>
          <w:rFonts w:eastAsia="Times New Roman"/>
          <w:color w:val="212121"/>
          <w:szCs w:val="24"/>
        </w:rPr>
        <w:t>εσείς στον ΣΥΡΙΖΑ ουρλιάζατε «</w:t>
      </w:r>
      <w:r w:rsidRPr="00FE6315">
        <w:rPr>
          <w:rFonts w:eastAsia="Times New Roman"/>
          <w:color w:val="212121"/>
          <w:szCs w:val="24"/>
        </w:rPr>
        <w:t>κανένα σπίτι στα χέρια τραπεζίτη</w:t>
      </w:r>
      <w:r>
        <w:rPr>
          <w:rFonts w:eastAsia="Times New Roman"/>
          <w:color w:val="212121"/>
          <w:szCs w:val="24"/>
        </w:rPr>
        <w:t>».</w:t>
      </w:r>
    </w:p>
    <w:p w14:paraId="4EC19049" w14:textId="77777777" w:rsidR="008E01FC" w:rsidRDefault="002168A0">
      <w:pPr>
        <w:tabs>
          <w:tab w:val="left" w:pos="2738"/>
          <w:tab w:val="center" w:pos="4753"/>
          <w:tab w:val="left" w:pos="5723"/>
        </w:tabs>
        <w:spacing w:line="600" w:lineRule="auto"/>
        <w:ind w:firstLine="720"/>
        <w:jc w:val="center"/>
        <w:rPr>
          <w:rFonts w:eastAsia="Times New Roman"/>
          <w:color w:val="212121"/>
          <w:szCs w:val="24"/>
        </w:rPr>
      </w:pPr>
      <w:r>
        <w:rPr>
          <w:rFonts w:eastAsia="Times New Roman"/>
          <w:color w:val="212121"/>
          <w:szCs w:val="24"/>
        </w:rPr>
        <w:lastRenderedPageBreak/>
        <w:t>(Θόρυβος από την πτέρυγα του ΣΥΡΙΖΑ)</w:t>
      </w:r>
    </w:p>
    <w:p w14:paraId="4EC1904A"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Πάμε τώρα στο νομοσχέδιο. Σ</w:t>
      </w:r>
      <w:r w:rsidRPr="00FE6315">
        <w:rPr>
          <w:rFonts w:eastAsia="Times New Roman"/>
          <w:color w:val="212121"/>
          <w:szCs w:val="24"/>
        </w:rPr>
        <w:t>ήμερα συζητάμε ένα νομοσχέδιο χ</w:t>
      </w:r>
      <w:r w:rsidRPr="00FE6315">
        <w:rPr>
          <w:rFonts w:eastAsia="Times New Roman"/>
          <w:color w:val="212121"/>
          <w:szCs w:val="24"/>
        </w:rPr>
        <w:t>ωρίς αρχή</w:t>
      </w:r>
      <w:r>
        <w:rPr>
          <w:rFonts w:eastAsia="Times New Roman"/>
          <w:color w:val="212121"/>
          <w:szCs w:val="24"/>
        </w:rPr>
        <w:t>,</w:t>
      </w:r>
      <w:r w:rsidRPr="00FE6315">
        <w:rPr>
          <w:rFonts w:eastAsia="Times New Roman"/>
          <w:color w:val="212121"/>
          <w:szCs w:val="24"/>
        </w:rPr>
        <w:t xml:space="preserve"> μέση και τέλος</w:t>
      </w:r>
      <w:r>
        <w:rPr>
          <w:rFonts w:eastAsia="Times New Roman"/>
          <w:color w:val="212121"/>
          <w:szCs w:val="24"/>
        </w:rPr>
        <w:t>. Α</w:t>
      </w:r>
      <w:r w:rsidRPr="00FE6315">
        <w:rPr>
          <w:rFonts w:eastAsia="Times New Roman"/>
          <w:color w:val="212121"/>
          <w:szCs w:val="24"/>
        </w:rPr>
        <w:t>υτό αποδεικνύεται ακόμα και από την ανάγνωση του τίτλου του νομοσχεδίου</w:t>
      </w:r>
      <w:r>
        <w:rPr>
          <w:rFonts w:eastAsia="Times New Roman"/>
          <w:color w:val="212121"/>
          <w:szCs w:val="24"/>
        </w:rPr>
        <w:t>,</w:t>
      </w:r>
      <w:r w:rsidRPr="00FE6315">
        <w:rPr>
          <w:rFonts w:eastAsia="Times New Roman"/>
          <w:color w:val="212121"/>
          <w:szCs w:val="24"/>
        </w:rPr>
        <w:t xml:space="preserve"> ο οποίος είναι τουλάχιστον παραπλανητικός</w:t>
      </w:r>
      <w:r>
        <w:rPr>
          <w:rFonts w:eastAsia="Times New Roman"/>
          <w:color w:val="212121"/>
          <w:szCs w:val="24"/>
        </w:rPr>
        <w:t>.</w:t>
      </w:r>
    </w:p>
    <w:p w14:paraId="4EC1904B"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szCs w:val="24"/>
        </w:rPr>
        <w:t>Λίγη ησυχία, σας παρακαλώ.</w:t>
      </w:r>
      <w:r>
        <w:rPr>
          <w:rFonts w:eastAsia="Times New Roman"/>
          <w:color w:val="212121"/>
          <w:szCs w:val="24"/>
        </w:rPr>
        <w:t xml:space="preserve">  </w:t>
      </w:r>
    </w:p>
    <w:p w14:paraId="4EC1904C"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ΧΡΙΣΤΟΣ ΔΗΜΑΣ: </w:t>
      </w:r>
      <w:r>
        <w:rPr>
          <w:rFonts w:eastAsia="Times New Roman"/>
          <w:color w:val="212121"/>
          <w:szCs w:val="24"/>
        </w:rPr>
        <w:t>Μίλησα στις</w:t>
      </w:r>
      <w:r w:rsidRPr="00FE6315">
        <w:rPr>
          <w:rFonts w:eastAsia="Times New Roman"/>
          <w:color w:val="212121"/>
          <w:szCs w:val="24"/>
        </w:rPr>
        <w:t xml:space="preserve"> επιτροπές </w:t>
      </w:r>
      <w:r>
        <w:rPr>
          <w:rFonts w:eastAsia="Times New Roman"/>
          <w:color w:val="212121"/>
          <w:szCs w:val="24"/>
        </w:rPr>
        <w:t xml:space="preserve">εξειδικευμένα. </w:t>
      </w:r>
    </w:p>
    <w:p w14:paraId="4EC1904D"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Κύριοι συνάδελφοι, </w:t>
      </w:r>
      <w:r w:rsidRPr="00FE6315">
        <w:rPr>
          <w:rFonts w:eastAsia="Times New Roman"/>
          <w:color w:val="212121"/>
          <w:szCs w:val="24"/>
        </w:rPr>
        <w:t xml:space="preserve">αντιλαμβάνομαι </w:t>
      </w:r>
      <w:r>
        <w:rPr>
          <w:rFonts w:eastAsia="Times New Roman"/>
          <w:color w:val="212121"/>
          <w:szCs w:val="24"/>
        </w:rPr>
        <w:t xml:space="preserve">ότι </w:t>
      </w:r>
      <w:r w:rsidRPr="00FE6315">
        <w:rPr>
          <w:rFonts w:eastAsia="Times New Roman"/>
          <w:color w:val="212121"/>
          <w:szCs w:val="24"/>
        </w:rPr>
        <w:t>σας ενοχλούν αυτά τα οποία λέμε</w:t>
      </w:r>
      <w:r>
        <w:rPr>
          <w:rFonts w:eastAsia="Times New Roman"/>
          <w:color w:val="212121"/>
          <w:szCs w:val="24"/>
        </w:rPr>
        <w:t xml:space="preserve">, </w:t>
      </w:r>
      <w:r w:rsidRPr="00FE6315">
        <w:rPr>
          <w:rFonts w:eastAsia="Times New Roman"/>
          <w:color w:val="212121"/>
          <w:szCs w:val="24"/>
        </w:rPr>
        <w:t>αλλά εδώ πέρα λέμε τα πράγματα ως έχουν</w:t>
      </w:r>
      <w:r>
        <w:rPr>
          <w:rFonts w:eastAsia="Times New Roman"/>
          <w:color w:val="212121"/>
          <w:szCs w:val="24"/>
        </w:rPr>
        <w:t>,</w:t>
      </w:r>
      <w:r w:rsidRPr="00FE6315">
        <w:rPr>
          <w:rFonts w:eastAsia="Times New Roman"/>
          <w:color w:val="212121"/>
          <w:szCs w:val="24"/>
        </w:rPr>
        <w:t xml:space="preserve"> μιλάμε με στοιχεία</w:t>
      </w:r>
      <w:r>
        <w:rPr>
          <w:rFonts w:eastAsia="Times New Roman"/>
          <w:color w:val="212121"/>
          <w:szCs w:val="24"/>
        </w:rPr>
        <w:t xml:space="preserve">. </w:t>
      </w:r>
    </w:p>
    <w:p w14:paraId="4EC1904E" w14:textId="77777777" w:rsidR="008E01FC" w:rsidRDefault="002168A0">
      <w:pPr>
        <w:tabs>
          <w:tab w:val="left" w:pos="2738"/>
          <w:tab w:val="center" w:pos="4753"/>
          <w:tab w:val="left" w:pos="5723"/>
        </w:tabs>
        <w:spacing w:line="600" w:lineRule="auto"/>
        <w:ind w:firstLine="720"/>
        <w:jc w:val="both"/>
        <w:rPr>
          <w:rFonts w:eastAsia="Times New Roman"/>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szCs w:val="24"/>
        </w:rPr>
        <w:t>Κύριοι συνάδελφοι, να μη διακόπτουμε, σας παρακαλώ!</w:t>
      </w:r>
    </w:p>
    <w:p w14:paraId="4EC1904F"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Μίλησα</w:t>
      </w:r>
      <w:r>
        <w:rPr>
          <w:rFonts w:eastAsia="Times New Roman" w:cs="Times New Roman"/>
          <w:szCs w:val="24"/>
        </w:rPr>
        <w:t xml:space="preserve"> εξειδικευμένα στις </w:t>
      </w:r>
      <w:r>
        <w:rPr>
          <w:rFonts w:eastAsia="Times New Roman" w:cs="Times New Roman"/>
          <w:szCs w:val="24"/>
        </w:rPr>
        <w:t>επιτροπές</w:t>
      </w:r>
      <w:r>
        <w:rPr>
          <w:rFonts w:eastAsia="Times New Roman" w:cs="Times New Roman"/>
          <w:szCs w:val="24"/>
        </w:rPr>
        <w:t>.</w:t>
      </w:r>
      <w:r>
        <w:rPr>
          <w:rFonts w:eastAsia="Times New Roman" w:cs="Times New Roman"/>
          <w:szCs w:val="24"/>
        </w:rPr>
        <w:t xml:space="preserve"> Εδώ θα μιλήσω για λίγα μόνο άρθρα. </w:t>
      </w:r>
    </w:p>
    <w:p w14:paraId="4EC1905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στο άρθρο 9 για τα επιχειρηματικά πάρκα: Πρόκειται για μια ρύθμιση που κινείται προς τη σωστή κατεύθυνση. Ωστόσο, δεδομένα θα μπορούσε να ήταν πολύ καλύτερη. </w:t>
      </w:r>
    </w:p>
    <w:p w14:paraId="4EC1905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Θα ήθελα να επισημάνω </w:t>
      </w:r>
      <w:r>
        <w:rPr>
          <w:rFonts w:eastAsia="Times New Roman" w:cs="Times New Roman"/>
          <w:szCs w:val="24"/>
        </w:rPr>
        <w:t>και για μια από τις παρατηρήσεις που έχουν γίνει για την παράγραφο 6 και τη διαδικασία για την Επιτροπή Διαβούλευσης που θα εξετάζει πιθανές τροποποιήσεις του κανονισμού λειτουργίας. Το πώς διασφαλίζεται η αντιπροσωπευτικότητα είναι ένα ζήτημα σημαντικό. Η</w:t>
      </w:r>
      <w:r>
        <w:rPr>
          <w:rFonts w:eastAsia="Times New Roman" w:cs="Times New Roman"/>
          <w:szCs w:val="24"/>
        </w:rPr>
        <w:t xml:space="preserve"> πρόταση να συμμετέχουν το 50,1% των εγκατεστημένων επιχειρήσεων θεωρούμε πως είναι στη σωστή κατεύθυνση και πρέπει να τη λάβετε σοβαρά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σας. Επίσης, η είσπραξη του 80% των καταβαλλόμενων τελών θα μπορούσε υπό προϋποθέσεις να μην περνάει ούτε καν μ</w:t>
      </w:r>
      <w:r>
        <w:rPr>
          <w:rFonts w:eastAsia="Times New Roman" w:cs="Times New Roman"/>
          <w:szCs w:val="24"/>
        </w:rPr>
        <w:t>έσω της ΔΕΗ.</w:t>
      </w:r>
    </w:p>
    <w:p w14:paraId="4EC1905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Εμείς ως Νέα Δημοκρατία έχουμε καταθέσει συγκεκριμένη πρόταση για τα επιχειρηματικά πάρκα. Θεωρούμε πως τα επιχειρηματικά πάρκα πρέπει να λειτουργούν ως ενδιάμεσοι φορείς έκδοσης άδειας εγκατάστασης και άδειας λειτουργίας. Σύμφωνα με τη δική μ</w:t>
      </w:r>
      <w:r>
        <w:rPr>
          <w:rFonts w:eastAsia="Times New Roman" w:cs="Times New Roman"/>
          <w:szCs w:val="24"/>
        </w:rPr>
        <w:t xml:space="preserve">ας προσέγγιση δεν θα χρειάζεται δηλαδή ξεχωριστή </w:t>
      </w:r>
      <w:proofErr w:type="spellStart"/>
      <w:r>
        <w:rPr>
          <w:rFonts w:eastAsia="Times New Roman" w:cs="Times New Roman"/>
          <w:szCs w:val="24"/>
        </w:rPr>
        <w:t>αδειοδότηση</w:t>
      </w:r>
      <w:proofErr w:type="spellEnd"/>
      <w:r>
        <w:rPr>
          <w:rFonts w:eastAsia="Times New Roman" w:cs="Times New Roman"/>
          <w:szCs w:val="24"/>
        </w:rPr>
        <w:t xml:space="preserve"> κάθε επιχείρηση που θα λειτουργεί σε ένα </w:t>
      </w:r>
      <w:r>
        <w:rPr>
          <w:rFonts w:eastAsia="Times New Roman" w:cs="Times New Roman"/>
          <w:szCs w:val="24"/>
        </w:rPr>
        <w:lastRenderedPageBreak/>
        <w:t xml:space="preserve">πάρκο. Θα χρειάζεται </w:t>
      </w:r>
      <w:proofErr w:type="spellStart"/>
      <w:r>
        <w:rPr>
          <w:rFonts w:eastAsia="Times New Roman" w:cs="Times New Roman"/>
          <w:szCs w:val="24"/>
        </w:rPr>
        <w:t>αδειοδότηση</w:t>
      </w:r>
      <w:proofErr w:type="spellEnd"/>
      <w:r>
        <w:rPr>
          <w:rFonts w:eastAsia="Times New Roman" w:cs="Times New Roman"/>
          <w:szCs w:val="24"/>
        </w:rPr>
        <w:t xml:space="preserve"> μόνο του ίδιου του πάρκου. Έτσι θα μπορέσει να καταπολεμηθεί η γραφειοκρατία και η διαφθορά και θα γίνει πιο ελκυστική γι</w:t>
      </w:r>
      <w:r>
        <w:rPr>
          <w:rFonts w:eastAsia="Times New Roman" w:cs="Times New Roman"/>
          <w:szCs w:val="24"/>
        </w:rPr>
        <w:t xml:space="preserve">α τις επιχειρήσεις η εγκατάσταση τέτοιας οργανωμένης υποδοχής. Ο κ. </w:t>
      </w:r>
      <w:proofErr w:type="spellStart"/>
      <w:r>
        <w:rPr>
          <w:rFonts w:eastAsia="Times New Roman" w:cs="Times New Roman"/>
          <w:szCs w:val="24"/>
        </w:rPr>
        <w:t>Πιτσιόρλας</w:t>
      </w:r>
      <w:proofErr w:type="spellEnd"/>
      <w:r>
        <w:rPr>
          <w:rFonts w:eastAsia="Times New Roman" w:cs="Times New Roman"/>
          <w:szCs w:val="24"/>
        </w:rPr>
        <w:t xml:space="preserve"> είπε δύο φορές στην </w:t>
      </w:r>
      <w:r>
        <w:rPr>
          <w:rFonts w:eastAsia="Times New Roman" w:cs="Times New Roman"/>
          <w:szCs w:val="24"/>
        </w:rPr>
        <w:t xml:space="preserve">επιτροπή </w:t>
      </w:r>
      <w:r>
        <w:rPr>
          <w:rFonts w:eastAsia="Times New Roman" w:cs="Times New Roman"/>
          <w:szCs w:val="24"/>
        </w:rPr>
        <w:t>πως συμμερίζεται αυτή την άποψη. Καλό θα ήταν να το δούμε να το υιοθετείτε και στο νομοσχέδιο.</w:t>
      </w:r>
    </w:p>
    <w:p w14:paraId="4EC1905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Με το άρθρο 23 αλλάζει το καταστατικό της ΜΟΔ, ώστε ν</w:t>
      </w:r>
      <w:r>
        <w:rPr>
          <w:rFonts w:eastAsia="Times New Roman" w:cs="Times New Roman"/>
          <w:szCs w:val="24"/>
        </w:rPr>
        <w:t xml:space="preserve">α μπορεί να καλύπτει η ΜΟΔ τις ανάγκες στέγασης όλου του Υπουργείου και των εποπτευόμενων φορέων. Πολύ απλά θα πω πως αντικειμενικά δεν είναι αυτός ο σκοπός ύπαρξης της ΜΟΔ. Περιμένουμε τις αλλαγές, όπως μας είπε ο κ. </w:t>
      </w:r>
      <w:proofErr w:type="spellStart"/>
      <w:r>
        <w:rPr>
          <w:rFonts w:eastAsia="Times New Roman" w:cs="Times New Roman"/>
          <w:szCs w:val="24"/>
        </w:rPr>
        <w:t>Πιτσιόρλας</w:t>
      </w:r>
      <w:proofErr w:type="spellEnd"/>
      <w:r>
        <w:rPr>
          <w:rFonts w:eastAsia="Times New Roman" w:cs="Times New Roman"/>
          <w:szCs w:val="24"/>
        </w:rPr>
        <w:t>, αλλιώς δεν θα το ψηφίσουμε</w:t>
      </w:r>
      <w:r>
        <w:rPr>
          <w:rFonts w:eastAsia="Times New Roman" w:cs="Times New Roman"/>
          <w:szCs w:val="24"/>
        </w:rPr>
        <w:t>.</w:t>
      </w:r>
    </w:p>
    <w:p w14:paraId="4EC1905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Με το άρθρο 26 τροποποιείτε τη διάταξη για την επιλογή προϊσταμένων στη ΜΟΔ. Ειδικότερα νομοθετείτε, ώστε όσοι ήταν παλιότερα προϊστάμενοι, αλλά παύουν πλέον να είναι και βρίσκονται κανονικά στην υπηρεσία τους, να αμείβονται σαν να είναι προϊστάμενοι. Θα</w:t>
      </w:r>
      <w:r>
        <w:rPr>
          <w:rFonts w:eastAsia="Times New Roman" w:cs="Times New Roman"/>
          <w:szCs w:val="24"/>
        </w:rPr>
        <w:t xml:space="preserve"> ήθελα από τον κ. </w:t>
      </w:r>
      <w:proofErr w:type="spellStart"/>
      <w:r>
        <w:rPr>
          <w:rFonts w:eastAsia="Times New Roman" w:cs="Times New Roman"/>
          <w:szCs w:val="24"/>
        </w:rPr>
        <w:t>Πιτσιόρλα</w:t>
      </w:r>
      <w:proofErr w:type="spellEnd"/>
      <w:r>
        <w:rPr>
          <w:rFonts w:eastAsia="Times New Roman" w:cs="Times New Roman"/>
          <w:szCs w:val="24"/>
        </w:rPr>
        <w:t xml:space="preserve"> μια εξήγηση για το άρθρο 26.</w:t>
      </w:r>
    </w:p>
    <w:p w14:paraId="4EC1905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Στο άρθρο 27 για το ποιος μπορεί να κάνει τις πληρωμές του Προγράμματος Δημοσίων Επενδύσεων: Ουσιαστικά μας λέτε πως μπορεί να ορίζεται υπεύθυνος λογαριασμού ή εισηγητής για την εκκαθάριση όποιος εσε</w:t>
      </w:r>
      <w:r>
        <w:rPr>
          <w:rFonts w:eastAsia="Times New Roman" w:cs="Times New Roman"/>
          <w:szCs w:val="24"/>
        </w:rPr>
        <w:t>ίς θέλετε και δεν υπάρχει λόγος να είναι από τις αρμόδιες υπηρεσίες για τις πληρωμές του Προγράμματος Δημοσίων Επενδύσεων. Εδώ πραγματικά θα ήθελα μια απάντηση. Στο συγκεκριμένο ζήτημα καταργείται κάθε έννοια λογικής. Το επιχείρημά σας είναι ανατρεπτικό. Λ</w:t>
      </w:r>
      <w:r>
        <w:rPr>
          <w:rFonts w:eastAsia="Times New Roman" w:cs="Times New Roman"/>
          <w:szCs w:val="24"/>
        </w:rPr>
        <w:t xml:space="preserve">έτε πως πρέπει να είναι υπεύθυνοι οι αναρμόδιοι της επιλογής σας και όχι οι θεσμικά αρμόδιοι. Μας είπε ο κ. </w:t>
      </w:r>
      <w:proofErr w:type="spellStart"/>
      <w:r>
        <w:rPr>
          <w:rFonts w:eastAsia="Times New Roman" w:cs="Times New Roman"/>
          <w:szCs w:val="24"/>
        </w:rPr>
        <w:t>Πιτσιόρλας</w:t>
      </w:r>
      <w:proofErr w:type="spellEnd"/>
      <w:r>
        <w:rPr>
          <w:rFonts w:eastAsia="Times New Roman" w:cs="Times New Roman"/>
          <w:szCs w:val="24"/>
        </w:rPr>
        <w:t xml:space="preserve"> στη συζήτηση επί της αρχής πως ήταν απαραίτητη η συγκεκριμένη ρύθμιση επειδή υπάρχει μεγάλος φόρτος εργασίας. Θα πρότεινα, για να διαφυλά</w:t>
      </w:r>
      <w:r>
        <w:rPr>
          <w:rFonts w:eastAsia="Times New Roman" w:cs="Times New Roman"/>
          <w:szCs w:val="24"/>
        </w:rPr>
        <w:t>ξετε τη δημόσια διοίκηση, να βάλετε κάποια συγκεκριμένα αντικειμενικά κριτήρια για τα απαιτούμενα τυπικά προσόντα που θα πρέπει να έχει κάποιος δημόσιος υπάλληλος, ώστε να κάνει τις πληρωμές στο Πρόγραμμα Δημοσίων Επενδύσεων και να μην το αφήνετε έτσι γενι</w:t>
      </w:r>
      <w:r>
        <w:rPr>
          <w:rFonts w:eastAsia="Times New Roman" w:cs="Times New Roman"/>
          <w:szCs w:val="24"/>
        </w:rPr>
        <w:t xml:space="preserve">κό, </w:t>
      </w:r>
      <w:r>
        <w:rPr>
          <w:rFonts w:eastAsia="Times New Roman" w:cs="Times New Roman"/>
          <w:szCs w:val="24"/>
        </w:rPr>
        <w:t>ανοικτό</w:t>
      </w:r>
      <w:r>
        <w:rPr>
          <w:rFonts w:eastAsia="Times New Roman" w:cs="Times New Roman"/>
          <w:szCs w:val="24"/>
        </w:rPr>
        <w:t xml:space="preserve">, στο σύνολο της δημόσιας διοίκησης. Είναι το λιγότερο που μπορείτε να κάνετε. </w:t>
      </w:r>
    </w:p>
    <w:p w14:paraId="4EC1905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 xml:space="preserve">Άρθρο 29: Παύετε την απαίτηση δημοσίευσης των αποφάσεων συγκρότησης των συλλογικών οργάνων των επιτροπών αξιολόγησης επενδυτικών σχεδίων, των επιτροπών εξέτασης των </w:t>
      </w:r>
      <w:r>
        <w:rPr>
          <w:rFonts w:eastAsia="Times New Roman" w:cs="Times New Roman"/>
          <w:szCs w:val="24"/>
        </w:rPr>
        <w:t xml:space="preserve">ενστάσεων, των οργάνων ελέγχου επενδύσεων, της Επιτροπής Διαχείρισης Μητρώων και Ελέγχου Διαδικασιών και των γνωμοδοτικών επιτροπών. Εγώ θα σας ζητούσα, προκειμένου να αποφύγουμε παρεξηγήσεις </w:t>
      </w:r>
      <w:r>
        <w:rPr>
          <w:rFonts w:eastAsia="Times New Roman" w:cs="Times New Roman"/>
          <w:szCs w:val="24"/>
        </w:rPr>
        <w:t xml:space="preserve">ότι </w:t>
      </w:r>
      <w:r>
        <w:rPr>
          <w:rFonts w:eastAsia="Times New Roman" w:cs="Times New Roman"/>
          <w:szCs w:val="24"/>
        </w:rPr>
        <w:t>το κάνετε για να εξυπηρετήσετε «ημέτερους», να αλλάξετε τη ρ</w:t>
      </w:r>
      <w:r>
        <w:rPr>
          <w:rFonts w:eastAsia="Times New Roman" w:cs="Times New Roman"/>
          <w:szCs w:val="24"/>
        </w:rPr>
        <w:t xml:space="preserve">ύθμιση διευκρινίζοντας </w:t>
      </w:r>
      <w:r>
        <w:rPr>
          <w:rFonts w:eastAsia="Times New Roman" w:cs="Times New Roman"/>
          <w:szCs w:val="24"/>
        </w:rPr>
        <w:t xml:space="preserve">ότι </w:t>
      </w:r>
      <w:r>
        <w:rPr>
          <w:rFonts w:eastAsia="Times New Roman" w:cs="Times New Roman"/>
          <w:szCs w:val="24"/>
        </w:rPr>
        <w:t xml:space="preserve">αρκεί η δημοσίευση στη ΔΙΑΥΓΕΙΑ όλων των παραπάνω αποφάσεων. Εάν δεν το συμπεριλάβετε στον νόμο, τότε είναι αναμενόμενο πως θα κατηγορηθείτε τουλάχιστον για αδιαφανείς διαδικασίες. Άρα, να προχωρήσετε σε μια νομοτεχνική βελτίωση όπου θα αντικαταστήσετε το </w:t>
      </w:r>
      <w:r>
        <w:rPr>
          <w:rFonts w:eastAsia="Times New Roman" w:cs="Times New Roman"/>
          <w:szCs w:val="24"/>
        </w:rPr>
        <w:t xml:space="preserve">«δεν απαιτείται δημοσίευση» με το «επαρκεί η δημοσίευση στη ΔΙΑΥΓΕΙΑ». Το λέτε και στην αιτιολογική έκθεση. Συνεπώς, κάντε το πράξη για να μην υπάρχουν περιθώρια παρερμηνείας της πρόθεσης του νομοθέτη. Είπε ο κ. </w:t>
      </w:r>
      <w:proofErr w:type="spellStart"/>
      <w:r>
        <w:rPr>
          <w:rFonts w:eastAsia="Times New Roman" w:cs="Times New Roman"/>
          <w:szCs w:val="24"/>
        </w:rPr>
        <w:t>Πιτσιόρλας</w:t>
      </w:r>
      <w:proofErr w:type="spellEnd"/>
      <w:r>
        <w:rPr>
          <w:rFonts w:eastAsia="Times New Roman" w:cs="Times New Roman"/>
          <w:szCs w:val="24"/>
        </w:rPr>
        <w:t xml:space="preserve"> ότι θα το αλλάξει. Περιμένουμε να</w:t>
      </w:r>
      <w:r>
        <w:rPr>
          <w:rFonts w:eastAsia="Times New Roman" w:cs="Times New Roman"/>
          <w:szCs w:val="24"/>
        </w:rPr>
        <w:t xml:space="preserve"> το δούμε στην πράξη. </w:t>
      </w:r>
    </w:p>
    <w:p w14:paraId="4EC1905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Το άρθρο 43 αφορά τροποποιήσεις στον αναπτυξιακό νόμο 4399, που τον Ιούνιο του 2016 ψήφισε η παρούσα Κυβέρνηση. Έναν νόμο τον οποίο έχετε τροποποιήσει αμέτρητες φορές -έχουμε χάσει το μέτρημα-, αλλά το αποτέλεσμα δεν αλλάζει. Ούτε έν</w:t>
      </w:r>
      <w:r>
        <w:rPr>
          <w:rFonts w:eastAsia="Times New Roman" w:cs="Times New Roman"/>
          <w:szCs w:val="24"/>
        </w:rPr>
        <w:t>α ευρώ στην πραγματική οικονομία από τον αναπτυξιακό νόμο της Κυβέρνησης Τσίπρα-Καμμένου. Έχουν περάσει τριάντα έξι μήνες και τα αποτελέσματα είναι απογοητευτικά.</w:t>
      </w:r>
    </w:p>
    <w:p w14:paraId="4EC1905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Άρθρο 40</w:t>
      </w:r>
      <w:r>
        <w:rPr>
          <w:rFonts w:eastAsia="Times New Roman" w:cs="Times New Roman"/>
          <w:szCs w:val="24"/>
        </w:rPr>
        <w:t>.</w:t>
      </w:r>
      <w:r>
        <w:rPr>
          <w:rFonts w:eastAsia="Times New Roman" w:cs="Times New Roman"/>
          <w:szCs w:val="24"/>
        </w:rPr>
        <w:t xml:space="preserve"> Αντιλαμβάνομαι πως η παράγραφος 1 στο άρθρο 40 μπορεί να γίνει αποδεκτή διότι </w:t>
      </w:r>
      <w:proofErr w:type="spellStart"/>
      <w:r>
        <w:rPr>
          <w:rFonts w:eastAsia="Times New Roman" w:cs="Times New Roman"/>
          <w:szCs w:val="24"/>
        </w:rPr>
        <w:t>επικα</w:t>
      </w:r>
      <w:r>
        <w:rPr>
          <w:rFonts w:eastAsia="Times New Roman" w:cs="Times New Roman"/>
          <w:szCs w:val="24"/>
        </w:rPr>
        <w:t>ιροποιεί</w:t>
      </w:r>
      <w:proofErr w:type="spellEnd"/>
      <w:r>
        <w:rPr>
          <w:rFonts w:eastAsia="Times New Roman" w:cs="Times New Roman"/>
          <w:szCs w:val="24"/>
        </w:rPr>
        <w:t xml:space="preserve"> τη λίστα με τους φορολογικούς παραδείσους, όπου απαγορεύεται να εδρεύουν </w:t>
      </w:r>
      <w:r>
        <w:rPr>
          <w:rFonts w:eastAsia="Times New Roman" w:cs="Times New Roman"/>
          <w:szCs w:val="24"/>
          <w:lang w:val="en-US"/>
        </w:rPr>
        <w:t>offshore</w:t>
      </w:r>
      <w:r>
        <w:rPr>
          <w:rFonts w:eastAsia="Times New Roman" w:cs="Times New Roman"/>
          <w:szCs w:val="24"/>
        </w:rPr>
        <w:t xml:space="preserve"> εταιρείες που επιθυμούν να διεκδικήσουν δημόσια έργα. Αυτό που πραγματικά είναι ανεξήγητο είναι η παράγραφος 2 και το γεγονός πως </w:t>
      </w:r>
      <w:r>
        <w:rPr>
          <w:rFonts w:eastAsia="Times New Roman" w:cs="Times New Roman"/>
          <w:szCs w:val="24"/>
        </w:rPr>
        <w:t xml:space="preserve">μ’ </w:t>
      </w:r>
      <w:r>
        <w:rPr>
          <w:rFonts w:eastAsia="Times New Roman" w:cs="Times New Roman"/>
          <w:szCs w:val="24"/>
        </w:rPr>
        <w:t>αυτή τη διάταξη δίνεται μερική α</w:t>
      </w:r>
      <w:r>
        <w:rPr>
          <w:rFonts w:eastAsia="Times New Roman" w:cs="Times New Roman"/>
          <w:szCs w:val="24"/>
        </w:rPr>
        <w:t>ναδρομικότητα. Ακόμα και η Ενιαία Ανεξάρτητη Αρχή Δημοσίων Συμβάσεων επισημαίνει πως η δεύτερη παράγραφος της υπό εξέταση ρύθμισης, με την οποία προσδίδεται στην εν λόγω διάταξη αναδρομική ισχύς, καθιστώντας την εφαρμοστέα στις εν εξελίξει διαδικασίες, εφό</w:t>
      </w:r>
      <w:r>
        <w:rPr>
          <w:rFonts w:eastAsia="Times New Roman" w:cs="Times New Roman"/>
          <w:szCs w:val="24"/>
        </w:rPr>
        <w:t xml:space="preserve">σον κατά την έναρξη ισχύος του παρόντος νόμου δεν έχουν ανοιχθεί οι οικονομικές προσφορές, ενδεχομένως </w:t>
      </w:r>
      <w:r>
        <w:rPr>
          <w:rFonts w:eastAsia="Times New Roman" w:cs="Times New Roman"/>
          <w:szCs w:val="24"/>
        </w:rPr>
        <w:lastRenderedPageBreak/>
        <w:t>ελέγχεται με βάση την αρχή της ίσης μεταχείρισης και της μη διάκρισης στον βαθμό που αποτελεί εκ των υστέρων τροποποίηση των όρων της οικείας διαδικασίας</w:t>
      </w:r>
      <w:r>
        <w:rPr>
          <w:rFonts w:eastAsia="Times New Roman" w:cs="Times New Roman"/>
          <w:szCs w:val="24"/>
        </w:rPr>
        <w:t xml:space="preserve">, καθώς με βάση το </w:t>
      </w:r>
      <w:proofErr w:type="spellStart"/>
      <w:r>
        <w:rPr>
          <w:rFonts w:eastAsia="Times New Roman" w:cs="Times New Roman"/>
          <w:szCs w:val="24"/>
        </w:rPr>
        <w:t>προϊσχύσαν</w:t>
      </w:r>
      <w:proofErr w:type="spellEnd"/>
      <w:r>
        <w:rPr>
          <w:rFonts w:eastAsia="Times New Roman" w:cs="Times New Roman"/>
          <w:szCs w:val="24"/>
        </w:rPr>
        <w:t xml:space="preserve"> δίκαιο, αναλόγως του σταδίου στο οποίο βρίσκεται η κάθε διαδικασία, είναι πιθανόν οι οικονομικοί φορείς να έχουν ήδη στερηθεί τη δυνατότητα συμμετοχής τους σε αυτή. Με άλλα λόγια, δεν μπορείτε να αλλάζετε τη διακήρυξη ενός δια</w:t>
      </w:r>
      <w:r>
        <w:rPr>
          <w:rFonts w:eastAsia="Times New Roman" w:cs="Times New Roman"/>
          <w:szCs w:val="24"/>
        </w:rPr>
        <w:t>γωνισμού εκ των υστέρων. Εγείρονται ζητήματα αθέμιτου διαγωνισμού, διότι πιθανότητα να υπήρχαν εταιρείες που δεν μετείχαν στους διαγωνισμούς αυτούς, καθώς θεωρούσαν πως η έδρα τους αποτελεί προϋπόθεση αποκλεισμού, αλλά διαπιστώνουν κατόπιν εορτής, καθώς έχ</w:t>
      </w:r>
      <w:r>
        <w:rPr>
          <w:rFonts w:eastAsia="Times New Roman" w:cs="Times New Roman"/>
          <w:szCs w:val="24"/>
        </w:rPr>
        <w:t xml:space="preserve">ει παρέλθει η προθεσμία υποβολής των φακέλων, ότι ο σχετικός νόμος άλλαξε. Είπε πάλι ο κ. </w:t>
      </w:r>
      <w:proofErr w:type="spellStart"/>
      <w:r>
        <w:rPr>
          <w:rFonts w:eastAsia="Times New Roman" w:cs="Times New Roman"/>
          <w:szCs w:val="24"/>
        </w:rPr>
        <w:t>Πιτσιόρλας</w:t>
      </w:r>
      <w:proofErr w:type="spellEnd"/>
      <w:r>
        <w:rPr>
          <w:rFonts w:eastAsia="Times New Roman" w:cs="Times New Roman"/>
          <w:szCs w:val="24"/>
        </w:rPr>
        <w:t xml:space="preserve"> ότι την παράγραφο 2 θα την αποσύρει. Αν δεν την αποσύρει, δεν θα την ψηφίσουμε. Εάν την αποσύρει, θα ψηφίσουμε το άρθρο 40. </w:t>
      </w:r>
    </w:p>
    <w:p w14:paraId="4EC1905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Το άρθρο 54 είναι μια πολύ μεγ</w:t>
      </w:r>
      <w:r>
        <w:rPr>
          <w:rFonts w:eastAsia="Times New Roman" w:cs="Times New Roman"/>
          <w:szCs w:val="24"/>
        </w:rPr>
        <w:t xml:space="preserve">άλη εξυπηρέτηση στον Γενικό Γραμματέα Στρατηγικών και Ιδιωτικών Επενδύσεων. Είναι αποσπάσεις προσωπικού κατά παρέκκλιση κάθε γενικής ή </w:t>
      </w:r>
      <w:r>
        <w:rPr>
          <w:rFonts w:eastAsia="Times New Roman" w:cs="Times New Roman"/>
          <w:szCs w:val="24"/>
        </w:rPr>
        <w:lastRenderedPageBreak/>
        <w:t xml:space="preserve">ειδικής διάταξης, χωρίς να απαιτείται απόφαση ή σύμφωνη γνώμη αρμόδιων υπηρεσιακών συμβουλίων. </w:t>
      </w:r>
    </w:p>
    <w:p w14:paraId="4EC1905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Εξηγήστε μας, κύριε Υπουρ</w:t>
      </w:r>
      <w:r>
        <w:rPr>
          <w:rFonts w:eastAsia="Times New Roman" w:cs="Times New Roman"/>
          <w:szCs w:val="24"/>
        </w:rPr>
        <w:t>γέ –το έχω ζητήσει αρκετές φορές- για ποιον λόγο γίνεται αυτή η πολύ μεγάλη εξυπηρέτηση.</w:t>
      </w:r>
    </w:p>
    <w:p w14:paraId="4EC1905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Το άρθρο 55 υποτίθεται ότι αντιμετωπίζει το </w:t>
      </w:r>
      <w:r>
        <w:rPr>
          <w:rFonts w:eastAsia="Times New Roman" w:cs="Times New Roman"/>
          <w:szCs w:val="24"/>
          <w:lang w:val="en-US"/>
        </w:rPr>
        <w:t>brain</w:t>
      </w:r>
      <w:r w:rsidRPr="006C5715">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w:t>
      </w:r>
    </w:p>
    <w:p w14:paraId="4EC1905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4EC1905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Κύριε Πρόεδρε, την ανοχή </w:t>
      </w:r>
      <w:r>
        <w:rPr>
          <w:rFonts w:eastAsia="Times New Roman" w:cs="Times New Roman"/>
          <w:szCs w:val="24"/>
        </w:rPr>
        <w:t>σας. Τρία λεπτά θέλω.</w:t>
      </w:r>
    </w:p>
    <w:p w14:paraId="4EC1905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Το άρθρο 55 είναι ένα </w:t>
      </w:r>
      <w:proofErr w:type="spellStart"/>
      <w:r>
        <w:rPr>
          <w:rFonts w:eastAsia="Times New Roman" w:cs="Times New Roman"/>
          <w:szCs w:val="24"/>
        </w:rPr>
        <w:t>γονατογράφημα</w:t>
      </w:r>
      <w:proofErr w:type="spellEnd"/>
      <w:r>
        <w:rPr>
          <w:rFonts w:eastAsia="Times New Roman" w:cs="Times New Roman"/>
          <w:szCs w:val="24"/>
        </w:rPr>
        <w:t xml:space="preserve">. Μερικές φορές είναι να απορείς. Έρχεστε εσείς με ένα άρθρο και χωρίς καμμία διαφάνεια υπόσχεστε 3 εκατομμύρια ευρώ ετησίως σε έπαθλα διαγωνισμών με στόχο την ανάσχεση του </w:t>
      </w:r>
      <w:r>
        <w:rPr>
          <w:rFonts w:eastAsia="Times New Roman" w:cs="Times New Roman"/>
          <w:szCs w:val="24"/>
          <w:lang w:val="en-US"/>
        </w:rPr>
        <w:t>brain</w:t>
      </w:r>
      <w:r w:rsidRPr="006C5715">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Συ</w:t>
      </w:r>
      <w:r>
        <w:rPr>
          <w:rFonts w:eastAsia="Times New Roman" w:cs="Times New Roman"/>
          <w:szCs w:val="24"/>
        </w:rPr>
        <w:t>γ</w:t>
      </w:r>
      <w:r>
        <w:rPr>
          <w:rFonts w:eastAsia="Times New Roman" w:cs="Times New Roman"/>
          <w:szCs w:val="24"/>
        </w:rPr>
        <w:t>γνώμη, αλλ</w:t>
      </w:r>
      <w:r>
        <w:rPr>
          <w:rFonts w:eastAsia="Times New Roman" w:cs="Times New Roman"/>
          <w:szCs w:val="24"/>
        </w:rPr>
        <w:t xml:space="preserve">ά ο τρόπος με τον οποίο επιχειρείτε να εμφανίσετε δραστηριότητα στο κομμάτι αυτό δεν έχει καμμία επαφή με την πραγματικότητα. Δεν θα φέρει κανέναν Έλληνα πίσω στην Ελλάδα. Δεν θα προσφέρει </w:t>
      </w:r>
      <w:r>
        <w:rPr>
          <w:rFonts w:eastAsia="Times New Roman" w:cs="Times New Roman"/>
          <w:szCs w:val="24"/>
        </w:rPr>
        <w:t xml:space="preserve">κάποιο </w:t>
      </w:r>
      <w:r>
        <w:rPr>
          <w:rFonts w:eastAsia="Times New Roman" w:cs="Times New Roman"/>
          <w:szCs w:val="24"/>
        </w:rPr>
        <w:t xml:space="preserve">ουσιαστικό αποτέλεσμα. Είναι ένα άρθρο </w:t>
      </w:r>
      <w:r>
        <w:rPr>
          <w:rFonts w:eastAsia="Times New Roman" w:cs="Times New Roman"/>
          <w:szCs w:val="24"/>
        </w:rPr>
        <w:lastRenderedPageBreak/>
        <w:t>παροχής επάθλων για δ</w:t>
      </w:r>
      <w:r>
        <w:rPr>
          <w:rFonts w:eastAsia="Times New Roman" w:cs="Times New Roman"/>
          <w:szCs w:val="24"/>
        </w:rPr>
        <w:t>ημόσιες σχέσεις του εκάστοτε Υπουργού. Η αντιμετώπιση της διαρροής εγκεφάλων είναι μια πολύ σοβαρή υπόθεση για να την αντιμετωπίζετε έτσι αποσπασματικά.</w:t>
      </w:r>
    </w:p>
    <w:p w14:paraId="4EC1905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Κλείνοντας, όσον αφορά </w:t>
      </w:r>
      <w:r>
        <w:rPr>
          <w:rFonts w:eastAsia="Times New Roman" w:cs="Times New Roman"/>
          <w:szCs w:val="24"/>
        </w:rPr>
        <w:t>σ</w:t>
      </w:r>
      <w:r>
        <w:rPr>
          <w:rFonts w:eastAsia="Times New Roman" w:cs="Times New Roman"/>
          <w:szCs w:val="24"/>
        </w:rPr>
        <w:t>τις χθεσινές τροπολογίες: Δεν θα τις στηρίξουμε για λόγους αρχής. Ο τρόπος με τ</w:t>
      </w:r>
      <w:r>
        <w:rPr>
          <w:rFonts w:eastAsia="Times New Roman" w:cs="Times New Roman"/>
          <w:szCs w:val="24"/>
        </w:rPr>
        <w:t xml:space="preserve">ον οποίο νομοθετείτε είναι απαράδεκτος. Φέρνετε ολόκληρα νομοσχέδια υπό τη μορφή της τροπολογίας την τελευταία στιγμή, με αποτέλεσμα να μην γίνεται καν συζήτηση επί των τροπολογιών. Και δεν υπάρχει φυσικά ακρόαση των φορέων. </w:t>
      </w:r>
    </w:p>
    <w:p w14:paraId="4EC1906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Αυτός, κ</w:t>
      </w:r>
      <w:r w:rsidRPr="006E2EBC">
        <w:rPr>
          <w:rFonts w:eastAsia="Times New Roman" w:cs="Times New Roman"/>
          <w:szCs w:val="24"/>
        </w:rPr>
        <w:t>υρίες και κύριοι συνάδ</w:t>
      </w:r>
      <w:r w:rsidRPr="006E2EBC">
        <w:rPr>
          <w:rFonts w:eastAsia="Times New Roman" w:cs="Times New Roman"/>
          <w:szCs w:val="24"/>
        </w:rPr>
        <w:t xml:space="preserve">ελφοι, </w:t>
      </w:r>
      <w:r>
        <w:rPr>
          <w:rFonts w:eastAsia="Times New Roman" w:cs="Times New Roman"/>
          <w:szCs w:val="24"/>
        </w:rPr>
        <w:t xml:space="preserve">είναι ο ορισμός της υποβάθμισης του Κοινοβουλίου. Τουλάχιστον παλαιότερα λέγατε ότι έπρεπε να πάτε στις κατεπείγουσες διαδικασίες διότι υπήρχε το μνημόνιο. Τώρα εσείς ισχυρίζεστε ότι έχετε βγει από τα μνημόνια. </w:t>
      </w:r>
    </w:p>
    <w:p w14:paraId="4EC1906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Βέβαια, κύριε Αντιπρόεδρε, αν ανατρέξ</w:t>
      </w:r>
      <w:r>
        <w:rPr>
          <w:rFonts w:eastAsia="Times New Roman" w:cs="Times New Roman"/>
          <w:szCs w:val="24"/>
        </w:rPr>
        <w:t xml:space="preserve">ει </w:t>
      </w:r>
      <w:r>
        <w:rPr>
          <w:rFonts w:eastAsia="Times New Roman" w:cs="Times New Roman"/>
          <w:szCs w:val="24"/>
        </w:rPr>
        <w:t xml:space="preserve">κάποιος </w:t>
      </w:r>
      <w:r>
        <w:rPr>
          <w:rFonts w:eastAsia="Times New Roman" w:cs="Times New Roman"/>
          <w:szCs w:val="24"/>
        </w:rPr>
        <w:t xml:space="preserve">στην αιτιολογική έκθεση του σημερινού νομοσχεδίου στη σελίδα 36 στο άρθρο 45, θα διαπιστώσει πως σχεδόν το σύνολο του Υπουργικού Συμβουλίου, συμπεριλαμβανομένου του Αντιπροέδρου της </w:t>
      </w:r>
      <w:r>
        <w:rPr>
          <w:rFonts w:eastAsia="Times New Roman" w:cs="Times New Roman"/>
          <w:szCs w:val="24"/>
        </w:rPr>
        <w:lastRenderedPageBreak/>
        <w:t>Κυβέρνησης και του Υπουργού Οικονομικών, υπογράφουν την αιτιολο</w:t>
      </w:r>
      <w:r>
        <w:rPr>
          <w:rFonts w:eastAsia="Times New Roman" w:cs="Times New Roman"/>
          <w:szCs w:val="24"/>
        </w:rPr>
        <w:t>γική έκθεση και συμφωνούν ότι δεν έχει βγει η χώρα από τα μνημόνια.</w:t>
      </w:r>
    </w:p>
    <w:p w14:paraId="4EC1906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Ευχαριστώ πολύ.</w:t>
      </w:r>
    </w:p>
    <w:p w14:paraId="4EC19063" w14:textId="77777777" w:rsidR="008E01FC" w:rsidRDefault="002168A0">
      <w:pPr>
        <w:spacing w:line="600" w:lineRule="auto"/>
        <w:ind w:firstLine="720"/>
        <w:jc w:val="center"/>
        <w:rPr>
          <w:rFonts w:eastAsia="Times New Roman" w:cs="Times New Roman"/>
          <w:szCs w:val="24"/>
        </w:rPr>
      </w:pPr>
      <w:r w:rsidRPr="00515365">
        <w:rPr>
          <w:rFonts w:eastAsia="Times New Roman" w:cs="Times New Roman"/>
          <w:szCs w:val="24"/>
        </w:rPr>
        <w:t>(Χειροκροτήματα από την πτ</w:t>
      </w:r>
      <w:r>
        <w:rPr>
          <w:rFonts w:eastAsia="Times New Roman" w:cs="Times New Roman"/>
          <w:szCs w:val="24"/>
        </w:rPr>
        <w:t>έρυγα της Νέας Δημοκρατίας)</w:t>
      </w:r>
    </w:p>
    <w:p w14:paraId="4EC19064" w14:textId="77777777" w:rsidR="008E01FC" w:rsidRDefault="002168A0">
      <w:pPr>
        <w:spacing w:line="600" w:lineRule="auto"/>
        <w:ind w:firstLine="720"/>
        <w:jc w:val="both"/>
        <w:rPr>
          <w:rFonts w:eastAsia="Times New Roman" w:cs="Times New Roman"/>
          <w:szCs w:val="24"/>
        </w:rPr>
      </w:pPr>
      <w:r w:rsidRPr="00515365">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Ευχαριστούμε τον κ. Χρίστο Δήμα, εισηγητή της Νέας Δημοκρατίας.</w:t>
      </w:r>
    </w:p>
    <w:p w14:paraId="4EC1906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Προχωρούμε στους ειδ</w:t>
      </w:r>
      <w:r>
        <w:rPr>
          <w:rFonts w:eastAsia="Times New Roman" w:cs="Times New Roman"/>
          <w:szCs w:val="24"/>
        </w:rPr>
        <w:t xml:space="preserve">ικούς αγορητές. </w:t>
      </w:r>
    </w:p>
    <w:p w14:paraId="4EC1906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Πρώτος έχει τον λόγο ο κ. Οδυσσέας Κωνσταντινόπουλος, ειδικός αγορητής της Δημοκρατικής Συμπαράταξης, για δεκαπέντε λεπτά.</w:t>
      </w:r>
    </w:p>
    <w:p w14:paraId="4EC19067"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Ευχαριστώ, κύριε Πρόεδρε.</w:t>
      </w:r>
    </w:p>
    <w:p w14:paraId="4EC19068" w14:textId="77777777" w:rsidR="008E01FC" w:rsidRDefault="002168A0">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συζητούμε σήμερα πολλά </w:t>
      </w:r>
      <w:r>
        <w:rPr>
          <w:rFonts w:eastAsia="Times New Roman" w:cs="Times New Roman"/>
          <w:szCs w:val="24"/>
        </w:rPr>
        <w:t>νομοσχέδια μαζί. Όμως, η σημαντικότερη κατά την άποψή μας διάταξη που αφορά χιλιάδες, δεκάδες χιλιάδες και ίσως εκατο</w:t>
      </w:r>
      <w:r>
        <w:rPr>
          <w:rFonts w:eastAsia="Times New Roman" w:cs="Times New Roman"/>
          <w:szCs w:val="24"/>
        </w:rPr>
        <w:lastRenderedPageBreak/>
        <w:t>ντάδες χιλιάδες συμπολίτες μας είναι, όπως τη λέμε εμείς, η διάταξη για τη μη προστασία της πρώτης κατοικίας. Εδώ υπάρχουν συγκεκριμένα ζητ</w:t>
      </w:r>
      <w:r>
        <w:rPr>
          <w:rFonts w:eastAsia="Times New Roman" w:cs="Times New Roman"/>
          <w:szCs w:val="24"/>
        </w:rPr>
        <w:t>ήματα, τα οποία είναι και ουσιαστικά και ιδεολογικά. Τη διάταξη αυτή ψηφίζουν και στηρίζουν μαζί η Κυβέρνηση, η Ένωση Τραπεζών και η Νέα Δημοκρατία.</w:t>
      </w:r>
    </w:p>
    <w:p w14:paraId="4EC19069" w14:textId="77777777" w:rsidR="008E01FC" w:rsidRDefault="002168A0">
      <w:pPr>
        <w:spacing w:line="600" w:lineRule="auto"/>
        <w:ind w:firstLine="720"/>
        <w:jc w:val="both"/>
        <w:rPr>
          <w:rFonts w:eastAsia="Times New Roman"/>
          <w:szCs w:val="24"/>
        </w:rPr>
      </w:pPr>
      <w:r>
        <w:rPr>
          <w:rFonts w:eastAsia="Times New Roman"/>
          <w:szCs w:val="24"/>
        </w:rPr>
        <w:t>Γ</w:t>
      </w:r>
      <w:r w:rsidRPr="00543C3A">
        <w:rPr>
          <w:rFonts w:eastAsia="Times New Roman"/>
          <w:szCs w:val="24"/>
        </w:rPr>
        <w:t>ια να ξεκινήσ</w:t>
      </w:r>
      <w:r>
        <w:rPr>
          <w:rFonts w:eastAsia="Times New Roman"/>
          <w:szCs w:val="24"/>
        </w:rPr>
        <w:t>ω θετικά, θα π</w:t>
      </w:r>
      <w:r w:rsidRPr="00543C3A">
        <w:rPr>
          <w:rFonts w:eastAsia="Times New Roman"/>
          <w:szCs w:val="24"/>
        </w:rPr>
        <w:t xml:space="preserve">ω και θα καταθέσω </w:t>
      </w:r>
      <w:r>
        <w:rPr>
          <w:rFonts w:eastAsia="Times New Roman"/>
          <w:szCs w:val="24"/>
        </w:rPr>
        <w:t xml:space="preserve">για </w:t>
      </w:r>
      <w:r w:rsidRPr="00543C3A">
        <w:rPr>
          <w:rFonts w:eastAsia="Times New Roman"/>
          <w:szCs w:val="24"/>
        </w:rPr>
        <w:t xml:space="preserve">αυτούς που </w:t>
      </w:r>
      <w:r>
        <w:rPr>
          <w:rFonts w:eastAsia="Times New Roman"/>
          <w:szCs w:val="24"/>
        </w:rPr>
        <w:t>λένε</w:t>
      </w:r>
      <w:r w:rsidRPr="00543C3A">
        <w:rPr>
          <w:rFonts w:eastAsia="Times New Roman"/>
          <w:szCs w:val="24"/>
        </w:rPr>
        <w:t xml:space="preserve"> ότι δεν υπάρχει άλλη πρόταση την πρόταση </w:t>
      </w:r>
      <w:r w:rsidRPr="00543C3A">
        <w:rPr>
          <w:rFonts w:eastAsia="Times New Roman"/>
          <w:szCs w:val="24"/>
        </w:rPr>
        <w:t>που έχουμε καταθέσει στη Βουλή</w:t>
      </w:r>
      <w:r>
        <w:rPr>
          <w:rFonts w:eastAsia="Times New Roman"/>
          <w:szCs w:val="24"/>
        </w:rPr>
        <w:t xml:space="preserve"> -η</w:t>
      </w:r>
      <w:r w:rsidRPr="00543C3A">
        <w:rPr>
          <w:rFonts w:eastAsia="Times New Roman"/>
          <w:szCs w:val="24"/>
        </w:rPr>
        <w:t xml:space="preserve"> </w:t>
      </w:r>
      <w:r>
        <w:rPr>
          <w:rFonts w:eastAsia="Times New Roman"/>
          <w:szCs w:val="24"/>
        </w:rPr>
        <w:t>Κ</w:t>
      </w:r>
      <w:r w:rsidRPr="00543C3A">
        <w:rPr>
          <w:rFonts w:eastAsia="Times New Roman"/>
          <w:szCs w:val="24"/>
        </w:rPr>
        <w:t xml:space="preserve">οινοβουλευτική </w:t>
      </w:r>
      <w:r>
        <w:rPr>
          <w:rFonts w:eastAsia="Times New Roman"/>
          <w:szCs w:val="24"/>
        </w:rPr>
        <w:t>Ο</w:t>
      </w:r>
      <w:r w:rsidRPr="00543C3A">
        <w:rPr>
          <w:rFonts w:eastAsia="Times New Roman"/>
          <w:szCs w:val="24"/>
        </w:rPr>
        <w:t xml:space="preserve">μάδα </w:t>
      </w:r>
      <w:r>
        <w:rPr>
          <w:rFonts w:eastAsia="Times New Roman"/>
          <w:szCs w:val="24"/>
        </w:rPr>
        <w:t>μας-</w:t>
      </w:r>
      <w:r w:rsidRPr="00543C3A">
        <w:rPr>
          <w:rFonts w:eastAsia="Times New Roman"/>
          <w:szCs w:val="24"/>
        </w:rPr>
        <w:t xml:space="preserve"> και αφορά </w:t>
      </w:r>
      <w:r>
        <w:rPr>
          <w:rFonts w:eastAsia="Times New Roman"/>
          <w:szCs w:val="24"/>
        </w:rPr>
        <w:t xml:space="preserve">και </w:t>
      </w:r>
      <w:r>
        <w:rPr>
          <w:rFonts w:eastAsia="Times New Roman"/>
          <w:szCs w:val="24"/>
        </w:rPr>
        <w:t>σ</w:t>
      </w:r>
      <w:r w:rsidRPr="00543C3A">
        <w:rPr>
          <w:rFonts w:eastAsia="Times New Roman"/>
          <w:szCs w:val="24"/>
        </w:rPr>
        <w:t>την προστασία της πρώτης κατοικίας</w:t>
      </w:r>
      <w:r>
        <w:rPr>
          <w:rFonts w:eastAsia="Times New Roman"/>
          <w:szCs w:val="24"/>
        </w:rPr>
        <w:t xml:space="preserve">. Άρα, για </w:t>
      </w:r>
      <w:r w:rsidRPr="00543C3A">
        <w:rPr>
          <w:rFonts w:eastAsia="Times New Roman"/>
          <w:szCs w:val="24"/>
        </w:rPr>
        <w:t xml:space="preserve">όσους αριστερά </w:t>
      </w:r>
      <w:r>
        <w:rPr>
          <w:rFonts w:eastAsia="Times New Roman"/>
          <w:szCs w:val="24"/>
        </w:rPr>
        <w:t>–</w:t>
      </w:r>
      <w:proofErr w:type="spellStart"/>
      <w:r>
        <w:rPr>
          <w:rFonts w:eastAsia="Times New Roman"/>
          <w:szCs w:val="24"/>
        </w:rPr>
        <w:t>συριζαίικα</w:t>
      </w:r>
      <w:proofErr w:type="spellEnd"/>
      <w:r>
        <w:rPr>
          <w:rFonts w:eastAsia="Times New Roman"/>
          <w:szCs w:val="24"/>
        </w:rPr>
        <w:t>-</w:t>
      </w:r>
      <w:r w:rsidRPr="00543C3A">
        <w:rPr>
          <w:rFonts w:eastAsia="Times New Roman"/>
          <w:szCs w:val="24"/>
        </w:rPr>
        <w:t xml:space="preserve"> ή δεξιά πουν κάτι τέτοιο</w:t>
      </w:r>
      <w:r>
        <w:rPr>
          <w:rFonts w:eastAsia="Times New Roman"/>
          <w:szCs w:val="24"/>
        </w:rPr>
        <w:t>,</w:t>
      </w:r>
      <w:r w:rsidRPr="00543C3A">
        <w:rPr>
          <w:rFonts w:eastAsia="Times New Roman"/>
          <w:szCs w:val="24"/>
        </w:rPr>
        <w:t xml:space="preserve"> δεν τίθεται τέτοιο ζήτημα</w:t>
      </w:r>
      <w:r>
        <w:rPr>
          <w:rFonts w:eastAsia="Times New Roman"/>
          <w:szCs w:val="24"/>
        </w:rPr>
        <w:t>.</w:t>
      </w:r>
    </w:p>
    <w:p w14:paraId="4EC1906A" w14:textId="77777777" w:rsidR="008E01FC" w:rsidRDefault="002168A0">
      <w:pPr>
        <w:spacing w:line="600" w:lineRule="auto"/>
        <w:ind w:firstLine="720"/>
        <w:jc w:val="both"/>
        <w:rPr>
          <w:rFonts w:eastAsia="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Οδυσσέας </w:t>
      </w:r>
      <w:r>
        <w:rPr>
          <w:rFonts w:eastAsia="Times New Roman" w:cs="Times New Roman"/>
          <w:szCs w:val="24"/>
        </w:rPr>
        <w:t>Κωνσταντινόπουλος</w:t>
      </w:r>
      <w:r w:rsidRPr="00AF3B92">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r>
        <w:rPr>
          <w:rFonts w:eastAsia="Times New Roman"/>
          <w:szCs w:val="24"/>
        </w:rPr>
        <w:t xml:space="preserve"> </w:t>
      </w:r>
    </w:p>
    <w:p w14:paraId="4EC1906B" w14:textId="77777777" w:rsidR="008E01FC" w:rsidRDefault="002168A0">
      <w:pPr>
        <w:spacing w:line="600" w:lineRule="auto"/>
        <w:ind w:firstLine="720"/>
        <w:jc w:val="both"/>
        <w:rPr>
          <w:rFonts w:eastAsia="Times New Roman"/>
          <w:szCs w:val="24"/>
        </w:rPr>
      </w:pPr>
      <w:r w:rsidRPr="00187623">
        <w:rPr>
          <w:rFonts w:eastAsia="Times New Roman"/>
          <w:szCs w:val="24"/>
        </w:rPr>
        <w:t>Κυρίες και κύριοι συνάδελφοι,</w:t>
      </w:r>
      <w:r>
        <w:rPr>
          <w:rFonts w:eastAsia="Times New Roman"/>
          <w:szCs w:val="24"/>
        </w:rPr>
        <w:t xml:space="preserve"> σε ένα νομο</w:t>
      </w:r>
      <w:r w:rsidRPr="00543C3A">
        <w:rPr>
          <w:rFonts w:eastAsia="Times New Roman"/>
          <w:szCs w:val="24"/>
        </w:rPr>
        <w:t xml:space="preserve">σχέδιο </w:t>
      </w:r>
      <w:r>
        <w:rPr>
          <w:rFonts w:eastAsia="Times New Roman"/>
          <w:szCs w:val="24"/>
        </w:rPr>
        <w:t>-</w:t>
      </w:r>
      <w:r w:rsidRPr="00543C3A">
        <w:rPr>
          <w:rFonts w:eastAsia="Times New Roman"/>
          <w:szCs w:val="24"/>
        </w:rPr>
        <w:t>και αν προσθέσω και λίγο την</w:t>
      </w:r>
      <w:r w:rsidRPr="00543C3A">
        <w:rPr>
          <w:rFonts w:eastAsia="Times New Roman"/>
          <w:szCs w:val="24"/>
        </w:rPr>
        <w:t xml:space="preserve"> Ευρωβουλή</w:t>
      </w:r>
      <w:r>
        <w:rPr>
          <w:rFonts w:eastAsia="Times New Roman"/>
          <w:szCs w:val="24"/>
        </w:rPr>
        <w:t>-</w:t>
      </w:r>
      <w:r w:rsidRPr="00543C3A">
        <w:rPr>
          <w:rFonts w:eastAsia="Times New Roman"/>
          <w:szCs w:val="24"/>
        </w:rPr>
        <w:t xml:space="preserve"> κάνετε φοβερό </w:t>
      </w:r>
      <w:r>
        <w:rPr>
          <w:rFonts w:eastAsia="Times New Roman"/>
          <w:szCs w:val="24"/>
        </w:rPr>
        <w:t>κ</w:t>
      </w:r>
      <w:r w:rsidRPr="00543C3A">
        <w:rPr>
          <w:rFonts w:eastAsia="Times New Roman"/>
          <w:szCs w:val="24"/>
        </w:rPr>
        <w:t xml:space="preserve">τύπημα </w:t>
      </w:r>
      <w:r w:rsidRPr="00543C3A">
        <w:rPr>
          <w:rFonts w:eastAsia="Times New Roman"/>
          <w:szCs w:val="24"/>
        </w:rPr>
        <w:t>στη διαπλοκή</w:t>
      </w:r>
      <w:r>
        <w:rPr>
          <w:rFonts w:eastAsia="Times New Roman"/>
          <w:szCs w:val="24"/>
        </w:rPr>
        <w:t>,</w:t>
      </w:r>
      <w:r w:rsidRPr="00543C3A">
        <w:rPr>
          <w:rFonts w:eastAsia="Times New Roman"/>
          <w:szCs w:val="24"/>
        </w:rPr>
        <w:t xml:space="preserve"> </w:t>
      </w:r>
      <w:r>
        <w:rPr>
          <w:rFonts w:eastAsia="Times New Roman"/>
          <w:szCs w:val="24"/>
        </w:rPr>
        <w:t>σ</w:t>
      </w:r>
      <w:r w:rsidRPr="00543C3A">
        <w:rPr>
          <w:rFonts w:eastAsia="Times New Roman"/>
          <w:szCs w:val="24"/>
        </w:rPr>
        <w:t>τους έχοντες και κατέχοντες</w:t>
      </w:r>
      <w:r>
        <w:rPr>
          <w:rFonts w:eastAsia="Times New Roman"/>
          <w:szCs w:val="24"/>
        </w:rPr>
        <w:t>!</w:t>
      </w:r>
      <w:r w:rsidRPr="00543C3A">
        <w:rPr>
          <w:rFonts w:eastAsia="Times New Roman"/>
          <w:szCs w:val="24"/>
        </w:rPr>
        <w:t xml:space="preserve"> </w:t>
      </w:r>
      <w:r>
        <w:rPr>
          <w:rFonts w:eastAsia="Times New Roman"/>
          <w:szCs w:val="24"/>
        </w:rPr>
        <w:t>Θ</w:t>
      </w:r>
      <w:r w:rsidRPr="00543C3A">
        <w:rPr>
          <w:rFonts w:eastAsia="Times New Roman"/>
          <w:szCs w:val="24"/>
        </w:rPr>
        <w:t xml:space="preserve">α μου επιτρέψετε </w:t>
      </w:r>
      <w:r w:rsidRPr="00543C3A">
        <w:rPr>
          <w:rFonts w:eastAsia="Times New Roman"/>
          <w:szCs w:val="24"/>
        </w:rPr>
        <w:lastRenderedPageBreak/>
        <w:t>να μην αρχίσω από το νομοσχέδιο</w:t>
      </w:r>
      <w:r>
        <w:rPr>
          <w:rFonts w:eastAsia="Times New Roman"/>
          <w:szCs w:val="24"/>
        </w:rPr>
        <w:t>,</w:t>
      </w:r>
      <w:r w:rsidRPr="00543C3A">
        <w:rPr>
          <w:rFonts w:eastAsia="Times New Roman"/>
          <w:szCs w:val="24"/>
        </w:rPr>
        <w:t xml:space="preserve"> αλλά να αρχίσω από την Ευρωβουλή</w:t>
      </w:r>
      <w:r>
        <w:rPr>
          <w:rFonts w:eastAsia="Times New Roman"/>
          <w:szCs w:val="24"/>
        </w:rPr>
        <w:t>.</w:t>
      </w:r>
      <w:r w:rsidRPr="00543C3A">
        <w:rPr>
          <w:rFonts w:eastAsia="Times New Roman"/>
          <w:szCs w:val="24"/>
        </w:rPr>
        <w:t xml:space="preserve"> </w:t>
      </w:r>
      <w:r>
        <w:rPr>
          <w:rFonts w:eastAsia="Times New Roman"/>
          <w:szCs w:val="24"/>
        </w:rPr>
        <w:t xml:space="preserve">Δημοσίευμα του </w:t>
      </w:r>
      <w:r>
        <w:rPr>
          <w:rFonts w:eastAsia="Times New Roman"/>
          <w:szCs w:val="24"/>
          <w:lang w:val="en-US"/>
        </w:rPr>
        <w:t>Hot</w:t>
      </w:r>
      <w:r w:rsidRPr="00187623">
        <w:rPr>
          <w:rFonts w:eastAsia="Times New Roman"/>
          <w:szCs w:val="24"/>
        </w:rPr>
        <w:t xml:space="preserve"> </w:t>
      </w:r>
      <w:r>
        <w:rPr>
          <w:rFonts w:eastAsia="Times New Roman"/>
          <w:szCs w:val="24"/>
          <w:lang w:val="en-US"/>
        </w:rPr>
        <w:t>doc</w:t>
      </w:r>
      <w:r>
        <w:rPr>
          <w:rFonts w:eastAsia="Times New Roman"/>
          <w:szCs w:val="24"/>
        </w:rPr>
        <w:t>:</w:t>
      </w:r>
      <w:r w:rsidRPr="00187623">
        <w:rPr>
          <w:rFonts w:eastAsia="Times New Roman"/>
          <w:szCs w:val="24"/>
        </w:rPr>
        <w:t xml:space="preserve"> </w:t>
      </w:r>
      <w:r>
        <w:rPr>
          <w:rFonts w:eastAsia="Times New Roman"/>
          <w:szCs w:val="24"/>
        </w:rPr>
        <w:t>«</w:t>
      </w:r>
      <w:r>
        <w:rPr>
          <w:rFonts w:eastAsia="Times New Roman"/>
          <w:szCs w:val="24"/>
          <w:lang w:val="en-US"/>
        </w:rPr>
        <w:t>P</w:t>
      </w:r>
      <w:proofErr w:type="spellStart"/>
      <w:r w:rsidRPr="00543C3A">
        <w:rPr>
          <w:rFonts w:eastAsia="Times New Roman"/>
          <w:szCs w:val="24"/>
        </w:rPr>
        <w:t>anama</w:t>
      </w:r>
      <w:proofErr w:type="spellEnd"/>
      <w:r w:rsidRPr="00543C3A">
        <w:rPr>
          <w:rFonts w:eastAsia="Times New Roman"/>
          <w:szCs w:val="24"/>
        </w:rPr>
        <w:t xml:space="preserve"> </w:t>
      </w:r>
      <w:proofErr w:type="spellStart"/>
      <w:r w:rsidRPr="00543C3A">
        <w:rPr>
          <w:rFonts w:eastAsia="Times New Roman"/>
          <w:szCs w:val="24"/>
        </w:rPr>
        <w:t>papers</w:t>
      </w:r>
      <w:proofErr w:type="spellEnd"/>
      <w:r>
        <w:rPr>
          <w:rFonts w:eastAsia="Times New Roman"/>
          <w:szCs w:val="24"/>
        </w:rPr>
        <w:t xml:space="preserve"> - Γ</w:t>
      </w:r>
      <w:r w:rsidRPr="00543C3A">
        <w:rPr>
          <w:rFonts w:eastAsia="Times New Roman"/>
          <w:szCs w:val="24"/>
        </w:rPr>
        <w:t>νωστά πρόσωπα</w:t>
      </w:r>
      <w:r>
        <w:rPr>
          <w:rFonts w:eastAsia="Times New Roman"/>
          <w:szCs w:val="24"/>
        </w:rPr>
        <w:t>,</w:t>
      </w:r>
      <w:r w:rsidRPr="00543C3A">
        <w:rPr>
          <w:rFonts w:eastAsia="Times New Roman"/>
          <w:szCs w:val="24"/>
        </w:rPr>
        <w:t xml:space="preserve"> άγνωστος </w:t>
      </w:r>
      <w:r>
        <w:rPr>
          <w:rFonts w:eastAsia="Times New Roman"/>
          <w:szCs w:val="24"/>
        </w:rPr>
        <w:t>π</w:t>
      </w:r>
      <w:r w:rsidRPr="00543C3A">
        <w:rPr>
          <w:rFonts w:eastAsia="Times New Roman"/>
          <w:szCs w:val="24"/>
        </w:rPr>
        <w:t>λούτος</w:t>
      </w:r>
      <w:r>
        <w:rPr>
          <w:rFonts w:eastAsia="Times New Roman"/>
          <w:szCs w:val="24"/>
        </w:rPr>
        <w:t>».</w:t>
      </w:r>
      <w:r w:rsidRPr="00543C3A">
        <w:rPr>
          <w:rFonts w:eastAsia="Times New Roman"/>
          <w:szCs w:val="24"/>
        </w:rPr>
        <w:t xml:space="preserve"> </w:t>
      </w:r>
      <w:r>
        <w:rPr>
          <w:rFonts w:eastAsia="Times New Roman"/>
          <w:szCs w:val="24"/>
        </w:rPr>
        <w:t xml:space="preserve">Να </w:t>
      </w:r>
      <w:r w:rsidRPr="00543C3A">
        <w:rPr>
          <w:rFonts w:eastAsia="Times New Roman"/>
          <w:szCs w:val="24"/>
        </w:rPr>
        <w:t>διαβάσε</w:t>
      </w:r>
      <w:r>
        <w:rPr>
          <w:rFonts w:eastAsia="Times New Roman"/>
          <w:szCs w:val="24"/>
        </w:rPr>
        <w:t>τε</w:t>
      </w:r>
      <w:r w:rsidRPr="00543C3A">
        <w:rPr>
          <w:rFonts w:eastAsia="Times New Roman"/>
          <w:szCs w:val="24"/>
        </w:rPr>
        <w:t xml:space="preserve"> </w:t>
      </w:r>
      <w:r>
        <w:rPr>
          <w:rFonts w:eastAsia="Times New Roman"/>
          <w:szCs w:val="24"/>
        </w:rPr>
        <w:t>–</w:t>
      </w:r>
      <w:r w:rsidRPr="00543C3A">
        <w:rPr>
          <w:rFonts w:eastAsia="Times New Roman"/>
          <w:szCs w:val="24"/>
        </w:rPr>
        <w:t>λέει</w:t>
      </w:r>
      <w:r>
        <w:rPr>
          <w:rFonts w:eastAsia="Times New Roman"/>
          <w:szCs w:val="24"/>
        </w:rPr>
        <w:t>-</w:t>
      </w:r>
      <w:r w:rsidRPr="00543C3A">
        <w:rPr>
          <w:rFonts w:eastAsia="Times New Roman"/>
          <w:szCs w:val="24"/>
        </w:rPr>
        <w:t xml:space="preserve"> για </w:t>
      </w:r>
      <w:r>
        <w:rPr>
          <w:rFonts w:eastAsia="Times New Roman"/>
          <w:szCs w:val="24"/>
        </w:rPr>
        <w:t>τις σχέσεις</w:t>
      </w:r>
      <w:r w:rsidRPr="00543C3A">
        <w:rPr>
          <w:rFonts w:eastAsia="Times New Roman"/>
          <w:szCs w:val="24"/>
        </w:rPr>
        <w:t xml:space="preserve"> της οικογένειας Κόκκαλη με το δίκτυο των </w:t>
      </w:r>
      <w:proofErr w:type="spellStart"/>
      <w:r w:rsidRPr="00543C3A">
        <w:rPr>
          <w:rFonts w:eastAsia="Times New Roman"/>
          <w:szCs w:val="24"/>
        </w:rPr>
        <w:t>offshore</w:t>
      </w:r>
      <w:proofErr w:type="spellEnd"/>
      <w:r>
        <w:rPr>
          <w:rFonts w:eastAsia="Times New Roman"/>
          <w:szCs w:val="24"/>
        </w:rPr>
        <w:t>. Τ</w:t>
      </w:r>
      <w:r w:rsidRPr="00543C3A">
        <w:rPr>
          <w:rFonts w:eastAsia="Times New Roman"/>
          <w:szCs w:val="24"/>
        </w:rPr>
        <w:t xml:space="preserve">ο </w:t>
      </w:r>
      <w:r>
        <w:rPr>
          <w:rFonts w:eastAsia="Times New Roman"/>
          <w:szCs w:val="24"/>
        </w:rPr>
        <w:t>έγραφαν τα έντυπά σας. Το καταθέτω.</w:t>
      </w:r>
    </w:p>
    <w:p w14:paraId="4EC1906C" w14:textId="77777777" w:rsidR="008E01FC" w:rsidRDefault="002168A0">
      <w:pPr>
        <w:spacing w:line="600" w:lineRule="auto"/>
        <w:ind w:firstLine="720"/>
        <w:jc w:val="both"/>
        <w:rPr>
          <w:rFonts w:eastAsia="Times New Roman"/>
          <w:szCs w:val="24"/>
        </w:rPr>
      </w:pPr>
      <w:r w:rsidRPr="00AF3B92">
        <w:rPr>
          <w:rFonts w:eastAsia="Times New Roman"/>
          <w:szCs w:val="24"/>
        </w:rPr>
        <w:t xml:space="preserve">(Στο σημείο αυτό ο Βουλευτής κ. </w:t>
      </w:r>
      <w:r>
        <w:rPr>
          <w:rFonts w:eastAsia="Times New Roman" w:cs="Times New Roman"/>
          <w:szCs w:val="24"/>
        </w:rPr>
        <w:t>Οδυσσέας Κωνσταντινόπουλος</w:t>
      </w:r>
      <w:r w:rsidRPr="00AF3B92">
        <w:rPr>
          <w:rFonts w:eastAsia="Times New Roman"/>
          <w:szCs w:val="24"/>
        </w:rPr>
        <w:t xml:space="preserve"> καταθέτει για τα Πρακτικά το προαναφερθέν </w:t>
      </w:r>
      <w:r>
        <w:rPr>
          <w:rFonts w:eastAsia="Times New Roman"/>
          <w:szCs w:val="24"/>
        </w:rPr>
        <w:t>δημοσίευμα</w:t>
      </w:r>
      <w:r w:rsidRPr="00AF3B92">
        <w:rPr>
          <w:rFonts w:eastAsia="Times New Roman"/>
          <w:szCs w:val="24"/>
        </w:rPr>
        <w:t xml:space="preserve">, το οποίο βρίσκεται στο </w:t>
      </w:r>
      <w:r>
        <w:rPr>
          <w:rFonts w:eastAsia="Times New Roman"/>
          <w:szCs w:val="24"/>
        </w:rPr>
        <w:t>α</w:t>
      </w:r>
      <w:r w:rsidRPr="00AF3B92">
        <w:rPr>
          <w:rFonts w:eastAsia="Times New Roman"/>
          <w:szCs w:val="24"/>
        </w:rPr>
        <w:t>ρχείο τ</w:t>
      </w:r>
      <w:r w:rsidRPr="00AF3B92">
        <w:rPr>
          <w:rFonts w:eastAsia="Times New Roman"/>
          <w:szCs w:val="24"/>
        </w:rPr>
        <w:t>ου Τμήματος Γραμματείας της Διεύθυνσης Στενογραφίας και Πρακτικών της Βουλής)</w:t>
      </w:r>
      <w:r>
        <w:rPr>
          <w:rFonts w:eastAsia="Times New Roman"/>
          <w:szCs w:val="24"/>
        </w:rPr>
        <w:t xml:space="preserve"> </w:t>
      </w:r>
    </w:p>
    <w:p w14:paraId="4EC1906D" w14:textId="77777777" w:rsidR="008E01FC" w:rsidRDefault="002168A0">
      <w:pPr>
        <w:spacing w:line="600" w:lineRule="auto"/>
        <w:ind w:firstLine="720"/>
        <w:jc w:val="both"/>
        <w:rPr>
          <w:rFonts w:eastAsia="Times New Roman"/>
          <w:szCs w:val="24"/>
        </w:rPr>
      </w:pPr>
      <w:r>
        <w:rPr>
          <w:rFonts w:eastAsia="Times New Roman"/>
          <w:szCs w:val="24"/>
        </w:rPr>
        <w:t>«</w:t>
      </w:r>
      <w:r>
        <w:rPr>
          <w:rFonts w:eastAsia="Times New Roman"/>
          <w:szCs w:val="24"/>
          <w:lang w:val="en-US"/>
        </w:rPr>
        <w:t>Left</w:t>
      </w:r>
      <w:r>
        <w:rPr>
          <w:rFonts w:eastAsia="Times New Roman"/>
          <w:szCs w:val="24"/>
        </w:rPr>
        <w:t>.</w:t>
      </w:r>
      <w:r>
        <w:rPr>
          <w:rFonts w:eastAsia="Times New Roman"/>
          <w:szCs w:val="24"/>
          <w:lang w:val="en-US"/>
        </w:rPr>
        <w:t>gr</w:t>
      </w:r>
      <w:r>
        <w:rPr>
          <w:rFonts w:eastAsia="Times New Roman"/>
          <w:szCs w:val="24"/>
        </w:rPr>
        <w:t>»,</w:t>
      </w:r>
      <w:r w:rsidRPr="0022295B">
        <w:rPr>
          <w:rFonts w:eastAsia="Times New Roman"/>
          <w:szCs w:val="24"/>
        </w:rPr>
        <w:t xml:space="preserve"> </w:t>
      </w:r>
      <w:r w:rsidRPr="008E58C1">
        <w:rPr>
          <w:rFonts w:eastAsia="Times New Roman"/>
          <w:szCs w:val="24"/>
        </w:rPr>
        <w:t>τ</w:t>
      </w:r>
      <w:r w:rsidRPr="00543C3A">
        <w:rPr>
          <w:rFonts w:eastAsia="Times New Roman"/>
          <w:szCs w:val="24"/>
        </w:rPr>
        <w:t>ο κομματικό όργανο του ΣΥΡΙΖΑ</w:t>
      </w:r>
      <w:r w:rsidRPr="00852216">
        <w:rPr>
          <w:rFonts w:eastAsia="Times New Roman"/>
          <w:szCs w:val="24"/>
        </w:rPr>
        <w:t xml:space="preserve">, </w:t>
      </w:r>
      <w:r>
        <w:rPr>
          <w:rFonts w:eastAsia="Times New Roman"/>
          <w:szCs w:val="24"/>
        </w:rPr>
        <w:t>γράφει: «Ο Σωκράτης Κόκκαλης</w:t>
      </w:r>
      <w:r w:rsidRPr="00543C3A">
        <w:rPr>
          <w:rFonts w:eastAsia="Times New Roman"/>
          <w:szCs w:val="24"/>
        </w:rPr>
        <w:t xml:space="preserve"> των </w:t>
      </w:r>
      <w:proofErr w:type="spellStart"/>
      <w:r w:rsidRPr="00543C3A">
        <w:rPr>
          <w:rFonts w:eastAsia="Times New Roman"/>
          <w:szCs w:val="24"/>
        </w:rPr>
        <w:t>Panama</w:t>
      </w:r>
      <w:proofErr w:type="spellEnd"/>
      <w:r w:rsidRPr="00543C3A">
        <w:rPr>
          <w:rFonts w:eastAsia="Times New Roman"/>
          <w:szCs w:val="24"/>
        </w:rPr>
        <w:t xml:space="preserve"> </w:t>
      </w:r>
      <w:r>
        <w:rPr>
          <w:rFonts w:eastAsia="Times New Roman"/>
          <w:szCs w:val="24"/>
          <w:lang w:val="en-US"/>
        </w:rPr>
        <w:t>Papers</w:t>
      </w:r>
      <w:r>
        <w:rPr>
          <w:rFonts w:eastAsia="Times New Roman"/>
          <w:szCs w:val="24"/>
        </w:rPr>
        <w:t>».</w:t>
      </w:r>
    </w:p>
    <w:p w14:paraId="4EC1906E" w14:textId="77777777" w:rsidR="008E01FC" w:rsidRDefault="002168A0">
      <w:pPr>
        <w:spacing w:line="600" w:lineRule="auto"/>
        <w:ind w:firstLine="720"/>
        <w:jc w:val="both"/>
        <w:rPr>
          <w:rFonts w:eastAsia="Times New Roman"/>
          <w:szCs w:val="24"/>
        </w:rPr>
      </w:pPr>
      <w:r>
        <w:rPr>
          <w:rFonts w:eastAsia="Times New Roman"/>
          <w:szCs w:val="24"/>
        </w:rPr>
        <w:t>Το καταθέτω.</w:t>
      </w:r>
    </w:p>
    <w:p w14:paraId="4EC1906F" w14:textId="77777777" w:rsidR="008E01FC" w:rsidRDefault="002168A0">
      <w:pPr>
        <w:spacing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Οδυσσέας Κωνσταντινόπουλος</w:t>
      </w:r>
      <w:r>
        <w:rPr>
          <w:rFonts w:eastAsia="Times New Roman"/>
          <w:szCs w:val="24"/>
        </w:rPr>
        <w:t xml:space="preserve"> καταθέτει για</w:t>
      </w:r>
      <w:r>
        <w:rPr>
          <w:rFonts w:eastAsia="Times New Roman"/>
          <w:szCs w:val="24"/>
        </w:rPr>
        <w:t xml:space="preserve">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4EC19070" w14:textId="77777777" w:rsidR="008E01FC" w:rsidRDefault="002168A0">
      <w:pPr>
        <w:spacing w:line="600" w:lineRule="auto"/>
        <w:ind w:firstLine="720"/>
        <w:jc w:val="both"/>
        <w:rPr>
          <w:rFonts w:eastAsia="Times New Roman"/>
          <w:szCs w:val="24"/>
        </w:rPr>
      </w:pPr>
      <w:r>
        <w:rPr>
          <w:rFonts w:eastAsia="Times New Roman"/>
          <w:szCs w:val="24"/>
        </w:rPr>
        <w:t>Κ</w:t>
      </w:r>
      <w:r w:rsidRPr="00543C3A">
        <w:rPr>
          <w:rFonts w:eastAsia="Times New Roman"/>
          <w:szCs w:val="24"/>
        </w:rPr>
        <w:t>υρίες και κύριοι</w:t>
      </w:r>
      <w:r>
        <w:rPr>
          <w:rFonts w:eastAsia="Times New Roman"/>
          <w:szCs w:val="24"/>
        </w:rPr>
        <w:t>,</w:t>
      </w:r>
      <w:r w:rsidRPr="00543C3A">
        <w:rPr>
          <w:rFonts w:eastAsia="Times New Roman"/>
          <w:szCs w:val="24"/>
        </w:rPr>
        <w:t xml:space="preserve"> </w:t>
      </w:r>
      <w:r>
        <w:rPr>
          <w:rFonts w:eastAsia="Times New Roman"/>
          <w:szCs w:val="24"/>
        </w:rPr>
        <w:t xml:space="preserve">οι επιχειρηματίες </w:t>
      </w:r>
      <w:r w:rsidRPr="00543C3A">
        <w:rPr>
          <w:rFonts w:eastAsia="Times New Roman"/>
          <w:szCs w:val="24"/>
        </w:rPr>
        <w:t xml:space="preserve">είναι Έλληνες πολίτες και μπορούν να είναι υποψήφιοι </w:t>
      </w:r>
      <w:r>
        <w:rPr>
          <w:rFonts w:eastAsia="Times New Roman"/>
          <w:szCs w:val="24"/>
        </w:rPr>
        <w:t>μ</w:t>
      </w:r>
      <w:r w:rsidRPr="00543C3A">
        <w:rPr>
          <w:rFonts w:eastAsia="Times New Roman"/>
          <w:szCs w:val="24"/>
        </w:rPr>
        <w:t>ε όποιον θέλουν</w:t>
      </w:r>
      <w:r>
        <w:rPr>
          <w:rFonts w:eastAsia="Times New Roman"/>
          <w:szCs w:val="24"/>
        </w:rPr>
        <w:t>.</w:t>
      </w:r>
      <w:r w:rsidRPr="00543C3A">
        <w:rPr>
          <w:rFonts w:eastAsia="Times New Roman"/>
          <w:szCs w:val="24"/>
        </w:rPr>
        <w:t xml:space="preserve"> </w:t>
      </w:r>
      <w:r>
        <w:rPr>
          <w:rFonts w:eastAsia="Times New Roman"/>
          <w:szCs w:val="24"/>
        </w:rPr>
        <w:t>Εσείς,</w:t>
      </w:r>
      <w:r w:rsidRPr="00543C3A">
        <w:rPr>
          <w:rFonts w:eastAsia="Times New Roman"/>
          <w:szCs w:val="24"/>
        </w:rPr>
        <w:t xml:space="preserve"> </w:t>
      </w:r>
      <w:r>
        <w:rPr>
          <w:rFonts w:eastAsia="Times New Roman"/>
          <w:szCs w:val="24"/>
        </w:rPr>
        <w:t xml:space="preserve">όμως, </w:t>
      </w:r>
      <w:r>
        <w:rPr>
          <w:rFonts w:eastAsia="Times New Roman"/>
          <w:szCs w:val="24"/>
        </w:rPr>
        <w:lastRenderedPageBreak/>
        <w:t>που τους κατηγορούσατε</w:t>
      </w:r>
      <w:r w:rsidRPr="00543C3A">
        <w:rPr>
          <w:rFonts w:eastAsia="Times New Roman"/>
          <w:szCs w:val="24"/>
        </w:rPr>
        <w:t xml:space="preserve"> ότι είναι στα </w:t>
      </w:r>
      <w:proofErr w:type="spellStart"/>
      <w:r w:rsidRPr="00543C3A">
        <w:rPr>
          <w:rFonts w:eastAsia="Times New Roman"/>
          <w:szCs w:val="24"/>
        </w:rPr>
        <w:t>Panama</w:t>
      </w:r>
      <w:proofErr w:type="spellEnd"/>
      <w:r w:rsidRPr="00543C3A">
        <w:rPr>
          <w:rFonts w:eastAsia="Times New Roman"/>
          <w:szCs w:val="24"/>
        </w:rPr>
        <w:t xml:space="preserve"> </w:t>
      </w:r>
      <w:r>
        <w:rPr>
          <w:rFonts w:eastAsia="Times New Roman"/>
          <w:szCs w:val="24"/>
          <w:lang w:val="en-US"/>
        </w:rPr>
        <w:t>P</w:t>
      </w:r>
      <w:proofErr w:type="spellStart"/>
      <w:r w:rsidRPr="00543C3A">
        <w:rPr>
          <w:rFonts w:eastAsia="Times New Roman"/>
          <w:szCs w:val="24"/>
        </w:rPr>
        <w:t>apers</w:t>
      </w:r>
      <w:proofErr w:type="spellEnd"/>
      <w:r>
        <w:rPr>
          <w:rFonts w:eastAsia="Times New Roman"/>
          <w:szCs w:val="24"/>
        </w:rPr>
        <w:t>,</w:t>
      </w:r>
      <w:r w:rsidRPr="00543C3A">
        <w:rPr>
          <w:rFonts w:eastAsia="Times New Roman"/>
          <w:szCs w:val="24"/>
        </w:rPr>
        <w:t xml:space="preserve"> </w:t>
      </w:r>
      <w:r>
        <w:rPr>
          <w:rFonts w:eastAsia="Times New Roman"/>
          <w:szCs w:val="24"/>
        </w:rPr>
        <w:t>σ</w:t>
      </w:r>
      <w:r w:rsidRPr="00543C3A">
        <w:rPr>
          <w:rFonts w:eastAsia="Times New Roman"/>
          <w:szCs w:val="24"/>
        </w:rPr>
        <w:t xml:space="preserve">ήμερα τους βάζετε στο ψηφοδέλτιό </w:t>
      </w:r>
      <w:r>
        <w:rPr>
          <w:rFonts w:eastAsia="Times New Roman"/>
          <w:szCs w:val="24"/>
        </w:rPr>
        <w:t>σας;</w:t>
      </w:r>
      <w:r w:rsidRPr="00543C3A">
        <w:rPr>
          <w:rFonts w:eastAsia="Times New Roman"/>
          <w:szCs w:val="24"/>
        </w:rPr>
        <w:t xml:space="preserve"> </w:t>
      </w:r>
      <w:r>
        <w:rPr>
          <w:rFonts w:eastAsia="Times New Roman"/>
          <w:szCs w:val="24"/>
        </w:rPr>
        <w:t xml:space="preserve">Τι «ξέπλυμα» είναι </w:t>
      </w:r>
      <w:r w:rsidRPr="00543C3A">
        <w:rPr>
          <w:rFonts w:eastAsia="Times New Roman"/>
          <w:szCs w:val="24"/>
        </w:rPr>
        <w:t>αυτό</w:t>
      </w:r>
      <w:r>
        <w:rPr>
          <w:rFonts w:eastAsia="Times New Roman"/>
          <w:szCs w:val="24"/>
        </w:rPr>
        <w:t>; Λέγατε</w:t>
      </w:r>
      <w:r w:rsidRPr="00543C3A">
        <w:rPr>
          <w:rFonts w:eastAsia="Times New Roman"/>
          <w:szCs w:val="24"/>
        </w:rPr>
        <w:t xml:space="preserve"> τότε ή τώρα ψέματα</w:t>
      </w:r>
      <w:r>
        <w:rPr>
          <w:rFonts w:eastAsia="Times New Roman"/>
          <w:szCs w:val="24"/>
        </w:rPr>
        <w:t>;</w:t>
      </w:r>
      <w:r w:rsidRPr="00543C3A">
        <w:rPr>
          <w:rFonts w:eastAsia="Times New Roman"/>
          <w:szCs w:val="24"/>
        </w:rPr>
        <w:t xml:space="preserve"> </w:t>
      </w:r>
      <w:r>
        <w:rPr>
          <w:rFonts w:eastAsia="Times New Roman"/>
          <w:szCs w:val="24"/>
        </w:rPr>
        <w:t>Χτυπούσατε τ</w:t>
      </w:r>
      <w:r w:rsidRPr="00543C3A">
        <w:rPr>
          <w:rFonts w:eastAsia="Times New Roman"/>
          <w:szCs w:val="24"/>
        </w:rPr>
        <w:t xml:space="preserve">ότε </w:t>
      </w:r>
      <w:r>
        <w:rPr>
          <w:rFonts w:eastAsia="Times New Roman"/>
          <w:szCs w:val="24"/>
        </w:rPr>
        <w:t>ή τώρα</w:t>
      </w:r>
      <w:r w:rsidRPr="00543C3A">
        <w:rPr>
          <w:rFonts w:eastAsia="Times New Roman"/>
          <w:szCs w:val="24"/>
        </w:rPr>
        <w:t xml:space="preserve"> </w:t>
      </w:r>
      <w:r>
        <w:rPr>
          <w:rFonts w:eastAsia="Times New Roman"/>
          <w:szCs w:val="24"/>
        </w:rPr>
        <w:t xml:space="preserve">τη </w:t>
      </w:r>
      <w:r w:rsidRPr="00543C3A">
        <w:rPr>
          <w:rFonts w:eastAsia="Times New Roman"/>
          <w:szCs w:val="24"/>
        </w:rPr>
        <w:t>διαπλοκή</w:t>
      </w:r>
      <w:r>
        <w:rPr>
          <w:rFonts w:eastAsia="Times New Roman"/>
          <w:szCs w:val="24"/>
        </w:rPr>
        <w:t>;</w:t>
      </w:r>
    </w:p>
    <w:p w14:paraId="4EC19071" w14:textId="77777777" w:rsidR="008E01FC" w:rsidRDefault="002168A0">
      <w:pPr>
        <w:spacing w:line="600" w:lineRule="auto"/>
        <w:ind w:firstLine="720"/>
        <w:jc w:val="both"/>
        <w:rPr>
          <w:rFonts w:eastAsia="Times New Roman"/>
          <w:szCs w:val="24"/>
        </w:rPr>
      </w:pPr>
      <w:r>
        <w:rPr>
          <w:rFonts w:eastAsia="Times New Roman"/>
          <w:szCs w:val="24"/>
        </w:rPr>
        <w:t>Ε</w:t>
      </w:r>
      <w:r w:rsidRPr="00543C3A">
        <w:rPr>
          <w:rFonts w:eastAsia="Times New Roman"/>
          <w:szCs w:val="24"/>
        </w:rPr>
        <w:t>πειδή μαθαίνω</w:t>
      </w:r>
      <w:r>
        <w:rPr>
          <w:rFonts w:eastAsia="Times New Roman"/>
          <w:szCs w:val="24"/>
        </w:rPr>
        <w:t>,</w:t>
      </w:r>
      <w:r w:rsidRPr="00543C3A">
        <w:rPr>
          <w:rFonts w:eastAsia="Times New Roman"/>
          <w:szCs w:val="24"/>
        </w:rPr>
        <w:t xml:space="preserve"> </w:t>
      </w:r>
      <w:r>
        <w:rPr>
          <w:rFonts w:eastAsia="Times New Roman"/>
          <w:szCs w:val="24"/>
        </w:rPr>
        <w:t>α</w:t>
      </w:r>
      <w:r w:rsidRPr="00543C3A">
        <w:rPr>
          <w:rFonts w:eastAsia="Times New Roman"/>
          <w:szCs w:val="24"/>
        </w:rPr>
        <w:t>γαπητοί συνάδελφοι</w:t>
      </w:r>
      <w:r>
        <w:rPr>
          <w:rFonts w:eastAsia="Times New Roman"/>
          <w:szCs w:val="24"/>
        </w:rPr>
        <w:t>,</w:t>
      </w:r>
      <w:r w:rsidRPr="00543C3A">
        <w:rPr>
          <w:rFonts w:eastAsia="Times New Roman"/>
          <w:szCs w:val="24"/>
        </w:rPr>
        <w:t xml:space="preserve"> ότι έχετε κάποια κενά στο ψηφοδέλτι</w:t>
      </w:r>
      <w:r>
        <w:rPr>
          <w:rFonts w:eastAsia="Times New Roman"/>
          <w:szCs w:val="24"/>
        </w:rPr>
        <w:t>ό</w:t>
      </w:r>
      <w:r w:rsidRPr="00543C3A">
        <w:rPr>
          <w:rFonts w:eastAsia="Times New Roman"/>
          <w:szCs w:val="24"/>
        </w:rPr>
        <w:t xml:space="preserve"> </w:t>
      </w:r>
      <w:r>
        <w:rPr>
          <w:rFonts w:eastAsia="Times New Roman"/>
          <w:szCs w:val="24"/>
        </w:rPr>
        <w:t>σας,</w:t>
      </w:r>
      <w:r w:rsidRPr="00543C3A">
        <w:rPr>
          <w:rFonts w:eastAsia="Times New Roman"/>
          <w:szCs w:val="24"/>
        </w:rPr>
        <w:t xml:space="preserve"> καταθέτω το </w:t>
      </w:r>
      <w:r>
        <w:rPr>
          <w:rFonts w:eastAsia="Times New Roman"/>
          <w:szCs w:val="24"/>
        </w:rPr>
        <w:t>δ</w:t>
      </w:r>
      <w:r w:rsidRPr="00543C3A">
        <w:rPr>
          <w:rFonts w:eastAsia="Times New Roman"/>
          <w:szCs w:val="24"/>
        </w:rPr>
        <w:t xml:space="preserve">ιοικητικό </w:t>
      </w:r>
      <w:r>
        <w:rPr>
          <w:rFonts w:eastAsia="Times New Roman"/>
          <w:szCs w:val="24"/>
        </w:rPr>
        <w:t>σ</w:t>
      </w:r>
      <w:r w:rsidRPr="00543C3A">
        <w:rPr>
          <w:rFonts w:eastAsia="Times New Roman"/>
          <w:szCs w:val="24"/>
        </w:rPr>
        <w:t xml:space="preserve">υμβούλιο </w:t>
      </w:r>
      <w:r w:rsidRPr="00543C3A">
        <w:rPr>
          <w:rFonts w:eastAsia="Times New Roman"/>
          <w:szCs w:val="24"/>
        </w:rPr>
        <w:t>της Ελληνικής Ένωσης Τραπεζών για να βρείτε και άλλα πρόσωπα</w:t>
      </w:r>
      <w:r>
        <w:rPr>
          <w:rFonts w:eastAsia="Times New Roman"/>
          <w:szCs w:val="24"/>
        </w:rPr>
        <w:t>.</w:t>
      </w:r>
    </w:p>
    <w:p w14:paraId="4EC19072" w14:textId="77777777" w:rsidR="008E01FC" w:rsidRDefault="002168A0">
      <w:pPr>
        <w:spacing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Οδυσσέας Κωνσταντινόπουλος</w:t>
      </w:r>
      <w:r>
        <w:rPr>
          <w:rFonts w:eastAsia="Times New Roman"/>
          <w:szCs w:val="24"/>
        </w:rPr>
        <w:t xml:space="preserve"> καταθέτει για τα Πρακτικά το προαναφερθέν έγγραφο, το οποίο</w:t>
      </w:r>
      <w:r>
        <w:rPr>
          <w:rFonts w:eastAsia="Times New Roman"/>
          <w:szCs w:val="24"/>
        </w:rPr>
        <w:t xml:space="preserve"> βρίσκεται στο αρχείο του Τμήματος Γραμματείας της Διεύθυνσης Στενογραφίας και Πρακτικών της Βουλής)</w:t>
      </w:r>
    </w:p>
    <w:p w14:paraId="4EC19073" w14:textId="77777777" w:rsidR="008E01FC" w:rsidRDefault="002168A0">
      <w:pPr>
        <w:spacing w:line="600" w:lineRule="auto"/>
        <w:ind w:firstLine="720"/>
        <w:jc w:val="both"/>
        <w:rPr>
          <w:rFonts w:eastAsia="Times New Roman"/>
          <w:szCs w:val="24"/>
        </w:rPr>
      </w:pPr>
      <w:r>
        <w:rPr>
          <w:rFonts w:eastAsia="Times New Roman"/>
          <w:szCs w:val="24"/>
        </w:rPr>
        <w:t>Π</w:t>
      </w:r>
      <w:r w:rsidRPr="00543C3A">
        <w:rPr>
          <w:rFonts w:eastAsia="Times New Roman"/>
          <w:szCs w:val="24"/>
        </w:rPr>
        <w:t>άμε τώρα</w:t>
      </w:r>
      <w:r>
        <w:rPr>
          <w:rFonts w:eastAsia="Times New Roman"/>
          <w:szCs w:val="24"/>
        </w:rPr>
        <w:t>,</w:t>
      </w:r>
      <w:r w:rsidRPr="00543C3A">
        <w:rPr>
          <w:rFonts w:eastAsia="Times New Roman"/>
          <w:szCs w:val="24"/>
        </w:rPr>
        <w:t xml:space="preserve"> </w:t>
      </w:r>
      <w:r>
        <w:rPr>
          <w:rFonts w:eastAsia="Times New Roman"/>
          <w:szCs w:val="24"/>
        </w:rPr>
        <w:t>όμως,</w:t>
      </w:r>
      <w:r w:rsidRPr="00543C3A">
        <w:rPr>
          <w:rFonts w:eastAsia="Times New Roman"/>
          <w:szCs w:val="24"/>
        </w:rPr>
        <w:t xml:space="preserve"> στο συγκεκριμένο νομοσχέδιο</w:t>
      </w:r>
      <w:r>
        <w:rPr>
          <w:rFonts w:eastAsia="Times New Roman"/>
          <w:szCs w:val="24"/>
        </w:rPr>
        <w:t>. Το νομο</w:t>
      </w:r>
      <w:r w:rsidRPr="00543C3A">
        <w:rPr>
          <w:rFonts w:eastAsia="Times New Roman"/>
          <w:szCs w:val="24"/>
        </w:rPr>
        <w:t xml:space="preserve">σχέδιο το φέρατε τελευταία στιγμή και δεν θέλατε να έρθουν οι φορείς και </w:t>
      </w:r>
      <w:r w:rsidRPr="00543C3A">
        <w:rPr>
          <w:rFonts w:eastAsia="Times New Roman"/>
          <w:szCs w:val="24"/>
        </w:rPr>
        <w:t>σ</w:t>
      </w:r>
      <w:r>
        <w:rPr>
          <w:rFonts w:eastAsia="Times New Roman"/>
          <w:szCs w:val="24"/>
        </w:rPr>
        <w:t>’</w:t>
      </w:r>
      <w:r w:rsidRPr="00543C3A">
        <w:rPr>
          <w:rFonts w:eastAsia="Times New Roman"/>
          <w:szCs w:val="24"/>
        </w:rPr>
        <w:t xml:space="preserve"> </w:t>
      </w:r>
      <w:r w:rsidRPr="00543C3A">
        <w:rPr>
          <w:rFonts w:eastAsia="Times New Roman"/>
          <w:szCs w:val="24"/>
        </w:rPr>
        <w:t>αυτό η Νέα Δημοκρατία συνα</w:t>
      </w:r>
      <w:r w:rsidRPr="00543C3A">
        <w:rPr>
          <w:rFonts w:eastAsia="Times New Roman"/>
          <w:szCs w:val="24"/>
        </w:rPr>
        <w:t>ινούσε</w:t>
      </w:r>
      <w:r>
        <w:rPr>
          <w:rFonts w:eastAsia="Times New Roman"/>
          <w:szCs w:val="24"/>
        </w:rPr>
        <w:t>.</w:t>
      </w:r>
      <w:r w:rsidRPr="00543C3A">
        <w:rPr>
          <w:rFonts w:eastAsia="Times New Roman"/>
          <w:szCs w:val="24"/>
        </w:rPr>
        <w:t xml:space="preserve"> </w:t>
      </w:r>
      <w:r>
        <w:rPr>
          <w:rFonts w:eastAsia="Times New Roman"/>
          <w:szCs w:val="24"/>
        </w:rPr>
        <w:t>Μ</w:t>
      </w:r>
      <w:r w:rsidRPr="00543C3A">
        <w:rPr>
          <w:rFonts w:eastAsia="Times New Roman"/>
          <w:szCs w:val="24"/>
        </w:rPr>
        <w:t xml:space="preserve">ετά από δικό μας αίτημα ήρθαν οι φορείς </w:t>
      </w:r>
      <w:r>
        <w:rPr>
          <w:rFonts w:eastAsia="Times New Roman"/>
          <w:szCs w:val="24"/>
        </w:rPr>
        <w:t xml:space="preserve">και, πλην </w:t>
      </w:r>
      <w:r w:rsidRPr="00543C3A">
        <w:rPr>
          <w:rFonts w:eastAsia="Times New Roman"/>
          <w:szCs w:val="24"/>
        </w:rPr>
        <w:t xml:space="preserve">της </w:t>
      </w:r>
      <w:r>
        <w:rPr>
          <w:rFonts w:eastAsia="Times New Roman"/>
          <w:szCs w:val="24"/>
        </w:rPr>
        <w:t xml:space="preserve">Ελληνικής </w:t>
      </w:r>
      <w:r w:rsidRPr="00543C3A">
        <w:rPr>
          <w:rFonts w:eastAsia="Times New Roman"/>
          <w:szCs w:val="24"/>
        </w:rPr>
        <w:t>Ένωσης Τραπεζών</w:t>
      </w:r>
      <w:r>
        <w:rPr>
          <w:rFonts w:eastAsia="Times New Roman"/>
          <w:szCs w:val="24"/>
        </w:rPr>
        <w:t>,</w:t>
      </w:r>
      <w:r w:rsidRPr="00543C3A">
        <w:rPr>
          <w:rFonts w:eastAsia="Times New Roman"/>
          <w:szCs w:val="24"/>
        </w:rPr>
        <w:t xml:space="preserve"> όλοι οι υπόλοιποι κατήγγειλα</w:t>
      </w:r>
      <w:r>
        <w:rPr>
          <w:rFonts w:eastAsia="Times New Roman"/>
          <w:szCs w:val="24"/>
        </w:rPr>
        <w:t>ν το νομοσχέδιο. Α</w:t>
      </w:r>
      <w:r w:rsidRPr="00543C3A">
        <w:rPr>
          <w:rFonts w:eastAsia="Times New Roman"/>
          <w:szCs w:val="24"/>
        </w:rPr>
        <w:t>ς πούμε μερικά πράγματα</w:t>
      </w:r>
      <w:r>
        <w:rPr>
          <w:rFonts w:eastAsia="Times New Roman"/>
          <w:szCs w:val="24"/>
        </w:rPr>
        <w:t xml:space="preserve">. Παράλληλα </w:t>
      </w:r>
      <w:r w:rsidRPr="00543C3A">
        <w:rPr>
          <w:rFonts w:eastAsia="Times New Roman"/>
          <w:szCs w:val="24"/>
        </w:rPr>
        <w:t xml:space="preserve">θα ήθελα να καταθέσω </w:t>
      </w:r>
      <w:r>
        <w:rPr>
          <w:rFonts w:eastAsia="Times New Roman"/>
          <w:szCs w:val="24"/>
        </w:rPr>
        <w:t>της «ΕΚΠΟΙΖΩ» είκοσι θέσεις.</w:t>
      </w:r>
    </w:p>
    <w:p w14:paraId="4EC19074" w14:textId="77777777" w:rsidR="008E01FC" w:rsidRDefault="002168A0">
      <w:pPr>
        <w:spacing w:line="600" w:lineRule="auto"/>
        <w:ind w:firstLine="720"/>
        <w:jc w:val="both"/>
        <w:rPr>
          <w:rFonts w:eastAsia="Times New Roman"/>
          <w:szCs w:val="24"/>
        </w:rPr>
      </w:pPr>
      <w:r>
        <w:rPr>
          <w:rFonts w:eastAsia="Times New Roman"/>
          <w:szCs w:val="24"/>
        </w:rPr>
        <w:lastRenderedPageBreak/>
        <w:t xml:space="preserve">(Στο σημείο αυτό ο Βουλευτής κ. </w:t>
      </w:r>
      <w:r>
        <w:rPr>
          <w:rFonts w:eastAsia="Times New Roman" w:cs="Times New Roman"/>
          <w:szCs w:val="24"/>
        </w:rPr>
        <w:t>Οδυσσέας Κωνσταντινόπουλος</w:t>
      </w:r>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EC19075" w14:textId="77777777" w:rsidR="008E01FC" w:rsidRDefault="002168A0">
      <w:pPr>
        <w:spacing w:line="600" w:lineRule="auto"/>
        <w:ind w:firstLine="720"/>
        <w:jc w:val="both"/>
        <w:rPr>
          <w:rFonts w:eastAsia="Times New Roman"/>
          <w:szCs w:val="24"/>
        </w:rPr>
      </w:pPr>
      <w:r>
        <w:rPr>
          <w:rFonts w:eastAsia="Times New Roman"/>
          <w:szCs w:val="24"/>
        </w:rPr>
        <w:t>Για να δούμε</w:t>
      </w:r>
      <w:r w:rsidRPr="004D33DC">
        <w:rPr>
          <w:rFonts w:eastAsia="Times New Roman"/>
          <w:szCs w:val="24"/>
        </w:rPr>
        <w:t xml:space="preserve"> </w:t>
      </w:r>
      <w:r w:rsidRPr="00543C3A">
        <w:rPr>
          <w:rFonts w:eastAsia="Times New Roman"/>
          <w:szCs w:val="24"/>
        </w:rPr>
        <w:t>σε τρία παραδείγματα</w:t>
      </w:r>
      <w:r>
        <w:rPr>
          <w:rFonts w:eastAsia="Times New Roman"/>
          <w:szCs w:val="24"/>
        </w:rPr>
        <w:t xml:space="preserve"> -όπως</w:t>
      </w:r>
      <w:r w:rsidRPr="00543C3A">
        <w:rPr>
          <w:rFonts w:eastAsia="Times New Roman"/>
          <w:szCs w:val="24"/>
        </w:rPr>
        <w:t xml:space="preserve"> είπε ο Πρόεδρος του Δικηγορικ</w:t>
      </w:r>
      <w:r w:rsidRPr="00543C3A">
        <w:rPr>
          <w:rFonts w:eastAsia="Times New Roman"/>
          <w:szCs w:val="24"/>
        </w:rPr>
        <w:t>ού Συλλόγου χθες</w:t>
      </w:r>
      <w:r>
        <w:rPr>
          <w:rFonts w:eastAsia="Times New Roman"/>
          <w:szCs w:val="24"/>
        </w:rPr>
        <w:t xml:space="preserve">- ποιοι, κύριοι του </w:t>
      </w:r>
      <w:r w:rsidRPr="00543C3A">
        <w:rPr>
          <w:rFonts w:eastAsia="Times New Roman"/>
          <w:szCs w:val="24"/>
        </w:rPr>
        <w:t>ΣΥΡΙΖΑ και της Νέας Δημοκρατίας</w:t>
      </w:r>
      <w:r>
        <w:rPr>
          <w:rFonts w:eastAsia="Times New Roman"/>
          <w:szCs w:val="24"/>
        </w:rPr>
        <w:t>,</w:t>
      </w:r>
      <w:r w:rsidRPr="00543C3A">
        <w:rPr>
          <w:rFonts w:eastAsia="Times New Roman"/>
          <w:szCs w:val="24"/>
        </w:rPr>
        <w:t xml:space="preserve"> θα μπουν στη ρύθμιση</w:t>
      </w:r>
      <w:r>
        <w:rPr>
          <w:rFonts w:eastAsia="Times New Roman"/>
          <w:szCs w:val="24"/>
        </w:rPr>
        <w:t>. Ο</w:t>
      </w:r>
      <w:r w:rsidRPr="00543C3A">
        <w:rPr>
          <w:rFonts w:eastAsia="Times New Roman"/>
          <w:szCs w:val="24"/>
        </w:rPr>
        <w:t>ι αδύναμοι</w:t>
      </w:r>
      <w:r>
        <w:rPr>
          <w:rFonts w:eastAsia="Times New Roman"/>
          <w:szCs w:val="24"/>
        </w:rPr>
        <w:t>,</w:t>
      </w:r>
      <w:r w:rsidRPr="00543C3A">
        <w:rPr>
          <w:rFonts w:eastAsia="Times New Roman"/>
          <w:szCs w:val="24"/>
        </w:rPr>
        <w:t xml:space="preserve"> οι συνεπείς </w:t>
      </w:r>
      <w:r>
        <w:rPr>
          <w:rFonts w:eastAsia="Times New Roman"/>
          <w:szCs w:val="24"/>
        </w:rPr>
        <w:t xml:space="preserve">ή </w:t>
      </w:r>
      <w:r w:rsidRPr="00543C3A">
        <w:rPr>
          <w:rFonts w:eastAsia="Times New Roman"/>
          <w:szCs w:val="24"/>
        </w:rPr>
        <w:t>οι πλούσιοι</w:t>
      </w:r>
      <w:r>
        <w:rPr>
          <w:rFonts w:eastAsia="Times New Roman"/>
          <w:szCs w:val="24"/>
        </w:rPr>
        <w:t>;</w:t>
      </w:r>
      <w:r w:rsidRPr="00543C3A">
        <w:rPr>
          <w:rFonts w:eastAsia="Times New Roman"/>
          <w:szCs w:val="24"/>
        </w:rPr>
        <w:t xml:space="preserve"> </w:t>
      </w:r>
      <w:r>
        <w:rPr>
          <w:rFonts w:eastAsia="Times New Roman"/>
          <w:szCs w:val="24"/>
        </w:rPr>
        <w:t>Πάμε να α</w:t>
      </w:r>
      <w:r w:rsidRPr="00543C3A">
        <w:rPr>
          <w:rFonts w:eastAsia="Times New Roman"/>
          <w:szCs w:val="24"/>
        </w:rPr>
        <w:t>κούσ</w:t>
      </w:r>
      <w:r>
        <w:rPr>
          <w:rFonts w:eastAsia="Times New Roman"/>
          <w:szCs w:val="24"/>
        </w:rPr>
        <w:t>ε</w:t>
      </w:r>
      <w:r w:rsidRPr="00543C3A">
        <w:rPr>
          <w:rFonts w:eastAsia="Times New Roman"/>
          <w:szCs w:val="24"/>
        </w:rPr>
        <w:t>τε τα παραδείγματα</w:t>
      </w:r>
      <w:r>
        <w:rPr>
          <w:rFonts w:eastAsia="Times New Roman"/>
          <w:szCs w:val="24"/>
        </w:rPr>
        <w:t>: Οφειλέτης άνεργος</w:t>
      </w:r>
      <w:r w:rsidRPr="00543C3A">
        <w:rPr>
          <w:rFonts w:eastAsia="Times New Roman"/>
          <w:szCs w:val="24"/>
        </w:rPr>
        <w:t xml:space="preserve"> με μηδέν εισόδημα</w:t>
      </w:r>
      <w:r>
        <w:rPr>
          <w:rFonts w:eastAsia="Times New Roman"/>
          <w:szCs w:val="24"/>
        </w:rPr>
        <w:t>,</w:t>
      </w:r>
      <w:r w:rsidRPr="00543C3A">
        <w:rPr>
          <w:rFonts w:eastAsia="Times New Roman"/>
          <w:szCs w:val="24"/>
        </w:rPr>
        <w:t xml:space="preserve"> με αξία κύριας κατοικίας 30.000 ευρώ</w:t>
      </w:r>
      <w:r>
        <w:rPr>
          <w:rFonts w:eastAsia="Times New Roman"/>
          <w:szCs w:val="24"/>
        </w:rPr>
        <w:t>,</w:t>
      </w:r>
      <w:r w:rsidRPr="00543C3A">
        <w:rPr>
          <w:rFonts w:eastAsia="Times New Roman"/>
          <w:szCs w:val="24"/>
        </w:rPr>
        <w:t xml:space="preserve"> χωρίς </w:t>
      </w:r>
      <w:r>
        <w:rPr>
          <w:rFonts w:eastAsia="Times New Roman"/>
          <w:szCs w:val="24"/>
        </w:rPr>
        <w:t>λοιπά περι</w:t>
      </w:r>
      <w:r>
        <w:rPr>
          <w:rFonts w:eastAsia="Times New Roman"/>
          <w:szCs w:val="24"/>
        </w:rPr>
        <w:t xml:space="preserve">ουσιακά στοιχεία, </w:t>
      </w:r>
      <w:r w:rsidRPr="00543C3A">
        <w:rPr>
          <w:rFonts w:eastAsia="Times New Roman"/>
          <w:szCs w:val="24"/>
        </w:rPr>
        <w:t>κινητά ή ακίνητα</w:t>
      </w:r>
      <w:r>
        <w:rPr>
          <w:rFonts w:eastAsia="Times New Roman"/>
          <w:szCs w:val="24"/>
        </w:rPr>
        <w:t>,</w:t>
      </w:r>
      <w:r w:rsidRPr="00543C3A">
        <w:rPr>
          <w:rFonts w:eastAsia="Times New Roman"/>
          <w:szCs w:val="24"/>
        </w:rPr>
        <w:t xml:space="preserve"> με οφειλή 13</w:t>
      </w:r>
      <w:r>
        <w:rPr>
          <w:rFonts w:eastAsia="Times New Roman"/>
          <w:szCs w:val="24"/>
        </w:rPr>
        <w:t>1</w:t>
      </w:r>
      <w:r w:rsidRPr="00543C3A">
        <w:rPr>
          <w:rFonts w:eastAsia="Times New Roman"/>
          <w:szCs w:val="24"/>
        </w:rPr>
        <w:t>.000 ευρώ</w:t>
      </w:r>
      <w:r>
        <w:rPr>
          <w:rFonts w:eastAsia="Times New Roman"/>
          <w:szCs w:val="24"/>
        </w:rPr>
        <w:t>,</w:t>
      </w:r>
      <w:r w:rsidRPr="00543C3A">
        <w:rPr>
          <w:rFonts w:eastAsia="Times New Roman"/>
          <w:szCs w:val="24"/>
        </w:rPr>
        <w:t xml:space="preserve"> εκτός ρύθμισης</w:t>
      </w:r>
      <w:r>
        <w:rPr>
          <w:rFonts w:eastAsia="Times New Roman"/>
          <w:szCs w:val="24"/>
        </w:rPr>
        <w:t xml:space="preserve">. Αυτός είναι πραγματικά ο πλούσιος! </w:t>
      </w:r>
    </w:p>
    <w:p w14:paraId="4EC19076" w14:textId="77777777" w:rsidR="008E01FC" w:rsidRDefault="002168A0">
      <w:pPr>
        <w:spacing w:line="600" w:lineRule="auto"/>
        <w:ind w:firstLine="720"/>
        <w:jc w:val="both"/>
        <w:rPr>
          <w:rFonts w:eastAsia="Times New Roman"/>
          <w:szCs w:val="24"/>
        </w:rPr>
      </w:pPr>
      <w:r>
        <w:rPr>
          <w:rFonts w:eastAsia="Times New Roman"/>
          <w:szCs w:val="24"/>
        </w:rPr>
        <w:t xml:space="preserve">Πάμε </w:t>
      </w:r>
      <w:r w:rsidRPr="00543C3A">
        <w:rPr>
          <w:rFonts w:eastAsia="Times New Roman"/>
          <w:szCs w:val="24"/>
        </w:rPr>
        <w:t>τώρα στους αδύναμους της Κυβέρνησης</w:t>
      </w:r>
      <w:r>
        <w:rPr>
          <w:rFonts w:eastAsia="Times New Roman"/>
          <w:szCs w:val="24"/>
        </w:rPr>
        <w:t>: Οφειλέτης έγγαμος</w:t>
      </w:r>
      <w:r w:rsidRPr="00543C3A">
        <w:rPr>
          <w:rFonts w:eastAsia="Times New Roman"/>
          <w:szCs w:val="24"/>
        </w:rPr>
        <w:t xml:space="preserve"> με 21.000 ευρώ εισόδημα</w:t>
      </w:r>
      <w:r>
        <w:rPr>
          <w:rFonts w:eastAsia="Times New Roman"/>
          <w:szCs w:val="24"/>
        </w:rPr>
        <w:t xml:space="preserve">, με αξία κύριας </w:t>
      </w:r>
      <w:r w:rsidRPr="00543C3A">
        <w:rPr>
          <w:rFonts w:eastAsia="Times New Roman"/>
          <w:szCs w:val="24"/>
        </w:rPr>
        <w:t>κατοικίας 250</w:t>
      </w:r>
      <w:r>
        <w:rPr>
          <w:rFonts w:eastAsia="Times New Roman"/>
          <w:szCs w:val="24"/>
        </w:rPr>
        <w:t>.000</w:t>
      </w:r>
      <w:r w:rsidRPr="00543C3A">
        <w:rPr>
          <w:rFonts w:eastAsia="Times New Roman"/>
          <w:szCs w:val="24"/>
        </w:rPr>
        <w:t xml:space="preserve"> ευρώ και εμπορική αξία 500</w:t>
      </w:r>
      <w:r w:rsidRPr="00543C3A">
        <w:rPr>
          <w:rFonts w:eastAsia="Times New Roman"/>
          <w:szCs w:val="24"/>
        </w:rPr>
        <w:t>.000 ευρώ</w:t>
      </w:r>
      <w:r>
        <w:rPr>
          <w:rFonts w:eastAsia="Times New Roman"/>
          <w:szCs w:val="24"/>
        </w:rPr>
        <w:t>,</w:t>
      </w:r>
      <w:r w:rsidRPr="00543C3A">
        <w:rPr>
          <w:rFonts w:eastAsia="Times New Roman"/>
          <w:szCs w:val="24"/>
        </w:rPr>
        <w:t xml:space="preserve"> με πολυτελέστατο όχημα 80.000 ευρώ</w:t>
      </w:r>
      <w:r>
        <w:rPr>
          <w:rFonts w:eastAsia="Times New Roman"/>
          <w:szCs w:val="24"/>
        </w:rPr>
        <w:t>, με οφειλή 5</w:t>
      </w:r>
      <w:r w:rsidRPr="00543C3A">
        <w:rPr>
          <w:rFonts w:eastAsia="Times New Roman"/>
          <w:szCs w:val="24"/>
        </w:rPr>
        <w:t xml:space="preserve">16.129 ευρώ σε τέσσερα διαφορετικά </w:t>
      </w:r>
      <w:r>
        <w:rPr>
          <w:rFonts w:eastAsia="Times New Roman"/>
          <w:szCs w:val="24"/>
        </w:rPr>
        <w:t xml:space="preserve">πιστωτικά ιδρύματα, εντός ρύθμισης, </w:t>
      </w:r>
      <w:r w:rsidRPr="00543C3A">
        <w:rPr>
          <w:rFonts w:eastAsia="Times New Roman"/>
          <w:szCs w:val="24"/>
        </w:rPr>
        <w:t>κύριοι του ΣΥΡΙΖΑ και της Νέας Δημοκρατίας</w:t>
      </w:r>
      <w:r>
        <w:rPr>
          <w:rFonts w:eastAsia="Times New Roman"/>
          <w:szCs w:val="24"/>
        </w:rPr>
        <w:t>.</w:t>
      </w:r>
      <w:r w:rsidRPr="00543C3A">
        <w:rPr>
          <w:rFonts w:eastAsia="Times New Roman"/>
          <w:szCs w:val="24"/>
        </w:rPr>
        <w:t xml:space="preserve"> Αυτός είναι ο αδύναμος</w:t>
      </w:r>
      <w:r>
        <w:rPr>
          <w:rFonts w:eastAsia="Times New Roman"/>
          <w:szCs w:val="24"/>
        </w:rPr>
        <w:t>!</w:t>
      </w:r>
    </w:p>
    <w:p w14:paraId="4EC19077" w14:textId="77777777" w:rsidR="008E01FC" w:rsidRDefault="002168A0">
      <w:pPr>
        <w:spacing w:line="600" w:lineRule="auto"/>
        <w:ind w:firstLine="720"/>
        <w:jc w:val="both"/>
        <w:rPr>
          <w:rFonts w:eastAsia="Times New Roman"/>
          <w:szCs w:val="24"/>
        </w:rPr>
      </w:pPr>
      <w:r>
        <w:rPr>
          <w:rFonts w:eastAsia="Times New Roman"/>
          <w:szCs w:val="24"/>
        </w:rPr>
        <w:lastRenderedPageBreak/>
        <w:t>Τρίτο παράδειγμα: Ο</w:t>
      </w:r>
      <w:r w:rsidRPr="00543C3A">
        <w:rPr>
          <w:rFonts w:eastAsia="Times New Roman"/>
          <w:szCs w:val="24"/>
        </w:rPr>
        <w:t>φειλέτης άγαμος</w:t>
      </w:r>
      <w:r>
        <w:rPr>
          <w:rFonts w:eastAsia="Times New Roman"/>
          <w:szCs w:val="24"/>
        </w:rPr>
        <w:t>, με 12.</w:t>
      </w:r>
      <w:r w:rsidRPr="00543C3A">
        <w:rPr>
          <w:rFonts w:eastAsia="Times New Roman"/>
          <w:szCs w:val="24"/>
        </w:rPr>
        <w:t>551 ευρώ εισόδημα</w:t>
      </w:r>
      <w:r>
        <w:rPr>
          <w:rFonts w:eastAsia="Times New Roman"/>
          <w:szCs w:val="24"/>
        </w:rPr>
        <w:t>, 1.045</w:t>
      </w:r>
      <w:r w:rsidRPr="00543C3A">
        <w:rPr>
          <w:rFonts w:eastAsia="Times New Roman"/>
          <w:szCs w:val="24"/>
        </w:rPr>
        <w:t xml:space="preserve"> μηνιαίως</w:t>
      </w:r>
      <w:r>
        <w:rPr>
          <w:rFonts w:eastAsia="Times New Roman"/>
          <w:szCs w:val="24"/>
        </w:rPr>
        <w:t xml:space="preserve">, με αξία κύριας </w:t>
      </w:r>
      <w:r w:rsidRPr="00543C3A">
        <w:rPr>
          <w:rFonts w:eastAsia="Times New Roman"/>
          <w:szCs w:val="24"/>
        </w:rPr>
        <w:t>κατοικίας 30.000 ευρώ</w:t>
      </w:r>
      <w:r>
        <w:rPr>
          <w:rFonts w:eastAsia="Times New Roman"/>
          <w:szCs w:val="24"/>
        </w:rPr>
        <w:t>,</w:t>
      </w:r>
      <w:r w:rsidRPr="00543C3A">
        <w:rPr>
          <w:rFonts w:eastAsia="Times New Roman"/>
          <w:szCs w:val="24"/>
        </w:rPr>
        <w:t xml:space="preserve"> χωρίς </w:t>
      </w:r>
      <w:r>
        <w:rPr>
          <w:rFonts w:eastAsia="Times New Roman"/>
          <w:szCs w:val="24"/>
        </w:rPr>
        <w:t xml:space="preserve">λοιπά </w:t>
      </w:r>
      <w:r w:rsidRPr="00543C3A">
        <w:rPr>
          <w:rFonts w:eastAsia="Times New Roman"/>
          <w:szCs w:val="24"/>
        </w:rPr>
        <w:t>περιουσιακά στοιχεία</w:t>
      </w:r>
      <w:r>
        <w:rPr>
          <w:rFonts w:eastAsia="Times New Roman"/>
          <w:szCs w:val="24"/>
        </w:rPr>
        <w:t>,</w:t>
      </w:r>
      <w:r w:rsidRPr="00543C3A">
        <w:rPr>
          <w:rFonts w:eastAsia="Times New Roman"/>
          <w:szCs w:val="24"/>
        </w:rPr>
        <w:t xml:space="preserve"> με οφειλή 50.000 </w:t>
      </w:r>
      <w:r>
        <w:rPr>
          <w:rFonts w:eastAsia="Times New Roman"/>
          <w:szCs w:val="24"/>
        </w:rPr>
        <w:t>ε</w:t>
      </w:r>
      <w:r w:rsidRPr="00543C3A">
        <w:rPr>
          <w:rFonts w:eastAsia="Times New Roman"/>
          <w:szCs w:val="24"/>
        </w:rPr>
        <w:t>υρώ</w:t>
      </w:r>
      <w:r>
        <w:rPr>
          <w:rFonts w:eastAsia="Times New Roman"/>
          <w:szCs w:val="24"/>
        </w:rPr>
        <w:t>,</w:t>
      </w:r>
      <w:r w:rsidRPr="00543C3A">
        <w:rPr>
          <w:rFonts w:eastAsia="Times New Roman"/>
          <w:szCs w:val="24"/>
        </w:rPr>
        <w:t xml:space="preserve"> </w:t>
      </w:r>
      <w:r>
        <w:rPr>
          <w:rFonts w:eastAsia="Times New Roman"/>
          <w:szCs w:val="24"/>
        </w:rPr>
        <w:t xml:space="preserve">εκτός ρύθμισης, κυρίες και κύριοι. </w:t>
      </w:r>
    </w:p>
    <w:p w14:paraId="4EC19078" w14:textId="77777777" w:rsidR="008E01FC" w:rsidRDefault="002168A0">
      <w:pPr>
        <w:spacing w:line="600" w:lineRule="auto"/>
        <w:ind w:firstLine="720"/>
        <w:jc w:val="both"/>
        <w:rPr>
          <w:rFonts w:eastAsia="Times New Roman"/>
          <w:szCs w:val="24"/>
        </w:rPr>
      </w:pPr>
      <w:r>
        <w:rPr>
          <w:rFonts w:eastAsia="Times New Roman"/>
          <w:szCs w:val="24"/>
        </w:rPr>
        <w:t>Κ</w:t>
      </w:r>
      <w:r w:rsidRPr="00543C3A">
        <w:rPr>
          <w:rFonts w:eastAsia="Times New Roman"/>
          <w:szCs w:val="24"/>
        </w:rPr>
        <w:t xml:space="preserve">αι επειδή ο κύριος </w:t>
      </w:r>
      <w:r>
        <w:rPr>
          <w:rFonts w:eastAsia="Times New Roman"/>
          <w:szCs w:val="24"/>
        </w:rPr>
        <w:t>Α</w:t>
      </w:r>
      <w:r w:rsidRPr="00543C3A">
        <w:rPr>
          <w:rFonts w:eastAsia="Times New Roman"/>
          <w:szCs w:val="24"/>
        </w:rPr>
        <w:t xml:space="preserve">ντιπρόεδρος είπε ότι εκπροσωπούν τον ελληνικό λαό στη διαπραγμάτευση με τις </w:t>
      </w:r>
      <w:r>
        <w:rPr>
          <w:rFonts w:eastAsia="Times New Roman"/>
          <w:szCs w:val="24"/>
        </w:rPr>
        <w:t>τ</w:t>
      </w:r>
      <w:r w:rsidRPr="00543C3A">
        <w:rPr>
          <w:rFonts w:eastAsia="Times New Roman"/>
          <w:szCs w:val="24"/>
        </w:rPr>
        <w:t xml:space="preserve">ράπεζες </w:t>
      </w:r>
      <w:r>
        <w:rPr>
          <w:rFonts w:eastAsia="Times New Roman"/>
          <w:szCs w:val="24"/>
        </w:rPr>
        <w:t>και επειδή κάνατε</w:t>
      </w:r>
      <w:r w:rsidRPr="00543C3A">
        <w:rPr>
          <w:rFonts w:eastAsia="Times New Roman"/>
          <w:szCs w:val="24"/>
        </w:rPr>
        <w:t xml:space="preserve"> </w:t>
      </w:r>
      <w:r>
        <w:rPr>
          <w:rFonts w:eastAsia="Times New Roman"/>
          <w:szCs w:val="24"/>
        </w:rPr>
        <w:t xml:space="preserve">και </w:t>
      </w:r>
      <w:r w:rsidRPr="00543C3A">
        <w:rPr>
          <w:rFonts w:eastAsia="Times New Roman"/>
          <w:szCs w:val="24"/>
        </w:rPr>
        <w:t xml:space="preserve">παρατηρήσεις στον </w:t>
      </w:r>
      <w:r>
        <w:rPr>
          <w:rFonts w:eastAsia="Times New Roman"/>
          <w:szCs w:val="24"/>
        </w:rPr>
        <w:t>κ. Δ</w:t>
      </w:r>
      <w:r w:rsidRPr="00543C3A">
        <w:rPr>
          <w:rFonts w:eastAsia="Times New Roman"/>
          <w:szCs w:val="24"/>
        </w:rPr>
        <w:t xml:space="preserve">ήμα </w:t>
      </w:r>
      <w:r>
        <w:rPr>
          <w:rFonts w:eastAsia="Times New Roman"/>
          <w:szCs w:val="24"/>
        </w:rPr>
        <w:t>τ</w:t>
      </w:r>
      <w:r w:rsidRPr="00543C3A">
        <w:rPr>
          <w:rFonts w:eastAsia="Times New Roman"/>
          <w:szCs w:val="24"/>
        </w:rPr>
        <w:t>ότε γιατί τσακωνό</w:t>
      </w:r>
      <w:r>
        <w:rPr>
          <w:rFonts w:eastAsia="Times New Roman"/>
          <w:szCs w:val="24"/>
        </w:rPr>
        <w:t>σ</w:t>
      </w:r>
      <w:r w:rsidRPr="00543C3A">
        <w:rPr>
          <w:rFonts w:eastAsia="Times New Roman"/>
          <w:szCs w:val="24"/>
        </w:rPr>
        <w:t>ασταν για τον Κόκκαλη</w:t>
      </w:r>
      <w:r>
        <w:rPr>
          <w:rFonts w:eastAsia="Times New Roman"/>
          <w:szCs w:val="24"/>
        </w:rPr>
        <w:t>,</w:t>
      </w:r>
      <w:r w:rsidRPr="00543C3A">
        <w:rPr>
          <w:rFonts w:eastAsia="Times New Roman"/>
          <w:szCs w:val="24"/>
        </w:rPr>
        <w:t xml:space="preserve"> τον Μαρινάκη</w:t>
      </w:r>
      <w:r>
        <w:rPr>
          <w:rFonts w:eastAsia="Times New Roman"/>
          <w:szCs w:val="24"/>
        </w:rPr>
        <w:t>,</w:t>
      </w:r>
      <w:r w:rsidRPr="00543C3A">
        <w:rPr>
          <w:rFonts w:eastAsia="Times New Roman"/>
          <w:szCs w:val="24"/>
        </w:rPr>
        <w:t xml:space="preserve"> για όλα αυτά</w:t>
      </w:r>
      <w:r>
        <w:rPr>
          <w:rFonts w:eastAsia="Times New Roman"/>
          <w:szCs w:val="24"/>
        </w:rPr>
        <w:t>,</w:t>
      </w:r>
      <w:r w:rsidRPr="00543C3A">
        <w:rPr>
          <w:rFonts w:eastAsia="Times New Roman"/>
          <w:szCs w:val="24"/>
        </w:rPr>
        <w:t xml:space="preserve"> ποιος είναι</w:t>
      </w:r>
      <w:r>
        <w:rPr>
          <w:rFonts w:eastAsia="Times New Roman"/>
          <w:szCs w:val="24"/>
        </w:rPr>
        <w:t xml:space="preserve"> τι και όλα τα υπόλοιπα και </w:t>
      </w:r>
      <w:r w:rsidRPr="00543C3A">
        <w:rPr>
          <w:rFonts w:eastAsia="Times New Roman"/>
          <w:szCs w:val="24"/>
        </w:rPr>
        <w:t>του λέγατε ότι εκπροσωπεί το</w:t>
      </w:r>
      <w:r>
        <w:rPr>
          <w:rFonts w:eastAsia="Times New Roman"/>
          <w:szCs w:val="24"/>
        </w:rPr>
        <w:t>ν</w:t>
      </w:r>
      <w:r w:rsidRPr="00543C3A">
        <w:rPr>
          <w:rFonts w:eastAsia="Times New Roman"/>
          <w:szCs w:val="24"/>
        </w:rPr>
        <w:t xml:space="preserve"> </w:t>
      </w:r>
      <w:r>
        <w:rPr>
          <w:rFonts w:eastAsia="Times New Roman"/>
          <w:szCs w:val="24"/>
        </w:rPr>
        <w:t>ΣΕΒ</w:t>
      </w:r>
      <w:r w:rsidRPr="00543C3A">
        <w:rPr>
          <w:rFonts w:eastAsia="Times New Roman"/>
          <w:szCs w:val="24"/>
        </w:rPr>
        <w:t xml:space="preserve"> και τις τράπεζες</w:t>
      </w:r>
      <w:r>
        <w:rPr>
          <w:rFonts w:eastAsia="Times New Roman"/>
          <w:szCs w:val="24"/>
        </w:rPr>
        <w:t>,</w:t>
      </w:r>
      <w:r w:rsidRPr="00543C3A">
        <w:rPr>
          <w:rFonts w:eastAsia="Times New Roman"/>
          <w:szCs w:val="24"/>
        </w:rPr>
        <w:t xml:space="preserve"> και το ψηφί</w:t>
      </w:r>
      <w:r>
        <w:rPr>
          <w:rFonts w:eastAsia="Times New Roman"/>
          <w:szCs w:val="24"/>
        </w:rPr>
        <w:t>ζε</w:t>
      </w:r>
      <w:r w:rsidRPr="00543C3A">
        <w:rPr>
          <w:rFonts w:eastAsia="Times New Roman"/>
          <w:szCs w:val="24"/>
        </w:rPr>
        <w:t>τε μαζί</w:t>
      </w:r>
      <w:r>
        <w:rPr>
          <w:rFonts w:eastAsia="Times New Roman"/>
          <w:szCs w:val="24"/>
        </w:rPr>
        <w:t>,</w:t>
      </w:r>
      <w:r w:rsidRPr="00543C3A">
        <w:rPr>
          <w:rFonts w:eastAsia="Times New Roman"/>
          <w:szCs w:val="24"/>
        </w:rPr>
        <w:t xml:space="preserve"> </w:t>
      </w:r>
      <w:r>
        <w:rPr>
          <w:rFonts w:eastAsia="Times New Roman"/>
          <w:szCs w:val="24"/>
        </w:rPr>
        <w:t>ε</w:t>
      </w:r>
      <w:r w:rsidRPr="00543C3A">
        <w:rPr>
          <w:rFonts w:eastAsia="Times New Roman"/>
          <w:szCs w:val="24"/>
        </w:rPr>
        <w:t>σείς τ</w:t>
      </w:r>
      <w:r>
        <w:rPr>
          <w:rFonts w:eastAsia="Times New Roman"/>
          <w:szCs w:val="24"/>
        </w:rPr>
        <w:t>ο</w:t>
      </w:r>
      <w:r w:rsidRPr="00543C3A">
        <w:rPr>
          <w:rFonts w:eastAsia="Times New Roman"/>
          <w:szCs w:val="24"/>
        </w:rPr>
        <w:t xml:space="preserve"> </w:t>
      </w:r>
      <w:r>
        <w:rPr>
          <w:rFonts w:eastAsia="Times New Roman"/>
          <w:szCs w:val="24"/>
        </w:rPr>
        <w:t>συ</w:t>
      </w:r>
      <w:r w:rsidRPr="00543C3A">
        <w:rPr>
          <w:rFonts w:eastAsia="Times New Roman"/>
          <w:szCs w:val="24"/>
        </w:rPr>
        <w:t>γγράψατε με τι</w:t>
      </w:r>
      <w:r w:rsidRPr="00543C3A">
        <w:rPr>
          <w:rFonts w:eastAsia="Times New Roman"/>
          <w:szCs w:val="24"/>
        </w:rPr>
        <w:t>ς τράπεζ</w:t>
      </w:r>
      <w:r>
        <w:rPr>
          <w:rFonts w:eastAsia="Times New Roman"/>
          <w:szCs w:val="24"/>
        </w:rPr>
        <w:t>ε</w:t>
      </w:r>
      <w:r w:rsidRPr="00543C3A">
        <w:rPr>
          <w:rFonts w:eastAsia="Times New Roman"/>
          <w:szCs w:val="24"/>
        </w:rPr>
        <w:t>ς</w:t>
      </w:r>
      <w:r>
        <w:rPr>
          <w:rFonts w:eastAsia="Times New Roman"/>
          <w:szCs w:val="24"/>
        </w:rPr>
        <w:t>,</w:t>
      </w:r>
      <w:r w:rsidRPr="00543C3A">
        <w:rPr>
          <w:rFonts w:eastAsia="Times New Roman"/>
          <w:szCs w:val="24"/>
        </w:rPr>
        <w:t xml:space="preserve"> σας το υπέδειξαν οι τραπεζίτες</w:t>
      </w:r>
      <w:r>
        <w:rPr>
          <w:rFonts w:eastAsia="Times New Roman"/>
          <w:szCs w:val="24"/>
        </w:rPr>
        <w:t>!</w:t>
      </w:r>
      <w:r w:rsidRPr="00543C3A">
        <w:rPr>
          <w:rFonts w:eastAsia="Times New Roman"/>
          <w:szCs w:val="24"/>
        </w:rPr>
        <w:t xml:space="preserve"> </w:t>
      </w:r>
      <w:r>
        <w:rPr>
          <w:rFonts w:eastAsia="Times New Roman"/>
          <w:szCs w:val="24"/>
        </w:rPr>
        <w:t>Και για να τους κάνετε</w:t>
      </w:r>
      <w:r w:rsidRPr="00543C3A">
        <w:rPr>
          <w:rFonts w:eastAsia="Times New Roman"/>
          <w:szCs w:val="24"/>
        </w:rPr>
        <w:t xml:space="preserve"> το χατίρι αυτό </w:t>
      </w:r>
      <w:r>
        <w:rPr>
          <w:rFonts w:eastAsia="Times New Roman"/>
          <w:szCs w:val="24"/>
        </w:rPr>
        <w:t>-</w:t>
      </w:r>
      <w:r w:rsidRPr="00543C3A">
        <w:rPr>
          <w:rFonts w:eastAsia="Times New Roman"/>
          <w:szCs w:val="24"/>
        </w:rPr>
        <w:t xml:space="preserve">που το 2009 </w:t>
      </w:r>
      <w:r>
        <w:rPr>
          <w:rFonts w:eastAsia="Times New Roman"/>
          <w:szCs w:val="24"/>
        </w:rPr>
        <w:t>φορολόγησε το</w:t>
      </w:r>
      <w:r w:rsidRPr="00543C3A">
        <w:rPr>
          <w:rFonts w:eastAsia="Times New Roman"/>
          <w:szCs w:val="24"/>
        </w:rPr>
        <w:t xml:space="preserve"> ΠΑΣΟΚ</w:t>
      </w:r>
      <w:r>
        <w:rPr>
          <w:rFonts w:eastAsia="Times New Roman"/>
          <w:szCs w:val="24"/>
        </w:rPr>
        <w:t xml:space="preserve"> τις τράπεζε</w:t>
      </w:r>
      <w:r w:rsidRPr="00543C3A">
        <w:rPr>
          <w:rFonts w:eastAsia="Times New Roman"/>
          <w:szCs w:val="24"/>
        </w:rPr>
        <w:t>ς</w:t>
      </w:r>
      <w:r>
        <w:rPr>
          <w:rFonts w:eastAsia="Times New Roman"/>
          <w:szCs w:val="24"/>
        </w:rPr>
        <w:t>-, έρχεστε</w:t>
      </w:r>
      <w:r w:rsidRPr="00543C3A">
        <w:rPr>
          <w:rFonts w:eastAsia="Times New Roman"/>
          <w:szCs w:val="24"/>
        </w:rPr>
        <w:t xml:space="preserve"> σήμερα και τους </w:t>
      </w:r>
      <w:r>
        <w:rPr>
          <w:rFonts w:eastAsia="Times New Roman"/>
          <w:szCs w:val="24"/>
        </w:rPr>
        <w:t xml:space="preserve">δίνετε </w:t>
      </w:r>
      <w:r w:rsidRPr="00543C3A">
        <w:rPr>
          <w:rFonts w:eastAsia="Times New Roman"/>
          <w:szCs w:val="24"/>
        </w:rPr>
        <w:t>με δύο</w:t>
      </w:r>
      <w:r>
        <w:rPr>
          <w:rFonts w:eastAsia="Times New Roman"/>
          <w:szCs w:val="24"/>
        </w:rPr>
        <w:t xml:space="preserve"> τροπολογίες σε δέκα χρόνια 300 εκατομμύρια ευρώ πίσω! </w:t>
      </w:r>
    </w:p>
    <w:p w14:paraId="4EC19079" w14:textId="77777777" w:rsidR="008E01FC" w:rsidRDefault="002168A0">
      <w:pPr>
        <w:spacing w:line="600" w:lineRule="auto"/>
        <w:ind w:firstLine="720"/>
        <w:jc w:val="both"/>
        <w:rPr>
          <w:rFonts w:eastAsia="Times New Roman"/>
          <w:szCs w:val="24"/>
        </w:rPr>
      </w:pPr>
      <w:r>
        <w:rPr>
          <w:rFonts w:eastAsia="Times New Roman"/>
          <w:szCs w:val="24"/>
        </w:rPr>
        <w:t xml:space="preserve">Και επειδή δεν σας αρέσει, </w:t>
      </w:r>
      <w:r w:rsidRPr="00543C3A">
        <w:rPr>
          <w:rFonts w:eastAsia="Times New Roman"/>
          <w:szCs w:val="24"/>
        </w:rPr>
        <w:t>σας κα</w:t>
      </w:r>
      <w:r w:rsidRPr="00543C3A">
        <w:rPr>
          <w:rFonts w:eastAsia="Times New Roman"/>
          <w:szCs w:val="24"/>
        </w:rPr>
        <w:t xml:space="preserve">ταθέτω </w:t>
      </w:r>
      <w:r>
        <w:rPr>
          <w:rFonts w:eastAsia="Times New Roman"/>
          <w:szCs w:val="24"/>
        </w:rPr>
        <w:t xml:space="preserve">επίσημη ανάρτηση του κ. </w:t>
      </w:r>
      <w:proofErr w:type="spellStart"/>
      <w:r>
        <w:rPr>
          <w:rFonts w:eastAsia="Times New Roman"/>
          <w:szCs w:val="24"/>
        </w:rPr>
        <w:t>Κουκάκη</w:t>
      </w:r>
      <w:proofErr w:type="spellEnd"/>
      <w:r>
        <w:rPr>
          <w:rFonts w:eastAsia="Times New Roman"/>
          <w:szCs w:val="24"/>
        </w:rPr>
        <w:t xml:space="preserve"> όπου γράφει: «Με δύο τροπολογίες</w:t>
      </w:r>
      <w:r w:rsidRPr="00543C3A">
        <w:rPr>
          <w:rFonts w:eastAsia="Times New Roman"/>
          <w:szCs w:val="24"/>
        </w:rPr>
        <w:t xml:space="preserve"> στο ίδιο νομοσχέδιο </w:t>
      </w:r>
      <w:r>
        <w:rPr>
          <w:rFonts w:eastAsia="Times New Roman"/>
          <w:szCs w:val="24"/>
        </w:rPr>
        <w:t>η Κ</w:t>
      </w:r>
      <w:r w:rsidRPr="00543C3A">
        <w:rPr>
          <w:rFonts w:eastAsia="Times New Roman"/>
          <w:szCs w:val="24"/>
        </w:rPr>
        <w:t xml:space="preserve">υβέρνηση κάνει διευκολύνσεις </w:t>
      </w:r>
      <w:r>
        <w:rPr>
          <w:rFonts w:eastAsia="Times New Roman"/>
          <w:szCs w:val="24"/>
        </w:rPr>
        <w:t>άνω του 1 δισεκα</w:t>
      </w:r>
      <w:r>
        <w:rPr>
          <w:rFonts w:eastAsia="Times New Roman"/>
          <w:szCs w:val="24"/>
        </w:rPr>
        <w:lastRenderedPageBreak/>
        <w:t>τομμυρίου ευρώ</w:t>
      </w:r>
      <w:r w:rsidRPr="00543C3A">
        <w:rPr>
          <w:rFonts w:eastAsia="Times New Roman"/>
          <w:szCs w:val="24"/>
        </w:rPr>
        <w:t xml:space="preserve"> </w:t>
      </w:r>
      <w:r>
        <w:rPr>
          <w:rFonts w:eastAsia="Times New Roman"/>
          <w:szCs w:val="24"/>
        </w:rPr>
        <w:t>σ</w:t>
      </w:r>
      <w:r w:rsidRPr="00543C3A">
        <w:rPr>
          <w:rFonts w:eastAsia="Times New Roman"/>
          <w:szCs w:val="24"/>
        </w:rPr>
        <w:t xml:space="preserve">τις τράπεζες που θα βελτιώσουν τα έντοκα έσοδα των τραπεζών και θα προκαλέσουν επιβάρυνση στον </w:t>
      </w:r>
      <w:r>
        <w:rPr>
          <w:rFonts w:eastAsia="Times New Roman"/>
          <w:szCs w:val="24"/>
        </w:rPr>
        <w:t>κ</w:t>
      </w:r>
      <w:r w:rsidRPr="00543C3A">
        <w:rPr>
          <w:rFonts w:eastAsia="Times New Roman"/>
          <w:szCs w:val="24"/>
        </w:rPr>
        <w:t>ρατι</w:t>
      </w:r>
      <w:r w:rsidRPr="00543C3A">
        <w:rPr>
          <w:rFonts w:eastAsia="Times New Roman"/>
          <w:szCs w:val="24"/>
        </w:rPr>
        <w:t>κό προϋπολογισμό</w:t>
      </w:r>
      <w:r>
        <w:rPr>
          <w:rFonts w:eastAsia="Times New Roman"/>
          <w:szCs w:val="24"/>
        </w:rPr>
        <w:t>». Τ</w:t>
      </w:r>
      <w:r w:rsidRPr="00543C3A">
        <w:rPr>
          <w:rFonts w:eastAsia="Times New Roman"/>
          <w:szCs w:val="24"/>
        </w:rPr>
        <w:t>ο καταθέτω</w:t>
      </w:r>
      <w:r>
        <w:rPr>
          <w:rFonts w:eastAsia="Times New Roman"/>
          <w:szCs w:val="24"/>
        </w:rPr>
        <w:t>.</w:t>
      </w:r>
    </w:p>
    <w:p w14:paraId="4EC1907A" w14:textId="77777777" w:rsidR="008E01FC" w:rsidRDefault="002168A0">
      <w:pPr>
        <w:spacing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Οδυσσέας Κωνσταντινόπουλος</w:t>
      </w:r>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EC1907B" w14:textId="77777777" w:rsidR="008E01FC" w:rsidRDefault="002168A0">
      <w:pPr>
        <w:spacing w:line="600" w:lineRule="auto"/>
        <w:ind w:firstLine="720"/>
        <w:jc w:val="both"/>
        <w:rPr>
          <w:rFonts w:eastAsia="Times New Roman"/>
          <w:szCs w:val="24"/>
        </w:rPr>
      </w:pPr>
      <w:r>
        <w:rPr>
          <w:rFonts w:eastAsia="Times New Roman"/>
          <w:szCs w:val="24"/>
        </w:rPr>
        <w:t>Αυτοί</w:t>
      </w:r>
      <w:r>
        <w:rPr>
          <w:rFonts w:eastAsia="Times New Roman"/>
          <w:szCs w:val="24"/>
        </w:rPr>
        <w:t xml:space="preserve"> είστε κύριοι, μια Κυβέρνηση </w:t>
      </w:r>
      <w:r w:rsidRPr="00543C3A">
        <w:rPr>
          <w:rFonts w:eastAsia="Times New Roman"/>
          <w:szCs w:val="24"/>
        </w:rPr>
        <w:t xml:space="preserve">η οποία υιοθετεί οτιδήποτε </w:t>
      </w:r>
      <w:r>
        <w:rPr>
          <w:rFonts w:eastAsia="Times New Roman"/>
          <w:szCs w:val="24"/>
        </w:rPr>
        <w:t xml:space="preserve">της </w:t>
      </w:r>
      <w:r w:rsidRPr="00543C3A">
        <w:rPr>
          <w:rFonts w:eastAsia="Times New Roman"/>
          <w:szCs w:val="24"/>
        </w:rPr>
        <w:t>ζητήσουν</w:t>
      </w:r>
      <w:r>
        <w:rPr>
          <w:rFonts w:eastAsia="Times New Roman"/>
          <w:szCs w:val="24"/>
        </w:rPr>
        <w:t>, γ</w:t>
      </w:r>
      <w:r w:rsidRPr="00543C3A">
        <w:rPr>
          <w:rFonts w:eastAsia="Times New Roman"/>
          <w:szCs w:val="24"/>
        </w:rPr>
        <w:t>ια λίγες μέρες εξουσίας</w:t>
      </w:r>
      <w:r>
        <w:rPr>
          <w:rFonts w:eastAsia="Times New Roman"/>
          <w:szCs w:val="24"/>
        </w:rPr>
        <w:t>!</w:t>
      </w:r>
    </w:p>
    <w:p w14:paraId="4EC1907C" w14:textId="77777777" w:rsidR="008E01FC" w:rsidRDefault="002168A0">
      <w:pPr>
        <w:spacing w:line="600" w:lineRule="auto"/>
        <w:ind w:firstLine="720"/>
        <w:jc w:val="both"/>
        <w:rPr>
          <w:rFonts w:eastAsia="Times New Roman"/>
          <w:szCs w:val="24"/>
        </w:rPr>
      </w:pPr>
      <w:r>
        <w:rPr>
          <w:rFonts w:eastAsia="Times New Roman"/>
          <w:szCs w:val="24"/>
        </w:rPr>
        <w:t xml:space="preserve">Αλλά για να δούμε κάτι, επειδή προκαλείτε </w:t>
      </w:r>
      <w:r w:rsidRPr="00543C3A">
        <w:rPr>
          <w:rFonts w:eastAsia="Times New Roman"/>
          <w:szCs w:val="24"/>
        </w:rPr>
        <w:t>μερικές φορές</w:t>
      </w:r>
      <w:r>
        <w:rPr>
          <w:rFonts w:eastAsia="Times New Roman"/>
          <w:szCs w:val="24"/>
        </w:rPr>
        <w:t>.</w:t>
      </w:r>
      <w:r w:rsidRPr="00543C3A">
        <w:rPr>
          <w:rFonts w:eastAsia="Times New Roman"/>
          <w:szCs w:val="24"/>
        </w:rPr>
        <w:t xml:space="preserve"> </w:t>
      </w:r>
      <w:r>
        <w:rPr>
          <w:rFonts w:eastAsia="Times New Roman"/>
          <w:szCs w:val="24"/>
        </w:rPr>
        <w:t>Ά</w:t>
      </w:r>
      <w:r w:rsidRPr="00543C3A">
        <w:rPr>
          <w:rFonts w:eastAsia="Times New Roman"/>
          <w:szCs w:val="24"/>
        </w:rPr>
        <w:t xml:space="preserve">κουσα πολλούς συναδέλφους Βουλευτές του ΣΥΡΙΖΑ να μιλούν με καλά λόγια και να λένε ότι ο </w:t>
      </w:r>
      <w:r>
        <w:rPr>
          <w:rFonts w:eastAsia="Times New Roman"/>
          <w:szCs w:val="24"/>
        </w:rPr>
        <w:t>«</w:t>
      </w:r>
      <w:r w:rsidRPr="00543C3A">
        <w:rPr>
          <w:rFonts w:eastAsia="Times New Roman"/>
          <w:szCs w:val="24"/>
        </w:rPr>
        <w:t>νόμος Κατσέλ</w:t>
      </w:r>
      <w:r w:rsidRPr="00543C3A">
        <w:rPr>
          <w:rFonts w:eastAsia="Times New Roman"/>
          <w:szCs w:val="24"/>
        </w:rPr>
        <w:t>η</w:t>
      </w:r>
      <w:r>
        <w:rPr>
          <w:rFonts w:eastAsia="Times New Roman"/>
          <w:szCs w:val="24"/>
        </w:rPr>
        <w:t>»</w:t>
      </w:r>
      <w:r w:rsidRPr="00543C3A">
        <w:rPr>
          <w:rFonts w:eastAsia="Times New Roman"/>
          <w:szCs w:val="24"/>
        </w:rPr>
        <w:t xml:space="preserve"> προστάτευσε τους πιο αδύναμους</w:t>
      </w:r>
      <w:r>
        <w:rPr>
          <w:rFonts w:eastAsia="Times New Roman"/>
          <w:szCs w:val="24"/>
        </w:rPr>
        <w:t>.</w:t>
      </w:r>
      <w:r w:rsidRPr="00543C3A">
        <w:rPr>
          <w:rFonts w:eastAsia="Times New Roman"/>
          <w:szCs w:val="24"/>
        </w:rPr>
        <w:t xml:space="preserve"> </w:t>
      </w:r>
      <w:r>
        <w:rPr>
          <w:rFonts w:eastAsia="Times New Roman"/>
          <w:szCs w:val="24"/>
        </w:rPr>
        <w:t>Α</w:t>
      </w:r>
      <w:r w:rsidRPr="00543C3A">
        <w:rPr>
          <w:rFonts w:eastAsia="Times New Roman"/>
          <w:szCs w:val="24"/>
        </w:rPr>
        <w:t>υτός είναι ο νόμος ΠΑΣΟΚ</w:t>
      </w:r>
      <w:r>
        <w:rPr>
          <w:rFonts w:eastAsia="Times New Roman"/>
          <w:szCs w:val="24"/>
        </w:rPr>
        <w:t>,</w:t>
      </w:r>
      <w:r w:rsidRPr="00543C3A">
        <w:rPr>
          <w:rFonts w:eastAsia="Times New Roman"/>
          <w:szCs w:val="24"/>
        </w:rPr>
        <w:t xml:space="preserve"> ο </w:t>
      </w:r>
      <w:r>
        <w:rPr>
          <w:rFonts w:eastAsia="Times New Roman"/>
          <w:szCs w:val="24"/>
        </w:rPr>
        <w:t>ν.3869/2010. Θέλω να σας εξηγήσω κάτι για να το καταλάβετε, και τ</w:t>
      </w:r>
      <w:r w:rsidRPr="00543C3A">
        <w:rPr>
          <w:rFonts w:eastAsia="Times New Roman"/>
          <w:szCs w:val="24"/>
        </w:rPr>
        <w:t>ο λέω και στη Νέα Δημοκρατία</w:t>
      </w:r>
      <w:r>
        <w:rPr>
          <w:rFonts w:eastAsia="Times New Roman"/>
          <w:szCs w:val="24"/>
        </w:rPr>
        <w:t>:</w:t>
      </w:r>
      <w:r w:rsidRPr="00543C3A">
        <w:rPr>
          <w:rFonts w:eastAsia="Times New Roman"/>
          <w:szCs w:val="24"/>
        </w:rPr>
        <w:t xml:space="preserve"> </w:t>
      </w:r>
      <w:r>
        <w:rPr>
          <w:rFonts w:eastAsia="Times New Roman"/>
          <w:szCs w:val="24"/>
        </w:rPr>
        <w:t>Α</w:t>
      </w:r>
      <w:r w:rsidRPr="00543C3A">
        <w:rPr>
          <w:rFonts w:eastAsia="Times New Roman"/>
          <w:szCs w:val="24"/>
        </w:rPr>
        <w:t>ν κάποιο</w:t>
      </w:r>
      <w:r>
        <w:rPr>
          <w:rFonts w:eastAsia="Times New Roman"/>
          <w:szCs w:val="24"/>
        </w:rPr>
        <w:t>υ</w:t>
      </w:r>
      <w:r w:rsidRPr="00543C3A">
        <w:rPr>
          <w:rFonts w:eastAsia="Times New Roman"/>
          <w:szCs w:val="24"/>
        </w:rPr>
        <w:t>ς τους εξαγοράζε</w:t>
      </w:r>
      <w:r>
        <w:rPr>
          <w:rFonts w:eastAsia="Times New Roman"/>
          <w:szCs w:val="24"/>
        </w:rPr>
        <w:t>τε με</w:t>
      </w:r>
      <w:r w:rsidRPr="00543C3A">
        <w:rPr>
          <w:rFonts w:eastAsia="Times New Roman"/>
          <w:szCs w:val="24"/>
        </w:rPr>
        <w:t xml:space="preserve"> </w:t>
      </w:r>
      <w:r>
        <w:rPr>
          <w:rFonts w:eastAsia="Times New Roman"/>
          <w:szCs w:val="24"/>
        </w:rPr>
        <w:t>καμ</w:t>
      </w:r>
      <w:r>
        <w:rPr>
          <w:rFonts w:eastAsia="Times New Roman"/>
          <w:szCs w:val="24"/>
        </w:rPr>
        <w:t>μ</w:t>
      </w:r>
      <w:r>
        <w:rPr>
          <w:rFonts w:eastAsia="Times New Roman"/>
          <w:szCs w:val="24"/>
        </w:rPr>
        <w:t xml:space="preserve">ιά </w:t>
      </w:r>
      <w:r w:rsidRPr="00543C3A">
        <w:rPr>
          <w:rFonts w:eastAsia="Times New Roman"/>
          <w:szCs w:val="24"/>
        </w:rPr>
        <w:t xml:space="preserve">θέση </w:t>
      </w:r>
      <w:r w:rsidRPr="00543C3A">
        <w:rPr>
          <w:rFonts w:eastAsia="Times New Roman"/>
          <w:szCs w:val="24"/>
        </w:rPr>
        <w:t>σ</w:t>
      </w:r>
      <w:r>
        <w:rPr>
          <w:rFonts w:eastAsia="Times New Roman"/>
          <w:szCs w:val="24"/>
        </w:rPr>
        <w:t>ε</w:t>
      </w:r>
      <w:r w:rsidRPr="00543C3A">
        <w:rPr>
          <w:rFonts w:eastAsia="Times New Roman"/>
          <w:szCs w:val="24"/>
        </w:rPr>
        <w:t xml:space="preserve"> </w:t>
      </w:r>
      <w:r w:rsidRPr="00543C3A">
        <w:rPr>
          <w:rFonts w:eastAsia="Times New Roman"/>
          <w:szCs w:val="24"/>
        </w:rPr>
        <w:t>Υπουργείο</w:t>
      </w:r>
      <w:r>
        <w:rPr>
          <w:rFonts w:eastAsia="Times New Roman"/>
          <w:szCs w:val="24"/>
        </w:rPr>
        <w:t>,</w:t>
      </w:r>
      <w:r w:rsidRPr="00543C3A">
        <w:rPr>
          <w:rFonts w:eastAsia="Times New Roman"/>
          <w:szCs w:val="24"/>
        </w:rPr>
        <w:t xml:space="preserve"> σε </w:t>
      </w:r>
      <w:r>
        <w:rPr>
          <w:rFonts w:eastAsia="Times New Roman"/>
          <w:szCs w:val="24"/>
        </w:rPr>
        <w:t>κανένα</w:t>
      </w:r>
      <w:r>
        <w:rPr>
          <w:rFonts w:eastAsia="Times New Roman"/>
          <w:szCs w:val="24"/>
        </w:rPr>
        <w:t>ν</w:t>
      </w:r>
      <w:r w:rsidRPr="00543C3A">
        <w:rPr>
          <w:rFonts w:eastAsia="Times New Roman"/>
          <w:szCs w:val="24"/>
        </w:rPr>
        <w:t xml:space="preserve"> </w:t>
      </w:r>
      <w:r>
        <w:rPr>
          <w:rFonts w:eastAsia="Times New Roman"/>
          <w:szCs w:val="24"/>
        </w:rPr>
        <w:t>π</w:t>
      </w:r>
      <w:r w:rsidRPr="00543C3A">
        <w:rPr>
          <w:rFonts w:eastAsia="Times New Roman"/>
          <w:szCs w:val="24"/>
        </w:rPr>
        <w:t>ρόεδρο</w:t>
      </w:r>
      <w:r>
        <w:rPr>
          <w:rFonts w:eastAsia="Times New Roman"/>
          <w:szCs w:val="24"/>
        </w:rPr>
        <w:t>,</w:t>
      </w:r>
      <w:r w:rsidRPr="00543C3A">
        <w:rPr>
          <w:rFonts w:eastAsia="Times New Roman"/>
          <w:szCs w:val="24"/>
        </w:rPr>
        <w:t xml:space="preserve"> </w:t>
      </w:r>
      <w:r>
        <w:rPr>
          <w:rFonts w:eastAsia="Times New Roman"/>
          <w:szCs w:val="24"/>
        </w:rPr>
        <w:t>σ</w:t>
      </w:r>
      <w:r w:rsidRPr="00543C3A">
        <w:rPr>
          <w:rFonts w:eastAsia="Times New Roman"/>
          <w:szCs w:val="24"/>
        </w:rPr>
        <w:t>ε καμ</w:t>
      </w:r>
      <w:r>
        <w:rPr>
          <w:rFonts w:eastAsia="Times New Roman"/>
          <w:szCs w:val="24"/>
        </w:rPr>
        <w:t>μ</w:t>
      </w:r>
      <w:r w:rsidRPr="00543C3A">
        <w:rPr>
          <w:rFonts w:eastAsia="Times New Roman"/>
          <w:szCs w:val="24"/>
        </w:rPr>
        <w:t>ία τράπεζα</w:t>
      </w:r>
      <w:r>
        <w:rPr>
          <w:rFonts w:eastAsia="Times New Roman"/>
          <w:szCs w:val="24"/>
        </w:rPr>
        <w:t>,</w:t>
      </w:r>
      <w:r w:rsidRPr="00543C3A">
        <w:rPr>
          <w:rFonts w:eastAsia="Times New Roman"/>
          <w:szCs w:val="24"/>
        </w:rPr>
        <w:t xml:space="preserve"> δεν παίρνει μαζί του τα νομοσχέδια</w:t>
      </w:r>
      <w:r>
        <w:rPr>
          <w:rFonts w:eastAsia="Times New Roman"/>
          <w:szCs w:val="24"/>
        </w:rPr>
        <w:t>,</w:t>
      </w:r>
      <w:r w:rsidRPr="00543C3A">
        <w:rPr>
          <w:rFonts w:eastAsia="Times New Roman"/>
          <w:szCs w:val="24"/>
        </w:rPr>
        <w:t xml:space="preserve"> τις αρχές και </w:t>
      </w:r>
      <w:r w:rsidRPr="00543C3A">
        <w:rPr>
          <w:rFonts w:eastAsia="Times New Roman"/>
          <w:szCs w:val="24"/>
        </w:rPr>
        <w:lastRenderedPageBreak/>
        <w:t>τις αξίες</w:t>
      </w:r>
      <w:r>
        <w:rPr>
          <w:rFonts w:eastAsia="Times New Roman"/>
          <w:szCs w:val="24"/>
        </w:rPr>
        <w:t>.</w:t>
      </w:r>
      <w:r w:rsidRPr="00543C3A">
        <w:rPr>
          <w:rFonts w:eastAsia="Times New Roman"/>
          <w:szCs w:val="24"/>
        </w:rPr>
        <w:t xml:space="preserve"> </w:t>
      </w:r>
      <w:r>
        <w:rPr>
          <w:rFonts w:eastAsia="Times New Roman"/>
          <w:szCs w:val="24"/>
        </w:rPr>
        <w:t>Μ</w:t>
      </w:r>
      <w:r w:rsidRPr="00543C3A">
        <w:rPr>
          <w:rFonts w:eastAsia="Times New Roman"/>
          <w:szCs w:val="24"/>
        </w:rPr>
        <w:t>πορεί να σας αρέσει αυτό</w:t>
      </w:r>
      <w:r>
        <w:rPr>
          <w:rFonts w:eastAsia="Times New Roman"/>
          <w:szCs w:val="24"/>
        </w:rPr>
        <w:t>,</w:t>
      </w:r>
      <w:r w:rsidRPr="00543C3A">
        <w:rPr>
          <w:rFonts w:eastAsia="Times New Roman"/>
          <w:szCs w:val="24"/>
        </w:rPr>
        <w:t xml:space="preserve"> να τον κάνετε έναν </w:t>
      </w:r>
      <w:r>
        <w:rPr>
          <w:rFonts w:eastAsia="Times New Roman"/>
          <w:szCs w:val="24"/>
        </w:rPr>
        <w:t>π</w:t>
      </w:r>
      <w:r w:rsidRPr="00543C3A">
        <w:rPr>
          <w:rFonts w:eastAsia="Times New Roman"/>
          <w:szCs w:val="24"/>
        </w:rPr>
        <w:t xml:space="preserve">ρόεδρο </w:t>
      </w:r>
      <w:r>
        <w:rPr>
          <w:rFonts w:eastAsia="Times New Roman"/>
          <w:szCs w:val="24"/>
        </w:rPr>
        <w:t>σ</w:t>
      </w:r>
      <w:r w:rsidRPr="00543C3A">
        <w:rPr>
          <w:rFonts w:eastAsia="Times New Roman"/>
          <w:szCs w:val="24"/>
        </w:rPr>
        <w:t>ε μία τράπεζα και μετά να νομίζετε ότι παίρνει το νομοσχέδιο</w:t>
      </w:r>
      <w:r>
        <w:rPr>
          <w:rFonts w:eastAsia="Times New Roman"/>
          <w:szCs w:val="24"/>
        </w:rPr>
        <w:t>.</w:t>
      </w:r>
      <w:r w:rsidRPr="00543C3A">
        <w:rPr>
          <w:rFonts w:eastAsia="Times New Roman"/>
          <w:szCs w:val="24"/>
        </w:rPr>
        <w:t xml:space="preserve"> </w:t>
      </w:r>
      <w:r>
        <w:rPr>
          <w:rFonts w:eastAsia="Times New Roman"/>
          <w:szCs w:val="24"/>
        </w:rPr>
        <w:t>Τ</w:t>
      </w:r>
      <w:r w:rsidRPr="00543C3A">
        <w:rPr>
          <w:rFonts w:eastAsia="Times New Roman"/>
          <w:szCs w:val="24"/>
        </w:rPr>
        <w:t>ο νομοσχέδιο αυτό το καταψηφίσα</w:t>
      </w:r>
      <w:r>
        <w:rPr>
          <w:rFonts w:eastAsia="Times New Roman"/>
          <w:szCs w:val="24"/>
        </w:rPr>
        <w:t>τε,</w:t>
      </w:r>
      <w:r w:rsidRPr="00543C3A">
        <w:rPr>
          <w:rFonts w:eastAsia="Times New Roman"/>
          <w:szCs w:val="24"/>
        </w:rPr>
        <w:t xml:space="preserve"> κύριοι</w:t>
      </w:r>
      <w:r>
        <w:rPr>
          <w:rFonts w:eastAsia="Times New Roman"/>
          <w:szCs w:val="24"/>
        </w:rPr>
        <w:t>.</w:t>
      </w:r>
      <w:r w:rsidRPr="00543C3A">
        <w:rPr>
          <w:rFonts w:eastAsia="Times New Roman"/>
          <w:szCs w:val="24"/>
        </w:rPr>
        <w:t xml:space="preserve"> </w:t>
      </w:r>
      <w:r>
        <w:rPr>
          <w:rFonts w:eastAsia="Times New Roman"/>
          <w:szCs w:val="24"/>
        </w:rPr>
        <w:t>Τ</w:t>
      </w:r>
      <w:r w:rsidRPr="00543C3A">
        <w:rPr>
          <w:rFonts w:eastAsia="Times New Roman"/>
          <w:szCs w:val="24"/>
        </w:rPr>
        <w:t>ο καταψηφίσ</w:t>
      </w:r>
      <w:r>
        <w:rPr>
          <w:rFonts w:eastAsia="Times New Roman"/>
          <w:szCs w:val="24"/>
        </w:rPr>
        <w:t>ατε</w:t>
      </w:r>
      <w:r w:rsidRPr="00543C3A">
        <w:rPr>
          <w:rFonts w:eastAsia="Times New Roman"/>
          <w:szCs w:val="24"/>
        </w:rPr>
        <w:t xml:space="preserve"> </w:t>
      </w:r>
      <w:r>
        <w:rPr>
          <w:rFonts w:eastAsia="Times New Roman"/>
          <w:szCs w:val="24"/>
        </w:rPr>
        <w:t>και είστε υποκριτ</w:t>
      </w:r>
      <w:r>
        <w:rPr>
          <w:rFonts w:eastAsia="Times New Roman"/>
          <w:szCs w:val="24"/>
        </w:rPr>
        <w:t>ές να έ</w:t>
      </w:r>
      <w:r w:rsidRPr="00543C3A">
        <w:rPr>
          <w:rFonts w:eastAsia="Times New Roman"/>
          <w:szCs w:val="24"/>
        </w:rPr>
        <w:t>ρχεστε σήμερα και να μιλάτε</w:t>
      </w:r>
      <w:r>
        <w:rPr>
          <w:rFonts w:eastAsia="Times New Roman"/>
          <w:szCs w:val="24"/>
        </w:rPr>
        <w:t>,</w:t>
      </w:r>
      <w:r w:rsidRPr="00543C3A">
        <w:rPr>
          <w:rFonts w:eastAsia="Times New Roman"/>
          <w:szCs w:val="24"/>
        </w:rPr>
        <w:t xml:space="preserve"> χωρίς να ζητήσετε μία συγ</w:t>
      </w:r>
      <w:r>
        <w:rPr>
          <w:rFonts w:eastAsia="Times New Roman"/>
          <w:szCs w:val="24"/>
        </w:rPr>
        <w:t>γ</w:t>
      </w:r>
      <w:r w:rsidRPr="00543C3A">
        <w:rPr>
          <w:rFonts w:eastAsia="Times New Roman"/>
          <w:szCs w:val="24"/>
        </w:rPr>
        <w:t>νώμη</w:t>
      </w:r>
      <w:r>
        <w:rPr>
          <w:rFonts w:eastAsia="Times New Roman"/>
          <w:szCs w:val="24"/>
        </w:rPr>
        <w:t>!</w:t>
      </w:r>
      <w:r w:rsidRPr="00543C3A">
        <w:rPr>
          <w:rFonts w:eastAsia="Times New Roman"/>
          <w:szCs w:val="24"/>
        </w:rPr>
        <w:t xml:space="preserve"> </w:t>
      </w:r>
    </w:p>
    <w:p w14:paraId="4EC1907D" w14:textId="77777777" w:rsidR="008E01FC" w:rsidRDefault="002168A0">
      <w:pPr>
        <w:spacing w:line="600" w:lineRule="auto"/>
        <w:ind w:firstLine="720"/>
        <w:jc w:val="both"/>
        <w:rPr>
          <w:rFonts w:eastAsia="Times New Roman"/>
          <w:szCs w:val="24"/>
        </w:rPr>
      </w:pPr>
      <w:r>
        <w:rPr>
          <w:rFonts w:eastAsia="Times New Roman"/>
          <w:szCs w:val="24"/>
        </w:rPr>
        <w:t>Όμως για να δούμε στην ουσία αν αυτή</w:t>
      </w:r>
      <w:r w:rsidRPr="00543C3A">
        <w:rPr>
          <w:rFonts w:eastAsia="Times New Roman"/>
          <w:szCs w:val="24"/>
        </w:rPr>
        <w:t xml:space="preserve"> </w:t>
      </w:r>
      <w:r>
        <w:rPr>
          <w:rFonts w:eastAsia="Times New Roman"/>
          <w:szCs w:val="24"/>
        </w:rPr>
        <w:t>η</w:t>
      </w:r>
      <w:r w:rsidRPr="00543C3A">
        <w:rPr>
          <w:rFonts w:eastAsia="Times New Roman"/>
          <w:szCs w:val="24"/>
        </w:rPr>
        <w:t xml:space="preserve"> πρότασ</w:t>
      </w:r>
      <w:r>
        <w:rPr>
          <w:rFonts w:eastAsia="Times New Roman"/>
          <w:szCs w:val="24"/>
        </w:rPr>
        <w:t>ή</w:t>
      </w:r>
      <w:r w:rsidRPr="00543C3A">
        <w:rPr>
          <w:rFonts w:eastAsia="Times New Roman"/>
          <w:szCs w:val="24"/>
        </w:rPr>
        <w:t xml:space="preserve"> σας δημιουργεί προϋποθέσεις</w:t>
      </w:r>
      <w:r>
        <w:rPr>
          <w:rFonts w:eastAsia="Times New Roman"/>
          <w:szCs w:val="24"/>
        </w:rPr>
        <w:t>.</w:t>
      </w:r>
      <w:r w:rsidRPr="00543C3A">
        <w:rPr>
          <w:rFonts w:eastAsia="Times New Roman"/>
          <w:szCs w:val="24"/>
        </w:rPr>
        <w:t xml:space="preserve"> </w:t>
      </w:r>
      <w:r>
        <w:rPr>
          <w:rFonts w:eastAsia="Times New Roman"/>
          <w:szCs w:val="24"/>
        </w:rPr>
        <w:t>Ε</w:t>
      </w:r>
      <w:r w:rsidRPr="00543C3A">
        <w:rPr>
          <w:rFonts w:eastAsia="Times New Roman"/>
          <w:szCs w:val="24"/>
        </w:rPr>
        <w:t>γώ δεν θα μπω στα διαδικαστικά ζητήματα</w:t>
      </w:r>
      <w:r>
        <w:rPr>
          <w:rFonts w:eastAsia="Times New Roman"/>
          <w:szCs w:val="24"/>
        </w:rPr>
        <w:t>,</w:t>
      </w:r>
      <w:r w:rsidRPr="00543C3A">
        <w:rPr>
          <w:rFonts w:eastAsia="Times New Roman"/>
          <w:szCs w:val="24"/>
        </w:rPr>
        <w:t xml:space="preserve"> </w:t>
      </w:r>
      <w:r>
        <w:rPr>
          <w:rFonts w:eastAsia="Times New Roman"/>
          <w:szCs w:val="24"/>
        </w:rPr>
        <w:t xml:space="preserve">αν </w:t>
      </w:r>
      <w:r w:rsidRPr="00543C3A">
        <w:rPr>
          <w:rFonts w:eastAsia="Times New Roman"/>
          <w:szCs w:val="24"/>
        </w:rPr>
        <w:t xml:space="preserve">φτιάξουν </w:t>
      </w:r>
      <w:r>
        <w:rPr>
          <w:rFonts w:eastAsia="Times New Roman"/>
          <w:szCs w:val="24"/>
        </w:rPr>
        <w:t>την</w:t>
      </w:r>
      <w:r w:rsidRPr="00543C3A">
        <w:rPr>
          <w:rFonts w:eastAsia="Times New Roman"/>
          <w:szCs w:val="24"/>
        </w:rPr>
        <w:t xml:space="preserve"> πλατφόρμα διαχείρισης γρήγορα ή όχι</w:t>
      </w:r>
      <w:r>
        <w:rPr>
          <w:rFonts w:eastAsia="Times New Roman"/>
          <w:szCs w:val="24"/>
        </w:rPr>
        <w:t>.</w:t>
      </w:r>
      <w:r w:rsidRPr="00543C3A">
        <w:rPr>
          <w:rFonts w:eastAsia="Times New Roman"/>
          <w:szCs w:val="24"/>
        </w:rPr>
        <w:t xml:space="preserve"> </w:t>
      </w:r>
      <w:r>
        <w:rPr>
          <w:rFonts w:eastAsia="Times New Roman"/>
          <w:szCs w:val="24"/>
        </w:rPr>
        <w:t>Ποιος τη</w:t>
      </w:r>
      <w:r w:rsidRPr="00543C3A">
        <w:rPr>
          <w:rFonts w:eastAsia="Times New Roman"/>
          <w:szCs w:val="24"/>
        </w:rPr>
        <w:t xml:space="preserve"> διαχειρίζεται </w:t>
      </w:r>
      <w:r>
        <w:rPr>
          <w:rFonts w:eastAsia="Times New Roman"/>
          <w:szCs w:val="24"/>
        </w:rPr>
        <w:t>την</w:t>
      </w:r>
      <w:r w:rsidRPr="00543C3A">
        <w:rPr>
          <w:rFonts w:eastAsia="Times New Roman"/>
          <w:szCs w:val="24"/>
        </w:rPr>
        <w:t xml:space="preserve"> πλατφόρμα διαχείρισης</w:t>
      </w:r>
      <w:r>
        <w:rPr>
          <w:rFonts w:eastAsia="Times New Roman"/>
          <w:szCs w:val="24"/>
        </w:rPr>
        <w:t>;</w:t>
      </w:r>
      <w:r w:rsidRPr="00543C3A">
        <w:rPr>
          <w:rFonts w:eastAsia="Times New Roman"/>
          <w:szCs w:val="24"/>
        </w:rPr>
        <w:t xml:space="preserve"> </w:t>
      </w:r>
      <w:r>
        <w:rPr>
          <w:rFonts w:eastAsia="Times New Roman"/>
          <w:szCs w:val="24"/>
        </w:rPr>
        <w:t>Ο</w:t>
      </w:r>
      <w:r w:rsidRPr="00543C3A">
        <w:rPr>
          <w:rFonts w:eastAsia="Times New Roman"/>
          <w:szCs w:val="24"/>
        </w:rPr>
        <w:t>ι τράπεζες</w:t>
      </w:r>
      <w:r>
        <w:rPr>
          <w:rFonts w:eastAsia="Times New Roman"/>
          <w:szCs w:val="24"/>
        </w:rPr>
        <w:t>. Υ</w:t>
      </w:r>
      <w:r w:rsidRPr="00543C3A">
        <w:rPr>
          <w:rFonts w:eastAsia="Times New Roman"/>
          <w:szCs w:val="24"/>
        </w:rPr>
        <w:t>πάρχει κάποιος εκπρόσωπος του δημοσίου</w:t>
      </w:r>
      <w:r>
        <w:rPr>
          <w:rFonts w:eastAsia="Times New Roman"/>
          <w:szCs w:val="24"/>
        </w:rPr>
        <w:t>;</w:t>
      </w:r>
      <w:r w:rsidRPr="00543C3A">
        <w:rPr>
          <w:rFonts w:eastAsia="Times New Roman"/>
          <w:szCs w:val="24"/>
        </w:rPr>
        <w:t xml:space="preserve"> </w:t>
      </w:r>
      <w:r>
        <w:rPr>
          <w:rFonts w:eastAsia="Times New Roman"/>
          <w:szCs w:val="24"/>
        </w:rPr>
        <w:t xml:space="preserve">Κανένας. </w:t>
      </w:r>
    </w:p>
    <w:p w14:paraId="4EC1907E" w14:textId="77777777" w:rsidR="008E01FC" w:rsidRDefault="002168A0">
      <w:pPr>
        <w:spacing w:line="600" w:lineRule="auto"/>
        <w:ind w:firstLine="720"/>
        <w:jc w:val="both"/>
        <w:rPr>
          <w:rFonts w:eastAsia="Times New Roman"/>
          <w:szCs w:val="24"/>
        </w:rPr>
      </w:pPr>
      <w:r>
        <w:rPr>
          <w:rFonts w:eastAsia="Times New Roman"/>
          <w:szCs w:val="24"/>
        </w:rPr>
        <w:t>Λέτε για 250.000 ευρώ. Μ</w:t>
      </w:r>
      <w:r w:rsidRPr="00543C3A">
        <w:rPr>
          <w:rFonts w:eastAsia="Times New Roman"/>
          <w:szCs w:val="24"/>
        </w:rPr>
        <w:t>α</w:t>
      </w:r>
      <w:r>
        <w:rPr>
          <w:rFonts w:eastAsia="Times New Roman"/>
          <w:szCs w:val="24"/>
        </w:rPr>
        <w:t>,</w:t>
      </w:r>
      <w:r w:rsidRPr="00543C3A">
        <w:rPr>
          <w:rFonts w:eastAsia="Times New Roman"/>
          <w:szCs w:val="24"/>
        </w:rPr>
        <w:t xml:space="preserve"> δεν διαβάζετ</w:t>
      </w:r>
      <w:r>
        <w:rPr>
          <w:rFonts w:eastAsia="Times New Roman"/>
          <w:szCs w:val="24"/>
        </w:rPr>
        <w:t>ε</w:t>
      </w:r>
      <w:r w:rsidRPr="00543C3A">
        <w:rPr>
          <w:rFonts w:eastAsia="Times New Roman"/>
          <w:szCs w:val="24"/>
        </w:rPr>
        <w:t xml:space="preserve"> από κάτω ότι αφορά πιστωτές </w:t>
      </w:r>
      <w:r>
        <w:rPr>
          <w:rFonts w:eastAsia="Times New Roman"/>
          <w:szCs w:val="24"/>
        </w:rPr>
        <w:t>μ</w:t>
      </w:r>
      <w:r w:rsidRPr="00543C3A">
        <w:rPr>
          <w:rFonts w:eastAsia="Times New Roman"/>
          <w:szCs w:val="24"/>
        </w:rPr>
        <w:t xml:space="preserve">έχρι 130.000 </w:t>
      </w:r>
      <w:r>
        <w:rPr>
          <w:rFonts w:eastAsia="Times New Roman"/>
          <w:szCs w:val="24"/>
        </w:rPr>
        <w:t xml:space="preserve">ευρώ και ότι </w:t>
      </w:r>
      <w:r w:rsidRPr="00543C3A">
        <w:rPr>
          <w:rFonts w:eastAsia="Times New Roman"/>
          <w:szCs w:val="24"/>
        </w:rPr>
        <w:t>αυτό περιλαμβάνει τόκους</w:t>
      </w:r>
      <w:r>
        <w:rPr>
          <w:rFonts w:eastAsia="Times New Roman"/>
          <w:szCs w:val="24"/>
        </w:rPr>
        <w:t>;</w:t>
      </w:r>
      <w:r w:rsidRPr="00543C3A">
        <w:rPr>
          <w:rFonts w:eastAsia="Times New Roman"/>
          <w:szCs w:val="24"/>
        </w:rPr>
        <w:t xml:space="preserve"> </w:t>
      </w:r>
      <w:r>
        <w:rPr>
          <w:rFonts w:eastAsia="Times New Roman"/>
          <w:szCs w:val="24"/>
        </w:rPr>
        <w:t>Υπάρχουν διαδικασίες –σας τα</w:t>
      </w:r>
      <w:r>
        <w:rPr>
          <w:rFonts w:eastAsia="Times New Roman"/>
          <w:szCs w:val="24"/>
        </w:rPr>
        <w:t xml:space="preserve"> είπαν η </w:t>
      </w:r>
      <w:r>
        <w:rPr>
          <w:rFonts w:eastAsia="Times New Roman"/>
          <w:szCs w:val="24"/>
        </w:rPr>
        <w:t>έ</w:t>
      </w:r>
      <w:r>
        <w:rPr>
          <w:rFonts w:eastAsia="Times New Roman"/>
          <w:szCs w:val="24"/>
        </w:rPr>
        <w:t xml:space="preserve">νωση </w:t>
      </w:r>
      <w:r>
        <w:rPr>
          <w:rFonts w:eastAsia="Times New Roman"/>
          <w:szCs w:val="24"/>
        </w:rPr>
        <w:t>δ</w:t>
      </w:r>
      <w:r>
        <w:rPr>
          <w:rFonts w:eastAsia="Times New Roman"/>
          <w:szCs w:val="24"/>
        </w:rPr>
        <w:t xml:space="preserve">ανειοληπτών, ο </w:t>
      </w:r>
      <w:r>
        <w:rPr>
          <w:rFonts w:eastAsia="Times New Roman"/>
          <w:szCs w:val="24"/>
        </w:rPr>
        <w:t>δ</w:t>
      </w:r>
      <w:r>
        <w:rPr>
          <w:rFonts w:eastAsia="Times New Roman"/>
          <w:szCs w:val="24"/>
        </w:rPr>
        <w:t xml:space="preserve">ικηγορικός </w:t>
      </w:r>
      <w:r>
        <w:rPr>
          <w:rFonts w:eastAsia="Times New Roman"/>
          <w:szCs w:val="24"/>
        </w:rPr>
        <w:t>σ</w:t>
      </w:r>
      <w:r>
        <w:rPr>
          <w:rFonts w:eastAsia="Times New Roman"/>
          <w:szCs w:val="24"/>
        </w:rPr>
        <w:t xml:space="preserve">ύλλογος, όλοι- για τα εξοντωτικά πρόστιμα, </w:t>
      </w:r>
      <w:r w:rsidRPr="00543C3A">
        <w:rPr>
          <w:rFonts w:eastAsia="Times New Roman"/>
          <w:szCs w:val="24"/>
        </w:rPr>
        <w:t xml:space="preserve">ώστε να μην δίνει τη δυνατότητα να μπουν </w:t>
      </w:r>
      <w:r w:rsidRPr="00543C3A">
        <w:rPr>
          <w:rFonts w:eastAsia="Times New Roman"/>
          <w:szCs w:val="24"/>
        </w:rPr>
        <w:t>σ</w:t>
      </w:r>
      <w:r>
        <w:rPr>
          <w:rFonts w:eastAsia="Times New Roman"/>
          <w:szCs w:val="24"/>
        </w:rPr>
        <w:t>’</w:t>
      </w:r>
      <w:r w:rsidRPr="00543C3A">
        <w:rPr>
          <w:rFonts w:eastAsia="Times New Roman"/>
          <w:szCs w:val="24"/>
        </w:rPr>
        <w:t xml:space="preserve"> </w:t>
      </w:r>
      <w:r w:rsidRPr="00543C3A">
        <w:rPr>
          <w:rFonts w:eastAsia="Times New Roman"/>
          <w:szCs w:val="24"/>
        </w:rPr>
        <w:t>αυτή</w:t>
      </w:r>
      <w:r>
        <w:rPr>
          <w:rFonts w:eastAsia="Times New Roman"/>
          <w:szCs w:val="24"/>
        </w:rPr>
        <w:t>ν</w:t>
      </w:r>
      <w:r w:rsidRPr="00543C3A">
        <w:rPr>
          <w:rFonts w:eastAsia="Times New Roman"/>
          <w:szCs w:val="24"/>
        </w:rPr>
        <w:t xml:space="preserve"> τη διαδικασία</w:t>
      </w:r>
      <w:r>
        <w:rPr>
          <w:rFonts w:eastAsia="Times New Roman"/>
          <w:szCs w:val="24"/>
        </w:rPr>
        <w:t>;</w:t>
      </w:r>
      <w:r w:rsidRPr="00543C3A">
        <w:rPr>
          <w:rFonts w:eastAsia="Times New Roman"/>
          <w:szCs w:val="24"/>
        </w:rPr>
        <w:t xml:space="preserve"> </w:t>
      </w:r>
      <w:r>
        <w:rPr>
          <w:rFonts w:eastAsia="Times New Roman"/>
          <w:szCs w:val="24"/>
        </w:rPr>
        <w:t xml:space="preserve">Αποκλείετε </w:t>
      </w:r>
      <w:r w:rsidRPr="00543C3A">
        <w:rPr>
          <w:rFonts w:eastAsia="Times New Roman"/>
          <w:szCs w:val="24"/>
        </w:rPr>
        <w:t xml:space="preserve">αυτούς που </w:t>
      </w:r>
      <w:r>
        <w:rPr>
          <w:rFonts w:eastAsia="Times New Roman"/>
          <w:szCs w:val="24"/>
        </w:rPr>
        <w:t xml:space="preserve">τους </w:t>
      </w:r>
      <w:r w:rsidRPr="00543C3A">
        <w:rPr>
          <w:rFonts w:eastAsia="Times New Roman"/>
          <w:szCs w:val="24"/>
        </w:rPr>
        <w:t>μιλούσατε για το ελβετικό φράγκο</w:t>
      </w:r>
      <w:r>
        <w:rPr>
          <w:rFonts w:eastAsia="Times New Roman"/>
          <w:szCs w:val="24"/>
        </w:rPr>
        <w:t>;</w:t>
      </w:r>
      <w:r w:rsidRPr="00543C3A">
        <w:rPr>
          <w:rFonts w:eastAsia="Times New Roman"/>
          <w:szCs w:val="24"/>
        </w:rPr>
        <w:t xml:space="preserve"> </w:t>
      </w:r>
      <w:r>
        <w:rPr>
          <w:rFonts w:eastAsia="Times New Roman"/>
          <w:szCs w:val="24"/>
        </w:rPr>
        <w:t>Π</w:t>
      </w:r>
      <w:r w:rsidRPr="00543C3A">
        <w:rPr>
          <w:rFonts w:eastAsia="Times New Roman"/>
          <w:szCs w:val="24"/>
        </w:rPr>
        <w:t>ο</w:t>
      </w:r>
      <w:r>
        <w:rPr>
          <w:rFonts w:eastAsia="Times New Roman"/>
          <w:szCs w:val="24"/>
        </w:rPr>
        <w:t>ύ</w:t>
      </w:r>
      <w:r w:rsidRPr="00543C3A">
        <w:rPr>
          <w:rFonts w:eastAsia="Times New Roman"/>
          <w:szCs w:val="24"/>
        </w:rPr>
        <w:t xml:space="preserve"> </w:t>
      </w:r>
      <w:r w:rsidRPr="00543C3A">
        <w:rPr>
          <w:rFonts w:eastAsia="Times New Roman"/>
          <w:szCs w:val="24"/>
        </w:rPr>
        <w:t>είναι</w:t>
      </w:r>
      <w:r>
        <w:rPr>
          <w:rFonts w:eastAsia="Times New Roman"/>
          <w:szCs w:val="24"/>
        </w:rPr>
        <w:t>,</w:t>
      </w:r>
      <w:r w:rsidRPr="00543C3A">
        <w:rPr>
          <w:rFonts w:eastAsia="Times New Roman"/>
          <w:szCs w:val="24"/>
        </w:rPr>
        <w:t xml:space="preserve"> </w:t>
      </w:r>
      <w:r>
        <w:rPr>
          <w:rFonts w:eastAsia="Times New Roman"/>
          <w:szCs w:val="24"/>
        </w:rPr>
        <w:t xml:space="preserve">αγαπητοί </w:t>
      </w:r>
      <w:r w:rsidRPr="00543C3A">
        <w:rPr>
          <w:rFonts w:eastAsia="Times New Roman"/>
          <w:szCs w:val="24"/>
        </w:rPr>
        <w:t>συνάδελφοι</w:t>
      </w:r>
      <w:r>
        <w:rPr>
          <w:rFonts w:eastAsia="Times New Roman"/>
          <w:szCs w:val="24"/>
        </w:rPr>
        <w:t>,</w:t>
      </w:r>
      <w:r w:rsidRPr="00543C3A">
        <w:rPr>
          <w:rFonts w:eastAsia="Times New Roman"/>
          <w:szCs w:val="24"/>
        </w:rPr>
        <w:t xml:space="preserve"> οι ερωτήσει</w:t>
      </w:r>
      <w:r w:rsidRPr="00543C3A">
        <w:rPr>
          <w:rFonts w:eastAsia="Times New Roman"/>
          <w:szCs w:val="24"/>
        </w:rPr>
        <w:t>ς που κάνατε</w:t>
      </w:r>
      <w:r>
        <w:rPr>
          <w:rFonts w:eastAsia="Times New Roman"/>
          <w:szCs w:val="24"/>
        </w:rPr>
        <w:t>,</w:t>
      </w:r>
      <w:r w:rsidRPr="00543C3A">
        <w:rPr>
          <w:rFonts w:eastAsia="Times New Roman"/>
          <w:szCs w:val="24"/>
        </w:rPr>
        <w:t xml:space="preserve"> όλα αυτά που τους λέγατε και σήμερα τους </w:t>
      </w:r>
      <w:r>
        <w:rPr>
          <w:rFonts w:eastAsia="Times New Roman"/>
          <w:szCs w:val="24"/>
        </w:rPr>
        <w:t>φέρνετε</w:t>
      </w:r>
      <w:r w:rsidRPr="00543C3A">
        <w:rPr>
          <w:rFonts w:eastAsia="Times New Roman"/>
          <w:szCs w:val="24"/>
        </w:rPr>
        <w:t xml:space="preserve"> με τη σημερινή ισοτιμία</w:t>
      </w:r>
      <w:r>
        <w:rPr>
          <w:rFonts w:eastAsia="Times New Roman"/>
          <w:szCs w:val="24"/>
        </w:rPr>
        <w:t>;</w:t>
      </w:r>
      <w:r w:rsidRPr="00543C3A">
        <w:rPr>
          <w:rFonts w:eastAsia="Times New Roman"/>
          <w:szCs w:val="24"/>
        </w:rPr>
        <w:t xml:space="preserve"> </w:t>
      </w:r>
      <w:r>
        <w:rPr>
          <w:rFonts w:eastAsia="Times New Roman"/>
          <w:szCs w:val="24"/>
        </w:rPr>
        <w:t>Κ</w:t>
      </w:r>
      <w:r w:rsidRPr="00543C3A">
        <w:rPr>
          <w:rFonts w:eastAsia="Times New Roman"/>
          <w:szCs w:val="24"/>
        </w:rPr>
        <w:t xml:space="preserve">αι </w:t>
      </w:r>
      <w:r>
        <w:rPr>
          <w:rFonts w:eastAsia="Times New Roman"/>
          <w:szCs w:val="24"/>
        </w:rPr>
        <w:t xml:space="preserve">αυτοί πλούσιοι; </w:t>
      </w:r>
    </w:p>
    <w:p w14:paraId="4EC1907F" w14:textId="77777777" w:rsidR="008E01FC" w:rsidRDefault="002168A0">
      <w:pPr>
        <w:spacing w:line="600" w:lineRule="auto"/>
        <w:ind w:firstLine="720"/>
        <w:jc w:val="both"/>
        <w:rPr>
          <w:rFonts w:eastAsia="Times New Roman" w:cs="Times New Roman"/>
          <w:szCs w:val="24"/>
        </w:rPr>
      </w:pPr>
      <w:r>
        <w:rPr>
          <w:rFonts w:eastAsia="Times New Roman"/>
          <w:szCs w:val="24"/>
        </w:rPr>
        <w:lastRenderedPageBreak/>
        <w:t>Η</w:t>
      </w:r>
      <w:r w:rsidRPr="00543C3A">
        <w:rPr>
          <w:rFonts w:eastAsia="Times New Roman"/>
          <w:szCs w:val="24"/>
        </w:rPr>
        <w:t xml:space="preserve"> πρόταση</w:t>
      </w:r>
      <w:r>
        <w:rPr>
          <w:rFonts w:eastAsia="Times New Roman"/>
          <w:szCs w:val="24"/>
        </w:rPr>
        <w:t xml:space="preserve"> που υποβάλατε σ</w:t>
      </w:r>
      <w:r w:rsidRPr="00543C3A">
        <w:rPr>
          <w:rFonts w:eastAsia="Times New Roman"/>
          <w:szCs w:val="24"/>
        </w:rPr>
        <w:t>το τραπεζικό ίδρυμα έχει κάποια επιτροπή που θα αποφασίσει για το μέλλον</w:t>
      </w:r>
      <w:r>
        <w:rPr>
          <w:rFonts w:eastAsia="Times New Roman"/>
          <w:szCs w:val="24"/>
        </w:rPr>
        <w:t>;</w:t>
      </w:r>
      <w:r w:rsidRPr="00543C3A">
        <w:rPr>
          <w:rFonts w:eastAsia="Times New Roman"/>
          <w:szCs w:val="24"/>
        </w:rPr>
        <w:t xml:space="preserve"> </w:t>
      </w:r>
      <w:r>
        <w:rPr>
          <w:rFonts w:eastAsia="Times New Roman"/>
          <w:szCs w:val="24"/>
        </w:rPr>
        <w:t>Κ</w:t>
      </w:r>
      <w:r w:rsidRPr="00543C3A">
        <w:rPr>
          <w:rFonts w:eastAsia="Times New Roman"/>
          <w:szCs w:val="24"/>
        </w:rPr>
        <w:t>αμ</w:t>
      </w:r>
      <w:r>
        <w:rPr>
          <w:rFonts w:eastAsia="Times New Roman"/>
          <w:szCs w:val="24"/>
        </w:rPr>
        <w:t>μ</w:t>
      </w:r>
      <w:r w:rsidRPr="00543C3A">
        <w:rPr>
          <w:rFonts w:eastAsia="Times New Roman"/>
          <w:szCs w:val="24"/>
        </w:rPr>
        <w:t>ία</w:t>
      </w:r>
      <w:r>
        <w:rPr>
          <w:rFonts w:eastAsia="Times New Roman"/>
          <w:szCs w:val="24"/>
        </w:rPr>
        <w:t>.</w:t>
      </w:r>
      <w:r w:rsidRPr="00543C3A">
        <w:rPr>
          <w:rFonts w:eastAsia="Times New Roman"/>
          <w:szCs w:val="24"/>
        </w:rPr>
        <w:t xml:space="preserve"> </w:t>
      </w:r>
      <w:r>
        <w:rPr>
          <w:rFonts w:eastAsia="Times New Roman"/>
          <w:szCs w:val="24"/>
        </w:rPr>
        <w:t>Α</w:t>
      </w:r>
      <w:r w:rsidRPr="00543C3A">
        <w:rPr>
          <w:rFonts w:eastAsia="Times New Roman"/>
          <w:szCs w:val="24"/>
        </w:rPr>
        <w:t>ποφασίζουν οι τράπεζες για όλα</w:t>
      </w:r>
      <w:r>
        <w:rPr>
          <w:rFonts w:eastAsia="Times New Roman"/>
          <w:szCs w:val="24"/>
        </w:rPr>
        <w:t>,</w:t>
      </w:r>
      <w:r w:rsidRPr="00543C3A">
        <w:rPr>
          <w:rFonts w:eastAsia="Times New Roman"/>
          <w:szCs w:val="24"/>
        </w:rPr>
        <w:t xml:space="preserve"> χωρίς κανέναν έλεγχο</w:t>
      </w:r>
      <w:r>
        <w:rPr>
          <w:rFonts w:eastAsia="Times New Roman"/>
          <w:szCs w:val="24"/>
        </w:rPr>
        <w:t>.</w:t>
      </w:r>
      <w:r w:rsidRPr="00543C3A">
        <w:rPr>
          <w:rFonts w:eastAsia="Times New Roman"/>
          <w:szCs w:val="24"/>
        </w:rPr>
        <w:t xml:space="preserve"> </w:t>
      </w:r>
      <w:r>
        <w:rPr>
          <w:rFonts w:eastAsia="Times New Roman"/>
          <w:szCs w:val="24"/>
        </w:rPr>
        <w:t>Τ</w:t>
      </w:r>
      <w:r w:rsidRPr="00543C3A">
        <w:rPr>
          <w:rFonts w:eastAsia="Times New Roman"/>
          <w:szCs w:val="24"/>
        </w:rPr>
        <w:t>α παραδώσατε όλα</w:t>
      </w:r>
      <w:r>
        <w:rPr>
          <w:rFonts w:eastAsia="Times New Roman"/>
          <w:szCs w:val="24"/>
        </w:rPr>
        <w:t>, χωρίς κανέναν έλεγχο,</w:t>
      </w:r>
      <w:r w:rsidRPr="00543C3A">
        <w:rPr>
          <w:rFonts w:eastAsia="Times New Roman"/>
          <w:szCs w:val="24"/>
        </w:rPr>
        <w:t xml:space="preserve"> δίνοντ</w:t>
      </w:r>
      <w:r>
        <w:rPr>
          <w:rFonts w:eastAsia="Times New Roman"/>
          <w:szCs w:val="24"/>
        </w:rPr>
        <w:t>ά</w:t>
      </w:r>
      <w:r w:rsidRPr="00543C3A">
        <w:rPr>
          <w:rFonts w:eastAsia="Times New Roman"/>
          <w:szCs w:val="24"/>
        </w:rPr>
        <w:t>ς τους</w:t>
      </w:r>
      <w:r>
        <w:rPr>
          <w:rFonts w:eastAsia="Times New Roman"/>
          <w:szCs w:val="24"/>
        </w:rPr>
        <w:t xml:space="preserve"> και αυτά τα δώρα που φορολογήσαμ</w:t>
      </w:r>
      <w:r w:rsidRPr="00543C3A">
        <w:rPr>
          <w:rFonts w:eastAsia="Times New Roman"/>
          <w:szCs w:val="24"/>
        </w:rPr>
        <w:t>ε το 2009</w:t>
      </w:r>
      <w:r>
        <w:rPr>
          <w:rFonts w:eastAsia="Times New Roman"/>
          <w:szCs w:val="24"/>
        </w:rPr>
        <w:t>.</w:t>
      </w:r>
      <w:r w:rsidRPr="00543C3A">
        <w:rPr>
          <w:rFonts w:eastAsia="Times New Roman"/>
          <w:szCs w:val="24"/>
        </w:rPr>
        <w:t xml:space="preserve"> </w:t>
      </w:r>
      <w:r>
        <w:rPr>
          <w:rFonts w:eastAsia="Times New Roman"/>
          <w:szCs w:val="24"/>
        </w:rPr>
        <w:t xml:space="preserve">Γι’ </w:t>
      </w:r>
      <w:r w:rsidRPr="00543C3A">
        <w:rPr>
          <w:rFonts w:eastAsia="Times New Roman"/>
          <w:szCs w:val="24"/>
        </w:rPr>
        <w:t>αυτό</w:t>
      </w:r>
      <w:r>
        <w:rPr>
          <w:rFonts w:eastAsia="Times New Roman"/>
          <w:szCs w:val="24"/>
        </w:rPr>
        <w:t>,</w:t>
      </w:r>
      <w:r w:rsidRPr="00543C3A">
        <w:rPr>
          <w:rFonts w:eastAsia="Times New Roman"/>
          <w:szCs w:val="24"/>
        </w:rPr>
        <w:t xml:space="preserve"> κυρίες και κύριοι συνάδελφοι</w:t>
      </w:r>
      <w:r>
        <w:rPr>
          <w:rFonts w:eastAsia="Times New Roman"/>
          <w:szCs w:val="24"/>
        </w:rPr>
        <w:t>,</w:t>
      </w:r>
      <w:r w:rsidRPr="00543C3A">
        <w:rPr>
          <w:rFonts w:eastAsia="Times New Roman"/>
          <w:szCs w:val="24"/>
        </w:rPr>
        <w:t xml:space="preserve"> εμείς θα καταψηφίσουμε αυτή</w:t>
      </w:r>
      <w:r>
        <w:rPr>
          <w:rFonts w:eastAsia="Times New Roman"/>
          <w:szCs w:val="24"/>
        </w:rPr>
        <w:t>ν</w:t>
      </w:r>
      <w:r w:rsidRPr="00543C3A">
        <w:rPr>
          <w:rFonts w:eastAsia="Times New Roman"/>
          <w:szCs w:val="24"/>
        </w:rPr>
        <w:t xml:space="preserve"> τη διάταξη</w:t>
      </w:r>
      <w:r>
        <w:rPr>
          <w:rFonts w:eastAsia="Times New Roman"/>
          <w:szCs w:val="24"/>
        </w:rPr>
        <w:t>,</w:t>
      </w:r>
      <w:r w:rsidRPr="00543C3A">
        <w:rPr>
          <w:rFonts w:eastAsia="Times New Roman"/>
          <w:szCs w:val="24"/>
        </w:rPr>
        <w:t xml:space="preserve"> </w:t>
      </w:r>
      <w:r>
        <w:rPr>
          <w:rFonts w:eastAsia="Times New Roman"/>
          <w:szCs w:val="24"/>
        </w:rPr>
        <w:t>γ</w:t>
      </w:r>
      <w:r w:rsidRPr="00543C3A">
        <w:rPr>
          <w:rFonts w:eastAsia="Times New Roman"/>
          <w:szCs w:val="24"/>
        </w:rPr>
        <w:t xml:space="preserve">ιατί δεν </w:t>
      </w:r>
      <w:r>
        <w:rPr>
          <w:rFonts w:eastAsia="Times New Roman"/>
          <w:szCs w:val="24"/>
        </w:rPr>
        <w:t>είναι</w:t>
      </w:r>
      <w:r w:rsidRPr="00543C3A">
        <w:rPr>
          <w:rFonts w:eastAsia="Times New Roman"/>
          <w:szCs w:val="24"/>
        </w:rPr>
        <w:t xml:space="preserve"> </w:t>
      </w:r>
      <w:r>
        <w:rPr>
          <w:rFonts w:eastAsia="Times New Roman"/>
          <w:szCs w:val="24"/>
        </w:rPr>
        <w:t xml:space="preserve">διάταξη </w:t>
      </w:r>
      <w:r w:rsidRPr="00543C3A">
        <w:rPr>
          <w:rFonts w:eastAsia="Times New Roman"/>
          <w:szCs w:val="24"/>
        </w:rPr>
        <w:t>ούτε για τους συνεπείς</w:t>
      </w:r>
      <w:r>
        <w:rPr>
          <w:rFonts w:eastAsia="Times New Roman"/>
          <w:szCs w:val="24"/>
        </w:rPr>
        <w:t>,</w:t>
      </w:r>
      <w:r w:rsidRPr="00543C3A">
        <w:rPr>
          <w:rFonts w:eastAsia="Times New Roman"/>
          <w:szCs w:val="24"/>
        </w:rPr>
        <w:t xml:space="preserve"> </w:t>
      </w:r>
      <w:r>
        <w:rPr>
          <w:rFonts w:eastAsia="Times New Roman"/>
          <w:szCs w:val="24"/>
        </w:rPr>
        <w:t>ο</w:t>
      </w:r>
      <w:r w:rsidRPr="00543C3A">
        <w:rPr>
          <w:rFonts w:eastAsia="Times New Roman"/>
          <w:szCs w:val="24"/>
        </w:rPr>
        <w:t>ύτε γ</w:t>
      </w:r>
      <w:r w:rsidRPr="00543C3A">
        <w:rPr>
          <w:rFonts w:eastAsia="Times New Roman"/>
          <w:szCs w:val="24"/>
        </w:rPr>
        <w:t>ια τους αδύναμους</w:t>
      </w:r>
      <w:r>
        <w:rPr>
          <w:rFonts w:eastAsia="Times New Roman"/>
          <w:szCs w:val="24"/>
        </w:rPr>
        <w:t>,</w:t>
      </w:r>
      <w:r w:rsidRPr="00543C3A">
        <w:rPr>
          <w:rFonts w:eastAsia="Times New Roman"/>
          <w:szCs w:val="24"/>
        </w:rPr>
        <w:t xml:space="preserve"> ούτε </w:t>
      </w:r>
      <w:r>
        <w:rPr>
          <w:rFonts w:eastAsia="Times New Roman"/>
          <w:szCs w:val="24"/>
        </w:rPr>
        <w:t xml:space="preserve">δίνει </w:t>
      </w:r>
      <w:r w:rsidRPr="00543C3A">
        <w:rPr>
          <w:rFonts w:eastAsia="Times New Roman"/>
          <w:szCs w:val="24"/>
        </w:rPr>
        <w:t xml:space="preserve">προϋποθέσεις </w:t>
      </w:r>
      <w:r>
        <w:rPr>
          <w:rFonts w:eastAsia="Times New Roman"/>
          <w:szCs w:val="24"/>
        </w:rPr>
        <w:t>ώ</w:t>
      </w:r>
      <w:r w:rsidRPr="00543C3A">
        <w:rPr>
          <w:rFonts w:eastAsia="Times New Roman"/>
          <w:szCs w:val="24"/>
        </w:rPr>
        <w:t>στε οι τράπεζες να δυναμώσουν και να δώσου</w:t>
      </w:r>
      <w:r>
        <w:rPr>
          <w:rFonts w:eastAsia="Times New Roman"/>
          <w:szCs w:val="24"/>
        </w:rPr>
        <w:t xml:space="preserve">ν νέα επιχειρηματικά </w:t>
      </w:r>
      <w:r w:rsidRPr="00543C3A">
        <w:rPr>
          <w:rFonts w:eastAsia="Times New Roman"/>
          <w:szCs w:val="24"/>
        </w:rPr>
        <w:t>δάνεια</w:t>
      </w:r>
      <w:r>
        <w:rPr>
          <w:rFonts w:eastAsia="Times New Roman"/>
          <w:szCs w:val="24"/>
        </w:rPr>
        <w:t>.</w:t>
      </w:r>
      <w:r w:rsidRPr="00543C3A">
        <w:rPr>
          <w:rFonts w:eastAsia="Times New Roman"/>
          <w:szCs w:val="24"/>
        </w:rPr>
        <w:t xml:space="preserve"> </w:t>
      </w:r>
      <w:r>
        <w:rPr>
          <w:rFonts w:eastAsia="Times New Roman"/>
          <w:szCs w:val="24"/>
        </w:rPr>
        <w:t>Α</w:t>
      </w:r>
      <w:r w:rsidRPr="00543C3A">
        <w:rPr>
          <w:rFonts w:eastAsia="Times New Roman"/>
          <w:szCs w:val="24"/>
        </w:rPr>
        <w:t>πλώς διασφαλί</w:t>
      </w:r>
      <w:r>
        <w:rPr>
          <w:rFonts w:eastAsia="Times New Roman"/>
          <w:szCs w:val="24"/>
        </w:rPr>
        <w:t>ζ</w:t>
      </w:r>
      <w:r w:rsidRPr="00543C3A">
        <w:rPr>
          <w:rFonts w:eastAsia="Times New Roman"/>
          <w:szCs w:val="24"/>
        </w:rPr>
        <w:t>ει τα διοικητικά συμβούλια των τραπεζών για να παραμείνουν λίγο καιρό ακόμα</w:t>
      </w:r>
      <w:r>
        <w:rPr>
          <w:rFonts w:eastAsia="Times New Roman"/>
          <w:szCs w:val="24"/>
        </w:rPr>
        <w:t>.</w:t>
      </w:r>
      <w:r w:rsidRPr="00543C3A">
        <w:rPr>
          <w:rFonts w:eastAsia="Times New Roman"/>
          <w:szCs w:val="24"/>
        </w:rPr>
        <w:t xml:space="preserve"> </w:t>
      </w:r>
      <w:r>
        <w:rPr>
          <w:rFonts w:eastAsia="Times New Roman"/>
          <w:szCs w:val="24"/>
        </w:rPr>
        <w:t>Κ</w:t>
      </w:r>
      <w:r w:rsidRPr="00543C3A">
        <w:rPr>
          <w:rFonts w:eastAsia="Times New Roman"/>
          <w:szCs w:val="24"/>
        </w:rPr>
        <w:t>αι λυπάμαι που η Νέα Δημοκρατία στηρίζει αυτή</w:t>
      </w:r>
      <w:r>
        <w:rPr>
          <w:rFonts w:eastAsia="Times New Roman"/>
          <w:szCs w:val="24"/>
        </w:rPr>
        <w:t>ν</w:t>
      </w:r>
      <w:r w:rsidRPr="00543C3A">
        <w:rPr>
          <w:rFonts w:eastAsia="Times New Roman"/>
          <w:szCs w:val="24"/>
        </w:rPr>
        <w:t xml:space="preserve"> τ</w:t>
      </w:r>
      <w:r w:rsidRPr="00543C3A">
        <w:rPr>
          <w:rFonts w:eastAsia="Times New Roman"/>
          <w:szCs w:val="24"/>
        </w:rPr>
        <w:t>η δ</w:t>
      </w:r>
      <w:r>
        <w:rPr>
          <w:rFonts w:eastAsia="Times New Roman"/>
          <w:szCs w:val="24"/>
        </w:rPr>
        <w:t>ιάταξη.</w:t>
      </w:r>
    </w:p>
    <w:p w14:paraId="4EC1908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Είναι μια διάταξη που οι ίδιοι λένε ότι δεν λύνει τα προβλήματα. Κι αν έχουν άγχος, για το αν θα μείνουν αυτοί οι άνθρωποι χωρίς ρύθμιση, τους προτείνω τη δική μας πρόταση.</w:t>
      </w:r>
    </w:p>
    <w:p w14:paraId="4EC1908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ρύθμιση που φέρνετε αποκλείει τους επτά </w:t>
      </w:r>
      <w:r>
        <w:rPr>
          <w:rFonts w:eastAsia="Times New Roman" w:cs="Times New Roman"/>
          <w:szCs w:val="24"/>
        </w:rPr>
        <w:t xml:space="preserve">με οκτώ στους δέκα. Τη ρύθμιση αυτή απλά δεν θα την υλοποιήσετε εσείς, γιατί θα έχετε φύγει. Αλλά αφού </w:t>
      </w:r>
      <w:r>
        <w:rPr>
          <w:rFonts w:eastAsia="Times New Roman" w:cs="Times New Roman"/>
          <w:szCs w:val="24"/>
        </w:rPr>
        <w:lastRenderedPageBreak/>
        <w:t xml:space="preserve">υπάρχουν πρόθυμοι να την ψηφίσουν, θα τη βρουν μπροστά τους. </w:t>
      </w:r>
    </w:p>
    <w:p w14:paraId="4EC1908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το νομοσχέδιο και τις τροπολογίες, κύριε Υπουργέ, εμείς έχουμε κάνει μία πρότασ</w:t>
      </w:r>
      <w:r>
        <w:rPr>
          <w:rFonts w:eastAsia="Times New Roman" w:cs="Times New Roman"/>
          <w:szCs w:val="24"/>
        </w:rPr>
        <w:t xml:space="preserve">η σε ένα νομοσχέδιο το οποίο έχει αρκετές θετικές διατάξεις να  ψηφίσουμε με μία προϋπόθεση. Εκτιμώ ότι αν ο κ. </w:t>
      </w:r>
      <w:proofErr w:type="spellStart"/>
      <w:r>
        <w:rPr>
          <w:rFonts w:eastAsia="Times New Roman" w:cs="Times New Roman"/>
          <w:szCs w:val="24"/>
        </w:rPr>
        <w:t>Πιτσιόρλας</w:t>
      </w:r>
      <w:proofErr w:type="spellEnd"/>
      <w:r>
        <w:rPr>
          <w:rFonts w:eastAsia="Times New Roman" w:cs="Times New Roman"/>
          <w:szCs w:val="24"/>
        </w:rPr>
        <w:t xml:space="preserve"> το εννοούσε θα το κάνετε πράξη σήμερα. </w:t>
      </w:r>
    </w:p>
    <w:p w14:paraId="4EC1908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Υπάρχει μια διάταξη για </w:t>
      </w:r>
      <w:r>
        <w:rPr>
          <w:rFonts w:eastAsia="Times New Roman" w:cs="Times New Roman"/>
          <w:szCs w:val="24"/>
          <w:lang w:val="en-US"/>
        </w:rPr>
        <w:t>offshore</w:t>
      </w:r>
      <w:r>
        <w:rPr>
          <w:rFonts w:eastAsia="Times New Roman" w:cs="Times New Roman"/>
          <w:szCs w:val="24"/>
        </w:rPr>
        <w:t xml:space="preserve"> εταιρείες, μια «φωτογραφική» διάταξη. Γιατί το είπα αυτό; Το</w:t>
      </w:r>
      <w:r>
        <w:rPr>
          <w:rFonts w:eastAsia="Times New Roman" w:cs="Times New Roman"/>
          <w:szCs w:val="24"/>
        </w:rPr>
        <w:t xml:space="preserve"> λέω ξεκάθαρα. Η «φωτογραφική» διάταξη αυτή δίνει τη δυνατότητα αναδρομικότητας σε μερικές εταιρείες. Δηλαδή, κατέθεσαν κάποιες εταιρείες σε έναν διαγωνισμό ενώ δεν είχαν το δικαίωμα. Έρχονται τώρα, με βάση την κοινοτική οδηγία και αυτές οι χώρες μπαίνουν </w:t>
      </w:r>
      <w:r>
        <w:rPr>
          <w:rFonts w:eastAsia="Times New Roman" w:cs="Times New Roman"/>
          <w:szCs w:val="24"/>
        </w:rPr>
        <w:t>μέσα. Όμως στη συγκεκριμένη στιγμή πώς το ξέρανε αυτές οι εταιρείες και μπήκαν και δεν αποκλείστηκαν; Άρα, η αναδρομικότητα δημιουργεί πρόβλημα «φωτογραφικής» διάταξης. Εμείς λέμε ότι αν αυτή τη διάταξη την αποσύρετε, θα στηρίξουμε όλες αυτές τις διατάξεις</w:t>
      </w:r>
      <w:r>
        <w:rPr>
          <w:rFonts w:eastAsia="Times New Roman" w:cs="Times New Roman"/>
          <w:szCs w:val="24"/>
        </w:rPr>
        <w:t xml:space="preserve"> οι οποίες είναι θετικές προς αυτή</w:t>
      </w:r>
      <w:r>
        <w:rPr>
          <w:rFonts w:eastAsia="Times New Roman" w:cs="Times New Roman"/>
          <w:szCs w:val="24"/>
        </w:rPr>
        <w:t>ν</w:t>
      </w:r>
      <w:r>
        <w:rPr>
          <w:rFonts w:eastAsia="Times New Roman" w:cs="Times New Roman"/>
          <w:szCs w:val="24"/>
        </w:rPr>
        <w:t xml:space="preserve"> τη</w:t>
      </w:r>
      <w:r>
        <w:rPr>
          <w:rFonts w:eastAsia="Times New Roman" w:cs="Times New Roman"/>
          <w:szCs w:val="24"/>
        </w:rPr>
        <w:t>ν</w:t>
      </w:r>
      <w:r>
        <w:rPr>
          <w:rFonts w:eastAsia="Times New Roman" w:cs="Times New Roman"/>
          <w:szCs w:val="24"/>
        </w:rPr>
        <w:t xml:space="preserve"> κατεύθυνση. </w:t>
      </w:r>
    </w:p>
    <w:p w14:paraId="4EC1908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 xml:space="preserve">Βάζουμε δύο ζητήματα. Όσον αφορά </w:t>
      </w:r>
      <w:r>
        <w:rPr>
          <w:rFonts w:eastAsia="Times New Roman" w:cs="Times New Roman"/>
          <w:szCs w:val="24"/>
        </w:rPr>
        <w:t>σ</w:t>
      </w:r>
      <w:r>
        <w:rPr>
          <w:rFonts w:eastAsia="Times New Roman" w:cs="Times New Roman"/>
          <w:szCs w:val="24"/>
        </w:rPr>
        <w:t xml:space="preserve">το θέμα της ΜΟΔ, στην αλλαγή που έχετε κάνει, εμείς θεωρούμε ότι δεν μπορεί να πληρώνει τους πάντες και τα πάντα. Δεν είναι αυτός ο τρόπος λειτουργίας της. </w:t>
      </w:r>
    </w:p>
    <w:p w14:paraId="4EC1908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Για τα άρθρα που αφορούν </w:t>
      </w:r>
      <w:r>
        <w:rPr>
          <w:rFonts w:eastAsia="Times New Roman" w:cs="Times New Roman"/>
          <w:szCs w:val="24"/>
        </w:rPr>
        <w:t>σ</w:t>
      </w:r>
      <w:r>
        <w:rPr>
          <w:rFonts w:eastAsia="Times New Roman" w:cs="Times New Roman"/>
          <w:szCs w:val="24"/>
        </w:rPr>
        <w:t xml:space="preserve">τα επιχειρηματικά πάρκα έχουμε κάνει συγκεκριμένες προτάσεις που αφορούν το πώς θα λειτουργήσουν καλύτερα, με ποιους τρόπους θα μπορέσουν να βοηθήσουν τον επιχειρηματικό κόσμο. </w:t>
      </w:r>
    </w:p>
    <w:p w14:paraId="4EC1908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Όσον αφορά στον ΟΒΙ, το άρθρο 3, και έχει να κάνει με την ιδιοκτησία, εμείς λέμε ότι δεν μπορούν να μην ισχύουν οι ίδιοι κανόνες που ισχύουν στο Γραφείο Διανοητικής Ιδιοκτησίας της Ευρωπαϊκής Ένωσης αλλά εμείς να κάνουμε μία δική μας πατέντα. </w:t>
      </w:r>
    </w:p>
    <w:p w14:paraId="4EC1908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Πιστεύουμε ό</w:t>
      </w:r>
      <w:r>
        <w:rPr>
          <w:rFonts w:eastAsia="Times New Roman" w:cs="Times New Roman"/>
          <w:szCs w:val="24"/>
        </w:rPr>
        <w:t xml:space="preserve">τι η διάταξη των άρθρων 4 - 7 όπου δίνεται σε ένα νομικό πρόσωπο ιδιωτικού δικαίου και δημόσια εξουσία, δηλαδή να λαμβάνει και δικαστικές αποφάσεις, δεν μπορεί να γίνει πράξη. Κατά την άποψή μας, έχετε αλλεργία στον δικαστικό </w:t>
      </w:r>
      <w:r>
        <w:rPr>
          <w:rFonts w:eastAsia="Times New Roman" w:cs="Times New Roman"/>
          <w:szCs w:val="24"/>
        </w:rPr>
        <w:lastRenderedPageBreak/>
        <w:t xml:space="preserve">έλεγχο και προσπαθείτε όλα να </w:t>
      </w:r>
      <w:r>
        <w:rPr>
          <w:rFonts w:eastAsia="Times New Roman" w:cs="Times New Roman"/>
          <w:szCs w:val="24"/>
        </w:rPr>
        <w:t xml:space="preserve">τα ξεπεράσετε μέσα από τα διοικητικά  συμβούλια που ορίζετε. </w:t>
      </w:r>
    </w:p>
    <w:p w14:paraId="4EC1908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 xml:space="preserve">τα υπόλοιπα, έχουμε κάνει μία σειρά από προτάσεις. Θέλουμε να δούμε το τελικό κείμενο. </w:t>
      </w:r>
    </w:p>
    <w:p w14:paraId="4EC1908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 xml:space="preserve">τις τροπολογίες, είπαμε χθες τις απόψεις μας. Θα μιλήσει και ο </w:t>
      </w:r>
      <w:r>
        <w:rPr>
          <w:rFonts w:eastAsia="Times New Roman" w:cs="Times New Roman"/>
          <w:szCs w:val="24"/>
        </w:rPr>
        <w:t xml:space="preserve">κ. </w:t>
      </w:r>
      <w:r>
        <w:rPr>
          <w:rFonts w:eastAsia="Times New Roman" w:cs="Times New Roman"/>
          <w:szCs w:val="24"/>
        </w:rPr>
        <w:t>Κουτσούκος για τ</w:t>
      </w:r>
      <w:r>
        <w:rPr>
          <w:rFonts w:eastAsia="Times New Roman" w:cs="Times New Roman"/>
          <w:szCs w:val="24"/>
        </w:rPr>
        <w:t xml:space="preserve">ις δύο τροπολογίες που αφορούν </w:t>
      </w:r>
      <w:r>
        <w:rPr>
          <w:rFonts w:eastAsia="Times New Roman" w:cs="Times New Roman"/>
          <w:szCs w:val="24"/>
        </w:rPr>
        <w:t>σ</w:t>
      </w:r>
      <w:r>
        <w:rPr>
          <w:rFonts w:eastAsia="Times New Roman" w:cs="Times New Roman"/>
          <w:szCs w:val="24"/>
        </w:rPr>
        <w:t xml:space="preserve">το Υπουργείο Οικονομικών. </w:t>
      </w:r>
    </w:p>
    <w:p w14:paraId="4EC1908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4EC1908B" w14:textId="77777777" w:rsidR="008E01FC" w:rsidRDefault="002168A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4EC1908C"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κύριο Κωνσταντινόπουλο. </w:t>
      </w:r>
    </w:p>
    <w:p w14:paraId="4EC1908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Το λόγο έχει ο </w:t>
      </w:r>
      <w:r>
        <w:rPr>
          <w:rFonts w:eastAsia="Times New Roman" w:cs="Times New Roman"/>
          <w:szCs w:val="24"/>
        </w:rPr>
        <w:t xml:space="preserve">κ. </w:t>
      </w:r>
      <w:r>
        <w:rPr>
          <w:rFonts w:eastAsia="Times New Roman" w:cs="Times New Roman"/>
          <w:szCs w:val="24"/>
        </w:rPr>
        <w:t xml:space="preserve">Ιωάννης </w:t>
      </w:r>
      <w:proofErr w:type="spellStart"/>
      <w:r>
        <w:rPr>
          <w:rFonts w:eastAsia="Times New Roman" w:cs="Times New Roman"/>
          <w:szCs w:val="24"/>
        </w:rPr>
        <w:t>Σαχινίδ</w:t>
      </w:r>
      <w:r>
        <w:rPr>
          <w:rFonts w:eastAsia="Times New Roman" w:cs="Times New Roman"/>
          <w:szCs w:val="24"/>
        </w:rPr>
        <w:t>ης</w:t>
      </w:r>
      <w:proofErr w:type="spellEnd"/>
      <w:r>
        <w:rPr>
          <w:rFonts w:eastAsia="Times New Roman" w:cs="Times New Roman"/>
          <w:szCs w:val="24"/>
        </w:rPr>
        <w:t xml:space="preserve">, ειδικός αγορητής από τη Χρυσή Αυγή. </w:t>
      </w:r>
    </w:p>
    <w:p w14:paraId="4EC1908E"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Ευχαριστώ, κύριε Πρόεδρε. </w:t>
      </w:r>
    </w:p>
    <w:p w14:paraId="4EC1908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Κύριε Αντιπρόεδρε, κύριε Υπουργέ, είστε σίγουρος ότι θέλετε να κάτσετε και να μην αποχωρήσετε, όπως κάνατε χθες </w:t>
      </w:r>
      <w:r>
        <w:rPr>
          <w:rFonts w:eastAsia="Times New Roman" w:cs="Times New Roman"/>
          <w:szCs w:val="24"/>
        </w:rPr>
        <w:lastRenderedPageBreak/>
        <w:t>στην επιτροπή για να μην απαντήσετε; Διότι αν θα κάτσετε,</w:t>
      </w:r>
      <w:r>
        <w:rPr>
          <w:rFonts w:eastAsia="Times New Roman" w:cs="Times New Roman"/>
          <w:szCs w:val="24"/>
        </w:rPr>
        <w:t xml:space="preserve"> λογικά θα πρέπει να μου απαντήσετε σε όσα ερωτήματα έθεσα στις επιτροπές. </w:t>
      </w:r>
    </w:p>
    <w:p w14:paraId="4EC1909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Επιχειρηματικά πάρκα. Δεν ασχολείστε καλύτερα, λέω εγώ, με θεματικά πάρκα; Τουλάχιστον θα μπορούσατε να δώσετε και κάποιες θέσεις εργασίας σε Έλληνες πολίτες. Είναι αλήθεια, κύριε </w:t>
      </w:r>
      <w:r>
        <w:rPr>
          <w:rFonts w:eastAsia="Times New Roman" w:cs="Times New Roman"/>
          <w:szCs w:val="24"/>
        </w:rPr>
        <w:t xml:space="preserve">Αντιπρόεδρε, κύριε Υπουργέ, ότι αυτά τα επιχειρηματικά πάρκα, όπως ρώτησα και δεν απαντήθηκαν οι ερωτήσεις μου στην επιτροπή, αφορούν καθαρά </w:t>
      </w:r>
      <w:r>
        <w:rPr>
          <w:rFonts w:eastAsia="Times New Roman" w:cs="Times New Roman"/>
          <w:szCs w:val="24"/>
        </w:rPr>
        <w:t>σ</w:t>
      </w:r>
      <w:r>
        <w:rPr>
          <w:rFonts w:eastAsia="Times New Roman" w:cs="Times New Roman"/>
          <w:szCs w:val="24"/>
        </w:rPr>
        <w:t>το χωροταξικό κομμάτι; Όπως ανέφερα, η μόνη περιφέρεια στην Ελλάδα που έχει πάρει απόφαση να εφαρμόσει το συγκεκρι</w:t>
      </w:r>
      <w:r>
        <w:rPr>
          <w:rFonts w:eastAsia="Times New Roman" w:cs="Times New Roman"/>
          <w:szCs w:val="24"/>
        </w:rPr>
        <w:t xml:space="preserve">μένο ζήτημα είναι η Περιφέρεια Κεντρικής Μακεδονίας, με ό,τι συνεπάγεται. </w:t>
      </w:r>
    </w:p>
    <w:p w14:paraId="4EC1909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Δεν έχει κα</w:t>
      </w:r>
      <w:r>
        <w:rPr>
          <w:rFonts w:eastAsia="Times New Roman" w:cs="Times New Roman"/>
          <w:szCs w:val="24"/>
        </w:rPr>
        <w:t>μ</w:t>
      </w:r>
      <w:r>
        <w:rPr>
          <w:rFonts w:eastAsia="Times New Roman" w:cs="Times New Roman"/>
          <w:szCs w:val="24"/>
        </w:rPr>
        <w:t xml:space="preserve">μία απολύτως σχέση το σχέδιο νόμου που συζητάμε με το Υπουργείο σας. Λέγεται Οικονομίας και Ανάπτυξης. Ό,τι φέρνετε είναι αντιαναπτυξιακό. Το θέμα είναι ότι υποχρεώνεις </w:t>
      </w:r>
      <w:r>
        <w:rPr>
          <w:rFonts w:eastAsia="Times New Roman" w:cs="Times New Roman"/>
          <w:szCs w:val="24"/>
        </w:rPr>
        <w:t xml:space="preserve">επιχειρήσεις οι οποίες βρίσκονται εκεί δεκάδες χρόνια, δεκαετίες ολόκληρες, υποχρεωτικά να </w:t>
      </w:r>
      <w:proofErr w:type="spellStart"/>
      <w:r>
        <w:rPr>
          <w:rFonts w:eastAsia="Times New Roman" w:cs="Times New Roman"/>
          <w:szCs w:val="24"/>
        </w:rPr>
        <w:t>μετεγκατασταθούν</w:t>
      </w:r>
      <w:proofErr w:type="spellEnd"/>
      <w:r>
        <w:rPr>
          <w:rFonts w:eastAsia="Times New Roman" w:cs="Times New Roman"/>
          <w:szCs w:val="24"/>
        </w:rPr>
        <w:t xml:space="preserve">. Κάτι τέτοιο συμβαίνει και στον νομό από τον οποίον κατάγομαι, διότι βρίσκεται στην </w:t>
      </w:r>
      <w:r>
        <w:rPr>
          <w:rFonts w:eastAsia="Times New Roman" w:cs="Times New Roman"/>
          <w:szCs w:val="24"/>
        </w:rPr>
        <w:t xml:space="preserve">κεντρική </w:t>
      </w:r>
      <w:r>
        <w:rPr>
          <w:rFonts w:eastAsia="Times New Roman" w:cs="Times New Roman"/>
          <w:szCs w:val="24"/>
        </w:rPr>
        <w:t xml:space="preserve">Μακεδονία. Το ανέφερα στις επιτροπές. </w:t>
      </w:r>
      <w:r>
        <w:rPr>
          <w:rFonts w:eastAsia="Times New Roman" w:cs="Times New Roman"/>
          <w:szCs w:val="24"/>
        </w:rPr>
        <w:lastRenderedPageBreak/>
        <w:t>Αφορά πέντε χιλιά</w:t>
      </w:r>
      <w:r>
        <w:rPr>
          <w:rFonts w:eastAsia="Times New Roman" w:cs="Times New Roman"/>
          <w:szCs w:val="24"/>
        </w:rPr>
        <w:t xml:space="preserve">δες επιχειρήσεις και εργαζόμενους. Μιλάμε για μία υποχρεωτική μετεγκατάσταση. Έχει ψηφιστεί και εφαρμοστεί από τον Περιφερειάρχη Κεντρικής Μακεδονίας, τον </w:t>
      </w:r>
      <w:proofErr w:type="spellStart"/>
      <w:r>
        <w:rPr>
          <w:rFonts w:eastAsia="Times New Roman" w:cs="Times New Roman"/>
          <w:szCs w:val="24"/>
        </w:rPr>
        <w:t>Τζιτζικώστα</w:t>
      </w:r>
      <w:proofErr w:type="spellEnd"/>
      <w:r>
        <w:rPr>
          <w:rFonts w:eastAsia="Times New Roman" w:cs="Times New Roman"/>
          <w:szCs w:val="24"/>
        </w:rPr>
        <w:t xml:space="preserve">, ο οποίος είναι φυσικά της Νέας Δημοκρατίας. </w:t>
      </w:r>
    </w:p>
    <w:p w14:paraId="4EC1909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Έχει όμως εξαιρέσει κάποιες επιχειρήσεις απ</w:t>
      </w:r>
      <w:r>
        <w:rPr>
          <w:rFonts w:eastAsia="Times New Roman" w:cs="Times New Roman"/>
          <w:szCs w:val="24"/>
        </w:rPr>
        <w:t>ό αυτή</w:t>
      </w:r>
      <w:r>
        <w:rPr>
          <w:rFonts w:eastAsia="Times New Roman" w:cs="Times New Roman"/>
          <w:szCs w:val="24"/>
        </w:rPr>
        <w:t>ν</w:t>
      </w:r>
      <w:r>
        <w:rPr>
          <w:rFonts w:eastAsia="Times New Roman" w:cs="Times New Roman"/>
          <w:szCs w:val="24"/>
        </w:rPr>
        <w:t xml:space="preserve"> τη μετεγκατάσταση. Μία από τις επιχειρήσεις που έχει εξαιρέσει -το ανέφερα και στην </w:t>
      </w:r>
      <w:r>
        <w:rPr>
          <w:rFonts w:eastAsia="Times New Roman" w:cs="Times New Roman"/>
          <w:szCs w:val="24"/>
        </w:rPr>
        <w:t>επιτροπή</w:t>
      </w:r>
      <w:r>
        <w:rPr>
          <w:rFonts w:eastAsia="Times New Roman" w:cs="Times New Roman"/>
          <w:szCs w:val="24"/>
        </w:rPr>
        <w:t xml:space="preserve">- είναι τα </w:t>
      </w:r>
      <w:r>
        <w:rPr>
          <w:rFonts w:eastAsia="Times New Roman" w:cs="Times New Roman"/>
          <w:szCs w:val="24"/>
        </w:rPr>
        <w:t>«ΕΛΛΗΝΙΚΑ ΠΕΤΡΕΛΑΙΑ»</w:t>
      </w:r>
      <w:r>
        <w:rPr>
          <w:rFonts w:eastAsia="Times New Roman" w:cs="Times New Roman"/>
          <w:szCs w:val="24"/>
        </w:rPr>
        <w:t xml:space="preserve">, για τα οποία σε πρόσφατο πόρισμα αναφέρεται ότι είναι ο υπαίτιος που βρωμάει και ζέχνει η </w:t>
      </w:r>
      <w:r>
        <w:rPr>
          <w:rFonts w:eastAsia="Times New Roman" w:cs="Times New Roman"/>
          <w:szCs w:val="24"/>
        </w:rPr>
        <w:t xml:space="preserve">δυτική </w:t>
      </w:r>
      <w:r>
        <w:rPr>
          <w:rFonts w:eastAsia="Times New Roman" w:cs="Times New Roman"/>
          <w:szCs w:val="24"/>
        </w:rPr>
        <w:t>Θεσσαλονίκη. Όλοι πίστευαν</w:t>
      </w:r>
      <w:r>
        <w:rPr>
          <w:rFonts w:eastAsia="Times New Roman" w:cs="Times New Roman"/>
          <w:szCs w:val="24"/>
        </w:rPr>
        <w:t xml:space="preserve"> ότι είναι από τα βυρσοδεψεία και τον βιολογικό καθαρισμό. Υπάρχει πόρισμα που επιρρίπτει τις ευθύνες στα </w:t>
      </w:r>
      <w:r>
        <w:rPr>
          <w:rFonts w:eastAsia="Times New Roman" w:cs="Times New Roman"/>
          <w:szCs w:val="24"/>
        </w:rPr>
        <w:t>«</w:t>
      </w:r>
      <w:r>
        <w:rPr>
          <w:rFonts w:eastAsia="Times New Roman" w:cs="Times New Roman"/>
          <w:szCs w:val="24"/>
        </w:rPr>
        <w:t>ΕΛΠΕ</w:t>
      </w:r>
      <w:r>
        <w:rPr>
          <w:rFonts w:eastAsia="Times New Roman" w:cs="Times New Roman"/>
          <w:szCs w:val="24"/>
        </w:rPr>
        <w:t>»</w:t>
      </w:r>
      <w:r>
        <w:rPr>
          <w:rFonts w:eastAsia="Times New Roman" w:cs="Times New Roman"/>
          <w:szCs w:val="24"/>
        </w:rPr>
        <w:t xml:space="preserve">. Και ξέρετε τι απόφαση πήραν; Να μετακινηθούν κάποιες δεκάδες μέτρα τα απορρίμματα των </w:t>
      </w:r>
      <w:r>
        <w:rPr>
          <w:rFonts w:eastAsia="Times New Roman" w:cs="Times New Roman"/>
          <w:szCs w:val="24"/>
        </w:rPr>
        <w:t>«</w:t>
      </w:r>
      <w:r>
        <w:rPr>
          <w:rFonts w:eastAsia="Times New Roman" w:cs="Times New Roman"/>
          <w:szCs w:val="24"/>
        </w:rPr>
        <w:t>ΕΛΠΕ</w:t>
      </w:r>
      <w:r>
        <w:rPr>
          <w:rFonts w:eastAsia="Times New Roman" w:cs="Times New Roman"/>
          <w:szCs w:val="24"/>
        </w:rPr>
        <w:t>»</w:t>
      </w:r>
      <w:r>
        <w:rPr>
          <w:rFonts w:eastAsia="Times New Roman" w:cs="Times New Roman"/>
          <w:szCs w:val="24"/>
        </w:rPr>
        <w:t xml:space="preserve">. </w:t>
      </w:r>
    </w:p>
    <w:p w14:paraId="4EC1909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Η δε μέτρηση που γίνεται στα </w:t>
      </w:r>
      <w:r>
        <w:rPr>
          <w:rFonts w:eastAsia="Times New Roman" w:cs="Times New Roman"/>
          <w:szCs w:val="24"/>
        </w:rPr>
        <w:t>«</w:t>
      </w:r>
      <w:r>
        <w:rPr>
          <w:rFonts w:eastAsia="Times New Roman" w:cs="Times New Roman"/>
          <w:szCs w:val="24"/>
        </w:rPr>
        <w:t>ΕΛΠΕ</w:t>
      </w:r>
      <w:r>
        <w:rPr>
          <w:rFonts w:eastAsia="Times New Roman" w:cs="Times New Roman"/>
          <w:szCs w:val="24"/>
        </w:rPr>
        <w:t>»</w:t>
      </w:r>
      <w:r>
        <w:rPr>
          <w:rFonts w:eastAsia="Times New Roman" w:cs="Times New Roman"/>
          <w:szCs w:val="24"/>
        </w:rPr>
        <w:t xml:space="preserve"> από το ΑΠΘ </w:t>
      </w:r>
      <w:r>
        <w:rPr>
          <w:rFonts w:eastAsia="Times New Roman" w:cs="Times New Roman"/>
          <w:szCs w:val="24"/>
        </w:rPr>
        <w:t>δεν γίνεται στα φουγάρα, αλλά σε κάποια χιλιόμετρα εντός του αστικού ιστού του Ευόσμου και του Κορδελιού. Είναι σαν να λέμε ότι θέλετε να μετρήσετε τη ρύπανση σε ένα αυτοκίνητο και αντί να βάλετε το μηχάνημα στην εξάτμιση, κάθεστε 10 μέτρα μακριά για να κά</w:t>
      </w:r>
      <w:r>
        <w:rPr>
          <w:rFonts w:eastAsia="Times New Roman" w:cs="Times New Roman"/>
          <w:szCs w:val="24"/>
        </w:rPr>
        <w:t xml:space="preserve">νετε τη μέτρηση. </w:t>
      </w:r>
    </w:p>
    <w:p w14:paraId="4EC1909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Αυτό όμως που έχει γίνει στη συνέχεια είναι ότι και άλλες εταιρείες υψηλής όχλησης εξαιρέθηκαν από τον συγκεκριμένο περιφερειάρχη. Όλα αυτά έχουν άσχημες επιπτώσεις στον εργαζόμενο λαό και όχι μόνον. Έχουν άσχημες επιπτώσεις και για τις ε</w:t>
      </w:r>
      <w:r>
        <w:rPr>
          <w:rFonts w:eastAsia="Times New Roman" w:cs="Times New Roman"/>
          <w:szCs w:val="24"/>
        </w:rPr>
        <w:t>πιχειρήσεις που ανέφερα.</w:t>
      </w:r>
    </w:p>
    <w:p w14:paraId="4EC1909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Αναφερθήκατε στην επιτροπή, κύριε Αντιπρόεδρε και κύριε Υπουργέ, στα χρηματοδοτικά εργαλεία. Ρώτησα αν αυτά τα χρηματοδοτικά εργαλεία θα λειτουργήσουν ως μοχλός πίεσης, ούτως ώστε να υπάρξει η λεγόμενη μετεγκατάσταση των επιχειρήσε</w:t>
      </w:r>
      <w:r>
        <w:rPr>
          <w:rFonts w:eastAsia="Times New Roman" w:cs="Times New Roman"/>
          <w:szCs w:val="24"/>
        </w:rPr>
        <w:t xml:space="preserve">ων.  Διότι  από όσο γνωρίζω όσες επιχειρήσεις δεν </w:t>
      </w:r>
      <w:proofErr w:type="spellStart"/>
      <w:r>
        <w:rPr>
          <w:rFonts w:eastAsia="Times New Roman" w:cs="Times New Roman"/>
          <w:szCs w:val="24"/>
        </w:rPr>
        <w:t>μετεγκατασταθούν</w:t>
      </w:r>
      <w:proofErr w:type="spellEnd"/>
      <w:r>
        <w:rPr>
          <w:rFonts w:eastAsia="Times New Roman" w:cs="Times New Roman"/>
          <w:szCs w:val="24"/>
        </w:rPr>
        <w:t xml:space="preserve"> δεν θα έχουν πρόσβαση σε επιδοτούμενα προγράμματα. Υπάρχει παράδειγμα που σας ανέφερα. Μεγάλη βιομηχανία κονσερβοποιίας, η οποία πρόσφατα έκανε επένδυση για επέκταση της επιχείρησής της, έχ</w:t>
      </w:r>
      <w:r>
        <w:rPr>
          <w:rFonts w:eastAsia="Times New Roman" w:cs="Times New Roman"/>
          <w:szCs w:val="24"/>
        </w:rPr>
        <w:t xml:space="preserve">ει «παγώσει» την επένδυσή της, διότι αν τη βάλει μπρος δεν θα μπορεί να συμμετάσχει σε επιδοτούμενα προγράμματα. </w:t>
      </w:r>
    </w:p>
    <w:p w14:paraId="4EC1909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Μάλιστα έγινε αναφορά εχθές από κάποιον Βουλευτή της Συμπολίτευσης σχετικά με την Αγροτική Τράπεζα της Ελλάδος, για το πόσο καλή ήταν και πόσο</w:t>
      </w:r>
      <w:r>
        <w:rPr>
          <w:rFonts w:eastAsia="Times New Roman" w:cs="Times New Roman"/>
          <w:szCs w:val="24"/>
        </w:rPr>
        <w:t xml:space="preserve"> εξυπηρετούσε. Πράγματι κανείς </w:t>
      </w:r>
      <w:r>
        <w:rPr>
          <w:rFonts w:eastAsia="Times New Roman" w:cs="Times New Roman"/>
          <w:szCs w:val="24"/>
        </w:rPr>
        <w:lastRenderedPageBreak/>
        <w:t>δεν αμφισβητεί ότι η Αγροτική Τράπεζα εξυπηρετούσε τους αγρότες και τους κτηνοτρόφους Το θέμα είναι τι κάνατε εσείς. Διότι αν θυμάστε καλά, όταν η Αγροτική Τράπεζα έκανε απαιτητά τα δάνεια των κομμάτων της Νέας Δημοκρατίας κα</w:t>
      </w:r>
      <w:r>
        <w:rPr>
          <w:rFonts w:eastAsia="Times New Roman" w:cs="Times New Roman"/>
          <w:szCs w:val="24"/>
        </w:rPr>
        <w:t xml:space="preserve">ι του ΠΑΣΟΚ, μετά από δέκα μέρες πουλήθηκε. Είχατε υποσχεθεί -στελέχη σας, όχι εσείς προσωπικά- ότι θα κάνετε μία εξεταστική επιτροπή σχετικά με το συγκεκριμένο ζήτημα. </w:t>
      </w:r>
    </w:p>
    <w:p w14:paraId="4EC1909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Μάλιστα, αναφέρατε χθες, κύριε Αντιπρόεδρε, κύριε Υπουργέ, για καλλιεργητικά δάνεια κα</w:t>
      </w:r>
      <w:r>
        <w:rPr>
          <w:rFonts w:eastAsia="Times New Roman" w:cs="Times New Roman"/>
          <w:szCs w:val="24"/>
        </w:rPr>
        <w:t>ι κάνατε αναφορά σε μία Ευρωπαϊκή Τράπεζα Ανάπτυξης. Ρώτησα αν είναι η Ευρωπαϊκή Τράπεζα Ανάπτυξης και Ανασυγκρότησης. Διότι αν πρόκειται για αυτή την τράπεζα μιλάμε για μία τράπεζα η οποία δεν αποδίδει ούτε φόρους στην Ελλάδα, ούτε μπορεί κάποιος να διεκδ</w:t>
      </w:r>
      <w:r>
        <w:rPr>
          <w:rFonts w:eastAsia="Times New Roman" w:cs="Times New Roman"/>
          <w:szCs w:val="24"/>
        </w:rPr>
        <w:t xml:space="preserve">ικήσει, σε περίπτωση μη τήρησης της σύμβασης </w:t>
      </w:r>
      <w:r>
        <w:rPr>
          <w:rFonts w:eastAsia="Times New Roman" w:cs="Times New Roman"/>
          <w:szCs w:val="24"/>
        </w:rPr>
        <w:t xml:space="preserve">μ’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τράπεζα, δικαστικά το δίκιο του. Είναι στο απυρόβλητο. </w:t>
      </w:r>
    </w:p>
    <w:p w14:paraId="4EC1909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Αναφερθήκατε λοιπόν, στα καλλιεργητικά δάνεια. Αυτά τα καλλιεργητικά δάνεια -όπως σας είπα </w:t>
      </w:r>
      <w:r w:rsidRPr="0033105B">
        <w:rPr>
          <w:rFonts w:eastAsia="Times New Roman" w:cs="Times New Roman"/>
          <w:szCs w:val="24"/>
        </w:rPr>
        <w:t>και χθες στην επιτροπή</w:t>
      </w:r>
      <w:r>
        <w:rPr>
          <w:rFonts w:eastAsia="Times New Roman" w:cs="Times New Roman"/>
          <w:szCs w:val="24"/>
        </w:rPr>
        <w:t>, στην οποία απουσιάζα</w:t>
      </w:r>
      <w:r w:rsidRPr="0033105B">
        <w:rPr>
          <w:rFonts w:eastAsia="Times New Roman" w:cs="Times New Roman"/>
          <w:szCs w:val="24"/>
        </w:rPr>
        <w:t>τε όταν</w:t>
      </w:r>
      <w:r w:rsidRPr="0033105B">
        <w:rPr>
          <w:rFonts w:eastAsia="Times New Roman" w:cs="Times New Roman"/>
          <w:szCs w:val="24"/>
        </w:rPr>
        <w:t xml:space="preserve"> μιλούσα</w:t>
      </w:r>
      <w:r>
        <w:rPr>
          <w:rFonts w:eastAsia="Times New Roman" w:cs="Times New Roman"/>
          <w:szCs w:val="24"/>
        </w:rPr>
        <w:t>-,</w:t>
      </w:r>
      <w:r w:rsidRPr="0033105B">
        <w:rPr>
          <w:rFonts w:eastAsia="Times New Roman" w:cs="Times New Roman"/>
          <w:szCs w:val="24"/>
        </w:rPr>
        <w:t xml:space="preserve"> που έδινε </w:t>
      </w:r>
      <w:r>
        <w:rPr>
          <w:rFonts w:eastAsia="Times New Roman" w:cs="Times New Roman"/>
          <w:szCs w:val="24"/>
        </w:rPr>
        <w:t xml:space="preserve">η Αγροτική Τράπεζα </w:t>
      </w:r>
      <w:r w:rsidRPr="0033105B">
        <w:rPr>
          <w:rFonts w:eastAsia="Times New Roman" w:cs="Times New Roman"/>
          <w:szCs w:val="24"/>
        </w:rPr>
        <w:t>βοηθούσαν στην ενοικίαση</w:t>
      </w:r>
      <w:r>
        <w:rPr>
          <w:rFonts w:eastAsia="Times New Roman" w:cs="Times New Roman"/>
          <w:szCs w:val="24"/>
        </w:rPr>
        <w:t xml:space="preserve"> </w:t>
      </w:r>
      <w:r w:rsidRPr="0033105B">
        <w:rPr>
          <w:rFonts w:eastAsia="Times New Roman" w:cs="Times New Roman"/>
          <w:szCs w:val="24"/>
        </w:rPr>
        <w:t>των αγροτεμαχίων</w:t>
      </w:r>
      <w:r>
        <w:rPr>
          <w:rFonts w:eastAsia="Times New Roman" w:cs="Times New Roman"/>
          <w:szCs w:val="24"/>
        </w:rPr>
        <w:t>,</w:t>
      </w:r>
      <w:r w:rsidRPr="0033105B">
        <w:rPr>
          <w:rFonts w:eastAsia="Times New Roman" w:cs="Times New Roman"/>
          <w:szCs w:val="24"/>
        </w:rPr>
        <w:t xml:space="preserve"> στην </w:t>
      </w:r>
      <w:r w:rsidRPr="0033105B">
        <w:rPr>
          <w:rFonts w:eastAsia="Times New Roman" w:cs="Times New Roman"/>
          <w:szCs w:val="24"/>
        </w:rPr>
        <w:lastRenderedPageBreak/>
        <w:t>προμήθεια πετρελαίου για αγροτικές εργασίες</w:t>
      </w:r>
      <w:r>
        <w:rPr>
          <w:rFonts w:eastAsia="Times New Roman" w:cs="Times New Roman"/>
          <w:szCs w:val="24"/>
        </w:rPr>
        <w:t>,</w:t>
      </w:r>
      <w:r w:rsidRPr="0033105B">
        <w:rPr>
          <w:rFonts w:eastAsia="Times New Roman" w:cs="Times New Roman"/>
          <w:szCs w:val="24"/>
        </w:rPr>
        <w:t xml:space="preserve"> στην αγορά σπόρων</w:t>
      </w:r>
      <w:r>
        <w:rPr>
          <w:rFonts w:eastAsia="Times New Roman" w:cs="Times New Roman"/>
          <w:szCs w:val="24"/>
        </w:rPr>
        <w:t>,</w:t>
      </w:r>
      <w:r w:rsidRPr="0033105B">
        <w:rPr>
          <w:rFonts w:eastAsia="Times New Roman" w:cs="Times New Roman"/>
          <w:szCs w:val="24"/>
        </w:rPr>
        <w:t xml:space="preserve"> φαρμάκων</w:t>
      </w:r>
      <w:r>
        <w:rPr>
          <w:rFonts w:eastAsia="Times New Roman" w:cs="Times New Roman"/>
          <w:szCs w:val="24"/>
        </w:rPr>
        <w:t>,</w:t>
      </w:r>
      <w:r w:rsidRPr="0033105B">
        <w:rPr>
          <w:rFonts w:eastAsia="Times New Roman" w:cs="Times New Roman"/>
          <w:szCs w:val="24"/>
        </w:rPr>
        <w:t xml:space="preserve"> φυτών</w:t>
      </w:r>
      <w:r>
        <w:rPr>
          <w:rFonts w:eastAsia="Times New Roman" w:cs="Times New Roman"/>
          <w:szCs w:val="24"/>
        </w:rPr>
        <w:t>,</w:t>
      </w:r>
      <w:r w:rsidRPr="0033105B">
        <w:rPr>
          <w:rFonts w:eastAsia="Times New Roman" w:cs="Times New Roman"/>
          <w:szCs w:val="24"/>
        </w:rPr>
        <w:t xml:space="preserve"> λιπασμάτων</w:t>
      </w:r>
      <w:r>
        <w:rPr>
          <w:rFonts w:eastAsia="Times New Roman" w:cs="Times New Roman"/>
          <w:szCs w:val="24"/>
        </w:rPr>
        <w:t>,</w:t>
      </w:r>
      <w:r w:rsidRPr="0033105B">
        <w:rPr>
          <w:rFonts w:eastAsia="Times New Roman" w:cs="Times New Roman"/>
          <w:szCs w:val="24"/>
        </w:rPr>
        <w:t xml:space="preserve"> στη συντήρηση των αγροτικών μηχανημάτων</w:t>
      </w:r>
      <w:r>
        <w:rPr>
          <w:rFonts w:eastAsia="Times New Roman" w:cs="Times New Roman"/>
          <w:szCs w:val="24"/>
        </w:rPr>
        <w:t>,</w:t>
      </w:r>
      <w:r w:rsidRPr="0033105B">
        <w:rPr>
          <w:rFonts w:eastAsia="Times New Roman" w:cs="Times New Roman"/>
          <w:szCs w:val="24"/>
        </w:rPr>
        <w:t xml:space="preserve"> στην πληρωμή ημερομισθίων</w:t>
      </w:r>
      <w:r>
        <w:rPr>
          <w:rFonts w:eastAsia="Times New Roman" w:cs="Times New Roman"/>
          <w:szCs w:val="24"/>
        </w:rPr>
        <w:t>,</w:t>
      </w:r>
      <w:r w:rsidRPr="0033105B">
        <w:rPr>
          <w:rFonts w:eastAsia="Times New Roman" w:cs="Times New Roman"/>
          <w:szCs w:val="24"/>
        </w:rPr>
        <w:t xml:space="preserve"> στην εξ</w:t>
      </w:r>
      <w:r w:rsidRPr="0033105B">
        <w:rPr>
          <w:rFonts w:eastAsia="Times New Roman" w:cs="Times New Roman"/>
          <w:szCs w:val="24"/>
        </w:rPr>
        <w:t xml:space="preserve">όφληση των </w:t>
      </w:r>
      <w:r>
        <w:rPr>
          <w:rFonts w:eastAsia="Times New Roman" w:cs="Times New Roman"/>
          <w:szCs w:val="24"/>
        </w:rPr>
        <w:t>ν</w:t>
      </w:r>
      <w:r w:rsidRPr="0033105B">
        <w:rPr>
          <w:rFonts w:eastAsia="Times New Roman" w:cs="Times New Roman"/>
          <w:szCs w:val="24"/>
        </w:rPr>
        <w:t>ερών</w:t>
      </w:r>
      <w:r>
        <w:rPr>
          <w:rFonts w:eastAsia="Times New Roman" w:cs="Times New Roman"/>
          <w:szCs w:val="24"/>
        </w:rPr>
        <w:t>,</w:t>
      </w:r>
      <w:r w:rsidRPr="0033105B">
        <w:rPr>
          <w:rFonts w:eastAsia="Times New Roman" w:cs="Times New Roman"/>
          <w:szCs w:val="24"/>
        </w:rPr>
        <w:t xml:space="preserve"> των λεγόμενων ΤΟΕΒ και στο ρεύμα που </w:t>
      </w:r>
      <w:r>
        <w:rPr>
          <w:rFonts w:eastAsia="Times New Roman" w:cs="Times New Roman"/>
          <w:szCs w:val="24"/>
        </w:rPr>
        <w:t>έκαιγαν</w:t>
      </w:r>
      <w:r w:rsidRPr="0033105B">
        <w:rPr>
          <w:rFonts w:eastAsia="Times New Roman" w:cs="Times New Roman"/>
          <w:szCs w:val="24"/>
        </w:rPr>
        <w:t xml:space="preserve"> </w:t>
      </w:r>
      <w:r>
        <w:rPr>
          <w:rFonts w:eastAsia="Times New Roman" w:cs="Times New Roman"/>
          <w:szCs w:val="24"/>
        </w:rPr>
        <w:t>για</w:t>
      </w:r>
      <w:r w:rsidRPr="0033105B">
        <w:rPr>
          <w:rFonts w:eastAsia="Times New Roman" w:cs="Times New Roman"/>
          <w:szCs w:val="24"/>
        </w:rPr>
        <w:t xml:space="preserve"> </w:t>
      </w:r>
      <w:r>
        <w:rPr>
          <w:rFonts w:eastAsia="Times New Roman" w:cs="Times New Roman"/>
          <w:szCs w:val="24"/>
        </w:rPr>
        <w:t xml:space="preserve">τις </w:t>
      </w:r>
      <w:proofErr w:type="spellStart"/>
      <w:r>
        <w:rPr>
          <w:rFonts w:eastAsia="Times New Roman" w:cs="Times New Roman"/>
          <w:szCs w:val="24"/>
        </w:rPr>
        <w:t>πομώνες</w:t>
      </w:r>
      <w:proofErr w:type="spellEnd"/>
      <w:r>
        <w:rPr>
          <w:rFonts w:eastAsia="Times New Roman" w:cs="Times New Roman"/>
          <w:szCs w:val="24"/>
        </w:rPr>
        <w:t xml:space="preserve">. </w:t>
      </w:r>
    </w:p>
    <w:p w14:paraId="4EC19099" w14:textId="77777777" w:rsidR="008E01FC" w:rsidRDefault="002168A0">
      <w:pPr>
        <w:spacing w:line="600" w:lineRule="auto"/>
        <w:ind w:firstLine="720"/>
        <w:jc w:val="both"/>
        <w:rPr>
          <w:rFonts w:eastAsia="Times New Roman" w:cs="Times New Roman"/>
          <w:szCs w:val="24"/>
        </w:rPr>
      </w:pPr>
      <w:r w:rsidRPr="0033105B">
        <w:rPr>
          <w:rFonts w:eastAsia="Times New Roman" w:cs="Times New Roman"/>
          <w:szCs w:val="24"/>
        </w:rPr>
        <w:t>Ο μόνος τρόπος για να μπορέσει να υπάρξει ανάπτυξη στον πρωτογενή τομέα</w:t>
      </w:r>
      <w:r>
        <w:rPr>
          <w:rFonts w:eastAsia="Times New Roman" w:cs="Times New Roman"/>
          <w:szCs w:val="24"/>
        </w:rPr>
        <w:t>, είναι το πρόγραμμα της Χ</w:t>
      </w:r>
      <w:r w:rsidRPr="0033105B">
        <w:rPr>
          <w:rFonts w:eastAsia="Times New Roman" w:cs="Times New Roman"/>
          <w:szCs w:val="24"/>
        </w:rPr>
        <w:t>ρυσής Αυγής</w:t>
      </w:r>
      <w:r>
        <w:rPr>
          <w:rFonts w:eastAsia="Times New Roman" w:cs="Times New Roman"/>
          <w:szCs w:val="24"/>
        </w:rPr>
        <w:t>. Πρέπει άμεσα να μειώσετε</w:t>
      </w:r>
      <w:r w:rsidRPr="0033105B">
        <w:rPr>
          <w:rFonts w:eastAsia="Times New Roman" w:cs="Times New Roman"/>
          <w:szCs w:val="24"/>
        </w:rPr>
        <w:t xml:space="preserve"> τους φόρους εισοδήματος σε αγρότες </w:t>
      </w:r>
      <w:r>
        <w:rPr>
          <w:rFonts w:eastAsia="Times New Roman" w:cs="Times New Roman"/>
          <w:szCs w:val="24"/>
        </w:rPr>
        <w:t xml:space="preserve">και </w:t>
      </w:r>
      <w:r w:rsidRPr="0033105B">
        <w:rPr>
          <w:rFonts w:eastAsia="Times New Roman" w:cs="Times New Roman"/>
          <w:szCs w:val="24"/>
        </w:rPr>
        <w:t>κ</w:t>
      </w:r>
      <w:r w:rsidRPr="0033105B">
        <w:rPr>
          <w:rFonts w:eastAsia="Times New Roman" w:cs="Times New Roman"/>
          <w:szCs w:val="24"/>
        </w:rPr>
        <w:t>τηνοτρόφους</w:t>
      </w:r>
      <w:r>
        <w:rPr>
          <w:rFonts w:eastAsia="Times New Roman" w:cs="Times New Roman"/>
          <w:szCs w:val="24"/>
        </w:rPr>
        <w:t>, χρειάζεται</w:t>
      </w:r>
      <w:r w:rsidRPr="0033105B">
        <w:rPr>
          <w:rFonts w:eastAsia="Times New Roman" w:cs="Times New Roman"/>
          <w:szCs w:val="24"/>
        </w:rPr>
        <w:t xml:space="preserve"> άμεση μείωση του ΦΠΑ </w:t>
      </w:r>
      <w:r>
        <w:rPr>
          <w:rFonts w:eastAsia="Times New Roman" w:cs="Times New Roman"/>
          <w:szCs w:val="24"/>
        </w:rPr>
        <w:t xml:space="preserve">στα </w:t>
      </w:r>
      <w:proofErr w:type="spellStart"/>
      <w:r>
        <w:rPr>
          <w:rFonts w:eastAsia="Times New Roman" w:cs="Times New Roman"/>
          <w:szCs w:val="24"/>
        </w:rPr>
        <w:t>αγροτοεφόδια</w:t>
      </w:r>
      <w:proofErr w:type="spellEnd"/>
      <w:r>
        <w:rPr>
          <w:rFonts w:eastAsia="Times New Roman" w:cs="Times New Roman"/>
          <w:szCs w:val="24"/>
        </w:rPr>
        <w:t xml:space="preserve">, </w:t>
      </w:r>
      <w:r w:rsidRPr="0033105B">
        <w:rPr>
          <w:rFonts w:eastAsia="Times New Roman" w:cs="Times New Roman"/>
          <w:szCs w:val="24"/>
        </w:rPr>
        <w:t>άμεση μείωση των ασφαλιστικών τους εισφορών</w:t>
      </w:r>
      <w:r>
        <w:rPr>
          <w:rFonts w:eastAsia="Times New Roman" w:cs="Times New Roman"/>
          <w:szCs w:val="24"/>
        </w:rPr>
        <w:t>,</w:t>
      </w:r>
      <w:r w:rsidRPr="0033105B">
        <w:rPr>
          <w:rFonts w:eastAsia="Times New Roman" w:cs="Times New Roman"/>
          <w:szCs w:val="24"/>
        </w:rPr>
        <w:t xml:space="preserve"> επαναφορά του αφορολόγητου πετρελαίου σε αγρότες και κτηνοτρόφους</w:t>
      </w:r>
      <w:r>
        <w:rPr>
          <w:rFonts w:eastAsia="Times New Roman" w:cs="Times New Roman"/>
          <w:szCs w:val="24"/>
        </w:rPr>
        <w:t>,</w:t>
      </w:r>
      <w:r w:rsidRPr="0033105B">
        <w:rPr>
          <w:rFonts w:eastAsia="Times New Roman" w:cs="Times New Roman"/>
          <w:szCs w:val="24"/>
        </w:rPr>
        <w:t xml:space="preserve"> μειωμένη τιμή ρεύματος σε αγροτικές και κτηνοτροφικές εγκαταστάσεις</w:t>
      </w:r>
      <w:r>
        <w:rPr>
          <w:rFonts w:eastAsia="Times New Roman" w:cs="Times New Roman"/>
          <w:szCs w:val="24"/>
        </w:rPr>
        <w:t>,</w:t>
      </w:r>
      <w:r w:rsidRPr="0033105B">
        <w:rPr>
          <w:rFonts w:eastAsia="Times New Roman" w:cs="Times New Roman"/>
          <w:szCs w:val="24"/>
        </w:rPr>
        <w:t xml:space="preserve"> προστασία ον</w:t>
      </w:r>
      <w:r w:rsidRPr="0033105B">
        <w:rPr>
          <w:rFonts w:eastAsia="Times New Roman" w:cs="Times New Roman"/>
          <w:szCs w:val="24"/>
        </w:rPr>
        <w:t>ομασίας προέλευσης</w:t>
      </w:r>
      <w:r>
        <w:rPr>
          <w:rFonts w:eastAsia="Times New Roman" w:cs="Times New Roman"/>
          <w:szCs w:val="24"/>
        </w:rPr>
        <w:t xml:space="preserve"> ό</w:t>
      </w:r>
      <w:r w:rsidRPr="0033105B">
        <w:rPr>
          <w:rFonts w:eastAsia="Times New Roman" w:cs="Times New Roman"/>
          <w:szCs w:val="24"/>
        </w:rPr>
        <w:t>λων των παραγόμενων προϊόντων από αγρότες και κτηνοτρόφους</w:t>
      </w:r>
      <w:r>
        <w:rPr>
          <w:rFonts w:eastAsia="Times New Roman" w:cs="Times New Roman"/>
          <w:szCs w:val="24"/>
        </w:rPr>
        <w:t xml:space="preserve">, την προώθηση </w:t>
      </w:r>
      <w:r w:rsidRPr="0033105B">
        <w:rPr>
          <w:rFonts w:eastAsia="Times New Roman" w:cs="Times New Roman"/>
          <w:szCs w:val="24"/>
        </w:rPr>
        <w:t>αυτ</w:t>
      </w:r>
      <w:r>
        <w:rPr>
          <w:rFonts w:eastAsia="Times New Roman" w:cs="Times New Roman"/>
          <w:szCs w:val="24"/>
        </w:rPr>
        <w:t>ών</w:t>
      </w:r>
      <w:r w:rsidRPr="0033105B">
        <w:rPr>
          <w:rFonts w:eastAsia="Times New Roman" w:cs="Times New Roman"/>
          <w:szCs w:val="24"/>
        </w:rPr>
        <w:t xml:space="preserve"> των αγροτικών και κτηνοτροφικών προϊόντων </w:t>
      </w:r>
      <w:r>
        <w:rPr>
          <w:rFonts w:eastAsia="Times New Roman" w:cs="Times New Roman"/>
          <w:szCs w:val="24"/>
        </w:rPr>
        <w:t>στην Ευρωπαϊκή Ένωση και τ</w:t>
      </w:r>
      <w:r w:rsidRPr="0033105B">
        <w:rPr>
          <w:rFonts w:eastAsia="Times New Roman" w:cs="Times New Roman"/>
          <w:szCs w:val="24"/>
        </w:rPr>
        <w:t>ρίτες χώρες</w:t>
      </w:r>
      <w:r>
        <w:rPr>
          <w:rFonts w:eastAsia="Times New Roman" w:cs="Times New Roman"/>
          <w:szCs w:val="24"/>
        </w:rPr>
        <w:t>,</w:t>
      </w:r>
      <w:r w:rsidRPr="0033105B">
        <w:rPr>
          <w:rFonts w:eastAsia="Times New Roman" w:cs="Times New Roman"/>
          <w:szCs w:val="24"/>
        </w:rPr>
        <w:t xml:space="preserve"> </w:t>
      </w:r>
      <w:r>
        <w:rPr>
          <w:rFonts w:eastAsia="Times New Roman" w:cs="Times New Roman"/>
          <w:szCs w:val="24"/>
        </w:rPr>
        <w:t xml:space="preserve">η </w:t>
      </w:r>
      <w:r w:rsidRPr="0033105B">
        <w:rPr>
          <w:rFonts w:eastAsia="Times New Roman" w:cs="Times New Roman"/>
          <w:szCs w:val="24"/>
        </w:rPr>
        <w:t>άμεση εξόφληση των αγροτικών προϊόντων από τους εμπόρους</w:t>
      </w:r>
      <w:r>
        <w:rPr>
          <w:rFonts w:eastAsia="Times New Roman" w:cs="Times New Roman"/>
          <w:szCs w:val="24"/>
        </w:rPr>
        <w:t>, ό</w:t>
      </w:r>
      <w:r w:rsidRPr="0033105B">
        <w:rPr>
          <w:rFonts w:eastAsia="Times New Roman" w:cs="Times New Roman"/>
          <w:szCs w:val="24"/>
        </w:rPr>
        <w:t>πως συμβαίνει κ</w:t>
      </w:r>
      <w:r w:rsidRPr="0033105B">
        <w:rPr>
          <w:rFonts w:eastAsia="Times New Roman" w:cs="Times New Roman"/>
          <w:szCs w:val="24"/>
        </w:rPr>
        <w:t>αι στους υπόλοιπους επαγγελματικούς κλάδους</w:t>
      </w:r>
      <w:r>
        <w:rPr>
          <w:rFonts w:eastAsia="Times New Roman" w:cs="Times New Roman"/>
          <w:szCs w:val="24"/>
        </w:rPr>
        <w:t xml:space="preserve">. </w:t>
      </w:r>
    </w:p>
    <w:p w14:paraId="4EC1909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Δ</w:t>
      </w:r>
      <w:r w:rsidRPr="0033105B">
        <w:rPr>
          <w:rFonts w:eastAsia="Times New Roman" w:cs="Times New Roman"/>
          <w:szCs w:val="24"/>
        </w:rPr>
        <w:t xml:space="preserve">εν μπορεί </w:t>
      </w:r>
      <w:r>
        <w:rPr>
          <w:rFonts w:eastAsia="Times New Roman" w:cs="Times New Roman"/>
          <w:szCs w:val="24"/>
        </w:rPr>
        <w:t>όποιος</w:t>
      </w:r>
      <w:r w:rsidRPr="0033105B">
        <w:rPr>
          <w:rFonts w:eastAsia="Times New Roman" w:cs="Times New Roman"/>
          <w:szCs w:val="24"/>
        </w:rPr>
        <w:t xml:space="preserve"> είναι ελεύθερος επαγγελματίας να πληρών</w:t>
      </w:r>
      <w:r>
        <w:rPr>
          <w:rFonts w:eastAsia="Times New Roman" w:cs="Times New Roman"/>
          <w:szCs w:val="24"/>
        </w:rPr>
        <w:t>ει</w:t>
      </w:r>
      <w:r w:rsidRPr="0033105B">
        <w:rPr>
          <w:rFonts w:eastAsia="Times New Roman" w:cs="Times New Roman"/>
          <w:szCs w:val="24"/>
        </w:rPr>
        <w:t xml:space="preserve"> μετρητοίς </w:t>
      </w:r>
      <w:r>
        <w:rPr>
          <w:rFonts w:eastAsia="Times New Roman" w:cs="Times New Roman"/>
          <w:szCs w:val="24"/>
        </w:rPr>
        <w:t xml:space="preserve">και </w:t>
      </w:r>
      <w:r w:rsidRPr="0033105B">
        <w:rPr>
          <w:rFonts w:eastAsia="Times New Roman" w:cs="Times New Roman"/>
          <w:szCs w:val="24"/>
        </w:rPr>
        <w:t xml:space="preserve">να αγοράζει και ο </w:t>
      </w:r>
      <w:r w:rsidRPr="0033105B">
        <w:rPr>
          <w:rFonts w:eastAsia="Times New Roman" w:cs="Times New Roman"/>
          <w:szCs w:val="24"/>
        </w:rPr>
        <w:t>έμπορ</w:t>
      </w:r>
      <w:r>
        <w:rPr>
          <w:rFonts w:eastAsia="Times New Roman" w:cs="Times New Roman"/>
          <w:szCs w:val="24"/>
        </w:rPr>
        <w:t>ο</w:t>
      </w:r>
      <w:r w:rsidRPr="0033105B">
        <w:rPr>
          <w:rFonts w:eastAsia="Times New Roman" w:cs="Times New Roman"/>
          <w:szCs w:val="24"/>
        </w:rPr>
        <w:t xml:space="preserve">ς </w:t>
      </w:r>
      <w:r w:rsidRPr="0033105B">
        <w:rPr>
          <w:rFonts w:eastAsia="Times New Roman" w:cs="Times New Roman"/>
          <w:szCs w:val="24"/>
        </w:rPr>
        <w:t>να παίρνει και να αποδίδει τα χρήματα στον αγρότη</w:t>
      </w:r>
      <w:r>
        <w:rPr>
          <w:rFonts w:eastAsia="Times New Roman" w:cs="Times New Roman"/>
          <w:szCs w:val="24"/>
        </w:rPr>
        <w:t>,</w:t>
      </w:r>
      <w:r w:rsidRPr="0033105B">
        <w:rPr>
          <w:rFonts w:eastAsia="Times New Roman" w:cs="Times New Roman"/>
          <w:szCs w:val="24"/>
        </w:rPr>
        <w:t xml:space="preserve"> μετά από κάποιους μήνες</w:t>
      </w:r>
      <w:r>
        <w:rPr>
          <w:rFonts w:eastAsia="Times New Roman" w:cs="Times New Roman"/>
          <w:szCs w:val="24"/>
        </w:rPr>
        <w:t>. Ε</w:t>
      </w:r>
      <w:r w:rsidRPr="0033105B">
        <w:rPr>
          <w:rFonts w:eastAsia="Times New Roman" w:cs="Times New Roman"/>
          <w:szCs w:val="24"/>
        </w:rPr>
        <w:t>πιδότηση των μικρών οικογενειακών</w:t>
      </w:r>
      <w:r w:rsidRPr="0033105B">
        <w:rPr>
          <w:rFonts w:eastAsia="Times New Roman" w:cs="Times New Roman"/>
          <w:szCs w:val="24"/>
        </w:rPr>
        <w:t xml:space="preserve"> κάθετων μονάδων παραγωγής αγροτικών και κτηνοτροφικών προϊόντων και τέλος</w:t>
      </w:r>
      <w:r>
        <w:rPr>
          <w:rFonts w:eastAsia="Times New Roman" w:cs="Times New Roman"/>
          <w:szCs w:val="24"/>
        </w:rPr>
        <w:t xml:space="preserve"> –</w:t>
      </w:r>
      <w:r w:rsidRPr="0033105B">
        <w:rPr>
          <w:rFonts w:eastAsia="Times New Roman" w:cs="Times New Roman"/>
          <w:szCs w:val="24"/>
        </w:rPr>
        <w:t xml:space="preserve">η σημαία που έχουμε </w:t>
      </w:r>
      <w:r>
        <w:rPr>
          <w:rFonts w:eastAsia="Times New Roman" w:cs="Times New Roman"/>
          <w:szCs w:val="24"/>
        </w:rPr>
        <w:t>εμείς ως</w:t>
      </w:r>
      <w:r w:rsidRPr="0033105B">
        <w:rPr>
          <w:rFonts w:eastAsia="Times New Roman" w:cs="Times New Roman"/>
          <w:szCs w:val="24"/>
        </w:rPr>
        <w:t xml:space="preserve"> Χρυσή Αυγή</w:t>
      </w:r>
      <w:r>
        <w:rPr>
          <w:rFonts w:eastAsia="Times New Roman" w:cs="Times New Roman"/>
          <w:szCs w:val="24"/>
        </w:rPr>
        <w:t xml:space="preserve">- </w:t>
      </w:r>
      <w:r w:rsidRPr="0033105B">
        <w:rPr>
          <w:rFonts w:eastAsia="Times New Roman" w:cs="Times New Roman"/>
          <w:szCs w:val="24"/>
        </w:rPr>
        <w:t>άμεση διαγραφή όλων των αγροτικών και κτηνοτροφικών χρεών</w:t>
      </w:r>
      <w:r>
        <w:rPr>
          <w:rFonts w:eastAsia="Times New Roman" w:cs="Times New Roman"/>
          <w:szCs w:val="24"/>
        </w:rPr>
        <w:t>.</w:t>
      </w:r>
    </w:p>
    <w:p w14:paraId="4EC1909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w:t>
      </w:r>
      <w:r w:rsidRPr="0033105B">
        <w:rPr>
          <w:rFonts w:eastAsia="Times New Roman" w:cs="Times New Roman"/>
          <w:szCs w:val="24"/>
        </w:rPr>
        <w:t>ναφέρθηκ</w:t>
      </w:r>
      <w:r>
        <w:rPr>
          <w:rFonts w:eastAsia="Times New Roman" w:cs="Times New Roman"/>
          <w:szCs w:val="24"/>
        </w:rPr>
        <w:t>αν</w:t>
      </w:r>
      <w:r w:rsidRPr="0033105B">
        <w:rPr>
          <w:rFonts w:eastAsia="Times New Roman" w:cs="Times New Roman"/>
          <w:szCs w:val="24"/>
        </w:rPr>
        <w:t xml:space="preserve"> χθες στην επιτροπή</w:t>
      </w:r>
      <w:r>
        <w:rPr>
          <w:rFonts w:eastAsia="Times New Roman" w:cs="Times New Roman"/>
          <w:szCs w:val="24"/>
        </w:rPr>
        <w:t>, καθώς</w:t>
      </w:r>
      <w:r w:rsidRPr="0033105B">
        <w:rPr>
          <w:rFonts w:eastAsia="Times New Roman" w:cs="Times New Roman"/>
          <w:szCs w:val="24"/>
        </w:rPr>
        <w:t xml:space="preserve"> και σήμερα</w:t>
      </w:r>
      <w:r>
        <w:rPr>
          <w:rFonts w:eastAsia="Times New Roman" w:cs="Times New Roman"/>
          <w:szCs w:val="24"/>
        </w:rPr>
        <w:t>,</w:t>
      </w:r>
      <w:r w:rsidRPr="0033105B">
        <w:rPr>
          <w:rFonts w:eastAsia="Times New Roman" w:cs="Times New Roman"/>
          <w:szCs w:val="24"/>
        </w:rPr>
        <w:t xml:space="preserve"> </w:t>
      </w:r>
      <w:r>
        <w:rPr>
          <w:rFonts w:eastAsia="Times New Roman" w:cs="Times New Roman"/>
          <w:szCs w:val="24"/>
        </w:rPr>
        <w:t>όλοι οι</w:t>
      </w:r>
      <w:r w:rsidRPr="0033105B">
        <w:rPr>
          <w:rFonts w:eastAsia="Times New Roman" w:cs="Times New Roman"/>
          <w:szCs w:val="24"/>
        </w:rPr>
        <w:t xml:space="preserve"> </w:t>
      </w:r>
      <w:proofErr w:type="spellStart"/>
      <w:r w:rsidRPr="0033105B">
        <w:rPr>
          <w:rFonts w:eastAsia="Times New Roman" w:cs="Times New Roman"/>
          <w:szCs w:val="24"/>
        </w:rPr>
        <w:t>προλαλήσαντες</w:t>
      </w:r>
      <w:proofErr w:type="spellEnd"/>
      <w:r w:rsidRPr="0033105B">
        <w:rPr>
          <w:rFonts w:eastAsia="Times New Roman" w:cs="Times New Roman"/>
          <w:szCs w:val="24"/>
        </w:rPr>
        <w:t xml:space="preserve"> </w:t>
      </w:r>
      <w:r>
        <w:rPr>
          <w:rFonts w:eastAsia="Times New Roman" w:cs="Times New Roman"/>
          <w:szCs w:val="24"/>
        </w:rPr>
        <w:t>σ</w:t>
      </w:r>
      <w:r w:rsidRPr="0033105B">
        <w:rPr>
          <w:rFonts w:eastAsia="Times New Roman" w:cs="Times New Roman"/>
          <w:szCs w:val="24"/>
        </w:rPr>
        <w:t>τους στ</w:t>
      </w:r>
      <w:r w:rsidRPr="0033105B">
        <w:rPr>
          <w:rFonts w:eastAsia="Times New Roman" w:cs="Times New Roman"/>
          <w:szCs w:val="24"/>
        </w:rPr>
        <w:t>ρατηγικούς κακοπληρωτές</w:t>
      </w:r>
      <w:r>
        <w:rPr>
          <w:rFonts w:eastAsia="Times New Roman" w:cs="Times New Roman"/>
          <w:szCs w:val="24"/>
        </w:rPr>
        <w:t>. Π</w:t>
      </w:r>
      <w:r w:rsidRPr="0033105B">
        <w:rPr>
          <w:rFonts w:eastAsia="Times New Roman" w:cs="Times New Roman"/>
          <w:szCs w:val="24"/>
        </w:rPr>
        <w:t>λάκα μας κάνετε φυσικά</w:t>
      </w:r>
      <w:r>
        <w:rPr>
          <w:rFonts w:eastAsia="Times New Roman" w:cs="Times New Roman"/>
          <w:szCs w:val="24"/>
        </w:rPr>
        <w:t>! Δεν είναι δυνατόν να μιλάτε εσείς</w:t>
      </w:r>
      <w:r w:rsidRPr="0033105B">
        <w:rPr>
          <w:rFonts w:eastAsia="Times New Roman" w:cs="Times New Roman"/>
          <w:szCs w:val="24"/>
        </w:rPr>
        <w:t xml:space="preserve"> για στρατηγικούς κακοπληρωτές</w:t>
      </w:r>
      <w:r>
        <w:rPr>
          <w:rFonts w:eastAsia="Times New Roman" w:cs="Times New Roman"/>
          <w:szCs w:val="24"/>
        </w:rPr>
        <w:t>. Θ</w:t>
      </w:r>
      <w:r w:rsidRPr="0033105B">
        <w:rPr>
          <w:rFonts w:eastAsia="Times New Roman" w:cs="Times New Roman"/>
          <w:szCs w:val="24"/>
        </w:rPr>
        <w:t xml:space="preserve">α θυμίσω </w:t>
      </w:r>
      <w:r>
        <w:rPr>
          <w:rFonts w:eastAsia="Times New Roman" w:cs="Times New Roman"/>
          <w:szCs w:val="24"/>
        </w:rPr>
        <w:t>τι είπε ο</w:t>
      </w:r>
      <w:r w:rsidRPr="0033105B">
        <w:rPr>
          <w:rFonts w:eastAsia="Times New Roman" w:cs="Times New Roman"/>
          <w:szCs w:val="24"/>
        </w:rPr>
        <w:t xml:space="preserve"> </w:t>
      </w:r>
      <w:r>
        <w:rPr>
          <w:rFonts w:eastAsia="Times New Roman" w:cs="Times New Roman"/>
          <w:szCs w:val="24"/>
        </w:rPr>
        <w:t>Π</w:t>
      </w:r>
      <w:r w:rsidRPr="0033105B">
        <w:rPr>
          <w:rFonts w:eastAsia="Times New Roman" w:cs="Times New Roman"/>
          <w:szCs w:val="24"/>
        </w:rPr>
        <w:t>ρόεδρο</w:t>
      </w:r>
      <w:r>
        <w:rPr>
          <w:rFonts w:eastAsia="Times New Roman" w:cs="Times New Roman"/>
          <w:szCs w:val="24"/>
        </w:rPr>
        <w:t>ς</w:t>
      </w:r>
      <w:r w:rsidRPr="0033105B">
        <w:rPr>
          <w:rFonts w:eastAsia="Times New Roman" w:cs="Times New Roman"/>
          <w:szCs w:val="24"/>
        </w:rPr>
        <w:t xml:space="preserve"> της Νέας Δημοκρατίας</w:t>
      </w:r>
      <w:r>
        <w:rPr>
          <w:rFonts w:eastAsia="Times New Roman" w:cs="Times New Roman"/>
          <w:szCs w:val="24"/>
        </w:rPr>
        <w:t xml:space="preserve">, </w:t>
      </w:r>
      <w:r w:rsidRPr="0033105B">
        <w:rPr>
          <w:rFonts w:eastAsia="Times New Roman" w:cs="Times New Roman"/>
          <w:szCs w:val="24"/>
        </w:rPr>
        <w:t xml:space="preserve">στις 10 Ιανουαρίου </w:t>
      </w:r>
      <w:r>
        <w:rPr>
          <w:rFonts w:eastAsia="Times New Roman" w:cs="Times New Roman"/>
          <w:szCs w:val="24"/>
        </w:rPr>
        <w:t xml:space="preserve">του </w:t>
      </w:r>
      <w:r w:rsidRPr="0033105B">
        <w:rPr>
          <w:rFonts w:eastAsia="Times New Roman" w:cs="Times New Roman"/>
          <w:szCs w:val="24"/>
        </w:rPr>
        <w:t>2019</w:t>
      </w:r>
      <w:r>
        <w:rPr>
          <w:rFonts w:eastAsia="Times New Roman" w:cs="Times New Roman"/>
          <w:szCs w:val="24"/>
        </w:rPr>
        <w:t>,</w:t>
      </w:r>
      <w:r w:rsidRPr="0033105B">
        <w:rPr>
          <w:rFonts w:eastAsia="Times New Roman" w:cs="Times New Roman"/>
          <w:szCs w:val="24"/>
        </w:rPr>
        <w:t xml:space="preserve"> ενώπιον μελών του </w:t>
      </w:r>
      <w:r>
        <w:rPr>
          <w:rFonts w:eastAsia="Times New Roman" w:cs="Times New Roman"/>
          <w:szCs w:val="24"/>
        </w:rPr>
        <w:t>δ</w:t>
      </w:r>
      <w:r w:rsidRPr="0033105B">
        <w:rPr>
          <w:rFonts w:eastAsia="Times New Roman" w:cs="Times New Roman"/>
          <w:szCs w:val="24"/>
        </w:rPr>
        <w:t xml:space="preserve">ιοικητικού </w:t>
      </w:r>
      <w:r w:rsidRPr="0033105B">
        <w:rPr>
          <w:rFonts w:eastAsia="Times New Roman" w:cs="Times New Roman"/>
          <w:szCs w:val="24"/>
        </w:rPr>
        <w:t>σ</w:t>
      </w:r>
      <w:r w:rsidRPr="0033105B">
        <w:rPr>
          <w:rFonts w:eastAsia="Times New Roman" w:cs="Times New Roman"/>
          <w:szCs w:val="24"/>
        </w:rPr>
        <w:t>υμβουλίου της Ελληνικής Ένωσης</w:t>
      </w:r>
      <w:r w:rsidRPr="0033105B">
        <w:rPr>
          <w:rFonts w:eastAsia="Times New Roman" w:cs="Times New Roman"/>
          <w:szCs w:val="24"/>
        </w:rPr>
        <w:t xml:space="preserve"> </w:t>
      </w:r>
      <w:r>
        <w:rPr>
          <w:rFonts w:eastAsia="Times New Roman" w:cs="Times New Roman"/>
          <w:szCs w:val="24"/>
        </w:rPr>
        <w:t>Τ</w:t>
      </w:r>
      <w:r w:rsidRPr="0033105B">
        <w:rPr>
          <w:rFonts w:eastAsia="Times New Roman" w:cs="Times New Roman"/>
          <w:szCs w:val="24"/>
        </w:rPr>
        <w:t>ραπεζών</w:t>
      </w:r>
      <w:r>
        <w:rPr>
          <w:rFonts w:eastAsia="Times New Roman" w:cs="Times New Roman"/>
          <w:szCs w:val="24"/>
        </w:rPr>
        <w:t>. Είπε «</w:t>
      </w:r>
      <w:r w:rsidRPr="0033105B">
        <w:rPr>
          <w:rFonts w:eastAsia="Times New Roman" w:cs="Times New Roman"/>
          <w:szCs w:val="24"/>
        </w:rPr>
        <w:t>βρείτε τους στρατηγικούς κακοπληρωτές</w:t>
      </w:r>
      <w:r>
        <w:rPr>
          <w:rFonts w:eastAsia="Times New Roman" w:cs="Times New Roman"/>
          <w:szCs w:val="24"/>
        </w:rPr>
        <w:t xml:space="preserve">». Και λέω </w:t>
      </w:r>
      <w:r w:rsidRPr="0033105B">
        <w:rPr>
          <w:rFonts w:eastAsia="Times New Roman" w:cs="Times New Roman"/>
          <w:szCs w:val="24"/>
        </w:rPr>
        <w:t xml:space="preserve">πλάκα </w:t>
      </w:r>
      <w:r>
        <w:rPr>
          <w:rFonts w:eastAsia="Times New Roman" w:cs="Times New Roman"/>
          <w:szCs w:val="24"/>
        </w:rPr>
        <w:t>μας</w:t>
      </w:r>
      <w:r w:rsidRPr="0033105B">
        <w:rPr>
          <w:rFonts w:eastAsia="Times New Roman" w:cs="Times New Roman"/>
          <w:szCs w:val="24"/>
        </w:rPr>
        <w:t xml:space="preserve"> κάνει</w:t>
      </w:r>
      <w:r>
        <w:rPr>
          <w:rFonts w:eastAsia="Times New Roman" w:cs="Times New Roman"/>
          <w:szCs w:val="24"/>
        </w:rPr>
        <w:t>, δ</w:t>
      </w:r>
      <w:r w:rsidRPr="0033105B">
        <w:rPr>
          <w:rFonts w:eastAsia="Times New Roman" w:cs="Times New Roman"/>
          <w:szCs w:val="24"/>
        </w:rPr>
        <w:t>εν υπάρχει περίπτωση</w:t>
      </w:r>
      <w:r>
        <w:rPr>
          <w:rFonts w:eastAsia="Times New Roman" w:cs="Times New Roman"/>
          <w:szCs w:val="24"/>
        </w:rPr>
        <w:t>. Ποιους</w:t>
      </w:r>
      <w:r w:rsidRPr="0033105B">
        <w:rPr>
          <w:rFonts w:eastAsia="Times New Roman" w:cs="Times New Roman"/>
          <w:szCs w:val="24"/>
        </w:rPr>
        <w:t xml:space="preserve"> να βρουν</w:t>
      </w:r>
      <w:r>
        <w:rPr>
          <w:rFonts w:eastAsia="Times New Roman" w:cs="Times New Roman"/>
          <w:szCs w:val="24"/>
        </w:rPr>
        <w:t>; Τη Νέα Δημοκρατία και</w:t>
      </w:r>
      <w:r w:rsidRPr="0033105B">
        <w:rPr>
          <w:rFonts w:eastAsia="Times New Roman" w:cs="Times New Roman"/>
          <w:szCs w:val="24"/>
        </w:rPr>
        <w:t xml:space="preserve"> το ΠΑΣΟΚ</w:t>
      </w:r>
      <w:r>
        <w:rPr>
          <w:rFonts w:eastAsia="Times New Roman" w:cs="Times New Roman"/>
          <w:szCs w:val="24"/>
        </w:rPr>
        <w:t>; Π</w:t>
      </w:r>
      <w:r w:rsidRPr="0033105B">
        <w:rPr>
          <w:rFonts w:eastAsia="Times New Roman" w:cs="Times New Roman"/>
          <w:szCs w:val="24"/>
        </w:rPr>
        <w:t>οιοι είναι οι στρατηγικοί κακοπληρωτές</w:t>
      </w:r>
      <w:r>
        <w:rPr>
          <w:rFonts w:eastAsia="Times New Roman" w:cs="Times New Roman"/>
          <w:szCs w:val="24"/>
        </w:rPr>
        <w:t>;</w:t>
      </w:r>
    </w:p>
    <w:p w14:paraId="4EC1909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Χ</w:t>
      </w:r>
      <w:r w:rsidRPr="0033105B">
        <w:rPr>
          <w:rFonts w:eastAsia="Times New Roman" w:cs="Times New Roman"/>
          <w:szCs w:val="24"/>
        </w:rPr>
        <w:t xml:space="preserve">θες είχαμε την κατάθεση </w:t>
      </w:r>
      <w:r>
        <w:rPr>
          <w:rFonts w:eastAsia="Times New Roman" w:cs="Times New Roman"/>
          <w:szCs w:val="24"/>
        </w:rPr>
        <w:t xml:space="preserve">της </w:t>
      </w:r>
      <w:r w:rsidRPr="0033105B">
        <w:rPr>
          <w:rFonts w:eastAsia="Times New Roman" w:cs="Times New Roman"/>
          <w:szCs w:val="24"/>
        </w:rPr>
        <w:t xml:space="preserve">τροπολογίας με </w:t>
      </w:r>
      <w:r>
        <w:rPr>
          <w:rFonts w:eastAsia="Times New Roman" w:cs="Times New Roman"/>
          <w:szCs w:val="24"/>
        </w:rPr>
        <w:t xml:space="preserve">γενικό </w:t>
      </w:r>
      <w:r w:rsidRPr="0033105B">
        <w:rPr>
          <w:rFonts w:eastAsia="Times New Roman" w:cs="Times New Roman"/>
          <w:szCs w:val="24"/>
        </w:rPr>
        <w:t>αριθμό 205</w:t>
      </w:r>
      <w:r w:rsidRPr="0033105B">
        <w:rPr>
          <w:rFonts w:eastAsia="Times New Roman" w:cs="Times New Roman"/>
          <w:szCs w:val="24"/>
        </w:rPr>
        <w:t>7 και ειδικό 52 και μάλιστα</w:t>
      </w:r>
      <w:r>
        <w:rPr>
          <w:rFonts w:eastAsia="Times New Roman" w:cs="Times New Roman"/>
          <w:szCs w:val="24"/>
        </w:rPr>
        <w:t>,</w:t>
      </w:r>
      <w:r w:rsidRPr="0033105B">
        <w:rPr>
          <w:rFonts w:eastAsia="Times New Roman" w:cs="Times New Roman"/>
          <w:szCs w:val="24"/>
        </w:rPr>
        <w:t xml:space="preserve"> στην πρώτη </w:t>
      </w:r>
      <w:r>
        <w:rPr>
          <w:rFonts w:eastAsia="Times New Roman" w:cs="Times New Roman"/>
          <w:szCs w:val="24"/>
        </w:rPr>
        <w:t xml:space="preserve">επιτροπή της </w:t>
      </w:r>
      <w:r>
        <w:rPr>
          <w:rFonts w:eastAsia="Times New Roman" w:cs="Times New Roman"/>
          <w:szCs w:val="24"/>
        </w:rPr>
        <w:lastRenderedPageBreak/>
        <w:t xml:space="preserve">δεύτερης ανάγνωσης, όλοι σκοτωνόντουσαν και χτυπιόντουσαν ότι </w:t>
      </w:r>
      <w:r w:rsidRPr="0033105B">
        <w:rPr>
          <w:rFonts w:eastAsia="Times New Roman" w:cs="Times New Roman"/>
          <w:szCs w:val="24"/>
        </w:rPr>
        <w:t>πρέπει να καλέσουμε τους φορείς</w:t>
      </w:r>
      <w:r>
        <w:rPr>
          <w:rFonts w:eastAsia="Times New Roman" w:cs="Times New Roman"/>
          <w:szCs w:val="24"/>
        </w:rPr>
        <w:t>,</w:t>
      </w:r>
      <w:r w:rsidRPr="0033105B">
        <w:rPr>
          <w:rFonts w:eastAsia="Times New Roman" w:cs="Times New Roman"/>
          <w:szCs w:val="24"/>
        </w:rPr>
        <w:t xml:space="preserve"> τους οποίους </w:t>
      </w:r>
      <w:r>
        <w:rPr>
          <w:rFonts w:eastAsia="Times New Roman" w:cs="Times New Roman"/>
          <w:szCs w:val="24"/>
        </w:rPr>
        <w:t>φορείς π</w:t>
      </w:r>
      <w:r w:rsidRPr="0033105B">
        <w:rPr>
          <w:rFonts w:eastAsia="Times New Roman" w:cs="Times New Roman"/>
          <w:szCs w:val="24"/>
        </w:rPr>
        <w:t>ράγματι καλέσαμε</w:t>
      </w:r>
      <w:r>
        <w:rPr>
          <w:rFonts w:eastAsia="Times New Roman" w:cs="Times New Roman"/>
          <w:szCs w:val="24"/>
        </w:rPr>
        <w:t>. Όμως, τ</w:t>
      </w:r>
      <w:r w:rsidRPr="0033105B">
        <w:rPr>
          <w:rFonts w:eastAsia="Times New Roman" w:cs="Times New Roman"/>
          <w:szCs w:val="24"/>
        </w:rPr>
        <w:t>ο θέμα είναι</w:t>
      </w:r>
      <w:r>
        <w:rPr>
          <w:rFonts w:eastAsia="Times New Roman" w:cs="Times New Roman"/>
          <w:szCs w:val="24"/>
        </w:rPr>
        <w:t xml:space="preserve"> </w:t>
      </w:r>
      <w:r w:rsidRPr="0033105B">
        <w:rPr>
          <w:rFonts w:eastAsia="Times New Roman" w:cs="Times New Roman"/>
          <w:szCs w:val="24"/>
        </w:rPr>
        <w:t>ότι ο</w:t>
      </w:r>
      <w:r>
        <w:rPr>
          <w:rFonts w:eastAsia="Times New Roman" w:cs="Times New Roman"/>
          <w:szCs w:val="24"/>
        </w:rPr>
        <w:t xml:space="preserve">ι ερωτήσεις που τους απηύθυναν ήταν μόνο προς </w:t>
      </w:r>
      <w:r w:rsidRPr="0033105B">
        <w:rPr>
          <w:rFonts w:eastAsia="Times New Roman" w:cs="Times New Roman"/>
          <w:szCs w:val="24"/>
        </w:rPr>
        <w:t xml:space="preserve">την Ένωση Τραπεζών και προς την </w:t>
      </w:r>
      <w:r>
        <w:rPr>
          <w:rFonts w:eastAsia="Times New Roman" w:cs="Times New Roman"/>
          <w:szCs w:val="24"/>
        </w:rPr>
        <w:t>Τ</w:t>
      </w:r>
      <w:r w:rsidRPr="0033105B">
        <w:rPr>
          <w:rFonts w:eastAsia="Times New Roman" w:cs="Times New Roman"/>
          <w:szCs w:val="24"/>
        </w:rPr>
        <w:t>ράπεζα της Ελλάδος</w:t>
      </w:r>
      <w:r>
        <w:rPr>
          <w:rFonts w:eastAsia="Times New Roman" w:cs="Times New Roman"/>
          <w:szCs w:val="24"/>
        </w:rPr>
        <w:t>. Δ</w:t>
      </w:r>
      <w:r w:rsidRPr="0033105B">
        <w:rPr>
          <w:rFonts w:eastAsia="Times New Roman" w:cs="Times New Roman"/>
          <w:szCs w:val="24"/>
        </w:rPr>
        <w:t xml:space="preserve">εν υπήρξε </w:t>
      </w:r>
      <w:r>
        <w:rPr>
          <w:rFonts w:eastAsia="Times New Roman" w:cs="Times New Roman"/>
          <w:szCs w:val="24"/>
        </w:rPr>
        <w:t>ού</w:t>
      </w:r>
      <w:r w:rsidRPr="0033105B">
        <w:rPr>
          <w:rFonts w:eastAsia="Times New Roman" w:cs="Times New Roman"/>
          <w:szCs w:val="24"/>
        </w:rPr>
        <w:t xml:space="preserve">τε ένας εισηγητής ή </w:t>
      </w:r>
      <w:r>
        <w:rPr>
          <w:rFonts w:eastAsia="Times New Roman" w:cs="Times New Roman"/>
          <w:szCs w:val="24"/>
        </w:rPr>
        <w:t xml:space="preserve">αγορητής, </w:t>
      </w:r>
      <w:r w:rsidRPr="0033105B">
        <w:rPr>
          <w:rFonts w:eastAsia="Times New Roman" w:cs="Times New Roman"/>
          <w:szCs w:val="24"/>
        </w:rPr>
        <w:t>ο οποίος να απευθύνει ερώτημα στον εκπρόσωπο των δανειοληπτών</w:t>
      </w:r>
      <w:r>
        <w:rPr>
          <w:rFonts w:eastAsia="Times New Roman" w:cs="Times New Roman"/>
          <w:szCs w:val="24"/>
        </w:rPr>
        <w:t xml:space="preserve">. Εγώ ρώτησα τον εκπρόσωπο αν </w:t>
      </w:r>
      <w:r w:rsidRPr="0033105B">
        <w:rPr>
          <w:rFonts w:eastAsia="Times New Roman" w:cs="Times New Roman"/>
          <w:szCs w:val="24"/>
        </w:rPr>
        <w:t>εκπροσωπεί το σύνολο τω</w:t>
      </w:r>
      <w:r w:rsidRPr="0033105B">
        <w:rPr>
          <w:rFonts w:eastAsia="Times New Roman" w:cs="Times New Roman"/>
          <w:szCs w:val="24"/>
        </w:rPr>
        <w:t>ν δανειοληπτών</w:t>
      </w:r>
      <w:r>
        <w:rPr>
          <w:rFonts w:eastAsia="Times New Roman" w:cs="Times New Roman"/>
          <w:szCs w:val="24"/>
        </w:rPr>
        <w:t>, διότι κ</w:t>
      </w:r>
      <w:r w:rsidRPr="0033105B">
        <w:rPr>
          <w:rFonts w:eastAsia="Times New Roman" w:cs="Times New Roman"/>
          <w:szCs w:val="24"/>
        </w:rPr>
        <w:t>άθε βράδυ</w:t>
      </w:r>
      <w:r>
        <w:rPr>
          <w:rFonts w:eastAsia="Times New Roman" w:cs="Times New Roman"/>
          <w:szCs w:val="24"/>
        </w:rPr>
        <w:t>,</w:t>
      </w:r>
      <w:r w:rsidRPr="0033105B">
        <w:rPr>
          <w:rFonts w:eastAsia="Times New Roman" w:cs="Times New Roman"/>
          <w:szCs w:val="24"/>
        </w:rPr>
        <w:t xml:space="preserve"> οποιοδήποτε κανάλι και να ανοίξεις</w:t>
      </w:r>
      <w:r>
        <w:rPr>
          <w:rFonts w:eastAsia="Times New Roman" w:cs="Times New Roman"/>
          <w:szCs w:val="24"/>
        </w:rPr>
        <w:t>,</w:t>
      </w:r>
      <w:r w:rsidRPr="0033105B">
        <w:rPr>
          <w:rFonts w:eastAsia="Times New Roman" w:cs="Times New Roman"/>
          <w:szCs w:val="24"/>
        </w:rPr>
        <w:t xml:space="preserve"> είτε μεγάλο </w:t>
      </w:r>
      <w:r>
        <w:rPr>
          <w:rFonts w:eastAsia="Times New Roman" w:cs="Times New Roman"/>
          <w:szCs w:val="24"/>
        </w:rPr>
        <w:t>είτε</w:t>
      </w:r>
      <w:r w:rsidRPr="0033105B">
        <w:rPr>
          <w:rFonts w:eastAsia="Times New Roman" w:cs="Times New Roman"/>
          <w:szCs w:val="24"/>
        </w:rPr>
        <w:t xml:space="preserve"> περιφερειακό είτε </w:t>
      </w:r>
      <w:r>
        <w:rPr>
          <w:rFonts w:eastAsia="Times New Roman" w:cs="Times New Roman"/>
          <w:szCs w:val="24"/>
        </w:rPr>
        <w:t>κ</w:t>
      </w:r>
      <w:r w:rsidRPr="0033105B">
        <w:rPr>
          <w:rFonts w:eastAsia="Times New Roman" w:cs="Times New Roman"/>
          <w:szCs w:val="24"/>
        </w:rPr>
        <w:t>ρατικό</w:t>
      </w:r>
      <w:r>
        <w:rPr>
          <w:rFonts w:eastAsia="Times New Roman" w:cs="Times New Roman"/>
          <w:szCs w:val="24"/>
        </w:rPr>
        <w:t>,</w:t>
      </w:r>
      <w:r w:rsidRPr="0033105B">
        <w:rPr>
          <w:rFonts w:eastAsia="Times New Roman" w:cs="Times New Roman"/>
          <w:szCs w:val="24"/>
        </w:rPr>
        <w:t xml:space="preserve"> στα πάνελ βλέπεις και έναν εκπρόσωπο δανειοληπτών</w:t>
      </w:r>
      <w:r>
        <w:rPr>
          <w:rFonts w:eastAsia="Times New Roman" w:cs="Times New Roman"/>
          <w:szCs w:val="24"/>
        </w:rPr>
        <w:t>. Μ</w:t>
      </w:r>
      <w:r w:rsidRPr="0033105B">
        <w:rPr>
          <w:rFonts w:eastAsia="Times New Roman" w:cs="Times New Roman"/>
          <w:szCs w:val="24"/>
        </w:rPr>
        <w:t>άλλον αφορά διαφορετικούς δανειολήπτες</w:t>
      </w:r>
      <w:r>
        <w:rPr>
          <w:rFonts w:eastAsia="Times New Roman" w:cs="Times New Roman"/>
          <w:szCs w:val="24"/>
        </w:rPr>
        <w:t>,</w:t>
      </w:r>
      <w:r w:rsidRPr="0033105B">
        <w:rPr>
          <w:rFonts w:eastAsia="Times New Roman" w:cs="Times New Roman"/>
          <w:szCs w:val="24"/>
        </w:rPr>
        <w:t xml:space="preserve"> διότι δεν μπορεί ένας να εκπ</w:t>
      </w:r>
      <w:r>
        <w:rPr>
          <w:rFonts w:eastAsia="Times New Roman" w:cs="Times New Roman"/>
          <w:szCs w:val="24"/>
        </w:rPr>
        <w:t>ροσωπεί όλους τους δαν</w:t>
      </w:r>
      <w:r>
        <w:rPr>
          <w:rFonts w:eastAsia="Times New Roman" w:cs="Times New Roman"/>
          <w:szCs w:val="24"/>
        </w:rPr>
        <w:t>ειολήπτες. Υπ</w:t>
      </w:r>
      <w:r w:rsidRPr="0033105B">
        <w:rPr>
          <w:rFonts w:eastAsia="Times New Roman" w:cs="Times New Roman"/>
          <w:szCs w:val="24"/>
        </w:rPr>
        <w:t>άρχουν αυτοί οι οποίοι είχαν συνάψει δάνεια σε ξένο νόμισμα</w:t>
      </w:r>
      <w:r>
        <w:rPr>
          <w:rFonts w:eastAsia="Times New Roman" w:cs="Times New Roman"/>
          <w:szCs w:val="24"/>
        </w:rPr>
        <w:t>,</w:t>
      </w:r>
      <w:r w:rsidRPr="0033105B">
        <w:rPr>
          <w:rFonts w:eastAsia="Times New Roman" w:cs="Times New Roman"/>
          <w:szCs w:val="24"/>
        </w:rPr>
        <w:t xml:space="preserve"> υπάρχουν δανειολήπτες</w:t>
      </w:r>
      <w:r>
        <w:rPr>
          <w:rFonts w:eastAsia="Times New Roman" w:cs="Times New Roman"/>
          <w:szCs w:val="24"/>
        </w:rPr>
        <w:t>,</w:t>
      </w:r>
      <w:r w:rsidRPr="0033105B">
        <w:rPr>
          <w:rFonts w:eastAsia="Times New Roman" w:cs="Times New Roman"/>
          <w:szCs w:val="24"/>
        </w:rPr>
        <w:t xml:space="preserve"> οι οποίοι έχουν την οικονομική δυνατότητα να μπουν στη ρύθμιση την οποία </w:t>
      </w:r>
      <w:r>
        <w:rPr>
          <w:rFonts w:eastAsia="Times New Roman" w:cs="Times New Roman"/>
          <w:szCs w:val="24"/>
        </w:rPr>
        <w:t>φ</w:t>
      </w:r>
      <w:r w:rsidRPr="0033105B">
        <w:rPr>
          <w:rFonts w:eastAsia="Times New Roman" w:cs="Times New Roman"/>
          <w:szCs w:val="24"/>
        </w:rPr>
        <w:t>έρνετε</w:t>
      </w:r>
      <w:r>
        <w:rPr>
          <w:rFonts w:eastAsia="Times New Roman" w:cs="Times New Roman"/>
          <w:szCs w:val="24"/>
        </w:rPr>
        <w:t>. Όμως, το θέμα</w:t>
      </w:r>
      <w:r w:rsidRPr="0033105B">
        <w:rPr>
          <w:rFonts w:eastAsia="Times New Roman" w:cs="Times New Roman"/>
          <w:szCs w:val="24"/>
        </w:rPr>
        <w:t xml:space="preserve"> είναι ότι κανένας δεν ασχολήθηκε στην επιτροπή με όσους αδυνατο</w:t>
      </w:r>
      <w:r w:rsidRPr="0033105B">
        <w:rPr>
          <w:rFonts w:eastAsia="Times New Roman" w:cs="Times New Roman"/>
          <w:szCs w:val="24"/>
        </w:rPr>
        <w:t>ύν να μπουν στη ρύθμιση</w:t>
      </w:r>
      <w:r>
        <w:rPr>
          <w:rFonts w:eastAsia="Times New Roman" w:cs="Times New Roman"/>
          <w:szCs w:val="24"/>
        </w:rPr>
        <w:t>, ο</w:t>
      </w:r>
      <w:r w:rsidRPr="0033105B">
        <w:rPr>
          <w:rFonts w:eastAsia="Times New Roman" w:cs="Times New Roman"/>
          <w:szCs w:val="24"/>
        </w:rPr>
        <w:t xml:space="preserve">πότε αυτόματα δεν έχουν προστασία της πρώτης κατοικίας </w:t>
      </w:r>
      <w:r>
        <w:rPr>
          <w:rFonts w:eastAsia="Times New Roman" w:cs="Times New Roman"/>
          <w:szCs w:val="24"/>
        </w:rPr>
        <w:t>τους.</w:t>
      </w:r>
    </w:p>
    <w:p w14:paraId="4EC1909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 xml:space="preserve">Κριτήρια </w:t>
      </w:r>
      <w:proofErr w:type="spellStart"/>
      <w:r>
        <w:rPr>
          <w:rFonts w:eastAsia="Times New Roman" w:cs="Times New Roman"/>
          <w:szCs w:val="24"/>
        </w:rPr>
        <w:t>επιλεξιμότητας</w:t>
      </w:r>
      <w:proofErr w:type="spellEnd"/>
      <w:r>
        <w:rPr>
          <w:rFonts w:eastAsia="Times New Roman" w:cs="Times New Roman"/>
          <w:szCs w:val="24"/>
        </w:rPr>
        <w:t>: Ρ</w:t>
      </w:r>
      <w:r w:rsidRPr="0033105B">
        <w:rPr>
          <w:rFonts w:eastAsia="Times New Roman" w:cs="Times New Roman"/>
          <w:szCs w:val="24"/>
        </w:rPr>
        <w:t>ωτήσαμε τους φορείς π</w:t>
      </w:r>
      <w:r>
        <w:rPr>
          <w:rFonts w:eastAsia="Times New Roman" w:cs="Times New Roman"/>
          <w:szCs w:val="24"/>
        </w:rPr>
        <w:t>οιο είναι το π</w:t>
      </w:r>
      <w:r w:rsidRPr="0033105B">
        <w:rPr>
          <w:rFonts w:eastAsia="Times New Roman" w:cs="Times New Roman"/>
          <w:szCs w:val="24"/>
        </w:rPr>
        <w:t>οσοστό</w:t>
      </w:r>
      <w:r>
        <w:rPr>
          <w:rFonts w:eastAsia="Times New Roman" w:cs="Times New Roman"/>
          <w:szCs w:val="24"/>
        </w:rPr>
        <w:t>,</w:t>
      </w:r>
      <w:r w:rsidRPr="0033105B">
        <w:rPr>
          <w:rFonts w:eastAsia="Times New Roman" w:cs="Times New Roman"/>
          <w:szCs w:val="24"/>
        </w:rPr>
        <w:t xml:space="preserve"> από τα κριτήρια </w:t>
      </w:r>
      <w:proofErr w:type="spellStart"/>
      <w:r w:rsidRPr="0033105B">
        <w:rPr>
          <w:rFonts w:eastAsia="Times New Roman" w:cs="Times New Roman"/>
          <w:szCs w:val="24"/>
        </w:rPr>
        <w:t>επιλεξιμότητας</w:t>
      </w:r>
      <w:proofErr w:type="spellEnd"/>
      <w:r>
        <w:rPr>
          <w:rFonts w:eastAsia="Times New Roman" w:cs="Times New Roman"/>
          <w:szCs w:val="24"/>
        </w:rPr>
        <w:t>, που</w:t>
      </w:r>
      <w:r w:rsidRPr="0033105B">
        <w:rPr>
          <w:rFonts w:eastAsia="Times New Roman" w:cs="Times New Roman"/>
          <w:szCs w:val="24"/>
        </w:rPr>
        <w:t xml:space="preserve"> θα μπορέσει να μπει στη ρύθμιση</w:t>
      </w:r>
      <w:r>
        <w:rPr>
          <w:rFonts w:eastAsia="Times New Roman" w:cs="Times New Roman"/>
          <w:szCs w:val="24"/>
        </w:rPr>
        <w:t>. Μ</w:t>
      </w:r>
      <w:r w:rsidRPr="0033105B">
        <w:rPr>
          <w:rFonts w:eastAsia="Times New Roman" w:cs="Times New Roman"/>
          <w:szCs w:val="24"/>
        </w:rPr>
        <w:t>άλιστα</w:t>
      </w:r>
      <w:r>
        <w:rPr>
          <w:rFonts w:eastAsia="Times New Roman" w:cs="Times New Roman"/>
          <w:szCs w:val="24"/>
        </w:rPr>
        <w:t>,</w:t>
      </w:r>
      <w:r w:rsidRPr="0033105B">
        <w:rPr>
          <w:rFonts w:eastAsia="Times New Roman" w:cs="Times New Roman"/>
          <w:szCs w:val="24"/>
        </w:rPr>
        <w:t xml:space="preserve"> πριν αρχίσει η</w:t>
      </w:r>
      <w:r>
        <w:rPr>
          <w:rFonts w:eastAsia="Times New Roman" w:cs="Times New Roman"/>
          <w:szCs w:val="24"/>
        </w:rPr>
        <w:t xml:space="preserve"> </w:t>
      </w:r>
      <w:r>
        <w:rPr>
          <w:rFonts w:eastAsia="Times New Roman" w:cs="Times New Roman"/>
          <w:szCs w:val="24"/>
        </w:rPr>
        <w:t>επιτροπ</w:t>
      </w:r>
      <w:r>
        <w:rPr>
          <w:rFonts w:eastAsia="Times New Roman" w:cs="Times New Roman"/>
          <w:szCs w:val="24"/>
        </w:rPr>
        <w:t>ή</w:t>
      </w:r>
      <w:r>
        <w:rPr>
          <w:rFonts w:eastAsia="Times New Roman" w:cs="Times New Roman"/>
          <w:szCs w:val="24"/>
        </w:rPr>
        <w:t>, σας είδα, κύριε Αντιπρόεδρε, κ</w:t>
      </w:r>
      <w:r w:rsidRPr="0033105B">
        <w:rPr>
          <w:rFonts w:eastAsia="Times New Roman" w:cs="Times New Roman"/>
          <w:szCs w:val="24"/>
        </w:rPr>
        <w:t>ύριε Υπουργέ</w:t>
      </w:r>
      <w:r>
        <w:rPr>
          <w:rFonts w:eastAsia="Times New Roman" w:cs="Times New Roman"/>
          <w:szCs w:val="24"/>
        </w:rPr>
        <w:t>,</w:t>
      </w:r>
      <w:r w:rsidRPr="0033105B">
        <w:rPr>
          <w:rFonts w:eastAsia="Times New Roman" w:cs="Times New Roman"/>
          <w:szCs w:val="24"/>
        </w:rPr>
        <w:t xml:space="preserve"> να ρωτάτε</w:t>
      </w:r>
      <w:r>
        <w:rPr>
          <w:rFonts w:eastAsia="Times New Roman" w:cs="Times New Roman"/>
          <w:szCs w:val="24"/>
        </w:rPr>
        <w:t xml:space="preserve"> </w:t>
      </w:r>
      <w:r w:rsidRPr="0033105B">
        <w:rPr>
          <w:rFonts w:eastAsia="Times New Roman" w:cs="Times New Roman"/>
          <w:szCs w:val="24"/>
        </w:rPr>
        <w:t>την εκπρόσωπο των τραπεζών για το ποσοστό αυτών που εντάσσονται</w:t>
      </w:r>
      <w:r>
        <w:rPr>
          <w:rFonts w:eastAsia="Times New Roman" w:cs="Times New Roman"/>
          <w:szCs w:val="24"/>
        </w:rPr>
        <w:t xml:space="preserve">, </w:t>
      </w:r>
      <w:r w:rsidRPr="0033105B">
        <w:rPr>
          <w:rFonts w:eastAsia="Times New Roman" w:cs="Times New Roman"/>
          <w:szCs w:val="24"/>
        </w:rPr>
        <w:t xml:space="preserve">κάτι το οποίο </w:t>
      </w:r>
      <w:r>
        <w:rPr>
          <w:rFonts w:eastAsia="Times New Roman" w:cs="Times New Roman"/>
          <w:szCs w:val="24"/>
        </w:rPr>
        <w:t>π</w:t>
      </w:r>
      <w:r w:rsidRPr="0033105B">
        <w:rPr>
          <w:rFonts w:eastAsia="Times New Roman" w:cs="Times New Roman"/>
          <w:szCs w:val="24"/>
        </w:rPr>
        <w:t>ροφανώς θα έπρεπε να το ξέρετε</w:t>
      </w:r>
      <w:r>
        <w:rPr>
          <w:rFonts w:eastAsia="Times New Roman" w:cs="Times New Roman"/>
          <w:szCs w:val="24"/>
        </w:rPr>
        <w:t>, καθώς</w:t>
      </w:r>
      <w:r w:rsidRPr="0033105B">
        <w:rPr>
          <w:rFonts w:eastAsia="Times New Roman" w:cs="Times New Roman"/>
          <w:szCs w:val="24"/>
        </w:rPr>
        <w:t xml:space="preserve"> αυτό αφορά το Υπουργείο </w:t>
      </w:r>
      <w:r>
        <w:rPr>
          <w:rFonts w:eastAsia="Times New Roman" w:cs="Times New Roman"/>
          <w:szCs w:val="24"/>
        </w:rPr>
        <w:t>σας. Κ</w:t>
      </w:r>
      <w:r w:rsidRPr="0033105B">
        <w:rPr>
          <w:rFonts w:eastAsia="Times New Roman" w:cs="Times New Roman"/>
          <w:szCs w:val="24"/>
        </w:rPr>
        <w:t>αι μάλιστα</w:t>
      </w:r>
      <w:r>
        <w:rPr>
          <w:rFonts w:eastAsia="Times New Roman" w:cs="Times New Roman"/>
          <w:szCs w:val="24"/>
        </w:rPr>
        <w:t>,</w:t>
      </w:r>
      <w:r w:rsidRPr="0033105B">
        <w:rPr>
          <w:rFonts w:eastAsia="Times New Roman" w:cs="Times New Roman"/>
          <w:szCs w:val="24"/>
        </w:rPr>
        <w:t xml:space="preserve"> σας είπε με έμφαση ένα μεγάλο ποσοστό</w:t>
      </w:r>
      <w:r>
        <w:rPr>
          <w:rFonts w:eastAsia="Times New Roman" w:cs="Times New Roman"/>
          <w:szCs w:val="24"/>
        </w:rPr>
        <w:t>,</w:t>
      </w:r>
      <w:r w:rsidRPr="0033105B">
        <w:rPr>
          <w:rFonts w:eastAsia="Times New Roman" w:cs="Times New Roman"/>
          <w:szCs w:val="24"/>
        </w:rPr>
        <w:t xml:space="preserve"> </w:t>
      </w:r>
      <w:r w:rsidRPr="0033105B">
        <w:rPr>
          <w:rFonts w:eastAsia="Times New Roman" w:cs="Times New Roman"/>
          <w:szCs w:val="24"/>
        </w:rPr>
        <w:t>το 70%</w:t>
      </w:r>
      <w:r>
        <w:rPr>
          <w:rFonts w:eastAsia="Times New Roman" w:cs="Times New Roman"/>
          <w:szCs w:val="24"/>
        </w:rPr>
        <w:t>,</w:t>
      </w:r>
      <w:r w:rsidRPr="0033105B">
        <w:rPr>
          <w:rFonts w:eastAsia="Times New Roman" w:cs="Times New Roman"/>
          <w:szCs w:val="24"/>
        </w:rPr>
        <w:t xml:space="preserve"> κάτι το οποίο όμως αναίρεσε </w:t>
      </w:r>
      <w:r>
        <w:rPr>
          <w:rFonts w:eastAsia="Times New Roman" w:cs="Times New Roman"/>
          <w:szCs w:val="24"/>
        </w:rPr>
        <w:t xml:space="preserve">ο </w:t>
      </w:r>
      <w:r w:rsidRPr="0033105B">
        <w:rPr>
          <w:rFonts w:eastAsia="Times New Roman" w:cs="Times New Roman"/>
          <w:szCs w:val="24"/>
        </w:rPr>
        <w:t xml:space="preserve">εκπρόσωπος της Τράπεζας Ελλάδος και </w:t>
      </w:r>
      <w:r>
        <w:rPr>
          <w:rFonts w:eastAsia="Times New Roman" w:cs="Times New Roman"/>
          <w:szCs w:val="24"/>
        </w:rPr>
        <w:t>α</w:t>
      </w:r>
      <w:r w:rsidRPr="0033105B">
        <w:rPr>
          <w:rFonts w:eastAsia="Times New Roman" w:cs="Times New Roman"/>
          <w:szCs w:val="24"/>
        </w:rPr>
        <w:t>ναφέρθηκε ότι είναι ένα πολύ μικρό ποσοστό</w:t>
      </w:r>
      <w:r>
        <w:rPr>
          <w:rFonts w:eastAsia="Times New Roman" w:cs="Times New Roman"/>
          <w:szCs w:val="24"/>
        </w:rPr>
        <w:t>,</w:t>
      </w:r>
      <w:r w:rsidRPr="0033105B">
        <w:rPr>
          <w:rFonts w:eastAsia="Times New Roman" w:cs="Times New Roman"/>
          <w:szCs w:val="24"/>
        </w:rPr>
        <w:t xml:space="preserve"> με αισιοδοξία θα πιάσει το 10%</w:t>
      </w:r>
      <w:r>
        <w:rPr>
          <w:rFonts w:eastAsia="Times New Roman" w:cs="Times New Roman"/>
          <w:szCs w:val="24"/>
        </w:rPr>
        <w:t>,</w:t>
      </w:r>
      <w:r w:rsidRPr="0033105B">
        <w:rPr>
          <w:rFonts w:eastAsia="Times New Roman" w:cs="Times New Roman"/>
          <w:szCs w:val="24"/>
        </w:rPr>
        <w:t xml:space="preserve"> διότι από τα 85 δισεκατομμύρια των δανείων</w:t>
      </w:r>
      <w:r>
        <w:rPr>
          <w:rFonts w:eastAsia="Times New Roman" w:cs="Times New Roman"/>
          <w:szCs w:val="24"/>
        </w:rPr>
        <w:t>,</w:t>
      </w:r>
      <w:r w:rsidRPr="0033105B">
        <w:rPr>
          <w:rFonts w:eastAsia="Times New Roman" w:cs="Times New Roman"/>
          <w:szCs w:val="24"/>
        </w:rPr>
        <w:t xml:space="preserve"> τα οποία δεν εξυπηρετούνται</w:t>
      </w:r>
      <w:r>
        <w:rPr>
          <w:rFonts w:eastAsia="Times New Roman" w:cs="Times New Roman"/>
          <w:szCs w:val="24"/>
        </w:rPr>
        <w:t>,</w:t>
      </w:r>
      <w:r w:rsidRPr="0033105B">
        <w:rPr>
          <w:rFonts w:eastAsia="Times New Roman" w:cs="Times New Roman"/>
          <w:szCs w:val="24"/>
        </w:rPr>
        <w:t xml:space="preserve"> θα μπορέσει να ενταχθεί ένα 10%</w:t>
      </w:r>
      <w:r>
        <w:rPr>
          <w:rFonts w:eastAsia="Times New Roman" w:cs="Times New Roman"/>
          <w:szCs w:val="24"/>
        </w:rPr>
        <w:t>,</w:t>
      </w:r>
      <w:r>
        <w:rPr>
          <w:rFonts w:eastAsia="Times New Roman" w:cs="Times New Roman"/>
          <w:szCs w:val="24"/>
        </w:rPr>
        <w:t xml:space="preserve"> δηλαδή τα 8,5 δ</w:t>
      </w:r>
      <w:r w:rsidRPr="0033105B">
        <w:rPr>
          <w:rFonts w:eastAsia="Times New Roman" w:cs="Times New Roman"/>
          <w:szCs w:val="24"/>
        </w:rPr>
        <w:t xml:space="preserve">ισεκατομμύρια από τα </w:t>
      </w:r>
      <w:r>
        <w:rPr>
          <w:rFonts w:eastAsia="Times New Roman" w:cs="Times New Roman"/>
          <w:szCs w:val="24"/>
        </w:rPr>
        <w:t>85.</w:t>
      </w:r>
      <w:r w:rsidRPr="0033105B">
        <w:rPr>
          <w:rFonts w:eastAsia="Times New Roman" w:cs="Times New Roman"/>
          <w:szCs w:val="24"/>
        </w:rPr>
        <w:t xml:space="preserve"> </w:t>
      </w:r>
    </w:p>
    <w:p w14:paraId="4EC1909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Ρώτησα τους</w:t>
      </w:r>
      <w:r w:rsidRPr="0033105B">
        <w:rPr>
          <w:rFonts w:eastAsia="Times New Roman" w:cs="Times New Roman"/>
          <w:szCs w:val="24"/>
        </w:rPr>
        <w:t xml:space="preserve"> εκπροσώπους των τραπεζών και απάντηση φυσικά δεν πήρα</w:t>
      </w:r>
      <w:r>
        <w:rPr>
          <w:rFonts w:eastAsia="Times New Roman" w:cs="Times New Roman"/>
          <w:szCs w:val="24"/>
        </w:rPr>
        <w:t xml:space="preserve"> -απάντησαν </w:t>
      </w:r>
      <w:r w:rsidRPr="0033105B">
        <w:rPr>
          <w:rFonts w:eastAsia="Times New Roman" w:cs="Times New Roman"/>
          <w:szCs w:val="24"/>
        </w:rPr>
        <w:t>σε όλους εσάς</w:t>
      </w:r>
      <w:r>
        <w:rPr>
          <w:rFonts w:eastAsia="Times New Roman" w:cs="Times New Roman"/>
          <w:szCs w:val="24"/>
        </w:rPr>
        <w:t>,</w:t>
      </w:r>
      <w:r w:rsidRPr="0033105B">
        <w:rPr>
          <w:rFonts w:eastAsia="Times New Roman" w:cs="Times New Roman"/>
          <w:szCs w:val="24"/>
        </w:rPr>
        <w:t xml:space="preserve"> που τα έχετε καλά μαζί </w:t>
      </w:r>
      <w:r>
        <w:rPr>
          <w:rFonts w:eastAsia="Times New Roman" w:cs="Times New Roman"/>
          <w:szCs w:val="24"/>
        </w:rPr>
        <w:t xml:space="preserve">τους- </w:t>
      </w:r>
      <w:r w:rsidRPr="0033105B">
        <w:rPr>
          <w:rFonts w:eastAsia="Times New Roman" w:cs="Times New Roman"/>
          <w:szCs w:val="24"/>
        </w:rPr>
        <w:t>αν εκπροσωπού</w:t>
      </w:r>
      <w:r>
        <w:rPr>
          <w:rFonts w:eastAsia="Times New Roman" w:cs="Times New Roman"/>
          <w:szCs w:val="24"/>
        </w:rPr>
        <w:t>ν</w:t>
      </w:r>
      <w:r w:rsidRPr="0033105B">
        <w:rPr>
          <w:rFonts w:eastAsia="Times New Roman" w:cs="Times New Roman"/>
          <w:szCs w:val="24"/>
        </w:rPr>
        <w:t xml:space="preserve"> συγκεκριμένα οικονομικά συμφέροντα</w:t>
      </w:r>
      <w:r>
        <w:rPr>
          <w:rFonts w:eastAsia="Times New Roman" w:cs="Times New Roman"/>
          <w:szCs w:val="24"/>
        </w:rPr>
        <w:t>. Τ</w:t>
      </w:r>
      <w:r w:rsidRPr="0033105B">
        <w:rPr>
          <w:rFonts w:eastAsia="Times New Roman" w:cs="Times New Roman"/>
          <w:szCs w:val="24"/>
        </w:rPr>
        <w:t xml:space="preserve">ους είπα ότι τα περιουσιακά στοιχεία των </w:t>
      </w:r>
      <w:r w:rsidRPr="0033105B">
        <w:rPr>
          <w:rFonts w:eastAsia="Times New Roman" w:cs="Times New Roman"/>
          <w:szCs w:val="24"/>
        </w:rPr>
        <w:t>τραπεζών</w:t>
      </w:r>
      <w:r>
        <w:rPr>
          <w:rFonts w:eastAsia="Times New Roman" w:cs="Times New Roman"/>
          <w:szCs w:val="24"/>
        </w:rPr>
        <w:t>,</w:t>
      </w:r>
      <w:r w:rsidRPr="0033105B">
        <w:rPr>
          <w:rFonts w:eastAsia="Times New Roman" w:cs="Times New Roman"/>
          <w:szCs w:val="24"/>
        </w:rPr>
        <w:t xml:space="preserve"> δηλαδή </w:t>
      </w:r>
      <w:r>
        <w:rPr>
          <w:rFonts w:eastAsia="Times New Roman" w:cs="Times New Roman"/>
          <w:szCs w:val="24"/>
        </w:rPr>
        <w:t xml:space="preserve">κατ’ </w:t>
      </w:r>
      <w:proofErr w:type="spellStart"/>
      <w:r>
        <w:rPr>
          <w:rFonts w:eastAsia="Times New Roman" w:cs="Times New Roman"/>
          <w:szCs w:val="24"/>
        </w:rPr>
        <w:t>ουσίαν</w:t>
      </w:r>
      <w:proofErr w:type="spellEnd"/>
      <w:r w:rsidRPr="0033105B">
        <w:rPr>
          <w:rFonts w:eastAsia="Times New Roman" w:cs="Times New Roman"/>
          <w:szCs w:val="24"/>
        </w:rPr>
        <w:t xml:space="preserve"> τα σπίτια των τραπεζιτών </w:t>
      </w:r>
      <w:r>
        <w:rPr>
          <w:rFonts w:eastAsia="Times New Roman" w:cs="Times New Roman"/>
          <w:szCs w:val="24"/>
        </w:rPr>
        <w:t>-</w:t>
      </w:r>
      <w:r w:rsidRPr="0033105B">
        <w:rPr>
          <w:rFonts w:eastAsia="Times New Roman" w:cs="Times New Roman"/>
          <w:szCs w:val="24"/>
        </w:rPr>
        <w:t xml:space="preserve">τα οποία διέσωσε </w:t>
      </w:r>
      <w:r>
        <w:rPr>
          <w:rFonts w:eastAsia="Times New Roman" w:cs="Times New Roman"/>
          <w:szCs w:val="24"/>
        </w:rPr>
        <w:t xml:space="preserve">ο </w:t>
      </w:r>
      <w:r w:rsidRPr="0033105B">
        <w:rPr>
          <w:rFonts w:eastAsia="Times New Roman" w:cs="Times New Roman"/>
          <w:szCs w:val="24"/>
        </w:rPr>
        <w:lastRenderedPageBreak/>
        <w:t xml:space="preserve">ελληνικός λαός επανειλημμένα με τα μνημόνια που </w:t>
      </w:r>
      <w:r>
        <w:rPr>
          <w:rFonts w:eastAsia="Times New Roman" w:cs="Times New Roman"/>
          <w:szCs w:val="24"/>
        </w:rPr>
        <w:t>του επιβάλλα</w:t>
      </w:r>
      <w:r w:rsidRPr="0033105B">
        <w:rPr>
          <w:rFonts w:eastAsia="Times New Roman" w:cs="Times New Roman"/>
          <w:szCs w:val="24"/>
        </w:rPr>
        <w:t xml:space="preserve">τε μέσω των </w:t>
      </w:r>
      <w:proofErr w:type="spellStart"/>
      <w:r w:rsidRPr="0033105B">
        <w:rPr>
          <w:rFonts w:eastAsia="Times New Roman" w:cs="Times New Roman"/>
          <w:szCs w:val="24"/>
        </w:rPr>
        <w:t>αναχρηματοδοτήσεων</w:t>
      </w:r>
      <w:proofErr w:type="spellEnd"/>
      <w:r w:rsidRPr="0033105B">
        <w:rPr>
          <w:rFonts w:eastAsia="Times New Roman" w:cs="Times New Roman"/>
          <w:szCs w:val="24"/>
        </w:rPr>
        <w:t xml:space="preserve"> των τραπεζών</w:t>
      </w:r>
      <w:r>
        <w:rPr>
          <w:rFonts w:eastAsia="Times New Roman" w:cs="Times New Roman"/>
          <w:szCs w:val="24"/>
        </w:rPr>
        <w:t>, χ</w:t>
      </w:r>
      <w:r w:rsidRPr="0033105B">
        <w:rPr>
          <w:rFonts w:eastAsia="Times New Roman" w:cs="Times New Roman"/>
          <w:szCs w:val="24"/>
        </w:rPr>
        <w:t>ωρίς φυσικά να ερωτηθεί ποτέ ο ελληνικός λαός για κάτι τέτοιο</w:t>
      </w:r>
      <w:r>
        <w:rPr>
          <w:rFonts w:eastAsia="Times New Roman" w:cs="Times New Roman"/>
          <w:szCs w:val="24"/>
        </w:rPr>
        <w:t>,</w:t>
      </w:r>
      <w:r w:rsidRPr="0033105B">
        <w:rPr>
          <w:rFonts w:eastAsia="Times New Roman" w:cs="Times New Roman"/>
          <w:szCs w:val="24"/>
        </w:rPr>
        <w:t xml:space="preserve"> αν θέλει</w:t>
      </w:r>
      <w:r>
        <w:rPr>
          <w:rFonts w:eastAsia="Times New Roman" w:cs="Times New Roman"/>
          <w:szCs w:val="24"/>
        </w:rPr>
        <w:t xml:space="preserve"> </w:t>
      </w:r>
      <w:r w:rsidRPr="0033105B">
        <w:rPr>
          <w:rFonts w:eastAsia="Times New Roman" w:cs="Times New Roman"/>
          <w:szCs w:val="24"/>
        </w:rPr>
        <w:t>να δ</w:t>
      </w:r>
      <w:r w:rsidRPr="0033105B">
        <w:rPr>
          <w:rFonts w:eastAsia="Times New Roman" w:cs="Times New Roman"/>
          <w:szCs w:val="24"/>
        </w:rPr>
        <w:t>ιασώσει ιδιωτικές επιχειρήσεις</w:t>
      </w:r>
      <w:r>
        <w:rPr>
          <w:rFonts w:eastAsia="Times New Roman" w:cs="Times New Roman"/>
          <w:szCs w:val="24"/>
        </w:rPr>
        <w:t>,</w:t>
      </w:r>
      <w:r w:rsidRPr="0033105B">
        <w:rPr>
          <w:rFonts w:eastAsia="Times New Roman" w:cs="Times New Roman"/>
          <w:szCs w:val="24"/>
        </w:rPr>
        <w:t xml:space="preserve"> δηλαδή τις τράπεζες</w:t>
      </w:r>
      <w:r>
        <w:rPr>
          <w:rFonts w:eastAsia="Times New Roman" w:cs="Times New Roman"/>
          <w:szCs w:val="24"/>
        </w:rPr>
        <w:t>- έ</w:t>
      </w:r>
      <w:r w:rsidRPr="0033105B">
        <w:rPr>
          <w:rFonts w:eastAsia="Times New Roman" w:cs="Times New Roman"/>
          <w:szCs w:val="24"/>
        </w:rPr>
        <w:t xml:space="preserve">ρχονται τώρα </w:t>
      </w:r>
      <w:r>
        <w:rPr>
          <w:rFonts w:eastAsia="Times New Roman" w:cs="Times New Roman"/>
          <w:szCs w:val="24"/>
        </w:rPr>
        <w:t xml:space="preserve">οι διασωσμένοι, αυτοί </w:t>
      </w:r>
      <w:r w:rsidRPr="0033105B">
        <w:rPr>
          <w:rFonts w:eastAsia="Times New Roman" w:cs="Times New Roman"/>
          <w:szCs w:val="24"/>
        </w:rPr>
        <w:t xml:space="preserve">που διασώθηκαν από τον </w:t>
      </w:r>
      <w:r>
        <w:rPr>
          <w:rFonts w:eastAsia="Times New Roman" w:cs="Times New Roman"/>
          <w:szCs w:val="24"/>
        </w:rPr>
        <w:t>ε</w:t>
      </w:r>
      <w:r w:rsidRPr="0033105B">
        <w:rPr>
          <w:rFonts w:eastAsia="Times New Roman" w:cs="Times New Roman"/>
          <w:szCs w:val="24"/>
        </w:rPr>
        <w:t>λληνικό λαό</w:t>
      </w:r>
      <w:r>
        <w:rPr>
          <w:rFonts w:eastAsia="Times New Roman" w:cs="Times New Roman"/>
          <w:szCs w:val="24"/>
        </w:rPr>
        <w:t>, ο</w:t>
      </w:r>
      <w:r w:rsidRPr="0033105B">
        <w:rPr>
          <w:rFonts w:eastAsia="Times New Roman" w:cs="Times New Roman"/>
          <w:szCs w:val="24"/>
        </w:rPr>
        <w:t>ι τραπεζίτες δηλαδή</w:t>
      </w:r>
      <w:r>
        <w:rPr>
          <w:rFonts w:eastAsia="Times New Roman" w:cs="Times New Roman"/>
          <w:szCs w:val="24"/>
        </w:rPr>
        <w:t>,</w:t>
      </w:r>
      <w:r w:rsidRPr="0033105B">
        <w:rPr>
          <w:rFonts w:eastAsia="Times New Roman" w:cs="Times New Roman"/>
          <w:szCs w:val="24"/>
        </w:rPr>
        <w:t xml:space="preserve"> να αποφασίσουν </w:t>
      </w:r>
      <w:r>
        <w:rPr>
          <w:rFonts w:eastAsia="Times New Roman" w:cs="Times New Roman"/>
          <w:szCs w:val="24"/>
        </w:rPr>
        <w:t>α</w:t>
      </w:r>
      <w:r w:rsidRPr="0033105B">
        <w:rPr>
          <w:rFonts w:eastAsia="Times New Roman" w:cs="Times New Roman"/>
          <w:szCs w:val="24"/>
        </w:rPr>
        <w:t>ν και ποια σπίτια των ευεργετών τους θα πρέπει να κατασχεθούν ή όχι</w:t>
      </w:r>
      <w:r>
        <w:rPr>
          <w:rFonts w:eastAsia="Times New Roman" w:cs="Times New Roman"/>
          <w:szCs w:val="24"/>
        </w:rPr>
        <w:t>. Α</w:t>
      </w:r>
      <w:r w:rsidRPr="0033105B">
        <w:rPr>
          <w:rFonts w:eastAsia="Times New Roman" w:cs="Times New Roman"/>
          <w:szCs w:val="24"/>
        </w:rPr>
        <w:t>υτό δείχνει την ευγνωμ</w:t>
      </w:r>
      <w:r w:rsidRPr="0033105B">
        <w:rPr>
          <w:rFonts w:eastAsia="Times New Roman" w:cs="Times New Roman"/>
          <w:szCs w:val="24"/>
        </w:rPr>
        <w:t>οσύνη των τραπεζών</w:t>
      </w:r>
      <w:r>
        <w:rPr>
          <w:rFonts w:eastAsia="Times New Roman" w:cs="Times New Roman"/>
          <w:szCs w:val="24"/>
        </w:rPr>
        <w:t>,</w:t>
      </w:r>
      <w:r w:rsidRPr="0033105B">
        <w:rPr>
          <w:rFonts w:eastAsia="Times New Roman" w:cs="Times New Roman"/>
          <w:szCs w:val="24"/>
        </w:rPr>
        <w:t xml:space="preserve"> απέναντι σε αυτούς που </w:t>
      </w:r>
      <w:r>
        <w:rPr>
          <w:rFonts w:eastAsia="Times New Roman" w:cs="Times New Roman"/>
          <w:szCs w:val="24"/>
        </w:rPr>
        <w:t>έσωσαν</w:t>
      </w:r>
      <w:r w:rsidRPr="0033105B">
        <w:rPr>
          <w:rFonts w:eastAsia="Times New Roman" w:cs="Times New Roman"/>
          <w:szCs w:val="24"/>
        </w:rPr>
        <w:t xml:space="preserve"> τις δικές τους περιουσίες</w:t>
      </w:r>
      <w:r>
        <w:rPr>
          <w:rFonts w:eastAsia="Times New Roman" w:cs="Times New Roman"/>
          <w:szCs w:val="24"/>
        </w:rPr>
        <w:t>.</w:t>
      </w:r>
    </w:p>
    <w:p w14:paraId="4EC1909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Είχαμε τους</w:t>
      </w:r>
      <w:r w:rsidRPr="0033105B">
        <w:rPr>
          <w:rFonts w:eastAsia="Times New Roman" w:cs="Times New Roman"/>
          <w:szCs w:val="24"/>
        </w:rPr>
        <w:t xml:space="preserve"> </w:t>
      </w:r>
      <w:r>
        <w:rPr>
          <w:rFonts w:eastAsia="Times New Roman" w:cs="Times New Roman"/>
          <w:szCs w:val="24"/>
        </w:rPr>
        <w:t>φορείς,</w:t>
      </w:r>
      <w:r w:rsidRPr="0033105B">
        <w:rPr>
          <w:rFonts w:eastAsia="Times New Roman" w:cs="Times New Roman"/>
          <w:szCs w:val="24"/>
        </w:rPr>
        <w:t xml:space="preserve"> λοιπόν</w:t>
      </w:r>
      <w:r>
        <w:rPr>
          <w:rFonts w:eastAsia="Times New Roman" w:cs="Times New Roman"/>
          <w:szCs w:val="24"/>
        </w:rPr>
        <w:t>. Είναι καλό ν</w:t>
      </w:r>
      <w:r w:rsidRPr="0033105B">
        <w:rPr>
          <w:rFonts w:eastAsia="Times New Roman" w:cs="Times New Roman"/>
          <w:szCs w:val="24"/>
        </w:rPr>
        <w:t xml:space="preserve">α μαθαίνει και το υπόλοιπο </w:t>
      </w:r>
      <w:r>
        <w:rPr>
          <w:rFonts w:eastAsia="Times New Roman" w:cs="Times New Roman"/>
          <w:szCs w:val="24"/>
        </w:rPr>
        <w:t>Σ</w:t>
      </w:r>
      <w:r w:rsidRPr="0033105B">
        <w:rPr>
          <w:rFonts w:eastAsia="Times New Roman" w:cs="Times New Roman"/>
          <w:szCs w:val="24"/>
        </w:rPr>
        <w:t xml:space="preserve">ώμα </w:t>
      </w:r>
      <w:r>
        <w:rPr>
          <w:rFonts w:eastAsia="Times New Roman" w:cs="Times New Roman"/>
          <w:szCs w:val="24"/>
        </w:rPr>
        <w:t xml:space="preserve">ποιες ήταν οι ερωτήσεις </w:t>
      </w:r>
      <w:r w:rsidRPr="0033105B">
        <w:rPr>
          <w:rFonts w:eastAsia="Times New Roman" w:cs="Times New Roman"/>
          <w:szCs w:val="24"/>
        </w:rPr>
        <w:t>που τέθηκαν</w:t>
      </w:r>
      <w:r>
        <w:rPr>
          <w:rFonts w:eastAsia="Times New Roman" w:cs="Times New Roman"/>
          <w:szCs w:val="24"/>
        </w:rPr>
        <w:t>. Εισηγητής</w:t>
      </w:r>
      <w:r w:rsidRPr="0033105B">
        <w:rPr>
          <w:rFonts w:eastAsia="Times New Roman" w:cs="Times New Roman"/>
          <w:szCs w:val="24"/>
        </w:rPr>
        <w:t xml:space="preserve"> ΣΥΡΙΖΑ</w:t>
      </w:r>
      <w:r>
        <w:rPr>
          <w:rFonts w:eastAsia="Times New Roman" w:cs="Times New Roman"/>
          <w:szCs w:val="24"/>
        </w:rPr>
        <w:t>:</w:t>
      </w:r>
      <w:r w:rsidRPr="0033105B">
        <w:rPr>
          <w:rFonts w:eastAsia="Times New Roman" w:cs="Times New Roman"/>
          <w:szCs w:val="24"/>
        </w:rPr>
        <w:t xml:space="preserve"> κα</w:t>
      </w:r>
      <w:r>
        <w:rPr>
          <w:rFonts w:eastAsia="Times New Roman" w:cs="Times New Roman"/>
          <w:szCs w:val="24"/>
        </w:rPr>
        <w:t>μ</w:t>
      </w:r>
      <w:r w:rsidRPr="0033105B">
        <w:rPr>
          <w:rFonts w:eastAsia="Times New Roman" w:cs="Times New Roman"/>
          <w:szCs w:val="24"/>
        </w:rPr>
        <w:t>μία ερώτηση</w:t>
      </w:r>
      <w:r>
        <w:rPr>
          <w:rFonts w:eastAsia="Times New Roman" w:cs="Times New Roman"/>
          <w:szCs w:val="24"/>
        </w:rPr>
        <w:t>. Ε</w:t>
      </w:r>
      <w:r w:rsidRPr="0033105B">
        <w:rPr>
          <w:rFonts w:eastAsia="Times New Roman" w:cs="Times New Roman"/>
          <w:szCs w:val="24"/>
        </w:rPr>
        <w:t>ισηγητής Νέας Δημοκρατίας</w:t>
      </w:r>
      <w:r>
        <w:rPr>
          <w:rFonts w:eastAsia="Times New Roman" w:cs="Times New Roman"/>
          <w:szCs w:val="24"/>
        </w:rPr>
        <w:t>:</w:t>
      </w:r>
      <w:r w:rsidRPr="0033105B">
        <w:rPr>
          <w:rFonts w:eastAsia="Times New Roman" w:cs="Times New Roman"/>
          <w:szCs w:val="24"/>
        </w:rPr>
        <w:t xml:space="preserve"> ερωτήσει</w:t>
      </w:r>
      <w:r w:rsidRPr="0033105B">
        <w:rPr>
          <w:rFonts w:eastAsia="Times New Roman" w:cs="Times New Roman"/>
          <w:szCs w:val="24"/>
        </w:rPr>
        <w:t>ς μόνο σε εκπροσώπους τραπεζών και στους δικηγόρους</w:t>
      </w:r>
      <w:r>
        <w:rPr>
          <w:rFonts w:eastAsia="Times New Roman" w:cs="Times New Roman"/>
          <w:szCs w:val="24"/>
        </w:rPr>
        <w:t xml:space="preserve">. Αγορητής Κομμουνιστικού Κόμματος: </w:t>
      </w:r>
      <w:r w:rsidRPr="0033105B">
        <w:rPr>
          <w:rFonts w:eastAsia="Times New Roman" w:cs="Times New Roman"/>
          <w:szCs w:val="24"/>
        </w:rPr>
        <w:t>δεν εμφανίστηκε καν</w:t>
      </w:r>
      <w:r>
        <w:rPr>
          <w:rFonts w:eastAsia="Times New Roman" w:cs="Times New Roman"/>
          <w:szCs w:val="24"/>
        </w:rPr>
        <w:t>.</w:t>
      </w:r>
      <w:r w:rsidRPr="0033105B">
        <w:rPr>
          <w:rFonts w:eastAsia="Times New Roman" w:cs="Times New Roman"/>
          <w:szCs w:val="24"/>
        </w:rPr>
        <w:t xml:space="preserve"> Τι παράξενο</w:t>
      </w:r>
      <w:r>
        <w:rPr>
          <w:rFonts w:eastAsia="Times New Roman" w:cs="Times New Roman"/>
          <w:szCs w:val="24"/>
        </w:rPr>
        <w:t>! Έκανε α</w:t>
      </w:r>
      <w:r w:rsidRPr="0033105B">
        <w:rPr>
          <w:rFonts w:eastAsia="Times New Roman" w:cs="Times New Roman"/>
          <w:szCs w:val="24"/>
        </w:rPr>
        <w:t>κριβώς ό</w:t>
      </w:r>
      <w:r>
        <w:rPr>
          <w:rFonts w:eastAsia="Times New Roman" w:cs="Times New Roman"/>
          <w:szCs w:val="24"/>
        </w:rPr>
        <w:t>,</w:t>
      </w:r>
      <w:r w:rsidRPr="0033105B">
        <w:rPr>
          <w:rFonts w:eastAsia="Times New Roman" w:cs="Times New Roman"/>
          <w:szCs w:val="24"/>
        </w:rPr>
        <w:t xml:space="preserve">τι έκανε το κόμμα του στην εξεταστική για τα δάνεια </w:t>
      </w:r>
      <w:r>
        <w:rPr>
          <w:rFonts w:eastAsia="Times New Roman" w:cs="Times New Roman"/>
          <w:szCs w:val="24"/>
        </w:rPr>
        <w:t xml:space="preserve">των </w:t>
      </w:r>
      <w:proofErr w:type="spellStart"/>
      <w:r>
        <w:rPr>
          <w:rFonts w:eastAsia="Times New Roman" w:cs="Times New Roman"/>
          <w:szCs w:val="24"/>
        </w:rPr>
        <w:t>μεγαλο</w:t>
      </w:r>
      <w:r w:rsidRPr="0033105B">
        <w:rPr>
          <w:rFonts w:eastAsia="Times New Roman" w:cs="Times New Roman"/>
          <w:szCs w:val="24"/>
        </w:rPr>
        <w:t>καναλαρχών</w:t>
      </w:r>
      <w:proofErr w:type="spellEnd"/>
      <w:r>
        <w:rPr>
          <w:rFonts w:eastAsia="Times New Roman" w:cs="Times New Roman"/>
          <w:szCs w:val="24"/>
        </w:rPr>
        <w:t>,</w:t>
      </w:r>
      <w:r w:rsidRPr="0033105B">
        <w:rPr>
          <w:rFonts w:eastAsia="Times New Roman" w:cs="Times New Roman"/>
          <w:szCs w:val="24"/>
        </w:rPr>
        <w:t xml:space="preserve"> όπου δεν έκαναν </w:t>
      </w:r>
      <w:r>
        <w:rPr>
          <w:rFonts w:eastAsia="Times New Roman" w:cs="Times New Roman"/>
          <w:szCs w:val="24"/>
        </w:rPr>
        <w:t>απολύτως</w:t>
      </w:r>
      <w:r w:rsidRPr="0033105B">
        <w:rPr>
          <w:rFonts w:eastAsia="Times New Roman" w:cs="Times New Roman"/>
          <w:szCs w:val="24"/>
        </w:rPr>
        <w:t xml:space="preserve"> κα</w:t>
      </w:r>
      <w:r>
        <w:rPr>
          <w:rFonts w:eastAsia="Times New Roman" w:cs="Times New Roman"/>
          <w:szCs w:val="24"/>
        </w:rPr>
        <w:t>μ</w:t>
      </w:r>
      <w:r w:rsidRPr="0033105B">
        <w:rPr>
          <w:rFonts w:eastAsia="Times New Roman" w:cs="Times New Roman"/>
          <w:szCs w:val="24"/>
        </w:rPr>
        <w:t>μία ερώτηση</w:t>
      </w:r>
      <w:r>
        <w:rPr>
          <w:rFonts w:eastAsia="Times New Roman" w:cs="Times New Roman"/>
          <w:szCs w:val="24"/>
        </w:rPr>
        <w:t xml:space="preserve">. </w:t>
      </w:r>
      <w:r w:rsidRPr="0033105B">
        <w:rPr>
          <w:rFonts w:eastAsia="Times New Roman" w:cs="Times New Roman"/>
          <w:szCs w:val="24"/>
        </w:rPr>
        <w:t xml:space="preserve">Απλά </w:t>
      </w:r>
      <w:r>
        <w:rPr>
          <w:rFonts w:eastAsia="Times New Roman" w:cs="Times New Roman"/>
          <w:szCs w:val="24"/>
        </w:rPr>
        <w:t>ε</w:t>
      </w:r>
      <w:r w:rsidRPr="0033105B">
        <w:rPr>
          <w:rFonts w:eastAsia="Times New Roman" w:cs="Times New Roman"/>
          <w:szCs w:val="24"/>
        </w:rPr>
        <w:t xml:space="preserve">χθές δεν </w:t>
      </w:r>
      <w:proofErr w:type="spellStart"/>
      <w:r w:rsidRPr="0033105B">
        <w:rPr>
          <w:rFonts w:eastAsia="Times New Roman" w:cs="Times New Roman"/>
          <w:szCs w:val="24"/>
        </w:rPr>
        <w:t>παρευρέθη</w:t>
      </w:r>
      <w:proofErr w:type="spellEnd"/>
      <w:r>
        <w:rPr>
          <w:rFonts w:eastAsia="Times New Roman" w:cs="Times New Roman"/>
          <w:szCs w:val="24"/>
        </w:rPr>
        <w:t>. Κίνημα Αλλαγής:</w:t>
      </w:r>
      <w:r w:rsidRPr="0033105B">
        <w:rPr>
          <w:rFonts w:eastAsia="Times New Roman" w:cs="Times New Roman"/>
          <w:szCs w:val="24"/>
        </w:rPr>
        <w:t xml:space="preserve"> </w:t>
      </w:r>
      <w:r>
        <w:rPr>
          <w:rFonts w:eastAsia="Times New Roman" w:cs="Times New Roman"/>
          <w:szCs w:val="24"/>
        </w:rPr>
        <w:t>Ε</w:t>
      </w:r>
      <w:r w:rsidRPr="0033105B">
        <w:rPr>
          <w:rFonts w:eastAsia="Times New Roman" w:cs="Times New Roman"/>
          <w:szCs w:val="24"/>
        </w:rPr>
        <w:t xml:space="preserve">ρωτήσεις </w:t>
      </w:r>
      <w:r>
        <w:rPr>
          <w:rFonts w:eastAsia="Times New Roman" w:cs="Times New Roman"/>
          <w:szCs w:val="24"/>
        </w:rPr>
        <w:t>π</w:t>
      </w:r>
      <w:r w:rsidRPr="0033105B">
        <w:rPr>
          <w:rFonts w:eastAsia="Times New Roman" w:cs="Times New Roman"/>
          <w:szCs w:val="24"/>
        </w:rPr>
        <w:t>άλι μόνο σε τραπεζίτες</w:t>
      </w:r>
      <w:r>
        <w:rPr>
          <w:rFonts w:eastAsia="Times New Roman" w:cs="Times New Roman"/>
          <w:szCs w:val="24"/>
        </w:rPr>
        <w:t>.</w:t>
      </w:r>
      <w:r w:rsidRPr="0033105B">
        <w:rPr>
          <w:rFonts w:eastAsia="Times New Roman" w:cs="Times New Roman"/>
          <w:szCs w:val="24"/>
        </w:rPr>
        <w:t xml:space="preserve"> Σήμερα </w:t>
      </w:r>
      <w:r w:rsidRPr="0033105B">
        <w:rPr>
          <w:rFonts w:eastAsia="Times New Roman" w:cs="Times New Roman"/>
          <w:szCs w:val="24"/>
        </w:rPr>
        <w:lastRenderedPageBreak/>
        <w:t>τους έπιασε η ευαισθησία στην Ολομέλεια</w:t>
      </w:r>
      <w:r>
        <w:rPr>
          <w:rFonts w:eastAsia="Times New Roman" w:cs="Times New Roman"/>
          <w:szCs w:val="24"/>
        </w:rPr>
        <w:t>,</w:t>
      </w:r>
      <w:r w:rsidRPr="0033105B">
        <w:rPr>
          <w:rFonts w:eastAsia="Times New Roman" w:cs="Times New Roman"/>
          <w:szCs w:val="24"/>
        </w:rPr>
        <w:t xml:space="preserve"> να κάνουν αναφορά </w:t>
      </w:r>
      <w:r w:rsidRPr="0033105B">
        <w:rPr>
          <w:rFonts w:eastAsia="Times New Roman" w:cs="Times New Roman"/>
          <w:szCs w:val="24"/>
        </w:rPr>
        <w:t>σ</w:t>
      </w:r>
      <w:r>
        <w:rPr>
          <w:rFonts w:eastAsia="Times New Roman" w:cs="Times New Roman"/>
          <w:szCs w:val="24"/>
        </w:rPr>
        <w:t>’</w:t>
      </w:r>
      <w:r w:rsidRPr="0033105B">
        <w:rPr>
          <w:rFonts w:eastAsia="Times New Roman" w:cs="Times New Roman"/>
          <w:szCs w:val="24"/>
        </w:rPr>
        <w:t xml:space="preserve"> </w:t>
      </w:r>
      <w:r w:rsidRPr="0033105B">
        <w:rPr>
          <w:rFonts w:eastAsia="Times New Roman" w:cs="Times New Roman"/>
          <w:szCs w:val="24"/>
        </w:rPr>
        <w:t>αυτούς τους οποίους δεν τους καλύπτει</w:t>
      </w:r>
      <w:r>
        <w:rPr>
          <w:rFonts w:eastAsia="Times New Roman" w:cs="Times New Roman"/>
          <w:szCs w:val="24"/>
        </w:rPr>
        <w:t xml:space="preserve">. </w:t>
      </w:r>
    </w:p>
    <w:p w14:paraId="4EC190A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Έ</w:t>
      </w:r>
      <w:r w:rsidRPr="0033105B">
        <w:rPr>
          <w:rFonts w:eastAsia="Times New Roman" w:cs="Times New Roman"/>
          <w:szCs w:val="24"/>
        </w:rPr>
        <w:t xml:space="preserve">γινε </w:t>
      </w:r>
      <w:r>
        <w:rPr>
          <w:rFonts w:eastAsia="Times New Roman" w:cs="Times New Roman"/>
          <w:szCs w:val="24"/>
        </w:rPr>
        <w:t>μ</w:t>
      </w:r>
      <w:r w:rsidRPr="0033105B">
        <w:rPr>
          <w:rFonts w:eastAsia="Times New Roman" w:cs="Times New Roman"/>
          <w:szCs w:val="24"/>
        </w:rPr>
        <w:t>άλιστα μία τοποθέτηση από ένα</w:t>
      </w:r>
      <w:r>
        <w:rPr>
          <w:rFonts w:eastAsia="Times New Roman" w:cs="Times New Roman"/>
          <w:szCs w:val="24"/>
        </w:rPr>
        <w:t>ν</w:t>
      </w:r>
      <w:r w:rsidRPr="0033105B">
        <w:rPr>
          <w:rFonts w:eastAsia="Times New Roman" w:cs="Times New Roman"/>
          <w:szCs w:val="24"/>
        </w:rPr>
        <w:t xml:space="preserve"> </w:t>
      </w:r>
      <w:r>
        <w:rPr>
          <w:rFonts w:eastAsia="Times New Roman" w:cs="Times New Roman"/>
          <w:szCs w:val="24"/>
        </w:rPr>
        <w:t>Β</w:t>
      </w:r>
      <w:r w:rsidRPr="0033105B">
        <w:rPr>
          <w:rFonts w:eastAsia="Times New Roman" w:cs="Times New Roman"/>
          <w:szCs w:val="24"/>
        </w:rPr>
        <w:t>ουλευτή του ΣΥΡΙΖΑ χθες</w:t>
      </w:r>
      <w:r>
        <w:rPr>
          <w:rFonts w:eastAsia="Times New Roman" w:cs="Times New Roman"/>
          <w:szCs w:val="24"/>
        </w:rPr>
        <w:t>,</w:t>
      </w:r>
      <w:r w:rsidRPr="0033105B">
        <w:rPr>
          <w:rFonts w:eastAsia="Times New Roman" w:cs="Times New Roman"/>
          <w:szCs w:val="24"/>
        </w:rPr>
        <w:t xml:space="preserve"> ο οποίος έλεγε ότι αφορά </w:t>
      </w:r>
      <w:r>
        <w:rPr>
          <w:rFonts w:eastAsia="Times New Roman" w:cs="Times New Roman"/>
          <w:szCs w:val="24"/>
        </w:rPr>
        <w:t>σ</w:t>
      </w:r>
      <w:r w:rsidRPr="0033105B">
        <w:rPr>
          <w:rFonts w:eastAsia="Times New Roman" w:cs="Times New Roman"/>
          <w:szCs w:val="24"/>
        </w:rPr>
        <w:t>το μεγάλο κομμάτι των δανειοληπτών</w:t>
      </w:r>
      <w:r>
        <w:rPr>
          <w:rFonts w:eastAsia="Times New Roman" w:cs="Times New Roman"/>
          <w:szCs w:val="24"/>
        </w:rPr>
        <w:t>. Τ</w:t>
      </w:r>
      <w:r w:rsidRPr="0033105B">
        <w:rPr>
          <w:rFonts w:eastAsia="Times New Roman" w:cs="Times New Roman"/>
          <w:szCs w:val="24"/>
        </w:rPr>
        <w:t xml:space="preserve">ο μεγάλο κομμάτι </w:t>
      </w:r>
      <w:r>
        <w:rPr>
          <w:rFonts w:eastAsia="Times New Roman" w:cs="Times New Roman"/>
          <w:szCs w:val="24"/>
        </w:rPr>
        <w:t>σ</w:t>
      </w:r>
      <w:r w:rsidRPr="0033105B">
        <w:rPr>
          <w:rFonts w:eastAsia="Times New Roman" w:cs="Times New Roman"/>
          <w:szCs w:val="24"/>
        </w:rPr>
        <w:t>ε ποσοστό των δανειοληπτών συμφωνούμε απόλυτα ότι θα πρέπει να προστατευθ</w:t>
      </w:r>
      <w:r>
        <w:rPr>
          <w:rFonts w:eastAsia="Times New Roman" w:cs="Times New Roman"/>
          <w:szCs w:val="24"/>
        </w:rPr>
        <w:t xml:space="preserve">εί. Όμως, το </w:t>
      </w:r>
      <w:r w:rsidRPr="0033105B">
        <w:rPr>
          <w:rFonts w:eastAsia="Times New Roman" w:cs="Times New Roman"/>
          <w:szCs w:val="24"/>
        </w:rPr>
        <w:t xml:space="preserve">θέμα είναι ότι το μεγάλο κομμάτι των δανειοληπτών </w:t>
      </w:r>
      <w:r>
        <w:rPr>
          <w:rFonts w:eastAsia="Times New Roman" w:cs="Times New Roman"/>
          <w:szCs w:val="24"/>
        </w:rPr>
        <w:t xml:space="preserve">έχει σχέση με το </w:t>
      </w:r>
      <w:r w:rsidRPr="0033105B">
        <w:rPr>
          <w:rFonts w:eastAsia="Times New Roman" w:cs="Times New Roman"/>
          <w:szCs w:val="24"/>
        </w:rPr>
        <w:t>μικρό κομμάτι του χρέ</w:t>
      </w:r>
      <w:r w:rsidRPr="0033105B">
        <w:rPr>
          <w:rFonts w:eastAsia="Times New Roman" w:cs="Times New Roman"/>
          <w:szCs w:val="24"/>
        </w:rPr>
        <w:t>ους</w:t>
      </w:r>
      <w:r>
        <w:rPr>
          <w:rFonts w:eastAsia="Times New Roman" w:cs="Times New Roman"/>
          <w:szCs w:val="24"/>
        </w:rPr>
        <w:t>.</w:t>
      </w:r>
      <w:r w:rsidRPr="0033105B">
        <w:rPr>
          <w:rFonts w:eastAsia="Times New Roman" w:cs="Times New Roman"/>
          <w:szCs w:val="24"/>
        </w:rPr>
        <w:t xml:space="preserve"> Τι κάνετε εσείς </w:t>
      </w:r>
      <w:r>
        <w:rPr>
          <w:rFonts w:eastAsia="Times New Roman" w:cs="Times New Roman"/>
          <w:szCs w:val="24"/>
        </w:rPr>
        <w:t>ως</w:t>
      </w:r>
      <w:r w:rsidRPr="0033105B">
        <w:rPr>
          <w:rFonts w:eastAsia="Times New Roman" w:cs="Times New Roman"/>
          <w:szCs w:val="24"/>
        </w:rPr>
        <w:t xml:space="preserve"> ΣΥΡΙΖΑ</w:t>
      </w:r>
      <w:r>
        <w:rPr>
          <w:rFonts w:eastAsia="Times New Roman" w:cs="Times New Roman"/>
          <w:szCs w:val="24"/>
        </w:rPr>
        <w:t>,</w:t>
      </w:r>
      <w:r w:rsidRPr="0033105B">
        <w:rPr>
          <w:rFonts w:eastAsia="Times New Roman" w:cs="Times New Roman"/>
          <w:szCs w:val="24"/>
        </w:rPr>
        <w:t xml:space="preserve"> ως Αριστερά με το μεγάλο κομμάτι του χρέους</w:t>
      </w:r>
      <w:r>
        <w:rPr>
          <w:rFonts w:eastAsia="Times New Roman" w:cs="Times New Roman"/>
          <w:szCs w:val="24"/>
        </w:rPr>
        <w:t>,</w:t>
      </w:r>
      <w:r w:rsidRPr="0033105B">
        <w:rPr>
          <w:rFonts w:eastAsia="Times New Roman" w:cs="Times New Roman"/>
          <w:szCs w:val="24"/>
        </w:rPr>
        <w:t xml:space="preserve"> το οποίο το </w:t>
      </w:r>
      <w:r>
        <w:rPr>
          <w:rFonts w:eastAsia="Times New Roman" w:cs="Times New Roman"/>
          <w:szCs w:val="24"/>
        </w:rPr>
        <w:t>έχουν λίγοι; Α</w:t>
      </w:r>
      <w:r w:rsidRPr="0033105B">
        <w:rPr>
          <w:rFonts w:eastAsia="Times New Roman" w:cs="Times New Roman"/>
          <w:szCs w:val="24"/>
        </w:rPr>
        <w:t>υτό είναι πολύ βασικό</w:t>
      </w:r>
      <w:r>
        <w:rPr>
          <w:rFonts w:eastAsia="Times New Roman" w:cs="Times New Roman"/>
          <w:szCs w:val="24"/>
        </w:rPr>
        <w:t>,</w:t>
      </w:r>
      <w:r w:rsidRPr="0033105B">
        <w:rPr>
          <w:rFonts w:eastAsia="Times New Roman" w:cs="Times New Roman"/>
          <w:szCs w:val="24"/>
        </w:rPr>
        <w:t xml:space="preserve"> αυτό μας ενδιαφέρει</w:t>
      </w:r>
      <w:r>
        <w:rPr>
          <w:rFonts w:eastAsia="Times New Roman" w:cs="Times New Roman"/>
          <w:szCs w:val="24"/>
        </w:rPr>
        <w:t>. Σ</w:t>
      </w:r>
      <w:r w:rsidRPr="0033105B">
        <w:rPr>
          <w:rFonts w:eastAsia="Times New Roman" w:cs="Times New Roman"/>
          <w:szCs w:val="24"/>
        </w:rPr>
        <w:t>υμφωνούμε ότι θα πρέπει να προστατεύεται 100% η πρώτη κατοικία</w:t>
      </w:r>
      <w:r>
        <w:rPr>
          <w:rFonts w:eastAsia="Times New Roman" w:cs="Times New Roman"/>
          <w:szCs w:val="24"/>
        </w:rPr>
        <w:t xml:space="preserve">. </w:t>
      </w:r>
    </w:p>
    <w:p w14:paraId="4EC190A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Θ</w:t>
      </w:r>
      <w:r w:rsidRPr="0033105B">
        <w:rPr>
          <w:rFonts w:eastAsia="Times New Roman" w:cs="Times New Roman"/>
          <w:szCs w:val="24"/>
        </w:rPr>
        <w:t>α αναφέρω τώρα τους λόγους που θα κα</w:t>
      </w:r>
      <w:r>
        <w:rPr>
          <w:rFonts w:eastAsia="Times New Roman" w:cs="Times New Roman"/>
          <w:szCs w:val="24"/>
        </w:rPr>
        <w:t>ταψηφί</w:t>
      </w:r>
      <w:r>
        <w:rPr>
          <w:rFonts w:eastAsia="Times New Roman" w:cs="Times New Roman"/>
          <w:szCs w:val="24"/>
        </w:rPr>
        <w:t>σουμε την τροπολογία 2057/</w:t>
      </w:r>
      <w:r w:rsidRPr="0033105B">
        <w:rPr>
          <w:rFonts w:eastAsia="Times New Roman" w:cs="Times New Roman"/>
          <w:szCs w:val="24"/>
        </w:rPr>
        <w:t>52</w:t>
      </w:r>
      <w:r>
        <w:rPr>
          <w:rFonts w:eastAsia="Times New Roman" w:cs="Times New Roman"/>
          <w:szCs w:val="24"/>
        </w:rPr>
        <w:t>:</w:t>
      </w:r>
    </w:p>
    <w:p w14:paraId="4EC190A2" w14:textId="77777777" w:rsidR="008E01FC" w:rsidRDefault="002168A0">
      <w:pPr>
        <w:spacing w:line="600" w:lineRule="auto"/>
        <w:ind w:firstLine="720"/>
        <w:jc w:val="both"/>
        <w:rPr>
          <w:rFonts w:eastAsia="Times New Roman" w:cs="Times New Roman"/>
          <w:szCs w:val="24"/>
        </w:rPr>
      </w:pPr>
      <w:r w:rsidRPr="0033105B">
        <w:rPr>
          <w:rFonts w:eastAsia="Times New Roman" w:cs="Times New Roman"/>
          <w:szCs w:val="24"/>
        </w:rPr>
        <w:t>Πρώτον</w:t>
      </w:r>
      <w:r>
        <w:rPr>
          <w:rFonts w:eastAsia="Times New Roman" w:cs="Times New Roman"/>
          <w:szCs w:val="24"/>
        </w:rPr>
        <w:t>,</w:t>
      </w:r>
      <w:r w:rsidRPr="0033105B">
        <w:rPr>
          <w:rFonts w:eastAsia="Times New Roman" w:cs="Times New Roman"/>
          <w:szCs w:val="24"/>
        </w:rPr>
        <w:t xml:space="preserve"> εξαιρεί τους πολύτεκνους</w:t>
      </w:r>
      <w:r>
        <w:rPr>
          <w:rFonts w:eastAsia="Times New Roman" w:cs="Times New Roman"/>
          <w:szCs w:val="24"/>
        </w:rPr>
        <w:t>. Υ</w:t>
      </w:r>
      <w:r w:rsidRPr="0033105B">
        <w:rPr>
          <w:rFonts w:eastAsia="Times New Roman" w:cs="Times New Roman"/>
          <w:szCs w:val="24"/>
        </w:rPr>
        <w:t>πάρχει μία πρόβλ</w:t>
      </w:r>
      <w:r>
        <w:rPr>
          <w:rFonts w:eastAsia="Times New Roman" w:cs="Times New Roman"/>
          <w:szCs w:val="24"/>
        </w:rPr>
        <w:t>εψη μόνον γ</w:t>
      </w:r>
      <w:r w:rsidRPr="0033105B">
        <w:rPr>
          <w:rFonts w:eastAsia="Times New Roman" w:cs="Times New Roman"/>
          <w:szCs w:val="24"/>
        </w:rPr>
        <w:t>ια όσους έχουν μέχρι και τρία παιδιά</w:t>
      </w:r>
      <w:r>
        <w:rPr>
          <w:rFonts w:eastAsia="Times New Roman" w:cs="Times New Roman"/>
          <w:szCs w:val="24"/>
        </w:rPr>
        <w:t xml:space="preserve"> –άρθρο 1, παράγραφος δ΄. </w:t>
      </w:r>
    </w:p>
    <w:p w14:paraId="4EC190A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Δ</w:t>
      </w:r>
      <w:r w:rsidRPr="0033105B">
        <w:rPr>
          <w:rFonts w:eastAsia="Times New Roman" w:cs="Times New Roman"/>
          <w:szCs w:val="24"/>
        </w:rPr>
        <w:t>εύτερον</w:t>
      </w:r>
      <w:r>
        <w:rPr>
          <w:rFonts w:eastAsia="Times New Roman" w:cs="Times New Roman"/>
          <w:szCs w:val="24"/>
        </w:rPr>
        <w:t>,</w:t>
      </w:r>
      <w:r w:rsidRPr="0033105B">
        <w:rPr>
          <w:rFonts w:eastAsia="Times New Roman" w:cs="Times New Roman"/>
          <w:szCs w:val="24"/>
        </w:rPr>
        <w:t xml:space="preserve"> η αξία της προστατευόμενης κύριας κατοικίας κατά το</w:t>
      </w:r>
      <w:r>
        <w:rPr>
          <w:rFonts w:eastAsia="Times New Roman" w:cs="Times New Roman"/>
          <w:szCs w:val="24"/>
        </w:rPr>
        <w:t>ν</w:t>
      </w:r>
      <w:r w:rsidRPr="0033105B">
        <w:rPr>
          <w:rFonts w:eastAsia="Times New Roman" w:cs="Times New Roman"/>
          <w:szCs w:val="24"/>
        </w:rPr>
        <w:t xml:space="preserve"> χρόνο υποβολής της αίτησης να μην ξεπερνά </w:t>
      </w:r>
      <w:r>
        <w:rPr>
          <w:rFonts w:eastAsia="Times New Roman" w:cs="Times New Roman"/>
          <w:szCs w:val="24"/>
        </w:rPr>
        <w:t>σ</w:t>
      </w:r>
      <w:r w:rsidRPr="0033105B">
        <w:rPr>
          <w:rFonts w:eastAsia="Times New Roman" w:cs="Times New Roman"/>
          <w:szCs w:val="24"/>
        </w:rPr>
        <w:t xml:space="preserve">το </w:t>
      </w:r>
      <w:r>
        <w:rPr>
          <w:rFonts w:eastAsia="Times New Roman" w:cs="Times New Roman"/>
          <w:szCs w:val="24"/>
        </w:rPr>
        <w:t>σύνολο</w:t>
      </w:r>
      <w:r w:rsidRPr="0033105B">
        <w:rPr>
          <w:rFonts w:eastAsia="Times New Roman" w:cs="Times New Roman"/>
          <w:szCs w:val="24"/>
        </w:rPr>
        <w:t xml:space="preserve"> τα 175.000 ευρώ</w:t>
      </w:r>
      <w:r>
        <w:rPr>
          <w:rFonts w:eastAsia="Times New Roman" w:cs="Times New Roman"/>
          <w:szCs w:val="24"/>
        </w:rPr>
        <w:t xml:space="preserve"> –άρθρο 1, </w:t>
      </w:r>
      <w:r w:rsidRPr="0033105B">
        <w:rPr>
          <w:rFonts w:eastAsia="Times New Roman" w:cs="Times New Roman"/>
          <w:szCs w:val="24"/>
        </w:rPr>
        <w:t xml:space="preserve">παράγραφος </w:t>
      </w:r>
      <w:r>
        <w:rPr>
          <w:rFonts w:eastAsia="Times New Roman" w:cs="Times New Roman"/>
          <w:szCs w:val="24"/>
        </w:rPr>
        <w:t>γ΄. Τ</w:t>
      </w:r>
      <w:r w:rsidRPr="0033105B">
        <w:rPr>
          <w:rFonts w:eastAsia="Times New Roman" w:cs="Times New Roman"/>
          <w:szCs w:val="24"/>
        </w:rPr>
        <w:t>α όρια που έχουν τεθεί εδώ</w:t>
      </w:r>
      <w:r>
        <w:rPr>
          <w:rFonts w:eastAsia="Times New Roman" w:cs="Times New Roman"/>
          <w:szCs w:val="24"/>
        </w:rPr>
        <w:t>,</w:t>
      </w:r>
      <w:r w:rsidRPr="0033105B">
        <w:rPr>
          <w:rFonts w:eastAsia="Times New Roman" w:cs="Times New Roman"/>
          <w:szCs w:val="24"/>
        </w:rPr>
        <w:t xml:space="preserve"> σχετικά με την αξία της πρώτης κατοικίας και </w:t>
      </w:r>
      <w:r>
        <w:rPr>
          <w:rFonts w:eastAsia="Times New Roman" w:cs="Times New Roman"/>
          <w:szCs w:val="24"/>
        </w:rPr>
        <w:t>την αξία της υπόλοιπης περιουσίας,</w:t>
      </w:r>
      <w:r w:rsidRPr="0033105B">
        <w:rPr>
          <w:rFonts w:eastAsia="Times New Roman" w:cs="Times New Roman"/>
          <w:szCs w:val="24"/>
        </w:rPr>
        <w:t xml:space="preserve"> σε συνδυασμό με τα ατομικά και τα οικογενειακά εισοδ</w:t>
      </w:r>
      <w:r w:rsidRPr="0033105B">
        <w:rPr>
          <w:rFonts w:eastAsia="Times New Roman" w:cs="Times New Roman"/>
          <w:szCs w:val="24"/>
        </w:rPr>
        <w:t>ήματα</w:t>
      </w:r>
      <w:r>
        <w:rPr>
          <w:rFonts w:eastAsia="Times New Roman" w:cs="Times New Roman"/>
          <w:szCs w:val="24"/>
        </w:rPr>
        <w:t>,</w:t>
      </w:r>
      <w:r w:rsidRPr="0033105B">
        <w:rPr>
          <w:rFonts w:eastAsia="Times New Roman" w:cs="Times New Roman"/>
          <w:szCs w:val="24"/>
        </w:rPr>
        <w:t xml:space="preserve"> αποσκοπούν στον αποκλεισμό </w:t>
      </w:r>
      <w:r>
        <w:rPr>
          <w:rFonts w:eastAsia="Times New Roman" w:cs="Times New Roman"/>
          <w:szCs w:val="24"/>
        </w:rPr>
        <w:t>ό</w:t>
      </w:r>
      <w:r w:rsidRPr="0033105B">
        <w:rPr>
          <w:rFonts w:eastAsia="Times New Roman" w:cs="Times New Roman"/>
          <w:szCs w:val="24"/>
        </w:rPr>
        <w:t>σο το δυνατόν περισσότερων δανειοληπτών</w:t>
      </w:r>
      <w:r>
        <w:rPr>
          <w:rFonts w:eastAsia="Times New Roman" w:cs="Times New Roman"/>
          <w:szCs w:val="24"/>
        </w:rPr>
        <w:t xml:space="preserve">. </w:t>
      </w:r>
    </w:p>
    <w:p w14:paraId="4EC190A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Τρίτον, ιδίως το ανώτατο</w:t>
      </w:r>
      <w:r w:rsidRPr="0033105B">
        <w:rPr>
          <w:rFonts w:eastAsia="Times New Roman" w:cs="Times New Roman"/>
          <w:szCs w:val="24"/>
        </w:rPr>
        <w:t xml:space="preserve"> </w:t>
      </w:r>
      <w:r>
        <w:rPr>
          <w:rFonts w:eastAsia="Times New Roman" w:cs="Times New Roman"/>
          <w:szCs w:val="24"/>
        </w:rPr>
        <w:t>όριο</w:t>
      </w:r>
      <w:r w:rsidRPr="0033105B">
        <w:rPr>
          <w:rFonts w:eastAsia="Times New Roman" w:cs="Times New Roman"/>
          <w:szCs w:val="24"/>
        </w:rPr>
        <w:t xml:space="preserve"> των 130.000 ευρώ που τίθε</w:t>
      </w:r>
      <w:r>
        <w:rPr>
          <w:rFonts w:eastAsia="Times New Roman" w:cs="Times New Roman"/>
          <w:szCs w:val="24"/>
        </w:rPr>
        <w:t>ν</w:t>
      </w:r>
      <w:r w:rsidRPr="0033105B">
        <w:rPr>
          <w:rFonts w:eastAsia="Times New Roman" w:cs="Times New Roman"/>
          <w:szCs w:val="24"/>
        </w:rPr>
        <w:t>ται για το ανεξόφλητο κεφάλαιο είναι σκέτη κοροϊδία</w:t>
      </w:r>
      <w:r>
        <w:rPr>
          <w:rFonts w:eastAsia="Times New Roman" w:cs="Times New Roman"/>
          <w:szCs w:val="24"/>
        </w:rPr>
        <w:t>. Η</w:t>
      </w:r>
      <w:r w:rsidRPr="0033105B">
        <w:rPr>
          <w:rFonts w:eastAsia="Times New Roman" w:cs="Times New Roman"/>
          <w:szCs w:val="24"/>
        </w:rPr>
        <w:t xml:space="preserve"> πλειοψηφία των στεγαστικών δανείων που έχει χορηγηθεί υπερβαίνουν κα</w:t>
      </w:r>
      <w:r w:rsidRPr="0033105B">
        <w:rPr>
          <w:rFonts w:eastAsia="Times New Roman" w:cs="Times New Roman"/>
          <w:szCs w:val="24"/>
        </w:rPr>
        <w:t>τά πολύ αυτό το ποσό</w:t>
      </w:r>
      <w:r>
        <w:rPr>
          <w:rFonts w:eastAsia="Times New Roman" w:cs="Times New Roman"/>
          <w:szCs w:val="24"/>
        </w:rPr>
        <w:t xml:space="preserve">. </w:t>
      </w:r>
    </w:p>
    <w:p w14:paraId="4EC190A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w:t>
      </w:r>
      <w:r w:rsidRPr="0033105B">
        <w:rPr>
          <w:rFonts w:eastAsia="Times New Roman" w:cs="Times New Roman"/>
          <w:szCs w:val="24"/>
        </w:rPr>
        <w:t>έταρτον</w:t>
      </w:r>
      <w:r>
        <w:rPr>
          <w:rFonts w:eastAsia="Times New Roman" w:cs="Times New Roman"/>
          <w:szCs w:val="24"/>
        </w:rPr>
        <w:t>,</w:t>
      </w:r>
      <w:r w:rsidRPr="0033105B">
        <w:rPr>
          <w:rFonts w:eastAsia="Times New Roman" w:cs="Times New Roman"/>
          <w:szCs w:val="24"/>
        </w:rPr>
        <w:t xml:space="preserve"> η συγκεκριμένη τροπολογία </w:t>
      </w:r>
      <w:r>
        <w:rPr>
          <w:rFonts w:eastAsia="Times New Roman" w:cs="Times New Roman"/>
          <w:szCs w:val="24"/>
        </w:rPr>
        <w:t>θέτει</w:t>
      </w:r>
      <w:r w:rsidRPr="0033105B">
        <w:rPr>
          <w:rFonts w:eastAsia="Times New Roman" w:cs="Times New Roman"/>
          <w:szCs w:val="24"/>
        </w:rPr>
        <w:t xml:space="preserve"> τα όρια με τέτοιο</w:t>
      </w:r>
      <w:r>
        <w:rPr>
          <w:rFonts w:eastAsia="Times New Roman" w:cs="Times New Roman"/>
          <w:szCs w:val="24"/>
        </w:rPr>
        <w:t>ν</w:t>
      </w:r>
      <w:r w:rsidRPr="0033105B">
        <w:rPr>
          <w:rFonts w:eastAsia="Times New Roman" w:cs="Times New Roman"/>
          <w:szCs w:val="24"/>
        </w:rPr>
        <w:t xml:space="preserve"> τρόπο ώστε να μπει οριστικά μία ταφόπλακα σε όσους ήλπιζαν ότι υπάρχει περίπτωση προστασίας της πρώτης κατοικίας</w:t>
      </w:r>
      <w:r>
        <w:rPr>
          <w:rFonts w:eastAsia="Times New Roman" w:cs="Times New Roman"/>
          <w:szCs w:val="24"/>
        </w:rPr>
        <w:t xml:space="preserve">. </w:t>
      </w:r>
    </w:p>
    <w:p w14:paraId="4EC190A6" w14:textId="77777777" w:rsidR="008E01FC" w:rsidRDefault="002168A0">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θα σας παραπέμψω σ</w:t>
      </w:r>
      <w:r w:rsidRPr="0033105B">
        <w:rPr>
          <w:rFonts w:eastAsia="Times New Roman" w:cs="Times New Roman"/>
          <w:szCs w:val="24"/>
        </w:rPr>
        <w:t>τη σελίδα 1 της τροπολογίας</w:t>
      </w:r>
      <w:r>
        <w:rPr>
          <w:rFonts w:eastAsia="Times New Roman" w:cs="Times New Roman"/>
          <w:szCs w:val="24"/>
        </w:rPr>
        <w:t>,</w:t>
      </w:r>
      <w:r w:rsidRPr="0033105B">
        <w:rPr>
          <w:rFonts w:eastAsia="Times New Roman" w:cs="Times New Roman"/>
          <w:szCs w:val="24"/>
        </w:rPr>
        <w:t xml:space="preserve"> ό</w:t>
      </w:r>
      <w:r w:rsidRPr="0033105B">
        <w:rPr>
          <w:rFonts w:eastAsia="Times New Roman" w:cs="Times New Roman"/>
          <w:szCs w:val="24"/>
        </w:rPr>
        <w:t>που αναφέρεται επί της αρχής</w:t>
      </w:r>
      <w:r>
        <w:rPr>
          <w:rFonts w:eastAsia="Times New Roman" w:cs="Times New Roman"/>
          <w:szCs w:val="24"/>
        </w:rPr>
        <w:t>. «Ε</w:t>
      </w:r>
      <w:r w:rsidRPr="0033105B">
        <w:rPr>
          <w:rFonts w:eastAsia="Times New Roman" w:cs="Times New Roman"/>
          <w:szCs w:val="24"/>
        </w:rPr>
        <w:t xml:space="preserve">υάλωτοι οφειλέτες μπορούν να προστατεύσουν την κύρια κατοικία τους από τη ρευστοποίηση με τη διάταξη της παραγράφου 2 του άρθρου 9 του </w:t>
      </w:r>
      <w:r>
        <w:rPr>
          <w:rFonts w:eastAsia="Times New Roman" w:cs="Times New Roman"/>
          <w:szCs w:val="24"/>
        </w:rPr>
        <w:lastRenderedPageBreak/>
        <w:t>ν.3869/20</w:t>
      </w:r>
      <w:r w:rsidRPr="0033105B">
        <w:rPr>
          <w:rFonts w:eastAsia="Times New Roman" w:cs="Times New Roman"/>
          <w:szCs w:val="24"/>
        </w:rPr>
        <w:t>10</w:t>
      </w:r>
      <w:r>
        <w:rPr>
          <w:rFonts w:eastAsia="Times New Roman" w:cs="Times New Roman"/>
          <w:szCs w:val="24"/>
        </w:rPr>
        <w:t>. Ω</w:t>
      </w:r>
      <w:r w:rsidRPr="0033105B">
        <w:rPr>
          <w:rFonts w:eastAsia="Times New Roman" w:cs="Times New Roman"/>
          <w:szCs w:val="24"/>
        </w:rPr>
        <w:t>στόσο</w:t>
      </w:r>
      <w:r>
        <w:rPr>
          <w:rFonts w:eastAsia="Times New Roman" w:cs="Times New Roman"/>
          <w:szCs w:val="24"/>
        </w:rPr>
        <w:t>,</w:t>
      </w:r>
      <w:r w:rsidRPr="0033105B">
        <w:rPr>
          <w:rFonts w:eastAsia="Times New Roman" w:cs="Times New Roman"/>
          <w:szCs w:val="24"/>
        </w:rPr>
        <w:t xml:space="preserve"> η διάταξη αυτή εφαρμόζεται μόνο σε </w:t>
      </w:r>
      <w:r>
        <w:rPr>
          <w:rFonts w:eastAsia="Times New Roman" w:cs="Times New Roman"/>
          <w:szCs w:val="24"/>
        </w:rPr>
        <w:t>αιτήσεις</w:t>
      </w:r>
      <w:r w:rsidRPr="0033105B">
        <w:rPr>
          <w:rFonts w:eastAsia="Times New Roman" w:cs="Times New Roman"/>
          <w:szCs w:val="24"/>
        </w:rPr>
        <w:t xml:space="preserve"> που ασκήθηκαν μέχρι και </w:t>
      </w:r>
      <w:r w:rsidRPr="0033105B">
        <w:rPr>
          <w:rFonts w:eastAsia="Times New Roman" w:cs="Times New Roman"/>
          <w:szCs w:val="24"/>
        </w:rPr>
        <w:t xml:space="preserve">την 28η Φεβρουαρίου </w:t>
      </w:r>
      <w:r>
        <w:rPr>
          <w:rFonts w:eastAsia="Times New Roman" w:cs="Times New Roman"/>
          <w:szCs w:val="24"/>
        </w:rPr>
        <w:t xml:space="preserve">του 2019. </w:t>
      </w:r>
      <w:r>
        <w:rPr>
          <w:rFonts w:eastAsia="Times New Roman" w:cs="Times New Roman"/>
          <w:szCs w:val="24"/>
        </w:rPr>
        <w:t>«</w:t>
      </w:r>
      <w:r>
        <w:rPr>
          <w:rFonts w:eastAsia="Times New Roman" w:cs="Times New Roman"/>
          <w:szCs w:val="24"/>
        </w:rPr>
        <w:t>Η χρονικά</w:t>
      </w:r>
      <w:r w:rsidRPr="0033105B">
        <w:rPr>
          <w:rFonts w:eastAsia="Times New Roman" w:cs="Times New Roman"/>
          <w:szCs w:val="24"/>
        </w:rPr>
        <w:t xml:space="preserve"> περιορισμένη ισχύς</w:t>
      </w:r>
      <w:r>
        <w:rPr>
          <w:rFonts w:eastAsia="Times New Roman" w:cs="Times New Roman"/>
          <w:szCs w:val="24"/>
        </w:rPr>
        <w:t>…» -</w:t>
      </w:r>
      <w:r w:rsidRPr="0033105B">
        <w:rPr>
          <w:rFonts w:eastAsia="Times New Roman" w:cs="Times New Roman"/>
          <w:szCs w:val="24"/>
        </w:rPr>
        <w:t>εδώ είναι όλο το ζουμί</w:t>
      </w:r>
      <w:r>
        <w:rPr>
          <w:rFonts w:eastAsia="Times New Roman" w:cs="Times New Roman"/>
          <w:szCs w:val="24"/>
        </w:rPr>
        <w:t>- «…</w:t>
      </w:r>
      <w:r w:rsidRPr="0033105B">
        <w:rPr>
          <w:rFonts w:eastAsia="Times New Roman" w:cs="Times New Roman"/>
          <w:szCs w:val="24"/>
        </w:rPr>
        <w:t>της εν λόγω διάταξης δικαιολογείται από το γεγονός ότι αντανακλά μία οικονομική συγκυρία</w:t>
      </w:r>
      <w:r>
        <w:rPr>
          <w:rFonts w:eastAsia="Times New Roman" w:cs="Times New Roman"/>
          <w:szCs w:val="24"/>
        </w:rPr>
        <w:t>,</w:t>
      </w:r>
      <w:r w:rsidRPr="0033105B">
        <w:rPr>
          <w:rFonts w:eastAsia="Times New Roman" w:cs="Times New Roman"/>
          <w:szCs w:val="24"/>
        </w:rPr>
        <w:t xml:space="preserve"> η οποία έχει ήδη αρχίσει να μεταβάλλεται</w:t>
      </w:r>
      <w:r>
        <w:rPr>
          <w:rFonts w:eastAsia="Times New Roman" w:cs="Times New Roman"/>
          <w:szCs w:val="24"/>
        </w:rPr>
        <w:t xml:space="preserve">. </w:t>
      </w:r>
      <w:r w:rsidRPr="0033105B">
        <w:rPr>
          <w:rFonts w:eastAsia="Times New Roman" w:cs="Times New Roman"/>
          <w:szCs w:val="24"/>
        </w:rPr>
        <w:t>Επομένως</w:t>
      </w:r>
      <w:r>
        <w:rPr>
          <w:rFonts w:eastAsia="Times New Roman" w:cs="Times New Roman"/>
          <w:szCs w:val="24"/>
        </w:rPr>
        <w:t>,</w:t>
      </w:r>
      <w:r w:rsidRPr="0033105B">
        <w:rPr>
          <w:rFonts w:eastAsia="Times New Roman" w:cs="Times New Roman"/>
          <w:szCs w:val="24"/>
        </w:rPr>
        <w:t xml:space="preserve"> επιβάλλεται η επανεξέταση</w:t>
      </w:r>
      <w:r w:rsidRPr="0033105B">
        <w:rPr>
          <w:rFonts w:eastAsia="Times New Roman" w:cs="Times New Roman"/>
          <w:szCs w:val="24"/>
        </w:rPr>
        <w:t xml:space="preserve"> του </w:t>
      </w:r>
      <w:r>
        <w:rPr>
          <w:rFonts w:eastAsia="Times New Roman" w:cs="Times New Roman"/>
          <w:szCs w:val="24"/>
        </w:rPr>
        <w:t>π</w:t>
      </w:r>
      <w:r w:rsidRPr="0033105B">
        <w:rPr>
          <w:rFonts w:eastAsia="Times New Roman" w:cs="Times New Roman"/>
          <w:szCs w:val="24"/>
        </w:rPr>
        <w:t>λαισίου προστασίας της κύριας κατοικίας</w:t>
      </w:r>
      <w:r>
        <w:rPr>
          <w:rFonts w:eastAsia="Times New Roman" w:cs="Times New Roman"/>
          <w:szCs w:val="24"/>
        </w:rPr>
        <w:t xml:space="preserve">, </w:t>
      </w:r>
      <w:r w:rsidRPr="0033105B">
        <w:rPr>
          <w:rFonts w:eastAsia="Times New Roman" w:cs="Times New Roman"/>
          <w:szCs w:val="24"/>
        </w:rPr>
        <w:t>με βάση τις σημερινές οικονομικές συνθήκες</w:t>
      </w:r>
      <w:r>
        <w:rPr>
          <w:rFonts w:eastAsia="Times New Roman" w:cs="Times New Roman"/>
          <w:szCs w:val="24"/>
        </w:rPr>
        <w:t>».</w:t>
      </w:r>
      <w:r w:rsidRPr="0033105B">
        <w:rPr>
          <w:rFonts w:eastAsia="Times New Roman" w:cs="Times New Roman"/>
          <w:szCs w:val="24"/>
        </w:rPr>
        <w:t xml:space="preserve"> </w:t>
      </w:r>
    </w:p>
    <w:p w14:paraId="4EC190A7" w14:textId="77777777" w:rsidR="008E01FC" w:rsidRDefault="002168A0">
      <w:pPr>
        <w:spacing w:line="600" w:lineRule="auto"/>
        <w:ind w:firstLine="720"/>
        <w:jc w:val="both"/>
        <w:rPr>
          <w:rFonts w:eastAsia="Times New Roman" w:cs="Times New Roman"/>
          <w:szCs w:val="24"/>
        </w:rPr>
      </w:pPr>
      <w:r w:rsidRPr="0033105B">
        <w:rPr>
          <w:rFonts w:eastAsia="Times New Roman" w:cs="Times New Roman"/>
          <w:szCs w:val="24"/>
        </w:rPr>
        <w:t>Δηλαδή</w:t>
      </w:r>
      <w:r>
        <w:rPr>
          <w:rFonts w:eastAsia="Times New Roman" w:cs="Times New Roman"/>
          <w:szCs w:val="24"/>
        </w:rPr>
        <w:t>,</w:t>
      </w:r>
      <w:r w:rsidRPr="0033105B">
        <w:rPr>
          <w:rFonts w:eastAsia="Times New Roman" w:cs="Times New Roman"/>
          <w:szCs w:val="24"/>
        </w:rPr>
        <w:t xml:space="preserve"> τι μας λέτε ακριβώς και </w:t>
      </w:r>
      <w:r>
        <w:rPr>
          <w:rFonts w:eastAsia="Times New Roman" w:cs="Times New Roman"/>
          <w:szCs w:val="24"/>
        </w:rPr>
        <w:t xml:space="preserve">δεν </w:t>
      </w:r>
      <w:r w:rsidRPr="0033105B">
        <w:rPr>
          <w:rFonts w:eastAsia="Times New Roman" w:cs="Times New Roman"/>
          <w:szCs w:val="24"/>
        </w:rPr>
        <w:t>το καταλαβαίνει ο κόσμος</w:t>
      </w:r>
      <w:r>
        <w:rPr>
          <w:rFonts w:eastAsia="Times New Roman" w:cs="Times New Roman"/>
          <w:szCs w:val="24"/>
        </w:rPr>
        <w:t>; Π</w:t>
      </w:r>
      <w:r w:rsidRPr="0033105B">
        <w:rPr>
          <w:rFonts w:eastAsia="Times New Roman" w:cs="Times New Roman"/>
          <w:szCs w:val="24"/>
        </w:rPr>
        <w:t xml:space="preserve">οια είναι η μεταβολή και δεν την </w:t>
      </w:r>
      <w:r>
        <w:rPr>
          <w:rFonts w:eastAsia="Times New Roman" w:cs="Times New Roman"/>
          <w:szCs w:val="24"/>
        </w:rPr>
        <w:t xml:space="preserve">καταλάβαμε; Έχει </w:t>
      </w:r>
      <w:r w:rsidRPr="0033105B">
        <w:rPr>
          <w:rFonts w:eastAsia="Times New Roman" w:cs="Times New Roman"/>
          <w:szCs w:val="24"/>
        </w:rPr>
        <w:t>έρθει η ανάπτυξη</w:t>
      </w:r>
      <w:r>
        <w:rPr>
          <w:rFonts w:eastAsia="Times New Roman" w:cs="Times New Roman"/>
          <w:szCs w:val="24"/>
        </w:rPr>
        <w:t>,</w:t>
      </w:r>
      <w:r w:rsidRPr="0033105B">
        <w:rPr>
          <w:rFonts w:eastAsia="Times New Roman" w:cs="Times New Roman"/>
          <w:szCs w:val="24"/>
        </w:rPr>
        <w:t xml:space="preserve"> όπως λέτ</w:t>
      </w:r>
      <w:r>
        <w:rPr>
          <w:rFonts w:eastAsia="Times New Roman" w:cs="Times New Roman"/>
          <w:szCs w:val="24"/>
        </w:rPr>
        <w:t>ε,</w:t>
      </w:r>
      <w:r w:rsidRPr="0033105B">
        <w:rPr>
          <w:rFonts w:eastAsia="Times New Roman" w:cs="Times New Roman"/>
          <w:szCs w:val="24"/>
        </w:rPr>
        <w:t xml:space="preserve"> από τον Αύγουστο και μετά και θα πρέπει να γίνει επανεξέταση</w:t>
      </w:r>
      <w:r>
        <w:rPr>
          <w:rFonts w:eastAsia="Times New Roman" w:cs="Times New Roman"/>
          <w:szCs w:val="24"/>
        </w:rPr>
        <w:t>,</w:t>
      </w:r>
      <w:r w:rsidRPr="0033105B">
        <w:rPr>
          <w:rFonts w:eastAsia="Times New Roman" w:cs="Times New Roman"/>
          <w:szCs w:val="24"/>
        </w:rPr>
        <w:t xml:space="preserve"> γιατί έχουν αλλάξει τα δεδομένα</w:t>
      </w:r>
      <w:r>
        <w:rPr>
          <w:rFonts w:eastAsia="Times New Roman" w:cs="Times New Roman"/>
          <w:szCs w:val="24"/>
        </w:rPr>
        <w:t>; Έ</w:t>
      </w:r>
      <w:r w:rsidRPr="0033105B">
        <w:rPr>
          <w:rFonts w:eastAsia="Times New Roman" w:cs="Times New Roman"/>
          <w:szCs w:val="24"/>
        </w:rPr>
        <w:t>χει μειωθεί η ανεργία</w:t>
      </w:r>
      <w:r>
        <w:rPr>
          <w:rFonts w:eastAsia="Times New Roman" w:cs="Times New Roman"/>
          <w:szCs w:val="24"/>
        </w:rPr>
        <w:t>; Έ</w:t>
      </w:r>
      <w:r w:rsidRPr="0033105B">
        <w:rPr>
          <w:rFonts w:eastAsia="Times New Roman" w:cs="Times New Roman"/>
          <w:szCs w:val="24"/>
        </w:rPr>
        <w:t xml:space="preserve">χουν έρθει </w:t>
      </w:r>
      <w:r>
        <w:rPr>
          <w:rFonts w:eastAsia="Times New Roman" w:cs="Times New Roman"/>
          <w:szCs w:val="24"/>
        </w:rPr>
        <w:t>επενδυτές</w:t>
      </w:r>
      <w:r w:rsidRPr="0033105B">
        <w:rPr>
          <w:rFonts w:eastAsia="Times New Roman" w:cs="Times New Roman"/>
          <w:szCs w:val="24"/>
        </w:rPr>
        <w:t xml:space="preserve"> και δεν τα γνωρίζει αυτά ελληνικός λαός</w:t>
      </w:r>
      <w:r>
        <w:rPr>
          <w:rFonts w:eastAsia="Times New Roman" w:cs="Times New Roman"/>
          <w:szCs w:val="24"/>
        </w:rPr>
        <w:t>;</w:t>
      </w:r>
    </w:p>
    <w:p w14:paraId="4EC190A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w:t>
      </w:r>
      <w:r w:rsidRPr="0033105B">
        <w:rPr>
          <w:rFonts w:eastAsia="Times New Roman" w:cs="Times New Roman"/>
          <w:szCs w:val="24"/>
        </w:rPr>
        <w:t>αι συνεχίζω στη σελίδα 2</w:t>
      </w:r>
      <w:r>
        <w:rPr>
          <w:rFonts w:eastAsia="Times New Roman" w:cs="Times New Roman"/>
          <w:szCs w:val="24"/>
        </w:rPr>
        <w:t>,</w:t>
      </w:r>
      <w:r w:rsidRPr="0033105B">
        <w:rPr>
          <w:rFonts w:eastAsia="Times New Roman" w:cs="Times New Roman"/>
          <w:szCs w:val="24"/>
        </w:rPr>
        <w:t xml:space="preserve"> ξανά στην αιτιολογι</w:t>
      </w:r>
      <w:r>
        <w:rPr>
          <w:rFonts w:eastAsia="Times New Roman" w:cs="Times New Roman"/>
          <w:szCs w:val="24"/>
        </w:rPr>
        <w:t>κή έκθεση επί της αρχής, όπ</w:t>
      </w:r>
      <w:r>
        <w:rPr>
          <w:rFonts w:eastAsia="Times New Roman" w:cs="Times New Roman"/>
          <w:szCs w:val="24"/>
        </w:rPr>
        <w:t>ου α</w:t>
      </w:r>
      <w:r w:rsidRPr="0033105B">
        <w:rPr>
          <w:rFonts w:eastAsia="Times New Roman" w:cs="Times New Roman"/>
          <w:szCs w:val="24"/>
        </w:rPr>
        <w:t>ναφέρ</w:t>
      </w:r>
      <w:r>
        <w:rPr>
          <w:rFonts w:eastAsia="Times New Roman" w:cs="Times New Roman"/>
          <w:szCs w:val="24"/>
        </w:rPr>
        <w:t>εται</w:t>
      </w:r>
      <w:r w:rsidRPr="0033105B">
        <w:rPr>
          <w:rFonts w:eastAsia="Times New Roman" w:cs="Times New Roman"/>
          <w:szCs w:val="24"/>
        </w:rPr>
        <w:t xml:space="preserve"> ότι στο </w:t>
      </w:r>
      <w:r>
        <w:rPr>
          <w:rFonts w:eastAsia="Times New Roman" w:cs="Times New Roman"/>
          <w:szCs w:val="24"/>
        </w:rPr>
        <w:t>ν</w:t>
      </w:r>
      <w:r w:rsidRPr="0033105B">
        <w:rPr>
          <w:rFonts w:eastAsia="Times New Roman" w:cs="Times New Roman"/>
          <w:szCs w:val="24"/>
        </w:rPr>
        <w:t xml:space="preserve">έο </w:t>
      </w:r>
      <w:r>
        <w:rPr>
          <w:rFonts w:eastAsia="Times New Roman" w:cs="Times New Roman"/>
          <w:szCs w:val="24"/>
        </w:rPr>
        <w:t>π</w:t>
      </w:r>
      <w:r w:rsidRPr="0033105B">
        <w:rPr>
          <w:rFonts w:eastAsia="Times New Roman" w:cs="Times New Roman"/>
          <w:szCs w:val="24"/>
        </w:rPr>
        <w:t>λαίσιο μπορούν να ενταχθούν φυσικά πρόσωπα</w:t>
      </w:r>
      <w:r>
        <w:rPr>
          <w:rFonts w:eastAsia="Times New Roman" w:cs="Times New Roman"/>
          <w:szCs w:val="24"/>
        </w:rPr>
        <w:t>,</w:t>
      </w:r>
      <w:r w:rsidRPr="0033105B">
        <w:rPr>
          <w:rFonts w:eastAsia="Times New Roman" w:cs="Times New Roman"/>
          <w:szCs w:val="24"/>
        </w:rPr>
        <w:t xml:space="preserve"> ανεξαρτήτως πτωχευτικής </w:t>
      </w:r>
      <w:r>
        <w:rPr>
          <w:rFonts w:eastAsia="Times New Roman" w:cs="Times New Roman"/>
          <w:szCs w:val="24"/>
        </w:rPr>
        <w:t>ή μη</w:t>
      </w:r>
      <w:r w:rsidRPr="0033105B">
        <w:rPr>
          <w:rFonts w:eastAsia="Times New Roman" w:cs="Times New Roman"/>
          <w:szCs w:val="24"/>
        </w:rPr>
        <w:t xml:space="preserve"> ικανότητάς </w:t>
      </w:r>
      <w:r>
        <w:rPr>
          <w:rFonts w:eastAsia="Times New Roman" w:cs="Times New Roman"/>
          <w:szCs w:val="24"/>
        </w:rPr>
        <w:t>τους,</w:t>
      </w:r>
      <w:r w:rsidRPr="0033105B">
        <w:rPr>
          <w:rFonts w:eastAsia="Times New Roman" w:cs="Times New Roman"/>
          <w:szCs w:val="24"/>
        </w:rPr>
        <w:t xml:space="preserve"> εφόσον </w:t>
      </w:r>
      <w:r>
        <w:rPr>
          <w:rFonts w:eastAsia="Times New Roman" w:cs="Times New Roman"/>
          <w:szCs w:val="24"/>
        </w:rPr>
        <w:t>-</w:t>
      </w:r>
      <w:r w:rsidRPr="0033105B">
        <w:rPr>
          <w:rFonts w:eastAsia="Times New Roman" w:cs="Times New Roman"/>
          <w:szCs w:val="24"/>
        </w:rPr>
        <w:t xml:space="preserve">αυτό το </w:t>
      </w:r>
      <w:r>
        <w:rPr>
          <w:rFonts w:eastAsia="Times New Roman" w:cs="Times New Roman"/>
          <w:szCs w:val="24"/>
        </w:rPr>
        <w:t>«</w:t>
      </w:r>
      <w:r w:rsidRPr="0033105B">
        <w:rPr>
          <w:rFonts w:eastAsia="Times New Roman" w:cs="Times New Roman"/>
          <w:szCs w:val="24"/>
        </w:rPr>
        <w:t>εφόσον</w:t>
      </w:r>
      <w:r>
        <w:rPr>
          <w:rFonts w:eastAsia="Times New Roman" w:cs="Times New Roman"/>
          <w:szCs w:val="24"/>
        </w:rPr>
        <w:t>»-</w:t>
      </w:r>
      <w:r w:rsidRPr="0033105B">
        <w:rPr>
          <w:rFonts w:eastAsia="Times New Roman" w:cs="Times New Roman"/>
          <w:szCs w:val="24"/>
        </w:rPr>
        <w:t xml:space="preserve"> </w:t>
      </w:r>
      <w:r>
        <w:rPr>
          <w:rFonts w:eastAsia="Times New Roman" w:cs="Times New Roman"/>
          <w:szCs w:val="24"/>
        </w:rPr>
        <w:t>πληρούν</w:t>
      </w:r>
      <w:r w:rsidRPr="0033105B">
        <w:rPr>
          <w:rFonts w:eastAsia="Times New Roman" w:cs="Times New Roman"/>
          <w:szCs w:val="24"/>
        </w:rPr>
        <w:t xml:space="preserve"> συγκεκρι</w:t>
      </w:r>
      <w:r w:rsidRPr="0033105B">
        <w:rPr>
          <w:rFonts w:eastAsia="Times New Roman" w:cs="Times New Roman"/>
          <w:szCs w:val="24"/>
        </w:rPr>
        <w:lastRenderedPageBreak/>
        <w:t>μένα εισοδηματικά και περιουσιακά κριτήρια</w:t>
      </w:r>
      <w:r>
        <w:rPr>
          <w:rFonts w:eastAsia="Times New Roman" w:cs="Times New Roman"/>
          <w:szCs w:val="24"/>
        </w:rPr>
        <w:t>. Αναφέρεται στη σ</w:t>
      </w:r>
      <w:r w:rsidRPr="0033105B">
        <w:rPr>
          <w:rFonts w:eastAsia="Times New Roman" w:cs="Times New Roman"/>
          <w:szCs w:val="24"/>
        </w:rPr>
        <w:t xml:space="preserve">ελίδα 4 </w:t>
      </w:r>
      <w:r>
        <w:rPr>
          <w:rFonts w:eastAsia="Times New Roman" w:cs="Times New Roman"/>
          <w:szCs w:val="24"/>
        </w:rPr>
        <w:t xml:space="preserve">της αιτιολογικής έκθεσης και </w:t>
      </w:r>
      <w:r w:rsidRPr="0033105B">
        <w:rPr>
          <w:rFonts w:eastAsia="Times New Roman" w:cs="Times New Roman"/>
          <w:szCs w:val="24"/>
        </w:rPr>
        <w:t xml:space="preserve">στο άρθρο 1 </w:t>
      </w:r>
      <w:r>
        <w:rPr>
          <w:rFonts w:eastAsia="Times New Roman" w:cs="Times New Roman"/>
          <w:szCs w:val="24"/>
        </w:rPr>
        <w:t>«</w:t>
      </w:r>
      <w:r w:rsidRPr="0033105B">
        <w:rPr>
          <w:rFonts w:eastAsia="Times New Roman" w:cs="Times New Roman"/>
          <w:szCs w:val="24"/>
        </w:rPr>
        <w:t xml:space="preserve">για να μπορεί ο οφειλέτης να υπαχθεί στο εισαγόμενο </w:t>
      </w:r>
      <w:r>
        <w:rPr>
          <w:rFonts w:eastAsia="Times New Roman" w:cs="Times New Roman"/>
          <w:szCs w:val="24"/>
        </w:rPr>
        <w:t>π</w:t>
      </w:r>
      <w:r w:rsidRPr="0033105B">
        <w:rPr>
          <w:rFonts w:eastAsia="Times New Roman" w:cs="Times New Roman"/>
          <w:szCs w:val="24"/>
        </w:rPr>
        <w:t>λαίσιο</w:t>
      </w:r>
      <w:r>
        <w:rPr>
          <w:rFonts w:eastAsia="Times New Roman" w:cs="Times New Roman"/>
          <w:szCs w:val="24"/>
        </w:rPr>
        <w:t>,</w:t>
      </w:r>
      <w:r w:rsidRPr="0033105B">
        <w:rPr>
          <w:rFonts w:eastAsia="Times New Roman" w:cs="Times New Roman"/>
          <w:szCs w:val="24"/>
        </w:rPr>
        <w:t xml:space="preserve"> θα πρέπει να υπάρχει τουλάχιστον μία οφειλή επιδεκτική ρύθμισης</w:t>
      </w:r>
      <w:r>
        <w:rPr>
          <w:rFonts w:eastAsia="Times New Roman" w:cs="Times New Roman"/>
          <w:szCs w:val="24"/>
        </w:rPr>
        <w:t>, σ</w:t>
      </w:r>
      <w:r w:rsidRPr="0033105B">
        <w:rPr>
          <w:rFonts w:eastAsia="Times New Roman" w:cs="Times New Roman"/>
          <w:szCs w:val="24"/>
        </w:rPr>
        <w:t>ύμφωνα με τις προϋποθέσεις που τίθενται στις επόμενες παραγράφους</w:t>
      </w:r>
      <w:r>
        <w:rPr>
          <w:rFonts w:eastAsia="Times New Roman" w:cs="Times New Roman"/>
          <w:szCs w:val="24"/>
        </w:rPr>
        <w:t>».</w:t>
      </w:r>
      <w:r w:rsidRPr="0033105B">
        <w:rPr>
          <w:rFonts w:eastAsia="Times New Roman" w:cs="Times New Roman"/>
          <w:szCs w:val="24"/>
        </w:rPr>
        <w:t xml:space="preserve"> </w:t>
      </w:r>
    </w:p>
    <w:p w14:paraId="4EC190A9"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Δηλαδή η συγκεκριμένη τροπολογία που θα πρέπει </w:t>
      </w:r>
      <w:r>
        <w:rPr>
          <w:rFonts w:eastAsia="Times New Roman"/>
          <w:color w:val="222222"/>
          <w:szCs w:val="24"/>
          <w:shd w:val="clear" w:color="auto" w:fill="FFFFFF"/>
        </w:rPr>
        <w:t>όντως να έρθει ως σχέδιο νόμου μόνη της μάς λέει ότι και στα δεκαεπτά άρθρα αυτής της τροπολογίας δεν υπάρχει απολύτως κα</w:t>
      </w:r>
      <w:r>
        <w:rPr>
          <w:rFonts w:eastAsia="Times New Roman"/>
          <w:color w:val="222222"/>
          <w:szCs w:val="24"/>
          <w:shd w:val="clear" w:color="auto" w:fill="FFFFFF"/>
        </w:rPr>
        <w:t>μ</w:t>
      </w:r>
      <w:r>
        <w:rPr>
          <w:rFonts w:eastAsia="Times New Roman"/>
          <w:color w:val="222222"/>
          <w:szCs w:val="24"/>
          <w:shd w:val="clear" w:color="auto" w:fill="FFFFFF"/>
        </w:rPr>
        <w:t>μία πρόβλεψη για αυτούς που απορρίπτονται από τη ρύθμιση γιατί δεν πληρούν τις προϋποθέσεις, αλλά ούτε για αυτούς –που είναι το μεγάλο</w:t>
      </w:r>
      <w:r>
        <w:rPr>
          <w:rFonts w:eastAsia="Times New Roman"/>
          <w:color w:val="222222"/>
          <w:szCs w:val="24"/>
          <w:shd w:val="clear" w:color="auto" w:fill="FFFFFF"/>
        </w:rPr>
        <w:t xml:space="preserve"> κομμάτι του ελληνικού λαού- που αδυνατούν να μπουν και να κάνουν αίτηση, διότι έχουν μείνει, από τις δικές σας πολιτικές επιλογές, άνεργοι ή έχουν φύγει στο εξωτερικό. </w:t>
      </w:r>
    </w:p>
    <w:p w14:paraId="4EC190AA"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μην ισχυρίζεστε ότι αυτή η τροπολογία έχει να κάνει με την προστασία της πρώτης κ</w:t>
      </w:r>
      <w:r>
        <w:rPr>
          <w:rFonts w:eastAsia="Times New Roman"/>
          <w:color w:val="222222"/>
          <w:szCs w:val="24"/>
          <w:shd w:val="clear" w:color="auto" w:fill="FFFFFF"/>
        </w:rPr>
        <w:t>ατοικίας. Έχετε κάνει πράξη όχι το «κανένα σπίτι σε χέρια τραπεζίτη», αλλά το «κανένα σπίτι σε χέρια ιδιοκτήτη».</w:t>
      </w:r>
    </w:p>
    <w:p w14:paraId="4EC190AB"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Ευχαριστώ.</w:t>
      </w:r>
    </w:p>
    <w:p w14:paraId="4EC190AC" w14:textId="77777777" w:rsidR="008E01FC" w:rsidRDefault="002168A0">
      <w:pPr>
        <w:spacing w:line="600" w:lineRule="auto"/>
        <w:ind w:firstLine="720"/>
        <w:jc w:val="both"/>
        <w:rPr>
          <w:rFonts w:eastAsia="Times New Roman"/>
          <w:color w:val="222222"/>
          <w:szCs w:val="24"/>
          <w:shd w:val="clear" w:color="auto" w:fill="FFFFFF"/>
        </w:rPr>
      </w:pPr>
      <w:r w:rsidRPr="00916792">
        <w:rPr>
          <w:rFonts w:eastAsia="Times New Roman"/>
          <w:b/>
          <w:color w:val="222222"/>
          <w:szCs w:val="24"/>
          <w:shd w:val="clear" w:color="auto" w:fill="FFFFFF"/>
        </w:rPr>
        <w:t>ΠΡΟΕΔΡΕΥΩΝ (Αναστάσιος Κουράκης):</w:t>
      </w:r>
      <w:r>
        <w:rPr>
          <w:rFonts w:eastAsia="Times New Roman"/>
          <w:color w:val="222222"/>
          <w:szCs w:val="24"/>
          <w:shd w:val="clear" w:color="auto" w:fill="FFFFFF"/>
        </w:rPr>
        <w:t xml:space="preserve"> Ευχαριστούμε.</w:t>
      </w:r>
    </w:p>
    <w:p w14:paraId="4EC190AD"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Προχωρούμε με τον ειδικό αγορητή του Κομμουνιστικού Κόμματος Ελλάδας κ. Αθανάσιο </w:t>
      </w:r>
      <w:proofErr w:type="spellStart"/>
      <w:r>
        <w:rPr>
          <w:rFonts w:eastAsia="Times New Roman"/>
          <w:color w:val="222222"/>
          <w:szCs w:val="24"/>
          <w:shd w:val="clear" w:color="auto" w:fill="FFFFFF"/>
        </w:rPr>
        <w:t>Βαρδαλή</w:t>
      </w:r>
      <w:proofErr w:type="spellEnd"/>
      <w:r>
        <w:rPr>
          <w:rFonts w:eastAsia="Times New Roman"/>
          <w:color w:val="222222"/>
          <w:szCs w:val="24"/>
          <w:shd w:val="clear" w:color="auto" w:fill="FFFFFF"/>
        </w:rPr>
        <w:t xml:space="preserve"> για δεκαπέντε λεπτά.</w:t>
      </w:r>
    </w:p>
    <w:p w14:paraId="4EC190AE" w14:textId="77777777" w:rsidR="008E01FC" w:rsidRDefault="002168A0">
      <w:pPr>
        <w:spacing w:line="600" w:lineRule="auto"/>
        <w:ind w:firstLine="720"/>
        <w:jc w:val="both"/>
        <w:rPr>
          <w:rFonts w:eastAsia="Times New Roman"/>
          <w:color w:val="222222"/>
          <w:szCs w:val="24"/>
          <w:shd w:val="clear" w:color="auto" w:fill="FFFFFF"/>
        </w:rPr>
      </w:pPr>
      <w:r w:rsidRPr="00916792">
        <w:rPr>
          <w:rFonts w:eastAsia="Times New Roman"/>
          <w:b/>
          <w:color w:val="222222"/>
          <w:szCs w:val="24"/>
          <w:shd w:val="clear" w:color="auto" w:fill="FFFFFF"/>
        </w:rPr>
        <w:t>ΑΘΑΝΑΣΙΟΣ ΒΑΡΔΑΛΗΣ:</w:t>
      </w:r>
      <w:r>
        <w:rPr>
          <w:rFonts w:eastAsia="Times New Roman"/>
          <w:color w:val="222222"/>
          <w:szCs w:val="24"/>
          <w:shd w:val="clear" w:color="auto" w:fill="FFFFFF"/>
        </w:rPr>
        <w:t xml:space="preserve"> Ευχαριστώ, κύριε Πρόεδρε.</w:t>
      </w:r>
    </w:p>
    <w:p w14:paraId="4EC190AF"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μας κάνει εντύπωση που η Χρυσή Αυγή χρησιμοποιεί </w:t>
      </w:r>
      <w:proofErr w:type="spellStart"/>
      <w:r>
        <w:rPr>
          <w:rFonts w:eastAsia="Times New Roman"/>
          <w:color w:val="222222"/>
          <w:szCs w:val="24"/>
          <w:shd w:val="clear" w:color="auto" w:fill="FFFFFF"/>
        </w:rPr>
        <w:t>γκεμπελίστικες</w:t>
      </w:r>
      <w:proofErr w:type="spellEnd"/>
      <w:r>
        <w:rPr>
          <w:rFonts w:eastAsia="Times New Roman"/>
          <w:color w:val="222222"/>
          <w:szCs w:val="24"/>
          <w:shd w:val="clear" w:color="auto" w:fill="FFFFFF"/>
        </w:rPr>
        <w:t xml:space="preserve"> μεθόδους. Άλλωστε, αυτούς τους φασίστες υμνεί καθημερινά. Το ΚΚΕ όχι μόνο δεν έλειπε από την αντίστοιχη συνεδρίασ</w:t>
      </w:r>
      <w:r>
        <w:rPr>
          <w:rFonts w:eastAsia="Times New Roman"/>
          <w:color w:val="222222"/>
          <w:szCs w:val="24"/>
          <w:shd w:val="clear" w:color="auto" w:fill="FFFFFF"/>
        </w:rPr>
        <w:t xml:space="preserve">η της επιτροπής, αλλά δεν έλειπε και από όλες τις συνεδριάσεις της επιτροπής, όπως έκαναν άλλοι, μεταξύ αυτών και ο προηγούμενος ομιλητής. Άλλωστε, τα Πρακτικά είναι στη διάθεση όλων και μπορεί να τα δει ο καθένας. Όμως, θα πρέπει να ξέρετε ότι το ΚΚΕ δεν </w:t>
      </w:r>
      <w:r>
        <w:rPr>
          <w:rFonts w:eastAsia="Times New Roman"/>
          <w:color w:val="222222"/>
          <w:szCs w:val="24"/>
          <w:shd w:val="clear" w:color="auto" w:fill="FFFFFF"/>
        </w:rPr>
        <w:t>έχει ανάγκη να ακούσει τους τραπεζίτες για τα κόκκινα δάνεια, το ποια είναι η άποψή τους, ούτε βεβαίως νιώθουμε την ανάγκη να τους κάνουμε και ερωτήσεις.</w:t>
      </w:r>
    </w:p>
    <w:p w14:paraId="4EC190B0"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συζητάμε ένα νομοσχέδιο που ουσιαστικά έρχεται στην Ολομέλεια κατ’ απαίτηση των βιο</w:t>
      </w:r>
      <w:r>
        <w:rPr>
          <w:rFonts w:eastAsia="Times New Roman"/>
          <w:color w:val="222222"/>
          <w:szCs w:val="24"/>
          <w:shd w:val="clear" w:color="auto" w:fill="FFFFFF"/>
        </w:rPr>
        <w:t xml:space="preserve">μηχάνων και </w:t>
      </w:r>
      <w:r>
        <w:rPr>
          <w:rFonts w:eastAsia="Times New Roman"/>
          <w:color w:val="222222"/>
          <w:szCs w:val="24"/>
          <w:shd w:val="clear" w:color="auto" w:fill="FFFFFF"/>
        </w:rPr>
        <w:lastRenderedPageBreak/>
        <w:t>των επιχειρηματιών. Υλοποιεί τις δικές τους απαιτήσεις. Άλλωστε, οι ίδιοι το ομολογούν και δεν παραλείπουν να ευχαριστήσουν την Κυβέρνηση που ανταποκρίθηκε στα αιτήματα που θέτουν εδώ και καιρό. Τι κάνει το νομοσχέδιο για να βελτιώσει το επενδυ</w:t>
      </w:r>
      <w:r>
        <w:rPr>
          <w:rFonts w:eastAsia="Times New Roman"/>
          <w:color w:val="222222"/>
          <w:szCs w:val="24"/>
          <w:shd w:val="clear" w:color="auto" w:fill="FFFFFF"/>
        </w:rPr>
        <w:t>τικό κλίμα, όπως υποστηρίζετε, και να προσελκύσει επενδύσεις;</w:t>
      </w:r>
    </w:p>
    <w:p w14:paraId="4EC190B1"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Πρώτον, ενσωματώνει μία οδηγία της Ευρωπαϊκής Ένωσης που προστατεύει το εμπορικό απόρρητο, την εκμετάλλευση των διπλωμάτων ευρεσιτεχνίας, γιατί τις θεωρεί βιομηχανική ιδιοκτησία, προστατεύει την</w:t>
      </w:r>
      <w:r>
        <w:rPr>
          <w:rFonts w:eastAsia="Times New Roman"/>
          <w:color w:val="222222"/>
          <w:szCs w:val="24"/>
          <w:shd w:val="clear" w:color="auto" w:fill="FFFFFF"/>
        </w:rPr>
        <w:t xml:space="preserve"> τεχνογνωσία, τις επιχειρηματικές πληροφορίες και συστήνει κοινοπραξίες εκμετάλλευσης τεχνολογίας.</w:t>
      </w:r>
    </w:p>
    <w:p w14:paraId="4EC190B2"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Μιλάμε για όλα αυτά τα ζητήματα, για ένα κρίσιμο ζήτημα, για τους επιχειρηματικούς ομίλους, γιατί στα πλαίσια της όξυνσης του ανταγωνισμού έχει τεράστια σημα</w:t>
      </w:r>
      <w:r>
        <w:rPr>
          <w:rFonts w:eastAsia="Times New Roman"/>
          <w:color w:val="222222"/>
          <w:szCs w:val="24"/>
          <w:shd w:val="clear" w:color="auto" w:fill="FFFFFF"/>
        </w:rPr>
        <w:t>σία ποιος ελέγχει τη ροή της επιστημονικής γνώσης, τους τρόπους και τις μεθόδους αξιοποίησης της νέας επιστημονικής γνώσης στην παραγωγή, την εφευρετική δραστηριότητα και την ανάπτυξη των προτύπων στη βιομηχανία. Γιατί, μέσω αυτού του ελέγχου, υποτάσσουν τ</w:t>
      </w:r>
      <w:r>
        <w:rPr>
          <w:rFonts w:eastAsia="Times New Roman"/>
          <w:color w:val="222222"/>
          <w:szCs w:val="24"/>
          <w:shd w:val="clear" w:color="auto" w:fill="FFFFFF"/>
        </w:rPr>
        <w:t xml:space="preserve">ην </w:t>
      </w:r>
      <w:r>
        <w:rPr>
          <w:rFonts w:eastAsia="Times New Roman"/>
          <w:color w:val="222222"/>
          <w:szCs w:val="24"/>
          <w:shd w:val="clear" w:color="auto" w:fill="FFFFFF"/>
        </w:rPr>
        <w:lastRenderedPageBreak/>
        <w:t>επιστημονική έρευνα και κατά συνέπεια το επιστημονικό δυναμικό στον στόχο που έχει το κεφάλαιο, που δεν είναι άλλος από το να αυγατίζει τα κέρδη του και να εξασφαλίζει την εξουσία του.</w:t>
      </w:r>
    </w:p>
    <w:p w14:paraId="4EC190B3"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Έχει, όμως, σημασία να δούμε συνοπτικά τις αντίστοιχες κοινωνικές επ</w:t>
      </w:r>
      <w:r>
        <w:rPr>
          <w:rFonts w:eastAsia="Times New Roman"/>
          <w:color w:val="222222"/>
          <w:szCs w:val="24"/>
          <w:shd w:val="clear" w:color="auto" w:fill="FFFFFF"/>
        </w:rPr>
        <w:t>ιπτώσεις που έχει η υποταγή της επιστημονικής έρευνας και γνώσης στους στόχους αυτού του κεφαλαίου. Σήμερα που μιλάμε χιλιάδες εφευρέσεις κατοχυρώνονται ως πατέντες, ως ιδιοκτησία επιχειρηματικών ομίλων και δεν μπαίνουν στην παραγωγή γιατί δεν έχουν κέρδος</w:t>
      </w:r>
      <w:r>
        <w:rPr>
          <w:rFonts w:eastAsia="Times New Roman"/>
          <w:color w:val="222222"/>
          <w:szCs w:val="24"/>
          <w:shd w:val="clear" w:color="auto" w:fill="FFFFFF"/>
        </w:rPr>
        <w:t>, εφευρέσεις που αν μπουν σχεδιασμένα, γρήγορα και ανεμπόδιστα θα λύσουν μία σειρά ανάγκες της κοινωνίας.</w:t>
      </w:r>
    </w:p>
    <w:p w14:paraId="4EC190B4"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Χαρακτηριστικό παράδειγμα είναι το φάρμακο. Οι προτεραιότητες στην παραγωγή και την έρευνα του φαρμάκου καθορίζονται με γνώμονα το ποσοστό κέρδους και</w:t>
      </w:r>
      <w:r>
        <w:rPr>
          <w:rFonts w:eastAsia="Times New Roman"/>
          <w:color w:val="222222"/>
          <w:szCs w:val="24"/>
          <w:shd w:val="clear" w:color="auto" w:fill="FFFFFF"/>
        </w:rPr>
        <w:t xml:space="preserve"> τα μερίδια αγοράς των ανταγωνιζόμενων ομίλων που δραστηριοποιούνται στον συγκεκριμένο κλάδο. Και ενώ τα κέρδη των φαρμακοβιομηχανιών είναι τεράστια, από την άλλη μεριά, εκατομμύρια άνθρωποι εξακολουθούν να υποφέρουν, γιατί το φάρμακο και η ίδια η υγεία απ</w:t>
      </w:r>
      <w:r>
        <w:rPr>
          <w:rFonts w:eastAsia="Times New Roman"/>
          <w:color w:val="222222"/>
          <w:szCs w:val="24"/>
          <w:shd w:val="clear" w:color="auto" w:fill="FFFFFF"/>
        </w:rPr>
        <w:t>οτελούν σήμερα εμπόρευμα.</w:t>
      </w:r>
    </w:p>
    <w:p w14:paraId="4EC190B5"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Παράλληλα δε</w:t>
      </w:r>
      <w:r>
        <w:rPr>
          <w:rFonts w:eastAsia="Times New Roman"/>
          <w:color w:val="222222"/>
          <w:szCs w:val="24"/>
          <w:shd w:val="clear" w:color="auto" w:fill="FFFFFF"/>
        </w:rPr>
        <w:t>,</w:t>
      </w:r>
      <w:r>
        <w:rPr>
          <w:rFonts w:eastAsia="Times New Roman"/>
          <w:color w:val="222222"/>
          <w:szCs w:val="24"/>
          <w:shd w:val="clear" w:color="auto" w:fill="FFFFFF"/>
        </w:rPr>
        <w:t xml:space="preserve"> με τους περιορισμούς στη διάχυση της τεχνολογίας, η επιστημονική γνώση αξιοποιείται για τον περιορισμό της διάρκειας ζωής των προϊόντων, την τεχνητή παλαίωση, την ενσωματωμένη γρήγορη αχρήστευσή τους.</w:t>
      </w:r>
    </w:p>
    <w:p w14:paraId="4EC190B6"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Τελικά όποιον τ</w:t>
      </w:r>
      <w:r>
        <w:rPr>
          <w:rFonts w:eastAsia="Times New Roman"/>
          <w:color w:val="222222"/>
          <w:szCs w:val="24"/>
          <w:shd w:val="clear" w:color="auto" w:fill="FFFFFF"/>
        </w:rPr>
        <w:t xml:space="preserve">ομέα παραγωγής και όποιον επιστημονικό κλάδο και αν εξετάσουμε, μπορούμε να εντοπίσουμε τον μεγάλο ένοχο που εμποδίζει να αξιοποιηθούν προς όφελος των αναγκών της κοινωνίας οι μεγάλες δυνατότητες που γεννά η δουλειά των εργαζομένων, δυνατότητες τις οποίες </w:t>
      </w:r>
      <w:r>
        <w:rPr>
          <w:rFonts w:eastAsia="Times New Roman"/>
          <w:color w:val="222222"/>
          <w:szCs w:val="24"/>
          <w:shd w:val="clear" w:color="auto" w:fill="FFFFFF"/>
        </w:rPr>
        <w:t>διευρύνει η ανάπτυξη των επιστημών και της τεχνολογίας. Ο μεγάλος ένοχος δεν είναι άλλος από τη δράση του κεφαλαίου, με σκοπό το μέγιστο ποσοστό κέρδους.</w:t>
      </w:r>
    </w:p>
    <w:p w14:paraId="4EC190B7"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Επομένως, δεν κινδυνεύουμε από τη νέα τεχνολογία, αλλά κινδυνεύουμε από την καπιταλιστική αξιοποίησή τ</w:t>
      </w:r>
      <w:r>
        <w:rPr>
          <w:rFonts w:eastAsia="Times New Roman"/>
          <w:color w:val="222222"/>
          <w:szCs w:val="24"/>
          <w:shd w:val="clear" w:color="auto" w:fill="FFFFFF"/>
        </w:rPr>
        <w:t xml:space="preserve">ης. Τα εμπορικά απόρρητα, η ενιαία λειτουργία της εσωτερικής αγοράς, έρευνας και καινοτομίας της Ευρωπαϊκής Ένωσης, η προστασία της βιομηχανικής ιδιοκτησίας των επιχειρηματικών πληροφοριών είναι ανάγκη του κεφαλαίου. Αυτές τις ανάγκες έρχεται να </w:t>
      </w:r>
      <w:r>
        <w:rPr>
          <w:rFonts w:eastAsia="Times New Roman"/>
          <w:color w:val="222222"/>
          <w:szCs w:val="24"/>
          <w:shd w:val="clear" w:color="auto" w:fill="FFFFFF"/>
        </w:rPr>
        <w:lastRenderedPageBreak/>
        <w:t>ικανοποιήσ</w:t>
      </w:r>
      <w:r>
        <w:rPr>
          <w:rFonts w:eastAsia="Times New Roman"/>
          <w:color w:val="222222"/>
          <w:szCs w:val="24"/>
          <w:shd w:val="clear" w:color="auto" w:fill="FFFFFF"/>
        </w:rPr>
        <w:t>ει και η σημερινή Κυβέρνηση, όπως και οι προηγούμενες του ΣΥΡΙΖΑ.</w:t>
      </w:r>
    </w:p>
    <w:p w14:paraId="4EC190B8"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 ζήτημα που βάζει το συγκεκριμένο νομοσχέδιο. Με τροποποιήσεις του αναπτυξιακού νόμου και άλλες διατάξεις συνεχίζει η Κυβέρνηση τις διευκολύνσεις και τα δωράκια προς τους επιχειρηματί</w:t>
      </w:r>
      <w:r>
        <w:rPr>
          <w:rFonts w:eastAsia="Times New Roman"/>
          <w:color w:val="222222"/>
          <w:szCs w:val="24"/>
          <w:shd w:val="clear" w:color="auto" w:fill="FFFFFF"/>
        </w:rPr>
        <w:t xml:space="preserve">ες, συνεχίζοντας ακάθεκτη να διευθετεί εκκρεμότητες υπέρ του κεφαλαίου, στο όνομα μάλιστα της δίκαιης ανάπτυξης της </w:t>
      </w:r>
      <w:proofErr w:type="spellStart"/>
      <w:r>
        <w:rPr>
          <w:rFonts w:eastAsia="Times New Roman"/>
          <w:color w:val="222222"/>
          <w:szCs w:val="24"/>
          <w:shd w:val="clear" w:color="auto" w:fill="FFFFFF"/>
        </w:rPr>
        <w:t>μεταμνημονιακής</w:t>
      </w:r>
      <w:proofErr w:type="spellEnd"/>
      <w:r>
        <w:rPr>
          <w:rFonts w:eastAsia="Times New Roman"/>
          <w:color w:val="222222"/>
          <w:szCs w:val="24"/>
          <w:shd w:val="clear" w:color="auto" w:fill="FFFFFF"/>
        </w:rPr>
        <w:t xml:space="preserve"> εποχής, ματώνοντας τον λαό για να τροφοδοτεί την καπιταλιστική κερδοφορία.</w:t>
      </w:r>
    </w:p>
    <w:p w14:paraId="4EC190B9"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κάνει συνοπτικά με αυτές τις διευθετήσεις; Μία</w:t>
      </w:r>
      <w:r>
        <w:rPr>
          <w:rFonts w:eastAsia="Times New Roman"/>
          <w:color w:val="222222"/>
          <w:szCs w:val="24"/>
          <w:shd w:val="clear" w:color="auto" w:fill="FFFFFF"/>
        </w:rPr>
        <w:t xml:space="preserve"> επιχείρηση για να υπαχθεί, από εδώ και πέρα, σε καθεστώς επενδύσεων μείζονος μεγέθους και να απολαμβάνει τις φοροαπαλλαγές και τις επιχορηγήσεις θα πρέπει το συνολικό κόστος της επένδυσης να είναι 15 εκατομμύρια, από 20 εκατομμύρια που ήταν μέχρι τώρα. Η </w:t>
      </w:r>
      <w:r>
        <w:rPr>
          <w:rFonts w:eastAsia="Times New Roman"/>
          <w:color w:val="222222"/>
          <w:szCs w:val="24"/>
          <w:shd w:val="clear" w:color="auto" w:fill="FFFFFF"/>
        </w:rPr>
        <w:t>φοροαπαλλαγή τους από 5 εκατομμύρια που ήταν, γίνεται 7 εκατομμύρια. Μάλιστα, για να εξασφαλιστούν οι φοροαπαλλαγές αρκεί να υλοποιηθεί το 50% του κόστους του επενδυτικού σχεδίου –όχι ολόκληρο, το 50%.</w:t>
      </w:r>
    </w:p>
    <w:p w14:paraId="4EC190BA"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Απαλλάσσονται από τη διαδικασία προκαταρκτικής περιβαλ</w:t>
      </w:r>
      <w:r>
        <w:rPr>
          <w:rFonts w:eastAsia="Times New Roman"/>
          <w:color w:val="222222"/>
          <w:szCs w:val="24"/>
          <w:shd w:val="clear" w:color="auto" w:fill="FFFFFF"/>
        </w:rPr>
        <w:t xml:space="preserve">λοντικής εκτίμησης και αξιολόγησης οι επιχειρήσεις εφοδιαστικής αλυσίδας, </w:t>
      </w:r>
      <w:r>
        <w:rPr>
          <w:rFonts w:eastAsia="Times New Roman"/>
          <w:color w:val="222222"/>
          <w:szCs w:val="24"/>
          <w:shd w:val="clear" w:color="auto" w:fill="FFFFFF"/>
          <w:lang w:val="en-US"/>
        </w:rPr>
        <w:t>logistics</w:t>
      </w:r>
      <w:r w:rsidRPr="004525DA">
        <w:rPr>
          <w:rFonts w:eastAsia="Times New Roman"/>
          <w:color w:val="222222"/>
          <w:szCs w:val="24"/>
          <w:shd w:val="clear" w:color="auto" w:fill="FFFFFF"/>
        </w:rPr>
        <w:t xml:space="preserve">. </w:t>
      </w:r>
      <w:r>
        <w:rPr>
          <w:rFonts w:eastAsia="Times New Roman"/>
          <w:color w:val="222222"/>
          <w:szCs w:val="24"/>
          <w:shd w:val="clear" w:color="auto" w:fill="FFFFFF"/>
        </w:rPr>
        <w:t>Οι ίδιες επιχειρήσεις απαλλάσσονται από την καταβολή φόρου εισοδήματος για την υπεραξία που προκύπτει από την εκποίηση των ακινήτων και των λοιπών εγκαταστάσεών τους, όπως</w:t>
      </w:r>
      <w:r>
        <w:rPr>
          <w:rFonts w:eastAsia="Times New Roman"/>
          <w:color w:val="222222"/>
          <w:szCs w:val="24"/>
          <w:shd w:val="clear" w:color="auto" w:fill="FFFFFF"/>
        </w:rPr>
        <w:t xml:space="preserve"> και οι επιχειρήσεις που </w:t>
      </w:r>
      <w:proofErr w:type="spellStart"/>
      <w:r>
        <w:rPr>
          <w:rFonts w:eastAsia="Times New Roman"/>
          <w:color w:val="222222"/>
          <w:szCs w:val="24"/>
          <w:shd w:val="clear" w:color="auto" w:fill="FFFFFF"/>
        </w:rPr>
        <w:t>μετεγκαθίστανται</w:t>
      </w:r>
      <w:proofErr w:type="spellEnd"/>
      <w:r>
        <w:rPr>
          <w:rFonts w:eastAsia="Times New Roman"/>
          <w:color w:val="222222"/>
          <w:szCs w:val="24"/>
          <w:shd w:val="clear" w:color="auto" w:fill="FFFFFF"/>
        </w:rPr>
        <w:t xml:space="preserve"> στα εμπορευματικά πάρκα.</w:t>
      </w:r>
    </w:p>
    <w:p w14:paraId="4EC190BB"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Δίνονται διευκολύνσεις για την ανάπτυξη επιχειρηματικών πάρκων. Μειώνετε ακόμη και τους χώρους στάθμευσης κατά 50% που προβλέπει η σημερινή νομοθεσία ακόμα και για τις εγκατεστημένες επιχει</w:t>
      </w:r>
      <w:r>
        <w:rPr>
          <w:rFonts w:eastAsia="Times New Roman"/>
          <w:color w:val="222222"/>
          <w:szCs w:val="24"/>
          <w:shd w:val="clear" w:color="auto" w:fill="FFFFFF"/>
        </w:rPr>
        <w:t xml:space="preserve">ρήσεις, προφανώς για να χρησιμοποιηθούν για άλλες χρήσεις υπέρ των επιχειρηματικών ομίλων. Δίνετε τη δυνατότητα στις επιχειρήσεις να αξιοποιούν σε μικρότερο χρόνο την ενίσχυση που παρέχεται με τη μορφή της φορολογικής απαλλαγής, μειώνοντας αυτό το χρονικό </w:t>
      </w:r>
      <w:r>
        <w:rPr>
          <w:rFonts w:eastAsia="Times New Roman"/>
          <w:color w:val="222222"/>
          <w:szCs w:val="24"/>
          <w:shd w:val="clear" w:color="auto" w:fill="FFFFFF"/>
        </w:rPr>
        <w:t>διάστημα από πέντε σε τρία χρόνια, να πάρουν δηλαδή το σύνολο της φοροαπαλλαγής μέσα σε τρία χρόνια.</w:t>
      </w:r>
    </w:p>
    <w:p w14:paraId="4EC190BC"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Τακτοποιείτε θέματα που αφορούν παλιότερα επενδυτικά σχέδια άλλων κυβερνήσεων, ακόμη-ακόμη από το 1998, το 2001 </w:t>
      </w:r>
      <w:r>
        <w:rPr>
          <w:rFonts w:eastAsia="Times New Roman"/>
          <w:color w:val="222222"/>
          <w:szCs w:val="24"/>
          <w:shd w:val="clear" w:color="auto" w:fill="FFFFFF"/>
        </w:rPr>
        <w:lastRenderedPageBreak/>
        <w:t xml:space="preserve">και το 2004. Τους δίνετε και άλλες </w:t>
      </w:r>
      <w:r>
        <w:rPr>
          <w:rFonts w:eastAsia="Times New Roman"/>
          <w:color w:val="222222"/>
          <w:szCs w:val="24"/>
          <w:shd w:val="clear" w:color="auto" w:fill="FFFFFF"/>
        </w:rPr>
        <w:t>ευκαιρίες με παρατάσεις προθεσμιών, μείωση του οικονομικού και φυσικού αντικειμένου των επενδυτικών τους σχεδίων.</w:t>
      </w:r>
    </w:p>
    <w:p w14:paraId="4EC190BD"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όλα αυτά καταλαβαίνει κανείς ποια είναι η «προοδευτική συμμαχία του ΣΥΡΙΖΑ». Είναι μία συμμαχία μαζί με τους επιχειρηματικούς ομίλους, την</w:t>
      </w:r>
      <w:r>
        <w:rPr>
          <w:rFonts w:eastAsia="Times New Roman"/>
          <w:color w:val="222222"/>
          <w:szCs w:val="24"/>
          <w:shd w:val="clear" w:color="auto" w:fill="FFFFFF"/>
        </w:rPr>
        <w:t xml:space="preserve"> Ευρωπαϊκή Ένωση και το ΝΑΤΟ.</w:t>
      </w:r>
    </w:p>
    <w:p w14:paraId="4EC190BE"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Αποδεικνύετε καθημερινά πως βρίσκεστε στο ίδιο μέτωπο με τη Νέα Δημοκρατία, γι’ αυτό άλλωστε ψηφίζετε αντίστοιχα νομοσχέδια και το σημερινό και όσα άλλα νομοσχέδια έρχονται που δίνουν δωράκια και διευκολύνσεις στους επιχειρημα</w:t>
      </w:r>
      <w:r>
        <w:rPr>
          <w:rFonts w:eastAsia="Times New Roman"/>
          <w:color w:val="222222"/>
          <w:szCs w:val="24"/>
          <w:shd w:val="clear" w:color="auto" w:fill="FFFFFF"/>
        </w:rPr>
        <w:t>τικούς ομίλους.</w:t>
      </w:r>
    </w:p>
    <w:p w14:paraId="4EC190BF"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 αυτόν τον λόγο ο λαός πρέπει να γυρίσει την πλάτη του στις κυβερνήσεις και τα κόμματα της Ευρωπαϊκής Ένωσης, ισχυροποιώντας αποφασιστικά το ΚΚΕ παντού.</w:t>
      </w:r>
    </w:p>
    <w:p w14:paraId="4EC190C0" w14:textId="77777777" w:rsidR="008E01FC" w:rsidRDefault="002168A0">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Και δεν περιορίζεστε μόνο σε αυτά. Δημιουργείτε ένα σταθερό και απλό στη διαδικασία </w:t>
      </w:r>
      <w:r>
        <w:rPr>
          <w:rFonts w:eastAsia="Times New Roman"/>
          <w:color w:val="222222"/>
          <w:szCs w:val="24"/>
          <w:shd w:val="clear" w:color="auto" w:fill="FFFFFF"/>
        </w:rPr>
        <w:t xml:space="preserve">καθεστώς χορήγησης αδειών για επιχειρήσεις παροχής </w:t>
      </w:r>
      <w:proofErr w:type="spellStart"/>
      <w:r>
        <w:rPr>
          <w:rFonts w:eastAsia="Times New Roman"/>
          <w:color w:val="222222"/>
          <w:szCs w:val="24"/>
          <w:shd w:val="clear" w:color="auto" w:fill="FFFFFF"/>
        </w:rPr>
        <w:t>ενδοομιλικών</w:t>
      </w:r>
      <w:proofErr w:type="spellEnd"/>
      <w:r>
        <w:rPr>
          <w:rFonts w:eastAsia="Times New Roman"/>
          <w:color w:val="222222"/>
          <w:szCs w:val="24"/>
          <w:shd w:val="clear" w:color="auto" w:fill="FFFFFF"/>
        </w:rPr>
        <w:t xml:space="preserve"> υπηρεσιών. Για να προσελκύσετε τέτοιες επιχειρήσεις στην Ελλάδα, ανάμεσα στα άλλα </w:t>
      </w:r>
      <w:r>
        <w:rPr>
          <w:rFonts w:eastAsia="Times New Roman"/>
          <w:color w:val="222222"/>
          <w:szCs w:val="24"/>
          <w:shd w:val="clear" w:color="auto" w:fill="FFFFFF"/>
        </w:rPr>
        <w:lastRenderedPageBreak/>
        <w:t>πλεονεκτήματα -δείτε τι αναφέρεται στην αιτιολογική έκθεση- διαφημίζετε και το σχετικά χαμηλό μισθολογικό κόστ</w:t>
      </w:r>
      <w:r>
        <w:rPr>
          <w:rFonts w:eastAsia="Times New Roman"/>
          <w:color w:val="222222"/>
          <w:szCs w:val="24"/>
          <w:shd w:val="clear" w:color="auto" w:fill="FFFFFF"/>
        </w:rPr>
        <w:t>ος. Νομοθετείτε τη δυνατότητα ίδρυσης ενδιάμεσων χρηματοδοτικών οργανισμών με χρηματοδότηση από το Πρόγραμμα Δημοσίων Επενδύσεων και με συμμετοχή ιδιωτών. Φτιάχνετε ένα ακόμη χρηματοδοτικό εργαλείο για τους επιχειρηματίες, που στόχο έχει να αντιμετωπίσει τ</w:t>
      </w:r>
      <w:r>
        <w:rPr>
          <w:rFonts w:eastAsia="Times New Roman"/>
          <w:color w:val="222222"/>
          <w:szCs w:val="24"/>
          <w:shd w:val="clear" w:color="auto" w:fill="FFFFFF"/>
        </w:rPr>
        <w:t xml:space="preserve">η δυσκολία χρηματοδότησης επενδυτικών σχεδίων από τις τράπεζες λόγω της έλλειψης ρευστότητας που έχουν.  </w:t>
      </w:r>
    </w:p>
    <w:p w14:paraId="4EC190C1" w14:textId="77777777" w:rsidR="008E01FC" w:rsidRDefault="002168A0">
      <w:pPr>
        <w:spacing w:line="600" w:lineRule="auto"/>
        <w:ind w:firstLine="720"/>
        <w:jc w:val="both"/>
        <w:rPr>
          <w:rFonts w:eastAsia="Times New Roman"/>
          <w:szCs w:val="24"/>
        </w:rPr>
      </w:pPr>
      <w:r>
        <w:rPr>
          <w:rFonts w:eastAsia="Times New Roman"/>
          <w:szCs w:val="24"/>
        </w:rPr>
        <w:t xml:space="preserve">Για τα </w:t>
      </w:r>
      <w:proofErr w:type="spellStart"/>
      <w:r>
        <w:rPr>
          <w:rFonts w:eastAsia="Times New Roman"/>
          <w:szCs w:val="24"/>
        </w:rPr>
        <w:t>Οινόφυτα</w:t>
      </w:r>
      <w:proofErr w:type="spellEnd"/>
      <w:r>
        <w:rPr>
          <w:rFonts w:eastAsia="Times New Roman"/>
          <w:szCs w:val="24"/>
        </w:rPr>
        <w:t xml:space="preserve"> και τον Ασωπό –τα είπαμε και στην </w:t>
      </w:r>
      <w:r>
        <w:rPr>
          <w:rFonts w:eastAsia="Times New Roman"/>
          <w:szCs w:val="24"/>
        </w:rPr>
        <w:t>επιτροπή</w:t>
      </w:r>
      <w:r>
        <w:rPr>
          <w:rFonts w:eastAsia="Times New Roman"/>
          <w:szCs w:val="24"/>
        </w:rPr>
        <w:t xml:space="preserve">- με τη συγκρότηση και λειτουργία του </w:t>
      </w:r>
      <w:r>
        <w:rPr>
          <w:rFonts w:eastAsia="Times New Roman"/>
          <w:szCs w:val="24"/>
        </w:rPr>
        <w:t xml:space="preserve">επιχειρηματικού πάρκου </w:t>
      </w:r>
      <w:r>
        <w:rPr>
          <w:rFonts w:eastAsia="Times New Roman"/>
          <w:szCs w:val="24"/>
        </w:rPr>
        <w:t>«Εξυγίανσης και Ανάπτυξης</w:t>
      </w:r>
      <w:r>
        <w:rPr>
          <w:rFonts w:eastAsia="Times New Roman"/>
          <w:szCs w:val="24"/>
        </w:rPr>
        <w:t>»</w:t>
      </w:r>
      <w:r>
        <w:rPr>
          <w:rFonts w:eastAsia="Times New Roman"/>
          <w:szCs w:val="24"/>
        </w:rPr>
        <w:t xml:space="preserve"> αποδεικνύεται ότι η εξυπηρέτηση της κερδοφορίας των επιχειρηματικών ομίλων, η παραγωγή ασύλληπτου πλούτου στέκεται δίπλα στην υποβαθμισμένη υγεία και ποιότητα ζωής αυτών που τον παράγουν. Στήνεται μια ανώνυμη εταιρεία με πλειοψηφικούς μετόχους τους ίδιους</w:t>
      </w:r>
      <w:r>
        <w:rPr>
          <w:rFonts w:eastAsia="Times New Roman"/>
          <w:szCs w:val="24"/>
        </w:rPr>
        <w:t xml:space="preserve"> τους βιομήχανους, δηλαδή εκείνοι θα εγκρίνουν τις άδειες, τους όρους λειτουργίας επεκτάσεων, ενδεχομένως και τον όρο </w:t>
      </w:r>
      <w:r>
        <w:rPr>
          <w:rFonts w:eastAsia="Times New Roman"/>
          <w:szCs w:val="24"/>
        </w:rPr>
        <w:lastRenderedPageBreak/>
        <w:t>πρόσβασης στη ζώνη. Δεν γίνεται κ</w:t>
      </w:r>
      <w:r w:rsidRPr="0047617F">
        <w:rPr>
          <w:rFonts w:eastAsia="Times New Roman"/>
          <w:szCs w:val="24"/>
        </w:rPr>
        <w:t>α</w:t>
      </w:r>
      <w:r>
        <w:rPr>
          <w:rFonts w:eastAsia="Times New Roman"/>
          <w:szCs w:val="24"/>
        </w:rPr>
        <w:t>μ</w:t>
      </w:r>
      <w:r w:rsidRPr="0047617F">
        <w:rPr>
          <w:rFonts w:eastAsia="Times New Roman"/>
          <w:szCs w:val="24"/>
        </w:rPr>
        <w:t>μία προσπάθεια εντοπισμού αυτ</w:t>
      </w:r>
      <w:r>
        <w:rPr>
          <w:rFonts w:eastAsia="Times New Roman"/>
          <w:szCs w:val="24"/>
        </w:rPr>
        <w:t>ώ</w:t>
      </w:r>
      <w:r w:rsidRPr="0047617F">
        <w:rPr>
          <w:rFonts w:eastAsia="Times New Roman"/>
          <w:szCs w:val="24"/>
        </w:rPr>
        <w:t xml:space="preserve">ν που σήμερα εξακολουθούν να </w:t>
      </w:r>
      <w:r>
        <w:rPr>
          <w:rFonts w:eastAsia="Times New Roman"/>
          <w:szCs w:val="24"/>
        </w:rPr>
        <w:t>ρυπαίνουν.</w:t>
      </w:r>
      <w:r w:rsidRPr="0047617F">
        <w:rPr>
          <w:rFonts w:eastAsia="Times New Roman"/>
          <w:szCs w:val="24"/>
        </w:rPr>
        <w:t xml:space="preserve"> Οι υπαίτιοι</w:t>
      </w:r>
      <w:r>
        <w:rPr>
          <w:rFonts w:eastAsia="Times New Roman"/>
          <w:szCs w:val="24"/>
        </w:rPr>
        <w:t>,</w:t>
      </w:r>
      <w:r w:rsidRPr="0047617F">
        <w:rPr>
          <w:rFonts w:eastAsia="Times New Roman"/>
          <w:szCs w:val="24"/>
        </w:rPr>
        <w:t xml:space="preserve"> δηλαδή οι βιομήχανοι</w:t>
      </w:r>
      <w:r>
        <w:rPr>
          <w:rFonts w:eastAsia="Times New Roman"/>
          <w:szCs w:val="24"/>
        </w:rPr>
        <w:t>,</w:t>
      </w:r>
      <w:r w:rsidRPr="0047617F">
        <w:rPr>
          <w:rFonts w:eastAsia="Times New Roman"/>
          <w:szCs w:val="24"/>
        </w:rPr>
        <w:t xml:space="preserve"> αντί να κληθούν να πληρώσουν θα χρηματοδοτηθούν κιόλας με πακτωλούς χρημάτων που προέρχονται από τη φορολογία των εργαζομένων για να βγουν τελικά όλοι λάδι</w:t>
      </w:r>
      <w:r>
        <w:rPr>
          <w:rFonts w:eastAsia="Times New Roman"/>
          <w:szCs w:val="24"/>
        </w:rPr>
        <w:t>.</w:t>
      </w:r>
    </w:p>
    <w:p w14:paraId="4EC190C2" w14:textId="77777777" w:rsidR="008E01FC" w:rsidRDefault="002168A0">
      <w:pPr>
        <w:spacing w:line="600" w:lineRule="auto"/>
        <w:ind w:firstLine="720"/>
        <w:jc w:val="both"/>
        <w:rPr>
          <w:rFonts w:eastAsia="Times New Roman"/>
          <w:szCs w:val="24"/>
        </w:rPr>
      </w:pPr>
      <w:r w:rsidRPr="0047617F">
        <w:rPr>
          <w:rFonts w:eastAsia="Times New Roman"/>
          <w:szCs w:val="24"/>
        </w:rPr>
        <w:t>Σήμερα</w:t>
      </w:r>
      <w:r>
        <w:rPr>
          <w:rFonts w:eastAsia="Times New Roman"/>
          <w:szCs w:val="24"/>
        </w:rPr>
        <w:t>,</w:t>
      </w:r>
      <w:r w:rsidRPr="0047617F">
        <w:rPr>
          <w:rFonts w:eastAsia="Times New Roman"/>
          <w:szCs w:val="24"/>
        </w:rPr>
        <w:t xml:space="preserve"> είναι αναγκαίο οι εργαζόμενοι και ο λαός της περιοχής να παλέψουν για τη λήψη όλων των αν</w:t>
      </w:r>
      <w:r w:rsidRPr="0047617F">
        <w:rPr>
          <w:rFonts w:eastAsia="Times New Roman"/>
          <w:szCs w:val="24"/>
        </w:rPr>
        <w:t>αγκαίων μέτρων προστασίας για την υγεία και ασφάλεια των εργαζομένων και των κατοίκων της περιοχής</w:t>
      </w:r>
      <w:r>
        <w:rPr>
          <w:rFonts w:eastAsia="Times New Roman"/>
          <w:szCs w:val="24"/>
        </w:rPr>
        <w:t>.</w:t>
      </w:r>
    </w:p>
    <w:p w14:paraId="4EC190C3" w14:textId="77777777" w:rsidR="008E01FC" w:rsidRDefault="002168A0">
      <w:pPr>
        <w:spacing w:line="600" w:lineRule="auto"/>
        <w:ind w:firstLine="720"/>
        <w:jc w:val="both"/>
        <w:rPr>
          <w:rFonts w:eastAsia="Times New Roman"/>
          <w:szCs w:val="24"/>
        </w:rPr>
      </w:pPr>
      <w:r>
        <w:rPr>
          <w:rFonts w:eastAsia="Times New Roman"/>
          <w:szCs w:val="24"/>
        </w:rPr>
        <w:t>Τ</w:t>
      </w:r>
      <w:r w:rsidRPr="0047617F">
        <w:rPr>
          <w:rFonts w:eastAsia="Times New Roman"/>
          <w:szCs w:val="24"/>
        </w:rPr>
        <w:t>έλος</w:t>
      </w:r>
      <w:r>
        <w:rPr>
          <w:rFonts w:eastAsia="Times New Roman"/>
          <w:szCs w:val="24"/>
        </w:rPr>
        <w:t>, ανάμεσα στα άλλα, παραχωρείτε</w:t>
      </w:r>
      <w:r w:rsidRPr="0047617F">
        <w:rPr>
          <w:rFonts w:eastAsia="Times New Roman"/>
          <w:szCs w:val="24"/>
        </w:rPr>
        <w:t xml:space="preserve"> για </w:t>
      </w:r>
      <w:r>
        <w:rPr>
          <w:rFonts w:eastAsia="Times New Roman"/>
          <w:szCs w:val="24"/>
        </w:rPr>
        <w:t>την έκθεση Λαμίας μία έκταση 167</w:t>
      </w:r>
      <w:r w:rsidRPr="0047617F">
        <w:rPr>
          <w:rFonts w:eastAsia="Times New Roman"/>
          <w:szCs w:val="24"/>
        </w:rPr>
        <w:t xml:space="preserve"> στρεμμάτων </w:t>
      </w:r>
      <w:r>
        <w:rPr>
          <w:rFonts w:eastAsia="Times New Roman"/>
          <w:szCs w:val="24"/>
        </w:rPr>
        <w:t>προίκα</w:t>
      </w:r>
      <w:r w:rsidRPr="0047617F">
        <w:rPr>
          <w:rFonts w:eastAsia="Times New Roman"/>
          <w:szCs w:val="24"/>
        </w:rPr>
        <w:t xml:space="preserve"> σε μία ανώνυμη εταιρεία που συστήνεται για την ανάπτυξη μιας σει</w:t>
      </w:r>
      <w:r w:rsidRPr="0047617F">
        <w:rPr>
          <w:rFonts w:eastAsia="Times New Roman"/>
          <w:szCs w:val="24"/>
        </w:rPr>
        <w:t>ράς επιχειρηματικών δραστηριοτήτων</w:t>
      </w:r>
      <w:r>
        <w:rPr>
          <w:rFonts w:eastAsia="Times New Roman"/>
          <w:szCs w:val="24"/>
        </w:rPr>
        <w:t>.</w:t>
      </w:r>
      <w:r w:rsidRPr="0047617F">
        <w:rPr>
          <w:rFonts w:eastAsia="Times New Roman"/>
          <w:szCs w:val="24"/>
        </w:rPr>
        <w:t xml:space="preserve"> Φορτώνετ</w:t>
      </w:r>
      <w:r>
        <w:rPr>
          <w:rFonts w:eastAsia="Times New Roman"/>
          <w:szCs w:val="24"/>
        </w:rPr>
        <w:t>ε,</w:t>
      </w:r>
      <w:r w:rsidRPr="0047617F">
        <w:rPr>
          <w:rFonts w:eastAsia="Times New Roman"/>
          <w:szCs w:val="24"/>
        </w:rPr>
        <w:t xml:space="preserve"> </w:t>
      </w:r>
      <w:r>
        <w:rPr>
          <w:rFonts w:eastAsia="Times New Roman"/>
          <w:szCs w:val="24"/>
        </w:rPr>
        <w:t>όμως,</w:t>
      </w:r>
      <w:r w:rsidRPr="0047617F">
        <w:rPr>
          <w:rFonts w:eastAsia="Times New Roman"/>
          <w:szCs w:val="24"/>
        </w:rPr>
        <w:t xml:space="preserve"> τα χρέη των προηγούμενων διοικήσεων στις πλάτες των δημοτών χωρίς μέχρι τώρα να έχουν αποδοθεί ευθύνες όπου αυτές υπάρχουν</w:t>
      </w:r>
      <w:r>
        <w:rPr>
          <w:rFonts w:eastAsia="Times New Roman"/>
          <w:szCs w:val="24"/>
        </w:rPr>
        <w:t>.</w:t>
      </w:r>
    </w:p>
    <w:p w14:paraId="4EC190C4" w14:textId="77777777" w:rsidR="008E01FC" w:rsidRDefault="002168A0">
      <w:pPr>
        <w:spacing w:line="600" w:lineRule="auto"/>
        <w:ind w:firstLine="720"/>
        <w:jc w:val="both"/>
        <w:rPr>
          <w:rFonts w:eastAsia="Times New Roman"/>
          <w:szCs w:val="24"/>
        </w:rPr>
      </w:pPr>
      <w:r>
        <w:rPr>
          <w:rFonts w:eastAsia="Times New Roman"/>
          <w:szCs w:val="24"/>
        </w:rPr>
        <w:t>Α</w:t>
      </w:r>
      <w:r w:rsidRPr="0047617F">
        <w:rPr>
          <w:rFonts w:eastAsia="Times New Roman"/>
          <w:szCs w:val="24"/>
        </w:rPr>
        <w:t xml:space="preserve">υτό που χρειάζεται να γίνει είναι να παραχωρηθεί η </w:t>
      </w:r>
      <w:r>
        <w:rPr>
          <w:rFonts w:eastAsia="Times New Roman"/>
          <w:szCs w:val="24"/>
        </w:rPr>
        <w:t>έκταση στον Δ</w:t>
      </w:r>
      <w:r w:rsidRPr="0047617F">
        <w:rPr>
          <w:rFonts w:eastAsia="Times New Roman"/>
          <w:szCs w:val="24"/>
        </w:rPr>
        <w:t xml:space="preserve">ήμο </w:t>
      </w:r>
      <w:proofErr w:type="spellStart"/>
      <w:r w:rsidRPr="0047617F">
        <w:rPr>
          <w:rFonts w:eastAsia="Times New Roman"/>
          <w:szCs w:val="24"/>
        </w:rPr>
        <w:t>Λαμιέων</w:t>
      </w:r>
      <w:proofErr w:type="spellEnd"/>
      <w:r w:rsidRPr="0047617F">
        <w:rPr>
          <w:rFonts w:eastAsia="Times New Roman"/>
          <w:szCs w:val="24"/>
        </w:rPr>
        <w:t xml:space="preserve"> με</w:t>
      </w:r>
      <w:r w:rsidRPr="0047617F">
        <w:rPr>
          <w:rFonts w:eastAsia="Times New Roman"/>
          <w:szCs w:val="24"/>
        </w:rPr>
        <w:t xml:space="preserve"> αποκλεισμό κάθε επιχειρηματικής </w:t>
      </w:r>
      <w:r w:rsidRPr="0047617F">
        <w:rPr>
          <w:rFonts w:eastAsia="Times New Roman"/>
          <w:szCs w:val="24"/>
        </w:rPr>
        <w:lastRenderedPageBreak/>
        <w:t>δραστηριότητας και να διευθετηθούν οι όποιες δικαστικές εκκρεμότητες υπάρχουν</w:t>
      </w:r>
      <w:r>
        <w:rPr>
          <w:rFonts w:eastAsia="Times New Roman"/>
          <w:szCs w:val="24"/>
        </w:rPr>
        <w:t>,</w:t>
      </w:r>
      <w:r w:rsidRPr="0047617F">
        <w:rPr>
          <w:rFonts w:eastAsia="Times New Roman"/>
          <w:szCs w:val="24"/>
        </w:rPr>
        <w:t xml:space="preserve"> να αξιοποιηθεί σαν κέντρο προβολής και παραγωγικής δραστηριότητας του τό</w:t>
      </w:r>
      <w:r>
        <w:rPr>
          <w:rFonts w:eastAsia="Times New Roman"/>
          <w:szCs w:val="24"/>
        </w:rPr>
        <w:t>π</w:t>
      </w:r>
      <w:r w:rsidRPr="0047617F">
        <w:rPr>
          <w:rFonts w:eastAsia="Times New Roman"/>
          <w:szCs w:val="24"/>
        </w:rPr>
        <w:t xml:space="preserve">ου στη </w:t>
      </w:r>
      <w:r>
        <w:rPr>
          <w:rFonts w:eastAsia="Times New Roman"/>
          <w:szCs w:val="24"/>
        </w:rPr>
        <w:t xml:space="preserve">διεύρυνση </w:t>
      </w:r>
      <w:r w:rsidRPr="0047617F">
        <w:rPr>
          <w:rFonts w:eastAsia="Times New Roman"/>
          <w:szCs w:val="24"/>
        </w:rPr>
        <w:t>των παραγωγικών δυνατοτήτων και την αξιοποίησή του</w:t>
      </w:r>
      <w:r>
        <w:rPr>
          <w:rFonts w:eastAsia="Times New Roman"/>
          <w:szCs w:val="24"/>
        </w:rPr>
        <w:t>ς</w:t>
      </w:r>
      <w:r w:rsidRPr="0047617F">
        <w:rPr>
          <w:rFonts w:eastAsia="Times New Roman"/>
          <w:szCs w:val="24"/>
        </w:rPr>
        <w:t xml:space="preserve"> σε</w:t>
      </w:r>
      <w:r w:rsidRPr="0047617F">
        <w:rPr>
          <w:rFonts w:eastAsia="Times New Roman"/>
          <w:szCs w:val="24"/>
        </w:rPr>
        <w:t xml:space="preserve"> όφελος του λαού χωρίς μεσάζοντες</w:t>
      </w:r>
      <w:r>
        <w:rPr>
          <w:rFonts w:eastAsia="Times New Roman"/>
          <w:szCs w:val="24"/>
        </w:rPr>
        <w:t>,</w:t>
      </w:r>
      <w:r w:rsidRPr="0047617F">
        <w:rPr>
          <w:rFonts w:eastAsia="Times New Roman"/>
          <w:szCs w:val="24"/>
        </w:rPr>
        <w:t xml:space="preserve"> επιχειρηματική δραστηριότητα και μονοπώλια</w:t>
      </w:r>
      <w:r>
        <w:rPr>
          <w:rFonts w:eastAsia="Times New Roman"/>
          <w:szCs w:val="24"/>
        </w:rPr>
        <w:t xml:space="preserve"> του χώρου, να μετατραπεί </w:t>
      </w:r>
      <w:r w:rsidRPr="0047617F">
        <w:rPr>
          <w:rFonts w:eastAsia="Times New Roman"/>
          <w:szCs w:val="24"/>
        </w:rPr>
        <w:t xml:space="preserve">ο χώρος της έκθεσης </w:t>
      </w:r>
      <w:r>
        <w:rPr>
          <w:rFonts w:eastAsia="Times New Roman"/>
          <w:szCs w:val="24"/>
        </w:rPr>
        <w:t>σ</w:t>
      </w:r>
      <w:r w:rsidRPr="0047617F">
        <w:rPr>
          <w:rFonts w:eastAsia="Times New Roman"/>
          <w:szCs w:val="24"/>
        </w:rPr>
        <w:t>ε πάρκο αναψυχής πολιτισμού και αθλητισμού</w:t>
      </w:r>
      <w:r>
        <w:rPr>
          <w:rFonts w:eastAsia="Times New Roman"/>
          <w:szCs w:val="24"/>
        </w:rPr>
        <w:t>.</w:t>
      </w:r>
    </w:p>
    <w:p w14:paraId="4EC190C5" w14:textId="77777777" w:rsidR="008E01FC" w:rsidRDefault="002168A0">
      <w:pPr>
        <w:spacing w:line="600" w:lineRule="auto"/>
        <w:ind w:firstLine="720"/>
        <w:jc w:val="both"/>
        <w:rPr>
          <w:rFonts w:eastAsia="Times New Roman"/>
          <w:szCs w:val="24"/>
        </w:rPr>
      </w:pPr>
      <w:r>
        <w:rPr>
          <w:rFonts w:eastAsia="Times New Roman"/>
          <w:szCs w:val="24"/>
        </w:rPr>
        <w:t>Κ</w:t>
      </w:r>
      <w:r w:rsidRPr="0047617F">
        <w:rPr>
          <w:rFonts w:eastAsia="Times New Roman"/>
          <w:szCs w:val="24"/>
        </w:rPr>
        <w:t xml:space="preserve">αι έρχομαι τώρα στην τροπολογία για τα </w:t>
      </w:r>
      <w:r>
        <w:rPr>
          <w:rFonts w:eastAsia="Times New Roman"/>
          <w:szCs w:val="24"/>
        </w:rPr>
        <w:t xml:space="preserve">κόκκινα </w:t>
      </w:r>
      <w:r w:rsidRPr="0047617F">
        <w:rPr>
          <w:rFonts w:eastAsia="Times New Roman"/>
          <w:szCs w:val="24"/>
        </w:rPr>
        <w:t xml:space="preserve">δάνεια στο χρόνο που </w:t>
      </w:r>
      <w:r>
        <w:rPr>
          <w:rFonts w:eastAsia="Times New Roman"/>
          <w:szCs w:val="24"/>
        </w:rPr>
        <w:t xml:space="preserve">μου </w:t>
      </w:r>
      <w:r w:rsidRPr="0047617F">
        <w:rPr>
          <w:rFonts w:eastAsia="Times New Roman"/>
          <w:szCs w:val="24"/>
        </w:rPr>
        <w:t>μένει</w:t>
      </w:r>
      <w:r>
        <w:rPr>
          <w:rFonts w:eastAsia="Times New Roman"/>
          <w:szCs w:val="24"/>
        </w:rPr>
        <w:t>. Η Κυβέρν</w:t>
      </w:r>
      <w:r>
        <w:rPr>
          <w:rFonts w:eastAsia="Times New Roman"/>
          <w:szCs w:val="24"/>
        </w:rPr>
        <w:t>ηση,</w:t>
      </w:r>
      <w:r w:rsidRPr="0047617F">
        <w:rPr>
          <w:rFonts w:eastAsia="Times New Roman"/>
          <w:szCs w:val="24"/>
        </w:rPr>
        <w:t xml:space="preserve"> όπως μας είπε</w:t>
      </w:r>
      <w:r>
        <w:rPr>
          <w:rFonts w:eastAsia="Times New Roman"/>
          <w:szCs w:val="24"/>
        </w:rPr>
        <w:t>,</w:t>
      </w:r>
      <w:r w:rsidRPr="0047617F">
        <w:rPr>
          <w:rFonts w:eastAsia="Times New Roman"/>
          <w:szCs w:val="24"/>
        </w:rPr>
        <w:t xml:space="preserve"> νιώθει περήφανη που με αυτή</w:t>
      </w:r>
      <w:r>
        <w:rPr>
          <w:rFonts w:eastAsia="Times New Roman"/>
          <w:szCs w:val="24"/>
        </w:rPr>
        <w:t>ν</w:t>
      </w:r>
      <w:r w:rsidRPr="0047617F">
        <w:rPr>
          <w:rFonts w:eastAsia="Times New Roman"/>
          <w:szCs w:val="24"/>
        </w:rPr>
        <w:t xml:space="preserve"> τη νομοθετική της πρωτοβουλία θα σώσουν οι φτωχοί </w:t>
      </w:r>
      <w:r>
        <w:rPr>
          <w:rFonts w:eastAsia="Times New Roman"/>
          <w:szCs w:val="24"/>
        </w:rPr>
        <w:t>τ</w:t>
      </w:r>
      <w:r w:rsidRPr="0047617F">
        <w:rPr>
          <w:rFonts w:eastAsia="Times New Roman"/>
          <w:szCs w:val="24"/>
        </w:rPr>
        <w:t>η</w:t>
      </w:r>
      <w:r>
        <w:rPr>
          <w:rFonts w:eastAsia="Times New Roman"/>
          <w:szCs w:val="24"/>
        </w:rPr>
        <w:t>ν</w:t>
      </w:r>
      <w:r w:rsidRPr="0047617F">
        <w:rPr>
          <w:rFonts w:eastAsia="Times New Roman"/>
          <w:szCs w:val="24"/>
        </w:rPr>
        <w:t xml:space="preserve"> πρώτη τους κατοικία</w:t>
      </w:r>
      <w:r>
        <w:rPr>
          <w:rFonts w:eastAsia="Times New Roman"/>
          <w:szCs w:val="24"/>
        </w:rPr>
        <w:t>.</w:t>
      </w:r>
      <w:r w:rsidRPr="0047617F">
        <w:rPr>
          <w:rFonts w:eastAsia="Times New Roman"/>
          <w:szCs w:val="24"/>
        </w:rPr>
        <w:t xml:space="preserve"> </w:t>
      </w:r>
    </w:p>
    <w:p w14:paraId="4EC190C6" w14:textId="77777777" w:rsidR="008E01FC" w:rsidRDefault="002168A0">
      <w:pPr>
        <w:spacing w:line="600" w:lineRule="auto"/>
        <w:ind w:firstLine="720"/>
        <w:jc w:val="both"/>
        <w:rPr>
          <w:rFonts w:eastAsia="Times New Roman"/>
          <w:szCs w:val="24"/>
        </w:rPr>
      </w:pPr>
      <w:r w:rsidRPr="0047617F">
        <w:rPr>
          <w:rFonts w:eastAsia="Times New Roman"/>
          <w:szCs w:val="24"/>
        </w:rPr>
        <w:t>Ποια είναι η αλήθεια</w:t>
      </w:r>
      <w:r>
        <w:rPr>
          <w:rFonts w:eastAsia="Times New Roman"/>
          <w:szCs w:val="24"/>
        </w:rPr>
        <w:t>; Η τροπολογία της</w:t>
      </w:r>
      <w:r w:rsidRPr="0047617F">
        <w:rPr>
          <w:rFonts w:eastAsia="Times New Roman"/>
          <w:szCs w:val="24"/>
        </w:rPr>
        <w:t xml:space="preserve"> Κυβέρνηση</w:t>
      </w:r>
      <w:r>
        <w:rPr>
          <w:rFonts w:eastAsia="Times New Roman"/>
          <w:szCs w:val="24"/>
        </w:rPr>
        <w:t>ς</w:t>
      </w:r>
      <w:r w:rsidRPr="0047617F">
        <w:rPr>
          <w:rFonts w:eastAsia="Times New Roman"/>
          <w:szCs w:val="24"/>
        </w:rPr>
        <w:t xml:space="preserve"> ΣΥΡΙΖΑ </w:t>
      </w:r>
      <w:r>
        <w:rPr>
          <w:rFonts w:eastAsia="Times New Roman"/>
          <w:szCs w:val="24"/>
        </w:rPr>
        <w:t>ε</w:t>
      </w:r>
      <w:r w:rsidRPr="0047617F">
        <w:rPr>
          <w:rFonts w:eastAsia="Times New Roman"/>
          <w:szCs w:val="24"/>
        </w:rPr>
        <w:t>ίναι ένας ακόμη κρίκος σε μία αλυσίδα κυβερνητικών ρυθμίσεων σε βάρος των</w:t>
      </w:r>
      <w:r w:rsidRPr="0047617F">
        <w:rPr>
          <w:rFonts w:eastAsia="Times New Roman"/>
          <w:szCs w:val="24"/>
        </w:rPr>
        <w:t xml:space="preserve"> υπερχρεωμένων λαϊκών νοικοκυριών</w:t>
      </w:r>
      <w:r>
        <w:rPr>
          <w:rFonts w:eastAsia="Times New Roman"/>
          <w:szCs w:val="24"/>
        </w:rPr>
        <w:t>.</w:t>
      </w:r>
      <w:r w:rsidRPr="0047617F">
        <w:rPr>
          <w:rFonts w:eastAsia="Times New Roman"/>
          <w:szCs w:val="24"/>
        </w:rPr>
        <w:t xml:space="preserve"> Μαζί με τους τραπεζικούς ομίλους αντικαθιστούν ακόμα και αυτή</w:t>
      </w:r>
      <w:r>
        <w:rPr>
          <w:rFonts w:eastAsia="Times New Roman"/>
          <w:szCs w:val="24"/>
        </w:rPr>
        <w:t>ν</w:t>
      </w:r>
      <w:r w:rsidRPr="0047617F">
        <w:rPr>
          <w:rFonts w:eastAsia="Times New Roman"/>
          <w:szCs w:val="24"/>
        </w:rPr>
        <w:t xml:space="preserve"> την ελάχιστη δικαστική προστασία του νόμου Κατσέλη για τα υπερχρεωμένα λαϊκά νοικοκυριά που έτσι κι αλλιώς δεν </w:t>
      </w:r>
      <w:r>
        <w:rPr>
          <w:rFonts w:eastAsia="Times New Roman"/>
          <w:szCs w:val="24"/>
        </w:rPr>
        <w:t>πρόσφερε</w:t>
      </w:r>
      <w:r w:rsidRPr="0047617F">
        <w:rPr>
          <w:rFonts w:eastAsia="Times New Roman"/>
          <w:szCs w:val="24"/>
        </w:rPr>
        <w:t xml:space="preserve"> και ουσιαστική και γενικευμένη κυρίως προστασία</w:t>
      </w:r>
      <w:r>
        <w:rPr>
          <w:rFonts w:eastAsia="Times New Roman"/>
          <w:szCs w:val="24"/>
        </w:rPr>
        <w:t>,</w:t>
      </w:r>
      <w:r w:rsidRPr="0047617F">
        <w:rPr>
          <w:rFonts w:eastAsia="Times New Roman"/>
          <w:szCs w:val="24"/>
        </w:rPr>
        <w:t xml:space="preserve"> βάζο</w:t>
      </w:r>
      <w:r w:rsidRPr="0047617F">
        <w:rPr>
          <w:rFonts w:eastAsia="Times New Roman"/>
          <w:szCs w:val="24"/>
        </w:rPr>
        <w:lastRenderedPageBreak/>
        <w:t xml:space="preserve">ντας ακόμα χειρότερους όρους </w:t>
      </w:r>
      <w:r w:rsidRPr="0047617F">
        <w:rPr>
          <w:rFonts w:eastAsia="Times New Roman"/>
          <w:szCs w:val="24"/>
        </w:rPr>
        <w:t>γ</w:t>
      </w:r>
      <w:r>
        <w:rPr>
          <w:rFonts w:eastAsia="Times New Roman"/>
          <w:szCs w:val="24"/>
        </w:rPr>
        <w:t>ι’</w:t>
      </w:r>
      <w:r w:rsidRPr="0047617F">
        <w:rPr>
          <w:rFonts w:eastAsia="Times New Roman"/>
          <w:szCs w:val="24"/>
        </w:rPr>
        <w:t xml:space="preserve"> </w:t>
      </w:r>
      <w:r>
        <w:rPr>
          <w:rFonts w:eastAsia="Times New Roman"/>
          <w:szCs w:val="24"/>
        </w:rPr>
        <w:t>αυτήν την προστασία. Κ</w:t>
      </w:r>
      <w:r w:rsidRPr="0047617F">
        <w:rPr>
          <w:rFonts w:eastAsia="Times New Roman"/>
          <w:szCs w:val="24"/>
        </w:rPr>
        <w:t>υβέρνηση και τράπεζες εκβιάζουν τα υπερχρεωμένα νοικοκυριά και ο εκβιασμός τους είναι απλ</w:t>
      </w:r>
      <w:r>
        <w:rPr>
          <w:rFonts w:eastAsia="Times New Roman"/>
          <w:szCs w:val="24"/>
        </w:rPr>
        <w:t>ό</w:t>
      </w:r>
      <w:r w:rsidRPr="0047617F">
        <w:rPr>
          <w:rFonts w:eastAsia="Times New Roman"/>
          <w:szCs w:val="24"/>
        </w:rPr>
        <w:t>ς</w:t>
      </w:r>
      <w:r w:rsidRPr="009144EB">
        <w:rPr>
          <w:rFonts w:eastAsia="Times New Roman"/>
          <w:szCs w:val="24"/>
        </w:rPr>
        <w:t>:</w:t>
      </w:r>
      <w:r>
        <w:rPr>
          <w:rFonts w:eastAsia="Times New Roman"/>
          <w:szCs w:val="24"/>
        </w:rPr>
        <w:t xml:space="preserve"> Ή μ</w:t>
      </w:r>
      <w:r w:rsidRPr="0047617F">
        <w:rPr>
          <w:rFonts w:eastAsia="Times New Roman"/>
          <w:szCs w:val="24"/>
        </w:rPr>
        <w:t>παίνει</w:t>
      </w:r>
      <w:r>
        <w:rPr>
          <w:rFonts w:eastAsia="Times New Roman"/>
          <w:szCs w:val="24"/>
        </w:rPr>
        <w:t>ς</w:t>
      </w:r>
      <w:r w:rsidRPr="0047617F">
        <w:rPr>
          <w:rFonts w:eastAsia="Times New Roman"/>
          <w:szCs w:val="24"/>
        </w:rPr>
        <w:t xml:space="preserve"> στη ρύθμιση </w:t>
      </w:r>
      <w:r>
        <w:rPr>
          <w:rFonts w:eastAsia="Times New Roman"/>
          <w:szCs w:val="24"/>
        </w:rPr>
        <w:t>κ</w:t>
      </w:r>
      <w:r w:rsidRPr="0047617F">
        <w:rPr>
          <w:rFonts w:eastAsia="Times New Roman"/>
          <w:szCs w:val="24"/>
        </w:rPr>
        <w:t>αι πληρώνεις τις δόσεις ή αλλι</w:t>
      </w:r>
      <w:r w:rsidRPr="0047617F">
        <w:rPr>
          <w:rFonts w:eastAsia="Times New Roman"/>
          <w:szCs w:val="24"/>
        </w:rPr>
        <w:t xml:space="preserve">ώς </w:t>
      </w:r>
      <w:r>
        <w:rPr>
          <w:rFonts w:eastAsia="Times New Roman"/>
          <w:szCs w:val="24"/>
        </w:rPr>
        <w:t>χ</w:t>
      </w:r>
      <w:r w:rsidRPr="0047617F">
        <w:rPr>
          <w:rFonts w:eastAsia="Times New Roman"/>
          <w:szCs w:val="24"/>
        </w:rPr>
        <w:t>άνεις το σπίτι σου</w:t>
      </w:r>
      <w:r>
        <w:rPr>
          <w:rFonts w:eastAsia="Times New Roman"/>
          <w:szCs w:val="24"/>
        </w:rPr>
        <w:t>.</w:t>
      </w:r>
      <w:r w:rsidRPr="0047617F">
        <w:rPr>
          <w:rFonts w:eastAsia="Times New Roman"/>
          <w:szCs w:val="24"/>
        </w:rPr>
        <w:t xml:space="preserve"> </w:t>
      </w:r>
    </w:p>
    <w:p w14:paraId="4EC190C7" w14:textId="77777777" w:rsidR="008E01FC" w:rsidRDefault="002168A0">
      <w:pPr>
        <w:spacing w:line="600" w:lineRule="auto"/>
        <w:ind w:firstLine="720"/>
        <w:jc w:val="both"/>
        <w:rPr>
          <w:rFonts w:eastAsia="Times New Roman"/>
          <w:szCs w:val="24"/>
        </w:rPr>
      </w:pPr>
      <w:r w:rsidRPr="0047617F">
        <w:rPr>
          <w:rFonts w:eastAsia="Times New Roman"/>
          <w:szCs w:val="24"/>
        </w:rPr>
        <w:t>Το νέο σχέδιο</w:t>
      </w:r>
      <w:r>
        <w:rPr>
          <w:rFonts w:eastAsia="Times New Roman"/>
          <w:szCs w:val="24"/>
        </w:rPr>
        <w:t>, λ</w:t>
      </w:r>
      <w:r w:rsidRPr="0047617F">
        <w:rPr>
          <w:rFonts w:eastAsia="Times New Roman"/>
          <w:szCs w:val="24"/>
        </w:rPr>
        <w:t>οιπόν</w:t>
      </w:r>
      <w:r>
        <w:rPr>
          <w:rFonts w:eastAsia="Times New Roman"/>
          <w:szCs w:val="24"/>
        </w:rPr>
        <w:t>,</w:t>
      </w:r>
      <w:r w:rsidRPr="0047617F">
        <w:rPr>
          <w:rFonts w:eastAsia="Times New Roman"/>
          <w:szCs w:val="24"/>
        </w:rPr>
        <w:t xml:space="preserve"> του ΣΥΡΙΖΑ με πιο αποτελεσματικό τρόπο από αυτόν του νόμου Κατσέλη στοχεύει στο να υποχρεώσει τους δανειολήπτες να πληρώσουν</w:t>
      </w:r>
      <w:r>
        <w:rPr>
          <w:rFonts w:eastAsia="Times New Roman"/>
          <w:szCs w:val="24"/>
        </w:rPr>
        <w:t>.</w:t>
      </w:r>
      <w:r w:rsidRPr="0047617F">
        <w:rPr>
          <w:rFonts w:eastAsia="Times New Roman"/>
          <w:szCs w:val="24"/>
        </w:rPr>
        <w:t xml:space="preserve"> Αυτός είναι ο στόχος </w:t>
      </w:r>
      <w:r>
        <w:rPr>
          <w:rFonts w:eastAsia="Times New Roman"/>
          <w:szCs w:val="24"/>
        </w:rPr>
        <w:t xml:space="preserve">τους. Αυξάνετε τους εκβιασμούς </w:t>
      </w:r>
      <w:r w:rsidRPr="0047617F">
        <w:rPr>
          <w:rFonts w:eastAsia="Times New Roman"/>
          <w:szCs w:val="24"/>
        </w:rPr>
        <w:t xml:space="preserve">και τις απειλές για να γίνουν </w:t>
      </w:r>
      <w:r>
        <w:rPr>
          <w:rFonts w:eastAsia="Times New Roman"/>
          <w:szCs w:val="24"/>
        </w:rPr>
        <w:t>«</w:t>
      </w:r>
      <w:r w:rsidRPr="0047617F">
        <w:rPr>
          <w:rFonts w:eastAsia="Times New Roman"/>
          <w:szCs w:val="24"/>
        </w:rPr>
        <w:t>συνεπείς</w:t>
      </w:r>
      <w:r>
        <w:rPr>
          <w:rFonts w:eastAsia="Times New Roman"/>
          <w:szCs w:val="24"/>
        </w:rPr>
        <w:t xml:space="preserve">» </w:t>
      </w:r>
      <w:r w:rsidRPr="0047617F">
        <w:rPr>
          <w:rFonts w:eastAsia="Times New Roman"/>
          <w:szCs w:val="24"/>
        </w:rPr>
        <w:t xml:space="preserve">στην εξυπηρέτηση του δανείου </w:t>
      </w:r>
      <w:r>
        <w:rPr>
          <w:rFonts w:eastAsia="Times New Roman"/>
          <w:szCs w:val="24"/>
        </w:rPr>
        <w:t>τους. Αναλαμβάνετε να διεκπεραιώσετε</w:t>
      </w:r>
      <w:r w:rsidRPr="0047617F">
        <w:rPr>
          <w:rFonts w:eastAsia="Times New Roman"/>
          <w:szCs w:val="24"/>
        </w:rPr>
        <w:t xml:space="preserve"> και ε</w:t>
      </w:r>
      <w:r>
        <w:rPr>
          <w:rFonts w:eastAsia="Times New Roman"/>
          <w:szCs w:val="24"/>
        </w:rPr>
        <w:t>δ</w:t>
      </w:r>
      <w:r w:rsidRPr="0047617F">
        <w:rPr>
          <w:rFonts w:eastAsia="Times New Roman"/>
          <w:szCs w:val="24"/>
        </w:rPr>
        <w:t>ώ τη βρώμικη δουλειά σε ό</w:t>
      </w:r>
      <w:r>
        <w:rPr>
          <w:rFonts w:eastAsia="Times New Roman"/>
          <w:szCs w:val="24"/>
        </w:rPr>
        <w:t>,</w:t>
      </w:r>
      <w:r w:rsidRPr="0047617F">
        <w:rPr>
          <w:rFonts w:eastAsia="Times New Roman"/>
          <w:szCs w:val="24"/>
        </w:rPr>
        <w:t xml:space="preserve">τι αφορά </w:t>
      </w:r>
      <w:r>
        <w:rPr>
          <w:rFonts w:eastAsia="Times New Roman"/>
          <w:szCs w:val="24"/>
        </w:rPr>
        <w:t>σ</w:t>
      </w:r>
      <w:r w:rsidRPr="0047617F">
        <w:rPr>
          <w:rFonts w:eastAsia="Times New Roman"/>
          <w:szCs w:val="24"/>
        </w:rPr>
        <w:t xml:space="preserve">την απαλλαγή των τραπεζών από ένα μεγάλο μέρος των </w:t>
      </w:r>
      <w:r>
        <w:rPr>
          <w:rFonts w:eastAsia="Times New Roman"/>
          <w:szCs w:val="24"/>
        </w:rPr>
        <w:t xml:space="preserve">κόκκινων </w:t>
      </w:r>
      <w:r w:rsidRPr="0047617F">
        <w:rPr>
          <w:rFonts w:eastAsia="Times New Roman"/>
          <w:szCs w:val="24"/>
        </w:rPr>
        <w:t>δανείων</w:t>
      </w:r>
      <w:r w:rsidRPr="009144EB">
        <w:rPr>
          <w:rFonts w:eastAsia="Times New Roman"/>
          <w:szCs w:val="24"/>
        </w:rPr>
        <w:t>,</w:t>
      </w:r>
      <w:r w:rsidRPr="0047617F">
        <w:rPr>
          <w:rFonts w:eastAsia="Times New Roman"/>
          <w:szCs w:val="24"/>
        </w:rPr>
        <w:t xml:space="preserve"> προκειμένου να βρουν ζεστό χρήμα για να χρηματοδοτήσουν βιώσιμες επι</w:t>
      </w:r>
      <w:r w:rsidRPr="0047617F">
        <w:rPr>
          <w:rFonts w:eastAsia="Times New Roman"/>
          <w:szCs w:val="24"/>
        </w:rPr>
        <w:t>χειρήσεις και επιχειρηματικούς ομίλους</w:t>
      </w:r>
      <w:r>
        <w:rPr>
          <w:rFonts w:eastAsia="Times New Roman"/>
          <w:szCs w:val="24"/>
        </w:rPr>
        <w:t>.</w:t>
      </w:r>
      <w:r w:rsidRPr="0047617F">
        <w:rPr>
          <w:rFonts w:eastAsia="Times New Roman"/>
          <w:szCs w:val="24"/>
        </w:rPr>
        <w:t xml:space="preserve"> </w:t>
      </w:r>
    </w:p>
    <w:p w14:paraId="4EC190C8" w14:textId="77777777" w:rsidR="008E01FC" w:rsidRDefault="002168A0">
      <w:pPr>
        <w:spacing w:line="600" w:lineRule="auto"/>
        <w:ind w:firstLine="720"/>
        <w:jc w:val="both"/>
        <w:rPr>
          <w:rFonts w:eastAsia="Times New Roman"/>
          <w:szCs w:val="24"/>
        </w:rPr>
      </w:pPr>
      <w:r>
        <w:rPr>
          <w:rFonts w:eastAsia="Times New Roman"/>
          <w:szCs w:val="24"/>
        </w:rPr>
        <w:t>Κατά τη γνώμη μας, π</w:t>
      </w:r>
      <w:r w:rsidRPr="0047617F">
        <w:rPr>
          <w:rFonts w:eastAsia="Times New Roman"/>
          <w:szCs w:val="24"/>
        </w:rPr>
        <w:t xml:space="preserve">ρόκειται </w:t>
      </w:r>
      <w:r>
        <w:rPr>
          <w:rFonts w:eastAsia="Times New Roman"/>
          <w:szCs w:val="24"/>
        </w:rPr>
        <w:t>για ένα</w:t>
      </w:r>
      <w:r w:rsidRPr="0047617F">
        <w:rPr>
          <w:rFonts w:eastAsia="Times New Roman"/>
          <w:szCs w:val="24"/>
        </w:rPr>
        <w:t xml:space="preserve"> συμβιβασμό μεταξύ Κυβέρνησης</w:t>
      </w:r>
      <w:r>
        <w:rPr>
          <w:rFonts w:eastAsia="Times New Roman"/>
          <w:szCs w:val="24"/>
        </w:rPr>
        <w:t>,</w:t>
      </w:r>
      <w:r w:rsidRPr="0047617F">
        <w:rPr>
          <w:rFonts w:eastAsia="Times New Roman"/>
          <w:szCs w:val="24"/>
        </w:rPr>
        <w:t xml:space="preserve"> τραπεζών και </w:t>
      </w:r>
      <w:r>
        <w:rPr>
          <w:rFonts w:eastAsia="Times New Roman"/>
          <w:szCs w:val="24"/>
        </w:rPr>
        <w:t>θ</w:t>
      </w:r>
      <w:r w:rsidRPr="0047617F">
        <w:rPr>
          <w:rFonts w:eastAsia="Times New Roman"/>
          <w:szCs w:val="24"/>
        </w:rPr>
        <w:t>εσμών</w:t>
      </w:r>
      <w:r>
        <w:rPr>
          <w:rFonts w:eastAsia="Times New Roman"/>
          <w:szCs w:val="24"/>
        </w:rPr>
        <w:t xml:space="preserve"> –</w:t>
      </w:r>
      <w:r w:rsidRPr="0047617F">
        <w:rPr>
          <w:rFonts w:eastAsia="Times New Roman"/>
          <w:szCs w:val="24"/>
        </w:rPr>
        <w:t>Ευρωπαϊκή Κεντρική Τράπεζα</w:t>
      </w:r>
      <w:r>
        <w:rPr>
          <w:rFonts w:eastAsia="Times New Roman"/>
          <w:szCs w:val="24"/>
        </w:rPr>
        <w:t>,</w:t>
      </w:r>
      <w:r w:rsidRPr="0047617F">
        <w:rPr>
          <w:rFonts w:eastAsia="Times New Roman"/>
          <w:szCs w:val="24"/>
        </w:rPr>
        <w:t xml:space="preserve"> </w:t>
      </w:r>
      <w:r>
        <w:rPr>
          <w:rFonts w:eastAsia="Times New Roman"/>
          <w:szCs w:val="24"/>
        </w:rPr>
        <w:t xml:space="preserve">Κομισιόν, </w:t>
      </w:r>
      <w:r w:rsidRPr="0047617F">
        <w:rPr>
          <w:rFonts w:eastAsia="Times New Roman"/>
          <w:szCs w:val="24"/>
        </w:rPr>
        <w:t>Διεθνές Νομισματικό Ταμείο</w:t>
      </w:r>
      <w:r>
        <w:rPr>
          <w:rFonts w:eastAsia="Times New Roman"/>
          <w:szCs w:val="24"/>
        </w:rPr>
        <w:t xml:space="preserve">, </w:t>
      </w:r>
      <w:r w:rsidRPr="0047617F">
        <w:rPr>
          <w:rFonts w:eastAsia="Times New Roman"/>
          <w:szCs w:val="24"/>
        </w:rPr>
        <w:t>πράγμα που αποδεικνύει ότι η ενισχυμένη εποπτεία είναι εδώ</w:t>
      </w:r>
      <w:r>
        <w:rPr>
          <w:rFonts w:eastAsia="Times New Roman"/>
          <w:szCs w:val="24"/>
        </w:rPr>
        <w:t>,</w:t>
      </w:r>
      <w:r w:rsidRPr="0047617F">
        <w:rPr>
          <w:rFonts w:eastAsia="Times New Roman"/>
          <w:szCs w:val="24"/>
        </w:rPr>
        <w:t xml:space="preserve"> ζ</w:t>
      </w:r>
      <w:r w:rsidRPr="0047617F">
        <w:rPr>
          <w:rFonts w:eastAsia="Times New Roman"/>
          <w:szCs w:val="24"/>
        </w:rPr>
        <w:t>ει και βασιλεύει</w:t>
      </w:r>
      <w:r>
        <w:rPr>
          <w:rFonts w:eastAsia="Times New Roman"/>
          <w:szCs w:val="24"/>
        </w:rPr>
        <w:t>.</w:t>
      </w:r>
    </w:p>
    <w:p w14:paraId="4EC190C9" w14:textId="77777777" w:rsidR="008E01FC" w:rsidRDefault="002168A0">
      <w:pPr>
        <w:spacing w:line="600" w:lineRule="auto"/>
        <w:ind w:firstLine="720"/>
        <w:jc w:val="both"/>
        <w:rPr>
          <w:rFonts w:eastAsia="Times New Roman"/>
          <w:szCs w:val="24"/>
        </w:rPr>
      </w:pPr>
      <w:r>
        <w:rPr>
          <w:rFonts w:eastAsia="Times New Roman"/>
          <w:szCs w:val="24"/>
        </w:rPr>
        <w:lastRenderedPageBreak/>
        <w:t>Α</w:t>
      </w:r>
      <w:r w:rsidRPr="0047617F">
        <w:rPr>
          <w:rFonts w:eastAsia="Times New Roman"/>
          <w:szCs w:val="24"/>
        </w:rPr>
        <w:t>ντί να βελτιώσετε</w:t>
      </w:r>
      <w:r>
        <w:rPr>
          <w:rFonts w:eastAsia="Times New Roman"/>
          <w:szCs w:val="24"/>
        </w:rPr>
        <w:t xml:space="preserve"> τ</w:t>
      </w:r>
      <w:r w:rsidRPr="0047617F">
        <w:rPr>
          <w:rFonts w:eastAsia="Times New Roman"/>
          <w:szCs w:val="24"/>
        </w:rPr>
        <w:t>ις ελάχιστες προϋποθέσεις για την όποια προστασία της λαϊκής κατοικίας εσείς τ</w:t>
      </w:r>
      <w:r>
        <w:rPr>
          <w:rFonts w:eastAsia="Times New Roman"/>
          <w:szCs w:val="24"/>
        </w:rPr>
        <w:t>ι</w:t>
      </w:r>
      <w:r w:rsidRPr="0047617F">
        <w:rPr>
          <w:rFonts w:eastAsia="Times New Roman"/>
          <w:szCs w:val="24"/>
        </w:rPr>
        <w:t xml:space="preserve">ς </w:t>
      </w:r>
      <w:r>
        <w:rPr>
          <w:rFonts w:eastAsia="Times New Roman"/>
          <w:szCs w:val="24"/>
        </w:rPr>
        <w:t>χειροτερεύετε</w:t>
      </w:r>
      <w:r w:rsidRPr="0047617F">
        <w:rPr>
          <w:rFonts w:eastAsia="Times New Roman"/>
          <w:szCs w:val="24"/>
        </w:rPr>
        <w:t xml:space="preserve"> ακόμη περισσότερο</w:t>
      </w:r>
      <w:r>
        <w:rPr>
          <w:rFonts w:eastAsia="Times New Roman"/>
          <w:szCs w:val="24"/>
        </w:rPr>
        <w:t>.</w:t>
      </w:r>
      <w:r w:rsidRPr="0047617F">
        <w:rPr>
          <w:rFonts w:eastAsia="Times New Roman"/>
          <w:szCs w:val="24"/>
        </w:rPr>
        <w:t xml:space="preserve"> Βάζετε </w:t>
      </w:r>
      <w:r>
        <w:rPr>
          <w:rFonts w:eastAsia="Times New Roman"/>
          <w:szCs w:val="24"/>
        </w:rPr>
        <w:t xml:space="preserve">κι άλλους κόφτες, </w:t>
      </w:r>
      <w:r w:rsidRPr="0047617F">
        <w:rPr>
          <w:rFonts w:eastAsia="Times New Roman"/>
          <w:szCs w:val="24"/>
        </w:rPr>
        <w:t>περιορίζετ</w:t>
      </w:r>
      <w:r>
        <w:rPr>
          <w:rFonts w:eastAsia="Times New Roman"/>
          <w:szCs w:val="24"/>
        </w:rPr>
        <w:t>ε</w:t>
      </w:r>
      <w:r w:rsidRPr="0047617F">
        <w:rPr>
          <w:rFonts w:eastAsia="Times New Roman"/>
          <w:szCs w:val="24"/>
        </w:rPr>
        <w:t xml:space="preserve"> τη χρονική διάρκεια ένταξης και </w:t>
      </w:r>
      <w:r>
        <w:rPr>
          <w:rFonts w:eastAsia="Times New Roman"/>
          <w:szCs w:val="24"/>
        </w:rPr>
        <w:t>π</w:t>
      </w:r>
      <w:r w:rsidRPr="0047617F">
        <w:rPr>
          <w:rFonts w:eastAsia="Times New Roman"/>
          <w:szCs w:val="24"/>
        </w:rPr>
        <w:t>ροστασίας</w:t>
      </w:r>
      <w:r>
        <w:rPr>
          <w:rFonts w:eastAsia="Times New Roman"/>
          <w:szCs w:val="24"/>
        </w:rPr>
        <w:t>,</w:t>
      </w:r>
      <w:r w:rsidRPr="0047617F">
        <w:rPr>
          <w:rFonts w:eastAsia="Times New Roman"/>
          <w:szCs w:val="24"/>
        </w:rPr>
        <w:t xml:space="preserve"> κατακρεουργείτ</w:t>
      </w:r>
      <w:r>
        <w:rPr>
          <w:rFonts w:eastAsia="Times New Roman"/>
          <w:szCs w:val="24"/>
        </w:rPr>
        <w:t>ε</w:t>
      </w:r>
      <w:r w:rsidRPr="0047617F">
        <w:rPr>
          <w:rFonts w:eastAsia="Times New Roman"/>
          <w:szCs w:val="24"/>
        </w:rPr>
        <w:t xml:space="preserve"> τα εισοδηματικά κριτήρια προστασίας</w:t>
      </w:r>
      <w:r>
        <w:rPr>
          <w:rFonts w:eastAsia="Times New Roman"/>
          <w:szCs w:val="24"/>
        </w:rPr>
        <w:t>.</w:t>
      </w:r>
      <w:r w:rsidRPr="0047617F">
        <w:rPr>
          <w:rFonts w:eastAsia="Times New Roman"/>
          <w:szCs w:val="24"/>
        </w:rPr>
        <w:t xml:space="preserve"> Για παράδειγμα</w:t>
      </w:r>
      <w:r>
        <w:rPr>
          <w:rFonts w:eastAsia="Times New Roman"/>
          <w:szCs w:val="24"/>
        </w:rPr>
        <w:t>, στην περίπτωση δύο εργαζό</w:t>
      </w:r>
      <w:r w:rsidRPr="0047617F">
        <w:rPr>
          <w:rFonts w:eastAsia="Times New Roman"/>
          <w:szCs w:val="24"/>
        </w:rPr>
        <w:t>μ</w:t>
      </w:r>
      <w:r>
        <w:rPr>
          <w:rFonts w:eastAsia="Times New Roman"/>
          <w:szCs w:val="24"/>
        </w:rPr>
        <w:t>ε</w:t>
      </w:r>
      <w:r w:rsidRPr="0047617F">
        <w:rPr>
          <w:rFonts w:eastAsia="Times New Roman"/>
          <w:szCs w:val="24"/>
        </w:rPr>
        <w:t>νων συζύγων οι τράπεζες μπορούν να προχωρήσουν σε πλειστηριασμό σε περίπτωση που οι μισθοί τους ξεπερνούν κατά μέσο όρο τα 750 ευρώ</w:t>
      </w:r>
      <w:r>
        <w:rPr>
          <w:rFonts w:eastAsia="Times New Roman"/>
          <w:szCs w:val="24"/>
        </w:rPr>
        <w:t>,</w:t>
      </w:r>
      <w:r w:rsidRPr="0047617F">
        <w:rPr>
          <w:rFonts w:eastAsia="Times New Roman"/>
          <w:szCs w:val="24"/>
        </w:rPr>
        <w:t xml:space="preserve"> ακόμα και αν αυτό το νοικοκυριό εκπληρώνει</w:t>
      </w:r>
      <w:r w:rsidRPr="0047617F">
        <w:rPr>
          <w:rFonts w:eastAsia="Times New Roman"/>
          <w:szCs w:val="24"/>
        </w:rPr>
        <w:t xml:space="preserve"> όλες τις άλλες προϋποθέσεις για να ενταχθεί στη ρύθμιση</w:t>
      </w:r>
      <w:r>
        <w:rPr>
          <w:rFonts w:eastAsia="Times New Roman"/>
          <w:szCs w:val="24"/>
        </w:rPr>
        <w:t>.</w:t>
      </w:r>
      <w:r w:rsidRPr="0047617F">
        <w:rPr>
          <w:rFonts w:eastAsia="Times New Roman"/>
          <w:szCs w:val="24"/>
        </w:rPr>
        <w:t xml:space="preserve"> </w:t>
      </w:r>
    </w:p>
    <w:p w14:paraId="4EC190CA" w14:textId="77777777" w:rsidR="008E01FC" w:rsidRDefault="002168A0">
      <w:pPr>
        <w:spacing w:line="600" w:lineRule="auto"/>
        <w:ind w:firstLine="720"/>
        <w:jc w:val="both"/>
        <w:rPr>
          <w:rFonts w:eastAsia="Times New Roman"/>
          <w:szCs w:val="24"/>
        </w:rPr>
      </w:pPr>
      <w:r w:rsidRPr="0047617F">
        <w:rPr>
          <w:rFonts w:eastAsia="Times New Roman"/>
          <w:szCs w:val="24"/>
        </w:rPr>
        <w:t>Πρέπει να σημειωθεί ότι όλα τα κριτήρια πρέπει να πληρούνται ταυτόχρονα</w:t>
      </w:r>
      <w:r>
        <w:rPr>
          <w:rFonts w:eastAsia="Times New Roman"/>
          <w:szCs w:val="24"/>
        </w:rPr>
        <w:t>.</w:t>
      </w:r>
      <w:r w:rsidRPr="0047617F">
        <w:rPr>
          <w:rFonts w:eastAsia="Times New Roman"/>
          <w:szCs w:val="24"/>
        </w:rPr>
        <w:t xml:space="preserve"> Για παράδειγμα</w:t>
      </w:r>
      <w:r>
        <w:rPr>
          <w:rFonts w:eastAsia="Times New Roman"/>
          <w:szCs w:val="24"/>
        </w:rPr>
        <w:t>,</w:t>
      </w:r>
      <w:r w:rsidRPr="0047617F">
        <w:rPr>
          <w:rFonts w:eastAsia="Times New Roman"/>
          <w:szCs w:val="24"/>
        </w:rPr>
        <w:t xml:space="preserve"> αν ένας έχει εκτός από την πρώτη κατοικία και ένα σπίτι στο χωριό που το</w:t>
      </w:r>
      <w:r>
        <w:rPr>
          <w:rFonts w:eastAsia="Times New Roman"/>
          <w:szCs w:val="24"/>
        </w:rPr>
        <w:t xml:space="preserve">υ </w:t>
      </w:r>
      <w:r w:rsidRPr="0047617F">
        <w:rPr>
          <w:rFonts w:eastAsia="Times New Roman"/>
          <w:szCs w:val="24"/>
        </w:rPr>
        <w:t>άφησε ο πατέρας του και ένα χωράφι</w:t>
      </w:r>
      <w:r w:rsidRPr="0047617F">
        <w:rPr>
          <w:rFonts w:eastAsia="Times New Roman"/>
          <w:szCs w:val="24"/>
        </w:rPr>
        <w:t xml:space="preserve"> </w:t>
      </w:r>
      <w:r>
        <w:rPr>
          <w:rFonts w:eastAsia="Times New Roman"/>
          <w:szCs w:val="24"/>
        </w:rPr>
        <w:t>πέντε</w:t>
      </w:r>
      <w:r w:rsidRPr="0047617F">
        <w:rPr>
          <w:rFonts w:eastAsia="Times New Roman"/>
          <w:szCs w:val="24"/>
        </w:rPr>
        <w:t xml:space="preserve"> στρεμμάτων ξεπερνά ενδεχόμενα τα περιουσιακά κριτήρια που βάζετε</w:t>
      </w:r>
      <w:r>
        <w:rPr>
          <w:rFonts w:eastAsia="Times New Roman"/>
          <w:szCs w:val="24"/>
        </w:rPr>
        <w:t xml:space="preserve">, δηλαδή όριο μέχρι 80.000 ευρώ, </w:t>
      </w:r>
      <w:r w:rsidRPr="0047617F">
        <w:rPr>
          <w:rFonts w:eastAsia="Times New Roman"/>
          <w:szCs w:val="24"/>
        </w:rPr>
        <w:t>και θα πεταχτεί και αυτός έξω από τη ρύθμιση</w:t>
      </w:r>
      <w:r>
        <w:rPr>
          <w:rFonts w:eastAsia="Times New Roman"/>
          <w:szCs w:val="24"/>
        </w:rPr>
        <w:t>.</w:t>
      </w:r>
    </w:p>
    <w:p w14:paraId="4EC190CB" w14:textId="77777777" w:rsidR="008E01FC" w:rsidRDefault="002168A0">
      <w:pPr>
        <w:spacing w:line="600" w:lineRule="auto"/>
        <w:ind w:firstLine="720"/>
        <w:jc w:val="both"/>
        <w:rPr>
          <w:rFonts w:eastAsia="Times New Roman"/>
          <w:szCs w:val="24"/>
        </w:rPr>
      </w:pPr>
      <w:r>
        <w:rPr>
          <w:rFonts w:eastAsia="Times New Roman"/>
          <w:szCs w:val="24"/>
        </w:rPr>
        <w:t>Δίνετε κρατική επιδότηση</w:t>
      </w:r>
      <w:r w:rsidRPr="0047617F">
        <w:rPr>
          <w:rFonts w:eastAsia="Times New Roman"/>
          <w:szCs w:val="24"/>
        </w:rPr>
        <w:t xml:space="preserve"> </w:t>
      </w:r>
      <w:r>
        <w:rPr>
          <w:rFonts w:eastAsia="Times New Roman"/>
          <w:szCs w:val="24"/>
        </w:rPr>
        <w:t>στις τράπεζε</w:t>
      </w:r>
      <w:r w:rsidRPr="0047617F">
        <w:rPr>
          <w:rFonts w:eastAsia="Times New Roman"/>
          <w:szCs w:val="24"/>
        </w:rPr>
        <w:t>ς</w:t>
      </w:r>
      <w:r>
        <w:rPr>
          <w:rFonts w:eastAsia="Times New Roman"/>
          <w:szCs w:val="24"/>
        </w:rPr>
        <w:t>,</w:t>
      </w:r>
      <w:r w:rsidRPr="0047617F">
        <w:rPr>
          <w:rFonts w:eastAsia="Times New Roman"/>
          <w:szCs w:val="24"/>
        </w:rPr>
        <w:t xml:space="preserve"> μέτρο που η Κυβέρνηση προκλητικά παρουσιάζει ως </w:t>
      </w:r>
      <w:r>
        <w:rPr>
          <w:rFonts w:eastAsia="Times New Roman"/>
          <w:szCs w:val="24"/>
        </w:rPr>
        <w:t>φιλο</w:t>
      </w:r>
      <w:r w:rsidRPr="0047617F">
        <w:rPr>
          <w:rFonts w:eastAsia="Times New Roman"/>
          <w:szCs w:val="24"/>
        </w:rPr>
        <w:t>λαϊκό</w:t>
      </w:r>
      <w:r>
        <w:rPr>
          <w:rFonts w:eastAsia="Times New Roman"/>
          <w:szCs w:val="24"/>
        </w:rPr>
        <w:t>,</w:t>
      </w:r>
      <w:r w:rsidRPr="0047617F">
        <w:rPr>
          <w:rFonts w:eastAsia="Times New Roman"/>
          <w:szCs w:val="24"/>
        </w:rPr>
        <w:t xml:space="preserve"> ενώ στη</w:t>
      </w:r>
      <w:r w:rsidRPr="0047617F">
        <w:rPr>
          <w:rFonts w:eastAsia="Times New Roman"/>
          <w:szCs w:val="24"/>
        </w:rPr>
        <w:t xml:space="preserve">ν πραγματικότητα διευκολύνει </w:t>
      </w:r>
      <w:r>
        <w:rPr>
          <w:rFonts w:eastAsia="Times New Roman"/>
          <w:szCs w:val="24"/>
        </w:rPr>
        <w:t>έμμεσα</w:t>
      </w:r>
      <w:r w:rsidRPr="0047617F">
        <w:rPr>
          <w:rFonts w:eastAsia="Times New Roman"/>
          <w:szCs w:val="24"/>
        </w:rPr>
        <w:t xml:space="preserve"> τις τράπεζες να βάλουν στο χέρι </w:t>
      </w:r>
      <w:r w:rsidRPr="0047617F">
        <w:rPr>
          <w:rFonts w:eastAsia="Times New Roman"/>
          <w:szCs w:val="24"/>
        </w:rPr>
        <w:lastRenderedPageBreak/>
        <w:t>τις απαιτήσεις τους για τα στεγαστικά δάνεια</w:t>
      </w:r>
      <w:r>
        <w:rPr>
          <w:rFonts w:eastAsia="Times New Roman"/>
          <w:szCs w:val="24"/>
        </w:rPr>
        <w:t>.</w:t>
      </w:r>
      <w:r w:rsidRPr="0047617F">
        <w:rPr>
          <w:rFonts w:eastAsia="Times New Roman"/>
          <w:szCs w:val="24"/>
        </w:rPr>
        <w:t xml:space="preserve"> Η Κυβέρνηση έχει υιοθετήσει το βασικό επιχείρημα των τραπεζών για αντιμετώπιση των </w:t>
      </w:r>
      <w:r>
        <w:rPr>
          <w:rFonts w:eastAsia="Times New Roman"/>
          <w:szCs w:val="24"/>
        </w:rPr>
        <w:t>μπαταχτσήδων ή</w:t>
      </w:r>
      <w:r w:rsidRPr="0047617F">
        <w:rPr>
          <w:rFonts w:eastAsia="Times New Roman"/>
          <w:szCs w:val="24"/>
        </w:rPr>
        <w:t xml:space="preserve"> </w:t>
      </w:r>
      <w:r>
        <w:rPr>
          <w:rFonts w:eastAsia="Times New Roman"/>
          <w:szCs w:val="24"/>
        </w:rPr>
        <w:t>«</w:t>
      </w:r>
      <w:r w:rsidRPr="0047617F">
        <w:rPr>
          <w:rFonts w:eastAsia="Times New Roman"/>
          <w:szCs w:val="24"/>
        </w:rPr>
        <w:t xml:space="preserve">στρατηγικών </w:t>
      </w:r>
      <w:r>
        <w:rPr>
          <w:rFonts w:eastAsia="Times New Roman"/>
          <w:szCs w:val="24"/>
        </w:rPr>
        <w:t xml:space="preserve">κακοπληρωτών», </w:t>
      </w:r>
      <w:r w:rsidRPr="0047617F">
        <w:rPr>
          <w:rFonts w:eastAsia="Times New Roman"/>
          <w:szCs w:val="24"/>
        </w:rPr>
        <w:t>προκειμένου να δ</w:t>
      </w:r>
      <w:r w:rsidRPr="0047617F">
        <w:rPr>
          <w:rFonts w:eastAsia="Times New Roman"/>
          <w:szCs w:val="24"/>
        </w:rPr>
        <w:t>ικαιολογήσει την άρση και αυτής της κουτσουρεμέν</w:t>
      </w:r>
      <w:r>
        <w:rPr>
          <w:rFonts w:eastAsia="Times New Roman"/>
          <w:szCs w:val="24"/>
        </w:rPr>
        <w:t>η</w:t>
      </w:r>
      <w:r w:rsidRPr="0047617F">
        <w:rPr>
          <w:rFonts w:eastAsia="Times New Roman"/>
          <w:szCs w:val="24"/>
        </w:rPr>
        <w:t>ς δικαστικής προστασίας που έχει απομείνει</w:t>
      </w:r>
      <w:r>
        <w:rPr>
          <w:rFonts w:eastAsia="Times New Roman"/>
          <w:szCs w:val="24"/>
        </w:rPr>
        <w:t>.</w:t>
      </w:r>
      <w:r w:rsidRPr="0047617F">
        <w:rPr>
          <w:rFonts w:eastAsia="Times New Roman"/>
          <w:szCs w:val="24"/>
        </w:rPr>
        <w:t xml:space="preserve"> </w:t>
      </w:r>
    </w:p>
    <w:p w14:paraId="4EC190CC" w14:textId="77777777" w:rsidR="008E01FC" w:rsidRDefault="002168A0">
      <w:pPr>
        <w:spacing w:line="600" w:lineRule="auto"/>
        <w:ind w:firstLine="720"/>
        <w:jc w:val="both"/>
        <w:rPr>
          <w:rFonts w:eastAsia="Times New Roman"/>
          <w:szCs w:val="24"/>
        </w:rPr>
      </w:pPr>
      <w:r w:rsidRPr="0047617F">
        <w:rPr>
          <w:rFonts w:eastAsia="Times New Roman"/>
          <w:szCs w:val="24"/>
        </w:rPr>
        <w:t>Σίγουρα δεν εννοείτ</w:t>
      </w:r>
      <w:r>
        <w:rPr>
          <w:rFonts w:eastAsia="Times New Roman"/>
          <w:szCs w:val="24"/>
        </w:rPr>
        <w:t xml:space="preserve">ε </w:t>
      </w:r>
      <w:r w:rsidRPr="0047617F">
        <w:rPr>
          <w:rFonts w:eastAsia="Times New Roman"/>
          <w:szCs w:val="24"/>
        </w:rPr>
        <w:t>τους πραγματικούς μπαταχτσήδες</w:t>
      </w:r>
      <w:r>
        <w:rPr>
          <w:rFonts w:eastAsia="Times New Roman"/>
          <w:szCs w:val="24"/>
        </w:rPr>
        <w:t>,</w:t>
      </w:r>
      <w:r w:rsidRPr="0047617F">
        <w:rPr>
          <w:rFonts w:eastAsia="Times New Roman"/>
          <w:szCs w:val="24"/>
        </w:rPr>
        <w:t xml:space="preserve"> δηλαδή τους μεγάλους επιχειρηματικούς ομίλο</w:t>
      </w:r>
      <w:r>
        <w:rPr>
          <w:rFonts w:eastAsia="Times New Roman"/>
          <w:szCs w:val="24"/>
        </w:rPr>
        <w:t xml:space="preserve">υς που είναι υπεύθυνοι για τον </w:t>
      </w:r>
      <w:r w:rsidRPr="0047617F">
        <w:rPr>
          <w:rFonts w:eastAsia="Times New Roman"/>
          <w:szCs w:val="24"/>
        </w:rPr>
        <w:t xml:space="preserve">μεγάλο όγκο </w:t>
      </w:r>
      <w:r>
        <w:rPr>
          <w:rFonts w:eastAsia="Times New Roman"/>
          <w:szCs w:val="24"/>
        </w:rPr>
        <w:t xml:space="preserve">κόκκινων </w:t>
      </w:r>
      <w:r w:rsidRPr="0047617F">
        <w:rPr>
          <w:rFonts w:eastAsia="Times New Roman"/>
          <w:szCs w:val="24"/>
        </w:rPr>
        <w:t>δανείων</w:t>
      </w:r>
      <w:r>
        <w:rPr>
          <w:rFonts w:eastAsia="Times New Roman"/>
          <w:szCs w:val="24"/>
        </w:rPr>
        <w:t xml:space="preserve">, αλλά </w:t>
      </w:r>
      <w:r>
        <w:rPr>
          <w:rFonts w:eastAsia="Times New Roman"/>
          <w:szCs w:val="24"/>
        </w:rPr>
        <w:t>φωτογραφίζετε</w:t>
      </w:r>
      <w:r w:rsidRPr="0047617F">
        <w:rPr>
          <w:rFonts w:eastAsia="Times New Roman"/>
          <w:szCs w:val="24"/>
        </w:rPr>
        <w:t xml:space="preserve"> </w:t>
      </w:r>
      <w:r>
        <w:rPr>
          <w:rFonts w:eastAsia="Times New Roman"/>
          <w:szCs w:val="24"/>
        </w:rPr>
        <w:t>τ</w:t>
      </w:r>
      <w:r w:rsidRPr="0047617F">
        <w:rPr>
          <w:rFonts w:eastAsia="Times New Roman"/>
          <w:szCs w:val="24"/>
        </w:rPr>
        <w:t>η μεγάλη μάζα των εργατικών λαϊκών νοικοκυριών που εξαναγκάστηκαν σε τραπεζικό δανεισμό για να καλύψουν τις στεγαστικές και καταναλωτικές ανάγκες</w:t>
      </w:r>
      <w:r>
        <w:rPr>
          <w:rFonts w:eastAsia="Times New Roman"/>
          <w:szCs w:val="24"/>
        </w:rPr>
        <w:t>,</w:t>
      </w:r>
      <w:r w:rsidRPr="0047617F">
        <w:rPr>
          <w:rFonts w:eastAsia="Times New Roman"/>
          <w:szCs w:val="24"/>
        </w:rPr>
        <w:t xml:space="preserve"> αλλά τσακίστηκα</w:t>
      </w:r>
      <w:r>
        <w:rPr>
          <w:rFonts w:eastAsia="Times New Roman"/>
          <w:szCs w:val="24"/>
        </w:rPr>
        <w:t>ν</w:t>
      </w:r>
      <w:r w:rsidRPr="0047617F">
        <w:rPr>
          <w:rFonts w:eastAsia="Times New Roman"/>
          <w:szCs w:val="24"/>
        </w:rPr>
        <w:t xml:space="preserve"> από την κρίση</w:t>
      </w:r>
      <w:r>
        <w:rPr>
          <w:rFonts w:eastAsia="Times New Roman"/>
          <w:szCs w:val="24"/>
        </w:rPr>
        <w:t>,</w:t>
      </w:r>
      <w:r w:rsidRPr="0047617F">
        <w:rPr>
          <w:rFonts w:eastAsia="Times New Roman"/>
          <w:szCs w:val="24"/>
        </w:rPr>
        <w:t xml:space="preserve"> την ανεργία</w:t>
      </w:r>
      <w:r>
        <w:rPr>
          <w:rFonts w:eastAsia="Times New Roman"/>
          <w:szCs w:val="24"/>
        </w:rPr>
        <w:t>,</w:t>
      </w:r>
      <w:r w:rsidRPr="0047617F">
        <w:rPr>
          <w:rFonts w:eastAsia="Times New Roman"/>
          <w:szCs w:val="24"/>
        </w:rPr>
        <w:t xml:space="preserve"> τα αντιλαϊκά μέτρα</w:t>
      </w:r>
      <w:r>
        <w:rPr>
          <w:rFonts w:eastAsia="Times New Roman"/>
          <w:szCs w:val="24"/>
        </w:rPr>
        <w:t>,</w:t>
      </w:r>
      <w:r w:rsidRPr="0047617F">
        <w:rPr>
          <w:rFonts w:eastAsia="Times New Roman"/>
          <w:szCs w:val="24"/>
        </w:rPr>
        <w:t xml:space="preserve"> </w:t>
      </w:r>
      <w:r>
        <w:rPr>
          <w:rFonts w:eastAsia="Times New Roman"/>
          <w:szCs w:val="24"/>
        </w:rPr>
        <w:t>τις</w:t>
      </w:r>
      <w:r w:rsidRPr="0047617F">
        <w:rPr>
          <w:rFonts w:eastAsia="Times New Roman"/>
          <w:szCs w:val="24"/>
        </w:rPr>
        <w:t xml:space="preserve"> </w:t>
      </w:r>
      <w:r>
        <w:rPr>
          <w:rFonts w:eastAsia="Times New Roman"/>
          <w:szCs w:val="24"/>
        </w:rPr>
        <w:t>μειώσεις</w:t>
      </w:r>
      <w:r w:rsidRPr="0047617F">
        <w:rPr>
          <w:rFonts w:eastAsia="Times New Roman"/>
          <w:szCs w:val="24"/>
        </w:rPr>
        <w:t xml:space="preserve"> μισθών και τη </w:t>
      </w:r>
      <w:r>
        <w:rPr>
          <w:rFonts w:eastAsia="Times New Roman"/>
          <w:szCs w:val="24"/>
        </w:rPr>
        <w:t>βα</w:t>
      </w:r>
      <w:r>
        <w:rPr>
          <w:rFonts w:eastAsia="Times New Roman"/>
          <w:szCs w:val="24"/>
        </w:rPr>
        <w:t xml:space="preserve">ριά </w:t>
      </w:r>
      <w:proofErr w:type="spellStart"/>
      <w:r>
        <w:rPr>
          <w:rFonts w:eastAsia="Times New Roman"/>
          <w:szCs w:val="24"/>
        </w:rPr>
        <w:t>φορομπηξία</w:t>
      </w:r>
      <w:proofErr w:type="spellEnd"/>
      <w:r>
        <w:rPr>
          <w:rFonts w:eastAsia="Times New Roman"/>
          <w:szCs w:val="24"/>
        </w:rPr>
        <w:t xml:space="preserve"> που </w:t>
      </w:r>
      <w:r w:rsidRPr="0047617F">
        <w:rPr>
          <w:rFonts w:eastAsia="Times New Roman"/>
          <w:szCs w:val="24"/>
        </w:rPr>
        <w:t>τους επιβάλλ</w:t>
      </w:r>
      <w:r>
        <w:rPr>
          <w:rFonts w:eastAsia="Times New Roman"/>
          <w:szCs w:val="24"/>
        </w:rPr>
        <w:t>ατε.</w:t>
      </w:r>
      <w:r w:rsidRPr="0047617F">
        <w:rPr>
          <w:rFonts w:eastAsia="Times New Roman"/>
          <w:szCs w:val="24"/>
        </w:rPr>
        <w:t xml:space="preserve"> </w:t>
      </w:r>
    </w:p>
    <w:p w14:paraId="4EC190CD" w14:textId="77777777" w:rsidR="008E01FC" w:rsidRDefault="002168A0">
      <w:pPr>
        <w:spacing w:line="600" w:lineRule="auto"/>
        <w:ind w:firstLine="720"/>
        <w:jc w:val="both"/>
        <w:rPr>
          <w:rFonts w:eastAsia="Times New Roman"/>
          <w:szCs w:val="24"/>
        </w:rPr>
      </w:pPr>
      <w:r>
        <w:rPr>
          <w:rFonts w:eastAsia="Times New Roman"/>
          <w:szCs w:val="24"/>
        </w:rPr>
        <w:t xml:space="preserve">Αυτή είναι η γεύση, με λίγα λόγια, </w:t>
      </w:r>
      <w:r w:rsidRPr="0047617F">
        <w:rPr>
          <w:rFonts w:eastAsia="Times New Roman"/>
          <w:szCs w:val="24"/>
        </w:rPr>
        <w:t xml:space="preserve">από την επομένη </w:t>
      </w:r>
      <w:proofErr w:type="spellStart"/>
      <w:r w:rsidRPr="0047617F">
        <w:rPr>
          <w:rFonts w:eastAsia="Times New Roman"/>
          <w:szCs w:val="24"/>
        </w:rPr>
        <w:t>μεταμνημονιακή</w:t>
      </w:r>
      <w:proofErr w:type="spellEnd"/>
      <w:r w:rsidRPr="0047617F">
        <w:rPr>
          <w:rFonts w:eastAsia="Times New Roman"/>
          <w:szCs w:val="24"/>
        </w:rPr>
        <w:t xml:space="preserve"> μέρα που διαφημίζετ</w:t>
      </w:r>
      <w:r>
        <w:rPr>
          <w:rFonts w:eastAsia="Times New Roman"/>
          <w:szCs w:val="24"/>
        </w:rPr>
        <w:t>ε</w:t>
      </w:r>
      <w:r w:rsidRPr="0047617F">
        <w:rPr>
          <w:rFonts w:eastAsia="Times New Roman"/>
          <w:szCs w:val="24"/>
        </w:rPr>
        <w:t xml:space="preserve"> για χιλιάδες νοικοκυριά</w:t>
      </w:r>
      <w:r>
        <w:rPr>
          <w:rFonts w:eastAsia="Times New Roman"/>
          <w:szCs w:val="24"/>
        </w:rPr>
        <w:t>.</w:t>
      </w:r>
      <w:r w:rsidRPr="0047617F">
        <w:rPr>
          <w:rFonts w:eastAsia="Times New Roman"/>
          <w:szCs w:val="24"/>
        </w:rPr>
        <w:t xml:space="preserve"> Να γιατί οι εργαζ</w:t>
      </w:r>
      <w:r>
        <w:rPr>
          <w:rFonts w:eastAsia="Times New Roman"/>
          <w:szCs w:val="24"/>
        </w:rPr>
        <w:t xml:space="preserve">όμενοι δεν πρέπει να εφησυχάζουν, αλλά </w:t>
      </w:r>
      <w:r w:rsidRPr="0047617F">
        <w:rPr>
          <w:rFonts w:eastAsia="Times New Roman"/>
          <w:szCs w:val="24"/>
        </w:rPr>
        <w:t xml:space="preserve">να δυναμώσουν την αλληλεγγύη και την πάλη ενάντια </w:t>
      </w:r>
      <w:r w:rsidRPr="0047617F">
        <w:rPr>
          <w:rFonts w:eastAsia="Times New Roman"/>
          <w:szCs w:val="24"/>
        </w:rPr>
        <w:t>στους πλειστηριασμούς</w:t>
      </w:r>
      <w:r>
        <w:rPr>
          <w:rFonts w:eastAsia="Times New Roman"/>
          <w:szCs w:val="24"/>
        </w:rPr>
        <w:t>,</w:t>
      </w:r>
      <w:r w:rsidRPr="0047617F">
        <w:rPr>
          <w:rFonts w:eastAsia="Times New Roman"/>
          <w:szCs w:val="24"/>
        </w:rPr>
        <w:t xml:space="preserve"> στις κατασχέσεις βάζοντας στο στόχαστρο την πραγματική αιτία που δεν είναι άλλη από τη στρατηγική του κεφαλαίου</w:t>
      </w:r>
      <w:r>
        <w:rPr>
          <w:rFonts w:eastAsia="Times New Roman"/>
          <w:szCs w:val="24"/>
        </w:rPr>
        <w:t>,</w:t>
      </w:r>
      <w:r w:rsidRPr="0047617F">
        <w:rPr>
          <w:rFonts w:eastAsia="Times New Roman"/>
          <w:szCs w:val="24"/>
        </w:rPr>
        <w:t xml:space="preserve"> </w:t>
      </w:r>
      <w:r w:rsidRPr="0047617F">
        <w:rPr>
          <w:rFonts w:eastAsia="Times New Roman"/>
          <w:szCs w:val="24"/>
        </w:rPr>
        <w:lastRenderedPageBreak/>
        <w:t>την οποία υπηρετούν η Κυβέρνηση και τα άλλα κόμματα της Αντιπολίτευσης</w:t>
      </w:r>
      <w:r>
        <w:rPr>
          <w:rFonts w:eastAsia="Times New Roman"/>
          <w:szCs w:val="24"/>
        </w:rPr>
        <w:t>.</w:t>
      </w:r>
    </w:p>
    <w:p w14:paraId="4EC190CE" w14:textId="77777777" w:rsidR="008E01FC" w:rsidRDefault="002168A0">
      <w:pPr>
        <w:spacing w:line="600" w:lineRule="auto"/>
        <w:ind w:firstLine="720"/>
        <w:jc w:val="both"/>
        <w:rPr>
          <w:rFonts w:eastAsia="Times New Roman"/>
          <w:szCs w:val="24"/>
        </w:rPr>
      </w:pPr>
      <w:r>
        <w:rPr>
          <w:rFonts w:eastAsia="Times New Roman"/>
          <w:szCs w:val="24"/>
        </w:rPr>
        <w:t>Τ</w:t>
      </w:r>
      <w:r w:rsidRPr="0047617F">
        <w:rPr>
          <w:rFonts w:eastAsia="Times New Roman"/>
          <w:szCs w:val="24"/>
        </w:rPr>
        <w:t xml:space="preserve">ο </w:t>
      </w:r>
      <w:r>
        <w:rPr>
          <w:rFonts w:eastAsia="Times New Roman"/>
          <w:szCs w:val="24"/>
        </w:rPr>
        <w:t>ΚΚΕ</w:t>
      </w:r>
      <w:r w:rsidRPr="0047617F">
        <w:rPr>
          <w:rFonts w:eastAsia="Times New Roman"/>
          <w:szCs w:val="24"/>
        </w:rPr>
        <w:t xml:space="preserve"> έχει καταθέσει τροπολογία που βασική της </w:t>
      </w:r>
      <w:r w:rsidRPr="0047617F">
        <w:rPr>
          <w:rFonts w:eastAsia="Times New Roman"/>
          <w:szCs w:val="24"/>
        </w:rPr>
        <w:t>λογική έχει την ανάγκη λήψης άμεσων μέτρων για την ανακούφιση των λαϊκών δανειοληπτών από την υπερχρέωση</w:t>
      </w:r>
      <w:r>
        <w:rPr>
          <w:rFonts w:eastAsia="Times New Roman"/>
          <w:szCs w:val="24"/>
        </w:rPr>
        <w:t>,</w:t>
      </w:r>
      <w:r w:rsidRPr="0047617F">
        <w:rPr>
          <w:rFonts w:eastAsia="Times New Roman"/>
          <w:szCs w:val="24"/>
        </w:rPr>
        <w:t xml:space="preserve"> προβλέποντας τη δραστική μείωση των χρεών των λαϊκών οικογενειών προς τις τράπεζες με διαγραφή τόκων και ουσιαστικό κούρεμα του χρέους των λαϊκών νοικ</w:t>
      </w:r>
      <w:r w:rsidRPr="0047617F">
        <w:rPr>
          <w:rFonts w:eastAsia="Times New Roman"/>
          <w:szCs w:val="24"/>
        </w:rPr>
        <w:t>οκυριών</w:t>
      </w:r>
      <w:r>
        <w:rPr>
          <w:rFonts w:eastAsia="Times New Roman"/>
          <w:szCs w:val="24"/>
        </w:rPr>
        <w:t xml:space="preserve"> και καλούμε Κ</w:t>
      </w:r>
      <w:r w:rsidRPr="0047617F">
        <w:rPr>
          <w:rFonts w:eastAsia="Times New Roman"/>
          <w:szCs w:val="24"/>
        </w:rPr>
        <w:t>υβέρνηση και τα άλλα κόμματα να πάρουν θέση για αυτή</w:t>
      </w:r>
      <w:r>
        <w:rPr>
          <w:rFonts w:eastAsia="Times New Roman"/>
          <w:szCs w:val="24"/>
        </w:rPr>
        <w:t>ν</w:t>
      </w:r>
      <w:r w:rsidRPr="0047617F">
        <w:rPr>
          <w:rFonts w:eastAsia="Times New Roman"/>
          <w:szCs w:val="24"/>
        </w:rPr>
        <w:t xml:space="preserve"> την τροπολογία</w:t>
      </w:r>
      <w:r>
        <w:rPr>
          <w:rFonts w:eastAsia="Times New Roman"/>
          <w:szCs w:val="24"/>
        </w:rPr>
        <w:t>.</w:t>
      </w:r>
      <w:r w:rsidRPr="0047617F">
        <w:rPr>
          <w:rFonts w:eastAsia="Times New Roman"/>
          <w:szCs w:val="24"/>
        </w:rPr>
        <w:t xml:space="preserve"> </w:t>
      </w:r>
    </w:p>
    <w:p w14:paraId="4EC190CF" w14:textId="77777777" w:rsidR="008E01FC" w:rsidRDefault="002168A0">
      <w:pPr>
        <w:spacing w:line="600" w:lineRule="auto"/>
        <w:ind w:firstLine="720"/>
        <w:jc w:val="both"/>
        <w:rPr>
          <w:rFonts w:eastAsia="Times New Roman"/>
          <w:szCs w:val="24"/>
        </w:rPr>
      </w:pPr>
      <w:r w:rsidRPr="0047617F">
        <w:rPr>
          <w:rFonts w:eastAsia="Times New Roman"/>
          <w:szCs w:val="24"/>
        </w:rPr>
        <w:t xml:space="preserve">Με σύνθημα </w:t>
      </w:r>
      <w:r>
        <w:rPr>
          <w:rFonts w:eastAsia="Times New Roman"/>
          <w:szCs w:val="24"/>
        </w:rPr>
        <w:t>«</w:t>
      </w:r>
      <w:r>
        <w:rPr>
          <w:rFonts w:eastAsia="Times New Roman"/>
          <w:szCs w:val="24"/>
        </w:rPr>
        <w:t>κ</w:t>
      </w:r>
      <w:r w:rsidRPr="0047617F">
        <w:rPr>
          <w:rFonts w:eastAsia="Times New Roman"/>
          <w:szCs w:val="24"/>
        </w:rPr>
        <w:t xml:space="preserve">ανένα </w:t>
      </w:r>
      <w:r w:rsidRPr="0047617F">
        <w:rPr>
          <w:rFonts w:eastAsia="Times New Roman"/>
          <w:szCs w:val="24"/>
        </w:rPr>
        <w:t>σπίτι στα χέρια του τραπεζίτη</w:t>
      </w:r>
      <w:r>
        <w:rPr>
          <w:rFonts w:eastAsia="Times New Roman"/>
          <w:szCs w:val="24"/>
        </w:rPr>
        <w:t>»</w:t>
      </w:r>
      <w:r w:rsidRPr="0047617F">
        <w:rPr>
          <w:rFonts w:eastAsia="Times New Roman"/>
          <w:szCs w:val="24"/>
        </w:rPr>
        <w:t xml:space="preserve"> καλούμε τους εργαζόμενους να αποτρέψουν </w:t>
      </w:r>
      <w:r>
        <w:rPr>
          <w:rFonts w:eastAsia="Times New Roman"/>
          <w:szCs w:val="24"/>
        </w:rPr>
        <w:t>τους εκατό χιλιάδες</w:t>
      </w:r>
      <w:r w:rsidRPr="0047617F">
        <w:rPr>
          <w:rFonts w:eastAsia="Times New Roman"/>
          <w:szCs w:val="24"/>
        </w:rPr>
        <w:t xml:space="preserve"> και πάνω πλειστηριασμ</w:t>
      </w:r>
      <w:r>
        <w:rPr>
          <w:rFonts w:eastAsia="Times New Roman"/>
          <w:szCs w:val="24"/>
        </w:rPr>
        <w:t>ού</w:t>
      </w:r>
      <w:r w:rsidRPr="0047617F">
        <w:rPr>
          <w:rFonts w:eastAsia="Times New Roman"/>
          <w:szCs w:val="24"/>
        </w:rPr>
        <w:t>ς που έχει προϋπολογίσει η Κυβέ</w:t>
      </w:r>
      <w:r w:rsidRPr="0047617F">
        <w:rPr>
          <w:rFonts w:eastAsia="Times New Roman"/>
          <w:szCs w:val="24"/>
        </w:rPr>
        <w:t>ρνηση και οι τράπεζες ότι θα γίνουν τα επόμενα τρία χρόνια</w:t>
      </w:r>
      <w:r>
        <w:rPr>
          <w:rFonts w:eastAsia="Times New Roman"/>
          <w:szCs w:val="24"/>
        </w:rPr>
        <w:t>.</w:t>
      </w:r>
      <w:r w:rsidRPr="0047617F">
        <w:rPr>
          <w:rFonts w:eastAsia="Times New Roman"/>
          <w:szCs w:val="24"/>
        </w:rPr>
        <w:t xml:space="preserve"> Το μέτωπο κατά των πλειστηριασμών δεν κλείνει με τη λήξη του νόμου Κατσέλη</w:t>
      </w:r>
      <w:r>
        <w:rPr>
          <w:rFonts w:eastAsia="Times New Roman"/>
          <w:szCs w:val="24"/>
        </w:rPr>
        <w:t>,</w:t>
      </w:r>
      <w:r w:rsidRPr="0047617F">
        <w:rPr>
          <w:rFonts w:eastAsia="Times New Roman"/>
          <w:szCs w:val="24"/>
        </w:rPr>
        <w:t xml:space="preserve"> αλλά αντίθετα τώρα ανοίγει για τα καλά</w:t>
      </w:r>
      <w:r>
        <w:rPr>
          <w:rFonts w:eastAsia="Times New Roman"/>
          <w:szCs w:val="24"/>
        </w:rPr>
        <w:t>.</w:t>
      </w:r>
    </w:p>
    <w:p w14:paraId="4EC190D0" w14:textId="77777777" w:rsidR="008E01FC" w:rsidRDefault="002168A0">
      <w:pPr>
        <w:spacing w:line="600" w:lineRule="auto"/>
        <w:ind w:firstLine="720"/>
        <w:jc w:val="both"/>
        <w:rPr>
          <w:rFonts w:eastAsia="Times New Roman"/>
          <w:szCs w:val="24"/>
        </w:rPr>
      </w:pPr>
      <w:r>
        <w:rPr>
          <w:rFonts w:eastAsia="Times New Roman"/>
          <w:szCs w:val="24"/>
        </w:rPr>
        <w:t>Ε</w:t>
      </w:r>
      <w:r w:rsidRPr="0047617F">
        <w:rPr>
          <w:rFonts w:eastAsia="Times New Roman"/>
          <w:szCs w:val="24"/>
        </w:rPr>
        <w:t xml:space="preserve">μείς ως </w:t>
      </w:r>
      <w:r>
        <w:rPr>
          <w:rFonts w:eastAsia="Times New Roman"/>
          <w:szCs w:val="24"/>
        </w:rPr>
        <w:t>ΚΚΕ</w:t>
      </w:r>
      <w:r w:rsidRPr="0047617F">
        <w:rPr>
          <w:rFonts w:eastAsia="Times New Roman"/>
          <w:szCs w:val="24"/>
        </w:rPr>
        <w:t xml:space="preserve"> επί της αρχής θα καταψηφίσουμε το νομοσχέδιο</w:t>
      </w:r>
      <w:r>
        <w:rPr>
          <w:rFonts w:eastAsia="Times New Roman"/>
          <w:szCs w:val="24"/>
        </w:rPr>
        <w:t>.</w:t>
      </w:r>
    </w:p>
    <w:p w14:paraId="4EC190D1" w14:textId="77777777" w:rsidR="008E01FC" w:rsidRDefault="002168A0">
      <w:pPr>
        <w:spacing w:line="600" w:lineRule="auto"/>
        <w:ind w:firstLine="720"/>
        <w:jc w:val="both"/>
        <w:rPr>
          <w:rFonts w:eastAsia="Times New Roman"/>
          <w:szCs w:val="24"/>
        </w:rPr>
      </w:pPr>
      <w:r w:rsidRPr="0067783D">
        <w:rPr>
          <w:rFonts w:eastAsia="Times New Roman"/>
          <w:b/>
          <w:szCs w:val="24"/>
        </w:rPr>
        <w:lastRenderedPageBreak/>
        <w:t>ΠΡΟΕΔΡΕΥΩΝ (Αναστάσιο</w:t>
      </w:r>
      <w:r w:rsidRPr="0067783D">
        <w:rPr>
          <w:rFonts w:eastAsia="Times New Roman"/>
          <w:b/>
          <w:szCs w:val="24"/>
        </w:rPr>
        <w:t>ς Κουράκης):</w:t>
      </w:r>
      <w:r w:rsidRPr="0067783D">
        <w:rPr>
          <w:rFonts w:eastAsia="Times New Roman"/>
          <w:szCs w:val="24"/>
        </w:rPr>
        <w:t xml:space="preserve"> </w:t>
      </w:r>
      <w:r>
        <w:rPr>
          <w:rFonts w:eastAsia="Times New Roman"/>
          <w:szCs w:val="24"/>
        </w:rPr>
        <w:t>Ε</w:t>
      </w:r>
      <w:r w:rsidRPr="0047617F">
        <w:rPr>
          <w:rFonts w:eastAsia="Times New Roman"/>
          <w:szCs w:val="24"/>
        </w:rPr>
        <w:t xml:space="preserve">υχαριστούμε τον </w:t>
      </w:r>
      <w:r>
        <w:rPr>
          <w:rFonts w:eastAsia="Times New Roman"/>
          <w:szCs w:val="24"/>
        </w:rPr>
        <w:t>κ.</w:t>
      </w:r>
      <w:r w:rsidRPr="0047617F">
        <w:rPr>
          <w:rFonts w:eastAsia="Times New Roman"/>
          <w:szCs w:val="24"/>
        </w:rPr>
        <w:t xml:space="preserve"> Αθανάσιο </w:t>
      </w:r>
      <w:proofErr w:type="spellStart"/>
      <w:r w:rsidRPr="0047617F">
        <w:rPr>
          <w:rFonts w:eastAsia="Times New Roman"/>
          <w:szCs w:val="24"/>
        </w:rPr>
        <w:t>Βαρδαλή</w:t>
      </w:r>
      <w:proofErr w:type="spellEnd"/>
      <w:r>
        <w:rPr>
          <w:rFonts w:eastAsia="Times New Roman"/>
          <w:szCs w:val="24"/>
        </w:rPr>
        <w:t>,</w:t>
      </w:r>
      <w:r w:rsidRPr="0047617F">
        <w:rPr>
          <w:rFonts w:eastAsia="Times New Roman"/>
          <w:szCs w:val="24"/>
        </w:rPr>
        <w:t xml:space="preserve"> ειδικό αγορητή του </w:t>
      </w:r>
      <w:r>
        <w:rPr>
          <w:rFonts w:eastAsia="Times New Roman"/>
          <w:szCs w:val="24"/>
        </w:rPr>
        <w:t xml:space="preserve">ΚΚΕ. </w:t>
      </w:r>
    </w:p>
    <w:p w14:paraId="4EC190D2" w14:textId="77777777" w:rsidR="008E01FC" w:rsidRDefault="002168A0">
      <w:pPr>
        <w:spacing w:line="600" w:lineRule="auto"/>
        <w:ind w:firstLine="720"/>
        <w:jc w:val="both"/>
        <w:rPr>
          <w:rFonts w:eastAsia="Times New Roman"/>
          <w:szCs w:val="24"/>
        </w:rPr>
      </w:pPr>
      <w:r>
        <w:rPr>
          <w:rFonts w:eastAsia="Times New Roman"/>
          <w:szCs w:val="24"/>
        </w:rPr>
        <w:t>Τ</w:t>
      </w:r>
      <w:r w:rsidRPr="0047617F">
        <w:rPr>
          <w:rFonts w:eastAsia="Times New Roman"/>
          <w:szCs w:val="24"/>
        </w:rPr>
        <w:t>ο</w:t>
      </w:r>
      <w:r>
        <w:rPr>
          <w:rFonts w:eastAsia="Times New Roman"/>
          <w:szCs w:val="24"/>
        </w:rPr>
        <w:t>ν</w:t>
      </w:r>
      <w:r w:rsidRPr="0047617F">
        <w:rPr>
          <w:rFonts w:eastAsia="Times New Roman"/>
          <w:szCs w:val="24"/>
        </w:rPr>
        <w:t xml:space="preserve"> λόγο έχει ο </w:t>
      </w:r>
      <w:r>
        <w:rPr>
          <w:rFonts w:eastAsia="Times New Roman"/>
          <w:szCs w:val="24"/>
        </w:rPr>
        <w:t>κ.</w:t>
      </w:r>
      <w:r w:rsidRPr="0047617F">
        <w:rPr>
          <w:rFonts w:eastAsia="Times New Roman"/>
          <w:szCs w:val="24"/>
        </w:rPr>
        <w:t xml:space="preserve"> Μάριος Γεωργιάδης</w:t>
      </w:r>
      <w:r>
        <w:rPr>
          <w:rFonts w:eastAsia="Times New Roman"/>
          <w:szCs w:val="24"/>
        </w:rPr>
        <w:t>,</w:t>
      </w:r>
      <w:r w:rsidRPr="0047617F">
        <w:rPr>
          <w:rFonts w:eastAsia="Times New Roman"/>
          <w:szCs w:val="24"/>
        </w:rPr>
        <w:t xml:space="preserve"> ειδικός αγορητής από την Ένωση </w:t>
      </w:r>
      <w:r>
        <w:rPr>
          <w:rFonts w:eastAsia="Times New Roman"/>
          <w:szCs w:val="24"/>
        </w:rPr>
        <w:t xml:space="preserve">Κεντρώων, </w:t>
      </w:r>
      <w:r w:rsidRPr="0047617F">
        <w:rPr>
          <w:rFonts w:eastAsia="Times New Roman"/>
          <w:szCs w:val="24"/>
        </w:rPr>
        <w:t xml:space="preserve">για </w:t>
      </w:r>
      <w:r>
        <w:rPr>
          <w:rFonts w:eastAsia="Times New Roman"/>
          <w:szCs w:val="24"/>
        </w:rPr>
        <w:t>δεκαπέντε</w:t>
      </w:r>
      <w:r w:rsidRPr="0047617F">
        <w:rPr>
          <w:rFonts w:eastAsia="Times New Roman"/>
          <w:szCs w:val="24"/>
        </w:rPr>
        <w:t xml:space="preserve"> λεπτά</w:t>
      </w:r>
      <w:r>
        <w:rPr>
          <w:rFonts w:eastAsia="Times New Roman"/>
          <w:szCs w:val="24"/>
        </w:rPr>
        <w:t>.</w:t>
      </w:r>
    </w:p>
    <w:p w14:paraId="4EC190D3" w14:textId="77777777" w:rsidR="008E01FC" w:rsidRDefault="002168A0">
      <w:pPr>
        <w:spacing w:line="600" w:lineRule="auto"/>
        <w:ind w:firstLine="720"/>
        <w:jc w:val="both"/>
        <w:rPr>
          <w:rFonts w:eastAsia="Times New Roman"/>
          <w:szCs w:val="24"/>
        </w:rPr>
      </w:pPr>
      <w:r w:rsidRPr="0067783D">
        <w:rPr>
          <w:rFonts w:eastAsia="Times New Roman"/>
          <w:b/>
          <w:szCs w:val="24"/>
        </w:rPr>
        <w:t>ΜΑΡΙΟΣ ΓΕΩΡΓΙΑΔΗΣ (</w:t>
      </w:r>
      <w:r>
        <w:rPr>
          <w:rFonts w:eastAsia="Times New Roman"/>
          <w:b/>
          <w:szCs w:val="24"/>
        </w:rPr>
        <w:t>Ζ</w:t>
      </w:r>
      <w:r w:rsidRPr="0067783D">
        <w:rPr>
          <w:rFonts w:eastAsia="Times New Roman"/>
          <w:b/>
          <w:szCs w:val="24"/>
        </w:rPr>
        <w:t xml:space="preserve">΄ Αντιπρόεδρος της Βουλής): </w:t>
      </w:r>
      <w:r>
        <w:rPr>
          <w:rFonts w:eastAsia="Times New Roman"/>
          <w:szCs w:val="24"/>
        </w:rPr>
        <w:t>Ευχαριστώ πολύ,</w:t>
      </w:r>
      <w:r w:rsidRPr="0047617F">
        <w:rPr>
          <w:rFonts w:eastAsia="Times New Roman"/>
          <w:szCs w:val="24"/>
        </w:rPr>
        <w:t xml:space="preserve"> κύριε </w:t>
      </w:r>
      <w:r>
        <w:rPr>
          <w:rFonts w:eastAsia="Times New Roman"/>
          <w:szCs w:val="24"/>
        </w:rPr>
        <w:t>Πρόεδρε.</w:t>
      </w:r>
    </w:p>
    <w:p w14:paraId="4EC190D4" w14:textId="77777777" w:rsidR="008E01FC" w:rsidRDefault="002168A0">
      <w:pPr>
        <w:spacing w:line="600" w:lineRule="auto"/>
        <w:ind w:firstLine="720"/>
        <w:jc w:val="both"/>
        <w:rPr>
          <w:rFonts w:eastAsia="Times New Roman"/>
          <w:szCs w:val="24"/>
        </w:rPr>
      </w:pPr>
      <w:r>
        <w:rPr>
          <w:rFonts w:eastAsia="Times New Roman"/>
          <w:szCs w:val="24"/>
        </w:rPr>
        <w:t>Κυρίες και κύριοι συνάδελφοι, κ</w:t>
      </w:r>
      <w:r w:rsidRPr="0047617F">
        <w:rPr>
          <w:rFonts w:eastAsia="Times New Roman"/>
          <w:szCs w:val="24"/>
        </w:rPr>
        <w:t xml:space="preserve">ατά τη διάρκεια της συζήτησης του σχεδίου νόμου στην αρμόδια </w:t>
      </w:r>
      <w:r>
        <w:rPr>
          <w:rFonts w:eastAsia="Times New Roman"/>
          <w:szCs w:val="24"/>
        </w:rPr>
        <w:t>ε</w:t>
      </w:r>
      <w:r w:rsidRPr="0047617F">
        <w:rPr>
          <w:rFonts w:eastAsia="Times New Roman"/>
          <w:szCs w:val="24"/>
        </w:rPr>
        <w:t xml:space="preserve">πιτροπή </w:t>
      </w:r>
      <w:r w:rsidRPr="0047617F">
        <w:rPr>
          <w:rFonts w:eastAsia="Times New Roman"/>
          <w:szCs w:val="24"/>
        </w:rPr>
        <w:t>είναι φανερό ότι η πλειοψηφία της Αντιπολίτευσης κατέβαλε πάρα πολλές προσπάθειες έτσι ώστε να αξιολογηθούν οι διατάξεις του κάπως πιο θετικά</w:t>
      </w:r>
      <w:r>
        <w:rPr>
          <w:rFonts w:eastAsia="Times New Roman"/>
          <w:szCs w:val="24"/>
        </w:rPr>
        <w:t>,</w:t>
      </w:r>
      <w:r w:rsidRPr="0047617F">
        <w:rPr>
          <w:rFonts w:eastAsia="Times New Roman"/>
          <w:szCs w:val="24"/>
        </w:rPr>
        <w:t xml:space="preserve"> </w:t>
      </w:r>
      <w:r>
        <w:rPr>
          <w:rFonts w:eastAsia="Times New Roman"/>
          <w:szCs w:val="24"/>
        </w:rPr>
        <w:t>μ</w:t>
      </w:r>
      <w:r w:rsidRPr="0047617F">
        <w:rPr>
          <w:rFonts w:eastAsia="Times New Roman"/>
          <w:szCs w:val="24"/>
        </w:rPr>
        <w:t>ιας και κάπ</w:t>
      </w:r>
      <w:r w:rsidRPr="0047617F">
        <w:rPr>
          <w:rFonts w:eastAsia="Times New Roman"/>
          <w:szCs w:val="24"/>
        </w:rPr>
        <w:t xml:space="preserve">οια προβλήματα που </w:t>
      </w:r>
      <w:r>
        <w:rPr>
          <w:rFonts w:eastAsia="Times New Roman"/>
          <w:szCs w:val="24"/>
        </w:rPr>
        <w:t>διαιωνίζονταν</w:t>
      </w:r>
      <w:r w:rsidRPr="0047617F">
        <w:rPr>
          <w:rFonts w:eastAsia="Times New Roman"/>
          <w:szCs w:val="24"/>
        </w:rPr>
        <w:t xml:space="preserve"> οι όποιες λύσεις αυτή</w:t>
      </w:r>
      <w:r>
        <w:rPr>
          <w:rFonts w:eastAsia="Times New Roman"/>
          <w:szCs w:val="24"/>
        </w:rPr>
        <w:t>ν</w:t>
      </w:r>
      <w:r w:rsidRPr="0047617F">
        <w:rPr>
          <w:rFonts w:eastAsia="Times New Roman"/>
          <w:szCs w:val="24"/>
        </w:rPr>
        <w:t xml:space="preserve"> τη στιγμή </w:t>
      </w:r>
      <w:r>
        <w:rPr>
          <w:rFonts w:eastAsia="Times New Roman"/>
          <w:szCs w:val="24"/>
        </w:rPr>
        <w:t>φέρνετε</w:t>
      </w:r>
      <w:r w:rsidRPr="0047617F">
        <w:rPr>
          <w:rFonts w:eastAsia="Times New Roman"/>
          <w:szCs w:val="24"/>
        </w:rPr>
        <w:t xml:space="preserve"> ως Κυβέρνηση θεωρήθηκαν κάτι σημαντικό</w:t>
      </w:r>
      <w:r>
        <w:rPr>
          <w:rFonts w:eastAsia="Times New Roman"/>
          <w:szCs w:val="24"/>
        </w:rPr>
        <w:t>.</w:t>
      </w:r>
      <w:r w:rsidRPr="0047617F">
        <w:rPr>
          <w:rFonts w:eastAsia="Times New Roman"/>
          <w:szCs w:val="24"/>
        </w:rPr>
        <w:t xml:space="preserve"> </w:t>
      </w:r>
    </w:p>
    <w:p w14:paraId="4EC190D5" w14:textId="77777777" w:rsidR="008E01FC" w:rsidRDefault="002168A0">
      <w:pPr>
        <w:spacing w:line="600" w:lineRule="auto"/>
        <w:ind w:firstLine="720"/>
        <w:jc w:val="both"/>
        <w:rPr>
          <w:rFonts w:eastAsia="Times New Roman"/>
          <w:szCs w:val="24"/>
        </w:rPr>
      </w:pPr>
      <w:r w:rsidRPr="0047617F">
        <w:rPr>
          <w:rFonts w:eastAsia="Times New Roman"/>
          <w:szCs w:val="24"/>
        </w:rPr>
        <w:t>Παρ</w:t>
      </w:r>
      <w:r>
        <w:rPr>
          <w:rFonts w:eastAsia="Times New Roman"/>
          <w:szCs w:val="24"/>
        </w:rPr>
        <w:t xml:space="preserve">’ </w:t>
      </w:r>
      <w:r w:rsidRPr="0047617F">
        <w:rPr>
          <w:rFonts w:eastAsia="Times New Roman"/>
          <w:szCs w:val="24"/>
        </w:rPr>
        <w:t>όλα αυτά</w:t>
      </w:r>
      <w:r>
        <w:rPr>
          <w:rFonts w:eastAsia="Times New Roman"/>
          <w:szCs w:val="24"/>
        </w:rPr>
        <w:t>,</w:t>
      </w:r>
      <w:r w:rsidRPr="0047617F">
        <w:rPr>
          <w:rFonts w:eastAsia="Times New Roman"/>
          <w:szCs w:val="24"/>
        </w:rPr>
        <w:t xml:space="preserve"> </w:t>
      </w:r>
      <w:r>
        <w:rPr>
          <w:rFonts w:eastAsia="Times New Roman"/>
          <w:szCs w:val="24"/>
        </w:rPr>
        <w:t xml:space="preserve">υπάρχουν </w:t>
      </w:r>
      <w:r w:rsidRPr="0047617F">
        <w:rPr>
          <w:rFonts w:eastAsia="Times New Roman"/>
          <w:szCs w:val="24"/>
        </w:rPr>
        <w:t xml:space="preserve">πάρα πολλά </w:t>
      </w:r>
      <w:r>
        <w:rPr>
          <w:rFonts w:eastAsia="Times New Roman"/>
          <w:szCs w:val="24"/>
        </w:rPr>
        <w:t xml:space="preserve">λάθη και πάρα πολλά </w:t>
      </w:r>
      <w:r w:rsidRPr="0047617F">
        <w:rPr>
          <w:rFonts w:eastAsia="Times New Roman"/>
          <w:szCs w:val="24"/>
        </w:rPr>
        <w:t>προβληματικά σημεία</w:t>
      </w:r>
      <w:r>
        <w:rPr>
          <w:rFonts w:eastAsia="Times New Roman"/>
          <w:szCs w:val="24"/>
        </w:rPr>
        <w:t>,</w:t>
      </w:r>
      <w:r w:rsidRPr="0047617F">
        <w:rPr>
          <w:rFonts w:eastAsia="Times New Roman"/>
          <w:szCs w:val="24"/>
        </w:rPr>
        <w:t xml:space="preserve"> όπως για παράδειγμα </w:t>
      </w:r>
      <w:r>
        <w:rPr>
          <w:rFonts w:eastAsia="Times New Roman"/>
          <w:szCs w:val="24"/>
        </w:rPr>
        <w:t>ξεκινάμε με</w:t>
      </w:r>
      <w:r w:rsidRPr="0047617F">
        <w:rPr>
          <w:rFonts w:eastAsia="Times New Roman"/>
          <w:szCs w:val="24"/>
        </w:rPr>
        <w:t xml:space="preserve"> το εξής ότι στο σχέδιο νόμου περι</w:t>
      </w:r>
      <w:r w:rsidRPr="0047617F">
        <w:rPr>
          <w:rFonts w:eastAsia="Times New Roman"/>
          <w:szCs w:val="24"/>
        </w:rPr>
        <w:t xml:space="preserve">λαμβάνονται ρυθμίσεις για </w:t>
      </w:r>
      <w:r>
        <w:rPr>
          <w:rFonts w:eastAsia="Times New Roman"/>
          <w:szCs w:val="24"/>
        </w:rPr>
        <w:t>τριάντα τέσσερα</w:t>
      </w:r>
      <w:r w:rsidRPr="0047617F">
        <w:rPr>
          <w:rFonts w:eastAsia="Times New Roman"/>
          <w:szCs w:val="24"/>
        </w:rPr>
        <w:t xml:space="preserve"> διαφορετικά και άσχετα μεταξύ τους ζητήματα για ρουσφέτια και για </w:t>
      </w:r>
      <w:r>
        <w:rPr>
          <w:rFonts w:eastAsia="Times New Roman"/>
          <w:szCs w:val="24"/>
        </w:rPr>
        <w:t>εξυπηρετήσεις.</w:t>
      </w:r>
    </w:p>
    <w:p w14:paraId="4EC190D6" w14:textId="77777777" w:rsidR="008E01FC" w:rsidRDefault="002168A0">
      <w:pPr>
        <w:spacing w:line="600" w:lineRule="auto"/>
        <w:ind w:firstLine="720"/>
        <w:jc w:val="both"/>
        <w:rPr>
          <w:rFonts w:eastAsia="Times New Roman"/>
          <w:szCs w:val="24"/>
        </w:rPr>
      </w:pPr>
      <w:r>
        <w:rPr>
          <w:rFonts w:eastAsia="Times New Roman"/>
          <w:szCs w:val="24"/>
        </w:rPr>
        <w:lastRenderedPageBreak/>
        <w:t>Κ</w:t>
      </w:r>
      <w:r w:rsidRPr="0047617F">
        <w:rPr>
          <w:rFonts w:eastAsia="Times New Roman"/>
          <w:szCs w:val="24"/>
        </w:rPr>
        <w:t xml:space="preserve">αι θα ξεκινήσω με το άρθρο 1 και την </w:t>
      </w:r>
      <w:r>
        <w:rPr>
          <w:rFonts w:eastAsia="Times New Roman"/>
          <w:szCs w:val="24"/>
        </w:rPr>
        <w:t>ο</w:t>
      </w:r>
      <w:r w:rsidRPr="0047617F">
        <w:rPr>
          <w:rFonts w:eastAsia="Times New Roman"/>
          <w:szCs w:val="24"/>
        </w:rPr>
        <w:t xml:space="preserve">δηγία </w:t>
      </w:r>
      <w:r w:rsidRPr="0047617F">
        <w:rPr>
          <w:rFonts w:eastAsia="Times New Roman"/>
          <w:szCs w:val="24"/>
        </w:rPr>
        <w:t xml:space="preserve">2016 του </w:t>
      </w:r>
      <w:r>
        <w:rPr>
          <w:rFonts w:eastAsia="Times New Roman"/>
          <w:szCs w:val="24"/>
        </w:rPr>
        <w:t>9</w:t>
      </w:r>
      <w:r w:rsidRPr="0047617F">
        <w:rPr>
          <w:rFonts w:eastAsia="Times New Roman"/>
          <w:szCs w:val="24"/>
        </w:rPr>
        <w:t xml:space="preserve">43 </w:t>
      </w:r>
      <w:r>
        <w:rPr>
          <w:rFonts w:eastAsia="Times New Roman"/>
          <w:szCs w:val="24"/>
        </w:rPr>
        <w:t>όπου θα έπρεπε να είχε ενσωματωθεί</w:t>
      </w:r>
      <w:r w:rsidRPr="0047617F">
        <w:rPr>
          <w:rFonts w:eastAsia="Times New Roman"/>
          <w:szCs w:val="24"/>
        </w:rPr>
        <w:t xml:space="preserve"> στην ελληνική νομοθεσία εδώ και </w:t>
      </w:r>
      <w:r>
        <w:rPr>
          <w:rFonts w:eastAsia="Times New Roman"/>
          <w:szCs w:val="24"/>
        </w:rPr>
        <w:t>εννέα</w:t>
      </w:r>
      <w:r w:rsidRPr="0047617F">
        <w:rPr>
          <w:rFonts w:eastAsia="Times New Roman"/>
          <w:szCs w:val="24"/>
        </w:rPr>
        <w:t xml:space="preserve"> μή</w:t>
      </w:r>
      <w:r w:rsidRPr="0047617F">
        <w:rPr>
          <w:rFonts w:eastAsia="Times New Roman"/>
          <w:szCs w:val="24"/>
        </w:rPr>
        <w:t xml:space="preserve">νες και κανένας από την Κυβέρνηση δεν ασχολήθηκε για αυτό </w:t>
      </w:r>
      <w:r>
        <w:rPr>
          <w:rFonts w:eastAsia="Times New Roman"/>
          <w:szCs w:val="24"/>
        </w:rPr>
        <w:t>θ</w:t>
      </w:r>
      <w:r w:rsidRPr="0047617F">
        <w:rPr>
          <w:rFonts w:eastAsia="Times New Roman"/>
          <w:szCs w:val="24"/>
        </w:rPr>
        <w:t>εωρώντας την ως μία σκόπιμη και απαράδεκτη καθυστέρηση</w:t>
      </w:r>
      <w:r>
        <w:rPr>
          <w:rFonts w:eastAsia="Times New Roman"/>
          <w:szCs w:val="24"/>
        </w:rPr>
        <w:t>.</w:t>
      </w:r>
      <w:r w:rsidRPr="0047617F">
        <w:rPr>
          <w:rFonts w:eastAsia="Times New Roman"/>
          <w:szCs w:val="24"/>
        </w:rPr>
        <w:t xml:space="preserve"> Κανένας προβληματισμός</w:t>
      </w:r>
      <w:r>
        <w:rPr>
          <w:rFonts w:eastAsia="Times New Roman"/>
          <w:szCs w:val="24"/>
        </w:rPr>
        <w:t>,</w:t>
      </w:r>
      <w:r w:rsidRPr="0047617F">
        <w:rPr>
          <w:rFonts w:eastAsia="Times New Roman"/>
          <w:szCs w:val="24"/>
        </w:rPr>
        <w:t xml:space="preserve"> αλλά για αυτό μας έχετε συνηθίσει</w:t>
      </w:r>
      <w:r>
        <w:rPr>
          <w:rFonts w:eastAsia="Times New Roman"/>
          <w:szCs w:val="24"/>
        </w:rPr>
        <w:t>.</w:t>
      </w:r>
    </w:p>
    <w:p w14:paraId="4EC190D7" w14:textId="77777777" w:rsidR="008E01FC" w:rsidRDefault="002168A0">
      <w:pPr>
        <w:spacing w:line="600" w:lineRule="auto"/>
        <w:ind w:firstLine="720"/>
        <w:jc w:val="both"/>
        <w:rPr>
          <w:rFonts w:eastAsia="Times New Roman"/>
          <w:szCs w:val="24"/>
        </w:rPr>
      </w:pPr>
      <w:r>
        <w:rPr>
          <w:rFonts w:eastAsia="Times New Roman"/>
          <w:szCs w:val="24"/>
        </w:rPr>
        <w:t>Μ</w:t>
      </w:r>
      <w:r w:rsidRPr="0047617F">
        <w:rPr>
          <w:rFonts w:eastAsia="Times New Roman"/>
          <w:szCs w:val="24"/>
        </w:rPr>
        <w:t xml:space="preserve">ε το άρθρο 2 συνεχίζεται πραγματικά η γιγάντωση του </w:t>
      </w:r>
      <w:r>
        <w:rPr>
          <w:rFonts w:eastAsia="Times New Roman"/>
          <w:szCs w:val="24"/>
        </w:rPr>
        <w:t>κράτους</w:t>
      </w:r>
      <w:r>
        <w:rPr>
          <w:rFonts w:eastAsia="Times New Roman"/>
          <w:szCs w:val="24"/>
        </w:rPr>
        <w:t xml:space="preserve">, </w:t>
      </w:r>
      <w:r w:rsidRPr="0047617F">
        <w:rPr>
          <w:rFonts w:eastAsia="Times New Roman"/>
          <w:szCs w:val="24"/>
        </w:rPr>
        <w:t>δεδομένου ότι φημολο</w:t>
      </w:r>
      <w:r w:rsidRPr="0047617F">
        <w:rPr>
          <w:rFonts w:eastAsia="Times New Roman"/>
          <w:szCs w:val="24"/>
        </w:rPr>
        <w:t xml:space="preserve">γείται </w:t>
      </w:r>
      <w:r>
        <w:rPr>
          <w:rFonts w:eastAsia="Times New Roman"/>
          <w:szCs w:val="24"/>
        </w:rPr>
        <w:t>ά</w:t>
      </w:r>
      <w:r w:rsidRPr="0047617F">
        <w:rPr>
          <w:rFonts w:eastAsia="Times New Roman"/>
          <w:szCs w:val="24"/>
        </w:rPr>
        <w:t>λλος ένας μάλλον αχρείαστος δημόσιος φορέας</w:t>
      </w:r>
      <w:r>
        <w:rPr>
          <w:rFonts w:eastAsia="Times New Roman"/>
          <w:szCs w:val="24"/>
        </w:rPr>
        <w:t>,</w:t>
      </w:r>
      <w:r w:rsidRPr="0047617F">
        <w:rPr>
          <w:rFonts w:eastAsia="Times New Roman"/>
          <w:szCs w:val="24"/>
        </w:rPr>
        <w:t xml:space="preserve"> αυτός του Εθνικού Συμβουλίου Διανοητικής Ιδιοκτησίας με διοικητική υποστήριξη και όλα τα λοιπά</w:t>
      </w:r>
      <w:r>
        <w:rPr>
          <w:rFonts w:eastAsia="Times New Roman"/>
          <w:szCs w:val="24"/>
        </w:rPr>
        <w:t>.</w:t>
      </w:r>
    </w:p>
    <w:p w14:paraId="4EC190D8" w14:textId="77777777" w:rsidR="008E01FC" w:rsidRDefault="002168A0">
      <w:pPr>
        <w:spacing w:line="600" w:lineRule="auto"/>
        <w:ind w:firstLine="720"/>
        <w:jc w:val="both"/>
        <w:rPr>
          <w:rFonts w:eastAsia="Times New Roman"/>
          <w:szCs w:val="24"/>
        </w:rPr>
      </w:pPr>
      <w:r>
        <w:rPr>
          <w:rFonts w:eastAsia="Times New Roman"/>
          <w:szCs w:val="24"/>
        </w:rPr>
        <w:t xml:space="preserve">Στο </w:t>
      </w:r>
      <w:r w:rsidRPr="0047617F">
        <w:rPr>
          <w:rFonts w:eastAsia="Times New Roman"/>
          <w:szCs w:val="24"/>
        </w:rPr>
        <w:t>ζήτημα του προσωπικού της ΜΟΔ ΑΕ</w:t>
      </w:r>
      <w:r w:rsidRPr="0047617F">
        <w:rPr>
          <w:rFonts w:eastAsia="Times New Roman"/>
          <w:szCs w:val="24"/>
        </w:rPr>
        <w:t xml:space="preserve"> και στην υφιστάμενη σήμερα διακριτική μεταχείριση εις βάρος των υπαλλήλων</w:t>
      </w:r>
      <w:r>
        <w:rPr>
          <w:rFonts w:eastAsia="Times New Roman"/>
          <w:szCs w:val="24"/>
        </w:rPr>
        <w:t xml:space="preserve">, που δεν είναι μηχανικοί στην </w:t>
      </w:r>
      <w:r w:rsidRPr="0047617F">
        <w:rPr>
          <w:rFonts w:eastAsia="Times New Roman"/>
          <w:szCs w:val="24"/>
        </w:rPr>
        <w:t>ειδικότητα</w:t>
      </w:r>
      <w:r>
        <w:rPr>
          <w:rFonts w:eastAsia="Times New Roman"/>
          <w:szCs w:val="24"/>
        </w:rPr>
        <w:t>,</w:t>
      </w:r>
      <w:r w:rsidRPr="0047617F">
        <w:rPr>
          <w:rFonts w:eastAsia="Times New Roman"/>
          <w:szCs w:val="24"/>
        </w:rPr>
        <w:t xml:space="preserve"> η Κυβέρνηση πραγματικά επιμένει αδικαιολόγητα να κρατάει μία άκαμπτη στάση</w:t>
      </w:r>
      <w:r>
        <w:rPr>
          <w:rFonts w:eastAsia="Times New Roman"/>
          <w:szCs w:val="24"/>
        </w:rPr>
        <w:t>.</w:t>
      </w:r>
    </w:p>
    <w:p w14:paraId="4EC190D9" w14:textId="77777777" w:rsidR="008E01FC" w:rsidRDefault="002168A0">
      <w:pPr>
        <w:spacing w:line="600" w:lineRule="auto"/>
        <w:ind w:firstLine="720"/>
        <w:jc w:val="both"/>
        <w:rPr>
          <w:rFonts w:eastAsia="Times New Roman"/>
          <w:szCs w:val="24"/>
        </w:rPr>
      </w:pPr>
      <w:r>
        <w:rPr>
          <w:rFonts w:eastAsia="Times New Roman"/>
          <w:szCs w:val="24"/>
        </w:rPr>
        <w:t>Κι</w:t>
      </w:r>
      <w:r w:rsidRPr="00FD6660">
        <w:rPr>
          <w:rFonts w:eastAsia="Times New Roman"/>
          <w:szCs w:val="24"/>
        </w:rPr>
        <w:t xml:space="preserve"> αυτό </w:t>
      </w:r>
      <w:r>
        <w:rPr>
          <w:rFonts w:eastAsia="Times New Roman"/>
          <w:szCs w:val="24"/>
        </w:rPr>
        <w:t xml:space="preserve">συμβαίνει </w:t>
      </w:r>
      <w:r w:rsidRPr="00FD6660">
        <w:rPr>
          <w:rFonts w:eastAsia="Times New Roman"/>
          <w:szCs w:val="24"/>
        </w:rPr>
        <w:t>παρ</w:t>
      </w:r>
      <w:r>
        <w:rPr>
          <w:rFonts w:eastAsia="Times New Roman"/>
          <w:szCs w:val="24"/>
        </w:rPr>
        <w:t xml:space="preserve">’ </w:t>
      </w:r>
      <w:r w:rsidRPr="00FD6660">
        <w:rPr>
          <w:rFonts w:eastAsia="Times New Roman"/>
          <w:szCs w:val="24"/>
        </w:rPr>
        <w:t xml:space="preserve">ότι η εκπρόσωπος των εργαζομένων στη </w:t>
      </w:r>
      <w:r>
        <w:rPr>
          <w:rFonts w:eastAsia="Times New Roman"/>
          <w:szCs w:val="24"/>
        </w:rPr>
        <w:t>ΜΟΔ</w:t>
      </w:r>
      <w:r w:rsidRPr="00FD6660">
        <w:rPr>
          <w:rFonts w:eastAsia="Times New Roman"/>
          <w:szCs w:val="24"/>
        </w:rPr>
        <w:t xml:space="preserve"> και κατά τη διάρκεια </w:t>
      </w:r>
      <w:r>
        <w:rPr>
          <w:rFonts w:eastAsia="Times New Roman"/>
          <w:szCs w:val="24"/>
        </w:rPr>
        <w:t xml:space="preserve">ακρόασης </w:t>
      </w:r>
      <w:r w:rsidRPr="00FD6660">
        <w:rPr>
          <w:rFonts w:eastAsia="Times New Roman"/>
          <w:szCs w:val="24"/>
        </w:rPr>
        <w:t xml:space="preserve">των φορέων δήλωσε στην </w:t>
      </w:r>
      <w:r>
        <w:rPr>
          <w:rFonts w:eastAsia="Times New Roman"/>
          <w:szCs w:val="24"/>
        </w:rPr>
        <w:t>Ε</w:t>
      </w:r>
      <w:r w:rsidRPr="00FD6660">
        <w:rPr>
          <w:rFonts w:eastAsia="Times New Roman"/>
          <w:szCs w:val="24"/>
        </w:rPr>
        <w:t xml:space="preserve">πιτροπή ότι το παραπάνω πρόβλημα το γνώριζε </w:t>
      </w:r>
      <w:r w:rsidRPr="00FD6660">
        <w:rPr>
          <w:rFonts w:eastAsia="Times New Roman"/>
          <w:szCs w:val="24"/>
        </w:rPr>
        <w:lastRenderedPageBreak/>
        <w:t xml:space="preserve">ήδη ο Αντιπρόεδρος της </w:t>
      </w:r>
      <w:r>
        <w:rPr>
          <w:rFonts w:eastAsia="Times New Roman"/>
          <w:szCs w:val="24"/>
        </w:rPr>
        <w:t>Κ</w:t>
      </w:r>
      <w:r w:rsidRPr="00FD6660">
        <w:rPr>
          <w:rFonts w:eastAsia="Times New Roman"/>
          <w:szCs w:val="24"/>
        </w:rPr>
        <w:t>υβέρνησης</w:t>
      </w:r>
      <w:r>
        <w:rPr>
          <w:rFonts w:eastAsia="Times New Roman"/>
          <w:szCs w:val="24"/>
        </w:rPr>
        <w:t>,</w:t>
      </w:r>
      <w:r w:rsidRPr="00FD6660">
        <w:rPr>
          <w:rFonts w:eastAsia="Times New Roman"/>
          <w:szCs w:val="24"/>
        </w:rPr>
        <w:t xml:space="preserve"> ο </w:t>
      </w:r>
      <w:r>
        <w:rPr>
          <w:rFonts w:eastAsia="Times New Roman"/>
          <w:szCs w:val="24"/>
        </w:rPr>
        <w:t xml:space="preserve">κ. </w:t>
      </w:r>
      <w:r w:rsidRPr="00FD6660">
        <w:rPr>
          <w:rFonts w:eastAsia="Times New Roman"/>
          <w:szCs w:val="24"/>
        </w:rPr>
        <w:t>Δραγασάκης</w:t>
      </w:r>
      <w:r>
        <w:rPr>
          <w:rFonts w:eastAsia="Times New Roman"/>
          <w:szCs w:val="24"/>
        </w:rPr>
        <w:t>,</w:t>
      </w:r>
      <w:r w:rsidRPr="00FD6660">
        <w:rPr>
          <w:rFonts w:eastAsia="Times New Roman"/>
          <w:szCs w:val="24"/>
        </w:rPr>
        <w:t xml:space="preserve"> όταν είχε συναντηθεί μαζί </w:t>
      </w:r>
      <w:r>
        <w:rPr>
          <w:rFonts w:eastAsia="Times New Roman"/>
          <w:szCs w:val="24"/>
        </w:rPr>
        <w:t>τους.</w:t>
      </w:r>
    </w:p>
    <w:p w14:paraId="4EC190DA" w14:textId="77777777" w:rsidR="008E01FC" w:rsidRDefault="002168A0">
      <w:pPr>
        <w:spacing w:line="600" w:lineRule="auto"/>
        <w:ind w:firstLine="720"/>
        <w:jc w:val="both"/>
        <w:rPr>
          <w:rFonts w:eastAsia="Times New Roman"/>
          <w:szCs w:val="24"/>
        </w:rPr>
      </w:pPr>
      <w:r>
        <w:rPr>
          <w:rFonts w:eastAsia="Times New Roman"/>
          <w:szCs w:val="24"/>
        </w:rPr>
        <w:t>Υ</w:t>
      </w:r>
      <w:r w:rsidRPr="00FD6660">
        <w:rPr>
          <w:rFonts w:eastAsia="Times New Roman"/>
          <w:szCs w:val="24"/>
        </w:rPr>
        <w:t>πενθυμίζω</w:t>
      </w:r>
      <w:r>
        <w:rPr>
          <w:rFonts w:eastAsia="Times New Roman"/>
          <w:szCs w:val="24"/>
        </w:rPr>
        <w:t>,</w:t>
      </w:r>
      <w:r w:rsidRPr="00FD6660">
        <w:rPr>
          <w:rFonts w:eastAsia="Times New Roman"/>
          <w:szCs w:val="24"/>
        </w:rPr>
        <w:t xml:space="preserve"> </w:t>
      </w:r>
      <w:r>
        <w:rPr>
          <w:rFonts w:eastAsia="Times New Roman"/>
          <w:szCs w:val="24"/>
        </w:rPr>
        <w:t>επίσης,</w:t>
      </w:r>
      <w:r w:rsidRPr="00FD6660">
        <w:rPr>
          <w:rFonts w:eastAsia="Times New Roman"/>
          <w:szCs w:val="24"/>
        </w:rPr>
        <w:t xml:space="preserve"> ότι ο αρμόδιος </w:t>
      </w:r>
      <w:r>
        <w:rPr>
          <w:rFonts w:eastAsia="Times New Roman"/>
          <w:szCs w:val="24"/>
        </w:rPr>
        <w:t>Υ</w:t>
      </w:r>
      <w:r w:rsidRPr="00FD6660">
        <w:rPr>
          <w:rFonts w:eastAsia="Times New Roman"/>
          <w:szCs w:val="24"/>
        </w:rPr>
        <w:t>πουργός</w:t>
      </w:r>
      <w:r>
        <w:rPr>
          <w:rFonts w:eastAsia="Times New Roman"/>
          <w:szCs w:val="24"/>
        </w:rPr>
        <w:t>,</w:t>
      </w:r>
      <w:r w:rsidRPr="00FD6660">
        <w:rPr>
          <w:rFonts w:eastAsia="Times New Roman"/>
          <w:szCs w:val="24"/>
        </w:rPr>
        <w:t xml:space="preserve"> ο κ</w:t>
      </w:r>
      <w:r>
        <w:rPr>
          <w:rFonts w:eastAsia="Times New Roman"/>
          <w:szCs w:val="24"/>
        </w:rPr>
        <w:t>.</w:t>
      </w:r>
      <w:r w:rsidRPr="00FD6660">
        <w:rPr>
          <w:rFonts w:eastAsia="Times New Roman"/>
          <w:szCs w:val="24"/>
        </w:rPr>
        <w:t xml:space="preserve"> </w:t>
      </w:r>
      <w:proofErr w:type="spellStart"/>
      <w:r w:rsidRPr="00FD6660">
        <w:rPr>
          <w:rFonts w:eastAsia="Times New Roman"/>
          <w:szCs w:val="24"/>
        </w:rPr>
        <w:t>Γιαννακίδης</w:t>
      </w:r>
      <w:proofErr w:type="spellEnd"/>
      <w:r>
        <w:rPr>
          <w:rFonts w:eastAsia="Times New Roman"/>
          <w:szCs w:val="24"/>
        </w:rPr>
        <w:t>,</w:t>
      </w:r>
      <w:r w:rsidRPr="00FD6660">
        <w:rPr>
          <w:rFonts w:eastAsia="Times New Roman"/>
          <w:szCs w:val="24"/>
        </w:rPr>
        <w:t xml:space="preserve"> είχε υποσχ</w:t>
      </w:r>
      <w:r w:rsidRPr="00FD6660">
        <w:rPr>
          <w:rFonts w:eastAsia="Times New Roman"/>
          <w:szCs w:val="24"/>
        </w:rPr>
        <w:t xml:space="preserve">εθεί προ δύο μηνών ενώπιον </w:t>
      </w:r>
      <w:r>
        <w:rPr>
          <w:rFonts w:eastAsia="Times New Roman"/>
          <w:szCs w:val="24"/>
        </w:rPr>
        <w:t xml:space="preserve">του </w:t>
      </w:r>
      <w:r w:rsidRPr="00FD6660">
        <w:rPr>
          <w:rFonts w:eastAsia="Times New Roman"/>
          <w:szCs w:val="24"/>
        </w:rPr>
        <w:t>προσωπικού της ΜΟΔ ότι θα φέρε</w:t>
      </w:r>
      <w:r>
        <w:rPr>
          <w:rFonts w:eastAsia="Times New Roman"/>
          <w:szCs w:val="24"/>
        </w:rPr>
        <w:t>ι σχετική νομοθετική ρύθμιση γι’</w:t>
      </w:r>
      <w:r w:rsidRPr="00FD6660">
        <w:rPr>
          <w:rFonts w:eastAsia="Times New Roman"/>
          <w:szCs w:val="24"/>
        </w:rPr>
        <w:t xml:space="preserve"> αυτή την άρση των αδικιών εντός του Φεβρουαρίου</w:t>
      </w:r>
      <w:r>
        <w:rPr>
          <w:rFonts w:eastAsia="Times New Roman"/>
          <w:szCs w:val="24"/>
        </w:rPr>
        <w:t>,</w:t>
      </w:r>
      <w:r w:rsidRPr="00FD6660">
        <w:rPr>
          <w:rFonts w:eastAsia="Times New Roman"/>
          <w:szCs w:val="24"/>
        </w:rPr>
        <w:t xml:space="preserve"> κάτι το οποίο δεν έχει γίνει</w:t>
      </w:r>
      <w:r>
        <w:rPr>
          <w:rFonts w:eastAsia="Times New Roman"/>
          <w:szCs w:val="24"/>
        </w:rPr>
        <w:t>.</w:t>
      </w:r>
    </w:p>
    <w:p w14:paraId="4EC190DB" w14:textId="77777777" w:rsidR="008E01FC" w:rsidRDefault="002168A0">
      <w:pPr>
        <w:spacing w:line="600" w:lineRule="auto"/>
        <w:ind w:firstLine="720"/>
        <w:jc w:val="both"/>
        <w:rPr>
          <w:rFonts w:eastAsia="Times New Roman"/>
          <w:szCs w:val="24"/>
        </w:rPr>
      </w:pPr>
      <w:r w:rsidRPr="0098744A">
        <w:rPr>
          <w:rFonts w:eastAsia="Times New Roman"/>
          <w:szCs w:val="24"/>
        </w:rPr>
        <w:t xml:space="preserve">Σε τελευταία ανάλυση, δεν </w:t>
      </w:r>
      <w:r w:rsidRPr="00FD6660">
        <w:rPr>
          <w:rFonts w:eastAsia="Times New Roman"/>
          <w:szCs w:val="24"/>
        </w:rPr>
        <w:t xml:space="preserve">απαιτείται ούτε καν </w:t>
      </w:r>
      <w:r>
        <w:rPr>
          <w:rFonts w:eastAsia="Times New Roman"/>
          <w:szCs w:val="24"/>
        </w:rPr>
        <w:t>δημοσιονομικός χώρος, μιας</w:t>
      </w:r>
      <w:r w:rsidRPr="00FD6660">
        <w:rPr>
          <w:rFonts w:eastAsia="Times New Roman"/>
          <w:szCs w:val="24"/>
        </w:rPr>
        <w:t xml:space="preserve"> και οι απο</w:t>
      </w:r>
      <w:r w:rsidRPr="00FD6660">
        <w:rPr>
          <w:rFonts w:eastAsia="Times New Roman"/>
          <w:szCs w:val="24"/>
        </w:rPr>
        <w:t xml:space="preserve">δοχές του προσωπικού της ΜΟΔ δεν επιβαρύνουν τον </w:t>
      </w:r>
      <w:r>
        <w:rPr>
          <w:rFonts w:eastAsia="Times New Roman"/>
          <w:szCs w:val="24"/>
        </w:rPr>
        <w:t>κ</w:t>
      </w:r>
      <w:r w:rsidRPr="00FD6660">
        <w:rPr>
          <w:rFonts w:eastAsia="Times New Roman"/>
          <w:szCs w:val="24"/>
        </w:rPr>
        <w:t>ρατικό προϋπολογισμό</w:t>
      </w:r>
      <w:r>
        <w:rPr>
          <w:rFonts w:eastAsia="Times New Roman"/>
          <w:szCs w:val="24"/>
        </w:rPr>
        <w:t>,</w:t>
      </w:r>
      <w:r w:rsidRPr="00FD6660">
        <w:rPr>
          <w:rFonts w:eastAsia="Times New Roman"/>
          <w:szCs w:val="24"/>
        </w:rPr>
        <w:t xml:space="preserve"> αλλά καταβάλλονται μέσω της τεχνικής βοήθειας του ΕΣΠΑ</w:t>
      </w:r>
      <w:r>
        <w:rPr>
          <w:rFonts w:eastAsia="Times New Roman"/>
          <w:szCs w:val="24"/>
        </w:rPr>
        <w:t>,</w:t>
      </w:r>
      <w:r w:rsidRPr="00FD6660">
        <w:rPr>
          <w:rFonts w:eastAsia="Times New Roman"/>
          <w:szCs w:val="24"/>
        </w:rPr>
        <w:t xml:space="preserve"> με ελάχιστη συγχρηματοδότηση</w:t>
      </w:r>
      <w:r>
        <w:rPr>
          <w:rFonts w:eastAsia="Times New Roman"/>
          <w:szCs w:val="24"/>
        </w:rPr>
        <w:t>.</w:t>
      </w:r>
      <w:r w:rsidRPr="00FD6660">
        <w:rPr>
          <w:rFonts w:eastAsia="Times New Roman"/>
          <w:szCs w:val="24"/>
        </w:rPr>
        <w:t xml:space="preserve"> </w:t>
      </w:r>
    </w:p>
    <w:p w14:paraId="4EC190DC" w14:textId="77777777" w:rsidR="008E01FC" w:rsidRDefault="002168A0">
      <w:pPr>
        <w:spacing w:line="600" w:lineRule="auto"/>
        <w:ind w:firstLine="720"/>
        <w:jc w:val="both"/>
        <w:rPr>
          <w:rFonts w:eastAsia="Times New Roman"/>
          <w:szCs w:val="24"/>
        </w:rPr>
      </w:pPr>
      <w:r>
        <w:rPr>
          <w:rFonts w:eastAsia="Times New Roman"/>
          <w:szCs w:val="24"/>
        </w:rPr>
        <w:t>Ο</w:t>
      </w:r>
      <w:r w:rsidRPr="00FD6660">
        <w:rPr>
          <w:rFonts w:eastAsia="Times New Roman"/>
          <w:szCs w:val="24"/>
        </w:rPr>
        <w:t>πότε</w:t>
      </w:r>
      <w:r>
        <w:rPr>
          <w:rFonts w:eastAsia="Times New Roman"/>
          <w:szCs w:val="24"/>
        </w:rPr>
        <w:t>,</w:t>
      </w:r>
      <w:r w:rsidRPr="00FD6660">
        <w:rPr>
          <w:rFonts w:eastAsia="Times New Roman"/>
          <w:szCs w:val="24"/>
        </w:rPr>
        <w:t xml:space="preserve"> την ίδια στιγμή</w:t>
      </w:r>
      <w:r>
        <w:rPr>
          <w:rFonts w:eastAsia="Times New Roman"/>
          <w:szCs w:val="24"/>
        </w:rPr>
        <w:t>,</w:t>
      </w:r>
      <w:r w:rsidRPr="00FD6660">
        <w:rPr>
          <w:rFonts w:eastAsia="Times New Roman"/>
          <w:szCs w:val="24"/>
        </w:rPr>
        <w:t xml:space="preserve"> </w:t>
      </w:r>
      <w:r>
        <w:rPr>
          <w:rFonts w:eastAsia="Times New Roman"/>
          <w:szCs w:val="24"/>
        </w:rPr>
        <w:t>κ</w:t>
      </w:r>
      <w:r w:rsidRPr="00FD6660">
        <w:rPr>
          <w:rFonts w:eastAsia="Times New Roman"/>
          <w:szCs w:val="24"/>
        </w:rPr>
        <w:t>ύριε Υπουργέ</w:t>
      </w:r>
      <w:r>
        <w:rPr>
          <w:rFonts w:eastAsia="Times New Roman"/>
          <w:szCs w:val="24"/>
        </w:rPr>
        <w:t xml:space="preserve">, αντί να ευνοήσετε </w:t>
      </w:r>
      <w:r w:rsidRPr="00FD6660">
        <w:rPr>
          <w:rFonts w:eastAsia="Times New Roman"/>
          <w:szCs w:val="24"/>
        </w:rPr>
        <w:t xml:space="preserve">και αυτούς </w:t>
      </w:r>
      <w:r>
        <w:rPr>
          <w:rFonts w:eastAsia="Times New Roman"/>
          <w:szCs w:val="24"/>
        </w:rPr>
        <w:t xml:space="preserve">τους </w:t>
      </w:r>
      <w:r w:rsidRPr="00FD6660">
        <w:rPr>
          <w:rFonts w:eastAsia="Times New Roman"/>
          <w:szCs w:val="24"/>
        </w:rPr>
        <w:t xml:space="preserve">υπαλλήλους και να άρετε </w:t>
      </w:r>
      <w:r w:rsidRPr="00FD6660">
        <w:rPr>
          <w:rFonts w:eastAsia="Times New Roman"/>
          <w:szCs w:val="24"/>
        </w:rPr>
        <w:t>αυτή</w:t>
      </w:r>
      <w:r>
        <w:rPr>
          <w:rFonts w:eastAsia="Times New Roman"/>
          <w:szCs w:val="24"/>
        </w:rPr>
        <w:t>ν</w:t>
      </w:r>
      <w:r w:rsidRPr="00FD6660">
        <w:rPr>
          <w:rFonts w:eastAsia="Times New Roman"/>
          <w:szCs w:val="24"/>
        </w:rPr>
        <w:t xml:space="preserve"> την ανισότητα</w:t>
      </w:r>
      <w:r>
        <w:rPr>
          <w:rFonts w:eastAsia="Times New Roman"/>
          <w:szCs w:val="24"/>
        </w:rPr>
        <w:t>,</w:t>
      </w:r>
      <w:r w:rsidRPr="00FD6660">
        <w:rPr>
          <w:rFonts w:eastAsia="Times New Roman"/>
          <w:szCs w:val="24"/>
        </w:rPr>
        <w:t xml:space="preserve"> η οποία έχει μηδενικό κόστος</w:t>
      </w:r>
      <w:r>
        <w:rPr>
          <w:rFonts w:eastAsia="Times New Roman"/>
          <w:szCs w:val="24"/>
        </w:rPr>
        <w:t>,</w:t>
      </w:r>
      <w:r w:rsidRPr="00FD6660">
        <w:rPr>
          <w:rFonts w:eastAsia="Times New Roman"/>
          <w:szCs w:val="24"/>
        </w:rPr>
        <w:t xml:space="preserve"> με το άρθρο 57 χορηγούνται πραγματικά </w:t>
      </w:r>
      <w:r>
        <w:rPr>
          <w:rFonts w:eastAsia="Times New Roman"/>
          <w:szCs w:val="24"/>
        </w:rPr>
        <w:t>ρουσφετολογικές</w:t>
      </w:r>
      <w:r w:rsidRPr="00FD6660">
        <w:rPr>
          <w:rFonts w:eastAsia="Times New Roman"/>
          <w:szCs w:val="24"/>
        </w:rPr>
        <w:t xml:space="preserve"> προσωπικές διαφορές σε </w:t>
      </w:r>
      <w:r>
        <w:rPr>
          <w:rFonts w:eastAsia="Times New Roman"/>
          <w:szCs w:val="24"/>
        </w:rPr>
        <w:t>όλους τους υπαλλήλους του Υπουργείου Οικονομίας</w:t>
      </w:r>
      <w:r w:rsidRPr="00FD6660">
        <w:rPr>
          <w:rFonts w:eastAsia="Times New Roman"/>
          <w:szCs w:val="24"/>
        </w:rPr>
        <w:t xml:space="preserve"> και </w:t>
      </w:r>
      <w:r>
        <w:rPr>
          <w:rFonts w:eastAsia="Times New Roman"/>
          <w:szCs w:val="24"/>
        </w:rPr>
        <w:t>Α</w:t>
      </w:r>
      <w:r w:rsidRPr="00FD6660">
        <w:rPr>
          <w:rFonts w:eastAsia="Times New Roman"/>
          <w:szCs w:val="24"/>
        </w:rPr>
        <w:t>νάπτυξης</w:t>
      </w:r>
      <w:r>
        <w:rPr>
          <w:rFonts w:eastAsia="Times New Roman"/>
          <w:szCs w:val="24"/>
        </w:rPr>
        <w:t>,</w:t>
      </w:r>
      <w:r w:rsidRPr="00FD6660">
        <w:rPr>
          <w:rFonts w:eastAsia="Times New Roman"/>
          <w:szCs w:val="24"/>
        </w:rPr>
        <w:t xml:space="preserve"> </w:t>
      </w:r>
      <w:r w:rsidRPr="00FD6660">
        <w:rPr>
          <w:rFonts w:eastAsia="Times New Roman"/>
          <w:szCs w:val="24"/>
        </w:rPr>
        <w:lastRenderedPageBreak/>
        <w:t>συνολικού ποσού 3,85 εκατομμυρίων ευρώ ετησίως</w:t>
      </w:r>
      <w:r>
        <w:rPr>
          <w:rFonts w:eastAsia="Times New Roman"/>
          <w:szCs w:val="24"/>
        </w:rPr>
        <w:t>. Περιμένουμε, λ</w:t>
      </w:r>
      <w:r w:rsidRPr="00FD6660">
        <w:rPr>
          <w:rFonts w:eastAsia="Times New Roman"/>
          <w:szCs w:val="24"/>
        </w:rPr>
        <w:t>οιπ</w:t>
      </w:r>
      <w:r w:rsidRPr="00FD6660">
        <w:rPr>
          <w:rFonts w:eastAsia="Times New Roman"/>
          <w:szCs w:val="24"/>
        </w:rPr>
        <w:t>όν</w:t>
      </w:r>
      <w:r>
        <w:rPr>
          <w:rFonts w:eastAsia="Times New Roman"/>
          <w:szCs w:val="24"/>
        </w:rPr>
        <w:t>,</w:t>
      </w:r>
      <w:r w:rsidRPr="00FD6660">
        <w:rPr>
          <w:rFonts w:eastAsia="Times New Roman"/>
          <w:szCs w:val="24"/>
        </w:rPr>
        <w:t xml:space="preserve"> </w:t>
      </w:r>
      <w:r>
        <w:rPr>
          <w:rFonts w:eastAsia="Times New Roman"/>
          <w:szCs w:val="24"/>
        </w:rPr>
        <w:t>α</w:t>
      </w:r>
      <w:r w:rsidRPr="00FD6660">
        <w:rPr>
          <w:rFonts w:eastAsia="Times New Roman"/>
          <w:szCs w:val="24"/>
        </w:rPr>
        <w:t>κόμη και σήμερα</w:t>
      </w:r>
      <w:r>
        <w:rPr>
          <w:rFonts w:eastAsia="Times New Roman"/>
          <w:szCs w:val="24"/>
        </w:rPr>
        <w:t>, να τηρηθούν οι υπουργικοί</w:t>
      </w:r>
      <w:r w:rsidRPr="00FD6660">
        <w:rPr>
          <w:rFonts w:eastAsia="Times New Roman"/>
          <w:szCs w:val="24"/>
        </w:rPr>
        <w:t xml:space="preserve"> λόγοι και να αποκατασταθεί η δικαιοσύνη</w:t>
      </w:r>
      <w:r>
        <w:rPr>
          <w:rFonts w:eastAsia="Times New Roman"/>
          <w:szCs w:val="24"/>
        </w:rPr>
        <w:t>.</w:t>
      </w:r>
    </w:p>
    <w:p w14:paraId="4EC190DD" w14:textId="77777777" w:rsidR="008E01FC" w:rsidRDefault="002168A0">
      <w:pPr>
        <w:spacing w:line="600" w:lineRule="auto"/>
        <w:ind w:firstLine="720"/>
        <w:jc w:val="both"/>
        <w:rPr>
          <w:rFonts w:eastAsia="Times New Roman"/>
          <w:szCs w:val="24"/>
        </w:rPr>
      </w:pPr>
      <w:r>
        <w:rPr>
          <w:rFonts w:eastAsia="Times New Roman"/>
          <w:szCs w:val="24"/>
        </w:rPr>
        <w:t>Τ</w:t>
      </w:r>
      <w:r w:rsidRPr="00FD6660">
        <w:rPr>
          <w:rFonts w:eastAsia="Times New Roman"/>
          <w:szCs w:val="24"/>
        </w:rPr>
        <w:t xml:space="preserve">α όσα προβλέπονται στο άρθρο 27 θεσμοθετούν την αδιαφάνεια </w:t>
      </w:r>
      <w:r>
        <w:rPr>
          <w:rFonts w:eastAsia="Times New Roman"/>
          <w:szCs w:val="24"/>
        </w:rPr>
        <w:t xml:space="preserve">ή </w:t>
      </w:r>
      <w:r w:rsidRPr="00FD6660">
        <w:rPr>
          <w:rFonts w:eastAsia="Times New Roman"/>
          <w:szCs w:val="24"/>
        </w:rPr>
        <w:t>τη διαφθορά</w:t>
      </w:r>
      <w:r>
        <w:rPr>
          <w:rFonts w:eastAsia="Times New Roman"/>
          <w:szCs w:val="24"/>
        </w:rPr>
        <w:t>.</w:t>
      </w:r>
      <w:r w:rsidRPr="00FD6660">
        <w:rPr>
          <w:rFonts w:eastAsia="Times New Roman"/>
          <w:szCs w:val="24"/>
        </w:rPr>
        <w:t xml:space="preserve"> </w:t>
      </w:r>
      <w:r>
        <w:rPr>
          <w:rFonts w:eastAsia="Times New Roman"/>
          <w:szCs w:val="24"/>
        </w:rPr>
        <w:t>Ε</w:t>
      </w:r>
      <w:r w:rsidRPr="00FD6660">
        <w:rPr>
          <w:rFonts w:eastAsia="Times New Roman"/>
          <w:szCs w:val="24"/>
        </w:rPr>
        <w:t xml:space="preserve">ίναι </w:t>
      </w:r>
      <w:r>
        <w:rPr>
          <w:rFonts w:eastAsia="Times New Roman"/>
          <w:szCs w:val="24"/>
        </w:rPr>
        <w:t>α</w:t>
      </w:r>
      <w:r w:rsidRPr="00FD6660">
        <w:rPr>
          <w:rFonts w:eastAsia="Times New Roman"/>
          <w:szCs w:val="24"/>
        </w:rPr>
        <w:t>παράδεκτο</w:t>
      </w:r>
      <w:r>
        <w:rPr>
          <w:rFonts w:eastAsia="Times New Roman"/>
          <w:szCs w:val="24"/>
        </w:rPr>
        <w:t>,</w:t>
      </w:r>
      <w:r w:rsidRPr="00FD6660">
        <w:rPr>
          <w:rFonts w:eastAsia="Times New Roman"/>
          <w:szCs w:val="24"/>
        </w:rPr>
        <w:t xml:space="preserve"> με πρόφαση το φόρτο εργασίας</w:t>
      </w:r>
      <w:r>
        <w:rPr>
          <w:rFonts w:eastAsia="Times New Roman"/>
          <w:szCs w:val="24"/>
        </w:rPr>
        <w:t>,</w:t>
      </w:r>
      <w:r w:rsidRPr="00FD6660">
        <w:rPr>
          <w:rFonts w:eastAsia="Times New Roman"/>
          <w:szCs w:val="24"/>
        </w:rPr>
        <w:t xml:space="preserve"> να τοποθετούνται ως υπεύθυν</w:t>
      </w:r>
      <w:r>
        <w:rPr>
          <w:rFonts w:eastAsia="Times New Roman"/>
          <w:szCs w:val="24"/>
        </w:rPr>
        <w:t>οι</w:t>
      </w:r>
      <w:r w:rsidRPr="00FD6660">
        <w:rPr>
          <w:rFonts w:eastAsia="Times New Roman"/>
          <w:szCs w:val="24"/>
        </w:rPr>
        <w:t xml:space="preserve"> λογαριασμού ή ως εισηγητές εκκαθάρισης για τις πληρωμές του </w:t>
      </w:r>
      <w:r>
        <w:rPr>
          <w:rFonts w:eastAsia="Times New Roman"/>
          <w:szCs w:val="24"/>
        </w:rPr>
        <w:t>Π</w:t>
      </w:r>
      <w:r w:rsidRPr="00FD6660">
        <w:rPr>
          <w:rFonts w:eastAsia="Times New Roman"/>
          <w:szCs w:val="24"/>
        </w:rPr>
        <w:t>ρογράμματος Δημοσίων Επενδύσεων άσχετ</w:t>
      </w:r>
      <w:r>
        <w:rPr>
          <w:rFonts w:eastAsia="Times New Roman"/>
          <w:szCs w:val="24"/>
        </w:rPr>
        <w:t>οι</w:t>
      </w:r>
      <w:r w:rsidRPr="00FD6660">
        <w:rPr>
          <w:rFonts w:eastAsia="Times New Roman"/>
          <w:szCs w:val="24"/>
        </w:rPr>
        <w:t xml:space="preserve"> </w:t>
      </w:r>
      <w:r>
        <w:rPr>
          <w:rFonts w:eastAsia="Times New Roman"/>
          <w:szCs w:val="24"/>
        </w:rPr>
        <w:t>υπάλληλοι,</w:t>
      </w:r>
      <w:r w:rsidRPr="00FD6660">
        <w:rPr>
          <w:rFonts w:eastAsia="Times New Roman"/>
          <w:szCs w:val="24"/>
        </w:rPr>
        <w:t xml:space="preserve"> εκτός της αρμόδιας για την πληρωμή υπηρεσίας</w:t>
      </w:r>
      <w:r>
        <w:rPr>
          <w:rFonts w:eastAsia="Times New Roman"/>
          <w:szCs w:val="24"/>
        </w:rPr>
        <w:t>,</w:t>
      </w:r>
      <w:r w:rsidRPr="00FD6660">
        <w:rPr>
          <w:rFonts w:eastAsia="Times New Roman"/>
          <w:szCs w:val="24"/>
        </w:rPr>
        <w:t xml:space="preserve"> καλλιεργώντας ένα έδαφος για νέες κομματικές δομές στη </w:t>
      </w:r>
      <w:r>
        <w:rPr>
          <w:rFonts w:eastAsia="Times New Roman"/>
          <w:szCs w:val="24"/>
        </w:rPr>
        <w:t>δ</w:t>
      </w:r>
      <w:r w:rsidRPr="00FD6660">
        <w:rPr>
          <w:rFonts w:eastAsia="Times New Roman"/>
          <w:szCs w:val="24"/>
        </w:rPr>
        <w:t>ιοίκηση</w:t>
      </w:r>
      <w:r>
        <w:rPr>
          <w:rFonts w:eastAsia="Times New Roman"/>
          <w:szCs w:val="24"/>
        </w:rPr>
        <w:t>.</w:t>
      </w:r>
    </w:p>
    <w:p w14:paraId="4EC190DE" w14:textId="77777777" w:rsidR="008E01FC" w:rsidRDefault="002168A0">
      <w:pPr>
        <w:spacing w:line="600" w:lineRule="auto"/>
        <w:ind w:firstLine="720"/>
        <w:jc w:val="both"/>
        <w:rPr>
          <w:rFonts w:eastAsia="Times New Roman"/>
          <w:szCs w:val="24"/>
        </w:rPr>
      </w:pPr>
      <w:r>
        <w:rPr>
          <w:rFonts w:eastAsia="Times New Roman"/>
          <w:szCs w:val="24"/>
        </w:rPr>
        <w:t>Π</w:t>
      </w:r>
      <w:r w:rsidRPr="00FD6660">
        <w:rPr>
          <w:rFonts w:eastAsia="Times New Roman"/>
          <w:szCs w:val="24"/>
        </w:rPr>
        <w:t>άμε στο άρθρο 42</w:t>
      </w:r>
      <w:r>
        <w:rPr>
          <w:rFonts w:eastAsia="Times New Roman"/>
          <w:szCs w:val="24"/>
        </w:rPr>
        <w:t>,</w:t>
      </w:r>
      <w:r w:rsidRPr="00FD6660">
        <w:rPr>
          <w:rFonts w:eastAsia="Times New Roman"/>
          <w:szCs w:val="24"/>
        </w:rPr>
        <w:t xml:space="preserve"> για τη λεγόμε</w:t>
      </w:r>
      <w:r w:rsidRPr="00FD6660">
        <w:rPr>
          <w:rFonts w:eastAsia="Times New Roman"/>
          <w:szCs w:val="24"/>
        </w:rPr>
        <w:t xml:space="preserve">νη </w:t>
      </w:r>
      <w:r>
        <w:rPr>
          <w:rFonts w:eastAsia="Times New Roman"/>
          <w:szCs w:val="24"/>
          <w:lang w:val="en-US"/>
        </w:rPr>
        <w:t>Golden</w:t>
      </w:r>
      <w:r w:rsidRPr="00417928">
        <w:rPr>
          <w:rFonts w:eastAsia="Times New Roman"/>
          <w:szCs w:val="24"/>
        </w:rPr>
        <w:t xml:space="preserve"> </w:t>
      </w:r>
      <w:r>
        <w:rPr>
          <w:rFonts w:eastAsia="Times New Roman"/>
          <w:szCs w:val="24"/>
          <w:lang w:val="en-US"/>
        </w:rPr>
        <w:t>Visa</w:t>
      </w:r>
      <w:r>
        <w:rPr>
          <w:rFonts w:eastAsia="Times New Roman"/>
          <w:szCs w:val="24"/>
        </w:rPr>
        <w:t>. Υπάρχει σοβαρό</w:t>
      </w:r>
      <w:r w:rsidRPr="00FD6660">
        <w:rPr>
          <w:rFonts w:eastAsia="Times New Roman"/>
          <w:szCs w:val="24"/>
        </w:rPr>
        <w:t xml:space="preserve"> πρόβλημα από τον μη ποιοτικό έλεγχο των αιτούντων αδειών διαμονής</w:t>
      </w:r>
      <w:r>
        <w:rPr>
          <w:rFonts w:eastAsia="Times New Roman"/>
          <w:szCs w:val="24"/>
        </w:rPr>
        <w:t>,</w:t>
      </w:r>
      <w:r w:rsidRPr="00FD6660">
        <w:rPr>
          <w:rFonts w:eastAsia="Times New Roman"/>
          <w:szCs w:val="24"/>
        </w:rPr>
        <w:t xml:space="preserve"> το οποίο περιγράφει αναλυτικά </w:t>
      </w:r>
      <w:r>
        <w:rPr>
          <w:rFonts w:eastAsia="Times New Roman"/>
          <w:szCs w:val="24"/>
        </w:rPr>
        <w:t>η από 23-1-2019 έκθεση της Ευρωπαϊκής Επιτροπής προς το Ευρωπαϊκό Κοινοβούλιο. Αναφέρει συγκεκριμένα ότι οι έγκυρες άδειες διαμο</w:t>
      </w:r>
      <w:r>
        <w:rPr>
          <w:rFonts w:eastAsia="Times New Roman"/>
          <w:szCs w:val="24"/>
        </w:rPr>
        <w:t xml:space="preserve">νής που εκδίδουν τα κράτη-μέλη έχουν γενικότερο αντίκτυπο, διότι δίνουν στον υπήκοο τρίτης χώρας να ταξιδεύει ελευθέρα στο χώρο </w:t>
      </w:r>
      <w:proofErr w:type="spellStart"/>
      <w:r>
        <w:rPr>
          <w:rFonts w:eastAsia="Times New Roman"/>
          <w:szCs w:val="24"/>
        </w:rPr>
        <w:t>Σένγκεν</w:t>
      </w:r>
      <w:proofErr w:type="spellEnd"/>
      <w:r>
        <w:rPr>
          <w:rFonts w:eastAsia="Times New Roman"/>
          <w:szCs w:val="24"/>
        </w:rPr>
        <w:t xml:space="preserve"> για ενενήντα ημέρες, εντός οποιασδήποτε περιόδου </w:t>
      </w:r>
      <w:proofErr w:type="spellStart"/>
      <w:r>
        <w:rPr>
          <w:rFonts w:eastAsia="Times New Roman"/>
          <w:szCs w:val="24"/>
        </w:rPr>
        <w:t>εκατόν</w:t>
      </w:r>
      <w:proofErr w:type="spellEnd"/>
      <w:r>
        <w:rPr>
          <w:rFonts w:eastAsia="Times New Roman"/>
          <w:szCs w:val="24"/>
        </w:rPr>
        <w:t xml:space="preserve"> ογδόντα ημερών. </w:t>
      </w:r>
    </w:p>
    <w:p w14:paraId="4EC190DF" w14:textId="77777777" w:rsidR="008E01FC" w:rsidRDefault="002168A0">
      <w:pPr>
        <w:spacing w:line="600" w:lineRule="auto"/>
        <w:ind w:firstLine="720"/>
        <w:jc w:val="both"/>
        <w:rPr>
          <w:rFonts w:eastAsia="Times New Roman"/>
          <w:szCs w:val="24"/>
        </w:rPr>
      </w:pPr>
      <w:r>
        <w:rPr>
          <w:rFonts w:eastAsia="Times New Roman"/>
          <w:szCs w:val="24"/>
        </w:rPr>
        <w:lastRenderedPageBreak/>
        <w:t xml:space="preserve">Επομένως, είναι </w:t>
      </w:r>
      <w:r w:rsidRPr="00FD6660">
        <w:rPr>
          <w:rFonts w:eastAsia="Times New Roman"/>
          <w:szCs w:val="24"/>
        </w:rPr>
        <w:t>απαραίτητο να διενεργούνται όλο</w:t>
      </w:r>
      <w:r w:rsidRPr="00FD6660">
        <w:rPr>
          <w:rFonts w:eastAsia="Times New Roman"/>
          <w:szCs w:val="24"/>
        </w:rPr>
        <w:t>ι οι έλεγχοι ασφαλείας</w:t>
      </w:r>
      <w:r>
        <w:rPr>
          <w:rFonts w:eastAsia="Times New Roman"/>
          <w:szCs w:val="24"/>
        </w:rPr>
        <w:t>,</w:t>
      </w:r>
      <w:r w:rsidRPr="00FD6660">
        <w:rPr>
          <w:rFonts w:eastAsia="Times New Roman"/>
          <w:szCs w:val="24"/>
        </w:rPr>
        <w:t xml:space="preserve"> πράγμα το οποίο δεν συμβαίνει στη χώρα </w:t>
      </w:r>
      <w:r>
        <w:rPr>
          <w:rFonts w:eastAsia="Times New Roman"/>
          <w:szCs w:val="24"/>
        </w:rPr>
        <w:t>μας,</w:t>
      </w:r>
      <w:r w:rsidRPr="00FD6660">
        <w:rPr>
          <w:rFonts w:eastAsia="Times New Roman"/>
          <w:szCs w:val="24"/>
        </w:rPr>
        <w:t xml:space="preserve"> όπου η </w:t>
      </w:r>
      <w:r>
        <w:rPr>
          <w:rFonts w:eastAsia="Times New Roman"/>
          <w:szCs w:val="24"/>
        </w:rPr>
        <w:t>Κ</w:t>
      </w:r>
      <w:r w:rsidRPr="00FD6660">
        <w:rPr>
          <w:rFonts w:eastAsia="Times New Roman"/>
          <w:szCs w:val="24"/>
        </w:rPr>
        <w:t>υβέρνηση ΣΥΡΙΖΑ έχει φτιάξει μία κανονική και πραγματική φάμπρικα και εκδίδει πλέον τις άδειες παραμονής με ρυθμό πολυβόλου</w:t>
      </w:r>
      <w:r>
        <w:rPr>
          <w:rFonts w:eastAsia="Times New Roman"/>
          <w:szCs w:val="24"/>
        </w:rPr>
        <w:t>.</w:t>
      </w:r>
      <w:r w:rsidRPr="00FD6660">
        <w:rPr>
          <w:rFonts w:eastAsia="Times New Roman"/>
          <w:szCs w:val="24"/>
        </w:rPr>
        <w:t xml:space="preserve"> Είναι χαρακτηριστικό ότι ενώ το 2014 είχαν χορηγηθεί </w:t>
      </w:r>
      <w:r>
        <w:rPr>
          <w:rFonts w:eastAsia="Times New Roman"/>
          <w:szCs w:val="24"/>
        </w:rPr>
        <w:t>οκ</w:t>
      </w:r>
      <w:r>
        <w:rPr>
          <w:rFonts w:eastAsia="Times New Roman"/>
          <w:szCs w:val="24"/>
        </w:rPr>
        <w:t xml:space="preserve">τακόσιες ογδόντα οκτώ </w:t>
      </w:r>
      <w:r w:rsidRPr="00FD6660">
        <w:rPr>
          <w:rFonts w:eastAsia="Times New Roman"/>
          <w:szCs w:val="24"/>
        </w:rPr>
        <w:t>άδειες</w:t>
      </w:r>
      <w:r>
        <w:rPr>
          <w:rFonts w:eastAsia="Times New Roman"/>
          <w:szCs w:val="24"/>
        </w:rPr>
        <w:t>,</w:t>
      </w:r>
      <w:r w:rsidRPr="00FD6660">
        <w:rPr>
          <w:rFonts w:eastAsia="Times New Roman"/>
          <w:szCs w:val="24"/>
        </w:rPr>
        <w:t xml:space="preserve"> μέχρι το</w:t>
      </w:r>
      <w:r>
        <w:rPr>
          <w:rFonts w:eastAsia="Times New Roman"/>
          <w:szCs w:val="24"/>
        </w:rPr>
        <w:t>ν</w:t>
      </w:r>
      <w:r w:rsidRPr="00FD6660">
        <w:rPr>
          <w:rFonts w:eastAsia="Times New Roman"/>
          <w:szCs w:val="24"/>
        </w:rPr>
        <w:t xml:space="preserve"> Νοέμβριο</w:t>
      </w:r>
      <w:r>
        <w:rPr>
          <w:rFonts w:eastAsia="Times New Roman"/>
          <w:szCs w:val="24"/>
        </w:rPr>
        <w:t xml:space="preserve"> του 2018</w:t>
      </w:r>
      <w:r w:rsidRPr="00FD6660">
        <w:rPr>
          <w:rFonts w:eastAsia="Times New Roman"/>
          <w:szCs w:val="24"/>
        </w:rPr>
        <w:t xml:space="preserve"> είχαν εκτοξευτεί στις </w:t>
      </w:r>
      <w:r>
        <w:rPr>
          <w:rFonts w:eastAsia="Times New Roman"/>
          <w:szCs w:val="24"/>
        </w:rPr>
        <w:t>εννέα χιλιάδες επτακόσιες πενήντα έξι, δ</w:t>
      </w:r>
      <w:r w:rsidRPr="00FD6660">
        <w:rPr>
          <w:rFonts w:eastAsia="Times New Roman"/>
          <w:szCs w:val="24"/>
        </w:rPr>
        <w:t xml:space="preserve">ηλαδή μία αύξηση </w:t>
      </w:r>
      <w:r>
        <w:rPr>
          <w:rFonts w:eastAsia="Times New Roman"/>
          <w:szCs w:val="24"/>
        </w:rPr>
        <w:t>1100%</w:t>
      </w:r>
      <w:r w:rsidRPr="00FD6660">
        <w:rPr>
          <w:rFonts w:eastAsia="Times New Roman"/>
          <w:szCs w:val="24"/>
        </w:rPr>
        <w:t xml:space="preserve"> παραπάνω</w:t>
      </w:r>
      <w:r>
        <w:rPr>
          <w:rFonts w:eastAsia="Times New Roman"/>
          <w:szCs w:val="24"/>
        </w:rPr>
        <w:t>.</w:t>
      </w:r>
      <w:r w:rsidRPr="00FD6660">
        <w:rPr>
          <w:rFonts w:eastAsia="Times New Roman"/>
          <w:szCs w:val="24"/>
        </w:rPr>
        <w:t xml:space="preserve"> </w:t>
      </w:r>
    </w:p>
    <w:p w14:paraId="4EC190E0" w14:textId="77777777" w:rsidR="008E01FC" w:rsidRDefault="002168A0">
      <w:pPr>
        <w:spacing w:line="600" w:lineRule="auto"/>
        <w:ind w:firstLine="720"/>
        <w:jc w:val="both"/>
        <w:rPr>
          <w:rFonts w:eastAsia="Times New Roman"/>
          <w:szCs w:val="24"/>
        </w:rPr>
      </w:pPr>
      <w:r>
        <w:rPr>
          <w:rFonts w:eastAsia="Times New Roman"/>
          <w:szCs w:val="24"/>
        </w:rPr>
        <w:t>Στη δε σχετική</w:t>
      </w:r>
      <w:r w:rsidRPr="00FD6660">
        <w:rPr>
          <w:rFonts w:eastAsia="Times New Roman"/>
          <w:szCs w:val="24"/>
        </w:rPr>
        <w:t xml:space="preserve"> λίστα</w:t>
      </w:r>
      <w:r>
        <w:rPr>
          <w:rFonts w:eastAsia="Times New Roman"/>
          <w:szCs w:val="24"/>
        </w:rPr>
        <w:t xml:space="preserve"> βλέποντας τις χώρες προ</w:t>
      </w:r>
      <w:r w:rsidRPr="00FD6660">
        <w:rPr>
          <w:rFonts w:eastAsia="Times New Roman"/>
          <w:szCs w:val="24"/>
        </w:rPr>
        <w:t>έλευσης των προσώπων που έχουν λάβει τις άδειες</w:t>
      </w:r>
      <w:r>
        <w:rPr>
          <w:rFonts w:eastAsia="Times New Roman"/>
          <w:szCs w:val="24"/>
        </w:rPr>
        <w:t>,</w:t>
      </w:r>
      <w:r w:rsidRPr="00FD6660">
        <w:rPr>
          <w:rFonts w:eastAsia="Times New Roman"/>
          <w:szCs w:val="24"/>
        </w:rPr>
        <w:t xml:space="preserve"> στην πρώτ</w:t>
      </w:r>
      <w:r w:rsidRPr="00FD6660">
        <w:rPr>
          <w:rFonts w:eastAsia="Times New Roman"/>
          <w:szCs w:val="24"/>
        </w:rPr>
        <w:t xml:space="preserve">η θέση φιγουράρει μακράν η Κίνα με </w:t>
      </w:r>
      <w:r>
        <w:rPr>
          <w:rFonts w:eastAsia="Times New Roman"/>
          <w:szCs w:val="24"/>
        </w:rPr>
        <w:t>πέντε χιλιάδες τριακόσιες εξήντα επτά.</w:t>
      </w:r>
      <w:r w:rsidRPr="00FD6660">
        <w:rPr>
          <w:rFonts w:eastAsia="Times New Roman"/>
          <w:szCs w:val="24"/>
        </w:rPr>
        <w:t xml:space="preserve"> Θα μου πείτε</w:t>
      </w:r>
      <w:r>
        <w:rPr>
          <w:rFonts w:eastAsia="Times New Roman"/>
          <w:szCs w:val="24"/>
        </w:rPr>
        <w:t>,</w:t>
      </w:r>
      <w:r w:rsidRPr="00FD6660">
        <w:rPr>
          <w:rFonts w:eastAsia="Times New Roman"/>
          <w:szCs w:val="24"/>
        </w:rPr>
        <w:t xml:space="preserve"> τι κακό έχει το ότι είναι Κινέζοι οι </w:t>
      </w:r>
      <w:r>
        <w:rPr>
          <w:rFonts w:eastAsia="Times New Roman"/>
          <w:szCs w:val="24"/>
        </w:rPr>
        <w:t xml:space="preserve">όποιοι </w:t>
      </w:r>
      <w:r w:rsidRPr="00FD6660">
        <w:rPr>
          <w:rFonts w:eastAsia="Times New Roman"/>
          <w:szCs w:val="24"/>
        </w:rPr>
        <w:t xml:space="preserve">επενδυτές θέλουν να έρθουν στη χώρα </w:t>
      </w:r>
      <w:r>
        <w:rPr>
          <w:rFonts w:eastAsia="Times New Roman"/>
          <w:szCs w:val="24"/>
        </w:rPr>
        <w:t>μας;</w:t>
      </w:r>
      <w:r w:rsidRPr="00FD6660">
        <w:rPr>
          <w:rFonts w:eastAsia="Times New Roman"/>
          <w:szCs w:val="24"/>
        </w:rPr>
        <w:t xml:space="preserve"> </w:t>
      </w:r>
      <w:r>
        <w:rPr>
          <w:rFonts w:eastAsia="Times New Roman"/>
          <w:szCs w:val="24"/>
        </w:rPr>
        <w:t>Θ</w:t>
      </w:r>
      <w:r w:rsidRPr="00FD6660">
        <w:rPr>
          <w:rFonts w:eastAsia="Times New Roman"/>
          <w:szCs w:val="24"/>
        </w:rPr>
        <w:t>έλου</w:t>
      </w:r>
      <w:r>
        <w:rPr>
          <w:rFonts w:eastAsia="Times New Roman"/>
          <w:szCs w:val="24"/>
        </w:rPr>
        <w:t>με</w:t>
      </w:r>
      <w:r w:rsidRPr="00FD6660">
        <w:rPr>
          <w:rFonts w:eastAsia="Times New Roman"/>
          <w:szCs w:val="24"/>
        </w:rPr>
        <w:t xml:space="preserve"> να μας εξηγήσετε πώς γίνεται να συμβαίνει αυτό</w:t>
      </w:r>
      <w:r>
        <w:rPr>
          <w:rFonts w:eastAsia="Times New Roman"/>
          <w:szCs w:val="24"/>
        </w:rPr>
        <w:t>,</w:t>
      </w:r>
      <w:r w:rsidRPr="00FD6660">
        <w:rPr>
          <w:rFonts w:eastAsia="Times New Roman"/>
          <w:szCs w:val="24"/>
        </w:rPr>
        <w:t xml:space="preserve"> να φιγουράρ</w:t>
      </w:r>
      <w:r>
        <w:rPr>
          <w:rFonts w:eastAsia="Times New Roman"/>
          <w:szCs w:val="24"/>
        </w:rPr>
        <w:t>ουν</w:t>
      </w:r>
      <w:r w:rsidRPr="00FD6660">
        <w:rPr>
          <w:rFonts w:eastAsia="Times New Roman"/>
          <w:szCs w:val="24"/>
        </w:rPr>
        <w:t xml:space="preserve"> στις πρώτες θέσεις</w:t>
      </w:r>
      <w:r>
        <w:rPr>
          <w:rFonts w:eastAsia="Times New Roman"/>
          <w:szCs w:val="24"/>
        </w:rPr>
        <w:t>, τη στιγμή</w:t>
      </w:r>
      <w:r w:rsidRPr="00FD6660">
        <w:rPr>
          <w:rFonts w:eastAsia="Times New Roman"/>
          <w:szCs w:val="24"/>
        </w:rPr>
        <w:t xml:space="preserve"> που η Κίνα βρίσκεται σε καθεστώς </w:t>
      </w:r>
      <w:proofErr w:type="spellStart"/>
      <w:r w:rsidRPr="00FD6660">
        <w:rPr>
          <w:rFonts w:eastAsia="Times New Roman"/>
          <w:szCs w:val="24"/>
        </w:rPr>
        <w:t>capital</w:t>
      </w:r>
      <w:proofErr w:type="spellEnd"/>
      <w:r w:rsidRPr="00FD6660">
        <w:rPr>
          <w:rFonts w:eastAsia="Times New Roman"/>
          <w:szCs w:val="24"/>
        </w:rPr>
        <w:t xml:space="preserve"> </w:t>
      </w:r>
      <w:proofErr w:type="spellStart"/>
      <w:r w:rsidRPr="00FD6660">
        <w:rPr>
          <w:rFonts w:eastAsia="Times New Roman"/>
          <w:szCs w:val="24"/>
        </w:rPr>
        <w:t>controls</w:t>
      </w:r>
      <w:proofErr w:type="spellEnd"/>
      <w:r w:rsidRPr="00FD6660">
        <w:rPr>
          <w:rFonts w:eastAsia="Times New Roman"/>
          <w:szCs w:val="24"/>
        </w:rPr>
        <w:t xml:space="preserve"> και απαγορεύονται </w:t>
      </w:r>
      <w:r>
        <w:rPr>
          <w:rFonts w:eastAsia="Times New Roman"/>
          <w:szCs w:val="24"/>
        </w:rPr>
        <w:t xml:space="preserve">οι εξαγωγές κεφαλαίων άνω των 50.000 </w:t>
      </w:r>
      <w:r w:rsidRPr="00FD6660">
        <w:rPr>
          <w:rFonts w:eastAsia="Times New Roman"/>
          <w:szCs w:val="24"/>
        </w:rPr>
        <w:t>ευρώ</w:t>
      </w:r>
      <w:r>
        <w:rPr>
          <w:rFonts w:eastAsia="Times New Roman"/>
          <w:szCs w:val="24"/>
        </w:rPr>
        <w:t>;</w:t>
      </w:r>
      <w:r w:rsidRPr="00FD6660">
        <w:rPr>
          <w:rFonts w:eastAsia="Times New Roman"/>
          <w:szCs w:val="24"/>
        </w:rPr>
        <w:t xml:space="preserve"> </w:t>
      </w:r>
      <w:r>
        <w:rPr>
          <w:rFonts w:eastAsia="Times New Roman"/>
          <w:szCs w:val="24"/>
        </w:rPr>
        <w:t>Ά</w:t>
      </w:r>
      <w:r w:rsidRPr="00FD6660">
        <w:rPr>
          <w:rFonts w:eastAsia="Times New Roman"/>
          <w:szCs w:val="24"/>
        </w:rPr>
        <w:t>ρα</w:t>
      </w:r>
      <w:r>
        <w:rPr>
          <w:rFonts w:eastAsia="Times New Roman"/>
          <w:szCs w:val="24"/>
        </w:rPr>
        <w:t>,</w:t>
      </w:r>
      <w:r w:rsidRPr="00FD6660">
        <w:rPr>
          <w:rFonts w:eastAsia="Times New Roman"/>
          <w:szCs w:val="24"/>
        </w:rPr>
        <w:t xml:space="preserve"> </w:t>
      </w:r>
      <w:r>
        <w:rPr>
          <w:rFonts w:eastAsia="Times New Roman"/>
          <w:szCs w:val="24"/>
        </w:rPr>
        <w:t>για τι</w:t>
      </w:r>
      <w:r w:rsidRPr="00FD6660">
        <w:rPr>
          <w:rFonts w:eastAsia="Times New Roman"/>
          <w:szCs w:val="24"/>
        </w:rPr>
        <w:t xml:space="preserve"> επενδυτές μιλάμε αυτή τη στιγμή</w:t>
      </w:r>
      <w:r>
        <w:rPr>
          <w:rFonts w:eastAsia="Times New Roman"/>
          <w:szCs w:val="24"/>
        </w:rPr>
        <w:t>;</w:t>
      </w:r>
    </w:p>
    <w:p w14:paraId="4EC190E1" w14:textId="77777777" w:rsidR="008E01FC" w:rsidRDefault="002168A0">
      <w:pPr>
        <w:spacing w:line="600" w:lineRule="auto"/>
        <w:ind w:firstLine="720"/>
        <w:jc w:val="both"/>
        <w:rPr>
          <w:rFonts w:eastAsia="Times New Roman"/>
          <w:szCs w:val="24"/>
        </w:rPr>
      </w:pPr>
      <w:r>
        <w:rPr>
          <w:rFonts w:eastAsia="Times New Roman"/>
          <w:szCs w:val="24"/>
        </w:rPr>
        <w:t>Πέρα από αυτό, σύμφωνα με την ΚΥΑ</w:t>
      </w:r>
      <w:r w:rsidRPr="00FD6660">
        <w:rPr>
          <w:rFonts w:eastAsia="Times New Roman"/>
          <w:szCs w:val="24"/>
        </w:rPr>
        <w:t xml:space="preserve"> </w:t>
      </w:r>
      <w:r>
        <w:rPr>
          <w:rFonts w:eastAsia="Times New Roman"/>
          <w:szCs w:val="24"/>
        </w:rPr>
        <w:t>68019/</w:t>
      </w:r>
      <w:r w:rsidRPr="00FD6660">
        <w:rPr>
          <w:rFonts w:eastAsia="Times New Roman"/>
          <w:szCs w:val="24"/>
        </w:rPr>
        <w:t xml:space="preserve">2015 που </w:t>
      </w:r>
      <w:proofErr w:type="spellStart"/>
      <w:r w:rsidRPr="00FD6660">
        <w:rPr>
          <w:rFonts w:eastAsia="Times New Roman"/>
          <w:szCs w:val="24"/>
        </w:rPr>
        <w:t>επικαιροποίησ</w:t>
      </w:r>
      <w:r>
        <w:rPr>
          <w:rFonts w:eastAsia="Times New Roman"/>
          <w:szCs w:val="24"/>
        </w:rPr>
        <w:t>ε</w:t>
      </w:r>
      <w:proofErr w:type="spellEnd"/>
      <w:r w:rsidRPr="00FD6660">
        <w:rPr>
          <w:rFonts w:eastAsia="Times New Roman"/>
          <w:szCs w:val="24"/>
        </w:rPr>
        <w:t xml:space="preserve"> τα απ</w:t>
      </w:r>
      <w:r w:rsidRPr="00FD6660">
        <w:rPr>
          <w:rFonts w:eastAsia="Times New Roman"/>
          <w:szCs w:val="24"/>
        </w:rPr>
        <w:t>αιτούμενα δικαιολογητικά</w:t>
      </w:r>
      <w:r>
        <w:rPr>
          <w:rFonts w:eastAsia="Times New Roman"/>
          <w:szCs w:val="24"/>
        </w:rPr>
        <w:t>, η</w:t>
      </w:r>
      <w:r w:rsidRPr="00FD6660">
        <w:rPr>
          <w:rFonts w:eastAsia="Times New Roman"/>
          <w:szCs w:val="24"/>
        </w:rPr>
        <w:t xml:space="preserve"> </w:t>
      </w:r>
      <w:r>
        <w:rPr>
          <w:rFonts w:eastAsia="Times New Roman"/>
          <w:szCs w:val="24"/>
        </w:rPr>
        <w:t>Κ</w:t>
      </w:r>
      <w:r w:rsidRPr="00FD6660">
        <w:rPr>
          <w:rFonts w:eastAsia="Times New Roman"/>
          <w:szCs w:val="24"/>
        </w:rPr>
        <w:t xml:space="preserve">υβέρνηση </w:t>
      </w:r>
      <w:r w:rsidRPr="00FD6660">
        <w:rPr>
          <w:rFonts w:eastAsia="Times New Roman"/>
          <w:szCs w:val="24"/>
        </w:rPr>
        <w:lastRenderedPageBreak/>
        <w:t>ΣΥΡΙΖΑ επέλεξε να μην απαιτεί τα εξής</w:t>
      </w:r>
      <w:r>
        <w:rPr>
          <w:rFonts w:eastAsia="Times New Roman"/>
          <w:szCs w:val="24"/>
        </w:rPr>
        <w:t>:</w:t>
      </w:r>
      <w:r w:rsidRPr="00FD6660">
        <w:rPr>
          <w:rFonts w:eastAsia="Times New Roman"/>
          <w:szCs w:val="24"/>
        </w:rPr>
        <w:t xml:space="preserve"> δήλωση </w:t>
      </w:r>
      <w:r>
        <w:rPr>
          <w:rFonts w:eastAsia="Times New Roman"/>
          <w:szCs w:val="24"/>
        </w:rPr>
        <w:t>«</w:t>
      </w:r>
      <w:r w:rsidRPr="00FD6660">
        <w:rPr>
          <w:rFonts w:eastAsia="Times New Roman"/>
          <w:szCs w:val="24"/>
        </w:rPr>
        <w:t>πόθεν έσχες</w:t>
      </w:r>
      <w:r>
        <w:rPr>
          <w:rFonts w:eastAsia="Times New Roman"/>
          <w:szCs w:val="24"/>
        </w:rPr>
        <w:t>»,</w:t>
      </w:r>
      <w:r w:rsidRPr="00FD6660">
        <w:rPr>
          <w:rFonts w:eastAsia="Times New Roman"/>
          <w:szCs w:val="24"/>
        </w:rPr>
        <w:t xml:space="preserve"> αντίγραφο ποινικού μητρώου του αιτούντος</w:t>
      </w:r>
      <w:r>
        <w:rPr>
          <w:rFonts w:eastAsia="Times New Roman"/>
          <w:szCs w:val="24"/>
        </w:rPr>
        <w:t xml:space="preserve"> και ούτε καν να τον υποχρεώσει</w:t>
      </w:r>
      <w:r w:rsidRPr="00FD6660">
        <w:rPr>
          <w:rFonts w:eastAsia="Times New Roman"/>
          <w:szCs w:val="24"/>
        </w:rPr>
        <w:t xml:space="preserve"> να αποδείξει ότι διαμένει στη χώρα μας μετά τη λήψη της άδειας</w:t>
      </w:r>
      <w:r>
        <w:rPr>
          <w:rFonts w:eastAsia="Times New Roman"/>
          <w:szCs w:val="24"/>
        </w:rPr>
        <w:t>,</w:t>
      </w:r>
      <w:r w:rsidRPr="00FD6660">
        <w:rPr>
          <w:rFonts w:eastAsia="Times New Roman"/>
          <w:szCs w:val="24"/>
        </w:rPr>
        <w:t xml:space="preserve"> παρά μόνο για μία ημέ</w:t>
      </w:r>
      <w:r w:rsidRPr="00FD6660">
        <w:rPr>
          <w:rFonts w:eastAsia="Times New Roman"/>
          <w:szCs w:val="24"/>
        </w:rPr>
        <w:t>ρα και αυτό για να υποβάλει ξανά την αίτηση της ανανέωσ</w:t>
      </w:r>
      <w:r>
        <w:rPr>
          <w:rFonts w:eastAsia="Times New Roman"/>
          <w:szCs w:val="24"/>
        </w:rPr>
        <w:t>ή</w:t>
      </w:r>
      <w:r w:rsidRPr="00FD6660">
        <w:rPr>
          <w:rFonts w:eastAsia="Times New Roman"/>
          <w:szCs w:val="24"/>
        </w:rPr>
        <w:t xml:space="preserve">ς </w:t>
      </w:r>
      <w:r>
        <w:rPr>
          <w:rFonts w:eastAsia="Times New Roman"/>
          <w:szCs w:val="24"/>
        </w:rPr>
        <w:t>της.</w:t>
      </w:r>
      <w:r w:rsidRPr="00FD6660">
        <w:rPr>
          <w:rFonts w:eastAsia="Times New Roman"/>
          <w:szCs w:val="24"/>
        </w:rPr>
        <w:t xml:space="preserve"> </w:t>
      </w:r>
    </w:p>
    <w:p w14:paraId="4EC190E2" w14:textId="77777777" w:rsidR="008E01FC" w:rsidRDefault="002168A0">
      <w:pPr>
        <w:spacing w:line="600" w:lineRule="auto"/>
        <w:ind w:firstLine="720"/>
        <w:jc w:val="both"/>
        <w:rPr>
          <w:rFonts w:eastAsia="Times New Roman"/>
          <w:szCs w:val="24"/>
        </w:rPr>
      </w:pPr>
      <w:r>
        <w:rPr>
          <w:rFonts w:eastAsia="Times New Roman"/>
          <w:szCs w:val="24"/>
        </w:rPr>
        <w:t>Ο</w:t>
      </w:r>
      <w:r w:rsidRPr="00FD6660">
        <w:rPr>
          <w:rFonts w:eastAsia="Times New Roman"/>
          <w:szCs w:val="24"/>
        </w:rPr>
        <w:t xml:space="preserve"> μοναδικός έλεγχος που πραγματικά ευχόμαστε τουλάχιστον να έχει συμβεί είναι τα τρία κριτήρια </w:t>
      </w:r>
      <w:r>
        <w:rPr>
          <w:rFonts w:eastAsia="Times New Roman"/>
          <w:szCs w:val="24"/>
        </w:rPr>
        <w:t>σ</w:t>
      </w:r>
      <w:r w:rsidRPr="00FD6660">
        <w:rPr>
          <w:rFonts w:eastAsia="Times New Roman"/>
          <w:szCs w:val="24"/>
        </w:rPr>
        <w:t>υστημάτων πληροφοριών της Ευρωπαϊκής Ένωσης</w:t>
      </w:r>
      <w:r>
        <w:rPr>
          <w:rFonts w:eastAsia="Times New Roman"/>
          <w:szCs w:val="24"/>
        </w:rPr>
        <w:t>,</w:t>
      </w:r>
      <w:r w:rsidRPr="00FD6660">
        <w:rPr>
          <w:rFonts w:eastAsia="Times New Roman"/>
          <w:szCs w:val="24"/>
        </w:rPr>
        <w:t xml:space="preserve"> δηλαδή το </w:t>
      </w:r>
      <w:proofErr w:type="spellStart"/>
      <w:r w:rsidRPr="00FD6660">
        <w:rPr>
          <w:rFonts w:eastAsia="Times New Roman"/>
          <w:szCs w:val="24"/>
        </w:rPr>
        <w:t>Σένγκεν</w:t>
      </w:r>
      <w:proofErr w:type="spellEnd"/>
      <w:r>
        <w:rPr>
          <w:rFonts w:eastAsia="Times New Roman"/>
          <w:szCs w:val="24"/>
        </w:rPr>
        <w:t>,</w:t>
      </w:r>
      <w:r w:rsidRPr="00FD6660">
        <w:rPr>
          <w:rFonts w:eastAsia="Times New Roman"/>
          <w:szCs w:val="24"/>
        </w:rPr>
        <w:t xml:space="preserve"> το λεγόμενο SIS</w:t>
      </w:r>
      <w:r>
        <w:rPr>
          <w:rFonts w:eastAsia="Times New Roman"/>
          <w:szCs w:val="24"/>
        </w:rPr>
        <w:t>,</w:t>
      </w:r>
      <w:r w:rsidRPr="00FD6660">
        <w:rPr>
          <w:rFonts w:eastAsia="Times New Roman"/>
          <w:szCs w:val="24"/>
        </w:rPr>
        <w:t xml:space="preserve"> των θεωρήσεων γ</w:t>
      </w:r>
      <w:r w:rsidRPr="00FD6660">
        <w:rPr>
          <w:rFonts w:eastAsia="Times New Roman"/>
          <w:szCs w:val="24"/>
        </w:rPr>
        <w:t xml:space="preserve">ια τις </w:t>
      </w:r>
      <w:r>
        <w:rPr>
          <w:rFonts w:eastAsia="Times New Roman"/>
          <w:szCs w:val="24"/>
        </w:rPr>
        <w:t xml:space="preserve">βίζα </w:t>
      </w:r>
      <w:r w:rsidRPr="00FD6660">
        <w:rPr>
          <w:rFonts w:eastAsia="Times New Roman"/>
          <w:szCs w:val="24"/>
        </w:rPr>
        <w:t xml:space="preserve">και των δακτυλικών αποτυπωμάτων μέσω της </w:t>
      </w:r>
      <w:r>
        <w:rPr>
          <w:rFonts w:eastAsia="Times New Roman"/>
          <w:szCs w:val="24"/>
          <w:lang w:val="en-US"/>
        </w:rPr>
        <w:t>EURODAC</w:t>
      </w:r>
      <w:r w:rsidRPr="00BB07AA">
        <w:rPr>
          <w:rFonts w:eastAsia="Times New Roman"/>
          <w:szCs w:val="24"/>
        </w:rPr>
        <w:t>.</w:t>
      </w:r>
      <w:r w:rsidRPr="00FD6660">
        <w:rPr>
          <w:rFonts w:eastAsia="Times New Roman"/>
          <w:szCs w:val="24"/>
        </w:rPr>
        <w:t xml:space="preserve"> </w:t>
      </w:r>
      <w:r>
        <w:rPr>
          <w:rFonts w:eastAsia="Times New Roman"/>
          <w:szCs w:val="24"/>
        </w:rPr>
        <w:t>Π</w:t>
      </w:r>
      <w:r w:rsidRPr="00FD6660">
        <w:rPr>
          <w:rFonts w:eastAsia="Times New Roman"/>
          <w:szCs w:val="24"/>
        </w:rPr>
        <w:t>ραγματικά</w:t>
      </w:r>
      <w:r>
        <w:rPr>
          <w:rFonts w:eastAsia="Times New Roman"/>
          <w:szCs w:val="24"/>
        </w:rPr>
        <w:t>,</w:t>
      </w:r>
      <w:r w:rsidRPr="00FD6660">
        <w:rPr>
          <w:rFonts w:eastAsia="Times New Roman"/>
          <w:szCs w:val="24"/>
        </w:rPr>
        <w:t xml:space="preserve"> η </w:t>
      </w:r>
      <w:r>
        <w:rPr>
          <w:rFonts w:eastAsia="Times New Roman"/>
          <w:szCs w:val="24"/>
        </w:rPr>
        <w:t>Κ</w:t>
      </w:r>
      <w:r w:rsidRPr="00FD6660">
        <w:rPr>
          <w:rFonts w:eastAsia="Times New Roman"/>
          <w:szCs w:val="24"/>
        </w:rPr>
        <w:t xml:space="preserve">υβέρνηση πρέπει επιτέλους να σοβαρευτεί και </w:t>
      </w:r>
      <w:r>
        <w:rPr>
          <w:rFonts w:eastAsia="Times New Roman"/>
          <w:szCs w:val="24"/>
        </w:rPr>
        <w:t>να σταματήσει να μην</w:t>
      </w:r>
      <w:r w:rsidRPr="00FD6660">
        <w:rPr>
          <w:rFonts w:eastAsia="Times New Roman"/>
          <w:szCs w:val="24"/>
        </w:rPr>
        <w:t xml:space="preserve"> υπάρχει αυτή η λογική </w:t>
      </w:r>
      <w:r>
        <w:rPr>
          <w:rFonts w:eastAsia="Times New Roman"/>
          <w:szCs w:val="24"/>
        </w:rPr>
        <w:t xml:space="preserve">του σεβασμού της </w:t>
      </w:r>
      <w:r w:rsidRPr="00FD6660">
        <w:rPr>
          <w:rFonts w:eastAsia="Times New Roman"/>
          <w:szCs w:val="24"/>
        </w:rPr>
        <w:t>εθνικ</w:t>
      </w:r>
      <w:r>
        <w:rPr>
          <w:rFonts w:eastAsia="Times New Roman"/>
          <w:szCs w:val="24"/>
        </w:rPr>
        <w:t>ής</w:t>
      </w:r>
      <w:r w:rsidRPr="00FD6660">
        <w:rPr>
          <w:rFonts w:eastAsia="Times New Roman"/>
          <w:szCs w:val="24"/>
        </w:rPr>
        <w:t xml:space="preserve"> </w:t>
      </w:r>
      <w:proofErr w:type="spellStart"/>
      <w:r w:rsidRPr="00FD6660">
        <w:rPr>
          <w:rFonts w:eastAsia="Times New Roman"/>
          <w:szCs w:val="24"/>
        </w:rPr>
        <w:t>ενωσιακής</w:t>
      </w:r>
      <w:proofErr w:type="spellEnd"/>
      <w:r w:rsidRPr="00FD6660">
        <w:rPr>
          <w:rFonts w:eastAsia="Times New Roman"/>
          <w:szCs w:val="24"/>
        </w:rPr>
        <w:t xml:space="preserve"> ασφαλείας και να χορηγείτ</w:t>
      </w:r>
      <w:r>
        <w:rPr>
          <w:rFonts w:eastAsia="Times New Roman"/>
          <w:szCs w:val="24"/>
        </w:rPr>
        <w:t>ε</w:t>
      </w:r>
      <w:r w:rsidRPr="00FD6660">
        <w:rPr>
          <w:rFonts w:eastAsia="Times New Roman"/>
          <w:szCs w:val="24"/>
        </w:rPr>
        <w:t xml:space="preserve"> ανεξέλεγκτα τ</w:t>
      </w:r>
      <w:r>
        <w:rPr>
          <w:rFonts w:eastAsia="Times New Roman"/>
          <w:szCs w:val="24"/>
        </w:rPr>
        <w:t>ι</w:t>
      </w:r>
      <w:r w:rsidRPr="00FD6660">
        <w:rPr>
          <w:rFonts w:eastAsia="Times New Roman"/>
          <w:szCs w:val="24"/>
        </w:rPr>
        <w:t xml:space="preserve">ς </w:t>
      </w:r>
      <w:r>
        <w:rPr>
          <w:rFonts w:eastAsia="Times New Roman"/>
          <w:szCs w:val="24"/>
        </w:rPr>
        <w:t>όποιες</w:t>
      </w:r>
      <w:r w:rsidRPr="00FD6660">
        <w:rPr>
          <w:rFonts w:eastAsia="Times New Roman"/>
          <w:szCs w:val="24"/>
        </w:rPr>
        <w:t xml:space="preserve"> άδει</w:t>
      </w:r>
      <w:r>
        <w:rPr>
          <w:rFonts w:eastAsia="Times New Roman"/>
          <w:szCs w:val="24"/>
        </w:rPr>
        <w:t>ε</w:t>
      </w:r>
      <w:r w:rsidRPr="00FD6660">
        <w:rPr>
          <w:rFonts w:eastAsia="Times New Roman"/>
          <w:szCs w:val="24"/>
        </w:rPr>
        <w:t xml:space="preserve">ς </w:t>
      </w:r>
      <w:r w:rsidRPr="00FD6660">
        <w:rPr>
          <w:rFonts w:eastAsia="Times New Roman"/>
          <w:szCs w:val="24"/>
        </w:rPr>
        <w:t>διαμονής</w:t>
      </w:r>
      <w:r>
        <w:rPr>
          <w:rFonts w:eastAsia="Times New Roman"/>
          <w:szCs w:val="24"/>
        </w:rPr>
        <w:t>.</w:t>
      </w:r>
    </w:p>
    <w:p w14:paraId="4EC190E3" w14:textId="77777777" w:rsidR="008E01FC" w:rsidRDefault="002168A0">
      <w:pPr>
        <w:spacing w:line="600" w:lineRule="auto"/>
        <w:ind w:firstLine="720"/>
        <w:jc w:val="both"/>
        <w:rPr>
          <w:rFonts w:eastAsia="Times New Roman"/>
          <w:szCs w:val="24"/>
        </w:rPr>
      </w:pPr>
      <w:r>
        <w:rPr>
          <w:rFonts w:eastAsia="Times New Roman"/>
          <w:szCs w:val="24"/>
        </w:rPr>
        <w:t>Μ</w:t>
      </w:r>
      <w:r w:rsidRPr="00FD6660">
        <w:rPr>
          <w:rFonts w:eastAsia="Times New Roman"/>
          <w:szCs w:val="24"/>
        </w:rPr>
        <w:t xml:space="preserve">οναδική διέξοδος </w:t>
      </w:r>
      <w:r>
        <w:rPr>
          <w:rFonts w:eastAsia="Times New Roman"/>
          <w:szCs w:val="24"/>
        </w:rPr>
        <w:t>για να τροποποιήσει</w:t>
      </w:r>
      <w:r w:rsidRPr="00FD6660">
        <w:rPr>
          <w:rFonts w:eastAsia="Times New Roman"/>
          <w:szCs w:val="24"/>
        </w:rPr>
        <w:t xml:space="preserve"> κάποιος τα περαιτέρω είναι αυτά που σας είπα παραπάνω</w:t>
      </w:r>
      <w:r>
        <w:rPr>
          <w:rFonts w:eastAsia="Times New Roman"/>
          <w:szCs w:val="24"/>
        </w:rPr>
        <w:t>.</w:t>
      </w:r>
      <w:r w:rsidRPr="00FD6660">
        <w:rPr>
          <w:rFonts w:eastAsia="Times New Roman"/>
          <w:szCs w:val="24"/>
        </w:rPr>
        <w:t xml:space="preserve"> </w:t>
      </w:r>
      <w:r>
        <w:rPr>
          <w:rFonts w:eastAsia="Times New Roman"/>
          <w:szCs w:val="24"/>
        </w:rPr>
        <w:t>Α</w:t>
      </w:r>
      <w:r w:rsidRPr="00FD6660">
        <w:rPr>
          <w:rFonts w:eastAsia="Times New Roman"/>
          <w:szCs w:val="24"/>
        </w:rPr>
        <w:t>κόμα καλύτερα θα ήταν να φροντίσετε</w:t>
      </w:r>
      <w:r>
        <w:rPr>
          <w:rFonts w:eastAsia="Times New Roman"/>
          <w:szCs w:val="24"/>
        </w:rPr>
        <w:t>,</w:t>
      </w:r>
      <w:r w:rsidRPr="00FD6660">
        <w:rPr>
          <w:rFonts w:eastAsia="Times New Roman"/>
          <w:szCs w:val="24"/>
        </w:rPr>
        <w:t xml:space="preserve"> ώστε το μοναδικό σημερινό κριτήριο του νόμου</w:t>
      </w:r>
      <w:r>
        <w:rPr>
          <w:rFonts w:eastAsia="Times New Roman"/>
          <w:szCs w:val="24"/>
        </w:rPr>
        <w:t>,</w:t>
      </w:r>
      <w:r w:rsidRPr="00FD6660">
        <w:rPr>
          <w:rFonts w:eastAsia="Times New Roman"/>
          <w:szCs w:val="24"/>
        </w:rPr>
        <w:t xml:space="preserve"> δηλαδή η λεγόμενη </w:t>
      </w:r>
      <w:r>
        <w:rPr>
          <w:rFonts w:eastAsia="Times New Roman"/>
          <w:szCs w:val="24"/>
        </w:rPr>
        <w:t>αόριστη</w:t>
      </w:r>
      <w:r w:rsidRPr="00FD6660">
        <w:rPr>
          <w:rFonts w:eastAsia="Times New Roman"/>
          <w:szCs w:val="24"/>
        </w:rPr>
        <w:t xml:space="preserve"> διατύπωση που έχετε </w:t>
      </w:r>
      <w:r>
        <w:rPr>
          <w:rFonts w:eastAsia="Times New Roman"/>
          <w:szCs w:val="24"/>
        </w:rPr>
        <w:t>«</w:t>
      </w:r>
      <w:r w:rsidRPr="00FD6660">
        <w:rPr>
          <w:rFonts w:eastAsia="Times New Roman"/>
          <w:szCs w:val="24"/>
        </w:rPr>
        <w:t>πραγματο</w:t>
      </w:r>
      <w:r>
        <w:rPr>
          <w:rFonts w:eastAsia="Times New Roman"/>
          <w:szCs w:val="24"/>
        </w:rPr>
        <w:t>ποίηση</w:t>
      </w:r>
      <w:r w:rsidRPr="00FD6660">
        <w:rPr>
          <w:rFonts w:eastAsia="Times New Roman"/>
          <w:szCs w:val="24"/>
        </w:rPr>
        <w:t xml:space="preserve"> </w:t>
      </w:r>
      <w:r>
        <w:rPr>
          <w:rFonts w:eastAsia="Times New Roman"/>
          <w:szCs w:val="24"/>
        </w:rPr>
        <w:t>επένδυσης</w:t>
      </w:r>
      <w:r w:rsidRPr="00FD6660">
        <w:rPr>
          <w:rFonts w:eastAsia="Times New Roman"/>
          <w:szCs w:val="24"/>
        </w:rPr>
        <w:t xml:space="preserve"> που θα έχει θετικές επιπτώσεις </w:t>
      </w:r>
      <w:r w:rsidRPr="00FD6660">
        <w:rPr>
          <w:rFonts w:eastAsia="Times New Roman"/>
          <w:szCs w:val="24"/>
        </w:rPr>
        <w:lastRenderedPageBreak/>
        <w:t xml:space="preserve">στην </w:t>
      </w:r>
      <w:r>
        <w:rPr>
          <w:rFonts w:eastAsia="Times New Roman"/>
          <w:szCs w:val="24"/>
        </w:rPr>
        <w:t xml:space="preserve">εθνική </w:t>
      </w:r>
      <w:r w:rsidRPr="00FD6660">
        <w:rPr>
          <w:rFonts w:eastAsia="Times New Roman"/>
          <w:szCs w:val="24"/>
        </w:rPr>
        <w:t xml:space="preserve">ανάπτυξη </w:t>
      </w:r>
      <w:r>
        <w:rPr>
          <w:rFonts w:eastAsia="Times New Roman"/>
          <w:szCs w:val="24"/>
        </w:rPr>
        <w:t xml:space="preserve">της </w:t>
      </w:r>
      <w:r w:rsidRPr="00FD6660">
        <w:rPr>
          <w:rFonts w:eastAsia="Times New Roman"/>
          <w:szCs w:val="24"/>
        </w:rPr>
        <w:t>οικονομίας</w:t>
      </w:r>
      <w:r>
        <w:rPr>
          <w:rFonts w:eastAsia="Times New Roman"/>
          <w:szCs w:val="24"/>
        </w:rPr>
        <w:t>»</w:t>
      </w:r>
      <w:r w:rsidRPr="00FD6660">
        <w:rPr>
          <w:rFonts w:eastAsia="Times New Roman"/>
          <w:szCs w:val="24"/>
        </w:rPr>
        <w:t xml:space="preserve"> να αποκτήσει συγκεκριμένες μορφές</w:t>
      </w:r>
      <w:r>
        <w:rPr>
          <w:rFonts w:eastAsia="Times New Roman"/>
          <w:szCs w:val="24"/>
        </w:rPr>
        <w:t>,</w:t>
      </w:r>
      <w:r w:rsidRPr="00FD6660">
        <w:rPr>
          <w:rFonts w:eastAsia="Times New Roman"/>
          <w:szCs w:val="24"/>
        </w:rPr>
        <w:t xml:space="preserve"> όπως για παράδειγμα </w:t>
      </w:r>
      <w:r>
        <w:rPr>
          <w:rFonts w:eastAsia="Times New Roman"/>
          <w:szCs w:val="24"/>
        </w:rPr>
        <w:t>να α</w:t>
      </w:r>
      <w:r w:rsidRPr="00FD6660">
        <w:rPr>
          <w:rFonts w:eastAsia="Times New Roman"/>
          <w:szCs w:val="24"/>
        </w:rPr>
        <w:t>φορά σε επένδυση σε οικονομικά μειονεκτού</w:t>
      </w:r>
      <w:r>
        <w:rPr>
          <w:rFonts w:eastAsia="Times New Roman"/>
          <w:szCs w:val="24"/>
        </w:rPr>
        <w:t>σα</w:t>
      </w:r>
      <w:r w:rsidRPr="00FD6660">
        <w:rPr>
          <w:rFonts w:eastAsia="Times New Roman"/>
          <w:szCs w:val="24"/>
        </w:rPr>
        <w:t xml:space="preserve"> περιοχή </w:t>
      </w:r>
      <w:r>
        <w:rPr>
          <w:rFonts w:eastAsia="Times New Roman"/>
          <w:szCs w:val="24"/>
        </w:rPr>
        <w:t xml:space="preserve">ή </w:t>
      </w:r>
      <w:r w:rsidRPr="00FD6660">
        <w:rPr>
          <w:rFonts w:eastAsia="Times New Roman"/>
          <w:szCs w:val="24"/>
        </w:rPr>
        <w:t>στη δημιουργία θέσεων εργασίας</w:t>
      </w:r>
      <w:r>
        <w:rPr>
          <w:rFonts w:eastAsia="Times New Roman"/>
          <w:szCs w:val="24"/>
        </w:rPr>
        <w:t>.</w:t>
      </w:r>
    </w:p>
    <w:p w14:paraId="4EC190E4" w14:textId="77777777" w:rsidR="008E01FC" w:rsidRDefault="002168A0">
      <w:pPr>
        <w:spacing w:line="600" w:lineRule="auto"/>
        <w:ind w:firstLine="720"/>
        <w:jc w:val="both"/>
        <w:rPr>
          <w:rFonts w:eastAsia="Times New Roman"/>
          <w:szCs w:val="24"/>
        </w:rPr>
      </w:pPr>
      <w:r>
        <w:rPr>
          <w:rFonts w:eastAsia="Times New Roman"/>
          <w:szCs w:val="24"/>
        </w:rPr>
        <w:t>Όσον αφορά τα άρθρα 28-39 κ</w:t>
      </w:r>
      <w:r w:rsidRPr="00FD6660">
        <w:rPr>
          <w:rFonts w:eastAsia="Times New Roman"/>
          <w:szCs w:val="24"/>
        </w:rPr>
        <w:t>αι τις</w:t>
      </w:r>
      <w:r w:rsidRPr="00FD6660">
        <w:rPr>
          <w:rFonts w:eastAsia="Times New Roman"/>
          <w:szCs w:val="24"/>
        </w:rPr>
        <w:t xml:space="preserve"> ρυθμίσεις για τις ιδιωτικές επενδύσεις</w:t>
      </w:r>
      <w:r>
        <w:rPr>
          <w:rFonts w:eastAsia="Times New Roman"/>
          <w:szCs w:val="24"/>
        </w:rPr>
        <w:t>,</w:t>
      </w:r>
      <w:r w:rsidRPr="00FD6660">
        <w:rPr>
          <w:rFonts w:eastAsia="Times New Roman"/>
          <w:szCs w:val="24"/>
        </w:rPr>
        <w:t xml:space="preserve"> </w:t>
      </w:r>
      <w:r>
        <w:rPr>
          <w:rFonts w:eastAsia="Times New Roman"/>
          <w:szCs w:val="24"/>
        </w:rPr>
        <w:t>ό</w:t>
      </w:r>
      <w:r w:rsidRPr="00FD6660">
        <w:rPr>
          <w:rFonts w:eastAsia="Times New Roman"/>
          <w:szCs w:val="24"/>
        </w:rPr>
        <w:t xml:space="preserve">λοι σε αυτή τη χώρα πραγματικά έχουν προ πολλού διαπιστώσει ότι οι ιδιωτικές επενδύσεις δύσκολα πραγματοποιούνται </w:t>
      </w:r>
      <w:r>
        <w:rPr>
          <w:rFonts w:eastAsia="Times New Roman"/>
          <w:szCs w:val="24"/>
        </w:rPr>
        <w:t>ό</w:t>
      </w:r>
      <w:r w:rsidRPr="00FD6660">
        <w:rPr>
          <w:rFonts w:eastAsia="Times New Roman"/>
          <w:szCs w:val="24"/>
        </w:rPr>
        <w:t xml:space="preserve">σο η συγκεκριμένη </w:t>
      </w:r>
      <w:r>
        <w:rPr>
          <w:rFonts w:eastAsia="Times New Roman"/>
          <w:szCs w:val="24"/>
        </w:rPr>
        <w:t>Κ</w:t>
      </w:r>
      <w:r w:rsidRPr="00FD6660">
        <w:rPr>
          <w:rFonts w:eastAsia="Times New Roman"/>
          <w:szCs w:val="24"/>
        </w:rPr>
        <w:t>υβέρνηση βρίσκεται στην εξουσία</w:t>
      </w:r>
      <w:r>
        <w:rPr>
          <w:rFonts w:eastAsia="Times New Roman"/>
          <w:szCs w:val="24"/>
        </w:rPr>
        <w:t>.</w:t>
      </w:r>
      <w:r w:rsidRPr="00FD6660">
        <w:rPr>
          <w:rFonts w:eastAsia="Times New Roman"/>
          <w:szCs w:val="24"/>
        </w:rPr>
        <w:t xml:space="preserve"> </w:t>
      </w:r>
      <w:r>
        <w:rPr>
          <w:rFonts w:eastAsia="Times New Roman"/>
          <w:szCs w:val="24"/>
        </w:rPr>
        <w:t>Κ</w:t>
      </w:r>
      <w:r w:rsidRPr="00FD6660">
        <w:rPr>
          <w:rFonts w:eastAsia="Times New Roman"/>
          <w:szCs w:val="24"/>
        </w:rPr>
        <w:t xml:space="preserve">αι αυτό συμβαίνει </w:t>
      </w:r>
      <w:r>
        <w:rPr>
          <w:rFonts w:eastAsia="Times New Roman"/>
          <w:szCs w:val="24"/>
        </w:rPr>
        <w:t>ό</w:t>
      </w:r>
      <w:r w:rsidRPr="00FD6660">
        <w:rPr>
          <w:rFonts w:eastAsia="Times New Roman"/>
          <w:szCs w:val="24"/>
        </w:rPr>
        <w:t>χι γιατί δεν υπάρχουν επενδ</w:t>
      </w:r>
      <w:r w:rsidRPr="00FD6660">
        <w:rPr>
          <w:rFonts w:eastAsia="Times New Roman"/>
          <w:szCs w:val="24"/>
        </w:rPr>
        <w:t>υτικές ευκαιρίες</w:t>
      </w:r>
      <w:r>
        <w:rPr>
          <w:rFonts w:eastAsia="Times New Roman"/>
          <w:szCs w:val="24"/>
        </w:rPr>
        <w:t>,</w:t>
      </w:r>
      <w:r w:rsidRPr="00FD6660">
        <w:rPr>
          <w:rFonts w:eastAsia="Times New Roman"/>
          <w:szCs w:val="24"/>
        </w:rPr>
        <w:t xml:space="preserve"> </w:t>
      </w:r>
      <w:r>
        <w:rPr>
          <w:rFonts w:eastAsia="Times New Roman"/>
          <w:szCs w:val="24"/>
        </w:rPr>
        <w:t>τ</w:t>
      </w:r>
      <w:r w:rsidRPr="00FD6660">
        <w:rPr>
          <w:rFonts w:eastAsia="Times New Roman"/>
          <w:szCs w:val="24"/>
        </w:rPr>
        <w:t>ο αντίθετο μάλιστα</w:t>
      </w:r>
      <w:r>
        <w:rPr>
          <w:rFonts w:eastAsia="Times New Roman"/>
          <w:szCs w:val="24"/>
        </w:rPr>
        <w:t>,</w:t>
      </w:r>
      <w:r w:rsidRPr="00FD6660">
        <w:rPr>
          <w:rFonts w:eastAsia="Times New Roman"/>
          <w:szCs w:val="24"/>
        </w:rPr>
        <w:t xml:space="preserve"> αλλά γιατί μικροί</w:t>
      </w:r>
      <w:r>
        <w:rPr>
          <w:rFonts w:eastAsia="Times New Roman"/>
          <w:szCs w:val="24"/>
        </w:rPr>
        <w:t>,</w:t>
      </w:r>
      <w:r w:rsidRPr="00FD6660">
        <w:rPr>
          <w:rFonts w:eastAsia="Times New Roman"/>
          <w:szCs w:val="24"/>
        </w:rPr>
        <w:t xml:space="preserve"> μεσαίοι ή ακόμη και μεγάλοι επενδυτικοί όμιλοι </w:t>
      </w:r>
      <w:r>
        <w:rPr>
          <w:rFonts w:eastAsia="Times New Roman"/>
          <w:szCs w:val="24"/>
        </w:rPr>
        <w:t>α</w:t>
      </w:r>
      <w:r w:rsidRPr="00FD6660">
        <w:rPr>
          <w:rFonts w:eastAsia="Times New Roman"/>
          <w:szCs w:val="24"/>
        </w:rPr>
        <w:t>κόμα και ιδιώτες επενδυτές</w:t>
      </w:r>
      <w:r>
        <w:rPr>
          <w:rFonts w:eastAsia="Times New Roman"/>
          <w:szCs w:val="24"/>
        </w:rPr>
        <w:t>,</w:t>
      </w:r>
      <w:r w:rsidRPr="00FD6660">
        <w:rPr>
          <w:rFonts w:eastAsia="Times New Roman"/>
          <w:szCs w:val="24"/>
        </w:rPr>
        <w:t xml:space="preserve"> </w:t>
      </w:r>
      <w:r>
        <w:rPr>
          <w:rFonts w:eastAsia="Times New Roman"/>
          <w:szCs w:val="24"/>
        </w:rPr>
        <w:t>δ</w:t>
      </w:r>
      <w:r w:rsidRPr="00FD6660">
        <w:rPr>
          <w:rFonts w:eastAsia="Times New Roman"/>
          <w:szCs w:val="24"/>
        </w:rPr>
        <w:t xml:space="preserve">εν αντέχουν τον τρόπο αντιμετώπισής τους και κυρίως την </w:t>
      </w:r>
      <w:r>
        <w:rPr>
          <w:rFonts w:eastAsia="Times New Roman"/>
          <w:szCs w:val="24"/>
        </w:rPr>
        <w:t xml:space="preserve">ποινικοποίηση </w:t>
      </w:r>
      <w:r w:rsidRPr="00FD6660">
        <w:rPr>
          <w:rFonts w:eastAsia="Times New Roman"/>
          <w:szCs w:val="24"/>
        </w:rPr>
        <w:t xml:space="preserve">του </w:t>
      </w:r>
      <w:proofErr w:type="spellStart"/>
      <w:r w:rsidRPr="00FD6660">
        <w:rPr>
          <w:rFonts w:eastAsia="Times New Roman"/>
          <w:szCs w:val="24"/>
        </w:rPr>
        <w:t>επιχειρείν</w:t>
      </w:r>
      <w:proofErr w:type="spellEnd"/>
      <w:r w:rsidRPr="00FD6660">
        <w:rPr>
          <w:rFonts w:eastAsia="Times New Roman"/>
          <w:szCs w:val="24"/>
        </w:rPr>
        <w:t xml:space="preserve"> και τις λοιπές ιδεολογικές αγκυλώσει</w:t>
      </w:r>
      <w:r w:rsidRPr="00FD6660">
        <w:rPr>
          <w:rFonts w:eastAsia="Times New Roman"/>
          <w:szCs w:val="24"/>
        </w:rPr>
        <w:t>ς του ΣΥΡΙΖΑ και υπάρχουν πάρα πολλ</w:t>
      </w:r>
      <w:r>
        <w:rPr>
          <w:rFonts w:eastAsia="Times New Roman"/>
          <w:szCs w:val="24"/>
        </w:rPr>
        <w:t>ά</w:t>
      </w:r>
      <w:r w:rsidRPr="00FD6660">
        <w:rPr>
          <w:rFonts w:eastAsia="Times New Roman"/>
          <w:szCs w:val="24"/>
        </w:rPr>
        <w:t xml:space="preserve"> τρανταχτά σχετικά παραδείγματα</w:t>
      </w:r>
      <w:r>
        <w:rPr>
          <w:rFonts w:eastAsia="Times New Roman"/>
          <w:szCs w:val="24"/>
        </w:rPr>
        <w:t>.</w:t>
      </w:r>
    </w:p>
    <w:p w14:paraId="4EC190E5" w14:textId="77777777" w:rsidR="008E01FC" w:rsidRDefault="002168A0">
      <w:pPr>
        <w:spacing w:line="600" w:lineRule="auto"/>
        <w:ind w:firstLine="720"/>
        <w:jc w:val="both"/>
        <w:rPr>
          <w:rFonts w:eastAsia="Times New Roman"/>
          <w:szCs w:val="24"/>
        </w:rPr>
      </w:pPr>
      <w:r>
        <w:rPr>
          <w:rFonts w:eastAsia="Times New Roman"/>
          <w:szCs w:val="24"/>
        </w:rPr>
        <w:t>Μ</w:t>
      </w:r>
      <w:r w:rsidRPr="00FD6660">
        <w:rPr>
          <w:rFonts w:eastAsia="Times New Roman"/>
          <w:szCs w:val="24"/>
        </w:rPr>
        <w:t xml:space="preserve">ε το άρθρο 53 συνεχίζετε να μεγαλώνετε </w:t>
      </w:r>
      <w:r>
        <w:rPr>
          <w:rFonts w:eastAsia="Times New Roman"/>
          <w:szCs w:val="24"/>
        </w:rPr>
        <w:t xml:space="preserve">το τεράστιο κράτος, </w:t>
      </w:r>
      <w:r w:rsidRPr="00FD6660">
        <w:rPr>
          <w:rFonts w:eastAsia="Times New Roman"/>
          <w:szCs w:val="24"/>
        </w:rPr>
        <w:t>δεδομένου ότι συστήνετ</w:t>
      </w:r>
      <w:r>
        <w:rPr>
          <w:rFonts w:eastAsia="Times New Roman"/>
          <w:szCs w:val="24"/>
        </w:rPr>
        <w:t>ε</w:t>
      </w:r>
      <w:r w:rsidRPr="00FD6660">
        <w:rPr>
          <w:rFonts w:eastAsia="Times New Roman"/>
          <w:szCs w:val="24"/>
        </w:rPr>
        <w:t xml:space="preserve"> </w:t>
      </w:r>
      <w:r>
        <w:rPr>
          <w:rFonts w:eastAsia="Times New Roman"/>
          <w:szCs w:val="24"/>
        </w:rPr>
        <w:t>δεκαεπτά</w:t>
      </w:r>
      <w:r w:rsidRPr="00FD6660">
        <w:rPr>
          <w:rFonts w:eastAsia="Times New Roman"/>
          <w:szCs w:val="24"/>
        </w:rPr>
        <w:t xml:space="preserve"> νέες αχρείαστες θέσεις ειδικού επιστημονικού προσωπικού στην Ενιαία Ανεξάρτητη Αρχή Δημοσίων </w:t>
      </w:r>
      <w:r>
        <w:rPr>
          <w:rFonts w:eastAsia="Times New Roman"/>
          <w:szCs w:val="24"/>
        </w:rPr>
        <w:t>Σ</w:t>
      </w:r>
      <w:r w:rsidRPr="00FD6660">
        <w:rPr>
          <w:rFonts w:eastAsia="Times New Roman"/>
          <w:szCs w:val="24"/>
        </w:rPr>
        <w:t>υμβάσεων</w:t>
      </w:r>
      <w:r>
        <w:rPr>
          <w:rFonts w:eastAsia="Times New Roman"/>
          <w:szCs w:val="24"/>
        </w:rPr>
        <w:t>,</w:t>
      </w:r>
      <w:r w:rsidRPr="00FD6660">
        <w:rPr>
          <w:rFonts w:eastAsia="Times New Roman"/>
          <w:szCs w:val="24"/>
        </w:rPr>
        <w:t xml:space="preserve"> οι οποίες </w:t>
      </w:r>
      <w:r>
        <w:rPr>
          <w:rFonts w:eastAsia="Times New Roman"/>
          <w:szCs w:val="24"/>
        </w:rPr>
        <w:t>μ</w:t>
      </w:r>
      <w:r w:rsidRPr="00FD6660">
        <w:rPr>
          <w:rFonts w:eastAsia="Times New Roman"/>
          <w:szCs w:val="24"/>
        </w:rPr>
        <w:t xml:space="preserve">άλιστα θα μπορούσαν </w:t>
      </w:r>
      <w:r w:rsidRPr="00FD6660">
        <w:rPr>
          <w:rFonts w:eastAsia="Times New Roman"/>
          <w:szCs w:val="24"/>
        </w:rPr>
        <w:lastRenderedPageBreak/>
        <w:t>κάλλιστα να καλυφθούν με εξωτερικές προσλήψεις</w:t>
      </w:r>
      <w:r>
        <w:rPr>
          <w:rFonts w:eastAsia="Times New Roman"/>
          <w:szCs w:val="24"/>
        </w:rPr>
        <w:t>,</w:t>
      </w:r>
      <w:r w:rsidRPr="00FD6660">
        <w:rPr>
          <w:rFonts w:eastAsia="Times New Roman"/>
          <w:szCs w:val="24"/>
        </w:rPr>
        <w:t xml:space="preserve"> ενώ στο δημόσιο </w:t>
      </w:r>
      <w:r>
        <w:rPr>
          <w:rFonts w:eastAsia="Times New Roman"/>
          <w:szCs w:val="24"/>
        </w:rPr>
        <w:t>υ</w:t>
      </w:r>
      <w:r w:rsidRPr="00FD6660">
        <w:rPr>
          <w:rFonts w:eastAsia="Times New Roman"/>
          <w:szCs w:val="24"/>
        </w:rPr>
        <w:t>πάρχουν χιλιάδες υπάλληλοι που μένουν αναξιοποίητοι</w:t>
      </w:r>
      <w:r>
        <w:rPr>
          <w:rFonts w:eastAsia="Times New Roman"/>
          <w:szCs w:val="24"/>
        </w:rPr>
        <w:t>.</w:t>
      </w:r>
    </w:p>
    <w:p w14:paraId="4EC190E6" w14:textId="77777777" w:rsidR="008E01FC" w:rsidRDefault="002168A0">
      <w:pPr>
        <w:spacing w:line="600" w:lineRule="auto"/>
        <w:ind w:firstLine="720"/>
        <w:jc w:val="both"/>
        <w:rPr>
          <w:rFonts w:eastAsia="Times New Roman"/>
          <w:szCs w:val="24"/>
        </w:rPr>
      </w:pPr>
      <w:r>
        <w:rPr>
          <w:rFonts w:eastAsia="Times New Roman"/>
          <w:szCs w:val="24"/>
        </w:rPr>
        <w:t>Τ</w:t>
      </w:r>
      <w:r w:rsidRPr="00FD6660">
        <w:rPr>
          <w:rFonts w:eastAsia="Times New Roman"/>
          <w:szCs w:val="24"/>
        </w:rPr>
        <w:t>ο άρθρο 54</w:t>
      </w:r>
      <w:r>
        <w:rPr>
          <w:rFonts w:eastAsia="Times New Roman"/>
          <w:szCs w:val="24"/>
        </w:rPr>
        <w:t>,</w:t>
      </w:r>
      <w:r w:rsidRPr="00FD6660">
        <w:rPr>
          <w:rFonts w:eastAsia="Times New Roman"/>
          <w:szCs w:val="24"/>
        </w:rPr>
        <w:t xml:space="preserve"> πρ</w:t>
      </w:r>
      <w:r>
        <w:rPr>
          <w:rFonts w:eastAsia="Times New Roman"/>
          <w:szCs w:val="24"/>
        </w:rPr>
        <w:t xml:space="preserve">αγματικά, </w:t>
      </w:r>
      <w:r w:rsidRPr="00FD6660">
        <w:rPr>
          <w:rFonts w:eastAsia="Times New Roman"/>
          <w:szCs w:val="24"/>
        </w:rPr>
        <w:t xml:space="preserve">αποτελεί ένα ακόμη ρουσφέτι της </w:t>
      </w:r>
      <w:r>
        <w:rPr>
          <w:rFonts w:eastAsia="Times New Roman"/>
          <w:szCs w:val="24"/>
        </w:rPr>
        <w:t>Κ</w:t>
      </w:r>
      <w:r w:rsidRPr="00FD6660">
        <w:rPr>
          <w:rFonts w:eastAsia="Times New Roman"/>
          <w:szCs w:val="24"/>
        </w:rPr>
        <w:t>υβέρνησης</w:t>
      </w:r>
      <w:r>
        <w:rPr>
          <w:rFonts w:eastAsia="Times New Roman"/>
          <w:szCs w:val="24"/>
        </w:rPr>
        <w:t xml:space="preserve">, μία ρουσφετολογική διάταξη. </w:t>
      </w:r>
      <w:r>
        <w:rPr>
          <w:rFonts w:eastAsia="Times New Roman"/>
          <w:szCs w:val="24"/>
        </w:rPr>
        <w:t>Π</w:t>
      </w:r>
      <w:r w:rsidRPr="00FD6660">
        <w:rPr>
          <w:rFonts w:eastAsia="Times New Roman"/>
          <w:szCs w:val="24"/>
        </w:rPr>
        <w:t>λέον</w:t>
      </w:r>
      <w:r>
        <w:rPr>
          <w:rFonts w:eastAsia="Times New Roman"/>
          <w:szCs w:val="24"/>
        </w:rPr>
        <w:t>,</w:t>
      </w:r>
      <w:r w:rsidRPr="00FD6660">
        <w:rPr>
          <w:rFonts w:eastAsia="Times New Roman"/>
          <w:szCs w:val="24"/>
        </w:rPr>
        <w:t xml:space="preserve"> η Γενική Γραμματεία Στρατηγικών </w:t>
      </w:r>
      <w:r>
        <w:rPr>
          <w:rFonts w:eastAsia="Times New Roman"/>
          <w:szCs w:val="24"/>
        </w:rPr>
        <w:t>κ</w:t>
      </w:r>
      <w:r w:rsidRPr="00FD6660">
        <w:rPr>
          <w:rFonts w:eastAsia="Times New Roman"/>
          <w:szCs w:val="24"/>
        </w:rPr>
        <w:t>αι Ιδιωτικών Επενδύσεων θα έχει τη δυνατότητα απόσπασης απεριόριστου αριθμού υπαλλήλων και μάλιστα κατά παρέκκλιση κάθε άλλης διάταξης</w:t>
      </w:r>
      <w:r>
        <w:rPr>
          <w:rFonts w:eastAsia="Times New Roman"/>
          <w:szCs w:val="24"/>
        </w:rPr>
        <w:t>,</w:t>
      </w:r>
      <w:r w:rsidRPr="00FD6660">
        <w:rPr>
          <w:rFonts w:eastAsia="Times New Roman"/>
          <w:szCs w:val="24"/>
        </w:rPr>
        <w:t xml:space="preserve"> χωρίς να ρωτήσει κανέναν</w:t>
      </w:r>
      <w:r>
        <w:rPr>
          <w:rFonts w:eastAsia="Times New Roman"/>
          <w:szCs w:val="24"/>
        </w:rPr>
        <w:t>,</w:t>
      </w:r>
      <w:r w:rsidRPr="00FD6660">
        <w:rPr>
          <w:rFonts w:eastAsia="Times New Roman"/>
          <w:szCs w:val="24"/>
        </w:rPr>
        <w:t xml:space="preserve"> </w:t>
      </w:r>
      <w:proofErr w:type="spellStart"/>
      <w:r w:rsidRPr="00FD6660">
        <w:rPr>
          <w:rFonts w:eastAsia="Times New Roman"/>
          <w:szCs w:val="24"/>
        </w:rPr>
        <w:t>πόσ</w:t>
      </w:r>
      <w:r>
        <w:rPr>
          <w:rFonts w:eastAsia="Times New Roman"/>
          <w:szCs w:val="24"/>
        </w:rPr>
        <w:t>ω</w:t>
      </w:r>
      <w:proofErr w:type="spellEnd"/>
      <w:r w:rsidRPr="00FD6660">
        <w:rPr>
          <w:rFonts w:eastAsia="Times New Roman"/>
          <w:szCs w:val="24"/>
        </w:rPr>
        <w:t xml:space="preserve"> μάλλον </w:t>
      </w:r>
      <w:r>
        <w:rPr>
          <w:rFonts w:eastAsia="Times New Roman"/>
          <w:szCs w:val="24"/>
        </w:rPr>
        <w:t>ε</w:t>
      </w:r>
      <w:r w:rsidRPr="00FD6660">
        <w:rPr>
          <w:rFonts w:eastAsia="Times New Roman"/>
          <w:szCs w:val="24"/>
        </w:rPr>
        <w:t xml:space="preserve">ν </w:t>
      </w:r>
      <w:r>
        <w:rPr>
          <w:rFonts w:eastAsia="Times New Roman"/>
          <w:szCs w:val="24"/>
        </w:rPr>
        <w:t>ό</w:t>
      </w:r>
      <w:r w:rsidRPr="00FD6660">
        <w:rPr>
          <w:rFonts w:eastAsia="Times New Roman"/>
          <w:szCs w:val="24"/>
        </w:rPr>
        <w:t>ψει εκλογών</w:t>
      </w:r>
      <w:r>
        <w:rPr>
          <w:rFonts w:eastAsia="Times New Roman"/>
          <w:szCs w:val="24"/>
        </w:rPr>
        <w:t>.</w:t>
      </w:r>
    </w:p>
    <w:p w14:paraId="4EC190E7" w14:textId="77777777" w:rsidR="008E01FC" w:rsidRDefault="002168A0">
      <w:pPr>
        <w:spacing w:line="600" w:lineRule="auto"/>
        <w:ind w:firstLine="720"/>
        <w:jc w:val="both"/>
        <w:rPr>
          <w:rFonts w:eastAsia="Times New Roman"/>
          <w:szCs w:val="24"/>
        </w:rPr>
      </w:pPr>
      <w:r>
        <w:rPr>
          <w:rFonts w:eastAsia="Times New Roman"/>
          <w:szCs w:val="24"/>
        </w:rPr>
        <w:t>Σ</w:t>
      </w:r>
      <w:r w:rsidRPr="00FD6660">
        <w:rPr>
          <w:rFonts w:eastAsia="Times New Roman"/>
          <w:szCs w:val="24"/>
        </w:rPr>
        <w:t>το άρθρο 55</w:t>
      </w:r>
      <w:r>
        <w:rPr>
          <w:rFonts w:eastAsia="Times New Roman"/>
          <w:szCs w:val="24"/>
        </w:rPr>
        <w:t>, την επίσημη</w:t>
      </w:r>
      <w:r>
        <w:rPr>
          <w:rFonts w:eastAsia="Times New Roman"/>
          <w:szCs w:val="24"/>
        </w:rPr>
        <w:t xml:space="preserve"> πρόταση της Κυβέρνησης</w:t>
      </w:r>
      <w:r w:rsidRPr="00FD6660">
        <w:rPr>
          <w:rFonts w:eastAsia="Times New Roman"/>
          <w:szCs w:val="24"/>
        </w:rPr>
        <w:t xml:space="preserve"> ΣΥΡΙΖΑ για να αντιμετωπίσει το brain drain</w:t>
      </w:r>
      <w:r>
        <w:rPr>
          <w:rFonts w:eastAsia="Times New Roman"/>
          <w:szCs w:val="24"/>
        </w:rPr>
        <w:t>,</w:t>
      </w:r>
      <w:r w:rsidRPr="00FD6660">
        <w:rPr>
          <w:rFonts w:eastAsia="Times New Roman"/>
          <w:szCs w:val="24"/>
        </w:rPr>
        <w:t xml:space="preserve"> πραγματικά </w:t>
      </w:r>
      <w:r>
        <w:rPr>
          <w:rFonts w:eastAsia="Times New Roman"/>
          <w:szCs w:val="24"/>
        </w:rPr>
        <w:t>ως Ένωση Κεντρώων</w:t>
      </w:r>
      <w:r w:rsidRPr="00FD6660">
        <w:rPr>
          <w:rFonts w:eastAsia="Times New Roman"/>
          <w:szCs w:val="24"/>
        </w:rPr>
        <w:t xml:space="preserve"> αναρωτιόμαστε </w:t>
      </w:r>
      <w:r>
        <w:rPr>
          <w:rFonts w:eastAsia="Times New Roman"/>
          <w:szCs w:val="24"/>
        </w:rPr>
        <w:t>πώς για τέσσερα χρόνια αγνοούσα</w:t>
      </w:r>
      <w:r w:rsidRPr="00FD6660">
        <w:rPr>
          <w:rFonts w:eastAsia="Times New Roman"/>
          <w:szCs w:val="24"/>
        </w:rPr>
        <w:t>τε όλα αυτά τα παιδιά τα οποία μετα</w:t>
      </w:r>
      <w:r>
        <w:rPr>
          <w:rFonts w:eastAsia="Times New Roman"/>
          <w:szCs w:val="24"/>
        </w:rPr>
        <w:t>νάστευαν</w:t>
      </w:r>
      <w:r w:rsidRPr="00FD6660">
        <w:rPr>
          <w:rFonts w:eastAsia="Times New Roman"/>
          <w:szCs w:val="24"/>
        </w:rPr>
        <w:t xml:space="preserve"> στο εξωτερικό για σπουδές και εργασία και πραγματικά προσπαθείτε αυτή </w:t>
      </w:r>
      <w:r w:rsidRPr="00FD6660">
        <w:rPr>
          <w:rFonts w:eastAsia="Times New Roman"/>
          <w:szCs w:val="24"/>
        </w:rPr>
        <w:t>τη στιγμή να σώσετε την κατάσταση δίνοντ</w:t>
      </w:r>
      <w:r>
        <w:rPr>
          <w:rFonts w:eastAsia="Times New Roman"/>
          <w:szCs w:val="24"/>
        </w:rPr>
        <w:t>ά</w:t>
      </w:r>
      <w:r w:rsidRPr="00FD6660">
        <w:rPr>
          <w:rFonts w:eastAsia="Times New Roman"/>
          <w:szCs w:val="24"/>
        </w:rPr>
        <w:t xml:space="preserve">ς τους </w:t>
      </w:r>
      <w:r>
        <w:rPr>
          <w:rFonts w:eastAsia="Times New Roman"/>
          <w:szCs w:val="24"/>
        </w:rPr>
        <w:t>ασπιρίνες.</w:t>
      </w:r>
      <w:r w:rsidRPr="00FD6660">
        <w:rPr>
          <w:rFonts w:eastAsia="Times New Roman"/>
          <w:szCs w:val="24"/>
        </w:rPr>
        <w:t xml:space="preserve"> </w:t>
      </w:r>
    </w:p>
    <w:p w14:paraId="4EC190E8" w14:textId="77777777" w:rsidR="008E01FC" w:rsidRDefault="002168A0">
      <w:pPr>
        <w:spacing w:line="600" w:lineRule="auto"/>
        <w:ind w:firstLine="720"/>
        <w:jc w:val="both"/>
        <w:rPr>
          <w:rFonts w:eastAsia="Times New Roman"/>
          <w:szCs w:val="24"/>
        </w:rPr>
      </w:pPr>
      <w:r>
        <w:rPr>
          <w:rFonts w:eastAsia="Times New Roman"/>
          <w:szCs w:val="24"/>
        </w:rPr>
        <w:t>Α</w:t>
      </w:r>
      <w:r w:rsidRPr="00FD6660">
        <w:rPr>
          <w:rFonts w:eastAsia="Times New Roman"/>
          <w:szCs w:val="24"/>
        </w:rPr>
        <w:t>νοιχτά πανεπιστήμια</w:t>
      </w:r>
      <w:r>
        <w:rPr>
          <w:rFonts w:eastAsia="Times New Roman"/>
          <w:szCs w:val="24"/>
        </w:rPr>
        <w:t>,</w:t>
      </w:r>
      <w:r w:rsidRPr="00FD6660">
        <w:rPr>
          <w:rFonts w:eastAsia="Times New Roman"/>
          <w:szCs w:val="24"/>
        </w:rPr>
        <w:t xml:space="preserve"> αναβάθμιση σπουδών με σύγχρονα προγράμματα</w:t>
      </w:r>
      <w:r>
        <w:rPr>
          <w:rFonts w:eastAsia="Times New Roman"/>
          <w:szCs w:val="24"/>
        </w:rPr>
        <w:t>,</w:t>
      </w:r>
      <w:r w:rsidRPr="00FD6660">
        <w:rPr>
          <w:rFonts w:eastAsia="Times New Roman"/>
          <w:szCs w:val="24"/>
        </w:rPr>
        <w:t xml:space="preserve"> μη ποινικοποίηση της αριστείας</w:t>
      </w:r>
      <w:r>
        <w:rPr>
          <w:rFonts w:eastAsia="Times New Roman"/>
          <w:szCs w:val="24"/>
        </w:rPr>
        <w:t>,</w:t>
      </w:r>
      <w:r w:rsidRPr="00FD6660">
        <w:rPr>
          <w:rFonts w:eastAsia="Times New Roman"/>
          <w:szCs w:val="24"/>
        </w:rPr>
        <w:t xml:space="preserve"> πρόσβαση στην αγορά εργασίας </w:t>
      </w:r>
      <w:r>
        <w:rPr>
          <w:rFonts w:eastAsia="Times New Roman"/>
          <w:szCs w:val="24"/>
        </w:rPr>
        <w:t>χωρίς</w:t>
      </w:r>
      <w:r w:rsidRPr="00FD6660">
        <w:rPr>
          <w:rFonts w:eastAsia="Times New Roman"/>
          <w:szCs w:val="24"/>
        </w:rPr>
        <w:t xml:space="preserve"> αδικίες</w:t>
      </w:r>
      <w:r>
        <w:rPr>
          <w:rFonts w:eastAsia="Times New Roman"/>
          <w:szCs w:val="24"/>
        </w:rPr>
        <w:t>,</w:t>
      </w:r>
      <w:r w:rsidRPr="00FD6660">
        <w:rPr>
          <w:rFonts w:eastAsia="Times New Roman"/>
          <w:szCs w:val="24"/>
        </w:rPr>
        <w:t xml:space="preserve"> χαμηλότερη φορολογία για τους νέους επιστήμονες</w:t>
      </w:r>
      <w:r>
        <w:rPr>
          <w:rFonts w:eastAsia="Times New Roman"/>
          <w:szCs w:val="24"/>
        </w:rPr>
        <w:t>.</w:t>
      </w:r>
      <w:r w:rsidRPr="00FD6660">
        <w:rPr>
          <w:rFonts w:eastAsia="Times New Roman"/>
          <w:szCs w:val="24"/>
        </w:rPr>
        <w:t xml:space="preserve"> Αυτά </w:t>
      </w:r>
      <w:r w:rsidRPr="00FD6660">
        <w:rPr>
          <w:rFonts w:eastAsia="Times New Roman"/>
          <w:szCs w:val="24"/>
        </w:rPr>
        <w:t xml:space="preserve">είναι τα σημαντικά που </w:t>
      </w:r>
      <w:r w:rsidRPr="00FD6660">
        <w:rPr>
          <w:rFonts w:eastAsia="Times New Roman"/>
          <w:szCs w:val="24"/>
        </w:rPr>
        <w:lastRenderedPageBreak/>
        <w:t xml:space="preserve">απαιτούνται για να σταματήσει το φαινόμενο της διαρροής εγκεφάλων </w:t>
      </w:r>
      <w:r>
        <w:rPr>
          <w:rFonts w:eastAsia="Times New Roman"/>
          <w:szCs w:val="24"/>
        </w:rPr>
        <w:t>κ</w:t>
      </w:r>
      <w:r w:rsidRPr="00FD6660">
        <w:rPr>
          <w:rFonts w:eastAsia="Times New Roman"/>
          <w:szCs w:val="24"/>
        </w:rPr>
        <w:t>αι σίγουρα όχι τα αμφιλεγόμενα έπαθλα που έρχονται από την πλευρά σας και τ</w:t>
      </w:r>
      <w:r>
        <w:rPr>
          <w:rFonts w:eastAsia="Times New Roman"/>
          <w:szCs w:val="24"/>
        </w:rPr>
        <w:t>α</w:t>
      </w:r>
      <w:r w:rsidRPr="00FD6660">
        <w:rPr>
          <w:rFonts w:eastAsia="Times New Roman"/>
          <w:szCs w:val="24"/>
        </w:rPr>
        <w:t xml:space="preserve"> μπόνους τα οποία προτείνετ</w:t>
      </w:r>
      <w:r>
        <w:rPr>
          <w:rFonts w:eastAsia="Times New Roman"/>
          <w:szCs w:val="24"/>
        </w:rPr>
        <w:t>ε. Κ</w:t>
      </w:r>
      <w:r w:rsidRPr="00FD6660">
        <w:rPr>
          <w:rFonts w:eastAsia="Times New Roman"/>
          <w:szCs w:val="24"/>
        </w:rPr>
        <w:t xml:space="preserve">αι μάλιστα υπάρχει και μία </w:t>
      </w:r>
      <w:r>
        <w:rPr>
          <w:rFonts w:eastAsia="Times New Roman"/>
          <w:szCs w:val="24"/>
        </w:rPr>
        <w:t>–σε εισαγωγικά- «</w:t>
      </w:r>
      <w:r w:rsidRPr="00FD6660">
        <w:rPr>
          <w:rFonts w:eastAsia="Times New Roman"/>
          <w:szCs w:val="24"/>
        </w:rPr>
        <w:t>περίεργη</w:t>
      </w:r>
      <w:r>
        <w:rPr>
          <w:rFonts w:eastAsia="Times New Roman"/>
          <w:szCs w:val="24"/>
        </w:rPr>
        <w:t>»</w:t>
      </w:r>
      <w:r w:rsidRPr="00FD6660">
        <w:rPr>
          <w:rFonts w:eastAsia="Times New Roman"/>
          <w:szCs w:val="24"/>
        </w:rPr>
        <w:t xml:space="preserve"> πρόβλ</w:t>
      </w:r>
      <w:r w:rsidRPr="00FD6660">
        <w:rPr>
          <w:rFonts w:eastAsia="Times New Roman"/>
          <w:szCs w:val="24"/>
        </w:rPr>
        <w:t xml:space="preserve">εψη ότι μπορεί να χορηγούνται όχι μόνο σε πολίτες </w:t>
      </w:r>
      <w:r>
        <w:rPr>
          <w:rFonts w:eastAsia="Times New Roman"/>
          <w:szCs w:val="24"/>
        </w:rPr>
        <w:t xml:space="preserve">της </w:t>
      </w:r>
      <w:r w:rsidRPr="00FD6660">
        <w:rPr>
          <w:rFonts w:eastAsia="Times New Roman"/>
          <w:szCs w:val="24"/>
        </w:rPr>
        <w:t>Ευρωπαϊκής Ένωσης</w:t>
      </w:r>
      <w:r>
        <w:rPr>
          <w:rFonts w:eastAsia="Times New Roman"/>
          <w:szCs w:val="24"/>
        </w:rPr>
        <w:t>,</w:t>
      </w:r>
      <w:r w:rsidRPr="00FD6660">
        <w:rPr>
          <w:rFonts w:eastAsia="Times New Roman"/>
          <w:szCs w:val="24"/>
        </w:rPr>
        <w:t xml:space="preserve"> αλλά και τρίτων χωρών</w:t>
      </w:r>
      <w:r>
        <w:rPr>
          <w:rFonts w:eastAsia="Times New Roman"/>
          <w:szCs w:val="24"/>
        </w:rPr>
        <w:t>.</w:t>
      </w:r>
    </w:p>
    <w:p w14:paraId="4EC190E9" w14:textId="77777777" w:rsidR="008E01FC" w:rsidRDefault="002168A0">
      <w:pPr>
        <w:spacing w:line="600" w:lineRule="auto"/>
        <w:ind w:firstLine="720"/>
        <w:jc w:val="both"/>
        <w:rPr>
          <w:rFonts w:eastAsia="Times New Roman"/>
          <w:szCs w:val="24"/>
        </w:rPr>
      </w:pPr>
      <w:r>
        <w:rPr>
          <w:rFonts w:eastAsia="Times New Roman"/>
          <w:szCs w:val="24"/>
        </w:rPr>
        <w:t>Τα άρθρα 58 έως 66</w:t>
      </w:r>
      <w:r w:rsidRPr="00FD6660">
        <w:rPr>
          <w:rFonts w:eastAsia="Times New Roman"/>
          <w:szCs w:val="24"/>
        </w:rPr>
        <w:t xml:space="preserve"> μας θυμίζουν άλλο ένα παράδειγμα πλήρους απαξίωσης και κακοδιαχείρισης του δημόσιου φορέα</w:t>
      </w:r>
      <w:r>
        <w:rPr>
          <w:rFonts w:eastAsia="Times New Roman"/>
          <w:szCs w:val="24"/>
        </w:rPr>
        <w:t>,</w:t>
      </w:r>
      <w:r w:rsidRPr="00FD6660">
        <w:rPr>
          <w:rFonts w:eastAsia="Times New Roman"/>
          <w:szCs w:val="24"/>
        </w:rPr>
        <w:t xml:space="preserve"> την </w:t>
      </w:r>
      <w:r>
        <w:rPr>
          <w:rFonts w:eastAsia="Times New Roman"/>
          <w:szCs w:val="24"/>
        </w:rPr>
        <w:t>Π</w:t>
      </w:r>
      <w:r w:rsidRPr="00FD6660">
        <w:rPr>
          <w:rFonts w:eastAsia="Times New Roman"/>
          <w:szCs w:val="24"/>
        </w:rPr>
        <w:t xml:space="preserve">ανελλήνια </w:t>
      </w:r>
      <w:r>
        <w:rPr>
          <w:rFonts w:eastAsia="Times New Roman"/>
          <w:szCs w:val="24"/>
        </w:rPr>
        <w:t>Έ</w:t>
      </w:r>
      <w:r w:rsidRPr="00FD6660">
        <w:rPr>
          <w:rFonts w:eastAsia="Times New Roman"/>
          <w:szCs w:val="24"/>
        </w:rPr>
        <w:t>κθεση Λαμίας</w:t>
      </w:r>
      <w:r>
        <w:rPr>
          <w:rFonts w:eastAsia="Times New Roman"/>
          <w:szCs w:val="24"/>
        </w:rPr>
        <w:t>.</w:t>
      </w:r>
      <w:r w:rsidRPr="00FD6660">
        <w:rPr>
          <w:rFonts w:eastAsia="Times New Roman"/>
          <w:szCs w:val="24"/>
        </w:rPr>
        <w:t xml:space="preserve"> </w:t>
      </w:r>
      <w:r>
        <w:rPr>
          <w:rFonts w:eastAsia="Times New Roman"/>
          <w:szCs w:val="24"/>
        </w:rPr>
        <w:t>Α</w:t>
      </w:r>
      <w:r w:rsidRPr="00FD6660">
        <w:rPr>
          <w:rFonts w:eastAsia="Times New Roman"/>
          <w:szCs w:val="24"/>
        </w:rPr>
        <w:t>ποδεικνύουν ακόμη κ</w:t>
      </w:r>
      <w:r w:rsidRPr="00FD6660">
        <w:rPr>
          <w:rFonts w:eastAsia="Times New Roman"/>
          <w:szCs w:val="24"/>
        </w:rPr>
        <w:t>αι την προχειρότητα νομοθέτησης</w:t>
      </w:r>
      <w:r>
        <w:rPr>
          <w:rFonts w:eastAsia="Times New Roman"/>
          <w:szCs w:val="24"/>
        </w:rPr>
        <w:t>,</w:t>
      </w:r>
      <w:r w:rsidRPr="00FD6660">
        <w:rPr>
          <w:rFonts w:eastAsia="Times New Roman"/>
          <w:szCs w:val="24"/>
        </w:rPr>
        <w:t xml:space="preserve"> δεδομένου ότι το ακίνητο 167 στρεμμάτων που παραχωρείται δωρεάν από το ελληνικό </w:t>
      </w:r>
      <w:r>
        <w:rPr>
          <w:rFonts w:eastAsia="Times New Roman"/>
          <w:szCs w:val="24"/>
        </w:rPr>
        <w:t>δ</w:t>
      </w:r>
      <w:r w:rsidRPr="00FD6660">
        <w:rPr>
          <w:rFonts w:eastAsia="Times New Roman"/>
          <w:szCs w:val="24"/>
        </w:rPr>
        <w:t xml:space="preserve">ημόσιο για </w:t>
      </w:r>
      <w:r>
        <w:rPr>
          <w:rFonts w:eastAsia="Times New Roman"/>
          <w:szCs w:val="24"/>
        </w:rPr>
        <w:t>τριάντα</w:t>
      </w:r>
      <w:r w:rsidRPr="00FD6660">
        <w:rPr>
          <w:rFonts w:eastAsia="Times New Roman"/>
          <w:szCs w:val="24"/>
        </w:rPr>
        <w:t xml:space="preserve"> έτη</w:t>
      </w:r>
      <w:r>
        <w:rPr>
          <w:rFonts w:eastAsia="Times New Roman"/>
          <w:szCs w:val="24"/>
        </w:rPr>
        <w:t>,</w:t>
      </w:r>
      <w:r w:rsidRPr="00FD6660">
        <w:rPr>
          <w:rFonts w:eastAsia="Times New Roman"/>
          <w:szCs w:val="24"/>
        </w:rPr>
        <w:t xml:space="preserve"> πολύ απλά δεν ανήκει στο </w:t>
      </w:r>
      <w:r>
        <w:rPr>
          <w:rFonts w:eastAsia="Times New Roman"/>
          <w:szCs w:val="24"/>
        </w:rPr>
        <w:t>ε</w:t>
      </w:r>
      <w:r w:rsidRPr="00FD6660">
        <w:rPr>
          <w:rFonts w:eastAsia="Times New Roman"/>
          <w:szCs w:val="24"/>
        </w:rPr>
        <w:t xml:space="preserve">λληνικό </w:t>
      </w:r>
      <w:r>
        <w:rPr>
          <w:rFonts w:eastAsia="Times New Roman"/>
          <w:szCs w:val="24"/>
        </w:rPr>
        <w:t>δ</w:t>
      </w:r>
      <w:r w:rsidRPr="00FD6660">
        <w:rPr>
          <w:rFonts w:eastAsia="Times New Roman"/>
          <w:szCs w:val="24"/>
        </w:rPr>
        <w:t>ημόσιο από το 1976 κιόλας</w:t>
      </w:r>
      <w:r>
        <w:rPr>
          <w:rFonts w:eastAsia="Times New Roman"/>
          <w:szCs w:val="24"/>
        </w:rPr>
        <w:t>,</w:t>
      </w:r>
      <w:r w:rsidRPr="00FD6660">
        <w:rPr>
          <w:rFonts w:eastAsia="Times New Roman"/>
          <w:szCs w:val="24"/>
        </w:rPr>
        <w:t xml:space="preserve"> όπως μας πληροφορεί το Επιμελητήριο Φθιώτιδος</w:t>
      </w:r>
      <w:r>
        <w:rPr>
          <w:rFonts w:eastAsia="Times New Roman"/>
          <w:szCs w:val="24"/>
        </w:rPr>
        <w:t>.</w:t>
      </w:r>
    </w:p>
    <w:p w14:paraId="4EC190EA" w14:textId="77777777" w:rsidR="008E01FC" w:rsidRDefault="002168A0">
      <w:pPr>
        <w:spacing w:line="600" w:lineRule="auto"/>
        <w:ind w:firstLine="720"/>
        <w:jc w:val="both"/>
        <w:rPr>
          <w:rFonts w:eastAsia="Times New Roman"/>
          <w:szCs w:val="24"/>
        </w:rPr>
      </w:pPr>
      <w:r>
        <w:rPr>
          <w:rFonts w:eastAsia="Times New Roman"/>
          <w:szCs w:val="24"/>
        </w:rPr>
        <w:t xml:space="preserve">Επίσης, </w:t>
      </w:r>
      <w:r>
        <w:rPr>
          <w:rFonts w:eastAsia="Times New Roman"/>
          <w:szCs w:val="24"/>
        </w:rPr>
        <w:t>απαράδεκτη</w:t>
      </w:r>
      <w:r w:rsidRPr="00FD6660">
        <w:rPr>
          <w:rFonts w:eastAsia="Times New Roman"/>
          <w:szCs w:val="24"/>
        </w:rPr>
        <w:t xml:space="preserve"> είναι και η κατάθεση </w:t>
      </w:r>
      <w:r>
        <w:rPr>
          <w:rFonts w:eastAsia="Times New Roman"/>
          <w:szCs w:val="24"/>
        </w:rPr>
        <w:t>επτά</w:t>
      </w:r>
      <w:r w:rsidRPr="00FD6660">
        <w:rPr>
          <w:rFonts w:eastAsia="Times New Roman"/>
          <w:szCs w:val="24"/>
        </w:rPr>
        <w:t xml:space="preserve"> άσχετων τροπολογιών και θα σχολιάσω μόνο την όγδοη στο χρόνο που</w:t>
      </w:r>
      <w:r>
        <w:rPr>
          <w:rFonts w:eastAsia="Times New Roman"/>
          <w:szCs w:val="24"/>
        </w:rPr>
        <w:t xml:space="preserve"> μου</w:t>
      </w:r>
      <w:r w:rsidRPr="00FD6660">
        <w:rPr>
          <w:rFonts w:eastAsia="Times New Roman"/>
          <w:szCs w:val="24"/>
        </w:rPr>
        <w:t xml:space="preserve"> απομένει</w:t>
      </w:r>
      <w:r>
        <w:rPr>
          <w:rFonts w:eastAsia="Times New Roman"/>
          <w:szCs w:val="24"/>
        </w:rPr>
        <w:t>,</w:t>
      </w:r>
      <w:r w:rsidRPr="00FD6660">
        <w:rPr>
          <w:rFonts w:eastAsia="Times New Roman"/>
          <w:szCs w:val="24"/>
        </w:rPr>
        <w:t xml:space="preserve"> που αφορά τα κόκκινα δάνεια</w:t>
      </w:r>
      <w:r>
        <w:rPr>
          <w:rFonts w:eastAsia="Times New Roman"/>
          <w:szCs w:val="24"/>
        </w:rPr>
        <w:t>.</w:t>
      </w:r>
      <w:r w:rsidRPr="00FD6660">
        <w:rPr>
          <w:rFonts w:eastAsia="Times New Roman"/>
          <w:szCs w:val="24"/>
        </w:rPr>
        <w:t xml:space="preserve"> </w:t>
      </w:r>
      <w:r>
        <w:rPr>
          <w:rFonts w:eastAsia="Times New Roman"/>
          <w:szCs w:val="24"/>
        </w:rPr>
        <w:t>Τ</w:t>
      </w:r>
      <w:r w:rsidRPr="00FD6660">
        <w:rPr>
          <w:rFonts w:eastAsia="Times New Roman"/>
          <w:szCs w:val="24"/>
        </w:rPr>
        <w:t xml:space="preserve">α όσα προβλέπονται αποδεικνύουν </w:t>
      </w:r>
      <w:r>
        <w:rPr>
          <w:rFonts w:eastAsia="Times New Roman"/>
          <w:szCs w:val="24"/>
        </w:rPr>
        <w:t xml:space="preserve">για </w:t>
      </w:r>
      <w:r w:rsidRPr="00FD6660">
        <w:rPr>
          <w:rFonts w:eastAsia="Times New Roman"/>
          <w:szCs w:val="24"/>
        </w:rPr>
        <w:t xml:space="preserve">άλλη μία φορά ότι η </w:t>
      </w:r>
      <w:r>
        <w:rPr>
          <w:rFonts w:eastAsia="Times New Roman"/>
          <w:szCs w:val="24"/>
        </w:rPr>
        <w:t>Κ</w:t>
      </w:r>
      <w:r w:rsidRPr="00FD6660">
        <w:rPr>
          <w:rFonts w:eastAsia="Times New Roman"/>
          <w:szCs w:val="24"/>
        </w:rPr>
        <w:t xml:space="preserve">υβέρνηση πάντα </w:t>
      </w:r>
      <w:r w:rsidRPr="00FD6660">
        <w:rPr>
          <w:rFonts w:eastAsia="Times New Roman"/>
          <w:szCs w:val="24"/>
        </w:rPr>
        <w:lastRenderedPageBreak/>
        <w:t>επιδίδεται σε απειλές και στο τέλος υπ</w:t>
      </w:r>
      <w:r w:rsidRPr="00FD6660">
        <w:rPr>
          <w:rFonts w:eastAsia="Times New Roman"/>
          <w:szCs w:val="24"/>
        </w:rPr>
        <w:t>οχωρείτε</w:t>
      </w:r>
      <w:r>
        <w:rPr>
          <w:rFonts w:eastAsia="Times New Roman"/>
          <w:szCs w:val="24"/>
        </w:rPr>
        <w:t>.</w:t>
      </w:r>
      <w:r w:rsidRPr="00FD6660">
        <w:rPr>
          <w:rFonts w:eastAsia="Times New Roman"/>
          <w:szCs w:val="24"/>
        </w:rPr>
        <w:t xml:space="preserve"> </w:t>
      </w:r>
      <w:r>
        <w:rPr>
          <w:rFonts w:eastAsia="Times New Roman"/>
          <w:szCs w:val="24"/>
        </w:rPr>
        <w:t>Τ</w:t>
      </w:r>
      <w:r w:rsidRPr="00FD6660">
        <w:rPr>
          <w:rFonts w:eastAsia="Times New Roman"/>
          <w:szCs w:val="24"/>
        </w:rPr>
        <w:t>ο παραδ</w:t>
      </w:r>
      <w:r>
        <w:rPr>
          <w:rFonts w:eastAsia="Times New Roman"/>
          <w:szCs w:val="24"/>
        </w:rPr>
        <w:t>εχθήκατε κιόλας κ</w:t>
      </w:r>
      <w:r w:rsidRPr="00FD6660">
        <w:rPr>
          <w:rFonts w:eastAsia="Times New Roman"/>
          <w:szCs w:val="24"/>
        </w:rPr>
        <w:t xml:space="preserve">ι </w:t>
      </w:r>
      <w:r>
        <w:rPr>
          <w:rFonts w:eastAsia="Times New Roman"/>
          <w:szCs w:val="24"/>
        </w:rPr>
        <w:t>εσείς,</w:t>
      </w:r>
      <w:r w:rsidRPr="00FD6660">
        <w:rPr>
          <w:rFonts w:eastAsia="Times New Roman"/>
          <w:szCs w:val="24"/>
        </w:rPr>
        <w:t xml:space="preserve"> </w:t>
      </w:r>
      <w:r>
        <w:rPr>
          <w:rFonts w:eastAsia="Times New Roman"/>
          <w:szCs w:val="24"/>
        </w:rPr>
        <w:t>κ</w:t>
      </w:r>
      <w:r w:rsidRPr="00FD6660">
        <w:rPr>
          <w:rFonts w:eastAsia="Times New Roman"/>
          <w:szCs w:val="24"/>
        </w:rPr>
        <w:t>ύριε Υπουργέ</w:t>
      </w:r>
      <w:r>
        <w:rPr>
          <w:rFonts w:eastAsia="Times New Roman"/>
          <w:szCs w:val="24"/>
        </w:rPr>
        <w:t>,</w:t>
      </w:r>
      <w:r w:rsidRPr="00FD6660">
        <w:rPr>
          <w:rFonts w:eastAsia="Times New Roman"/>
          <w:szCs w:val="24"/>
        </w:rPr>
        <w:t xml:space="preserve"> ότι είναι ένα αποτέλεσμα συμβιβασμού</w:t>
      </w:r>
      <w:r>
        <w:rPr>
          <w:rFonts w:eastAsia="Times New Roman"/>
          <w:szCs w:val="24"/>
        </w:rPr>
        <w:t xml:space="preserve"> και υποχώρησης. </w:t>
      </w:r>
    </w:p>
    <w:p w14:paraId="4EC190EB" w14:textId="77777777" w:rsidR="008E01FC" w:rsidRDefault="002168A0">
      <w:pPr>
        <w:spacing w:line="600" w:lineRule="auto"/>
        <w:ind w:firstLine="720"/>
        <w:jc w:val="both"/>
        <w:rPr>
          <w:rFonts w:eastAsia="Times New Roman"/>
          <w:szCs w:val="24"/>
        </w:rPr>
      </w:pPr>
      <w:r>
        <w:rPr>
          <w:rFonts w:eastAsia="Times New Roman"/>
          <w:szCs w:val="24"/>
        </w:rPr>
        <w:t xml:space="preserve">Οι εκάστοτε </w:t>
      </w:r>
      <w:r w:rsidRPr="00FD6660">
        <w:rPr>
          <w:rFonts w:eastAsia="Times New Roman"/>
          <w:szCs w:val="24"/>
        </w:rPr>
        <w:t>λεον</w:t>
      </w:r>
      <w:r>
        <w:rPr>
          <w:rFonts w:eastAsia="Times New Roman"/>
          <w:szCs w:val="24"/>
        </w:rPr>
        <w:t>ταρισμοί</w:t>
      </w:r>
      <w:r w:rsidRPr="00FD6660">
        <w:rPr>
          <w:rFonts w:eastAsia="Times New Roman"/>
          <w:szCs w:val="24"/>
        </w:rPr>
        <w:t xml:space="preserve"> </w:t>
      </w:r>
      <w:r>
        <w:rPr>
          <w:rFonts w:eastAsia="Times New Roman"/>
          <w:szCs w:val="24"/>
        </w:rPr>
        <w:t>από πλευράς</w:t>
      </w:r>
      <w:r w:rsidRPr="00FD6660">
        <w:rPr>
          <w:rFonts w:eastAsia="Times New Roman"/>
          <w:szCs w:val="24"/>
        </w:rPr>
        <w:t xml:space="preserve"> </w:t>
      </w:r>
      <w:r>
        <w:rPr>
          <w:rFonts w:eastAsia="Times New Roman"/>
          <w:szCs w:val="24"/>
        </w:rPr>
        <w:t>Κ</w:t>
      </w:r>
      <w:r w:rsidRPr="00FD6660">
        <w:rPr>
          <w:rFonts w:eastAsia="Times New Roman"/>
          <w:szCs w:val="24"/>
        </w:rPr>
        <w:t xml:space="preserve">υβερνήσεως μόνο κακό μπορούν να κάνουν στην οικονομία </w:t>
      </w:r>
      <w:r>
        <w:rPr>
          <w:rFonts w:eastAsia="Times New Roman"/>
          <w:szCs w:val="24"/>
        </w:rPr>
        <w:t>μας,</w:t>
      </w:r>
      <w:r w:rsidRPr="00FD6660">
        <w:rPr>
          <w:rFonts w:eastAsia="Times New Roman"/>
          <w:szCs w:val="24"/>
        </w:rPr>
        <w:t xml:space="preserve"> όπως </w:t>
      </w:r>
      <w:r>
        <w:rPr>
          <w:rFonts w:eastAsia="Times New Roman"/>
          <w:szCs w:val="24"/>
        </w:rPr>
        <w:t xml:space="preserve">αποδείχθηκε και από το </w:t>
      </w:r>
      <w:proofErr w:type="spellStart"/>
      <w:r>
        <w:rPr>
          <w:rFonts w:eastAsia="Times New Roman"/>
          <w:szCs w:val="24"/>
        </w:rPr>
        <w:t>Euro</w:t>
      </w:r>
      <w:r w:rsidRPr="00FD6660">
        <w:rPr>
          <w:rFonts w:eastAsia="Times New Roman"/>
          <w:szCs w:val="24"/>
        </w:rPr>
        <w:t>working</w:t>
      </w:r>
      <w:proofErr w:type="spellEnd"/>
      <w:r w:rsidRPr="00FD6660">
        <w:rPr>
          <w:rFonts w:eastAsia="Times New Roman"/>
          <w:szCs w:val="24"/>
        </w:rPr>
        <w:t xml:space="preserve"> </w:t>
      </w:r>
      <w:r>
        <w:rPr>
          <w:rFonts w:eastAsia="Times New Roman"/>
          <w:szCs w:val="24"/>
          <w:lang w:val="en-US"/>
        </w:rPr>
        <w:t>G</w:t>
      </w:r>
      <w:proofErr w:type="spellStart"/>
      <w:r w:rsidRPr="00FD6660">
        <w:rPr>
          <w:rFonts w:eastAsia="Times New Roman"/>
          <w:szCs w:val="24"/>
        </w:rPr>
        <w:t>roup</w:t>
      </w:r>
      <w:proofErr w:type="spellEnd"/>
      <w:r w:rsidRPr="00FD6660">
        <w:rPr>
          <w:rFonts w:eastAsia="Times New Roman"/>
          <w:szCs w:val="24"/>
        </w:rPr>
        <w:t xml:space="preserve"> </w:t>
      </w:r>
      <w:r w:rsidRPr="00FD6660">
        <w:rPr>
          <w:rFonts w:eastAsia="Times New Roman"/>
          <w:szCs w:val="24"/>
        </w:rPr>
        <w:t xml:space="preserve">προχθές </w:t>
      </w:r>
      <w:r>
        <w:rPr>
          <w:rFonts w:eastAsia="Times New Roman"/>
          <w:szCs w:val="24"/>
        </w:rPr>
        <w:t>μ</w:t>
      </w:r>
      <w:r w:rsidRPr="00FD6660">
        <w:rPr>
          <w:rFonts w:eastAsia="Times New Roman"/>
          <w:szCs w:val="24"/>
        </w:rPr>
        <w:t>άλιστα τη Δευτέρα</w:t>
      </w:r>
      <w:r>
        <w:rPr>
          <w:rFonts w:eastAsia="Times New Roman"/>
          <w:szCs w:val="24"/>
        </w:rPr>
        <w:t>,</w:t>
      </w:r>
      <w:r w:rsidRPr="00FD6660">
        <w:rPr>
          <w:rFonts w:eastAsia="Times New Roman"/>
          <w:szCs w:val="24"/>
        </w:rPr>
        <w:t xml:space="preserve"> για προσωρινή επιστροφή των 970 εκατομμυρίων ευρώ από τα κέρδη των κεντρικών τραπεζών επί των ελληνικών ομολόγων</w:t>
      </w:r>
      <w:r>
        <w:rPr>
          <w:rFonts w:eastAsia="Times New Roman"/>
          <w:szCs w:val="24"/>
        </w:rPr>
        <w:t>.</w:t>
      </w:r>
      <w:r w:rsidRPr="00FD6660">
        <w:rPr>
          <w:rFonts w:eastAsia="Times New Roman"/>
          <w:szCs w:val="24"/>
        </w:rPr>
        <w:t xml:space="preserve"> </w:t>
      </w:r>
    </w:p>
    <w:p w14:paraId="4EC190EC" w14:textId="77777777" w:rsidR="008E01FC" w:rsidRDefault="002168A0">
      <w:pPr>
        <w:spacing w:line="600" w:lineRule="auto"/>
        <w:ind w:firstLine="720"/>
        <w:jc w:val="both"/>
        <w:rPr>
          <w:rFonts w:eastAsia="Times New Roman"/>
          <w:szCs w:val="24"/>
        </w:rPr>
      </w:pPr>
      <w:r>
        <w:rPr>
          <w:rFonts w:eastAsia="Times New Roman"/>
          <w:szCs w:val="24"/>
        </w:rPr>
        <w:t>Κι</w:t>
      </w:r>
      <w:r w:rsidRPr="00FD6660">
        <w:rPr>
          <w:rFonts w:eastAsia="Times New Roman"/>
          <w:szCs w:val="24"/>
        </w:rPr>
        <w:t xml:space="preserve"> αυτό γιατί από τις πρώτες μαξιμαλιστικές διαρροές της </w:t>
      </w:r>
      <w:r>
        <w:rPr>
          <w:rFonts w:eastAsia="Times New Roman"/>
          <w:szCs w:val="24"/>
        </w:rPr>
        <w:t>Κ</w:t>
      </w:r>
      <w:r w:rsidRPr="00FD6660">
        <w:rPr>
          <w:rFonts w:eastAsia="Times New Roman"/>
          <w:szCs w:val="24"/>
        </w:rPr>
        <w:t>υβέρνησης ότι δήθεν με το σχέδιο νόμου που θα φέρετε κα</w:t>
      </w:r>
      <w:r w:rsidRPr="00FD6660">
        <w:rPr>
          <w:rFonts w:eastAsia="Times New Roman"/>
          <w:szCs w:val="24"/>
        </w:rPr>
        <w:t>ι με την τροπολογία</w:t>
      </w:r>
      <w:r>
        <w:rPr>
          <w:rFonts w:eastAsia="Times New Roman"/>
          <w:szCs w:val="24"/>
        </w:rPr>
        <w:t>, θα ήταν ένα</w:t>
      </w:r>
      <w:r w:rsidRPr="00FD6660">
        <w:rPr>
          <w:rFonts w:eastAsia="Times New Roman"/>
          <w:szCs w:val="24"/>
        </w:rPr>
        <w:t xml:space="preserve"> αποτέλεσμα σκληρής διαπραγμάτευσης και θα κάλυπτε όλο τον </w:t>
      </w:r>
      <w:r>
        <w:rPr>
          <w:rFonts w:eastAsia="Times New Roman"/>
          <w:szCs w:val="24"/>
        </w:rPr>
        <w:t>πληθυσμό,</w:t>
      </w:r>
      <w:r w:rsidRPr="00FD6660">
        <w:rPr>
          <w:rFonts w:eastAsia="Times New Roman"/>
          <w:szCs w:val="24"/>
        </w:rPr>
        <w:t xml:space="preserve"> </w:t>
      </w:r>
      <w:r>
        <w:rPr>
          <w:rFonts w:eastAsia="Times New Roman"/>
          <w:szCs w:val="24"/>
        </w:rPr>
        <w:t xml:space="preserve">καταφέρατε </w:t>
      </w:r>
      <w:r w:rsidRPr="00FD6660">
        <w:rPr>
          <w:rFonts w:eastAsia="Times New Roman"/>
          <w:szCs w:val="24"/>
        </w:rPr>
        <w:t>να καταλήξετε στις προτάσεις των δανειστών</w:t>
      </w:r>
      <w:r>
        <w:rPr>
          <w:rFonts w:eastAsia="Times New Roman"/>
          <w:szCs w:val="24"/>
        </w:rPr>
        <w:t>,</w:t>
      </w:r>
      <w:r w:rsidRPr="00FD6660">
        <w:rPr>
          <w:rFonts w:eastAsia="Times New Roman"/>
          <w:szCs w:val="24"/>
        </w:rPr>
        <w:t xml:space="preserve"> οι οποίες μάλιστα είναι χειρότερες από τις προηγούμενες τις οποίες ήσασταν διατεθειμένοι να φέρετε</w:t>
      </w:r>
      <w:r>
        <w:rPr>
          <w:rFonts w:eastAsia="Times New Roman"/>
          <w:szCs w:val="24"/>
        </w:rPr>
        <w:t xml:space="preserve">. </w:t>
      </w:r>
      <w:r>
        <w:rPr>
          <w:rFonts w:eastAsia="Times New Roman"/>
          <w:szCs w:val="24"/>
        </w:rPr>
        <w:t>Ε</w:t>
      </w:r>
      <w:r w:rsidRPr="00FD6660">
        <w:rPr>
          <w:rFonts w:eastAsia="Times New Roman"/>
          <w:szCs w:val="24"/>
        </w:rPr>
        <w:t xml:space="preserve">ίναι πάρα πολύ χαμηλά </w:t>
      </w:r>
      <w:r>
        <w:rPr>
          <w:rFonts w:eastAsia="Times New Roman"/>
          <w:szCs w:val="24"/>
        </w:rPr>
        <w:t>τα όρια τα οποία έχετε βάλει για</w:t>
      </w:r>
      <w:r w:rsidRPr="00FD6660">
        <w:rPr>
          <w:rFonts w:eastAsia="Times New Roman"/>
          <w:szCs w:val="24"/>
        </w:rPr>
        <w:t xml:space="preserve"> τους δικαιούχους</w:t>
      </w:r>
      <w:r>
        <w:rPr>
          <w:rFonts w:eastAsia="Times New Roman"/>
          <w:szCs w:val="24"/>
        </w:rPr>
        <w:t>.</w:t>
      </w:r>
      <w:r w:rsidRPr="00FD6660">
        <w:rPr>
          <w:rFonts w:eastAsia="Times New Roman"/>
          <w:szCs w:val="24"/>
        </w:rPr>
        <w:t xml:space="preserve"> </w:t>
      </w:r>
    </w:p>
    <w:p w14:paraId="4EC190E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Τους έ</w:t>
      </w:r>
      <w:r w:rsidRPr="00A134D2">
        <w:rPr>
          <w:rFonts w:eastAsia="Times New Roman" w:cs="Times New Roman"/>
          <w:szCs w:val="24"/>
        </w:rPr>
        <w:t>χετε αφήσει για τέσσερις μήνες ακάλυπτους</w:t>
      </w:r>
      <w:r>
        <w:rPr>
          <w:rFonts w:eastAsia="Times New Roman" w:cs="Times New Roman"/>
          <w:szCs w:val="24"/>
        </w:rPr>
        <w:t>, γιατί</w:t>
      </w:r>
      <w:r w:rsidRPr="00A134D2">
        <w:rPr>
          <w:rFonts w:eastAsia="Times New Roman" w:cs="Times New Roman"/>
          <w:szCs w:val="24"/>
        </w:rPr>
        <w:t xml:space="preserve"> </w:t>
      </w:r>
      <w:r>
        <w:rPr>
          <w:rFonts w:eastAsia="Times New Roman" w:cs="Times New Roman"/>
          <w:szCs w:val="24"/>
        </w:rPr>
        <w:t>σ</w:t>
      </w:r>
      <w:r w:rsidRPr="00A134D2">
        <w:rPr>
          <w:rFonts w:eastAsia="Times New Roman" w:cs="Times New Roman"/>
          <w:szCs w:val="24"/>
        </w:rPr>
        <w:t xml:space="preserve">τις 28 Φεβρουαρίου </w:t>
      </w:r>
      <w:r>
        <w:rPr>
          <w:rFonts w:eastAsia="Times New Roman" w:cs="Times New Roman"/>
          <w:szCs w:val="24"/>
        </w:rPr>
        <w:t xml:space="preserve">έληγε </w:t>
      </w:r>
      <w:r w:rsidRPr="00A134D2">
        <w:rPr>
          <w:rFonts w:eastAsia="Times New Roman" w:cs="Times New Roman"/>
          <w:szCs w:val="24"/>
        </w:rPr>
        <w:t>το προηγούμενο καθεστώς</w:t>
      </w:r>
      <w:r>
        <w:rPr>
          <w:rFonts w:eastAsia="Times New Roman" w:cs="Times New Roman"/>
          <w:szCs w:val="24"/>
        </w:rPr>
        <w:t>.</w:t>
      </w:r>
      <w:r w:rsidRPr="00A134D2">
        <w:rPr>
          <w:rFonts w:eastAsia="Times New Roman" w:cs="Times New Roman"/>
          <w:szCs w:val="24"/>
        </w:rPr>
        <w:t xml:space="preserve"> </w:t>
      </w:r>
      <w:r>
        <w:rPr>
          <w:rFonts w:eastAsia="Times New Roman" w:cs="Times New Roman"/>
          <w:szCs w:val="24"/>
        </w:rPr>
        <w:t>Α</w:t>
      </w:r>
      <w:r w:rsidRPr="00A134D2">
        <w:rPr>
          <w:rFonts w:eastAsia="Times New Roman" w:cs="Times New Roman"/>
          <w:szCs w:val="24"/>
        </w:rPr>
        <w:t>υτή</w:t>
      </w:r>
      <w:r>
        <w:rPr>
          <w:rFonts w:eastAsia="Times New Roman" w:cs="Times New Roman"/>
          <w:szCs w:val="24"/>
        </w:rPr>
        <w:t>ν</w:t>
      </w:r>
      <w:r w:rsidRPr="00A134D2">
        <w:rPr>
          <w:rFonts w:eastAsia="Times New Roman" w:cs="Times New Roman"/>
          <w:szCs w:val="24"/>
        </w:rPr>
        <w:t xml:space="preserve"> τη στιγμή </w:t>
      </w:r>
      <w:r>
        <w:rPr>
          <w:rFonts w:eastAsia="Times New Roman" w:cs="Times New Roman"/>
          <w:szCs w:val="24"/>
        </w:rPr>
        <w:t>ήδη</w:t>
      </w:r>
      <w:r w:rsidRPr="00A134D2">
        <w:rPr>
          <w:rFonts w:eastAsia="Times New Roman" w:cs="Times New Roman"/>
          <w:szCs w:val="24"/>
        </w:rPr>
        <w:t xml:space="preserve"> τελειώνει και ο Μάρτιος</w:t>
      </w:r>
      <w:r>
        <w:rPr>
          <w:rFonts w:eastAsia="Times New Roman" w:cs="Times New Roman"/>
          <w:szCs w:val="24"/>
        </w:rPr>
        <w:t>.</w:t>
      </w:r>
      <w:r w:rsidRPr="00A134D2">
        <w:rPr>
          <w:rFonts w:eastAsia="Times New Roman" w:cs="Times New Roman"/>
          <w:szCs w:val="24"/>
        </w:rPr>
        <w:t xml:space="preserve"> Οπότε υπάρχουν τέσσερις </w:t>
      </w:r>
      <w:r>
        <w:rPr>
          <w:rFonts w:eastAsia="Times New Roman" w:cs="Times New Roman"/>
          <w:szCs w:val="24"/>
        </w:rPr>
        <w:t>εβδομάδες,</w:t>
      </w:r>
      <w:r w:rsidRPr="00A134D2">
        <w:rPr>
          <w:rFonts w:eastAsia="Times New Roman" w:cs="Times New Roman"/>
          <w:szCs w:val="24"/>
        </w:rPr>
        <w:t xml:space="preserve"> </w:t>
      </w:r>
      <w:r>
        <w:rPr>
          <w:rFonts w:eastAsia="Times New Roman" w:cs="Times New Roman"/>
          <w:szCs w:val="24"/>
        </w:rPr>
        <w:t>που</w:t>
      </w:r>
      <w:r w:rsidRPr="00A134D2">
        <w:rPr>
          <w:rFonts w:eastAsia="Times New Roman" w:cs="Times New Roman"/>
          <w:szCs w:val="24"/>
        </w:rPr>
        <w:t xml:space="preserve"> είναι ακάλυπτες οι κατοικίες των δανειοληπτών</w:t>
      </w:r>
      <w:r>
        <w:rPr>
          <w:rFonts w:eastAsia="Times New Roman" w:cs="Times New Roman"/>
          <w:szCs w:val="24"/>
        </w:rPr>
        <w:t>. Κ</w:t>
      </w:r>
      <w:r w:rsidRPr="00A134D2">
        <w:rPr>
          <w:rFonts w:eastAsia="Times New Roman" w:cs="Times New Roman"/>
          <w:szCs w:val="24"/>
        </w:rPr>
        <w:t xml:space="preserve">αι μάλιστα η περίοδος </w:t>
      </w:r>
      <w:r>
        <w:rPr>
          <w:rFonts w:eastAsia="Times New Roman" w:cs="Times New Roman"/>
          <w:szCs w:val="24"/>
        </w:rPr>
        <w:t>που έχετε</w:t>
      </w:r>
      <w:r w:rsidRPr="00A134D2">
        <w:rPr>
          <w:rFonts w:eastAsia="Times New Roman" w:cs="Times New Roman"/>
          <w:szCs w:val="24"/>
        </w:rPr>
        <w:t xml:space="preserve"> βάλει</w:t>
      </w:r>
      <w:r>
        <w:rPr>
          <w:rFonts w:eastAsia="Times New Roman" w:cs="Times New Roman"/>
          <w:szCs w:val="24"/>
        </w:rPr>
        <w:t>,</w:t>
      </w:r>
      <w:r w:rsidRPr="00A134D2">
        <w:rPr>
          <w:rFonts w:eastAsia="Times New Roman" w:cs="Times New Roman"/>
          <w:szCs w:val="24"/>
        </w:rPr>
        <w:t xml:space="preserve"> είναι μέχρι το τέλος του έτους</w:t>
      </w:r>
      <w:r>
        <w:rPr>
          <w:rFonts w:eastAsia="Times New Roman" w:cs="Times New Roman"/>
          <w:szCs w:val="24"/>
        </w:rPr>
        <w:t>.</w:t>
      </w:r>
      <w:r w:rsidRPr="00A134D2">
        <w:rPr>
          <w:rFonts w:eastAsia="Times New Roman" w:cs="Times New Roman"/>
          <w:szCs w:val="24"/>
        </w:rPr>
        <w:t xml:space="preserve"> </w:t>
      </w:r>
      <w:r>
        <w:rPr>
          <w:rFonts w:eastAsia="Times New Roman" w:cs="Times New Roman"/>
          <w:szCs w:val="24"/>
        </w:rPr>
        <w:t>Κ</w:t>
      </w:r>
      <w:r w:rsidRPr="00A134D2">
        <w:rPr>
          <w:rFonts w:eastAsia="Times New Roman" w:cs="Times New Roman"/>
          <w:szCs w:val="24"/>
        </w:rPr>
        <w:t>αλύπτονται</w:t>
      </w:r>
      <w:r>
        <w:rPr>
          <w:rFonts w:eastAsia="Times New Roman" w:cs="Times New Roman"/>
          <w:szCs w:val="24"/>
        </w:rPr>
        <w:t>,</w:t>
      </w:r>
      <w:r w:rsidRPr="00A134D2">
        <w:rPr>
          <w:rFonts w:eastAsia="Times New Roman" w:cs="Times New Roman"/>
          <w:szCs w:val="24"/>
        </w:rPr>
        <w:t xml:space="preserve"> δηλαδή</w:t>
      </w:r>
      <w:r>
        <w:rPr>
          <w:rFonts w:eastAsia="Times New Roman" w:cs="Times New Roman"/>
          <w:szCs w:val="24"/>
        </w:rPr>
        <w:t>,</w:t>
      </w:r>
      <w:r w:rsidRPr="00A134D2">
        <w:rPr>
          <w:rFonts w:eastAsia="Times New Roman" w:cs="Times New Roman"/>
          <w:szCs w:val="24"/>
        </w:rPr>
        <w:t xml:space="preserve"> μόνο για οκτώ μήνες</w:t>
      </w:r>
      <w:r>
        <w:rPr>
          <w:rFonts w:eastAsia="Times New Roman" w:cs="Times New Roman"/>
          <w:szCs w:val="24"/>
        </w:rPr>
        <w:t xml:space="preserve">. </w:t>
      </w:r>
    </w:p>
    <w:p w14:paraId="4EC190E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Και όχι μόνο αυτό, περιμένουμε -όπως έχει ανακοινωθεί, υπάρχουν</w:t>
      </w:r>
      <w:r w:rsidRPr="00A134D2">
        <w:rPr>
          <w:rFonts w:eastAsia="Times New Roman" w:cs="Times New Roman"/>
          <w:szCs w:val="24"/>
        </w:rPr>
        <w:t xml:space="preserve"> και κάποιες πλη</w:t>
      </w:r>
      <w:r w:rsidRPr="00A134D2">
        <w:rPr>
          <w:rFonts w:eastAsia="Times New Roman" w:cs="Times New Roman"/>
          <w:szCs w:val="24"/>
        </w:rPr>
        <w:t>ροφορίες</w:t>
      </w:r>
      <w:r>
        <w:rPr>
          <w:rFonts w:eastAsia="Times New Roman" w:cs="Times New Roman"/>
          <w:szCs w:val="24"/>
        </w:rPr>
        <w:t>-</w:t>
      </w:r>
      <w:r w:rsidRPr="00A134D2">
        <w:rPr>
          <w:rFonts w:eastAsia="Times New Roman" w:cs="Times New Roman"/>
          <w:szCs w:val="24"/>
        </w:rPr>
        <w:t xml:space="preserve"> ότι θα εκδοθούν και επτά </w:t>
      </w:r>
      <w:r>
        <w:rPr>
          <w:rFonts w:eastAsia="Times New Roman" w:cs="Times New Roman"/>
          <w:szCs w:val="24"/>
        </w:rPr>
        <w:t>υπουργικές</w:t>
      </w:r>
      <w:r w:rsidRPr="00A134D2">
        <w:rPr>
          <w:rFonts w:eastAsia="Times New Roman" w:cs="Times New Roman"/>
          <w:szCs w:val="24"/>
        </w:rPr>
        <w:t xml:space="preserve"> αποφάσεις που προβλέπονται</w:t>
      </w:r>
      <w:r>
        <w:rPr>
          <w:rFonts w:eastAsia="Times New Roman" w:cs="Times New Roman"/>
          <w:szCs w:val="24"/>
        </w:rPr>
        <w:t>.</w:t>
      </w:r>
      <w:r w:rsidRPr="00A134D2">
        <w:rPr>
          <w:rFonts w:eastAsia="Times New Roman" w:cs="Times New Roman"/>
          <w:szCs w:val="24"/>
        </w:rPr>
        <w:t xml:space="preserve"> </w:t>
      </w:r>
      <w:r>
        <w:rPr>
          <w:rFonts w:eastAsia="Times New Roman" w:cs="Times New Roman"/>
          <w:szCs w:val="24"/>
        </w:rPr>
        <w:t>Γνωρίζοντας, όμως, την ταχύτητα με την</w:t>
      </w:r>
      <w:r w:rsidRPr="00A134D2">
        <w:rPr>
          <w:rFonts w:eastAsia="Times New Roman" w:cs="Times New Roman"/>
          <w:szCs w:val="24"/>
        </w:rPr>
        <w:t xml:space="preserve"> οποία εσείς νομοθετείτ</w:t>
      </w:r>
      <w:r>
        <w:rPr>
          <w:rFonts w:eastAsia="Times New Roman" w:cs="Times New Roman"/>
          <w:szCs w:val="24"/>
        </w:rPr>
        <w:t>ε,</w:t>
      </w:r>
      <w:r w:rsidRPr="00A134D2">
        <w:rPr>
          <w:rFonts w:eastAsia="Times New Roman" w:cs="Times New Roman"/>
          <w:szCs w:val="24"/>
        </w:rPr>
        <w:t xml:space="preserve"> μπορούμε να πούμε άνετα </w:t>
      </w:r>
      <w:r>
        <w:rPr>
          <w:rFonts w:eastAsia="Times New Roman" w:cs="Times New Roman"/>
          <w:szCs w:val="24"/>
        </w:rPr>
        <w:t xml:space="preserve">και να εκτιμήσουμε ότι οι ανήμποροι </w:t>
      </w:r>
      <w:r w:rsidRPr="00A134D2">
        <w:rPr>
          <w:rFonts w:eastAsia="Times New Roman" w:cs="Times New Roman"/>
          <w:szCs w:val="24"/>
        </w:rPr>
        <w:t>δανειολήπτες θα πρέπει να περιμένουν για πολύ ακόμα</w:t>
      </w:r>
      <w:r>
        <w:rPr>
          <w:rFonts w:eastAsia="Times New Roman" w:cs="Times New Roman"/>
          <w:szCs w:val="24"/>
        </w:rPr>
        <w:t>.</w:t>
      </w:r>
    </w:p>
    <w:p w14:paraId="4EC190E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Και </w:t>
      </w:r>
      <w:r w:rsidRPr="00A134D2">
        <w:rPr>
          <w:rFonts w:eastAsia="Times New Roman" w:cs="Times New Roman"/>
          <w:szCs w:val="24"/>
        </w:rPr>
        <w:t>π</w:t>
      </w:r>
      <w:r w:rsidRPr="00A134D2">
        <w:rPr>
          <w:rFonts w:eastAsia="Times New Roman" w:cs="Times New Roman"/>
          <w:szCs w:val="24"/>
        </w:rPr>
        <w:t>άμε λίγο σε κά</w:t>
      </w:r>
      <w:r>
        <w:rPr>
          <w:rFonts w:eastAsia="Times New Roman" w:cs="Times New Roman"/>
          <w:szCs w:val="24"/>
        </w:rPr>
        <w:t>ποια τεχνικά χαρακτηριστικά.</w:t>
      </w:r>
      <w:r w:rsidRPr="00A134D2">
        <w:rPr>
          <w:rFonts w:eastAsia="Times New Roman" w:cs="Times New Roman"/>
          <w:szCs w:val="24"/>
        </w:rPr>
        <w:t xml:space="preserve"> </w:t>
      </w:r>
      <w:r>
        <w:rPr>
          <w:rFonts w:eastAsia="Times New Roman" w:cs="Times New Roman"/>
          <w:szCs w:val="24"/>
        </w:rPr>
        <w:t xml:space="preserve">Αναφέρατε, κύριε Υπουργέ, </w:t>
      </w:r>
      <w:r w:rsidRPr="00A134D2">
        <w:rPr>
          <w:rFonts w:eastAsia="Times New Roman" w:cs="Times New Roman"/>
          <w:szCs w:val="24"/>
        </w:rPr>
        <w:t xml:space="preserve">ότι μπορούμε εύκολα να εντοπίσουμε τους </w:t>
      </w:r>
      <w:r>
        <w:rPr>
          <w:rFonts w:eastAsia="Times New Roman" w:cs="Times New Roman"/>
          <w:szCs w:val="24"/>
        </w:rPr>
        <w:t xml:space="preserve">στρατηγικούς κακοπληρωτές, </w:t>
      </w:r>
      <w:r w:rsidRPr="00A134D2">
        <w:rPr>
          <w:rFonts w:eastAsia="Times New Roman" w:cs="Times New Roman"/>
          <w:szCs w:val="24"/>
        </w:rPr>
        <w:t xml:space="preserve">οι οποίοι με βάση τις εκτιμήσεις </w:t>
      </w:r>
      <w:r>
        <w:rPr>
          <w:rFonts w:eastAsia="Times New Roman" w:cs="Times New Roman"/>
          <w:szCs w:val="24"/>
        </w:rPr>
        <w:t xml:space="preserve">-όπως είπατε στις </w:t>
      </w:r>
      <w:r w:rsidRPr="00A134D2">
        <w:rPr>
          <w:rFonts w:eastAsia="Times New Roman" w:cs="Times New Roman"/>
          <w:szCs w:val="24"/>
        </w:rPr>
        <w:t>επιτροπές</w:t>
      </w:r>
      <w:r>
        <w:rPr>
          <w:rFonts w:eastAsia="Times New Roman" w:cs="Times New Roman"/>
          <w:szCs w:val="24"/>
        </w:rPr>
        <w:t>- είναι</w:t>
      </w:r>
      <w:r w:rsidRPr="00A134D2">
        <w:rPr>
          <w:rFonts w:eastAsia="Times New Roman" w:cs="Times New Roman"/>
          <w:szCs w:val="24"/>
        </w:rPr>
        <w:t xml:space="preserve"> περίπου </w:t>
      </w:r>
      <w:r>
        <w:rPr>
          <w:rFonts w:eastAsia="Times New Roman" w:cs="Times New Roman"/>
          <w:szCs w:val="24"/>
        </w:rPr>
        <w:t>ένας στους τέσσερις. Άρα,</w:t>
      </w:r>
      <w:r w:rsidRPr="00A134D2">
        <w:rPr>
          <w:rFonts w:eastAsia="Times New Roman" w:cs="Times New Roman"/>
          <w:szCs w:val="24"/>
        </w:rPr>
        <w:t xml:space="preserve"> θα μπορούσαμε να υ</w:t>
      </w:r>
      <w:r w:rsidRPr="00A134D2">
        <w:rPr>
          <w:rFonts w:eastAsia="Times New Roman" w:cs="Times New Roman"/>
          <w:szCs w:val="24"/>
        </w:rPr>
        <w:t xml:space="preserve">ποθέσουμε ότι είναι </w:t>
      </w:r>
      <w:r>
        <w:rPr>
          <w:rFonts w:eastAsia="Times New Roman" w:cs="Times New Roman"/>
          <w:szCs w:val="24"/>
        </w:rPr>
        <w:t>περίπου δύο στους δέκα. Σ</w:t>
      </w:r>
      <w:r w:rsidRPr="00A134D2">
        <w:rPr>
          <w:rFonts w:eastAsia="Times New Roman" w:cs="Times New Roman"/>
          <w:szCs w:val="24"/>
        </w:rPr>
        <w:t>ωστά</w:t>
      </w:r>
      <w:r>
        <w:rPr>
          <w:rFonts w:eastAsia="Times New Roman" w:cs="Times New Roman"/>
          <w:szCs w:val="24"/>
        </w:rPr>
        <w:t xml:space="preserve">; </w:t>
      </w:r>
    </w:p>
    <w:p w14:paraId="4EC190F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Μ</w:t>
      </w:r>
      <w:r w:rsidRPr="00A134D2">
        <w:rPr>
          <w:rFonts w:eastAsia="Times New Roman" w:cs="Times New Roman"/>
          <w:szCs w:val="24"/>
        </w:rPr>
        <w:t>ε τη διάταξη την οποία φ</w:t>
      </w:r>
      <w:r>
        <w:rPr>
          <w:rFonts w:eastAsia="Times New Roman" w:cs="Times New Roman"/>
          <w:szCs w:val="24"/>
        </w:rPr>
        <w:t>έρνετε,</w:t>
      </w:r>
      <w:r w:rsidRPr="00A134D2">
        <w:rPr>
          <w:rFonts w:eastAsia="Times New Roman" w:cs="Times New Roman"/>
          <w:szCs w:val="24"/>
        </w:rPr>
        <w:t xml:space="preserve"> αφήνετε εκτός </w:t>
      </w:r>
      <w:r>
        <w:rPr>
          <w:rFonts w:eastAsia="Times New Roman" w:cs="Times New Roman"/>
          <w:szCs w:val="24"/>
        </w:rPr>
        <w:t>έξι</w:t>
      </w:r>
      <w:r w:rsidRPr="00A134D2">
        <w:rPr>
          <w:rFonts w:eastAsia="Times New Roman" w:cs="Times New Roman"/>
          <w:szCs w:val="24"/>
        </w:rPr>
        <w:t xml:space="preserve"> </w:t>
      </w:r>
      <w:r>
        <w:rPr>
          <w:rFonts w:eastAsia="Times New Roman" w:cs="Times New Roman"/>
          <w:szCs w:val="24"/>
        </w:rPr>
        <w:t>στους δέκα. Ά</w:t>
      </w:r>
      <w:r w:rsidRPr="00A134D2">
        <w:rPr>
          <w:rFonts w:eastAsia="Times New Roman" w:cs="Times New Roman"/>
          <w:szCs w:val="24"/>
        </w:rPr>
        <w:t>ρα</w:t>
      </w:r>
      <w:r>
        <w:rPr>
          <w:rFonts w:eastAsia="Times New Roman" w:cs="Times New Roman"/>
          <w:szCs w:val="24"/>
        </w:rPr>
        <w:t>,</w:t>
      </w:r>
      <w:r w:rsidRPr="00A134D2">
        <w:rPr>
          <w:rFonts w:eastAsia="Times New Roman" w:cs="Times New Roman"/>
          <w:szCs w:val="24"/>
        </w:rPr>
        <w:t xml:space="preserve"> έχουμε ένα κενό που αφορά </w:t>
      </w:r>
      <w:r>
        <w:rPr>
          <w:rFonts w:eastAsia="Times New Roman" w:cs="Times New Roman"/>
          <w:szCs w:val="24"/>
        </w:rPr>
        <w:t>τέσσερις στους δέκα, οι οποίοι</w:t>
      </w:r>
      <w:r w:rsidRPr="00A134D2">
        <w:rPr>
          <w:rFonts w:eastAsia="Times New Roman" w:cs="Times New Roman"/>
          <w:szCs w:val="24"/>
        </w:rPr>
        <w:t xml:space="preserve"> δεν είναι ούτε στρατηγικοί κακοπληρωτές</w:t>
      </w:r>
      <w:r>
        <w:rPr>
          <w:rFonts w:eastAsia="Times New Roman" w:cs="Times New Roman"/>
          <w:szCs w:val="24"/>
        </w:rPr>
        <w:t>, δ</w:t>
      </w:r>
      <w:r w:rsidRPr="00A134D2">
        <w:rPr>
          <w:rFonts w:eastAsia="Times New Roman" w:cs="Times New Roman"/>
          <w:szCs w:val="24"/>
        </w:rPr>
        <w:t>ηλαδή</w:t>
      </w:r>
      <w:r>
        <w:rPr>
          <w:rFonts w:eastAsia="Times New Roman" w:cs="Times New Roman"/>
          <w:szCs w:val="24"/>
        </w:rPr>
        <w:t xml:space="preserve"> μπαταχτσήδες, αλλά</w:t>
      </w:r>
      <w:r w:rsidRPr="00A134D2">
        <w:rPr>
          <w:rFonts w:eastAsia="Times New Roman" w:cs="Times New Roman"/>
          <w:szCs w:val="24"/>
        </w:rPr>
        <w:t xml:space="preserve"> </w:t>
      </w:r>
      <w:r>
        <w:rPr>
          <w:rFonts w:eastAsia="Times New Roman" w:cs="Times New Roman"/>
          <w:szCs w:val="24"/>
        </w:rPr>
        <w:t>ούτε χρήζουν</w:t>
      </w:r>
      <w:r w:rsidRPr="00A134D2">
        <w:rPr>
          <w:rFonts w:eastAsia="Times New Roman" w:cs="Times New Roman"/>
          <w:szCs w:val="24"/>
        </w:rPr>
        <w:t xml:space="preserve"> </w:t>
      </w:r>
      <w:r>
        <w:rPr>
          <w:rFonts w:eastAsia="Times New Roman" w:cs="Times New Roman"/>
          <w:szCs w:val="24"/>
        </w:rPr>
        <w:t xml:space="preserve">δεύτερης ευκαιρίας. Με αυτούς τι θα κάνουμε; Έχετε προβλέψει κάτι; </w:t>
      </w:r>
    </w:p>
    <w:p w14:paraId="4EC190F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Συμφωνούμε μαζί σας ότι πρέπει να αντιμετωπιστούν </w:t>
      </w:r>
      <w:r w:rsidRPr="00A134D2">
        <w:rPr>
          <w:rFonts w:eastAsia="Times New Roman" w:cs="Times New Roman"/>
          <w:szCs w:val="24"/>
        </w:rPr>
        <w:t>οι στρατηγικοί κακοπληρωτές</w:t>
      </w:r>
      <w:r>
        <w:rPr>
          <w:rFonts w:eastAsia="Times New Roman" w:cs="Times New Roman"/>
          <w:szCs w:val="24"/>
        </w:rPr>
        <w:t>. Θ</w:t>
      </w:r>
      <w:r w:rsidRPr="00A134D2">
        <w:rPr>
          <w:rFonts w:eastAsia="Times New Roman" w:cs="Times New Roman"/>
          <w:szCs w:val="24"/>
        </w:rPr>
        <w:t>α πρέπει</w:t>
      </w:r>
      <w:r>
        <w:rPr>
          <w:rFonts w:eastAsia="Times New Roman" w:cs="Times New Roman"/>
          <w:szCs w:val="24"/>
        </w:rPr>
        <w:t>, όμως, και</w:t>
      </w:r>
      <w:r w:rsidRPr="00A134D2">
        <w:rPr>
          <w:rFonts w:eastAsia="Times New Roman" w:cs="Times New Roman"/>
          <w:szCs w:val="24"/>
        </w:rPr>
        <w:t xml:space="preserve"> να επιβραβευθούν </w:t>
      </w:r>
      <w:r>
        <w:rPr>
          <w:rFonts w:eastAsia="Times New Roman" w:cs="Times New Roman"/>
          <w:szCs w:val="24"/>
        </w:rPr>
        <w:t xml:space="preserve">οι </w:t>
      </w:r>
      <w:r w:rsidRPr="00A134D2">
        <w:rPr>
          <w:rFonts w:eastAsia="Times New Roman" w:cs="Times New Roman"/>
          <w:szCs w:val="24"/>
        </w:rPr>
        <w:t>καλοπληρωτές</w:t>
      </w:r>
      <w:r>
        <w:rPr>
          <w:rFonts w:eastAsia="Times New Roman" w:cs="Times New Roman"/>
          <w:szCs w:val="24"/>
        </w:rPr>
        <w:t>, α</w:t>
      </w:r>
      <w:r w:rsidRPr="00A134D2">
        <w:rPr>
          <w:rFonts w:eastAsia="Times New Roman" w:cs="Times New Roman"/>
          <w:szCs w:val="24"/>
        </w:rPr>
        <w:t>λλά και</w:t>
      </w:r>
      <w:r>
        <w:rPr>
          <w:rFonts w:eastAsia="Times New Roman" w:cs="Times New Roman"/>
          <w:szCs w:val="24"/>
        </w:rPr>
        <w:t xml:space="preserve"> να έχουν μία δεύτερη ευκαιρία </w:t>
      </w:r>
      <w:r w:rsidRPr="00A134D2">
        <w:rPr>
          <w:rFonts w:eastAsia="Times New Roman" w:cs="Times New Roman"/>
          <w:szCs w:val="24"/>
        </w:rPr>
        <w:t xml:space="preserve">όσοι άνθρωποι πραγματικά αυτή τη στιγμή δεν μπορούν να προχωρήσουν στην αποπληρωμή των δανείων </w:t>
      </w:r>
      <w:r>
        <w:rPr>
          <w:rFonts w:eastAsia="Times New Roman" w:cs="Times New Roman"/>
          <w:szCs w:val="24"/>
        </w:rPr>
        <w:t>τους.</w:t>
      </w:r>
      <w:r w:rsidRPr="00A134D2">
        <w:rPr>
          <w:rFonts w:eastAsia="Times New Roman" w:cs="Times New Roman"/>
          <w:szCs w:val="24"/>
        </w:rPr>
        <w:t xml:space="preserve"> </w:t>
      </w:r>
      <w:r>
        <w:rPr>
          <w:rFonts w:eastAsia="Times New Roman" w:cs="Times New Roman"/>
          <w:szCs w:val="24"/>
        </w:rPr>
        <w:t>Και δεν έχετε μία απάντηση για το τι</w:t>
      </w:r>
      <w:r w:rsidRPr="00A134D2">
        <w:rPr>
          <w:rFonts w:eastAsia="Times New Roman" w:cs="Times New Roman"/>
          <w:szCs w:val="24"/>
        </w:rPr>
        <w:t xml:space="preserve"> θα γίνει με </w:t>
      </w:r>
      <w:r>
        <w:rPr>
          <w:rFonts w:eastAsia="Times New Roman" w:cs="Times New Roman"/>
          <w:szCs w:val="24"/>
        </w:rPr>
        <w:t>αυτούς.</w:t>
      </w:r>
      <w:r w:rsidRPr="00A134D2">
        <w:rPr>
          <w:rFonts w:eastAsia="Times New Roman" w:cs="Times New Roman"/>
          <w:szCs w:val="24"/>
        </w:rPr>
        <w:t xml:space="preserve"> </w:t>
      </w:r>
    </w:p>
    <w:p w14:paraId="4EC190F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Υ</w:t>
      </w:r>
      <w:r w:rsidRPr="00A134D2">
        <w:rPr>
          <w:rFonts w:eastAsia="Times New Roman" w:cs="Times New Roman"/>
          <w:szCs w:val="24"/>
        </w:rPr>
        <w:t xml:space="preserve">πάρχει μία εκκρεμότητα </w:t>
      </w:r>
      <w:r>
        <w:rPr>
          <w:rFonts w:eastAsia="Times New Roman" w:cs="Times New Roman"/>
          <w:szCs w:val="24"/>
        </w:rPr>
        <w:t xml:space="preserve">για το </w:t>
      </w:r>
      <w:r w:rsidRPr="00A134D2">
        <w:rPr>
          <w:rFonts w:eastAsia="Times New Roman" w:cs="Times New Roman"/>
          <w:szCs w:val="24"/>
        </w:rPr>
        <w:t>τι γίνεται με το ελβετικό φράγκο</w:t>
      </w:r>
      <w:r>
        <w:rPr>
          <w:rFonts w:eastAsia="Times New Roman" w:cs="Times New Roman"/>
          <w:szCs w:val="24"/>
        </w:rPr>
        <w:t>.</w:t>
      </w:r>
      <w:r w:rsidRPr="00A134D2">
        <w:rPr>
          <w:rFonts w:eastAsia="Times New Roman" w:cs="Times New Roman"/>
          <w:szCs w:val="24"/>
        </w:rPr>
        <w:t xml:space="preserve"> Ελπίζω να μην κρύβεστε στο</w:t>
      </w:r>
      <w:r>
        <w:rPr>
          <w:rFonts w:eastAsia="Times New Roman" w:cs="Times New Roman"/>
          <w:szCs w:val="24"/>
        </w:rPr>
        <w:t>ν</w:t>
      </w:r>
      <w:r w:rsidRPr="00A134D2">
        <w:rPr>
          <w:rFonts w:eastAsia="Times New Roman" w:cs="Times New Roman"/>
          <w:szCs w:val="24"/>
        </w:rPr>
        <w:t xml:space="preserve"> μανδ</w:t>
      </w:r>
      <w:r w:rsidRPr="00A134D2">
        <w:rPr>
          <w:rFonts w:eastAsia="Times New Roman" w:cs="Times New Roman"/>
          <w:szCs w:val="24"/>
        </w:rPr>
        <w:t>ύα της δικαιολογίας τ</w:t>
      </w:r>
      <w:r>
        <w:rPr>
          <w:rFonts w:eastAsia="Times New Roman" w:cs="Times New Roman"/>
          <w:szCs w:val="24"/>
        </w:rPr>
        <w:t>ων</w:t>
      </w:r>
      <w:r w:rsidRPr="00A134D2">
        <w:rPr>
          <w:rFonts w:eastAsia="Times New Roman" w:cs="Times New Roman"/>
          <w:szCs w:val="24"/>
        </w:rPr>
        <w:t xml:space="preserve"> τραπεζών και των υπαλλήλων</w:t>
      </w:r>
      <w:r>
        <w:rPr>
          <w:rFonts w:eastAsia="Times New Roman" w:cs="Times New Roman"/>
          <w:szCs w:val="24"/>
        </w:rPr>
        <w:t>,</w:t>
      </w:r>
      <w:r w:rsidRPr="00A134D2">
        <w:rPr>
          <w:rFonts w:eastAsia="Times New Roman" w:cs="Times New Roman"/>
          <w:szCs w:val="24"/>
        </w:rPr>
        <w:t xml:space="preserve"> οι οποίοι ανα</w:t>
      </w:r>
      <w:r>
        <w:rPr>
          <w:rFonts w:eastAsia="Times New Roman" w:cs="Times New Roman"/>
          <w:szCs w:val="24"/>
        </w:rPr>
        <w:t>φέρουν «εμείς τους ενημερώναμε</w:t>
      </w:r>
      <w:r w:rsidRPr="00A134D2">
        <w:rPr>
          <w:rFonts w:eastAsia="Times New Roman" w:cs="Times New Roman"/>
          <w:szCs w:val="24"/>
        </w:rPr>
        <w:t xml:space="preserve"> και εκείνοι </w:t>
      </w:r>
      <w:r>
        <w:rPr>
          <w:rFonts w:eastAsia="Times New Roman" w:cs="Times New Roman"/>
          <w:szCs w:val="24"/>
        </w:rPr>
        <w:t>έπαιρναν</w:t>
      </w:r>
      <w:r w:rsidRPr="00A134D2">
        <w:rPr>
          <w:rFonts w:eastAsia="Times New Roman" w:cs="Times New Roman"/>
          <w:szCs w:val="24"/>
        </w:rPr>
        <w:t xml:space="preserve"> το ρίσκο </w:t>
      </w:r>
      <w:r>
        <w:rPr>
          <w:rFonts w:eastAsia="Times New Roman" w:cs="Times New Roman"/>
          <w:szCs w:val="24"/>
        </w:rPr>
        <w:t>τους».</w:t>
      </w:r>
      <w:r w:rsidRPr="00A134D2">
        <w:rPr>
          <w:rFonts w:eastAsia="Times New Roman" w:cs="Times New Roman"/>
          <w:szCs w:val="24"/>
        </w:rPr>
        <w:t xml:space="preserve"> </w:t>
      </w:r>
      <w:r>
        <w:rPr>
          <w:rFonts w:eastAsia="Times New Roman" w:cs="Times New Roman"/>
          <w:szCs w:val="24"/>
        </w:rPr>
        <w:t>Γνωρίζετε, όμως,</w:t>
      </w:r>
      <w:r w:rsidRPr="00A134D2">
        <w:rPr>
          <w:rFonts w:eastAsia="Times New Roman" w:cs="Times New Roman"/>
          <w:szCs w:val="24"/>
        </w:rPr>
        <w:t xml:space="preserve"> ότι αυτό δεν είναι </w:t>
      </w:r>
      <w:r>
        <w:rPr>
          <w:rFonts w:eastAsia="Times New Roman" w:cs="Times New Roman"/>
          <w:szCs w:val="24"/>
        </w:rPr>
        <w:t xml:space="preserve">η </w:t>
      </w:r>
      <w:r w:rsidRPr="00A134D2">
        <w:rPr>
          <w:rFonts w:eastAsia="Times New Roman" w:cs="Times New Roman"/>
          <w:szCs w:val="24"/>
        </w:rPr>
        <w:t>πραγματικότητα</w:t>
      </w:r>
      <w:r>
        <w:rPr>
          <w:rFonts w:eastAsia="Times New Roman" w:cs="Times New Roman"/>
          <w:szCs w:val="24"/>
        </w:rPr>
        <w:t xml:space="preserve">. </w:t>
      </w:r>
    </w:p>
    <w:p w14:paraId="4EC190F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Κ</w:t>
      </w:r>
      <w:r w:rsidRPr="00A134D2">
        <w:rPr>
          <w:rFonts w:eastAsia="Times New Roman" w:cs="Times New Roman"/>
          <w:szCs w:val="24"/>
        </w:rPr>
        <w:t xml:space="preserve">αι θα ήθελα να σκεφτείτε σοβαρά </w:t>
      </w:r>
      <w:r>
        <w:rPr>
          <w:rFonts w:eastAsia="Times New Roman" w:cs="Times New Roman"/>
          <w:szCs w:val="24"/>
        </w:rPr>
        <w:t>και την πρότασ</w:t>
      </w:r>
      <w:r w:rsidRPr="00A134D2">
        <w:rPr>
          <w:rFonts w:eastAsia="Times New Roman" w:cs="Times New Roman"/>
          <w:szCs w:val="24"/>
        </w:rPr>
        <w:t xml:space="preserve">η </w:t>
      </w:r>
      <w:r>
        <w:rPr>
          <w:rFonts w:eastAsia="Times New Roman" w:cs="Times New Roman"/>
          <w:szCs w:val="24"/>
        </w:rPr>
        <w:t>που έχουμε κάνει σα</w:t>
      </w:r>
      <w:r>
        <w:rPr>
          <w:rFonts w:eastAsia="Times New Roman" w:cs="Times New Roman"/>
          <w:szCs w:val="24"/>
        </w:rPr>
        <w:t xml:space="preserve">ν Ένωση Κεντρώων, η </w:t>
      </w:r>
      <w:r w:rsidRPr="00A134D2">
        <w:rPr>
          <w:rFonts w:eastAsia="Times New Roman" w:cs="Times New Roman"/>
          <w:szCs w:val="24"/>
        </w:rPr>
        <w:t xml:space="preserve">οποία λέει </w:t>
      </w:r>
      <w:r>
        <w:rPr>
          <w:rFonts w:eastAsia="Times New Roman" w:cs="Times New Roman"/>
          <w:szCs w:val="24"/>
        </w:rPr>
        <w:t>-</w:t>
      </w:r>
      <w:r w:rsidRPr="00A134D2">
        <w:rPr>
          <w:rFonts w:eastAsia="Times New Roman" w:cs="Times New Roman"/>
          <w:szCs w:val="24"/>
        </w:rPr>
        <w:t>και είναι</w:t>
      </w:r>
      <w:r>
        <w:rPr>
          <w:rFonts w:eastAsia="Times New Roman" w:cs="Times New Roman"/>
          <w:szCs w:val="24"/>
        </w:rPr>
        <w:t>,</w:t>
      </w:r>
      <w:r w:rsidRPr="00A134D2">
        <w:rPr>
          <w:rFonts w:eastAsia="Times New Roman" w:cs="Times New Roman"/>
          <w:szCs w:val="24"/>
        </w:rPr>
        <w:t xml:space="preserve"> θεωρώ</w:t>
      </w:r>
      <w:r>
        <w:rPr>
          <w:rFonts w:eastAsia="Times New Roman" w:cs="Times New Roman"/>
          <w:szCs w:val="24"/>
        </w:rPr>
        <w:t>,</w:t>
      </w:r>
      <w:r w:rsidRPr="00A134D2">
        <w:rPr>
          <w:rFonts w:eastAsia="Times New Roman" w:cs="Times New Roman"/>
          <w:szCs w:val="24"/>
        </w:rPr>
        <w:t xml:space="preserve"> εύλογο</w:t>
      </w:r>
      <w:r>
        <w:rPr>
          <w:rFonts w:eastAsia="Times New Roman" w:cs="Times New Roman"/>
          <w:szCs w:val="24"/>
        </w:rPr>
        <w:t>- ότι</w:t>
      </w:r>
      <w:r w:rsidRPr="00A134D2">
        <w:rPr>
          <w:rFonts w:eastAsia="Times New Roman" w:cs="Times New Roman"/>
          <w:szCs w:val="24"/>
        </w:rPr>
        <w:t xml:space="preserve"> εάν κάποιος έχει αποπληρώσει το ένα τρίτο της οφειλής του</w:t>
      </w:r>
      <w:r>
        <w:rPr>
          <w:rFonts w:eastAsia="Times New Roman" w:cs="Times New Roman"/>
          <w:szCs w:val="24"/>
        </w:rPr>
        <w:t>,</w:t>
      </w:r>
      <w:r w:rsidRPr="00A134D2">
        <w:rPr>
          <w:rFonts w:eastAsia="Times New Roman" w:cs="Times New Roman"/>
          <w:szCs w:val="24"/>
        </w:rPr>
        <w:t xml:space="preserve"> </w:t>
      </w:r>
      <w:r>
        <w:rPr>
          <w:rFonts w:eastAsia="Times New Roman" w:cs="Times New Roman"/>
          <w:szCs w:val="24"/>
        </w:rPr>
        <w:t xml:space="preserve">δηλαδή </w:t>
      </w:r>
      <w:r w:rsidRPr="00A134D2">
        <w:rPr>
          <w:rFonts w:eastAsia="Times New Roman" w:cs="Times New Roman"/>
          <w:szCs w:val="24"/>
        </w:rPr>
        <w:t xml:space="preserve">ένα πολύ μεγάλο ποσοστό </w:t>
      </w:r>
      <w:r>
        <w:rPr>
          <w:rFonts w:eastAsia="Times New Roman" w:cs="Times New Roman"/>
          <w:szCs w:val="24"/>
        </w:rPr>
        <w:t xml:space="preserve">από τα οφειλόμενα, </w:t>
      </w:r>
      <w:r w:rsidRPr="00A134D2">
        <w:rPr>
          <w:rFonts w:eastAsia="Times New Roman" w:cs="Times New Roman"/>
          <w:szCs w:val="24"/>
        </w:rPr>
        <w:t>να μπορεί να χρήζει ευνοϊκής μεταχείρισης και να μπορεί να εντάσσεται μέσα στο πλαίσι</w:t>
      </w:r>
      <w:r w:rsidRPr="00A134D2">
        <w:rPr>
          <w:rFonts w:eastAsia="Times New Roman" w:cs="Times New Roman"/>
          <w:szCs w:val="24"/>
        </w:rPr>
        <w:t>ο των ανθρώπων οι οποίοι μπορούν να έχουν μία δεύτερη ευκαιρία</w:t>
      </w:r>
      <w:r>
        <w:rPr>
          <w:rFonts w:eastAsia="Times New Roman" w:cs="Times New Roman"/>
          <w:szCs w:val="24"/>
        </w:rPr>
        <w:t>.</w:t>
      </w:r>
    </w:p>
    <w:p w14:paraId="4EC190F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Μ</w:t>
      </w:r>
      <w:r w:rsidRPr="00A134D2">
        <w:rPr>
          <w:rFonts w:eastAsia="Times New Roman" w:cs="Times New Roman"/>
          <w:szCs w:val="24"/>
        </w:rPr>
        <w:t xml:space="preserve">ε τη διάταξη και </w:t>
      </w:r>
      <w:r>
        <w:rPr>
          <w:rFonts w:eastAsia="Times New Roman" w:cs="Times New Roman"/>
          <w:szCs w:val="24"/>
        </w:rPr>
        <w:t xml:space="preserve">την </w:t>
      </w:r>
      <w:r w:rsidRPr="00A134D2">
        <w:rPr>
          <w:rFonts w:eastAsia="Times New Roman" w:cs="Times New Roman"/>
          <w:szCs w:val="24"/>
        </w:rPr>
        <w:t>τροπολογία που έχετε φέρει</w:t>
      </w:r>
      <w:r>
        <w:rPr>
          <w:rFonts w:eastAsia="Times New Roman" w:cs="Times New Roman"/>
          <w:szCs w:val="24"/>
        </w:rPr>
        <w:t>, πολλοί απ’ αυτούς μένουν ε</w:t>
      </w:r>
      <w:r w:rsidRPr="00A134D2">
        <w:rPr>
          <w:rFonts w:eastAsia="Times New Roman" w:cs="Times New Roman"/>
          <w:szCs w:val="24"/>
        </w:rPr>
        <w:t>κτός</w:t>
      </w:r>
      <w:r>
        <w:rPr>
          <w:rFonts w:eastAsia="Times New Roman" w:cs="Times New Roman"/>
          <w:szCs w:val="24"/>
        </w:rPr>
        <w:t>, ενώ</w:t>
      </w:r>
      <w:r w:rsidRPr="00A134D2">
        <w:rPr>
          <w:rFonts w:eastAsia="Times New Roman" w:cs="Times New Roman"/>
          <w:szCs w:val="24"/>
        </w:rPr>
        <w:t xml:space="preserve"> υπάρχουν άνθρωποι οι οποίοι έχουν καταβάλει μικρότερο ποσό και στο τέλος της ημέρας μπορεί και να ε</w:t>
      </w:r>
      <w:r>
        <w:rPr>
          <w:rFonts w:eastAsia="Times New Roman" w:cs="Times New Roman"/>
          <w:szCs w:val="24"/>
        </w:rPr>
        <w:t>υ</w:t>
      </w:r>
      <w:r w:rsidRPr="00A134D2">
        <w:rPr>
          <w:rFonts w:eastAsia="Times New Roman" w:cs="Times New Roman"/>
          <w:szCs w:val="24"/>
        </w:rPr>
        <w:t>νοηθούν</w:t>
      </w:r>
      <w:r>
        <w:rPr>
          <w:rFonts w:eastAsia="Times New Roman" w:cs="Times New Roman"/>
          <w:szCs w:val="24"/>
        </w:rPr>
        <w:t>.</w:t>
      </w:r>
    </w:p>
    <w:p w14:paraId="4EC190F5" w14:textId="77777777" w:rsidR="008E01FC" w:rsidRDefault="002168A0">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τυπάει το κουδούνι λήξεως του χρό</w:t>
      </w:r>
      <w:r>
        <w:rPr>
          <w:rFonts w:eastAsia="Times New Roman"/>
          <w:bCs/>
          <w:szCs w:val="24"/>
        </w:rPr>
        <w:t>νου ομιλίας του κυρίου Αντιπροέδρου)</w:t>
      </w:r>
    </w:p>
    <w:p w14:paraId="4EC190F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w:t>
      </w:r>
      <w:r w:rsidRPr="00A134D2">
        <w:rPr>
          <w:rFonts w:eastAsia="Times New Roman" w:cs="Times New Roman"/>
          <w:szCs w:val="24"/>
        </w:rPr>
        <w:t xml:space="preserve">πίσης θεωρούμε ότι </w:t>
      </w:r>
      <w:r>
        <w:rPr>
          <w:rFonts w:eastAsia="Times New Roman" w:cs="Times New Roman"/>
          <w:szCs w:val="24"/>
        </w:rPr>
        <w:t>-</w:t>
      </w:r>
      <w:r w:rsidRPr="00A134D2">
        <w:rPr>
          <w:rFonts w:eastAsia="Times New Roman" w:cs="Times New Roman"/>
          <w:szCs w:val="24"/>
        </w:rPr>
        <w:t>και ολοκληρών</w:t>
      </w:r>
      <w:r>
        <w:rPr>
          <w:rFonts w:eastAsia="Times New Roman" w:cs="Times New Roman"/>
          <w:szCs w:val="24"/>
        </w:rPr>
        <w:t>ω με</w:t>
      </w:r>
      <w:r w:rsidRPr="00A134D2">
        <w:rPr>
          <w:rFonts w:eastAsia="Times New Roman" w:cs="Times New Roman"/>
          <w:szCs w:val="24"/>
        </w:rPr>
        <w:t xml:space="preserve"> αυτό</w:t>
      </w:r>
      <w:r>
        <w:rPr>
          <w:rFonts w:eastAsia="Times New Roman" w:cs="Times New Roman"/>
          <w:szCs w:val="24"/>
        </w:rPr>
        <w:t>, κύριε Π</w:t>
      </w:r>
      <w:r w:rsidRPr="00A134D2">
        <w:rPr>
          <w:rFonts w:eastAsia="Times New Roman" w:cs="Times New Roman"/>
          <w:szCs w:val="24"/>
        </w:rPr>
        <w:t>ρόεδρε</w:t>
      </w:r>
      <w:r>
        <w:rPr>
          <w:rFonts w:eastAsia="Times New Roman" w:cs="Times New Roman"/>
          <w:szCs w:val="24"/>
        </w:rPr>
        <w:t>-</w:t>
      </w:r>
      <w:r w:rsidRPr="00A134D2">
        <w:rPr>
          <w:rFonts w:eastAsia="Times New Roman" w:cs="Times New Roman"/>
          <w:szCs w:val="24"/>
        </w:rPr>
        <w:t xml:space="preserve"> θα πρέπει να δούμε ακόμη και την </w:t>
      </w:r>
      <w:r>
        <w:rPr>
          <w:rFonts w:eastAsia="Times New Roman" w:cs="Times New Roman"/>
          <w:szCs w:val="24"/>
        </w:rPr>
        <w:t>-σε εισαγωγικά- «</w:t>
      </w:r>
      <w:r w:rsidRPr="00A134D2">
        <w:rPr>
          <w:rFonts w:eastAsia="Times New Roman" w:cs="Times New Roman"/>
          <w:szCs w:val="24"/>
        </w:rPr>
        <w:t>προστασία</w:t>
      </w:r>
      <w:r>
        <w:rPr>
          <w:rFonts w:eastAsia="Times New Roman" w:cs="Times New Roman"/>
          <w:szCs w:val="24"/>
        </w:rPr>
        <w:t>»</w:t>
      </w:r>
      <w:r w:rsidRPr="00A134D2">
        <w:rPr>
          <w:rFonts w:eastAsia="Times New Roman" w:cs="Times New Roman"/>
          <w:szCs w:val="24"/>
        </w:rPr>
        <w:t xml:space="preserve"> </w:t>
      </w:r>
      <w:r>
        <w:rPr>
          <w:rFonts w:eastAsia="Times New Roman" w:cs="Times New Roman"/>
          <w:szCs w:val="24"/>
        </w:rPr>
        <w:t>της δεύτερης κατοικίας, ε</w:t>
      </w:r>
      <w:r w:rsidRPr="00A134D2">
        <w:rPr>
          <w:rFonts w:eastAsia="Times New Roman" w:cs="Times New Roman"/>
          <w:szCs w:val="24"/>
        </w:rPr>
        <w:t xml:space="preserve">άν το </w:t>
      </w:r>
      <w:r w:rsidRPr="00A134D2">
        <w:rPr>
          <w:rFonts w:eastAsia="Times New Roman" w:cs="Times New Roman"/>
          <w:szCs w:val="24"/>
        </w:rPr>
        <w:t>άθροισμα των αντικειμενικ</w:t>
      </w:r>
      <w:r>
        <w:rPr>
          <w:rFonts w:eastAsia="Times New Roman" w:cs="Times New Roman"/>
          <w:szCs w:val="24"/>
        </w:rPr>
        <w:t>ών αξιών δεν υπερβαίνει τις 200.000. Δ</w:t>
      </w:r>
      <w:r w:rsidRPr="00A134D2">
        <w:rPr>
          <w:rFonts w:eastAsia="Times New Roman" w:cs="Times New Roman"/>
          <w:szCs w:val="24"/>
        </w:rPr>
        <w:t>εν</w:t>
      </w:r>
      <w:r>
        <w:rPr>
          <w:rFonts w:eastAsia="Times New Roman" w:cs="Times New Roman"/>
          <w:szCs w:val="24"/>
        </w:rPr>
        <w:t xml:space="preserve"> είναι πολύ με</w:t>
      </w:r>
      <w:r>
        <w:rPr>
          <w:rFonts w:eastAsia="Times New Roman" w:cs="Times New Roman"/>
          <w:szCs w:val="24"/>
        </w:rPr>
        <w:lastRenderedPageBreak/>
        <w:t>γάλο ποσό για να ευνοήσουμε</w:t>
      </w:r>
      <w:r w:rsidRPr="00A134D2">
        <w:rPr>
          <w:rFonts w:eastAsia="Times New Roman" w:cs="Times New Roman"/>
          <w:szCs w:val="24"/>
        </w:rPr>
        <w:t xml:space="preserve"> και κάποιους ανθρώπους οι οποίοι μπορεί να έχουν ένα μικρό σπίτι και διαμένουν στην Αθήνα κα</w:t>
      </w:r>
      <w:r>
        <w:rPr>
          <w:rFonts w:eastAsia="Times New Roman" w:cs="Times New Roman"/>
          <w:szCs w:val="24"/>
        </w:rPr>
        <w:t>ι έχουν και ένα μικρό εξοχικό κ</w:t>
      </w:r>
      <w:r w:rsidRPr="00A134D2">
        <w:rPr>
          <w:rFonts w:eastAsia="Times New Roman" w:cs="Times New Roman"/>
          <w:szCs w:val="24"/>
        </w:rPr>
        <w:t>άπου στην επαρχία</w:t>
      </w:r>
      <w:r>
        <w:rPr>
          <w:rFonts w:eastAsia="Times New Roman" w:cs="Times New Roman"/>
          <w:szCs w:val="24"/>
        </w:rPr>
        <w:t>,</w:t>
      </w:r>
      <w:r w:rsidRPr="00A134D2">
        <w:rPr>
          <w:rFonts w:eastAsia="Times New Roman" w:cs="Times New Roman"/>
          <w:szCs w:val="24"/>
        </w:rPr>
        <w:t xml:space="preserve"> </w:t>
      </w:r>
      <w:r>
        <w:rPr>
          <w:rFonts w:eastAsia="Times New Roman" w:cs="Times New Roman"/>
          <w:szCs w:val="24"/>
        </w:rPr>
        <w:t xml:space="preserve">αρκεί </w:t>
      </w:r>
      <w:r w:rsidRPr="00A134D2">
        <w:rPr>
          <w:rFonts w:eastAsia="Times New Roman" w:cs="Times New Roman"/>
          <w:szCs w:val="24"/>
        </w:rPr>
        <w:t>τ</w:t>
      </w:r>
      <w:r w:rsidRPr="00A134D2">
        <w:rPr>
          <w:rFonts w:eastAsia="Times New Roman" w:cs="Times New Roman"/>
          <w:szCs w:val="24"/>
        </w:rPr>
        <w:t xml:space="preserve">ο σύνολο της </w:t>
      </w:r>
      <w:r>
        <w:rPr>
          <w:rFonts w:eastAsia="Times New Roman" w:cs="Times New Roman"/>
          <w:szCs w:val="24"/>
        </w:rPr>
        <w:t xml:space="preserve">αντικειμενικής αξίας </w:t>
      </w:r>
      <w:r w:rsidRPr="00A134D2">
        <w:rPr>
          <w:rFonts w:eastAsia="Times New Roman" w:cs="Times New Roman"/>
          <w:szCs w:val="24"/>
        </w:rPr>
        <w:t>βέβαια να μην υπερβαίνει τις 200</w:t>
      </w:r>
      <w:r>
        <w:rPr>
          <w:rFonts w:eastAsia="Times New Roman" w:cs="Times New Roman"/>
          <w:szCs w:val="24"/>
        </w:rPr>
        <w:t>.000. ευρώ.</w:t>
      </w:r>
    </w:p>
    <w:p w14:paraId="4EC190F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Ειπώθηκε και από την πλευρά του το ΚΚΕ</w:t>
      </w:r>
      <w:r w:rsidRPr="00A134D2">
        <w:rPr>
          <w:rFonts w:eastAsia="Times New Roman" w:cs="Times New Roman"/>
          <w:szCs w:val="24"/>
        </w:rPr>
        <w:t xml:space="preserve"> </w:t>
      </w:r>
      <w:r>
        <w:rPr>
          <w:rFonts w:eastAsia="Times New Roman" w:cs="Times New Roman"/>
          <w:szCs w:val="24"/>
        </w:rPr>
        <w:t>-</w:t>
      </w:r>
      <w:r w:rsidRPr="00A134D2">
        <w:rPr>
          <w:rFonts w:eastAsia="Times New Roman" w:cs="Times New Roman"/>
          <w:szCs w:val="24"/>
        </w:rPr>
        <w:t>και θα κλείσω με αυτό</w:t>
      </w:r>
      <w:r>
        <w:rPr>
          <w:rFonts w:eastAsia="Times New Roman" w:cs="Times New Roman"/>
          <w:szCs w:val="24"/>
        </w:rPr>
        <w:t>-</w:t>
      </w:r>
      <w:r w:rsidRPr="00A134D2">
        <w:rPr>
          <w:rFonts w:eastAsia="Times New Roman" w:cs="Times New Roman"/>
          <w:szCs w:val="24"/>
        </w:rPr>
        <w:t xml:space="preserve"> </w:t>
      </w:r>
      <w:r>
        <w:rPr>
          <w:rFonts w:eastAsia="Times New Roman" w:cs="Times New Roman"/>
          <w:szCs w:val="24"/>
        </w:rPr>
        <w:t xml:space="preserve">ότι έχει </w:t>
      </w:r>
      <w:r w:rsidRPr="00A134D2">
        <w:rPr>
          <w:rFonts w:eastAsia="Times New Roman" w:cs="Times New Roman"/>
          <w:szCs w:val="24"/>
        </w:rPr>
        <w:t>κάνει μία τροπολογία</w:t>
      </w:r>
      <w:r>
        <w:rPr>
          <w:rFonts w:eastAsia="Times New Roman" w:cs="Times New Roman"/>
          <w:szCs w:val="24"/>
        </w:rPr>
        <w:t>. Έ</w:t>
      </w:r>
      <w:r w:rsidRPr="00A134D2">
        <w:rPr>
          <w:rFonts w:eastAsia="Times New Roman" w:cs="Times New Roman"/>
          <w:szCs w:val="24"/>
        </w:rPr>
        <w:t>χω μία ερώτη</w:t>
      </w:r>
      <w:r>
        <w:rPr>
          <w:rFonts w:eastAsia="Times New Roman" w:cs="Times New Roman"/>
          <w:szCs w:val="24"/>
        </w:rPr>
        <w:t>ση: Θεωρείτε</w:t>
      </w:r>
      <w:r w:rsidRPr="00A134D2">
        <w:rPr>
          <w:rFonts w:eastAsia="Times New Roman" w:cs="Times New Roman"/>
          <w:szCs w:val="24"/>
        </w:rPr>
        <w:t xml:space="preserve"> λαϊκή </w:t>
      </w:r>
      <w:r>
        <w:rPr>
          <w:rFonts w:eastAsia="Times New Roman" w:cs="Times New Roman"/>
          <w:szCs w:val="24"/>
        </w:rPr>
        <w:t xml:space="preserve">την </w:t>
      </w:r>
      <w:r w:rsidRPr="00A134D2">
        <w:rPr>
          <w:rFonts w:eastAsia="Times New Roman" w:cs="Times New Roman"/>
          <w:szCs w:val="24"/>
        </w:rPr>
        <w:t xml:space="preserve">οικογένεια </w:t>
      </w:r>
      <w:r>
        <w:rPr>
          <w:rFonts w:eastAsia="Times New Roman" w:cs="Times New Roman"/>
          <w:szCs w:val="24"/>
        </w:rPr>
        <w:t>με ετήσιο οικογενειακό εισόδημα 40.00</w:t>
      </w:r>
      <w:r>
        <w:rPr>
          <w:rFonts w:eastAsia="Times New Roman" w:cs="Times New Roman"/>
          <w:szCs w:val="24"/>
        </w:rPr>
        <w:t>0 ε</w:t>
      </w:r>
      <w:r w:rsidRPr="00A134D2">
        <w:rPr>
          <w:rFonts w:eastAsia="Times New Roman" w:cs="Times New Roman"/>
          <w:szCs w:val="24"/>
        </w:rPr>
        <w:t>υρώ</w:t>
      </w:r>
      <w:r>
        <w:rPr>
          <w:rFonts w:eastAsia="Times New Roman" w:cs="Times New Roman"/>
          <w:szCs w:val="24"/>
        </w:rPr>
        <w:t>;</w:t>
      </w:r>
      <w:r w:rsidRPr="00A134D2">
        <w:rPr>
          <w:rFonts w:eastAsia="Times New Roman" w:cs="Times New Roman"/>
          <w:szCs w:val="24"/>
        </w:rPr>
        <w:t xml:space="preserve"> </w:t>
      </w:r>
      <w:r>
        <w:rPr>
          <w:rFonts w:eastAsia="Times New Roman" w:cs="Times New Roman"/>
          <w:szCs w:val="24"/>
        </w:rPr>
        <w:t>Όσοι, δηλαδή, έχουν 10.000 ευρώ και 15.000 ευρώ εισόδημα, τι είναι;</w:t>
      </w:r>
      <w:r w:rsidRPr="00A134D2">
        <w:rPr>
          <w:rFonts w:eastAsia="Times New Roman" w:cs="Times New Roman"/>
          <w:szCs w:val="24"/>
        </w:rPr>
        <w:t xml:space="preserve"> Δεν είναι λαϊκές οικογένειες</w:t>
      </w:r>
      <w:r>
        <w:rPr>
          <w:rFonts w:eastAsia="Times New Roman" w:cs="Times New Roman"/>
          <w:szCs w:val="24"/>
        </w:rPr>
        <w:t>; Οι 40.000</w:t>
      </w:r>
      <w:r w:rsidRPr="00A134D2">
        <w:rPr>
          <w:rFonts w:eastAsia="Times New Roman" w:cs="Times New Roman"/>
          <w:szCs w:val="24"/>
        </w:rPr>
        <w:t xml:space="preserve"> είναι το όριο της λαϊκής οικογένειας</w:t>
      </w:r>
      <w:r>
        <w:rPr>
          <w:rFonts w:eastAsia="Times New Roman" w:cs="Times New Roman"/>
          <w:szCs w:val="24"/>
        </w:rPr>
        <w:t>;</w:t>
      </w:r>
      <w:r w:rsidRPr="00A134D2">
        <w:rPr>
          <w:rFonts w:eastAsia="Times New Roman" w:cs="Times New Roman"/>
          <w:szCs w:val="24"/>
        </w:rPr>
        <w:t xml:space="preserve"> Δεν νομίζω ότι υπάρχουν πολλές οικογένειες</w:t>
      </w:r>
      <w:r>
        <w:rPr>
          <w:rFonts w:eastAsia="Times New Roman" w:cs="Times New Roman"/>
          <w:szCs w:val="24"/>
        </w:rPr>
        <w:t xml:space="preserve"> με</w:t>
      </w:r>
      <w:r w:rsidRPr="00A134D2">
        <w:rPr>
          <w:rFonts w:eastAsia="Times New Roman" w:cs="Times New Roman"/>
          <w:szCs w:val="24"/>
        </w:rPr>
        <w:t xml:space="preserve"> 40.000</w:t>
      </w:r>
      <w:r>
        <w:rPr>
          <w:rFonts w:eastAsia="Times New Roman" w:cs="Times New Roman"/>
          <w:szCs w:val="24"/>
        </w:rPr>
        <w:t>. Θα έπρεπε να είναι χαμηλό το όριό</w:t>
      </w:r>
      <w:r w:rsidRPr="00A134D2">
        <w:rPr>
          <w:rFonts w:eastAsia="Times New Roman" w:cs="Times New Roman"/>
          <w:szCs w:val="24"/>
        </w:rPr>
        <w:t xml:space="preserve"> σας για τη λαϊ</w:t>
      </w:r>
      <w:r w:rsidRPr="00A134D2">
        <w:rPr>
          <w:rFonts w:eastAsia="Times New Roman" w:cs="Times New Roman"/>
          <w:szCs w:val="24"/>
        </w:rPr>
        <w:t>κή οικογένεια</w:t>
      </w:r>
      <w:r>
        <w:rPr>
          <w:rFonts w:eastAsia="Times New Roman" w:cs="Times New Roman"/>
          <w:szCs w:val="24"/>
        </w:rPr>
        <w:t>,</w:t>
      </w:r>
      <w:r w:rsidRPr="00A134D2">
        <w:rPr>
          <w:rFonts w:eastAsia="Times New Roman" w:cs="Times New Roman"/>
          <w:szCs w:val="24"/>
        </w:rPr>
        <w:t xml:space="preserve"> για να μπορεί να προστατευτεί</w:t>
      </w:r>
      <w:r>
        <w:rPr>
          <w:rFonts w:eastAsia="Times New Roman" w:cs="Times New Roman"/>
          <w:szCs w:val="24"/>
        </w:rPr>
        <w:t>.</w:t>
      </w:r>
    </w:p>
    <w:p w14:paraId="4EC190F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Θα ψηφίσουμε «</w:t>
      </w:r>
      <w:r>
        <w:rPr>
          <w:rFonts w:eastAsia="Times New Roman" w:cs="Times New Roman"/>
          <w:szCs w:val="24"/>
        </w:rPr>
        <w:t>παρών</w:t>
      </w:r>
      <w:r>
        <w:rPr>
          <w:rFonts w:eastAsia="Times New Roman" w:cs="Times New Roman"/>
          <w:szCs w:val="24"/>
        </w:rPr>
        <w:t>» επί της αρχής, «</w:t>
      </w:r>
      <w:r>
        <w:rPr>
          <w:rFonts w:eastAsia="Times New Roman" w:cs="Times New Roman"/>
          <w:szCs w:val="24"/>
        </w:rPr>
        <w:t>παρών</w:t>
      </w:r>
      <w:r>
        <w:rPr>
          <w:rFonts w:eastAsia="Times New Roman" w:cs="Times New Roman"/>
          <w:szCs w:val="24"/>
        </w:rPr>
        <w:t xml:space="preserve">» επί του συνόλου και θα υπερψηφίσουμε λογικά την τροπολογία, παρ’ όλο που είναι ελλιπής. </w:t>
      </w:r>
    </w:p>
    <w:p w14:paraId="4EC190F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w:t>
      </w:r>
      <w:r w:rsidRPr="00A134D2">
        <w:rPr>
          <w:rFonts w:eastAsia="Times New Roman" w:cs="Times New Roman"/>
          <w:szCs w:val="24"/>
        </w:rPr>
        <w:t xml:space="preserve">υχαριστώ πάρα πολύ για την προσοχή </w:t>
      </w:r>
      <w:r>
        <w:rPr>
          <w:rFonts w:eastAsia="Times New Roman" w:cs="Times New Roman"/>
          <w:szCs w:val="24"/>
        </w:rPr>
        <w:t>σας.</w:t>
      </w:r>
    </w:p>
    <w:p w14:paraId="4EC190FA" w14:textId="77777777" w:rsidR="008E01FC" w:rsidRDefault="002168A0">
      <w:pPr>
        <w:spacing w:line="600" w:lineRule="auto"/>
        <w:ind w:firstLine="720"/>
        <w:jc w:val="center"/>
        <w:rPr>
          <w:rFonts w:eastAsia="Times New Roman"/>
          <w:bCs/>
        </w:rPr>
      </w:pPr>
      <w:r w:rsidRPr="006651D3">
        <w:rPr>
          <w:rFonts w:eastAsia="Times New Roman"/>
          <w:bCs/>
        </w:rPr>
        <w:lastRenderedPageBreak/>
        <w:t xml:space="preserve">(Χειροκροτήματα από την πτέρυγα </w:t>
      </w:r>
      <w:r>
        <w:rPr>
          <w:rFonts w:eastAsia="Times New Roman"/>
          <w:bCs/>
        </w:rPr>
        <w:t xml:space="preserve">της </w:t>
      </w:r>
      <w:r>
        <w:rPr>
          <w:rFonts w:eastAsia="Times New Roman"/>
          <w:bCs/>
        </w:rPr>
        <w:t>Ένωσης Κεντρώων</w:t>
      </w:r>
      <w:r w:rsidRPr="006651D3">
        <w:rPr>
          <w:rFonts w:eastAsia="Times New Roman"/>
          <w:bCs/>
        </w:rPr>
        <w:t>)</w:t>
      </w:r>
    </w:p>
    <w:p w14:paraId="4EC190FB" w14:textId="77777777" w:rsidR="008E01FC" w:rsidRDefault="002168A0">
      <w:pPr>
        <w:spacing w:line="600" w:lineRule="auto"/>
        <w:ind w:firstLine="720"/>
        <w:jc w:val="both"/>
        <w:rPr>
          <w:rFonts w:eastAsia="Times New Roman" w:cs="Times New Roman"/>
          <w:szCs w:val="24"/>
        </w:rPr>
      </w:pPr>
      <w:r>
        <w:rPr>
          <w:rFonts w:eastAsia="Times New Roman"/>
          <w:b/>
          <w:bCs/>
          <w:szCs w:val="24"/>
        </w:rPr>
        <w:t xml:space="preserve">ΠΡΟΕΔΡΕΥΩΝ (Αναστάσιος Κουράκης): </w:t>
      </w:r>
      <w:r w:rsidRPr="00A134D2">
        <w:rPr>
          <w:rFonts w:eastAsia="Times New Roman" w:cs="Times New Roman"/>
          <w:szCs w:val="24"/>
        </w:rPr>
        <w:t>Ευχαριστούμε πολύ</w:t>
      </w:r>
      <w:r>
        <w:rPr>
          <w:rFonts w:eastAsia="Times New Roman" w:cs="Times New Roman"/>
          <w:szCs w:val="24"/>
        </w:rPr>
        <w:t>.</w:t>
      </w:r>
      <w:r w:rsidRPr="00A134D2">
        <w:rPr>
          <w:rFonts w:eastAsia="Times New Roman" w:cs="Times New Roman"/>
          <w:szCs w:val="24"/>
        </w:rPr>
        <w:t xml:space="preserve"> </w:t>
      </w:r>
    </w:p>
    <w:p w14:paraId="4EC190F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A134D2">
        <w:rPr>
          <w:rFonts w:eastAsia="Times New Roman" w:cs="Times New Roman"/>
          <w:szCs w:val="24"/>
        </w:rPr>
        <w:t xml:space="preserve">γίνεται γνωστό </w:t>
      </w:r>
      <w:r>
        <w:rPr>
          <w:rFonts w:eastAsia="Times New Roman" w:cs="Times New Roman"/>
          <w:szCs w:val="24"/>
        </w:rPr>
        <w:t xml:space="preserve">στο Σώμα </w:t>
      </w:r>
      <w:r w:rsidRPr="00A134D2">
        <w:rPr>
          <w:rFonts w:eastAsia="Times New Roman" w:cs="Times New Roman"/>
          <w:szCs w:val="24"/>
        </w:rPr>
        <w:t xml:space="preserve">ότι </w:t>
      </w:r>
      <w:r>
        <w:rPr>
          <w:rFonts w:eastAsia="Times New Roman" w:cs="Times New Roman"/>
          <w:szCs w:val="24"/>
        </w:rPr>
        <w:t xml:space="preserve">τη συνεδρίασή μας παρακολουθούν </w:t>
      </w:r>
      <w:r w:rsidRPr="00A134D2">
        <w:rPr>
          <w:rFonts w:eastAsia="Times New Roman" w:cs="Times New Roman"/>
          <w:szCs w:val="24"/>
        </w:rPr>
        <w:t xml:space="preserve">από τα </w:t>
      </w:r>
      <w:r>
        <w:rPr>
          <w:rFonts w:eastAsia="Times New Roman" w:cs="Times New Roman"/>
          <w:szCs w:val="24"/>
        </w:rPr>
        <w:t xml:space="preserve">άνω </w:t>
      </w:r>
      <w:r w:rsidRPr="00A134D2">
        <w:rPr>
          <w:rFonts w:eastAsia="Times New Roman" w:cs="Times New Roman"/>
          <w:szCs w:val="24"/>
        </w:rPr>
        <w:t>δυτικά θεωρία</w:t>
      </w:r>
      <w:r>
        <w:rPr>
          <w:rFonts w:eastAsia="Times New Roman" w:cs="Times New Roman"/>
          <w:szCs w:val="24"/>
        </w:rPr>
        <w:t xml:space="preserve">, αφού </w:t>
      </w:r>
      <w:r>
        <w:rPr>
          <w:rFonts w:eastAsia="Times New Roman" w:cs="Times New Roman"/>
          <w:szCs w:val="24"/>
        </w:rPr>
        <w:t xml:space="preserve">προηγουμένως </w:t>
      </w:r>
      <w:r w:rsidRPr="00A134D2">
        <w:rPr>
          <w:rFonts w:eastAsia="Times New Roman" w:cs="Times New Roman"/>
          <w:szCs w:val="24"/>
        </w:rPr>
        <w:t xml:space="preserve">συμμετείχαν στο εκπαιδευτικό πρόγραμμα </w:t>
      </w:r>
      <w:r>
        <w:rPr>
          <w:rFonts w:eastAsia="Times New Roman" w:cs="Times New Roman"/>
          <w:szCs w:val="24"/>
        </w:rPr>
        <w:t xml:space="preserve">«Ο </w:t>
      </w:r>
      <w:r w:rsidRPr="00A134D2">
        <w:rPr>
          <w:rFonts w:eastAsia="Times New Roman" w:cs="Times New Roman"/>
          <w:szCs w:val="24"/>
        </w:rPr>
        <w:t>Ρήγας και</w:t>
      </w:r>
      <w:r w:rsidRPr="00A134D2">
        <w:rPr>
          <w:rFonts w:eastAsia="Times New Roman" w:cs="Times New Roman"/>
          <w:szCs w:val="24"/>
        </w:rPr>
        <w:t xml:space="preserve"> η επανάσταση</w:t>
      </w:r>
      <w:r>
        <w:rPr>
          <w:rFonts w:eastAsia="Times New Roman" w:cs="Times New Roman"/>
          <w:szCs w:val="24"/>
        </w:rPr>
        <w:t>»</w:t>
      </w:r>
      <w:r w:rsidRPr="00A134D2">
        <w:rPr>
          <w:rFonts w:eastAsia="Times New Roman" w:cs="Times New Roman"/>
          <w:szCs w:val="24"/>
        </w:rPr>
        <w:t xml:space="preserve"> που οργανώνει το ίδρυμα της Βουλής</w:t>
      </w:r>
      <w:r>
        <w:rPr>
          <w:rFonts w:eastAsia="Times New Roman" w:cs="Times New Roman"/>
          <w:szCs w:val="24"/>
        </w:rPr>
        <w:t xml:space="preserve">, είκοσι τέσσερις </w:t>
      </w:r>
      <w:r w:rsidRPr="00A134D2">
        <w:rPr>
          <w:rFonts w:eastAsia="Times New Roman" w:cs="Times New Roman"/>
          <w:szCs w:val="24"/>
        </w:rPr>
        <w:t xml:space="preserve">μαθήτριες και μαθητές καθώς και </w:t>
      </w:r>
      <w:r>
        <w:rPr>
          <w:rFonts w:eastAsia="Times New Roman" w:cs="Times New Roman"/>
          <w:szCs w:val="24"/>
        </w:rPr>
        <w:t xml:space="preserve">δύο </w:t>
      </w:r>
      <w:r w:rsidRPr="00A134D2">
        <w:rPr>
          <w:rFonts w:eastAsia="Times New Roman" w:cs="Times New Roman"/>
          <w:szCs w:val="24"/>
        </w:rPr>
        <w:t xml:space="preserve">εκπαιδευτικοί </w:t>
      </w:r>
      <w:r>
        <w:rPr>
          <w:rFonts w:eastAsia="Times New Roman" w:cs="Times New Roman"/>
          <w:szCs w:val="24"/>
        </w:rPr>
        <w:t xml:space="preserve">συνοδοί </w:t>
      </w:r>
      <w:r w:rsidRPr="00A134D2">
        <w:rPr>
          <w:rFonts w:eastAsia="Times New Roman" w:cs="Times New Roman"/>
          <w:szCs w:val="24"/>
        </w:rPr>
        <w:t>από το 1</w:t>
      </w:r>
      <w:r w:rsidRPr="00AF14C5">
        <w:rPr>
          <w:rFonts w:eastAsia="Times New Roman" w:cs="Times New Roman"/>
          <w:szCs w:val="24"/>
          <w:vertAlign w:val="superscript"/>
        </w:rPr>
        <w:t>ο</w:t>
      </w:r>
      <w:r w:rsidRPr="00A134D2">
        <w:rPr>
          <w:rFonts w:eastAsia="Times New Roman" w:cs="Times New Roman"/>
          <w:szCs w:val="24"/>
        </w:rPr>
        <w:t xml:space="preserve"> Γυμνάσιο Αλίμου</w:t>
      </w:r>
      <w:r>
        <w:rPr>
          <w:rFonts w:eastAsia="Times New Roman" w:cs="Times New Roman"/>
          <w:szCs w:val="24"/>
        </w:rPr>
        <w:t>.</w:t>
      </w:r>
    </w:p>
    <w:p w14:paraId="4EC190FD" w14:textId="77777777" w:rsidR="008E01FC" w:rsidRDefault="002168A0">
      <w:pPr>
        <w:spacing w:line="600" w:lineRule="auto"/>
        <w:ind w:firstLine="720"/>
        <w:jc w:val="both"/>
        <w:rPr>
          <w:rFonts w:eastAsia="Times New Roman"/>
          <w:bCs/>
          <w:szCs w:val="24"/>
        </w:rPr>
      </w:pPr>
      <w:r>
        <w:rPr>
          <w:rFonts w:eastAsia="Times New Roman" w:cs="Times New Roman"/>
          <w:szCs w:val="24"/>
        </w:rPr>
        <w:t>Ο</w:t>
      </w:r>
      <w:r w:rsidRPr="00A134D2">
        <w:rPr>
          <w:rFonts w:eastAsia="Times New Roman" w:cs="Times New Roman"/>
          <w:szCs w:val="24"/>
        </w:rPr>
        <w:t xml:space="preserve">μοίως </w:t>
      </w:r>
      <w:r w:rsidRPr="00726A05">
        <w:rPr>
          <w:rFonts w:eastAsia="Times New Roman"/>
          <w:bCs/>
          <w:szCs w:val="24"/>
        </w:rPr>
        <w:t xml:space="preserve">γίνεται γνωστό στο Σώμα ότι </w:t>
      </w:r>
      <w:r>
        <w:rPr>
          <w:rFonts w:eastAsia="Times New Roman"/>
          <w:bCs/>
          <w:szCs w:val="24"/>
        </w:rPr>
        <w:t xml:space="preserve">τη συνεδρίασή μας παρακολουθούν </w:t>
      </w:r>
      <w:r w:rsidRPr="00726A05">
        <w:rPr>
          <w:rFonts w:eastAsia="Times New Roman"/>
          <w:bCs/>
          <w:szCs w:val="24"/>
        </w:rPr>
        <w:t xml:space="preserve">από τα άνω δυτικά θεωρεία, αφού </w:t>
      </w:r>
      <w:r>
        <w:rPr>
          <w:rFonts w:eastAsia="Times New Roman"/>
          <w:bCs/>
          <w:szCs w:val="24"/>
        </w:rPr>
        <w:t>προηγ</w:t>
      </w:r>
      <w:r>
        <w:rPr>
          <w:rFonts w:eastAsia="Times New Roman"/>
          <w:bCs/>
          <w:szCs w:val="24"/>
        </w:rPr>
        <w:t xml:space="preserve">ουμένως </w:t>
      </w:r>
      <w:r w:rsidRPr="00726A05">
        <w:rPr>
          <w:rFonts w:eastAsia="Times New Roman"/>
          <w:bCs/>
          <w:szCs w:val="24"/>
        </w:rPr>
        <w:t xml:space="preserve">ενημερώθηκαν για την ιστορία του κτηρίου και τον τρόπο οργάνωσης και λειτουργίας της Βουλής και ξεναγήθηκαν στην έκθεση της </w:t>
      </w:r>
      <w:r>
        <w:rPr>
          <w:rFonts w:eastAsia="Times New Roman"/>
          <w:bCs/>
          <w:szCs w:val="24"/>
        </w:rPr>
        <w:t>α</w:t>
      </w:r>
      <w:r w:rsidRPr="00726A05">
        <w:rPr>
          <w:rFonts w:eastAsia="Times New Roman"/>
          <w:bCs/>
          <w:szCs w:val="24"/>
        </w:rPr>
        <w:t xml:space="preserve">ίθουσας «ΕΛΕΥΘΕΡΙΟΣ ΒΕΝΙΖΕΛΟΣ», </w:t>
      </w:r>
      <w:r>
        <w:rPr>
          <w:rFonts w:eastAsia="Times New Roman"/>
          <w:bCs/>
          <w:szCs w:val="24"/>
        </w:rPr>
        <w:t>είκοσι επτά</w:t>
      </w:r>
      <w:r w:rsidRPr="00726A05">
        <w:rPr>
          <w:rFonts w:eastAsia="Times New Roman"/>
          <w:bCs/>
          <w:szCs w:val="24"/>
        </w:rPr>
        <w:t xml:space="preserve"> μαθήτριες και μαθητές και τρεις συνοδοί εκπαιδευτικοί από </w:t>
      </w:r>
      <w:r>
        <w:rPr>
          <w:rFonts w:eastAsia="Times New Roman"/>
          <w:bCs/>
          <w:szCs w:val="24"/>
        </w:rPr>
        <w:t xml:space="preserve">το Δημοτικό Σχολείο </w:t>
      </w:r>
      <w:proofErr w:type="spellStart"/>
      <w:r>
        <w:rPr>
          <w:rFonts w:eastAsia="Times New Roman"/>
          <w:bCs/>
          <w:szCs w:val="24"/>
        </w:rPr>
        <w:t>Α</w:t>
      </w:r>
      <w:r>
        <w:rPr>
          <w:rFonts w:eastAsia="Times New Roman"/>
          <w:bCs/>
          <w:szCs w:val="24"/>
        </w:rPr>
        <w:t>ντιμάχειας</w:t>
      </w:r>
      <w:proofErr w:type="spellEnd"/>
      <w:r>
        <w:rPr>
          <w:rFonts w:eastAsia="Times New Roman"/>
          <w:bCs/>
          <w:szCs w:val="24"/>
        </w:rPr>
        <w:t xml:space="preserve"> Κω</w:t>
      </w:r>
      <w:r w:rsidRPr="00726A05">
        <w:rPr>
          <w:rFonts w:eastAsia="Times New Roman"/>
          <w:bCs/>
          <w:szCs w:val="24"/>
        </w:rPr>
        <w:t>.</w:t>
      </w:r>
    </w:p>
    <w:p w14:paraId="4EC190FE" w14:textId="77777777" w:rsidR="008E01FC" w:rsidRDefault="002168A0">
      <w:pPr>
        <w:spacing w:line="600" w:lineRule="auto"/>
        <w:ind w:firstLine="720"/>
        <w:jc w:val="both"/>
        <w:rPr>
          <w:rFonts w:eastAsia="Times New Roman"/>
          <w:bCs/>
          <w:szCs w:val="24"/>
        </w:rPr>
      </w:pPr>
      <w:r w:rsidRPr="00726A05">
        <w:rPr>
          <w:rFonts w:eastAsia="Times New Roman"/>
          <w:bCs/>
          <w:szCs w:val="24"/>
        </w:rPr>
        <w:t xml:space="preserve">Η Βουλή </w:t>
      </w:r>
      <w:r>
        <w:rPr>
          <w:rFonts w:eastAsia="Times New Roman"/>
          <w:bCs/>
          <w:szCs w:val="24"/>
        </w:rPr>
        <w:t xml:space="preserve">σας </w:t>
      </w:r>
      <w:r w:rsidRPr="00726A05">
        <w:rPr>
          <w:rFonts w:eastAsia="Times New Roman"/>
          <w:bCs/>
          <w:szCs w:val="24"/>
        </w:rPr>
        <w:t>καλωσορίζει.</w:t>
      </w:r>
    </w:p>
    <w:p w14:paraId="4EC190FF" w14:textId="77777777" w:rsidR="008E01FC" w:rsidRDefault="002168A0">
      <w:pPr>
        <w:spacing w:line="600" w:lineRule="auto"/>
        <w:ind w:firstLine="720"/>
        <w:jc w:val="center"/>
        <w:rPr>
          <w:rFonts w:eastAsia="Times New Roman"/>
          <w:bCs/>
          <w:szCs w:val="24"/>
        </w:rPr>
      </w:pPr>
      <w:r w:rsidRPr="00726A05">
        <w:rPr>
          <w:rFonts w:eastAsia="Times New Roman"/>
          <w:bCs/>
          <w:szCs w:val="24"/>
        </w:rPr>
        <w:lastRenderedPageBreak/>
        <w:t>(Χειροκροτήματα απ’ όλες τις πτέρυγες της Βουλής)</w:t>
      </w:r>
    </w:p>
    <w:p w14:paraId="4EC1910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Τον λόγο έχει</w:t>
      </w:r>
      <w:r w:rsidRPr="00A134D2">
        <w:rPr>
          <w:rFonts w:eastAsia="Times New Roman" w:cs="Times New Roman"/>
          <w:szCs w:val="24"/>
        </w:rPr>
        <w:t xml:space="preserve"> ο Υπουργός Οικονομίας και Ανάπτυξης και Αντιπρόεδρος της Κυβέρνησης κ</w:t>
      </w:r>
      <w:r>
        <w:rPr>
          <w:rFonts w:eastAsia="Times New Roman" w:cs="Times New Roman"/>
          <w:szCs w:val="24"/>
        </w:rPr>
        <w:t>.</w:t>
      </w:r>
      <w:r w:rsidRPr="00A134D2">
        <w:rPr>
          <w:rFonts w:eastAsia="Times New Roman" w:cs="Times New Roman"/>
          <w:szCs w:val="24"/>
        </w:rPr>
        <w:t xml:space="preserve"> Ιωάννης Δραγασάκης</w:t>
      </w:r>
      <w:r>
        <w:rPr>
          <w:rFonts w:eastAsia="Times New Roman" w:cs="Times New Roman"/>
          <w:szCs w:val="24"/>
        </w:rPr>
        <w:t>,</w:t>
      </w:r>
      <w:r w:rsidRPr="00A134D2">
        <w:rPr>
          <w:rFonts w:eastAsia="Times New Roman" w:cs="Times New Roman"/>
          <w:szCs w:val="24"/>
        </w:rPr>
        <w:t xml:space="preserve"> </w:t>
      </w:r>
      <w:r>
        <w:rPr>
          <w:rFonts w:eastAsia="Times New Roman" w:cs="Times New Roman"/>
          <w:szCs w:val="24"/>
        </w:rPr>
        <w:t>για δεκαοκτώ</w:t>
      </w:r>
      <w:r w:rsidRPr="00A134D2">
        <w:rPr>
          <w:rFonts w:eastAsia="Times New Roman" w:cs="Times New Roman"/>
          <w:szCs w:val="24"/>
        </w:rPr>
        <w:t xml:space="preserve"> λεπτά</w:t>
      </w:r>
      <w:r>
        <w:rPr>
          <w:rFonts w:eastAsia="Times New Roman" w:cs="Times New Roman"/>
          <w:szCs w:val="24"/>
        </w:rPr>
        <w:t>.</w:t>
      </w:r>
    </w:p>
    <w:p w14:paraId="4EC19101" w14:textId="77777777" w:rsidR="008E01FC" w:rsidRDefault="002168A0">
      <w:pPr>
        <w:spacing w:line="600" w:lineRule="auto"/>
        <w:ind w:firstLine="720"/>
        <w:jc w:val="both"/>
        <w:rPr>
          <w:rFonts w:eastAsia="Times New Roman" w:cs="Times New Roman"/>
          <w:szCs w:val="24"/>
        </w:rPr>
      </w:pPr>
      <w:r w:rsidRPr="00D6392E">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ΓΕΩΡΓΙΟΣ</w:t>
      </w:r>
      <w:r w:rsidRPr="00D6392E">
        <w:rPr>
          <w:rFonts w:eastAsia="Times New Roman" w:cs="Times New Roman"/>
          <w:b/>
          <w:szCs w:val="24"/>
        </w:rPr>
        <w:t xml:space="preserve"> ΔΕΝΔΙΑΣ: </w:t>
      </w:r>
      <w:r>
        <w:rPr>
          <w:rFonts w:eastAsia="Times New Roman" w:cs="Times New Roman"/>
          <w:szCs w:val="24"/>
        </w:rPr>
        <w:t xml:space="preserve">Κύριε </w:t>
      </w:r>
      <w:r>
        <w:rPr>
          <w:rFonts w:eastAsia="Times New Roman" w:cs="Times New Roman"/>
          <w:szCs w:val="24"/>
        </w:rPr>
        <w:t>Αντιπρόεδρε, επειδή θα διακόψουμε, μήπως θα ήταν φρόνιμο να μιλήσετε μετά για να μπορέσουμε να σας ακούσουμε;</w:t>
      </w:r>
    </w:p>
    <w:p w14:paraId="4EC19102" w14:textId="77777777" w:rsidR="008E01FC" w:rsidRDefault="002168A0">
      <w:pPr>
        <w:spacing w:line="600" w:lineRule="auto"/>
        <w:ind w:firstLine="720"/>
        <w:jc w:val="both"/>
        <w:rPr>
          <w:rFonts w:eastAsia="Times New Roman" w:cs="Times New Roman"/>
          <w:szCs w:val="24"/>
        </w:rPr>
      </w:pPr>
      <w:r w:rsidRPr="00D6392E">
        <w:rPr>
          <w:rFonts w:eastAsia="Times New Roman" w:cs="Times New Roman"/>
          <w:b/>
          <w:szCs w:val="24"/>
        </w:rPr>
        <w:t>ΙΩΑΝΝΗΣ ΔΡΑΓΑΣΑΚΗΣ (Αν</w:t>
      </w:r>
      <w:r>
        <w:rPr>
          <w:rFonts w:eastAsia="Times New Roman" w:cs="Times New Roman"/>
          <w:b/>
          <w:szCs w:val="24"/>
        </w:rPr>
        <w:t xml:space="preserve">τιπρόεδρος της Κυβέρνησης και </w:t>
      </w:r>
      <w:r w:rsidRPr="00D6392E">
        <w:rPr>
          <w:rFonts w:eastAsia="Times New Roman" w:cs="Times New Roman"/>
          <w:b/>
          <w:szCs w:val="24"/>
        </w:rPr>
        <w:t xml:space="preserve">Υπουργός Οικονομίας και Ανάπτυξης): </w:t>
      </w:r>
      <w:r>
        <w:rPr>
          <w:rFonts w:eastAsia="Times New Roman" w:cs="Times New Roman"/>
          <w:szCs w:val="24"/>
        </w:rPr>
        <w:t xml:space="preserve">Γι’ αυτό </w:t>
      </w:r>
      <w:r w:rsidRPr="00A134D2">
        <w:rPr>
          <w:rFonts w:eastAsia="Times New Roman" w:cs="Times New Roman"/>
          <w:szCs w:val="24"/>
        </w:rPr>
        <w:t>μιλάω τώρα</w:t>
      </w:r>
      <w:r>
        <w:rPr>
          <w:rFonts w:eastAsia="Times New Roman" w:cs="Times New Roman"/>
          <w:szCs w:val="24"/>
        </w:rPr>
        <w:t>, γιατί το μετά</w:t>
      </w:r>
      <w:r w:rsidRPr="00A134D2">
        <w:rPr>
          <w:rFonts w:eastAsia="Times New Roman" w:cs="Times New Roman"/>
          <w:szCs w:val="24"/>
        </w:rPr>
        <w:t xml:space="preserve"> </w:t>
      </w:r>
      <w:r>
        <w:rPr>
          <w:rFonts w:eastAsia="Times New Roman" w:cs="Times New Roman"/>
          <w:szCs w:val="24"/>
        </w:rPr>
        <w:t>είναι λίγο ασαφές.</w:t>
      </w:r>
      <w:r w:rsidRPr="00A134D2">
        <w:rPr>
          <w:rFonts w:eastAsia="Times New Roman" w:cs="Times New Roman"/>
          <w:szCs w:val="24"/>
        </w:rPr>
        <w:t xml:space="preserve"> </w:t>
      </w:r>
      <w:r>
        <w:rPr>
          <w:rFonts w:eastAsia="Times New Roman" w:cs="Times New Roman"/>
          <w:szCs w:val="24"/>
        </w:rPr>
        <w:t>Λυπά</w:t>
      </w:r>
      <w:r>
        <w:rPr>
          <w:rFonts w:eastAsia="Times New Roman" w:cs="Times New Roman"/>
          <w:szCs w:val="24"/>
        </w:rPr>
        <w:t xml:space="preserve">μαι </w:t>
      </w:r>
      <w:r w:rsidRPr="00A134D2">
        <w:rPr>
          <w:rFonts w:eastAsia="Times New Roman" w:cs="Times New Roman"/>
          <w:szCs w:val="24"/>
        </w:rPr>
        <w:t>πολύ</w:t>
      </w:r>
      <w:r>
        <w:rPr>
          <w:rFonts w:eastAsia="Times New Roman" w:cs="Times New Roman"/>
          <w:szCs w:val="24"/>
        </w:rPr>
        <w:t>. Θ</w:t>
      </w:r>
      <w:r w:rsidRPr="00A134D2">
        <w:rPr>
          <w:rFonts w:eastAsia="Times New Roman" w:cs="Times New Roman"/>
          <w:szCs w:val="24"/>
        </w:rPr>
        <w:t>α προσπαθήσω να είμαι σύντομος</w:t>
      </w:r>
      <w:r>
        <w:rPr>
          <w:rFonts w:eastAsia="Times New Roman" w:cs="Times New Roman"/>
          <w:szCs w:val="24"/>
        </w:rPr>
        <w:t>.</w:t>
      </w:r>
    </w:p>
    <w:p w14:paraId="4EC19103"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w:t>
      </w:r>
      <w:r w:rsidRPr="00D6392E">
        <w:rPr>
          <w:rFonts w:eastAsia="Times New Roman" w:cs="Times New Roman"/>
          <w:b/>
          <w:szCs w:val="24"/>
        </w:rPr>
        <w:t xml:space="preserve">ΔΕΝΔΙΑΣ: </w:t>
      </w:r>
      <w:r>
        <w:rPr>
          <w:rFonts w:eastAsia="Times New Roman" w:cs="Times New Roman"/>
          <w:szCs w:val="24"/>
        </w:rPr>
        <w:t>Το πρόβλημα δεν είναι να είστε σύντομος. Είναι η έλλειψη διαλόγου, αν διακόψουμε.</w:t>
      </w:r>
    </w:p>
    <w:p w14:paraId="4EC19104" w14:textId="77777777" w:rsidR="008E01FC" w:rsidRDefault="002168A0">
      <w:pPr>
        <w:spacing w:line="600" w:lineRule="auto"/>
        <w:ind w:firstLine="709"/>
        <w:jc w:val="both"/>
        <w:rPr>
          <w:rFonts w:eastAsia="Times New Roman" w:cs="Times New Roman"/>
          <w:szCs w:val="24"/>
        </w:rPr>
      </w:pPr>
      <w:r w:rsidRPr="00D6392E">
        <w:rPr>
          <w:rFonts w:eastAsia="Times New Roman" w:cs="Times New Roman"/>
          <w:b/>
          <w:szCs w:val="24"/>
        </w:rPr>
        <w:t>ΙΩΑΝΝΗΣ ΔΡΑΓΑΣΑΚΗΣ (Αντιπρόεδρος της Κυβέρνησης</w:t>
      </w:r>
      <w:r>
        <w:rPr>
          <w:rFonts w:eastAsia="Times New Roman" w:cs="Times New Roman"/>
          <w:b/>
          <w:szCs w:val="24"/>
        </w:rPr>
        <w:t xml:space="preserve"> και </w:t>
      </w:r>
      <w:r w:rsidRPr="00D6392E">
        <w:rPr>
          <w:rFonts w:eastAsia="Times New Roman" w:cs="Times New Roman"/>
          <w:b/>
          <w:szCs w:val="24"/>
        </w:rPr>
        <w:t>Υπουργός Οικονομίας και Ανάπτυξης):</w:t>
      </w:r>
      <w:r>
        <w:rPr>
          <w:rFonts w:eastAsia="Times New Roman" w:cs="Times New Roman"/>
          <w:b/>
          <w:szCs w:val="24"/>
        </w:rPr>
        <w:t xml:space="preserve"> </w:t>
      </w:r>
      <w:r>
        <w:rPr>
          <w:rFonts w:eastAsia="Times New Roman" w:cs="Times New Roman"/>
          <w:szCs w:val="24"/>
        </w:rPr>
        <w:t>Εγώ τουλάχιστο</w:t>
      </w:r>
      <w:r>
        <w:rPr>
          <w:rFonts w:eastAsia="Times New Roman" w:cs="Times New Roman"/>
          <w:szCs w:val="24"/>
        </w:rPr>
        <w:t xml:space="preserve">ν θα επανέλθω. </w:t>
      </w:r>
    </w:p>
    <w:p w14:paraId="4EC19105" w14:textId="77777777" w:rsidR="008E01FC" w:rsidRDefault="002168A0">
      <w:pPr>
        <w:spacing w:line="600" w:lineRule="auto"/>
        <w:ind w:firstLine="709"/>
        <w:jc w:val="both"/>
        <w:rPr>
          <w:rFonts w:eastAsia="Times New Roman" w:cs="Times New Roman"/>
          <w:szCs w:val="24"/>
        </w:rPr>
      </w:pPr>
      <w:r>
        <w:rPr>
          <w:rFonts w:eastAsia="Times New Roman" w:cs="Times New Roman"/>
          <w:szCs w:val="24"/>
        </w:rPr>
        <w:lastRenderedPageBreak/>
        <w:t>Ά</w:t>
      </w:r>
      <w:r w:rsidRPr="00A134D2">
        <w:rPr>
          <w:rFonts w:eastAsia="Times New Roman" w:cs="Times New Roman"/>
          <w:szCs w:val="24"/>
        </w:rPr>
        <w:t>κουσα τους εισηγητές των κομμάτων</w:t>
      </w:r>
      <w:r>
        <w:rPr>
          <w:rFonts w:eastAsia="Times New Roman" w:cs="Times New Roman"/>
          <w:szCs w:val="24"/>
        </w:rPr>
        <w:t>. Άκουσα τις</w:t>
      </w:r>
      <w:r w:rsidRPr="00A134D2">
        <w:rPr>
          <w:rFonts w:eastAsia="Times New Roman" w:cs="Times New Roman"/>
          <w:szCs w:val="24"/>
        </w:rPr>
        <w:t xml:space="preserve"> γενικές θέσεις </w:t>
      </w:r>
      <w:r>
        <w:rPr>
          <w:rFonts w:eastAsia="Times New Roman" w:cs="Times New Roman"/>
          <w:szCs w:val="24"/>
        </w:rPr>
        <w:t>τους,</w:t>
      </w:r>
      <w:r w:rsidRPr="00A134D2">
        <w:rPr>
          <w:rFonts w:eastAsia="Times New Roman" w:cs="Times New Roman"/>
          <w:szCs w:val="24"/>
        </w:rPr>
        <w:t xml:space="preserve"> που είναι γνωστές</w:t>
      </w:r>
      <w:r>
        <w:rPr>
          <w:rFonts w:eastAsia="Times New Roman" w:cs="Times New Roman"/>
          <w:szCs w:val="24"/>
        </w:rPr>
        <w:t>. Ά</w:t>
      </w:r>
      <w:r w:rsidRPr="00A134D2">
        <w:rPr>
          <w:rFonts w:eastAsia="Times New Roman" w:cs="Times New Roman"/>
          <w:szCs w:val="24"/>
        </w:rPr>
        <w:t>κουσα και επιμέρους παρατηρήσεις</w:t>
      </w:r>
      <w:r>
        <w:rPr>
          <w:rFonts w:eastAsia="Times New Roman" w:cs="Times New Roman"/>
          <w:szCs w:val="24"/>
        </w:rPr>
        <w:t>,</w:t>
      </w:r>
      <w:r w:rsidRPr="00A134D2">
        <w:rPr>
          <w:rFonts w:eastAsia="Times New Roman" w:cs="Times New Roman"/>
          <w:szCs w:val="24"/>
        </w:rPr>
        <w:t xml:space="preserve"> ορισμένες από τις οποίες θα μπορούσαν να συζητηθούν</w:t>
      </w:r>
      <w:r>
        <w:rPr>
          <w:rFonts w:eastAsia="Times New Roman" w:cs="Times New Roman"/>
          <w:szCs w:val="24"/>
        </w:rPr>
        <w:t>.</w:t>
      </w:r>
      <w:r w:rsidRPr="00A134D2">
        <w:rPr>
          <w:rFonts w:eastAsia="Times New Roman" w:cs="Times New Roman"/>
          <w:szCs w:val="24"/>
        </w:rPr>
        <w:t xml:space="preserve"> Νομίζω</w:t>
      </w:r>
      <w:r>
        <w:rPr>
          <w:rFonts w:eastAsia="Times New Roman" w:cs="Times New Roman"/>
          <w:szCs w:val="24"/>
        </w:rPr>
        <w:t>,</w:t>
      </w:r>
      <w:r w:rsidRPr="00A134D2">
        <w:rPr>
          <w:rFonts w:eastAsia="Times New Roman" w:cs="Times New Roman"/>
          <w:szCs w:val="24"/>
        </w:rPr>
        <w:t xml:space="preserve"> </w:t>
      </w:r>
      <w:r>
        <w:rPr>
          <w:rFonts w:eastAsia="Times New Roman" w:cs="Times New Roman"/>
          <w:szCs w:val="24"/>
        </w:rPr>
        <w:t>όμως,</w:t>
      </w:r>
      <w:r w:rsidRPr="00A134D2">
        <w:rPr>
          <w:rFonts w:eastAsia="Times New Roman" w:cs="Times New Roman"/>
          <w:szCs w:val="24"/>
        </w:rPr>
        <w:t xml:space="preserve"> ότι</w:t>
      </w:r>
      <w:r>
        <w:rPr>
          <w:rFonts w:eastAsia="Times New Roman" w:cs="Times New Roman"/>
          <w:szCs w:val="24"/>
        </w:rPr>
        <w:t xml:space="preserve"> εδώ</w:t>
      </w:r>
      <w:r w:rsidRPr="00A134D2">
        <w:rPr>
          <w:rFonts w:eastAsia="Times New Roman" w:cs="Times New Roman"/>
          <w:szCs w:val="24"/>
        </w:rPr>
        <w:t xml:space="preserve"> πρέπει να αξιοποιήσουμε τις δυνατότητες </w:t>
      </w:r>
      <w:r>
        <w:rPr>
          <w:rFonts w:eastAsia="Times New Roman" w:cs="Times New Roman"/>
          <w:szCs w:val="24"/>
        </w:rPr>
        <w:t>που</w:t>
      </w:r>
      <w:r>
        <w:rPr>
          <w:rFonts w:eastAsia="Times New Roman" w:cs="Times New Roman"/>
          <w:szCs w:val="24"/>
        </w:rPr>
        <w:t xml:space="preserve"> μας δίνει το Κ</w:t>
      </w:r>
      <w:r w:rsidRPr="00A134D2">
        <w:rPr>
          <w:rFonts w:eastAsia="Times New Roman" w:cs="Times New Roman"/>
          <w:szCs w:val="24"/>
        </w:rPr>
        <w:t>οινοβούλιο</w:t>
      </w:r>
      <w:r>
        <w:rPr>
          <w:rFonts w:eastAsia="Times New Roman" w:cs="Times New Roman"/>
          <w:szCs w:val="24"/>
        </w:rPr>
        <w:t xml:space="preserve">. </w:t>
      </w:r>
    </w:p>
    <w:p w14:paraId="4EC19106" w14:textId="77777777" w:rsidR="008E01FC" w:rsidRDefault="002168A0">
      <w:pPr>
        <w:spacing w:line="600" w:lineRule="auto"/>
        <w:ind w:firstLine="709"/>
        <w:jc w:val="both"/>
        <w:rPr>
          <w:rFonts w:eastAsia="Times New Roman" w:cs="Times New Roman"/>
          <w:szCs w:val="24"/>
        </w:rPr>
      </w:pPr>
      <w:r>
        <w:rPr>
          <w:rFonts w:eastAsia="Times New Roman" w:cs="Times New Roman"/>
          <w:szCs w:val="24"/>
        </w:rPr>
        <w:t>Οι ε</w:t>
      </w:r>
      <w:r w:rsidRPr="00A134D2">
        <w:rPr>
          <w:rFonts w:eastAsia="Times New Roman" w:cs="Times New Roman"/>
          <w:szCs w:val="24"/>
        </w:rPr>
        <w:t>πιτροπές</w:t>
      </w:r>
      <w:r>
        <w:rPr>
          <w:rFonts w:eastAsia="Times New Roman" w:cs="Times New Roman"/>
          <w:szCs w:val="24"/>
        </w:rPr>
        <w:t>, δηλαδή,</w:t>
      </w:r>
      <w:r w:rsidRPr="00A134D2">
        <w:rPr>
          <w:rFonts w:eastAsia="Times New Roman" w:cs="Times New Roman"/>
          <w:szCs w:val="24"/>
        </w:rPr>
        <w:t xml:space="preserve"> προσφέρονται για τα ειδικότερα θέματα</w:t>
      </w:r>
      <w:r>
        <w:rPr>
          <w:rFonts w:eastAsia="Times New Roman" w:cs="Times New Roman"/>
          <w:szCs w:val="24"/>
        </w:rPr>
        <w:t>,</w:t>
      </w:r>
      <w:r w:rsidRPr="00A134D2">
        <w:rPr>
          <w:rFonts w:eastAsia="Times New Roman" w:cs="Times New Roman"/>
          <w:szCs w:val="24"/>
        </w:rPr>
        <w:t xml:space="preserve"> που μπορεί κανείς να τ</w:t>
      </w:r>
      <w:r>
        <w:rPr>
          <w:rFonts w:eastAsia="Times New Roman" w:cs="Times New Roman"/>
          <w:szCs w:val="24"/>
        </w:rPr>
        <w:t>ις</w:t>
      </w:r>
      <w:r w:rsidRPr="00A134D2">
        <w:rPr>
          <w:rFonts w:eastAsia="Times New Roman" w:cs="Times New Roman"/>
          <w:szCs w:val="24"/>
        </w:rPr>
        <w:t xml:space="preserve"> δει</w:t>
      </w:r>
      <w:r>
        <w:rPr>
          <w:rFonts w:eastAsia="Times New Roman" w:cs="Times New Roman"/>
          <w:szCs w:val="24"/>
        </w:rPr>
        <w:t>,</w:t>
      </w:r>
      <w:r w:rsidRPr="00A134D2">
        <w:rPr>
          <w:rFonts w:eastAsia="Times New Roman" w:cs="Times New Roman"/>
          <w:szCs w:val="24"/>
        </w:rPr>
        <w:t xml:space="preserve"> να τις μελετήσει</w:t>
      </w:r>
      <w:r>
        <w:rPr>
          <w:rFonts w:eastAsia="Times New Roman" w:cs="Times New Roman"/>
          <w:szCs w:val="24"/>
        </w:rPr>
        <w:t>,</w:t>
      </w:r>
      <w:r w:rsidRPr="00A134D2">
        <w:rPr>
          <w:rFonts w:eastAsia="Times New Roman" w:cs="Times New Roman"/>
          <w:szCs w:val="24"/>
        </w:rPr>
        <w:t xml:space="preserve"> να επαληθεύσει στοιχεία</w:t>
      </w:r>
      <w:r>
        <w:rPr>
          <w:rFonts w:eastAsia="Times New Roman" w:cs="Times New Roman"/>
          <w:szCs w:val="24"/>
        </w:rPr>
        <w:t>. Ε</w:t>
      </w:r>
      <w:r w:rsidRPr="00A134D2">
        <w:rPr>
          <w:rFonts w:eastAsia="Times New Roman" w:cs="Times New Roman"/>
          <w:szCs w:val="24"/>
        </w:rPr>
        <w:t>δώ σήμερα</w:t>
      </w:r>
      <w:r>
        <w:rPr>
          <w:rFonts w:eastAsia="Times New Roman" w:cs="Times New Roman"/>
          <w:szCs w:val="24"/>
        </w:rPr>
        <w:t>,</w:t>
      </w:r>
      <w:r w:rsidRPr="00A134D2">
        <w:rPr>
          <w:rFonts w:eastAsia="Times New Roman" w:cs="Times New Roman"/>
          <w:szCs w:val="24"/>
        </w:rPr>
        <w:t xml:space="preserve"> κάνουμε περισσότερο μία ανακεφαλαίωση</w:t>
      </w:r>
      <w:r>
        <w:rPr>
          <w:rFonts w:eastAsia="Times New Roman" w:cs="Times New Roman"/>
          <w:szCs w:val="24"/>
        </w:rPr>
        <w:t>. Β</w:t>
      </w:r>
      <w:r w:rsidRPr="00A134D2">
        <w:rPr>
          <w:rFonts w:eastAsia="Times New Roman" w:cs="Times New Roman"/>
          <w:szCs w:val="24"/>
        </w:rPr>
        <w:t>έβαια</w:t>
      </w:r>
      <w:r>
        <w:rPr>
          <w:rFonts w:eastAsia="Times New Roman" w:cs="Times New Roman"/>
          <w:szCs w:val="24"/>
        </w:rPr>
        <w:t>, α</w:t>
      </w:r>
      <w:r w:rsidRPr="00A134D2">
        <w:rPr>
          <w:rFonts w:eastAsia="Times New Roman" w:cs="Times New Roman"/>
          <w:szCs w:val="24"/>
        </w:rPr>
        <w:t xml:space="preserve">υτό προϋποθέτει </w:t>
      </w:r>
      <w:r>
        <w:rPr>
          <w:rFonts w:eastAsia="Times New Roman" w:cs="Times New Roman"/>
          <w:szCs w:val="24"/>
        </w:rPr>
        <w:t xml:space="preserve">και </w:t>
      </w:r>
      <w:r w:rsidRPr="00A134D2">
        <w:rPr>
          <w:rFonts w:eastAsia="Times New Roman" w:cs="Times New Roman"/>
          <w:szCs w:val="24"/>
        </w:rPr>
        <w:t xml:space="preserve">μία ποιότητα </w:t>
      </w:r>
      <w:r w:rsidRPr="00A134D2">
        <w:rPr>
          <w:rFonts w:eastAsia="Times New Roman" w:cs="Times New Roman"/>
          <w:szCs w:val="24"/>
        </w:rPr>
        <w:t>διαλόγο</w:t>
      </w:r>
      <w:r>
        <w:rPr>
          <w:rFonts w:eastAsia="Times New Roman" w:cs="Times New Roman"/>
          <w:szCs w:val="24"/>
        </w:rPr>
        <w:t xml:space="preserve">υ, την οποία πρέπει να επιδιώξουμε. </w:t>
      </w:r>
    </w:p>
    <w:p w14:paraId="4EC1910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Για παράδειγμα, χ</w:t>
      </w:r>
      <w:r w:rsidRPr="00A134D2">
        <w:rPr>
          <w:rFonts w:eastAsia="Times New Roman" w:cs="Times New Roman"/>
          <w:szCs w:val="24"/>
        </w:rPr>
        <w:t>θες είχαμε</w:t>
      </w:r>
      <w:r>
        <w:rPr>
          <w:rFonts w:eastAsia="Times New Roman" w:cs="Times New Roman"/>
          <w:szCs w:val="24"/>
        </w:rPr>
        <w:t xml:space="preserve"> μία εξαντλητική συζήτηση </w:t>
      </w:r>
      <w:r w:rsidRPr="00A134D2">
        <w:rPr>
          <w:rFonts w:eastAsia="Times New Roman" w:cs="Times New Roman"/>
          <w:szCs w:val="24"/>
        </w:rPr>
        <w:t xml:space="preserve">για την πρώτη κατοικία </w:t>
      </w:r>
      <w:r>
        <w:rPr>
          <w:rFonts w:eastAsia="Times New Roman" w:cs="Times New Roman"/>
          <w:szCs w:val="24"/>
        </w:rPr>
        <w:t>στην ε</w:t>
      </w:r>
      <w:r w:rsidRPr="00A134D2">
        <w:rPr>
          <w:rFonts w:eastAsia="Times New Roman" w:cs="Times New Roman"/>
          <w:szCs w:val="24"/>
        </w:rPr>
        <w:t>πιτροπή</w:t>
      </w:r>
      <w:r w:rsidRPr="00CC52C3">
        <w:rPr>
          <w:rFonts w:eastAsia="Times New Roman" w:cs="Times New Roman"/>
          <w:szCs w:val="24"/>
        </w:rPr>
        <w:t xml:space="preserve"> </w:t>
      </w:r>
      <w:r w:rsidRPr="00A134D2">
        <w:rPr>
          <w:rFonts w:eastAsia="Times New Roman" w:cs="Times New Roman"/>
          <w:szCs w:val="24"/>
        </w:rPr>
        <w:t>με την παρουσία φορέων</w:t>
      </w:r>
      <w:r>
        <w:rPr>
          <w:rFonts w:eastAsia="Times New Roman" w:cs="Times New Roman"/>
          <w:szCs w:val="24"/>
        </w:rPr>
        <w:t>. Εκεί ακούστηκαν τρεις αριθμοί</w:t>
      </w:r>
      <w:r w:rsidRPr="00A134D2">
        <w:rPr>
          <w:rFonts w:eastAsia="Times New Roman" w:cs="Times New Roman"/>
          <w:szCs w:val="24"/>
        </w:rPr>
        <w:t xml:space="preserve"> από την </w:t>
      </w:r>
      <w:r>
        <w:rPr>
          <w:rFonts w:eastAsia="Times New Roman" w:cs="Times New Roman"/>
          <w:szCs w:val="24"/>
        </w:rPr>
        <w:t xml:space="preserve">κ. </w:t>
      </w:r>
      <w:proofErr w:type="spellStart"/>
      <w:r>
        <w:rPr>
          <w:rFonts w:eastAsia="Times New Roman" w:cs="Times New Roman"/>
          <w:szCs w:val="24"/>
        </w:rPr>
        <w:t>Παλαγάκη</w:t>
      </w:r>
      <w:proofErr w:type="spellEnd"/>
      <w:r>
        <w:rPr>
          <w:rFonts w:eastAsia="Times New Roman" w:cs="Times New Roman"/>
          <w:szCs w:val="24"/>
        </w:rPr>
        <w:t xml:space="preserve">, </w:t>
      </w:r>
      <w:r w:rsidRPr="00A134D2">
        <w:rPr>
          <w:rFonts w:eastAsia="Times New Roman" w:cs="Times New Roman"/>
          <w:szCs w:val="24"/>
        </w:rPr>
        <w:t>που δεν αμφισβητήθηκ</w:t>
      </w:r>
      <w:r>
        <w:rPr>
          <w:rFonts w:eastAsia="Times New Roman" w:cs="Times New Roman"/>
          <w:szCs w:val="24"/>
        </w:rPr>
        <w:t>αν. Η</w:t>
      </w:r>
      <w:r w:rsidRPr="00A134D2">
        <w:rPr>
          <w:rFonts w:eastAsia="Times New Roman" w:cs="Times New Roman"/>
          <w:szCs w:val="24"/>
        </w:rPr>
        <w:t xml:space="preserve"> ρύθμιση π</w:t>
      </w:r>
      <w:r>
        <w:rPr>
          <w:rFonts w:eastAsia="Times New Roman" w:cs="Times New Roman"/>
          <w:szCs w:val="24"/>
        </w:rPr>
        <w:t>ου εξετάζουμ</w:t>
      </w:r>
      <w:r>
        <w:rPr>
          <w:rFonts w:eastAsia="Times New Roman" w:cs="Times New Roman"/>
          <w:szCs w:val="24"/>
        </w:rPr>
        <w:t xml:space="preserve">ε καλύπτει περίπου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w:t>
      </w:r>
      <w:r w:rsidRPr="00A134D2">
        <w:rPr>
          <w:rFonts w:eastAsia="Times New Roman" w:cs="Times New Roman"/>
          <w:szCs w:val="24"/>
        </w:rPr>
        <w:t xml:space="preserve"> </w:t>
      </w:r>
      <w:r>
        <w:rPr>
          <w:rFonts w:eastAsia="Times New Roman" w:cs="Times New Roman"/>
          <w:szCs w:val="24"/>
        </w:rPr>
        <w:t>δικαιούχους. Α</w:t>
      </w:r>
      <w:r w:rsidRPr="00A134D2">
        <w:rPr>
          <w:rFonts w:eastAsia="Times New Roman" w:cs="Times New Roman"/>
          <w:szCs w:val="24"/>
        </w:rPr>
        <w:t>υτό αντιστοιχεί περίπου στο 70% των δανειοληπτών και είν</w:t>
      </w:r>
      <w:r>
        <w:rPr>
          <w:rFonts w:eastAsia="Times New Roman" w:cs="Times New Roman"/>
          <w:szCs w:val="24"/>
        </w:rPr>
        <w:t>αι ένα ποσό της τάξης των 11 δισεκατομμυρίων, που κατά την</w:t>
      </w:r>
      <w:r w:rsidRPr="00A134D2">
        <w:rPr>
          <w:rFonts w:eastAsia="Times New Roman" w:cs="Times New Roman"/>
          <w:szCs w:val="24"/>
        </w:rPr>
        <w:t xml:space="preserve"> Τράπεζα της Ελλάδος</w:t>
      </w:r>
      <w:r>
        <w:rPr>
          <w:rFonts w:eastAsia="Times New Roman" w:cs="Times New Roman"/>
          <w:szCs w:val="24"/>
        </w:rPr>
        <w:t xml:space="preserve"> είναι</w:t>
      </w:r>
      <w:r w:rsidRPr="00A134D2">
        <w:rPr>
          <w:rFonts w:eastAsia="Times New Roman" w:cs="Times New Roman"/>
          <w:szCs w:val="24"/>
        </w:rPr>
        <w:t xml:space="preserve"> λίγο λιγότερο</w:t>
      </w:r>
      <w:r>
        <w:rPr>
          <w:rFonts w:eastAsia="Times New Roman" w:cs="Times New Roman"/>
          <w:szCs w:val="24"/>
        </w:rPr>
        <w:t xml:space="preserve">. </w:t>
      </w:r>
      <w:r w:rsidRPr="00A134D2">
        <w:rPr>
          <w:rFonts w:eastAsia="Times New Roman" w:cs="Times New Roman"/>
          <w:szCs w:val="24"/>
        </w:rPr>
        <w:t>Αυτά είναι γεγονότα</w:t>
      </w:r>
      <w:r>
        <w:rPr>
          <w:rFonts w:eastAsia="Times New Roman" w:cs="Times New Roman"/>
          <w:szCs w:val="24"/>
        </w:rPr>
        <w:t>,</w:t>
      </w:r>
      <w:r w:rsidRPr="00A134D2">
        <w:rPr>
          <w:rFonts w:eastAsia="Times New Roman" w:cs="Times New Roman"/>
          <w:szCs w:val="24"/>
        </w:rPr>
        <w:t xml:space="preserve"> είναι αριθμοί</w:t>
      </w:r>
      <w:r>
        <w:rPr>
          <w:rFonts w:eastAsia="Times New Roman" w:cs="Times New Roman"/>
          <w:szCs w:val="24"/>
        </w:rPr>
        <w:t>. Ή</w:t>
      </w:r>
      <w:r w:rsidRPr="00A134D2">
        <w:rPr>
          <w:rFonts w:eastAsia="Times New Roman" w:cs="Times New Roman"/>
          <w:szCs w:val="24"/>
        </w:rPr>
        <w:t xml:space="preserve"> είναι</w:t>
      </w:r>
      <w:r w:rsidRPr="00A134D2">
        <w:rPr>
          <w:rFonts w:eastAsia="Times New Roman" w:cs="Times New Roman"/>
          <w:szCs w:val="24"/>
        </w:rPr>
        <w:t xml:space="preserve"> έτσι </w:t>
      </w:r>
      <w:r>
        <w:rPr>
          <w:rFonts w:eastAsia="Times New Roman" w:cs="Times New Roman"/>
          <w:szCs w:val="24"/>
        </w:rPr>
        <w:t>ή</w:t>
      </w:r>
      <w:r w:rsidRPr="00A134D2">
        <w:rPr>
          <w:rFonts w:eastAsia="Times New Roman" w:cs="Times New Roman"/>
          <w:szCs w:val="24"/>
        </w:rPr>
        <w:t xml:space="preserve"> δεν </w:t>
      </w:r>
      <w:r w:rsidRPr="00A134D2">
        <w:rPr>
          <w:rFonts w:eastAsia="Times New Roman" w:cs="Times New Roman"/>
          <w:szCs w:val="24"/>
        </w:rPr>
        <w:lastRenderedPageBreak/>
        <w:t>είναι</w:t>
      </w:r>
      <w:r>
        <w:rPr>
          <w:rFonts w:eastAsia="Times New Roman" w:cs="Times New Roman"/>
          <w:szCs w:val="24"/>
        </w:rPr>
        <w:t>.</w:t>
      </w:r>
      <w:r w:rsidRPr="00A134D2">
        <w:rPr>
          <w:rFonts w:eastAsia="Times New Roman" w:cs="Times New Roman"/>
          <w:szCs w:val="24"/>
        </w:rPr>
        <w:t xml:space="preserve"> </w:t>
      </w:r>
      <w:r>
        <w:rPr>
          <w:rFonts w:eastAsia="Times New Roman" w:cs="Times New Roman"/>
          <w:szCs w:val="24"/>
        </w:rPr>
        <w:t xml:space="preserve">Εάν προσέξετε εδώ ομιλίες, θα δείτε ότι </w:t>
      </w:r>
      <w:proofErr w:type="spellStart"/>
      <w:r>
        <w:rPr>
          <w:rFonts w:eastAsia="Times New Roman" w:cs="Times New Roman"/>
          <w:szCs w:val="24"/>
        </w:rPr>
        <w:t>ελέχθησαν</w:t>
      </w:r>
      <w:proofErr w:type="spellEnd"/>
      <w:r>
        <w:rPr>
          <w:rFonts w:eastAsia="Times New Roman" w:cs="Times New Roman"/>
          <w:szCs w:val="24"/>
        </w:rPr>
        <w:t xml:space="preserve"> τα εντελώς αντίθετα, ότι για παράδειγμα το</w:t>
      </w:r>
      <w:r w:rsidRPr="00A134D2">
        <w:rPr>
          <w:rFonts w:eastAsia="Times New Roman" w:cs="Times New Roman"/>
          <w:szCs w:val="24"/>
        </w:rPr>
        <w:t xml:space="preserve"> 70% μένει</w:t>
      </w:r>
      <w:r>
        <w:rPr>
          <w:rFonts w:eastAsia="Times New Roman" w:cs="Times New Roman"/>
          <w:szCs w:val="24"/>
        </w:rPr>
        <w:t xml:space="preserve"> εκτός κ.λπ.</w:t>
      </w:r>
      <w:r>
        <w:rPr>
          <w:rFonts w:eastAsia="Times New Roman" w:cs="Times New Roman"/>
          <w:szCs w:val="24"/>
        </w:rPr>
        <w:t>.</w:t>
      </w:r>
      <w:r>
        <w:rPr>
          <w:rFonts w:eastAsia="Times New Roman" w:cs="Times New Roman"/>
          <w:szCs w:val="24"/>
        </w:rPr>
        <w:t xml:space="preserve"> </w:t>
      </w:r>
      <w:r w:rsidRPr="00A134D2">
        <w:rPr>
          <w:rFonts w:eastAsia="Times New Roman" w:cs="Times New Roman"/>
          <w:szCs w:val="24"/>
        </w:rPr>
        <w:t xml:space="preserve"> </w:t>
      </w:r>
    </w:p>
    <w:p w14:paraId="4EC1910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Θ</w:t>
      </w:r>
      <w:r w:rsidRPr="00A134D2">
        <w:rPr>
          <w:rFonts w:eastAsia="Times New Roman" w:cs="Times New Roman"/>
          <w:szCs w:val="24"/>
        </w:rPr>
        <w:t>εωρώ ότι με τις τάσεις που αναπτύσσον</w:t>
      </w:r>
      <w:r>
        <w:rPr>
          <w:rFonts w:eastAsia="Times New Roman" w:cs="Times New Roman"/>
          <w:szCs w:val="24"/>
        </w:rPr>
        <w:t>ται στην Ευρώπη και στον κόσμο γ</w:t>
      </w:r>
      <w:r w:rsidRPr="00A134D2">
        <w:rPr>
          <w:rFonts w:eastAsia="Times New Roman" w:cs="Times New Roman"/>
          <w:szCs w:val="24"/>
        </w:rPr>
        <w:t>ενικότερα</w:t>
      </w:r>
      <w:r>
        <w:rPr>
          <w:rFonts w:eastAsia="Times New Roman" w:cs="Times New Roman"/>
          <w:szCs w:val="24"/>
        </w:rPr>
        <w:t>,</w:t>
      </w:r>
      <w:r w:rsidRPr="00A134D2">
        <w:rPr>
          <w:rFonts w:eastAsia="Times New Roman" w:cs="Times New Roman"/>
          <w:szCs w:val="24"/>
        </w:rPr>
        <w:t xml:space="preserve"> το να προσπαθήσουμε να αναβαθμίσουμε τ</w:t>
      </w:r>
      <w:r w:rsidRPr="00A134D2">
        <w:rPr>
          <w:rFonts w:eastAsia="Times New Roman" w:cs="Times New Roman"/>
          <w:szCs w:val="24"/>
        </w:rPr>
        <w:t xml:space="preserve">ο </w:t>
      </w:r>
      <w:r>
        <w:rPr>
          <w:rFonts w:eastAsia="Times New Roman" w:cs="Times New Roman"/>
          <w:szCs w:val="24"/>
        </w:rPr>
        <w:t>Κ</w:t>
      </w:r>
      <w:r w:rsidRPr="00A134D2">
        <w:rPr>
          <w:rFonts w:eastAsia="Times New Roman" w:cs="Times New Roman"/>
          <w:szCs w:val="24"/>
        </w:rPr>
        <w:t>οινοβούλιο ως θεσμό της αντιπροσωπ</w:t>
      </w:r>
      <w:r>
        <w:rPr>
          <w:rFonts w:eastAsia="Times New Roman" w:cs="Times New Roman"/>
          <w:szCs w:val="24"/>
        </w:rPr>
        <w:t>ευτικής δ</w:t>
      </w:r>
      <w:r w:rsidRPr="00A134D2">
        <w:rPr>
          <w:rFonts w:eastAsia="Times New Roman" w:cs="Times New Roman"/>
          <w:szCs w:val="24"/>
        </w:rPr>
        <w:t>ημοκρατίας</w:t>
      </w:r>
      <w:r>
        <w:rPr>
          <w:rFonts w:eastAsia="Times New Roman" w:cs="Times New Roman"/>
          <w:szCs w:val="24"/>
        </w:rPr>
        <w:t>,</w:t>
      </w:r>
      <w:r w:rsidRPr="00A134D2">
        <w:rPr>
          <w:rFonts w:eastAsia="Times New Roman" w:cs="Times New Roman"/>
          <w:szCs w:val="24"/>
        </w:rPr>
        <w:t xml:space="preserve"> πρέπει να το δούμε ως ένα στόχο που δεν είναι πια λεπτομέρει</w:t>
      </w:r>
      <w:r>
        <w:rPr>
          <w:rFonts w:eastAsia="Times New Roman" w:cs="Times New Roman"/>
          <w:szCs w:val="24"/>
        </w:rPr>
        <w:t xml:space="preserve">α </w:t>
      </w:r>
      <w:r w:rsidRPr="00A134D2">
        <w:rPr>
          <w:rFonts w:eastAsia="Times New Roman" w:cs="Times New Roman"/>
          <w:szCs w:val="24"/>
        </w:rPr>
        <w:t>ούτε πολυτέλεια</w:t>
      </w:r>
      <w:r>
        <w:rPr>
          <w:rFonts w:eastAsia="Times New Roman" w:cs="Times New Roman"/>
          <w:szCs w:val="24"/>
        </w:rPr>
        <w:t>. Κ</w:t>
      </w:r>
      <w:r w:rsidRPr="00A134D2">
        <w:rPr>
          <w:rFonts w:eastAsia="Times New Roman" w:cs="Times New Roman"/>
          <w:szCs w:val="24"/>
        </w:rPr>
        <w:t>αι αυτό</w:t>
      </w:r>
      <w:r>
        <w:rPr>
          <w:rFonts w:eastAsia="Times New Roman" w:cs="Times New Roman"/>
          <w:szCs w:val="24"/>
        </w:rPr>
        <w:t>, βεβαίως,</w:t>
      </w:r>
      <w:r w:rsidRPr="00A134D2">
        <w:rPr>
          <w:rFonts w:eastAsia="Times New Roman" w:cs="Times New Roman"/>
          <w:szCs w:val="24"/>
        </w:rPr>
        <w:t xml:space="preserve"> είναι δική μας υπόθεση</w:t>
      </w:r>
      <w:r>
        <w:rPr>
          <w:rFonts w:eastAsia="Times New Roman" w:cs="Times New Roman"/>
          <w:szCs w:val="24"/>
        </w:rPr>
        <w:t>.</w:t>
      </w:r>
      <w:r w:rsidRPr="00A134D2">
        <w:rPr>
          <w:rFonts w:eastAsia="Times New Roman" w:cs="Times New Roman"/>
          <w:szCs w:val="24"/>
        </w:rPr>
        <w:t xml:space="preserve"> </w:t>
      </w:r>
    </w:p>
    <w:p w14:paraId="4EC19109" w14:textId="77777777" w:rsidR="008E01FC" w:rsidRDefault="002168A0">
      <w:pPr>
        <w:spacing w:line="600" w:lineRule="auto"/>
        <w:ind w:firstLine="720"/>
        <w:jc w:val="both"/>
        <w:rPr>
          <w:rFonts w:eastAsia="Times New Roman" w:cs="Times New Roman"/>
          <w:szCs w:val="24"/>
        </w:rPr>
      </w:pPr>
      <w:r w:rsidRPr="00A134D2">
        <w:rPr>
          <w:rFonts w:eastAsia="Times New Roman" w:cs="Times New Roman"/>
          <w:szCs w:val="24"/>
        </w:rPr>
        <w:t>Εγώ</w:t>
      </w:r>
      <w:r>
        <w:rPr>
          <w:rFonts w:eastAsia="Times New Roman" w:cs="Times New Roman"/>
          <w:szCs w:val="24"/>
        </w:rPr>
        <w:t>,</w:t>
      </w:r>
      <w:r w:rsidRPr="00A134D2">
        <w:rPr>
          <w:rFonts w:eastAsia="Times New Roman" w:cs="Times New Roman"/>
          <w:szCs w:val="24"/>
        </w:rPr>
        <w:t xml:space="preserve"> λοιπόν</w:t>
      </w:r>
      <w:r>
        <w:rPr>
          <w:rFonts w:eastAsia="Times New Roman" w:cs="Times New Roman"/>
          <w:szCs w:val="24"/>
        </w:rPr>
        <w:t>,</w:t>
      </w:r>
      <w:r w:rsidRPr="00A134D2">
        <w:rPr>
          <w:rFonts w:eastAsia="Times New Roman" w:cs="Times New Roman"/>
          <w:szCs w:val="24"/>
        </w:rPr>
        <w:t xml:space="preserve"> θα ήθελα πρώ</w:t>
      </w:r>
      <w:r>
        <w:rPr>
          <w:rFonts w:eastAsia="Times New Roman" w:cs="Times New Roman"/>
          <w:szCs w:val="24"/>
        </w:rPr>
        <w:t>τον να πω πού</w:t>
      </w:r>
      <w:r w:rsidRPr="00A134D2">
        <w:rPr>
          <w:rFonts w:eastAsia="Times New Roman" w:cs="Times New Roman"/>
          <w:szCs w:val="24"/>
        </w:rPr>
        <w:t xml:space="preserve"> εντάσσεται το πολυνομοσχέδιο </w:t>
      </w:r>
      <w:r>
        <w:rPr>
          <w:rFonts w:eastAsia="Times New Roman" w:cs="Times New Roman"/>
          <w:szCs w:val="24"/>
        </w:rPr>
        <w:t>–και όχ</w:t>
      </w:r>
      <w:r>
        <w:rPr>
          <w:rFonts w:eastAsia="Times New Roman" w:cs="Times New Roman"/>
          <w:szCs w:val="24"/>
        </w:rPr>
        <w:t xml:space="preserve">ι μόνο η </w:t>
      </w:r>
      <w:r w:rsidRPr="00A134D2">
        <w:rPr>
          <w:rFonts w:eastAsia="Times New Roman" w:cs="Times New Roman"/>
          <w:szCs w:val="24"/>
        </w:rPr>
        <w:t>τροπολογία</w:t>
      </w:r>
      <w:r>
        <w:rPr>
          <w:rFonts w:eastAsia="Times New Roman" w:cs="Times New Roman"/>
          <w:szCs w:val="24"/>
        </w:rPr>
        <w:t>- στη</w:t>
      </w:r>
      <w:r w:rsidRPr="00A134D2">
        <w:rPr>
          <w:rFonts w:eastAsia="Times New Roman" w:cs="Times New Roman"/>
          <w:szCs w:val="24"/>
        </w:rPr>
        <w:t xml:space="preserve"> νομοθετική πολιτική</w:t>
      </w:r>
      <w:r>
        <w:rPr>
          <w:rFonts w:eastAsia="Times New Roman" w:cs="Times New Roman"/>
          <w:szCs w:val="24"/>
        </w:rPr>
        <w:t>,</w:t>
      </w:r>
      <w:r w:rsidRPr="00A134D2">
        <w:rPr>
          <w:rFonts w:eastAsia="Times New Roman" w:cs="Times New Roman"/>
          <w:szCs w:val="24"/>
        </w:rPr>
        <w:t xml:space="preserve"> στο νομοθετικό σχεδιασμό του </w:t>
      </w:r>
      <w:r>
        <w:rPr>
          <w:rFonts w:eastAsia="Times New Roman" w:cs="Times New Roman"/>
          <w:szCs w:val="24"/>
        </w:rPr>
        <w:t>Υπουργείου Οικονομίας κ</w:t>
      </w:r>
      <w:r w:rsidRPr="00A134D2">
        <w:rPr>
          <w:rFonts w:eastAsia="Times New Roman" w:cs="Times New Roman"/>
          <w:szCs w:val="24"/>
        </w:rPr>
        <w:t>αι Ανάπτυξης</w:t>
      </w:r>
      <w:r>
        <w:rPr>
          <w:rFonts w:eastAsia="Times New Roman" w:cs="Times New Roman"/>
          <w:szCs w:val="24"/>
        </w:rPr>
        <w:t>.</w:t>
      </w:r>
      <w:r w:rsidRPr="00A134D2">
        <w:rPr>
          <w:rFonts w:eastAsia="Times New Roman" w:cs="Times New Roman"/>
          <w:szCs w:val="24"/>
        </w:rPr>
        <w:t xml:space="preserve"> </w:t>
      </w:r>
      <w:r>
        <w:rPr>
          <w:rFonts w:eastAsia="Times New Roman" w:cs="Times New Roman"/>
          <w:szCs w:val="24"/>
        </w:rPr>
        <w:t>Μ</w:t>
      </w:r>
      <w:r w:rsidRPr="00A134D2">
        <w:rPr>
          <w:rFonts w:eastAsia="Times New Roman" w:cs="Times New Roman"/>
          <w:szCs w:val="24"/>
        </w:rPr>
        <w:t xml:space="preserve">ε το νομοσχέδιο αυτό </w:t>
      </w:r>
      <w:r>
        <w:rPr>
          <w:rFonts w:eastAsia="Times New Roman" w:cs="Times New Roman"/>
          <w:szCs w:val="24"/>
        </w:rPr>
        <w:t>-</w:t>
      </w:r>
      <w:r w:rsidRPr="00A134D2">
        <w:rPr>
          <w:rFonts w:eastAsia="Times New Roman" w:cs="Times New Roman"/>
          <w:szCs w:val="24"/>
        </w:rPr>
        <w:t xml:space="preserve">το οποίο </w:t>
      </w:r>
      <w:r>
        <w:rPr>
          <w:rFonts w:eastAsia="Times New Roman" w:cs="Times New Roman"/>
          <w:szCs w:val="24"/>
        </w:rPr>
        <w:t>λύνει</w:t>
      </w:r>
      <w:r w:rsidRPr="00A134D2">
        <w:rPr>
          <w:rFonts w:eastAsia="Times New Roman" w:cs="Times New Roman"/>
          <w:szCs w:val="24"/>
        </w:rPr>
        <w:t xml:space="preserve"> μία σειρά προβλήματ</w:t>
      </w:r>
      <w:r>
        <w:rPr>
          <w:rFonts w:eastAsia="Times New Roman" w:cs="Times New Roman"/>
          <w:szCs w:val="24"/>
        </w:rPr>
        <w:t>α</w:t>
      </w:r>
      <w:r w:rsidRPr="00A134D2">
        <w:rPr>
          <w:rFonts w:eastAsia="Times New Roman" w:cs="Times New Roman"/>
          <w:szCs w:val="24"/>
        </w:rPr>
        <w:t xml:space="preserve"> του παρελθόντος</w:t>
      </w:r>
      <w:r>
        <w:rPr>
          <w:rFonts w:eastAsia="Times New Roman" w:cs="Times New Roman"/>
          <w:szCs w:val="24"/>
        </w:rPr>
        <w:t>,</w:t>
      </w:r>
      <w:r w:rsidRPr="00A134D2">
        <w:rPr>
          <w:rFonts w:eastAsia="Times New Roman" w:cs="Times New Roman"/>
          <w:szCs w:val="24"/>
        </w:rPr>
        <w:t xml:space="preserve"> αλλά και ανοίγει δρόμους για το μέλλον</w:t>
      </w:r>
      <w:r>
        <w:rPr>
          <w:rFonts w:eastAsia="Times New Roman" w:cs="Times New Roman"/>
          <w:szCs w:val="24"/>
        </w:rPr>
        <w:t>,</w:t>
      </w:r>
      <w:r w:rsidRPr="00A134D2">
        <w:rPr>
          <w:rFonts w:eastAsia="Times New Roman" w:cs="Times New Roman"/>
          <w:szCs w:val="24"/>
        </w:rPr>
        <w:t xml:space="preserve"> όπως είναι τα χρηματοδοτικά εργαλεία</w:t>
      </w:r>
      <w:r>
        <w:rPr>
          <w:rFonts w:eastAsia="Times New Roman" w:cs="Times New Roman"/>
          <w:szCs w:val="24"/>
        </w:rPr>
        <w:t>,</w:t>
      </w:r>
      <w:r w:rsidRPr="00A134D2">
        <w:rPr>
          <w:rFonts w:eastAsia="Times New Roman" w:cs="Times New Roman"/>
          <w:szCs w:val="24"/>
        </w:rPr>
        <w:t xml:space="preserve"> όπως είναι οι ευρεσιτεχνίες</w:t>
      </w:r>
      <w:r>
        <w:rPr>
          <w:rFonts w:eastAsia="Times New Roman" w:cs="Times New Roman"/>
          <w:szCs w:val="24"/>
        </w:rPr>
        <w:t>, οι</w:t>
      </w:r>
      <w:r w:rsidRPr="00A134D2">
        <w:rPr>
          <w:rFonts w:eastAsia="Times New Roman" w:cs="Times New Roman"/>
          <w:szCs w:val="24"/>
        </w:rPr>
        <w:t xml:space="preserve"> πατέντες και η πνευματική ιδιοκτησία και πολλά άλλα</w:t>
      </w:r>
      <w:r>
        <w:rPr>
          <w:rFonts w:eastAsia="Times New Roman" w:cs="Times New Roman"/>
          <w:szCs w:val="24"/>
        </w:rPr>
        <w:t>- δημιουργούμε τις βάσεις γι’</w:t>
      </w:r>
      <w:r w:rsidRPr="00A134D2">
        <w:rPr>
          <w:rFonts w:eastAsia="Times New Roman" w:cs="Times New Roman"/>
          <w:szCs w:val="24"/>
        </w:rPr>
        <w:t xml:space="preserve"> αυτό που </w:t>
      </w:r>
      <w:r>
        <w:rPr>
          <w:rFonts w:eastAsia="Times New Roman" w:cs="Times New Roman"/>
          <w:szCs w:val="24"/>
        </w:rPr>
        <w:t xml:space="preserve">πολλοί </w:t>
      </w:r>
      <w:r w:rsidRPr="00A134D2">
        <w:rPr>
          <w:rFonts w:eastAsia="Times New Roman" w:cs="Times New Roman"/>
          <w:szCs w:val="24"/>
        </w:rPr>
        <w:t>ονομάζουν νέο υπόδειγμα βιώσιμης ανάπτυξης</w:t>
      </w:r>
      <w:r>
        <w:rPr>
          <w:rFonts w:eastAsia="Times New Roman" w:cs="Times New Roman"/>
          <w:szCs w:val="24"/>
        </w:rPr>
        <w:t>,</w:t>
      </w:r>
      <w:r w:rsidRPr="002C47D6">
        <w:rPr>
          <w:rFonts w:eastAsia="Times New Roman" w:cs="Times New Roman"/>
          <w:szCs w:val="24"/>
        </w:rPr>
        <w:t xml:space="preserve"> </w:t>
      </w:r>
      <w:r>
        <w:rPr>
          <w:rFonts w:eastAsia="Times New Roman" w:cs="Times New Roman"/>
          <w:szCs w:val="24"/>
        </w:rPr>
        <w:t>δίκαιης και χωρίς αποκλεισμούς,</w:t>
      </w:r>
      <w:r w:rsidRPr="00A134D2">
        <w:rPr>
          <w:rFonts w:eastAsia="Times New Roman" w:cs="Times New Roman"/>
          <w:szCs w:val="24"/>
        </w:rPr>
        <w:t xml:space="preserve"> σύμφωνα με τ</w:t>
      </w:r>
      <w:r w:rsidRPr="00A134D2">
        <w:rPr>
          <w:rFonts w:eastAsia="Times New Roman" w:cs="Times New Roman"/>
          <w:szCs w:val="24"/>
        </w:rPr>
        <w:t xml:space="preserve">ους στόχους </w:t>
      </w:r>
      <w:r>
        <w:rPr>
          <w:rFonts w:eastAsia="Times New Roman" w:cs="Times New Roman"/>
          <w:szCs w:val="24"/>
        </w:rPr>
        <w:t xml:space="preserve">για τη βιώσιμη ανάπτυξη του ΟΗΕ. </w:t>
      </w:r>
    </w:p>
    <w:p w14:paraId="4EC1910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Ακολουθεί τ</w:t>
      </w:r>
      <w:r w:rsidRPr="00A134D2">
        <w:rPr>
          <w:rFonts w:eastAsia="Times New Roman" w:cs="Times New Roman"/>
          <w:szCs w:val="24"/>
        </w:rPr>
        <w:t>ο νομοσχέδιο για τις στρατηγικές ιδιωτικές επενδύσεις</w:t>
      </w:r>
      <w:r>
        <w:rPr>
          <w:rFonts w:eastAsia="Times New Roman" w:cs="Times New Roman"/>
          <w:szCs w:val="24"/>
        </w:rPr>
        <w:t>,</w:t>
      </w:r>
      <w:r w:rsidRPr="00A134D2">
        <w:rPr>
          <w:rFonts w:eastAsia="Times New Roman" w:cs="Times New Roman"/>
          <w:szCs w:val="24"/>
        </w:rPr>
        <w:t xml:space="preserve"> το οποίο έχει περάσει από τη διαβούλευση και είναι έτοιμο να έρθει στη Βουλή</w:t>
      </w:r>
      <w:r>
        <w:rPr>
          <w:rFonts w:eastAsia="Times New Roman" w:cs="Times New Roman"/>
          <w:szCs w:val="24"/>
        </w:rPr>
        <w:t>. Μάλλον, θα το φέρουμε</w:t>
      </w:r>
      <w:r w:rsidRPr="00A134D2">
        <w:rPr>
          <w:rFonts w:eastAsia="Times New Roman" w:cs="Times New Roman"/>
          <w:szCs w:val="24"/>
        </w:rPr>
        <w:t xml:space="preserve"> μαζί με το νομοσχέδιο </w:t>
      </w:r>
      <w:r>
        <w:rPr>
          <w:rFonts w:eastAsia="Times New Roman" w:cs="Times New Roman"/>
          <w:szCs w:val="24"/>
        </w:rPr>
        <w:t>για την Αναπτυξιακή Τ</w:t>
      </w:r>
      <w:r w:rsidRPr="00A134D2">
        <w:rPr>
          <w:rFonts w:eastAsia="Times New Roman" w:cs="Times New Roman"/>
          <w:szCs w:val="24"/>
        </w:rPr>
        <w:t>ρ</w:t>
      </w:r>
      <w:r w:rsidRPr="00A134D2">
        <w:rPr>
          <w:rFonts w:eastAsia="Times New Roman" w:cs="Times New Roman"/>
          <w:szCs w:val="24"/>
        </w:rPr>
        <w:t>άπεζα</w:t>
      </w:r>
      <w:r>
        <w:rPr>
          <w:rFonts w:eastAsia="Times New Roman" w:cs="Times New Roman"/>
          <w:szCs w:val="24"/>
        </w:rPr>
        <w:t xml:space="preserve">, για να κερδίσουμε λίγο χρόνο. </w:t>
      </w:r>
    </w:p>
    <w:p w14:paraId="4EC1910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w:t>
      </w:r>
      <w:r w:rsidRPr="00A134D2">
        <w:rPr>
          <w:rFonts w:eastAsia="Times New Roman" w:cs="Times New Roman"/>
          <w:szCs w:val="24"/>
        </w:rPr>
        <w:t xml:space="preserve">κολουθεί το νομοσχέδιο με το οποίο δημιουργούμε τις δυνατότητες να υπάρξουν πολυετείς προϋπολογισμοί Δημοσίων Επενδύσεων υπό τον τίτλο </w:t>
      </w:r>
      <w:r>
        <w:rPr>
          <w:rFonts w:eastAsia="Times New Roman" w:cs="Times New Roman"/>
          <w:szCs w:val="24"/>
        </w:rPr>
        <w:t>«</w:t>
      </w:r>
      <w:r w:rsidRPr="00A134D2">
        <w:rPr>
          <w:rFonts w:eastAsia="Times New Roman" w:cs="Times New Roman"/>
          <w:szCs w:val="24"/>
        </w:rPr>
        <w:t>Εθνικό Πρόγραμμα Ανάπτυξης</w:t>
      </w:r>
      <w:r>
        <w:rPr>
          <w:rFonts w:eastAsia="Times New Roman" w:cs="Times New Roman"/>
          <w:szCs w:val="24"/>
        </w:rPr>
        <w:t>». Ε</w:t>
      </w:r>
      <w:r w:rsidRPr="00A134D2">
        <w:rPr>
          <w:rFonts w:eastAsia="Times New Roman" w:cs="Times New Roman"/>
          <w:szCs w:val="24"/>
        </w:rPr>
        <w:t>ίναι ήδη στη διαβούλευση</w:t>
      </w:r>
      <w:r>
        <w:rPr>
          <w:rFonts w:eastAsia="Times New Roman" w:cs="Times New Roman"/>
          <w:szCs w:val="24"/>
        </w:rPr>
        <w:t xml:space="preserve">. Το </w:t>
      </w:r>
      <w:r>
        <w:rPr>
          <w:rFonts w:eastAsia="Times New Roman" w:cs="Times New Roman"/>
          <w:szCs w:val="24"/>
        </w:rPr>
        <w:t>π</w:t>
      </w:r>
      <w:r w:rsidRPr="00A134D2">
        <w:rPr>
          <w:rFonts w:eastAsia="Times New Roman" w:cs="Times New Roman"/>
          <w:szCs w:val="24"/>
        </w:rPr>
        <w:t>ρόγραμμα Δημοσίων Επε</w:t>
      </w:r>
      <w:r w:rsidRPr="00A134D2">
        <w:rPr>
          <w:rFonts w:eastAsia="Times New Roman" w:cs="Times New Roman"/>
          <w:szCs w:val="24"/>
        </w:rPr>
        <w:t>νδύσεων πρέπει να το φανταστού</w:t>
      </w:r>
      <w:r>
        <w:rPr>
          <w:rFonts w:eastAsia="Times New Roman" w:cs="Times New Roman"/>
          <w:szCs w:val="24"/>
        </w:rPr>
        <w:t>με να λειτουργεί στο μέλλον ως μ</w:t>
      </w:r>
      <w:r w:rsidRPr="00A134D2">
        <w:rPr>
          <w:rFonts w:eastAsia="Times New Roman" w:cs="Times New Roman"/>
          <w:szCs w:val="24"/>
        </w:rPr>
        <w:t>ία σύγχρονη Αναπ</w:t>
      </w:r>
      <w:r>
        <w:rPr>
          <w:rFonts w:eastAsia="Times New Roman" w:cs="Times New Roman"/>
          <w:szCs w:val="24"/>
        </w:rPr>
        <w:t>τυξιακή Τράπεζα -να μου επιτρέψετε</w:t>
      </w:r>
      <w:r w:rsidRPr="00A134D2">
        <w:rPr>
          <w:rFonts w:eastAsia="Times New Roman" w:cs="Times New Roman"/>
          <w:szCs w:val="24"/>
        </w:rPr>
        <w:t xml:space="preserve"> να πω</w:t>
      </w:r>
      <w:r>
        <w:rPr>
          <w:rFonts w:eastAsia="Times New Roman" w:cs="Times New Roman"/>
          <w:szCs w:val="24"/>
        </w:rPr>
        <w:t>-</w:t>
      </w:r>
      <w:r w:rsidRPr="00A134D2">
        <w:rPr>
          <w:rFonts w:eastAsia="Times New Roman" w:cs="Times New Roman"/>
          <w:szCs w:val="24"/>
        </w:rPr>
        <w:t xml:space="preserve"> η οποία θα σχεδιάζει προγράμματα ανάπτυξης</w:t>
      </w:r>
      <w:r>
        <w:rPr>
          <w:rFonts w:eastAsia="Times New Roman" w:cs="Times New Roman"/>
          <w:szCs w:val="24"/>
        </w:rPr>
        <w:t>,</w:t>
      </w:r>
      <w:r w:rsidRPr="00A134D2">
        <w:rPr>
          <w:rFonts w:eastAsia="Times New Roman" w:cs="Times New Roman"/>
          <w:szCs w:val="24"/>
        </w:rPr>
        <w:t xml:space="preserve"> θα αξιολογεί προτάσεις ανάπτυξης</w:t>
      </w:r>
      <w:r>
        <w:rPr>
          <w:rFonts w:eastAsia="Times New Roman" w:cs="Times New Roman"/>
          <w:szCs w:val="24"/>
        </w:rPr>
        <w:t xml:space="preserve"> και πριν την ένταξη και μετά την ένταξη. Διότι, </w:t>
      </w:r>
      <w:r w:rsidRPr="00A134D2">
        <w:rPr>
          <w:rFonts w:eastAsia="Times New Roman" w:cs="Times New Roman"/>
          <w:szCs w:val="24"/>
        </w:rPr>
        <w:t xml:space="preserve">σήμερα </w:t>
      </w:r>
      <w:r>
        <w:rPr>
          <w:rFonts w:eastAsia="Times New Roman" w:cs="Times New Roman"/>
          <w:szCs w:val="24"/>
        </w:rPr>
        <w:t>-</w:t>
      </w:r>
      <w:r w:rsidRPr="00A134D2">
        <w:rPr>
          <w:rFonts w:eastAsia="Times New Roman" w:cs="Times New Roman"/>
          <w:szCs w:val="24"/>
        </w:rPr>
        <w:t>γνω</w:t>
      </w:r>
      <w:r w:rsidRPr="00A134D2">
        <w:rPr>
          <w:rFonts w:eastAsia="Times New Roman" w:cs="Times New Roman"/>
          <w:szCs w:val="24"/>
        </w:rPr>
        <w:t>ρίζετε πολύ καλά</w:t>
      </w:r>
      <w:r>
        <w:rPr>
          <w:rFonts w:eastAsia="Times New Roman" w:cs="Times New Roman"/>
          <w:szCs w:val="24"/>
        </w:rPr>
        <w:t>-</w:t>
      </w:r>
      <w:r w:rsidRPr="00A134D2">
        <w:rPr>
          <w:rFonts w:eastAsia="Times New Roman" w:cs="Times New Roman"/>
          <w:szCs w:val="24"/>
        </w:rPr>
        <w:t xml:space="preserve"> ότι αυτά δεν συμβαίνουν</w:t>
      </w:r>
      <w:r>
        <w:rPr>
          <w:rFonts w:eastAsia="Times New Roman" w:cs="Times New Roman"/>
          <w:szCs w:val="24"/>
        </w:rPr>
        <w:t>. Θα επανέλθουμε</w:t>
      </w:r>
      <w:r w:rsidRPr="00A134D2">
        <w:rPr>
          <w:rFonts w:eastAsia="Times New Roman" w:cs="Times New Roman"/>
          <w:szCs w:val="24"/>
        </w:rPr>
        <w:t xml:space="preserve"> σε αυτά</w:t>
      </w:r>
      <w:r>
        <w:rPr>
          <w:rFonts w:eastAsia="Times New Roman" w:cs="Times New Roman"/>
          <w:szCs w:val="24"/>
        </w:rPr>
        <w:t>,</w:t>
      </w:r>
      <w:r w:rsidRPr="00A134D2">
        <w:rPr>
          <w:rFonts w:eastAsia="Times New Roman" w:cs="Times New Roman"/>
          <w:szCs w:val="24"/>
        </w:rPr>
        <w:t xml:space="preserve"> όταν </w:t>
      </w:r>
      <w:r>
        <w:rPr>
          <w:rFonts w:eastAsia="Times New Roman" w:cs="Times New Roman"/>
          <w:szCs w:val="24"/>
        </w:rPr>
        <w:t>έρθουν τα νομοσχέδια.</w:t>
      </w:r>
    </w:p>
    <w:p w14:paraId="4EC1910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Μ</w:t>
      </w:r>
      <w:r w:rsidRPr="00A134D2">
        <w:rPr>
          <w:rFonts w:eastAsia="Times New Roman" w:cs="Times New Roman"/>
          <w:szCs w:val="24"/>
        </w:rPr>
        <w:t>ε αυτό τον τρόπο</w:t>
      </w:r>
      <w:r>
        <w:rPr>
          <w:rFonts w:eastAsia="Times New Roman" w:cs="Times New Roman"/>
          <w:szCs w:val="24"/>
        </w:rPr>
        <w:t>, λ</w:t>
      </w:r>
      <w:r w:rsidRPr="00A134D2">
        <w:rPr>
          <w:rFonts w:eastAsia="Times New Roman" w:cs="Times New Roman"/>
          <w:szCs w:val="24"/>
        </w:rPr>
        <w:t>οιπόν</w:t>
      </w:r>
      <w:r>
        <w:rPr>
          <w:rFonts w:eastAsia="Times New Roman" w:cs="Times New Roman"/>
          <w:szCs w:val="24"/>
        </w:rPr>
        <w:t>,</w:t>
      </w:r>
      <w:r w:rsidRPr="00A134D2">
        <w:rPr>
          <w:rFonts w:eastAsia="Times New Roman" w:cs="Times New Roman"/>
          <w:szCs w:val="24"/>
        </w:rPr>
        <w:t xml:space="preserve"> ολοκληρώνουμε τις προϋποθέσεις για να περάσουμε σε αυτό που είναι στρατηγικό θέμα</w:t>
      </w:r>
      <w:r>
        <w:rPr>
          <w:rFonts w:eastAsia="Times New Roman" w:cs="Times New Roman"/>
          <w:szCs w:val="24"/>
        </w:rPr>
        <w:t>, δηλαδή</w:t>
      </w:r>
      <w:r w:rsidRPr="00A134D2">
        <w:rPr>
          <w:rFonts w:eastAsia="Times New Roman" w:cs="Times New Roman"/>
          <w:szCs w:val="24"/>
        </w:rPr>
        <w:t xml:space="preserve"> το</w:t>
      </w:r>
      <w:r>
        <w:rPr>
          <w:rFonts w:eastAsia="Times New Roman" w:cs="Times New Roman"/>
          <w:szCs w:val="24"/>
        </w:rPr>
        <w:t>ν</w:t>
      </w:r>
      <w:r w:rsidRPr="00A134D2">
        <w:rPr>
          <w:rFonts w:eastAsia="Times New Roman" w:cs="Times New Roman"/>
          <w:szCs w:val="24"/>
        </w:rPr>
        <w:t xml:space="preserve"> σχεδιασμό της νέας προγραμματικής περιόδο</w:t>
      </w:r>
      <w:r w:rsidRPr="00A134D2">
        <w:rPr>
          <w:rFonts w:eastAsia="Times New Roman" w:cs="Times New Roman"/>
          <w:szCs w:val="24"/>
        </w:rPr>
        <w:t xml:space="preserve">υ </w:t>
      </w:r>
      <w:r>
        <w:rPr>
          <w:rFonts w:eastAsia="Times New Roman" w:cs="Times New Roman"/>
          <w:szCs w:val="24"/>
        </w:rPr>
        <w:t>-</w:t>
      </w:r>
      <w:r w:rsidRPr="00A134D2">
        <w:rPr>
          <w:rFonts w:eastAsia="Times New Roman" w:cs="Times New Roman"/>
          <w:szCs w:val="24"/>
        </w:rPr>
        <w:t>έχει αρχίσει</w:t>
      </w:r>
      <w:r>
        <w:rPr>
          <w:rFonts w:eastAsia="Times New Roman" w:cs="Times New Roman"/>
          <w:szCs w:val="24"/>
        </w:rPr>
        <w:t xml:space="preserve"> στην ουσία-</w:t>
      </w:r>
      <w:r w:rsidRPr="00A134D2">
        <w:rPr>
          <w:rFonts w:eastAsia="Times New Roman" w:cs="Times New Roman"/>
          <w:szCs w:val="24"/>
        </w:rPr>
        <w:t xml:space="preserve"> </w:t>
      </w:r>
      <w:r>
        <w:rPr>
          <w:rFonts w:eastAsia="Times New Roman" w:cs="Times New Roman"/>
          <w:szCs w:val="24"/>
        </w:rPr>
        <w:t>που τυπικά αρχίζει</w:t>
      </w:r>
      <w:r w:rsidRPr="00A134D2">
        <w:rPr>
          <w:rFonts w:eastAsia="Times New Roman" w:cs="Times New Roman"/>
          <w:szCs w:val="24"/>
        </w:rPr>
        <w:t xml:space="preserve"> το 202</w:t>
      </w:r>
      <w:r>
        <w:rPr>
          <w:rFonts w:eastAsia="Times New Roman" w:cs="Times New Roman"/>
          <w:szCs w:val="24"/>
        </w:rPr>
        <w:t xml:space="preserve">1 και εννοώ το </w:t>
      </w:r>
      <w:r w:rsidRPr="00A134D2">
        <w:rPr>
          <w:rFonts w:eastAsia="Times New Roman" w:cs="Times New Roman"/>
          <w:szCs w:val="24"/>
        </w:rPr>
        <w:t xml:space="preserve">νέο </w:t>
      </w:r>
      <w:r w:rsidRPr="00A134D2">
        <w:rPr>
          <w:rFonts w:eastAsia="Times New Roman" w:cs="Times New Roman"/>
          <w:szCs w:val="24"/>
        </w:rPr>
        <w:lastRenderedPageBreak/>
        <w:t>ΕΣΠΑ</w:t>
      </w:r>
      <w:r>
        <w:rPr>
          <w:rFonts w:eastAsia="Times New Roman" w:cs="Times New Roman"/>
          <w:szCs w:val="24"/>
        </w:rPr>
        <w:t>.</w:t>
      </w:r>
      <w:r w:rsidRPr="00A134D2">
        <w:rPr>
          <w:rFonts w:eastAsia="Times New Roman" w:cs="Times New Roman"/>
          <w:szCs w:val="24"/>
        </w:rPr>
        <w:t xml:space="preserve"> </w:t>
      </w:r>
      <w:r>
        <w:rPr>
          <w:rFonts w:eastAsia="Times New Roman" w:cs="Times New Roman"/>
          <w:szCs w:val="24"/>
        </w:rPr>
        <w:t>Με αφορμή, όμως,</w:t>
      </w:r>
      <w:r w:rsidRPr="00A134D2">
        <w:rPr>
          <w:rFonts w:eastAsia="Times New Roman" w:cs="Times New Roman"/>
          <w:szCs w:val="24"/>
        </w:rPr>
        <w:t xml:space="preserve"> το νέο ΕΣΠΑ θα μιλήσουμε για τη νέα δεκαετία</w:t>
      </w:r>
      <w:r>
        <w:rPr>
          <w:rFonts w:eastAsia="Times New Roman" w:cs="Times New Roman"/>
          <w:szCs w:val="24"/>
        </w:rPr>
        <w:t xml:space="preserve">. </w:t>
      </w:r>
    </w:p>
    <w:p w14:paraId="4EC1910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w:t>
      </w:r>
      <w:r w:rsidRPr="00A134D2">
        <w:rPr>
          <w:rFonts w:eastAsia="Times New Roman" w:cs="Times New Roman"/>
          <w:szCs w:val="24"/>
        </w:rPr>
        <w:t>ε αυτό</w:t>
      </w:r>
      <w:r>
        <w:rPr>
          <w:rFonts w:eastAsia="Times New Roman" w:cs="Times New Roman"/>
          <w:szCs w:val="24"/>
        </w:rPr>
        <w:t>,</w:t>
      </w:r>
      <w:r w:rsidRPr="00A134D2">
        <w:rPr>
          <w:rFonts w:eastAsia="Times New Roman" w:cs="Times New Roman"/>
          <w:szCs w:val="24"/>
        </w:rPr>
        <w:t xml:space="preserve"> λοιπόν</w:t>
      </w:r>
      <w:r>
        <w:rPr>
          <w:rFonts w:eastAsia="Times New Roman" w:cs="Times New Roman"/>
          <w:szCs w:val="24"/>
        </w:rPr>
        <w:t>,</w:t>
      </w:r>
      <w:r w:rsidRPr="00A134D2">
        <w:rPr>
          <w:rFonts w:eastAsia="Times New Roman" w:cs="Times New Roman"/>
          <w:szCs w:val="24"/>
        </w:rPr>
        <w:t xml:space="preserve"> το πλαίσιο εντάσσεται και το νομοσχέδιο</w:t>
      </w:r>
      <w:r>
        <w:rPr>
          <w:rFonts w:eastAsia="Times New Roman" w:cs="Times New Roman"/>
          <w:szCs w:val="24"/>
        </w:rPr>
        <w:t>,</w:t>
      </w:r>
      <w:r w:rsidRPr="00A134D2">
        <w:rPr>
          <w:rFonts w:eastAsia="Times New Roman" w:cs="Times New Roman"/>
          <w:szCs w:val="24"/>
        </w:rPr>
        <w:t xml:space="preserve"> το οποίο έχει πάρα πολλά θέματα</w:t>
      </w:r>
      <w:r>
        <w:rPr>
          <w:rFonts w:eastAsia="Times New Roman" w:cs="Times New Roman"/>
          <w:szCs w:val="24"/>
        </w:rPr>
        <w:t>,</w:t>
      </w:r>
      <w:r w:rsidRPr="00A134D2">
        <w:rPr>
          <w:rFonts w:eastAsia="Times New Roman" w:cs="Times New Roman"/>
          <w:szCs w:val="24"/>
        </w:rPr>
        <w:t xml:space="preserve"> γεγονός βέβαια το οποίο είναι πρόβλημα πριν από όλα </w:t>
      </w:r>
      <w:r>
        <w:rPr>
          <w:rFonts w:eastAsia="Times New Roman" w:cs="Times New Roman"/>
          <w:szCs w:val="24"/>
        </w:rPr>
        <w:t>για την Κ</w:t>
      </w:r>
      <w:r w:rsidRPr="00A134D2">
        <w:rPr>
          <w:rFonts w:eastAsia="Times New Roman" w:cs="Times New Roman"/>
          <w:szCs w:val="24"/>
        </w:rPr>
        <w:t>υβέρνηση</w:t>
      </w:r>
      <w:r>
        <w:rPr>
          <w:rFonts w:eastAsia="Times New Roman" w:cs="Times New Roman"/>
          <w:szCs w:val="24"/>
        </w:rPr>
        <w:t>.</w:t>
      </w:r>
      <w:r w:rsidRPr="00A134D2">
        <w:rPr>
          <w:rFonts w:eastAsia="Times New Roman" w:cs="Times New Roman"/>
          <w:szCs w:val="24"/>
        </w:rPr>
        <w:t xml:space="preserve"> </w:t>
      </w:r>
      <w:r>
        <w:rPr>
          <w:rFonts w:eastAsia="Times New Roman" w:cs="Times New Roman"/>
          <w:szCs w:val="24"/>
        </w:rPr>
        <w:t>Θα θέλαμε, δηλαδή,</w:t>
      </w:r>
      <w:r w:rsidRPr="00A134D2">
        <w:rPr>
          <w:rFonts w:eastAsia="Times New Roman" w:cs="Times New Roman"/>
          <w:szCs w:val="24"/>
        </w:rPr>
        <w:t xml:space="preserve"> να </w:t>
      </w:r>
      <w:r>
        <w:rPr>
          <w:rFonts w:eastAsia="Times New Roman" w:cs="Times New Roman"/>
          <w:szCs w:val="24"/>
        </w:rPr>
        <w:t>συζητηθούν</w:t>
      </w:r>
      <w:r w:rsidRPr="00A134D2">
        <w:rPr>
          <w:rFonts w:eastAsia="Times New Roman" w:cs="Times New Roman"/>
          <w:szCs w:val="24"/>
        </w:rPr>
        <w:t xml:space="preserve"> περισσότερο και πιο εξαντλητ</w:t>
      </w:r>
      <w:r>
        <w:rPr>
          <w:rFonts w:eastAsia="Times New Roman" w:cs="Times New Roman"/>
          <w:szCs w:val="24"/>
        </w:rPr>
        <w:t>ικά ορισμένα από τα θέματα αυτά.</w:t>
      </w:r>
    </w:p>
    <w:p w14:paraId="4EC1910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Άκουσα κάτι, ότι το νομοσχέδιο είναι νομοσχέδιο διευκολύνσεων. Βεβαίως, διευκολύνει το νομ</w:t>
      </w:r>
      <w:r>
        <w:rPr>
          <w:rFonts w:eastAsia="Times New Roman" w:cs="Times New Roman"/>
          <w:szCs w:val="24"/>
        </w:rPr>
        <w:t xml:space="preserve">οσχέδιο. Όμως, ποιους διευκολύνει; Είχαμε τους είκοσι έξι φορείς προχθές στην επιτροπή, από τους οποίους πολλοί είπαν ότι με το νομοσχέδιο λύνονται προβλήματα δεκαετιών, μπαίνει μια τάξη στα επιχειρηματικά πάρκα, επιλύονται άλλα προβλήματα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proofErr w:type="spellEnd"/>
      <w:r>
        <w:rPr>
          <w:rFonts w:eastAsia="Times New Roman" w:cs="Times New Roman"/>
          <w:szCs w:val="24"/>
        </w:rPr>
        <w:t>. Δεν υπάρ</w:t>
      </w:r>
      <w:r>
        <w:rPr>
          <w:rFonts w:eastAsia="Times New Roman" w:cs="Times New Roman"/>
          <w:szCs w:val="24"/>
        </w:rPr>
        <w:t xml:space="preserve">χει τίποτα το ειδικό, το ρουσφετολογικό. </w:t>
      </w:r>
    </w:p>
    <w:p w14:paraId="4EC1910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Άκουσα με έκπληξη πριν τον εισηγητή, τον κ. Γεωργιάδη να ονομάζει ρουσφέτι το ότι ενισχύουμε τη Γραμματεία Στρατηγικών Επενδύσεων και </w:t>
      </w:r>
      <w:r w:rsidRPr="00132ADF">
        <w:rPr>
          <w:rFonts w:eastAsia="Times New Roman" w:cs="Times New Roman"/>
          <w:szCs w:val="24"/>
        </w:rPr>
        <w:t>Ιδιωτικών</w:t>
      </w:r>
      <w:r w:rsidRPr="008A0872">
        <w:rPr>
          <w:rFonts w:eastAsia="Times New Roman" w:cs="Times New Roman"/>
          <w:szCs w:val="24"/>
        </w:rPr>
        <w:t xml:space="preserve"> </w:t>
      </w:r>
      <w:r>
        <w:rPr>
          <w:rFonts w:eastAsia="Times New Roman" w:cs="Times New Roman"/>
          <w:szCs w:val="24"/>
        </w:rPr>
        <w:t>Επενδύσεων. Μα, πολλοί από εσάς μιλήσατε για τη βραδύτητα, τις καθυστε</w:t>
      </w:r>
      <w:r>
        <w:rPr>
          <w:rFonts w:eastAsia="Times New Roman" w:cs="Times New Roman"/>
          <w:szCs w:val="24"/>
        </w:rPr>
        <w:t xml:space="preserve">ρήσεις, ότι θέλουμε </w:t>
      </w:r>
      <w:r>
        <w:rPr>
          <w:rFonts w:eastAsia="Times New Roman" w:cs="Times New Roman"/>
          <w:szCs w:val="24"/>
        </w:rPr>
        <w:lastRenderedPageBreak/>
        <w:t xml:space="preserve">ταχύτερη διεκπεραίωση. Πώς είναι δυνατόν να ονομάζετε μετά «εύνοια» το ότι προσπαθούμε να καλύψουμε τέτοια κενά; </w:t>
      </w:r>
    </w:p>
    <w:p w14:paraId="4EC1911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Ονομάστηκε «φωτογραφική διάταξη» μια διάταξη που αφορούσε τις εταιρείες που παλιά λέγαμε εταιρείες </w:t>
      </w:r>
      <w:r>
        <w:rPr>
          <w:rFonts w:eastAsia="Times New Roman" w:cs="Times New Roman"/>
          <w:szCs w:val="24"/>
          <w:lang w:val="en-US"/>
        </w:rPr>
        <w:t>offshore</w:t>
      </w:r>
      <w:r w:rsidRPr="005205F7">
        <w:rPr>
          <w:rFonts w:eastAsia="Times New Roman" w:cs="Times New Roman"/>
          <w:szCs w:val="24"/>
        </w:rPr>
        <w:t xml:space="preserve"> </w:t>
      </w:r>
      <w:r>
        <w:rPr>
          <w:rFonts w:eastAsia="Times New Roman" w:cs="Times New Roman"/>
          <w:szCs w:val="24"/>
        </w:rPr>
        <w:t xml:space="preserve">και έλεγε ότι </w:t>
      </w:r>
      <w:r>
        <w:rPr>
          <w:rFonts w:eastAsia="Times New Roman" w:cs="Times New Roman"/>
          <w:szCs w:val="24"/>
        </w:rPr>
        <w:t xml:space="preserve">η νέα διάταξη ισχύει και αναδρομικά για όσες εταιρείες ενδεχομένως έχουν συμμετάσχει σε διαγωνισμό, αλλά βρίσκονται πριν το άνοιγμα των </w:t>
      </w:r>
      <w:r w:rsidRPr="00F6112D">
        <w:rPr>
          <w:rFonts w:eastAsia="Times New Roman" w:cs="Times New Roman"/>
          <w:szCs w:val="24"/>
        </w:rPr>
        <w:t>οικονομικών προσφορών.</w:t>
      </w:r>
      <w:r>
        <w:rPr>
          <w:rFonts w:eastAsia="Times New Roman" w:cs="Times New Roman"/>
          <w:szCs w:val="24"/>
        </w:rPr>
        <w:t xml:space="preserve"> </w:t>
      </w:r>
    </w:p>
    <w:p w14:paraId="4EC1911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Πρέπει να σας πω ότι η διάταξη αυτή ήταν σωστή. Ο κ. </w:t>
      </w:r>
      <w:proofErr w:type="spellStart"/>
      <w:r>
        <w:rPr>
          <w:rFonts w:eastAsia="Times New Roman" w:cs="Times New Roman"/>
          <w:szCs w:val="24"/>
        </w:rPr>
        <w:t>Πιτσιόρλας</w:t>
      </w:r>
      <w:proofErr w:type="spellEnd"/>
      <w:r>
        <w:rPr>
          <w:rFonts w:eastAsia="Times New Roman" w:cs="Times New Roman"/>
          <w:szCs w:val="24"/>
        </w:rPr>
        <w:t xml:space="preserve"> υποχρεώθηκε να την αποσύρει –καλ</w:t>
      </w:r>
      <w:r>
        <w:rPr>
          <w:rFonts w:eastAsia="Times New Roman" w:cs="Times New Roman"/>
          <w:szCs w:val="24"/>
        </w:rPr>
        <w:t>ά έκανε, συνεννοήθηκε μαζί μου- αλλά το κάναμε απλώς και μόνο επειδή υπήρξαν παράλογες εδώ μέσα αντιδράσεις περί ρουσφετολογικών ή φωτογραφικών διατάξεων. Όσοι είστε ενήμεροι με το θέμα θα καταλάβετε ή θα διαπιστώσετε στην πορεία αυτό που λέω.</w:t>
      </w:r>
    </w:p>
    <w:p w14:paraId="4EC1911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Τώρα για να </w:t>
      </w:r>
      <w:r>
        <w:rPr>
          <w:rFonts w:eastAsia="Times New Roman" w:cs="Times New Roman"/>
          <w:szCs w:val="24"/>
        </w:rPr>
        <w:t xml:space="preserve">κλείσω το θέμα του νομοσχεδίου και να περάσω στο θέμα της πρώτης κατοικίας, επισημαίνω ότι υπάρχουν δύο τροπολογίες οι οποίες γίνονται δεκτές. Η μια αφορά τη </w:t>
      </w:r>
      <w:r>
        <w:rPr>
          <w:rFonts w:eastAsia="Times New Roman" w:cs="Times New Roman"/>
          <w:szCs w:val="24"/>
        </w:rPr>
        <w:t>«</w:t>
      </w:r>
      <w:r>
        <w:rPr>
          <w:rFonts w:eastAsia="Times New Roman" w:cs="Times New Roman"/>
          <w:szCs w:val="24"/>
        </w:rPr>
        <w:t>Βιομηχανία Ζάχαρης</w:t>
      </w:r>
      <w:r>
        <w:rPr>
          <w:rFonts w:eastAsia="Times New Roman" w:cs="Times New Roman"/>
          <w:szCs w:val="24"/>
        </w:rPr>
        <w:t>»</w:t>
      </w:r>
      <w:r>
        <w:rPr>
          <w:rFonts w:eastAsia="Times New Roman" w:cs="Times New Roman"/>
          <w:szCs w:val="24"/>
        </w:rPr>
        <w:t xml:space="preserve"> και η άλλη είναι τροπολογία για τα επιχειρηματικά πάρκα που, όπως είπε ο Αναπ</w:t>
      </w:r>
      <w:r>
        <w:rPr>
          <w:rFonts w:eastAsia="Times New Roman" w:cs="Times New Roman"/>
          <w:szCs w:val="24"/>
        </w:rPr>
        <w:t xml:space="preserve">ληρωτής Υπουργός χθες, </w:t>
      </w:r>
      <w:r>
        <w:rPr>
          <w:rFonts w:eastAsia="Times New Roman" w:cs="Times New Roman"/>
          <w:szCs w:val="24"/>
        </w:rPr>
        <w:lastRenderedPageBreak/>
        <w:t xml:space="preserve">επιφέρει κάποιες βελτιώσεις που ήταν αποτέλεσμα του διαλόγου που έγινε. </w:t>
      </w:r>
    </w:p>
    <w:p w14:paraId="4EC1911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Έρχομαι τώρα στο δεύτερο μεγάλο θέμα, το θέμα του ιδιωτικού χρέους, διότι πράγματι το ιδιωτικό χρέος είναι τεράστιο πρόβλημα και δεν αφορά μόνο χρέη προς τις τρ</w:t>
      </w:r>
      <w:r>
        <w:rPr>
          <w:rFonts w:eastAsia="Times New Roman" w:cs="Times New Roman"/>
          <w:szCs w:val="24"/>
        </w:rPr>
        <w:t xml:space="preserve">άπεζες, αλλά χρέη προς τα δημόσια ταμεία, χρέη προς τα ασφαλιστικά ταμεία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proofErr w:type="spellEnd"/>
      <w:r>
        <w:rPr>
          <w:rFonts w:eastAsia="Times New Roman" w:cs="Times New Roman"/>
          <w:szCs w:val="24"/>
        </w:rPr>
        <w:t xml:space="preserve">. </w:t>
      </w:r>
    </w:p>
    <w:p w14:paraId="4EC1911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Όμως, τι είναι αυτό το χρέος; Τι είναι το ιδιωτικό χρέος; Είναι το αποτέλεσμα της χρε</w:t>
      </w:r>
      <w:r>
        <w:rPr>
          <w:rFonts w:eastAsia="Times New Roman" w:cs="Times New Roman"/>
          <w:szCs w:val="24"/>
        </w:rPr>
        <w:t>ο</w:t>
      </w:r>
      <w:r>
        <w:rPr>
          <w:rFonts w:eastAsia="Times New Roman" w:cs="Times New Roman"/>
          <w:szCs w:val="24"/>
        </w:rPr>
        <w:t>κοπίας της χώρας, κατ’ αρχ</w:t>
      </w:r>
      <w:r>
        <w:rPr>
          <w:rFonts w:eastAsia="Times New Roman" w:cs="Times New Roman"/>
          <w:szCs w:val="24"/>
        </w:rPr>
        <w:t>άς</w:t>
      </w:r>
      <w:r>
        <w:rPr>
          <w:rFonts w:eastAsia="Times New Roman" w:cs="Times New Roman"/>
          <w:szCs w:val="24"/>
        </w:rPr>
        <w:t xml:space="preserve"> και κατά δεύτερο λόγο είναι αποτέλεσμα της παρατεταμένης βαθιάς και μη αναγκαίας ύφεσης που επιβλήθηκε με το πρώτο και με το δεύτερο μνημόνιο. </w:t>
      </w:r>
    </w:p>
    <w:p w14:paraId="4EC1911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Είναι η κληρονομιά της κρίσης και αν το δούμε ιστορικά και παγκόσμια, αυτού του τύπου οι κληρονομιές δεν τελειώ</w:t>
      </w:r>
      <w:r>
        <w:rPr>
          <w:rFonts w:eastAsia="Times New Roman" w:cs="Times New Roman"/>
          <w:szCs w:val="24"/>
        </w:rPr>
        <w:t xml:space="preserve">νουν γρήγορα. Εγώ θυμάμαι το 1994, 1995, δεκαέξι χρόνια μετά το φαινόμενο των προβληματικών επιχειρήσεων που είχαμε τότε, όπου η Εθνική Τράπεζα τότε, το 1995, ακόμη και τότε, είχε κόκκινα δάνεια πάνω από 16% με 20%, αν θυμάμαι καλά. Άρα, εδώ </w:t>
      </w:r>
      <w:r>
        <w:rPr>
          <w:rFonts w:eastAsia="Times New Roman" w:cs="Times New Roman"/>
          <w:szCs w:val="24"/>
        </w:rPr>
        <w:lastRenderedPageBreak/>
        <w:t>μιλάμε για ένα</w:t>
      </w:r>
      <w:r>
        <w:rPr>
          <w:rFonts w:eastAsia="Times New Roman" w:cs="Times New Roman"/>
          <w:szCs w:val="24"/>
        </w:rPr>
        <w:t xml:space="preserve"> πρόβλημα όπου η διαχείρισή του πρέπει να γίνει συντονισμένα, αλλά και με τη σκέψη ότι δεν υπάρχουν μαγικές λύσεις. </w:t>
      </w:r>
    </w:p>
    <w:p w14:paraId="4EC1911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 δική μας στρατηγική, λοιπόν, στηρίζεται σε δύο πυλώνες, ο ένας είναι η ανάκαμψη της οικονομίας και ο δεύτερος πυλώνας είναι οι ρυθμίσεις.</w:t>
      </w:r>
      <w:r>
        <w:rPr>
          <w:rFonts w:eastAsia="Times New Roman" w:cs="Times New Roman"/>
          <w:szCs w:val="24"/>
        </w:rPr>
        <w:t xml:space="preserve"> </w:t>
      </w:r>
    </w:p>
    <w:p w14:paraId="4EC1911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 ανάκαμψη της οικονομίας διευκολύνει την αντιμετώπιση του χρέους ή σε ορισμένες περιπτώσεις, ένα κόκκινο δάνειο μπορεί να το κάνει πράσινο δάνειο. Παραδείγματος χάριν, η μικρή άνοδος των τιμών ακινήτων ή και μεγαλύτερη που έχουμε σε ορισμένες περιπτώσει</w:t>
      </w:r>
      <w:r>
        <w:rPr>
          <w:rFonts w:eastAsia="Times New Roman" w:cs="Times New Roman"/>
          <w:szCs w:val="24"/>
        </w:rPr>
        <w:t>ς, είναι ένας πολύ θετικός παράγοντας για την αντιμετώπιση των κόκκινων δανείων, των στεγαστικών δανείων, διότι και οι τράπεζες μπορούν να έχουν μεγαλύτερη ευχέρεια για να κάνουν προβλέψεις, διαγραφές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4EC1911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Δυστυχώς οι εξελίξεις στην Ευρώπη, αλλά και οι </w:t>
      </w:r>
      <w:r>
        <w:rPr>
          <w:rFonts w:eastAsia="Times New Roman" w:cs="Times New Roman"/>
          <w:szCs w:val="24"/>
        </w:rPr>
        <w:t xml:space="preserve">ανάγκες της χώρας δεν μας επιτρέπουν αυτό να το αφήσουμε ελεύθερο, δηλαδή να κρατήσει αυτή η διαδικασία όσο πάει, διότι έχουμε τον υψηλότερο δείκτη κόκκινων δανείων στην Ευρώπη με μέσο όρο </w:t>
      </w:r>
      <w:r>
        <w:rPr>
          <w:rFonts w:eastAsia="Times New Roman" w:cs="Times New Roman"/>
          <w:szCs w:val="24"/>
        </w:rPr>
        <w:lastRenderedPageBreak/>
        <w:t xml:space="preserve">εκεί 3% με 4% -εμείς είμαστε πάνω από 40%- και άρα, εφόσον θέλουμε </w:t>
      </w:r>
      <w:r>
        <w:rPr>
          <w:rFonts w:eastAsia="Times New Roman" w:cs="Times New Roman"/>
          <w:szCs w:val="24"/>
        </w:rPr>
        <w:t xml:space="preserve">να συμμετέχουμε στις ευρωπαϊκές διαδικασίες, πρέπει να φροντίσουμε να μειώσουμε πιο γρήγορα απ’ ό,τι θα θέλαμε τα κόκκινα δάνεια. </w:t>
      </w:r>
    </w:p>
    <w:p w14:paraId="4EC1911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Δεύτερον, είναι βαρίδι στην οικονομία, γι’ αυτό ακριβώς και οι πολίτες που δεν έχουν δανεισμό στις τράπεζες -ορισμένοι από αυ</w:t>
      </w:r>
      <w:r>
        <w:rPr>
          <w:rFonts w:eastAsia="Times New Roman" w:cs="Times New Roman"/>
          <w:szCs w:val="24"/>
        </w:rPr>
        <w:t xml:space="preserve">τούς- ρωτούν «καλά, εμείς δεν χρωστάμε στις τράπεζες, γιατί πρέπει και εμείς με τη φορολογία μας να συμβάλουμε σε αυτά τα μέτρα;». Η απάντηση είναι ότι δυστυχώς, αν δεν βοηθήσουμε όλοι να λυθεί αυτό το πρόβλημα των κόκκινων δανείων, τότε αυτό θα είναι ένα </w:t>
      </w:r>
      <w:r>
        <w:rPr>
          <w:rFonts w:eastAsia="Times New Roman" w:cs="Times New Roman"/>
          <w:szCs w:val="24"/>
        </w:rPr>
        <w:t>ανάχωμα, ένα εμπόδιο στη συνολική ανάπτυξη της οικονομίας και της κοινωνίας.</w:t>
      </w:r>
    </w:p>
    <w:p w14:paraId="4EC1911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Το συνολικό, λοιπόν, αυτό πρόβλημα θυμίζω απλώς ότι έχει πολλά κεφάλαια. Πρώτον, είναι τα δάνεια του ΟΕΚ, του Οργανισμού Εργατικής Κατοικίας, όπου παραλάβαμε ογδόντα ένα χιλιάδες </w:t>
      </w:r>
      <w:r>
        <w:rPr>
          <w:rFonts w:eastAsia="Times New Roman" w:cs="Times New Roman"/>
          <w:szCs w:val="24"/>
        </w:rPr>
        <w:t xml:space="preserve">δικαιούχους, 73% μη ενήμερους. Το πρόβλημα αυτό έχει αντιμετωπιστεί σε πολύ μεγάλο βαθμό και είναι υπό έλεγχο. Δεν συνιστά, ας πούμε, σήμερα πρόβλημα μη </w:t>
      </w:r>
      <w:proofErr w:type="spellStart"/>
      <w:r>
        <w:rPr>
          <w:rFonts w:eastAsia="Times New Roman" w:cs="Times New Roman"/>
          <w:szCs w:val="24"/>
        </w:rPr>
        <w:t>επιλύσιμο</w:t>
      </w:r>
      <w:proofErr w:type="spellEnd"/>
      <w:r>
        <w:rPr>
          <w:rFonts w:eastAsia="Times New Roman" w:cs="Times New Roman"/>
          <w:szCs w:val="24"/>
        </w:rPr>
        <w:t>.</w:t>
      </w:r>
    </w:p>
    <w:p w14:paraId="4EC1911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Δεύτερον, είναι τα δάνεια με εγγύηση του δημοσίου και είναι τεράστιο πρόβλημα. Όσοι ξέρετε α</w:t>
      </w:r>
      <w:r>
        <w:rPr>
          <w:rFonts w:eastAsia="Times New Roman" w:cs="Times New Roman"/>
          <w:szCs w:val="24"/>
        </w:rPr>
        <w:t>πό Θράκη, από Πύργο Ηλείας, από Μεσσηνία και από πολλές άλλες περιπτώσεις, είναι τεράστια ποσά και είναι περίπλοκο, αλλά νομίζω ότι το έχουμε και αυτό υπό έλεγχο, παρ</w:t>
      </w:r>
      <w:r>
        <w:rPr>
          <w:rFonts w:eastAsia="Times New Roman" w:cs="Times New Roman"/>
          <w:szCs w:val="24"/>
        </w:rPr>
        <w:t xml:space="preserve">’ </w:t>
      </w:r>
      <w:r>
        <w:rPr>
          <w:rFonts w:eastAsia="Times New Roman" w:cs="Times New Roman"/>
          <w:szCs w:val="24"/>
        </w:rPr>
        <w:t>όλο που εδώ πρέπει να υπάρξει μια συνδρομή και από τη μεριά των τραπεζών, διότι επειδή τ</w:t>
      </w:r>
      <w:r>
        <w:rPr>
          <w:rFonts w:eastAsia="Times New Roman" w:cs="Times New Roman"/>
          <w:szCs w:val="24"/>
        </w:rPr>
        <w:t>α δάνεια είναι με εγγύηση του δημοσίου, οι τράπεζες πολύ εύκολα μεταφέρουν το δάνειο στο Γενικό Λογιστήριο του Κράτους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Έχουμε κάνει, λοιπόν, και εδώ ρυθμίσεις αντιμετώπισης του προβλήματος.</w:t>
      </w:r>
    </w:p>
    <w:p w14:paraId="4EC1911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Τρίτον, τα δάνεια των δημοσίων υπαλλήλων στο Ταμείο Παρακατ</w:t>
      </w:r>
      <w:r>
        <w:rPr>
          <w:rFonts w:eastAsia="Times New Roman" w:cs="Times New Roman"/>
          <w:szCs w:val="24"/>
        </w:rPr>
        <w:t xml:space="preserve">αθηκών και Δανείων. Το επιτόκιο ήταν σταθερό, οι μισθοί των δημοσίων υπαλλήλων κατέρρευσαν, τεράστιο πρόβλημα. Ευτυχώς, το </w:t>
      </w:r>
      <w:r>
        <w:rPr>
          <w:rFonts w:eastAsia="Times New Roman" w:cs="Times New Roman"/>
          <w:szCs w:val="24"/>
        </w:rPr>
        <w:t>τ</w:t>
      </w:r>
      <w:r>
        <w:rPr>
          <w:rFonts w:eastAsia="Times New Roman" w:cs="Times New Roman"/>
          <w:szCs w:val="24"/>
        </w:rPr>
        <w:t>αμείο αυτό, παρ</w:t>
      </w:r>
      <w:r>
        <w:rPr>
          <w:rFonts w:eastAsia="Times New Roman" w:cs="Times New Roman"/>
          <w:szCs w:val="24"/>
        </w:rPr>
        <w:t xml:space="preserve">’ </w:t>
      </w:r>
      <w:r>
        <w:rPr>
          <w:rFonts w:eastAsia="Times New Roman" w:cs="Times New Roman"/>
          <w:szCs w:val="24"/>
        </w:rPr>
        <w:t>όλο που έχει περιοριστεί ο ρόλος του, έχει καταφέρει και έχει κάνει ρυθμίσεις ευνοϊκές. Επίσης, τα επιχειρηματικά δ</w:t>
      </w:r>
      <w:r>
        <w:rPr>
          <w:rFonts w:eastAsia="Times New Roman" w:cs="Times New Roman"/>
          <w:szCs w:val="24"/>
        </w:rPr>
        <w:t>άνεια είναι σε εξέλιξη, η αξιοποίηση του θεσμικού πλαισίου του εξωδικαστικού διακανονισμού και διάφορες ρυθμίσεις που κάνουν οι τράπεζες.</w:t>
      </w:r>
    </w:p>
    <w:p w14:paraId="4EC1911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Στο γενικότερο</w:t>
      </w:r>
      <w:r w:rsidRPr="0048390D">
        <w:rPr>
          <w:rFonts w:eastAsia="Times New Roman" w:cs="Times New Roman"/>
          <w:szCs w:val="24"/>
        </w:rPr>
        <w:t xml:space="preserve"> </w:t>
      </w:r>
      <w:r>
        <w:rPr>
          <w:rFonts w:eastAsia="Times New Roman" w:cs="Times New Roman"/>
          <w:szCs w:val="24"/>
        </w:rPr>
        <w:t>αυτό πλαίσιο, λοιπόν, πρέπει να δούμε και την τροπολογία για την πρώτη κατοικία, η οποία, βεβαίως, έχει</w:t>
      </w:r>
      <w:r>
        <w:rPr>
          <w:rFonts w:eastAsia="Times New Roman" w:cs="Times New Roman"/>
          <w:szCs w:val="24"/>
        </w:rPr>
        <w:t xml:space="preserve"> τη δική της ε</w:t>
      </w:r>
      <w:r w:rsidRPr="00BA7CD9">
        <w:rPr>
          <w:rFonts w:eastAsia="Times New Roman" w:cs="Times New Roman"/>
          <w:szCs w:val="24"/>
        </w:rPr>
        <w:t>υαισθησία</w:t>
      </w:r>
      <w:r>
        <w:rPr>
          <w:rFonts w:eastAsia="Times New Roman" w:cs="Times New Roman"/>
          <w:szCs w:val="24"/>
        </w:rPr>
        <w:t>, διότι αφορά στέγη, αφορά ανθρώπινο δικαίωμα, γι’ αυτό ακριβώς απαιτείται να το δούμε έτσι ως κοινωνία.</w:t>
      </w:r>
    </w:p>
    <w:p w14:paraId="4EC1911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Από πού αρχίσαμε; Διότι εδώ ακούστηκε ότι η Κυβέρνηση υποχώρησε, ακούστηκε ότι η Κυβέρνηση συμβιβάστηκε. Δεν καταλαβαίνω τους Βο</w:t>
      </w:r>
      <w:r>
        <w:rPr>
          <w:rFonts w:eastAsia="Times New Roman" w:cs="Times New Roman"/>
          <w:szCs w:val="24"/>
        </w:rPr>
        <w:t xml:space="preserve">υλευτές που μιλούν υποτιμητικά για συμβιβασμό. Υπάρχουν λύσεις όπου δεν θα </w:t>
      </w:r>
      <w:proofErr w:type="spellStart"/>
      <w:r>
        <w:rPr>
          <w:rFonts w:eastAsia="Times New Roman" w:cs="Times New Roman"/>
          <w:szCs w:val="24"/>
        </w:rPr>
        <w:t>συγκεράσεις</w:t>
      </w:r>
      <w:proofErr w:type="spellEnd"/>
      <w:r>
        <w:rPr>
          <w:rFonts w:eastAsia="Times New Roman" w:cs="Times New Roman"/>
          <w:szCs w:val="24"/>
        </w:rPr>
        <w:t xml:space="preserve"> συμφέροντα και ανάγκες; Το θέμα είναι σε ποια κατεύθυνση γίνεται, σε ποια βάση και σε ποια ισορροπία. </w:t>
      </w:r>
    </w:p>
    <w:p w14:paraId="4EC1911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Πρέπει, λοιπόν, να σας πω ότι πέρυσι το καλοκαίρι η άποψη που κυρι</w:t>
      </w:r>
      <w:r>
        <w:rPr>
          <w:rFonts w:eastAsia="Times New Roman" w:cs="Times New Roman"/>
          <w:szCs w:val="24"/>
        </w:rPr>
        <w:t xml:space="preserve">αρχούσε διεθνώς για εμάς είναι ότι, αφού βγήκαμε από τα μνημόνια, δεν χρειάζεται πια κανένας νόμος Κατσέλη, δεν χρειάζεται καμμία προστασία. Αυτό ήταν ένα προσωρινό μέτρο λόγω της κρίσης. Τώρα, λοιπόν, που άρχισε η ανάκαμψη, δεν χρειάζεται. </w:t>
      </w:r>
    </w:p>
    <w:p w14:paraId="4EC1912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Βεβαίως, δεν ή</w:t>
      </w:r>
      <w:r>
        <w:rPr>
          <w:rFonts w:eastAsia="Times New Roman" w:cs="Times New Roman"/>
          <w:szCs w:val="24"/>
        </w:rPr>
        <w:t xml:space="preserve">ταν σωστή η άποψη αυτή διότι η κρίση με την κοινωνική της διάσταση παραμένει, όταν έχουμε ανεργία εκεί που έχουμε ή όταν τα εισοδήματα ακόμη δεν </w:t>
      </w:r>
      <w:r w:rsidRPr="00BA7CD9">
        <w:rPr>
          <w:rFonts w:eastAsia="Times New Roman" w:cs="Times New Roman"/>
          <w:szCs w:val="24"/>
        </w:rPr>
        <w:t>έχουν αυξηθεί</w:t>
      </w:r>
      <w:r>
        <w:rPr>
          <w:rFonts w:eastAsia="Times New Roman" w:cs="Times New Roman"/>
          <w:szCs w:val="24"/>
        </w:rPr>
        <w:t>. Όμως χρειάστηκε να καμφθεί αυτή η άποψη, διότι, όπως ξέρετε και πριν την κρίση η Ελλάδα δεν είχε</w:t>
      </w:r>
      <w:r>
        <w:rPr>
          <w:rFonts w:eastAsia="Times New Roman" w:cs="Times New Roman"/>
          <w:szCs w:val="24"/>
        </w:rPr>
        <w:t xml:space="preserve"> πλαίσιο προστασίας και άρα, χρειάστηκε προσπάθεια και επιμονή, ούτως ώστε να εμπεδωθεί ότι για εμάς η χώρα πρέπει να διαθέτει ένα σύστημα προστασίας της πρώτης κατοικίας.</w:t>
      </w:r>
    </w:p>
    <w:p w14:paraId="4EC1912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Δεύτερον, νομίζω ότι διαβάζετε και εσείς εφημερίδες. Οι απόψεις που κυριαρχούσαν και</w:t>
      </w:r>
      <w:r>
        <w:rPr>
          <w:rFonts w:eastAsia="Times New Roman" w:cs="Times New Roman"/>
          <w:szCs w:val="24"/>
        </w:rPr>
        <w:t xml:space="preserve"> που δημοσιεύονται είναι ότι μιλάμε για ρυθμίσεις με ανώτατο όριο τις 70.000 ευρώ με 100.000 ευρώ. Τώρα έχουμε μια ρύθμιση η οποία είναι 130.000 ευρώ υπόλοιπο δανείου μέχρι 250.000 ευρώ αντικειμενική αξία και 175.000 ευρώ για τους εμπόρους.</w:t>
      </w:r>
    </w:p>
    <w:p w14:paraId="4EC1912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Τρίτον, μας έλε</w:t>
      </w:r>
      <w:r>
        <w:rPr>
          <w:rFonts w:eastAsia="Times New Roman" w:cs="Times New Roman"/>
          <w:szCs w:val="24"/>
        </w:rPr>
        <w:t xml:space="preserve">γαν και οι τράπεζες ότι ήταν αδιανόητο να μπουν τα επιχειρηματικά δάνεια, τα οποία συνάπτονται με εγγύηση πρώτης κατοικίας. Είναι περίπλοκο, δεν μπορούμε να τα ξεχωρίσουμε, δεν μπορούμε να τα υπολογίσουμε, δεν συμβαίνει πουθενά στην Ευρώπη. </w:t>
      </w:r>
    </w:p>
    <w:p w14:paraId="4EC1912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Το πετύχαμε αυ</w:t>
      </w:r>
      <w:r>
        <w:rPr>
          <w:rFonts w:eastAsia="Times New Roman" w:cs="Times New Roman"/>
          <w:szCs w:val="24"/>
        </w:rPr>
        <w:t>τό και είναι από τα πιο θετικά, νομίζω, στοιχεία, διότι εγώ εκεί που πάω και μιλάω στον κόσμο από τις πιο δραματικές αφηγήσεις που ακούω είναι πρώην επιχειρηματίες που καταστράφηκαν και τους κυνηγάει και η τράπεζα να τους πάρει και το σπίτι. Δεν λέω ότι οι</w:t>
      </w:r>
      <w:r>
        <w:rPr>
          <w:rFonts w:eastAsia="Times New Roman" w:cs="Times New Roman"/>
          <w:szCs w:val="24"/>
        </w:rPr>
        <w:t xml:space="preserve"> άλλοι είναι σε καλύτερη θέση, αλλά είναι μια, πραγματικά, εστία κοινωνικών δραμάτων αυτός ο χώρος. </w:t>
      </w:r>
    </w:p>
    <w:p w14:paraId="4EC1912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βεβαίως, υπάρχουν άλλα πράγματα τα οποία δεν πετύχαμε. Όμως, </w:t>
      </w:r>
      <w:r w:rsidRPr="00BA7CD9">
        <w:rPr>
          <w:rFonts w:eastAsia="Times New Roman" w:cs="Times New Roman"/>
          <w:szCs w:val="24"/>
        </w:rPr>
        <w:t>μην ξεχνάμε</w:t>
      </w:r>
      <w:r>
        <w:rPr>
          <w:rFonts w:eastAsia="Times New Roman" w:cs="Times New Roman"/>
          <w:szCs w:val="24"/>
        </w:rPr>
        <w:t xml:space="preserve"> το ότι καλύπτονται ένα 70% των πιο αδύνατων. Μου κάνει και εμέν</w:t>
      </w:r>
      <w:r>
        <w:rPr>
          <w:rFonts w:eastAsia="Times New Roman" w:cs="Times New Roman"/>
          <w:szCs w:val="24"/>
        </w:rPr>
        <w:t>α εντύπωση η στάση του ΚΚΕ που δεν κάνει καμ</w:t>
      </w:r>
      <w:r>
        <w:rPr>
          <w:rFonts w:eastAsia="Times New Roman" w:cs="Times New Roman"/>
          <w:szCs w:val="24"/>
        </w:rPr>
        <w:t>μ</w:t>
      </w:r>
      <w:r>
        <w:rPr>
          <w:rFonts w:eastAsia="Times New Roman" w:cs="Times New Roman"/>
          <w:szCs w:val="24"/>
        </w:rPr>
        <w:t xml:space="preserve">ία διάκριση του πιο αδύνατου με τον λιγότερο αδύνατο. </w:t>
      </w:r>
    </w:p>
    <w:p w14:paraId="4EC1912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Μακάρι να μπορούσαμε όλα να τα διαγράψουμε, κύριε συνάδελφε, αλλά πρέπει να δούμε ποιος το πληρώνει αυτό. Αν νομίζετε ότι αυτά τα πληρώνουν οι τραπεζίτες, κ</w:t>
      </w:r>
      <w:r>
        <w:rPr>
          <w:rFonts w:eastAsia="Times New Roman" w:cs="Times New Roman"/>
          <w:szCs w:val="24"/>
        </w:rPr>
        <w:t>άνετε λάθος, επιστρέφουν πάλι στον Έλληνα φορολογούμενο και να μην ανοίξουμε αυτή τη συζήτηση.</w:t>
      </w:r>
    </w:p>
    <w:p w14:paraId="4EC19126" w14:textId="77777777" w:rsidR="008E01FC" w:rsidRDefault="002168A0">
      <w:pPr>
        <w:spacing w:line="600" w:lineRule="auto"/>
        <w:ind w:firstLine="720"/>
        <w:jc w:val="both"/>
        <w:rPr>
          <w:rFonts w:eastAsia="Times New Roman"/>
          <w:szCs w:val="24"/>
        </w:rPr>
      </w:pPr>
      <w:r>
        <w:rPr>
          <w:rFonts w:eastAsia="Times New Roman"/>
          <w:szCs w:val="24"/>
        </w:rPr>
        <w:lastRenderedPageBreak/>
        <w:t>Θέλω,</w:t>
      </w:r>
      <w:r w:rsidRPr="00862571">
        <w:rPr>
          <w:rFonts w:eastAsia="Times New Roman"/>
          <w:szCs w:val="24"/>
        </w:rPr>
        <w:t xml:space="preserve"> λοιπόν</w:t>
      </w:r>
      <w:r>
        <w:rPr>
          <w:rFonts w:eastAsia="Times New Roman"/>
          <w:szCs w:val="24"/>
        </w:rPr>
        <w:t>, να πω</w:t>
      </w:r>
      <w:r w:rsidRPr="00862571">
        <w:rPr>
          <w:rFonts w:eastAsia="Times New Roman"/>
          <w:szCs w:val="24"/>
        </w:rPr>
        <w:t xml:space="preserve"> ότι και αυτά τα νούμερα που είπ</w:t>
      </w:r>
      <w:r>
        <w:rPr>
          <w:rFonts w:eastAsia="Times New Roman"/>
          <w:szCs w:val="24"/>
        </w:rPr>
        <w:t>α</w:t>
      </w:r>
      <w:r w:rsidRPr="00862571">
        <w:rPr>
          <w:rFonts w:eastAsia="Times New Roman"/>
          <w:szCs w:val="24"/>
        </w:rPr>
        <w:t xml:space="preserve"> είναι σχετικά</w:t>
      </w:r>
      <w:r>
        <w:rPr>
          <w:rFonts w:eastAsia="Times New Roman"/>
          <w:szCs w:val="24"/>
        </w:rPr>
        <w:t>. Παραδείγματος χάριν,</w:t>
      </w:r>
      <w:r w:rsidRPr="00862571">
        <w:rPr>
          <w:rFonts w:eastAsia="Times New Roman"/>
          <w:szCs w:val="24"/>
        </w:rPr>
        <w:t xml:space="preserve"> η ρύθμιση προβλέπει ότι το όριο είναι 130.000</w:t>
      </w:r>
      <w:r>
        <w:rPr>
          <w:rFonts w:eastAsia="Times New Roman"/>
          <w:szCs w:val="24"/>
        </w:rPr>
        <w:t xml:space="preserve"> ευρώ. Κι</w:t>
      </w:r>
      <w:r w:rsidRPr="00862571">
        <w:rPr>
          <w:rFonts w:eastAsia="Times New Roman"/>
          <w:szCs w:val="24"/>
        </w:rPr>
        <w:t xml:space="preserve"> αν έχω 13</w:t>
      </w:r>
      <w:r>
        <w:rPr>
          <w:rFonts w:eastAsia="Times New Roman"/>
          <w:szCs w:val="24"/>
        </w:rPr>
        <w:t>1</w:t>
      </w:r>
      <w:r w:rsidRPr="00862571">
        <w:rPr>
          <w:rFonts w:eastAsia="Times New Roman"/>
          <w:szCs w:val="24"/>
        </w:rPr>
        <w:t>.000</w:t>
      </w:r>
      <w:r>
        <w:rPr>
          <w:rFonts w:eastAsia="Times New Roman"/>
          <w:szCs w:val="24"/>
        </w:rPr>
        <w:t>,</w:t>
      </w:r>
      <w:r w:rsidRPr="00862571">
        <w:rPr>
          <w:rFonts w:eastAsia="Times New Roman"/>
          <w:szCs w:val="24"/>
        </w:rPr>
        <w:t xml:space="preserve"> </w:t>
      </w:r>
      <w:r>
        <w:rPr>
          <w:rFonts w:eastAsia="Times New Roman"/>
          <w:szCs w:val="24"/>
        </w:rPr>
        <w:t xml:space="preserve">θα εξαιρεθώ; </w:t>
      </w:r>
      <w:r w:rsidRPr="00862571">
        <w:rPr>
          <w:rFonts w:eastAsia="Times New Roman"/>
          <w:szCs w:val="24"/>
        </w:rPr>
        <w:t>Βεβαίως</w:t>
      </w:r>
      <w:r>
        <w:rPr>
          <w:rFonts w:eastAsia="Times New Roman"/>
          <w:szCs w:val="24"/>
        </w:rPr>
        <w:t>,</w:t>
      </w:r>
      <w:r w:rsidRPr="00862571">
        <w:rPr>
          <w:rFonts w:eastAsia="Times New Roman"/>
          <w:szCs w:val="24"/>
        </w:rPr>
        <w:t xml:space="preserve"> θα εξαιρεθ</w:t>
      </w:r>
      <w:r>
        <w:rPr>
          <w:rFonts w:eastAsia="Times New Roman"/>
          <w:szCs w:val="24"/>
        </w:rPr>
        <w:t>ώ</w:t>
      </w:r>
      <w:r w:rsidRPr="00862571">
        <w:rPr>
          <w:rFonts w:eastAsia="Times New Roman"/>
          <w:szCs w:val="24"/>
        </w:rPr>
        <w:t xml:space="preserve"> από το</w:t>
      </w:r>
      <w:r>
        <w:rPr>
          <w:rFonts w:eastAsia="Times New Roman"/>
          <w:szCs w:val="24"/>
        </w:rPr>
        <w:t>ν</w:t>
      </w:r>
      <w:r w:rsidRPr="00862571">
        <w:rPr>
          <w:rFonts w:eastAsia="Times New Roman"/>
          <w:szCs w:val="24"/>
        </w:rPr>
        <w:t xml:space="preserve"> νόμο</w:t>
      </w:r>
      <w:r>
        <w:rPr>
          <w:rFonts w:eastAsia="Times New Roman"/>
          <w:szCs w:val="24"/>
        </w:rPr>
        <w:t>. Όμως,</w:t>
      </w:r>
      <w:r w:rsidRPr="00862571">
        <w:rPr>
          <w:rFonts w:eastAsia="Times New Roman"/>
          <w:szCs w:val="24"/>
        </w:rPr>
        <w:t xml:space="preserve"> δεν μπορώ τ</w:t>
      </w:r>
      <w:r>
        <w:rPr>
          <w:rFonts w:eastAsia="Times New Roman"/>
          <w:szCs w:val="24"/>
        </w:rPr>
        <w:t>α</w:t>
      </w:r>
      <w:r w:rsidRPr="00862571">
        <w:rPr>
          <w:rFonts w:eastAsia="Times New Roman"/>
          <w:szCs w:val="24"/>
        </w:rPr>
        <w:t xml:space="preserve"> </w:t>
      </w:r>
      <w:r>
        <w:rPr>
          <w:rFonts w:eastAsia="Times New Roman"/>
          <w:szCs w:val="24"/>
        </w:rPr>
        <w:t>1.000</w:t>
      </w:r>
      <w:r w:rsidRPr="00862571">
        <w:rPr>
          <w:rFonts w:eastAsia="Times New Roman"/>
          <w:szCs w:val="24"/>
        </w:rPr>
        <w:t xml:space="preserve"> </w:t>
      </w:r>
      <w:r>
        <w:rPr>
          <w:rFonts w:eastAsia="Times New Roman"/>
          <w:szCs w:val="24"/>
        </w:rPr>
        <w:t>ευρώ να τα βρω να τα</w:t>
      </w:r>
      <w:r w:rsidRPr="00862571">
        <w:rPr>
          <w:rFonts w:eastAsia="Times New Roman"/>
          <w:szCs w:val="24"/>
        </w:rPr>
        <w:t xml:space="preserve"> πληρώσ</w:t>
      </w:r>
      <w:r>
        <w:rPr>
          <w:rFonts w:eastAsia="Times New Roman"/>
          <w:szCs w:val="24"/>
        </w:rPr>
        <w:t>ω; Εά</w:t>
      </w:r>
      <w:r w:rsidRPr="00862571">
        <w:rPr>
          <w:rFonts w:eastAsia="Times New Roman"/>
          <w:szCs w:val="24"/>
        </w:rPr>
        <w:t xml:space="preserve">ν το υπόλοιπο </w:t>
      </w:r>
      <w:r>
        <w:rPr>
          <w:rFonts w:eastAsia="Times New Roman"/>
          <w:szCs w:val="24"/>
        </w:rPr>
        <w:t xml:space="preserve">του </w:t>
      </w:r>
      <w:r w:rsidRPr="00862571">
        <w:rPr>
          <w:rFonts w:eastAsia="Times New Roman"/>
          <w:szCs w:val="24"/>
        </w:rPr>
        <w:t xml:space="preserve">δανείου </w:t>
      </w:r>
      <w:r>
        <w:rPr>
          <w:rFonts w:eastAsia="Times New Roman"/>
          <w:szCs w:val="24"/>
        </w:rPr>
        <w:t xml:space="preserve">μου </w:t>
      </w:r>
      <w:r w:rsidRPr="00862571">
        <w:rPr>
          <w:rFonts w:eastAsia="Times New Roman"/>
          <w:szCs w:val="24"/>
        </w:rPr>
        <w:t>είναι 140.000</w:t>
      </w:r>
      <w:r>
        <w:rPr>
          <w:rFonts w:eastAsia="Times New Roman"/>
          <w:szCs w:val="24"/>
        </w:rPr>
        <w:t xml:space="preserve"> και η</w:t>
      </w:r>
      <w:r w:rsidRPr="00862571">
        <w:rPr>
          <w:rFonts w:eastAsia="Times New Roman"/>
          <w:szCs w:val="24"/>
        </w:rPr>
        <w:t xml:space="preserve"> ρύθμιση που αναμέν</w:t>
      </w:r>
      <w:r>
        <w:rPr>
          <w:rFonts w:eastAsia="Times New Roman"/>
          <w:szCs w:val="24"/>
        </w:rPr>
        <w:t>ω είναι</w:t>
      </w:r>
      <w:r w:rsidRPr="00862571">
        <w:rPr>
          <w:rFonts w:eastAsia="Times New Roman"/>
          <w:szCs w:val="24"/>
        </w:rPr>
        <w:t xml:space="preserve"> πολύ ισχυρ</w:t>
      </w:r>
      <w:r>
        <w:rPr>
          <w:rFonts w:eastAsia="Times New Roman"/>
          <w:szCs w:val="24"/>
        </w:rPr>
        <w:t>ή, δ</w:t>
      </w:r>
      <w:r w:rsidRPr="00862571">
        <w:rPr>
          <w:rFonts w:eastAsia="Times New Roman"/>
          <w:szCs w:val="24"/>
        </w:rPr>
        <w:t>εν θα βρω κάποια λύση</w:t>
      </w:r>
      <w:r>
        <w:rPr>
          <w:rFonts w:eastAsia="Times New Roman"/>
          <w:szCs w:val="24"/>
        </w:rPr>
        <w:t xml:space="preserve"> ί</w:t>
      </w:r>
      <w:r w:rsidRPr="00862571">
        <w:rPr>
          <w:rFonts w:eastAsia="Times New Roman"/>
          <w:szCs w:val="24"/>
        </w:rPr>
        <w:t>σως</w:t>
      </w:r>
      <w:r>
        <w:rPr>
          <w:rFonts w:eastAsia="Times New Roman"/>
          <w:szCs w:val="24"/>
        </w:rPr>
        <w:t>,</w:t>
      </w:r>
      <w:r w:rsidRPr="00862571">
        <w:rPr>
          <w:rFonts w:eastAsia="Times New Roman"/>
          <w:szCs w:val="24"/>
        </w:rPr>
        <w:t xml:space="preserve"> να πληρώσω τ</w:t>
      </w:r>
      <w:r>
        <w:rPr>
          <w:rFonts w:eastAsia="Times New Roman"/>
          <w:szCs w:val="24"/>
        </w:rPr>
        <w:t>ις 10.000, ούτως ώστε</w:t>
      </w:r>
      <w:r>
        <w:rPr>
          <w:rFonts w:eastAsia="Times New Roman"/>
          <w:szCs w:val="24"/>
        </w:rPr>
        <w:t xml:space="preserve"> να είμαι στο όριο των 130.000; Τ</w:t>
      </w:r>
      <w:r w:rsidRPr="00862571">
        <w:rPr>
          <w:rFonts w:eastAsia="Times New Roman"/>
          <w:szCs w:val="24"/>
        </w:rPr>
        <w:t>ο λέω αυτό για να επισημάνω ότι θα ψηφίσουμε μ</w:t>
      </w:r>
      <w:r>
        <w:rPr>
          <w:rFonts w:eastAsia="Times New Roman"/>
          <w:szCs w:val="24"/>
        </w:rPr>
        <w:t>ι</w:t>
      </w:r>
      <w:r w:rsidRPr="00862571">
        <w:rPr>
          <w:rFonts w:eastAsia="Times New Roman"/>
          <w:szCs w:val="24"/>
        </w:rPr>
        <w:t>α διάταξη εδώ</w:t>
      </w:r>
      <w:r>
        <w:rPr>
          <w:rFonts w:eastAsia="Times New Roman"/>
          <w:szCs w:val="24"/>
        </w:rPr>
        <w:t xml:space="preserve"> -και χ</w:t>
      </w:r>
      <w:r w:rsidRPr="00862571">
        <w:rPr>
          <w:rFonts w:eastAsia="Times New Roman"/>
          <w:szCs w:val="24"/>
        </w:rPr>
        <w:t xml:space="preserve">αίρομαι που θα ψηφιστεί από περισσότερα </w:t>
      </w:r>
      <w:r>
        <w:rPr>
          <w:rFonts w:eastAsia="Times New Roman"/>
          <w:szCs w:val="24"/>
        </w:rPr>
        <w:t>κόμματα-,</w:t>
      </w:r>
      <w:r w:rsidRPr="00862571">
        <w:rPr>
          <w:rFonts w:eastAsia="Times New Roman"/>
          <w:szCs w:val="24"/>
        </w:rPr>
        <w:t xml:space="preserve"> αλλά </w:t>
      </w:r>
      <w:r>
        <w:rPr>
          <w:rFonts w:eastAsia="Times New Roman"/>
          <w:szCs w:val="24"/>
        </w:rPr>
        <w:t xml:space="preserve">το </w:t>
      </w:r>
      <w:r w:rsidRPr="00862571">
        <w:rPr>
          <w:rFonts w:eastAsia="Times New Roman"/>
          <w:szCs w:val="24"/>
        </w:rPr>
        <w:t>τι θα γίνει θα εξαρτη</w:t>
      </w:r>
      <w:r>
        <w:rPr>
          <w:rFonts w:eastAsia="Times New Roman"/>
          <w:szCs w:val="24"/>
        </w:rPr>
        <w:t>θ</w:t>
      </w:r>
      <w:r w:rsidRPr="00862571">
        <w:rPr>
          <w:rFonts w:eastAsia="Times New Roman"/>
          <w:szCs w:val="24"/>
        </w:rPr>
        <w:t xml:space="preserve">εί </w:t>
      </w:r>
      <w:r>
        <w:rPr>
          <w:rFonts w:eastAsia="Times New Roman"/>
          <w:szCs w:val="24"/>
        </w:rPr>
        <w:t>και σ</w:t>
      </w:r>
      <w:r w:rsidRPr="00862571">
        <w:rPr>
          <w:rFonts w:eastAsia="Times New Roman"/>
          <w:szCs w:val="24"/>
        </w:rPr>
        <w:t>την πράξη</w:t>
      </w:r>
      <w:r>
        <w:rPr>
          <w:rFonts w:eastAsia="Times New Roman"/>
          <w:szCs w:val="24"/>
        </w:rPr>
        <w:t>, δηλαδή πώς θα</w:t>
      </w:r>
      <w:r w:rsidRPr="00862571">
        <w:rPr>
          <w:rFonts w:eastAsia="Times New Roman"/>
          <w:szCs w:val="24"/>
        </w:rPr>
        <w:t xml:space="preserve"> ενεργήσουν οι τράπεζες</w:t>
      </w:r>
      <w:r>
        <w:rPr>
          <w:rFonts w:eastAsia="Times New Roman"/>
          <w:szCs w:val="24"/>
        </w:rPr>
        <w:t>, πώς θα</w:t>
      </w:r>
      <w:r w:rsidRPr="00862571">
        <w:rPr>
          <w:rFonts w:eastAsia="Times New Roman"/>
          <w:szCs w:val="24"/>
        </w:rPr>
        <w:t xml:space="preserve"> ενεργήσουν ο</w:t>
      </w:r>
      <w:r w:rsidRPr="00862571">
        <w:rPr>
          <w:rFonts w:eastAsia="Times New Roman"/>
          <w:szCs w:val="24"/>
        </w:rPr>
        <w:t>ι δανειολήπτες</w:t>
      </w:r>
      <w:r>
        <w:rPr>
          <w:rFonts w:eastAsia="Times New Roman"/>
          <w:szCs w:val="24"/>
        </w:rPr>
        <w:t>,</w:t>
      </w:r>
      <w:r w:rsidRPr="00862571">
        <w:rPr>
          <w:rFonts w:eastAsia="Times New Roman"/>
          <w:szCs w:val="24"/>
        </w:rPr>
        <w:t xml:space="preserve"> πώς θα αντιμετωπίσουμε και εμείς </w:t>
      </w:r>
      <w:r>
        <w:rPr>
          <w:rFonts w:eastAsia="Times New Roman"/>
          <w:szCs w:val="24"/>
        </w:rPr>
        <w:t>σ</w:t>
      </w:r>
      <w:r w:rsidRPr="00862571">
        <w:rPr>
          <w:rFonts w:eastAsia="Times New Roman"/>
          <w:szCs w:val="24"/>
        </w:rPr>
        <w:t>την πορεία τυχ</w:t>
      </w:r>
      <w:r>
        <w:rPr>
          <w:rFonts w:eastAsia="Times New Roman"/>
          <w:szCs w:val="24"/>
        </w:rPr>
        <w:t>ό</w:t>
      </w:r>
      <w:r w:rsidRPr="00862571">
        <w:rPr>
          <w:rFonts w:eastAsia="Times New Roman"/>
          <w:szCs w:val="24"/>
        </w:rPr>
        <w:t xml:space="preserve">ν θέματα </w:t>
      </w:r>
      <w:r>
        <w:rPr>
          <w:rFonts w:eastAsia="Times New Roman"/>
          <w:szCs w:val="24"/>
        </w:rPr>
        <w:t xml:space="preserve">που </w:t>
      </w:r>
      <w:r w:rsidRPr="00862571">
        <w:rPr>
          <w:rFonts w:eastAsia="Times New Roman"/>
          <w:szCs w:val="24"/>
        </w:rPr>
        <w:t>μπορεί να αναδειχθούν</w:t>
      </w:r>
      <w:r>
        <w:rPr>
          <w:rFonts w:eastAsia="Times New Roman"/>
          <w:szCs w:val="24"/>
        </w:rPr>
        <w:t>. Θα το ψηφίσουμε, θα προχωρήσει, θα</w:t>
      </w:r>
      <w:r w:rsidRPr="00862571">
        <w:rPr>
          <w:rFonts w:eastAsia="Times New Roman"/>
          <w:szCs w:val="24"/>
        </w:rPr>
        <w:t xml:space="preserve"> το δούμε στην πράξη</w:t>
      </w:r>
      <w:r>
        <w:rPr>
          <w:rFonts w:eastAsia="Times New Roman"/>
          <w:szCs w:val="24"/>
        </w:rPr>
        <w:t xml:space="preserve"> κ</w:t>
      </w:r>
      <w:r w:rsidRPr="00862571">
        <w:rPr>
          <w:rFonts w:eastAsia="Times New Roman"/>
          <w:szCs w:val="24"/>
        </w:rPr>
        <w:t xml:space="preserve">αι </w:t>
      </w:r>
      <w:r>
        <w:rPr>
          <w:rFonts w:eastAsia="Times New Roman"/>
          <w:szCs w:val="24"/>
        </w:rPr>
        <w:t xml:space="preserve">μπορούμε </w:t>
      </w:r>
      <w:r w:rsidRPr="00862571">
        <w:rPr>
          <w:rFonts w:eastAsia="Times New Roman"/>
          <w:szCs w:val="24"/>
        </w:rPr>
        <w:t>να επανέλθουμε</w:t>
      </w:r>
      <w:r>
        <w:rPr>
          <w:rFonts w:eastAsia="Times New Roman"/>
          <w:szCs w:val="24"/>
        </w:rPr>
        <w:t>.</w:t>
      </w:r>
    </w:p>
    <w:p w14:paraId="4EC19127" w14:textId="77777777" w:rsidR="008E01FC" w:rsidRDefault="002168A0">
      <w:pPr>
        <w:spacing w:line="600" w:lineRule="auto"/>
        <w:ind w:firstLine="720"/>
        <w:jc w:val="both"/>
        <w:rPr>
          <w:rFonts w:eastAsia="Times New Roman"/>
          <w:szCs w:val="24"/>
        </w:rPr>
      </w:pPr>
      <w:r w:rsidRPr="00862571">
        <w:rPr>
          <w:rFonts w:eastAsia="Times New Roman"/>
          <w:szCs w:val="24"/>
        </w:rPr>
        <w:t xml:space="preserve">Ποιες είναι οι τομές που έχει </w:t>
      </w:r>
      <w:r>
        <w:rPr>
          <w:rFonts w:eastAsia="Times New Roman"/>
          <w:szCs w:val="24"/>
        </w:rPr>
        <w:t>αυτή η ρύθμιση: Τ</w:t>
      </w:r>
      <w:r w:rsidRPr="00862571">
        <w:rPr>
          <w:rFonts w:eastAsia="Times New Roman"/>
          <w:szCs w:val="24"/>
        </w:rPr>
        <w:t>ο πρώτο είναι αυτό που ε</w:t>
      </w:r>
      <w:r w:rsidRPr="00862571">
        <w:rPr>
          <w:rFonts w:eastAsia="Times New Roman"/>
          <w:szCs w:val="24"/>
        </w:rPr>
        <w:t>ίπα</w:t>
      </w:r>
      <w:r>
        <w:rPr>
          <w:rFonts w:eastAsia="Times New Roman"/>
          <w:szCs w:val="24"/>
        </w:rPr>
        <w:t>,</w:t>
      </w:r>
      <w:r w:rsidRPr="00862571">
        <w:rPr>
          <w:rFonts w:eastAsia="Times New Roman"/>
          <w:szCs w:val="24"/>
        </w:rPr>
        <w:t xml:space="preserve"> </w:t>
      </w:r>
      <w:r>
        <w:rPr>
          <w:rFonts w:eastAsia="Times New Roman"/>
          <w:szCs w:val="24"/>
        </w:rPr>
        <w:t>το ότι διευρύνεται δηλαδή τ</w:t>
      </w:r>
      <w:r w:rsidRPr="00862571">
        <w:rPr>
          <w:rFonts w:eastAsia="Times New Roman"/>
          <w:szCs w:val="24"/>
        </w:rPr>
        <w:t>ο φάσμα των δικαιούχων με τα επιχειρηματικά δάνεια</w:t>
      </w:r>
      <w:r>
        <w:rPr>
          <w:rFonts w:eastAsia="Times New Roman"/>
          <w:szCs w:val="24"/>
        </w:rPr>
        <w:t>. Τ</w:t>
      </w:r>
      <w:r w:rsidRPr="00862571">
        <w:rPr>
          <w:rFonts w:eastAsia="Times New Roman"/>
          <w:szCs w:val="24"/>
        </w:rPr>
        <w:t>ο δεύτερο είναι η κρατική επιχορήγηση</w:t>
      </w:r>
      <w:r>
        <w:rPr>
          <w:rFonts w:eastAsia="Times New Roman"/>
          <w:szCs w:val="24"/>
        </w:rPr>
        <w:t>,</w:t>
      </w:r>
      <w:r w:rsidRPr="00862571">
        <w:rPr>
          <w:rFonts w:eastAsia="Times New Roman"/>
          <w:szCs w:val="24"/>
        </w:rPr>
        <w:t xml:space="preserve"> που </w:t>
      </w:r>
      <w:r>
        <w:rPr>
          <w:rFonts w:eastAsia="Times New Roman"/>
          <w:szCs w:val="24"/>
        </w:rPr>
        <w:t>σ</w:t>
      </w:r>
      <w:r w:rsidRPr="00862571">
        <w:rPr>
          <w:rFonts w:eastAsia="Times New Roman"/>
          <w:szCs w:val="24"/>
        </w:rPr>
        <w:t xml:space="preserve">το χέρι μας είναι εδώ να συζητήσουμε </w:t>
      </w:r>
      <w:r>
        <w:rPr>
          <w:rFonts w:eastAsia="Times New Roman"/>
          <w:szCs w:val="24"/>
        </w:rPr>
        <w:lastRenderedPageBreak/>
        <w:t>π</w:t>
      </w:r>
      <w:r w:rsidRPr="00862571">
        <w:rPr>
          <w:rFonts w:eastAsia="Times New Roman"/>
          <w:szCs w:val="24"/>
        </w:rPr>
        <w:t xml:space="preserve">όσο μεγάλη </w:t>
      </w:r>
      <w:r>
        <w:rPr>
          <w:rFonts w:eastAsia="Times New Roman"/>
          <w:szCs w:val="24"/>
        </w:rPr>
        <w:t>τη</w:t>
      </w:r>
      <w:r w:rsidRPr="00862571">
        <w:rPr>
          <w:rFonts w:eastAsia="Times New Roman"/>
          <w:szCs w:val="24"/>
        </w:rPr>
        <w:t xml:space="preserve"> θέλου</w:t>
      </w:r>
      <w:r>
        <w:rPr>
          <w:rFonts w:eastAsia="Times New Roman"/>
          <w:szCs w:val="24"/>
        </w:rPr>
        <w:t>μ</w:t>
      </w:r>
      <w:r w:rsidRPr="00862571">
        <w:rPr>
          <w:rFonts w:eastAsia="Times New Roman"/>
          <w:szCs w:val="24"/>
        </w:rPr>
        <w:t xml:space="preserve">ε </w:t>
      </w:r>
      <w:r>
        <w:rPr>
          <w:rFonts w:eastAsia="Times New Roman"/>
          <w:szCs w:val="24"/>
        </w:rPr>
        <w:t xml:space="preserve">και πόσο μεγάλη </w:t>
      </w:r>
      <w:r w:rsidRPr="00862571">
        <w:rPr>
          <w:rFonts w:eastAsia="Times New Roman"/>
          <w:szCs w:val="24"/>
        </w:rPr>
        <w:t>μπορεί να είναι</w:t>
      </w:r>
      <w:r>
        <w:rPr>
          <w:rFonts w:eastAsia="Times New Roman"/>
          <w:szCs w:val="24"/>
        </w:rPr>
        <w:t>. Διότι</w:t>
      </w:r>
      <w:r w:rsidRPr="00862571">
        <w:rPr>
          <w:rFonts w:eastAsia="Times New Roman"/>
          <w:szCs w:val="24"/>
        </w:rPr>
        <w:t xml:space="preserve"> με τον προϋπολογισμό θα καλύψουμε </w:t>
      </w:r>
      <w:r>
        <w:rPr>
          <w:rFonts w:eastAsia="Times New Roman"/>
          <w:szCs w:val="24"/>
        </w:rPr>
        <w:t>«</w:t>
      </w:r>
      <w:r w:rsidRPr="00862571">
        <w:rPr>
          <w:rFonts w:eastAsia="Times New Roman"/>
          <w:szCs w:val="24"/>
        </w:rPr>
        <w:t>επιδότηση των τραπεζών</w:t>
      </w:r>
      <w:r>
        <w:rPr>
          <w:rFonts w:eastAsia="Times New Roman"/>
          <w:szCs w:val="24"/>
        </w:rPr>
        <w:t xml:space="preserve">». Έτσι το είπε συνάδελφος. Γιατί είναι </w:t>
      </w:r>
      <w:r w:rsidRPr="00862571">
        <w:rPr>
          <w:rFonts w:eastAsia="Times New Roman"/>
          <w:szCs w:val="24"/>
        </w:rPr>
        <w:t>επιδότηση</w:t>
      </w:r>
      <w:r>
        <w:rPr>
          <w:rFonts w:eastAsia="Times New Roman"/>
          <w:szCs w:val="24"/>
        </w:rPr>
        <w:t xml:space="preserve"> των</w:t>
      </w:r>
      <w:r w:rsidRPr="00862571">
        <w:rPr>
          <w:rFonts w:eastAsia="Times New Roman"/>
          <w:szCs w:val="24"/>
        </w:rPr>
        <w:t xml:space="preserve"> τραπεζών</w:t>
      </w:r>
      <w:r>
        <w:rPr>
          <w:rFonts w:eastAsia="Times New Roman"/>
          <w:szCs w:val="24"/>
        </w:rPr>
        <w:t>;</w:t>
      </w:r>
    </w:p>
    <w:p w14:paraId="4EC19128" w14:textId="77777777" w:rsidR="008E01FC" w:rsidRDefault="002168A0">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Έμμεση.</w:t>
      </w:r>
    </w:p>
    <w:p w14:paraId="4EC19129" w14:textId="77777777" w:rsidR="008E01FC" w:rsidRDefault="002168A0">
      <w:pPr>
        <w:spacing w:line="600" w:lineRule="auto"/>
        <w:ind w:firstLine="720"/>
        <w:jc w:val="both"/>
        <w:rPr>
          <w:rFonts w:eastAsia="Times New Roman"/>
          <w:szCs w:val="24"/>
        </w:rPr>
      </w:pPr>
      <w:r>
        <w:rPr>
          <w:rFonts w:eastAsia="Times New Roman"/>
          <w:b/>
          <w:szCs w:val="24"/>
        </w:rPr>
        <w:t>ΙΩΑΝΝΗΣ ΔΡΑΓΑΣΑΚΗΣ (</w:t>
      </w:r>
      <w:r w:rsidRPr="002B1408">
        <w:rPr>
          <w:rFonts w:eastAsia="Times New Roman"/>
          <w:b/>
          <w:szCs w:val="24"/>
        </w:rPr>
        <w:t xml:space="preserve">Αντιπρόεδρος της Κυβέρνησης και Υπουργός </w:t>
      </w:r>
      <w:r w:rsidRPr="002B1408">
        <w:rPr>
          <w:rFonts w:eastAsia="Times New Roman"/>
          <w:b/>
          <w:bCs/>
          <w:szCs w:val="24"/>
        </w:rPr>
        <w:t>Οικονομίας και Ανάπτυξης</w:t>
      </w:r>
      <w:r>
        <w:rPr>
          <w:rFonts w:eastAsia="Times New Roman"/>
          <w:b/>
          <w:bCs/>
          <w:szCs w:val="24"/>
        </w:rPr>
        <w:t>):</w:t>
      </w:r>
      <w:r w:rsidRPr="002B1408">
        <w:rPr>
          <w:rFonts w:eastAsia="Times New Roman"/>
          <w:b/>
          <w:szCs w:val="24"/>
        </w:rPr>
        <w:t xml:space="preserve"> </w:t>
      </w:r>
      <w:r>
        <w:rPr>
          <w:rFonts w:eastAsia="Times New Roman"/>
          <w:szCs w:val="24"/>
        </w:rPr>
        <w:t>Τι θα πει</w:t>
      </w:r>
      <w:r w:rsidRPr="00862571">
        <w:rPr>
          <w:rFonts w:eastAsia="Times New Roman"/>
          <w:szCs w:val="24"/>
        </w:rPr>
        <w:t xml:space="preserve"> έμμεση</w:t>
      </w:r>
      <w:r>
        <w:rPr>
          <w:rFonts w:eastAsia="Times New Roman"/>
          <w:szCs w:val="24"/>
        </w:rPr>
        <w:t xml:space="preserve">; </w:t>
      </w:r>
      <w:r>
        <w:rPr>
          <w:rFonts w:eastAsia="Times New Roman"/>
          <w:szCs w:val="24"/>
        </w:rPr>
        <w:t>Το ό</w:t>
      </w:r>
      <w:r w:rsidRPr="00862571">
        <w:rPr>
          <w:rFonts w:eastAsia="Times New Roman"/>
          <w:szCs w:val="24"/>
        </w:rPr>
        <w:t xml:space="preserve">τι </w:t>
      </w:r>
      <w:r>
        <w:rPr>
          <w:rFonts w:eastAsia="Times New Roman"/>
          <w:szCs w:val="24"/>
        </w:rPr>
        <w:t>διευκολύνουμ</w:t>
      </w:r>
      <w:r w:rsidRPr="00862571">
        <w:rPr>
          <w:rFonts w:eastAsia="Times New Roman"/>
          <w:szCs w:val="24"/>
        </w:rPr>
        <w:t>ε τον δανειολήπτη να εξοφλή</w:t>
      </w:r>
      <w:r>
        <w:rPr>
          <w:rFonts w:eastAsia="Times New Roman"/>
          <w:szCs w:val="24"/>
        </w:rPr>
        <w:t>σει το δάνειό</w:t>
      </w:r>
      <w:r w:rsidRPr="00862571">
        <w:rPr>
          <w:rFonts w:eastAsia="Times New Roman"/>
          <w:szCs w:val="24"/>
        </w:rPr>
        <w:t xml:space="preserve"> του</w:t>
      </w:r>
      <w:r>
        <w:rPr>
          <w:rFonts w:eastAsia="Times New Roman"/>
          <w:szCs w:val="24"/>
        </w:rPr>
        <w:t xml:space="preserve">, το ότι αυτό </w:t>
      </w:r>
      <w:r w:rsidRPr="00862571">
        <w:rPr>
          <w:rFonts w:eastAsia="Times New Roman"/>
          <w:szCs w:val="24"/>
        </w:rPr>
        <w:t xml:space="preserve">είναι καλό και για την </w:t>
      </w:r>
      <w:r>
        <w:rPr>
          <w:rFonts w:eastAsia="Times New Roman"/>
          <w:szCs w:val="24"/>
        </w:rPr>
        <w:t>τράπεζα, διότι</w:t>
      </w:r>
      <w:r w:rsidRPr="00862571">
        <w:rPr>
          <w:rFonts w:eastAsia="Times New Roman"/>
          <w:szCs w:val="24"/>
        </w:rPr>
        <w:t xml:space="preserve"> απαλλάσσεται από ένα κόκκινο δάνειο</w:t>
      </w:r>
      <w:r>
        <w:rPr>
          <w:rFonts w:eastAsia="Times New Roman"/>
          <w:szCs w:val="24"/>
        </w:rPr>
        <w:t>,</w:t>
      </w:r>
      <w:r w:rsidRPr="00862571">
        <w:rPr>
          <w:rFonts w:eastAsia="Times New Roman"/>
          <w:szCs w:val="24"/>
        </w:rPr>
        <w:t xml:space="preserve"> αυτό δεν υπηρετεί το δημόσιο συμφέρον</w:t>
      </w:r>
      <w:r>
        <w:rPr>
          <w:rFonts w:eastAsia="Times New Roman"/>
          <w:szCs w:val="24"/>
        </w:rPr>
        <w:t>; Όμως, έ</w:t>
      </w:r>
      <w:r w:rsidRPr="00862571">
        <w:rPr>
          <w:rFonts w:eastAsia="Times New Roman"/>
          <w:szCs w:val="24"/>
        </w:rPr>
        <w:t>να άλλο μέρος πρέπει να δώσουμε και για επιδότηση ενοικίου</w:t>
      </w:r>
      <w:r>
        <w:rPr>
          <w:rFonts w:eastAsia="Times New Roman"/>
          <w:szCs w:val="24"/>
        </w:rPr>
        <w:t>.</w:t>
      </w:r>
      <w:r w:rsidRPr="00862571">
        <w:rPr>
          <w:rFonts w:eastAsia="Times New Roman"/>
          <w:szCs w:val="24"/>
        </w:rPr>
        <w:t xml:space="preserve"> Θα έρθω σε αυτό μετά</w:t>
      </w:r>
      <w:r>
        <w:rPr>
          <w:rFonts w:eastAsia="Times New Roman"/>
          <w:szCs w:val="24"/>
        </w:rPr>
        <w:t>.</w:t>
      </w:r>
    </w:p>
    <w:p w14:paraId="4EC1912A" w14:textId="77777777" w:rsidR="008E01FC" w:rsidRDefault="002168A0">
      <w:pPr>
        <w:spacing w:line="600" w:lineRule="auto"/>
        <w:ind w:firstLine="720"/>
        <w:jc w:val="both"/>
        <w:rPr>
          <w:rFonts w:eastAsia="Times New Roman"/>
          <w:szCs w:val="24"/>
        </w:rPr>
      </w:pPr>
      <w:r>
        <w:rPr>
          <w:rFonts w:eastAsia="Times New Roman"/>
          <w:szCs w:val="24"/>
        </w:rPr>
        <w:t xml:space="preserve">Άρα, αυτό είναι κάτι καινούργιο </w:t>
      </w:r>
      <w:r w:rsidRPr="00862571">
        <w:rPr>
          <w:rFonts w:eastAsia="Times New Roman"/>
          <w:szCs w:val="24"/>
        </w:rPr>
        <w:t xml:space="preserve">και θα </w:t>
      </w:r>
      <w:r>
        <w:rPr>
          <w:rFonts w:eastAsia="Times New Roman"/>
          <w:szCs w:val="24"/>
        </w:rPr>
        <w:t>είναι</w:t>
      </w:r>
      <w:r w:rsidRPr="00862571">
        <w:rPr>
          <w:rFonts w:eastAsia="Times New Roman"/>
          <w:szCs w:val="24"/>
        </w:rPr>
        <w:t xml:space="preserve"> για όλη τη διάρκεια</w:t>
      </w:r>
      <w:r>
        <w:rPr>
          <w:rFonts w:eastAsia="Times New Roman"/>
          <w:szCs w:val="24"/>
        </w:rPr>
        <w:t>.</w:t>
      </w:r>
      <w:r w:rsidRPr="00862571">
        <w:rPr>
          <w:rFonts w:eastAsia="Times New Roman"/>
          <w:szCs w:val="24"/>
        </w:rPr>
        <w:t xml:space="preserve"> Δηλαδή</w:t>
      </w:r>
      <w:r>
        <w:rPr>
          <w:rFonts w:eastAsia="Times New Roman"/>
          <w:szCs w:val="24"/>
        </w:rPr>
        <w:t>,</w:t>
      </w:r>
      <w:r w:rsidRPr="00862571">
        <w:rPr>
          <w:rFonts w:eastAsia="Times New Roman"/>
          <w:szCs w:val="24"/>
        </w:rPr>
        <w:t xml:space="preserve"> αν </w:t>
      </w:r>
      <w:r>
        <w:rPr>
          <w:rFonts w:eastAsia="Times New Roman"/>
          <w:szCs w:val="24"/>
        </w:rPr>
        <w:t>η ρύθμιση είναι</w:t>
      </w:r>
      <w:r w:rsidRPr="00862571">
        <w:rPr>
          <w:rFonts w:eastAsia="Times New Roman"/>
          <w:szCs w:val="24"/>
        </w:rPr>
        <w:t xml:space="preserve"> </w:t>
      </w:r>
      <w:r>
        <w:rPr>
          <w:rFonts w:eastAsia="Times New Roman"/>
          <w:szCs w:val="24"/>
        </w:rPr>
        <w:t>είκοσι πέντε</w:t>
      </w:r>
      <w:r w:rsidRPr="00862571">
        <w:rPr>
          <w:rFonts w:eastAsia="Times New Roman"/>
          <w:szCs w:val="24"/>
        </w:rPr>
        <w:t xml:space="preserve"> χρόνια</w:t>
      </w:r>
      <w:r>
        <w:rPr>
          <w:rFonts w:eastAsia="Times New Roman"/>
          <w:szCs w:val="24"/>
        </w:rPr>
        <w:t>, επί είκοσι πέντε χρόνια</w:t>
      </w:r>
      <w:r w:rsidRPr="00862571">
        <w:rPr>
          <w:rFonts w:eastAsia="Times New Roman"/>
          <w:szCs w:val="24"/>
        </w:rPr>
        <w:t xml:space="preserve"> θα συμμετέχει</w:t>
      </w:r>
      <w:r>
        <w:rPr>
          <w:rFonts w:eastAsia="Times New Roman"/>
          <w:szCs w:val="24"/>
        </w:rPr>
        <w:t>,</w:t>
      </w:r>
      <w:r w:rsidRPr="00862571">
        <w:rPr>
          <w:rFonts w:eastAsia="Times New Roman"/>
          <w:szCs w:val="24"/>
        </w:rPr>
        <w:t xml:space="preserve"> αν χρειάζεται να συμμετέχει</w:t>
      </w:r>
      <w:r>
        <w:rPr>
          <w:rFonts w:eastAsia="Times New Roman"/>
          <w:szCs w:val="24"/>
        </w:rPr>
        <w:t>,</w:t>
      </w:r>
      <w:r w:rsidRPr="00862571">
        <w:rPr>
          <w:rFonts w:eastAsia="Times New Roman"/>
          <w:szCs w:val="24"/>
        </w:rPr>
        <w:t xml:space="preserve"> το κράτος</w:t>
      </w:r>
      <w:r>
        <w:rPr>
          <w:rFonts w:eastAsia="Times New Roman"/>
          <w:szCs w:val="24"/>
        </w:rPr>
        <w:t>. Αυτό είναι το δεύτερο.</w:t>
      </w:r>
    </w:p>
    <w:p w14:paraId="4EC1912B" w14:textId="77777777" w:rsidR="008E01FC" w:rsidRDefault="002168A0">
      <w:pPr>
        <w:spacing w:line="600" w:lineRule="auto"/>
        <w:ind w:firstLine="720"/>
        <w:jc w:val="both"/>
        <w:rPr>
          <w:rFonts w:eastAsia="Times New Roman"/>
          <w:szCs w:val="24"/>
        </w:rPr>
      </w:pPr>
      <w:r>
        <w:rPr>
          <w:rFonts w:eastAsia="Times New Roman"/>
          <w:szCs w:val="24"/>
        </w:rPr>
        <w:t>Τ</w:t>
      </w:r>
      <w:r w:rsidRPr="00862571">
        <w:rPr>
          <w:rFonts w:eastAsia="Times New Roman"/>
          <w:szCs w:val="24"/>
        </w:rPr>
        <w:t>ο τρίτο είναι τ</w:t>
      </w:r>
      <w:r w:rsidRPr="00862571">
        <w:rPr>
          <w:rFonts w:eastAsia="Times New Roman"/>
          <w:szCs w:val="24"/>
        </w:rPr>
        <w:t xml:space="preserve">α νέα εργαλεία που </w:t>
      </w:r>
      <w:r>
        <w:rPr>
          <w:rFonts w:eastAsia="Times New Roman"/>
          <w:szCs w:val="24"/>
        </w:rPr>
        <w:t>και οι τράπεζες θα</w:t>
      </w:r>
      <w:r w:rsidRPr="00862571">
        <w:rPr>
          <w:rFonts w:eastAsia="Times New Roman"/>
          <w:szCs w:val="24"/>
        </w:rPr>
        <w:t xml:space="preserve"> εφαρμόσουν</w:t>
      </w:r>
      <w:r>
        <w:rPr>
          <w:rFonts w:eastAsia="Times New Roman"/>
          <w:szCs w:val="24"/>
        </w:rPr>
        <w:t>: Επιμήκυνση μέχρι είκοσι πέντε</w:t>
      </w:r>
      <w:r w:rsidRPr="00862571">
        <w:rPr>
          <w:rFonts w:eastAsia="Times New Roman"/>
          <w:szCs w:val="24"/>
        </w:rPr>
        <w:t xml:space="preserve"> χρόνια</w:t>
      </w:r>
      <w:r>
        <w:rPr>
          <w:rFonts w:eastAsia="Times New Roman"/>
          <w:szCs w:val="24"/>
        </w:rPr>
        <w:t>. Ε</w:t>
      </w:r>
      <w:r w:rsidRPr="00862571">
        <w:rPr>
          <w:rFonts w:eastAsia="Times New Roman"/>
          <w:szCs w:val="24"/>
        </w:rPr>
        <w:t xml:space="preserve">πιτόκιο </w:t>
      </w:r>
      <w:r>
        <w:rPr>
          <w:rFonts w:eastAsia="Times New Roman"/>
          <w:szCs w:val="24"/>
        </w:rPr>
        <w:t>-</w:t>
      </w:r>
      <w:r w:rsidRPr="00862571">
        <w:rPr>
          <w:rFonts w:eastAsia="Times New Roman"/>
          <w:szCs w:val="24"/>
        </w:rPr>
        <w:lastRenderedPageBreak/>
        <w:t>πολύ σημαντικό</w:t>
      </w:r>
      <w:r>
        <w:rPr>
          <w:rFonts w:eastAsia="Times New Roman"/>
          <w:szCs w:val="24"/>
        </w:rPr>
        <w:t>-</w:t>
      </w:r>
      <w:r w:rsidRPr="00862571">
        <w:rPr>
          <w:rFonts w:eastAsia="Times New Roman"/>
          <w:szCs w:val="24"/>
        </w:rPr>
        <w:t xml:space="preserve"> 2%</w:t>
      </w:r>
      <w:r>
        <w:rPr>
          <w:rFonts w:eastAsia="Times New Roman"/>
          <w:szCs w:val="24"/>
        </w:rPr>
        <w:t>. Ι</w:t>
      </w:r>
      <w:r w:rsidRPr="00862571">
        <w:rPr>
          <w:rFonts w:eastAsia="Times New Roman"/>
          <w:szCs w:val="24"/>
        </w:rPr>
        <w:t>δίως για τους εμπόρους είναι πολύ χαμηλότερο</w:t>
      </w:r>
      <w:r>
        <w:rPr>
          <w:rFonts w:eastAsia="Times New Roman"/>
          <w:szCs w:val="24"/>
        </w:rPr>
        <w:t>. Ο</w:t>
      </w:r>
      <w:r w:rsidRPr="00862571">
        <w:rPr>
          <w:rFonts w:eastAsia="Times New Roman"/>
          <w:szCs w:val="24"/>
        </w:rPr>
        <w:t>ι έμποροι και</w:t>
      </w:r>
      <w:r>
        <w:rPr>
          <w:rFonts w:eastAsia="Times New Roman"/>
          <w:szCs w:val="24"/>
        </w:rPr>
        <w:t xml:space="preserve"> οι</w:t>
      </w:r>
      <w:r w:rsidRPr="00862571">
        <w:rPr>
          <w:rFonts w:eastAsia="Times New Roman"/>
          <w:szCs w:val="24"/>
        </w:rPr>
        <w:t xml:space="preserve"> επιχειρηματίες είχαν πολύ υψηλά επιτόκια</w:t>
      </w:r>
      <w:r>
        <w:rPr>
          <w:rFonts w:eastAsia="Times New Roman"/>
          <w:szCs w:val="24"/>
        </w:rPr>
        <w:t>. Τ</w:t>
      </w:r>
      <w:r w:rsidRPr="00862571">
        <w:rPr>
          <w:rFonts w:eastAsia="Times New Roman"/>
          <w:szCs w:val="24"/>
        </w:rPr>
        <w:t>ο τρίτο είναι</w:t>
      </w:r>
      <w:r>
        <w:rPr>
          <w:rFonts w:eastAsia="Times New Roman"/>
          <w:szCs w:val="24"/>
        </w:rPr>
        <w:t>,</w:t>
      </w:r>
      <w:r w:rsidRPr="00862571">
        <w:rPr>
          <w:rFonts w:eastAsia="Times New Roman"/>
          <w:szCs w:val="24"/>
        </w:rPr>
        <w:t xml:space="preserve"> </w:t>
      </w:r>
      <w:r>
        <w:rPr>
          <w:rFonts w:eastAsia="Times New Roman"/>
          <w:szCs w:val="24"/>
        </w:rPr>
        <w:t>β</w:t>
      </w:r>
      <w:r w:rsidRPr="00862571">
        <w:rPr>
          <w:rFonts w:eastAsia="Times New Roman"/>
          <w:szCs w:val="24"/>
        </w:rPr>
        <w:t>εβαίως</w:t>
      </w:r>
      <w:r>
        <w:rPr>
          <w:rFonts w:eastAsia="Times New Roman"/>
          <w:szCs w:val="24"/>
        </w:rPr>
        <w:t>,</w:t>
      </w:r>
      <w:r w:rsidRPr="00862571">
        <w:rPr>
          <w:rFonts w:eastAsia="Times New Roman"/>
          <w:szCs w:val="24"/>
        </w:rPr>
        <w:t xml:space="preserve"> και η διαγραφή υπό τους όρους και τ</w:t>
      </w:r>
      <w:r>
        <w:rPr>
          <w:rFonts w:eastAsia="Times New Roman"/>
          <w:szCs w:val="24"/>
        </w:rPr>
        <w:t>ις προϋποθέσεις που θεσπίζονται.</w:t>
      </w:r>
    </w:p>
    <w:p w14:paraId="4EC1912C" w14:textId="77777777" w:rsidR="008E01FC" w:rsidRDefault="002168A0">
      <w:pPr>
        <w:spacing w:line="600" w:lineRule="auto"/>
        <w:ind w:firstLine="720"/>
        <w:jc w:val="both"/>
        <w:rPr>
          <w:rFonts w:eastAsia="Times New Roman"/>
          <w:szCs w:val="24"/>
        </w:rPr>
      </w:pPr>
      <w:r>
        <w:rPr>
          <w:rFonts w:eastAsia="Times New Roman"/>
          <w:szCs w:val="24"/>
        </w:rPr>
        <w:t xml:space="preserve">Ο </w:t>
      </w:r>
      <w:r w:rsidRPr="00862571">
        <w:rPr>
          <w:rFonts w:eastAsia="Times New Roman"/>
          <w:szCs w:val="24"/>
        </w:rPr>
        <w:t xml:space="preserve">επιδιωκόμενος σκοπός </w:t>
      </w:r>
      <w:r>
        <w:rPr>
          <w:rFonts w:eastAsia="Times New Roman"/>
          <w:szCs w:val="24"/>
        </w:rPr>
        <w:t>-</w:t>
      </w:r>
      <w:r w:rsidRPr="00862571">
        <w:rPr>
          <w:rFonts w:eastAsia="Times New Roman"/>
          <w:szCs w:val="24"/>
        </w:rPr>
        <w:t>και θέλω να το πω αυτό</w:t>
      </w:r>
      <w:r>
        <w:rPr>
          <w:rFonts w:eastAsia="Times New Roman"/>
          <w:szCs w:val="24"/>
        </w:rPr>
        <w:t>- είναι να εξυπηρετήσουμε</w:t>
      </w:r>
      <w:r w:rsidRPr="00862571">
        <w:rPr>
          <w:rFonts w:eastAsia="Times New Roman"/>
          <w:szCs w:val="24"/>
        </w:rPr>
        <w:t xml:space="preserve"> τον δανειολήπτη </w:t>
      </w:r>
      <w:r>
        <w:rPr>
          <w:rFonts w:eastAsia="Times New Roman"/>
          <w:szCs w:val="24"/>
        </w:rPr>
        <w:t>ν</w:t>
      </w:r>
      <w:r w:rsidRPr="00862571">
        <w:rPr>
          <w:rFonts w:eastAsia="Times New Roman"/>
          <w:szCs w:val="24"/>
        </w:rPr>
        <w:t>α ξεμπερδέψει</w:t>
      </w:r>
      <w:r>
        <w:rPr>
          <w:rFonts w:eastAsia="Times New Roman"/>
          <w:szCs w:val="24"/>
        </w:rPr>
        <w:t xml:space="preserve">, να εξυπηρετήσει το δάνειό του </w:t>
      </w:r>
      <w:r w:rsidRPr="00862571">
        <w:rPr>
          <w:rFonts w:eastAsia="Times New Roman"/>
          <w:szCs w:val="24"/>
        </w:rPr>
        <w:t>και άρα να μειωθούν τα κόκκινα δάνεια</w:t>
      </w:r>
      <w:r>
        <w:rPr>
          <w:rFonts w:eastAsia="Times New Roman"/>
          <w:szCs w:val="24"/>
        </w:rPr>
        <w:t>. Και το λέω αυτ</w:t>
      </w:r>
      <w:r>
        <w:rPr>
          <w:rFonts w:eastAsia="Times New Roman"/>
          <w:szCs w:val="24"/>
        </w:rPr>
        <w:t>ό διότι β</w:t>
      </w:r>
      <w:r w:rsidRPr="00862571">
        <w:rPr>
          <w:rFonts w:eastAsia="Times New Roman"/>
          <w:szCs w:val="24"/>
        </w:rPr>
        <w:t>εβαίως</w:t>
      </w:r>
      <w:r>
        <w:rPr>
          <w:rFonts w:eastAsia="Times New Roman"/>
          <w:szCs w:val="24"/>
        </w:rPr>
        <w:t xml:space="preserve"> </w:t>
      </w:r>
      <w:r w:rsidRPr="00862571">
        <w:rPr>
          <w:rFonts w:eastAsia="Times New Roman"/>
          <w:szCs w:val="24"/>
        </w:rPr>
        <w:t xml:space="preserve">ο </w:t>
      </w:r>
      <w:r>
        <w:rPr>
          <w:rFonts w:eastAsia="Times New Roman"/>
          <w:szCs w:val="24"/>
        </w:rPr>
        <w:t>ν</w:t>
      </w:r>
      <w:r w:rsidRPr="00862571">
        <w:rPr>
          <w:rFonts w:eastAsia="Times New Roman"/>
          <w:szCs w:val="24"/>
        </w:rPr>
        <w:t>όμος Κατσέλη βοήθησε ένα</w:t>
      </w:r>
      <w:r>
        <w:rPr>
          <w:rFonts w:eastAsia="Times New Roman"/>
          <w:szCs w:val="24"/>
        </w:rPr>
        <w:t>ν</w:t>
      </w:r>
      <w:r w:rsidRPr="00862571">
        <w:rPr>
          <w:rFonts w:eastAsia="Times New Roman"/>
          <w:szCs w:val="24"/>
        </w:rPr>
        <w:t xml:space="preserve"> κόσμο να μη</w:t>
      </w:r>
      <w:r>
        <w:rPr>
          <w:rFonts w:eastAsia="Times New Roman"/>
          <w:szCs w:val="24"/>
        </w:rPr>
        <w:t>ν</w:t>
      </w:r>
      <w:r w:rsidRPr="00862571">
        <w:rPr>
          <w:rFonts w:eastAsia="Times New Roman"/>
          <w:szCs w:val="24"/>
        </w:rPr>
        <w:t xml:space="preserve"> χάσει το σπίτι του</w:t>
      </w:r>
      <w:r>
        <w:rPr>
          <w:rFonts w:eastAsia="Times New Roman"/>
          <w:szCs w:val="24"/>
        </w:rPr>
        <w:t>,</w:t>
      </w:r>
      <w:r w:rsidRPr="00862571">
        <w:rPr>
          <w:rFonts w:eastAsia="Times New Roman"/>
          <w:szCs w:val="24"/>
        </w:rPr>
        <w:t xml:space="preserve"> αλλά αν δείτε τα στοιχεία</w:t>
      </w:r>
      <w:r>
        <w:rPr>
          <w:rFonts w:eastAsia="Times New Roman"/>
          <w:szCs w:val="24"/>
        </w:rPr>
        <w:t>,</w:t>
      </w:r>
      <w:r w:rsidRPr="00862571">
        <w:rPr>
          <w:rFonts w:eastAsia="Times New Roman"/>
          <w:szCs w:val="24"/>
        </w:rPr>
        <w:t xml:space="preserve"> τα κόκκινα δάνεια μεταφέρθηκαν από τις τράπεζες </w:t>
      </w:r>
      <w:r>
        <w:rPr>
          <w:rFonts w:eastAsia="Times New Roman"/>
          <w:szCs w:val="24"/>
        </w:rPr>
        <w:t>σ</w:t>
      </w:r>
      <w:r w:rsidRPr="00862571">
        <w:rPr>
          <w:rFonts w:eastAsia="Times New Roman"/>
          <w:szCs w:val="24"/>
        </w:rPr>
        <w:t>τα δικαστήρια</w:t>
      </w:r>
      <w:r>
        <w:rPr>
          <w:rFonts w:eastAsia="Times New Roman"/>
          <w:szCs w:val="24"/>
        </w:rPr>
        <w:t>.</w:t>
      </w:r>
      <w:r w:rsidRPr="00862571">
        <w:rPr>
          <w:rFonts w:eastAsia="Times New Roman"/>
          <w:szCs w:val="24"/>
        </w:rPr>
        <w:t xml:space="preserve"> </w:t>
      </w:r>
      <w:r>
        <w:rPr>
          <w:rFonts w:eastAsia="Times New Roman"/>
          <w:szCs w:val="24"/>
        </w:rPr>
        <w:t xml:space="preserve">Αν θυμάμαι καλά από τους αριθμούς, </w:t>
      </w:r>
      <w:proofErr w:type="spellStart"/>
      <w:r>
        <w:rPr>
          <w:rFonts w:eastAsia="Times New Roman"/>
          <w:szCs w:val="24"/>
        </w:rPr>
        <w:t>εκατόν</w:t>
      </w:r>
      <w:proofErr w:type="spellEnd"/>
      <w:r>
        <w:rPr>
          <w:rFonts w:eastAsia="Times New Roman"/>
          <w:szCs w:val="24"/>
        </w:rPr>
        <w:t xml:space="preserve"> σαράντα χιλιάδες υποθέσεις είναι εκκρεμείς. Α</w:t>
      </w:r>
      <w:r w:rsidRPr="00862571">
        <w:rPr>
          <w:rFonts w:eastAsia="Times New Roman"/>
          <w:szCs w:val="24"/>
        </w:rPr>
        <w:t>υτό θέλουμε να προχωρήσουμε παραπέρα</w:t>
      </w:r>
      <w:r>
        <w:rPr>
          <w:rFonts w:eastAsia="Times New Roman"/>
          <w:szCs w:val="24"/>
        </w:rPr>
        <w:t>. Άρα, θ</w:t>
      </w:r>
      <w:r w:rsidRPr="00862571">
        <w:rPr>
          <w:rFonts w:eastAsia="Times New Roman"/>
          <w:szCs w:val="24"/>
        </w:rPr>
        <w:t>έλουμε να προστατεύσουμε την πρώτη κατοικία</w:t>
      </w:r>
      <w:r>
        <w:rPr>
          <w:rFonts w:eastAsia="Times New Roman"/>
          <w:szCs w:val="24"/>
        </w:rPr>
        <w:t>,</w:t>
      </w:r>
      <w:r w:rsidRPr="00862571">
        <w:rPr>
          <w:rFonts w:eastAsia="Times New Roman"/>
          <w:szCs w:val="24"/>
        </w:rPr>
        <w:t xml:space="preserve"> να μειωθεί η δόση με όλους </w:t>
      </w:r>
      <w:r>
        <w:rPr>
          <w:rFonts w:eastAsia="Times New Roman"/>
          <w:szCs w:val="24"/>
        </w:rPr>
        <w:t xml:space="preserve">αυτούς </w:t>
      </w:r>
      <w:r w:rsidRPr="00862571">
        <w:rPr>
          <w:rFonts w:eastAsia="Times New Roman"/>
          <w:szCs w:val="24"/>
        </w:rPr>
        <w:t>τους τρόπους</w:t>
      </w:r>
      <w:r>
        <w:rPr>
          <w:rFonts w:eastAsia="Times New Roman"/>
          <w:szCs w:val="24"/>
        </w:rPr>
        <w:t>,</w:t>
      </w:r>
      <w:r w:rsidRPr="00862571">
        <w:rPr>
          <w:rFonts w:eastAsia="Times New Roman"/>
          <w:szCs w:val="24"/>
        </w:rPr>
        <w:t xml:space="preserve"> να μπορέσει ο κόσμος να πληρώσει και να προχωρήσουμε σε αυτό το πρόβλημα</w:t>
      </w:r>
      <w:r>
        <w:rPr>
          <w:rFonts w:eastAsia="Times New Roman"/>
          <w:szCs w:val="24"/>
        </w:rPr>
        <w:t>.</w:t>
      </w:r>
    </w:p>
    <w:p w14:paraId="4EC1912D" w14:textId="77777777" w:rsidR="008E01FC" w:rsidRDefault="002168A0">
      <w:pPr>
        <w:spacing w:line="600" w:lineRule="auto"/>
        <w:ind w:firstLine="720"/>
        <w:jc w:val="both"/>
        <w:rPr>
          <w:rFonts w:eastAsia="Times New Roman"/>
          <w:szCs w:val="24"/>
        </w:rPr>
      </w:pPr>
      <w:r>
        <w:rPr>
          <w:rFonts w:eastAsia="Times New Roman"/>
          <w:szCs w:val="24"/>
        </w:rPr>
        <w:t>Τ</w:t>
      </w:r>
      <w:r w:rsidRPr="00862571">
        <w:rPr>
          <w:rFonts w:eastAsia="Times New Roman"/>
          <w:szCs w:val="24"/>
        </w:rPr>
        <w:t>ώρα</w:t>
      </w:r>
      <w:r>
        <w:rPr>
          <w:rFonts w:eastAsia="Times New Roman"/>
          <w:szCs w:val="24"/>
        </w:rPr>
        <w:t>,</w:t>
      </w:r>
      <w:r w:rsidRPr="00862571">
        <w:rPr>
          <w:rFonts w:eastAsia="Times New Roman"/>
          <w:szCs w:val="24"/>
        </w:rPr>
        <w:t xml:space="preserve"> το ότι </w:t>
      </w:r>
      <w:r>
        <w:rPr>
          <w:rFonts w:eastAsia="Times New Roman"/>
          <w:szCs w:val="24"/>
        </w:rPr>
        <w:t>κ</w:t>
      </w:r>
      <w:r w:rsidRPr="00862571">
        <w:rPr>
          <w:rFonts w:eastAsia="Times New Roman"/>
          <w:szCs w:val="24"/>
        </w:rPr>
        <w:t>αθυστερήσαμε</w:t>
      </w:r>
      <w:r>
        <w:rPr>
          <w:rFonts w:eastAsia="Times New Roman"/>
          <w:szCs w:val="24"/>
        </w:rPr>
        <w:t>, κ</w:t>
      </w:r>
      <w:r w:rsidRPr="00862571">
        <w:rPr>
          <w:rFonts w:eastAsia="Times New Roman"/>
          <w:szCs w:val="24"/>
        </w:rPr>
        <w:t>αθυστερήσαμε διό</w:t>
      </w:r>
      <w:r w:rsidRPr="00862571">
        <w:rPr>
          <w:rFonts w:eastAsia="Times New Roman"/>
          <w:szCs w:val="24"/>
        </w:rPr>
        <w:t>τι υπάρχουν διαφορετικά συμφέροντα και υπάρχουν διαφορετικές απόψεις</w:t>
      </w:r>
      <w:r>
        <w:rPr>
          <w:rFonts w:eastAsia="Times New Roman"/>
          <w:szCs w:val="24"/>
        </w:rPr>
        <w:t xml:space="preserve">. Αυτό </w:t>
      </w:r>
      <w:r w:rsidRPr="00862571">
        <w:rPr>
          <w:rFonts w:eastAsia="Times New Roman"/>
          <w:szCs w:val="24"/>
        </w:rPr>
        <w:t xml:space="preserve">πρέπει να το </w:t>
      </w:r>
      <w:r>
        <w:rPr>
          <w:rFonts w:eastAsia="Times New Roman"/>
          <w:szCs w:val="24"/>
        </w:rPr>
        <w:t xml:space="preserve">θεωρούμε αυτονόητο. Γι’ αυτό αναγκαία </w:t>
      </w:r>
      <w:r>
        <w:rPr>
          <w:rFonts w:eastAsia="Times New Roman"/>
          <w:szCs w:val="24"/>
        </w:rPr>
        <w:lastRenderedPageBreak/>
        <w:t>είναι η</w:t>
      </w:r>
      <w:r w:rsidRPr="00862571">
        <w:rPr>
          <w:rFonts w:eastAsia="Times New Roman"/>
          <w:szCs w:val="24"/>
        </w:rPr>
        <w:t xml:space="preserve"> συμπαράταξη ευρύτερων </w:t>
      </w:r>
      <w:r>
        <w:rPr>
          <w:rFonts w:eastAsia="Times New Roman"/>
          <w:szCs w:val="24"/>
        </w:rPr>
        <w:t>δ</w:t>
      </w:r>
      <w:r w:rsidRPr="00862571">
        <w:rPr>
          <w:rFonts w:eastAsia="Times New Roman"/>
          <w:szCs w:val="24"/>
        </w:rPr>
        <w:t xml:space="preserve">υνάμεων </w:t>
      </w:r>
      <w:r>
        <w:rPr>
          <w:rFonts w:eastAsia="Times New Roman"/>
          <w:szCs w:val="24"/>
        </w:rPr>
        <w:t>-</w:t>
      </w:r>
      <w:r w:rsidRPr="00862571">
        <w:rPr>
          <w:rFonts w:eastAsia="Times New Roman"/>
          <w:szCs w:val="24"/>
        </w:rPr>
        <w:t>και απευθύν</w:t>
      </w:r>
      <w:r>
        <w:rPr>
          <w:rFonts w:eastAsia="Times New Roman"/>
          <w:szCs w:val="24"/>
        </w:rPr>
        <w:t xml:space="preserve">ομαι στο ΚΚΕ-, </w:t>
      </w:r>
      <w:r w:rsidRPr="008E256E">
        <w:rPr>
          <w:rFonts w:eastAsia="Times New Roman"/>
          <w:szCs w:val="24"/>
        </w:rPr>
        <w:t xml:space="preserve">όταν ακριβώς απέναντί σου έχεις απόψεις </w:t>
      </w:r>
      <w:r>
        <w:rPr>
          <w:rFonts w:eastAsia="Times New Roman"/>
          <w:szCs w:val="24"/>
        </w:rPr>
        <w:t>κάποιων που</w:t>
      </w:r>
      <w:r w:rsidRPr="008E256E">
        <w:rPr>
          <w:rFonts w:eastAsia="Times New Roman"/>
          <w:szCs w:val="24"/>
        </w:rPr>
        <w:t xml:space="preserve"> για δικούς τ</w:t>
      </w:r>
      <w:r w:rsidRPr="008E256E">
        <w:rPr>
          <w:rFonts w:eastAsia="Times New Roman"/>
          <w:szCs w:val="24"/>
        </w:rPr>
        <w:t>ους λόγους και συμφέροντα αντιδρούν,</w:t>
      </w:r>
      <w:r w:rsidRPr="00862571">
        <w:rPr>
          <w:rFonts w:eastAsia="Times New Roman"/>
          <w:szCs w:val="24"/>
        </w:rPr>
        <w:t xml:space="preserve"> </w:t>
      </w:r>
      <w:r>
        <w:rPr>
          <w:rFonts w:eastAsia="Times New Roman"/>
          <w:szCs w:val="24"/>
        </w:rPr>
        <w:t xml:space="preserve">και </w:t>
      </w:r>
      <w:r w:rsidRPr="00862571">
        <w:rPr>
          <w:rFonts w:eastAsia="Times New Roman"/>
          <w:szCs w:val="24"/>
        </w:rPr>
        <w:t xml:space="preserve">όσο ευρύτερο είναι αυτό </w:t>
      </w:r>
      <w:r>
        <w:rPr>
          <w:rFonts w:eastAsia="Times New Roman"/>
          <w:szCs w:val="24"/>
        </w:rPr>
        <w:t>τ</w:t>
      </w:r>
      <w:r w:rsidRPr="00862571">
        <w:rPr>
          <w:rFonts w:eastAsia="Times New Roman"/>
          <w:szCs w:val="24"/>
        </w:rPr>
        <w:t xml:space="preserve">ο φάσμα των </w:t>
      </w:r>
      <w:r>
        <w:rPr>
          <w:rFonts w:eastAsia="Times New Roman"/>
          <w:szCs w:val="24"/>
        </w:rPr>
        <w:t>δ</w:t>
      </w:r>
      <w:r w:rsidRPr="00862571">
        <w:rPr>
          <w:rFonts w:eastAsia="Times New Roman"/>
          <w:szCs w:val="24"/>
        </w:rPr>
        <w:t xml:space="preserve">υνάμεων </w:t>
      </w:r>
      <w:r>
        <w:rPr>
          <w:rFonts w:eastAsia="Times New Roman"/>
          <w:szCs w:val="24"/>
        </w:rPr>
        <w:t>που</w:t>
      </w:r>
      <w:r w:rsidRPr="00862571">
        <w:rPr>
          <w:rFonts w:eastAsia="Times New Roman"/>
          <w:szCs w:val="24"/>
        </w:rPr>
        <w:t xml:space="preserve"> υποστηρίζουμε κάποια μέτρα τόσο καλύτερο αποτέλεσμα θα έχουμε</w:t>
      </w:r>
      <w:r>
        <w:rPr>
          <w:rFonts w:eastAsia="Times New Roman"/>
          <w:szCs w:val="24"/>
        </w:rPr>
        <w:t>.</w:t>
      </w:r>
    </w:p>
    <w:p w14:paraId="4EC1912E" w14:textId="77777777" w:rsidR="008E01FC" w:rsidRDefault="002168A0">
      <w:pPr>
        <w:spacing w:line="600" w:lineRule="auto"/>
        <w:ind w:firstLine="720"/>
        <w:jc w:val="both"/>
        <w:rPr>
          <w:rFonts w:eastAsia="Times New Roman"/>
          <w:szCs w:val="24"/>
        </w:rPr>
      </w:pPr>
      <w:r>
        <w:rPr>
          <w:rFonts w:eastAsia="Times New Roman"/>
          <w:szCs w:val="24"/>
        </w:rPr>
        <w:t>Δ</w:t>
      </w:r>
      <w:r w:rsidRPr="00862571">
        <w:rPr>
          <w:rFonts w:eastAsia="Times New Roman"/>
          <w:szCs w:val="24"/>
        </w:rPr>
        <w:t>υο λόγια θέλ</w:t>
      </w:r>
      <w:r>
        <w:rPr>
          <w:rFonts w:eastAsia="Times New Roman"/>
          <w:szCs w:val="24"/>
        </w:rPr>
        <w:t>ω</w:t>
      </w:r>
      <w:r w:rsidRPr="00862571">
        <w:rPr>
          <w:rFonts w:eastAsia="Times New Roman"/>
          <w:szCs w:val="24"/>
        </w:rPr>
        <w:t xml:space="preserve"> να πω </w:t>
      </w:r>
      <w:r>
        <w:rPr>
          <w:rFonts w:eastAsia="Times New Roman"/>
          <w:szCs w:val="24"/>
        </w:rPr>
        <w:t>-</w:t>
      </w:r>
      <w:r w:rsidRPr="00862571">
        <w:rPr>
          <w:rFonts w:eastAsia="Times New Roman"/>
          <w:szCs w:val="24"/>
        </w:rPr>
        <w:t>αν έχω την ανοχή σας για ένα λεπτό ακόμα</w:t>
      </w:r>
      <w:r>
        <w:rPr>
          <w:rFonts w:eastAsia="Times New Roman"/>
          <w:szCs w:val="24"/>
        </w:rPr>
        <w:t>,</w:t>
      </w:r>
      <w:r w:rsidRPr="00862571">
        <w:rPr>
          <w:rFonts w:eastAsia="Times New Roman"/>
          <w:szCs w:val="24"/>
        </w:rPr>
        <w:t xml:space="preserve"> κύριε </w:t>
      </w:r>
      <w:r>
        <w:rPr>
          <w:rFonts w:eastAsia="Times New Roman"/>
          <w:szCs w:val="24"/>
        </w:rPr>
        <w:t>Π</w:t>
      </w:r>
      <w:r w:rsidRPr="00862571">
        <w:rPr>
          <w:rFonts w:eastAsia="Times New Roman"/>
          <w:szCs w:val="24"/>
        </w:rPr>
        <w:t>ρόεδρε</w:t>
      </w:r>
      <w:r>
        <w:rPr>
          <w:rFonts w:eastAsia="Times New Roman"/>
          <w:szCs w:val="24"/>
        </w:rPr>
        <w:t xml:space="preserve">- για την άλλη διάσταση </w:t>
      </w:r>
      <w:r>
        <w:rPr>
          <w:rFonts w:eastAsia="Times New Roman"/>
          <w:szCs w:val="24"/>
        </w:rPr>
        <w:t>που έ</w:t>
      </w:r>
      <w:r w:rsidRPr="00862571">
        <w:rPr>
          <w:rFonts w:eastAsia="Times New Roman"/>
          <w:szCs w:val="24"/>
        </w:rPr>
        <w:t>χει η στέγη</w:t>
      </w:r>
      <w:r>
        <w:rPr>
          <w:rFonts w:eastAsia="Times New Roman"/>
          <w:szCs w:val="24"/>
        </w:rPr>
        <w:t>. Δηλαδή, ε</w:t>
      </w:r>
      <w:r w:rsidRPr="00862571">
        <w:rPr>
          <w:rFonts w:eastAsia="Times New Roman"/>
          <w:szCs w:val="24"/>
        </w:rPr>
        <w:t>δώ μιλάμε μόνο για εκείνον που έχει σπίτι</w:t>
      </w:r>
      <w:r>
        <w:rPr>
          <w:rFonts w:eastAsia="Times New Roman"/>
          <w:szCs w:val="24"/>
        </w:rPr>
        <w:t>,</w:t>
      </w:r>
      <w:r w:rsidRPr="00862571">
        <w:rPr>
          <w:rFonts w:eastAsia="Times New Roman"/>
          <w:szCs w:val="24"/>
        </w:rPr>
        <w:t xml:space="preserve"> το χρωστάει στην τράπεζα και δυσκολεύεται να το εξυπηρετήσει</w:t>
      </w:r>
      <w:r>
        <w:rPr>
          <w:rFonts w:eastAsia="Times New Roman"/>
          <w:szCs w:val="24"/>
        </w:rPr>
        <w:t>.</w:t>
      </w:r>
      <w:r w:rsidRPr="00862571">
        <w:rPr>
          <w:rFonts w:eastAsia="Times New Roman"/>
          <w:szCs w:val="24"/>
        </w:rPr>
        <w:t xml:space="preserve"> Υπάρχουν</w:t>
      </w:r>
      <w:r>
        <w:rPr>
          <w:rFonts w:eastAsia="Times New Roman"/>
          <w:szCs w:val="24"/>
        </w:rPr>
        <w:t>,</w:t>
      </w:r>
      <w:r w:rsidRPr="00862571">
        <w:rPr>
          <w:rFonts w:eastAsia="Times New Roman"/>
          <w:szCs w:val="24"/>
        </w:rPr>
        <w:t xml:space="preserve"> </w:t>
      </w:r>
      <w:r>
        <w:rPr>
          <w:rFonts w:eastAsia="Times New Roman"/>
          <w:szCs w:val="24"/>
        </w:rPr>
        <w:t>όμως,</w:t>
      </w:r>
      <w:r w:rsidRPr="00862571">
        <w:rPr>
          <w:rFonts w:eastAsia="Times New Roman"/>
          <w:szCs w:val="24"/>
        </w:rPr>
        <w:t xml:space="preserve"> πολλοί στη χώρα </w:t>
      </w:r>
      <w:r>
        <w:rPr>
          <w:rFonts w:eastAsia="Times New Roman"/>
          <w:szCs w:val="24"/>
        </w:rPr>
        <w:t>μας,</w:t>
      </w:r>
      <w:r w:rsidRPr="00862571">
        <w:rPr>
          <w:rFonts w:eastAsia="Times New Roman"/>
          <w:szCs w:val="24"/>
        </w:rPr>
        <w:t xml:space="preserve"> πολλά νέα ζευγάρια που δεν έχουν δικό τους σπίτι</w:t>
      </w:r>
      <w:r>
        <w:rPr>
          <w:rFonts w:eastAsia="Times New Roman"/>
          <w:szCs w:val="24"/>
        </w:rPr>
        <w:t>. Δ</w:t>
      </w:r>
      <w:r w:rsidRPr="00862571">
        <w:rPr>
          <w:rFonts w:eastAsia="Times New Roman"/>
          <w:szCs w:val="24"/>
        </w:rPr>
        <w:t>εν δανείστηκαν</w:t>
      </w:r>
      <w:r>
        <w:rPr>
          <w:rFonts w:eastAsia="Times New Roman"/>
          <w:szCs w:val="24"/>
        </w:rPr>
        <w:t>,</w:t>
      </w:r>
      <w:r w:rsidRPr="00862571">
        <w:rPr>
          <w:rFonts w:eastAsia="Times New Roman"/>
          <w:szCs w:val="24"/>
        </w:rPr>
        <w:t xml:space="preserve"> δεν έχου</w:t>
      </w:r>
      <w:r>
        <w:rPr>
          <w:rFonts w:eastAsia="Times New Roman"/>
          <w:szCs w:val="24"/>
        </w:rPr>
        <w:t>ν</w:t>
      </w:r>
      <w:r w:rsidRPr="00862571">
        <w:rPr>
          <w:rFonts w:eastAsia="Times New Roman"/>
          <w:szCs w:val="24"/>
        </w:rPr>
        <w:t xml:space="preserve"> </w:t>
      </w:r>
      <w:r>
        <w:rPr>
          <w:rFonts w:eastAsia="Times New Roman"/>
          <w:szCs w:val="24"/>
        </w:rPr>
        <w:t>χρέο</w:t>
      </w:r>
      <w:r w:rsidRPr="00862571">
        <w:rPr>
          <w:rFonts w:eastAsia="Times New Roman"/>
          <w:szCs w:val="24"/>
        </w:rPr>
        <w:t>ς</w:t>
      </w:r>
      <w:r>
        <w:rPr>
          <w:rFonts w:eastAsia="Times New Roman"/>
          <w:szCs w:val="24"/>
        </w:rPr>
        <w:t>,</w:t>
      </w:r>
      <w:r w:rsidRPr="00862571">
        <w:rPr>
          <w:rFonts w:eastAsia="Times New Roman"/>
          <w:szCs w:val="24"/>
        </w:rPr>
        <w:t xml:space="preserve"> αλλ</w:t>
      </w:r>
      <w:r w:rsidRPr="00862571">
        <w:rPr>
          <w:rFonts w:eastAsia="Times New Roman"/>
          <w:szCs w:val="24"/>
        </w:rPr>
        <w:t>ά δεν έχ</w:t>
      </w:r>
      <w:r>
        <w:rPr>
          <w:rFonts w:eastAsia="Times New Roman"/>
          <w:szCs w:val="24"/>
        </w:rPr>
        <w:t>ουν</w:t>
      </w:r>
      <w:r w:rsidRPr="00862571">
        <w:rPr>
          <w:rFonts w:eastAsia="Times New Roman"/>
          <w:szCs w:val="24"/>
        </w:rPr>
        <w:t xml:space="preserve"> και σπίτι</w:t>
      </w:r>
      <w:r>
        <w:rPr>
          <w:rFonts w:eastAsia="Times New Roman"/>
          <w:szCs w:val="24"/>
        </w:rPr>
        <w:t>. Το στεγαστικό πρόβλημα θα</w:t>
      </w:r>
      <w:r w:rsidRPr="00862571">
        <w:rPr>
          <w:rFonts w:eastAsia="Times New Roman"/>
          <w:szCs w:val="24"/>
        </w:rPr>
        <w:t xml:space="preserve"> οξυνθεί στη χώρα </w:t>
      </w:r>
      <w:r>
        <w:rPr>
          <w:rFonts w:eastAsia="Times New Roman"/>
          <w:szCs w:val="24"/>
        </w:rPr>
        <w:t>μας. Πριν από λίγα χρόνια δεν το θεωρούσαμε καν πρόβλημα. Λ</w:t>
      </w:r>
      <w:r w:rsidRPr="00862571">
        <w:rPr>
          <w:rFonts w:eastAsia="Times New Roman"/>
          <w:szCs w:val="24"/>
        </w:rPr>
        <w:t xml:space="preserve">έγαμε </w:t>
      </w:r>
      <w:r>
        <w:rPr>
          <w:rFonts w:eastAsia="Times New Roman"/>
          <w:szCs w:val="24"/>
        </w:rPr>
        <w:t>«</w:t>
      </w:r>
      <w:r w:rsidRPr="00862571">
        <w:rPr>
          <w:rFonts w:eastAsia="Times New Roman"/>
          <w:szCs w:val="24"/>
        </w:rPr>
        <w:t xml:space="preserve">όλος ο κόσμος έχει </w:t>
      </w:r>
      <w:r>
        <w:rPr>
          <w:rFonts w:eastAsia="Times New Roman"/>
          <w:szCs w:val="24"/>
        </w:rPr>
        <w:t>δ</w:t>
      </w:r>
      <w:r w:rsidRPr="00862571">
        <w:rPr>
          <w:rFonts w:eastAsia="Times New Roman"/>
          <w:szCs w:val="24"/>
        </w:rPr>
        <w:t>ικό του σπίτι</w:t>
      </w:r>
      <w:r>
        <w:rPr>
          <w:rFonts w:eastAsia="Times New Roman"/>
          <w:szCs w:val="24"/>
        </w:rPr>
        <w:t xml:space="preserve">». Λόγω των τάσεων που έχουμε, σαν το </w:t>
      </w:r>
      <w:proofErr w:type="spellStart"/>
      <w:r w:rsidRPr="00862571">
        <w:rPr>
          <w:rFonts w:eastAsia="Times New Roman"/>
          <w:szCs w:val="24"/>
        </w:rPr>
        <w:t>Airbnb</w:t>
      </w:r>
      <w:proofErr w:type="spellEnd"/>
      <w:r w:rsidRPr="00862571">
        <w:rPr>
          <w:rFonts w:eastAsia="Times New Roman"/>
          <w:szCs w:val="24"/>
        </w:rPr>
        <w:t xml:space="preserve"> </w:t>
      </w:r>
      <w:r>
        <w:rPr>
          <w:rFonts w:eastAsia="Times New Roman"/>
          <w:szCs w:val="24"/>
        </w:rPr>
        <w:t>κ.λπ.,</w:t>
      </w:r>
      <w:r w:rsidRPr="00862571">
        <w:rPr>
          <w:rFonts w:eastAsia="Times New Roman"/>
          <w:szCs w:val="24"/>
        </w:rPr>
        <w:t xml:space="preserve"> πρέπει να θεωρούμε ότι θα έχουμε πρόβλη</w:t>
      </w:r>
      <w:r w:rsidRPr="00862571">
        <w:rPr>
          <w:rFonts w:eastAsia="Times New Roman"/>
          <w:szCs w:val="24"/>
        </w:rPr>
        <w:t>μα στεγαστικό</w:t>
      </w:r>
      <w:r>
        <w:rPr>
          <w:rFonts w:eastAsia="Times New Roman"/>
          <w:szCs w:val="24"/>
        </w:rPr>
        <w:t>. Αυτό, λοιπόν,</w:t>
      </w:r>
      <w:r w:rsidRPr="00862571">
        <w:rPr>
          <w:rFonts w:eastAsia="Times New Roman"/>
          <w:szCs w:val="24"/>
        </w:rPr>
        <w:t xml:space="preserve"> που συζητάμε είναι η μία διάσταση</w:t>
      </w:r>
      <w:r>
        <w:rPr>
          <w:rFonts w:eastAsia="Times New Roman"/>
          <w:szCs w:val="24"/>
        </w:rPr>
        <w:t>.</w:t>
      </w:r>
    </w:p>
    <w:p w14:paraId="4EC1912F" w14:textId="77777777" w:rsidR="008E01FC" w:rsidRDefault="002168A0">
      <w:pPr>
        <w:spacing w:line="600" w:lineRule="auto"/>
        <w:ind w:firstLine="720"/>
        <w:jc w:val="both"/>
        <w:rPr>
          <w:rFonts w:eastAsia="Times New Roman"/>
          <w:szCs w:val="24"/>
        </w:rPr>
      </w:pPr>
      <w:r>
        <w:rPr>
          <w:rFonts w:eastAsia="Times New Roman"/>
          <w:szCs w:val="24"/>
        </w:rPr>
        <w:lastRenderedPageBreak/>
        <w:t>Η</w:t>
      </w:r>
      <w:r w:rsidRPr="00862571">
        <w:rPr>
          <w:rFonts w:eastAsia="Times New Roman"/>
          <w:szCs w:val="24"/>
        </w:rPr>
        <w:t xml:space="preserve"> δεύτερη διάσταση </w:t>
      </w:r>
      <w:r>
        <w:rPr>
          <w:rFonts w:eastAsia="Times New Roman"/>
          <w:szCs w:val="24"/>
        </w:rPr>
        <w:t>είναι το επίδομα ενοικίου. Π</w:t>
      </w:r>
      <w:r w:rsidRPr="00862571">
        <w:rPr>
          <w:rFonts w:eastAsia="Times New Roman"/>
          <w:szCs w:val="24"/>
        </w:rPr>
        <w:t>ρέπει να το δούμε όχι ως μ</w:t>
      </w:r>
      <w:r>
        <w:rPr>
          <w:rFonts w:eastAsia="Times New Roman"/>
          <w:szCs w:val="24"/>
        </w:rPr>
        <w:t>ι</w:t>
      </w:r>
      <w:r w:rsidRPr="00862571">
        <w:rPr>
          <w:rFonts w:eastAsia="Times New Roman"/>
          <w:szCs w:val="24"/>
        </w:rPr>
        <w:t>α παροχή πρόσκαιρη</w:t>
      </w:r>
      <w:r>
        <w:rPr>
          <w:rFonts w:eastAsia="Times New Roman"/>
          <w:szCs w:val="24"/>
        </w:rPr>
        <w:t>,</w:t>
      </w:r>
      <w:r w:rsidRPr="00862571">
        <w:rPr>
          <w:rFonts w:eastAsia="Times New Roman"/>
          <w:szCs w:val="24"/>
        </w:rPr>
        <w:t xml:space="preserve"> αλλά ως μ</w:t>
      </w:r>
      <w:r>
        <w:rPr>
          <w:rFonts w:eastAsia="Times New Roman"/>
          <w:szCs w:val="24"/>
        </w:rPr>
        <w:t>ι</w:t>
      </w:r>
      <w:r w:rsidRPr="00862571">
        <w:rPr>
          <w:rFonts w:eastAsia="Times New Roman"/>
          <w:szCs w:val="24"/>
        </w:rPr>
        <w:t xml:space="preserve">α πλευρά της </w:t>
      </w:r>
      <w:r>
        <w:rPr>
          <w:rFonts w:eastAsia="Times New Roman"/>
          <w:szCs w:val="24"/>
        </w:rPr>
        <w:t>κ</w:t>
      </w:r>
      <w:r w:rsidRPr="00862571">
        <w:rPr>
          <w:rFonts w:eastAsia="Times New Roman"/>
          <w:szCs w:val="24"/>
        </w:rPr>
        <w:t xml:space="preserve">οινωνικής </w:t>
      </w:r>
      <w:r>
        <w:rPr>
          <w:rFonts w:eastAsia="Times New Roman"/>
          <w:szCs w:val="24"/>
        </w:rPr>
        <w:t>πολιτικής.</w:t>
      </w:r>
    </w:p>
    <w:p w14:paraId="4EC19130" w14:textId="77777777" w:rsidR="008E01FC" w:rsidRDefault="002168A0">
      <w:pPr>
        <w:spacing w:line="600" w:lineRule="auto"/>
        <w:ind w:firstLine="720"/>
        <w:jc w:val="both"/>
        <w:rPr>
          <w:rFonts w:eastAsia="Times New Roman"/>
          <w:szCs w:val="24"/>
        </w:rPr>
      </w:pPr>
      <w:r>
        <w:rPr>
          <w:rFonts w:eastAsia="Times New Roman"/>
          <w:szCs w:val="24"/>
        </w:rPr>
        <w:t>Χ</w:t>
      </w:r>
      <w:r w:rsidRPr="00862571">
        <w:rPr>
          <w:rFonts w:eastAsia="Times New Roman"/>
          <w:szCs w:val="24"/>
        </w:rPr>
        <w:t>ρειάζεται</w:t>
      </w:r>
      <w:r>
        <w:rPr>
          <w:rFonts w:eastAsia="Times New Roman"/>
          <w:szCs w:val="24"/>
        </w:rPr>
        <w:t>,</w:t>
      </w:r>
      <w:r w:rsidRPr="00862571">
        <w:rPr>
          <w:rFonts w:eastAsia="Times New Roman"/>
          <w:szCs w:val="24"/>
        </w:rPr>
        <w:t xml:space="preserve"> </w:t>
      </w:r>
      <w:r>
        <w:rPr>
          <w:rFonts w:eastAsia="Times New Roman"/>
          <w:szCs w:val="24"/>
        </w:rPr>
        <w:t>όμως,</w:t>
      </w:r>
      <w:r w:rsidRPr="00862571">
        <w:rPr>
          <w:rFonts w:eastAsia="Times New Roman"/>
          <w:szCs w:val="24"/>
        </w:rPr>
        <w:t xml:space="preserve"> και ο τρίτος πυλώνας</w:t>
      </w:r>
      <w:r>
        <w:rPr>
          <w:rFonts w:eastAsia="Times New Roman"/>
          <w:szCs w:val="24"/>
        </w:rPr>
        <w:t>. Χ</w:t>
      </w:r>
      <w:r w:rsidRPr="00862571">
        <w:rPr>
          <w:rFonts w:eastAsia="Times New Roman"/>
          <w:szCs w:val="24"/>
        </w:rPr>
        <w:t xml:space="preserve">ρειάζεται </w:t>
      </w:r>
      <w:r>
        <w:rPr>
          <w:rFonts w:eastAsia="Times New Roman"/>
          <w:szCs w:val="24"/>
        </w:rPr>
        <w:t xml:space="preserve">η </w:t>
      </w:r>
      <w:r w:rsidRPr="00862571">
        <w:rPr>
          <w:rFonts w:eastAsia="Times New Roman"/>
          <w:szCs w:val="24"/>
        </w:rPr>
        <w:t>παραγωγή στέγης</w:t>
      </w:r>
      <w:r>
        <w:rPr>
          <w:rFonts w:eastAsia="Times New Roman"/>
          <w:szCs w:val="24"/>
        </w:rPr>
        <w:t>,</w:t>
      </w:r>
      <w:r w:rsidRPr="00862571">
        <w:rPr>
          <w:rFonts w:eastAsia="Times New Roman"/>
          <w:szCs w:val="24"/>
        </w:rPr>
        <w:t xml:space="preserve"> </w:t>
      </w:r>
      <w:r>
        <w:rPr>
          <w:rFonts w:eastAsia="Times New Roman"/>
          <w:szCs w:val="24"/>
        </w:rPr>
        <w:t xml:space="preserve">η </w:t>
      </w:r>
      <w:r w:rsidRPr="00862571">
        <w:rPr>
          <w:rFonts w:eastAsia="Times New Roman"/>
          <w:szCs w:val="24"/>
        </w:rPr>
        <w:t>παραγωγή</w:t>
      </w:r>
      <w:r>
        <w:rPr>
          <w:rFonts w:eastAsia="Times New Roman"/>
          <w:szCs w:val="24"/>
        </w:rPr>
        <w:t xml:space="preserve"> της κατοικίας. Και εδώ</w:t>
      </w:r>
      <w:r w:rsidRPr="00862571">
        <w:rPr>
          <w:rFonts w:eastAsia="Times New Roman"/>
          <w:szCs w:val="24"/>
        </w:rPr>
        <w:t xml:space="preserve"> μπορούμε να δούμε αυτό το πρόβλημα και δυναμικά</w:t>
      </w:r>
      <w:r>
        <w:rPr>
          <w:rFonts w:eastAsia="Times New Roman"/>
          <w:szCs w:val="24"/>
        </w:rPr>
        <w:t>,</w:t>
      </w:r>
      <w:r w:rsidRPr="00862571">
        <w:rPr>
          <w:rFonts w:eastAsia="Times New Roman"/>
          <w:szCs w:val="24"/>
        </w:rPr>
        <w:t xml:space="preserve"> δηλαδή μπορούμε να δούμε προγράμματα τα οποία </w:t>
      </w:r>
      <w:r>
        <w:rPr>
          <w:rFonts w:eastAsia="Times New Roman"/>
          <w:szCs w:val="24"/>
        </w:rPr>
        <w:t xml:space="preserve">να </w:t>
      </w:r>
      <w:r w:rsidRPr="00862571">
        <w:rPr>
          <w:rFonts w:eastAsia="Times New Roman"/>
          <w:szCs w:val="24"/>
        </w:rPr>
        <w:t>παράγουν</w:t>
      </w:r>
      <w:r>
        <w:rPr>
          <w:rFonts w:eastAsia="Times New Roman"/>
          <w:szCs w:val="24"/>
        </w:rPr>
        <w:t>,</w:t>
      </w:r>
      <w:r w:rsidRPr="00862571">
        <w:rPr>
          <w:rFonts w:eastAsia="Times New Roman"/>
          <w:szCs w:val="24"/>
        </w:rPr>
        <w:t xml:space="preserve"> να δίνουν λύση στο πρόβλημα</w:t>
      </w:r>
      <w:r>
        <w:rPr>
          <w:rFonts w:eastAsia="Times New Roman"/>
          <w:szCs w:val="24"/>
        </w:rPr>
        <w:t>,</w:t>
      </w:r>
      <w:r w:rsidRPr="00862571">
        <w:rPr>
          <w:rFonts w:eastAsia="Times New Roman"/>
          <w:szCs w:val="24"/>
        </w:rPr>
        <w:t xml:space="preserve"> αλλά και να δημιουργούν ανάπτυξη</w:t>
      </w:r>
      <w:r>
        <w:rPr>
          <w:rFonts w:eastAsia="Times New Roman"/>
          <w:szCs w:val="24"/>
        </w:rPr>
        <w:t>.  Έ</w:t>
      </w:r>
      <w:r w:rsidRPr="00862571">
        <w:rPr>
          <w:rFonts w:eastAsia="Times New Roman"/>
          <w:szCs w:val="24"/>
        </w:rPr>
        <w:t>χουμε αρχίσει ήδη από τις ειδικέ</w:t>
      </w:r>
      <w:r w:rsidRPr="00862571">
        <w:rPr>
          <w:rFonts w:eastAsia="Times New Roman"/>
          <w:szCs w:val="24"/>
        </w:rPr>
        <w:t>ς ανάγκες</w:t>
      </w:r>
      <w:r>
        <w:rPr>
          <w:rFonts w:eastAsia="Times New Roman"/>
          <w:szCs w:val="24"/>
        </w:rPr>
        <w:t>, όπως οι</w:t>
      </w:r>
      <w:r w:rsidRPr="00862571">
        <w:rPr>
          <w:rFonts w:eastAsia="Times New Roman"/>
          <w:szCs w:val="24"/>
        </w:rPr>
        <w:t xml:space="preserve"> φοιτητικές εστίες</w:t>
      </w:r>
      <w:r>
        <w:rPr>
          <w:rFonts w:eastAsia="Times New Roman"/>
          <w:szCs w:val="24"/>
        </w:rPr>
        <w:t>. Είναι ένα</w:t>
      </w:r>
      <w:r w:rsidRPr="00862571">
        <w:rPr>
          <w:rFonts w:eastAsia="Times New Roman"/>
          <w:szCs w:val="24"/>
        </w:rPr>
        <w:t xml:space="preserve"> τεράστιο πρόβλημα</w:t>
      </w:r>
      <w:r>
        <w:rPr>
          <w:rFonts w:eastAsia="Times New Roman"/>
          <w:szCs w:val="24"/>
        </w:rPr>
        <w:t>,</w:t>
      </w:r>
      <w:r w:rsidRPr="00862571">
        <w:rPr>
          <w:rFonts w:eastAsia="Times New Roman"/>
          <w:szCs w:val="24"/>
        </w:rPr>
        <w:t xml:space="preserve"> ιδίως σε περιοχές που υπάρχει</w:t>
      </w:r>
      <w:r>
        <w:rPr>
          <w:rFonts w:eastAsia="Times New Roman"/>
          <w:szCs w:val="24"/>
        </w:rPr>
        <w:t xml:space="preserve"> και</w:t>
      </w:r>
      <w:r w:rsidRPr="00862571">
        <w:rPr>
          <w:rFonts w:eastAsia="Times New Roman"/>
          <w:szCs w:val="24"/>
        </w:rPr>
        <w:t xml:space="preserve"> τουρισμός</w:t>
      </w:r>
      <w:r>
        <w:rPr>
          <w:rFonts w:eastAsia="Times New Roman"/>
          <w:szCs w:val="24"/>
        </w:rPr>
        <w:t xml:space="preserve">. Προχωρούμε και με δημόσιες </w:t>
      </w:r>
      <w:r w:rsidRPr="00862571">
        <w:rPr>
          <w:rFonts w:eastAsia="Times New Roman"/>
          <w:szCs w:val="24"/>
        </w:rPr>
        <w:t xml:space="preserve">επενδύσεις και </w:t>
      </w:r>
      <w:r>
        <w:rPr>
          <w:rFonts w:eastAsia="Times New Roman"/>
          <w:szCs w:val="24"/>
        </w:rPr>
        <w:t>με ΣΔΙΤ να χρηματοδοτούν προγράμματα. Εί</w:t>
      </w:r>
      <w:r w:rsidRPr="00862571">
        <w:rPr>
          <w:rFonts w:eastAsia="Times New Roman"/>
          <w:szCs w:val="24"/>
        </w:rPr>
        <w:t xml:space="preserve">ναι οι κοινωνικοί λειτουργοί που πάνε σε τουριστικές περιοχές </w:t>
      </w:r>
      <w:r>
        <w:rPr>
          <w:rFonts w:eastAsia="Times New Roman"/>
          <w:szCs w:val="24"/>
        </w:rPr>
        <w:t>κ</w:t>
      </w:r>
      <w:r w:rsidRPr="00862571">
        <w:rPr>
          <w:rFonts w:eastAsia="Times New Roman"/>
          <w:szCs w:val="24"/>
        </w:rPr>
        <w:t>αι δεν βρίσκουν σπίτι</w:t>
      </w:r>
      <w:r>
        <w:rPr>
          <w:rFonts w:eastAsia="Times New Roman"/>
          <w:szCs w:val="24"/>
        </w:rPr>
        <w:t>.</w:t>
      </w:r>
    </w:p>
    <w:p w14:paraId="4EC19131" w14:textId="77777777" w:rsidR="008E01FC" w:rsidRDefault="002168A0">
      <w:pPr>
        <w:spacing w:line="600" w:lineRule="auto"/>
        <w:ind w:firstLine="720"/>
        <w:jc w:val="both"/>
        <w:rPr>
          <w:rFonts w:eastAsia="Times New Roman"/>
          <w:szCs w:val="24"/>
        </w:rPr>
      </w:pPr>
      <w:r w:rsidRPr="00862571">
        <w:rPr>
          <w:rFonts w:eastAsia="Times New Roman"/>
          <w:szCs w:val="24"/>
        </w:rPr>
        <w:t>Άρα</w:t>
      </w:r>
      <w:r>
        <w:rPr>
          <w:rFonts w:eastAsia="Times New Roman"/>
          <w:szCs w:val="24"/>
        </w:rPr>
        <w:t>,</w:t>
      </w:r>
      <w:r w:rsidRPr="00862571">
        <w:rPr>
          <w:rFonts w:eastAsia="Times New Roman"/>
          <w:szCs w:val="24"/>
        </w:rPr>
        <w:t xml:space="preserve"> ο τρίτος πυλώνας είναι προσφορά στέγης είτε με παραγωγή κατοικίας</w:t>
      </w:r>
      <w:r>
        <w:rPr>
          <w:rFonts w:eastAsia="Times New Roman"/>
          <w:szCs w:val="24"/>
        </w:rPr>
        <w:t>,</w:t>
      </w:r>
      <w:r w:rsidRPr="00862571">
        <w:rPr>
          <w:rFonts w:eastAsia="Times New Roman"/>
          <w:szCs w:val="24"/>
        </w:rPr>
        <w:t xml:space="preserve"> είτε με ενοικίαση διαμερισμάτων</w:t>
      </w:r>
      <w:r>
        <w:rPr>
          <w:rFonts w:eastAsia="Times New Roman"/>
          <w:szCs w:val="24"/>
        </w:rPr>
        <w:t>,</w:t>
      </w:r>
      <w:r w:rsidRPr="00862571">
        <w:rPr>
          <w:rFonts w:eastAsia="Times New Roman"/>
          <w:szCs w:val="24"/>
        </w:rPr>
        <w:t xml:space="preserve"> εφόσον υπάρχουν</w:t>
      </w:r>
      <w:r>
        <w:rPr>
          <w:rFonts w:eastAsia="Times New Roman"/>
          <w:szCs w:val="24"/>
        </w:rPr>
        <w:t>,</w:t>
      </w:r>
      <w:r w:rsidRPr="00862571">
        <w:rPr>
          <w:rFonts w:eastAsia="Times New Roman"/>
          <w:szCs w:val="24"/>
        </w:rPr>
        <w:t xml:space="preserve"> είτε και με άλλες συλλογικές μορφές τις οποίες μπορούμε να βρούμε</w:t>
      </w:r>
      <w:r>
        <w:rPr>
          <w:rFonts w:eastAsia="Times New Roman"/>
          <w:szCs w:val="24"/>
        </w:rPr>
        <w:t xml:space="preserve">. </w:t>
      </w:r>
    </w:p>
    <w:p w14:paraId="4EC19132" w14:textId="77777777" w:rsidR="008E01FC" w:rsidRDefault="002168A0">
      <w:pPr>
        <w:spacing w:line="600" w:lineRule="auto"/>
        <w:ind w:firstLine="720"/>
        <w:jc w:val="both"/>
        <w:rPr>
          <w:rFonts w:eastAsia="Times New Roman"/>
          <w:szCs w:val="24"/>
        </w:rPr>
      </w:pPr>
      <w:r>
        <w:rPr>
          <w:rFonts w:eastAsia="Times New Roman"/>
          <w:szCs w:val="24"/>
        </w:rPr>
        <w:lastRenderedPageBreak/>
        <w:t>Ε</w:t>
      </w:r>
      <w:r w:rsidRPr="00862571">
        <w:rPr>
          <w:rFonts w:eastAsia="Times New Roman"/>
          <w:szCs w:val="24"/>
        </w:rPr>
        <w:t xml:space="preserve">πομένως το νομοσχέδιο που συζητάμε είναι </w:t>
      </w:r>
      <w:r w:rsidRPr="00862571">
        <w:rPr>
          <w:rFonts w:eastAsia="Times New Roman"/>
          <w:szCs w:val="24"/>
        </w:rPr>
        <w:t>μ</w:t>
      </w:r>
      <w:r>
        <w:rPr>
          <w:rFonts w:eastAsia="Times New Roman"/>
          <w:szCs w:val="24"/>
        </w:rPr>
        <w:t>ι</w:t>
      </w:r>
      <w:r w:rsidRPr="00862571">
        <w:rPr>
          <w:rFonts w:eastAsia="Times New Roman"/>
          <w:szCs w:val="24"/>
        </w:rPr>
        <w:t xml:space="preserve">α αφορμή να </w:t>
      </w:r>
      <w:r>
        <w:rPr>
          <w:rFonts w:eastAsia="Times New Roman"/>
          <w:szCs w:val="24"/>
        </w:rPr>
        <w:t xml:space="preserve">το </w:t>
      </w:r>
      <w:r w:rsidRPr="00862571">
        <w:rPr>
          <w:rFonts w:eastAsia="Times New Roman"/>
          <w:szCs w:val="24"/>
        </w:rPr>
        <w:t>δούμε αυτό καθαυτό</w:t>
      </w:r>
      <w:r>
        <w:rPr>
          <w:rFonts w:eastAsia="Times New Roman"/>
          <w:szCs w:val="24"/>
        </w:rPr>
        <w:t>,</w:t>
      </w:r>
      <w:r w:rsidRPr="00862571">
        <w:rPr>
          <w:rFonts w:eastAsia="Times New Roman"/>
          <w:szCs w:val="24"/>
        </w:rPr>
        <w:t xml:space="preserve"> αλλά να δούμε και τ</w:t>
      </w:r>
      <w:r>
        <w:rPr>
          <w:rFonts w:eastAsia="Times New Roman"/>
          <w:szCs w:val="24"/>
        </w:rPr>
        <w:t>ο</w:t>
      </w:r>
      <w:r w:rsidRPr="00862571">
        <w:rPr>
          <w:rFonts w:eastAsia="Times New Roman"/>
          <w:szCs w:val="24"/>
        </w:rPr>
        <w:t xml:space="preserve"> ευρύτερ</w:t>
      </w:r>
      <w:r>
        <w:rPr>
          <w:rFonts w:eastAsia="Times New Roman"/>
          <w:szCs w:val="24"/>
        </w:rPr>
        <w:t>ο</w:t>
      </w:r>
      <w:r w:rsidRPr="00862571">
        <w:rPr>
          <w:rFonts w:eastAsia="Times New Roman"/>
          <w:szCs w:val="24"/>
        </w:rPr>
        <w:t xml:space="preserve"> </w:t>
      </w:r>
      <w:r>
        <w:rPr>
          <w:rFonts w:eastAsia="Times New Roman"/>
          <w:szCs w:val="24"/>
        </w:rPr>
        <w:t>πλαίσιο μέσα στο οποίο</w:t>
      </w:r>
      <w:r w:rsidRPr="00862571">
        <w:rPr>
          <w:rFonts w:eastAsia="Times New Roman"/>
          <w:szCs w:val="24"/>
        </w:rPr>
        <w:t xml:space="preserve"> εντάσσ</w:t>
      </w:r>
      <w:r>
        <w:rPr>
          <w:rFonts w:eastAsia="Times New Roman"/>
          <w:szCs w:val="24"/>
        </w:rPr>
        <w:t>ε</w:t>
      </w:r>
      <w:r w:rsidRPr="00862571">
        <w:rPr>
          <w:rFonts w:eastAsia="Times New Roman"/>
          <w:szCs w:val="24"/>
        </w:rPr>
        <w:t>ται</w:t>
      </w:r>
      <w:r>
        <w:rPr>
          <w:rFonts w:eastAsia="Times New Roman"/>
          <w:szCs w:val="24"/>
        </w:rPr>
        <w:t>.</w:t>
      </w:r>
    </w:p>
    <w:p w14:paraId="4EC19133" w14:textId="77777777" w:rsidR="008E01FC" w:rsidRDefault="002168A0">
      <w:pPr>
        <w:spacing w:line="600" w:lineRule="auto"/>
        <w:ind w:firstLine="720"/>
        <w:jc w:val="both"/>
        <w:rPr>
          <w:rFonts w:eastAsia="Times New Roman"/>
          <w:szCs w:val="24"/>
        </w:rPr>
      </w:pPr>
      <w:r>
        <w:rPr>
          <w:rFonts w:eastAsia="Times New Roman"/>
          <w:szCs w:val="24"/>
        </w:rPr>
        <w:t>Τελειώνοντας, θα κάνω ένα σ</w:t>
      </w:r>
      <w:r w:rsidRPr="00862571">
        <w:rPr>
          <w:rFonts w:eastAsia="Times New Roman"/>
          <w:szCs w:val="24"/>
        </w:rPr>
        <w:t xml:space="preserve">χόλιο για αυτό που είπε ο </w:t>
      </w:r>
      <w:r>
        <w:rPr>
          <w:rFonts w:eastAsia="Times New Roman"/>
          <w:szCs w:val="24"/>
        </w:rPr>
        <w:t>ε</w:t>
      </w:r>
      <w:r w:rsidRPr="00862571">
        <w:rPr>
          <w:rFonts w:eastAsia="Times New Roman"/>
          <w:szCs w:val="24"/>
        </w:rPr>
        <w:t>ισηγητής της Νέας Δημοκρατίας</w:t>
      </w:r>
      <w:r>
        <w:rPr>
          <w:rFonts w:eastAsia="Times New Roman"/>
          <w:szCs w:val="24"/>
        </w:rPr>
        <w:t>. Ε</w:t>
      </w:r>
      <w:r w:rsidRPr="00862571">
        <w:rPr>
          <w:rFonts w:eastAsia="Times New Roman"/>
          <w:szCs w:val="24"/>
        </w:rPr>
        <w:t>πιμένει στην άποψη ότι ο ΣΥΡΙΖΑ κέρδισε τις εκλογές από ατύχημα</w:t>
      </w:r>
      <w:r>
        <w:rPr>
          <w:rFonts w:eastAsia="Times New Roman"/>
          <w:szCs w:val="24"/>
        </w:rPr>
        <w:t>,</w:t>
      </w:r>
      <w:r w:rsidRPr="00862571">
        <w:rPr>
          <w:rFonts w:eastAsia="Times New Roman"/>
          <w:szCs w:val="24"/>
        </w:rPr>
        <w:t xml:space="preserve"> ότι</w:t>
      </w:r>
      <w:r w:rsidRPr="00862571">
        <w:rPr>
          <w:rFonts w:eastAsia="Times New Roman"/>
          <w:szCs w:val="24"/>
        </w:rPr>
        <w:t xml:space="preserve"> ο κόσμος δεν κατάλαβε</w:t>
      </w:r>
      <w:r>
        <w:rPr>
          <w:rFonts w:eastAsia="Times New Roman"/>
          <w:szCs w:val="24"/>
        </w:rPr>
        <w:t>, μ</w:t>
      </w:r>
      <w:r w:rsidRPr="00862571">
        <w:rPr>
          <w:rFonts w:eastAsia="Times New Roman"/>
          <w:szCs w:val="24"/>
        </w:rPr>
        <w:t>περδεύτηκε</w:t>
      </w:r>
      <w:r>
        <w:rPr>
          <w:rFonts w:eastAsia="Times New Roman"/>
          <w:szCs w:val="24"/>
        </w:rPr>
        <w:t>,</w:t>
      </w:r>
      <w:r w:rsidRPr="00862571">
        <w:rPr>
          <w:rFonts w:eastAsia="Times New Roman"/>
          <w:szCs w:val="24"/>
        </w:rPr>
        <w:t xml:space="preserve"> </w:t>
      </w:r>
      <w:r>
        <w:rPr>
          <w:rFonts w:eastAsia="Times New Roman"/>
          <w:szCs w:val="24"/>
        </w:rPr>
        <w:t xml:space="preserve">ότι </w:t>
      </w:r>
      <w:r w:rsidRPr="00862571">
        <w:rPr>
          <w:rFonts w:eastAsia="Times New Roman"/>
          <w:szCs w:val="24"/>
        </w:rPr>
        <w:t>τον κοροϊδέψα</w:t>
      </w:r>
      <w:r>
        <w:rPr>
          <w:rFonts w:eastAsia="Times New Roman"/>
          <w:szCs w:val="24"/>
        </w:rPr>
        <w:t>με</w:t>
      </w:r>
      <w:r w:rsidRPr="00862571">
        <w:rPr>
          <w:rFonts w:eastAsia="Times New Roman"/>
          <w:szCs w:val="24"/>
        </w:rPr>
        <w:t xml:space="preserve"> και μας ψήφισε</w:t>
      </w:r>
      <w:r>
        <w:rPr>
          <w:rFonts w:eastAsia="Times New Roman"/>
          <w:szCs w:val="24"/>
        </w:rPr>
        <w:t>…</w:t>
      </w:r>
    </w:p>
    <w:p w14:paraId="4EC19134" w14:textId="77777777" w:rsidR="008E01FC" w:rsidRDefault="002168A0">
      <w:pPr>
        <w:spacing w:line="600" w:lineRule="auto"/>
        <w:ind w:firstLine="720"/>
        <w:jc w:val="both"/>
        <w:rPr>
          <w:rFonts w:eastAsia="Times New Roman" w:cs="Times New Roman"/>
          <w:szCs w:val="24"/>
        </w:rPr>
      </w:pPr>
      <w:r>
        <w:rPr>
          <w:rFonts w:eastAsia="Times New Roman"/>
          <w:b/>
          <w:szCs w:val="24"/>
        </w:rPr>
        <w:t>ΝΙΚΟΛΑΟΣ - ΓΕΩΡΓΙΟΣ ΔΕΝΔΙΑΣ:</w:t>
      </w:r>
      <w:r>
        <w:rPr>
          <w:rFonts w:eastAsia="Times New Roman" w:cs="Times New Roman"/>
          <w:szCs w:val="24"/>
        </w:rPr>
        <w:t xml:space="preserve"> Το τελευταίο ισχύει.</w:t>
      </w:r>
    </w:p>
    <w:p w14:paraId="4EC19135" w14:textId="77777777" w:rsidR="008E01FC" w:rsidRDefault="002168A0">
      <w:pPr>
        <w:spacing w:line="600" w:lineRule="auto"/>
        <w:ind w:firstLine="720"/>
        <w:jc w:val="both"/>
        <w:rPr>
          <w:rFonts w:eastAsia="Times New Roman"/>
          <w:szCs w:val="24"/>
        </w:rPr>
      </w:pPr>
      <w:r>
        <w:rPr>
          <w:rFonts w:eastAsia="Times New Roman"/>
          <w:b/>
          <w:szCs w:val="24"/>
        </w:rPr>
        <w:t xml:space="preserve">ΙΩΑΝΝΗΣ ΔΡΑΓΑΣΑΚΗΣ (Αντιπρόεδρος της Κυβέρνησης και Υπουργός </w:t>
      </w:r>
      <w:r>
        <w:rPr>
          <w:rFonts w:eastAsia="Times New Roman"/>
          <w:b/>
          <w:bCs/>
          <w:szCs w:val="24"/>
        </w:rPr>
        <w:t>Οικονομίας και Ανάπτυξης):</w:t>
      </w:r>
      <w:r>
        <w:rPr>
          <w:rFonts w:eastAsia="Times New Roman"/>
          <w:b/>
          <w:szCs w:val="24"/>
        </w:rPr>
        <w:t xml:space="preserve"> </w:t>
      </w:r>
      <w:r>
        <w:rPr>
          <w:rFonts w:eastAsia="Times New Roman"/>
          <w:szCs w:val="24"/>
        </w:rPr>
        <w:t>Κ</w:t>
      </w:r>
      <w:r w:rsidRPr="00862571">
        <w:rPr>
          <w:rFonts w:eastAsia="Times New Roman"/>
          <w:szCs w:val="24"/>
        </w:rPr>
        <w:t>αι</w:t>
      </w:r>
      <w:r>
        <w:rPr>
          <w:rFonts w:eastAsia="Times New Roman"/>
          <w:szCs w:val="24"/>
        </w:rPr>
        <w:t xml:space="preserve"> μας</w:t>
      </w:r>
      <w:r w:rsidRPr="00862571">
        <w:rPr>
          <w:rFonts w:eastAsia="Times New Roman"/>
          <w:szCs w:val="24"/>
        </w:rPr>
        <w:t xml:space="preserve"> ξαν</w:t>
      </w:r>
      <w:r>
        <w:rPr>
          <w:rFonts w:eastAsia="Times New Roman"/>
          <w:szCs w:val="24"/>
        </w:rPr>
        <w:t>α</w:t>
      </w:r>
      <w:r w:rsidRPr="00862571">
        <w:rPr>
          <w:rFonts w:eastAsia="Times New Roman"/>
          <w:szCs w:val="24"/>
        </w:rPr>
        <w:t>ψήφισε το</w:t>
      </w:r>
      <w:r>
        <w:rPr>
          <w:rFonts w:eastAsia="Times New Roman"/>
          <w:szCs w:val="24"/>
        </w:rPr>
        <w:t>ν</w:t>
      </w:r>
      <w:r w:rsidRPr="00862571">
        <w:rPr>
          <w:rFonts w:eastAsia="Times New Roman"/>
          <w:szCs w:val="24"/>
        </w:rPr>
        <w:t xml:space="preserve"> Σεπτέμβρη</w:t>
      </w:r>
      <w:r>
        <w:rPr>
          <w:rFonts w:eastAsia="Times New Roman"/>
          <w:szCs w:val="24"/>
        </w:rPr>
        <w:t>. Θα μας ξανα</w:t>
      </w:r>
      <w:r>
        <w:rPr>
          <w:rFonts w:eastAsia="Times New Roman"/>
          <w:szCs w:val="24"/>
        </w:rPr>
        <w:t>ψηφίσει και τώρα!</w:t>
      </w:r>
    </w:p>
    <w:p w14:paraId="4EC19136" w14:textId="77777777" w:rsidR="008E01FC" w:rsidRDefault="002168A0">
      <w:pPr>
        <w:spacing w:line="600" w:lineRule="auto"/>
        <w:ind w:firstLine="709"/>
        <w:jc w:val="center"/>
        <w:rPr>
          <w:rFonts w:eastAsia="Times New Roman"/>
          <w:szCs w:val="24"/>
        </w:rPr>
      </w:pPr>
      <w:r>
        <w:rPr>
          <w:rFonts w:eastAsia="Times New Roman"/>
          <w:szCs w:val="24"/>
        </w:rPr>
        <w:t>(Χειροκροτήματα από την πτέρυγα του ΣΥΡΙΖΑ)</w:t>
      </w:r>
    </w:p>
    <w:p w14:paraId="4EC19137" w14:textId="77777777" w:rsidR="008E01FC" w:rsidRDefault="002168A0">
      <w:pPr>
        <w:spacing w:line="600" w:lineRule="auto"/>
        <w:ind w:firstLine="720"/>
        <w:jc w:val="both"/>
        <w:rPr>
          <w:rFonts w:eastAsia="Times New Roman"/>
          <w:szCs w:val="24"/>
        </w:rPr>
      </w:pPr>
      <w:r>
        <w:rPr>
          <w:rFonts w:eastAsia="Times New Roman"/>
          <w:szCs w:val="24"/>
        </w:rPr>
        <w:t>Ξ</w:t>
      </w:r>
      <w:r w:rsidRPr="00862571">
        <w:rPr>
          <w:rFonts w:eastAsia="Times New Roman"/>
          <w:szCs w:val="24"/>
        </w:rPr>
        <w:t>έρετε γιατί</w:t>
      </w:r>
      <w:r>
        <w:rPr>
          <w:rFonts w:eastAsia="Times New Roman"/>
          <w:szCs w:val="24"/>
        </w:rPr>
        <w:t>; Ό</w:t>
      </w:r>
      <w:r w:rsidRPr="00862571">
        <w:rPr>
          <w:rFonts w:eastAsia="Times New Roman"/>
          <w:szCs w:val="24"/>
        </w:rPr>
        <w:t xml:space="preserve">χι επειδή είμαστε </w:t>
      </w:r>
      <w:r>
        <w:rPr>
          <w:rFonts w:eastAsia="Times New Roman"/>
          <w:szCs w:val="24"/>
        </w:rPr>
        <w:t>αλάθητοι -γιατί</w:t>
      </w:r>
      <w:r w:rsidRPr="00862571">
        <w:rPr>
          <w:rFonts w:eastAsia="Times New Roman"/>
          <w:szCs w:val="24"/>
        </w:rPr>
        <w:t xml:space="preserve"> ο κόσμος βλέπει </w:t>
      </w:r>
      <w:r>
        <w:rPr>
          <w:rFonts w:eastAsia="Times New Roman"/>
          <w:szCs w:val="24"/>
        </w:rPr>
        <w:t xml:space="preserve">ότι κάνουμε λάθη, </w:t>
      </w:r>
      <w:r w:rsidRPr="00862571">
        <w:rPr>
          <w:rFonts w:eastAsia="Times New Roman"/>
          <w:szCs w:val="24"/>
        </w:rPr>
        <w:t>μερικές φορές κάνουμε και ασυγχώρητα λάθη</w:t>
      </w:r>
      <w:r>
        <w:rPr>
          <w:rFonts w:eastAsia="Times New Roman"/>
          <w:szCs w:val="24"/>
        </w:rPr>
        <w:t>-,</w:t>
      </w:r>
      <w:r w:rsidRPr="00862571">
        <w:rPr>
          <w:rFonts w:eastAsia="Times New Roman"/>
          <w:szCs w:val="24"/>
        </w:rPr>
        <w:t xml:space="preserve"> αλλά </w:t>
      </w:r>
      <w:r>
        <w:rPr>
          <w:rFonts w:eastAsia="Times New Roman"/>
          <w:szCs w:val="24"/>
        </w:rPr>
        <w:t xml:space="preserve">επειδή </w:t>
      </w:r>
      <w:r w:rsidRPr="00862571">
        <w:rPr>
          <w:rFonts w:eastAsia="Times New Roman"/>
          <w:szCs w:val="24"/>
        </w:rPr>
        <w:t>έχει πειστεί ότι αν υπάρχει μ</w:t>
      </w:r>
      <w:r>
        <w:rPr>
          <w:rFonts w:eastAsia="Times New Roman"/>
          <w:szCs w:val="24"/>
        </w:rPr>
        <w:t>ι</w:t>
      </w:r>
      <w:r w:rsidRPr="00862571">
        <w:rPr>
          <w:rFonts w:eastAsia="Times New Roman"/>
          <w:szCs w:val="24"/>
        </w:rPr>
        <w:t xml:space="preserve">α ελπίδα </w:t>
      </w:r>
      <w:r>
        <w:rPr>
          <w:rFonts w:eastAsia="Times New Roman"/>
          <w:szCs w:val="24"/>
        </w:rPr>
        <w:t>για</w:t>
      </w:r>
      <w:r w:rsidRPr="00862571">
        <w:rPr>
          <w:rFonts w:eastAsia="Times New Roman"/>
          <w:szCs w:val="24"/>
        </w:rPr>
        <w:t xml:space="preserve"> τον κόσμο</w:t>
      </w:r>
      <w:r>
        <w:rPr>
          <w:rFonts w:eastAsia="Times New Roman"/>
          <w:szCs w:val="24"/>
        </w:rPr>
        <w:t>,</w:t>
      </w:r>
      <w:r w:rsidRPr="00862571">
        <w:rPr>
          <w:rFonts w:eastAsia="Times New Roman"/>
          <w:szCs w:val="24"/>
        </w:rPr>
        <w:t xml:space="preserve"> η ελπίδα εξακολουθεί να είναι με το</w:t>
      </w:r>
      <w:r>
        <w:rPr>
          <w:rFonts w:eastAsia="Times New Roman"/>
          <w:szCs w:val="24"/>
        </w:rPr>
        <w:t>ν</w:t>
      </w:r>
      <w:r w:rsidRPr="00862571">
        <w:rPr>
          <w:rFonts w:eastAsia="Times New Roman"/>
          <w:szCs w:val="24"/>
        </w:rPr>
        <w:t xml:space="preserve"> ΣΥΡΙΖΑ</w:t>
      </w:r>
      <w:r>
        <w:rPr>
          <w:rFonts w:eastAsia="Times New Roman"/>
          <w:szCs w:val="24"/>
        </w:rPr>
        <w:t>. Ε</w:t>
      </w:r>
      <w:r w:rsidRPr="00862571">
        <w:rPr>
          <w:rFonts w:eastAsia="Times New Roman"/>
          <w:szCs w:val="24"/>
        </w:rPr>
        <w:t>άν εμείς δεν λύσουμε τα προβλήματα</w:t>
      </w:r>
      <w:r>
        <w:rPr>
          <w:rFonts w:eastAsia="Times New Roman"/>
          <w:szCs w:val="24"/>
        </w:rPr>
        <w:t>,</w:t>
      </w:r>
      <w:r w:rsidRPr="00862571">
        <w:rPr>
          <w:rFonts w:eastAsia="Times New Roman"/>
          <w:szCs w:val="24"/>
        </w:rPr>
        <w:t xml:space="preserve"> ξέρει ο κόσμος ότι </w:t>
      </w:r>
      <w:r>
        <w:rPr>
          <w:rFonts w:eastAsia="Times New Roman"/>
          <w:szCs w:val="24"/>
        </w:rPr>
        <w:t xml:space="preserve">θα είναι </w:t>
      </w:r>
      <w:r>
        <w:rPr>
          <w:rFonts w:eastAsia="Times New Roman"/>
          <w:szCs w:val="24"/>
        </w:rPr>
        <w:lastRenderedPageBreak/>
        <w:t xml:space="preserve">πολύ δύσκολα ή </w:t>
      </w:r>
      <w:r w:rsidRPr="00862571">
        <w:rPr>
          <w:rFonts w:eastAsia="Times New Roman"/>
          <w:szCs w:val="24"/>
        </w:rPr>
        <w:t>μάλλον</w:t>
      </w:r>
      <w:r>
        <w:rPr>
          <w:rFonts w:eastAsia="Times New Roman"/>
          <w:szCs w:val="24"/>
        </w:rPr>
        <w:t xml:space="preserve"> ότι</w:t>
      </w:r>
      <w:r w:rsidRPr="00862571">
        <w:rPr>
          <w:rFonts w:eastAsia="Times New Roman"/>
          <w:szCs w:val="24"/>
        </w:rPr>
        <w:t xml:space="preserve"> θα χειροτερέψουν</w:t>
      </w:r>
      <w:r>
        <w:rPr>
          <w:rFonts w:eastAsia="Times New Roman"/>
          <w:szCs w:val="24"/>
        </w:rPr>
        <w:t xml:space="preserve"> με</w:t>
      </w:r>
      <w:r w:rsidRPr="00862571">
        <w:rPr>
          <w:rFonts w:eastAsia="Times New Roman"/>
          <w:szCs w:val="24"/>
        </w:rPr>
        <w:t xml:space="preserve"> οποιαδήποτε άλλη </w:t>
      </w:r>
      <w:r>
        <w:rPr>
          <w:rFonts w:eastAsia="Times New Roman"/>
          <w:szCs w:val="24"/>
        </w:rPr>
        <w:t>κατάσταση.</w:t>
      </w:r>
    </w:p>
    <w:p w14:paraId="4EC19138" w14:textId="77777777" w:rsidR="008E01FC" w:rsidRDefault="002168A0">
      <w:pPr>
        <w:spacing w:line="600" w:lineRule="auto"/>
        <w:ind w:firstLine="709"/>
        <w:jc w:val="center"/>
        <w:rPr>
          <w:rFonts w:eastAsia="Times New Roman"/>
          <w:szCs w:val="24"/>
        </w:rPr>
      </w:pPr>
      <w:r>
        <w:rPr>
          <w:rFonts w:eastAsia="Times New Roman"/>
          <w:szCs w:val="24"/>
        </w:rPr>
        <w:t>(Χειροκροτήματα από την πτέρυγα του ΣΥΡΙΖΑ)</w:t>
      </w:r>
    </w:p>
    <w:p w14:paraId="4EC19139" w14:textId="77777777" w:rsidR="008E01FC" w:rsidRDefault="002168A0">
      <w:pPr>
        <w:spacing w:line="600" w:lineRule="auto"/>
        <w:ind w:firstLine="720"/>
        <w:jc w:val="both"/>
        <w:rPr>
          <w:rFonts w:eastAsia="Times New Roman"/>
          <w:szCs w:val="24"/>
        </w:rPr>
      </w:pPr>
      <w:r>
        <w:rPr>
          <w:rFonts w:eastAsia="Times New Roman"/>
          <w:szCs w:val="24"/>
        </w:rPr>
        <w:t>Σ</w:t>
      </w:r>
      <w:r w:rsidRPr="00862571">
        <w:rPr>
          <w:rFonts w:eastAsia="Times New Roman"/>
          <w:szCs w:val="24"/>
        </w:rPr>
        <w:t>ας ευχαριστώ πάντως για τη</w:t>
      </w:r>
      <w:r w:rsidRPr="00862571">
        <w:rPr>
          <w:rFonts w:eastAsia="Times New Roman"/>
          <w:szCs w:val="24"/>
        </w:rPr>
        <w:t xml:space="preserve"> συνεργασία στην επεξεργασία </w:t>
      </w:r>
      <w:r>
        <w:rPr>
          <w:rFonts w:eastAsia="Times New Roman"/>
          <w:szCs w:val="24"/>
        </w:rPr>
        <w:t>του νομοσχεδίου</w:t>
      </w:r>
      <w:r w:rsidRPr="00862571">
        <w:rPr>
          <w:rFonts w:eastAsia="Times New Roman"/>
          <w:szCs w:val="24"/>
        </w:rPr>
        <w:t xml:space="preserve"> και θα </w:t>
      </w:r>
      <w:r>
        <w:rPr>
          <w:rFonts w:eastAsia="Times New Roman"/>
          <w:szCs w:val="24"/>
        </w:rPr>
        <w:t>δούμε ως</w:t>
      </w:r>
      <w:r w:rsidRPr="00862571">
        <w:rPr>
          <w:rFonts w:eastAsia="Times New Roman"/>
          <w:szCs w:val="24"/>
        </w:rPr>
        <w:t xml:space="preserve"> το βράδυ αν υπάρχει κάποια εκκρεμότητα</w:t>
      </w:r>
      <w:r>
        <w:rPr>
          <w:rFonts w:eastAsia="Times New Roman"/>
          <w:szCs w:val="24"/>
        </w:rPr>
        <w:t xml:space="preserve"> που</w:t>
      </w:r>
      <w:r w:rsidRPr="00862571">
        <w:rPr>
          <w:rFonts w:eastAsia="Times New Roman"/>
          <w:szCs w:val="24"/>
        </w:rPr>
        <w:t xml:space="preserve"> μπορούμε να καλύψουμε</w:t>
      </w:r>
      <w:r>
        <w:rPr>
          <w:rFonts w:eastAsia="Times New Roman"/>
          <w:szCs w:val="24"/>
        </w:rPr>
        <w:t>, θα το κάνουμε.</w:t>
      </w:r>
    </w:p>
    <w:p w14:paraId="4EC1913A" w14:textId="77777777" w:rsidR="008E01FC" w:rsidRDefault="002168A0">
      <w:pPr>
        <w:spacing w:line="600" w:lineRule="auto"/>
        <w:ind w:firstLine="720"/>
        <w:jc w:val="both"/>
        <w:rPr>
          <w:rFonts w:eastAsia="Times New Roman"/>
          <w:szCs w:val="24"/>
        </w:rPr>
      </w:pPr>
      <w:r>
        <w:rPr>
          <w:rFonts w:eastAsia="Times New Roman"/>
          <w:szCs w:val="24"/>
        </w:rPr>
        <w:t>Ε</w:t>
      </w:r>
      <w:r w:rsidRPr="00862571">
        <w:rPr>
          <w:rFonts w:eastAsia="Times New Roman"/>
          <w:szCs w:val="24"/>
        </w:rPr>
        <w:t>υχαριστώ</w:t>
      </w:r>
      <w:r>
        <w:rPr>
          <w:rFonts w:eastAsia="Times New Roman"/>
          <w:szCs w:val="24"/>
        </w:rPr>
        <w:t>.</w:t>
      </w:r>
    </w:p>
    <w:p w14:paraId="4EC1913B" w14:textId="77777777" w:rsidR="008E01FC" w:rsidRDefault="002168A0">
      <w:pPr>
        <w:spacing w:line="600" w:lineRule="auto"/>
        <w:ind w:firstLine="709"/>
        <w:jc w:val="center"/>
        <w:rPr>
          <w:rFonts w:eastAsia="Times New Roman"/>
          <w:szCs w:val="24"/>
        </w:rPr>
      </w:pPr>
      <w:r>
        <w:rPr>
          <w:rFonts w:eastAsia="Times New Roman"/>
          <w:szCs w:val="24"/>
        </w:rPr>
        <w:t>(Χειροκροτήματα από την πτέρυγα του ΣΥΡΙΖΑ)</w:t>
      </w:r>
    </w:p>
    <w:p w14:paraId="4EC1913C" w14:textId="77777777" w:rsidR="008E01FC" w:rsidRDefault="002168A0">
      <w:pPr>
        <w:spacing w:line="600" w:lineRule="auto"/>
        <w:ind w:firstLine="720"/>
        <w:jc w:val="both"/>
        <w:rPr>
          <w:rFonts w:eastAsia="Times New Roman"/>
          <w:b/>
          <w:szCs w:val="24"/>
        </w:rPr>
      </w:pPr>
      <w:r>
        <w:rPr>
          <w:rFonts w:eastAsia="Times New Roman"/>
          <w:b/>
          <w:szCs w:val="24"/>
        </w:rPr>
        <w:t>ΝΙΚΟΛΑΟΣ - ΓΕΩΡΓΙΟΣ ΔΕΝΔΙΑΣ:</w:t>
      </w:r>
      <w:r>
        <w:rPr>
          <w:rFonts w:eastAsia="Times New Roman" w:cs="Times New Roman"/>
          <w:szCs w:val="24"/>
        </w:rPr>
        <w:t xml:space="preserve"> Κύριε Πρόεδρε, μπορώ να απαντή</w:t>
      </w:r>
      <w:r>
        <w:rPr>
          <w:rFonts w:eastAsia="Times New Roman" w:cs="Times New Roman"/>
          <w:szCs w:val="24"/>
        </w:rPr>
        <w:t>σω μετά τη διακοπή που θα κάνουμε;</w:t>
      </w:r>
    </w:p>
    <w:p w14:paraId="4EC1913D" w14:textId="77777777" w:rsidR="008E01FC" w:rsidRDefault="002168A0">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Ο</w:t>
      </w:r>
      <w:r w:rsidRPr="00862571">
        <w:rPr>
          <w:rFonts w:eastAsia="Times New Roman"/>
          <w:szCs w:val="24"/>
        </w:rPr>
        <w:t>πωσδήποτε</w:t>
      </w:r>
      <w:r>
        <w:rPr>
          <w:rFonts w:eastAsia="Times New Roman"/>
          <w:szCs w:val="24"/>
        </w:rPr>
        <w:t>,</w:t>
      </w:r>
      <w:r w:rsidRPr="00862571">
        <w:rPr>
          <w:rFonts w:eastAsia="Times New Roman"/>
          <w:szCs w:val="24"/>
        </w:rPr>
        <w:t xml:space="preserve"> πριν διακόψουμε</w:t>
      </w:r>
      <w:r>
        <w:rPr>
          <w:rFonts w:eastAsia="Times New Roman"/>
          <w:szCs w:val="24"/>
        </w:rPr>
        <w:t>,</w:t>
      </w:r>
      <w:r w:rsidRPr="00862571">
        <w:rPr>
          <w:rFonts w:eastAsia="Times New Roman"/>
          <w:szCs w:val="24"/>
        </w:rPr>
        <w:t xml:space="preserve"> γιατί υπάρχει</w:t>
      </w:r>
      <w:r>
        <w:rPr>
          <w:rFonts w:eastAsia="Times New Roman"/>
          <w:szCs w:val="24"/>
        </w:rPr>
        <w:t xml:space="preserve"> η</w:t>
      </w:r>
      <w:r w:rsidRPr="00862571">
        <w:rPr>
          <w:rFonts w:eastAsia="Times New Roman"/>
          <w:szCs w:val="24"/>
        </w:rPr>
        <w:t xml:space="preserve"> συνεδρίαση της </w:t>
      </w:r>
      <w:r>
        <w:rPr>
          <w:rFonts w:eastAsia="Times New Roman"/>
          <w:szCs w:val="24"/>
        </w:rPr>
        <w:t>Κοινοβουλευτικής Ο</w:t>
      </w:r>
      <w:r w:rsidRPr="00862571">
        <w:rPr>
          <w:rFonts w:eastAsia="Times New Roman"/>
          <w:szCs w:val="24"/>
        </w:rPr>
        <w:t xml:space="preserve">μάδας της Νέας Δημοκρατίας και θα μιλήσει ο </w:t>
      </w:r>
      <w:r>
        <w:rPr>
          <w:rFonts w:eastAsia="Times New Roman"/>
          <w:szCs w:val="24"/>
        </w:rPr>
        <w:t>Α</w:t>
      </w:r>
      <w:r w:rsidRPr="00862571">
        <w:rPr>
          <w:rFonts w:eastAsia="Times New Roman"/>
          <w:szCs w:val="24"/>
        </w:rPr>
        <w:t xml:space="preserve">ρχηγός </w:t>
      </w:r>
      <w:r>
        <w:rPr>
          <w:rFonts w:eastAsia="Times New Roman"/>
          <w:szCs w:val="24"/>
        </w:rPr>
        <w:t>της Α</w:t>
      </w:r>
      <w:r w:rsidRPr="00862571">
        <w:rPr>
          <w:rFonts w:eastAsia="Times New Roman"/>
          <w:szCs w:val="24"/>
        </w:rPr>
        <w:t xml:space="preserve">ξιωματικής </w:t>
      </w:r>
      <w:r>
        <w:rPr>
          <w:rFonts w:eastAsia="Times New Roman"/>
          <w:szCs w:val="24"/>
        </w:rPr>
        <w:t>Α</w:t>
      </w:r>
      <w:r w:rsidRPr="00862571">
        <w:rPr>
          <w:rFonts w:eastAsia="Times New Roman"/>
          <w:szCs w:val="24"/>
        </w:rPr>
        <w:t>ντιπολίτευσης</w:t>
      </w:r>
      <w:r>
        <w:rPr>
          <w:rFonts w:eastAsia="Times New Roman"/>
          <w:szCs w:val="24"/>
        </w:rPr>
        <w:t>,</w:t>
      </w:r>
      <w:r w:rsidRPr="00862571">
        <w:rPr>
          <w:rFonts w:eastAsia="Times New Roman"/>
          <w:szCs w:val="24"/>
        </w:rPr>
        <w:t xml:space="preserve"> να δώσουμε το</w:t>
      </w:r>
      <w:r>
        <w:rPr>
          <w:rFonts w:eastAsia="Times New Roman"/>
          <w:szCs w:val="24"/>
        </w:rPr>
        <w:t>ν</w:t>
      </w:r>
      <w:r w:rsidRPr="00862571">
        <w:rPr>
          <w:rFonts w:eastAsia="Times New Roman"/>
          <w:szCs w:val="24"/>
        </w:rPr>
        <w:t xml:space="preserve"> λόγο στον</w:t>
      </w:r>
      <w:r>
        <w:rPr>
          <w:rFonts w:eastAsia="Times New Roman"/>
          <w:szCs w:val="24"/>
        </w:rPr>
        <w:t xml:space="preserve"> </w:t>
      </w:r>
      <w:r>
        <w:rPr>
          <w:rFonts w:eastAsia="Times New Roman"/>
          <w:szCs w:val="24"/>
        </w:rPr>
        <w:t>κ.</w:t>
      </w:r>
      <w:r w:rsidRPr="00862571">
        <w:rPr>
          <w:rFonts w:eastAsia="Times New Roman"/>
          <w:szCs w:val="24"/>
        </w:rPr>
        <w:t xml:space="preserve"> </w:t>
      </w:r>
      <w:proofErr w:type="spellStart"/>
      <w:r>
        <w:rPr>
          <w:rFonts w:eastAsia="Times New Roman"/>
          <w:szCs w:val="24"/>
        </w:rPr>
        <w:t>Σπίρτζη</w:t>
      </w:r>
      <w:proofErr w:type="spellEnd"/>
      <w:r>
        <w:rPr>
          <w:rFonts w:eastAsia="Times New Roman"/>
          <w:szCs w:val="24"/>
        </w:rPr>
        <w:t>, ο</w:t>
      </w:r>
      <w:r w:rsidRPr="00862571">
        <w:rPr>
          <w:rFonts w:eastAsia="Times New Roman"/>
          <w:szCs w:val="24"/>
        </w:rPr>
        <w:t xml:space="preserve"> οποίος έχει ταξίδι στη Ρουμανία</w:t>
      </w:r>
      <w:r>
        <w:rPr>
          <w:rFonts w:eastAsia="Times New Roman"/>
          <w:szCs w:val="24"/>
        </w:rPr>
        <w:t>,</w:t>
      </w:r>
      <w:r w:rsidRPr="00A8304E">
        <w:rPr>
          <w:rFonts w:eastAsia="Times New Roman"/>
          <w:szCs w:val="24"/>
        </w:rPr>
        <w:t xml:space="preserve"> </w:t>
      </w:r>
      <w:r>
        <w:rPr>
          <w:rFonts w:eastAsia="Times New Roman"/>
          <w:szCs w:val="24"/>
        </w:rPr>
        <w:t xml:space="preserve">προκειμένου να μιλήσει </w:t>
      </w:r>
      <w:r w:rsidRPr="00862571">
        <w:rPr>
          <w:rFonts w:eastAsia="Times New Roman"/>
          <w:szCs w:val="24"/>
        </w:rPr>
        <w:t>πάρα πολύ σύντομα για</w:t>
      </w:r>
      <w:r>
        <w:rPr>
          <w:rFonts w:eastAsia="Times New Roman"/>
          <w:szCs w:val="24"/>
        </w:rPr>
        <w:t xml:space="preserve"> την</w:t>
      </w:r>
      <w:r w:rsidRPr="00862571">
        <w:rPr>
          <w:rFonts w:eastAsia="Times New Roman"/>
          <w:szCs w:val="24"/>
        </w:rPr>
        <w:t xml:space="preserve"> τροπολογία</w:t>
      </w:r>
      <w:r>
        <w:rPr>
          <w:rFonts w:eastAsia="Times New Roman"/>
          <w:szCs w:val="24"/>
        </w:rPr>
        <w:t>,</w:t>
      </w:r>
      <w:r w:rsidRPr="00862571">
        <w:rPr>
          <w:rFonts w:eastAsia="Times New Roman"/>
          <w:szCs w:val="24"/>
        </w:rPr>
        <w:t xml:space="preserve"> κ</w:t>
      </w:r>
      <w:r>
        <w:rPr>
          <w:rFonts w:eastAsia="Times New Roman"/>
          <w:szCs w:val="24"/>
        </w:rPr>
        <w:t>αθώς κ</w:t>
      </w:r>
      <w:r w:rsidRPr="00862571">
        <w:rPr>
          <w:rFonts w:eastAsia="Times New Roman"/>
          <w:szCs w:val="24"/>
        </w:rPr>
        <w:t xml:space="preserve">αι </w:t>
      </w:r>
      <w:r>
        <w:rPr>
          <w:rFonts w:eastAsia="Times New Roman"/>
          <w:szCs w:val="24"/>
        </w:rPr>
        <w:t>σ</w:t>
      </w:r>
      <w:r w:rsidRPr="00862571">
        <w:rPr>
          <w:rFonts w:eastAsia="Times New Roman"/>
          <w:szCs w:val="24"/>
        </w:rPr>
        <w:t>την κ</w:t>
      </w:r>
      <w:r>
        <w:rPr>
          <w:rFonts w:eastAsia="Times New Roman"/>
          <w:szCs w:val="24"/>
        </w:rPr>
        <w:t>.</w:t>
      </w:r>
      <w:r w:rsidRPr="00862571">
        <w:rPr>
          <w:rFonts w:eastAsia="Times New Roman"/>
          <w:szCs w:val="24"/>
        </w:rPr>
        <w:t xml:space="preserve"> Ζορμπά</w:t>
      </w:r>
      <w:r>
        <w:rPr>
          <w:rFonts w:eastAsia="Times New Roman"/>
          <w:szCs w:val="24"/>
        </w:rPr>
        <w:t>. Α</w:t>
      </w:r>
      <w:r w:rsidRPr="00862571">
        <w:rPr>
          <w:rFonts w:eastAsia="Times New Roman"/>
          <w:szCs w:val="24"/>
        </w:rPr>
        <w:t>μέσως μετά θα διακόψουμε</w:t>
      </w:r>
      <w:r>
        <w:rPr>
          <w:rFonts w:eastAsia="Times New Roman"/>
          <w:szCs w:val="24"/>
        </w:rPr>
        <w:t>.</w:t>
      </w:r>
    </w:p>
    <w:p w14:paraId="4EC1913E" w14:textId="77777777" w:rsidR="008E01FC" w:rsidRDefault="002168A0">
      <w:pPr>
        <w:spacing w:line="600" w:lineRule="auto"/>
        <w:ind w:firstLine="720"/>
        <w:jc w:val="both"/>
        <w:rPr>
          <w:rFonts w:eastAsia="Times New Roman"/>
          <w:szCs w:val="24"/>
        </w:rPr>
      </w:pPr>
      <w:r>
        <w:rPr>
          <w:rFonts w:eastAsia="Times New Roman"/>
          <w:b/>
          <w:szCs w:val="24"/>
        </w:rPr>
        <w:lastRenderedPageBreak/>
        <w:t xml:space="preserve">ΘΕΟΔΩΡΑ ΜΠΑΚΟΓΙΑΝΝΗ: </w:t>
      </w:r>
      <w:r>
        <w:rPr>
          <w:rFonts w:eastAsia="Times New Roman"/>
          <w:szCs w:val="24"/>
        </w:rPr>
        <w:t xml:space="preserve">Ε, δεν γίνεται αυτό, κύριε Πρόεδρε, διότι ο κ. </w:t>
      </w:r>
      <w:proofErr w:type="spellStart"/>
      <w:r>
        <w:rPr>
          <w:rFonts w:eastAsia="Times New Roman"/>
          <w:szCs w:val="24"/>
        </w:rPr>
        <w:t>Σπίρτζης</w:t>
      </w:r>
      <w:proofErr w:type="spellEnd"/>
      <w:r>
        <w:rPr>
          <w:rFonts w:eastAsia="Times New Roman"/>
          <w:szCs w:val="24"/>
        </w:rPr>
        <w:t xml:space="preserve"> και η κ. Ζορμπά έχουν φέρει τροπολογίες που είναι ολόκληρο νομοσχέδιο. Δεν μπορεί να μην απαντήσουμε σε αυτές τις δύο νομοθετικές παρεμβάσεις. Δεν γίνεται αυτό. Ζητήσαμε και συνεννοηθήκαμε να γίνει μία ώρα διακοπή. Δεν είναι ο κόσμος όλος, όταν η Αξιωματι</w:t>
      </w:r>
      <w:r>
        <w:rPr>
          <w:rFonts w:eastAsia="Times New Roman"/>
          <w:szCs w:val="24"/>
        </w:rPr>
        <w:t>κή Αντιπολίτευση ζητάει αυτό. Αυτή ήταν η συμφωνία.</w:t>
      </w:r>
    </w:p>
    <w:p w14:paraId="4EC1913F" w14:textId="77777777" w:rsidR="008E01FC" w:rsidRDefault="002168A0">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Μάλλον έ</w:t>
      </w:r>
      <w:r w:rsidRPr="00862571">
        <w:rPr>
          <w:rFonts w:eastAsia="Times New Roman"/>
          <w:szCs w:val="24"/>
        </w:rPr>
        <w:t>χετε δίκιο</w:t>
      </w:r>
      <w:r>
        <w:rPr>
          <w:rFonts w:eastAsia="Times New Roman"/>
          <w:szCs w:val="24"/>
        </w:rPr>
        <w:t>. Άρα διακόπτουμε εδώ…</w:t>
      </w:r>
    </w:p>
    <w:p w14:paraId="4EC19140" w14:textId="77777777" w:rsidR="008E01FC" w:rsidRDefault="002168A0">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το ξέραμε αυτό, κύριε Πρόεδρε. Δεν είχαμε ειδοποιηθεί.</w:t>
      </w:r>
    </w:p>
    <w:p w14:paraId="4EC19141" w14:textId="77777777" w:rsidR="008E01FC" w:rsidRDefault="002168A0">
      <w:pPr>
        <w:spacing w:line="600" w:lineRule="auto"/>
        <w:ind w:firstLine="720"/>
        <w:jc w:val="both"/>
        <w:rPr>
          <w:rFonts w:eastAsia="Times New Roman"/>
          <w:szCs w:val="24"/>
        </w:rPr>
      </w:pPr>
      <w:r w:rsidRPr="00F14431">
        <w:rPr>
          <w:rFonts w:eastAsia="Times New Roman"/>
          <w:b/>
          <w:szCs w:val="24"/>
        </w:rPr>
        <w:t>ΓΙΑΝΝΗΣ ΚΟΥΤΣΟΥΚΟΣ:</w:t>
      </w:r>
      <w:r>
        <w:rPr>
          <w:rFonts w:eastAsia="Times New Roman"/>
          <w:szCs w:val="24"/>
        </w:rPr>
        <w:t xml:space="preserve"> Άλλο συμφωνήσαμε.</w:t>
      </w:r>
    </w:p>
    <w:p w14:paraId="4EC19142" w14:textId="77777777" w:rsidR="008E01FC" w:rsidRDefault="002168A0">
      <w:pPr>
        <w:spacing w:line="600" w:lineRule="auto"/>
        <w:ind w:firstLine="720"/>
        <w:jc w:val="both"/>
        <w:rPr>
          <w:rFonts w:eastAsia="Times New Roman"/>
          <w:szCs w:val="24"/>
        </w:rPr>
      </w:pPr>
      <w:r>
        <w:rPr>
          <w:rFonts w:eastAsia="Times New Roman"/>
          <w:b/>
          <w:szCs w:val="24"/>
        </w:rPr>
        <w:t>ΠΡΟΕΔΡΕΥΩΝ (Αν</w:t>
      </w:r>
      <w:r>
        <w:rPr>
          <w:rFonts w:eastAsia="Times New Roman"/>
          <w:b/>
          <w:szCs w:val="24"/>
        </w:rPr>
        <w:t xml:space="preserve">αστάσιος Κουράκης): </w:t>
      </w:r>
      <w:r>
        <w:rPr>
          <w:rFonts w:eastAsia="Times New Roman"/>
          <w:szCs w:val="24"/>
        </w:rPr>
        <w:t>Όχι, ειδοποιηθήκαμε εγκαίρως, στο Προεδρείο τουλάχιστον, ότι όταν αρχίσει η συνεδρίαση της Κοινοβουλευτικής Ομάδας της Νέας Δημοκρατίας, όπου θα μιλήσει ο Αρχηγός του κόμματος, θα διακόψουμε και θα συνεχίσουμε μετά.</w:t>
      </w:r>
    </w:p>
    <w:p w14:paraId="4EC19143" w14:textId="77777777" w:rsidR="008E01FC" w:rsidRDefault="002168A0">
      <w:pPr>
        <w:spacing w:line="600" w:lineRule="auto"/>
        <w:ind w:firstLine="720"/>
        <w:jc w:val="both"/>
        <w:rPr>
          <w:rFonts w:eastAsia="Times New Roman"/>
          <w:szCs w:val="24"/>
        </w:rPr>
      </w:pPr>
      <w:r>
        <w:rPr>
          <w:rFonts w:eastAsia="Times New Roman"/>
          <w:szCs w:val="24"/>
        </w:rPr>
        <w:t>Επομένως</w:t>
      </w:r>
      <w:r>
        <w:rPr>
          <w:rFonts w:eastAsia="Times New Roman"/>
          <w:szCs w:val="24"/>
        </w:rPr>
        <w:t xml:space="preserve"> διακόπτουμε τη συνεδρίαση για μία ώρα.</w:t>
      </w:r>
    </w:p>
    <w:p w14:paraId="4EC19144" w14:textId="77777777" w:rsidR="008E01FC" w:rsidRDefault="002168A0">
      <w:pPr>
        <w:spacing w:line="600" w:lineRule="auto"/>
        <w:ind w:firstLine="720"/>
        <w:jc w:val="center"/>
        <w:rPr>
          <w:rFonts w:eastAsia="Times New Roman"/>
          <w:szCs w:val="24"/>
        </w:rPr>
      </w:pPr>
      <w:r>
        <w:rPr>
          <w:rFonts w:eastAsia="Times New Roman"/>
          <w:szCs w:val="24"/>
        </w:rPr>
        <w:lastRenderedPageBreak/>
        <w:t>(ΔΙΑΚΟΠΗ)</w:t>
      </w:r>
    </w:p>
    <w:p w14:paraId="4EC19145" w14:textId="77777777" w:rsidR="008E01FC" w:rsidRDefault="002168A0">
      <w:pPr>
        <w:tabs>
          <w:tab w:val="left" w:pos="2738"/>
          <w:tab w:val="center" w:pos="4753"/>
          <w:tab w:val="left" w:pos="5723"/>
        </w:tabs>
        <w:spacing w:line="600" w:lineRule="auto"/>
        <w:ind w:firstLine="720"/>
        <w:jc w:val="center"/>
        <w:rPr>
          <w:rFonts w:eastAsia="Times New Roman"/>
          <w:szCs w:val="24"/>
        </w:rPr>
      </w:pPr>
      <w:r>
        <w:rPr>
          <w:rFonts w:eastAsia="Times New Roman"/>
          <w:szCs w:val="24"/>
        </w:rPr>
        <w:t>(ΜΕΤΑ ΤΗ ΔΙΑΚΟΠΗ)</w:t>
      </w:r>
    </w:p>
    <w:p w14:paraId="4EC19146" w14:textId="77777777" w:rsidR="008E01FC" w:rsidRDefault="002168A0">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κ. </w:t>
      </w:r>
      <w:r w:rsidRPr="002A3B90">
        <w:rPr>
          <w:rFonts w:eastAsia="Times New Roman"/>
          <w:b/>
          <w:szCs w:val="24"/>
        </w:rPr>
        <w:t>ΓΕΩΡΓΙΟΣ ΒΑΡΕΜΕΝΟΣ</w:t>
      </w:r>
      <w:r>
        <w:rPr>
          <w:rFonts w:eastAsia="Times New Roman"/>
          <w:szCs w:val="24"/>
        </w:rPr>
        <w:t>)</w:t>
      </w:r>
    </w:p>
    <w:p w14:paraId="4EC19147" w14:textId="77777777" w:rsidR="008E01FC" w:rsidRDefault="002168A0">
      <w:pPr>
        <w:tabs>
          <w:tab w:val="left" w:pos="2738"/>
          <w:tab w:val="center" w:pos="4753"/>
          <w:tab w:val="left" w:pos="5723"/>
        </w:tabs>
        <w:spacing w:line="600" w:lineRule="auto"/>
        <w:ind w:firstLine="720"/>
        <w:jc w:val="both"/>
        <w:rPr>
          <w:rFonts w:eastAsia="Times New Roman"/>
          <w:szCs w:val="24"/>
        </w:rPr>
      </w:pPr>
      <w:r w:rsidRPr="00672108">
        <w:rPr>
          <w:rFonts w:eastAsia="Times New Roman"/>
          <w:b/>
          <w:szCs w:val="24"/>
        </w:rPr>
        <w:t>ΠΡΟΕΔΡΕΥΩΝ (Γεώργιος Βαρεμένος):</w:t>
      </w:r>
      <w:r>
        <w:rPr>
          <w:rFonts w:eastAsia="Times New Roman"/>
          <w:b/>
          <w:szCs w:val="24"/>
        </w:rPr>
        <w:t xml:space="preserve"> </w:t>
      </w:r>
      <w:r>
        <w:rPr>
          <w:rFonts w:eastAsia="Times New Roman"/>
          <w:szCs w:val="24"/>
        </w:rPr>
        <w:t xml:space="preserve">Κυρίες και κύριοι συνάδελφοι, </w:t>
      </w:r>
      <w:r>
        <w:rPr>
          <w:rFonts w:eastAsia="Times New Roman"/>
          <w:szCs w:val="24"/>
        </w:rPr>
        <w:t>συνεχίζεται η</w:t>
      </w:r>
      <w:r>
        <w:rPr>
          <w:rFonts w:eastAsia="Times New Roman"/>
          <w:szCs w:val="24"/>
        </w:rPr>
        <w:t xml:space="preserve"> συνεδρίαση</w:t>
      </w:r>
      <w:r>
        <w:rPr>
          <w:rFonts w:eastAsia="Times New Roman"/>
          <w:szCs w:val="24"/>
        </w:rPr>
        <w:t xml:space="preserve">. </w:t>
      </w:r>
    </w:p>
    <w:p w14:paraId="4EC19148"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Πριν, όμως, να δώσω τον λόγο στον Κοινοβουλευτικό Εκπρόσωπο τ</w:t>
      </w:r>
      <w:r w:rsidRPr="005D6A7B">
        <w:rPr>
          <w:rFonts w:eastAsia="Times New Roman"/>
          <w:color w:val="212121"/>
          <w:szCs w:val="24"/>
        </w:rPr>
        <w:t>ης Νέας Δημοκρατίας</w:t>
      </w:r>
      <w:r>
        <w:rPr>
          <w:rFonts w:eastAsia="Times New Roman"/>
          <w:color w:val="212121"/>
          <w:szCs w:val="24"/>
        </w:rPr>
        <w:t xml:space="preserve"> κ.</w:t>
      </w:r>
      <w:r w:rsidRPr="005D6A7B">
        <w:rPr>
          <w:rFonts w:eastAsia="Times New Roman"/>
          <w:color w:val="212121"/>
          <w:szCs w:val="24"/>
        </w:rPr>
        <w:t xml:space="preserve"> Νίκο </w:t>
      </w:r>
      <w:proofErr w:type="spellStart"/>
      <w:r w:rsidRPr="005D6A7B">
        <w:rPr>
          <w:rFonts w:eastAsia="Times New Roman"/>
          <w:color w:val="212121"/>
          <w:szCs w:val="24"/>
        </w:rPr>
        <w:t>Δένδια</w:t>
      </w:r>
      <w:proofErr w:type="spellEnd"/>
      <w:r>
        <w:rPr>
          <w:rFonts w:eastAsia="Times New Roman"/>
          <w:color w:val="212121"/>
          <w:szCs w:val="24"/>
        </w:rPr>
        <w:t xml:space="preserve">, έχω την τιμή να ανακοινώσω στο Σώμα ότι </w:t>
      </w:r>
      <w:r>
        <w:rPr>
          <w:rFonts w:eastAsia="Times New Roman"/>
          <w:color w:val="212121"/>
          <w:szCs w:val="24"/>
        </w:rPr>
        <w:t xml:space="preserve">τη συνεδρίασή μας παρακολουθούν </w:t>
      </w:r>
      <w:r w:rsidRPr="005D6A7B">
        <w:rPr>
          <w:rFonts w:eastAsia="Times New Roman"/>
          <w:color w:val="212121"/>
          <w:szCs w:val="24"/>
        </w:rPr>
        <w:t xml:space="preserve">από τα </w:t>
      </w:r>
      <w:r>
        <w:rPr>
          <w:rFonts w:eastAsia="Times New Roman"/>
          <w:color w:val="212121"/>
          <w:szCs w:val="24"/>
        </w:rPr>
        <w:t>άνω δυτικά</w:t>
      </w:r>
      <w:r w:rsidRPr="005D6A7B">
        <w:rPr>
          <w:rFonts w:eastAsia="Times New Roman"/>
          <w:color w:val="212121"/>
          <w:szCs w:val="24"/>
        </w:rPr>
        <w:t xml:space="preserve"> θεωρ</w:t>
      </w:r>
      <w:r>
        <w:rPr>
          <w:rFonts w:eastAsia="Times New Roman"/>
          <w:color w:val="212121"/>
          <w:szCs w:val="24"/>
        </w:rPr>
        <w:t>εία,</w:t>
      </w:r>
      <w:r w:rsidRPr="005D6A7B">
        <w:rPr>
          <w:rFonts w:eastAsia="Times New Roman"/>
          <w:color w:val="212121"/>
          <w:szCs w:val="24"/>
        </w:rPr>
        <w:t xml:space="preserve"> αφού </w:t>
      </w:r>
      <w:r>
        <w:rPr>
          <w:rFonts w:eastAsia="Times New Roman"/>
          <w:color w:val="212121"/>
          <w:szCs w:val="24"/>
        </w:rPr>
        <w:t xml:space="preserve">προηγουμένως </w:t>
      </w:r>
      <w:r w:rsidRPr="005D6A7B">
        <w:rPr>
          <w:rFonts w:eastAsia="Times New Roman"/>
          <w:color w:val="212121"/>
          <w:szCs w:val="24"/>
        </w:rPr>
        <w:t xml:space="preserve">ξεναγήθηκαν στην έκθεση της αίθουσας </w:t>
      </w:r>
      <w:r>
        <w:rPr>
          <w:rFonts w:eastAsia="Times New Roman"/>
          <w:color w:val="212121"/>
          <w:szCs w:val="24"/>
        </w:rPr>
        <w:t>«</w:t>
      </w:r>
      <w:r w:rsidRPr="005D6A7B">
        <w:rPr>
          <w:rFonts w:eastAsia="Times New Roman"/>
          <w:color w:val="212121"/>
          <w:szCs w:val="24"/>
        </w:rPr>
        <w:t>Ε</w:t>
      </w:r>
      <w:r>
        <w:rPr>
          <w:rFonts w:eastAsia="Times New Roman"/>
          <w:color w:val="212121"/>
          <w:szCs w:val="24"/>
        </w:rPr>
        <w:t xml:space="preserve">ΛΕΥΘΕΡΙΟΣ ΒΕΝΙΖΕΛΟΣ» και </w:t>
      </w:r>
      <w:r w:rsidRPr="005D6A7B">
        <w:rPr>
          <w:rFonts w:eastAsia="Times New Roman"/>
          <w:color w:val="212121"/>
          <w:szCs w:val="24"/>
        </w:rPr>
        <w:t>ενημ</w:t>
      </w:r>
      <w:r>
        <w:rPr>
          <w:rFonts w:eastAsia="Times New Roman"/>
          <w:color w:val="212121"/>
          <w:szCs w:val="24"/>
        </w:rPr>
        <w:t>ερώθηκαν για την ιστορία του κτη</w:t>
      </w:r>
      <w:r w:rsidRPr="005D6A7B">
        <w:rPr>
          <w:rFonts w:eastAsia="Times New Roman"/>
          <w:color w:val="212121"/>
          <w:szCs w:val="24"/>
        </w:rPr>
        <w:t>ρίου και τον τρόπο</w:t>
      </w:r>
      <w:r>
        <w:rPr>
          <w:rFonts w:eastAsia="Times New Roman"/>
          <w:color w:val="212121"/>
          <w:szCs w:val="24"/>
        </w:rPr>
        <w:t xml:space="preserve"> οργάνωσης και λειτουργίας της Β</w:t>
      </w:r>
      <w:r w:rsidRPr="005D6A7B">
        <w:rPr>
          <w:rFonts w:eastAsia="Times New Roman"/>
          <w:color w:val="212121"/>
          <w:szCs w:val="24"/>
        </w:rPr>
        <w:t>ουλής</w:t>
      </w:r>
      <w:r>
        <w:rPr>
          <w:rFonts w:eastAsia="Times New Roman"/>
          <w:color w:val="212121"/>
          <w:szCs w:val="24"/>
        </w:rPr>
        <w:t>, τριάντα έξι μ</w:t>
      </w:r>
      <w:r w:rsidRPr="005D6A7B">
        <w:rPr>
          <w:rFonts w:eastAsia="Times New Roman"/>
          <w:color w:val="212121"/>
          <w:szCs w:val="24"/>
        </w:rPr>
        <w:t>αθήτριες και μαθητές κ</w:t>
      </w:r>
      <w:r>
        <w:rPr>
          <w:rFonts w:eastAsia="Times New Roman"/>
          <w:color w:val="212121"/>
          <w:szCs w:val="24"/>
        </w:rPr>
        <w:t>αι δύο συνοδοί εκπαιδευτικοί από το 1</w:t>
      </w:r>
      <w:r w:rsidRPr="005D6A7B">
        <w:rPr>
          <w:rFonts w:eastAsia="Times New Roman"/>
          <w:color w:val="212121"/>
          <w:szCs w:val="24"/>
          <w:vertAlign w:val="superscript"/>
        </w:rPr>
        <w:t>ο</w:t>
      </w:r>
      <w:r>
        <w:rPr>
          <w:rFonts w:eastAsia="Times New Roman"/>
          <w:color w:val="212121"/>
          <w:szCs w:val="24"/>
        </w:rPr>
        <w:t xml:space="preserve"> Γυμνάσιο Νέας Ιωνίας Μαγνησίας. </w:t>
      </w:r>
    </w:p>
    <w:p w14:paraId="4EC19149"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 Βουλή σά</w:t>
      </w:r>
      <w:r w:rsidRPr="005D6A7B">
        <w:rPr>
          <w:rFonts w:eastAsia="Times New Roman"/>
          <w:color w:val="212121"/>
          <w:szCs w:val="24"/>
        </w:rPr>
        <w:t>ς καλωσορίζει</w:t>
      </w:r>
      <w:r>
        <w:rPr>
          <w:rFonts w:eastAsia="Times New Roman"/>
          <w:color w:val="212121"/>
          <w:szCs w:val="24"/>
        </w:rPr>
        <w:t>.</w:t>
      </w:r>
    </w:p>
    <w:p w14:paraId="4EC1914A" w14:textId="77777777" w:rsidR="008E01FC" w:rsidRDefault="002168A0">
      <w:pPr>
        <w:tabs>
          <w:tab w:val="left" w:pos="2738"/>
          <w:tab w:val="center" w:pos="4753"/>
          <w:tab w:val="left" w:pos="5723"/>
        </w:tabs>
        <w:spacing w:line="600" w:lineRule="auto"/>
        <w:ind w:firstLine="720"/>
        <w:jc w:val="center"/>
        <w:rPr>
          <w:rFonts w:eastAsia="Times New Roman"/>
          <w:color w:val="212121"/>
          <w:szCs w:val="24"/>
        </w:rPr>
      </w:pPr>
      <w:r>
        <w:rPr>
          <w:rFonts w:eastAsia="Times New Roman"/>
          <w:color w:val="212121"/>
          <w:szCs w:val="24"/>
        </w:rPr>
        <w:t>(Χειρο</w:t>
      </w:r>
      <w:r>
        <w:rPr>
          <w:rFonts w:eastAsia="Times New Roman"/>
          <w:color w:val="212121"/>
          <w:szCs w:val="24"/>
        </w:rPr>
        <w:t>κροτήματα απ’ όλες τις πτέρυγες της Βουλής)</w:t>
      </w:r>
    </w:p>
    <w:p w14:paraId="4EC1914B"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Τ</w:t>
      </w:r>
      <w:r w:rsidRPr="005D6A7B">
        <w:rPr>
          <w:rFonts w:eastAsia="Times New Roman"/>
          <w:color w:val="212121"/>
          <w:szCs w:val="24"/>
        </w:rPr>
        <w:t>ο</w:t>
      </w:r>
      <w:r>
        <w:rPr>
          <w:rFonts w:eastAsia="Times New Roman"/>
          <w:color w:val="212121"/>
          <w:szCs w:val="24"/>
        </w:rPr>
        <w:t>ν λόγο έχει τώρα ο Κοινοβουλευτικός Ε</w:t>
      </w:r>
      <w:r w:rsidRPr="005D6A7B">
        <w:rPr>
          <w:rFonts w:eastAsia="Times New Roman"/>
          <w:color w:val="212121"/>
          <w:szCs w:val="24"/>
        </w:rPr>
        <w:t xml:space="preserve">κπρόσωπος της Νέας Δημοκρατίας </w:t>
      </w:r>
      <w:r>
        <w:rPr>
          <w:rFonts w:eastAsia="Times New Roman"/>
          <w:color w:val="212121"/>
          <w:szCs w:val="24"/>
        </w:rPr>
        <w:t xml:space="preserve">κ. Νίκος </w:t>
      </w:r>
      <w:proofErr w:type="spellStart"/>
      <w:r>
        <w:rPr>
          <w:rFonts w:eastAsia="Times New Roman"/>
          <w:color w:val="212121"/>
          <w:szCs w:val="24"/>
        </w:rPr>
        <w:t>Δ</w:t>
      </w:r>
      <w:r w:rsidRPr="005D6A7B">
        <w:rPr>
          <w:rFonts w:eastAsia="Times New Roman"/>
          <w:color w:val="212121"/>
          <w:szCs w:val="24"/>
        </w:rPr>
        <w:t>ένδιας</w:t>
      </w:r>
      <w:proofErr w:type="spellEnd"/>
      <w:r>
        <w:rPr>
          <w:rFonts w:eastAsia="Times New Roman"/>
          <w:color w:val="212121"/>
          <w:szCs w:val="24"/>
        </w:rPr>
        <w:t>.</w:t>
      </w:r>
    </w:p>
    <w:p w14:paraId="4EC1914C"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ΝΙΚΟΛΑΟΣ</w:t>
      </w:r>
      <w:r>
        <w:rPr>
          <w:rFonts w:eastAsia="Times New Roman"/>
          <w:b/>
          <w:color w:val="212121"/>
          <w:szCs w:val="24"/>
        </w:rPr>
        <w:t xml:space="preserve"> </w:t>
      </w:r>
      <w:r>
        <w:rPr>
          <w:rFonts w:eastAsia="Times New Roman"/>
          <w:b/>
          <w:color w:val="212121"/>
          <w:szCs w:val="24"/>
        </w:rPr>
        <w:t>-</w:t>
      </w:r>
      <w:r>
        <w:rPr>
          <w:rFonts w:eastAsia="Times New Roman"/>
          <w:b/>
          <w:color w:val="212121"/>
          <w:szCs w:val="24"/>
        </w:rPr>
        <w:t xml:space="preserve"> </w:t>
      </w:r>
      <w:r>
        <w:rPr>
          <w:rFonts w:eastAsia="Times New Roman"/>
          <w:b/>
          <w:color w:val="212121"/>
          <w:szCs w:val="24"/>
        </w:rPr>
        <w:t xml:space="preserve">ΓΕΩΡΓΙΟΣ ΔΕΝΔΙΑΣ: </w:t>
      </w:r>
      <w:r>
        <w:rPr>
          <w:rFonts w:eastAsia="Times New Roman"/>
          <w:color w:val="212121"/>
          <w:szCs w:val="24"/>
        </w:rPr>
        <w:t>Κύριε Π</w:t>
      </w:r>
      <w:r w:rsidRPr="005D6A7B">
        <w:rPr>
          <w:rFonts w:eastAsia="Times New Roman"/>
          <w:color w:val="212121"/>
          <w:szCs w:val="24"/>
        </w:rPr>
        <w:t>ρόεδρε</w:t>
      </w:r>
      <w:r>
        <w:rPr>
          <w:rFonts w:eastAsia="Times New Roman"/>
          <w:color w:val="212121"/>
          <w:szCs w:val="24"/>
        </w:rPr>
        <w:t>,</w:t>
      </w:r>
      <w:r w:rsidRPr="005D6A7B">
        <w:rPr>
          <w:rFonts w:eastAsia="Times New Roman"/>
          <w:color w:val="212121"/>
          <w:szCs w:val="24"/>
        </w:rPr>
        <w:t xml:space="preserve"> σας ευχαριστώ</w:t>
      </w:r>
      <w:r>
        <w:rPr>
          <w:rFonts w:eastAsia="Times New Roman"/>
          <w:color w:val="212121"/>
          <w:szCs w:val="24"/>
        </w:rPr>
        <w:t>.</w:t>
      </w:r>
    </w:p>
    <w:p w14:paraId="4EC1914D"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5D6A7B">
        <w:rPr>
          <w:rFonts w:eastAsia="Times New Roman"/>
          <w:color w:val="212121"/>
          <w:szCs w:val="24"/>
        </w:rPr>
        <w:t>υρίες και κύριοι συνάδελφοι</w:t>
      </w:r>
      <w:r>
        <w:rPr>
          <w:rFonts w:eastAsia="Times New Roman"/>
          <w:color w:val="212121"/>
          <w:szCs w:val="24"/>
        </w:rPr>
        <w:t>,</w:t>
      </w:r>
      <w:r w:rsidRPr="005D6A7B">
        <w:rPr>
          <w:rFonts w:eastAsia="Times New Roman"/>
          <w:color w:val="212121"/>
          <w:szCs w:val="24"/>
        </w:rPr>
        <w:t xml:space="preserve"> παίρνω το</w:t>
      </w:r>
      <w:r>
        <w:rPr>
          <w:rFonts w:eastAsia="Times New Roman"/>
          <w:color w:val="212121"/>
          <w:szCs w:val="24"/>
        </w:rPr>
        <w:t>ν</w:t>
      </w:r>
      <w:r w:rsidRPr="005D6A7B">
        <w:rPr>
          <w:rFonts w:eastAsia="Times New Roman"/>
          <w:color w:val="212121"/>
          <w:szCs w:val="24"/>
        </w:rPr>
        <w:t xml:space="preserve"> λόγο σχετικά νωρίς </w:t>
      </w:r>
      <w:r>
        <w:rPr>
          <w:rFonts w:eastAsia="Times New Roman"/>
          <w:color w:val="212121"/>
          <w:szCs w:val="24"/>
        </w:rPr>
        <w:t>-ως δ</w:t>
      </w:r>
      <w:r>
        <w:rPr>
          <w:rFonts w:eastAsia="Times New Roman"/>
          <w:color w:val="212121"/>
          <w:szCs w:val="24"/>
        </w:rPr>
        <w:t>εν συνηθίζω- γιατί ο Υ</w:t>
      </w:r>
      <w:r w:rsidRPr="005D6A7B">
        <w:rPr>
          <w:rFonts w:eastAsia="Times New Roman"/>
          <w:color w:val="212121"/>
          <w:szCs w:val="24"/>
        </w:rPr>
        <w:t>πουργός</w:t>
      </w:r>
      <w:r>
        <w:rPr>
          <w:rFonts w:eastAsia="Times New Roman"/>
          <w:color w:val="212121"/>
          <w:szCs w:val="24"/>
        </w:rPr>
        <w:t xml:space="preserve"> και Αντιπρόεδρος της Κ</w:t>
      </w:r>
      <w:r w:rsidRPr="005D6A7B">
        <w:rPr>
          <w:rFonts w:eastAsia="Times New Roman"/>
          <w:color w:val="212121"/>
          <w:szCs w:val="24"/>
        </w:rPr>
        <w:t>υβέρνησης</w:t>
      </w:r>
      <w:r>
        <w:rPr>
          <w:rFonts w:eastAsia="Times New Roman"/>
          <w:color w:val="212121"/>
          <w:szCs w:val="24"/>
        </w:rPr>
        <w:t>, ο</w:t>
      </w:r>
      <w:r w:rsidRPr="005D6A7B">
        <w:rPr>
          <w:rFonts w:eastAsia="Times New Roman"/>
          <w:color w:val="212121"/>
          <w:szCs w:val="24"/>
        </w:rPr>
        <w:t xml:space="preserve"> </w:t>
      </w:r>
      <w:r>
        <w:rPr>
          <w:rFonts w:eastAsia="Times New Roman"/>
          <w:color w:val="212121"/>
          <w:szCs w:val="24"/>
        </w:rPr>
        <w:t>κ.</w:t>
      </w:r>
      <w:r w:rsidRPr="005D6A7B">
        <w:rPr>
          <w:rFonts w:eastAsia="Times New Roman"/>
          <w:color w:val="212121"/>
          <w:szCs w:val="24"/>
        </w:rPr>
        <w:t xml:space="preserve"> Δραγασάκης</w:t>
      </w:r>
      <w:r>
        <w:rPr>
          <w:rFonts w:eastAsia="Times New Roman"/>
          <w:color w:val="212121"/>
          <w:szCs w:val="24"/>
        </w:rPr>
        <w:t>,</w:t>
      </w:r>
      <w:r w:rsidRPr="005D6A7B">
        <w:rPr>
          <w:rFonts w:eastAsia="Times New Roman"/>
          <w:color w:val="212121"/>
          <w:szCs w:val="24"/>
        </w:rPr>
        <w:t xml:space="preserve"> </w:t>
      </w:r>
      <w:r>
        <w:rPr>
          <w:rFonts w:eastAsia="Times New Roman"/>
          <w:color w:val="212121"/>
          <w:szCs w:val="24"/>
        </w:rPr>
        <w:t>λόγω</w:t>
      </w:r>
      <w:r w:rsidRPr="005D6A7B">
        <w:rPr>
          <w:rFonts w:eastAsia="Times New Roman"/>
          <w:color w:val="212121"/>
          <w:szCs w:val="24"/>
        </w:rPr>
        <w:t xml:space="preserve"> του δικού του προγράμματος έλαβε το</w:t>
      </w:r>
      <w:r>
        <w:rPr>
          <w:rFonts w:eastAsia="Times New Roman"/>
          <w:color w:val="212121"/>
          <w:szCs w:val="24"/>
        </w:rPr>
        <w:t>ν</w:t>
      </w:r>
      <w:r w:rsidRPr="005D6A7B">
        <w:rPr>
          <w:rFonts w:eastAsia="Times New Roman"/>
          <w:color w:val="212121"/>
          <w:szCs w:val="24"/>
        </w:rPr>
        <w:t xml:space="preserve"> λόγο αμέσως μετά τους εισηγητές</w:t>
      </w:r>
      <w:r>
        <w:rPr>
          <w:rFonts w:eastAsia="Times New Roman"/>
          <w:color w:val="212121"/>
          <w:szCs w:val="24"/>
        </w:rPr>
        <w:t xml:space="preserve">. Θέλω να πω ότι </w:t>
      </w:r>
      <w:r w:rsidRPr="005D6A7B">
        <w:rPr>
          <w:rFonts w:eastAsia="Times New Roman"/>
          <w:color w:val="212121"/>
          <w:szCs w:val="24"/>
        </w:rPr>
        <w:t>θα προτιμούσα να έχω σφαιρική εικόν</w:t>
      </w:r>
      <w:r>
        <w:rPr>
          <w:rFonts w:eastAsia="Times New Roman"/>
          <w:color w:val="212121"/>
          <w:szCs w:val="24"/>
        </w:rPr>
        <w:t>α της τοποθέτησης περισσότερων Β</w:t>
      </w:r>
      <w:r w:rsidRPr="005D6A7B">
        <w:rPr>
          <w:rFonts w:eastAsia="Times New Roman"/>
          <w:color w:val="212121"/>
          <w:szCs w:val="24"/>
        </w:rPr>
        <w:t>ουλευτών</w:t>
      </w:r>
      <w:r>
        <w:rPr>
          <w:rFonts w:eastAsia="Times New Roman"/>
          <w:color w:val="212121"/>
          <w:szCs w:val="24"/>
        </w:rPr>
        <w:t xml:space="preserve">. </w:t>
      </w:r>
    </w:p>
    <w:p w14:paraId="4EC1914E"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5D6A7B">
        <w:rPr>
          <w:rFonts w:eastAsia="Times New Roman"/>
          <w:color w:val="212121"/>
          <w:szCs w:val="24"/>
        </w:rPr>
        <w:t xml:space="preserve">πί των </w:t>
      </w:r>
      <w:r w:rsidRPr="005D6A7B">
        <w:rPr>
          <w:rFonts w:eastAsia="Times New Roman"/>
          <w:color w:val="212121"/>
          <w:szCs w:val="24"/>
        </w:rPr>
        <w:t xml:space="preserve">διατάξεων </w:t>
      </w:r>
      <w:r>
        <w:rPr>
          <w:rFonts w:eastAsia="Times New Roman"/>
          <w:color w:val="212121"/>
          <w:szCs w:val="24"/>
        </w:rPr>
        <w:t xml:space="preserve">του </w:t>
      </w:r>
      <w:r w:rsidRPr="005D6A7B">
        <w:rPr>
          <w:rFonts w:eastAsia="Times New Roman"/>
          <w:color w:val="212121"/>
          <w:szCs w:val="24"/>
        </w:rPr>
        <w:t xml:space="preserve">νομοθετήματος τοποθετήθηκε με επιμέλεια </w:t>
      </w:r>
      <w:r>
        <w:rPr>
          <w:rFonts w:eastAsia="Times New Roman"/>
          <w:color w:val="212121"/>
          <w:szCs w:val="24"/>
        </w:rPr>
        <w:t>ο εισηγητής της Μείζονος Α</w:t>
      </w:r>
      <w:r w:rsidRPr="005D6A7B">
        <w:rPr>
          <w:rFonts w:eastAsia="Times New Roman"/>
          <w:color w:val="212121"/>
          <w:szCs w:val="24"/>
        </w:rPr>
        <w:t>ντιπολίτευσης</w:t>
      </w:r>
      <w:r>
        <w:rPr>
          <w:rFonts w:eastAsia="Times New Roman"/>
          <w:color w:val="212121"/>
          <w:szCs w:val="24"/>
        </w:rPr>
        <w:t>, ο κ.</w:t>
      </w:r>
      <w:r w:rsidRPr="005D6A7B">
        <w:rPr>
          <w:rFonts w:eastAsia="Times New Roman"/>
          <w:color w:val="212121"/>
          <w:szCs w:val="24"/>
        </w:rPr>
        <w:t xml:space="preserve"> Δήμας</w:t>
      </w:r>
      <w:r>
        <w:rPr>
          <w:rFonts w:eastAsia="Times New Roman"/>
          <w:color w:val="212121"/>
          <w:szCs w:val="24"/>
        </w:rPr>
        <w:t>. Ν</w:t>
      </w:r>
      <w:r w:rsidRPr="005D6A7B">
        <w:rPr>
          <w:rFonts w:eastAsia="Times New Roman"/>
          <w:color w:val="212121"/>
          <w:szCs w:val="24"/>
        </w:rPr>
        <w:t>ομίζω ότι περίπου τα θέματα καλύφθηκαν</w:t>
      </w:r>
      <w:r>
        <w:rPr>
          <w:rFonts w:eastAsia="Times New Roman"/>
          <w:color w:val="212121"/>
          <w:szCs w:val="24"/>
        </w:rPr>
        <w:t>, οι θέσεις μας ήταν σαφεί</w:t>
      </w:r>
      <w:r w:rsidRPr="005D6A7B">
        <w:rPr>
          <w:rFonts w:eastAsia="Times New Roman"/>
          <w:color w:val="212121"/>
          <w:szCs w:val="24"/>
        </w:rPr>
        <w:t>ς</w:t>
      </w:r>
      <w:r>
        <w:rPr>
          <w:rFonts w:eastAsia="Times New Roman"/>
          <w:color w:val="212121"/>
          <w:szCs w:val="24"/>
        </w:rPr>
        <w:t>.</w:t>
      </w:r>
    </w:p>
    <w:p w14:paraId="4EC1914F"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5D6A7B">
        <w:rPr>
          <w:rFonts w:eastAsia="Times New Roman"/>
          <w:color w:val="212121"/>
          <w:szCs w:val="24"/>
        </w:rPr>
        <w:t xml:space="preserve">μείς </w:t>
      </w:r>
      <w:r>
        <w:rPr>
          <w:rFonts w:eastAsia="Times New Roman"/>
          <w:color w:val="212121"/>
          <w:szCs w:val="24"/>
        </w:rPr>
        <w:t xml:space="preserve">ισχυριζόμαστε, κυρίες και κύριοι συνάδελφοι, </w:t>
      </w:r>
      <w:r w:rsidRPr="005D6A7B">
        <w:rPr>
          <w:rFonts w:eastAsia="Times New Roman"/>
          <w:color w:val="212121"/>
          <w:szCs w:val="24"/>
        </w:rPr>
        <w:t xml:space="preserve">ότι </w:t>
      </w:r>
      <w:r>
        <w:rPr>
          <w:rFonts w:eastAsia="Times New Roman"/>
          <w:color w:val="212121"/>
          <w:szCs w:val="24"/>
        </w:rPr>
        <w:t>α</w:t>
      </w:r>
      <w:r w:rsidRPr="005D6A7B">
        <w:rPr>
          <w:rFonts w:eastAsia="Times New Roman"/>
          <w:color w:val="212121"/>
          <w:szCs w:val="24"/>
        </w:rPr>
        <w:t xml:space="preserve">υτό το νομοθέτημα είναι ένα χαρακτηριστικό παράδειγμα </w:t>
      </w:r>
      <w:r>
        <w:rPr>
          <w:rFonts w:eastAsia="Times New Roman"/>
          <w:color w:val="212121"/>
          <w:szCs w:val="24"/>
        </w:rPr>
        <w:t>-</w:t>
      </w:r>
      <w:r w:rsidRPr="005D6A7B">
        <w:rPr>
          <w:rFonts w:eastAsia="Times New Roman"/>
          <w:color w:val="212121"/>
          <w:szCs w:val="24"/>
        </w:rPr>
        <w:t>με τον όγκο του και με τις διατάξεις που περιέχει</w:t>
      </w:r>
      <w:r>
        <w:rPr>
          <w:rFonts w:eastAsia="Times New Roman"/>
          <w:color w:val="212121"/>
          <w:szCs w:val="24"/>
        </w:rPr>
        <w:t xml:space="preserve">- </w:t>
      </w:r>
      <w:r w:rsidRPr="005D6A7B">
        <w:rPr>
          <w:rFonts w:eastAsia="Times New Roman"/>
          <w:color w:val="212121"/>
          <w:szCs w:val="24"/>
        </w:rPr>
        <w:t>των βασικών α</w:t>
      </w:r>
      <w:r>
        <w:rPr>
          <w:rFonts w:eastAsia="Times New Roman"/>
          <w:color w:val="212121"/>
          <w:szCs w:val="24"/>
        </w:rPr>
        <w:t>ρ</w:t>
      </w:r>
      <w:r>
        <w:rPr>
          <w:rFonts w:eastAsia="Times New Roman"/>
          <w:color w:val="212121"/>
          <w:szCs w:val="24"/>
        </w:rPr>
        <w:lastRenderedPageBreak/>
        <w:t>χών και κανόνων της «</w:t>
      </w:r>
      <w:proofErr w:type="spellStart"/>
      <w:r>
        <w:rPr>
          <w:rFonts w:eastAsia="Times New Roman"/>
          <w:color w:val="212121"/>
          <w:szCs w:val="24"/>
        </w:rPr>
        <w:t>ΣΥΡΙΖΑϊκής</w:t>
      </w:r>
      <w:proofErr w:type="spellEnd"/>
      <w:r>
        <w:rPr>
          <w:rFonts w:eastAsia="Times New Roman"/>
          <w:color w:val="212121"/>
          <w:szCs w:val="24"/>
        </w:rPr>
        <w:t xml:space="preserve">» </w:t>
      </w:r>
      <w:r w:rsidRPr="005D6A7B">
        <w:rPr>
          <w:rFonts w:eastAsia="Times New Roman"/>
          <w:color w:val="212121"/>
          <w:szCs w:val="24"/>
        </w:rPr>
        <w:t>νομοθέτησης</w:t>
      </w:r>
      <w:r>
        <w:rPr>
          <w:rFonts w:eastAsia="Times New Roman"/>
          <w:color w:val="212121"/>
          <w:szCs w:val="24"/>
        </w:rPr>
        <w:t xml:space="preserve">, </w:t>
      </w:r>
      <w:r w:rsidRPr="005D6A7B">
        <w:rPr>
          <w:rFonts w:eastAsia="Times New Roman"/>
          <w:color w:val="212121"/>
          <w:szCs w:val="24"/>
        </w:rPr>
        <w:t>μιας περιόδου των κοινοβουλευτικών και των νομοθετικών χρονικών</w:t>
      </w:r>
      <w:r>
        <w:rPr>
          <w:rFonts w:eastAsia="Times New Roman"/>
          <w:color w:val="212121"/>
          <w:szCs w:val="24"/>
        </w:rPr>
        <w:t>,</w:t>
      </w:r>
      <w:r w:rsidRPr="005D6A7B">
        <w:rPr>
          <w:rFonts w:eastAsia="Times New Roman"/>
          <w:color w:val="212121"/>
          <w:szCs w:val="24"/>
        </w:rPr>
        <w:t xml:space="preserve"> τα οποία νομίζω </w:t>
      </w:r>
      <w:r>
        <w:rPr>
          <w:rFonts w:eastAsia="Times New Roman"/>
          <w:color w:val="212121"/>
          <w:szCs w:val="24"/>
        </w:rPr>
        <w:t xml:space="preserve">ότι </w:t>
      </w:r>
      <w:r w:rsidRPr="005D6A7B">
        <w:rPr>
          <w:rFonts w:eastAsia="Times New Roman"/>
          <w:color w:val="212121"/>
          <w:szCs w:val="24"/>
        </w:rPr>
        <w:t>δεν θ</w:t>
      </w:r>
      <w:r w:rsidRPr="005D6A7B">
        <w:rPr>
          <w:rFonts w:eastAsia="Times New Roman"/>
          <w:color w:val="212121"/>
          <w:szCs w:val="24"/>
        </w:rPr>
        <w:t>α μείνουν χαραγμένα με πολύ θετικό τρόπο στο</w:t>
      </w:r>
      <w:r>
        <w:rPr>
          <w:rFonts w:eastAsia="Times New Roman"/>
          <w:color w:val="212121"/>
          <w:szCs w:val="24"/>
        </w:rPr>
        <w:t>ν</w:t>
      </w:r>
      <w:r w:rsidRPr="005D6A7B">
        <w:rPr>
          <w:rFonts w:eastAsia="Times New Roman"/>
          <w:color w:val="212121"/>
          <w:szCs w:val="24"/>
        </w:rPr>
        <w:t xml:space="preserve"> νομικό πολιτισμό της χώρας</w:t>
      </w:r>
      <w:r>
        <w:rPr>
          <w:rFonts w:eastAsia="Times New Roman"/>
          <w:color w:val="212121"/>
          <w:szCs w:val="24"/>
        </w:rPr>
        <w:t>.</w:t>
      </w:r>
    </w:p>
    <w:p w14:paraId="4EC19150"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Έχουμε, κ</w:t>
      </w:r>
      <w:r w:rsidRPr="005D6A7B">
        <w:rPr>
          <w:rFonts w:eastAsia="Times New Roman"/>
          <w:color w:val="212121"/>
          <w:szCs w:val="24"/>
        </w:rPr>
        <w:t>ατ</w:t>
      </w:r>
      <w:r>
        <w:rPr>
          <w:rFonts w:eastAsia="Times New Roman"/>
          <w:color w:val="212121"/>
          <w:szCs w:val="24"/>
        </w:rPr>
        <w:t xml:space="preserve">’ </w:t>
      </w:r>
      <w:r w:rsidRPr="005D6A7B">
        <w:rPr>
          <w:rFonts w:eastAsia="Times New Roman"/>
          <w:color w:val="212121"/>
          <w:szCs w:val="24"/>
        </w:rPr>
        <w:t>αρχ</w:t>
      </w:r>
      <w:r>
        <w:rPr>
          <w:rFonts w:eastAsia="Times New Roman"/>
          <w:color w:val="212121"/>
          <w:szCs w:val="24"/>
        </w:rPr>
        <w:t>άς</w:t>
      </w:r>
      <w:r>
        <w:rPr>
          <w:rFonts w:eastAsia="Times New Roman"/>
          <w:color w:val="212121"/>
          <w:szCs w:val="24"/>
        </w:rPr>
        <w:t>,</w:t>
      </w:r>
      <w:r w:rsidRPr="005D6A7B">
        <w:rPr>
          <w:rFonts w:eastAsia="Times New Roman"/>
          <w:color w:val="212121"/>
          <w:szCs w:val="24"/>
        </w:rPr>
        <w:t xml:space="preserve"> ένα νομοθέτημα το οποίο </w:t>
      </w:r>
      <w:r>
        <w:rPr>
          <w:rFonts w:eastAsia="Times New Roman"/>
          <w:color w:val="212121"/>
          <w:szCs w:val="24"/>
        </w:rPr>
        <w:t>τιτλοφορείται</w:t>
      </w:r>
      <w:r w:rsidRPr="005D6A7B">
        <w:rPr>
          <w:rFonts w:eastAsia="Times New Roman"/>
          <w:color w:val="212121"/>
          <w:szCs w:val="24"/>
        </w:rPr>
        <w:t xml:space="preserve"> με ένα</w:t>
      </w:r>
      <w:r>
        <w:rPr>
          <w:rFonts w:eastAsia="Times New Roman"/>
          <w:color w:val="212121"/>
          <w:szCs w:val="24"/>
        </w:rPr>
        <w:t xml:space="preserve">ν αξιοπρεπή </w:t>
      </w:r>
      <w:r w:rsidRPr="005D6A7B">
        <w:rPr>
          <w:rFonts w:eastAsia="Times New Roman"/>
          <w:color w:val="212121"/>
          <w:szCs w:val="24"/>
        </w:rPr>
        <w:t>τίτλο</w:t>
      </w:r>
      <w:r>
        <w:rPr>
          <w:rFonts w:eastAsia="Times New Roman"/>
          <w:color w:val="212121"/>
          <w:szCs w:val="24"/>
        </w:rPr>
        <w:t xml:space="preserve">, «Εναρμόνιση της ελληνικής νομοθεσίας με την </w:t>
      </w:r>
      <w:r>
        <w:rPr>
          <w:rFonts w:eastAsia="Times New Roman"/>
          <w:color w:val="212121"/>
          <w:szCs w:val="24"/>
        </w:rPr>
        <w:t>Ο</w:t>
      </w:r>
      <w:r w:rsidRPr="005D6A7B">
        <w:rPr>
          <w:rFonts w:eastAsia="Times New Roman"/>
          <w:color w:val="212121"/>
          <w:szCs w:val="24"/>
        </w:rPr>
        <w:t>δηγία 2016</w:t>
      </w:r>
      <w:r>
        <w:rPr>
          <w:rFonts w:eastAsia="Times New Roman"/>
          <w:color w:val="212121"/>
          <w:szCs w:val="24"/>
        </w:rPr>
        <w:t>/943 του Ευρωπαϊκού Κ</w:t>
      </w:r>
      <w:r w:rsidRPr="005D6A7B">
        <w:rPr>
          <w:rFonts w:eastAsia="Times New Roman"/>
          <w:color w:val="212121"/>
          <w:szCs w:val="24"/>
        </w:rPr>
        <w:t>οινοβουλίου και τα λοιπ</w:t>
      </w:r>
      <w:r w:rsidRPr="005D6A7B">
        <w:rPr>
          <w:rFonts w:eastAsia="Times New Roman"/>
          <w:color w:val="212121"/>
          <w:szCs w:val="24"/>
        </w:rPr>
        <w:t>ά</w:t>
      </w:r>
      <w:r>
        <w:rPr>
          <w:rFonts w:eastAsia="Times New Roman"/>
          <w:color w:val="212121"/>
          <w:szCs w:val="24"/>
        </w:rPr>
        <w:t>». Όμως,</w:t>
      </w:r>
      <w:r w:rsidRPr="005D6A7B">
        <w:rPr>
          <w:rFonts w:eastAsia="Times New Roman"/>
          <w:color w:val="212121"/>
          <w:szCs w:val="24"/>
        </w:rPr>
        <w:t xml:space="preserve"> στην πραγματικότητα πρόκειται όχι μόνο</w:t>
      </w:r>
      <w:r>
        <w:rPr>
          <w:rFonts w:eastAsia="Times New Roman"/>
          <w:color w:val="212121"/>
          <w:szCs w:val="24"/>
        </w:rPr>
        <w:t>,</w:t>
      </w:r>
      <w:r w:rsidRPr="005D6A7B">
        <w:rPr>
          <w:rFonts w:eastAsia="Times New Roman"/>
          <w:color w:val="212121"/>
          <w:szCs w:val="24"/>
        </w:rPr>
        <w:t xml:space="preserve"> βέβαια</w:t>
      </w:r>
      <w:r>
        <w:rPr>
          <w:rFonts w:eastAsia="Times New Roman"/>
          <w:color w:val="212121"/>
          <w:szCs w:val="24"/>
        </w:rPr>
        <w:t>, για την εναρμόνιση με μια ο</w:t>
      </w:r>
      <w:r w:rsidRPr="005D6A7B">
        <w:rPr>
          <w:rFonts w:eastAsia="Times New Roman"/>
          <w:color w:val="212121"/>
          <w:szCs w:val="24"/>
        </w:rPr>
        <w:t>δηγία</w:t>
      </w:r>
      <w:r>
        <w:rPr>
          <w:rFonts w:eastAsia="Times New Roman"/>
          <w:color w:val="212121"/>
          <w:szCs w:val="24"/>
        </w:rPr>
        <w:t>,</w:t>
      </w:r>
      <w:r w:rsidRPr="005D6A7B">
        <w:rPr>
          <w:rFonts w:eastAsia="Times New Roman"/>
          <w:color w:val="212121"/>
          <w:szCs w:val="24"/>
        </w:rPr>
        <w:t xml:space="preserve"> αλλά </w:t>
      </w:r>
      <w:r>
        <w:rPr>
          <w:rFonts w:eastAsia="Times New Roman"/>
          <w:color w:val="212121"/>
          <w:szCs w:val="24"/>
        </w:rPr>
        <w:t>για μι</w:t>
      </w:r>
      <w:r w:rsidRPr="005D6A7B">
        <w:rPr>
          <w:rFonts w:eastAsia="Times New Roman"/>
          <w:color w:val="212121"/>
          <w:szCs w:val="24"/>
        </w:rPr>
        <w:t>α συρραφή και ένα</w:t>
      </w:r>
      <w:r>
        <w:rPr>
          <w:rFonts w:eastAsia="Times New Roman"/>
          <w:color w:val="212121"/>
          <w:szCs w:val="24"/>
        </w:rPr>
        <w:t>ν</w:t>
      </w:r>
      <w:r w:rsidRPr="005D6A7B">
        <w:rPr>
          <w:rFonts w:eastAsia="Times New Roman"/>
          <w:color w:val="212121"/>
          <w:szCs w:val="24"/>
        </w:rPr>
        <w:t xml:space="preserve"> συνωστισμό παντελώς άσχετων μεταξύ τους διατάξεων</w:t>
      </w:r>
      <w:r>
        <w:rPr>
          <w:rFonts w:eastAsia="Times New Roman"/>
          <w:color w:val="212121"/>
          <w:szCs w:val="24"/>
        </w:rPr>
        <w:t>,</w:t>
      </w:r>
      <w:r w:rsidRPr="005D6A7B">
        <w:rPr>
          <w:rFonts w:eastAsia="Times New Roman"/>
          <w:color w:val="212121"/>
          <w:szCs w:val="24"/>
        </w:rPr>
        <w:t xml:space="preserve"> οι οποίες με κανένα</w:t>
      </w:r>
      <w:r>
        <w:rPr>
          <w:rFonts w:eastAsia="Times New Roman"/>
          <w:color w:val="212121"/>
          <w:szCs w:val="24"/>
        </w:rPr>
        <w:t>ν</w:t>
      </w:r>
      <w:r w:rsidRPr="005D6A7B">
        <w:rPr>
          <w:rFonts w:eastAsia="Times New Roman"/>
          <w:color w:val="212121"/>
          <w:szCs w:val="24"/>
        </w:rPr>
        <w:t xml:space="preserve"> τρόπο δεν θα έπρεπε να αποτελού</w:t>
      </w:r>
      <w:r>
        <w:rPr>
          <w:rFonts w:eastAsia="Times New Roman"/>
          <w:color w:val="212121"/>
          <w:szCs w:val="24"/>
        </w:rPr>
        <w:t>ν στοιχεία ενός και μόνου νομοθ</w:t>
      </w:r>
      <w:r>
        <w:rPr>
          <w:rFonts w:eastAsia="Times New Roman"/>
          <w:color w:val="212121"/>
          <w:szCs w:val="24"/>
        </w:rPr>
        <w:t xml:space="preserve">ετήματος. </w:t>
      </w:r>
    </w:p>
    <w:p w14:paraId="4EC19151"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5D6A7B">
        <w:rPr>
          <w:rFonts w:eastAsia="Times New Roman"/>
          <w:color w:val="212121"/>
          <w:szCs w:val="24"/>
        </w:rPr>
        <w:t>ατ</w:t>
      </w:r>
      <w:r>
        <w:rPr>
          <w:rFonts w:eastAsia="Times New Roman"/>
          <w:color w:val="212121"/>
          <w:szCs w:val="24"/>
        </w:rPr>
        <w:t xml:space="preserve">’ </w:t>
      </w:r>
      <w:r w:rsidRPr="005D6A7B">
        <w:rPr>
          <w:rFonts w:eastAsia="Times New Roman"/>
          <w:color w:val="212121"/>
          <w:szCs w:val="24"/>
        </w:rPr>
        <w:t>αρχ</w:t>
      </w:r>
      <w:r>
        <w:rPr>
          <w:rFonts w:eastAsia="Times New Roman"/>
          <w:color w:val="212121"/>
          <w:szCs w:val="24"/>
        </w:rPr>
        <w:t>άς,</w:t>
      </w:r>
      <w:r w:rsidRPr="005D6A7B">
        <w:rPr>
          <w:rFonts w:eastAsia="Times New Roman"/>
          <w:color w:val="212121"/>
          <w:szCs w:val="24"/>
        </w:rPr>
        <w:t xml:space="preserve"> δυόμισι χρόνια μετά το</w:t>
      </w:r>
      <w:r>
        <w:rPr>
          <w:rFonts w:eastAsia="Times New Roman"/>
          <w:color w:val="212121"/>
          <w:szCs w:val="24"/>
        </w:rPr>
        <w:t>ν ν.4412/2016 περί δημοσίων συμβάσεων έρχεται η Κ</w:t>
      </w:r>
      <w:r w:rsidRPr="005D6A7B">
        <w:rPr>
          <w:rFonts w:eastAsia="Times New Roman"/>
          <w:color w:val="212121"/>
          <w:szCs w:val="24"/>
        </w:rPr>
        <w:t xml:space="preserve">υβέρνηση με αυτό το νομοθέτημα να διαπιστώσει </w:t>
      </w:r>
      <w:r>
        <w:rPr>
          <w:rFonts w:eastAsia="Times New Roman"/>
          <w:color w:val="212121"/>
          <w:szCs w:val="24"/>
        </w:rPr>
        <w:t>-</w:t>
      </w:r>
      <w:r w:rsidRPr="005D6A7B">
        <w:rPr>
          <w:rFonts w:eastAsia="Times New Roman"/>
          <w:color w:val="212121"/>
          <w:szCs w:val="24"/>
        </w:rPr>
        <w:t>αν αγαπάτε</w:t>
      </w:r>
      <w:r>
        <w:rPr>
          <w:rFonts w:eastAsia="Times New Roman"/>
          <w:color w:val="212121"/>
          <w:szCs w:val="24"/>
        </w:rPr>
        <w:t>- ότι η πραγματικότητα α</w:t>
      </w:r>
      <w:r w:rsidRPr="005D6A7B">
        <w:rPr>
          <w:rFonts w:eastAsia="Times New Roman"/>
          <w:color w:val="212121"/>
          <w:szCs w:val="24"/>
        </w:rPr>
        <w:t>ποδείχθηκε ανώρι</w:t>
      </w:r>
      <w:r>
        <w:rPr>
          <w:rFonts w:eastAsia="Times New Roman"/>
          <w:color w:val="212121"/>
          <w:szCs w:val="24"/>
        </w:rPr>
        <w:t xml:space="preserve">μη έναντι των διατάξεων εκείνου του νομοθετήματος. </w:t>
      </w:r>
    </w:p>
    <w:p w14:paraId="4EC19152"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sidRPr="005D6A7B">
        <w:rPr>
          <w:rFonts w:eastAsia="Times New Roman"/>
          <w:color w:val="212121"/>
          <w:szCs w:val="24"/>
        </w:rPr>
        <w:lastRenderedPageBreak/>
        <w:t>Αξίζει να δεί</w:t>
      </w:r>
      <w:r w:rsidRPr="005D6A7B">
        <w:rPr>
          <w:rFonts w:eastAsia="Times New Roman"/>
          <w:color w:val="212121"/>
          <w:szCs w:val="24"/>
        </w:rPr>
        <w:t>τε την αιτιολογική έκθεση</w:t>
      </w:r>
      <w:r>
        <w:rPr>
          <w:rFonts w:eastAsia="Times New Roman"/>
          <w:color w:val="212121"/>
          <w:szCs w:val="24"/>
        </w:rPr>
        <w:t>, το άρθρο 43, π</w:t>
      </w:r>
      <w:r w:rsidRPr="005D6A7B">
        <w:rPr>
          <w:rFonts w:eastAsia="Times New Roman"/>
          <w:color w:val="212121"/>
          <w:szCs w:val="24"/>
        </w:rPr>
        <w:t xml:space="preserve">ου λέει </w:t>
      </w:r>
      <w:r>
        <w:rPr>
          <w:rFonts w:eastAsia="Times New Roman"/>
          <w:color w:val="212121"/>
          <w:szCs w:val="24"/>
        </w:rPr>
        <w:t xml:space="preserve">«οι </w:t>
      </w:r>
      <w:r w:rsidRPr="005D6A7B">
        <w:rPr>
          <w:rFonts w:eastAsia="Times New Roman"/>
          <w:color w:val="212121"/>
          <w:szCs w:val="24"/>
        </w:rPr>
        <w:t>φιλό</w:t>
      </w:r>
      <w:r>
        <w:rPr>
          <w:rFonts w:eastAsia="Times New Roman"/>
          <w:color w:val="212121"/>
          <w:szCs w:val="24"/>
        </w:rPr>
        <w:t>δοξες καινοτομίες του θεσμικού π</w:t>
      </w:r>
      <w:r w:rsidRPr="005D6A7B">
        <w:rPr>
          <w:rFonts w:eastAsia="Times New Roman"/>
          <w:color w:val="212121"/>
          <w:szCs w:val="24"/>
        </w:rPr>
        <w:t>λαισίου</w:t>
      </w:r>
      <w:r>
        <w:rPr>
          <w:rFonts w:eastAsia="Times New Roman"/>
          <w:color w:val="212121"/>
          <w:szCs w:val="24"/>
        </w:rPr>
        <w:t>» -αναφέρεται στον νόμο του 20</w:t>
      </w:r>
      <w:r w:rsidRPr="005D6A7B">
        <w:rPr>
          <w:rFonts w:eastAsia="Times New Roman"/>
          <w:color w:val="212121"/>
          <w:szCs w:val="24"/>
        </w:rPr>
        <w:t>16</w:t>
      </w:r>
      <w:r>
        <w:rPr>
          <w:rFonts w:eastAsia="Times New Roman"/>
          <w:color w:val="212121"/>
          <w:szCs w:val="24"/>
        </w:rPr>
        <w:t>-</w:t>
      </w:r>
      <w:r w:rsidRPr="005D6A7B">
        <w:rPr>
          <w:rFonts w:eastAsia="Times New Roman"/>
          <w:color w:val="212121"/>
          <w:szCs w:val="24"/>
        </w:rPr>
        <w:t xml:space="preserve"> </w:t>
      </w:r>
      <w:r>
        <w:rPr>
          <w:rFonts w:eastAsia="Times New Roman"/>
          <w:color w:val="212121"/>
          <w:szCs w:val="24"/>
        </w:rPr>
        <w:t>«</w:t>
      </w:r>
      <w:r w:rsidRPr="005D6A7B">
        <w:rPr>
          <w:rFonts w:eastAsia="Times New Roman"/>
          <w:color w:val="212121"/>
          <w:szCs w:val="24"/>
        </w:rPr>
        <w:t>δεν έτυχαν αποδοχής εκ μέρους των αναθετουσών αρχών</w:t>
      </w:r>
      <w:r>
        <w:rPr>
          <w:rFonts w:eastAsia="Times New Roman"/>
          <w:color w:val="212121"/>
          <w:szCs w:val="24"/>
        </w:rPr>
        <w:t xml:space="preserve">». </w:t>
      </w:r>
    </w:p>
    <w:p w14:paraId="4EC19153"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5D6A7B">
        <w:rPr>
          <w:rFonts w:eastAsia="Times New Roman"/>
          <w:color w:val="212121"/>
          <w:szCs w:val="24"/>
        </w:rPr>
        <w:t>την πραγματικότητα</w:t>
      </w:r>
      <w:r>
        <w:rPr>
          <w:rFonts w:eastAsia="Times New Roman"/>
          <w:color w:val="212121"/>
          <w:szCs w:val="24"/>
        </w:rPr>
        <w:t>,</w:t>
      </w:r>
      <w:r w:rsidRPr="005D6A7B">
        <w:rPr>
          <w:rFonts w:eastAsia="Times New Roman"/>
          <w:color w:val="212121"/>
          <w:szCs w:val="24"/>
        </w:rPr>
        <w:t xml:space="preserve"> λοιπόν</w:t>
      </w:r>
      <w:r>
        <w:rPr>
          <w:rFonts w:eastAsia="Times New Roman"/>
          <w:color w:val="212121"/>
          <w:szCs w:val="24"/>
        </w:rPr>
        <w:t xml:space="preserve">, </w:t>
      </w:r>
      <w:r w:rsidRPr="005D6A7B">
        <w:rPr>
          <w:rFonts w:eastAsia="Times New Roman"/>
          <w:color w:val="212121"/>
          <w:szCs w:val="24"/>
        </w:rPr>
        <w:t xml:space="preserve">έρχεται και παίρνει πίσω διατάξεις τις </w:t>
      </w:r>
      <w:r w:rsidRPr="005D6A7B">
        <w:rPr>
          <w:rFonts w:eastAsia="Times New Roman"/>
          <w:color w:val="212121"/>
          <w:szCs w:val="24"/>
        </w:rPr>
        <w:t>οποίες με έντονο τρόπο</w:t>
      </w:r>
      <w:r>
        <w:rPr>
          <w:rFonts w:eastAsia="Times New Roman"/>
          <w:color w:val="212121"/>
          <w:szCs w:val="24"/>
        </w:rPr>
        <w:t>,</w:t>
      </w:r>
      <w:r w:rsidRPr="005D6A7B">
        <w:rPr>
          <w:rFonts w:eastAsia="Times New Roman"/>
          <w:color w:val="212121"/>
          <w:szCs w:val="24"/>
        </w:rPr>
        <w:t xml:space="preserve"> με θετικά επιχειρήματα</w:t>
      </w:r>
      <w:r>
        <w:rPr>
          <w:rFonts w:eastAsia="Times New Roman"/>
          <w:color w:val="212121"/>
          <w:szCs w:val="24"/>
        </w:rPr>
        <w:t>,</w:t>
      </w:r>
      <w:r w:rsidRPr="005D6A7B">
        <w:rPr>
          <w:rFonts w:eastAsia="Times New Roman"/>
          <w:color w:val="212121"/>
          <w:szCs w:val="24"/>
        </w:rPr>
        <w:t xml:space="preserve"> με θριαμβολογίες σχε</w:t>
      </w:r>
      <w:r>
        <w:rPr>
          <w:rFonts w:eastAsia="Times New Roman"/>
          <w:color w:val="212121"/>
          <w:szCs w:val="24"/>
        </w:rPr>
        <w:t>δόν, είχε εισηγηθεί στην Εθνική Α</w:t>
      </w:r>
      <w:r w:rsidRPr="005D6A7B">
        <w:rPr>
          <w:rFonts w:eastAsia="Times New Roman"/>
          <w:color w:val="212121"/>
          <w:szCs w:val="24"/>
        </w:rPr>
        <w:t xml:space="preserve">ντιπροσωπεία η παρούσα </w:t>
      </w:r>
      <w:r>
        <w:rPr>
          <w:rFonts w:eastAsia="Times New Roman"/>
          <w:color w:val="212121"/>
          <w:szCs w:val="24"/>
        </w:rPr>
        <w:t xml:space="preserve">Κυβέρνηση εδώ μόλις πριν </w:t>
      </w:r>
      <w:r w:rsidRPr="005D6A7B">
        <w:rPr>
          <w:rFonts w:eastAsia="Times New Roman"/>
          <w:color w:val="212121"/>
          <w:szCs w:val="24"/>
        </w:rPr>
        <w:t xml:space="preserve">από δύο </w:t>
      </w:r>
      <w:r>
        <w:rPr>
          <w:rFonts w:eastAsia="Times New Roman"/>
          <w:color w:val="212121"/>
          <w:szCs w:val="24"/>
        </w:rPr>
        <w:t xml:space="preserve">–και κάτι παραπάνω- </w:t>
      </w:r>
      <w:r w:rsidRPr="005D6A7B">
        <w:rPr>
          <w:rFonts w:eastAsia="Times New Roman"/>
          <w:color w:val="212121"/>
          <w:szCs w:val="24"/>
        </w:rPr>
        <w:t>χρόνια</w:t>
      </w:r>
      <w:r>
        <w:rPr>
          <w:rFonts w:eastAsia="Times New Roman"/>
          <w:color w:val="212121"/>
          <w:szCs w:val="24"/>
        </w:rPr>
        <w:t xml:space="preserve">. Όμως, </w:t>
      </w:r>
      <w:r w:rsidRPr="005D6A7B">
        <w:rPr>
          <w:rFonts w:eastAsia="Times New Roman"/>
          <w:color w:val="212121"/>
          <w:szCs w:val="24"/>
        </w:rPr>
        <w:t>δεν είναι η μόνη περίπτωση</w:t>
      </w:r>
      <w:r>
        <w:rPr>
          <w:rFonts w:eastAsia="Times New Roman"/>
          <w:color w:val="212121"/>
          <w:szCs w:val="24"/>
        </w:rPr>
        <w:t xml:space="preserve"> αυτή. </w:t>
      </w:r>
    </w:p>
    <w:p w14:paraId="4EC19154"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Έ</w:t>
      </w:r>
      <w:r w:rsidRPr="005D6A7B">
        <w:rPr>
          <w:rFonts w:eastAsia="Times New Roman"/>
          <w:color w:val="212121"/>
          <w:szCs w:val="24"/>
        </w:rPr>
        <w:t>να άλλο τμήμα αναφέρεται σε τρ</w:t>
      </w:r>
      <w:r w:rsidRPr="005D6A7B">
        <w:rPr>
          <w:rFonts w:eastAsia="Times New Roman"/>
          <w:color w:val="212121"/>
          <w:szCs w:val="24"/>
        </w:rPr>
        <w:t>οποποιήσεις του αναπτυξιακού νόμου</w:t>
      </w:r>
      <w:r>
        <w:rPr>
          <w:rFonts w:eastAsia="Times New Roman"/>
          <w:color w:val="212121"/>
          <w:szCs w:val="24"/>
        </w:rPr>
        <w:t>, του ν.43</w:t>
      </w:r>
      <w:r w:rsidRPr="005D6A7B">
        <w:rPr>
          <w:rFonts w:eastAsia="Times New Roman"/>
          <w:color w:val="212121"/>
          <w:szCs w:val="24"/>
        </w:rPr>
        <w:t>99</w:t>
      </w:r>
      <w:r>
        <w:rPr>
          <w:rFonts w:eastAsia="Times New Roman"/>
          <w:color w:val="212121"/>
          <w:szCs w:val="24"/>
        </w:rPr>
        <w:t>,</w:t>
      </w:r>
      <w:r w:rsidRPr="005D6A7B">
        <w:rPr>
          <w:rFonts w:eastAsia="Times New Roman"/>
          <w:color w:val="212121"/>
          <w:szCs w:val="24"/>
        </w:rPr>
        <w:t xml:space="preserve"> του 2016</w:t>
      </w:r>
      <w:r>
        <w:rPr>
          <w:rFonts w:eastAsia="Times New Roman"/>
          <w:color w:val="212121"/>
          <w:szCs w:val="24"/>
        </w:rPr>
        <w:t xml:space="preserve"> πάλι. </w:t>
      </w:r>
      <w:r w:rsidRPr="005D6A7B">
        <w:rPr>
          <w:rFonts w:eastAsia="Times New Roman"/>
          <w:color w:val="212121"/>
          <w:szCs w:val="24"/>
        </w:rPr>
        <w:t xml:space="preserve"> </w:t>
      </w:r>
    </w:p>
    <w:p w14:paraId="4EC19155"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w:t>
      </w:r>
      <w:r w:rsidRPr="005D6A7B">
        <w:rPr>
          <w:rFonts w:eastAsia="Times New Roman"/>
          <w:color w:val="212121"/>
          <w:szCs w:val="24"/>
        </w:rPr>
        <w:t>υμηθείτε</w:t>
      </w:r>
      <w:r>
        <w:rPr>
          <w:rFonts w:eastAsia="Times New Roman"/>
          <w:color w:val="212121"/>
          <w:szCs w:val="24"/>
        </w:rPr>
        <w:t>,</w:t>
      </w:r>
      <w:r w:rsidRPr="005D6A7B">
        <w:rPr>
          <w:rFonts w:eastAsia="Times New Roman"/>
          <w:color w:val="212121"/>
          <w:szCs w:val="24"/>
        </w:rPr>
        <w:t xml:space="preserve"> παρακαλώ</w:t>
      </w:r>
      <w:r>
        <w:rPr>
          <w:rFonts w:eastAsia="Times New Roman"/>
          <w:color w:val="212121"/>
          <w:szCs w:val="24"/>
        </w:rPr>
        <w:t>,</w:t>
      </w:r>
      <w:r w:rsidRPr="005D6A7B">
        <w:rPr>
          <w:rFonts w:eastAsia="Times New Roman"/>
          <w:color w:val="212121"/>
          <w:szCs w:val="24"/>
        </w:rPr>
        <w:t xml:space="preserve"> κυρίες και κύριοι συνάδελφοι</w:t>
      </w:r>
      <w:r>
        <w:rPr>
          <w:rFonts w:eastAsia="Times New Roman"/>
          <w:color w:val="212121"/>
          <w:szCs w:val="24"/>
        </w:rPr>
        <w:t xml:space="preserve">, ότι όταν </w:t>
      </w:r>
      <w:r w:rsidRPr="005D6A7B">
        <w:rPr>
          <w:rFonts w:eastAsia="Times New Roman"/>
          <w:color w:val="212121"/>
          <w:szCs w:val="24"/>
        </w:rPr>
        <w:t>είχε ψηφιστεί αυτός ο νόμος</w:t>
      </w:r>
      <w:r>
        <w:rPr>
          <w:rFonts w:eastAsia="Times New Roman"/>
          <w:color w:val="212121"/>
          <w:szCs w:val="24"/>
        </w:rPr>
        <w:t>,</w:t>
      </w:r>
      <w:r w:rsidRPr="005D6A7B">
        <w:rPr>
          <w:rFonts w:eastAsia="Times New Roman"/>
          <w:color w:val="212121"/>
          <w:szCs w:val="24"/>
        </w:rPr>
        <w:t xml:space="preserve"> είχαμε σαφέστατα προειδοποιήσει ότι οι διατάξεις του δεν απέχουν από μία πιστή αντιγραφή ενός ευρωπαϊκ</w:t>
      </w:r>
      <w:r w:rsidRPr="005D6A7B">
        <w:rPr>
          <w:rFonts w:eastAsia="Times New Roman"/>
          <w:color w:val="212121"/>
          <w:szCs w:val="24"/>
        </w:rPr>
        <w:t xml:space="preserve">ού καθεστώτος και ότι </w:t>
      </w:r>
      <w:r>
        <w:rPr>
          <w:rFonts w:eastAsia="Times New Roman"/>
          <w:color w:val="212121"/>
          <w:szCs w:val="24"/>
        </w:rPr>
        <w:t>σ</w:t>
      </w:r>
      <w:r w:rsidRPr="005D6A7B">
        <w:rPr>
          <w:rFonts w:eastAsia="Times New Roman"/>
          <w:color w:val="212121"/>
          <w:szCs w:val="24"/>
        </w:rPr>
        <w:t xml:space="preserve">την πραγματικότητα </w:t>
      </w:r>
      <w:r>
        <w:rPr>
          <w:rFonts w:eastAsia="Times New Roman"/>
          <w:color w:val="212121"/>
          <w:szCs w:val="24"/>
        </w:rPr>
        <w:t xml:space="preserve">θα μείνει ανεκμετάλλευτος. Αυτή η </w:t>
      </w:r>
      <w:r w:rsidRPr="005D6A7B">
        <w:rPr>
          <w:rFonts w:eastAsia="Times New Roman"/>
          <w:color w:val="212121"/>
          <w:szCs w:val="24"/>
        </w:rPr>
        <w:t>πρόβλεψή μας επιβεβαιώθηκε</w:t>
      </w:r>
      <w:r w:rsidRPr="001E3E7D">
        <w:rPr>
          <w:rFonts w:eastAsia="Times New Roman"/>
          <w:color w:val="212121"/>
          <w:szCs w:val="24"/>
        </w:rPr>
        <w:t xml:space="preserve"> </w:t>
      </w:r>
      <w:r w:rsidRPr="005D6A7B">
        <w:rPr>
          <w:rFonts w:eastAsia="Times New Roman"/>
          <w:color w:val="212121"/>
          <w:szCs w:val="24"/>
        </w:rPr>
        <w:t>απολύτως</w:t>
      </w:r>
      <w:r>
        <w:rPr>
          <w:rFonts w:eastAsia="Times New Roman"/>
          <w:color w:val="212121"/>
          <w:szCs w:val="24"/>
        </w:rPr>
        <w:t>.</w:t>
      </w:r>
    </w:p>
    <w:p w14:paraId="4EC19156"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Έ</w:t>
      </w:r>
      <w:r w:rsidRPr="005D6A7B">
        <w:rPr>
          <w:rFonts w:eastAsia="Times New Roman"/>
          <w:color w:val="212121"/>
          <w:szCs w:val="24"/>
        </w:rPr>
        <w:t>ρχεται τώρα</w:t>
      </w:r>
      <w:r>
        <w:rPr>
          <w:rFonts w:eastAsia="Times New Roman"/>
          <w:color w:val="212121"/>
          <w:szCs w:val="24"/>
        </w:rPr>
        <w:t>, λ</w:t>
      </w:r>
      <w:r w:rsidRPr="005D6A7B">
        <w:rPr>
          <w:rFonts w:eastAsia="Times New Roman"/>
          <w:color w:val="212121"/>
          <w:szCs w:val="24"/>
        </w:rPr>
        <w:t>οιπόν</w:t>
      </w:r>
      <w:r>
        <w:rPr>
          <w:rFonts w:eastAsia="Times New Roman"/>
          <w:color w:val="212121"/>
          <w:szCs w:val="24"/>
        </w:rPr>
        <w:t>,</w:t>
      </w:r>
      <w:r w:rsidRPr="005D6A7B">
        <w:rPr>
          <w:rFonts w:eastAsia="Times New Roman"/>
          <w:color w:val="212121"/>
          <w:szCs w:val="24"/>
        </w:rPr>
        <w:t xml:space="preserve"> η </w:t>
      </w:r>
      <w:r>
        <w:rPr>
          <w:rFonts w:eastAsia="Times New Roman"/>
          <w:color w:val="212121"/>
          <w:szCs w:val="24"/>
        </w:rPr>
        <w:t>Κυβέρνηση και κάνει μι</w:t>
      </w:r>
      <w:r w:rsidRPr="005D6A7B">
        <w:rPr>
          <w:rFonts w:eastAsia="Times New Roman"/>
          <w:color w:val="212121"/>
          <w:szCs w:val="24"/>
        </w:rPr>
        <w:t xml:space="preserve">α προσπάθεια στην εκπνοή της κοινοβουλευτικής </w:t>
      </w:r>
      <w:r>
        <w:rPr>
          <w:rFonts w:eastAsia="Times New Roman"/>
          <w:color w:val="212121"/>
          <w:szCs w:val="24"/>
        </w:rPr>
        <w:t xml:space="preserve">της </w:t>
      </w:r>
      <w:r w:rsidRPr="005D6A7B">
        <w:rPr>
          <w:rFonts w:eastAsia="Times New Roman"/>
          <w:color w:val="212121"/>
          <w:szCs w:val="24"/>
        </w:rPr>
        <w:t xml:space="preserve">θητείας να καταστήσει με κάποιον τρόπο </w:t>
      </w:r>
      <w:r>
        <w:rPr>
          <w:rFonts w:eastAsia="Times New Roman"/>
          <w:color w:val="212121"/>
          <w:szCs w:val="24"/>
        </w:rPr>
        <w:t>τον ν.43</w:t>
      </w:r>
      <w:r>
        <w:rPr>
          <w:rFonts w:eastAsia="Times New Roman"/>
          <w:color w:val="212121"/>
          <w:szCs w:val="24"/>
        </w:rPr>
        <w:t xml:space="preserve">99, </w:t>
      </w:r>
      <w:r w:rsidRPr="005D6A7B">
        <w:rPr>
          <w:rFonts w:eastAsia="Times New Roman"/>
          <w:color w:val="212121"/>
          <w:szCs w:val="24"/>
        </w:rPr>
        <w:t>τον αναπτυξιακό νόμο</w:t>
      </w:r>
      <w:r>
        <w:rPr>
          <w:rFonts w:eastAsia="Times New Roman"/>
          <w:color w:val="212121"/>
          <w:szCs w:val="24"/>
        </w:rPr>
        <w:t>,</w:t>
      </w:r>
      <w:r w:rsidRPr="005D6A7B">
        <w:rPr>
          <w:rFonts w:eastAsia="Times New Roman"/>
          <w:color w:val="212121"/>
          <w:szCs w:val="24"/>
        </w:rPr>
        <w:t xml:space="preserve"> πιο ελκυστικό</w:t>
      </w:r>
      <w:r>
        <w:rPr>
          <w:rFonts w:eastAsia="Times New Roman"/>
          <w:color w:val="212121"/>
          <w:szCs w:val="24"/>
        </w:rPr>
        <w:t>. Κ</w:t>
      </w:r>
      <w:r w:rsidRPr="005D6A7B">
        <w:rPr>
          <w:rFonts w:eastAsia="Times New Roman"/>
          <w:color w:val="212121"/>
          <w:szCs w:val="24"/>
        </w:rPr>
        <w:t xml:space="preserve">ανένα αποτέλεσμα </w:t>
      </w:r>
      <w:r>
        <w:rPr>
          <w:rFonts w:eastAsia="Times New Roman"/>
          <w:color w:val="212121"/>
          <w:szCs w:val="24"/>
        </w:rPr>
        <w:t xml:space="preserve">δεν </w:t>
      </w:r>
      <w:r w:rsidRPr="005D6A7B">
        <w:rPr>
          <w:rFonts w:eastAsia="Times New Roman"/>
          <w:color w:val="212121"/>
          <w:szCs w:val="24"/>
        </w:rPr>
        <w:t xml:space="preserve">θα υπάρξει </w:t>
      </w:r>
      <w:r>
        <w:rPr>
          <w:rFonts w:eastAsia="Times New Roman"/>
          <w:color w:val="212121"/>
          <w:szCs w:val="24"/>
        </w:rPr>
        <w:t xml:space="preserve">σε </w:t>
      </w:r>
      <w:r w:rsidRPr="005D6A7B">
        <w:rPr>
          <w:rFonts w:eastAsia="Times New Roman"/>
          <w:color w:val="212121"/>
          <w:szCs w:val="24"/>
        </w:rPr>
        <w:t>αυτό</w:t>
      </w:r>
      <w:r>
        <w:rPr>
          <w:rFonts w:eastAsia="Times New Roman"/>
          <w:color w:val="212121"/>
          <w:szCs w:val="24"/>
        </w:rPr>
        <w:t>,</w:t>
      </w:r>
      <w:r w:rsidRPr="005D6A7B">
        <w:rPr>
          <w:rFonts w:eastAsia="Times New Roman"/>
          <w:color w:val="212121"/>
          <w:szCs w:val="24"/>
        </w:rPr>
        <w:t xml:space="preserve"> αλλά βέβαια στο πλαίσιο της άστοχης προσπάθειας υπάρχει και </w:t>
      </w:r>
      <w:r>
        <w:rPr>
          <w:rFonts w:eastAsia="Times New Roman"/>
          <w:color w:val="212121"/>
          <w:szCs w:val="24"/>
        </w:rPr>
        <w:t xml:space="preserve">η </w:t>
      </w:r>
      <w:r w:rsidRPr="005D6A7B">
        <w:rPr>
          <w:rFonts w:eastAsia="Times New Roman"/>
          <w:color w:val="212121"/>
          <w:szCs w:val="24"/>
        </w:rPr>
        <w:t>κοινοβουλευτική φαιδρότητα</w:t>
      </w:r>
      <w:r>
        <w:rPr>
          <w:rFonts w:eastAsia="Times New Roman"/>
          <w:color w:val="212121"/>
          <w:szCs w:val="24"/>
        </w:rPr>
        <w:t xml:space="preserve">. </w:t>
      </w:r>
    </w:p>
    <w:p w14:paraId="4EC19157"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5D6A7B">
        <w:rPr>
          <w:rFonts w:eastAsia="Times New Roman"/>
          <w:color w:val="212121"/>
          <w:szCs w:val="24"/>
        </w:rPr>
        <w:t>αι εξηγούμαι</w:t>
      </w:r>
      <w:r>
        <w:rPr>
          <w:rFonts w:eastAsia="Times New Roman"/>
          <w:color w:val="212121"/>
          <w:szCs w:val="24"/>
        </w:rPr>
        <w:t>: Ε</w:t>
      </w:r>
      <w:r w:rsidRPr="005D6A7B">
        <w:rPr>
          <w:rFonts w:eastAsia="Times New Roman"/>
          <w:color w:val="212121"/>
          <w:szCs w:val="24"/>
        </w:rPr>
        <w:t xml:space="preserve">νώ </w:t>
      </w:r>
      <w:r>
        <w:rPr>
          <w:rFonts w:eastAsia="Times New Roman"/>
          <w:color w:val="212121"/>
          <w:szCs w:val="24"/>
        </w:rPr>
        <w:t>με το άρθρο</w:t>
      </w:r>
      <w:r w:rsidRPr="005D6A7B">
        <w:rPr>
          <w:rFonts w:eastAsia="Times New Roman"/>
          <w:color w:val="212121"/>
          <w:szCs w:val="24"/>
        </w:rPr>
        <w:t xml:space="preserve"> 36 παράγραφος 4 του κατατεθειμένου νομοθετήματος καταργούνται οι διατάξεις των άρθρων 59</w:t>
      </w:r>
      <w:r>
        <w:rPr>
          <w:rFonts w:eastAsia="Times New Roman"/>
          <w:color w:val="212121"/>
          <w:szCs w:val="24"/>
        </w:rPr>
        <w:t>, 61 του ν.43</w:t>
      </w:r>
      <w:r w:rsidRPr="005D6A7B">
        <w:rPr>
          <w:rFonts w:eastAsia="Times New Roman"/>
          <w:color w:val="212121"/>
          <w:szCs w:val="24"/>
        </w:rPr>
        <w:t>99</w:t>
      </w:r>
      <w:r>
        <w:rPr>
          <w:rFonts w:eastAsia="Times New Roman"/>
          <w:color w:val="212121"/>
          <w:szCs w:val="24"/>
        </w:rPr>
        <w:t>,</w:t>
      </w:r>
      <w:r w:rsidRPr="005D6A7B">
        <w:rPr>
          <w:rFonts w:eastAsia="Times New Roman"/>
          <w:color w:val="212121"/>
          <w:szCs w:val="24"/>
        </w:rPr>
        <w:t xml:space="preserve"> κατατίθεται </w:t>
      </w:r>
      <w:r>
        <w:rPr>
          <w:rFonts w:eastAsia="Times New Roman"/>
          <w:color w:val="212121"/>
          <w:szCs w:val="24"/>
        </w:rPr>
        <w:t>συγχρόνως</w:t>
      </w:r>
      <w:r w:rsidRPr="005D6A7B">
        <w:rPr>
          <w:rFonts w:eastAsia="Times New Roman"/>
          <w:color w:val="212121"/>
          <w:szCs w:val="24"/>
        </w:rPr>
        <w:t xml:space="preserve"> με κατατεθειμένο το νομοθέτημα η τροπολογία </w:t>
      </w:r>
      <w:r>
        <w:rPr>
          <w:rFonts w:eastAsia="Times New Roman"/>
          <w:color w:val="212121"/>
          <w:szCs w:val="24"/>
        </w:rPr>
        <w:t xml:space="preserve">με αριθμό </w:t>
      </w:r>
      <w:r w:rsidRPr="005D6A7B">
        <w:rPr>
          <w:rFonts w:eastAsia="Times New Roman"/>
          <w:color w:val="212121"/>
          <w:szCs w:val="24"/>
        </w:rPr>
        <w:t>2</w:t>
      </w:r>
      <w:r>
        <w:rPr>
          <w:rFonts w:eastAsia="Times New Roman"/>
          <w:color w:val="212121"/>
          <w:szCs w:val="24"/>
        </w:rPr>
        <w:t>0</w:t>
      </w:r>
      <w:r w:rsidRPr="005D6A7B">
        <w:rPr>
          <w:rFonts w:eastAsia="Times New Roman"/>
          <w:color w:val="212121"/>
          <w:szCs w:val="24"/>
        </w:rPr>
        <w:t>62</w:t>
      </w:r>
      <w:r>
        <w:rPr>
          <w:rFonts w:eastAsia="Times New Roman"/>
          <w:color w:val="212121"/>
          <w:szCs w:val="24"/>
        </w:rPr>
        <w:t xml:space="preserve">, </w:t>
      </w:r>
      <w:r w:rsidRPr="005D6A7B">
        <w:rPr>
          <w:rFonts w:eastAsia="Times New Roman"/>
          <w:color w:val="212121"/>
          <w:szCs w:val="24"/>
        </w:rPr>
        <w:t>η οποία στην πραγματικότητα επαναφέρει τους ενδιάμεσους χρηματοπιστω</w:t>
      </w:r>
      <w:r w:rsidRPr="005D6A7B">
        <w:rPr>
          <w:rFonts w:eastAsia="Times New Roman"/>
          <w:color w:val="212121"/>
          <w:szCs w:val="24"/>
        </w:rPr>
        <w:t>τικούς οργανισμούς που καταργεί το νομοθέτη</w:t>
      </w:r>
      <w:r>
        <w:rPr>
          <w:rFonts w:eastAsia="Times New Roman"/>
          <w:color w:val="212121"/>
          <w:szCs w:val="24"/>
        </w:rPr>
        <w:t>μα. Καταλαβαίνετε τι</w:t>
      </w:r>
      <w:r w:rsidRPr="005D6A7B">
        <w:rPr>
          <w:rFonts w:eastAsia="Times New Roman"/>
          <w:color w:val="212121"/>
          <w:szCs w:val="24"/>
        </w:rPr>
        <w:t xml:space="preserve"> σοβ</w:t>
      </w:r>
      <w:r>
        <w:rPr>
          <w:rFonts w:eastAsia="Times New Roman"/>
          <w:color w:val="212121"/>
          <w:szCs w:val="24"/>
        </w:rPr>
        <w:t>αρότητα μπορεί να υποδεικνύει μι</w:t>
      </w:r>
      <w:r w:rsidRPr="005D6A7B">
        <w:rPr>
          <w:rFonts w:eastAsia="Times New Roman"/>
          <w:color w:val="212121"/>
          <w:szCs w:val="24"/>
        </w:rPr>
        <w:t>α τέτοια νομοθετική αντιμετώπιση</w:t>
      </w:r>
      <w:r>
        <w:rPr>
          <w:rFonts w:eastAsia="Times New Roman"/>
          <w:color w:val="212121"/>
          <w:szCs w:val="24"/>
        </w:rPr>
        <w:t>.</w:t>
      </w:r>
    </w:p>
    <w:p w14:paraId="4EC19158"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Υ</w:t>
      </w:r>
      <w:r w:rsidRPr="005D6A7B">
        <w:rPr>
          <w:rFonts w:eastAsia="Times New Roman"/>
          <w:color w:val="212121"/>
          <w:szCs w:val="24"/>
        </w:rPr>
        <w:t>πάρχουν διάφορες διατάξεις δεξιά και αριστερά</w:t>
      </w:r>
      <w:r>
        <w:rPr>
          <w:rFonts w:eastAsia="Times New Roman"/>
          <w:color w:val="212121"/>
          <w:szCs w:val="24"/>
        </w:rPr>
        <w:t>, διατάξεις για τη ΜΟΔ. Αξίζει κανείς να μας πει μ</w:t>
      </w:r>
      <w:r w:rsidRPr="005D6A7B">
        <w:rPr>
          <w:rFonts w:eastAsia="Times New Roman"/>
          <w:color w:val="212121"/>
          <w:szCs w:val="24"/>
        </w:rPr>
        <w:t>ε ποιο</w:t>
      </w:r>
      <w:r>
        <w:rPr>
          <w:rFonts w:eastAsia="Times New Roman"/>
          <w:color w:val="212121"/>
          <w:szCs w:val="24"/>
        </w:rPr>
        <w:t>ν</w:t>
      </w:r>
      <w:r w:rsidRPr="005D6A7B">
        <w:rPr>
          <w:rFonts w:eastAsia="Times New Roman"/>
          <w:color w:val="212121"/>
          <w:szCs w:val="24"/>
        </w:rPr>
        <w:t xml:space="preserve"> τρόπο αυτές οι διατ</w:t>
      </w:r>
      <w:r w:rsidRPr="005D6A7B">
        <w:rPr>
          <w:rFonts w:eastAsia="Times New Roman"/>
          <w:color w:val="212121"/>
          <w:szCs w:val="24"/>
        </w:rPr>
        <w:t>άξεις εντάσσονται στο πλαίσιο του νομοθετήματος</w:t>
      </w:r>
      <w:r>
        <w:rPr>
          <w:rFonts w:eastAsia="Times New Roman"/>
          <w:color w:val="212121"/>
          <w:szCs w:val="24"/>
        </w:rPr>
        <w:t xml:space="preserve">, </w:t>
      </w:r>
      <w:r w:rsidRPr="005D6A7B">
        <w:rPr>
          <w:rFonts w:eastAsia="Times New Roman"/>
          <w:color w:val="212121"/>
          <w:szCs w:val="24"/>
        </w:rPr>
        <w:t xml:space="preserve">αλλά </w:t>
      </w:r>
      <w:r>
        <w:rPr>
          <w:rFonts w:eastAsia="Times New Roman"/>
          <w:color w:val="212121"/>
          <w:szCs w:val="24"/>
        </w:rPr>
        <w:t>θέλω να πω</w:t>
      </w:r>
      <w:r w:rsidRPr="005D6A7B">
        <w:rPr>
          <w:rFonts w:eastAsia="Times New Roman"/>
          <w:color w:val="212121"/>
          <w:szCs w:val="24"/>
        </w:rPr>
        <w:t xml:space="preserve"> </w:t>
      </w:r>
      <w:r>
        <w:rPr>
          <w:rFonts w:eastAsia="Times New Roman"/>
          <w:color w:val="212121"/>
          <w:szCs w:val="24"/>
        </w:rPr>
        <w:t>-</w:t>
      </w:r>
      <w:r w:rsidRPr="005D6A7B">
        <w:rPr>
          <w:rFonts w:eastAsia="Times New Roman"/>
          <w:color w:val="212121"/>
          <w:szCs w:val="24"/>
        </w:rPr>
        <w:t xml:space="preserve">πριν </w:t>
      </w:r>
      <w:r>
        <w:rPr>
          <w:rFonts w:eastAsia="Times New Roman"/>
          <w:color w:val="212121"/>
          <w:szCs w:val="24"/>
        </w:rPr>
        <w:t xml:space="preserve">να </w:t>
      </w:r>
      <w:r w:rsidRPr="005D6A7B">
        <w:rPr>
          <w:rFonts w:eastAsia="Times New Roman"/>
          <w:color w:val="212121"/>
          <w:szCs w:val="24"/>
        </w:rPr>
        <w:t>φτάσω στο τέλος</w:t>
      </w:r>
      <w:r>
        <w:rPr>
          <w:rFonts w:eastAsia="Times New Roman"/>
          <w:color w:val="212121"/>
          <w:szCs w:val="24"/>
        </w:rPr>
        <w:t xml:space="preserve"> και</w:t>
      </w:r>
      <w:r w:rsidRPr="005D6A7B">
        <w:rPr>
          <w:rFonts w:eastAsia="Times New Roman"/>
          <w:color w:val="212121"/>
          <w:szCs w:val="24"/>
        </w:rPr>
        <w:t xml:space="preserve"> αναφερθώ για λίγο </w:t>
      </w:r>
      <w:r w:rsidRPr="005D6A7B">
        <w:rPr>
          <w:rFonts w:eastAsia="Times New Roman"/>
          <w:color w:val="212121"/>
          <w:szCs w:val="24"/>
        </w:rPr>
        <w:lastRenderedPageBreak/>
        <w:t xml:space="preserve">στη διάταξη </w:t>
      </w:r>
      <w:r>
        <w:rPr>
          <w:rFonts w:eastAsia="Times New Roman"/>
          <w:color w:val="212121"/>
          <w:szCs w:val="24"/>
        </w:rPr>
        <w:t xml:space="preserve">για </w:t>
      </w:r>
      <w:r w:rsidRPr="005D6A7B">
        <w:rPr>
          <w:rFonts w:eastAsia="Times New Roman"/>
          <w:color w:val="212121"/>
          <w:szCs w:val="24"/>
        </w:rPr>
        <w:t xml:space="preserve">την προστασία της πρώτης κατοικίας που έρχεται και </w:t>
      </w:r>
      <w:r>
        <w:rPr>
          <w:rFonts w:eastAsia="Times New Roman"/>
          <w:color w:val="212121"/>
          <w:szCs w:val="24"/>
        </w:rPr>
        <w:t xml:space="preserve">πριν να εξηγήσω </w:t>
      </w:r>
      <w:r w:rsidRPr="005D6A7B">
        <w:rPr>
          <w:rFonts w:eastAsia="Times New Roman"/>
          <w:color w:val="212121"/>
          <w:szCs w:val="24"/>
        </w:rPr>
        <w:t xml:space="preserve">την </w:t>
      </w:r>
      <w:r>
        <w:rPr>
          <w:rFonts w:eastAsia="Times New Roman"/>
          <w:color w:val="212121"/>
          <w:szCs w:val="24"/>
        </w:rPr>
        <w:t>ψήφο της Νέας Δ</w:t>
      </w:r>
      <w:r w:rsidRPr="005D6A7B">
        <w:rPr>
          <w:rFonts w:eastAsia="Times New Roman"/>
          <w:color w:val="212121"/>
          <w:szCs w:val="24"/>
        </w:rPr>
        <w:t>ημοκρατίας</w:t>
      </w:r>
      <w:r>
        <w:rPr>
          <w:rFonts w:eastAsia="Times New Roman"/>
          <w:color w:val="212121"/>
          <w:szCs w:val="24"/>
        </w:rPr>
        <w:t xml:space="preserve">- ότι και </w:t>
      </w:r>
      <w:r w:rsidRPr="005D6A7B">
        <w:rPr>
          <w:rFonts w:eastAsia="Times New Roman"/>
          <w:color w:val="212121"/>
          <w:szCs w:val="24"/>
        </w:rPr>
        <w:t>εδώ δεν λείπει η συνηθ</w:t>
      </w:r>
      <w:r w:rsidRPr="005D6A7B">
        <w:rPr>
          <w:rFonts w:eastAsia="Times New Roman"/>
          <w:color w:val="212121"/>
          <w:szCs w:val="24"/>
        </w:rPr>
        <w:t xml:space="preserve">ισμένη σε κάθε νομοθέτημα </w:t>
      </w:r>
      <w:r>
        <w:rPr>
          <w:rFonts w:eastAsia="Times New Roman"/>
          <w:color w:val="212121"/>
          <w:szCs w:val="24"/>
        </w:rPr>
        <w:t xml:space="preserve">–μα, </w:t>
      </w:r>
      <w:r w:rsidRPr="005D6A7B">
        <w:rPr>
          <w:rFonts w:eastAsia="Times New Roman"/>
          <w:color w:val="212121"/>
          <w:szCs w:val="24"/>
        </w:rPr>
        <w:t>σε κάθε νομοθέτημα</w:t>
      </w:r>
      <w:r>
        <w:rPr>
          <w:rFonts w:eastAsia="Times New Roman"/>
          <w:color w:val="212121"/>
          <w:szCs w:val="24"/>
        </w:rPr>
        <w:t>!-</w:t>
      </w:r>
      <w:r w:rsidRPr="005D6A7B">
        <w:rPr>
          <w:rFonts w:eastAsia="Times New Roman"/>
          <w:color w:val="212121"/>
          <w:szCs w:val="24"/>
        </w:rPr>
        <w:t xml:space="preserve"> </w:t>
      </w:r>
      <w:r>
        <w:rPr>
          <w:rFonts w:eastAsia="Times New Roman"/>
          <w:color w:val="212121"/>
          <w:szCs w:val="24"/>
        </w:rPr>
        <w:t>«</w:t>
      </w:r>
      <w:proofErr w:type="spellStart"/>
      <w:r w:rsidRPr="005D6A7B">
        <w:rPr>
          <w:rFonts w:eastAsia="Times New Roman"/>
          <w:color w:val="212121"/>
          <w:szCs w:val="24"/>
        </w:rPr>
        <w:t>ΣΥΡΙΖΑ</w:t>
      </w:r>
      <w:r>
        <w:rPr>
          <w:rFonts w:eastAsia="Times New Roman"/>
          <w:color w:val="212121"/>
          <w:szCs w:val="24"/>
        </w:rPr>
        <w:t>ϊκή</w:t>
      </w:r>
      <w:proofErr w:type="spellEnd"/>
      <w:r>
        <w:rPr>
          <w:rFonts w:eastAsia="Times New Roman"/>
          <w:color w:val="212121"/>
          <w:szCs w:val="24"/>
        </w:rPr>
        <w:t>» τακτική των</w:t>
      </w:r>
      <w:r w:rsidRPr="005D6A7B">
        <w:rPr>
          <w:rFonts w:eastAsia="Times New Roman"/>
          <w:color w:val="212121"/>
          <w:szCs w:val="24"/>
        </w:rPr>
        <w:t xml:space="preserve"> αδιαφανών </w:t>
      </w:r>
      <w:r>
        <w:rPr>
          <w:rFonts w:eastAsia="Times New Roman"/>
          <w:color w:val="212121"/>
          <w:szCs w:val="24"/>
        </w:rPr>
        <w:t>ή ρουσφετολογικών ή και τα</w:t>
      </w:r>
      <w:r w:rsidRPr="005D6A7B">
        <w:rPr>
          <w:rFonts w:eastAsia="Times New Roman"/>
          <w:color w:val="212121"/>
          <w:szCs w:val="24"/>
        </w:rPr>
        <w:t xml:space="preserve"> δύο δια</w:t>
      </w:r>
      <w:r>
        <w:rPr>
          <w:rFonts w:eastAsia="Times New Roman"/>
          <w:color w:val="212121"/>
          <w:szCs w:val="24"/>
        </w:rPr>
        <w:t>τάξεων.</w:t>
      </w:r>
    </w:p>
    <w:p w14:paraId="4EC19159"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Αναφέρομαι, κ</w:t>
      </w:r>
      <w:r w:rsidRPr="005D6A7B">
        <w:rPr>
          <w:rFonts w:eastAsia="Times New Roman"/>
          <w:color w:val="212121"/>
          <w:szCs w:val="24"/>
        </w:rPr>
        <w:t>ατ</w:t>
      </w:r>
      <w:r>
        <w:rPr>
          <w:rFonts w:eastAsia="Times New Roman"/>
          <w:color w:val="212121"/>
          <w:szCs w:val="24"/>
        </w:rPr>
        <w:t xml:space="preserve">’ </w:t>
      </w:r>
      <w:r w:rsidRPr="005D6A7B">
        <w:rPr>
          <w:rFonts w:eastAsia="Times New Roman"/>
          <w:color w:val="212121"/>
          <w:szCs w:val="24"/>
        </w:rPr>
        <w:t>αρχ</w:t>
      </w:r>
      <w:r>
        <w:rPr>
          <w:rFonts w:eastAsia="Times New Roman"/>
          <w:color w:val="212121"/>
          <w:szCs w:val="24"/>
        </w:rPr>
        <w:t>άς,</w:t>
      </w:r>
      <w:r w:rsidRPr="005D6A7B">
        <w:rPr>
          <w:rFonts w:eastAsia="Times New Roman"/>
          <w:color w:val="212121"/>
          <w:szCs w:val="24"/>
        </w:rPr>
        <w:t xml:space="preserve"> στη διάταξη του άρθρου 41</w:t>
      </w:r>
      <w:r>
        <w:rPr>
          <w:rFonts w:eastAsia="Times New Roman"/>
          <w:color w:val="212121"/>
          <w:szCs w:val="24"/>
        </w:rPr>
        <w:t>, «Δ</w:t>
      </w:r>
      <w:r w:rsidRPr="005D6A7B">
        <w:rPr>
          <w:rFonts w:eastAsia="Times New Roman"/>
          <w:color w:val="212121"/>
          <w:szCs w:val="24"/>
        </w:rPr>
        <w:t>υνατότητα παρά</w:t>
      </w:r>
      <w:r>
        <w:rPr>
          <w:rFonts w:eastAsia="Times New Roman"/>
          <w:color w:val="212121"/>
          <w:szCs w:val="24"/>
        </w:rPr>
        <w:t>τασης</w:t>
      </w:r>
      <w:r w:rsidRPr="005D6A7B">
        <w:rPr>
          <w:rFonts w:eastAsia="Times New Roman"/>
          <w:color w:val="212121"/>
          <w:szCs w:val="24"/>
        </w:rPr>
        <w:t xml:space="preserve"> εμπορικώ</w:t>
      </w:r>
      <w:r>
        <w:rPr>
          <w:rFonts w:eastAsia="Times New Roman"/>
          <w:color w:val="212121"/>
          <w:szCs w:val="24"/>
        </w:rPr>
        <w:t xml:space="preserve">ν μισθώσεων σε ακίνητα του </w:t>
      </w:r>
      <w:r>
        <w:rPr>
          <w:rFonts w:eastAsia="Times New Roman"/>
          <w:color w:val="212121"/>
          <w:szCs w:val="24"/>
        </w:rPr>
        <w:t>δ</w:t>
      </w:r>
      <w:r w:rsidRPr="005D6A7B">
        <w:rPr>
          <w:rFonts w:eastAsia="Times New Roman"/>
          <w:color w:val="212121"/>
          <w:szCs w:val="24"/>
        </w:rPr>
        <w:t>ημοσίου</w:t>
      </w:r>
      <w:r>
        <w:rPr>
          <w:rFonts w:eastAsia="Times New Roman"/>
          <w:color w:val="212121"/>
          <w:szCs w:val="24"/>
        </w:rPr>
        <w:t>». Ο</w:t>
      </w:r>
      <w:r w:rsidRPr="005D6A7B">
        <w:rPr>
          <w:rFonts w:eastAsia="Times New Roman"/>
          <w:color w:val="212121"/>
          <w:szCs w:val="24"/>
        </w:rPr>
        <w:t>ύτε λίγο</w:t>
      </w:r>
      <w:r w:rsidRPr="005D6A7B">
        <w:rPr>
          <w:rFonts w:eastAsia="Times New Roman"/>
          <w:color w:val="212121"/>
          <w:szCs w:val="24"/>
        </w:rPr>
        <w:t xml:space="preserve"> ούτε πολύ με αυτή τη διάταξη οι μισθώσ</w:t>
      </w:r>
      <w:r>
        <w:rPr>
          <w:rFonts w:eastAsia="Times New Roman"/>
          <w:color w:val="212121"/>
          <w:szCs w:val="24"/>
        </w:rPr>
        <w:t xml:space="preserve">εις ακινήτων που υπάγονται στο </w:t>
      </w:r>
      <w:r>
        <w:rPr>
          <w:rFonts w:eastAsia="Times New Roman"/>
          <w:color w:val="212121"/>
          <w:szCs w:val="24"/>
        </w:rPr>
        <w:t>π</w:t>
      </w:r>
      <w:r>
        <w:rPr>
          <w:rFonts w:eastAsia="Times New Roman"/>
          <w:color w:val="212121"/>
          <w:szCs w:val="24"/>
        </w:rPr>
        <w:t xml:space="preserve">ροεδρικό </w:t>
      </w:r>
      <w:r>
        <w:rPr>
          <w:rFonts w:eastAsia="Times New Roman"/>
          <w:color w:val="212121"/>
          <w:szCs w:val="24"/>
        </w:rPr>
        <w:t>δ</w:t>
      </w:r>
      <w:r>
        <w:rPr>
          <w:rFonts w:eastAsia="Times New Roman"/>
          <w:color w:val="212121"/>
          <w:szCs w:val="24"/>
        </w:rPr>
        <w:t>ιάταγμα 34/1995 -α</w:t>
      </w:r>
      <w:r w:rsidRPr="005D6A7B">
        <w:rPr>
          <w:rFonts w:eastAsia="Times New Roman"/>
          <w:color w:val="212121"/>
          <w:szCs w:val="24"/>
        </w:rPr>
        <w:t>υτό είναι για τις επαγγελματικές μισθώσεις</w:t>
      </w:r>
      <w:r>
        <w:rPr>
          <w:rFonts w:eastAsia="Times New Roman"/>
          <w:color w:val="212121"/>
          <w:szCs w:val="24"/>
        </w:rPr>
        <w:t>,</w:t>
      </w:r>
      <w:r w:rsidRPr="005D6A7B">
        <w:rPr>
          <w:rFonts w:eastAsia="Times New Roman"/>
          <w:color w:val="212121"/>
          <w:szCs w:val="24"/>
        </w:rPr>
        <w:t xml:space="preserve"> κυρίες και κύριοι συνάδελφοι</w:t>
      </w:r>
      <w:r>
        <w:rPr>
          <w:rFonts w:eastAsia="Times New Roman"/>
          <w:color w:val="212121"/>
          <w:szCs w:val="24"/>
        </w:rPr>
        <w:t>- παρατείνονται μέχρι μια δωδεκαετία, ε</w:t>
      </w:r>
      <w:r w:rsidRPr="005D6A7B">
        <w:rPr>
          <w:rFonts w:eastAsia="Times New Roman"/>
          <w:color w:val="212121"/>
          <w:szCs w:val="24"/>
        </w:rPr>
        <w:t>άν δεν έχουν λήξει</w:t>
      </w:r>
      <w:r>
        <w:rPr>
          <w:rFonts w:eastAsia="Times New Roman"/>
          <w:color w:val="212121"/>
          <w:szCs w:val="24"/>
        </w:rPr>
        <w:t>, ή και αν ακόμα έχουν</w:t>
      </w:r>
      <w:r w:rsidRPr="005D6A7B">
        <w:rPr>
          <w:rFonts w:eastAsia="Times New Roman"/>
          <w:color w:val="212121"/>
          <w:szCs w:val="24"/>
        </w:rPr>
        <w:t xml:space="preserve"> λήξει</w:t>
      </w:r>
      <w:r>
        <w:rPr>
          <w:rFonts w:eastAsia="Times New Roman"/>
          <w:color w:val="212121"/>
          <w:szCs w:val="24"/>
        </w:rPr>
        <w:t>,</w:t>
      </w:r>
      <w:r w:rsidRPr="005D6A7B">
        <w:rPr>
          <w:rFonts w:eastAsia="Times New Roman"/>
          <w:color w:val="212121"/>
          <w:szCs w:val="24"/>
        </w:rPr>
        <w:t xml:space="preserve"> εφ</w:t>
      </w:r>
      <w:r>
        <w:rPr>
          <w:rFonts w:eastAsia="Times New Roman"/>
          <w:color w:val="212121"/>
          <w:szCs w:val="24"/>
        </w:rPr>
        <w:t xml:space="preserve">’ </w:t>
      </w:r>
      <w:r w:rsidRPr="005D6A7B">
        <w:rPr>
          <w:rFonts w:eastAsia="Times New Roman"/>
          <w:color w:val="212121"/>
          <w:szCs w:val="24"/>
        </w:rPr>
        <w:t>όσον δεν έχει αποδοθεί το μίσθιο</w:t>
      </w:r>
      <w:r>
        <w:rPr>
          <w:rFonts w:eastAsia="Times New Roman"/>
          <w:color w:val="212121"/>
          <w:szCs w:val="24"/>
        </w:rPr>
        <w:t xml:space="preserve">. </w:t>
      </w:r>
    </w:p>
    <w:p w14:paraId="4EC1915A"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5D6A7B">
        <w:rPr>
          <w:rFonts w:eastAsia="Times New Roman"/>
          <w:color w:val="212121"/>
          <w:szCs w:val="24"/>
        </w:rPr>
        <w:t xml:space="preserve">ιλικρινώς θα έπρεπε να μας πει </w:t>
      </w:r>
      <w:r>
        <w:rPr>
          <w:rFonts w:eastAsia="Times New Roman"/>
          <w:color w:val="212121"/>
          <w:szCs w:val="24"/>
        </w:rPr>
        <w:t>ο Υπουργός που εισηγείται αυτή τη διάταξη γιατί την εισάγει. Αυτή η επέκταση αυτών των διατάξεων σε όλη</w:t>
      </w:r>
      <w:r w:rsidRPr="005D6A7B">
        <w:rPr>
          <w:rFonts w:eastAsia="Times New Roman"/>
          <w:color w:val="212121"/>
          <w:szCs w:val="24"/>
        </w:rPr>
        <w:t xml:space="preserve"> την επικράτεια</w:t>
      </w:r>
      <w:r>
        <w:rPr>
          <w:rFonts w:eastAsia="Times New Roman"/>
          <w:color w:val="212121"/>
          <w:szCs w:val="24"/>
        </w:rPr>
        <w:t>,</w:t>
      </w:r>
      <w:r w:rsidRPr="005D6A7B">
        <w:rPr>
          <w:rFonts w:eastAsia="Times New Roman"/>
          <w:color w:val="212121"/>
          <w:szCs w:val="24"/>
        </w:rPr>
        <w:t xml:space="preserve"> πέραν των τουριστικών περιοχών</w:t>
      </w:r>
      <w:r>
        <w:rPr>
          <w:rFonts w:eastAsia="Times New Roman"/>
          <w:color w:val="212121"/>
          <w:szCs w:val="24"/>
        </w:rPr>
        <w:t>, πέραν των παραμεθορί</w:t>
      </w:r>
      <w:r w:rsidRPr="005D6A7B">
        <w:rPr>
          <w:rFonts w:eastAsia="Times New Roman"/>
          <w:color w:val="212121"/>
          <w:szCs w:val="24"/>
        </w:rPr>
        <w:t>ων περιοχών</w:t>
      </w:r>
      <w:r>
        <w:rPr>
          <w:rFonts w:eastAsia="Times New Roman"/>
          <w:color w:val="212121"/>
          <w:szCs w:val="24"/>
        </w:rPr>
        <w:t>, ποια</w:t>
      </w:r>
      <w:r w:rsidRPr="005D6A7B">
        <w:rPr>
          <w:rFonts w:eastAsia="Times New Roman"/>
          <w:color w:val="212121"/>
          <w:szCs w:val="24"/>
        </w:rPr>
        <w:t xml:space="preserve"> ανάγκη εξυπηρετεί</w:t>
      </w:r>
      <w:r>
        <w:rPr>
          <w:rFonts w:eastAsia="Times New Roman"/>
          <w:color w:val="212121"/>
          <w:szCs w:val="24"/>
        </w:rPr>
        <w:t xml:space="preserve">; Ποιο αίτημα της κοινωνίας καλύπτει; Ή, για να είμαστε </w:t>
      </w:r>
      <w:r>
        <w:rPr>
          <w:rFonts w:eastAsia="Times New Roman"/>
          <w:color w:val="212121"/>
          <w:szCs w:val="24"/>
        </w:rPr>
        <w:lastRenderedPageBreak/>
        <w:t>πιο σαφείς και π</w:t>
      </w:r>
      <w:r w:rsidRPr="005D6A7B">
        <w:rPr>
          <w:rFonts w:eastAsia="Times New Roman"/>
          <w:color w:val="212121"/>
          <w:szCs w:val="24"/>
        </w:rPr>
        <w:t xml:space="preserve">ιο ειλικρινείς μεταξύ </w:t>
      </w:r>
      <w:r>
        <w:rPr>
          <w:rFonts w:eastAsia="Times New Roman"/>
          <w:color w:val="212121"/>
          <w:szCs w:val="24"/>
        </w:rPr>
        <w:t>μας, ποιο ρουσφέτι του ΣΥΡΙΖΑ εκτελείται εδώ μ</w:t>
      </w:r>
      <w:r w:rsidRPr="005D6A7B">
        <w:rPr>
          <w:rFonts w:eastAsia="Times New Roman"/>
          <w:color w:val="212121"/>
          <w:szCs w:val="24"/>
        </w:rPr>
        <w:t>ε αυτή τη νομοθετική διάταξη</w:t>
      </w:r>
      <w:r>
        <w:rPr>
          <w:rFonts w:eastAsia="Times New Roman"/>
          <w:color w:val="212121"/>
          <w:szCs w:val="24"/>
        </w:rPr>
        <w:t>; Διότι και αν δείτε την</w:t>
      </w:r>
      <w:r w:rsidRPr="005D6A7B">
        <w:rPr>
          <w:rFonts w:eastAsia="Times New Roman"/>
          <w:color w:val="212121"/>
          <w:szCs w:val="24"/>
        </w:rPr>
        <w:t xml:space="preserve"> αιτιολογική έκθεση</w:t>
      </w:r>
      <w:r>
        <w:rPr>
          <w:rFonts w:eastAsia="Times New Roman"/>
          <w:color w:val="212121"/>
          <w:szCs w:val="24"/>
        </w:rPr>
        <w:t>,</w:t>
      </w:r>
      <w:r w:rsidRPr="005D6A7B">
        <w:rPr>
          <w:rFonts w:eastAsia="Times New Roman"/>
          <w:color w:val="212121"/>
          <w:szCs w:val="24"/>
        </w:rPr>
        <w:t xml:space="preserve"> δεν θα σας κάνει σο</w:t>
      </w:r>
      <w:r w:rsidRPr="005D6A7B">
        <w:rPr>
          <w:rFonts w:eastAsia="Times New Roman"/>
          <w:color w:val="212121"/>
          <w:szCs w:val="24"/>
        </w:rPr>
        <w:t>φότερους</w:t>
      </w:r>
      <w:r>
        <w:rPr>
          <w:rFonts w:eastAsia="Times New Roman"/>
          <w:color w:val="212121"/>
          <w:szCs w:val="24"/>
        </w:rPr>
        <w:t>. Α</w:t>
      </w:r>
      <w:r w:rsidRPr="005D6A7B">
        <w:rPr>
          <w:rFonts w:eastAsia="Times New Roman"/>
          <w:color w:val="212121"/>
          <w:szCs w:val="24"/>
        </w:rPr>
        <w:t>ποτελεί ταυτολογία σε σχέση με τη διάταξη</w:t>
      </w:r>
      <w:r>
        <w:rPr>
          <w:rFonts w:eastAsia="Times New Roman"/>
          <w:color w:val="212121"/>
          <w:szCs w:val="24"/>
        </w:rPr>
        <w:t xml:space="preserve">. </w:t>
      </w:r>
    </w:p>
    <w:p w14:paraId="4EC1915B"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Ποια είναι </w:t>
      </w:r>
      <w:r w:rsidRPr="005D6A7B">
        <w:rPr>
          <w:rFonts w:eastAsia="Times New Roman"/>
          <w:color w:val="212121"/>
          <w:szCs w:val="24"/>
        </w:rPr>
        <w:t xml:space="preserve">αυτή η διαφάνεια που </w:t>
      </w:r>
      <w:r>
        <w:rPr>
          <w:rFonts w:eastAsia="Times New Roman"/>
          <w:color w:val="212121"/>
          <w:szCs w:val="24"/>
        </w:rPr>
        <w:t>ήρθε</w:t>
      </w:r>
      <w:r w:rsidRPr="005D6A7B">
        <w:rPr>
          <w:rFonts w:eastAsia="Times New Roman"/>
          <w:color w:val="212121"/>
          <w:szCs w:val="24"/>
        </w:rPr>
        <w:t xml:space="preserve"> να υπηρετήσει το </w:t>
      </w:r>
      <w:r>
        <w:rPr>
          <w:rFonts w:eastAsia="Times New Roman"/>
          <w:color w:val="212121"/>
          <w:szCs w:val="24"/>
        </w:rPr>
        <w:t xml:space="preserve">σημερινό </w:t>
      </w:r>
      <w:r w:rsidRPr="005D6A7B">
        <w:rPr>
          <w:rFonts w:eastAsia="Times New Roman"/>
          <w:color w:val="212121"/>
          <w:szCs w:val="24"/>
        </w:rPr>
        <w:t>κόμμα εξουσίας που εκφράζεται με τ</w:t>
      </w:r>
      <w:r>
        <w:rPr>
          <w:rFonts w:eastAsia="Times New Roman"/>
          <w:color w:val="212121"/>
          <w:szCs w:val="24"/>
        </w:rPr>
        <w:t>έτοιες διατάξεις στο Εθνικό Κ</w:t>
      </w:r>
      <w:r w:rsidRPr="005D6A7B">
        <w:rPr>
          <w:rFonts w:eastAsia="Times New Roman"/>
          <w:color w:val="212121"/>
          <w:szCs w:val="24"/>
        </w:rPr>
        <w:t>οινοβούλιο</w:t>
      </w:r>
      <w:r>
        <w:rPr>
          <w:rFonts w:eastAsia="Times New Roman"/>
          <w:color w:val="212121"/>
          <w:szCs w:val="24"/>
        </w:rPr>
        <w:t>; Θα άξιζε να μας πει</w:t>
      </w:r>
      <w:r w:rsidRPr="005D6A7B">
        <w:rPr>
          <w:rFonts w:eastAsia="Times New Roman"/>
          <w:color w:val="212121"/>
          <w:szCs w:val="24"/>
        </w:rPr>
        <w:t xml:space="preserve"> κάποιος</w:t>
      </w:r>
      <w:r>
        <w:rPr>
          <w:rFonts w:eastAsia="Times New Roman"/>
          <w:color w:val="212121"/>
          <w:szCs w:val="24"/>
        </w:rPr>
        <w:t xml:space="preserve">. </w:t>
      </w:r>
    </w:p>
    <w:p w14:paraId="4EC1915C" w14:textId="77777777" w:rsidR="008E01FC" w:rsidRDefault="002168A0">
      <w:pPr>
        <w:tabs>
          <w:tab w:val="left" w:pos="2738"/>
          <w:tab w:val="center" w:pos="4753"/>
          <w:tab w:val="left" w:pos="5723"/>
        </w:tabs>
        <w:spacing w:line="600" w:lineRule="auto"/>
        <w:ind w:firstLine="720"/>
        <w:jc w:val="both"/>
        <w:rPr>
          <w:rFonts w:eastAsia="Times New Roman"/>
          <w:szCs w:val="24"/>
        </w:rPr>
      </w:pPr>
      <w:r>
        <w:rPr>
          <w:rFonts w:eastAsia="Times New Roman"/>
          <w:color w:val="212121"/>
          <w:szCs w:val="24"/>
        </w:rPr>
        <w:t>Οφείλω να σας</w:t>
      </w:r>
      <w:r w:rsidRPr="005D6A7B">
        <w:rPr>
          <w:rFonts w:eastAsia="Times New Roman"/>
          <w:color w:val="212121"/>
          <w:szCs w:val="24"/>
        </w:rPr>
        <w:t xml:space="preserve"> πω </w:t>
      </w:r>
      <w:r>
        <w:rPr>
          <w:rFonts w:eastAsia="Times New Roman"/>
          <w:color w:val="212121"/>
          <w:szCs w:val="24"/>
        </w:rPr>
        <w:t>ότι έχω συγκεντρ</w:t>
      </w:r>
      <w:r>
        <w:rPr>
          <w:rFonts w:eastAsia="Times New Roman"/>
          <w:color w:val="212121"/>
          <w:szCs w:val="24"/>
        </w:rPr>
        <w:t>ώσει στο γραφείο μου μι</w:t>
      </w:r>
      <w:r w:rsidRPr="005D6A7B">
        <w:rPr>
          <w:rFonts w:eastAsia="Times New Roman"/>
          <w:color w:val="212121"/>
          <w:szCs w:val="24"/>
        </w:rPr>
        <w:t xml:space="preserve">α </w:t>
      </w:r>
      <w:r>
        <w:rPr>
          <w:rFonts w:eastAsia="Times New Roman"/>
          <w:color w:val="212121"/>
          <w:szCs w:val="24"/>
        </w:rPr>
        <w:t>«Β</w:t>
      </w:r>
      <w:r w:rsidRPr="005D6A7B">
        <w:rPr>
          <w:rFonts w:eastAsia="Times New Roman"/>
          <w:color w:val="212121"/>
          <w:szCs w:val="24"/>
        </w:rPr>
        <w:t>ίβλο</w:t>
      </w:r>
      <w:r>
        <w:rPr>
          <w:rFonts w:eastAsia="Times New Roman"/>
          <w:color w:val="212121"/>
          <w:szCs w:val="24"/>
        </w:rPr>
        <w:t>»</w:t>
      </w:r>
      <w:r w:rsidRPr="005D6A7B">
        <w:rPr>
          <w:rFonts w:eastAsia="Times New Roman"/>
          <w:color w:val="212121"/>
          <w:szCs w:val="24"/>
        </w:rPr>
        <w:t xml:space="preserve"> </w:t>
      </w:r>
      <w:r>
        <w:rPr>
          <w:rFonts w:eastAsia="Times New Roman"/>
          <w:color w:val="212121"/>
          <w:szCs w:val="24"/>
        </w:rPr>
        <w:t>εκατό</w:t>
      </w:r>
      <w:r w:rsidRPr="005D6A7B">
        <w:rPr>
          <w:rFonts w:eastAsia="Times New Roman"/>
          <w:color w:val="212121"/>
          <w:szCs w:val="24"/>
        </w:rPr>
        <w:t xml:space="preserve"> και πλέον ρουσφετολογικών ή αδιαφανών διατάξεων που έχει ψηφίσει μέσα σε</w:t>
      </w:r>
      <w:r>
        <w:rPr>
          <w:rFonts w:eastAsia="Times New Roman"/>
          <w:color w:val="212121"/>
          <w:szCs w:val="24"/>
        </w:rPr>
        <w:t xml:space="preserve"> άσχετα νομοθετήματα η παρούσα Κ</w:t>
      </w:r>
      <w:r w:rsidRPr="005D6A7B">
        <w:rPr>
          <w:rFonts w:eastAsia="Times New Roman"/>
          <w:color w:val="212121"/>
          <w:szCs w:val="24"/>
        </w:rPr>
        <w:t>υβέρνηση</w:t>
      </w:r>
      <w:r>
        <w:rPr>
          <w:rFonts w:eastAsia="Times New Roman"/>
          <w:color w:val="212121"/>
          <w:szCs w:val="24"/>
        </w:rPr>
        <w:t>. Φαντάζομαι ότι θα συμφωνήσουμε όλοι ότι η τροποποίηση διατάξεων περί επαγγελματικών μισθώσεων δεν ανήκε</w:t>
      </w:r>
      <w:r>
        <w:rPr>
          <w:rFonts w:eastAsia="Times New Roman"/>
          <w:color w:val="212121"/>
          <w:szCs w:val="24"/>
        </w:rPr>
        <w:t xml:space="preserve">ι σε νομοθέτημα που αφορά κοινοτική </w:t>
      </w:r>
      <w:proofErr w:type="spellStart"/>
      <w:r>
        <w:rPr>
          <w:rFonts w:eastAsia="Times New Roman"/>
          <w:color w:val="212121"/>
          <w:szCs w:val="24"/>
        </w:rPr>
        <w:t>οδηγία.</w:t>
      </w:r>
      <w:r>
        <w:rPr>
          <w:rFonts w:eastAsia="Times New Roman"/>
          <w:szCs w:val="24"/>
        </w:rPr>
        <w:t>Α</w:t>
      </w:r>
      <w:r w:rsidRPr="00E76005">
        <w:rPr>
          <w:rFonts w:eastAsia="Times New Roman"/>
          <w:szCs w:val="24"/>
        </w:rPr>
        <w:t>υτό</w:t>
      </w:r>
      <w:proofErr w:type="spellEnd"/>
      <w:r w:rsidRPr="00E76005">
        <w:rPr>
          <w:rFonts w:eastAsia="Times New Roman"/>
          <w:szCs w:val="24"/>
        </w:rPr>
        <w:t xml:space="preserve"> γίνεται συνεχώς</w:t>
      </w:r>
      <w:r>
        <w:rPr>
          <w:rFonts w:eastAsia="Times New Roman"/>
          <w:szCs w:val="24"/>
        </w:rPr>
        <w:t>.</w:t>
      </w:r>
      <w:r w:rsidRPr="00E76005">
        <w:rPr>
          <w:rFonts w:eastAsia="Times New Roman"/>
          <w:szCs w:val="24"/>
        </w:rPr>
        <w:t xml:space="preserve"> Αυτό είναι το </w:t>
      </w:r>
      <w:proofErr w:type="spellStart"/>
      <w:r w:rsidRPr="00E76005">
        <w:rPr>
          <w:rFonts w:eastAsia="Times New Roman"/>
          <w:szCs w:val="24"/>
        </w:rPr>
        <w:t>modus</w:t>
      </w:r>
      <w:proofErr w:type="spellEnd"/>
      <w:r w:rsidRPr="00E76005">
        <w:rPr>
          <w:rFonts w:eastAsia="Times New Roman"/>
          <w:szCs w:val="24"/>
        </w:rPr>
        <w:t xml:space="preserve"> </w:t>
      </w:r>
      <w:proofErr w:type="spellStart"/>
      <w:r w:rsidRPr="00E76005">
        <w:rPr>
          <w:rFonts w:eastAsia="Times New Roman"/>
          <w:szCs w:val="24"/>
        </w:rPr>
        <w:t>operandi</w:t>
      </w:r>
      <w:proofErr w:type="spellEnd"/>
      <w:r w:rsidRPr="00E76005">
        <w:rPr>
          <w:rFonts w:eastAsia="Times New Roman"/>
          <w:szCs w:val="24"/>
        </w:rPr>
        <w:t xml:space="preserve"> </w:t>
      </w:r>
      <w:r>
        <w:rPr>
          <w:rFonts w:eastAsia="Times New Roman"/>
          <w:szCs w:val="24"/>
        </w:rPr>
        <w:t xml:space="preserve">αυτής </w:t>
      </w:r>
      <w:r w:rsidRPr="00E76005">
        <w:rPr>
          <w:rFonts w:eastAsia="Times New Roman"/>
          <w:szCs w:val="24"/>
        </w:rPr>
        <w:t xml:space="preserve">της </w:t>
      </w:r>
      <w:r>
        <w:rPr>
          <w:rFonts w:eastAsia="Times New Roman"/>
          <w:szCs w:val="24"/>
        </w:rPr>
        <w:t>Κ</w:t>
      </w:r>
      <w:r w:rsidRPr="00E76005">
        <w:rPr>
          <w:rFonts w:eastAsia="Times New Roman"/>
          <w:szCs w:val="24"/>
        </w:rPr>
        <w:t>υβέρνησης</w:t>
      </w:r>
      <w:r>
        <w:rPr>
          <w:rFonts w:eastAsia="Times New Roman"/>
          <w:szCs w:val="24"/>
        </w:rPr>
        <w:t>.</w:t>
      </w:r>
      <w:r w:rsidRPr="00E76005">
        <w:rPr>
          <w:rFonts w:eastAsia="Times New Roman"/>
          <w:szCs w:val="24"/>
        </w:rPr>
        <w:t xml:space="preserve"> </w:t>
      </w:r>
      <w:r>
        <w:rPr>
          <w:rFonts w:eastAsia="Times New Roman"/>
          <w:szCs w:val="24"/>
        </w:rPr>
        <w:t>Μ</w:t>
      </w:r>
      <w:r w:rsidRPr="00E76005">
        <w:rPr>
          <w:rFonts w:eastAsia="Times New Roman"/>
          <w:szCs w:val="24"/>
        </w:rPr>
        <w:t xml:space="preserve">έσα σε ένα μεγάλο </w:t>
      </w:r>
      <w:r>
        <w:rPr>
          <w:rFonts w:eastAsia="Times New Roman"/>
          <w:szCs w:val="24"/>
        </w:rPr>
        <w:t>ασύνδετο</w:t>
      </w:r>
      <w:r w:rsidRPr="00E76005">
        <w:rPr>
          <w:rFonts w:eastAsia="Times New Roman"/>
          <w:szCs w:val="24"/>
        </w:rPr>
        <w:t xml:space="preserve"> νομοθέτημα μπαίνει και το ρουσφέτι</w:t>
      </w:r>
      <w:r>
        <w:rPr>
          <w:rFonts w:eastAsia="Times New Roman"/>
          <w:szCs w:val="24"/>
        </w:rPr>
        <w:t>,</w:t>
      </w:r>
      <w:r w:rsidRPr="00E76005">
        <w:rPr>
          <w:rFonts w:eastAsia="Times New Roman"/>
          <w:szCs w:val="24"/>
        </w:rPr>
        <w:t xml:space="preserve"> μικρό ή μεγάλο</w:t>
      </w:r>
      <w:r>
        <w:rPr>
          <w:rFonts w:eastAsia="Times New Roman"/>
          <w:szCs w:val="24"/>
        </w:rPr>
        <w:t>,</w:t>
      </w:r>
      <w:r w:rsidRPr="00E76005">
        <w:rPr>
          <w:rFonts w:eastAsia="Times New Roman"/>
          <w:szCs w:val="24"/>
        </w:rPr>
        <w:t xml:space="preserve"> μπαίνει και η αδιαφάνεια</w:t>
      </w:r>
      <w:r>
        <w:rPr>
          <w:rFonts w:eastAsia="Times New Roman"/>
          <w:szCs w:val="24"/>
        </w:rPr>
        <w:t>,</w:t>
      </w:r>
      <w:r w:rsidRPr="00E76005">
        <w:rPr>
          <w:rFonts w:eastAsia="Times New Roman"/>
          <w:szCs w:val="24"/>
        </w:rPr>
        <w:t xml:space="preserve"> μικρή ή μεγάλη</w:t>
      </w:r>
      <w:r>
        <w:rPr>
          <w:rFonts w:eastAsia="Times New Roman"/>
          <w:szCs w:val="24"/>
        </w:rPr>
        <w:t>.</w:t>
      </w:r>
      <w:r w:rsidRPr="00E76005">
        <w:rPr>
          <w:rFonts w:eastAsia="Times New Roman"/>
          <w:szCs w:val="24"/>
        </w:rPr>
        <w:t xml:space="preserve"> </w:t>
      </w:r>
      <w:r>
        <w:rPr>
          <w:rFonts w:eastAsia="Times New Roman"/>
          <w:szCs w:val="24"/>
        </w:rPr>
        <w:t>Έ</w:t>
      </w:r>
      <w:r w:rsidRPr="00E76005">
        <w:rPr>
          <w:rFonts w:eastAsia="Times New Roman"/>
          <w:szCs w:val="24"/>
        </w:rPr>
        <w:t>χουμε και εδώ</w:t>
      </w:r>
      <w:r>
        <w:rPr>
          <w:rFonts w:eastAsia="Times New Roman"/>
          <w:szCs w:val="24"/>
        </w:rPr>
        <w:t>,</w:t>
      </w:r>
      <w:r w:rsidRPr="00E76005">
        <w:rPr>
          <w:rFonts w:eastAsia="Times New Roman"/>
          <w:szCs w:val="24"/>
        </w:rPr>
        <w:t xml:space="preserve"> λοιπόν</w:t>
      </w:r>
      <w:r>
        <w:rPr>
          <w:rFonts w:eastAsia="Times New Roman"/>
          <w:szCs w:val="24"/>
        </w:rPr>
        <w:t>,</w:t>
      </w:r>
      <w:r w:rsidRPr="00E76005">
        <w:rPr>
          <w:rFonts w:eastAsia="Times New Roman"/>
          <w:szCs w:val="24"/>
        </w:rPr>
        <w:t xml:space="preserve"> </w:t>
      </w:r>
      <w:r>
        <w:rPr>
          <w:rFonts w:eastAsia="Times New Roman"/>
          <w:szCs w:val="24"/>
        </w:rPr>
        <w:t>μια</w:t>
      </w:r>
      <w:r w:rsidRPr="00E76005">
        <w:rPr>
          <w:rFonts w:eastAsia="Times New Roman"/>
          <w:szCs w:val="24"/>
        </w:rPr>
        <w:t xml:space="preserve"> τέτοια ακόμα περίπτωση</w:t>
      </w:r>
      <w:r>
        <w:rPr>
          <w:rFonts w:eastAsia="Times New Roman"/>
          <w:szCs w:val="24"/>
        </w:rPr>
        <w:t>,</w:t>
      </w:r>
      <w:r w:rsidRPr="00E76005">
        <w:rPr>
          <w:rFonts w:eastAsia="Times New Roman"/>
          <w:szCs w:val="24"/>
        </w:rPr>
        <w:t xml:space="preserve"> παντελώς ανεξήγητη</w:t>
      </w:r>
      <w:r>
        <w:rPr>
          <w:rFonts w:eastAsia="Times New Roman"/>
          <w:szCs w:val="24"/>
        </w:rPr>
        <w:t xml:space="preserve">. Ουδείς </w:t>
      </w:r>
      <w:r w:rsidRPr="00E76005">
        <w:rPr>
          <w:rFonts w:eastAsia="Times New Roman"/>
          <w:szCs w:val="24"/>
        </w:rPr>
        <w:t xml:space="preserve">μέχρι τώρα </w:t>
      </w:r>
      <w:r>
        <w:rPr>
          <w:rFonts w:eastAsia="Times New Roman"/>
          <w:szCs w:val="24"/>
        </w:rPr>
        <w:t>α</w:t>
      </w:r>
      <w:r w:rsidRPr="00E76005">
        <w:rPr>
          <w:rFonts w:eastAsia="Times New Roman"/>
          <w:szCs w:val="24"/>
        </w:rPr>
        <w:t>ναφέρθηκε σε αυτήν</w:t>
      </w:r>
      <w:r>
        <w:rPr>
          <w:rFonts w:eastAsia="Times New Roman"/>
          <w:szCs w:val="24"/>
        </w:rPr>
        <w:t>.</w:t>
      </w:r>
    </w:p>
    <w:p w14:paraId="4EC1915D" w14:textId="77777777" w:rsidR="008E01FC" w:rsidRDefault="002168A0">
      <w:pPr>
        <w:spacing w:line="600" w:lineRule="auto"/>
        <w:ind w:firstLine="720"/>
        <w:jc w:val="both"/>
        <w:rPr>
          <w:rFonts w:eastAsia="Times New Roman"/>
          <w:szCs w:val="24"/>
        </w:rPr>
      </w:pPr>
      <w:r>
        <w:rPr>
          <w:rFonts w:eastAsia="Times New Roman"/>
          <w:szCs w:val="24"/>
        </w:rPr>
        <w:lastRenderedPageBreak/>
        <w:t>Πηγαίνοντας πιο πίσω, σε ένα</w:t>
      </w:r>
      <w:r w:rsidRPr="00E76005">
        <w:rPr>
          <w:rFonts w:eastAsia="Times New Roman"/>
          <w:szCs w:val="24"/>
        </w:rPr>
        <w:t xml:space="preserve"> άλλο ρουσφέτι</w:t>
      </w:r>
      <w:r>
        <w:rPr>
          <w:rFonts w:eastAsia="Times New Roman"/>
          <w:szCs w:val="24"/>
        </w:rPr>
        <w:t xml:space="preserve"> το οποίο αναφέρθηκε, τις </w:t>
      </w:r>
      <w:r w:rsidRPr="00E76005">
        <w:rPr>
          <w:rFonts w:eastAsia="Times New Roman"/>
          <w:szCs w:val="24"/>
        </w:rPr>
        <w:t>αποσπάσει</w:t>
      </w:r>
      <w:r>
        <w:rPr>
          <w:rFonts w:eastAsia="Times New Roman"/>
          <w:szCs w:val="24"/>
        </w:rPr>
        <w:t>ς</w:t>
      </w:r>
      <w:r w:rsidRPr="00E76005">
        <w:rPr>
          <w:rFonts w:eastAsia="Times New Roman"/>
          <w:szCs w:val="24"/>
        </w:rPr>
        <w:t xml:space="preserve"> στη </w:t>
      </w:r>
      <w:r>
        <w:rPr>
          <w:rFonts w:eastAsia="Times New Roman"/>
          <w:szCs w:val="24"/>
        </w:rPr>
        <w:t>Γ</w:t>
      </w:r>
      <w:r w:rsidRPr="00E76005">
        <w:rPr>
          <w:rFonts w:eastAsia="Times New Roman"/>
          <w:szCs w:val="24"/>
        </w:rPr>
        <w:t xml:space="preserve">ενική </w:t>
      </w:r>
      <w:r>
        <w:rPr>
          <w:rFonts w:eastAsia="Times New Roman"/>
          <w:szCs w:val="24"/>
        </w:rPr>
        <w:t>Γ</w:t>
      </w:r>
      <w:r w:rsidRPr="00E76005">
        <w:rPr>
          <w:rFonts w:eastAsia="Times New Roman"/>
          <w:szCs w:val="24"/>
        </w:rPr>
        <w:t xml:space="preserve">ραμματεία </w:t>
      </w:r>
      <w:r>
        <w:rPr>
          <w:rFonts w:eastAsia="Times New Roman"/>
          <w:szCs w:val="24"/>
        </w:rPr>
        <w:t>Σ</w:t>
      </w:r>
      <w:r w:rsidRPr="00E76005">
        <w:rPr>
          <w:rFonts w:eastAsia="Times New Roman"/>
          <w:szCs w:val="24"/>
        </w:rPr>
        <w:t xml:space="preserve">τρατηγικών και </w:t>
      </w:r>
      <w:r>
        <w:rPr>
          <w:rFonts w:eastAsia="Times New Roman"/>
          <w:szCs w:val="24"/>
        </w:rPr>
        <w:t>Ι</w:t>
      </w:r>
      <w:r w:rsidRPr="00E76005">
        <w:rPr>
          <w:rFonts w:eastAsia="Times New Roman"/>
          <w:szCs w:val="24"/>
        </w:rPr>
        <w:t>διωτικών Επενδύσεων</w:t>
      </w:r>
      <w:r>
        <w:rPr>
          <w:rFonts w:eastAsia="Times New Roman"/>
          <w:szCs w:val="24"/>
        </w:rPr>
        <w:t>,</w:t>
      </w:r>
      <w:r w:rsidRPr="00E76005">
        <w:rPr>
          <w:rFonts w:eastAsia="Times New Roman"/>
          <w:szCs w:val="24"/>
        </w:rPr>
        <w:t xml:space="preserve"> άρθρο 54</w:t>
      </w:r>
      <w:r>
        <w:rPr>
          <w:rFonts w:eastAsia="Times New Roman"/>
          <w:szCs w:val="24"/>
        </w:rPr>
        <w:t xml:space="preserve"> -αφορά προσω</w:t>
      </w:r>
      <w:r>
        <w:rPr>
          <w:rFonts w:eastAsia="Times New Roman"/>
          <w:szCs w:val="24"/>
        </w:rPr>
        <w:t>πικό-, που έρχεται σε</w:t>
      </w:r>
      <w:r w:rsidRPr="00E76005">
        <w:rPr>
          <w:rFonts w:eastAsia="Times New Roman"/>
          <w:szCs w:val="24"/>
        </w:rPr>
        <w:t xml:space="preserve"> νομοθέτημα εναρμόνισης με </w:t>
      </w:r>
      <w:r>
        <w:rPr>
          <w:rFonts w:eastAsia="Times New Roman"/>
          <w:szCs w:val="24"/>
        </w:rPr>
        <w:t>ο</w:t>
      </w:r>
      <w:r w:rsidRPr="00E76005">
        <w:rPr>
          <w:rFonts w:eastAsia="Times New Roman"/>
          <w:szCs w:val="24"/>
        </w:rPr>
        <w:t>δηγία</w:t>
      </w:r>
      <w:r>
        <w:rPr>
          <w:rFonts w:eastAsia="Times New Roman"/>
          <w:szCs w:val="24"/>
        </w:rPr>
        <w:t>. Άψογο</w:t>
      </w:r>
      <w:r w:rsidRPr="00E76005">
        <w:rPr>
          <w:rFonts w:eastAsia="Times New Roman"/>
          <w:szCs w:val="24"/>
        </w:rPr>
        <w:t xml:space="preserve"> </w:t>
      </w:r>
      <w:r>
        <w:rPr>
          <w:rFonts w:eastAsia="Times New Roman"/>
          <w:szCs w:val="24"/>
        </w:rPr>
        <w:t>α</w:t>
      </w:r>
      <w:r w:rsidRPr="00E76005">
        <w:rPr>
          <w:rFonts w:eastAsia="Times New Roman"/>
          <w:szCs w:val="24"/>
        </w:rPr>
        <w:t>πό πλευράς νομοτεχνική</w:t>
      </w:r>
      <w:r>
        <w:rPr>
          <w:rFonts w:eastAsia="Times New Roman"/>
          <w:szCs w:val="24"/>
        </w:rPr>
        <w:t>ς συγκρότησης το νομοθέτημα. Εύγε! Μ</w:t>
      </w:r>
      <w:r w:rsidRPr="00E76005">
        <w:rPr>
          <w:rFonts w:eastAsia="Times New Roman"/>
          <w:szCs w:val="24"/>
        </w:rPr>
        <w:t>πράβο</w:t>
      </w:r>
      <w:r>
        <w:rPr>
          <w:rFonts w:eastAsia="Times New Roman"/>
          <w:szCs w:val="24"/>
        </w:rPr>
        <w:t>!</w:t>
      </w:r>
      <w:r w:rsidRPr="00E76005">
        <w:rPr>
          <w:rFonts w:eastAsia="Times New Roman"/>
          <w:szCs w:val="24"/>
        </w:rPr>
        <w:t xml:space="preserve"> Τι λέει</w:t>
      </w:r>
      <w:r>
        <w:rPr>
          <w:rFonts w:eastAsia="Times New Roman"/>
          <w:szCs w:val="24"/>
        </w:rPr>
        <w:t>;</w:t>
      </w:r>
      <w:r w:rsidRPr="00E76005">
        <w:rPr>
          <w:rFonts w:eastAsia="Times New Roman"/>
          <w:szCs w:val="24"/>
        </w:rPr>
        <w:t xml:space="preserve"> Τα γνωστά ρουσφετολογικά</w:t>
      </w:r>
      <w:r>
        <w:rPr>
          <w:rFonts w:eastAsia="Times New Roman"/>
          <w:szCs w:val="24"/>
        </w:rPr>
        <w:t>.</w:t>
      </w:r>
      <w:r w:rsidRPr="00E76005">
        <w:rPr>
          <w:rFonts w:eastAsia="Times New Roman"/>
          <w:szCs w:val="24"/>
        </w:rPr>
        <w:t xml:space="preserve"> Η απόσπαση προσωπικού </w:t>
      </w:r>
      <w:r>
        <w:rPr>
          <w:rFonts w:eastAsia="Times New Roman"/>
          <w:szCs w:val="24"/>
        </w:rPr>
        <w:t>-</w:t>
      </w:r>
      <w:r w:rsidRPr="00E76005">
        <w:rPr>
          <w:rFonts w:eastAsia="Times New Roman"/>
          <w:szCs w:val="24"/>
        </w:rPr>
        <w:t>μας λέει</w:t>
      </w:r>
      <w:r>
        <w:rPr>
          <w:rFonts w:eastAsia="Times New Roman"/>
          <w:szCs w:val="24"/>
        </w:rPr>
        <w:t>-</w:t>
      </w:r>
      <w:r w:rsidRPr="00E76005">
        <w:rPr>
          <w:rFonts w:eastAsia="Times New Roman"/>
          <w:szCs w:val="24"/>
        </w:rPr>
        <w:t xml:space="preserve"> στη </w:t>
      </w:r>
      <w:r>
        <w:rPr>
          <w:rFonts w:eastAsia="Times New Roman"/>
          <w:szCs w:val="24"/>
        </w:rPr>
        <w:t>γ</w:t>
      </w:r>
      <w:r w:rsidRPr="00E76005">
        <w:rPr>
          <w:rFonts w:eastAsia="Times New Roman"/>
          <w:szCs w:val="24"/>
        </w:rPr>
        <w:t xml:space="preserve">ενική </w:t>
      </w:r>
      <w:r>
        <w:rPr>
          <w:rFonts w:eastAsia="Times New Roman"/>
          <w:szCs w:val="24"/>
        </w:rPr>
        <w:t>γ</w:t>
      </w:r>
      <w:r w:rsidRPr="00E76005">
        <w:rPr>
          <w:rFonts w:eastAsia="Times New Roman"/>
          <w:szCs w:val="24"/>
        </w:rPr>
        <w:t>ραμματεία γίνεται κατά παρέκκλιση κάθε άλλης γεν</w:t>
      </w:r>
      <w:r w:rsidRPr="00E76005">
        <w:rPr>
          <w:rFonts w:eastAsia="Times New Roman"/>
          <w:szCs w:val="24"/>
        </w:rPr>
        <w:t>ικής ή ειδικής διάταξης</w:t>
      </w:r>
      <w:r>
        <w:rPr>
          <w:rFonts w:eastAsia="Times New Roman"/>
          <w:szCs w:val="24"/>
        </w:rPr>
        <w:t>,</w:t>
      </w:r>
      <w:r w:rsidRPr="00E76005">
        <w:rPr>
          <w:rFonts w:eastAsia="Times New Roman"/>
          <w:szCs w:val="24"/>
        </w:rPr>
        <w:t xml:space="preserve"> χωρίς να απαιτείται απόφαση</w:t>
      </w:r>
      <w:r>
        <w:rPr>
          <w:rFonts w:eastAsia="Times New Roman"/>
          <w:szCs w:val="24"/>
        </w:rPr>
        <w:t>,</w:t>
      </w:r>
      <w:r w:rsidRPr="00E76005">
        <w:rPr>
          <w:rFonts w:eastAsia="Times New Roman"/>
          <w:szCs w:val="24"/>
        </w:rPr>
        <w:t xml:space="preserve"> χωρίς να απαιτείται σύμφωνη γνώμη των αρμόδιων υπηρεσιακών </w:t>
      </w:r>
      <w:r>
        <w:rPr>
          <w:rFonts w:eastAsia="Times New Roman"/>
          <w:szCs w:val="24"/>
        </w:rPr>
        <w:t>σ</w:t>
      </w:r>
      <w:r w:rsidRPr="00E76005">
        <w:rPr>
          <w:rFonts w:eastAsia="Times New Roman"/>
          <w:szCs w:val="24"/>
        </w:rPr>
        <w:t>υμβουλίων</w:t>
      </w:r>
      <w:r>
        <w:rPr>
          <w:rFonts w:eastAsia="Times New Roman"/>
          <w:szCs w:val="24"/>
        </w:rPr>
        <w:t>,</w:t>
      </w:r>
      <w:r w:rsidRPr="00E76005">
        <w:rPr>
          <w:rFonts w:eastAsia="Times New Roman"/>
          <w:szCs w:val="24"/>
        </w:rPr>
        <w:t xml:space="preserve"> ύστερα από αξιολόγηση που κάνει </w:t>
      </w:r>
      <w:r>
        <w:rPr>
          <w:rFonts w:eastAsia="Times New Roman"/>
          <w:szCs w:val="24"/>
        </w:rPr>
        <w:t>–π</w:t>
      </w:r>
      <w:r w:rsidRPr="00E76005">
        <w:rPr>
          <w:rFonts w:eastAsia="Times New Roman"/>
          <w:szCs w:val="24"/>
        </w:rPr>
        <w:t>οιος</w:t>
      </w:r>
      <w:r>
        <w:rPr>
          <w:rFonts w:eastAsia="Times New Roman"/>
          <w:szCs w:val="24"/>
        </w:rPr>
        <w:t xml:space="preserve">, </w:t>
      </w:r>
      <w:r w:rsidRPr="00C46F0E">
        <w:rPr>
          <w:rFonts w:eastAsia="Times New Roman"/>
          <w:szCs w:val="24"/>
        </w:rPr>
        <w:t>κυρίες και κύριοι συνάδελφοι</w:t>
      </w:r>
      <w:r>
        <w:rPr>
          <w:rFonts w:eastAsia="Times New Roman"/>
          <w:szCs w:val="24"/>
        </w:rPr>
        <w:t>;-</w:t>
      </w:r>
      <w:r w:rsidRPr="00E76005">
        <w:rPr>
          <w:rFonts w:eastAsia="Times New Roman"/>
          <w:szCs w:val="24"/>
        </w:rPr>
        <w:t xml:space="preserve"> ο </w:t>
      </w:r>
      <w:r>
        <w:rPr>
          <w:rFonts w:eastAsia="Times New Roman"/>
          <w:szCs w:val="24"/>
        </w:rPr>
        <w:t>γ</w:t>
      </w:r>
      <w:r w:rsidRPr="00E76005">
        <w:rPr>
          <w:rFonts w:eastAsia="Times New Roman"/>
          <w:szCs w:val="24"/>
        </w:rPr>
        <w:t xml:space="preserve">ενικός </w:t>
      </w:r>
      <w:r>
        <w:rPr>
          <w:rFonts w:eastAsia="Times New Roman"/>
          <w:szCs w:val="24"/>
        </w:rPr>
        <w:t>γ</w:t>
      </w:r>
      <w:r w:rsidRPr="00E76005">
        <w:rPr>
          <w:rFonts w:eastAsia="Times New Roman"/>
          <w:szCs w:val="24"/>
        </w:rPr>
        <w:t>ραμματέας Στρατηγικών Επενδύσεων</w:t>
      </w:r>
      <w:r>
        <w:rPr>
          <w:rFonts w:eastAsia="Times New Roman"/>
          <w:szCs w:val="24"/>
        </w:rPr>
        <w:t>,</w:t>
      </w:r>
      <w:r w:rsidRPr="00E76005">
        <w:rPr>
          <w:rFonts w:eastAsia="Times New Roman"/>
          <w:szCs w:val="24"/>
        </w:rPr>
        <w:t xml:space="preserve"> ο Γιάννης δηλαδ</w:t>
      </w:r>
      <w:r w:rsidRPr="00E76005">
        <w:rPr>
          <w:rFonts w:eastAsia="Times New Roman"/>
          <w:szCs w:val="24"/>
        </w:rPr>
        <w:t xml:space="preserve">ή που και </w:t>
      </w:r>
      <w:r>
        <w:rPr>
          <w:rFonts w:eastAsia="Times New Roman"/>
          <w:szCs w:val="24"/>
        </w:rPr>
        <w:t xml:space="preserve">κόβει και </w:t>
      </w:r>
      <w:r w:rsidRPr="00E76005">
        <w:rPr>
          <w:rFonts w:eastAsia="Times New Roman"/>
          <w:szCs w:val="24"/>
        </w:rPr>
        <w:t>που ράβει και που κερνάει και</w:t>
      </w:r>
      <w:r>
        <w:rPr>
          <w:rFonts w:eastAsia="Times New Roman"/>
          <w:szCs w:val="24"/>
        </w:rPr>
        <w:t xml:space="preserve"> π</w:t>
      </w:r>
      <w:r w:rsidRPr="00E76005">
        <w:rPr>
          <w:rFonts w:eastAsia="Times New Roman"/>
          <w:szCs w:val="24"/>
        </w:rPr>
        <w:t xml:space="preserve">ου </w:t>
      </w:r>
      <w:r>
        <w:rPr>
          <w:rFonts w:eastAsia="Times New Roman"/>
          <w:szCs w:val="24"/>
        </w:rPr>
        <w:t>π</w:t>
      </w:r>
      <w:r w:rsidRPr="00E76005">
        <w:rPr>
          <w:rFonts w:eastAsia="Times New Roman"/>
          <w:szCs w:val="24"/>
        </w:rPr>
        <w:t>ίνει και που αποσπά και που κρίνει</w:t>
      </w:r>
      <w:r>
        <w:rPr>
          <w:rFonts w:eastAsia="Times New Roman"/>
          <w:szCs w:val="24"/>
        </w:rPr>
        <w:t>.</w:t>
      </w:r>
      <w:r w:rsidRPr="00E76005">
        <w:rPr>
          <w:rFonts w:eastAsia="Times New Roman"/>
          <w:szCs w:val="24"/>
        </w:rPr>
        <w:t xml:space="preserve"> </w:t>
      </w:r>
      <w:r>
        <w:rPr>
          <w:rFonts w:eastAsia="Times New Roman"/>
          <w:szCs w:val="24"/>
        </w:rPr>
        <w:t>Ε</w:t>
      </w:r>
      <w:r w:rsidRPr="00E76005">
        <w:rPr>
          <w:rFonts w:eastAsia="Times New Roman"/>
          <w:szCs w:val="24"/>
        </w:rPr>
        <w:t xml:space="preserve">ίναι δυνατόν αυτά τα νομοθετήματα </w:t>
      </w:r>
      <w:r>
        <w:rPr>
          <w:rFonts w:eastAsia="Times New Roman"/>
          <w:szCs w:val="24"/>
        </w:rPr>
        <w:t xml:space="preserve">να είναι </w:t>
      </w:r>
      <w:r w:rsidRPr="00E76005">
        <w:rPr>
          <w:rFonts w:eastAsia="Times New Roman"/>
          <w:szCs w:val="24"/>
        </w:rPr>
        <w:t xml:space="preserve">νομοθετήματα χώρας-μέλους </w:t>
      </w:r>
      <w:r>
        <w:rPr>
          <w:rFonts w:eastAsia="Times New Roman"/>
          <w:szCs w:val="24"/>
        </w:rPr>
        <w:t xml:space="preserve">της </w:t>
      </w:r>
      <w:r w:rsidRPr="00E76005">
        <w:rPr>
          <w:rFonts w:eastAsia="Times New Roman"/>
          <w:szCs w:val="24"/>
        </w:rPr>
        <w:t>Ευρωπαϊκής Ένωσης</w:t>
      </w:r>
      <w:r>
        <w:rPr>
          <w:rFonts w:eastAsia="Times New Roman"/>
          <w:szCs w:val="24"/>
        </w:rPr>
        <w:t>; Τοποθετήθηκε πριν ο Αντιπρόεδρος της Κυβέρνησης και μας είπε ότι αυτό το</w:t>
      </w:r>
      <w:r>
        <w:rPr>
          <w:rFonts w:eastAsia="Times New Roman"/>
          <w:szCs w:val="24"/>
        </w:rPr>
        <w:t xml:space="preserve"> νομοθέτημα, αυτή η διάταξη έρχεται -γιατί</w:t>
      </w:r>
      <w:r w:rsidRPr="00E76005">
        <w:rPr>
          <w:rFonts w:eastAsia="Times New Roman"/>
          <w:szCs w:val="24"/>
        </w:rPr>
        <w:t xml:space="preserve"> </w:t>
      </w:r>
      <w:r>
        <w:rPr>
          <w:rFonts w:eastAsia="Times New Roman"/>
          <w:szCs w:val="24"/>
        </w:rPr>
        <w:t xml:space="preserve">νομίζετε;- </w:t>
      </w:r>
      <w:r w:rsidRPr="00E76005">
        <w:rPr>
          <w:rFonts w:eastAsia="Times New Roman"/>
          <w:szCs w:val="24"/>
        </w:rPr>
        <w:t>για να ενισχυθούν οι επενδύσεις στην Ελλάδα</w:t>
      </w:r>
      <w:r>
        <w:rPr>
          <w:rFonts w:eastAsia="Times New Roman"/>
          <w:szCs w:val="24"/>
        </w:rPr>
        <w:t>.</w:t>
      </w:r>
      <w:r w:rsidRPr="00E76005">
        <w:rPr>
          <w:rFonts w:eastAsia="Times New Roman"/>
          <w:szCs w:val="24"/>
        </w:rPr>
        <w:t xml:space="preserve"> </w:t>
      </w:r>
      <w:r>
        <w:rPr>
          <w:rFonts w:eastAsia="Times New Roman"/>
          <w:szCs w:val="24"/>
        </w:rPr>
        <w:t>Μ</w:t>
      </w:r>
      <w:r w:rsidRPr="00E76005">
        <w:rPr>
          <w:rFonts w:eastAsia="Times New Roman"/>
          <w:szCs w:val="24"/>
        </w:rPr>
        <w:t xml:space="preserve">άλιστα </w:t>
      </w:r>
      <w:r>
        <w:rPr>
          <w:rFonts w:eastAsia="Times New Roman"/>
          <w:szCs w:val="24"/>
        </w:rPr>
        <w:t>μας είπε το εξής: «Ε</w:t>
      </w:r>
      <w:r w:rsidRPr="00E76005">
        <w:rPr>
          <w:rFonts w:eastAsia="Times New Roman"/>
          <w:szCs w:val="24"/>
        </w:rPr>
        <w:t xml:space="preserve">σείς δεν είστε που </w:t>
      </w:r>
      <w:r>
        <w:rPr>
          <w:rFonts w:eastAsia="Times New Roman"/>
          <w:szCs w:val="24"/>
        </w:rPr>
        <w:t>παραπονείστε</w:t>
      </w:r>
      <w:r w:rsidRPr="00E76005">
        <w:rPr>
          <w:rFonts w:eastAsia="Times New Roman"/>
          <w:szCs w:val="24"/>
        </w:rPr>
        <w:t xml:space="preserve"> ότι </w:t>
      </w:r>
      <w:r>
        <w:rPr>
          <w:rFonts w:eastAsia="Times New Roman"/>
          <w:szCs w:val="24"/>
        </w:rPr>
        <w:t xml:space="preserve">οι </w:t>
      </w:r>
      <w:r w:rsidRPr="00E76005">
        <w:rPr>
          <w:rFonts w:eastAsia="Times New Roman"/>
          <w:szCs w:val="24"/>
        </w:rPr>
        <w:t xml:space="preserve">επενδύσεις δεν </w:t>
      </w:r>
      <w:r w:rsidRPr="00E76005">
        <w:rPr>
          <w:rFonts w:eastAsia="Times New Roman"/>
          <w:szCs w:val="24"/>
        </w:rPr>
        <w:lastRenderedPageBreak/>
        <w:t>γίνονται γρήγορα στην Ελλάδα</w:t>
      </w:r>
      <w:r>
        <w:rPr>
          <w:rFonts w:eastAsia="Times New Roman"/>
          <w:szCs w:val="24"/>
        </w:rPr>
        <w:t>»; Ό</w:t>
      </w:r>
      <w:r w:rsidRPr="00E76005">
        <w:rPr>
          <w:rFonts w:eastAsia="Times New Roman"/>
          <w:szCs w:val="24"/>
        </w:rPr>
        <w:t>ταν</w:t>
      </w:r>
      <w:r>
        <w:rPr>
          <w:rFonts w:eastAsia="Times New Roman"/>
          <w:szCs w:val="24"/>
        </w:rPr>
        <w:t>,</w:t>
      </w:r>
      <w:r w:rsidRPr="00E76005">
        <w:rPr>
          <w:rFonts w:eastAsia="Times New Roman"/>
          <w:szCs w:val="24"/>
        </w:rPr>
        <w:t xml:space="preserve"> </w:t>
      </w:r>
      <w:r>
        <w:rPr>
          <w:rFonts w:eastAsia="Times New Roman"/>
          <w:szCs w:val="24"/>
        </w:rPr>
        <w:t>λ</w:t>
      </w:r>
      <w:r w:rsidRPr="00E76005">
        <w:rPr>
          <w:rFonts w:eastAsia="Times New Roman"/>
          <w:szCs w:val="24"/>
        </w:rPr>
        <w:t>οιπόν</w:t>
      </w:r>
      <w:r>
        <w:rPr>
          <w:rFonts w:eastAsia="Times New Roman"/>
          <w:szCs w:val="24"/>
        </w:rPr>
        <w:t>,</w:t>
      </w:r>
      <w:r w:rsidRPr="00E76005">
        <w:rPr>
          <w:rFonts w:eastAsia="Times New Roman"/>
          <w:szCs w:val="24"/>
        </w:rPr>
        <w:t xml:space="preserve"> δεν γίνονται </w:t>
      </w:r>
      <w:r>
        <w:rPr>
          <w:rFonts w:eastAsia="Times New Roman"/>
          <w:szCs w:val="24"/>
        </w:rPr>
        <w:t>επενδύσεις</w:t>
      </w:r>
      <w:r w:rsidRPr="00E76005">
        <w:rPr>
          <w:rFonts w:eastAsia="Times New Roman"/>
          <w:szCs w:val="24"/>
        </w:rPr>
        <w:t xml:space="preserve"> στην Ε</w:t>
      </w:r>
      <w:r w:rsidRPr="00E76005">
        <w:rPr>
          <w:rFonts w:eastAsia="Times New Roman"/>
          <w:szCs w:val="24"/>
        </w:rPr>
        <w:t>λλάδα</w:t>
      </w:r>
      <w:r>
        <w:rPr>
          <w:rFonts w:eastAsia="Times New Roman"/>
          <w:szCs w:val="24"/>
        </w:rPr>
        <w:t>,</w:t>
      </w:r>
      <w:r w:rsidRPr="00E76005">
        <w:rPr>
          <w:rFonts w:eastAsia="Times New Roman"/>
          <w:szCs w:val="24"/>
        </w:rPr>
        <w:t xml:space="preserve"> ποια είναι η απάντηση</w:t>
      </w:r>
      <w:r>
        <w:rPr>
          <w:rFonts w:eastAsia="Times New Roman"/>
          <w:szCs w:val="24"/>
        </w:rPr>
        <w:t>;</w:t>
      </w:r>
      <w:r w:rsidRPr="00E76005">
        <w:rPr>
          <w:rFonts w:eastAsia="Times New Roman"/>
          <w:szCs w:val="24"/>
        </w:rPr>
        <w:t xml:space="preserve"> </w:t>
      </w:r>
      <w:r>
        <w:rPr>
          <w:rFonts w:eastAsia="Times New Roman"/>
          <w:szCs w:val="24"/>
        </w:rPr>
        <w:t>Ν</w:t>
      </w:r>
      <w:r w:rsidRPr="00E76005">
        <w:rPr>
          <w:rFonts w:eastAsia="Times New Roman"/>
          <w:szCs w:val="24"/>
        </w:rPr>
        <w:t>α δώσουμε την απόλυτη εξουσία σε ένα</w:t>
      </w:r>
      <w:r>
        <w:rPr>
          <w:rFonts w:eastAsia="Times New Roman"/>
          <w:szCs w:val="24"/>
        </w:rPr>
        <w:t>ν</w:t>
      </w:r>
      <w:r w:rsidRPr="00E76005">
        <w:rPr>
          <w:rFonts w:eastAsia="Times New Roman"/>
          <w:szCs w:val="24"/>
        </w:rPr>
        <w:t xml:space="preserve"> κρατικό αξιωματούχο του ΣΥΡΙΖΑ</w:t>
      </w:r>
      <w:r>
        <w:rPr>
          <w:rFonts w:eastAsia="Times New Roman"/>
          <w:szCs w:val="24"/>
        </w:rPr>
        <w:t>,</w:t>
      </w:r>
      <w:r w:rsidRPr="00E76005">
        <w:rPr>
          <w:rFonts w:eastAsia="Times New Roman"/>
          <w:szCs w:val="24"/>
        </w:rPr>
        <w:t xml:space="preserve"> να αποσπά όποιον γουστάρει</w:t>
      </w:r>
      <w:r>
        <w:rPr>
          <w:rFonts w:eastAsia="Times New Roman"/>
          <w:szCs w:val="24"/>
        </w:rPr>
        <w:t>,</w:t>
      </w:r>
      <w:r w:rsidRPr="00E76005">
        <w:rPr>
          <w:rFonts w:eastAsia="Times New Roman"/>
          <w:szCs w:val="24"/>
        </w:rPr>
        <w:t xml:space="preserve"> όπως γουστάρει</w:t>
      </w:r>
      <w:r>
        <w:rPr>
          <w:rFonts w:eastAsia="Times New Roman"/>
          <w:szCs w:val="24"/>
        </w:rPr>
        <w:t>,</w:t>
      </w:r>
      <w:r w:rsidRPr="00E76005">
        <w:rPr>
          <w:rFonts w:eastAsia="Times New Roman"/>
          <w:szCs w:val="24"/>
        </w:rPr>
        <w:t xml:space="preserve"> </w:t>
      </w:r>
      <w:r>
        <w:rPr>
          <w:rFonts w:eastAsia="Times New Roman"/>
          <w:szCs w:val="24"/>
        </w:rPr>
        <w:t>ό</w:t>
      </w:r>
      <w:r w:rsidRPr="00E76005">
        <w:rPr>
          <w:rFonts w:eastAsia="Times New Roman"/>
          <w:szCs w:val="24"/>
        </w:rPr>
        <w:t xml:space="preserve">που γουστάρει και </w:t>
      </w:r>
      <w:r>
        <w:rPr>
          <w:rFonts w:eastAsia="Times New Roman"/>
          <w:szCs w:val="24"/>
        </w:rPr>
        <w:t>έτσι</w:t>
      </w:r>
      <w:r w:rsidRPr="00E76005">
        <w:rPr>
          <w:rFonts w:eastAsia="Times New Roman"/>
          <w:szCs w:val="24"/>
        </w:rPr>
        <w:t xml:space="preserve"> </w:t>
      </w:r>
      <w:r>
        <w:rPr>
          <w:rFonts w:eastAsia="Times New Roman"/>
          <w:szCs w:val="24"/>
        </w:rPr>
        <w:t>θ</w:t>
      </w:r>
      <w:r w:rsidRPr="00E76005">
        <w:rPr>
          <w:rFonts w:eastAsia="Times New Roman"/>
          <w:szCs w:val="24"/>
        </w:rPr>
        <w:t>α διευκολύνονται οι επενδύσεις</w:t>
      </w:r>
      <w:r>
        <w:rPr>
          <w:rFonts w:eastAsia="Times New Roman"/>
          <w:szCs w:val="24"/>
        </w:rPr>
        <w:t>,</w:t>
      </w:r>
      <w:r w:rsidRPr="00E76005">
        <w:rPr>
          <w:rFonts w:eastAsia="Times New Roman"/>
          <w:szCs w:val="24"/>
        </w:rPr>
        <w:t xml:space="preserve"> έτσι θα δείξουμε ότι είμαστε ένα κράτος που είναι υπέρ</w:t>
      </w:r>
      <w:r w:rsidRPr="00E76005">
        <w:rPr>
          <w:rFonts w:eastAsia="Times New Roman"/>
          <w:szCs w:val="24"/>
        </w:rPr>
        <w:t xml:space="preserve"> της επιχειρηματικότητας</w:t>
      </w:r>
      <w:r>
        <w:rPr>
          <w:rFonts w:eastAsia="Times New Roman"/>
          <w:szCs w:val="24"/>
        </w:rPr>
        <w:t>, έ</w:t>
      </w:r>
      <w:r w:rsidRPr="00E76005">
        <w:rPr>
          <w:rFonts w:eastAsia="Times New Roman"/>
          <w:szCs w:val="24"/>
        </w:rPr>
        <w:t xml:space="preserve">τσι </w:t>
      </w:r>
      <w:r>
        <w:rPr>
          <w:rFonts w:eastAsia="Times New Roman"/>
          <w:szCs w:val="24"/>
        </w:rPr>
        <w:t xml:space="preserve">θα </w:t>
      </w:r>
      <w:r w:rsidRPr="00E76005">
        <w:rPr>
          <w:rFonts w:eastAsia="Times New Roman"/>
          <w:szCs w:val="24"/>
        </w:rPr>
        <w:t>δείξουμε ότι είμαστε ένα κράτος</w:t>
      </w:r>
      <w:r>
        <w:rPr>
          <w:rFonts w:eastAsia="Times New Roman"/>
          <w:szCs w:val="24"/>
        </w:rPr>
        <w:t xml:space="preserve"> που είναι υπέρ του δικαίου.</w:t>
      </w:r>
    </w:p>
    <w:p w14:paraId="4EC1915E" w14:textId="77777777" w:rsidR="008E01FC" w:rsidRDefault="002168A0">
      <w:pPr>
        <w:spacing w:line="600" w:lineRule="auto"/>
        <w:ind w:firstLine="720"/>
        <w:jc w:val="both"/>
        <w:rPr>
          <w:rFonts w:eastAsia="Times New Roman"/>
          <w:szCs w:val="24"/>
        </w:rPr>
      </w:pPr>
      <w:r w:rsidRPr="00F5693B">
        <w:rPr>
          <w:rFonts w:eastAsia="Times New Roman"/>
          <w:szCs w:val="24"/>
        </w:rPr>
        <w:t>Κυρίες και κύριοι συνάδελφοι,</w:t>
      </w:r>
      <w:r>
        <w:rPr>
          <w:rFonts w:eastAsia="Times New Roman"/>
          <w:szCs w:val="24"/>
        </w:rPr>
        <w:t xml:space="preserve"> </w:t>
      </w:r>
      <w:r w:rsidRPr="00E76005">
        <w:rPr>
          <w:rFonts w:eastAsia="Times New Roman"/>
          <w:szCs w:val="24"/>
        </w:rPr>
        <w:t xml:space="preserve">αυτά τα πράγματα εάν δεν ήταν τραγικά θα ήταν απολύτως </w:t>
      </w:r>
      <w:r>
        <w:rPr>
          <w:rFonts w:eastAsia="Times New Roman"/>
          <w:szCs w:val="24"/>
        </w:rPr>
        <w:t xml:space="preserve">γελοία. Καμμία </w:t>
      </w:r>
      <w:r w:rsidRPr="00E76005">
        <w:rPr>
          <w:rFonts w:eastAsia="Times New Roman"/>
          <w:szCs w:val="24"/>
        </w:rPr>
        <w:t>κυβέρνηση που σέβεται τον εαυτό της δεν μπορεί να εισηγείται τ</w:t>
      </w:r>
      <w:r w:rsidRPr="00E76005">
        <w:rPr>
          <w:rFonts w:eastAsia="Times New Roman"/>
          <w:szCs w:val="24"/>
        </w:rPr>
        <w:t>έτοια νομοθετήματα</w:t>
      </w:r>
      <w:r>
        <w:rPr>
          <w:rFonts w:eastAsia="Times New Roman"/>
          <w:szCs w:val="24"/>
        </w:rPr>
        <w:t>,</w:t>
      </w:r>
      <w:r w:rsidRPr="00E76005">
        <w:rPr>
          <w:rFonts w:eastAsia="Times New Roman"/>
          <w:szCs w:val="24"/>
        </w:rPr>
        <w:t xml:space="preserve"> δεν μπορεί να φέρνει τέτοιες διατάξεις</w:t>
      </w:r>
      <w:r>
        <w:rPr>
          <w:rFonts w:eastAsia="Times New Roman"/>
          <w:szCs w:val="24"/>
        </w:rPr>
        <w:t>,</w:t>
      </w:r>
      <w:r w:rsidRPr="00E76005">
        <w:rPr>
          <w:rFonts w:eastAsia="Times New Roman"/>
          <w:szCs w:val="24"/>
        </w:rPr>
        <w:t xml:space="preserve"> αλλά η κοινοβουλευτική </w:t>
      </w:r>
      <w:r>
        <w:rPr>
          <w:rFonts w:eastAsia="Times New Roman"/>
          <w:szCs w:val="24"/>
        </w:rPr>
        <w:t>αιδώς</w:t>
      </w:r>
      <w:r w:rsidRPr="00E76005">
        <w:rPr>
          <w:rFonts w:eastAsia="Times New Roman"/>
          <w:szCs w:val="24"/>
        </w:rPr>
        <w:t xml:space="preserve"> έχει </w:t>
      </w:r>
      <w:r>
        <w:rPr>
          <w:rFonts w:eastAsia="Times New Roman"/>
          <w:szCs w:val="24"/>
        </w:rPr>
        <w:t>απέλθει</w:t>
      </w:r>
      <w:r w:rsidRPr="00E76005">
        <w:rPr>
          <w:rFonts w:eastAsia="Times New Roman"/>
          <w:szCs w:val="24"/>
        </w:rPr>
        <w:t xml:space="preserve"> τελείως από την κοινοβουλευτική πλειοψηφία</w:t>
      </w:r>
      <w:r>
        <w:rPr>
          <w:rFonts w:eastAsia="Times New Roman"/>
          <w:szCs w:val="24"/>
        </w:rPr>
        <w:t>.</w:t>
      </w:r>
      <w:r w:rsidRPr="00E76005">
        <w:rPr>
          <w:rFonts w:eastAsia="Times New Roman"/>
          <w:szCs w:val="24"/>
        </w:rPr>
        <w:t xml:space="preserve"> </w:t>
      </w:r>
      <w:r>
        <w:rPr>
          <w:rFonts w:eastAsia="Times New Roman"/>
          <w:szCs w:val="24"/>
        </w:rPr>
        <w:t>Τ</w:t>
      </w:r>
      <w:r w:rsidRPr="00E76005">
        <w:rPr>
          <w:rFonts w:eastAsia="Times New Roman"/>
          <w:szCs w:val="24"/>
        </w:rPr>
        <w:t xml:space="preserve">ο αποτέλεσμα της επερχόμενης κρίσης της ελληνικής κοινωνίας έχει πλέον </w:t>
      </w:r>
      <w:r>
        <w:rPr>
          <w:rFonts w:eastAsia="Times New Roman"/>
          <w:szCs w:val="24"/>
        </w:rPr>
        <w:t xml:space="preserve">αναστείλει </w:t>
      </w:r>
      <w:r w:rsidRPr="00E76005">
        <w:rPr>
          <w:rFonts w:eastAsia="Times New Roman"/>
          <w:szCs w:val="24"/>
        </w:rPr>
        <w:t xml:space="preserve">κάθε κοινοβουλευτική </w:t>
      </w:r>
      <w:r>
        <w:rPr>
          <w:rFonts w:eastAsia="Times New Roman"/>
          <w:szCs w:val="24"/>
        </w:rPr>
        <w:t xml:space="preserve">αιδώ </w:t>
      </w:r>
      <w:r w:rsidRPr="00E76005">
        <w:rPr>
          <w:rFonts w:eastAsia="Times New Roman"/>
          <w:szCs w:val="24"/>
        </w:rPr>
        <w:t>κ</w:t>
      </w:r>
      <w:r w:rsidRPr="00E76005">
        <w:rPr>
          <w:rFonts w:eastAsia="Times New Roman"/>
          <w:szCs w:val="24"/>
        </w:rPr>
        <w:t>αι έρχονται τα πάντα εδώ</w:t>
      </w:r>
      <w:r>
        <w:rPr>
          <w:rFonts w:eastAsia="Times New Roman"/>
          <w:szCs w:val="24"/>
        </w:rPr>
        <w:t>,</w:t>
      </w:r>
      <w:r w:rsidRPr="00E76005">
        <w:rPr>
          <w:rFonts w:eastAsia="Times New Roman"/>
          <w:szCs w:val="24"/>
        </w:rPr>
        <w:t xml:space="preserve"> για να περάσουν την τελευταία στιγμή</w:t>
      </w:r>
      <w:r>
        <w:rPr>
          <w:rFonts w:eastAsia="Times New Roman"/>
          <w:szCs w:val="24"/>
        </w:rPr>
        <w:t>,</w:t>
      </w:r>
      <w:r w:rsidRPr="00E76005">
        <w:rPr>
          <w:rFonts w:eastAsia="Times New Roman"/>
          <w:szCs w:val="24"/>
        </w:rPr>
        <w:t xml:space="preserve"> μήπως και </w:t>
      </w:r>
      <w:r>
        <w:rPr>
          <w:rFonts w:eastAsia="Times New Roman"/>
          <w:szCs w:val="24"/>
        </w:rPr>
        <w:t>βολέψουμ</w:t>
      </w:r>
      <w:r w:rsidRPr="00E76005">
        <w:rPr>
          <w:rFonts w:eastAsia="Times New Roman"/>
          <w:szCs w:val="24"/>
        </w:rPr>
        <w:t>ε κάποιους</w:t>
      </w:r>
      <w:r>
        <w:rPr>
          <w:rFonts w:eastAsia="Times New Roman"/>
          <w:szCs w:val="24"/>
        </w:rPr>
        <w:t>,</w:t>
      </w:r>
      <w:r w:rsidRPr="00E76005">
        <w:rPr>
          <w:rFonts w:eastAsia="Times New Roman"/>
          <w:szCs w:val="24"/>
        </w:rPr>
        <w:t xml:space="preserve"> </w:t>
      </w:r>
      <w:r>
        <w:rPr>
          <w:rFonts w:eastAsia="Times New Roman"/>
          <w:szCs w:val="24"/>
        </w:rPr>
        <w:t>μ</w:t>
      </w:r>
      <w:r w:rsidRPr="00E76005">
        <w:rPr>
          <w:rFonts w:eastAsia="Times New Roman"/>
          <w:szCs w:val="24"/>
        </w:rPr>
        <w:t>ήπως και καταφέρουμε κάτι</w:t>
      </w:r>
      <w:r>
        <w:rPr>
          <w:rFonts w:eastAsia="Times New Roman"/>
          <w:szCs w:val="24"/>
        </w:rPr>
        <w:t>,</w:t>
      </w:r>
      <w:r w:rsidRPr="00E76005">
        <w:rPr>
          <w:rFonts w:eastAsia="Times New Roman"/>
          <w:szCs w:val="24"/>
        </w:rPr>
        <w:t xml:space="preserve"> μήπως και διασώσουμε κάτι</w:t>
      </w:r>
      <w:r>
        <w:rPr>
          <w:rFonts w:eastAsia="Times New Roman"/>
          <w:szCs w:val="24"/>
        </w:rPr>
        <w:t>.</w:t>
      </w:r>
    </w:p>
    <w:p w14:paraId="4EC1915F" w14:textId="77777777" w:rsidR="008E01FC" w:rsidRDefault="002168A0">
      <w:pPr>
        <w:spacing w:line="600" w:lineRule="auto"/>
        <w:ind w:firstLine="720"/>
        <w:jc w:val="both"/>
        <w:rPr>
          <w:rFonts w:eastAsia="Times New Roman"/>
          <w:szCs w:val="24"/>
        </w:rPr>
      </w:pPr>
      <w:r>
        <w:rPr>
          <w:rFonts w:eastAsia="Times New Roman"/>
          <w:szCs w:val="24"/>
        </w:rPr>
        <w:t>Φεύγουμε</w:t>
      </w:r>
      <w:r w:rsidRPr="00E76005">
        <w:rPr>
          <w:rFonts w:eastAsia="Times New Roman"/>
          <w:szCs w:val="24"/>
        </w:rPr>
        <w:t xml:space="preserve"> από το ίδιο το νομοθέτημα και γυρνάμε πάλι στο αγαπημένο</w:t>
      </w:r>
      <w:r>
        <w:rPr>
          <w:rFonts w:eastAsia="Times New Roman"/>
          <w:szCs w:val="24"/>
        </w:rPr>
        <w:t xml:space="preserve"> στοιχείο του ΣΥΡΙΖΑ, τις</w:t>
      </w:r>
      <w:r w:rsidRPr="00E76005">
        <w:rPr>
          <w:rFonts w:eastAsia="Times New Roman"/>
          <w:szCs w:val="24"/>
        </w:rPr>
        <w:t xml:space="preserve"> τροπολογίες</w:t>
      </w:r>
      <w:r>
        <w:rPr>
          <w:rFonts w:eastAsia="Times New Roman"/>
          <w:szCs w:val="24"/>
        </w:rPr>
        <w:t>.</w:t>
      </w:r>
      <w:r w:rsidRPr="00E76005">
        <w:rPr>
          <w:rFonts w:eastAsia="Times New Roman"/>
          <w:szCs w:val="24"/>
        </w:rPr>
        <w:t xml:space="preserve"> </w:t>
      </w:r>
      <w:r>
        <w:rPr>
          <w:rFonts w:eastAsia="Times New Roman"/>
          <w:szCs w:val="24"/>
        </w:rPr>
        <w:t>Μ</w:t>
      </w:r>
      <w:r w:rsidRPr="00E76005">
        <w:rPr>
          <w:rFonts w:eastAsia="Times New Roman"/>
          <w:szCs w:val="24"/>
        </w:rPr>
        <w:t xml:space="preserve">ε </w:t>
      </w:r>
      <w:r w:rsidRPr="00E76005">
        <w:rPr>
          <w:rFonts w:eastAsia="Times New Roman"/>
          <w:szCs w:val="24"/>
        </w:rPr>
        <w:t>αυτή</w:t>
      </w:r>
      <w:r>
        <w:rPr>
          <w:rFonts w:eastAsia="Times New Roman"/>
          <w:szCs w:val="24"/>
        </w:rPr>
        <w:t>ν</w:t>
      </w:r>
      <w:r w:rsidRPr="00E76005">
        <w:rPr>
          <w:rFonts w:eastAsia="Times New Roman"/>
          <w:szCs w:val="24"/>
        </w:rPr>
        <w:t xml:space="preserve"> </w:t>
      </w:r>
      <w:r w:rsidRPr="00E76005">
        <w:rPr>
          <w:rFonts w:eastAsia="Times New Roman"/>
          <w:szCs w:val="24"/>
        </w:rPr>
        <w:lastRenderedPageBreak/>
        <w:t xml:space="preserve">την εκπρόθεσμη </w:t>
      </w:r>
      <w:r>
        <w:rPr>
          <w:rFonts w:eastAsia="Times New Roman"/>
          <w:szCs w:val="24"/>
        </w:rPr>
        <w:t xml:space="preserve">τροπολογία, </w:t>
      </w:r>
      <w:r w:rsidRPr="00E76005">
        <w:rPr>
          <w:rFonts w:eastAsia="Times New Roman"/>
          <w:szCs w:val="24"/>
        </w:rPr>
        <w:t>κυρίες και κύριοι συνάδελφοι</w:t>
      </w:r>
      <w:r>
        <w:rPr>
          <w:rFonts w:eastAsia="Times New Roman"/>
          <w:szCs w:val="24"/>
        </w:rPr>
        <w:t>, τη</w:t>
      </w:r>
      <w:r w:rsidRPr="00E76005">
        <w:rPr>
          <w:rFonts w:eastAsia="Times New Roman"/>
          <w:szCs w:val="24"/>
        </w:rPr>
        <w:t xml:space="preserve"> </w:t>
      </w:r>
      <w:r>
        <w:rPr>
          <w:rFonts w:eastAsia="Times New Roman"/>
          <w:szCs w:val="24"/>
        </w:rPr>
        <w:t>με αριθμό</w:t>
      </w:r>
      <w:r w:rsidRPr="00E76005">
        <w:rPr>
          <w:rFonts w:eastAsia="Times New Roman"/>
          <w:szCs w:val="24"/>
        </w:rPr>
        <w:t xml:space="preserve"> 2</w:t>
      </w:r>
      <w:r>
        <w:rPr>
          <w:rFonts w:eastAsia="Times New Roman"/>
          <w:szCs w:val="24"/>
        </w:rPr>
        <w:t>0</w:t>
      </w:r>
      <w:r w:rsidRPr="00E76005">
        <w:rPr>
          <w:rFonts w:eastAsia="Times New Roman"/>
          <w:szCs w:val="24"/>
        </w:rPr>
        <w:t>60</w:t>
      </w:r>
      <w:r>
        <w:rPr>
          <w:rFonts w:eastAsia="Times New Roman"/>
          <w:szCs w:val="24"/>
        </w:rPr>
        <w:t>,</w:t>
      </w:r>
      <w:r w:rsidRPr="00E76005">
        <w:rPr>
          <w:rFonts w:eastAsia="Times New Roman"/>
          <w:szCs w:val="24"/>
        </w:rPr>
        <w:t xml:space="preserve"> χθες το βράδυ</w:t>
      </w:r>
      <w:r>
        <w:rPr>
          <w:rFonts w:eastAsia="Times New Roman"/>
          <w:szCs w:val="24"/>
        </w:rPr>
        <w:t>,</w:t>
      </w:r>
      <w:r w:rsidRPr="00E76005">
        <w:rPr>
          <w:rFonts w:eastAsia="Times New Roman"/>
          <w:szCs w:val="24"/>
        </w:rPr>
        <w:t xml:space="preserve"> </w:t>
      </w:r>
      <w:r>
        <w:rPr>
          <w:rFonts w:eastAsia="Times New Roman"/>
          <w:szCs w:val="24"/>
        </w:rPr>
        <w:t>ό</w:t>
      </w:r>
      <w:r w:rsidRPr="00E76005">
        <w:rPr>
          <w:rFonts w:eastAsia="Times New Roman"/>
          <w:szCs w:val="24"/>
        </w:rPr>
        <w:t xml:space="preserve">που προβλέπεται η μεταβίβαση της κυριότητας </w:t>
      </w:r>
      <w:r>
        <w:rPr>
          <w:rFonts w:eastAsia="Times New Roman"/>
          <w:szCs w:val="24"/>
        </w:rPr>
        <w:t>και νομής</w:t>
      </w:r>
      <w:r w:rsidRPr="00E76005">
        <w:rPr>
          <w:rFonts w:eastAsia="Times New Roman"/>
          <w:szCs w:val="24"/>
        </w:rPr>
        <w:t xml:space="preserve"> ακινήτων του ΤΑΙΠΕΔ προς την ΕΤΑ</w:t>
      </w:r>
      <w:r>
        <w:rPr>
          <w:rFonts w:eastAsia="Times New Roman"/>
          <w:szCs w:val="24"/>
        </w:rPr>
        <w:t>Δ</w:t>
      </w:r>
      <w:r w:rsidRPr="00E76005">
        <w:rPr>
          <w:rFonts w:eastAsia="Times New Roman"/>
          <w:szCs w:val="24"/>
        </w:rPr>
        <w:t xml:space="preserve"> και </w:t>
      </w:r>
      <w:r>
        <w:rPr>
          <w:rFonts w:eastAsia="Times New Roman"/>
          <w:szCs w:val="24"/>
        </w:rPr>
        <w:t xml:space="preserve">η </w:t>
      </w:r>
      <w:r w:rsidRPr="00E76005">
        <w:rPr>
          <w:rFonts w:eastAsia="Times New Roman"/>
          <w:szCs w:val="24"/>
        </w:rPr>
        <w:t xml:space="preserve">απευθείας εκποίηση ακινήτων που προέρχονται από την </w:t>
      </w:r>
      <w:r>
        <w:rPr>
          <w:rFonts w:eastAsia="Times New Roman"/>
          <w:szCs w:val="24"/>
        </w:rPr>
        <w:t>ΕΤΑΔ</w:t>
      </w:r>
      <w:r w:rsidRPr="00E76005">
        <w:rPr>
          <w:rFonts w:eastAsia="Times New Roman"/>
          <w:szCs w:val="24"/>
        </w:rPr>
        <w:t xml:space="preserve"> </w:t>
      </w:r>
      <w:r>
        <w:rPr>
          <w:rFonts w:eastAsia="Times New Roman"/>
          <w:szCs w:val="24"/>
        </w:rPr>
        <w:t>σ</w:t>
      </w:r>
      <w:r w:rsidRPr="00E76005">
        <w:rPr>
          <w:rFonts w:eastAsia="Times New Roman"/>
          <w:szCs w:val="24"/>
        </w:rPr>
        <w:t>ε ορισ</w:t>
      </w:r>
      <w:r w:rsidRPr="00E76005">
        <w:rPr>
          <w:rFonts w:eastAsia="Times New Roman"/>
          <w:szCs w:val="24"/>
        </w:rPr>
        <w:t>μένες περιπτώσεις</w:t>
      </w:r>
      <w:r>
        <w:rPr>
          <w:rFonts w:eastAsia="Times New Roman"/>
          <w:szCs w:val="24"/>
        </w:rPr>
        <w:t>, ποιους εξυπηρετείτε;</w:t>
      </w:r>
      <w:r w:rsidRPr="00E76005">
        <w:rPr>
          <w:rFonts w:eastAsia="Times New Roman"/>
          <w:szCs w:val="24"/>
        </w:rPr>
        <w:t xml:space="preserve"> </w:t>
      </w:r>
      <w:r>
        <w:rPr>
          <w:rFonts w:eastAsia="Times New Roman"/>
          <w:szCs w:val="24"/>
        </w:rPr>
        <w:t>Θ</w:t>
      </w:r>
      <w:r w:rsidRPr="00E76005">
        <w:rPr>
          <w:rFonts w:eastAsia="Times New Roman"/>
          <w:szCs w:val="24"/>
        </w:rPr>
        <w:t>έλετε να μας πείτε</w:t>
      </w:r>
      <w:r>
        <w:rPr>
          <w:rFonts w:eastAsia="Times New Roman"/>
          <w:szCs w:val="24"/>
        </w:rPr>
        <w:t>;</w:t>
      </w:r>
      <w:r w:rsidRPr="00E76005">
        <w:rPr>
          <w:rFonts w:eastAsia="Times New Roman"/>
          <w:szCs w:val="24"/>
        </w:rPr>
        <w:t xml:space="preserve"> </w:t>
      </w:r>
      <w:r>
        <w:rPr>
          <w:rFonts w:eastAsia="Times New Roman"/>
          <w:szCs w:val="24"/>
        </w:rPr>
        <w:t xml:space="preserve">Ποιο </w:t>
      </w:r>
      <w:proofErr w:type="spellStart"/>
      <w:r>
        <w:rPr>
          <w:rFonts w:eastAsia="Times New Roman"/>
          <w:szCs w:val="24"/>
        </w:rPr>
        <w:t>ρουσφετάκι</w:t>
      </w:r>
      <w:proofErr w:type="spellEnd"/>
      <w:r>
        <w:rPr>
          <w:rFonts w:eastAsia="Times New Roman"/>
          <w:szCs w:val="24"/>
        </w:rPr>
        <w:t xml:space="preserve"> ή </w:t>
      </w:r>
      <w:proofErr w:type="spellStart"/>
      <w:r>
        <w:rPr>
          <w:rFonts w:eastAsia="Times New Roman"/>
          <w:szCs w:val="24"/>
        </w:rPr>
        <w:t>ρουσφετάρα</w:t>
      </w:r>
      <w:proofErr w:type="spellEnd"/>
      <w:r w:rsidRPr="00E76005">
        <w:rPr>
          <w:rFonts w:eastAsia="Times New Roman"/>
          <w:szCs w:val="24"/>
        </w:rPr>
        <w:t xml:space="preserve"> κρύβεται πίσω από </w:t>
      </w:r>
      <w:r>
        <w:rPr>
          <w:rFonts w:eastAsia="Times New Roman"/>
          <w:szCs w:val="24"/>
        </w:rPr>
        <w:t xml:space="preserve">αυτήν </w:t>
      </w:r>
      <w:r w:rsidRPr="00E76005">
        <w:rPr>
          <w:rFonts w:eastAsia="Times New Roman"/>
          <w:szCs w:val="24"/>
        </w:rPr>
        <w:t>την τροπολογία</w:t>
      </w:r>
      <w:r>
        <w:rPr>
          <w:rFonts w:eastAsia="Times New Roman"/>
          <w:szCs w:val="24"/>
        </w:rPr>
        <w:t>;</w:t>
      </w:r>
      <w:r w:rsidRPr="00E76005">
        <w:rPr>
          <w:rFonts w:eastAsia="Times New Roman"/>
          <w:szCs w:val="24"/>
        </w:rPr>
        <w:t xml:space="preserve"> </w:t>
      </w:r>
      <w:r>
        <w:rPr>
          <w:rFonts w:eastAsia="Times New Roman"/>
          <w:szCs w:val="24"/>
        </w:rPr>
        <w:t>Ξ</w:t>
      </w:r>
      <w:r w:rsidRPr="00E76005">
        <w:rPr>
          <w:rFonts w:eastAsia="Times New Roman"/>
          <w:szCs w:val="24"/>
        </w:rPr>
        <w:t>αναλέω</w:t>
      </w:r>
      <w:r>
        <w:rPr>
          <w:rFonts w:eastAsia="Times New Roman"/>
          <w:szCs w:val="24"/>
        </w:rPr>
        <w:t xml:space="preserve"> ότι</w:t>
      </w:r>
      <w:r w:rsidRPr="00E76005">
        <w:rPr>
          <w:rFonts w:eastAsia="Times New Roman"/>
          <w:szCs w:val="24"/>
        </w:rPr>
        <w:t xml:space="preserve"> αφορά μετακίνηση ιδιοκτησίας ακινήτων του δημοσίου και </w:t>
      </w:r>
      <w:r>
        <w:rPr>
          <w:rFonts w:eastAsia="Times New Roman"/>
          <w:szCs w:val="24"/>
        </w:rPr>
        <w:t>έ</w:t>
      </w:r>
      <w:r w:rsidRPr="00E76005">
        <w:rPr>
          <w:rFonts w:eastAsia="Times New Roman"/>
          <w:szCs w:val="24"/>
        </w:rPr>
        <w:t>ρχεται νύχτα</w:t>
      </w:r>
      <w:r>
        <w:rPr>
          <w:rFonts w:eastAsia="Times New Roman"/>
          <w:szCs w:val="24"/>
        </w:rPr>
        <w:t>,</w:t>
      </w:r>
      <w:r w:rsidRPr="00E76005">
        <w:rPr>
          <w:rFonts w:eastAsia="Times New Roman"/>
          <w:szCs w:val="24"/>
        </w:rPr>
        <w:t xml:space="preserve"> χθες το βράδυ</w:t>
      </w:r>
      <w:r>
        <w:rPr>
          <w:rFonts w:eastAsia="Times New Roman"/>
          <w:szCs w:val="24"/>
        </w:rPr>
        <w:t>,</w:t>
      </w:r>
      <w:r w:rsidRPr="00E76005">
        <w:rPr>
          <w:rFonts w:eastAsia="Times New Roman"/>
          <w:szCs w:val="24"/>
        </w:rPr>
        <w:t xml:space="preserve"> χωρίς κανείς να τη δει</w:t>
      </w:r>
      <w:r>
        <w:rPr>
          <w:rFonts w:eastAsia="Times New Roman"/>
          <w:szCs w:val="24"/>
        </w:rPr>
        <w:t>, χωρίς</w:t>
      </w:r>
      <w:r w:rsidRPr="00E76005">
        <w:rPr>
          <w:rFonts w:eastAsia="Times New Roman"/>
          <w:szCs w:val="24"/>
        </w:rPr>
        <w:t xml:space="preserve"> </w:t>
      </w:r>
      <w:r>
        <w:rPr>
          <w:rFonts w:eastAsia="Times New Roman"/>
          <w:szCs w:val="24"/>
        </w:rPr>
        <w:t xml:space="preserve">κανείς </w:t>
      </w:r>
      <w:r w:rsidRPr="00E76005">
        <w:rPr>
          <w:rFonts w:eastAsia="Times New Roman"/>
          <w:szCs w:val="24"/>
        </w:rPr>
        <w:t>να την εξετάσει</w:t>
      </w:r>
      <w:r>
        <w:rPr>
          <w:rFonts w:eastAsia="Times New Roman"/>
          <w:szCs w:val="24"/>
        </w:rPr>
        <w:t>. Εάν πίσω από</w:t>
      </w:r>
      <w:r w:rsidRPr="00E76005">
        <w:rPr>
          <w:rFonts w:eastAsia="Times New Roman"/>
          <w:szCs w:val="24"/>
        </w:rPr>
        <w:t xml:space="preserve"> αυτό δεν κρύβονται πράγματα</w:t>
      </w:r>
      <w:r>
        <w:rPr>
          <w:rFonts w:eastAsia="Times New Roman"/>
          <w:szCs w:val="24"/>
        </w:rPr>
        <w:t>,</w:t>
      </w:r>
      <w:r w:rsidRPr="00E76005">
        <w:rPr>
          <w:rFonts w:eastAsia="Times New Roman"/>
          <w:szCs w:val="24"/>
        </w:rPr>
        <w:t xml:space="preserve"> τι κρύβεται</w:t>
      </w:r>
      <w:r>
        <w:rPr>
          <w:rFonts w:eastAsia="Times New Roman"/>
          <w:szCs w:val="24"/>
        </w:rPr>
        <w:t>;</w:t>
      </w:r>
      <w:r w:rsidRPr="00E76005">
        <w:rPr>
          <w:rFonts w:eastAsia="Times New Roman"/>
          <w:szCs w:val="24"/>
        </w:rPr>
        <w:t xml:space="preserve"> </w:t>
      </w:r>
      <w:r>
        <w:rPr>
          <w:rFonts w:eastAsia="Times New Roman"/>
          <w:szCs w:val="24"/>
        </w:rPr>
        <w:t>Ξ</w:t>
      </w:r>
      <w:r w:rsidRPr="00E76005">
        <w:rPr>
          <w:rFonts w:eastAsia="Times New Roman"/>
          <w:szCs w:val="24"/>
        </w:rPr>
        <w:t>αφνικά τα μεσάνυχτα</w:t>
      </w:r>
      <w:r>
        <w:rPr>
          <w:rFonts w:eastAsia="Times New Roman"/>
          <w:szCs w:val="24"/>
        </w:rPr>
        <w:t>,</w:t>
      </w:r>
      <w:r w:rsidRPr="00E76005">
        <w:rPr>
          <w:rFonts w:eastAsia="Times New Roman"/>
          <w:szCs w:val="24"/>
        </w:rPr>
        <w:t xml:space="preserve"> χθες το βράδυ</w:t>
      </w:r>
      <w:r>
        <w:rPr>
          <w:rFonts w:eastAsia="Times New Roman"/>
          <w:szCs w:val="24"/>
        </w:rPr>
        <w:t>,</w:t>
      </w:r>
      <w:r w:rsidRPr="00E76005">
        <w:rPr>
          <w:rFonts w:eastAsia="Times New Roman"/>
          <w:szCs w:val="24"/>
        </w:rPr>
        <w:t xml:space="preserve"> ξύπνησε ο κύριος Υπουργός των Οικονομικών</w:t>
      </w:r>
      <w:r>
        <w:rPr>
          <w:rFonts w:eastAsia="Times New Roman"/>
          <w:szCs w:val="24"/>
        </w:rPr>
        <w:t>,</w:t>
      </w:r>
      <w:r w:rsidRPr="00E76005">
        <w:rPr>
          <w:rFonts w:eastAsia="Times New Roman"/>
          <w:szCs w:val="24"/>
        </w:rPr>
        <w:t xml:space="preserve"> πετάχτηκε από τον ύπνο του και είπε</w:t>
      </w:r>
      <w:r>
        <w:rPr>
          <w:rFonts w:eastAsia="Times New Roman"/>
          <w:szCs w:val="24"/>
        </w:rPr>
        <w:t xml:space="preserve"> «ωχ,</w:t>
      </w:r>
      <w:r w:rsidRPr="00E76005">
        <w:rPr>
          <w:rFonts w:eastAsia="Times New Roman"/>
          <w:szCs w:val="24"/>
        </w:rPr>
        <w:t xml:space="preserve"> τα ακίνητα του δημοσίου δεν εκποιούνται με την κανονική</w:t>
      </w:r>
      <w:r w:rsidRPr="00E76005">
        <w:rPr>
          <w:rFonts w:eastAsia="Times New Roman"/>
          <w:szCs w:val="24"/>
        </w:rPr>
        <w:t xml:space="preserve"> διαδικασία</w:t>
      </w:r>
      <w:r>
        <w:rPr>
          <w:rFonts w:eastAsia="Times New Roman"/>
          <w:szCs w:val="24"/>
        </w:rPr>
        <w:t>,</w:t>
      </w:r>
      <w:r w:rsidRPr="00E76005">
        <w:rPr>
          <w:rFonts w:eastAsia="Times New Roman"/>
          <w:szCs w:val="24"/>
        </w:rPr>
        <w:t xml:space="preserve"> πρέπει κάτι να </w:t>
      </w:r>
      <w:r>
        <w:rPr>
          <w:rFonts w:eastAsia="Times New Roman"/>
          <w:szCs w:val="24"/>
        </w:rPr>
        <w:t xml:space="preserve">κάνω» και κάθισε </w:t>
      </w:r>
      <w:r w:rsidRPr="00E76005">
        <w:rPr>
          <w:rFonts w:eastAsia="Times New Roman"/>
          <w:szCs w:val="24"/>
        </w:rPr>
        <w:t>μες στα μεσάνυχτα</w:t>
      </w:r>
      <w:r>
        <w:rPr>
          <w:rFonts w:eastAsia="Times New Roman"/>
          <w:szCs w:val="24"/>
        </w:rPr>
        <w:t>,</w:t>
      </w:r>
      <w:r w:rsidRPr="00E76005">
        <w:rPr>
          <w:rFonts w:eastAsia="Times New Roman"/>
          <w:szCs w:val="24"/>
        </w:rPr>
        <w:t xml:space="preserve"> έγραψε τη</w:t>
      </w:r>
      <w:r>
        <w:rPr>
          <w:rFonts w:eastAsia="Times New Roman"/>
          <w:szCs w:val="24"/>
        </w:rPr>
        <w:t>ν</w:t>
      </w:r>
      <w:r w:rsidRPr="00E76005">
        <w:rPr>
          <w:rFonts w:eastAsia="Times New Roman"/>
          <w:szCs w:val="24"/>
        </w:rPr>
        <w:t xml:space="preserve"> τροπολογία και εναγωνίως έτρεξε και την έφερε στη </w:t>
      </w:r>
      <w:r>
        <w:rPr>
          <w:rFonts w:eastAsia="Times New Roman"/>
          <w:szCs w:val="24"/>
        </w:rPr>
        <w:t>Β</w:t>
      </w:r>
      <w:r w:rsidRPr="00E76005">
        <w:rPr>
          <w:rFonts w:eastAsia="Times New Roman"/>
          <w:szCs w:val="24"/>
        </w:rPr>
        <w:t>ουλή για να μπορέσει το δημόσιο να εκπληρώσει το</w:t>
      </w:r>
      <w:r>
        <w:rPr>
          <w:rFonts w:eastAsia="Times New Roman"/>
          <w:szCs w:val="24"/>
        </w:rPr>
        <w:t>ν</w:t>
      </w:r>
      <w:r w:rsidRPr="00E76005">
        <w:rPr>
          <w:rFonts w:eastAsia="Times New Roman"/>
          <w:szCs w:val="24"/>
        </w:rPr>
        <w:t xml:space="preserve"> ρόλο του</w:t>
      </w:r>
      <w:r>
        <w:rPr>
          <w:rFonts w:eastAsia="Times New Roman"/>
          <w:szCs w:val="24"/>
        </w:rPr>
        <w:t>;</w:t>
      </w:r>
      <w:r w:rsidRPr="00E76005">
        <w:rPr>
          <w:rFonts w:eastAsia="Times New Roman"/>
          <w:szCs w:val="24"/>
        </w:rPr>
        <w:t xml:space="preserve"> </w:t>
      </w:r>
      <w:r>
        <w:rPr>
          <w:rFonts w:eastAsia="Times New Roman"/>
          <w:szCs w:val="24"/>
        </w:rPr>
        <w:t>Α</w:t>
      </w:r>
      <w:r w:rsidRPr="00E76005">
        <w:rPr>
          <w:rFonts w:eastAsia="Times New Roman"/>
          <w:szCs w:val="24"/>
        </w:rPr>
        <w:t>υτό συνέβη</w:t>
      </w:r>
      <w:r>
        <w:rPr>
          <w:rFonts w:eastAsia="Times New Roman"/>
          <w:szCs w:val="24"/>
        </w:rPr>
        <w:t xml:space="preserve">; Είναι δυνατόν αυτά τα πράγματα </w:t>
      </w:r>
      <w:r w:rsidRPr="00E76005">
        <w:rPr>
          <w:rFonts w:eastAsia="Times New Roman"/>
          <w:szCs w:val="24"/>
        </w:rPr>
        <w:t xml:space="preserve">να γίνονται και να </w:t>
      </w:r>
      <w:r w:rsidRPr="00E76005">
        <w:rPr>
          <w:rFonts w:eastAsia="Times New Roman"/>
          <w:szCs w:val="24"/>
        </w:rPr>
        <w:t>έρχονται εδώ προς ψήφιση</w:t>
      </w:r>
      <w:r>
        <w:rPr>
          <w:rFonts w:eastAsia="Times New Roman"/>
          <w:szCs w:val="24"/>
        </w:rPr>
        <w:t>;</w:t>
      </w:r>
    </w:p>
    <w:p w14:paraId="4EC19160" w14:textId="77777777" w:rsidR="008E01FC" w:rsidRDefault="002168A0">
      <w:pPr>
        <w:spacing w:line="600" w:lineRule="auto"/>
        <w:ind w:firstLine="720"/>
        <w:jc w:val="both"/>
        <w:rPr>
          <w:rFonts w:eastAsia="Times New Roman"/>
          <w:szCs w:val="24"/>
        </w:rPr>
      </w:pPr>
      <w:r w:rsidRPr="0001064A">
        <w:rPr>
          <w:rFonts w:eastAsia="Times New Roman"/>
          <w:szCs w:val="24"/>
        </w:rPr>
        <w:lastRenderedPageBreak/>
        <w:t>Κυρίες και κύριοι συνάδελφοι,</w:t>
      </w:r>
      <w:r>
        <w:rPr>
          <w:rFonts w:eastAsia="Times New Roman"/>
          <w:szCs w:val="24"/>
        </w:rPr>
        <w:t xml:space="preserve"> </w:t>
      </w:r>
      <w:r w:rsidRPr="00E76005">
        <w:rPr>
          <w:rFonts w:eastAsia="Times New Roman"/>
          <w:szCs w:val="24"/>
        </w:rPr>
        <w:t xml:space="preserve">πραγματικά </w:t>
      </w:r>
      <w:r>
        <w:rPr>
          <w:rFonts w:eastAsia="Times New Roman"/>
          <w:szCs w:val="24"/>
        </w:rPr>
        <w:t xml:space="preserve">θεώρησα και θεωρώ </w:t>
      </w:r>
      <w:r w:rsidRPr="00E76005">
        <w:rPr>
          <w:rFonts w:eastAsia="Times New Roman"/>
          <w:szCs w:val="24"/>
        </w:rPr>
        <w:t xml:space="preserve">ότι ανήκω στους ανθρώπους που </w:t>
      </w:r>
      <w:r>
        <w:rPr>
          <w:rFonts w:eastAsia="Times New Roman"/>
          <w:szCs w:val="24"/>
        </w:rPr>
        <w:t xml:space="preserve">κατά </w:t>
      </w:r>
      <w:r w:rsidRPr="00E76005">
        <w:rPr>
          <w:rFonts w:eastAsia="Times New Roman"/>
          <w:szCs w:val="24"/>
        </w:rPr>
        <w:t xml:space="preserve">την κοινοβουλευτική </w:t>
      </w:r>
      <w:r>
        <w:rPr>
          <w:rFonts w:eastAsia="Times New Roman"/>
          <w:szCs w:val="24"/>
        </w:rPr>
        <w:t xml:space="preserve">μου </w:t>
      </w:r>
      <w:r w:rsidRPr="00E76005">
        <w:rPr>
          <w:rFonts w:eastAsia="Times New Roman"/>
          <w:szCs w:val="24"/>
        </w:rPr>
        <w:t xml:space="preserve">παρουσία προσπάθησα να έχω </w:t>
      </w:r>
      <w:r>
        <w:rPr>
          <w:rFonts w:eastAsia="Times New Roman"/>
          <w:szCs w:val="24"/>
        </w:rPr>
        <w:t>ήπιους τόνους. Θεώρησα</w:t>
      </w:r>
      <w:r w:rsidRPr="00E76005">
        <w:rPr>
          <w:rFonts w:eastAsia="Times New Roman"/>
          <w:szCs w:val="24"/>
        </w:rPr>
        <w:t xml:space="preserve"> ότι είναι απαραίτητο να υπάρχουν πάντα </w:t>
      </w:r>
      <w:r>
        <w:rPr>
          <w:rFonts w:eastAsia="Times New Roman"/>
          <w:szCs w:val="24"/>
        </w:rPr>
        <w:t xml:space="preserve">διάδρομοι </w:t>
      </w:r>
      <w:r w:rsidRPr="00E76005">
        <w:rPr>
          <w:rFonts w:eastAsia="Times New Roman"/>
          <w:szCs w:val="24"/>
        </w:rPr>
        <w:t>συνεννόησης</w:t>
      </w:r>
      <w:r>
        <w:rPr>
          <w:rFonts w:eastAsia="Times New Roman"/>
          <w:szCs w:val="24"/>
        </w:rPr>
        <w:t>,</w:t>
      </w:r>
      <w:r w:rsidRPr="00E76005">
        <w:rPr>
          <w:rFonts w:eastAsia="Times New Roman"/>
          <w:szCs w:val="24"/>
        </w:rPr>
        <w:t xml:space="preserve"> </w:t>
      </w:r>
      <w:r w:rsidRPr="00E76005">
        <w:rPr>
          <w:rFonts w:eastAsia="Times New Roman"/>
          <w:szCs w:val="24"/>
        </w:rPr>
        <w:t xml:space="preserve">αλλά υπάρχουν νομοθετικά </w:t>
      </w:r>
      <w:r>
        <w:rPr>
          <w:rFonts w:eastAsia="Times New Roman"/>
          <w:szCs w:val="24"/>
        </w:rPr>
        <w:t xml:space="preserve">προϊόντα αυτής της Κυβέρνησης </w:t>
      </w:r>
      <w:r w:rsidRPr="00E76005">
        <w:rPr>
          <w:rFonts w:eastAsia="Times New Roman"/>
          <w:szCs w:val="24"/>
        </w:rPr>
        <w:t xml:space="preserve">που αναγκάζουν κανέναν </w:t>
      </w:r>
      <w:r>
        <w:rPr>
          <w:rFonts w:eastAsia="Times New Roman"/>
          <w:szCs w:val="24"/>
        </w:rPr>
        <w:t xml:space="preserve">όχι να οξύνει, γιατί είναι αδύνατον, </w:t>
      </w:r>
      <w:r w:rsidRPr="00E76005">
        <w:rPr>
          <w:rFonts w:eastAsia="Times New Roman"/>
          <w:szCs w:val="24"/>
        </w:rPr>
        <w:t>αλλά να χάσει τελείως τα λόγια του</w:t>
      </w:r>
      <w:r>
        <w:rPr>
          <w:rFonts w:eastAsia="Times New Roman"/>
          <w:szCs w:val="24"/>
        </w:rPr>
        <w:t xml:space="preserve">, διότι καταλαβαίνει ότι δεν έχουν καμμία σημασία. </w:t>
      </w:r>
    </w:p>
    <w:p w14:paraId="4EC19161" w14:textId="77777777" w:rsidR="008E01FC" w:rsidRDefault="002168A0">
      <w:pPr>
        <w:spacing w:line="600" w:lineRule="auto"/>
        <w:ind w:firstLine="720"/>
        <w:jc w:val="both"/>
        <w:rPr>
          <w:rFonts w:eastAsia="Times New Roman"/>
          <w:szCs w:val="24"/>
        </w:rPr>
      </w:pPr>
      <w:r>
        <w:rPr>
          <w:rFonts w:eastAsia="Times New Roman"/>
          <w:szCs w:val="24"/>
        </w:rPr>
        <w:t>Έ</w:t>
      </w:r>
      <w:r w:rsidRPr="00E76005">
        <w:rPr>
          <w:rFonts w:eastAsia="Times New Roman"/>
          <w:szCs w:val="24"/>
        </w:rPr>
        <w:t xml:space="preserve">ρχομαι στα θέματα προστασίας της πρώτης κατοικίας </w:t>
      </w:r>
      <w:r>
        <w:rPr>
          <w:rFonts w:eastAsia="Times New Roman"/>
          <w:szCs w:val="24"/>
        </w:rPr>
        <w:t>για</w:t>
      </w:r>
      <w:r w:rsidRPr="00E76005">
        <w:rPr>
          <w:rFonts w:eastAsia="Times New Roman"/>
          <w:szCs w:val="24"/>
        </w:rPr>
        <w:t xml:space="preserve"> </w:t>
      </w:r>
      <w:r w:rsidRPr="00E76005">
        <w:rPr>
          <w:rFonts w:eastAsia="Times New Roman"/>
          <w:szCs w:val="24"/>
        </w:rPr>
        <w:t xml:space="preserve">να </w:t>
      </w:r>
      <w:r>
        <w:rPr>
          <w:rFonts w:eastAsia="Times New Roman"/>
          <w:szCs w:val="24"/>
        </w:rPr>
        <w:t xml:space="preserve">καταλήξω με αυτά. </w:t>
      </w:r>
      <w:r w:rsidRPr="000E4CB5">
        <w:rPr>
          <w:rFonts w:eastAsia="Times New Roman"/>
          <w:szCs w:val="24"/>
        </w:rPr>
        <w:t>Κυρίες και κύριοι συνάδελφοι,</w:t>
      </w:r>
      <w:r>
        <w:rPr>
          <w:rFonts w:eastAsia="Times New Roman"/>
          <w:szCs w:val="24"/>
        </w:rPr>
        <w:t xml:space="preserve"> ένα είναι βέβαιον, ότι </w:t>
      </w:r>
      <w:r w:rsidRPr="00E76005">
        <w:rPr>
          <w:rFonts w:eastAsia="Times New Roman"/>
          <w:szCs w:val="24"/>
        </w:rPr>
        <w:t>αυτή η τροπολογία</w:t>
      </w:r>
      <w:r>
        <w:rPr>
          <w:rFonts w:eastAsia="Times New Roman"/>
          <w:szCs w:val="24"/>
        </w:rPr>
        <w:t>,</w:t>
      </w:r>
      <w:r w:rsidRPr="00E76005">
        <w:rPr>
          <w:rFonts w:eastAsia="Times New Roman"/>
          <w:szCs w:val="24"/>
        </w:rPr>
        <w:t xml:space="preserve"> η οποία </w:t>
      </w:r>
      <w:r>
        <w:rPr>
          <w:rFonts w:eastAsia="Times New Roman"/>
          <w:szCs w:val="24"/>
        </w:rPr>
        <w:t xml:space="preserve">και αυτή </w:t>
      </w:r>
      <w:r w:rsidRPr="00E76005">
        <w:rPr>
          <w:rFonts w:eastAsia="Times New Roman"/>
          <w:szCs w:val="24"/>
        </w:rPr>
        <w:t>έρχεται την τελευταία στιγμή μετά από μακρά επώαση</w:t>
      </w:r>
      <w:r>
        <w:rPr>
          <w:rFonts w:eastAsia="Times New Roman"/>
          <w:szCs w:val="24"/>
        </w:rPr>
        <w:t>,</w:t>
      </w:r>
      <w:r w:rsidRPr="00E76005">
        <w:rPr>
          <w:rFonts w:eastAsia="Times New Roman"/>
          <w:szCs w:val="24"/>
        </w:rPr>
        <w:t xml:space="preserve"> δεν λύνει το πρόβλημα του ιδιωτικού χρέους </w:t>
      </w:r>
      <w:r>
        <w:rPr>
          <w:rFonts w:eastAsia="Times New Roman"/>
          <w:szCs w:val="24"/>
        </w:rPr>
        <w:t xml:space="preserve">της χώρας. Μας </w:t>
      </w:r>
      <w:r w:rsidRPr="00E76005">
        <w:rPr>
          <w:rFonts w:eastAsia="Times New Roman"/>
          <w:szCs w:val="24"/>
        </w:rPr>
        <w:t xml:space="preserve">είπε ο </w:t>
      </w:r>
      <w:r>
        <w:rPr>
          <w:rFonts w:eastAsia="Times New Roman"/>
          <w:szCs w:val="24"/>
        </w:rPr>
        <w:t>Υ</w:t>
      </w:r>
      <w:r w:rsidRPr="00E76005">
        <w:rPr>
          <w:rFonts w:eastAsia="Times New Roman"/>
          <w:szCs w:val="24"/>
        </w:rPr>
        <w:t xml:space="preserve">πουργός ότι καλύπτει το 70% </w:t>
      </w:r>
      <w:r w:rsidRPr="00E76005">
        <w:rPr>
          <w:rFonts w:eastAsia="Times New Roman"/>
          <w:szCs w:val="24"/>
        </w:rPr>
        <w:t>των περιπτώσεων</w:t>
      </w:r>
      <w:r>
        <w:rPr>
          <w:rFonts w:eastAsia="Times New Roman"/>
          <w:szCs w:val="24"/>
        </w:rPr>
        <w:t>. Δ</w:t>
      </w:r>
      <w:r w:rsidRPr="00E76005">
        <w:rPr>
          <w:rFonts w:eastAsia="Times New Roman"/>
          <w:szCs w:val="24"/>
        </w:rPr>
        <w:t xml:space="preserve">εν </w:t>
      </w:r>
      <w:r>
        <w:rPr>
          <w:rFonts w:eastAsia="Times New Roman"/>
          <w:szCs w:val="24"/>
        </w:rPr>
        <w:t>είναι το 70%, αλλά λιγότερο, περίπου 60%. Αλλά ποιων περιπτώσεων; Τ</w:t>
      </w:r>
      <w:r w:rsidRPr="00E76005">
        <w:rPr>
          <w:rFonts w:eastAsia="Times New Roman"/>
          <w:szCs w:val="24"/>
        </w:rPr>
        <w:t xml:space="preserve">ων περιπτώσεων που αφορούν 11 δισεκατομμύρια </w:t>
      </w:r>
      <w:r>
        <w:rPr>
          <w:rFonts w:eastAsia="Times New Roman"/>
          <w:szCs w:val="24"/>
        </w:rPr>
        <w:t xml:space="preserve">ευρώ </w:t>
      </w:r>
      <w:r w:rsidRPr="00E76005">
        <w:rPr>
          <w:rFonts w:eastAsia="Times New Roman"/>
          <w:szCs w:val="24"/>
        </w:rPr>
        <w:t>από τα 240 δισεκατομμύρια</w:t>
      </w:r>
      <w:r>
        <w:rPr>
          <w:rFonts w:eastAsia="Times New Roman"/>
          <w:szCs w:val="24"/>
        </w:rPr>
        <w:t xml:space="preserve"> ευρώ</w:t>
      </w:r>
      <w:r w:rsidRPr="00E76005">
        <w:rPr>
          <w:rFonts w:eastAsia="Times New Roman"/>
          <w:szCs w:val="24"/>
        </w:rPr>
        <w:t xml:space="preserve"> του συνολικού ιδιωτικού χρέους απέναντι </w:t>
      </w:r>
      <w:r>
        <w:rPr>
          <w:rFonts w:eastAsia="Times New Roman"/>
          <w:szCs w:val="24"/>
        </w:rPr>
        <w:t>στους</w:t>
      </w:r>
      <w:r w:rsidRPr="00E76005">
        <w:rPr>
          <w:rFonts w:eastAsia="Times New Roman"/>
          <w:szCs w:val="24"/>
        </w:rPr>
        <w:t xml:space="preserve"> ιδιώτες και το δημόσιο</w:t>
      </w:r>
      <w:r>
        <w:rPr>
          <w:rFonts w:eastAsia="Times New Roman"/>
          <w:szCs w:val="24"/>
        </w:rPr>
        <w:t>.</w:t>
      </w:r>
      <w:r w:rsidRPr="00E76005">
        <w:rPr>
          <w:rFonts w:eastAsia="Times New Roman"/>
          <w:szCs w:val="24"/>
        </w:rPr>
        <w:t xml:space="preserve"> </w:t>
      </w:r>
      <w:r>
        <w:rPr>
          <w:rFonts w:eastAsia="Times New Roman"/>
          <w:szCs w:val="24"/>
        </w:rPr>
        <w:t>Α</w:t>
      </w:r>
      <w:r w:rsidRPr="00E76005">
        <w:rPr>
          <w:rFonts w:eastAsia="Times New Roman"/>
          <w:szCs w:val="24"/>
        </w:rPr>
        <w:t>υτό καλύπτει</w:t>
      </w:r>
      <w:r>
        <w:rPr>
          <w:rFonts w:eastAsia="Times New Roman"/>
          <w:szCs w:val="24"/>
        </w:rPr>
        <w:t>. Δη</w:t>
      </w:r>
      <w:r>
        <w:rPr>
          <w:rFonts w:eastAsia="Times New Roman"/>
          <w:szCs w:val="24"/>
        </w:rPr>
        <w:t>λαδή, καλύπτει περίπου το 60</w:t>
      </w:r>
      <w:r w:rsidRPr="00E76005">
        <w:rPr>
          <w:rFonts w:eastAsia="Times New Roman"/>
          <w:szCs w:val="24"/>
        </w:rPr>
        <w:t xml:space="preserve">% </w:t>
      </w:r>
      <w:r>
        <w:rPr>
          <w:rFonts w:eastAsia="Times New Roman"/>
          <w:szCs w:val="24"/>
        </w:rPr>
        <w:t xml:space="preserve">των 11 δισεκατομμυρίων ευρώ, που </w:t>
      </w:r>
      <w:r w:rsidRPr="00E76005">
        <w:rPr>
          <w:rFonts w:eastAsia="Times New Roman"/>
          <w:szCs w:val="24"/>
        </w:rPr>
        <w:t xml:space="preserve">είναι τμήμα </w:t>
      </w:r>
      <w:r>
        <w:rPr>
          <w:rFonts w:eastAsia="Times New Roman"/>
          <w:szCs w:val="24"/>
        </w:rPr>
        <w:lastRenderedPageBreak/>
        <w:t xml:space="preserve">των </w:t>
      </w:r>
      <w:r w:rsidRPr="00E76005">
        <w:rPr>
          <w:rFonts w:eastAsia="Times New Roman"/>
          <w:szCs w:val="24"/>
        </w:rPr>
        <w:t xml:space="preserve">240 </w:t>
      </w:r>
      <w:r>
        <w:rPr>
          <w:rFonts w:eastAsia="Times New Roman"/>
          <w:szCs w:val="24"/>
        </w:rPr>
        <w:t xml:space="preserve">δισεκατομμυρίων ευρώ. Άρα, </w:t>
      </w:r>
      <w:r w:rsidRPr="00E76005">
        <w:rPr>
          <w:rFonts w:eastAsia="Times New Roman"/>
          <w:szCs w:val="24"/>
        </w:rPr>
        <w:t xml:space="preserve">τι κομμάτι </w:t>
      </w:r>
      <w:r>
        <w:rPr>
          <w:rFonts w:eastAsia="Times New Roman"/>
          <w:szCs w:val="24"/>
        </w:rPr>
        <w:t>καλύπτει; Ό</w:t>
      </w:r>
      <w:r w:rsidRPr="00E76005">
        <w:rPr>
          <w:rFonts w:eastAsia="Times New Roman"/>
          <w:szCs w:val="24"/>
        </w:rPr>
        <w:t>λο το άλλο τεράστιο θέμα του ιδιωτικού χρέους μένει για αυτή</w:t>
      </w:r>
      <w:r>
        <w:rPr>
          <w:rFonts w:eastAsia="Times New Roman"/>
          <w:szCs w:val="24"/>
        </w:rPr>
        <w:t>ν</w:t>
      </w:r>
      <w:r w:rsidRPr="00E76005">
        <w:rPr>
          <w:rFonts w:eastAsia="Times New Roman"/>
          <w:szCs w:val="24"/>
        </w:rPr>
        <w:t xml:space="preserve"> την Κυβέρνηση στην πραγματικότητα </w:t>
      </w:r>
      <w:r>
        <w:rPr>
          <w:rFonts w:eastAsia="Times New Roman"/>
          <w:szCs w:val="24"/>
        </w:rPr>
        <w:t>αρ</w:t>
      </w:r>
      <w:r w:rsidRPr="00E76005">
        <w:rPr>
          <w:rFonts w:eastAsia="Times New Roman"/>
          <w:szCs w:val="24"/>
        </w:rPr>
        <w:t>ρύθμισ</w:t>
      </w:r>
      <w:r>
        <w:rPr>
          <w:rFonts w:eastAsia="Times New Roman"/>
          <w:szCs w:val="24"/>
        </w:rPr>
        <w:t>το.</w:t>
      </w:r>
      <w:r w:rsidRPr="00E76005">
        <w:rPr>
          <w:rFonts w:eastAsia="Times New Roman"/>
          <w:szCs w:val="24"/>
        </w:rPr>
        <w:t xml:space="preserve"> </w:t>
      </w:r>
    </w:p>
    <w:p w14:paraId="4EC19162" w14:textId="77777777" w:rsidR="008E01FC" w:rsidRDefault="002168A0">
      <w:pPr>
        <w:spacing w:line="600" w:lineRule="auto"/>
        <w:ind w:firstLine="720"/>
        <w:jc w:val="both"/>
        <w:rPr>
          <w:rFonts w:eastAsia="Times New Roman"/>
          <w:szCs w:val="24"/>
        </w:rPr>
      </w:pPr>
      <w:r>
        <w:rPr>
          <w:rFonts w:eastAsia="Times New Roman"/>
          <w:szCs w:val="24"/>
        </w:rPr>
        <w:t>Κ</w:t>
      </w:r>
      <w:r w:rsidRPr="00E76005">
        <w:rPr>
          <w:rFonts w:eastAsia="Times New Roman"/>
          <w:szCs w:val="24"/>
        </w:rPr>
        <w:t xml:space="preserve">αι </w:t>
      </w:r>
      <w:r>
        <w:rPr>
          <w:rFonts w:eastAsia="Times New Roman"/>
          <w:szCs w:val="24"/>
        </w:rPr>
        <w:t>βεβαίως η Ν</w:t>
      </w:r>
      <w:r>
        <w:rPr>
          <w:rFonts w:eastAsia="Times New Roman"/>
          <w:szCs w:val="24"/>
        </w:rPr>
        <w:t xml:space="preserve">έα Δημοκρατία –και </w:t>
      </w:r>
      <w:r w:rsidRPr="00E76005">
        <w:rPr>
          <w:rFonts w:eastAsia="Times New Roman"/>
          <w:szCs w:val="24"/>
        </w:rPr>
        <w:t>ορθώς τοποθετ</w:t>
      </w:r>
      <w:r>
        <w:rPr>
          <w:rFonts w:eastAsia="Times New Roman"/>
          <w:szCs w:val="24"/>
        </w:rPr>
        <w:t xml:space="preserve">ήθηκε ο εισηγητής μας, κύριε Κωνσταντινόπουλε- την </w:t>
      </w:r>
      <w:r w:rsidRPr="00E76005">
        <w:rPr>
          <w:rFonts w:eastAsia="Times New Roman"/>
          <w:szCs w:val="24"/>
        </w:rPr>
        <w:t xml:space="preserve">ψηφίζει τη </w:t>
      </w:r>
      <w:r>
        <w:rPr>
          <w:rFonts w:eastAsia="Times New Roman"/>
          <w:szCs w:val="24"/>
        </w:rPr>
        <w:t>διάταξη. Ξ</w:t>
      </w:r>
      <w:r w:rsidRPr="00E76005">
        <w:rPr>
          <w:rFonts w:eastAsia="Times New Roman"/>
          <w:szCs w:val="24"/>
        </w:rPr>
        <w:t>έρετε γιατί</w:t>
      </w:r>
      <w:r>
        <w:rPr>
          <w:rFonts w:eastAsia="Times New Roman"/>
          <w:szCs w:val="24"/>
        </w:rPr>
        <w:t xml:space="preserve"> την </w:t>
      </w:r>
      <w:r w:rsidRPr="00E76005">
        <w:rPr>
          <w:rFonts w:eastAsia="Times New Roman"/>
          <w:szCs w:val="24"/>
        </w:rPr>
        <w:t>ψηφίζει</w:t>
      </w:r>
      <w:r>
        <w:rPr>
          <w:rFonts w:eastAsia="Times New Roman"/>
          <w:szCs w:val="24"/>
        </w:rPr>
        <w:t>;</w:t>
      </w:r>
      <w:r w:rsidRPr="00E76005">
        <w:rPr>
          <w:rFonts w:eastAsia="Times New Roman"/>
          <w:szCs w:val="24"/>
        </w:rPr>
        <w:t xml:space="preserve"> </w:t>
      </w:r>
      <w:r>
        <w:rPr>
          <w:rFonts w:eastAsia="Times New Roman"/>
          <w:szCs w:val="24"/>
        </w:rPr>
        <w:t>Την</w:t>
      </w:r>
      <w:r w:rsidRPr="00E76005">
        <w:rPr>
          <w:rFonts w:eastAsia="Times New Roman"/>
          <w:szCs w:val="24"/>
        </w:rPr>
        <w:t xml:space="preserve"> ψηφίζει γιατί είμαστε υποχρεωμένοι να βοηθήσουμε έστω και ένα</w:t>
      </w:r>
      <w:r>
        <w:rPr>
          <w:rFonts w:eastAsia="Times New Roman"/>
          <w:szCs w:val="24"/>
        </w:rPr>
        <w:t>ν</w:t>
      </w:r>
      <w:r w:rsidRPr="00E76005">
        <w:rPr>
          <w:rFonts w:eastAsia="Times New Roman"/>
          <w:szCs w:val="24"/>
        </w:rPr>
        <w:t xml:space="preserve"> συμπολίτη </w:t>
      </w:r>
      <w:r>
        <w:rPr>
          <w:rFonts w:eastAsia="Times New Roman"/>
          <w:szCs w:val="24"/>
        </w:rPr>
        <w:t>μας.</w:t>
      </w:r>
      <w:r w:rsidRPr="00E76005">
        <w:rPr>
          <w:rFonts w:eastAsia="Times New Roman"/>
          <w:szCs w:val="24"/>
        </w:rPr>
        <w:t xml:space="preserve"> Έστω και </w:t>
      </w:r>
      <w:r>
        <w:rPr>
          <w:rFonts w:eastAsia="Times New Roman"/>
          <w:szCs w:val="24"/>
        </w:rPr>
        <w:t xml:space="preserve">ένας να ωφεληθεί -και </w:t>
      </w:r>
      <w:r w:rsidRPr="00E76005">
        <w:rPr>
          <w:rFonts w:eastAsia="Times New Roman"/>
          <w:szCs w:val="24"/>
        </w:rPr>
        <w:t xml:space="preserve">δεν πρόκειται </w:t>
      </w:r>
      <w:r>
        <w:rPr>
          <w:rFonts w:eastAsia="Times New Roman"/>
          <w:szCs w:val="24"/>
        </w:rPr>
        <w:t>μ</w:t>
      </w:r>
      <w:r w:rsidRPr="00E76005">
        <w:rPr>
          <w:rFonts w:eastAsia="Times New Roman"/>
          <w:szCs w:val="24"/>
        </w:rPr>
        <w:t>όνο για έναν εδώ</w:t>
      </w:r>
      <w:r>
        <w:rPr>
          <w:rFonts w:eastAsia="Times New Roman"/>
          <w:szCs w:val="24"/>
        </w:rPr>
        <w:t>-,</w:t>
      </w:r>
      <w:r w:rsidRPr="00E76005">
        <w:rPr>
          <w:rFonts w:eastAsia="Times New Roman"/>
          <w:szCs w:val="24"/>
        </w:rPr>
        <w:t xml:space="preserve"> εμείς δεν θα τον τιμωρήσουμε επειδή το νομοθέτημα του ΣΥΡΙΖΑ δεν είναι επαρκές</w:t>
      </w:r>
      <w:r>
        <w:rPr>
          <w:rFonts w:eastAsia="Times New Roman"/>
          <w:szCs w:val="24"/>
        </w:rPr>
        <w:t>.</w:t>
      </w:r>
      <w:r w:rsidRPr="00E76005">
        <w:rPr>
          <w:rFonts w:eastAsia="Times New Roman"/>
          <w:szCs w:val="24"/>
        </w:rPr>
        <w:t xml:space="preserve"> </w:t>
      </w:r>
      <w:r>
        <w:rPr>
          <w:rFonts w:eastAsia="Times New Roman"/>
          <w:szCs w:val="24"/>
        </w:rPr>
        <w:t>Θ</w:t>
      </w:r>
      <w:r w:rsidRPr="00E76005">
        <w:rPr>
          <w:rFonts w:eastAsia="Times New Roman"/>
          <w:szCs w:val="24"/>
        </w:rPr>
        <w:t>α δώσουμε την ευκαιρία και θα παλέψουμε για το παραπάνω</w:t>
      </w:r>
      <w:r>
        <w:rPr>
          <w:rFonts w:eastAsia="Times New Roman"/>
          <w:szCs w:val="24"/>
        </w:rPr>
        <w:t>. Καταλαβαίνω την προσπάθεια</w:t>
      </w:r>
      <w:r w:rsidRPr="00E76005">
        <w:rPr>
          <w:rFonts w:eastAsia="Times New Roman"/>
          <w:szCs w:val="24"/>
        </w:rPr>
        <w:t xml:space="preserve"> δημιουργία</w:t>
      </w:r>
      <w:r>
        <w:rPr>
          <w:rFonts w:eastAsia="Times New Roman"/>
          <w:szCs w:val="24"/>
        </w:rPr>
        <w:t>ς</w:t>
      </w:r>
      <w:r w:rsidRPr="00E76005">
        <w:rPr>
          <w:rFonts w:eastAsia="Times New Roman"/>
          <w:szCs w:val="24"/>
        </w:rPr>
        <w:t xml:space="preserve"> </w:t>
      </w:r>
      <w:r>
        <w:rPr>
          <w:rFonts w:eastAsia="Times New Roman"/>
          <w:szCs w:val="24"/>
        </w:rPr>
        <w:t xml:space="preserve">αντιπολιτευτικού </w:t>
      </w:r>
      <w:r w:rsidRPr="00E76005">
        <w:rPr>
          <w:rFonts w:eastAsia="Times New Roman"/>
          <w:szCs w:val="24"/>
        </w:rPr>
        <w:t>κλίματος απέναντι σε αυτή</w:t>
      </w:r>
      <w:r>
        <w:rPr>
          <w:rFonts w:eastAsia="Times New Roman"/>
          <w:szCs w:val="24"/>
        </w:rPr>
        <w:t>ν</w:t>
      </w:r>
      <w:r w:rsidRPr="00E76005">
        <w:rPr>
          <w:rFonts w:eastAsia="Times New Roman"/>
          <w:szCs w:val="24"/>
        </w:rPr>
        <w:t xml:space="preserve"> την </w:t>
      </w:r>
      <w:r>
        <w:rPr>
          <w:rFonts w:eastAsia="Times New Roman"/>
          <w:szCs w:val="24"/>
        </w:rPr>
        <w:t>Κ</w:t>
      </w:r>
      <w:r w:rsidRPr="00E76005">
        <w:rPr>
          <w:rFonts w:eastAsia="Times New Roman"/>
          <w:szCs w:val="24"/>
        </w:rPr>
        <w:t>υβέρνηση κ</w:t>
      </w:r>
      <w:r w:rsidRPr="00E76005">
        <w:rPr>
          <w:rFonts w:eastAsia="Times New Roman"/>
          <w:szCs w:val="24"/>
        </w:rPr>
        <w:t>αι αν θέλετε καταλαβαίνω και την εναγώνια προσπάθεια του ΠΑΣΟΚ να διαφοροποιηθεί</w:t>
      </w:r>
      <w:r>
        <w:rPr>
          <w:rFonts w:eastAsia="Times New Roman"/>
          <w:szCs w:val="24"/>
        </w:rPr>
        <w:t>,</w:t>
      </w:r>
      <w:r w:rsidRPr="00E76005">
        <w:rPr>
          <w:rFonts w:eastAsia="Times New Roman"/>
          <w:szCs w:val="24"/>
        </w:rPr>
        <w:t xml:space="preserve"> αλλά εμείς δεν </w:t>
      </w:r>
      <w:r>
        <w:rPr>
          <w:rFonts w:eastAsia="Times New Roman"/>
          <w:szCs w:val="24"/>
        </w:rPr>
        <w:t>πρόκειται</w:t>
      </w:r>
      <w:r w:rsidRPr="00E76005">
        <w:rPr>
          <w:rFonts w:eastAsia="Times New Roman"/>
          <w:szCs w:val="24"/>
        </w:rPr>
        <w:t xml:space="preserve"> να τιμωρήσου</w:t>
      </w:r>
      <w:r>
        <w:rPr>
          <w:rFonts w:eastAsia="Times New Roman"/>
          <w:szCs w:val="24"/>
        </w:rPr>
        <w:t>με</w:t>
      </w:r>
      <w:r w:rsidRPr="00E76005">
        <w:rPr>
          <w:rFonts w:eastAsia="Times New Roman"/>
          <w:szCs w:val="24"/>
        </w:rPr>
        <w:t xml:space="preserve"> την </w:t>
      </w:r>
      <w:r>
        <w:rPr>
          <w:rFonts w:eastAsia="Times New Roman"/>
          <w:szCs w:val="24"/>
        </w:rPr>
        <w:t>ε</w:t>
      </w:r>
      <w:r w:rsidRPr="00E76005">
        <w:rPr>
          <w:rFonts w:eastAsia="Times New Roman"/>
          <w:szCs w:val="24"/>
        </w:rPr>
        <w:t xml:space="preserve">λληνική κοινωνία </w:t>
      </w:r>
      <w:r>
        <w:rPr>
          <w:rFonts w:eastAsia="Times New Roman"/>
          <w:szCs w:val="24"/>
        </w:rPr>
        <w:t>για</w:t>
      </w:r>
      <w:r w:rsidRPr="00E76005">
        <w:rPr>
          <w:rFonts w:eastAsia="Times New Roman"/>
          <w:szCs w:val="24"/>
        </w:rPr>
        <w:t xml:space="preserve"> να διαφοροποιηθού</w:t>
      </w:r>
      <w:r>
        <w:rPr>
          <w:rFonts w:eastAsia="Times New Roman"/>
          <w:szCs w:val="24"/>
        </w:rPr>
        <w:t>με</w:t>
      </w:r>
      <w:r w:rsidRPr="00E76005">
        <w:rPr>
          <w:rFonts w:eastAsia="Times New Roman"/>
          <w:szCs w:val="24"/>
        </w:rPr>
        <w:t xml:space="preserve"> από το</w:t>
      </w:r>
      <w:r>
        <w:rPr>
          <w:rFonts w:eastAsia="Times New Roman"/>
          <w:szCs w:val="24"/>
        </w:rPr>
        <w:t>ν</w:t>
      </w:r>
      <w:r w:rsidRPr="00E76005">
        <w:rPr>
          <w:rFonts w:eastAsia="Times New Roman"/>
          <w:szCs w:val="24"/>
        </w:rPr>
        <w:t xml:space="preserve"> ΣΥΡΙΖΑ</w:t>
      </w:r>
      <w:r>
        <w:rPr>
          <w:rFonts w:eastAsia="Times New Roman"/>
          <w:szCs w:val="24"/>
        </w:rPr>
        <w:t>.</w:t>
      </w:r>
      <w:r w:rsidRPr="00E76005">
        <w:rPr>
          <w:rFonts w:eastAsia="Times New Roman"/>
          <w:szCs w:val="24"/>
        </w:rPr>
        <w:t xml:space="preserve"> </w:t>
      </w:r>
      <w:r>
        <w:rPr>
          <w:rFonts w:eastAsia="Times New Roman"/>
          <w:szCs w:val="24"/>
        </w:rPr>
        <w:t>Κ</w:t>
      </w:r>
      <w:r w:rsidRPr="00E76005">
        <w:rPr>
          <w:rFonts w:eastAsia="Times New Roman"/>
          <w:szCs w:val="24"/>
        </w:rPr>
        <w:t xml:space="preserve">αθαρές και </w:t>
      </w:r>
      <w:r>
        <w:rPr>
          <w:rFonts w:eastAsia="Times New Roman"/>
          <w:szCs w:val="24"/>
        </w:rPr>
        <w:t>ξάστερες κουβέντες. Μ</w:t>
      </w:r>
      <w:r w:rsidRPr="00E76005">
        <w:rPr>
          <w:rFonts w:eastAsia="Times New Roman"/>
          <w:szCs w:val="24"/>
        </w:rPr>
        <w:t>ας αρέσει η διάταξη</w:t>
      </w:r>
      <w:r>
        <w:rPr>
          <w:rFonts w:eastAsia="Times New Roman"/>
          <w:szCs w:val="24"/>
        </w:rPr>
        <w:t>;</w:t>
      </w:r>
      <w:r w:rsidRPr="00E76005">
        <w:rPr>
          <w:rFonts w:eastAsia="Times New Roman"/>
          <w:szCs w:val="24"/>
        </w:rPr>
        <w:t xml:space="preserve"> </w:t>
      </w:r>
      <w:r>
        <w:rPr>
          <w:rFonts w:eastAsia="Times New Roman"/>
          <w:szCs w:val="24"/>
        </w:rPr>
        <w:t xml:space="preserve">Όχι, δεν </w:t>
      </w:r>
      <w:r w:rsidRPr="00E76005">
        <w:rPr>
          <w:rFonts w:eastAsia="Times New Roman"/>
          <w:szCs w:val="24"/>
        </w:rPr>
        <w:t>μας αρέσε</w:t>
      </w:r>
      <w:r w:rsidRPr="00E76005">
        <w:rPr>
          <w:rFonts w:eastAsia="Times New Roman"/>
          <w:szCs w:val="24"/>
        </w:rPr>
        <w:t xml:space="preserve">ι η </w:t>
      </w:r>
      <w:r>
        <w:rPr>
          <w:rFonts w:eastAsia="Times New Roman"/>
          <w:szCs w:val="24"/>
        </w:rPr>
        <w:t xml:space="preserve">διάταξη. Θα τη γράφαμε έτσι; Όχι, </w:t>
      </w:r>
      <w:r w:rsidRPr="00E76005">
        <w:rPr>
          <w:rFonts w:eastAsia="Times New Roman"/>
          <w:szCs w:val="24"/>
        </w:rPr>
        <w:t xml:space="preserve">δεν </w:t>
      </w:r>
      <w:r>
        <w:rPr>
          <w:rFonts w:eastAsia="Times New Roman"/>
          <w:szCs w:val="24"/>
        </w:rPr>
        <w:t>θα τη γράφαμε έτσι. Θα την ψηφίσουμε, όμως; Ναι, θα την ψηφί</w:t>
      </w:r>
      <w:r>
        <w:rPr>
          <w:rFonts w:eastAsia="Times New Roman"/>
          <w:szCs w:val="24"/>
        </w:rPr>
        <w:lastRenderedPageBreak/>
        <w:t>σουμε,</w:t>
      </w:r>
      <w:r w:rsidRPr="00E76005">
        <w:rPr>
          <w:rFonts w:eastAsia="Times New Roman"/>
          <w:szCs w:val="24"/>
        </w:rPr>
        <w:t xml:space="preserve"> γιατί δεν τιμωρούμε την κοινωνία για τα λάθη του ΣΥΡΙΖΑ</w:t>
      </w:r>
      <w:r>
        <w:rPr>
          <w:rFonts w:eastAsia="Times New Roman"/>
          <w:szCs w:val="24"/>
        </w:rPr>
        <w:t>.</w:t>
      </w:r>
      <w:r w:rsidRPr="00E76005">
        <w:rPr>
          <w:rFonts w:eastAsia="Times New Roman"/>
          <w:szCs w:val="24"/>
        </w:rPr>
        <w:t xml:space="preserve"> </w:t>
      </w:r>
      <w:r>
        <w:rPr>
          <w:rFonts w:eastAsia="Times New Roman"/>
          <w:szCs w:val="24"/>
        </w:rPr>
        <w:t>Θ</w:t>
      </w:r>
      <w:r w:rsidRPr="00E76005">
        <w:rPr>
          <w:rFonts w:eastAsia="Times New Roman"/>
          <w:szCs w:val="24"/>
        </w:rPr>
        <w:t>α βοηθήσουμε όσους μπορούν να βοηθηθούν με αυτή</w:t>
      </w:r>
      <w:r>
        <w:rPr>
          <w:rFonts w:eastAsia="Times New Roman"/>
          <w:szCs w:val="24"/>
        </w:rPr>
        <w:t>ν</w:t>
      </w:r>
      <w:r w:rsidRPr="00E76005">
        <w:rPr>
          <w:rFonts w:eastAsia="Times New Roman"/>
          <w:szCs w:val="24"/>
        </w:rPr>
        <w:t xml:space="preserve"> τη διάταξη και θα κάνουμε ό</w:t>
      </w:r>
      <w:r>
        <w:rPr>
          <w:rFonts w:eastAsia="Times New Roman"/>
          <w:szCs w:val="24"/>
        </w:rPr>
        <w:t>,</w:t>
      </w:r>
      <w:r w:rsidRPr="00E76005">
        <w:rPr>
          <w:rFonts w:eastAsia="Times New Roman"/>
          <w:szCs w:val="24"/>
        </w:rPr>
        <w:t xml:space="preserve">τι μπορούμε </w:t>
      </w:r>
      <w:r w:rsidRPr="00E76005">
        <w:rPr>
          <w:rFonts w:eastAsia="Times New Roman"/>
          <w:szCs w:val="24"/>
        </w:rPr>
        <w:t>για να την επεκτείνουμε</w:t>
      </w:r>
      <w:r>
        <w:rPr>
          <w:rFonts w:eastAsia="Times New Roman"/>
          <w:szCs w:val="24"/>
        </w:rPr>
        <w:t>,</w:t>
      </w:r>
      <w:r w:rsidRPr="00E76005">
        <w:rPr>
          <w:rFonts w:eastAsia="Times New Roman"/>
          <w:szCs w:val="24"/>
        </w:rPr>
        <w:t xml:space="preserve"> ώστε να μπορέσουμε να εντάξουμε και άλλους συμπολίτες μας </w:t>
      </w:r>
      <w:r>
        <w:rPr>
          <w:rFonts w:eastAsia="Times New Roman"/>
          <w:szCs w:val="24"/>
        </w:rPr>
        <w:t>-π</w:t>
      </w:r>
      <w:r w:rsidRPr="00E76005">
        <w:rPr>
          <w:rFonts w:eastAsia="Times New Roman"/>
          <w:szCs w:val="24"/>
        </w:rPr>
        <w:t>ροσέ</w:t>
      </w:r>
      <w:r>
        <w:rPr>
          <w:rFonts w:eastAsia="Times New Roman"/>
          <w:szCs w:val="24"/>
        </w:rPr>
        <w:t>ξ</w:t>
      </w:r>
      <w:r w:rsidRPr="00E76005">
        <w:rPr>
          <w:rFonts w:eastAsia="Times New Roman"/>
          <w:szCs w:val="24"/>
        </w:rPr>
        <w:t>τε</w:t>
      </w:r>
      <w:r>
        <w:rPr>
          <w:rFonts w:eastAsia="Times New Roman"/>
          <w:szCs w:val="24"/>
        </w:rPr>
        <w:t>,</w:t>
      </w:r>
      <w:r w:rsidRPr="00E76005">
        <w:rPr>
          <w:rFonts w:eastAsia="Times New Roman"/>
          <w:szCs w:val="24"/>
        </w:rPr>
        <w:t xml:space="preserve"> </w:t>
      </w:r>
      <w:r>
        <w:rPr>
          <w:rFonts w:eastAsia="Times New Roman"/>
          <w:szCs w:val="24"/>
        </w:rPr>
        <w:t>ό</w:t>
      </w:r>
      <w:r w:rsidRPr="00E76005">
        <w:rPr>
          <w:rFonts w:eastAsia="Times New Roman"/>
          <w:szCs w:val="24"/>
        </w:rPr>
        <w:t>χι τους κακοπληρωτές</w:t>
      </w:r>
      <w:r>
        <w:rPr>
          <w:rFonts w:eastAsia="Times New Roman"/>
          <w:szCs w:val="24"/>
        </w:rPr>
        <w:t>,</w:t>
      </w:r>
      <w:r w:rsidRPr="00E76005">
        <w:rPr>
          <w:rFonts w:eastAsia="Times New Roman"/>
          <w:szCs w:val="24"/>
        </w:rPr>
        <w:t xml:space="preserve"> </w:t>
      </w:r>
      <w:r>
        <w:rPr>
          <w:rFonts w:eastAsia="Times New Roman"/>
          <w:szCs w:val="24"/>
        </w:rPr>
        <w:t>ό</w:t>
      </w:r>
      <w:r w:rsidRPr="00E76005">
        <w:rPr>
          <w:rFonts w:eastAsia="Times New Roman"/>
          <w:szCs w:val="24"/>
        </w:rPr>
        <w:t>χι τους μπαταχτσήδες</w:t>
      </w:r>
      <w:r>
        <w:rPr>
          <w:rFonts w:eastAsia="Times New Roman"/>
          <w:szCs w:val="24"/>
        </w:rPr>
        <w:t>-</w:t>
      </w:r>
      <w:r w:rsidRPr="00E76005">
        <w:rPr>
          <w:rFonts w:eastAsia="Times New Roman"/>
          <w:szCs w:val="24"/>
        </w:rPr>
        <w:t xml:space="preserve"> μέσα σε ένα </w:t>
      </w:r>
      <w:r>
        <w:rPr>
          <w:rFonts w:eastAsia="Times New Roman"/>
          <w:szCs w:val="24"/>
        </w:rPr>
        <w:t>π</w:t>
      </w:r>
      <w:r w:rsidRPr="00E76005">
        <w:rPr>
          <w:rFonts w:eastAsia="Times New Roman"/>
          <w:szCs w:val="24"/>
        </w:rPr>
        <w:t>λαίσιο προστασίας</w:t>
      </w:r>
      <w:r>
        <w:rPr>
          <w:rFonts w:eastAsia="Times New Roman"/>
          <w:szCs w:val="24"/>
        </w:rPr>
        <w:t>. Γ</w:t>
      </w:r>
      <w:r w:rsidRPr="00E76005">
        <w:rPr>
          <w:rFonts w:eastAsia="Times New Roman"/>
          <w:szCs w:val="24"/>
        </w:rPr>
        <w:t>ιατί αυτή η κοινωνία έχει πονέσει από την κρίση και έχει πονέσει πολύ και αυτό είνα</w:t>
      </w:r>
      <w:r w:rsidRPr="00E76005">
        <w:rPr>
          <w:rFonts w:eastAsia="Times New Roman"/>
          <w:szCs w:val="24"/>
        </w:rPr>
        <w:t>ι προφανές σε όλους</w:t>
      </w:r>
      <w:r>
        <w:rPr>
          <w:rFonts w:eastAsia="Times New Roman"/>
          <w:szCs w:val="24"/>
        </w:rPr>
        <w:t xml:space="preserve">. Και η </w:t>
      </w:r>
      <w:r w:rsidRPr="00E76005">
        <w:rPr>
          <w:rFonts w:eastAsia="Times New Roman"/>
          <w:szCs w:val="24"/>
        </w:rPr>
        <w:t>Νέα Δημοκρατία είναι λαϊκό κόμμα και πρέπει να είναι δίπλα στα λαϊκά στρώματα και αυτό επιδιώκει</w:t>
      </w:r>
      <w:r>
        <w:rPr>
          <w:rFonts w:eastAsia="Times New Roman"/>
          <w:szCs w:val="24"/>
        </w:rPr>
        <w:t>.</w:t>
      </w:r>
    </w:p>
    <w:p w14:paraId="4EC19163" w14:textId="77777777" w:rsidR="008E01FC" w:rsidRDefault="002168A0">
      <w:pPr>
        <w:spacing w:line="600" w:lineRule="auto"/>
        <w:ind w:firstLine="720"/>
        <w:jc w:val="both"/>
        <w:rPr>
          <w:rFonts w:eastAsia="Times New Roman"/>
          <w:szCs w:val="24"/>
        </w:rPr>
      </w:pPr>
      <w:r>
        <w:rPr>
          <w:rFonts w:eastAsia="Times New Roman"/>
          <w:szCs w:val="24"/>
        </w:rPr>
        <w:t>Σ</w:t>
      </w:r>
      <w:r w:rsidRPr="00E76005">
        <w:rPr>
          <w:rFonts w:eastAsia="Times New Roman"/>
          <w:szCs w:val="24"/>
        </w:rPr>
        <w:t>ας προσθέτουμε και κάτι άλλο</w:t>
      </w:r>
      <w:r>
        <w:rPr>
          <w:rFonts w:eastAsia="Times New Roman"/>
          <w:szCs w:val="24"/>
        </w:rPr>
        <w:t xml:space="preserve">, </w:t>
      </w:r>
      <w:r w:rsidRPr="009A313A">
        <w:rPr>
          <w:rFonts w:eastAsia="Times New Roman"/>
          <w:szCs w:val="24"/>
        </w:rPr>
        <w:t>κυρίες και κύριοι συνάδελφοι</w:t>
      </w:r>
      <w:r>
        <w:rPr>
          <w:rFonts w:eastAsia="Times New Roman"/>
          <w:szCs w:val="24"/>
        </w:rPr>
        <w:t>. Αγνοείτε</w:t>
      </w:r>
      <w:r w:rsidRPr="00E76005">
        <w:rPr>
          <w:rFonts w:eastAsia="Times New Roman"/>
          <w:szCs w:val="24"/>
        </w:rPr>
        <w:t xml:space="preserve"> πλήρως τους ενήμερους δανειολήπτες</w:t>
      </w:r>
      <w:r>
        <w:rPr>
          <w:rFonts w:eastAsia="Times New Roman"/>
          <w:szCs w:val="24"/>
        </w:rPr>
        <w:t>,</w:t>
      </w:r>
      <w:r w:rsidRPr="00E76005">
        <w:rPr>
          <w:rFonts w:eastAsia="Times New Roman"/>
          <w:szCs w:val="24"/>
        </w:rPr>
        <w:t xml:space="preserve"> αυτούς που </w:t>
      </w:r>
      <w:r>
        <w:rPr>
          <w:rFonts w:eastAsia="Times New Roman"/>
          <w:szCs w:val="24"/>
        </w:rPr>
        <w:t xml:space="preserve">εκποίησαν </w:t>
      </w:r>
      <w:r w:rsidRPr="00E76005">
        <w:rPr>
          <w:rFonts w:eastAsia="Times New Roman"/>
          <w:szCs w:val="24"/>
        </w:rPr>
        <w:t>περιουσιακά στοιχεία μέσα στην κρίση</w:t>
      </w:r>
      <w:r>
        <w:rPr>
          <w:rFonts w:eastAsia="Times New Roman"/>
          <w:szCs w:val="24"/>
        </w:rPr>
        <w:t>,</w:t>
      </w:r>
      <w:r w:rsidRPr="00E76005">
        <w:rPr>
          <w:rFonts w:eastAsia="Times New Roman"/>
          <w:szCs w:val="24"/>
        </w:rPr>
        <w:t xml:space="preserve"> που ίδρωσαν μέσα στην κρίση</w:t>
      </w:r>
      <w:r>
        <w:rPr>
          <w:rFonts w:eastAsia="Times New Roman"/>
          <w:szCs w:val="24"/>
        </w:rPr>
        <w:t>,</w:t>
      </w:r>
      <w:r w:rsidRPr="00E76005">
        <w:rPr>
          <w:rFonts w:eastAsia="Times New Roman"/>
          <w:szCs w:val="24"/>
        </w:rPr>
        <w:t xml:space="preserve"> που </w:t>
      </w:r>
      <w:r>
        <w:rPr>
          <w:rFonts w:eastAsia="Times New Roman"/>
          <w:szCs w:val="24"/>
        </w:rPr>
        <w:t>στέρησαν τις οικογένειέ</w:t>
      </w:r>
      <w:r w:rsidRPr="00E76005">
        <w:rPr>
          <w:rFonts w:eastAsia="Times New Roman"/>
          <w:szCs w:val="24"/>
        </w:rPr>
        <w:t xml:space="preserve">ς </w:t>
      </w:r>
      <w:r>
        <w:rPr>
          <w:rFonts w:eastAsia="Times New Roman"/>
          <w:szCs w:val="24"/>
        </w:rPr>
        <w:t xml:space="preserve">τους </w:t>
      </w:r>
      <w:r w:rsidRPr="00E76005">
        <w:rPr>
          <w:rFonts w:eastAsia="Times New Roman"/>
          <w:szCs w:val="24"/>
        </w:rPr>
        <w:t>από αγαθά μέσα στην κρίση</w:t>
      </w:r>
      <w:r>
        <w:rPr>
          <w:rFonts w:eastAsia="Times New Roman"/>
          <w:szCs w:val="24"/>
        </w:rPr>
        <w:t>,</w:t>
      </w:r>
      <w:r w:rsidRPr="00E76005">
        <w:rPr>
          <w:rFonts w:eastAsia="Times New Roman"/>
          <w:szCs w:val="24"/>
        </w:rPr>
        <w:t xml:space="preserve"> για</w:t>
      </w:r>
      <w:r>
        <w:rPr>
          <w:rFonts w:eastAsia="Times New Roman"/>
          <w:szCs w:val="24"/>
        </w:rPr>
        <w:t xml:space="preserve"> να μπορέσουν να είναι ενήμεροι. Σε αυτούς τους ανθρώπους το τραπεζικό σύστημα -για την ευαισθησία του οποίου δεν είμαι καθόλ</w:t>
      </w:r>
      <w:r>
        <w:rPr>
          <w:rFonts w:eastAsia="Times New Roman"/>
          <w:szCs w:val="24"/>
        </w:rPr>
        <w:t>ου βέβαιος-, αλλά</w:t>
      </w:r>
      <w:r w:rsidRPr="00E76005">
        <w:rPr>
          <w:rFonts w:eastAsia="Times New Roman"/>
          <w:szCs w:val="24"/>
        </w:rPr>
        <w:t xml:space="preserve"> σίγουρα και αυτονόητα η Βουλή των Ελλήνων</w:t>
      </w:r>
      <w:r>
        <w:rPr>
          <w:rFonts w:eastAsia="Times New Roman"/>
          <w:szCs w:val="24"/>
        </w:rPr>
        <w:t>, σίγουρα και αυτονόητα</w:t>
      </w:r>
      <w:r w:rsidRPr="00E76005">
        <w:rPr>
          <w:rFonts w:eastAsia="Times New Roman"/>
          <w:szCs w:val="24"/>
        </w:rPr>
        <w:t xml:space="preserve"> μία άλλη κυβέρνηση πρέπει να σταθεί δίπλα</w:t>
      </w:r>
      <w:r>
        <w:rPr>
          <w:rFonts w:eastAsia="Times New Roman"/>
          <w:szCs w:val="24"/>
        </w:rPr>
        <w:t>.</w:t>
      </w:r>
      <w:r w:rsidRPr="00E76005">
        <w:rPr>
          <w:rFonts w:eastAsia="Times New Roman"/>
          <w:szCs w:val="24"/>
        </w:rPr>
        <w:t xml:space="preserve"> </w:t>
      </w:r>
    </w:p>
    <w:p w14:paraId="4EC19164" w14:textId="77777777" w:rsidR="008E01FC" w:rsidRDefault="002168A0">
      <w:pPr>
        <w:spacing w:line="600" w:lineRule="auto"/>
        <w:ind w:firstLine="720"/>
        <w:jc w:val="both"/>
        <w:rPr>
          <w:rFonts w:eastAsia="Times New Roman"/>
          <w:szCs w:val="24"/>
        </w:rPr>
      </w:pPr>
      <w:r>
        <w:rPr>
          <w:rFonts w:eastAsia="Times New Roman"/>
          <w:szCs w:val="24"/>
        </w:rPr>
        <w:lastRenderedPageBreak/>
        <w:t>Π</w:t>
      </w:r>
      <w:r w:rsidRPr="00E76005">
        <w:rPr>
          <w:rFonts w:eastAsia="Times New Roman"/>
          <w:szCs w:val="24"/>
        </w:rPr>
        <w:t>ροηγουμένως ο Πρόεδρος της Νέας Δημοκρατίας</w:t>
      </w:r>
      <w:r>
        <w:rPr>
          <w:rFonts w:eastAsia="Times New Roman"/>
          <w:szCs w:val="24"/>
        </w:rPr>
        <w:t xml:space="preserve">, ο κ. </w:t>
      </w:r>
      <w:r w:rsidRPr="00E76005">
        <w:rPr>
          <w:rFonts w:eastAsia="Times New Roman"/>
          <w:szCs w:val="24"/>
        </w:rPr>
        <w:t>Κυριάκος Μητσοτάκης</w:t>
      </w:r>
      <w:r>
        <w:rPr>
          <w:rFonts w:eastAsia="Times New Roman"/>
          <w:szCs w:val="24"/>
        </w:rPr>
        <w:t>,</w:t>
      </w:r>
      <w:r w:rsidRPr="00E76005">
        <w:rPr>
          <w:rFonts w:eastAsia="Times New Roman"/>
          <w:szCs w:val="24"/>
        </w:rPr>
        <w:t xml:space="preserve"> μιλώντας στην Αίθουσα της Γερουσίας τοποθετήθηκε απολύτως</w:t>
      </w:r>
      <w:r w:rsidRPr="00E76005">
        <w:rPr>
          <w:rFonts w:eastAsia="Times New Roman"/>
          <w:szCs w:val="24"/>
        </w:rPr>
        <w:t xml:space="preserve"> για το ζήτημα των ενήμερων δανειοληπτών</w:t>
      </w:r>
      <w:r>
        <w:rPr>
          <w:rFonts w:eastAsia="Times New Roman"/>
          <w:szCs w:val="24"/>
        </w:rPr>
        <w:t>.</w:t>
      </w:r>
      <w:r w:rsidRPr="00E76005">
        <w:rPr>
          <w:rFonts w:eastAsia="Times New Roman"/>
          <w:szCs w:val="24"/>
        </w:rPr>
        <w:t xml:space="preserve"> </w:t>
      </w:r>
      <w:r>
        <w:rPr>
          <w:rFonts w:eastAsia="Times New Roman"/>
          <w:szCs w:val="24"/>
        </w:rPr>
        <w:t>Π</w:t>
      </w:r>
      <w:r w:rsidRPr="00E76005">
        <w:rPr>
          <w:rFonts w:eastAsia="Times New Roman"/>
          <w:szCs w:val="24"/>
        </w:rPr>
        <w:t>ρέπει να σας πω ότι από το καλοκαίρι</w:t>
      </w:r>
      <w:r>
        <w:rPr>
          <w:rFonts w:eastAsia="Times New Roman"/>
          <w:szCs w:val="24"/>
        </w:rPr>
        <w:t>,</w:t>
      </w:r>
      <w:r w:rsidRPr="00E76005">
        <w:rPr>
          <w:rFonts w:eastAsia="Times New Roman"/>
          <w:szCs w:val="24"/>
        </w:rPr>
        <w:t xml:space="preserve"> από τον Αύγουστο του </w:t>
      </w:r>
      <w:r>
        <w:rPr>
          <w:rFonts w:eastAsia="Times New Roman"/>
          <w:szCs w:val="24"/>
        </w:rPr>
        <w:t>20</w:t>
      </w:r>
      <w:r w:rsidRPr="00E76005">
        <w:rPr>
          <w:rFonts w:eastAsia="Times New Roman"/>
          <w:szCs w:val="24"/>
        </w:rPr>
        <w:t>14 είχα συμφωνήσει με τον τότε Υπουργό Οικονομικών της Γερμανίας</w:t>
      </w:r>
      <w:r>
        <w:rPr>
          <w:rFonts w:eastAsia="Times New Roman"/>
          <w:szCs w:val="24"/>
        </w:rPr>
        <w:t>,</w:t>
      </w:r>
      <w:r w:rsidRPr="00E76005">
        <w:rPr>
          <w:rFonts w:eastAsia="Times New Roman"/>
          <w:szCs w:val="24"/>
        </w:rPr>
        <w:t xml:space="preserve"> τον κ</w:t>
      </w:r>
      <w:r>
        <w:rPr>
          <w:rFonts w:eastAsia="Times New Roman"/>
          <w:szCs w:val="24"/>
        </w:rPr>
        <w:t>.</w:t>
      </w:r>
      <w:r w:rsidRPr="00E76005">
        <w:rPr>
          <w:rFonts w:eastAsia="Times New Roman"/>
          <w:szCs w:val="24"/>
        </w:rPr>
        <w:t xml:space="preserve"> Σόιμπλε</w:t>
      </w:r>
      <w:r>
        <w:rPr>
          <w:rFonts w:eastAsia="Times New Roman"/>
          <w:szCs w:val="24"/>
        </w:rPr>
        <w:t>,</w:t>
      </w:r>
      <w:r w:rsidRPr="00E76005">
        <w:rPr>
          <w:rFonts w:eastAsia="Times New Roman"/>
          <w:szCs w:val="24"/>
        </w:rPr>
        <w:t xml:space="preserve"> για να υπάρχει μία τέτοια ρύθμιση</w:t>
      </w:r>
      <w:r>
        <w:rPr>
          <w:rFonts w:eastAsia="Times New Roman"/>
          <w:szCs w:val="24"/>
        </w:rPr>
        <w:t xml:space="preserve">. Μέχρι σήμερα </w:t>
      </w:r>
      <w:r w:rsidRPr="00E76005">
        <w:rPr>
          <w:rFonts w:eastAsia="Times New Roman"/>
          <w:szCs w:val="24"/>
        </w:rPr>
        <w:t xml:space="preserve">η </w:t>
      </w:r>
      <w:r>
        <w:rPr>
          <w:rFonts w:eastAsia="Times New Roman"/>
          <w:szCs w:val="24"/>
        </w:rPr>
        <w:t>Κυβέρνηση αρνείται ν</w:t>
      </w:r>
      <w:r>
        <w:rPr>
          <w:rFonts w:eastAsia="Times New Roman"/>
          <w:szCs w:val="24"/>
        </w:rPr>
        <w:t xml:space="preserve">α τη φέρει. </w:t>
      </w:r>
    </w:p>
    <w:p w14:paraId="4EC19165" w14:textId="77777777" w:rsidR="008E01FC" w:rsidRDefault="002168A0">
      <w:pPr>
        <w:spacing w:line="600" w:lineRule="auto"/>
        <w:ind w:firstLine="720"/>
        <w:jc w:val="both"/>
        <w:rPr>
          <w:rFonts w:eastAsia="Times New Roman"/>
          <w:szCs w:val="24"/>
        </w:rPr>
      </w:pPr>
      <w:r w:rsidRPr="00DA7A91">
        <w:rPr>
          <w:rFonts w:eastAsia="Times New Roman"/>
          <w:szCs w:val="24"/>
        </w:rPr>
        <w:t>Κυρίες και κύριοι συνάδελφοι,</w:t>
      </w:r>
      <w:r>
        <w:rPr>
          <w:rFonts w:eastAsia="Times New Roman"/>
          <w:szCs w:val="24"/>
        </w:rPr>
        <w:t xml:space="preserve"> καταλήγοντας, </w:t>
      </w:r>
      <w:r w:rsidRPr="00E76005">
        <w:rPr>
          <w:rFonts w:eastAsia="Times New Roman"/>
          <w:szCs w:val="24"/>
        </w:rPr>
        <w:t xml:space="preserve">το νομοθέτημα αυτό </w:t>
      </w:r>
      <w:r>
        <w:rPr>
          <w:rFonts w:eastAsia="Times New Roman"/>
          <w:szCs w:val="24"/>
        </w:rPr>
        <w:t>ό</w:t>
      </w:r>
      <w:r w:rsidRPr="00E76005">
        <w:rPr>
          <w:rFonts w:eastAsia="Times New Roman"/>
          <w:szCs w:val="24"/>
        </w:rPr>
        <w:t>σον αφορά την προστασία της πρώτης κατοικίας είναι ανεπαρκές</w:t>
      </w:r>
      <w:r>
        <w:rPr>
          <w:rFonts w:eastAsia="Times New Roman"/>
          <w:szCs w:val="24"/>
        </w:rPr>
        <w:t>.</w:t>
      </w:r>
      <w:r w:rsidRPr="00E76005">
        <w:rPr>
          <w:rFonts w:eastAsia="Times New Roman"/>
          <w:szCs w:val="24"/>
        </w:rPr>
        <w:t xml:space="preserve"> </w:t>
      </w:r>
      <w:r>
        <w:rPr>
          <w:rFonts w:eastAsia="Times New Roman"/>
          <w:szCs w:val="24"/>
        </w:rPr>
        <w:t>Τ</w:t>
      </w:r>
      <w:r w:rsidRPr="00E76005">
        <w:rPr>
          <w:rFonts w:eastAsia="Times New Roman"/>
          <w:szCs w:val="24"/>
        </w:rPr>
        <w:t>ο ψηφίζουμε στην ανεπάρκει</w:t>
      </w:r>
      <w:r>
        <w:rPr>
          <w:rFonts w:eastAsia="Times New Roman"/>
          <w:szCs w:val="24"/>
        </w:rPr>
        <w:t>ά</w:t>
      </w:r>
      <w:r w:rsidRPr="00E76005">
        <w:rPr>
          <w:rFonts w:eastAsia="Times New Roman"/>
          <w:szCs w:val="24"/>
        </w:rPr>
        <w:t xml:space="preserve"> του για να βοηθήσουμε όσο μπορούμε να βοηθήσουμε</w:t>
      </w:r>
      <w:r>
        <w:rPr>
          <w:rFonts w:eastAsia="Times New Roman"/>
          <w:szCs w:val="24"/>
        </w:rPr>
        <w:t>.</w:t>
      </w:r>
      <w:r w:rsidRPr="00E76005">
        <w:rPr>
          <w:rFonts w:eastAsia="Times New Roman"/>
          <w:szCs w:val="24"/>
        </w:rPr>
        <w:t xml:space="preserve"> </w:t>
      </w:r>
      <w:r>
        <w:rPr>
          <w:rFonts w:eastAsia="Times New Roman"/>
          <w:szCs w:val="24"/>
        </w:rPr>
        <w:t>Θ</w:t>
      </w:r>
      <w:r w:rsidRPr="00E76005">
        <w:rPr>
          <w:rFonts w:eastAsia="Times New Roman"/>
          <w:szCs w:val="24"/>
        </w:rPr>
        <w:t>α επιχειρήσουμε να το βελτιώσου</w:t>
      </w:r>
      <w:r>
        <w:rPr>
          <w:rFonts w:eastAsia="Times New Roman"/>
          <w:szCs w:val="24"/>
        </w:rPr>
        <w:t>με.</w:t>
      </w:r>
    </w:p>
    <w:p w14:paraId="4EC19166" w14:textId="77777777" w:rsidR="008E01FC" w:rsidRDefault="002168A0">
      <w:pPr>
        <w:spacing w:line="600" w:lineRule="auto"/>
        <w:ind w:firstLine="720"/>
        <w:jc w:val="both"/>
        <w:rPr>
          <w:rFonts w:eastAsia="Times New Roman"/>
          <w:szCs w:val="24"/>
        </w:rPr>
      </w:pPr>
      <w:r>
        <w:rPr>
          <w:rFonts w:eastAsia="Times New Roman"/>
          <w:szCs w:val="24"/>
        </w:rPr>
        <w:t>Ω</w:t>
      </w:r>
      <w:r w:rsidRPr="00E76005">
        <w:rPr>
          <w:rFonts w:eastAsia="Times New Roman"/>
          <w:szCs w:val="24"/>
        </w:rPr>
        <w:t>ς</w:t>
      </w:r>
      <w:r w:rsidRPr="00E76005">
        <w:rPr>
          <w:rFonts w:eastAsia="Times New Roman"/>
          <w:szCs w:val="24"/>
        </w:rPr>
        <w:t xml:space="preserve"> προς τις υπόλοιπες ρυθμίσεις του</w:t>
      </w:r>
      <w:r>
        <w:rPr>
          <w:rFonts w:eastAsia="Times New Roman"/>
          <w:szCs w:val="24"/>
        </w:rPr>
        <w:t xml:space="preserve"> -</w:t>
      </w:r>
      <w:r w:rsidRPr="00E76005">
        <w:rPr>
          <w:rFonts w:eastAsia="Times New Roman"/>
          <w:szCs w:val="24"/>
        </w:rPr>
        <w:t>ως συνήθως</w:t>
      </w:r>
      <w:r>
        <w:rPr>
          <w:rFonts w:eastAsia="Times New Roman"/>
          <w:szCs w:val="24"/>
        </w:rPr>
        <w:t xml:space="preserve"> συμβαίνει με </w:t>
      </w:r>
      <w:r w:rsidRPr="00E76005">
        <w:rPr>
          <w:rFonts w:eastAsia="Times New Roman"/>
          <w:szCs w:val="24"/>
        </w:rPr>
        <w:t>τα νομοθετήματα της παρακμής</w:t>
      </w:r>
      <w:r>
        <w:rPr>
          <w:rFonts w:eastAsia="Times New Roman"/>
          <w:szCs w:val="24"/>
        </w:rPr>
        <w:t xml:space="preserve">- όζει. </w:t>
      </w:r>
      <w:r w:rsidRPr="00E76005">
        <w:rPr>
          <w:rFonts w:eastAsia="Times New Roman"/>
          <w:szCs w:val="24"/>
        </w:rPr>
        <w:t xml:space="preserve"> </w:t>
      </w:r>
      <w:r>
        <w:rPr>
          <w:rFonts w:eastAsia="Times New Roman"/>
          <w:szCs w:val="24"/>
        </w:rPr>
        <w:t xml:space="preserve">Όζει </w:t>
      </w:r>
      <w:r w:rsidRPr="00E76005">
        <w:rPr>
          <w:rFonts w:eastAsia="Times New Roman"/>
          <w:szCs w:val="24"/>
        </w:rPr>
        <w:t>από διατάξεις απαράδεκτες</w:t>
      </w:r>
      <w:r>
        <w:rPr>
          <w:rFonts w:eastAsia="Times New Roman"/>
          <w:szCs w:val="24"/>
        </w:rPr>
        <w:t>,</w:t>
      </w:r>
      <w:r w:rsidRPr="00E76005">
        <w:rPr>
          <w:rFonts w:eastAsia="Times New Roman"/>
          <w:szCs w:val="24"/>
        </w:rPr>
        <w:t xml:space="preserve"> ανεφάρμοστες και πάρα πολλές απολύτως αδιαφανείς</w:t>
      </w:r>
      <w:r>
        <w:rPr>
          <w:rFonts w:eastAsia="Times New Roman"/>
          <w:szCs w:val="24"/>
        </w:rPr>
        <w:t>.</w:t>
      </w:r>
    </w:p>
    <w:p w14:paraId="4EC19167" w14:textId="77777777" w:rsidR="008E01FC" w:rsidRDefault="002168A0">
      <w:pPr>
        <w:spacing w:line="600" w:lineRule="auto"/>
        <w:ind w:firstLine="720"/>
        <w:jc w:val="both"/>
        <w:rPr>
          <w:rFonts w:eastAsia="Times New Roman"/>
          <w:szCs w:val="24"/>
        </w:rPr>
      </w:pPr>
      <w:r>
        <w:rPr>
          <w:rFonts w:eastAsia="Times New Roman"/>
          <w:szCs w:val="24"/>
        </w:rPr>
        <w:t xml:space="preserve">Σας ευχαριστώ πολύ. </w:t>
      </w:r>
    </w:p>
    <w:p w14:paraId="4EC19168" w14:textId="77777777" w:rsidR="008E01FC" w:rsidRDefault="002168A0">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lastRenderedPageBreak/>
        <w:t>(Χειροκροτήματα από την πτέρυγα της Νέας Δημοκρατίας)</w:t>
      </w:r>
    </w:p>
    <w:p w14:paraId="4EC19169" w14:textId="77777777" w:rsidR="008E01FC" w:rsidRDefault="002168A0">
      <w:pPr>
        <w:spacing w:line="600" w:lineRule="auto"/>
        <w:ind w:firstLine="720"/>
        <w:jc w:val="both"/>
        <w:rPr>
          <w:rFonts w:eastAsia="Times New Roman" w:cs="Times New Roman"/>
          <w:szCs w:val="24"/>
        </w:rPr>
      </w:pPr>
      <w:r w:rsidRPr="006D4AA9">
        <w:rPr>
          <w:rFonts w:eastAsia="Times New Roman" w:cs="Times New Roman"/>
          <w:b/>
          <w:szCs w:val="24"/>
        </w:rPr>
        <w:t>ΠΡΟ</w:t>
      </w:r>
      <w:r w:rsidRPr="006D4AA9">
        <w:rPr>
          <w:rFonts w:eastAsia="Times New Roman" w:cs="Times New Roman"/>
          <w:b/>
          <w:szCs w:val="24"/>
        </w:rPr>
        <w:t xml:space="preserve">ΕΔΡΕΥΩΝ (Γεώργιος Βαρεμένος): </w:t>
      </w:r>
      <w:r>
        <w:rPr>
          <w:rFonts w:eastAsia="Times New Roman" w:cs="Times New Roman"/>
          <w:szCs w:val="24"/>
        </w:rPr>
        <w:t xml:space="preserve">Και εμείς ευχαριστούμε. </w:t>
      </w:r>
    </w:p>
    <w:p w14:paraId="4EC1916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Τον λόγο έχει η Υπουργός Πολιτισμού κ</w:t>
      </w:r>
      <w:r>
        <w:rPr>
          <w:rFonts w:eastAsia="Times New Roman" w:cs="Times New Roman"/>
          <w:szCs w:val="24"/>
        </w:rPr>
        <w:t>.</w:t>
      </w:r>
      <w:r>
        <w:rPr>
          <w:rFonts w:eastAsia="Times New Roman" w:cs="Times New Roman"/>
          <w:szCs w:val="24"/>
        </w:rPr>
        <w:t xml:space="preserve"> Ζορμπά, για να παρουσιάσει μια τροπολογία. </w:t>
      </w:r>
    </w:p>
    <w:p w14:paraId="4EC1916B" w14:textId="77777777" w:rsidR="008E01FC" w:rsidRDefault="002168A0">
      <w:pPr>
        <w:spacing w:line="600" w:lineRule="auto"/>
        <w:ind w:firstLine="720"/>
        <w:jc w:val="both"/>
        <w:rPr>
          <w:rFonts w:eastAsia="Times New Roman" w:cs="Times New Roman"/>
          <w:szCs w:val="24"/>
        </w:rPr>
      </w:pPr>
      <w:r w:rsidRPr="00894BC0">
        <w:rPr>
          <w:rFonts w:eastAsia="Times New Roman" w:cs="Times New Roman"/>
          <w:b/>
          <w:szCs w:val="24"/>
        </w:rPr>
        <w:t>ΟΔΥΣΣΕΑΣ ΚΩΝΣΤΑΝΤΙΝΟΠΟΥΛΟΣ:</w:t>
      </w:r>
      <w:r>
        <w:rPr>
          <w:rFonts w:eastAsia="Times New Roman" w:cs="Times New Roman"/>
          <w:b/>
          <w:szCs w:val="24"/>
        </w:rPr>
        <w:t xml:space="preserve"> </w:t>
      </w:r>
      <w:r>
        <w:rPr>
          <w:rFonts w:eastAsia="Times New Roman" w:cs="Times New Roman"/>
          <w:szCs w:val="24"/>
        </w:rPr>
        <w:t>Θα φέρει και άλλη τροπολογία;</w:t>
      </w:r>
    </w:p>
    <w:p w14:paraId="4EC1916C" w14:textId="77777777" w:rsidR="008E01FC" w:rsidRDefault="002168A0">
      <w:pPr>
        <w:spacing w:line="600" w:lineRule="auto"/>
        <w:ind w:firstLine="720"/>
        <w:jc w:val="both"/>
        <w:rPr>
          <w:rFonts w:eastAsia="Times New Roman" w:cs="Times New Roman"/>
          <w:szCs w:val="24"/>
        </w:rPr>
      </w:pPr>
      <w:r w:rsidRPr="00445EB9">
        <w:rPr>
          <w:rFonts w:eastAsia="Times New Roman" w:cs="Times New Roman"/>
          <w:b/>
          <w:szCs w:val="24"/>
        </w:rPr>
        <w:t xml:space="preserve">ΝΙΚΟΛΑΟΣ </w:t>
      </w:r>
      <w:r>
        <w:rPr>
          <w:rFonts w:eastAsia="Times New Roman" w:cs="Times New Roman"/>
          <w:b/>
          <w:szCs w:val="24"/>
        </w:rPr>
        <w:t xml:space="preserve">- </w:t>
      </w:r>
      <w:r w:rsidRPr="00445EB9">
        <w:rPr>
          <w:rFonts w:eastAsia="Times New Roman" w:cs="Times New Roman"/>
          <w:b/>
          <w:szCs w:val="24"/>
        </w:rPr>
        <w:t>ΓΕΩΡΓΙΟΣ ΔΕΝΔΙΑΣ:</w:t>
      </w:r>
      <w:r>
        <w:rPr>
          <w:rFonts w:eastAsia="Times New Roman" w:cs="Times New Roman"/>
          <w:szCs w:val="24"/>
        </w:rPr>
        <w:t xml:space="preserve"> Και άλλη τροπολογία;</w:t>
      </w:r>
    </w:p>
    <w:p w14:paraId="4EC1916D" w14:textId="77777777" w:rsidR="008E01FC" w:rsidRDefault="002168A0">
      <w:pPr>
        <w:spacing w:line="600" w:lineRule="auto"/>
        <w:ind w:firstLine="720"/>
        <w:jc w:val="both"/>
        <w:rPr>
          <w:rFonts w:eastAsia="Times New Roman" w:cs="Times New Roman"/>
          <w:szCs w:val="24"/>
        </w:rPr>
      </w:pPr>
      <w:r w:rsidRPr="007310F0">
        <w:rPr>
          <w:rFonts w:eastAsia="Times New Roman"/>
          <w:b/>
          <w:szCs w:val="24"/>
        </w:rPr>
        <w:t xml:space="preserve">ΜΥΡΣΙΝΗ ΖΟΡΜΠΑ (Υπουργός Πολιτισμού και Αθλητισμού): </w:t>
      </w:r>
      <w:r>
        <w:rPr>
          <w:rFonts w:eastAsia="Times New Roman" w:cs="Times New Roman"/>
          <w:szCs w:val="24"/>
        </w:rPr>
        <w:t xml:space="preserve">Είναι κατατεθειμένες. Έχουν συζητηθεί στην </w:t>
      </w:r>
      <w:r>
        <w:rPr>
          <w:rFonts w:eastAsia="Times New Roman" w:cs="Times New Roman"/>
          <w:szCs w:val="24"/>
        </w:rPr>
        <w:t>ε</w:t>
      </w:r>
      <w:r>
        <w:rPr>
          <w:rFonts w:eastAsia="Times New Roman" w:cs="Times New Roman"/>
          <w:szCs w:val="24"/>
        </w:rPr>
        <w:t>πιτροπή.</w:t>
      </w:r>
    </w:p>
    <w:p w14:paraId="4EC1916E" w14:textId="77777777" w:rsidR="008E01FC" w:rsidRDefault="002168A0">
      <w:pPr>
        <w:spacing w:line="600" w:lineRule="auto"/>
        <w:ind w:firstLine="720"/>
        <w:jc w:val="both"/>
        <w:rPr>
          <w:rFonts w:eastAsia="Times New Roman" w:cs="Times New Roman"/>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Έχει κάποιες διατάξεις μέσα στο νομοσχέδιο. Μην ανησυχείτε, κύριε Κωνσταντινόπουλε.</w:t>
      </w:r>
    </w:p>
    <w:p w14:paraId="4EC1916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Συνεχίστε, κυρία Υπουργέ.</w:t>
      </w:r>
    </w:p>
    <w:p w14:paraId="4EC19170" w14:textId="77777777" w:rsidR="008E01FC" w:rsidRDefault="002168A0">
      <w:pPr>
        <w:spacing w:line="600" w:lineRule="auto"/>
        <w:ind w:firstLine="720"/>
        <w:jc w:val="both"/>
        <w:rPr>
          <w:rFonts w:eastAsia="Times New Roman"/>
          <w:szCs w:val="24"/>
        </w:rPr>
      </w:pPr>
      <w:r w:rsidRPr="007310F0">
        <w:rPr>
          <w:rFonts w:eastAsia="Times New Roman"/>
          <w:b/>
          <w:szCs w:val="24"/>
        </w:rPr>
        <w:lastRenderedPageBreak/>
        <w:t>ΜΥΡΣΙΝΗ</w:t>
      </w:r>
      <w:r w:rsidRPr="007310F0">
        <w:rPr>
          <w:rFonts w:eastAsia="Times New Roman"/>
          <w:b/>
          <w:szCs w:val="24"/>
        </w:rPr>
        <w:t xml:space="preserve"> ΖΟΡΜΠΑ (Υπουργός Πολιτισμού και Αθλητισμού):</w:t>
      </w:r>
      <w:r>
        <w:rPr>
          <w:rFonts w:eastAsia="Times New Roman"/>
          <w:b/>
          <w:szCs w:val="24"/>
        </w:rPr>
        <w:t xml:space="preserve"> </w:t>
      </w:r>
      <w:r>
        <w:rPr>
          <w:rFonts w:eastAsia="Times New Roman"/>
          <w:szCs w:val="24"/>
        </w:rPr>
        <w:t>Κύριε Πρόεδρε, οι τροπολογίες αφορούν τα</w:t>
      </w:r>
      <w:r w:rsidRPr="00E76005">
        <w:rPr>
          <w:rFonts w:eastAsia="Times New Roman"/>
          <w:szCs w:val="24"/>
        </w:rPr>
        <w:t xml:space="preserve"> πνευματικά και </w:t>
      </w:r>
      <w:r>
        <w:rPr>
          <w:rFonts w:eastAsia="Times New Roman"/>
          <w:szCs w:val="24"/>
        </w:rPr>
        <w:t>συγγενικά δικαιώματα και τη διασφάλιση των δικαιούχων δημιουργών. Μ</w:t>
      </w:r>
      <w:r w:rsidRPr="00E76005">
        <w:rPr>
          <w:rFonts w:eastAsia="Times New Roman"/>
          <w:szCs w:val="24"/>
        </w:rPr>
        <w:t>ε τις τροπολογίες ρυθμίζε</w:t>
      </w:r>
      <w:r>
        <w:rPr>
          <w:rFonts w:eastAsia="Times New Roman"/>
          <w:szCs w:val="24"/>
        </w:rPr>
        <w:t>ται</w:t>
      </w:r>
      <w:r w:rsidRPr="00E76005">
        <w:rPr>
          <w:rFonts w:eastAsia="Times New Roman"/>
          <w:szCs w:val="24"/>
        </w:rPr>
        <w:t xml:space="preserve"> η δυνατότητα είσπραξης </w:t>
      </w:r>
      <w:r>
        <w:rPr>
          <w:rFonts w:eastAsia="Times New Roman"/>
          <w:szCs w:val="24"/>
        </w:rPr>
        <w:t xml:space="preserve">των δικαιωμάτων που είχαν γεννηθεί </w:t>
      </w:r>
      <w:r>
        <w:rPr>
          <w:rFonts w:eastAsia="Times New Roman"/>
          <w:szCs w:val="24"/>
        </w:rPr>
        <w:t>ως αξιώσεις σ</w:t>
      </w:r>
      <w:r w:rsidRPr="00E76005">
        <w:rPr>
          <w:rFonts w:eastAsia="Times New Roman"/>
          <w:szCs w:val="24"/>
        </w:rPr>
        <w:t>ε χρόνο προγενέστερο της ανάθεση</w:t>
      </w:r>
      <w:r>
        <w:rPr>
          <w:rFonts w:eastAsia="Times New Roman"/>
          <w:szCs w:val="24"/>
        </w:rPr>
        <w:t>ς</w:t>
      </w:r>
      <w:r w:rsidRPr="00E76005">
        <w:rPr>
          <w:rFonts w:eastAsia="Times New Roman"/>
          <w:szCs w:val="24"/>
        </w:rPr>
        <w:t xml:space="preserve"> της διαχείρισης στην </w:t>
      </w:r>
      <w:r>
        <w:rPr>
          <w:rFonts w:eastAsia="Times New Roman"/>
          <w:szCs w:val="24"/>
        </w:rPr>
        <w:t>Ε</w:t>
      </w:r>
      <w:r w:rsidRPr="00E76005">
        <w:rPr>
          <w:rFonts w:eastAsia="Times New Roman"/>
          <w:szCs w:val="24"/>
        </w:rPr>
        <w:t xml:space="preserve">ιδική </w:t>
      </w:r>
      <w:r>
        <w:rPr>
          <w:rFonts w:eastAsia="Times New Roman"/>
          <w:szCs w:val="24"/>
        </w:rPr>
        <w:t>Υπηρεσία Έ</w:t>
      </w:r>
      <w:r w:rsidRPr="00E76005">
        <w:rPr>
          <w:rFonts w:eastAsia="Times New Roman"/>
          <w:szCs w:val="24"/>
        </w:rPr>
        <w:t xml:space="preserve">κτακτης </w:t>
      </w:r>
      <w:r>
        <w:rPr>
          <w:rFonts w:eastAsia="Times New Roman"/>
          <w:szCs w:val="24"/>
        </w:rPr>
        <w:t>Δ</w:t>
      </w:r>
      <w:r w:rsidRPr="00E76005">
        <w:rPr>
          <w:rFonts w:eastAsia="Times New Roman"/>
          <w:szCs w:val="24"/>
        </w:rPr>
        <w:t xml:space="preserve">ιαχείρισης </w:t>
      </w:r>
      <w:r>
        <w:rPr>
          <w:rFonts w:eastAsia="Times New Roman"/>
          <w:szCs w:val="24"/>
        </w:rPr>
        <w:t>Δ</w:t>
      </w:r>
      <w:r w:rsidRPr="00E76005">
        <w:rPr>
          <w:rFonts w:eastAsia="Times New Roman"/>
          <w:szCs w:val="24"/>
        </w:rPr>
        <w:t xml:space="preserve">ικαιωμάτων </w:t>
      </w:r>
      <w:r>
        <w:rPr>
          <w:rFonts w:eastAsia="Times New Roman"/>
          <w:szCs w:val="24"/>
        </w:rPr>
        <w:t xml:space="preserve">του ΟΠΙ και τα </w:t>
      </w:r>
      <w:r w:rsidRPr="00E76005">
        <w:rPr>
          <w:rFonts w:eastAsia="Times New Roman"/>
          <w:szCs w:val="24"/>
        </w:rPr>
        <w:t xml:space="preserve">οποία δεν έχουν εισπραχθεί από τον </w:t>
      </w:r>
      <w:r>
        <w:rPr>
          <w:rFonts w:eastAsia="Times New Roman"/>
          <w:szCs w:val="24"/>
        </w:rPr>
        <w:t>Ο</w:t>
      </w:r>
      <w:r w:rsidRPr="00E76005">
        <w:rPr>
          <w:rFonts w:eastAsia="Times New Roman"/>
          <w:szCs w:val="24"/>
        </w:rPr>
        <w:t xml:space="preserve">ργανισμό </w:t>
      </w:r>
      <w:r>
        <w:rPr>
          <w:rFonts w:eastAsia="Times New Roman"/>
          <w:szCs w:val="24"/>
        </w:rPr>
        <w:t>Σ</w:t>
      </w:r>
      <w:r w:rsidRPr="00E76005">
        <w:rPr>
          <w:rFonts w:eastAsia="Times New Roman"/>
          <w:szCs w:val="24"/>
        </w:rPr>
        <w:t xml:space="preserve">υλλογικής </w:t>
      </w:r>
      <w:r>
        <w:rPr>
          <w:rFonts w:eastAsia="Times New Roman"/>
          <w:szCs w:val="24"/>
        </w:rPr>
        <w:t>Δ</w:t>
      </w:r>
      <w:r w:rsidRPr="00E76005">
        <w:rPr>
          <w:rFonts w:eastAsia="Times New Roman"/>
          <w:szCs w:val="24"/>
        </w:rPr>
        <w:t xml:space="preserve">ιαχείρισης ή την </w:t>
      </w:r>
      <w:r>
        <w:rPr>
          <w:rFonts w:eastAsia="Times New Roman"/>
          <w:szCs w:val="24"/>
        </w:rPr>
        <w:t>Α</w:t>
      </w:r>
      <w:r w:rsidRPr="00E76005">
        <w:rPr>
          <w:rFonts w:eastAsia="Times New Roman"/>
          <w:szCs w:val="24"/>
        </w:rPr>
        <w:t xml:space="preserve">νεξάρτητη </w:t>
      </w:r>
      <w:r>
        <w:rPr>
          <w:rFonts w:eastAsia="Times New Roman"/>
          <w:szCs w:val="24"/>
        </w:rPr>
        <w:t>Ο</w:t>
      </w:r>
      <w:r w:rsidRPr="00E76005">
        <w:rPr>
          <w:rFonts w:eastAsia="Times New Roman"/>
          <w:szCs w:val="24"/>
        </w:rPr>
        <w:t xml:space="preserve">ντότητα </w:t>
      </w:r>
      <w:r>
        <w:rPr>
          <w:rFonts w:eastAsia="Times New Roman"/>
          <w:szCs w:val="24"/>
        </w:rPr>
        <w:t>Δ</w:t>
      </w:r>
      <w:r w:rsidRPr="00E76005">
        <w:rPr>
          <w:rFonts w:eastAsia="Times New Roman"/>
          <w:szCs w:val="24"/>
        </w:rPr>
        <w:t>ιαχείρισης το</w:t>
      </w:r>
      <w:r>
        <w:rPr>
          <w:rFonts w:eastAsia="Times New Roman"/>
          <w:szCs w:val="24"/>
        </w:rPr>
        <w:t>υ</w:t>
      </w:r>
      <w:r w:rsidRPr="00E76005">
        <w:rPr>
          <w:rFonts w:eastAsia="Times New Roman"/>
          <w:szCs w:val="24"/>
        </w:rPr>
        <w:t xml:space="preserve"> άρθρο</w:t>
      </w:r>
      <w:r>
        <w:rPr>
          <w:rFonts w:eastAsia="Times New Roman"/>
          <w:szCs w:val="24"/>
        </w:rPr>
        <w:t>υ</w:t>
      </w:r>
      <w:r w:rsidRPr="00E76005">
        <w:rPr>
          <w:rFonts w:eastAsia="Times New Roman"/>
          <w:szCs w:val="24"/>
        </w:rPr>
        <w:t xml:space="preserve"> 50</w:t>
      </w:r>
      <w:r>
        <w:rPr>
          <w:rFonts w:eastAsia="Times New Roman"/>
          <w:szCs w:val="24"/>
        </w:rPr>
        <w:t xml:space="preserve">, η </w:t>
      </w:r>
      <w:r>
        <w:rPr>
          <w:rFonts w:eastAsia="Times New Roman"/>
          <w:szCs w:val="24"/>
        </w:rPr>
        <w:t>άδεια</w:t>
      </w:r>
      <w:r w:rsidRPr="00E76005">
        <w:rPr>
          <w:rFonts w:eastAsia="Times New Roman"/>
          <w:szCs w:val="24"/>
        </w:rPr>
        <w:t xml:space="preserve"> του οποίου ανακλήθηκε</w:t>
      </w:r>
      <w:r>
        <w:rPr>
          <w:rFonts w:eastAsia="Times New Roman"/>
          <w:szCs w:val="24"/>
        </w:rPr>
        <w:t xml:space="preserve">. Είναι η γνωστή ΑΕΠΙ. </w:t>
      </w:r>
    </w:p>
    <w:p w14:paraId="4EC19171" w14:textId="77777777" w:rsidR="008E01FC" w:rsidRDefault="002168A0">
      <w:pPr>
        <w:spacing w:line="600" w:lineRule="auto"/>
        <w:ind w:firstLine="720"/>
        <w:jc w:val="both"/>
        <w:rPr>
          <w:rFonts w:eastAsia="Times New Roman"/>
          <w:szCs w:val="24"/>
        </w:rPr>
      </w:pPr>
      <w:r>
        <w:rPr>
          <w:rFonts w:eastAsia="Times New Roman"/>
          <w:szCs w:val="24"/>
        </w:rPr>
        <w:t xml:space="preserve">Δεύτερον, διευκρινίζεται ότι </w:t>
      </w:r>
      <w:r w:rsidRPr="00E76005">
        <w:rPr>
          <w:rFonts w:eastAsia="Times New Roman"/>
          <w:szCs w:val="24"/>
        </w:rPr>
        <w:t xml:space="preserve">τα έσοδα </w:t>
      </w:r>
      <w:r>
        <w:rPr>
          <w:rFonts w:eastAsia="Times New Roman"/>
          <w:szCs w:val="24"/>
        </w:rPr>
        <w:t>των οργανισμών</w:t>
      </w:r>
      <w:r w:rsidRPr="00E76005">
        <w:rPr>
          <w:rFonts w:eastAsia="Times New Roman"/>
          <w:szCs w:val="24"/>
        </w:rPr>
        <w:t xml:space="preserve"> συλλογικής διαχείρισης από δικαιώματα και </w:t>
      </w:r>
      <w:r>
        <w:rPr>
          <w:rFonts w:eastAsia="Times New Roman"/>
          <w:szCs w:val="24"/>
        </w:rPr>
        <w:t xml:space="preserve">οι </w:t>
      </w:r>
      <w:r w:rsidRPr="00E76005">
        <w:rPr>
          <w:rFonts w:eastAsia="Times New Roman"/>
          <w:szCs w:val="24"/>
        </w:rPr>
        <w:t>επενδύσεις των εσόδων</w:t>
      </w:r>
      <w:r>
        <w:rPr>
          <w:rFonts w:eastAsia="Times New Roman"/>
          <w:szCs w:val="24"/>
        </w:rPr>
        <w:t xml:space="preserve"> που</w:t>
      </w:r>
      <w:r w:rsidRPr="00E76005">
        <w:rPr>
          <w:rFonts w:eastAsia="Times New Roman"/>
          <w:szCs w:val="24"/>
        </w:rPr>
        <w:t xml:space="preserve"> προορίζονται για διανομή στους δικαιούχους</w:t>
      </w:r>
      <w:r>
        <w:rPr>
          <w:rFonts w:eastAsia="Times New Roman"/>
          <w:szCs w:val="24"/>
        </w:rPr>
        <w:t>,</w:t>
      </w:r>
      <w:r w:rsidRPr="00E76005">
        <w:rPr>
          <w:rFonts w:eastAsia="Times New Roman"/>
          <w:szCs w:val="24"/>
        </w:rPr>
        <w:t xml:space="preserve"> δεν αποτελούν περιουσιακά στοιχεία τους και για το</w:t>
      </w:r>
      <w:r>
        <w:rPr>
          <w:rFonts w:eastAsia="Times New Roman"/>
          <w:szCs w:val="24"/>
        </w:rPr>
        <w:t>ν</w:t>
      </w:r>
      <w:r w:rsidRPr="00E76005">
        <w:rPr>
          <w:rFonts w:eastAsia="Times New Roman"/>
          <w:szCs w:val="24"/>
        </w:rPr>
        <w:t xml:space="preserve"> λόγο αυτό είναι ακατάσχετα</w:t>
      </w:r>
      <w:r>
        <w:rPr>
          <w:rFonts w:eastAsia="Times New Roman"/>
          <w:szCs w:val="24"/>
        </w:rPr>
        <w:t>.</w:t>
      </w:r>
    </w:p>
    <w:p w14:paraId="4EC19172" w14:textId="77777777" w:rsidR="008E01FC" w:rsidRDefault="002168A0">
      <w:pPr>
        <w:spacing w:line="600" w:lineRule="auto"/>
        <w:ind w:firstLine="720"/>
        <w:jc w:val="both"/>
        <w:rPr>
          <w:rFonts w:eastAsia="Times New Roman"/>
          <w:szCs w:val="24"/>
        </w:rPr>
      </w:pPr>
      <w:r>
        <w:rPr>
          <w:rFonts w:eastAsia="Times New Roman"/>
          <w:szCs w:val="24"/>
        </w:rPr>
        <w:t xml:space="preserve">Τρίτον, </w:t>
      </w:r>
      <w:r w:rsidRPr="00E76005">
        <w:rPr>
          <w:rFonts w:eastAsia="Times New Roman"/>
          <w:szCs w:val="24"/>
        </w:rPr>
        <w:t xml:space="preserve">το ίδιο ισχύει για τα έσοδα από δικαιώματα που οφείλονται από χρήστες μουσικής στους οργανισμούς συλλογικής διαχείρισης στην περίπτωση που ο </w:t>
      </w:r>
      <w:r>
        <w:rPr>
          <w:rFonts w:eastAsia="Times New Roman"/>
          <w:szCs w:val="24"/>
        </w:rPr>
        <w:t xml:space="preserve">ΟΠΙ ασκεί </w:t>
      </w:r>
      <w:r w:rsidRPr="00E76005">
        <w:rPr>
          <w:rFonts w:eastAsia="Times New Roman"/>
          <w:szCs w:val="24"/>
        </w:rPr>
        <w:t>συλλογική δια</w:t>
      </w:r>
      <w:r w:rsidRPr="00E76005">
        <w:rPr>
          <w:rFonts w:eastAsia="Times New Roman"/>
          <w:szCs w:val="24"/>
        </w:rPr>
        <w:lastRenderedPageBreak/>
        <w:t>χεί</w:t>
      </w:r>
      <w:r w:rsidRPr="00E76005">
        <w:rPr>
          <w:rFonts w:eastAsia="Times New Roman"/>
          <w:szCs w:val="24"/>
        </w:rPr>
        <w:t>ριση κατά το άρθρο 51</w:t>
      </w:r>
      <w:r>
        <w:rPr>
          <w:rFonts w:eastAsia="Times New Roman"/>
          <w:szCs w:val="24"/>
        </w:rPr>
        <w:t>Α</w:t>
      </w:r>
      <w:r w:rsidRPr="00E76005">
        <w:rPr>
          <w:rFonts w:eastAsia="Times New Roman"/>
          <w:szCs w:val="24"/>
        </w:rPr>
        <w:t xml:space="preserve"> και τα οποία δεν έχουν ακόμη καταβληθεί</w:t>
      </w:r>
      <w:r>
        <w:rPr>
          <w:rFonts w:eastAsia="Times New Roman"/>
          <w:szCs w:val="24"/>
        </w:rPr>
        <w:t xml:space="preserve"> ή</w:t>
      </w:r>
      <w:r w:rsidRPr="00E76005">
        <w:rPr>
          <w:rFonts w:eastAsia="Times New Roman"/>
          <w:szCs w:val="24"/>
        </w:rPr>
        <w:t xml:space="preserve"> έχουν καταβληθεί με αξιόγραφα </w:t>
      </w:r>
      <w:r>
        <w:rPr>
          <w:rFonts w:eastAsia="Times New Roman"/>
          <w:szCs w:val="24"/>
        </w:rPr>
        <w:t>ή η</w:t>
      </w:r>
      <w:r w:rsidRPr="00E76005">
        <w:rPr>
          <w:rFonts w:eastAsia="Times New Roman"/>
          <w:szCs w:val="24"/>
        </w:rPr>
        <w:t xml:space="preserve"> καταβολή τους εξαρτάται από έκδοση δικαστικής απόφασης</w:t>
      </w:r>
      <w:r>
        <w:rPr>
          <w:rFonts w:eastAsia="Times New Roman"/>
          <w:szCs w:val="24"/>
        </w:rPr>
        <w:t>.</w:t>
      </w:r>
    </w:p>
    <w:p w14:paraId="4EC19173" w14:textId="77777777" w:rsidR="008E01FC" w:rsidRDefault="002168A0">
      <w:pPr>
        <w:spacing w:line="600" w:lineRule="auto"/>
        <w:ind w:firstLine="720"/>
        <w:jc w:val="both"/>
        <w:rPr>
          <w:rFonts w:eastAsia="Times New Roman"/>
          <w:szCs w:val="24"/>
        </w:rPr>
      </w:pPr>
      <w:r>
        <w:rPr>
          <w:rFonts w:eastAsia="Times New Roman"/>
          <w:szCs w:val="24"/>
        </w:rPr>
        <w:t xml:space="preserve">Τέταρτον, </w:t>
      </w:r>
      <w:r w:rsidRPr="00E76005">
        <w:rPr>
          <w:rFonts w:eastAsia="Times New Roman"/>
          <w:szCs w:val="24"/>
        </w:rPr>
        <w:t>οι παραπάνω τροποποιήσεις δεν προσβάλλουν τα δικαιώματα των πιστωτών του Οργανισμού Συλλογι</w:t>
      </w:r>
      <w:r w:rsidRPr="00E76005">
        <w:rPr>
          <w:rFonts w:eastAsia="Times New Roman"/>
          <w:szCs w:val="24"/>
        </w:rPr>
        <w:t>κής Διαχείρισης</w:t>
      </w:r>
      <w:r>
        <w:rPr>
          <w:rFonts w:eastAsia="Times New Roman"/>
          <w:szCs w:val="24"/>
        </w:rPr>
        <w:t>.</w:t>
      </w:r>
    </w:p>
    <w:p w14:paraId="4EC19174" w14:textId="77777777" w:rsidR="008E01FC" w:rsidRDefault="002168A0">
      <w:pPr>
        <w:spacing w:line="600" w:lineRule="auto"/>
        <w:ind w:firstLine="720"/>
        <w:jc w:val="both"/>
        <w:rPr>
          <w:rFonts w:eastAsia="Times New Roman" w:cs="Times New Roman"/>
          <w:szCs w:val="24"/>
        </w:rPr>
      </w:pPr>
      <w:proofErr w:type="spellStart"/>
      <w:r>
        <w:rPr>
          <w:rFonts w:eastAsia="Times New Roman"/>
          <w:szCs w:val="24"/>
        </w:rPr>
        <w:t>Πέμπτον</w:t>
      </w:r>
      <w:proofErr w:type="spellEnd"/>
      <w:r>
        <w:rPr>
          <w:rFonts w:eastAsia="Times New Roman"/>
          <w:szCs w:val="24"/>
        </w:rPr>
        <w:t xml:space="preserve">, </w:t>
      </w:r>
      <w:r w:rsidRPr="00E76005">
        <w:rPr>
          <w:rFonts w:eastAsia="Times New Roman"/>
          <w:szCs w:val="24"/>
        </w:rPr>
        <w:t xml:space="preserve">επιπλέον με την απαλοιφή του όρου </w:t>
      </w:r>
      <w:r>
        <w:rPr>
          <w:rFonts w:eastAsia="Times New Roman"/>
          <w:szCs w:val="24"/>
        </w:rPr>
        <w:t>«</w:t>
      </w:r>
      <w:r w:rsidRPr="00E76005">
        <w:rPr>
          <w:rFonts w:eastAsia="Times New Roman"/>
          <w:szCs w:val="24"/>
        </w:rPr>
        <w:t>πνευματικά</w:t>
      </w:r>
      <w:r>
        <w:rPr>
          <w:rFonts w:eastAsia="Times New Roman"/>
          <w:szCs w:val="24"/>
        </w:rPr>
        <w:t>»,</w:t>
      </w:r>
      <w:r w:rsidRPr="00E76005">
        <w:rPr>
          <w:rFonts w:eastAsia="Times New Roman"/>
          <w:szCs w:val="24"/>
        </w:rPr>
        <w:t xml:space="preserve"> επέρχεται εξομοίωση στη ρύθμιση ανάμεσα στα πνευματικά και συγγενικά δικαιώματα και </w:t>
      </w:r>
      <w:r>
        <w:rPr>
          <w:rFonts w:eastAsia="Times New Roman"/>
          <w:szCs w:val="24"/>
        </w:rPr>
        <w:t>σ</w:t>
      </w:r>
      <w:r w:rsidRPr="00E76005">
        <w:rPr>
          <w:rFonts w:eastAsia="Times New Roman"/>
          <w:szCs w:val="24"/>
        </w:rPr>
        <w:t>υνεπώς εφαρμόζεται σε όλους τους οργανισμούς συλλογικής διαχείρισης</w:t>
      </w:r>
      <w:r>
        <w:rPr>
          <w:rFonts w:eastAsia="Times New Roman"/>
          <w:szCs w:val="24"/>
        </w:rPr>
        <w:t>.</w:t>
      </w:r>
    </w:p>
    <w:p w14:paraId="4EC19175" w14:textId="77777777" w:rsidR="008E01FC" w:rsidRDefault="002168A0">
      <w:pPr>
        <w:spacing w:line="600" w:lineRule="auto"/>
        <w:ind w:firstLine="720"/>
        <w:jc w:val="both"/>
        <w:rPr>
          <w:rFonts w:eastAsia="Times New Roman"/>
          <w:color w:val="212121"/>
          <w:szCs w:val="24"/>
        </w:rPr>
      </w:pPr>
      <w:proofErr w:type="spellStart"/>
      <w:r>
        <w:rPr>
          <w:rFonts w:eastAsia="Times New Roman"/>
          <w:szCs w:val="24"/>
        </w:rPr>
        <w:t>Έκτον</w:t>
      </w:r>
      <w:proofErr w:type="spellEnd"/>
      <w:r>
        <w:rPr>
          <w:rFonts w:eastAsia="Times New Roman"/>
          <w:szCs w:val="24"/>
        </w:rPr>
        <w:t>,</w:t>
      </w:r>
      <w:r>
        <w:rPr>
          <w:rFonts w:eastAsia="Times New Roman"/>
          <w:color w:val="212121"/>
          <w:szCs w:val="24"/>
        </w:rPr>
        <w:t xml:space="preserve"> ρυθμίζεται ε</w:t>
      </w:r>
      <w:r w:rsidRPr="00E122E4">
        <w:rPr>
          <w:rFonts w:eastAsia="Times New Roman"/>
          <w:color w:val="212121"/>
          <w:szCs w:val="24"/>
        </w:rPr>
        <w:t xml:space="preserve">πίσης το </w:t>
      </w:r>
      <w:r w:rsidRPr="00E122E4">
        <w:rPr>
          <w:rFonts w:eastAsia="Times New Roman"/>
          <w:color w:val="212121"/>
          <w:szCs w:val="24"/>
        </w:rPr>
        <w:t>θέμα της εξαίρεσης από την κατάσχεση των ποσών της διανομής που προορίζονται για τους δικαιούχους από τον Οργανισμό Συλλογικής Διαχείρισης αναλογικά με ό</w:t>
      </w:r>
      <w:r>
        <w:rPr>
          <w:rFonts w:eastAsia="Times New Roman"/>
          <w:color w:val="212121"/>
          <w:szCs w:val="24"/>
        </w:rPr>
        <w:t>,</w:t>
      </w:r>
      <w:r w:rsidRPr="00E122E4">
        <w:rPr>
          <w:rFonts w:eastAsia="Times New Roman"/>
          <w:color w:val="212121"/>
          <w:szCs w:val="24"/>
        </w:rPr>
        <w:t xml:space="preserve">τι ισχύει για τα εισοδήματα των μισθωτών και συνταξιούχων προκειμένου να </w:t>
      </w:r>
      <w:r>
        <w:rPr>
          <w:rFonts w:eastAsia="Times New Roman"/>
          <w:color w:val="212121"/>
          <w:szCs w:val="24"/>
        </w:rPr>
        <w:t>προστατευθεί</w:t>
      </w:r>
      <w:r w:rsidRPr="00E122E4">
        <w:rPr>
          <w:rFonts w:eastAsia="Times New Roman"/>
          <w:color w:val="212121"/>
          <w:szCs w:val="24"/>
        </w:rPr>
        <w:t xml:space="preserve"> το ελάχιστο εισό</w:t>
      </w:r>
      <w:r w:rsidRPr="00E122E4">
        <w:rPr>
          <w:rFonts w:eastAsia="Times New Roman"/>
          <w:color w:val="212121"/>
          <w:szCs w:val="24"/>
        </w:rPr>
        <w:t xml:space="preserve">δημα των ανθρώπων που βιοπορίζονται από την εργασία τους και είναι αναγκαία για τη συντήρηση των ίδιων και των οικογενειών </w:t>
      </w:r>
      <w:r>
        <w:rPr>
          <w:rFonts w:eastAsia="Times New Roman"/>
          <w:color w:val="212121"/>
          <w:szCs w:val="24"/>
        </w:rPr>
        <w:t>τους.</w:t>
      </w:r>
      <w:r w:rsidRPr="00E122E4">
        <w:rPr>
          <w:rFonts w:eastAsia="Times New Roman"/>
          <w:color w:val="212121"/>
          <w:szCs w:val="24"/>
        </w:rPr>
        <w:t xml:space="preserve"> </w:t>
      </w:r>
    </w:p>
    <w:p w14:paraId="4EC19176" w14:textId="77777777" w:rsidR="008E01FC" w:rsidRDefault="002168A0">
      <w:pPr>
        <w:spacing w:line="600" w:lineRule="auto"/>
        <w:ind w:firstLine="720"/>
        <w:jc w:val="both"/>
        <w:rPr>
          <w:rFonts w:eastAsia="Times New Roman"/>
          <w:color w:val="212121"/>
          <w:szCs w:val="24"/>
        </w:rPr>
      </w:pPr>
      <w:proofErr w:type="spellStart"/>
      <w:r>
        <w:rPr>
          <w:rFonts w:eastAsia="Times New Roman"/>
          <w:color w:val="212121"/>
          <w:szCs w:val="24"/>
        </w:rPr>
        <w:lastRenderedPageBreak/>
        <w:t>Έβδομον</w:t>
      </w:r>
      <w:proofErr w:type="spellEnd"/>
      <w:r>
        <w:rPr>
          <w:rFonts w:eastAsia="Times New Roman"/>
          <w:color w:val="212121"/>
          <w:szCs w:val="24"/>
        </w:rPr>
        <w:t>, ρ</w:t>
      </w:r>
      <w:r w:rsidRPr="00E122E4">
        <w:rPr>
          <w:rFonts w:eastAsia="Times New Roman"/>
          <w:color w:val="212121"/>
          <w:szCs w:val="24"/>
        </w:rPr>
        <w:t xml:space="preserve">υθμίζεται το θέμα σε περίπτωση πτώχευσης </w:t>
      </w:r>
      <w:r>
        <w:rPr>
          <w:rFonts w:eastAsia="Times New Roman"/>
          <w:color w:val="212121"/>
          <w:szCs w:val="24"/>
        </w:rPr>
        <w:t xml:space="preserve">του </w:t>
      </w:r>
      <w:r w:rsidRPr="00E122E4">
        <w:rPr>
          <w:rFonts w:eastAsia="Times New Roman"/>
          <w:color w:val="212121"/>
          <w:szCs w:val="24"/>
        </w:rPr>
        <w:t>Οργανισμού Συλλογικής Διαχείρισης</w:t>
      </w:r>
      <w:r>
        <w:rPr>
          <w:rFonts w:eastAsia="Times New Roman"/>
          <w:color w:val="212121"/>
          <w:szCs w:val="24"/>
        </w:rPr>
        <w:t>,</w:t>
      </w:r>
      <w:r w:rsidRPr="00E122E4">
        <w:rPr>
          <w:rFonts w:eastAsia="Times New Roman"/>
          <w:color w:val="212121"/>
          <w:szCs w:val="24"/>
        </w:rPr>
        <w:t xml:space="preserve"> ώστε τα δικαιώματα καθώς και οι αξιώ</w:t>
      </w:r>
      <w:r w:rsidRPr="00E122E4">
        <w:rPr>
          <w:rFonts w:eastAsia="Times New Roman"/>
          <w:color w:val="212121"/>
          <w:szCs w:val="24"/>
        </w:rPr>
        <w:t xml:space="preserve">σεις να μην είναι περιουσία του </w:t>
      </w:r>
      <w:r>
        <w:rPr>
          <w:rFonts w:eastAsia="Times New Roman"/>
          <w:color w:val="212121"/>
          <w:szCs w:val="24"/>
        </w:rPr>
        <w:t>ΟΣΔ, η άδεια</w:t>
      </w:r>
      <w:r w:rsidRPr="00E122E4">
        <w:rPr>
          <w:rFonts w:eastAsia="Times New Roman"/>
          <w:color w:val="212121"/>
          <w:szCs w:val="24"/>
        </w:rPr>
        <w:t xml:space="preserve"> του οποίου ανακλήθηκε ούτε να ανήκουν στην πτωχευτική </w:t>
      </w:r>
      <w:r>
        <w:rPr>
          <w:rFonts w:eastAsia="Times New Roman"/>
          <w:color w:val="212121"/>
          <w:szCs w:val="24"/>
        </w:rPr>
        <w:t xml:space="preserve">του </w:t>
      </w:r>
      <w:r w:rsidRPr="00E122E4">
        <w:rPr>
          <w:rFonts w:eastAsia="Times New Roman"/>
          <w:color w:val="212121"/>
          <w:szCs w:val="24"/>
        </w:rPr>
        <w:t>περιουσία</w:t>
      </w:r>
      <w:r>
        <w:rPr>
          <w:rFonts w:eastAsia="Times New Roman"/>
          <w:color w:val="212121"/>
          <w:szCs w:val="24"/>
        </w:rPr>
        <w:t>.</w:t>
      </w:r>
      <w:r w:rsidRPr="00E122E4">
        <w:rPr>
          <w:rFonts w:eastAsia="Times New Roman"/>
          <w:color w:val="212121"/>
          <w:szCs w:val="24"/>
        </w:rPr>
        <w:t xml:space="preserve"> </w:t>
      </w:r>
      <w:r>
        <w:rPr>
          <w:rFonts w:eastAsia="Times New Roman"/>
          <w:color w:val="212121"/>
          <w:szCs w:val="24"/>
        </w:rPr>
        <w:t>Επίσης,</w:t>
      </w:r>
      <w:r w:rsidRPr="00E122E4">
        <w:rPr>
          <w:rFonts w:eastAsia="Times New Roman"/>
          <w:color w:val="212121"/>
          <w:szCs w:val="24"/>
        </w:rPr>
        <w:t xml:space="preserve"> διευκρινίζεται η νομική φύση της έκτακτης διαχείρισης των δικαιωμάτων των δικαιούχων του Οργανισμού Συλλογικής Διαχείρισης</w:t>
      </w:r>
      <w:r>
        <w:rPr>
          <w:rFonts w:eastAsia="Times New Roman"/>
          <w:color w:val="212121"/>
          <w:szCs w:val="24"/>
        </w:rPr>
        <w:t>,</w:t>
      </w:r>
      <w:r w:rsidRPr="00E122E4">
        <w:rPr>
          <w:rFonts w:eastAsia="Times New Roman"/>
          <w:color w:val="212121"/>
          <w:szCs w:val="24"/>
        </w:rPr>
        <w:t xml:space="preserve"> ώστε </w:t>
      </w:r>
      <w:r>
        <w:rPr>
          <w:rFonts w:eastAsia="Times New Roman"/>
          <w:color w:val="212121"/>
          <w:szCs w:val="24"/>
        </w:rPr>
        <w:t>ο ΟΠΙ</w:t>
      </w:r>
      <w:r w:rsidRPr="00E122E4">
        <w:rPr>
          <w:rFonts w:eastAsia="Times New Roman"/>
          <w:color w:val="212121"/>
          <w:szCs w:val="24"/>
        </w:rPr>
        <w:t xml:space="preserve"> να αναλαμβάνει </w:t>
      </w:r>
      <w:r>
        <w:rPr>
          <w:rFonts w:eastAsia="Times New Roman"/>
          <w:color w:val="212121"/>
          <w:szCs w:val="24"/>
        </w:rPr>
        <w:t>εκτάκτως</w:t>
      </w:r>
      <w:r w:rsidRPr="00E122E4">
        <w:rPr>
          <w:rFonts w:eastAsia="Times New Roman"/>
          <w:color w:val="212121"/>
          <w:szCs w:val="24"/>
        </w:rPr>
        <w:t xml:space="preserve"> και για χρονικό διάστημα </w:t>
      </w:r>
      <w:r>
        <w:rPr>
          <w:rFonts w:eastAsia="Times New Roman"/>
          <w:color w:val="212121"/>
          <w:szCs w:val="24"/>
        </w:rPr>
        <w:t xml:space="preserve">ως </w:t>
      </w:r>
      <w:r w:rsidRPr="00E122E4">
        <w:rPr>
          <w:rFonts w:eastAsia="Times New Roman"/>
          <w:color w:val="212121"/>
          <w:szCs w:val="24"/>
        </w:rPr>
        <w:t xml:space="preserve">δύο ετών τη διαχείριση των δικαιωμάτων των δικαιούχων </w:t>
      </w:r>
      <w:r>
        <w:rPr>
          <w:rFonts w:eastAsia="Times New Roman"/>
          <w:color w:val="212121"/>
          <w:szCs w:val="24"/>
        </w:rPr>
        <w:t>μελών</w:t>
      </w:r>
      <w:r w:rsidRPr="00E122E4">
        <w:rPr>
          <w:rFonts w:eastAsia="Times New Roman"/>
          <w:color w:val="212121"/>
          <w:szCs w:val="24"/>
        </w:rPr>
        <w:t xml:space="preserve"> των ανωτέρω οργανισμών </w:t>
      </w:r>
      <w:r>
        <w:rPr>
          <w:rFonts w:eastAsia="Times New Roman"/>
          <w:color w:val="212121"/>
          <w:szCs w:val="24"/>
        </w:rPr>
        <w:t>μ</w:t>
      </w:r>
      <w:r w:rsidRPr="00E122E4">
        <w:rPr>
          <w:rFonts w:eastAsia="Times New Roman"/>
          <w:color w:val="212121"/>
          <w:szCs w:val="24"/>
        </w:rPr>
        <w:t>ε σκοπό τη διασφάλιση της είσπραξης και της διανομής των δικαιωμάτων</w:t>
      </w:r>
      <w:r>
        <w:rPr>
          <w:rFonts w:eastAsia="Times New Roman"/>
          <w:color w:val="212121"/>
          <w:szCs w:val="24"/>
        </w:rPr>
        <w:t>.</w:t>
      </w:r>
      <w:r w:rsidRPr="00E122E4">
        <w:rPr>
          <w:rFonts w:eastAsia="Times New Roman"/>
          <w:color w:val="212121"/>
          <w:szCs w:val="24"/>
        </w:rPr>
        <w:t xml:space="preserve"> </w:t>
      </w:r>
    </w:p>
    <w:p w14:paraId="4EC19177" w14:textId="77777777" w:rsidR="008E01FC" w:rsidRDefault="002168A0">
      <w:pPr>
        <w:spacing w:line="600" w:lineRule="auto"/>
        <w:ind w:firstLine="720"/>
        <w:jc w:val="both"/>
        <w:rPr>
          <w:rFonts w:eastAsia="Times New Roman"/>
          <w:color w:val="212121"/>
          <w:szCs w:val="24"/>
        </w:rPr>
      </w:pPr>
      <w:r>
        <w:rPr>
          <w:rFonts w:eastAsia="Times New Roman"/>
          <w:color w:val="212121"/>
          <w:szCs w:val="24"/>
        </w:rPr>
        <w:t>Τ</w:t>
      </w:r>
      <w:r w:rsidRPr="00E122E4">
        <w:rPr>
          <w:rFonts w:eastAsia="Times New Roman"/>
          <w:color w:val="212121"/>
          <w:szCs w:val="24"/>
        </w:rPr>
        <w:t>έλος</w:t>
      </w:r>
      <w:r>
        <w:rPr>
          <w:rFonts w:eastAsia="Times New Roman"/>
          <w:color w:val="212121"/>
          <w:szCs w:val="24"/>
        </w:rPr>
        <w:t>,</w:t>
      </w:r>
      <w:r w:rsidRPr="00E122E4">
        <w:rPr>
          <w:rFonts w:eastAsia="Times New Roman"/>
          <w:color w:val="212121"/>
          <w:szCs w:val="24"/>
        </w:rPr>
        <w:t xml:space="preserve"> για την ασφάλεια δι</w:t>
      </w:r>
      <w:r>
        <w:rPr>
          <w:rFonts w:eastAsia="Times New Roman"/>
          <w:color w:val="212121"/>
          <w:szCs w:val="24"/>
        </w:rPr>
        <w:t>καίου και προς αποφυγή</w:t>
      </w:r>
      <w:r>
        <w:rPr>
          <w:rFonts w:eastAsia="Times New Roman"/>
          <w:color w:val="212121"/>
          <w:szCs w:val="24"/>
        </w:rPr>
        <w:t xml:space="preserve"> αντίθετης ερμηνείας είναι σκόπιμο </w:t>
      </w:r>
      <w:r w:rsidRPr="00E122E4">
        <w:rPr>
          <w:rFonts w:eastAsia="Times New Roman"/>
          <w:color w:val="212121"/>
          <w:szCs w:val="24"/>
        </w:rPr>
        <w:t xml:space="preserve">να διευκρινιστεί ότι </w:t>
      </w:r>
      <w:r>
        <w:rPr>
          <w:rFonts w:eastAsia="Times New Roman"/>
          <w:color w:val="212121"/>
          <w:szCs w:val="24"/>
        </w:rPr>
        <w:t xml:space="preserve">ο ΟΠΙ </w:t>
      </w:r>
      <w:r w:rsidRPr="00E122E4">
        <w:rPr>
          <w:rFonts w:eastAsia="Times New Roman"/>
          <w:color w:val="212121"/>
          <w:szCs w:val="24"/>
        </w:rPr>
        <w:t xml:space="preserve">δεν είναι καθολικός </w:t>
      </w:r>
      <w:r>
        <w:rPr>
          <w:rFonts w:eastAsia="Times New Roman"/>
          <w:color w:val="212121"/>
          <w:szCs w:val="24"/>
        </w:rPr>
        <w:t xml:space="preserve">ή </w:t>
      </w:r>
      <w:r w:rsidRPr="00E122E4">
        <w:rPr>
          <w:rFonts w:eastAsia="Times New Roman"/>
          <w:color w:val="212121"/>
          <w:szCs w:val="24"/>
        </w:rPr>
        <w:t xml:space="preserve">ειδικός διάδοχος του Οργανισμού Συλλογικής Διαχείρισης </w:t>
      </w:r>
      <w:r>
        <w:rPr>
          <w:rFonts w:eastAsia="Times New Roman"/>
          <w:color w:val="212121"/>
          <w:szCs w:val="24"/>
        </w:rPr>
        <w:t>ή της ανεξάρτητης οντότητα</w:t>
      </w:r>
      <w:r w:rsidRPr="00E122E4">
        <w:rPr>
          <w:rFonts w:eastAsia="Times New Roman"/>
          <w:color w:val="212121"/>
          <w:szCs w:val="24"/>
        </w:rPr>
        <w:t xml:space="preserve">ς διαχείρισης του άρθρου 50 του </w:t>
      </w:r>
      <w:r>
        <w:rPr>
          <w:rFonts w:eastAsia="Times New Roman"/>
          <w:color w:val="212121"/>
          <w:szCs w:val="24"/>
        </w:rPr>
        <w:t>ν.</w:t>
      </w:r>
      <w:r w:rsidRPr="00E122E4">
        <w:rPr>
          <w:rFonts w:eastAsia="Times New Roman"/>
          <w:color w:val="212121"/>
          <w:szCs w:val="24"/>
        </w:rPr>
        <w:t>4</w:t>
      </w:r>
      <w:r>
        <w:rPr>
          <w:rFonts w:eastAsia="Times New Roman"/>
          <w:color w:val="212121"/>
          <w:szCs w:val="24"/>
        </w:rPr>
        <w:t>481/20</w:t>
      </w:r>
      <w:r w:rsidRPr="00E122E4">
        <w:rPr>
          <w:rFonts w:eastAsia="Times New Roman"/>
          <w:color w:val="212121"/>
          <w:szCs w:val="24"/>
        </w:rPr>
        <w:t>17</w:t>
      </w:r>
      <w:r>
        <w:rPr>
          <w:rFonts w:eastAsia="Times New Roman"/>
          <w:color w:val="212121"/>
          <w:szCs w:val="24"/>
        </w:rPr>
        <w:t>,</w:t>
      </w:r>
      <w:r w:rsidRPr="00E122E4">
        <w:rPr>
          <w:rFonts w:eastAsia="Times New Roman"/>
          <w:color w:val="212121"/>
          <w:szCs w:val="24"/>
        </w:rPr>
        <w:t xml:space="preserve"> </w:t>
      </w:r>
      <w:r>
        <w:rPr>
          <w:rFonts w:eastAsia="Times New Roman"/>
          <w:color w:val="212121"/>
          <w:szCs w:val="24"/>
        </w:rPr>
        <w:t>καθώς δεν</w:t>
      </w:r>
      <w:r w:rsidRPr="00E122E4">
        <w:rPr>
          <w:rFonts w:eastAsia="Times New Roman"/>
          <w:color w:val="212121"/>
          <w:szCs w:val="24"/>
        </w:rPr>
        <w:t xml:space="preserve"> αποκτά ούτε το ενεργητικό</w:t>
      </w:r>
      <w:r>
        <w:rPr>
          <w:rFonts w:eastAsia="Times New Roman"/>
          <w:color w:val="212121"/>
          <w:szCs w:val="24"/>
        </w:rPr>
        <w:t xml:space="preserve"> </w:t>
      </w:r>
      <w:r w:rsidRPr="00E122E4">
        <w:rPr>
          <w:rFonts w:eastAsia="Times New Roman"/>
          <w:color w:val="212121"/>
          <w:szCs w:val="24"/>
        </w:rPr>
        <w:t xml:space="preserve">ούτε το </w:t>
      </w:r>
      <w:r>
        <w:rPr>
          <w:rFonts w:eastAsia="Times New Roman"/>
          <w:color w:val="212121"/>
          <w:szCs w:val="24"/>
        </w:rPr>
        <w:t>πα</w:t>
      </w:r>
      <w:r>
        <w:rPr>
          <w:rFonts w:eastAsia="Times New Roman"/>
          <w:color w:val="212121"/>
          <w:szCs w:val="24"/>
        </w:rPr>
        <w:t>θητικό ή</w:t>
      </w:r>
      <w:r w:rsidRPr="00E122E4">
        <w:rPr>
          <w:rFonts w:eastAsia="Times New Roman"/>
          <w:color w:val="212121"/>
          <w:szCs w:val="24"/>
        </w:rPr>
        <w:t xml:space="preserve"> εν γένει τα περιουσιακά στοιχεία του </w:t>
      </w:r>
      <w:r>
        <w:rPr>
          <w:rFonts w:eastAsia="Times New Roman"/>
          <w:color w:val="212121"/>
          <w:szCs w:val="24"/>
        </w:rPr>
        <w:t>ο</w:t>
      </w:r>
      <w:r w:rsidRPr="00E122E4">
        <w:rPr>
          <w:rFonts w:eastAsia="Times New Roman"/>
          <w:color w:val="212121"/>
          <w:szCs w:val="24"/>
        </w:rPr>
        <w:t>ργανισμού του άρθρου 50</w:t>
      </w:r>
      <w:r>
        <w:rPr>
          <w:rFonts w:eastAsia="Times New Roman"/>
          <w:color w:val="212121"/>
          <w:szCs w:val="24"/>
        </w:rPr>
        <w:t>,</w:t>
      </w:r>
      <w:r w:rsidRPr="00E122E4">
        <w:rPr>
          <w:rFonts w:eastAsia="Times New Roman"/>
          <w:color w:val="212121"/>
          <w:szCs w:val="24"/>
        </w:rPr>
        <w:t xml:space="preserve"> η άδεια του οποίου ανακλήθηκε</w:t>
      </w:r>
      <w:r>
        <w:rPr>
          <w:rFonts w:eastAsia="Times New Roman"/>
          <w:color w:val="212121"/>
          <w:szCs w:val="24"/>
        </w:rPr>
        <w:t>.</w:t>
      </w:r>
    </w:p>
    <w:p w14:paraId="4EC19178" w14:textId="77777777" w:rsidR="008E01FC" w:rsidRDefault="002168A0">
      <w:pPr>
        <w:spacing w:line="600" w:lineRule="auto"/>
        <w:ind w:firstLine="720"/>
        <w:jc w:val="both"/>
        <w:rPr>
          <w:rFonts w:eastAsia="Times New Roman"/>
          <w:color w:val="212121"/>
          <w:szCs w:val="24"/>
        </w:rPr>
      </w:pPr>
      <w:r>
        <w:rPr>
          <w:rFonts w:eastAsia="Times New Roman"/>
          <w:color w:val="212121"/>
          <w:szCs w:val="24"/>
        </w:rPr>
        <w:lastRenderedPageBreak/>
        <w:t xml:space="preserve">Μια τελική </w:t>
      </w:r>
      <w:r w:rsidRPr="00E122E4">
        <w:rPr>
          <w:rFonts w:eastAsia="Times New Roman"/>
          <w:color w:val="212121"/>
          <w:szCs w:val="24"/>
        </w:rPr>
        <w:t>διευκρίνιση για την αναδρομικότητα της επι</w:t>
      </w:r>
      <w:r>
        <w:rPr>
          <w:rFonts w:eastAsia="Times New Roman"/>
          <w:color w:val="212121"/>
          <w:szCs w:val="24"/>
        </w:rPr>
        <w:t>βάρυνσης των εισαγωγέων ή παραγωγώ</w:t>
      </w:r>
      <w:r w:rsidRPr="00E122E4">
        <w:rPr>
          <w:rFonts w:eastAsia="Times New Roman"/>
          <w:color w:val="212121"/>
          <w:szCs w:val="24"/>
        </w:rPr>
        <w:t>ν τεχνολογικών προϊόντων ή προϊόντων πληροφορικής που εισπράττεται</w:t>
      </w:r>
      <w:r w:rsidRPr="00E122E4">
        <w:rPr>
          <w:rFonts w:eastAsia="Times New Roman"/>
          <w:color w:val="212121"/>
          <w:szCs w:val="24"/>
        </w:rPr>
        <w:t xml:space="preserve"> από τους Οργανισμούς Συλλογικής Διαχείρισης και λειτουργούν με έγκριση του </w:t>
      </w:r>
      <w:r>
        <w:rPr>
          <w:rFonts w:eastAsia="Times New Roman"/>
          <w:color w:val="212121"/>
          <w:szCs w:val="24"/>
        </w:rPr>
        <w:t>Υ</w:t>
      </w:r>
      <w:r w:rsidRPr="00E122E4">
        <w:rPr>
          <w:rFonts w:eastAsia="Times New Roman"/>
          <w:color w:val="212121"/>
          <w:szCs w:val="24"/>
        </w:rPr>
        <w:t xml:space="preserve">πουργού </w:t>
      </w:r>
      <w:r>
        <w:rPr>
          <w:rFonts w:eastAsia="Times New Roman"/>
          <w:color w:val="212121"/>
          <w:szCs w:val="24"/>
        </w:rPr>
        <w:t>Π</w:t>
      </w:r>
      <w:r w:rsidRPr="00E122E4">
        <w:rPr>
          <w:rFonts w:eastAsia="Times New Roman"/>
          <w:color w:val="212121"/>
          <w:szCs w:val="24"/>
        </w:rPr>
        <w:t xml:space="preserve">ολιτισμού και </w:t>
      </w:r>
      <w:r>
        <w:rPr>
          <w:rFonts w:eastAsia="Times New Roman"/>
          <w:color w:val="212121"/>
          <w:szCs w:val="24"/>
        </w:rPr>
        <w:t>Α</w:t>
      </w:r>
      <w:r w:rsidRPr="00E122E4">
        <w:rPr>
          <w:rFonts w:eastAsia="Times New Roman"/>
          <w:color w:val="212121"/>
          <w:szCs w:val="24"/>
        </w:rPr>
        <w:t>θλητισμού</w:t>
      </w:r>
      <w:r>
        <w:rPr>
          <w:rFonts w:eastAsia="Times New Roman"/>
          <w:color w:val="212121"/>
          <w:szCs w:val="24"/>
        </w:rPr>
        <w:t>.</w:t>
      </w:r>
      <w:r w:rsidRPr="00E122E4">
        <w:rPr>
          <w:rFonts w:eastAsia="Times New Roman"/>
          <w:color w:val="212121"/>
          <w:szCs w:val="24"/>
        </w:rPr>
        <w:t xml:space="preserve"> </w:t>
      </w:r>
      <w:r>
        <w:rPr>
          <w:rFonts w:eastAsia="Times New Roman"/>
          <w:color w:val="212121"/>
          <w:szCs w:val="24"/>
        </w:rPr>
        <w:t>Δ</w:t>
      </w:r>
      <w:r w:rsidRPr="00E122E4">
        <w:rPr>
          <w:rFonts w:eastAsia="Times New Roman"/>
          <w:color w:val="212121"/>
          <w:szCs w:val="24"/>
        </w:rPr>
        <w:t xml:space="preserve">εν επιβάλλονται </w:t>
      </w:r>
      <w:r>
        <w:rPr>
          <w:rFonts w:eastAsia="Times New Roman"/>
          <w:color w:val="212121"/>
          <w:szCs w:val="24"/>
        </w:rPr>
        <w:t>ανα</w:t>
      </w:r>
      <w:r w:rsidRPr="00E122E4">
        <w:rPr>
          <w:rFonts w:eastAsia="Times New Roman"/>
          <w:color w:val="212121"/>
          <w:szCs w:val="24"/>
        </w:rPr>
        <w:t>δρομικά για λόγους ασφάλειας δικαίου</w:t>
      </w:r>
      <w:r>
        <w:rPr>
          <w:rFonts w:eastAsia="Times New Roman"/>
          <w:color w:val="212121"/>
          <w:szCs w:val="24"/>
        </w:rPr>
        <w:t>.</w:t>
      </w:r>
      <w:r w:rsidRPr="00E122E4">
        <w:rPr>
          <w:rFonts w:eastAsia="Times New Roman"/>
          <w:color w:val="212121"/>
          <w:szCs w:val="24"/>
        </w:rPr>
        <w:t xml:space="preserve"> </w:t>
      </w:r>
    </w:p>
    <w:p w14:paraId="4EC19179" w14:textId="77777777" w:rsidR="008E01FC" w:rsidRDefault="002168A0">
      <w:pPr>
        <w:spacing w:line="600" w:lineRule="auto"/>
        <w:ind w:firstLine="720"/>
        <w:jc w:val="both"/>
        <w:rPr>
          <w:rFonts w:eastAsia="Times New Roman"/>
          <w:color w:val="212121"/>
          <w:szCs w:val="24"/>
        </w:rPr>
      </w:pPr>
      <w:r>
        <w:rPr>
          <w:rFonts w:eastAsia="Times New Roman"/>
          <w:color w:val="212121"/>
          <w:szCs w:val="24"/>
        </w:rPr>
        <w:t>Ε</w:t>
      </w:r>
      <w:r w:rsidRPr="00E122E4">
        <w:rPr>
          <w:rFonts w:eastAsia="Times New Roman"/>
          <w:color w:val="212121"/>
          <w:szCs w:val="24"/>
        </w:rPr>
        <w:t>υχαριστώ</w:t>
      </w:r>
      <w:r>
        <w:rPr>
          <w:rFonts w:eastAsia="Times New Roman"/>
          <w:color w:val="212121"/>
          <w:szCs w:val="24"/>
        </w:rPr>
        <w:t>.</w:t>
      </w:r>
    </w:p>
    <w:p w14:paraId="4EC1917A" w14:textId="77777777" w:rsidR="008E01FC" w:rsidRDefault="002168A0">
      <w:pPr>
        <w:spacing w:line="600" w:lineRule="auto"/>
        <w:ind w:firstLine="720"/>
        <w:jc w:val="both"/>
        <w:rPr>
          <w:rFonts w:eastAsia="Times New Roman"/>
          <w:color w:val="212121"/>
          <w:szCs w:val="24"/>
        </w:rPr>
      </w:pPr>
      <w:r w:rsidRPr="00E122E4">
        <w:rPr>
          <w:rFonts w:eastAsia="Times New Roman"/>
          <w:b/>
          <w:color w:val="212121"/>
          <w:szCs w:val="24"/>
        </w:rPr>
        <w:t>ΠΡΟΕΔΡΕΥΩΝ (Γεώργιος Βαρεμένος):</w:t>
      </w:r>
      <w:r w:rsidRPr="00E122E4">
        <w:rPr>
          <w:rFonts w:eastAsia="Times New Roman"/>
          <w:color w:val="212121"/>
          <w:szCs w:val="24"/>
        </w:rPr>
        <w:t xml:space="preserve"> </w:t>
      </w:r>
      <w:r>
        <w:rPr>
          <w:rFonts w:eastAsia="Times New Roman"/>
          <w:color w:val="212121"/>
          <w:szCs w:val="24"/>
        </w:rPr>
        <w:t>Η Υ</w:t>
      </w:r>
      <w:r w:rsidRPr="00E122E4">
        <w:rPr>
          <w:rFonts w:eastAsia="Times New Roman"/>
          <w:color w:val="212121"/>
          <w:szCs w:val="24"/>
        </w:rPr>
        <w:t xml:space="preserve">πουργός </w:t>
      </w:r>
      <w:r>
        <w:rPr>
          <w:rFonts w:eastAsia="Times New Roman"/>
          <w:color w:val="212121"/>
          <w:szCs w:val="24"/>
        </w:rPr>
        <w:t>κ.</w:t>
      </w:r>
      <w:r w:rsidRPr="00E122E4">
        <w:rPr>
          <w:rFonts w:eastAsia="Times New Roman"/>
          <w:color w:val="212121"/>
          <w:szCs w:val="24"/>
        </w:rPr>
        <w:t xml:space="preserve"> Φωτίου</w:t>
      </w:r>
      <w:r>
        <w:rPr>
          <w:rFonts w:eastAsia="Times New Roman"/>
          <w:color w:val="212121"/>
          <w:szCs w:val="24"/>
        </w:rPr>
        <w:t xml:space="preserve"> έχει τον λόγο. </w:t>
      </w:r>
    </w:p>
    <w:p w14:paraId="4EC1917B" w14:textId="77777777" w:rsidR="008E01FC" w:rsidRDefault="002168A0">
      <w:pPr>
        <w:spacing w:line="600" w:lineRule="auto"/>
        <w:ind w:firstLine="720"/>
        <w:jc w:val="both"/>
        <w:rPr>
          <w:rFonts w:eastAsia="Times New Roman"/>
          <w:color w:val="212121"/>
          <w:szCs w:val="24"/>
        </w:rPr>
      </w:pPr>
      <w:r w:rsidRPr="00B61AAF">
        <w:rPr>
          <w:rFonts w:eastAsia="Times New Roman"/>
          <w:b/>
          <w:color w:val="212121"/>
          <w:szCs w:val="24"/>
        </w:rPr>
        <w:t>ΘΕΑΝΩ ΦΩΤΙΟΥ (Αναπληρώτρια Υπουργός Εργασίας, Κοινωνικής Ασφάλισης και Κοινωνικής Αλληλεγγύης):</w:t>
      </w:r>
      <w:r>
        <w:rPr>
          <w:rFonts w:eastAsia="Times New Roman"/>
          <w:color w:val="212121"/>
          <w:szCs w:val="24"/>
        </w:rPr>
        <w:t xml:space="preserve"> Θ</w:t>
      </w:r>
      <w:r w:rsidRPr="00E122E4">
        <w:rPr>
          <w:rFonts w:eastAsia="Times New Roman"/>
          <w:color w:val="212121"/>
          <w:szCs w:val="24"/>
        </w:rPr>
        <w:t>α αναφερθώ στην τροπολογία προφανώς για το προτεινόμενο πλαίσιο προστασίας της πρώτης κατοικίας</w:t>
      </w:r>
      <w:r>
        <w:rPr>
          <w:rFonts w:eastAsia="Times New Roman"/>
          <w:color w:val="212121"/>
          <w:szCs w:val="24"/>
        </w:rPr>
        <w:t>.</w:t>
      </w:r>
      <w:r w:rsidRPr="00E122E4">
        <w:rPr>
          <w:rFonts w:eastAsia="Times New Roman"/>
          <w:color w:val="212121"/>
          <w:szCs w:val="24"/>
        </w:rPr>
        <w:t xml:space="preserve"> </w:t>
      </w:r>
    </w:p>
    <w:p w14:paraId="4EC1917C" w14:textId="77777777" w:rsidR="008E01FC" w:rsidRDefault="002168A0">
      <w:pPr>
        <w:spacing w:line="600" w:lineRule="auto"/>
        <w:ind w:firstLine="720"/>
        <w:jc w:val="both"/>
        <w:rPr>
          <w:rFonts w:eastAsia="Times New Roman"/>
          <w:color w:val="212121"/>
          <w:szCs w:val="24"/>
        </w:rPr>
      </w:pPr>
      <w:r>
        <w:rPr>
          <w:rFonts w:eastAsia="Times New Roman"/>
          <w:color w:val="212121"/>
          <w:szCs w:val="24"/>
        </w:rPr>
        <w:t>Δ</w:t>
      </w:r>
      <w:r w:rsidRPr="00E122E4">
        <w:rPr>
          <w:rFonts w:eastAsia="Times New Roman"/>
          <w:color w:val="212121"/>
          <w:szCs w:val="24"/>
        </w:rPr>
        <w:t>εν μπορώ παρά</w:t>
      </w:r>
      <w:r>
        <w:rPr>
          <w:rFonts w:eastAsia="Times New Roman"/>
          <w:color w:val="212121"/>
          <w:szCs w:val="24"/>
        </w:rPr>
        <w:t xml:space="preserve"> να σχολιάσω τα όσα μόλις άκουσα</w:t>
      </w:r>
      <w:r w:rsidRPr="00E122E4">
        <w:rPr>
          <w:rFonts w:eastAsia="Times New Roman"/>
          <w:color w:val="212121"/>
          <w:szCs w:val="24"/>
        </w:rPr>
        <w:t xml:space="preserve"> από τον κ</w:t>
      </w:r>
      <w:r>
        <w:rPr>
          <w:rFonts w:eastAsia="Times New Roman"/>
          <w:color w:val="212121"/>
          <w:szCs w:val="24"/>
        </w:rPr>
        <w:t>.</w:t>
      </w:r>
      <w:r w:rsidRPr="00E122E4">
        <w:rPr>
          <w:rFonts w:eastAsia="Times New Roman"/>
          <w:color w:val="212121"/>
          <w:szCs w:val="24"/>
        </w:rPr>
        <w:t xml:space="preserve"> </w:t>
      </w:r>
      <w:proofErr w:type="spellStart"/>
      <w:r w:rsidRPr="00E122E4">
        <w:rPr>
          <w:rFonts w:eastAsia="Times New Roman"/>
          <w:color w:val="212121"/>
          <w:szCs w:val="24"/>
        </w:rPr>
        <w:t>Δέν</w:t>
      </w:r>
      <w:r w:rsidRPr="00E122E4">
        <w:rPr>
          <w:rFonts w:eastAsia="Times New Roman"/>
          <w:color w:val="212121"/>
          <w:szCs w:val="24"/>
        </w:rPr>
        <w:t>δια</w:t>
      </w:r>
      <w:proofErr w:type="spellEnd"/>
      <w:r>
        <w:rPr>
          <w:rFonts w:eastAsia="Times New Roman"/>
          <w:color w:val="212121"/>
          <w:szCs w:val="24"/>
        </w:rPr>
        <w:t>, ο οποίος π</w:t>
      </w:r>
      <w:r w:rsidRPr="00E122E4">
        <w:rPr>
          <w:rFonts w:eastAsia="Times New Roman"/>
          <w:color w:val="212121"/>
          <w:szCs w:val="24"/>
        </w:rPr>
        <w:t xml:space="preserve">ράγματι εκπροσωπεί μία νέα </w:t>
      </w:r>
      <w:proofErr w:type="spellStart"/>
      <w:r w:rsidRPr="00E122E4">
        <w:rPr>
          <w:rFonts w:eastAsia="Times New Roman"/>
          <w:color w:val="212121"/>
          <w:szCs w:val="24"/>
        </w:rPr>
        <w:t>Νέα</w:t>
      </w:r>
      <w:proofErr w:type="spellEnd"/>
      <w:r w:rsidRPr="00E122E4">
        <w:rPr>
          <w:rFonts w:eastAsia="Times New Roman"/>
          <w:color w:val="212121"/>
          <w:szCs w:val="24"/>
        </w:rPr>
        <w:t xml:space="preserve"> Δημοκρατία</w:t>
      </w:r>
      <w:r>
        <w:rPr>
          <w:rFonts w:eastAsia="Times New Roman"/>
          <w:color w:val="212121"/>
          <w:szCs w:val="24"/>
        </w:rPr>
        <w:t>,</w:t>
      </w:r>
      <w:r w:rsidRPr="00E122E4">
        <w:rPr>
          <w:rFonts w:eastAsia="Times New Roman"/>
          <w:color w:val="212121"/>
          <w:szCs w:val="24"/>
        </w:rPr>
        <w:t xml:space="preserve"> πολύ νέα</w:t>
      </w:r>
      <w:r>
        <w:rPr>
          <w:rFonts w:eastAsia="Times New Roman"/>
          <w:color w:val="212121"/>
          <w:szCs w:val="24"/>
        </w:rPr>
        <w:t>,</w:t>
      </w:r>
      <w:r w:rsidRPr="00E122E4">
        <w:rPr>
          <w:rFonts w:eastAsia="Times New Roman"/>
          <w:color w:val="212121"/>
          <w:szCs w:val="24"/>
        </w:rPr>
        <w:t xml:space="preserve"> η οποία δεν έχει κα</w:t>
      </w:r>
      <w:r>
        <w:rPr>
          <w:rFonts w:eastAsia="Times New Roman"/>
          <w:color w:val="212121"/>
          <w:szCs w:val="24"/>
        </w:rPr>
        <w:t>μ</w:t>
      </w:r>
      <w:r w:rsidRPr="00E122E4">
        <w:rPr>
          <w:rFonts w:eastAsia="Times New Roman"/>
          <w:color w:val="212121"/>
          <w:szCs w:val="24"/>
        </w:rPr>
        <w:t>μία μνήμη σε σχέση με το παρελθόν</w:t>
      </w:r>
      <w:r>
        <w:rPr>
          <w:rFonts w:eastAsia="Times New Roman"/>
          <w:color w:val="212121"/>
          <w:szCs w:val="24"/>
        </w:rPr>
        <w:t>.</w:t>
      </w:r>
    </w:p>
    <w:p w14:paraId="4EC1917D" w14:textId="77777777" w:rsidR="008E01FC" w:rsidRDefault="002168A0">
      <w:pPr>
        <w:spacing w:line="600" w:lineRule="auto"/>
        <w:ind w:firstLine="720"/>
        <w:jc w:val="both"/>
        <w:rPr>
          <w:rFonts w:eastAsia="Times New Roman"/>
          <w:color w:val="212121"/>
          <w:szCs w:val="24"/>
        </w:rPr>
      </w:pPr>
      <w:r w:rsidRPr="00B61AAF">
        <w:rPr>
          <w:rFonts w:eastAsia="Times New Roman"/>
          <w:b/>
          <w:color w:val="212121"/>
          <w:szCs w:val="24"/>
        </w:rPr>
        <w:lastRenderedPageBreak/>
        <w:t>ΑΘΑΝΑΣΙΟΣ ΜΠΟΥΡΑΣ:</w:t>
      </w:r>
      <w:r>
        <w:rPr>
          <w:rFonts w:eastAsia="Times New Roman"/>
          <w:color w:val="212121"/>
          <w:szCs w:val="24"/>
        </w:rPr>
        <w:t xml:space="preserve"> Για την τροπολογία δεν πήρατε τον λόγο να μιλήσετε; </w:t>
      </w:r>
    </w:p>
    <w:p w14:paraId="4EC1917E" w14:textId="77777777" w:rsidR="008E01FC" w:rsidRDefault="002168A0">
      <w:pPr>
        <w:spacing w:line="600" w:lineRule="auto"/>
        <w:ind w:firstLine="720"/>
        <w:jc w:val="both"/>
        <w:rPr>
          <w:rFonts w:eastAsia="Times New Roman"/>
          <w:color w:val="212121"/>
          <w:szCs w:val="24"/>
        </w:rPr>
      </w:pPr>
      <w:r w:rsidRPr="00B61AAF">
        <w:rPr>
          <w:rFonts w:eastAsia="Times New Roman"/>
          <w:b/>
          <w:color w:val="212121"/>
          <w:szCs w:val="24"/>
        </w:rPr>
        <w:t>ΘΕΑΝΩ ΦΩΤΙΟΥ (Αναπληρώτρια Υπουργός Εργασίας, Κοινωνικής Ασφά</w:t>
      </w:r>
      <w:r w:rsidRPr="00B61AAF">
        <w:rPr>
          <w:rFonts w:eastAsia="Times New Roman"/>
          <w:b/>
          <w:color w:val="212121"/>
          <w:szCs w:val="24"/>
        </w:rPr>
        <w:t>λισης και Κοινωνικής Αλληλεγγύης):</w:t>
      </w:r>
      <w:r>
        <w:rPr>
          <w:rFonts w:eastAsia="Times New Roman"/>
          <w:color w:val="212121"/>
          <w:szCs w:val="24"/>
        </w:rPr>
        <w:t xml:space="preserve"> Για την τροπολογία, για την προστασία</w:t>
      </w:r>
      <w:r w:rsidRPr="00E122E4">
        <w:rPr>
          <w:rFonts w:eastAsia="Times New Roman"/>
          <w:color w:val="212121"/>
          <w:szCs w:val="24"/>
        </w:rPr>
        <w:t xml:space="preserve"> της πρώτης κατοικίας</w:t>
      </w:r>
      <w:r>
        <w:rPr>
          <w:rFonts w:eastAsia="Times New Roman"/>
          <w:color w:val="212121"/>
          <w:szCs w:val="24"/>
        </w:rPr>
        <w:t>.</w:t>
      </w:r>
    </w:p>
    <w:p w14:paraId="4EC1917F" w14:textId="77777777" w:rsidR="008E01FC" w:rsidRDefault="002168A0">
      <w:pPr>
        <w:spacing w:line="600" w:lineRule="auto"/>
        <w:ind w:firstLine="720"/>
        <w:jc w:val="both"/>
        <w:rPr>
          <w:rFonts w:eastAsia="Times New Roman"/>
          <w:color w:val="212121"/>
          <w:szCs w:val="24"/>
        </w:rPr>
      </w:pPr>
      <w:r w:rsidRPr="00B61AAF">
        <w:rPr>
          <w:rFonts w:eastAsia="Times New Roman"/>
          <w:b/>
          <w:color w:val="212121"/>
          <w:szCs w:val="24"/>
        </w:rPr>
        <w:t>ΑΘΑΝΑΣΙΟΣ ΜΠΟΥΡΑΣ:</w:t>
      </w:r>
      <w:r>
        <w:rPr>
          <w:rFonts w:eastAsia="Times New Roman"/>
          <w:color w:val="212121"/>
          <w:szCs w:val="24"/>
        </w:rPr>
        <w:t xml:space="preserve"> Για τα υπόλοιπα γραφτείτε να πάρετε τον λόγο!</w:t>
      </w:r>
    </w:p>
    <w:p w14:paraId="4EC19180" w14:textId="77777777" w:rsidR="008E01FC" w:rsidRDefault="002168A0">
      <w:pPr>
        <w:spacing w:line="600" w:lineRule="auto"/>
        <w:ind w:firstLine="720"/>
        <w:jc w:val="both"/>
        <w:rPr>
          <w:rFonts w:eastAsia="Times New Roman"/>
          <w:color w:val="212121"/>
          <w:szCs w:val="24"/>
        </w:rPr>
      </w:pPr>
      <w:r w:rsidRPr="00B61AAF">
        <w:rPr>
          <w:rFonts w:eastAsia="Times New Roman"/>
          <w:b/>
          <w:color w:val="212121"/>
          <w:szCs w:val="24"/>
        </w:rPr>
        <w:t>ΘΕΑΝΩ ΦΩΤΙΟΥ (Αναπληρώτρια Υπουργός Εργασίας, Κοινωνικής Ασφάλισης και Κοινωνικής Αλληλεγγύης):</w:t>
      </w:r>
      <w:r>
        <w:rPr>
          <w:rFonts w:eastAsia="Times New Roman"/>
          <w:color w:val="212121"/>
          <w:szCs w:val="24"/>
        </w:rPr>
        <w:t xml:space="preserve"> </w:t>
      </w:r>
      <w:r>
        <w:rPr>
          <w:rFonts w:eastAsia="Times New Roman"/>
          <w:color w:val="212121"/>
          <w:szCs w:val="24"/>
        </w:rPr>
        <w:t>Κ</w:t>
      </w:r>
      <w:r w:rsidRPr="00E122E4">
        <w:rPr>
          <w:rFonts w:eastAsia="Times New Roman"/>
          <w:color w:val="212121"/>
          <w:szCs w:val="24"/>
        </w:rPr>
        <w:t xml:space="preserve">ύριε </w:t>
      </w:r>
      <w:r>
        <w:rPr>
          <w:rFonts w:eastAsia="Times New Roman"/>
          <w:color w:val="212121"/>
          <w:szCs w:val="24"/>
        </w:rPr>
        <w:t xml:space="preserve">Πρόεδρε, </w:t>
      </w:r>
      <w:r w:rsidRPr="00E122E4">
        <w:rPr>
          <w:rFonts w:eastAsia="Times New Roman"/>
          <w:color w:val="212121"/>
          <w:szCs w:val="24"/>
        </w:rPr>
        <w:t>να συνεχίσω ή όχι</w:t>
      </w:r>
      <w:r>
        <w:rPr>
          <w:rFonts w:eastAsia="Times New Roman"/>
          <w:color w:val="212121"/>
          <w:szCs w:val="24"/>
        </w:rPr>
        <w:t>;</w:t>
      </w:r>
      <w:r w:rsidRPr="00E122E4">
        <w:rPr>
          <w:rFonts w:eastAsia="Times New Roman"/>
          <w:color w:val="212121"/>
          <w:szCs w:val="24"/>
        </w:rPr>
        <w:t xml:space="preserve"> </w:t>
      </w:r>
    </w:p>
    <w:p w14:paraId="4EC19181" w14:textId="77777777" w:rsidR="008E01FC" w:rsidRDefault="002168A0">
      <w:pPr>
        <w:spacing w:line="600" w:lineRule="auto"/>
        <w:ind w:firstLine="720"/>
        <w:jc w:val="both"/>
        <w:rPr>
          <w:rFonts w:eastAsia="Times New Roman"/>
          <w:color w:val="212121"/>
          <w:szCs w:val="24"/>
        </w:rPr>
      </w:pPr>
      <w:r w:rsidRPr="00B61AAF">
        <w:rPr>
          <w:rFonts w:eastAsia="Times New Roman"/>
          <w:b/>
          <w:color w:val="212121"/>
          <w:szCs w:val="24"/>
        </w:rPr>
        <w:t>ΑΘΑΝΑΣΙΟΣ ΜΠΟΥΡΑΣ:</w:t>
      </w:r>
      <w:r>
        <w:rPr>
          <w:rFonts w:eastAsia="Times New Roman"/>
          <w:color w:val="212121"/>
          <w:szCs w:val="24"/>
        </w:rPr>
        <w:t xml:space="preserve"> Κακώς φέρνετε τόσες τροπολογίες. Έχουμε τρελαθεί πια!</w:t>
      </w:r>
    </w:p>
    <w:p w14:paraId="4EC19182" w14:textId="77777777" w:rsidR="008E01FC" w:rsidRDefault="002168A0">
      <w:pPr>
        <w:spacing w:line="600" w:lineRule="auto"/>
        <w:ind w:firstLine="720"/>
        <w:jc w:val="both"/>
        <w:rPr>
          <w:rFonts w:eastAsia="Times New Roman"/>
          <w:color w:val="212121"/>
          <w:szCs w:val="24"/>
        </w:rPr>
      </w:pPr>
      <w:r w:rsidRPr="00B61AAF">
        <w:rPr>
          <w:rFonts w:eastAsia="Times New Roman"/>
          <w:b/>
          <w:color w:val="212121"/>
          <w:szCs w:val="24"/>
        </w:rPr>
        <w:t>ΓΙΑΝΝΗΣ ΚΟΥΤΣΟΥΚΟΣ:</w:t>
      </w:r>
      <w:r>
        <w:rPr>
          <w:rFonts w:eastAsia="Times New Roman"/>
          <w:color w:val="212121"/>
          <w:szCs w:val="24"/>
        </w:rPr>
        <w:t xml:space="preserve"> …(δεν ακούστηκε)</w:t>
      </w:r>
    </w:p>
    <w:p w14:paraId="4EC19183" w14:textId="77777777" w:rsidR="008E01FC" w:rsidRDefault="002168A0">
      <w:pPr>
        <w:spacing w:line="600" w:lineRule="auto"/>
        <w:ind w:firstLine="720"/>
        <w:jc w:val="both"/>
        <w:rPr>
          <w:rFonts w:eastAsia="Times New Roman"/>
          <w:color w:val="212121"/>
          <w:szCs w:val="24"/>
        </w:rPr>
      </w:pPr>
      <w:r w:rsidRPr="00E122E4">
        <w:rPr>
          <w:rFonts w:eastAsia="Times New Roman"/>
          <w:b/>
          <w:color w:val="212121"/>
          <w:szCs w:val="24"/>
        </w:rPr>
        <w:t>ΠΡΟΕΔΡΕΥΩΝ (Γεώργιος Βαρεμένος):</w:t>
      </w:r>
      <w:r>
        <w:rPr>
          <w:rFonts w:eastAsia="Times New Roman"/>
          <w:color w:val="212121"/>
          <w:szCs w:val="24"/>
        </w:rPr>
        <w:t xml:space="preserve"> Δεν ακούω τι λέτε, κύριε Κουτσούκο.</w:t>
      </w:r>
    </w:p>
    <w:p w14:paraId="4EC19184" w14:textId="77777777" w:rsidR="008E01FC" w:rsidRDefault="002168A0">
      <w:pPr>
        <w:spacing w:line="600" w:lineRule="auto"/>
        <w:ind w:firstLine="720"/>
        <w:jc w:val="both"/>
        <w:rPr>
          <w:rFonts w:eastAsia="Times New Roman"/>
          <w:color w:val="212121"/>
          <w:szCs w:val="24"/>
        </w:rPr>
      </w:pPr>
      <w:r w:rsidRPr="00B61AAF">
        <w:rPr>
          <w:rFonts w:eastAsia="Times New Roman"/>
          <w:b/>
          <w:color w:val="212121"/>
          <w:szCs w:val="24"/>
        </w:rPr>
        <w:lastRenderedPageBreak/>
        <w:t>ΘΕΑΝΩ ΦΩΤΙΟΥ (Αναπληρώτρια Υπουργός Εργασί</w:t>
      </w:r>
      <w:r w:rsidRPr="00B61AAF">
        <w:rPr>
          <w:rFonts w:eastAsia="Times New Roman"/>
          <w:b/>
          <w:color w:val="212121"/>
          <w:szCs w:val="24"/>
        </w:rPr>
        <w:t>ας, Κοινωνικής Ασφάλισης και Κοινωνικής Αλληλεγγύης):</w:t>
      </w:r>
      <w:r>
        <w:rPr>
          <w:rFonts w:eastAsia="Times New Roman"/>
          <w:color w:val="212121"/>
          <w:szCs w:val="24"/>
        </w:rPr>
        <w:t xml:space="preserve"> Κύριε Πρόεδρε, δεν </w:t>
      </w:r>
      <w:r w:rsidRPr="00E122E4">
        <w:rPr>
          <w:rFonts w:eastAsia="Times New Roman"/>
          <w:color w:val="212121"/>
          <w:szCs w:val="24"/>
        </w:rPr>
        <w:t>καταλαβαίνω</w:t>
      </w:r>
      <w:r>
        <w:rPr>
          <w:rFonts w:eastAsia="Times New Roman"/>
          <w:color w:val="212121"/>
          <w:szCs w:val="24"/>
        </w:rPr>
        <w:t xml:space="preserve">. Θέλουν οι συνάδελφοι να έρθω στο Βήμα; Θα έρθω στο Βήμα. </w:t>
      </w:r>
    </w:p>
    <w:p w14:paraId="4EC19185" w14:textId="77777777" w:rsidR="008E01FC" w:rsidRDefault="002168A0">
      <w:pPr>
        <w:spacing w:line="600" w:lineRule="auto"/>
        <w:ind w:firstLine="720"/>
        <w:jc w:val="both"/>
        <w:rPr>
          <w:rFonts w:eastAsia="Times New Roman"/>
          <w:color w:val="212121"/>
          <w:szCs w:val="24"/>
        </w:rPr>
      </w:pPr>
      <w:r w:rsidRPr="00793EFE">
        <w:rPr>
          <w:rFonts w:eastAsia="Times New Roman"/>
          <w:b/>
          <w:color w:val="212121"/>
          <w:szCs w:val="24"/>
        </w:rPr>
        <w:t>ΓΙΑΝΝΗΣ ΚΟΥΤΣΟΥΚΟΣ:</w:t>
      </w:r>
      <w:r>
        <w:rPr>
          <w:rFonts w:eastAsia="Times New Roman"/>
          <w:b/>
          <w:color w:val="212121"/>
          <w:szCs w:val="24"/>
        </w:rPr>
        <w:t xml:space="preserve"> </w:t>
      </w:r>
      <w:r>
        <w:rPr>
          <w:rFonts w:eastAsia="Times New Roman"/>
          <w:color w:val="212121"/>
          <w:szCs w:val="24"/>
        </w:rPr>
        <w:t>Να έρθετε στο Βήμα!</w:t>
      </w:r>
    </w:p>
    <w:p w14:paraId="4EC19186" w14:textId="77777777" w:rsidR="008E01FC" w:rsidRDefault="002168A0">
      <w:pPr>
        <w:spacing w:line="600" w:lineRule="auto"/>
        <w:ind w:firstLine="720"/>
        <w:jc w:val="both"/>
        <w:rPr>
          <w:rFonts w:eastAsia="Times New Roman"/>
          <w:color w:val="212121"/>
          <w:szCs w:val="24"/>
        </w:rPr>
      </w:pPr>
      <w:r w:rsidRPr="00B61AAF">
        <w:rPr>
          <w:rFonts w:eastAsia="Times New Roman"/>
          <w:b/>
          <w:color w:val="212121"/>
          <w:szCs w:val="24"/>
        </w:rPr>
        <w:t>ΘΕΑΝΩ ΦΩΤΙΟΥ (Αναπληρώτρια Υπουργός Εργασίας, Κοινωνικής Ασφάλισης και Κ</w:t>
      </w:r>
      <w:r w:rsidRPr="00B61AAF">
        <w:rPr>
          <w:rFonts w:eastAsia="Times New Roman"/>
          <w:b/>
          <w:color w:val="212121"/>
          <w:szCs w:val="24"/>
        </w:rPr>
        <w:t>οινωνικής Αλληλεγγύης):</w:t>
      </w:r>
      <w:r>
        <w:rPr>
          <w:rFonts w:eastAsia="Times New Roman"/>
          <w:color w:val="212121"/>
          <w:szCs w:val="24"/>
        </w:rPr>
        <w:t xml:space="preserve"> Τι ακριβώς θέλετε; Για πέντε λεπτά ξέρετε ότι μπορώ να μιλήσω κι από εδώ. Αν όμως θέλετε, να έρθω στο Βήμα. Εκεί είναι το πρόβλημά σας; </w:t>
      </w:r>
    </w:p>
    <w:p w14:paraId="4EC19187" w14:textId="77777777" w:rsidR="008E01FC" w:rsidRDefault="002168A0">
      <w:pPr>
        <w:spacing w:line="600" w:lineRule="auto"/>
        <w:ind w:firstLine="720"/>
        <w:jc w:val="both"/>
        <w:rPr>
          <w:rFonts w:eastAsia="Times New Roman"/>
          <w:color w:val="212121"/>
          <w:szCs w:val="24"/>
        </w:rPr>
      </w:pPr>
      <w:r w:rsidRPr="00E122E4">
        <w:rPr>
          <w:rFonts w:eastAsia="Times New Roman"/>
          <w:b/>
          <w:color w:val="212121"/>
          <w:szCs w:val="24"/>
        </w:rPr>
        <w:t>ΠΡΟΕΔΡΕΥΩΝ (Γεώργιος Βαρεμένος):</w:t>
      </w:r>
      <w:r w:rsidRPr="00E122E4">
        <w:rPr>
          <w:rFonts w:eastAsia="Times New Roman"/>
          <w:color w:val="212121"/>
          <w:szCs w:val="24"/>
        </w:rPr>
        <w:t xml:space="preserve"> </w:t>
      </w:r>
      <w:r>
        <w:rPr>
          <w:rFonts w:eastAsia="Times New Roman"/>
          <w:color w:val="212121"/>
          <w:szCs w:val="24"/>
        </w:rPr>
        <w:t xml:space="preserve">Για εξοικονόμηση χρόνου το έκανε. Για όνομα του </w:t>
      </w:r>
      <w:r>
        <w:rPr>
          <w:rFonts w:eastAsia="Times New Roman"/>
          <w:color w:val="212121"/>
          <w:szCs w:val="24"/>
        </w:rPr>
        <w:t>θ</w:t>
      </w:r>
      <w:r>
        <w:rPr>
          <w:rFonts w:eastAsia="Times New Roman"/>
          <w:color w:val="212121"/>
          <w:szCs w:val="24"/>
        </w:rPr>
        <w:t>εού!</w:t>
      </w:r>
    </w:p>
    <w:p w14:paraId="4EC19188" w14:textId="77777777" w:rsidR="008E01FC" w:rsidRDefault="002168A0">
      <w:pPr>
        <w:spacing w:line="600" w:lineRule="auto"/>
        <w:ind w:firstLine="720"/>
        <w:jc w:val="center"/>
        <w:rPr>
          <w:rFonts w:eastAsia="Times New Roman"/>
          <w:color w:val="212121"/>
          <w:szCs w:val="24"/>
        </w:rPr>
      </w:pPr>
      <w:r>
        <w:rPr>
          <w:rFonts w:eastAsia="Times New Roman"/>
          <w:color w:val="212121"/>
          <w:szCs w:val="24"/>
        </w:rPr>
        <w:t>(Θόρυβος</w:t>
      </w:r>
      <w:r>
        <w:rPr>
          <w:rFonts w:eastAsia="Times New Roman"/>
          <w:color w:val="212121"/>
          <w:szCs w:val="24"/>
        </w:rPr>
        <w:t xml:space="preserve"> από την πτέρυγα του ΣΥΡΙΖΑ)</w:t>
      </w:r>
    </w:p>
    <w:p w14:paraId="4EC19189" w14:textId="77777777" w:rsidR="008E01FC" w:rsidRDefault="002168A0">
      <w:pPr>
        <w:spacing w:line="600" w:lineRule="auto"/>
        <w:ind w:firstLine="720"/>
        <w:jc w:val="both"/>
        <w:rPr>
          <w:rFonts w:eastAsia="Times New Roman"/>
          <w:color w:val="212121"/>
          <w:szCs w:val="24"/>
        </w:rPr>
      </w:pPr>
      <w:r>
        <w:rPr>
          <w:rFonts w:eastAsia="Times New Roman"/>
          <w:b/>
          <w:color w:val="212121"/>
          <w:szCs w:val="24"/>
        </w:rPr>
        <w:t xml:space="preserve">ΝΙΚΟΛΑΟΣ ΗΓΟΥΜΕΝΙΔΗΣ: </w:t>
      </w:r>
      <w:r>
        <w:rPr>
          <w:rFonts w:eastAsia="Times New Roman"/>
          <w:color w:val="212121"/>
          <w:szCs w:val="24"/>
        </w:rPr>
        <w:t>Αυτά τα κάνουν οι τυπολάτρες!</w:t>
      </w:r>
    </w:p>
    <w:p w14:paraId="4EC1918A" w14:textId="77777777" w:rsidR="008E01FC" w:rsidRDefault="002168A0">
      <w:pPr>
        <w:spacing w:line="600" w:lineRule="auto"/>
        <w:ind w:firstLine="720"/>
        <w:jc w:val="both"/>
        <w:rPr>
          <w:rFonts w:eastAsia="Times New Roman"/>
          <w:color w:val="212121"/>
          <w:szCs w:val="24"/>
        </w:rPr>
      </w:pPr>
      <w:r>
        <w:rPr>
          <w:rFonts w:eastAsia="Times New Roman"/>
          <w:b/>
          <w:color w:val="212121"/>
          <w:szCs w:val="24"/>
        </w:rPr>
        <w:t xml:space="preserve">ΙΩΑΝΝΗΣ ΘΕΟΦΥΛΑΚΤΟΣ: </w:t>
      </w:r>
      <w:r>
        <w:rPr>
          <w:rFonts w:eastAsia="Times New Roman"/>
          <w:color w:val="212121"/>
          <w:szCs w:val="24"/>
        </w:rPr>
        <w:t>Μα δεν μπορεί η Υπουργός να μιλήσει;</w:t>
      </w:r>
    </w:p>
    <w:p w14:paraId="4EC1918B" w14:textId="77777777" w:rsidR="008E01FC" w:rsidRDefault="002168A0">
      <w:pPr>
        <w:spacing w:line="600" w:lineRule="auto"/>
        <w:ind w:firstLine="720"/>
        <w:jc w:val="both"/>
        <w:rPr>
          <w:rFonts w:eastAsia="Times New Roman"/>
          <w:color w:val="212121"/>
          <w:szCs w:val="24"/>
        </w:rPr>
      </w:pPr>
      <w:r w:rsidRPr="00B61AAF">
        <w:rPr>
          <w:rFonts w:eastAsia="Times New Roman"/>
          <w:b/>
          <w:color w:val="212121"/>
          <w:szCs w:val="24"/>
        </w:rPr>
        <w:lastRenderedPageBreak/>
        <w:t>ΘΕΑΝΩ ΦΩΤΙΟΥ (Αναπληρώτρια Υπουργός Εργασίας, Κοινωνικής Ασφάλισης και Κοινωνικής Αλληλεγγύης):</w:t>
      </w:r>
      <w:r>
        <w:rPr>
          <w:rFonts w:eastAsia="Times New Roman"/>
          <w:color w:val="212121"/>
          <w:szCs w:val="24"/>
        </w:rPr>
        <w:t xml:space="preserve"> Αγαπητοί συνάδελφοι, δεν ζήτησα πάνω από πέντε λεπτά. </w:t>
      </w:r>
    </w:p>
    <w:p w14:paraId="4EC1918C" w14:textId="77777777" w:rsidR="008E01FC" w:rsidRDefault="002168A0">
      <w:pPr>
        <w:spacing w:line="600" w:lineRule="auto"/>
        <w:ind w:firstLine="720"/>
        <w:jc w:val="both"/>
        <w:rPr>
          <w:rFonts w:eastAsia="Times New Roman"/>
          <w:color w:val="212121"/>
          <w:szCs w:val="24"/>
        </w:rPr>
      </w:pPr>
      <w:r w:rsidRPr="00E122E4">
        <w:rPr>
          <w:rFonts w:eastAsia="Times New Roman"/>
          <w:color w:val="212121"/>
          <w:szCs w:val="24"/>
        </w:rPr>
        <w:t>Παρ</w:t>
      </w:r>
      <w:r>
        <w:rPr>
          <w:rFonts w:eastAsia="Times New Roman"/>
          <w:color w:val="212121"/>
          <w:szCs w:val="24"/>
        </w:rPr>
        <w:t xml:space="preserve">’ </w:t>
      </w:r>
      <w:r w:rsidRPr="00E122E4">
        <w:rPr>
          <w:rFonts w:eastAsia="Times New Roman"/>
          <w:color w:val="212121"/>
          <w:szCs w:val="24"/>
        </w:rPr>
        <w:t xml:space="preserve">όλα αυτά πρέπει να μιλήσω για την τροπολογία </w:t>
      </w:r>
      <w:r>
        <w:rPr>
          <w:rFonts w:eastAsia="Times New Roman"/>
          <w:color w:val="212121"/>
          <w:szCs w:val="24"/>
        </w:rPr>
        <w:t>α</w:t>
      </w:r>
      <w:r w:rsidRPr="00E122E4">
        <w:rPr>
          <w:rFonts w:eastAsia="Times New Roman"/>
          <w:color w:val="212121"/>
          <w:szCs w:val="24"/>
        </w:rPr>
        <w:t xml:space="preserve">υτή γιατί δεν είναι </w:t>
      </w:r>
      <w:r>
        <w:rPr>
          <w:rFonts w:eastAsia="Times New Roman"/>
          <w:color w:val="212121"/>
          <w:szCs w:val="24"/>
        </w:rPr>
        <w:t>ανεξάρτητη αυτή η τροπολογία</w:t>
      </w:r>
      <w:r w:rsidRPr="00E122E4">
        <w:rPr>
          <w:rFonts w:eastAsia="Times New Roman"/>
          <w:color w:val="212121"/>
          <w:szCs w:val="24"/>
        </w:rPr>
        <w:t xml:space="preserve"> ενός ολόκληρου πλαισίου στεγαστικής πολιτικής </w:t>
      </w:r>
      <w:r>
        <w:rPr>
          <w:rFonts w:eastAsia="Times New Roman"/>
          <w:color w:val="212121"/>
          <w:szCs w:val="24"/>
        </w:rPr>
        <w:t xml:space="preserve">της </w:t>
      </w:r>
      <w:r w:rsidRPr="00E122E4">
        <w:rPr>
          <w:rFonts w:eastAsia="Times New Roman"/>
          <w:color w:val="212121"/>
          <w:szCs w:val="24"/>
        </w:rPr>
        <w:t>Κυβέρνηση</w:t>
      </w:r>
      <w:r>
        <w:rPr>
          <w:rFonts w:eastAsia="Times New Roman"/>
          <w:color w:val="212121"/>
          <w:szCs w:val="24"/>
        </w:rPr>
        <w:t>ς. Είπα μόλις ότι μου έκανε μεγάλη εντύπω</w:t>
      </w:r>
      <w:r>
        <w:rPr>
          <w:rFonts w:eastAsia="Times New Roman"/>
          <w:color w:val="212121"/>
          <w:szCs w:val="24"/>
        </w:rPr>
        <w:t>ση</w:t>
      </w:r>
      <w:r w:rsidRPr="00E122E4">
        <w:rPr>
          <w:rFonts w:eastAsia="Times New Roman"/>
          <w:color w:val="212121"/>
          <w:szCs w:val="24"/>
        </w:rPr>
        <w:t xml:space="preserve"> πόσο νέα είναι αυτή η Νέα Δημοκρατία</w:t>
      </w:r>
      <w:r>
        <w:rPr>
          <w:rFonts w:eastAsia="Times New Roman"/>
          <w:color w:val="212121"/>
          <w:szCs w:val="24"/>
        </w:rPr>
        <w:t>,</w:t>
      </w:r>
      <w:r w:rsidRPr="00E122E4">
        <w:rPr>
          <w:rFonts w:eastAsia="Times New Roman"/>
          <w:color w:val="212121"/>
          <w:szCs w:val="24"/>
        </w:rPr>
        <w:t xml:space="preserve"> μετά την τοποθέτηση του κ</w:t>
      </w:r>
      <w:r>
        <w:rPr>
          <w:rFonts w:eastAsia="Times New Roman"/>
          <w:color w:val="212121"/>
          <w:szCs w:val="24"/>
        </w:rPr>
        <w:t>.</w:t>
      </w:r>
      <w:r w:rsidRPr="00E122E4">
        <w:rPr>
          <w:rFonts w:eastAsia="Times New Roman"/>
          <w:color w:val="212121"/>
          <w:szCs w:val="24"/>
        </w:rPr>
        <w:t xml:space="preserve"> </w:t>
      </w:r>
      <w:proofErr w:type="spellStart"/>
      <w:r w:rsidRPr="00E122E4">
        <w:rPr>
          <w:rFonts w:eastAsia="Times New Roman"/>
          <w:color w:val="212121"/>
          <w:szCs w:val="24"/>
        </w:rPr>
        <w:t>Δένδια</w:t>
      </w:r>
      <w:proofErr w:type="spellEnd"/>
      <w:r>
        <w:rPr>
          <w:rFonts w:eastAsia="Times New Roman"/>
          <w:color w:val="212121"/>
          <w:szCs w:val="24"/>
        </w:rPr>
        <w:t>,</w:t>
      </w:r>
      <w:r w:rsidRPr="00E122E4">
        <w:rPr>
          <w:rFonts w:eastAsia="Times New Roman"/>
          <w:color w:val="212121"/>
          <w:szCs w:val="24"/>
        </w:rPr>
        <w:t xml:space="preserve"> όταν πραγματικά </w:t>
      </w:r>
      <w:r>
        <w:rPr>
          <w:rFonts w:eastAsia="Times New Roman"/>
          <w:color w:val="212121"/>
          <w:szCs w:val="24"/>
        </w:rPr>
        <w:t xml:space="preserve">αυτό το </w:t>
      </w:r>
      <w:r>
        <w:rPr>
          <w:rFonts w:eastAsia="Times New Roman"/>
          <w:color w:val="212121"/>
          <w:szCs w:val="24"/>
        </w:rPr>
        <w:t>κ</w:t>
      </w:r>
      <w:r w:rsidRPr="00E122E4">
        <w:rPr>
          <w:rFonts w:eastAsia="Times New Roman"/>
          <w:color w:val="212121"/>
          <w:szCs w:val="24"/>
        </w:rPr>
        <w:t xml:space="preserve">όμμα έχει γεννηθεί μετά </w:t>
      </w:r>
      <w:r>
        <w:rPr>
          <w:rFonts w:eastAsia="Times New Roman"/>
          <w:color w:val="212121"/>
          <w:szCs w:val="24"/>
        </w:rPr>
        <w:t>το 2015</w:t>
      </w:r>
      <w:r w:rsidRPr="00E122E4">
        <w:rPr>
          <w:rFonts w:eastAsia="Times New Roman"/>
          <w:color w:val="212121"/>
          <w:szCs w:val="24"/>
        </w:rPr>
        <w:t xml:space="preserve"> από ό</w:t>
      </w:r>
      <w:r>
        <w:rPr>
          <w:rFonts w:eastAsia="Times New Roman"/>
          <w:color w:val="212121"/>
          <w:szCs w:val="24"/>
        </w:rPr>
        <w:t>,</w:t>
      </w:r>
      <w:r w:rsidRPr="00E122E4">
        <w:rPr>
          <w:rFonts w:eastAsia="Times New Roman"/>
          <w:color w:val="212121"/>
          <w:szCs w:val="24"/>
        </w:rPr>
        <w:t>τι φαίνεται</w:t>
      </w:r>
      <w:r>
        <w:rPr>
          <w:rFonts w:eastAsia="Times New Roman"/>
          <w:color w:val="212121"/>
          <w:szCs w:val="24"/>
        </w:rPr>
        <w:t>.</w:t>
      </w:r>
    </w:p>
    <w:p w14:paraId="4EC1918D" w14:textId="77777777" w:rsidR="008E01FC" w:rsidRDefault="002168A0">
      <w:pPr>
        <w:spacing w:line="600" w:lineRule="auto"/>
        <w:ind w:firstLine="720"/>
        <w:jc w:val="both"/>
        <w:rPr>
          <w:rFonts w:eastAsia="Times New Roman"/>
          <w:color w:val="212121"/>
          <w:szCs w:val="24"/>
        </w:rPr>
      </w:pPr>
      <w:r>
        <w:rPr>
          <w:rFonts w:eastAsia="Times New Roman"/>
          <w:color w:val="212121"/>
          <w:szCs w:val="24"/>
        </w:rPr>
        <w:t>Δ</w:t>
      </w:r>
      <w:r w:rsidRPr="00E122E4">
        <w:rPr>
          <w:rFonts w:eastAsia="Times New Roman"/>
          <w:color w:val="212121"/>
          <w:szCs w:val="24"/>
        </w:rPr>
        <w:t xml:space="preserve">εν μας εξήγησε </w:t>
      </w:r>
      <w:r>
        <w:rPr>
          <w:rFonts w:eastAsia="Times New Roman"/>
          <w:color w:val="212121"/>
          <w:szCs w:val="24"/>
        </w:rPr>
        <w:t>π</w:t>
      </w:r>
      <w:r w:rsidRPr="00E122E4">
        <w:rPr>
          <w:rFonts w:eastAsia="Times New Roman"/>
          <w:color w:val="212121"/>
          <w:szCs w:val="24"/>
        </w:rPr>
        <w:t xml:space="preserve">οια ήταν η στεγαστική πολιτική της Νέας Δημοκρατίας </w:t>
      </w:r>
      <w:r>
        <w:rPr>
          <w:rFonts w:eastAsia="Times New Roman"/>
          <w:color w:val="212121"/>
          <w:szCs w:val="24"/>
        </w:rPr>
        <w:t>μ</w:t>
      </w:r>
      <w:r w:rsidRPr="00E122E4">
        <w:rPr>
          <w:rFonts w:eastAsia="Times New Roman"/>
          <w:color w:val="212121"/>
          <w:szCs w:val="24"/>
        </w:rPr>
        <w:t>έχρι εκείνη τη στιγμή</w:t>
      </w:r>
      <w:r>
        <w:rPr>
          <w:rFonts w:eastAsia="Times New Roman"/>
          <w:color w:val="212121"/>
          <w:szCs w:val="24"/>
        </w:rPr>
        <w:t>.</w:t>
      </w:r>
      <w:r w:rsidRPr="00E122E4">
        <w:rPr>
          <w:rFonts w:eastAsia="Times New Roman"/>
          <w:color w:val="212121"/>
          <w:szCs w:val="24"/>
        </w:rPr>
        <w:t xml:space="preserve"> </w:t>
      </w:r>
      <w:r>
        <w:rPr>
          <w:rFonts w:eastAsia="Times New Roman"/>
          <w:color w:val="212121"/>
          <w:szCs w:val="24"/>
        </w:rPr>
        <w:t>Κ</w:t>
      </w:r>
      <w:r w:rsidRPr="00E122E4">
        <w:rPr>
          <w:rFonts w:eastAsia="Times New Roman"/>
          <w:color w:val="212121"/>
          <w:szCs w:val="24"/>
        </w:rPr>
        <w:t>αμ</w:t>
      </w:r>
      <w:r>
        <w:rPr>
          <w:rFonts w:eastAsia="Times New Roman"/>
          <w:color w:val="212121"/>
          <w:szCs w:val="24"/>
        </w:rPr>
        <w:t>μ</w:t>
      </w:r>
      <w:r w:rsidRPr="00E122E4">
        <w:rPr>
          <w:rFonts w:eastAsia="Times New Roman"/>
          <w:color w:val="212121"/>
          <w:szCs w:val="24"/>
        </w:rPr>
        <w:t>ία</w:t>
      </w:r>
      <w:r>
        <w:rPr>
          <w:rFonts w:eastAsia="Times New Roman"/>
          <w:color w:val="212121"/>
          <w:szCs w:val="24"/>
        </w:rPr>
        <w:t>.</w:t>
      </w:r>
      <w:r w:rsidRPr="00E122E4">
        <w:rPr>
          <w:rFonts w:eastAsia="Times New Roman"/>
          <w:color w:val="212121"/>
          <w:szCs w:val="24"/>
        </w:rPr>
        <w:t xml:space="preserve"> </w:t>
      </w:r>
      <w:r>
        <w:rPr>
          <w:rFonts w:eastAsia="Times New Roman"/>
          <w:color w:val="212121"/>
          <w:szCs w:val="24"/>
        </w:rPr>
        <w:t>Π</w:t>
      </w:r>
      <w:r w:rsidRPr="00E122E4">
        <w:rPr>
          <w:rFonts w:eastAsia="Times New Roman"/>
          <w:color w:val="212121"/>
          <w:szCs w:val="24"/>
        </w:rPr>
        <w:t>οι</w:t>
      </w:r>
      <w:r w:rsidRPr="00E122E4">
        <w:rPr>
          <w:rFonts w:eastAsia="Times New Roman"/>
          <w:color w:val="212121"/>
          <w:szCs w:val="24"/>
        </w:rPr>
        <w:t xml:space="preserve">α ήταν η στεγαστική πολιτική </w:t>
      </w:r>
      <w:r>
        <w:rPr>
          <w:rFonts w:eastAsia="Times New Roman"/>
          <w:color w:val="212121"/>
          <w:szCs w:val="24"/>
        </w:rPr>
        <w:t>όταν</w:t>
      </w:r>
      <w:r w:rsidRPr="00E122E4">
        <w:rPr>
          <w:rFonts w:eastAsia="Times New Roman"/>
          <w:color w:val="212121"/>
          <w:szCs w:val="24"/>
        </w:rPr>
        <w:t xml:space="preserve"> η μόνη χώρα που δεν είχε επιδότηση ενοικίου ήταν αυτή εδώ</w:t>
      </w:r>
      <w:r>
        <w:rPr>
          <w:rFonts w:eastAsia="Times New Roman"/>
          <w:color w:val="212121"/>
          <w:szCs w:val="24"/>
        </w:rPr>
        <w:t>; Ποτέ.</w:t>
      </w:r>
      <w:r w:rsidRPr="00E122E4">
        <w:rPr>
          <w:rFonts w:eastAsia="Times New Roman"/>
          <w:color w:val="212121"/>
          <w:szCs w:val="24"/>
        </w:rPr>
        <w:t xml:space="preserve"> Ποια ήταν η στεγαστική πολιτική για την πρώτη κατοικία και αν υπήρχαν </w:t>
      </w:r>
      <w:r>
        <w:rPr>
          <w:rFonts w:eastAsia="Times New Roman"/>
          <w:color w:val="212121"/>
          <w:szCs w:val="24"/>
        </w:rPr>
        <w:t xml:space="preserve">κόκκινα </w:t>
      </w:r>
      <w:r w:rsidRPr="00E122E4">
        <w:rPr>
          <w:rFonts w:eastAsia="Times New Roman"/>
          <w:color w:val="212121"/>
          <w:szCs w:val="24"/>
        </w:rPr>
        <w:t xml:space="preserve">δάνεια πριν από το 2015 </w:t>
      </w:r>
      <w:r>
        <w:rPr>
          <w:rFonts w:eastAsia="Times New Roman"/>
          <w:color w:val="212121"/>
          <w:szCs w:val="24"/>
        </w:rPr>
        <w:t>ή όχι; Τότε υπήρχαν</w:t>
      </w:r>
      <w:r w:rsidRPr="00E122E4">
        <w:rPr>
          <w:rFonts w:eastAsia="Times New Roman"/>
          <w:color w:val="212121"/>
          <w:szCs w:val="24"/>
        </w:rPr>
        <w:t xml:space="preserve"> συνεπείς δανειολήπτες </w:t>
      </w:r>
      <w:r>
        <w:rPr>
          <w:rFonts w:eastAsia="Times New Roman"/>
          <w:color w:val="212121"/>
          <w:szCs w:val="24"/>
        </w:rPr>
        <w:t>ή όχι; Έ</w:t>
      </w:r>
      <w:r w:rsidRPr="00E122E4">
        <w:rPr>
          <w:rFonts w:eastAsia="Times New Roman"/>
          <w:color w:val="212121"/>
          <w:szCs w:val="24"/>
        </w:rPr>
        <w:t xml:space="preserve">γινε τίποτα </w:t>
      </w:r>
      <w:r>
        <w:rPr>
          <w:rFonts w:eastAsia="Times New Roman"/>
          <w:color w:val="212121"/>
          <w:szCs w:val="24"/>
        </w:rPr>
        <w:t>για όλους αυτούς</w:t>
      </w:r>
      <w:r w:rsidRPr="00E122E4">
        <w:rPr>
          <w:rFonts w:eastAsia="Times New Roman"/>
          <w:color w:val="212121"/>
          <w:szCs w:val="24"/>
        </w:rPr>
        <w:t xml:space="preserve"> μέχρι σήμερα</w:t>
      </w:r>
      <w:r>
        <w:rPr>
          <w:rFonts w:eastAsia="Times New Roman"/>
          <w:color w:val="212121"/>
          <w:szCs w:val="24"/>
        </w:rPr>
        <w:t>; Όχι μόνο, λοιπόν, δεν είχατε ποτέ πολιτική για την πρώτη κατοικία,</w:t>
      </w:r>
      <w:r w:rsidRPr="00E122E4">
        <w:rPr>
          <w:rFonts w:eastAsia="Times New Roman"/>
          <w:color w:val="212121"/>
          <w:szCs w:val="24"/>
        </w:rPr>
        <w:t xml:space="preserve"> αλλά ούτε και για τη στέγαση</w:t>
      </w:r>
      <w:r>
        <w:rPr>
          <w:rFonts w:eastAsia="Times New Roman"/>
          <w:color w:val="212121"/>
          <w:szCs w:val="24"/>
        </w:rPr>
        <w:t>,</w:t>
      </w:r>
      <w:r w:rsidRPr="00E122E4">
        <w:rPr>
          <w:rFonts w:eastAsia="Times New Roman"/>
          <w:color w:val="212121"/>
          <w:szCs w:val="24"/>
        </w:rPr>
        <w:t xml:space="preserve"> </w:t>
      </w:r>
      <w:r>
        <w:rPr>
          <w:rFonts w:eastAsia="Times New Roman"/>
          <w:color w:val="212121"/>
          <w:szCs w:val="24"/>
        </w:rPr>
        <w:t>α</w:t>
      </w:r>
      <w:r w:rsidRPr="00E122E4">
        <w:rPr>
          <w:rFonts w:eastAsia="Times New Roman"/>
          <w:color w:val="212121"/>
          <w:szCs w:val="24"/>
        </w:rPr>
        <w:t xml:space="preserve">λλά σήμερα ακούμε κατάπληκτοι </w:t>
      </w:r>
      <w:r>
        <w:rPr>
          <w:rFonts w:eastAsia="Times New Roman"/>
          <w:color w:val="212121"/>
          <w:szCs w:val="24"/>
        </w:rPr>
        <w:t xml:space="preserve">το </w:t>
      </w:r>
      <w:r w:rsidRPr="00E122E4">
        <w:rPr>
          <w:rFonts w:eastAsia="Times New Roman"/>
          <w:color w:val="212121"/>
          <w:szCs w:val="24"/>
        </w:rPr>
        <w:t xml:space="preserve">ανεπαρκές </w:t>
      </w:r>
      <w:r>
        <w:rPr>
          <w:rFonts w:eastAsia="Times New Roman"/>
          <w:color w:val="212121"/>
          <w:szCs w:val="24"/>
        </w:rPr>
        <w:lastRenderedPageBreak/>
        <w:t>π</w:t>
      </w:r>
      <w:r w:rsidRPr="00E122E4">
        <w:rPr>
          <w:rFonts w:eastAsia="Times New Roman"/>
          <w:color w:val="212121"/>
          <w:szCs w:val="24"/>
        </w:rPr>
        <w:t>λαίσιο το οποίο</w:t>
      </w:r>
      <w:r>
        <w:rPr>
          <w:rFonts w:eastAsia="Times New Roman"/>
          <w:color w:val="212121"/>
          <w:szCs w:val="24"/>
        </w:rPr>
        <w:t xml:space="preserve"> –</w:t>
      </w:r>
      <w:r w:rsidRPr="00E122E4">
        <w:rPr>
          <w:rFonts w:eastAsia="Times New Roman"/>
          <w:color w:val="212121"/>
          <w:szCs w:val="24"/>
        </w:rPr>
        <w:t>τι να κάνετε</w:t>
      </w:r>
      <w:r>
        <w:rPr>
          <w:rFonts w:eastAsia="Times New Roman"/>
          <w:color w:val="212121"/>
          <w:szCs w:val="24"/>
        </w:rPr>
        <w:t xml:space="preserve">;- είστε </w:t>
      </w:r>
      <w:r w:rsidRPr="00E122E4">
        <w:rPr>
          <w:rFonts w:eastAsia="Times New Roman"/>
          <w:color w:val="212121"/>
          <w:szCs w:val="24"/>
        </w:rPr>
        <w:t>υποχρεωμένοι να ψηφίσετε</w:t>
      </w:r>
      <w:r>
        <w:rPr>
          <w:rFonts w:eastAsia="Times New Roman"/>
          <w:color w:val="212121"/>
          <w:szCs w:val="24"/>
        </w:rPr>
        <w:t>.</w:t>
      </w:r>
      <w:r w:rsidRPr="00E122E4">
        <w:rPr>
          <w:rFonts w:eastAsia="Times New Roman"/>
          <w:color w:val="212121"/>
          <w:szCs w:val="24"/>
        </w:rPr>
        <w:t xml:space="preserve"> </w:t>
      </w:r>
    </w:p>
    <w:p w14:paraId="4EC1918E" w14:textId="77777777" w:rsidR="008E01FC" w:rsidRDefault="002168A0">
      <w:pPr>
        <w:spacing w:line="600" w:lineRule="auto"/>
        <w:ind w:firstLine="720"/>
        <w:jc w:val="both"/>
        <w:rPr>
          <w:rFonts w:eastAsia="Times New Roman"/>
          <w:color w:val="212121"/>
          <w:szCs w:val="24"/>
        </w:rPr>
      </w:pPr>
      <w:r>
        <w:rPr>
          <w:rFonts w:eastAsia="Times New Roman"/>
          <w:color w:val="212121"/>
          <w:szCs w:val="24"/>
        </w:rPr>
        <w:t>Γ</w:t>
      </w:r>
      <w:r w:rsidRPr="00E122E4">
        <w:rPr>
          <w:rFonts w:eastAsia="Times New Roman"/>
          <w:color w:val="212121"/>
          <w:szCs w:val="24"/>
        </w:rPr>
        <w:t>ια να</w:t>
      </w:r>
      <w:r w:rsidRPr="00E122E4">
        <w:rPr>
          <w:rFonts w:eastAsia="Times New Roman"/>
          <w:color w:val="212121"/>
          <w:szCs w:val="24"/>
        </w:rPr>
        <w:t xml:space="preserve"> δούμε</w:t>
      </w:r>
      <w:r>
        <w:rPr>
          <w:rFonts w:eastAsia="Times New Roman"/>
          <w:color w:val="212121"/>
          <w:szCs w:val="24"/>
        </w:rPr>
        <w:t>, λ</w:t>
      </w:r>
      <w:r w:rsidRPr="00E122E4">
        <w:rPr>
          <w:rFonts w:eastAsia="Times New Roman"/>
          <w:color w:val="212121"/>
          <w:szCs w:val="24"/>
        </w:rPr>
        <w:t>οιπόν</w:t>
      </w:r>
      <w:r>
        <w:rPr>
          <w:rFonts w:eastAsia="Times New Roman"/>
          <w:color w:val="212121"/>
          <w:szCs w:val="24"/>
        </w:rPr>
        <w:t>.</w:t>
      </w:r>
      <w:r w:rsidRPr="00E122E4">
        <w:rPr>
          <w:rFonts w:eastAsia="Times New Roman"/>
          <w:color w:val="212121"/>
          <w:szCs w:val="24"/>
        </w:rPr>
        <w:t xml:space="preserve"> </w:t>
      </w:r>
      <w:r>
        <w:rPr>
          <w:rFonts w:eastAsia="Times New Roman"/>
          <w:color w:val="212121"/>
          <w:szCs w:val="24"/>
        </w:rPr>
        <w:t>Τ</w:t>
      </w:r>
      <w:r w:rsidRPr="00E122E4">
        <w:rPr>
          <w:rFonts w:eastAsia="Times New Roman"/>
          <w:color w:val="212121"/>
          <w:szCs w:val="24"/>
        </w:rPr>
        <w:t xml:space="preserve">ρεις άξονες αυτή τη στιγμή </w:t>
      </w:r>
      <w:r>
        <w:rPr>
          <w:rFonts w:eastAsia="Times New Roman"/>
          <w:color w:val="212121"/>
          <w:szCs w:val="24"/>
        </w:rPr>
        <w:t>υλοποιεί η</w:t>
      </w:r>
      <w:r w:rsidRPr="00E122E4">
        <w:rPr>
          <w:rFonts w:eastAsia="Times New Roman"/>
          <w:color w:val="212121"/>
          <w:szCs w:val="24"/>
        </w:rPr>
        <w:t xml:space="preserve"> </w:t>
      </w:r>
      <w:r>
        <w:rPr>
          <w:rFonts w:eastAsia="Times New Roman"/>
          <w:color w:val="212121"/>
          <w:szCs w:val="24"/>
        </w:rPr>
        <w:t>Κ</w:t>
      </w:r>
      <w:r w:rsidRPr="00E122E4">
        <w:rPr>
          <w:rFonts w:eastAsia="Times New Roman"/>
          <w:color w:val="212121"/>
          <w:szCs w:val="24"/>
        </w:rPr>
        <w:t>υβέρνηση</w:t>
      </w:r>
      <w:r>
        <w:rPr>
          <w:rFonts w:eastAsia="Times New Roman"/>
          <w:color w:val="212121"/>
          <w:szCs w:val="24"/>
        </w:rPr>
        <w:t>.</w:t>
      </w:r>
      <w:r w:rsidRPr="00E122E4">
        <w:rPr>
          <w:rFonts w:eastAsia="Times New Roman"/>
          <w:color w:val="212121"/>
          <w:szCs w:val="24"/>
        </w:rPr>
        <w:t xml:space="preserve"> </w:t>
      </w:r>
      <w:r>
        <w:rPr>
          <w:rFonts w:eastAsia="Times New Roman"/>
          <w:color w:val="212121"/>
          <w:szCs w:val="24"/>
        </w:rPr>
        <w:t>Τ</w:t>
      </w:r>
      <w:r w:rsidRPr="00E122E4">
        <w:rPr>
          <w:rFonts w:eastAsia="Times New Roman"/>
          <w:color w:val="212121"/>
          <w:szCs w:val="24"/>
        </w:rPr>
        <w:t>ον έναν ήδη υλοποιημένο</w:t>
      </w:r>
      <w:r>
        <w:rPr>
          <w:rFonts w:eastAsia="Times New Roman"/>
          <w:color w:val="212121"/>
          <w:szCs w:val="24"/>
        </w:rPr>
        <w:t>, δ</w:t>
      </w:r>
      <w:r w:rsidRPr="00E122E4">
        <w:rPr>
          <w:rFonts w:eastAsia="Times New Roman"/>
          <w:color w:val="212121"/>
          <w:szCs w:val="24"/>
        </w:rPr>
        <w:t>ηλαδή</w:t>
      </w:r>
      <w:r>
        <w:rPr>
          <w:rFonts w:eastAsia="Times New Roman"/>
          <w:color w:val="212121"/>
          <w:szCs w:val="24"/>
        </w:rPr>
        <w:t xml:space="preserve"> </w:t>
      </w:r>
      <w:r w:rsidRPr="00E122E4">
        <w:rPr>
          <w:rFonts w:eastAsia="Times New Roman"/>
          <w:color w:val="212121"/>
          <w:szCs w:val="24"/>
        </w:rPr>
        <w:t>το στεγαστικό επίδομα</w:t>
      </w:r>
      <w:r>
        <w:rPr>
          <w:rFonts w:eastAsia="Times New Roman"/>
          <w:color w:val="212121"/>
          <w:szCs w:val="24"/>
        </w:rPr>
        <w:t>.</w:t>
      </w:r>
      <w:r w:rsidRPr="00E122E4">
        <w:rPr>
          <w:rFonts w:eastAsia="Times New Roman"/>
          <w:color w:val="212121"/>
          <w:szCs w:val="24"/>
        </w:rPr>
        <w:t xml:space="preserve"> </w:t>
      </w:r>
      <w:r>
        <w:rPr>
          <w:rFonts w:eastAsia="Times New Roman"/>
          <w:color w:val="212121"/>
          <w:szCs w:val="24"/>
        </w:rPr>
        <w:t>Ε</w:t>
      </w:r>
      <w:r w:rsidRPr="00E122E4">
        <w:rPr>
          <w:rFonts w:eastAsia="Times New Roman"/>
          <w:color w:val="212121"/>
          <w:szCs w:val="24"/>
        </w:rPr>
        <w:t>πίδομα στέγης</w:t>
      </w:r>
      <w:r>
        <w:rPr>
          <w:rFonts w:eastAsia="Times New Roman"/>
          <w:color w:val="212121"/>
          <w:szCs w:val="24"/>
        </w:rPr>
        <w:t>,</w:t>
      </w:r>
      <w:r w:rsidRPr="00E122E4">
        <w:rPr>
          <w:rFonts w:eastAsia="Times New Roman"/>
          <w:color w:val="212121"/>
          <w:szCs w:val="24"/>
        </w:rPr>
        <w:t xml:space="preserve"> </w:t>
      </w:r>
      <w:r>
        <w:rPr>
          <w:rFonts w:eastAsia="Times New Roman"/>
          <w:color w:val="212121"/>
          <w:szCs w:val="24"/>
        </w:rPr>
        <w:t>λ</w:t>
      </w:r>
      <w:r w:rsidRPr="00E122E4">
        <w:rPr>
          <w:rFonts w:eastAsia="Times New Roman"/>
          <w:color w:val="212121"/>
          <w:szCs w:val="24"/>
        </w:rPr>
        <w:t>οιπόν</w:t>
      </w:r>
      <w:r>
        <w:rPr>
          <w:rFonts w:eastAsia="Times New Roman"/>
          <w:color w:val="212121"/>
          <w:szCs w:val="24"/>
        </w:rPr>
        <w:t>.</w:t>
      </w:r>
      <w:r w:rsidRPr="00E122E4">
        <w:rPr>
          <w:rFonts w:eastAsia="Times New Roman"/>
          <w:color w:val="212121"/>
          <w:szCs w:val="24"/>
        </w:rPr>
        <w:t xml:space="preserve"> </w:t>
      </w:r>
    </w:p>
    <w:p w14:paraId="4EC1918F" w14:textId="77777777" w:rsidR="008E01FC" w:rsidRDefault="002168A0">
      <w:pPr>
        <w:spacing w:line="600" w:lineRule="auto"/>
        <w:ind w:firstLine="720"/>
        <w:jc w:val="both"/>
        <w:rPr>
          <w:rFonts w:eastAsia="Times New Roman"/>
          <w:color w:val="212121"/>
          <w:szCs w:val="24"/>
        </w:rPr>
      </w:pPr>
      <w:r w:rsidRPr="00E122E4">
        <w:rPr>
          <w:rFonts w:eastAsia="Times New Roman"/>
          <w:color w:val="212121"/>
          <w:szCs w:val="24"/>
        </w:rPr>
        <w:t>Αγαπητοί συνάδελφοι</w:t>
      </w:r>
      <w:r>
        <w:rPr>
          <w:rFonts w:eastAsia="Times New Roman"/>
          <w:color w:val="212121"/>
          <w:szCs w:val="24"/>
        </w:rPr>
        <w:t>,</w:t>
      </w:r>
      <w:r w:rsidRPr="00E122E4">
        <w:rPr>
          <w:rFonts w:eastAsia="Times New Roman"/>
          <w:color w:val="212121"/>
          <w:szCs w:val="24"/>
        </w:rPr>
        <w:t xml:space="preserve"> </w:t>
      </w:r>
      <w:r>
        <w:rPr>
          <w:rFonts w:eastAsia="Times New Roman"/>
          <w:color w:val="212121"/>
          <w:szCs w:val="24"/>
        </w:rPr>
        <w:t>εξαγγείλαμε</w:t>
      </w:r>
      <w:r w:rsidRPr="00E122E4">
        <w:rPr>
          <w:rFonts w:eastAsia="Times New Roman"/>
          <w:color w:val="212121"/>
          <w:szCs w:val="24"/>
        </w:rPr>
        <w:t xml:space="preserve"> το επίδομα στέγης πριν </w:t>
      </w:r>
      <w:r>
        <w:rPr>
          <w:rFonts w:eastAsia="Times New Roman"/>
          <w:color w:val="212121"/>
          <w:szCs w:val="24"/>
        </w:rPr>
        <w:t xml:space="preserve">μερικές βδομάδες, το υλοποιούμε </w:t>
      </w:r>
      <w:r w:rsidRPr="00E122E4">
        <w:rPr>
          <w:rFonts w:eastAsia="Times New Roman"/>
          <w:color w:val="212121"/>
          <w:szCs w:val="24"/>
        </w:rPr>
        <w:t>και σήμερα είμαι στην</w:t>
      </w:r>
      <w:r w:rsidRPr="00E122E4">
        <w:rPr>
          <w:rFonts w:eastAsia="Times New Roman"/>
          <w:color w:val="212121"/>
          <w:szCs w:val="24"/>
        </w:rPr>
        <w:t xml:space="preserve"> ευχάριστη θέση να σας ανακοινώσω </w:t>
      </w:r>
      <w:r>
        <w:rPr>
          <w:rFonts w:eastAsia="Times New Roman"/>
          <w:color w:val="212121"/>
          <w:szCs w:val="24"/>
        </w:rPr>
        <w:t>ορισμένα</w:t>
      </w:r>
      <w:r w:rsidRPr="00E122E4">
        <w:rPr>
          <w:rFonts w:eastAsia="Times New Roman"/>
          <w:color w:val="212121"/>
          <w:szCs w:val="24"/>
        </w:rPr>
        <w:t xml:space="preserve"> στοιχεία τα οποία δείχνουν</w:t>
      </w:r>
      <w:r>
        <w:rPr>
          <w:rFonts w:eastAsia="Times New Roman"/>
          <w:color w:val="212121"/>
          <w:szCs w:val="24"/>
        </w:rPr>
        <w:t>,</w:t>
      </w:r>
      <w:r w:rsidRPr="00E122E4">
        <w:rPr>
          <w:rFonts w:eastAsia="Times New Roman"/>
          <w:color w:val="212121"/>
          <w:szCs w:val="24"/>
        </w:rPr>
        <w:t xml:space="preserve"> πρώτον</w:t>
      </w:r>
      <w:r>
        <w:rPr>
          <w:rFonts w:eastAsia="Times New Roman"/>
          <w:color w:val="212121"/>
          <w:szCs w:val="24"/>
        </w:rPr>
        <w:t xml:space="preserve">, ότι πολύ σωστές </w:t>
      </w:r>
      <w:r w:rsidRPr="00E122E4">
        <w:rPr>
          <w:rFonts w:eastAsia="Times New Roman"/>
          <w:color w:val="212121"/>
          <w:szCs w:val="24"/>
        </w:rPr>
        <w:t>εκτιμήσεις είχαμε κάνει για το πώς θα καλυφθούν</w:t>
      </w:r>
      <w:r>
        <w:rPr>
          <w:rFonts w:eastAsia="Times New Roman"/>
          <w:color w:val="212121"/>
          <w:szCs w:val="24"/>
        </w:rPr>
        <w:t>.</w:t>
      </w:r>
      <w:r w:rsidRPr="00E122E4">
        <w:rPr>
          <w:rFonts w:eastAsia="Times New Roman"/>
          <w:color w:val="212121"/>
          <w:szCs w:val="24"/>
        </w:rPr>
        <w:t xml:space="preserve"> </w:t>
      </w:r>
      <w:r>
        <w:rPr>
          <w:rFonts w:eastAsia="Times New Roman"/>
          <w:color w:val="212121"/>
          <w:szCs w:val="24"/>
        </w:rPr>
        <w:t>Δ</w:t>
      </w:r>
      <w:r w:rsidRPr="00E122E4">
        <w:rPr>
          <w:rFonts w:eastAsia="Times New Roman"/>
          <w:color w:val="212121"/>
          <w:szCs w:val="24"/>
        </w:rPr>
        <w:t>εύτερον</w:t>
      </w:r>
      <w:r>
        <w:rPr>
          <w:rFonts w:eastAsia="Times New Roman"/>
          <w:color w:val="212121"/>
          <w:szCs w:val="24"/>
        </w:rPr>
        <w:t>,</w:t>
      </w:r>
      <w:r w:rsidRPr="00E122E4">
        <w:rPr>
          <w:rFonts w:eastAsia="Times New Roman"/>
          <w:color w:val="212121"/>
          <w:szCs w:val="24"/>
        </w:rPr>
        <w:t xml:space="preserve"> ότι έχουμε </w:t>
      </w:r>
      <w:r>
        <w:rPr>
          <w:rFonts w:eastAsia="Times New Roman"/>
          <w:color w:val="212121"/>
          <w:szCs w:val="24"/>
        </w:rPr>
        <w:t>μια ικανή</w:t>
      </w:r>
      <w:r w:rsidRPr="00E122E4">
        <w:rPr>
          <w:rFonts w:eastAsia="Times New Roman"/>
          <w:color w:val="212121"/>
          <w:szCs w:val="24"/>
        </w:rPr>
        <w:t xml:space="preserve"> </w:t>
      </w:r>
      <w:r>
        <w:rPr>
          <w:rFonts w:eastAsia="Times New Roman"/>
          <w:color w:val="212121"/>
          <w:szCs w:val="24"/>
        </w:rPr>
        <w:t>Κ</w:t>
      </w:r>
      <w:r w:rsidRPr="00E122E4">
        <w:rPr>
          <w:rFonts w:eastAsia="Times New Roman"/>
          <w:color w:val="212121"/>
          <w:szCs w:val="24"/>
        </w:rPr>
        <w:t xml:space="preserve">υβέρνηση </w:t>
      </w:r>
      <w:r>
        <w:rPr>
          <w:rFonts w:eastAsia="Times New Roman"/>
          <w:color w:val="212121"/>
          <w:szCs w:val="24"/>
        </w:rPr>
        <w:t xml:space="preserve">επαρκή </w:t>
      </w:r>
      <w:r w:rsidRPr="00E122E4">
        <w:rPr>
          <w:rFonts w:eastAsia="Times New Roman"/>
          <w:color w:val="212121"/>
          <w:szCs w:val="24"/>
        </w:rPr>
        <w:t xml:space="preserve">να αντιμετωπίσει ένα πρόβλημα </w:t>
      </w:r>
      <w:r>
        <w:rPr>
          <w:rFonts w:eastAsia="Times New Roman"/>
          <w:color w:val="212121"/>
          <w:szCs w:val="24"/>
        </w:rPr>
        <w:t>όχι</w:t>
      </w:r>
      <w:r w:rsidRPr="00E122E4">
        <w:rPr>
          <w:rFonts w:eastAsia="Times New Roman"/>
          <w:color w:val="212121"/>
          <w:szCs w:val="24"/>
        </w:rPr>
        <w:t xml:space="preserve"> με φακέλους</w:t>
      </w:r>
      <w:r>
        <w:rPr>
          <w:rFonts w:eastAsia="Times New Roman"/>
          <w:color w:val="212121"/>
          <w:szCs w:val="24"/>
        </w:rPr>
        <w:t>,</w:t>
      </w:r>
      <w:r w:rsidRPr="00E122E4">
        <w:rPr>
          <w:rFonts w:eastAsia="Times New Roman"/>
          <w:color w:val="212121"/>
          <w:szCs w:val="24"/>
        </w:rPr>
        <w:t xml:space="preserve"> </w:t>
      </w:r>
      <w:r>
        <w:rPr>
          <w:rFonts w:eastAsia="Times New Roman"/>
          <w:color w:val="212121"/>
          <w:szCs w:val="24"/>
        </w:rPr>
        <w:t>όχι</w:t>
      </w:r>
      <w:r w:rsidRPr="00E122E4">
        <w:rPr>
          <w:rFonts w:eastAsia="Times New Roman"/>
          <w:color w:val="212121"/>
          <w:szCs w:val="24"/>
        </w:rPr>
        <w:t xml:space="preserve"> με ρουσφέτια</w:t>
      </w:r>
      <w:r>
        <w:rPr>
          <w:rFonts w:eastAsia="Times New Roman"/>
          <w:color w:val="212121"/>
          <w:szCs w:val="24"/>
        </w:rPr>
        <w:t>,</w:t>
      </w:r>
      <w:r w:rsidRPr="00E122E4">
        <w:rPr>
          <w:rFonts w:eastAsia="Times New Roman"/>
          <w:color w:val="212121"/>
          <w:szCs w:val="24"/>
        </w:rPr>
        <w:t xml:space="preserve"> όχι με κατά τόπους ειδικές καταστάσεις</w:t>
      </w:r>
      <w:r>
        <w:rPr>
          <w:rFonts w:eastAsia="Times New Roman"/>
          <w:color w:val="212121"/>
          <w:szCs w:val="24"/>
        </w:rPr>
        <w:t>,</w:t>
      </w:r>
      <w:r w:rsidRPr="00E122E4">
        <w:rPr>
          <w:rFonts w:eastAsia="Times New Roman"/>
          <w:color w:val="212121"/>
          <w:szCs w:val="24"/>
        </w:rPr>
        <w:t xml:space="preserve"> όπως είχατε μέχρι σήμερα</w:t>
      </w:r>
      <w:r>
        <w:rPr>
          <w:rFonts w:eastAsia="Times New Roman"/>
          <w:color w:val="212121"/>
          <w:szCs w:val="24"/>
        </w:rPr>
        <w:t>, αλλά ενιαία σε</w:t>
      </w:r>
      <w:r w:rsidRPr="00E122E4">
        <w:rPr>
          <w:rFonts w:eastAsia="Times New Roman"/>
          <w:color w:val="212121"/>
          <w:szCs w:val="24"/>
        </w:rPr>
        <w:t xml:space="preserve"> όλη τη χώρα</w:t>
      </w:r>
      <w:r>
        <w:rPr>
          <w:rFonts w:eastAsia="Times New Roman"/>
          <w:color w:val="212121"/>
          <w:szCs w:val="24"/>
        </w:rPr>
        <w:t>.</w:t>
      </w:r>
      <w:r w:rsidRPr="00E122E4">
        <w:rPr>
          <w:rFonts w:eastAsia="Times New Roman"/>
          <w:color w:val="212121"/>
          <w:szCs w:val="24"/>
        </w:rPr>
        <w:t xml:space="preserve"> </w:t>
      </w:r>
    </w:p>
    <w:p w14:paraId="4EC19190" w14:textId="77777777" w:rsidR="008E01FC" w:rsidRDefault="002168A0">
      <w:pPr>
        <w:spacing w:line="600" w:lineRule="auto"/>
        <w:ind w:firstLine="720"/>
        <w:jc w:val="both"/>
        <w:rPr>
          <w:rFonts w:eastAsia="Times New Roman"/>
          <w:color w:val="212121"/>
          <w:szCs w:val="24"/>
        </w:rPr>
      </w:pPr>
      <w:r>
        <w:rPr>
          <w:rFonts w:eastAsia="Times New Roman"/>
          <w:color w:val="212121"/>
          <w:szCs w:val="24"/>
        </w:rPr>
        <w:t>Μ</w:t>
      </w:r>
      <w:r w:rsidRPr="00E122E4">
        <w:rPr>
          <w:rFonts w:eastAsia="Times New Roman"/>
          <w:color w:val="212121"/>
          <w:szCs w:val="24"/>
        </w:rPr>
        <w:t xml:space="preserve">έσα σε λιγότερο από τρεις εβδομάδες </w:t>
      </w:r>
      <w:r>
        <w:rPr>
          <w:rFonts w:eastAsia="Times New Roman"/>
          <w:color w:val="212121"/>
          <w:szCs w:val="24"/>
        </w:rPr>
        <w:t>α</w:t>
      </w:r>
      <w:r w:rsidRPr="00E122E4">
        <w:rPr>
          <w:rFonts w:eastAsia="Times New Roman"/>
          <w:color w:val="212121"/>
          <w:szCs w:val="24"/>
        </w:rPr>
        <w:t xml:space="preserve">πό τη στιγμή που άνοιξε η </w:t>
      </w:r>
      <w:r>
        <w:rPr>
          <w:rFonts w:eastAsia="Times New Roman"/>
          <w:color w:val="212121"/>
          <w:szCs w:val="24"/>
        </w:rPr>
        <w:t xml:space="preserve">πλατφόρμα για το επίδομα στέγης, </w:t>
      </w:r>
      <w:r w:rsidRPr="00E122E4">
        <w:rPr>
          <w:rFonts w:eastAsia="Times New Roman"/>
          <w:color w:val="212121"/>
          <w:szCs w:val="24"/>
        </w:rPr>
        <w:t xml:space="preserve">έχουμε </w:t>
      </w:r>
      <w:r>
        <w:rPr>
          <w:rFonts w:eastAsia="Times New Roman"/>
          <w:color w:val="212121"/>
          <w:szCs w:val="24"/>
        </w:rPr>
        <w:t xml:space="preserve">τριακόσιες δεκαπέντε χιλιάδες τετρακόσιες σαράντα εννιά </w:t>
      </w:r>
      <w:r>
        <w:rPr>
          <w:rFonts w:eastAsia="Times New Roman"/>
          <w:color w:val="212121"/>
          <w:szCs w:val="24"/>
        </w:rPr>
        <w:t>αιτήσεις.</w:t>
      </w:r>
      <w:r w:rsidRPr="00E122E4">
        <w:rPr>
          <w:rFonts w:eastAsia="Times New Roman"/>
          <w:color w:val="212121"/>
          <w:szCs w:val="24"/>
        </w:rPr>
        <w:t xml:space="preserve"> </w:t>
      </w:r>
      <w:r>
        <w:rPr>
          <w:rFonts w:eastAsia="Times New Roman"/>
          <w:color w:val="212121"/>
          <w:szCs w:val="24"/>
        </w:rPr>
        <w:t xml:space="preserve">Εξ αυτών </w:t>
      </w:r>
      <w:proofErr w:type="spellStart"/>
      <w:r>
        <w:rPr>
          <w:rFonts w:eastAsia="Times New Roman"/>
          <w:color w:val="212121"/>
          <w:szCs w:val="24"/>
        </w:rPr>
        <w:t>εκατόν</w:t>
      </w:r>
      <w:proofErr w:type="spellEnd"/>
      <w:r>
        <w:rPr>
          <w:rFonts w:eastAsia="Times New Roman"/>
          <w:color w:val="212121"/>
          <w:szCs w:val="24"/>
        </w:rPr>
        <w:t xml:space="preserve"> πενήντα δυο χιλιάδες οκτακόσιες σαράντα μια</w:t>
      </w:r>
      <w:r w:rsidRPr="00E122E4">
        <w:rPr>
          <w:rFonts w:eastAsia="Times New Roman"/>
          <w:color w:val="212121"/>
          <w:szCs w:val="24"/>
        </w:rPr>
        <w:t xml:space="preserve"> ε</w:t>
      </w:r>
      <w:r w:rsidRPr="00E122E4">
        <w:rPr>
          <w:rFonts w:eastAsia="Times New Roman"/>
          <w:color w:val="212121"/>
          <w:szCs w:val="24"/>
        </w:rPr>
        <w:lastRenderedPageBreak/>
        <w:t xml:space="preserve">γκεκριμένες σήμερα </w:t>
      </w:r>
      <w:r>
        <w:rPr>
          <w:rFonts w:eastAsia="Times New Roman"/>
          <w:color w:val="212121"/>
          <w:szCs w:val="24"/>
        </w:rPr>
        <w:t>αιτήσεις. Κ</w:t>
      </w:r>
      <w:r w:rsidRPr="00E122E4">
        <w:rPr>
          <w:rFonts w:eastAsia="Times New Roman"/>
          <w:color w:val="212121"/>
          <w:szCs w:val="24"/>
        </w:rPr>
        <w:t xml:space="preserve">αι για να λέμε απλά </w:t>
      </w:r>
      <w:r>
        <w:rPr>
          <w:rFonts w:eastAsia="Times New Roman"/>
          <w:color w:val="212121"/>
          <w:szCs w:val="24"/>
        </w:rPr>
        <w:t xml:space="preserve">νούμερα, τετρακόσιες δεκατρείς </w:t>
      </w:r>
      <w:r w:rsidRPr="00E122E4">
        <w:rPr>
          <w:rFonts w:eastAsia="Times New Roman"/>
          <w:color w:val="212121"/>
          <w:szCs w:val="24"/>
        </w:rPr>
        <w:t xml:space="preserve">χιλιάδες συμπολίτες μας </w:t>
      </w:r>
      <w:r>
        <w:rPr>
          <w:rFonts w:eastAsia="Times New Roman"/>
          <w:color w:val="212121"/>
          <w:szCs w:val="24"/>
        </w:rPr>
        <w:t>θα πάρουν επίδομα στέγης, το οποίο αυτή τη στιγμή ανέρχεται σε 23</w:t>
      </w:r>
      <w:r w:rsidRPr="00E122E4">
        <w:rPr>
          <w:rFonts w:eastAsia="Times New Roman"/>
          <w:color w:val="212121"/>
          <w:szCs w:val="24"/>
        </w:rPr>
        <w:t>7 εκατομμύρια τ</w:t>
      </w:r>
      <w:r w:rsidRPr="00E122E4">
        <w:rPr>
          <w:rFonts w:eastAsia="Times New Roman"/>
          <w:color w:val="212121"/>
          <w:szCs w:val="24"/>
        </w:rPr>
        <w:t>ο</w:t>
      </w:r>
      <w:r>
        <w:rPr>
          <w:rFonts w:eastAsia="Times New Roman"/>
          <w:color w:val="212121"/>
          <w:szCs w:val="24"/>
        </w:rPr>
        <w:t>ν</w:t>
      </w:r>
      <w:r w:rsidRPr="00E122E4">
        <w:rPr>
          <w:rFonts w:eastAsia="Times New Roman"/>
          <w:color w:val="212121"/>
          <w:szCs w:val="24"/>
        </w:rPr>
        <w:t xml:space="preserve"> χρόνο</w:t>
      </w:r>
      <w:r>
        <w:rPr>
          <w:rFonts w:eastAsia="Times New Roman"/>
          <w:color w:val="212121"/>
          <w:szCs w:val="24"/>
        </w:rPr>
        <w:t>.</w:t>
      </w:r>
      <w:r w:rsidRPr="00E122E4">
        <w:rPr>
          <w:rFonts w:eastAsia="Times New Roman"/>
          <w:color w:val="212121"/>
          <w:szCs w:val="24"/>
        </w:rPr>
        <w:t xml:space="preserve"> </w:t>
      </w:r>
      <w:r>
        <w:rPr>
          <w:rFonts w:eastAsia="Times New Roman"/>
          <w:color w:val="212121"/>
          <w:szCs w:val="24"/>
        </w:rPr>
        <w:t>Δ</w:t>
      </w:r>
      <w:r w:rsidRPr="00E122E4">
        <w:rPr>
          <w:rFonts w:eastAsia="Times New Roman"/>
          <w:color w:val="212121"/>
          <w:szCs w:val="24"/>
        </w:rPr>
        <w:t>ηλαδή</w:t>
      </w:r>
      <w:r>
        <w:rPr>
          <w:rFonts w:eastAsia="Times New Roman"/>
          <w:color w:val="212121"/>
          <w:szCs w:val="24"/>
        </w:rPr>
        <w:t>,</w:t>
      </w:r>
      <w:r w:rsidRPr="00E122E4">
        <w:rPr>
          <w:rFonts w:eastAsia="Times New Roman"/>
          <w:color w:val="212121"/>
          <w:szCs w:val="24"/>
        </w:rPr>
        <w:t xml:space="preserve"> το κόστος αυτό που μέχρι στιγμής καταγράφεται </w:t>
      </w:r>
      <w:r>
        <w:rPr>
          <w:rFonts w:eastAsia="Times New Roman"/>
          <w:color w:val="212121"/>
          <w:szCs w:val="24"/>
        </w:rPr>
        <w:t>ε</w:t>
      </w:r>
      <w:r w:rsidRPr="00E122E4">
        <w:rPr>
          <w:rFonts w:eastAsia="Times New Roman"/>
          <w:color w:val="212121"/>
          <w:szCs w:val="24"/>
        </w:rPr>
        <w:t>ίναι 237 εκατομμύρια</w:t>
      </w:r>
      <w:r>
        <w:rPr>
          <w:rFonts w:eastAsia="Times New Roman"/>
          <w:color w:val="212121"/>
          <w:szCs w:val="24"/>
        </w:rPr>
        <w:t xml:space="preserve">. </w:t>
      </w:r>
    </w:p>
    <w:p w14:paraId="4EC19191" w14:textId="77777777" w:rsidR="008E01FC" w:rsidRDefault="002168A0">
      <w:pPr>
        <w:spacing w:line="600" w:lineRule="auto"/>
        <w:ind w:firstLine="720"/>
        <w:jc w:val="both"/>
        <w:rPr>
          <w:rFonts w:eastAsia="Times New Roman"/>
          <w:color w:val="212121"/>
          <w:szCs w:val="24"/>
        </w:rPr>
      </w:pPr>
      <w:r>
        <w:rPr>
          <w:rFonts w:eastAsia="Times New Roman"/>
          <w:color w:val="212121"/>
          <w:szCs w:val="24"/>
        </w:rPr>
        <w:t>Π</w:t>
      </w:r>
      <w:r w:rsidRPr="00E122E4">
        <w:rPr>
          <w:rFonts w:eastAsia="Times New Roman"/>
          <w:color w:val="212121"/>
          <w:szCs w:val="24"/>
        </w:rPr>
        <w:t>ότε μπορούσατε να κάνετε τέτοια πράγματα εσείς οι ικανοί</w:t>
      </w:r>
      <w:r>
        <w:rPr>
          <w:rFonts w:eastAsia="Times New Roman"/>
          <w:color w:val="212121"/>
          <w:szCs w:val="24"/>
        </w:rPr>
        <w:t xml:space="preserve">; Ποτέ! Όχι να δώσετε σε </w:t>
      </w:r>
      <w:proofErr w:type="spellStart"/>
      <w:r>
        <w:rPr>
          <w:rFonts w:eastAsia="Times New Roman"/>
          <w:color w:val="212121"/>
          <w:szCs w:val="24"/>
        </w:rPr>
        <w:t>εκατόν</w:t>
      </w:r>
      <w:proofErr w:type="spellEnd"/>
      <w:r>
        <w:rPr>
          <w:rFonts w:eastAsia="Times New Roman"/>
          <w:color w:val="212121"/>
          <w:szCs w:val="24"/>
        </w:rPr>
        <w:t xml:space="preserve"> πενήντα δυο χιλιάδες μέσα σε δεκαπέντε μέρες επίδομα στέγης, ούτε το αναπηρικό </w:t>
      </w:r>
      <w:r>
        <w:rPr>
          <w:rFonts w:eastAsia="Times New Roman"/>
          <w:color w:val="212121"/>
          <w:szCs w:val="24"/>
        </w:rPr>
        <w:t>επίδομα δεν μπορούσατε να δώσετε! Κι αυτό το μαζέψαμε και το δίνουμε τ</w:t>
      </w:r>
      <w:r w:rsidRPr="00E122E4">
        <w:rPr>
          <w:rFonts w:eastAsia="Times New Roman"/>
          <w:color w:val="212121"/>
          <w:szCs w:val="24"/>
        </w:rPr>
        <w:t xml:space="preserve">ώρα κάθε μήνα από τον </w:t>
      </w:r>
      <w:r>
        <w:rPr>
          <w:rFonts w:eastAsia="Times New Roman"/>
          <w:color w:val="212121"/>
          <w:szCs w:val="24"/>
        </w:rPr>
        <w:t xml:space="preserve">ΟΠΕΚΑ. Ενιαία μα αδιάσειστα κριτήρια. </w:t>
      </w:r>
    </w:p>
    <w:p w14:paraId="4EC19192" w14:textId="77777777" w:rsidR="008E01FC" w:rsidRDefault="002168A0">
      <w:pPr>
        <w:spacing w:line="600" w:lineRule="auto"/>
        <w:ind w:firstLine="720"/>
        <w:jc w:val="both"/>
        <w:rPr>
          <w:rFonts w:eastAsia="Times New Roman"/>
          <w:color w:val="212121"/>
          <w:szCs w:val="24"/>
        </w:rPr>
      </w:pPr>
      <w:r>
        <w:rPr>
          <w:rFonts w:eastAsia="Times New Roman"/>
          <w:color w:val="212121"/>
          <w:szCs w:val="24"/>
        </w:rPr>
        <w:t>Το θεωρώ,</w:t>
      </w:r>
      <w:r w:rsidRPr="00E122E4">
        <w:rPr>
          <w:rFonts w:eastAsia="Times New Roman"/>
          <w:color w:val="212121"/>
          <w:szCs w:val="24"/>
        </w:rPr>
        <w:t xml:space="preserve"> όχι </w:t>
      </w:r>
      <w:r>
        <w:rPr>
          <w:rFonts w:eastAsia="Times New Roman"/>
          <w:color w:val="212121"/>
          <w:szCs w:val="24"/>
        </w:rPr>
        <w:t>απλά</w:t>
      </w:r>
      <w:r w:rsidRPr="00E122E4">
        <w:rPr>
          <w:rFonts w:eastAsia="Times New Roman"/>
          <w:color w:val="212121"/>
          <w:szCs w:val="24"/>
        </w:rPr>
        <w:t xml:space="preserve"> υποκριτικό</w:t>
      </w:r>
      <w:r>
        <w:rPr>
          <w:rFonts w:eastAsia="Times New Roman"/>
          <w:color w:val="212121"/>
          <w:szCs w:val="24"/>
        </w:rPr>
        <w:t>,</w:t>
      </w:r>
      <w:r w:rsidRPr="00E122E4">
        <w:rPr>
          <w:rFonts w:eastAsia="Times New Roman"/>
          <w:color w:val="212121"/>
          <w:szCs w:val="24"/>
        </w:rPr>
        <w:t xml:space="preserve"> αλλά στα όρια της γελοιότητας να μιλάμε για </w:t>
      </w:r>
      <w:r>
        <w:rPr>
          <w:rFonts w:eastAsia="Times New Roman"/>
          <w:color w:val="212121"/>
          <w:szCs w:val="24"/>
        </w:rPr>
        <w:t>ανεπάρκειες,</w:t>
      </w:r>
      <w:r w:rsidRPr="00E122E4">
        <w:rPr>
          <w:rFonts w:eastAsia="Times New Roman"/>
          <w:color w:val="212121"/>
          <w:szCs w:val="24"/>
        </w:rPr>
        <w:t xml:space="preserve"> να μιλάμε για το </w:t>
      </w:r>
      <w:r>
        <w:rPr>
          <w:rFonts w:eastAsia="Times New Roman"/>
          <w:color w:val="212121"/>
          <w:szCs w:val="24"/>
        </w:rPr>
        <w:t>«</w:t>
      </w:r>
      <w:r w:rsidRPr="00E122E4">
        <w:rPr>
          <w:rFonts w:eastAsia="Times New Roman"/>
          <w:color w:val="212121"/>
          <w:szCs w:val="24"/>
        </w:rPr>
        <w:t>τι να κάνουμε</w:t>
      </w:r>
      <w:r>
        <w:rPr>
          <w:rFonts w:eastAsia="Times New Roman"/>
          <w:color w:val="212121"/>
          <w:szCs w:val="24"/>
        </w:rPr>
        <w:t>»</w:t>
      </w:r>
      <w:r w:rsidRPr="00E122E4">
        <w:rPr>
          <w:rFonts w:eastAsia="Times New Roman"/>
          <w:color w:val="212121"/>
          <w:szCs w:val="24"/>
        </w:rPr>
        <w:t xml:space="preserve"> και </w:t>
      </w:r>
      <w:r w:rsidRPr="00E122E4">
        <w:rPr>
          <w:rFonts w:eastAsia="Times New Roman"/>
          <w:color w:val="212121"/>
          <w:szCs w:val="24"/>
        </w:rPr>
        <w:t>υποκρισία</w:t>
      </w:r>
      <w:r>
        <w:rPr>
          <w:rFonts w:eastAsia="Times New Roman"/>
          <w:color w:val="212121"/>
          <w:szCs w:val="24"/>
        </w:rPr>
        <w:t>.</w:t>
      </w:r>
      <w:r w:rsidRPr="00E122E4">
        <w:rPr>
          <w:rFonts w:eastAsia="Times New Roman"/>
          <w:color w:val="212121"/>
          <w:szCs w:val="24"/>
        </w:rPr>
        <w:t xml:space="preserve"> </w:t>
      </w:r>
      <w:r>
        <w:rPr>
          <w:rFonts w:eastAsia="Times New Roman"/>
          <w:color w:val="212121"/>
          <w:szCs w:val="24"/>
        </w:rPr>
        <w:t>«Α</w:t>
      </w:r>
      <w:r w:rsidRPr="00E122E4">
        <w:rPr>
          <w:rFonts w:eastAsia="Times New Roman"/>
          <w:color w:val="212121"/>
          <w:szCs w:val="24"/>
        </w:rPr>
        <w:t>υτή τη μεγάλη σας ανεπάρκεια</w:t>
      </w:r>
      <w:r>
        <w:rPr>
          <w:rFonts w:eastAsia="Times New Roman"/>
          <w:color w:val="212121"/>
          <w:szCs w:val="24"/>
        </w:rPr>
        <w:t>, όμως, δ</w:t>
      </w:r>
      <w:r w:rsidRPr="00E122E4">
        <w:rPr>
          <w:rFonts w:eastAsia="Times New Roman"/>
          <w:color w:val="212121"/>
          <w:szCs w:val="24"/>
        </w:rPr>
        <w:t>υστυχώς θα την ψηφίσουμε</w:t>
      </w:r>
      <w:r>
        <w:rPr>
          <w:rFonts w:eastAsia="Times New Roman"/>
          <w:color w:val="212121"/>
          <w:szCs w:val="24"/>
        </w:rPr>
        <w:t>,</w:t>
      </w:r>
      <w:r w:rsidRPr="00E122E4">
        <w:rPr>
          <w:rFonts w:eastAsia="Times New Roman"/>
          <w:color w:val="212121"/>
          <w:szCs w:val="24"/>
        </w:rPr>
        <w:t xml:space="preserve"> μη χαθεί έστω </w:t>
      </w:r>
      <w:r>
        <w:rPr>
          <w:rFonts w:eastAsia="Times New Roman"/>
          <w:color w:val="212121"/>
          <w:szCs w:val="24"/>
        </w:rPr>
        <w:t>κι</w:t>
      </w:r>
      <w:r w:rsidRPr="00E122E4">
        <w:rPr>
          <w:rFonts w:eastAsia="Times New Roman"/>
          <w:color w:val="212121"/>
          <w:szCs w:val="24"/>
        </w:rPr>
        <w:t xml:space="preserve"> ένας άνθρωπος ο οποίος μπορεί να</w:t>
      </w:r>
      <w:r>
        <w:rPr>
          <w:rFonts w:eastAsia="Times New Roman"/>
          <w:color w:val="212121"/>
          <w:szCs w:val="24"/>
        </w:rPr>
        <w:t xml:space="preserve"> πάθει τίποτα».</w:t>
      </w:r>
      <w:r w:rsidRPr="00E122E4">
        <w:rPr>
          <w:rFonts w:eastAsia="Times New Roman"/>
          <w:color w:val="212121"/>
          <w:szCs w:val="24"/>
        </w:rPr>
        <w:t xml:space="preserve"> </w:t>
      </w:r>
      <w:r>
        <w:rPr>
          <w:rFonts w:eastAsia="Times New Roman"/>
          <w:color w:val="212121"/>
          <w:szCs w:val="24"/>
        </w:rPr>
        <w:t>Α</w:t>
      </w:r>
      <w:r w:rsidRPr="00E122E4">
        <w:rPr>
          <w:rFonts w:eastAsia="Times New Roman"/>
          <w:color w:val="212121"/>
          <w:szCs w:val="24"/>
        </w:rPr>
        <w:t xml:space="preserve">υτός είναι ο δεύτερος </w:t>
      </w:r>
      <w:r>
        <w:rPr>
          <w:rFonts w:eastAsia="Times New Roman"/>
          <w:color w:val="212121"/>
          <w:szCs w:val="24"/>
        </w:rPr>
        <w:t xml:space="preserve">άξονας </w:t>
      </w:r>
      <w:r w:rsidRPr="00E122E4">
        <w:rPr>
          <w:rFonts w:eastAsia="Times New Roman"/>
          <w:color w:val="212121"/>
          <w:szCs w:val="24"/>
        </w:rPr>
        <w:t>που ψηφίζεται σήμερα και πολύ σύντομα θα υλοποιηθεί</w:t>
      </w:r>
      <w:r>
        <w:rPr>
          <w:rFonts w:eastAsia="Times New Roman"/>
          <w:color w:val="212121"/>
          <w:szCs w:val="24"/>
        </w:rPr>
        <w:t>.</w:t>
      </w:r>
      <w:r w:rsidRPr="00E122E4">
        <w:rPr>
          <w:rFonts w:eastAsia="Times New Roman"/>
          <w:color w:val="212121"/>
          <w:szCs w:val="24"/>
        </w:rPr>
        <w:t xml:space="preserve"> </w:t>
      </w:r>
    </w:p>
    <w:p w14:paraId="4EC19193" w14:textId="77777777" w:rsidR="008E01FC" w:rsidRDefault="002168A0">
      <w:pPr>
        <w:spacing w:line="600" w:lineRule="auto"/>
        <w:ind w:firstLine="720"/>
        <w:jc w:val="both"/>
        <w:rPr>
          <w:rFonts w:eastAsia="Times New Roman"/>
          <w:color w:val="212121"/>
          <w:szCs w:val="24"/>
        </w:rPr>
      </w:pPr>
      <w:r>
        <w:rPr>
          <w:rFonts w:eastAsia="Times New Roman"/>
          <w:color w:val="212121"/>
          <w:szCs w:val="24"/>
        </w:rPr>
        <w:lastRenderedPageBreak/>
        <w:t xml:space="preserve">Συνολικά, λοιπόν, </w:t>
      </w:r>
      <w:r w:rsidRPr="00E122E4">
        <w:rPr>
          <w:rFonts w:eastAsia="Times New Roman"/>
          <w:color w:val="212121"/>
          <w:szCs w:val="24"/>
        </w:rPr>
        <w:t>500 εκατομμύρ</w:t>
      </w:r>
      <w:r w:rsidRPr="00E122E4">
        <w:rPr>
          <w:rFonts w:eastAsia="Times New Roman"/>
          <w:color w:val="212121"/>
          <w:szCs w:val="24"/>
        </w:rPr>
        <w:t xml:space="preserve">ια φέτος θα διατεθούν για επίδομα στέγης για επίδομα </w:t>
      </w:r>
      <w:r>
        <w:rPr>
          <w:rFonts w:eastAsia="Times New Roman"/>
          <w:color w:val="212121"/>
          <w:szCs w:val="24"/>
        </w:rPr>
        <w:t xml:space="preserve">κόκκινου </w:t>
      </w:r>
      <w:r w:rsidRPr="00E122E4">
        <w:rPr>
          <w:rFonts w:eastAsia="Times New Roman"/>
          <w:color w:val="212121"/>
          <w:szCs w:val="24"/>
        </w:rPr>
        <w:t>δανείου</w:t>
      </w:r>
      <w:r>
        <w:rPr>
          <w:rFonts w:eastAsia="Times New Roman"/>
          <w:color w:val="212121"/>
          <w:szCs w:val="24"/>
        </w:rPr>
        <w:t>.</w:t>
      </w:r>
      <w:r w:rsidRPr="00E122E4">
        <w:rPr>
          <w:rFonts w:eastAsia="Times New Roman"/>
          <w:color w:val="212121"/>
          <w:szCs w:val="24"/>
        </w:rPr>
        <w:t xml:space="preserve"> </w:t>
      </w:r>
      <w:r>
        <w:rPr>
          <w:rFonts w:eastAsia="Times New Roman"/>
          <w:color w:val="212121"/>
          <w:szCs w:val="24"/>
        </w:rPr>
        <w:t>Κ</w:t>
      </w:r>
      <w:r w:rsidRPr="00E122E4">
        <w:rPr>
          <w:rFonts w:eastAsia="Times New Roman"/>
          <w:color w:val="212121"/>
          <w:szCs w:val="24"/>
        </w:rPr>
        <w:t xml:space="preserve">αι συνολικά πάνω από ένα εκατομμύριο </w:t>
      </w:r>
      <w:proofErr w:type="spellStart"/>
      <w:r>
        <w:rPr>
          <w:rFonts w:eastAsia="Times New Roman"/>
          <w:color w:val="212121"/>
          <w:szCs w:val="24"/>
        </w:rPr>
        <w:t>εκατόν</w:t>
      </w:r>
      <w:proofErr w:type="spellEnd"/>
      <w:r>
        <w:rPr>
          <w:rFonts w:eastAsia="Times New Roman"/>
          <w:color w:val="212121"/>
          <w:szCs w:val="24"/>
        </w:rPr>
        <w:t xml:space="preserve"> εβδομήντα χιλιάδες</w:t>
      </w:r>
      <w:r w:rsidRPr="00E122E4">
        <w:rPr>
          <w:rFonts w:eastAsia="Times New Roman"/>
          <w:color w:val="212121"/>
          <w:szCs w:val="24"/>
        </w:rPr>
        <w:t xml:space="preserve"> άνθρωποι θα ωφεληθούν από αυτά τα </w:t>
      </w:r>
      <w:r>
        <w:rPr>
          <w:rFonts w:eastAsia="Times New Roman"/>
          <w:color w:val="212121"/>
          <w:szCs w:val="24"/>
        </w:rPr>
        <w:t>δυο</w:t>
      </w:r>
      <w:r w:rsidRPr="00E122E4">
        <w:rPr>
          <w:rFonts w:eastAsia="Times New Roman"/>
          <w:color w:val="212121"/>
          <w:szCs w:val="24"/>
        </w:rPr>
        <w:t xml:space="preserve"> μόνο </w:t>
      </w:r>
      <w:r>
        <w:rPr>
          <w:rFonts w:eastAsia="Times New Roman"/>
          <w:color w:val="212121"/>
          <w:szCs w:val="24"/>
        </w:rPr>
        <w:t xml:space="preserve">επιδόματα. </w:t>
      </w:r>
    </w:p>
    <w:p w14:paraId="4EC19194" w14:textId="77777777" w:rsidR="008E01FC" w:rsidRDefault="002168A0">
      <w:pPr>
        <w:spacing w:line="600" w:lineRule="auto"/>
        <w:ind w:firstLine="720"/>
        <w:jc w:val="both"/>
        <w:rPr>
          <w:rFonts w:eastAsia="Times New Roman"/>
          <w:color w:val="212121"/>
          <w:szCs w:val="24"/>
        </w:rPr>
      </w:pPr>
      <w:r>
        <w:rPr>
          <w:rFonts w:eastAsia="Times New Roman"/>
          <w:color w:val="212121"/>
          <w:szCs w:val="24"/>
        </w:rPr>
        <w:t xml:space="preserve">Τρίτον, τους </w:t>
      </w:r>
      <w:r w:rsidRPr="00E122E4">
        <w:rPr>
          <w:rFonts w:eastAsia="Times New Roman"/>
          <w:color w:val="212121"/>
          <w:szCs w:val="24"/>
        </w:rPr>
        <w:t xml:space="preserve">επόμενους </w:t>
      </w:r>
      <w:r>
        <w:rPr>
          <w:rFonts w:eastAsia="Times New Roman"/>
          <w:color w:val="212121"/>
          <w:szCs w:val="24"/>
        </w:rPr>
        <w:t>έναν με δυο μήνες</w:t>
      </w:r>
      <w:r w:rsidRPr="00E122E4">
        <w:rPr>
          <w:rFonts w:eastAsia="Times New Roman"/>
          <w:color w:val="212121"/>
          <w:szCs w:val="24"/>
        </w:rPr>
        <w:t xml:space="preserve"> θα έχουμε ένα δεύτερο μεγάλο πρόγραμμα για τις ευάλωτες ομάδες</w:t>
      </w:r>
      <w:r>
        <w:rPr>
          <w:rFonts w:eastAsia="Times New Roman"/>
          <w:color w:val="212121"/>
          <w:szCs w:val="24"/>
        </w:rPr>
        <w:t>,</w:t>
      </w:r>
      <w:r w:rsidRPr="00E122E4">
        <w:rPr>
          <w:rFonts w:eastAsia="Times New Roman"/>
          <w:color w:val="212121"/>
          <w:szCs w:val="24"/>
        </w:rPr>
        <w:t xml:space="preserve"> φοιτητές</w:t>
      </w:r>
      <w:r>
        <w:rPr>
          <w:rFonts w:eastAsia="Times New Roman"/>
          <w:color w:val="212121"/>
          <w:szCs w:val="24"/>
        </w:rPr>
        <w:t>,</w:t>
      </w:r>
      <w:r w:rsidRPr="00E122E4">
        <w:rPr>
          <w:rFonts w:eastAsia="Times New Roman"/>
          <w:color w:val="212121"/>
          <w:szCs w:val="24"/>
        </w:rPr>
        <w:t xml:space="preserve"> </w:t>
      </w:r>
      <w:r>
        <w:rPr>
          <w:rFonts w:eastAsia="Times New Roman"/>
          <w:color w:val="212121"/>
          <w:szCs w:val="24"/>
        </w:rPr>
        <w:t xml:space="preserve">ευάλωτους </w:t>
      </w:r>
      <w:r w:rsidRPr="00E122E4">
        <w:rPr>
          <w:rFonts w:eastAsia="Times New Roman"/>
          <w:color w:val="212121"/>
          <w:szCs w:val="24"/>
        </w:rPr>
        <w:t>ανθρώπους</w:t>
      </w:r>
      <w:r>
        <w:rPr>
          <w:rFonts w:eastAsia="Times New Roman"/>
          <w:color w:val="212121"/>
          <w:szCs w:val="24"/>
        </w:rPr>
        <w:t>,</w:t>
      </w:r>
      <w:r w:rsidRPr="00E122E4">
        <w:rPr>
          <w:rFonts w:eastAsia="Times New Roman"/>
          <w:color w:val="212121"/>
          <w:szCs w:val="24"/>
        </w:rPr>
        <w:t xml:space="preserve"> για κοινωνικά </w:t>
      </w:r>
      <w:r>
        <w:rPr>
          <w:rFonts w:eastAsia="Times New Roman"/>
          <w:color w:val="212121"/>
          <w:szCs w:val="24"/>
        </w:rPr>
        <w:t>προσιτή</w:t>
      </w:r>
      <w:r w:rsidRPr="00E122E4">
        <w:rPr>
          <w:rFonts w:eastAsia="Times New Roman"/>
          <w:color w:val="212121"/>
          <w:szCs w:val="24"/>
        </w:rPr>
        <w:t xml:space="preserve"> στέγη</w:t>
      </w:r>
      <w:r>
        <w:rPr>
          <w:rFonts w:eastAsia="Times New Roman"/>
          <w:color w:val="212121"/>
          <w:szCs w:val="24"/>
        </w:rPr>
        <w:t>.</w:t>
      </w:r>
      <w:r w:rsidRPr="00E122E4">
        <w:rPr>
          <w:rFonts w:eastAsia="Times New Roman"/>
          <w:color w:val="212121"/>
          <w:szCs w:val="24"/>
        </w:rPr>
        <w:t xml:space="preserve"> </w:t>
      </w:r>
      <w:r>
        <w:rPr>
          <w:rFonts w:eastAsia="Times New Roman"/>
          <w:color w:val="212121"/>
          <w:szCs w:val="24"/>
        </w:rPr>
        <w:t xml:space="preserve">Πρόκειται για ένα </w:t>
      </w:r>
      <w:r w:rsidRPr="00E122E4">
        <w:rPr>
          <w:rFonts w:eastAsia="Times New Roman"/>
          <w:color w:val="212121"/>
          <w:szCs w:val="24"/>
        </w:rPr>
        <w:t xml:space="preserve">μεγάλο πρόγραμμα μέσα από το δημόσιο αποθεματικό </w:t>
      </w:r>
      <w:r>
        <w:rPr>
          <w:rFonts w:eastAsia="Times New Roman"/>
          <w:color w:val="212121"/>
          <w:szCs w:val="24"/>
        </w:rPr>
        <w:t>ακινήτων,</w:t>
      </w:r>
      <w:r w:rsidRPr="00E122E4">
        <w:rPr>
          <w:rFonts w:eastAsia="Times New Roman"/>
          <w:color w:val="212121"/>
          <w:szCs w:val="24"/>
        </w:rPr>
        <w:t xml:space="preserve"> που δεν μπορέσατε όχι μόνο να το κάνετε</w:t>
      </w:r>
      <w:r>
        <w:rPr>
          <w:rFonts w:eastAsia="Times New Roman"/>
          <w:color w:val="212121"/>
          <w:szCs w:val="24"/>
        </w:rPr>
        <w:t>, αλλά ο</w:t>
      </w:r>
      <w:r w:rsidRPr="00E122E4">
        <w:rPr>
          <w:rFonts w:eastAsia="Times New Roman"/>
          <w:color w:val="212121"/>
          <w:szCs w:val="24"/>
        </w:rPr>
        <w:t xml:space="preserve">ύτε να </w:t>
      </w:r>
      <w:r w:rsidRPr="00E122E4">
        <w:rPr>
          <w:rFonts w:eastAsia="Times New Roman"/>
          <w:color w:val="212121"/>
          <w:szCs w:val="24"/>
        </w:rPr>
        <w:t>το διανοηθεί</w:t>
      </w:r>
      <w:r>
        <w:rPr>
          <w:rFonts w:eastAsia="Times New Roman"/>
          <w:color w:val="212121"/>
          <w:szCs w:val="24"/>
        </w:rPr>
        <w:t>τε.</w:t>
      </w:r>
      <w:r w:rsidRPr="00E122E4">
        <w:rPr>
          <w:rFonts w:eastAsia="Times New Roman"/>
          <w:color w:val="212121"/>
          <w:szCs w:val="24"/>
        </w:rPr>
        <w:t xml:space="preserve"> </w:t>
      </w:r>
    </w:p>
    <w:p w14:paraId="4EC19195" w14:textId="77777777" w:rsidR="008E01FC" w:rsidRDefault="002168A0">
      <w:pPr>
        <w:spacing w:line="600" w:lineRule="auto"/>
        <w:ind w:firstLine="720"/>
        <w:jc w:val="both"/>
        <w:rPr>
          <w:rFonts w:eastAsia="Times New Roman"/>
          <w:color w:val="212121"/>
          <w:szCs w:val="24"/>
        </w:rPr>
      </w:pPr>
      <w:r>
        <w:rPr>
          <w:rFonts w:eastAsia="Times New Roman"/>
          <w:color w:val="212121"/>
          <w:szCs w:val="24"/>
        </w:rPr>
        <w:t>Θ</w:t>
      </w:r>
      <w:r w:rsidRPr="00E122E4">
        <w:rPr>
          <w:rFonts w:eastAsia="Times New Roman"/>
          <w:color w:val="212121"/>
          <w:szCs w:val="24"/>
        </w:rPr>
        <w:t xml:space="preserve">α είμαστε εδώ για να δείτε </w:t>
      </w:r>
      <w:r>
        <w:rPr>
          <w:rFonts w:eastAsia="Times New Roman"/>
          <w:color w:val="212121"/>
          <w:szCs w:val="24"/>
        </w:rPr>
        <w:t>όλο αυτό το πρόγραμμα να</w:t>
      </w:r>
      <w:r w:rsidRPr="00E122E4">
        <w:rPr>
          <w:rFonts w:eastAsia="Times New Roman"/>
          <w:color w:val="212121"/>
          <w:szCs w:val="24"/>
        </w:rPr>
        <w:t xml:space="preserve"> εξελίσσεται μπροστά σας και για να ψηφίζετε </w:t>
      </w:r>
      <w:r>
        <w:rPr>
          <w:rFonts w:eastAsia="Times New Roman"/>
          <w:color w:val="212121"/>
          <w:szCs w:val="24"/>
        </w:rPr>
        <w:t>με ύφος τόσο μεμψίμοιρο</w:t>
      </w:r>
      <w:r w:rsidRPr="00E122E4">
        <w:rPr>
          <w:rFonts w:eastAsia="Times New Roman"/>
          <w:color w:val="212121"/>
          <w:szCs w:val="24"/>
        </w:rPr>
        <w:t xml:space="preserve"> τα πράγμ</w:t>
      </w:r>
      <w:r>
        <w:rPr>
          <w:rFonts w:eastAsia="Times New Roman"/>
          <w:color w:val="212121"/>
          <w:szCs w:val="24"/>
        </w:rPr>
        <w:t>ατα που δεν κάνατε ποτέ και είσ</w:t>
      </w:r>
      <w:r w:rsidRPr="00E122E4">
        <w:rPr>
          <w:rFonts w:eastAsia="Times New Roman"/>
          <w:color w:val="212121"/>
          <w:szCs w:val="24"/>
        </w:rPr>
        <w:t>τε υποχρεωμένοι σήμερα να ψηφίσετε</w:t>
      </w:r>
      <w:r>
        <w:rPr>
          <w:rFonts w:eastAsia="Times New Roman"/>
          <w:color w:val="212121"/>
          <w:szCs w:val="24"/>
        </w:rPr>
        <w:t>.</w:t>
      </w:r>
    </w:p>
    <w:p w14:paraId="4EC19196" w14:textId="77777777" w:rsidR="008E01FC" w:rsidRDefault="002168A0">
      <w:pPr>
        <w:spacing w:line="600" w:lineRule="auto"/>
        <w:ind w:left="1440"/>
        <w:jc w:val="center"/>
        <w:rPr>
          <w:rFonts w:eastAsia="Times New Roman"/>
          <w:color w:val="212121"/>
          <w:szCs w:val="24"/>
        </w:rPr>
      </w:pPr>
      <w:r>
        <w:rPr>
          <w:rFonts w:eastAsia="Times New Roman"/>
          <w:color w:val="212121"/>
          <w:szCs w:val="24"/>
        </w:rPr>
        <w:t>(Χειροκροτήματα από την πτέρυγα του ΣΥΡΙΖΑ)</w:t>
      </w:r>
    </w:p>
    <w:p w14:paraId="4EC19197" w14:textId="77777777" w:rsidR="008E01FC" w:rsidRDefault="002168A0">
      <w:pPr>
        <w:spacing w:line="600" w:lineRule="auto"/>
        <w:ind w:firstLine="720"/>
        <w:jc w:val="both"/>
        <w:rPr>
          <w:rFonts w:eastAsia="Times New Roman"/>
          <w:szCs w:val="24"/>
        </w:rPr>
      </w:pPr>
      <w:r w:rsidRPr="009D3D57">
        <w:rPr>
          <w:rFonts w:eastAsia="Times New Roman"/>
          <w:b/>
          <w:color w:val="212121"/>
          <w:szCs w:val="24"/>
        </w:rPr>
        <w:t>ΑΘΑΝΑΣΙΟΣ ΜΠΟΥΡΑΣ:</w:t>
      </w:r>
      <w:r>
        <w:rPr>
          <w:rFonts w:eastAsia="Times New Roman"/>
          <w:color w:val="212121"/>
          <w:szCs w:val="24"/>
        </w:rPr>
        <w:t xml:space="preserve"> Γι’ αυτό ο κόσμος είναι στις πλατείες και πανηγυρίζει κάθε μέρα από τον ενθουσιασμό του! </w:t>
      </w:r>
    </w:p>
    <w:p w14:paraId="4EC19198"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Αυλωνίτου</w:t>
      </w:r>
      <w:proofErr w:type="spellEnd"/>
      <w:r>
        <w:rPr>
          <w:rFonts w:eastAsia="Times New Roman" w:cs="Times New Roman"/>
          <w:szCs w:val="24"/>
        </w:rPr>
        <w:t xml:space="preserve"> έχει τον λόγο. </w:t>
      </w:r>
    </w:p>
    <w:p w14:paraId="4EC19199" w14:textId="77777777" w:rsidR="008E01FC" w:rsidRDefault="002168A0">
      <w:pPr>
        <w:spacing w:line="600" w:lineRule="auto"/>
        <w:ind w:firstLine="720"/>
        <w:jc w:val="both"/>
        <w:rPr>
          <w:rFonts w:eastAsia="Times New Roman" w:cs="Times New Roman"/>
          <w:szCs w:val="24"/>
        </w:rPr>
      </w:pPr>
      <w:r w:rsidRPr="00781CB9">
        <w:rPr>
          <w:rFonts w:eastAsia="Times New Roman" w:cs="Times New Roman"/>
          <w:b/>
          <w:szCs w:val="24"/>
        </w:rPr>
        <w:t>ΕΛΕΝΗ ΑΥΛΩΝΙΤΟΥ:</w:t>
      </w:r>
      <w:r>
        <w:rPr>
          <w:rFonts w:eastAsia="Times New Roman" w:cs="Times New Roman"/>
          <w:szCs w:val="24"/>
        </w:rPr>
        <w:t xml:space="preserve"> Κ</w:t>
      </w:r>
      <w:r w:rsidRPr="00781CB9">
        <w:rPr>
          <w:rFonts w:eastAsia="Times New Roman" w:cs="Times New Roman"/>
          <w:szCs w:val="24"/>
        </w:rPr>
        <w:t>υρίες και κύριοι συνάδελφοι</w:t>
      </w:r>
      <w:r>
        <w:rPr>
          <w:rFonts w:eastAsia="Times New Roman" w:cs="Times New Roman"/>
          <w:szCs w:val="24"/>
        </w:rPr>
        <w:t>,</w:t>
      </w:r>
      <w:r w:rsidRPr="00781CB9">
        <w:rPr>
          <w:rFonts w:eastAsia="Times New Roman" w:cs="Times New Roman"/>
          <w:szCs w:val="24"/>
        </w:rPr>
        <w:t xml:space="preserve"> στο σημερινό σχέδιο νόμου του Υπουρ</w:t>
      </w:r>
      <w:r w:rsidRPr="00781CB9">
        <w:rPr>
          <w:rFonts w:eastAsia="Times New Roman" w:cs="Times New Roman"/>
          <w:szCs w:val="24"/>
        </w:rPr>
        <w:t xml:space="preserve">γείου Οικονομίας </w:t>
      </w:r>
      <w:r>
        <w:rPr>
          <w:rFonts w:eastAsia="Times New Roman" w:cs="Times New Roman"/>
          <w:szCs w:val="24"/>
        </w:rPr>
        <w:t>κ</w:t>
      </w:r>
      <w:r w:rsidRPr="00781CB9">
        <w:rPr>
          <w:rFonts w:eastAsia="Times New Roman" w:cs="Times New Roman"/>
          <w:szCs w:val="24"/>
        </w:rPr>
        <w:t xml:space="preserve">αι Ανάπτυξης </w:t>
      </w:r>
      <w:r>
        <w:rPr>
          <w:rFonts w:eastAsia="Times New Roman" w:cs="Times New Roman"/>
          <w:szCs w:val="24"/>
        </w:rPr>
        <w:t>«Ε</w:t>
      </w:r>
      <w:r w:rsidRPr="00781CB9">
        <w:rPr>
          <w:rFonts w:eastAsia="Times New Roman" w:cs="Times New Roman"/>
          <w:szCs w:val="24"/>
        </w:rPr>
        <w:t xml:space="preserve">ναρμόνιση της ελληνικής νομοθεσίας </w:t>
      </w:r>
      <w:r>
        <w:rPr>
          <w:rFonts w:eastAsia="Times New Roman" w:cs="Times New Roman"/>
          <w:szCs w:val="24"/>
        </w:rPr>
        <w:t>μ</w:t>
      </w:r>
      <w:r w:rsidRPr="00781CB9">
        <w:rPr>
          <w:rFonts w:eastAsia="Times New Roman" w:cs="Times New Roman"/>
          <w:szCs w:val="24"/>
        </w:rPr>
        <w:t xml:space="preserve">ε </w:t>
      </w:r>
      <w:r>
        <w:rPr>
          <w:rFonts w:eastAsia="Times New Roman" w:cs="Times New Roman"/>
          <w:szCs w:val="24"/>
        </w:rPr>
        <w:t>ε</w:t>
      </w:r>
      <w:r w:rsidRPr="00781CB9">
        <w:rPr>
          <w:rFonts w:eastAsia="Times New Roman" w:cs="Times New Roman"/>
          <w:szCs w:val="24"/>
        </w:rPr>
        <w:t>υρωπ</w:t>
      </w:r>
      <w:r>
        <w:rPr>
          <w:rFonts w:eastAsia="Times New Roman" w:cs="Times New Roman"/>
          <w:szCs w:val="24"/>
        </w:rPr>
        <w:t xml:space="preserve">αϊκή </w:t>
      </w:r>
      <w:r>
        <w:rPr>
          <w:rFonts w:eastAsia="Times New Roman" w:cs="Times New Roman"/>
          <w:szCs w:val="24"/>
        </w:rPr>
        <w:t>Ο</w:t>
      </w:r>
      <w:r>
        <w:rPr>
          <w:rFonts w:eastAsia="Times New Roman" w:cs="Times New Roman"/>
          <w:szCs w:val="24"/>
        </w:rPr>
        <w:t xml:space="preserve">δηγία και άλλες διατάξεις», </w:t>
      </w:r>
      <w:r w:rsidRPr="00781CB9">
        <w:rPr>
          <w:rFonts w:eastAsia="Times New Roman" w:cs="Times New Roman"/>
          <w:szCs w:val="24"/>
        </w:rPr>
        <w:t xml:space="preserve">θα ήθελα </w:t>
      </w:r>
      <w:r>
        <w:rPr>
          <w:rFonts w:eastAsia="Times New Roman" w:cs="Times New Roman"/>
          <w:szCs w:val="24"/>
        </w:rPr>
        <w:t>σ</w:t>
      </w:r>
      <w:r w:rsidRPr="00781CB9">
        <w:rPr>
          <w:rFonts w:eastAsia="Times New Roman" w:cs="Times New Roman"/>
          <w:szCs w:val="24"/>
        </w:rPr>
        <w:t>το σύντομο χρόνο της ομιλίας μου να αναφερθώ στην τροπολογία που αφορά την προστασία της πρώτης κατοικίας</w:t>
      </w:r>
      <w:r>
        <w:rPr>
          <w:rFonts w:eastAsia="Times New Roman" w:cs="Times New Roman"/>
          <w:szCs w:val="24"/>
        </w:rPr>
        <w:t>,</w:t>
      </w:r>
      <w:r w:rsidRPr="00781CB9">
        <w:rPr>
          <w:rFonts w:eastAsia="Times New Roman" w:cs="Times New Roman"/>
          <w:szCs w:val="24"/>
        </w:rPr>
        <w:t xml:space="preserve"> καθώς όλοι αντιλαμβανόμαστε </w:t>
      </w:r>
      <w:r>
        <w:rPr>
          <w:rFonts w:eastAsia="Times New Roman" w:cs="Times New Roman"/>
          <w:szCs w:val="24"/>
        </w:rPr>
        <w:t>π</w:t>
      </w:r>
      <w:r w:rsidRPr="00781CB9">
        <w:rPr>
          <w:rFonts w:eastAsia="Times New Roman" w:cs="Times New Roman"/>
          <w:szCs w:val="24"/>
        </w:rPr>
        <w:t>όσο σημαντική είναι για πάρα πολύ κόσμο</w:t>
      </w:r>
      <w:r>
        <w:rPr>
          <w:rFonts w:eastAsia="Times New Roman" w:cs="Times New Roman"/>
          <w:szCs w:val="24"/>
        </w:rPr>
        <w:t>,</w:t>
      </w:r>
      <w:r w:rsidRPr="00781CB9">
        <w:rPr>
          <w:rFonts w:eastAsia="Times New Roman" w:cs="Times New Roman"/>
          <w:szCs w:val="24"/>
        </w:rPr>
        <w:t xml:space="preserve"> που βρίσκεται σε αδυναμία αποπληρωμής</w:t>
      </w:r>
      <w:r>
        <w:rPr>
          <w:rFonts w:eastAsia="Times New Roman" w:cs="Times New Roman"/>
          <w:szCs w:val="24"/>
        </w:rPr>
        <w:t>, ό</w:t>
      </w:r>
      <w:r w:rsidRPr="00781CB9">
        <w:rPr>
          <w:rFonts w:eastAsia="Times New Roman" w:cs="Times New Roman"/>
          <w:szCs w:val="24"/>
        </w:rPr>
        <w:t xml:space="preserve">χι φυσικά </w:t>
      </w:r>
      <w:r>
        <w:rPr>
          <w:rFonts w:eastAsia="Times New Roman" w:cs="Times New Roman"/>
          <w:szCs w:val="24"/>
        </w:rPr>
        <w:t>μ</w:t>
      </w:r>
      <w:r w:rsidRPr="00781CB9">
        <w:rPr>
          <w:rFonts w:eastAsia="Times New Roman" w:cs="Times New Roman"/>
          <w:szCs w:val="24"/>
        </w:rPr>
        <w:t>ε δική του υπαιτιότητα</w:t>
      </w:r>
      <w:r>
        <w:rPr>
          <w:rFonts w:eastAsia="Times New Roman" w:cs="Times New Roman"/>
          <w:szCs w:val="24"/>
        </w:rPr>
        <w:t>,</w:t>
      </w:r>
      <w:r w:rsidRPr="00781CB9">
        <w:rPr>
          <w:rFonts w:eastAsia="Times New Roman" w:cs="Times New Roman"/>
          <w:szCs w:val="24"/>
        </w:rPr>
        <w:t xml:space="preserve"> αλλά εξαιτίας των πολιτικών της Νέας Δημοκρατίας και ΠΑΣΟΚ που οδήγησαν τη χώρα στα μνημόνια</w:t>
      </w:r>
      <w:r>
        <w:rPr>
          <w:rFonts w:eastAsia="Times New Roman" w:cs="Times New Roman"/>
          <w:szCs w:val="24"/>
        </w:rPr>
        <w:t>,</w:t>
      </w:r>
      <w:r w:rsidRPr="00781CB9">
        <w:rPr>
          <w:rFonts w:eastAsia="Times New Roman" w:cs="Times New Roman"/>
          <w:szCs w:val="24"/>
        </w:rPr>
        <w:t xml:space="preserve"> στέλνοντας ένα εκατομμύριο εργαζόμενους στην α</w:t>
      </w:r>
      <w:r w:rsidRPr="00781CB9">
        <w:rPr>
          <w:rFonts w:eastAsia="Times New Roman" w:cs="Times New Roman"/>
          <w:szCs w:val="24"/>
        </w:rPr>
        <w:t>νεργία και όλη την κοινωνία στη δυστυχία και την απόγνωση</w:t>
      </w:r>
      <w:r>
        <w:rPr>
          <w:rFonts w:eastAsia="Times New Roman" w:cs="Times New Roman"/>
          <w:szCs w:val="24"/>
        </w:rPr>
        <w:t>.</w:t>
      </w:r>
    </w:p>
    <w:p w14:paraId="4EC1919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w:t>
      </w:r>
      <w:r w:rsidRPr="00781CB9">
        <w:rPr>
          <w:rFonts w:eastAsia="Times New Roman" w:cs="Times New Roman"/>
          <w:szCs w:val="24"/>
        </w:rPr>
        <w:t>ς πιάσουμε όμως το νήμα από την αρχή</w:t>
      </w:r>
      <w:r>
        <w:rPr>
          <w:rFonts w:eastAsia="Times New Roman" w:cs="Times New Roman"/>
          <w:szCs w:val="24"/>
        </w:rPr>
        <w:t>. Την 1</w:t>
      </w:r>
      <w:r w:rsidRPr="00CC3195">
        <w:rPr>
          <w:rFonts w:eastAsia="Times New Roman" w:cs="Times New Roman"/>
          <w:szCs w:val="24"/>
          <w:vertAlign w:val="superscript"/>
        </w:rPr>
        <w:t>η</w:t>
      </w:r>
      <w:r>
        <w:rPr>
          <w:rFonts w:eastAsia="Times New Roman" w:cs="Times New Roman"/>
          <w:szCs w:val="24"/>
        </w:rPr>
        <w:t xml:space="preserve"> Ιανουαρίου του 2015, </w:t>
      </w:r>
      <w:r w:rsidRPr="00781CB9">
        <w:rPr>
          <w:rFonts w:eastAsia="Times New Roman" w:cs="Times New Roman"/>
          <w:szCs w:val="24"/>
        </w:rPr>
        <w:t xml:space="preserve">δηλαδή </w:t>
      </w:r>
      <w:r>
        <w:rPr>
          <w:rFonts w:eastAsia="Times New Roman" w:cs="Times New Roman"/>
          <w:szCs w:val="24"/>
        </w:rPr>
        <w:t>είκοσι πέντε η</w:t>
      </w:r>
      <w:r w:rsidRPr="00781CB9">
        <w:rPr>
          <w:rFonts w:eastAsia="Times New Roman" w:cs="Times New Roman"/>
          <w:szCs w:val="24"/>
        </w:rPr>
        <w:t>μέρες πριν τις εκλογές</w:t>
      </w:r>
      <w:r>
        <w:rPr>
          <w:rFonts w:eastAsia="Times New Roman" w:cs="Times New Roman"/>
          <w:szCs w:val="24"/>
        </w:rPr>
        <w:t>,</w:t>
      </w:r>
      <w:r w:rsidRPr="00781CB9">
        <w:rPr>
          <w:rFonts w:eastAsia="Times New Roman" w:cs="Times New Roman"/>
          <w:szCs w:val="24"/>
        </w:rPr>
        <w:t xml:space="preserve"> δεν υπήρχε κα</w:t>
      </w:r>
      <w:r>
        <w:rPr>
          <w:rFonts w:eastAsia="Times New Roman" w:cs="Times New Roman"/>
          <w:szCs w:val="24"/>
        </w:rPr>
        <w:t>μ</w:t>
      </w:r>
      <w:r w:rsidRPr="00781CB9">
        <w:rPr>
          <w:rFonts w:eastAsia="Times New Roman" w:cs="Times New Roman"/>
          <w:szCs w:val="24"/>
        </w:rPr>
        <w:t>μία προστασία πρώτης κατοικίας</w:t>
      </w:r>
      <w:r>
        <w:rPr>
          <w:rFonts w:eastAsia="Times New Roman" w:cs="Times New Roman"/>
          <w:szCs w:val="24"/>
        </w:rPr>
        <w:t xml:space="preserve">. Αντίθετα, </w:t>
      </w:r>
      <w:r w:rsidRPr="00781CB9">
        <w:rPr>
          <w:rFonts w:eastAsia="Times New Roman" w:cs="Times New Roman"/>
          <w:szCs w:val="24"/>
        </w:rPr>
        <w:t>υπήρχε πλήρης απελευθέρωση τω</w:t>
      </w:r>
      <w:r w:rsidRPr="00781CB9">
        <w:rPr>
          <w:rFonts w:eastAsia="Times New Roman" w:cs="Times New Roman"/>
          <w:szCs w:val="24"/>
        </w:rPr>
        <w:t>ν πλειστηριασμών</w:t>
      </w:r>
      <w:r>
        <w:rPr>
          <w:rFonts w:eastAsia="Times New Roman" w:cs="Times New Roman"/>
          <w:szCs w:val="24"/>
        </w:rPr>
        <w:t>. Η</w:t>
      </w:r>
      <w:r w:rsidRPr="00781CB9">
        <w:rPr>
          <w:rFonts w:eastAsia="Times New Roman" w:cs="Times New Roman"/>
          <w:szCs w:val="24"/>
        </w:rPr>
        <w:t xml:space="preserve"> Νέα Δη</w:t>
      </w:r>
      <w:r w:rsidRPr="00781CB9">
        <w:rPr>
          <w:rFonts w:eastAsia="Times New Roman" w:cs="Times New Roman"/>
          <w:szCs w:val="24"/>
        </w:rPr>
        <w:lastRenderedPageBreak/>
        <w:t xml:space="preserve">μοκρατία και </w:t>
      </w:r>
      <w:r>
        <w:rPr>
          <w:rFonts w:eastAsia="Times New Roman" w:cs="Times New Roman"/>
          <w:szCs w:val="24"/>
        </w:rPr>
        <w:t xml:space="preserve">το </w:t>
      </w:r>
      <w:r w:rsidRPr="00781CB9">
        <w:rPr>
          <w:rFonts w:eastAsia="Times New Roman" w:cs="Times New Roman"/>
          <w:szCs w:val="24"/>
        </w:rPr>
        <w:t xml:space="preserve">ΠΑΣΟΚ </w:t>
      </w:r>
      <w:r>
        <w:rPr>
          <w:rFonts w:eastAsia="Times New Roman" w:cs="Times New Roman"/>
          <w:szCs w:val="24"/>
        </w:rPr>
        <w:t>φ</w:t>
      </w:r>
      <w:r w:rsidRPr="00781CB9">
        <w:rPr>
          <w:rFonts w:eastAsia="Times New Roman" w:cs="Times New Roman"/>
          <w:szCs w:val="24"/>
        </w:rPr>
        <w:t>εύγοντας</w:t>
      </w:r>
      <w:r>
        <w:rPr>
          <w:rFonts w:eastAsia="Times New Roman" w:cs="Times New Roman"/>
          <w:szCs w:val="24"/>
        </w:rPr>
        <w:t xml:space="preserve"> </w:t>
      </w:r>
      <w:r w:rsidRPr="00781CB9">
        <w:rPr>
          <w:rFonts w:eastAsia="Times New Roman" w:cs="Times New Roman"/>
          <w:szCs w:val="24"/>
        </w:rPr>
        <w:t>άφησαν απροστάτευτους όλους τους δανειολήπτες</w:t>
      </w:r>
      <w:r>
        <w:rPr>
          <w:rFonts w:eastAsia="Times New Roman" w:cs="Times New Roman"/>
          <w:szCs w:val="24"/>
        </w:rPr>
        <w:t>,</w:t>
      </w:r>
      <w:r w:rsidRPr="00781CB9">
        <w:rPr>
          <w:rFonts w:eastAsia="Times New Roman" w:cs="Times New Roman"/>
          <w:szCs w:val="24"/>
        </w:rPr>
        <w:t xml:space="preserve"> πιστεύοντας ότι έτσι κάνουν ένα ακόμα βήμα να πετύχουν γρη</w:t>
      </w:r>
      <w:r>
        <w:rPr>
          <w:rFonts w:eastAsia="Times New Roman" w:cs="Times New Roman"/>
          <w:szCs w:val="24"/>
        </w:rPr>
        <w:t xml:space="preserve">γορότερα την αριστερή παρένθεση. </w:t>
      </w:r>
    </w:p>
    <w:p w14:paraId="4EC1919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Όχι! Δ</w:t>
      </w:r>
      <w:r w:rsidRPr="00781CB9">
        <w:rPr>
          <w:rFonts w:eastAsia="Times New Roman" w:cs="Times New Roman"/>
          <w:szCs w:val="24"/>
        </w:rPr>
        <w:t>εν ξέχασ</w:t>
      </w:r>
      <w:r>
        <w:rPr>
          <w:rFonts w:eastAsia="Times New Roman" w:cs="Times New Roman"/>
          <w:szCs w:val="24"/>
        </w:rPr>
        <w:t>αν</w:t>
      </w:r>
      <w:r w:rsidRPr="00781CB9">
        <w:rPr>
          <w:rFonts w:eastAsia="Times New Roman" w:cs="Times New Roman"/>
          <w:szCs w:val="24"/>
        </w:rPr>
        <w:t xml:space="preserve"> να ψηφίσουν νόμο για την προστασία της πρώ</w:t>
      </w:r>
      <w:r w:rsidRPr="00781CB9">
        <w:rPr>
          <w:rFonts w:eastAsia="Times New Roman" w:cs="Times New Roman"/>
          <w:szCs w:val="24"/>
        </w:rPr>
        <w:t>της κατοικίας</w:t>
      </w:r>
      <w:r>
        <w:rPr>
          <w:rFonts w:eastAsia="Times New Roman" w:cs="Times New Roman"/>
          <w:szCs w:val="24"/>
        </w:rPr>
        <w:t>. Ή</w:t>
      </w:r>
      <w:r w:rsidRPr="00781CB9">
        <w:rPr>
          <w:rFonts w:eastAsia="Times New Roman" w:cs="Times New Roman"/>
          <w:szCs w:val="24"/>
        </w:rPr>
        <w:t>ταν στρατηγική επιλογή τους για το μικροκομματικό τους συμφέρον και ουδόλως ενδιαφέρθηκαν για τα σπίτια του κοσμάκη</w:t>
      </w:r>
      <w:r>
        <w:rPr>
          <w:rFonts w:eastAsia="Times New Roman" w:cs="Times New Roman"/>
          <w:szCs w:val="24"/>
        </w:rPr>
        <w:t>. Π</w:t>
      </w:r>
      <w:r w:rsidRPr="00781CB9">
        <w:rPr>
          <w:rFonts w:eastAsia="Times New Roman" w:cs="Times New Roman"/>
          <w:szCs w:val="24"/>
        </w:rPr>
        <w:t>αρ</w:t>
      </w:r>
      <w:r>
        <w:rPr>
          <w:rFonts w:eastAsia="Times New Roman" w:cs="Times New Roman"/>
          <w:szCs w:val="24"/>
        </w:rPr>
        <w:t xml:space="preserve">’ </w:t>
      </w:r>
      <w:r w:rsidRPr="00781CB9">
        <w:rPr>
          <w:rFonts w:eastAsia="Times New Roman" w:cs="Times New Roman"/>
          <w:szCs w:val="24"/>
        </w:rPr>
        <w:t>όλα αυτά ο νόμος Κατσέλη παρατάθηκε και ενισχύθηκε με το νόμο Κατσέλη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781CB9">
        <w:rPr>
          <w:rFonts w:eastAsia="Times New Roman" w:cs="Times New Roman"/>
          <w:szCs w:val="24"/>
        </w:rPr>
        <w:t>Σταθάκη</w:t>
      </w:r>
      <w:r>
        <w:rPr>
          <w:rFonts w:eastAsia="Times New Roman" w:cs="Times New Roman"/>
          <w:szCs w:val="24"/>
        </w:rPr>
        <w:t>,</w:t>
      </w:r>
      <w:r w:rsidRPr="00781CB9">
        <w:rPr>
          <w:rFonts w:eastAsia="Times New Roman" w:cs="Times New Roman"/>
          <w:szCs w:val="24"/>
        </w:rPr>
        <w:t xml:space="preserve"> προστατεύοντας όλα αυτά τα χρόνια από</w:t>
      </w:r>
      <w:r w:rsidRPr="00781CB9">
        <w:rPr>
          <w:rFonts w:eastAsia="Times New Roman" w:cs="Times New Roman"/>
          <w:szCs w:val="24"/>
        </w:rPr>
        <w:t xml:space="preserve"> το 2015 και μετά τη λαϊκή κατοικία</w:t>
      </w:r>
      <w:r>
        <w:rPr>
          <w:rFonts w:eastAsia="Times New Roman" w:cs="Times New Roman"/>
          <w:szCs w:val="24"/>
        </w:rPr>
        <w:t>.</w:t>
      </w:r>
      <w:r w:rsidRPr="00781CB9">
        <w:rPr>
          <w:rFonts w:eastAsia="Times New Roman" w:cs="Times New Roman"/>
          <w:szCs w:val="24"/>
        </w:rPr>
        <w:t xml:space="preserve"> Βεβαίως</w:t>
      </w:r>
      <w:r>
        <w:rPr>
          <w:rFonts w:eastAsia="Times New Roman" w:cs="Times New Roman"/>
          <w:szCs w:val="24"/>
        </w:rPr>
        <w:t>,</w:t>
      </w:r>
      <w:r w:rsidRPr="00781CB9">
        <w:rPr>
          <w:rFonts w:eastAsia="Times New Roman" w:cs="Times New Roman"/>
          <w:szCs w:val="24"/>
        </w:rPr>
        <w:t xml:space="preserve"> οι βίλες με τις πισίνες</w:t>
      </w:r>
      <w:r>
        <w:rPr>
          <w:rFonts w:eastAsia="Times New Roman" w:cs="Times New Roman"/>
          <w:szCs w:val="24"/>
        </w:rPr>
        <w:t>, τα</w:t>
      </w:r>
      <w:r w:rsidRPr="00781CB9">
        <w:rPr>
          <w:rFonts w:eastAsia="Times New Roman" w:cs="Times New Roman"/>
          <w:szCs w:val="24"/>
        </w:rPr>
        <w:t xml:space="preserve"> </w:t>
      </w:r>
      <w:r>
        <w:rPr>
          <w:rFonts w:eastAsia="Times New Roman" w:cs="Times New Roman"/>
          <w:szCs w:val="24"/>
        </w:rPr>
        <w:t>τζακούζι,</w:t>
      </w:r>
      <w:r w:rsidRPr="00781CB9">
        <w:rPr>
          <w:rFonts w:eastAsia="Times New Roman" w:cs="Times New Roman"/>
          <w:szCs w:val="24"/>
        </w:rPr>
        <w:t xml:space="preserve"> τις σάουνες που φτιάχτηκαν </w:t>
      </w:r>
      <w:r>
        <w:rPr>
          <w:rFonts w:eastAsia="Times New Roman" w:cs="Times New Roman"/>
          <w:szCs w:val="24"/>
        </w:rPr>
        <w:t xml:space="preserve">με δάνεια «αέρα» </w:t>
      </w:r>
      <w:r w:rsidRPr="00781CB9">
        <w:rPr>
          <w:rFonts w:eastAsia="Times New Roman" w:cs="Times New Roman"/>
          <w:szCs w:val="24"/>
        </w:rPr>
        <w:t>χωρίς εγγυήσεις</w:t>
      </w:r>
      <w:r>
        <w:rPr>
          <w:rFonts w:eastAsia="Times New Roman" w:cs="Times New Roman"/>
          <w:szCs w:val="24"/>
        </w:rPr>
        <w:t xml:space="preserve"> </w:t>
      </w:r>
      <w:r w:rsidRPr="00781CB9">
        <w:rPr>
          <w:rFonts w:eastAsia="Times New Roman" w:cs="Times New Roman"/>
          <w:szCs w:val="24"/>
        </w:rPr>
        <w:t>δεν προστατεύτηκαν</w:t>
      </w:r>
      <w:r>
        <w:rPr>
          <w:rFonts w:eastAsia="Times New Roman" w:cs="Times New Roman"/>
          <w:szCs w:val="24"/>
        </w:rPr>
        <w:t>.</w:t>
      </w:r>
    </w:p>
    <w:p w14:paraId="4EC1919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w:t>
      </w:r>
      <w:r w:rsidRPr="00781CB9">
        <w:rPr>
          <w:rFonts w:eastAsia="Times New Roman" w:cs="Times New Roman"/>
          <w:szCs w:val="24"/>
        </w:rPr>
        <w:t>ήμερα</w:t>
      </w:r>
      <w:r>
        <w:rPr>
          <w:rFonts w:eastAsia="Times New Roman" w:cs="Times New Roman"/>
          <w:szCs w:val="24"/>
        </w:rPr>
        <w:t>,</w:t>
      </w:r>
      <w:r w:rsidRPr="00781CB9">
        <w:rPr>
          <w:rFonts w:eastAsia="Times New Roman" w:cs="Times New Roman"/>
          <w:szCs w:val="24"/>
        </w:rPr>
        <w:t xml:space="preserve"> η </w:t>
      </w:r>
      <w:r>
        <w:rPr>
          <w:rFonts w:eastAsia="Times New Roman" w:cs="Times New Roman"/>
          <w:szCs w:val="24"/>
        </w:rPr>
        <w:t>Κυβέρνηση κλείνει</w:t>
      </w:r>
      <w:r w:rsidRPr="00781CB9">
        <w:rPr>
          <w:rFonts w:eastAsia="Times New Roman" w:cs="Times New Roman"/>
          <w:szCs w:val="24"/>
        </w:rPr>
        <w:t xml:space="preserve"> αυτή</w:t>
      </w:r>
      <w:r>
        <w:rPr>
          <w:rFonts w:eastAsia="Times New Roman" w:cs="Times New Roman"/>
          <w:szCs w:val="24"/>
        </w:rPr>
        <w:t>ν</w:t>
      </w:r>
      <w:r w:rsidRPr="00781CB9">
        <w:rPr>
          <w:rFonts w:eastAsia="Times New Roman" w:cs="Times New Roman"/>
          <w:szCs w:val="24"/>
        </w:rPr>
        <w:t xml:space="preserve"> την εκκρεμότητα</w:t>
      </w:r>
      <w:r>
        <w:rPr>
          <w:rFonts w:eastAsia="Times New Roman" w:cs="Times New Roman"/>
          <w:szCs w:val="24"/>
        </w:rPr>
        <w:t>,</w:t>
      </w:r>
      <w:r w:rsidRPr="00781CB9">
        <w:rPr>
          <w:rFonts w:eastAsia="Times New Roman" w:cs="Times New Roman"/>
          <w:szCs w:val="24"/>
        </w:rPr>
        <w:t xml:space="preserve"> προστατεύοντας τη συντριπτική πλειοψηφία των δανειοληπτών</w:t>
      </w:r>
      <w:r>
        <w:rPr>
          <w:rFonts w:eastAsia="Times New Roman" w:cs="Times New Roman"/>
          <w:szCs w:val="24"/>
        </w:rPr>
        <w:t xml:space="preserve">. Να θυμίσω τις δύο </w:t>
      </w:r>
      <w:proofErr w:type="spellStart"/>
      <w:r>
        <w:rPr>
          <w:rFonts w:eastAsia="Times New Roman" w:cs="Times New Roman"/>
          <w:szCs w:val="24"/>
        </w:rPr>
        <w:t>ανακεφαλαιοποιήσεις</w:t>
      </w:r>
      <w:proofErr w:type="spellEnd"/>
      <w:r w:rsidRPr="00781CB9">
        <w:rPr>
          <w:rFonts w:eastAsia="Times New Roman" w:cs="Times New Roman"/>
          <w:szCs w:val="24"/>
        </w:rPr>
        <w:t xml:space="preserve"> τραπεζών</w:t>
      </w:r>
      <w:r>
        <w:rPr>
          <w:rFonts w:eastAsia="Times New Roman" w:cs="Times New Roman"/>
          <w:szCs w:val="24"/>
        </w:rPr>
        <w:t xml:space="preserve">, που κάνατε, κύριοι της Νέας Δημοκρατίας </w:t>
      </w:r>
      <w:r w:rsidRPr="00781CB9">
        <w:rPr>
          <w:rFonts w:eastAsia="Times New Roman" w:cs="Times New Roman"/>
          <w:szCs w:val="24"/>
        </w:rPr>
        <w:t xml:space="preserve">και </w:t>
      </w:r>
      <w:r>
        <w:rPr>
          <w:rFonts w:eastAsia="Times New Roman" w:cs="Times New Roman"/>
          <w:szCs w:val="24"/>
        </w:rPr>
        <w:t xml:space="preserve">του </w:t>
      </w:r>
      <w:r w:rsidRPr="00781CB9">
        <w:rPr>
          <w:rFonts w:eastAsia="Times New Roman" w:cs="Times New Roman"/>
          <w:szCs w:val="24"/>
        </w:rPr>
        <w:t>ΠΑΣΟΚ</w:t>
      </w:r>
      <w:r>
        <w:rPr>
          <w:rFonts w:eastAsia="Times New Roman" w:cs="Times New Roman"/>
          <w:szCs w:val="24"/>
        </w:rPr>
        <w:t>, που όχι μόνο δεν ανακτήσατε</w:t>
      </w:r>
      <w:r w:rsidRPr="00781CB9">
        <w:rPr>
          <w:rFonts w:eastAsia="Times New Roman" w:cs="Times New Roman"/>
          <w:szCs w:val="24"/>
        </w:rPr>
        <w:t xml:space="preserve"> την εμπιστοσύνη στις ελληνικές τράπεζες</w:t>
      </w:r>
      <w:r>
        <w:rPr>
          <w:rFonts w:eastAsia="Times New Roman" w:cs="Times New Roman"/>
          <w:szCs w:val="24"/>
        </w:rPr>
        <w:t>,</w:t>
      </w:r>
      <w:r w:rsidRPr="00781CB9">
        <w:rPr>
          <w:rFonts w:eastAsia="Times New Roman" w:cs="Times New Roman"/>
          <w:szCs w:val="24"/>
        </w:rPr>
        <w:t xml:space="preserve"> αλλά αντιθέτως</w:t>
      </w:r>
      <w:r>
        <w:rPr>
          <w:rFonts w:eastAsia="Times New Roman" w:cs="Times New Roman"/>
          <w:szCs w:val="24"/>
        </w:rPr>
        <w:t>,</w:t>
      </w:r>
      <w:r w:rsidRPr="00781CB9">
        <w:rPr>
          <w:rFonts w:eastAsia="Times New Roman" w:cs="Times New Roman"/>
          <w:szCs w:val="24"/>
        </w:rPr>
        <w:t xml:space="preserve"> η κεφαλα</w:t>
      </w:r>
      <w:r w:rsidRPr="00781CB9">
        <w:rPr>
          <w:rFonts w:eastAsia="Times New Roman" w:cs="Times New Roman"/>
          <w:szCs w:val="24"/>
        </w:rPr>
        <w:t>ιακή τους επάρκεια επιδεινώθηκε</w:t>
      </w:r>
      <w:r>
        <w:rPr>
          <w:rFonts w:eastAsia="Times New Roman" w:cs="Times New Roman"/>
          <w:szCs w:val="24"/>
        </w:rPr>
        <w:t>. Φορτώ</w:t>
      </w:r>
      <w:r>
        <w:rPr>
          <w:rFonts w:eastAsia="Times New Roman" w:cs="Times New Roman"/>
          <w:szCs w:val="24"/>
        </w:rPr>
        <w:lastRenderedPageBreak/>
        <w:t>σατε με</w:t>
      </w:r>
      <w:r w:rsidRPr="00781CB9">
        <w:rPr>
          <w:rFonts w:eastAsia="Times New Roman" w:cs="Times New Roman"/>
          <w:szCs w:val="24"/>
        </w:rPr>
        <w:t xml:space="preserve"> 45 δι</w:t>
      </w:r>
      <w:r>
        <w:rPr>
          <w:rFonts w:eastAsia="Times New Roman" w:cs="Times New Roman"/>
          <w:szCs w:val="24"/>
        </w:rPr>
        <w:t>σεκατομμύρια</w:t>
      </w:r>
      <w:r w:rsidRPr="00781CB9">
        <w:rPr>
          <w:rFonts w:eastAsia="Times New Roman" w:cs="Times New Roman"/>
          <w:szCs w:val="24"/>
        </w:rPr>
        <w:t xml:space="preserve"> </w:t>
      </w:r>
      <w:r>
        <w:rPr>
          <w:rFonts w:eastAsia="Times New Roman" w:cs="Times New Roman"/>
          <w:szCs w:val="24"/>
        </w:rPr>
        <w:t>το δημόσιο χρέος με τι</w:t>
      </w:r>
      <w:r w:rsidRPr="00781CB9">
        <w:rPr>
          <w:rFonts w:eastAsia="Times New Roman" w:cs="Times New Roman"/>
          <w:szCs w:val="24"/>
        </w:rPr>
        <w:t xml:space="preserve">ς </w:t>
      </w:r>
      <w:proofErr w:type="spellStart"/>
      <w:r w:rsidRPr="00781CB9">
        <w:rPr>
          <w:rFonts w:eastAsia="Times New Roman" w:cs="Times New Roman"/>
          <w:szCs w:val="24"/>
        </w:rPr>
        <w:t>ανακεφαλαιοπο</w:t>
      </w:r>
      <w:r>
        <w:rPr>
          <w:rFonts w:eastAsia="Times New Roman" w:cs="Times New Roman"/>
          <w:szCs w:val="24"/>
        </w:rPr>
        <w:t>ιήσεις</w:t>
      </w:r>
      <w:proofErr w:type="spellEnd"/>
      <w:r w:rsidRPr="00781CB9">
        <w:rPr>
          <w:rFonts w:eastAsia="Times New Roman" w:cs="Times New Roman"/>
          <w:szCs w:val="24"/>
        </w:rPr>
        <w:t xml:space="preserve"> που κάν</w:t>
      </w:r>
      <w:r>
        <w:rPr>
          <w:rFonts w:eastAsia="Times New Roman" w:cs="Times New Roman"/>
          <w:szCs w:val="24"/>
        </w:rPr>
        <w:t>ατε, α</w:t>
      </w:r>
      <w:r w:rsidRPr="00781CB9">
        <w:rPr>
          <w:rFonts w:eastAsia="Times New Roman" w:cs="Times New Roman"/>
          <w:szCs w:val="24"/>
        </w:rPr>
        <w:t>φού δεν καταφέρατε να τις αποσυνδέσετε από το δημόσιο χρέος</w:t>
      </w:r>
      <w:r>
        <w:rPr>
          <w:rFonts w:eastAsia="Times New Roman" w:cs="Times New Roman"/>
          <w:szCs w:val="24"/>
        </w:rPr>
        <w:t>,</w:t>
      </w:r>
      <w:r w:rsidRPr="00781CB9">
        <w:rPr>
          <w:rFonts w:eastAsia="Times New Roman" w:cs="Times New Roman"/>
          <w:szCs w:val="24"/>
        </w:rPr>
        <w:t xml:space="preserve"> πράγμα που κατάφεραν άλλες ευρωπαϊκές χώρες με το ίδιο πρόβλημα</w:t>
      </w:r>
      <w:r>
        <w:rPr>
          <w:rFonts w:eastAsia="Times New Roman" w:cs="Times New Roman"/>
          <w:szCs w:val="24"/>
        </w:rPr>
        <w:t>.</w:t>
      </w:r>
    </w:p>
    <w:p w14:paraId="4EC1919D" w14:textId="77777777" w:rsidR="008E01FC" w:rsidRDefault="002168A0">
      <w:pPr>
        <w:spacing w:line="600" w:lineRule="auto"/>
        <w:ind w:firstLine="720"/>
        <w:jc w:val="both"/>
        <w:rPr>
          <w:rFonts w:eastAsia="Times New Roman" w:cs="Times New Roman"/>
          <w:szCs w:val="24"/>
        </w:rPr>
      </w:pPr>
      <w:r w:rsidRPr="00781CB9">
        <w:rPr>
          <w:rFonts w:eastAsia="Times New Roman" w:cs="Times New Roman"/>
          <w:szCs w:val="24"/>
        </w:rPr>
        <w:t xml:space="preserve">Ένας από </w:t>
      </w:r>
      <w:r w:rsidRPr="00781CB9">
        <w:rPr>
          <w:rFonts w:eastAsia="Times New Roman" w:cs="Times New Roman"/>
          <w:szCs w:val="24"/>
        </w:rPr>
        <w:t xml:space="preserve">τους σοβαρότερους λόγους της αποτυχίας σας ήταν ότι οι </w:t>
      </w:r>
      <w:proofErr w:type="spellStart"/>
      <w:r w:rsidRPr="00781CB9">
        <w:rPr>
          <w:rFonts w:eastAsia="Times New Roman" w:cs="Times New Roman"/>
          <w:szCs w:val="24"/>
        </w:rPr>
        <w:t>ανακεφαλαιοποιήσεις</w:t>
      </w:r>
      <w:proofErr w:type="spellEnd"/>
      <w:r w:rsidRPr="00781CB9">
        <w:rPr>
          <w:rFonts w:eastAsia="Times New Roman" w:cs="Times New Roman"/>
          <w:szCs w:val="24"/>
        </w:rPr>
        <w:t xml:space="preserve"> που κάνατε δεν συνδέθηκαν με την επίλυση των μη εξυπηρετούμενων δανείων</w:t>
      </w:r>
      <w:r>
        <w:rPr>
          <w:rFonts w:eastAsia="Times New Roman" w:cs="Times New Roman"/>
          <w:szCs w:val="24"/>
        </w:rPr>
        <w:t>, μολονότι αυτά αυξάνονταν</w:t>
      </w:r>
      <w:r w:rsidRPr="00781CB9">
        <w:rPr>
          <w:rFonts w:eastAsia="Times New Roman" w:cs="Times New Roman"/>
          <w:szCs w:val="24"/>
        </w:rPr>
        <w:t xml:space="preserve"> ραγδαία</w:t>
      </w:r>
      <w:r>
        <w:rPr>
          <w:rFonts w:eastAsia="Times New Roman" w:cs="Times New Roman"/>
          <w:szCs w:val="24"/>
        </w:rPr>
        <w:t>.</w:t>
      </w:r>
      <w:r w:rsidRPr="00781CB9">
        <w:rPr>
          <w:rFonts w:eastAsia="Times New Roman" w:cs="Times New Roman"/>
          <w:szCs w:val="24"/>
        </w:rPr>
        <w:t xml:space="preserve"> Ποια ήταν αυτή </w:t>
      </w:r>
      <w:r>
        <w:rPr>
          <w:rFonts w:eastAsia="Times New Roman" w:cs="Times New Roman"/>
          <w:szCs w:val="24"/>
        </w:rPr>
        <w:t>η ραγδαία</w:t>
      </w:r>
      <w:r w:rsidRPr="00781CB9">
        <w:rPr>
          <w:rFonts w:eastAsia="Times New Roman" w:cs="Times New Roman"/>
          <w:szCs w:val="24"/>
        </w:rPr>
        <w:t xml:space="preserve"> αύξηση</w:t>
      </w:r>
      <w:r>
        <w:rPr>
          <w:rFonts w:eastAsia="Times New Roman" w:cs="Times New Roman"/>
          <w:szCs w:val="24"/>
        </w:rPr>
        <w:t>; Από τα 10 δισεκατομμύρια,</w:t>
      </w:r>
      <w:r w:rsidRPr="00781CB9">
        <w:rPr>
          <w:rFonts w:eastAsia="Times New Roman" w:cs="Times New Roman"/>
          <w:szCs w:val="24"/>
        </w:rPr>
        <w:t xml:space="preserve"> τα μη εξυπηρετο</w:t>
      </w:r>
      <w:r w:rsidRPr="00781CB9">
        <w:rPr>
          <w:rFonts w:eastAsia="Times New Roman" w:cs="Times New Roman"/>
          <w:szCs w:val="24"/>
        </w:rPr>
        <w:t>ύμενα δάνεια το 2009</w:t>
      </w:r>
      <w:r>
        <w:rPr>
          <w:rFonts w:eastAsia="Times New Roman" w:cs="Times New Roman"/>
          <w:szCs w:val="24"/>
        </w:rPr>
        <w:t>,</w:t>
      </w:r>
      <w:r w:rsidRPr="00781CB9">
        <w:rPr>
          <w:rFonts w:eastAsia="Times New Roman" w:cs="Times New Roman"/>
          <w:szCs w:val="24"/>
        </w:rPr>
        <w:t xml:space="preserve"> έφτασαν τα 8</w:t>
      </w:r>
      <w:r>
        <w:rPr>
          <w:rFonts w:eastAsia="Times New Roman" w:cs="Times New Roman"/>
          <w:szCs w:val="24"/>
        </w:rPr>
        <w:t>0 περίπου δισεκατομμύρια το</w:t>
      </w:r>
      <w:r w:rsidRPr="00781CB9">
        <w:rPr>
          <w:rFonts w:eastAsia="Times New Roman" w:cs="Times New Roman"/>
          <w:szCs w:val="24"/>
        </w:rPr>
        <w:t xml:space="preserve"> 2014</w:t>
      </w:r>
      <w:r>
        <w:rPr>
          <w:rFonts w:eastAsia="Times New Roman" w:cs="Times New Roman"/>
          <w:szCs w:val="24"/>
        </w:rPr>
        <w:t xml:space="preserve">, δηλαδή το πόσο τους οκταπλασιάστηκε ή, αν θέλετε, </w:t>
      </w:r>
      <w:r w:rsidRPr="00781CB9">
        <w:rPr>
          <w:rFonts w:eastAsia="Times New Roman" w:cs="Times New Roman"/>
          <w:szCs w:val="24"/>
        </w:rPr>
        <w:t xml:space="preserve">από το </w:t>
      </w:r>
      <w:r>
        <w:rPr>
          <w:rFonts w:eastAsia="Times New Roman" w:cs="Times New Roman"/>
          <w:szCs w:val="24"/>
        </w:rPr>
        <w:t>4</w:t>
      </w:r>
      <w:r w:rsidRPr="00781CB9">
        <w:rPr>
          <w:rFonts w:eastAsia="Times New Roman" w:cs="Times New Roman"/>
          <w:szCs w:val="24"/>
        </w:rPr>
        <w:t xml:space="preserve">,6% </w:t>
      </w:r>
      <w:r>
        <w:rPr>
          <w:rFonts w:eastAsia="Times New Roman" w:cs="Times New Roman"/>
          <w:szCs w:val="24"/>
        </w:rPr>
        <w:t>των</w:t>
      </w:r>
      <w:r w:rsidRPr="00781CB9">
        <w:rPr>
          <w:rFonts w:eastAsia="Times New Roman" w:cs="Times New Roman"/>
          <w:szCs w:val="24"/>
        </w:rPr>
        <w:t xml:space="preserve"> μη εξυπηρετούμενων δανείων το 2009</w:t>
      </w:r>
      <w:r>
        <w:rPr>
          <w:rFonts w:eastAsia="Times New Roman" w:cs="Times New Roman"/>
          <w:szCs w:val="24"/>
        </w:rPr>
        <w:t>, α</w:t>
      </w:r>
      <w:r w:rsidRPr="00781CB9">
        <w:rPr>
          <w:rFonts w:eastAsia="Times New Roman" w:cs="Times New Roman"/>
          <w:szCs w:val="24"/>
        </w:rPr>
        <w:t>νέβηκε</w:t>
      </w:r>
      <w:r>
        <w:rPr>
          <w:rFonts w:eastAsia="Times New Roman" w:cs="Times New Roman"/>
          <w:szCs w:val="24"/>
        </w:rPr>
        <w:t xml:space="preserve"> σ</w:t>
      </w:r>
      <w:r w:rsidRPr="00781CB9">
        <w:rPr>
          <w:rFonts w:eastAsia="Times New Roman" w:cs="Times New Roman"/>
          <w:szCs w:val="24"/>
        </w:rPr>
        <w:t>το 34% το 2014</w:t>
      </w:r>
      <w:r>
        <w:rPr>
          <w:rFonts w:eastAsia="Times New Roman" w:cs="Times New Roman"/>
          <w:szCs w:val="24"/>
        </w:rPr>
        <w:t>. Τ</w:t>
      </w:r>
      <w:r w:rsidRPr="00781CB9">
        <w:rPr>
          <w:rFonts w:eastAsia="Times New Roman" w:cs="Times New Roman"/>
          <w:szCs w:val="24"/>
        </w:rPr>
        <w:t>ο</w:t>
      </w:r>
      <w:r>
        <w:rPr>
          <w:rFonts w:eastAsia="Times New Roman" w:cs="Times New Roman"/>
          <w:szCs w:val="24"/>
        </w:rPr>
        <w:t xml:space="preserve"> ποσοστό αυτό ανέβηκε περαιτέρω, </w:t>
      </w:r>
      <w:r w:rsidRPr="00781CB9">
        <w:rPr>
          <w:rFonts w:eastAsia="Times New Roman" w:cs="Times New Roman"/>
          <w:szCs w:val="24"/>
        </w:rPr>
        <w:t xml:space="preserve">όταν από το 2015 και μετά </w:t>
      </w:r>
      <w:r w:rsidRPr="00781CB9">
        <w:rPr>
          <w:rFonts w:eastAsia="Times New Roman" w:cs="Times New Roman"/>
          <w:szCs w:val="24"/>
        </w:rPr>
        <w:t>ο ορισμός των μη εξυπηρετούμενων δανείων περιέλαβε και τα δάνεια αβέβαιη</w:t>
      </w:r>
      <w:r>
        <w:rPr>
          <w:rFonts w:eastAsia="Times New Roman" w:cs="Times New Roman"/>
          <w:szCs w:val="24"/>
        </w:rPr>
        <w:t>ς</w:t>
      </w:r>
      <w:r w:rsidRPr="00781CB9">
        <w:rPr>
          <w:rFonts w:eastAsia="Times New Roman" w:cs="Times New Roman"/>
          <w:szCs w:val="24"/>
        </w:rPr>
        <w:t xml:space="preserve"> </w:t>
      </w:r>
      <w:r>
        <w:rPr>
          <w:rFonts w:eastAsia="Times New Roman" w:cs="Times New Roman"/>
          <w:szCs w:val="24"/>
        </w:rPr>
        <w:t xml:space="preserve">είσπραξης. </w:t>
      </w:r>
    </w:p>
    <w:p w14:paraId="4EC1919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Γ</w:t>
      </w:r>
      <w:r w:rsidRPr="00781CB9">
        <w:rPr>
          <w:rFonts w:eastAsia="Times New Roman" w:cs="Times New Roman"/>
          <w:szCs w:val="24"/>
        </w:rPr>
        <w:t xml:space="preserve">νωρίζετε </w:t>
      </w:r>
      <w:r>
        <w:rPr>
          <w:rFonts w:eastAsia="Times New Roman" w:cs="Times New Roman"/>
          <w:szCs w:val="24"/>
        </w:rPr>
        <w:t>ότι όταν τα κόκκινα δάνεια</w:t>
      </w:r>
      <w:r w:rsidRPr="00781CB9">
        <w:rPr>
          <w:rFonts w:eastAsia="Times New Roman" w:cs="Times New Roman"/>
          <w:szCs w:val="24"/>
        </w:rPr>
        <w:t xml:space="preserve"> συσσωρεύονται με την ταυτόχρονη πτώση της αξίας ακινήτων που εξασφαλίζουν δάνεια</w:t>
      </w:r>
      <w:r>
        <w:rPr>
          <w:rFonts w:eastAsia="Times New Roman" w:cs="Times New Roman"/>
          <w:szCs w:val="24"/>
        </w:rPr>
        <w:t xml:space="preserve"> -ό</w:t>
      </w:r>
      <w:r w:rsidRPr="00781CB9">
        <w:rPr>
          <w:rFonts w:eastAsia="Times New Roman" w:cs="Times New Roman"/>
          <w:szCs w:val="24"/>
        </w:rPr>
        <w:t>πως συνέβη την περίοδο της ύφεσης που εσείς δημιου</w:t>
      </w:r>
      <w:r w:rsidRPr="00781CB9">
        <w:rPr>
          <w:rFonts w:eastAsia="Times New Roman" w:cs="Times New Roman"/>
          <w:szCs w:val="24"/>
        </w:rPr>
        <w:t>ργήσατε</w:t>
      </w:r>
      <w:r>
        <w:rPr>
          <w:rFonts w:eastAsia="Times New Roman" w:cs="Times New Roman"/>
          <w:szCs w:val="24"/>
        </w:rPr>
        <w:t xml:space="preserve">, κύριοι της </w:t>
      </w:r>
      <w:r w:rsidRPr="00781CB9">
        <w:rPr>
          <w:rFonts w:eastAsia="Times New Roman" w:cs="Times New Roman"/>
          <w:szCs w:val="24"/>
        </w:rPr>
        <w:t>Νέας Δημοκρατίας και του ΠΑΣΟΚ</w:t>
      </w:r>
      <w:r>
        <w:rPr>
          <w:rFonts w:eastAsia="Times New Roman" w:cs="Times New Roman"/>
          <w:szCs w:val="24"/>
        </w:rPr>
        <w:t xml:space="preserve">, την </w:t>
      </w:r>
      <w:r>
        <w:rPr>
          <w:rFonts w:eastAsia="Times New Roman" w:cs="Times New Roman"/>
          <w:szCs w:val="24"/>
        </w:rPr>
        <w:lastRenderedPageBreak/>
        <w:t xml:space="preserve">κατά τα άλλα </w:t>
      </w:r>
      <w:r>
        <w:rPr>
          <w:rFonts w:eastAsia="Times New Roman" w:cs="Times New Roman"/>
          <w:szCs w:val="24"/>
          <w:lang w:val="en-US"/>
        </w:rPr>
        <w:t>success</w:t>
      </w:r>
      <w:r w:rsidRPr="00AE40F0">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w:t>
      </w:r>
      <w:r w:rsidRPr="00AE40F0">
        <w:rPr>
          <w:rFonts w:eastAsia="Times New Roman" w:cs="Times New Roman"/>
          <w:szCs w:val="24"/>
        </w:rPr>
        <w:t xml:space="preserve">, </w:t>
      </w:r>
      <w:r>
        <w:rPr>
          <w:rFonts w:eastAsia="Times New Roman" w:cs="Times New Roman"/>
          <w:szCs w:val="24"/>
        </w:rPr>
        <w:t>τότε</w:t>
      </w:r>
      <w:r w:rsidRPr="00781CB9">
        <w:rPr>
          <w:rFonts w:eastAsia="Times New Roman" w:cs="Times New Roman"/>
          <w:szCs w:val="24"/>
        </w:rPr>
        <w:t xml:space="preserve"> απαιτούνται περισσότερα κεφάλαια για τη συνέχιση της λειτουργίας των τραπεζών και ταυτόχρονα</w:t>
      </w:r>
      <w:r>
        <w:rPr>
          <w:rFonts w:eastAsia="Times New Roman" w:cs="Times New Roman"/>
          <w:szCs w:val="24"/>
        </w:rPr>
        <w:t>,</w:t>
      </w:r>
      <w:r w:rsidRPr="00781CB9">
        <w:rPr>
          <w:rFonts w:eastAsia="Times New Roman" w:cs="Times New Roman"/>
          <w:szCs w:val="24"/>
        </w:rPr>
        <w:t xml:space="preserve"> στερεύει </w:t>
      </w:r>
      <w:r>
        <w:rPr>
          <w:rFonts w:eastAsia="Times New Roman" w:cs="Times New Roman"/>
          <w:szCs w:val="24"/>
        </w:rPr>
        <w:t xml:space="preserve">η </w:t>
      </w:r>
      <w:r w:rsidRPr="00781CB9">
        <w:rPr>
          <w:rFonts w:eastAsia="Times New Roman" w:cs="Times New Roman"/>
          <w:szCs w:val="24"/>
        </w:rPr>
        <w:t>ρευστότητα για τη χρηματοδότηση της οικονομίας</w:t>
      </w:r>
      <w:r>
        <w:rPr>
          <w:rFonts w:eastAsia="Times New Roman" w:cs="Times New Roman"/>
          <w:szCs w:val="24"/>
        </w:rPr>
        <w:t xml:space="preserve">. </w:t>
      </w:r>
    </w:p>
    <w:p w14:paraId="4EC1919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Όταν λ</w:t>
      </w:r>
      <w:r w:rsidRPr="00781CB9">
        <w:rPr>
          <w:rFonts w:eastAsia="Times New Roman" w:cs="Times New Roman"/>
          <w:szCs w:val="24"/>
        </w:rPr>
        <w:t>οιπόν</w:t>
      </w:r>
      <w:r>
        <w:rPr>
          <w:rFonts w:eastAsia="Times New Roman" w:cs="Times New Roman"/>
          <w:szCs w:val="24"/>
        </w:rPr>
        <w:t>,</w:t>
      </w:r>
      <w:r w:rsidRPr="00781CB9">
        <w:rPr>
          <w:rFonts w:eastAsia="Times New Roman" w:cs="Times New Roman"/>
          <w:szCs w:val="24"/>
        </w:rPr>
        <w:t xml:space="preserve"> </w:t>
      </w:r>
      <w:r>
        <w:rPr>
          <w:rFonts w:eastAsia="Times New Roman" w:cs="Times New Roman"/>
          <w:szCs w:val="24"/>
        </w:rPr>
        <w:t>εσείς, κύριοι</w:t>
      </w:r>
      <w:r w:rsidRPr="00781CB9">
        <w:rPr>
          <w:rFonts w:eastAsia="Times New Roman" w:cs="Times New Roman"/>
          <w:szCs w:val="24"/>
        </w:rPr>
        <w:t xml:space="preserve"> της</w:t>
      </w:r>
      <w:r>
        <w:rPr>
          <w:rFonts w:eastAsia="Times New Roman" w:cs="Times New Roman"/>
          <w:szCs w:val="24"/>
        </w:rPr>
        <w:t xml:space="preserve"> Νέας Δημοκρατίας και του ΠΑΣΟΚ, </w:t>
      </w:r>
      <w:proofErr w:type="spellStart"/>
      <w:r w:rsidRPr="00781CB9">
        <w:rPr>
          <w:rFonts w:eastAsia="Times New Roman" w:cs="Times New Roman"/>
          <w:szCs w:val="24"/>
        </w:rPr>
        <w:t>ανακεφαλαιοποιού</w:t>
      </w:r>
      <w:r>
        <w:rPr>
          <w:rFonts w:eastAsia="Times New Roman" w:cs="Times New Roman"/>
          <w:szCs w:val="24"/>
        </w:rPr>
        <w:t>σατε</w:t>
      </w:r>
      <w:proofErr w:type="spellEnd"/>
      <w:r w:rsidRPr="00781CB9">
        <w:rPr>
          <w:rFonts w:eastAsia="Times New Roman" w:cs="Times New Roman"/>
          <w:szCs w:val="24"/>
        </w:rPr>
        <w:t xml:space="preserve"> τις τράπεζες με τα χρήματα των Ελλήνων πολιτών</w:t>
      </w:r>
      <w:r>
        <w:rPr>
          <w:rFonts w:eastAsia="Times New Roman" w:cs="Times New Roman"/>
          <w:szCs w:val="24"/>
        </w:rPr>
        <w:t>,</w:t>
      </w:r>
      <w:r w:rsidRPr="00781CB9">
        <w:rPr>
          <w:rFonts w:eastAsia="Times New Roman" w:cs="Times New Roman"/>
          <w:szCs w:val="24"/>
        </w:rPr>
        <w:t xml:space="preserve"> ρίχνα</w:t>
      </w:r>
      <w:r>
        <w:rPr>
          <w:rFonts w:eastAsia="Times New Roman" w:cs="Times New Roman"/>
          <w:szCs w:val="24"/>
        </w:rPr>
        <w:t>τ</w:t>
      </w:r>
      <w:r w:rsidRPr="00781CB9">
        <w:rPr>
          <w:rFonts w:eastAsia="Times New Roman" w:cs="Times New Roman"/>
          <w:szCs w:val="24"/>
        </w:rPr>
        <w:t xml:space="preserve">ε χρήματα στο </w:t>
      </w:r>
      <w:r>
        <w:rPr>
          <w:rFonts w:eastAsia="Times New Roman" w:cs="Times New Roman"/>
          <w:szCs w:val="24"/>
        </w:rPr>
        <w:t>πιθ</w:t>
      </w:r>
      <w:r w:rsidRPr="00781CB9">
        <w:rPr>
          <w:rFonts w:eastAsia="Times New Roman" w:cs="Times New Roman"/>
          <w:szCs w:val="24"/>
        </w:rPr>
        <w:t>άρι χωρίς πάτο</w:t>
      </w:r>
      <w:r>
        <w:rPr>
          <w:rFonts w:eastAsia="Times New Roman" w:cs="Times New Roman"/>
          <w:szCs w:val="24"/>
        </w:rPr>
        <w:t>, κάνατε δ</w:t>
      </w:r>
      <w:r w:rsidRPr="00781CB9">
        <w:rPr>
          <w:rFonts w:eastAsia="Times New Roman" w:cs="Times New Roman"/>
          <w:szCs w:val="24"/>
        </w:rPr>
        <w:t>ηλαδή μία τρύπα στο νερό</w:t>
      </w:r>
      <w:r>
        <w:rPr>
          <w:rFonts w:eastAsia="Times New Roman" w:cs="Times New Roman"/>
          <w:szCs w:val="24"/>
        </w:rPr>
        <w:t xml:space="preserve">. Τόση </w:t>
      </w:r>
      <w:r w:rsidRPr="00781CB9">
        <w:rPr>
          <w:rFonts w:eastAsia="Times New Roman" w:cs="Times New Roman"/>
          <w:szCs w:val="24"/>
        </w:rPr>
        <w:t>ικανότητα διαθέτετε</w:t>
      </w:r>
      <w:r>
        <w:rPr>
          <w:rFonts w:eastAsia="Times New Roman" w:cs="Times New Roman"/>
          <w:szCs w:val="24"/>
        </w:rPr>
        <w:t xml:space="preserve">, που όχι μόνο χρεοκοπήσατε </w:t>
      </w:r>
      <w:r w:rsidRPr="00781CB9">
        <w:rPr>
          <w:rFonts w:eastAsia="Times New Roman" w:cs="Times New Roman"/>
          <w:szCs w:val="24"/>
        </w:rPr>
        <w:t>τη χώρα</w:t>
      </w:r>
      <w:r>
        <w:rPr>
          <w:rFonts w:eastAsia="Times New Roman" w:cs="Times New Roman"/>
          <w:szCs w:val="24"/>
        </w:rPr>
        <w:t>,</w:t>
      </w:r>
      <w:r w:rsidRPr="00781CB9">
        <w:rPr>
          <w:rFonts w:eastAsia="Times New Roman" w:cs="Times New Roman"/>
          <w:szCs w:val="24"/>
        </w:rPr>
        <w:t xml:space="preserve"> αλ</w:t>
      </w:r>
      <w:r w:rsidRPr="00781CB9">
        <w:rPr>
          <w:rFonts w:eastAsia="Times New Roman" w:cs="Times New Roman"/>
          <w:szCs w:val="24"/>
        </w:rPr>
        <w:t>λά θέλ</w:t>
      </w:r>
      <w:r>
        <w:rPr>
          <w:rFonts w:eastAsia="Times New Roman" w:cs="Times New Roman"/>
          <w:szCs w:val="24"/>
        </w:rPr>
        <w:t xml:space="preserve">οντας </w:t>
      </w:r>
      <w:r w:rsidRPr="00781CB9">
        <w:rPr>
          <w:rFonts w:eastAsia="Times New Roman" w:cs="Times New Roman"/>
          <w:szCs w:val="24"/>
        </w:rPr>
        <w:t>να</w:t>
      </w:r>
      <w:r>
        <w:rPr>
          <w:rFonts w:eastAsia="Times New Roman" w:cs="Times New Roman"/>
          <w:szCs w:val="24"/>
        </w:rPr>
        <w:t xml:space="preserve"> τη σώσετε, επιδεινώσατε τη θέση της </w:t>
      </w:r>
      <w:r w:rsidRPr="00781CB9">
        <w:rPr>
          <w:rFonts w:eastAsia="Times New Roman" w:cs="Times New Roman"/>
          <w:szCs w:val="24"/>
        </w:rPr>
        <w:t>ακόμα πιο πολύ</w:t>
      </w:r>
      <w:r>
        <w:rPr>
          <w:rFonts w:eastAsia="Times New Roman" w:cs="Times New Roman"/>
          <w:szCs w:val="24"/>
        </w:rPr>
        <w:t>. Όχι άλλο σώσιμο από εσάς! Μάθαμε πια.</w:t>
      </w:r>
    </w:p>
    <w:p w14:paraId="4EC191A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Στη </w:t>
      </w:r>
      <w:r w:rsidRPr="00781CB9">
        <w:rPr>
          <w:rFonts w:eastAsia="Times New Roman" w:cs="Times New Roman"/>
          <w:szCs w:val="24"/>
        </w:rPr>
        <w:t xml:space="preserve">σημερινή διαχείριση των </w:t>
      </w:r>
      <w:r>
        <w:rPr>
          <w:rFonts w:eastAsia="Times New Roman" w:cs="Times New Roman"/>
          <w:szCs w:val="24"/>
        </w:rPr>
        <w:t xml:space="preserve">κόκκινων </w:t>
      </w:r>
      <w:r w:rsidRPr="00781CB9">
        <w:rPr>
          <w:rFonts w:eastAsia="Times New Roman" w:cs="Times New Roman"/>
          <w:szCs w:val="24"/>
        </w:rPr>
        <w:t>δανείων</w:t>
      </w:r>
      <w:r>
        <w:rPr>
          <w:rFonts w:eastAsia="Times New Roman" w:cs="Times New Roman"/>
          <w:szCs w:val="24"/>
        </w:rPr>
        <w:t>, έ</w:t>
      </w:r>
      <w:r w:rsidRPr="00781CB9">
        <w:rPr>
          <w:rFonts w:eastAsia="Times New Roman" w:cs="Times New Roman"/>
          <w:szCs w:val="24"/>
        </w:rPr>
        <w:t>γινε προσπάθεια να βρεθεί η χρυσή τομή</w:t>
      </w:r>
      <w:r>
        <w:rPr>
          <w:rFonts w:eastAsia="Times New Roman" w:cs="Times New Roman"/>
          <w:szCs w:val="24"/>
        </w:rPr>
        <w:t>,</w:t>
      </w:r>
      <w:r w:rsidRPr="00781CB9">
        <w:rPr>
          <w:rFonts w:eastAsia="Times New Roman" w:cs="Times New Roman"/>
          <w:szCs w:val="24"/>
        </w:rPr>
        <w:t xml:space="preserve"> έτσι ώστε και οι τράπεζες να εξυγιανθούν και να επιτελέσουν το ρ</w:t>
      </w:r>
      <w:r w:rsidRPr="00781CB9">
        <w:rPr>
          <w:rFonts w:eastAsia="Times New Roman" w:cs="Times New Roman"/>
          <w:szCs w:val="24"/>
        </w:rPr>
        <w:t xml:space="preserve">όλο </w:t>
      </w:r>
      <w:r>
        <w:rPr>
          <w:rFonts w:eastAsia="Times New Roman" w:cs="Times New Roman"/>
          <w:szCs w:val="24"/>
        </w:rPr>
        <w:t>τους,</w:t>
      </w:r>
      <w:r w:rsidRPr="00781CB9">
        <w:rPr>
          <w:rFonts w:eastAsia="Times New Roman" w:cs="Times New Roman"/>
          <w:szCs w:val="24"/>
        </w:rPr>
        <w:t xml:space="preserve"> που δεν είναι άλλος από τη χρηματοδότηση της πραγματικής οικονομίας</w:t>
      </w:r>
      <w:r>
        <w:rPr>
          <w:rFonts w:eastAsia="Times New Roman" w:cs="Times New Roman"/>
          <w:szCs w:val="24"/>
        </w:rPr>
        <w:t>, α</w:t>
      </w:r>
      <w:r w:rsidRPr="00781CB9">
        <w:rPr>
          <w:rFonts w:eastAsia="Times New Roman" w:cs="Times New Roman"/>
          <w:szCs w:val="24"/>
        </w:rPr>
        <w:t xml:space="preserve">λλά και οι δανειολήπτες που βρίσκονται σε πραγματική αδυναμία αποπληρωμής του δανείου </w:t>
      </w:r>
      <w:r>
        <w:rPr>
          <w:rFonts w:eastAsia="Times New Roman" w:cs="Times New Roman"/>
          <w:szCs w:val="24"/>
        </w:rPr>
        <w:t>τους,</w:t>
      </w:r>
      <w:r w:rsidRPr="00781CB9">
        <w:rPr>
          <w:rFonts w:eastAsia="Times New Roman" w:cs="Times New Roman"/>
          <w:szCs w:val="24"/>
        </w:rPr>
        <w:t xml:space="preserve"> να προστατευτούν έτσι ώστε να επιταχύνουμε την έξοδο της χώρας από την κρίση και τις</w:t>
      </w:r>
      <w:r w:rsidRPr="00781CB9">
        <w:rPr>
          <w:rFonts w:eastAsia="Times New Roman" w:cs="Times New Roman"/>
          <w:szCs w:val="24"/>
        </w:rPr>
        <w:t xml:space="preserve"> συνέπειές </w:t>
      </w:r>
      <w:r>
        <w:rPr>
          <w:rFonts w:eastAsia="Times New Roman" w:cs="Times New Roman"/>
          <w:szCs w:val="24"/>
        </w:rPr>
        <w:t>της.</w:t>
      </w:r>
    </w:p>
    <w:p w14:paraId="4EC191A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Μ</w:t>
      </w:r>
      <w:r w:rsidRPr="00781CB9">
        <w:rPr>
          <w:rFonts w:eastAsia="Times New Roman" w:cs="Times New Roman"/>
          <w:szCs w:val="24"/>
        </w:rPr>
        <w:t xml:space="preserve">ε τη σημερινή νομοθετική </w:t>
      </w:r>
      <w:r>
        <w:rPr>
          <w:rFonts w:eastAsia="Times New Roman" w:cs="Times New Roman"/>
          <w:szCs w:val="24"/>
        </w:rPr>
        <w:t>π</w:t>
      </w:r>
      <w:r w:rsidRPr="00781CB9">
        <w:rPr>
          <w:rFonts w:eastAsia="Times New Roman" w:cs="Times New Roman"/>
          <w:szCs w:val="24"/>
        </w:rPr>
        <w:t xml:space="preserve">ρωτοβουλία της </w:t>
      </w:r>
      <w:r>
        <w:rPr>
          <w:rFonts w:eastAsia="Times New Roman" w:cs="Times New Roman"/>
          <w:szCs w:val="24"/>
        </w:rPr>
        <w:t>Κ</w:t>
      </w:r>
      <w:r w:rsidRPr="00781CB9">
        <w:rPr>
          <w:rFonts w:eastAsia="Times New Roman" w:cs="Times New Roman"/>
          <w:szCs w:val="24"/>
        </w:rPr>
        <w:t>υβέρνησης</w:t>
      </w:r>
      <w:r>
        <w:rPr>
          <w:rFonts w:eastAsia="Times New Roman" w:cs="Times New Roman"/>
          <w:szCs w:val="24"/>
        </w:rPr>
        <w:t>,</w:t>
      </w:r>
      <w:r w:rsidRPr="00781CB9">
        <w:rPr>
          <w:rFonts w:eastAsia="Times New Roman" w:cs="Times New Roman"/>
          <w:szCs w:val="24"/>
        </w:rPr>
        <w:t xml:space="preserve"> δημιουργείται ένα νέο θεσμικό </w:t>
      </w:r>
      <w:r>
        <w:rPr>
          <w:rFonts w:eastAsia="Times New Roman" w:cs="Times New Roman"/>
          <w:szCs w:val="24"/>
        </w:rPr>
        <w:t>οριζόντιο π</w:t>
      </w:r>
      <w:r w:rsidRPr="00781CB9">
        <w:rPr>
          <w:rFonts w:eastAsia="Times New Roman" w:cs="Times New Roman"/>
          <w:szCs w:val="24"/>
        </w:rPr>
        <w:t>λαίσιο για την προστασία της λαϊκής πρώτης κατοικίας για δεκάδες χιλιάδες Ελλήνων πολιτών</w:t>
      </w:r>
      <w:r>
        <w:rPr>
          <w:rFonts w:eastAsia="Times New Roman" w:cs="Times New Roman"/>
          <w:szCs w:val="24"/>
        </w:rPr>
        <w:t>. Ε</w:t>
      </w:r>
      <w:r w:rsidRPr="00781CB9">
        <w:rPr>
          <w:rFonts w:eastAsia="Times New Roman" w:cs="Times New Roman"/>
          <w:szCs w:val="24"/>
        </w:rPr>
        <w:t xml:space="preserve">ίναι πρώτη φορά σε </w:t>
      </w:r>
      <w:r>
        <w:rPr>
          <w:rFonts w:eastAsia="Times New Roman" w:cs="Times New Roman"/>
          <w:szCs w:val="24"/>
        </w:rPr>
        <w:t>π</w:t>
      </w:r>
      <w:r w:rsidRPr="00781CB9">
        <w:rPr>
          <w:rFonts w:eastAsia="Times New Roman" w:cs="Times New Roman"/>
          <w:szCs w:val="24"/>
        </w:rPr>
        <w:t>ανευρωπαϊκό επίπεδο που προστατεύ</w:t>
      </w:r>
      <w:r w:rsidRPr="00781CB9">
        <w:rPr>
          <w:rFonts w:eastAsia="Times New Roman" w:cs="Times New Roman"/>
          <w:szCs w:val="24"/>
        </w:rPr>
        <w:t>ονται επιχειρηματικά δάνεια με υποθήκη την πρώτη κατοικία</w:t>
      </w:r>
      <w:r>
        <w:rPr>
          <w:rFonts w:eastAsia="Times New Roman" w:cs="Times New Roman"/>
          <w:szCs w:val="24"/>
        </w:rPr>
        <w:t>. Έ</w:t>
      </w:r>
      <w:r w:rsidRPr="00781CB9">
        <w:rPr>
          <w:rFonts w:eastAsia="Times New Roman" w:cs="Times New Roman"/>
          <w:szCs w:val="24"/>
        </w:rPr>
        <w:t>τσι</w:t>
      </w:r>
      <w:r>
        <w:rPr>
          <w:rFonts w:eastAsia="Times New Roman" w:cs="Times New Roman"/>
          <w:szCs w:val="24"/>
        </w:rPr>
        <w:t>,</w:t>
      </w:r>
      <w:r w:rsidRPr="00781CB9">
        <w:rPr>
          <w:rFonts w:eastAsia="Times New Roman" w:cs="Times New Roman"/>
          <w:szCs w:val="24"/>
        </w:rPr>
        <w:t xml:space="preserve"> μία ανισότητα που δημιουργούσε ο νόμος Κατσέλη με τη μη ένταξη ατόμων με πτωχευτική ικανότητα</w:t>
      </w:r>
      <w:r>
        <w:rPr>
          <w:rFonts w:eastAsia="Times New Roman" w:cs="Times New Roman"/>
          <w:szCs w:val="24"/>
        </w:rPr>
        <w:t>,</w:t>
      </w:r>
      <w:r w:rsidRPr="00781CB9">
        <w:rPr>
          <w:rFonts w:eastAsia="Times New Roman" w:cs="Times New Roman"/>
          <w:szCs w:val="24"/>
        </w:rPr>
        <w:t xml:space="preserve"> αίρεται</w:t>
      </w:r>
      <w:r>
        <w:rPr>
          <w:rFonts w:eastAsia="Times New Roman" w:cs="Times New Roman"/>
          <w:szCs w:val="24"/>
        </w:rPr>
        <w:t>. Ε</w:t>
      </w:r>
      <w:r w:rsidRPr="00781CB9">
        <w:rPr>
          <w:rFonts w:eastAsia="Times New Roman" w:cs="Times New Roman"/>
          <w:szCs w:val="24"/>
        </w:rPr>
        <w:t>πιχειρηματίες</w:t>
      </w:r>
      <w:r>
        <w:rPr>
          <w:rFonts w:eastAsia="Times New Roman" w:cs="Times New Roman"/>
          <w:szCs w:val="24"/>
        </w:rPr>
        <w:t xml:space="preserve">, έμποροι, ελεύθεροι </w:t>
      </w:r>
      <w:r w:rsidRPr="00781CB9">
        <w:rPr>
          <w:rFonts w:eastAsia="Times New Roman" w:cs="Times New Roman"/>
          <w:szCs w:val="24"/>
        </w:rPr>
        <w:t>επαγγελματίες</w:t>
      </w:r>
      <w:r>
        <w:rPr>
          <w:rFonts w:eastAsia="Times New Roman" w:cs="Times New Roman"/>
          <w:szCs w:val="24"/>
        </w:rPr>
        <w:t>,</w:t>
      </w:r>
      <w:r w:rsidRPr="00781CB9">
        <w:rPr>
          <w:rFonts w:eastAsia="Times New Roman" w:cs="Times New Roman"/>
          <w:szCs w:val="24"/>
        </w:rPr>
        <w:t xml:space="preserve"> δικηγόροι</w:t>
      </w:r>
      <w:r>
        <w:rPr>
          <w:rFonts w:eastAsia="Times New Roman" w:cs="Times New Roman"/>
          <w:szCs w:val="24"/>
        </w:rPr>
        <w:t>,</w:t>
      </w:r>
      <w:r w:rsidRPr="00781CB9">
        <w:rPr>
          <w:rFonts w:eastAsia="Times New Roman" w:cs="Times New Roman"/>
          <w:szCs w:val="24"/>
        </w:rPr>
        <w:t xml:space="preserve"> μηχανικοί που είχαν πάρει δάνειο με εγγύηση την πρώτη κατοικία</w:t>
      </w:r>
      <w:r>
        <w:rPr>
          <w:rFonts w:eastAsia="Times New Roman" w:cs="Times New Roman"/>
          <w:szCs w:val="24"/>
        </w:rPr>
        <w:t>,</w:t>
      </w:r>
      <w:r w:rsidRPr="00781CB9">
        <w:rPr>
          <w:rFonts w:eastAsia="Times New Roman" w:cs="Times New Roman"/>
          <w:szCs w:val="24"/>
        </w:rPr>
        <w:t xml:space="preserve"> για πρώτη φορά προστατεύ</w:t>
      </w:r>
      <w:r>
        <w:rPr>
          <w:rFonts w:eastAsia="Times New Roman" w:cs="Times New Roman"/>
          <w:szCs w:val="24"/>
        </w:rPr>
        <w:t>ον</w:t>
      </w:r>
      <w:r w:rsidRPr="00781CB9">
        <w:rPr>
          <w:rFonts w:eastAsia="Times New Roman" w:cs="Times New Roman"/>
          <w:szCs w:val="24"/>
        </w:rPr>
        <w:t>ται από το νόμο</w:t>
      </w:r>
      <w:r>
        <w:rPr>
          <w:rFonts w:eastAsia="Times New Roman" w:cs="Times New Roman"/>
          <w:szCs w:val="24"/>
        </w:rPr>
        <w:t xml:space="preserve">. </w:t>
      </w:r>
    </w:p>
    <w:p w14:paraId="4EC191A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Μ</w:t>
      </w:r>
      <w:r w:rsidRPr="00781CB9">
        <w:rPr>
          <w:rFonts w:eastAsia="Times New Roman" w:cs="Times New Roman"/>
          <w:szCs w:val="24"/>
        </w:rPr>
        <w:t>ε βάση τα διαθέσιμα στοιχεία των τραπεζών</w:t>
      </w:r>
      <w:r>
        <w:rPr>
          <w:rFonts w:eastAsia="Times New Roman" w:cs="Times New Roman"/>
          <w:szCs w:val="24"/>
        </w:rPr>
        <w:t>, τα δάνεια με τα αντικειμενικά και εισοδηματικά</w:t>
      </w:r>
      <w:r w:rsidRPr="00781CB9">
        <w:rPr>
          <w:rFonts w:eastAsia="Times New Roman" w:cs="Times New Roman"/>
          <w:szCs w:val="24"/>
        </w:rPr>
        <w:t xml:space="preserve"> κριτήρια</w:t>
      </w:r>
      <w:r>
        <w:rPr>
          <w:rFonts w:eastAsia="Times New Roman" w:cs="Times New Roman"/>
          <w:szCs w:val="24"/>
        </w:rPr>
        <w:t>, που</w:t>
      </w:r>
      <w:r w:rsidRPr="00781CB9">
        <w:rPr>
          <w:rFonts w:eastAsia="Times New Roman" w:cs="Times New Roman"/>
          <w:szCs w:val="24"/>
        </w:rPr>
        <w:t xml:space="preserve"> θα μπορούσαν να εισαχθούν στο νόμο</w:t>
      </w:r>
      <w:r>
        <w:rPr>
          <w:rFonts w:eastAsia="Times New Roman" w:cs="Times New Roman"/>
          <w:szCs w:val="24"/>
        </w:rPr>
        <w:t>,</w:t>
      </w:r>
      <w:r w:rsidRPr="00781CB9">
        <w:rPr>
          <w:rFonts w:eastAsia="Times New Roman" w:cs="Times New Roman"/>
          <w:szCs w:val="24"/>
        </w:rPr>
        <w:t xml:space="preserve"> αφορού</w:t>
      </w:r>
      <w:r w:rsidRPr="00781CB9">
        <w:rPr>
          <w:rFonts w:eastAsia="Times New Roman" w:cs="Times New Roman"/>
          <w:szCs w:val="24"/>
        </w:rPr>
        <w:t xml:space="preserve">ν περίπου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w:t>
      </w:r>
      <w:r w:rsidRPr="00781CB9">
        <w:rPr>
          <w:rFonts w:eastAsia="Times New Roman" w:cs="Times New Roman"/>
          <w:szCs w:val="24"/>
        </w:rPr>
        <w:t xml:space="preserve"> δανειολήπτες</w:t>
      </w:r>
      <w:r>
        <w:rPr>
          <w:rFonts w:eastAsia="Times New Roman" w:cs="Times New Roman"/>
          <w:szCs w:val="24"/>
        </w:rPr>
        <w:t>,</w:t>
      </w:r>
      <w:r w:rsidRPr="00781CB9">
        <w:rPr>
          <w:rFonts w:eastAsia="Times New Roman" w:cs="Times New Roman"/>
          <w:szCs w:val="24"/>
        </w:rPr>
        <w:t xml:space="preserve"> που καλύπτουν περίπου το 70% των μη εξυπηρετούμενων δανείων</w:t>
      </w:r>
      <w:r>
        <w:rPr>
          <w:rFonts w:eastAsia="Times New Roman" w:cs="Times New Roman"/>
          <w:szCs w:val="24"/>
        </w:rPr>
        <w:t>. Με δεδομένο ότι το 75% τ</w:t>
      </w:r>
      <w:r w:rsidRPr="00781CB9">
        <w:rPr>
          <w:rFonts w:eastAsia="Times New Roman" w:cs="Times New Roman"/>
          <w:szCs w:val="24"/>
        </w:rPr>
        <w:t>ων δανειοληπτών χρωστάει μέχρι 150.000 ευρώ</w:t>
      </w:r>
      <w:r>
        <w:rPr>
          <w:rFonts w:eastAsia="Times New Roman" w:cs="Times New Roman"/>
          <w:szCs w:val="24"/>
        </w:rPr>
        <w:t>,</w:t>
      </w:r>
      <w:r w:rsidRPr="00781CB9">
        <w:rPr>
          <w:rFonts w:eastAsia="Times New Roman" w:cs="Times New Roman"/>
          <w:szCs w:val="24"/>
        </w:rPr>
        <w:t xml:space="preserve"> με την ψήφιση </w:t>
      </w:r>
      <w:r>
        <w:rPr>
          <w:rFonts w:eastAsia="Times New Roman" w:cs="Times New Roman"/>
          <w:szCs w:val="24"/>
        </w:rPr>
        <w:t xml:space="preserve">αυτής </w:t>
      </w:r>
      <w:r w:rsidRPr="00781CB9">
        <w:rPr>
          <w:rFonts w:eastAsia="Times New Roman" w:cs="Times New Roman"/>
          <w:szCs w:val="24"/>
        </w:rPr>
        <w:t xml:space="preserve">της τροπολογίας ανακουφίζεται </w:t>
      </w:r>
      <w:r>
        <w:rPr>
          <w:rFonts w:eastAsia="Times New Roman" w:cs="Times New Roman"/>
          <w:szCs w:val="24"/>
        </w:rPr>
        <w:t>ένα πλήθος συμ</w:t>
      </w:r>
      <w:r w:rsidRPr="00781CB9">
        <w:rPr>
          <w:rFonts w:eastAsia="Times New Roman" w:cs="Times New Roman"/>
          <w:szCs w:val="24"/>
        </w:rPr>
        <w:t xml:space="preserve">πολιτών </w:t>
      </w:r>
      <w:r>
        <w:rPr>
          <w:rFonts w:eastAsia="Times New Roman" w:cs="Times New Roman"/>
          <w:szCs w:val="24"/>
        </w:rPr>
        <w:t xml:space="preserve">μας. </w:t>
      </w:r>
    </w:p>
    <w:p w14:paraId="4EC191A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w:t>
      </w:r>
      <w:r w:rsidRPr="00781CB9">
        <w:rPr>
          <w:rFonts w:eastAsia="Times New Roman" w:cs="Times New Roman"/>
          <w:szCs w:val="24"/>
        </w:rPr>
        <w:t xml:space="preserve">ταματήστε </w:t>
      </w:r>
      <w:r>
        <w:rPr>
          <w:rFonts w:eastAsia="Times New Roman" w:cs="Times New Roman"/>
          <w:szCs w:val="24"/>
        </w:rPr>
        <w:t>ε</w:t>
      </w:r>
      <w:r w:rsidRPr="00781CB9">
        <w:rPr>
          <w:rFonts w:eastAsia="Times New Roman" w:cs="Times New Roman"/>
          <w:szCs w:val="24"/>
        </w:rPr>
        <w:t xml:space="preserve">πιτέλους </w:t>
      </w:r>
      <w:r>
        <w:rPr>
          <w:rFonts w:eastAsia="Times New Roman" w:cs="Times New Roman"/>
          <w:szCs w:val="24"/>
        </w:rPr>
        <w:t>τα ψεύδη, κύριοι της Α</w:t>
      </w:r>
      <w:r w:rsidRPr="00781CB9">
        <w:rPr>
          <w:rFonts w:eastAsia="Times New Roman" w:cs="Times New Roman"/>
          <w:szCs w:val="24"/>
        </w:rPr>
        <w:t xml:space="preserve">ξιωματικής </w:t>
      </w:r>
      <w:r>
        <w:rPr>
          <w:rFonts w:eastAsia="Times New Roman" w:cs="Times New Roman"/>
          <w:szCs w:val="24"/>
        </w:rPr>
        <w:t xml:space="preserve">Αντιπολίτευσης, </w:t>
      </w:r>
      <w:r w:rsidRPr="00781CB9">
        <w:rPr>
          <w:rFonts w:eastAsia="Times New Roman" w:cs="Times New Roman"/>
          <w:szCs w:val="24"/>
        </w:rPr>
        <w:t xml:space="preserve">μέσα στην </w:t>
      </w:r>
      <w:r>
        <w:rPr>
          <w:rFonts w:eastAsia="Times New Roman" w:cs="Times New Roman"/>
          <w:szCs w:val="24"/>
        </w:rPr>
        <w:t>Α</w:t>
      </w:r>
      <w:r w:rsidRPr="00781CB9">
        <w:rPr>
          <w:rFonts w:eastAsia="Times New Roman" w:cs="Times New Roman"/>
          <w:szCs w:val="24"/>
        </w:rPr>
        <w:t xml:space="preserve">ίθουσα της </w:t>
      </w:r>
      <w:r>
        <w:rPr>
          <w:rFonts w:eastAsia="Times New Roman" w:cs="Times New Roman"/>
          <w:szCs w:val="24"/>
        </w:rPr>
        <w:t>Ο</w:t>
      </w:r>
      <w:r w:rsidRPr="00781CB9">
        <w:rPr>
          <w:rFonts w:eastAsia="Times New Roman" w:cs="Times New Roman"/>
          <w:szCs w:val="24"/>
        </w:rPr>
        <w:t>λομέλειας</w:t>
      </w:r>
      <w:r>
        <w:rPr>
          <w:rFonts w:eastAsia="Times New Roman" w:cs="Times New Roman"/>
          <w:szCs w:val="24"/>
        </w:rPr>
        <w:t>!</w:t>
      </w:r>
      <w:r w:rsidRPr="00781CB9">
        <w:rPr>
          <w:rFonts w:eastAsia="Times New Roman" w:cs="Times New Roman"/>
          <w:szCs w:val="24"/>
        </w:rPr>
        <w:t xml:space="preserve"> </w:t>
      </w:r>
      <w:r>
        <w:rPr>
          <w:rFonts w:eastAsia="Times New Roman" w:cs="Times New Roman"/>
          <w:szCs w:val="24"/>
        </w:rPr>
        <w:t>Τ</w:t>
      </w:r>
      <w:r w:rsidRPr="00781CB9">
        <w:rPr>
          <w:rFonts w:eastAsia="Times New Roman" w:cs="Times New Roman"/>
          <w:szCs w:val="24"/>
        </w:rPr>
        <w:t xml:space="preserve">ο κάνετε </w:t>
      </w:r>
      <w:r w:rsidRPr="00781CB9">
        <w:rPr>
          <w:rFonts w:eastAsia="Times New Roman" w:cs="Times New Roman"/>
          <w:szCs w:val="24"/>
        </w:rPr>
        <w:lastRenderedPageBreak/>
        <w:t>κάθε μέρα στα κανάλια</w:t>
      </w:r>
      <w:r>
        <w:rPr>
          <w:rFonts w:eastAsia="Times New Roman" w:cs="Times New Roman"/>
          <w:szCs w:val="24"/>
        </w:rPr>
        <w:t>. Επικαλέστηκε ο εισηγητής σας, ό</w:t>
      </w:r>
      <w:r w:rsidRPr="00781CB9">
        <w:rPr>
          <w:rFonts w:eastAsia="Times New Roman" w:cs="Times New Roman"/>
          <w:szCs w:val="24"/>
        </w:rPr>
        <w:t xml:space="preserve">πως επίσης και </w:t>
      </w:r>
      <w:r>
        <w:rPr>
          <w:rFonts w:eastAsia="Times New Roman" w:cs="Times New Roman"/>
          <w:szCs w:val="24"/>
        </w:rPr>
        <w:t xml:space="preserve">ο κατά τα άλλα σοβαρός κ. </w:t>
      </w:r>
      <w:proofErr w:type="spellStart"/>
      <w:r>
        <w:rPr>
          <w:rFonts w:eastAsia="Times New Roman" w:cs="Times New Roman"/>
          <w:szCs w:val="24"/>
        </w:rPr>
        <w:t>Δένδιας</w:t>
      </w:r>
      <w:proofErr w:type="spellEnd"/>
      <w:r>
        <w:rPr>
          <w:rFonts w:eastAsia="Times New Roman" w:cs="Times New Roman"/>
          <w:szCs w:val="24"/>
        </w:rPr>
        <w:t>, Κ</w:t>
      </w:r>
      <w:r w:rsidRPr="00781CB9">
        <w:rPr>
          <w:rFonts w:eastAsia="Times New Roman" w:cs="Times New Roman"/>
          <w:szCs w:val="24"/>
        </w:rPr>
        <w:t xml:space="preserve">οινοβουλευτικός </w:t>
      </w:r>
      <w:r>
        <w:rPr>
          <w:rFonts w:eastAsia="Times New Roman" w:cs="Times New Roman"/>
          <w:szCs w:val="24"/>
        </w:rPr>
        <w:t>Ε</w:t>
      </w:r>
      <w:r w:rsidRPr="00781CB9">
        <w:rPr>
          <w:rFonts w:eastAsia="Times New Roman" w:cs="Times New Roman"/>
          <w:szCs w:val="24"/>
        </w:rPr>
        <w:t>κπρόσωπος</w:t>
      </w:r>
      <w:r>
        <w:rPr>
          <w:rFonts w:eastAsia="Times New Roman" w:cs="Times New Roman"/>
          <w:szCs w:val="24"/>
        </w:rPr>
        <w:t>,</w:t>
      </w:r>
      <w:r w:rsidRPr="00781CB9">
        <w:rPr>
          <w:rFonts w:eastAsia="Times New Roman" w:cs="Times New Roman"/>
          <w:szCs w:val="24"/>
        </w:rPr>
        <w:t xml:space="preserve"> επικαλέστ</w:t>
      </w:r>
      <w:r w:rsidRPr="00781CB9">
        <w:rPr>
          <w:rFonts w:eastAsia="Times New Roman" w:cs="Times New Roman"/>
          <w:szCs w:val="24"/>
        </w:rPr>
        <w:t xml:space="preserve">ηκε </w:t>
      </w:r>
      <w:r>
        <w:rPr>
          <w:rFonts w:eastAsia="Times New Roman" w:cs="Times New Roman"/>
          <w:szCs w:val="24"/>
        </w:rPr>
        <w:t>ψευδώς</w:t>
      </w:r>
      <w:r w:rsidRPr="00781CB9">
        <w:rPr>
          <w:rFonts w:eastAsia="Times New Roman" w:cs="Times New Roman"/>
          <w:szCs w:val="24"/>
        </w:rPr>
        <w:t xml:space="preserve"> 200 δισεκατομμύρια </w:t>
      </w:r>
      <w:r>
        <w:rPr>
          <w:rFonts w:eastAsia="Times New Roman" w:cs="Times New Roman"/>
          <w:szCs w:val="24"/>
        </w:rPr>
        <w:t>δάνεια,</w:t>
      </w:r>
      <w:r w:rsidRPr="00781CB9">
        <w:rPr>
          <w:rFonts w:eastAsia="Times New Roman" w:cs="Times New Roman"/>
          <w:szCs w:val="24"/>
        </w:rPr>
        <w:t xml:space="preserve"> όταν οι φορείς μ</w:t>
      </w:r>
      <w:r>
        <w:rPr>
          <w:rFonts w:eastAsia="Times New Roman" w:cs="Times New Roman"/>
          <w:szCs w:val="24"/>
        </w:rPr>
        <w:t>ά</w:t>
      </w:r>
      <w:r w:rsidRPr="00781CB9">
        <w:rPr>
          <w:rFonts w:eastAsia="Times New Roman" w:cs="Times New Roman"/>
          <w:szCs w:val="24"/>
        </w:rPr>
        <w:t xml:space="preserve">ς είπαν ότι τα στεγαστικά δάνεια είναι μόνο </w:t>
      </w:r>
      <w:r>
        <w:rPr>
          <w:rFonts w:eastAsia="Times New Roman" w:cs="Times New Roman"/>
          <w:szCs w:val="24"/>
        </w:rPr>
        <w:t>46 δισεκατομμύρια και</w:t>
      </w:r>
      <w:r w:rsidRPr="00781CB9">
        <w:rPr>
          <w:rFonts w:eastAsia="Times New Roman" w:cs="Times New Roman"/>
          <w:szCs w:val="24"/>
        </w:rPr>
        <w:t xml:space="preserve"> όχι 200</w:t>
      </w:r>
      <w:r>
        <w:rPr>
          <w:rFonts w:eastAsia="Times New Roman" w:cs="Times New Roman"/>
          <w:szCs w:val="24"/>
        </w:rPr>
        <w:t>. Θέλετε, όμως, να τα μπουρδουκλώνετε για να παρουσιάζετε</w:t>
      </w:r>
      <w:r w:rsidRPr="00781CB9">
        <w:rPr>
          <w:rFonts w:eastAsia="Times New Roman" w:cs="Times New Roman"/>
          <w:szCs w:val="24"/>
        </w:rPr>
        <w:t xml:space="preserve"> εντυπώσεις</w:t>
      </w:r>
      <w:r>
        <w:rPr>
          <w:rFonts w:eastAsia="Times New Roman" w:cs="Times New Roman"/>
          <w:szCs w:val="24"/>
        </w:rPr>
        <w:t>. Κ</w:t>
      </w:r>
      <w:r w:rsidRPr="00781CB9">
        <w:rPr>
          <w:rFonts w:eastAsia="Times New Roman" w:cs="Times New Roman"/>
          <w:szCs w:val="24"/>
        </w:rPr>
        <w:t xml:space="preserve">αι </w:t>
      </w:r>
      <w:r>
        <w:rPr>
          <w:rFonts w:eastAsia="Times New Roman" w:cs="Times New Roman"/>
          <w:szCs w:val="24"/>
        </w:rPr>
        <w:t>από αυτά τα 46 ρυθμίζονται τα 12 δισεκατομμύρια. Ε</w:t>
      </w:r>
      <w:r w:rsidRPr="00781CB9">
        <w:rPr>
          <w:rFonts w:eastAsia="Times New Roman" w:cs="Times New Roman"/>
          <w:szCs w:val="24"/>
        </w:rPr>
        <w:t>πιπλ</w:t>
      </w:r>
      <w:r w:rsidRPr="00781CB9">
        <w:rPr>
          <w:rFonts w:eastAsia="Times New Roman" w:cs="Times New Roman"/>
          <w:szCs w:val="24"/>
        </w:rPr>
        <w:t>έον</w:t>
      </w:r>
      <w:r>
        <w:rPr>
          <w:rFonts w:eastAsia="Times New Roman" w:cs="Times New Roman"/>
          <w:szCs w:val="24"/>
        </w:rPr>
        <w:t>,</w:t>
      </w:r>
      <w:r w:rsidRPr="00781CB9">
        <w:rPr>
          <w:rFonts w:eastAsia="Times New Roman" w:cs="Times New Roman"/>
          <w:szCs w:val="24"/>
        </w:rPr>
        <w:t xml:space="preserve"> εξηγήθηκε</w:t>
      </w:r>
      <w:r>
        <w:rPr>
          <w:rFonts w:eastAsia="Times New Roman" w:cs="Times New Roman"/>
          <w:szCs w:val="24"/>
        </w:rPr>
        <w:t xml:space="preserve"> -</w:t>
      </w:r>
      <w:r w:rsidRPr="00781CB9">
        <w:rPr>
          <w:rFonts w:eastAsia="Times New Roman" w:cs="Times New Roman"/>
          <w:szCs w:val="24"/>
        </w:rPr>
        <w:t>δεν το καταλαβαίνετε</w:t>
      </w:r>
      <w:r>
        <w:rPr>
          <w:rFonts w:eastAsia="Times New Roman" w:cs="Times New Roman"/>
          <w:szCs w:val="24"/>
        </w:rPr>
        <w:t>, αλλά</w:t>
      </w:r>
      <w:r w:rsidRPr="00781CB9">
        <w:rPr>
          <w:rFonts w:eastAsia="Times New Roman" w:cs="Times New Roman"/>
          <w:szCs w:val="24"/>
        </w:rPr>
        <w:t xml:space="preserve"> είναι κοινή λογική</w:t>
      </w:r>
      <w:r>
        <w:rPr>
          <w:rFonts w:eastAsia="Times New Roman" w:cs="Times New Roman"/>
          <w:szCs w:val="24"/>
        </w:rPr>
        <w:t>,</w:t>
      </w:r>
      <w:r w:rsidRPr="00781CB9">
        <w:rPr>
          <w:rFonts w:eastAsia="Times New Roman" w:cs="Times New Roman"/>
          <w:szCs w:val="24"/>
        </w:rPr>
        <w:t xml:space="preserve"> </w:t>
      </w:r>
      <w:r>
        <w:rPr>
          <w:rFonts w:eastAsia="Times New Roman" w:cs="Times New Roman"/>
          <w:szCs w:val="24"/>
        </w:rPr>
        <w:t>δ</w:t>
      </w:r>
      <w:r w:rsidRPr="00781CB9">
        <w:rPr>
          <w:rFonts w:eastAsia="Times New Roman" w:cs="Times New Roman"/>
          <w:szCs w:val="24"/>
        </w:rPr>
        <w:t xml:space="preserve">εν ξέρω τι </w:t>
      </w:r>
      <w:r>
        <w:rPr>
          <w:rFonts w:eastAsia="Times New Roman" w:cs="Times New Roman"/>
          <w:szCs w:val="24"/>
        </w:rPr>
        <w:t xml:space="preserve">μαθαίνετε </w:t>
      </w:r>
      <w:r w:rsidRPr="00781CB9">
        <w:rPr>
          <w:rFonts w:eastAsia="Times New Roman" w:cs="Times New Roman"/>
          <w:szCs w:val="24"/>
        </w:rPr>
        <w:t>στο σχολείο</w:t>
      </w:r>
      <w:r>
        <w:rPr>
          <w:rFonts w:eastAsia="Times New Roman" w:cs="Times New Roman"/>
          <w:szCs w:val="24"/>
        </w:rPr>
        <w:t xml:space="preserve">, </w:t>
      </w:r>
      <w:r w:rsidRPr="00781CB9">
        <w:rPr>
          <w:rFonts w:eastAsia="Times New Roman" w:cs="Times New Roman"/>
          <w:szCs w:val="24"/>
        </w:rPr>
        <w:t xml:space="preserve">αλλά δεν χρειάζεται να πάτε σχολείο για να </w:t>
      </w:r>
      <w:r>
        <w:rPr>
          <w:rFonts w:eastAsia="Times New Roman" w:cs="Times New Roman"/>
          <w:szCs w:val="24"/>
        </w:rPr>
        <w:t>έχετε</w:t>
      </w:r>
      <w:r w:rsidRPr="00781CB9">
        <w:rPr>
          <w:rFonts w:eastAsia="Times New Roman" w:cs="Times New Roman"/>
          <w:szCs w:val="24"/>
        </w:rPr>
        <w:t xml:space="preserve"> την κοινή λογική</w:t>
      </w:r>
      <w:r>
        <w:rPr>
          <w:rFonts w:eastAsia="Times New Roman" w:cs="Times New Roman"/>
          <w:szCs w:val="24"/>
        </w:rPr>
        <w:t>-</w:t>
      </w:r>
      <w:r w:rsidRPr="00781CB9">
        <w:rPr>
          <w:rFonts w:eastAsia="Times New Roman" w:cs="Times New Roman"/>
          <w:szCs w:val="24"/>
        </w:rPr>
        <w:t xml:space="preserve"> ότι το συνολικό ύψος των δανείων δεν ταυτίζεται με τον αριθμό των δανειοληπτών</w:t>
      </w:r>
      <w:r>
        <w:rPr>
          <w:rFonts w:eastAsia="Times New Roman" w:cs="Times New Roman"/>
          <w:szCs w:val="24"/>
        </w:rPr>
        <w:t>.</w:t>
      </w:r>
      <w:r w:rsidRPr="00781CB9">
        <w:rPr>
          <w:rFonts w:eastAsia="Times New Roman" w:cs="Times New Roman"/>
          <w:szCs w:val="24"/>
        </w:rPr>
        <w:t xml:space="preserve"> Όχι εντυπώσ</w:t>
      </w:r>
      <w:r w:rsidRPr="00781CB9">
        <w:rPr>
          <w:rFonts w:eastAsia="Times New Roman" w:cs="Times New Roman"/>
          <w:szCs w:val="24"/>
        </w:rPr>
        <w:t>εις</w:t>
      </w:r>
      <w:r>
        <w:rPr>
          <w:rFonts w:eastAsia="Times New Roman" w:cs="Times New Roman"/>
          <w:szCs w:val="24"/>
        </w:rPr>
        <w:t>,</w:t>
      </w:r>
      <w:r w:rsidRPr="00781CB9">
        <w:rPr>
          <w:rFonts w:eastAsia="Times New Roman" w:cs="Times New Roman"/>
          <w:szCs w:val="24"/>
        </w:rPr>
        <w:t xml:space="preserve"> </w:t>
      </w:r>
      <w:r>
        <w:rPr>
          <w:rFonts w:eastAsia="Times New Roman" w:cs="Times New Roman"/>
          <w:szCs w:val="24"/>
        </w:rPr>
        <w:t>λ</w:t>
      </w:r>
      <w:r w:rsidRPr="00781CB9">
        <w:rPr>
          <w:rFonts w:eastAsia="Times New Roman" w:cs="Times New Roman"/>
          <w:szCs w:val="24"/>
        </w:rPr>
        <w:t>οιπόν</w:t>
      </w:r>
      <w:r>
        <w:rPr>
          <w:rFonts w:eastAsia="Times New Roman" w:cs="Times New Roman"/>
          <w:szCs w:val="24"/>
        </w:rPr>
        <w:t>,</w:t>
      </w:r>
      <w:r w:rsidRPr="00781CB9">
        <w:rPr>
          <w:rFonts w:eastAsia="Times New Roman" w:cs="Times New Roman"/>
          <w:szCs w:val="24"/>
        </w:rPr>
        <w:t xml:space="preserve"> εδώ μέσα</w:t>
      </w:r>
      <w:r>
        <w:rPr>
          <w:rFonts w:eastAsia="Times New Roman" w:cs="Times New Roman"/>
          <w:szCs w:val="24"/>
        </w:rPr>
        <w:t>!</w:t>
      </w:r>
    </w:p>
    <w:p w14:paraId="4EC191A4" w14:textId="77777777" w:rsidR="008E01FC" w:rsidRDefault="002168A0">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w:t>
      </w:r>
      <w:r>
        <w:rPr>
          <w:rFonts w:eastAsia="Times New Roman" w:cs="Times New Roman"/>
          <w:szCs w:val="24"/>
        </w:rPr>
        <w:t>της κυρίας Βουλευτού</w:t>
      </w:r>
      <w:r w:rsidRPr="00F81B27">
        <w:rPr>
          <w:rFonts w:eastAsia="Times New Roman" w:cs="Times New Roman"/>
          <w:szCs w:val="24"/>
        </w:rPr>
        <w:t>)</w:t>
      </w:r>
    </w:p>
    <w:p w14:paraId="4EC191A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w:t>
      </w:r>
      <w:r w:rsidRPr="00781CB9">
        <w:rPr>
          <w:rFonts w:eastAsia="Times New Roman" w:cs="Times New Roman"/>
          <w:szCs w:val="24"/>
        </w:rPr>
        <w:t>ύριοι συνάδελφοι</w:t>
      </w:r>
      <w:r>
        <w:rPr>
          <w:rFonts w:eastAsia="Times New Roman" w:cs="Times New Roman"/>
          <w:szCs w:val="24"/>
        </w:rPr>
        <w:t>,</w:t>
      </w:r>
      <w:r w:rsidRPr="00781CB9">
        <w:rPr>
          <w:rFonts w:eastAsia="Times New Roman" w:cs="Times New Roman"/>
          <w:szCs w:val="24"/>
        </w:rPr>
        <w:t xml:space="preserve"> η </w:t>
      </w:r>
      <w:r>
        <w:rPr>
          <w:rFonts w:eastAsia="Times New Roman" w:cs="Times New Roman"/>
          <w:szCs w:val="24"/>
        </w:rPr>
        <w:t>σημερινή ρύθμιση</w:t>
      </w:r>
      <w:r w:rsidRPr="00781CB9">
        <w:rPr>
          <w:rFonts w:eastAsia="Times New Roman" w:cs="Times New Roman"/>
          <w:szCs w:val="24"/>
        </w:rPr>
        <w:t xml:space="preserve"> με τα συγκεκριμένα κριτήρια ένταξης που </w:t>
      </w:r>
      <w:r>
        <w:rPr>
          <w:rFonts w:eastAsia="Times New Roman" w:cs="Times New Roman"/>
          <w:szCs w:val="24"/>
        </w:rPr>
        <w:t>α</w:t>
      </w:r>
      <w:r w:rsidRPr="00781CB9">
        <w:rPr>
          <w:rFonts w:eastAsia="Times New Roman" w:cs="Times New Roman"/>
          <w:szCs w:val="24"/>
        </w:rPr>
        <w:t xml:space="preserve">ναφέρθηκε </w:t>
      </w:r>
      <w:r>
        <w:rPr>
          <w:rFonts w:eastAsia="Times New Roman" w:cs="Times New Roman"/>
          <w:szCs w:val="24"/>
        </w:rPr>
        <w:t>ο εισηγητής μας,</w:t>
      </w:r>
      <w:r w:rsidRPr="00781CB9">
        <w:rPr>
          <w:rFonts w:eastAsia="Times New Roman" w:cs="Times New Roman"/>
          <w:szCs w:val="24"/>
        </w:rPr>
        <w:t xml:space="preserve"> </w:t>
      </w:r>
      <w:r>
        <w:rPr>
          <w:rFonts w:eastAsia="Times New Roman" w:cs="Times New Roman"/>
          <w:szCs w:val="24"/>
        </w:rPr>
        <w:t>απ</w:t>
      </w:r>
      <w:r w:rsidRPr="00781CB9">
        <w:rPr>
          <w:rFonts w:eastAsia="Times New Roman" w:cs="Times New Roman"/>
          <w:szCs w:val="24"/>
        </w:rPr>
        <w:t xml:space="preserve">εγκλωβίζει χιλιάδες συμπολίτες μας από </w:t>
      </w:r>
      <w:r w:rsidRPr="00781CB9">
        <w:rPr>
          <w:rFonts w:eastAsia="Times New Roman" w:cs="Times New Roman"/>
          <w:szCs w:val="24"/>
        </w:rPr>
        <w:t>το κοκκίνισμα του στεγαστικού τους δανείου</w:t>
      </w:r>
      <w:r>
        <w:rPr>
          <w:rFonts w:eastAsia="Times New Roman" w:cs="Times New Roman"/>
          <w:szCs w:val="24"/>
        </w:rPr>
        <w:t>,</w:t>
      </w:r>
      <w:r w:rsidRPr="00781CB9">
        <w:rPr>
          <w:rFonts w:eastAsia="Times New Roman" w:cs="Times New Roman"/>
          <w:szCs w:val="24"/>
        </w:rPr>
        <w:t xml:space="preserve"> με διευκολύνσεις </w:t>
      </w:r>
      <w:r>
        <w:rPr>
          <w:rFonts w:eastAsia="Times New Roman" w:cs="Times New Roman"/>
          <w:szCs w:val="24"/>
        </w:rPr>
        <w:t>π</w:t>
      </w:r>
      <w:r w:rsidRPr="00781CB9">
        <w:rPr>
          <w:rFonts w:eastAsia="Times New Roman" w:cs="Times New Roman"/>
          <w:szCs w:val="24"/>
        </w:rPr>
        <w:t>ου παρέχονται</w:t>
      </w:r>
      <w:r>
        <w:rPr>
          <w:rFonts w:eastAsia="Times New Roman" w:cs="Times New Roman"/>
          <w:szCs w:val="24"/>
        </w:rPr>
        <w:t xml:space="preserve"> όπως, </w:t>
      </w:r>
      <w:r>
        <w:rPr>
          <w:rFonts w:eastAsia="Times New Roman" w:cs="Times New Roman"/>
          <w:szCs w:val="24"/>
        </w:rPr>
        <w:lastRenderedPageBreak/>
        <w:t xml:space="preserve">πρώτον, </w:t>
      </w:r>
      <w:r w:rsidRPr="00781CB9">
        <w:rPr>
          <w:rFonts w:eastAsia="Times New Roman" w:cs="Times New Roman"/>
          <w:szCs w:val="24"/>
        </w:rPr>
        <w:t xml:space="preserve">με την επιμήκυνση του χρόνου αποπληρωμής του δανείου που μπορεί να φτάσει μέχρι </w:t>
      </w:r>
      <w:r>
        <w:rPr>
          <w:rFonts w:eastAsia="Times New Roman" w:cs="Times New Roman"/>
          <w:szCs w:val="24"/>
        </w:rPr>
        <w:t xml:space="preserve">είκοσι πέντε χρόνια, δεύτερον, </w:t>
      </w:r>
      <w:r w:rsidRPr="00781CB9">
        <w:rPr>
          <w:rFonts w:eastAsia="Times New Roman" w:cs="Times New Roman"/>
          <w:szCs w:val="24"/>
        </w:rPr>
        <w:t>με την πρόβλεψη με χαμηλό επιτόκιο 2%</w:t>
      </w:r>
      <w:r>
        <w:rPr>
          <w:rFonts w:eastAsia="Times New Roman" w:cs="Times New Roman"/>
          <w:szCs w:val="24"/>
        </w:rPr>
        <w:t>, τρίτον, με</w:t>
      </w:r>
      <w:r w:rsidRPr="00781CB9">
        <w:rPr>
          <w:rFonts w:eastAsia="Times New Roman" w:cs="Times New Roman"/>
          <w:szCs w:val="24"/>
        </w:rPr>
        <w:t xml:space="preserve"> την ε</w:t>
      </w:r>
      <w:r w:rsidRPr="00781CB9">
        <w:rPr>
          <w:rFonts w:eastAsia="Times New Roman" w:cs="Times New Roman"/>
          <w:szCs w:val="24"/>
        </w:rPr>
        <w:t>πιδότηση του ελληνικού δημοσίου</w:t>
      </w:r>
      <w:r>
        <w:rPr>
          <w:rFonts w:eastAsia="Times New Roman" w:cs="Times New Roman"/>
          <w:szCs w:val="24"/>
        </w:rPr>
        <w:t>,</w:t>
      </w:r>
      <w:r w:rsidRPr="00781CB9">
        <w:rPr>
          <w:rFonts w:eastAsia="Times New Roman" w:cs="Times New Roman"/>
          <w:szCs w:val="24"/>
        </w:rPr>
        <w:t xml:space="preserve"> καθ</w:t>
      </w:r>
      <w:r>
        <w:rPr>
          <w:rFonts w:eastAsia="Times New Roman" w:cs="Times New Roman"/>
          <w:szCs w:val="24"/>
        </w:rPr>
        <w:t xml:space="preserve">’ </w:t>
      </w:r>
      <w:r w:rsidRPr="00781CB9">
        <w:rPr>
          <w:rFonts w:eastAsia="Times New Roman" w:cs="Times New Roman"/>
          <w:szCs w:val="24"/>
        </w:rPr>
        <w:t>όλη τη διάρκεια της αποπληρωμής του δανείου</w:t>
      </w:r>
      <w:r>
        <w:rPr>
          <w:rFonts w:eastAsia="Times New Roman" w:cs="Times New Roman"/>
          <w:szCs w:val="24"/>
        </w:rPr>
        <w:t>,</w:t>
      </w:r>
      <w:r w:rsidRPr="00781CB9">
        <w:rPr>
          <w:rFonts w:eastAsia="Times New Roman" w:cs="Times New Roman"/>
          <w:szCs w:val="24"/>
        </w:rPr>
        <w:t xml:space="preserve"> όπου για τους </w:t>
      </w:r>
      <w:r>
        <w:rPr>
          <w:rFonts w:eastAsia="Times New Roman" w:cs="Times New Roman"/>
          <w:szCs w:val="24"/>
        </w:rPr>
        <w:t>ανέργους</w:t>
      </w:r>
      <w:r w:rsidRPr="00781CB9">
        <w:rPr>
          <w:rFonts w:eastAsia="Times New Roman" w:cs="Times New Roman"/>
          <w:szCs w:val="24"/>
        </w:rPr>
        <w:t xml:space="preserve"> και χωρίς κανένα εισόδημα συμπολίτες μας η επιδότηση θα φτάσει 100%</w:t>
      </w:r>
      <w:r>
        <w:rPr>
          <w:rFonts w:eastAsia="Times New Roman" w:cs="Times New Roman"/>
          <w:szCs w:val="24"/>
        </w:rPr>
        <w:t>,</w:t>
      </w:r>
      <w:r w:rsidRPr="00781CB9">
        <w:rPr>
          <w:rFonts w:eastAsia="Times New Roman" w:cs="Times New Roman"/>
          <w:szCs w:val="24"/>
        </w:rPr>
        <w:t xml:space="preserve"> </w:t>
      </w:r>
      <w:r>
        <w:rPr>
          <w:rFonts w:eastAsia="Times New Roman" w:cs="Times New Roman"/>
          <w:szCs w:val="24"/>
        </w:rPr>
        <w:t xml:space="preserve">ώστε το κράτος να φροντίσει </w:t>
      </w:r>
      <w:r w:rsidRPr="00781CB9">
        <w:rPr>
          <w:rFonts w:eastAsia="Times New Roman" w:cs="Times New Roman"/>
          <w:szCs w:val="24"/>
        </w:rPr>
        <w:t>να μη</w:t>
      </w:r>
      <w:r>
        <w:rPr>
          <w:rFonts w:eastAsia="Times New Roman" w:cs="Times New Roman"/>
          <w:szCs w:val="24"/>
        </w:rPr>
        <w:t>ν</w:t>
      </w:r>
      <w:r w:rsidRPr="00781CB9">
        <w:rPr>
          <w:rFonts w:eastAsia="Times New Roman" w:cs="Times New Roman"/>
          <w:szCs w:val="24"/>
        </w:rPr>
        <w:t xml:space="preserve"> χαθεί </w:t>
      </w:r>
      <w:r>
        <w:rPr>
          <w:rFonts w:eastAsia="Times New Roman" w:cs="Times New Roman"/>
          <w:szCs w:val="24"/>
        </w:rPr>
        <w:t>κ</w:t>
      </w:r>
      <w:r w:rsidRPr="00781CB9">
        <w:rPr>
          <w:rFonts w:eastAsia="Times New Roman" w:cs="Times New Roman"/>
          <w:szCs w:val="24"/>
        </w:rPr>
        <w:t>ανένα τέτοιο σπίτι</w:t>
      </w:r>
      <w:r>
        <w:rPr>
          <w:rFonts w:eastAsia="Times New Roman" w:cs="Times New Roman"/>
          <w:szCs w:val="24"/>
        </w:rPr>
        <w:t>, τ</w:t>
      </w:r>
      <w:r w:rsidRPr="00781CB9">
        <w:rPr>
          <w:rFonts w:eastAsia="Times New Roman" w:cs="Times New Roman"/>
          <w:szCs w:val="24"/>
        </w:rPr>
        <w:t>έταρτον</w:t>
      </w:r>
      <w:r>
        <w:rPr>
          <w:rFonts w:eastAsia="Times New Roman" w:cs="Times New Roman"/>
          <w:szCs w:val="24"/>
        </w:rPr>
        <w:t>,</w:t>
      </w:r>
      <w:r w:rsidRPr="00781CB9">
        <w:rPr>
          <w:rFonts w:eastAsia="Times New Roman" w:cs="Times New Roman"/>
          <w:szCs w:val="24"/>
        </w:rPr>
        <w:t xml:space="preserve"> με κούρεμ</w:t>
      </w:r>
      <w:r w:rsidRPr="00781CB9">
        <w:rPr>
          <w:rFonts w:eastAsia="Times New Roman" w:cs="Times New Roman"/>
          <w:szCs w:val="24"/>
        </w:rPr>
        <w:t>α δανεί</w:t>
      </w:r>
      <w:r>
        <w:rPr>
          <w:rFonts w:eastAsia="Times New Roman" w:cs="Times New Roman"/>
          <w:szCs w:val="24"/>
        </w:rPr>
        <w:t>ου</w:t>
      </w:r>
      <w:r w:rsidRPr="00781CB9">
        <w:rPr>
          <w:rFonts w:eastAsia="Times New Roman" w:cs="Times New Roman"/>
          <w:szCs w:val="24"/>
        </w:rPr>
        <w:t xml:space="preserve"> για πάνω από το 120% της εμπορικής αξίας του ακινήτου που υποχρεούται να καταβάλει ο δανειολήπτης</w:t>
      </w:r>
      <w:r>
        <w:rPr>
          <w:rFonts w:eastAsia="Times New Roman" w:cs="Times New Roman"/>
          <w:szCs w:val="24"/>
        </w:rPr>
        <w:t>. Ε</w:t>
      </w:r>
      <w:r w:rsidRPr="00781CB9">
        <w:rPr>
          <w:rFonts w:eastAsia="Times New Roman" w:cs="Times New Roman"/>
          <w:szCs w:val="24"/>
        </w:rPr>
        <w:t>ίναι πολύ θετικό</w:t>
      </w:r>
      <w:r>
        <w:rPr>
          <w:rFonts w:eastAsia="Times New Roman" w:cs="Times New Roman"/>
          <w:szCs w:val="24"/>
        </w:rPr>
        <w:t xml:space="preserve"> ό</w:t>
      </w:r>
      <w:r w:rsidRPr="00781CB9">
        <w:rPr>
          <w:rFonts w:eastAsia="Times New Roman" w:cs="Times New Roman"/>
          <w:szCs w:val="24"/>
        </w:rPr>
        <w:t xml:space="preserve">τι η αποπληρωμή γίνεται με βάση την </w:t>
      </w:r>
      <w:r>
        <w:rPr>
          <w:rFonts w:eastAsia="Times New Roman" w:cs="Times New Roman"/>
          <w:szCs w:val="24"/>
        </w:rPr>
        <w:t>ε</w:t>
      </w:r>
      <w:r w:rsidRPr="00781CB9">
        <w:rPr>
          <w:rFonts w:eastAsia="Times New Roman" w:cs="Times New Roman"/>
          <w:szCs w:val="24"/>
        </w:rPr>
        <w:t>μπορική αξία του ακινήτου</w:t>
      </w:r>
      <w:r>
        <w:rPr>
          <w:rFonts w:eastAsia="Times New Roman" w:cs="Times New Roman"/>
          <w:szCs w:val="24"/>
        </w:rPr>
        <w:t>,</w:t>
      </w:r>
      <w:r w:rsidRPr="00781CB9">
        <w:rPr>
          <w:rFonts w:eastAsia="Times New Roman" w:cs="Times New Roman"/>
          <w:szCs w:val="24"/>
        </w:rPr>
        <w:t xml:space="preserve"> καθώς οι </w:t>
      </w:r>
      <w:r>
        <w:rPr>
          <w:rFonts w:eastAsia="Times New Roman" w:cs="Times New Roman"/>
          <w:szCs w:val="24"/>
        </w:rPr>
        <w:t>εμπορικές αξίες</w:t>
      </w:r>
      <w:r w:rsidRPr="00781CB9">
        <w:rPr>
          <w:rFonts w:eastAsia="Times New Roman" w:cs="Times New Roman"/>
          <w:szCs w:val="24"/>
        </w:rPr>
        <w:t xml:space="preserve"> έχουν πέσει</w:t>
      </w:r>
      <w:r>
        <w:rPr>
          <w:rFonts w:eastAsia="Times New Roman" w:cs="Times New Roman"/>
          <w:szCs w:val="24"/>
        </w:rPr>
        <w:t>.</w:t>
      </w:r>
    </w:p>
    <w:p w14:paraId="4EC191A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Ό</w:t>
      </w:r>
      <w:r w:rsidRPr="00781CB9">
        <w:rPr>
          <w:rFonts w:eastAsia="Times New Roman" w:cs="Times New Roman"/>
          <w:szCs w:val="24"/>
        </w:rPr>
        <w:t xml:space="preserve">λες αυτές </w:t>
      </w:r>
      <w:r>
        <w:rPr>
          <w:rFonts w:eastAsia="Times New Roman" w:cs="Times New Roman"/>
          <w:szCs w:val="24"/>
        </w:rPr>
        <w:t>οι</w:t>
      </w:r>
      <w:r w:rsidRPr="00781CB9">
        <w:rPr>
          <w:rFonts w:eastAsia="Times New Roman" w:cs="Times New Roman"/>
          <w:szCs w:val="24"/>
        </w:rPr>
        <w:t xml:space="preserve"> δυνατ</w:t>
      </w:r>
      <w:r>
        <w:rPr>
          <w:rFonts w:eastAsia="Times New Roman" w:cs="Times New Roman"/>
          <w:szCs w:val="24"/>
        </w:rPr>
        <w:t xml:space="preserve">ότητες </w:t>
      </w:r>
      <w:r>
        <w:rPr>
          <w:rFonts w:eastAsia="Times New Roman" w:cs="Times New Roman"/>
          <w:szCs w:val="24"/>
        </w:rPr>
        <w:t xml:space="preserve">συνδυαστικά, </w:t>
      </w:r>
      <w:r w:rsidRPr="00781CB9">
        <w:rPr>
          <w:rFonts w:eastAsia="Times New Roman" w:cs="Times New Roman"/>
          <w:szCs w:val="24"/>
        </w:rPr>
        <w:t>μπορεί να επιφέρουν μείωση δανείου από 50</w:t>
      </w:r>
      <w:r>
        <w:rPr>
          <w:rFonts w:eastAsia="Times New Roman" w:cs="Times New Roman"/>
          <w:szCs w:val="24"/>
        </w:rPr>
        <w:t>%</w:t>
      </w:r>
      <w:r w:rsidRPr="00781CB9">
        <w:rPr>
          <w:rFonts w:eastAsia="Times New Roman" w:cs="Times New Roman"/>
          <w:szCs w:val="24"/>
        </w:rPr>
        <w:t xml:space="preserve"> έως 70%</w:t>
      </w:r>
      <w:r>
        <w:rPr>
          <w:rFonts w:eastAsia="Times New Roman" w:cs="Times New Roman"/>
          <w:szCs w:val="24"/>
        </w:rPr>
        <w:t>,</w:t>
      </w:r>
      <w:r w:rsidRPr="00781CB9">
        <w:rPr>
          <w:rFonts w:eastAsia="Times New Roman" w:cs="Times New Roman"/>
          <w:szCs w:val="24"/>
        </w:rPr>
        <w:t xml:space="preserve"> ανάλογα με τις οικονομικές επιδιώξεις του δανειολήπτη και με τελικό στόχο να διευκολυνθεί όσο το δυνατόν περισσότερο </w:t>
      </w:r>
      <w:r>
        <w:rPr>
          <w:rFonts w:eastAsia="Times New Roman" w:cs="Times New Roman"/>
          <w:szCs w:val="24"/>
        </w:rPr>
        <w:t xml:space="preserve">ο </w:t>
      </w:r>
      <w:r w:rsidRPr="00781CB9">
        <w:rPr>
          <w:rFonts w:eastAsia="Times New Roman" w:cs="Times New Roman"/>
          <w:szCs w:val="24"/>
        </w:rPr>
        <w:t>κόσμο</w:t>
      </w:r>
      <w:r>
        <w:rPr>
          <w:rFonts w:eastAsia="Times New Roman" w:cs="Times New Roman"/>
          <w:szCs w:val="24"/>
        </w:rPr>
        <w:t>ς,</w:t>
      </w:r>
      <w:r w:rsidRPr="00781CB9">
        <w:rPr>
          <w:rFonts w:eastAsia="Times New Roman" w:cs="Times New Roman"/>
          <w:szCs w:val="24"/>
        </w:rPr>
        <w:t xml:space="preserve"> ώστε να κινητοποιηθεί και να αρχίσει να αποπληρώνει το δάνειο</w:t>
      </w:r>
      <w:r>
        <w:rPr>
          <w:rFonts w:eastAsia="Times New Roman" w:cs="Times New Roman"/>
          <w:szCs w:val="24"/>
        </w:rPr>
        <w:t xml:space="preserve"> το</w:t>
      </w:r>
      <w:r>
        <w:rPr>
          <w:rFonts w:eastAsia="Times New Roman" w:cs="Times New Roman"/>
          <w:szCs w:val="24"/>
        </w:rPr>
        <w:t>υ.</w:t>
      </w:r>
    </w:p>
    <w:p w14:paraId="4EC191A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w:t>
      </w:r>
      <w:r w:rsidRPr="00781CB9">
        <w:rPr>
          <w:rFonts w:eastAsia="Times New Roman" w:cs="Times New Roman"/>
          <w:szCs w:val="24"/>
        </w:rPr>
        <w:t xml:space="preserve">ο πολύ σημαντικό </w:t>
      </w:r>
      <w:r>
        <w:rPr>
          <w:rFonts w:eastAsia="Times New Roman" w:cs="Times New Roman"/>
          <w:szCs w:val="24"/>
        </w:rPr>
        <w:t xml:space="preserve">αυτής </w:t>
      </w:r>
      <w:r w:rsidRPr="00781CB9">
        <w:rPr>
          <w:rFonts w:eastAsia="Times New Roman" w:cs="Times New Roman"/>
          <w:szCs w:val="24"/>
        </w:rPr>
        <w:t xml:space="preserve">της </w:t>
      </w:r>
      <w:r>
        <w:rPr>
          <w:rFonts w:eastAsia="Times New Roman" w:cs="Times New Roman"/>
          <w:szCs w:val="24"/>
        </w:rPr>
        <w:t xml:space="preserve">νέας </w:t>
      </w:r>
      <w:r w:rsidRPr="00781CB9">
        <w:rPr>
          <w:rFonts w:eastAsia="Times New Roman" w:cs="Times New Roman"/>
          <w:szCs w:val="24"/>
        </w:rPr>
        <w:t xml:space="preserve">νομοθετικής ρύθμισης είναι ότι δεν </w:t>
      </w:r>
      <w:r>
        <w:rPr>
          <w:rFonts w:eastAsia="Times New Roman" w:cs="Times New Roman"/>
          <w:szCs w:val="24"/>
        </w:rPr>
        <w:t xml:space="preserve">καταργείται η δυνατότητα </w:t>
      </w:r>
      <w:r w:rsidRPr="00781CB9">
        <w:rPr>
          <w:rFonts w:eastAsia="Times New Roman" w:cs="Times New Roman"/>
          <w:szCs w:val="24"/>
        </w:rPr>
        <w:t>προσφυγή</w:t>
      </w:r>
      <w:r>
        <w:rPr>
          <w:rFonts w:eastAsia="Times New Roman" w:cs="Times New Roman"/>
          <w:szCs w:val="24"/>
        </w:rPr>
        <w:t>ς</w:t>
      </w:r>
      <w:r w:rsidRPr="00781CB9">
        <w:rPr>
          <w:rFonts w:eastAsia="Times New Roman" w:cs="Times New Roman"/>
          <w:szCs w:val="24"/>
        </w:rPr>
        <w:t xml:space="preserve"> στο δικαστήριο</w:t>
      </w:r>
      <w:r>
        <w:rPr>
          <w:rFonts w:eastAsia="Times New Roman" w:cs="Times New Roman"/>
          <w:szCs w:val="24"/>
        </w:rPr>
        <w:t>,</w:t>
      </w:r>
      <w:r w:rsidRPr="00781CB9">
        <w:rPr>
          <w:rFonts w:eastAsia="Times New Roman" w:cs="Times New Roman"/>
          <w:szCs w:val="24"/>
        </w:rPr>
        <w:t xml:space="preserve"> εφόσον </w:t>
      </w:r>
      <w:r>
        <w:rPr>
          <w:rFonts w:eastAsia="Times New Roman" w:cs="Times New Roman"/>
          <w:szCs w:val="24"/>
        </w:rPr>
        <w:t xml:space="preserve">για οποιονδήποτε λόγο </w:t>
      </w:r>
      <w:r w:rsidRPr="00781CB9">
        <w:rPr>
          <w:rFonts w:eastAsia="Times New Roman" w:cs="Times New Roman"/>
          <w:szCs w:val="24"/>
        </w:rPr>
        <w:t xml:space="preserve">δεν </w:t>
      </w:r>
      <w:r>
        <w:rPr>
          <w:rFonts w:eastAsia="Times New Roman" w:cs="Times New Roman"/>
          <w:szCs w:val="24"/>
        </w:rPr>
        <w:t>γίνει</w:t>
      </w:r>
      <w:r w:rsidRPr="00781CB9">
        <w:rPr>
          <w:rFonts w:eastAsia="Times New Roman" w:cs="Times New Roman"/>
          <w:szCs w:val="24"/>
        </w:rPr>
        <w:t xml:space="preserve"> αποδεκτή</w:t>
      </w:r>
      <w:r>
        <w:rPr>
          <w:rFonts w:eastAsia="Times New Roman" w:cs="Times New Roman"/>
          <w:szCs w:val="24"/>
        </w:rPr>
        <w:t xml:space="preserve"> η ένταξη </w:t>
      </w:r>
      <w:r>
        <w:rPr>
          <w:rFonts w:eastAsia="Times New Roman" w:cs="Times New Roman"/>
          <w:szCs w:val="24"/>
        </w:rPr>
        <w:lastRenderedPageBreak/>
        <w:t xml:space="preserve">του δανειολήπτη </w:t>
      </w:r>
      <w:r w:rsidRPr="00781CB9">
        <w:rPr>
          <w:rFonts w:eastAsia="Times New Roman" w:cs="Times New Roman"/>
          <w:szCs w:val="24"/>
        </w:rPr>
        <w:t xml:space="preserve">στην προστασία του </w:t>
      </w:r>
      <w:r>
        <w:rPr>
          <w:rFonts w:eastAsia="Times New Roman" w:cs="Times New Roman"/>
          <w:szCs w:val="24"/>
        </w:rPr>
        <w:t>νέου νόμου,</w:t>
      </w:r>
      <w:r w:rsidRPr="00781CB9">
        <w:rPr>
          <w:rFonts w:eastAsia="Times New Roman" w:cs="Times New Roman"/>
          <w:szCs w:val="24"/>
        </w:rPr>
        <w:t xml:space="preserve"> έτσι ώστε να υπάρχει δικλίδα ασφαλείας για όποι</w:t>
      </w:r>
      <w:r>
        <w:rPr>
          <w:rFonts w:eastAsia="Times New Roman" w:cs="Times New Roman"/>
          <w:szCs w:val="24"/>
        </w:rPr>
        <w:t>ο</w:t>
      </w:r>
      <w:r w:rsidRPr="00781CB9">
        <w:rPr>
          <w:rFonts w:eastAsia="Times New Roman" w:cs="Times New Roman"/>
          <w:szCs w:val="24"/>
        </w:rPr>
        <w:t xml:space="preserve"> πιστωτικό ίδρυμα αρνηθεί καταχρηστικά </w:t>
      </w:r>
      <w:r>
        <w:rPr>
          <w:rFonts w:eastAsia="Times New Roman" w:cs="Times New Roman"/>
          <w:szCs w:val="24"/>
        </w:rPr>
        <w:t>και κακόβουλα</w:t>
      </w:r>
      <w:r w:rsidRPr="00781CB9">
        <w:rPr>
          <w:rFonts w:eastAsia="Times New Roman" w:cs="Times New Roman"/>
          <w:szCs w:val="24"/>
        </w:rPr>
        <w:t xml:space="preserve"> να ρυθμίσει τις οφειλές </w:t>
      </w:r>
      <w:r>
        <w:rPr>
          <w:rFonts w:eastAsia="Times New Roman" w:cs="Times New Roman"/>
          <w:szCs w:val="24"/>
        </w:rPr>
        <w:t>κάθε δικαιούμενου, απειλώντας με πλειστηριασμό της</w:t>
      </w:r>
      <w:r w:rsidRPr="00781CB9">
        <w:rPr>
          <w:rFonts w:eastAsia="Times New Roman" w:cs="Times New Roman"/>
          <w:szCs w:val="24"/>
        </w:rPr>
        <w:t xml:space="preserve"> πρώτης κατοικίας</w:t>
      </w:r>
      <w:r>
        <w:rPr>
          <w:rFonts w:eastAsia="Times New Roman" w:cs="Times New Roman"/>
          <w:szCs w:val="24"/>
        </w:rPr>
        <w:t>.</w:t>
      </w:r>
    </w:p>
    <w:p w14:paraId="4EC191A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Κύριοι </w:t>
      </w:r>
      <w:r w:rsidRPr="00781CB9">
        <w:rPr>
          <w:rFonts w:eastAsia="Times New Roman" w:cs="Times New Roman"/>
          <w:szCs w:val="24"/>
        </w:rPr>
        <w:t>συνάδελφοι</w:t>
      </w:r>
      <w:r>
        <w:rPr>
          <w:rFonts w:eastAsia="Times New Roman" w:cs="Times New Roman"/>
          <w:szCs w:val="24"/>
        </w:rPr>
        <w:t>,</w:t>
      </w:r>
      <w:r w:rsidRPr="00781CB9">
        <w:rPr>
          <w:rFonts w:eastAsia="Times New Roman" w:cs="Times New Roman"/>
          <w:szCs w:val="24"/>
        </w:rPr>
        <w:t xml:space="preserve"> η </w:t>
      </w:r>
      <w:r>
        <w:rPr>
          <w:rFonts w:eastAsia="Times New Roman" w:cs="Times New Roman"/>
          <w:szCs w:val="24"/>
        </w:rPr>
        <w:t>Κ</w:t>
      </w:r>
      <w:r w:rsidRPr="00781CB9">
        <w:rPr>
          <w:rFonts w:eastAsia="Times New Roman" w:cs="Times New Roman"/>
          <w:szCs w:val="24"/>
        </w:rPr>
        <w:t xml:space="preserve">υβέρνηση </w:t>
      </w:r>
      <w:r>
        <w:rPr>
          <w:rFonts w:eastAsia="Times New Roman" w:cs="Times New Roman"/>
          <w:szCs w:val="24"/>
        </w:rPr>
        <w:t>αυτή διαπραγματεύτηκε και έφερ</w:t>
      </w:r>
      <w:r>
        <w:rPr>
          <w:rFonts w:eastAsia="Times New Roman" w:cs="Times New Roman"/>
          <w:szCs w:val="24"/>
        </w:rPr>
        <w:t xml:space="preserve">ε </w:t>
      </w:r>
      <w:r w:rsidRPr="00781CB9">
        <w:rPr>
          <w:rFonts w:eastAsia="Times New Roman" w:cs="Times New Roman"/>
          <w:szCs w:val="24"/>
        </w:rPr>
        <w:t>μία ρύθμιση για την προστασία των δανειοληπτών</w:t>
      </w:r>
      <w:r>
        <w:rPr>
          <w:rFonts w:eastAsia="Times New Roman" w:cs="Times New Roman"/>
          <w:szCs w:val="24"/>
        </w:rPr>
        <w:t>,</w:t>
      </w:r>
      <w:r w:rsidRPr="00781CB9">
        <w:rPr>
          <w:rFonts w:eastAsia="Times New Roman" w:cs="Times New Roman"/>
          <w:szCs w:val="24"/>
        </w:rPr>
        <w:t xml:space="preserve"> αλλά και την εξυγίανση των τραπεζών με </w:t>
      </w:r>
      <w:r>
        <w:rPr>
          <w:rFonts w:eastAsia="Times New Roman" w:cs="Times New Roman"/>
          <w:szCs w:val="24"/>
        </w:rPr>
        <w:t xml:space="preserve">όρους προστασίας του </w:t>
      </w:r>
      <w:r w:rsidRPr="00781CB9">
        <w:rPr>
          <w:rFonts w:eastAsia="Times New Roman" w:cs="Times New Roman"/>
          <w:szCs w:val="24"/>
        </w:rPr>
        <w:t>δημ</w:t>
      </w:r>
      <w:r>
        <w:rPr>
          <w:rFonts w:eastAsia="Times New Roman" w:cs="Times New Roman"/>
          <w:szCs w:val="24"/>
        </w:rPr>
        <w:t>ο</w:t>
      </w:r>
      <w:r w:rsidRPr="00781CB9">
        <w:rPr>
          <w:rFonts w:eastAsia="Times New Roman" w:cs="Times New Roman"/>
          <w:szCs w:val="24"/>
        </w:rPr>
        <w:t>σ</w:t>
      </w:r>
      <w:r>
        <w:rPr>
          <w:rFonts w:eastAsia="Times New Roman" w:cs="Times New Roman"/>
          <w:szCs w:val="24"/>
        </w:rPr>
        <w:t>ίου</w:t>
      </w:r>
      <w:r w:rsidRPr="00781CB9">
        <w:rPr>
          <w:rFonts w:eastAsia="Times New Roman" w:cs="Times New Roman"/>
          <w:szCs w:val="24"/>
        </w:rPr>
        <w:t xml:space="preserve"> συμφέρον</w:t>
      </w:r>
      <w:r>
        <w:rPr>
          <w:rFonts w:eastAsia="Times New Roman" w:cs="Times New Roman"/>
          <w:szCs w:val="24"/>
        </w:rPr>
        <w:t>τος. Αναλαμβάνει τα βάρη που φορτώσατε</w:t>
      </w:r>
      <w:r w:rsidRPr="00781CB9">
        <w:rPr>
          <w:rFonts w:eastAsia="Times New Roman" w:cs="Times New Roman"/>
          <w:szCs w:val="24"/>
        </w:rPr>
        <w:t xml:space="preserve"> τον ελληνικό λαό</w:t>
      </w:r>
      <w:r>
        <w:rPr>
          <w:rFonts w:eastAsia="Times New Roman" w:cs="Times New Roman"/>
          <w:szCs w:val="24"/>
        </w:rPr>
        <w:t>, γιατί είναι μια Κ</w:t>
      </w:r>
      <w:r w:rsidRPr="00781CB9">
        <w:rPr>
          <w:rFonts w:eastAsia="Times New Roman" w:cs="Times New Roman"/>
          <w:szCs w:val="24"/>
        </w:rPr>
        <w:t>υβέρνηση υπεύθυνη και πατριωτική</w:t>
      </w:r>
      <w:r>
        <w:rPr>
          <w:rFonts w:eastAsia="Times New Roman" w:cs="Times New Roman"/>
          <w:szCs w:val="24"/>
        </w:rPr>
        <w:t>.</w:t>
      </w:r>
    </w:p>
    <w:p w14:paraId="4EC191A9" w14:textId="77777777" w:rsidR="008E01FC" w:rsidRDefault="002168A0">
      <w:pPr>
        <w:spacing w:line="600" w:lineRule="auto"/>
        <w:ind w:firstLine="720"/>
        <w:jc w:val="both"/>
        <w:rPr>
          <w:rFonts w:eastAsia="Times New Roman" w:cs="Times New Roman"/>
          <w:szCs w:val="24"/>
        </w:rPr>
      </w:pPr>
      <w:r w:rsidRPr="006C2264">
        <w:rPr>
          <w:rFonts w:eastAsia="Times New Roman" w:cs="Times New Roman"/>
          <w:b/>
          <w:szCs w:val="24"/>
        </w:rPr>
        <w:t xml:space="preserve">ΠΡΟΕΔΡΕΥΩΝ (Γεώργιος </w:t>
      </w:r>
      <w:r w:rsidRPr="006C2264">
        <w:rPr>
          <w:rFonts w:eastAsia="Times New Roman" w:cs="Times New Roman"/>
          <w:b/>
          <w:szCs w:val="24"/>
        </w:rPr>
        <w:t>Βαρεμένος):</w:t>
      </w:r>
      <w:r>
        <w:rPr>
          <w:rFonts w:eastAsia="Times New Roman" w:cs="Times New Roman"/>
          <w:szCs w:val="24"/>
        </w:rPr>
        <w:t xml:space="preserve"> Ωραία, βάλτε μια τελεία, παρακαλώ.</w:t>
      </w:r>
    </w:p>
    <w:p w14:paraId="4EC191AA" w14:textId="77777777" w:rsidR="008E01FC" w:rsidRDefault="002168A0">
      <w:pPr>
        <w:spacing w:line="600" w:lineRule="auto"/>
        <w:ind w:firstLine="720"/>
        <w:jc w:val="both"/>
        <w:rPr>
          <w:rFonts w:eastAsia="Times New Roman" w:cs="Times New Roman"/>
          <w:szCs w:val="24"/>
        </w:rPr>
      </w:pPr>
      <w:r w:rsidRPr="006C2264">
        <w:rPr>
          <w:rFonts w:eastAsia="Times New Roman" w:cs="Times New Roman"/>
          <w:b/>
          <w:szCs w:val="24"/>
        </w:rPr>
        <w:t>ΕΛΕΝΗ ΑΥΛΩΝΙΤΟΥ:</w:t>
      </w:r>
      <w:r>
        <w:rPr>
          <w:rFonts w:eastAsia="Times New Roman" w:cs="Times New Roman"/>
          <w:szCs w:val="24"/>
        </w:rPr>
        <w:t xml:space="preserve"> Τελειώνω, κύριε Πρόεδρε.</w:t>
      </w:r>
    </w:p>
    <w:p w14:paraId="4EC191A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Δ</w:t>
      </w:r>
      <w:r w:rsidRPr="00781CB9">
        <w:rPr>
          <w:rFonts w:eastAsia="Times New Roman" w:cs="Times New Roman"/>
          <w:szCs w:val="24"/>
        </w:rPr>
        <w:t xml:space="preserve">εν </w:t>
      </w:r>
      <w:r>
        <w:rPr>
          <w:rFonts w:eastAsia="Times New Roman" w:cs="Times New Roman"/>
          <w:szCs w:val="24"/>
        </w:rPr>
        <w:t>υποχώρησε</w:t>
      </w:r>
      <w:r w:rsidRPr="00781CB9">
        <w:rPr>
          <w:rFonts w:eastAsia="Times New Roman" w:cs="Times New Roman"/>
          <w:szCs w:val="24"/>
        </w:rPr>
        <w:t xml:space="preserve"> σε κα</w:t>
      </w:r>
      <w:r>
        <w:rPr>
          <w:rFonts w:eastAsia="Times New Roman" w:cs="Times New Roman"/>
          <w:szCs w:val="24"/>
        </w:rPr>
        <w:t>μ</w:t>
      </w:r>
      <w:r w:rsidRPr="00781CB9">
        <w:rPr>
          <w:rFonts w:eastAsia="Times New Roman" w:cs="Times New Roman"/>
          <w:szCs w:val="24"/>
        </w:rPr>
        <w:t xml:space="preserve">μία πίεση των τραπεζών </w:t>
      </w:r>
      <w:r>
        <w:rPr>
          <w:rFonts w:eastAsia="Times New Roman" w:cs="Times New Roman"/>
          <w:szCs w:val="24"/>
        </w:rPr>
        <w:t>φέρνοντας</w:t>
      </w:r>
      <w:r w:rsidRPr="00781CB9">
        <w:rPr>
          <w:rFonts w:eastAsia="Times New Roman" w:cs="Times New Roman"/>
          <w:szCs w:val="24"/>
        </w:rPr>
        <w:t xml:space="preserve"> ένα </w:t>
      </w:r>
      <w:r>
        <w:rPr>
          <w:rFonts w:eastAsia="Times New Roman" w:cs="Times New Roman"/>
          <w:szCs w:val="24"/>
        </w:rPr>
        <w:t>νόμο</w:t>
      </w:r>
      <w:r w:rsidRPr="00781CB9">
        <w:rPr>
          <w:rFonts w:eastAsia="Times New Roman" w:cs="Times New Roman"/>
          <w:szCs w:val="24"/>
        </w:rPr>
        <w:t xml:space="preserve"> που στηρίζει ουσιαστικά τους συμπολίτες </w:t>
      </w:r>
      <w:r>
        <w:rPr>
          <w:rFonts w:eastAsia="Times New Roman" w:cs="Times New Roman"/>
          <w:szCs w:val="24"/>
        </w:rPr>
        <w:t>μας,</w:t>
      </w:r>
      <w:r w:rsidRPr="00781CB9">
        <w:rPr>
          <w:rFonts w:eastAsia="Times New Roman" w:cs="Times New Roman"/>
          <w:szCs w:val="24"/>
        </w:rPr>
        <w:t xml:space="preserve"> που δεν έχουν κα</w:t>
      </w:r>
      <w:r>
        <w:rPr>
          <w:rFonts w:eastAsia="Times New Roman" w:cs="Times New Roman"/>
          <w:szCs w:val="24"/>
        </w:rPr>
        <w:t>μ</w:t>
      </w:r>
      <w:r w:rsidRPr="00781CB9">
        <w:rPr>
          <w:rFonts w:eastAsia="Times New Roman" w:cs="Times New Roman"/>
          <w:szCs w:val="24"/>
        </w:rPr>
        <w:t xml:space="preserve">μία δυνατότητα να αποπληρώσουν το δάνειό </w:t>
      </w:r>
      <w:r w:rsidRPr="00781CB9">
        <w:rPr>
          <w:rFonts w:eastAsia="Times New Roman" w:cs="Times New Roman"/>
          <w:szCs w:val="24"/>
        </w:rPr>
        <w:lastRenderedPageBreak/>
        <w:t>το</w:t>
      </w:r>
      <w:r w:rsidRPr="00781CB9">
        <w:rPr>
          <w:rFonts w:eastAsia="Times New Roman" w:cs="Times New Roman"/>
          <w:szCs w:val="24"/>
        </w:rPr>
        <w:t xml:space="preserve">υς και διευκολύνει όλους εκείνους που με τις μικρές </w:t>
      </w:r>
      <w:r>
        <w:rPr>
          <w:rFonts w:eastAsia="Times New Roman" w:cs="Times New Roman"/>
          <w:szCs w:val="24"/>
        </w:rPr>
        <w:t xml:space="preserve">τους </w:t>
      </w:r>
      <w:r w:rsidRPr="00781CB9">
        <w:rPr>
          <w:rFonts w:eastAsia="Times New Roman" w:cs="Times New Roman"/>
          <w:szCs w:val="24"/>
        </w:rPr>
        <w:t xml:space="preserve">δυνατότητες μπορούν να συμβάλουν στην </w:t>
      </w:r>
      <w:r>
        <w:rPr>
          <w:rFonts w:eastAsia="Times New Roman" w:cs="Times New Roman"/>
          <w:szCs w:val="24"/>
        </w:rPr>
        <w:t xml:space="preserve">αποπληρωμή των δανείων τους.  </w:t>
      </w:r>
    </w:p>
    <w:p w14:paraId="4EC191A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Αυτό που δεν </w:t>
      </w:r>
      <w:r w:rsidRPr="00781CB9">
        <w:rPr>
          <w:rFonts w:eastAsia="Times New Roman" w:cs="Times New Roman"/>
          <w:szCs w:val="24"/>
        </w:rPr>
        <w:t>γνωρίζ</w:t>
      </w:r>
      <w:r>
        <w:rPr>
          <w:rFonts w:eastAsia="Times New Roman" w:cs="Times New Roman"/>
          <w:szCs w:val="24"/>
        </w:rPr>
        <w:t>ουν</w:t>
      </w:r>
      <w:r w:rsidRPr="00781CB9">
        <w:rPr>
          <w:rFonts w:eastAsia="Times New Roman" w:cs="Times New Roman"/>
          <w:szCs w:val="24"/>
        </w:rPr>
        <w:t xml:space="preserve"> είναι </w:t>
      </w:r>
      <w:r>
        <w:rPr>
          <w:rFonts w:eastAsia="Times New Roman" w:cs="Times New Roman"/>
          <w:szCs w:val="24"/>
        </w:rPr>
        <w:t xml:space="preserve">αν </w:t>
      </w:r>
      <w:r w:rsidRPr="00781CB9">
        <w:rPr>
          <w:rFonts w:eastAsia="Times New Roman" w:cs="Times New Roman"/>
          <w:szCs w:val="24"/>
        </w:rPr>
        <w:t xml:space="preserve">τα 500 εκατομμύρια </w:t>
      </w:r>
      <w:r>
        <w:rPr>
          <w:rFonts w:eastAsia="Times New Roman" w:cs="Times New Roman"/>
          <w:szCs w:val="24"/>
        </w:rPr>
        <w:t xml:space="preserve">δάνεια </w:t>
      </w:r>
      <w:r w:rsidRPr="00781CB9">
        <w:rPr>
          <w:rFonts w:eastAsia="Times New Roman" w:cs="Times New Roman"/>
          <w:szCs w:val="24"/>
        </w:rPr>
        <w:t xml:space="preserve">που χρωστάει η Νέα Δημοκρατία και το ΠΑΣΟΚ θα μπορέσουν να ενταχθούν σε </w:t>
      </w:r>
      <w:r w:rsidRPr="00781CB9">
        <w:rPr>
          <w:rFonts w:eastAsia="Times New Roman" w:cs="Times New Roman"/>
          <w:szCs w:val="24"/>
        </w:rPr>
        <w:t xml:space="preserve">κάποια ρύθμιση και να μην </w:t>
      </w:r>
      <w:r>
        <w:rPr>
          <w:rFonts w:eastAsia="Times New Roman" w:cs="Times New Roman"/>
          <w:szCs w:val="24"/>
        </w:rPr>
        <w:t>τα απο</w:t>
      </w:r>
      <w:r w:rsidRPr="00781CB9">
        <w:rPr>
          <w:rFonts w:eastAsia="Times New Roman" w:cs="Times New Roman"/>
          <w:szCs w:val="24"/>
        </w:rPr>
        <w:t>πληρώνει ο ελληνικός λαός</w:t>
      </w:r>
      <w:r>
        <w:rPr>
          <w:rFonts w:eastAsia="Times New Roman" w:cs="Times New Roman"/>
          <w:szCs w:val="24"/>
        </w:rPr>
        <w:t>. Θ</w:t>
      </w:r>
      <w:r w:rsidRPr="00781CB9">
        <w:rPr>
          <w:rFonts w:eastAsia="Times New Roman" w:cs="Times New Roman"/>
          <w:szCs w:val="24"/>
        </w:rPr>
        <w:t xml:space="preserve">υμάμαι τον </w:t>
      </w:r>
      <w:r>
        <w:rPr>
          <w:rFonts w:eastAsia="Times New Roman" w:cs="Times New Roman"/>
          <w:szCs w:val="24"/>
        </w:rPr>
        <w:t>Α</w:t>
      </w:r>
      <w:r w:rsidRPr="00781CB9">
        <w:rPr>
          <w:rFonts w:eastAsia="Times New Roman" w:cs="Times New Roman"/>
          <w:szCs w:val="24"/>
        </w:rPr>
        <w:t xml:space="preserve">ντιπρόεδρο σας να </w:t>
      </w:r>
      <w:r>
        <w:rPr>
          <w:rFonts w:eastAsia="Times New Roman" w:cs="Times New Roman"/>
          <w:szCs w:val="24"/>
        </w:rPr>
        <w:t>ζητάει</w:t>
      </w:r>
      <w:r w:rsidRPr="00781CB9">
        <w:rPr>
          <w:rFonts w:eastAsia="Times New Roman" w:cs="Times New Roman"/>
          <w:szCs w:val="24"/>
        </w:rPr>
        <w:t xml:space="preserve"> για τα χρέη</w:t>
      </w:r>
      <w:r>
        <w:rPr>
          <w:rFonts w:eastAsia="Times New Roman" w:cs="Times New Roman"/>
          <w:szCs w:val="24"/>
        </w:rPr>
        <w:t xml:space="preserve"> της Νέας Δημοκρατίας να κουρευτούν και να ε</w:t>
      </w:r>
      <w:r w:rsidRPr="00781CB9">
        <w:rPr>
          <w:rFonts w:eastAsia="Times New Roman" w:cs="Times New Roman"/>
          <w:szCs w:val="24"/>
        </w:rPr>
        <w:t>νταχθούν στο νόμο Κατσέλη</w:t>
      </w:r>
      <w:r>
        <w:rPr>
          <w:rFonts w:eastAsia="Times New Roman" w:cs="Times New Roman"/>
          <w:szCs w:val="24"/>
        </w:rPr>
        <w:t>. Α</w:t>
      </w:r>
      <w:r w:rsidRPr="00781CB9">
        <w:rPr>
          <w:rFonts w:eastAsia="Times New Roman" w:cs="Times New Roman"/>
          <w:szCs w:val="24"/>
        </w:rPr>
        <w:t>υτό θα ζητήσετε και τώρα</w:t>
      </w:r>
      <w:r>
        <w:rPr>
          <w:rFonts w:eastAsia="Times New Roman" w:cs="Times New Roman"/>
          <w:szCs w:val="24"/>
        </w:rPr>
        <w:t>;</w:t>
      </w:r>
      <w:r w:rsidRPr="00781CB9">
        <w:rPr>
          <w:rFonts w:eastAsia="Times New Roman" w:cs="Times New Roman"/>
          <w:szCs w:val="24"/>
        </w:rPr>
        <w:t xml:space="preserve"> Μήπως να κουρέψουμε και τα κριτήρια ένταξης για εσάς</w:t>
      </w:r>
      <w:r>
        <w:rPr>
          <w:rFonts w:eastAsia="Times New Roman" w:cs="Times New Roman"/>
          <w:szCs w:val="24"/>
        </w:rPr>
        <w:t xml:space="preserve">; </w:t>
      </w:r>
    </w:p>
    <w:p w14:paraId="4EC191A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w:t>
      </w:r>
      <w:r w:rsidRPr="00781CB9">
        <w:rPr>
          <w:rFonts w:eastAsia="Times New Roman" w:cs="Times New Roman"/>
          <w:szCs w:val="24"/>
        </w:rPr>
        <w:t xml:space="preserve">πιθυμείτε διακαώς να </w:t>
      </w:r>
      <w:r>
        <w:rPr>
          <w:rFonts w:eastAsia="Times New Roman" w:cs="Times New Roman"/>
          <w:szCs w:val="24"/>
        </w:rPr>
        <w:t>έλθετε</w:t>
      </w:r>
      <w:r w:rsidRPr="00781CB9">
        <w:rPr>
          <w:rFonts w:eastAsia="Times New Roman" w:cs="Times New Roman"/>
          <w:szCs w:val="24"/>
        </w:rPr>
        <w:t xml:space="preserve"> στην εξουσία για να </w:t>
      </w:r>
      <w:r w:rsidRPr="006C2264">
        <w:rPr>
          <w:rFonts w:eastAsia="Times New Roman" w:cs="Times New Roman"/>
          <w:szCs w:val="24"/>
        </w:rPr>
        <w:t xml:space="preserve">συνεχίσετε τις μεθοδεύσεις που κάνατε στο παρελθόν και να εξαφανίσετε τις οφειλές σας προς τον ελληνικό λαό. Μπαταχτσήδες με τα όλα σας! </w:t>
      </w:r>
    </w:p>
    <w:p w14:paraId="4EC191AE"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ΠΡΟΕΔΡΕΥΩΝ (Γ</w:t>
      </w:r>
      <w:r>
        <w:rPr>
          <w:rFonts w:eastAsia="Times New Roman" w:cs="Times New Roman"/>
          <w:b/>
          <w:szCs w:val="24"/>
        </w:rPr>
        <w:t>εώργιος Βαρεμένος):</w:t>
      </w:r>
      <w:r>
        <w:rPr>
          <w:rFonts w:eastAsia="Times New Roman" w:cs="Times New Roman"/>
          <w:szCs w:val="24"/>
        </w:rPr>
        <w:t xml:space="preserve"> Ωραία. </w:t>
      </w:r>
    </w:p>
    <w:p w14:paraId="4EC191AF"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 xml:space="preserve">ΕΛΕΝΗ ΑΥΛΩΝΙΤΟΥ: </w:t>
      </w:r>
      <w:r>
        <w:rPr>
          <w:rFonts w:eastAsia="Times New Roman" w:cs="Times New Roman"/>
          <w:szCs w:val="24"/>
        </w:rPr>
        <w:t>Τελειώνω, κύριε Πρόεδρε.</w:t>
      </w:r>
    </w:p>
    <w:p w14:paraId="4EC191B0"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πολύ ώρα που μου λέτε ότι τελειώνετε.</w:t>
      </w:r>
    </w:p>
    <w:p w14:paraId="4EC191B1"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lastRenderedPageBreak/>
        <w:t xml:space="preserve">ΕΛΕΝΗ ΑΥΛΩΝΙΤΟΥ: </w:t>
      </w:r>
      <w:r w:rsidRPr="006C2264">
        <w:rPr>
          <w:rFonts w:eastAsia="Times New Roman" w:cs="Times New Roman"/>
          <w:szCs w:val="24"/>
        </w:rPr>
        <w:t xml:space="preserve">Άλλωστε έχετε το </w:t>
      </w:r>
      <w:proofErr w:type="spellStart"/>
      <w:r w:rsidRPr="006C2264">
        <w:rPr>
          <w:rFonts w:eastAsia="Times New Roman" w:cs="Times New Roman"/>
          <w:szCs w:val="24"/>
        </w:rPr>
        <w:t>know-how</w:t>
      </w:r>
      <w:proofErr w:type="spellEnd"/>
      <w:r>
        <w:rPr>
          <w:rFonts w:eastAsia="Times New Roman" w:cs="Times New Roman"/>
          <w:szCs w:val="24"/>
        </w:rPr>
        <w:t>,</w:t>
      </w:r>
      <w:r w:rsidRPr="006C2264">
        <w:rPr>
          <w:rFonts w:eastAsia="Times New Roman" w:cs="Times New Roman"/>
          <w:szCs w:val="24"/>
        </w:rPr>
        <w:t xml:space="preserve"> ξέρετε πως να </w:t>
      </w:r>
      <w:r>
        <w:rPr>
          <w:rFonts w:eastAsia="Times New Roman" w:cs="Times New Roman"/>
          <w:szCs w:val="24"/>
        </w:rPr>
        <w:t>παίρνετε</w:t>
      </w:r>
      <w:r w:rsidRPr="006C2264">
        <w:rPr>
          <w:rFonts w:eastAsia="Times New Roman" w:cs="Times New Roman"/>
          <w:szCs w:val="24"/>
        </w:rPr>
        <w:t xml:space="preserve"> χιλιάδες ευρώ δάνει</w:t>
      </w:r>
      <w:r>
        <w:rPr>
          <w:rFonts w:eastAsia="Times New Roman" w:cs="Times New Roman"/>
          <w:szCs w:val="24"/>
        </w:rPr>
        <w:t>α, να μην σας αναζητά κ</w:t>
      </w:r>
      <w:r>
        <w:rPr>
          <w:rFonts w:eastAsia="Times New Roman" w:cs="Times New Roman"/>
          <w:szCs w:val="24"/>
        </w:rPr>
        <w:t>ανείς για τις αποπληρωμές σας. Μ</w:t>
      </w:r>
      <w:r w:rsidRPr="006C2264">
        <w:rPr>
          <w:rFonts w:eastAsia="Times New Roman" w:cs="Times New Roman"/>
          <w:szCs w:val="24"/>
        </w:rPr>
        <w:t>πορείτε να μου</w:t>
      </w:r>
      <w:r w:rsidRPr="00781CB9">
        <w:rPr>
          <w:rFonts w:eastAsia="Times New Roman" w:cs="Times New Roman"/>
          <w:szCs w:val="24"/>
        </w:rPr>
        <w:t xml:space="preserve"> πείτε και εμένα</w:t>
      </w:r>
      <w:r>
        <w:rPr>
          <w:rFonts w:eastAsia="Times New Roman" w:cs="Times New Roman"/>
          <w:szCs w:val="24"/>
        </w:rPr>
        <w:t xml:space="preserve"> τον τρόπο; Γιατί</w:t>
      </w:r>
      <w:r w:rsidRPr="00781CB9">
        <w:rPr>
          <w:rFonts w:eastAsia="Times New Roman" w:cs="Times New Roman"/>
          <w:szCs w:val="24"/>
        </w:rPr>
        <w:t xml:space="preserve"> με ενδιαφέρει ιδιαίτερα</w:t>
      </w:r>
      <w:r>
        <w:rPr>
          <w:rFonts w:eastAsia="Times New Roman" w:cs="Times New Roman"/>
          <w:szCs w:val="24"/>
        </w:rPr>
        <w:t xml:space="preserve">. </w:t>
      </w:r>
    </w:p>
    <w:p w14:paraId="4EC191B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Ξ</w:t>
      </w:r>
      <w:r w:rsidRPr="00781CB9">
        <w:rPr>
          <w:rFonts w:eastAsia="Times New Roman" w:cs="Times New Roman"/>
          <w:szCs w:val="24"/>
        </w:rPr>
        <w:t>έρετε επίσης να ρυθμί</w:t>
      </w:r>
      <w:r>
        <w:rPr>
          <w:rFonts w:eastAsia="Times New Roman" w:cs="Times New Roman"/>
          <w:szCs w:val="24"/>
        </w:rPr>
        <w:t>ζ</w:t>
      </w:r>
      <w:r w:rsidRPr="00781CB9">
        <w:rPr>
          <w:rFonts w:eastAsia="Times New Roman" w:cs="Times New Roman"/>
          <w:szCs w:val="24"/>
        </w:rPr>
        <w:t xml:space="preserve">ετε το </w:t>
      </w:r>
      <w:r>
        <w:rPr>
          <w:rFonts w:eastAsia="Times New Roman" w:cs="Times New Roman"/>
          <w:szCs w:val="24"/>
        </w:rPr>
        <w:t xml:space="preserve">χρέος σας μόνο όταν σας πιάνουν με τη γίδα </w:t>
      </w:r>
      <w:r w:rsidRPr="00781CB9">
        <w:rPr>
          <w:rFonts w:eastAsia="Times New Roman" w:cs="Times New Roman"/>
          <w:szCs w:val="24"/>
        </w:rPr>
        <w:t>στην πλάτη</w:t>
      </w:r>
      <w:r>
        <w:rPr>
          <w:rFonts w:eastAsia="Times New Roman" w:cs="Times New Roman"/>
          <w:szCs w:val="24"/>
        </w:rPr>
        <w:t>,</w:t>
      </w:r>
      <w:r w:rsidRPr="00781CB9">
        <w:rPr>
          <w:rFonts w:eastAsia="Times New Roman" w:cs="Times New Roman"/>
          <w:szCs w:val="24"/>
        </w:rPr>
        <w:t xml:space="preserve"> αλλά ακόμα και τότε προχωρά</w:t>
      </w:r>
      <w:r>
        <w:rPr>
          <w:rFonts w:eastAsia="Times New Roman" w:cs="Times New Roman"/>
          <w:szCs w:val="24"/>
        </w:rPr>
        <w:t>τ</w:t>
      </w:r>
      <w:r w:rsidRPr="00781CB9">
        <w:rPr>
          <w:rFonts w:eastAsia="Times New Roman" w:cs="Times New Roman"/>
          <w:szCs w:val="24"/>
        </w:rPr>
        <w:t xml:space="preserve">ε σε ρύθμιση των </w:t>
      </w:r>
      <w:r>
        <w:rPr>
          <w:rFonts w:eastAsia="Times New Roman" w:cs="Times New Roman"/>
          <w:szCs w:val="24"/>
        </w:rPr>
        <w:t>εκατό</w:t>
      </w:r>
      <w:r w:rsidRPr="00781CB9">
        <w:rPr>
          <w:rFonts w:eastAsia="Times New Roman" w:cs="Times New Roman"/>
          <w:szCs w:val="24"/>
        </w:rPr>
        <w:t xml:space="preserve"> δόσεων που δεν</w:t>
      </w:r>
      <w:r w:rsidRPr="00781CB9">
        <w:rPr>
          <w:rFonts w:eastAsia="Times New Roman" w:cs="Times New Roman"/>
          <w:szCs w:val="24"/>
        </w:rPr>
        <w:t xml:space="preserve"> πληρώνετε σχεδόν τίποτα στις </w:t>
      </w:r>
      <w:r>
        <w:rPr>
          <w:rFonts w:eastAsia="Times New Roman" w:cs="Times New Roman"/>
          <w:szCs w:val="24"/>
        </w:rPr>
        <w:t xml:space="preserve">ενενήντα εννέα πρώτες δόσεις και αφήνετε </w:t>
      </w:r>
      <w:r w:rsidRPr="00781CB9">
        <w:rPr>
          <w:rFonts w:eastAsia="Times New Roman" w:cs="Times New Roman"/>
          <w:szCs w:val="24"/>
        </w:rPr>
        <w:t xml:space="preserve">σχεδόν όλο το ποσό </w:t>
      </w:r>
      <w:r>
        <w:rPr>
          <w:rFonts w:eastAsia="Times New Roman" w:cs="Times New Roman"/>
          <w:szCs w:val="24"/>
        </w:rPr>
        <w:t xml:space="preserve">για την τελευταία εκατοστή δόση με την ελπίδα ότι όταν με το καλό έλθει, να είστε πάλι στα </w:t>
      </w:r>
      <w:r w:rsidRPr="00781CB9">
        <w:rPr>
          <w:rFonts w:eastAsia="Times New Roman" w:cs="Times New Roman"/>
          <w:szCs w:val="24"/>
        </w:rPr>
        <w:t>πράγματα για να το ρυθμίσετε με τον ίδιο τρόπο</w:t>
      </w:r>
      <w:r>
        <w:rPr>
          <w:rFonts w:eastAsia="Times New Roman" w:cs="Times New Roman"/>
          <w:szCs w:val="24"/>
        </w:rPr>
        <w:t xml:space="preserve">. </w:t>
      </w:r>
    </w:p>
    <w:p w14:paraId="4EC191B3" w14:textId="77777777" w:rsidR="008E01FC" w:rsidRDefault="002168A0">
      <w:pPr>
        <w:spacing w:line="600" w:lineRule="auto"/>
        <w:ind w:firstLine="720"/>
        <w:jc w:val="both"/>
        <w:rPr>
          <w:rFonts w:eastAsia="Times New Roman" w:cs="Times New Roman"/>
          <w:szCs w:val="24"/>
        </w:rPr>
      </w:pPr>
      <w:r w:rsidRPr="006C2264">
        <w:rPr>
          <w:rFonts w:eastAsia="Times New Roman" w:cs="Times New Roman"/>
          <w:b/>
          <w:szCs w:val="24"/>
        </w:rPr>
        <w:t>ΠΡΟΕΔΡΕΥΩΝ (Γεώργιος Βαρεμ</w:t>
      </w:r>
      <w:r w:rsidRPr="006C2264">
        <w:rPr>
          <w:rFonts w:eastAsia="Times New Roman" w:cs="Times New Roman"/>
          <w:b/>
          <w:szCs w:val="24"/>
        </w:rPr>
        <w:t>ένος):</w:t>
      </w:r>
      <w:r>
        <w:rPr>
          <w:rFonts w:eastAsia="Times New Roman" w:cs="Times New Roman"/>
          <w:szCs w:val="24"/>
        </w:rPr>
        <w:t xml:space="preserve"> Ωραία. Τελειώσατε. Είστε σαφής.</w:t>
      </w:r>
    </w:p>
    <w:p w14:paraId="4EC191B4" w14:textId="77777777" w:rsidR="008E01FC" w:rsidRDefault="002168A0">
      <w:pPr>
        <w:spacing w:line="600" w:lineRule="auto"/>
        <w:ind w:firstLine="720"/>
        <w:jc w:val="both"/>
        <w:rPr>
          <w:rFonts w:eastAsia="Times New Roman" w:cs="Times New Roman"/>
          <w:szCs w:val="24"/>
        </w:rPr>
      </w:pPr>
      <w:r w:rsidRPr="006C2264">
        <w:rPr>
          <w:rFonts w:eastAsia="Times New Roman" w:cs="Times New Roman"/>
          <w:b/>
          <w:szCs w:val="24"/>
        </w:rPr>
        <w:t>ΕΛΕΝΗ ΑΥΛΩΝΙΤΟΥ:</w:t>
      </w:r>
      <w:r>
        <w:rPr>
          <w:rFonts w:eastAsia="Times New Roman" w:cs="Times New Roman"/>
          <w:szCs w:val="24"/>
        </w:rPr>
        <w:t xml:space="preserve"> Όμως,</w:t>
      </w:r>
      <w:r w:rsidRPr="00781CB9">
        <w:rPr>
          <w:rFonts w:eastAsia="Times New Roman" w:cs="Times New Roman"/>
          <w:szCs w:val="24"/>
        </w:rPr>
        <w:t xml:space="preserve"> ο ελληνικός λαός δεν θα σας αφήσει</w:t>
      </w:r>
      <w:r>
        <w:rPr>
          <w:rFonts w:eastAsia="Times New Roman" w:cs="Times New Roman"/>
          <w:szCs w:val="24"/>
        </w:rPr>
        <w:t>. Του χρωστάτε, δεν σας χρωστάει. Γι’ αυτό θα σας αφήσει ξανά στην Αντιπολίτευση, μήπως αποκτήσετε ευθύνη διαχείρισης για τα χρήματα που δεν βγαίνουν από την τσ</w:t>
      </w:r>
      <w:r>
        <w:rPr>
          <w:rFonts w:eastAsia="Times New Roman" w:cs="Times New Roman"/>
          <w:szCs w:val="24"/>
        </w:rPr>
        <w:t>έπη σας, αλλά από το μόχθο του ελληνικού λαού.</w:t>
      </w:r>
    </w:p>
    <w:p w14:paraId="4EC191B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4EC191B6" w14:textId="77777777" w:rsidR="008E01FC" w:rsidRDefault="002168A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EC191B7" w14:textId="77777777" w:rsidR="008E01FC" w:rsidRDefault="002168A0">
      <w:pPr>
        <w:spacing w:line="600" w:lineRule="auto"/>
        <w:ind w:firstLine="720"/>
        <w:jc w:val="both"/>
        <w:rPr>
          <w:rFonts w:eastAsia="Times New Roman" w:cs="Times New Roman"/>
          <w:szCs w:val="24"/>
        </w:rPr>
      </w:pPr>
      <w:r w:rsidRPr="007F224B">
        <w:rPr>
          <w:rFonts w:eastAsia="Times New Roman" w:cs="Times New Roman"/>
          <w:b/>
          <w:szCs w:val="24"/>
        </w:rPr>
        <w:t>ΠΡΟΕΔΡΕΥΩΝ (Γεώργιος Βαρεμένος):</w:t>
      </w:r>
      <w:r w:rsidRPr="007F224B">
        <w:rPr>
          <w:rFonts w:eastAsia="Times New Roman" w:cs="Times New Roman"/>
          <w:szCs w:val="24"/>
        </w:rPr>
        <w:t xml:space="preserve"> Ευχαριστούμε.</w:t>
      </w:r>
    </w:p>
    <w:p w14:paraId="4EC191B8" w14:textId="77777777" w:rsidR="008E01FC" w:rsidRDefault="002168A0">
      <w:pPr>
        <w:spacing w:line="600" w:lineRule="auto"/>
        <w:ind w:firstLine="720"/>
        <w:jc w:val="both"/>
        <w:rPr>
          <w:rFonts w:eastAsia="Times New Roman" w:cs="Times New Roman"/>
          <w:szCs w:val="24"/>
        </w:rPr>
      </w:pPr>
      <w:r w:rsidRPr="007F224B">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sidRPr="007F224B">
        <w:rPr>
          <w:rFonts w:eastAsia="Times New Roman"/>
          <w:szCs w:val="24"/>
        </w:rPr>
        <w:t>τον τρόπο οργάνωσης και λειτουργίας της Βουλής, τριάντα οκτώ μαθητές και μαθήτριες και δύο συνοδοί καθηγητές από το 1</w:t>
      </w:r>
      <w:r w:rsidRPr="007F224B">
        <w:rPr>
          <w:rFonts w:eastAsia="Times New Roman"/>
          <w:szCs w:val="24"/>
          <w:vertAlign w:val="superscript"/>
        </w:rPr>
        <w:t>ο</w:t>
      </w:r>
      <w:r w:rsidRPr="007F224B">
        <w:rPr>
          <w:rFonts w:eastAsia="Times New Roman"/>
          <w:szCs w:val="24"/>
        </w:rPr>
        <w:t xml:space="preserve"> Γυμνάσιο Νέας Ιωνίας Μαγνησίας (</w:t>
      </w:r>
      <w:r>
        <w:rPr>
          <w:rFonts w:eastAsia="Times New Roman"/>
          <w:szCs w:val="24"/>
        </w:rPr>
        <w:t>δεύτερο</w:t>
      </w:r>
      <w:r w:rsidRPr="007F224B">
        <w:rPr>
          <w:rFonts w:eastAsia="Times New Roman"/>
          <w:szCs w:val="24"/>
        </w:rPr>
        <w:t xml:space="preserve"> </w:t>
      </w:r>
      <w:r>
        <w:rPr>
          <w:rFonts w:eastAsia="Times New Roman"/>
          <w:szCs w:val="24"/>
        </w:rPr>
        <w:t>τ</w:t>
      </w:r>
      <w:r w:rsidRPr="007F224B">
        <w:rPr>
          <w:rFonts w:eastAsia="Times New Roman"/>
          <w:szCs w:val="24"/>
        </w:rPr>
        <w:t>μήμα).</w:t>
      </w:r>
    </w:p>
    <w:p w14:paraId="4EC191B9" w14:textId="77777777" w:rsidR="008E01FC" w:rsidRDefault="002168A0">
      <w:pPr>
        <w:spacing w:line="600" w:lineRule="auto"/>
        <w:ind w:firstLine="720"/>
        <w:jc w:val="both"/>
        <w:rPr>
          <w:rFonts w:eastAsia="Times New Roman" w:cs="Times New Roman"/>
          <w:szCs w:val="24"/>
        </w:rPr>
      </w:pPr>
      <w:r w:rsidRPr="007F224B">
        <w:rPr>
          <w:rFonts w:eastAsia="Times New Roman"/>
          <w:szCs w:val="24"/>
        </w:rPr>
        <w:t xml:space="preserve">Η Βουλή </w:t>
      </w:r>
      <w:r>
        <w:rPr>
          <w:rFonts w:eastAsia="Times New Roman"/>
          <w:szCs w:val="24"/>
        </w:rPr>
        <w:t>σάς</w:t>
      </w:r>
      <w:r w:rsidRPr="007F224B">
        <w:rPr>
          <w:rFonts w:eastAsia="Times New Roman"/>
          <w:szCs w:val="24"/>
        </w:rPr>
        <w:t xml:space="preserve"> καλωσορίζει.</w:t>
      </w:r>
    </w:p>
    <w:p w14:paraId="4EC191BA" w14:textId="77777777" w:rsidR="008E01FC" w:rsidRDefault="002168A0">
      <w:pPr>
        <w:spacing w:line="600" w:lineRule="auto"/>
        <w:ind w:firstLine="720"/>
        <w:jc w:val="center"/>
        <w:rPr>
          <w:rFonts w:eastAsia="Times New Roman" w:cs="Times New Roman"/>
          <w:szCs w:val="24"/>
        </w:rPr>
      </w:pPr>
      <w:r w:rsidRPr="007F224B">
        <w:rPr>
          <w:rFonts w:eastAsia="Times New Roman" w:cs="Times New Roman"/>
          <w:szCs w:val="24"/>
        </w:rPr>
        <w:t>(Χειροκροτήματα απ</w:t>
      </w:r>
      <w:r>
        <w:rPr>
          <w:rFonts w:eastAsia="Times New Roman" w:cs="Times New Roman"/>
          <w:szCs w:val="24"/>
        </w:rPr>
        <w:t>’</w:t>
      </w:r>
      <w:r w:rsidRPr="007F224B">
        <w:rPr>
          <w:rFonts w:eastAsia="Times New Roman" w:cs="Times New Roman"/>
          <w:szCs w:val="24"/>
        </w:rPr>
        <w:t xml:space="preserve"> όλες τις πτέρυγες της Βουλής)</w:t>
      </w:r>
    </w:p>
    <w:p w14:paraId="4EC191BB" w14:textId="77777777" w:rsidR="008E01FC" w:rsidRDefault="002168A0">
      <w:pPr>
        <w:spacing w:line="600" w:lineRule="auto"/>
        <w:ind w:firstLine="720"/>
        <w:jc w:val="both"/>
        <w:rPr>
          <w:rFonts w:eastAsia="Times New Roman" w:cs="Times New Roman"/>
          <w:szCs w:val="24"/>
        </w:rPr>
      </w:pPr>
      <w:r w:rsidRPr="007F224B">
        <w:rPr>
          <w:rFonts w:eastAsia="Times New Roman" w:cs="Times New Roman"/>
          <w:szCs w:val="24"/>
        </w:rPr>
        <w:t xml:space="preserve">Ο κ. </w:t>
      </w:r>
      <w:proofErr w:type="spellStart"/>
      <w:r w:rsidRPr="007F224B">
        <w:rPr>
          <w:rFonts w:eastAsia="Times New Roman" w:cs="Times New Roman"/>
          <w:szCs w:val="24"/>
        </w:rPr>
        <w:t>Σταϊκούρα</w:t>
      </w:r>
      <w:r w:rsidRPr="007F224B">
        <w:rPr>
          <w:rFonts w:eastAsia="Times New Roman" w:cs="Times New Roman"/>
          <w:szCs w:val="24"/>
        </w:rPr>
        <w:t>ς</w:t>
      </w:r>
      <w:proofErr w:type="spellEnd"/>
      <w:r w:rsidRPr="007F224B">
        <w:rPr>
          <w:rFonts w:eastAsia="Times New Roman" w:cs="Times New Roman"/>
          <w:szCs w:val="24"/>
        </w:rPr>
        <w:t xml:space="preserve"> έχει τον λόγο.</w:t>
      </w:r>
    </w:p>
    <w:p w14:paraId="4EC191BC" w14:textId="77777777" w:rsidR="008E01FC" w:rsidRDefault="002168A0">
      <w:pPr>
        <w:spacing w:line="600" w:lineRule="auto"/>
        <w:ind w:firstLine="720"/>
        <w:jc w:val="both"/>
        <w:rPr>
          <w:rFonts w:eastAsia="Times New Roman" w:cs="Times New Roman"/>
          <w:szCs w:val="24"/>
        </w:rPr>
      </w:pPr>
      <w:r w:rsidRPr="007F224B">
        <w:rPr>
          <w:rFonts w:eastAsia="Times New Roman" w:cs="Times New Roman"/>
          <w:b/>
          <w:szCs w:val="24"/>
        </w:rPr>
        <w:t xml:space="preserve">ΧΡΗΣΤΟΣ ΣΤΑΪΚΟΥΡΑΣ: </w:t>
      </w:r>
      <w:r w:rsidRPr="007F224B">
        <w:rPr>
          <w:rFonts w:eastAsia="Times New Roman" w:cs="Times New Roman"/>
          <w:szCs w:val="24"/>
        </w:rPr>
        <w:t>Ευχαριστώ πολύ, κύριε Πρόεδρε.</w:t>
      </w:r>
    </w:p>
    <w:p w14:paraId="4EC191BD" w14:textId="77777777" w:rsidR="008E01FC" w:rsidRDefault="002168A0">
      <w:pPr>
        <w:spacing w:line="600" w:lineRule="auto"/>
        <w:ind w:firstLine="720"/>
        <w:jc w:val="both"/>
        <w:rPr>
          <w:rFonts w:eastAsia="Times New Roman"/>
          <w:szCs w:val="24"/>
          <w:shd w:val="clear" w:color="auto" w:fill="FFFFFF"/>
        </w:rPr>
      </w:pPr>
      <w:r w:rsidRPr="007F224B">
        <w:rPr>
          <w:rFonts w:eastAsia="Times New Roman"/>
          <w:szCs w:val="24"/>
          <w:shd w:val="clear" w:color="auto" w:fill="FFFFFF"/>
        </w:rPr>
        <w:t>Ας επανέλθουμε λίγο στη λογική και τη σοβαρότητα.</w:t>
      </w:r>
    </w:p>
    <w:p w14:paraId="4EC191BE" w14:textId="77777777" w:rsidR="008E01FC" w:rsidRDefault="002168A0">
      <w:pPr>
        <w:spacing w:line="600" w:lineRule="auto"/>
        <w:ind w:firstLine="720"/>
        <w:jc w:val="both"/>
        <w:rPr>
          <w:rFonts w:eastAsia="Times New Roman"/>
          <w:szCs w:val="24"/>
          <w:shd w:val="clear" w:color="auto" w:fill="FFFFFF"/>
        </w:rPr>
      </w:pPr>
      <w:r w:rsidRPr="007F224B">
        <w:rPr>
          <w:rFonts w:eastAsia="Times New Roman"/>
          <w:szCs w:val="24"/>
          <w:shd w:val="clear" w:color="auto" w:fill="FFFFFF"/>
        </w:rPr>
        <w:lastRenderedPageBreak/>
        <w:t xml:space="preserve">Κυρίες και κύριοι συνάδελφοι, με το παρόν σχέδιο νόμου η υβριδική Κυβέρνηση επιδιώκει με καθυστέρηση να προστατεύσει ένα τμήμα της πρώτης </w:t>
      </w:r>
      <w:r w:rsidRPr="007F224B">
        <w:rPr>
          <w:rFonts w:eastAsia="Times New Roman"/>
          <w:szCs w:val="24"/>
          <w:shd w:val="clear" w:color="auto" w:fill="FFFFFF"/>
        </w:rPr>
        <w:t xml:space="preserve">κατοικίας. </w:t>
      </w:r>
    </w:p>
    <w:p w14:paraId="4EC191BF" w14:textId="77777777" w:rsidR="008E01FC" w:rsidRDefault="002168A0">
      <w:pPr>
        <w:spacing w:line="600" w:lineRule="auto"/>
        <w:ind w:firstLine="720"/>
        <w:jc w:val="both"/>
        <w:rPr>
          <w:rFonts w:eastAsia="Times New Roman"/>
          <w:szCs w:val="24"/>
          <w:shd w:val="clear" w:color="auto" w:fill="FFFFFF"/>
        </w:rPr>
      </w:pPr>
      <w:r w:rsidRPr="007F224B">
        <w:rPr>
          <w:rFonts w:eastAsia="Times New Roman"/>
          <w:szCs w:val="24"/>
          <w:shd w:val="clear" w:color="auto" w:fill="FFFFFF"/>
        </w:rPr>
        <w:t xml:space="preserve">Μιλάμε για την ίδια Κυβέρνηση που στις αρχές του 2015 υπόσχονταν, εξαπατώντας πολίτες, σεισάχθεια και «κανένα σπίτι στα χέρια τραπεζίτη». Μιλάμε για την ίδια Κυβέρνηση που στο τέλος του 2015 τροποποίησε τις σχετικές ρυθμίσεις με αποτέλεσμα να </w:t>
      </w:r>
      <w:r w:rsidRPr="007F224B">
        <w:rPr>
          <w:rFonts w:eastAsia="Times New Roman"/>
          <w:szCs w:val="24"/>
          <w:shd w:val="clear" w:color="auto" w:fill="FFFFFF"/>
        </w:rPr>
        <w:t>υφίσταται μεταγενέστερη προστασία μόνο για το 60% αυτών που είχαν εξασφαλιστεί στο προηγούμενο πλαίσιο. Μιλάμε για την ίδια Κυβέρνηση που ψήφισε τότε την κατάργηση του νόμου Κατσέλη από 1</w:t>
      </w:r>
      <w:r>
        <w:rPr>
          <w:rFonts w:eastAsia="Times New Roman"/>
          <w:szCs w:val="24"/>
          <w:shd w:val="clear" w:color="auto" w:fill="FFFFFF"/>
        </w:rPr>
        <w:t>-</w:t>
      </w:r>
      <w:r w:rsidRPr="007F224B">
        <w:rPr>
          <w:rFonts w:eastAsia="Times New Roman"/>
          <w:szCs w:val="24"/>
          <w:shd w:val="clear" w:color="auto" w:fill="FFFFFF"/>
        </w:rPr>
        <w:t>1</w:t>
      </w:r>
      <w:r>
        <w:rPr>
          <w:rFonts w:eastAsia="Times New Roman"/>
          <w:szCs w:val="24"/>
          <w:shd w:val="clear" w:color="auto" w:fill="FFFFFF"/>
        </w:rPr>
        <w:t>-</w:t>
      </w:r>
      <w:r w:rsidRPr="007F224B">
        <w:rPr>
          <w:rFonts w:eastAsia="Times New Roman"/>
          <w:szCs w:val="24"/>
          <w:shd w:val="clear" w:color="auto" w:fill="FFFFFF"/>
        </w:rPr>
        <w:t xml:space="preserve">2019 με μικρή παράταση μεταγενέστερα. </w:t>
      </w:r>
    </w:p>
    <w:p w14:paraId="4EC191C0" w14:textId="77777777" w:rsidR="008E01FC" w:rsidRDefault="002168A0">
      <w:pPr>
        <w:spacing w:line="600" w:lineRule="auto"/>
        <w:ind w:firstLine="720"/>
        <w:jc w:val="both"/>
        <w:rPr>
          <w:rFonts w:eastAsia="Times New Roman"/>
          <w:szCs w:val="24"/>
          <w:shd w:val="clear" w:color="auto" w:fill="FFFFFF"/>
        </w:rPr>
      </w:pPr>
      <w:r w:rsidRPr="007F224B">
        <w:rPr>
          <w:rFonts w:eastAsia="Times New Roman"/>
          <w:szCs w:val="24"/>
          <w:shd w:val="clear" w:color="auto" w:fill="FFFFFF"/>
        </w:rPr>
        <w:t>Μιλάμε για την ίδια Κυβέρνη</w:t>
      </w:r>
      <w:r w:rsidRPr="007F224B">
        <w:rPr>
          <w:rFonts w:eastAsia="Times New Roman"/>
          <w:szCs w:val="24"/>
          <w:shd w:val="clear" w:color="auto" w:fill="FFFFFF"/>
        </w:rPr>
        <w:t xml:space="preserve">ση των πλειστηριασμών και των κατασχέσεων, των κατασχέσεων –και έφυγε η κ. Φωτίου- του ενός εκατομμυρίου διακοσίων χιλιάδων συμπατριωτών μας. Μιλάμε για την Κυβέρνηση των είκοσι εννέα φόρων, γιατί τα επιδόματα δεν πέφτουν από τον ουρανό. Προφανώς, από την </w:t>
      </w:r>
      <w:proofErr w:type="spellStart"/>
      <w:r w:rsidRPr="007F224B">
        <w:rPr>
          <w:rFonts w:eastAsia="Times New Roman"/>
          <w:szCs w:val="24"/>
          <w:shd w:val="clear" w:color="auto" w:fill="FFFFFF"/>
        </w:rPr>
        <w:t>υπερφορολόγηση</w:t>
      </w:r>
      <w:proofErr w:type="spellEnd"/>
      <w:r w:rsidRPr="007F224B">
        <w:rPr>
          <w:rFonts w:eastAsia="Times New Roman"/>
          <w:szCs w:val="24"/>
          <w:shd w:val="clear" w:color="auto" w:fill="FFFFFF"/>
        </w:rPr>
        <w:t xml:space="preserve"> των πολιτών δίνονται. Και δεν έκανε καμ</w:t>
      </w:r>
      <w:r>
        <w:rPr>
          <w:rFonts w:eastAsia="Times New Roman"/>
          <w:szCs w:val="24"/>
          <w:shd w:val="clear" w:color="auto" w:fill="FFFFFF"/>
        </w:rPr>
        <w:t>μ</w:t>
      </w:r>
      <w:r w:rsidRPr="007F224B">
        <w:rPr>
          <w:rFonts w:eastAsia="Times New Roman"/>
          <w:szCs w:val="24"/>
          <w:shd w:val="clear" w:color="auto" w:fill="FFFFFF"/>
        </w:rPr>
        <w:t xml:space="preserve">ία αναφορά στους είκοσι εννέα φόρους που υφίστανται οι Έλληνες </w:t>
      </w:r>
      <w:r w:rsidRPr="007F224B">
        <w:rPr>
          <w:rFonts w:eastAsia="Times New Roman"/>
          <w:szCs w:val="24"/>
          <w:shd w:val="clear" w:color="auto" w:fill="FFFFFF"/>
        </w:rPr>
        <w:lastRenderedPageBreak/>
        <w:t>πολίτες, ειδικά τα ασθενέστερα εισοδηματικά στρώματα που θα πάρουν τα επιδόματα. Μιλάμε για την Κυβέρνηση που θα έκανε την αχρείαστη τρίτη</w:t>
      </w:r>
      <w:r w:rsidRPr="007F224B">
        <w:rPr>
          <w:rFonts w:eastAsia="Times New Roman"/>
          <w:szCs w:val="24"/>
          <w:shd w:val="clear" w:color="auto" w:fill="FFFFFF"/>
        </w:rPr>
        <w:t xml:space="preserve"> </w:t>
      </w:r>
      <w:proofErr w:type="spellStart"/>
      <w:r w:rsidRPr="007F224B">
        <w:rPr>
          <w:rFonts w:eastAsia="Times New Roman"/>
          <w:szCs w:val="24"/>
          <w:shd w:val="clear" w:color="auto" w:fill="FFFFFF"/>
        </w:rPr>
        <w:t>ανακεφαλαιοποίηση</w:t>
      </w:r>
      <w:proofErr w:type="spellEnd"/>
      <w:r w:rsidRPr="007F224B">
        <w:rPr>
          <w:rFonts w:eastAsia="Times New Roman"/>
          <w:szCs w:val="24"/>
          <w:shd w:val="clear" w:color="auto" w:fill="FFFFFF"/>
        </w:rPr>
        <w:t xml:space="preserve"> -μου το θύμισε η αγαπητή συνάδελφος, ήταν πολύ χαρακτηριστικό αυτό- το καλοκαίρι που, όπως έλεγε και ο κ. </w:t>
      </w:r>
      <w:proofErr w:type="spellStart"/>
      <w:r w:rsidRPr="007F224B">
        <w:rPr>
          <w:rFonts w:eastAsia="Times New Roman"/>
          <w:szCs w:val="24"/>
          <w:shd w:val="clear" w:color="auto" w:fill="FFFFFF"/>
        </w:rPr>
        <w:t>Τσακαλώτος</w:t>
      </w:r>
      <w:proofErr w:type="spellEnd"/>
      <w:r w:rsidRPr="007F224B">
        <w:rPr>
          <w:rFonts w:eastAsia="Times New Roman"/>
          <w:szCs w:val="24"/>
          <w:shd w:val="clear" w:color="auto" w:fill="FFFFFF"/>
        </w:rPr>
        <w:t>, θα έλυνε και το θέμα των κόκκινων δανείων μέχρι το τέλος του 2015.</w:t>
      </w:r>
    </w:p>
    <w:p w14:paraId="4EC191C1" w14:textId="77777777" w:rsidR="008E01FC" w:rsidRDefault="002168A0">
      <w:pPr>
        <w:spacing w:line="600" w:lineRule="auto"/>
        <w:ind w:firstLine="720"/>
        <w:jc w:val="both"/>
        <w:rPr>
          <w:rFonts w:eastAsia="Times New Roman"/>
          <w:szCs w:val="24"/>
          <w:shd w:val="clear" w:color="auto" w:fill="FFFFFF"/>
        </w:rPr>
      </w:pPr>
      <w:r w:rsidRPr="007F224B">
        <w:rPr>
          <w:rFonts w:eastAsia="Times New Roman"/>
          <w:szCs w:val="24"/>
          <w:shd w:val="clear" w:color="auto" w:fill="FFFFFF"/>
        </w:rPr>
        <w:t>Έχω εδώ τα σχετικά αποσπάσματα.</w:t>
      </w:r>
    </w:p>
    <w:p w14:paraId="4EC191C2" w14:textId="77777777" w:rsidR="008E01FC" w:rsidRDefault="002168A0">
      <w:pPr>
        <w:spacing w:line="600" w:lineRule="auto"/>
        <w:ind w:firstLine="720"/>
        <w:jc w:val="both"/>
        <w:rPr>
          <w:rFonts w:eastAsia="Times New Roman"/>
          <w:szCs w:val="24"/>
          <w:shd w:val="clear" w:color="auto" w:fill="FFFFFF"/>
        </w:rPr>
      </w:pPr>
      <w:r w:rsidRPr="007F224B">
        <w:rPr>
          <w:rFonts w:eastAsia="Times New Roman" w:cs="Times New Roman"/>
          <w:szCs w:val="24"/>
        </w:rPr>
        <w:t>(Στο σημείο αυτό ο Β</w:t>
      </w:r>
      <w:r w:rsidRPr="007F224B">
        <w:rPr>
          <w:rFonts w:eastAsia="Times New Roman" w:cs="Times New Roman"/>
          <w:szCs w:val="24"/>
        </w:rPr>
        <w:t xml:space="preserve">ουλευτής κ. Χρήστος </w:t>
      </w:r>
      <w:proofErr w:type="spellStart"/>
      <w:r w:rsidRPr="007F224B">
        <w:rPr>
          <w:rFonts w:eastAsia="Times New Roman" w:cs="Times New Roman"/>
          <w:szCs w:val="24"/>
        </w:rPr>
        <w:t>Σταϊκούρας</w:t>
      </w:r>
      <w:proofErr w:type="spellEnd"/>
      <w:r w:rsidRPr="007F224B">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7F224B">
        <w:rPr>
          <w:rFonts w:eastAsia="Times New Roman" w:cs="Times New Roman"/>
          <w:szCs w:val="24"/>
        </w:rPr>
        <w:t>ρχείο του Τμήματος Γραμματείας της Διεύθυνσης Στενογραφίας και Πρακτικών της Βουλής)</w:t>
      </w:r>
    </w:p>
    <w:p w14:paraId="4EC191C3" w14:textId="77777777" w:rsidR="008E01FC" w:rsidRDefault="002168A0">
      <w:pPr>
        <w:spacing w:line="600" w:lineRule="auto"/>
        <w:ind w:firstLine="720"/>
        <w:jc w:val="both"/>
        <w:rPr>
          <w:rFonts w:eastAsia="Times New Roman"/>
          <w:szCs w:val="24"/>
          <w:shd w:val="clear" w:color="auto" w:fill="FFFFFF"/>
        </w:rPr>
      </w:pPr>
      <w:r w:rsidRPr="007F224B">
        <w:rPr>
          <w:rFonts w:eastAsia="Times New Roman"/>
          <w:szCs w:val="24"/>
          <w:shd w:val="clear" w:color="auto" w:fill="FFFFFF"/>
        </w:rPr>
        <w:t>Τότε γιατί συζητάμε σήμερα για αυτό το θέμα; Και χάθηκαν και ο</w:t>
      </w:r>
      <w:r w:rsidRPr="007F224B">
        <w:rPr>
          <w:rFonts w:eastAsia="Times New Roman"/>
          <w:szCs w:val="24"/>
          <w:shd w:val="clear" w:color="auto" w:fill="FFFFFF"/>
        </w:rPr>
        <w:t>ριστικά πόροι από τους Έλληνες φορολογούμενους από την τρίτη κεφαλαιοποίηση.</w:t>
      </w:r>
    </w:p>
    <w:p w14:paraId="4EC191C4" w14:textId="77777777" w:rsidR="008E01FC" w:rsidRDefault="002168A0">
      <w:pPr>
        <w:spacing w:line="600" w:lineRule="auto"/>
        <w:ind w:firstLine="720"/>
        <w:jc w:val="both"/>
        <w:rPr>
          <w:rFonts w:eastAsia="Times New Roman"/>
          <w:szCs w:val="24"/>
          <w:shd w:val="clear" w:color="auto" w:fill="FFFFFF"/>
        </w:rPr>
      </w:pPr>
      <w:r w:rsidRPr="007F224B">
        <w:rPr>
          <w:rFonts w:eastAsia="Times New Roman"/>
          <w:szCs w:val="24"/>
          <w:shd w:val="clear" w:color="auto" w:fill="FFFFFF"/>
        </w:rPr>
        <w:t xml:space="preserve">Μιλάμε για την Κυβέρνηση που παρέλαβε τα κόκκινα δάνεια στο 43% του συνολικού δανείου και σήμερα είναι στο 47% του δανειακού χαρτοφυλακίου. Μιλάμε για την Κυβέρνηση –για </w:t>
      </w:r>
      <w:r w:rsidRPr="007F224B">
        <w:rPr>
          <w:rFonts w:eastAsia="Times New Roman"/>
          <w:szCs w:val="24"/>
          <w:shd w:val="clear" w:color="auto" w:fill="FFFFFF"/>
        </w:rPr>
        <w:lastRenderedPageBreak/>
        <w:t>να το υπε</w:t>
      </w:r>
      <w:r w:rsidRPr="007F224B">
        <w:rPr>
          <w:rFonts w:eastAsia="Times New Roman"/>
          <w:szCs w:val="24"/>
          <w:shd w:val="clear" w:color="auto" w:fill="FFFFFF"/>
        </w:rPr>
        <w:t xml:space="preserve">νθυμίσω στον κ. Δραγασάκη- που </w:t>
      </w:r>
      <w:proofErr w:type="spellStart"/>
      <w:r w:rsidRPr="007F224B">
        <w:rPr>
          <w:rFonts w:eastAsia="Times New Roman"/>
          <w:szCs w:val="24"/>
          <w:shd w:val="clear" w:color="auto" w:fill="FFFFFF"/>
        </w:rPr>
        <w:t>υποεκτελεί</w:t>
      </w:r>
      <w:proofErr w:type="spellEnd"/>
      <w:r w:rsidRPr="007F224B">
        <w:rPr>
          <w:rFonts w:eastAsia="Times New Roman"/>
          <w:szCs w:val="24"/>
          <w:shd w:val="clear" w:color="auto" w:fill="FFFFFF"/>
        </w:rPr>
        <w:t xml:space="preserve"> συστηματικά το Πρόγραμμα Δημοσίων Επενδύσεων επί μία τριετία.</w:t>
      </w:r>
    </w:p>
    <w:p w14:paraId="4EC191C5" w14:textId="77777777" w:rsidR="008E01FC" w:rsidRDefault="002168A0">
      <w:pPr>
        <w:spacing w:line="600" w:lineRule="auto"/>
        <w:ind w:firstLine="720"/>
        <w:jc w:val="both"/>
        <w:rPr>
          <w:rFonts w:eastAsia="Times New Roman"/>
          <w:szCs w:val="24"/>
          <w:shd w:val="clear" w:color="auto" w:fill="FFFFFF"/>
        </w:rPr>
      </w:pPr>
      <w:r w:rsidRPr="007F224B">
        <w:rPr>
          <w:rFonts w:eastAsia="Times New Roman"/>
          <w:szCs w:val="24"/>
          <w:shd w:val="clear" w:color="auto" w:fill="FFFFFF"/>
        </w:rPr>
        <w:t xml:space="preserve">Μιλάμε για την Κυβέρνηση </w:t>
      </w:r>
      <w:r>
        <w:rPr>
          <w:rFonts w:eastAsia="Times New Roman"/>
          <w:szCs w:val="24"/>
          <w:shd w:val="clear" w:color="auto" w:fill="FFFFFF"/>
        </w:rPr>
        <w:t xml:space="preserve">που διόγκωσε το ιδιωτικό χρέος. </w:t>
      </w:r>
      <w:r w:rsidRPr="007F224B">
        <w:rPr>
          <w:rFonts w:eastAsia="Times New Roman"/>
          <w:szCs w:val="24"/>
          <w:shd w:val="clear" w:color="auto" w:fill="FFFFFF"/>
        </w:rPr>
        <w:t>Ο Κοινοβουλευτικός Εκπρόσωπος</w:t>
      </w:r>
      <w:r>
        <w:rPr>
          <w:rFonts w:eastAsia="Times New Roman"/>
          <w:szCs w:val="24"/>
          <w:shd w:val="clear" w:color="auto" w:fill="FFFFFF"/>
        </w:rPr>
        <w:t xml:space="preserve"> της Νέας Δημοκρατίας </w:t>
      </w:r>
      <w:r w:rsidRPr="007F224B">
        <w:rPr>
          <w:rFonts w:eastAsia="Times New Roman"/>
          <w:szCs w:val="24"/>
          <w:shd w:val="clear" w:color="auto" w:fill="FFFFFF"/>
        </w:rPr>
        <w:t xml:space="preserve">μίλησε για το ιδιωτικό χρέος, που είναι το σύνολο των οφειλών σε εφορία, ασφαλιστικά ταμεία και τράπεζες και αυτό είναι 223 δισεκατομμύρια, αυξημένο κατά 23% από το τέλος του 2014. </w:t>
      </w:r>
    </w:p>
    <w:p w14:paraId="4EC191C6" w14:textId="77777777" w:rsidR="008E01FC" w:rsidRDefault="002168A0">
      <w:pPr>
        <w:spacing w:line="600" w:lineRule="auto"/>
        <w:ind w:firstLine="720"/>
        <w:jc w:val="both"/>
        <w:rPr>
          <w:rFonts w:eastAsia="Times New Roman"/>
          <w:szCs w:val="24"/>
          <w:shd w:val="clear" w:color="auto" w:fill="FFFFFF"/>
        </w:rPr>
      </w:pPr>
      <w:r w:rsidRPr="007F224B">
        <w:rPr>
          <w:rFonts w:eastAsia="Times New Roman"/>
          <w:szCs w:val="24"/>
          <w:shd w:val="clear" w:color="auto" w:fill="FFFFFF"/>
        </w:rPr>
        <w:t xml:space="preserve">Και έρχεται σήμερα αυτή η Κυβέρνηση, με αυτά τα χαρακτηριστικά, με μεγάλη </w:t>
      </w:r>
      <w:r w:rsidRPr="007F224B">
        <w:rPr>
          <w:rFonts w:eastAsia="Times New Roman"/>
          <w:szCs w:val="24"/>
          <w:shd w:val="clear" w:color="auto" w:fill="FFFFFF"/>
        </w:rPr>
        <w:t xml:space="preserve">καθυστέρηση να καταθέσει μία ρύθμιση που συρρικνώνει την προστασία της πρώτης κατοικίας, ακόμα και σε σχέση με την πρόταση που υποστηρίζατε πριν από λίγες εβδομάδες, ρύθμιση που θέτει αυστηρότερα κριτήρια, ρύθμιση περίπλοκη </w:t>
      </w:r>
      <w:r>
        <w:rPr>
          <w:rFonts w:eastAsia="Times New Roman"/>
          <w:szCs w:val="24"/>
          <w:shd w:val="clear" w:color="auto" w:fill="FFFFFF"/>
        </w:rPr>
        <w:t xml:space="preserve">και γραφειοκρατική, </w:t>
      </w:r>
      <w:r w:rsidRPr="007F224B">
        <w:rPr>
          <w:rFonts w:eastAsia="Times New Roman"/>
          <w:szCs w:val="24"/>
          <w:shd w:val="clear" w:color="auto" w:fill="FFFFFF"/>
        </w:rPr>
        <w:t>χωρίς κανείς</w:t>
      </w:r>
      <w:r w:rsidRPr="007F224B">
        <w:rPr>
          <w:rFonts w:eastAsia="Times New Roman"/>
          <w:szCs w:val="24"/>
          <w:shd w:val="clear" w:color="auto" w:fill="FFFFFF"/>
        </w:rPr>
        <w:t xml:space="preserve"> να γνωρίζει πόσο αποτελεσματικά θα λειτουργήσει η ηλεκτρονική πλατφόρμα που εξαγγέλθηκε ότι θα τη συνοδεύσει και με εκτιμώμενο δημοσιονομικό κόστος, το οποίο στην πράξη θα το δούμε όπως είπε και ο κύριος Υπουργός, ρύθμιση που δεν εξασφαλίζει το ότι δεν δη</w:t>
      </w:r>
      <w:r w:rsidRPr="007F224B">
        <w:rPr>
          <w:rFonts w:eastAsia="Times New Roman"/>
          <w:szCs w:val="24"/>
          <w:shd w:val="clear" w:color="auto" w:fill="FFFFFF"/>
        </w:rPr>
        <w:lastRenderedPageBreak/>
        <w:t xml:space="preserve">μιουργείται ηθικός κίνδυνος με αρνητική επίδραση στην κουλτούρα των πληρωμών, ρύθμιση που δεν αντιμετωπίζει συνολικά, συνεκτικά το μεγάλο ζήτημα των </w:t>
      </w:r>
      <w:r>
        <w:rPr>
          <w:rFonts w:eastAsia="Times New Roman"/>
          <w:szCs w:val="24"/>
          <w:shd w:val="clear" w:color="auto" w:fill="FFFFFF"/>
        </w:rPr>
        <w:t xml:space="preserve">κόκκινων </w:t>
      </w:r>
      <w:r w:rsidRPr="007F224B">
        <w:rPr>
          <w:rFonts w:eastAsia="Times New Roman"/>
          <w:szCs w:val="24"/>
          <w:shd w:val="clear" w:color="auto" w:fill="FFFFFF"/>
        </w:rPr>
        <w:t>δανείων και το διογκούμενο πρόβλημα του συνολικού ιδιωτικού χρέους.</w:t>
      </w:r>
    </w:p>
    <w:p w14:paraId="4EC191C7" w14:textId="77777777" w:rsidR="008E01FC" w:rsidRDefault="002168A0">
      <w:pPr>
        <w:spacing w:line="600" w:lineRule="auto"/>
        <w:ind w:firstLine="720"/>
        <w:jc w:val="both"/>
        <w:rPr>
          <w:rFonts w:eastAsia="Times New Roman"/>
          <w:szCs w:val="24"/>
          <w:shd w:val="clear" w:color="auto" w:fill="FFFFFF"/>
        </w:rPr>
      </w:pPr>
      <w:r w:rsidRPr="007F224B">
        <w:rPr>
          <w:rFonts w:eastAsia="Times New Roman"/>
          <w:szCs w:val="24"/>
          <w:shd w:val="clear" w:color="auto" w:fill="FFFFFF"/>
        </w:rPr>
        <w:t>Παρά ταύτα και επειδή αν δεν υ</w:t>
      </w:r>
      <w:r w:rsidRPr="007F224B">
        <w:rPr>
          <w:rFonts w:eastAsia="Times New Roman"/>
          <w:szCs w:val="24"/>
          <w:shd w:val="clear" w:color="auto" w:fill="FFFFFF"/>
        </w:rPr>
        <w:t>πάρξει κάποια νέα ρύθμιση, δεν υφίσταται πλέον και η αναγκαία πράγματι προστασία της πρώτης κατοικίας, η Νέα Δημοκρατία θα τη στηρίξει και δεσμεύεται ότι ως επόμενη κυβέρνηση θα προχωρήσει σε βελτι</w:t>
      </w:r>
      <w:r>
        <w:rPr>
          <w:rFonts w:eastAsia="Times New Roman"/>
          <w:szCs w:val="24"/>
          <w:shd w:val="clear" w:color="auto" w:fill="FFFFFF"/>
        </w:rPr>
        <w:t xml:space="preserve">ωτικές τροποποιήσεις της, </w:t>
      </w:r>
      <w:r w:rsidRPr="007F224B">
        <w:rPr>
          <w:rFonts w:eastAsia="Times New Roman"/>
          <w:szCs w:val="24"/>
          <w:shd w:val="clear" w:color="auto" w:fill="FFFFFF"/>
        </w:rPr>
        <w:t>ώστε να την καταστήσει πιο λειτου</w:t>
      </w:r>
      <w:r w:rsidRPr="007F224B">
        <w:rPr>
          <w:rFonts w:eastAsia="Times New Roman"/>
          <w:szCs w:val="24"/>
          <w:shd w:val="clear" w:color="auto" w:fill="FFFFFF"/>
        </w:rPr>
        <w:t>ργική, πιο αποτελεσματική, να αποκαλύπτει το σύνολο των στρατηγικών κακοπληρωτών και να επιβραβεύει τους συνεπείς δανειολήπτες.</w:t>
      </w:r>
    </w:p>
    <w:p w14:paraId="4EC191C8" w14:textId="77777777" w:rsidR="008E01FC" w:rsidRDefault="002168A0">
      <w:pPr>
        <w:spacing w:line="600" w:lineRule="auto"/>
        <w:ind w:firstLine="720"/>
        <w:jc w:val="both"/>
        <w:rPr>
          <w:rFonts w:eastAsia="Times New Roman"/>
          <w:szCs w:val="24"/>
          <w:shd w:val="clear" w:color="auto" w:fill="FFFFFF"/>
        </w:rPr>
      </w:pPr>
      <w:r w:rsidRPr="007F224B">
        <w:rPr>
          <w:rFonts w:eastAsia="Times New Roman"/>
          <w:szCs w:val="24"/>
          <w:shd w:val="clear" w:color="auto" w:fill="FFFFFF"/>
        </w:rPr>
        <w:t xml:space="preserve">Είναι κάτι που θα έπρεπε να είχε ήδη εξετάσει η Κυβέρνηση μαζί με τα πιστωτικά ιδρύματα τα οποία και έχουν την πλήρη εικόνα των </w:t>
      </w:r>
      <w:r w:rsidRPr="007F224B">
        <w:rPr>
          <w:rFonts w:eastAsia="Times New Roman"/>
          <w:szCs w:val="24"/>
          <w:shd w:val="clear" w:color="auto" w:fill="FFFFFF"/>
        </w:rPr>
        <w:t>χρηματοοικονομικών στοιχείων, ειδικά όταν ψηφίζονται τροπολογίες συμψηφισμού των υποχρεώσεων των τραπεζών με όφελος για τα πιστωτικά ιδρύματα και κόστος για τον κρατικό προϋπολογισμό.</w:t>
      </w:r>
    </w:p>
    <w:p w14:paraId="4EC191C9" w14:textId="77777777" w:rsidR="008E01FC" w:rsidRDefault="002168A0">
      <w:pPr>
        <w:spacing w:line="600" w:lineRule="auto"/>
        <w:ind w:firstLine="720"/>
        <w:jc w:val="both"/>
        <w:rPr>
          <w:rFonts w:eastAsia="Times New Roman"/>
          <w:szCs w:val="24"/>
          <w:shd w:val="clear" w:color="auto" w:fill="FFFFFF"/>
        </w:rPr>
      </w:pPr>
      <w:r w:rsidRPr="007F224B">
        <w:rPr>
          <w:rFonts w:eastAsia="Times New Roman"/>
          <w:szCs w:val="24"/>
          <w:shd w:val="clear" w:color="auto" w:fill="FFFFFF"/>
        </w:rPr>
        <w:lastRenderedPageBreak/>
        <w:t>Συνεπώς, ναι, πράγματι, όπως είπε και ο Πρόεδρος της Νέας Δημοκρατίας πρ</w:t>
      </w:r>
      <w:r w:rsidRPr="007F224B">
        <w:rPr>
          <w:rFonts w:eastAsia="Times New Roman"/>
          <w:szCs w:val="24"/>
          <w:shd w:val="clear" w:color="auto" w:fill="FFFFFF"/>
        </w:rPr>
        <w:t>ιν από λίγο, υφίστανται αξιοποιήσιμοι πόροι, έστω και λίγοι αρχικά, ύψους 30 εκατομμυρίων ευρώ για μία δεκαετία, όπως αποτυπώνει η έκθεση του Γενικού Λογιστηρίου του Κράτους και για τους συνεπείς δανειολήπτες.</w:t>
      </w:r>
    </w:p>
    <w:p w14:paraId="4EC191CA" w14:textId="77777777" w:rsidR="008E01FC" w:rsidRDefault="002168A0">
      <w:pPr>
        <w:spacing w:line="600" w:lineRule="auto"/>
        <w:ind w:firstLine="720"/>
        <w:jc w:val="both"/>
        <w:rPr>
          <w:rFonts w:eastAsia="Times New Roman"/>
          <w:szCs w:val="24"/>
          <w:shd w:val="clear" w:color="auto" w:fill="FFFFFF"/>
        </w:rPr>
      </w:pPr>
      <w:r>
        <w:rPr>
          <w:rFonts w:eastAsia="Times New Roman"/>
          <w:szCs w:val="24"/>
          <w:shd w:val="clear" w:color="auto" w:fill="FFFFFF"/>
        </w:rPr>
        <w:t>Όμως, κ</w:t>
      </w:r>
      <w:r w:rsidRPr="007F224B">
        <w:rPr>
          <w:rFonts w:eastAsia="Times New Roman"/>
          <w:szCs w:val="24"/>
          <w:shd w:val="clear" w:color="auto" w:fill="FFFFFF"/>
        </w:rPr>
        <w:t xml:space="preserve">υρίες και κύριοι συνάδελφοι, στο παρόν </w:t>
      </w:r>
      <w:r w:rsidRPr="007F224B">
        <w:rPr>
          <w:rFonts w:eastAsia="Times New Roman"/>
          <w:szCs w:val="24"/>
          <w:shd w:val="clear" w:color="auto" w:fill="FFFFFF"/>
        </w:rPr>
        <w:t>σχέδιο νόμου</w:t>
      </w:r>
      <w:r>
        <w:rPr>
          <w:rFonts w:eastAsia="Times New Roman"/>
          <w:szCs w:val="24"/>
          <w:shd w:val="clear" w:color="auto" w:fill="FFFFFF"/>
        </w:rPr>
        <w:t xml:space="preserve"> </w:t>
      </w:r>
      <w:r w:rsidRPr="007F224B">
        <w:rPr>
          <w:rFonts w:eastAsia="Times New Roman"/>
          <w:szCs w:val="24"/>
          <w:shd w:val="clear" w:color="auto" w:fill="FFFFFF"/>
        </w:rPr>
        <w:t>η Κυβέρνηση προσπαθεί με μεγάλη καθυστέρηση να δώσει και λύση σε ένα χρονίζον ζήτημα της Φθιώτιδας, αυτό της λειτουργίας της Πανελλήνιας Έκθεσης Λαμίας. Είναι μια έκθεση με πολλά και σημαντικά συγκριτικά πλεονεκτήματα, αλλά και μεγάλα και διαχ</w:t>
      </w:r>
      <w:r w:rsidRPr="007F224B">
        <w:rPr>
          <w:rFonts w:eastAsia="Times New Roman"/>
          <w:szCs w:val="24"/>
          <w:shd w:val="clear" w:color="auto" w:fill="FFFFFF"/>
        </w:rPr>
        <w:t xml:space="preserve">ρονικά λειτουργικά προβλήματα που διογκώθηκαν τα τελευταία χρόνια, εξαιτίας κυρίως της αδράνειας, της αδιαφορίας και της έλλειψης στρατηγικού σχεδιασμού της σημερινής Κυβέρνησης με αποτέλεσμα τη μη διοργάνωση της πανελλήνιας </w:t>
      </w:r>
      <w:r>
        <w:rPr>
          <w:rFonts w:eastAsia="Times New Roman"/>
          <w:szCs w:val="24"/>
          <w:shd w:val="clear" w:color="auto" w:fill="FFFFFF"/>
        </w:rPr>
        <w:t>έ</w:t>
      </w:r>
      <w:r w:rsidRPr="007F224B">
        <w:rPr>
          <w:rFonts w:eastAsia="Times New Roman"/>
          <w:szCs w:val="24"/>
          <w:shd w:val="clear" w:color="auto" w:fill="FFFFFF"/>
        </w:rPr>
        <w:t>κθεσης τα τελευταία δύο χρόνια</w:t>
      </w:r>
      <w:r w:rsidRPr="007F224B">
        <w:rPr>
          <w:rFonts w:eastAsia="Times New Roman"/>
          <w:szCs w:val="24"/>
          <w:shd w:val="clear" w:color="auto" w:fill="FFFFFF"/>
        </w:rPr>
        <w:t>, ενώ κυβερνητικά στελέχη είχαν δεσμευτεί πολλές φορές για την κανονική λειτουργία της.</w:t>
      </w:r>
    </w:p>
    <w:p w14:paraId="4EC191CB" w14:textId="77777777" w:rsidR="008E01FC" w:rsidRDefault="002168A0">
      <w:pPr>
        <w:spacing w:line="600" w:lineRule="auto"/>
        <w:ind w:firstLine="720"/>
        <w:jc w:val="both"/>
        <w:rPr>
          <w:rFonts w:eastAsia="Times New Roman"/>
          <w:szCs w:val="24"/>
          <w:shd w:val="clear" w:color="auto" w:fill="FFFFFF"/>
        </w:rPr>
      </w:pPr>
      <w:r w:rsidRPr="007F224B">
        <w:rPr>
          <w:rFonts w:eastAsia="Times New Roman"/>
          <w:szCs w:val="24"/>
          <w:shd w:val="clear" w:color="auto" w:fill="FFFFFF"/>
        </w:rPr>
        <w:t xml:space="preserve">Ενδεικτικά, τον Μάιο του 2018 ο αρμόδιος Υπουργός Οικονομίας και Ανάπτυξης υποστήριζε ότι </w:t>
      </w:r>
      <w:r>
        <w:rPr>
          <w:rFonts w:eastAsia="Times New Roman"/>
          <w:szCs w:val="24"/>
          <w:shd w:val="clear" w:color="auto" w:fill="FFFFFF"/>
        </w:rPr>
        <w:t>«</w:t>
      </w:r>
      <w:r w:rsidRPr="007F224B">
        <w:rPr>
          <w:rFonts w:eastAsia="Times New Roman"/>
          <w:szCs w:val="24"/>
          <w:shd w:val="clear" w:color="auto" w:fill="FFFFFF"/>
        </w:rPr>
        <w:t>η έκθεση θα πραγματοποιηθεί κανονικά και υπάρχει έντονο ενδιαφέρον από εκθέτε</w:t>
      </w:r>
      <w:r w:rsidRPr="007F224B">
        <w:rPr>
          <w:rFonts w:eastAsia="Times New Roman"/>
          <w:szCs w:val="24"/>
          <w:shd w:val="clear" w:color="auto" w:fill="FFFFFF"/>
        </w:rPr>
        <w:t xml:space="preserve">ς </w:t>
      </w:r>
      <w:r w:rsidRPr="007F224B">
        <w:rPr>
          <w:rFonts w:eastAsia="Times New Roman"/>
          <w:szCs w:val="24"/>
          <w:shd w:val="clear" w:color="auto" w:fill="FFFFFF"/>
        </w:rPr>
        <w:lastRenderedPageBreak/>
        <w:t>για συμμετοχή σε αυτή</w:t>
      </w:r>
      <w:r>
        <w:rPr>
          <w:rFonts w:eastAsia="Times New Roman"/>
          <w:szCs w:val="24"/>
          <w:shd w:val="clear" w:color="auto" w:fill="FFFFFF"/>
        </w:rPr>
        <w:t>»</w:t>
      </w:r>
      <w:r w:rsidRPr="007F224B">
        <w:rPr>
          <w:rFonts w:eastAsia="Times New Roman"/>
          <w:szCs w:val="24"/>
          <w:shd w:val="clear" w:color="auto" w:fill="FFFFFF"/>
        </w:rPr>
        <w:t>. Τον Ιούλιο του 2018 ο Αναπληρωτής Υπουργός Οικονομίας και Ανάπτυξης υποστήριζε</w:t>
      </w:r>
      <w:r>
        <w:rPr>
          <w:rFonts w:eastAsia="Times New Roman"/>
          <w:szCs w:val="24"/>
          <w:shd w:val="clear" w:color="auto" w:fill="FFFFFF"/>
        </w:rPr>
        <w:t xml:space="preserve"> </w:t>
      </w:r>
      <w:r w:rsidRPr="007F224B">
        <w:rPr>
          <w:rFonts w:eastAsia="Times New Roman"/>
          <w:szCs w:val="24"/>
          <w:shd w:val="clear" w:color="auto" w:fill="FFFFFF"/>
        </w:rPr>
        <w:t xml:space="preserve">ότι </w:t>
      </w:r>
      <w:r>
        <w:rPr>
          <w:rFonts w:eastAsia="Times New Roman"/>
          <w:szCs w:val="24"/>
          <w:shd w:val="clear" w:color="auto" w:fill="FFFFFF"/>
        </w:rPr>
        <w:t>«</w:t>
      </w:r>
      <w:r w:rsidRPr="007F224B">
        <w:rPr>
          <w:rFonts w:eastAsia="Times New Roman"/>
          <w:szCs w:val="24"/>
          <w:shd w:val="clear" w:color="auto" w:fill="FFFFFF"/>
        </w:rPr>
        <w:t>η Πανελλήνια Έκθεση Λαμίας θα λειτουργήσει κανονικά από τις 5 μέχρι τις 7 Οκτωβρίου του 2018</w:t>
      </w:r>
      <w:r>
        <w:rPr>
          <w:rFonts w:eastAsia="Times New Roman"/>
          <w:szCs w:val="24"/>
          <w:shd w:val="clear" w:color="auto" w:fill="FFFFFF"/>
        </w:rPr>
        <w:t>»</w:t>
      </w:r>
      <w:r w:rsidRPr="007F224B">
        <w:rPr>
          <w:rFonts w:eastAsia="Times New Roman"/>
          <w:szCs w:val="24"/>
          <w:shd w:val="clear" w:color="auto" w:fill="FFFFFF"/>
        </w:rPr>
        <w:t>.</w:t>
      </w:r>
    </w:p>
    <w:p w14:paraId="4EC191CC" w14:textId="77777777" w:rsidR="008E01FC" w:rsidRDefault="002168A0">
      <w:pPr>
        <w:spacing w:line="600" w:lineRule="auto"/>
        <w:ind w:firstLine="720"/>
        <w:jc w:val="both"/>
        <w:rPr>
          <w:rFonts w:eastAsia="Times New Roman"/>
          <w:szCs w:val="24"/>
          <w:shd w:val="clear" w:color="auto" w:fill="FFFFFF"/>
        </w:rPr>
      </w:pPr>
      <w:r w:rsidRPr="007F224B">
        <w:rPr>
          <w:rFonts w:eastAsia="Times New Roman"/>
          <w:szCs w:val="24"/>
          <w:shd w:val="clear" w:color="auto" w:fill="FFFFFF"/>
        </w:rPr>
        <w:t>Δυστυχώς, όμως, παρά τις κυβερνητικές διαβεβαιώσεις</w:t>
      </w:r>
      <w:r w:rsidRPr="007F224B">
        <w:rPr>
          <w:rFonts w:eastAsia="Times New Roman"/>
          <w:szCs w:val="24"/>
          <w:shd w:val="clear" w:color="auto" w:fill="FFFFFF"/>
        </w:rPr>
        <w:t xml:space="preserve">, η </w:t>
      </w:r>
      <w:r>
        <w:rPr>
          <w:rFonts w:eastAsia="Times New Roman"/>
          <w:szCs w:val="24"/>
          <w:shd w:val="clear" w:color="auto" w:fill="FFFFFF"/>
        </w:rPr>
        <w:t>έ</w:t>
      </w:r>
      <w:r w:rsidRPr="007F224B">
        <w:rPr>
          <w:rFonts w:eastAsia="Times New Roman"/>
          <w:szCs w:val="24"/>
          <w:shd w:val="clear" w:color="auto" w:fill="FFFFFF"/>
        </w:rPr>
        <w:t>κθεση δεν πραγματοποιήθηκε ούτε το 2017, ούτε το 2018 και δεν προβλέπεται ούτε για το 2019. Ο νέος φορέας, παρά το γεγονός ότι είχε εξαγγελθεί από τον ίδιο τον Πρωθυπουργό τον Ιούλιο του 2017, σήμερα θεσμοθετείται.</w:t>
      </w:r>
    </w:p>
    <w:p w14:paraId="4EC191CD" w14:textId="77777777" w:rsidR="008E01FC" w:rsidRDefault="002168A0">
      <w:pPr>
        <w:spacing w:line="600" w:lineRule="auto"/>
        <w:ind w:firstLine="720"/>
        <w:jc w:val="both"/>
        <w:rPr>
          <w:rFonts w:eastAsia="Times New Roman"/>
          <w:szCs w:val="24"/>
          <w:shd w:val="clear" w:color="auto" w:fill="FFFFFF"/>
        </w:rPr>
      </w:pPr>
      <w:r w:rsidRPr="007F224B">
        <w:rPr>
          <w:rFonts w:eastAsia="Times New Roman"/>
          <w:szCs w:val="24"/>
          <w:shd w:val="clear" w:color="auto" w:fill="FFFFFF"/>
        </w:rPr>
        <w:t xml:space="preserve">Κυρίες και κύριοι συνάδελφοι, είναι </w:t>
      </w:r>
      <w:r w:rsidRPr="007F224B">
        <w:rPr>
          <w:rFonts w:eastAsia="Times New Roman"/>
          <w:szCs w:val="24"/>
          <w:shd w:val="clear" w:color="auto" w:fill="FFFFFF"/>
        </w:rPr>
        <w:t>γεγονός ότι η συγκεκριμένη ρύθμιση περιέχει κάποια θετικά χαρακτηριστικά και προσπαθεί να κινηθεί προς τη σωστή κατεύθυνση και αυτό γιατί ενσωματώνει αυτούσια υφιστάμενη νομοθετική παρέμβαση της Νέας Δημοκρατίας με το ν.4314/2014 ο οποίος προέβλεπε διεύρυν</w:t>
      </w:r>
      <w:r w:rsidRPr="007F224B">
        <w:rPr>
          <w:rFonts w:eastAsia="Times New Roman"/>
          <w:szCs w:val="24"/>
          <w:shd w:val="clear" w:color="auto" w:fill="FFFFFF"/>
        </w:rPr>
        <w:t xml:space="preserve">ση των δραστηριοτήτων και δυνατοτήτων της </w:t>
      </w:r>
      <w:r>
        <w:rPr>
          <w:rFonts w:eastAsia="Times New Roman"/>
          <w:szCs w:val="24"/>
          <w:shd w:val="clear" w:color="auto" w:fill="FFFFFF"/>
        </w:rPr>
        <w:t>έ</w:t>
      </w:r>
      <w:r w:rsidRPr="007F224B">
        <w:rPr>
          <w:rFonts w:eastAsia="Times New Roman"/>
          <w:szCs w:val="24"/>
          <w:shd w:val="clear" w:color="auto" w:fill="FFFFFF"/>
        </w:rPr>
        <w:t>κθεσης.</w:t>
      </w:r>
    </w:p>
    <w:p w14:paraId="4EC191CE" w14:textId="77777777" w:rsidR="008E01FC" w:rsidRDefault="002168A0">
      <w:pPr>
        <w:spacing w:line="600" w:lineRule="auto"/>
        <w:ind w:firstLine="720"/>
        <w:jc w:val="both"/>
        <w:rPr>
          <w:rFonts w:eastAsia="Times New Roman"/>
          <w:szCs w:val="24"/>
          <w:shd w:val="clear" w:color="auto" w:fill="FFFFFF"/>
        </w:rPr>
      </w:pPr>
      <w:r w:rsidRPr="007F224B">
        <w:rPr>
          <w:rFonts w:eastAsia="Times New Roman"/>
          <w:szCs w:val="24"/>
          <w:shd w:val="clear" w:color="auto" w:fill="FFFFFF"/>
        </w:rPr>
        <w:t>Με βάση τον υφιστάμενο νόμο</w:t>
      </w:r>
      <w:r>
        <w:rPr>
          <w:rFonts w:eastAsia="Times New Roman"/>
          <w:szCs w:val="24"/>
          <w:shd w:val="clear" w:color="auto" w:fill="FFFFFF"/>
        </w:rPr>
        <w:t xml:space="preserve">, </w:t>
      </w:r>
      <w:r w:rsidRPr="007F224B">
        <w:rPr>
          <w:rFonts w:eastAsia="Times New Roman"/>
          <w:szCs w:val="24"/>
          <w:shd w:val="clear" w:color="auto" w:fill="FFFFFF"/>
        </w:rPr>
        <w:t xml:space="preserve">για τον οποίο κάνουν θετικές αναφορές τόσο η εισηγητική έκθεση του παρόντος νομοσχεδίου όσο και εκπρόσωποι της τοπικής αυτοδιοίκησης και των </w:t>
      </w:r>
      <w:r w:rsidRPr="007F224B">
        <w:rPr>
          <w:rFonts w:eastAsia="Times New Roman"/>
          <w:szCs w:val="24"/>
          <w:shd w:val="clear" w:color="auto" w:fill="FFFFFF"/>
        </w:rPr>
        <w:lastRenderedPageBreak/>
        <w:t>φορέων της περιοχής, η Πανελλήνια Έ</w:t>
      </w:r>
      <w:r w:rsidRPr="007F224B">
        <w:rPr>
          <w:rFonts w:eastAsia="Times New Roman"/>
          <w:szCs w:val="24"/>
          <w:shd w:val="clear" w:color="auto" w:fill="FFFFFF"/>
        </w:rPr>
        <w:t>κθεση Λαμίας μπορεί, μεταξύ άλλων, από το 2014 να διαχειρίζεται και να λειτουργεί μόνιμο εκθεσιακό και συνεδριακό κέντρο, να προβαίνει σε εκσυγχρονισμό και επέκταση όλων των υποδομών της και να διοργανώνει εκθέσεις, σεμινάρια, συνέδρια και συναντήσεις με θ</w:t>
      </w:r>
      <w:r w:rsidRPr="007F224B">
        <w:rPr>
          <w:rFonts w:eastAsia="Times New Roman"/>
          <w:szCs w:val="24"/>
          <w:shd w:val="clear" w:color="auto" w:fill="FFFFFF"/>
        </w:rPr>
        <w:t>έματα οικονομικού, τεχνολογικού, ερευνητικού, πολιτιστικού και ψυχαγωγικού ενδιαφέροντος.</w:t>
      </w:r>
    </w:p>
    <w:p w14:paraId="4EC191CF" w14:textId="77777777" w:rsidR="008E01FC" w:rsidRDefault="002168A0">
      <w:pPr>
        <w:spacing w:line="600" w:lineRule="auto"/>
        <w:ind w:firstLine="720"/>
        <w:jc w:val="both"/>
        <w:rPr>
          <w:rFonts w:eastAsia="Times New Roman"/>
          <w:szCs w:val="24"/>
          <w:shd w:val="clear" w:color="auto" w:fill="FFFFFF"/>
        </w:rPr>
      </w:pPr>
      <w:r w:rsidRPr="007F224B">
        <w:rPr>
          <w:rFonts w:eastAsia="Times New Roman"/>
          <w:szCs w:val="24"/>
          <w:shd w:val="clear" w:color="auto" w:fill="FFFFFF"/>
        </w:rPr>
        <w:t>Ωστόσο, με την παρούσα κυβερνητική πρωτοβουλία υπάρχουν ζητήματα που θέτουν προβληματισμούς για την εύρυθμη λειτουρ</w:t>
      </w:r>
      <w:r>
        <w:rPr>
          <w:rFonts w:eastAsia="Times New Roman"/>
          <w:szCs w:val="24"/>
          <w:shd w:val="clear" w:color="auto" w:fill="FFFFFF"/>
        </w:rPr>
        <w:t xml:space="preserve">γία του νέου σχήματος, </w:t>
      </w:r>
      <w:r w:rsidRPr="007F224B">
        <w:rPr>
          <w:rFonts w:eastAsia="Times New Roman"/>
          <w:szCs w:val="24"/>
          <w:shd w:val="clear" w:color="auto" w:fill="FFFFFF"/>
        </w:rPr>
        <w:t xml:space="preserve">τα οποία και πρέπει έγκαιρα </w:t>
      </w:r>
      <w:r w:rsidRPr="007F224B">
        <w:rPr>
          <w:rFonts w:eastAsia="Times New Roman"/>
          <w:szCs w:val="24"/>
          <w:shd w:val="clear" w:color="auto" w:fill="FFFFFF"/>
        </w:rPr>
        <w:t>και ορθολογικά να αντιμετωπιστούν. Είναι ζητήματα που θέτ</w:t>
      </w:r>
      <w:r>
        <w:rPr>
          <w:rFonts w:eastAsia="Times New Roman"/>
          <w:szCs w:val="24"/>
          <w:shd w:val="clear" w:color="auto" w:fill="FFFFFF"/>
        </w:rPr>
        <w:t xml:space="preserve">ει η ίδια </w:t>
      </w:r>
      <w:r w:rsidRPr="007F224B">
        <w:rPr>
          <w:rFonts w:eastAsia="Times New Roman"/>
          <w:szCs w:val="24"/>
          <w:shd w:val="clear" w:color="auto" w:fill="FFFFFF"/>
        </w:rPr>
        <w:t xml:space="preserve">η διορισμένη από την Κυβέρνηση </w:t>
      </w:r>
      <w:r>
        <w:rPr>
          <w:rFonts w:eastAsia="Times New Roman"/>
          <w:szCs w:val="24"/>
          <w:shd w:val="clear" w:color="auto" w:fill="FFFFFF"/>
        </w:rPr>
        <w:t>δ</w:t>
      </w:r>
      <w:r w:rsidRPr="007F224B">
        <w:rPr>
          <w:rFonts w:eastAsia="Times New Roman"/>
          <w:szCs w:val="24"/>
          <w:shd w:val="clear" w:color="auto" w:fill="FFFFFF"/>
        </w:rPr>
        <w:t>ιοίκηση του υφιστάμενου νομικού πλαισίου, καθώς και μέτοχοι του νέου σχήματος με σχετικές επιστολές στην επιτροπή, όπως είναι το ακίνητο της έκθεσης το οποίο</w:t>
      </w:r>
      <w:r w:rsidRPr="007F224B">
        <w:rPr>
          <w:rFonts w:eastAsia="Times New Roman"/>
          <w:szCs w:val="24"/>
          <w:shd w:val="clear" w:color="auto" w:fill="FFFFFF"/>
        </w:rPr>
        <w:t xml:space="preserve"> δεν ανήκει στο Υπουργείο Οικονομίας και Ανάπτυξης, αλλά στο υπάρχον νομικό πρόσωπο, με αποτέλεσμα να μην υφίσταται μεταβιβαστικό</w:t>
      </w:r>
      <w:r>
        <w:rPr>
          <w:rFonts w:eastAsia="Times New Roman"/>
          <w:szCs w:val="24"/>
          <w:shd w:val="clear" w:color="auto" w:fill="FFFFFF"/>
        </w:rPr>
        <w:t xml:space="preserve"> δικαίωμα, </w:t>
      </w:r>
      <w:r w:rsidRPr="007F224B">
        <w:rPr>
          <w:rFonts w:eastAsia="Times New Roman"/>
          <w:szCs w:val="24"/>
          <w:shd w:val="clear" w:color="auto" w:fill="FFFFFF"/>
        </w:rPr>
        <w:t>ή το ανεπαρκές για την εύρυθμη λειτουργία και αναβάθμιση του εκθεσιακού κέ</w:t>
      </w:r>
      <w:r w:rsidRPr="007F224B">
        <w:rPr>
          <w:rFonts w:eastAsia="Times New Roman"/>
          <w:szCs w:val="24"/>
          <w:shd w:val="clear" w:color="auto" w:fill="FFFFFF"/>
        </w:rPr>
        <w:lastRenderedPageBreak/>
        <w:t>ντρου προβλεπόμενο μετοχικό κεφάλαιο</w:t>
      </w:r>
      <w:r>
        <w:rPr>
          <w:rFonts w:eastAsia="Times New Roman"/>
          <w:szCs w:val="24"/>
          <w:shd w:val="clear" w:color="auto" w:fill="FFFFFF"/>
        </w:rPr>
        <w:t>,</w:t>
      </w:r>
      <w:r w:rsidRPr="007F224B">
        <w:rPr>
          <w:rFonts w:eastAsia="Times New Roman"/>
          <w:szCs w:val="24"/>
          <w:shd w:val="clear" w:color="auto" w:fill="FFFFFF"/>
        </w:rPr>
        <w:t xml:space="preserve"> ή η </w:t>
      </w:r>
      <w:r w:rsidRPr="007F224B">
        <w:rPr>
          <w:rFonts w:eastAsia="Times New Roman"/>
          <w:szCs w:val="24"/>
          <w:shd w:val="clear" w:color="auto" w:fill="FFFFFF"/>
        </w:rPr>
        <w:t>ανάληψη εκκρεμοτήτων, δυσλειτουργιών και υποχρεώσεων από τον νέο φορέα ως καθολικού διαδόχου της έκθεσης</w:t>
      </w:r>
      <w:r>
        <w:rPr>
          <w:rFonts w:eastAsia="Times New Roman"/>
          <w:szCs w:val="24"/>
          <w:shd w:val="clear" w:color="auto" w:fill="FFFFFF"/>
        </w:rPr>
        <w:t xml:space="preserve">, </w:t>
      </w:r>
      <w:r w:rsidRPr="007F224B">
        <w:rPr>
          <w:rFonts w:eastAsia="Times New Roman"/>
          <w:szCs w:val="24"/>
          <w:shd w:val="clear" w:color="auto" w:fill="FFFFFF"/>
        </w:rPr>
        <w:t>ή η παραπομπή σε ΚΥΑ της ρύθμισης θεμάτων οργάνωσης και λειτουργίας του νέου φορέα, με ό,τι αυτό μπορεί να συνεπάγεται για τη λειτουργική επάρκεια της</w:t>
      </w:r>
      <w:r w:rsidRPr="007F224B">
        <w:rPr>
          <w:rFonts w:eastAsia="Times New Roman"/>
          <w:szCs w:val="24"/>
          <w:shd w:val="clear" w:color="auto" w:fill="FFFFFF"/>
        </w:rPr>
        <w:t xml:space="preserve"> έκθεσης, ή η απουσία του δημοσίου από τον νέο φορέα, με ό,τι αυτό συνεπάγεται για τον κεντρικό σχεδιασμό που πρέπει να υπάρχει μίας συνολικής πολιτικής στο πεδίο των διεθνών εκθέσεων της χώρας.</w:t>
      </w:r>
    </w:p>
    <w:p w14:paraId="4EC191D0" w14:textId="77777777" w:rsidR="008E01FC" w:rsidRDefault="002168A0">
      <w:pPr>
        <w:spacing w:line="600" w:lineRule="auto"/>
        <w:ind w:firstLine="720"/>
        <w:jc w:val="both"/>
        <w:rPr>
          <w:rFonts w:eastAsia="Times New Roman"/>
          <w:szCs w:val="24"/>
          <w:shd w:val="clear" w:color="auto" w:fill="FFFFFF"/>
        </w:rPr>
      </w:pPr>
      <w:r w:rsidRPr="007F224B">
        <w:rPr>
          <w:rFonts w:eastAsia="Times New Roman"/>
          <w:szCs w:val="24"/>
          <w:shd w:val="clear" w:color="auto" w:fill="FFFFFF"/>
        </w:rPr>
        <w:t>Το ζήτημα, συνεπώς, που τίθεται είναι τι πρέπει να γίνει άμεσ</w:t>
      </w:r>
      <w:r w:rsidRPr="007F224B">
        <w:rPr>
          <w:rFonts w:eastAsia="Times New Roman"/>
          <w:szCs w:val="24"/>
          <w:shd w:val="clear" w:color="auto" w:fill="FFFFFF"/>
        </w:rPr>
        <w:t xml:space="preserve">α και </w:t>
      </w:r>
      <w:proofErr w:type="spellStart"/>
      <w:r w:rsidRPr="007F224B">
        <w:rPr>
          <w:rFonts w:eastAsia="Times New Roman"/>
          <w:szCs w:val="24"/>
          <w:shd w:val="clear" w:color="auto" w:fill="FFFFFF"/>
        </w:rPr>
        <w:t>μεσομακροπρόθεσμα</w:t>
      </w:r>
      <w:proofErr w:type="spellEnd"/>
      <w:r w:rsidRPr="007F224B">
        <w:rPr>
          <w:rFonts w:eastAsia="Times New Roman"/>
          <w:szCs w:val="24"/>
          <w:shd w:val="clear" w:color="auto" w:fill="FFFFFF"/>
        </w:rPr>
        <w:t xml:space="preserve"> ώστε να επανέλθει η </w:t>
      </w:r>
      <w:r>
        <w:rPr>
          <w:rFonts w:eastAsia="Times New Roman"/>
          <w:szCs w:val="24"/>
          <w:shd w:val="clear" w:color="auto" w:fill="FFFFFF"/>
        </w:rPr>
        <w:t>έ</w:t>
      </w:r>
      <w:r w:rsidRPr="007F224B">
        <w:rPr>
          <w:rFonts w:eastAsia="Times New Roman"/>
          <w:szCs w:val="24"/>
          <w:shd w:val="clear" w:color="auto" w:fill="FFFFFF"/>
        </w:rPr>
        <w:t>κθεση αρχικά σε λειτουργία και μεταγενέστερα να αναπτυχθεί με βιώσιμο τρόπο. Προς αυτήν την κατεύθυνση είμαστε διατεθειμένοι να συνδράμουμε.</w:t>
      </w:r>
    </w:p>
    <w:p w14:paraId="4EC191D1" w14:textId="77777777" w:rsidR="008E01FC" w:rsidRDefault="002168A0">
      <w:pPr>
        <w:spacing w:line="600" w:lineRule="auto"/>
        <w:ind w:firstLine="720"/>
        <w:jc w:val="both"/>
        <w:rPr>
          <w:rFonts w:eastAsia="Times New Roman"/>
          <w:szCs w:val="24"/>
          <w:shd w:val="clear" w:color="auto" w:fill="FFFFFF"/>
        </w:rPr>
      </w:pPr>
      <w:r w:rsidRPr="007F224B">
        <w:rPr>
          <w:rFonts w:eastAsia="Times New Roman"/>
          <w:szCs w:val="24"/>
          <w:shd w:val="clear" w:color="auto" w:fill="FFFFFF"/>
        </w:rPr>
        <w:t>Σας ευχαριστώ</w:t>
      </w:r>
      <w:r>
        <w:rPr>
          <w:rFonts w:eastAsia="Times New Roman"/>
          <w:szCs w:val="24"/>
          <w:shd w:val="clear" w:color="auto" w:fill="FFFFFF"/>
        </w:rPr>
        <w:t xml:space="preserve"> </w:t>
      </w:r>
      <w:r w:rsidRPr="007F224B">
        <w:rPr>
          <w:rFonts w:eastAsia="Times New Roman"/>
          <w:szCs w:val="24"/>
          <w:shd w:val="clear" w:color="auto" w:fill="FFFFFF"/>
        </w:rPr>
        <w:t>πολύ.</w:t>
      </w:r>
    </w:p>
    <w:p w14:paraId="4EC191D2" w14:textId="77777777" w:rsidR="008E01FC" w:rsidRDefault="002168A0">
      <w:pPr>
        <w:spacing w:line="600" w:lineRule="auto"/>
        <w:ind w:firstLine="720"/>
        <w:jc w:val="center"/>
        <w:rPr>
          <w:rFonts w:eastAsia="Times New Roman"/>
          <w:szCs w:val="24"/>
          <w:shd w:val="clear" w:color="auto" w:fill="FFFFFF"/>
        </w:rPr>
      </w:pPr>
      <w:r w:rsidRPr="007F224B">
        <w:rPr>
          <w:rFonts w:eastAsia="Times New Roman"/>
          <w:szCs w:val="24"/>
          <w:shd w:val="clear" w:color="auto" w:fill="FFFFFF"/>
        </w:rPr>
        <w:t>(Χειροκροτήματα από την πτέρυγα της Νέας Δημοκρατί</w:t>
      </w:r>
      <w:r w:rsidRPr="007F224B">
        <w:rPr>
          <w:rFonts w:eastAsia="Times New Roman"/>
          <w:szCs w:val="24"/>
          <w:shd w:val="clear" w:color="auto" w:fill="FFFFFF"/>
        </w:rPr>
        <w:t>ας)</w:t>
      </w:r>
    </w:p>
    <w:p w14:paraId="4EC191D3" w14:textId="77777777" w:rsidR="008E01FC" w:rsidRDefault="002168A0">
      <w:pPr>
        <w:spacing w:line="600" w:lineRule="auto"/>
        <w:ind w:firstLine="720"/>
        <w:jc w:val="both"/>
        <w:rPr>
          <w:rFonts w:eastAsia="Times New Roman"/>
          <w:b/>
          <w:bCs/>
          <w:szCs w:val="24"/>
        </w:rPr>
      </w:pPr>
      <w:r>
        <w:rPr>
          <w:rFonts w:eastAsia="Times New Roman"/>
          <w:b/>
          <w:bCs/>
          <w:szCs w:val="24"/>
        </w:rPr>
        <w:lastRenderedPageBreak/>
        <w:t>ΠΡΟΕΔΡΕΥΩΝ (Γεώργιος Βαρεμένος)</w:t>
      </w:r>
      <w:r w:rsidRPr="00246BCC">
        <w:rPr>
          <w:rFonts w:eastAsia="Times New Roman"/>
          <w:b/>
          <w:bCs/>
          <w:szCs w:val="24"/>
        </w:rPr>
        <w:t>:</w:t>
      </w:r>
      <w:r w:rsidRPr="008F0C81">
        <w:rPr>
          <w:rFonts w:eastAsia="Times New Roman"/>
          <w:b/>
          <w:bCs/>
          <w:szCs w:val="24"/>
        </w:rPr>
        <w:t xml:space="preserve"> </w:t>
      </w:r>
      <w:r w:rsidRPr="008F0C81">
        <w:rPr>
          <w:rFonts w:eastAsia="Times New Roman"/>
          <w:bCs/>
          <w:szCs w:val="24"/>
        </w:rPr>
        <w:t>Και εμείς ευχαριστούμε.</w:t>
      </w:r>
    </w:p>
    <w:p w14:paraId="4EC191D4" w14:textId="77777777" w:rsidR="008E01FC" w:rsidRDefault="002168A0">
      <w:pPr>
        <w:spacing w:line="600" w:lineRule="auto"/>
        <w:ind w:firstLine="720"/>
        <w:jc w:val="both"/>
        <w:rPr>
          <w:rFonts w:eastAsia="Times New Roman"/>
          <w:b/>
          <w:bCs/>
          <w:szCs w:val="24"/>
        </w:rPr>
      </w:pPr>
      <w:r w:rsidRPr="008F0C81">
        <w:rPr>
          <w:rFonts w:eastAsia="Times New Roman"/>
          <w:bCs/>
          <w:szCs w:val="24"/>
        </w:rPr>
        <w:t>Τον λόγο έχει ο κ. Κουτσούκος</w:t>
      </w:r>
      <w:r>
        <w:rPr>
          <w:rFonts w:eastAsia="Times New Roman"/>
          <w:bCs/>
          <w:szCs w:val="24"/>
        </w:rPr>
        <w:t xml:space="preserve"> από τη Δημοκρατική Συμπαράταξη.</w:t>
      </w:r>
    </w:p>
    <w:p w14:paraId="4EC191D5" w14:textId="77777777" w:rsidR="008E01FC" w:rsidRDefault="002168A0">
      <w:pPr>
        <w:spacing w:line="600" w:lineRule="auto"/>
        <w:ind w:firstLine="720"/>
        <w:jc w:val="both"/>
        <w:rPr>
          <w:rFonts w:eastAsia="Times New Roman"/>
          <w:bCs/>
          <w:szCs w:val="24"/>
        </w:rPr>
      </w:pPr>
      <w:r>
        <w:rPr>
          <w:rFonts w:eastAsia="Times New Roman"/>
          <w:b/>
          <w:bCs/>
          <w:szCs w:val="24"/>
        </w:rPr>
        <w:t>ΓΙΑΝΝΗΣ ΚΟΥΤΣΟΥΚΟΣ</w:t>
      </w:r>
      <w:r w:rsidRPr="00246BCC">
        <w:rPr>
          <w:rFonts w:eastAsia="Times New Roman"/>
          <w:b/>
          <w:bCs/>
          <w:szCs w:val="24"/>
        </w:rPr>
        <w:t>:</w:t>
      </w:r>
      <w:r>
        <w:rPr>
          <w:rFonts w:eastAsia="Times New Roman"/>
          <w:b/>
          <w:bCs/>
          <w:szCs w:val="24"/>
        </w:rPr>
        <w:t xml:space="preserve"> </w:t>
      </w:r>
      <w:r w:rsidRPr="008F0C81">
        <w:rPr>
          <w:rFonts w:eastAsia="Times New Roman"/>
          <w:bCs/>
          <w:szCs w:val="24"/>
        </w:rPr>
        <w:t>Ευχαριστώ, κύριε Πρόεδρε.</w:t>
      </w:r>
    </w:p>
    <w:p w14:paraId="4EC191D6" w14:textId="77777777" w:rsidR="008E01FC" w:rsidRDefault="002168A0">
      <w:pPr>
        <w:spacing w:line="600" w:lineRule="auto"/>
        <w:ind w:firstLine="720"/>
        <w:jc w:val="both"/>
        <w:rPr>
          <w:rFonts w:eastAsia="Times New Roman"/>
          <w:bCs/>
          <w:szCs w:val="24"/>
        </w:rPr>
      </w:pPr>
      <w:r w:rsidRPr="008F0C81">
        <w:rPr>
          <w:rFonts w:eastAsia="Times New Roman"/>
          <w:bCs/>
          <w:szCs w:val="24"/>
        </w:rPr>
        <w:t>Είχα υπ</w:t>
      </w:r>
      <w:r>
        <w:rPr>
          <w:rFonts w:eastAsia="Times New Roman"/>
          <w:bCs/>
          <w:szCs w:val="24"/>
        </w:rPr>
        <w:t xml:space="preserve">’ </w:t>
      </w:r>
      <w:proofErr w:type="spellStart"/>
      <w:r w:rsidRPr="008F0C81">
        <w:rPr>
          <w:rFonts w:eastAsia="Times New Roman"/>
          <w:bCs/>
          <w:szCs w:val="24"/>
        </w:rPr>
        <w:t>όψ</w:t>
      </w:r>
      <w:r>
        <w:rPr>
          <w:rFonts w:eastAsia="Times New Roman"/>
          <w:bCs/>
          <w:szCs w:val="24"/>
        </w:rPr>
        <w:t>ιν</w:t>
      </w:r>
      <w:proofErr w:type="spellEnd"/>
      <w:r w:rsidRPr="008F0C81">
        <w:rPr>
          <w:rFonts w:eastAsia="Times New Roman"/>
          <w:bCs/>
          <w:szCs w:val="24"/>
        </w:rPr>
        <w:t xml:space="preserve"> μου να ξεκινήσω την τοποθέτησή μου με τον κ. Δραγασάκη, αλλά με προκάλεσε η κ</w:t>
      </w:r>
      <w:r>
        <w:rPr>
          <w:rFonts w:eastAsia="Times New Roman"/>
          <w:bCs/>
          <w:szCs w:val="24"/>
        </w:rPr>
        <w:t>.</w:t>
      </w:r>
      <w:r w:rsidRPr="008F0C81">
        <w:rPr>
          <w:rFonts w:eastAsia="Times New Roman"/>
          <w:bCs/>
          <w:szCs w:val="24"/>
        </w:rPr>
        <w:t xml:space="preserve"> Φωτίου που μας είπε από αυτό εδώ το Βήμα </w:t>
      </w:r>
      <w:r>
        <w:rPr>
          <w:rFonts w:eastAsia="Times New Roman"/>
          <w:bCs/>
          <w:szCs w:val="24"/>
        </w:rPr>
        <w:t xml:space="preserve">ότι </w:t>
      </w:r>
      <w:r w:rsidRPr="008F0C81">
        <w:rPr>
          <w:rFonts w:eastAsia="Times New Roman"/>
          <w:bCs/>
          <w:szCs w:val="24"/>
        </w:rPr>
        <w:t xml:space="preserve">η Κυβέρνησή της δίνει επιδόματα σε εκείνους που </w:t>
      </w:r>
      <w:proofErr w:type="spellStart"/>
      <w:r w:rsidRPr="008F0C81">
        <w:rPr>
          <w:rFonts w:eastAsia="Times New Roman"/>
          <w:bCs/>
          <w:szCs w:val="24"/>
        </w:rPr>
        <w:t>φτωχοποιε</w:t>
      </w:r>
      <w:r>
        <w:rPr>
          <w:rFonts w:eastAsia="Times New Roman"/>
          <w:bCs/>
          <w:szCs w:val="24"/>
        </w:rPr>
        <w:t>ί</w:t>
      </w:r>
      <w:proofErr w:type="spellEnd"/>
      <w:r>
        <w:rPr>
          <w:rFonts w:eastAsia="Times New Roman"/>
          <w:bCs/>
          <w:szCs w:val="24"/>
        </w:rPr>
        <w:t xml:space="preserve">. </w:t>
      </w:r>
    </w:p>
    <w:p w14:paraId="4EC191D7" w14:textId="77777777" w:rsidR="008E01FC" w:rsidRDefault="002168A0">
      <w:pPr>
        <w:spacing w:line="600" w:lineRule="auto"/>
        <w:ind w:firstLine="720"/>
        <w:jc w:val="both"/>
        <w:rPr>
          <w:rFonts w:eastAsia="Times New Roman"/>
          <w:szCs w:val="24"/>
        </w:rPr>
      </w:pPr>
      <w:r>
        <w:rPr>
          <w:rFonts w:eastAsia="Times New Roman"/>
          <w:bCs/>
          <w:szCs w:val="24"/>
        </w:rPr>
        <w:t>Και ήθελα να της απαντήσω, απευθυνόμενος και στο Σώμα, πως η φιλοδοξία</w:t>
      </w:r>
      <w:r>
        <w:rPr>
          <w:rFonts w:eastAsia="Times New Roman"/>
          <w:bCs/>
          <w:szCs w:val="24"/>
        </w:rPr>
        <w:t xml:space="preserve"> της δημοκρατικής παράταξης και </w:t>
      </w:r>
      <w:r w:rsidRPr="00246BCC">
        <w:rPr>
          <w:rFonts w:eastAsia="Times New Roman"/>
          <w:szCs w:val="24"/>
        </w:rPr>
        <w:t xml:space="preserve">του ΠΑΣΟΚ που κυβέρνησε τη δεκαετία του </w:t>
      </w:r>
      <w:r>
        <w:rPr>
          <w:rFonts w:eastAsia="Times New Roman"/>
          <w:szCs w:val="24"/>
        </w:rPr>
        <w:t>’</w:t>
      </w:r>
      <w:r w:rsidRPr="00246BCC">
        <w:rPr>
          <w:rFonts w:eastAsia="Times New Roman"/>
          <w:szCs w:val="24"/>
        </w:rPr>
        <w:t>80</w:t>
      </w:r>
      <w:r>
        <w:rPr>
          <w:rFonts w:eastAsia="Times New Roman"/>
          <w:szCs w:val="24"/>
        </w:rPr>
        <w:t xml:space="preserve"> </w:t>
      </w:r>
      <w:r w:rsidRPr="00246BCC">
        <w:rPr>
          <w:rFonts w:eastAsia="Times New Roman"/>
          <w:szCs w:val="24"/>
        </w:rPr>
        <w:t xml:space="preserve">και του </w:t>
      </w:r>
      <w:r>
        <w:rPr>
          <w:rFonts w:eastAsia="Times New Roman"/>
          <w:szCs w:val="24"/>
        </w:rPr>
        <w:t>’</w:t>
      </w:r>
      <w:r w:rsidRPr="00246BCC">
        <w:rPr>
          <w:rFonts w:eastAsia="Times New Roman"/>
          <w:szCs w:val="24"/>
        </w:rPr>
        <w:t>90</w:t>
      </w:r>
      <w:r>
        <w:rPr>
          <w:rFonts w:eastAsia="Times New Roman"/>
          <w:szCs w:val="24"/>
        </w:rPr>
        <w:t xml:space="preserve"> </w:t>
      </w:r>
      <w:r w:rsidRPr="00246BCC">
        <w:rPr>
          <w:rFonts w:eastAsia="Times New Roman"/>
          <w:szCs w:val="24"/>
        </w:rPr>
        <w:t>δεν ήταν να δίνει επιδόματα</w:t>
      </w:r>
      <w:r>
        <w:rPr>
          <w:rFonts w:eastAsia="Times New Roman"/>
          <w:szCs w:val="24"/>
        </w:rPr>
        <w:t>,</w:t>
      </w:r>
      <w:r w:rsidRPr="00246BCC">
        <w:rPr>
          <w:rFonts w:eastAsia="Times New Roman"/>
          <w:szCs w:val="24"/>
        </w:rPr>
        <w:t xml:space="preserve"> ήταν να ανέβει το βιοτικό επίπεδο όλων των Ελλήνων και της μεσαίας τάξης</w:t>
      </w:r>
      <w:r>
        <w:rPr>
          <w:rFonts w:eastAsia="Times New Roman"/>
          <w:szCs w:val="24"/>
        </w:rPr>
        <w:t>,</w:t>
      </w:r>
      <w:r w:rsidRPr="00246BCC">
        <w:rPr>
          <w:rFonts w:eastAsia="Times New Roman"/>
          <w:szCs w:val="24"/>
        </w:rPr>
        <w:t xml:space="preserve"> με αποτέλεσμα</w:t>
      </w:r>
      <w:r>
        <w:rPr>
          <w:rFonts w:eastAsia="Times New Roman"/>
          <w:szCs w:val="24"/>
        </w:rPr>
        <w:t>,</w:t>
      </w:r>
      <w:r w:rsidRPr="00246BCC">
        <w:rPr>
          <w:rFonts w:eastAsia="Times New Roman"/>
          <w:szCs w:val="24"/>
        </w:rPr>
        <w:t xml:space="preserve"> κυρίες και κύριοι συνάδελφοι</w:t>
      </w:r>
      <w:r>
        <w:rPr>
          <w:rFonts w:eastAsia="Times New Roman"/>
          <w:szCs w:val="24"/>
        </w:rPr>
        <w:t>, η ιδιοκατοίκηση στην</w:t>
      </w:r>
      <w:r>
        <w:rPr>
          <w:rFonts w:eastAsia="Times New Roman"/>
          <w:szCs w:val="24"/>
        </w:rPr>
        <w:t xml:space="preserve"> Ελλάδα, δ</w:t>
      </w:r>
      <w:r w:rsidRPr="00246BCC">
        <w:rPr>
          <w:rFonts w:eastAsia="Times New Roman"/>
          <w:szCs w:val="24"/>
        </w:rPr>
        <w:t xml:space="preserve">ηλαδή </w:t>
      </w:r>
      <w:r>
        <w:rPr>
          <w:rFonts w:eastAsia="Times New Roman"/>
          <w:szCs w:val="24"/>
        </w:rPr>
        <w:t xml:space="preserve">το </w:t>
      </w:r>
      <w:r w:rsidRPr="00246BCC">
        <w:rPr>
          <w:rFonts w:eastAsia="Times New Roman"/>
          <w:szCs w:val="24"/>
        </w:rPr>
        <w:t xml:space="preserve">να βάλει ο καθένας ένα </w:t>
      </w:r>
      <w:r>
        <w:rPr>
          <w:rFonts w:eastAsia="Times New Roman"/>
          <w:szCs w:val="24"/>
        </w:rPr>
        <w:t xml:space="preserve">κεραμίδι πάνω από το κεφάλι του, </w:t>
      </w:r>
      <w:r w:rsidRPr="00246BCC">
        <w:rPr>
          <w:rFonts w:eastAsia="Times New Roman"/>
          <w:szCs w:val="24"/>
        </w:rPr>
        <w:t>να φτάσει στο υψηλότερο ποσοστό όλης της Ευρώπης</w:t>
      </w:r>
      <w:r>
        <w:rPr>
          <w:rFonts w:eastAsia="Times New Roman"/>
          <w:szCs w:val="24"/>
        </w:rPr>
        <w:t>.</w:t>
      </w:r>
      <w:r w:rsidRPr="00246BCC">
        <w:rPr>
          <w:rFonts w:eastAsia="Times New Roman"/>
          <w:szCs w:val="24"/>
        </w:rPr>
        <w:t xml:space="preserve"> Αυτή είναι η πολιτική και αυτή είναι η πρόκληση</w:t>
      </w:r>
      <w:r>
        <w:rPr>
          <w:rFonts w:eastAsia="Times New Roman"/>
          <w:szCs w:val="24"/>
        </w:rPr>
        <w:t>.</w:t>
      </w:r>
    </w:p>
    <w:p w14:paraId="4EC191D8" w14:textId="77777777" w:rsidR="008E01FC" w:rsidRDefault="002168A0">
      <w:pPr>
        <w:spacing w:line="600" w:lineRule="auto"/>
        <w:ind w:firstLine="720"/>
        <w:jc w:val="both"/>
        <w:rPr>
          <w:rFonts w:eastAsia="Times New Roman"/>
          <w:szCs w:val="24"/>
        </w:rPr>
      </w:pPr>
      <w:r w:rsidRPr="00246BCC">
        <w:rPr>
          <w:rFonts w:eastAsia="Times New Roman"/>
          <w:szCs w:val="24"/>
        </w:rPr>
        <w:lastRenderedPageBreak/>
        <w:t xml:space="preserve">Έρχομαι τώρα στον </w:t>
      </w:r>
      <w:r>
        <w:rPr>
          <w:rFonts w:eastAsia="Times New Roman"/>
          <w:szCs w:val="24"/>
        </w:rPr>
        <w:t>κ.</w:t>
      </w:r>
      <w:r w:rsidRPr="00246BCC">
        <w:rPr>
          <w:rFonts w:eastAsia="Times New Roman"/>
          <w:szCs w:val="24"/>
        </w:rPr>
        <w:t xml:space="preserve"> Δραγασάκη</w:t>
      </w:r>
      <w:r>
        <w:rPr>
          <w:rFonts w:eastAsia="Times New Roman"/>
          <w:szCs w:val="24"/>
        </w:rPr>
        <w:t xml:space="preserve">. </w:t>
      </w:r>
    </w:p>
    <w:p w14:paraId="4EC191D9" w14:textId="77777777" w:rsidR="008E01FC" w:rsidRDefault="002168A0">
      <w:pPr>
        <w:spacing w:line="600" w:lineRule="auto"/>
        <w:ind w:firstLine="720"/>
        <w:jc w:val="both"/>
        <w:rPr>
          <w:rFonts w:eastAsia="Times New Roman"/>
          <w:szCs w:val="24"/>
        </w:rPr>
      </w:pPr>
      <w:r>
        <w:rPr>
          <w:rFonts w:eastAsia="Times New Roman"/>
          <w:szCs w:val="24"/>
        </w:rPr>
        <w:t xml:space="preserve">Κύριε </w:t>
      </w:r>
      <w:r w:rsidRPr="00246BCC">
        <w:rPr>
          <w:rFonts w:eastAsia="Times New Roman"/>
          <w:szCs w:val="24"/>
        </w:rPr>
        <w:t>Δραγασάκη</w:t>
      </w:r>
      <w:r>
        <w:rPr>
          <w:rFonts w:eastAsia="Times New Roman"/>
          <w:szCs w:val="24"/>
        </w:rPr>
        <w:t>, ο ν.3869/2010 έληξε στις 28</w:t>
      </w:r>
      <w:r>
        <w:rPr>
          <w:rFonts w:eastAsia="Times New Roman"/>
          <w:szCs w:val="24"/>
        </w:rPr>
        <w:t>-</w:t>
      </w:r>
      <w:r>
        <w:rPr>
          <w:rFonts w:eastAsia="Times New Roman"/>
          <w:szCs w:val="24"/>
        </w:rPr>
        <w:t>2</w:t>
      </w:r>
      <w:r>
        <w:rPr>
          <w:rFonts w:eastAsia="Times New Roman"/>
          <w:szCs w:val="24"/>
        </w:rPr>
        <w:t>-</w:t>
      </w:r>
      <w:r w:rsidRPr="00246BCC">
        <w:rPr>
          <w:rFonts w:eastAsia="Times New Roman"/>
          <w:szCs w:val="24"/>
        </w:rPr>
        <w:t>2019</w:t>
      </w:r>
      <w:r>
        <w:rPr>
          <w:rFonts w:eastAsia="Times New Roman"/>
          <w:szCs w:val="24"/>
        </w:rPr>
        <w:t>,</w:t>
      </w:r>
      <w:r w:rsidRPr="00246BCC">
        <w:rPr>
          <w:rFonts w:eastAsia="Times New Roman"/>
          <w:szCs w:val="24"/>
        </w:rPr>
        <w:t xml:space="preserve"> δηλαδή </w:t>
      </w:r>
      <w:r>
        <w:rPr>
          <w:rFonts w:eastAsia="Times New Roman"/>
          <w:szCs w:val="24"/>
        </w:rPr>
        <w:t xml:space="preserve">η </w:t>
      </w:r>
      <w:r w:rsidRPr="00246BCC">
        <w:rPr>
          <w:rFonts w:eastAsia="Times New Roman"/>
          <w:szCs w:val="24"/>
        </w:rPr>
        <w:t>προστασία της πρώτης κατοικίας που θέσπισε η κυβέρνηση του ΠΑΣΟΚ όταν ανέλαβε να διαχειριστεί μία τεράστια δημοσιονομική και οικονομική κρίση έληξε επί Κυβέ</w:t>
      </w:r>
      <w:r>
        <w:rPr>
          <w:rFonts w:eastAsia="Times New Roman"/>
          <w:szCs w:val="24"/>
        </w:rPr>
        <w:t xml:space="preserve">ρνησης «πρώτη φορά </w:t>
      </w:r>
      <w:r>
        <w:rPr>
          <w:rFonts w:eastAsia="Times New Roman"/>
          <w:szCs w:val="24"/>
        </w:rPr>
        <w:t>α</w:t>
      </w:r>
      <w:r>
        <w:rPr>
          <w:rFonts w:eastAsia="Times New Roman"/>
          <w:szCs w:val="24"/>
        </w:rPr>
        <w:t xml:space="preserve">ριστερά». </w:t>
      </w:r>
      <w:r w:rsidRPr="00246BCC">
        <w:rPr>
          <w:rFonts w:eastAsia="Times New Roman"/>
          <w:szCs w:val="24"/>
        </w:rPr>
        <w:t>Αυτή είναι η σκληρή πραγματικότητα</w:t>
      </w:r>
      <w:r>
        <w:rPr>
          <w:rFonts w:eastAsia="Times New Roman"/>
          <w:szCs w:val="24"/>
        </w:rPr>
        <w:t>,</w:t>
      </w:r>
      <w:r w:rsidRPr="00246BCC">
        <w:rPr>
          <w:rFonts w:eastAsia="Times New Roman"/>
          <w:szCs w:val="24"/>
        </w:rPr>
        <w:t xml:space="preserve"> αυτό ξέρουν οι Έλλη</w:t>
      </w:r>
      <w:r w:rsidRPr="00246BCC">
        <w:rPr>
          <w:rFonts w:eastAsia="Times New Roman"/>
          <w:szCs w:val="24"/>
        </w:rPr>
        <w:t>νες πολίτες</w:t>
      </w:r>
      <w:r>
        <w:rPr>
          <w:rFonts w:eastAsia="Times New Roman"/>
          <w:szCs w:val="24"/>
        </w:rPr>
        <w:t>,</w:t>
      </w:r>
      <w:r w:rsidRPr="00246BCC">
        <w:rPr>
          <w:rFonts w:eastAsia="Times New Roman"/>
          <w:szCs w:val="24"/>
        </w:rPr>
        <w:t xml:space="preserve"> διότι με την τροπολογία που ψηφίζετ</w:t>
      </w:r>
      <w:r>
        <w:rPr>
          <w:rFonts w:eastAsia="Times New Roman"/>
          <w:szCs w:val="24"/>
        </w:rPr>
        <w:t xml:space="preserve">ε, </w:t>
      </w:r>
      <w:r w:rsidRPr="00246BCC">
        <w:rPr>
          <w:rFonts w:eastAsia="Times New Roman"/>
          <w:szCs w:val="24"/>
        </w:rPr>
        <w:t>οι δανειολήπτες της πρώτης κατοικίας</w:t>
      </w:r>
      <w:r>
        <w:rPr>
          <w:rFonts w:eastAsia="Times New Roman"/>
          <w:szCs w:val="24"/>
        </w:rPr>
        <w:t>,</w:t>
      </w:r>
      <w:r w:rsidRPr="00246BCC">
        <w:rPr>
          <w:rFonts w:eastAsia="Times New Roman"/>
          <w:szCs w:val="24"/>
        </w:rPr>
        <w:t xml:space="preserve"> όπως θα πω παρακάτω πολύ συνοπτικά</w:t>
      </w:r>
      <w:r>
        <w:rPr>
          <w:rFonts w:eastAsia="Times New Roman"/>
          <w:szCs w:val="24"/>
        </w:rPr>
        <w:t>,</w:t>
      </w:r>
      <w:r w:rsidRPr="00246BCC">
        <w:rPr>
          <w:rFonts w:eastAsia="Times New Roman"/>
          <w:szCs w:val="24"/>
        </w:rPr>
        <w:t xml:space="preserve"> μένουν απροστάτευτοι</w:t>
      </w:r>
      <w:r>
        <w:rPr>
          <w:rFonts w:eastAsia="Times New Roman"/>
          <w:szCs w:val="24"/>
        </w:rPr>
        <w:t>.</w:t>
      </w:r>
      <w:r w:rsidRPr="00246BCC">
        <w:rPr>
          <w:rFonts w:eastAsia="Times New Roman"/>
          <w:szCs w:val="24"/>
        </w:rPr>
        <w:t xml:space="preserve"> </w:t>
      </w:r>
    </w:p>
    <w:p w14:paraId="4EC191DA" w14:textId="77777777" w:rsidR="008E01FC" w:rsidRDefault="002168A0">
      <w:pPr>
        <w:spacing w:line="600" w:lineRule="auto"/>
        <w:ind w:firstLine="720"/>
        <w:jc w:val="both"/>
        <w:rPr>
          <w:rFonts w:eastAsia="Times New Roman"/>
          <w:szCs w:val="24"/>
        </w:rPr>
      </w:pPr>
      <w:r w:rsidRPr="00246BCC">
        <w:rPr>
          <w:rFonts w:eastAsia="Times New Roman"/>
          <w:szCs w:val="24"/>
        </w:rPr>
        <w:t xml:space="preserve">Και δικαιολογημένα οι εταίροι </w:t>
      </w:r>
      <w:r>
        <w:rPr>
          <w:rFonts w:eastAsia="Times New Roman"/>
          <w:szCs w:val="24"/>
        </w:rPr>
        <w:t>-απευθύνομαι πάλι στον κ.</w:t>
      </w:r>
      <w:r w:rsidRPr="00246BCC">
        <w:rPr>
          <w:rFonts w:eastAsia="Times New Roman"/>
          <w:szCs w:val="24"/>
        </w:rPr>
        <w:t xml:space="preserve"> Δραγασάκη</w:t>
      </w:r>
      <w:r>
        <w:rPr>
          <w:rFonts w:eastAsia="Times New Roman"/>
          <w:szCs w:val="24"/>
        </w:rPr>
        <w:t>-</w:t>
      </w:r>
      <w:r w:rsidRPr="00246BCC">
        <w:rPr>
          <w:rFonts w:eastAsia="Times New Roman"/>
          <w:szCs w:val="24"/>
        </w:rPr>
        <w:t xml:space="preserve"> του λένε</w:t>
      </w:r>
      <w:r w:rsidRPr="005C0A55">
        <w:rPr>
          <w:rFonts w:eastAsia="Times New Roman"/>
          <w:szCs w:val="24"/>
        </w:rPr>
        <w:t>:</w:t>
      </w:r>
      <w:r w:rsidRPr="00246BCC">
        <w:rPr>
          <w:rFonts w:eastAsia="Times New Roman"/>
          <w:szCs w:val="24"/>
        </w:rPr>
        <w:t xml:space="preserve"> </w:t>
      </w:r>
      <w:r>
        <w:rPr>
          <w:rFonts w:eastAsia="Times New Roman"/>
          <w:szCs w:val="24"/>
        </w:rPr>
        <w:t>«</w:t>
      </w:r>
      <w:r w:rsidRPr="00246BCC">
        <w:rPr>
          <w:rFonts w:eastAsia="Times New Roman"/>
          <w:szCs w:val="24"/>
        </w:rPr>
        <w:t xml:space="preserve">Αφού </w:t>
      </w:r>
      <w:r>
        <w:rPr>
          <w:rFonts w:eastAsia="Times New Roman"/>
          <w:szCs w:val="24"/>
        </w:rPr>
        <w:t>β</w:t>
      </w:r>
      <w:r w:rsidRPr="00246BCC">
        <w:rPr>
          <w:rFonts w:eastAsia="Times New Roman"/>
          <w:szCs w:val="24"/>
        </w:rPr>
        <w:t>γήκα</w:t>
      </w:r>
      <w:r>
        <w:rPr>
          <w:rFonts w:eastAsia="Times New Roman"/>
          <w:szCs w:val="24"/>
        </w:rPr>
        <w:t>τ</w:t>
      </w:r>
      <w:r w:rsidRPr="00246BCC">
        <w:rPr>
          <w:rFonts w:eastAsia="Times New Roman"/>
          <w:szCs w:val="24"/>
        </w:rPr>
        <w:t xml:space="preserve">ε από τα μνημόνια </w:t>
      </w:r>
      <w:r>
        <w:rPr>
          <w:rFonts w:eastAsia="Times New Roman"/>
          <w:szCs w:val="24"/>
        </w:rPr>
        <w:t>δ</w:t>
      </w:r>
      <w:r w:rsidRPr="00246BCC">
        <w:rPr>
          <w:rFonts w:eastAsia="Times New Roman"/>
          <w:szCs w:val="24"/>
        </w:rPr>
        <w:t>εν χρειάζεται προστασία πρώτης κατοικίας</w:t>
      </w:r>
      <w:r>
        <w:rPr>
          <w:rFonts w:eastAsia="Times New Roman"/>
          <w:szCs w:val="24"/>
        </w:rPr>
        <w:t>».</w:t>
      </w:r>
      <w:r w:rsidRPr="00246BCC">
        <w:rPr>
          <w:rFonts w:eastAsia="Times New Roman"/>
          <w:szCs w:val="24"/>
        </w:rPr>
        <w:t xml:space="preserve"> Ναι</w:t>
      </w:r>
      <w:r>
        <w:rPr>
          <w:rFonts w:eastAsia="Times New Roman"/>
          <w:szCs w:val="24"/>
        </w:rPr>
        <w:t>,</w:t>
      </w:r>
      <w:r w:rsidRPr="00246BCC">
        <w:rPr>
          <w:rFonts w:eastAsia="Times New Roman"/>
          <w:szCs w:val="24"/>
        </w:rPr>
        <w:t xml:space="preserve"> έτσι νομίζουν αυτοί</w:t>
      </w:r>
      <w:r>
        <w:rPr>
          <w:rFonts w:eastAsia="Times New Roman"/>
          <w:szCs w:val="24"/>
        </w:rPr>
        <w:t>,</w:t>
      </w:r>
      <w:r w:rsidRPr="00246BCC">
        <w:rPr>
          <w:rFonts w:eastAsia="Times New Roman"/>
          <w:szCs w:val="24"/>
        </w:rPr>
        <w:t xml:space="preserve"> έτσι τους λέει ο </w:t>
      </w:r>
      <w:r>
        <w:rPr>
          <w:rFonts w:eastAsia="Times New Roman"/>
          <w:szCs w:val="24"/>
        </w:rPr>
        <w:t>κ. Δραγασάκης ότι βγήκαμε από τα μνημόνια. Τ</w:t>
      </w:r>
      <w:r w:rsidRPr="00246BCC">
        <w:rPr>
          <w:rFonts w:eastAsia="Times New Roman"/>
          <w:szCs w:val="24"/>
        </w:rPr>
        <w:t>ην κρίση</w:t>
      </w:r>
      <w:r>
        <w:rPr>
          <w:rFonts w:eastAsia="Times New Roman"/>
          <w:szCs w:val="24"/>
        </w:rPr>
        <w:t xml:space="preserve">, όμως, τη </w:t>
      </w:r>
      <w:r w:rsidRPr="00246BCC">
        <w:rPr>
          <w:rFonts w:eastAsia="Times New Roman"/>
          <w:szCs w:val="24"/>
        </w:rPr>
        <w:t>βιώνουν οι Έλληνες πολίτες</w:t>
      </w:r>
      <w:r>
        <w:rPr>
          <w:rFonts w:eastAsia="Times New Roman"/>
          <w:szCs w:val="24"/>
        </w:rPr>
        <w:t xml:space="preserve">, τη </w:t>
      </w:r>
      <w:r w:rsidRPr="00246BCC">
        <w:rPr>
          <w:rFonts w:eastAsia="Times New Roman"/>
          <w:szCs w:val="24"/>
        </w:rPr>
        <w:t>βιώνουν οι δανειολήπτες και είναι πολύ χαρακτηριστικά τα στοιχεία που δείχνο</w:t>
      </w:r>
      <w:r w:rsidRPr="00246BCC">
        <w:rPr>
          <w:rFonts w:eastAsia="Times New Roman"/>
          <w:szCs w:val="24"/>
        </w:rPr>
        <w:t xml:space="preserve">υν ότι </w:t>
      </w:r>
      <w:r>
        <w:rPr>
          <w:rFonts w:eastAsia="Times New Roman"/>
          <w:szCs w:val="24"/>
        </w:rPr>
        <w:t>τα μη</w:t>
      </w:r>
      <w:r w:rsidRPr="00246BCC">
        <w:rPr>
          <w:rFonts w:eastAsia="Times New Roman"/>
          <w:szCs w:val="24"/>
        </w:rPr>
        <w:t xml:space="preserve"> εξυπηρετούμενα στεγαστικά από 36,5</w:t>
      </w:r>
      <w:r>
        <w:rPr>
          <w:rFonts w:eastAsia="Times New Roman"/>
          <w:szCs w:val="24"/>
        </w:rPr>
        <w:t>%</w:t>
      </w:r>
      <w:r w:rsidRPr="00246BCC">
        <w:rPr>
          <w:rFonts w:eastAsia="Times New Roman"/>
          <w:szCs w:val="24"/>
        </w:rPr>
        <w:t xml:space="preserve"> </w:t>
      </w:r>
      <w:r>
        <w:rPr>
          <w:rFonts w:eastAsia="Times New Roman"/>
          <w:szCs w:val="24"/>
        </w:rPr>
        <w:t xml:space="preserve">του συνόλου, </w:t>
      </w:r>
      <w:r w:rsidRPr="00246BCC">
        <w:rPr>
          <w:rFonts w:eastAsia="Times New Roman"/>
          <w:szCs w:val="24"/>
        </w:rPr>
        <w:t>που ήταν το 2014</w:t>
      </w:r>
      <w:r>
        <w:rPr>
          <w:rFonts w:eastAsia="Times New Roman"/>
          <w:szCs w:val="24"/>
        </w:rPr>
        <w:t>,</w:t>
      </w:r>
      <w:r w:rsidRPr="00246BCC">
        <w:rPr>
          <w:rFonts w:eastAsia="Times New Roman"/>
          <w:szCs w:val="24"/>
        </w:rPr>
        <w:t xml:space="preserve"> έχουν ανέλθει στο 44,7% του συνόλου των δανείων και αυτό έγινε επί Κυβέρνησης </w:t>
      </w:r>
      <w:r>
        <w:rPr>
          <w:rFonts w:eastAsia="Times New Roman"/>
          <w:szCs w:val="24"/>
        </w:rPr>
        <w:t xml:space="preserve">«πρώτη </w:t>
      </w:r>
      <w:r w:rsidRPr="00246BCC">
        <w:rPr>
          <w:rFonts w:eastAsia="Times New Roman"/>
          <w:szCs w:val="24"/>
        </w:rPr>
        <w:t>φορά</w:t>
      </w:r>
      <w:r>
        <w:rPr>
          <w:rFonts w:eastAsia="Times New Roman"/>
          <w:szCs w:val="24"/>
        </w:rPr>
        <w:t xml:space="preserve"> </w:t>
      </w:r>
      <w:r w:rsidRPr="00246BCC">
        <w:rPr>
          <w:rFonts w:eastAsia="Times New Roman"/>
          <w:szCs w:val="24"/>
        </w:rPr>
        <w:t>Αριστερά</w:t>
      </w:r>
      <w:r>
        <w:rPr>
          <w:rFonts w:eastAsia="Times New Roman"/>
          <w:szCs w:val="24"/>
        </w:rPr>
        <w:t>».</w:t>
      </w:r>
    </w:p>
    <w:p w14:paraId="4EC191DB" w14:textId="77777777" w:rsidR="008E01FC" w:rsidRDefault="002168A0">
      <w:pPr>
        <w:spacing w:line="600" w:lineRule="auto"/>
        <w:ind w:firstLine="720"/>
        <w:jc w:val="both"/>
        <w:rPr>
          <w:rFonts w:eastAsia="Times New Roman"/>
          <w:szCs w:val="24"/>
        </w:rPr>
      </w:pPr>
      <w:r w:rsidRPr="00246BCC">
        <w:rPr>
          <w:rFonts w:eastAsia="Times New Roman"/>
          <w:szCs w:val="24"/>
        </w:rPr>
        <w:lastRenderedPageBreak/>
        <w:t>Κατά συνέπεια</w:t>
      </w:r>
      <w:r>
        <w:rPr>
          <w:rFonts w:eastAsia="Times New Roman"/>
          <w:szCs w:val="24"/>
        </w:rPr>
        <w:t>,</w:t>
      </w:r>
      <w:r w:rsidRPr="00246BCC">
        <w:rPr>
          <w:rFonts w:eastAsia="Times New Roman"/>
          <w:szCs w:val="24"/>
        </w:rPr>
        <w:t xml:space="preserve"> κυρίες και κύριοι συνάδελφοι</w:t>
      </w:r>
      <w:r>
        <w:rPr>
          <w:rFonts w:eastAsia="Times New Roman"/>
          <w:szCs w:val="24"/>
        </w:rPr>
        <w:t>,</w:t>
      </w:r>
      <w:r w:rsidRPr="00246BCC">
        <w:rPr>
          <w:rFonts w:eastAsia="Times New Roman"/>
          <w:szCs w:val="24"/>
        </w:rPr>
        <w:t xml:space="preserve"> εδώ ερχόμαστε να απαντήσουμε σ</w:t>
      </w:r>
      <w:r w:rsidRPr="00246BCC">
        <w:rPr>
          <w:rFonts w:eastAsia="Times New Roman"/>
          <w:szCs w:val="24"/>
        </w:rPr>
        <w:t>ε ένα σοβαρό ζήτημα</w:t>
      </w:r>
      <w:r>
        <w:rPr>
          <w:rFonts w:eastAsia="Times New Roman"/>
          <w:szCs w:val="24"/>
        </w:rPr>
        <w:t xml:space="preserve">, το οποίο </w:t>
      </w:r>
      <w:r w:rsidRPr="00246BCC">
        <w:rPr>
          <w:rFonts w:eastAsia="Times New Roman"/>
          <w:szCs w:val="24"/>
        </w:rPr>
        <w:t xml:space="preserve">έθεσε πάλι ρητορικά εχθές ο </w:t>
      </w:r>
      <w:r>
        <w:rPr>
          <w:rFonts w:eastAsia="Times New Roman"/>
          <w:szCs w:val="24"/>
        </w:rPr>
        <w:t>κ.</w:t>
      </w:r>
      <w:r w:rsidRPr="00246BCC">
        <w:rPr>
          <w:rFonts w:eastAsia="Times New Roman"/>
          <w:szCs w:val="24"/>
        </w:rPr>
        <w:t xml:space="preserve"> Δραγασάκης</w:t>
      </w:r>
      <w:r>
        <w:rPr>
          <w:rFonts w:eastAsia="Times New Roman"/>
          <w:szCs w:val="24"/>
        </w:rPr>
        <w:t>.</w:t>
      </w:r>
      <w:r w:rsidRPr="00246BCC">
        <w:rPr>
          <w:rFonts w:eastAsia="Times New Roman"/>
          <w:szCs w:val="24"/>
        </w:rPr>
        <w:t xml:space="preserve"> </w:t>
      </w:r>
      <w:r>
        <w:rPr>
          <w:rFonts w:eastAsia="Times New Roman"/>
          <w:szCs w:val="24"/>
        </w:rPr>
        <w:t>Είπε</w:t>
      </w:r>
      <w:r w:rsidRPr="005C0A55">
        <w:rPr>
          <w:rFonts w:eastAsia="Times New Roman"/>
          <w:szCs w:val="24"/>
        </w:rPr>
        <w:t xml:space="preserve">: </w:t>
      </w:r>
      <w:r>
        <w:rPr>
          <w:rFonts w:eastAsia="Times New Roman"/>
          <w:szCs w:val="24"/>
        </w:rPr>
        <w:t>«</w:t>
      </w:r>
      <w:r w:rsidRPr="00246BCC">
        <w:rPr>
          <w:rFonts w:eastAsia="Times New Roman"/>
          <w:szCs w:val="24"/>
        </w:rPr>
        <w:t>Εμείς</w:t>
      </w:r>
      <w:r>
        <w:rPr>
          <w:rFonts w:eastAsia="Times New Roman"/>
          <w:szCs w:val="24"/>
        </w:rPr>
        <w:t xml:space="preserve"> </w:t>
      </w:r>
      <w:r w:rsidRPr="00246BCC">
        <w:rPr>
          <w:rFonts w:eastAsia="Times New Roman"/>
          <w:szCs w:val="24"/>
        </w:rPr>
        <w:t>δεν είμαστε με τις τράπεζες</w:t>
      </w:r>
      <w:r>
        <w:rPr>
          <w:rFonts w:eastAsia="Times New Roman"/>
          <w:szCs w:val="24"/>
        </w:rPr>
        <w:t>,</w:t>
      </w:r>
      <w:r w:rsidRPr="00246BCC">
        <w:rPr>
          <w:rFonts w:eastAsia="Times New Roman"/>
          <w:szCs w:val="24"/>
        </w:rPr>
        <w:t xml:space="preserve"> με τους δανειολήπτες είμαστε</w:t>
      </w:r>
      <w:r>
        <w:rPr>
          <w:rFonts w:eastAsia="Times New Roman"/>
          <w:szCs w:val="24"/>
        </w:rPr>
        <w:t>». Έ</w:t>
      </w:r>
      <w:r w:rsidRPr="00246BCC">
        <w:rPr>
          <w:rFonts w:eastAsia="Times New Roman"/>
          <w:szCs w:val="24"/>
        </w:rPr>
        <w:t>τσι μας είπε</w:t>
      </w:r>
      <w:r>
        <w:rPr>
          <w:rFonts w:eastAsia="Times New Roman"/>
          <w:szCs w:val="24"/>
        </w:rPr>
        <w:t>.</w:t>
      </w:r>
      <w:r w:rsidRPr="00246BCC">
        <w:rPr>
          <w:rFonts w:eastAsia="Times New Roman"/>
          <w:szCs w:val="24"/>
        </w:rPr>
        <w:t xml:space="preserve"> Και η απάντηση </w:t>
      </w:r>
      <w:r>
        <w:rPr>
          <w:rFonts w:eastAsia="Times New Roman"/>
          <w:szCs w:val="24"/>
        </w:rPr>
        <w:t>ή</w:t>
      </w:r>
      <w:r w:rsidRPr="00246BCC">
        <w:rPr>
          <w:rFonts w:eastAsia="Times New Roman"/>
          <w:szCs w:val="24"/>
        </w:rPr>
        <w:t xml:space="preserve">ρθε από </w:t>
      </w:r>
      <w:r>
        <w:rPr>
          <w:rFonts w:eastAsia="Times New Roman"/>
          <w:szCs w:val="24"/>
        </w:rPr>
        <w:t>τους φορείς</w:t>
      </w:r>
      <w:r w:rsidRPr="00246BCC">
        <w:rPr>
          <w:rFonts w:eastAsia="Times New Roman"/>
          <w:szCs w:val="24"/>
        </w:rPr>
        <w:t xml:space="preserve"> που μετά από επίμονες δικές μας προτάσεις </w:t>
      </w:r>
      <w:r>
        <w:rPr>
          <w:rFonts w:eastAsia="Times New Roman"/>
          <w:szCs w:val="24"/>
        </w:rPr>
        <w:t>κλήθηκαν</w:t>
      </w:r>
      <w:r w:rsidRPr="00246BCC">
        <w:rPr>
          <w:rFonts w:eastAsia="Times New Roman"/>
          <w:szCs w:val="24"/>
        </w:rPr>
        <w:t xml:space="preserve"> και ήρθαν στην επιτροπή</w:t>
      </w:r>
      <w:r>
        <w:rPr>
          <w:rFonts w:eastAsia="Times New Roman"/>
          <w:szCs w:val="24"/>
        </w:rPr>
        <w:t>.</w:t>
      </w:r>
      <w:r w:rsidRPr="00246BCC">
        <w:rPr>
          <w:rFonts w:eastAsia="Times New Roman"/>
          <w:szCs w:val="24"/>
        </w:rPr>
        <w:t xml:space="preserve"> Και εκεί </w:t>
      </w:r>
      <w:r>
        <w:rPr>
          <w:rFonts w:eastAsia="Times New Roman"/>
          <w:szCs w:val="24"/>
        </w:rPr>
        <w:t>τι</w:t>
      </w:r>
      <w:r w:rsidRPr="00246BCC">
        <w:rPr>
          <w:rFonts w:eastAsia="Times New Roman"/>
          <w:szCs w:val="24"/>
        </w:rPr>
        <w:t xml:space="preserve"> είδαμε</w:t>
      </w:r>
      <w:r>
        <w:rPr>
          <w:rFonts w:eastAsia="Times New Roman"/>
          <w:szCs w:val="24"/>
        </w:rPr>
        <w:t>;</w:t>
      </w:r>
    </w:p>
    <w:p w14:paraId="4EC191DC" w14:textId="77777777" w:rsidR="008E01FC" w:rsidRDefault="002168A0">
      <w:pPr>
        <w:spacing w:line="600" w:lineRule="auto"/>
        <w:ind w:firstLine="720"/>
        <w:jc w:val="both"/>
        <w:rPr>
          <w:rFonts w:eastAsia="Times New Roman"/>
          <w:szCs w:val="24"/>
        </w:rPr>
      </w:pPr>
      <w:r w:rsidRPr="00246BCC">
        <w:rPr>
          <w:rFonts w:eastAsia="Times New Roman"/>
          <w:szCs w:val="24"/>
        </w:rPr>
        <w:t>Είδαμε την Ένωση Ελληνικών Τραπεζών</w:t>
      </w:r>
      <w:r>
        <w:rPr>
          <w:rFonts w:eastAsia="Times New Roman"/>
          <w:szCs w:val="24"/>
        </w:rPr>
        <w:t>,</w:t>
      </w:r>
      <w:r w:rsidRPr="00246BCC">
        <w:rPr>
          <w:rFonts w:eastAsia="Times New Roman"/>
          <w:szCs w:val="24"/>
        </w:rPr>
        <w:t xml:space="preserve"> </w:t>
      </w:r>
      <w:r>
        <w:rPr>
          <w:rFonts w:eastAsia="Times New Roman"/>
          <w:szCs w:val="24"/>
        </w:rPr>
        <w:t>π</w:t>
      </w:r>
      <w:r w:rsidRPr="00246BCC">
        <w:rPr>
          <w:rFonts w:eastAsia="Times New Roman"/>
          <w:szCs w:val="24"/>
        </w:rPr>
        <w:t>ρώτον</w:t>
      </w:r>
      <w:r>
        <w:rPr>
          <w:rFonts w:eastAsia="Times New Roman"/>
          <w:szCs w:val="24"/>
        </w:rPr>
        <w:t>,</w:t>
      </w:r>
      <w:r w:rsidRPr="00246BCC">
        <w:rPr>
          <w:rFonts w:eastAsia="Times New Roman"/>
          <w:szCs w:val="24"/>
        </w:rPr>
        <w:t xml:space="preserve"> να κατακεραυνώνει τον </w:t>
      </w:r>
      <w:r>
        <w:rPr>
          <w:rFonts w:eastAsia="Times New Roman"/>
          <w:szCs w:val="24"/>
        </w:rPr>
        <w:t>ν.</w:t>
      </w:r>
      <w:r w:rsidRPr="00246BCC">
        <w:rPr>
          <w:rFonts w:eastAsia="Times New Roman"/>
          <w:szCs w:val="24"/>
        </w:rPr>
        <w:t>3869</w:t>
      </w:r>
      <w:r>
        <w:rPr>
          <w:rFonts w:eastAsia="Times New Roman"/>
          <w:szCs w:val="24"/>
        </w:rPr>
        <w:t xml:space="preserve"> του 20</w:t>
      </w:r>
      <w:r w:rsidRPr="00246BCC">
        <w:rPr>
          <w:rFonts w:eastAsia="Times New Roman"/>
          <w:szCs w:val="24"/>
        </w:rPr>
        <w:t>10</w:t>
      </w:r>
      <w:r>
        <w:rPr>
          <w:rFonts w:eastAsia="Times New Roman"/>
          <w:szCs w:val="24"/>
        </w:rPr>
        <w:t>,</w:t>
      </w:r>
      <w:r w:rsidRPr="00246BCC">
        <w:rPr>
          <w:rFonts w:eastAsia="Times New Roman"/>
          <w:szCs w:val="24"/>
        </w:rPr>
        <w:t xml:space="preserve"> δηλαδή το</w:t>
      </w:r>
      <w:r>
        <w:rPr>
          <w:rFonts w:eastAsia="Times New Roman"/>
          <w:szCs w:val="24"/>
        </w:rPr>
        <w:t>ν</w:t>
      </w:r>
      <w:r w:rsidRPr="00246BCC">
        <w:rPr>
          <w:rFonts w:eastAsia="Times New Roman"/>
          <w:szCs w:val="24"/>
        </w:rPr>
        <w:t xml:space="preserve"> νόμο του ΠΑΣΟΚ</w:t>
      </w:r>
      <w:r>
        <w:rPr>
          <w:rFonts w:eastAsia="Times New Roman"/>
          <w:szCs w:val="24"/>
        </w:rPr>
        <w:t>,</w:t>
      </w:r>
      <w:r w:rsidRPr="00246BCC">
        <w:rPr>
          <w:rFonts w:eastAsia="Times New Roman"/>
          <w:szCs w:val="24"/>
        </w:rPr>
        <w:t xml:space="preserve"> </w:t>
      </w:r>
      <w:r>
        <w:rPr>
          <w:rFonts w:eastAsia="Times New Roman"/>
          <w:szCs w:val="24"/>
        </w:rPr>
        <w:t xml:space="preserve">λέγοντας </w:t>
      </w:r>
      <w:r w:rsidRPr="00246BCC">
        <w:rPr>
          <w:rFonts w:eastAsia="Times New Roman"/>
          <w:szCs w:val="24"/>
        </w:rPr>
        <w:t>ότι ήταν ένας κατάπτυστος νόμος</w:t>
      </w:r>
      <w:r>
        <w:rPr>
          <w:rFonts w:eastAsia="Times New Roman"/>
          <w:szCs w:val="24"/>
        </w:rPr>
        <w:t xml:space="preserve"> κ</w:t>
      </w:r>
      <w:r w:rsidRPr="00246BCC">
        <w:rPr>
          <w:rFonts w:eastAsia="Times New Roman"/>
          <w:szCs w:val="24"/>
        </w:rPr>
        <w:t>αι δεύτερον να χαιρετίζει την Κυβέρνηση</w:t>
      </w:r>
      <w:r>
        <w:rPr>
          <w:rFonts w:eastAsia="Times New Roman"/>
          <w:szCs w:val="24"/>
        </w:rPr>
        <w:t>.</w:t>
      </w:r>
      <w:r w:rsidRPr="00246BCC">
        <w:rPr>
          <w:rFonts w:eastAsia="Times New Roman"/>
          <w:szCs w:val="24"/>
        </w:rPr>
        <w:t xml:space="preserve"> Και είδαμε φυσικ</w:t>
      </w:r>
      <w:r w:rsidRPr="00246BCC">
        <w:rPr>
          <w:rFonts w:eastAsia="Times New Roman"/>
          <w:szCs w:val="24"/>
        </w:rPr>
        <w:t xml:space="preserve">ά όλους τους υπόλοιπους φορείς και το </w:t>
      </w:r>
      <w:r>
        <w:rPr>
          <w:rFonts w:eastAsia="Times New Roman"/>
          <w:szCs w:val="24"/>
        </w:rPr>
        <w:t>δ</w:t>
      </w:r>
      <w:r w:rsidRPr="00246BCC">
        <w:rPr>
          <w:rFonts w:eastAsia="Times New Roman"/>
          <w:szCs w:val="24"/>
        </w:rPr>
        <w:t>ικηγορικό</w:t>
      </w:r>
      <w:r>
        <w:rPr>
          <w:rFonts w:eastAsia="Times New Roman"/>
          <w:szCs w:val="24"/>
        </w:rPr>
        <w:t xml:space="preserve"> </w:t>
      </w:r>
      <w:r>
        <w:rPr>
          <w:rFonts w:eastAsia="Times New Roman"/>
          <w:szCs w:val="24"/>
        </w:rPr>
        <w:t>σ</w:t>
      </w:r>
      <w:r>
        <w:rPr>
          <w:rFonts w:eastAsia="Times New Roman"/>
          <w:szCs w:val="24"/>
        </w:rPr>
        <w:t>ύλλογο</w:t>
      </w:r>
      <w:r w:rsidRPr="00246BCC">
        <w:rPr>
          <w:rFonts w:eastAsia="Times New Roman"/>
          <w:szCs w:val="24"/>
        </w:rPr>
        <w:t xml:space="preserve"> και </w:t>
      </w:r>
      <w:r>
        <w:rPr>
          <w:rFonts w:eastAsia="Times New Roman"/>
          <w:szCs w:val="24"/>
        </w:rPr>
        <w:t xml:space="preserve">τους δανειολήπτες </w:t>
      </w:r>
      <w:r w:rsidRPr="00246BCC">
        <w:rPr>
          <w:rFonts w:eastAsia="Times New Roman"/>
          <w:szCs w:val="24"/>
        </w:rPr>
        <w:t xml:space="preserve">να αναδεικνύουν τα σημαντικά μειονεκτήματα αυτής της ρύθμισης με τους </w:t>
      </w:r>
      <w:r>
        <w:rPr>
          <w:rFonts w:eastAsia="Times New Roman"/>
          <w:szCs w:val="24"/>
        </w:rPr>
        <w:t>«</w:t>
      </w:r>
      <w:proofErr w:type="spellStart"/>
      <w:r>
        <w:rPr>
          <w:rFonts w:eastAsia="Times New Roman"/>
          <w:szCs w:val="24"/>
        </w:rPr>
        <w:t>Συριζο</w:t>
      </w:r>
      <w:proofErr w:type="spellEnd"/>
      <w:r>
        <w:rPr>
          <w:rFonts w:eastAsia="Times New Roman"/>
          <w:szCs w:val="24"/>
        </w:rPr>
        <w:t>-</w:t>
      </w:r>
      <w:r w:rsidRPr="00246BCC">
        <w:rPr>
          <w:rFonts w:eastAsia="Times New Roman"/>
          <w:szCs w:val="24"/>
        </w:rPr>
        <w:t>κόπτες</w:t>
      </w:r>
      <w:r>
        <w:rPr>
          <w:rFonts w:eastAsia="Times New Roman"/>
          <w:szCs w:val="24"/>
        </w:rPr>
        <w:t>»</w:t>
      </w:r>
      <w:r w:rsidRPr="00246BCC">
        <w:rPr>
          <w:rFonts w:eastAsia="Times New Roman"/>
          <w:szCs w:val="24"/>
        </w:rPr>
        <w:t xml:space="preserve"> που αφήνει έξω επτά στους δέκα δανειολήπτες</w:t>
      </w:r>
      <w:r>
        <w:rPr>
          <w:rFonts w:eastAsia="Times New Roman"/>
          <w:szCs w:val="24"/>
        </w:rPr>
        <w:t>.</w:t>
      </w:r>
      <w:r w:rsidRPr="00246BCC">
        <w:rPr>
          <w:rFonts w:eastAsia="Times New Roman"/>
          <w:szCs w:val="24"/>
        </w:rPr>
        <w:t xml:space="preserve"> Αυτή είναι η σκληρή πραγματικότητα</w:t>
      </w:r>
      <w:r>
        <w:rPr>
          <w:rFonts w:eastAsia="Times New Roman"/>
          <w:szCs w:val="24"/>
        </w:rPr>
        <w:t>.</w:t>
      </w:r>
    </w:p>
    <w:p w14:paraId="4EC191DD" w14:textId="77777777" w:rsidR="008E01FC" w:rsidRDefault="002168A0">
      <w:pPr>
        <w:spacing w:line="600" w:lineRule="auto"/>
        <w:ind w:firstLine="720"/>
        <w:jc w:val="both"/>
        <w:rPr>
          <w:rFonts w:eastAsia="Times New Roman"/>
          <w:szCs w:val="24"/>
        </w:rPr>
      </w:pPr>
      <w:r w:rsidRPr="00246BCC">
        <w:rPr>
          <w:rFonts w:eastAsia="Times New Roman"/>
          <w:szCs w:val="24"/>
        </w:rPr>
        <w:t>Και επειδή</w:t>
      </w:r>
      <w:r w:rsidRPr="00246BCC">
        <w:rPr>
          <w:rFonts w:eastAsia="Times New Roman"/>
          <w:szCs w:val="24"/>
        </w:rPr>
        <w:t xml:space="preserve"> δεν καλέσατε την ΕΚΠΟΙΖΩ</w:t>
      </w:r>
      <w:r>
        <w:rPr>
          <w:rFonts w:eastAsia="Times New Roman"/>
          <w:szCs w:val="24"/>
        </w:rPr>
        <w:t>,</w:t>
      </w:r>
      <w:r w:rsidRPr="00246BCC">
        <w:rPr>
          <w:rFonts w:eastAsia="Times New Roman"/>
          <w:szCs w:val="24"/>
        </w:rPr>
        <w:t xml:space="preserve"> </w:t>
      </w:r>
      <w:proofErr w:type="spellStart"/>
      <w:r w:rsidRPr="00246BCC">
        <w:rPr>
          <w:rFonts w:eastAsia="Times New Roman"/>
          <w:szCs w:val="24"/>
        </w:rPr>
        <w:t>παρ</w:t>
      </w:r>
      <w:r>
        <w:rPr>
          <w:rFonts w:eastAsia="Times New Roman"/>
          <w:szCs w:val="24"/>
        </w:rPr>
        <w:t>΄</w:t>
      </w:r>
      <w:r w:rsidRPr="00246BCC">
        <w:rPr>
          <w:rFonts w:eastAsia="Times New Roman"/>
          <w:szCs w:val="24"/>
        </w:rPr>
        <w:t>ότι</w:t>
      </w:r>
      <w:proofErr w:type="spellEnd"/>
      <w:r w:rsidRPr="00246BCC">
        <w:rPr>
          <w:rFonts w:eastAsia="Times New Roman"/>
          <w:szCs w:val="24"/>
        </w:rPr>
        <w:t xml:space="preserve"> σας το πρότεινα στη διαδικαστική παρέμβασή μου</w:t>
      </w:r>
      <w:r>
        <w:rPr>
          <w:rFonts w:eastAsia="Times New Roman"/>
          <w:szCs w:val="24"/>
        </w:rPr>
        <w:t>,</w:t>
      </w:r>
      <w:r w:rsidRPr="00246BCC">
        <w:rPr>
          <w:rFonts w:eastAsia="Times New Roman"/>
          <w:szCs w:val="24"/>
        </w:rPr>
        <w:t xml:space="preserve"> θέλω να καταθέσω στα Πρακτικά τη σημερινή ανακοίνωση της ΕΚΠΟΙΖΩ</w:t>
      </w:r>
      <w:r>
        <w:rPr>
          <w:rFonts w:eastAsia="Times New Roman"/>
          <w:szCs w:val="24"/>
        </w:rPr>
        <w:t>.</w:t>
      </w:r>
    </w:p>
    <w:p w14:paraId="4EC191DE" w14:textId="77777777" w:rsidR="008E01FC" w:rsidRDefault="002168A0">
      <w:pPr>
        <w:spacing w:line="600" w:lineRule="auto"/>
        <w:ind w:firstLine="720"/>
        <w:jc w:val="both"/>
        <w:rPr>
          <w:rFonts w:eastAsia="Times New Roman"/>
          <w:szCs w:val="24"/>
        </w:rPr>
      </w:pPr>
      <w:r>
        <w:rPr>
          <w:rFonts w:eastAsia="Times New Roman" w:cs="Times New Roman"/>
          <w:szCs w:val="24"/>
        </w:rPr>
        <w:lastRenderedPageBreak/>
        <w:t>(Στο σημείο αυτό ο Βουλευτής κ. Γιάννης Κουτσούκος καταθέτει για τα Πρακτικά την προαναφερθείσα ανακοίνωση,</w:t>
      </w:r>
      <w:r>
        <w:rPr>
          <w:rFonts w:eastAsia="Times New Roman" w:cs="Times New Roman"/>
          <w:szCs w:val="24"/>
        </w:rPr>
        <w:t xml:space="preserve">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EC191DF" w14:textId="77777777" w:rsidR="008E01FC" w:rsidRDefault="002168A0">
      <w:pPr>
        <w:spacing w:line="600" w:lineRule="auto"/>
        <w:ind w:firstLine="720"/>
        <w:jc w:val="both"/>
        <w:rPr>
          <w:rFonts w:eastAsia="Times New Roman"/>
          <w:szCs w:val="24"/>
        </w:rPr>
      </w:pPr>
      <w:r>
        <w:rPr>
          <w:rFonts w:eastAsia="Times New Roman"/>
          <w:szCs w:val="24"/>
        </w:rPr>
        <w:t>Η ανακοίνωση έ</w:t>
      </w:r>
      <w:r w:rsidRPr="00246BCC">
        <w:rPr>
          <w:rFonts w:eastAsia="Times New Roman"/>
          <w:szCs w:val="24"/>
        </w:rPr>
        <w:t xml:space="preserve">χει </w:t>
      </w:r>
      <w:r>
        <w:rPr>
          <w:rFonts w:eastAsia="Times New Roman"/>
          <w:szCs w:val="24"/>
        </w:rPr>
        <w:t>είκοσι</w:t>
      </w:r>
      <w:r w:rsidRPr="00246BCC">
        <w:rPr>
          <w:rFonts w:eastAsia="Times New Roman"/>
          <w:szCs w:val="24"/>
        </w:rPr>
        <w:t xml:space="preserve"> σημεία </w:t>
      </w:r>
      <w:r>
        <w:rPr>
          <w:rFonts w:eastAsia="Times New Roman"/>
          <w:szCs w:val="24"/>
        </w:rPr>
        <w:t xml:space="preserve">όπου </w:t>
      </w:r>
      <w:r w:rsidRPr="00246BCC">
        <w:rPr>
          <w:rFonts w:eastAsia="Times New Roman"/>
          <w:szCs w:val="24"/>
        </w:rPr>
        <w:t>λέει ότι αυτό το νομοθέτημα είναι κατάπτυστο</w:t>
      </w:r>
      <w:r>
        <w:rPr>
          <w:rFonts w:eastAsia="Times New Roman"/>
          <w:szCs w:val="24"/>
        </w:rPr>
        <w:t>, δ</w:t>
      </w:r>
      <w:r w:rsidRPr="00246BCC">
        <w:rPr>
          <w:rFonts w:eastAsia="Times New Roman"/>
          <w:szCs w:val="24"/>
        </w:rPr>
        <w:t xml:space="preserve">ιότι </w:t>
      </w:r>
      <w:r>
        <w:rPr>
          <w:rFonts w:eastAsia="Times New Roman"/>
          <w:szCs w:val="24"/>
        </w:rPr>
        <w:t>π</w:t>
      </w:r>
      <w:r w:rsidRPr="00246BCC">
        <w:rPr>
          <w:rFonts w:eastAsia="Times New Roman"/>
          <w:szCs w:val="24"/>
        </w:rPr>
        <w:t>ρώτον είναι προσωρινό</w:t>
      </w:r>
      <w:r>
        <w:rPr>
          <w:rFonts w:eastAsia="Times New Roman"/>
          <w:szCs w:val="24"/>
        </w:rPr>
        <w:t>,</w:t>
      </w:r>
      <w:r w:rsidRPr="00246BCC">
        <w:rPr>
          <w:rFonts w:eastAsia="Times New Roman"/>
          <w:szCs w:val="24"/>
        </w:rPr>
        <w:t xml:space="preserve"> </w:t>
      </w:r>
      <w:r>
        <w:rPr>
          <w:rFonts w:eastAsia="Times New Roman"/>
          <w:szCs w:val="24"/>
        </w:rPr>
        <w:t>έ</w:t>
      </w:r>
      <w:r w:rsidRPr="00246BCC">
        <w:rPr>
          <w:rFonts w:eastAsia="Times New Roman"/>
          <w:szCs w:val="24"/>
        </w:rPr>
        <w:t>χει ημερομηνία λήξης 31</w:t>
      </w:r>
      <w:r>
        <w:rPr>
          <w:rFonts w:eastAsia="Times New Roman"/>
          <w:szCs w:val="24"/>
        </w:rPr>
        <w:t>-</w:t>
      </w:r>
      <w:r w:rsidRPr="00246BCC">
        <w:rPr>
          <w:rFonts w:eastAsia="Times New Roman"/>
          <w:szCs w:val="24"/>
        </w:rPr>
        <w:t>12</w:t>
      </w:r>
      <w:r>
        <w:rPr>
          <w:rFonts w:eastAsia="Times New Roman"/>
          <w:szCs w:val="24"/>
        </w:rPr>
        <w:t>, δ</w:t>
      </w:r>
      <w:r w:rsidRPr="00246BCC">
        <w:rPr>
          <w:rFonts w:eastAsia="Times New Roman"/>
          <w:szCs w:val="24"/>
        </w:rPr>
        <w:t xml:space="preserve">εν </w:t>
      </w:r>
      <w:r w:rsidRPr="00246BCC">
        <w:rPr>
          <w:rFonts w:eastAsia="Times New Roman"/>
          <w:szCs w:val="24"/>
        </w:rPr>
        <w:t>αντιμετωπίζει το πρόβλημα αυτό που θα βρεθεί σε συνθήκες ανέχειας μετά από δύο ή τρία χρόνια</w:t>
      </w:r>
      <w:r>
        <w:rPr>
          <w:rFonts w:eastAsia="Times New Roman"/>
          <w:szCs w:val="24"/>
        </w:rPr>
        <w:t>.</w:t>
      </w:r>
      <w:r w:rsidRPr="00246BCC">
        <w:rPr>
          <w:rFonts w:eastAsia="Times New Roman"/>
          <w:szCs w:val="24"/>
        </w:rPr>
        <w:t xml:space="preserve"> </w:t>
      </w:r>
    </w:p>
    <w:p w14:paraId="4EC191E0" w14:textId="77777777" w:rsidR="008E01FC" w:rsidRDefault="002168A0">
      <w:pPr>
        <w:spacing w:line="600" w:lineRule="auto"/>
        <w:ind w:firstLine="720"/>
        <w:jc w:val="both"/>
        <w:rPr>
          <w:rFonts w:eastAsia="Times New Roman"/>
          <w:szCs w:val="24"/>
        </w:rPr>
      </w:pPr>
      <w:r w:rsidRPr="00246BCC">
        <w:rPr>
          <w:rFonts w:eastAsia="Times New Roman"/>
          <w:szCs w:val="24"/>
        </w:rPr>
        <w:t>Δεύτερον</w:t>
      </w:r>
      <w:r>
        <w:rPr>
          <w:rFonts w:eastAsia="Times New Roman"/>
          <w:szCs w:val="24"/>
        </w:rPr>
        <w:t>,</w:t>
      </w:r>
      <w:r w:rsidRPr="00246BCC">
        <w:rPr>
          <w:rFonts w:eastAsia="Times New Roman"/>
          <w:szCs w:val="24"/>
        </w:rPr>
        <w:t xml:space="preserve"> έχει τους περιβόητους </w:t>
      </w:r>
      <w:r>
        <w:rPr>
          <w:rFonts w:eastAsia="Times New Roman"/>
          <w:szCs w:val="24"/>
        </w:rPr>
        <w:t>κόπτες, ιδιαίτερα αυτούς στις</w:t>
      </w:r>
      <w:r w:rsidRPr="00246BCC">
        <w:rPr>
          <w:rFonts w:eastAsia="Times New Roman"/>
          <w:szCs w:val="24"/>
        </w:rPr>
        <w:t xml:space="preserve"> 130.000</w:t>
      </w:r>
      <w:r>
        <w:rPr>
          <w:rFonts w:eastAsia="Times New Roman"/>
          <w:szCs w:val="24"/>
        </w:rPr>
        <w:t xml:space="preserve"> οφειλή. Διότι δεν έχει κα</w:t>
      </w:r>
      <w:r>
        <w:rPr>
          <w:rFonts w:eastAsia="Times New Roman"/>
          <w:szCs w:val="24"/>
        </w:rPr>
        <w:t>μ</w:t>
      </w:r>
      <w:r>
        <w:rPr>
          <w:rFonts w:eastAsia="Times New Roman"/>
          <w:szCs w:val="24"/>
        </w:rPr>
        <w:t xml:space="preserve">μία αξία, κυρίες και κύριοι συνάδελφοι, </w:t>
      </w:r>
      <w:r w:rsidRPr="00246BCC">
        <w:rPr>
          <w:rFonts w:eastAsia="Times New Roman"/>
          <w:szCs w:val="24"/>
        </w:rPr>
        <w:t xml:space="preserve">να έχεις πλαφόν την αξία </w:t>
      </w:r>
      <w:r w:rsidRPr="00246BCC">
        <w:rPr>
          <w:rFonts w:eastAsia="Times New Roman"/>
          <w:szCs w:val="24"/>
        </w:rPr>
        <w:t xml:space="preserve">της πρώτης κατοικίας </w:t>
      </w:r>
      <w:r>
        <w:rPr>
          <w:rFonts w:eastAsia="Times New Roman"/>
          <w:szCs w:val="24"/>
        </w:rPr>
        <w:t xml:space="preserve">τα 200.000 </w:t>
      </w:r>
      <w:r w:rsidRPr="00246BCC">
        <w:rPr>
          <w:rFonts w:eastAsia="Times New Roman"/>
          <w:szCs w:val="24"/>
        </w:rPr>
        <w:t>και να βά</w:t>
      </w:r>
      <w:r>
        <w:rPr>
          <w:rFonts w:eastAsia="Times New Roman"/>
          <w:szCs w:val="24"/>
        </w:rPr>
        <w:t>ζ</w:t>
      </w:r>
      <w:r w:rsidRPr="00246BCC">
        <w:rPr>
          <w:rFonts w:eastAsia="Times New Roman"/>
          <w:szCs w:val="24"/>
        </w:rPr>
        <w:t xml:space="preserve">εις πλαφόν </w:t>
      </w:r>
      <w:r>
        <w:rPr>
          <w:rFonts w:eastAsia="Times New Roman"/>
          <w:szCs w:val="24"/>
        </w:rPr>
        <w:t>στη ρύθμιση</w:t>
      </w:r>
      <w:r w:rsidRPr="00246BCC">
        <w:rPr>
          <w:rFonts w:eastAsia="Times New Roman"/>
          <w:szCs w:val="24"/>
        </w:rPr>
        <w:t xml:space="preserve"> της οφειλής με ανώτερο όριο τις 130.000</w:t>
      </w:r>
      <w:r>
        <w:rPr>
          <w:rFonts w:eastAsia="Times New Roman"/>
          <w:szCs w:val="24"/>
        </w:rPr>
        <w:t>,</w:t>
      </w:r>
      <w:r w:rsidRPr="00246BCC">
        <w:rPr>
          <w:rFonts w:eastAsia="Times New Roman"/>
          <w:szCs w:val="24"/>
        </w:rPr>
        <w:t xml:space="preserve"> πολύ δε περισσότερο </w:t>
      </w:r>
      <w:r>
        <w:rPr>
          <w:rFonts w:eastAsia="Times New Roman"/>
          <w:szCs w:val="24"/>
        </w:rPr>
        <w:t>που σε</w:t>
      </w:r>
      <w:r w:rsidRPr="00246BCC">
        <w:rPr>
          <w:rFonts w:eastAsia="Times New Roman"/>
          <w:szCs w:val="24"/>
        </w:rPr>
        <w:t xml:space="preserve"> αυτέ</w:t>
      </w:r>
      <w:r>
        <w:rPr>
          <w:rFonts w:eastAsia="Times New Roman"/>
          <w:szCs w:val="24"/>
        </w:rPr>
        <w:t>ς τις 130.000 είναι ενσωματωμένοι</w:t>
      </w:r>
      <w:r w:rsidRPr="00246BCC">
        <w:rPr>
          <w:rFonts w:eastAsia="Times New Roman"/>
          <w:szCs w:val="24"/>
        </w:rPr>
        <w:t xml:space="preserve"> λογιστικ</w:t>
      </w:r>
      <w:r>
        <w:rPr>
          <w:rFonts w:eastAsia="Times New Roman"/>
          <w:szCs w:val="24"/>
        </w:rPr>
        <w:t xml:space="preserve">οί τόκοι </w:t>
      </w:r>
      <w:r w:rsidRPr="00246BCC">
        <w:rPr>
          <w:rFonts w:eastAsia="Times New Roman"/>
          <w:szCs w:val="24"/>
        </w:rPr>
        <w:t>και δικαστικά έξοδα</w:t>
      </w:r>
      <w:r>
        <w:rPr>
          <w:rFonts w:eastAsia="Times New Roman"/>
          <w:szCs w:val="24"/>
        </w:rPr>
        <w:t>,</w:t>
      </w:r>
      <w:r w:rsidRPr="00246BCC">
        <w:rPr>
          <w:rFonts w:eastAsia="Times New Roman"/>
          <w:szCs w:val="24"/>
        </w:rPr>
        <w:t xml:space="preserve"> αλλά είναι πολύ χαμηλότερο το ποσό του δανείου</w:t>
      </w:r>
      <w:r>
        <w:rPr>
          <w:rFonts w:eastAsia="Times New Roman"/>
          <w:szCs w:val="24"/>
        </w:rPr>
        <w:t>.</w:t>
      </w:r>
    </w:p>
    <w:p w14:paraId="4EC191E1" w14:textId="77777777" w:rsidR="008E01FC" w:rsidRDefault="002168A0">
      <w:pPr>
        <w:spacing w:line="600" w:lineRule="auto"/>
        <w:ind w:firstLine="720"/>
        <w:jc w:val="both"/>
        <w:rPr>
          <w:rFonts w:eastAsia="Times New Roman"/>
          <w:szCs w:val="24"/>
        </w:rPr>
      </w:pPr>
      <w:r>
        <w:rPr>
          <w:rFonts w:eastAsia="Times New Roman"/>
          <w:szCs w:val="24"/>
        </w:rPr>
        <w:t>Ε</w:t>
      </w:r>
      <w:r w:rsidRPr="00246BCC">
        <w:rPr>
          <w:rFonts w:eastAsia="Times New Roman"/>
          <w:szCs w:val="24"/>
        </w:rPr>
        <w:t>ίναι δε χαρακτηριστικό με ποιους είναι η Κυβέρνηση</w:t>
      </w:r>
      <w:r>
        <w:rPr>
          <w:rFonts w:eastAsia="Times New Roman"/>
          <w:szCs w:val="24"/>
        </w:rPr>
        <w:t xml:space="preserve">, το γεγονός </w:t>
      </w:r>
      <w:r w:rsidRPr="00246BCC">
        <w:rPr>
          <w:rFonts w:eastAsia="Times New Roman"/>
          <w:szCs w:val="24"/>
        </w:rPr>
        <w:t>ότι αφήνει το</w:t>
      </w:r>
      <w:r>
        <w:rPr>
          <w:rFonts w:eastAsia="Times New Roman"/>
          <w:szCs w:val="24"/>
        </w:rPr>
        <w:t>ν</w:t>
      </w:r>
      <w:r w:rsidRPr="00246BCC">
        <w:rPr>
          <w:rFonts w:eastAsia="Times New Roman"/>
          <w:szCs w:val="24"/>
        </w:rPr>
        <w:t xml:space="preserve"> δανειολήπτη στο έλεος του </w:t>
      </w:r>
      <w:r>
        <w:rPr>
          <w:rFonts w:eastAsia="Times New Roman"/>
          <w:szCs w:val="24"/>
        </w:rPr>
        <w:t xml:space="preserve">τραπεζίτη. </w:t>
      </w:r>
      <w:r>
        <w:rPr>
          <w:rFonts w:eastAsia="Times New Roman"/>
          <w:szCs w:val="24"/>
        </w:rPr>
        <w:lastRenderedPageBreak/>
        <w:t>Α</w:t>
      </w:r>
      <w:r w:rsidRPr="00246BCC">
        <w:rPr>
          <w:rFonts w:eastAsia="Times New Roman"/>
          <w:szCs w:val="24"/>
        </w:rPr>
        <w:t xml:space="preserve">πό το </w:t>
      </w:r>
      <w:r>
        <w:rPr>
          <w:rFonts w:eastAsia="Times New Roman"/>
          <w:szCs w:val="24"/>
        </w:rPr>
        <w:t>«</w:t>
      </w:r>
      <w:r w:rsidRPr="00246BCC">
        <w:rPr>
          <w:rFonts w:eastAsia="Times New Roman"/>
          <w:szCs w:val="24"/>
        </w:rPr>
        <w:t>κανένα σπίτι στα χέρια τραπεζίτη</w:t>
      </w:r>
      <w:r>
        <w:rPr>
          <w:rFonts w:eastAsia="Times New Roman"/>
          <w:szCs w:val="24"/>
        </w:rPr>
        <w:t>»</w:t>
      </w:r>
      <w:r w:rsidRPr="00246BCC">
        <w:rPr>
          <w:rFonts w:eastAsia="Times New Roman"/>
          <w:szCs w:val="24"/>
        </w:rPr>
        <w:t xml:space="preserve"> στο </w:t>
      </w:r>
      <w:r>
        <w:rPr>
          <w:rFonts w:eastAsia="Times New Roman"/>
          <w:szCs w:val="24"/>
        </w:rPr>
        <w:t>«έλεος του</w:t>
      </w:r>
      <w:r w:rsidRPr="00246BCC">
        <w:rPr>
          <w:rFonts w:eastAsia="Times New Roman"/>
          <w:szCs w:val="24"/>
        </w:rPr>
        <w:t xml:space="preserve"> τραπεζίτη</w:t>
      </w:r>
      <w:r>
        <w:rPr>
          <w:rFonts w:eastAsia="Times New Roman"/>
          <w:szCs w:val="24"/>
        </w:rPr>
        <w:t>»,</w:t>
      </w:r>
      <w:r w:rsidRPr="00246BCC">
        <w:rPr>
          <w:rFonts w:eastAsia="Times New Roman"/>
          <w:szCs w:val="24"/>
        </w:rPr>
        <w:t xml:space="preserve"> διότι εάν </w:t>
      </w:r>
      <w:r>
        <w:rPr>
          <w:rFonts w:eastAsia="Times New Roman"/>
          <w:szCs w:val="24"/>
        </w:rPr>
        <w:t>υποτεθεί</w:t>
      </w:r>
      <w:r w:rsidRPr="00246BCC">
        <w:rPr>
          <w:rFonts w:eastAsia="Times New Roman"/>
          <w:szCs w:val="24"/>
        </w:rPr>
        <w:t xml:space="preserve"> ότι θα λειτουργήσει αυτή η περιβόητη πλατφόρμα</w:t>
      </w:r>
      <w:r>
        <w:rPr>
          <w:rFonts w:eastAsia="Times New Roman"/>
          <w:szCs w:val="24"/>
        </w:rPr>
        <w:t>,</w:t>
      </w:r>
      <w:r w:rsidRPr="00246BCC">
        <w:rPr>
          <w:rFonts w:eastAsia="Times New Roman"/>
          <w:szCs w:val="24"/>
        </w:rPr>
        <w:t xml:space="preserve"> </w:t>
      </w:r>
      <w:r>
        <w:rPr>
          <w:rFonts w:eastAsia="Times New Roman"/>
          <w:szCs w:val="24"/>
        </w:rPr>
        <w:t>π</w:t>
      </w:r>
      <w:r w:rsidRPr="00246BCC">
        <w:rPr>
          <w:rFonts w:eastAsia="Times New Roman"/>
          <w:szCs w:val="24"/>
        </w:rPr>
        <w:t>οι</w:t>
      </w:r>
      <w:r w:rsidRPr="00246BCC">
        <w:rPr>
          <w:rFonts w:eastAsia="Times New Roman"/>
          <w:szCs w:val="24"/>
        </w:rPr>
        <w:t>ος κρίνει το αίτημα</w:t>
      </w:r>
      <w:r>
        <w:rPr>
          <w:rFonts w:eastAsia="Times New Roman"/>
          <w:szCs w:val="24"/>
        </w:rPr>
        <w:t>,</w:t>
      </w:r>
      <w:r w:rsidRPr="00246BCC">
        <w:rPr>
          <w:rFonts w:eastAsia="Times New Roman"/>
          <w:szCs w:val="24"/>
        </w:rPr>
        <w:t xml:space="preserve"> κυρίες και κύριοι συνάδελφοι</w:t>
      </w:r>
      <w:r>
        <w:rPr>
          <w:rFonts w:eastAsia="Times New Roman"/>
          <w:szCs w:val="24"/>
        </w:rPr>
        <w:t>;</w:t>
      </w:r>
      <w:r w:rsidRPr="00246BCC">
        <w:rPr>
          <w:rFonts w:eastAsia="Times New Roman"/>
          <w:szCs w:val="24"/>
        </w:rPr>
        <w:t xml:space="preserve"> Ο τραπεζίτης αποκλειστικά</w:t>
      </w:r>
      <w:r>
        <w:rPr>
          <w:rFonts w:eastAsia="Times New Roman"/>
          <w:szCs w:val="24"/>
        </w:rPr>
        <w:t>.</w:t>
      </w:r>
      <w:r w:rsidRPr="00246BCC">
        <w:rPr>
          <w:rFonts w:eastAsia="Times New Roman"/>
          <w:szCs w:val="24"/>
        </w:rPr>
        <w:t xml:space="preserve"> </w:t>
      </w:r>
    </w:p>
    <w:p w14:paraId="4EC191E2" w14:textId="77777777" w:rsidR="008E01FC" w:rsidRDefault="002168A0">
      <w:pPr>
        <w:spacing w:line="600" w:lineRule="auto"/>
        <w:ind w:firstLine="720"/>
        <w:jc w:val="both"/>
        <w:rPr>
          <w:rFonts w:eastAsia="Times New Roman"/>
          <w:szCs w:val="24"/>
        </w:rPr>
      </w:pPr>
      <w:r w:rsidRPr="00246BCC">
        <w:rPr>
          <w:rFonts w:eastAsia="Times New Roman"/>
          <w:szCs w:val="24"/>
        </w:rPr>
        <w:t>Και τι θα κάνει ο έρμος ο δανειολήπτης</w:t>
      </w:r>
      <w:r>
        <w:rPr>
          <w:rFonts w:eastAsia="Times New Roman"/>
          <w:szCs w:val="24"/>
        </w:rPr>
        <w:t>;</w:t>
      </w:r>
      <w:r w:rsidRPr="00246BCC">
        <w:rPr>
          <w:rFonts w:eastAsia="Times New Roman"/>
          <w:szCs w:val="24"/>
        </w:rPr>
        <w:t xml:space="preserve"> Όταν </w:t>
      </w:r>
      <w:r>
        <w:rPr>
          <w:rFonts w:eastAsia="Times New Roman"/>
          <w:szCs w:val="24"/>
        </w:rPr>
        <w:t>θα απορριφθεί η πρότασή</w:t>
      </w:r>
      <w:r w:rsidRPr="00246BCC">
        <w:rPr>
          <w:rFonts w:eastAsia="Times New Roman"/>
          <w:szCs w:val="24"/>
        </w:rPr>
        <w:t xml:space="preserve"> του πρέπει να πάει στο δικαστήριο</w:t>
      </w:r>
      <w:r>
        <w:rPr>
          <w:rFonts w:eastAsia="Times New Roman"/>
          <w:szCs w:val="24"/>
        </w:rPr>
        <w:t>,</w:t>
      </w:r>
      <w:r w:rsidRPr="00246BCC">
        <w:rPr>
          <w:rFonts w:eastAsia="Times New Roman"/>
          <w:szCs w:val="24"/>
        </w:rPr>
        <w:t xml:space="preserve"> αλλά για να πάει στο δικαστήριο έχει ποινή 5% </w:t>
      </w:r>
      <w:r>
        <w:rPr>
          <w:rFonts w:eastAsia="Times New Roman"/>
          <w:szCs w:val="24"/>
        </w:rPr>
        <w:t>και προσαύξηση. Αυτά είναι</w:t>
      </w:r>
      <w:r w:rsidRPr="00246BCC">
        <w:rPr>
          <w:rFonts w:eastAsia="Times New Roman"/>
          <w:szCs w:val="24"/>
        </w:rPr>
        <w:t xml:space="preserve"> </w:t>
      </w:r>
      <w:r>
        <w:rPr>
          <w:rFonts w:eastAsia="Times New Roman"/>
          <w:szCs w:val="24"/>
        </w:rPr>
        <w:t xml:space="preserve">όσα </w:t>
      </w:r>
      <w:r w:rsidRPr="00246BCC">
        <w:rPr>
          <w:rFonts w:eastAsia="Times New Roman"/>
          <w:szCs w:val="24"/>
        </w:rPr>
        <w:t>ρυθμίζετ</w:t>
      </w:r>
      <w:r>
        <w:rPr>
          <w:rFonts w:eastAsia="Times New Roman"/>
          <w:szCs w:val="24"/>
        </w:rPr>
        <w:t>ε</w:t>
      </w:r>
      <w:r w:rsidRPr="00246BCC">
        <w:rPr>
          <w:rFonts w:eastAsia="Times New Roman"/>
          <w:szCs w:val="24"/>
        </w:rPr>
        <w:t xml:space="preserve"> </w:t>
      </w:r>
      <w:r>
        <w:rPr>
          <w:rFonts w:eastAsia="Times New Roman"/>
          <w:szCs w:val="24"/>
        </w:rPr>
        <w:t>για να απαντήσουμε με ποιους εί</w:t>
      </w:r>
      <w:r w:rsidRPr="00246BCC">
        <w:rPr>
          <w:rFonts w:eastAsia="Times New Roman"/>
          <w:szCs w:val="24"/>
        </w:rPr>
        <w:t>στε</w:t>
      </w:r>
      <w:r>
        <w:rPr>
          <w:rFonts w:eastAsia="Times New Roman"/>
          <w:szCs w:val="24"/>
        </w:rPr>
        <w:t>.</w:t>
      </w:r>
    </w:p>
    <w:p w14:paraId="4EC191E3" w14:textId="77777777" w:rsidR="008E01FC" w:rsidRDefault="002168A0">
      <w:pPr>
        <w:spacing w:line="600" w:lineRule="auto"/>
        <w:ind w:firstLine="720"/>
        <w:jc w:val="both"/>
        <w:rPr>
          <w:rFonts w:eastAsia="Times New Roman"/>
          <w:szCs w:val="24"/>
        </w:rPr>
      </w:pPr>
      <w:r>
        <w:rPr>
          <w:rFonts w:eastAsia="Times New Roman"/>
          <w:szCs w:val="24"/>
        </w:rPr>
        <w:t>Κ</w:t>
      </w:r>
      <w:r w:rsidRPr="00246BCC">
        <w:rPr>
          <w:rFonts w:eastAsia="Times New Roman"/>
          <w:szCs w:val="24"/>
        </w:rPr>
        <w:t>υρίες και κύριοι συνάδελφοι</w:t>
      </w:r>
      <w:r>
        <w:rPr>
          <w:rFonts w:eastAsia="Times New Roman"/>
          <w:szCs w:val="24"/>
        </w:rPr>
        <w:t>,</w:t>
      </w:r>
      <w:r w:rsidRPr="00246BCC">
        <w:rPr>
          <w:rFonts w:eastAsia="Times New Roman"/>
          <w:szCs w:val="24"/>
        </w:rPr>
        <w:t xml:space="preserve"> μας έλεγε πάλι </w:t>
      </w:r>
      <w:r>
        <w:rPr>
          <w:rFonts w:eastAsia="Times New Roman"/>
          <w:szCs w:val="24"/>
        </w:rPr>
        <w:t>η κ</w:t>
      </w:r>
      <w:r>
        <w:rPr>
          <w:rFonts w:eastAsia="Times New Roman"/>
          <w:szCs w:val="24"/>
        </w:rPr>
        <w:t>.</w:t>
      </w:r>
      <w:r w:rsidRPr="00246BCC">
        <w:rPr>
          <w:rFonts w:eastAsia="Times New Roman"/>
          <w:szCs w:val="24"/>
        </w:rPr>
        <w:t xml:space="preserve"> Φωτίου εδώ για την επιδότηση</w:t>
      </w:r>
      <w:r>
        <w:rPr>
          <w:rFonts w:eastAsia="Times New Roman"/>
          <w:szCs w:val="24"/>
        </w:rPr>
        <w:t xml:space="preserve">, </w:t>
      </w:r>
      <w:r w:rsidRPr="00246BCC">
        <w:rPr>
          <w:rFonts w:eastAsia="Times New Roman"/>
          <w:szCs w:val="24"/>
        </w:rPr>
        <w:t>λέει</w:t>
      </w:r>
      <w:r>
        <w:rPr>
          <w:rFonts w:eastAsia="Times New Roman"/>
          <w:szCs w:val="24"/>
        </w:rPr>
        <w:t>,</w:t>
      </w:r>
      <w:r w:rsidRPr="00246BCC">
        <w:rPr>
          <w:rFonts w:eastAsia="Times New Roman"/>
          <w:szCs w:val="24"/>
        </w:rPr>
        <w:t xml:space="preserve"> για πρώτη φορά των δόσεων</w:t>
      </w:r>
      <w:r>
        <w:rPr>
          <w:rFonts w:eastAsia="Times New Roman"/>
          <w:szCs w:val="24"/>
        </w:rPr>
        <w:t>.</w:t>
      </w:r>
      <w:r w:rsidRPr="00246BCC">
        <w:rPr>
          <w:rFonts w:eastAsia="Times New Roman"/>
          <w:szCs w:val="24"/>
        </w:rPr>
        <w:t xml:space="preserve"> Προσέξτε</w:t>
      </w:r>
      <w:r>
        <w:rPr>
          <w:rFonts w:eastAsia="Times New Roman"/>
          <w:szCs w:val="24"/>
        </w:rPr>
        <w:t>.</w:t>
      </w:r>
      <w:r w:rsidRPr="00246BCC">
        <w:rPr>
          <w:rFonts w:eastAsia="Times New Roman"/>
          <w:szCs w:val="24"/>
        </w:rPr>
        <w:t xml:space="preserve"> Όταν το πλαφόν για την εξυπηρέτηση είναι στο 120% της εμπορικής αξίας μειώνεται αναγκαστικά η επιδότηση της δόσης </w:t>
      </w:r>
      <w:r>
        <w:rPr>
          <w:rFonts w:eastAsia="Times New Roman"/>
          <w:szCs w:val="24"/>
        </w:rPr>
        <w:t>κ</w:t>
      </w:r>
      <w:r w:rsidRPr="00246BCC">
        <w:rPr>
          <w:rFonts w:eastAsia="Times New Roman"/>
          <w:szCs w:val="24"/>
        </w:rPr>
        <w:t>αι κατά συνέπεια εκείνο που θα βγει στο</w:t>
      </w:r>
      <w:r>
        <w:rPr>
          <w:rFonts w:eastAsia="Times New Roman"/>
          <w:szCs w:val="24"/>
        </w:rPr>
        <w:t>ν</w:t>
      </w:r>
      <w:r w:rsidRPr="00246BCC">
        <w:rPr>
          <w:rFonts w:eastAsia="Times New Roman"/>
          <w:szCs w:val="24"/>
        </w:rPr>
        <w:t xml:space="preserve"> δανειολήπτη είναι πολύ λιγότερο </w:t>
      </w:r>
      <w:r>
        <w:rPr>
          <w:rFonts w:eastAsia="Times New Roman"/>
          <w:szCs w:val="24"/>
        </w:rPr>
        <w:t xml:space="preserve">από </w:t>
      </w:r>
      <w:r w:rsidRPr="00246BCC">
        <w:rPr>
          <w:rFonts w:eastAsia="Times New Roman"/>
          <w:szCs w:val="24"/>
        </w:rPr>
        <w:t xml:space="preserve">αυτό που θα </w:t>
      </w:r>
      <w:r>
        <w:rPr>
          <w:rFonts w:eastAsia="Times New Roman"/>
          <w:szCs w:val="24"/>
        </w:rPr>
        <w:t xml:space="preserve">του ρύθμιζε </w:t>
      </w:r>
      <w:r w:rsidRPr="00246BCC">
        <w:rPr>
          <w:rFonts w:eastAsia="Times New Roman"/>
          <w:szCs w:val="24"/>
        </w:rPr>
        <w:t xml:space="preserve">ο </w:t>
      </w:r>
      <w:r>
        <w:rPr>
          <w:rFonts w:eastAsia="Times New Roman"/>
          <w:szCs w:val="24"/>
        </w:rPr>
        <w:t>ν.</w:t>
      </w:r>
      <w:r w:rsidRPr="00246BCC">
        <w:rPr>
          <w:rFonts w:eastAsia="Times New Roman"/>
          <w:szCs w:val="24"/>
        </w:rPr>
        <w:t>3769</w:t>
      </w:r>
      <w:r>
        <w:rPr>
          <w:rFonts w:eastAsia="Times New Roman"/>
          <w:szCs w:val="24"/>
        </w:rPr>
        <w:t xml:space="preserve"> του ’10. Γι’ αυτό </w:t>
      </w:r>
      <w:r w:rsidRPr="00246BCC">
        <w:rPr>
          <w:rFonts w:eastAsia="Times New Roman"/>
          <w:szCs w:val="24"/>
        </w:rPr>
        <w:t>δεν</w:t>
      </w:r>
      <w:r>
        <w:rPr>
          <w:rFonts w:eastAsia="Times New Roman"/>
          <w:szCs w:val="24"/>
        </w:rPr>
        <w:t xml:space="preserve"> την</w:t>
      </w:r>
      <w:r w:rsidRPr="00246BCC">
        <w:rPr>
          <w:rFonts w:eastAsia="Times New Roman"/>
          <w:szCs w:val="24"/>
        </w:rPr>
        <w:t xml:space="preserve"> ψηφί</w:t>
      </w:r>
      <w:r w:rsidRPr="00246BCC">
        <w:rPr>
          <w:rFonts w:eastAsia="Times New Roman"/>
          <w:szCs w:val="24"/>
        </w:rPr>
        <w:t>ζουμε αυτή την ρύθμιση</w:t>
      </w:r>
      <w:r>
        <w:rPr>
          <w:rFonts w:eastAsia="Times New Roman"/>
          <w:szCs w:val="24"/>
        </w:rPr>
        <w:t>,</w:t>
      </w:r>
      <w:r w:rsidRPr="00246BCC">
        <w:rPr>
          <w:rFonts w:eastAsia="Times New Roman"/>
          <w:szCs w:val="24"/>
        </w:rPr>
        <w:t xml:space="preserve"> πολύ δε περισσότερο που εμείς έχουμε καταθέσει από το</w:t>
      </w:r>
      <w:r>
        <w:rPr>
          <w:rFonts w:eastAsia="Times New Roman"/>
          <w:szCs w:val="24"/>
        </w:rPr>
        <w:t>ν</w:t>
      </w:r>
      <w:r w:rsidRPr="00246BCC">
        <w:rPr>
          <w:rFonts w:eastAsia="Times New Roman"/>
          <w:szCs w:val="24"/>
        </w:rPr>
        <w:t xml:space="preserve"> Νοέμβρη ολοκληρωμένη </w:t>
      </w:r>
      <w:r>
        <w:rPr>
          <w:rFonts w:eastAsia="Times New Roman"/>
          <w:szCs w:val="24"/>
        </w:rPr>
        <w:t>π</w:t>
      </w:r>
      <w:r w:rsidRPr="00246BCC">
        <w:rPr>
          <w:rFonts w:eastAsia="Times New Roman"/>
          <w:szCs w:val="24"/>
        </w:rPr>
        <w:t>ρόταση νόμου που αντιστρέφει τη δική σας λογική</w:t>
      </w:r>
      <w:r>
        <w:rPr>
          <w:rFonts w:eastAsia="Times New Roman"/>
          <w:szCs w:val="24"/>
        </w:rPr>
        <w:t>.</w:t>
      </w:r>
    </w:p>
    <w:p w14:paraId="4EC191E4" w14:textId="77777777" w:rsidR="008E01FC" w:rsidRDefault="002168A0">
      <w:pPr>
        <w:spacing w:line="600" w:lineRule="auto"/>
        <w:ind w:firstLine="720"/>
        <w:jc w:val="both"/>
        <w:rPr>
          <w:rFonts w:eastAsia="Times New Roman"/>
          <w:szCs w:val="24"/>
        </w:rPr>
      </w:pPr>
      <w:r>
        <w:rPr>
          <w:rFonts w:eastAsia="Times New Roman"/>
          <w:szCs w:val="24"/>
        </w:rPr>
        <w:lastRenderedPageBreak/>
        <w:t xml:space="preserve">Τι λέει η </w:t>
      </w:r>
      <w:r w:rsidRPr="00246BCC">
        <w:rPr>
          <w:rFonts w:eastAsia="Times New Roman"/>
          <w:szCs w:val="24"/>
        </w:rPr>
        <w:t xml:space="preserve">δική </w:t>
      </w:r>
      <w:r>
        <w:rPr>
          <w:rFonts w:eastAsia="Times New Roman"/>
          <w:szCs w:val="24"/>
        </w:rPr>
        <w:t>μας π</w:t>
      </w:r>
      <w:r w:rsidRPr="00246BCC">
        <w:rPr>
          <w:rFonts w:eastAsia="Times New Roman"/>
          <w:szCs w:val="24"/>
        </w:rPr>
        <w:t>ρόταση νόμου</w:t>
      </w:r>
      <w:r>
        <w:rPr>
          <w:rFonts w:eastAsia="Times New Roman"/>
          <w:szCs w:val="24"/>
        </w:rPr>
        <w:t>;</w:t>
      </w:r>
      <w:r w:rsidRPr="00246BCC">
        <w:rPr>
          <w:rFonts w:eastAsia="Times New Roman"/>
          <w:szCs w:val="24"/>
        </w:rPr>
        <w:t xml:space="preserve"> Προστατεύουμε όλες τις πρώτες κατοικίες εκτός από τους στρατηγικούς </w:t>
      </w:r>
      <w:r>
        <w:rPr>
          <w:rFonts w:eastAsia="Times New Roman"/>
          <w:szCs w:val="24"/>
        </w:rPr>
        <w:t>κακο</w:t>
      </w:r>
      <w:r>
        <w:rPr>
          <w:rFonts w:eastAsia="Times New Roman"/>
          <w:szCs w:val="24"/>
        </w:rPr>
        <w:t>πληρωτές</w:t>
      </w:r>
      <w:r w:rsidRPr="00246BCC">
        <w:rPr>
          <w:rFonts w:eastAsia="Times New Roman"/>
          <w:szCs w:val="24"/>
        </w:rPr>
        <w:t xml:space="preserve"> και τους </w:t>
      </w:r>
      <w:r>
        <w:rPr>
          <w:rFonts w:eastAsia="Times New Roman"/>
          <w:szCs w:val="24"/>
        </w:rPr>
        <w:t>μπαταχτσήδες</w:t>
      </w:r>
      <w:r w:rsidRPr="00246BCC">
        <w:rPr>
          <w:rFonts w:eastAsia="Times New Roman"/>
          <w:szCs w:val="24"/>
        </w:rPr>
        <w:t xml:space="preserve"> και μεταθέτου</w:t>
      </w:r>
      <w:r>
        <w:rPr>
          <w:rFonts w:eastAsia="Times New Roman"/>
          <w:szCs w:val="24"/>
        </w:rPr>
        <w:t>με</w:t>
      </w:r>
      <w:r w:rsidRPr="00246BCC">
        <w:rPr>
          <w:rFonts w:eastAsia="Times New Roman"/>
          <w:szCs w:val="24"/>
        </w:rPr>
        <w:t xml:space="preserve"> το πρόβλημα στις τράπεζες</w:t>
      </w:r>
      <w:r>
        <w:rPr>
          <w:rFonts w:eastAsia="Times New Roman"/>
          <w:szCs w:val="24"/>
        </w:rPr>
        <w:t>,</w:t>
      </w:r>
      <w:r w:rsidRPr="00246BCC">
        <w:rPr>
          <w:rFonts w:eastAsia="Times New Roman"/>
          <w:szCs w:val="24"/>
        </w:rPr>
        <w:t xml:space="preserve"> όχι όπως εσείς που οι τράπεζες μεταθέτουν το πρόβλημα </w:t>
      </w:r>
      <w:r>
        <w:rPr>
          <w:rFonts w:eastAsia="Times New Roman"/>
          <w:szCs w:val="24"/>
        </w:rPr>
        <w:t>στους απλούς</w:t>
      </w:r>
      <w:r w:rsidRPr="00246BCC">
        <w:rPr>
          <w:rFonts w:eastAsia="Times New Roman"/>
          <w:szCs w:val="24"/>
        </w:rPr>
        <w:t xml:space="preserve"> πολίτες</w:t>
      </w:r>
      <w:r>
        <w:rPr>
          <w:rFonts w:eastAsia="Times New Roman"/>
          <w:szCs w:val="24"/>
        </w:rPr>
        <w:t>.</w:t>
      </w:r>
      <w:r w:rsidRPr="00246BCC">
        <w:rPr>
          <w:rFonts w:eastAsia="Times New Roman"/>
          <w:szCs w:val="24"/>
        </w:rPr>
        <w:t xml:space="preserve"> </w:t>
      </w:r>
    </w:p>
    <w:p w14:paraId="4EC191E5" w14:textId="77777777" w:rsidR="008E01FC" w:rsidRDefault="002168A0">
      <w:pPr>
        <w:spacing w:line="600" w:lineRule="auto"/>
        <w:ind w:firstLine="720"/>
        <w:jc w:val="both"/>
        <w:rPr>
          <w:rFonts w:eastAsia="Times New Roman"/>
          <w:szCs w:val="24"/>
        </w:rPr>
      </w:pPr>
      <w:r>
        <w:rPr>
          <w:rFonts w:eastAsia="Times New Roman"/>
          <w:szCs w:val="24"/>
        </w:rPr>
        <w:t>Κ</w:t>
      </w:r>
      <w:r w:rsidRPr="00246BCC">
        <w:rPr>
          <w:rFonts w:eastAsia="Times New Roman"/>
          <w:szCs w:val="24"/>
        </w:rPr>
        <w:t>αι μη μαλώνετε τώρα με τη Νέα Δημοκρατία</w:t>
      </w:r>
      <w:r>
        <w:rPr>
          <w:rFonts w:eastAsia="Times New Roman"/>
          <w:szCs w:val="24"/>
        </w:rPr>
        <w:t>.</w:t>
      </w:r>
      <w:r w:rsidRPr="00246BCC">
        <w:rPr>
          <w:rFonts w:eastAsia="Times New Roman"/>
          <w:szCs w:val="24"/>
        </w:rPr>
        <w:t xml:space="preserve"> Καλά κάνει η Νέα </w:t>
      </w:r>
      <w:r>
        <w:rPr>
          <w:rFonts w:eastAsia="Times New Roman"/>
          <w:szCs w:val="24"/>
        </w:rPr>
        <w:t>Δημοκρατία και την ψηφίζει αυτήν τη ρύθμιση.</w:t>
      </w:r>
      <w:r w:rsidRPr="00246BCC">
        <w:rPr>
          <w:rFonts w:eastAsia="Times New Roman"/>
          <w:szCs w:val="24"/>
        </w:rPr>
        <w:t xml:space="preserve"> </w:t>
      </w:r>
      <w:r>
        <w:rPr>
          <w:rFonts w:eastAsia="Times New Roman"/>
          <w:szCs w:val="24"/>
        </w:rPr>
        <w:t>Ε</w:t>
      </w:r>
      <w:r w:rsidRPr="00246BCC">
        <w:rPr>
          <w:rFonts w:eastAsia="Times New Roman"/>
          <w:szCs w:val="24"/>
        </w:rPr>
        <w:t xml:space="preserve">ίναι στη φιλοσοφία </w:t>
      </w:r>
      <w:r>
        <w:rPr>
          <w:rFonts w:eastAsia="Times New Roman"/>
          <w:szCs w:val="24"/>
        </w:rPr>
        <w:t>της,</w:t>
      </w:r>
      <w:r w:rsidRPr="00246BCC">
        <w:rPr>
          <w:rFonts w:eastAsia="Times New Roman"/>
          <w:szCs w:val="24"/>
        </w:rPr>
        <w:t xml:space="preserve"> είναι στη λογική </w:t>
      </w:r>
      <w:r>
        <w:rPr>
          <w:rFonts w:eastAsia="Times New Roman"/>
          <w:szCs w:val="24"/>
        </w:rPr>
        <w:t>της,</w:t>
      </w:r>
      <w:r w:rsidRPr="00246BCC">
        <w:rPr>
          <w:rFonts w:eastAsia="Times New Roman"/>
          <w:szCs w:val="24"/>
        </w:rPr>
        <w:t xml:space="preserve"> δίνει εξετάσεις στους δανειστές</w:t>
      </w:r>
      <w:r>
        <w:rPr>
          <w:rFonts w:eastAsia="Times New Roman"/>
          <w:szCs w:val="24"/>
        </w:rPr>
        <w:t>,</w:t>
      </w:r>
      <w:r w:rsidRPr="00246BCC">
        <w:rPr>
          <w:rFonts w:eastAsia="Times New Roman"/>
          <w:szCs w:val="24"/>
        </w:rPr>
        <w:t xml:space="preserve"> </w:t>
      </w:r>
      <w:r>
        <w:rPr>
          <w:rFonts w:eastAsia="Times New Roman"/>
          <w:szCs w:val="24"/>
        </w:rPr>
        <w:t>σ</w:t>
      </w:r>
      <w:r w:rsidRPr="00246BCC">
        <w:rPr>
          <w:rFonts w:eastAsia="Times New Roman"/>
          <w:szCs w:val="24"/>
        </w:rPr>
        <w:t>τις τράπεζες και προσδοκά να ανέβει στην εξουσία</w:t>
      </w:r>
      <w:r>
        <w:rPr>
          <w:rFonts w:eastAsia="Times New Roman"/>
          <w:szCs w:val="24"/>
        </w:rPr>
        <w:t>.</w:t>
      </w:r>
      <w:r w:rsidRPr="00246BCC">
        <w:rPr>
          <w:rFonts w:eastAsia="Times New Roman"/>
          <w:szCs w:val="24"/>
        </w:rPr>
        <w:t xml:space="preserve"> Εσείς να προβληματιστείτε για ποιο λόγο ψηφίζετ</w:t>
      </w:r>
      <w:r>
        <w:rPr>
          <w:rFonts w:eastAsia="Times New Roman"/>
          <w:szCs w:val="24"/>
        </w:rPr>
        <w:t>ε</w:t>
      </w:r>
      <w:r w:rsidRPr="00246BCC">
        <w:rPr>
          <w:rFonts w:eastAsia="Times New Roman"/>
          <w:szCs w:val="24"/>
        </w:rPr>
        <w:t xml:space="preserve"> αυτή</w:t>
      </w:r>
      <w:r>
        <w:rPr>
          <w:rFonts w:eastAsia="Times New Roman"/>
          <w:szCs w:val="24"/>
        </w:rPr>
        <w:t>ν</w:t>
      </w:r>
      <w:r w:rsidRPr="00246BCC">
        <w:rPr>
          <w:rFonts w:eastAsia="Times New Roman"/>
          <w:szCs w:val="24"/>
        </w:rPr>
        <w:t xml:space="preserve"> τη ρύθμιση</w:t>
      </w:r>
      <w:r>
        <w:rPr>
          <w:rFonts w:eastAsia="Times New Roman"/>
          <w:szCs w:val="24"/>
        </w:rPr>
        <w:t>.</w:t>
      </w:r>
    </w:p>
    <w:p w14:paraId="4EC191E6" w14:textId="77777777" w:rsidR="008E01FC" w:rsidRDefault="002168A0">
      <w:pPr>
        <w:spacing w:line="600" w:lineRule="auto"/>
        <w:ind w:firstLine="720"/>
        <w:jc w:val="both"/>
        <w:rPr>
          <w:rFonts w:eastAsia="Times New Roman"/>
          <w:szCs w:val="24"/>
        </w:rPr>
      </w:pPr>
      <w:r>
        <w:rPr>
          <w:rFonts w:eastAsia="Times New Roman"/>
          <w:szCs w:val="24"/>
        </w:rPr>
        <w:t>Έρχομαι</w:t>
      </w:r>
      <w:r w:rsidRPr="00246BCC">
        <w:rPr>
          <w:rFonts w:eastAsia="Times New Roman"/>
          <w:szCs w:val="24"/>
        </w:rPr>
        <w:t xml:space="preserve"> τώρα</w:t>
      </w:r>
      <w:r>
        <w:rPr>
          <w:rFonts w:eastAsia="Times New Roman"/>
          <w:szCs w:val="24"/>
        </w:rPr>
        <w:t>,</w:t>
      </w:r>
      <w:r w:rsidRPr="00246BCC">
        <w:rPr>
          <w:rFonts w:eastAsia="Times New Roman"/>
          <w:szCs w:val="24"/>
        </w:rPr>
        <w:t xml:space="preserve"> κυρίες και κύριοι</w:t>
      </w:r>
      <w:r>
        <w:rPr>
          <w:rFonts w:eastAsia="Times New Roman"/>
          <w:szCs w:val="24"/>
        </w:rPr>
        <w:t>,</w:t>
      </w:r>
      <w:r w:rsidRPr="00246BCC">
        <w:rPr>
          <w:rFonts w:eastAsia="Times New Roman"/>
          <w:szCs w:val="24"/>
        </w:rPr>
        <w:t xml:space="preserve"> στα ζητήματα των τροπολογ</w:t>
      </w:r>
      <w:r w:rsidRPr="00246BCC">
        <w:rPr>
          <w:rFonts w:eastAsia="Times New Roman"/>
          <w:szCs w:val="24"/>
        </w:rPr>
        <w:t>ιών που είναι πάρα πολύ σοβαρά</w:t>
      </w:r>
      <w:r>
        <w:rPr>
          <w:rFonts w:eastAsia="Times New Roman"/>
          <w:szCs w:val="24"/>
        </w:rPr>
        <w:t>.</w:t>
      </w:r>
      <w:r w:rsidRPr="00246BCC">
        <w:rPr>
          <w:rFonts w:eastAsia="Times New Roman"/>
          <w:szCs w:val="24"/>
        </w:rPr>
        <w:t xml:space="preserve"> </w:t>
      </w:r>
    </w:p>
    <w:p w14:paraId="4EC191E7" w14:textId="77777777" w:rsidR="008E01FC" w:rsidRDefault="002168A0">
      <w:pPr>
        <w:spacing w:line="600" w:lineRule="auto"/>
        <w:ind w:firstLine="720"/>
        <w:jc w:val="both"/>
        <w:rPr>
          <w:rFonts w:eastAsia="Times New Roman"/>
          <w:szCs w:val="24"/>
        </w:rPr>
      </w:pPr>
      <w:r w:rsidRPr="00246BCC">
        <w:rPr>
          <w:rFonts w:eastAsia="Times New Roman"/>
          <w:szCs w:val="24"/>
        </w:rPr>
        <w:t>Κύριε Υπουργέ των Οικονομικών</w:t>
      </w:r>
      <w:r>
        <w:rPr>
          <w:rFonts w:eastAsia="Times New Roman"/>
          <w:szCs w:val="24"/>
        </w:rPr>
        <w:t>,</w:t>
      </w:r>
      <w:r w:rsidRPr="00246BCC">
        <w:rPr>
          <w:rFonts w:eastAsia="Times New Roman"/>
          <w:szCs w:val="24"/>
        </w:rPr>
        <w:t xml:space="preserve"> </w:t>
      </w:r>
      <w:r>
        <w:rPr>
          <w:rFonts w:eastAsia="Times New Roman"/>
          <w:szCs w:val="24"/>
        </w:rPr>
        <w:t>μας φέρατε χθες στις 18.</w:t>
      </w:r>
      <w:r w:rsidRPr="00246BCC">
        <w:rPr>
          <w:rFonts w:eastAsia="Times New Roman"/>
          <w:szCs w:val="24"/>
        </w:rPr>
        <w:t>15</w:t>
      </w:r>
      <w:r>
        <w:rPr>
          <w:rFonts w:eastAsia="Times New Roman"/>
          <w:szCs w:val="24"/>
        </w:rPr>
        <w:t>΄</w:t>
      </w:r>
      <w:r w:rsidRPr="00246BCC">
        <w:rPr>
          <w:rFonts w:eastAsia="Times New Roman"/>
          <w:szCs w:val="24"/>
        </w:rPr>
        <w:t xml:space="preserve"> μία ρύθμιση που συμψηφίζει τα πιστωτικά υπόλοιπα των τραπεζών από τις υποχρεώσεις του </w:t>
      </w:r>
      <w:r>
        <w:rPr>
          <w:rFonts w:eastAsia="Times New Roman"/>
          <w:szCs w:val="24"/>
        </w:rPr>
        <w:t>ν.223/’</w:t>
      </w:r>
      <w:r w:rsidRPr="00246BCC">
        <w:rPr>
          <w:rFonts w:eastAsia="Times New Roman"/>
          <w:szCs w:val="24"/>
        </w:rPr>
        <w:t>94</w:t>
      </w:r>
      <w:r>
        <w:rPr>
          <w:rFonts w:eastAsia="Times New Roman"/>
          <w:szCs w:val="24"/>
        </w:rPr>
        <w:t>. Ε</w:t>
      </w:r>
      <w:r w:rsidRPr="00246BCC">
        <w:rPr>
          <w:rFonts w:eastAsia="Times New Roman"/>
          <w:szCs w:val="24"/>
        </w:rPr>
        <w:t xml:space="preserve">ίναι ο </w:t>
      </w:r>
      <w:proofErr w:type="spellStart"/>
      <w:r w:rsidRPr="00246BCC">
        <w:rPr>
          <w:rFonts w:eastAsia="Times New Roman"/>
          <w:szCs w:val="24"/>
        </w:rPr>
        <w:t>παρακρατούμενος</w:t>
      </w:r>
      <w:proofErr w:type="spellEnd"/>
      <w:r w:rsidRPr="00246BCC">
        <w:rPr>
          <w:rFonts w:eastAsia="Times New Roman"/>
          <w:szCs w:val="24"/>
        </w:rPr>
        <w:t xml:space="preserve"> φόρος των τόκων</w:t>
      </w:r>
      <w:r>
        <w:rPr>
          <w:rFonts w:eastAsia="Times New Roman"/>
          <w:szCs w:val="24"/>
        </w:rPr>
        <w:t>,</w:t>
      </w:r>
      <w:r w:rsidRPr="00246BCC">
        <w:rPr>
          <w:rFonts w:eastAsia="Times New Roman"/>
          <w:szCs w:val="24"/>
        </w:rPr>
        <w:t xml:space="preserve"> δηλαδή το</w:t>
      </w:r>
      <w:r>
        <w:rPr>
          <w:rFonts w:eastAsia="Times New Roman"/>
          <w:szCs w:val="24"/>
        </w:rPr>
        <w:t>ν παρακρατεί η</w:t>
      </w:r>
      <w:r w:rsidRPr="00246BCC">
        <w:rPr>
          <w:rFonts w:eastAsia="Times New Roman"/>
          <w:szCs w:val="24"/>
        </w:rPr>
        <w:t xml:space="preserve"> τράπεζα και τον αποδίδει</w:t>
      </w:r>
      <w:r>
        <w:rPr>
          <w:rFonts w:eastAsia="Times New Roman"/>
          <w:szCs w:val="24"/>
        </w:rPr>
        <w:t>.</w:t>
      </w:r>
      <w:r w:rsidRPr="00246BCC">
        <w:rPr>
          <w:rFonts w:eastAsia="Times New Roman"/>
          <w:szCs w:val="24"/>
        </w:rPr>
        <w:t xml:space="preserve"> </w:t>
      </w:r>
    </w:p>
    <w:p w14:paraId="4EC191E8" w14:textId="77777777" w:rsidR="008E01FC" w:rsidRDefault="002168A0">
      <w:pPr>
        <w:spacing w:line="600" w:lineRule="auto"/>
        <w:ind w:firstLine="720"/>
        <w:jc w:val="both"/>
        <w:rPr>
          <w:rFonts w:eastAsia="Times New Roman"/>
          <w:szCs w:val="24"/>
        </w:rPr>
      </w:pPr>
      <w:r w:rsidRPr="00246BCC">
        <w:rPr>
          <w:rFonts w:eastAsia="Times New Roman"/>
          <w:szCs w:val="24"/>
        </w:rPr>
        <w:lastRenderedPageBreak/>
        <w:t>Ρωτήσαμε την κ</w:t>
      </w:r>
      <w:r>
        <w:rPr>
          <w:rFonts w:eastAsia="Times New Roman"/>
          <w:szCs w:val="24"/>
        </w:rPr>
        <w:t>.</w:t>
      </w:r>
      <w:r w:rsidRPr="00246BCC">
        <w:rPr>
          <w:rFonts w:eastAsia="Times New Roman"/>
          <w:szCs w:val="24"/>
        </w:rPr>
        <w:t xml:space="preserve"> </w:t>
      </w:r>
      <w:proofErr w:type="spellStart"/>
      <w:r>
        <w:rPr>
          <w:rFonts w:eastAsia="Times New Roman"/>
          <w:szCs w:val="24"/>
        </w:rPr>
        <w:t>Παπανάτσιου</w:t>
      </w:r>
      <w:proofErr w:type="spellEnd"/>
      <w:r w:rsidRPr="00246BCC">
        <w:rPr>
          <w:rFonts w:eastAsia="Times New Roman"/>
          <w:szCs w:val="24"/>
        </w:rPr>
        <w:t xml:space="preserve"> να μας πει πως δημιουργείται πιστωτικό υπόλοιπο σε ένα</w:t>
      </w:r>
      <w:r>
        <w:rPr>
          <w:rFonts w:eastAsia="Times New Roman"/>
          <w:szCs w:val="24"/>
        </w:rPr>
        <w:t>ν</w:t>
      </w:r>
      <w:r w:rsidRPr="00246BCC">
        <w:rPr>
          <w:rFonts w:eastAsia="Times New Roman"/>
          <w:szCs w:val="24"/>
        </w:rPr>
        <w:t xml:space="preserve"> </w:t>
      </w:r>
      <w:proofErr w:type="spellStart"/>
      <w:r w:rsidRPr="00246BCC">
        <w:rPr>
          <w:rFonts w:eastAsia="Times New Roman"/>
          <w:szCs w:val="24"/>
        </w:rPr>
        <w:t>παρακρατούμενο</w:t>
      </w:r>
      <w:proofErr w:type="spellEnd"/>
      <w:r w:rsidRPr="00246BCC">
        <w:rPr>
          <w:rFonts w:eastAsia="Times New Roman"/>
          <w:szCs w:val="24"/>
        </w:rPr>
        <w:t xml:space="preserve"> φόρο</w:t>
      </w:r>
      <w:r>
        <w:rPr>
          <w:rFonts w:eastAsia="Times New Roman"/>
          <w:szCs w:val="24"/>
        </w:rPr>
        <w:t>.</w:t>
      </w:r>
      <w:r w:rsidRPr="00246BCC">
        <w:rPr>
          <w:rFonts w:eastAsia="Times New Roman"/>
          <w:szCs w:val="24"/>
        </w:rPr>
        <w:t xml:space="preserve"> Δεν μας είπε</w:t>
      </w:r>
      <w:r>
        <w:rPr>
          <w:rFonts w:eastAsia="Times New Roman"/>
          <w:szCs w:val="24"/>
        </w:rPr>
        <w:t>,</w:t>
      </w:r>
      <w:r w:rsidRPr="00246BCC">
        <w:rPr>
          <w:rFonts w:eastAsia="Times New Roman"/>
          <w:szCs w:val="24"/>
        </w:rPr>
        <w:t xml:space="preserve"> επικαλέστηκε μία απόφαση του Συμβουλίου Επικρατείας</w:t>
      </w:r>
      <w:r>
        <w:rPr>
          <w:rFonts w:eastAsia="Times New Roman"/>
          <w:szCs w:val="24"/>
        </w:rPr>
        <w:t>.</w:t>
      </w:r>
      <w:r w:rsidRPr="00246BCC">
        <w:rPr>
          <w:rFonts w:eastAsia="Times New Roman"/>
          <w:szCs w:val="24"/>
        </w:rPr>
        <w:t xml:space="preserve"> Την καλέσα</w:t>
      </w:r>
      <w:r>
        <w:rPr>
          <w:rFonts w:eastAsia="Times New Roman"/>
          <w:szCs w:val="24"/>
        </w:rPr>
        <w:t>μ</w:t>
      </w:r>
      <w:r w:rsidRPr="00246BCC">
        <w:rPr>
          <w:rFonts w:eastAsia="Times New Roman"/>
          <w:szCs w:val="24"/>
        </w:rPr>
        <w:t>ε να τη φέρει στην Ολομέλεια να την κρίνουμε</w:t>
      </w:r>
      <w:r>
        <w:rPr>
          <w:rFonts w:eastAsia="Times New Roman"/>
          <w:szCs w:val="24"/>
        </w:rPr>
        <w:t>,</w:t>
      </w:r>
      <w:r>
        <w:rPr>
          <w:rFonts w:eastAsia="Times New Roman"/>
          <w:szCs w:val="24"/>
        </w:rPr>
        <w:t xml:space="preserve"> δ</w:t>
      </w:r>
      <w:r w:rsidRPr="00246BCC">
        <w:rPr>
          <w:rFonts w:eastAsia="Times New Roman"/>
          <w:szCs w:val="24"/>
        </w:rPr>
        <w:t xml:space="preserve">ιότι </w:t>
      </w:r>
      <w:r>
        <w:rPr>
          <w:rFonts w:eastAsia="Times New Roman"/>
          <w:szCs w:val="24"/>
        </w:rPr>
        <w:t xml:space="preserve">αλλιώτικα τα πρωτοσέλιδα </w:t>
      </w:r>
      <w:r w:rsidRPr="00246BCC">
        <w:rPr>
          <w:rFonts w:eastAsia="Times New Roman"/>
          <w:szCs w:val="24"/>
        </w:rPr>
        <w:t>που λένε ότι χαρίζε</w:t>
      </w:r>
      <w:r>
        <w:rPr>
          <w:rFonts w:eastAsia="Times New Roman"/>
          <w:szCs w:val="24"/>
        </w:rPr>
        <w:t xml:space="preserve">τε 300.000.000 </w:t>
      </w:r>
      <w:r w:rsidRPr="00246BCC">
        <w:rPr>
          <w:rFonts w:eastAsia="Times New Roman"/>
          <w:szCs w:val="24"/>
        </w:rPr>
        <w:t xml:space="preserve">στις τράπεζες δεν μπορείτε να τα </w:t>
      </w:r>
      <w:r>
        <w:rPr>
          <w:rFonts w:eastAsia="Times New Roman"/>
          <w:szCs w:val="24"/>
        </w:rPr>
        <w:t>αντικρούσετε.</w:t>
      </w:r>
      <w:r w:rsidRPr="00246BCC">
        <w:rPr>
          <w:rFonts w:eastAsia="Times New Roman"/>
          <w:szCs w:val="24"/>
        </w:rPr>
        <w:t xml:space="preserve"> </w:t>
      </w:r>
      <w:r>
        <w:rPr>
          <w:rFonts w:eastAsia="Times New Roman"/>
          <w:szCs w:val="24"/>
        </w:rPr>
        <w:t>Περιμένουμε, λ</w:t>
      </w:r>
      <w:r w:rsidRPr="00246BCC">
        <w:rPr>
          <w:rFonts w:eastAsia="Times New Roman"/>
          <w:szCs w:val="24"/>
        </w:rPr>
        <w:t>οιπόν</w:t>
      </w:r>
      <w:r>
        <w:rPr>
          <w:rFonts w:eastAsia="Times New Roman"/>
          <w:szCs w:val="24"/>
        </w:rPr>
        <w:t>.</w:t>
      </w:r>
    </w:p>
    <w:p w14:paraId="4EC191E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EC191EA" w14:textId="77777777" w:rsidR="008E01FC" w:rsidRDefault="002168A0">
      <w:pPr>
        <w:spacing w:line="600" w:lineRule="auto"/>
        <w:ind w:firstLine="720"/>
        <w:jc w:val="both"/>
        <w:rPr>
          <w:rFonts w:eastAsia="Times New Roman"/>
          <w:szCs w:val="24"/>
        </w:rPr>
      </w:pPr>
      <w:r>
        <w:rPr>
          <w:rFonts w:eastAsia="Times New Roman" w:cs="Times New Roman"/>
          <w:szCs w:val="24"/>
        </w:rPr>
        <w:t>Θα ήθελα μισό λεπτό ακόμα, κύριε Πρόεδ</w:t>
      </w:r>
      <w:r>
        <w:rPr>
          <w:rFonts w:eastAsia="Times New Roman" w:cs="Times New Roman"/>
          <w:szCs w:val="24"/>
        </w:rPr>
        <w:t xml:space="preserve">ρε. </w:t>
      </w:r>
    </w:p>
    <w:p w14:paraId="4EC191EB" w14:textId="77777777" w:rsidR="008E01FC" w:rsidRDefault="002168A0">
      <w:pPr>
        <w:spacing w:line="600" w:lineRule="auto"/>
        <w:ind w:firstLine="720"/>
        <w:jc w:val="both"/>
        <w:rPr>
          <w:rFonts w:eastAsia="Times New Roman"/>
          <w:szCs w:val="24"/>
        </w:rPr>
      </w:pPr>
      <w:r w:rsidRPr="00246BCC">
        <w:rPr>
          <w:rFonts w:eastAsia="Times New Roman"/>
          <w:szCs w:val="24"/>
        </w:rPr>
        <w:t>Δεύτερη τροπολογία</w:t>
      </w:r>
      <w:r>
        <w:rPr>
          <w:rFonts w:eastAsia="Times New Roman"/>
          <w:szCs w:val="24"/>
        </w:rPr>
        <w:t>,</w:t>
      </w:r>
      <w:r w:rsidRPr="00246BCC">
        <w:rPr>
          <w:rFonts w:eastAsia="Times New Roman"/>
          <w:szCs w:val="24"/>
        </w:rPr>
        <w:t xml:space="preserve"> </w:t>
      </w:r>
      <w:r>
        <w:rPr>
          <w:rFonts w:eastAsia="Times New Roman"/>
          <w:szCs w:val="24"/>
        </w:rPr>
        <w:t>κ</w:t>
      </w:r>
      <w:r w:rsidRPr="00246BCC">
        <w:rPr>
          <w:rFonts w:eastAsia="Times New Roman"/>
          <w:szCs w:val="24"/>
        </w:rPr>
        <w:t>ύριε Υπουργέ</w:t>
      </w:r>
      <w:r>
        <w:rPr>
          <w:rFonts w:eastAsia="Times New Roman"/>
          <w:szCs w:val="24"/>
        </w:rPr>
        <w:t>. Με δική σας απόφαση στις</w:t>
      </w:r>
      <w:r w:rsidRPr="00246BCC">
        <w:rPr>
          <w:rFonts w:eastAsia="Times New Roman"/>
          <w:szCs w:val="24"/>
        </w:rPr>
        <w:t xml:space="preserve"> 19</w:t>
      </w:r>
      <w:r>
        <w:rPr>
          <w:rFonts w:eastAsia="Times New Roman"/>
          <w:szCs w:val="24"/>
        </w:rPr>
        <w:t>-</w:t>
      </w:r>
      <w:r>
        <w:rPr>
          <w:rFonts w:eastAsia="Times New Roman"/>
          <w:szCs w:val="24"/>
        </w:rPr>
        <w:t>6</w:t>
      </w:r>
      <w:r>
        <w:rPr>
          <w:rFonts w:eastAsia="Times New Roman"/>
          <w:szCs w:val="24"/>
        </w:rPr>
        <w:t>-</w:t>
      </w:r>
      <w:r>
        <w:rPr>
          <w:rFonts w:eastAsia="Times New Roman"/>
          <w:szCs w:val="24"/>
        </w:rPr>
        <w:t>2018</w:t>
      </w:r>
      <w:r w:rsidRPr="00246BCC">
        <w:rPr>
          <w:rFonts w:eastAsia="Times New Roman"/>
          <w:szCs w:val="24"/>
        </w:rPr>
        <w:t xml:space="preserve"> </w:t>
      </w:r>
      <w:r>
        <w:rPr>
          <w:rFonts w:eastAsia="Times New Roman"/>
          <w:szCs w:val="24"/>
        </w:rPr>
        <w:t xml:space="preserve">μεταφέρατε </w:t>
      </w:r>
      <w:r>
        <w:rPr>
          <w:rFonts w:eastAsia="Times New Roman"/>
          <w:szCs w:val="24"/>
        </w:rPr>
        <w:t xml:space="preserve">δέκα χιλιάδες </w:t>
      </w:r>
      <w:proofErr w:type="spellStart"/>
      <w:r>
        <w:rPr>
          <w:rFonts w:eastAsia="Times New Roman"/>
          <w:szCs w:val="24"/>
        </w:rPr>
        <w:t>εκατόν</w:t>
      </w:r>
      <w:proofErr w:type="spellEnd"/>
      <w:r>
        <w:rPr>
          <w:rFonts w:eastAsia="Times New Roman"/>
          <w:szCs w:val="24"/>
        </w:rPr>
        <w:t xml:space="preserve"> δεκαεννέα </w:t>
      </w:r>
      <w:r w:rsidRPr="00246BCC">
        <w:rPr>
          <w:rFonts w:eastAsia="Times New Roman"/>
          <w:szCs w:val="24"/>
        </w:rPr>
        <w:t xml:space="preserve">ακίνητα του ελληνικού </w:t>
      </w:r>
      <w:r>
        <w:rPr>
          <w:rFonts w:eastAsia="Times New Roman"/>
          <w:szCs w:val="24"/>
        </w:rPr>
        <w:t>δ</w:t>
      </w:r>
      <w:r w:rsidRPr="00246BCC">
        <w:rPr>
          <w:rFonts w:eastAsia="Times New Roman"/>
          <w:szCs w:val="24"/>
        </w:rPr>
        <w:t xml:space="preserve">ημοσίου στην </w:t>
      </w:r>
      <w:r>
        <w:rPr>
          <w:rFonts w:eastAsia="Times New Roman"/>
          <w:szCs w:val="24"/>
        </w:rPr>
        <w:t>ΕΤΑΔ.</w:t>
      </w:r>
      <w:r w:rsidRPr="00246BCC">
        <w:rPr>
          <w:rFonts w:eastAsia="Times New Roman"/>
          <w:szCs w:val="24"/>
        </w:rPr>
        <w:t xml:space="preserve"> Σας καλούμε από τότε με ερωτήσεις μας </w:t>
      </w:r>
      <w:r>
        <w:rPr>
          <w:rFonts w:eastAsia="Times New Roman"/>
          <w:szCs w:val="24"/>
        </w:rPr>
        <w:t xml:space="preserve">να μας πείτε </w:t>
      </w:r>
      <w:r w:rsidRPr="00246BCC">
        <w:rPr>
          <w:rFonts w:eastAsia="Times New Roman"/>
          <w:szCs w:val="24"/>
        </w:rPr>
        <w:t>ποι</w:t>
      </w:r>
      <w:r>
        <w:rPr>
          <w:rFonts w:eastAsia="Times New Roman"/>
          <w:szCs w:val="24"/>
        </w:rPr>
        <w:t>α</w:t>
      </w:r>
      <w:r w:rsidRPr="00246BCC">
        <w:rPr>
          <w:rFonts w:eastAsia="Times New Roman"/>
          <w:szCs w:val="24"/>
        </w:rPr>
        <w:t xml:space="preserve"> είναι </w:t>
      </w:r>
      <w:r>
        <w:rPr>
          <w:rFonts w:eastAsia="Times New Roman"/>
          <w:szCs w:val="24"/>
        </w:rPr>
        <w:t>τα</w:t>
      </w:r>
      <w:r>
        <w:rPr>
          <w:rFonts w:eastAsia="Times New Roman"/>
          <w:szCs w:val="24"/>
        </w:rPr>
        <w:t xml:space="preserve"> δέκα χιλιάδες </w:t>
      </w:r>
      <w:proofErr w:type="spellStart"/>
      <w:r>
        <w:rPr>
          <w:rFonts w:eastAsia="Times New Roman"/>
          <w:szCs w:val="24"/>
        </w:rPr>
        <w:t>εκατόν</w:t>
      </w:r>
      <w:proofErr w:type="spellEnd"/>
      <w:r>
        <w:rPr>
          <w:rFonts w:eastAsia="Times New Roman"/>
          <w:szCs w:val="24"/>
        </w:rPr>
        <w:t xml:space="preserve"> δεκαεννέα</w:t>
      </w:r>
      <w:r w:rsidRPr="00246BCC">
        <w:rPr>
          <w:rFonts w:eastAsia="Times New Roman"/>
          <w:szCs w:val="24"/>
        </w:rPr>
        <w:t xml:space="preserve"> α</w:t>
      </w:r>
      <w:r w:rsidRPr="00246BCC">
        <w:rPr>
          <w:rFonts w:eastAsia="Times New Roman"/>
          <w:szCs w:val="24"/>
        </w:rPr>
        <w:t>κίνητα</w:t>
      </w:r>
      <w:r>
        <w:rPr>
          <w:rFonts w:eastAsia="Times New Roman"/>
          <w:szCs w:val="24"/>
        </w:rPr>
        <w:t>, δ</w:t>
      </w:r>
      <w:r w:rsidRPr="00246BCC">
        <w:rPr>
          <w:rFonts w:eastAsia="Times New Roman"/>
          <w:szCs w:val="24"/>
        </w:rPr>
        <w:t xml:space="preserve">ιότι στο ΦΕΚ δημοσιεύσατε μόνο </w:t>
      </w:r>
      <w:r>
        <w:rPr>
          <w:rFonts w:eastAsia="Times New Roman"/>
          <w:szCs w:val="24"/>
        </w:rPr>
        <w:t xml:space="preserve">τους ΚΑΕΚ, </w:t>
      </w:r>
      <w:r w:rsidRPr="00246BCC">
        <w:rPr>
          <w:rFonts w:eastAsia="Times New Roman"/>
          <w:szCs w:val="24"/>
        </w:rPr>
        <w:t>τους κωδικούς δηλαδή αριθμούς</w:t>
      </w:r>
      <w:r>
        <w:rPr>
          <w:rFonts w:eastAsia="Times New Roman"/>
          <w:szCs w:val="24"/>
        </w:rPr>
        <w:t>,</w:t>
      </w:r>
      <w:r w:rsidRPr="00246BCC">
        <w:rPr>
          <w:rFonts w:eastAsia="Times New Roman"/>
          <w:szCs w:val="24"/>
        </w:rPr>
        <w:t xml:space="preserve"> και ξεσηκώ</w:t>
      </w:r>
      <w:r w:rsidRPr="00246BCC">
        <w:rPr>
          <w:rFonts w:eastAsia="Times New Roman"/>
          <w:szCs w:val="24"/>
        </w:rPr>
        <w:lastRenderedPageBreak/>
        <w:t>θηκε όλη η Ελλάδα όταν διέρρευσε ότι εκεί είναι ο Λευκός Πύργος</w:t>
      </w:r>
      <w:r>
        <w:rPr>
          <w:rFonts w:eastAsia="Times New Roman"/>
          <w:szCs w:val="24"/>
        </w:rPr>
        <w:t>,</w:t>
      </w:r>
      <w:r w:rsidRPr="00246BCC">
        <w:rPr>
          <w:rFonts w:eastAsia="Times New Roman"/>
          <w:szCs w:val="24"/>
        </w:rPr>
        <w:t xml:space="preserve"> είναι το μουσείο στα Χανιά</w:t>
      </w:r>
      <w:r>
        <w:rPr>
          <w:rFonts w:eastAsia="Times New Roman"/>
          <w:szCs w:val="24"/>
        </w:rPr>
        <w:t>,</w:t>
      </w:r>
      <w:r w:rsidRPr="00246BCC">
        <w:rPr>
          <w:rFonts w:eastAsia="Times New Roman"/>
          <w:szCs w:val="24"/>
        </w:rPr>
        <w:t xml:space="preserve"> είναι τα τείχη στο Ηράκλειο και πήρατε πίσω</w:t>
      </w:r>
      <w:r>
        <w:rPr>
          <w:rFonts w:eastAsia="Times New Roman"/>
          <w:szCs w:val="24"/>
        </w:rPr>
        <w:t xml:space="preserve"> δύο χιλιάδες εξακόσια</w:t>
      </w:r>
      <w:r w:rsidRPr="00246BCC">
        <w:rPr>
          <w:rFonts w:eastAsia="Times New Roman"/>
          <w:szCs w:val="24"/>
        </w:rPr>
        <w:t xml:space="preserve"> </w:t>
      </w:r>
      <w:r w:rsidRPr="00246BCC">
        <w:rPr>
          <w:rFonts w:eastAsia="Times New Roman"/>
          <w:szCs w:val="24"/>
        </w:rPr>
        <w:t>ακίνητα</w:t>
      </w:r>
      <w:r>
        <w:rPr>
          <w:rFonts w:eastAsia="Times New Roman"/>
          <w:szCs w:val="24"/>
        </w:rPr>
        <w:t>.</w:t>
      </w:r>
      <w:r w:rsidRPr="00246BCC">
        <w:rPr>
          <w:rFonts w:eastAsia="Times New Roman"/>
          <w:szCs w:val="24"/>
        </w:rPr>
        <w:t xml:space="preserve"> </w:t>
      </w:r>
    </w:p>
    <w:p w14:paraId="4EC191EC" w14:textId="77777777" w:rsidR="008E01FC" w:rsidRDefault="002168A0">
      <w:pPr>
        <w:spacing w:line="600" w:lineRule="auto"/>
        <w:ind w:firstLine="720"/>
        <w:jc w:val="both"/>
        <w:rPr>
          <w:rFonts w:eastAsia="Times New Roman"/>
          <w:szCs w:val="24"/>
        </w:rPr>
      </w:pPr>
      <w:r w:rsidRPr="00246BCC">
        <w:rPr>
          <w:rFonts w:eastAsia="Times New Roman"/>
          <w:szCs w:val="24"/>
        </w:rPr>
        <w:t>Το κατάλαβε η κ</w:t>
      </w:r>
      <w:r>
        <w:rPr>
          <w:rFonts w:eastAsia="Times New Roman"/>
          <w:szCs w:val="24"/>
        </w:rPr>
        <w:t>.</w:t>
      </w:r>
      <w:r w:rsidRPr="00246BCC">
        <w:rPr>
          <w:rFonts w:eastAsia="Times New Roman"/>
          <w:szCs w:val="24"/>
        </w:rPr>
        <w:t xml:space="preserve"> Ζορμπά πολύ καθυστερημένα</w:t>
      </w:r>
      <w:r>
        <w:rPr>
          <w:rFonts w:eastAsia="Times New Roman"/>
          <w:szCs w:val="24"/>
        </w:rPr>
        <w:t>,</w:t>
      </w:r>
      <w:r w:rsidRPr="00246BCC">
        <w:rPr>
          <w:rFonts w:eastAsia="Times New Roman"/>
          <w:szCs w:val="24"/>
        </w:rPr>
        <w:t xml:space="preserve"> γιατί δεν είχε καταλάβει</w:t>
      </w:r>
      <w:r>
        <w:rPr>
          <w:rFonts w:eastAsia="Times New Roman"/>
          <w:szCs w:val="24"/>
        </w:rPr>
        <w:t xml:space="preserve"> σε τι</w:t>
      </w:r>
      <w:r w:rsidRPr="00246BCC">
        <w:rPr>
          <w:rFonts w:eastAsia="Times New Roman"/>
          <w:szCs w:val="24"/>
        </w:rPr>
        <w:t xml:space="preserve"> Κυβέρνηση </w:t>
      </w:r>
      <w:r>
        <w:rPr>
          <w:rFonts w:eastAsia="Times New Roman"/>
          <w:szCs w:val="24"/>
        </w:rPr>
        <w:t>μ</w:t>
      </w:r>
      <w:r w:rsidRPr="00246BCC">
        <w:rPr>
          <w:rFonts w:eastAsia="Times New Roman"/>
          <w:szCs w:val="24"/>
        </w:rPr>
        <w:t>πήκε</w:t>
      </w:r>
      <w:r>
        <w:rPr>
          <w:rFonts w:eastAsia="Times New Roman"/>
          <w:szCs w:val="24"/>
        </w:rPr>
        <w:t>,</w:t>
      </w:r>
      <w:r>
        <w:rPr>
          <w:rFonts w:eastAsia="Times New Roman"/>
          <w:szCs w:val="24"/>
        </w:rPr>
        <w:t xml:space="preserve"> κ</w:t>
      </w:r>
      <w:r w:rsidRPr="00246BCC">
        <w:rPr>
          <w:rFonts w:eastAsia="Times New Roman"/>
          <w:szCs w:val="24"/>
        </w:rPr>
        <w:t>αι έχουν παραμείνει τα υπόλοιπα</w:t>
      </w:r>
      <w:r>
        <w:rPr>
          <w:rFonts w:eastAsia="Times New Roman"/>
          <w:szCs w:val="24"/>
        </w:rPr>
        <w:t>.</w:t>
      </w:r>
      <w:r w:rsidRPr="00246BCC">
        <w:rPr>
          <w:rFonts w:eastAsia="Times New Roman"/>
          <w:szCs w:val="24"/>
        </w:rPr>
        <w:t xml:space="preserve"> Και μας </w:t>
      </w:r>
      <w:r>
        <w:rPr>
          <w:rFonts w:eastAsia="Times New Roman"/>
          <w:szCs w:val="24"/>
        </w:rPr>
        <w:t>φ</w:t>
      </w:r>
      <w:r w:rsidRPr="00246BCC">
        <w:rPr>
          <w:rFonts w:eastAsia="Times New Roman"/>
          <w:szCs w:val="24"/>
        </w:rPr>
        <w:t xml:space="preserve">έρνετε </w:t>
      </w:r>
      <w:r>
        <w:rPr>
          <w:rFonts w:eastAsia="Times New Roman"/>
          <w:szCs w:val="24"/>
        </w:rPr>
        <w:t xml:space="preserve">εδώ </w:t>
      </w:r>
      <w:r w:rsidRPr="00246BCC">
        <w:rPr>
          <w:rFonts w:eastAsia="Times New Roman"/>
          <w:szCs w:val="24"/>
        </w:rPr>
        <w:t>μία τροπολογία για να μπορέσετε να τα πουλήσετε</w:t>
      </w:r>
      <w:r>
        <w:rPr>
          <w:rFonts w:eastAsia="Times New Roman"/>
          <w:szCs w:val="24"/>
        </w:rPr>
        <w:t>,</w:t>
      </w:r>
      <w:r w:rsidRPr="00246BCC">
        <w:rPr>
          <w:rFonts w:eastAsia="Times New Roman"/>
          <w:szCs w:val="24"/>
        </w:rPr>
        <w:t xml:space="preserve"> ανεξάρτητα αν έχουν προβλήματα αρτιότητας</w:t>
      </w:r>
      <w:r>
        <w:rPr>
          <w:rFonts w:eastAsia="Times New Roman"/>
          <w:szCs w:val="24"/>
        </w:rPr>
        <w:t>, α</w:t>
      </w:r>
      <w:r w:rsidRPr="00246BCC">
        <w:rPr>
          <w:rFonts w:eastAsia="Times New Roman"/>
          <w:szCs w:val="24"/>
        </w:rPr>
        <w:t>ν έχουν</w:t>
      </w:r>
      <w:r w:rsidRPr="00246BCC">
        <w:rPr>
          <w:rFonts w:eastAsia="Times New Roman"/>
          <w:szCs w:val="24"/>
        </w:rPr>
        <w:t xml:space="preserve"> συνιδιοκτησί</w:t>
      </w:r>
      <w:r>
        <w:rPr>
          <w:rFonts w:eastAsia="Times New Roman"/>
          <w:szCs w:val="24"/>
        </w:rPr>
        <w:t>ε</w:t>
      </w:r>
      <w:r w:rsidRPr="00246BCC">
        <w:rPr>
          <w:rFonts w:eastAsia="Times New Roman"/>
          <w:szCs w:val="24"/>
        </w:rPr>
        <w:t>ς</w:t>
      </w:r>
      <w:r>
        <w:rPr>
          <w:rFonts w:eastAsia="Times New Roman"/>
          <w:szCs w:val="24"/>
        </w:rPr>
        <w:t xml:space="preserve">. </w:t>
      </w:r>
    </w:p>
    <w:p w14:paraId="4EC191ED" w14:textId="77777777" w:rsidR="008E01FC" w:rsidRDefault="002168A0">
      <w:pPr>
        <w:spacing w:line="600" w:lineRule="auto"/>
        <w:ind w:firstLine="720"/>
        <w:jc w:val="both"/>
        <w:rPr>
          <w:rFonts w:eastAsia="Times New Roman"/>
          <w:szCs w:val="24"/>
        </w:rPr>
      </w:pPr>
      <w:r>
        <w:rPr>
          <w:rFonts w:eastAsia="Times New Roman"/>
          <w:szCs w:val="24"/>
        </w:rPr>
        <w:t>Αυτό πρόκειται περί θράσους</w:t>
      </w:r>
      <w:r w:rsidRPr="00246BCC">
        <w:rPr>
          <w:rFonts w:eastAsia="Times New Roman"/>
          <w:szCs w:val="24"/>
        </w:rPr>
        <w:t xml:space="preserve"> προφανώς</w:t>
      </w:r>
      <w:r>
        <w:rPr>
          <w:rFonts w:eastAsia="Times New Roman"/>
          <w:szCs w:val="24"/>
        </w:rPr>
        <w:t>, αλλά</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μια και ήταν ο Π</w:t>
      </w:r>
      <w:r w:rsidRPr="00246BCC">
        <w:rPr>
          <w:rFonts w:eastAsia="Times New Roman"/>
          <w:szCs w:val="24"/>
        </w:rPr>
        <w:t xml:space="preserve">ρόεδρος της Βουλής </w:t>
      </w:r>
      <w:r>
        <w:rPr>
          <w:rFonts w:eastAsia="Times New Roman"/>
          <w:szCs w:val="24"/>
        </w:rPr>
        <w:t>ε</w:t>
      </w:r>
      <w:r w:rsidRPr="00246BCC">
        <w:rPr>
          <w:rFonts w:eastAsia="Times New Roman"/>
          <w:szCs w:val="24"/>
        </w:rPr>
        <w:t>δώ</w:t>
      </w:r>
      <w:r>
        <w:rPr>
          <w:rFonts w:eastAsia="Times New Roman"/>
          <w:szCs w:val="24"/>
        </w:rPr>
        <w:t>,</w:t>
      </w:r>
      <w:r w:rsidRPr="00246BCC">
        <w:rPr>
          <w:rFonts w:eastAsia="Times New Roman"/>
          <w:szCs w:val="24"/>
        </w:rPr>
        <w:t xml:space="preserve"> επιτέλους πο</w:t>
      </w:r>
      <w:r>
        <w:rPr>
          <w:rFonts w:eastAsia="Times New Roman"/>
          <w:szCs w:val="24"/>
        </w:rPr>
        <w:t>ύ</w:t>
      </w:r>
      <w:r w:rsidRPr="00246BCC">
        <w:rPr>
          <w:rFonts w:eastAsia="Times New Roman"/>
          <w:szCs w:val="24"/>
        </w:rPr>
        <w:t xml:space="preserve"> πρέπει να πάμε για να μάθουμε ποι</w:t>
      </w:r>
      <w:r>
        <w:rPr>
          <w:rFonts w:eastAsia="Times New Roman"/>
          <w:szCs w:val="24"/>
        </w:rPr>
        <w:t>α</w:t>
      </w:r>
      <w:r w:rsidRPr="00246BCC">
        <w:rPr>
          <w:rFonts w:eastAsia="Times New Roman"/>
          <w:szCs w:val="24"/>
        </w:rPr>
        <w:t xml:space="preserve"> ήταν </w:t>
      </w:r>
      <w:r>
        <w:rPr>
          <w:rFonts w:eastAsia="Times New Roman"/>
          <w:szCs w:val="24"/>
        </w:rPr>
        <w:t xml:space="preserve">τα δέκα χιλιάδες </w:t>
      </w:r>
      <w:proofErr w:type="spellStart"/>
      <w:r>
        <w:rPr>
          <w:rFonts w:eastAsia="Times New Roman"/>
          <w:szCs w:val="24"/>
        </w:rPr>
        <w:t>εκατόν</w:t>
      </w:r>
      <w:proofErr w:type="spellEnd"/>
      <w:r>
        <w:rPr>
          <w:rFonts w:eastAsia="Times New Roman"/>
          <w:szCs w:val="24"/>
        </w:rPr>
        <w:t xml:space="preserve"> δεκαεννέα</w:t>
      </w:r>
      <w:r w:rsidRPr="00246BCC">
        <w:rPr>
          <w:rFonts w:eastAsia="Times New Roman"/>
          <w:szCs w:val="24"/>
        </w:rPr>
        <w:t xml:space="preserve"> ακίνητα</w:t>
      </w:r>
      <w:r>
        <w:rPr>
          <w:rFonts w:eastAsia="Times New Roman"/>
          <w:szCs w:val="24"/>
        </w:rPr>
        <w:t>;</w:t>
      </w:r>
      <w:r w:rsidRPr="00246BCC">
        <w:rPr>
          <w:rFonts w:eastAsia="Times New Roman"/>
          <w:szCs w:val="24"/>
        </w:rPr>
        <w:t xml:space="preserve"> Στον εισαγγελέα</w:t>
      </w:r>
      <w:r>
        <w:rPr>
          <w:rFonts w:eastAsia="Times New Roman"/>
          <w:szCs w:val="24"/>
        </w:rPr>
        <w:t>;</w:t>
      </w:r>
      <w:r w:rsidRPr="00246BCC">
        <w:rPr>
          <w:rFonts w:eastAsia="Times New Roman"/>
          <w:szCs w:val="24"/>
        </w:rPr>
        <w:t xml:space="preserve"> Κοινοβουλευτικά </w:t>
      </w:r>
      <w:r>
        <w:rPr>
          <w:rFonts w:eastAsia="Times New Roman"/>
          <w:szCs w:val="24"/>
        </w:rPr>
        <w:t>σ</w:t>
      </w:r>
      <w:r>
        <w:rPr>
          <w:rFonts w:eastAsia="Times New Roman"/>
          <w:szCs w:val="24"/>
        </w:rPr>
        <w:t>ά</w:t>
      </w:r>
      <w:r w:rsidRPr="00246BCC">
        <w:rPr>
          <w:rFonts w:eastAsia="Times New Roman"/>
          <w:szCs w:val="24"/>
        </w:rPr>
        <w:t xml:space="preserve">ς </w:t>
      </w:r>
      <w:r w:rsidRPr="00246BCC">
        <w:rPr>
          <w:rFonts w:eastAsia="Times New Roman"/>
          <w:szCs w:val="24"/>
        </w:rPr>
        <w:t>καλούμε να μας φέρετε τη λίστα</w:t>
      </w:r>
      <w:r>
        <w:rPr>
          <w:rFonts w:eastAsia="Times New Roman"/>
          <w:szCs w:val="24"/>
        </w:rPr>
        <w:t>.</w:t>
      </w:r>
    </w:p>
    <w:p w14:paraId="4EC191EE" w14:textId="77777777" w:rsidR="008E01FC" w:rsidRDefault="002168A0">
      <w:pPr>
        <w:spacing w:line="600" w:lineRule="auto"/>
        <w:ind w:firstLine="720"/>
        <w:jc w:val="both"/>
        <w:rPr>
          <w:rFonts w:eastAsia="Times New Roman"/>
          <w:szCs w:val="24"/>
        </w:rPr>
      </w:pPr>
      <w:r>
        <w:rPr>
          <w:rFonts w:eastAsia="Times New Roman"/>
          <w:szCs w:val="24"/>
        </w:rPr>
        <w:t>Επίσης, εχθές στις 20.</w:t>
      </w:r>
      <w:r w:rsidRPr="00246BCC">
        <w:rPr>
          <w:rFonts w:eastAsia="Times New Roman"/>
          <w:szCs w:val="24"/>
        </w:rPr>
        <w:t>30</w:t>
      </w:r>
      <w:r>
        <w:rPr>
          <w:rFonts w:eastAsia="Times New Roman"/>
          <w:szCs w:val="24"/>
        </w:rPr>
        <w:t xml:space="preserve">΄ </w:t>
      </w:r>
      <w:r w:rsidRPr="00246BCC">
        <w:rPr>
          <w:rFonts w:eastAsia="Times New Roman"/>
          <w:szCs w:val="24"/>
        </w:rPr>
        <w:t>καταθέσατε μία άλλη τροπολογία</w:t>
      </w:r>
      <w:r>
        <w:rPr>
          <w:rFonts w:eastAsia="Times New Roman"/>
          <w:szCs w:val="24"/>
        </w:rPr>
        <w:t>,</w:t>
      </w:r>
      <w:r w:rsidRPr="00246BCC">
        <w:rPr>
          <w:rFonts w:eastAsia="Times New Roman"/>
          <w:szCs w:val="24"/>
        </w:rPr>
        <w:t xml:space="preserve"> που δίνει τη δυνατότητα στις δομές στήριξης επιχειρήσεων</w:t>
      </w:r>
      <w:r>
        <w:rPr>
          <w:rFonts w:eastAsia="Times New Roman"/>
          <w:szCs w:val="24"/>
        </w:rPr>
        <w:t>,</w:t>
      </w:r>
      <w:r w:rsidRPr="00246BCC">
        <w:rPr>
          <w:rFonts w:eastAsia="Times New Roman"/>
          <w:szCs w:val="24"/>
        </w:rPr>
        <w:t xml:space="preserve"> κατά παρέκκλιση όλων των διατάξεων</w:t>
      </w:r>
      <w:r>
        <w:rPr>
          <w:rFonts w:eastAsia="Times New Roman"/>
          <w:szCs w:val="24"/>
        </w:rPr>
        <w:t>,</w:t>
      </w:r>
      <w:r w:rsidRPr="00246BCC">
        <w:rPr>
          <w:rFonts w:eastAsia="Times New Roman"/>
          <w:szCs w:val="24"/>
        </w:rPr>
        <w:t xml:space="preserve"> να προσλαμβάνουν στε</w:t>
      </w:r>
      <w:r w:rsidRPr="00246BCC">
        <w:rPr>
          <w:rFonts w:eastAsia="Times New Roman"/>
          <w:szCs w:val="24"/>
        </w:rPr>
        <w:lastRenderedPageBreak/>
        <w:t xml:space="preserve">λέχη για την εξυπηρέτηση των δανείων των </w:t>
      </w:r>
      <w:r>
        <w:rPr>
          <w:rFonts w:eastAsia="Times New Roman"/>
          <w:szCs w:val="24"/>
        </w:rPr>
        <w:t xml:space="preserve">μικρών </w:t>
      </w:r>
      <w:r w:rsidRPr="00246BCC">
        <w:rPr>
          <w:rFonts w:eastAsia="Times New Roman"/>
          <w:szCs w:val="24"/>
        </w:rPr>
        <w:t>επιχ</w:t>
      </w:r>
      <w:r w:rsidRPr="00246BCC">
        <w:rPr>
          <w:rFonts w:eastAsia="Times New Roman"/>
          <w:szCs w:val="24"/>
        </w:rPr>
        <w:t>ειρήσε</w:t>
      </w:r>
      <w:r>
        <w:rPr>
          <w:rFonts w:eastAsia="Times New Roman"/>
          <w:szCs w:val="24"/>
        </w:rPr>
        <w:t>ων. Δ</w:t>
      </w:r>
      <w:r w:rsidRPr="00246BCC">
        <w:rPr>
          <w:rFonts w:eastAsia="Times New Roman"/>
          <w:szCs w:val="24"/>
        </w:rPr>
        <w:t xml:space="preserve">ηλαδή </w:t>
      </w:r>
      <w:r>
        <w:rPr>
          <w:rFonts w:eastAsia="Times New Roman"/>
          <w:szCs w:val="24"/>
        </w:rPr>
        <w:t xml:space="preserve">τα επιμελητήρια και η Κυβέρνηση στήνετε </w:t>
      </w:r>
      <w:r w:rsidRPr="00246BCC">
        <w:rPr>
          <w:rFonts w:eastAsia="Times New Roman"/>
          <w:szCs w:val="24"/>
        </w:rPr>
        <w:t>έναν ολόκληρο ρουσφετολογικό μηχανισμό παραμονές των εκλογών</w:t>
      </w:r>
      <w:r>
        <w:rPr>
          <w:rFonts w:eastAsia="Times New Roman"/>
          <w:szCs w:val="24"/>
        </w:rPr>
        <w:t>.</w:t>
      </w:r>
    </w:p>
    <w:p w14:paraId="4EC191EF" w14:textId="77777777" w:rsidR="008E01FC" w:rsidRDefault="002168A0">
      <w:pPr>
        <w:spacing w:line="600" w:lineRule="auto"/>
        <w:ind w:firstLine="720"/>
        <w:jc w:val="both"/>
        <w:rPr>
          <w:rFonts w:eastAsia="Times New Roman"/>
          <w:szCs w:val="24"/>
        </w:rPr>
      </w:pPr>
      <w:r>
        <w:rPr>
          <w:rFonts w:eastAsia="Times New Roman"/>
          <w:szCs w:val="24"/>
        </w:rPr>
        <w:t>Θα κάνω</w:t>
      </w:r>
      <w:r w:rsidRPr="00246BCC">
        <w:rPr>
          <w:rFonts w:eastAsia="Times New Roman"/>
          <w:szCs w:val="24"/>
        </w:rPr>
        <w:t xml:space="preserve"> δύο τελευταίες παρατηρήσεις</w:t>
      </w:r>
      <w:r>
        <w:rPr>
          <w:rFonts w:eastAsia="Times New Roman"/>
          <w:szCs w:val="24"/>
        </w:rPr>
        <w:t xml:space="preserve"> για το ά</w:t>
      </w:r>
      <w:r w:rsidRPr="00246BCC">
        <w:rPr>
          <w:rFonts w:eastAsia="Times New Roman"/>
          <w:szCs w:val="24"/>
        </w:rPr>
        <w:t>ρθρο 57 του νόμου που ψηφίζουμε</w:t>
      </w:r>
      <w:r>
        <w:rPr>
          <w:rFonts w:eastAsia="Times New Roman"/>
          <w:szCs w:val="24"/>
        </w:rPr>
        <w:t>.</w:t>
      </w:r>
      <w:r w:rsidRPr="00246BCC">
        <w:rPr>
          <w:rFonts w:eastAsia="Times New Roman"/>
          <w:szCs w:val="24"/>
        </w:rPr>
        <w:t xml:space="preserve"> Κύριε Υπουργέ</w:t>
      </w:r>
      <w:r>
        <w:rPr>
          <w:rFonts w:eastAsia="Times New Roman"/>
          <w:szCs w:val="24"/>
        </w:rPr>
        <w:t>,</w:t>
      </w:r>
      <w:r w:rsidRPr="00246BCC">
        <w:rPr>
          <w:rFonts w:eastAsia="Times New Roman"/>
          <w:szCs w:val="24"/>
        </w:rPr>
        <w:t xml:space="preserve"> εσεί</w:t>
      </w:r>
      <w:r>
        <w:rPr>
          <w:rFonts w:eastAsia="Times New Roman"/>
          <w:szCs w:val="24"/>
        </w:rPr>
        <w:t xml:space="preserve">ς κάνατε μία καλή πράξη -κάνετε </w:t>
      </w:r>
      <w:r w:rsidRPr="00246BCC">
        <w:rPr>
          <w:rFonts w:eastAsia="Times New Roman"/>
          <w:szCs w:val="24"/>
        </w:rPr>
        <w:t xml:space="preserve">και κάτι καλό </w:t>
      </w:r>
      <w:r>
        <w:rPr>
          <w:rFonts w:eastAsia="Times New Roman"/>
          <w:szCs w:val="24"/>
        </w:rPr>
        <w:t>καμμία</w:t>
      </w:r>
      <w:r w:rsidRPr="00246BCC">
        <w:rPr>
          <w:rFonts w:eastAsia="Times New Roman"/>
          <w:szCs w:val="24"/>
        </w:rPr>
        <w:t xml:space="preserve"> φορά</w:t>
      </w:r>
      <w:r>
        <w:rPr>
          <w:rFonts w:eastAsia="Times New Roman"/>
          <w:szCs w:val="24"/>
        </w:rPr>
        <w:t>-</w:t>
      </w:r>
      <w:r>
        <w:rPr>
          <w:rFonts w:eastAsia="Times New Roman"/>
          <w:szCs w:val="24"/>
        </w:rPr>
        <w:t>,</w:t>
      </w:r>
      <w:r w:rsidRPr="00246BCC">
        <w:rPr>
          <w:rFonts w:eastAsia="Times New Roman"/>
          <w:szCs w:val="24"/>
        </w:rPr>
        <w:t xml:space="preserve"> φέρατε την επέκταση της προσωπικής διαφοράς του Υπουργείου Οικονομικών και την ψηφίσαμε και εμείς</w:t>
      </w:r>
      <w:r>
        <w:rPr>
          <w:rFonts w:eastAsia="Times New Roman"/>
          <w:szCs w:val="24"/>
        </w:rPr>
        <w:t>.</w:t>
      </w:r>
      <w:r w:rsidRPr="00246BCC">
        <w:rPr>
          <w:rFonts w:eastAsia="Times New Roman"/>
          <w:szCs w:val="24"/>
        </w:rPr>
        <w:t xml:space="preserve"> Τώρα επεκτείνετ</w:t>
      </w:r>
      <w:r>
        <w:rPr>
          <w:rFonts w:eastAsia="Times New Roman"/>
          <w:szCs w:val="24"/>
        </w:rPr>
        <w:t>ε</w:t>
      </w:r>
      <w:r w:rsidRPr="00246BCC">
        <w:rPr>
          <w:rFonts w:eastAsia="Times New Roman"/>
          <w:szCs w:val="24"/>
        </w:rPr>
        <w:t xml:space="preserve"> την προσωπική διαφορά και στους υπαλλήλους του Υπουργείου Ανάπτυξης</w:t>
      </w:r>
      <w:r>
        <w:rPr>
          <w:rFonts w:eastAsia="Times New Roman"/>
          <w:szCs w:val="24"/>
        </w:rPr>
        <w:t>.</w:t>
      </w:r>
      <w:r w:rsidRPr="00246BCC">
        <w:rPr>
          <w:rFonts w:eastAsia="Times New Roman"/>
          <w:szCs w:val="24"/>
        </w:rPr>
        <w:t xml:space="preserve"> Καλά κάνετε</w:t>
      </w:r>
      <w:r>
        <w:rPr>
          <w:rFonts w:eastAsia="Times New Roman"/>
          <w:szCs w:val="24"/>
        </w:rPr>
        <w:t xml:space="preserve">. </w:t>
      </w:r>
    </w:p>
    <w:p w14:paraId="4EC191F0" w14:textId="77777777" w:rsidR="008E01FC" w:rsidRDefault="002168A0">
      <w:pPr>
        <w:spacing w:line="600" w:lineRule="auto"/>
        <w:ind w:firstLine="720"/>
        <w:jc w:val="both"/>
        <w:rPr>
          <w:rFonts w:eastAsia="Times New Roman"/>
          <w:szCs w:val="24"/>
        </w:rPr>
      </w:pPr>
      <w:r>
        <w:rPr>
          <w:rFonts w:eastAsia="Times New Roman"/>
          <w:szCs w:val="24"/>
        </w:rPr>
        <w:t>Προσέξτε. Η</w:t>
      </w:r>
      <w:r w:rsidRPr="00246BCC">
        <w:rPr>
          <w:rFonts w:eastAsia="Times New Roman"/>
          <w:szCs w:val="24"/>
        </w:rPr>
        <w:t xml:space="preserve"> ρύθμιση του άρθρο</w:t>
      </w:r>
      <w:r w:rsidRPr="00246BCC">
        <w:rPr>
          <w:rFonts w:eastAsia="Times New Roman"/>
          <w:szCs w:val="24"/>
        </w:rPr>
        <w:t>υ 57 αναφέρει ημερομηνία εφαρμογής για τη δεύτερη παρά</w:t>
      </w:r>
      <w:r>
        <w:rPr>
          <w:rFonts w:eastAsia="Times New Roman"/>
          <w:szCs w:val="24"/>
        </w:rPr>
        <w:t>γραφο 31 Μαρτίου,</w:t>
      </w:r>
      <w:r w:rsidRPr="00246BCC">
        <w:rPr>
          <w:rFonts w:eastAsia="Times New Roman"/>
          <w:szCs w:val="24"/>
        </w:rPr>
        <w:t xml:space="preserve"> μεθαύριο δηλαδή</w:t>
      </w:r>
      <w:r>
        <w:rPr>
          <w:rFonts w:eastAsia="Times New Roman"/>
          <w:szCs w:val="24"/>
        </w:rPr>
        <w:t>,</w:t>
      </w:r>
      <w:r w:rsidRPr="00246BCC">
        <w:rPr>
          <w:rFonts w:eastAsia="Times New Roman"/>
          <w:szCs w:val="24"/>
        </w:rPr>
        <w:t xml:space="preserve"> ενώ τους υπόλοιπους</w:t>
      </w:r>
      <w:r>
        <w:rPr>
          <w:rFonts w:eastAsia="Times New Roman"/>
          <w:szCs w:val="24"/>
        </w:rPr>
        <w:t>,</w:t>
      </w:r>
      <w:r w:rsidRPr="00246BCC">
        <w:rPr>
          <w:rFonts w:eastAsia="Times New Roman"/>
          <w:szCs w:val="24"/>
        </w:rPr>
        <w:t xml:space="preserve"> στην παράγραφο </w:t>
      </w:r>
      <w:r>
        <w:rPr>
          <w:rFonts w:eastAsia="Times New Roman"/>
          <w:szCs w:val="24"/>
        </w:rPr>
        <w:t>α</w:t>
      </w:r>
      <w:r>
        <w:rPr>
          <w:rFonts w:eastAsia="Times New Roman"/>
          <w:szCs w:val="24"/>
        </w:rPr>
        <w:t>΄,</w:t>
      </w:r>
      <w:r>
        <w:rPr>
          <w:rFonts w:eastAsia="Times New Roman"/>
          <w:szCs w:val="24"/>
        </w:rPr>
        <w:t xml:space="preserve"> το</w:t>
      </w:r>
      <w:r>
        <w:rPr>
          <w:rFonts w:eastAsia="Times New Roman"/>
          <w:szCs w:val="24"/>
        </w:rPr>
        <w:t>υ</w:t>
      </w:r>
      <w:r>
        <w:rPr>
          <w:rFonts w:eastAsia="Times New Roman"/>
          <w:szCs w:val="24"/>
        </w:rPr>
        <w:t xml:space="preserve">ς παραπέμπει στην ισχύ </w:t>
      </w:r>
      <w:r w:rsidRPr="00246BCC">
        <w:rPr>
          <w:rFonts w:eastAsia="Times New Roman"/>
          <w:szCs w:val="24"/>
        </w:rPr>
        <w:t>του αρχικού νόμου</w:t>
      </w:r>
      <w:r>
        <w:rPr>
          <w:rFonts w:eastAsia="Times New Roman"/>
          <w:szCs w:val="24"/>
        </w:rPr>
        <w:t>, δ</w:t>
      </w:r>
      <w:r w:rsidRPr="00246BCC">
        <w:rPr>
          <w:rFonts w:eastAsia="Times New Roman"/>
          <w:szCs w:val="24"/>
        </w:rPr>
        <w:t>ηλαδή δύο μέτρα και δύο σταθμά σε δύο Υπουργεία</w:t>
      </w:r>
      <w:r>
        <w:rPr>
          <w:rFonts w:eastAsia="Times New Roman"/>
          <w:szCs w:val="24"/>
        </w:rPr>
        <w:t>; Διορθώστε</w:t>
      </w:r>
      <w:r w:rsidRPr="00246BCC">
        <w:rPr>
          <w:rFonts w:eastAsia="Times New Roman"/>
          <w:szCs w:val="24"/>
        </w:rPr>
        <w:t xml:space="preserve"> το</w:t>
      </w:r>
      <w:r>
        <w:rPr>
          <w:rFonts w:eastAsia="Times New Roman"/>
          <w:szCs w:val="24"/>
        </w:rPr>
        <w:t>,</w:t>
      </w:r>
      <w:r w:rsidRPr="00246BCC">
        <w:rPr>
          <w:rFonts w:eastAsia="Times New Roman"/>
          <w:szCs w:val="24"/>
        </w:rPr>
        <w:t xml:space="preserve"> μία νομοτεχνική βε</w:t>
      </w:r>
      <w:r w:rsidRPr="00246BCC">
        <w:rPr>
          <w:rFonts w:eastAsia="Times New Roman"/>
          <w:szCs w:val="24"/>
        </w:rPr>
        <w:t>λτίωση είναι</w:t>
      </w:r>
      <w:r>
        <w:rPr>
          <w:rFonts w:eastAsia="Times New Roman"/>
          <w:szCs w:val="24"/>
        </w:rPr>
        <w:t>.</w:t>
      </w:r>
    </w:p>
    <w:p w14:paraId="4EC191F1" w14:textId="77777777" w:rsidR="008E01FC" w:rsidRDefault="002168A0">
      <w:pPr>
        <w:spacing w:line="600" w:lineRule="auto"/>
        <w:ind w:firstLine="720"/>
        <w:jc w:val="both"/>
        <w:rPr>
          <w:rFonts w:eastAsia="Times New Roman"/>
          <w:szCs w:val="24"/>
        </w:rPr>
      </w:pPr>
      <w:r>
        <w:rPr>
          <w:rFonts w:eastAsia="Times New Roman"/>
          <w:szCs w:val="24"/>
        </w:rPr>
        <w:lastRenderedPageBreak/>
        <w:t>Κ</w:t>
      </w:r>
      <w:r w:rsidRPr="00246BCC">
        <w:rPr>
          <w:rFonts w:eastAsia="Times New Roman"/>
          <w:szCs w:val="24"/>
        </w:rPr>
        <w:t>αι τελειώνω</w:t>
      </w:r>
      <w:r>
        <w:rPr>
          <w:rFonts w:eastAsia="Times New Roman"/>
          <w:szCs w:val="24"/>
        </w:rPr>
        <w:t>,</w:t>
      </w:r>
      <w:r w:rsidRPr="00246BCC">
        <w:rPr>
          <w:rFonts w:eastAsia="Times New Roman"/>
          <w:szCs w:val="24"/>
        </w:rPr>
        <w:t xml:space="preserve"> κύριε Πρόεδρε</w:t>
      </w:r>
      <w:r>
        <w:rPr>
          <w:rFonts w:eastAsia="Times New Roman"/>
          <w:szCs w:val="24"/>
        </w:rPr>
        <w:t>,</w:t>
      </w:r>
      <w:r w:rsidRPr="00246BCC">
        <w:rPr>
          <w:rFonts w:eastAsia="Times New Roman"/>
          <w:szCs w:val="24"/>
        </w:rPr>
        <w:t xml:space="preserve"> τώρα με το άρθρο 40</w:t>
      </w:r>
      <w:r>
        <w:rPr>
          <w:rFonts w:eastAsia="Times New Roman"/>
          <w:szCs w:val="24"/>
        </w:rPr>
        <w:t>,</w:t>
      </w:r>
      <w:r w:rsidRPr="00246BCC">
        <w:rPr>
          <w:rFonts w:eastAsia="Times New Roman"/>
          <w:szCs w:val="24"/>
        </w:rPr>
        <w:t xml:space="preserve"> </w:t>
      </w:r>
      <w:r>
        <w:rPr>
          <w:rFonts w:eastAsia="Times New Roman"/>
          <w:szCs w:val="24"/>
        </w:rPr>
        <w:t>π</w:t>
      </w:r>
      <w:r w:rsidRPr="00246BCC">
        <w:rPr>
          <w:rFonts w:eastAsia="Times New Roman"/>
          <w:szCs w:val="24"/>
        </w:rPr>
        <w:t xml:space="preserve">ου αφορά τις </w:t>
      </w:r>
      <w:proofErr w:type="spellStart"/>
      <w:r w:rsidRPr="00246BCC">
        <w:rPr>
          <w:rFonts w:eastAsia="Times New Roman"/>
          <w:szCs w:val="24"/>
        </w:rPr>
        <w:t>εξωχώριες</w:t>
      </w:r>
      <w:proofErr w:type="spellEnd"/>
      <w:r>
        <w:rPr>
          <w:rFonts w:eastAsia="Times New Roman"/>
          <w:szCs w:val="24"/>
        </w:rPr>
        <w:t>.</w:t>
      </w:r>
      <w:r w:rsidRPr="00246BCC">
        <w:rPr>
          <w:rFonts w:eastAsia="Times New Roman"/>
          <w:szCs w:val="24"/>
        </w:rPr>
        <w:t xml:space="preserve"> </w:t>
      </w:r>
      <w:r>
        <w:rPr>
          <w:rFonts w:eastAsia="Times New Roman"/>
          <w:szCs w:val="24"/>
        </w:rPr>
        <w:t>Τα α</w:t>
      </w:r>
      <w:r w:rsidRPr="00246BCC">
        <w:rPr>
          <w:rFonts w:eastAsia="Times New Roman"/>
          <w:szCs w:val="24"/>
        </w:rPr>
        <w:t xml:space="preserve">νέδειξε ο εισηγητής </w:t>
      </w:r>
      <w:r>
        <w:rPr>
          <w:rFonts w:eastAsia="Times New Roman"/>
          <w:szCs w:val="24"/>
        </w:rPr>
        <w:t xml:space="preserve">μας, ο κ. </w:t>
      </w:r>
      <w:r w:rsidRPr="00246BCC">
        <w:rPr>
          <w:rFonts w:eastAsia="Times New Roman"/>
          <w:szCs w:val="24"/>
        </w:rPr>
        <w:t>Κωνσταντινόπουλος</w:t>
      </w:r>
      <w:r>
        <w:rPr>
          <w:rFonts w:eastAsia="Times New Roman"/>
          <w:szCs w:val="24"/>
        </w:rPr>
        <w:t>,</w:t>
      </w:r>
      <w:r w:rsidRPr="00246BCC">
        <w:rPr>
          <w:rFonts w:eastAsia="Times New Roman"/>
          <w:szCs w:val="24"/>
        </w:rPr>
        <w:t xml:space="preserve"> πάρα πολύ καλά</w:t>
      </w:r>
      <w:r>
        <w:rPr>
          <w:rFonts w:eastAsia="Times New Roman"/>
          <w:szCs w:val="24"/>
        </w:rPr>
        <w:t>.</w:t>
      </w:r>
      <w:r w:rsidRPr="00246BCC">
        <w:rPr>
          <w:rFonts w:eastAsia="Times New Roman"/>
          <w:szCs w:val="24"/>
        </w:rPr>
        <w:t xml:space="preserve"> Αποφασίσατε</w:t>
      </w:r>
      <w:r>
        <w:rPr>
          <w:rFonts w:eastAsia="Times New Roman"/>
          <w:szCs w:val="24"/>
        </w:rPr>
        <w:t>,</w:t>
      </w:r>
      <w:r>
        <w:rPr>
          <w:rFonts w:eastAsia="Times New Roman"/>
          <w:szCs w:val="24"/>
        </w:rPr>
        <w:t xml:space="preserve"> λ</w:t>
      </w:r>
      <w:r w:rsidRPr="00246BCC">
        <w:rPr>
          <w:rFonts w:eastAsia="Times New Roman"/>
          <w:szCs w:val="24"/>
        </w:rPr>
        <w:t>οιπόν</w:t>
      </w:r>
      <w:r>
        <w:rPr>
          <w:rFonts w:eastAsia="Times New Roman"/>
          <w:szCs w:val="24"/>
        </w:rPr>
        <w:t>,</w:t>
      </w:r>
      <w:r w:rsidRPr="00246BCC">
        <w:rPr>
          <w:rFonts w:eastAsia="Times New Roman"/>
          <w:szCs w:val="24"/>
        </w:rPr>
        <w:t xml:space="preserve"> και ψηφίσατε στο </w:t>
      </w:r>
      <w:proofErr w:type="spellStart"/>
      <w:r w:rsidRPr="00246BCC">
        <w:rPr>
          <w:rFonts w:eastAsia="Times New Roman"/>
          <w:szCs w:val="24"/>
        </w:rPr>
        <w:t>Eurogroup</w:t>
      </w:r>
      <w:proofErr w:type="spellEnd"/>
      <w:r w:rsidRPr="00246BCC">
        <w:rPr>
          <w:rFonts w:eastAsia="Times New Roman"/>
          <w:szCs w:val="24"/>
        </w:rPr>
        <w:t xml:space="preserve"> να είναι ο Παναμάς στις συνεργαζόμενες χώρες</w:t>
      </w:r>
      <w:r>
        <w:rPr>
          <w:rFonts w:eastAsia="Times New Roman"/>
          <w:szCs w:val="24"/>
        </w:rPr>
        <w:t>.</w:t>
      </w:r>
      <w:r w:rsidRPr="00246BCC">
        <w:rPr>
          <w:rFonts w:eastAsia="Times New Roman"/>
          <w:szCs w:val="24"/>
        </w:rPr>
        <w:t xml:space="preserve"> Μπρά</w:t>
      </w:r>
      <w:r w:rsidRPr="00246BCC">
        <w:rPr>
          <w:rFonts w:eastAsia="Times New Roman"/>
          <w:szCs w:val="24"/>
        </w:rPr>
        <w:t xml:space="preserve">βο </w:t>
      </w:r>
      <w:r>
        <w:rPr>
          <w:rFonts w:eastAsia="Times New Roman"/>
          <w:szCs w:val="24"/>
        </w:rPr>
        <w:t xml:space="preserve">σας, με γεια σας και με χαρά σας. </w:t>
      </w:r>
    </w:p>
    <w:p w14:paraId="4EC191F2" w14:textId="77777777" w:rsidR="008E01FC" w:rsidRDefault="002168A0">
      <w:pPr>
        <w:spacing w:line="600" w:lineRule="auto"/>
        <w:ind w:firstLine="720"/>
        <w:jc w:val="both"/>
        <w:rPr>
          <w:rFonts w:eastAsia="Times New Roman"/>
          <w:szCs w:val="24"/>
        </w:rPr>
      </w:pPr>
      <w:r>
        <w:rPr>
          <w:rFonts w:eastAsia="Times New Roman"/>
          <w:szCs w:val="24"/>
        </w:rPr>
        <w:t>Δ</w:t>
      </w:r>
      <w:r w:rsidRPr="00246BCC">
        <w:rPr>
          <w:rFonts w:eastAsia="Times New Roman"/>
          <w:szCs w:val="24"/>
        </w:rPr>
        <w:t xml:space="preserve">εν φέρατε την εναρμόνιση και τώρα </w:t>
      </w:r>
      <w:r>
        <w:rPr>
          <w:rFonts w:eastAsia="Times New Roman"/>
          <w:szCs w:val="24"/>
        </w:rPr>
        <w:t>φέρνετε</w:t>
      </w:r>
      <w:r w:rsidRPr="00246BCC">
        <w:rPr>
          <w:rFonts w:eastAsia="Times New Roman"/>
          <w:szCs w:val="24"/>
        </w:rPr>
        <w:t xml:space="preserve"> μία ρύθμιση</w:t>
      </w:r>
      <w:r>
        <w:rPr>
          <w:rFonts w:eastAsia="Times New Roman"/>
          <w:szCs w:val="24"/>
        </w:rPr>
        <w:t>,</w:t>
      </w:r>
      <w:r w:rsidRPr="00246BCC">
        <w:rPr>
          <w:rFonts w:eastAsia="Times New Roman"/>
          <w:szCs w:val="24"/>
        </w:rPr>
        <w:t xml:space="preserve"> που λέτε ότι μπορούν να μπαίνουν στις δημόσιες συμβάσεις αυτοί που έχουν </w:t>
      </w:r>
      <w:proofErr w:type="spellStart"/>
      <w:r w:rsidRPr="00246BCC">
        <w:rPr>
          <w:rFonts w:eastAsia="Times New Roman"/>
          <w:szCs w:val="24"/>
        </w:rPr>
        <w:t>εξωχώριες</w:t>
      </w:r>
      <w:proofErr w:type="spellEnd"/>
      <w:r w:rsidRPr="00246BCC">
        <w:rPr>
          <w:rFonts w:eastAsia="Times New Roman"/>
          <w:szCs w:val="24"/>
        </w:rPr>
        <w:t xml:space="preserve"> στις συνεργαζόμενες χώρες</w:t>
      </w:r>
      <w:r>
        <w:rPr>
          <w:rFonts w:eastAsia="Times New Roman"/>
          <w:szCs w:val="24"/>
        </w:rPr>
        <w:t>,</w:t>
      </w:r>
      <w:r w:rsidRPr="00246BCC">
        <w:rPr>
          <w:rFonts w:eastAsia="Times New Roman"/>
          <w:szCs w:val="24"/>
        </w:rPr>
        <w:t xml:space="preserve"> περιλαμβανομένου δηλαδή και του Παναμά</w:t>
      </w:r>
      <w:r>
        <w:rPr>
          <w:rFonts w:eastAsia="Times New Roman"/>
          <w:szCs w:val="24"/>
        </w:rPr>
        <w:t>,</w:t>
      </w:r>
      <w:r w:rsidRPr="00246BCC">
        <w:rPr>
          <w:rFonts w:eastAsia="Times New Roman"/>
          <w:szCs w:val="24"/>
        </w:rPr>
        <w:t xml:space="preserve"> </w:t>
      </w:r>
      <w:r>
        <w:rPr>
          <w:rFonts w:eastAsia="Times New Roman"/>
          <w:szCs w:val="24"/>
        </w:rPr>
        <w:t xml:space="preserve">αλλά </w:t>
      </w:r>
      <w:r w:rsidRPr="00246BCC">
        <w:rPr>
          <w:rFonts w:eastAsia="Times New Roman"/>
          <w:szCs w:val="24"/>
        </w:rPr>
        <w:t xml:space="preserve">κάνετε </w:t>
      </w:r>
      <w:r w:rsidRPr="00246BCC">
        <w:rPr>
          <w:rFonts w:eastAsia="Times New Roman"/>
          <w:szCs w:val="24"/>
        </w:rPr>
        <w:t>αναδρομική εφαρμογή</w:t>
      </w:r>
      <w:r>
        <w:rPr>
          <w:rFonts w:eastAsia="Times New Roman"/>
          <w:szCs w:val="24"/>
        </w:rPr>
        <w:t>.</w:t>
      </w:r>
      <w:r w:rsidRPr="00246BCC">
        <w:rPr>
          <w:rFonts w:eastAsia="Times New Roman"/>
          <w:szCs w:val="24"/>
        </w:rPr>
        <w:t xml:space="preserve"> </w:t>
      </w:r>
    </w:p>
    <w:p w14:paraId="4EC191F3" w14:textId="77777777" w:rsidR="008E01FC" w:rsidRDefault="002168A0">
      <w:pPr>
        <w:spacing w:line="600" w:lineRule="auto"/>
        <w:ind w:firstLine="720"/>
        <w:jc w:val="both"/>
        <w:rPr>
          <w:rFonts w:eastAsia="Times New Roman"/>
          <w:szCs w:val="24"/>
        </w:rPr>
      </w:pPr>
      <w:r>
        <w:rPr>
          <w:rFonts w:eastAsia="Times New Roman"/>
          <w:szCs w:val="24"/>
        </w:rPr>
        <w:t>Γιατί, κ</w:t>
      </w:r>
      <w:r w:rsidRPr="00D11D57">
        <w:rPr>
          <w:rFonts w:eastAsia="Times New Roman"/>
          <w:szCs w:val="24"/>
        </w:rPr>
        <w:t>ύριε Υπουργέ</w:t>
      </w:r>
      <w:r>
        <w:rPr>
          <w:rFonts w:eastAsia="Times New Roman"/>
          <w:szCs w:val="24"/>
        </w:rPr>
        <w:t>;</w:t>
      </w:r>
      <w:r w:rsidRPr="00D11D57">
        <w:rPr>
          <w:rFonts w:eastAsia="Times New Roman"/>
          <w:szCs w:val="24"/>
        </w:rPr>
        <w:t xml:space="preserve"> </w:t>
      </w:r>
      <w:r>
        <w:rPr>
          <w:rFonts w:eastAsia="Times New Roman"/>
          <w:szCs w:val="24"/>
        </w:rPr>
        <w:t>Α</w:t>
      </w:r>
      <w:r w:rsidRPr="00D11D57">
        <w:rPr>
          <w:rFonts w:eastAsia="Times New Roman"/>
          <w:szCs w:val="24"/>
        </w:rPr>
        <w:t>ν δεν κρύβεται κάτι</w:t>
      </w:r>
      <w:r>
        <w:rPr>
          <w:rFonts w:eastAsia="Times New Roman"/>
          <w:szCs w:val="24"/>
        </w:rPr>
        <w:t>,</w:t>
      </w:r>
      <w:r w:rsidRPr="00D11D57">
        <w:rPr>
          <w:rFonts w:eastAsia="Times New Roman"/>
          <w:szCs w:val="24"/>
        </w:rPr>
        <w:t xml:space="preserve"> όπως είπε ο κ</w:t>
      </w:r>
      <w:r>
        <w:rPr>
          <w:rFonts w:eastAsia="Times New Roman"/>
          <w:szCs w:val="24"/>
        </w:rPr>
        <w:t>.</w:t>
      </w:r>
      <w:r w:rsidRPr="00D11D57">
        <w:rPr>
          <w:rFonts w:eastAsia="Times New Roman"/>
          <w:szCs w:val="24"/>
        </w:rPr>
        <w:t xml:space="preserve"> </w:t>
      </w:r>
      <w:proofErr w:type="spellStart"/>
      <w:r>
        <w:rPr>
          <w:rFonts w:eastAsia="Times New Roman"/>
          <w:szCs w:val="24"/>
        </w:rPr>
        <w:t>Π</w:t>
      </w:r>
      <w:r w:rsidRPr="00D11D57">
        <w:rPr>
          <w:rFonts w:eastAsia="Times New Roman"/>
          <w:szCs w:val="24"/>
        </w:rPr>
        <w:t>ιτσιόρλας</w:t>
      </w:r>
      <w:proofErr w:type="spellEnd"/>
      <w:r>
        <w:rPr>
          <w:rFonts w:eastAsia="Times New Roman"/>
          <w:szCs w:val="24"/>
        </w:rPr>
        <w:t xml:space="preserve"> -</w:t>
      </w:r>
      <w:r>
        <w:rPr>
          <w:rFonts w:eastAsia="Times New Roman"/>
          <w:szCs w:val="24"/>
        </w:rPr>
        <w:t>ε</w:t>
      </w:r>
      <w:r w:rsidRPr="00D11D57">
        <w:rPr>
          <w:rFonts w:eastAsia="Times New Roman"/>
          <w:szCs w:val="24"/>
        </w:rPr>
        <w:t xml:space="preserve">δώ είμαστε και είμαστε υπεύθυνο κόμμα και </w:t>
      </w:r>
      <w:r>
        <w:rPr>
          <w:rFonts w:eastAsia="Times New Roman"/>
          <w:szCs w:val="24"/>
        </w:rPr>
        <w:t>θέλουμε</w:t>
      </w:r>
      <w:r w:rsidRPr="00D11D57">
        <w:rPr>
          <w:rFonts w:eastAsia="Times New Roman"/>
          <w:szCs w:val="24"/>
        </w:rPr>
        <w:t xml:space="preserve"> τις επενδύσεις</w:t>
      </w:r>
      <w:r>
        <w:rPr>
          <w:rFonts w:eastAsia="Times New Roman"/>
          <w:szCs w:val="24"/>
        </w:rPr>
        <w:t>-</w:t>
      </w:r>
      <w:r>
        <w:rPr>
          <w:rFonts w:eastAsia="Times New Roman"/>
          <w:szCs w:val="24"/>
        </w:rPr>
        <w:t>,</w:t>
      </w:r>
      <w:r>
        <w:rPr>
          <w:rFonts w:eastAsia="Times New Roman"/>
          <w:szCs w:val="24"/>
        </w:rPr>
        <w:t xml:space="preserve"> να μας πείτε, «ν</w:t>
      </w:r>
      <w:r w:rsidRPr="00D11D57">
        <w:rPr>
          <w:rFonts w:eastAsia="Times New Roman"/>
          <w:szCs w:val="24"/>
        </w:rPr>
        <w:t>αι</w:t>
      </w:r>
      <w:r>
        <w:rPr>
          <w:rFonts w:eastAsia="Times New Roman"/>
          <w:szCs w:val="24"/>
        </w:rPr>
        <w:t>,</w:t>
      </w:r>
      <w:r w:rsidRPr="00D11D57">
        <w:rPr>
          <w:rFonts w:eastAsia="Times New Roman"/>
          <w:szCs w:val="24"/>
        </w:rPr>
        <w:t xml:space="preserve"> </w:t>
      </w:r>
      <w:r>
        <w:rPr>
          <w:rFonts w:eastAsia="Times New Roman"/>
          <w:szCs w:val="24"/>
        </w:rPr>
        <w:t>κ</w:t>
      </w:r>
      <w:r w:rsidRPr="00D11D57">
        <w:rPr>
          <w:rFonts w:eastAsia="Times New Roman"/>
          <w:szCs w:val="24"/>
        </w:rPr>
        <w:t>άναμε λάθος</w:t>
      </w:r>
      <w:r>
        <w:rPr>
          <w:rFonts w:eastAsia="Times New Roman"/>
          <w:szCs w:val="24"/>
        </w:rPr>
        <w:t>,</w:t>
      </w:r>
      <w:r w:rsidRPr="00D11D57">
        <w:rPr>
          <w:rFonts w:eastAsia="Times New Roman"/>
          <w:szCs w:val="24"/>
        </w:rPr>
        <w:t xml:space="preserve"> </w:t>
      </w:r>
      <w:r>
        <w:rPr>
          <w:rFonts w:eastAsia="Times New Roman"/>
          <w:szCs w:val="24"/>
        </w:rPr>
        <w:t>α</w:t>
      </w:r>
      <w:r w:rsidRPr="00D11D57">
        <w:rPr>
          <w:rFonts w:eastAsia="Times New Roman"/>
          <w:szCs w:val="24"/>
        </w:rPr>
        <w:t>φορά αυτή τη μεγάλη στρατηγική επένδυση και δεν θέλ</w:t>
      </w:r>
      <w:r>
        <w:rPr>
          <w:rFonts w:eastAsia="Times New Roman"/>
          <w:szCs w:val="24"/>
        </w:rPr>
        <w:t>ουμε</w:t>
      </w:r>
      <w:r w:rsidRPr="00D11D57">
        <w:rPr>
          <w:rFonts w:eastAsia="Times New Roman"/>
          <w:szCs w:val="24"/>
        </w:rPr>
        <w:t xml:space="preserve"> να </w:t>
      </w:r>
      <w:r>
        <w:rPr>
          <w:rFonts w:eastAsia="Times New Roman"/>
          <w:szCs w:val="24"/>
        </w:rPr>
        <w:t xml:space="preserve">την </w:t>
      </w:r>
      <w:r w:rsidRPr="00D11D57">
        <w:rPr>
          <w:rFonts w:eastAsia="Times New Roman"/>
          <w:szCs w:val="24"/>
        </w:rPr>
        <w:t>τινάξουμε στον αέρα</w:t>
      </w:r>
      <w:r>
        <w:rPr>
          <w:rFonts w:eastAsia="Times New Roman"/>
          <w:szCs w:val="24"/>
        </w:rPr>
        <w:t>,</w:t>
      </w:r>
      <w:r w:rsidRPr="00D11D57">
        <w:rPr>
          <w:rFonts w:eastAsia="Times New Roman"/>
          <w:szCs w:val="24"/>
        </w:rPr>
        <w:t xml:space="preserve"> θέλουμε να κυρωθεί</w:t>
      </w:r>
      <w:r>
        <w:rPr>
          <w:rFonts w:eastAsia="Times New Roman"/>
          <w:szCs w:val="24"/>
        </w:rPr>
        <w:t>».</w:t>
      </w:r>
      <w:r w:rsidRPr="00D11D57">
        <w:rPr>
          <w:rFonts w:eastAsia="Times New Roman"/>
          <w:szCs w:val="24"/>
        </w:rPr>
        <w:t xml:space="preserve"> </w:t>
      </w:r>
    </w:p>
    <w:p w14:paraId="4EC191F4" w14:textId="77777777" w:rsidR="008E01FC" w:rsidRDefault="002168A0">
      <w:pPr>
        <w:spacing w:line="600" w:lineRule="auto"/>
        <w:ind w:firstLine="720"/>
        <w:jc w:val="both"/>
        <w:rPr>
          <w:rFonts w:eastAsia="Times New Roman"/>
          <w:szCs w:val="24"/>
        </w:rPr>
      </w:pPr>
      <w:r>
        <w:rPr>
          <w:rFonts w:eastAsia="Times New Roman"/>
          <w:szCs w:val="24"/>
        </w:rPr>
        <w:t>Αν, όμως, δεν το κάνετε αυτό και αφήσετε τη διάταξη ως έχει, πάει να πει ότι κάτι ύποπτο συμβαίνει, γι’ αυτό δεν θα την ψηφίσουμε.</w:t>
      </w:r>
    </w:p>
    <w:p w14:paraId="4EC191F5" w14:textId="77777777" w:rsidR="008E01FC" w:rsidRDefault="002168A0">
      <w:pPr>
        <w:spacing w:line="600" w:lineRule="auto"/>
        <w:ind w:firstLine="720"/>
        <w:jc w:val="both"/>
        <w:rPr>
          <w:rFonts w:eastAsia="Times New Roman"/>
          <w:szCs w:val="24"/>
        </w:rPr>
      </w:pPr>
      <w:r>
        <w:rPr>
          <w:rFonts w:eastAsia="Times New Roman"/>
          <w:szCs w:val="24"/>
        </w:rPr>
        <w:lastRenderedPageBreak/>
        <w:t>Ευχαριστώ και για την ανοχή, κύριε Πρόεδρε.</w:t>
      </w:r>
    </w:p>
    <w:p w14:paraId="4EC191F6" w14:textId="77777777" w:rsidR="008E01FC" w:rsidRDefault="002168A0">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της Δημοκρατικής Συμπαράταξης)</w:t>
      </w:r>
    </w:p>
    <w:p w14:paraId="4EC191F7" w14:textId="77777777" w:rsidR="008E01FC" w:rsidRDefault="002168A0">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 κ. Γερμενής από τη Χρυσή Αυγή έχει τον λόγο. </w:t>
      </w:r>
    </w:p>
    <w:p w14:paraId="4EC191F8" w14:textId="77777777" w:rsidR="008E01FC" w:rsidRDefault="002168A0">
      <w:pPr>
        <w:spacing w:line="600" w:lineRule="auto"/>
        <w:ind w:firstLine="720"/>
        <w:jc w:val="both"/>
        <w:rPr>
          <w:rFonts w:eastAsia="Times New Roman"/>
          <w:szCs w:val="24"/>
        </w:rPr>
      </w:pPr>
      <w:r w:rsidRPr="0096761D">
        <w:rPr>
          <w:rFonts w:eastAsia="Times New Roman"/>
          <w:b/>
          <w:szCs w:val="24"/>
        </w:rPr>
        <w:t xml:space="preserve">ΓΕΩΡΓΙΟΣ ΓΕΡΜΕΝΗΣ: </w:t>
      </w:r>
      <w:r>
        <w:rPr>
          <w:rFonts w:eastAsia="Times New Roman"/>
          <w:szCs w:val="24"/>
        </w:rPr>
        <w:t>Π</w:t>
      </w:r>
      <w:r w:rsidRPr="00D11D57">
        <w:rPr>
          <w:rFonts w:eastAsia="Times New Roman"/>
          <w:szCs w:val="24"/>
        </w:rPr>
        <w:t xml:space="preserve">άλι συζητάμε σήμερα </w:t>
      </w:r>
      <w:r>
        <w:rPr>
          <w:rFonts w:eastAsia="Times New Roman"/>
          <w:szCs w:val="24"/>
        </w:rPr>
        <w:t xml:space="preserve">στην ουσία για ένα πολυνομοσχέδιο του Υπουργείου </w:t>
      </w:r>
      <w:r w:rsidRPr="00D11D57">
        <w:rPr>
          <w:rFonts w:eastAsia="Times New Roman"/>
          <w:szCs w:val="24"/>
        </w:rPr>
        <w:t xml:space="preserve">Οικονομίας </w:t>
      </w:r>
      <w:r>
        <w:rPr>
          <w:rFonts w:eastAsia="Times New Roman"/>
          <w:szCs w:val="24"/>
        </w:rPr>
        <w:t>κ</w:t>
      </w:r>
      <w:r w:rsidRPr="00D11D57">
        <w:rPr>
          <w:rFonts w:eastAsia="Times New Roman"/>
          <w:szCs w:val="24"/>
        </w:rPr>
        <w:t>αι Ανάπτυξης</w:t>
      </w:r>
      <w:r>
        <w:rPr>
          <w:rFonts w:eastAsia="Times New Roman"/>
          <w:szCs w:val="24"/>
        </w:rPr>
        <w:t xml:space="preserve">. Τι είδους </w:t>
      </w:r>
      <w:r>
        <w:rPr>
          <w:rFonts w:eastAsia="Times New Roman"/>
          <w:szCs w:val="24"/>
        </w:rPr>
        <w:t>Υ</w:t>
      </w:r>
      <w:r>
        <w:rPr>
          <w:rFonts w:eastAsia="Times New Roman"/>
          <w:szCs w:val="24"/>
        </w:rPr>
        <w:t xml:space="preserve">πουργείο είναι το </w:t>
      </w:r>
      <w:r>
        <w:rPr>
          <w:rFonts w:eastAsia="Times New Roman"/>
          <w:szCs w:val="24"/>
        </w:rPr>
        <w:t>Υπουργείο Οικονομίας και Ανάπτυξης,</w:t>
      </w:r>
      <w:r w:rsidRPr="00D11D57">
        <w:rPr>
          <w:rFonts w:eastAsia="Times New Roman"/>
          <w:szCs w:val="24"/>
        </w:rPr>
        <w:t xml:space="preserve"> που έχει να γίνει στην Ελλάδα ανάπτυξη πάνω από </w:t>
      </w:r>
      <w:r>
        <w:rPr>
          <w:rFonts w:eastAsia="Times New Roman"/>
          <w:szCs w:val="24"/>
        </w:rPr>
        <w:t>δεκαπέντε</w:t>
      </w:r>
      <w:r w:rsidRPr="00D11D57">
        <w:rPr>
          <w:rFonts w:eastAsia="Times New Roman"/>
          <w:szCs w:val="24"/>
        </w:rPr>
        <w:t xml:space="preserve"> ολόκληρα χρόνια</w:t>
      </w:r>
      <w:r>
        <w:rPr>
          <w:rFonts w:eastAsia="Times New Roman"/>
          <w:szCs w:val="24"/>
        </w:rPr>
        <w:t>;</w:t>
      </w:r>
    </w:p>
    <w:p w14:paraId="4EC191F9" w14:textId="77777777" w:rsidR="008E01FC" w:rsidRDefault="002168A0">
      <w:pPr>
        <w:spacing w:line="600" w:lineRule="auto"/>
        <w:ind w:firstLine="720"/>
        <w:jc w:val="both"/>
        <w:rPr>
          <w:rFonts w:eastAsia="Times New Roman"/>
          <w:szCs w:val="24"/>
        </w:rPr>
      </w:pPr>
      <w:r>
        <w:rPr>
          <w:rFonts w:eastAsia="Times New Roman"/>
          <w:szCs w:val="24"/>
        </w:rPr>
        <w:t>Φέρνετε ένα πολυνομοσχέδιο</w:t>
      </w:r>
      <w:r w:rsidRPr="00D11D57">
        <w:rPr>
          <w:rFonts w:eastAsia="Times New Roman"/>
          <w:szCs w:val="24"/>
        </w:rPr>
        <w:t xml:space="preserve"> και σαν να μην έφτανε αυτό φέρ</w:t>
      </w:r>
      <w:r>
        <w:rPr>
          <w:rFonts w:eastAsia="Times New Roman"/>
          <w:szCs w:val="24"/>
        </w:rPr>
        <w:t xml:space="preserve">νετε </w:t>
      </w:r>
      <w:r w:rsidRPr="00D11D57">
        <w:rPr>
          <w:rFonts w:eastAsia="Times New Roman"/>
          <w:szCs w:val="24"/>
        </w:rPr>
        <w:t xml:space="preserve">και πάνω από </w:t>
      </w:r>
      <w:r>
        <w:rPr>
          <w:rFonts w:eastAsia="Times New Roman"/>
          <w:szCs w:val="24"/>
        </w:rPr>
        <w:t xml:space="preserve">δέκα </w:t>
      </w:r>
      <w:r w:rsidRPr="00D11D57">
        <w:rPr>
          <w:rFonts w:eastAsia="Times New Roman"/>
          <w:szCs w:val="24"/>
        </w:rPr>
        <w:t>τροπολογίες</w:t>
      </w:r>
      <w:r>
        <w:rPr>
          <w:rFonts w:eastAsia="Times New Roman"/>
          <w:szCs w:val="24"/>
        </w:rPr>
        <w:t>,</w:t>
      </w:r>
      <w:r w:rsidRPr="00D11D57">
        <w:rPr>
          <w:rFonts w:eastAsia="Times New Roman"/>
          <w:szCs w:val="24"/>
        </w:rPr>
        <w:t xml:space="preserve"> οι οποίες είναι άσχετες μεταξύ </w:t>
      </w:r>
      <w:r>
        <w:rPr>
          <w:rFonts w:eastAsia="Times New Roman"/>
          <w:szCs w:val="24"/>
        </w:rPr>
        <w:t>τους,</w:t>
      </w:r>
      <w:r w:rsidRPr="00D11D57">
        <w:rPr>
          <w:rFonts w:eastAsia="Times New Roman"/>
          <w:szCs w:val="24"/>
        </w:rPr>
        <w:t xml:space="preserve"> δεν έχουν κα</w:t>
      </w:r>
      <w:r>
        <w:rPr>
          <w:rFonts w:eastAsia="Times New Roman"/>
          <w:szCs w:val="24"/>
        </w:rPr>
        <w:t>μ</w:t>
      </w:r>
      <w:r w:rsidRPr="00D11D57">
        <w:rPr>
          <w:rFonts w:eastAsia="Times New Roman"/>
          <w:szCs w:val="24"/>
        </w:rPr>
        <w:t>μί</w:t>
      </w:r>
      <w:r w:rsidRPr="00D11D57">
        <w:rPr>
          <w:rFonts w:eastAsia="Times New Roman"/>
          <w:szCs w:val="24"/>
        </w:rPr>
        <w:t xml:space="preserve">α σχέση με το εν λόγω </w:t>
      </w:r>
      <w:r>
        <w:rPr>
          <w:rFonts w:eastAsia="Times New Roman"/>
          <w:szCs w:val="24"/>
        </w:rPr>
        <w:t>Υ</w:t>
      </w:r>
      <w:r w:rsidRPr="00D11D57">
        <w:rPr>
          <w:rFonts w:eastAsia="Times New Roman"/>
          <w:szCs w:val="24"/>
        </w:rPr>
        <w:t>πουργείο</w:t>
      </w:r>
      <w:r>
        <w:rPr>
          <w:rFonts w:eastAsia="Times New Roman"/>
          <w:szCs w:val="24"/>
        </w:rPr>
        <w:t>. Και μάλιστα, κάποιες από αυτές είναι και τραγελαφικές,</w:t>
      </w:r>
      <w:r w:rsidRPr="00D11D57">
        <w:rPr>
          <w:rFonts w:eastAsia="Times New Roman"/>
          <w:szCs w:val="24"/>
        </w:rPr>
        <w:t xml:space="preserve"> όπως για παράδειγμα το πεντοχίλιαρο που δίνετ</w:t>
      </w:r>
      <w:r>
        <w:rPr>
          <w:rFonts w:eastAsia="Times New Roman"/>
          <w:szCs w:val="24"/>
        </w:rPr>
        <w:t xml:space="preserve">ε </w:t>
      </w:r>
      <w:r w:rsidRPr="00D11D57">
        <w:rPr>
          <w:rFonts w:eastAsia="Times New Roman"/>
          <w:szCs w:val="24"/>
        </w:rPr>
        <w:t>στους σεισμόπληκτους</w:t>
      </w:r>
      <w:r>
        <w:rPr>
          <w:rFonts w:eastAsia="Times New Roman"/>
          <w:szCs w:val="24"/>
        </w:rPr>
        <w:t xml:space="preserve"> της</w:t>
      </w:r>
      <w:r w:rsidRPr="00D11D57">
        <w:rPr>
          <w:rFonts w:eastAsia="Times New Roman"/>
          <w:szCs w:val="24"/>
        </w:rPr>
        <w:t xml:space="preserve"> </w:t>
      </w:r>
      <w:r>
        <w:rPr>
          <w:rFonts w:eastAsia="Times New Roman"/>
          <w:szCs w:val="24"/>
        </w:rPr>
        <w:t>Ζ</w:t>
      </w:r>
      <w:r w:rsidRPr="00D11D57">
        <w:rPr>
          <w:rFonts w:eastAsia="Times New Roman"/>
          <w:szCs w:val="24"/>
        </w:rPr>
        <w:t>ακύνθου</w:t>
      </w:r>
      <w:r>
        <w:rPr>
          <w:rFonts w:eastAsia="Times New Roman"/>
          <w:szCs w:val="24"/>
        </w:rPr>
        <w:t>, έπειτα από τόσους μήνες</w:t>
      </w:r>
      <w:r w:rsidRPr="00D11D57">
        <w:rPr>
          <w:rFonts w:eastAsia="Times New Roman"/>
          <w:szCs w:val="24"/>
        </w:rPr>
        <w:t xml:space="preserve"> μετά το</w:t>
      </w:r>
      <w:r>
        <w:rPr>
          <w:rFonts w:eastAsia="Times New Roman"/>
          <w:szCs w:val="24"/>
        </w:rPr>
        <w:t>ν</w:t>
      </w:r>
      <w:r w:rsidRPr="00D11D57">
        <w:rPr>
          <w:rFonts w:eastAsia="Times New Roman"/>
          <w:szCs w:val="24"/>
        </w:rPr>
        <w:t xml:space="preserve"> σεισμό</w:t>
      </w:r>
      <w:r>
        <w:rPr>
          <w:rFonts w:eastAsia="Times New Roman"/>
          <w:szCs w:val="24"/>
        </w:rPr>
        <w:t xml:space="preserve">. Φαίνεται τώρα που είναι οι εκλογές κοιτάτε με ψηφοθηρικές τακτικές </w:t>
      </w:r>
      <w:r>
        <w:rPr>
          <w:rFonts w:eastAsia="Times New Roman"/>
          <w:szCs w:val="24"/>
        </w:rPr>
        <w:lastRenderedPageBreak/>
        <w:t xml:space="preserve">να χρυσώσετε το χάπι σε κάποιους –σε εισαγωγικά- «ψηφοφόρους» σας. </w:t>
      </w:r>
    </w:p>
    <w:p w14:paraId="4EC191FA" w14:textId="77777777" w:rsidR="008E01FC" w:rsidRDefault="002168A0">
      <w:pPr>
        <w:spacing w:line="600" w:lineRule="auto"/>
        <w:ind w:firstLine="720"/>
        <w:jc w:val="both"/>
        <w:rPr>
          <w:rFonts w:eastAsia="Times New Roman"/>
          <w:szCs w:val="24"/>
        </w:rPr>
      </w:pPr>
      <w:r>
        <w:rPr>
          <w:rFonts w:eastAsia="Times New Roman"/>
          <w:szCs w:val="24"/>
        </w:rPr>
        <w:t>Επίσης, φέρνετε την τροπολογία με γενικό αριθμό 2062</w:t>
      </w:r>
      <w:r>
        <w:rPr>
          <w:rFonts w:eastAsia="Times New Roman"/>
          <w:szCs w:val="24"/>
        </w:rPr>
        <w:t>,</w:t>
      </w:r>
      <w:r>
        <w:rPr>
          <w:rFonts w:eastAsia="Times New Roman"/>
          <w:szCs w:val="24"/>
        </w:rPr>
        <w:t xml:space="preserve"> σχετικά με την </w:t>
      </w:r>
      <w:r w:rsidRPr="00D11D57">
        <w:rPr>
          <w:rFonts w:eastAsia="Times New Roman"/>
          <w:szCs w:val="24"/>
        </w:rPr>
        <w:t>ενίσχυση σε κάποιες επιχειρήσεις</w:t>
      </w:r>
      <w:r>
        <w:rPr>
          <w:rFonts w:eastAsia="Times New Roman"/>
          <w:szCs w:val="24"/>
        </w:rPr>
        <w:t>.</w:t>
      </w:r>
      <w:r w:rsidRPr="00D11D57">
        <w:rPr>
          <w:rFonts w:eastAsia="Times New Roman"/>
          <w:szCs w:val="24"/>
        </w:rPr>
        <w:t xml:space="preserve"> </w:t>
      </w:r>
      <w:r>
        <w:rPr>
          <w:rFonts w:eastAsia="Times New Roman"/>
          <w:szCs w:val="24"/>
        </w:rPr>
        <w:t>Τ</w:t>
      </w:r>
      <w:r w:rsidRPr="00D11D57">
        <w:rPr>
          <w:rFonts w:eastAsia="Times New Roman"/>
          <w:szCs w:val="24"/>
        </w:rPr>
        <w:t xml:space="preserve">ώρα θυμηθήκατε </w:t>
      </w:r>
      <w:r w:rsidRPr="00D11D57">
        <w:rPr>
          <w:rFonts w:eastAsia="Times New Roman"/>
          <w:szCs w:val="24"/>
        </w:rPr>
        <w:t>να δώσετε και σε αυτούς κάτι ψίχουλα</w:t>
      </w:r>
      <w:r>
        <w:rPr>
          <w:rFonts w:eastAsia="Times New Roman"/>
          <w:szCs w:val="24"/>
        </w:rPr>
        <w:t>,</w:t>
      </w:r>
      <w:r w:rsidRPr="00D11D57">
        <w:rPr>
          <w:rFonts w:eastAsia="Times New Roman"/>
          <w:szCs w:val="24"/>
        </w:rPr>
        <w:t xml:space="preserve"> </w:t>
      </w:r>
      <w:r>
        <w:rPr>
          <w:rFonts w:eastAsia="Times New Roman"/>
          <w:szCs w:val="24"/>
        </w:rPr>
        <w:t>α</w:t>
      </w:r>
      <w:r w:rsidRPr="00D11D57">
        <w:rPr>
          <w:rFonts w:eastAsia="Times New Roman"/>
          <w:szCs w:val="24"/>
        </w:rPr>
        <w:t>πό τη στιγμή που</w:t>
      </w:r>
      <w:r>
        <w:rPr>
          <w:rFonts w:eastAsia="Times New Roman"/>
          <w:szCs w:val="24"/>
        </w:rPr>
        <w:t>,</w:t>
      </w:r>
      <w:r w:rsidRPr="00D11D57">
        <w:rPr>
          <w:rFonts w:eastAsia="Times New Roman"/>
          <w:szCs w:val="24"/>
        </w:rPr>
        <w:t xml:space="preserve"> εάν βγούμε έξω από το εμπορικό τρίγωνο των Αθηνών</w:t>
      </w:r>
      <w:r>
        <w:rPr>
          <w:rFonts w:eastAsia="Times New Roman"/>
          <w:szCs w:val="24"/>
        </w:rPr>
        <w:t>,</w:t>
      </w:r>
      <w:r w:rsidRPr="00D11D57">
        <w:rPr>
          <w:rFonts w:eastAsia="Times New Roman"/>
          <w:szCs w:val="24"/>
        </w:rPr>
        <w:t xml:space="preserve"> η μία επιχείρηση κλείνει πίσω από την άλλη</w:t>
      </w:r>
      <w:r>
        <w:rPr>
          <w:rFonts w:eastAsia="Times New Roman"/>
          <w:szCs w:val="24"/>
        </w:rPr>
        <w:t>.</w:t>
      </w:r>
    </w:p>
    <w:p w14:paraId="4EC191FB" w14:textId="77777777" w:rsidR="008E01FC" w:rsidRDefault="002168A0">
      <w:pPr>
        <w:spacing w:line="600" w:lineRule="auto"/>
        <w:ind w:firstLine="720"/>
        <w:jc w:val="both"/>
        <w:rPr>
          <w:rFonts w:eastAsia="Times New Roman"/>
          <w:szCs w:val="24"/>
        </w:rPr>
      </w:pPr>
      <w:r>
        <w:rPr>
          <w:rFonts w:eastAsia="Times New Roman"/>
          <w:szCs w:val="24"/>
        </w:rPr>
        <w:t>Κ</w:t>
      </w:r>
      <w:r w:rsidRPr="00D11D57">
        <w:rPr>
          <w:rFonts w:eastAsia="Times New Roman"/>
          <w:szCs w:val="24"/>
        </w:rPr>
        <w:t xml:space="preserve">άθε φορά συζητάμε για </w:t>
      </w:r>
      <w:r>
        <w:rPr>
          <w:rFonts w:eastAsia="Times New Roman"/>
          <w:szCs w:val="24"/>
        </w:rPr>
        <w:t>ένα</w:t>
      </w:r>
      <w:r>
        <w:rPr>
          <w:rFonts w:eastAsia="Times New Roman"/>
          <w:szCs w:val="24"/>
        </w:rPr>
        <w:t>ν</w:t>
      </w:r>
      <w:r>
        <w:rPr>
          <w:rFonts w:eastAsia="Times New Roman"/>
          <w:szCs w:val="24"/>
        </w:rPr>
        <w:t xml:space="preserve"> σωρό </w:t>
      </w:r>
      <w:r w:rsidRPr="00D11D57">
        <w:rPr>
          <w:rFonts w:eastAsia="Times New Roman"/>
          <w:szCs w:val="24"/>
        </w:rPr>
        <w:t>τροπολογίες που έρχονται και από όλες τις πτέρυγες της Βουλής το καταδι</w:t>
      </w:r>
      <w:r w:rsidRPr="00D11D57">
        <w:rPr>
          <w:rFonts w:eastAsia="Times New Roman"/>
          <w:szCs w:val="24"/>
        </w:rPr>
        <w:t>κάζουμε</w:t>
      </w:r>
      <w:r>
        <w:rPr>
          <w:rFonts w:eastAsia="Times New Roman"/>
          <w:szCs w:val="24"/>
        </w:rPr>
        <w:t>,</w:t>
      </w:r>
      <w:r w:rsidRPr="00D11D57">
        <w:rPr>
          <w:rFonts w:eastAsia="Times New Roman"/>
          <w:szCs w:val="24"/>
        </w:rPr>
        <w:t xml:space="preserve"> όμως με την ανοχή του </w:t>
      </w:r>
      <w:r>
        <w:rPr>
          <w:rFonts w:eastAsia="Times New Roman"/>
          <w:szCs w:val="24"/>
        </w:rPr>
        <w:t>Προεδρείου συνεχίζονται κ</w:t>
      </w:r>
      <w:r w:rsidRPr="00D11D57">
        <w:rPr>
          <w:rFonts w:eastAsia="Times New Roman"/>
          <w:szCs w:val="24"/>
        </w:rPr>
        <w:t>ι έρχονται και δεν διαμαρτύρεται κανείς</w:t>
      </w:r>
      <w:r>
        <w:rPr>
          <w:rFonts w:eastAsia="Times New Roman"/>
          <w:szCs w:val="24"/>
        </w:rPr>
        <w:t>.</w:t>
      </w:r>
      <w:r w:rsidRPr="00D11D57">
        <w:rPr>
          <w:rFonts w:eastAsia="Times New Roman"/>
          <w:szCs w:val="24"/>
        </w:rPr>
        <w:t xml:space="preserve"> Φέρνετε τροπολογίες που κανονικά θα έπρεπε να είναι ολόκληρ</w:t>
      </w:r>
      <w:r>
        <w:rPr>
          <w:rFonts w:eastAsia="Times New Roman"/>
          <w:szCs w:val="24"/>
        </w:rPr>
        <w:t>α</w:t>
      </w:r>
      <w:r w:rsidRPr="00D11D57">
        <w:rPr>
          <w:rFonts w:eastAsia="Times New Roman"/>
          <w:szCs w:val="24"/>
        </w:rPr>
        <w:t xml:space="preserve"> νομοσχέδια</w:t>
      </w:r>
      <w:r>
        <w:rPr>
          <w:rFonts w:eastAsia="Times New Roman"/>
          <w:szCs w:val="24"/>
        </w:rPr>
        <w:t>,</w:t>
      </w:r>
      <w:r w:rsidRPr="00D11D57">
        <w:rPr>
          <w:rFonts w:eastAsia="Times New Roman"/>
          <w:szCs w:val="24"/>
        </w:rPr>
        <w:t xml:space="preserve"> όπως η κατάργηση </w:t>
      </w:r>
      <w:r>
        <w:rPr>
          <w:rFonts w:eastAsia="Times New Roman"/>
          <w:szCs w:val="24"/>
        </w:rPr>
        <w:t xml:space="preserve">του νόμου Κατσέλη για την πρώτη κατοικία, </w:t>
      </w:r>
      <w:r w:rsidRPr="00D11D57">
        <w:rPr>
          <w:rFonts w:eastAsia="Times New Roman"/>
          <w:szCs w:val="24"/>
        </w:rPr>
        <w:t xml:space="preserve">δεν την περνάτε σε δημόσια </w:t>
      </w:r>
      <w:r w:rsidRPr="00D11D57">
        <w:rPr>
          <w:rFonts w:eastAsia="Times New Roman"/>
          <w:szCs w:val="24"/>
        </w:rPr>
        <w:t>διαβούλευση</w:t>
      </w:r>
      <w:r>
        <w:rPr>
          <w:rFonts w:eastAsia="Times New Roman"/>
          <w:szCs w:val="24"/>
        </w:rPr>
        <w:t>,</w:t>
      </w:r>
      <w:r w:rsidRPr="00D11D57">
        <w:rPr>
          <w:rFonts w:eastAsia="Times New Roman"/>
          <w:szCs w:val="24"/>
        </w:rPr>
        <w:t xml:space="preserve"> φέρ</w:t>
      </w:r>
      <w:r>
        <w:rPr>
          <w:rFonts w:eastAsia="Times New Roman"/>
          <w:szCs w:val="24"/>
        </w:rPr>
        <w:t>νετε φορείς από την πίσω πόρτα</w:t>
      </w:r>
      <w:r w:rsidRPr="00D11D57">
        <w:rPr>
          <w:rFonts w:eastAsia="Times New Roman"/>
          <w:szCs w:val="24"/>
        </w:rPr>
        <w:t xml:space="preserve"> και την τελευταία στιγμή</w:t>
      </w:r>
      <w:r>
        <w:rPr>
          <w:rFonts w:eastAsia="Times New Roman"/>
          <w:szCs w:val="24"/>
        </w:rPr>
        <w:t>,</w:t>
      </w:r>
      <w:r w:rsidRPr="00D11D57">
        <w:rPr>
          <w:rFonts w:eastAsia="Times New Roman"/>
          <w:szCs w:val="24"/>
        </w:rPr>
        <w:t xml:space="preserve"> θέλοντας να κρύψετε</w:t>
      </w:r>
      <w:r>
        <w:rPr>
          <w:rFonts w:eastAsia="Times New Roman"/>
          <w:szCs w:val="24"/>
        </w:rPr>
        <w:t xml:space="preserve"> την κατάντια σας.  </w:t>
      </w:r>
    </w:p>
    <w:p w14:paraId="4EC191FC" w14:textId="77777777" w:rsidR="008E01FC" w:rsidRDefault="002168A0">
      <w:pPr>
        <w:spacing w:line="600" w:lineRule="auto"/>
        <w:ind w:firstLine="720"/>
        <w:jc w:val="both"/>
        <w:rPr>
          <w:rFonts w:eastAsia="Times New Roman"/>
          <w:szCs w:val="24"/>
        </w:rPr>
      </w:pPr>
      <w:r>
        <w:rPr>
          <w:rFonts w:eastAsia="Times New Roman"/>
          <w:szCs w:val="24"/>
        </w:rPr>
        <w:t>Η</w:t>
      </w:r>
      <w:r w:rsidRPr="00D11D57">
        <w:rPr>
          <w:rFonts w:eastAsia="Times New Roman"/>
          <w:szCs w:val="24"/>
        </w:rPr>
        <w:t xml:space="preserve"> </w:t>
      </w:r>
      <w:r>
        <w:rPr>
          <w:rFonts w:eastAsia="Times New Roman"/>
          <w:szCs w:val="24"/>
        </w:rPr>
        <w:t>«</w:t>
      </w:r>
      <w:r w:rsidRPr="00D11D57">
        <w:rPr>
          <w:rFonts w:eastAsia="Times New Roman"/>
          <w:szCs w:val="24"/>
        </w:rPr>
        <w:t xml:space="preserve">πρώτη φορά </w:t>
      </w:r>
      <w:r>
        <w:rPr>
          <w:rFonts w:eastAsia="Times New Roman"/>
          <w:szCs w:val="24"/>
        </w:rPr>
        <w:t>Α</w:t>
      </w:r>
      <w:r w:rsidRPr="00D11D57">
        <w:rPr>
          <w:rFonts w:eastAsia="Times New Roman"/>
          <w:szCs w:val="24"/>
        </w:rPr>
        <w:t>ριστερά</w:t>
      </w:r>
      <w:r>
        <w:rPr>
          <w:rFonts w:eastAsia="Times New Roman"/>
          <w:szCs w:val="24"/>
        </w:rPr>
        <w:t>»</w:t>
      </w:r>
      <w:r>
        <w:rPr>
          <w:rFonts w:eastAsia="Times New Roman"/>
          <w:szCs w:val="24"/>
        </w:rPr>
        <w:t>,</w:t>
      </w:r>
      <w:r w:rsidRPr="00D11D57">
        <w:rPr>
          <w:rFonts w:eastAsia="Times New Roman"/>
          <w:szCs w:val="24"/>
        </w:rPr>
        <w:t xml:space="preserve"> μία αριστερή </w:t>
      </w:r>
      <w:r>
        <w:rPr>
          <w:rFonts w:eastAsia="Times New Roman"/>
          <w:szCs w:val="24"/>
        </w:rPr>
        <w:t>Κ</w:t>
      </w:r>
      <w:r w:rsidRPr="00D11D57">
        <w:rPr>
          <w:rFonts w:eastAsia="Times New Roman"/>
          <w:szCs w:val="24"/>
        </w:rPr>
        <w:t>υβέρνηση</w:t>
      </w:r>
      <w:r>
        <w:rPr>
          <w:rFonts w:eastAsia="Times New Roman"/>
          <w:szCs w:val="24"/>
        </w:rPr>
        <w:t>,</w:t>
      </w:r>
      <w:r w:rsidRPr="00D11D57">
        <w:rPr>
          <w:rFonts w:eastAsia="Times New Roman"/>
          <w:szCs w:val="24"/>
        </w:rPr>
        <w:t xml:space="preserve"> έχει </w:t>
      </w:r>
      <w:r>
        <w:rPr>
          <w:rFonts w:eastAsia="Times New Roman"/>
          <w:szCs w:val="24"/>
        </w:rPr>
        <w:t xml:space="preserve">γίνει </w:t>
      </w:r>
      <w:r w:rsidRPr="00D11D57">
        <w:rPr>
          <w:rFonts w:eastAsia="Times New Roman"/>
          <w:szCs w:val="24"/>
        </w:rPr>
        <w:t>το καλύτερο τσιράκι των Βρυξελλών</w:t>
      </w:r>
      <w:r>
        <w:rPr>
          <w:rFonts w:eastAsia="Times New Roman"/>
          <w:szCs w:val="24"/>
        </w:rPr>
        <w:t>, έχετε γίνει υποτακτικοί</w:t>
      </w:r>
      <w:r w:rsidRPr="00D11D57">
        <w:rPr>
          <w:rFonts w:eastAsia="Times New Roman"/>
          <w:szCs w:val="24"/>
        </w:rPr>
        <w:t xml:space="preserve"> των τραπεζών και νομοθετ</w:t>
      </w:r>
      <w:r w:rsidRPr="00D11D57">
        <w:rPr>
          <w:rFonts w:eastAsia="Times New Roman"/>
          <w:szCs w:val="24"/>
        </w:rPr>
        <w:t>είτ</w:t>
      </w:r>
      <w:r>
        <w:rPr>
          <w:rFonts w:eastAsia="Times New Roman"/>
          <w:szCs w:val="24"/>
        </w:rPr>
        <w:t>ε</w:t>
      </w:r>
      <w:r w:rsidRPr="00D11D57">
        <w:rPr>
          <w:rFonts w:eastAsia="Times New Roman"/>
          <w:szCs w:val="24"/>
        </w:rPr>
        <w:t xml:space="preserve"> </w:t>
      </w:r>
      <w:r>
        <w:rPr>
          <w:rFonts w:eastAsia="Times New Roman"/>
          <w:szCs w:val="24"/>
        </w:rPr>
        <w:t xml:space="preserve">με </w:t>
      </w:r>
      <w:r w:rsidRPr="00D11D57">
        <w:rPr>
          <w:rFonts w:eastAsia="Times New Roman"/>
          <w:szCs w:val="24"/>
        </w:rPr>
        <w:t xml:space="preserve">βάση τα συμφέροντα των </w:t>
      </w:r>
      <w:r w:rsidRPr="00D11D57">
        <w:rPr>
          <w:rFonts w:eastAsia="Times New Roman"/>
          <w:szCs w:val="24"/>
        </w:rPr>
        <w:lastRenderedPageBreak/>
        <w:t>διεθνών τοκογλύφων και των τραπεζιτών</w:t>
      </w:r>
      <w:r>
        <w:rPr>
          <w:rFonts w:eastAsia="Times New Roman"/>
          <w:szCs w:val="24"/>
        </w:rPr>
        <w:t>.</w:t>
      </w:r>
      <w:r w:rsidRPr="00D11D57">
        <w:rPr>
          <w:rFonts w:eastAsia="Times New Roman"/>
          <w:szCs w:val="24"/>
        </w:rPr>
        <w:t xml:space="preserve"> </w:t>
      </w:r>
      <w:r>
        <w:rPr>
          <w:rFonts w:eastAsia="Times New Roman"/>
          <w:szCs w:val="24"/>
        </w:rPr>
        <w:t>Υ</w:t>
      </w:r>
      <w:r w:rsidRPr="00D11D57">
        <w:rPr>
          <w:rFonts w:eastAsia="Times New Roman"/>
          <w:szCs w:val="24"/>
        </w:rPr>
        <w:t xml:space="preserve">πάρχουν αποφάσεις από </w:t>
      </w:r>
      <w:r>
        <w:rPr>
          <w:rFonts w:eastAsia="Times New Roman"/>
          <w:szCs w:val="24"/>
        </w:rPr>
        <w:t xml:space="preserve">το Συμβούλιο της Επικρατείας οι οποίες αθωώνουν </w:t>
      </w:r>
      <w:r w:rsidRPr="00D11D57">
        <w:rPr>
          <w:rFonts w:eastAsia="Times New Roman"/>
          <w:szCs w:val="24"/>
        </w:rPr>
        <w:t xml:space="preserve">δανειολήπτες </w:t>
      </w:r>
      <w:r>
        <w:rPr>
          <w:rFonts w:eastAsia="Times New Roman"/>
          <w:szCs w:val="24"/>
        </w:rPr>
        <w:t>και</w:t>
      </w:r>
      <w:r>
        <w:rPr>
          <w:rFonts w:eastAsia="Times New Roman"/>
          <w:szCs w:val="24"/>
        </w:rPr>
        <w:t>,</w:t>
      </w:r>
      <w:r>
        <w:rPr>
          <w:rFonts w:eastAsia="Times New Roman"/>
          <w:szCs w:val="24"/>
        </w:rPr>
        <w:t xml:space="preserve"> σύμφωνα με το άρθρο 95, </w:t>
      </w:r>
      <w:r w:rsidRPr="00D11D57">
        <w:rPr>
          <w:rFonts w:eastAsia="Times New Roman"/>
          <w:szCs w:val="24"/>
        </w:rPr>
        <w:t xml:space="preserve">οι αποφάσεις του </w:t>
      </w:r>
      <w:r>
        <w:rPr>
          <w:rFonts w:eastAsia="Times New Roman"/>
          <w:szCs w:val="24"/>
        </w:rPr>
        <w:t xml:space="preserve">Συμβουλίου της Επικρατείας </w:t>
      </w:r>
      <w:r w:rsidRPr="00D11D57">
        <w:rPr>
          <w:rFonts w:eastAsia="Times New Roman"/>
          <w:szCs w:val="24"/>
        </w:rPr>
        <w:t xml:space="preserve">γίνονται αυτομάτως και νόμος </w:t>
      </w:r>
      <w:r w:rsidRPr="00D11D57">
        <w:rPr>
          <w:rFonts w:eastAsia="Times New Roman"/>
          <w:szCs w:val="24"/>
        </w:rPr>
        <w:t>του ελληνικού κράτους</w:t>
      </w:r>
      <w:r>
        <w:rPr>
          <w:rFonts w:eastAsia="Times New Roman"/>
          <w:szCs w:val="24"/>
        </w:rPr>
        <w:t>.</w:t>
      </w:r>
      <w:r w:rsidRPr="00D11D57">
        <w:rPr>
          <w:rFonts w:eastAsia="Times New Roman"/>
          <w:szCs w:val="24"/>
        </w:rPr>
        <w:t xml:space="preserve"> </w:t>
      </w:r>
    </w:p>
    <w:p w14:paraId="4EC191FD" w14:textId="77777777" w:rsidR="008E01FC" w:rsidRDefault="002168A0">
      <w:pPr>
        <w:spacing w:line="600" w:lineRule="auto"/>
        <w:ind w:firstLine="720"/>
        <w:jc w:val="both"/>
        <w:rPr>
          <w:rFonts w:eastAsia="Times New Roman"/>
          <w:szCs w:val="24"/>
        </w:rPr>
      </w:pPr>
      <w:r>
        <w:rPr>
          <w:rFonts w:eastAsia="Times New Roman"/>
          <w:szCs w:val="24"/>
        </w:rPr>
        <w:t xml:space="preserve">Μιλάμε για ανθρώπους </w:t>
      </w:r>
      <w:r>
        <w:rPr>
          <w:rFonts w:eastAsia="Times New Roman"/>
          <w:szCs w:val="24"/>
        </w:rPr>
        <w:t>–</w:t>
      </w:r>
      <w:r w:rsidRPr="00D11D57">
        <w:rPr>
          <w:rFonts w:eastAsia="Times New Roman"/>
          <w:szCs w:val="24"/>
        </w:rPr>
        <w:t>πριν</w:t>
      </w:r>
      <w:r>
        <w:rPr>
          <w:rFonts w:eastAsia="Times New Roman"/>
          <w:szCs w:val="24"/>
        </w:rPr>
        <w:t xml:space="preserve"> από</w:t>
      </w:r>
      <w:r w:rsidRPr="00D11D57">
        <w:rPr>
          <w:rFonts w:eastAsia="Times New Roman"/>
          <w:szCs w:val="24"/>
        </w:rPr>
        <w:t xml:space="preserve"> </w:t>
      </w:r>
      <w:r>
        <w:rPr>
          <w:rFonts w:eastAsia="Times New Roman"/>
          <w:szCs w:val="24"/>
        </w:rPr>
        <w:t>δεκαπέντε</w:t>
      </w:r>
      <w:r w:rsidRPr="00D11D57">
        <w:rPr>
          <w:rFonts w:eastAsia="Times New Roman"/>
          <w:szCs w:val="24"/>
        </w:rPr>
        <w:t xml:space="preserve"> χρόνια όλοι θυμόμασ</w:t>
      </w:r>
      <w:r>
        <w:rPr>
          <w:rFonts w:eastAsia="Times New Roman"/>
          <w:szCs w:val="24"/>
        </w:rPr>
        <w:t xml:space="preserve">τε </w:t>
      </w:r>
      <w:r w:rsidRPr="00D11D57">
        <w:rPr>
          <w:rFonts w:eastAsia="Times New Roman"/>
          <w:szCs w:val="24"/>
        </w:rPr>
        <w:t>π</w:t>
      </w:r>
      <w:r>
        <w:rPr>
          <w:rFonts w:eastAsia="Times New Roman"/>
          <w:szCs w:val="24"/>
        </w:rPr>
        <w:t>ώ</w:t>
      </w:r>
      <w:r w:rsidRPr="00D11D57">
        <w:rPr>
          <w:rFonts w:eastAsia="Times New Roman"/>
          <w:szCs w:val="24"/>
        </w:rPr>
        <w:t xml:space="preserve">ς </w:t>
      </w:r>
      <w:r>
        <w:rPr>
          <w:rFonts w:eastAsia="Times New Roman"/>
          <w:szCs w:val="24"/>
        </w:rPr>
        <w:t xml:space="preserve">χτύπαγαν τα τηλέφωνά μας και οι τράπεζες μοίραζαν δάνεια, </w:t>
      </w:r>
      <w:r w:rsidRPr="00D11D57">
        <w:rPr>
          <w:rFonts w:eastAsia="Times New Roman"/>
          <w:szCs w:val="24"/>
        </w:rPr>
        <w:t xml:space="preserve">σου </w:t>
      </w:r>
      <w:r>
        <w:rPr>
          <w:rFonts w:eastAsia="Times New Roman"/>
          <w:szCs w:val="24"/>
        </w:rPr>
        <w:t>έλεγαν «έλα</w:t>
      </w:r>
      <w:r>
        <w:rPr>
          <w:rFonts w:eastAsia="Times New Roman"/>
          <w:szCs w:val="24"/>
        </w:rPr>
        <w:t>,</w:t>
      </w:r>
      <w:r>
        <w:rPr>
          <w:rFonts w:eastAsia="Times New Roman"/>
          <w:szCs w:val="24"/>
        </w:rPr>
        <w:t xml:space="preserve"> πάρε</w:t>
      </w:r>
      <w:r w:rsidRPr="00D11D57">
        <w:rPr>
          <w:rFonts w:eastAsia="Times New Roman"/>
          <w:szCs w:val="24"/>
        </w:rPr>
        <w:t xml:space="preserve"> στεγαστικό</w:t>
      </w:r>
      <w:r>
        <w:rPr>
          <w:rFonts w:eastAsia="Times New Roman"/>
          <w:szCs w:val="24"/>
        </w:rPr>
        <w:t>, έλα</w:t>
      </w:r>
      <w:r>
        <w:rPr>
          <w:rFonts w:eastAsia="Times New Roman"/>
          <w:szCs w:val="24"/>
        </w:rPr>
        <w:t>,</w:t>
      </w:r>
      <w:r>
        <w:rPr>
          <w:rFonts w:eastAsia="Times New Roman"/>
          <w:szCs w:val="24"/>
        </w:rPr>
        <w:t xml:space="preserve"> πάρε αμάξι, έλα</w:t>
      </w:r>
      <w:r>
        <w:rPr>
          <w:rFonts w:eastAsia="Times New Roman"/>
          <w:szCs w:val="24"/>
        </w:rPr>
        <w:t>,</w:t>
      </w:r>
      <w:r>
        <w:rPr>
          <w:rFonts w:eastAsia="Times New Roman"/>
          <w:szCs w:val="24"/>
        </w:rPr>
        <w:t xml:space="preserve"> </w:t>
      </w:r>
      <w:r w:rsidRPr="00D11D57">
        <w:rPr>
          <w:rFonts w:eastAsia="Times New Roman"/>
          <w:szCs w:val="24"/>
        </w:rPr>
        <w:t>πάρε δάνειο για να πας διακοπές</w:t>
      </w:r>
      <w:r>
        <w:rPr>
          <w:rFonts w:eastAsia="Times New Roman"/>
          <w:szCs w:val="24"/>
        </w:rPr>
        <w:t>»-</w:t>
      </w:r>
      <w:r w:rsidRPr="00D11D57">
        <w:rPr>
          <w:rFonts w:eastAsia="Times New Roman"/>
          <w:szCs w:val="24"/>
        </w:rPr>
        <w:t xml:space="preserve"> </w:t>
      </w:r>
      <w:r>
        <w:rPr>
          <w:rFonts w:eastAsia="Times New Roman"/>
          <w:szCs w:val="24"/>
        </w:rPr>
        <w:t>οι οποίοι</w:t>
      </w:r>
      <w:r w:rsidRPr="00D11D57">
        <w:rPr>
          <w:rFonts w:eastAsia="Times New Roman"/>
          <w:szCs w:val="24"/>
        </w:rPr>
        <w:t xml:space="preserve"> δανείστ</w:t>
      </w:r>
      <w:r>
        <w:rPr>
          <w:rFonts w:eastAsia="Times New Roman"/>
          <w:szCs w:val="24"/>
        </w:rPr>
        <w:t>ηκαν</w:t>
      </w:r>
      <w:r w:rsidRPr="00D11D57">
        <w:rPr>
          <w:rFonts w:eastAsia="Times New Roman"/>
          <w:szCs w:val="24"/>
        </w:rPr>
        <w:t xml:space="preserve"> </w:t>
      </w:r>
      <w:r>
        <w:rPr>
          <w:rFonts w:eastAsia="Times New Roman"/>
          <w:szCs w:val="24"/>
        </w:rPr>
        <w:t>για να φτιάξουν ένα κεραμίδι να το</w:t>
      </w:r>
      <w:r w:rsidRPr="00D11D57">
        <w:rPr>
          <w:rFonts w:eastAsia="Times New Roman"/>
          <w:szCs w:val="24"/>
        </w:rPr>
        <w:t xml:space="preserve"> δώσουν αύριο στα παιδιά</w:t>
      </w:r>
      <w:r>
        <w:rPr>
          <w:rFonts w:eastAsia="Times New Roman"/>
          <w:szCs w:val="24"/>
        </w:rPr>
        <w:t xml:space="preserve"> τους και κανείς τους δεν σκέφτηκε</w:t>
      </w:r>
      <w:r w:rsidRPr="00D11D57">
        <w:rPr>
          <w:rFonts w:eastAsia="Times New Roman"/>
          <w:szCs w:val="24"/>
        </w:rPr>
        <w:t xml:space="preserve"> </w:t>
      </w:r>
      <w:r>
        <w:rPr>
          <w:rFonts w:eastAsia="Times New Roman"/>
          <w:szCs w:val="24"/>
        </w:rPr>
        <w:t>ότι η σημερινή πραγματικότητα θα είναι</w:t>
      </w:r>
      <w:r w:rsidRPr="00D11D57">
        <w:rPr>
          <w:rFonts w:eastAsia="Times New Roman"/>
          <w:szCs w:val="24"/>
        </w:rPr>
        <w:t xml:space="preserve"> τελείως διαφορετική στα χρόνια των μνημονίων</w:t>
      </w:r>
      <w:r>
        <w:rPr>
          <w:rFonts w:eastAsia="Times New Roman"/>
          <w:szCs w:val="24"/>
        </w:rPr>
        <w:t>.</w:t>
      </w:r>
      <w:r w:rsidRPr="00D11D57">
        <w:rPr>
          <w:rFonts w:eastAsia="Times New Roman"/>
          <w:szCs w:val="24"/>
        </w:rPr>
        <w:t xml:space="preserve"> </w:t>
      </w:r>
      <w:r>
        <w:rPr>
          <w:rFonts w:eastAsia="Times New Roman"/>
          <w:szCs w:val="24"/>
        </w:rPr>
        <w:t xml:space="preserve">Έφτασαν στο σημείο να ζητιανεύουν οι άνθρωποι </w:t>
      </w:r>
      <w:r w:rsidRPr="00D11D57">
        <w:rPr>
          <w:rFonts w:eastAsia="Times New Roman"/>
          <w:szCs w:val="24"/>
        </w:rPr>
        <w:t xml:space="preserve">για </w:t>
      </w:r>
      <w:r>
        <w:rPr>
          <w:rFonts w:eastAsia="Times New Roman"/>
          <w:szCs w:val="24"/>
        </w:rPr>
        <w:t>έ</w:t>
      </w:r>
      <w:r w:rsidRPr="00D11D57">
        <w:rPr>
          <w:rFonts w:eastAsia="Times New Roman"/>
          <w:szCs w:val="24"/>
        </w:rPr>
        <w:t>να δάνειο των 150</w:t>
      </w:r>
      <w:r>
        <w:rPr>
          <w:rFonts w:eastAsia="Times New Roman"/>
          <w:szCs w:val="24"/>
        </w:rPr>
        <w:t>.000,</w:t>
      </w:r>
      <w:r w:rsidRPr="00D11D57">
        <w:rPr>
          <w:rFonts w:eastAsia="Times New Roman"/>
          <w:szCs w:val="24"/>
        </w:rPr>
        <w:t xml:space="preserve"> </w:t>
      </w:r>
      <w:r>
        <w:rPr>
          <w:rFonts w:eastAsia="Times New Roman"/>
          <w:szCs w:val="24"/>
        </w:rPr>
        <w:t>των</w:t>
      </w:r>
      <w:r w:rsidRPr="00D11D57">
        <w:rPr>
          <w:rFonts w:eastAsia="Times New Roman"/>
          <w:szCs w:val="24"/>
        </w:rPr>
        <w:t xml:space="preserve"> 200</w:t>
      </w:r>
      <w:r>
        <w:rPr>
          <w:rFonts w:eastAsia="Times New Roman"/>
          <w:szCs w:val="24"/>
        </w:rPr>
        <w:t>.000,</w:t>
      </w:r>
      <w:r w:rsidRPr="00D11D57">
        <w:rPr>
          <w:rFonts w:eastAsia="Times New Roman"/>
          <w:szCs w:val="24"/>
        </w:rPr>
        <w:t xml:space="preserve"> </w:t>
      </w:r>
      <w:r>
        <w:rPr>
          <w:rFonts w:eastAsia="Times New Roman"/>
          <w:szCs w:val="24"/>
        </w:rPr>
        <w:t>των</w:t>
      </w:r>
      <w:r w:rsidRPr="00D11D57">
        <w:rPr>
          <w:rFonts w:eastAsia="Times New Roman"/>
          <w:szCs w:val="24"/>
        </w:rPr>
        <w:t xml:space="preserve"> 250</w:t>
      </w:r>
      <w:r>
        <w:rPr>
          <w:rFonts w:eastAsia="Times New Roman"/>
          <w:szCs w:val="24"/>
        </w:rPr>
        <w:t>.000 ή των 300.000,</w:t>
      </w:r>
      <w:r w:rsidRPr="00D11D57">
        <w:rPr>
          <w:rFonts w:eastAsia="Times New Roman"/>
          <w:szCs w:val="24"/>
        </w:rPr>
        <w:t xml:space="preserve"> κάτι που είναι εξευτελιστικό να συζητάμε</w:t>
      </w:r>
      <w:r>
        <w:rPr>
          <w:rFonts w:eastAsia="Times New Roman"/>
          <w:szCs w:val="24"/>
        </w:rPr>
        <w:t>.</w:t>
      </w:r>
      <w:r w:rsidRPr="00D11D57">
        <w:rPr>
          <w:rFonts w:eastAsia="Times New Roman"/>
          <w:szCs w:val="24"/>
        </w:rPr>
        <w:t xml:space="preserve"> </w:t>
      </w:r>
    </w:p>
    <w:p w14:paraId="4EC191FE" w14:textId="77777777" w:rsidR="008E01FC" w:rsidRDefault="002168A0">
      <w:pPr>
        <w:spacing w:line="600" w:lineRule="auto"/>
        <w:ind w:firstLine="720"/>
        <w:jc w:val="both"/>
        <w:rPr>
          <w:rFonts w:eastAsia="Times New Roman"/>
          <w:szCs w:val="24"/>
        </w:rPr>
      </w:pPr>
      <w:r>
        <w:rPr>
          <w:rFonts w:eastAsia="Times New Roman"/>
          <w:szCs w:val="24"/>
        </w:rPr>
        <w:t>Έ</w:t>
      </w:r>
      <w:r w:rsidRPr="00D11D57">
        <w:rPr>
          <w:rFonts w:eastAsia="Times New Roman"/>
          <w:szCs w:val="24"/>
        </w:rPr>
        <w:t>πρεπε από την πρώτη στιγμή</w:t>
      </w:r>
      <w:r>
        <w:rPr>
          <w:rFonts w:eastAsia="Times New Roman"/>
          <w:szCs w:val="24"/>
        </w:rPr>
        <w:t xml:space="preserve"> -</w:t>
      </w:r>
      <w:r w:rsidRPr="00D11D57">
        <w:rPr>
          <w:rFonts w:eastAsia="Times New Roman"/>
          <w:szCs w:val="24"/>
        </w:rPr>
        <w:t>αυτό που έλεγε η Χρυσή Αυγή</w:t>
      </w:r>
      <w:r>
        <w:rPr>
          <w:rFonts w:eastAsia="Times New Roman"/>
          <w:szCs w:val="24"/>
        </w:rPr>
        <w:t>-</w:t>
      </w:r>
      <w:r w:rsidRPr="00D11D57">
        <w:rPr>
          <w:rFonts w:eastAsia="Times New Roman"/>
          <w:szCs w:val="24"/>
        </w:rPr>
        <w:t xml:space="preserve"> να παρα</w:t>
      </w:r>
      <w:r>
        <w:rPr>
          <w:rFonts w:eastAsia="Times New Roman"/>
          <w:szCs w:val="24"/>
        </w:rPr>
        <w:t>ταθεί</w:t>
      </w:r>
      <w:r w:rsidRPr="00D11D57">
        <w:rPr>
          <w:rFonts w:eastAsia="Times New Roman"/>
          <w:szCs w:val="24"/>
        </w:rPr>
        <w:t xml:space="preserve"> ο νόμος Κατσέλη</w:t>
      </w:r>
      <w:r>
        <w:rPr>
          <w:rFonts w:eastAsia="Times New Roman"/>
          <w:szCs w:val="24"/>
        </w:rPr>
        <w:t xml:space="preserve"> κ</w:t>
      </w:r>
      <w:r w:rsidRPr="00D11D57">
        <w:rPr>
          <w:rFonts w:eastAsia="Times New Roman"/>
          <w:szCs w:val="24"/>
        </w:rPr>
        <w:t xml:space="preserve">ι όχι να καταργηθεί </w:t>
      </w:r>
      <w:r>
        <w:rPr>
          <w:rFonts w:eastAsia="Times New Roman"/>
          <w:szCs w:val="24"/>
        </w:rPr>
        <w:t>κ</w:t>
      </w:r>
      <w:r w:rsidRPr="00D11D57">
        <w:rPr>
          <w:rFonts w:eastAsia="Times New Roman"/>
          <w:szCs w:val="24"/>
        </w:rPr>
        <w:t xml:space="preserve">αι μάλιστα από μία </w:t>
      </w:r>
      <w:r>
        <w:rPr>
          <w:rFonts w:eastAsia="Times New Roman"/>
          <w:szCs w:val="24"/>
        </w:rPr>
        <w:t>Κ</w:t>
      </w:r>
      <w:r w:rsidRPr="00D11D57">
        <w:rPr>
          <w:rFonts w:eastAsia="Times New Roman"/>
          <w:szCs w:val="24"/>
        </w:rPr>
        <w:t>υβέρνηση που υποτίθεται νοιά</w:t>
      </w:r>
      <w:r>
        <w:rPr>
          <w:rFonts w:eastAsia="Times New Roman"/>
          <w:szCs w:val="24"/>
        </w:rPr>
        <w:t>ζεται για τα λα</w:t>
      </w:r>
      <w:r>
        <w:rPr>
          <w:rFonts w:eastAsia="Times New Roman"/>
          <w:szCs w:val="24"/>
        </w:rPr>
        <w:lastRenderedPageBreak/>
        <w:t>ϊκά στρώματα. Θ</w:t>
      </w:r>
      <w:r w:rsidRPr="00D11D57">
        <w:rPr>
          <w:rFonts w:eastAsia="Times New Roman"/>
          <w:szCs w:val="24"/>
        </w:rPr>
        <w:t>α έπρεπε</w:t>
      </w:r>
      <w:r>
        <w:rPr>
          <w:rFonts w:eastAsia="Times New Roman"/>
          <w:szCs w:val="24"/>
        </w:rPr>
        <w:t>,</w:t>
      </w:r>
      <w:r w:rsidRPr="00D11D57">
        <w:rPr>
          <w:rFonts w:eastAsia="Times New Roman"/>
          <w:szCs w:val="24"/>
        </w:rPr>
        <w:t xml:space="preserve"> δήθεν</w:t>
      </w:r>
      <w:r>
        <w:rPr>
          <w:rFonts w:eastAsia="Times New Roman"/>
          <w:szCs w:val="24"/>
        </w:rPr>
        <w:t>,</w:t>
      </w:r>
      <w:r w:rsidRPr="00D11D57">
        <w:rPr>
          <w:rFonts w:eastAsia="Times New Roman"/>
          <w:szCs w:val="24"/>
        </w:rPr>
        <w:t xml:space="preserve"> εσείς οι αριστεροί να νομοθετείτ</w:t>
      </w:r>
      <w:r>
        <w:rPr>
          <w:rFonts w:eastAsia="Times New Roman"/>
          <w:szCs w:val="24"/>
        </w:rPr>
        <w:t>ε</w:t>
      </w:r>
      <w:r w:rsidRPr="00D11D57">
        <w:rPr>
          <w:rFonts w:eastAsia="Times New Roman"/>
          <w:szCs w:val="24"/>
        </w:rPr>
        <w:t xml:space="preserve"> υπέρ των λαϊκών στρωμάτων</w:t>
      </w:r>
      <w:r>
        <w:rPr>
          <w:rFonts w:eastAsia="Times New Roman"/>
          <w:szCs w:val="24"/>
        </w:rPr>
        <w:t xml:space="preserve">. Εσείς, όμως, </w:t>
      </w:r>
      <w:r w:rsidRPr="00D11D57">
        <w:rPr>
          <w:rFonts w:eastAsia="Times New Roman"/>
          <w:szCs w:val="24"/>
        </w:rPr>
        <w:t>χέρι-χέρι κάθεσ</w:t>
      </w:r>
      <w:r>
        <w:rPr>
          <w:rFonts w:eastAsia="Times New Roman"/>
          <w:szCs w:val="24"/>
        </w:rPr>
        <w:t>τε</w:t>
      </w:r>
      <w:r w:rsidRPr="00D11D57">
        <w:rPr>
          <w:rFonts w:eastAsia="Times New Roman"/>
          <w:szCs w:val="24"/>
        </w:rPr>
        <w:t xml:space="preserve"> στο τραπέζι</w:t>
      </w:r>
      <w:r>
        <w:rPr>
          <w:rFonts w:eastAsia="Times New Roman"/>
          <w:szCs w:val="24"/>
        </w:rPr>
        <w:t>,</w:t>
      </w:r>
      <w:r w:rsidRPr="00D11D57">
        <w:rPr>
          <w:rFonts w:eastAsia="Times New Roman"/>
          <w:szCs w:val="24"/>
        </w:rPr>
        <w:t xml:space="preserve"> πίσω από σκοτεινές πόρτες</w:t>
      </w:r>
      <w:r>
        <w:rPr>
          <w:rFonts w:eastAsia="Times New Roman"/>
          <w:szCs w:val="24"/>
        </w:rPr>
        <w:t>,</w:t>
      </w:r>
      <w:r w:rsidRPr="00D11D57">
        <w:rPr>
          <w:rFonts w:eastAsia="Times New Roman"/>
          <w:szCs w:val="24"/>
        </w:rPr>
        <w:t xml:space="preserve"> και συνδιαλέ</w:t>
      </w:r>
      <w:r>
        <w:rPr>
          <w:rFonts w:eastAsia="Times New Roman"/>
          <w:szCs w:val="24"/>
        </w:rPr>
        <w:t xml:space="preserve">γεστε </w:t>
      </w:r>
      <w:r w:rsidRPr="00D11D57">
        <w:rPr>
          <w:rFonts w:eastAsia="Times New Roman"/>
          <w:szCs w:val="24"/>
        </w:rPr>
        <w:t xml:space="preserve">με τους τραπεζίτες και τα αφεντικά </w:t>
      </w:r>
      <w:r>
        <w:rPr>
          <w:rFonts w:eastAsia="Times New Roman"/>
          <w:szCs w:val="24"/>
        </w:rPr>
        <w:t>σας,</w:t>
      </w:r>
      <w:r w:rsidRPr="00D11D57">
        <w:rPr>
          <w:rFonts w:eastAsia="Times New Roman"/>
          <w:szCs w:val="24"/>
        </w:rPr>
        <w:t xml:space="preserve"> που σας πληρών</w:t>
      </w:r>
      <w:r>
        <w:rPr>
          <w:rFonts w:eastAsia="Times New Roman"/>
          <w:szCs w:val="24"/>
        </w:rPr>
        <w:t>ουν</w:t>
      </w:r>
      <w:r w:rsidRPr="00D11D57">
        <w:rPr>
          <w:rFonts w:eastAsia="Times New Roman"/>
          <w:szCs w:val="24"/>
        </w:rPr>
        <w:t xml:space="preserve"> κιόλας</w:t>
      </w:r>
      <w:r>
        <w:rPr>
          <w:rFonts w:eastAsia="Times New Roman"/>
          <w:szCs w:val="24"/>
        </w:rPr>
        <w:t>.</w:t>
      </w:r>
      <w:r w:rsidRPr="00D11D57">
        <w:rPr>
          <w:rFonts w:eastAsia="Times New Roman"/>
          <w:szCs w:val="24"/>
        </w:rPr>
        <w:t xml:space="preserve"> </w:t>
      </w:r>
    </w:p>
    <w:p w14:paraId="4EC191FF" w14:textId="77777777" w:rsidR="008E01FC" w:rsidRDefault="002168A0">
      <w:pPr>
        <w:spacing w:line="600" w:lineRule="auto"/>
        <w:ind w:firstLine="720"/>
        <w:jc w:val="both"/>
        <w:rPr>
          <w:rFonts w:eastAsia="Times New Roman"/>
          <w:szCs w:val="24"/>
        </w:rPr>
      </w:pPr>
      <w:r>
        <w:rPr>
          <w:rFonts w:eastAsia="Times New Roman"/>
          <w:szCs w:val="24"/>
        </w:rPr>
        <w:t xml:space="preserve">Γιατί δεν είναι τυχαίο ότι </w:t>
      </w:r>
      <w:r w:rsidRPr="00D11D57">
        <w:rPr>
          <w:rFonts w:eastAsia="Times New Roman"/>
          <w:szCs w:val="24"/>
        </w:rPr>
        <w:t>ενώ ήσασταν στο 3</w:t>
      </w:r>
      <w:r>
        <w:rPr>
          <w:rFonts w:eastAsia="Times New Roman"/>
          <w:szCs w:val="24"/>
        </w:rPr>
        <w:t>,5%-</w:t>
      </w:r>
      <w:r w:rsidRPr="00D11D57">
        <w:rPr>
          <w:rFonts w:eastAsia="Times New Roman"/>
          <w:szCs w:val="24"/>
        </w:rPr>
        <w:t>4% χτυπ</w:t>
      </w:r>
      <w:r>
        <w:rPr>
          <w:rFonts w:eastAsia="Times New Roman"/>
          <w:szCs w:val="24"/>
        </w:rPr>
        <w:t xml:space="preserve">ούσατε </w:t>
      </w:r>
      <w:r w:rsidRPr="00D11D57">
        <w:rPr>
          <w:rFonts w:eastAsia="Times New Roman"/>
          <w:szCs w:val="24"/>
        </w:rPr>
        <w:t xml:space="preserve">τη </w:t>
      </w:r>
      <w:r>
        <w:rPr>
          <w:rFonts w:eastAsia="Times New Roman"/>
          <w:szCs w:val="24"/>
        </w:rPr>
        <w:t>«</w:t>
      </w:r>
      <w:r w:rsidRPr="00D11D57">
        <w:rPr>
          <w:rFonts w:eastAsia="Times New Roman"/>
          <w:szCs w:val="24"/>
        </w:rPr>
        <w:t>SIEMENS</w:t>
      </w:r>
      <w:r>
        <w:rPr>
          <w:rFonts w:eastAsia="Times New Roman"/>
          <w:szCs w:val="24"/>
        </w:rPr>
        <w:t>»</w:t>
      </w:r>
      <w:r>
        <w:rPr>
          <w:rFonts w:eastAsia="Times New Roman"/>
          <w:szCs w:val="24"/>
        </w:rPr>
        <w:t>, χτυπούσατε τους εφοπλιστές,</w:t>
      </w:r>
      <w:r w:rsidRPr="00D11D57">
        <w:rPr>
          <w:rFonts w:eastAsia="Times New Roman"/>
          <w:szCs w:val="24"/>
        </w:rPr>
        <w:t xml:space="preserve"> χτυπ</w:t>
      </w:r>
      <w:r>
        <w:rPr>
          <w:rFonts w:eastAsia="Times New Roman"/>
          <w:szCs w:val="24"/>
        </w:rPr>
        <w:t>ούσα</w:t>
      </w:r>
      <w:r w:rsidRPr="00D11D57">
        <w:rPr>
          <w:rFonts w:eastAsia="Times New Roman"/>
          <w:szCs w:val="24"/>
        </w:rPr>
        <w:t xml:space="preserve">τε τους </w:t>
      </w:r>
      <w:r>
        <w:rPr>
          <w:rFonts w:eastAsia="Times New Roman"/>
          <w:szCs w:val="24"/>
        </w:rPr>
        <w:t xml:space="preserve">σκοτεινούς </w:t>
      </w:r>
      <w:r w:rsidRPr="00D11D57">
        <w:rPr>
          <w:rFonts w:eastAsia="Times New Roman"/>
          <w:szCs w:val="24"/>
        </w:rPr>
        <w:t>επιχειρηματικούς κύκλους</w:t>
      </w:r>
      <w:r>
        <w:rPr>
          <w:rFonts w:eastAsia="Times New Roman"/>
          <w:szCs w:val="24"/>
        </w:rPr>
        <w:t xml:space="preserve">, όπως τους λέγατε, και </w:t>
      </w:r>
      <w:r w:rsidRPr="00D11D57">
        <w:rPr>
          <w:rFonts w:eastAsia="Times New Roman"/>
          <w:szCs w:val="24"/>
        </w:rPr>
        <w:t xml:space="preserve">τώρα </w:t>
      </w:r>
      <w:r>
        <w:rPr>
          <w:rFonts w:eastAsia="Times New Roman"/>
          <w:szCs w:val="24"/>
        </w:rPr>
        <w:t>ξαφνικά β</w:t>
      </w:r>
      <w:r w:rsidRPr="00D11D57">
        <w:rPr>
          <w:rFonts w:eastAsia="Times New Roman"/>
          <w:szCs w:val="24"/>
        </w:rPr>
        <w:t>άζετε στα ψηφοδ</w:t>
      </w:r>
      <w:r>
        <w:rPr>
          <w:rFonts w:eastAsia="Times New Roman"/>
          <w:szCs w:val="24"/>
        </w:rPr>
        <w:t>έλτι</w:t>
      </w:r>
      <w:r>
        <w:rPr>
          <w:rFonts w:eastAsia="Times New Roman"/>
          <w:szCs w:val="24"/>
        </w:rPr>
        <w:t>ά</w:t>
      </w:r>
      <w:r>
        <w:rPr>
          <w:rFonts w:eastAsia="Times New Roman"/>
          <w:szCs w:val="24"/>
        </w:rPr>
        <w:t xml:space="preserve"> σας άτομα που τότε ήταν οι διεφθαρμένοι, ή</w:t>
      </w:r>
      <w:r>
        <w:rPr>
          <w:rFonts w:eastAsia="Times New Roman"/>
          <w:szCs w:val="24"/>
        </w:rPr>
        <w:t xml:space="preserve">ταν πίσω από το </w:t>
      </w:r>
      <w:r w:rsidRPr="00D11D57">
        <w:rPr>
          <w:rFonts w:eastAsia="Times New Roman"/>
          <w:szCs w:val="24"/>
        </w:rPr>
        <w:t>σύστημα</w:t>
      </w:r>
      <w:r>
        <w:rPr>
          <w:rFonts w:eastAsia="Times New Roman"/>
          <w:szCs w:val="24"/>
        </w:rPr>
        <w:t>,</w:t>
      </w:r>
      <w:r w:rsidRPr="00D11D57">
        <w:rPr>
          <w:rFonts w:eastAsia="Times New Roman"/>
          <w:szCs w:val="24"/>
        </w:rPr>
        <w:t xml:space="preserve"> ήταν διαπλεκόμενοι</w:t>
      </w:r>
      <w:r>
        <w:rPr>
          <w:rFonts w:eastAsia="Times New Roman"/>
          <w:szCs w:val="24"/>
        </w:rPr>
        <w:t>,</w:t>
      </w:r>
      <w:r w:rsidRPr="00D11D57">
        <w:rPr>
          <w:rFonts w:eastAsia="Times New Roman"/>
          <w:szCs w:val="24"/>
        </w:rPr>
        <w:t xml:space="preserve"> ήταν αυτ</w:t>
      </w:r>
      <w:r>
        <w:rPr>
          <w:rFonts w:eastAsia="Times New Roman"/>
          <w:szCs w:val="24"/>
        </w:rPr>
        <w:t xml:space="preserve">οί </w:t>
      </w:r>
      <w:r w:rsidRPr="00D11D57">
        <w:rPr>
          <w:rFonts w:eastAsia="Times New Roman"/>
          <w:szCs w:val="24"/>
        </w:rPr>
        <w:t>που ανέβα</w:t>
      </w:r>
      <w:r>
        <w:rPr>
          <w:rFonts w:eastAsia="Times New Roman"/>
          <w:szCs w:val="24"/>
        </w:rPr>
        <w:t>ζ</w:t>
      </w:r>
      <w:r w:rsidRPr="00D11D57">
        <w:rPr>
          <w:rFonts w:eastAsia="Times New Roman"/>
          <w:szCs w:val="24"/>
        </w:rPr>
        <w:t>αν τις κυβερνήσεις του ΠΑΣΟΚ ή της Νέας Δημοκρατίας</w:t>
      </w:r>
      <w:r>
        <w:rPr>
          <w:rFonts w:eastAsia="Times New Roman"/>
          <w:szCs w:val="24"/>
        </w:rPr>
        <w:t>.</w:t>
      </w:r>
      <w:r w:rsidRPr="00D11D57">
        <w:rPr>
          <w:rFonts w:eastAsia="Times New Roman"/>
          <w:szCs w:val="24"/>
        </w:rPr>
        <w:t xml:space="preserve"> </w:t>
      </w:r>
      <w:r>
        <w:rPr>
          <w:rFonts w:eastAsia="Times New Roman"/>
          <w:szCs w:val="24"/>
        </w:rPr>
        <w:t>Τ</w:t>
      </w:r>
      <w:r w:rsidRPr="00D11D57">
        <w:rPr>
          <w:rFonts w:eastAsia="Times New Roman"/>
          <w:szCs w:val="24"/>
        </w:rPr>
        <w:t>ώρα αυτά τα κάν</w:t>
      </w:r>
      <w:r>
        <w:rPr>
          <w:rFonts w:eastAsia="Times New Roman"/>
          <w:szCs w:val="24"/>
        </w:rPr>
        <w:t>ετε</w:t>
      </w:r>
      <w:r w:rsidRPr="00D11D57">
        <w:rPr>
          <w:rFonts w:eastAsia="Times New Roman"/>
          <w:szCs w:val="24"/>
        </w:rPr>
        <w:t xml:space="preserve"> γαργάρα και τους </w:t>
      </w:r>
      <w:r>
        <w:rPr>
          <w:rFonts w:eastAsia="Times New Roman"/>
          <w:szCs w:val="24"/>
        </w:rPr>
        <w:t>β</w:t>
      </w:r>
      <w:r w:rsidRPr="00D11D57">
        <w:rPr>
          <w:rFonts w:eastAsia="Times New Roman"/>
          <w:szCs w:val="24"/>
        </w:rPr>
        <w:t xml:space="preserve">άζετε και στο </w:t>
      </w:r>
      <w:proofErr w:type="spellStart"/>
      <w:r w:rsidRPr="00D11D57">
        <w:rPr>
          <w:rFonts w:eastAsia="Times New Roman"/>
          <w:szCs w:val="24"/>
        </w:rPr>
        <w:t>ευρωψηφοδέλτιο</w:t>
      </w:r>
      <w:proofErr w:type="spellEnd"/>
      <w:r>
        <w:rPr>
          <w:rFonts w:eastAsia="Times New Roman"/>
          <w:szCs w:val="24"/>
        </w:rPr>
        <w:t>.</w:t>
      </w:r>
    </w:p>
    <w:p w14:paraId="4EC19200" w14:textId="77777777" w:rsidR="008E01FC" w:rsidRDefault="002168A0">
      <w:pPr>
        <w:spacing w:line="600" w:lineRule="auto"/>
        <w:ind w:firstLine="720"/>
        <w:jc w:val="both"/>
        <w:rPr>
          <w:rFonts w:eastAsia="Times New Roman"/>
          <w:szCs w:val="24"/>
        </w:rPr>
      </w:pPr>
      <w:r>
        <w:rPr>
          <w:rFonts w:eastAsia="Times New Roman"/>
          <w:szCs w:val="24"/>
        </w:rPr>
        <w:t>Φ</w:t>
      </w:r>
      <w:r w:rsidRPr="00D11D57">
        <w:rPr>
          <w:rFonts w:eastAsia="Times New Roman"/>
          <w:szCs w:val="24"/>
        </w:rPr>
        <w:t>έρατε την τροπολογία αυτή</w:t>
      </w:r>
      <w:r>
        <w:rPr>
          <w:rFonts w:eastAsia="Times New Roman"/>
          <w:szCs w:val="24"/>
        </w:rPr>
        <w:t>,</w:t>
      </w:r>
      <w:r w:rsidRPr="00D11D57">
        <w:rPr>
          <w:rFonts w:eastAsia="Times New Roman"/>
          <w:szCs w:val="24"/>
        </w:rPr>
        <w:t xml:space="preserve"> </w:t>
      </w:r>
      <w:r>
        <w:rPr>
          <w:rFonts w:eastAsia="Times New Roman"/>
          <w:szCs w:val="24"/>
        </w:rPr>
        <w:t>με την οποία καταργείτε στην ουσία το</w:t>
      </w:r>
      <w:r>
        <w:rPr>
          <w:rFonts w:eastAsia="Times New Roman"/>
          <w:szCs w:val="24"/>
        </w:rPr>
        <w:t>ν</w:t>
      </w:r>
      <w:r>
        <w:rPr>
          <w:rFonts w:eastAsia="Times New Roman"/>
          <w:szCs w:val="24"/>
        </w:rPr>
        <w:t xml:space="preserve"> νό</w:t>
      </w:r>
      <w:r>
        <w:rPr>
          <w:rFonts w:eastAsia="Times New Roman"/>
          <w:szCs w:val="24"/>
        </w:rPr>
        <w:t>μο Κατσέλη</w:t>
      </w:r>
      <w:r>
        <w:rPr>
          <w:rFonts w:eastAsia="Times New Roman"/>
          <w:szCs w:val="24"/>
        </w:rPr>
        <w:t>,</w:t>
      </w:r>
      <w:r>
        <w:rPr>
          <w:rFonts w:eastAsia="Times New Roman"/>
          <w:szCs w:val="24"/>
        </w:rPr>
        <w:t xml:space="preserve"> που προστάτευε την πρώτη κατοικία. Μένουν απ’ έξω πάνω </w:t>
      </w:r>
      <w:r w:rsidRPr="00D11D57">
        <w:rPr>
          <w:rFonts w:eastAsia="Times New Roman"/>
          <w:szCs w:val="24"/>
        </w:rPr>
        <w:t>από 70%</w:t>
      </w:r>
      <w:r>
        <w:rPr>
          <w:rFonts w:eastAsia="Times New Roman"/>
          <w:szCs w:val="24"/>
        </w:rPr>
        <w:t>-80%</w:t>
      </w:r>
      <w:r w:rsidRPr="00D11D57">
        <w:rPr>
          <w:rFonts w:eastAsia="Times New Roman"/>
          <w:szCs w:val="24"/>
        </w:rPr>
        <w:t xml:space="preserve"> </w:t>
      </w:r>
      <w:r>
        <w:rPr>
          <w:rFonts w:eastAsia="Times New Roman"/>
          <w:szCs w:val="24"/>
        </w:rPr>
        <w:t xml:space="preserve">των </w:t>
      </w:r>
      <w:r w:rsidRPr="00D11D57">
        <w:rPr>
          <w:rFonts w:eastAsia="Times New Roman"/>
          <w:szCs w:val="24"/>
        </w:rPr>
        <w:t>δανειολ</w:t>
      </w:r>
      <w:r>
        <w:rPr>
          <w:rFonts w:eastAsia="Times New Roman"/>
          <w:szCs w:val="24"/>
        </w:rPr>
        <w:t xml:space="preserve">ηπτών και </w:t>
      </w:r>
      <w:r w:rsidRPr="00D11D57">
        <w:rPr>
          <w:rFonts w:eastAsia="Times New Roman"/>
          <w:szCs w:val="24"/>
        </w:rPr>
        <w:t>ανοίγετε το</w:t>
      </w:r>
      <w:r>
        <w:rPr>
          <w:rFonts w:eastAsia="Times New Roman"/>
          <w:szCs w:val="24"/>
        </w:rPr>
        <w:t>ν</w:t>
      </w:r>
      <w:r w:rsidRPr="00D11D57">
        <w:rPr>
          <w:rFonts w:eastAsia="Times New Roman"/>
          <w:szCs w:val="24"/>
        </w:rPr>
        <w:t xml:space="preserve"> δρόμο για </w:t>
      </w:r>
      <w:r>
        <w:rPr>
          <w:rFonts w:eastAsia="Times New Roman"/>
          <w:szCs w:val="24"/>
        </w:rPr>
        <w:t xml:space="preserve">να μπουν νέα </w:t>
      </w:r>
      <w:r w:rsidRPr="00D11D57">
        <w:rPr>
          <w:rFonts w:eastAsia="Times New Roman"/>
          <w:szCs w:val="24"/>
        </w:rPr>
        <w:t>αρπακτικά</w:t>
      </w:r>
      <w:r>
        <w:rPr>
          <w:rFonts w:eastAsia="Times New Roman"/>
          <w:szCs w:val="24"/>
        </w:rPr>
        <w:t>,</w:t>
      </w:r>
      <w:r w:rsidRPr="00D11D57">
        <w:rPr>
          <w:rFonts w:eastAsia="Times New Roman"/>
          <w:szCs w:val="24"/>
        </w:rPr>
        <w:t xml:space="preserve"> να </w:t>
      </w:r>
      <w:r>
        <w:rPr>
          <w:rFonts w:eastAsia="Times New Roman"/>
          <w:szCs w:val="24"/>
        </w:rPr>
        <w:t xml:space="preserve">αρπάξουν </w:t>
      </w:r>
      <w:r w:rsidRPr="00D11D57">
        <w:rPr>
          <w:rFonts w:eastAsia="Times New Roman"/>
          <w:szCs w:val="24"/>
        </w:rPr>
        <w:t>τα σπίτια</w:t>
      </w:r>
      <w:r>
        <w:rPr>
          <w:rFonts w:eastAsia="Times New Roman"/>
          <w:szCs w:val="24"/>
        </w:rPr>
        <w:t>,</w:t>
      </w:r>
      <w:r w:rsidRPr="00D11D57">
        <w:rPr>
          <w:rFonts w:eastAsia="Times New Roman"/>
          <w:szCs w:val="24"/>
        </w:rPr>
        <w:t xml:space="preserve"> να γίνουν νέες δημοπρασίες και να βρεθούν οι άνθρωποι στο έλεος του Θεού</w:t>
      </w:r>
      <w:r>
        <w:rPr>
          <w:rFonts w:eastAsia="Times New Roman"/>
          <w:szCs w:val="24"/>
        </w:rPr>
        <w:t>.</w:t>
      </w:r>
      <w:r w:rsidRPr="00D11D57">
        <w:rPr>
          <w:rFonts w:eastAsia="Times New Roman"/>
          <w:szCs w:val="24"/>
        </w:rPr>
        <w:t xml:space="preserve"> </w:t>
      </w:r>
    </w:p>
    <w:p w14:paraId="4EC19201" w14:textId="77777777" w:rsidR="008E01FC" w:rsidRDefault="002168A0">
      <w:pPr>
        <w:spacing w:line="600" w:lineRule="auto"/>
        <w:ind w:firstLine="720"/>
        <w:jc w:val="both"/>
        <w:rPr>
          <w:rFonts w:eastAsia="Times New Roman"/>
          <w:szCs w:val="24"/>
        </w:rPr>
      </w:pPr>
      <w:r>
        <w:rPr>
          <w:rFonts w:eastAsia="Times New Roman"/>
          <w:szCs w:val="24"/>
        </w:rPr>
        <w:lastRenderedPageBreak/>
        <w:t>Δ</w:t>
      </w:r>
      <w:r w:rsidRPr="00D11D57">
        <w:rPr>
          <w:rFonts w:eastAsia="Times New Roman"/>
          <w:szCs w:val="24"/>
        </w:rPr>
        <w:t>εν προστατ</w:t>
      </w:r>
      <w:r w:rsidRPr="00D11D57">
        <w:rPr>
          <w:rFonts w:eastAsia="Times New Roman"/>
          <w:szCs w:val="24"/>
        </w:rPr>
        <w:t>εύετ</w:t>
      </w:r>
      <w:r>
        <w:rPr>
          <w:rFonts w:eastAsia="Times New Roman"/>
          <w:szCs w:val="24"/>
        </w:rPr>
        <w:t>ε</w:t>
      </w:r>
      <w:r w:rsidRPr="00D11D57">
        <w:rPr>
          <w:rFonts w:eastAsia="Times New Roman"/>
          <w:szCs w:val="24"/>
        </w:rPr>
        <w:t xml:space="preserve"> καθόλου τους πολύτεκνους</w:t>
      </w:r>
      <w:r>
        <w:rPr>
          <w:rFonts w:eastAsia="Times New Roman"/>
          <w:szCs w:val="24"/>
        </w:rPr>
        <w:t>,</w:t>
      </w:r>
      <w:r w:rsidRPr="00D11D57">
        <w:rPr>
          <w:rFonts w:eastAsia="Times New Roman"/>
          <w:szCs w:val="24"/>
        </w:rPr>
        <w:t xml:space="preserve"> αφού </w:t>
      </w:r>
      <w:r>
        <w:rPr>
          <w:rFonts w:eastAsia="Times New Roman"/>
          <w:szCs w:val="24"/>
        </w:rPr>
        <w:t xml:space="preserve">με τη </w:t>
      </w:r>
      <w:r w:rsidRPr="00D11D57">
        <w:rPr>
          <w:rFonts w:eastAsia="Times New Roman"/>
          <w:szCs w:val="24"/>
        </w:rPr>
        <w:t xml:space="preserve">συγκεκριμένη διάταξη είτε έχεις </w:t>
      </w:r>
      <w:r>
        <w:rPr>
          <w:rFonts w:eastAsia="Times New Roman"/>
          <w:szCs w:val="24"/>
        </w:rPr>
        <w:t xml:space="preserve">ένα παιδί είτε έχεις </w:t>
      </w:r>
      <w:r w:rsidRPr="00D11D57">
        <w:rPr>
          <w:rFonts w:eastAsia="Times New Roman"/>
          <w:szCs w:val="24"/>
        </w:rPr>
        <w:t>έξι παιδιά</w:t>
      </w:r>
      <w:r>
        <w:rPr>
          <w:rFonts w:eastAsia="Times New Roman"/>
          <w:szCs w:val="24"/>
        </w:rPr>
        <w:t>,</w:t>
      </w:r>
      <w:r w:rsidRPr="00D11D57">
        <w:rPr>
          <w:rFonts w:eastAsia="Times New Roman"/>
          <w:szCs w:val="24"/>
        </w:rPr>
        <w:t xml:space="preserve"> </w:t>
      </w:r>
      <w:r>
        <w:rPr>
          <w:rFonts w:eastAsia="Times New Roman"/>
          <w:szCs w:val="24"/>
        </w:rPr>
        <w:t>η πολιτεία</w:t>
      </w:r>
      <w:r>
        <w:rPr>
          <w:rFonts w:eastAsia="Times New Roman"/>
          <w:szCs w:val="24"/>
        </w:rPr>
        <w:t>,</w:t>
      </w:r>
      <w:r>
        <w:rPr>
          <w:rFonts w:eastAsia="Times New Roman"/>
          <w:szCs w:val="24"/>
        </w:rPr>
        <w:t xml:space="preserve"> αντί να σε ανταμείβει</w:t>
      </w:r>
      <w:r>
        <w:rPr>
          <w:rFonts w:eastAsia="Times New Roman"/>
          <w:szCs w:val="24"/>
        </w:rPr>
        <w:t>,</w:t>
      </w:r>
      <w:r>
        <w:rPr>
          <w:rFonts w:eastAsia="Times New Roman"/>
          <w:szCs w:val="24"/>
        </w:rPr>
        <w:t xml:space="preserve"> δεν σου δίνει κανένα ελαφρυντικό και σε βάζει</w:t>
      </w:r>
      <w:r w:rsidRPr="00D11D57">
        <w:rPr>
          <w:rFonts w:eastAsia="Times New Roman"/>
          <w:szCs w:val="24"/>
        </w:rPr>
        <w:t xml:space="preserve"> στο ίδι</w:t>
      </w:r>
      <w:r>
        <w:rPr>
          <w:rFonts w:eastAsia="Times New Roman"/>
          <w:szCs w:val="24"/>
        </w:rPr>
        <w:t>ο καζάνι με τους υπόλοιπους</w:t>
      </w:r>
      <w:r>
        <w:rPr>
          <w:rFonts w:eastAsia="Times New Roman"/>
          <w:szCs w:val="24"/>
        </w:rPr>
        <w:t>,</w:t>
      </w:r>
      <w:r>
        <w:rPr>
          <w:rFonts w:eastAsia="Times New Roman"/>
          <w:szCs w:val="24"/>
        </w:rPr>
        <w:t xml:space="preserve"> που, π</w:t>
      </w:r>
      <w:r w:rsidRPr="00D11D57">
        <w:rPr>
          <w:rFonts w:eastAsia="Times New Roman"/>
          <w:szCs w:val="24"/>
        </w:rPr>
        <w:t>ράγματι</w:t>
      </w:r>
      <w:r>
        <w:rPr>
          <w:rFonts w:eastAsia="Times New Roman"/>
          <w:szCs w:val="24"/>
        </w:rPr>
        <w:t>,</w:t>
      </w:r>
      <w:r w:rsidRPr="00D11D57">
        <w:rPr>
          <w:rFonts w:eastAsia="Times New Roman"/>
          <w:szCs w:val="24"/>
        </w:rPr>
        <w:t xml:space="preserve"> βάσει αυτών των νόμων που </w:t>
      </w:r>
      <w:r>
        <w:rPr>
          <w:rFonts w:eastAsia="Times New Roman"/>
          <w:szCs w:val="24"/>
        </w:rPr>
        <w:t>εσείς νομοθετήσατε</w:t>
      </w:r>
      <w:r w:rsidRPr="00D11D57">
        <w:rPr>
          <w:rFonts w:eastAsia="Times New Roman"/>
          <w:szCs w:val="24"/>
        </w:rPr>
        <w:t xml:space="preserve"> εδώ τόσα χρόνια</w:t>
      </w:r>
      <w:r>
        <w:rPr>
          <w:rFonts w:eastAsia="Times New Roman"/>
          <w:szCs w:val="24"/>
        </w:rPr>
        <w:t>,</w:t>
      </w:r>
      <w:r w:rsidRPr="00D11D57">
        <w:rPr>
          <w:rFonts w:eastAsia="Times New Roman"/>
          <w:szCs w:val="24"/>
        </w:rPr>
        <w:t xml:space="preserve"> </w:t>
      </w:r>
      <w:r>
        <w:rPr>
          <w:rFonts w:eastAsia="Times New Roman"/>
          <w:szCs w:val="24"/>
        </w:rPr>
        <w:t xml:space="preserve">έβρισκαν </w:t>
      </w:r>
      <w:r w:rsidRPr="00D11D57">
        <w:rPr>
          <w:rFonts w:eastAsia="Times New Roman"/>
          <w:szCs w:val="24"/>
        </w:rPr>
        <w:t>παραθυράκι και δανε</w:t>
      </w:r>
      <w:r>
        <w:rPr>
          <w:rFonts w:eastAsia="Times New Roman"/>
          <w:szCs w:val="24"/>
        </w:rPr>
        <w:t>ίζονταν</w:t>
      </w:r>
      <w:r w:rsidRPr="00D11D57">
        <w:rPr>
          <w:rFonts w:eastAsia="Times New Roman"/>
          <w:szCs w:val="24"/>
        </w:rPr>
        <w:t xml:space="preserve"> </w:t>
      </w:r>
      <w:r>
        <w:rPr>
          <w:rFonts w:eastAsia="Times New Roman"/>
          <w:szCs w:val="24"/>
        </w:rPr>
        <w:t>λεφτά</w:t>
      </w:r>
      <w:r w:rsidRPr="00D11D57">
        <w:rPr>
          <w:rFonts w:eastAsia="Times New Roman"/>
          <w:szCs w:val="24"/>
        </w:rPr>
        <w:t xml:space="preserve"> εις βάρος του Έλληνα φορολογούμενου</w:t>
      </w:r>
      <w:r>
        <w:rPr>
          <w:rFonts w:eastAsia="Times New Roman"/>
          <w:szCs w:val="24"/>
        </w:rPr>
        <w:t>.</w:t>
      </w:r>
      <w:r w:rsidRPr="00D11D57">
        <w:rPr>
          <w:rFonts w:eastAsia="Times New Roman"/>
          <w:szCs w:val="24"/>
        </w:rPr>
        <w:t xml:space="preserve"> </w:t>
      </w:r>
    </w:p>
    <w:p w14:paraId="4EC19202" w14:textId="77777777" w:rsidR="008E01FC" w:rsidRDefault="002168A0">
      <w:pPr>
        <w:spacing w:line="600" w:lineRule="auto"/>
        <w:ind w:firstLine="720"/>
        <w:jc w:val="both"/>
        <w:rPr>
          <w:rFonts w:eastAsia="Times New Roman"/>
          <w:szCs w:val="24"/>
        </w:rPr>
      </w:pPr>
      <w:r>
        <w:rPr>
          <w:rFonts w:eastAsia="Times New Roman"/>
          <w:szCs w:val="24"/>
        </w:rPr>
        <w:t>Α</w:t>
      </w:r>
      <w:r w:rsidRPr="00D11D57">
        <w:rPr>
          <w:rFonts w:eastAsia="Times New Roman"/>
          <w:szCs w:val="24"/>
        </w:rPr>
        <w:t xml:space="preserve">υτή τη στιγμή </w:t>
      </w:r>
      <w:r>
        <w:rPr>
          <w:rFonts w:eastAsia="Times New Roman"/>
          <w:szCs w:val="24"/>
        </w:rPr>
        <w:t>αυτοί οι άνθρωποι μπαίνουν στο ίδιο</w:t>
      </w:r>
      <w:r w:rsidRPr="00D11D57">
        <w:rPr>
          <w:rFonts w:eastAsia="Times New Roman"/>
          <w:szCs w:val="24"/>
        </w:rPr>
        <w:t xml:space="preserve"> τσουβάλι με τους </w:t>
      </w:r>
      <w:r>
        <w:rPr>
          <w:rFonts w:eastAsia="Times New Roman"/>
          <w:szCs w:val="24"/>
        </w:rPr>
        <w:t>κοινούς λωποδύτες</w:t>
      </w:r>
      <w:r>
        <w:rPr>
          <w:rFonts w:eastAsia="Times New Roman"/>
          <w:szCs w:val="24"/>
        </w:rPr>
        <w:t>,</w:t>
      </w:r>
      <w:r>
        <w:rPr>
          <w:rFonts w:eastAsia="Times New Roman"/>
          <w:szCs w:val="24"/>
        </w:rPr>
        <w:t xml:space="preserve"> </w:t>
      </w:r>
      <w:r w:rsidRPr="00D11D57">
        <w:rPr>
          <w:rFonts w:eastAsia="Times New Roman"/>
          <w:szCs w:val="24"/>
        </w:rPr>
        <w:t xml:space="preserve">που </w:t>
      </w:r>
      <w:r>
        <w:rPr>
          <w:rFonts w:eastAsia="Times New Roman"/>
          <w:szCs w:val="24"/>
        </w:rPr>
        <w:t xml:space="preserve">έκλεβαν </w:t>
      </w:r>
      <w:r w:rsidRPr="00D11D57">
        <w:rPr>
          <w:rFonts w:eastAsia="Times New Roman"/>
          <w:szCs w:val="24"/>
        </w:rPr>
        <w:t>τόσα χρόνια</w:t>
      </w:r>
      <w:r>
        <w:rPr>
          <w:rFonts w:eastAsia="Times New Roman"/>
          <w:szCs w:val="24"/>
        </w:rPr>
        <w:t>. Α</w:t>
      </w:r>
      <w:r>
        <w:rPr>
          <w:rFonts w:eastAsia="Times New Roman"/>
          <w:szCs w:val="24"/>
        </w:rPr>
        <w:t xml:space="preserve">υτό που εσείς φωνάζατε και όταν ήσασταν ακόμα </w:t>
      </w:r>
      <w:r w:rsidRPr="00D11D57">
        <w:rPr>
          <w:rFonts w:eastAsia="Times New Roman"/>
          <w:szCs w:val="24"/>
        </w:rPr>
        <w:t xml:space="preserve">στο 4% και αργότερα όταν </w:t>
      </w:r>
      <w:r>
        <w:rPr>
          <w:rFonts w:eastAsia="Times New Roman"/>
          <w:szCs w:val="24"/>
        </w:rPr>
        <w:t>ήσασταν</w:t>
      </w:r>
      <w:r w:rsidRPr="00D11D57">
        <w:rPr>
          <w:rFonts w:eastAsia="Times New Roman"/>
          <w:szCs w:val="24"/>
        </w:rPr>
        <w:t xml:space="preserve"> αξιωματική αντιπολίτευση</w:t>
      </w:r>
      <w:r>
        <w:rPr>
          <w:rFonts w:eastAsia="Times New Roman"/>
          <w:szCs w:val="24"/>
        </w:rPr>
        <w:t>,</w:t>
      </w:r>
      <w:r w:rsidRPr="00D11D57">
        <w:rPr>
          <w:rFonts w:eastAsia="Times New Roman"/>
          <w:szCs w:val="24"/>
        </w:rPr>
        <w:t xml:space="preserve"> </w:t>
      </w:r>
      <w:r>
        <w:rPr>
          <w:rFonts w:eastAsia="Times New Roman"/>
          <w:szCs w:val="24"/>
        </w:rPr>
        <w:t>το «</w:t>
      </w:r>
      <w:r w:rsidRPr="00D11D57">
        <w:rPr>
          <w:rFonts w:eastAsia="Times New Roman"/>
          <w:szCs w:val="24"/>
        </w:rPr>
        <w:t>κανένα σπίτι στα χέρια τραπεζίτη</w:t>
      </w:r>
      <w:r>
        <w:rPr>
          <w:rFonts w:eastAsia="Times New Roman"/>
          <w:szCs w:val="24"/>
        </w:rPr>
        <w:t>», τώρα το αλλάξατε</w:t>
      </w:r>
      <w:r w:rsidRPr="00D11D57">
        <w:rPr>
          <w:rFonts w:eastAsia="Times New Roman"/>
          <w:szCs w:val="24"/>
        </w:rPr>
        <w:t xml:space="preserve"> και το κάνατε </w:t>
      </w:r>
      <w:r>
        <w:rPr>
          <w:rFonts w:eastAsia="Times New Roman"/>
          <w:szCs w:val="24"/>
        </w:rPr>
        <w:t>«</w:t>
      </w:r>
      <w:r w:rsidRPr="00D11D57">
        <w:rPr>
          <w:rFonts w:eastAsia="Times New Roman"/>
          <w:szCs w:val="24"/>
        </w:rPr>
        <w:t>κανένα σπίτι στα χέρια ιδιοκτήτη</w:t>
      </w:r>
      <w:r>
        <w:rPr>
          <w:rFonts w:eastAsia="Times New Roman"/>
          <w:szCs w:val="24"/>
        </w:rPr>
        <w:t>».</w:t>
      </w:r>
      <w:r w:rsidRPr="00D11D57">
        <w:rPr>
          <w:rFonts w:eastAsia="Times New Roman"/>
          <w:szCs w:val="24"/>
        </w:rPr>
        <w:t xml:space="preserve"> </w:t>
      </w:r>
    </w:p>
    <w:p w14:paraId="4EC19203" w14:textId="77777777" w:rsidR="008E01FC" w:rsidRDefault="002168A0">
      <w:pPr>
        <w:spacing w:line="600" w:lineRule="auto"/>
        <w:ind w:firstLine="720"/>
        <w:jc w:val="both"/>
        <w:rPr>
          <w:rFonts w:eastAsia="Times New Roman"/>
          <w:szCs w:val="24"/>
        </w:rPr>
      </w:pPr>
      <w:r>
        <w:rPr>
          <w:rFonts w:eastAsia="Times New Roman"/>
          <w:szCs w:val="24"/>
        </w:rPr>
        <w:t xml:space="preserve">Η Χρυσή Αυγή στις ερχόμενες ευρωεκλογές </w:t>
      </w:r>
      <w:r w:rsidRPr="00D11D57">
        <w:rPr>
          <w:rFonts w:eastAsia="Times New Roman"/>
          <w:szCs w:val="24"/>
        </w:rPr>
        <w:t xml:space="preserve">και </w:t>
      </w:r>
      <w:r w:rsidRPr="00D11D57">
        <w:rPr>
          <w:rFonts w:eastAsia="Times New Roman"/>
          <w:szCs w:val="24"/>
        </w:rPr>
        <w:t>στις περιφερειακές</w:t>
      </w:r>
      <w:r>
        <w:rPr>
          <w:rFonts w:eastAsia="Times New Roman"/>
          <w:szCs w:val="24"/>
        </w:rPr>
        <w:t xml:space="preserve"> εκλογές ευελπιστεί</w:t>
      </w:r>
      <w:r w:rsidRPr="00D11D57">
        <w:rPr>
          <w:rFonts w:eastAsia="Times New Roman"/>
          <w:szCs w:val="24"/>
        </w:rPr>
        <w:t xml:space="preserve"> να </w:t>
      </w:r>
      <w:r>
        <w:rPr>
          <w:rFonts w:eastAsia="Times New Roman"/>
          <w:szCs w:val="24"/>
        </w:rPr>
        <w:t>ανεβάσει τα ποσοστά της. Όμως</w:t>
      </w:r>
      <w:r w:rsidRPr="00D11D57">
        <w:rPr>
          <w:rFonts w:eastAsia="Times New Roman"/>
          <w:szCs w:val="24"/>
        </w:rPr>
        <w:t xml:space="preserve"> πρωτίστως </w:t>
      </w:r>
      <w:r>
        <w:rPr>
          <w:rFonts w:eastAsia="Times New Roman"/>
          <w:szCs w:val="24"/>
        </w:rPr>
        <w:t>-</w:t>
      </w:r>
      <w:r w:rsidRPr="00D11D57">
        <w:rPr>
          <w:rFonts w:eastAsia="Times New Roman"/>
          <w:szCs w:val="24"/>
        </w:rPr>
        <w:t>γιατί εμάς δεν μας ενδιαφέρουν τόσο τα ποσοστά</w:t>
      </w:r>
      <w:r>
        <w:rPr>
          <w:rFonts w:eastAsia="Times New Roman"/>
          <w:szCs w:val="24"/>
        </w:rPr>
        <w:t>-</w:t>
      </w:r>
      <w:r w:rsidRPr="00D11D57">
        <w:rPr>
          <w:rFonts w:eastAsia="Times New Roman"/>
          <w:szCs w:val="24"/>
        </w:rPr>
        <w:t xml:space="preserve"> μας ενδιαφέρει η αφύπνιση του ελληνικού λαού </w:t>
      </w:r>
      <w:r>
        <w:rPr>
          <w:rFonts w:eastAsia="Times New Roman"/>
          <w:szCs w:val="24"/>
        </w:rPr>
        <w:t>κ</w:t>
      </w:r>
      <w:r w:rsidRPr="00D11D57">
        <w:rPr>
          <w:rFonts w:eastAsia="Times New Roman"/>
          <w:szCs w:val="24"/>
        </w:rPr>
        <w:t xml:space="preserve">αι από </w:t>
      </w:r>
      <w:r>
        <w:rPr>
          <w:rFonts w:eastAsia="Times New Roman"/>
          <w:szCs w:val="24"/>
        </w:rPr>
        <w:t>ό</w:t>
      </w:r>
      <w:r w:rsidRPr="00D11D57">
        <w:rPr>
          <w:rFonts w:eastAsia="Times New Roman"/>
          <w:szCs w:val="24"/>
        </w:rPr>
        <w:lastRenderedPageBreak/>
        <w:t xml:space="preserve">που μας </w:t>
      </w:r>
      <w:r>
        <w:rPr>
          <w:rFonts w:eastAsia="Times New Roman"/>
          <w:szCs w:val="24"/>
        </w:rPr>
        <w:t xml:space="preserve">δίνεται </w:t>
      </w:r>
      <w:r w:rsidRPr="00D11D57">
        <w:rPr>
          <w:rFonts w:eastAsia="Times New Roman"/>
          <w:szCs w:val="24"/>
        </w:rPr>
        <w:t>φωνή</w:t>
      </w:r>
      <w:r>
        <w:rPr>
          <w:rFonts w:eastAsia="Times New Roman"/>
          <w:szCs w:val="24"/>
        </w:rPr>
        <w:t>,</w:t>
      </w:r>
      <w:r w:rsidRPr="00D11D57">
        <w:rPr>
          <w:rFonts w:eastAsia="Times New Roman"/>
          <w:szCs w:val="24"/>
        </w:rPr>
        <w:t xml:space="preserve"> να </w:t>
      </w:r>
      <w:r>
        <w:rPr>
          <w:rFonts w:eastAsia="Times New Roman"/>
          <w:szCs w:val="24"/>
        </w:rPr>
        <w:t>χτυπάμε και να φωνάζουμε</w:t>
      </w:r>
      <w:r w:rsidRPr="00D11D57">
        <w:rPr>
          <w:rFonts w:eastAsia="Times New Roman"/>
          <w:szCs w:val="24"/>
        </w:rPr>
        <w:t xml:space="preserve"> τις αλήθειες</w:t>
      </w:r>
      <w:r>
        <w:rPr>
          <w:rFonts w:eastAsia="Times New Roman"/>
          <w:szCs w:val="24"/>
        </w:rPr>
        <w:t>,</w:t>
      </w:r>
      <w:r w:rsidRPr="00D11D57">
        <w:rPr>
          <w:rFonts w:eastAsia="Times New Roman"/>
          <w:szCs w:val="24"/>
        </w:rPr>
        <w:t xml:space="preserve"> να ακούσ</w:t>
      </w:r>
      <w:r w:rsidRPr="00D11D57">
        <w:rPr>
          <w:rFonts w:eastAsia="Times New Roman"/>
          <w:szCs w:val="24"/>
        </w:rPr>
        <w:t>ει ο ελληνικός λαός τι γίνεται</w:t>
      </w:r>
      <w:r>
        <w:rPr>
          <w:rFonts w:eastAsia="Times New Roman"/>
          <w:szCs w:val="24"/>
        </w:rPr>
        <w:t xml:space="preserve">, τι αληθινά εκπροσωπεί η Χρυσή Αυγή. </w:t>
      </w:r>
    </w:p>
    <w:p w14:paraId="4EC19204" w14:textId="77777777" w:rsidR="008E01FC" w:rsidRDefault="002168A0">
      <w:pPr>
        <w:spacing w:line="600" w:lineRule="auto"/>
        <w:ind w:firstLine="720"/>
        <w:jc w:val="both"/>
        <w:rPr>
          <w:rFonts w:eastAsia="Times New Roman"/>
          <w:szCs w:val="24"/>
        </w:rPr>
      </w:pPr>
      <w:r>
        <w:rPr>
          <w:rFonts w:eastAsia="Times New Roman"/>
          <w:szCs w:val="24"/>
        </w:rPr>
        <w:t>Γ</w:t>
      </w:r>
      <w:r w:rsidRPr="00D11D57">
        <w:rPr>
          <w:rFonts w:eastAsia="Times New Roman"/>
          <w:szCs w:val="24"/>
        </w:rPr>
        <w:t>ιατί</w:t>
      </w:r>
      <w:r>
        <w:rPr>
          <w:rFonts w:eastAsia="Times New Roman"/>
          <w:szCs w:val="24"/>
        </w:rPr>
        <w:t>,</w:t>
      </w:r>
      <w:r w:rsidRPr="00D11D57">
        <w:rPr>
          <w:rFonts w:eastAsia="Times New Roman"/>
          <w:szCs w:val="24"/>
        </w:rPr>
        <w:t xml:space="preserve"> </w:t>
      </w:r>
      <w:r>
        <w:rPr>
          <w:rFonts w:eastAsia="Times New Roman"/>
          <w:szCs w:val="24"/>
        </w:rPr>
        <w:t xml:space="preserve">μπορείτε </w:t>
      </w:r>
      <w:r w:rsidRPr="00D11D57">
        <w:rPr>
          <w:rFonts w:eastAsia="Times New Roman"/>
          <w:szCs w:val="24"/>
        </w:rPr>
        <w:t>να μας λέτε υπόδικους</w:t>
      </w:r>
      <w:r>
        <w:rPr>
          <w:rFonts w:eastAsia="Times New Roman"/>
          <w:szCs w:val="24"/>
        </w:rPr>
        <w:t>,</w:t>
      </w:r>
      <w:r w:rsidRPr="00D11D57">
        <w:rPr>
          <w:rFonts w:eastAsia="Times New Roman"/>
          <w:szCs w:val="24"/>
        </w:rPr>
        <w:t xml:space="preserve"> </w:t>
      </w:r>
      <w:r>
        <w:rPr>
          <w:rFonts w:eastAsia="Times New Roman"/>
          <w:szCs w:val="24"/>
        </w:rPr>
        <w:t>να μας λέτε εγκληματίες, να μας λέτε</w:t>
      </w:r>
      <w:r w:rsidRPr="00D11D57">
        <w:rPr>
          <w:rFonts w:eastAsia="Times New Roman"/>
          <w:szCs w:val="24"/>
        </w:rPr>
        <w:t xml:space="preserve"> οτιδήποτε</w:t>
      </w:r>
      <w:r>
        <w:rPr>
          <w:rFonts w:eastAsia="Times New Roman"/>
          <w:szCs w:val="24"/>
        </w:rPr>
        <w:t>,</w:t>
      </w:r>
      <w:r w:rsidRPr="00D11D57">
        <w:rPr>
          <w:rFonts w:eastAsia="Times New Roman"/>
          <w:szCs w:val="24"/>
        </w:rPr>
        <w:t xml:space="preserve"> αλλά δεν νοιάστηκε κανείς για τους </w:t>
      </w:r>
      <w:r>
        <w:rPr>
          <w:rFonts w:eastAsia="Times New Roman"/>
          <w:szCs w:val="24"/>
        </w:rPr>
        <w:t>εκατό</w:t>
      </w:r>
      <w:r w:rsidRPr="00D11D57">
        <w:rPr>
          <w:rFonts w:eastAsia="Times New Roman"/>
          <w:szCs w:val="24"/>
        </w:rPr>
        <w:t xml:space="preserve"> νεκρούς στο </w:t>
      </w:r>
      <w:r>
        <w:rPr>
          <w:rFonts w:eastAsia="Times New Roman"/>
          <w:szCs w:val="24"/>
        </w:rPr>
        <w:t>Μ</w:t>
      </w:r>
      <w:r w:rsidRPr="00D11D57">
        <w:rPr>
          <w:rFonts w:eastAsia="Times New Roman"/>
          <w:szCs w:val="24"/>
        </w:rPr>
        <w:t>άτι</w:t>
      </w:r>
      <w:r>
        <w:rPr>
          <w:rFonts w:eastAsia="Times New Roman"/>
          <w:szCs w:val="24"/>
        </w:rPr>
        <w:t>.</w:t>
      </w:r>
      <w:r w:rsidRPr="00D11D57">
        <w:rPr>
          <w:rFonts w:eastAsia="Times New Roman"/>
          <w:szCs w:val="24"/>
        </w:rPr>
        <w:t xml:space="preserve"> </w:t>
      </w:r>
      <w:r>
        <w:rPr>
          <w:rFonts w:eastAsia="Times New Roman"/>
          <w:szCs w:val="24"/>
        </w:rPr>
        <w:t>Έγιναν όλα</w:t>
      </w:r>
      <w:r w:rsidRPr="00D11D57">
        <w:rPr>
          <w:rFonts w:eastAsia="Times New Roman"/>
          <w:szCs w:val="24"/>
        </w:rPr>
        <w:t xml:space="preserve"> πλημμελήματα</w:t>
      </w:r>
      <w:r>
        <w:rPr>
          <w:rFonts w:eastAsia="Times New Roman"/>
          <w:szCs w:val="24"/>
        </w:rPr>
        <w:t>.</w:t>
      </w:r>
      <w:r w:rsidRPr="00D11D57">
        <w:rPr>
          <w:rFonts w:eastAsia="Times New Roman"/>
          <w:szCs w:val="24"/>
        </w:rPr>
        <w:t xml:space="preserve"> </w:t>
      </w:r>
      <w:r>
        <w:rPr>
          <w:rFonts w:eastAsia="Times New Roman"/>
          <w:szCs w:val="24"/>
        </w:rPr>
        <w:t>Γ</w:t>
      </w:r>
      <w:r w:rsidRPr="00D11D57">
        <w:rPr>
          <w:rFonts w:eastAsia="Times New Roman"/>
          <w:szCs w:val="24"/>
        </w:rPr>
        <w:t>ια τον ένα</w:t>
      </w:r>
      <w:r>
        <w:rPr>
          <w:rFonts w:eastAsia="Times New Roman"/>
          <w:szCs w:val="24"/>
        </w:rPr>
        <w:t>ν</w:t>
      </w:r>
      <w:r w:rsidRPr="00D11D57">
        <w:rPr>
          <w:rFonts w:eastAsia="Times New Roman"/>
          <w:szCs w:val="24"/>
        </w:rPr>
        <w:t xml:space="preserve"> νεκρό που σκότωσε κάποιος</w:t>
      </w:r>
      <w:r>
        <w:rPr>
          <w:rFonts w:eastAsia="Times New Roman"/>
          <w:szCs w:val="24"/>
        </w:rPr>
        <w:t>,</w:t>
      </w:r>
      <w:r w:rsidRPr="00D11D57">
        <w:rPr>
          <w:rFonts w:eastAsia="Times New Roman"/>
          <w:szCs w:val="24"/>
        </w:rPr>
        <w:t xml:space="preserve"> κάπου</w:t>
      </w:r>
      <w:r>
        <w:rPr>
          <w:rFonts w:eastAsia="Times New Roman"/>
          <w:szCs w:val="24"/>
        </w:rPr>
        <w:t>,</w:t>
      </w:r>
      <w:r w:rsidRPr="00D11D57">
        <w:rPr>
          <w:rFonts w:eastAsia="Times New Roman"/>
          <w:szCs w:val="24"/>
        </w:rPr>
        <w:t xml:space="preserve"> </w:t>
      </w:r>
      <w:r>
        <w:rPr>
          <w:rFonts w:eastAsia="Times New Roman"/>
          <w:szCs w:val="24"/>
        </w:rPr>
        <w:t>βρέθηκαν πάνω από εβδομήντα κατηγορούμενοι</w:t>
      </w:r>
      <w:r w:rsidRPr="00D11D57">
        <w:rPr>
          <w:rFonts w:eastAsia="Times New Roman"/>
          <w:szCs w:val="24"/>
        </w:rPr>
        <w:t xml:space="preserve"> </w:t>
      </w:r>
      <w:r>
        <w:rPr>
          <w:rFonts w:eastAsia="Times New Roman"/>
          <w:szCs w:val="24"/>
        </w:rPr>
        <w:t>στη φυλακή</w:t>
      </w:r>
      <w:r w:rsidRPr="00D11D57">
        <w:rPr>
          <w:rFonts w:eastAsia="Times New Roman"/>
          <w:szCs w:val="24"/>
        </w:rPr>
        <w:t xml:space="preserve"> και όλη η Κοινοβουλευτική Ομάδα της Χρυσής Αυγής</w:t>
      </w:r>
      <w:r>
        <w:rPr>
          <w:rFonts w:eastAsia="Times New Roman"/>
          <w:szCs w:val="24"/>
        </w:rPr>
        <w:t>.</w:t>
      </w:r>
    </w:p>
    <w:p w14:paraId="4EC19205" w14:textId="77777777" w:rsidR="008E01FC" w:rsidRDefault="002168A0">
      <w:pPr>
        <w:spacing w:line="600" w:lineRule="auto"/>
        <w:ind w:firstLine="720"/>
        <w:jc w:val="both"/>
        <w:rPr>
          <w:rFonts w:eastAsia="Times New Roman"/>
          <w:szCs w:val="24"/>
        </w:rPr>
      </w:pPr>
      <w:r>
        <w:rPr>
          <w:rFonts w:eastAsia="Times New Roman"/>
          <w:szCs w:val="24"/>
        </w:rPr>
        <w:t>Αυτά είχα να σας πω. Προς συμμ</w:t>
      </w:r>
      <w:r w:rsidRPr="00D11D57">
        <w:rPr>
          <w:rFonts w:eastAsia="Times New Roman"/>
          <w:szCs w:val="24"/>
        </w:rPr>
        <w:t>όρφωση</w:t>
      </w:r>
      <w:r>
        <w:rPr>
          <w:rFonts w:eastAsia="Times New Roman"/>
          <w:szCs w:val="24"/>
        </w:rPr>
        <w:t>,</w:t>
      </w:r>
      <w:r w:rsidRPr="00D11D57">
        <w:rPr>
          <w:rFonts w:eastAsia="Times New Roman"/>
          <w:szCs w:val="24"/>
        </w:rPr>
        <w:t xml:space="preserve"> να </w:t>
      </w:r>
      <w:r>
        <w:rPr>
          <w:rFonts w:eastAsia="Times New Roman"/>
          <w:szCs w:val="24"/>
        </w:rPr>
        <w:t xml:space="preserve">τα </w:t>
      </w:r>
      <w:r w:rsidRPr="00D11D57">
        <w:rPr>
          <w:rFonts w:eastAsia="Times New Roman"/>
          <w:szCs w:val="24"/>
        </w:rPr>
        <w:t>δείτε</w:t>
      </w:r>
      <w:r>
        <w:rPr>
          <w:rFonts w:eastAsia="Times New Roman"/>
          <w:szCs w:val="24"/>
        </w:rPr>
        <w:t>.</w:t>
      </w:r>
      <w:r w:rsidRPr="00D11D57">
        <w:rPr>
          <w:rFonts w:eastAsia="Times New Roman"/>
          <w:szCs w:val="24"/>
        </w:rPr>
        <w:t xml:space="preserve"> </w:t>
      </w:r>
      <w:r>
        <w:rPr>
          <w:rFonts w:eastAsia="Times New Roman"/>
          <w:szCs w:val="24"/>
        </w:rPr>
        <w:t>Ευελπιστούμε</w:t>
      </w:r>
      <w:r w:rsidRPr="00D11D57">
        <w:rPr>
          <w:rFonts w:eastAsia="Times New Roman"/>
          <w:szCs w:val="24"/>
        </w:rPr>
        <w:t xml:space="preserve"> ότι στις ευρωεκλογές ο ΣΥΡΙΖΑ </w:t>
      </w:r>
      <w:r>
        <w:rPr>
          <w:rFonts w:eastAsia="Times New Roman"/>
          <w:szCs w:val="24"/>
        </w:rPr>
        <w:t>θ</w:t>
      </w:r>
      <w:r w:rsidRPr="00D11D57">
        <w:rPr>
          <w:rFonts w:eastAsia="Times New Roman"/>
          <w:szCs w:val="24"/>
        </w:rPr>
        <w:t xml:space="preserve">α βρεθεί </w:t>
      </w:r>
      <w:r>
        <w:rPr>
          <w:rFonts w:eastAsia="Times New Roman"/>
          <w:szCs w:val="24"/>
        </w:rPr>
        <w:t xml:space="preserve">να είναι μια </w:t>
      </w:r>
      <w:r>
        <w:rPr>
          <w:rFonts w:eastAsia="Times New Roman"/>
          <w:szCs w:val="24"/>
        </w:rPr>
        <w:t xml:space="preserve">αριστερή παρένθεση. </w:t>
      </w:r>
    </w:p>
    <w:p w14:paraId="4EC19206" w14:textId="77777777" w:rsidR="008E01FC" w:rsidRDefault="002168A0">
      <w:pPr>
        <w:spacing w:line="600" w:lineRule="auto"/>
        <w:ind w:firstLine="720"/>
        <w:jc w:val="both"/>
        <w:rPr>
          <w:rFonts w:eastAsia="Times New Roman"/>
          <w:szCs w:val="24"/>
        </w:rPr>
      </w:pPr>
      <w:r>
        <w:rPr>
          <w:rFonts w:eastAsia="Times New Roman"/>
          <w:szCs w:val="24"/>
        </w:rPr>
        <w:t>Ε</w:t>
      </w:r>
      <w:r w:rsidRPr="00D11D57">
        <w:rPr>
          <w:rFonts w:eastAsia="Times New Roman"/>
          <w:szCs w:val="24"/>
        </w:rPr>
        <w:t>υχαριστώ</w:t>
      </w:r>
      <w:r>
        <w:rPr>
          <w:rFonts w:eastAsia="Times New Roman"/>
          <w:szCs w:val="24"/>
        </w:rPr>
        <w:t>.</w:t>
      </w:r>
    </w:p>
    <w:p w14:paraId="4EC19207" w14:textId="77777777" w:rsidR="008E01FC" w:rsidRDefault="002168A0">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4EC19208" w14:textId="77777777" w:rsidR="008E01FC" w:rsidRDefault="002168A0">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w:t>
      </w:r>
      <w:r w:rsidRPr="00D11D57">
        <w:rPr>
          <w:rFonts w:eastAsia="Times New Roman"/>
          <w:szCs w:val="24"/>
        </w:rPr>
        <w:t xml:space="preserve"> κ</w:t>
      </w:r>
      <w:r>
        <w:rPr>
          <w:rFonts w:eastAsia="Times New Roman"/>
          <w:szCs w:val="24"/>
        </w:rPr>
        <w:t>.</w:t>
      </w:r>
      <w:r w:rsidRPr="00D11D57">
        <w:rPr>
          <w:rFonts w:eastAsia="Times New Roman"/>
          <w:szCs w:val="24"/>
        </w:rPr>
        <w:t xml:space="preserve"> </w:t>
      </w:r>
      <w:proofErr w:type="spellStart"/>
      <w:r>
        <w:rPr>
          <w:rFonts w:eastAsia="Times New Roman"/>
          <w:szCs w:val="24"/>
        </w:rPr>
        <w:t>Κ</w:t>
      </w:r>
      <w:r w:rsidRPr="00D11D57">
        <w:rPr>
          <w:rFonts w:eastAsia="Times New Roman"/>
          <w:szCs w:val="24"/>
        </w:rPr>
        <w:t>ατσώτης</w:t>
      </w:r>
      <w:proofErr w:type="spellEnd"/>
      <w:r w:rsidRPr="00D11D57">
        <w:rPr>
          <w:rFonts w:eastAsia="Times New Roman"/>
          <w:szCs w:val="24"/>
        </w:rPr>
        <w:t xml:space="preserve"> από </w:t>
      </w:r>
      <w:r>
        <w:rPr>
          <w:rFonts w:eastAsia="Times New Roman"/>
          <w:szCs w:val="24"/>
        </w:rPr>
        <w:t xml:space="preserve">το ΚΚΕ έχει τον λόγο. </w:t>
      </w:r>
    </w:p>
    <w:p w14:paraId="4EC19209" w14:textId="77777777" w:rsidR="008E01FC" w:rsidRDefault="002168A0">
      <w:pPr>
        <w:spacing w:line="600" w:lineRule="auto"/>
        <w:ind w:firstLine="720"/>
        <w:jc w:val="both"/>
        <w:rPr>
          <w:rFonts w:eastAsia="Times New Roman"/>
          <w:szCs w:val="24"/>
        </w:rPr>
      </w:pPr>
      <w:r w:rsidRPr="002147E1">
        <w:rPr>
          <w:rFonts w:eastAsia="Times New Roman"/>
          <w:b/>
          <w:szCs w:val="24"/>
        </w:rPr>
        <w:t>ΧΡΗΣΤΟΣ ΚΑΤΣΩΤΗΣ:</w:t>
      </w:r>
      <w:r>
        <w:rPr>
          <w:rFonts w:eastAsia="Times New Roman"/>
          <w:szCs w:val="24"/>
        </w:rPr>
        <w:t xml:space="preserve"> Ευχαριστώ, κύριε Πρόεδρε. </w:t>
      </w:r>
    </w:p>
    <w:p w14:paraId="4EC1920A" w14:textId="77777777" w:rsidR="008E01FC" w:rsidRDefault="002168A0">
      <w:pPr>
        <w:spacing w:line="600" w:lineRule="auto"/>
        <w:ind w:firstLine="720"/>
        <w:jc w:val="both"/>
        <w:rPr>
          <w:rFonts w:eastAsia="Times New Roman"/>
          <w:szCs w:val="24"/>
        </w:rPr>
      </w:pPr>
      <w:r>
        <w:rPr>
          <w:rFonts w:eastAsia="Times New Roman"/>
          <w:szCs w:val="24"/>
        </w:rPr>
        <w:lastRenderedPageBreak/>
        <w:t xml:space="preserve">Ο εισηγητής του ΚΚΕ παρουσίασε </w:t>
      </w:r>
      <w:r w:rsidRPr="00D11D57">
        <w:rPr>
          <w:rFonts w:eastAsia="Times New Roman"/>
          <w:szCs w:val="24"/>
        </w:rPr>
        <w:t>τη θέση μας για το σχέδι</w:t>
      </w:r>
      <w:r w:rsidRPr="00D11D57">
        <w:rPr>
          <w:rFonts w:eastAsia="Times New Roman"/>
          <w:szCs w:val="24"/>
        </w:rPr>
        <w:t>ο νόμου</w:t>
      </w:r>
      <w:r>
        <w:rPr>
          <w:rFonts w:eastAsia="Times New Roman"/>
          <w:szCs w:val="24"/>
        </w:rPr>
        <w:t>,</w:t>
      </w:r>
      <w:r w:rsidRPr="00D11D57">
        <w:rPr>
          <w:rFonts w:eastAsia="Times New Roman"/>
          <w:szCs w:val="24"/>
        </w:rPr>
        <w:t xml:space="preserve"> καθώς και </w:t>
      </w:r>
      <w:r>
        <w:rPr>
          <w:rFonts w:eastAsia="Times New Roman"/>
          <w:szCs w:val="24"/>
        </w:rPr>
        <w:t>για τ</w:t>
      </w:r>
      <w:r w:rsidRPr="00D11D57">
        <w:rPr>
          <w:rFonts w:eastAsia="Times New Roman"/>
          <w:szCs w:val="24"/>
        </w:rPr>
        <w:t>η</w:t>
      </w:r>
      <w:r>
        <w:rPr>
          <w:rFonts w:eastAsia="Times New Roman"/>
          <w:szCs w:val="24"/>
        </w:rPr>
        <w:t>ν</w:t>
      </w:r>
      <w:r w:rsidRPr="00D11D57">
        <w:rPr>
          <w:rFonts w:eastAsia="Times New Roman"/>
          <w:szCs w:val="24"/>
        </w:rPr>
        <w:t xml:space="preserve"> τροπολογία που κατέθεσε η </w:t>
      </w:r>
      <w:r>
        <w:rPr>
          <w:rFonts w:eastAsia="Times New Roman"/>
          <w:szCs w:val="24"/>
        </w:rPr>
        <w:t>Κ</w:t>
      </w:r>
      <w:r w:rsidRPr="00D11D57">
        <w:rPr>
          <w:rFonts w:eastAsia="Times New Roman"/>
          <w:szCs w:val="24"/>
        </w:rPr>
        <w:t>υβέρνηση για την πρώτη κατοικία</w:t>
      </w:r>
      <w:r>
        <w:rPr>
          <w:rFonts w:eastAsia="Times New Roman"/>
          <w:szCs w:val="24"/>
        </w:rPr>
        <w:t>,</w:t>
      </w:r>
      <w:r w:rsidRPr="00D11D57">
        <w:rPr>
          <w:rFonts w:eastAsia="Times New Roman"/>
          <w:szCs w:val="24"/>
        </w:rPr>
        <w:t xml:space="preserve"> της οποίας η διάρκεια εφαρμογής σημειώνουμε ότι </w:t>
      </w:r>
      <w:r>
        <w:rPr>
          <w:rFonts w:eastAsia="Times New Roman"/>
          <w:szCs w:val="24"/>
        </w:rPr>
        <w:t>θ</w:t>
      </w:r>
      <w:r w:rsidRPr="00D11D57">
        <w:rPr>
          <w:rFonts w:eastAsia="Times New Roman"/>
          <w:szCs w:val="24"/>
        </w:rPr>
        <w:t>α είναι μόνο για το 2019</w:t>
      </w:r>
      <w:r>
        <w:rPr>
          <w:rFonts w:eastAsia="Times New Roman"/>
          <w:szCs w:val="24"/>
        </w:rPr>
        <w:t>.</w:t>
      </w:r>
      <w:r w:rsidRPr="00D11D57">
        <w:rPr>
          <w:rFonts w:eastAsia="Times New Roman"/>
          <w:szCs w:val="24"/>
        </w:rPr>
        <w:t xml:space="preserve"> </w:t>
      </w:r>
    </w:p>
    <w:p w14:paraId="4EC1920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 τροπολογία αυτή προβλέπει ό</w:t>
      </w:r>
      <w:r w:rsidRPr="009859CC">
        <w:rPr>
          <w:rFonts w:eastAsia="Times New Roman" w:cs="Times New Roman"/>
          <w:szCs w:val="24"/>
        </w:rPr>
        <w:t>ρους και προϋποθέσεις δυσμενέστερ</w:t>
      </w:r>
      <w:r>
        <w:rPr>
          <w:rFonts w:eastAsia="Times New Roman" w:cs="Times New Roman"/>
          <w:szCs w:val="24"/>
        </w:rPr>
        <w:t xml:space="preserve">ους σε σχέση με το προηγούμενο </w:t>
      </w:r>
      <w:r>
        <w:rPr>
          <w:rFonts w:eastAsia="Times New Roman" w:cs="Times New Roman"/>
          <w:szCs w:val="24"/>
        </w:rPr>
        <w:t>π</w:t>
      </w:r>
      <w:r w:rsidRPr="009859CC">
        <w:rPr>
          <w:rFonts w:eastAsia="Times New Roman" w:cs="Times New Roman"/>
          <w:szCs w:val="24"/>
        </w:rPr>
        <w:t>λαίσιο και αυτό δεν μπορεί να αμφισβητηθεί από κανέναν</w:t>
      </w:r>
      <w:r>
        <w:rPr>
          <w:rFonts w:eastAsia="Times New Roman" w:cs="Times New Roman"/>
          <w:szCs w:val="24"/>
        </w:rPr>
        <w:t xml:space="preserve"> και αποκλείει</w:t>
      </w:r>
      <w:r w:rsidRPr="009859CC">
        <w:rPr>
          <w:rFonts w:eastAsia="Times New Roman" w:cs="Times New Roman"/>
          <w:szCs w:val="24"/>
        </w:rPr>
        <w:t xml:space="preserve"> περισσότερους</w:t>
      </w:r>
      <w:r>
        <w:rPr>
          <w:rFonts w:eastAsia="Times New Roman" w:cs="Times New Roman"/>
          <w:szCs w:val="24"/>
        </w:rPr>
        <w:t xml:space="preserve"> δανειολήπτες</w:t>
      </w:r>
      <w:r w:rsidRPr="009859CC">
        <w:rPr>
          <w:rFonts w:eastAsia="Times New Roman" w:cs="Times New Roman"/>
          <w:szCs w:val="24"/>
        </w:rPr>
        <w:t xml:space="preserve"> από την προστασία της πρώτης κατοικίας</w:t>
      </w:r>
      <w:r>
        <w:rPr>
          <w:rFonts w:eastAsia="Times New Roman" w:cs="Times New Roman"/>
          <w:szCs w:val="24"/>
        </w:rPr>
        <w:t>. Ε</w:t>
      </w:r>
      <w:r w:rsidRPr="009859CC">
        <w:rPr>
          <w:rFonts w:eastAsia="Times New Roman" w:cs="Times New Roman"/>
          <w:szCs w:val="24"/>
        </w:rPr>
        <w:t>κβιάζει</w:t>
      </w:r>
      <w:r>
        <w:rPr>
          <w:rFonts w:eastAsia="Times New Roman" w:cs="Times New Roman"/>
          <w:szCs w:val="24"/>
        </w:rPr>
        <w:t>,</w:t>
      </w:r>
      <w:r w:rsidRPr="009859CC">
        <w:rPr>
          <w:rFonts w:eastAsia="Times New Roman" w:cs="Times New Roman"/>
          <w:szCs w:val="24"/>
        </w:rPr>
        <w:t xml:space="preserve"> για να α</w:t>
      </w:r>
      <w:r>
        <w:rPr>
          <w:rFonts w:eastAsia="Times New Roman" w:cs="Times New Roman"/>
          <w:szCs w:val="24"/>
        </w:rPr>
        <w:t>ρπάξουν</w:t>
      </w:r>
      <w:r w:rsidRPr="009859CC">
        <w:rPr>
          <w:rFonts w:eastAsia="Times New Roman" w:cs="Times New Roman"/>
          <w:szCs w:val="24"/>
        </w:rPr>
        <w:t xml:space="preserve"> οι τράπεζες ό</w:t>
      </w:r>
      <w:r>
        <w:rPr>
          <w:rFonts w:eastAsia="Times New Roman" w:cs="Times New Roman"/>
          <w:szCs w:val="24"/>
        </w:rPr>
        <w:t>,</w:t>
      </w:r>
      <w:r w:rsidRPr="009859CC">
        <w:rPr>
          <w:rFonts w:eastAsia="Times New Roman" w:cs="Times New Roman"/>
          <w:szCs w:val="24"/>
        </w:rPr>
        <w:t xml:space="preserve">τι έχει απομείνει </w:t>
      </w:r>
      <w:r>
        <w:rPr>
          <w:rFonts w:eastAsia="Times New Roman" w:cs="Times New Roman"/>
          <w:szCs w:val="24"/>
        </w:rPr>
        <w:t>στα νοικοκυριά,</w:t>
      </w:r>
      <w:r w:rsidRPr="009859CC">
        <w:rPr>
          <w:rFonts w:eastAsia="Times New Roman" w:cs="Times New Roman"/>
          <w:szCs w:val="24"/>
        </w:rPr>
        <w:t xml:space="preserve"> για να μη χάσουν το σπίτι </w:t>
      </w:r>
      <w:r>
        <w:rPr>
          <w:rFonts w:eastAsia="Times New Roman" w:cs="Times New Roman"/>
          <w:szCs w:val="24"/>
        </w:rPr>
        <w:t>τους.</w:t>
      </w:r>
      <w:r w:rsidRPr="009859CC">
        <w:rPr>
          <w:rFonts w:eastAsia="Times New Roman" w:cs="Times New Roman"/>
          <w:szCs w:val="24"/>
        </w:rPr>
        <w:t xml:space="preserve"> </w:t>
      </w:r>
    </w:p>
    <w:p w14:paraId="4EC1920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Ω</w:t>
      </w:r>
      <w:r w:rsidRPr="009859CC">
        <w:rPr>
          <w:rFonts w:eastAsia="Times New Roman" w:cs="Times New Roman"/>
          <w:szCs w:val="24"/>
        </w:rPr>
        <w:t>ς ΚΚΕ</w:t>
      </w:r>
      <w:r>
        <w:rPr>
          <w:rFonts w:eastAsia="Times New Roman" w:cs="Times New Roman"/>
          <w:szCs w:val="24"/>
        </w:rPr>
        <w:t xml:space="preserve"> καταθέτουμε</w:t>
      </w:r>
      <w:r w:rsidRPr="009859CC">
        <w:rPr>
          <w:rFonts w:eastAsia="Times New Roman" w:cs="Times New Roman"/>
          <w:szCs w:val="24"/>
        </w:rPr>
        <w:t xml:space="preserve"> την τροπολογία για την ανακούφιση των υπερχρεωμένων νοικοκυριών για πολλοστή φορά</w:t>
      </w:r>
      <w:r>
        <w:rPr>
          <w:rFonts w:eastAsia="Times New Roman" w:cs="Times New Roman"/>
          <w:szCs w:val="24"/>
        </w:rPr>
        <w:t>. Στ</w:t>
      </w:r>
      <w:r w:rsidRPr="009859CC">
        <w:rPr>
          <w:rFonts w:eastAsia="Times New Roman" w:cs="Times New Roman"/>
          <w:szCs w:val="24"/>
        </w:rPr>
        <w:t xml:space="preserve">ις προηγούμενες απόπειρες όλα τα κόμματα απέρριψαν την πρόταση του </w:t>
      </w:r>
      <w:r>
        <w:rPr>
          <w:rFonts w:eastAsia="Times New Roman" w:cs="Times New Roman"/>
          <w:szCs w:val="24"/>
        </w:rPr>
        <w:t xml:space="preserve">ΚΚΕ, </w:t>
      </w:r>
      <w:r w:rsidRPr="009859CC">
        <w:rPr>
          <w:rFonts w:eastAsia="Times New Roman" w:cs="Times New Roman"/>
          <w:szCs w:val="24"/>
        </w:rPr>
        <w:t>απλώνοντας ασπίδα προστασίας στους μονοπωλιακούς και τραπεζικούς ομίλους</w:t>
      </w:r>
      <w:r>
        <w:rPr>
          <w:rFonts w:eastAsia="Times New Roman" w:cs="Times New Roman"/>
          <w:szCs w:val="24"/>
        </w:rPr>
        <w:t>.</w:t>
      </w:r>
    </w:p>
    <w:p w14:paraId="4EC1920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Μ</w:t>
      </w:r>
      <w:r w:rsidRPr="009859CC">
        <w:rPr>
          <w:rFonts w:eastAsia="Times New Roman" w:cs="Times New Roman"/>
          <w:szCs w:val="24"/>
        </w:rPr>
        <w:t>ε την τροπο</w:t>
      </w:r>
      <w:r w:rsidRPr="009859CC">
        <w:rPr>
          <w:rFonts w:eastAsia="Times New Roman" w:cs="Times New Roman"/>
          <w:szCs w:val="24"/>
        </w:rPr>
        <w:t>λογία που καταθέσαμε</w:t>
      </w:r>
      <w:r>
        <w:rPr>
          <w:rFonts w:eastAsia="Times New Roman" w:cs="Times New Roman"/>
          <w:szCs w:val="24"/>
        </w:rPr>
        <w:t>,</w:t>
      </w:r>
      <w:r w:rsidRPr="009859CC">
        <w:rPr>
          <w:rFonts w:eastAsia="Times New Roman" w:cs="Times New Roman"/>
          <w:szCs w:val="24"/>
        </w:rPr>
        <w:t xml:space="preserve"> επιμένουμε στην ανάγκη άμεσης απαγόρευσης πλειστηριασμού πρώτης κατ</w:t>
      </w:r>
      <w:r>
        <w:rPr>
          <w:rFonts w:eastAsia="Times New Roman" w:cs="Times New Roman"/>
          <w:szCs w:val="24"/>
        </w:rPr>
        <w:t xml:space="preserve">οικίας αντικειμενικής αξίας 250.000 </w:t>
      </w:r>
      <w:r w:rsidRPr="009859CC">
        <w:rPr>
          <w:rFonts w:eastAsia="Times New Roman" w:cs="Times New Roman"/>
          <w:szCs w:val="24"/>
        </w:rPr>
        <w:t>ευρώ</w:t>
      </w:r>
      <w:r>
        <w:rPr>
          <w:rFonts w:eastAsia="Times New Roman" w:cs="Times New Roman"/>
          <w:szCs w:val="24"/>
        </w:rPr>
        <w:t>,</w:t>
      </w:r>
      <w:r w:rsidRPr="009859CC">
        <w:rPr>
          <w:rFonts w:eastAsia="Times New Roman" w:cs="Times New Roman"/>
          <w:szCs w:val="24"/>
        </w:rPr>
        <w:t xml:space="preserve"> προσαυξημένης κατά </w:t>
      </w:r>
      <w:r w:rsidRPr="009859CC">
        <w:rPr>
          <w:rFonts w:eastAsia="Times New Roman" w:cs="Times New Roman"/>
          <w:szCs w:val="24"/>
        </w:rPr>
        <w:lastRenderedPageBreak/>
        <w:t>5</w:t>
      </w:r>
      <w:r>
        <w:rPr>
          <w:rFonts w:eastAsia="Times New Roman" w:cs="Times New Roman"/>
          <w:szCs w:val="24"/>
        </w:rPr>
        <w:t>0</w:t>
      </w:r>
      <w:r w:rsidRPr="009859CC">
        <w:rPr>
          <w:rFonts w:eastAsia="Times New Roman" w:cs="Times New Roman"/>
          <w:szCs w:val="24"/>
        </w:rPr>
        <w:t>.000</w:t>
      </w:r>
      <w:r>
        <w:rPr>
          <w:rFonts w:eastAsia="Times New Roman" w:cs="Times New Roman"/>
          <w:szCs w:val="24"/>
        </w:rPr>
        <w:t xml:space="preserve"> ευρώ</w:t>
      </w:r>
      <w:r w:rsidRPr="009859CC">
        <w:rPr>
          <w:rFonts w:eastAsia="Times New Roman" w:cs="Times New Roman"/>
          <w:szCs w:val="24"/>
        </w:rPr>
        <w:t xml:space="preserve"> για κάθε παιδί</w:t>
      </w:r>
      <w:r>
        <w:rPr>
          <w:rFonts w:eastAsia="Times New Roman" w:cs="Times New Roman"/>
          <w:szCs w:val="24"/>
        </w:rPr>
        <w:t>,</w:t>
      </w:r>
      <w:r w:rsidRPr="009859CC">
        <w:rPr>
          <w:rFonts w:eastAsia="Times New Roman" w:cs="Times New Roman"/>
          <w:szCs w:val="24"/>
        </w:rPr>
        <w:t xml:space="preserve"> και δευτερεύουσας κατοικίας αντικειμενικής αξίας μέχρι 150.000 ευρώ</w:t>
      </w:r>
      <w:r>
        <w:rPr>
          <w:rFonts w:eastAsia="Times New Roman" w:cs="Times New Roman"/>
          <w:szCs w:val="24"/>
        </w:rPr>
        <w:t>. Α</w:t>
      </w:r>
      <w:r w:rsidRPr="009859CC">
        <w:rPr>
          <w:rFonts w:eastAsia="Times New Roman" w:cs="Times New Roman"/>
          <w:szCs w:val="24"/>
        </w:rPr>
        <w:t xml:space="preserve">ποτελεί </w:t>
      </w:r>
      <w:r w:rsidRPr="009859CC">
        <w:rPr>
          <w:rFonts w:eastAsia="Times New Roman" w:cs="Times New Roman"/>
          <w:szCs w:val="24"/>
        </w:rPr>
        <w:t>την απάντηση σ</w:t>
      </w:r>
      <w:r>
        <w:rPr>
          <w:rFonts w:eastAsia="Times New Roman" w:cs="Times New Roman"/>
          <w:szCs w:val="24"/>
        </w:rPr>
        <w:t>τα</w:t>
      </w:r>
      <w:r w:rsidRPr="009859CC">
        <w:rPr>
          <w:rFonts w:eastAsia="Times New Roman" w:cs="Times New Roman"/>
          <w:szCs w:val="24"/>
        </w:rPr>
        <w:t xml:space="preserve"> σχέδι</w:t>
      </w:r>
      <w:r>
        <w:rPr>
          <w:rFonts w:eastAsia="Times New Roman" w:cs="Times New Roman"/>
          <w:szCs w:val="24"/>
        </w:rPr>
        <w:t>α</w:t>
      </w:r>
      <w:r w:rsidRPr="009859CC">
        <w:rPr>
          <w:rFonts w:eastAsia="Times New Roman" w:cs="Times New Roman"/>
          <w:szCs w:val="24"/>
        </w:rPr>
        <w:t xml:space="preserve"> του τραπεζικού κεφαλαίου</w:t>
      </w:r>
      <w:r>
        <w:rPr>
          <w:rFonts w:eastAsia="Times New Roman" w:cs="Times New Roman"/>
          <w:szCs w:val="24"/>
        </w:rPr>
        <w:t>,</w:t>
      </w:r>
      <w:r w:rsidRPr="009859CC">
        <w:rPr>
          <w:rFonts w:eastAsia="Times New Roman" w:cs="Times New Roman"/>
          <w:szCs w:val="24"/>
        </w:rPr>
        <w:t xml:space="preserve"> για να αξιοποιήσει τους πλειστηριασμούς ως μοχλό πίεσης προς </w:t>
      </w:r>
      <w:r>
        <w:rPr>
          <w:rFonts w:eastAsia="Times New Roman" w:cs="Times New Roman"/>
          <w:szCs w:val="24"/>
        </w:rPr>
        <w:t xml:space="preserve">τα </w:t>
      </w:r>
      <w:r w:rsidRPr="009859CC">
        <w:rPr>
          <w:rFonts w:eastAsia="Times New Roman" w:cs="Times New Roman"/>
          <w:szCs w:val="24"/>
        </w:rPr>
        <w:t>εργατικά και λαϊκά στρώματα</w:t>
      </w:r>
      <w:r>
        <w:rPr>
          <w:rFonts w:eastAsia="Times New Roman" w:cs="Times New Roman"/>
          <w:szCs w:val="24"/>
        </w:rPr>
        <w:t>.</w:t>
      </w:r>
    </w:p>
    <w:p w14:paraId="4EC1920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Σημειώνουμε ότι την π</w:t>
      </w:r>
      <w:r w:rsidRPr="009859CC">
        <w:rPr>
          <w:rFonts w:eastAsia="Times New Roman" w:cs="Times New Roman"/>
          <w:szCs w:val="24"/>
        </w:rPr>
        <w:t>ρόταση νόμου την είχαμε καταθέσει ξανά το 2012</w:t>
      </w:r>
      <w:r>
        <w:rPr>
          <w:rFonts w:eastAsia="Times New Roman" w:cs="Times New Roman"/>
          <w:szCs w:val="24"/>
        </w:rPr>
        <w:t>.</w:t>
      </w:r>
      <w:r w:rsidRPr="009859CC">
        <w:rPr>
          <w:rFonts w:eastAsia="Times New Roman" w:cs="Times New Roman"/>
          <w:szCs w:val="24"/>
        </w:rPr>
        <w:t xml:space="preserve"> </w:t>
      </w:r>
      <w:r>
        <w:rPr>
          <w:rFonts w:eastAsia="Times New Roman" w:cs="Times New Roman"/>
          <w:szCs w:val="24"/>
        </w:rPr>
        <w:t>Σ</w:t>
      </w:r>
      <w:r w:rsidRPr="009859CC">
        <w:rPr>
          <w:rFonts w:eastAsia="Times New Roman" w:cs="Times New Roman"/>
          <w:szCs w:val="24"/>
        </w:rPr>
        <w:t>υζητήθηκε το 2013 και απορρίφθηκε από την τ</w:t>
      </w:r>
      <w:r w:rsidRPr="009859CC">
        <w:rPr>
          <w:rFonts w:eastAsia="Times New Roman" w:cs="Times New Roman"/>
          <w:szCs w:val="24"/>
        </w:rPr>
        <w:t>ότε</w:t>
      </w:r>
      <w:r>
        <w:rPr>
          <w:rFonts w:eastAsia="Times New Roman" w:cs="Times New Roman"/>
          <w:szCs w:val="24"/>
        </w:rPr>
        <w:t xml:space="preserve"> συγκυβέρνηση της 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9859CC">
        <w:rPr>
          <w:rFonts w:eastAsia="Times New Roman" w:cs="Times New Roman"/>
          <w:szCs w:val="24"/>
        </w:rPr>
        <w:t>ΠΑΣΟΚ και ΔΗΜΑΡ</w:t>
      </w:r>
      <w:r>
        <w:rPr>
          <w:rFonts w:eastAsia="Times New Roman" w:cs="Times New Roman"/>
          <w:szCs w:val="24"/>
        </w:rPr>
        <w:t>. Ο ΣΥΡΙΖΑ τότε,</w:t>
      </w:r>
      <w:r w:rsidRPr="009859CC">
        <w:rPr>
          <w:rFonts w:eastAsia="Times New Roman" w:cs="Times New Roman"/>
          <w:szCs w:val="24"/>
        </w:rPr>
        <w:t xml:space="preserve"> ως αξιωματική αντιπολίτευση</w:t>
      </w:r>
      <w:r>
        <w:rPr>
          <w:rFonts w:eastAsia="Times New Roman" w:cs="Times New Roman"/>
          <w:szCs w:val="24"/>
        </w:rPr>
        <w:t>,</w:t>
      </w:r>
      <w:r w:rsidRPr="009859CC">
        <w:rPr>
          <w:rFonts w:eastAsia="Times New Roman" w:cs="Times New Roman"/>
          <w:szCs w:val="24"/>
        </w:rPr>
        <w:t xml:space="preserve"> είχε ψηφίσει υπέρ της πρότασης</w:t>
      </w:r>
      <w:r>
        <w:rPr>
          <w:rFonts w:eastAsia="Times New Roman" w:cs="Times New Roman"/>
          <w:szCs w:val="24"/>
        </w:rPr>
        <w:t>, κύριε Υπουργέ. Όταν ήρθε στην Κυβέρνηση, απέρριψε</w:t>
      </w:r>
      <w:r w:rsidRPr="009859CC">
        <w:rPr>
          <w:rFonts w:eastAsia="Times New Roman" w:cs="Times New Roman"/>
          <w:szCs w:val="24"/>
        </w:rPr>
        <w:t xml:space="preserve"> τις συνεχείς προσπάθειές του </w:t>
      </w:r>
      <w:r>
        <w:rPr>
          <w:rFonts w:eastAsia="Times New Roman" w:cs="Times New Roman"/>
          <w:szCs w:val="24"/>
        </w:rPr>
        <w:t xml:space="preserve">ΚΚΕ </w:t>
      </w:r>
      <w:r w:rsidRPr="009859CC">
        <w:rPr>
          <w:rFonts w:eastAsia="Times New Roman" w:cs="Times New Roman"/>
          <w:szCs w:val="24"/>
        </w:rPr>
        <w:t xml:space="preserve">για την προστασία των </w:t>
      </w:r>
      <w:r>
        <w:rPr>
          <w:rFonts w:eastAsia="Times New Roman" w:cs="Times New Roman"/>
          <w:szCs w:val="24"/>
        </w:rPr>
        <w:t>υπερχρεωμένων νοικ</w:t>
      </w:r>
      <w:r>
        <w:rPr>
          <w:rFonts w:eastAsia="Times New Roman" w:cs="Times New Roman"/>
          <w:szCs w:val="24"/>
        </w:rPr>
        <w:t>οκυριών. Πότε</w:t>
      </w:r>
      <w:r w:rsidRPr="009859CC">
        <w:rPr>
          <w:rFonts w:eastAsia="Times New Roman" w:cs="Times New Roman"/>
          <w:szCs w:val="24"/>
        </w:rPr>
        <w:t xml:space="preserve"> έκανε το σωστό</w:t>
      </w:r>
      <w:r>
        <w:rPr>
          <w:rFonts w:eastAsia="Times New Roman" w:cs="Times New Roman"/>
          <w:szCs w:val="24"/>
        </w:rPr>
        <w:t>; Τ</w:t>
      </w:r>
      <w:r w:rsidRPr="009859CC">
        <w:rPr>
          <w:rFonts w:eastAsia="Times New Roman" w:cs="Times New Roman"/>
          <w:szCs w:val="24"/>
        </w:rPr>
        <w:t xml:space="preserve">ότε </w:t>
      </w:r>
      <w:r>
        <w:rPr>
          <w:rFonts w:eastAsia="Times New Roman" w:cs="Times New Roman"/>
          <w:szCs w:val="24"/>
        </w:rPr>
        <w:t>ή</w:t>
      </w:r>
      <w:r w:rsidRPr="009859CC">
        <w:rPr>
          <w:rFonts w:eastAsia="Times New Roman" w:cs="Times New Roman"/>
          <w:szCs w:val="24"/>
        </w:rPr>
        <w:t xml:space="preserve"> μετά</w:t>
      </w:r>
      <w:r>
        <w:rPr>
          <w:rFonts w:eastAsia="Times New Roman" w:cs="Times New Roman"/>
          <w:szCs w:val="24"/>
        </w:rPr>
        <w:t>;</w:t>
      </w:r>
      <w:r w:rsidRPr="009859CC">
        <w:rPr>
          <w:rFonts w:eastAsia="Times New Roman" w:cs="Times New Roman"/>
          <w:szCs w:val="24"/>
        </w:rPr>
        <w:t xml:space="preserve"> Αυτό ας το απαντήσει ο λαός </w:t>
      </w:r>
      <w:r>
        <w:rPr>
          <w:rFonts w:eastAsia="Times New Roman" w:cs="Times New Roman"/>
          <w:szCs w:val="24"/>
        </w:rPr>
        <w:t xml:space="preserve">μπροστά και στις εκλογές. </w:t>
      </w:r>
    </w:p>
    <w:p w14:paraId="4EC1920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Από το 2010 έως σ</w:t>
      </w:r>
      <w:r w:rsidRPr="009859CC">
        <w:rPr>
          <w:rFonts w:eastAsia="Times New Roman" w:cs="Times New Roman"/>
          <w:szCs w:val="24"/>
        </w:rPr>
        <w:t>ήμερα είχαμε σειρά νομοθετικών ρυθμίσεων για τις οφειλέ</w:t>
      </w:r>
      <w:r>
        <w:rPr>
          <w:rFonts w:eastAsia="Times New Roman" w:cs="Times New Roman"/>
          <w:szCs w:val="24"/>
        </w:rPr>
        <w:t xml:space="preserve">ς των υπερχρεωμένων νοικοκυριών, όπως ο νόμος Κατσέλη 3869/2010, </w:t>
      </w:r>
      <w:r w:rsidRPr="009859CC">
        <w:rPr>
          <w:rFonts w:eastAsia="Times New Roman" w:cs="Times New Roman"/>
          <w:szCs w:val="24"/>
        </w:rPr>
        <w:t>ο ν</w:t>
      </w:r>
      <w:r>
        <w:rPr>
          <w:rFonts w:eastAsia="Times New Roman" w:cs="Times New Roman"/>
          <w:szCs w:val="24"/>
        </w:rPr>
        <w:t>.</w:t>
      </w:r>
      <w:r w:rsidRPr="009859CC">
        <w:rPr>
          <w:rFonts w:eastAsia="Times New Roman" w:cs="Times New Roman"/>
          <w:szCs w:val="24"/>
        </w:rPr>
        <w:t>4336</w:t>
      </w:r>
      <w:r>
        <w:rPr>
          <w:rFonts w:eastAsia="Times New Roman" w:cs="Times New Roman"/>
          <w:szCs w:val="24"/>
        </w:rPr>
        <w:t>/2015</w:t>
      </w:r>
      <w:r w:rsidRPr="009859CC">
        <w:rPr>
          <w:rFonts w:eastAsia="Times New Roman" w:cs="Times New Roman"/>
          <w:szCs w:val="24"/>
        </w:rPr>
        <w:t xml:space="preserve"> </w:t>
      </w:r>
      <w:r>
        <w:rPr>
          <w:rFonts w:eastAsia="Times New Roman" w:cs="Times New Roman"/>
          <w:szCs w:val="24"/>
        </w:rPr>
        <w:t xml:space="preserve">και ο </w:t>
      </w:r>
      <w:r>
        <w:rPr>
          <w:rFonts w:eastAsia="Times New Roman" w:cs="Times New Roman"/>
          <w:szCs w:val="24"/>
        </w:rPr>
        <w:t>ν.4346/2015, ο ν.4366/2016,</w:t>
      </w:r>
      <w:r w:rsidRPr="009859CC">
        <w:rPr>
          <w:rFonts w:eastAsia="Times New Roman" w:cs="Times New Roman"/>
          <w:szCs w:val="24"/>
        </w:rPr>
        <w:t xml:space="preserve"> σειρά </w:t>
      </w:r>
      <w:r>
        <w:rPr>
          <w:rFonts w:eastAsia="Times New Roman" w:cs="Times New Roman"/>
          <w:szCs w:val="24"/>
        </w:rPr>
        <w:t xml:space="preserve">εγκυκλίων, ο </w:t>
      </w:r>
      <w:r>
        <w:rPr>
          <w:rFonts w:eastAsia="Times New Roman" w:cs="Times New Roman"/>
          <w:szCs w:val="24"/>
        </w:rPr>
        <w:t>Κ</w:t>
      </w:r>
      <w:r w:rsidRPr="009859CC">
        <w:rPr>
          <w:rFonts w:eastAsia="Times New Roman" w:cs="Times New Roman"/>
          <w:szCs w:val="24"/>
        </w:rPr>
        <w:t xml:space="preserve">ώδικας </w:t>
      </w:r>
      <w:r>
        <w:rPr>
          <w:rFonts w:eastAsia="Times New Roman" w:cs="Times New Roman"/>
          <w:szCs w:val="24"/>
        </w:rPr>
        <w:t>Δ</w:t>
      </w:r>
      <w:r w:rsidRPr="009859CC">
        <w:rPr>
          <w:rFonts w:eastAsia="Times New Roman" w:cs="Times New Roman"/>
          <w:szCs w:val="24"/>
        </w:rPr>
        <w:t xml:space="preserve">εοντολογίας των </w:t>
      </w:r>
      <w:r w:rsidRPr="009859CC">
        <w:rPr>
          <w:rFonts w:eastAsia="Times New Roman" w:cs="Times New Roman"/>
          <w:szCs w:val="24"/>
        </w:rPr>
        <w:lastRenderedPageBreak/>
        <w:t>τραπεζών</w:t>
      </w:r>
      <w:r>
        <w:rPr>
          <w:rFonts w:eastAsia="Times New Roman" w:cs="Times New Roman"/>
          <w:szCs w:val="24"/>
        </w:rPr>
        <w:t>,</w:t>
      </w:r>
      <w:r w:rsidRPr="009859CC">
        <w:rPr>
          <w:rFonts w:eastAsia="Times New Roman" w:cs="Times New Roman"/>
          <w:szCs w:val="24"/>
        </w:rPr>
        <w:t xml:space="preserve"> οι τροποποιήσεις</w:t>
      </w:r>
      <w:r>
        <w:rPr>
          <w:rFonts w:eastAsia="Times New Roman" w:cs="Times New Roman"/>
          <w:szCs w:val="24"/>
        </w:rPr>
        <w:t>,</w:t>
      </w:r>
      <w:r w:rsidRPr="009859CC">
        <w:rPr>
          <w:rFonts w:eastAsia="Times New Roman" w:cs="Times New Roman"/>
          <w:szCs w:val="24"/>
        </w:rPr>
        <w:t xml:space="preserve"> </w:t>
      </w:r>
      <w:r>
        <w:rPr>
          <w:rFonts w:eastAsia="Times New Roman" w:cs="Times New Roman"/>
          <w:szCs w:val="24"/>
        </w:rPr>
        <w:t>ο</w:t>
      </w:r>
      <w:r w:rsidRPr="009859CC">
        <w:rPr>
          <w:rFonts w:eastAsia="Times New Roman" w:cs="Times New Roman"/>
          <w:szCs w:val="24"/>
        </w:rPr>
        <w:t xml:space="preserve"> συνεργάσιμος δανειολήπτης και π</w:t>
      </w:r>
      <w:r>
        <w:rPr>
          <w:rFonts w:eastAsia="Times New Roman" w:cs="Times New Roman"/>
          <w:szCs w:val="24"/>
        </w:rPr>
        <w:t>ώ</w:t>
      </w:r>
      <w:r w:rsidRPr="009859CC">
        <w:rPr>
          <w:rFonts w:eastAsia="Times New Roman" w:cs="Times New Roman"/>
          <w:szCs w:val="24"/>
        </w:rPr>
        <w:t>ς αυτός ορίζεται</w:t>
      </w:r>
      <w:r>
        <w:rPr>
          <w:rFonts w:eastAsia="Times New Roman" w:cs="Times New Roman"/>
          <w:szCs w:val="24"/>
        </w:rPr>
        <w:t xml:space="preserve">, οι </w:t>
      </w:r>
      <w:r w:rsidRPr="009859CC">
        <w:rPr>
          <w:rFonts w:eastAsia="Times New Roman" w:cs="Times New Roman"/>
          <w:szCs w:val="24"/>
        </w:rPr>
        <w:t>εύλογες δαπάνες διαβίωσης και άλλα</w:t>
      </w:r>
      <w:r>
        <w:rPr>
          <w:rFonts w:eastAsia="Times New Roman" w:cs="Times New Roman"/>
          <w:szCs w:val="24"/>
        </w:rPr>
        <w:t xml:space="preserve">. </w:t>
      </w:r>
    </w:p>
    <w:p w14:paraId="4EC1921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Όλο αυτό το πλαίσιο που διαμορφώθηκε</w:t>
      </w:r>
      <w:r w:rsidRPr="009859CC">
        <w:rPr>
          <w:rFonts w:eastAsia="Times New Roman" w:cs="Times New Roman"/>
          <w:szCs w:val="24"/>
        </w:rPr>
        <w:t xml:space="preserve"> </w:t>
      </w:r>
      <w:r>
        <w:rPr>
          <w:rFonts w:eastAsia="Times New Roman" w:cs="Times New Roman"/>
          <w:szCs w:val="24"/>
        </w:rPr>
        <w:t>με τον έναν νόμο να είναι χ</w:t>
      </w:r>
      <w:r>
        <w:rPr>
          <w:rFonts w:eastAsia="Times New Roman" w:cs="Times New Roman"/>
          <w:szCs w:val="24"/>
        </w:rPr>
        <w:t>ειρότερος από τον άλλο,</w:t>
      </w:r>
      <w:r w:rsidRPr="009859CC">
        <w:rPr>
          <w:rFonts w:eastAsia="Times New Roman" w:cs="Times New Roman"/>
          <w:szCs w:val="24"/>
        </w:rPr>
        <w:t xml:space="preserve"> </w:t>
      </w:r>
      <w:r>
        <w:rPr>
          <w:rFonts w:eastAsia="Times New Roman" w:cs="Times New Roman"/>
          <w:szCs w:val="24"/>
        </w:rPr>
        <w:t xml:space="preserve">είχε </w:t>
      </w:r>
      <w:r w:rsidRPr="009859CC">
        <w:rPr>
          <w:rFonts w:eastAsia="Times New Roman" w:cs="Times New Roman"/>
          <w:szCs w:val="24"/>
        </w:rPr>
        <w:t xml:space="preserve">ως κύρια κατεύθυνση τη διασφάλιση </w:t>
      </w:r>
      <w:r>
        <w:rPr>
          <w:rFonts w:eastAsia="Times New Roman" w:cs="Times New Roman"/>
          <w:szCs w:val="24"/>
        </w:rPr>
        <w:t xml:space="preserve">των </w:t>
      </w:r>
      <w:r w:rsidRPr="009859CC">
        <w:rPr>
          <w:rFonts w:eastAsia="Times New Roman" w:cs="Times New Roman"/>
          <w:szCs w:val="24"/>
        </w:rPr>
        <w:t>τραπεζών από τις επισφάλειες και την άσ</w:t>
      </w:r>
      <w:r>
        <w:rPr>
          <w:rFonts w:eastAsia="Times New Roman" w:cs="Times New Roman"/>
          <w:szCs w:val="24"/>
        </w:rPr>
        <w:t>κηση μεγαλύτερης πίεσης στις υπερχρεωμένες</w:t>
      </w:r>
      <w:r w:rsidRPr="009859CC">
        <w:rPr>
          <w:rFonts w:eastAsia="Times New Roman" w:cs="Times New Roman"/>
          <w:szCs w:val="24"/>
        </w:rPr>
        <w:t xml:space="preserve"> οικογένειες</w:t>
      </w:r>
      <w:r>
        <w:rPr>
          <w:rFonts w:eastAsia="Times New Roman" w:cs="Times New Roman"/>
          <w:szCs w:val="24"/>
        </w:rPr>
        <w:t>. Το ρυθμιστικό π</w:t>
      </w:r>
      <w:r w:rsidRPr="009859CC">
        <w:rPr>
          <w:rFonts w:eastAsia="Times New Roman" w:cs="Times New Roman"/>
          <w:szCs w:val="24"/>
        </w:rPr>
        <w:t>λαίσιο που διαμορφώθηκε σ</w:t>
      </w:r>
      <w:r>
        <w:rPr>
          <w:rFonts w:eastAsia="Times New Roman" w:cs="Times New Roman"/>
          <w:szCs w:val="24"/>
        </w:rPr>
        <w:t xml:space="preserve">υρρίκνωσε </w:t>
      </w:r>
      <w:r w:rsidRPr="009859CC">
        <w:rPr>
          <w:rFonts w:eastAsia="Times New Roman" w:cs="Times New Roman"/>
          <w:szCs w:val="24"/>
        </w:rPr>
        <w:t xml:space="preserve">το </w:t>
      </w:r>
      <w:r>
        <w:rPr>
          <w:rFonts w:eastAsia="Times New Roman" w:cs="Times New Roman"/>
          <w:szCs w:val="24"/>
        </w:rPr>
        <w:t>όποιο π</w:t>
      </w:r>
      <w:r w:rsidRPr="009859CC">
        <w:rPr>
          <w:rFonts w:eastAsia="Times New Roman" w:cs="Times New Roman"/>
          <w:szCs w:val="24"/>
        </w:rPr>
        <w:t>λαίσιο προστασίας</w:t>
      </w:r>
      <w:r>
        <w:rPr>
          <w:rFonts w:eastAsia="Times New Roman" w:cs="Times New Roman"/>
          <w:szCs w:val="24"/>
        </w:rPr>
        <w:t xml:space="preserve"> υπήρχε.</w:t>
      </w:r>
    </w:p>
    <w:p w14:paraId="4EC1921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Γ</w:t>
      </w:r>
      <w:r w:rsidRPr="009859CC">
        <w:rPr>
          <w:rFonts w:eastAsia="Times New Roman" w:cs="Times New Roman"/>
          <w:szCs w:val="24"/>
        </w:rPr>
        <w:t>ια τη μ</w:t>
      </w:r>
      <w:r w:rsidRPr="009859CC">
        <w:rPr>
          <w:rFonts w:eastAsia="Times New Roman" w:cs="Times New Roman"/>
          <w:szCs w:val="24"/>
        </w:rPr>
        <w:t>εγάλη πλειοψηφία του λαού</w:t>
      </w:r>
      <w:r>
        <w:rPr>
          <w:rFonts w:eastAsia="Times New Roman" w:cs="Times New Roman"/>
          <w:szCs w:val="24"/>
        </w:rPr>
        <w:t>,</w:t>
      </w:r>
      <w:r w:rsidRPr="009859CC">
        <w:rPr>
          <w:rFonts w:eastAsia="Times New Roman" w:cs="Times New Roman"/>
          <w:szCs w:val="24"/>
        </w:rPr>
        <w:t xml:space="preserve"> των εργαζομένων και των άλλων λαϊκών στρωμάτων</w:t>
      </w:r>
      <w:r>
        <w:rPr>
          <w:rFonts w:eastAsia="Times New Roman" w:cs="Times New Roman"/>
          <w:szCs w:val="24"/>
        </w:rPr>
        <w:t>,</w:t>
      </w:r>
      <w:r w:rsidRPr="009859CC">
        <w:rPr>
          <w:rFonts w:eastAsia="Times New Roman" w:cs="Times New Roman"/>
          <w:szCs w:val="24"/>
        </w:rPr>
        <w:t xml:space="preserve"> αυτή την περίοδο της </w:t>
      </w:r>
      <w:r>
        <w:rPr>
          <w:rFonts w:eastAsia="Times New Roman" w:cs="Times New Roman"/>
          <w:szCs w:val="24"/>
        </w:rPr>
        <w:t xml:space="preserve">καπιταλιστικής </w:t>
      </w:r>
      <w:r w:rsidRPr="009859CC">
        <w:rPr>
          <w:rFonts w:eastAsia="Times New Roman" w:cs="Times New Roman"/>
          <w:szCs w:val="24"/>
        </w:rPr>
        <w:t>κρίσης</w:t>
      </w:r>
      <w:r>
        <w:rPr>
          <w:rFonts w:eastAsia="Times New Roman" w:cs="Times New Roman"/>
          <w:szCs w:val="24"/>
        </w:rPr>
        <w:t>,</w:t>
      </w:r>
      <w:r w:rsidRPr="009859CC">
        <w:rPr>
          <w:rFonts w:eastAsia="Times New Roman" w:cs="Times New Roman"/>
          <w:szCs w:val="24"/>
        </w:rPr>
        <w:t xml:space="preserve"> με τα τρία μνημόνια</w:t>
      </w:r>
      <w:r>
        <w:rPr>
          <w:rFonts w:eastAsia="Times New Roman" w:cs="Times New Roman"/>
          <w:szCs w:val="24"/>
        </w:rPr>
        <w:t>,</w:t>
      </w:r>
      <w:r w:rsidRPr="009859CC">
        <w:rPr>
          <w:rFonts w:eastAsia="Times New Roman" w:cs="Times New Roman"/>
          <w:szCs w:val="24"/>
        </w:rPr>
        <w:t xml:space="preserve"> τους εκατοντάδες </w:t>
      </w:r>
      <w:proofErr w:type="spellStart"/>
      <w:r w:rsidRPr="009859CC">
        <w:rPr>
          <w:rFonts w:eastAsia="Times New Roman" w:cs="Times New Roman"/>
          <w:szCs w:val="24"/>
        </w:rPr>
        <w:t>εφαρμοστικούς</w:t>
      </w:r>
      <w:proofErr w:type="spellEnd"/>
      <w:r w:rsidRPr="009859CC">
        <w:rPr>
          <w:rFonts w:eastAsia="Times New Roman" w:cs="Times New Roman"/>
          <w:szCs w:val="24"/>
        </w:rPr>
        <w:t xml:space="preserve"> νόμους</w:t>
      </w:r>
      <w:r>
        <w:rPr>
          <w:rFonts w:eastAsia="Times New Roman" w:cs="Times New Roman"/>
          <w:szCs w:val="24"/>
        </w:rPr>
        <w:t>,</w:t>
      </w:r>
      <w:r w:rsidRPr="009859CC">
        <w:rPr>
          <w:rFonts w:eastAsia="Times New Roman" w:cs="Times New Roman"/>
          <w:szCs w:val="24"/>
        </w:rPr>
        <w:t xml:space="preserve"> άλλαξ</w:t>
      </w:r>
      <w:r>
        <w:rPr>
          <w:rFonts w:eastAsia="Times New Roman" w:cs="Times New Roman"/>
          <w:szCs w:val="24"/>
        </w:rPr>
        <w:t>αν</w:t>
      </w:r>
      <w:r w:rsidRPr="009859CC">
        <w:rPr>
          <w:rFonts w:eastAsia="Times New Roman" w:cs="Times New Roman"/>
          <w:szCs w:val="24"/>
        </w:rPr>
        <w:t xml:space="preserve"> ραγδαία </w:t>
      </w:r>
      <w:r>
        <w:rPr>
          <w:rFonts w:eastAsia="Times New Roman" w:cs="Times New Roman"/>
          <w:szCs w:val="24"/>
        </w:rPr>
        <w:t xml:space="preserve">οι </w:t>
      </w:r>
      <w:r w:rsidRPr="009859CC">
        <w:rPr>
          <w:rFonts w:eastAsia="Times New Roman" w:cs="Times New Roman"/>
          <w:szCs w:val="24"/>
        </w:rPr>
        <w:t xml:space="preserve">συνθήκες ζωής </w:t>
      </w:r>
      <w:r>
        <w:rPr>
          <w:rFonts w:eastAsia="Times New Roman" w:cs="Times New Roman"/>
          <w:szCs w:val="24"/>
        </w:rPr>
        <w:t>του. Επιδεινώθηκε</w:t>
      </w:r>
      <w:r w:rsidRPr="009859CC">
        <w:rPr>
          <w:rFonts w:eastAsia="Times New Roman" w:cs="Times New Roman"/>
          <w:szCs w:val="24"/>
        </w:rPr>
        <w:t xml:space="preserve"> παραπέρα η θέση </w:t>
      </w:r>
      <w:r>
        <w:rPr>
          <w:rFonts w:eastAsia="Times New Roman" w:cs="Times New Roman"/>
          <w:szCs w:val="24"/>
        </w:rPr>
        <w:t>τους.</w:t>
      </w:r>
    </w:p>
    <w:p w14:paraId="4EC1921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 μα</w:t>
      </w:r>
      <w:r>
        <w:rPr>
          <w:rFonts w:eastAsia="Times New Roman" w:cs="Times New Roman"/>
          <w:szCs w:val="24"/>
        </w:rPr>
        <w:t xml:space="preserve">κροχρόνια ανεργία, η «λεπίδα» </w:t>
      </w:r>
      <w:r w:rsidRPr="009859CC">
        <w:rPr>
          <w:rFonts w:eastAsia="Times New Roman" w:cs="Times New Roman"/>
          <w:szCs w:val="24"/>
        </w:rPr>
        <w:t>στους μισθούς και τις συντάξεις</w:t>
      </w:r>
      <w:r>
        <w:rPr>
          <w:rFonts w:eastAsia="Times New Roman" w:cs="Times New Roman"/>
          <w:szCs w:val="24"/>
        </w:rPr>
        <w:t>,</w:t>
      </w:r>
      <w:r w:rsidRPr="009859CC">
        <w:rPr>
          <w:rFonts w:eastAsia="Times New Roman" w:cs="Times New Roman"/>
          <w:szCs w:val="24"/>
        </w:rPr>
        <w:t xml:space="preserve"> </w:t>
      </w:r>
      <w:r>
        <w:rPr>
          <w:rFonts w:eastAsia="Times New Roman" w:cs="Times New Roman"/>
          <w:szCs w:val="24"/>
        </w:rPr>
        <w:t>η γενίκευση των</w:t>
      </w:r>
      <w:r w:rsidRPr="009859CC">
        <w:rPr>
          <w:rFonts w:eastAsia="Times New Roman" w:cs="Times New Roman"/>
          <w:szCs w:val="24"/>
        </w:rPr>
        <w:t xml:space="preserve"> ελαστικών μορφών δουλειάς</w:t>
      </w:r>
      <w:r>
        <w:rPr>
          <w:rFonts w:eastAsia="Times New Roman" w:cs="Times New Roman"/>
          <w:szCs w:val="24"/>
        </w:rPr>
        <w:t>,</w:t>
      </w:r>
      <w:r w:rsidRPr="009859CC">
        <w:rPr>
          <w:rFonts w:eastAsia="Times New Roman" w:cs="Times New Roman"/>
          <w:szCs w:val="24"/>
        </w:rPr>
        <w:t xml:space="preserve"> </w:t>
      </w:r>
      <w:r>
        <w:rPr>
          <w:rFonts w:eastAsia="Times New Roman" w:cs="Times New Roman"/>
          <w:szCs w:val="24"/>
        </w:rPr>
        <w:t xml:space="preserve">η θέσπιση των ομαδικών απολύσεων του </w:t>
      </w:r>
      <w:r>
        <w:rPr>
          <w:rFonts w:eastAsia="Times New Roman" w:cs="Times New Roman"/>
          <w:szCs w:val="24"/>
          <w:lang w:val="en-US"/>
        </w:rPr>
        <w:t>lockout</w:t>
      </w:r>
      <w:r w:rsidRPr="009859CC">
        <w:rPr>
          <w:rFonts w:eastAsia="Times New Roman" w:cs="Times New Roman"/>
          <w:szCs w:val="24"/>
        </w:rPr>
        <w:t xml:space="preserve"> με περιορισμό του δικαιώματος </w:t>
      </w:r>
      <w:r>
        <w:rPr>
          <w:rFonts w:eastAsia="Times New Roman" w:cs="Times New Roman"/>
          <w:szCs w:val="24"/>
        </w:rPr>
        <w:t xml:space="preserve">της </w:t>
      </w:r>
      <w:r w:rsidRPr="009859CC">
        <w:rPr>
          <w:rFonts w:eastAsia="Times New Roman" w:cs="Times New Roman"/>
          <w:szCs w:val="24"/>
        </w:rPr>
        <w:t>απεργίας</w:t>
      </w:r>
      <w:r>
        <w:rPr>
          <w:rFonts w:eastAsia="Times New Roman" w:cs="Times New Roman"/>
          <w:szCs w:val="24"/>
        </w:rPr>
        <w:t>,</w:t>
      </w:r>
      <w:r w:rsidRPr="009859CC">
        <w:rPr>
          <w:rFonts w:eastAsia="Times New Roman" w:cs="Times New Roman"/>
          <w:szCs w:val="24"/>
        </w:rPr>
        <w:t xml:space="preserve"> </w:t>
      </w:r>
      <w:r>
        <w:rPr>
          <w:rFonts w:eastAsia="Times New Roman" w:cs="Times New Roman"/>
          <w:szCs w:val="24"/>
        </w:rPr>
        <w:t>η άρνηση επαναφοράς τ</w:t>
      </w:r>
      <w:r w:rsidRPr="009859CC">
        <w:rPr>
          <w:rFonts w:eastAsia="Times New Roman" w:cs="Times New Roman"/>
          <w:szCs w:val="24"/>
        </w:rPr>
        <w:t>ου κατώτα</w:t>
      </w:r>
      <w:r w:rsidRPr="009859CC">
        <w:rPr>
          <w:rFonts w:eastAsia="Times New Roman" w:cs="Times New Roman"/>
          <w:szCs w:val="24"/>
        </w:rPr>
        <w:lastRenderedPageBreak/>
        <w:t>του μισθού στα 751 ευρώ και των</w:t>
      </w:r>
      <w:r w:rsidRPr="009859CC">
        <w:rPr>
          <w:rFonts w:eastAsia="Times New Roman" w:cs="Times New Roman"/>
          <w:szCs w:val="24"/>
        </w:rPr>
        <w:t xml:space="preserve"> συλλογικών συμβάσεων </w:t>
      </w:r>
      <w:r>
        <w:rPr>
          <w:rFonts w:eastAsia="Times New Roman" w:cs="Times New Roman"/>
          <w:szCs w:val="24"/>
        </w:rPr>
        <w:t>-σύμφωνα με την</w:t>
      </w:r>
      <w:r w:rsidRPr="009859CC">
        <w:rPr>
          <w:rFonts w:eastAsia="Times New Roman" w:cs="Times New Roman"/>
          <w:szCs w:val="24"/>
        </w:rPr>
        <w:t xml:space="preserve"> πρόταση </w:t>
      </w:r>
      <w:r>
        <w:rPr>
          <w:rFonts w:eastAsia="Times New Roman" w:cs="Times New Roman"/>
          <w:szCs w:val="24"/>
        </w:rPr>
        <w:t>που κατατέθηκε από τις πεντακόσιες τριάντα οργανώσεις των εργαζομένων και που την κατέθεσε μόνο το ΚΚΕ-</w:t>
      </w:r>
      <w:r w:rsidRPr="008F2F20">
        <w:rPr>
          <w:rFonts w:eastAsia="Times New Roman" w:cs="Times New Roman"/>
          <w:szCs w:val="24"/>
        </w:rPr>
        <w:t>,</w:t>
      </w:r>
      <w:r>
        <w:rPr>
          <w:rFonts w:eastAsia="Times New Roman" w:cs="Times New Roman"/>
          <w:szCs w:val="24"/>
        </w:rPr>
        <w:t xml:space="preserve"> η κατάργηση της συλλογικής διαπραγμάτευσης για τον κατώτατο μισθό και η διαμόρφωσή</w:t>
      </w:r>
      <w:r w:rsidRPr="009859CC">
        <w:rPr>
          <w:rFonts w:eastAsia="Times New Roman" w:cs="Times New Roman"/>
          <w:szCs w:val="24"/>
        </w:rPr>
        <w:t xml:space="preserve"> του με απόφαση της </w:t>
      </w:r>
      <w:r>
        <w:rPr>
          <w:rFonts w:eastAsia="Times New Roman" w:cs="Times New Roman"/>
          <w:szCs w:val="24"/>
        </w:rPr>
        <w:t>Κ</w:t>
      </w:r>
      <w:r w:rsidRPr="009859CC">
        <w:rPr>
          <w:rFonts w:eastAsia="Times New Roman" w:cs="Times New Roman"/>
          <w:szCs w:val="24"/>
        </w:rPr>
        <w:t>υβέρνησης</w:t>
      </w:r>
      <w:r>
        <w:rPr>
          <w:rFonts w:eastAsia="Times New Roman" w:cs="Times New Roman"/>
          <w:szCs w:val="24"/>
        </w:rPr>
        <w:t>,</w:t>
      </w:r>
      <w:r w:rsidRPr="009859CC">
        <w:rPr>
          <w:rFonts w:eastAsia="Times New Roman" w:cs="Times New Roman"/>
          <w:szCs w:val="24"/>
        </w:rPr>
        <w:t xml:space="preserve"> με κριτήριο τη διασφάλιση της κερδοφορίας των επιχειρηματικών ομίλων</w:t>
      </w:r>
      <w:r>
        <w:rPr>
          <w:rFonts w:eastAsia="Times New Roman" w:cs="Times New Roman"/>
          <w:szCs w:val="24"/>
        </w:rPr>
        <w:t>,</w:t>
      </w:r>
      <w:r w:rsidRPr="009859CC">
        <w:rPr>
          <w:rFonts w:eastAsia="Times New Roman" w:cs="Times New Roman"/>
          <w:szCs w:val="24"/>
        </w:rPr>
        <w:t xml:space="preserve"> η άγρια </w:t>
      </w:r>
      <w:proofErr w:type="spellStart"/>
      <w:r w:rsidRPr="009859CC">
        <w:rPr>
          <w:rFonts w:eastAsia="Times New Roman" w:cs="Times New Roman"/>
          <w:szCs w:val="24"/>
        </w:rPr>
        <w:t>φοροληστεία</w:t>
      </w:r>
      <w:proofErr w:type="spellEnd"/>
      <w:r>
        <w:rPr>
          <w:rFonts w:eastAsia="Times New Roman" w:cs="Times New Roman"/>
          <w:szCs w:val="24"/>
        </w:rPr>
        <w:t>,</w:t>
      </w:r>
      <w:r w:rsidRPr="009859CC">
        <w:rPr>
          <w:rFonts w:eastAsia="Times New Roman" w:cs="Times New Roman"/>
          <w:szCs w:val="24"/>
        </w:rPr>
        <w:t xml:space="preserve"> </w:t>
      </w:r>
      <w:r>
        <w:rPr>
          <w:rFonts w:eastAsia="Times New Roman" w:cs="Times New Roman"/>
          <w:szCs w:val="24"/>
        </w:rPr>
        <w:t xml:space="preserve">η </w:t>
      </w:r>
      <w:proofErr w:type="spellStart"/>
      <w:r>
        <w:rPr>
          <w:rFonts w:eastAsia="Times New Roman" w:cs="Times New Roman"/>
          <w:szCs w:val="24"/>
        </w:rPr>
        <w:t>προνομοθέτηση</w:t>
      </w:r>
      <w:proofErr w:type="spellEnd"/>
      <w:r>
        <w:rPr>
          <w:rFonts w:eastAsia="Times New Roman" w:cs="Times New Roman"/>
          <w:szCs w:val="24"/>
        </w:rPr>
        <w:t xml:space="preserve"> σειράς αντιλαϊκών </w:t>
      </w:r>
      <w:r w:rsidRPr="009859CC">
        <w:rPr>
          <w:rFonts w:eastAsia="Times New Roman" w:cs="Times New Roman"/>
          <w:szCs w:val="24"/>
        </w:rPr>
        <w:t>ρυθμίσεων</w:t>
      </w:r>
      <w:r>
        <w:rPr>
          <w:rFonts w:eastAsia="Times New Roman" w:cs="Times New Roman"/>
          <w:szCs w:val="24"/>
        </w:rPr>
        <w:t>,</w:t>
      </w:r>
      <w:r w:rsidRPr="009859CC">
        <w:rPr>
          <w:rFonts w:eastAsia="Times New Roman" w:cs="Times New Roman"/>
          <w:szCs w:val="24"/>
        </w:rPr>
        <w:t xml:space="preserve"> είναι ένα </w:t>
      </w:r>
      <w:r>
        <w:rPr>
          <w:rFonts w:eastAsia="Times New Roman" w:cs="Times New Roman"/>
          <w:szCs w:val="24"/>
        </w:rPr>
        <w:t>μέρος από τα αντεργατικά μέτρα που ψήφισε η Κ</w:t>
      </w:r>
      <w:r w:rsidRPr="009859CC">
        <w:rPr>
          <w:rFonts w:eastAsia="Times New Roman" w:cs="Times New Roman"/>
          <w:szCs w:val="24"/>
        </w:rPr>
        <w:t xml:space="preserve">υβέρνηση </w:t>
      </w:r>
      <w:r>
        <w:rPr>
          <w:rFonts w:eastAsia="Times New Roman" w:cs="Times New Roman"/>
          <w:szCs w:val="24"/>
        </w:rPr>
        <w:t xml:space="preserve">των </w:t>
      </w:r>
      <w:r w:rsidRPr="009859CC">
        <w:rPr>
          <w:rFonts w:eastAsia="Times New Roman" w:cs="Times New Roman"/>
          <w:szCs w:val="24"/>
        </w:rPr>
        <w:t>ΣΥΡΙΖΑ</w:t>
      </w:r>
      <w:r w:rsidRPr="008F2F20">
        <w:rPr>
          <w:rFonts w:eastAsia="Times New Roman" w:cs="Times New Roman"/>
          <w:szCs w:val="24"/>
        </w:rPr>
        <w:t xml:space="preserve"> </w:t>
      </w:r>
      <w:r w:rsidRPr="009859CC">
        <w:rPr>
          <w:rFonts w:eastAsia="Times New Roman" w:cs="Times New Roman"/>
          <w:szCs w:val="24"/>
        </w:rPr>
        <w:t>-</w:t>
      </w:r>
      <w:r w:rsidRPr="008F2F20">
        <w:rPr>
          <w:rFonts w:eastAsia="Times New Roman" w:cs="Times New Roman"/>
          <w:szCs w:val="24"/>
        </w:rPr>
        <w:t xml:space="preserve"> </w:t>
      </w:r>
      <w:r w:rsidRPr="009859CC">
        <w:rPr>
          <w:rFonts w:eastAsia="Times New Roman" w:cs="Times New Roman"/>
          <w:szCs w:val="24"/>
        </w:rPr>
        <w:t>ΑΝΕΛ</w:t>
      </w:r>
      <w:r>
        <w:rPr>
          <w:rFonts w:eastAsia="Times New Roman" w:cs="Times New Roman"/>
          <w:szCs w:val="24"/>
        </w:rPr>
        <w:t xml:space="preserve"> ή η της «πρώτη φορά Αριστερ</w:t>
      </w:r>
      <w:r>
        <w:rPr>
          <w:rFonts w:eastAsia="Times New Roman" w:cs="Times New Roman"/>
          <w:szCs w:val="24"/>
        </w:rPr>
        <w:t>ά»,</w:t>
      </w:r>
      <w:r w:rsidRPr="009859CC">
        <w:rPr>
          <w:rFonts w:eastAsia="Times New Roman" w:cs="Times New Roman"/>
          <w:szCs w:val="24"/>
        </w:rPr>
        <w:t xml:space="preserve"> που επιδείνωσ</w:t>
      </w:r>
      <w:r>
        <w:rPr>
          <w:rFonts w:eastAsia="Times New Roman" w:cs="Times New Roman"/>
          <w:szCs w:val="24"/>
        </w:rPr>
        <w:t>αν τη ζωή της μ</w:t>
      </w:r>
      <w:r w:rsidRPr="009859CC">
        <w:rPr>
          <w:rFonts w:eastAsia="Times New Roman" w:cs="Times New Roman"/>
          <w:szCs w:val="24"/>
        </w:rPr>
        <w:t>εγάλης πλειοψηφίας των εργαζομένων και του λαού</w:t>
      </w:r>
      <w:r>
        <w:rPr>
          <w:rFonts w:eastAsia="Times New Roman" w:cs="Times New Roman"/>
          <w:szCs w:val="24"/>
        </w:rPr>
        <w:t>.</w:t>
      </w:r>
    </w:p>
    <w:p w14:paraId="4EC1921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Για να διασφαλιστεί η απρόσκοπτη</w:t>
      </w:r>
      <w:r w:rsidRPr="009859CC">
        <w:rPr>
          <w:rFonts w:eastAsia="Times New Roman" w:cs="Times New Roman"/>
          <w:szCs w:val="24"/>
        </w:rPr>
        <w:t xml:space="preserve"> αποπληρωμή του χρέους και </w:t>
      </w:r>
      <w:r>
        <w:rPr>
          <w:rFonts w:eastAsia="Times New Roman" w:cs="Times New Roman"/>
          <w:szCs w:val="24"/>
        </w:rPr>
        <w:t>η χρηματοδότηση της καπιταλιστικής α</w:t>
      </w:r>
      <w:r w:rsidRPr="009859CC">
        <w:rPr>
          <w:rFonts w:eastAsia="Times New Roman" w:cs="Times New Roman"/>
          <w:szCs w:val="24"/>
        </w:rPr>
        <w:t>νάπτυξης</w:t>
      </w:r>
      <w:r>
        <w:rPr>
          <w:rFonts w:eastAsia="Times New Roman" w:cs="Times New Roman"/>
          <w:szCs w:val="24"/>
        </w:rPr>
        <w:t>, η Κ</w:t>
      </w:r>
      <w:r w:rsidRPr="009859CC">
        <w:rPr>
          <w:rFonts w:eastAsia="Times New Roman" w:cs="Times New Roman"/>
          <w:szCs w:val="24"/>
        </w:rPr>
        <w:t>υβέρνηση ΣΥΡΙΖΑ θεσμοθέτησε και τον κόφτη</w:t>
      </w:r>
      <w:r>
        <w:rPr>
          <w:rFonts w:eastAsia="Times New Roman" w:cs="Times New Roman"/>
          <w:szCs w:val="24"/>
        </w:rPr>
        <w:t>. Β</w:t>
      </w:r>
      <w:r w:rsidRPr="009859CC">
        <w:rPr>
          <w:rFonts w:eastAsia="Times New Roman" w:cs="Times New Roman"/>
          <w:szCs w:val="24"/>
        </w:rPr>
        <w:t>έβαια</w:t>
      </w:r>
      <w:r>
        <w:rPr>
          <w:rFonts w:eastAsia="Times New Roman" w:cs="Times New Roman"/>
          <w:szCs w:val="24"/>
        </w:rPr>
        <w:t>, ο Υ</w:t>
      </w:r>
      <w:r w:rsidRPr="009859CC">
        <w:rPr>
          <w:rFonts w:eastAsia="Times New Roman" w:cs="Times New Roman"/>
          <w:szCs w:val="24"/>
        </w:rPr>
        <w:t>που</w:t>
      </w:r>
      <w:r>
        <w:rPr>
          <w:rFonts w:eastAsia="Times New Roman" w:cs="Times New Roman"/>
          <w:szCs w:val="24"/>
        </w:rPr>
        <w:t>ργός ισχυρ</w:t>
      </w:r>
      <w:r>
        <w:rPr>
          <w:rFonts w:eastAsia="Times New Roman" w:cs="Times New Roman"/>
          <w:szCs w:val="24"/>
        </w:rPr>
        <w:t>ίζεται ότι ακόμα δεν το χρησιμοποίησε.</w:t>
      </w:r>
      <w:r w:rsidRPr="009859CC">
        <w:rPr>
          <w:rFonts w:eastAsia="Times New Roman" w:cs="Times New Roman"/>
          <w:szCs w:val="24"/>
        </w:rPr>
        <w:t xml:space="preserve"> </w:t>
      </w:r>
      <w:r>
        <w:rPr>
          <w:rFonts w:eastAsia="Times New Roman" w:cs="Times New Roman"/>
          <w:szCs w:val="24"/>
        </w:rPr>
        <w:t xml:space="preserve">Είναι, όμως, </w:t>
      </w:r>
      <w:r w:rsidRPr="009859CC">
        <w:rPr>
          <w:rFonts w:eastAsia="Times New Roman" w:cs="Times New Roman"/>
          <w:szCs w:val="24"/>
        </w:rPr>
        <w:t>προς εφαρμογή</w:t>
      </w:r>
      <w:r>
        <w:rPr>
          <w:rFonts w:eastAsia="Times New Roman" w:cs="Times New Roman"/>
          <w:szCs w:val="24"/>
        </w:rPr>
        <w:t>.</w:t>
      </w:r>
    </w:p>
    <w:p w14:paraId="4EC1921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Όλα αυτά</w:t>
      </w:r>
      <w:r w:rsidRPr="009859CC">
        <w:rPr>
          <w:rFonts w:eastAsia="Times New Roman" w:cs="Times New Roman"/>
          <w:szCs w:val="24"/>
        </w:rPr>
        <w:t xml:space="preserve"> επιδεινώνουν ακόμα παραπέρα τη θέση των εργαζομένων και του λαού και </w:t>
      </w:r>
      <w:r>
        <w:rPr>
          <w:rFonts w:eastAsia="Times New Roman" w:cs="Times New Roman"/>
          <w:szCs w:val="24"/>
        </w:rPr>
        <w:t xml:space="preserve">ιδιαίτερα </w:t>
      </w:r>
      <w:r w:rsidRPr="009859CC">
        <w:rPr>
          <w:rFonts w:eastAsia="Times New Roman" w:cs="Times New Roman"/>
          <w:szCs w:val="24"/>
        </w:rPr>
        <w:t>όλων αυτών που υπο</w:t>
      </w:r>
      <w:r w:rsidRPr="009859CC">
        <w:rPr>
          <w:rFonts w:eastAsia="Times New Roman" w:cs="Times New Roman"/>
          <w:szCs w:val="24"/>
        </w:rPr>
        <w:lastRenderedPageBreak/>
        <w:t>χρεώθηκ</w:t>
      </w:r>
      <w:r>
        <w:rPr>
          <w:rFonts w:eastAsia="Times New Roman" w:cs="Times New Roman"/>
          <w:szCs w:val="24"/>
        </w:rPr>
        <w:t>αν</w:t>
      </w:r>
      <w:r w:rsidRPr="009859CC">
        <w:rPr>
          <w:rFonts w:eastAsia="Times New Roman" w:cs="Times New Roman"/>
          <w:szCs w:val="24"/>
        </w:rPr>
        <w:t xml:space="preserve"> σε δανεισμό την περίοδο της </w:t>
      </w:r>
      <w:r>
        <w:rPr>
          <w:rFonts w:eastAsia="Times New Roman" w:cs="Times New Roman"/>
          <w:szCs w:val="24"/>
        </w:rPr>
        <w:t>ανάπτυξης. Η υπερχρέωση των λαϊκών νοικοκυριώ</w:t>
      </w:r>
      <w:r>
        <w:rPr>
          <w:rFonts w:eastAsia="Times New Roman" w:cs="Times New Roman"/>
          <w:szCs w:val="24"/>
        </w:rPr>
        <w:t xml:space="preserve">ν </w:t>
      </w:r>
      <w:r w:rsidRPr="009859CC">
        <w:rPr>
          <w:rFonts w:eastAsia="Times New Roman" w:cs="Times New Roman"/>
          <w:szCs w:val="24"/>
        </w:rPr>
        <w:t>έγινε σε συνθήκες κα</w:t>
      </w:r>
      <w:r>
        <w:rPr>
          <w:rFonts w:eastAsia="Times New Roman" w:cs="Times New Roman"/>
          <w:szCs w:val="24"/>
        </w:rPr>
        <w:t xml:space="preserve">πιταλιστικής ανάπτυξης </w:t>
      </w:r>
      <w:r w:rsidRPr="009859CC">
        <w:rPr>
          <w:rFonts w:eastAsia="Times New Roman" w:cs="Times New Roman"/>
          <w:szCs w:val="24"/>
        </w:rPr>
        <w:t>και μάλιστα με υψηλούς ρυθμούς</w:t>
      </w:r>
      <w:r>
        <w:rPr>
          <w:rFonts w:eastAsia="Times New Roman" w:cs="Times New Roman"/>
          <w:szCs w:val="24"/>
        </w:rPr>
        <w:t>. Τα εισοδήματα, π</w:t>
      </w:r>
      <w:r w:rsidRPr="009859CC">
        <w:rPr>
          <w:rFonts w:eastAsia="Times New Roman" w:cs="Times New Roman"/>
          <w:szCs w:val="24"/>
        </w:rPr>
        <w:t>αρ</w:t>
      </w:r>
      <w:r>
        <w:rPr>
          <w:rFonts w:eastAsia="Times New Roman" w:cs="Times New Roman"/>
          <w:szCs w:val="24"/>
        </w:rPr>
        <w:t xml:space="preserve">’ </w:t>
      </w:r>
      <w:r w:rsidRPr="009859CC">
        <w:rPr>
          <w:rFonts w:eastAsia="Times New Roman" w:cs="Times New Roman"/>
          <w:szCs w:val="24"/>
        </w:rPr>
        <w:t>όλο που ήταν πολύ υψηλότερα</w:t>
      </w:r>
      <w:r>
        <w:rPr>
          <w:rFonts w:eastAsia="Times New Roman" w:cs="Times New Roman"/>
          <w:szCs w:val="24"/>
        </w:rPr>
        <w:t>,</w:t>
      </w:r>
      <w:r w:rsidRPr="009859CC">
        <w:rPr>
          <w:rFonts w:eastAsia="Times New Roman" w:cs="Times New Roman"/>
          <w:szCs w:val="24"/>
        </w:rPr>
        <w:t xml:space="preserve"> δεν μπορούσαν να καλύψουν βασικές ανάγκες</w:t>
      </w:r>
      <w:r>
        <w:rPr>
          <w:rFonts w:eastAsia="Times New Roman" w:cs="Times New Roman"/>
          <w:szCs w:val="24"/>
        </w:rPr>
        <w:t xml:space="preserve">. Κατέφευγε ο λαός σε δανεισμό </w:t>
      </w:r>
      <w:r w:rsidRPr="009859CC">
        <w:rPr>
          <w:rFonts w:eastAsia="Times New Roman" w:cs="Times New Roman"/>
          <w:szCs w:val="24"/>
        </w:rPr>
        <w:t>για στέγαση</w:t>
      </w:r>
      <w:r>
        <w:rPr>
          <w:rFonts w:eastAsia="Times New Roman" w:cs="Times New Roman"/>
          <w:szCs w:val="24"/>
        </w:rPr>
        <w:t>,</w:t>
      </w:r>
      <w:r w:rsidRPr="009859CC">
        <w:rPr>
          <w:rFonts w:eastAsia="Times New Roman" w:cs="Times New Roman"/>
          <w:szCs w:val="24"/>
        </w:rPr>
        <w:t xml:space="preserve"> για την υγεία</w:t>
      </w:r>
      <w:r>
        <w:rPr>
          <w:rFonts w:eastAsia="Times New Roman" w:cs="Times New Roman"/>
          <w:szCs w:val="24"/>
        </w:rPr>
        <w:t>, τη μόρφωση των παιδιών του</w:t>
      </w:r>
      <w:r w:rsidRPr="009859CC">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για άλλες</w:t>
      </w:r>
      <w:r w:rsidRPr="009859CC">
        <w:rPr>
          <w:rFonts w:eastAsia="Times New Roman" w:cs="Times New Roman"/>
          <w:szCs w:val="24"/>
        </w:rPr>
        <w:t xml:space="preserve"> βασικές ανάγκες</w:t>
      </w:r>
      <w:r>
        <w:rPr>
          <w:rFonts w:eastAsia="Times New Roman" w:cs="Times New Roman"/>
          <w:szCs w:val="24"/>
        </w:rPr>
        <w:t>.</w:t>
      </w:r>
    </w:p>
    <w:p w14:paraId="4EC1921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Σε συνθήκες καπιταλιστικής κρίσης</w:t>
      </w:r>
      <w:r>
        <w:rPr>
          <w:rFonts w:eastAsia="Times New Roman" w:cs="Times New Roman"/>
          <w:szCs w:val="24"/>
        </w:rPr>
        <w:t>,</w:t>
      </w:r>
      <w:r w:rsidRPr="009859CC">
        <w:rPr>
          <w:rFonts w:eastAsia="Times New Roman" w:cs="Times New Roman"/>
          <w:szCs w:val="24"/>
        </w:rPr>
        <w:t xml:space="preserve"> μ</w:t>
      </w:r>
      <w:r>
        <w:rPr>
          <w:rFonts w:eastAsia="Times New Roman" w:cs="Times New Roman"/>
          <w:szCs w:val="24"/>
        </w:rPr>
        <w:t xml:space="preserve">ε </w:t>
      </w:r>
      <w:r w:rsidRPr="009859CC">
        <w:rPr>
          <w:rFonts w:eastAsia="Times New Roman" w:cs="Times New Roman"/>
          <w:szCs w:val="24"/>
        </w:rPr>
        <w:t>πλήρη ανατροπή των όρων αμοιβής και εργασίας</w:t>
      </w:r>
      <w:r>
        <w:rPr>
          <w:rFonts w:eastAsia="Times New Roman" w:cs="Times New Roman"/>
          <w:szCs w:val="24"/>
        </w:rPr>
        <w:t>,</w:t>
      </w:r>
      <w:r w:rsidRPr="009859CC">
        <w:rPr>
          <w:rFonts w:eastAsia="Times New Roman" w:cs="Times New Roman"/>
          <w:szCs w:val="24"/>
        </w:rPr>
        <w:t xml:space="preserve"> με την άγρια </w:t>
      </w:r>
      <w:proofErr w:type="spellStart"/>
      <w:r w:rsidRPr="009859CC">
        <w:rPr>
          <w:rFonts w:eastAsia="Times New Roman" w:cs="Times New Roman"/>
          <w:szCs w:val="24"/>
        </w:rPr>
        <w:t>φοροληστεία</w:t>
      </w:r>
      <w:proofErr w:type="spellEnd"/>
      <w:r>
        <w:rPr>
          <w:rFonts w:eastAsia="Times New Roman" w:cs="Times New Roman"/>
          <w:szCs w:val="24"/>
        </w:rPr>
        <w:t>, οδηγήσατε σ</w:t>
      </w:r>
      <w:r w:rsidRPr="009859CC">
        <w:rPr>
          <w:rFonts w:eastAsia="Times New Roman" w:cs="Times New Roman"/>
          <w:szCs w:val="24"/>
        </w:rPr>
        <w:t>ε πλήρη αδυναμία αποπληρωμής των δανείων χιλιάδων εργαζομένων και</w:t>
      </w:r>
      <w:r>
        <w:rPr>
          <w:rFonts w:eastAsia="Times New Roman" w:cs="Times New Roman"/>
          <w:szCs w:val="24"/>
        </w:rPr>
        <w:t xml:space="preserve"> λαϊκών στρωμάτων.</w:t>
      </w:r>
      <w:r w:rsidRPr="009859CC">
        <w:rPr>
          <w:rFonts w:eastAsia="Times New Roman" w:cs="Times New Roman"/>
          <w:szCs w:val="24"/>
        </w:rPr>
        <w:t xml:space="preserve"> </w:t>
      </w:r>
      <w:r>
        <w:rPr>
          <w:rFonts w:eastAsia="Times New Roman" w:cs="Times New Roman"/>
          <w:szCs w:val="24"/>
        </w:rPr>
        <w:t xml:space="preserve">Εκατοντάδες χιλιάδες εργαζόμενοι, αυτοαπασχολούμενοι, </w:t>
      </w:r>
      <w:r w:rsidRPr="009859CC">
        <w:rPr>
          <w:rFonts w:eastAsia="Times New Roman" w:cs="Times New Roman"/>
          <w:szCs w:val="24"/>
        </w:rPr>
        <w:t>φτωχοί αγρότες και κτηνοτρόφοι</w:t>
      </w:r>
      <w:r>
        <w:rPr>
          <w:rFonts w:eastAsia="Times New Roman" w:cs="Times New Roman"/>
          <w:szCs w:val="24"/>
        </w:rPr>
        <w:t>,</w:t>
      </w:r>
      <w:r w:rsidRPr="009859CC">
        <w:rPr>
          <w:rFonts w:eastAsia="Times New Roman" w:cs="Times New Roman"/>
          <w:szCs w:val="24"/>
        </w:rPr>
        <w:t xml:space="preserve"> που δεν μπορούν να ανταποκριθούν στις οφειλές </w:t>
      </w:r>
      <w:r>
        <w:rPr>
          <w:rFonts w:eastAsia="Times New Roman" w:cs="Times New Roman"/>
          <w:szCs w:val="24"/>
        </w:rPr>
        <w:t>τους,</w:t>
      </w:r>
      <w:r w:rsidRPr="009859CC">
        <w:rPr>
          <w:rFonts w:eastAsia="Times New Roman" w:cs="Times New Roman"/>
          <w:szCs w:val="24"/>
        </w:rPr>
        <w:t xml:space="preserve"> έχουν </w:t>
      </w:r>
      <w:r>
        <w:rPr>
          <w:rFonts w:eastAsia="Times New Roman" w:cs="Times New Roman"/>
          <w:szCs w:val="24"/>
        </w:rPr>
        <w:t xml:space="preserve">οδηγηθεί </w:t>
      </w:r>
      <w:r w:rsidRPr="009859CC">
        <w:rPr>
          <w:rFonts w:eastAsia="Times New Roman" w:cs="Times New Roman"/>
          <w:szCs w:val="24"/>
        </w:rPr>
        <w:t>κυριολεκτικά σε απόγνωση</w:t>
      </w:r>
      <w:r>
        <w:rPr>
          <w:rFonts w:eastAsia="Times New Roman" w:cs="Times New Roman"/>
          <w:szCs w:val="24"/>
        </w:rPr>
        <w:t>. Κ</w:t>
      </w:r>
      <w:r w:rsidRPr="009859CC">
        <w:rPr>
          <w:rFonts w:eastAsia="Times New Roman" w:cs="Times New Roman"/>
          <w:szCs w:val="24"/>
        </w:rPr>
        <w:t>ινδυνεύουν να χάσουν</w:t>
      </w:r>
      <w:r>
        <w:rPr>
          <w:rFonts w:eastAsia="Times New Roman" w:cs="Times New Roman"/>
          <w:szCs w:val="24"/>
        </w:rPr>
        <w:t xml:space="preserve"> τα σπίτια τους σε πλειστηριασμούς.</w:t>
      </w:r>
    </w:p>
    <w:p w14:paraId="4EC1921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w:t>
      </w:r>
      <w:r w:rsidRPr="009859CC">
        <w:rPr>
          <w:rFonts w:eastAsia="Times New Roman" w:cs="Times New Roman"/>
          <w:szCs w:val="24"/>
        </w:rPr>
        <w:t>άν δεν υπάρξει κούρ</w:t>
      </w:r>
      <w:r w:rsidRPr="009859CC">
        <w:rPr>
          <w:rFonts w:eastAsia="Times New Roman" w:cs="Times New Roman"/>
          <w:szCs w:val="24"/>
        </w:rPr>
        <w:t>εμα</w:t>
      </w:r>
      <w:r>
        <w:rPr>
          <w:rFonts w:eastAsia="Times New Roman" w:cs="Times New Roman"/>
          <w:szCs w:val="24"/>
        </w:rPr>
        <w:t>,</w:t>
      </w:r>
      <w:r w:rsidRPr="009859CC">
        <w:rPr>
          <w:rFonts w:eastAsia="Times New Roman" w:cs="Times New Roman"/>
          <w:szCs w:val="24"/>
        </w:rPr>
        <w:t xml:space="preserve"> καθώς και μακροχρόνια διευθέτηση αυτών των δανείων</w:t>
      </w:r>
      <w:r>
        <w:rPr>
          <w:rFonts w:eastAsia="Times New Roman" w:cs="Times New Roman"/>
          <w:szCs w:val="24"/>
        </w:rPr>
        <w:t>,</w:t>
      </w:r>
      <w:r w:rsidRPr="009859CC">
        <w:rPr>
          <w:rFonts w:eastAsia="Times New Roman" w:cs="Times New Roman"/>
          <w:szCs w:val="24"/>
        </w:rPr>
        <w:t xml:space="preserve"> αν δεν υπάρξει απαγόρευση των πλειστηριασμών και των κατασχέσεων</w:t>
      </w:r>
      <w:r>
        <w:rPr>
          <w:rFonts w:eastAsia="Times New Roman" w:cs="Times New Roman"/>
          <w:szCs w:val="24"/>
        </w:rPr>
        <w:t>,</w:t>
      </w:r>
      <w:r w:rsidRPr="009859CC">
        <w:rPr>
          <w:rFonts w:eastAsia="Times New Roman" w:cs="Times New Roman"/>
          <w:szCs w:val="24"/>
        </w:rPr>
        <w:t xml:space="preserve"> χιλιάδες λαϊκά νοικοκυριά θα χάσουν και αυτά που τους έχουν απομείνει</w:t>
      </w:r>
      <w:r>
        <w:rPr>
          <w:rFonts w:eastAsia="Times New Roman" w:cs="Times New Roman"/>
          <w:szCs w:val="24"/>
        </w:rPr>
        <w:t>.</w:t>
      </w:r>
    </w:p>
    <w:p w14:paraId="4EC1921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Κύριοι,</w:t>
      </w:r>
      <w:r w:rsidRPr="009859CC">
        <w:rPr>
          <w:rFonts w:eastAsia="Times New Roman" w:cs="Times New Roman"/>
          <w:szCs w:val="24"/>
        </w:rPr>
        <w:t xml:space="preserve"> στα λόγια όλοι σας παραδέχεστε την οριακή κατάσταση</w:t>
      </w:r>
      <w:r>
        <w:rPr>
          <w:rFonts w:eastAsia="Times New Roman" w:cs="Times New Roman"/>
          <w:szCs w:val="24"/>
        </w:rPr>
        <w:t>. Τ</w:t>
      </w:r>
      <w:r>
        <w:rPr>
          <w:rFonts w:eastAsia="Times New Roman" w:cs="Times New Roman"/>
          <w:szCs w:val="24"/>
        </w:rPr>
        <w:t>ι λέτε, όμως;</w:t>
      </w:r>
      <w:r w:rsidRPr="009859CC">
        <w:rPr>
          <w:rFonts w:eastAsia="Times New Roman" w:cs="Times New Roman"/>
          <w:szCs w:val="24"/>
        </w:rPr>
        <w:t xml:space="preserve"> </w:t>
      </w:r>
      <w:r>
        <w:rPr>
          <w:rFonts w:eastAsia="Times New Roman" w:cs="Times New Roman"/>
          <w:szCs w:val="24"/>
        </w:rPr>
        <w:t xml:space="preserve">Λέτε ότι η </w:t>
      </w:r>
      <w:r w:rsidRPr="009859CC">
        <w:rPr>
          <w:rFonts w:eastAsia="Times New Roman" w:cs="Times New Roman"/>
          <w:szCs w:val="24"/>
        </w:rPr>
        <w:t>πρόταση του ΚΚΕ</w:t>
      </w:r>
      <w:r>
        <w:rPr>
          <w:rFonts w:eastAsia="Times New Roman" w:cs="Times New Roman"/>
          <w:szCs w:val="24"/>
        </w:rPr>
        <w:t xml:space="preserve"> δεν </w:t>
      </w:r>
      <w:r w:rsidRPr="009859CC">
        <w:rPr>
          <w:rFonts w:eastAsia="Times New Roman" w:cs="Times New Roman"/>
          <w:szCs w:val="24"/>
        </w:rPr>
        <w:t xml:space="preserve">είναι </w:t>
      </w:r>
      <w:r>
        <w:rPr>
          <w:rFonts w:eastAsia="Times New Roman" w:cs="Times New Roman"/>
          <w:szCs w:val="24"/>
        </w:rPr>
        <w:t xml:space="preserve">ρεαλιστική, είναι </w:t>
      </w:r>
      <w:r w:rsidRPr="009859CC">
        <w:rPr>
          <w:rFonts w:eastAsia="Times New Roman" w:cs="Times New Roman"/>
          <w:szCs w:val="24"/>
        </w:rPr>
        <w:t>ανεδαφική</w:t>
      </w:r>
      <w:r>
        <w:rPr>
          <w:rFonts w:eastAsia="Times New Roman" w:cs="Times New Roman"/>
          <w:szCs w:val="24"/>
        </w:rPr>
        <w:t>,</w:t>
      </w:r>
      <w:r w:rsidRPr="009859CC">
        <w:rPr>
          <w:rFonts w:eastAsia="Times New Roman" w:cs="Times New Roman"/>
          <w:szCs w:val="24"/>
        </w:rPr>
        <w:t xml:space="preserve"> επειδή η εφαρμογή της προϋποθέτει να επωμιστούν τα βάρη οι τράπεζες</w:t>
      </w:r>
      <w:r>
        <w:rPr>
          <w:rFonts w:eastAsia="Times New Roman" w:cs="Times New Roman"/>
          <w:szCs w:val="24"/>
        </w:rPr>
        <w:t>. Ναι,</w:t>
      </w:r>
      <w:r w:rsidRPr="009859CC">
        <w:rPr>
          <w:rFonts w:eastAsia="Times New Roman" w:cs="Times New Roman"/>
          <w:szCs w:val="24"/>
        </w:rPr>
        <w:t xml:space="preserve"> η τροπολογία </w:t>
      </w:r>
      <w:r>
        <w:rPr>
          <w:rFonts w:eastAsia="Times New Roman" w:cs="Times New Roman"/>
          <w:szCs w:val="24"/>
        </w:rPr>
        <w:t>του ΚΚΕ</w:t>
      </w:r>
      <w:r w:rsidRPr="009859CC">
        <w:rPr>
          <w:rFonts w:eastAsia="Times New Roman" w:cs="Times New Roman"/>
          <w:szCs w:val="24"/>
        </w:rPr>
        <w:t xml:space="preserve"> </w:t>
      </w:r>
      <w:r>
        <w:rPr>
          <w:rFonts w:eastAsia="Times New Roman" w:cs="Times New Roman"/>
          <w:szCs w:val="24"/>
        </w:rPr>
        <w:t>μεταθέτει</w:t>
      </w:r>
      <w:r w:rsidRPr="009859CC">
        <w:rPr>
          <w:rFonts w:eastAsia="Times New Roman" w:cs="Times New Roman"/>
          <w:szCs w:val="24"/>
        </w:rPr>
        <w:t xml:space="preserve"> το βάρος της κρίσης</w:t>
      </w:r>
      <w:r>
        <w:rPr>
          <w:rFonts w:eastAsia="Times New Roman" w:cs="Times New Roman"/>
          <w:szCs w:val="24"/>
        </w:rPr>
        <w:t xml:space="preserve"> στους τραπεζικούς ομίλους. Π</w:t>
      </w:r>
      <w:r w:rsidRPr="009859CC">
        <w:rPr>
          <w:rFonts w:eastAsia="Times New Roman" w:cs="Times New Roman"/>
          <w:szCs w:val="24"/>
        </w:rPr>
        <w:t>ροβλέπει τη δραστική με</w:t>
      </w:r>
      <w:r w:rsidRPr="009859CC">
        <w:rPr>
          <w:rFonts w:eastAsia="Times New Roman" w:cs="Times New Roman"/>
          <w:szCs w:val="24"/>
        </w:rPr>
        <w:t xml:space="preserve">ίωση των χρεών των </w:t>
      </w:r>
      <w:r>
        <w:rPr>
          <w:rFonts w:eastAsia="Times New Roman" w:cs="Times New Roman"/>
          <w:szCs w:val="24"/>
        </w:rPr>
        <w:t xml:space="preserve">λαϊκών οικογενειών </w:t>
      </w:r>
      <w:r w:rsidRPr="009859CC">
        <w:rPr>
          <w:rFonts w:eastAsia="Times New Roman" w:cs="Times New Roman"/>
          <w:szCs w:val="24"/>
        </w:rPr>
        <w:t>προς τις τράπεζες</w:t>
      </w:r>
      <w:r>
        <w:rPr>
          <w:rFonts w:eastAsia="Times New Roman" w:cs="Times New Roman"/>
          <w:szCs w:val="24"/>
        </w:rPr>
        <w:t xml:space="preserve">. </w:t>
      </w:r>
    </w:p>
    <w:p w14:paraId="4EC1921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Είναι συνεπής</w:t>
      </w:r>
      <w:r w:rsidRPr="009859CC">
        <w:rPr>
          <w:rFonts w:eastAsia="Times New Roman" w:cs="Times New Roman"/>
          <w:szCs w:val="24"/>
        </w:rPr>
        <w:t xml:space="preserve"> με τη συνολική μας πρόταση</w:t>
      </w:r>
      <w:r>
        <w:rPr>
          <w:rFonts w:eastAsia="Times New Roman" w:cs="Times New Roman"/>
          <w:szCs w:val="24"/>
        </w:rPr>
        <w:t>,</w:t>
      </w:r>
      <w:r w:rsidRPr="009859CC">
        <w:rPr>
          <w:rFonts w:eastAsia="Times New Roman" w:cs="Times New Roman"/>
          <w:szCs w:val="24"/>
        </w:rPr>
        <w:t xml:space="preserve"> με τη συνολική </w:t>
      </w:r>
      <w:r>
        <w:rPr>
          <w:rFonts w:eastAsia="Times New Roman" w:cs="Times New Roman"/>
          <w:szCs w:val="24"/>
        </w:rPr>
        <w:t xml:space="preserve">μας </w:t>
      </w:r>
      <w:r w:rsidRPr="009859CC">
        <w:rPr>
          <w:rFonts w:eastAsia="Times New Roman" w:cs="Times New Roman"/>
          <w:szCs w:val="24"/>
        </w:rPr>
        <w:t>στρατηγική</w:t>
      </w:r>
      <w:r>
        <w:rPr>
          <w:rFonts w:eastAsia="Times New Roman" w:cs="Times New Roman"/>
          <w:szCs w:val="24"/>
        </w:rPr>
        <w:t>. Α</w:t>
      </w:r>
      <w:r w:rsidRPr="009859CC">
        <w:rPr>
          <w:rFonts w:eastAsia="Times New Roman" w:cs="Times New Roman"/>
          <w:szCs w:val="24"/>
        </w:rPr>
        <w:t>παντά στις λαϊ</w:t>
      </w:r>
      <w:r>
        <w:rPr>
          <w:rFonts w:eastAsia="Times New Roman" w:cs="Times New Roman"/>
          <w:szCs w:val="24"/>
        </w:rPr>
        <w:t>κές ανάγκες και στην ικανοποίησή τους. Α</w:t>
      </w:r>
      <w:r w:rsidRPr="009859CC">
        <w:rPr>
          <w:rFonts w:eastAsia="Times New Roman" w:cs="Times New Roman"/>
          <w:szCs w:val="24"/>
        </w:rPr>
        <w:t>φορά και τα ενήμερα και τα καθυστερημένα δάνεια της λαϊκής οικογένειας</w:t>
      </w:r>
      <w:r>
        <w:rPr>
          <w:rFonts w:eastAsia="Times New Roman" w:cs="Times New Roman"/>
          <w:szCs w:val="24"/>
        </w:rPr>
        <w:t>. Π</w:t>
      </w:r>
      <w:r w:rsidRPr="009859CC">
        <w:rPr>
          <w:rFonts w:eastAsia="Times New Roman" w:cs="Times New Roman"/>
          <w:szCs w:val="24"/>
        </w:rPr>
        <w:t xml:space="preserve">ροβλέπει κούρεμα και </w:t>
      </w:r>
      <w:r>
        <w:rPr>
          <w:rFonts w:eastAsia="Times New Roman" w:cs="Times New Roman"/>
          <w:szCs w:val="24"/>
        </w:rPr>
        <w:t>των τόκων</w:t>
      </w:r>
      <w:r w:rsidRPr="009859CC">
        <w:rPr>
          <w:rFonts w:eastAsia="Times New Roman" w:cs="Times New Roman"/>
          <w:szCs w:val="24"/>
        </w:rPr>
        <w:t xml:space="preserve"> και του κεφαλαίου</w:t>
      </w:r>
      <w:r>
        <w:rPr>
          <w:rFonts w:eastAsia="Times New Roman" w:cs="Times New Roman"/>
          <w:szCs w:val="24"/>
        </w:rPr>
        <w:t>. Προβλέπει την παύση των κατασχέσεων,</w:t>
      </w:r>
      <w:r w:rsidRPr="009859CC">
        <w:rPr>
          <w:rFonts w:eastAsia="Times New Roman" w:cs="Times New Roman"/>
          <w:szCs w:val="24"/>
        </w:rPr>
        <w:t xml:space="preserve"> καθώς και κάθε πράξη αναγκαστικής εκτέλεσης ή οποιωνδήποτε άλλων αναγκαστικών μέτρων</w:t>
      </w:r>
      <w:r>
        <w:rPr>
          <w:rFonts w:eastAsia="Times New Roman" w:cs="Times New Roman"/>
          <w:szCs w:val="24"/>
        </w:rPr>
        <w:t>.</w:t>
      </w:r>
    </w:p>
    <w:p w14:paraId="4EC1921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Θέτουμε ζήτημα ρυθμίσεων</w:t>
      </w:r>
      <w:r w:rsidRPr="009859CC">
        <w:rPr>
          <w:rFonts w:eastAsia="Times New Roman" w:cs="Times New Roman"/>
          <w:szCs w:val="24"/>
        </w:rPr>
        <w:t xml:space="preserve"> υπό</w:t>
      </w:r>
      <w:r>
        <w:rPr>
          <w:rFonts w:eastAsia="Times New Roman" w:cs="Times New Roman"/>
          <w:szCs w:val="24"/>
        </w:rPr>
        <w:t xml:space="preserve"> όρους και προϋποθέσεις επαγγελματικών</w:t>
      </w:r>
      <w:r w:rsidRPr="009859CC">
        <w:rPr>
          <w:rFonts w:eastAsia="Times New Roman" w:cs="Times New Roman"/>
          <w:szCs w:val="24"/>
        </w:rPr>
        <w:t xml:space="preserve"> καθώς και αγρ</w:t>
      </w:r>
      <w:r w:rsidRPr="009859CC">
        <w:rPr>
          <w:rFonts w:eastAsia="Times New Roman" w:cs="Times New Roman"/>
          <w:szCs w:val="24"/>
        </w:rPr>
        <w:t>οτικών</w:t>
      </w:r>
      <w:r>
        <w:rPr>
          <w:rFonts w:eastAsia="Times New Roman" w:cs="Times New Roman"/>
          <w:szCs w:val="24"/>
        </w:rPr>
        <w:t>,</w:t>
      </w:r>
      <w:r w:rsidRPr="009859CC">
        <w:rPr>
          <w:rFonts w:eastAsia="Times New Roman" w:cs="Times New Roman"/>
          <w:szCs w:val="24"/>
        </w:rPr>
        <w:t xml:space="preserve"> </w:t>
      </w:r>
      <w:r>
        <w:rPr>
          <w:rFonts w:eastAsia="Times New Roman" w:cs="Times New Roman"/>
          <w:szCs w:val="24"/>
        </w:rPr>
        <w:t xml:space="preserve">καλλιεργητικών </w:t>
      </w:r>
      <w:r w:rsidRPr="009859CC">
        <w:rPr>
          <w:rFonts w:eastAsia="Times New Roman" w:cs="Times New Roman"/>
          <w:szCs w:val="24"/>
        </w:rPr>
        <w:t>δανείων</w:t>
      </w:r>
      <w:r>
        <w:rPr>
          <w:rFonts w:eastAsia="Times New Roman" w:cs="Times New Roman"/>
          <w:szCs w:val="24"/>
        </w:rPr>
        <w:t>.</w:t>
      </w:r>
    </w:p>
    <w:p w14:paraId="4EC1921A" w14:textId="77777777" w:rsidR="008E01FC" w:rsidRDefault="002168A0">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τυπάει το κουδούνι λήξεως του χρόνου ομιλίας του κυρίου Βουλευτή)</w:t>
      </w:r>
    </w:p>
    <w:p w14:paraId="4EC1921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Λίγο χρόνο, κύριε Πρόεδρε.</w:t>
      </w:r>
    </w:p>
    <w:p w14:paraId="4EC1921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Θέτουμε</w:t>
      </w:r>
      <w:r w:rsidRPr="009859CC">
        <w:rPr>
          <w:rFonts w:eastAsia="Times New Roman" w:cs="Times New Roman"/>
          <w:szCs w:val="24"/>
        </w:rPr>
        <w:t xml:space="preserve"> </w:t>
      </w:r>
      <w:r>
        <w:rPr>
          <w:rFonts w:eastAsia="Times New Roman" w:cs="Times New Roman"/>
          <w:szCs w:val="24"/>
        </w:rPr>
        <w:t>το ζήτημα της π</w:t>
      </w:r>
      <w:r w:rsidRPr="009859CC">
        <w:rPr>
          <w:rFonts w:eastAsia="Times New Roman" w:cs="Times New Roman"/>
          <w:szCs w:val="24"/>
        </w:rPr>
        <w:t>ροστασίας και της απαλλαγής από την υποθήκευση</w:t>
      </w:r>
      <w:r>
        <w:rPr>
          <w:rFonts w:eastAsia="Times New Roman" w:cs="Times New Roman"/>
          <w:szCs w:val="24"/>
        </w:rPr>
        <w:t>,</w:t>
      </w:r>
      <w:r w:rsidRPr="009859CC">
        <w:rPr>
          <w:rFonts w:eastAsia="Times New Roman" w:cs="Times New Roman"/>
          <w:szCs w:val="24"/>
        </w:rPr>
        <w:t xml:space="preserve"> που είχαν οι φτωχοί αγρότες απ</w:t>
      </w:r>
      <w:r>
        <w:rPr>
          <w:rFonts w:eastAsia="Times New Roman" w:cs="Times New Roman"/>
          <w:szCs w:val="24"/>
        </w:rPr>
        <w:t>έναντι</w:t>
      </w:r>
      <w:r w:rsidRPr="009859CC">
        <w:rPr>
          <w:rFonts w:eastAsia="Times New Roman" w:cs="Times New Roman"/>
          <w:szCs w:val="24"/>
        </w:rPr>
        <w:t xml:space="preserve"> </w:t>
      </w:r>
      <w:r>
        <w:rPr>
          <w:rFonts w:eastAsia="Times New Roman" w:cs="Times New Roman"/>
          <w:szCs w:val="24"/>
        </w:rPr>
        <w:t>σ</w:t>
      </w:r>
      <w:r w:rsidRPr="009859CC">
        <w:rPr>
          <w:rFonts w:eastAsia="Times New Roman" w:cs="Times New Roman"/>
          <w:szCs w:val="24"/>
        </w:rPr>
        <w:t xml:space="preserve">την </w:t>
      </w:r>
      <w:r w:rsidRPr="009859CC">
        <w:rPr>
          <w:rFonts w:eastAsia="Times New Roman" w:cs="Times New Roman"/>
          <w:szCs w:val="24"/>
        </w:rPr>
        <w:t>Αγροτική Τράπεζα και η οποία μεταβιβάστηκε στην Τράπεζα Πειραιώς</w:t>
      </w:r>
      <w:r>
        <w:rPr>
          <w:rFonts w:eastAsia="Times New Roman" w:cs="Times New Roman"/>
          <w:szCs w:val="24"/>
        </w:rPr>
        <w:t>.</w:t>
      </w:r>
    </w:p>
    <w:p w14:paraId="4EC1921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w:t>
      </w:r>
      <w:r w:rsidRPr="009859CC">
        <w:rPr>
          <w:rFonts w:eastAsia="Times New Roman" w:cs="Times New Roman"/>
          <w:szCs w:val="24"/>
        </w:rPr>
        <w:t xml:space="preserve">ι προβλέπει </w:t>
      </w:r>
      <w:r>
        <w:rPr>
          <w:rFonts w:eastAsia="Times New Roman" w:cs="Times New Roman"/>
          <w:szCs w:val="24"/>
        </w:rPr>
        <w:t xml:space="preserve">η </w:t>
      </w:r>
      <w:r w:rsidRPr="009859CC">
        <w:rPr>
          <w:rFonts w:eastAsia="Times New Roman" w:cs="Times New Roman"/>
          <w:szCs w:val="24"/>
        </w:rPr>
        <w:t xml:space="preserve">τροπολογία </w:t>
      </w:r>
      <w:r>
        <w:rPr>
          <w:rFonts w:eastAsia="Times New Roman" w:cs="Times New Roman"/>
          <w:szCs w:val="24"/>
        </w:rPr>
        <w:t>του ΚΚΕ</w:t>
      </w:r>
      <w:r w:rsidRPr="009859CC">
        <w:rPr>
          <w:rFonts w:eastAsia="Times New Roman" w:cs="Times New Roman"/>
          <w:szCs w:val="24"/>
        </w:rPr>
        <w:t xml:space="preserve"> που καταθέτουμε σήμερα</w:t>
      </w:r>
      <w:r>
        <w:rPr>
          <w:rFonts w:eastAsia="Times New Roman" w:cs="Times New Roman"/>
          <w:szCs w:val="24"/>
        </w:rPr>
        <w:t xml:space="preserve">; </w:t>
      </w:r>
    </w:p>
    <w:p w14:paraId="4EC1921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Πρώτον, από την κ</w:t>
      </w:r>
      <w:r w:rsidRPr="009859CC">
        <w:rPr>
          <w:rFonts w:eastAsia="Times New Roman" w:cs="Times New Roman"/>
          <w:szCs w:val="24"/>
        </w:rPr>
        <w:t xml:space="preserve">άθε είδους </w:t>
      </w:r>
      <w:r>
        <w:rPr>
          <w:rFonts w:eastAsia="Times New Roman" w:cs="Times New Roman"/>
          <w:szCs w:val="24"/>
        </w:rPr>
        <w:t>οφειλή,</w:t>
      </w:r>
      <w:r w:rsidRPr="009859CC">
        <w:rPr>
          <w:rFonts w:eastAsia="Times New Roman" w:cs="Times New Roman"/>
          <w:szCs w:val="24"/>
        </w:rPr>
        <w:t xml:space="preserve"> από κάθε μορφής δάνειο </w:t>
      </w:r>
      <w:r>
        <w:rPr>
          <w:rFonts w:eastAsia="Times New Roman" w:cs="Times New Roman"/>
          <w:szCs w:val="24"/>
        </w:rPr>
        <w:t>από τα</w:t>
      </w:r>
      <w:r w:rsidRPr="009859CC">
        <w:rPr>
          <w:rFonts w:eastAsia="Times New Roman" w:cs="Times New Roman"/>
          <w:szCs w:val="24"/>
        </w:rPr>
        <w:t xml:space="preserve"> πιστωτικά ιδρύματα να διαγράφεται το σύνολο των κάθε μορφής</w:t>
      </w:r>
      <w:r>
        <w:rPr>
          <w:rFonts w:eastAsia="Times New Roman" w:cs="Times New Roman"/>
          <w:szCs w:val="24"/>
        </w:rPr>
        <w:t xml:space="preserve"> τόκων</w:t>
      </w:r>
      <w:r>
        <w:rPr>
          <w:rFonts w:eastAsia="Times New Roman" w:cs="Times New Roman"/>
          <w:szCs w:val="24"/>
        </w:rPr>
        <w:t xml:space="preserve">, </w:t>
      </w:r>
      <w:r w:rsidRPr="009859CC">
        <w:rPr>
          <w:rFonts w:eastAsia="Times New Roman" w:cs="Times New Roman"/>
          <w:szCs w:val="24"/>
        </w:rPr>
        <w:t xml:space="preserve">κάθε ποσό από </w:t>
      </w:r>
      <w:proofErr w:type="spellStart"/>
      <w:r w:rsidRPr="009859CC">
        <w:rPr>
          <w:rFonts w:eastAsia="Times New Roman" w:cs="Times New Roman"/>
          <w:szCs w:val="24"/>
        </w:rPr>
        <w:t>ανατοκισμό</w:t>
      </w:r>
      <w:proofErr w:type="spellEnd"/>
      <w:r w:rsidRPr="009859CC">
        <w:rPr>
          <w:rFonts w:eastAsia="Times New Roman" w:cs="Times New Roman"/>
          <w:szCs w:val="24"/>
        </w:rPr>
        <w:t xml:space="preserve"> και κεφαλαιοποίηση για οικογένειες με ετήσιο οικο</w:t>
      </w:r>
      <w:r>
        <w:rPr>
          <w:rFonts w:eastAsia="Times New Roman" w:cs="Times New Roman"/>
          <w:szCs w:val="24"/>
        </w:rPr>
        <w:t>γενειακό εισόδημα μέχρι 40.000 ε</w:t>
      </w:r>
      <w:r w:rsidRPr="009859CC">
        <w:rPr>
          <w:rFonts w:eastAsia="Times New Roman" w:cs="Times New Roman"/>
          <w:szCs w:val="24"/>
        </w:rPr>
        <w:t>υρώ</w:t>
      </w:r>
      <w:r>
        <w:rPr>
          <w:rFonts w:eastAsia="Times New Roman" w:cs="Times New Roman"/>
          <w:szCs w:val="24"/>
        </w:rPr>
        <w:t>,</w:t>
      </w:r>
      <w:r w:rsidRPr="009859CC">
        <w:rPr>
          <w:rFonts w:eastAsia="Times New Roman" w:cs="Times New Roman"/>
          <w:szCs w:val="24"/>
        </w:rPr>
        <w:t xml:space="preserve"> προσαυξανόμενο κατά 5.000 ευρώ για κάθε παιδί</w:t>
      </w:r>
      <w:r>
        <w:rPr>
          <w:rFonts w:eastAsia="Times New Roman" w:cs="Times New Roman"/>
          <w:szCs w:val="24"/>
        </w:rPr>
        <w:t>.</w:t>
      </w:r>
    </w:p>
    <w:p w14:paraId="4EC1921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Δεύτερον,</w:t>
      </w:r>
      <w:r w:rsidRPr="009859CC">
        <w:rPr>
          <w:rFonts w:eastAsia="Times New Roman" w:cs="Times New Roman"/>
          <w:szCs w:val="24"/>
        </w:rPr>
        <w:t xml:space="preserve"> από τις οφειλές των λαϊκών νοικοκυριών</w:t>
      </w:r>
      <w:r>
        <w:rPr>
          <w:rFonts w:eastAsia="Times New Roman" w:cs="Times New Roman"/>
          <w:szCs w:val="24"/>
        </w:rPr>
        <w:t>,</w:t>
      </w:r>
      <w:r w:rsidRPr="009859CC">
        <w:rPr>
          <w:rFonts w:eastAsia="Times New Roman" w:cs="Times New Roman"/>
          <w:szCs w:val="24"/>
        </w:rPr>
        <w:t xml:space="preserve"> όπως αυτές διαμορφώνονται μετά την εφαρμογή τω</w:t>
      </w:r>
      <w:r w:rsidRPr="009859CC">
        <w:rPr>
          <w:rFonts w:eastAsia="Times New Roman" w:cs="Times New Roman"/>
          <w:szCs w:val="24"/>
        </w:rPr>
        <w:t>ν παραπάνω</w:t>
      </w:r>
      <w:r>
        <w:rPr>
          <w:rFonts w:eastAsia="Times New Roman" w:cs="Times New Roman"/>
          <w:szCs w:val="24"/>
        </w:rPr>
        <w:t>,</w:t>
      </w:r>
      <w:r w:rsidRPr="009859CC">
        <w:rPr>
          <w:rFonts w:eastAsia="Times New Roman" w:cs="Times New Roman"/>
          <w:szCs w:val="24"/>
        </w:rPr>
        <w:t xml:space="preserve"> να διαγράφεται ποσό που αντιστοιχεί στο 50% αυτών</w:t>
      </w:r>
      <w:r>
        <w:rPr>
          <w:rFonts w:eastAsia="Times New Roman" w:cs="Times New Roman"/>
          <w:szCs w:val="24"/>
        </w:rPr>
        <w:t>,</w:t>
      </w:r>
      <w:r w:rsidRPr="009859CC">
        <w:rPr>
          <w:rFonts w:eastAsia="Times New Roman" w:cs="Times New Roman"/>
          <w:szCs w:val="24"/>
        </w:rPr>
        <w:t xml:space="preserve"> εφόσον το </w:t>
      </w:r>
      <w:r>
        <w:rPr>
          <w:rFonts w:eastAsia="Times New Roman" w:cs="Times New Roman"/>
          <w:szCs w:val="24"/>
        </w:rPr>
        <w:t>ύψος των</w:t>
      </w:r>
      <w:r w:rsidRPr="009859CC">
        <w:rPr>
          <w:rFonts w:eastAsia="Times New Roman" w:cs="Times New Roman"/>
          <w:szCs w:val="24"/>
        </w:rPr>
        <w:t xml:space="preserve"> δ</w:t>
      </w:r>
      <w:r>
        <w:rPr>
          <w:rFonts w:eastAsia="Times New Roman" w:cs="Times New Roman"/>
          <w:szCs w:val="24"/>
        </w:rPr>
        <w:t>ανείων</w:t>
      </w:r>
      <w:r w:rsidRPr="009859CC">
        <w:rPr>
          <w:rFonts w:eastAsia="Times New Roman" w:cs="Times New Roman"/>
          <w:szCs w:val="24"/>
        </w:rPr>
        <w:t xml:space="preserve"> δεν ξεπερνά τις 200.000 ευρώ για στεγαστικά </w:t>
      </w:r>
      <w:r w:rsidRPr="009859CC">
        <w:rPr>
          <w:rFonts w:eastAsia="Times New Roman" w:cs="Times New Roman"/>
          <w:szCs w:val="24"/>
        </w:rPr>
        <w:lastRenderedPageBreak/>
        <w:t>δάνεια</w:t>
      </w:r>
      <w:r>
        <w:rPr>
          <w:rFonts w:eastAsia="Times New Roman" w:cs="Times New Roman"/>
          <w:szCs w:val="24"/>
        </w:rPr>
        <w:t>,</w:t>
      </w:r>
      <w:r w:rsidRPr="009859CC">
        <w:rPr>
          <w:rFonts w:eastAsia="Times New Roman" w:cs="Times New Roman"/>
          <w:szCs w:val="24"/>
        </w:rPr>
        <w:t xml:space="preserve"> τις 30.000 ευ</w:t>
      </w:r>
      <w:r>
        <w:rPr>
          <w:rFonts w:eastAsia="Times New Roman" w:cs="Times New Roman"/>
          <w:szCs w:val="24"/>
        </w:rPr>
        <w:t>ρώ για καταναλωτικά δάνεια και τ</w:t>
      </w:r>
      <w:r w:rsidRPr="009859CC">
        <w:rPr>
          <w:rFonts w:eastAsia="Times New Roman" w:cs="Times New Roman"/>
          <w:szCs w:val="24"/>
        </w:rPr>
        <w:t>ις 20.000 ευρώ για πιστωτικές κάρτες</w:t>
      </w:r>
      <w:r>
        <w:rPr>
          <w:rFonts w:eastAsia="Times New Roman" w:cs="Times New Roman"/>
          <w:szCs w:val="24"/>
        </w:rPr>
        <w:t>.</w:t>
      </w:r>
    </w:p>
    <w:p w14:paraId="4EC1922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Τρίτον, οι οφειλές των λαϊκών ν</w:t>
      </w:r>
      <w:r>
        <w:rPr>
          <w:rFonts w:eastAsia="Times New Roman" w:cs="Times New Roman"/>
          <w:szCs w:val="24"/>
        </w:rPr>
        <w:t>οικοκυριών προς τα</w:t>
      </w:r>
      <w:r w:rsidRPr="009859CC">
        <w:rPr>
          <w:rFonts w:eastAsia="Times New Roman" w:cs="Times New Roman"/>
          <w:szCs w:val="24"/>
        </w:rPr>
        <w:t xml:space="preserve"> πιστωτικά ιδρύματα</w:t>
      </w:r>
      <w:r>
        <w:rPr>
          <w:rFonts w:eastAsia="Times New Roman" w:cs="Times New Roman"/>
          <w:szCs w:val="24"/>
        </w:rPr>
        <w:t>,</w:t>
      </w:r>
      <w:r w:rsidRPr="009859CC">
        <w:rPr>
          <w:rFonts w:eastAsia="Times New Roman" w:cs="Times New Roman"/>
          <w:szCs w:val="24"/>
        </w:rPr>
        <w:t xml:space="preserve"> οι οποίες απομένουν μετά τις παραπάνω διαγραφές</w:t>
      </w:r>
      <w:r>
        <w:rPr>
          <w:rFonts w:eastAsia="Times New Roman" w:cs="Times New Roman"/>
          <w:szCs w:val="24"/>
        </w:rPr>
        <w:t>,</w:t>
      </w:r>
      <w:r w:rsidRPr="009859CC">
        <w:rPr>
          <w:rFonts w:eastAsia="Times New Roman" w:cs="Times New Roman"/>
          <w:szCs w:val="24"/>
        </w:rPr>
        <w:t xml:space="preserve"> π</w:t>
      </w:r>
      <w:r>
        <w:rPr>
          <w:rFonts w:eastAsia="Times New Roman" w:cs="Times New Roman"/>
          <w:szCs w:val="24"/>
        </w:rPr>
        <w:t>αύουν</w:t>
      </w:r>
      <w:r w:rsidRPr="009859CC">
        <w:rPr>
          <w:rFonts w:eastAsia="Times New Roman" w:cs="Times New Roman"/>
          <w:szCs w:val="24"/>
        </w:rPr>
        <w:t xml:space="preserve"> να γ</w:t>
      </w:r>
      <w:r>
        <w:rPr>
          <w:rFonts w:eastAsia="Times New Roman" w:cs="Times New Roman"/>
          <w:szCs w:val="24"/>
        </w:rPr>
        <w:t>εννούν τόκους</w:t>
      </w:r>
      <w:r w:rsidRPr="009859CC">
        <w:rPr>
          <w:rFonts w:eastAsia="Times New Roman" w:cs="Times New Roman"/>
          <w:szCs w:val="24"/>
        </w:rPr>
        <w:t xml:space="preserve"> για περίοδο δύο ετών</w:t>
      </w:r>
      <w:r>
        <w:rPr>
          <w:rFonts w:eastAsia="Times New Roman" w:cs="Times New Roman"/>
          <w:szCs w:val="24"/>
        </w:rPr>
        <w:t>.</w:t>
      </w:r>
    </w:p>
    <w:p w14:paraId="4EC1922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Τέταρτον,</w:t>
      </w:r>
      <w:r w:rsidRPr="009859CC">
        <w:rPr>
          <w:rFonts w:eastAsia="Times New Roman" w:cs="Times New Roman"/>
          <w:szCs w:val="24"/>
        </w:rPr>
        <w:t xml:space="preserve"> αναστέλλεται η πληρωμή των οφειλών</w:t>
      </w:r>
      <w:r>
        <w:rPr>
          <w:rFonts w:eastAsia="Times New Roman" w:cs="Times New Roman"/>
          <w:szCs w:val="24"/>
        </w:rPr>
        <w:t>,</w:t>
      </w:r>
      <w:r w:rsidRPr="009859CC">
        <w:rPr>
          <w:rFonts w:eastAsia="Times New Roman" w:cs="Times New Roman"/>
          <w:szCs w:val="24"/>
        </w:rPr>
        <w:t xml:space="preserve"> εφόσον αυτές αφορούν ανέργους και για όσο</w:t>
      </w:r>
      <w:r>
        <w:rPr>
          <w:rFonts w:eastAsia="Times New Roman" w:cs="Times New Roman"/>
          <w:szCs w:val="24"/>
        </w:rPr>
        <w:t>ν</w:t>
      </w:r>
      <w:r w:rsidRPr="009859CC">
        <w:rPr>
          <w:rFonts w:eastAsia="Times New Roman" w:cs="Times New Roman"/>
          <w:szCs w:val="24"/>
        </w:rPr>
        <w:t xml:space="preserve"> χρόνο διαρκεί η ανεργία</w:t>
      </w:r>
      <w:r>
        <w:rPr>
          <w:rFonts w:eastAsia="Times New Roman" w:cs="Times New Roman"/>
          <w:szCs w:val="24"/>
        </w:rPr>
        <w:t xml:space="preserve">. </w:t>
      </w:r>
    </w:p>
    <w:p w14:paraId="4EC19222" w14:textId="77777777" w:rsidR="008E01FC" w:rsidRDefault="002168A0">
      <w:pPr>
        <w:spacing w:line="600" w:lineRule="auto"/>
        <w:ind w:firstLine="720"/>
        <w:jc w:val="both"/>
        <w:rPr>
          <w:rFonts w:eastAsia="Times New Roman" w:cs="Times New Roman"/>
          <w:szCs w:val="24"/>
        </w:rPr>
      </w:pPr>
      <w:proofErr w:type="spellStart"/>
      <w:r>
        <w:rPr>
          <w:rFonts w:eastAsia="Times New Roman" w:cs="Times New Roman"/>
          <w:szCs w:val="24"/>
        </w:rPr>
        <w:t>Πέμπτο</w:t>
      </w:r>
      <w:r>
        <w:rPr>
          <w:rFonts w:eastAsia="Times New Roman" w:cs="Times New Roman"/>
          <w:szCs w:val="24"/>
        </w:rPr>
        <w:t>ν</w:t>
      </w:r>
      <w:proofErr w:type="spellEnd"/>
      <w:r>
        <w:rPr>
          <w:rFonts w:eastAsia="Times New Roman" w:cs="Times New Roman"/>
          <w:szCs w:val="24"/>
        </w:rPr>
        <w:t>,</w:t>
      </w:r>
      <w:r w:rsidRPr="009859CC">
        <w:rPr>
          <w:rFonts w:eastAsia="Times New Roman" w:cs="Times New Roman"/>
          <w:szCs w:val="24"/>
        </w:rPr>
        <w:t xml:space="preserve"> οι οφειλές </w:t>
      </w:r>
      <w:r>
        <w:rPr>
          <w:rFonts w:eastAsia="Times New Roman" w:cs="Times New Roman"/>
          <w:szCs w:val="24"/>
        </w:rPr>
        <w:t xml:space="preserve">των ΕΒΕ </w:t>
      </w:r>
      <w:r w:rsidRPr="009859CC">
        <w:rPr>
          <w:rFonts w:eastAsia="Times New Roman" w:cs="Times New Roman"/>
          <w:szCs w:val="24"/>
        </w:rPr>
        <w:t>προς τα πιστωτικά ιδρύματα</w:t>
      </w:r>
      <w:r>
        <w:rPr>
          <w:rFonts w:eastAsia="Times New Roman" w:cs="Times New Roman"/>
          <w:szCs w:val="24"/>
        </w:rPr>
        <w:t>,</w:t>
      </w:r>
      <w:r w:rsidRPr="009859CC">
        <w:rPr>
          <w:rFonts w:eastAsia="Times New Roman" w:cs="Times New Roman"/>
          <w:szCs w:val="24"/>
        </w:rPr>
        <w:t xml:space="preserve"> οι οποίες αφορούν την επαγγελματική τους δραστηριότητα</w:t>
      </w:r>
      <w:r>
        <w:rPr>
          <w:rFonts w:eastAsia="Times New Roman" w:cs="Times New Roman"/>
          <w:szCs w:val="24"/>
        </w:rPr>
        <w:t>, ό</w:t>
      </w:r>
      <w:r w:rsidRPr="009859CC">
        <w:rPr>
          <w:rFonts w:eastAsia="Times New Roman" w:cs="Times New Roman"/>
          <w:szCs w:val="24"/>
        </w:rPr>
        <w:t xml:space="preserve">πως αυτές διαμορφώνονται μετά την εφαρμογή όλων των παραπάνω </w:t>
      </w:r>
      <w:r>
        <w:rPr>
          <w:rFonts w:eastAsia="Times New Roman" w:cs="Times New Roman"/>
          <w:szCs w:val="24"/>
        </w:rPr>
        <w:t>διαγραφών, μειώνονται σ</w:t>
      </w:r>
      <w:r w:rsidRPr="009859CC">
        <w:rPr>
          <w:rFonts w:eastAsia="Times New Roman" w:cs="Times New Roman"/>
          <w:szCs w:val="24"/>
        </w:rPr>
        <w:t xml:space="preserve">ε ποσοστό 30% εάν διατηρούν την επιχείρησή </w:t>
      </w:r>
      <w:r>
        <w:rPr>
          <w:rFonts w:eastAsia="Times New Roman" w:cs="Times New Roman"/>
          <w:szCs w:val="24"/>
        </w:rPr>
        <w:t>τους,</w:t>
      </w:r>
      <w:r w:rsidRPr="009859CC">
        <w:rPr>
          <w:rFonts w:eastAsia="Times New Roman" w:cs="Times New Roman"/>
          <w:szCs w:val="24"/>
        </w:rPr>
        <w:t xml:space="preserve"> κατά 50% εάν την έχουν κλείσει και </w:t>
      </w:r>
      <w:r>
        <w:rPr>
          <w:rFonts w:eastAsia="Times New Roman" w:cs="Times New Roman"/>
          <w:szCs w:val="24"/>
        </w:rPr>
        <w:t xml:space="preserve">είναι </w:t>
      </w:r>
      <w:r w:rsidRPr="009859CC">
        <w:rPr>
          <w:rFonts w:eastAsia="Times New Roman" w:cs="Times New Roman"/>
          <w:szCs w:val="24"/>
        </w:rPr>
        <w:t xml:space="preserve">άνεργοι και για </w:t>
      </w:r>
      <w:r>
        <w:rPr>
          <w:rFonts w:eastAsia="Times New Roman" w:cs="Times New Roman"/>
          <w:szCs w:val="24"/>
        </w:rPr>
        <w:t>ύψος</w:t>
      </w:r>
      <w:r w:rsidRPr="009859CC">
        <w:rPr>
          <w:rFonts w:eastAsia="Times New Roman" w:cs="Times New Roman"/>
          <w:szCs w:val="24"/>
        </w:rPr>
        <w:t xml:space="preserve"> δανείω</w:t>
      </w:r>
      <w:r>
        <w:rPr>
          <w:rFonts w:eastAsia="Times New Roman" w:cs="Times New Roman"/>
          <w:szCs w:val="24"/>
        </w:rPr>
        <w:t xml:space="preserve">ν έως 300.000 ευρώ. </w:t>
      </w:r>
    </w:p>
    <w:p w14:paraId="4EC19223" w14:textId="77777777" w:rsidR="008E01FC" w:rsidRDefault="002168A0">
      <w:pPr>
        <w:spacing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ο</w:t>
      </w:r>
      <w:r w:rsidRPr="009859CC">
        <w:rPr>
          <w:rFonts w:eastAsia="Times New Roman" w:cs="Times New Roman"/>
          <w:szCs w:val="24"/>
        </w:rPr>
        <w:t xml:space="preserve">ι οφειλές των φτωχών </w:t>
      </w:r>
      <w:proofErr w:type="spellStart"/>
      <w:r>
        <w:rPr>
          <w:rFonts w:eastAsia="Times New Roman" w:cs="Times New Roman"/>
          <w:szCs w:val="24"/>
        </w:rPr>
        <w:t>αγροκτηνοτρόφων</w:t>
      </w:r>
      <w:proofErr w:type="spellEnd"/>
      <w:r w:rsidRPr="009859CC">
        <w:rPr>
          <w:rFonts w:eastAsia="Times New Roman" w:cs="Times New Roman"/>
          <w:szCs w:val="24"/>
        </w:rPr>
        <w:t xml:space="preserve"> και ψαράδων προς τα πιστωτικά ιδρύματα</w:t>
      </w:r>
      <w:r>
        <w:rPr>
          <w:rFonts w:eastAsia="Times New Roman" w:cs="Times New Roman"/>
          <w:szCs w:val="24"/>
        </w:rPr>
        <w:t>,</w:t>
      </w:r>
      <w:r w:rsidRPr="009859CC">
        <w:rPr>
          <w:rFonts w:eastAsia="Times New Roman" w:cs="Times New Roman"/>
          <w:szCs w:val="24"/>
        </w:rPr>
        <w:t xml:space="preserve"> οι οποίες αφορούν την επαγγελματική τους δραστηριότητα</w:t>
      </w:r>
      <w:r>
        <w:rPr>
          <w:rFonts w:eastAsia="Times New Roman" w:cs="Times New Roman"/>
          <w:szCs w:val="24"/>
        </w:rPr>
        <w:t>, μειώνονται και αυτές σ</w:t>
      </w:r>
      <w:r w:rsidRPr="009859CC">
        <w:rPr>
          <w:rFonts w:eastAsia="Times New Roman" w:cs="Times New Roman"/>
          <w:szCs w:val="24"/>
        </w:rPr>
        <w:t>ε π</w:t>
      </w:r>
      <w:r w:rsidRPr="009859CC">
        <w:rPr>
          <w:rFonts w:eastAsia="Times New Roman" w:cs="Times New Roman"/>
          <w:szCs w:val="24"/>
        </w:rPr>
        <w:t>οσοστό 30% και για ύψος δανείων έως 300.000 ευρώ</w:t>
      </w:r>
      <w:r>
        <w:rPr>
          <w:rFonts w:eastAsia="Times New Roman" w:cs="Times New Roman"/>
          <w:szCs w:val="24"/>
        </w:rPr>
        <w:t>.</w:t>
      </w:r>
    </w:p>
    <w:p w14:paraId="4EC1922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Με ευθύνη του κ</w:t>
      </w:r>
      <w:r w:rsidRPr="009859CC">
        <w:rPr>
          <w:rFonts w:eastAsia="Times New Roman" w:cs="Times New Roman"/>
          <w:szCs w:val="24"/>
        </w:rPr>
        <w:t xml:space="preserve">ράτους διασφαλίζεται η παροχή από τα πιστωτικά ιδρύματα και χωρίς υποθήκη ή </w:t>
      </w:r>
      <w:r>
        <w:rPr>
          <w:rFonts w:eastAsia="Times New Roman" w:cs="Times New Roman"/>
          <w:szCs w:val="24"/>
        </w:rPr>
        <w:t>προσημείωση υποθήκης περιουσιακών στοιχείων,</w:t>
      </w:r>
      <w:r w:rsidRPr="009859CC">
        <w:rPr>
          <w:rFonts w:eastAsia="Times New Roman" w:cs="Times New Roman"/>
          <w:szCs w:val="24"/>
        </w:rPr>
        <w:t xml:space="preserve"> άτο</w:t>
      </w:r>
      <w:r>
        <w:rPr>
          <w:rFonts w:eastAsia="Times New Roman" w:cs="Times New Roman"/>
          <w:szCs w:val="24"/>
        </w:rPr>
        <w:t>κων</w:t>
      </w:r>
      <w:r w:rsidRPr="009859CC">
        <w:rPr>
          <w:rFonts w:eastAsia="Times New Roman" w:cs="Times New Roman"/>
          <w:szCs w:val="24"/>
        </w:rPr>
        <w:t xml:space="preserve"> καλλιεργητικών δανείων σε μικρούς και μεσαίους αγρότες και κτην</w:t>
      </w:r>
      <w:r w:rsidRPr="009859CC">
        <w:rPr>
          <w:rFonts w:eastAsia="Times New Roman" w:cs="Times New Roman"/>
          <w:szCs w:val="24"/>
        </w:rPr>
        <w:t>οτρόφους</w:t>
      </w:r>
      <w:r>
        <w:rPr>
          <w:rFonts w:eastAsia="Times New Roman" w:cs="Times New Roman"/>
          <w:szCs w:val="24"/>
        </w:rPr>
        <w:t>,</w:t>
      </w:r>
      <w:r w:rsidRPr="009859CC">
        <w:rPr>
          <w:rFonts w:eastAsia="Times New Roman" w:cs="Times New Roman"/>
          <w:szCs w:val="24"/>
        </w:rPr>
        <w:t xml:space="preserve"> για να ανταποκριθούν στην αγορά καλλιεργητικών εφοδίων για την </w:t>
      </w:r>
      <w:r>
        <w:rPr>
          <w:rFonts w:eastAsia="Times New Roman" w:cs="Times New Roman"/>
          <w:szCs w:val="24"/>
        </w:rPr>
        <w:t xml:space="preserve">καλλιεργητική </w:t>
      </w:r>
      <w:r w:rsidRPr="009859CC">
        <w:rPr>
          <w:rFonts w:eastAsia="Times New Roman" w:cs="Times New Roman"/>
          <w:szCs w:val="24"/>
        </w:rPr>
        <w:t>περίοδο</w:t>
      </w:r>
      <w:r>
        <w:rPr>
          <w:rFonts w:eastAsia="Times New Roman" w:cs="Times New Roman"/>
          <w:szCs w:val="24"/>
        </w:rPr>
        <w:t xml:space="preserve">. </w:t>
      </w:r>
    </w:p>
    <w:p w14:paraId="4EC19225" w14:textId="77777777" w:rsidR="008E01FC" w:rsidRDefault="002168A0">
      <w:pPr>
        <w:spacing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w:t>
      </w:r>
      <w:r w:rsidRPr="009859CC">
        <w:rPr>
          <w:rFonts w:eastAsia="Times New Roman" w:cs="Times New Roman"/>
          <w:szCs w:val="24"/>
        </w:rPr>
        <w:t xml:space="preserve"> από την έναρξη ισχύος παύει αυτοδίκαια οποιαδήποτε πράξη αναγκαστικής εκτέλε</w:t>
      </w:r>
      <w:r>
        <w:rPr>
          <w:rFonts w:eastAsia="Times New Roman" w:cs="Times New Roman"/>
          <w:szCs w:val="24"/>
        </w:rPr>
        <w:t>σης ή άλλο αναγκαστικό μέτρο εκ μέρους</w:t>
      </w:r>
      <w:r w:rsidRPr="009859CC">
        <w:rPr>
          <w:rFonts w:eastAsia="Times New Roman" w:cs="Times New Roman"/>
          <w:szCs w:val="24"/>
        </w:rPr>
        <w:t xml:space="preserve"> των πιστωτικών ιδρυμάτων σε βάρος τ</w:t>
      </w:r>
      <w:r w:rsidRPr="009859CC">
        <w:rPr>
          <w:rFonts w:eastAsia="Times New Roman" w:cs="Times New Roman"/>
          <w:szCs w:val="24"/>
        </w:rPr>
        <w:t>ων λαϊκών οικογενειών</w:t>
      </w:r>
      <w:r>
        <w:rPr>
          <w:rFonts w:eastAsia="Times New Roman" w:cs="Times New Roman"/>
          <w:szCs w:val="24"/>
        </w:rPr>
        <w:t>,</w:t>
      </w:r>
      <w:r w:rsidRPr="009859CC">
        <w:rPr>
          <w:rFonts w:eastAsia="Times New Roman" w:cs="Times New Roman"/>
          <w:szCs w:val="24"/>
        </w:rPr>
        <w:t xml:space="preserve"> των ανέργων</w:t>
      </w:r>
      <w:r>
        <w:rPr>
          <w:rFonts w:eastAsia="Times New Roman" w:cs="Times New Roman"/>
          <w:szCs w:val="24"/>
        </w:rPr>
        <w:t>,</w:t>
      </w:r>
      <w:r w:rsidRPr="009859CC">
        <w:rPr>
          <w:rFonts w:eastAsia="Times New Roman" w:cs="Times New Roman"/>
          <w:szCs w:val="24"/>
        </w:rPr>
        <w:t xml:space="preserve"> των αυτοαπασχολούμενων</w:t>
      </w:r>
      <w:r>
        <w:rPr>
          <w:rFonts w:eastAsia="Times New Roman" w:cs="Times New Roman"/>
          <w:szCs w:val="24"/>
        </w:rPr>
        <w:t>,</w:t>
      </w:r>
      <w:r w:rsidRPr="009859CC">
        <w:rPr>
          <w:rFonts w:eastAsia="Times New Roman" w:cs="Times New Roman"/>
          <w:szCs w:val="24"/>
        </w:rPr>
        <w:t xml:space="preserve"> των μικρών ΕΒΕ</w:t>
      </w:r>
      <w:r>
        <w:rPr>
          <w:rFonts w:eastAsia="Times New Roman" w:cs="Times New Roman"/>
          <w:szCs w:val="24"/>
        </w:rPr>
        <w:t>,</w:t>
      </w:r>
      <w:r w:rsidRPr="009859CC">
        <w:rPr>
          <w:rFonts w:eastAsia="Times New Roman" w:cs="Times New Roman"/>
          <w:szCs w:val="24"/>
        </w:rPr>
        <w:t xml:space="preserve"> των </w:t>
      </w:r>
      <w:proofErr w:type="spellStart"/>
      <w:r>
        <w:rPr>
          <w:rFonts w:eastAsia="Times New Roman" w:cs="Times New Roman"/>
          <w:szCs w:val="24"/>
        </w:rPr>
        <w:t>αγρο</w:t>
      </w:r>
      <w:r w:rsidRPr="009859CC">
        <w:rPr>
          <w:rFonts w:eastAsia="Times New Roman" w:cs="Times New Roman"/>
          <w:szCs w:val="24"/>
        </w:rPr>
        <w:t>κτηνοτρόφων</w:t>
      </w:r>
      <w:proofErr w:type="spellEnd"/>
      <w:r w:rsidRPr="009859CC">
        <w:rPr>
          <w:rFonts w:eastAsia="Times New Roman" w:cs="Times New Roman"/>
          <w:szCs w:val="24"/>
        </w:rPr>
        <w:t xml:space="preserve"> και των ψαράδων</w:t>
      </w:r>
      <w:r>
        <w:rPr>
          <w:rFonts w:eastAsia="Times New Roman" w:cs="Times New Roman"/>
          <w:szCs w:val="24"/>
        </w:rPr>
        <w:t>.</w:t>
      </w:r>
      <w:r w:rsidRPr="009859CC">
        <w:rPr>
          <w:rFonts w:eastAsia="Times New Roman" w:cs="Times New Roman"/>
          <w:szCs w:val="24"/>
        </w:rPr>
        <w:t xml:space="preserve"> </w:t>
      </w:r>
      <w:r>
        <w:rPr>
          <w:rFonts w:eastAsia="Times New Roman" w:cs="Times New Roman"/>
          <w:szCs w:val="24"/>
        </w:rPr>
        <w:t>Η</w:t>
      </w:r>
      <w:r w:rsidRPr="009859CC">
        <w:rPr>
          <w:rFonts w:eastAsia="Times New Roman" w:cs="Times New Roman"/>
          <w:szCs w:val="24"/>
        </w:rPr>
        <w:t xml:space="preserve"> πιο πάνω ρύθμιση ισχύει για την </w:t>
      </w:r>
      <w:r>
        <w:rPr>
          <w:rFonts w:eastAsia="Times New Roman" w:cs="Times New Roman"/>
          <w:szCs w:val="24"/>
        </w:rPr>
        <w:t>πρώτη-</w:t>
      </w:r>
      <w:r w:rsidRPr="009859CC">
        <w:rPr>
          <w:rFonts w:eastAsia="Times New Roman" w:cs="Times New Roman"/>
          <w:szCs w:val="24"/>
        </w:rPr>
        <w:t>κύρια κατοικία</w:t>
      </w:r>
      <w:r>
        <w:rPr>
          <w:rFonts w:eastAsia="Times New Roman" w:cs="Times New Roman"/>
          <w:szCs w:val="24"/>
        </w:rPr>
        <w:t>,</w:t>
      </w:r>
      <w:r w:rsidRPr="009859CC">
        <w:rPr>
          <w:rFonts w:eastAsia="Times New Roman" w:cs="Times New Roman"/>
          <w:szCs w:val="24"/>
        </w:rPr>
        <w:t xml:space="preserve"> αντικειμενικής αξίας μέχρι 250</w:t>
      </w:r>
      <w:r>
        <w:rPr>
          <w:rFonts w:eastAsia="Times New Roman" w:cs="Times New Roman"/>
          <w:szCs w:val="24"/>
        </w:rPr>
        <w:t>.000 ευρώ, προσαυξημένη</w:t>
      </w:r>
      <w:r w:rsidRPr="009859CC">
        <w:rPr>
          <w:rFonts w:eastAsia="Times New Roman" w:cs="Times New Roman"/>
          <w:szCs w:val="24"/>
        </w:rPr>
        <w:t xml:space="preserve"> κατά </w:t>
      </w:r>
      <w:r>
        <w:rPr>
          <w:rFonts w:eastAsia="Times New Roman" w:cs="Times New Roman"/>
          <w:szCs w:val="24"/>
        </w:rPr>
        <w:t>50.000</w:t>
      </w:r>
      <w:r w:rsidRPr="009859CC">
        <w:rPr>
          <w:rFonts w:eastAsia="Times New Roman" w:cs="Times New Roman"/>
          <w:szCs w:val="24"/>
        </w:rPr>
        <w:t xml:space="preserve"> ευρώ για κάθε παιδί</w:t>
      </w:r>
      <w:r>
        <w:rPr>
          <w:rFonts w:eastAsia="Times New Roman" w:cs="Times New Roman"/>
          <w:szCs w:val="24"/>
        </w:rPr>
        <w:t xml:space="preserve">, </w:t>
      </w:r>
      <w:r>
        <w:rPr>
          <w:rFonts w:eastAsia="Times New Roman" w:cs="Times New Roman"/>
          <w:szCs w:val="24"/>
        </w:rPr>
        <w:t>κ</w:t>
      </w:r>
      <w:r w:rsidRPr="009859CC">
        <w:rPr>
          <w:rFonts w:eastAsia="Times New Roman" w:cs="Times New Roman"/>
          <w:szCs w:val="24"/>
        </w:rPr>
        <w:t xml:space="preserve">αθώς επίσης και </w:t>
      </w:r>
      <w:r>
        <w:rPr>
          <w:rFonts w:eastAsia="Times New Roman" w:cs="Times New Roman"/>
          <w:szCs w:val="24"/>
        </w:rPr>
        <w:t xml:space="preserve">για </w:t>
      </w:r>
      <w:r w:rsidRPr="009859CC">
        <w:rPr>
          <w:rFonts w:eastAsia="Times New Roman" w:cs="Times New Roman"/>
          <w:szCs w:val="24"/>
        </w:rPr>
        <w:t>τη δευτερεύουσα κατοικία</w:t>
      </w:r>
      <w:r>
        <w:rPr>
          <w:rFonts w:eastAsia="Times New Roman" w:cs="Times New Roman"/>
          <w:szCs w:val="24"/>
        </w:rPr>
        <w:t>,</w:t>
      </w:r>
      <w:r w:rsidRPr="009859CC">
        <w:rPr>
          <w:rFonts w:eastAsia="Times New Roman" w:cs="Times New Roman"/>
          <w:szCs w:val="24"/>
        </w:rPr>
        <w:t xml:space="preserve"> αντικειμενικής αξίας μέχρι 150.000 ευρώ</w:t>
      </w:r>
      <w:r>
        <w:rPr>
          <w:rFonts w:eastAsia="Times New Roman" w:cs="Times New Roman"/>
          <w:szCs w:val="24"/>
        </w:rPr>
        <w:t>.</w:t>
      </w:r>
      <w:r w:rsidRPr="009859CC">
        <w:rPr>
          <w:rFonts w:eastAsia="Times New Roman" w:cs="Times New Roman"/>
          <w:szCs w:val="24"/>
          <w:lang w:val="en-US"/>
        </w:rPr>
        <w:t> </w:t>
      </w:r>
    </w:p>
    <w:p w14:paraId="4EC1922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Από την έναρξη ισχύος της παρούσας περιορίζεται αυτοδίκαια το ύψος των απαιτήσεων των πιστωτικών ιδρυμάτων που εξασφαλίζονται με υποθήκη ή με προσημείωση υποθήκης σε β</w:t>
      </w:r>
      <w:r>
        <w:rPr>
          <w:rFonts w:eastAsia="Times New Roman" w:cs="Times New Roman"/>
          <w:szCs w:val="24"/>
        </w:rPr>
        <w:t>άρος των περιουσιακών στοιχείων.</w:t>
      </w:r>
    </w:p>
    <w:p w14:paraId="4EC19227" w14:textId="77777777" w:rsidR="008E01FC" w:rsidRDefault="002168A0">
      <w:pPr>
        <w:spacing w:line="600" w:lineRule="auto"/>
        <w:ind w:firstLine="720"/>
        <w:jc w:val="both"/>
        <w:rPr>
          <w:rFonts w:eastAsia="Times New Roman" w:cs="Times New Roman"/>
          <w:szCs w:val="24"/>
        </w:rPr>
      </w:pPr>
      <w:r w:rsidRPr="00887358">
        <w:rPr>
          <w:rFonts w:eastAsia="Times New Roman" w:cs="Times New Roman"/>
          <w:b/>
          <w:szCs w:val="24"/>
        </w:rPr>
        <w:lastRenderedPageBreak/>
        <w:t>ΠΡΟΕΔΡΕΥΩΝ (Γεώργιος Βαρεμένος):</w:t>
      </w:r>
      <w:r w:rsidRPr="00887358">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ολοκληρώστε.</w:t>
      </w:r>
    </w:p>
    <w:p w14:paraId="4EC19228"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Ολοκληρώνω, κύριε Πρόεδρε.</w:t>
      </w:r>
    </w:p>
    <w:p w14:paraId="4EC1922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Η τροπολογία του ΚΚΕ είναι ρεαλιστική, γιατί ανταποκρίνεται στις αγωνίες, στις ανυπέρβλητες δυσκολίες της λαϊκής </w:t>
      </w:r>
      <w:r>
        <w:rPr>
          <w:rFonts w:eastAsia="Times New Roman" w:cs="Times New Roman"/>
          <w:szCs w:val="24"/>
        </w:rPr>
        <w:t>οικογένειας, γιατί υπηρετεί τις ανάγκες της. Αντίθετα, η πολιτική στήριξη του κεφαλαίου, των τραπεζών, των μονοπωλιακών ομίλων οδηγεί τους εργαζόμενους, τους αυτοαπασχολούμενους στην απόγνωση. Γι</w:t>
      </w:r>
      <w:r>
        <w:rPr>
          <w:rFonts w:eastAsia="Times New Roman" w:cs="Times New Roman"/>
          <w:szCs w:val="24"/>
        </w:rPr>
        <w:t>α</w:t>
      </w:r>
      <w:r>
        <w:rPr>
          <w:rFonts w:eastAsia="Times New Roman" w:cs="Times New Roman"/>
          <w:szCs w:val="24"/>
        </w:rPr>
        <w:t xml:space="preserve"> αυτό είναι ανάγκη να δυναμώσει η συμμαχία εργαζομένων, αυτο</w:t>
      </w:r>
      <w:r>
        <w:rPr>
          <w:rFonts w:eastAsia="Times New Roman" w:cs="Times New Roman"/>
          <w:szCs w:val="24"/>
        </w:rPr>
        <w:t>απασχολουμένων στην πόλη και στο χωριό και να αποδυναμώνεται ταυτόχρονα η γραμμή στήριξης των μονοπωλιακών ομίλων. Η στάση των πολιτικών δυνάμεων που απορρίπτουν την προστασία των υπερχρεωμένων νοικοκυριών από τα «αρπακτικά» να γίνει και αυτό κριτήριο ψήφο</w:t>
      </w:r>
      <w:r>
        <w:rPr>
          <w:rFonts w:eastAsia="Times New Roman" w:cs="Times New Roman"/>
          <w:szCs w:val="24"/>
        </w:rPr>
        <w:t xml:space="preserve">υ. </w:t>
      </w:r>
    </w:p>
    <w:p w14:paraId="4EC1922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Η συμπόρευση με το ΚΚΕ, η ισχυροποίησή του στις εκλογές και παντού είναι η απάντηση. Αυτό θα κάνει την πραγματική διαφορά, θα δώσει δύναμη στους εργαζόμενους και στον λαό, στον αγώνα του για κάλυψη των απωλειών, για ανακούφιση της </w:t>
      </w:r>
      <w:r>
        <w:rPr>
          <w:rFonts w:eastAsia="Times New Roman" w:cs="Times New Roman"/>
          <w:szCs w:val="24"/>
        </w:rPr>
        <w:lastRenderedPageBreak/>
        <w:t>εργατικής λαϊκής οικο</w:t>
      </w:r>
      <w:r>
        <w:rPr>
          <w:rFonts w:eastAsia="Times New Roman" w:cs="Times New Roman"/>
          <w:szCs w:val="24"/>
        </w:rPr>
        <w:t xml:space="preserve">γένειας, για διεκδίκηση των πραγματικών αναγκών. </w:t>
      </w:r>
    </w:p>
    <w:p w14:paraId="4EC1922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EC1922C" w14:textId="77777777" w:rsidR="008E01FC" w:rsidRDefault="002168A0">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 xml:space="preserve">Ο κ. </w:t>
      </w:r>
      <w:proofErr w:type="spellStart"/>
      <w:r>
        <w:rPr>
          <w:rFonts w:eastAsia="Times New Roman" w:cs="Times New Roman"/>
          <w:szCs w:val="24"/>
        </w:rPr>
        <w:t>Αμυράς</w:t>
      </w:r>
      <w:proofErr w:type="spellEnd"/>
      <w:r>
        <w:rPr>
          <w:rFonts w:eastAsia="Times New Roman" w:cs="Times New Roman"/>
          <w:szCs w:val="24"/>
        </w:rPr>
        <w:t xml:space="preserve"> έχει τον λόγο.</w:t>
      </w:r>
    </w:p>
    <w:p w14:paraId="4EC1922D"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Κυρίες και κύριοι συνάδελφοι, όσοι συναλλάσσονται με τις τράπεζες δίνουν μεγάλη σημασία στα ψιλά γράμματα. Αυτό είναι </w:t>
      </w:r>
      <w:r w:rsidRPr="002779B1">
        <w:rPr>
          <w:rFonts w:eastAsia="Times New Roman" w:cs="Times New Roman"/>
          <w:szCs w:val="24"/>
        </w:rPr>
        <w:t>εκ των ων ουκ άνευ</w:t>
      </w:r>
      <w:r>
        <w:rPr>
          <w:rFonts w:eastAsia="Times New Roman" w:cs="Times New Roman"/>
          <w:szCs w:val="24"/>
        </w:rPr>
        <w:t>, διότι ξέρουν ότι εκεί κρύβονται οι παγίδες και</w:t>
      </w:r>
      <w:r>
        <w:rPr>
          <w:rFonts w:eastAsia="Times New Roman" w:cs="Times New Roman"/>
          <w:szCs w:val="24"/>
        </w:rPr>
        <w:t>,</w:t>
      </w:r>
      <w:r>
        <w:rPr>
          <w:rFonts w:eastAsia="Times New Roman" w:cs="Times New Roman"/>
          <w:szCs w:val="24"/>
        </w:rPr>
        <w:t xml:space="preserve"> αν δεν προσέξουν καλά, αυτές οι λεπτομέρειες θα τους κάνουν να το πλη</w:t>
      </w:r>
      <w:r>
        <w:rPr>
          <w:rFonts w:eastAsia="Times New Roman" w:cs="Times New Roman"/>
          <w:szCs w:val="24"/>
        </w:rPr>
        <w:t>ρώσουν πολύ ακριβά.</w:t>
      </w:r>
    </w:p>
    <w:p w14:paraId="4EC1922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Κάτι αντίστοιχο, αγαπητέ μου κύριε </w:t>
      </w:r>
      <w:proofErr w:type="spellStart"/>
      <w:r>
        <w:rPr>
          <w:rFonts w:eastAsia="Times New Roman" w:cs="Times New Roman"/>
          <w:szCs w:val="24"/>
        </w:rPr>
        <w:t>Τσακαλώτε</w:t>
      </w:r>
      <w:proofErr w:type="spellEnd"/>
      <w:r>
        <w:rPr>
          <w:rFonts w:eastAsia="Times New Roman" w:cs="Times New Roman"/>
          <w:szCs w:val="24"/>
        </w:rPr>
        <w:t>, πρέπει να συμβαίνει και με την τροπολογία που κατατέθηκε από την Κυβέρνηση για την αντιμετώπιση των κόκκινων δανείων. Όσοι είχαν πειστεί από τον ΣΥΡΙΖΑ το 2015 ότι είχε τις μαγικές λύσεις στ</w:t>
      </w:r>
      <w:r>
        <w:rPr>
          <w:rFonts w:eastAsia="Times New Roman" w:cs="Times New Roman"/>
          <w:szCs w:val="24"/>
        </w:rPr>
        <w:t xml:space="preserve">ην οικονομία και θα διέγραφε χρέη δημόσια και ιδιωτικά, τώρα πληρώνουν τα ψιλά γράμματα της κυβερνητικής προπαγάνδας. Όταν, για παράδειγμα, το 2015 η ηγεσία του ΣΥΡΙΖΑ -δεν ξέρω και εσείς, κύριε </w:t>
      </w:r>
      <w:proofErr w:type="spellStart"/>
      <w:r>
        <w:rPr>
          <w:rFonts w:eastAsia="Times New Roman" w:cs="Times New Roman"/>
          <w:szCs w:val="24"/>
        </w:rPr>
        <w:t>Τσακαλώτε</w:t>
      </w:r>
      <w:proofErr w:type="spellEnd"/>
      <w:r>
        <w:rPr>
          <w:rFonts w:eastAsia="Times New Roman" w:cs="Times New Roman"/>
          <w:szCs w:val="24"/>
        </w:rPr>
        <w:t xml:space="preserve">, αν είχατε ακολουθήσει αυτό που θα </w:t>
      </w:r>
      <w:r>
        <w:rPr>
          <w:rFonts w:eastAsia="Times New Roman" w:cs="Times New Roman"/>
          <w:szCs w:val="24"/>
        </w:rPr>
        <w:lastRenderedPageBreak/>
        <w:t>σας πω- μιλούσατ</w:t>
      </w:r>
      <w:r>
        <w:rPr>
          <w:rFonts w:eastAsia="Times New Roman" w:cs="Times New Roman"/>
          <w:szCs w:val="24"/>
        </w:rPr>
        <w:t xml:space="preserve">ε για σεισάχθεια, προφανώς εννοούσατε τη ρύθμιση χρεών έως 130.000 ευρώ, τα οποία βεβαίως θα πληρωθούν κανονικά και με δόσεις και χωρίς καμμία διαγραφή. </w:t>
      </w:r>
    </w:p>
    <w:p w14:paraId="4EC1922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Όταν ο Πρωθυπουργός είχε κάνει σημαία του και δεν ξέρω αν και εσείς, κύριε </w:t>
      </w:r>
      <w:proofErr w:type="spellStart"/>
      <w:r>
        <w:rPr>
          <w:rFonts w:eastAsia="Times New Roman" w:cs="Times New Roman"/>
          <w:szCs w:val="24"/>
        </w:rPr>
        <w:t>Τσακαλώτε</w:t>
      </w:r>
      <w:proofErr w:type="spellEnd"/>
      <w:r>
        <w:rPr>
          <w:rFonts w:eastAsia="Times New Roman" w:cs="Times New Roman"/>
          <w:szCs w:val="24"/>
        </w:rPr>
        <w:t>, κρατούσατε ένα μ</w:t>
      </w:r>
      <w:r>
        <w:rPr>
          <w:rFonts w:eastAsia="Times New Roman" w:cs="Times New Roman"/>
          <w:szCs w:val="24"/>
        </w:rPr>
        <w:t>ικρότερο σημαιάκι που έλεγε «κανένα σπίτι στα χέρια τραπεζίτη», προφανώς είχε έναν αστερίσκο, είχε ψιλά γράμματα</w:t>
      </w:r>
      <w:r>
        <w:rPr>
          <w:rFonts w:eastAsia="Times New Roman" w:cs="Times New Roman"/>
          <w:szCs w:val="24"/>
        </w:rPr>
        <w:t>,</w:t>
      </w:r>
      <w:r>
        <w:rPr>
          <w:rFonts w:eastAsia="Times New Roman" w:cs="Times New Roman"/>
          <w:szCs w:val="24"/>
        </w:rPr>
        <w:t xml:space="preserve"> που δεν χωρούσαν στη ρίμα</w:t>
      </w:r>
      <w:r>
        <w:rPr>
          <w:rFonts w:eastAsia="Times New Roman" w:cs="Times New Roman"/>
          <w:szCs w:val="24"/>
        </w:rPr>
        <w:t>,</w:t>
      </w:r>
      <w:r>
        <w:rPr>
          <w:rFonts w:eastAsia="Times New Roman" w:cs="Times New Roman"/>
          <w:szCs w:val="24"/>
        </w:rPr>
        <w:t xml:space="preserve"> και εννοούσατε τα σπίτια αξίας μέχρι 175.000 ευρώ εγγύηση για επιχειρηματικά δάνεια ή έως 250.000 ευρώ για τα στεγα</w:t>
      </w:r>
      <w:r>
        <w:rPr>
          <w:rFonts w:eastAsia="Times New Roman" w:cs="Times New Roman"/>
          <w:szCs w:val="24"/>
        </w:rPr>
        <w:t xml:space="preserve">στικά. </w:t>
      </w:r>
    </w:p>
    <w:p w14:paraId="4EC1923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Όταν ο ΣΥΡΙΖΑ μιλούσε για τα κοράκια που θα εξαγόραζαν τα δάνεια σε εξευτελιστικές τιμές, τελικά περιγράφατε την πρακτική που εφαρμόζουν μαζικά οι τράπεζες. Και όταν όλη η Κυβέρνηση της Αριστεράς ορκιζόταν ότι δεν θα επέτρεπε ούτε έναν πλειστηριασμ</w:t>
      </w:r>
      <w:r>
        <w:rPr>
          <w:rFonts w:eastAsia="Times New Roman" w:cs="Times New Roman"/>
          <w:szCs w:val="24"/>
        </w:rPr>
        <w:t xml:space="preserve">ό, προφανώς, κύριε </w:t>
      </w:r>
      <w:proofErr w:type="spellStart"/>
      <w:r>
        <w:rPr>
          <w:rFonts w:eastAsia="Times New Roman" w:cs="Times New Roman"/>
          <w:szCs w:val="24"/>
        </w:rPr>
        <w:t>Τσακαλώτε</w:t>
      </w:r>
      <w:proofErr w:type="spellEnd"/>
      <w:r>
        <w:rPr>
          <w:rFonts w:eastAsia="Times New Roman" w:cs="Times New Roman"/>
          <w:szCs w:val="24"/>
        </w:rPr>
        <w:t>, δεν είχατε στο</w:t>
      </w:r>
      <w:r>
        <w:rPr>
          <w:rFonts w:eastAsia="Times New Roman" w:cs="Times New Roman"/>
          <w:szCs w:val="24"/>
        </w:rPr>
        <w:t>ν</w:t>
      </w:r>
      <w:r>
        <w:rPr>
          <w:rFonts w:eastAsia="Times New Roman" w:cs="Times New Roman"/>
          <w:szCs w:val="24"/>
        </w:rPr>
        <w:t xml:space="preserve"> νου σας όσους έχουν ατομικό εισόδημα πάνω από 12.500 ευρώ και για ζευγάρια πάνω από 21.000 ευρώ. </w:t>
      </w:r>
    </w:p>
    <w:p w14:paraId="4EC1923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Επιπλέον, ούτε ποτέ βάλατε στον ορίζοντά σας -και αυτό είναι πραγματικά λυπηρό- τους συνεπείς δανειολήπτες. Όσοι</w:t>
      </w:r>
      <w:r>
        <w:rPr>
          <w:rFonts w:eastAsia="Times New Roman" w:cs="Times New Roman"/>
          <w:szCs w:val="24"/>
        </w:rPr>
        <w:t xml:space="preserve"> έχουν ματώσει να αποπληρώνουν το δάνειό τους μέσα στα χρόνια της κρίσης, έχουν κάποια ελάφρυνση, σε αντίθεση με τους στρατηγικούς κακοπληρωτές;</w:t>
      </w:r>
    </w:p>
    <w:p w14:paraId="4EC1923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Εχθές στην </w:t>
      </w:r>
      <w:r>
        <w:rPr>
          <w:rFonts w:eastAsia="Times New Roman" w:cs="Times New Roman"/>
          <w:szCs w:val="24"/>
        </w:rPr>
        <w:t>ε</w:t>
      </w:r>
      <w:r>
        <w:rPr>
          <w:rFonts w:eastAsia="Times New Roman" w:cs="Times New Roman"/>
          <w:szCs w:val="24"/>
        </w:rPr>
        <w:t>πιτροπή ο κ. Δραγασάκης μετά από επίμονα ερωτήματά μου</w:t>
      </w:r>
      <w:r>
        <w:rPr>
          <w:rFonts w:eastAsia="Times New Roman" w:cs="Times New Roman"/>
          <w:szCs w:val="24"/>
        </w:rPr>
        <w:t>,</w:t>
      </w:r>
      <w:r>
        <w:rPr>
          <w:rFonts w:eastAsia="Times New Roman" w:cs="Times New Roman"/>
          <w:szCs w:val="24"/>
        </w:rPr>
        <w:t xml:space="preserve"> που του τα έχω θέσει πολλές φορές μέσα στου</w:t>
      </w:r>
      <w:r>
        <w:rPr>
          <w:rFonts w:eastAsia="Times New Roman" w:cs="Times New Roman"/>
          <w:szCs w:val="24"/>
        </w:rPr>
        <w:t xml:space="preserve">ς τελευταίους έξι μήνες, μας αποκάλυψε ότι ένας στους τέσσερις δανειολήπτες με κόκκινο δάνειο είναι μπαταχτσής, στρατηγικός κακοπληρωτής, έχει τα λεφτά, αλλά δεν πληρώνει το δάνειο. </w:t>
      </w:r>
    </w:p>
    <w:p w14:paraId="4EC1923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Τα ψιλά γράμματα, λοιπόν, της διακυβέρνησης Τσίπρα αποκαλύπτουν ότι ο πήχ</w:t>
      </w:r>
      <w:r>
        <w:rPr>
          <w:rFonts w:eastAsia="Times New Roman" w:cs="Times New Roman"/>
          <w:szCs w:val="24"/>
        </w:rPr>
        <w:t>ης προστασίας σε σχέση με τον νόμο Κατσέλη σαφώς κατεβαίνει. Περισσότεροι δανειολήπτες θα βρεθούν αντιμέτωποι με αναγκαστικά μέτρα και κατασχέσεις. Τα νέα όρια είναι αυστηρότερα όχι μόνο από αυτά που ίσχυαν πριν από το 2015, αλλά και από όσα έλεγαν κυβερνη</w:t>
      </w:r>
      <w:r>
        <w:rPr>
          <w:rFonts w:eastAsia="Times New Roman" w:cs="Times New Roman"/>
          <w:szCs w:val="24"/>
        </w:rPr>
        <w:t>τικά στελέχη πριν από λίγες ημέρες. Αυτό έχει την εξήγησή του. Οι ακάλυπτες υποσχέσεις για σεισάχθεια και βέβαια η καταστροφική διαπραγ</w:t>
      </w:r>
      <w:r>
        <w:rPr>
          <w:rFonts w:eastAsia="Times New Roman" w:cs="Times New Roman"/>
          <w:szCs w:val="24"/>
        </w:rPr>
        <w:lastRenderedPageBreak/>
        <w:t>μάτευση του πρώτου εξαμήνου του 2015 επιβάρυναν την κατάσταση των τραπεζών και εκτίναξαν στα ύψη το ιδιωτικό χρέος. Το πι</w:t>
      </w:r>
      <w:r>
        <w:rPr>
          <w:rFonts w:eastAsia="Times New Roman" w:cs="Times New Roman"/>
          <w:szCs w:val="24"/>
        </w:rPr>
        <w:t xml:space="preserve">στωτικό σύστημα δεν έχει ξεπεράσει το σοκ του 2015, της μαζικής εκροής καταθέσεων και των </w:t>
      </w:r>
      <w:r>
        <w:rPr>
          <w:rFonts w:eastAsia="Times New Roman" w:cs="Times New Roman"/>
          <w:szCs w:val="24"/>
          <w:lang w:val="en-US"/>
        </w:rPr>
        <w:t>capital</w:t>
      </w:r>
      <w:r w:rsidRPr="0049722D">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4EC1923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Η τρίτη αναίτια μέχρι το 2014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έγινε σε τιμές-«ψίχουλα» υπέρ των </w:t>
      </w:r>
      <w:r>
        <w:rPr>
          <w:rFonts w:eastAsia="Times New Roman" w:cs="Times New Roman"/>
          <w:szCs w:val="24"/>
          <w:lang w:val="en-US"/>
        </w:rPr>
        <w:t>funds</w:t>
      </w:r>
      <w:r>
        <w:rPr>
          <w:rFonts w:eastAsia="Times New Roman" w:cs="Times New Roman"/>
          <w:szCs w:val="24"/>
        </w:rPr>
        <w:t xml:space="preserve"> και σε βάρος των συμφερόντων του δημοσίου και </w:t>
      </w:r>
      <w:r>
        <w:rPr>
          <w:rFonts w:eastAsia="Times New Roman" w:cs="Times New Roman"/>
          <w:szCs w:val="24"/>
        </w:rPr>
        <w:t>των μετόχων. Οι τράπεζες δεν μπορούν να χρηματοδοτήσουν με ανταγωνιστικά επιτόκια την πραγματική οικονομία και να τροφοδοτήσουν με ρευστότητα την αγορά. Το πρόβλημα γιγαντώνεται όσο η ανάπτυξη παραμένει αναιμική. Οι επενδύσεις μειώνονται, όπως φάνηκε από τ</w:t>
      </w:r>
      <w:r>
        <w:rPr>
          <w:rFonts w:eastAsia="Times New Roman" w:cs="Times New Roman"/>
          <w:szCs w:val="24"/>
        </w:rPr>
        <w:t>α στοιχεία της Στατιστικής Υπηρεσίας, για το δεύτερο εξάμηνο του 2018 και έτσι η χώρα αδυνατεί να προσελκύσει νέα κεφάλαια. Για όσο διάστημα δεν αυξάνεται σημαντικά το ΑΕΠ και δεν δημιουργούνται ποιοτικές θέσεις εργασίας και νέα εισοδήματα, οι ρυθμίσεις τω</w:t>
      </w:r>
      <w:r>
        <w:rPr>
          <w:rFonts w:eastAsia="Times New Roman" w:cs="Times New Roman"/>
          <w:szCs w:val="24"/>
        </w:rPr>
        <w:t xml:space="preserve">ν δανείων, όπως η σημερινή τροπολογία, δεν θα λύσουν ποτέ το πρόβλημα. Ίσως θα προσφέρουν μια μικρή ανάσα, αλλά το δομικό πρόβλημα των κόκκινων δανείων δεν το λύνουν. </w:t>
      </w:r>
    </w:p>
    <w:p w14:paraId="4EC1923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Η κατάσταση στις τράπεζες και στην οικονομία θα ήταν σαφώς καλύτερη</w:t>
      </w:r>
      <w:r>
        <w:rPr>
          <w:rFonts w:eastAsia="Times New Roman" w:cs="Times New Roman"/>
          <w:szCs w:val="24"/>
        </w:rPr>
        <w:t>,</w:t>
      </w:r>
      <w:r>
        <w:rPr>
          <w:rFonts w:eastAsia="Times New Roman" w:cs="Times New Roman"/>
          <w:szCs w:val="24"/>
        </w:rPr>
        <w:t xml:space="preserve"> εάν δεν υπήρχαν οι </w:t>
      </w:r>
      <w:r>
        <w:rPr>
          <w:rFonts w:eastAsia="Times New Roman" w:cs="Times New Roman"/>
          <w:szCs w:val="24"/>
        </w:rPr>
        <w:t xml:space="preserve">κραυγές για σεισάχθεια, οι απειλές για </w:t>
      </w:r>
      <w:proofErr w:type="spellStart"/>
      <w:r>
        <w:rPr>
          <w:rFonts w:eastAsia="Times New Roman" w:cs="Times New Roman"/>
          <w:szCs w:val="24"/>
          <w:lang w:val="en-US"/>
        </w:rPr>
        <w:t>Grexit</w:t>
      </w:r>
      <w:proofErr w:type="spellEnd"/>
      <w:r>
        <w:rPr>
          <w:rFonts w:eastAsia="Times New Roman" w:cs="Times New Roman"/>
          <w:szCs w:val="24"/>
        </w:rPr>
        <w:t xml:space="preserve"> και αυτή η ανώφελη εξάμηνη διαπραγμάτευση του 2015</w:t>
      </w:r>
      <w:r>
        <w:rPr>
          <w:rFonts w:eastAsia="Times New Roman" w:cs="Times New Roman"/>
          <w:szCs w:val="24"/>
        </w:rPr>
        <w:t>,</w:t>
      </w:r>
      <w:r>
        <w:rPr>
          <w:rFonts w:eastAsia="Times New Roman" w:cs="Times New Roman"/>
          <w:szCs w:val="24"/>
        </w:rPr>
        <w:t xml:space="preserve"> που οδήγησε τα πράγματα στον πάτο του βαρελιού. </w:t>
      </w:r>
    </w:p>
    <w:p w14:paraId="4EC1923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Οι δανειολήπτες και συνολικά οι φορολογούμενοι πλήρωσαν ακριβά τα ψιλά γράμματα των υποσχέσεων των </w:t>
      </w:r>
      <w:r>
        <w:rPr>
          <w:rFonts w:eastAsia="Times New Roman" w:cs="Times New Roman"/>
          <w:szCs w:val="24"/>
        </w:rPr>
        <w:t>κυβερνήσεων του ΣΥΡΙΖΑ και των ορφανών ΑΝΕΛ, θα έλεγα εγώ, σήμερα. Αυτό προκύπτει από το περιεχόμενο της σημερινής τροπολογίας</w:t>
      </w:r>
      <w:r>
        <w:rPr>
          <w:rFonts w:eastAsia="Times New Roman" w:cs="Times New Roman"/>
          <w:szCs w:val="24"/>
        </w:rPr>
        <w:t>,</w:t>
      </w:r>
      <w:r>
        <w:rPr>
          <w:rFonts w:eastAsia="Times New Roman" w:cs="Times New Roman"/>
          <w:szCs w:val="24"/>
        </w:rPr>
        <w:t xml:space="preserve"> την οποία, παρά το περιορισμένο εύρος της, θα υπερψηφίσω. </w:t>
      </w:r>
    </w:p>
    <w:p w14:paraId="4EC1923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Ωστόσο, αγαπητέ μου κύριε </w:t>
      </w:r>
      <w:proofErr w:type="spellStart"/>
      <w:r>
        <w:rPr>
          <w:rFonts w:eastAsia="Times New Roman" w:cs="Times New Roman"/>
          <w:szCs w:val="24"/>
        </w:rPr>
        <w:t>Τσακαλώτε</w:t>
      </w:r>
      <w:proofErr w:type="spellEnd"/>
      <w:r>
        <w:rPr>
          <w:rFonts w:eastAsia="Times New Roman" w:cs="Times New Roman"/>
          <w:szCs w:val="24"/>
        </w:rPr>
        <w:t>, η πολιτική αστάθεια χαντακώνει σ</w:t>
      </w:r>
      <w:r>
        <w:rPr>
          <w:rFonts w:eastAsia="Times New Roman" w:cs="Times New Roman"/>
          <w:szCs w:val="24"/>
        </w:rPr>
        <w:t>αφέστατα προοπτικές για επενδύσεις, για οικονομική επανεκκίνηση και την καλύτερη επιχειρηματικότητα εντός της Ελλάδος. Όταν οι εκλογές είναι γιογι</w:t>
      </w:r>
      <w:r>
        <w:rPr>
          <w:rFonts w:eastAsia="Times New Roman" w:cs="Times New Roman"/>
          <w:szCs w:val="24"/>
        </w:rPr>
        <w:t>ό</w:t>
      </w:r>
      <w:r>
        <w:rPr>
          <w:rFonts w:eastAsia="Times New Roman" w:cs="Times New Roman"/>
          <w:szCs w:val="24"/>
        </w:rPr>
        <w:t xml:space="preserve"> παιχνίδι στα χέρια του κυβερνητικού επιτελείου, πείτε μου με ποιους όρους μπορεί η οικονομία να ανακάμψει; Ε</w:t>
      </w:r>
      <w:r>
        <w:rPr>
          <w:rFonts w:eastAsia="Times New Roman" w:cs="Times New Roman"/>
          <w:szCs w:val="24"/>
        </w:rPr>
        <w:t>ιδικά σήμερα έσκασε το σενάριο ότι ο κ. Τσίπρας αμέσως μετά την Κυριακή των Βαΐων θα προκηρύξει βουλευτικές εκλογές για τις 19 Μαΐου. Δηλαδή στις 19 Μαΐου οι βουλευτικές εκλογές και μια βδομάδα μετά οι ευρωεκλογές.</w:t>
      </w:r>
    </w:p>
    <w:p w14:paraId="4EC1923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εγώ ρωτώ τον κ. </w:t>
      </w:r>
      <w:proofErr w:type="spellStart"/>
      <w:r>
        <w:rPr>
          <w:rFonts w:eastAsia="Times New Roman" w:cs="Times New Roman"/>
          <w:szCs w:val="24"/>
        </w:rPr>
        <w:t>Τσακαλώτο</w:t>
      </w:r>
      <w:proofErr w:type="spellEnd"/>
      <w:r>
        <w:rPr>
          <w:rFonts w:eastAsia="Times New Roman" w:cs="Times New Roman"/>
          <w:szCs w:val="24"/>
        </w:rPr>
        <w:t xml:space="preserve"> το εξής. </w:t>
      </w:r>
      <w:r w:rsidRPr="00625212">
        <w:rPr>
          <w:rFonts w:eastAsia="Times New Roman" w:cs="Times New Roman"/>
          <w:szCs w:val="24"/>
        </w:rPr>
        <w:t>Κύ</w:t>
      </w:r>
      <w:r w:rsidRPr="00625212">
        <w:rPr>
          <w:rFonts w:eastAsia="Times New Roman" w:cs="Times New Roman"/>
          <w:szCs w:val="24"/>
        </w:rPr>
        <w:t xml:space="preserve">ριε </w:t>
      </w:r>
      <w:proofErr w:type="spellStart"/>
      <w:r w:rsidRPr="00625212">
        <w:rPr>
          <w:rFonts w:eastAsia="Times New Roman" w:cs="Times New Roman"/>
          <w:szCs w:val="24"/>
        </w:rPr>
        <w:t>Τσακαλώτε</w:t>
      </w:r>
      <w:proofErr w:type="spellEnd"/>
      <w:r w:rsidRPr="00625212">
        <w:rPr>
          <w:rFonts w:eastAsia="Times New Roman" w:cs="Times New Roman"/>
          <w:szCs w:val="24"/>
        </w:rPr>
        <w:t xml:space="preserve">, όταν θα πάτε στο </w:t>
      </w:r>
      <w:proofErr w:type="spellStart"/>
      <w:r w:rsidRPr="00625212">
        <w:rPr>
          <w:rFonts w:eastAsia="Times New Roman" w:cs="Times New Roman"/>
          <w:szCs w:val="24"/>
          <w:lang w:val="en-US"/>
        </w:rPr>
        <w:t>Eurogroup</w:t>
      </w:r>
      <w:proofErr w:type="spellEnd"/>
      <w:r w:rsidRPr="00625212">
        <w:rPr>
          <w:rFonts w:eastAsia="Times New Roman" w:cs="Times New Roman"/>
          <w:szCs w:val="24"/>
        </w:rPr>
        <w:t xml:space="preserve"> και </w:t>
      </w:r>
      <w:r>
        <w:rPr>
          <w:rFonts w:eastAsia="Times New Roman" w:cs="Times New Roman"/>
          <w:szCs w:val="24"/>
        </w:rPr>
        <w:t>αν</w:t>
      </w:r>
      <w:r w:rsidRPr="00625212">
        <w:rPr>
          <w:rFonts w:eastAsia="Times New Roman" w:cs="Times New Roman"/>
          <w:szCs w:val="24"/>
        </w:rPr>
        <w:t xml:space="preserve"> ερωτηθείτε από συναδέλφους σας «</w:t>
      </w:r>
      <w:r>
        <w:rPr>
          <w:rFonts w:eastAsia="Times New Roman" w:cs="Times New Roman"/>
          <w:szCs w:val="24"/>
        </w:rPr>
        <w:t>τ</w:t>
      </w:r>
      <w:r>
        <w:rPr>
          <w:rFonts w:eastAsia="Times New Roman" w:cs="Times New Roman"/>
          <w:szCs w:val="24"/>
        </w:rPr>
        <w:t>ι πιστεύετε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ι </w:t>
      </w:r>
      <w:r w:rsidRPr="00625212">
        <w:rPr>
          <w:rFonts w:eastAsia="Times New Roman" w:cs="Times New Roman"/>
          <w:szCs w:val="24"/>
        </w:rPr>
        <w:t>εκλογές πότε πρέπει να γίνουν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sidRPr="00625212">
        <w:rPr>
          <w:rFonts w:eastAsia="Times New Roman" w:cs="Times New Roman"/>
          <w:szCs w:val="24"/>
        </w:rPr>
        <w:t xml:space="preserve">ριν </w:t>
      </w:r>
      <w:r>
        <w:rPr>
          <w:rFonts w:eastAsia="Times New Roman" w:cs="Times New Roman"/>
          <w:szCs w:val="24"/>
        </w:rPr>
        <w:t xml:space="preserve">από </w:t>
      </w:r>
      <w:r w:rsidRPr="00625212">
        <w:rPr>
          <w:rFonts w:eastAsia="Times New Roman" w:cs="Times New Roman"/>
          <w:szCs w:val="24"/>
        </w:rPr>
        <w:t>τις ευρωεκλογές ή μετά</w:t>
      </w:r>
      <w:r>
        <w:rPr>
          <w:rFonts w:eastAsia="Times New Roman" w:cs="Times New Roman"/>
          <w:szCs w:val="24"/>
        </w:rPr>
        <w:t>;</w:t>
      </w:r>
      <w:r w:rsidRPr="00625212">
        <w:rPr>
          <w:rFonts w:eastAsia="Times New Roman" w:cs="Times New Roman"/>
          <w:szCs w:val="24"/>
        </w:rPr>
        <w:t>»</w:t>
      </w:r>
      <w:r>
        <w:rPr>
          <w:rFonts w:eastAsia="Times New Roman" w:cs="Times New Roman"/>
          <w:szCs w:val="24"/>
        </w:rPr>
        <w:t>,</w:t>
      </w:r>
      <w:r>
        <w:rPr>
          <w:rFonts w:eastAsia="Times New Roman" w:cs="Times New Roman"/>
          <w:szCs w:val="24"/>
        </w:rPr>
        <w:t xml:space="preserve"> τι θα απαντούσατε εσείς; Είναι καλό για την οικονομία ή όχι; </w:t>
      </w:r>
    </w:p>
    <w:p w14:paraId="4EC19239" w14:textId="77777777" w:rsidR="008E01FC" w:rsidRDefault="002168A0">
      <w:pPr>
        <w:spacing w:line="600" w:lineRule="auto"/>
        <w:ind w:firstLine="720"/>
        <w:jc w:val="center"/>
        <w:rPr>
          <w:rFonts w:eastAsia="Times New Roman"/>
          <w:bCs/>
        </w:rPr>
      </w:pPr>
      <w:r w:rsidRPr="00115525">
        <w:rPr>
          <w:rFonts w:eastAsia="Times New Roman"/>
          <w:bCs/>
        </w:rPr>
        <w:t xml:space="preserve">(Θόρυβος </w:t>
      </w:r>
      <w:r>
        <w:rPr>
          <w:rFonts w:eastAsia="Times New Roman"/>
          <w:bCs/>
        </w:rPr>
        <w:t>από την πτέρυγα του Σ</w:t>
      </w:r>
      <w:r>
        <w:rPr>
          <w:rFonts w:eastAsia="Times New Roman"/>
          <w:bCs/>
        </w:rPr>
        <w:t>ΥΡΙΖΑ</w:t>
      </w:r>
      <w:r w:rsidRPr="00115525">
        <w:rPr>
          <w:rFonts w:eastAsia="Times New Roman"/>
          <w:bCs/>
        </w:rPr>
        <w:t>)</w:t>
      </w:r>
    </w:p>
    <w:p w14:paraId="4EC1923A"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Τετραετία πρώτη φορά!</w:t>
      </w:r>
    </w:p>
    <w:p w14:paraId="4EC1923B"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Αγαπητοί συνάδελφοι, μην αντιδράτε. </w:t>
      </w:r>
    </w:p>
    <w:p w14:paraId="4EC1923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Η ημερομηνία των εκλογών -φαντάζομαι ότι θα συμφωνήσετε μαζί μου- δεν είναι πολιτικό παιχνίδι στα χέρια κανενός πολιτικού </w:t>
      </w:r>
      <w:r>
        <w:rPr>
          <w:rFonts w:eastAsia="Times New Roman" w:cs="Times New Roman"/>
          <w:szCs w:val="24"/>
        </w:rPr>
        <w:t>Α</w:t>
      </w:r>
      <w:r>
        <w:rPr>
          <w:rFonts w:eastAsia="Times New Roman" w:cs="Times New Roman"/>
          <w:szCs w:val="24"/>
        </w:rPr>
        <w:t>ρχηγού. Σωστά; Δεν είναι ασαν</w:t>
      </w:r>
      <w:r>
        <w:rPr>
          <w:rFonts w:eastAsia="Times New Roman" w:cs="Times New Roman"/>
          <w:szCs w:val="24"/>
        </w:rPr>
        <w:t>σέρ οι εκλογές να ανεβαίνουμε και να κατεβαίνουμε όποτε θέλουμε.</w:t>
      </w:r>
    </w:p>
    <w:p w14:paraId="4EC1923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έλεγα στον κ. </w:t>
      </w:r>
      <w:proofErr w:type="spellStart"/>
      <w:r>
        <w:rPr>
          <w:rFonts w:eastAsia="Times New Roman" w:cs="Times New Roman"/>
          <w:szCs w:val="24"/>
        </w:rPr>
        <w:t>Τσακαλώτο</w:t>
      </w:r>
      <w:proofErr w:type="spellEnd"/>
      <w:r>
        <w:rPr>
          <w:rFonts w:eastAsia="Times New Roman" w:cs="Times New Roman"/>
          <w:szCs w:val="24"/>
        </w:rPr>
        <w:t xml:space="preserve"> ότι μεταφέρω και ένα μήνυμα της </w:t>
      </w:r>
      <w:proofErr w:type="spellStart"/>
      <w:r>
        <w:rPr>
          <w:rFonts w:eastAsia="Times New Roman" w:cs="Times New Roman"/>
          <w:szCs w:val="24"/>
        </w:rPr>
        <w:t>Σκάρλετ</w:t>
      </w:r>
      <w:proofErr w:type="spellEnd"/>
      <w:r>
        <w:rPr>
          <w:rFonts w:eastAsia="Times New Roman" w:cs="Times New Roman"/>
          <w:szCs w:val="24"/>
        </w:rPr>
        <w:t xml:space="preserve"> Γιόχανσον, η οποία μου ζήτησε να σας εισηγηθώ όσο πιο γρήγορα οι βουλευτικές εκλογές, έτσι ώστ</w:t>
      </w:r>
      <w:r>
        <w:rPr>
          <w:rFonts w:eastAsia="Times New Roman" w:cs="Times New Roman"/>
          <w:szCs w:val="24"/>
        </w:rPr>
        <w:t xml:space="preserve">ε να πάψετε να είστε Κυβέρνηση και να έχετε περισσότερο ελεύθερο χρόνο. </w:t>
      </w:r>
    </w:p>
    <w:p w14:paraId="4EC1923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4EC1923F" w14:textId="77777777" w:rsidR="008E01FC" w:rsidRDefault="002168A0">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Ο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Δημήτριος Καρράς έχει τον λόγο.</w:t>
      </w:r>
    </w:p>
    <w:p w14:paraId="4EC19240"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Αισθάνομαι, κύριε Πρόεδρε, μειονεκτικά. Δεν έχω μήνυμα να μεταφέρω από </w:t>
      </w:r>
      <w:r>
        <w:rPr>
          <w:rFonts w:eastAsia="Times New Roman" w:cs="Times New Roman"/>
          <w:szCs w:val="24"/>
        </w:rPr>
        <w:t xml:space="preserve">λαμπερό πρόσωπο </w:t>
      </w:r>
      <w:r>
        <w:rPr>
          <w:rFonts w:eastAsia="Times New Roman" w:cs="Times New Roman"/>
          <w:szCs w:val="24"/>
        </w:rPr>
        <w:t xml:space="preserve">και γι’ αυτό θα περιοριστώ μόνο στο νομοσχέδιο. </w:t>
      </w:r>
    </w:p>
    <w:p w14:paraId="4EC19241" w14:textId="77777777" w:rsidR="008E01FC" w:rsidRDefault="002168A0">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 xml:space="preserve">Μη στεναχωριέστε. Διαλέξτε παρέα για τον ελεύθερο χρόνο σας, άλλη εσείς. </w:t>
      </w:r>
    </w:p>
    <w:p w14:paraId="4EC19242"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w:t>
      </w:r>
      <w:r>
        <w:rPr>
          <w:rFonts w:eastAsia="Times New Roman" w:cs="Times New Roman"/>
          <w:b/>
          <w:szCs w:val="24"/>
        </w:rPr>
        <w:t>ΗΜΗΤΡΙΟΣ ΚΑΡΡΑΣ:</w:t>
      </w:r>
      <w:r>
        <w:rPr>
          <w:rFonts w:eastAsia="Times New Roman" w:cs="Times New Roman"/>
          <w:szCs w:val="24"/>
        </w:rPr>
        <w:t xml:space="preserve"> Δεν μεταφέρω μήνυμα. Το διευκρίνισα. </w:t>
      </w:r>
    </w:p>
    <w:p w14:paraId="4EC1924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Θα αναφερθώ, λοιπόν, στο νομοσχέδιο κατ’ ανάγκην. Και δεν μπορώ να αναφερθώ σε ολόκληρο το νομοσχέδιο, το οποίο είναι τεράστιο, είναι πολυπράγμον, αλλά εκείνο το οποίο δείχνει την εικόνα της επικαιρότη</w:t>
      </w:r>
      <w:r>
        <w:rPr>
          <w:rFonts w:eastAsia="Times New Roman" w:cs="Times New Roman"/>
          <w:szCs w:val="24"/>
        </w:rPr>
        <w:t xml:space="preserve">τας σήμερα είναι η τροπολογία για την προστασία της πρώτης κατοικίας. </w:t>
      </w:r>
    </w:p>
    <w:p w14:paraId="4EC1924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Διαβάζω τον τίτλο</w:t>
      </w:r>
      <w:r>
        <w:rPr>
          <w:rFonts w:eastAsia="Times New Roman" w:cs="Times New Roman"/>
          <w:szCs w:val="24"/>
        </w:rPr>
        <w:t>:</w:t>
      </w:r>
      <w:r>
        <w:rPr>
          <w:rFonts w:eastAsia="Times New Roman" w:cs="Times New Roman"/>
          <w:szCs w:val="24"/>
        </w:rPr>
        <w:t xml:space="preserve"> «Πρόγραμμα επιδότησης αποπληρωμής στεγαστικών και επιχειρηματικών δανείων με υποθήκη σε </w:t>
      </w:r>
      <w:r>
        <w:rPr>
          <w:rFonts w:eastAsia="Times New Roman" w:cs="Times New Roman"/>
          <w:szCs w:val="24"/>
        </w:rPr>
        <w:lastRenderedPageBreak/>
        <w:t>κύρια κατοικία».</w:t>
      </w:r>
      <w:r w:rsidRPr="008149AE">
        <w:rPr>
          <w:rFonts w:eastAsia="Times New Roman" w:cs="Times New Roman"/>
          <w:szCs w:val="24"/>
        </w:rPr>
        <w:t xml:space="preserve"> </w:t>
      </w:r>
      <w:r>
        <w:rPr>
          <w:rFonts w:eastAsia="Times New Roman" w:cs="Times New Roman"/>
          <w:szCs w:val="24"/>
        </w:rPr>
        <w:t>Όπως είναι ο τίτλος φαίνεται να ανακουφίζει</w:t>
      </w:r>
      <w:r>
        <w:rPr>
          <w:rFonts w:eastAsia="Times New Roman" w:cs="Times New Roman"/>
          <w:szCs w:val="24"/>
        </w:rPr>
        <w:t xml:space="preserve"> τους οφειλέτες</w:t>
      </w:r>
      <w:r>
        <w:rPr>
          <w:rFonts w:eastAsia="Times New Roman" w:cs="Times New Roman"/>
          <w:szCs w:val="24"/>
        </w:rPr>
        <w:t>, φ</w:t>
      </w:r>
      <w:r>
        <w:rPr>
          <w:rFonts w:eastAsia="Times New Roman" w:cs="Times New Roman"/>
          <w:szCs w:val="24"/>
        </w:rPr>
        <w:t xml:space="preserve">αίνεται να σώζει. Είναι, όμως, έτσι τα πράγματα στη συγκεκριμένη περίπτωση ή υπάρχει αναντιστοιχία μεταξύ τίτλου και περιεχομένου, οπότε θα πρέπει να πούμε ότι ο τίτλος είναι ψευδεπίγραφος; </w:t>
      </w:r>
    </w:p>
    <w:p w14:paraId="4EC1924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Στέκομαι</w:t>
      </w:r>
      <w:r w:rsidRPr="00625212">
        <w:rPr>
          <w:rFonts w:eastAsia="Times New Roman" w:cs="Times New Roman"/>
          <w:szCs w:val="24"/>
        </w:rPr>
        <w:t>, λοιπόν, στα εξής, στα ελάχιστα:</w:t>
      </w:r>
      <w:r>
        <w:rPr>
          <w:rFonts w:eastAsia="Times New Roman" w:cs="Times New Roman"/>
          <w:szCs w:val="24"/>
        </w:rPr>
        <w:t xml:space="preserve"> μέχρι 130.000 ευρώ το όριο του δανείου που μπορεί να ενταχθεί στη ρύθμιση, </w:t>
      </w:r>
      <w:r>
        <w:rPr>
          <w:rFonts w:eastAsia="Times New Roman" w:cs="Times New Roman"/>
          <w:szCs w:val="24"/>
        </w:rPr>
        <w:t xml:space="preserve">ποσό </w:t>
      </w:r>
      <w:r>
        <w:rPr>
          <w:rFonts w:eastAsia="Times New Roman" w:cs="Times New Roman"/>
          <w:szCs w:val="24"/>
        </w:rPr>
        <w:t>στο οποίο περιλαμβάνεται το ανεξόφλητο κεφάλαιο συν τους τόκους, συν τα έξοδα εκτέλεσης. Όμως, ποιος ευθύνεται για τους τόκους και τα έξοδα εκτέλεσης; Ευθύνεται ο δανειολήπτης</w:t>
      </w:r>
      <w:r>
        <w:rPr>
          <w:rFonts w:eastAsia="Times New Roman" w:cs="Times New Roman"/>
          <w:szCs w:val="24"/>
        </w:rPr>
        <w:t>;</w:t>
      </w:r>
    </w:p>
    <w:p w14:paraId="4EC1924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Εγώ θα θυμίσω κάτι άλλο: Τον Νοέμβριο του 2015 ψηφίστηκε η τροποποίηση του νόμου για την αστική αφερεγγυότητα για την προστασία της πρώτης κατοικίας. Ακούστηκε εδώ μέσα, σε αυτή την </w:t>
      </w:r>
      <w:proofErr w:type="spellStart"/>
      <w:r>
        <w:rPr>
          <w:rFonts w:eastAsia="Times New Roman" w:cs="Times New Roman"/>
          <w:szCs w:val="24"/>
        </w:rPr>
        <w:t>Αί</w:t>
      </w:r>
      <w:r>
        <w:rPr>
          <w:rFonts w:eastAsia="Times New Roman" w:cs="Times New Roman"/>
          <w:szCs w:val="24"/>
        </w:rPr>
        <w:t>-</w:t>
      </w:r>
      <w:r>
        <w:rPr>
          <w:rFonts w:eastAsia="Times New Roman" w:cs="Times New Roman"/>
          <w:szCs w:val="24"/>
        </w:rPr>
        <w:t>θουσα</w:t>
      </w:r>
      <w:proofErr w:type="spellEnd"/>
      <w:r>
        <w:rPr>
          <w:rFonts w:eastAsia="Times New Roman" w:cs="Times New Roman"/>
          <w:szCs w:val="24"/>
        </w:rPr>
        <w:t>, ότι αυξάνεται ο αριθμός των ειρηνοδικών, αυξάνεται ο αριθμός τ</w:t>
      </w:r>
      <w:r>
        <w:rPr>
          <w:rFonts w:eastAsia="Times New Roman" w:cs="Times New Roman"/>
          <w:szCs w:val="24"/>
        </w:rPr>
        <w:t xml:space="preserve">ων γραμματέων, για να επιταχυνθούν οι δίκες. </w:t>
      </w:r>
    </w:p>
    <w:p w14:paraId="4EC19247" w14:textId="77777777" w:rsidR="008E01FC" w:rsidRDefault="002168A0">
      <w:pPr>
        <w:spacing w:line="600" w:lineRule="auto"/>
        <w:ind w:firstLine="709"/>
        <w:jc w:val="both"/>
        <w:rPr>
          <w:rFonts w:eastAsia="Times New Roman"/>
          <w:szCs w:val="24"/>
        </w:rPr>
      </w:pPr>
      <w:r>
        <w:rPr>
          <w:rFonts w:eastAsia="Times New Roman"/>
          <w:szCs w:val="24"/>
        </w:rPr>
        <w:t>Καμμία δίκη</w:t>
      </w:r>
      <w:r w:rsidRPr="00205CCB">
        <w:rPr>
          <w:rFonts w:eastAsia="Times New Roman"/>
          <w:szCs w:val="24"/>
        </w:rPr>
        <w:t xml:space="preserve"> δεν έγινε</w:t>
      </w:r>
      <w:r>
        <w:rPr>
          <w:rFonts w:eastAsia="Times New Roman"/>
          <w:szCs w:val="24"/>
        </w:rPr>
        <w:t>,</w:t>
      </w:r>
      <w:r w:rsidRPr="00205CCB">
        <w:rPr>
          <w:rFonts w:eastAsia="Times New Roman"/>
          <w:szCs w:val="24"/>
        </w:rPr>
        <w:t xml:space="preserve"> </w:t>
      </w:r>
      <w:r>
        <w:rPr>
          <w:rFonts w:eastAsia="Times New Roman"/>
          <w:szCs w:val="24"/>
        </w:rPr>
        <w:t>ει μη μ</w:t>
      </w:r>
      <w:r w:rsidRPr="00205CCB">
        <w:rPr>
          <w:rFonts w:eastAsia="Times New Roman"/>
          <w:szCs w:val="24"/>
        </w:rPr>
        <w:t>όνον ελάχιστες</w:t>
      </w:r>
      <w:r>
        <w:rPr>
          <w:rFonts w:eastAsia="Times New Roman"/>
          <w:szCs w:val="24"/>
        </w:rPr>
        <w:t>,</w:t>
      </w:r>
      <w:r w:rsidRPr="00205CCB">
        <w:rPr>
          <w:rFonts w:eastAsia="Times New Roman"/>
          <w:szCs w:val="24"/>
        </w:rPr>
        <w:t xml:space="preserve"> στη διάρκεια της τετραετίας</w:t>
      </w:r>
      <w:r>
        <w:rPr>
          <w:rFonts w:eastAsia="Times New Roman"/>
          <w:szCs w:val="24"/>
        </w:rPr>
        <w:t>.</w:t>
      </w:r>
      <w:r w:rsidRPr="00205CCB">
        <w:rPr>
          <w:rFonts w:eastAsia="Times New Roman"/>
          <w:szCs w:val="24"/>
        </w:rPr>
        <w:t xml:space="preserve"> Βεβαίως</w:t>
      </w:r>
      <w:r>
        <w:rPr>
          <w:rFonts w:eastAsia="Times New Roman"/>
          <w:szCs w:val="24"/>
        </w:rPr>
        <w:t>,</w:t>
      </w:r>
      <w:r w:rsidRPr="00205CCB">
        <w:rPr>
          <w:rFonts w:eastAsia="Times New Roman"/>
          <w:szCs w:val="24"/>
        </w:rPr>
        <w:t xml:space="preserve"> με το άρθρο 12 του γνωστού νόμου του </w:t>
      </w:r>
      <w:r w:rsidRPr="00205CCB">
        <w:rPr>
          <w:rFonts w:eastAsia="Times New Roman"/>
          <w:szCs w:val="24"/>
        </w:rPr>
        <w:lastRenderedPageBreak/>
        <w:t>2010 προστίθε</w:t>
      </w:r>
      <w:r>
        <w:rPr>
          <w:rFonts w:eastAsia="Times New Roman"/>
          <w:szCs w:val="24"/>
        </w:rPr>
        <w:t>ν</w:t>
      </w:r>
      <w:r w:rsidRPr="00205CCB">
        <w:rPr>
          <w:rFonts w:eastAsia="Times New Roman"/>
          <w:szCs w:val="24"/>
        </w:rPr>
        <w:t xml:space="preserve">ται </w:t>
      </w:r>
      <w:r>
        <w:rPr>
          <w:rFonts w:eastAsia="Times New Roman"/>
          <w:szCs w:val="24"/>
        </w:rPr>
        <w:t>σ</w:t>
      </w:r>
      <w:r w:rsidRPr="00205CCB">
        <w:rPr>
          <w:rFonts w:eastAsia="Times New Roman"/>
          <w:szCs w:val="24"/>
        </w:rPr>
        <w:t xml:space="preserve">την οφειλή </w:t>
      </w:r>
      <w:r w:rsidRPr="00205CCB">
        <w:rPr>
          <w:rFonts w:eastAsia="Times New Roman"/>
          <w:szCs w:val="24"/>
        </w:rPr>
        <w:t>συμβατικοί τόκοι υπερημερίας</w:t>
      </w:r>
      <w:r>
        <w:rPr>
          <w:rFonts w:eastAsia="Times New Roman"/>
          <w:szCs w:val="24"/>
        </w:rPr>
        <w:t>.</w:t>
      </w:r>
      <w:r w:rsidRPr="00205CCB">
        <w:rPr>
          <w:rFonts w:eastAsia="Times New Roman"/>
          <w:szCs w:val="24"/>
        </w:rPr>
        <w:t xml:space="preserve"> Δεν θα έπρεπε να έχει μεριμνήσει η </w:t>
      </w:r>
      <w:r>
        <w:rPr>
          <w:rFonts w:eastAsia="Times New Roman"/>
          <w:szCs w:val="24"/>
        </w:rPr>
        <w:t>Κ</w:t>
      </w:r>
      <w:r w:rsidRPr="00205CCB">
        <w:rPr>
          <w:rFonts w:eastAsia="Times New Roman"/>
          <w:szCs w:val="24"/>
        </w:rPr>
        <w:t xml:space="preserve">υβέρνηση να έχουν εκδικαστεί </w:t>
      </w:r>
      <w:r>
        <w:rPr>
          <w:rFonts w:eastAsia="Times New Roman"/>
          <w:szCs w:val="24"/>
        </w:rPr>
        <w:t xml:space="preserve">οι </w:t>
      </w:r>
      <w:r w:rsidRPr="00205CCB">
        <w:rPr>
          <w:rFonts w:eastAsia="Times New Roman"/>
          <w:szCs w:val="24"/>
        </w:rPr>
        <w:t>υποθέσεις εκείνες</w:t>
      </w:r>
      <w:r>
        <w:rPr>
          <w:rFonts w:eastAsia="Times New Roman"/>
          <w:szCs w:val="24"/>
        </w:rPr>
        <w:t xml:space="preserve"> και</w:t>
      </w:r>
      <w:r w:rsidRPr="00205CCB">
        <w:rPr>
          <w:rFonts w:eastAsia="Times New Roman"/>
          <w:szCs w:val="24"/>
        </w:rPr>
        <w:t xml:space="preserve"> όσοι δικαιούνται προστασίας να ξέρουν τι θα πληρώσουν</w:t>
      </w:r>
      <w:r>
        <w:rPr>
          <w:rFonts w:eastAsia="Times New Roman"/>
          <w:szCs w:val="24"/>
        </w:rPr>
        <w:t>,</w:t>
      </w:r>
      <w:r w:rsidRPr="00205CCB">
        <w:rPr>
          <w:rFonts w:eastAsia="Times New Roman"/>
          <w:szCs w:val="24"/>
        </w:rPr>
        <w:t xml:space="preserve"> </w:t>
      </w:r>
      <w:r>
        <w:rPr>
          <w:rFonts w:eastAsia="Times New Roman"/>
          <w:szCs w:val="24"/>
        </w:rPr>
        <w:t xml:space="preserve">ενώ </w:t>
      </w:r>
      <w:r w:rsidRPr="00205CCB">
        <w:rPr>
          <w:rFonts w:eastAsia="Times New Roman"/>
          <w:szCs w:val="24"/>
        </w:rPr>
        <w:t xml:space="preserve">όσοι δεν δικαιούνται προστασίας να τεθούν </w:t>
      </w:r>
      <w:r>
        <w:rPr>
          <w:rFonts w:eastAsia="Times New Roman"/>
          <w:szCs w:val="24"/>
        </w:rPr>
        <w:t>ε</w:t>
      </w:r>
      <w:r w:rsidRPr="00205CCB">
        <w:rPr>
          <w:rFonts w:eastAsia="Times New Roman"/>
          <w:szCs w:val="24"/>
        </w:rPr>
        <w:t>κτός και να διεκδικηθούν οι απαιτήσεις από τις τράπεζες</w:t>
      </w:r>
      <w:r>
        <w:rPr>
          <w:rFonts w:eastAsia="Times New Roman"/>
          <w:szCs w:val="24"/>
        </w:rPr>
        <w:t>;</w:t>
      </w:r>
      <w:r w:rsidRPr="00205CCB">
        <w:rPr>
          <w:rFonts w:eastAsia="Times New Roman"/>
          <w:szCs w:val="24"/>
        </w:rPr>
        <w:t xml:space="preserve"> </w:t>
      </w:r>
      <w:r>
        <w:rPr>
          <w:rFonts w:eastAsia="Times New Roman"/>
          <w:szCs w:val="24"/>
        </w:rPr>
        <w:t>Δ</w:t>
      </w:r>
      <w:r w:rsidRPr="00205CCB">
        <w:rPr>
          <w:rFonts w:eastAsia="Times New Roman"/>
          <w:szCs w:val="24"/>
        </w:rPr>
        <w:t>εν έγ</w:t>
      </w:r>
      <w:r w:rsidRPr="00205CCB">
        <w:rPr>
          <w:rFonts w:eastAsia="Times New Roman"/>
          <w:szCs w:val="24"/>
        </w:rPr>
        <w:t>ινε αυτό</w:t>
      </w:r>
      <w:r>
        <w:rPr>
          <w:rFonts w:eastAsia="Times New Roman"/>
          <w:szCs w:val="24"/>
        </w:rPr>
        <w:t>.</w:t>
      </w:r>
    </w:p>
    <w:p w14:paraId="4EC19248" w14:textId="77777777" w:rsidR="008E01FC" w:rsidRDefault="002168A0">
      <w:pPr>
        <w:spacing w:line="600" w:lineRule="auto"/>
        <w:ind w:firstLine="720"/>
        <w:jc w:val="both"/>
        <w:rPr>
          <w:rFonts w:eastAsia="Times New Roman"/>
          <w:szCs w:val="24"/>
        </w:rPr>
      </w:pPr>
      <w:r>
        <w:rPr>
          <w:rFonts w:eastAsia="Times New Roman"/>
          <w:szCs w:val="24"/>
        </w:rPr>
        <w:t>Κ</w:t>
      </w:r>
      <w:r w:rsidRPr="00205CCB">
        <w:rPr>
          <w:rFonts w:eastAsia="Times New Roman"/>
          <w:szCs w:val="24"/>
        </w:rPr>
        <w:t>αι σήμερα έρχεστε</w:t>
      </w:r>
      <w:r>
        <w:rPr>
          <w:rFonts w:eastAsia="Times New Roman"/>
          <w:szCs w:val="24"/>
        </w:rPr>
        <w:t>,</w:t>
      </w:r>
      <w:r w:rsidRPr="00205CCB">
        <w:rPr>
          <w:rFonts w:eastAsia="Times New Roman"/>
          <w:szCs w:val="24"/>
        </w:rPr>
        <w:t xml:space="preserve"> κύριοι</w:t>
      </w:r>
      <w:r>
        <w:rPr>
          <w:rFonts w:eastAsia="Times New Roman"/>
          <w:szCs w:val="24"/>
        </w:rPr>
        <w:t>,</w:t>
      </w:r>
      <w:r w:rsidRPr="00205CCB">
        <w:rPr>
          <w:rFonts w:eastAsia="Times New Roman"/>
          <w:szCs w:val="24"/>
        </w:rPr>
        <w:t xml:space="preserve"> και λέτε </w:t>
      </w:r>
      <w:r>
        <w:rPr>
          <w:rFonts w:eastAsia="Times New Roman"/>
          <w:szCs w:val="24"/>
        </w:rPr>
        <w:t>-</w:t>
      </w:r>
      <w:r w:rsidRPr="00205CCB">
        <w:rPr>
          <w:rFonts w:eastAsia="Times New Roman"/>
          <w:szCs w:val="24"/>
        </w:rPr>
        <w:t xml:space="preserve">συμφωνεί νομίζω </w:t>
      </w:r>
      <w:r>
        <w:rPr>
          <w:rFonts w:eastAsia="Times New Roman"/>
          <w:szCs w:val="24"/>
        </w:rPr>
        <w:t>και</w:t>
      </w:r>
      <w:r w:rsidRPr="00205CCB">
        <w:rPr>
          <w:rFonts w:eastAsia="Times New Roman"/>
          <w:szCs w:val="24"/>
        </w:rPr>
        <w:t xml:space="preserve"> η Νέα Δημοκρατία και </w:t>
      </w:r>
      <w:r>
        <w:rPr>
          <w:rFonts w:eastAsia="Times New Roman"/>
          <w:szCs w:val="24"/>
        </w:rPr>
        <w:t>με εκπλήσσει</w:t>
      </w:r>
      <w:r w:rsidRPr="00205CCB">
        <w:rPr>
          <w:rFonts w:eastAsia="Times New Roman"/>
          <w:szCs w:val="24"/>
        </w:rPr>
        <w:t xml:space="preserve"> αυτό</w:t>
      </w:r>
      <w:r>
        <w:rPr>
          <w:rFonts w:eastAsia="Times New Roman"/>
          <w:szCs w:val="24"/>
        </w:rPr>
        <w:t>-</w:t>
      </w:r>
      <w:r w:rsidRPr="00205CCB">
        <w:rPr>
          <w:rFonts w:eastAsia="Times New Roman"/>
          <w:szCs w:val="24"/>
        </w:rPr>
        <w:t xml:space="preserve"> ότι </w:t>
      </w:r>
      <w:r>
        <w:rPr>
          <w:rFonts w:eastAsia="Times New Roman"/>
          <w:szCs w:val="24"/>
        </w:rPr>
        <w:t>«ξ</w:t>
      </w:r>
      <w:r w:rsidRPr="00205CCB">
        <w:rPr>
          <w:rFonts w:eastAsia="Times New Roman"/>
          <w:szCs w:val="24"/>
        </w:rPr>
        <w:t>έρετε</w:t>
      </w:r>
      <w:r>
        <w:rPr>
          <w:rFonts w:eastAsia="Times New Roman"/>
          <w:szCs w:val="24"/>
        </w:rPr>
        <w:t xml:space="preserve">, το ανεξόφλητο συν τους τόκους, συν </w:t>
      </w:r>
      <w:r w:rsidRPr="00205CCB">
        <w:rPr>
          <w:rFonts w:eastAsia="Times New Roman"/>
          <w:szCs w:val="24"/>
        </w:rPr>
        <w:t>τα έξοδα εκτέλεσ</w:t>
      </w:r>
      <w:r>
        <w:rPr>
          <w:rFonts w:eastAsia="Times New Roman"/>
          <w:szCs w:val="24"/>
        </w:rPr>
        <w:t>η</w:t>
      </w:r>
      <w:r w:rsidRPr="00205CCB">
        <w:rPr>
          <w:rFonts w:eastAsia="Times New Roman"/>
          <w:szCs w:val="24"/>
        </w:rPr>
        <w:t>ς</w:t>
      </w:r>
      <w:r>
        <w:rPr>
          <w:rFonts w:eastAsia="Times New Roman"/>
          <w:szCs w:val="24"/>
        </w:rPr>
        <w:t xml:space="preserve">». Βεβαίως και τα έξοδα εκτέλεσης συμπεριλαμβάνονται, διότι έχει βγει και διαταγή </w:t>
      </w:r>
      <w:r>
        <w:rPr>
          <w:rFonts w:eastAsia="Times New Roman"/>
          <w:szCs w:val="24"/>
        </w:rPr>
        <w:t>πληρωμής, α</w:t>
      </w:r>
      <w:r w:rsidRPr="00205CCB">
        <w:rPr>
          <w:rFonts w:eastAsia="Times New Roman"/>
          <w:szCs w:val="24"/>
        </w:rPr>
        <w:t>φού δεν μπορούσε να πληρώσει</w:t>
      </w:r>
      <w:r>
        <w:rPr>
          <w:rFonts w:eastAsia="Times New Roman"/>
          <w:szCs w:val="24"/>
        </w:rPr>
        <w:t xml:space="preserve">. Για </w:t>
      </w:r>
      <w:r w:rsidRPr="00205CCB">
        <w:rPr>
          <w:rFonts w:eastAsia="Times New Roman"/>
          <w:szCs w:val="24"/>
        </w:rPr>
        <w:t>αυτό</w:t>
      </w:r>
      <w:r>
        <w:rPr>
          <w:rFonts w:eastAsia="Times New Roman"/>
          <w:szCs w:val="24"/>
        </w:rPr>
        <w:t>,</w:t>
      </w:r>
      <w:r w:rsidRPr="00205CCB">
        <w:rPr>
          <w:rFonts w:eastAsia="Times New Roman"/>
          <w:szCs w:val="24"/>
        </w:rPr>
        <w:t xml:space="preserve"> </w:t>
      </w:r>
      <w:r>
        <w:rPr>
          <w:rFonts w:eastAsia="Times New Roman"/>
          <w:szCs w:val="24"/>
        </w:rPr>
        <w:t>όμως,</w:t>
      </w:r>
      <w:r w:rsidRPr="00205CCB">
        <w:rPr>
          <w:rFonts w:eastAsia="Times New Roman"/>
          <w:szCs w:val="24"/>
        </w:rPr>
        <w:t xml:space="preserve"> ποιος φταίει</w:t>
      </w:r>
      <w:r>
        <w:rPr>
          <w:rFonts w:eastAsia="Times New Roman"/>
          <w:szCs w:val="24"/>
        </w:rPr>
        <w:t>;</w:t>
      </w:r>
      <w:r w:rsidRPr="00205CCB">
        <w:rPr>
          <w:rFonts w:eastAsia="Times New Roman"/>
          <w:szCs w:val="24"/>
        </w:rPr>
        <w:t xml:space="preserve"> </w:t>
      </w:r>
      <w:r>
        <w:rPr>
          <w:rFonts w:eastAsia="Times New Roman"/>
          <w:szCs w:val="24"/>
        </w:rPr>
        <w:t>Δ</w:t>
      </w:r>
      <w:r w:rsidRPr="00205CCB">
        <w:rPr>
          <w:rFonts w:eastAsia="Times New Roman"/>
          <w:szCs w:val="24"/>
        </w:rPr>
        <w:t>εν φταί</w:t>
      </w:r>
      <w:r>
        <w:rPr>
          <w:rFonts w:eastAsia="Times New Roman"/>
          <w:szCs w:val="24"/>
        </w:rPr>
        <w:t>ει ο λήπτης του δανείου, δ</w:t>
      </w:r>
      <w:r w:rsidRPr="00205CCB">
        <w:rPr>
          <w:rFonts w:eastAsia="Times New Roman"/>
          <w:szCs w:val="24"/>
        </w:rPr>
        <w:t>εν φταίει ο οφειλέτης</w:t>
      </w:r>
      <w:r>
        <w:rPr>
          <w:rFonts w:eastAsia="Times New Roman"/>
          <w:szCs w:val="24"/>
        </w:rPr>
        <w:t>,</w:t>
      </w:r>
      <w:r w:rsidRPr="00205CCB">
        <w:rPr>
          <w:rFonts w:eastAsia="Times New Roman"/>
          <w:szCs w:val="24"/>
        </w:rPr>
        <w:t xml:space="preserve"> ο οποίος </w:t>
      </w:r>
      <w:r>
        <w:rPr>
          <w:rFonts w:eastAsia="Times New Roman"/>
          <w:szCs w:val="24"/>
        </w:rPr>
        <w:t>είχε προσφύγει</w:t>
      </w:r>
      <w:r w:rsidRPr="00205CCB">
        <w:rPr>
          <w:rFonts w:eastAsia="Times New Roman"/>
          <w:szCs w:val="24"/>
        </w:rPr>
        <w:t xml:space="preserve"> και </w:t>
      </w:r>
      <w:r>
        <w:rPr>
          <w:rFonts w:eastAsia="Times New Roman"/>
          <w:szCs w:val="24"/>
        </w:rPr>
        <w:t xml:space="preserve">ζήτησε </w:t>
      </w:r>
      <w:r>
        <w:rPr>
          <w:rFonts w:eastAsia="Times New Roman"/>
          <w:szCs w:val="24"/>
        </w:rPr>
        <w:t xml:space="preserve">δικαστική </w:t>
      </w:r>
      <w:r w:rsidRPr="00205CCB">
        <w:rPr>
          <w:rFonts w:eastAsia="Times New Roman"/>
          <w:szCs w:val="24"/>
        </w:rPr>
        <w:t xml:space="preserve">προστασία </w:t>
      </w:r>
      <w:r>
        <w:rPr>
          <w:rFonts w:eastAsia="Times New Roman"/>
          <w:szCs w:val="24"/>
        </w:rPr>
        <w:t xml:space="preserve">για </w:t>
      </w:r>
      <w:r w:rsidRPr="00205CCB">
        <w:rPr>
          <w:rFonts w:eastAsia="Times New Roman"/>
          <w:szCs w:val="24"/>
        </w:rPr>
        <w:t>την πρώτη κατοικία του</w:t>
      </w:r>
      <w:r>
        <w:rPr>
          <w:rFonts w:eastAsia="Times New Roman"/>
          <w:szCs w:val="24"/>
        </w:rPr>
        <w:t>. Φταίει</w:t>
      </w:r>
      <w:r w:rsidRPr="00205CCB">
        <w:rPr>
          <w:rFonts w:eastAsia="Times New Roman"/>
          <w:szCs w:val="24"/>
        </w:rPr>
        <w:t xml:space="preserve"> 100% η </w:t>
      </w:r>
      <w:r>
        <w:rPr>
          <w:rFonts w:eastAsia="Times New Roman"/>
          <w:szCs w:val="24"/>
        </w:rPr>
        <w:t>Κ</w:t>
      </w:r>
      <w:r w:rsidRPr="00205CCB">
        <w:rPr>
          <w:rFonts w:eastAsia="Times New Roman"/>
          <w:szCs w:val="24"/>
        </w:rPr>
        <w:t>υβέρνηση</w:t>
      </w:r>
      <w:r>
        <w:rPr>
          <w:rFonts w:eastAsia="Times New Roman"/>
          <w:szCs w:val="24"/>
        </w:rPr>
        <w:t>,</w:t>
      </w:r>
      <w:r w:rsidRPr="00205CCB">
        <w:rPr>
          <w:rFonts w:eastAsia="Times New Roman"/>
          <w:szCs w:val="24"/>
        </w:rPr>
        <w:t xml:space="preserve"> η οποία δεν φρόντισε</w:t>
      </w:r>
      <w:r w:rsidRPr="00205CCB">
        <w:rPr>
          <w:rFonts w:eastAsia="Times New Roman"/>
          <w:szCs w:val="24"/>
        </w:rPr>
        <w:t xml:space="preserve"> να διεκδικήσει την απόδοση της δικαιοσύνης</w:t>
      </w:r>
      <w:r>
        <w:rPr>
          <w:rFonts w:eastAsia="Times New Roman"/>
          <w:szCs w:val="24"/>
        </w:rPr>
        <w:t>,</w:t>
      </w:r>
      <w:r w:rsidRPr="00205CCB">
        <w:rPr>
          <w:rFonts w:eastAsia="Times New Roman"/>
          <w:szCs w:val="24"/>
        </w:rPr>
        <w:t xml:space="preserve"> δεν φρόντισε να προωθήσει κα</w:t>
      </w:r>
      <w:r>
        <w:rPr>
          <w:rFonts w:eastAsia="Times New Roman"/>
          <w:szCs w:val="24"/>
        </w:rPr>
        <w:t>μμία απόφαση.</w:t>
      </w:r>
    </w:p>
    <w:p w14:paraId="4EC19249" w14:textId="77777777" w:rsidR="008E01FC" w:rsidRDefault="002168A0">
      <w:pPr>
        <w:spacing w:line="600" w:lineRule="auto"/>
        <w:ind w:firstLine="720"/>
        <w:jc w:val="both"/>
        <w:rPr>
          <w:rFonts w:eastAsia="Times New Roman"/>
          <w:szCs w:val="24"/>
        </w:rPr>
      </w:pPr>
      <w:r>
        <w:rPr>
          <w:rFonts w:eastAsia="Times New Roman"/>
          <w:szCs w:val="24"/>
        </w:rPr>
        <w:t xml:space="preserve">Ξέρετε, λοιπόν, </w:t>
      </w:r>
      <w:r w:rsidRPr="00205CCB">
        <w:rPr>
          <w:rFonts w:eastAsia="Times New Roman"/>
          <w:szCs w:val="24"/>
        </w:rPr>
        <w:t>τι σημαίνει αυτό</w:t>
      </w:r>
      <w:r>
        <w:rPr>
          <w:rFonts w:eastAsia="Times New Roman"/>
          <w:szCs w:val="24"/>
        </w:rPr>
        <w:t>;</w:t>
      </w:r>
      <w:r w:rsidRPr="00205CCB">
        <w:rPr>
          <w:rFonts w:eastAsia="Times New Roman"/>
          <w:szCs w:val="24"/>
        </w:rPr>
        <w:t xml:space="preserve"> Ότι θα κ</w:t>
      </w:r>
      <w:r>
        <w:rPr>
          <w:rFonts w:eastAsia="Times New Roman"/>
          <w:szCs w:val="24"/>
        </w:rPr>
        <w:t>ληθεί</w:t>
      </w:r>
      <w:r w:rsidRPr="00205CCB">
        <w:rPr>
          <w:rFonts w:eastAsia="Times New Roman"/>
          <w:szCs w:val="24"/>
        </w:rPr>
        <w:t xml:space="preserve"> η </w:t>
      </w:r>
      <w:r>
        <w:rPr>
          <w:rFonts w:eastAsia="Times New Roman"/>
          <w:szCs w:val="24"/>
        </w:rPr>
        <w:t>Κ</w:t>
      </w:r>
      <w:r w:rsidRPr="00205CCB">
        <w:rPr>
          <w:rFonts w:eastAsia="Times New Roman"/>
          <w:szCs w:val="24"/>
        </w:rPr>
        <w:t>υβέρνηση</w:t>
      </w:r>
      <w:r>
        <w:rPr>
          <w:rFonts w:eastAsia="Times New Roman"/>
          <w:szCs w:val="24"/>
        </w:rPr>
        <w:t>,</w:t>
      </w:r>
      <w:r w:rsidRPr="00205CCB">
        <w:rPr>
          <w:rFonts w:eastAsia="Times New Roman"/>
          <w:szCs w:val="24"/>
        </w:rPr>
        <w:t xml:space="preserve"> θα κληθεί </w:t>
      </w:r>
      <w:r>
        <w:rPr>
          <w:rFonts w:eastAsia="Times New Roman"/>
          <w:szCs w:val="24"/>
        </w:rPr>
        <w:t xml:space="preserve">η </w:t>
      </w:r>
      <w:r>
        <w:rPr>
          <w:rFonts w:eastAsia="Times New Roman"/>
          <w:szCs w:val="24"/>
        </w:rPr>
        <w:t>π</w:t>
      </w:r>
      <w:r>
        <w:rPr>
          <w:rFonts w:eastAsia="Times New Roman"/>
          <w:szCs w:val="24"/>
        </w:rPr>
        <w:t>ολιτεία, τ</w:t>
      </w:r>
      <w:r w:rsidRPr="00205CCB">
        <w:rPr>
          <w:rFonts w:eastAsia="Times New Roman"/>
          <w:szCs w:val="24"/>
        </w:rPr>
        <w:t>ελικά ο φορολογούμενος</w:t>
      </w:r>
      <w:r>
        <w:rPr>
          <w:rFonts w:eastAsia="Times New Roman"/>
          <w:szCs w:val="24"/>
        </w:rPr>
        <w:t>,</w:t>
      </w:r>
      <w:r w:rsidRPr="00205CCB">
        <w:rPr>
          <w:rFonts w:eastAsia="Times New Roman"/>
          <w:szCs w:val="24"/>
        </w:rPr>
        <w:t xml:space="preserve"> να πληρώσει αποζημίωση σε εκείνου</w:t>
      </w:r>
      <w:r>
        <w:rPr>
          <w:rFonts w:eastAsia="Times New Roman"/>
          <w:szCs w:val="24"/>
        </w:rPr>
        <w:t xml:space="preserve">ς που θα τεθούν εκτός </w:t>
      </w:r>
      <w:r>
        <w:rPr>
          <w:rFonts w:eastAsia="Times New Roman"/>
          <w:szCs w:val="24"/>
        </w:rPr>
        <w:t xml:space="preserve">ρύθμισης. </w:t>
      </w:r>
      <w:r>
        <w:rPr>
          <w:rFonts w:eastAsia="Times New Roman"/>
          <w:szCs w:val="24"/>
        </w:rPr>
        <w:lastRenderedPageBreak/>
        <w:t>Υ</w:t>
      </w:r>
      <w:r w:rsidRPr="00205CCB">
        <w:rPr>
          <w:rFonts w:eastAsia="Times New Roman"/>
          <w:szCs w:val="24"/>
        </w:rPr>
        <w:t xml:space="preserve">πάρχει ευθύνη και </w:t>
      </w:r>
      <w:r>
        <w:rPr>
          <w:rFonts w:eastAsia="Times New Roman"/>
          <w:szCs w:val="24"/>
        </w:rPr>
        <w:t>οι εξ ημών νομικοί θυμόμαστε το</w:t>
      </w:r>
      <w:r w:rsidRPr="00205CCB">
        <w:rPr>
          <w:rFonts w:eastAsia="Times New Roman"/>
          <w:szCs w:val="24"/>
        </w:rPr>
        <w:t xml:space="preserve"> άρθρο 105 του</w:t>
      </w:r>
      <w:r>
        <w:rPr>
          <w:rFonts w:eastAsia="Times New Roman"/>
          <w:szCs w:val="24"/>
        </w:rPr>
        <w:t xml:space="preserve"> ει</w:t>
      </w:r>
      <w:r w:rsidRPr="00205CCB">
        <w:rPr>
          <w:rFonts w:eastAsia="Times New Roman"/>
          <w:szCs w:val="24"/>
        </w:rPr>
        <w:t xml:space="preserve">σαγωγικού </w:t>
      </w:r>
      <w:r>
        <w:rPr>
          <w:rFonts w:eastAsia="Times New Roman"/>
          <w:szCs w:val="24"/>
        </w:rPr>
        <w:t>ν</w:t>
      </w:r>
      <w:r w:rsidRPr="00205CCB">
        <w:rPr>
          <w:rFonts w:eastAsia="Times New Roman"/>
          <w:szCs w:val="24"/>
        </w:rPr>
        <w:t xml:space="preserve">όμου του </w:t>
      </w:r>
      <w:r>
        <w:rPr>
          <w:rFonts w:eastAsia="Times New Roman"/>
          <w:szCs w:val="24"/>
        </w:rPr>
        <w:t>Α</w:t>
      </w:r>
      <w:r w:rsidRPr="00205CCB">
        <w:rPr>
          <w:rFonts w:eastAsia="Times New Roman"/>
          <w:szCs w:val="24"/>
        </w:rPr>
        <w:t xml:space="preserve">στικού </w:t>
      </w:r>
      <w:r>
        <w:rPr>
          <w:rFonts w:eastAsia="Times New Roman"/>
          <w:szCs w:val="24"/>
        </w:rPr>
        <w:t>Δ</w:t>
      </w:r>
      <w:r w:rsidRPr="00205CCB">
        <w:rPr>
          <w:rFonts w:eastAsia="Times New Roman"/>
          <w:szCs w:val="24"/>
        </w:rPr>
        <w:t>ικαίου</w:t>
      </w:r>
      <w:r>
        <w:rPr>
          <w:rFonts w:eastAsia="Times New Roman"/>
          <w:szCs w:val="24"/>
        </w:rPr>
        <w:t>,</w:t>
      </w:r>
      <w:r w:rsidRPr="00205CCB">
        <w:rPr>
          <w:rFonts w:eastAsia="Times New Roman"/>
          <w:szCs w:val="24"/>
        </w:rPr>
        <w:t xml:space="preserve"> ότι</w:t>
      </w:r>
      <w:r>
        <w:rPr>
          <w:rFonts w:eastAsia="Times New Roman"/>
          <w:szCs w:val="24"/>
        </w:rPr>
        <w:t>,</w:t>
      </w:r>
      <w:r w:rsidRPr="00205CCB">
        <w:rPr>
          <w:rFonts w:eastAsia="Times New Roman"/>
          <w:szCs w:val="24"/>
        </w:rPr>
        <w:t xml:space="preserve"> αν από αβελτηρία της </w:t>
      </w:r>
      <w:r>
        <w:rPr>
          <w:rFonts w:eastAsia="Times New Roman"/>
          <w:szCs w:val="24"/>
        </w:rPr>
        <w:t>π</w:t>
      </w:r>
      <w:r w:rsidRPr="00205CCB">
        <w:rPr>
          <w:rFonts w:eastAsia="Times New Roman"/>
          <w:szCs w:val="24"/>
        </w:rPr>
        <w:t xml:space="preserve">ολιτείας </w:t>
      </w:r>
      <w:r>
        <w:rPr>
          <w:rFonts w:eastAsia="Times New Roman"/>
          <w:szCs w:val="24"/>
        </w:rPr>
        <w:t>ζ</w:t>
      </w:r>
      <w:r w:rsidRPr="00205CCB">
        <w:rPr>
          <w:rFonts w:eastAsia="Times New Roman"/>
          <w:szCs w:val="24"/>
        </w:rPr>
        <w:t>ημιώνεται ο πολίτης</w:t>
      </w:r>
      <w:r>
        <w:rPr>
          <w:rFonts w:eastAsia="Times New Roman"/>
          <w:szCs w:val="24"/>
        </w:rPr>
        <w:t>,</w:t>
      </w:r>
      <w:r w:rsidRPr="00205CCB">
        <w:rPr>
          <w:rFonts w:eastAsia="Times New Roman"/>
          <w:szCs w:val="24"/>
        </w:rPr>
        <w:t xml:space="preserve"> πληρώνει το κράτος</w:t>
      </w:r>
      <w:r>
        <w:rPr>
          <w:rFonts w:eastAsia="Times New Roman"/>
          <w:szCs w:val="24"/>
        </w:rPr>
        <w:t>. Έχω</w:t>
      </w:r>
      <w:r w:rsidRPr="00205CCB">
        <w:rPr>
          <w:rFonts w:eastAsia="Times New Roman"/>
          <w:szCs w:val="24"/>
        </w:rPr>
        <w:t xml:space="preserve"> καταθέσει και σχετική ερώτηση </w:t>
      </w:r>
      <w:r>
        <w:rPr>
          <w:rFonts w:eastAsia="Times New Roman"/>
          <w:szCs w:val="24"/>
        </w:rPr>
        <w:t>γ</w:t>
      </w:r>
      <w:r w:rsidRPr="00205CCB">
        <w:rPr>
          <w:rFonts w:eastAsia="Times New Roman"/>
          <w:szCs w:val="24"/>
        </w:rPr>
        <w:t>ια αυτό</w:t>
      </w:r>
      <w:r>
        <w:rPr>
          <w:rFonts w:eastAsia="Times New Roman"/>
          <w:szCs w:val="24"/>
        </w:rPr>
        <w:t>,</w:t>
      </w:r>
      <w:r w:rsidRPr="00205CCB">
        <w:rPr>
          <w:rFonts w:eastAsia="Times New Roman"/>
          <w:szCs w:val="24"/>
        </w:rPr>
        <w:t xml:space="preserve"> με τον τίτλο</w:t>
      </w:r>
      <w:r>
        <w:rPr>
          <w:rFonts w:eastAsia="Times New Roman"/>
          <w:szCs w:val="24"/>
        </w:rPr>
        <w:t>:</w:t>
      </w:r>
      <w:r w:rsidRPr="00205CCB">
        <w:rPr>
          <w:rFonts w:eastAsia="Times New Roman"/>
          <w:szCs w:val="24"/>
        </w:rPr>
        <w:t xml:space="preserve"> </w:t>
      </w:r>
      <w:r>
        <w:rPr>
          <w:rFonts w:eastAsia="Times New Roman"/>
          <w:szCs w:val="24"/>
        </w:rPr>
        <w:t>«Τ</w:t>
      </w:r>
      <w:r w:rsidRPr="00205CCB">
        <w:rPr>
          <w:rFonts w:eastAsia="Times New Roman"/>
          <w:szCs w:val="24"/>
        </w:rPr>
        <w:t>εράσ</w:t>
      </w:r>
      <w:r w:rsidRPr="00205CCB">
        <w:rPr>
          <w:rFonts w:eastAsia="Times New Roman"/>
          <w:szCs w:val="24"/>
        </w:rPr>
        <w:t xml:space="preserve">τιες οι ευθύνες της </w:t>
      </w:r>
      <w:r>
        <w:rPr>
          <w:rFonts w:eastAsia="Times New Roman"/>
          <w:szCs w:val="24"/>
        </w:rPr>
        <w:t>Κ</w:t>
      </w:r>
      <w:r w:rsidRPr="00205CCB">
        <w:rPr>
          <w:rFonts w:eastAsia="Times New Roman"/>
          <w:szCs w:val="24"/>
        </w:rPr>
        <w:t xml:space="preserve">υβέρνησης για την καθυστέρηση </w:t>
      </w:r>
      <w:r>
        <w:rPr>
          <w:rFonts w:eastAsia="Times New Roman"/>
          <w:szCs w:val="24"/>
        </w:rPr>
        <w:t>εκδίκασης των αιτήσεων</w:t>
      </w:r>
      <w:r w:rsidRPr="00205CCB">
        <w:rPr>
          <w:rFonts w:eastAsia="Times New Roman"/>
          <w:szCs w:val="24"/>
        </w:rPr>
        <w:t xml:space="preserve"> προστασίας</w:t>
      </w:r>
      <w:r>
        <w:rPr>
          <w:rFonts w:eastAsia="Times New Roman"/>
          <w:szCs w:val="24"/>
        </w:rPr>
        <w:t xml:space="preserve"> της πρώτης κατοικίας.</w:t>
      </w:r>
      <w:r w:rsidRPr="00205CCB">
        <w:rPr>
          <w:rFonts w:eastAsia="Times New Roman"/>
          <w:szCs w:val="24"/>
        </w:rPr>
        <w:t xml:space="preserve"> </w:t>
      </w:r>
      <w:r>
        <w:rPr>
          <w:rFonts w:eastAsia="Times New Roman"/>
          <w:szCs w:val="24"/>
        </w:rPr>
        <w:t>Γ</w:t>
      </w:r>
      <w:r w:rsidRPr="00205CCB">
        <w:rPr>
          <w:rFonts w:eastAsia="Times New Roman"/>
          <w:szCs w:val="24"/>
        </w:rPr>
        <w:t>εννώνται αξιώσεις αποζημιώσεως των δανειοληπτών</w:t>
      </w:r>
      <w:r>
        <w:rPr>
          <w:rFonts w:eastAsia="Times New Roman"/>
          <w:szCs w:val="24"/>
        </w:rPr>
        <w:t>».</w:t>
      </w:r>
      <w:r w:rsidRPr="00205CCB">
        <w:rPr>
          <w:rFonts w:eastAsia="Times New Roman"/>
          <w:szCs w:val="24"/>
        </w:rPr>
        <w:t xml:space="preserve"> </w:t>
      </w:r>
      <w:r>
        <w:rPr>
          <w:rFonts w:eastAsia="Times New Roman"/>
          <w:szCs w:val="24"/>
        </w:rPr>
        <w:t>Απάντηση, β</w:t>
      </w:r>
      <w:r w:rsidRPr="00205CCB">
        <w:rPr>
          <w:rFonts w:eastAsia="Times New Roman"/>
          <w:szCs w:val="24"/>
        </w:rPr>
        <w:t>εβαίως</w:t>
      </w:r>
      <w:r>
        <w:rPr>
          <w:rFonts w:eastAsia="Times New Roman"/>
          <w:szCs w:val="24"/>
        </w:rPr>
        <w:t>, δεν περιμένω ποτέ</w:t>
      </w:r>
      <w:r w:rsidRPr="00205CCB">
        <w:rPr>
          <w:rFonts w:eastAsia="Times New Roman"/>
          <w:szCs w:val="24"/>
        </w:rPr>
        <w:t xml:space="preserve"> σε </w:t>
      </w:r>
      <w:proofErr w:type="spellStart"/>
      <w:r w:rsidRPr="00205CCB">
        <w:rPr>
          <w:rFonts w:eastAsia="Times New Roman"/>
          <w:szCs w:val="24"/>
        </w:rPr>
        <w:t>αν</w:t>
      </w:r>
      <w:r>
        <w:rPr>
          <w:rFonts w:eastAsia="Times New Roman"/>
          <w:szCs w:val="24"/>
        </w:rPr>
        <w:t>α</w:t>
      </w:r>
      <w:r w:rsidRPr="00205CCB">
        <w:rPr>
          <w:rFonts w:eastAsia="Times New Roman"/>
          <w:szCs w:val="24"/>
        </w:rPr>
        <w:t>λ</w:t>
      </w:r>
      <w:r>
        <w:rPr>
          <w:rFonts w:eastAsia="Times New Roman"/>
          <w:szCs w:val="24"/>
        </w:rPr>
        <w:t>ό</w:t>
      </w:r>
      <w:r w:rsidRPr="00205CCB">
        <w:rPr>
          <w:rFonts w:eastAsia="Times New Roman"/>
          <w:szCs w:val="24"/>
        </w:rPr>
        <w:t>γου</w:t>
      </w:r>
      <w:proofErr w:type="spellEnd"/>
      <w:r w:rsidRPr="00205CCB">
        <w:rPr>
          <w:rFonts w:eastAsia="Times New Roman"/>
          <w:szCs w:val="24"/>
        </w:rPr>
        <w:t xml:space="preserve"> είδους ερωτήσεις</w:t>
      </w:r>
      <w:r>
        <w:rPr>
          <w:rFonts w:eastAsia="Times New Roman"/>
          <w:szCs w:val="24"/>
        </w:rPr>
        <w:t>.</w:t>
      </w:r>
      <w:r w:rsidRPr="00F15BB0">
        <w:rPr>
          <w:rFonts w:eastAsia="Times New Roman"/>
          <w:szCs w:val="24"/>
        </w:rPr>
        <w:t xml:space="preserve"> </w:t>
      </w:r>
      <w:r>
        <w:rPr>
          <w:rFonts w:eastAsia="Times New Roman"/>
          <w:szCs w:val="24"/>
        </w:rPr>
        <w:t>Θα την καταθέσω για τα Πρακτικά</w:t>
      </w:r>
      <w:r>
        <w:rPr>
          <w:rFonts w:eastAsia="Times New Roman"/>
          <w:szCs w:val="24"/>
        </w:rPr>
        <w:t>.</w:t>
      </w:r>
    </w:p>
    <w:p w14:paraId="4EC1924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Δημήτριος Καρράς καταθέτει για τα Πρακτικά την προαναφερθείσα ερώτηση, η οποία βρίσκεται στο αρχείο του Τμήματος Γραμματείας της Διεύθυνσης Στενογραφίας και Πρακτικών της Βουλής)</w:t>
      </w:r>
    </w:p>
    <w:p w14:paraId="4EC1924B" w14:textId="77777777" w:rsidR="008E01FC" w:rsidRDefault="002168A0">
      <w:pPr>
        <w:spacing w:line="600" w:lineRule="auto"/>
        <w:ind w:firstLine="720"/>
        <w:jc w:val="both"/>
        <w:rPr>
          <w:rFonts w:eastAsia="Times New Roman"/>
          <w:szCs w:val="24"/>
        </w:rPr>
      </w:pPr>
      <w:r>
        <w:rPr>
          <w:rFonts w:eastAsia="Times New Roman"/>
          <w:szCs w:val="24"/>
        </w:rPr>
        <w:t>Δ</w:t>
      </w:r>
      <w:r w:rsidRPr="00205CCB">
        <w:rPr>
          <w:rFonts w:eastAsia="Times New Roman"/>
          <w:szCs w:val="24"/>
        </w:rPr>
        <w:t>εύτερο ζήτημα και κρισιμότερο</w:t>
      </w:r>
      <w:r>
        <w:rPr>
          <w:rFonts w:eastAsia="Times New Roman"/>
          <w:szCs w:val="24"/>
        </w:rPr>
        <w:t>:</w:t>
      </w:r>
      <w:r w:rsidRPr="00205CCB">
        <w:rPr>
          <w:rFonts w:eastAsia="Times New Roman"/>
          <w:szCs w:val="24"/>
        </w:rPr>
        <w:t xml:space="preserve"> </w:t>
      </w:r>
      <w:r>
        <w:rPr>
          <w:rFonts w:eastAsia="Times New Roman"/>
          <w:szCs w:val="24"/>
        </w:rPr>
        <w:t>Έ</w:t>
      </w:r>
      <w:r w:rsidRPr="00205CCB">
        <w:rPr>
          <w:rFonts w:eastAsia="Times New Roman"/>
          <w:szCs w:val="24"/>
        </w:rPr>
        <w:t>χω κάνει</w:t>
      </w:r>
      <w:r w:rsidRPr="007F4755">
        <w:rPr>
          <w:rFonts w:eastAsia="Times New Roman"/>
          <w:szCs w:val="24"/>
        </w:rPr>
        <w:t xml:space="preserve"> </w:t>
      </w:r>
      <w:r>
        <w:rPr>
          <w:rFonts w:eastAsia="Times New Roman"/>
          <w:szCs w:val="24"/>
        </w:rPr>
        <w:t xml:space="preserve">–όπως </w:t>
      </w:r>
      <w:r w:rsidRPr="00205CCB">
        <w:rPr>
          <w:rFonts w:eastAsia="Times New Roman"/>
          <w:szCs w:val="24"/>
        </w:rPr>
        <w:t>και πολλοί συνάδελφοι</w:t>
      </w:r>
      <w:r>
        <w:rPr>
          <w:rFonts w:eastAsia="Times New Roman"/>
          <w:szCs w:val="24"/>
        </w:rPr>
        <w:t>-</w:t>
      </w:r>
      <w:r w:rsidRPr="00205CCB">
        <w:rPr>
          <w:rFonts w:eastAsia="Times New Roman"/>
          <w:szCs w:val="24"/>
        </w:rPr>
        <w:t xml:space="preserve"> πάρα πολλές ερωτήσεις</w:t>
      </w:r>
      <w:r>
        <w:rPr>
          <w:rFonts w:eastAsia="Times New Roman"/>
          <w:szCs w:val="24"/>
        </w:rPr>
        <w:t>,</w:t>
      </w:r>
      <w:r w:rsidRPr="00205CCB">
        <w:rPr>
          <w:rFonts w:eastAsia="Times New Roman"/>
          <w:szCs w:val="24"/>
        </w:rPr>
        <w:t xml:space="preserve"> έχω κάνει πάρα πολλές συζητήσεις στ</w:t>
      </w:r>
      <w:r>
        <w:rPr>
          <w:rFonts w:eastAsia="Times New Roman"/>
          <w:szCs w:val="24"/>
        </w:rPr>
        <w:t>ο</w:t>
      </w:r>
      <w:r w:rsidRPr="00205CCB">
        <w:rPr>
          <w:rFonts w:eastAsia="Times New Roman"/>
          <w:szCs w:val="24"/>
        </w:rPr>
        <w:t xml:space="preserve"> πλαίσι</w:t>
      </w:r>
      <w:r>
        <w:rPr>
          <w:rFonts w:eastAsia="Times New Roman"/>
          <w:szCs w:val="24"/>
        </w:rPr>
        <w:t>ο</w:t>
      </w:r>
      <w:r w:rsidRPr="00205CCB">
        <w:rPr>
          <w:rFonts w:eastAsia="Times New Roman"/>
          <w:szCs w:val="24"/>
        </w:rPr>
        <w:t xml:space="preserve"> κοινοβουλευτικού ελέγχου </w:t>
      </w:r>
      <w:r>
        <w:rPr>
          <w:rFonts w:eastAsia="Times New Roman"/>
          <w:szCs w:val="24"/>
        </w:rPr>
        <w:t>με τον κ. Δραγασάκη</w:t>
      </w:r>
      <w:r w:rsidRPr="00205CCB">
        <w:rPr>
          <w:rFonts w:eastAsia="Times New Roman"/>
          <w:szCs w:val="24"/>
        </w:rPr>
        <w:t xml:space="preserve"> για το ζήτημα της προστασίας των δ</w:t>
      </w:r>
      <w:r>
        <w:rPr>
          <w:rFonts w:eastAsia="Times New Roman"/>
          <w:szCs w:val="24"/>
        </w:rPr>
        <w:t>ανειοληπτών σε ελβετικό φράγκο. Ε</w:t>
      </w:r>
      <w:r w:rsidRPr="00205CCB">
        <w:rPr>
          <w:rFonts w:eastAsia="Times New Roman"/>
          <w:szCs w:val="24"/>
        </w:rPr>
        <w:t>ίχαμε καταλήξει και θυμίζω ότι είχα π</w:t>
      </w:r>
      <w:r w:rsidRPr="00205CCB">
        <w:rPr>
          <w:rFonts w:eastAsia="Times New Roman"/>
          <w:szCs w:val="24"/>
        </w:rPr>
        <w:t>ει τού</w:t>
      </w:r>
      <w:r>
        <w:rPr>
          <w:rFonts w:eastAsia="Times New Roman"/>
          <w:szCs w:val="24"/>
        </w:rPr>
        <w:t>το</w:t>
      </w:r>
      <w:r w:rsidRPr="00205CCB">
        <w:rPr>
          <w:rFonts w:eastAsia="Times New Roman"/>
          <w:szCs w:val="24"/>
        </w:rPr>
        <w:t xml:space="preserve"> τότε</w:t>
      </w:r>
      <w:r>
        <w:rPr>
          <w:rFonts w:eastAsia="Times New Roman"/>
          <w:szCs w:val="24"/>
        </w:rPr>
        <w:t>, προ δύο ετών σχεδόν -και</w:t>
      </w:r>
      <w:r w:rsidRPr="00205CCB">
        <w:rPr>
          <w:rFonts w:eastAsia="Times New Roman"/>
          <w:szCs w:val="24"/>
        </w:rPr>
        <w:t xml:space="preserve"> να </w:t>
      </w:r>
      <w:r>
        <w:rPr>
          <w:rFonts w:eastAsia="Times New Roman"/>
          <w:szCs w:val="24"/>
        </w:rPr>
        <w:t xml:space="preserve">το </w:t>
      </w:r>
      <w:r w:rsidRPr="00205CCB">
        <w:rPr>
          <w:rFonts w:eastAsia="Times New Roman"/>
          <w:szCs w:val="24"/>
        </w:rPr>
        <w:t>επαναλάβω</w:t>
      </w:r>
      <w:r>
        <w:rPr>
          <w:rFonts w:eastAsia="Times New Roman"/>
          <w:szCs w:val="24"/>
        </w:rPr>
        <w:t>-,</w:t>
      </w:r>
      <w:r w:rsidRPr="00205CCB">
        <w:rPr>
          <w:rFonts w:eastAsia="Times New Roman"/>
          <w:szCs w:val="24"/>
        </w:rPr>
        <w:t xml:space="preserve"> </w:t>
      </w:r>
      <w:r>
        <w:rPr>
          <w:rFonts w:eastAsia="Times New Roman"/>
          <w:szCs w:val="24"/>
        </w:rPr>
        <w:t xml:space="preserve">ότι </w:t>
      </w:r>
      <w:r>
        <w:rPr>
          <w:rFonts w:eastAsia="Times New Roman"/>
          <w:szCs w:val="24"/>
        </w:rPr>
        <w:lastRenderedPageBreak/>
        <w:t>είναι</w:t>
      </w:r>
      <w:r w:rsidRPr="00205CCB">
        <w:rPr>
          <w:rFonts w:eastAsia="Times New Roman"/>
          <w:szCs w:val="24"/>
        </w:rPr>
        <w:t xml:space="preserve"> </w:t>
      </w:r>
      <w:r>
        <w:rPr>
          <w:rFonts w:eastAsia="Times New Roman"/>
          <w:szCs w:val="24"/>
        </w:rPr>
        <w:t xml:space="preserve">η </w:t>
      </w:r>
      <w:r w:rsidRPr="00205CCB">
        <w:rPr>
          <w:rFonts w:eastAsia="Times New Roman"/>
          <w:szCs w:val="24"/>
        </w:rPr>
        <w:t xml:space="preserve">ώρα της πολιτικής και δεν είναι </w:t>
      </w:r>
      <w:r>
        <w:rPr>
          <w:rFonts w:eastAsia="Times New Roman"/>
          <w:szCs w:val="24"/>
        </w:rPr>
        <w:t>η ώρα</w:t>
      </w:r>
      <w:r w:rsidRPr="00205CCB">
        <w:rPr>
          <w:rFonts w:eastAsia="Times New Roman"/>
          <w:szCs w:val="24"/>
        </w:rPr>
        <w:t xml:space="preserve"> </w:t>
      </w:r>
      <w:r>
        <w:rPr>
          <w:rFonts w:eastAsia="Times New Roman"/>
          <w:szCs w:val="24"/>
        </w:rPr>
        <w:t>των δικαστηρίων. Μ</w:t>
      </w:r>
      <w:r w:rsidRPr="00205CCB">
        <w:rPr>
          <w:rFonts w:eastAsia="Times New Roman"/>
          <w:szCs w:val="24"/>
        </w:rPr>
        <w:t xml:space="preserve">ας </w:t>
      </w:r>
      <w:r>
        <w:rPr>
          <w:rFonts w:eastAsia="Times New Roman"/>
          <w:szCs w:val="24"/>
        </w:rPr>
        <w:t xml:space="preserve">έλεγε ο κ. Δραγασάκης </w:t>
      </w:r>
      <w:r w:rsidRPr="00205CCB">
        <w:rPr>
          <w:rFonts w:eastAsia="Times New Roman"/>
          <w:szCs w:val="24"/>
        </w:rPr>
        <w:t>να περιμένουμε τις αποφάσεις των δικαστηρίων</w:t>
      </w:r>
      <w:r>
        <w:rPr>
          <w:rFonts w:eastAsia="Times New Roman"/>
          <w:szCs w:val="24"/>
        </w:rPr>
        <w:t>,</w:t>
      </w:r>
      <w:r w:rsidRPr="00205CCB">
        <w:rPr>
          <w:rFonts w:eastAsia="Times New Roman"/>
          <w:szCs w:val="24"/>
        </w:rPr>
        <w:t xml:space="preserve"> τι θα πούνε στους δανειολήπτες του ελβετικού </w:t>
      </w:r>
      <w:r>
        <w:rPr>
          <w:rFonts w:eastAsia="Times New Roman"/>
          <w:szCs w:val="24"/>
        </w:rPr>
        <w:t>φ</w:t>
      </w:r>
      <w:r w:rsidRPr="00205CCB">
        <w:rPr>
          <w:rFonts w:eastAsia="Times New Roman"/>
          <w:szCs w:val="24"/>
        </w:rPr>
        <w:t>ράγκου</w:t>
      </w:r>
      <w:r>
        <w:rPr>
          <w:rFonts w:eastAsia="Times New Roman"/>
          <w:szCs w:val="24"/>
        </w:rPr>
        <w:t>,</w:t>
      </w:r>
      <w:r w:rsidRPr="00205CCB">
        <w:rPr>
          <w:rFonts w:eastAsia="Times New Roman"/>
          <w:szCs w:val="24"/>
        </w:rPr>
        <w:t xml:space="preserve"> ποια </w:t>
      </w:r>
      <w:r w:rsidRPr="00205CCB">
        <w:rPr>
          <w:rFonts w:eastAsia="Times New Roman"/>
          <w:szCs w:val="24"/>
        </w:rPr>
        <w:t>θα είναι η ισοτιμία ευρώ</w:t>
      </w:r>
      <w:r>
        <w:rPr>
          <w:rFonts w:eastAsia="Times New Roman"/>
          <w:szCs w:val="24"/>
        </w:rPr>
        <w:t xml:space="preserve"> και </w:t>
      </w:r>
      <w:r w:rsidRPr="00205CCB">
        <w:rPr>
          <w:rFonts w:eastAsia="Times New Roman"/>
          <w:szCs w:val="24"/>
        </w:rPr>
        <w:t xml:space="preserve">ελβετικού </w:t>
      </w:r>
      <w:r>
        <w:rPr>
          <w:rFonts w:eastAsia="Times New Roman"/>
          <w:szCs w:val="24"/>
        </w:rPr>
        <w:t>φ</w:t>
      </w:r>
      <w:r w:rsidRPr="00205CCB">
        <w:rPr>
          <w:rFonts w:eastAsia="Times New Roman"/>
          <w:szCs w:val="24"/>
        </w:rPr>
        <w:t>ράγκου</w:t>
      </w:r>
      <w:r>
        <w:rPr>
          <w:rFonts w:eastAsia="Times New Roman"/>
          <w:szCs w:val="24"/>
        </w:rPr>
        <w:t>.</w:t>
      </w:r>
    </w:p>
    <w:p w14:paraId="4EC1924C" w14:textId="77777777" w:rsidR="008E01FC" w:rsidRDefault="002168A0">
      <w:pPr>
        <w:spacing w:line="600" w:lineRule="auto"/>
        <w:ind w:firstLine="720"/>
        <w:jc w:val="both"/>
        <w:rPr>
          <w:rFonts w:eastAsia="Times New Roman"/>
          <w:szCs w:val="24"/>
        </w:rPr>
      </w:pPr>
      <w:r>
        <w:rPr>
          <w:rFonts w:eastAsia="Times New Roman"/>
          <w:szCs w:val="24"/>
        </w:rPr>
        <w:t>Ξέρετε τι μας λέει σήμερα</w:t>
      </w:r>
      <w:r w:rsidRPr="00205CCB">
        <w:rPr>
          <w:rFonts w:eastAsia="Times New Roman"/>
          <w:szCs w:val="24"/>
        </w:rPr>
        <w:t xml:space="preserve"> η τροπολογία </w:t>
      </w:r>
      <w:r>
        <w:rPr>
          <w:rFonts w:eastAsia="Times New Roman"/>
          <w:szCs w:val="24"/>
        </w:rPr>
        <w:t xml:space="preserve">αυτή </w:t>
      </w:r>
      <w:r w:rsidRPr="00205CCB">
        <w:rPr>
          <w:rFonts w:eastAsia="Times New Roman"/>
          <w:szCs w:val="24"/>
        </w:rPr>
        <w:t>την οποία συζητάμε</w:t>
      </w:r>
      <w:r>
        <w:rPr>
          <w:rFonts w:eastAsia="Times New Roman"/>
          <w:szCs w:val="24"/>
        </w:rPr>
        <w:t>; Λέει «Γ</w:t>
      </w:r>
      <w:r w:rsidRPr="00205CCB">
        <w:rPr>
          <w:rFonts w:eastAsia="Times New Roman"/>
          <w:szCs w:val="24"/>
        </w:rPr>
        <w:t>ια τον καθορισμό του μέγιστου ορίου των 130.000 ευρώ</w:t>
      </w:r>
      <w:r>
        <w:rPr>
          <w:rFonts w:eastAsia="Times New Roman"/>
          <w:szCs w:val="24"/>
        </w:rPr>
        <w:t>,</w:t>
      </w:r>
      <w:r w:rsidRPr="00205CCB">
        <w:rPr>
          <w:rFonts w:eastAsia="Times New Roman"/>
          <w:szCs w:val="24"/>
        </w:rPr>
        <w:t xml:space="preserve"> λαμβάνεται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η ισοτιμία</w:t>
      </w:r>
      <w:r w:rsidRPr="00205CCB">
        <w:rPr>
          <w:rFonts w:eastAsia="Times New Roman"/>
          <w:szCs w:val="24"/>
        </w:rPr>
        <w:t xml:space="preserve"> αλλοδαπ</w:t>
      </w:r>
      <w:r>
        <w:rPr>
          <w:rFonts w:eastAsia="Times New Roman"/>
          <w:szCs w:val="24"/>
        </w:rPr>
        <w:t>ού</w:t>
      </w:r>
      <w:r w:rsidRPr="00205CCB">
        <w:rPr>
          <w:rFonts w:eastAsia="Times New Roman"/>
          <w:szCs w:val="24"/>
        </w:rPr>
        <w:t xml:space="preserve"> νομίσματος και </w:t>
      </w:r>
      <w:r>
        <w:rPr>
          <w:rFonts w:eastAsia="Times New Roman"/>
          <w:szCs w:val="24"/>
        </w:rPr>
        <w:t>ε</w:t>
      </w:r>
      <w:r w:rsidRPr="00205CCB">
        <w:rPr>
          <w:rFonts w:eastAsia="Times New Roman"/>
          <w:szCs w:val="24"/>
        </w:rPr>
        <w:t>υρώ κατά το</w:t>
      </w:r>
      <w:r>
        <w:rPr>
          <w:rFonts w:eastAsia="Times New Roman"/>
          <w:szCs w:val="24"/>
        </w:rPr>
        <w:t>ν</w:t>
      </w:r>
      <w:r w:rsidRPr="00205CCB">
        <w:rPr>
          <w:rFonts w:eastAsia="Times New Roman"/>
          <w:szCs w:val="24"/>
        </w:rPr>
        <w:t xml:space="preserve"> χρόνο υποβολή</w:t>
      </w:r>
      <w:r w:rsidRPr="00205CCB">
        <w:rPr>
          <w:rFonts w:eastAsia="Times New Roman"/>
          <w:szCs w:val="24"/>
        </w:rPr>
        <w:t>ς της αίτησης του άρθρου 5</w:t>
      </w:r>
      <w:r>
        <w:rPr>
          <w:rFonts w:eastAsia="Times New Roman"/>
          <w:szCs w:val="24"/>
        </w:rPr>
        <w:t>». Δ</w:t>
      </w:r>
      <w:r w:rsidRPr="00205CCB">
        <w:rPr>
          <w:rFonts w:eastAsia="Times New Roman"/>
          <w:szCs w:val="24"/>
        </w:rPr>
        <w:t>ηλαδή</w:t>
      </w:r>
      <w:r>
        <w:rPr>
          <w:rFonts w:eastAsia="Times New Roman"/>
          <w:szCs w:val="24"/>
        </w:rPr>
        <w:t>, ανερυθρίαστα η Κ</w:t>
      </w:r>
      <w:r w:rsidRPr="00205CCB">
        <w:rPr>
          <w:rFonts w:eastAsia="Times New Roman"/>
          <w:szCs w:val="24"/>
        </w:rPr>
        <w:t xml:space="preserve">υβέρνηση νομοθετεί για πρώτη φορά σε νόμο προστασίας πρώτης κατοικίας ότι δεν έχει δικαίωμα να προσφύγει στο δικαστήριο κανείς να αμφισβητήσει την ισοτιμία ελβετικού </w:t>
      </w:r>
      <w:r>
        <w:rPr>
          <w:rFonts w:eastAsia="Times New Roman"/>
          <w:szCs w:val="24"/>
        </w:rPr>
        <w:t>φ</w:t>
      </w:r>
      <w:r w:rsidRPr="00205CCB">
        <w:rPr>
          <w:rFonts w:eastAsia="Times New Roman"/>
          <w:szCs w:val="24"/>
        </w:rPr>
        <w:t xml:space="preserve">ράγκου ή άλλου αλλοδαπού νομίσματος </w:t>
      </w:r>
      <w:r>
        <w:rPr>
          <w:rFonts w:eastAsia="Times New Roman"/>
          <w:szCs w:val="24"/>
        </w:rPr>
        <w:t>προς το</w:t>
      </w:r>
      <w:r w:rsidRPr="00205CCB">
        <w:rPr>
          <w:rFonts w:eastAsia="Times New Roman"/>
          <w:szCs w:val="24"/>
        </w:rPr>
        <w:t xml:space="preserve"> ευρώ και θα πληρώσει με τη</w:t>
      </w:r>
      <w:r>
        <w:rPr>
          <w:rFonts w:eastAsia="Times New Roman"/>
          <w:szCs w:val="24"/>
        </w:rPr>
        <w:t xml:space="preserve"> </w:t>
      </w:r>
      <w:r w:rsidRPr="00205CCB">
        <w:rPr>
          <w:rFonts w:eastAsia="Times New Roman"/>
          <w:szCs w:val="24"/>
        </w:rPr>
        <w:t>σημερινή</w:t>
      </w:r>
      <w:r>
        <w:rPr>
          <w:rFonts w:eastAsia="Times New Roman"/>
          <w:szCs w:val="24"/>
        </w:rPr>
        <w:t xml:space="preserve"> ισοτιμία, δ</w:t>
      </w:r>
      <w:r w:rsidRPr="00205CCB">
        <w:rPr>
          <w:rFonts w:eastAsia="Times New Roman"/>
          <w:szCs w:val="24"/>
        </w:rPr>
        <w:t>ηλαδή θα πληρώσει 50</w:t>
      </w:r>
      <w:r>
        <w:rPr>
          <w:rFonts w:eastAsia="Times New Roman"/>
          <w:szCs w:val="24"/>
        </w:rPr>
        <w:t>% έως 60% ακριβότερο το δάνειό</w:t>
      </w:r>
      <w:r w:rsidRPr="00205CCB">
        <w:rPr>
          <w:rFonts w:eastAsia="Times New Roman"/>
          <w:szCs w:val="24"/>
        </w:rPr>
        <w:t xml:space="preserve"> του</w:t>
      </w:r>
      <w:r>
        <w:rPr>
          <w:rFonts w:eastAsia="Times New Roman"/>
          <w:szCs w:val="24"/>
        </w:rPr>
        <w:t>. Κ</w:t>
      </w:r>
      <w:r w:rsidRPr="00205CCB">
        <w:rPr>
          <w:rFonts w:eastAsia="Times New Roman"/>
          <w:szCs w:val="24"/>
        </w:rPr>
        <w:t xml:space="preserve">αι γιατί </w:t>
      </w:r>
      <w:r>
        <w:rPr>
          <w:rFonts w:eastAsia="Times New Roman"/>
          <w:szCs w:val="24"/>
        </w:rPr>
        <w:t>λέω</w:t>
      </w:r>
      <w:r w:rsidRPr="00205CCB">
        <w:rPr>
          <w:rFonts w:eastAsia="Times New Roman"/>
          <w:szCs w:val="24"/>
        </w:rPr>
        <w:t xml:space="preserve"> ότι δεν μπορεί να προσφύγει κανείς </w:t>
      </w:r>
      <w:r>
        <w:rPr>
          <w:rFonts w:eastAsia="Times New Roman"/>
          <w:szCs w:val="24"/>
        </w:rPr>
        <w:t>σ</w:t>
      </w:r>
      <w:r w:rsidRPr="00205CCB">
        <w:rPr>
          <w:rFonts w:eastAsia="Times New Roman"/>
          <w:szCs w:val="24"/>
        </w:rPr>
        <w:t>το δικαστήριο</w:t>
      </w:r>
      <w:r>
        <w:rPr>
          <w:rFonts w:eastAsia="Times New Roman"/>
          <w:szCs w:val="24"/>
        </w:rPr>
        <w:t>; Δ</w:t>
      </w:r>
      <w:r w:rsidRPr="00205CCB">
        <w:rPr>
          <w:rFonts w:eastAsia="Times New Roman"/>
          <w:szCs w:val="24"/>
        </w:rPr>
        <w:t xml:space="preserve">ιότι πλέον είναι διάταξη </w:t>
      </w:r>
      <w:r>
        <w:rPr>
          <w:rFonts w:eastAsia="Times New Roman"/>
          <w:szCs w:val="24"/>
        </w:rPr>
        <w:t>τυπικού</w:t>
      </w:r>
      <w:r w:rsidRPr="00205CCB">
        <w:rPr>
          <w:rFonts w:eastAsia="Times New Roman"/>
          <w:szCs w:val="24"/>
        </w:rPr>
        <w:t xml:space="preserve"> νόμου</w:t>
      </w:r>
      <w:r>
        <w:rPr>
          <w:rFonts w:eastAsia="Times New Roman"/>
          <w:szCs w:val="24"/>
        </w:rPr>
        <w:t>. Α</w:t>
      </w:r>
      <w:r w:rsidRPr="00205CCB">
        <w:rPr>
          <w:rFonts w:eastAsia="Times New Roman"/>
          <w:szCs w:val="24"/>
        </w:rPr>
        <w:t>ναμένεται η απόφαση του Αρείου Πάγου</w:t>
      </w:r>
      <w:r>
        <w:rPr>
          <w:rFonts w:eastAsia="Times New Roman"/>
          <w:szCs w:val="24"/>
        </w:rPr>
        <w:t>,</w:t>
      </w:r>
      <w:r w:rsidRPr="00205CCB">
        <w:rPr>
          <w:rFonts w:eastAsia="Times New Roman"/>
          <w:szCs w:val="24"/>
        </w:rPr>
        <w:t xml:space="preserve"> </w:t>
      </w:r>
      <w:r w:rsidRPr="00205CCB">
        <w:rPr>
          <w:rFonts w:eastAsia="Times New Roman"/>
          <w:szCs w:val="24"/>
        </w:rPr>
        <w:t>που λέει ότι δεν μπορ</w:t>
      </w:r>
      <w:r>
        <w:rPr>
          <w:rFonts w:eastAsia="Times New Roman"/>
          <w:szCs w:val="24"/>
        </w:rPr>
        <w:t>εί</w:t>
      </w:r>
      <w:r w:rsidRPr="00205CCB">
        <w:rPr>
          <w:rFonts w:eastAsia="Times New Roman"/>
          <w:szCs w:val="24"/>
        </w:rPr>
        <w:t xml:space="preserve"> να κρίν</w:t>
      </w:r>
      <w:r>
        <w:rPr>
          <w:rFonts w:eastAsia="Times New Roman"/>
          <w:szCs w:val="24"/>
        </w:rPr>
        <w:t>ει</w:t>
      </w:r>
      <w:r w:rsidRPr="00205CCB">
        <w:rPr>
          <w:rFonts w:eastAsia="Times New Roman"/>
          <w:szCs w:val="24"/>
        </w:rPr>
        <w:t xml:space="preserve"> ως καταχρηστικό ή μη νόμιμο όρ</w:t>
      </w:r>
      <w:r>
        <w:rPr>
          <w:rFonts w:eastAsia="Times New Roman"/>
          <w:szCs w:val="24"/>
        </w:rPr>
        <w:t>ο</w:t>
      </w:r>
      <w:r w:rsidRPr="00205CCB">
        <w:rPr>
          <w:rFonts w:eastAsia="Times New Roman"/>
          <w:szCs w:val="24"/>
        </w:rPr>
        <w:t xml:space="preserve"> σ</w:t>
      </w:r>
      <w:r>
        <w:rPr>
          <w:rFonts w:eastAsia="Times New Roman"/>
          <w:szCs w:val="24"/>
        </w:rPr>
        <w:t>υμβάσεω</w:t>
      </w:r>
      <w:r w:rsidRPr="00205CCB">
        <w:rPr>
          <w:rFonts w:eastAsia="Times New Roman"/>
          <w:szCs w:val="24"/>
        </w:rPr>
        <w:t>ς που επαναλαμβάνει διάταξη τυπικού νόμου</w:t>
      </w:r>
      <w:r>
        <w:rPr>
          <w:rFonts w:eastAsia="Times New Roman"/>
          <w:szCs w:val="24"/>
        </w:rPr>
        <w:t>. Κ</w:t>
      </w:r>
      <w:r w:rsidRPr="00205CCB">
        <w:rPr>
          <w:rFonts w:eastAsia="Times New Roman"/>
          <w:szCs w:val="24"/>
        </w:rPr>
        <w:t>λείνουμε την πόρτα</w:t>
      </w:r>
      <w:r>
        <w:rPr>
          <w:rFonts w:eastAsia="Times New Roman"/>
          <w:szCs w:val="24"/>
        </w:rPr>
        <w:t>,</w:t>
      </w:r>
      <w:r w:rsidRPr="00205CCB">
        <w:rPr>
          <w:rFonts w:eastAsia="Times New Roman"/>
          <w:szCs w:val="24"/>
        </w:rPr>
        <w:t xml:space="preserve"> λοιπόν</w:t>
      </w:r>
      <w:r>
        <w:rPr>
          <w:rFonts w:eastAsia="Times New Roman"/>
          <w:szCs w:val="24"/>
        </w:rPr>
        <w:t>,</w:t>
      </w:r>
      <w:r w:rsidRPr="00205CCB">
        <w:rPr>
          <w:rFonts w:eastAsia="Times New Roman"/>
          <w:szCs w:val="24"/>
        </w:rPr>
        <w:t xml:space="preserve"> και σε </w:t>
      </w:r>
      <w:r>
        <w:rPr>
          <w:rFonts w:eastAsia="Times New Roman"/>
          <w:szCs w:val="24"/>
        </w:rPr>
        <w:t>αυτούς. Θα</w:t>
      </w:r>
      <w:r w:rsidRPr="00205CCB">
        <w:rPr>
          <w:rFonts w:eastAsia="Times New Roman"/>
          <w:szCs w:val="24"/>
        </w:rPr>
        <w:t xml:space="preserve"> </w:t>
      </w:r>
      <w:r w:rsidRPr="00205CCB">
        <w:rPr>
          <w:rFonts w:eastAsia="Times New Roman"/>
          <w:szCs w:val="24"/>
        </w:rPr>
        <w:lastRenderedPageBreak/>
        <w:t>τους καλέσουμε</w:t>
      </w:r>
      <w:r>
        <w:rPr>
          <w:rFonts w:eastAsia="Times New Roman"/>
          <w:szCs w:val="24"/>
        </w:rPr>
        <w:t xml:space="preserve"> να</w:t>
      </w:r>
      <w:r w:rsidRPr="00205CCB">
        <w:rPr>
          <w:rFonts w:eastAsia="Times New Roman"/>
          <w:szCs w:val="24"/>
        </w:rPr>
        <w:t xml:space="preserve"> πληρώσουν ή</w:t>
      </w:r>
      <w:r>
        <w:rPr>
          <w:rFonts w:eastAsia="Times New Roman"/>
          <w:szCs w:val="24"/>
        </w:rPr>
        <w:t>,</w:t>
      </w:r>
      <w:r w:rsidRPr="00205CCB">
        <w:rPr>
          <w:rFonts w:eastAsia="Times New Roman"/>
          <w:szCs w:val="24"/>
        </w:rPr>
        <w:t xml:space="preserve"> αν δεν μπορούν</w:t>
      </w:r>
      <w:r>
        <w:rPr>
          <w:rFonts w:eastAsia="Times New Roman"/>
          <w:szCs w:val="24"/>
        </w:rPr>
        <w:t>, θ</w:t>
      </w:r>
      <w:r w:rsidRPr="00205CCB">
        <w:rPr>
          <w:rFonts w:eastAsia="Times New Roman"/>
          <w:szCs w:val="24"/>
        </w:rPr>
        <w:t xml:space="preserve">α τους πάρουμε το σπίτι και θα </w:t>
      </w:r>
      <w:r>
        <w:rPr>
          <w:rFonts w:eastAsia="Times New Roman"/>
          <w:szCs w:val="24"/>
        </w:rPr>
        <w:t>υποστηρίζουμε</w:t>
      </w:r>
      <w:r>
        <w:rPr>
          <w:rFonts w:eastAsia="Times New Roman"/>
          <w:szCs w:val="24"/>
        </w:rPr>
        <w:t xml:space="preserve"> ότι προστατεύουμε</w:t>
      </w:r>
      <w:r w:rsidRPr="00205CCB">
        <w:rPr>
          <w:rFonts w:eastAsia="Times New Roman"/>
          <w:szCs w:val="24"/>
        </w:rPr>
        <w:t xml:space="preserve"> την πρώτη κατοικία</w:t>
      </w:r>
      <w:r>
        <w:rPr>
          <w:rFonts w:eastAsia="Times New Roman"/>
          <w:szCs w:val="24"/>
        </w:rPr>
        <w:t>. Δ</w:t>
      </w:r>
      <w:r w:rsidRPr="00205CCB">
        <w:rPr>
          <w:rFonts w:eastAsia="Times New Roman"/>
          <w:szCs w:val="24"/>
        </w:rPr>
        <w:t xml:space="preserve">εν είναι πράγματα αυτά και δεν είναι μάλιστα </w:t>
      </w:r>
      <w:r>
        <w:rPr>
          <w:rFonts w:eastAsia="Times New Roman"/>
          <w:szCs w:val="24"/>
        </w:rPr>
        <w:t>-</w:t>
      </w:r>
      <w:r w:rsidRPr="00205CCB">
        <w:rPr>
          <w:rFonts w:eastAsia="Times New Roman"/>
          <w:szCs w:val="24"/>
        </w:rPr>
        <w:t xml:space="preserve">επιτρέψτε μου και την </w:t>
      </w:r>
      <w:r>
        <w:rPr>
          <w:rFonts w:eastAsia="Times New Roman"/>
          <w:szCs w:val="24"/>
        </w:rPr>
        <w:t>έκφραση-</w:t>
      </w:r>
      <w:r w:rsidRPr="00205CCB">
        <w:rPr>
          <w:rFonts w:eastAsia="Times New Roman"/>
          <w:szCs w:val="24"/>
        </w:rPr>
        <w:t xml:space="preserve"> και σοβαρά πράγματα αυτά</w:t>
      </w:r>
      <w:r>
        <w:rPr>
          <w:rFonts w:eastAsia="Times New Roman"/>
          <w:szCs w:val="24"/>
        </w:rPr>
        <w:t>. Ή</w:t>
      </w:r>
      <w:r w:rsidRPr="00205CCB">
        <w:rPr>
          <w:rFonts w:eastAsia="Times New Roman"/>
          <w:szCs w:val="24"/>
        </w:rPr>
        <w:t xml:space="preserve"> θέλουμε την προστασία </w:t>
      </w:r>
      <w:r>
        <w:rPr>
          <w:rFonts w:eastAsia="Times New Roman"/>
          <w:szCs w:val="24"/>
        </w:rPr>
        <w:t>ή δεν</w:t>
      </w:r>
      <w:r w:rsidRPr="00205CCB">
        <w:rPr>
          <w:rFonts w:eastAsia="Times New Roman"/>
          <w:szCs w:val="24"/>
        </w:rPr>
        <w:t xml:space="preserve"> τη θέλουμε</w:t>
      </w:r>
      <w:r>
        <w:rPr>
          <w:rFonts w:eastAsia="Times New Roman"/>
          <w:szCs w:val="24"/>
        </w:rPr>
        <w:t>.</w:t>
      </w:r>
    </w:p>
    <w:p w14:paraId="4EC1924D" w14:textId="77777777" w:rsidR="008E01FC" w:rsidRDefault="002168A0">
      <w:pPr>
        <w:spacing w:line="600" w:lineRule="auto"/>
        <w:ind w:firstLine="720"/>
        <w:jc w:val="both"/>
        <w:rPr>
          <w:rFonts w:eastAsia="Times New Roman"/>
          <w:szCs w:val="24"/>
        </w:rPr>
      </w:pPr>
      <w:r>
        <w:rPr>
          <w:rFonts w:eastAsia="Times New Roman"/>
          <w:szCs w:val="24"/>
        </w:rPr>
        <w:t>Το ε</w:t>
      </w:r>
      <w:r w:rsidRPr="00205CCB">
        <w:rPr>
          <w:rFonts w:eastAsia="Times New Roman"/>
          <w:szCs w:val="24"/>
        </w:rPr>
        <w:t>πόμεν</w:t>
      </w:r>
      <w:r>
        <w:rPr>
          <w:rFonts w:eastAsia="Times New Roman"/>
          <w:szCs w:val="24"/>
        </w:rPr>
        <w:t>ο ζήτημα</w:t>
      </w:r>
      <w:r w:rsidRPr="00205CCB">
        <w:rPr>
          <w:rFonts w:eastAsia="Times New Roman"/>
          <w:szCs w:val="24"/>
        </w:rPr>
        <w:t xml:space="preserve"> που δεν έχει ρυθμιστεί</w:t>
      </w:r>
      <w:r>
        <w:rPr>
          <w:rFonts w:eastAsia="Times New Roman"/>
          <w:szCs w:val="24"/>
        </w:rPr>
        <w:t xml:space="preserve"> αφορά τους εγγυητές. Ξ</w:t>
      </w:r>
      <w:r w:rsidRPr="00205CCB">
        <w:rPr>
          <w:rFonts w:eastAsia="Times New Roman"/>
          <w:szCs w:val="24"/>
        </w:rPr>
        <w:t>έρετε τι</w:t>
      </w:r>
      <w:r w:rsidRPr="00205CCB">
        <w:rPr>
          <w:rFonts w:eastAsia="Times New Roman"/>
          <w:szCs w:val="24"/>
        </w:rPr>
        <w:t xml:space="preserve"> κάνετε</w:t>
      </w:r>
      <w:r>
        <w:rPr>
          <w:rFonts w:eastAsia="Times New Roman"/>
          <w:szCs w:val="24"/>
        </w:rPr>
        <w:t>; Τ</w:t>
      </w:r>
      <w:r w:rsidRPr="00205CCB">
        <w:rPr>
          <w:rFonts w:eastAsia="Times New Roman"/>
          <w:szCs w:val="24"/>
        </w:rPr>
        <w:t>ο 2010 με το</w:t>
      </w:r>
      <w:r>
        <w:rPr>
          <w:rFonts w:eastAsia="Times New Roman"/>
          <w:szCs w:val="24"/>
        </w:rPr>
        <w:t>ν</w:t>
      </w:r>
      <w:r w:rsidRPr="00205CCB">
        <w:rPr>
          <w:rFonts w:eastAsia="Times New Roman"/>
          <w:szCs w:val="24"/>
        </w:rPr>
        <w:t xml:space="preserve"> νόμο της αστικής αφερεγγυότητας υπήρχε η πρόθεση</w:t>
      </w:r>
      <w:r>
        <w:rPr>
          <w:rFonts w:eastAsia="Times New Roman"/>
          <w:szCs w:val="24"/>
        </w:rPr>
        <w:t>,</w:t>
      </w:r>
      <w:r w:rsidRPr="00205CCB">
        <w:rPr>
          <w:rFonts w:eastAsia="Times New Roman"/>
          <w:szCs w:val="24"/>
        </w:rPr>
        <w:t xml:space="preserve"> η αισιοδοξία</w:t>
      </w:r>
      <w:r>
        <w:rPr>
          <w:rFonts w:eastAsia="Times New Roman"/>
          <w:szCs w:val="24"/>
        </w:rPr>
        <w:t>,</w:t>
      </w:r>
      <w:r w:rsidRPr="00205CCB">
        <w:rPr>
          <w:rFonts w:eastAsia="Times New Roman"/>
          <w:szCs w:val="24"/>
        </w:rPr>
        <w:t xml:space="preserve"> αν θέλετε</w:t>
      </w:r>
      <w:r>
        <w:rPr>
          <w:rFonts w:eastAsia="Times New Roman"/>
          <w:szCs w:val="24"/>
        </w:rPr>
        <w:t>,</w:t>
      </w:r>
      <w:r w:rsidRPr="00205CCB">
        <w:rPr>
          <w:rFonts w:eastAsia="Times New Roman"/>
          <w:szCs w:val="24"/>
        </w:rPr>
        <w:t xml:space="preserve"> ότι ο </w:t>
      </w:r>
      <w:r>
        <w:rPr>
          <w:rFonts w:eastAsia="Times New Roman"/>
          <w:szCs w:val="24"/>
        </w:rPr>
        <w:t>εγγυητής</w:t>
      </w:r>
      <w:r w:rsidRPr="00205CCB">
        <w:rPr>
          <w:rFonts w:eastAsia="Times New Roman"/>
          <w:szCs w:val="24"/>
        </w:rPr>
        <w:t xml:space="preserve"> δεν θα </w:t>
      </w:r>
      <w:r>
        <w:rPr>
          <w:rFonts w:eastAsia="Times New Roman"/>
          <w:szCs w:val="24"/>
        </w:rPr>
        <w:t>θιγεί,</w:t>
      </w:r>
      <w:r w:rsidRPr="00205CCB">
        <w:rPr>
          <w:rFonts w:eastAsia="Times New Roman"/>
          <w:szCs w:val="24"/>
        </w:rPr>
        <w:t xml:space="preserve"> διότι θα λειτουργήσουν οι νόμοι</w:t>
      </w:r>
      <w:r>
        <w:rPr>
          <w:rFonts w:eastAsia="Times New Roman"/>
          <w:szCs w:val="24"/>
        </w:rPr>
        <w:t>,</w:t>
      </w:r>
      <w:r w:rsidRPr="00205CCB">
        <w:rPr>
          <w:rFonts w:eastAsia="Times New Roman"/>
          <w:szCs w:val="24"/>
        </w:rPr>
        <w:t xml:space="preserve"> θα προστατευτεί ο δανειολήπτης και </w:t>
      </w:r>
      <w:r>
        <w:rPr>
          <w:rFonts w:eastAsia="Times New Roman"/>
          <w:szCs w:val="24"/>
        </w:rPr>
        <w:t>ο εγγυητής θα</w:t>
      </w:r>
      <w:r w:rsidRPr="00205CCB">
        <w:rPr>
          <w:rFonts w:eastAsia="Times New Roman"/>
          <w:szCs w:val="24"/>
        </w:rPr>
        <w:t xml:space="preserve"> ελευθερωθεί</w:t>
      </w:r>
      <w:r>
        <w:rPr>
          <w:rFonts w:eastAsia="Times New Roman"/>
          <w:szCs w:val="24"/>
        </w:rPr>
        <w:t>. Μα εδώ ετοιμάστηκε</w:t>
      </w:r>
      <w:r w:rsidRPr="00205CCB">
        <w:rPr>
          <w:rFonts w:eastAsia="Times New Roman"/>
          <w:szCs w:val="24"/>
        </w:rPr>
        <w:t xml:space="preserve"> το στάδιο να </w:t>
      </w:r>
      <w:r>
        <w:rPr>
          <w:rFonts w:eastAsia="Times New Roman"/>
          <w:szCs w:val="24"/>
        </w:rPr>
        <w:t>«δέσουμε»</w:t>
      </w:r>
      <w:r w:rsidRPr="00205CCB">
        <w:rPr>
          <w:rFonts w:eastAsia="Times New Roman"/>
          <w:szCs w:val="24"/>
        </w:rPr>
        <w:t xml:space="preserve"> τον εγγυητή καλύτερα από όλους</w:t>
      </w:r>
      <w:r>
        <w:rPr>
          <w:rFonts w:eastAsia="Times New Roman"/>
          <w:szCs w:val="24"/>
        </w:rPr>
        <w:t>. Ο</w:t>
      </w:r>
      <w:r w:rsidRPr="00205CCB">
        <w:rPr>
          <w:rFonts w:eastAsia="Times New Roman"/>
          <w:szCs w:val="24"/>
        </w:rPr>
        <w:t>ι τράπεζες δεν θα χάσουν</w:t>
      </w:r>
      <w:r>
        <w:rPr>
          <w:rFonts w:eastAsia="Times New Roman"/>
          <w:szCs w:val="24"/>
        </w:rPr>
        <w:t>.</w:t>
      </w:r>
      <w:r w:rsidRPr="00205CCB">
        <w:rPr>
          <w:rFonts w:eastAsia="Times New Roman"/>
          <w:szCs w:val="24"/>
        </w:rPr>
        <w:t xml:space="preserve"> Και γιατί δεν θα χάσ</w:t>
      </w:r>
      <w:r>
        <w:rPr>
          <w:rFonts w:eastAsia="Times New Roman"/>
          <w:szCs w:val="24"/>
        </w:rPr>
        <w:t>ουν; Κ</w:t>
      </w:r>
      <w:r w:rsidRPr="00205CCB">
        <w:rPr>
          <w:rFonts w:eastAsia="Times New Roman"/>
          <w:szCs w:val="24"/>
        </w:rPr>
        <w:t>αι στην πλατφόρμα να μπει κάποιος και δικαστική απόφαση να πετύχει</w:t>
      </w:r>
      <w:r>
        <w:rPr>
          <w:rFonts w:eastAsia="Times New Roman"/>
          <w:szCs w:val="24"/>
        </w:rPr>
        <w:t>,</w:t>
      </w:r>
      <w:r w:rsidRPr="00205CCB">
        <w:rPr>
          <w:rFonts w:eastAsia="Times New Roman"/>
          <w:szCs w:val="24"/>
        </w:rPr>
        <w:t xml:space="preserve"> δεν επεκτείνεται η ισχύς της απόφασης ή της πλατφόρμας στον εγγυητή</w:t>
      </w:r>
      <w:r>
        <w:rPr>
          <w:rFonts w:eastAsia="Times New Roman"/>
          <w:szCs w:val="24"/>
        </w:rPr>
        <w:t>.</w:t>
      </w:r>
      <w:r w:rsidRPr="00205CCB">
        <w:rPr>
          <w:rFonts w:eastAsia="Times New Roman"/>
          <w:szCs w:val="24"/>
        </w:rPr>
        <w:t xml:space="preserve"> </w:t>
      </w:r>
      <w:r>
        <w:rPr>
          <w:rFonts w:eastAsia="Times New Roman"/>
          <w:szCs w:val="24"/>
        </w:rPr>
        <w:t>Ήρθε ο κ. Δραγασάκης</w:t>
      </w:r>
      <w:r w:rsidRPr="00205CCB">
        <w:rPr>
          <w:rFonts w:eastAsia="Times New Roman"/>
          <w:szCs w:val="24"/>
        </w:rPr>
        <w:t xml:space="preserve"> το </w:t>
      </w:r>
      <w:r w:rsidRPr="00205CCB">
        <w:rPr>
          <w:rFonts w:eastAsia="Times New Roman"/>
          <w:szCs w:val="24"/>
        </w:rPr>
        <w:t xml:space="preserve">καλοκαίρι και </w:t>
      </w:r>
      <w:r>
        <w:rPr>
          <w:rFonts w:eastAsia="Times New Roman"/>
          <w:szCs w:val="24"/>
        </w:rPr>
        <w:t>έ</w:t>
      </w:r>
      <w:r w:rsidRPr="00205CCB">
        <w:rPr>
          <w:rFonts w:eastAsia="Times New Roman"/>
          <w:szCs w:val="24"/>
        </w:rPr>
        <w:t>φερε μ</w:t>
      </w:r>
      <w:r>
        <w:rPr>
          <w:rFonts w:eastAsia="Times New Roman"/>
          <w:szCs w:val="24"/>
        </w:rPr>
        <w:t>ι</w:t>
      </w:r>
      <w:r w:rsidRPr="00205CCB">
        <w:rPr>
          <w:rFonts w:eastAsia="Times New Roman"/>
          <w:szCs w:val="24"/>
        </w:rPr>
        <w:t xml:space="preserve">α διάταξη </w:t>
      </w:r>
      <w:r>
        <w:rPr>
          <w:rFonts w:eastAsia="Times New Roman"/>
          <w:szCs w:val="24"/>
        </w:rPr>
        <w:t>-</w:t>
      </w:r>
      <w:r w:rsidRPr="00205CCB">
        <w:rPr>
          <w:rFonts w:eastAsia="Times New Roman"/>
          <w:szCs w:val="24"/>
        </w:rPr>
        <w:t xml:space="preserve">να </w:t>
      </w:r>
      <w:r>
        <w:rPr>
          <w:rFonts w:eastAsia="Times New Roman"/>
          <w:szCs w:val="24"/>
        </w:rPr>
        <w:t>τη θυμίσω-</w:t>
      </w:r>
      <w:r w:rsidRPr="00205CCB">
        <w:rPr>
          <w:rFonts w:eastAsia="Times New Roman"/>
          <w:szCs w:val="24"/>
        </w:rPr>
        <w:t xml:space="preserve"> που είπε</w:t>
      </w:r>
      <w:r>
        <w:rPr>
          <w:rFonts w:eastAsia="Times New Roman"/>
          <w:szCs w:val="24"/>
        </w:rPr>
        <w:t xml:space="preserve"> τούτο: Ε</w:t>
      </w:r>
      <w:r w:rsidRPr="00205CCB">
        <w:rPr>
          <w:rFonts w:eastAsia="Times New Roman"/>
          <w:szCs w:val="24"/>
        </w:rPr>
        <w:t>άν κληθεί να πληρώσει ο εγγυητής</w:t>
      </w:r>
      <w:r>
        <w:rPr>
          <w:rFonts w:eastAsia="Times New Roman"/>
          <w:szCs w:val="24"/>
        </w:rPr>
        <w:t>,</w:t>
      </w:r>
      <w:r w:rsidRPr="00205CCB">
        <w:rPr>
          <w:rFonts w:eastAsia="Times New Roman"/>
          <w:szCs w:val="24"/>
        </w:rPr>
        <w:t xml:space="preserve"> θα στρέφεται κατά του </w:t>
      </w:r>
      <w:proofErr w:type="spellStart"/>
      <w:r w:rsidRPr="00205CCB">
        <w:rPr>
          <w:rFonts w:eastAsia="Times New Roman"/>
          <w:szCs w:val="24"/>
        </w:rPr>
        <w:t>πρωτοφειλέτη</w:t>
      </w:r>
      <w:proofErr w:type="spellEnd"/>
      <w:r>
        <w:rPr>
          <w:rFonts w:eastAsia="Times New Roman"/>
          <w:szCs w:val="24"/>
        </w:rPr>
        <w:t>.</w:t>
      </w:r>
      <w:r w:rsidRPr="00205CCB">
        <w:rPr>
          <w:rFonts w:eastAsia="Times New Roman"/>
          <w:szCs w:val="24"/>
        </w:rPr>
        <w:t xml:space="preserve"> Ουκ αν </w:t>
      </w:r>
      <w:proofErr w:type="spellStart"/>
      <w:r w:rsidRPr="00205CCB">
        <w:rPr>
          <w:rFonts w:eastAsia="Times New Roman"/>
          <w:szCs w:val="24"/>
        </w:rPr>
        <w:t>λάβοις</w:t>
      </w:r>
      <w:proofErr w:type="spellEnd"/>
      <w:r w:rsidRPr="00205CCB">
        <w:rPr>
          <w:rFonts w:eastAsia="Times New Roman"/>
          <w:szCs w:val="24"/>
        </w:rPr>
        <w:t xml:space="preserve"> παρά του μη έχοντος</w:t>
      </w:r>
      <w:r>
        <w:rPr>
          <w:rFonts w:eastAsia="Times New Roman"/>
          <w:szCs w:val="24"/>
        </w:rPr>
        <w:t>.</w:t>
      </w:r>
      <w:r w:rsidRPr="00205CCB">
        <w:rPr>
          <w:rFonts w:eastAsia="Times New Roman"/>
          <w:szCs w:val="24"/>
        </w:rPr>
        <w:t xml:space="preserve"> </w:t>
      </w:r>
      <w:r>
        <w:rPr>
          <w:rFonts w:eastAsia="Times New Roman"/>
          <w:szCs w:val="24"/>
        </w:rPr>
        <w:t>Α</w:t>
      </w:r>
      <w:r w:rsidRPr="00205CCB">
        <w:rPr>
          <w:rFonts w:eastAsia="Times New Roman"/>
          <w:szCs w:val="24"/>
        </w:rPr>
        <w:t>υτό</w:t>
      </w:r>
      <w:r>
        <w:rPr>
          <w:rFonts w:eastAsia="Times New Roman"/>
          <w:szCs w:val="24"/>
        </w:rPr>
        <w:t>, όμως,</w:t>
      </w:r>
      <w:r w:rsidRPr="00205CCB">
        <w:rPr>
          <w:rFonts w:eastAsia="Times New Roman"/>
          <w:szCs w:val="24"/>
        </w:rPr>
        <w:t xml:space="preserve"> εξυπηρετεί τις τράπε</w:t>
      </w:r>
      <w:r w:rsidRPr="00205CCB">
        <w:rPr>
          <w:rFonts w:eastAsia="Times New Roman"/>
          <w:szCs w:val="24"/>
        </w:rPr>
        <w:lastRenderedPageBreak/>
        <w:t>ζες</w:t>
      </w:r>
      <w:r>
        <w:rPr>
          <w:rFonts w:eastAsia="Times New Roman"/>
          <w:szCs w:val="24"/>
        </w:rPr>
        <w:t>,</w:t>
      </w:r>
      <w:r w:rsidRPr="00205CCB">
        <w:rPr>
          <w:rFonts w:eastAsia="Times New Roman"/>
          <w:szCs w:val="24"/>
        </w:rPr>
        <w:t xml:space="preserve"> διότι</w:t>
      </w:r>
      <w:r>
        <w:rPr>
          <w:rFonts w:eastAsia="Times New Roman"/>
          <w:szCs w:val="24"/>
        </w:rPr>
        <w:t>,</w:t>
      </w:r>
      <w:r w:rsidRPr="00205CCB">
        <w:rPr>
          <w:rFonts w:eastAsia="Times New Roman"/>
          <w:szCs w:val="24"/>
        </w:rPr>
        <w:t xml:space="preserve"> εφόσον δεν προστατεύεται ο εγγυητής και δεν</w:t>
      </w:r>
      <w:r w:rsidRPr="00205CCB">
        <w:rPr>
          <w:rFonts w:eastAsia="Times New Roman"/>
          <w:szCs w:val="24"/>
        </w:rPr>
        <w:t xml:space="preserve"> έχει δικαίωμα να πάει στην πλατφόρμα </w:t>
      </w:r>
      <w:r>
        <w:rPr>
          <w:rFonts w:eastAsia="Times New Roman"/>
          <w:szCs w:val="24"/>
        </w:rPr>
        <w:t>ε</w:t>
      </w:r>
      <w:r w:rsidRPr="00205CCB">
        <w:rPr>
          <w:rFonts w:eastAsia="Times New Roman"/>
          <w:szCs w:val="24"/>
        </w:rPr>
        <w:t>δώ</w:t>
      </w:r>
      <w:r>
        <w:rPr>
          <w:rFonts w:eastAsia="Times New Roman"/>
          <w:szCs w:val="24"/>
        </w:rPr>
        <w:t xml:space="preserve"> -</w:t>
      </w:r>
      <w:r w:rsidRPr="00205CCB">
        <w:rPr>
          <w:rFonts w:eastAsia="Times New Roman"/>
          <w:szCs w:val="24"/>
        </w:rPr>
        <w:t xml:space="preserve">δεν έχει δικαίωμα ο εγγυητής </w:t>
      </w:r>
      <w:r>
        <w:rPr>
          <w:rFonts w:eastAsia="Times New Roman"/>
          <w:szCs w:val="24"/>
        </w:rPr>
        <w:t>αστικού</w:t>
      </w:r>
      <w:r w:rsidRPr="00205CCB">
        <w:rPr>
          <w:rFonts w:eastAsia="Times New Roman"/>
          <w:szCs w:val="24"/>
        </w:rPr>
        <w:t xml:space="preserve"> δανείου να πάει στην πλατφόρμα</w:t>
      </w:r>
      <w:r>
        <w:rPr>
          <w:rFonts w:eastAsia="Times New Roman"/>
          <w:szCs w:val="24"/>
        </w:rPr>
        <w:t xml:space="preserve">-, </w:t>
      </w:r>
      <w:r w:rsidRPr="00205CCB">
        <w:rPr>
          <w:rFonts w:eastAsia="Times New Roman"/>
          <w:szCs w:val="24"/>
        </w:rPr>
        <w:t>τι θα κάνει η τράπεζα</w:t>
      </w:r>
      <w:r>
        <w:rPr>
          <w:rFonts w:eastAsia="Times New Roman"/>
          <w:szCs w:val="24"/>
        </w:rPr>
        <w:t>; Η</w:t>
      </w:r>
      <w:r w:rsidRPr="00205CCB">
        <w:rPr>
          <w:rFonts w:eastAsia="Times New Roman"/>
          <w:szCs w:val="24"/>
        </w:rPr>
        <w:t xml:space="preserve"> τράπεζα δεν μπορεί να κάνει απιστία</w:t>
      </w:r>
      <w:r>
        <w:rPr>
          <w:rFonts w:eastAsia="Times New Roman"/>
          <w:szCs w:val="24"/>
        </w:rPr>
        <w:t>,</w:t>
      </w:r>
      <w:r w:rsidRPr="00205CCB">
        <w:rPr>
          <w:rFonts w:eastAsia="Times New Roman"/>
          <w:szCs w:val="24"/>
        </w:rPr>
        <w:t xml:space="preserve"> κατά τ</w:t>
      </w:r>
      <w:r>
        <w:rPr>
          <w:rFonts w:eastAsia="Times New Roman"/>
          <w:szCs w:val="24"/>
        </w:rPr>
        <w:t>α</w:t>
      </w:r>
      <w:r>
        <w:rPr>
          <w:rFonts w:eastAsia="Times New Roman"/>
          <w:szCs w:val="24"/>
        </w:rPr>
        <w:t xml:space="preserve"> </w:t>
      </w:r>
      <w:r w:rsidRPr="00205CCB">
        <w:rPr>
          <w:rFonts w:eastAsia="Times New Roman"/>
          <w:szCs w:val="24"/>
        </w:rPr>
        <w:t>δικ</w:t>
      </w:r>
      <w:r>
        <w:rPr>
          <w:rFonts w:eastAsia="Times New Roman"/>
          <w:szCs w:val="24"/>
        </w:rPr>
        <w:t>ά</w:t>
      </w:r>
      <w:r w:rsidRPr="00205CCB">
        <w:rPr>
          <w:rFonts w:eastAsia="Times New Roman"/>
          <w:szCs w:val="24"/>
        </w:rPr>
        <w:t xml:space="preserve"> της λεγόμεν</w:t>
      </w:r>
      <w:r>
        <w:rPr>
          <w:rFonts w:eastAsia="Times New Roman"/>
          <w:szCs w:val="24"/>
        </w:rPr>
        <w:t>α</w:t>
      </w:r>
      <w:r>
        <w:rPr>
          <w:rFonts w:eastAsia="Times New Roman"/>
          <w:szCs w:val="24"/>
        </w:rPr>
        <w:t>. Διότι τότε τι θα συμβεί; Θ</w:t>
      </w:r>
      <w:r w:rsidRPr="00205CCB">
        <w:rPr>
          <w:rFonts w:eastAsia="Times New Roman"/>
          <w:szCs w:val="24"/>
        </w:rPr>
        <w:t>α στραφεί κατά του εγγυητή</w:t>
      </w:r>
      <w:r>
        <w:rPr>
          <w:rFonts w:eastAsia="Times New Roman"/>
          <w:szCs w:val="24"/>
        </w:rPr>
        <w:t>,</w:t>
      </w:r>
      <w:r w:rsidRPr="00205CCB">
        <w:rPr>
          <w:rFonts w:eastAsia="Times New Roman"/>
          <w:szCs w:val="24"/>
        </w:rPr>
        <w:t xml:space="preserve"> </w:t>
      </w:r>
      <w:r w:rsidRPr="00205CCB">
        <w:rPr>
          <w:rFonts w:eastAsia="Times New Roman"/>
          <w:szCs w:val="24"/>
        </w:rPr>
        <w:t>θα διεκδικήσει τη διαφορά του δανείου</w:t>
      </w:r>
      <w:r>
        <w:rPr>
          <w:rFonts w:eastAsia="Times New Roman"/>
          <w:szCs w:val="24"/>
        </w:rPr>
        <w:t>,</w:t>
      </w:r>
      <w:r w:rsidRPr="00205CCB">
        <w:rPr>
          <w:rFonts w:eastAsia="Times New Roman"/>
          <w:szCs w:val="24"/>
        </w:rPr>
        <w:t xml:space="preserve"> των τόκων</w:t>
      </w:r>
      <w:r>
        <w:rPr>
          <w:rFonts w:eastAsia="Times New Roman"/>
          <w:szCs w:val="24"/>
        </w:rPr>
        <w:t>,</w:t>
      </w:r>
      <w:r w:rsidRPr="00205CCB">
        <w:rPr>
          <w:rFonts w:eastAsia="Times New Roman"/>
          <w:szCs w:val="24"/>
        </w:rPr>
        <w:t xml:space="preserve"> των εξόδων εκτέλεσης από εκείνα που έχει ρυθμίσει </w:t>
      </w:r>
      <w:r>
        <w:rPr>
          <w:rFonts w:eastAsia="Times New Roman"/>
          <w:szCs w:val="24"/>
        </w:rPr>
        <w:t xml:space="preserve">η </w:t>
      </w:r>
      <w:r w:rsidRPr="00205CCB">
        <w:rPr>
          <w:rFonts w:eastAsia="Times New Roman"/>
          <w:szCs w:val="24"/>
        </w:rPr>
        <w:t xml:space="preserve">πλατφόρμα και θα πάρει σχεδόν </w:t>
      </w:r>
      <w:r>
        <w:rPr>
          <w:rFonts w:eastAsia="Times New Roman"/>
          <w:szCs w:val="24"/>
        </w:rPr>
        <w:t>επί δύο</w:t>
      </w:r>
      <w:r w:rsidRPr="00205CCB">
        <w:rPr>
          <w:rFonts w:eastAsia="Times New Roman"/>
          <w:szCs w:val="24"/>
        </w:rPr>
        <w:t xml:space="preserve"> την απαίτησ</w:t>
      </w:r>
      <w:r>
        <w:rPr>
          <w:rFonts w:eastAsia="Times New Roman"/>
          <w:szCs w:val="24"/>
        </w:rPr>
        <w:t>ή</w:t>
      </w:r>
      <w:r w:rsidRPr="00205CCB">
        <w:rPr>
          <w:rFonts w:eastAsia="Times New Roman"/>
          <w:szCs w:val="24"/>
        </w:rPr>
        <w:t xml:space="preserve"> </w:t>
      </w:r>
      <w:r>
        <w:rPr>
          <w:rFonts w:eastAsia="Times New Roman"/>
          <w:szCs w:val="24"/>
        </w:rPr>
        <w:t>της,</w:t>
      </w:r>
      <w:r w:rsidRPr="00205CCB">
        <w:rPr>
          <w:rFonts w:eastAsia="Times New Roman"/>
          <w:szCs w:val="24"/>
        </w:rPr>
        <w:t xml:space="preserve"> εκείνη για την οποία </w:t>
      </w:r>
      <w:r>
        <w:rPr>
          <w:rFonts w:eastAsia="Times New Roman"/>
          <w:szCs w:val="24"/>
        </w:rPr>
        <w:t>ε</w:t>
      </w:r>
      <w:r>
        <w:rPr>
          <w:rFonts w:eastAsia="Times New Roman"/>
          <w:szCs w:val="24"/>
        </w:rPr>
        <w:t>σ</w:t>
      </w:r>
      <w:r w:rsidRPr="00205CCB">
        <w:rPr>
          <w:rFonts w:eastAsia="Times New Roman"/>
          <w:szCs w:val="24"/>
        </w:rPr>
        <w:t>είς υποστηρίζ</w:t>
      </w:r>
      <w:r>
        <w:rPr>
          <w:rFonts w:eastAsia="Times New Roman"/>
          <w:szCs w:val="24"/>
        </w:rPr>
        <w:t>ετ</w:t>
      </w:r>
      <w:r w:rsidRPr="00205CCB">
        <w:rPr>
          <w:rFonts w:eastAsia="Times New Roman"/>
          <w:szCs w:val="24"/>
        </w:rPr>
        <w:t xml:space="preserve">ε ότι </w:t>
      </w:r>
      <w:r>
        <w:rPr>
          <w:rFonts w:eastAsia="Times New Roman"/>
          <w:szCs w:val="24"/>
        </w:rPr>
        <w:t>λύνεται το πρόβλημα.</w:t>
      </w:r>
    </w:p>
    <w:p w14:paraId="4EC1924E" w14:textId="77777777" w:rsidR="008E01FC" w:rsidRDefault="002168A0">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 xml:space="preserve">τυπάει το </w:t>
      </w:r>
      <w:r>
        <w:rPr>
          <w:rFonts w:eastAsia="Times New Roman"/>
          <w:szCs w:val="24"/>
        </w:rPr>
        <w:t>κουδούνι λήξεως του χρόνου ομιλίας του κυρίου Βουλευτή)</w:t>
      </w:r>
    </w:p>
    <w:p w14:paraId="4EC1924F" w14:textId="77777777" w:rsidR="008E01FC" w:rsidRDefault="002168A0">
      <w:pPr>
        <w:spacing w:line="600" w:lineRule="auto"/>
        <w:ind w:firstLine="720"/>
        <w:jc w:val="both"/>
        <w:rPr>
          <w:rFonts w:eastAsia="Times New Roman"/>
          <w:szCs w:val="24"/>
        </w:rPr>
      </w:pPr>
      <w:r>
        <w:rPr>
          <w:rFonts w:eastAsia="Times New Roman"/>
          <w:szCs w:val="24"/>
        </w:rPr>
        <w:t xml:space="preserve">Έχω πάρα πολλά, αν </w:t>
      </w:r>
      <w:r w:rsidRPr="00205CCB">
        <w:rPr>
          <w:rFonts w:eastAsia="Times New Roman"/>
          <w:szCs w:val="24"/>
        </w:rPr>
        <w:t>θέλετε</w:t>
      </w:r>
      <w:r>
        <w:rPr>
          <w:rFonts w:eastAsia="Times New Roman"/>
          <w:szCs w:val="24"/>
        </w:rPr>
        <w:t>,</w:t>
      </w:r>
      <w:r w:rsidRPr="00205CCB">
        <w:rPr>
          <w:rFonts w:eastAsia="Times New Roman"/>
          <w:szCs w:val="24"/>
        </w:rPr>
        <w:t xml:space="preserve"> να πω</w:t>
      </w:r>
      <w:r>
        <w:rPr>
          <w:rFonts w:eastAsia="Times New Roman"/>
          <w:szCs w:val="24"/>
        </w:rPr>
        <w:t>. Ν</w:t>
      </w:r>
      <w:r w:rsidRPr="00205CCB">
        <w:rPr>
          <w:rFonts w:eastAsia="Times New Roman"/>
          <w:szCs w:val="24"/>
        </w:rPr>
        <w:t>α θυμίσω και εκείνο το οποίο ισχύει από το 2015</w:t>
      </w:r>
      <w:r>
        <w:rPr>
          <w:rFonts w:eastAsia="Times New Roman"/>
          <w:szCs w:val="24"/>
        </w:rPr>
        <w:t>,</w:t>
      </w:r>
      <w:r w:rsidRPr="00205CCB">
        <w:rPr>
          <w:rFonts w:eastAsia="Times New Roman"/>
          <w:szCs w:val="24"/>
        </w:rPr>
        <w:t xml:space="preserve"> ότι το κράτος θα συνεισέφερε</w:t>
      </w:r>
      <w:r>
        <w:rPr>
          <w:rFonts w:eastAsia="Times New Roman"/>
          <w:szCs w:val="24"/>
        </w:rPr>
        <w:t>. Π</w:t>
      </w:r>
      <w:r w:rsidRPr="00205CCB">
        <w:rPr>
          <w:rFonts w:eastAsia="Times New Roman"/>
          <w:szCs w:val="24"/>
        </w:rPr>
        <w:t xml:space="preserve">οτέ δεν συνεισέφερε το κράτος </w:t>
      </w:r>
      <w:r>
        <w:rPr>
          <w:rFonts w:eastAsia="Times New Roman"/>
          <w:szCs w:val="24"/>
        </w:rPr>
        <w:t>στους δανειολήπτες. Ά</w:t>
      </w:r>
      <w:r w:rsidRPr="00205CCB">
        <w:rPr>
          <w:rFonts w:eastAsia="Times New Roman"/>
          <w:szCs w:val="24"/>
        </w:rPr>
        <w:t>φησε πολλούς εκτός</w:t>
      </w:r>
      <w:r>
        <w:rPr>
          <w:rFonts w:eastAsia="Times New Roman"/>
          <w:szCs w:val="24"/>
        </w:rPr>
        <w:t>, διότι πο</w:t>
      </w:r>
      <w:r w:rsidRPr="00205CCB">
        <w:rPr>
          <w:rFonts w:eastAsia="Times New Roman"/>
          <w:szCs w:val="24"/>
        </w:rPr>
        <w:t>τέ εκε</w:t>
      </w:r>
      <w:r w:rsidRPr="00205CCB">
        <w:rPr>
          <w:rFonts w:eastAsia="Times New Roman"/>
          <w:szCs w:val="24"/>
        </w:rPr>
        <w:t xml:space="preserve">ίνα τα περίφημα 200 εκατομμύρια τα οποία αναφέρονται </w:t>
      </w:r>
      <w:r>
        <w:rPr>
          <w:rFonts w:eastAsia="Times New Roman"/>
          <w:szCs w:val="24"/>
        </w:rPr>
        <w:t>-</w:t>
      </w:r>
      <w:r w:rsidRPr="00205CCB">
        <w:rPr>
          <w:rFonts w:eastAsia="Times New Roman"/>
          <w:szCs w:val="24"/>
        </w:rPr>
        <w:t>επαναλαμβάν</w:t>
      </w:r>
      <w:r>
        <w:rPr>
          <w:rFonts w:eastAsia="Times New Roman"/>
          <w:szCs w:val="24"/>
        </w:rPr>
        <w:t>ον</w:t>
      </w:r>
      <w:r w:rsidRPr="00205CCB">
        <w:rPr>
          <w:rFonts w:eastAsia="Times New Roman"/>
          <w:szCs w:val="24"/>
        </w:rPr>
        <w:t xml:space="preserve">ται </w:t>
      </w:r>
      <w:r>
        <w:rPr>
          <w:rFonts w:eastAsia="Times New Roman"/>
          <w:szCs w:val="24"/>
        </w:rPr>
        <w:t>μ</w:t>
      </w:r>
      <w:r w:rsidRPr="00205CCB">
        <w:rPr>
          <w:rFonts w:eastAsia="Times New Roman"/>
          <w:szCs w:val="24"/>
        </w:rPr>
        <w:t>άλιστα και σήμερα ως 150 εκατομμύρια για φέτος και 200 για του χρόνου</w:t>
      </w:r>
      <w:r>
        <w:rPr>
          <w:rFonts w:eastAsia="Times New Roman"/>
          <w:szCs w:val="24"/>
        </w:rPr>
        <w:t>-</w:t>
      </w:r>
      <w:r w:rsidRPr="00205CCB">
        <w:rPr>
          <w:rFonts w:eastAsia="Times New Roman"/>
          <w:szCs w:val="24"/>
        </w:rPr>
        <w:t xml:space="preserve"> δεν </w:t>
      </w:r>
      <w:r>
        <w:rPr>
          <w:rFonts w:eastAsia="Times New Roman"/>
          <w:szCs w:val="24"/>
        </w:rPr>
        <w:t>δόθηκαν</w:t>
      </w:r>
      <w:r w:rsidRPr="00205CCB">
        <w:rPr>
          <w:rFonts w:eastAsia="Times New Roman"/>
          <w:szCs w:val="24"/>
        </w:rPr>
        <w:t xml:space="preserve"> στους δανειολήπτες</w:t>
      </w:r>
      <w:r>
        <w:rPr>
          <w:rFonts w:eastAsia="Times New Roman"/>
          <w:szCs w:val="24"/>
        </w:rPr>
        <w:t>, γιατί, λέει, δεν υπήρχε η</w:t>
      </w:r>
      <w:r w:rsidRPr="00205CCB">
        <w:rPr>
          <w:rFonts w:eastAsia="Times New Roman"/>
          <w:szCs w:val="24"/>
        </w:rPr>
        <w:t xml:space="preserve"> διαδικασία </w:t>
      </w:r>
      <w:r w:rsidRPr="00205CCB">
        <w:rPr>
          <w:rFonts w:eastAsia="Times New Roman"/>
          <w:szCs w:val="24"/>
        </w:rPr>
        <w:lastRenderedPageBreak/>
        <w:t>ενημέρωσης</w:t>
      </w:r>
      <w:r>
        <w:rPr>
          <w:rFonts w:eastAsia="Times New Roman"/>
          <w:szCs w:val="24"/>
        </w:rPr>
        <w:t>. Π</w:t>
      </w:r>
      <w:r w:rsidRPr="00205CCB">
        <w:rPr>
          <w:rFonts w:eastAsia="Times New Roman"/>
          <w:szCs w:val="24"/>
        </w:rPr>
        <w:t>ρωτοφανές αυτό</w:t>
      </w:r>
      <w:r>
        <w:rPr>
          <w:rFonts w:eastAsia="Times New Roman"/>
          <w:szCs w:val="24"/>
        </w:rPr>
        <w:t>. Το έχει πει και</w:t>
      </w:r>
      <w:r>
        <w:rPr>
          <w:rFonts w:eastAsia="Times New Roman"/>
          <w:szCs w:val="24"/>
        </w:rPr>
        <w:t xml:space="preserve"> ο κ. Δραγασάκης. Μ</w:t>
      </w:r>
      <w:r w:rsidRPr="00205CCB">
        <w:rPr>
          <w:rFonts w:eastAsia="Times New Roman"/>
          <w:szCs w:val="24"/>
        </w:rPr>
        <w:t xml:space="preserve">ου το </w:t>
      </w:r>
      <w:r>
        <w:rPr>
          <w:rFonts w:eastAsia="Times New Roman"/>
          <w:szCs w:val="24"/>
        </w:rPr>
        <w:t>έχει πει στη</w:t>
      </w:r>
      <w:r w:rsidRPr="00205CCB">
        <w:rPr>
          <w:rFonts w:eastAsia="Times New Roman"/>
          <w:szCs w:val="24"/>
        </w:rPr>
        <w:t xml:space="preserve"> Βουλή μέσα</w:t>
      </w:r>
      <w:r>
        <w:rPr>
          <w:rFonts w:eastAsia="Times New Roman"/>
          <w:szCs w:val="24"/>
        </w:rPr>
        <w:t>. Δεν υπήρχε, λέει,</w:t>
      </w:r>
      <w:r w:rsidRPr="00205CCB">
        <w:rPr>
          <w:rFonts w:eastAsia="Times New Roman"/>
          <w:szCs w:val="24"/>
        </w:rPr>
        <w:t xml:space="preserve"> η διαδικασία </w:t>
      </w:r>
      <w:r>
        <w:rPr>
          <w:rFonts w:eastAsia="Times New Roman"/>
          <w:szCs w:val="24"/>
        </w:rPr>
        <w:t>ε</w:t>
      </w:r>
      <w:r w:rsidRPr="00205CCB">
        <w:rPr>
          <w:rFonts w:eastAsia="Times New Roman"/>
          <w:szCs w:val="24"/>
        </w:rPr>
        <w:t>νημέρωσης</w:t>
      </w:r>
      <w:r>
        <w:rPr>
          <w:rFonts w:eastAsia="Times New Roman"/>
          <w:szCs w:val="24"/>
        </w:rPr>
        <w:t xml:space="preserve">. Ποιος εγγυάται </w:t>
      </w:r>
      <w:r w:rsidRPr="00205CCB">
        <w:rPr>
          <w:rFonts w:eastAsia="Times New Roman"/>
          <w:szCs w:val="24"/>
        </w:rPr>
        <w:t>ότι θα δοθούν αυτά τα χρήματα για να ρυθμιστεί η επιδότηση των δανείων</w:t>
      </w:r>
      <w:r>
        <w:rPr>
          <w:rFonts w:eastAsia="Times New Roman"/>
          <w:szCs w:val="24"/>
        </w:rPr>
        <w:t>;</w:t>
      </w:r>
    </w:p>
    <w:p w14:paraId="4EC19250" w14:textId="77777777" w:rsidR="008E01FC" w:rsidRDefault="002168A0">
      <w:pPr>
        <w:spacing w:line="600" w:lineRule="auto"/>
        <w:ind w:firstLine="720"/>
        <w:jc w:val="both"/>
        <w:rPr>
          <w:rFonts w:eastAsia="Times New Roman"/>
          <w:szCs w:val="24"/>
        </w:rPr>
      </w:pPr>
      <w:r>
        <w:rPr>
          <w:rFonts w:eastAsia="Times New Roman"/>
          <w:szCs w:val="24"/>
        </w:rPr>
        <w:t>Κ</w:t>
      </w:r>
      <w:r w:rsidRPr="00205CCB">
        <w:rPr>
          <w:rFonts w:eastAsia="Times New Roman"/>
          <w:szCs w:val="24"/>
        </w:rPr>
        <w:t>αι να πω και το τελευταίο</w:t>
      </w:r>
      <w:r>
        <w:rPr>
          <w:rFonts w:eastAsia="Times New Roman"/>
          <w:szCs w:val="24"/>
        </w:rPr>
        <w:t>,</w:t>
      </w:r>
      <w:r w:rsidRPr="00205CCB">
        <w:rPr>
          <w:rFonts w:eastAsia="Times New Roman"/>
          <w:szCs w:val="24"/>
        </w:rPr>
        <w:t xml:space="preserve"> κύριε </w:t>
      </w:r>
      <w:r>
        <w:rPr>
          <w:rFonts w:eastAsia="Times New Roman"/>
          <w:szCs w:val="24"/>
        </w:rPr>
        <w:t>Π</w:t>
      </w:r>
      <w:r w:rsidRPr="00205CCB">
        <w:rPr>
          <w:rFonts w:eastAsia="Times New Roman"/>
          <w:szCs w:val="24"/>
        </w:rPr>
        <w:t>ρόεδρε</w:t>
      </w:r>
      <w:r>
        <w:rPr>
          <w:rFonts w:eastAsia="Times New Roman"/>
          <w:szCs w:val="24"/>
        </w:rPr>
        <w:t>,</w:t>
      </w:r>
      <w:r w:rsidRPr="00205CCB">
        <w:rPr>
          <w:rFonts w:eastAsia="Times New Roman"/>
          <w:szCs w:val="24"/>
        </w:rPr>
        <w:t xml:space="preserve"> γιατί </w:t>
      </w:r>
      <w:r>
        <w:rPr>
          <w:rFonts w:eastAsia="Times New Roman"/>
          <w:szCs w:val="24"/>
        </w:rPr>
        <w:t>βλέπω ότι ο χρόνος είναι λί</w:t>
      </w:r>
      <w:r>
        <w:rPr>
          <w:rFonts w:eastAsia="Times New Roman"/>
          <w:szCs w:val="24"/>
        </w:rPr>
        <w:t>γος. Όλα αυτά</w:t>
      </w:r>
      <w:r>
        <w:rPr>
          <w:rFonts w:eastAsia="Times New Roman"/>
          <w:szCs w:val="24"/>
        </w:rPr>
        <w:t>,</w:t>
      </w:r>
      <w:r>
        <w:rPr>
          <w:rFonts w:eastAsia="Times New Roman"/>
          <w:szCs w:val="24"/>
        </w:rPr>
        <w:t xml:space="preserve"> αν τα συνοψίσουμε, </w:t>
      </w:r>
      <w:r w:rsidRPr="00205CCB">
        <w:rPr>
          <w:rFonts w:eastAsia="Times New Roman"/>
          <w:szCs w:val="24"/>
        </w:rPr>
        <w:t>ξέρετε τι συμπέρασμα βγαίνει</w:t>
      </w:r>
      <w:r>
        <w:rPr>
          <w:rFonts w:eastAsia="Times New Roman"/>
          <w:szCs w:val="24"/>
        </w:rPr>
        <w:t>;</w:t>
      </w:r>
    </w:p>
    <w:p w14:paraId="4EC19251" w14:textId="77777777" w:rsidR="008E01FC" w:rsidRDefault="002168A0">
      <w:pPr>
        <w:spacing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w:t>
      </w:r>
      <w:r>
        <w:rPr>
          <w:rFonts w:eastAsia="Times New Roman"/>
          <w:szCs w:val="24"/>
        </w:rPr>
        <w:t xml:space="preserve">δεν </w:t>
      </w:r>
      <w:r>
        <w:rPr>
          <w:rFonts w:eastAsia="Times New Roman"/>
          <w:szCs w:val="24"/>
        </w:rPr>
        <w:t>ακούστηκε)</w:t>
      </w:r>
    </w:p>
    <w:p w14:paraId="4EC19252" w14:textId="77777777" w:rsidR="008E01FC" w:rsidRDefault="002168A0">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 xml:space="preserve">Κύριε συνάδελφε, μη </w:t>
      </w:r>
      <w:r w:rsidRPr="00205CCB">
        <w:rPr>
          <w:rFonts w:eastAsia="Times New Roman"/>
          <w:szCs w:val="24"/>
        </w:rPr>
        <w:t>διαμαρτύρεστε</w:t>
      </w:r>
      <w:r>
        <w:rPr>
          <w:rFonts w:eastAsia="Times New Roman"/>
          <w:szCs w:val="24"/>
        </w:rPr>
        <w:t>. Α</w:t>
      </w:r>
      <w:r w:rsidRPr="00205CCB">
        <w:rPr>
          <w:rFonts w:eastAsia="Times New Roman"/>
          <w:szCs w:val="24"/>
        </w:rPr>
        <w:t>κούσ</w:t>
      </w:r>
      <w:r>
        <w:rPr>
          <w:rFonts w:eastAsia="Times New Roman"/>
          <w:szCs w:val="24"/>
        </w:rPr>
        <w:t>τ</w:t>
      </w:r>
      <w:r w:rsidRPr="00205CCB">
        <w:rPr>
          <w:rFonts w:eastAsia="Times New Roman"/>
          <w:szCs w:val="24"/>
        </w:rPr>
        <w:t>ε και κάποτε</w:t>
      </w:r>
      <w:r>
        <w:rPr>
          <w:rFonts w:eastAsia="Times New Roman"/>
          <w:szCs w:val="24"/>
        </w:rPr>
        <w:t>, μ</w:t>
      </w:r>
      <w:r w:rsidRPr="00205CCB">
        <w:rPr>
          <w:rFonts w:eastAsia="Times New Roman"/>
          <w:szCs w:val="24"/>
        </w:rPr>
        <w:t xml:space="preserve">άθετε </w:t>
      </w:r>
      <w:r>
        <w:rPr>
          <w:rFonts w:eastAsia="Times New Roman"/>
          <w:szCs w:val="24"/>
        </w:rPr>
        <w:t>ν</w:t>
      </w:r>
      <w:r w:rsidRPr="00205CCB">
        <w:rPr>
          <w:rFonts w:eastAsia="Times New Roman"/>
          <w:szCs w:val="24"/>
        </w:rPr>
        <w:t>α ακούτε</w:t>
      </w:r>
      <w:r>
        <w:rPr>
          <w:rFonts w:eastAsia="Times New Roman"/>
          <w:szCs w:val="24"/>
        </w:rPr>
        <w:t>.</w:t>
      </w:r>
    </w:p>
    <w:p w14:paraId="4EC19253" w14:textId="77777777" w:rsidR="008E01FC" w:rsidRDefault="002168A0">
      <w:pPr>
        <w:spacing w:line="600" w:lineRule="auto"/>
        <w:ind w:firstLine="720"/>
        <w:jc w:val="both"/>
        <w:rPr>
          <w:rFonts w:eastAsia="Times New Roman"/>
          <w:szCs w:val="24"/>
        </w:rPr>
      </w:pPr>
      <w:r>
        <w:rPr>
          <w:rFonts w:eastAsia="Times New Roman"/>
          <w:szCs w:val="24"/>
        </w:rPr>
        <w:t>Ξ</w:t>
      </w:r>
      <w:r w:rsidRPr="00205CCB">
        <w:rPr>
          <w:rFonts w:eastAsia="Times New Roman"/>
          <w:szCs w:val="24"/>
        </w:rPr>
        <w:t>έρετε</w:t>
      </w:r>
      <w:r>
        <w:rPr>
          <w:rFonts w:eastAsia="Times New Roman"/>
          <w:szCs w:val="24"/>
        </w:rPr>
        <w:t>, λοιπόν,</w:t>
      </w:r>
      <w:r w:rsidRPr="00205CCB">
        <w:rPr>
          <w:rFonts w:eastAsia="Times New Roman"/>
          <w:szCs w:val="24"/>
        </w:rPr>
        <w:t xml:space="preserve"> ποιο συμπέρασμα βγαίνει</w:t>
      </w:r>
      <w:r>
        <w:rPr>
          <w:rFonts w:eastAsia="Times New Roman"/>
          <w:szCs w:val="24"/>
        </w:rPr>
        <w:t>;</w:t>
      </w:r>
      <w:r w:rsidRPr="00205CCB">
        <w:rPr>
          <w:rFonts w:eastAsia="Times New Roman"/>
          <w:szCs w:val="24"/>
        </w:rPr>
        <w:t xml:space="preserve"> Ποιος θα είναι ωφελημένος από τη ρύθμιση αυτή</w:t>
      </w:r>
      <w:r>
        <w:rPr>
          <w:rFonts w:eastAsia="Times New Roman"/>
          <w:szCs w:val="24"/>
        </w:rPr>
        <w:t>;</w:t>
      </w:r>
      <w:r w:rsidRPr="00205CCB">
        <w:rPr>
          <w:rFonts w:eastAsia="Times New Roman"/>
          <w:szCs w:val="24"/>
        </w:rPr>
        <w:t xml:space="preserve"> </w:t>
      </w:r>
      <w:r>
        <w:rPr>
          <w:rFonts w:eastAsia="Times New Roman"/>
          <w:szCs w:val="24"/>
        </w:rPr>
        <w:t>Πολλοί</w:t>
      </w:r>
      <w:r w:rsidRPr="00205CCB">
        <w:rPr>
          <w:rFonts w:eastAsia="Times New Roman"/>
          <w:szCs w:val="24"/>
        </w:rPr>
        <w:t xml:space="preserve"> δεν θα μπούνε</w:t>
      </w:r>
      <w:r>
        <w:rPr>
          <w:rFonts w:eastAsia="Times New Roman"/>
          <w:szCs w:val="24"/>
        </w:rPr>
        <w:t>, πολλοί</w:t>
      </w:r>
      <w:r w:rsidRPr="00205CCB">
        <w:rPr>
          <w:rFonts w:eastAsia="Times New Roman"/>
          <w:szCs w:val="24"/>
        </w:rPr>
        <w:t xml:space="preserve"> θα βγουν εκτός ρύθμισης</w:t>
      </w:r>
      <w:r>
        <w:rPr>
          <w:rFonts w:eastAsia="Times New Roman"/>
          <w:szCs w:val="24"/>
        </w:rPr>
        <w:t>,</w:t>
      </w:r>
      <w:r w:rsidRPr="00205CCB">
        <w:rPr>
          <w:rFonts w:eastAsia="Times New Roman"/>
          <w:szCs w:val="24"/>
        </w:rPr>
        <w:t xml:space="preserve"> διότι το ποσόν</w:t>
      </w:r>
      <w:r>
        <w:rPr>
          <w:rFonts w:eastAsia="Times New Roman"/>
          <w:szCs w:val="24"/>
        </w:rPr>
        <w:t>,</w:t>
      </w:r>
      <w:r w:rsidRPr="00205CCB">
        <w:rPr>
          <w:rFonts w:eastAsia="Times New Roman"/>
          <w:szCs w:val="24"/>
        </w:rPr>
        <w:t xml:space="preserve"> η αξία της κατοικίας </w:t>
      </w:r>
      <w:r>
        <w:rPr>
          <w:rFonts w:eastAsia="Times New Roman"/>
          <w:szCs w:val="24"/>
        </w:rPr>
        <w:t>ε</w:t>
      </w:r>
      <w:r w:rsidRPr="00205CCB">
        <w:rPr>
          <w:rFonts w:eastAsia="Times New Roman"/>
          <w:szCs w:val="24"/>
        </w:rPr>
        <w:t>ίναι αρνητική προϋπόθεση για την ένταξη</w:t>
      </w:r>
      <w:r>
        <w:rPr>
          <w:rFonts w:eastAsia="Times New Roman"/>
          <w:szCs w:val="24"/>
        </w:rPr>
        <w:t xml:space="preserve">, πολλοί </w:t>
      </w:r>
      <w:r w:rsidRPr="00205CCB">
        <w:rPr>
          <w:rFonts w:eastAsia="Times New Roman"/>
          <w:szCs w:val="24"/>
        </w:rPr>
        <w:t>θα αποφύγουν</w:t>
      </w:r>
      <w:r>
        <w:rPr>
          <w:rFonts w:eastAsia="Times New Roman"/>
          <w:szCs w:val="24"/>
        </w:rPr>
        <w:t xml:space="preserve"> να ακολουθήσουν τη ρύθμιση, </w:t>
      </w:r>
      <w:r w:rsidRPr="00205CCB">
        <w:rPr>
          <w:rFonts w:eastAsia="Times New Roman"/>
          <w:szCs w:val="24"/>
        </w:rPr>
        <w:t>γιατί δεν θα έχουν κα</w:t>
      </w:r>
      <w:r>
        <w:rPr>
          <w:rFonts w:eastAsia="Times New Roman"/>
          <w:szCs w:val="24"/>
        </w:rPr>
        <w:t>μ</w:t>
      </w:r>
      <w:r w:rsidRPr="00205CCB">
        <w:rPr>
          <w:rFonts w:eastAsia="Times New Roman"/>
          <w:szCs w:val="24"/>
        </w:rPr>
        <w:t>μία π</w:t>
      </w:r>
      <w:r w:rsidRPr="00205CCB">
        <w:rPr>
          <w:rFonts w:eastAsia="Times New Roman"/>
          <w:szCs w:val="24"/>
        </w:rPr>
        <w:t>ροϋπόθεση και στο τέλος θα πληρώσουν με τα σπίτια τους εκείνα τα χρήματα τα οποία οι τράπεζες έχουν εισπρ</w:t>
      </w:r>
      <w:r>
        <w:rPr>
          <w:rFonts w:eastAsia="Times New Roman"/>
          <w:szCs w:val="24"/>
        </w:rPr>
        <w:t xml:space="preserve">άξει ήδη στην </w:t>
      </w:r>
      <w:proofErr w:type="spellStart"/>
      <w:r>
        <w:rPr>
          <w:rFonts w:eastAsia="Times New Roman"/>
          <w:szCs w:val="24"/>
        </w:rPr>
        <w:lastRenderedPageBreak/>
        <w:t>ανακεφαλαιοποίηση</w:t>
      </w:r>
      <w:proofErr w:type="spellEnd"/>
      <w:r>
        <w:rPr>
          <w:rFonts w:eastAsia="Times New Roman"/>
          <w:szCs w:val="24"/>
        </w:rPr>
        <w:t>! Διότι το 2015, ό</w:t>
      </w:r>
      <w:r w:rsidRPr="00205CCB">
        <w:rPr>
          <w:rFonts w:eastAsia="Times New Roman"/>
          <w:szCs w:val="24"/>
        </w:rPr>
        <w:t xml:space="preserve">ταν έγινε η </w:t>
      </w:r>
      <w:proofErr w:type="spellStart"/>
      <w:r w:rsidRPr="00205CCB">
        <w:rPr>
          <w:rFonts w:eastAsia="Times New Roman"/>
          <w:szCs w:val="24"/>
        </w:rPr>
        <w:t>ανακεφαλαιοποίηση</w:t>
      </w:r>
      <w:proofErr w:type="spellEnd"/>
      <w:r w:rsidRPr="00205CCB">
        <w:rPr>
          <w:rFonts w:eastAsia="Times New Roman"/>
          <w:szCs w:val="24"/>
        </w:rPr>
        <w:t xml:space="preserve"> των τραπεζών με τα 26 δισεκατομμύρια</w:t>
      </w:r>
      <w:r>
        <w:rPr>
          <w:rFonts w:eastAsia="Times New Roman"/>
          <w:szCs w:val="24"/>
        </w:rPr>
        <w:t xml:space="preserve">, </w:t>
      </w:r>
      <w:proofErr w:type="spellStart"/>
      <w:r>
        <w:rPr>
          <w:rFonts w:eastAsia="Times New Roman"/>
          <w:szCs w:val="24"/>
        </w:rPr>
        <w:t>λογιστικοποιήθηκαν</w:t>
      </w:r>
      <w:proofErr w:type="spellEnd"/>
      <w:r w:rsidRPr="00205CCB">
        <w:rPr>
          <w:rFonts w:eastAsia="Times New Roman"/>
          <w:szCs w:val="24"/>
        </w:rPr>
        <w:t xml:space="preserve"> και οι διαγραφέ</w:t>
      </w:r>
      <w:r w:rsidRPr="00205CCB">
        <w:rPr>
          <w:rFonts w:eastAsia="Times New Roman"/>
          <w:szCs w:val="24"/>
        </w:rPr>
        <w:t>ς που θα κάνουν οι τράπεζες από τις ζημ</w:t>
      </w:r>
      <w:r>
        <w:rPr>
          <w:rFonts w:eastAsia="Times New Roman"/>
          <w:szCs w:val="24"/>
        </w:rPr>
        <w:t>ίες</w:t>
      </w:r>
      <w:r w:rsidRPr="00205CCB">
        <w:rPr>
          <w:rFonts w:eastAsia="Times New Roman"/>
          <w:szCs w:val="24"/>
        </w:rPr>
        <w:t xml:space="preserve"> που θα έχουν από τα κόκκινα δάνεια</w:t>
      </w:r>
      <w:r>
        <w:rPr>
          <w:rFonts w:eastAsia="Times New Roman"/>
          <w:szCs w:val="24"/>
        </w:rPr>
        <w:t>. Α</w:t>
      </w:r>
      <w:r w:rsidRPr="00205CCB">
        <w:rPr>
          <w:rFonts w:eastAsia="Times New Roman"/>
          <w:szCs w:val="24"/>
        </w:rPr>
        <w:t xml:space="preserve">υτά </w:t>
      </w:r>
      <w:r>
        <w:rPr>
          <w:rFonts w:eastAsia="Times New Roman"/>
          <w:szCs w:val="24"/>
        </w:rPr>
        <w:t>τ</w:t>
      </w:r>
      <w:r w:rsidRPr="00205CCB">
        <w:rPr>
          <w:rFonts w:eastAsia="Times New Roman"/>
          <w:szCs w:val="24"/>
        </w:rPr>
        <w:t xml:space="preserve">α </w:t>
      </w:r>
      <w:r>
        <w:rPr>
          <w:rFonts w:eastAsia="Times New Roman"/>
          <w:szCs w:val="24"/>
        </w:rPr>
        <w:t>έ</w:t>
      </w:r>
      <w:r w:rsidRPr="00205CCB">
        <w:rPr>
          <w:rFonts w:eastAsia="Times New Roman"/>
          <w:szCs w:val="24"/>
        </w:rPr>
        <w:t xml:space="preserve">χουν προπληρωθεί από τον </w:t>
      </w:r>
      <w:r>
        <w:rPr>
          <w:rFonts w:eastAsia="Times New Roman"/>
          <w:szCs w:val="24"/>
        </w:rPr>
        <w:t>ε</w:t>
      </w:r>
      <w:r w:rsidRPr="00205CCB">
        <w:rPr>
          <w:rFonts w:eastAsia="Times New Roman"/>
          <w:szCs w:val="24"/>
        </w:rPr>
        <w:t xml:space="preserve">λληνικό </w:t>
      </w:r>
      <w:r>
        <w:rPr>
          <w:rFonts w:eastAsia="Times New Roman"/>
          <w:szCs w:val="24"/>
        </w:rPr>
        <w:t>λαό. Ο</w:t>
      </w:r>
      <w:r w:rsidRPr="00205CCB">
        <w:rPr>
          <w:rFonts w:eastAsia="Times New Roman"/>
          <w:szCs w:val="24"/>
        </w:rPr>
        <w:t xml:space="preserve"> ελληνικός λαός </w:t>
      </w:r>
      <w:r>
        <w:rPr>
          <w:rFonts w:eastAsia="Times New Roman"/>
          <w:szCs w:val="24"/>
        </w:rPr>
        <w:t>έ</w:t>
      </w:r>
      <w:r w:rsidRPr="00205CCB">
        <w:rPr>
          <w:rFonts w:eastAsia="Times New Roman"/>
          <w:szCs w:val="24"/>
        </w:rPr>
        <w:t>χει αναλάβει να πληρώνει τον αναβαλλόμενο φόρο των τραπεζών</w:t>
      </w:r>
      <w:r>
        <w:rPr>
          <w:rFonts w:eastAsia="Times New Roman"/>
          <w:szCs w:val="24"/>
        </w:rPr>
        <w:t>,</w:t>
      </w:r>
      <w:r w:rsidRPr="00205CCB">
        <w:rPr>
          <w:rFonts w:eastAsia="Times New Roman"/>
          <w:szCs w:val="24"/>
        </w:rPr>
        <w:t xml:space="preserve"> αντί να πληρώνουν οι ίδιες φόρο εισοδήματος</w:t>
      </w:r>
      <w:r>
        <w:rPr>
          <w:rFonts w:eastAsia="Times New Roman"/>
          <w:szCs w:val="24"/>
        </w:rPr>
        <w:t>,</w:t>
      </w:r>
      <w:r w:rsidRPr="00205CCB">
        <w:rPr>
          <w:rFonts w:eastAsia="Times New Roman"/>
          <w:szCs w:val="24"/>
        </w:rPr>
        <w:t xml:space="preserve"> διότι</w:t>
      </w:r>
      <w:r w:rsidRPr="00205CCB">
        <w:rPr>
          <w:rFonts w:eastAsia="Times New Roman"/>
          <w:szCs w:val="24"/>
        </w:rPr>
        <w:t xml:space="preserve"> </w:t>
      </w:r>
      <w:r>
        <w:rPr>
          <w:rFonts w:eastAsia="Times New Roman"/>
          <w:szCs w:val="24"/>
        </w:rPr>
        <w:t>υ</w:t>
      </w:r>
      <w:r w:rsidRPr="00205CCB">
        <w:rPr>
          <w:rFonts w:eastAsia="Times New Roman"/>
          <w:szCs w:val="24"/>
        </w:rPr>
        <w:t>ποτίθεται ότι εξυπηρετείται η πρώτη κατοικία</w:t>
      </w:r>
      <w:r>
        <w:rPr>
          <w:rFonts w:eastAsia="Times New Roman"/>
          <w:szCs w:val="24"/>
        </w:rPr>
        <w:t>.</w:t>
      </w:r>
    </w:p>
    <w:p w14:paraId="4EC19254" w14:textId="77777777" w:rsidR="008E01FC" w:rsidRDefault="002168A0">
      <w:pPr>
        <w:spacing w:line="600" w:lineRule="auto"/>
        <w:ind w:firstLine="720"/>
        <w:jc w:val="both"/>
        <w:rPr>
          <w:rFonts w:eastAsia="Times New Roman"/>
          <w:szCs w:val="24"/>
        </w:rPr>
      </w:pPr>
      <w:r>
        <w:rPr>
          <w:rFonts w:eastAsia="Times New Roman"/>
          <w:szCs w:val="24"/>
        </w:rPr>
        <w:t>Φτάνουμε, λοιπόν,</w:t>
      </w:r>
      <w:r w:rsidRPr="00205CCB">
        <w:rPr>
          <w:rFonts w:eastAsia="Times New Roman"/>
          <w:szCs w:val="24"/>
        </w:rPr>
        <w:t xml:space="preserve"> σε ένα συμπέρασμα </w:t>
      </w:r>
      <w:r>
        <w:rPr>
          <w:rFonts w:eastAsia="Times New Roman"/>
          <w:szCs w:val="24"/>
        </w:rPr>
        <w:t>-</w:t>
      </w:r>
      <w:r w:rsidRPr="00205CCB">
        <w:rPr>
          <w:rFonts w:eastAsia="Times New Roman"/>
          <w:szCs w:val="24"/>
        </w:rPr>
        <w:t xml:space="preserve">και δεν μας το δίνει η </w:t>
      </w:r>
      <w:r>
        <w:rPr>
          <w:rFonts w:eastAsia="Times New Roman"/>
          <w:szCs w:val="24"/>
        </w:rPr>
        <w:t>Κ</w:t>
      </w:r>
      <w:r w:rsidRPr="00205CCB">
        <w:rPr>
          <w:rFonts w:eastAsia="Times New Roman"/>
          <w:szCs w:val="24"/>
        </w:rPr>
        <w:t>υβέρνηση το στοιχείο</w:t>
      </w:r>
      <w:r>
        <w:rPr>
          <w:rFonts w:eastAsia="Times New Roman"/>
          <w:szCs w:val="24"/>
        </w:rPr>
        <w:t>- για το πο</w:t>
      </w:r>
      <w:r w:rsidRPr="00205CCB">
        <w:rPr>
          <w:rFonts w:eastAsia="Times New Roman"/>
          <w:szCs w:val="24"/>
        </w:rPr>
        <w:t>ιοι θα είναι τελικά οι ωφελούμενοι και στο</w:t>
      </w:r>
      <w:r>
        <w:rPr>
          <w:rFonts w:eastAsia="Times New Roman"/>
          <w:szCs w:val="24"/>
        </w:rPr>
        <w:t>ν</w:t>
      </w:r>
      <w:r w:rsidRPr="00205CCB">
        <w:rPr>
          <w:rFonts w:eastAsia="Times New Roman"/>
          <w:szCs w:val="24"/>
        </w:rPr>
        <w:t xml:space="preserve"> λογαριασμό ποιος θα κερδίσει και ποιος θα χάσει</w:t>
      </w:r>
      <w:r>
        <w:rPr>
          <w:rFonts w:eastAsia="Times New Roman"/>
          <w:szCs w:val="24"/>
        </w:rPr>
        <w:t>. Θα χάσει δ</w:t>
      </w:r>
      <w:r w:rsidRPr="00205CCB">
        <w:rPr>
          <w:rFonts w:eastAsia="Times New Roman"/>
          <w:szCs w:val="24"/>
        </w:rPr>
        <w:t>υστυχώς</w:t>
      </w:r>
      <w:r>
        <w:rPr>
          <w:rFonts w:eastAsia="Times New Roman"/>
          <w:szCs w:val="24"/>
        </w:rPr>
        <w:t>, με μ</w:t>
      </w:r>
      <w:r>
        <w:rPr>
          <w:rFonts w:eastAsia="Times New Roman"/>
          <w:szCs w:val="24"/>
        </w:rPr>
        <w:t>ία</w:t>
      </w:r>
      <w:r w:rsidRPr="00205CCB">
        <w:rPr>
          <w:rFonts w:eastAsia="Times New Roman"/>
          <w:szCs w:val="24"/>
        </w:rPr>
        <w:t xml:space="preserve"> ψευδεπίγραφη τροπολογία της </w:t>
      </w:r>
      <w:r>
        <w:rPr>
          <w:rFonts w:eastAsia="Times New Roman"/>
          <w:szCs w:val="24"/>
        </w:rPr>
        <w:t>Κ</w:t>
      </w:r>
      <w:r w:rsidRPr="00205CCB">
        <w:rPr>
          <w:rFonts w:eastAsia="Times New Roman"/>
          <w:szCs w:val="24"/>
        </w:rPr>
        <w:t>υβέρνησης</w:t>
      </w:r>
      <w:r>
        <w:rPr>
          <w:rFonts w:eastAsia="Times New Roman"/>
          <w:szCs w:val="24"/>
        </w:rPr>
        <w:t>,</w:t>
      </w:r>
      <w:r w:rsidRPr="00205CCB">
        <w:rPr>
          <w:rFonts w:eastAsia="Times New Roman"/>
          <w:szCs w:val="24"/>
        </w:rPr>
        <w:t xml:space="preserve"> </w:t>
      </w:r>
      <w:r>
        <w:rPr>
          <w:rFonts w:eastAsia="Times New Roman"/>
          <w:szCs w:val="24"/>
        </w:rPr>
        <w:t xml:space="preserve">ο μέσος οικογενειάρχης, ο </w:t>
      </w:r>
      <w:proofErr w:type="spellStart"/>
      <w:r>
        <w:rPr>
          <w:rFonts w:eastAsia="Times New Roman"/>
          <w:szCs w:val="24"/>
        </w:rPr>
        <w:t>μικροοφειλέτης</w:t>
      </w:r>
      <w:proofErr w:type="spellEnd"/>
      <w:r>
        <w:rPr>
          <w:rFonts w:eastAsia="Times New Roman"/>
          <w:szCs w:val="24"/>
        </w:rPr>
        <w:t xml:space="preserve">, εις </w:t>
      </w:r>
      <w:proofErr w:type="spellStart"/>
      <w:r>
        <w:rPr>
          <w:rFonts w:eastAsia="Times New Roman"/>
          <w:szCs w:val="24"/>
        </w:rPr>
        <w:t>δόξαν</w:t>
      </w:r>
      <w:proofErr w:type="spellEnd"/>
      <w:r>
        <w:rPr>
          <w:rFonts w:eastAsia="Times New Roman"/>
          <w:szCs w:val="24"/>
        </w:rPr>
        <w:t xml:space="preserve"> ποιου; Εις </w:t>
      </w:r>
      <w:proofErr w:type="spellStart"/>
      <w:r>
        <w:rPr>
          <w:rFonts w:eastAsia="Times New Roman"/>
          <w:szCs w:val="24"/>
        </w:rPr>
        <w:t>δόξαν</w:t>
      </w:r>
      <w:proofErr w:type="spellEnd"/>
      <w:r>
        <w:rPr>
          <w:rFonts w:eastAsia="Times New Roman"/>
          <w:szCs w:val="24"/>
        </w:rPr>
        <w:t xml:space="preserve"> του κεφαλαίου. Αλλά αυτή είναι αριστερή πολιτική; Και εκπλήσσομαι -και το επαναλαμβάνω- που και η Νέα Δημοκρατία το υποστηρίζει, βεβαίως βάζοντα</w:t>
      </w:r>
      <w:r>
        <w:rPr>
          <w:rFonts w:eastAsia="Times New Roman"/>
          <w:szCs w:val="24"/>
        </w:rPr>
        <w:t>ς κάποιες επιφυλάξεις, λέγοντας «ναι, θα το ψηφίσουμε, αλλά θα το βελτιώσουμε…»</w:t>
      </w:r>
      <w:r>
        <w:rPr>
          <w:rFonts w:eastAsia="Times New Roman"/>
          <w:szCs w:val="24"/>
        </w:rPr>
        <w:t>.</w:t>
      </w:r>
    </w:p>
    <w:p w14:paraId="4EC19255" w14:textId="77777777" w:rsidR="008E01FC" w:rsidRDefault="002168A0">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Κλείστε</w:t>
      </w:r>
      <w:r>
        <w:rPr>
          <w:rFonts w:eastAsia="Times New Roman"/>
          <w:szCs w:val="24"/>
        </w:rPr>
        <w:t>,</w:t>
      </w:r>
      <w:r>
        <w:rPr>
          <w:rFonts w:eastAsia="Times New Roman"/>
          <w:szCs w:val="24"/>
        </w:rPr>
        <w:t xml:space="preserve"> παρακαλώ. Δεν είναι ώρα για επαναλήψεις τώρα.</w:t>
      </w:r>
    </w:p>
    <w:p w14:paraId="4EC19256" w14:textId="77777777" w:rsidR="008E01FC" w:rsidRDefault="002168A0">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Νομίζω, λοιπόν, ότι αυτά πρέπει να σταθμιστούν και αυτό δι</w:t>
      </w:r>
      <w:r>
        <w:rPr>
          <w:rFonts w:eastAsia="Times New Roman"/>
          <w:szCs w:val="24"/>
        </w:rPr>
        <w:t>καιολογεί και την αρνητική μας ψήφο.</w:t>
      </w:r>
    </w:p>
    <w:p w14:paraId="4EC19257" w14:textId="77777777" w:rsidR="008E01FC" w:rsidRDefault="002168A0">
      <w:pPr>
        <w:spacing w:line="600" w:lineRule="auto"/>
        <w:ind w:firstLine="720"/>
        <w:jc w:val="both"/>
        <w:rPr>
          <w:rFonts w:eastAsia="Times New Roman"/>
          <w:szCs w:val="24"/>
        </w:rPr>
      </w:pPr>
      <w:r>
        <w:rPr>
          <w:rFonts w:eastAsia="Times New Roman"/>
          <w:szCs w:val="24"/>
        </w:rPr>
        <w:t>Κύριε Πρόεδρε, ευχαριστώ.</w:t>
      </w:r>
    </w:p>
    <w:p w14:paraId="4EC19258" w14:textId="77777777" w:rsidR="008E01FC" w:rsidRDefault="002168A0">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w:t>
      </w:r>
    </w:p>
    <w:p w14:paraId="4EC19259" w14:textId="77777777" w:rsidR="008E01FC" w:rsidRDefault="002168A0">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Να είστε καλά.</w:t>
      </w:r>
    </w:p>
    <w:p w14:paraId="4EC1925A" w14:textId="77777777" w:rsidR="008E01FC" w:rsidRDefault="002168A0">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Παναγιώταρος</w:t>
      </w:r>
      <w:proofErr w:type="spellEnd"/>
      <w:r>
        <w:rPr>
          <w:rFonts w:eastAsia="Times New Roman"/>
          <w:szCs w:val="24"/>
        </w:rPr>
        <w:t>, Κοινοβουλευτικός Εκπρόσωπος της</w:t>
      </w:r>
      <w:r w:rsidRPr="00205CCB">
        <w:rPr>
          <w:rFonts w:eastAsia="Times New Roman"/>
          <w:szCs w:val="24"/>
        </w:rPr>
        <w:t xml:space="preserve"> Χρυσής Αυγής</w:t>
      </w:r>
      <w:r>
        <w:rPr>
          <w:rFonts w:eastAsia="Times New Roman"/>
          <w:szCs w:val="24"/>
        </w:rPr>
        <w:t>,</w:t>
      </w:r>
      <w:r w:rsidRPr="00205CCB">
        <w:rPr>
          <w:rFonts w:eastAsia="Times New Roman"/>
          <w:szCs w:val="24"/>
        </w:rPr>
        <w:t xml:space="preserve"> έχει το</w:t>
      </w:r>
      <w:r>
        <w:rPr>
          <w:rFonts w:eastAsia="Times New Roman"/>
          <w:szCs w:val="24"/>
        </w:rPr>
        <w:t>ν</w:t>
      </w:r>
      <w:r w:rsidRPr="00205CCB">
        <w:rPr>
          <w:rFonts w:eastAsia="Times New Roman"/>
          <w:szCs w:val="24"/>
        </w:rPr>
        <w:t xml:space="preserve"> λόγο</w:t>
      </w:r>
      <w:r>
        <w:rPr>
          <w:rFonts w:eastAsia="Times New Roman"/>
          <w:szCs w:val="24"/>
        </w:rPr>
        <w:t>.</w:t>
      </w:r>
    </w:p>
    <w:p w14:paraId="4EC1925B" w14:textId="77777777" w:rsidR="008E01FC" w:rsidRDefault="002168A0">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cs="Times New Roman"/>
          <w:szCs w:val="24"/>
        </w:rPr>
        <w:t>Ε</w:t>
      </w:r>
      <w:r w:rsidRPr="00205CCB">
        <w:rPr>
          <w:rFonts w:eastAsia="Times New Roman"/>
          <w:szCs w:val="24"/>
        </w:rPr>
        <w:t>υχαριστώ</w:t>
      </w:r>
      <w:r>
        <w:rPr>
          <w:rFonts w:eastAsia="Times New Roman"/>
          <w:szCs w:val="24"/>
        </w:rPr>
        <w:t>,</w:t>
      </w:r>
      <w:r w:rsidRPr="00205CCB">
        <w:rPr>
          <w:rFonts w:eastAsia="Times New Roman"/>
          <w:szCs w:val="24"/>
        </w:rPr>
        <w:t xml:space="preserve"> κύριε </w:t>
      </w:r>
      <w:r>
        <w:rPr>
          <w:rFonts w:eastAsia="Times New Roman"/>
          <w:szCs w:val="24"/>
        </w:rPr>
        <w:t>Π</w:t>
      </w:r>
      <w:r w:rsidRPr="00205CCB">
        <w:rPr>
          <w:rFonts w:eastAsia="Times New Roman"/>
          <w:szCs w:val="24"/>
        </w:rPr>
        <w:t>ρόεδρε</w:t>
      </w:r>
      <w:r>
        <w:rPr>
          <w:rFonts w:eastAsia="Times New Roman"/>
          <w:szCs w:val="24"/>
        </w:rPr>
        <w:t>,</w:t>
      </w:r>
      <w:r w:rsidRPr="00205CCB">
        <w:rPr>
          <w:rFonts w:eastAsia="Times New Roman"/>
          <w:szCs w:val="24"/>
        </w:rPr>
        <w:t xml:space="preserve"> και </w:t>
      </w:r>
      <w:r>
        <w:rPr>
          <w:rFonts w:eastAsia="Times New Roman"/>
          <w:szCs w:val="24"/>
        </w:rPr>
        <w:t>κ</w:t>
      </w:r>
      <w:r w:rsidRPr="00205CCB">
        <w:rPr>
          <w:rFonts w:eastAsia="Times New Roman"/>
          <w:szCs w:val="24"/>
        </w:rPr>
        <w:t>αλώς ήρθατε από την αφιλόξενη Αυστραλία</w:t>
      </w:r>
      <w:r>
        <w:rPr>
          <w:rFonts w:eastAsia="Times New Roman"/>
          <w:szCs w:val="24"/>
        </w:rPr>
        <w:t>.</w:t>
      </w:r>
    </w:p>
    <w:p w14:paraId="4EC1925C" w14:textId="77777777" w:rsidR="008E01FC" w:rsidRDefault="002168A0">
      <w:pPr>
        <w:spacing w:line="600" w:lineRule="auto"/>
        <w:ind w:firstLine="720"/>
        <w:jc w:val="both"/>
        <w:rPr>
          <w:rFonts w:eastAsia="Times New Roman"/>
          <w:szCs w:val="24"/>
        </w:rPr>
      </w:pPr>
      <w:r>
        <w:rPr>
          <w:rFonts w:eastAsia="Times New Roman"/>
          <w:szCs w:val="24"/>
        </w:rPr>
        <w:t xml:space="preserve">Θα κάνω ένα σχόλιο για τον </w:t>
      </w:r>
      <w:proofErr w:type="spellStart"/>
      <w:r>
        <w:rPr>
          <w:rFonts w:eastAsia="Times New Roman"/>
          <w:szCs w:val="24"/>
        </w:rPr>
        <w:t>προλαλήσαντα</w:t>
      </w:r>
      <w:proofErr w:type="spellEnd"/>
      <w:r>
        <w:rPr>
          <w:rFonts w:eastAsia="Times New Roman"/>
          <w:szCs w:val="24"/>
        </w:rPr>
        <w:t xml:space="preserve"> Βουλευτή κ. </w:t>
      </w:r>
      <w:proofErr w:type="spellStart"/>
      <w:r>
        <w:rPr>
          <w:rFonts w:eastAsia="Times New Roman"/>
          <w:szCs w:val="24"/>
        </w:rPr>
        <w:t>Αμυρά</w:t>
      </w:r>
      <w:proofErr w:type="spellEnd"/>
      <w:r>
        <w:rPr>
          <w:rFonts w:eastAsia="Times New Roman"/>
          <w:szCs w:val="24"/>
        </w:rPr>
        <w:t xml:space="preserve">, ο οποίος </w:t>
      </w:r>
      <w:r w:rsidRPr="00205CCB">
        <w:rPr>
          <w:rFonts w:eastAsia="Times New Roman"/>
          <w:szCs w:val="24"/>
        </w:rPr>
        <w:t xml:space="preserve">είπε ότι υπάρχουν φήμες </w:t>
      </w:r>
      <w:r>
        <w:rPr>
          <w:rFonts w:eastAsia="Times New Roman"/>
          <w:szCs w:val="24"/>
        </w:rPr>
        <w:t xml:space="preserve">πως </w:t>
      </w:r>
      <w:r w:rsidRPr="00205CCB">
        <w:rPr>
          <w:rFonts w:eastAsia="Times New Roman"/>
          <w:szCs w:val="24"/>
        </w:rPr>
        <w:t>θα γίνουν εθνικές εκλογές μέσα στο</w:t>
      </w:r>
      <w:r>
        <w:rPr>
          <w:rFonts w:eastAsia="Times New Roman"/>
          <w:szCs w:val="24"/>
        </w:rPr>
        <w:t>ν</w:t>
      </w:r>
      <w:r w:rsidRPr="00205CCB">
        <w:rPr>
          <w:rFonts w:eastAsia="Times New Roman"/>
          <w:szCs w:val="24"/>
        </w:rPr>
        <w:t xml:space="preserve"> Μάιο</w:t>
      </w:r>
      <w:r>
        <w:rPr>
          <w:rFonts w:eastAsia="Times New Roman"/>
          <w:szCs w:val="24"/>
        </w:rPr>
        <w:t>. Θ</w:t>
      </w:r>
      <w:r w:rsidRPr="00205CCB">
        <w:rPr>
          <w:rFonts w:eastAsia="Times New Roman"/>
          <w:szCs w:val="24"/>
        </w:rPr>
        <w:t xml:space="preserve">α </w:t>
      </w:r>
      <w:r>
        <w:rPr>
          <w:rFonts w:eastAsia="Times New Roman"/>
          <w:szCs w:val="24"/>
        </w:rPr>
        <w:t>ή</w:t>
      </w:r>
      <w:r w:rsidRPr="00205CCB">
        <w:rPr>
          <w:rFonts w:eastAsia="Times New Roman"/>
          <w:szCs w:val="24"/>
        </w:rPr>
        <w:t>θελα να απαντήσω ότι ο</w:t>
      </w:r>
      <w:r w:rsidRPr="00205CCB">
        <w:rPr>
          <w:rFonts w:eastAsia="Times New Roman"/>
          <w:szCs w:val="24"/>
        </w:rPr>
        <w:t xml:space="preserve"> βασικός λόγος για τον οποίο δεν θα γίνουν εκλογές μέχρι και την </w:t>
      </w:r>
      <w:r w:rsidRPr="00205CCB">
        <w:rPr>
          <w:rFonts w:eastAsia="Times New Roman"/>
          <w:szCs w:val="24"/>
        </w:rPr>
        <w:lastRenderedPageBreak/>
        <w:t>τελευταία ημέρα που ορίζει ο νόμος και το Σύνταγμα</w:t>
      </w:r>
      <w:r>
        <w:rPr>
          <w:rFonts w:eastAsia="Times New Roman"/>
          <w:szCs w:val="24"/>
        </w:rPr>
        <w:t xml:space="preserve"> είναι ότι </w:t>
      </w:r>
      <w:r w:rsidRPr="00205CCB">
        <w:rPr>
          <w:rFonts w:eastAsia="Times New Roman"/>
          <w:szCs w:val="24"/>
        </w:rPr>
        <w:t xml:space="preserve">οι κυβερνώντες απολαμβάνουν μεγαλεία που μετά το τέλος Σεπτεμβρίου του 2019 οι περισσότεροι εξ αυτών δεν πρόκειται να τα ξαναδούν </w:t>
      </w:r>
      <w:r w:rsidRPr="00205CCB">
        <w:rPr>
          <w:rFonts w:eastAsia="Times New Roman"/>
          <w:szCs w:val="24"/>
        </w:rPr>
        <w:t>ποτέ</w:t>
      </w:r>
      <w:r>
        <w:rPr>
          <w:rFonts w:eastAsia="Times New Roman"/>
          <w:szCs w:val="24"/>
        </w:rPr>
        <w:t>. Ο</w:t>
      </w:r>
      <w:r w:rsidRPr="00205CCB">
        <w:rPr>
          <w:rFonts w:eastAsia="Times New Roman"/>
          <w:szCs w:val="24"/>
        </w:rPr>
        <w:t>πότε δεν είναι θέμα κάπο</w:t>
      </w:r>
      <w:r>
        <w:rPr>
          <w:rFonts w:eastAsia="Times New Roman"/>
          <w:szCs w:val="24"/>
        </w:rPr>
        <w:t>ιο</w:t>
      </w:r>
      <w:r w:rsidRPr="00205CCB">
        <w:rPr>
          <w:rFonts w:eastAsia="Times New Roman"/>
          <w:szCs w:val="24"/>
        </w:rPr>
        <w:t xml:space="preserve">υ στρατηγικού σχεδιασμού </w:t>
      </w:r>
      <w:r>
        <w:rPr>
          <w:rFonts w:eastAsia="Times New Roman"/>
          <w:szCs w:val="24"/>
        </w:rPr>
        <w:t xml:space="preserve">το </w:t>
      </w:r>
      <w:r w:rsidRPr="00205CCB">
        <w:rPr>
          <w:rFonts w:eastAsia="Times New Roman"/>
          <w:szCs w:val="24"/>
        </w:rPr>
        <w:t>πότε θα κάνει τις εκλογές ο κ</w:t>
      </w:r>
      <w:r>
        <w:rPr>
          <w:rFonts w:eastAsia="Times New Roman"/>
          <w:szCs w:val="24"/>
        </w:rPr>
        <w:t>.</w:t>
      </w:r>
      <w:r w:rsidRPr="00205CCB">
        <w:rPr>
          <w:rFonts w:eastAsia="Times New Roman"/>
          <w:szCs w:val="24"/>
        </w:rPr>
        <w:t xml:space="preserve"> Τσίπρας ή κάποιο άλλο μυστήριο</w:t>
      </w:r>
      <w:r>
        <w:rPr>
          <w:rFonts w:eastAsia="Times New Roman"/>
          <w:szCs w:val="24"/>
        </w:rPr>
        <w:t>,</w:t>
      </w:r>
      <w:r w:rsidRPr="00205CCB">
        <w:rPr>
          <w:rFonts w:eastAsia="Times New Roman"/>
          <w:szCs w:val="24"/>
        </w:rPr>
        <w:t xml:space="preserve"> πολύπλοκο σχέδιο</w:t>
      </w:r>
      <w:r>
        <w:rPr>
          <w:rFonts w:eastAsia="Times New Roman"/>
          <w:szCs w:val="24"/>
        </w:rPr>
        <w:t xml:space="preserve">. </w:t>
      </w:r>
      <w:r w:rsidRPr="00205CCB">
        <w:rPr>
          <w:rFonts w:eastAsia="Times New Roman"/>
          <w:szCs w:val="24"/>
        </w:rPr>
        <w:t>Έχει να κάνει πολύ απλά με το ότι απολαμβάνουν αυτά που δεν θα ξαναδούν ποτέ οι περισσότεροι εκ των κυβερνώντων</w:t>
      </w:r>
      <w:r>
        <w:rPr>
          <w:rFonts w:eastAsia="Times New Roman"/>
          <w:szCs w:val="24"/>
        </w:rPr>
        <w:t>.</w:t>
      </w:r>
    </w:p>
    <w:p w14:paraId="4EC1925D" w14:textId="77777777" w:rsidR="008E01FC" w:rsidRDefault="002168A0">
      <w:pPr>
        <w:spacing w:line="600" w:lineRule="auto"/>
        <w:ind w:firstLine="720"/>
        <w:jc w:val="both"/>
        <w:rPr>
          <w:rFonts w:eastAsia="Times New Roman"/>
          <w:szCs w:val="24"/>
        </w:rPr>
      </w:pPr>
      <w:r>
        <w:rPr>
          <w:rFonts w:eastAsia="Times New Roman"/>
          <w:szCs w:val="24"/>
        </w:rPr>
        <w:t>Έ</w:t>
      </w:r>
      <w:r>
        <w:rPr>
          <w:rFonts w:eastAsia="Times New Roman"/>
          <w:szCs w:val="24"/>
        </w:rPr>
        <w:t xml:space="preserve">ρχομαι στο </w:t>
      </w:r>
      <w:r w:rsidRPr="00205CCB">
        <w:rPr>
          <w:rFonts w:eastAsia="Times New Roman"/>
          <w:szCs w:val="24"/>
        </w:rPr>
        <w:t>εν λόγω νομοσχέδιο</w:t>
      </w:r>
      <w:r>
        <w:rPr>
          <w:rFonts w:eastAsia="Times New Roman"/>
          <w:szCs w:val="24"/>
        </w:rPr>
        <w:t>. Β</w:t>
      </w:r>
      <w:r w:rsidRPr="00205CCB">
        <w:rPr>
          <w:rFonts w:eastAsia="Times New Roman"/>
          <w:szCs w:val="24"/>
        </w:rPr>
        <w:t>λέπουμε ότι φ</w:t>
      </w:r>
      <w:r>
        <w:rPr>
          <w:rFonts w:eastAsia="Times New Roman"/>
          <w:szCs w:val="24"/>
        </w:rPr>
        <w:t>έρνετε</w:t>
      </w:r>
      <w:r w:rsidRPr="00205CCB">
        <w:rPr>
          <w:rFonts w:eastAsia="Times New Roman"/>
          <w:szCs w:val="24"/>
        </w:rPr>
        <w:t xml:space="preserve"> ένα ακόμα πολυνομοσχέδιο</w:t>
      </w:r>
      <w:r>
        <w:rPr>
          <w:rFonts w:eastAsia="Times New Roman"/>
          <w:szCs w:val="24"/>
        </w:rPr>
        <w:t xml:space="preserve"> - «</w:t>
      </w:r>
      <w:proofErr w:type="spellStart"/>
      <w:r w:rsidRPr="00205CCB">
        <w:rPr>
          <w:rFonts w:eastAsia="Times New Roman"/>
          <w:szCs w:val="24"/>
        </w:rPr>
        <w:t>ποτ</w:t>
      </w:r>
      <w:proofErr w:type="spellEnd"/>
      <w:r w:rsidRPr="00205CCB">
        <w:rPr>
          <w:rFonts w:eastAsia="Times New Roman"/>
          <w:szCs w:val="24"/>
        </w:rPr>
        <w:t xml:space="preserve"> πουρί</w:t>
      </w:r>
      <w:r>
        <w:rPr>
          <w:rFonts w:eastAsia="Times New Roman"/>
          <w:szCs w:val="24"/>
        </w:rPr>
        <w:t>»,</w:t>
      </w:r>
      <w:r w:rsidRPr="00205CCB">
        <w:rPr>
          <w:rFonts w:eastAsia="Times New Roman"/>
          <w:szCs w:val="24"/>
        </w:rPr>
        <w:t xml:space="preserve"> το οποίο έχει λίγο από όλα</w:t>
      </w:r>
      <w:r>
        <w:rPr>
          <w:rFonts w:eastAsia="Times New Roman"/>
          <w:szCs w:val="24"/>
        </w:rPr>
        <w:t>:</w:t>
      </w:r>
      <w:r w:rsidRPr="00205CCB">
        <w:rPr>
          <w:rFonts w:eastAsia="Times New Roman"/>
          <w:szCs w:val="24"/>
        </w:rPr>
        <w:t xml:space="preserve"> πλήθος διατάξεων</w:t>
      </w:r>
      <w:r>
        <w:rPr>
          <w:rFonts w:eastAsia="Times New Roman"/>
          <w:szCs w:val="24"/>
        </w:rPr>
        <w:t>,</w:t>
      </w:r>
      <w:r w:rsidRPr="00205CCB">
        <w:rPr>
          <w:rFonts w:eastAsia="Times New Roman"/>
          <w:szCs w:val="24"/>
        </w:rPr>
        <w:t xml:space="preserve"> άρθρα άσχετα μεταξύ </w:t>
      </w:r>
      <w:r>
        <w:rPr>
          <w:rFonts w:eastAsia="Times New Roman"/>
          <w:szCs w:val="24"/>
        </w:rPr>
        <w:t>τους,</w:t>
      </w:r>
      <w:r w:rsidRPr="00205CCB">
        <w:rPr>
          <w:rFonts w:eastAsia="Times New Roman"/>
          <w:szCs w:val="24"/>
        </w:rPr>
        <w:t xml:space="preserve"> εξυπηρ</w:t>
      </w:r>
      <w:r>
        <w:rPr>
          <w:rFonts w:eastAsia="Times New Roman"/>
          <w:szCs w:val="24"/>
        </w:rPr>
        <w:t xml:space="preserve">ετήσεις, </w:t>
      </w:r>
      <w:r w:rsidRPr="00205CCB">
        <w:rPr>
          <w:rFonts w:eastAsia="Times New Roman"/>
          <w:szCs w:val="24"/>
        </w:rPr>
        <w:t>ρουσφέτια και πολλές τροπολογίες ως συνήθως</w:t>
      </w:r>
      <w:r>
        <w:rPr>
          <w:rFonts w:eastAsia="Times New Roman"/>
          <w:szCs w:val="24"/>
        </w:rPr>
        <w:t>.</w:t>
      </w:r>
    </w:p>
    <w:p w14:paraId="4EC1925E" w14:textId="77777777" w:rsidR="008E01FC" w:rsidRDefault="002168A0">
      <w:pPr>
        <w:tabs>
          <w:tab w:val="left" w:pos="2738"/>
          <w:tab w:val="center" w:pos="4753"/>
          <w:tab w:val="left" w:pos="5723"/>
        </w:tabs>
        <w:spacing w:line="600" w:lineRule="auto"/>
        <w:ind w:firstLine="851"/>
        <w:jc w:val="both"/>
        <w:rPr>
          <w:rFonts w:eastAsia="Times New Roman"/>
          <w:color w:val="212121"/>
          <w:szCs w:val="24"/>
        </w:rPr>
      </w:pPr>
      <w:r>
        <w:rPr>
          <w:rFonts w:eastAsia="Times New Roman"/>
          <w:color w:val="212121"/>
          <w:szCs w:val="24"/>
        </w:rPr>
        <w:t xml:space="preserve">Πολλές εξ αυτών είναι νομοσχέδια από μόνες τους, όπως η τροπολογία που έχει να κάνει με τα κόκκινα δάνεια, </w:t>
      </w:r>
      <w:r w:rsidRPr="008D0EA4">
        <w:rPr>
          <w:rFonts w:eastAsia="Times New Roman"/>
          <w:color w:val="212121"/>
          <w:szCs w:val="24"/>
        </w:rPr>
        <w:t>η οποία θα έπρεπε να έρθει και να συζητηθεί ξεχωριστά</w:t>
      </w:r>
      <w:r>
        <w:rPr>
          <w:rFonts w:eastAsia="Times New Roman"/>
          <w:color w:val="212121"/>
          <w:szCs w:val="24"/>
        </w:rPr>
        <w:t>,</w:t>
      </w:r>
      <w:r w:rsidRPr="008D0EA4">
        <w:rPr>
          <w:rFonts w:eastAsia="Times New Roman"/>
          <w:color w:val="212121"/>
          <w:szCs w:val="24"/>
        </w:rPr>
        <w:t xml:space="preserve"> ώστε να υπάρχει </w:t>
      </w:r>
      <w:r>
        <w:rPr>
          <w:rFonts w:eastAsia="Times New Roman"/>
          <w:color w:val="212121"/>
          <w:szCs w:val="24"/>
        </w:rPr>
        <w:t>άπλετος χρόνος για όλους όσοι</w:t>
      </w:r>
      <w:r w:rsidRPr="008D0EA4">
        <w:rPr>
          <w:rFonts w:eastAsia="Times New Roman"/>
          <w:color w:val="212121"/>
          <w:szCs w:val="24"/>
        </w:rPr>
        <w:t xml:space="preserve"> θέλουν να αναφερθούν σε αυτό το σοβαρότατο ζήτημα </w:t>
      </w:r>
      <w:r>
        <w:rPr>
          <w:rFonts w:eastAsia="Times New Roman"/>
          <w:color w:val="212121"/>
          <w:szCs w:val="24"/>
        </w:rPr>
        <w:t>που</w:t>
      </w:r>
      <w:r w:rsidRPr="008D0EA4">
        <w:rPr>
          <w:rFonts w:eastAsia="Times New Roman"/>
          <w:color w:val="212121"/>
          <w:szCs w:val="24"/>
        </w:rPr>
        <w:t xml:space="preserve"> ταλανίζει τη συντριπτική πλειοψηφία των Ελλήνων</w:t>
      </w:r>
      <w:r>
        <w:rPr>
          <w:rFonts w:eastAsia="Times New Roman"/>
          <w:color w:val="212121"/>
          <w:szCs w:val="24"/>
        </w:rPr>
        <w:t xml:space="preserve">. </w:t>
      </w:r>
    </w:p>
    <w:p w14:paraId="4EC1925F"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Και φθάνουμε </w:t>
      </w:r>
      <w:r w:rsidRPr="008D0EA4">
        <w:rPr>
          <w:rFonts w:eastAsia="Times New Roman"/>
          <w:color w:val="212121"/>
          <w:szCs w:val="24"/>
        </w:rPr>
        <w:t>από τις λ</w:t>
      </w:r>
      <w:r>
        <w:rPr>
          <w:rFonts w:eastAsia="Times New Roman"/>
          <w:color w:val="212121"/>
          <w:szCs w:val="24"/>
        </w:rPr>
        <w:t xml:space="preserve">αϊκές συνελεύσεις στο Σύνταγμα, όπου παρίστατο ο κ. </w:t>
      </w:r>
      <w:proofErr w:type="spellStart"/>
      <w:r w:rsidRPr="008D0EA4">
        <w:rPr>
          <w:rFonts w:eastAsia="Times New Roman"/>
          <w:color w:val="212121"/>
          <w:szCs w:val="24"/>
        </w:rPr>
        <w:t>Τσακαλώτος</w:t>
      </w:r>
      <w:proofErr w:type="spellEnd"/>
      <w:r w:rsidRPr="008D0EA4">
        <w:rPr>
          <w:rFonts w:eastAsia="Times New Roman"/>
          <w:color w:val="212121"/>
          <w:szCs w:val="24"/>
        </w:rPr>
        <w:t xml:space="preserve"> και έλεγε διάφορα πολύ ωραία εκείνη την εποχή</w:t>
      </w:r>
      <w:r>
        <w:rPr>
          <w:rFonts w:eastAsia="Times New Roman"/>
          <w:color w:val="212121"/>
          <w:szCs w:val="24"/>
        </w:rPr>
        <w:t xml:space="preserve"> περί σεισάχθειας</w:t>
      </w:r>
      <w:r w:rsidRPr="008D0EA4">
        <w:rPr>
          <w:rFonts w:eastAsia="Times New Roman"/>
          <w:color w:val="212121"/>
          <w:szCs w:val="24"/>
        </w:rPr>
        <w:t xml:space="preserve"> και</w:t>
      </w:r>
      <w:r w:rsidRPr="008D0EA4">
        <w:rPr>
          <w:rFonts w:eastAsia="Times New Roman"/>
          <w:color w:val="212121"/>
          <w:szCs w:val="24"/>
        </w:rPr>
        <w:t xml:space="preserve"> άλλων πολύ σημαντικών αποφάσεων</w:t>
      </w:r>
      <w:r>
        <w:rPr>
          <w:rFonts w:eastAsia="Times New Roman"/>
          <w:color w:val="212121"/>
          <w:szCs w:val="24"/>
        </w:rPr>
        <w:t xml:space="preserve">, </w:t>
      </w:r>
      <w:r w:rsidRPr="008D0EA4">
        <w:rPr>
          <w:rFonts w:eastAsia="Times New Roman"/>
          <w:color w:val="212121"/>
          <w:szCs w:val="24"/>
        </w:rPr>
        <w:t xml:space="preserve">στα όσα είπε </w:t>
      </w:r>
      <w:r>
        <w:rPr>
          <w:rFonts w:eastAsia="Times New Roman"/>
          <w:color w:val="212121"/>
          <w:szCs w:val="24"/>
        </w:rPr>
        <w:t>πολύ κομψά και πολύ ευγενικά ο Υπουργός κ.</w:t>
      </w:r>
      <w:r w:rsidRPr="008D0EA4">
        <w:rPr>
          <w:rFonts w:eastAsia="Times New Roman"/>
          <w:color w:val="212121"/>
          <w:szCs w:val="24"/>
        </w:rPr>
        <w:t xml:space="preserve"> Δραγασάκης</w:t>
      </w:r>
      <w:r>
        <w:rPr>
          <w:rFonts w:eastAsia="Times New Roman"/>
          <w:color w:val="212121"/>
          <w:szCs w:val="24"/>
        </w:rPr>
        <w:t>, δηλαδή ότι σ</w:t>
      </w:r>
      <w:r w:rsidRPr="008D0EA4">
        <w:rPr>
          <w:rFonts w:eastAsia="Times New Roman"/>
          <w:color w:val="212121"/>
          <w:szCs w:val="24"/>
        </w:rPr>
        <w:t>υμβιβαστήκαμε</w:t>
      </w:r>
      <w:r>
        <w:rPr>
          <w:rFonts w:eastAsia="Times New Roman"/>
          <w:color w:val="212121"/>
          <w:szCs w:val="24"/>
        </w:rPr>
        <w:t>. Μ</w:t>
      </w:r>
      <w:r w:rsidRPr="008D0EA4">
        <w:rPr>
          <w:rFonts w:eastAsia="Times New Roman"/>
          <w:color w:val="212121"/>
          <w:szCs w:val="24"/>
        </w:rPr>
        <w:t>ε απλά λόγια</w:t>
      </w:r>
      <w:r>
        <w:rPr>
          <w:rFonts w:eastAsia="Times New Roman"/>
          <w:color w:val="212121"/>
          <w:szCs w:val="24"/>
        </w:rPr>
        <w:t>,</w:t>
      </w:r>
      <w:r w:rsidRPr="008D0EA4">
        <w:rPr>
          <w:rFonts w:eastAsia="Times New Roman"/>
          <w:color w:val="212121"/>
          <w:szCs w:val="24"/>
        </w:rPr>
        <w:t xml:space="preserve"> </w:t>
      </w:r>
      <w:r>
        <w:rPr>
          <w:rFonts w:eastAsia="Times New Roman"/>
          <w:color w:val="212121"/>
          <w:szCs w:val="24"/>
        </w:rPr>
        <w:t xml:space="preserve">μας είπε </w:t>
      </w:r>
      <w:r w:rsidRPr="008D0EA4">
        <w:rPr>
          <w:rFonts w:eastAsia="Times New Roman"/>
          <w:color w:val="212121"/>
          <w:szCs w:val="24"/>
        </w:rPr>
        <w:t>ότι μας πήραν κ</w:t>
      </w:r>
      <w:r>
        <w:rPr>
          <w:rFonts w:eastAsia="Times New Roman"/>
          <w:color w:val="212121"/>
          <w:szCs w:val="24"/>
        </w:rPr>
        <w:t>αι τα σώβρακα οι δανειστές και ο</w:t>
      </w:r>
      <w:r w:rsidRPr="008D0EA4">
        <w:rPr>
          <w:rFonts w:eastAsia="Times New Roman"/>
          <w:color w:val="212121"/>
          <w:szCs w:val="24"/>
        </w:rPr>
        <w:t>ι τραπεζίτες</w:t>
      </w:r>
      <w:r>
        <w:rPr>
          <w:rFonts w:eastAsia="Times New Roman"/>
          <w:color w:val="212121"/>
          <w:szCs w:val="24"/>
        </w:rPr>
        <w:t>.</w:t>
      </w:r>
    </w:p>
    <w:p w14:paraId="4EC19260"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sidRPr="008D0EA4">
        <w:rPr>
          <w:rFonts w:eastAsia="Times New Roman"/>
          <w:color w:val="212121"/>
          <w:szCs w:val="24"/>
        </w:rPr>
        <w:t>Δυστυχώς</w:t>
      </w:r>
      <w:r>
        <w:rPr>
          <w:rFonts w:eastAsia="Times New Roman"/>
          <w:color w:val="212121"/>
          <w:szCs w:val="24"/>
        </w:rPr>
        <w:t xml:space="preserve">, </w:t>
      </w:r>
      <w:r w:rsidRPr="008D0EA4">
        <w:rPr>
          <w:rFonts w:eastAsia="Times New Roman"/>
          <w:color w:val="212121"/>
          <w:szCs w:val="24"/>
        </w:rPr>
        <w:t xml:space="preserve">δίνετε τα πάντα στην κυριολεξία </w:t>
      </w:r>
      <w:r w:rsidRPr="008D0EA4">
        <w:rPr>
          <w:rFonts w:eastAsia="Times New Roman"/>
          <w:color w:val="212121"/>
          <w:szCs w:val="24"/>
        </w:rPr>
        <w:t xml:space="preserve">για μία ακόμα φορά με τη μέθοδο της </w:t>
      </w:r>
      <w:proofErr w:type="spellStart"/>
      <w:r w:rsidRPr="008D0EA4">
        <w:rPr>
          <w:rFonts w:eastAsia="Times New Roman"/>
          <w:color w:val="212121"/>
          <w:szCs w:val="24"/>
        </w:rPr>
        <w:t>σαλαμοποίησης</w:t>
      </w:r>
      <w:proofErr w:type="spellEnd"/>
      <w:r w:rsidRPr="008D0EA4">
        <w:rPr>
          <w:rFonts w:eastAsia="Times New Roman"/>
          <w:color w:val="212121"/>
          <w:szCs w:val="24"/>
        </w:rPr>
        <w:t xml:space="preserve"> </w:t>
      </w:r>
      <w:r>
        <w:rPr>
          <w:rFonts w:eastAsia="Times New Roman"/>
          <w:color w:val="212121"/>
          <w:szCs w:val="24"/>
        </w:rPr>
        <w:t>-</w:t>
      </w:r>
      <w:r w:rsidRPr="008D0EA4">
        <w:rPr>
          <w:rFonts w:eastAsia="Times New Roman"/>
          <w:color w:val="212121"/>
          <w:szCs w:val="24"/>
        </w:rPr>
        <w:t xml:space="preserve">και θα </w:t>
      </w:r>
      <w:r>
        <w:rPr>
          <w:rFonts w:eastAsia="Times New Roman"/>
          <w:color w:val="212121"/>
          <w:szCs w:val="24"/>
        </w:rPr>
        <w:t xml:space="preserve">το </w:t>
      </w:r>
      <w:r w:rsidRPr="008D0EA4">
        <w:rPr>
          <w:rFonts w:eastAsia="Times New Roman"/>
          <w:color w:val="212121"/>
          <w:szCs w:val="24"/>
        </w:rPr>
        <w:t>εξηγήσουμε</w:t>
      </w:r>
      <w:r>
        <w:rPr>
          <w:rFonts w:eastAsia="Times New Roman"/>
          <w:color w:val="212121"/>
          <w:szCs w:val="24"/>
        </w:rPr>
        <w:t>-</w:t>
      </w:r>
      <w:r w:rsidRPr="008D0EA4">
        <w:rPr>
          <w:rFonts w:eastAsia="Times New Roman"/>
          <w:color w:val="212121"/>
          <w:szCs w:val="24"/>
        </w:rPr>
        <w:t xml:space="preserve"> στις τράπεζες</w:t>
      </w:r>
      <w:r>
        <w:rPr>
          <w:rFonts w:eastAsia="Times New Roman"/>
          <w:color w:val="212121"/>
          <w:szCs w:val="24"/>
        </w:rPr>
        <w:t>,</w:t>
      </w:r>
      <w:r w:rsidRPr="008D0EA4">
        <w:rPr>
          <w:rFonts w:eastAsia="Times New Roman"/>
          <w:color w:val="212121"/>
          <w:szCs w:val="24"/>
        </w:rPr>
        <w:t xml:space="preserve"> από τις κρατικές εγγυήσεις μέχρι το 2010 </w:t>
      </w:r>
      <w:r>
        <w:rPr>
          <w:rFonts w:eastAsia="Times New Roman"/>
          <w:color w:val="212121"/>
          <w:szCs w:val="24"/>
        </w:rPr>
        <w:t>-που υπερέβαιναν</w:t>
      </w:r>
      <w:r w:rsidRPr="008D0EA4">
        <w:rPr>
          <w:rFonts w:eastAsia="Times New Roman"/>
          <w:color w:val="212121"/>
          <w:szCs w:val="24"/>
        </w:rPr>
        <w:t xml:space="preserve"> τα 200 δισεκατομμύρια ευρώ και που </w:t>
      </w:r>
      <w:r>
        <w:rPr>
          <w:rFonts w:eastAsia="Times New Roman"/>
          <w:color w:val="212121"/>
          <w:szCs w:val="24"/>
        </w:rPr>
        <w:t xml:space="preserve">τα μασουλούσαν οι </w:t>
      </w:r>
      <w:r w:rsidRPr="008D0EA4">
        <w:rPr>
          <w:rFonts w:eastAsia="Times New Roman"/>
          <w:color w:val="212121"/>
          <w:szCs w:val="24"/>
        </w:rPr>
        <w:t>τραπεζίτες κάθε τρεις και λίγο</w:t>
      </w:r>
      <w:r>
        <w:rPr>
          <w:rFonts w:eastAsia="Times New Roman"/>
          <w:color w:val="212121"/>
          <w:szCs w:val="24"/>
        </w:rPr>
        <w:t xml:space="preserve">- στις </w:t>
      </w:r>
      <w:proofErr w:type="spellStart"/>
      <w:r>
        <w:rPr>
          <w:rFonts w:eastAsia="Times New Roman"/>
          <w:color w:val="212121"/>
          <w:szCs w:val="24"/>
        </w:rPr>
        <w:t>ανακεφαλαιοποιήσεις</w:t>
      </w:r>
      <w:proofErr w:type="spellEnd"/>
      <w:r>
        <w:rPr>
          <w:rFonts w:eastAsia="Times New Roman"/>
          <w:color w:val="212121"/>
          <w:szCs w:val="24"/>
        </w:rPr>
        <w:t xml:space="preserve"> </w:t>
      </w:r>
      <w:r>
        <w:rPr>
          <w:rFonts w:eastAsia="Times New Roman"/>
          <w:color w:val="212121"/>
          <w:szCs w:val="24"/>
        </w:rPr>
        <w:t>των 50 δισεκατομμυρίων ευρώ -</w:t>
      </w:r>
      <w:r w:rsidRPr="008D0EA4">
        <w:rPr>
          <w:rFonts w:eastAsia="Times New Roman"/>
          <w:color w:val="212121"/>
          <w:szCs w:val="24"/>
        </w:rPr>
        <w:t xml:space="preserve">που ο ελληνικός λαός μέσω των μνημονίων πλήρωσε και συνεχίζει να πληρώνει τις </w:t>
      </w:r>
      <w:proofErr w:type="spellStart"/>
      <w:r w:rsidRPr="008D0EA4">
        <w:rPr>
          <w:rFonts w:eastAsia="Times New Roman"/>
          <w:color w:val="212121"/>
          <w:szCs w:val="24"/>
        </w:rPr>
        <w:t>πολλάκις</w:t>
      </w:r>
      <w:proofErr w:type="spellEnd"/>
      <w:r w:rsidRPr="008D0EA4">
        <w:rPr>
          <w:rFonts w:eastAsia="Times New Roman"/>
          <w:color w:val="212121"/>
          <w:szCs w:val="24"/>
        </w:rPr>
        <w:t xml:space="preserve"> χρεοκοπημένες τράπεζες</w:t>
      </w:r>
      <w:r>
        <w:rPr>
          <w:rFonts w:eastAsia="Times New Roman"/>
          <w:color w:val="212121"/>
          <w:szCs w:val="24"/>
        </w:rPr>
        <w:t>-</w:t>
      </w:r>
      <w:r>
        <w:rPr>
          <w:rFonts w:eastAsia="Times New Roman"/>
          <w:color w:val="212121"/>
          <w:szCs w:val="24"/>
        </w:rPr>
        <w:t>,</w:t>
      </w:r>
      <w:r>
        <w:rPr>
          <w:rFonts w:eastAsia="Times New Roman"/>
          <w:color w:val="212121"/>
          <w:szCs w:val="24"/>
        </w:rPr>
        <w:t xml:space="preserve"> </w:t>
      </w:r>
      <w:r w:rsidRPr="008D0EA4">
        <w:rPr>
          <w:rFonts w:eastAsia="Times New Roman"/>
          <w:color w:val="212121"/>
          <w:szCs w:val="24"/>
        </w:rPr>
        <w:t xml:space="preserve">από το πρώτο μνημόνιο </w:t>
      </w:r>
      <w:r>
        <w:rPr>
          <w:rFonts w:eastAsia="Times New Roman"/>
          <w:color w:val="212121"/>
          <w:szCs w:val="24"/>
        </w:rPr>
        <w:t xml:space="preserve">-που </w:t>
      </w:r>
      <w:r w:rsidRPr="008D0EA4">
        <w:rPr>
          <w:rFonts w:eastAsia="Times New Roman"/>
          <w:color w:val="212121"/>
          <w:szCs w:val="24"/>
        </w:rPr>
        <w:t xml:space="preserve">ήταν ένα χρέος προς τράπεζες και </w:t>
      </w:r>
      <w:r>
        <w:rPr>
          <w:rFonts w:eastAsia="Times New Roman"/>
          <w:color w:val="212121"/>
          <w:szCs w:val="24"/>
        </w:rPr>
        <w:t>μετετράπη</w:t>
      </w:r>
      <w:r w:rsidRPr="008D0EA4">
        <w:rPr>
          <w:rFonts w:eastAsia="Times New Roman"/>
          <w:color w:val="212121"/>
          <w:szCs w:val="24"/>
        </w:rPr>
        <w:t xml:space="preserve"> σε ένα χρέος </w:t>
      </w:r>
      <w:r>
        <w:rPr>
          <w:rFonts w:eastAsia="Times New Roman"/>
          <w:color w:val="212121"/>
          <w:szCs w:val="24"/>
        </w:rPr>
        <w:t>ολόκληρου</w:t>
      </w:r>
      <w:r w:rsidRPr="008D0EA4">
        <w:rPr>
          <w:rFonts w:eastAsia="Times New Roman"/>
          <w:color w:val="212121"/>
          <w:szCs w:val="24"/>
        </w:rPr>
        <w:t xml:space="preserve"> του ελληνικού λαού</w:t>
      </w:r>
      <w:r>
        <w:rPr>
          <w:rFonts w:eastAsia="Times New Roman"/>
          <w:color w:val="212121"/>
          <w:szCs w:val="24"/>
        </w:rPr>
        <w:t>, εν</w:t>
      </w:r>
      <w:r>
        <w:rPr>
          <w:rFonts w:eastAsia="Times New Roman"/>
          <w:color w:val="212121"/>
          <w:szCs w:val="24"/>
        </w:rPr>
        <w:t>υπόθηκο μ</w:t>
      </w:r>
      <w:r w:rsidRPr="008D0EA4">
        <w:rPr>
          <w:rFonts w:eastAsia="Times New Roman"/>
          <w:color w:val="212121"/>
          <w:szCs w:val="24"/>
        </w:rPr>
        <w:t>άλιστα</w:t>
      </w:r>
      <w:r>
        <w:rPr>
          <w:rFonts w:eastAsia="Times New Roman"/>
          <w:color w:val="212121"/>
          <w:szCs w:val="24"/>
        </w:rPr>
        <w:t>-,</w:t>
      </w:r>
      <w:r w:rsidRPr="008D0EA4">
        <w:rPr>
          <w:rFonts w:eastAsia="Times New Roman"/>
          <w:color w:val="212121"/>
          <w:szCs w:val="24"/>
        </w:rPr>
        <w:t xml:space="preserve"> </w:t>
      </w:r>
      <w:r>
        <w:rPr>
          <w:rFonts w:eastAsia="Times New Roman"/>
          <w:color w:val="212121"/>
          <w:szCs w:val="24"/>
        </w:rPr>
        <w:t>α</w:t>
      </w:r>
      <w:r w:rsidRPr="008D0EA4">
        <w:rPr>
          <w:rFonts w:eastAsia="Times New Roman"/>
          <w:color w:val="212121"/>
          <w:szCs w:val="24"/>
        </w:rPr>
        <w:t xml:space="preserve">πό </w:t>
      </w:r>
      <w:r>
        <w:rPr>
          <w:rFonts w:eastAsia="Times New Roman"/>
          <w:color w:val="212121"/>
          <w:szCs w:val="24"/>
        </w:rPr>
        <w:t>τις χαριστικές «</w:t>
      </w:r>
      <w:proofErr w:type="spellStart"/>
      <w:r>
        <w:rPr>
          <w:rFonts w:eastAsia="Times New Roman"/>
          <w:color w:val="212121"/>
          <w:szCs w:val="24"/>
        </w:rPr>
        <w:t>ν</w:t>
      </w:r>
      <w:r w:rsidRPr="008D0EA4">
        <w:rPr>
          <w:rFonts w:eastAsia="Times New Roman"/>
          <w:color w:val="212121"/>
          <w:szCs w:val="24"/>
        </w:rPr>
        <w:t>τροπολογίες</w:t>
      </w:r>
      <w:proofErr w:type="spellEnd"/>
      <w:r>
        <w:rPr>
          <w:rFonts w:eastAsia="Times New Roman"/>
          <w:color w:val="212121"/>
          <w:szCs w:val="24"/>
        </w:rPr>
        <w:t>» και της τωρινής Κ</w:t>
      </w:r>
      <w:r w:rsidRPr="008D0EA4">
        <w:rPr>
          <w:rFonts w:eastAsia="Times New Roman"/>
          <w:color w:val="212121"/>
          <w:szCs w:val="24"/>
        </w:rPr>
        <w:t>υβέρνησης</w:t>
      </w:r>
      <w:r>
        <w:rPr>
          <w:rFonts w:eastAsia="Times New Roman"/>
          <w:color w:val="212121"/>
          <w:szCs w:val="24"/>
        </w:rPr>
        <w:t>,</w:t>
      </w:r>
      <w:r w:rsidRPr="008D0EA4">
        <w:rPr>
          <w:rFonts w:eastAsia="Times New Roman"/>
          <w:color w:val="212121"/>
          <w:szCs w:val="24"/>
        </w:rPr>
        <w:t xml:space="preserve"> αλλά και των προηγούμενων κυβερνήσεων</w:t>
      </w:r>
      <w:r>
        <w:rPr>
          <w:rFonts w:eastAsia="Times New Roman"/>
          <w:color w:val="212121"/>
          <w:szCs w:val="24"/>
        </w:rPr>
        <w:t>,</w:t>
      </w:r>
      <w:r w:rsidRPr="008D0EA4">
        <w:rPr>
          <w:rFonts w:eastAsia="Times New Roman"/>
          <w:color w:val="212121"/>
          <w:szCs w:val="24"/>
        </w:rPr>
        <w:t xml:space="preserve"> οι οποίες </w:t>
      </w:r>
      <w:r>
        <w:rPr>
          <w:rFonts w:eastAsia="Times New Roman"/>
          <w:color w:val="212121"/>
          <w:szCs w:val="24"/>
        </w:rPr>
        <w:t>είχ</w:t>
      </w:r>
      <w:r w:rsidRPr="008D0EA4">
        <w:rPr>
          <w:rFonts w:eastAsia="Times New Roman"/>
          <w:color w:val="212121"/>
          <w:szCs w:val="24"/>
        </w:rPr>
        <w:t xml:space="preserve">αν να κάνουν ως επί </w:t>
      </w:r>
      <w:r w:rsidRPr="008D0EA4">
        <w:rPr>
          <w:rFonts w:eastAsia="Times New Roman"/>
          <w:color w:val="212121"/>
          <w:szCs w:val="24"/>
        </w:rPr>
        <w:lastRenderedPageBreak/>
        <w:t xml:space="preserve">το </w:t>
      </w:r>
      <w:proofErr w:type="spellStart"/>
      <w:r w:rsidRPr="008D0EA4">
        <w:rPr>
          <w:rFonts w:eastAsia="Times New Roman"/>
          <w:color w:val="212121"/>
          <w:szCs w:val="24"/>
        </w:rPr>
        <w:t>πλείστον</w:t>
      </w:r>
      <w:proofErr w:type="spellEnd"/>
      <w:r w:rsidRPr="008D0EA4">
        <w:rPr>
          <w:rFonts w:eastAsia="Times New Roman"/>
          <w:color w:val="212121"/>
          <w:szCs w:val="24"/>
        </w:rPr>
        <w:t xml:space="preserve"> είτε με θαλασσοδάνεια των κομμάτων </w:t>
      </w:r>
      <w:r>
        <w:rPr>
          <w:rFonts w:eastAsia="Times New Roman"/>
          <w:color w:val="212121"/>
          <w:szCs w:val="24"/>
        </w:rPr>
        <w:t>-τα οποία αγγίζουν το μισό δισεκατομμύριο</w:t>
      </w:r>
      <w:r w:rsidRPr="008D0EA4">
        <w:rPr>
          <w:rFonts w:eastAsia="Times New Roman"/>
          <w:color w:val="212121"/>
          <w:szCs w:val="24"/>
        </w:rPr>
        <w:t xml:space="preserve"> ευρώ</w:t>
      </w:r>
      <w:r>
        <w:rPr>
          <w:rFonts w:eastAsia="Times New Roman"/>
          <w:color w:val="212121"/>
          <w:szCs w:val="24"/>
        </w:rPr>
        <w:t>- είτε με τ</w:t>
      </w:r>
      <w:r>
        <w:rPr>
          <w:rFonts w:eastAsia="Times New Roman"/>
          <w:color w:val="212121"/>
          <w:szCs w:val="24"/>
        </w:rPr>
        <w:t>ο ότι φ</w:t>
      </w:r>
      <w:r w:rsidRPr="008D0EA4">
        <w:rPr>
          <w:rFonts w:eastAsia="Times New Roman"/>
          <w:color w:val="212121"/>
          <w:szCs w:val="24"/>
        </w:rPr>
        <w:t xml:space="preserve">τάσαμε σε ένα σημείο </w:t>
      </w:r>
      <w:r>
        <w:rPr>
          <w:rFonts w:eastAsia="Times New Roman"/>
          <w:color w:val="212121"/>
          <w:szCs w:val="24"/>
        </w:rPr>
        <w:t xml:space="preserve">όπου </w:t>
      </w:r>
      <w:r w:rsidRPr="008D0EA4">
        <w:rPr>
          <w:rFonts w:eastAsia="Times New Roman"/>
          <w:color w:val="212121"/>
          <w:szCs w:val="24"/>
        </w:rPr>
        <w:t>όταν κάποιος χρωστάει σε διάφορους</w:t>
      </w:r>
      <w:r>
        <w:rPr>
          <w:rFonts w:eastAsia="Times New Roman"/>
          <w:color w:val="212121"/>
          <w:szCs w:val="24"/>
        </w:rPr>
        <w:t>,</w:t>
      </w:r>
      <w:r w:rsidRPr="008D0EA4">
        <w:rPr>
          <w:rFonts w:eastAsia="Times New Roman"/>
          <w:color w:val="212121"/>
          <w:szCs w:val="24"/>
        </w:rPr>
        <w:t xml:space="preserve"> οι τράπεζες έχουν τον πρώτο λόγο πριν από όλους</w:t>
      </w:r>
      <w:r>
        <w:rPr>
          <w:rFonts w:eastAsia="Times New Roman"/>
          <w:color w:val="212121"/>
          <w:szCs w:val="24"/>
        </w:rPr>
        <w:t xml:space="preserve">, από διευκολύνσεις και από δύο </w:t>
      </w:r>
      <w:r w:rsidRPr="008D0EA4">
        <w:rPr>
          <w:rFonts w:eastAsia="Times New Roman"/>
          <w:color w:val="212121"/>
          <w:szCs w:val="24"/>
        </w:rPr>
        <w:t>μέτρα και δύο σταθμά</w:t>
      </w:r>
      <w:r>
        <w:rPr>
          <w:rFonts w:eastAsia="Times New Roman"/>
          <w:color w:val="212121"/>
          <w:szCs w:val="24"/>
        </w:rPr>
        <w:t>.</w:t>
      </w:r>
    </w:p>
    <w:p w14:paraId="4EC19261"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Β</w:t>
      </w:r>
      <w:r w:rsidRPr="008D0EA4">
        <w:rPr>
          <w:rFonts w:eastAsia="Times New Roman"/>
          <w:color w:val="212121"/>
          <w:szCs w:val="24"/>
        </w:rPr>
        <w:t>λέπουμε να γίνεται πολύς λόγος με πολύ ωραίες λέξεις</w:t>
      </w:r>
      <w:r>
        <w:rPr>
          <w:rFonts w:eastAsia="Times New Roman"/>
          <w:color w:val="212121"/>
          <w:szCs w:val="24"/>
        </w:rPr>
        <w:t>, όπως</w:t>
      </w:r>
      <w:r w:rsidRPr="008D0EA4">
        <w:rPr>
          <w:rFonts w:eastAsia="Times New Roman"/>
          <w:color w:val="212121"/>
          <w:szCs w:val="24"/>
        </w:rPr>
        <w:t xml:space="preserve"> </w:t>
      </w:r>
      <w:r>
        <w:rPr>
          <w:rFonts w:eastAsia="Times New Roman"/>
          <w:color w:val="212121"/>
          <w:szCs w:val="24"/>
        </w:rPr>
        <w:t>«</w:t>
      </w:r>
      <w:r w:rsidRPr="008D0EA4">
        <w:rPr>
          <w:rFonts w:eastAsia="Times New Roman"/>
          <w:color w:val="212121"/>
          <w:szCs w:val="24"/>
        </w:rPr>
        <w:t>επιλέξιμος</w:t>
      </w:r>
      <w:r>
        <w:rPr>
          <w:rFonts w:eastAsia="Times New Roman"/>
          <w:color w:val="212121"/>
          <w:szCs w:val="24"/>
        </w:rPr>
        <w:t>» ή «</w:t>
      </w:r>
      <w:r w:rsidRPr="008D0EA4">
        <w:rPr>
          <w:rFonts w:eastAsia="Times New Roman"/>
          <w:color w:val="212121"/>
          <w:szCs w:val="24"/>
        </w:rPr>
        <w:t>συνεργάσιμος</w:t>
      </w:r>
      <w:r>
        <w:rPr>
          <w:rFonts w:eastAsia="Times New Roman"/>
          <w:color w:val="212121"/>
          <w:szCs w:val="24"/>
        </w:rPr>
        <w:t>»</w:t>
      </w:r>
      <w:r w:rsidRPr="008D0EA4">
        <w:rPr>
          <w:rFonts w:eastAsia="Times New Roman"/>
          <w:color w:val="212121"/>
          <w:szCs w:val="24"/>
        </w:rPr>
        <w:t xml:space="preserve"> δανειολήπτης</w:t>
      </w:r>
      <w:r>
        <w:rPr>
          <w:rFonts w:eastAsia="Times New Roman"/>
          <w:color w:val="212121"/>
          <w:szCs w:val="24"/>
        </w:rPr>
        <w:t xml:space="preserve">. </w:t>
      </w:r>
      <w:r w:rsidRPr="008D0EA4">
        <w:rPr>
          <w:rFonts w:eastAsia="Times New Roman"/>
          <w:color w:val="212121"/>
          <w:szCs w:val="24"/>
        </w:rPr>
        <w:t>Με λίγα λόγια</w:t>
      </w:r>
      <w:r>
        <w:rPr>
          <w:rFonts w:eastAsia="Times New Roman"/>
          <w:color w:val="212121"/>
          <w:szCs w:val="24"/>
        </w:rPr>
        <w:t>,</w:t>
      </w:r>
      <w:r w:rsidRPr="008D0EA4">
        <w:rPr>
          <w:rFonts w:eastAsia="Times New Roman"/>
          <w:color w:val="212121"/>
          <w:szCs w:val="24"/>
        </w:rPr>
        <w:t xml:space="preserve"> αυτός που σκύβει το κεφάλι στις ορέξεις της τράπεζας</w:t>
      </w:r>
      <w:r>
        <w:rPr>
          <w:rFonts w:eastAsia="Times New Roman"/>
          <w:color w:val="212121"/>
          <w:szCs w:val="24"/>
        </w:rPr>
        <w:t xml:space="preserve"> -</w:t>
      </w:r>
      <w:r w:rsidRPr="008D0EA4">
        <w:rPr>
          <w:rFonts w:eastAsia="Times New Roman"/>
          <w:color w:val="212121"/>
          <w:szCs w:val="24"/>
        </w:rPr>
        <w:t>τι</w:t>
      </w:r>
      <w:r>
        <w:rPr>
          <w:rFonts w:eastAsia="Times New Roman"/>
          <w:color w:val="212121"/>
          <w:szCs w:val="24"/>
        </w:rPr>
        <w:t>ς παράλογες και παράνομες ορέξεις της τ</w:t>
      </w:r>
      <w:r w:rsidRPr="008D0EA4">
        <w:rPr>
          <w:rFonts w:eastAsia="Times New Roman"/>
          <w:color w:val="212121"/>
          <w:szCs w:val="24"/>
        </w:rPr>
        <w:t>ράπεζας</w:t>
      </w:r>
      <w:r>
        <w:rPr>
          <w:rFonts w:eastAsia="Times New Roman"/>
          <w:color w:val="212121"/>
          <w:szCs w:val="24"/>
        </w:rPr>
        <w:t xml:space="preserve">- είναι αυτός ο οποίος </w:t>
      </w:r>
      <w:r w:rsidRPr="008D0EA4">
        <w:rPr>
          <w:rFonts w:eastAsia="Times New Roman"/>
          <w:color w:val="212121"/>
          <w:szCs w:val="24"/>
        </w:rPr>
        <w:t>έχει ενδεχομένως και κάποιες πιθανότητες να σώσει το σπίτι του</w:t>
      </w:r>
      <w:r>
        <w:rPr>
          <w:rFonts w:eastAsia="Times New Roman"/>
          <w:color w:val="212121"/>
          <w:szCs w:val="24"/>
        </w:rPr>
        <w:t xml:space="preserve">. </w:t>
      </w:r>
    </w:p>
    <w:p w14:paraId="4EC19262"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w:t>
      </w:r>
      <w:r w:rsidRPr="008D0EA4">
        <w:rPr>
          <w:rFonts w:eastAsia="Times New Roman"/>
          <w:color w:val="212121"/>
          <w:szCs w:val="24"/>
        </w:rPr>
        <w:t xml:space="preserve">α </w:t>
      </w:r>
      <w:r>
        <w:rPr>
          <w:rFonts w:eastAsia="Times New Roman"/>
          <w:color w:val="212121"/>
          <w:szCs w:val="24"/>
        </w:rPr>
        <w:t>ήθελα να κάνω κ</w:t>
      </w:r>
      <w:r w:rsidRPr="008D0EA4">
        <w:rPr>
          <w:rFonts w:eastAsia="Times New Roman"/>
          <w:color w:val="212121"/>
          <w:szCs w:val="24"/>
        </w:rPr>
        <w:t xml:space="preserve">αι </w:t>
      </w:r>
      <w:r>
        <w:rPr>
          <w:rFonts w:eastAsia="Times New Roman"/>
          <w:color w:val="212121"/>
          <w:szCs w:val="24"/>
        </w:rPr>
        <w:t>έν</w:t>
      </w:r>
      <w:r>
        <w:rPr>
          <w:rFonts w:eastAsia="Times New Roman"/>
          <w:color w:val="212121"/>
          <w:szCs w:val="24"/>
        </w:rPr>
        <w:t>α σχόλιο</w:t>
      </w:r>
      <w:r w:rsidRPr="008D0EA4">
        <w:rPr>
          <w:rFonts w:eastAsia="Times New Roman"/>
          <w:color w:val="212121"/>
          <w:szCs w:val="24"/>
        </w:rPr>
        <w:t xml:space="preserve"> για τους λεγόμενους </w:t>
      </w:r>
      <w:r>
        <w:rPr>
          <w:rFonts w:eastAsia="Times New Roman"/>
          <w:color w:val="212121"/>
          <w:szCs w:val="24"/>
        </w:rPr>
        <w:t>«</w:t>
      </w:r>
      <w:r w:rsidRPr="008D0EA4">
        <w:rPr>
          <w:rFonts w:eastAsia="Times New Roman"/>
          <w:color w:val="212121"/>
          <w:szCs w:val="24"/>
        </w:rPr>
        <w:t>στρατηγικούς κακοπληρωτές</w:t>
      </w:r>
      <w:r>
        <w:rPr>
          <w:rFonts w:eastAsia="Times New Roman"/>
          <w:color w:val="212121"/>
          <w:szCs w:val="24"/>
        </w:rPr>
        <w:t>». Γ</w:t>
      </w:r>
      <w:r w:rsidRPr="008D0EA4">
        <w:rPr>
          <w:rFonts w:eastAsia="Times New Roman"/>
          <w:color w:val="212121"/>
          <w:szCs w:val="24"/>
        </w:rPr>
        <w:t>ίνεται ιδ</w:t>
      </w:r>
      <w:r>
        <w:rPr>
          <w:rFonts w:eastAsia="Times New Roman"/>
          <w:color w:val="212121"/>
          <w:szCs w:val="24"/>
        </w:rPr>
        <w:t>ιαίτερος λόγος και μνεί</w:t>
      </w:r>
      <w:r w:rsidRPr="008D0EA4">
        <w:rPr>
          <w:rFonts w:eastAsia="Times New Roman"/>
          <w:color w:val="212121"/>
          <w:szCs w:val="24"/>
        </w:rPr>
        <w:t>α απ</w:t>
      </w:r>
      <w:r>
        <w:rPr>
          <w:rFonts w:eastAsia="Times New Roman"/>
          <w:color w:val="212121"/>
          <w:szCs w:val="24"/>
        </w:rPr>
        <w:t>ό πολλούς για αυτούς τους στρατηγικούς κακοπληρωτές. Όμως, ποιοι είναι επιτέλους αυτοί</w:t>
      </w:r>
      <w:r w:rsidRPr="008D0EA4">
        <w:rPr>
          <w:rFonts w:eastAsia="Times New Roman"/>
          <w:color w:val="212121"/>
          <w:szCs w:val="24"/>
        </w:rPr>
        <w:t xml:space="preserve"> </w:t>
      </w:r>
      <w:r>
        <w:rPr>
          <w:rFonts w:eastAsia="Times New Roman"/>
          <w:color w:val="212121"/>
          <w:szCs w:val="24"/>
        </w:rPr>
        <w:t>οι στρατηγικοί</w:t>
      </w:r>
      <w:r w:rsidRPr="008D0EA4">
        <w:rPr>
          <w:rFonts w:eastAsia="Times New Roman"/>
          <w:color w:val="212121"/>
          <w:szCs w:val="24"/>
        </w:rPr>
        <w:t xml:space="preserve"> κακοπληρωτές</w:t>
      </w:r>
      <w:r>
        <w:rPr>
          <w:rFonts w:eastAsia="Times New Roman"/>
          <w:color w:val="212121"/>
          <w:szCs w:val="24"/>
        </w:rPr>
        <w:t>;</w:t>
      </w:r>
    </w:p>
    <w:p w14:paraId="4EC19263"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sidRPr="008D0EA4">
        <w:rPr>
          <w:rFonts w:eastAsia="Times New Roman"/>
          <w:color w:val="212121"/>
          <w:szCs w:val="24"/>
        </w:rPr>
        <w:t>Κατ</w:t>
      </w:r>
      <w:r>
        <w:rPr>
          <w:rFonts w:eastAsia="Times New Roman"/>
          <w:color w:val="212121"/>
          <w:szCs w:val="24"/>
        </w:rPr>
        <w:t xml:space="preserve">’ </w:t>
      </w:r>
      <w:r w:rsidRPr="008D0EA4">
        <w:rPr>
          <w:rFonts w:eastAsia="Times New Roman"/>
          <w:color w:val="212121"/>
          <w:szCs w:val="24"/>
        </w:rPr>
        <w:t>αρχάς</w:t>
      </w:r>
      <w:r>
        <w:rPr>
          <w:rFonts w:eastAsia="Times New Roman"/>
          <w:color w:val="212121"/>
          <w:szCs w:val="24"/>
        </w:rPr>
        <w:t>,</w:t>
      </w:r>
      <w:r w:rsidRPr="008D0EA4">
        <w:rPr>
          <w:rFonts w:eastAsia="Times New Roman"/>
          <w:color w:val="212121"/>
          <w:szCs w:val="24"/>
        </w:rPr>
        <w:t xml:space="preserve"> είναι τα δύο μεγάλα </w:t>
      </w:r>
      <w:r>
        <w:rPr>
          <w:rFonts w:eastAsia="Times New Roman"/>
          <w:color w:val="212121"/>
          <w:szCs w:val="24"/>
        </w:rPr>
        <w:t>-</w:t>
      </w:r>
      <w:r w:rsidRPr="008D0EA4">
        <w:rPr>
          <w:rFonts w:eastAsia="Times New Roman"/>
          <w:color w:val="212121"/>
          <w:szCs w:val="24"/>
        </w:rPr>
        <w:t>το ένα μάλλο</w:t>
      </w:r>
      <w:r w:rsidRPr="008D0EA4">
        <w:rPr>
          <w:rFonts w:eastAsia="Times New Roman"/>
          <w:color w:val="212121"/>
          <w:szCs w:val="24"/>
        </w:rPr>
        <w:t>ν ήταν μεγάλο</w:t>
      </w:r>
      <w:r>
        <w:rPr>
          <w:rFonts w:eastAsia="Times New Roman"/>
          <w:color w:val="212121"/>
          <w:szCs w:val="24"/>
        </w:rPr>
        <w:t>, πλέον δεν είναι-</w:t>
      </w:r>
      <w:r>
        <w:rPr>
          <w:rFonts w:eastAsia="Times New Roman"/>
          <w:color w:val="212121"/>
          <w:szCs w:val="24"/>
        </w:rPr>
        <w:t xml:space="preserve"> </w:t>
      </w:r>
      <w:r w:rsidRPr="008D0EA4">
        <w:rPr>
          <w:rFonts w:eastAsia="Times New Roman"/>
          <w:color w:val="212121"/>
          <w:szCs w:val="24"/>
        </w:rPr>
        <w:t>κόμματα</w:t>
      </w:r>
      <w:r>
        <w:rPr>
          <w:rFonts w:eastAsia="Times New Roman"/>
          <w:color w:val="212121"/>
          <w:szCs w:val="24"/>
        </w:rPr>
        <w:t>,</w:t>
      </w:r>
      <w:r w:rsidRPr="008D0EA4">
        <w:rPr>
          <w:rFonts w:eastAsia="Times New Roman"/>
          <w:color w:val="212121"/>
          <w:szCs w:val="24"/>
        </w:rPr>
        <w:t xml:space="preserve"> τα οποία οφείλουν </w:t>
      </w:r>
      <w:r>
        <w:rPr>
          <w:rFonts w:eastAsia="Times New Roman"/>
          <w:color w:val="212121"/>
          <w:szCs w:val="24"/>
        </w:rPr>
        <w:t>περίπου 500</w:t>
      </w:r>
      <w:r w:rsidRPr="008D0EA4">
        <w:rPr>
          <w:rFonts w:eastAsia="Times New Roman"/>
          <w:color w:val="212121"/>
          <w:szCs w:val="24"/>
        </w:rPr>
        <w:t xml:space="preserve"> </w:t>
      </w:r>
      <w:r w:rsidRPr="008D0EA4">
        <w:rPr>
          <w:rFonts w:eastAsia="Times New Roman"/>
          <w:color w:val="212121"/>
          <w:szCs w:val="24"/>
        </w:rPr>
        <w:lastRenderedPageBreak/>
        <w:t>εκατομμύρια ευρώ σε τράπεζες από πάσης φύσεως θαλασσοδάνεια</w:t>
      </w:r>
      <w:r>
        <w:rPr>
          <w:rFonts w:eastAsia="Times New Roman"/>
          <w:color w:val="212121"/>
          <w:szCs w:val="24"/>
        </w:rPr>
        <w:t>,</w:t>
      </w:r>
      <w:r>
        <w:rPr>
          <w:rFonts w:eastAsia="Times New Roman"/>
          <w:color w:val="212121"/>
          <w:szCs w:val="24"/>
        </w:rPr>
        <w:t xml:space="preserve"> τα οποία έπαιρναν και φυσικά δ</w:t>
      </w:r>
      <w:r w:rsidRPr="008D0EA4">
        <w:rPr>
          <w:rFonts w:eastAsia="Times New Roman"/>
          <w:color w:val="212121"/>
          <w:szCs w:val="24"/>
        </w:rPr>
        <w:t>εν πρόκειται να τα αποπληρώσουν ποτέ</w:t>
      </w:r>
      <w:r>
        <w:rPr>
          <w:rFonts w:eastAsia="Times New Roman"/>
          <w:color w:val="212121"/>
          <w:szCs w:val="24"/>
        </w:rPr>
        <w:t xml:space="preserve">. </w:t>
      </w:r>
    </w:p>
    <w:p w14:paraId="4EC19264"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8D0EA4">
        <w:rPr>
          <w:rFonts w:eastAsia="Times New Roman"/>
          <w:color w:val="212121"/>
          <w:szCs w:val="24"/>
        </w:rPr>
        <w:t xml:space="preserve">ίναι </w:t>
      </w:r>
      <w:r>
        <w:rPr>
          <w:rFonts w:eastAsia="Times New Roman"/>
          <w:color w:val="212121"/>
          <w:szCs w:val="24"/>
        </w:rPr>
        <w:t xml:space="preserve">αυτοί </w:t>
      </w:r>
      <w:r w:rsidRPr="008D0EA4">
        <w:rPr>
          <w:rFonts w:eastAsia="Times New Roman"/>
          <w:color w:val="212121"/>
          <w:szCs w:val="24"/>
        </w:rPr>
        <w:t>οι διαπλεκόμενοι</w:t>
      </w:r>
      <w:r>
        <w:rPr>
          <w:rFonts w:eastAsia="Times New Roman"/>
          <w:color w:val="212121"/>
          <w:szCs w:val="24"/>
        </w:rPr>
        <w:t>,</w:t>
      </w:r>
      <w:r w:rsidRPr="008D0EA4">
        <w:rPr>
          <w:rFonts w:eastAsia="Times New Roman"/>
          <w:color w:val="212121"/>
          <w:szCs w:val="24"/>
        </w:rPr>
        <w:t xml:space="preserve"> οι οποίοι πλέον περιβάλλο</w:t>
      </w:r>
      <w:r w:rsidRPr="008D0EA4">
        <w:rPr>
          <w:rFonts w:eastAsia="Times New Roman"/>
          <w:color w:val="212121"/>
          <w:szCs w:val="24"/>
        </w:rPr>
        <w:t>νται με πολλή στοργή και από τον ΣΥΡΙΖΑ</w:t>
      </w:r>
      <w:r>
        <w:rPr>
          <w:rFonts w:eastAsia="Times New Roman"/>
          <w:color w:val="212121"/>
          <w:szCs w:val="24"/>
        </w:rPr>
        <w:t xml:space="preserve">, οι οποίοι </w:t>
      </w:r>
      <w:r w:rsidRPr="008D0EA4">
        <w:rPr>
          <w:rFonts w:eastAsia="Times New Roman"/>
          <w:color w:val="212121"/>
          <w:szCs w:val="24"/>
        </w:rPr>
        <w:t xml:space="preserve">έχουν δανειστεί </w:t>
      </w:r>
      <w:r>
        <w:rPr>
          <w:rFonts w:eastAsia="Times New Roman"/>
          <w:color w:val="212121"/>
          <w:szCs w:val="24"/>
        </w:rPr>
        <w:t>τεράστια ποσά. Κ</w:t>
      </w:r>
      <w:r w:rsidRPr="008D0EA4">
        <w:rPr>
          <w:rFonts w:eastAsia="Times New Roman"/>
          <w:color w:val="212121"/>
          <w:szCs w:val="24"/>
        </w:rPr>
        <w:t xml:space="preserve">αι ευτυχώς </w:t>
      </w:r>
      <w:r>
        <w:rPr>
          <w:rFonts w:eastAsia="Times New Roman"/>
          <w:color w:val="212121"/>
          <w:szCs w:val="24"/>
        </w:rPr>
        <w:t xml:space="preserve">που </w:t>
      </w:r>
      <w:r w:rsidRPr="008D0EA4">
        <w:rPr>
          <w:rFonts w:eastAsia="Times New Roman"/>
          <w:color w:val="212121"/>
          <w:szCs w:val="24"/>
        </w:rPr>
        <w:t xml:space="preserve">υπάρχουν διάφοροι μεσάζοντες και </w:t>
      </w:r>
      <w:r>
        <w:rPr>
          <w:rFonts w:eastAsia="Times New Roman"/>
          <w:color w:val="212121"/>
          <w:szCs w:val="24"/>
        </w:rPr>
        <w:t>«</w:t>
      </w:r>
      <w:proofErr w:type="spellStart"/>
      <w:r>
        <w:rPr>
          <w:rFonts w:eastAsia="Times New Roman"/>
          <w:color w:val="212121"/>
          <w:szCs w:val="24"/>
        </w:rPr>
        <w:t>Μανωλιοί</w:t>
      </w:r>
      <w:proofErr w:type="spellEnd"/>
      <w:r>
        <w:rPr>
          <w:rFonts w:eastAsia="Times New Roman"/>
          <w:color w:val="212121"/>
          <w:szCs w:val="24"/>
        </w:rPr>
        <w:t>»,</w:t>
      </w:r>
      <w:r w:rsidRPr="008D0EA4">
        <w:rPr>
          <w:rFonts w:eastAsia="Times New Roman"/>
          <w:color w:val="212121"/>
          <w:szCs w:val="24"/>
        </w:rPr>
        <w:t xml:space="preserve"> οι οποίοι φρόντιζαν μέχρι τώρα </w:t>
      </w:r>
      <w:r>
        <w:rPr>
          <w:rFonts w:eastAsia="Times New Roman"/>
          <w:color w:val="212121"/>
          <w:szCs w:val="24"/>
        </w:rPr>
        <w:t>-</w:t>
      </w:r>
      <w:r w:rsidRPr="008D0EA4">
        <w:rPr>
          <w:rFonts w:eastAsia="Times New Roman"/>
          <w:color w:val="212121"/>
          <w:szCs w:val="24"/>
        </w:rPr>
        <w:t xml:space="preserve">και ξέρουν </w:t>
      </w:r>
      <w:r>
        <w:rPr>
          <w:rFonts w:eastAsia="Times New Roman"/>
          <w:color w:val="212121"/>
          <w:szCs w:val="24"/>
        </w:rPr>
        <w:t xml:space="preserve">ότι </w:t>
      </w:r>
      <w:r w:rsidRPr="008D0EA4">
        <w:rPr>
          <w:rFonts w:eastAsia="Times New Roman"/>
          <w:color w:val="212121"/>
          <w:szCs w:val="24"/>
        </w:rPr>
        <w:t>πάντα θα υπάρχουν αυτοί</w:t>
      </w:r>
      <w:r>
        <w:rPr>
          <w:rFonts w:eastAsia="Times New Roman"/>
          <w:color w:val="212121"/>
          <w:szCs w:val="24"/>
        </w:rPr>
        <w:t>-</w:t>
      </w:r>
      <w:r w:rsidRPr="008D0EA4">
        <w:rPr>
          <w:rFonts w:eastAsia="Times New Roman"/>
          <w:color w:val="212121"/>
          <w:szCs w:val="24"/>
        </w:rPr>
        <w:t xml:space="preserve"> να βάζουν το</w:t>
      </w:r>
      <w:r>
        <w:rPr>
          <w:rFonts w:eastAsia="Times New Roman"/>
          <w:color w:val="212121"/>
          <w:szCs w:val="24"/>
        </w:rPr>
        <w:t>ν φάκελο κ</w:t>
      </w:r>
      <w:r w:rsidRPr="008D0EA4">
        <w:rPr>
          <w:rFonts w:eastAsia="Times New Roman"/>
          <w:color w:val="212121"/>
          <w:szCs w:val="24"/>
        </w:rPr>
        <w:t xml:space="preserve">αι την υπόθεση από </w:t>
      </w:r>
      <w:r w:rsidRPr="008D0EA4">
        <w:rPr>
          <w:rFonts w:eastAsia="Times New Roman"/>
          <w:color w:val="212121"/>
          <w:szCs w:val="24"/>
        </w:rPr>
        <w:t>κάτω</w:t>
      </w:r>
      <w:r>
        <w:rPr>
          <w:rFonts w:eastAsia="Times New Roman"/>
          <w:color w:val="212121"/>
          <w:szCs w:val="24"/>
        </w:rPr>
        <w:t xml:space="preserve"> </w:t>
      </w:r>
      <w:r w:rsidRPr="008D0EA4">
        <w:rPr>
          <w:rFonts w:eastAsia="Times New Roman"/>
          <w:color w:val="212121"/>
          <w:szCs w:val="24"/>
        </w:rPr>
        <w:t>και από κάτω</w:t>
      </w:r>
      <w:r>
        <w:rPr>
          <w:rFonts w:eastAsia="Times New Roman"/>
          <w:color w:val="212121"/>
          <w:szCs w:val="24"/>
        </w:rPr>
        <w:t>, τ</w:t>
      </w:r>
      <w:r w:rsidRPr="008D0EA4">
        <w:rPr>
          <w:rFonts w:eastAsia="Times New Roman"/>
          <w:color w:val="212121"/>
          <w:szCs w:val="24"/>
        </w:rPr>
        <w:t xml:space="preserve">ην ίδια ώρα </w:t>
      </w:r>
      <w:r>
        <w:rPr>
          <w:rFonts w:eastAsia="Times New Roman"/>
          <w:color w:val="212121"/>
          <w:szCs w:val="24"/>
        </w:rPr>
        <w:t>που κυνηγούν</w:t>
      </w:r>
      <w:r w:rsidRPr="008D0EA4">
        <w:rPr>
          <w:rFonts w:eastAsia="Times New Roman"/>
          <w:color w:val="212121"/>
          <w:szCs w:val="24"/>
        </w:rPr>
        <w:t xml:space="preserve"> τους μικρούς</w:t>
      </w:r>
      <w:r>
        <w:rPr>
          <w:rFonts w:eastAsia="Times New Roman"/>
          <w:color w:val="212121"/>
          <w:szCs w:val="24"/>
        </w:rPr>
        <w:t>,</w:t>
      </w:r>
      <w:r w:rsidRPr="008D0EA4">
        <w:rPr>
          <w:rFonts w:eastAsia="Times New Roman"/>
          <w:color w:val="212121"/>
          <w:szCs w:val="24"/>
        </w:rPr>
        <w:t xml:space="preserve"> τους ανήμπορους</w:t>
      </w:r>
      <w:r>
        <w:rPr>
          <w:rFonts w:eastAsia="Times New Roman"/>
          <w:color w:val="212121"/>
          <w:szCs w:val="24"/>
        </w:rPr>
        <w:t>,</w:t>
      </w:r>
      <w:r w:rsidRPr="008D0EA4">
        <w:rPr>
          <w:rFonts w:eastAsia="Times New Roman"/>
          <w:color w:val="212121"/>
          <w:szCs w:val="24"/>
        </w:rPr>
        <w:t xml:space="preserve"> τους μικρομεσαίους</w:t>
      </w:r>
      <w:r>
        <w:rPr>
          <w:rFonts w:eastAsia="Times New Roman"/>
          <w:color w:val="212121"/>
          <w:szCs w:val="24"/>
        </w:rPr>
        <w:t>,</w:t>
      </w:r>
      <w:r w:rsidRPr="008D0EA4">
        <w:rPr>
          <w:rFonts w:eastAsia="Times New Roman"/>
          <w:color w:val="212121"/>
          <w:szCs w:val="24"/>
        </w:rPr>
        <w:t xml:space="preserve"> οι οποίοι δεν έχουν κάποιο</w:t>
      </w:r>
      <w:r>
        <w:rPr>
          <w:rFonts w:eastAsia="Times New Roman"/>
          <w:color w:val="212121"/>
          <w:szCs w:val="24"/>
        </w:rPr>
        <w:t>ν</w:t>
      </w:r>
      <w:r w:rsidRPr="008D0EA4">
        <w:rPr>
          <w:rFonts w:eastAsia="Times New Roman"/>
          <w:color w:val="212121"/>
          <w:szCs w:val="24"/>
        </w:rPr>
        <w:t xml:space="preserve"> </w:t>
      </w:r>
      <w:r>
        <w:rPr>
          <w:rFonts w:eastAsia="Times New Roman"/>
          <w:color w:val="212121"/>
          <w:szCs w:val="24"/>
        </w:rPr>
        <w:t>«</w:t>
      </w:r>
      <w:proofErr w:type="spellStart"/>
      <w:r>
        <w:rPr>
          <w:rFonts w:eastAsia="Times New Roman"/>
          <w:color w:val="212121"/>
          <w:szCs w:val="24"/>
        </w:rPr>
        <w:t>Πετσίτη</w:t>
      </w:r>
      <w:proofErr w:type="spellEnd"/>
      <w:r>
        <w:rPr>
          <w:rFonts w:eastAsia="Times New Roman"/>
          <w:color w:val="212121"/>
          <w:szCs w:val="24"/>
        </w:rPr>
        <w:t>»</w:t>
      </w:r>
      <w:r>
        <w:rPr>
          <w:rFonts w:eastAsia="Times New Roman"/>
          <w:color w:val="212121"/>
          <w:szCs w:val="24"/>
        </w:rPr>
        <w:t>,</w:t>
      </w:r>
      <w:r>
        <w:rPr>
          <w:rFonts w:eastAsia="Times New Roman"/>
          <w:color w:val="212121"/>
          <w:szCs w:val="24"/>
        </w:rPr>
        <w:t xml:space="preserve"> </w:t>
      </w:r>
      <w:r w:rsidRPr="008D0EA4">
        <w:rPr>
          <w:rFonts w:eastAsia="Times New Roman"/>
          <w:color w:val="212121"/>
          <w:szCs w:val="24"/>
        </w:rPr>
        <w:t>για να τους κανονίσει τα κόλπα</w:t>
      </w:r>
      <w:r>
        <w:rPr>
          <w:rFonts w:eastAsia="Times New Roman"/>
          <w:color w:val="212121"/>
          <w:szCs w:val="24"/>
        </w:rPr>
        <w:t xml:space="preserve"> και αναγκάζονται -όσοι έχουν τη</w:t>
      </w:r>
      <w:r w:rsidRPr="008D0EA4">
        <w:rPr>
          <w:rFonts w:eastAsia="Times New Roman"/>
          <w:color w:val="212121"/>
          <w:szCs w:val="24"/>
        </w:rPr>
        <w:t xml:space="preserve"> δυνατότητα</w:t>
      </w:r>
      <w:r>
        <w:rPr>
          <w:rFonts w:eastAsia="Times New Roman"/>
          <w:color w:val="212121"/>
          <w:szCs w:val="24"/>
        </w:rPr>
        <w:t>-</w:t>
      </w:r>
      <w:r w:rsidRPr="008D0EA4">
        <w:rPr>
          <w:rFonts w:eastAsia="Times New Roman"/>
          <w:color w:val="212121"/>
          <w:szCs w:val="24"/>
        </w:rPr>
        <w:t xml:space="preserve"> να προσφεύγουν στα δικαστήρια</w:t>
      </w:r>
      <w:r>
        <w:rPr>
          <w:rFonts w:eastAsia="Times New Roman"/>
          <w:color w:val="212121"/>
          <w:szCs w:val="24"/>
        </w:rPr>
        <w:t xml:space="preserve">. </w:t>
      </w:r>
    </w:p>
    <w:p w14:paraId="4EC19265"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8D0EA4">
        <w:rPr>
          <w:rFonts w:eastAsia="Times New Roman"/>
          <w:color w:val="212121"/>
          <w:szCs w:val="24"/>
        </w:rPr>
        <w:t xml:space="preserve">ίναι </w:t>
      </w:r>
      <w:r>
        <w:rPr>
          <w:rFonts w:eastAsia="Times New Roman"/>
          <w:color w:val="212121"/>
          <w:szCs w:val="24"/>
        </w:rPr>
        <w:t>εκείνη η</w:t>
      </w:r>
      <w:r>
        <w:rPr>
          <w:rFonts w:eastAsia="Times New Roman"/>
          <w:color w:val="212121"/>
          <w:szCs w:val="24"/>
        </w:rPr>
        <w:t xml:space="preserve"> περίφημη εισφορά του ν.</w:t>
      </w:r>
      <w:r w:rsidRPr="008D0EA4">
        <w:rPr>
          <w:rFonts w:eastAsia="Times New Roman"/>
          <w:color w:val="212121"/>
          <w:szCs w:val="24"/>
        </w:rPr>
        <w:t>128</w:t>
      </w:r>
      <w:r>
        <w:rPr>
          <w:rFonts w:eastAsia="Times New Roman"/>
          <w:color w:val="212121"/>
          <w:szCs w:val="24"/>
        </w:rPr>
        <w:t>/</w:t>
      </w:r>
      <w:r w:rsidRPr="008D0EA4">
        <w:rPr>
          <w:rFonts w:eastAsia="Times New Roman"/>
          <w:color w:val="212121"/>
          <w:szCs w:val="24"/>
        </w:rPr>
        <w:t>1975</w:t>
      </w:r>
      <w:r>
        <w:rPr>
          <w:rFonts w:eastAsia="Times New Roman"/>
          <w:color w:val="212121"/>
          <w:szCs w:val="24"/>
        </w:rPr>
        <w:t>,</w:t>
      </w:r>
      <w:r w:rsidRPr="008D0EA4">
        <w:rPr>
          <w:rFonts w:eastAsia="Times New Roman"/>
          <w:color w:val="212121"/>
          <w:szCs w:val="24"/>
        </w:rPr>
        <w:t xml:space="preserve"> η οποία κρίθηκε </w:t>
      </w:r>
      <w:r>
        <w:rPr>
          <w:rFonts w:eastAsia="Times New Roman"/>
          <w:color w:val="212121"/>
          <w:szCs w:val="24"/>
        </w:rPr>
        <w:t xml:space="preserve">και </w:t>
      </w:r>
      <w:r w:rsidRPr="008D0EA4">
        <w:rPr>
          <w:rFonts w:eastAsia="Times New Roman"/>
          <w:color w:val="212121"/>
          <w:szCs w:val="24"/>
        </w:rPr>
        <w:t>παράνομη και καταχρηστική</w:t>
      </w:r>
      <w:r>
        <w:rPr>
          <w:rFonts w:eastAsia="Times New Roman"/>
          <w:color w:val="212121"/>
          <w:szCs w:val="24"/>
        </w:rPr>
        <w:t xml:space="preserve">, </w:t>
      </w:r>
      <w:r w:rsidRPr="008D0EA4">
        <w:rPr>
          <w:rFonts w:eastAsia="Times New Roman"/>
          <w:color w:val="212121"/>
          <w:szCs w:val="24"/>
        </w:rPr>
        <w:t xml:space="preserve">η </w:t>
      </w:r>
      <w:proofErr w:type="spellStart"/>
      <w:r w:rsidRPr="008D0EA4">
        <w:rPr>
          <w:rFonts w:eastAsia="Times New Roman"/>
          <w:color w:val="212121"/>
          <w:szCs w:val="24"/>
        </w:rPr>
        <w:t>μετακύλιση</w:t>
      </w:r>
      <w:proofErr w:type="spellEnd"/>
      <w:r w:rsidRPr="008D0EA4">
        <w:rPr>
          <w:rFonts w:eastAsia="Times New Roman"/>
          <w:color w:val="212121"/>
          <w:szCs w:val="24"/>
        </w:rPr>
        <w:t xml:space="preserve"> στο</w:t>
      </w:r>
      <w:r>
        <w:rPr>
          <w:rFonts w:eastAsia="Times New Roman"/>
          <w:color w:val="212121"/>
          <w:szCs w:val="24"/>
        </w:rPr>
        <w:t>ν</w:t>
      </w:r>
      <w:r w:rsidRPr="008D0EA4">
        <w:rPr>
          <w:rFonts w:eastAsia="Times New Roman"/>
          <w:color w:val="212121"/>
          <w:szCs w:val="24"/>
        </w:rPr>
        <w:t xml:space="preserve"> δανειολήπτη</w:t>
      </w:r>
      <w:r>
        <w:rPr>
          <w:rFonts w:eastAsia="Times New Roman"/>
          <w:color w:val="212121"/>
          <w:szCs w:val="24"/>
        </w:rPr>
        <w:t>. Κρίθηκε, επίσης και παράνομος και</w:t>
      </w:r>
      <w:r w:rsidRPr="008D0EA4">
        <w:rPr>
          <w:rFonts w:eastAsia="Times New Roman"/>
          <w:color w:val="212121"/>
          <w:szCs w:val="24"/>
        </w:rPr>
        <w:t xml:space="preserve"> καταχρηστικός ο </w:t>
      </w:r>
      <w:proofErr w:type="spellStart"/>
      <w:r w:rsidRPr="008D0EA4">
        <w:rPr>
          <w:rFonts w:eastAsia="Times New Roman"/>
          <w:color w:val="212121"/>
          <w:szCs w:val="24"/>
        </w:rPr>
        <w:t>ανατοκισμός</w:t>
      </w:r>
      <w:proofErr w:type="spellEnd"/>
      <w:r>
        <w:rPr>
          <w:rFonts w:eastAsia="Times New Roman"/>
          <w:color w:val="212121"/>
          <w:szCs w:val="24"/>
        </w:rPr>
        <w:t>. Κ</w:t>
      </w:r>
      <w:r w:rsidRPr="008D0EA4">
        <w:rPr>
          <w:rFonts w:eastAsia="Times New Roman"/>
          <w:color w:val="212121"/>
          <w:szCs w:val="24"/>
        </w:rPr>
        <w:t>αι μιλάμε για δισεκατομμύρια ευρώ</w:t>
      </w:r>
      <w:r>
        <w:rPr>
          <w:rFonts w:eastAsia="Times New Roman"/>
          <w:color w:val="212121"/>
          <w:szCs w:val="24"/>
        </w:rPr>
        <w:t>,</w:t>
      </w:r>
      <w:r w:rsidRPr="008D0EA4">
        <w:rPr>
          <w:rFonts w:eastAsia="Times New Roman"/>
          <w:color w:val="212121"/>
          <w:szCs w:val="24"/>
        </w:rPr>
        <w:t xml:space="preserve"> τεράστια ποσά</w:t>
      </w:r>
      <w:r>
        <w:rPr>
          <w:rFonts w:eastAsia="Times New Roman"/>
          <w:color w:val="212121"/>
          <w:szCs w:val="24"/>
        </w:rPr>
        <w:t>,</w:t>
      </w:r>
      <w:r w:rsidRPr="008D0EA4">
        <w:rPr>
          <w:rFonts w:eastAsia="Times New Roman"/>
          <w:color w:val="212121"/>
          <w:szCs w:val="24"/>
        </w:rPr>
        <w:t xml:space="preserve"> τα οποία </w:t>
      </w:r>
      <w:r>
        <w:rPr>
          <w:rFonts w:eastAsia="Times New Roman"/>
          <w:color w:val="212121"/>
          <w:szCs w:val="24"/>
        </w:rPr>
        <w:t>εισέπραξαν</w:t>
      </w:r>
      <w:r w:rsidRPr="008D0EA4">
        <w:rPr>
          <w:rFonts w:eastAsia="Times New Roman"/>
          <w:color w:val="212121"/>
          <w:szCs w:val="24"/>
        </w:rPr>
        <w:t xml:space="preserve"> παρανόμως </w:t>
      </w:r>
      <w:r w:rsidRPr="008D0EA4">
        <w:rPr>
          <w:rFonts w:eastAsia="Times New Roman"/>
          <w:color w:val="212121"/>
          <w:szCs w:val="24"/>
        </w:rPr>
        <w:t xml:space="preserve">οι τράπεζες για πάρα </w:t>
      </w:r>
      <w:r w:rsidRPr="008D0EA4">
        <w:rPr>
          <w:rFonts w:eastAsia="Times New Roman"/>
          <w:color w:val="212121"/>
          <w:szCs w:val="24"/>
        </w:rPr>
        <w:lastRenderedPageBreak/>
        <w:t>πολλά χρόνια</w:t>
      </w:r>
      <w:r>
        <w:rPr>
          <w:rFonts w:eastAsia="Times New Roman"/>
          <w:color w:val="212121"/>
          <w:szCs w:val="24"/>
        </w:rPr>
        <w:t xml:space="preserve"> κα</w:t>
      </w:r>
      <w:r w:rsidRPr="008D0EA4">
        <w:rPr>
          <w:rFonts w:eastAsia="Times New Roman"/>
          <w:color w:val="212121"/>
          <w:szCs w:val="24"/>
        </w:rPr>
        <w:t>ι τώρα δεν επεστράφησαν</w:t>
      </w:r>
      <w:r>
        <w:rPr>
          <w:rFonts w:eastAsia="Times New Roman"/>
          <w:color w:val="212121"/>
          <w:szCs w:val="24"/>
        </w:rPr>
        <w:t>,</w:t>
      </w:r>
      <w:r w:rsidRPr="008D0EA4">
        <w:rPr>
          <w:rFonts w:eastAsia="Times New Roman"/>
          <w:color w:val="212121"/>
          <w:szCs w:val="24"/>
        </w:rPr>
        <w:t xml:space="preserve"> δεν βρίσκονται πουθενά</w:t>
      </w:r>
      <w:r>
        <w:rPr>
          <w:rFonts w:eastAsia="Times New Roman"/>
          <w:color w:val="212121"/>
          <w:szCs w:val="24"/>
        </w:rPr>
        <w:t xml:space="preserve">. </w:t>
      </w:r>
    </w:p>
    <w:p w14:paraId="4EC19266"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proofErr w:type="spellStart"/>
      <w:r>
        <w:rPr>
          <w:rFonts w:eastAsia="Times New Roman"/>
          <w:color w:val="212121"/>
          <w:szCs w:val="24"/>
        </w:rPr>
        <w:t>Ερωτήθη</w:t>
      </w:r>
      <w:proofErr w:type="spellEnd"/>
      <w:r>
        <w:rPr>
          <w:rFonts w:eastAsia="Times New Roman"/>
          <w:color w:val="212121"/>
          <w:szCs w:val="24"/>
        </w:rPr>
        <w:t xml:space="preserve"> </w:t>
      </w:r>
      <w:r w:rsidRPr="008D0EA4">
        <w:rPr>
          <w:rFonts w:eastAsia="Times New Roman"/>
          <w:color w:val="212121"/>
          <w:szCs w:val="24"/>
        </w:rPr>
        <w:t>και μέσ</w:t>
      </w:r>
      <w:r>
        <w:rPr>
          <w:rFonts w:eastAsia="Times New Roman"/>
          <w:color w:val="212121"/>
          <w:szCs w:val="24"/>
        </w:rPr>
        <w:t xml:space="preserve">ω του κοινοβουλευτικού ελέγχου ο αρμόδιος Υπουργός κ. </w:t>
      </w:r>
      <w:proofErr w:type="spellStart"/>
      <w:r>
        <w:rPr>
          <w:rFonts w:eastAsia="Times New Roman"/>
          <w:color w:val="212121"/>
          <w:szCs w:val="24"/>
        </w:rPr>
        <w:t>Τσακαλώτος</w:t>
      </w:r>
      <w:proofErr w:type="spellEnd"/>
      <w:r>
        <w:rPr>
          <w:rFonts w:eastAsia="Times New Roman"/>
          <w:color w:val="212121"/>
          <w:szCs w:val="24"/>
        </w:rPr>
        <w:t xml:space="preserve"> κ</w:t>
      </w:r>
      <w:r w:rsidRPr="008D0EA4">
        <w:rPr>
          <w:rFonts w:eastAsia="Times New Roman"/>
          <w:color w:val="212121"/>
          <w:szCs w:val="24"/>
        </w:rPr>
        <w:t>αι φυσικά δεν έχει απαντήσει επί της ουσίας τίποτα</w:t>
      </w:r>
      <w:r>
        <w:rPr>
          <w:rFonts w:eastAsia="Times New Roman"/>
          <w:color w:val="212121"/>
          <w:szCs w:val="24"/>
        </w:rPr>
        <w:t>. Ε</w:t>
      </w:r>
      <w:r w:rsidRPr="008D0EA4">
        <w:rPr>
          <w:rFonts w:eastAsia="Times New Roman"/>
          <w:color w:val="212121"/>
          <w:szCs w:val="24"/>
        </w:rPr>
        <w:t>ξ όσων γνωρίζουμε</w:t>
      </w:r>
      <w:r>
        <w:rPr>
          <w:rFonts w:eastAsia="Times New Roman"/>
          <w:color w:val="212121"/>
          <w:szCs w:val="24"/>
        </w:rPr>
        <w:t xml:space="preserve">, </w:t>
      </w:r>
      <w:r w:rsidRPr="008D0EA4">
        <w:rPr>
          <w:rFonts w:eastAsia="Times New Roman"/>
          <w:color w:val="212121"/>
          <w:szCs w:val="24"/>
        </w:rPr>
        <w:t>έχει επιληφθεί ει</w:t>
      </w:r>
      <w:r w:rsidRPr="008D0EA4">
        <w:rPr>
          <w:rFonts w:eastAsia="Times New Roman"/>
          <w:color w:val="212121"/>
          <w:szCs w:val="24"/>
        </w:rPr>
        <w:t xml:space="preserve">σαγγελέας για το συγκεκριμένο θέμα και ελπίζουμε ότι δεν θα θαφτεί αυτή </w:t>
      </w:r>
      <w:r>
        <w:rPr>
          <w:rFonts w:eastAsia="Times New Roman"/>
          <w:color w:val="212121"/>
          <w:szCs w:val="24"/>
        </w:rPr>
        <w:t xml:space="preserve">η </w:t>
      </w:r>
      <w:r w:rsidRPr="008D0EA4">
        <w:rPr>
          <w:rFonts w:eastAsia="Times New Roman"/>
          <w:color w:val="212121"/>
          <w:szCs w:val="24"/>
        </w:rPr>
        <w:t>υπόθεση</w:t>
      </w:r>
      <w:r>
        <w:rPr>
          <w:rFonts w:eastAsia="Times New Roman"/>
          <w:color w:val="212121"/>
          <w:szCs w:val="24"/>
        </w:rPr>
        <w:t>.</w:t>
      </w:r>
    </w:p>
    <w:p w14:paraId="4EC19267"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sidRPr="008D0EA4">
        <w:rPr>
          <w:rFonts w:eastAsia="Times New Roman"/>
          <w:color w:val="212121"/>
          <w:szCs w:val="24"/>
        </w:rPr>
        <w:t>Μα</w:t>
      </w:r>
      <w:r>
        <w:rPr>
          <w:rFonts w:eastAsia="Times New Roman"/>
          <w:color w:val="212121"/>
          <w:szCs w:val="24"/>
        </w:rPr>
        <w:t>,</w:t>
      </w:r>
      <w:r w:rsidRPr="008D0EA4">
        <w:rPr>
          <w:rFonts w:eastAsia="Times New Roman"/>
          <w:color w:val="212121"/>
          <w:szCs w:val="24"/>
        </w:rPr>
        <w:t xml:space="preserve"> πάνω από όλα είναι </w:t>
      </w:r>
      <w:r>
        <w:rPr>
          <w:rFonts w:eastAsia="Times New Roman"/>
          <w:color w:val="212121"/>
          <w:szCs w:val="24"/>
        </w:rPr>
        <w:t xml:space="preserve">οι </w:t>
      </w:r>
      <w:r w:rsidRPr="008D0EA4">
        <w:rPr>
          <w:rFonts w:eastAsia="Times New Roman"/>
          <w:color w:val="212121"/>
          <w:szCs w:val="24"/>
        </w:rPr>
        <w:t>χιλιάδες τελεσίδικες αποφάσεις δικαστηρίων</w:t>
      </w:r>
      <w:r>
        <w:rPr>
          <w:rFonts w:eastAsia="Times New Roman"/>
          <w:color w:val="212121"/>
          <w:szCs w:val="24"/>
        </w:rPr>
        <w:t>,</w:t>
      </w:r>
      <w:r w:rsidRPr="008D0EA4">
        <w:rPr>
          <w:rFonts w:eastAsia="Times New Roman"/>
          <w:color w:val="212121"/>
          <w:szCs w:val="24"/>
        </w:rPr>
        <w:t xml:space="preserve"> οι οποίες είναι υπέρ των δανειοληπτών για όλων των ειδών τα δάνεια</w:t>
      </w:r>
      <w:r>
        <w:rPr>
          <w:rFonts w:eastAsia="Times New Roman"/>
          <w:color w:val="212121"/>
          <w:szCs w:val="24"/>
        </w:rPr>
        <w:t xml:space="preserve">. </w:t>
      </w:r>
    </w:p>
    <w:p w14:paraId="4EC19268" w14:textId="77777777" w:rsidR="008E01FC" w:rsidRDefault="002168A0">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8D0EA4">
        <w:rPr>
          <w:rFonts w:eastAsia="Times New Roman"/>
          <w:color w:val="212121"/>
          <w:szCs w:val="24"/>
        </w:rPr>
        <w:t xml:space="preserve">αι ήθελα να φέρω </w:t>
      </w:r>
      <w:r>
        <w:rPr>
          <w:rFonts w:eastAsia="Times New Roman"/>
          <w:color w:val="212121"/>
          <w:szCs w:val="24"/>
        </w:rPr>
        <w:t>αυτές τις αποφάσ</w:t>
      </w:r>
      <w:r>
        <w:rPr>
          <w:rFonts w:eastAsia="Times New Roman"/>
          <w:color w:val="212121"/>
          <w:szCs w:val="24"/>
        </w:rPr>
        <w:t>εις</w:t>
      </w:r>
      <w:r>
        <w:rPr>
          <w:rFonts w:eastAsia="Times New Roman"/>
          <w:color w:val="212121"/>
          <w:szCs w:val="24"/>
        </w:rPr>
        <w:t>,</w:t>
      </w:r>
      <w:r>
        <w:rPr>
          <w:rFonts w:eastAsia="Times New Roman"/>
          <w:color w:val="212121"/>
          <w:szCs w:val="24"/>
        </w:rPr>
        <w:t xml:space="preserve"> αλλά θα χρειαζόταν </w:t>
      </w:r>
      <w:r w:rsidRPr="008D0EA4">
        <w:rPr>
          <w:rFonts w:eastAsia="Times New Roman"/>
          <w:color w:val="212121"/>
          <w:szCs w:val="24"/>
        </w:rPr>
        <w:t xml:space="preserve">ένα τρίκυκλο </w:t>
      </w:r>
      <w:r>
        <w:rPr>
          <w:rFonts w:eastAsia="Times New Roman"/>
          <w:color w:val="212121"/>
          <w:szCs w:val="24"/>
        </w:rPr>
        <w:t>για να τις φέρω και να τις καταθέσω στα Π</w:t>
      </w:r>
      <w:r w:rsidRPr="008D0EA4">
        <w:rPr>
          <w:rFonts w:eastAsia="Times New Roman"/>
          <w:color w:val="212121"/>
          <w:szCs w:val="24"/>
        </w:rPr>
        <w:t>ρακτικά</w:t>
      </w:r>
      <w:r>
        <w:rPr>
          <w:rFonts w:eastAsia="Times New Roman"/>
          <w:color w:val="212121"/>
          <w:szCs w:val="24"/>
        </w:rPr>
        <w:t>,</w:t>
      </w:r>
      <w:r w:rsidRPr="008D0EA4">
        <w:rPr>
          <w:rFonts w:eastAsia="Times New Roman"/>
          <w:color w:val="212121"/>
          <w:szCs w:val="24"/>
        </w:rPr>
        <w:t xml:space="preserve"> </w:t>
      </w:r>
      <w:r>
        <w:rPr>
          <w:rFonts w:eastAsia="Times New Roman"/>
          <w:color w:val="212121"/>
          <w:szCs w:val="24"/>
        </w:rPr>
        <w:t xml:space="preserve">διότι </w:t>
      </w:r>
      <w:r w:rsidRPr="008D0EA4">
        <w:rPr>
          <w:rFonts w:eastAsia="Times New Roman"/>
          <w:color w:val="212121"/>
          <w:szCs w:val="24"/>
        </w:rPr>
        <w:t xml:space="preserve">είναι πολύ μεγάλος </w:t>
      </w:r>
      <w:r>
        <w:rPr>
          <w:rFonts w:eastAsia="Times New Roman"/>
          <w:color w:val="212121"/>
          <w:szCs w:val="24"/>
        </w:rPr>
        <w:t>ο όγκος αυτών των αποφάσεω</w:t>
      </w:r>
      <w:r w:rsidRPr="008D0EA4">
        <w:rPr>
          <w:rFonts w:eastAsia="Times New Roman"/>
          <w:color w:val="212121"/>
          <w:szCs w:val="24"/>
        </w:rPr>
        <w:t>ν</w:t>
      </w:r>
      <w:r>
        <w:rPr>
          <w:rFonts w:eastAsia="Times New Roman"/>
          <w:color w:val="212121"/>
          <w:szCs w:val="24"/>
        </w:rPr>
        <w:t>.</w:t>
      </w:r>
      <w:r>
        <w:rPr>
          <w:rFonts w:eastAsia="Times New Roman"/>
          <w:color w:val="212121"/>
          <w:szCs w:val="24"/>
        </w:rPr>
        <w:t xml:space="preserve"> </w:t>
      </w:r>
      <w:r>
        <w:rPr>
          <w:rFonts w:eastAsia="Times New Roman"/>
          <w:color w:val="212121"/>
          <w:szCs w:val="24"/>
        </w:rPr>
        <w:t>Τ</w:t>
      </w:r>
      <w:r>
        <w:rPr>
          <w:rFonts w:eastAsia="Times New Roman"/>
          <w:color w:val="212121"/>
          <w:szCs w:val="24"/>
        </w:rPr>
        <w:t xml:space="preserve">ις έχουμε </w:t>
      </w:r>
      <w:r>
        <w:rPr>
          <w:rFonts w:eastAsia="Times New Roman"/>
          <w:color w:val="212121"/>
          <w:szCs w:val="24"/>
        </w:rPr>
        <w:t>όλες,</w:t>
      </w:r>
      <w:r w:rsidRPr="008D0EA4">
        <w:rPr>
          <w:rFonts w:eastAsia="Times New Roman"/>
          <w:color w:val="212121"/>
          <w:szCs w:val="24"/>
        </w:rPr>
        <w:t xml:space="preserve"> μία προς μία</w:t>
      </w:r>
      <w:r>
        <w:rPr>
          <w:rFonts w:eastAsia="Times New Roman"/>
          <w:color w:val="212121"/>
          <w:szCs w:val="24"/>
        </w:rPr>
        <w:t xml:space="preserve">. </w:t>
      </w:r>
    </w:p>
    <w:p w14:paraId="4EC1926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Σύμφωνα με το άρθρο 95</w:t>
      </w:r>
      <w:r>
        <w:rPr>
          <w:rFonts w:eastAsia="Times New Roman" w:cs="Times New Roman"/>
          <w:szCs w:val="24"/>
        </w:rPr>
        <w:t xml:space="preserve"> παράγραφος 5 του Συντάγματος, ορίζεται ότι οι τελεσίδικες αποφάσεις των δικαστηρίων θα έπρεπε αυτομάτως να λογίζονται ως νόμος του κράτους και η κεντρική διοίκηση, με λίγα λόγια η Κυβέρνηση, να κινείται προς </w:t>
      </w:r>
      <w:r>
        <w:rPr>
          <w:rFonts w:eastAsia="Times New Roman" w:cs="Times New Roman"/>
          <w:szCs w:val="24"/>
        </w:rPr>
        <w:lastRenderedPageBreak/>
        <w:t>αυτή την κατεύθυνση και όχι να αφήνει μόνους, έ</w:t>
      </w:r>
      <w:r>
        <w:rPr>
          <w:rFonts w:eastAsia="Times New Roman" w:cs="Times New Roman"/>
          <w:szCs w:val="24"/>
        </w:rPr>
        <w:t>ρμαια των τραπεζιτών, τους πολίτες, τους δανειολήπτες να αγωνίζονται δικαστικά, όσοι εξ αυτών έχουν τα κουράγια, για να αντιμετωπίσουν το αδηφάγο αποτυχημένο τραπεζικό σύστημα.</w:t>
      </w:r>
    </w:p>
    <w:p w14:paraId="4EC1926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Εάν εφαρμόζατε τους νόμους, δεν θα υπήρχε απολύτως κανένα πρόβλημα. Όλα αυτά τα</w:t>
      </w:r>
      <w:r>
        <w:rPr>
          <w:rFonts w:eastAsia="Times New Roman" w:cs="Times New Roman"/>
          <w:szCs w:val="24"/>
        </w:rPr>
        <w:t xml:space="preserve"> ψιλά γράμματα, οι καταχρηστικές διατάξεις των τραπεζών, οι τοκογλυφίες, δεν θα υφίσταντο και δεν θα υπήρχε κανένα πρόβλημα. Θα είχε ομαλοποιηθεί η κατάσταση. Όμως, εσείς, όπως και οι προηγούμενοι από εσάς, δεν θέλετε να ομαλοποιήσετε την κατάσταση. Δεν θέ</w:t>
      </w:r>
      <w:r>
        <w:rPr>
          <w:rFonts w:eastAsia="Times New Roman" w:cs="Times New Roman"/>
          <w:szCs w:val="24"/>
        </w:rPr>
        <w:t>λετε να εφαρμόσετε τον νόμο και με διάφορα τερτίπια προσπαθείτε να βγάλετε λάδι τις τράπεζες και τους τραπεζίτες.</w:t>
      </w:r>
    </w:p>
    <w:p w14:paraId="4EC1926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Βλέπουμε ότι τον τελευταίο καιρό, αφότου άρχισαν αυτές οι αποφάσεις δικαστηρίων να μεγαλώνουν, από μόνες τους οι τράπεζες άρχισαν να πηγαίνουν</w:t>
      </w:r>
      <w:r>
        <w:rPr>
          <w:rFonts w:eastAsia="Times New Roman" w:cs="Times New Roman"/>
          <w:szCs w:val="24"/>
        </w:rPr>
        <w:t xml:space="preserve"> σε πολλούς δανειολήπτες, σε πολλούς που έχουν στεγαστικά δάνεια και να τους αλλάζουν τους όρους, ώστε να είναι προς το ευνοϊκότερο. Όμως, θα πρέπει να γίνεται μια συμφωνία σύμφωνα με το </w:t>
      </w:r>
      <w:r>
        <w:rPr>
          <w:rFonts w:eastAsia="Times New Roman" w:cs="Times New Roman"/>
          <w:szCs w:val="24"/>
        </w:rPr>
        <w:t>Α</w:t>
      </w:r>
      <w:r>
        <w:rPr>
          <w:rFonts w:eastAsia="Times New Roman" w:cs="Times New Roman"/>
          <w:szCs w:val="24"/>
        </w:rPr>
        <w:t xml:space="preserve">γγλικό </w:t>
      </w:r>
      <w:r>
        <w:rPr>
          <w:rFonts w:eastAsia="Times New Roman" w:cs="Times New Roman"/>
          <w:szCs w:val="24"/>
        </w:rPr>
        <w:t>Δ</w:t>
      </w:r>
      <w:r>
        <w:rPr>
          <w:rFonts w:eastAsia="Times New Roman" w:cs="Times New Roman"/>
          <w:szCs w:val="24"/>
        </w:rPr>
        <w:t xml:space="preserve">ίκαιο, διότι αν γίνει με το </w:t>
      </w:r>
      <w:r>
        <w:rPr>
          <w:rFonts w:eastAsia="Times New Roman" w:cs="Times New Roman"/>
          <w:szCs w:val="24"/>
        </w:rPr>
        <w:t>Α</w:t>
      </w:r>
      <w:r>
        <w:rPr>
          <w:rFonts w:eastAsia="Times New Roman" w:cs="Times New Roman"/>
          <w:szCs w:val="24"/>
        </w:rPr>
        <w:t xml:space="preserve">γγλικό </w:t>
      </w:r>
      <w:r>
        <w:rPr>
          <w:rFonts w:eastAsia="Times New Roman" w:cs="Times New Roman"/>
          <w:szCs w:val="24"/>
        </w:rPr>
        <w:t>Δ</w:t>
      </w:r>
      <w:r>
        <w:rPr>
          <w:rFonts w:eastAsia="Times New Roman" w:cs="Times New Roman"/>
          <w:szCs w:val="24"/>
        </w:rPr>
        <w:t>ίκαιο –και είναι πολλές</w:t>
      </w:r>
      <w:r>
        <w:rPr>
          <w:rFonts w:eastAsia="Times New Roman" w:cs="Times New Roman"/>
          <w:szCs w:val="24"/>
        </w:rPr>
        <w:t xml:space="preserve"> οι συμφωνίες που </w:t>
      </w:r>
      <w:r>
        <w:rPr>
          <w:rFonts w:eastAsia="Times New Roman" w:cs="Times New Roman"/>
          <w:szCs w:val="24"/>
        </w:rPr>
        <w:lastRenderedPageBreak/>
        <w:t>έχουν γίνει από δανειολήπτες-</w:t>
      </w:r>
      <w:r>
        <w:rPr>
          <w:rFonts w:eastAsia="Times New Roman" w:cs="Times New Roman"/>
          <w:szCs w:val="24"/>
        </w:rPr>
        <w:t>,</w:t>
      </w:r>
      <w:r>
        <w:rPr>
          <w:rFonts w:eastAsia="Times New Roman" w:cs="Times New Roman"/>
          <w:szCs w:val="24"/>
        </w:rPr>
        <w:t xml:space="preserve"> δεν μπορούν να προσφύγουν στα δικαστήρια, για να διεκδικήσουν αυτά τα οποία λέμε, τα αυτονόητα. Άρα οι τράπεζες δεν το έκαναν για την ψυχή της μάνας τους. Το κάνουν γιατί έχουν λερωμένη τη φωλιά τους μέχρι ε</w:t>
      </w:r>
      <w:r>
        <w:rPr>
          <w:rFonts w:eastAsia="Times New Roman" w:cs="Times New Roman"/>
          <w:szCs w:val="24"/>
        </w:rPr>
        <w:t>κεί που δεν πάει.</w:t>
      </w:r>
    </w:p>
    <w:p w14:paraId="4EC1926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Θα ήθελα να πω και για την «</w:t>
      </w:r>
      <w:r>
        <w:rPr>
          <w:rFonts w:eastAsia="Times New Roman" w:cs="Times New Roman"/>
          <w:szCs w:val="24"/>
        </w:rPr>
        <w:t>Ελληνική Αυγή</w:t>
      </w:r>
      <w:r>
        <w:rPr>
          <w:rFonts w:eastAsia="Times New Roman" w:cs="Times New Roman"/>
          <w:szCs w:val="24"/>
        </w:rPr>
        <w:t xml:space="preserve"> για την Αττική» και τον υποψήφιο περιφερειάρχη, τον Ηλία τον </w:t>
      </w:r>
      <w:proofErr w:type="spellStart"/>
      <w:r>
        <w:rPr>
          <w:rFonts w:eastAsia="Times New Roman" w:cs="Times New Roman"/>
          <w:szCs w:val="24"/>
        </w:rPr>
        <w:t>Παναγιώταρο</w:t>
      </w:r>
      <w:proofErr w:type="spellEnd"/>
      <w:r>
        <w:rPr>
          <w:rFonts w:eastAsia="Times New Roman" w:cs="Times New Roman"/>
          <w:szCs w:val="24"/>
        </w:rPr>
        <w:t xml:space="preserve">, που κατεβαίνουμε στις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ότι έχουμε σκοπό να συστήσουμε ένα νομικό γραφείο εξυπηρέτησης και νομικής </w:t>
      </w:r>
      <w:r>
        <w:rPr>
          <w:rFonts w:eastAsia="Times New Roman" w:cs="Times New Roman"/>
          <w:szCs w:val="24"/>
        </w:rPr>
        <w:t>βοήθειας των δανειοληπτών, ώστε να μπορέσουν να αντιμετωπίσουν τη λαίλαπα των τραπεζών και των τραπεζιτών.</w:t>
      </w:r>
    </w:p>
    <w:p w14:paraId="4EC1926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Όσο γι’ αυτή την περίφημη σεισάχθεια, τη λέγατε κατά κόρον εκεί πέριξ του 2012 και τη λέγατε μέχρι το 2015, αλλά μετά σιγά-σιγά τη ξεχάσατε. Μετά το </w:t>
      </w:r>
      <w:r>
        <w:rPr>
          <w:rFonts w:eastAsia="Times New Roman" w:cs="Times New Roman"/>
          <w:szCs w:val="24"/>
        </w:rPr>
        <w:t>τρίτο μνημόνιο και τις εκλογές του Σεπτεμβρίου του 2015, όταν παραδώσατε γη και ύδωρ στους δανειστές, πλέον αυτά ξεχάστηκαν και πήγατε σε μια εντελώς διαφορετική κατεύθυνση. Φυσικά, τίποτα απ’ όλα όσα κάνατε δεν βοηθούν την ανάκαμψη της οικονομίας ούτε μετ</w:t>
      </w:r>
      <w:r>
        <w:rPr>
          <w:rFonts w:eastAsia="Times New Roman" w:cs="Times New Roman"/>
          <w:szCs w:val="24"/>
        </w:rPr>
        <w:t xml:space="preserve">ά την «έξοδό» σας –εντός πολλών εισαγωγικών και θαυμαστικών- </w:t>
      </w:r>
      <w:r>
        <w:rPr>
          <w:rFonts w:eastAsia="Times New Roman" w:cs="Times New Roman"/>
          <w:szCs w:val="24"/>
        </w:rPr>
        <w:lastRenderedPageBreak/>
        <w:t>από τα μνημόνια. Εδώ βλέπετε ότι ακόμα η χώρα είναι υπό συνεχή έλεγχο. Δεν γίνονται εκταμιεύσεις χρημάτων που θα έπρεπε να δοθούν στην Ελλάδα για διάφορους λόγους. Μας έχουν συνεχώς στο μικροσκόπ</w:t>
      </w:r>
      <w:r>
        <w:rPr>
          <w:rFonts w:eastAsia="Times New Roman" w:cs="Times New Roman"/>
          <w:szCs w:val="24"/>
        </w:rPr>
        <w:t>ιο και μας ελέγχουν για το οτιδήποτε.</w:t>
      </w:r>
    </w:p>
    <w:p w14:paraId="4EC1926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Είστε οι καλύτεροι διεκπεραιωτές όλων αυτών τους οποίους υβρίζατε μέχρι και το καλοκαίρι του 2015, των τοκογλύφων, των τραπεζιτών, των </w:t>
      </w:r>
      <w:proofErr w:type="spellStart"/>
      <w:r>
        <w:rPr>
          <w:rFonts w:eastAsia="Times New Roman" w:cs="Times New Roman"/>
          <w:szCs w:val="24"/>
        </w:rPr>
        <w:t>τ</w:t>
      </w:r>
      <w:r>
        <w:rPr>
          <w:rFonts w:eastAsia="Times New Roman" w:cs="Times New Roman"/>
          <w:szCs w:val="24"/>
        </w:rPr>
        <w:t>ροϊκανών</w:t>
      </w:r>
      <w:proofErr w:type="spellEnd"/>
      <w:r>
        <w:rPr>
          <w:rFonts w:eastAsia="Times New Roman" w:cs="Times New Roman"/>
          <w:szCs w:val="24"/>
        </w:rPr>
        <w:t xml:space="preserve"> και όλων αυτών οι οποίοι καταδυναστεύουν όχι μόνο την Ελλάδα, αλλά και με</w:t>
      </w:r>
      <w:r>
        <w:rPr>
          <w:rFonts w:eastAsia="Times New Roman" w:cs="Times New Roman"/>
          <w:szCs w:val="24"/>
        </w:rPr>
        <w:t>γάλο τμήμα της Ευρώπης. Κι όλα αυτά, απ’ ό,τι όλα δείχνουν, με αντάλλαγμα το να σας δώσουν το ελεύθερο στην εφαρμογή των αντεθνικών, αντιχριστιανικών πολιτικών σας, αυτών των πολιτικών σχεδιασμών που είχατε όταν ήσασταν στο 3%. Και το βλέπουμε τον τελευταί</w:t>
      </w:r>
      <w:r>
        <w:rPr>
          <w:rFonts w:eastAsia="Times New Roman" w:cs="Times New Roman"/>
          <w:szCs w:val="24"/>
        </w:rPr>
        <w:t>ο έναν, ενάμιση χρόνο, μετά από μια λαίλαπα νομοσχεδίων, τα οποία δίνουν τα πάντα στους λαθρομετανάστες εις βάρος των Ελλήνων πολιτών, όταν δίνετε γη και ύδωρ σε όλους όσο</w:t>
      </w:r>
      <w:r>
        <w:rPr>
          <w:rFonts w:eastAsia="Times New Roman" w:cs="Times New Roman"/>
          <w:szCs w:val="24"/>
        </w:rPr>
        <w:t>ι</w:t>
      </w:r>
      <w:r>
        <w:rPr>
          <w:rFonts w:eastAsia="Times New Roman" w:cs="Times New Roman"/>
          <w:szCs w:val="24"/>
        </w:rPr>
        <w:t xml:space="preserve"> δεν έχουν κα</w:t>
      </w:r>
      <w:r>
        <w:rPr>
          <w:rFonts w:eastAsia="Times New Roman" w:cs="Times New Roman"/>
          <w:szCs w:val="24"/>
        </w:rPr>
        <w:t>μ</w:t>
      </w:r>
      <w:r>
        <w:rPr>
          <w:rFonts w:eastAsia="Times New Roman" w:cs="Times New Roman"/>
          <w:szCs w:val="24"/>
        </w:rPr>
        <w:t xml:space="preserve">μία σχέση με την ελληνική πολιτεία. Το είδαμε όταν υπογράψατε, κόντρα </w:t>
      </w:r>
      <w:r>
        <w:rPr>
          <w:rFonts w:eastAsia="Times New Roman" w:cs="Times New Roman"/>
          <w:szCs w:val="24"/>
        </w:rPr>
        <w:t xml:space="preserve">στη </w:t>
      </w:r>
      <w:proofErr w:type="spellStart"/>
      <w:r>
        <w:rPr>
          <w:rFonts w:eastAsia="Times New Roman" w:cs="Times New Roman"/>
          <w:szCs w:val="24"/>
        </w:rPr>
        <w:t>συντριπτικότατη</w:t>
      </w:r>
      <w:proofErr w:type="spellEnd"/>
      <w:r>
        <w:rPr>
          <w:rFonts w:eastAsia="Times New Roman" w:cs="Times New Roman"/>
          <w:szCs w:val="24"/>
        </w:rPr>
        <w:t xml:space="preserve"> πλειοψηφία των Ελλήνων πολιτών, αυτή την επαίσχυντη, προδοτική Συμφωνία –</w:t>
      </w:r>
      <w:r>
        <w:rPr>
          <w:rFonts w:eastAsia="Times New Roman" w:cs="Times New Roman"/>
          <w:szCs w:val="24"/>
        </w:rPr>
        <w:lastRenderedPageBreak/>
        <w:t xml:space="preserve">όπως τη λέτε εσείς- των Πρεσπών. Το είδαμε και στις παρελάσεις, που σε ολόκληρη την Ελλάδα –και όχι μόνο- δεν μπορούσατε να σταθείτε πουθενά. </w:t>
      </w:r>
    </w:p>
    <w:p w14:paraId="4EC1926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Τελικά, βλέπουμε κι </w:t>
      </w:r>
      <w:r>
        <w:rPr>
          <w:rFonts w:eastAsia="Times New Roman" w:cs="Times New Roman"/>
          <w:szCs w:val="24"/>
        </w:rPr>
        <w:t xml:space="preserve">αυτό το βίντεο που κυκλοφορεί από χθες, το οποίο προκαλεί την αηδία, αλλά και τον γέλωτα, που ο κ. Βίτσας έχει πάει σε μια εκδήλωση της </w:t>
      </w:r>
      <w:r>
        <w:rPr>
          <w:rFonts w:eastAsia="Times New Roman" w:cs="Times New Roman"/>
          <w:szCs w:val="24"/>
        </w:rPr>
        <w:t>Π</w:t>
      </w:r>
      <w:r>
        <w:rPr>
          <w:rFonts w:eastAsia="Times New Roman" w:cs="Times New Roman"/>
          <w:szCs w:val="24"/>
        </w:rPr>
        <w:t xml:space="preserve">ακιστανικής </w:t>
      </w:r>
      <w:r>
        <w:rPr>
          <w:rFonts w:eastAsia="Times New Roman" w:cs="Times New Roman"/>
          <w:szCs w:val="24"/>
        </w:rPr>
        <w:t>Κ</w:t>
      </w:r>
      <w:r>
        <w:rPr>
          <w:rFonts w:eastAsia="Times New Roman" w:cs="Times New Roman"/>
          <w:szCs w:val="24"/>
        </w:rPr>
        <w:t>οινότητας Ελλάδος στο Οικονομικό Πανεπιστήμιο Αθηνών, σε μια κατάμεστη αίθουσα από χιλιάδες Πακιστανούς κα</w:t>
      </w:r>
      <w:r>
        <w:rPr>
          <w:rFonts w:eastAsia="Times New Roman" w:cs="Times New Roman"/>
          <w:szCs w:val="24"/>
        </w:rPr>
        <w:t>ι τους λέει</w:t>
      </w:r>
      <w:r>
        <w:rPr>
          <w:rFonts w:eastAsia="Times New Roman" w:cs="Times New Roman"/>
          <w:szCs w:val="24"/>
        </w:rPr>
        <w:t>:</w:t>
      </w:r>
      <w:r>
        <w:rPr>
          <w:rFonts w:eastAsia="Times New Roman" w:cs="Times New Roman"/>
          <w:szCs w:val="24"/>
        </w:rPr>
        <w:t xml:space="preserve"> «Εμείς θα σας δώσουμε τα πάντα και θα σας κάνουμε και θα σας δείξουμε</w:t>
      </w:r>
      <w:r>
        <w:rPr>
          <w:rFonts w:eastAsia="Times New Roman" w:cs="Times New Roman"/>
          <w:szCs w:val="24"/>
        </w:rPr>
        <w:t>.</w:t>
      </w:r>
      <w:r>
        <w:rPr>
          <w:rFonts w:eastAsia="Times New Roman" w:cs="Times New Roman"/>
          <w:szCs w:val="24"/>
        </w:rPr>
        <w:t>». Αυτό είναι το μόνο φιλικό κοινό προς εσάς, γιατί πλέον στους Έλληνες δεν μπορείτε να βρείτε κα</w:t>
      </w:r>
      <w:r>
        <w:rPr>
          <w:rFonts w:eastAsia="Times New Roman" w:cs="Times New Roman"/>
          <w:szCs w:val="24"/>
        </w:rPr>
        <w:t>μ</w:t>
      </w:r>
      <w:r>
        <w:rPr>
          <w:rFonts w:eastAsia="Times New Roman" w:cs="Times New Roman"/>
          <w:szCs w:val="24"/>
        </w:rPr>
        <w:t>μιά ανταπόκριση.</w:t>
      </w:r>
    </w:p>
    <w:p w14:paraId="4EC1927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Είναι η εγκληματικότητα την οποία</w:t>
      </w:r>
      <w:r>
        <w:rPr>
          <w:rFonts w:eastAsia="Times New Roman" w:cs="Times New Roman"/>
          <w:szCs w:val="24"/>
        </w:rPr>
        <w:t>,</w:t>
      </w:r>
      <w:r>
        <w:rPr>
          <w:rFonts w:eastAsia="Times New Roman" w:cs="Times New Roman"/>
          <w:szCs w:val="24"/>
        </w:rPr>
        <w:t xml:space="preserve"> λόγω των ιδεοληψιών </w:t>
      </w:r>
      <w:r>
        <w:rPr>
          <w:rFonts w:eastAsia="Times New Roman" w:cs="Times New Roman"/>
          <w:szCs w:val="24"/>
        </w:rPr>
        <w:t>σας</w:t>
      </w:r>
      <w:r>
        <w:rPr>
          <w:rFonts w:eastAsia="Times New Roman" w:cs="Times New Roman"/>
          <w:szCs w:val="24"/>
        </w:rPr>
        <w:t>,</w:t>
      </w:r>
      <w:r>
        <w:rPr>
          <w:rFonts w:eastAsia="Times New Roman" w:cs="Times New Roman"/>
          <w:szCs w:val="24"/>
        </w:rPr>
        <w:t xml:space="preserve"> την έχετε αφήσει στην κυριολεξία στο έλεος του Θεού. Είναι οι Έλληνες πολίτες</w:t>
      </w:r>
      <w:r>
        <w:rPr>
          <w:rFonts w:eastAsia="Times New Roman" w:cs="Times New Roman"/>
          <w:szCs w:val="24"/>
        </w:rPr>
        <w:t>,</w:t>
      </w:r>
      <w:r>
        <w:rPr>
          <w:rFonts w:eastAsia="Times New Roman" w:cs="Times New Roman"/>
          <w:szCs w:val="24"/>
        </w:rPr>
        <w:t xml:space="preserve"> που πλέον τρέμουν να κυκλοφορήσουν και εντός των κατοικιών τους. Βλέπουμε καθημερινά να συμβαίνουν φαινόμενα σ’ ολόκληρη την Ελλάδα κι απίστευτες καταστάσεις. Βλέπουμε φυσικά </w:t>
      </w:r>
      <w:r>
        <w:rPr>
          <w:rFonts w:eastAsia="Times New Roman" w:cs="Times New Roman"/>
          <w:szCs w:val="24"/>
        </w:rPr>
        <w:t xml:space="preserve">και τον νέο Ποινικό Κώδικα, τον οποίο επαναλαμβάνω ότι εμείς θα καταψηφίσουμε, όταν έρθει, κόντρα σ’ αυτές τις αμπελοφιλοσοφίες που λέτε ότι βολεύει τη Χρυσή Αυγή. </w:t>
      </w:r>
      <w:r>
        <w:rPr>
          <w:rFonts w:eastAsia="Times New Roman" w:cs="Times New Roman"/>
          <w:szCs w:val="24"/>
        </w:rPr>
        <w:lastRenderedPageBreak/>
        <w:t>Θα απελευθερώνονται όλοι και δεν θα μένει μέσα επί της ουσίας κανένας.</w:t>
      </w:r>
      <w:r w:rsidRPr="007C32E4">
        <w:rPr>
          <w:rFonts w:eastAsia="Times New Roman" w:cs="Times New Roman"/>
          <w:szCs w:val="24"/>
        </w:rPr>
        <w:t xml:space="preserve"> </w:t>
      </w:r>
    </w:p>
    <w:p w14:paraId="4EC19271" w14:textId="77777777" w:rsidR="008E01FC" w:rsidRDefault="002168A0">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14:paraId="4EC1927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4EC1927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Σε δύο μήνες θα έχουμε και τις </w:t>
      </w:r>
      <w:r>
        <w:rPr>
          <w:rFonts w:eastAsia="Times New Roman" w:cs="Times New Roman"/>
          <w:szCs w:val="24"/>
        </w:rPr>
        <w:t>ε</w:t>
      </w:r>
      <w:r>
        <w:rPr>
          <w:rFonts w:eastAsia="Times New Roman" w:cs="Times New Roman"/>
          <w:szCs w:val="24"/>
        </w:rPr>
        <w:t xml:space="preserve">υρωεκλογές. Αν κρίνουμε κι από τον φόβο σας και από τις δηλώσεις σας, όχι μόνο τις δικές σας, αλλά και όλων των φιλελεύθερων και των </w:t>
      </w:r>
      <w:r>
        <w:rPr>
          <w:rFonts w:eastAsia="Times New Roman" w:cs="Times New Roman"/>
          <w:szCs w:val="24"/>
        </w:rPr>
        <w:t xml:space="preserve">διεθνιστών ανά την Ευρώπη για την ακροδεξιά, όπως λέτε, την εθνικιστική επέλαση, μάλλον αυτές οι </w:t>
      </w:r>
      <w:r>
        <w:rPr>
          <w:rFonts w:eastAsia="Times New Roman" w:cs="Times New Roman"/>
          <w:szCs w:val="24"/>
        </w:rPr>
        <w:t>ε</w:t>
      </w:r>
      <w:r>
        <w:rPr>
          <w:rFonts w:eastAsia="Times New Roman" w:cs="Times New Roman"/>
          <w:szCs w:val="24"/>
        </w:rPr>
        <w:t>υρωεκλογές θα είναι η αρχή του τέλους αυτού του σάπιου κατεστημένου σε Ελλάδα και Ευρώπη.</w:t>
      </w:r>
    </w:p>
    <w:p w14:paraId="4EC19274" w14:textId="77777777" w:rsidR="008E01FC" w:rsidRDefault="002168A0">
      <w:pPr>
        <w:spacing w:line="600" w:lineRule="auto"/>
        <w:ind w:firstLine="720"/>
        <w:jc w:val="both"/>
        <w:rPr>
          <w:rFonts w:eastAsia="Times New Roman" w:cs="Times New Roman"/>
          <w:szCs w:val="24"/>
        </w:rPr>
      </w:pPr>
      <w:proofErr w:type="spellStart"/>
      <w:r>
        <w:rPr>
          <w:rFonts w:eastAsia="Times New Roman" w:cs="Times New Roman"/>
          <w:szCs w:val="24"/>
        </w:rPr>
        <w:t>Ευχόμεθα</w:t>
      </w:r>
      <w:proofErr w:type="spellEnd"/>
      <w:r>
        <w:rPr>
          <w:rFonts w:eastAsia="Times New Roman" w:cs="Times New Roman"/>
          <w:szCs w:val="24"/>
        </w:rPr>
        <w:t xml:space="preserve"> όλα να πάνε καλά για τους λαούς και για τα έθνη και να πάνε</w:t>
      </w:r>
      <w:r>
        <w:rPr>
          <w:rFonts w:eastAsia="Times New Roman" w:cs="Times New Roman"/>
          <w:szCs w:val="24"/>
        </w:rPr>
        <w:t xml:space="preserve"> με τον χειρότερο δυνατό τρόπο για όλους όσο</w:t>
      </w:r>
      <w:r>
        <w:rPr>
          <w:rFonts w:eastAsia="Times New Roman" w:cs="Times New Roman"/>
          <w:szCs w:val="24"/>
        </w:rPr>
        <w:t>ι</w:t>
      </w:r>
      <w:r>
        <w:rPr>
          <w:rFonts w:eastAsia="Times New Roman" w:cs="Times New Roman"/>
          <w:szCs w:val="24"/>
        </w:rPr>
        <w:t xml:space="preserve"> απεργάζονται τη διάλυση των εθνών.</w:t>
      </w:r>
    </w:p>
    <w:p w14:paraId="4EC1927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Ευχαριστώ πολύ.</w:t>
      </w:r>
    </w:p>
    <w:p w14:paraId="4EC19276" w14:textId="77777777" w:rsidR="008E01FC" w:rsidRDefault="002168A0">
      <w:pPr>
        <w:spacing w:line="600" w:lineRule="auto"/>
        <w:ind w:firstLine="720"/>
        <w:jc w:val="center"/>
        <w:rPr>
          <w:rFonts w:eastAsia="Times New Roman" w:cs="Times New Roman"/>
          <w:szCs w:val="24"/>
        </w:rPr>
      </w:pPr>
      <w:r w:rsidRPr="00565ABB">
        <w:rPr>
          <w:rFonts w:eastAsia="Times New Roman" w:cs="Times New Roman"/>
          <w:szCs w:val="24"/>
        </w:rPr>
        <w:t xml:space="preserve">(Χειροκροτήματα από την πτέρυγα </w:t>
      </w:r>
      <w:r>
        <w:rPr>
          <w:rFonts w:eastAsia="Times New Roman" w:cs="Times New Roman"/>
          <w:szCs w:val="24"/>
        </w:rPr>
        <w:t>της</w:t>
      </w:r>
      <w:r w:rsidRPr="00565ABB">
        <w:rPr>
          <w:rFonts w:eastAsia="Times New Roman" w:cs="Times New Roman"/>
          <w:szCs w:val="24"/>
        </w:rPr>
        <w:t xml:space="preserve"> Χρυσή</w:t>
      </w:r>
      <w:r>
        <w:rPr>
          <w:rFonts w:eastAsia="Times New Roman" w:cs="Times New Roman"/>
          <w:szCs w:val="24"/>
        </w:rPr>
        <w:t>ς</w:t>
      </w:r>
      <w:r w:rsidRPr="00565ABB">
        <w:rPr>
          <w:rFonts w:eastAsia="Times New Roman" w:cs="Times New Roman"/>
          <w:szCs w:val="24"/>
        </w:rPr>
        <w:t xml:space="preserve"> Αυγή</w:t>
      </w:r>
      <w:r>
        <w:rPr>
          <w:rFonts w:eastAsia="Times New Roman" w:cs="Times New Roman"/>
          <w:szCs w:val="24"/>
        </w:rPr>
        <w:t>ς</w:t>
      </w:r>
      <w:r w:rsidRPr="00565ABB">
        <w:rPr>
          <w:rFonts w:eastAsia="Times New Roman" w:cs="Times New Roman"/>
          <w:szCs w:val="24"/>
        </w:rPr>
        <w:t>)</w:t>
      </w:r>
    </w:p>
    <w:p w14:paraId="4EC19277"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Τζάκρη</w:t>
      </w:r>
      <w:proofErr w:type="spellEnd"/>
      <w:r>
        <w:rPr>
          <w:rFonts w:eastAsia="Times New Roman" w:cs="Times New Roman"/>
          <w:szCs w:val="24"/>
        </w:rPr>
        <w:t xml:space="preserve"> από τον ΣΥΡΙΖΑ έχει τον λόγο.</w:t>
      </w:r>
    </w:p>
    <w:p w14:paraId="4EC19278" w14:textId="77777777" w:rsidR="008E01FC" w:rsidRDefault="002168A0">
      <w:pPr>
        <w:spacing w:line="600" w:lineRule="auto"/>
        <w:ind w:firstLine="720"/>
        <w:jc w:val="both"/>
        <w:rPr>
          <w:rFonts w:eastAsia="Times New Roman" w:cs="Times New Roman"/>
          <w:szCs w:val="24"/>
        </w:rPr>
      </w:pPr>
      <w:r w:rsidRPr="00CF59A5">
        <w:rPr>
          <w:rFonts w:eastAsia="Times New Roman" w:cs="Times New Roman"/>
          <w:b/>
          <w:szCs w:val="24"/>
        </w:rPr>
        <w:lastRenderedPageBreak/>
        <w:t>ΘΕΟΔΩΡΑ ΤΖΑΚΡΗ:</w:t>
      </w:r>
      <w:r>
        <w:rPr>
          <w:rFonts w:eastAsia="Times New Roman" w:cs="Times New Roman"/>
          <w:b/>
          <w:szCs w:val="24"/>
        </w:rPr>
        <w:t xml:space="preserve"> </w:t>
      </w:r>
      <w:r>
        <w:rPr>
          <w:rFonts w:eastAsia="Times New Roman" w:cs="Times New Roman"/>
          <w:szCs w:val="24"/>
        </w:rPr>
        <w:t>Κυρίες και κύριοι Βουλευτές, συζητάμε σήμερα το νέο νομοθετικό πλαίσιο για την προστασία της κύριας κατοικίας, το οποίο έχει έναν διττό και κρίσιμο κοινωνικό και οικονομικό σκοπό. Πρώτον, έχει σκοπό να διασώσει την κύρια κατοικία των οικονομικά αδύναμων πο</w:t>
      </w:r>
      <w:r>
        <w:rPr>
          <w:rFonts w:eastAsia="Times New Roman" w:cs="Times New Roman"/>
          <w:szCs w:val="24"/>
        </w:rPr>
        <w:t xml:space="preserve">λιτών και, δεύτερον, να εισαγάγει έναν αυτοματοποιημένο μηχανισμό ρύθμισης μη εξυπηρετούμενων δανείων, στεγαστικών και επιχειρηματικών, που έχουν </w:t>
      </w:r>
      <w:r w:rsidRPr="00EB1395">
        <w:rPr>
          <w:rFonts w:eastAsia="Times New Roman" w:cs="Times New Roman"/>
          <w:szCs w:val="24"/>
        </w:rPr>
        <w:t>εμπράγματες εξασφαλίσεις</w:t>
      </w:r>
      <w:r>
        <w:rPr>
          <w:rFonts w:eastAsia="Times New Roman" w:cs="Times New Roman"/>
          <w:szCs w:val="24"/>
        </w:rPr>
        <w:t xml:space="preserve"> στην κύρια κατοικία, έτσι ώστε να κλείσει επιτέλους αυτή η μαύρη τρύπα της ελληνικής </w:t>
      </w:r>
      <w:r>
        <w:rPr>
          <w:rFonts w:eastAsia="Times New Roman" w:cs="Times New Roman"/>
          <w:szCs w:val="24"/>
        </w:rPr>
        <w:t>οικονομίας, τα κόκκινα δάνεια, τα οποία οδήγησαν σε αποσταθεροποίηση το τραπεζικό μας σύστημα και το εμπόδισαν να επιτελέσει τον κύριο αναπτυξιακό του σκοπό.</w:t>
      </w:r>
    </w:p>
    <w:p w14:paraId="4EC1927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Πρόκειται για ένα νέο νομοθετικό πλαίσιο</w:t>
      </w:r>
      <w:r>
        <w:rPr>
          <w:rFonts w:eastAsia="Times New Roman" w:cs="Times New Roman"/>
          <w:szCs w:val="24"/>
        </w:rPr>
        <w:t>,</w:t>
      </w:r>
      <w:r>
        <w:rPr>
          <w:rFonts w:eastAsia="Times New Roman" w:cs="Times New Roman"/>
          <w:szCs w:val="24"/>
        </w:rPr>
        <w:t xml:space="preserve"> που στοχεύει να καλύψει τα κενά, τις ασάφειες και τις αο</w:t>
      </w:r>
      <w:r>
        <w:rPr>
          <w:rFonts w:eastAsia="Times New Roman" w:cs="Times New Roman"/>
          <w:szCs w:val="24"/>
        </w:rPr>
        <w:t xml:space="preserve">ριστίες του </w:t>
      </w:r>
      <w:proofErr w:type="spellStart"/>
      <w:r>
        <w:rPr>
          <w:rFonts w:eastAsia="Times New Roman" w:cs="Times New Roman"/>
          <w:szCs w:val="24"/>
        </w:rPr>
        <w:t>προϊσχύσαντος</w:t>
      </w:r>
      <w:proofErr w:type="spellEnd"/>
      <w:r>
        <w:rPr>
          <w:rFonts w:eastAsia="Times New Roman" w:cs="Times New Roman"/>
          <w:szCs w:val="24"/>
        </w:rPr>
        <w:t xml:space="preserve"> πλέον νόμου Κατσέλη και να ρυθμίσει την αποπληρωμή των πάσης φύσεως απαιτήσεων και πιστώσεων στεγαστικών και επιχειρηματικών δανείων, όπως ήδη είπα και καταναλωτικών τραπεζικών προϊόντων προς τις τράπεζες, τους </w:t>
      </w:r>
      <w:proofErr w:type="spellStart"/>
      <w:r>
        <w:rPr>
          <w:rFonts w:eastAsia="Times New Roman" w:cs="Times New Roman"/>
          <w:szCs w:val="24"/>
        </w:rPr>
        <w:t>εκδοχείς</w:t>
      </w:r>
      <w:proofErr w:type="spellEnd"/>
      <w:r>
        <w:rPr>
          <w:rFonts w:eastAsia="Times New Roman" w:cs="Times New Roman"/>
          <w:szCs w:val="24"/>
        </w:rPr>
        <w:t xml:space="preserve"> τους και τ</w:t>
      </w:r>
      <w:r>
        <w:rPr>
          <w:rFonts w:eastAsia="Times New Roman" w:cs="Times New Roman"/>
          <w:szCs w:val="24"/>
        </w:rPr>
        <w:t xml:space="preserve">ους διαχειριστές των απαιτήσεων αυτών, καθώς επίσης και </w:t>
      </w:r>
      <w:r>
        <w:rPr>
          <w:rFonts w:eastAsia="Times New Roman" w:cs="Times New Roman"/>
          <w:szCs w:val="24"/>
        </w:rPr>
        <w:lastRenderedPageBreak/>
        <w:t>των δανείων του Ταμείου Παρακαταθηκών και Δανείων, κατά ρητή πρόβλεψη πλέον.</w:t>
      </w:r>
    </w:p>
    <w:p w14:paraId="4EC1927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Το εν λόγω νομοθετικό πλαίσιο εισάγει δύο βασικές καινοτομίες. Κατ’ αρχάς, εστιάζει αποκλειστικά στη διάσωση της κύριας κατ</w:t>
      </w:r>
      <w:r>
        <w:rPr>
          <w:rFonts w:eastAsia="Times New Roman" w:cs="Times New Roman"/>
          <w:szCs w:val="24"/>
        </w:rPr>
        <w:t>οικίας των οικονομικά αδύναμων πολιτών, εισάγοντας οριζόντιες ρυθμίσεις</w:t>
      </w:r>
      <w:r>
        <w:rPr>
          <w:rFonts w:eastAsia="Times New Roman" w:cs="Times New Roman"/>
          <w:szCs w:val="24"/>
        </w:rPr>
        <w:t>,</w:t>
      </w:r>
      <w:r>
        <w:rPr>
          <w:rFonts w:eastAsia="Times New Roman" w:cs="Times New Roman"/>
          <w:szCs w:val="24"/>
        </w:rPr>
        <w:t xml:space="preserve"> που αφορούν όλους τους πολίτες, είτε είναι ελεύθεροι επαγγελματίες είτε είναι έμποροι είτε είναι μισθωτοί ή συνταξιούχοι ή άνεργοι. Έτσι καταργείται ολοσχερώς το ασαφές και δυσερμήνευ</w:t>
      </w:r>
      <w:r>
        <w:rPr>
          <w:rFonts w:eastAsia="Times New Roman" w:cs="Times New Roman"/>
          <w:szCs w:val="24"/>
        </w:rPr>
        <w:t>το, ακόμα και από τα ίδια τα δικαστήρια, κριτήριο της ύπαρξης της πτωχευτικής ικανότητας του αιτούντος που υπήρχε με τον νόμο Κατσέλη και αίρονται πλήρως πλέον οι ανισότητες μεταξύ πολιτών της ίδιας εισοδηματικής κατηγορίας.</w:t>
      </w:r>
    </w:p>
    <w:p w14:paraId="4EC1927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Δεύτερη σημαντική καινοτομία το</w:t>
      </w:r>
      <w:r>
        <w:rPr>
          <w:rFonts w:eastAsia="Times New Roman" w:cs="Times New Roman"/>
          <w:szCs w:val="24"/>
        </w:rPr>
        <w:t>υ συζητούμενου νομοθετικού πλαισίου είναι ότι οι ρυθμίσεις που θα επιτευχθούν δεν είναι πλέον προσωποπαγείς, αλλά δίνουν τη δυνατότητα συνέχισής τους και από τους κληρονόμους των αρχικών δικαιούχων. Η εν λόγω καινοτομία δεν πρέπει να παραγραφεί, καθώς αποτ</w:t>
      </w:r>
      <w:r>
        <w:rPr>
          <w:rFonts w:eastAsia="Times New Roman" w:cs="Times New Roman"/>
          <w:szCs w:val="24"/>
        </w:rPr>
        <w:t xml:space="preserve">ελούσε την κρυφή παγίδα του νόμου Κατσέλη. Μόνο αν προλάβαινε κάποιος να αποπληρώσει εν ζωή τη δικαστική ρύθμιση </w:t>
      </w:r>
      <w:r>
        <w:rPr>
          <w:rFonts w:eastAsia="Times New Roman" w:cs="Times New Roman"/>
          <w:szCs w:val="24"/>
        </w:rPr>
        <w:lastRenderedPageBreak/>
        <w:t>των χρεών του, θα κατάφερνε να διασώσει την κύρια κατοικία του και να την κληροδοτήσει στα παιδιά του. Σε διαφορετική ατυχή περίπτωση, η οικογέ</w:t>
      </w:r>
      <w:r>
        <w:rPr>
          <w:rFonts w:eastAsia="Times New Roman" w:cs="Times New Roman"/>
          <w:szCs w:val="24"/>
        </w:rPr>
        <w:t>νειά του θα κληρονομούσε το σύνολο των χρεών του και μάλιστα στο αρχικό ύψος αυτών, δηλαδή σαν να μην είχε λάβει ποτέ χώρα η δικαστική ρύθμιση. Το εν λόγω νομοθετικό πλαίσιο επιλύει οριστικά και αμετάκλητα για την ελληνική οικογένεια το πρόβλημα της προστα</w:t>
      </w:r>
      <w:r>
        <w:rPr>
          <w:rFonts w:eastAsia="Times New Roman" w:cs="Times New Roman"/>
          <w:szCs w:val="24"/>
        </w:rPr>
        <w:t>σίας της κύριας κατοικίας της από τους πλειστηριασμούς και δεν το μεταθέτει στις επόμενες γενεές.</w:t>
      </w:r>
    </w:p>
    <w:p w14:paraId="4EC1927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Τα κριτήρια </w:t>
      </w:r>
      <w:proofErr w:type="spellStart"/>
      <w:r>
        <w:rPr>
          <w:rFonts w:eastAsia="Times New Roman" w:cs="Times New Roman"/>
          <w:szCs w:val="24"/>
        </w:rPr>
        <w:t>επιλεξιμότητας</w:t>
      </w:r>
      <w:proofErr w:type="spellEnd"/>
      <w:r>
        <w:rPr>
          <w:rFonts w:eastAsia="Times New Roman" w:cs="Times New Roman"/>
          <w:szCs w:val="24"/>
        </w:rPr>
        <w:t xml:space="preserve"> για να μπορεί να υπαχθεί κάποιος στις ευεργετικές ρυθμίσεις του νομοθετικού πλαισίου και να διασώσει την κυρία κατοικία του έχουν ε</w:t>
      </w:r>
      <w:r>
        <w:rPr>
          <w:rFonts w:eastAsia="Times New Roman" w:cs="Times New Roman"/>
          <w:szCs w:val="24"/>
        </w:rPr>
        <w:t xml:space="preserve">πιλεγεί με αντικειμενικότητα, σαφήνεια και είναι ευχερώς </w:t>
      </w:r>
      <w:proofErr w:type="spellStart"/>
      <w:r>
        <w:rPr>
          <w:rFonts w:eastAsia="Times New Roman" w:cs="Times New Roman"/>
          <w:szCs w:val="24"/>
        </w:rPr>
        <w:t>επιβεβαιώσιμα</w:t>
      </w:r>
      <w:proofErr w:type="spellEnd"/>
      <w:r>
        <w:rPr>
          <w:rFonts w:eastAsia="Times New Roman" w:cs="Times New Roman"/>
          <w:szCs w:val="24"/>
        </w:rPr>
        <w:t>, ώστε να αποφεύγονται οι καταστρατηγήσεις από τους λεγόμενους συστημικούς εκμεταλλευτές, οι οποίοι μέχρι πρότινος εκμεταλλεύονταν τις νομικές ασάφειες και επέλεγαν την παράλληλη ή και τ</w:t>
      </w:r>
      <w:r>
        <w:rPr>
          <w:rFonts w:eastAsia="Times New Roman" w:cs="Times New Roman"/>
          <w:szCs w:val="24"/>
        </w:rPr>
        <w:t>η διαδοχική ένταξή τους σε όλα τα υπάρχοντα νομικά πλαίσια, με τελικό στόχο τους να μην πληρώσουν τίποτα για όσο το δυνατόν περισσότερο χρόνο.</w:t>
      </w:r>
    </w:p>
    <w:p w14:paraId="4EC1927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 κριτήριο, επομένως, της </w:t>
      </w:r>
      <w:proofErr w:type="spellStart"/>
      <w:r>
        <w:rPr>
          <w:rFonts w:eastAsia="Times New Roman" w:cs="Times New Roman"/>
          <w:szCs w:val="24"/>
        </w:rPr>
        <w:t>επιλεξιμότητας</w:t>
      </w:r>
      <w:proofErr w:type="spellEnd"/>
      <w:r>
        <w:rPr>
          <w:rFonts w:eastAsia="Times New Roman" w:cs="Times New Roman"/>
          <w:szCs w:val="24"/>
        </w:rPr>
        <w:t xml:space="preserve"> είναι η αντικειμενική αξία της κύριας κατοικίας, η οποία δεν πρέπει </w:t>
      </w:r>
      <w:r>
        <w:rPr>
          <w:rFonts w:eastAsia="Times New Roman" w:cs="Times New Roman"/>
          <w:szCs w:val="24"/>
        </w:rPr>
        <w:t>να υπερβαίνει τις 175.000 ευρώ, αν πρόκειται για επιχειρηματικά δάνεια και τις 250.000 ευρώ σε κάθε άλλη περίπτωση.</w:t>
      </w:r>
    </w:p>
    <w:p w14:paraId="4EC1927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Δεύτερο κριτήριο είναι το ύψος του εισοδήματος του αιτούντος, το οποίο δύναται να ανέρχεται για τον μεμονωμένο οφειλέτη στ</w:t>
      </w:r>
      <w:r>
        <w:rPr>
          <w:rFonts w:eastAsia="Times New Roman" w:cs="Times New Roman"/>
          <w:szCs w:val="24"/>
        </w:rPr>
        <w:t>ις</w:t>
      </w:r>
      <w:r>
        <w:rPr>
          <w:rFonts w:eastAsia="Times New Roman" w:cs="Times New Roman"/>
          <w:szCs w:val="24"/>
        </w:rPr>
        <w:t xml:space="preserve"> 12.500 ευρώ, πρ</w:t>
      </w:r>
      <w:r>
        <w:rPr>
          <w:rFonts w:eastAsia="Times New Roman" w:cs="Times New Roman"/>
          <w:szCs w:val="24"/>
        </w:rPr>
        <w:t>οσαυξανόμενο κατά 8.500 ευρώ για τη σύζυγο και κατά 5.000 ευρώ για όλα τα εξαρτώμενα μέλη της οικογένειας, φτάνοντας ως 36.000 ευρώ συνολικό οικογενειακό εισόδημα.</w:t>
      </w:r>
    </w:p>
    <w:p w14:paraId="4EC1927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Επίσης πρέπει να σημειωθεί ότι δεν εξαιρούνται της ρύθμισης όσοι διαθέτουν και δευτερεύουσα </w:t>
      </w:r>
      <w:r>
        <w:rPr>
          <w:rFonts w:eastAsia="Times New Roman" w:cs="Times New Roman"/>
          <w:szCs w:val="24"/>
        </w:rPr>
        <w:t>κατοικία και γενικά υπόλοιπη περιουσία οικογενειακή, αρκεί αυτή να είναι αντικειμενικής αξίας έως και 80.000 ευρώ.</w:t>
      </w:r>
    </w:p>
    <w:p w14:paraId="4EC1928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Τρίτο κριτήριο </w:t>
      </w:r>
      <w:proofErr w:type="spellStart"/>
      <w:r>
        <w:rPr>
          <w:rFonts w:eastAsia="Times New Roman" w:cs="Times New Roman"/>
          <w:szCs w:val="24"/>
        </w:rPr>
        <w:t>επιλεξιμότητας</w:t>
      </w:r>
      <w:proofErr w:type="spellEnd"/>
      <w:r>
        <w:rPr>
          <w:rFonts w:eastAsia="Times New Roman" w:cs="Times New Roman"/>
          <w:szCs w:val="24"/>
        </w:rPr>
        <w:t xml:space="preserve"> είναι το υπόλοιπο του δανείου ανά πιστωτή ν</w:t>
      </w:r>
      <w:r w:rsidRPr="009B70BD">
        <w:rPr>
          <w:rFonts w:eastAsia="Times New Roman" w:cs="Times New Roman"/>
          <w:szCs w:val="24"/>
        </w:rPr>
        <w:t>α μην ξεπερνάει τις 130.000 ευρώ</w:t>
      </w:r>
      <w:r>
        <w:rPr>
          <w:rFonts w:eastAsia="Times New Roman" w:cs="Times New Roman"/>
          <w:szCs w:val="24"/>
        </w:rPr>
        <w:t xml:space="preserve">. Σημειωτέον ότι έχει ληφθεί ειδική </w:t>
      </w:r>
      <w:r>
        <w:rPr>
          <w:rFonts w:eastAsia="Times New Roman" w:cs="Times New Roman"/>
          <w:szCs w:val="24"/>
        </w:rPr>
        <w:t>μέριμνα</w:t>
      </w:r>
      <w:r>
        <w:rPr>
          <w:rFonts w:eastAsia="Times New Roman" w:cs="Times New Roman"/>
          <w:szCs w:val="24"/>
        </w:rPr>
        <w:t>,</w:t>
      </w:r>
      <w:r>
        <w:rPr>
          <w:rFonts w:eastAsia="Times New Roman" w:cs="Times New Roman"/>
          <w:szCs w:val="24"/>
        </w:rPr>
        <w:t xml:space="preserve"> ώστε να προστατεύονται και </w:t>
      </w:r>
      <w:r>
        <w:rPr>
          <w:rFonts w:eastAsia="Times New Roman" w:cs="Times New Roman"/>
          <w:szCs w:val="24"/>
        </w:rPr>
        <w:lastRenderedPageBreak/>
        <w:t>οι κατοικίες που είναι προσημειωμένες ή υποθηκευμένες για δάνεια σε ελβετικό φράγκο, ρύθμιση η οποία αποτελεί την πρώτη πολιτική κίνηση που τολμά αυτή η Κυβέρνηση για την επίλυση αυτού του χρόνιου και κ</w:t>
      </w:r>
      <w:r w:rsidRPr="009B70BD">
        <w:rPr>
          <w:rFonts w:eastAsia="Times New Roman" w:cs="Times New Roman"/>
          <w:szCs w:val="24"/>
        </w:rPr>
        <w:t>ρίσιμο</w:t>
      </w:r>
      <w:r>
        <w:rPr>
          <w:rFonts w:eastAsia="Times New Roman" w:cs="Times New Roman"/>
          <w:szCs w:val="24"/>
        </w:rPr>
        <w:t>υ</w:t>
      </w:r>
      <w:r w:rsidRPr="009B70BD">
        <w:rPr>
          <w:rFonts w:eastAsia="Times New Roman" w:cs="Times New Roman"/>
          <w:szCs w:val="24"/>
        </w:rPr>
        <w:t xml:space="preserve"> οικονομικο</w:t>
      </w:r>
      <w:r w:rsidRPr="009B70BD">
        <w:rPr>
          <w:rFonts w:eastAsia="Times New Roman" w:cs="Times New Roman"/>
          <w:szCs w:val="24"/>
        </w:rPr>
        <w:t>ύ και κοινωνικού ζητήματος</w:t>
      </w:r>
      <w:r>
        <w:rPr>
          <w:rFonts w:eastAsia="Times New Roman" w:cs="Times New Roman"/>
          <w:szCs w:val="24"/>
        </w:rPr>
        <w:t>.</w:t>
      </w:r>
    </w:p>
    <w:p w14:paraId="4EC19281"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Τ</w:t>
      </w:r>
      <w:r w:rsidRPr="009B70BD">
        <w:rPr>
          <w:rFonts w:eastAsia="Times New Roman" w:cs="Times New Roman"/>
          <w:szCs w:val="24"/>
        </w:rPr>
        <w:t>έλος</w:t>
      </w:r>
      <w:r>
        <w:rPr>
          <w:rFonts w:eastAsia="Times New Roman" w:cs="Times New Roman"/>
          <w:szCs w:val="24"/>
        </w:rPr>
        <w:t>,</w:t>
      </w:r>
      <w:r w:rsidRPr="009B70BD">
        <w:rPr>
          <w:rFonts w:eastAsia="Times New Roman" w:cs="Times New Roman"/>
          <w:szCs w:val="24"/>
        </w:rPr>
        <w:t xml:space="preserve"> θα πρέπει </w:t>
      </w:r>
      <w:r>
        <w:rPr>
          <w:rFonts w:eastAsia="Times New Roman" w:cs="Times New Roman"/>
          <w:szCs w:val="24"/>
        </w:rPr>
        <w:t xml:space="preserve">ο αιτούμενος την </w:t>
      </w:r>
      <w:r w:rsidRPr="009B70BD">
        <w:rPr>
          <w:rFonts w:eastAsia="Times New Roman" w:cs="Times New Roman"/>
          <w:szCs w:val="24"/>
        </w:rPr>
        <w:t>προστασία της πρώτης κατοικίας να έχει οφε</w:t>
      </w:r>
      <w:r>
        <w:rPr>
          <w:rFonts w:eastAsia="Times New Roman" w:cs="Times New Roman"/>
          <w:szCs w:val="24"/>
        </w:rPr>
        <w:t>ιλή σε καθυστέρηση τουλάχιστον ενενήντα</w:t>
      </w:r>
      <w:r w:rsidRPr="009B70BD">
        <w:rPr>
          <w:rFonts w:eastAsia="Times New Roman" w:cs="Times New Roman"/>
          <w:szCs w:val="24"/>
        </w:rPr>
        <w:t xml:space="preserve"> ημερών </w:t>
      </w:r>
      <w:r>
        <w:rPr>
          <w:rFonts w:eastAsia="Times New Roman" w:cs="Times New Roman"/>
          <w:szCs w:val="24"/>
        </w:rPr>
        <w:t>την 31</w:t>
      </w:r>
      <w:r w:rsidRPr="009B70BD">
        <w:rPr>
          <w:rFonts w:eastAsia="Times New Roman" w:cs="Times New Roman"/>
          <w:szCs w:val="24"/>
          <w:vertAlign w:val="superscript"/>
        </w:rPr>
        <w:t>η</w:t>
      </w:r>
      <w:r>
        <w:rPr>
          <w:rFonts w:eastAsia="Times New Roman" w:cs="Times New Roman"/>
          <w:szCs w:val="24"/>
        </w:rPr>
        <w:t xml:space="preserve"> </w:t>
      </w:r>
      <w:r w:rsidRPr="009B70BD">
        <w:rPr>
          <w:rFonts w:eastAsia="Times New Roman" w:cs="Times New Roman"/>
          <w:szCs w:val="24"/>
        </w:rPr>
        <w:t>Δεκεμβρίου του 2018</w:t>
      </w:r>
      <w:r>
        <w:rPr>
          <w:rFonts w:eastAsia="Times New Roman" w:cs="Times New Roman"/>
          <w:szCs w:val="24"/>
        </w:rPr>
        <w:t>,</w:t>
      </w:r>
      <w:r w:rsidRPr="009B70BD">
        <w:rPr>
          <w:rFonts w:eastAsia="Times New Roman" w:cs="Times New Roman"/>
          <w:szCs w:val="24"/>
        </w:rPr>
        <w:t xml:space="preserve"> πρόβλεψ</w:t>
      </w:r>
      <w:r>
        <w:rPr>
          <w:rFonts w:eastAsia="Times New Roman" w:cs="Times New Roman"/>
          <w:szCs w:val="24"/>
        </w:rPr>
        <w:t>η</w:t>
      </w:r>
      <w:r w:rsidRPr="009B70BD">
        <w:rPr>
          <w:rFonts w:eastAsia="Times New Roman" w:cs="Times New Roman"/>
          <w:szCs w:val="24"/>
        </w:rPr>
        <w:t xml:space="preserve"> που αποσκοπεί στην αποτροπή δημιουργίας ενός νέου κύματος στρατηγικ</w:t>
      </w:r>
      <w:r w:rsidRPr="009B70BD">
        <w:rPr>
          <w:rFonts w:eastAsia="Times New Roman" w:cs="Times New Roman"/>
          <w:szCs w:val="24"/>
        </w:rPr>
        <w:t>ών κακοπληρωτών</w:t>
      </w:r>
      <w:r>
        <w:rPr>
          <w:rFonts w:eastAsia="Times New Roman" w:cs="Times New Roman"/>
          <w:szCs w:val="24"/>
        </w:rPr>
        <w:t xml:space="preserve">, οι οποίοι </w:t>
      </w:r>
      <w:r w:rsidRPr="009B70BD">
        <w:rPr>
          <w:rFonts w:eastAsia="Times New Roman" w:cs="Times New Roman"/>
          <w:szCs w:val="24"/>
        </w:rPr>
        <w:t xml:space="preserve">θα επιδιώξουν να </w:t>
      </w:r>
      <w:r>
        <w:rPr>
          <w:rFonts w:eastAsia="Times New Roman" w:cs="Times New Roman"/>
          <w:szCs w:val="24"/>
        </w:rPr>
        <w:t>«</w:t>
      </w:r>
      <w:r w:rsidRPr="009B70BD">
        <w:rPr>
          <w:rFonts w:eastAsia="Times New Roman" w:cs="Times New Roman"/>
          <w:szCs w:val="24"/>
        </w:rPr>
        <w:t>κοκκινίσουν</w:t>
      </w:r>
      <w:r>
        <w:rPr>
          <w:rFonts w:eastAsia="Times New Roman" w:cs="Times New Roman"/>
          <w:szCs w:val="24"/>
        </w:rPr>
        <w:t>»</w:t>
      </w:r>
      <w:r w:rsidRPr="009B70BD">
        <w:rPr>
          <w:rFonts w:eastAsia="Times New Roman" w:cs="Times New Roman"/>
          <w:szCs w:val="24"/>
        </w:rPr>
        <w:t xml:space="preserve"> τα δάνειά </w:t>
      </w:r>
      <w:r>
        <w:rPr>
          <w:rFonts w:eastAsia="Times New Roman" w:cs="Times New Roman"/>
          <w:szCs w:val="24"/>
        </w:rPr>
        <w:t>τους,</w:t>
      </w:r>
      <w:r w:rsidRPr="009B70BD">
        <w:rPr>
          <w:rFonts w:eastAsia="Times New Roman" w:cs="Times New Roman"/>
          <w:szCs w:val="24"/>
        </w:rPr>
        <w:t xml:space="preserve"> για να τύχουν της εύνοιας</w:t>
      </w:r>
      <w:r>
        <w:rPr>
          <w:rFonts w:eastAsia="Times New Roman" w:cs="Times New Roman"/>
          <w:szCs w:val="24"/>
        </w:rPr>
        <w:t xml:space="preserve"> του</w:t>
      </w:r>
      <w:r w:rsidRPr="009B70BD">
        <w:rPr>
          <w:rFonts w:eastAsia="Times New Roman" w:cs="Times New Roman"/>
          <w:szCs w:val="24"/>
        </w:rPr>
        <w:t xml:space="preserve"> </w:t>
      </w:r>
      <w:r>
        <w:rPr>
          <w:rFonts w:eastAsia="Times New Roman" w:cs="Times New Roman"/>
          <w:szCs w:val="24"/>
        </w:rPr>
        <w:t>εν λόγω νομοθετικού</w:t>
      </w:r>
      <w:r w:rsidRPr="009B70BD">
        <w:rPr>
          <w:rFonts w:eastAsia="Times New Roman" w:cs="Times New Roman"/>
          <w:szCs w:val="24"/>
        </w:rPr>
        <w:t xml:space="preserve"> πλαισίου</w:t>
      </w:r>
      <w:r>
        <w:rPr>
          <w:rFonts w:eastAsia="Times New Roman" w:cs="Times New Roman"/>
          <w:szCs w:val="24"/>
        </w:rPr>
        <w:t>.</w:t>
      </w:r>
    </w:p>
    <w:p w14:paraId="4EC19282"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Ι</w:t>
      </w:r>
      <w:r w:rsidRPr="009B70BD">
        <w:rPr>
          <w:rFonts w:eastAsia="Times New Roman" w:cs="Times New Roman"/>
          <w:szCs w:val="24"/>
        </w:rPr>
        <w:t>διαίτερη μ</w:t>
      </w:r>
      <w:r>
        <w:rPr>
          <w:rFonts w:eastAsia="Times New Roman" w:cs="Times New Roman"/>
          <w:szCs w:val="24"/>
        </w:rPr>
        <w:t>νεία</w:t>
      </w:r>
      <w:r>
        <w:rPr>
          <w:rFonts w:eastAsia="Times New Roman" w:cs="Times New Roman"/>
          <w:szCs w:val="24"/>
        </w:rPr>
        <w:t>,</w:t>
      </w:r>
      <w:r>
        <w:rPr>
          <w:rFonts w:eastAsia="Times New Roman" w:cs="Times New Roman"/>
          <w:szCs w:val="24"/>
        </w:rPr>
        <w:t xml:space="preserve"> μ</w:t>
      </w:r>
      <w:r w:rsidRPr="009B70BD">
        <w:rPr>
          <w:rFonts w:eastAsia="Times New Roman" w:cs="Times New Roman"/>
          <w:szCs w:val="24"/>
        </w:rPr>
        <w:t>άλιστα</w:t>
      </w:r>
      <w:r>
        <w:rPr>
          <w:rFonts w:eastAsia="Times New Roman" w:cs="Times New Roman"/>
          <w:szCs w:val="24"/>
        </w:rPr>
        <w:t>,</w:t>
      </w:r>
      <w:r w:rsidRPr="009B70BD">
        <w:rPr>
          <w:rFonts w:eastAsia="Times New Roman" w:cs="Times New Roman"/>
          <w:szCs w:val="24"/>
        </w:rPr>
        <w:t xml:space="preserve"> πρέπει να γίνει στην πρόβλεψη του νέου νόμου αναφορικά με τον ορισμό ενός ελάχιστου ποσού ύψους </w:t>
      </w:r>
      <w:r w:rsidRPr="009B70BD">
        <w:rPr>
          <w:rFonts w:eastAsia="Times New Roman" w:cs="Times New Roman"/>
          <w:szCs w:val="24"/>
        </w:rPr>
        <w:t>έως 15.000 ευρώ για το σύνολο των καταθέσεων χρηματοπιστωτικών προϊόντων ή πολύτιμων μετάλλων για κάθε οικογένεια</w:t>
      </w:r>
      <w:r>
        <w:rPr>
          <w:rFonts w:eastAsia="Times New Roman" w:cs="Times New Roman"/>
          <w:szCs w:val="24"/>
        </w:rPr>
        <w:t>,</w:t>
      </w:r>
      <w:r w:rsidRPr="009B70BD">
        <w:rPr>
          <w:rFonts w:eastAsia="Times New Roman" w:cs="Times New Roman"/>
          <w:szCs w:val="24"/>
        </w:rPr>
        <w:t xml:space="preserve"> προκειμένου να λειτουργήσει ως μ</w:t>
      </w:r>
      <w:r>
        <w:rPr>
          <w:rFonts w:eastAsia="Times New Roman" w:cs="Times New Roman"/>
          <w:szCs w:val="24"/>
        </w:rPr>
        <w:t>ι</w:t>
      </w:r>
      <w:r w:rsidRPr="009B70BD">
        <w:rPr>
          <w:rFonts w:eastAsia="Times New Roman" w:cs="Times New Roman"/>
          <w:szCs w:val="24"/>
        </w:rPr>
        <w:t>α ασπίδα προστα</w:t>
      </w:r>
      <w:r>
        <w:rPr>
          <w:rFonts w:eastAsia="Times New Roman" w:cs="Times New Roman"/>
          <w:szCs w:val="24"/>
        </w:rPr>
        <w:t>σίας απέναντι στους κακοπληρωτές, που</w:t>
      </w:r>
      <w:r>
        <w:rPr>
          <w:rFonts w:eastAsia="Times New Roman" w:cs="Times New Roman"/>
          <w:szCs w:val="24"/>
        </w:rPr>
        <w:t>,</w:t>
      </w:r>
      <w:r>
        <w:rPr>
          <w:rFonts w:eastAsia="Times New Roman" w:cs="Times New Roman"/>
          <w:szCs w:val="24"/>
        </w:rPr>
        <w:t xml:space="preserve"> ενώ διέθεταν αξιοποιήσιμη </w:t>
      </w:r>
      <w:r w:rsidRPr="009B70BD">
        <w:rPr>
          <w:rFonts w:eastAsia="Times New Roman" w:cs="Times New Roman"/>
          <w:szCs w:val="24"/>
        </w:rPr>
        <w:lastRenderedPageBreak/>
        <w:t>κινητή περιουσία</w:t>
      </w:r>
      <w:r>
        <w:rPr>
          <w:rFonts w:eastAsia="Times New Roman" w:cs="Times New Roman"/>
          <w:szCs w:val="24"/>
        </w:rPr>
        <w:t>,</w:t>
      </w:r>
      <w:r w:rsidRPr="009B70BD">
        <w:rPr>
          <w:rFonts w:eastAsia="Times New Roman" w:cs="Times New Roman"/>
          <w:szCs w:val="24"/>
        </w:rPr>
        <w:t xml:space="preserve"> εν το</w:t>
      </w:r>
      <w:r>
        <w:rPr>
          <w:rFonts w:eastAsia="Times New Roman" w:cs="Times New Roman"/>
          <w:szCs w:val="24"/>
        </w:rPr>
        <w:t>ύτοις</w:t>
      </w:r>
      <w:r>
        <w:rPr>
          <w:rFonts w:eastAsia="Times New Roman" w:cs="Times New Roman"/>
          <w:szCs w:val="24"/>
        </w:rPr>
        <w:t xml:space="preserve"> επιλέγουν να ενεργούν δόλ</w:t>
      </w:r>
      <w:r w:rsidRPr="009B70BD">
        <w:rPr>
          <w:rFonts w:eastAsia="Times New Roman" w:cs="Times New Roman"/>
          <w:szCs w:val="24"/>
        </w:rPr>
        <w:t xml:space="preserve">ια εις βάρος όχι μόνο των πιστωτών </w:t>
      </w:r>
      <w:r>
        <w:rPr>
          <w:rFonts w:eastAsia="Times New Roman" w:cs="Times New Roman"/>
          <w:szCs w:val="24"/>
        </w:rPr>
        <w:t>τους,</w:t>
      </w:r>
      <w:r w:rsidRPr="009B70BD">
        <w:rPr>
          <w:rFonts w:eastAsia="Times New Roman" w:cs="Times New Roman"/>
          <w:szCs w:val="24"/>
        </w:rPr>
        <w:t xml:space="preserve"> αλλά και του κοινωνικού συνόλου</w:t>
      </w:r>
      <w:r>
        <w:rPr>
          <w:rFonts w:eastAsia="Times New Roman" w:cs="Times New Roman"/>
          <w:szCs w:val="24"/>
        </w:rPr>
        <w:t>,</w:t>
      </w:r>
      <w:r w:rsidRPr="009B70BD">
        <w:rPr>
          <w:rFonts w:eastAsia="Times New Roman" w:cs="Times New Roman"/>
          <w:szCs w:val="24"/>
        </w:rPr>
        <w:t xml:space="preserve"> το οποίο έχει χρεωθεί σε συνεχείς αφα</w:t>
      </w:r>
      <w:r>
        <w:rPr>
          <w:rFonts w:eastAsia="Times New Roman" w:cs="Times New Roman"/>
          <w:szCs w:val="24"/>
        </w:rPr>
        <w:t xml:space="preserve">ιμάξεις </w:t>
      </w:r>
      <w:r w:rsidRPr="009B70BD">
        <w:rPr>
          <w:rFonts w:eastAsia="Times New Roman" w:cs="Times New Roman"/>
          <w:szCs w:val="24"/>
        </w:rPr>
        <w:t>του εισοδήματός του</w:t>
      </w:r>
      <w:r>
        <w:rPr>
          <w:rFonts w:eastAsia="Times New Roman" w:cs="Times New Roman"/>
          <w:szCs w:val="24"/>
        </w:rPr>
        <w:t>,</w:t>
      </w:r>
      <w:r w:rsidRPr="009B70BD">
        <w:rPr>
          <w:rFonts w:eastAsia="Times New Roman" w:cs="Times New Roman"/>
          <w:szCs w:val="24"/>
        </w:rPr>
        <w:t xml:space="preserve"> για να συντηρεί </w:t>
      </w:r>
      <w:r>
        <w:rPr>
          <w:rFonts w:eastAsia="Times New Roman" w:cs="Times New Roman"/>
          <w:szCs w:val="24"/>
        </w:rPr>
        <w:t xml:space="preserve">τέτοιου είδους </w:t>
      </w:r>
      <w:r w:rsidRPr="009B70BD">
        <w:rPr>
          <w:rFonts w:eastAsia="Times New Roman" w:cs="Times New Roman"/>
          <w:szCs w:val="24"/>
        </w:rPr>
        <w:t>συμπεριφορές</w:t>
      </w:r>
      <w:r>
        <w:rPr>
          <w:rFonts w:eastAsia="Times New Roman" w:cs="Times New Roman"/>
          <w:szCs w:val="24"/>
        </w:rPr>
        <w:t xml:space="preserve">. Η ρύθμιση των οφειλών του αιτούντα </w:t>
      </w:r>
      <w:r w:rsidRPr="009B70BD">
        <w:rPr>
          <w:rFonts w:eastAsia="Times New Roman" w:cs="Times New Roman"/>
          <w:szCs w:val="24"/>
        </w:rPr>
        <w:t xml:space="preserve">και </w:t>
      </w:r>
      <w:r>
        <w:rPr>
          <w:rFonts w:eastAsia="Times New Roman" w:cs="Times New Roman"/>
          <w:szCs w:val="24"/>
        </w:rPr>
        <w:t>η</w:t>
      </w:r>
      <w:r w:rsidRPr="009B70BD">
        <w:rPr>
          <w:rFonts w:eastAsia="Times New Roman" w:cs="Times New Roman"/>
          <w:szCs w:val="24"/>
        </w:rPr>
        <w:t xml:space="preserve"> διάσ</w:t>
      </w:r>
      <w:r w:rsidRPr="009B70BD">
        <w:rPr>
          <w:rFonts w:eastAsia="Times New Roman" w:cs="Times New Roman"/>
          <w:szCs w:val="24"/>
        </w:rPr>
        <w:t>ωση τ</w:t>
      </w:r>
      <w:r>
        <w:rPr>
          <w:rFonts w:eastAsia="Times New Roman" w:cs="Times New Roman"/>
          <w:szCs w:val="24"/>
        </w:rPr>
        <w:t>ης κατοικίας του γίνεται πλέον μ</w:t>
      </w:r>
      <w:r w:rsidRPr="009B70BD">
        <w:rPr>
          <w:rFonts w:eastAsia="Times New Roman" w:cs="Times New Roman"/>
          <w:szCs w:val="24"/>
        </w:rPr>
        <w:t>ε αυτοματοποιημένο τρόπο και άρα γρήγορα και χωρίς κόστος</w:t>
      </w:r>
      <w:r>
        <w:rPr>
          <w:rFonts w:eastAsia="Times New Roman" w:cs="Times New Roman"/>
          <w:szCs w:val="24"/>
        </w:rPr>
        <w:t>,</w:t>
      </w:r>
      <w:r w:rsidRPr="009B70BD">
        <w:rPr>
          <w:rFonts w:eastAsia="Times New Roman" w:cs="Times New Roman"/>
          <w:szCs w:val="24"/>
        </w:rPr>
        <w:t xml:space="preserve"> μέσω της ηλεκτρονικής πλατφόρμας της Ειδικής Γραμματείας Διαχείρισης Ιδιωτικού Χρέους</w:t>
      </w:r>
      <w:r>
        <w:rPr>
          <w:rFonts w:eastAsia="Times New Roman" w:cs="Times New Roman"/>
          <w:szCs w:val="24"/>
        </w:rPr>
        <w:t>. Η εν λόγω</w:t>
      </w:r>
      <w:r w:rsidRPr="009B70BD">
        <w:rPr>
          <w:rFonts w:eastAsia="Times New Roman" w:cs="Times New Roman"/>
          <w:szCs w:val="24"/>
        </w:rPr>
        <w:t xml:space="preserve"> πλατφόρμα δίνει </w:t>
      </w:r>
      <w:r>
        <w:rPr>
          <w:rFonts w:eastAsia="Times New Roman" w:cs="Times New Roman"/>
          <w:szCs w:val="24"/>
        </w:rPr>
        <w:t>τ</w:t>
      </w:r>
      <w:r w:rsidRPr="009B70BD">
        <w:rPr>
          <w:rFonts w:eastAsia="Times New Roman" w:cs="Times New Roman"/>
          <w:szCs w:val="24"/>
        </w:rPr>
        <w:t>η δυνατότητα σε κάθε συμπολίτη μας να αποφύγει</w:t>
      </w:r>
      <w:r w:rsidRPr="009B70BD">
        <w:rPr>
          <w:rFonts w:eastAsia="Times New Roman" w:cs="Times New Roman"/>
          <w:szCs w:val="24"/>
        </w:rPr>
        <w:t xml:space="preserve"> την ανούσια ψυχική ταλαιπωρία και την οικονομική </w:t>
      </w:r>
      <w:r>
        <w:rPr>
          <w:rFonts w:eastAsia="Times New Roman" w:cs="Times New Roman"/>
          <w:szCs w:val="24"/>
        </w:rPr>
        <w:t xml:space="preserve">του εξόντωση στις αίθουσες των </w:t>
      </w:r>
      <w:r>
        <w:rPr>
          <w:rFonts w:eastAsia="Times New Roman" w:cs="Times New Roman"/>
          <w:szCs w:val="24"/>
        </w:rPr>
        <w:t>δ</w:t>
      </w:r>
      <w:r w:rsidRPr="009B70BD">
        <w:rPr>
          <w:rFonts w:eastAsia="Times New Roman" w:cs="Times New Roman"/>
          <w:szCs w:val="24"/>
        </w:rPr>
        <w:t>ικαστηρίων για να αποδείξει το αυταπόδεικτο</w:t>
      </w:r>
      <w:r>
        <w:rPr>
          <w:rFonts w:eastAsia="Times New Roman" w:cs="Times New Roman"/>
          <w:szCs w:val="24"/>
        </w:rPr>
        <w:t>,</w:t>
      </w:r>
      <w:r w:rsidRPr="009B70BD">
        <w:rPr>
          <w:rFonts w:eastAsia="Times New Roman" w:cs="Times New Roman"/>
          <w:szCs w:val="24"/>
        </w:rPr>
        <w:t xml:space="preserve"> δηλαδή ότι αδυνατεί να εξασφαλίσει τα προς το ζην για τον ίδιο και την οικογένειά του εξαιτίας της πολύχρονης και βαθιάς οικονομικής κρίσης που έπληξε τη χώρα μας και άρα αδυνατεί να αποπληρώσει τις τραπεζικές του οφειλές</w:t>
      </w:r>
      <w:r>
        <w:rPr>
          <w:rFonts w:eastAsia="Times New Roman" w:cs="Times New Roman"/>
          <w:szCs w:val="24"/>
        </w:rPr>
        <w:t>. Ο ν</w:t>
      </w:r>
      <w:r w:rsidRPr="009B70BD">
        <w:rPr>
          <w:rFonts w:eastAsia="Times New Roman" w:cs="Times New Roman"/>
          <w:szCs w:val="24"/>
        </w:rPr>
        <w:t>έος νόμος απ</w:t>
      </w:r>
      <w:r>
        <w:rPr>
          <w:rFonts w:eastAsia="Times New Roman" w:cs="Times New Roman"/>
          <w:szCs w:val="24"/>
        </w:rPr>
        <w:t xml:space="preserve">οφορτίζει τα </w:t>
      </w:r>
      <w:r>
        <w:rPr>
          <w:rFonts w:eastAsia="Times New Roman" w:cs="Times New Roman"/>
          <w:szCs w:val="24"/>
        </w:rPr>
        <w:t>δ</w:t>
      </w:r>
      <w:r w:rsidRPr="009B70BD">
        <w:rPr>
          <w:rFonts w:eastAsia="Times New Roman" w:cs="Times New Roman"/>
          <w:szCs w:val="24"/>
        </w:rPr>
        <w:t>ικα</w:t>
      </w:r>
      <w:r w:rsidRPr="009B70BD">
        <w:rPr>
          <w:rFonts w:eastAsia="Times New Roman" w:cs="Times New Roman"/>
          <w:szCs w:val="24"/>
        </w:rPr>
        <w:t>στήρια από ένα</w:t>
      </w:r>
      <w:r>
        <w:rPr>
          <w:rFonts w:eastAsia="Times New Roman" w:cs="Times New Roman"/>
          <w:szCs w:val="24"/>
        </w:rPr>
        <w:t>ν</w:t>
      </w:r>
      <w:r w:rsidRPr="009B70BD">
        <w:rPr>
          <w:rFonts w:eastAsia="Times New Roman" w:cs="Times New Roman"/>
          <w:szCs w:val="24"/>
        </w:rPr>
        <w:t xml:space="preserve"> δυσθεώρητο όγκο υποθέσεων</w:t>
      </w:r>
      <w:r>
        <w:rPr>
          <w:rFonts w:eastAsia="Times New Roman" w:cs="Times New Roman"/>
          <w:szCs w:val="24"/>
        </w:rPr>
        <w:t xml:space="preserve">, </w:t>
      </w:r>
      <w:r w:rsidRPr="009B70BD">
        <w:rPr>
          <w:rFonts w:eastAsia="Times New Roman" w:cs="Times New Roman"/>
          <w:szCs w:val="24"/>
        </w:rPr>
        <w:t xml:space="preserve">επιφυλάσσει </w:t>
      </w:r>
      <w:r>
        <w:rPr>
          <w:rFonts w:eastAsia="Times New Roman" w:cs="Times New Roman"/>
          <w:szCs w:val="24"/>
        </w:rPr>
        <w:t xml:space="preserve">σε </w:t>
      </w:r>
      <w:r w:rsidRPr="009B70BD">
        <w:rPr>
          <w:rFonts w:eastAsia="Times New Roman" w:cs="Times New Roman"/>
          <w:szCs w:val="24"/>
        </w:rPr>
        <w:t xml:space="preserve">αυτά </w:t>
      </w:r>
      <w:r>
        <w:rPr>
          <w:rFonts w:eastAsia="Times New Roman" w:cs="Times New Roman"/>
          <w:szCs w:val="24"/>
        </w:rPr>
        <w:t xml:space="preserve">κατ’ </w:t>
      </w:r>
      <w:proofErr w:type="spellStart"/>
      <w:r>
        <w:rPr>
          <w:rFonts w:eastAsia="Times New Roman" w:cs="Times New Roman"/>
          <w:szCs w:val="24"/>
        </w:rPr>
        <w:t>ουσίαν</w:t>
      </w:r>
      <w:proofErr w:type="spellEnd"/>
      <w:r>
        <w:rPr>
          <w:rFonts w:eastAsia="Times New Roman" w:cs="Times New Roman"/>
          <w:szCs w:val="24"/>
        </w:rPr>
        <w:t xml:space="preserve"> </w:t>
      </w:r>
      <w:r w:rsidRPr="009B70BD">
        <w:rPr>
          <w:rFonts w:eastAsia="Times New Roman" w:cs="Times New Roman"/>
          <w:szCs w:val="24"/>
        </w:rPr>
        <w:t>μόνο το</w:t>
      </w:r>
      <w:r>
        <w:rPr>
          <w:rFonts w:eastAsia="Times New Roman" w:cs="Times New Roman"/>
          <w:szCs w:val="24"/>
        </w:rPr>
        <w:t>ν</w:t>
      </w:r>
      <w:r w:rsidRPr="009B70BD">
        <w:rPr>
          <w:rFonts w:eastAsia="Times New Roman" w:cs="Times New Roman"/>
          <w:szCs w:val="24"/>
        </w:rPr>
        <w:t xml:space="preserve"> ρόλο του επόπτη</w:t>
      </w:r>
      <w:r>
        <w:rPr>
          <w:rFonts w:eastAsia="Times New Roman" w:cs="Times New Roman"/>
          <w:szCs w:val="24"/>
        </w:rPr>
        <w:t>,</w:t>
      </w:r>
      <w:r w:rsidRPr="009B70BD">
        <w:rPr>
          <w:rFonts w:eastAsia="Times New Roman" w:cs="Times New Roman"/>
          <w:szCs w:val="24"/>
        </w:rPr>
        <w:t xml:space="preserve"> αναβαθμίζοντας με αυτό</w:t>
      </w:r>
      <w:r>
        <w:rPr>
          <w:rFonts w:eastAsia="Times New Roman" w:cs="Times New Roman"/>
          <w:szCs w:val="24"/>
        </w:rPr>
        <w:t>ν</w:t>
      </w:r>
      <w:r w:rsidRPr="009B70BD">
        <w:rPr>
          <w:rFonts w:eastAsia="Times New Roman" w:cs="Times New Roman"/>
          <w:szCs w:val="24"/>
        </w:rPr>
        <w:t xml:space="preserve"> τον τρόπο τη λειτουργία </w:t>
      </w:r>
      <w:r>
        <w:rPr>
          <w:rFonts w:eastAsia="Times New Roman" w:cs="Times New Roman"/>
          <w:szCs w:val="24"/>
        </w:rPr>
        <w:t>τους. Έ</w:t>
      </w:r>
      <w:r w:rsidRPr="009B70BD">
        <w:rPr>
          <w:rFonts w:eastAsia="Times New Roman" w:cs="Times New Roman"/>
          <w:szCs w:val="24"/>
        </w:rPr>
        <w:lastRenderedPageBreak/>
        <w:t xml:space="preserve">τσι </w:t>
      </w:r>
      <w:r>
        <w:rPr>
          <w:rFonts w:eastAsia="Times New Roman" w:cs="Times New Roman"/>
          <w:szCs w:val="24"/>
        </w:rPr>
        <w:t xml:space="preserve">το </w:t>
      </w:r>
      <w:r>
        <w:rPr>
          <w:rFonts w:eastAsia="Times New Roman" w:cs="Times New Roman"/>
          <w:szCs w:val="24"/>
        </w:rPr>
        <w:t>ε</w:t>
      </w:r>
      <w:r>
        <w:rPr>
          <w:rFonts w:eastAsia="Times New Roman" w:cs="Times New Roman"/>
          <w:szCs w:val="24"/>
        </w:rPr>
        <w:t>ιρηνο</w:t>
      </w:r>
      <w:r w:rsidRPr="009B70BD">
        <w:rPr>
          <w:rFonts w:eastAsia="Times New Roman" w:cs="Times New Roman"/>
          <w:szCs w:val="24"/>
        </w:rPr>
        <w:t>δικείο του τόπου κατοικίας του αιτούντα ε</w:t>
      </w:r>
      <w:r>
        <w:rPr>
          <w:rFonts w:eastAsia="Times New Roman" w:cs="Times New Roman"/>
          <w:szCs w:val="24"/>
        </w:rPr>
        <w:t xml:space="preserve">πιφορτίζεται </w:t>
      </w:r>
      <w:r w:rsidRPr="009B70BD">
        <w:rPr>
          <w:rFonts w:eastAsia="Times New Roman" w:cs="Times New Roman"/>
          <w:szCs w:val="24"/>
        </w:rPr>
        <w:t>με τον έλεγχο της ορθής τήρησης τ</w:t>
      </w:r>
      <w:r w:rsidRPr="009B70BD">
        <w:rPr>
          <w:rFonts w:eastAsia="Times New Roman" w:cs="Times New Roman"/>
          <w:szCs w:val="24"/>
        </w:rPr>
        <w:t>ου νόμου και της προστασίας των πο</w:t>
      </w:r>
      <w:r>
        <w:rPr>
          <w:rFonts w:eastAsia="Times New Roman" w:cs="Times New Roman"/>
          <w:szCs w:val="24"/>
        </w:rPr>
        <w:t>λιτών από καταχρηστικές και κακό</w:t>
      </w:r>
      <w:r w:rsidRPr="009B70BD">
        <w:rPr>
          <w:rFonts w:eastAsia="Times New Roman" w:cs="Times New Roman"/>
          <w:szCs w:val="24"/>
        </w:rPr>
        <w:t>π</w:t>
      </w:r>
      <w:r>
        <w:rPr>
          <w:rFonts w:eastAsia="Times New Roman" w:cs="Times New Roman"/>
          <w:szCs w:val="24"/>
        </w:rPr>
        <w:t>ιστες</w:t>
      </w:r>
      <w:r w:rsidRPr="009B70BD">
        <w:rPr>
          <w:rFonts w:eastAsia="Times New Roman" w:cs="Times New Roman"/>
          <w:szCs w:val="24"/>
        </w:rPr>
        <w:t xml:space="preserve"> συμπεριφορές τραπεζών</w:t>
      </w:r>
      <w:r>
        <w:rPr>
          <w:rFonts w:eastAsia="Times New Roman" w:cs="Times New Roman"/>
          <w:szCs w:val="24"/>
        </w:rPr>
        <w:t>,</w:t>
      </w:r>
      <w:r w:rsidRPr="009B70BD">
        <w:rPr>
          <w:rFonts w:eastAsia="Times New Roman" w:cs="Times New Roman"/>
          <w:szCs w:val="24"/>
        </w:rPr>
        <w:t xml:space="preserve"> οι οπ</w:t>
      </w:r>
      <w:r>
        <w:rPr>
          <w:rFonts w:eastAsia="Times New Roman" w:cs="Times New Roman"/>
          <w:szCs w:val="24"/>
        </w:rPr>
        <w:t>οίες θα αρνηθούν να ρυθμίσουν τις</w:t>
      </w:r>
      <w:r w:rsidRPr="009B70BD">
        <w:rPr>
          <w:rFonts w:eastAsia="Times New Roman" w:cs="Times New Roman"/>
          <w:szCs w:val="24"/>
        </w:rPr>
        <w:t xml:space="preserve"> οφε</w:t>
      </w:r>
      <w:r>
        <w:rPr>
          <w:rFonts w:eastAsia="Times New Roman" w:cs="Times New Roman"/>
          <w:szCs w:val="24"/>
        </w:rPr>
        <w:t>ιλές του, απειλώντας τους με τη δαμόκλειο σ</w:t>
      </w:r>
      <w:r w:rsidRPr="009B70BD">
        <w:rPr>
          <w:rFonts w:eastAsia="Times New Roman" w:cs="Times New Roman"/>
          <w:szCs w:val="24"/>
        </w:rPr>
        <w:t>πάθη του πλειστηριασμού της κύριας κατοικίας του</w:t>
      </w:r>
      <w:r>
        <w:rPr>
          <w:rFonts w:eastAsia="Times New Roman" w:cs="Times New Roman"/>
          <w:szCs w:val="24"/>
        </w:rPr>
        <w:t>.</w:t>
      </w:r>
    </w:p>
    <w:p w14:paraId="4EC19283"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Τ</w:t>
      </w:r>
      <w:r w:rsidRPr="009B70BD">
        <w:rPr>
          <w:rFonts w:eastAsia="Times New Roman" w:cs="Times New Roman"/>
          <w:szCs w:val="24"/>
        </w:rPr>
        <w:t>έλος</w:t>
      </w:r>
      <w:r>
        <w:rPr>
          <w:rFonts w:eastAsia="Times New Roman" w:cs="Times New Roman"/>
          <w:szCs w:val="24"/>
        </w:rPr>
        <w:t>,</w:t>
      </w:r>
      <w:r w:rsidRPr="009B70BD">
        <w:rPr>
          <w:rFonts w:eastAsia="Times New Roman" w:cs="Times New Roman"/>
          <w:szCs w:val="24"/>
        </w:rPr>
        <w:t xml:space="preserve"> και σημαντικότερο </w:t>
      </w:r>
      <w:r w:rsidRPr="009B70BD">
        <w:rPr>
          <w:rFonts w:eastAsia="Times New Roman" w:cs="Times New Roman"/>
          <w:szCs w:val="24"/>
        </w:rPr>
        <w:t>όλων</w:t>
      </w:r>
      <w:r>
        <w:rPr>
          <w:rFonts w:eastAsia="Times New Roman" w:cs="Times New Roman"/>
          <w:szCs w:val="24"/>
        </w:rPr>
        <w:t>,</w:t>
      </w:r>
      <w:r w:rsidRPr="009B70BD">
        <w:rPr>
          <w:rFonts w:eastAsia="Times New Roman" w:cs="Times New Roman"/>
          <w:szCs w:val="24"/>
        </w:rPr>
        <w:t xml:space="preserve"> είναι η βασική αρχή που διέπει τον εν λόγω νόμο και η οποία συνίσταται στο να μην πάρει κανείς τραπεζίτης τίποτα περισσότερο από όσα δι</w:t>
      </w:r>
      <w:r>
        <w:rPr>
          <w:rFonts w:eastAsia="Times New Roman" w:cs="Times New Roman"/>
          <w:szCs w:val="24"/>
        </w:rPr>
        <w:t>καιούται και μέτρο ελέγχου του εννό</w:t>
      </w:r>
      <w:r w:rsidRPr="009B70BD">
        <w:rPr>
          <w:rFonts w:eastAsia="Times New Roman" w:cs="Times New Roman"/>
          <w:szCs w:val="24"/>
        </w:rPr>
        <w:t>μου συμφέροντος των τραπεζιτών είναι η α</w:t>
      </w:r>
      <w:r>
        <w:rPr>
          <w:rFonts w:eastAsia="Times New Roman" w:cs="Times New Roman"/>
          <w:szCs w:val="24"/>
        </w:rPr>
        <w:t>ναντίρρητα υποβαθμισμένη πλέον ε</w:t>
      </w:r>
      <w:r w:rsidRPr="009B70BD">
        <w:rPr>
          <w:rFonts w:eastAsia="Times New Roman" w:cs="Times New Roman"/>
          <w:szCs w:val="24"/>
        </w:rPr>
        <w:t xml:space="preserve">μπορική </w:t>
      </w:r>
      <w:r w:rsidRPr="009B70BD">
        <w:rPr>
          <w:rFonts w:eastAsia="Times New Roman" w:cs="Times New Roman"/>
          <w:szCs w:val="24"/>
        </w:rPr>
        <w:t>αξία της</w:t>
      </w:r>
      <w:r>
        <w:rPr>
          <w:rFonts w:eastAsia="Times New Roman" w:cs="Times New Roman"/>
          <w:szCs w:val="24"/>
        </w:rPr>
        <w:t xml:space="preserve"> κύριας κατοικίας του δικαιούμενου</w:t>
      </w:r>
      <w:r w:rsidRPr="009B70BD">
        <w:rPr>
          <w:rFonts w:eastAsia="Times New Roman" w:cs="Times New Roman"/>
          <w:szCs w:val="24"/>
        </w:rPr>
        <w:t xml:space="preserve"> την προστασία </w:t>
      </w:r>
      <w:r>
        <w:rPr>
          <w:rFonts w:eastAsia="Times New Roman" w:cs="Times New Roman"/>
          <w:szCs w:val="24"/>
        </w:rPr>
        <w:t>της. Ό</w:t>
      </w:r>
      <w:r w:rsidRPr="009B70BD">
        <w:rPr>
          <w:rFonts w:eastAsia="Times New Roman" w:cs="Times New Roman"/>
          <w:szCs w:val="24"/>
        </w:rPr>
        <w:t xml:space="preserve">ποιος ενταχθεί στη ρύθμιση θα προστατεύσει την κύρια κατοικία του καταβάλλοντας μόνο του 120% της εμπορικής της αξίας </w:t>
      </w:r>
      <w:r>
        <w:rPr>
          <w:rFonts w:eastAsia="Times New Roman" w:cs="Times New Roman"/>
          <w:szCs w:val="24"/>
        </w:rPr>
        <w:t xml:space="preserve">και οι εν λόγω </w:t>
      </w:r>
      <w:r w:rsidRPr="009B70BD">
        <w:rPr>
          <w:rFonts w:eastAsia="Times New Roman" w:cs="Times New Roman"/>
          <w:szCs w:val="24"/>
        </w:rPr>
        <w:t>μεταβολές θα γίνουν σε ισόποσες μηνιαίες δόσεις</w:t>
      </w:r>
      <w:r>
        <w:rPr>
          <w:rFonts w:eastAsia="Times New Roman" w:cs="Times New Roman"/>
          <w:szCs w:val="24"/>
        </w:rPr>
        <w:t>,</w:t>
      </w:r>
      <w:r w:rsidRPr="009B70BD">
        <w:rPr>
          <w:rFonts w:eastAsia="Times New Roman" w:cs="Times New Roman"/>
          <w:szCs w:val="24"/>
        </w:rPr>
        <w:t xml:space="preserve"> οι οποίες μ</w:t>
      </w:r>
      <w:r w:rsidRPr="009B70BD">
        <w:rPr>
          <w:rFonts w:eastAsia="Times New Roman" w:cs="Times New Roman"/>
          <w:szCs w:val="24"/>
        </w:rPr>
        <w:t>πορεί να επεκτείνονται σ</w:t>
      </w:r>
      <w:r>
        <w:rPr>
          <w:rFonts w:eastAsia="Times New Roman" w:cs="Times New Roman"/>
          <w:szCs w:val="24"/>
        </w:rPr>
        <w:t>ε χρονικό διάστημα που φτάνει μ</w:t>
      </w:r>
      <w:r w:rsidRPr="009B70BD">
        <w:rPr>
          <w:rFonts w:eastAsia="Times New Roman" w:cs="Times New Roman"/>
          <w:szCs w:val="24"/>
        </w:rPr>
        <w:t xml:space="preserve">έχρι και τα </w:t>
      </w:r>
      <w:r>
        <w:rPr>
          <w:rFonts w:eastAsia="Times New Roman" w:cs="Times New Roman"/>
          <w:szCs w:val="24"/>
        </w:rPr>
        <w:t>είκοσι πέντε</w:t>
      </w:r>
      <w:r w:rsidRPr="009B70BD">
        <w:rPr>
          <w:rFonts w:eastAsia="Times New Roman" w:cs="Times New Roman"/>
          <w:szCs w:val="24"/>
        </w:rPr>
        <w:t xml:space="preserve"> έτη με ευνοϊκό επιτόκιο ίσο με το </w:t>
      </w:r>
      <w:r>
        <w:rPr>
          <w:rFonts w:eastAsia="Times New Roman" w:cs="Times New Roman"/>
          <w:szCs w:val="24"/>
          <w:lang w:val="en-US"/>
        </w:rPr>
        <w:t>E</w:t>
      </w:r>
      <w:proofErr w:type="spellStart"/>
      <w:r w:rsidRPr="009B70BD">
        <w:rPr>
          <w:rFonts w:eastAsia="Times New Roman" w:cs="Times New Roman"/>
          <w:szCs w:val="24"/>
        </w:rPr>
        <w:t>uribor</w:t>
      </w:r>
      <w:proofErr w:type="spellEnd"/>
      <w:r w:rsidRPr="009B70BD">
        <w:rPr>
          <w:rFonts w:eastAsia="Times New Roman" w:cs="Times New Roman"/>
          <w:szCs w:val="24"/>
        </w:rPr>
        <w:t xml:space="preserve"> </w:t>
      </w:r>
      <w:r>
        <w:rPr>
          <w:rFonts w:eastAsia="Times New Roman" w:cs="Times New Roman"/>
          <w:szCs w:val="24"/>
        </w:rPr>
        <w:t xml:space="preserve">του </w:t>
      </w:r>
      <w:r w:rsidRPr="009B70BD">
        <w:rPr>
          <w:rFonts w:eastAsia="Times New Roman" w:cs="Times New Roman"/>
          <w:szCs w:val="24"/>
        </w:rPr>
        <w:t>τριμήνου</w:t>
      </w:r>
      <w:r w:rsidRPr="00DC2943">
        <w:rPr>
          <w:rFonts w:eastAsia="Times New Roman" w:cs="Times New Roman"/>
          <w:szCs w:val="24"/>
        </w:rPr>
        <w:t>,</w:t>
      </w:r>
      <w:r w:rsidRPr="009B70BD">
        <w:rPr>
          <w:rFonts w:eastAsia="Times New Roman" w:cs="Times New Roman"/>
          <w:szCs w:val="24"/>
        </w:rPr>
        <w:t xml:space="preserve"> προσαυξανόμενο κατά 2%</w:t>
      </w:r>
      <w:r>
        <w:rPr>
          <w:rFonts w:eastAsia="Times New Roman" w:cs="Times New Roman"/>
          <w:szCs w:val="24"/>
        </w:rPr>
        <w:t>. Ο</w:t>
      </w:r>
      <w:r w:rsidRPr="009B70BD">
        <w:rPr>
          <w:rFonts w:eastAsia="Times New Roman" w:cs="Times New Roman"/>
          <w:szCs w:val="24"/>
        </w:rPr>
        <w:t xml:space="preserve"> νέος νόμος δεν έχει σκοπό να εξουθενώσει οικονομικά τους ευάλωτους συμπολίτες </w:t>
      </w:r>
      <w:r>
        <w:rPr>
          <w:rFonts w:eastAsia="Times New Roman" w:cs="Times New Roman"/>
          <w:szCs w:val="24"/>
        </w:rPr>
        <w:lastRenderedPageBreak/>
        <w:t>μας,</w:t>
      </w:r>
      <w:r w:rsidRPr="009B70BD">
        <w:rPr>
          <w:rFonts w:eastAsia="Times New Roman" w:cs="Times New Roman"/>
          <w:szCs w:val="24"/>
        </w:rPr>
        <w:t xml:space="preserve"> αλλά να τους παράσχει πραγματική </w:t>
      </w:r>
      <w:r>
        <w:rPr>
          <w:rFonts w:eastAsia="Times New Roman" w:cs="Times New Roman"/>
          <w:szCs w:val="24"/>
        </w:rPr>
        <w:t>α</w:t>
      </w:r>
      <w:r w:rsidRPr="009B70BD">
        <w:rPr>
          <w:rFonts w:eastAsia="Times New Roman" w:cs="Times New Roman"/>
          <w:szCs w:val="24"/>
        </w:rPr>
        <w:t>ρωγή</w:t>
      </w:r>
      <w:r>
        <w:rPr>
          <w:rFonts w:eastAsia="Times New Roman" w:cs="Times New Roman"/>
          <w:szCs w:val="24"/>
        </w:rPr>
        <w:t>. Γ</w:t>
      </w:r>
      <w:r w:rsidRPr="009B70BD">
        <w:rPr>
          <w:rFonts w:eastAsia="Times New Roman" w:cs="Times New Roman"/>
          <w:szCs w:val="24"/>
        </w:rPr>
        <w:t>ι</w:t>
      </w:r>
      <w:r>
        <w:rPr>
          <w:rFonts w:eastAsia="Times New Roman" w:cs="Times New Roman"/>
          <w:szCs w:val="24"/>
        </w:rPr>
        <w:t>α</w:t>
      </w:r>
      <w:r w:rsidRPr="009B70BD">
        <w:rPr>
          <w:rFonts w:eastAsia="Times New Roman" w:cs="Times New Roman"/>
          <w:szCs w:val="24"/>
        </w:rPr>
        <w:t xml:space="preserve"> αυτό</w:t>
      </w:r>
      <w:r>
        <w:rPr>
          <w:rFonts w:eastAsia="Times New Roman" w:cs="Times New Roman"/>
          <w:szCs w:val="24"/>
        </w:rPr>
        <w:t>ν</w:t>
      </w:r>
      <w:r w:rsidRPr="009B70BD">
        <w:rPr>
          <w:rFonts w:eastAsia="Times New Roman" w:cs="Times New Roman"/>
          <w:szCs w:val="24"/>
        </w:rPr>
        <w:t xml:space="preserve"> το</w:t>
      </w:r>
      <w:r>
        <w:rPr>
          <w:rFonts w:eastAsia="Times New Roman" w:cs="Times New Roman"/>
          <w:szCs w:val="24"/>
        </w:rPr>
        <w:t>ν</w:t>
      </w:r>
      <w:r w:rsidRPr="009B70BD">
        <w:rPr>
          <w:rFonts w:eastAsia="Times New Roman" w:cs="Times New Roman"/>
          <w:szCs w:val="24"/>
        </w:rPr>
        <w:t xml:space="preserve"> σκοπό προβλέπεται η δυνατότητα επιδότησης του δημο</w:t>
      </w:r>
      <w:r>
        <w:rPr>
          <w:rFonts w:eastAsia="Times New Roman" w:cs="Times New Roman"/>
          <w:szCs w:val="24"/>
        </w:rPr>
        <w:t>σίου στις καταβ</w:t>
      </w:r>
      <w:r w:rsidRPr="009B70BD">
        <w:rPr>
          <w:rFonts w:eastAsia="Times New Roman" w:cs="Times New Roman"/>
          <w:szCs w:val="24"/>
        </w:rPr>
        <w:t xml:space="preserve">ολές </w:t>
      </w:r>
      <w:r>
        <w:rPr>
          <w:rFonts w:eastAsia="Times New Roman" w:cs="Times New Roman"/>
          <w:szCs w:val="24"/>
        </w:rPr>
        <w:t>τ</w:t>
      </w:r>
      <w:r w:rsidRPr="009B70BD">
        <w:rPr>
          <w:rFonts w:eastAsia="Times New Roman" w:cs="Times New Roman"/>
          <w:szCs w:val="24"/>
        </w:rPr>
        <w:t>ου δικαιούμ</w:t>
      </w:r>
      <w:r>
        <w:rPr>
          <w:rFonts w:eastAsia="Times New Roman" w:cs="Times New Roman"/>
          <w:szCs w:val="24"/>
        </w:rPr>
        <w:t>ενου την</w:t>
      </w:r>
      <w:r w:rsidRPr="009B70BD">
        <w:rPr>
          <w:rFonts w:eastAsia="Times New Roman" w:cs="Times New Roman"/>
          <w:szCs w:val="24"/>
        </w:rPr>
        <w:t xml:space="preserve"> προστασία της κύριας κατοικίας</w:t>
      </w:r>
      <w:r>
        <w:rPr>
          <w:rFonts w:eastAsia="Times New Roman" w:cs="Times New Roman"/>
          <w:szCs w:val="24"/>
        </w:rPr>
        <w:t>,</w:t>
      </w:r>
      <w:r w:rsidRPr="009B70BD">
        <w:rPr>
          <w:rFonts w:eastAsia="Times New Roman" w:cs="Times New Roman"/>
          <w:szCs w:val="24"/>
        </w:rPr>
        <w:t xml:space="preserve"> υπό αυστηρές βέβαια προϋποθέσεις</w:t>
      </w:r>
      <w:r>
        <w:rPr>
          <w:rFonts w:eastAsia="Times New Roman" w:cs="Times New Roman"/>
          <w:szCs w:val="24"/>
        </w:rPr>
        <w:t>. Γ</w:t>
      </w:r>
      <w:r w:rsidRPr="009B70BD">
        <w:rPr>
          <w:rFonts w:eastAsia="Times New Roman" w:cs="Times New Roman"/>
          <w:szCs w:val="24"/>
        </w:rPr>
        <w:t>ια το</w:t>
      </w:r>
      <w:r>
        <w:rPr>
          <w:rFonts w:eastAsia="Times New Roman" w:cs="Times New Roman"/>
          <w:szCs w:val="24"/>
        </w:rPr>
        <w:t>ν</w:t>
      </w:r>
      <w:r w:rsidRPr="009B70BD">
        <w:rPr>
          <w:rFonts w:eastAsia="Times New Roman" w:cs="Times New Roman"/>
          <w:szCs w:val="24"/>
        </w:rPr>
        <w:t xml:space="preserve"> σκοπό αυτό εξαιρέθηκαν από τη ρύθμισ</w:t>
      </w:r>
      <w:r w:rsidRPr="009B70BD">
        <w:rPr>
          <w:rFonts w:eastAsia="Times New Roman" w:cs="Times New Roman"/>
          <w:szCs w:val="24"/>
        </w:rPr>
        <w:t>η του νόμου τα εγγυημένα δάνεια του ελληνικού δημοσίου</w:t>
      </w:r>
      <w:r>
        <w:rPr>
          <w:rFonts w:eastAsia="Times New Roman" w:cs="Times New Roman"/>
          <w:szCs w:val="24"/>
        </w:rPr>
        <w:t>,</w:t>
      </w:r>
      <w:r w:rsidRPr="009B70BD">
        <w:rPr>
          <w:rFonts w:eastAsia="Times New Roman" w:cs="Times New Roman"/>
          <w:szCs w:val="24"/>
        </w:rPr>
        <w:t xml:space="preserve"> ώστε να μην τύχει κανείς διπλής κρατικής ενίσχυσης</w:t>
      </w:r>
      <w:r>
        <w:rPr>
          <w:rFonts w:eastAsia="Times New Roman" w:cs="Times New Roman"/>
          <w:szCs w:val="24"/>
        </w:rPr>
        <w:t>, ενώ τέ</w:t>
      </w:r>
      <w:r w:rsidRPr="009B70BD">
        <w:rPr>
          <w:rFonts w:eastAsia="Times New Roman" w:cs="Times New Roman"/>
          <w:szCs w:val="24"/>
        </w:rPr>
        <w:t>θηκαν και άλλες αυστηρές δικλίδες ασφαλείας</w:t>
      </w:r>
      <w:r>
        <w:rPr>
          <w:rFonts w:eastAsia="Times New Roman" w:cs="Times New Roman"/>
          <w:szCs w:val="24"/>
        </w:rPr>
        <w:t>.</w:t>
      </w:r>
    </w:p>
    <w:p w14:paraId="4EC19284" w14:textId="77777777" w:rsidR="008E01FC" w:rsidRDefault="002168A0">
      <w:pPr>
        <w:spacing w:line="600" w:lineRule="auto"/>
        <w:ind w:firstLine="720"/>
        <w:contextualSpacing/>
        <w:jc w:val="both"/>
        <w:rPr>
          <w:rFonts w:eastAsia="Times New Roman" w:cs="Times New Roman"/>
          <w:szCs w:val="24"/>
        </w:rPr>
      </w:pPr>
      <w:r w:rsidRPr="005C430B">
        <w:rPr>
          <w:rFonts w:eastAsia="Times New Roman" w:cs="Times New Roman"/>
          <w:szCs w:val="24"/>
        </w:rPr>
        <w:t>(Στο σημείο αυτό κτυπάει προειδοποιητικά το κουδούνι λήξεως του χρόνου ομιλίας της κυρίας Βουλευτ</w:t>
      </w:r>
      <w:r w:rsidRPr="005C430B">
        <w:rPr>
          <w:rFonts w:eastAsia="Times New Roman" w:cs="Times New Roman"/>
          <w:szCs w:val="24"/>
        </w:rPr>
        <w:t>ού)</w:t>
      </w:r>
    </w:p>
    <w:p w14:paraId="4EC19285"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Θ</w:t>
      </w:r>
      <w:r w:rsidRPr="009B70BD">
        <w:rPr>
          <w:rFonts w:eastAsia="Times New Roman" w:cs="Times New Roman"/>
          <w:szCs w:val="24"/>
        </w:rPr>
        <w:t xml:space="preserve">έλω </w:t>
      </w:r>
      <w:r>
        <w:rPr>
          <w:rFonts w:eastAsia="Times New Roman" w:cs="Times New Roman"/>
          <w:szCs w:val="24"/>
        </w:rPr>
        <w:t>όμως, κυρίες και κύριοι Υ</w:t>
      </w:r>
      <w:r w:rsidRPr="009B70BD">
        <w:rPr>
          <w:rFonts w:eastAsia="Times New Roman" w:cs="Times New Roman"/>
          <w:szCs w:val="24"/>
        </w:rPr>
        <w:t>πουργοί</w:t>
      </w:r>
      <w:r>
        <w:rPr>
          <w:rFonts w:eastAsia="Times New Roman" w:cs="Times New Roman"/>
          <w:szCs w:val="24"/>
        </w:rPr>
        <w:t>,</w:t>
      </w:r>
      <w:r w:rsidRPr="009B70BD">
        <w:rPr>
          <w:rFonts w:eastAsia="Times New Roman" w:cs="Times New Roman"/>
          <w:szCs w:val="24"/>
        </w:rPr>
        <w:t xml:space="preserve"> στο σημείο αυτό να επισημάνω την ανάγκη να υπάρξει ρύθμιση για επιβράβευση των συνεπών δανειοληπτών</w:t>
      </w:r>
      <w:r>
        <w:rPr>
          <w:rFonts w:eastAsia="Times New Roman" w:cs="Times New Roman"/>
          <w:szCs w:val="24"/>
        </w:rPr>
        <w:t>. Α</w:t>
      </w:r>
      <w:r w:rsidRPr="009B70BD">
        <w:rPr>
          <w:rFonts w:eastAsia="Times New Roman" w:cs="Times New Roman"/>
          <w:szCs w:val="24"/>
        </w:rPr>
        <w:t>ναφερθήκατε</w:t>
      </w:r>
      <w:r>
        <w:rPr>
          <w:rFonts w:eastAsia="Times New Roman" w:cs="Times New Roman"/>
          <w:szCs w:val="24"/>
        </w:rPr>
        <w:t xml:space="preserve">, κύριε </w:t>
      </w:r>
      <w:proofErr w:type="spellStart"/>
      <w:r>
        <w:rPr>
          <w:rFonts w:eastAsia="Times New Roman" w:cs="Times New Roman"/>
          <w:szCs w:val="24"/>
        </w:rPr>
        <w:t>Φ</w:t>
      </w:r>
      <w:r w:rsidRPr="009B70BD">
        <w:rPr>
          <w:rFonts w:eastAsia="Times New Roman" w:cs="Times New Roman"/>
          <w:szCs w:val="24"/>
        </w:rPr>
        <w:t>λαμπουράρη</w:t>
      </w:r>
      <w:proofErr w:type="spellEnd"/>
      <w:r>
        <w:rPr>
          <w:rFonts w:eastAsia="Times New Roman" w:cs="Times New Roman"/>
          <w:szCs w:val="24"/>
        </w:rPr>
        <w:t>,</w:t>
      </w:r>
      <w:r w:rsidRPr="009B70BD">
        <w:rPr>
          <w:rFonts w:eastAsia="Times New Roman" w:cs="Times New Roman"/>
          <w:szCs w:val="24"/>
        </w:rPr>
        <w:t xml:space="preserve"> εσείς χθες σε αυτό στην </w:t>
      </w:r>
      <w:r>
        <w:rPr>
          <w:rFonts w:eastAsia="Times New Roman" w:cs="Times New Roman"/>
          <w:szCs w:val="24"/>
        </w:rPr>
        <w:t>Επιτροπή Παραγωγής κ</w:t>
      </w:r>
      <w:r w:rsidRPr="009B70BD">
        <w:rPr>
          <w:rFonts w:eastAsia="Times New Roman" w:cs="Times New Roman"/>
          <w:szCs w:val="24"/>
        </w:rPr>
        <w:t>αι Εμπορίου</w:t>
      </w:r>
      <w:r>
        <w:rPr>
          <w:rFonts w:eastAsia="Times New Roman" w:cs="Times New Roman"/>
          <w:szCs w:val="24"/>
        </w:rPr>
        <w:t>, που</w:t>
      </w:r>
      <w:r w:rsidRPr="009B70BD">
        <w:rPr>
          <w:rFonts w:eastAsia="Times New Roman" w:cs="Times New Roman"/>
          <w:szCs w:val="24"/>
        </w:rPr>
        <w:t xml:space="preserve"> συζητήθηκε το νομο</w:t>
      </w:r>
      <w:r w:rsidRPr="009B70BD">
        <w:rPr>
          <w:rFonts w:eastAsia="Times New Roman" w:cs="Times New Roman"/>
          <w:szCs w:val="24"/>
        </w:rPr>
        <w:t>σχέδιο</w:t>
      </w:r>
      <w:r>
        <w:rPr>
          <w:rFonts w:eastAsia="Times New Roman" w:cs="Times New Roman"/>
          <w:szCs w:val="24"/>
        </w:rPr>
        <w:t>, ώ</w:t>
      </w:r>
      <w:r w:rsidRPr="009B70BD">
        <w:rPr>
          <w:rFonts w:eastAsia="Times New Roman" w:cs="Times New Roman"/>
          <w:szCs w:val="24"/>
        </w:rPr>
        <w:t xml:space="preserve">στε οι τράπεζες να υιοθετήσουν πρακτικές μείωσης των δόσεων ή των επιτοκίων ή και επιστροφής ενός μέρους των τόκων στους </w:t>
      </w:r>
      <w:r>
        <w:rPr>
          <w:rFonts w:eastAsia="Times New Roman" w:cs="Times New Roman"/>
          <w:szCs w:val="24"/>
        </w:rPr>
        <w:t>συνεπείς</w:t>
      </w:r>
      <w:r w:rsidRPr="009B70BD">
        <w:rPr>
          <w:rFonts w:eastAsia="Times New Roman" w:cs="Times New Roman"/>
          <w:szCs w:val="24"/>
        </w:rPr>
        <w:t xml:space="preserve"> δανειολήπτες</w:t>
      </w:r>
      <w:r>
        <w:rPr>
          <w:rFonts w:eastAsia="Times New Roman" w:cs="Times New Roman"/>
          <w:szCs w:val="24"/>
        </w:rPr>
        <w:t>,</w:t>
      </w:r>
      <w:r w:rsidRPr="009B70BD">
        <w:rPr>
          <w:rFonts w:eastAsia="Times New Roman" w:cs="Times New Roman"/>
          <w:szCs w:val="24"/>
        </w:rPr>
        <w:t xml:space="preserve"> κατά το παράδειγμα </w:t>
      </w:r>
      <w:r>
        <w:rPr>
          <w:rFonts w:eastAsia="Times New Roman" w:cs="Times New Roman"/>
          <w:szCs w:val="24"/>
        </w:rPr>
        <w:t>ενδεχομένως του Τ</w:t>
      </w:r>
      <w:r w:rsidRPr="009B70BD">
        <w:rPr>
          <w:rFonts w:eastAsia="Times New Roman" w:cs="Times New Roman"/>
          <w:szCs w:val="24"/>
        </w:rPr>
        <w:t>αμείο</w:t>
      </w:r>
      <w:r>
        <w:rPr>
          <w:rFonts w:eastAsia="Times New Roman" w:cs="Times New Roman"/>
          <w:szCs w:val="24"/>
        </w:rPr>
        <w:t>υ</w:t>
      </w:r>
      <w:r w:rsidRPr="009B70BD">
        <w:rPr>
          <w:rFonts w:eastAsia="Times New Roman" w:cs="Times New Roman"/>
          <w:szCs w:val="24"/>
        </w:rPr>
        <w:t xml:space="preserve"> </w:t>
      </w:r>
      <w:r>
        <w:rPr>
          <w:rFonts w:eastAsia="Times New Roman" w:cs="Times New Roman"/>
          <w:szCs w:val="24"/>
        </w:rPr>
        <w:t>Παρακαταθηκών και Δ</w:t>
      </w:r>
      <w:r w:rsidRPr="009B70BD">
        <w:rPr>
          <w:rFonts w:eastAsia="Times New Roman" w:cs="Times New Roman"/>
          <w:szCs w:val="24"/>
        </w:rPr>
        <w:t>ανείων</w:t>
      </w:r>
      <w:r>
        <w:rPr>
          <w:rFonts w:eastAsia="Times New Roman" w:cs="Times New Roman"/>
          <w:szCs w:val="24"/>
        </w:rPr>
        <w:t>, διότι</w:t>
      </w:r>
      <w:r w:rsidRPr="009B70BD">
        <w:rPr>
          <w:rFonts w:eastAsia="Times New Roman" w:cs="Times New Roman"/>
          <w:szCs w:val="24"/>
        </w:rPr>
        <w:t xml:space="preserve"> αφ</w:t>
      </w:r>
      <w:r>
        <w:rPr>
          <w:rFonts w:eastAsia="Times New Roman" w:cs="Times New Roman"/>
          <w:szCs w:val="24"/>
        </w:rPr>
        <w:t xml:space="preserve">’ </w:t>
      </w:r>
      <w:r w:rsidRPr="009B70BD">
        <w:rPr>
          <w:rFonts w:eastAsia="Times New Roman" w:cs="Times New Roman"/>
          <w:szCs w:val="24"/>
        </w:rPr>
        <w:t xml:space="preserve">ενός μεν είναι θέμα </w:t>
      </w:r>
      <w:r>
        <w:rPr>
          <w:rFonts w:eastAsia="Times New Roman" w:cs="Times New Roman"/>
          <w:szCs w:val="24"/>
        </w:rPr>
        <w:t>δ</w:t>
      </w:r>
      <w:r w:rsidRPr="009B70BD">
        <w:rPr>
          <w:rFonts w:eastAsia="Times New Roman" w:cs="Times New Roman"/>
          <w:szCs w:val="24"/>
        </w:rPr>
        <w:t>ικ</w:t>
      </w:r>
      <w:r w:rsidRPr="009B70BD">
        <w:rPr>
          <w:rFonts w:eastAsia="Times New Roman" w:cs="Times New Roman"/>
          <w:szCs w:val="24"/>
        </w:rPr>
        <w:t xml:space="preserve">αιοσύνης για </w:t>
      </w:r>
      <w:r w:rsidRPr="009B70BD">
        <w:rPr>
          <w:rFonts w:eastAsia="Times New Roman" w:cs="Times New Roman"/>
          <w:szCs w:val="24"/>
        </w:rPr>
        <w:lastRenderedPageBreak/>
        <w:t xml:space="preserve">όλους αυτούς που με θυσίες εξυπηρετούν </w:t>
      </w:r>
      <w:r>
        <w:rPr>
          <w:rFonts w:eastAsia="Times New Roman" w:cs="Times New Roman"/>
          <w:szCs w:val="24"/>
        </w:rPr>
        <w:t>τα δάνειά τους και είναι πάντα οι χαμένοι της υπόθεσης και αφ</w:t>
      </w:r>
      <w:r>
        <w:rPr>
          <w:rFonts w:eastAsia="Times New Roman" w:cs="Times New Roman"/>
          <w:szCs w:val="24"/>
        </w:rPr>
        <w:t xml:space="preserve">’ </w:t>
      </w:r>
      <w:r>
        <w:rPr>
          <w:rFonts w:eastAsia="Times New Roman" w:cs="Times New Roman"/>
          <w:szCs w:val="24"/>
        </w:rPr>
        <w:t>ετέρου</w:t>
      </w:r>
      <w:r w:rsidRPr="009B70BD">
        <w:rPr>
          <w:rFonts w:eastAsia="Times New Roman" w:cs="Times New Roman"/>
          <w:szCs w:val="24"/>
        </w:rPr>
        <w:t xml:space="preserve"> ισχυρό κίνητρο προς όλους τους δανειολήπτες για την τήρηση των όρων των δανείων </w:t>
      </w:r>
      <w:r>
        <w:rPr>
          <w:rFonts w:eastAsia="Times New Roman" w:cs="Times New Roman"/>
          <w:szCs w:val="24"/>
        </w:rPr>
        <w:t>τους.</w:t>
      </w:r>
    </w:p>
    <w:p w14:paraId="4EC19286" w14:textId="77777777" w:rsidR="008E01FC" w:rsidRDefault="002168A0">
      <w:pPr>
        <w:spacing w:line="600" w:lineRule="auto"/>
        <w:ind w:firstLine="720"/>
        <w:contextualSpacing/>
        <w:jc w:val="both"/>
        <w:rPr>
          <w:rFonts w:eastAsia="Times New Roman" w:cs="Times New Roman"/>
          <w:szCs w:val="24"/>
        </w:rPr>
      </w:pPr>
      <w:r w:rsidRPr="009B70BD">
        <w:rPr>
          <w:rFonts w:eastAsia="Times New Roman" w:cs="Times New Roman"/>
          <w:szCs w:val="24"/>
        </w:rPr>
        <w:t>Τέλος</w:t>
      </w:r>
      <w:r>
        <w:rPr>
          <w:rFonts w:eastAsia="Times New Roman" w:cs="Times New Roman"/>
          <w:szCs w:val="24"/>
        </w:rPr>
        <w:t>,</w:t>
      </w:r>
      <w:r w:rsidRPr="009B70BD">
        <w:rPr>
          <w:rFonts w:eastAsia="Times New Roman" w:cs="Times New Roman"/>
          <w:szCs w:val="24"/>
        </w:rPr>
        <w:t xml:space="preserve"> </w:t>
      </w:r>
      <w:r>
        <w:rPr>
          <w:rFonts w:eastAsia="Times New Roman" w:cs="Times New Roman"/>
          <w:szCs w:val="24"/>
        </w:rPr>
        <w:t xml:space="preserve">θα </w:t>
      </w:r>
      <w:r w:rsidRPr="009B70BD">
        <w:rPr>
          <w:rFonts w:eastAsia="Times New Roman" w:cs="Times New Roman"/>
          <w:szCs w:val="24"/>
        </w:rPr>
        <w:t>αναφερθώ σε ένα ακόμη σημαντικό ζήτημα</w:t>
      </w:r>
      <w:r w:rsidRPr="009B70BD">
        <w:rPr>
          <w:rFonts w:eastAsia="Times New Roman" w:cs="Times New Roman"/>
          <w:szCs w:val="24"/>
        </w:rPr>
        <w:t xml:space="preserve"> που επιλύεται με το παρόν νομοσχέδιο</w:t>
      </w:r>
      <w:r>
        <w:rPr>
          <w:rFonts w:eastAsia="Times New Roman" w:cs="Times New Roman"/>
          <w:szCs w:val="24"/>
        </w:rPr>
        <w:t>,</w:t>
      </w:r>
      <w:r w:rsidRPr="009B70BD">
        <w:rPr>
          <w:rFonts w:eastAsia="Times New Roman" w:cs="Times New Roman"/>
          <w:szCs w:val="24"/>
        </w:rPr>
        <w:t xml:space="preserve"> το οποίο αφορά τα φαινόμενα που είχαν ανακύψει τα τελευταία έτη</w:t>
      </w:r>
      <w:r>
        <w:rPr>
          <w:rFonts w:eastAsia="Times New Roman" w:cs="Times New Roman"/>
          <w:szCs w:val="24"/>
        </w:rPr>
        <w:t>.</w:t>
      </w:r>
      <w:r>
        <w:rPr>
          <w:rFonts w:eastAsia="Times New Roman" w:cs="Times New Roman"/>
          <w:szCs w:val="24"/>
        </w:rPr>
        <w:t xml:space="preserve"> Α</w:t>
      </w:r>
      <w:r w:rsidRPr="009B70BD">
        <w:rPr>
          <w:rFonts w:eastAsia="Times New Roman" w:cs="Times New Roman"/>
          <w:szCs w:val="24"/>
        </w:rPr>
        <w:t>στικές εταιρείες</w:t>
      </w:r>
      <w:r>
        <w:rPr>
          <w:rFonts w:eastAsia="Times New Roman" w:cs="Times New Roman"/>
          <w:szCs w:val="24"/>
        </w:rPr>
        <w:t xml:space="preserve">, ιδιαίτερα στις </w:t>
      </w:r>
      <w:r>
        <w:rPr>
          <w:rFonts w:eastAsia="Times New Roman" w:cs="Times New Roman"/>
          <w:szCs w:val="24"/>
        </w:rPr>
        <w:t>π</w:t>
      </w:r>
      <w:r w:rsidRPr="009B70BD">
        <w:rPr>
          <w:rFonts w:eastAsia="Times New Roman" w:cs="Times New Roman"/>
          <w:szCs w:val="24"/>
        </w:rPr>
        <w:t>εριφέρειες</w:t>
      </w:r>
      <w:r>
        <w:rPr>
          <w:rFonts w:eastAsia="Times New Roman" w:cs="Times New Roman"/>
          <w:szCs w:val="24"/>
        </w:rPr>
        <w:t>, με ιδιαίτερα μ</w:t>
      </w:r>
      <w:r w:rsidRPr="009B70BD">
        <w:rPr>
          <w:rFonts w:eastAsia="Times New Roman" w:cs="Times New Roman"/>
          <w:szCs w:val="24"/>
        </w:rPr>
        <w:t>εγάλο αριθμό μελών</w:t>
      </w:r>
      <w:r>
        <w:rPr>
          <w:rFonts w:eastAsia="Times New Roman" w:cs="Times New Roman"/>
          <w:szCs w:val="24"/>
        </w:rPr>
        <w:t>,</w:t>
      </w:r>
      <w:r w:rsidRPr="009B70BD">
        <w:rPr>
          <w:rFonts w:eastAsia="Times New Roman" w:cs="Times New Roman"/>
          <w:szCs w:val="24"/>
        </w:rPr>
        <w:t xml:space="preserve"> η μεγάλη πλειοψηφία των οποίων δεν συμμετείχε με οποιαδήποτε μορφή σε πράξεις διοίκησης και διαχείρισης εταιρείας</w:t>
      </w:r>
      <w:r>
        <w:rPr>
          <w:rFonts w:eastAsia="Times New Roman" w:cs="Times New Roman"/>
          <w:szCs w:val="24"/>
        </w:rPr>
        <w:t>,</w:t>
      </w:r>
      <w:r w:rsidRPr="009B70BD">
        <w:rPr>
          <w:rFonts w:eastAsia="Times New Roman" w:cs="Times New Roman"/>
          <w:szCs w:val="24"/>
        </w:rPr>
        <w:t xml:space="preserve"> να ευθύνονται αντικειμενικά</w:t>
      </w:r>
      <w:r>
        <w:rPr>
          <w:rFonts w:eastAsia="Times New Roman" w:cs="Times New Roman"/>
          <w:szCs w:val="24"/>
        </w:rPr>
        <w:t xml:space="preserve">, εις </w:t>
      </w:r>
      <w:proofErr w:type="spellStart"/>
      <w:r>
        <w:rPr>
          <w:rFonts w:eastAsia="Times New Roman" w:cs="Times New Roman"/>
          <w:szCs w:val="24"/>
        </w:rPr>
        <w:t>ολόκληρον</w:t>
      </w:r>
      <w:proofErr w:type="spellEnd"/>
      <w:r>
        <w:rPr>
          <w:rFonts w:eastAsia="Times New Roman" w:cs="Times New Roman"/>
          <w:szCs w:val="24"/>
        </w:rPr>
        <w:t xml:space="preserve"> και αλληλέγγυα</w:t>
      </w:r>
      <w:r w:rsidRPr="009B70BD">
        <w:rPr>
          <w:rFonts w:eastAsia="Times New Roman" w:cs="Times New Roman"/>
          <w:szCs w:val="24"/>
        </w:rPr>
        <w:t xml:space="preserve"> για πράξεις και παραλείψεις τω</w:t>
      </w:r>
      <w:r>
        <w:rPr>
          <w:rFonts w:eastAsia="Times New Roman" w:cs="Times New Roman"/>
          <w:szCs w:val="24"/>
        </w:rPr>
        <w:t xml:space="preserve">ν μελών που άσκησαν τη διοίκηση </w:t>
      </w:r>
      <w:r w:rsidRPr="009B70BD">
        <w:rPr>
          <w:rFonts w:eastAsia="Times New Roman" w:cs="Times New Roman"/>
          <w:szCs w:val="24"/>
        </w:rPr>
        <w:t>της εταιρείας</w:t>
      </w:r>
      <w:r>
        <w:rPr>
          <w:rFonts w:eastAsia="Times New Roman" w:cs="Times New Roman"/>
          <w:szCs w:val="24"/>
        </w:rPr>
        <w:t>. Σ</w:t>
      </w:r>
      <w:r w:rsidRPr="009B70BD">
        <w:rPr>
          <w:rFonts w:eastAsia="Times New Roman" w:cs="Times New Roman"/>
          <w:szCs w:val="24"/>
        </w:rPr>
        <w:t>ε μ</w:t>
      </w:r>
      <w:r>
        <w:rPr>
          <w:rFonts w:eastAsia="Times New Roman" w:cs="Times New Roman"/>
          <w:szCs w:val="24"/>
        </w:rPr>
        <w:t>ι</w:t>
      </w:r>
      <w:r w:rsidRPr="009B70BD">
        <w:rPr>
          <w:rFonts w:eastAsia="Times New Roman" w:cs="Times New Roman"/>
          <w:szCs w:val="24"/>
        </w:rPr>
        <w:t>α τέτοια περίπτωση η θέσ</w:t>
      </w:r>
      <w:r>
        <w:rPr>
          <w:rFonts w:eastAsia="Times New Roman" w:cs="Times New Roman"/>
          <w:szCs w:val="24"/>
        </w:rPr>
        <w:t>πιση</w:t>
      </w:r>
      <w:r w:rsidRPr="009B70BD">
        <w:rPr>
          <w:rFonts w:eastAsia="Times New Roman" w:cs="Times New Roman"/>
          <w:szCs w:val="24"/>
        </w:rPr>
        <w:t xml:space="preserve"> συστήματος προσωπικής ευθύνης και γ</w:t>
      </w:r>
      <w:r>
        <w:rPr>
          <w:rFonts w:eastAsia="Times New Roman" w:cs="Times New Roman"/>
          <w:szCs w:val="24"/>
        </w:rPr>
        <w:t>ια τα μέλη εκείνα που δεν άσκησαν</w:t>
      </w:r>
      <w:r w:rsidRPr="009B70BD">
        <w:rPr>
          <w:rFonts w:eastAsia="Times New Roman" w:cs="Times New Roman"/>
          <w:szCs w:val="24"/>
        </w:rPr>
        <w:t xml:space="preserve"> καθήκοντα διοίκησης και διαχείρισης </w:t>
      </w:r>
      <w:r>
        <w:rPr>
          <w:rFonts w:eastAsia="Times New Roman" w:cs="Times New Roman"/>
          <w:szCs w:val="24"/>
        </w:rPr>
        <w:t>βαίνει π</w:t>
      </w:r>
      <w:r w:rsidRPr="009B70BD">
        <w:rPr>
          <w:rFonts w:eastAsia="Times New Roman" w:cs="Times New Roman"/>
          <w:szCs w:val="24"/>
        </w:rPr>
        <w:t>ροφανώς πέραν του αναγκαίου μέτρου για τη διασφάλιση των δικαιωμάτων του δημοσίου</w:t>
      </w:r>
      <w:r>
        <w:rPr>
          <w:rFonts w:eastAsia="Times New Roman" w:cs="Times New Roman"/>
          <w:szCs w:val="24"/>
        </w:rPr>
        <w:t xml:space="preserve">. </w:t>
      </w:r>
    </w:p>
    <w:p w14:paraId="4EC19287" w14:textId="77777777" w:rsidR="008E01FC" w:rsidRDefault="002168A0">
      <w:pPr>
        <w:spacing w:line="600" w:lineRule="auto"/>
        <w:ind w:firstLine="720"/>
        <w:contextualSpacing/>
        <w:jc w:val="both"/>
        <w:rPr>
          <w:rFonts w:eastAsia="Times New Roman" w:cs="Times New Roman"/>
          <w:szCs w:val="24"/>
        </w:rPr>
      </w:pPr>
      <w:r w:rsidRPr="001314EE">
        <w:rPr>
          <w:rFonts w:eastAsia="Times New Roman" w:cs="Times New Roman"/>
          <w:szCs w:val="24"/>
        </w:rPr>
        <w:lastRenderedPageBreak/>
        <w:t>(Στο σημείο αυτό την Προεδρική</w:t>
      </w:r>
      <w:r w:rsidRPr="001314EE">
        <w:rPr>
          <w:rFonts w:eastAsia="Times New Roman" w:cs="Times New Roman"/>
          <w:szCs w:val="24"/>
        </w:rPr>
        <w:t xml:space="preserve"> Έδρα  καταλαμβάνει η Γ΄ Αντιπρόεδρος της Βουλής κ. </w:t>
      </w:r>
      <w:r w:rsidRPr="00DC2943">
        <w:rPr>
          <w:rFonts w:eastAsia="Times New Roman" w:cs="Times New Roman"/>
          <w:b/>
          <w:szCs w:val="24"/>
        </w:rPr>
        <w:t>ΑΝΑΣΤΑΣΙΑ ΧΡΙΣΤΟΔΟΥΛΟΠΟΥΛΟΥ</w:t>
      </w:r>
      <w:r w:rsidRPr="001314EE">
        <w:rPr>
          <w:rFonts w:eastAsia="Times New Roman" w:cs="Times New Roman"/>
          <w:szCs w:val="24"/>
        </w:rPr>
        <w:t>)</w:t>
      </w:r>
    </w:p>
    <w:p w14:paraId="4EC19288"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Μ</w:t>
      </w:r>
      <w:r w:rsidRPr="009B70BD">
        <w:rPr>
          <w:rFonts w:eastAsia="Times New Roman" w:cs="Times New Roman"/>
          <w:szCs w:val="24"/>
        </w:rPr>
        <w:t>ε την προτεινόμενη ρύθμιση ορίζεται η ευθύνη των εταίρων αστικών εταιρ</w:t>
      </w:r>
      <w:r>
        <w:rPr>
          <w:rFonts w:eastAsia="Times New Roman" w:cs="Times New Roman"/>
          <w:szCs w:val="24"/>
        </w:rPr>
        <w:t>ε</w:t>
      </w:r>
      <w:r w:rsidRPr="009B70BD">
        <w:rPr>
          <w:rFonts w:eastAsia="Times New Roman" w:cs="Times New Roman"/>
          <w:szCs w:val="24"/>
        </w:rPr>
        <w:t xml:space="preserve">ιών </w:t>
      </w:r>
      <w:r>
        <w:rPr>
          <w:rFonts w:eastAsia="Times New Roman" w:cs="Times New Roman"/>
          <w:szCs w:val="24"/>
        </w:rPr>
        <w:t>σ</w:t>
      </w:r>
      <w:r w:rsidRPr="009B70BD">
        <w:rPr>
          <w:rFonts w:eastAsia="Times New Roman" w:cs="Times New Roman"/>
          <w:szCs w:val="24"/>
        </w:rPr>
        <w:t>το ποσό της αξίας εταιρικής τους μερίδας</w:t>
      </w:r>
      <w:r>
        <w:rPr>
          <w:rFonts w:eastAsia="Times New Roman" w:cs="Times New Roman"/>
          <w:szCs w:val="24"/>
        </w:rPr>
        <w:t>,</w:t>
      </w:r>
      <w:r w:rsidRPr="009B70BD">
        <w:rPr>
          <w:rFonts w:eastAsia="Times New Roman" w:cs="Times New Roman"/>
          <w:szCs w:val="24"/>
        </w:rPr>
        <w:t xml:space="preserve"> υπό την προϋπόθεση ότι </w:t>
      </w:r>
      <w:r>
        <w:rPr>
          <w:rFonts w:eastAsia="Times New Roman" w:cs="Times New Roman"/>
          <w:szCs w:val="24"/>
        </w:rPr>
        <w:t xml:space="preserve">απέκτησαν την </w:t>
      </w:r>
      <w:r w:rsidRPr="009B70BD">
        <w:rPr>
          <w:rFonts w:eastAsia="Times New Roman" w:cs="Times New Roman"/>
          <w:szCs w:val="24"/>
        </w:rPr>
        <w:t>ε</w:t>
      </w:r>
      <w:r>
        <w:rPr>
          <w:rFonts w:eastAsia="Times New Roman" w:cs="Times New Roman"/>
          <w:szCs w:val="24"/>
        </w:rPr>
        <w:t>ταιρική ιδιότητα π</w:t>
      </w:r>
      <w:r>
        <w:rPr>
          <w:rFonts w:eastAsia="Times New Roman" w:cs="Times New Roman"/>
          <w:szCs w:val="24"/>
        </w:rPr>
        <w:t>ριν από την 11</w:t>
      </w:r>
      <w:r w:rsidRPr="00B6090E">
        <w:rPr>
          <w:rFonts w:eastAsia="Times New Roman" w:cs="Times New Roman"/>
          <w:szCs w:val="24"/>
          <w:vertAlign w:val="superscript"/>
        </w:rPr>
        <w:t>η</w:t>
      </w:r>
      <w:r>
        <w:rPr>
          <w:rFonts w:eastAsia="Times New Roman" w:cs="Times New Roman"/>
          <w:szCs w:val="24"/>
        </w:rPr>
        <w:t xml:space="preserve"> </w:t>
      </w:r>
      <w:r w:rsidRPr="009B70BD">
        <w:rPr>
          <w:rFonts w:eastAsia="Times New Roman" w:cs="Times New Roman"/>
          <w:szCs w:val="24"/>
        </w:rPr>
        <w:t>Απριλίου του 2012</w:t>
      </w:r>
      <w:r>
        <w:rPr>
          <w:rFonts w:eastAsia="Times New Roman" w:cs="Times New Roman"/>
          <w:szCs w:val="24"/>
        </w:rPr>
        <w:t>. Ε</w:t>
      </w:r>
      <w:r w:rsidRPr="009B70BD">
        <w:rPr>
          <w:rFonts w:eastAsia="Times New Roman" w:cs="Times New Roman"/>
          <w:szCs w:val="24"/>
        </w:rPr>
        <w:t>πιπλέον</w:t>
      </w:r>
      <w:r>
        <w:rPr>
          <w:rFonts w:eastAsia="Times New Roman" w:cs="Times New Roman"/>
          <w:szCs w:val="24"/>
        </w:rPr>
        <w:t xml:space="preserve">, οι εταίροι αυτοί δεν πρέπει με οποιονδήποτε τρόπο </w:t>
      </w:r>
      <w:r w:rsidRPr="009B70BD">
        <w:rPr>
          <w:rFonts w:eastAsia="Times New Roman" w:cs="Times New Roman"/>
          <w:szCs w:val="24"/>
        </w:rPr>
        <w:t xml:space="preserve">να συμμετείχαν στη διοίκηση και διαχείριση </w:t>
      </w:r>
      <w:r>
        <w:rPr>
          <w:rFonts w:eastAsia="Times New Roman" w:cs="Times New Roman"/>
          <w:szCs w:val="24"/>
        </w:rPr>
        <w:t xml:space="preserve">της </w:t>
      </w:r>
      <w:r w:rsidRPr="009B70BD">
        <w:rPr>
          <w:rFonts w:eastAsia="Times New Roman" w:cs="Times New Roman"/>
          <w:szCs w:val="24"/>
        </w:rPr>
        <w:t>εταιρείας</w:t>
      </w:r>
      <w:r>
        <w:rPr>
          <w:rFonts w:eastAsia="Times New Roman" w:cs="Times New Roman"/>
          <w:szCs w:val="24"/>
        </w:rPr>
        <w:t>. Μ</w:t>
      </w:r>
      <w:r w:rsidRPr="009B70BD">
        <w:rPr>
          <w:rFonts w:eastAsia="Times New Roman" w:cs="Times New Roman"/>
          <w:szCs w:val="24"/>
        </w:rPr>
        <w:t>ε την προτεινόμεν</w:t>
      </w:r>
      <w:r>
        <w:rPr>
          <w:rFonts w:eastAsia="Times New Roman" w:cs="Times New Roman"/>
          <w:szCs w:val="24"/>
        </w:rPr>
        <w:t>η ρύθμιση αναμένεται να αμβλυνθούν</w:t>
      </w:r>
      <w:r w:rsidRPr="009B70BD">
        <w:rPr>
          <w:rFonts w:eastAsia="Times New Roman" w:cs="Times New Roman"/>
          <w:szCs w:val="24"/>
        </w:rPr>
        <w:t xml:space="preserve"> δυσμενείς συνέπειες που έχουν προκληθεί για τους ε</w:t>
      </w:r>
      <w:r w:rsidRPr="009B70BD">
        <w:rPr>
          <w:rFonts w:eastAsia="Times New Roman" w:cs="Times New Roman"/>
          <w:szCs w:val="24"/>
        </w:rPr>
        <w:t>ταίρους αστικών</w:t>
      </w:r>
      <w:r>
        <w:rPr>
          <w:rFonts w:eastAsia="Times New Roman" w:cs="Times New Roman"/>
          <w:szCs w:val="24"/>
        </w:rPr>
        <w:t xml:space="preserve"> εταιρειών, κυρίως στην </w:t>
      </w:r>
      <w:r>
        <w:rPr>
          <w:rFonts w:eastAsia="Times New Roman" w:cs="Times New Roman"/>
          <w:szCs w:val="24"/>
        </w:rPr>
        <w:t>π</w:t>
      </w:r>
      <w:r>
        <w:rPr>
          <w:rFonts w:eastAsia="Times New Roman" w:cs="Times New Roman"/>
          <w:szCs w:val="24"/>
        </w:rPr>
        <w:t xml:space="preserve">εριφέρεια, </w:t>
      </w:r>
      <w:r w:rsidRPr="009B70BD">
        <w:rPr>
          <w:rFonts w:eastAsia="Times New Roman" w:cs="Times New Roman"/>
          <w:szCs w:val="24"/>
        </w:rPr>
        <w:t>πο</w:t>
      </w:r>
      <w:r>
        <w:rPr>
          <w:rFonts w:eastAsia="Times New Roman" w:cs="Times New Roman"/>
          <w:szCs w:val="24"/>
        </w:rPr>
        <w:t>υ</w:t>
      </w:r>
      <w:r w:rsidRPr="009B70BD">
        <w:rPr>
          <w:rFonts w:eastAsia="Times New Roman" w:cs="Times New Roman"/>
          <w:szCs w:val="24"/>
        </w:rPr>
        <w:t xml:space="preserve"> βρέθηκαν </w:t>
      </w:r>
      <w:r>
        <w:rPr>
          <w:rFonts w:eastAsia="Times New Roman" w:cs="Times New Roman"/>
          <w:szCs w:val="24"/>
        </w:rPr>
        <w:t xml:space="preserve">να συνευθύνονται για </w:t>
      </w:r>
      <w:r w:rsidRPr="009B70BD">
        <w:rPr>
          <w:rFonts w:eastAsia="Times New Roman" w:cs="Times New Roman"/>
          <w:szCs w:val="24"/>
        </w:rPr>
        <w:t>εταιρικά χρέη</w:t>
      </w:r>
      <w:r>
        <w:rPr>
          <w:rFonts w:eastAsia="Times New Roman" w:cs="Times New Roman"/>
          <w:szCs w:val="24"/>
        </w:rPr>
        <w:t>, π</w:t>
      </w:r>
      <w:r w:rsidRPr="009B70BD">
        <w:rPr>
          <w:rFonts w:eastAsia="Times New Roman" w:cs="Times New Roman"/>
          <w:szCs w:val="24"/>
        </w:rPr>
        <w:t>αρά το γεγονός ότι δεν συμμετείχαν στη διεκδίκηση και διαχείρισης εταιρείας</w:t>
      </w:r>
      <w:r>
        <w:rPr>
          <w:rFonts w:eastAsia="Times New Roman" w:cs="Times New Roman"/>
          <w:szCs w:val="24"/>
        </w:rPr>
        <w:t>,</w:t>
      </w:r>
      <w:r w:rsidRPr="009B70BD">
        <w:rPr>
          <w:rFonts w:eastAsia="Times New Roman" w:cs="Times New Roman"/>
          <w:szCs w:val="24"/>
        </w:rPr>
        <w:t xml:space="preserve"> ούτε επειδή </w:t>
      </w:r>
      <w:r>
        <w:rPr>
          <w:rFonts w:eastAsia="Times New Roman" w:cs="Times New Roman"/>
          <w:szCs w:val="24"/>
        </w:rPr>
        <w:t xml:space="preserve">είχαν </w:t>
      </w:r>
      <w:r w:rsidRPr="009B70BD">
        <w:rPr>
          <w:rFonts w:eastAsia="Times New Roman" w:cs="Times New Roman"/>
          <w:szCs w:val="24"/>
        </w:rPr>
        <w:t xml:space="preserve">κέρδος από τη συμμετοχή </w:t>
      </w:r>
      <w:r>
        <w:rPr>
          <w:rFonts w:eastAsia="Times New Roman" w:cs="Times New Roman"/>
          <w:szCs w:val="24"/>
        </w:rPr>
        <w:t>τους σε</w:t>
      </w:r>
      <w:r w:rsidRPr="009B70BD">
        <w:rPr>
          <w:rFonts w:eastAsia="Times New Roman" w:cs="Times New Roman"/>
          <w:szCs w:val="24"/>
        </w:rPr>
        <w:t xml:space="preserve"> αυτή ούτε πολύ περισσότερο γ</w:t>
      </w:r>
      <w:r w:rsidRPr="009B70BD">
        <w:rPr>
          <w:rFonts w:eastAsia="Times New Roman" w:cs="Times New Roman"/>
          <w:szCs w:val="24"/>
        </w:rPr>
        <w:t>νώριζαν τις σχετικές συνέπειες και τις ευθύνες τους από την ένταξή τους στη μορφή αυτή της επιχειρηματικής δράσης</w:t>
      </w:r>
      <w:r>
        <w:rPr>
          <w:rFonts w:eastAsia="Times New Roman" w:cs="Times New Roman"/>
          <w:szCs w:val="24"/>
        </w:rPr>
        <w:t>,</w:t>
      </w:r>
      <w:r w:rsidRPr="009B70BD">
        <w:rPr>
          <w:rFonts w:eastAsia="Times New Roman" w:cs="Times New Roman"/>
          <w:szCs w:val="24"/>
        </w:rPr>
        <w:t xml:space="preserve"> όταν αποφάσισαν να συστήσουν ή να συμμετάσχου</w:t>
      </w:r>
      <w:r>
        <w:rPr>
          <w:rFonts w:eastAsia="Times New Roman" w:cs="Times New Roman"/>
          <w:szCs w:val="24"/>
        </w:rPr>
        <w:t>ν</w:t>
      </w:r>
      <w:r w:rsidRPr="009B70BD">
        <w:rPr>
          <w:rFonts w:eastAsia="Times New Roman" w:cs="Times New Roman"/>
          <w:szCs w:val="24"/>
        </w:rPr>
        <w:t xml:space="preserve"> στην εταιρεία αυτή</w:t>
      </w:r>
      <w:r>
        <w:rPr>
          <w:rFonts w:eastAsia="Times New Roman" w:cs="Times New Roman"/>
          <w:szCs w:val="24"/>
        </w:rPr>
        <w:t xml:space="preserve">. </w:t>
      </w:r>
    </w:p>
    <w:p w14:paraId="4EC19289" w14:textId="77777777" w:rsidR="008E01FC" w:rsidRDefault="002168A0">
      <w:pPr>
        <w:spacing w:line="600" w:lineRule="auto"/>
        <w:ind w:firstLine="720"/>
        <w:contextualSpacing/>
        <w:jc w:val="both"/>
        <w:rPr>
          <w:rFonts w:eastAsia="Times New Roman" w:cs="Times New Roman"/>
          <w:szCs w:val="24"/>
        </w:rPr>
      </w:pPr>
      <w:r w:rsidRPr="001314EE">
        <w:rPr>
          <w:rFonts w:eastAsia="Times New Roman" w:cs="Times New Roman"/>
          <w:szCs w:val="24"/>
        </w:rPr>
        <w:lastRenderedPageBreak/>
        <w:t>(Στο σημείο αυτό κτυπάει το κουδούνι λήξεως του χρόνου ομιλίας της κυρίας</w:t>
      </w:r>
      <w:r w:rsidRPr="001314EE">
        <w:rPr>
          <w:rFonts w:eastAsia="Times New Roman" w:cs="Times New Roman"/>
          <w:szCs w:val="24"/>
        </w:rPr>
        <w:t xml:space="preserve"> Βουλευτού)</w:t>
      </w:r>
    </w:p>
    <w:p w14:paraId="4EC1928A" w14:textId="77777777" w:rsidR="008E01FC" w:rsidRDefault="002168A0">
      <w:pPr>
        <w:spacing w:line="600" w:lineRule="auto"/>
        <w:ind w:firstLine="720"/>
        <w:contextualSpacing/>
        <w:jc w:val="both"/>
        <w:rPr>
          <w:rFonts w:eastAsia="Times New Roman" w:cs="Times New Roman"/>
          <w:szCs w:val="24"/>
        </w:rPr>
      </w:pPr>
      <w:r w:rsidRPr="001314EE">
        <w:rPr>
          <w:rFonts w:eastAsia="Times New Roman" w:cs="Times New Roman"/>
          <w:b/>
          <w:szCs w:val="24"/>
        </w:rPr>
        <w:t>ΠΡΟΕΔΡΕΥΟΥΣΑ (Αναστασία Χριστοδουλοπούλου):</w:t>
      </w:r>
      <w:r>
        <w:rPr>
          <w:rFonts w:eastAsia="Times New Roman" w:cs="Times New Roman"/>
          <w:b/>
          <w:szCs w:val="24"/>
        </w:rPr>
        <w:t xml:space="preserve"> </w:t>
      </w:r>
      <w:r w:rsidRPr="001314EE">
        <w:rPr>
          <w:rFonts w:eastAsia="Times New Roman" w:cs="Times New Roman"/>
          <w:szCs w:val="24"/>
        </w:rPr>
        <w:t>Ολοκληρώστε</w:t>
      </w:r>
      <w:r>
        <w:rPr>
          <w:rFonts w:eastAsia="Times New Roman" w:cs="Times New Roman"/>
          <w:szCs w:val="24"/>
        </w:rPr>
        <w:t>,</w:t>
      </w:r>
      <w:r w:rsidRPr="001314EE">
        <w:rPr>
          <w:rFonts w:eastAsia="Times New Roman" w:cs="Times New Roman"/>
          <w:szCs w:val="24"/>
        </w:rPr>
        <w:t xml:space="preserve"> παρακαλώ.</w:t>
      </w:r>
    </w:p>
    <w:p w14:paraId="4EC1928B"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Ο</w:t>
      </w:r>
      <w:r w:rsidRPr="009B70BD">
        <w:rPr>
          <w:rFonts w:eastAsia="Times New Roman" w:cs="Times New Roman"/>
          <w:szCs w:val="24"/>
        </w:rPr>
        <w:t>λοκληρών</w:t>
      </w:r>
      <w:r>
        <w:rPr>
          <w:rFonts w:eastAsia="Times New Roman" w:cs="Times New Roman"/>
          <w:szCs w:val="24"/>
        </w:rPr>
        <w:t>ω,</w:t>
      </w:r>
      <w:r w:rsidRPr="009B70BD">
        <w:rPr>
          <w:rFonts w:eastAsia="Times New Roman" w:cs="Times New Roman"/>
          <w:szCs w:val="24"/>
        </w:rPr>
        <w:t xml:space="preserve"> κ</w:t>
      </w:r>
      <w:r>
        <w:rPr>
          <w:rFonts w:eastAsia="Times New Roman" w:cs="Times New Roman"/>
          <w:szCs w:val="24"/>
        </w:rPr>
        <w:t>υρία Π</w:t>
      </w:r>
      <w:r w:rsidRPr="009B70BD">
        <w:rPr>
          <w:rFonts w:eastAsia="Times New Roman" w:cs="Times New Roman"/>
          <w:szCs w:val="24"/>
        </w:rPr>
        <w:t>ρόεδρε</w:t>
      </w:r>
      <w:r>
        <w:rPr>
          <w:rFonts w:eastAsia="Times New Roman" w:cs="Times New Roman"/>
          <w:szCs w:val="24"/>
        </w:rPr>
        <w:t>, αμέσως.</w:t>
      </w:r>
    </w:p>
    <w:p w14:paraId="4EC1928C"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9B70BD">
        <w:rPr>
          <w:rFonts w:eastAsia="Times New Roman" w:cs="Times New Roman"/>
          <w:szCs w:val="24"/>
        </w:rPr>
        <w:t xml:space="preserve">ρύθμιση </w:t>
      </w:r>
      <w:r>
        <w:rPr>
          <w:rFonts w:eastAsia="Times New Roman" w:cs="Times New Roman"/>
          <w:szCs w:val="24"/>
        </w:rPr>
        <w:t>α</w:t>
      </w:r>
      <w:r w:rsidRPr="009B70BD">
        <w:rPr>
          <w:rFonts w:eastAsia="Times New Roman" w:cs="Times New Roman"/>
          <w:szCs w:val="24"/>
        </w:rPr>
        <w:t>υτή είναι μάλιστα σύμ</w:t>
      </w:r>
      <w:r>
        <w:rPr>
          <w:rFonts w:eastAsia="Times New Roman" w:cs="Times New Roman"/>
          <w:szCs w:val="24"/>
        </w:rPr>
        <w:t>φωνη με τη νομολογία του Δ</w:t>
      </w:r>
      <w:r w:rsidRPr="009B70BD">
        <w:rPr>
          <w:rFonts w:eastAsia="Times New Roman" w:cs="Times New Roman"/>
          <w:szCs w:val="24"/>
        </w:rPr>
        <w:t>ικαστηρίου της Ευρωπαϊκής Ένωσης</w:t>
      </w:r>
      <w:r>
        <w:rPr>
          <w:rFonts w:eastAsia="Times New Roman" w:cs="Times New Roman"/>
          <w:szCs w:val="24"/>
        </w:rPr>
        <w:t>,</w:t>
      </w:r>
      <w:r w:rsidRPr="009B70BD">
        <w:rPr>
          <w:rFonts w:eastAsia="Times New Roman" w:cs="Times New Roman"/>
          <w:szCs w:val="24"/>
        </w:rPr>
        <w:t xml:space="preserve"> κατά την οποία ένα σύστημα αντικει</w:t>
      </w:r>
      <w:r w:rsidRPr="009B70BD">
        <w:rPr>
          <w:rFonts w:eastAsia="Times New Roman" w:cs="Times New Roman"/>
          <w:szCs w:val="24"/>
        </w:rPr>
        <w:t>μενικής</w:t>
      </w:r>
      <w:r>
        <w:rPr>
          <w:rFonts w:eastAsia="Times New Roman" w:cs="Times New Roman"/>
          <w:szCs w:val="24"/>
        </w:rPr>
        <w:t>,</w:t>
      </w:r>
      <w:r w:rsidRPr="009B70BD">
        <w:rPr>
          <w:rFonts w:eastAsia="Times New Roman" w:cs="Times New Roman"/>
          <w:szCs w:val="24"/>
        </w:rPr>
        <w:t xml:space="preserve"> αλληλέγγυας </w:t>
      </w:r>
      <w:r>
        <w:rPr>
          <w:rFonts w:eastAsia="Times New Roman" w:cs="Times New Roman"/>
          <w:szCs w:val="24"/>
        </w:rPr>
        <w:t xml:space="preserve">και εις </w:t>
      </w:r>
      <w:proofErr w:type="spellStart"/>
      <w:r>
        <w:rPr>
          <w:rFonts w:eastAsia="Times New Roman" w:cs="Times New Roman"/>
          <w:szCs w:val="24"/>
        </w:rPr>
        <w:t>ολόκληρον</w:t>
      </w:r>
      <w:proofErr w:type="spellEnd"/>
      <w:r>
        <w:rPr>
          <w:rFonts w:eastAsia="Times New Roman" w:cs="Times New Roman"/>
          <w:szCs w:val="24"/>
        </w:rPr>
        <w:t xml:space="preserve"> ευθύνης τρίτου προσώπου για </w:t>
      </w:r>
      <w:r w:rsidRPr="009B70BD">
        <w:rPr>
          <w:rFonts w:eastAsia="Times New Roman" w:cs="Times New Roman"/>
          <w:szCs w:val="24"/>
        </w:rPr>
        <w:t xml:space="preserve">απόδοση </w:t>
      </w:r>
      <w:r>
        <w:rPr>
          <w:rFonts w:eastAsia="Times New Roman" w:cs="Times New Roman"/>
          <w:szCs w:val="24"/>
        </w:rPr>
        <w:t>ΦΠΑ βαίνει</w:t>
      </w:r>
      <w:r w:rsidRPr="009B70BD">
        <w:rPr>
          <w:rFonts w:eastAsia="Times New Roman" w:cs="Times New Roman"/>
          <w:szCs w:val="24"/>
        </w:rPr>
        <w:t xml:space="preserve"> πέραν του αναγκαίου </w:t>
      </w:r>
      <w:r>
        <w:rPr>
          <w:rFonts w:eastAsia="Times New Roman" w:cs="Times New Roman"/>
          <w:szCs w:val="24"/>
        </w:rPr>
        <w:t xml:space="preserve">ορίου </w:t>
      </w:r>
      <w:r w:rsidRPr="009B70BD">
        <w:rPr>
          <w:rFonts w:eastAsia="Times New Roman" w:cs="Times New Roman"/>
          <w:szCs w:val="24"/>
        </w:rPr>
        <w:t>για τη διασφάλιση των δικαιωμάτων του δημοσίου και αντί</w:t>
      </w:r>
      <w:r>
        <w:rPr>
          <w:rFonts w:eastAsia="Times New Roman" w:cs="Times New Roman"/>
          <w:szCs w:val="24"/>
        </w:rPr>
        <w:t xml:space="preserve">κειται στην </w:t>
      </w:r>
      <w:r>
        <w:rPr>
          <w:rFonts w:eastAsia="Times New Roman" w:cs="Times New Roman"/>
          <w:szCs w:val="24"/>
        </w:rPr>
        <w:t>α</w:t>
      </w:r>
      <w:r w:rsidRPr="009B70BD">
        <w:rPr>
          <w:rFonts w:eastAsia="Times New Roman" w:cs="Times New Roman"/>
          <w:szCs w:val="24"/>
        </w:rPr>
        <w:t>ρχή της αναλογικότητας</w:t>
      </w:r>
      <w:r>
        <w:rPr>
          <w:rFonts w:eastAsia="Times New Roman" w:cs="Times New Roman"/>
          <w:szCs w:val="24"/>
        </w:rPr>
        <w:t xml:space="preserve">. Είναι η απόφαση </w:t>
      </w:r>
      <w:r>
        <w:rPr>
          <w:rFonts w:eastAsia="Times New Roman" w:cs="Times New Roman"/>
          <w:szCs w:val="24"/>
          <w:lang w:val="en-US"/>
        </w:rPr>
        <w:t>C</w:t>
      </w:r>
      <w:r w:rsidRPr="009B70BD">
        <w:rPr>
          <w:rFonts w:eastAsia="Times New Roman" w:cs="Times New Roman"/>
          <w:szCs w:val="24"/>
        </w:rPr>
        <w:t>499</w:t>
      </w:r>
      <w:r w:rsidRPr="001314EE">
        <w:rPr>
          <w:rFonts w:eastAsia="Times New Roman" w:cs="Times New Roman"/>
          <w:szCs w:val="24"/>
        </w:rPr>
        <w:t>/</w:t>
      </w:r>
      <w:r w:rsidRPr="009B70BD">
        <w:rPr>
          <w:rFonts w:eastAsia="Times New Roman" w:cs="Times New Roman"/>
          <w:szCs w:val="24"/>
        </w:rPr>
        <w:t>2010 το</w:t>
      </w:r>
      <w:r>
        <w:rPr>
          <w:rFonts w:eastAsia="Times New Roman" w:cs="Times New Roman"/>
          <w:szCs w:val="24"/>
        </w:rPr>
        <w:t>υ Δι</w:t>
      </w:r>
      <w:r w:rsidRPr="009B70BD">
        <w:rPr>
          <w:rFonts w:eastAsia="Times New Roman" w:cs="Times New Roman"/>
          <w:szCs w:val="24"/>
        </w:rPr>
        <w:t>καστηρίου της Ευρωπα</w:t>
      </w:r>
      <w:r w:rsidRPr="009B70BD">
        <w:rPr>
          <w:rFonts w:eastAsia="Times New Roman" w:cs="Times New Roman"/>
          <w:szCs w:val="24"/>
        </w:rPr>
        <w:t>ϊκής Ένωσης</w:t>
      </w:r>
      <w:r>
        <w:rPr>
          <w:rFonts w:eastAsia="Times New Roman" w:cs="Times New Roman"/>
          <w:szCs w:val="24"/>
        </w:rPr>
        <w:t>.</w:t>
      </w:r>
    </w:p>
    <w:p w14:paraId="4EC1928D"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w:t>
      </w:r>
      <w:r w:rsidRPr="009B70BD">
        <w:rPr>
          <w:rFonts w:eastAsia="Times New Roman" w:cs="Times New Roman"/>
          <w:szCs w:val="24"/>
        </w:rPr>
        <w:t xml:space="preserve">να τονίσω ότι οι </w:t>
      </w:r>
      <w:r>
        <w:rPr>
          <w:rFonts w:eastAsia="Times New Roman" w:cs="Times New Roman"/>
          <w:szCs w:val="24"/>
        </w:rPr>
        <w:t>ε</w:t>
      </w:r>
      <w:r w:rsidRPr="009B70BD">
        <w:rPr>
          <w:rFonts w:eastAsia="Times New Roman" w:cs="Times New Roman"/>
          <w:szCs w:val="24"/>
        </w:rPr>
        <w:t xml:space="preserve">λληνικές τράπεζες </w:t>
      </w:r>
      <w:r w:rsidRPr="00257611">
        <w:rPr>
          <w:rFonts w:eastAsia="Times New Roman" w:cs="Times New Roman"/>
          <w:szCs w:val="24"/>
        </w:rPr>
        <w:t>-</w:t>
      </w:r>
      <w:r w:rsidRPr="009B70BD">
        <w:rPr>
          <w:rFonts w:eastAsia="Times New Roman" w:cs="Times New Roman"/>
          <w:szCs w:val="24"/>
        </w:rPr>
        <w:t>που πέρασαν πρόσφατα</w:t>
      </w:r>
      <w:r>
        <w:rPr>
          <w:rFonts w:eastAsia="Times New Roman" w:cs="Times New Roman"/>
          <w:szCs w:val="24"/>
        </w:rPr>
        <w:t>,</w:t>
      </w:r>
      <w:r w:rsidRPr="009B70BD">
        <w:rPr>
          <w:rFonts w:eastAsia="Times New Roman" w:cs="Times New Roman"/>
          <w:szCs w:val="24"/>
        </w:rPr>
        <w:t xml:space="preserve"> πέρσι</w:t>
      </w:r>
      <w:r>
        <w:rPr>
          <w:rFonts w:eastAsia="Times New Roman" w:cs="Times New Roman"/>
          <w:szCs w:val="24"/>
        </w:rPr>
        <w:t>,</w:t>
      </w:r>
      <w:r w:rsidRPr="009B70BD">
        <w:rPr>
          <w:rFonts w:eastAsia="Times New Roman" w:cs="Times New Roman"/>
          <w:szCs w:val="24"/>
        </w:rPr>
        <w:t xml:space="preserve"> τα </w:t>
      </w:r>
      <w:proofErr w:type="spellStart"/>
      <w:r w:rsidRPr="009B70BD">
        <w:rPr>
          <w:rFonts w:eastAsia="Times New Roman" w:cs="Times New Roman"/>
          <w:szCs w:val="24"/>
        </w:rPr>
        <w:t>stress</w:t>
      </w:r>
      <w:proofErr w:type="spellEnd"/>
      <w:r>
        <w:rPr>
          <w:rFonts w:eastAsia="Times New Roman" w:cs="Times New Roman"/>
          <w:szCs w:val="24"/>
        </w:rPr>
        <w:t xml:space="preserve"> </w:t>
      </w:r>
      <w:proofErr w:type="spellStart"/>
      <w:r w:rsidRPr="009B70BD">
        <w:rPr>
          <w:rFonts w:eastAsia="Times New Roman" w:cs="Times New Roman"/>
          <w:szCs w:val="24"/>
        </w:rPr>
        <w:t>tests</w:t>
      </w:r>
      <w:proofErr w:type="spellEnd"/>
      <w:r w:rsidRPr="009B70BD">
        <w:rPr>
          <w:rFonts w:eastAsia="Times New Roman" w:cs="Times New Roman"/>
          <w:szCs w:val="24"/>
        </w:rPr>
        <w:t xml:space="preserve"> και μάλιστα μόλις προχθές </w:t>
      </w:r>
      <w:proofErr w:type="spellStart"/>
      <w:r w:rsidRPr="009B70BD">
        <w:rPr>
          <w:rFonts w:eastAsia="Times New Roman" w:cs="Times New Roman"/>
          <w:szCs w:val="24"/>
        </w:rPr>
        <w:t>α</w:t>
      </w:r>
      <w:r>
        <w:rPr>
          <w:rFonts w:eastAsia="Times New Roman" w:cs="Times New Roman"/>
          <w:szCs w:val="24"/>
        </w:rPr>
        <w:t>πεξαρτήθηκαν</w:t>
      </w:r>
      <w:proofErr w:type="spellEnd"/>
      <w:r w:rsidRPr="009B70BD">
        <w:rPr>
          <w:rFonts w:eastAsia="Times New Roman" w:cs="Times New Roman"/>
          <w:szCs w:val="24"/>
        </w:rPr>
        <w:t xml:space="preserve"> από τον </w:t>
      </w:r>
      <w:r>
        <w:rPr>
          <w:rFonts w:eastAsia="Times New Roman" w:cs="Times New Roman"/>
          <w:szCs w:val="24"/>
          <w:lang w:val="en-US"/>
        </w:rPr>
        <w:t>ELA</w:t>
      </w:r>
      <w:r w:rsidRPr="00257611">
        <w:rPr>
          <w:rFonts w:eastAsia="Times New Roman" w:cs="Times New Roman"/>
          <w:szCs w:val="24"/>
        </w:rPr>
        <w:t>-</w:t>
      </w:r>
      <w:r w:rsidRPr="009B70BD">
        <w:rPr>
          <w:rFonts w:eastAsia="Times New Roman" w:cs="Times New Roman"/>
          <w:szCs w:val="24"/>
        </w:rPr>
        <w:t xml:space="preserve"> είναι </w:t>
      </w:r>
      <w:r>
        <w:rPr>
          <w:rFonts w:eastAsia="Times New Roman" w:cs="Times New Roman"/>
          <w:szCs w:val="24"/>
        </w:rPr>
        <w:t>ως εκ τούτου ιδιαιτέρως</w:t>
      </w:r>
      <w:r w:rsidRPr="009B70BD">
        <w:rPr>
          <w:rFonts w:eastAsia="Times New Roman" w:cs="Times New Roman"/>
          <w:szCs w:val="24"/>
        </w:rPr>
        <w:t xml:space="preserve"> σταθερές</w:t>
      </w:r>
      <w:r>
        <w:rPr>
          <w:rFonts w:eastAsia="Times New Roman" w:cs="Times New Roman"/>
          <w:szCs w:val="24"/>
        </w:rPr>
        <w:t>,</w:t>
      </w:r>
      <w:r w:rsidRPr="009B70BD">
        <w:rPr>
          <w:rFonts w:eastAsia="Times New Roman" w:cs="Times New Roman"/>
          <w:szCs w:val="24"/>
        </w:rPr>
        <w:t xml:space="preserve"> χωρίς να τίθεται θέμα </w:t>
      </w:r>
      <w:proofErr w:type="spellStart"/>
      <w:r>
        <w:rPr>
          <w:rFonts w:eastAsia="Times New Roman" w:cs="Times New Roman"/>
          <w:szCs w:val="24"/>
        </w:rPr>
        <w:t>ανακεφαλαιοποίησή</w:t>
      </w:r>
      <w:r w:rsidRPr="009B70BD">
        <w:rPr>
          <w:rFonts w:eastAsia="Times New Roman" w:cs="Times New Roman"/>
          <w:szCs w:val="24"/>
        </w:rPr>
        <w:t>ς</w:t>
      </w:r>
      <w:proofErr w:type="spellEnd"/>
      <w:r w:rsidRPr="009B70BD">
        <w:rPr>
          <w:rFonts w:eastAsia="Times New Roman" w:cs="Times New Roman"/>
          <w:szCs w:val="24"/>
        </w:rPr>
        <w:t xml:space="preserve"> </w:t>
      </w:r>
      <w:r>
        <w:rPr>
          <w:rFonts w:eastAsia="Times New Roman" w:cs="Times New Roman"/>
          <w:szCs w:val="24"/>
        </w:rPr>
        <w:t>τους.</w:t>
      </w:r>
      <w:r w:rsidRPr="009B70BD">
        <w:rPr>
          <w:rFonts w:eastAsia="Times New Roman" w:cs="Times New Roman"/>
          <w:szCs w:val="24"/>
        </w:rPr>
        <w:t xml:space="preserve"> Ωστόσο θα ήθελα να επισημάνω ότι τα προβλήματα θα </w:t>
      </w:r>
      <w:r w:rsidRPr="009B70BD">
        <w:rPr>
          <w:rFonts w:eastAsia="Times New Roman" w:cs="Times New Roman"/>
          <w:szCs w:val="24"/>
        </w:rPr>
        <w:lastRenderedPageBreak/>
        <w:t xml:space="preserve">πρέπει να </w:t>
      </w:r>
      <w:r>
        <w:rPr>
          <w:rFonts w:eastAsia="Times New Roman" w:cs="Times New Roman"/>
          <w:szCs w:val="24"/>
        </w:rPr>
        <w:t>λύ</w:t>
      </w:r>
      <w:r w:rsidRPr="009B70BD">
        <w:rPr>
          <w:rFonts w:eastAsia="Times New Roman" w:cs="Times New Roman"/>
          <w:szCs w:val="24"/>
        </w:rPr>
        <w:t xml:space="preserve">νονται στην ώρα </w:t>
      </w:r>
      <w:r>
        <w:rPr>
          <w:rFonts w:eastAsia="Times New Roman" w:cs="Times New Roman"/>
          <w:szCs w:val="24"/>
        </w:rPr>
        <w:t xml:space="preserve">τους, γιατί, αν δεν λύνονται, </w:t>
      </w:r>
      <w:r w:rsidRPr="009B70BD">
        <w:rPr>
          <w:rFonts w:eastAsia="Times New Roman" w:cs="Times New Roman"/>
          <w:szCs w:val="24"/>
        </w:rPr>
        <w:t>προκύπτουν νέα</w:t>
      </w:r>
      <w:r>
        <w:rPr>
          <w:rFonts w:eastAsia="Times New Roman" w:cs="Times New Roman"/>
          <w:szCs w:val="24"/>
        </w:rPr>
        <w:t>. Τ</w:t>
      </w:r>
      <w:r w:rsidRPr="009B70BD">
        <w:rPr>
          <w:rFonts w:eastAsia="Times New Roman" w:cs="Times New Roman"/>
          <w:szCs w:val="24"/>
        </w:rPr>
        <w:t>ώρα νομίζ</w:t>
      </w:r>
      <w:r>
        <w:rPr>
          <w:rFonts w:eastAsia="Times New Roman" w:cs="Times New Roman"/>
          <w:szCs w:val="24"/>
        </w:rPr>
        <w:t>ω</w:t>
      </w:r>
      <w:r w:rsidRPr="009B70BD">
        <w:rPr>
          <w:rFonts w:eastAsia="Times New Roman" w:cs="Times New Roman"/>
          <w:szCs w:val="24"/>
        </w:rPr>
        <w:t xml:space="preserve"> ότι είναι σωστή ώρα</w:t>
      </w:r>
      <w:r>
        <w:rPr>
          <w:rFonts w:eastAsia="Times New Roman" w:cs="Times New Roman"/>
          <w:szCs w:val="24"/>
        </w:rPr>
        <w:t>,</w:t>
      </w:r>
      <w:r w:rsidRPr="009B70BD">
        <w:rPr>
          <w:rFonts w:eastAsia="Times New Roman" w:cs="Times New Roman"/>
          <w:szCs w:val="24"/>
        </w:rPr>
        <w:t xml:space="preserve"> μετά την έξοδο της χώρας μας από τα μνημόνια</w:t>
      </w:r>
      <w:r>
        <w:rPr>
          <w:rFonts w:eastAsia="Times New Roman" w:cs="Times New Roman"/>
          <w:szCs w:val="24"/>
        </w:rPr>
        <w:t>,</w:t>
      </w:r>
      <w:r w:rsidRPr="009B70BD">
        <w:rPr>
          <w:rFonts w:eastAsia="Times New Roman" w:cs="Times New Roman"/>
          <w:szCs w:val="24"/>
        </w:rPr>
        <w:t xml:space="preserve"> ν</w:t>
      </w:r>
      <w:r>
        <w:rPr>
          <w:rFonts w:eastAsia="Times New Roman" w:cs="Times New Roman"/>
          <w:szCs w:val="24"/>
        </w:rPr>
        <w:t>α δώσουμε μια ανάσα προοπτικής κ</w:t>
      </w:r>
      <w:r w:rsidRPr="009B70BD">
        <w:rPr>
          <w:rFonts w:eastAsia="Times New Roman" w:cs="Times New Roman"/>
          <w:szCs w:val="24"/>
        </w:rPr>
        <w:t>ατ</w:t>
      </w:r>
      <w:r>
        <w:rPr>
          <w:rFonts w:eastAsia="Times New Roman" w:cs="Times New Roman"/>
          <w:szCs w:val="24"/>
        </w:rPr>
        <w:t xml:space="preserve">’ </w:t>
      </w:r>
      <w:r w:rsidRPr="009B70BD">
        <w:rPr>
          <w:rFonts w:eastAsia="Times New Roman" w:cs="Times New Roman"/>
          <w:szCs w:val="24"/>
        </w:rPr>
        <w:t>αρχ</w:t>
      </w:r>
      <w:r>
        <w:rPr>
          <w:rFonts w:eastAsia="Times New Roman" w:cs="Times New Roman"/>
          <w:szCs w:val="24"/>
        </w:rPr>
        <w:t>άς</w:t>
      </w:r>
      <w:r w:rsidRPr="009B70BD">
        <w:rPr>
          <w:rFonts w:eastAsia="Times New Roman" w:cs="Times New Roman"/>
          <w:szCs w:val="24"/>
        </w:rPr>
        <w:t xml:space="preserve"> στη σταθε</w:t>
      </w:r>
      <w:r w:rsidRPr="009B70BD">
        <w:rPr>
          <w:rFonts w:eastAsia="Times New Roman" w:cs="Times New Roman"/>
          <w:szCs w:val="24"/>
        </w:rPr>
        <w:t>ρότητα των τραπεζών και στην ασφάλεια που χρειάζονται οι τράπεζες και να κλείσουμε αυτή την επονείδιστη ιστορία των κόκκινων δανείω</w:t>
      </w:r>
      <w:r>
        <w:rPr>
          <w:rFonts w:eastAsia="Times New Roman" w:cs="Times New Roman"/>
          <w:szCs w:val="24"/>
        </w:rPr>
        <w:t>ν,</w:t>
      </w:r>
      <w:r>
        <w:rPr>
          <w:rFonts w:eastAsia="Times New Roman" w:cs="Times New Roman"/>
          <w:szCs w:val="24"/>
        </w:rPr>
        <w:t xml:space="preserve"> που αφήνει σ</w:t>
      </w:r>
      <w:r w:rsidRPr="009B70BD">
        <w:rPr>
          <w:rFonts w:eastAsia="Times New Roman" w:cs="Times New Roman"/>
          <w:szCs w:val="24"/>
        </w:rPr>
        <w:t>ε εκκρεμότητα και αυτούς που έχουν πληγεί από την κρίση</w:t>
      </w:r>
      <w:r>
        <w:rPr>
          <w:rFonts w:eastAsia="Times New Roman" w:cs="Times New Roman"/>
          <w:szCs w:val="24"/>
        </w:rPr>
        <w:t>,</w:t>
      </w:r>
      <w:r w:rsidRPr="009B70BD">
        <w:rPr>
          <w:rFonts w:eastAsia="Times New Roman" w:cs="Times New Roman"/>
          <w:szCs w:val="24"/>
        </w:rPr>
        <w:t xml:space="preserve"> για τους οποίους πρέπει να υπάρξει οριστική λύση</w:t>
      </w:r>
      <w:r>
        <w:rPr>
          <w:rFonts w:eastAsia="Times New Roman" w:cs="Times New Roman"/>
          <w:szCs w:val="24"/>
        </w:rPr>
        <w:t>,</w:t>
      </w:r>
      <w:r w:rsidRPr="009B70BD">
        <w:rPr>
          <w:rFonts w:eastAsia="Times New Roman" w:cs="Times New Roman"/>
          <w:szCs w:val="24"/>
        </w:rPr>
        <w:t xml:space="preserve"> αλλ</w:t>
      </w:r>
      <w:r w:rsidRPr="009B70BD">
        <w:rPr>
          <w:rFonts w:eastAsia="Times New Roman" w:cs="Times New Roman"/>
          <w:szCs w:val="24"/>
        </w:rPr>
        <w:t>ά και τους στρατηγικούς κακοπληρωτές</w:t>
      </w:r>
      <w:r>
        <w:rPr>
          <w:rFonts w:eastAsia="Times New Roman" w:cs="Times New Roman"/>
          <w:szCs w:val="24"/>
        </w:rPr>
        <w:t>,</w:t>
      </w:r>
      <w:r w:rsidRPr="009B70BD">
        <w:rPr>
          <w:rFonts w:eastAsia="Times New Roman" w:cs="Times New Roman"/>
          <w:szCs w:val="24"/>
        </w:rPr>
        <w:t xml:space="preserve"> ώστε να πάψουν να δημιουργούν περαιτέρω προβλήματα στ</w:t>
      </w:r>
      <w:r>
        <w:rPr>
          <w:rFonts w:eastAsia="Times New Roman" w:cs="Times New Roman"/>
          <w:szCs w:val="24"/>
        </w:rPr>
        <w:t>η σταθερότητα</w:t>
      </w:r>
      <w:r w:rsidRPr="009B70BD">
        <w:rPr>
          <w:rFonts w:eastAsia="Times New Roman" w:cs="Times New Roman"/>
          <w:szCs w:val="24"/>
        </w:rPr>
        <w:t xml:space="preserve"> των τραπεζών</w:t>
      </w:r>
      <w:r>
        <w:rPr>
          <w:rFonts w:eastAsia="Times New Roman" w:cs="Times New Roman"/>
          <w:szCs w:val="24"/>
        </w:rPr>
        <w:t>.</w:t>
      </w:r>
    </w:p>
    <w:p w14:paraId="4EC1928E" w14:textId="77777777" w:rsidR="008E01FC" w:rsidRDefault="002168A0">
      <w:pPr>
        <w:spacing w:line="600" w:lineRule="auto"/>
        <w:ind w:firstLine="720"/>
        <w:contextualSpacing/>
        <w:jc w:val="both"/>
        <w:rPr>
          <w:rFonts w:eastAsia="Times New Roman" w:cs="Times New Roman"/>
          <w:szCs w:val="24"/>
        </w:rPr>
      </w:pPr>
      <w:r w:rsidRPr="009B70BD">
        <w:rPr>
          <w:rFonts w:eastAsia="Times New Roman" w:cs="Times New Roman"/>
          <w:szCs w:val="24"/>
        </w:rPr>
        <w:t>Ευχαριστώ πολύ</w:t>
      </w:r>
      <w:r>
        <w:rPr>
          <w:rFonts w:eastAsia="Times New Roman" w:cs="Times New Roman"/>
          <w:szCs w:val="24"/>
        </w:rPr>
        <w:t>, κυρία Πρόεδρε.</w:t>
      </w:r>
    </w:p>
    <w:p w14:paraId="4EC1928F" w14:textId="77777777" w:rsidR="008E01FC" w:rsidRDefault="002168A0">
      <w:pPr>
        <w:spacing w:line="600" w:lineRule="auto"/>
        <w:ind w:firstLine="720"/>
        <w:contextualSpacing/>
        <w:jc w:val="center"/>
        <w:rPr>
          <w:rFonts w:eastAsia="Times New Roman" w:cs="Times New Roman"/>
          <w:szCs w:val="24"/>
        </w:rPr>
      </w:pPr>
      <w:r w:rsidRPr="00257611">
        <w:rPr>
          <w:rFonts w:eastAsia="Times New Roman" w:cs="Times New Roman"/>
          <w:szCs w:val="24"/>
        </w:rPr>
        <w:t>(Χει</w:t>
      </w:r>
      <w:r>
        <w:rPr>
          <w:rFonts w:eastAsia="Times New Roman" w:cs="Times New Roman"/>
          <w:szCs w:val="24"/>
        </w:rPr>
        <w:t>ροκροτήματα</w:t>
      </w:r>
      <w:r w:rsidRPr="00257611">
        <w:rPr>
          <w:rFonts w:eastAsia="Times New Roman" w:cs="Times New Roman"/>
          <w:szCs w:val="24"/>
        </w:rPr>
        <w:t>)</w:t>
      </w:r>
    </w:p>
    <w:p w14:paraId="4EC19290" w14:textId="77777777" w:rsidR="008E01FC" w:rsidRDefault="002168A0">
      <w:pPr>
        <w:spacing w:line="600" w:lineRule="auto"/>
        <w:ind w:firstLine="720"/>
        <w:contextualSpacing/>
        <w:jc w:val="both"/>
        <w:rPr>
          <w:rFonts w:eastAsia="Times New Roman" w:cs="Times New Roman"/>
          <w:szCs w:val="24"/>
        </w:rPr>
      </w:pPr>
      <w:r w:rsidRPr="00257611">
        <w:rPr>
          <w:rFonts w:eastAsia="Times New Roman" w:cs="Times New Roman"/>
          <w:b/>
          <w:szCs w:val="24"/>
        </w:rPr>
        <w:t xml:space="preserve">ΠΡΟΕΔΡΕΥΟΥΣΑ </w:t>
      </w:r>
      <w:r>
        <w:rPr>
          <w:rFonts w:eastAsia="Times New Roman" w:cs="Times New Roman"/>
          <w:b/>
          <w:szCs w:val="24"/>
        </w:rPr>
        <w:t xml:space="preserve">(Αναστασία Χριστοδουλοπούλου):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ενημερώθηκαν για την ιστορία του κτηρίου και </w:t>
      </w:r>
      <w:r>
        <w:rPr>
          <w:rFonts w:eastAsia="Times New Roman" w:cs="Times New Roman"/>
          <w:szCs w:val="24"/>
        </w:rPr>
        <w:t>τον τρόπο οργάνωσης και λειτουρ</w:t>
      </w:r>
      <w:r>
        <w:rPr>
          <w:rFonts w:eastAsia="Times New Roman" w:cs="Times New Roman"/>
          <w:szCs w:val="24"/>
        </w:rPr>
        <w:lastRenderedPageBreak/>
        <w:t xml:space="preserve">γίας της Βουλής των Ελλήνων, σαράντα έξι μαθήτριες και μαθητές και πέντε συνοδοί εκπαιδευτικοί τους από το Δημοτικό Σχολείο </w:t>
      </w:r>
      <w:proofErr w:type="spellStart"/>
      <w:r>
        <w:rPr>
          <w:rFonts w:eastAsia="Times New Roman" w:cs="Times New Roman"/>
          <w:szCs w:val="24"/>
        </w:rPr>
        <w:t>Ζηπαρίου</w:t>
      </w:r>
      <w:proofErr w:type="spellEnd"/>
      <w:r>
        <w:rPr>
          <w:rFonts w:eastAsia="Times New Roman" w:cs="Times New Roman"/>
          <w:szCs w:val="24"/>
        </w:rPr>
        <w:t xml:space="preserve"> της </w:t>
      </w:r>
      <w:r>
        <w:rPr>
          <w:rFonts w:eastAsia="Times New Roman" w:cs="Times New Roman"/>
          <w:szCs w:val="24"/>
        </w:rPr>
        <w:t>ν</w:t>
      </w:r>
      <w:r>
        <w:rPr>
          <w:rFonts w:eastAsia="Times New Roman" w:cs="Times New Roman"/>
          <w:szCs w:val="24"/>
        </w:rPr>
        <w:t xml:space="preserve">ήσου Κω. </w:t>
      </w:r>
    </w:p>
    <w:p w14:paraId="4EC19291"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4EC19292" w14:textId="77777777" w:rsidR="008E01FC" w:rsidRDefault="002168A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EC19293"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ύριε </w:t>
      </w:r>
      <w:proofErr w:type="spellStart"/>
      <w:r>
        <w:rPr>
          <w:rFonts w:eastAsia="Times New Roman" w:cs="Times New Roman"/>
          <w:szCs w:val="24"/>
        </w:rPr>
        <w:t>Καραθανασόπουλε</w:t>
      </w:r>
      <w:proofErr w:type="spellEnd"/>
      <w:r>
        <w:rPr>
          <w:rFonts w:eastAsia="Times New Roman" w:cs="Times New Roman"/>
          <w:szCs w:val="24"/>
        </w:rPr>
        <w:t>, α</w:t>
      </w:r>
      <w:r w:rsidRPr="009B70BD">
        <w:rPr>
          <w:rFonts w:eastAsia="Times New Roman" w:cs="Times New Roman"/>
          <w:szCs w:val="24"/>
        </w:rPr>
        <w:t>φήστε να μιλήσει ο κ</w:t>
      </w:r>
      <w:r>
        <w:rPr>
          <w:rFonts w:eastAsia="Times New Roman" w:cs="Times New Roman"/>
          <w:szCs w:val="24"/>
        </w:rPr>
        <w:t>.</w:t>
      </w:r>
      <w:r w:rsidRPr="009B70BD">
        <w:rPr>
          <w:rFonts w:eastAsia="Times New Roman" w:cs="Times New Roman"/>
          <w:szCs w:val="24"/>
        </w:rPr>
        <w:t xml:space="preserve"> Παπαδόπουλος και αμέσως μετά </w:t>
      </w:r>
      <w:r>
        <w:rPr>
          <w:rFonts w:eastAsia="Times New Roman" w:cs="Times New Roman"/>
          <w:szCs w:val="24"/>
        </w:rPr>
        <w:t xml:space="preserve">έχετε τον λόγο. Θα </w:t>
      </w:r>
      <w:r w:rsidRPr="009B70BD">
        <w:rPr>
          <w:rFonts w:eastAsia="Times New Roman" w:cs="Times New Roman"/>
          <w:szCs w:val="24"/>
        </w:rPr>
        <w:t xml:space="preserve">βάζουμε δύο </w:t>
      </w:r>
      <w:r>
        <w:rPr>
          <w:rFonts w:eastAsia="Times New Roman" w:cs="Times New Roman"/>
          <w:szCs w:val="24"/>
        </w:rPr>
        <w:t>ομιλητές και μετά Κοινοβουλευτικό Ε</w:t>
      </w:r>
      <w:r w:rsidRPr="009B70BD">
        <w:rPr>
          <w:rFonts w:eastAsia="Times New Roman" w:cs="Times New Roman"/>
          <w:szCs w:val="24"/>
        </w:rPr>
        <w:t xml:space="preserve">κπρόσωπο </w:t>
      </w:r>
      <w:r>
        <w:rPr>
          <w:rFonts w:eastAsia="Times New Roman" w:cs="Times New Roman"/>
          <w:szCs w:val="24"/>
        </w:rPr>
        <w:t>ή Υ</w:t>
      </w:r>
      <w:r w:rsidRPr="009B70BD">
        <w:rPr>
          <w:rFonts w:eastAsia="Times New Roman" w:cs="Times New Roman"/>
          <w:szCs w:val="24"/>
        </w:rPr>
        <w:t>πουργό</w:t>
      </w:r>
      <w:r>
        <w:rPr>
          <w:rFonts w:eastAsia="Times New Roman" w:cs="Times New Roman"/>
          <w:szCs w:val="24"/>
        </w:rPr>
        <w:t>.</w:t>
      </w:r>
    </w:p>
    <w:p w14:paraId="4EC19294"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Ελάτε, κύριε Παπαδόπουλε, έχετε τον λόγο.</w:t>
      </w:r>
    </w:p>
    <w:p w14:paraId="4EC19295" w14:textId="77777777" w:rsidR="008E01FC" w:rsidRDefault="002168A0">
      <w:pPr>
        <w:spacing w:line="600" w:lineRule="auto"/>
        <w:ind w:firstLine="720"/>
        <w:contextualSpacing/>
        <w:jc w:val="both"/>
        <w:rPr>
          <w:rFonts w:eastAsia="Times New Roman" w:cs="Times New Roman"/>
          <w:szCs w:val="24"/>
        </w:rPr>
      </w:pPr>
      <w:r w:rsidRPr="00257611">
        <w:rPr>
          <w:rFonts w:eastAsia="Times New Roman" w:cs="Times New Roman"/>
          <w:b/>
          <w:szCs w:val="24"/>
        </w:rPr>
        <w:t>ΝΙΚΟΛΑΟΣ ΠΑΠΑΔΟΠΟΥΛΟΣ:</w:t>
      </w:r>
      <w:r>
        <w:rPr>
          <w:rFonts w:eastAsia="Times New Roman" w:cs="Times New Roman"/>
          <w:szCs w:val="24"/>
        </w:rPr>
        <w:t xml:space="preserve"> Βλέπω ότι η</w:t>
      </w:r>
      <w:r w:rsidRPr="009B70BD">
        <w:rPr>
          <w:rFonts w:eastAsia="Times New Roman" w:cs="Times New Roman"/>
          <w:szCs w:val="24"/>
        </w:rPr>
        <w:t xml:space="preserve"> </w:t>
      </w:r>
      <w:r>
        <w:rPr>
          <w:rFonts w:eastAsia="Times New Roman" w:cs="Times New Roman"/>
          <w:szCs w:val="24"/>
        </w:rPr>
        <w:t>Α</w:t>
      </w:r>
      <w:r w:rsidRPr="009B70BD">
        <w:rPr>
          <w:rFonts w:eastAsia="Times New Roman" w:cs="Times New Roman"/>
          <w:szCs w:val="24"/>
        </w:rPr>
        <w:t xml:space="preserve">ίθουσα είναι πάλι </w:t>
      </w:r>
      <w:r>
        <w:rPr>
          <w:rFonts w:eastAsia="Times New Roman" w:cs="Times New Roman"/>
          <w:szCs w:val="24"/>
        </w:rPr>
        <w:t xml:space="preserve">γεμάτη, </w:t>
      </w:r>
      <w:r w:rsidRPr="009B70BD">
        <w:rPr>
          <w:rFonts w:eastAsia="Times New Roman" w:cs="Times New Roman"/>
          <w:szCs w:val="24"/>
        </w:rPr>
        <w:t>βλέπω το ΠΑΣΟΚ να είναι δυνατό αυτή τη φορά εδώ πέρα</w:t>
      </w:r>
      <w:r>
        <w:rPr>
          <w:rFonts w:eastAsia="Times New Roman" w:cs="Times New Roman"/>
          <w:szCs w:val="24"/>
        </w:rPr>
        <w:t>, ή</w:t>
      </w:r>
      <w:r w:rsidRPr="009B70BD">
        <w:rPr>
          <w:rFonts w:eastAsia="Times New Roman" w:cs="Times New Roman"/>
          <w:szCs w:val="24"/>
        </w:rPr>
        <w:t>ρθε να αντισταθεί στην τροπολογία</w:t>
      </w:r>
      <w:r>
        <w:rPr>
          <w:rFonts w:eastAsia="Times New Roman" w:cs="Times New Roman"/>
          <w:szCs w:val="24"/>
        </w:rPr>
        <w:t xml:space="preserve">, την οποία </w:t>
      </w:r>
      <w:r w:rsidRPr="009B70BD">
        <w:rPr>
          <w:rFonts w:eastAsia="Times New Roman" w:cs="Times New Roman"/>
          <w:szCs w:val="24"/>
        </w:rPr>
        <w:t xml:space="preserve">έχει </w:t>
      </w:r>
      <w:r>
        <w:rPr>
          <w:rFonts w:eastAsia="Times New Roman" w:cs="Times New Roman"/>
          <w:szCs w:val="24"/>
        </w:rPr>
        <w:t>κατακεραυνώσει.</w:t>
      </w:r>
    </w:p>
    <w:p w14:paraId="4EC19296"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Μι</w:t>
      </w:r>
      <w:r w:rsidRPr="009B70BD">
        <w:rPr>
          <w:rFonts w:eastAsia="Times New Roman" w:cs="Times New Roman"/>
          <w:szCs w:val="24"/>
        </w:rPr>
        <w:t xml:space="preserve">α που είμαστε όλοι εδώ και λόγω της τροπολογίας για τη ζάχαρη </w:t>
      </w:r>
      <w:r>
        <w:rPr>
          <w:rFonts w:eastAsia="Times New Roman" w:cs="Times New Roman"/>
          <w:szCs w:val="24"/>
        </w:rPr>
        <w:t>-</w:t>
      </w:r>
      <w:r w:rsidRPr="009B70BD">
        <w:rPr>
          <w:rFonts w:eastAsia="Times New Roman" w:cs="Times New Roman"/>
          <w:szCs w:val="24"/>
        </w:rPr>
        <w:t>και προχθές ο συνάδελφος με κατήγγειλε ότι έχω ευθύνη γιατί κλ</w:t>
      </w:r>
      <w:r w:rsidRPr="009B70BD">
        <w:rPr>
          <w:rFonts w:eastAsia="Times New Roman" w:cs="Times New Roman"/>
          <w:szCs w:val="24"/>
        </w:rPr>
        <w:t>είνει το εργοστά</w:t>
      </w:r>
      <w:r>
        <w:rPr>
          <w:rFonts w:eastAsia="Times New Roman" w:cs="Times New Roman"/>
          <w:szCs w:val="24"/>
        </w:rPr>
        <w:t>σιο ζ</w:t>
      </w:r>
      <w:r w:rsidRPr="009B70BD">
        <w:rPr>
          <w:rFonts w:eastAsia="Times New Roman" w:cs="Times New Roman"/>
          <w:szCs w:val="24"/>
        </w:rPr>
        <w:t>άχαρης και να απολογηθώ στους αγρότες</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sidRPr="009B70BD">
        <w:rPr>
          <w:rFonts w:eastAsia="Times New Roman" w:cs="Times New Roman"/>
          <w:szCs w:val="24"/>
        </w:rPr>
        <w:t xml:space="preserve">θα </w:t>
      </w:r>
      <w:r>
        <w:rPr>
          <w:rFonts w:eastAsia="Times New Roman" w:cs="Times New Roman"/>
          <w:szCs w:val="24"/>
        </w:rPr>
        <w:t>ήθελα να πω μερικά στοιχεία γιατί</w:t>
      </w:r>
      <w:r w:rsidRPr="009B70BD">
        <w:rPr>
          <w:rFonts w:eastAsia="Times New Roman" w:cs="Times New Roman"/>
          <w:szCs w:val="24"/>
        </w:rPr>
        <w:t xml:space="preserve"> κλείσανε τη </w:t>
      </w:r>
      <w:r>
        <w:rPr>
          <w:rFonts w:eastAsia="Times New Roman" w:cs="Times New Roman"/>
          <w:szCs w:val="24"/>
        </w:rPr>
        <w:t>Βιο</w:t>
      </w:r>
      <w:r w:rsidRPr="009B70BD">
        <w:rPr>
          <w:rFonts w:eastAsia="Times New Roman" w:cs="Times New Roman"/>
          <w:szCs w:val="24"/>
        </w:rPr>
        <w:t xml:space="preserve">μηχανία </w:t>
      </w:r>
      <w:r>
        <w:rPr>
          <w:rFonts w:eastAsia="Times New Roman" w:cs="Times New Roman"/>
          <w:szCs w:val="24"/>
        </w:rPr>
        <w:t>Ζ</w:t>
      </w:r>
      <w:r w:rsidRPr="009B70BD">
        <w:rPr>
          <w:rFonts w:eastAsia="Times New Roman" w:cs="Times New Roman"/>
          <w:szCs w:val="24"/>
        </w:rPr>
        <w:t>άχαρης και τη φτάσανε εδώ πέρα</w:t>
      </w:r>
      <w:r>
        <w:rPr>
          <w:rFonts w:eastAsia="Times New Roman" w:cs="Times New Roman"/>
          <w:szCs w:val="24"/>
        </w:rPr>
        <w:t>. Ή</w:t>
      </w:r>
      <w:r w:rsidRPr="009B70BD">
        <w:rPr>
          <w:rFonts w:eastAsia="Times New Roman" w:cs="Times New Roman"/>
          <w:szCs w:val="24"/>
        </w:rPr>
        <w:t>ταν οι πολιτικές του ΠΑΣΟΚ</w:t>
      </w:r>
      <w:r>
        <w:rPr>
          <w:rFonts w:eastAsia="Times New Roman" w:cs="Times New Roman"/>
          <w:szCs w:val="24"/>
        </w:rPr>
        <w:t>,</w:t>
      </w:r>
      <w:r w:rsidRPr="009B70BD">
        <w:rPr>
          <w:rFonts w:eastAsia="Times New Roman" w:cs="Times New Roman"/>
          <w:szCs w:val="24"/>
        </w:rPr>
        <w:t xml:space="preserve"> που με τις ποσοστώσεις </w:t>
      </w:r>
      <w:r>
        <w:rPr>
          <w:rFonts w:eastAsia="Times New Roman" w:cs="Times New Roman"/>
          <w:szCs w:val="24"/>
        </w:rPr>
        <w:t xml:space="preserve">φθάσατε </w:t>
      </w:r>
      <w:r w:rsidRPr="009B70BD">
        <w:rPr>
          <w:rFonts w:eastAsia="Times New Roman" w:cs="Times New Roman"/>
          <w:szCs w:val="24"/>
        </w:rPr>
        <w:t xml:space="preserve">σε αυτό το </w:t>
      </w:r>
      <w:r w:rsidRPr="009B70BD">
        <w:rPr>
          <w:rFonts w:eastAsia="Times New Roman" w:cs="Times New Roman"/>
          <w:szCs w:val="24"/>
        </w:rPr>
        <w:lastRenderedPageBreak/>
        <w:t>σημείο</w:t>
      </w:r>
      <w:r>
        <w:rPr>
          <w:rFonts w:eastAsia="Times New Roman" w:cs="Times New Roman"/>
          <w:szCs w:val="24"/>
        </w:rPr>
        <w:t>. Ε</w:t>
      </w:r>
      <w:r w:rsidRPr="009B70BD">
        <w:rPr>
          <w:rFonts w:eastAsia="Times New Roman" w:cs="Times New Roman"/>
          <w:szCs w:val="24"/>
        </w:rPr>
        <w:t>ίχαν μειώσει τις ποσοσ</w:t>
      </w:r>
      <w:r w:rsidRPr="009B70BD">
        <w:rPr>
          <w:rFonts w:eastAsia="Times New Roman" w:cs="Times New Roman"/>
          <w:szCs w:val="24"/>
        </w:rPr>
        <w:t>τώσεις της ζάχαρης</w:t>
      </w:r>
      <w:r>
        <w:rPr>
          <w:rFonts w:eastAsia="Times New Roman" w:cs="Times New Roman"/>
          <w:szCs w:val="24"/>
        </w:rPr>
        <w:t>. Α</w:t>
      </w:r>
      <w:r w:rsidRPr="009B70BD">
        <w:rPr>
          <w:rFonts w:eastAsia="Times New Roman" w:cs="Times New Roman"/>
          <w:szCs w:val="24"/>
        </w:rPr>
        <w:t>ν θυμάστε</w:t>
      </w:r>
      <w:r>
        <w:rPr>
          <w:rFonts w:eastAsia="Times New Roman" w:cs="Times New Roman"/>
          <w:szCs w:val="24"/>
        </w:rPr>
        <w:t>,</w:t>
      </w:r>
      <w:r w:rsidRPr="009B70BD">
        <w:rPr>
          <w:rFonts w:eastAsia="Times New Roman" w:cs="Times New Roman"/>
          <w:szCs w:val="24"/>
        </w:rPr>
        <w:t xml:space="preserve"> είχαμε </w:t>
      </w:r>
      <w:r>
        <w:rPr>
          <w:rFonts w:eastAsia="Times New Roman" w:cs="Times New Roman"/>
          <w:szCs w:val="24"/>
        </w:rPr>
        <w:t>διακόσιες πενήντα</w:t>
      </w:r>
      <w:r w:rsidRPr="009B70BD">
        <w:rPr>
          <w:rFonts w:eastAsia="Times New Roman" w:cs="Times New Roman"/>
          <w:szCs w:val="24"/>
        </w:rPr>
        <w:t xml:space="preserve"> χιλιάδες τόνους ζάχαρη</w:t>
      </w:r>
      <w:r>
        <w:rPr>
          <w:rFonts w:eastAsia="Times New Roman" w:cs="Times New Roman"/>
          <w:szCs w:val="24"/>
        </w:rPr>
        <w:t>,</w:t>
      </w:r>
      <w:r w:rsidRPr="009B70BD">
        <w:rPr>
          <w:rFonts w:eastAsia="Times New Roman" w:cs="Times New Roman"/>
          <w:szCs w:val="24"/>
        </w:rPr>
        <w:t xml:space="preserve"> </w:t>
      </w:r>
      <w:r>
        <w:rPr>
          <w:rFonts w:eastAsia="Times New Roman" w:cs="Times New Roman"/>
          <w:szCs w:val="24"/>
        </w:rPr>
        <w:t>τις</w:t>
      </w:r>
      <w:r w:rsidRPr="009B70BD">
        <w:rPr>
          <w:rFonts w:eastAsia="Times New Roman" w:cs="Times New Roman"/>
          <w:szCs w:val="24"/>
        </w:rPr>
        <w:t xml:space="preserve"> οποίες τις κάνατε ούτε </w:t>
      </w:r>
      <w:r>
        <w:rPr>
          <w:rFonts w:eastAsia="Times New Roman" w:cs="Times New Roman"/>
          <w:szCs w:val="24"/>
        </w:rPr>
        <w:t>πενήντα χιλιάδες</w:t>
      </w:r>
      <w:r w:rsidRPr="009B70BD">
        <w:rPr>
          <w:rFonts w:eastAsia="Times New Roman" w:cs="Times New Roman"/>
          <w:szCs w:val="24"/>
        </w:rPr>
        <w:t xml:space="preserve"> τόνους</w:t>
      </w:r>
      <w:r>
        <w:rPr>
          <w:rFonts w:eastAsia="Times New Roman" w:cs="Times New Roman"/>
          <w:szCs w:val="24"/>
        </w:rPr>
        <w:t>. Απ</w:t>
      </w:r>
      <w:r w:rsidRPr="009B70BD">
        <w:rPr>
          <w:rFonts w:eastAsia="Times New Roman" w:cs="Times New Roman"/>
          <w:szCs w:val="24"/>
        </w:rPr>
        <w:t>ό αυτάρκ</w:t>
      </w:r>
      <w:r>
        <w:rPr>
          <w:rFonts w:eastAsia="Times New Roman" w:cs="Times New Roman"/>
          <w:szCs w:val="24"/>
        </w:rPr>
        <w:t>ει</w:t>
      </w:r>
      <w:r w:rsidRPr="009B70BD">
        <w:rPr>
          <w:rFonts w:eastAsia="Times New Roman" w:cs="Times New Roman"/>
          <w:szCs w:val="24"/>
        </w:rPr>
        <w:t xml:space="preserve">ς </w:t>
      </w:r>
      <w:r>
        <w:rPr>
          <w:rFonts w:eastAsia="Times New Roman" w:cs="Times New Roman"/>
          <w:szCs w:val="24"/>
        </w:rPr>
        <w:t>που ήμασταν, γίναμε ελλειμματικοί. Αυτά είναι τα κατορθώματα του Π</w:t>
      </w:r>
      <w:r w:rsidRPr="009B70BD">
        <w:rPr>
          <w:rFonts w:eastAsia="Times New Roman" w:cs="Times New Roman"/>
          <w:szCs w:val="24"/>
        </w:rPr>
        <w:t>ΑΣΟΚ</w:t>
      </w:r>
      <w:r>
        <w:rPr>
          <w:rFonts w:eastAsia="Times New Roman" w:cs="Times New Roman"/>
          <w:szCs w:val="24"/>
        </w:rPr>
        <w:t>.</w:t>
      </w:r>
    </w:p>
    <w:p w14:paraId="4EC19297" w14:textId="77777777" w:rsidR="008E01FC" w:rsidRDefault="002168A0">
      <w:pPr>
        <w:spacing w:line="600" w:lineRule="auto"/>
        <w:ind w:firstLine="720"/>
        <w:contextualSpacing/>
        <w:jc w:val="both"/>
        <w:rPr>
          <w:rFonts w:eastAsia="Times New Roman" w:cs="Times New Roman"/>
          <w:szCs w:val="24"/>
        </w:rPr>
      </w:pPr>
      <w:r w:rsidRPr="00BD1A2C">
        <w:rPr>
          <w:rFonts w:eastAsia="Times New Roman" w:cs="Times New Roman"/>
          <w:b/>
          <w:szCs w:val="24"/>
        </w:rPr>
        <w:t>ΜΙΧΑΗΛ ΤΖΕΛΕΠΗΣ:</w:t>
      </w:r>
      <w:r>
        <w:rPr>
          <w:rFonts w:eastAsia="Times New Roman" w:cs="Times New Roman"/>
          <w:szCs w:val="24"/>
        </w:rPr>
        <w:t xml:space="preserve"> Αυτά έγιναν επί Νέας</w:t>
      </w:r>
      <w:r>
        <w:rPr>
          <w:rFonts w:eastAsia="Times New Roman" w:cs="Times New Roman"/>
          <w:szCs w:val="24"/>
        </w:rPr>
        <w:t xml:space="preserve"> Δημοκρατίας το 2006.</w:t>
      </w:r>
    </w:p>
    <w:p w14:paraId="4EC19298"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ΠΑΠΑΔΟΠΟΥΛΟΣ: </w:t>
      </w:r>
      <w:r w:rsidRPr="00BD1A2C">
        <w:rPr>
          <w:rFonts w:eastAsia="Times New Roman" w:cs="Times New Roman"/>
          <w:szCs w:val="24"/>
        </w:rPr>
        <w:t>Έχω και άλλα. Περίμενε, κύριε Τζελέπη</w:t>
      </w:r>
      <w:r>
        <w:rPr>
          <w:rFonts w:eastAsia="Times New Roman" w:cs="Times New Roman"/>
          <w:szCs w:val="24"/>
        </w:rPr>
        <w:t>, έχω κι άλλα.</w:t>
      </w:r>
    </w:p>
    <w:p w14:paraId="4EC19299" w14:textId="77777777" w:rsidR="008E01FC" w:rsidRDefault="002168A0">
      <w:pPr>
        <w:spacing w:line="600" w:lineRule="auto"/>
        <w:ind w:firstLine="720"/>
        <w:contextualSpacing/>
        <w:jc w:val="both"/>
        <w:rPr>
          <w:rFonts w:eastAsia="Times New Roman" w:cs="Times New Roman"/>
          <w:szCs w:val="24"/>
        </w:rPr>
      </w:pPr>
      <w:r w:rsidRPr="00BD1A2C">
        <w:rPr>
          <w:rFonts w:eastAsia="Times New Roman" w:cs="Times New Roman"/>
          <w:b/>
          <w:szCs w:val="24"/>
        </w:rPr>
        <w:t>ΜΙΧΑΗΛ ΤΖΕΛΕΠΗΣ:</w:t>
      </w:r>
      <w:r>
        <w:rPr>
          <w:rFonts w:eastAsia="Times New Roman" w:cs="Times New Roman"/>
          <w:szCs w:val="24"/>
        </w:rPr>
        <w:t xml:space="preserve"> Θα τα πούμε μετά</w:t>
      </w:r>
      <w:r>
        <w:rPr>
          <w:rFonts w:eastAsia="Times New Roman" w:cs="Times New Roman"/>
          <w:szCs w:val="24"/>
        </w:rPr>
        <w:t>,</w:t>
      </w:r>
      <w:r>
        <w:rPr>
          <w:rFonts w:eastAsia="Times New Roman" w:cs="Times New Roman"/>
          <w:szCs w:val="24"/>
        </w:rPr>
        <w:t xml:space="preserve"> που θα μιλήσω εγώ.</w:t>
      </w:r>
    </w:p>
    <w:p w14:paraId="4EC1929A" w14:textId="77777777" w:rsidR="008E01FC" w:rsidRDefault="002168A0">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4EC1929B"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Για ηρεμήστε! </w:t>
      </w:r>
    </w:p>
    <w:p w14:paraId="4EC1929C"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ΠΑΠΑΔΟΠΟΥΛΟΣ: </w:t>
      </w:r>
      <w:r w:rsidRPr="009B70BD">
        <w:rPr>
          <w:rFonts w:eastAsia="Times New Roman" w:cs="Times New Roman"/>
          <w:szCs w:val="24"/>
        </w:rPr>
        <w:t>Έχουμε κι άλλα</w:t>
      </w:r>
      <w:r>
        <w:rPr>
          <w:rFonts w:eastAsia="Times New Roman" w:cs="Times New Roman"/>
          <w:szCs w:val="24"/>
        </w:rPr>
        <w:t>,</w:t>
      </w:r>
      <w:r w:rsidRPr="009B70BD">
        <w:rPr>
          <w:rFonts w:eastAsia="Times New Roman" w:cs="Times New Roman"/>
          <w:szCs w:val="24"/>
        </w:rPr>
        <w:t xml:space="preserve"> μετά τις επόμενες χρονιές από το </w:t>
      </w:r>
      <w:r>
        <w:rPr>
          <w:rFonts w:eastAsia="Times New Roman" w:cs="Times New Roman"/>
          <w:szCs w:val="24"/>
        </w:rPr>
        <w:t>2006</w:t>
      </w:r>
      <w:r w:rsidRPr="009B70BD">
        <w:rPr>
          <w:rFonts w:eastAsia="Times New Roman" w:cs="Times New Roman"/>
          <w:szCs w:val="24"/>
        </w:rPr>
        <w:t xml:space="preserve"> πλέον στην Ευρωπαϊκή Ένωση και </w:t>
      </w:r>
      <w:r>
        <w:rPr>
          <w:rFonts w:eastAsia="Times New Roman" w:cs="Times New Roman"/>
          <w:szCs w:val="24"/>
        </w:rPr>
        <w:t xml:space="preserve">η </w:t>
      </w:r>
      <w:r w:rsidRPr="009B70BD">
        <w:rPr>
          <w:rFonts w:eastAsia="Times New Roman" w:cs="Times New Roman"/>
          <w:szCs w:val="24"/>
        </w:rPr>
        <w:t xml:space="preserve">Νέα Δημοκρατία και το ΠΑΣΟΚ ξεπούλησαν </w:t>
      </w:r>
      <w:r>
        <w:rPr>
          <w:rFonts w:eastAsia="Times New Roman" w:cs="Times New Roman"/>
          <w:szCs w:val="24"/>
        </w:rPr>
        <w:t>στην κυριολεξία τις</w:t>
      </w:r>
      <w:r w:rsidRPr="009B70BD">
        <w:rPr>
          <w:rFonts w:eastAsia="Times New Roman" w:cs="Times New Roman"/>
          <w:szCs w:val="24"/>
        </w:rPr>
        <w:t xml:space="preserve"> ποσ</w:t>
      </w:r>
      <w:r>
        <w:rPr>
          <w:rFonts w:eastAsia="Times New Roman" w:cs="Times New Roman"/>
          <w:szCs w:val="24"/>
        </w:rPr>
        <w:t xml:space="preserve">οστώσεις </w:t>
      </w:r>
      <w:r w:rsidRPr="009B70BD">
        <w:rPr>
          <w:rFonts w:eastAsia="Times New Roman" w:cs="Times New Roman"/>
          <w:szCs w:val="24"/>
        </w:rPr>
        <w:t>ζάχαρης</w:t>
      </w:r>
      <w:r>
        <w:rPr>
          <w:rFonts w:eastAsia="Times New Roman" w:cs="Times New Roman"/>
          <w:szCs w:val="24"/>
        </w:rPr>
        <w:t>. Α</w:t>
      </w:r>
      <w:r w:rsidRPr="009B70BD">
        <w:rPr>
          <w:rFonts w:eastAsia="Times New Roman" w:cs="Times New Roman"/>
          <w:szCs w:val="24"/>
        </w:rPr>
        <w:t>ποφάσισαν τότε το 36</w:t>
      </w:r>
      <w:r>
        <w:rPr>
          <w:rFonts w:eastAsia="Times New Roman" w:cs="Times New Roman"/>
          <w:szCs w:val="24"/>
        </w:rPr>
        <w:t>%</w:t>
      </w:r>
      <w:r w:rsidRPr="009B70BD">
        <w:rPr>
          <w:rFonts w:eastAsia="Times New Roman" w:cs="Times New Roman"/>
          <w:szCs w:val="24"/>
        </w:rPr>
        <w:t xml:space="preserve"> περι</w:t>
      </w:r>
      <w:r w:rsidRPr="009B70BD">
        <w:rPr>
          <w:rFonts w:eastAsia="Times New Roman" w:cs="Times New Roman"/>
          <w:szCs w:val="24"/>
        </w:rPr>
        <w:lastRenderedPageBreak/>
        <w:t>κοπή της εγγυημένης ελάχιστης τιμής</w:t>
      </w:r>
      <w:r>
        <w:rPr>
          <w:rFonts w:eastAsia="Times New Roman" w:cs="Times New Roman"/>
          <w:szCs w:val="24"/>
        </w:rPr>
        <w:t>,</w:t>
      </w:r>
      <w:r w:rsidRPr="009B70BD">
        <w:rPr>
          <w:rFonts w:eastAsia="Times New Roman" w:cs="Times New Roman"/>
          <w:szCs w:val="24"/>
        </w:rPr>
        <w:t xml:space="preserve"> από 63</w:t>
      </w:r>
      <w:r>
        <w:rPr>
          <w:rFonts w:eastAsia="Times New Roman" w:cs="Times New Roman"/>
          <w:szCs w:val="24"/>
        </w:rPr>
        <w:t>1</w:t>
      </w:r>
      <w:r w:rsidRPr="009B70BD">
        <w:rPr>
          <w:rFonts w:eastAsia="Times New Roman" w:cs="Times New Roman"/>
          <w:szCs w:val="24"/>
        </w:rPr>
        <w:t xml:space="preserve"> ευρώ </w:t>
      </w:r>
      <w:r>
        <w:rPr>
          <w:rFonts w:eastAsia="Times New Roman" w:cs="Times New Roman"/>
          <w:szCs w:val="24"/>
        </w:rPr>
        <w:t xml:space="preserve">της χρονιάς </w:t>
      </w:r>
      <w:r>
        <w:rPr>
          <w:rFonts w:eastAsia="Times New Roman" w:cs="Times New Roman"/>
          <w:szCs w:val="24"/>
        </w:rPr>
        <w:t>του 2006 και του 2007, πήγε στ</w:t>
      </w:r>
      <w:r w:rsidRPr="009B70BD">
        <w:rPr>
          <w:rFonts w:eastAsia="Times New Roman" w:cs="Times New Roman"/>
          <w:szCs w:val="24"/>
        </w:rPr>
        <w:t>α 400 ευρώ τον τόνο</w:t>
      </w:r>
      <w:r>
        <w:rPr>
          <w:rFonts w:eastAsia="Times New Roman" w:cs="Times New Roman"/>
          <w:szCs w:val="24"/>
        </w:rPr>
        <w:t>.</w:t>
      </w:r>
      <w:r w:rsidRPr="009B70BD">
        <w:rPr>
          <w:rFonts w:eastAsia="Times New Roman" w:cs="Times New Roman"/>
          <w:szCs w:val="24"/>
        </w:rPr>
        <w:t xml:space="preserve"> Αυτές είναι οι πολιτικές </w:t>
      </w:r>
      <w:r>
        <w:rPr>
          <w:rFonts w:eastAsia="Times New Roman" w:cs="Times New Roman"/>
          <w:szCs w:val="24"/>
        </w:rPr>
        <w:t>σας. Μειώ</w:t>
      </w:r>
      <w:r w:rsidRPr="009B70BD">
        <w:rPr>
          <w:rFonts w:eastAsia="Times New Roman" w:cs="Times New Roman"/>
          <w:szCs w:val="24"/>
        </w:rPr>
        <w:t xml:space="preserve">σατε τη </w:t>
      </w:r>
      <w:r>
        <w:rPr>
          <w:rFonts w:eastAsia="Times New Roman" w:cs="Times New Roman"/>
          <w:szCs w:val="24"/>
        </w:rPr>
        <w:t>Β</w:t>
      </w:r>
      <w:r w:rsidRPr="009B70BD">
        <w:rPr>
          <w:rFonts w:eastAsia="Times New Roman" w:cs="Times New Roman"/>
          <w:szCs w:val="24"/>
        </w:rPr>
        <w:t xml:space="preserve">ιομηχανία </w:t>
      </w:r>
      <w:r>
        <w:rPr>
          <w:rFonts w:eastAsia="Times New Roman" w:cs="Times New Roman"/>
          <w:szCs w:val="24"/>
        </w:rPr>
        <w:t>Ζ</w:t>
      </w:r>
      <w:r w:rsidRPr="009B70BD">
        <w:rPr>
          <w:rFonts w:eastAsia="Times New Roman" w:cs="Times New Roman"/>
          <w:szCs w:val="24"/>
        </w:rPr>
        <w:t>άχαρης τότε κατά 50%</w:t>
      </w:r>
      <w:r>
        <w:rPr>
          <w:rFonts w:eastAsia="Times New Roman" w:cs="Times New Roman"/>
          <w:szCs w:val="24"/>
        </w:rPr>
        <w:t xml:space="preserve">. Κλείσατε τα δύο </w:t>
      </w:r>
      <w:r w:rsidRPr="009B70BD">
        <w:rPr>
          <w:rFonts w:eastAsia="Times New Roman" w:cs="Times New Roman"/>
          <w:szCs w:val="24"/>
        </w:rPr>
        <w:t>καλύτερα εργοστάσια της Λάρισας και της Ξάνθης</w:t>
      </w:r>
      <w:r>
        <w:rPr>
          <w:rFonts w:eastAsia="Times New Roman" w:cs="Times New Roman"/>
          <w:szCs w:val="24"/>
        </w:rPr>
        <w:t>, το 2006 και το 2007 και το 2008.</w:t>
      </w:r>
    </w:p>
    <w:p w14:paraId="4EC1929D"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Αυτά είναι… (δε</w:t>
      </w:r>
      <w:r>
        <w:rPr>
          <w:rFonts w:eastAsia="Times New Roman" w:cs="Times New Roman"/>
          <w:szCs w:val="24"/>
        </w:rPr>
        <w:t xml:space="preserve">ν ακούστηκε) </w:t>
      </w:r>
    </w:p>
    <w:p w14:paraId="4EC1929E" w14:textId="77777777" w:rsidR="008E01FC" w:rsidRDefault="002168A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EC1929F"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sidRPr="001528AD">
        <w:rPr>
          <w:rFonts w:eastAsia="Times New Roman" w:cs="Times New Roman"/>
          <w:szCs w:val="24"/>
        </w:rPr>
        <w:t>Κύριε Τζελέπη, πο</w:t>
      </w:r>
      <w:r>
        <w:rPr>
          <w:rFonts w:eastAsia="Times New Roman" w:cs="Times New Roman"/>
          <w:szCs w:val="24"/>
        </w:rPr>
        <w:t>ύ</w:t>
      </w:r>
      <w:r w:rsidRPr="001528AD">
        <w:rPr>
          <w:rFonts w:eastAsia="Times New Roman" w:cs="Times New Roman"/>
          <w:szCs w:val="24"/>
        </w:rPr>
        <w:t xml:space="preserve"> νομίζετε ότι βρίσκεστε; </w:t>
      </w:r>
    </w:p>
    <w:p w14:paraId="4EC192A0"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ΠΑΠΑΔΟΠΟΥΛΟΣ: </w:t>
      </w:r>
      <w:r w:rsidRPr="001528AD">
        <w:rPr>
          <w:rFonts w:eastAsia="Times New Roman" w:cs="Times New Roman"/>
          <w:szCs w:val="24"/>
        </w:rPr>
        <w:t xml:space="preserve">Είδατε </w:t>
      </w:r>
      <w:r>
        <w:rPr>
          <w:rFonts w:eastAsia="Times New Roman" w:cs="Times New Roman"/>
          <w:szCs w:val="24"/>
        </w:rPr>
        <w:t>«</w:t>
      </w:r>
      <w:r w:rsidRPr="001528AD">
        <w:rPr>
          <w:rFonts w:eastAsia="Times New Roman" w:cs="Times New Roman"/>
          <w:szCs w:val="24"/>
        </w:rPr>
        <w:t>πρώτη φορά Αριστερά</w:t>
      </w:r>
      <w:r>
        <w:rPr>
          <w:rFonts w:eastAsia="Times New Roman" w:cs="Times New Roman"/>
          <w:szCs w:val="24"/>
        </w:rPr>
        <w:t>»</w:t>
      </w:r>
      <w:r w:rsidRPr="001528AD">
        <w:rPr>
          <w:rFonts w:eastAsia="Times New Roman" w:cs="Times New Roman"/>
          <w:szCs w:val="24"/>
        </w:rPr>
        <w:t xml:space="preserve">. </w:t>
      </w:r>
      <w:r>
        <w:rPr>
          <w:rFonts w:eastAsia="Times New Roman" w:cs="Times New Roman"/>
          <w:szCs w:val="24"/>
        </w:rPr>
        <w:t>Ζορίζεστε!</w:t>
      </w:r>
    </w:p>
    <w:p w14:paraId="4EC192A1" w14:textId="77777777" w:rsidR="008E01FC" w:rsidRDefault="002168A0">
      <w:pPr>
        <w:spacing w:line="600" w:lineRule="auto"/>
        <w:ind w:firstLine="720"/>
        <w:contextualSpacing/>
        <w:jc w:val="both"/>
        <w:rPr>
          <w:rFonts w:eastAsia="Times New Roman" w:cs="Times New Roman"/>
          <w:szCs w:val="24"/>
        </w:rPr>
      </w:pPr>
      <w:r w:rsidRPr="009B70BD">
        <w:rPr>
          <w:rFonts w:eastAsia="Times New Roman" w:cs="Times New Roman"/>
          <w:szCs w:val="24"/>
        </w:rPr>
        <w:t>Δεν πειράζει</w:t>
      </w:r>
      <w:r>
        <w:rPr>
          <w:rFonts w:eastAsia="Times New Roman" w:cs="Times New Roman"/>
          <w:szCs w:val="24"/>
        </w:rPr>
        <w:t>, κύριε Τζε</w:t>
      </w:r>
      <w:r w:rsidRPr="009B70BD">
        <w:rPr>
          <w:rFonts w:eastAsia="Times New Roman" w:cs="Times New Roman"/>
          <w:szCs w:val="24"/>
        </w:rPr>
        <w:t>λέπη</w:t>
      </w:r>
      <w:r>
        <w:rPr>
          <w:rFonts w:eastAsia="Times New Roman" w:cs="Times New Roman"/>
          <w:szCs w:val="24"/>
        </w:rPr>
        <w:t>.</w:t>
      </w:r>
    </w:p>
    <w:p w14:paraId="4EC192A2"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Αυτά είναι</w:t>
      </w:r>
      <w:r>
        <w:rPr>
          <w:rFonts w:eastAsia="Times New Roman" w:cs="Times New Roman"/>
          <w:szCs w:val="24"/>
        </w:rPr>
        <w:t xml:space="preserve">… (Δεν ακούστηκε) </w:t>
      </w:r>
    </w:p>
    <w:p w14:paraId="4EC192A3" w14:textId="77777777" w:rsidR="008E01FC" w:rsidRDefault="002168A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EC192A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Αυτά να τα λέτε έξω από εδώ. Πες το όνομα, αν τολμάς!</w:t>
      </w:r>
    </w:p>
    <w:p w14:paraId="4EC192A5" w14:textId="77777777" w:rsidR="008E01FC" w:rsidRDefault="002168A0">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EC192A6"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Κύριε Τζελέπη, για πηγαίνετε για λίγο αέρα. Πηγαίνετε λίγο έξω να συνέλθετε.</w:t>
      </w:r>
    </w:p>
    <w:p w14:paraId="4EC192A7"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sidRPr="009B70BD">
        <w:rPr>
          <w:rFonts w:eastAsia="Times New Roman" w:cs="Times New Roman"/>
          <w:szCs w:val="24"/>
        </w:rPr>
        <w:t xml:space="preserve">Είχαμε </w:t>
      </w:r>
      <w:r>
        <w:rPr>
          <w:rFonts w:eastAsia="Times New Roman" w:cs="Times New Roman"/>
          <w:szCs w:val="24"/>
        </w:rPr>
        <w:t xml:space="preserve">τριάντα </w:t>
      </w:r>
      <w:r w:rsidRPr="009B70BD">
        <w:rPr>
          <w:rFonts w:eastAsia="Times New Roman" w:cs="Times New Roman"/>
          <w:szCs w:val="24"/>
        </w:rPr>
        <w:t>χιλιάδες αγρότες που ασχολούνταν με τη Βιο</w:t>
      </w:r>
      <w:r>
        <w:rPr>
          <w:rFonts w:eastAsia="Times New Roman" w:cs="Times New Roman"/>
          <w:szCs w:val="24"/>
        </w:rPr>
        <w:t>μηχανία Ζάχαρης και καλλιεργούσα</w:t>
      </w:r>
      <w:r w:rsidRPr="009B70BD">
        <w:rPr>
          <w:rFonts w:eastAsia="Times New Roman" w:cs="Times New Roman"/>
          <w:szCs w:val="24"/>
        </w:rPr>
        <w:t xml:space="preserve">με </w:t>
      </w:r>
      <w:r>
        <w:rPr>
          <w:rFonts w:eastAsia="Times New Roman" w:cs="Times New Roman"/>
          <w:szCs w:val="24"/>
        </w:rPr>
        <w:t>τετρακόσιες</w:t>
      </w:r>
      <w:r w:rsidRPr="009B70BD">
        <w:rPr>
          <w:rFonts w:eastAsia="Times New Roman" w:cs="Times New Roman"/>
          <w:szCs w:val="24"/>
        </w:rPr>
        <w:t xml:space="preserve"> χιλιάδες </w:t>
      </w:r>
      <w:r>
        <w:rPr>
          <w:rFonts w:eastAsia="Times New Roman" w:cs="Times New Roman"/>
          <w:szCs w:val="24"/>
        </w:rPr>
        <w:t>στρέμματα. Κ</w:t>
      </w:r>
      <w:r w:rsidRPr="009B70BD">
        <w:rPr>
          <w:rFonts w:eastAsia="Times New Roman" w:cs="Times New Roman"/>
          <w:szCs w:val="24"/>
        </w:rPr>
        <w:t>αι αυτή τη στιγμή δεν</w:t>
      </w:r>
      <w:r>
        <w:rPr>
          <w:rFonts w:eastAsia="Times New Roman" w:cs="Times New Roman"/>
          <w:szCs w:val="24"/>
        </w:rPr>
        <w:t xml:space="preserve"> μπορούμε να καλλιεργήσουμε ούτε τ</w:t>
      </w:r>
      <w:r>
        <w:rPr>
          <w:rFonts w:eastAsia="Times New Roman" w:cs="Times New Roman"/>
          <w:szCs w:val="24"/>
        </w:rPr>
        <w:t>ις</w:t>
      </w:r>
      <w:r>
        <w:rPr>
          <w:rFonts w:eastAsia="Times New Roman" w:cs="Times New Roman"/>
          <w:szCs w:val="24"/>
        </w:rPr>
        <w:t xml:space="preserve"> πενήντα χιλιάδες </w:t>
      </w:r>
      <w:r w:rsidRPr="009B70BD">
        <w:rPr>
          <w:rFonts w:eastAsia="Times New Roman" w:cs="Times New Roman"/>
          <w:szCs w:val="24"/>
        </w:rPr>
        <w:t>στρέμματα</w:t>
      </w:r>
      <w:r>
        <w:rPr>
          <w:rFonts w:eastAsia="Times New Roman" w:cs="Times New Roman"/>
          <w:szCs w:val="24"/>
        </w:rPr>
        <w:t>, κύριε Τζε</w:t>
      </w:r>
      <w:r w:rsidRPr="009B70BD">
        <w:rPr>
          <w:rFonts w:eastAsia="Times New Roman" w:cs="Times New Roman"/>
          <w:szCs w:val="24"/>
        </w:rPr>
        <w:t>λέπη</w:t>
      </w:r>
      <w:r>
        <w:rPr>
          <w:rFonts w:eastAsia="Times New Roman" w:cs="Times New Roman"/>
          <w:szCs w:val="24"/>
        </w:rPr>
        <w:t xml:space="preserve">. </w:t>
      </w:r>
      <w:r w:rsidRPr="009B70BD">
        <w:rPr>
          <w:rFonts w:eastAsia="Times New Roman" w:cs="Times New Roman"/>
          <w:szCs w:val="24"/>
        </w:rPr>
        <w:t>Αυτές ε</w:t>
      </w:r>
      <w:r w:rsidRPr="009B70BD">
        <w:rPr>
          <w:rFonts w:eastAsia="Times New Roman" w:cs="Times New Roman"/>
          <w:szCs w:val="24"/>
        </w:rPr>
        <w:t>ίναι οι μέρες σας και τα έργα του ΠΑΣΟΚ</w:t>
      </w:r>
      <w:r>
        <w:rPr>
          <w:rFonts w:eastAsia="Times New Roman" w:cs="Times New Roman"/>
          <w:szCs w:val="24"/>
        </w:rPr>
        <w:t>. Ζ</w:t>
      </w:r>
      <w:r w:rsidRPr="009B70BD">
        <w:rPr>
          <w:rFonts w:eastAsia="Times New Roman" w:cs="Times New Roman"/>
          <w:szCs w:val="24"/>
        </w:rPr>
        <w:t>ορίζεσ</w:t>
      </w:r>
      <w:r>
        <w:rPr>
          <w:rFonts w:eastAsia="Times New Roman" w:cs="Times New Roman"/>
          <w:szCs w:val="24"/>
        </w:rPr>
        <w:t>τε. Ζ</w:t>
      </w:r>
      <w:r w:rsidRPr="009B70BD">
        <w:rPr>
          <w:rFonts w:eastAsia="Times New Roman" w:cs="Times New Roman"/>
          <w:szCs w:val="24"/>
        </w:rPr>
        <w:t>ορίζεσ</w:t>
      </w:r>
      <w:r>
        <w:rPr>
          <w:rFonts w:eastAsia="Times New Roman" w:cs="Times New Roman"/>
          <w:szCs w:val="24"/>
        </w:rPr>
        <w:t>τε.</w:t>
      </w:r>
    </w:p>
    <w:p w14:paraId="4EC192A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Τι να κάνουμε, κύριε Τζελέπη, αυτό το κόμμα είχατε, τέτοια πράγματα κάνατε</w:t>
      </w:r>
      <w:r w:rsidRPr="0034509C">
        <w:rPr>
          <w:rFonts w:eastAsia="Times New Roman" w:cs="Times New Roman"/>
          <w:szCs w:val="24"/>
        </w:rPr>
        <w:t>!</w:t>
      </w:r>
    </w:p>
    <w:p w14:paraId="4EC192A9" w14:textId="77777777" w:rsidR="008E01FC" w:rsidRDefault="002168A0">
      <w:pPr>
        <w:spacing w:line="600" w:lineRule="auto"/>
        <w:ind w:firstLine="709"/>
        <w:jc w:val="both"/>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της Δημοκρατικής</w:t>
      </w:r>
      <w:r w:rsidRPr="00095B5C">
        <w:rPr>
          <w:rFonts w:eastAsia="Times New Roman" w:cs="Times New Roman"/>
          <w:szCs w:val="24"/>
        </w:rPr>
        <w:t xml:space="preserve"> </w:t>
      </w:r>
      <w:r>
        <w:rPr>
          <w:rFonts w:eastAsia="Times New Roman" w:cs="Times New Roman"/>
          <w:szCs w:val="24"/>
        </w:rPr>
        <w:t>Συμπαράταξης)</w:t>
      </w:r>
    </w:p>
    <w:p w14:paraId="4EC192AA"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Πείτε τα στην κ. </w:t>
      </w:r>
      <w:proofErr w:type="spellStart"/>
      <w:r>
        <w:rPr>
          <w:rFonts w:eastAsia="Times New Roman" w:cs="Times New Roman"/>
          <w:szCs w:val="24"/>
        </w:rPr>
        <w:t>Τζάκρη</w:t>
      </w:r>
      <w:proofErr w:type="spellEnd"/>
      <w:r>
        <w:rPr>
          <w:rFonts w:eastAsia="Times New Roman" w:cs="Times New Roman"/>
          <w:szCs w:val="24"/>
        </w:rPr>
        <w:t>.</w:t>
      </w:r>
    </w:p>
    <w:p w14:paraId="4EC192AB"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ΝΙΚΟ</w:t>
      </w:r>
      <w:r>
        <w:rPr>
          <w:rFonts w:eastAsia="Times New Roman" w:cs="Times New Roman"/>
          <w:b/>
          <w:szCs w:val="24"/>
        </w:rPr>
        <w:t>ΛΑΟΣ ΠΑΠΑΔΟΠΟΥΛΟΣ:</w:t>
      </w:r>
      <w:r>
        <w:rPr>
          <w:rFonts w:eastAsia="Times New Roman" w:cs="Times New Roman"/>
          <w:szCs w:val="24"/>
        </w:rPr>
        <w:t xml:space="preserve"> Ζορίζεστε και φτάσατε σ’ αυτό το σημείο, να κατηγορείτε εμάς και να ζητάτε να απολογηθούμε για τη Βιομηχανία Ζάχαρης. Και επειδή τυχαίνει εγώ να είμαι </w:t>
      </w:r>
      <w:proofErr w:type="spellStart"/>
      <w:r>
        <w:rPr>
          <w:rFonts w:eastAsia="Times New Roman" w:cs="Times New Roman"/>
          <w:szCs w:val="24"/>
        </w:rPr>
        <w:t>τευτλοπαραγωγός</w:t>
      </w:r>
      <w:proofErr w:type="spellEnd"/>
      <w:r>
        <w:rPr>
          <w:rFonts w:eastAsia="Times New Roman" w:cs="Times New Roman"/>
          <w:szCs w:val="24"/>
        </w:rPr>
        <w:t xml:space="preserve">, θέλω να σας πω ότι πολλοί χιλιάδες </w:t>
      </w:r>
      <w:r>
        <w:rPr>
          <w:rFonts w:eastAsia="Times New Roman" w:cs="Times New Roman"/>
          <w:szCs w:val="24"/>
        </w:rPr>
        <w:lastRenderedPageBreak/>
        <w:t>σαν και εμένα μεγάλωσαν τα εργοστά</w:t>
      </w:r>
      <w:r>
        <w:rPr>
          <w:rFonts w:eastAsia="Times New Roman" w:cs="Times New Roman"/>
          <w:szCs w:val="24"/>
        </w:rPr>
        <w:t>σια και μεγαλουργήσαν. Αυτή τη βιομηχανία, την τεράστια βιομηχανία τροφίμων, την καταστρέψατε και τη φτάσατε σ’ αυτό το χάλι που είναι και προσπαθούμε να τη σώσουμε. Θα τα δούμε. Εδώ είμαστε…</w:t>
      </w:r>
    </w:p>
    <w:p w14:paraId="4EC192AC" w14:textId="77777777" w:rsidR="008E01FC" w:rsidRDefault="002168A0">
      <w:pPr>
        <w:spacing w:line="600" w:lineRule="auto"/>
        <w:ind w:firstLine="709"/>
        <w:jc w:val="both"/>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της Δημοκρατικής</w:t>
      </w:r>
      <w:r w:rsidRPr="00095B5C">
        <w:rPr>
          <w:rFonts w:eastAsia="Times New Roman" w:cs="Times New Roman"/>
          <w:szCs w:val="24"/>
        </w:rPr>
        <w:t xml:space="preserve"> </w:t>
      </w:r>
      <w:r>
        <w:rPr>
          <w:rFonts w:eastAsia="Times New Roman" w:cs="Times New Roman"/>
          <w:szCs w:val="24"/>
        </w:rPr>
        <w:t>Συμπαρά</w:t>
      </w:r>
      <w:r>
        <w:rPr>
          <w:rFonts w:eastAsia="Times New Roman" w:cs="Times New Roman"/>
          <w:szCs w:val="24"/>
        </w:rPr>
        <w:t>ταξης)</w:t>
      </w:r>
    </w:p>
    <w:p w14:paraId="4EC192AD" w14:textId="77777777" w:rsidR="008E01FC" w:rsidRDefault="002168A0">
      <w:pPr>
        <w:spacing w:line="600" w:lineRule="auto"/>
        <w:ind w:firstLine="709"/>
        <w:jc w:val="both"/>
        <w:rPr>
          <w:rFonts w:eastAsia="Times New Roman" w:cs="Times New Roman"/>
          <w:szCs w:val="24"/>
        </w:rPr>
      </w:pPr>
      <w:r>
        <w:rPr>
          <w:rFonts w:eastAsia="Times New Roman" w:cs="Times New Roman"/>
          <w:szCs w:val="24"/>
        </w:rPr>
        <w:t>Έχετε μεγάλο άγχος…</w:t>
      </w:r>
    </w:p>
    <w:p w14:paraId="4EC192AE" w14:textId="77777777" w:rsidR="008E01FC" w:rsidRDefault="002168A0">
      <w:pPr>
        <w:spacing w:line="600" w:lineRule="auto"/>
        <w:ind w:firstLine="720"/>
        <w:contextualSpacing/>
        <w:jc w:val="both"/>
        <w:rPr>
          <w:rFonts w:eastAsia="Times New Roman" w:cs="Times New Roman"/>
          <w:szCs w:val="24"/>
        </w:rPr>
      </w:pPr>
      <w:r w:rsidRPr="0010621F">
        <w:rPr>
          <w:rFonts w:eastAsia="Times New Roman" w:cs="Times New Roman"/>
          <w:b/>
          <w:szCs w:val="24"/>
        </w:rPr>
        <w:t>ΠΡΟΕΔΡΕΥΟΥΣΑ (Αναστασία Χριστοδουλοπούλου):</w:t>
      </w:r>
      <w:r>
        <w:rPr>
          <w:rFonts w:eastAsia="Times New Roman" w:cs="Times New Roman"/>
          <w:szCs w:val="24"/>
        </w:rPr>
        <w:t xml:space="preserve"> Δεν καταλαβαίνω. Τι ακριβώς παριστάνετε, κύριε Τζελέπη; Σας παρακαλώ! Τώρα μπήκατε στη Βουλή πρώτη φορά; </w:t>
      </w:r>
    </w:p>
    <w:p w14:paraId="4EC192AF"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Αναφέρθηκε… </w:t>
      </w:r>
    </w:p>
    <w:p w14:paraId="4EC192B0" w14:textId="77777777" w:rsidR="008E01FC" w:rsidRDefault="002168A0">
      <w:pPr>
        <w:spacing w:line="600" w:lineRule="auto"/>
        <w:ind w:firstLine="720"/>
        <w:contextualSpacing/>
        <w:jc w:val="both"/>
        <w:rPr>
          <w:rFonts w:eastAsia="Times New Roman" w:cs="Times New Roman"/>
          <w:szCs w:val="24"/>
        </w:rPr>
      </w:pPr>
      <w:r w:rsidRPr="0010621F">
        <w:rPr>
          <w:rFonts w:eastAsia="Times New Roman" w:cs="Times New Roman"/>
          <w:b/>
          <w:szCs w:val="24"/>
        </w:rPr>
        <w:t>ΠΡΟΕΔΡΕΥΟΥΣΑ (Αναστασία Χριστοδουλοπούλου):</w:t>
      </w:r>
      <w:r>
        <w:rPr>
          <w:rFonts w:eastAsia="Times New Roman" w:cs="Times New Roman"/>
          <w:szCs w:val="24"/>
        </w:rPr>
        <w:t xml:space="preserve"> Ηρεμήστε! Ζητήστε τον λόγο να πείτε ό,τι έχετε να πείτε. Θα μιλήσει ο Κοινοβουλευτικός Εκπρόσωπός σας.</w:t>
      </w:r>
    </w:p>
    <w:p w14:paraId="4EC192B1"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Το ΠΑΣΟΚ είναι εδώ, για να μας ειρωνευτεί για την «πρώτη φορά Αριστερά». Τι να κάνουμε, θα τα ακούσετε, διότι ήρθαν…</w:t>
      </w:r>
    </w:p>
    <w:p w14:paraId="4EC192B2" w14:textId="77777777" w:rsidR="008E01FC" w:rsidRDefault="002168A0">
      <w:pPr>
        <w:spacing w:line="600" w:lineRule="auto"/>
        <w:ind w:firstLine="709"/>
        <w:jc w:val="both"/>
        <w:rPr>
          <w:rFonts w:eastAsia="Times New Roman" w:cs="Times New Roman"/>
          <w:szCs w:val="24"/>
        </w:rPr>
      </w:pPr>
      <w:r>
        <w:rPr>
          <w:rFonts w:eastAsia="Times New Roman" w:cs="Times New Roman"/>
          <w:szCs w:val="24"/>
        </w:rPr>
        <w:lastRenderedPageBreak/>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ιαμαρτυρίες από την πτέρυγα της Δημοκρατικής</w:t>
      </w:r>
      <w:r w:rsidRPr="00095B5C">
        <w:rPr>
          <w:rFonts w:eastAsia="Times New Roman" w:cs="Times New Roman"/>
          <w:szCs w:val="24"/>
        </w:rPr>
        <w:t xml:space="preserve"> </w:t>
      </w:r>
      <w:r>
        <w:rPr>
          <w:rFonts w:eastAsia="Times New Roman" w:cs="Times New Roman"/>
          <w:szCs w:val="24"/>
        </w:rPr>
        <w:t>Συμπαράταξης)</w:t>
      </w:r>
    </w:p>
    <w:p w14:paraId="4EC192B3"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Ποια Αριστερά, Δεξιά είστε…</w:t>
      </w:r>
    </w:p>
    <w:p w14:paraId="4EC192B4"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Θα μιλάτε πιο όμορφα! Τι «μωρέ» κ</w:t>
      </w:r>
      <w:r>
        <w:rPr>
          <w:rFonts w:eastAsia="Times New Roman" w:cs="Times New Roman"/>
          <w:szCs w:val="24"/>
        </w:rPr>
        <w:t>.</w:t>
      </w:r>
      <w:r>
        <w:rPr>
          <w:rFonts w:eastAsia="Times New Roman" w:cs="Times New Roman"/>
          <w:szCs w:val="24"/>
        </w:rPr>
        <w:t xml:space="preserve">λπ.; </w:t>
      </w:r>
    </w:p>
    <w:p w14:paraId="4EC192B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Κυρία Πρόεδρε, σας παρακαλώ να με προστατέψετε. Τι είναι αυτό τώρα, είναι οι μαγκιέ</w:t>
      </w:r>
      <w:r>
        <w:rPr>
          <w:rFonts w:eastAsia="Times New Roman" w:cs="Times New Roman"/>
          <w:szCs w:val="24"/>
        </w:rPr>
        <w:t xml:space="preserve">ς του ΠΑΣΟΚ; Τι «μωρέ»; </w:t>
      </w:r>
    </w:p>
    <w:p w14:paraId="4EC192B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Εγώ κρατώ τρία νούμερα, τα οποία ειπώθηκαν εδώ για τα δάνεια. Ειπώθηκε ότι θα απευθυνθούν σε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δανειολήπτες που θα μπουν σε αυτόν τον νόμο. Ήδη, από τα στοιχεία που δόθηκαν χθες στις </w:t>
      </w:r>
      <w:r>
        <w:rPr>
          <w:rFonts w:eastAsia="Times New Roman" w:cs="Times New Roman"/>
          <w:szCs w:val="24"/>
        </w:rPr>
        <w:t>ε</w:t>
      </w:r>
      <w:r>
        <w:rPr>
          <w:rFonts w:eastAsia="Times New Roman" w:cs="Times New Roman"/>
          <w:szCs w:val="24"/>
        </w:rPr>
        <w:t>πιτροπές είδαμε ότι περιλ</w:t>
      </w:r>
      <w:r>
        <w:rPr>
          <w:rFonts w:eastAsia="Times New Roman" w:cs="Times New Roman"/>
          <w:szCs w:val="24"/>
        </w:rPr>
        <w:t xml:space="preserve">αμβάνουν το 70% των ανθρώπων που έχουν κόκκινα δάνεια και πρόκειται για την πρώτη κατοικία. </w:t>
      </w:r>
    </w:p>
    <w:p w14:paraId="4EC192B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Δεύτερον, ειπώθηκε ότι αυτό το ποσό -διότι η Νέα Δημοκρατία είπε εδώ ότι δεν είναι τίποτα- είναι περίπου στα 11,5 δισεκατομμύρια, τα χρήματα τα οποία χρωστούν όλοι</w:t>
      </w:r>
      <w:r>
        <w:rPr>
          <w:rFonts w:eastAsia="Times New Roman" w:cs="Times New Roman"/>
          <w:szCs w:val="24"/>
        </w:rPr>
        <w:t xml:space="preserve"> αυτοί οι άνθρωποι.</w:t>
      </w:r>
    </w:p>
    <w:p w14:paraId="4EC192B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 xml:space="preserve">Ένα τρίτο στοιχείο που κράτησα από τις </w:t>
      </w:r>
      <w:r>
        <w:rPr>
          <w:rFonts w:eastAsia="Times New Roman" w:cs="Times New Roman"/>
          <w:szCs w:val="24"/>
        </w:rPr>
        <w:t>ε</w:t>
      </w:r>
      <w:r>
        <w:rPr>
          <w:rFonts w:eastAsia="Times New Roman" w:cs="Times New Roman"/>
          <w:szCs w:val="24"/>
        </w:rPr>
        <w:t>πιτροπές, οι οποίες ήταν πραγματικά καθοριστικές για να καταλάβουμε τι ακριβώς συνέβαινε, είναι ότι περίπου το 70% θα μπει σ’ αυτή τη ρύθμιση, περίπου το 25% είναι στρατηγικοί κακοπληρωτές και για</w:t>
      </w:r>
      <w:r>
        <w:rPr>
          <w:rFonts w:eastAsia="Times New Roman" w:cs="Times New Roman"/>
          <w:szCs w:val="24"/>
        </w:rPr>
        <w:t xml:space="preserve"> πρώτη φορά μπαίνουν και τα επιχειρηματικά δάνεια.</w:t>
      </w:r>
    </w:p>
    <w:p w14:paraId="4EC192B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 Κυβέρνηση έχει προνοήσει γι’ αυτούς οι οποίοι δεν θα μπορέσουν να αποπληρώσουν, που είναι σε δεινή κατάσταση, μέχρι και είκοσι πέντε χρόνια να πληρώνει γι’ αυτούς τους ανθρώπους, για να έχουν την πρώτη κ</w:t>
      </w:r>
      <w:r>
        <w:rPr>
          <w:rFonts w:eastAsia="Times New Roman" w:cs="Times New Roman"/>
          <w:szCs w:val="24"/>
        </w:rPr>
        <w:t>ατοικία τους και να μένουν μέσα.</w:t>
      </w:r>
    </w:p>
    <w:p w14:paraId="4EC192B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Ακούσαμε εδώ τον </w:t>
      </w:r>
      <w:r>
        <w:rPr>
          <w:rFonts w:eastAsia="Times New Roman" w:cs="Times New Roman"/>
          <w:szCs w:val="24"/>
        </w:rPr>
        <w:t>ε</w:t>
      </w:r>
      <w:r>
        <w:rPr>
          <w:rFonts w:eastAsia="Times New Roman" w:cs="Times New Roman"/>
          <w:szCs w:val="24"/>
        </w:rPr>
        <w:t xml:space="preserve">ισηγητή της Νέας Δημοκρατίας να έχει φέρει στοιχεία τα οποία είναι όλα ψεύτικα, </w:t>
      </w:r>
      <w:r>
        <w:rPr>
          <w:rFonts w:eastAsia="Times New Roman" w:cs="Times New Roman"/>
          <w:szCs w:val="24"/>
          <w:lang w:val="en-US"/>
        </w:rPr>
        <w:t>fake</w:t>
      </w:r>
      <w:r w:rsidRPr="00B04C9E">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Μέχρι και εδώ και στις </w:t>
      </w:r>
      <w:r>
        <w:rPr>
          <w:rFonts w:eastAsia="Times New Roman" w:cs="Times New Roman"/>
          <w:szCs w:val="24"/>
        </w:rPr>
        <w:t>ε</w:t>
      </w:r>
      <w:r>
        <w:rPr>
          <w:rFonts w:eastAsia="Times New Roman" w:cs="Times New Roman"/>
          <w:szCs w:val="24"/>
        </w:rPr>
        <w:t>πιτροπές το ίδιο έκανε, που έφθασε τα δισεκατομμύρια 200 τόσα και είπε ότι «</w:t>
      </w:r>
      <w:r>
        <w:rPr>
          <w:rFonts w:eastAsia="Times New Roman" w:cs="Times New Roman"/>
          <w:szCs w:val="24"/>
        </w:rPr>
        <w:t>Α</w:t>
      </w:r>
      <w:r>
        <w:rPr>
          <w:rFonts w:eastAsia="Times New Roman" w:cs="Times New Roman"/>
          <w:szCs w:val="24"/>
        </w:rPr>
        <w:t>φού ρυθμίζετε</w:t>
      </w:r>
      <w:r>
        <w:rPr>
          <w:rFonts w:eastAsia="Times New Roman" w:cs="Times New Roman"/>
          <w:szCs w:val="24"/>
        </w:rPr>
        <w:t xml:space="preserve"> τα 5, τι ρυθμίζετε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5%, άρα δεν κάνετε τίποτα</w:t>
      </w:r>
      <w:r>
        <w:rPr>
          <w:rFonts w:eastAsia="Times New Roman" w:cs="Times New Roman"/>
          <w:szCs w:val="24"/>
        </w:rPr>
        <w:t>.</w:t>
      </w:r>
      <w:r>
        <w:rPr>
          <w:rFonts w:eastAsia="Times New Roman" w:cs="Times New Roman"/>
          <w:szCs w:val="24"/>
        </w:rPr>
        <w:t xml:space="preserve">». </w:t>
      </w:r>
    </w:p>
    <w:p w14:paraId="4EC192B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Εάν </w:t>
      </w:r>
      <w:r w:rsidRPr="00B04C9E">
        <w:rPr>
          <w:rFonts w:eastAsia="Times New Roman" w:cs="Times New Roman"/>
          <w:szCs w:val="24"/>
        </w:rPr>
        <w:t>είναι</w:t>
      </w:r>
      <w:r w:rsidRPr="00770910">
        <w:rPr>
          <w:rFonts w:eastAsia="Times New Roman" w:cs="Times New Roman"/>
          <w:szCs w:val="24"/>
        </w:rPr>
        <w:t xml:space="preserve"> </w:t>
      </w:r>
      <w:r>
        <w:rPr>
          <w:rFonts w:eastAsia="Times New Roman" w:cs="Times New Roman"/>
          <w:szCs w:val="24"/>
        </w:rPr>
        <w:t>έτσι</w:t>
      </w:r>
      <w:r w:rsidRPr="00B04C9E">
        <w:rPr>
          <w:rFonts w:eastAsia="Times New Roman" w:cs="Times New Roman"/>
          <w:szCs w:val="24"/>
        </w:rPr>
        <w:t>,</w:t>
      </w:r>
      <w:r>
        <w:rPr>
          <w:rFonts w:eastAsia="Times New Roman" w:cs="Times New Roman"/>
          <w:szCs w:val="24"/>
        </w:rPr>
        <w:t xml:space="preserve"> κάντε και μια τροπολογία για τα κόκκινα δάνεια του κόμματός σας, να έλθουμε να τα ψηφίσουμε και εμείς εδώ, για να τα ρυθμίσετε. Γιατί δεν φέρνετε μια τέτοια ρύθμιση, </w:t>
      </w:r>
      <w:r>
        <w:rPr>
          <w:rFonts w:eastAsia="Times New Roman" w:cs="Times New Roman"/>
          <w:szCs w:val="24"/>
        </w:rPr>
        <w:lastRenderedPageBreak/>
        <w:t>για να σας βοηθήσουμ</w:t>
      </w:r>
      <w:r>
        <w:rPr>
          <w:rFonts w:eastAsia="Times New Roman" w:cs="Times New Roman"/>
          <w:szCs w:val="24"/>
        </w:rPr>
        <w:t>ε και εμείς, ώστε να είστε κανονικοί πληρωτές; Είστε κακοπληρωτές. Άρα εδώ δεν πρέπει εσείς να πείτε κάτι σήμερα που συζητούμε για τα κόκκινα δάνεια και έχουμε και κακοπληρωτές;</w:t>
      </w:r>
    </w:p>
    <w:p w14:paraId="4EC192B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Πάντως, κύριε Υπουργέ, νομίζω ότι</w:t>
      </w:r>
      <w:r>
        <w:rPr>
          <w:rFonts w:eastAsia="Times New Roman" w:cs="Times New Roman"/>
          <w:szCs w:val="24"/>
        </w:rPr>
        <w:t>,</w:t>
      </w:r>
      <w:r>
        <w:rPr>
          <w:rFonts w:eastAsia="Times New Roman" w:cs="Times New Roman"/>
          <w:szCs w:val="24"/>
        </w:rPr>
        <w:t xml:space="preserve"> εάν φέρουν μια τέτοια τροπολογία, η Κυβέρνη</w:t>
      </w:r>
      <w:r>
        <w:rPr>
          <w:rFonts w:eastAsia="Times New Roman" w:cs="Times New Roman"/>
          <w:szCs w:val="24"/>
        </w:rPr>
        <w:t>ση πρέπει να τη δει πολύ σοβαρά, να βοηθήσουμε το κόμμα της Νέας Δημοκρατίας!</w:t>
      </w:r>
    </w:p>
    <w:p w14:paraId="4EC192B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Κλείνοντας, δεν μπορείτε να χωνέψετε εδώ ότι η «πρώτη φορά Αριστερά» λύνει ζητήματα και όλοι περιμένετε τις εκλογές. Να πω μια πρόβλεψη απ’ αυτό το Βήμα: Το 2019 θα έχει πολλές εκλογές. </w:t>
      </w:r>
    </w:p>
    <w:p w14:paraId="4EC192BE" w14:textId="77777777" w:rsidR="008E01FC" w:rsidRDefault="002168A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EC192BF" w14:textId="77777777" w:rsidR="008E01FC" w:rsidRDefault="002168A0">
      <w:pPr>
        <w:spacing w:line="600" w:lineRule="auto"/>
        <w:ind w:firstLine="720"/>
        <w:contextualSpacing/>
        <w:jc w:val="both"/>
        <w:rPr>
          <w:rFonts w:eastAsia="Times New Roman" w:cs="Times New Roman"/>
          <w:szCs w:val="24"/>
        </w:rPr>
      </w:pPr>
      <w:r w:rsidRPr="0010621F">
        <w:rPr>
          <w:rFonts w:eastAsia="Times New Roman" w:cs="Times New Roman"/>
          <w:b/>
          <w:szCs w:val="24"/>
        </w:rPr>
        <w:t xml:space="preserve">ΠΡΟΕΔΡΕΥΟΥΣΑ (Αναστασία </w:t>
      </w:r>
      <w:r w:rsidRPr="0010621F">
        <w:rPr>
          <w:rFonts w:eastAsia="Times New Roman" w:cs="Times New Roman"/>
          <w:b/>
          <w:szCs w:val="24"/>
        </w:rPr>
        <w:t>Χριστοδουλοπούλου):</w:t>
      </w:r>
      <w:r>
        <w:rPr>
          <w:rFonts w:eastAsia="Times New Roman" w:cs="Times New Roman"/>
          <w:szCs w:val="24"/>
        </w:rPr>
        <w:t xml:space="preserve"> Ελάτε, κύριε Λοβέρδο.</w:t>
      </w:r>
    </w:p>
    <w:p w14:paraId="4EC192C0"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Κυρία Πρόεδρε, παρακαλώ τον λόγο.</w:t>
      </w:r>
    </w:p>
    <w:p w14:paraId="4EC192C1" w14:textId="77777777" w:rsidR="008E01FC" w:rsidRDefault="002168A0">
      <w:pPr>
        <w:spacing w:line="600" w:lineRule="auto"/>
        <w:ind w:firstLine="720"/>
        <w:contextualSpacing/>
        <w:jc w:val="both"/>
        <w:rPr>
          <w:rFonts w:eastAsia="Times New Roman" w:cs="Times New Roman"/>
          <w:szCs w:val="24"/>
        </w:rPr>
      </w:pPr>
      <w:r w:rsidRPr="0010621F">
        <w:rPr>
          <w:rFonts w:eastAsia="Times New Roman" w:cs="Times New Roman"/>
          <w:b/>
          <w:szCs w:val="24"/>
        </w:rPr>
        <w:t>ΠΡΟΕΔΡΕΥΟΥΣΑ (Αναστασία Χριστοδουλοπούλου):</w:t>
      </w:r>
      <w:r>
        <w:rPr>
          <w:rFonts w:eastAsia="Times New Roman" w:cs="Times New Roman"/>
          <w:szCs w:val="24"/>
        </w:rPr>
        <w:t xml:space="preserve"> Όχι. Αναφέρθηκε σε εσάς;</w:t>
      </w:r>
    </w:p>
    <w:p w14:paraId="4EC192C2"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ΜΙΧΑΗΛ ΤΖΕΛΕΠΗΣ: </w:t>
      </w:r>
      <w:r>
        <w:rPr>
          <w:rFonts w:eastAsia="Times New Roman" w:cs="Times New Roman"/>
          <w:szCs w:val="24"/>
        </w:rPr>
        <w:t>Εσείς η ίδια μο</w:t>
      </w:r>
      <w:r>
        <w:rPr>
          <w:rFonts w:eastAsia="Times New Roman" w:cs="Times New Roman"/>
          <w:szCs w:val="24"/>
        </w:rPr>
        <w:t>ύ</w:t>
      </w:r>
      <w:r>
        <w:rPr>
          <w:rFonts w:eastAsia="Times New Roman" w:cs="Times New Roman"/>
          <w:szCs w:val="24"/>
        </w:rPr>
        <w:t xml:space="preserve"> είπατε να ζητήσω τον λόγο επί προσωπικού.</w:t>
      </w:r>
    </w:p>
    <w:p w14:paraId="4EC192C3" w14:textId="77777777" w:rsidR="008E01FC" w:rsidRDefault="002168A0">
      <w:pPr>
        <w:spacing w:line="600" w:lineRule="auto"/>
        <w:ind w:firstLine="720"/>
        <w:contextualSpacing/>
        <w:jc w:val="both"/>
        <w:rPr>
          <w:rFonts w:eastAsia="Times New Roman" w:cs="Times New Roman"/>
          <w:szCs w:val="24"/>
        </w:rPr>
      </w:pPr>
      <w:r w:rsidRPr="0010621F">
        <w:rPr>
          <w:rFonts w:eastAsia="Times New Roman" w:cs="Times New Roman"/>
          <w:b/>
          <w:szCs w:val="24"/>
        </w:rPr>
        <w:t>ΠΡΟΕΔΡΕΥΟΥΣΑ (Ανασ</w:t>
      </w:r>
      <w:r w:rsidRPr="0010621F">
        <w:rPr>
          <w:rFonts w:eastAsia="Times New Roman" w:cs="Times New Roman"/>
          <w:b/>
          <w:szCs w:val="24"/>
        </w:rPr>
        <w:t>τασία Χριστοδουλοπούλου):</w:t>
      </w:r>
      <w:r>
        <w:rPr>
          <w:rFonts w:eastAsia="Times New Roman" w:cs="Times New Roman"/>
          <w:szCs w:val="24"/>
        </w:rPr>
        <w:t xml:space="preserve"> Όχι. Είπα εγώ επί προσωπικού; Ποιο προσωπικό, κύριε συνάδελφε; Τι λέτε τώρα; </w:t>
      </w:r>
    </w:p>
    <w:p w14:paraId="4EC192C4"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Αναφέρθηκε στο όνομά μου.</w:t>
      </w:r>
    </w:p>
    <w:p w14:paraId="4EC192C5" w14:textId="77777777" w:rsidR="008E01FC" w:rsidRDefault="002168A0">
      <w:pPr>
        <w:spacing w:line="600" w:lineRule="auto"/>
        <w:ind w:firstLine="720"/>
        <w:contextualSpacing/>
        <w:jc w:val="both"/>
        <w:rPr>
          <w:rFonts w:eastAsia="Times New Roman" w:cs="Times New Roman"/>
          <w:szCs w:val="24"/>
        </w:rPr>
      </w:pPr>
      <w:r w:rsidRPr="0010621F">
        <w:rPr>
          <w:rFonts w:eastAsia="Times New Roman" w:cs="Times New Roman"/>
          <w:b/>
          <w:szCs w:val="24"/>
        </w:rPr>
        <w:t>ΠΡΟΕΔΡΕΥΟΥΣΑ (Αναστασία Χριστοδουλοπούλου):</w:t>
      </w:r>
      <w:r>
        <w:rPr>
          <w:rFonts w:eastAsia="Times New Roman" w:cs="Times New Roman"/>
          <w:szCs w:val="24"/>
        </w:rPr>
        <w:t xml:space="preserve"> Θα απαντούν τώρα τα κόμματα στις κριτικές; Καθίστε κάτω!</w:t>
      </w:r>
    </w:p>
    <w:p w14:paraId="4EC192C6"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b/>
          <w:szCs w:val="24"/>
        </w:rPr>
        <w:t>ΜΙΧΑΗΛ Τ</w:t>
      </w:r>
      <w:r>
        <w:rPr>
          <w:rFonts w:eastAsia="Times New Roman" w:cs="Times New Roman"/>
          <w:b/>
          <w:szCs w:val="24"/>
        </w:rPr>
        <w:t xml:space="preserve">ΖΕΛΕΠΗΣ: </w:t>
      </w:r>
      <w:r>
        <w:rPr>
          <w:rFonts w:eastAsia="Times New Roman" w:cs="Times New Roman"/>
          <w:szCs w:val="24"/>
        </w:rPr>
        <w:t>Κυρία Πρόεδρε, ζητώ τον λόγο.</w:t>
      </w:r>
    </w:p>
    <w:p w14:paraId="4EC192C7" w14:textId="77777777" w:rsidR="008E01FC" w:rsidRDefault="002168A0">
      <w:pPr>
        <w:spacing w:line="600" w:lineRule="auto"/>
        <w:ind w:firstLine="720"/>
        <w:contextualSpacing/>
        <w:jc w:val="both"/>
        <w:rPr>
          <w:rFonts w:eastAsia="Times New Roman" w:cs="Times New Roman"/>
          <w:szCs w:val="24"/>
        </w:rPr>
      </w:pPr>
      <w:r w:rsidRPr="0010621F">
        <w:rPr>
          <w:rFonts w:eastAsia="Times New Roman" w:cs="Times New Roman"/>
          <w:b/>
          <w:szCs w:val="24"/>
        </w:rPr>
        <w:t>ΠΡΟΕΔΡΕΥΟΥΣΑ (Αναστασία Χριστοδουλοπούλου):</w:t>
      </w:r>
      <w:r>
        <w:rPr>
          <w:rFonts w:eastAsia="Times New Roman" w:cs="Times New Roman"/>
          <w:szCs w:val="24"/>
        </w:rPr>
        <w:t xml:space="preserve"> Όχι, δεν υπάρχει καμ</w:t>
      </w:r>
      <w:r>
        <w:rPr>
          <w:rFonts w:eastAsia="Times New Roman" w:cs="Times New Roman"/>
          <w:szCs w:val="24"/>
        </w:rPr>
        <w:t>μ</w:t>
      </w:r>
      <w:r>
        <w:rPr>
          <w:rFonts w:eastAsia="Times New Roman" w:cs="Times New Roman"/>
          <w:szCs w:val="24"/>
        </w:rPr>
        <w:t>ία περίπτωση.</w:t>
      </w:r>
    </w:p>
    <w:p w14:paraId="4EC192C8"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Φοβάστε αυτά που θα πω. </w:t>
      </w:r>
    </w:p>
    <w:p w14:paraId="4EC192C9" w14:textId="77777777" w:rsidR="008E01FC" w:rsidRDefault="002168A0">
      <w:pPr>
        <w:spacing w:line="600" w:lineRule="auto"/>
        <w:ind w:firstLine="720"/>
        <w:contextualSpacing/>
        <w:jc w:val="both"/>
        <w:rPr>
          <w:rFonts w:eastAsia="Times New Roman" w:cs="Times New Roman"/>
          <w:szCs w:val="24"/>
        </w:rPr>
      </w:pPr>
      <w:r w:rsidRPr="0010621F">
        <w:rPr>
          <w:rFonts w:eastAsia="Times New Roman" w:cs="Times New Roman"/>
          <w:b/>
          <w:szCs w:val="24"/>
        </w:rPr>
        <w:t>ΠΡΟΕΔΡΕΥΟΥΣΑ (Αναστασία Χριστοδουλοπούλου):</w:t>
      </w:r>
      <w:r>
        <w:rPr>
          <w:rFonts w:eastAsia="Times New Roman" w:cs="Times New Roman"/>
          <w:szCs w:val="24"/>
        </w:rPr>
        <w:t xml:space="preserve"> Ήδη ξοδέψατε πολύ χρόνο με τις παρεμβάσεις σας.</w:t>
      </w:r>
    </w:p>
    <w:p w14:paraId="4EC192C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Κυρί</w:t>
      </w:r>
      <w:r>
        <w:rPr>
          <w:rFonts w:eastAsia="Times New Roman" w:cs="Times New Roman"/>
          <w:szCs w:val="24"/>
        </w:rPr>
        <w:t xml:space="preserve">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ενημερώθηκαν για την ιστορία του κτηρίου και τον </w:t>
      </w:r>
      <w:r>
        <w:rPr>
          <w:rFonts w:eastAsia="Times New Roman" w:cs="Times New Roman"/>
          <w:szCs w:val="24"/>
        </w:rPr>
        <w:t xml:space="preserve">τρόπο οργάνωσης και </w:t>
      </w:r>
      <w:r>
        <w:rPr>
          <w:rFonts w:eastAsia="Times New Roman" w:cs="Times New Roman"/>
          <w:szCs w:val="24"/>
        </w:rPr>
        <w:lastRenderedPageBreak/>
        <w:t>λειτουργίας της Βουλής των Ελλήνων, εξήντα μαθήτριες και μαθητές και πέντε εκπαιδευτικοί τους από το 1</w:t>
      </w:r>
      <w:r w:rsidRPr="00C63924">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Δημοτικό Σχολείο Πυλαίας Θεσσαλονίκης. </w:t>
      </w:r>
    </w:p>
    <w:p w14:paraId="4EC192CB" w14:textId="77777777" w:rsidR="008E01FC" w:rsidRDefault="002168A0">
      <w:pPr>
        <w:tabs>
          <w:tab w:val="left" w:pos="4290"/>
          <w:tab w:val="left" w:pos="4752"/>
        </w:tabs>
        <w:spacing w:line="600" w:lineRule="auto"/>
        <w:ind w:firstLine="720"/>
        <w:jc w:val="both"/>
        <w:rPr>
          <w:rFonts w:eastAsia="Times New Roman" w:cs="Times New Roman"/>
          <w:szCs w:val="24"/>
        </w:rPr>
      </w:pPr>
      <w:r>
        <w:rPr>
          <w:rFonts w:eastAsia="Times New Roman" w:cs="Times New Roman"/>
          <w:szCs w:val="24"/>
        </w:rPr>
        <w:t>Η Βουλή τούς καλωσορίζει στην Αθήνα και στη Βουλή.</w:t>
      </w:r>
    </w:p>
    <w:p w14:paraId="4EC192CC" w14:textId="77777777" w:rsidR="008E01FC" w:rsidRDefault="002168A0">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w:t>
      </w:r>
      <w:r>
        <w:rPr>
          <w:rFonts w:eastAsia="Times New Roman" w:cs="Times New Roman"/>
          <w:szCs w:val="24"/>
        </w:rPr>
        <w:t xml:space="preserve"> Βουλής)</w:t>
      </w:r>
    </w:p>
    <w:p w14:paraId="4EC192CD"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Καραθανασόπουλ</w:t>
      </w:r>
      <w:r>
        <w:rPr>
          <w:rFonts w:eastAsia="Times New Roman" w:cs="Times New Roman"/>
          <w:szCs w:val="24"/>
        </w:rPr>
        <w:t>ος</w:t>
      </w:r>
      <w:proofErr w:type="spellEnd"/>
      <w:r>
        <w:rPr>
          <w:rFonts w:eastAsia="Times New Roman" w:cs="Times New Roman"/>
          <w:szCs w:val="24"/>
        </w:rPr>
        <w:t xml:space="preserve"> για δώδεκα λεπτά.</w:t>
      </w:r>
    </w:p>
    <w:p w14:paraId="4EC192CE"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κυρία Πρόεδρε.</w:t>
      </w:r>
    </w:p>
    <w:p w14:paraId="4EC192CF"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Το νομοσχέδιο το οποίο συζητούμε δεν αποτελεί τίποτε άλλο, παρά έναν ακόμη κρίκο στην αλυσίδα της βελτίωσης του επιχειρηματικού περιβάλλοντο</w:t>
      </w:r>
      <w:r>
        <w:rPr>
          <w:rFonts w:eastAsia="Times New Roman" w:cs="Times New Roman"/>
          <w:szCs w:val="24"/>
        </w:rPr>
        <w:t xml:space="preserve">ς, δηλαδή στη στήριξη ακόμα περισσότερο των αναγκών των επιχειρηματικών ομίλων, </w:t>
      </w:r>
      <w:r>
        <w:rPr>
          <w:rFonts w:eastAsia="Times New Roman" w:cs="Times New Roman"/>
          <w:szCs w:val="24"/>
        </w:rPr>
        <w:t>όπως,</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οι αλλαγές που κάνετε στον αναπτυξιακό νόμο, τα ζητήματα περί </w:t>
      </w:r>
      <w:proofErr w:type="spellStart"/>
      <w:r>
        <w:rPr>
          <w:rFonts w:eastAsia="Times New Roman" w:cs="Times New Roman"/>
          <w:szCs w:val="24"/>
        </w:rPr>
        <w:t>πατεντών</w:t>
      </w:r>
      <w:proofErr w:type="spellEnd"/>
      <w:r>
        <w:rPr>
          <w:rFonts w:eastAsia="Times New Roman" w:cs="Times New Roman"/>
          <w:szCs w:val="24"/>
        </w:rPr>
        <w:t xml:space="preserve"> και ευρεσιτεχνιών.</w:t>
      </w:r>
    </w:p>
    <w:p w14:paraId="4EC192D0"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Βεβαίως, δεν σταματάτε μόνο εκεί. Ήδη ο κ. Δραγασάκης από εδώ, α</w:t>
      </w:r>
      <w:r>
        <w:rPr>
          <w:rFonts w:eastAsia="Times New Roman" w:cs="Times New Roman"/>
          <w:szCs w:val="24"/>
        </w:rPr>
        <w:t xml:space="preserve">π’ αυτό εδώ το Βήμα, σήμερα το πρωί είπε ότι έρχονται και νέα νομοσχέδια, </w:t>
      </w:r>
      <w:r>
        <w:rPr>
          <w:rFonts w:eastAsia="Times New Roman" w:cs="Times New Roman"/>
          <w:szCs w:val="24"/>
        </w:rPr>
        <w:t>όπως,</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το νομοσχέδιο για τη στήριξη με νέα σκανδαλώδη -και προκλητικά, λέμε εμείς- </w:t>
      </w:r>
      <w:r>
        <w:rPr>
          <w:rFonts w:eastAsia="Times New Roman" w:cs="Times New Roman"/>
          <w:szCs w:val="24"/>
        </w:rPr>
        <w:lastRenderedPageBreak/>
        <w:t xml:space="preserve">προνόμια για τις στρατηγικές επενδύσεις, τη δημιουργία αναπτυξιακής τράπεζας για τη </w:t>
      </w:r>
      <w:r>
        <w:rPr>
          <w:rFonts w:eastAsia="Times New Roman" w:cs="Times New Roman"/>
          <w:szCs w:val="24"/>
        </w:rPr>
        <w:t xml:space="preserve">στήριξη ακριβώς των επενδυτικών αναγκών των μονοπωλιακών ομίλων. Πολύ δε περισσότερο έρχεται και ένα νέο νομοσχέδιο, που ουσιαστικά θα προσαρμόζει το </w:t>
      </w:r>
      <w:r>
        <w:rPr>
          <w:rFonts w:eastAsia="Times New Roman" w:cs="Times New Roman"/>
          <w:szCs w:val="24"/>
        </w:rPr>
        <w:t>Π</w:t>
      </w:r>
      <w:r>
        <w:rPr>
          <w:rFonts w:eastAsia="Times New Roman" w:cs="Times New Roman"/>
          <w:szCs w:val="24"/>
        </w:rPr>
        <w:t xml:space="preserve">ρόγραμμα των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 σε μακροχρόνια βάση και όχι σε ετήσια και αυτό στη βάση της εξυπηρέτησης</w:t>
      </w:r>
      <w:r>
        <w:rPr>
          <w:rFonts w:eastAsia="Times New Roman" w:cs="Times New Roman"/>
          <w:szCs w:val="24"/>
        </w:rPr>
        <w:t xml:space="preserve"> του αναπτυξιακού σας, όπως λέτε, μοντέλου. Δηλαδή, υποτάσσετε συνολικά όχι μόνο τα ευρωπαϊκά προγράμματα, αλλά και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 xml:space="preserve">πενδύσεων στο να ικανοποιούνται οι ανάγκες των επιχειρηματικών ομίλων. </w:t>
      </w:r>
    </w:p>
    <w:p w14:paraId="4EC192D1"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Με άλλα λόγια, λέτε πολύ καθαρά ότι μεταφέρετ</w:t>
      </w:r>
      <w:r>
        <w:rPr>
          <w:rFonts w:eastAsia="Times New Roman" w:cs="Times New Roman"/>
          <w:szCs w:val="24"/>
        </w:rPr>
        <w:t>ε στις καλένδες όλα αυτά τα έργα και τις υποδομές που αποτελούν έργα και υποδομές προστασίας</w:t>
      </w:r>
      <w:r>
        <w:rPr>
          <w:rFonts w:eastAsia="Times New Roman" w:cs="Times New Roman"/>
          <w:szCs w:val="24"/>
        </w:rPr>
        <w:t>,</w:t>
      </w:r>
      <w:r>
        <w:rPr>
          <w:rFonts w:eastAsia="Times New Roman" w:cs="Times New Roman"/>
          <w:szCs w:val="24"/>
        </w:rPr>
        <w:t xml:space="preserve"> είτε της ανθρώπινης ζωής είτε της βελτίωσης της θέσης των λαϊκών οικογενειών, γιατί ακριβώς προτεραιότητά σας θα είναι τα επενδυτικά αναπτυξιακά σχέδια των επιχει</w:t>
      </w:r>
      <w:r>
        <w:rPr>
          <w:rFonts w:eastAsia="Times New Roman" w:cs="Times New Roman"/>
          <w:szCs w:val="24"/>
        </w:rPr>
        <w:t xml:space="preserve">ρηματικών ομίλων και στο Πρόγραμμα Δημοσίων Επενδύσεων. Δηλαδή, η Κυβέρνησή σας παρέχει γη και ύδωρ, για να μπορέσει να κυλήσει ο τροχός της καπιταλιστικής ανάπτυξης. </w:t>
      </w:r>
      <w:r>
        <w:rPr>
          <w:rFonts w:eastAsia="Times New Roman" w:cs="Times New Roman"/>
          <w:szCs w:val="24"/>
        </w:rPr>
        <w:lastRenderedPageBreak/>
        <w:t>Μόνο που είναι ένας τροχός ο οποίος τσακίζει τα εργατικά δικαιώματα, τσακίζει την ικανοπο</w:t>
      </w:r>
      <w:r>
        <w:rPr>
          <w:rFonts w:eastAsia="Times New Roman" w:cs="Times New Roman"/>
          <w:szCs w:val="24"/>
        </w:rPr>
        <w:t>ίηση των λαϊκών αναγκών στον βωμό της διασφάλισης και της θωράκισης της καπιταλιστικής κερδοφορίας. Γιατί ακριβώς δεν μπορεί να υπάρξει δίκαιη ανάπτυξη στον καπιταλισμό. Αυτό είναι ένα ευφυολόγημα. Είναι ταξικός ο χαρακτήρας της ανάπτυξης στον καπιταλισμό.</w:t>
      </w:r>
      <w:r>
        <w:rPr>
          <w:rFonts w:eastAsia="Times New Roman" w:cs="Times New Roman"/>
          <w:szCs w:val="24"/>
        </w:rPr>
        <w:t xml:space="preserve"> Τι σημαίνει, δηλαδή; Οξύνει όλο και περισσότερο τις κοινωνικές ανισότητες και τις οξύνει ακριβώς συγκεντρώνοντας τον παραγόμενο πλούτο σε όλο και λιγότερα χέρια. Δείτε τι γίνεται σε παγκόσμιο επίπεδο. Πόσο κατέχει το 1% του πιο πλούσιου πληθυσμού στον πλα</w:t>
      </w:r>
      <w:r>
        <w:rPr>
          <w:rFonts w:eastAsia="Times New Roman" w:cs="Times New Roman"/>
          <w:szCs w:val="24"/>
        </w:rPr>
        <w:t xml:space="preserve">νήτη; Κατέχει το 80% του παγκόσμιου πλούτου. </w:t>
      </w:r>
    </w:p>
    <w:p w14:paraId="4EC192D2"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Απ</w:t>
      </w:r>
      <w:r>
        <w:rPr>
          <w:rFonts w:eastAsia="Times New Roman" w:cs="Times New Roman"/>
          <w:szCs w:val="24"/>
        </w:rPr>
        <w:t>ό</w:t>
      </w:r>
      <w:r>
        <w:rPr>
          <w:rFonts w:eastAsia="Times New Roman" w:cs="Times New Roman"/>
          <w:szCs w:val="24"/>
        </w:rPr>
        <w:t xml:space="preserve"> αυτή την άποψη, λοιπόν, αφ</w:t>
      </w:r>
      <w:r>
        <w:rPr>
          <w:rFonts w:eastAsia="Times New Roman" w:cs="Times New Roman"/>
          <w:szCs w:val="24"/>
        </w:rPr>
        <w:t xml:space="preserve">’ </w:t>
      </w:r>
      <w:r>
        <w:rPr>
          <w:rFonts w:eastAsia="Times New Roman" w:cs="Times New Roman"/>
          <w:szCs w:val="24"/>
        </w:rPr>
        <w:t>ενός συγκεντρώνετε τον πλούτο σε λιγότερα χέρια και αφ</w:t>
      </w:r>
      <w:r>
        <w:rPr>
          <w:rFonts w:eastAsia="Times New Roman" w:cs="Times New Roman"/>
          <w:szCs w:val="24"/>
        </w:rPr>
        <w:t xml:space="preserve">’ </w:t>
      </w:r>
      <w:r>
        <w:rPr>
          <w:rFonts w:eastAsia="Times New Roman" w:cs="Times New Roman"/>
          <w:szCs w:val="24"/>
        </w:rPr>
        <w:t>ετέρου οδηγείτε τα πλατιά λαϊκά στρώματα είτε σε σχετική είτε σε απόλυτη εξαθλίωση. Γι</w:t>
      </w:r>
      <w:r>
        <w:rPr>
          <w:rFonts w:eastAsia="Times New Roman" w:cs="Times New Roman"/>
          <w:szCs w:val="24"/>
        </w:rPr>
        <w:t>α</w:t>
      </w:r>
      <w:r>
        <w:rPr>
          <w:rFonts w:eastAsia="Times New Roman" w:cs="Times New Roman"/>
          <w:szCs w:val="24"/>
        </w:rPr>
        <w:t xml:space="preserve"> αυτόν ακριβώς τον λόγο και ως συμπ</w:t>
      </w:r>
      <w:r>
        <w:rPr>
          <w:rFonts w:eastAsia="Times New Roman" w:cs="Times New Roman"/>
          <w:szCs w:val="24"/>
        </w:rPr>
        <w:t>λήρωμα της αναπτυξιακής σας λογικής είναι ακριβώς τα διάφορα μέτρα φιλανθρωπίας, όπως είναι</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το ελάχιστο εγγυημένο εισόδημα, που λέτε στον κόσμο, στους εργαζόμενους, «κοιτάξτε να δείτε, μάθετε να ζείτε με τα ψίχουλα», που δεν είναι τίποτε ά</w:t>
      </w:r>
      <w:r>
        <w:rPr>
          <w:rFonts w:eastAsia="Times New Roman" w:cs="Times New Roman"/>
          <w:szCs w:val="24"/>
        </w:rPr>
        <w:t xml:space="preserve">λλο επί της </w:t>
      </w:r>
      <w:r>
        <w:rPr>
          <w:rFonts w:eastAsia="Times New Roman" w:cs="Times New Roman"/>
          <w:szCs w:val="24"/>
        </w:rPr>
        <w:lastRenderedPageBreak/>
        <w:t>ουσίας, παρά μια προσπάθεια αναδιανομής της φτώχειας, ούτως ώστε οι λιγότερο φτωχοί να πληρώσουν για τους περισσότερο φτωχούς. Αναδεικνύεστε, με άλλα λόγια, στους καλύτερους πολιτικούς υπηρέτες των μονοπωλιακών ομίλων.</w:t>
      </w:r>
    </w:p>
    <w:p w14:paraId="4EC192D3"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Αυτό αναδεικνύει και η τρ</w:t>
      </w:r>
      <w:r>
        <w:rPr>
          <w:rFonts w:eastAsia="Times New Roman" w:cs="Times New Roman"/>
          <w:szCs w:val="24"/>
        </w:rPr>
        <w:t>οπολογία σας για την προστασία της πρώτης κατοικίας σε σχέση με τα κόκκινα δάνεια. Προσπαθείτε να εμφανίσετε την τροπολογία σας για τα κόκκινα δάνεια ως μια τροπολογία που προστατεύει δήθεν τους δανειολήπτες. Έχει αυτό, αλήθεια, κα</w:t>
      </w:r>
      <w:r>
        <w:rPr>
          <w:rFonts w:eastAsia="Times New Roman" w:cs="Times New Roman"/>
          <w:szCs w:val="24"/>
        </w:rPr>
        <w:t>μ</w:t>
      </w:r>
      <w:r>
        <w:rPr>
          <w:rFonts w:eastAsia="Times New Roman" w:cs="Times New Roman"/>
          <w:szCs w:val="24"/>
        </w:rPr>
        <w:t>μία σχέση με την πραγματ</w:t>
      </w:r>
      <w:r>
        <w:rPr>
          <w:rFonts w:eastAsia="Times New Roman" w:cs="Times New Roman"/>
          <w:szCs w:val="24"/>
        </w:rPr>
        <w:t>ικότητα;</w:t>
      </w:r>
    </w:p>
    <w:p w14:paraId="4EC192D4" w14:textId="77777777" w:rsidR="008E01FC" w:rsidRDefault="002168A0">
      <w:pPr>
        <w:spacing w:line="600" w:lineRule="auto"/>
        <w:ind w:firstLine="720"/>
        <w:jc w:val="both"/>
        <w:rPr>
          <w:rFonts w:eastAsia="Times New Roman" w:cs="Times New Roman"/>
          <w:szCs w:val="24"/>
        </w:rPr>
      </w:pPr>
      <w:r w:rsidRPr="00F4172D">
        <w:rPr>
          <w:rFonts w:eastAsia="Times New Roman" w:cs="Times New Roman"/>
          <w:szCs w:val="24"/>
        </w:rPr>
        <w:t>Βεβαίως, η τροπολογία που φέρνε</w:t>
      </w:r>
      <w:r>
        <w:rPr>
          <w:rFonts w:eastAsia="Times New Roman" w:cs="Times New Roman"/>
          <w:szCs w:val="24"/>
        </w:rPr>
        <w:t>τε είναι</w:t>
      </w:r>
      <w:r w:rsidRPr="00F4172D">
        <w:rPr>
          <w:rFonts w:eastAsia="Times New Roman" w:cs="Times New Roman"/>
          <w:szCs w:val="24"/>
        </w:rPr>
        <w:t xml:space="preserve"> αποτέλεσμα συμβιβασμού με τους δανειστές</w:t>
      </w:r>
      <w:r>
        <w:rPr>
          <w:rFonts w:eastAsia="Times New Roman" w:cs="Times New Roman"/>
          <w:szCs w:val="24"/>
        </w:rPr>
        <w:t>. Μ</w:t>
      </w:r>
      <w:r w:rsidRPr="00F4172D">
        <w:rPr>
          <w:rFonts w:eastAsia="Times New Roman" w:cs="Times New Roman"/>
          <w:szCs w:val="24"/>
        </w:rPr>
        <w:t>όνο και μόνο αυτό κάνει κουρελόχαρτο τον ισχυρισμό που λέγα</w:t>
      </w:r>
      <w:r>
        <w:rPr>
          <w:rFonts w:eastAsia="Times New Roman" w:cs="Times New Roman"/>
          <w:szCs w:val="24"/>
        </w:rPr>
        <w:t>τ</w:t>
      </w:r>
      <w:r w:rsidRPr="00F4172D">
        <w:rPr>
          <w:rFonts w:eastAsia="Times New Roman" w:cs="Times New Roman"/>
          <w:szCs w:val="24"/>
        </w:rPr>
        <w:t>ε μερικούς μήνες πριν</w:t>
      </w:r>
      <w:r>
        <w:rPr>
          <w:rFonts w:eastAsia="Times New Roman" w:cs="Times New Roman"/>
          <w:szCs w:val="24"/>
        </w:rPr>
        <w:t>,</w:t>
      </w:r>
      <w:r w:rsidRPr="00F4172D">
        <w:rPr>
          <w:rFonts w:eastAsia="Times New Roman" w:cs="Times New Roman"/>
          <w:szCs w:val="24"/>
        </w:rPr>
        <w:t xml:space="preserve"> ότι </w:t>
      </w:r>
      <w:r>
        <w:rPr>
          <w:rFonts w:eastAsia="Times New Roman" w:cs="Times New Roman"/>
          <w:szCs w:val="24"/>
        </w:rPr>
        <w:t>«</w:t>
      </w:r>
      <w:r w:rsidRPr="00F4172D">
        <w:rPr>
          <w:rFonts w:eastAsia="Times New Roman" w:cs="Times New Roman"/>
          <w:szCs w:val="24"/>
        </w:rPr>
        <w:t>τελειώσαμε με τις επιτροπ</w:t>
      </w:r>
      <w:r>
        <w:rPr>
          <w:rFonts w:eastAsia="Times New Roman" w:cs="Times New Roman"/>
          <w:szCs w:val="24"/>
        </w:rPr>
        <w:t>είε</w:t>
      </w:r>
      <w:r w:rsidRPr="00F4172D">
        <w:rPr>
          <w:rFonts w:eastAsia="Times New Roman" w:cs="Times New Roman"/>
          <w:szCs w:val="24"/>
        </w:rPr>
        <w:t>ς</w:t>
      </w:r>
      <w:r>
        <w:rPr>
          <w:rFonts w:eastAsia="Times New Roman" w:cs="Times New Roman"/>
          <w:szCs w:val="24"/>
        </w:rPr>
        <w:t>,</w:t>
      </w:r>
      <w:r w:rsidRPr="00F4172D">
        <w:rPr>
          <w:rFonts w:eastAsia="Times New Roman" w:cs="Times New Roman"/>
          <w:szCs w:val="24"/>
        </w:rPr>
        <w:t xml:space="preserve"> τελειώσαμε</w:t>
      </w:r>
      <w:r>
        <w:rPr>
          <w:rFonts w:eastAsia="Times New Roman" w:cs="Times New Roman"/>
          <w:szCs w:val="24"/>
        </w:rPr>
        <w:t xml:space="preserve"> με</w:t>
      </w:r>
      <w:r w:rsidRPr="00F4172D">
        <w:rPr>
          <w:rFonts w:eastAsia="Times New Roman" w:cs="Times New Roman"/>
          <w:szCs w:val="24"/>
        </w:rPr>
        <w:t xml:space="preserve"> την εποπτεία</w:t>
      </w:r>
      <w:r>
        <w:rPr>
          <w:rFonts w:eastAsia="Times New Roman" w:cs="Times New Roman"/>
          <w:szCs w:val="24"/>
        </w:rPr>
        <w:t>». Να πώ</w:t>
      </w:r>
      <w:r w:rsidRPr="00F4172D">
        <w:rPr>
          <w:rFonts w:eastAsia="Times New Roman" w:cs="Times New Roman"/>
          <w:szCs w:val="24"/>
        </w:rPr>
        <w:t xml:space="preserve">ς </w:t>
      </w:r>
      <w:r w:rsidRPr="00F4172D">
        <w:rPr>
          <w:rFonts w:eastAsia="Times New Roman" w:cs="Times New Roman"/>
          <w:szCs w:val="24"/>
        </w:rPr>
        <w:t>επιβεβαιών</w:t>
      </w:r>
      <w:r>
        <w:rPr>
          <w:rFonts w:eastAsia="Times New Roman" w:cs="Times New Roman"/>
          <w:szCs w:val="24"/>
        </w:rPr>
        <w:t>ε</w:t>
      </w:r>
      <w:r w:rsidRPr="00F4172D">
        <w:rPr>
          <w:rFonts w:eastAsia="Times New Roman" w:cs="Times New Roman"/>
          <w:szCs w:val="24"/>
        </w:rPr>
        <w:t>ται</w:t>
      </w:r>
      <w:r>
        <w:rPr>
          <w:rFonts w:eastAsia="Times New Roman" w:cs="Times New Roman"/>
          <w:szCs w:val="24"/>
        </w:rPr>
        <w:t>,</w:t>
      </w:r>
      <w:r w:rsidRPr="00F4172D">
        <w:rPr>
          <w:rFonts w:eastAsia="Times New Roman" w:cs="Times New Roman"/>
          <w:szCs w:val="24"/>
        </w:rPr>
        <w:t xml:space="preserve"> για παράδειγμα</w:t>
      </w:r>
      <w:r>
        <w:rPr>
          <w:rFonts w:eastAsia="Times New Roman" w:cs="Times New Roman"/>
          <w:szCs w:val="24"/>
        </w:rPr>
        <w:t>. Μ</w:t>
      </w:r>
      <w:r w:rsidRPr="00F4172D">
        <w:rPr>
          <w:rFonts w:eastAsia="Times New Roman" w:cs="Times New Roman"/>
          <w:szCs w:val="24"/>
        </w:rPr>
        <w:t xml:space="preserve">ε την απειλή ότι δεν </w:t>
      </w:r>
      <w:r>
        <w:rPr>
          <w:rFonts w:eastAsia="Times New Roman" w:cs="Times New Roman"/>
          <w:szCs w:val="24"/>
        </w:rPr>
        <w:t xml:space="preserve">θα </w:t>
      </w:r>
      <w:r w:rsidRPr="00F4172D">
        <w:rPr>
          <w:rFonts w:eastAsia="Times New Roman" w:cs="Times New Roman"/>
          <w:szCs w:val="24"/>
        </w:rPr>
        <w:t xml:space="preserve">σας δώσουν το </w:t>
      </w:r>
      <w:r w:rsidRPr="001943FE">
        <w:rPr>
          <w:rFonts w:eastAsia="Times New Roman" w:cs="Times New Roman"/>
          <w:szCs w:val="24"/>
        </w:rPr>
        <w:t>1</w:t>
      </w:r>
      <w:r w:rsidRPr="00B059CD">
        <w:rPr>
          <w:rFonts w:eastAsia="Times New Roman" w:cs="Times New Roman"/>
          <w:szCs w:val="24"/>
        </w:rPr>
        <w:t xml:space="preserve"> </w:t>
      </w:r>
      <w:r w:rsidRPr="00F4172D">
        <w:rPr>
          <w:rFonts w:eastAsia="Times New Roman" w:cs="Times New Roman"/>
          <w:szCs w:val="24"/>
        </w:rPr>
        <w:t>δισεκατομμύριο</w:t>
      </w:r>
      <w:r>
        <w:rPr>
          <w:rFonts w:eastAsia="Times New Roman" w:cs="Times New Roman"/>
          <w:szCs w:val="24"/>
        </w:rPr>
        <w:t>,</w:t>
      </w:r>
      <w:r w:rsidRPr="00F4172D">
        <w:rPr>
          <w:rFonts w:eastAsia="Times New Roman" w:cs="Times New Roman"/>
          <w:szCs w:val="24"/>
        </w:rPr>
        <w:t xml:space="preserve"> φ</w:t>
      </w:r>
      <w:r>
        <w:rPr>
          <w:rFonts w:eastAsia="Times New Roman" w:cs="Times New Roman"/>
          <w:szCs w:val="24"/>
        </w:rPr>
        <w:t>έρνετε</w:t>
      </w:r>
      <w:r w:rsidRPr="00F4172D">
        <w:rPr>
          <w:rFonts w:eastAsia="Times New Roman" w:cs="Times New Roman"/>
          <w:szCs w:val="24"/>
        </w:rPr>
        <w:t xml:space="preserve"> αυτή την τροπολογία</w:t>
      </w:r>
      <w:r>
        <w:rPr>
          <w:rFonts w:eastAsia="Times New Roman" w:cs="Times New Roman"/>
          <w:szCs w:val="24"/>
        </w:rPr>
        <w:t>,</w:t>
      </w:r>
      <w:r w:rsidRPr="00F4172D">
        <w:rPr>
          <w:rFonts w:eastAsia="Times New Roman" w:cs="Times New Roman"/>
          <w:szCs w:val="24"/>
        </w:rPr>
        <w:t xml:space="preserve"> η οποία αποτελεί έναν ακόμη κρίκο στο</w:t>
      </w:r>
      <w:r>
        <w:rPr>
          <w:rFonts w:eastAsia="Times New Roman" w:cs="Times New Roman"/>
          <w:szCs w:val="24"/>
        </w:rPr>
        <w:t xml:space="preserve"> ξήλωμα του πουλόβερ</w:t>
      </w:r>
      <w:r w:rsidRPr="00F4172D">
        <w:rPr>
          <w:rFonts w:eastAsia="Times New Roman" w:cs="Times New Roman"/>
          <w:szCs w:val="24"/>
        </w:rPr>
        <w:t xml:space="preserve"> όσον αφορά την προστασία της λαϊκής κατοικίας</w:t>
      </w:r>
      <w:r>
        <w:rPr>
          <w:rFonts w:eastAsia="Times New Roman" w:cs="Times New Roman"/>
          <w:szCs w:val="24"/>
        </w:rPr>
        <w:t>.</w:t>
      </w:r>
    </w:p>
    <w:p w14:paraId="4EC192D5" w14:textId="77777777" w:rsidR="008E01FC" w:rsidRDefault="002168A0">
      <w:pPr>
        <w:spacing w:line="600" w:lineRule="auto"/>
        <w:ind w:firstLine="720"/>
        <w:jc w:val="both"/>
        <w:rPr>
          <w:rFonts w:eastAsia="Times New Roman" w:cs="Times New Roman"/>
          <w:szCs w:val="24"/>
        </w:rPr>
      </w:pPr>
      <w:r w:rsidRPr="00F4172D">
        <w:rPr>
          <w:rFonts w:eastAsia="Times New Roman" w:cs="Times New Roman"/>
          <w:szCs w:val="24"/>
        </w:rPr>
        <w:t>Έτσι</w:t>
      </w:r>
      <w:r>
        <w:rPr>
          <w:rFonts w:eastAsia="Times New Roman" w:cs="Times New Roman"/>
          <w:szCs w:val="24"/>
        </w:rPr>
        <w:t>,</w:t>
      </w:r>
      <w:r w:rsidRPr="00F4172D">
        <w:rPr>
          <w:rFonts w:eastAsia="Times New Roman" w:cs="Times New Roman"/>
          <w:szCs w:val="24"/>
        </w:rPr>
        <w:t xml:space="preserve"> λοιπόν</w:t>
      </w:r>
      <w:r>
        <w:rPr>
          <w:rFonts w:eastAsia="Times New Roman" w:cs="Times New Roman"/>
          <w:szCs w:val="24"/>
        </w:rPr>
        <w:t>,</w:t>
      </w:r>
      <w:r w:rsidRPr="00F4172D">
        <w:rPr>
          <w:rFonts w:eastAsia="Times New Roman" w:cs="Times New Roman"/>
          <w:szCs w:val="24"/>
        </w:rPr>
        <w:t xml:space="preserve"> στο επίκεντρο όλης αυτής της συζήτησης με τους δανειστές</w:t>
      </w:r>
      <w:r>
        <w:rPr>
          <w:rFonts w:eastAsia="Times New Roman" w:cs="Times New Roman"/>
          <w:szCs w:val="24"/>
        </w:rPr>
        <w:t>,</w:t>
      </w:r>
      <w:r w:rsidRPr="00F4172D">
        <w:rPr>
          <w:rFonts w:eastAsia="Times New Roman" w:cs="Times New Roman"/>
          <w:szCs w:val="24"/>
        </w:rPr>
        <w:t xml:space="preserve"> στο επίκεντρο όλης αυτής της προσπάθειας τη</w:t>
      </w:r>
      <w:r>
        <w:rPr>
          <w:rFonts w:eastAsia="Times New Roman" w:cs="Times New Roman"/>
          <w:szCs w:val="24"/>
        </w:rPr>
        <w:t xml:space="preserve">ν </w:t>
      </w:r>
      <w:r>
        <w:rPr>
          <w:rFonts w:eastAsia="Times New Roman" w:cs="Times New Roman"/>
          <w:szCs w:val="24"/>
        </w:rPr>
        <w:lastRenderedPageBreak/>
        <w:t>οποία</w:t>
      </w:r>
      <w:r w:rsidRPr="00F4172D">
        <w:rPr>
          <w:rFonts w:eastAsia="Times New Roman" w:cs="Times New Roman"/>
          <w:szCs w:val="24"/>
        </w:rPr>
        <w:t xml:space="preserve"> κάνετε </w:t>
      </w:r>
      <w:r>
        <w:rPr>
          <w:rFonts w:eastAsia="Times New Roman" w:cs="Times New Roman"/>
          <w:szCs w:val="24"/>
        </w:rPr>
        <w:t>δ</w:t>
      </w:r>
      <w:r w:rsidRPr="00F4172D">
        <w:rPr>
          <w:rFonts w:eastAsia="Times New Roman" w:cs="Times New Roman"/>
          <w:szCs w:val="24"/>
        </w:rPr>
        <w:t>εν είναι η αγωνία σας για το πώς θα προστατευτεί η λαϊκή κατοικία</w:t>
      </w:r>
      <w:r>
        <w:rPr>
          <w:rFonts w:eastAsia="Times New Roman" w:cs="Times New Roman"/>
          <w:szCs w:val="24"/>
        </w:rPr>
        <w:t>,</w:t>
      </w:r>
      <w:r w:rsidRPr="00F4172D">
        <w:rPr>
          <w:rFonts w:eastAsia="Times New Roman" w:cs="Times New Roman"/>
          <w:szCs w:val="24"/>
        </w:rPr>
        <w:t xml:space="preserve"> αλλά π</w:t>
      </w:r>
      <w:r>
        <w:rPr>
          <w:rFonts w:eastAsia="Times New Roman" w:cs="Times New Roman"/>
          <w:szCs w:val="24"/>
        </w:rPr>
        <w:t>ώ</w:t>
      </w:r>
      <w:r w:rsidRPr="00F4172D">
        <w:rPr>
          <w:rFonts w:eastAsia="Times New Roman" w:cs="Times New Roman"/>
          <w:szCs w:val="24"/>
        </w:rPr>
        <w:t xml:space="preserve">ς μέσα από αυτή τη διαδικασία θα </w:t>
      </w:r>
      <w:r>
        <w:rPr>
          <w:rFonts w:eastAsia="Times New Roman" w:cs="Times New Roman"/>
          <w:szCs w:val="24"/>
        </w:rPr>
        <w:t>θωρακί</w:t>
      </w:r>
      <w:r w:rsidRPr="00F4172D">
        <w:rPr>
          <w:rFonts w:eastAsia="Times New Roman" w:cs="Times New Roman"/>
          <w:szCs w:val="24"/>
        </w:rPr>
        <w:t>σετε ακόμη περισσότερο το</w:t>
      </w:r>
      <w:r w:rsidRPr="00F4172D">
        <w:rPr>
          <w:rFonts w:eastAsia="Times New Roman" w:cs="Times New Roman"/>
          <w:szCs w:val="24"/>
        </w:rPr>
        <w:t xml:space="preserve"> </w:t>
      </w:r>
      <w:r>
        <w:rPr>
          <w:rFonts w:eastAsia="Times New Roman" w:cs="Times New Roman"/>
          <w:szCs w:val="24"/>
        </w:rPr>
        <w:t xml:space="preserve">χρηματοπιστωτικό </w:t>
      </w:r>
      <w:r w:rsidRPr="00F4172D">
        <w:rPr>
          <w:rFonts w:eastAsia="Times New Roman" w:cs="Times New Roman"/>
          <w:szCs w:val="24"/>
        </w:rPr>
        <w:t>σύστημα</w:t>
      </w:r>
      <w:r>
        <w:rPr>
          <w:rFonts w:eastAsia="Times New Roman" w:cs="Times New Roman"/>
          <w:szCs w:val="24"/>
        </w:rPr>
        <w:t>,</w:t>
      </w:r>
      <w:r w:rsidRPr="00F4172D">
        <w:rPr>
          <w:rFonts w:eastAsia="Times New Roman" w:cs="Times New Roman"/>
          <w:szCs w:val="24"/>
        </w:rPr>
        <w:t xml:space="preserve"> θα βελτιώσετε την κεφαλαιοποίηση των τραπεζών</w:t>
      </w:r>
      <w:r>
        <w:rPr>
          <w:rFonts w:eastAsia="Times New Roman" w:cs="Times New Roman"/>
          <w:szCs w:val="24"/>
        </w:rPr>
        <w:t>,</w:t>
      </w:r>
      <w:r w:rsidRPr="00F4172D">
        <w:rPr>
          <w:rFonts w:eastAsia="Times New Roman" w:cs="Times New Roman"/>
          <w:szCs w:val="24"/>
        </w:rPr>
        <w:t xml:space="preserve"> απαλλάσσοντάς την από ένα</w:t>
      </w:r>
      <w:r>
        <w:rPr>
          <w:rFonts w:eastAsia="Times New Roman" w:cs="Times New Roman"/>
          <w:szCs w:val="24"/>
        </w:rPr>
        <w:t>ν</w:t>
      </w:r>
      <w:r w:rsidRPr="00F4172D">
        <w:rPr>
          <w:rFonts w:eastAsia="Times New Roman" w:cs="Times New Roman"/>
          <w:szCs w:val="24"/>
        </w:rPr>
        <w:t xml:space="preserve"> σημαντικό </w:t>
      </w:r>
      <w:r>
        <w:rPr>
          <w:rFonts w:eastAsia="Times New Roman" w:cs="Times New Roman"/>
          <w:szCs w:val="24"/>
        </w:rPr>
        <w:t>βραχνά,</w:t>
      </w:r>
      <w:r w:rsidRPr="00F4172D">
        <w:rPr>
          <w:rFonts w:eastAsia="Times New Roman" w:cs="Times New Roman"/>
          <w:szCs w:val="24"/>
        </w:rPr>
        <w:t xml:space="preserve"> όπως είναι η υπόθεση διαχείρισης των κόκκινων δανείων</w:t>
      </w:r>
      <w:r>
        <w:rPr>
          <w:rFonts w:eastAsia="Times New Roman" w:cs="Times New Roman"/>
          <w:szCs w:val="24"/>
        </w:rPr>
        <w:t>.</w:t>
      </w:r>
    </w:p>
    <w:p w14:paraId="4EC192D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w:t>
      </w:r>
      <w:r w:rsidRPr="00F4172D">
        <w:rPr>
          <w:rFonts w:eastAsia="Times New Roman" w:cs="Times New Roman"/>
          <w:szCs w:val="24"/>
        </w:rPr>
        <w:t>πό αυτή την άποψη</w:t>
      </w:r>
      <w:r>
        <w:rPr>
          <w:rFonts w:eastAsia="Times New Roman" w:cs="Times New Roman"/>
          <w:szCs w:val="24"/>
        </w:rPr>
        <w:t>, λοιπόν,</w:t>
      </w:r>
      <w:r w:rsidRPr="00F4172D">
        <w:rPr>
          <w:rFonts w:eastAsia="Times New Roman" w:cs="Times New Roman"/>
          <w:szCs w:val="24"/>
        </w:rPr>
        <w:t xml:space="preserve"> είναι φανερό ότι επιδεινώνετ</w:t>
      </w:r>
      <w:r>
        <w:rPr>
          <w:rFonts w:eastAsia="Times New Roman" w:cs="Times New Roman"/>
          <w:szCs w:val="24"/>
        </w:rPr>
        <w:t>ε</w:t>
      </w:r>
      <w:r w:rsidRPr="00F4172D">
        <w:rPr>
          <w:rFonts w:eastAsia="Times New Roman" w:cs="Times New Roman"/>
          <w:szCs w:val="24"/>
        </w:rPr>
        <w:t xml:space="preserve"> ακόμη περισσότερο τις πρ</w:t>
      </w:r>
      <w:r w:rsidRPr="00F4172D">
        <w:rPr>
          <w:rFonts w:eastAsia="Times New Roman" w:cs="Times New Roman"/>
          <w:szCs w:val="24"/>
        </w:rPr>
        <w:t>οϋποθέσεις ένταξης των υπερχρεωμένων νοικοκυριών στη διαδικασία προστασίας</w:t>
      </w:r>
      <w:r>
        <w:rPr>
          <w:rFonts w:eastAsia="Times New Roman" w:cs="Times New Roman"/>
          <w:szCs w:val="24"/>
        </w:rPr>
        <w:t>. Δ</w:t>
      </w:r>
      <w:r w:rsidRPr="00F4172D">
        <w:rPr>
          <w:rFonts w:eastAsia="Times New Roman" w:cs="Times New Roman"/>
          <w:szCs w:val="24"/>
        </w:rPr>
        <w:t>ημιουργείτ</w:t>
      </w:r>
      <w:r>
        <w:rPr>
          <w:rFonts w:eastAsia="Times New Roman" w:cs="Times New Roman"/>
          <w:szCs w:val="24"/>
        </w:rPr>
        <w:t xml:space="preserve">ε </w:t>
      </w:r>
      <w:r w:rsidRPr="00F4172D">
        <w:rPr>
          <w:rFonts w:eastAsia="Times New Roman" w:cs="Times New Roman"/>
          <w:szCs w:val="24"/>
        </w:rPr>
        <w:t>δηλαδή αυτόματο</w:t>
      </w:r>
      <w:r>
        <w:rPr>
          <w:rFonts w:eastAsia="Times New Roman" w:cs="Times New Roman"/>
          <w:szCs w:val="24"/>
        </w:rPr>
        <w:t>υ</w:t>
      </w:r>
      <w:r w:rsidRPr="00F4172D">
        <w:rPr>
          <w:rFonts w:eastAsia="Times New Roman" w:cs="Times New Roman"/>
          <w:szCs w:val="24"/>
        </w:rPr>
        <w:t>ς κόφτ</w:t>
      </w:r>
      <w:r>
        <w:rPr>
          <w:rFonts w:eastAsia="Times New Roman" w:cs="Times New Roman"/>
          <w:szCs w:val="24"/>
        </w:rPr>
        <w:t>ε</w:t>
      </w:r>
      <w:r w:rsidRPr="00F4172D">
        <w:rPr>
          <w:rFonts w:eastAsia="Times New Roman" w:cs="Times New Roman"/>
          <w:szCs w:val="24"/>
        </w:rPr>
        <w:t>ς</w:t>
      </w:r>
      <w:r>
        <w:rPr>
          <w:rFonts w:eastAsia="Times New Roman" w:cs="Times New Roman"/>
          <w:szCs w:val="24"/>
        </w:rPr>
        <w:t xml:space="preserve">. </w:t>
      </w:r>
    </w:p>
    <w:p w14:paraId="4EC192D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Και έ</w:t>
      </w:r>
      <w:r w:rsidRPr="00F4172D">
        <w:rPr>
          <w:rFonts w:eastAsia="Times New Roman" w:cs="Times New Roman"/>
          <w:szCs w:val="24"/>
        </w:rPr>
        <w:t>χουμε και λέμε</w:t>
      </w:r>
      <w:r>
        <w:rPr>
          <w:rFonts w:eastAsia="Times New Roman" w:cs="Times New Roman"/>
          <w:szCs w:val="24"/>
        </w:rPr>
        <w:t>:</w:t>
      </w:r>
      <w:r w:rsidRPr="00F4172D">
        <w:rPr>
          <w:rFonts w:eastAsia="Times New Roman" w:cs="Times New Roman"/>
          <w:szCs w:val="24"/>
        </w:rPr>
        <w:t xml:space="preserve"> </w:t>
      </w:r>
    </w:p>
    <w:p w14:paraId="4EC192D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w:t>
      </w:r>
      <w:r w:rsidRPr="00F4172D">
        <w:rPr>
          <w:rFonts w:eastAsia="Times New Roman" w:cs="Times New Roman"/>
          <w:szCs w:val="24"/>
        </w:rPr>
        <w:t>ροϋπόθεση πρώτη</w:t>
      </w:r>
      <w:r>
        <w:rPr>
          <w:rFonts w:eastAsia="Times New Roman" w:cs="Times New Roman"/>
          <w:szCs w:val="24"/>
        </w:rPr>
        <w:t>:</w:t>
      </w:r>
      <w:r w:rsidRPr="00F4172D">
        <w:rPr>
          <w:rFonts w:eastAsia="Times New Roman" w:cs="Times New Roman"/>
          <w:szCs w:val="24"/>
        </w:rPr>
        <w:t xml:space="preserve"> </w:t>
      </w:r>
      <w:r>
        <w:rPr>
          <w:rFonts w:eastAsia="Times New Roman" w:cs="Times New Roman"/>
          <w:szCs w:val="24"/>
        </w:rPr>
        <w:t>Α</w:t>
      </w:r>
      <w:r w:rsidRPr="00F4172D">
        <w:rPr>
          <w:rFonts w:eastAsia="Times New Roman" w:cs="Times New Roman"/>
          <w:szCs w:val="24"/>
        </w:rPr>
        <w:t xml:space="preserve">ντικειμενική αξία κατοικίας 250 </w:t>
      </w:r>
      <w:r>
        <w:rPr>
          <w:rFonts w:eastAsia="Times New Roman" w:cs="Times New Roman"/>
          <w:szCs w:val="24"/>
        </w:rPr>
        <w:t xml:space="preserve">χιλιάδες για </w:t>
      </w:r>
      <w:r w:rsidRPr="00F4172D">
        <w:rPr>
          <w:rFonts w:eastAsia="Times New Roman" w:cs="Times New Roman"/>
          <w:szCs w:val="24"/>
        </w:rPr>
        <w:t xml:space="preserve">τα φυσικά πρόσωπα </w:t>
      </w:r>
      <w:r>
        <w:rPr>
          <w:rFonts w:eastAsia="Times New Roman" w:cs="Times New Roman"/>
          <w:szCs w:val="24"/>
        </w:rPr>
        <w:t xml:space="preserve">και </w:t>
      </w:r>
      <w:r w:rsidRPr="00F4172D">
        <w:rPr>
          <w:rFonts w:eastAsia="Times New Roman" w:cs="Times New Roman"/>
          <w:szCs w:val="24"/>
        </w:rPr>
        <w:t>17</w:t>
      </w:r>
      <w:r>
        <w:rPr>
          <w:rFonts w:eastAsia="Times New Roman" w:cs="Times New Roman"/>
          <w:szCs w:val="24"/>
        </w:rPr>
        <w:t>5 χιλιάδες για τους</w:t>
      </w:r>
      <w:r w:rsidRPr="00F4172D">
        <w:rPr>
          <w:rFonts w:eastAsia="Times New Roman" w:cs="Times New Roman"/>
          <w:szCs w:val="24"/>
        </w:rPr>
        <w:t xml:space="preserve"> επαγγελματ</w:t>
      </w:r>
      <w:r w:rsidRPr="00F4172D">
        <w:rPr>
          <w:rFonts w:eastAsia="Times New Roman" w:cs="Times New Roman"/>
          <w:szCs w:val="24"/>
        </w:rPr>
        <w:t>ίες</w:t>
      </w:r>
      <w:r>
        <w:rPr>
          <w:rFonts w:eastAsia="Times New Roman" w:cs="Times New Roman"/>
          <w:szCs w:val="24"/>
        </w:rPr>
        <w:t>.</w:t>
      </w:r>
    </w:p>
    <w:p w14:paraId="4EC192D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w:t>
      </w:r>
      <w:r w:rsidRPr="00F4172D">
        <w:rPr>
          <w:rFonts w:eastAsia="Times New Roman" w:cs="Times New Roman"/>
          <w:szCs w:val="24"/>
        </w:rPr>
        <w:t>ροϋπόθεση δεύτερη</w:t>
      </w:r>
      <w:r>
        <w:rPr>
          <w:rFonts w:eastAsia="Times New Roman" w:cs="Times New Roman"/>
          <w:szCs w:val="24"/>
        </w:rPr>
        <w:t>:</w:t>
      </w:r>
      <w:r w:rsidRPr="00F4172D">
        <w:rPr>
          <w:rFonts w:eastAsia="Times New Roman" w:cs="Times New Roman"/>
          <w:szCs w:val="24"/>
        </w:rPr>
        <w:t xml:space="preserve"> </w:t>
      </w:r>
      <w:r>
        <w:rPr>
          <w:rFonts w:eastAsia="Times New Roman" w:cs="Times New Roman"/>
          <w:szCs w:val="24"/>
        </w:rPr>
        <w:t>Τ</w:t>
      </w:r>
      <w:r w:rsidRPr="00F4172D">
        <w:rPr>
          <w:rFonts w:eastAsia="Times New Roman" w:cs="Times New Roman"/>
          <w:szCs w:val="24"/>
        </w:rPr>
        <w:t>ο χρέος που πρέπει να αποπληρώσουν</w:t>
      </w:r>
      <w:r>
        <w:rPr>
          <w:rFonts w:eastAsia="Times New Roman" w:cs="Times New Roman"/>
          <w:szCs w:val="24"/>
        </w:rPr>
        <w:t>, που έχει «</w:t>
      </w:r>
      <w:r w:rsidRPr="00F4172D">
        <w:rPr>
          <w:rFonts w:eastAsia="Times New Roman" w:cs="Times New Roman"/>
          <w:szCs w:val="24"/>
        </w:rPr>
        <w:t>κοκκινίσει</w:t>
      </w:r>
      <w:r>
        <w:rPr>
          <w:rFonts w:eastAsia="Times New Roman" w:cs="Times New Roman"/>
          <w:szCs w:val="24"/>
        </w:rPr>
        <w:t>»,</w:t>
      </w:r>
      <w:r w:rsidRPr="00F4172D">
        <w:rPr>
          <w:rFonts w:eastAsia="Times New Roman" w:cs="Times New Roman"/>
          <w:szCs w:val="24"/>
        </w:rPr>
        <w:t xml:space="preserve"> είναι </w:t>
      </w:r>
      <w:r>
        <w:rPr>
          <w:rFonts w:eastAsia="Times New Roman" w:cs="Times New Roman"/>
          <w:szCs w:val="24"/>
        </w:rPr>
        <w:t>έως</w:t>
      </w:r>
      <w:r w:rsidRPr="00F4172D">
        <w:rPr>
          <w:rFonts w:eastAsia="Times New Roman" w:cs="Times New Roman"/>
          <w:szCs w:val="24"/>
        </w:rPr>
        <w:t xml:space="preserve"> 130</w:t>
      </w:r>
      <w:r>
        <w:rPr>
          <w:rFonts w:eastAsia="Times New Roman" w:cs="Times New Roman"/>
          <w:szCs w:val="24"/>
        </w:rPr>
        <w:t xml:space="preserve"> χιλιάδες</w:t>
      </w:r>
      <w:r w:rsidRPr="00F4172D">
        <w:rPr>
          <w:rFonts w:eastAsia="Times New Roman" w:cs="Times New Roman"/>
          <w:szCs w:val="24"/>
        </w:rPr>
        <w:t xml:space="preserve"> και </w:t>
      </w:r>
      <w:r>
        <w:rPr>
          <w:rFonts w:eastAsia="Times New Roman" w:cs="Times New Roman"/>
          <w:szCs w:val="24"/>
        </w:rPr>
        <w:t>εδώ</w:t>
      </w:r>
      <w:r w:rsidRPr="00F4172D">
        <w:rPr>
          <w:rFonts w:eastAsia="Times New Roman" w:cs="Times New Roman"/>
          <w:szCs w:val="24"/>
        </w:rPr>
        <w:t xml:space="preserve"> δεν είναι μόνο το δάνειο</w:t>
      </w:r>
      <w:r>
        <w:rPr>
          <w:rFonts w:eastAsia="Times New Roman" w:cs="Times New Roman"/>
          <w:szCs w:val="24"/>
        </w:rPr>
        <w:t>. Ε</w:t>
      </w:r>
      <w:r w:rsidRPr="00F4172D">
        <w:rPr>
          <w:rFonts w:eastAsia="Times New Roman" w:cs="Times New Roman"/>
          <w:szCs w:val="24"/>
        </w:rPr>
        <w:t xml:space="preserve">ίναι και οι τόκοι που έχουν κεφαλαιοποιηθεί </w:t>
      </w:r>
      <w:r>
        <w:rPr>
          <w:rFonts w:eastAsia="Times New Roman" w:cs="Times New Roman"/>
          <w:szCs w:val="24"/>
        </w:rPr>
        <w:t>σ</w:t>
      </w:r>
      <w:r w:rsidRPr="00F4172D">
        <w:rPr>
          <w:rFonts w:eastAsia="Times New Roman" w:cs="Times New Roman"/>
          <w:szCs w:val="24"/>
        </w:rPr>
        <w:t xml:space="preserve">υν όλα τα άλλα </w:t>
      </w:r>
      <w:r>
        <w:rPr>
          <w:rFonts w:eastAsia="Times New Roman" w:cs="Times New Roman"/>
          <w:szCs w:val="24"/>
        </w:rPr>
        <w:t xml:space="preserve">έξοδα. </w:t>
      </w:r>
    </w:p>
    <w:p w14:paraId="4EC192D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Πρ</w:t>
      </w:r>
      <w:r w:rsidRPr="00F4172D">
        <w:rPr>
          <w:rFonts w:eastAsia="Times New Roman" w:cs="Times New Roman"/>
          <w:szCs w:val="24"/>
        </w:rPr>
        <w:t xml:space="preserve">οϋπόθεση </w:t>
      </w:r>
      <w:r>
        <w:rPr>
          <w:rFonts w:eastAsia="Times New Roman" w:cs="Times New Roman"/>
          <w:szCs w:val="24"/>
        </w:rPr>
        <w:t>τ</w:t>
      </w:r>
      <w:r w:rsidRPr="00F4172D">
        <w:rPr>
          <w:rFonts w:eastAsia="Times New Roman" w:cs="Times New Roman"/>
          <w:szCs w:val="24"/>
        </w:rPr>
        <w:t>ρίτη</w:t>
      </w:r>
      <w:r>
        <w:rPr>
          <w:rFonts w:eastAsia="Times New Roman" w:cs="Times New Roman"/>
          <w:szCs w:val="24"/>
        </w:rPr>
        <w:t>:</w:t>
      </w:r>
      <w:r w:rsidRPr="00F4172D">
        <w:rPr>
          <w:rFonts w:eastAsia="Times New Roman" w:cs="Times New Roman"/>
          <w:szCs w:val="24"/>
        </w:rPr>
        <w:t xml:space="preserve"> </w:t>
      </w:r>
      <w:r>
        <w:rPr>
          <w:rFonts w:eastAsia="Times New Roman" w:cs="Times New Roman"/>
          <w:szCs w:val="24"/>
        </w:rPr>
        <w:t>Π</w:t>
      </w:r>
      <w:r w:rsidRPr="00F4172D">
        <w:rPr>
          <w:rFonts w:eastAsia="Times New Roman" w:cs="Times New Roman"/>
          <w:szCs w:val="24"/>
        </w:rPr>
        <w:t>ρέπει</w:t>
      </w:r>
      <w:r>
        <w:rPr>
          <w:rFonts w:eastAsia="Times New Roman" w:cs="Times New Roman"/>
          <w:szCs w:val="24"/>
        </w:rPr>
        <w:t>, λέει,</w:t>
      </w:r>
      <w:r w:rsidRPr="00F4172D">
        <w:rPr>
          <w:rFonts w:eastAsia="Times New Roman" w:cs="Times New Roman"/>
          <w:szCs w:val="24"/>
        </w:rPr>
        <w:t xml:space="preserve"> το εισόδημα να είναι συγκεκριμένο και για μία πενταμελή οικογένεια έως 36</w:t>
      </w:r>
      <w:r>
        <w:rPr>
          <w:rFonts w:eastAsia="Times New Roman" w:cs="Times New Roman"/>
          <w:szCs w:val="24"/>
        </w:rPr>
        <w:t xml:space="preserve"> χιλιάδες.</w:t>
      </w:r>
    </w:p>
    <w:p w14:paraId="4EC192D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w:t>
      </w:r>
      <w:r w:rsidRPr="00F4172D">
        <w:rPr>
          <w:rFonts w:eastAsia="Times New Roman" w:cs="Times New Roman"/>
          <w:szCs w:val="24"/>
        </w:rPr>
        <w:t xml:space="preserve">ροϋπόθεση </w:t>
      </w:r>
      <w:r>
        <w:rPr>
          <w:rFonts w:eastAsia="Times New Roman" w:cs="Times New Roman"/>
          <w:szCs w:val="24"/>
        </w:rPr>
        <w:t>τ</w:t>
      </w:r>
      <w:r w:rsidRPr="00F4172D">
        <w:rPr>
          <w:rFonts w:eastAsia="Times New Roman" w:cs="Times New Roman"/>
          <w:szCs w:val="24"/>
        </w:rPr>
        <w:t>έταρτη</w:t>
      </w:r>
      <w:r>
        <w:rPr>
          <w:rFonts w:eastAsia="Times New Roman" w:cs="Times New Roman"/>
          <w:szCs w:val="24"/>
        </w:rPr>
        <w:t>:</w:t>
      </w:r>
      <w:r w:rsidRPr="00F4172D">
        <w:rPr>
          <w:rFonts w:eastAsia="Times New Roman" w:cs="Times New Roman"/>
          <w:szCs w:val="24"/>
        </w:rPr>
        <w:t xml:space="preserve"> </w:t>
      </w:r>
      <w:r>
        <w:rPr>
          <w:rFonts w:eastAsia="Times New Roman" w:cs="Times New Roman"/>
          <w:szCs w:val="24"/>
        </w:rPr>
        <w:t>Ό</w:t>
      </w:r>
      <w:r w:rsidRPr="00F4172D">
        <w:rPr>
          <w:rFonts w:eastAsia="Times New Roman" w:cs="Times New Roman"/>
          <w:szCs w:val="24"/>
        </w:rPr>
        <w:t xml:space="preserve">λα τα περιουσιακά στοιχεία πρέπει να </w:t>
      </w:r>
      <w:r>
        <w:rPr>
          <w:rFonts w:eastAsia="Times New Roman" w:cs="Times New Roman"/>
          <w:szCs w:val="24"/>
        </w:rPr>
        <w:t xml:space="preserve">φθάνουν στις </w:t>
      </w:r>
      <w:r w:rsidRPr="00F4172D">
        <w:rPr>
          <w:rFonts w:eastAsia="Times New Roman" w:cs="Times New Roman"/>
          <w:szCs w:val="24"/>
        </w:rPr>
        <w:t>80</w:t>
      </w:r>
      <w:r>
        <w:rPr>
          <w:rFonts w:eastAsia="Times New Roman" w:cs="Times New Roman"/>
          <w:szCs w:val="24"/>
        </w:rPr>
        <w:t xml:space="preserve"> χιλιάδες, δ</w:t>
      </w:r>
      <w:r w:rsidRPr="00F4172D">
        <w:rPr>
          <w:rFonts w:eastAsia="Times New Roman" w:cs="Times New Roman"/>
          <w:szCs w:val="24"/>
        </w:rPr>
        <w:t xml:space="preserve">ηλαδή αν κάποιος έχει κληρονομήσει ένα σπίτι στο χωριό και </w:t>
      </w:r>
      <w:r>
        <w:rPr>
          <w:rFonts w:eastAsia="Times New Roman" w:cs="Times New Roman"/>
          <w:szCs w:val="24"/>
        </w:rPr>
        <w:t xml:space="preserve">έχει και ένα αυτοκίνητο </w:t>
      </w:r>
      <w:r w:rsidRPr="00F4172D">
        <w:rPr>
          <w:rFonts w:eastAsia="Times New Roman" w:cs="Times New Roman"/>
          <w:szCs w:val="24"/>
        </w:rPr>
        <w:t>και</w:t>
      </w:r>
      <w:r w:rsidRPr="00F4172D">
        <w:rPr>
          <w:rFonts w:eastAsia="Times New Roman" w:cs="Times New Roman"/>
          <w:szCs w:val="24"/>
        </w:rPr>
        <w:t xml:space="preserve"> ένα κτήμα</w:t>
      </w:r>
      <w:r>
        <w:rPr>
          <w:rFonts w:eastAsia="Times New Roman" w:cs="Times New Roman"/>
          <w:szCs w:val="24"/>
        </w:rPr>
        <w:t xml:space="preserve"> και κάτι άλλο ενδεχομένως, τότε όλα αυτά </w:t>
      </w:r>
      <w:r w:rsidRPr="00F4172D">
        <w:rPr>
          <w:rFonts w:eastAsia="Times New Roman" w:cs="Times New Roman"/>
          <w:szCs w:val="24"/>
        </w:rPr>
        <w:t xml:space="preserve">μαζί </w:t>
      </w:r>
      <w:r>
        <w:rPr>
          <w:rFonts w:eastAsia="Times New Roman" w:cs="Times New Roman"/>
          <w:szCs w:val="24"/>
        </w:rPr>
        <w:t>ξεπερνούν τις 80 χιλιάδες. Α</w:t>
      </w:r>
      <w:r w:rsidRPr="00F4172D">
        <w:rPr>
          <w:rFonts w:eastAsia="Times New Roman" w:cs="Times New Roman"/>
          <w:szCs w:val="24"/>
        </w:rPr>
        <w:t xml:space="preserve">πό χέρι χαμένος </w:t>
      </w:r>
      <w:r>
        <w:rPr>
          <w:rFonts w:eastAsia="Times New Roman" w:cs="Times New Roman"/>
          <w:szCs w:val="24"/>
        </w:rPr>
        <w:t xml:space="preserve">είναι επί της ουσίας. </w:t>
      </w:r>
    </w:p>
    <w:p w14:paraId="4EC192D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Δεν φθάνουν μόνο αυτές, αλλά βάζετε και άλλες προϋποθέσεις. Καταθέσεις και σύνολο </w:t>
      </w:r>
      <w:r w:rsidRPr="00F4172D">
        <w:rPr>
          <w:rFonts w:eastAsia="Times New Roman" w:cs="Times New Roman"/>
          <w:szCs w:val="24"/>
        </w:rPr>
        <w:t>κινητών αξιών έως 15</w:t>
      </w:r>
      <w:r>
        <w:rPr>
          <w:rFonts w:eastAsia="Times New Roman" w:cs="Times New Roman"/>
          <w:szCs w:val="24"/>
        </w:rPr>
        <w:t xml:space="preserve"> χιλιάδες. </w:t>
      </w:r>
    </w:p>
    <w:p w14:paraId="4EC192D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w:t>
      </w:r>
      <w:r w:rsidRPr="00F4172D">
        <w:rPr>
          <w:rFonts w:eastAsia="Times New Roman" w:cs="Times New Roman"/>
          <w:szCs w:val="24"/>
        </w:rPr>
        <w:t xml:space="preserve">αι </w:t>
      </w:r>
      <w:r>
        <w:rPr>
          <w:rFonts w:eastAsia="Times New Roman" w:cs="Times New Roman"/>
          <w:szCs w:val="24"/>
        </w:rPr>
        <w:t>τ</w:t>
      </w:r>
      <w:r w:rsidRPr="00F4172D">
        <w:rPr>
          <w:rFonts w:eastAsia="Times New Roman" w:cs="Times New Roman"/>
          <w:szCs w:val="24"/>
        </w:rPr>
        <w:t>ι λέτε</w:t>
      </w:r>
      <w:r>
        <w:rPr>
          <w:rFonts w:eastAsia="Times New Roman" w:cs="Times New Roman"/>
          <w:szCs w:val="24"/>
        </w:rPr>
        <w:t xml:space="preserve"> ως</w:t>
      </w:r>
      <w:r w:rsidRPr="00F4172D">
        <w:rPr>
          <w:rFonts w:eastAsia="Times New Roman" w:cs="Times New Roman"/>
          <w:szCs w:val="24"/>
        </w:rPr>
        <w:t xml:space="preserve"> τελ</w:t>
      </w:r>
      <w:r w:rsidRPr="00F4172D">
        <w:rPr>
          <w:rFonts w:eastAsia="Times New Roman" w:cs="Times New Roman"/>
          <w:szCs w:val="24"/>
        </w:rPr>
        <w:t>ευταία προϋπόθεση</w:t>
      </w:r>
      <w:r>
        <w:rPr>
          <w:rFonts w:eastAsia="Times New Roman" w:cs="Times New Roman"/>
          <w:szCs w:val="24"/>
        </w:rPr>
        <w:t>;</w:t>
      </w:r>
      <w:r w:rsidRPr="00F4172D">
        <w:rPr>
          <w:rFonts w:eastAsia="Times New Roman" w:cs="Times New Roman"/>
          <w:szCs w:val="24"/>
        </w:rPr>
        <w:t xml:space="preserve"> </w:t>
      </w:r>
      <w:r>
        <w:rPr>
          <w:rFonts w:eastAsia="Times New Roman" w:cs="Times New Roman"/>
          <w:szCs w:val="24"/>
        </w:rPr>
        <w:t>Λέτε ό</w:t>
      </w:r>
      <w:r w:rsidRPr="00F4172D">
        <w:rPr>
          <w:rFonts w:eastAsia="Times New Roman" w:cs="Times New Roman"/>
          <w:szCs w:val="24"/>
        </w:rPr>
        <w:t xml:space="preserve">τι θα πρέπει οικειοθελώς να παραιτηθεί από το φορολογικό και τραπεζικό απόρρητο έως </w:t>
      </w:r>
      <w:r>
        <w:rPr>
          <w:rFonts w:eastAsia="Times New Roman" w:cs="Times New Roman"/>
          <w:szCs w:val="24"/>
        </w:rPr>
        <w:t>πέντε</w:t>
      </w:r>
      <w:r w:rsidRPr="00F4172D">
        <w:rPr>
          <w:rFonts w:eastAsia="Times New Roman" w:cs="Times New Roman"/>
          <w:szCs w:val="24"/>
        </w:rPr>
        <w:t xml:space="preserve"> χρόνια πίσω</w:t>
      </w:r>
      <w:r>
        <w:rPr>
          <w:rFonts w:eastAsia="Times New Roman" w:cs="Times New Roman"/>
          <w:szCs w:val="24"/>
        </w:rPr>
        <w:t xml:space="preserve">, δηλαδή τα χρόνια </w:t>
      </w:r>
      <w:r w:rsidRPr="00F4172D">
        <w:rPr>
          <w:rFonts w:eastAsia="Times New Roman" w:cs="Times New Roman"/>
          <w:szCs w:val="24"/>
        </w:rPr>
        <w:t>της κρίσης</w:t>
      </w:r>
      <w:r>
        <w:rPr>
          <w:rFonts w:eastAsia="Times New Roman" w:cs="Times New Roman"/>
          <w:szCs w:val="24"/>
        </w:rPr>
        <w:t>,</w:t>
      </w:r>
      <w:r w:rsidRPr="00F4172D">
        <w:rPr>
          <w:rFonts w:eastAsia="Times New Roman" w:cs="Times New Roman"/>
          <w:szCs w:val="24"/>
        </w:rPr>
        <w:t xml:space="preserve"> τα χρόνια που μ</w:t>
      </w:r>
      <w:r>
        <w:rPr>
          <w:rFonts w:eastAsia="Times New Roman" w:cs="Times New Roman"/>
          <w:szCs w:val="24"/>
        </w:rPr>
        <w:t xml:space="preserve">άτωνε, </w:t>
      </w:r>
      <w:r w:rsidRPr="00F4172D">
        <w:rPr>
          <w:rFonts w:eastAsia="Times New Roman" w:cs="Times New Roman"/>
          <w:szCs w:val="24"/>
        </w:rPr>
        <w:t>για</w:t>
      </w:r>
      <w:r>
        <w:rPr>
          <w:rFonts w:eastAsia="Times New Roman" w:cs="Times New Roman"/>
          <w:szCs w:val="24"/>
        </w:rPr>
        <w:t xml:space="preserve"> να δείτε</w:t>
      </w:r>
      <w:r w:rsidRPr="00F4172D">
        <w:rPr>
          <w:rFonts w:eastAsia="Times New Roman" w:cs="Times New Roman"/>
          <w:szCs w:val="24"/>
        </w:rPr>
        <w:t xml:space="preserve"> την περιουσιακή του κατάσταση πέντε χρόνια πριν</w:t>
      </w:r>
      <w:r>
        <w:rPr>
          <w:rFonts w:eastAsia="Times New Roman" w:cs="Times New Roman"/>
          <w:szCs w:val="24"/>
        </w:rPr>
        <w:t>, λ</w:t>
      </w:r>
      <w:r w:rsidRPr="00F4172D">
        <w:rPr>
          <w:rFonts w:eastAsia="Times New Roman" w:cs="Times New Roman"/>
          <w:szCs w:val="24"/>
        </w:rPr>
        <w:t xml:space="preserve">ες </w:t>
      </w:r>
      <w:r>
        <w:rPr>
          <w:rFonts w:eastAsia="Times New Roman" w:cs="Times New Roman"/>
          <w:szCs w:val="24"/>
        </w:rPr>
        <w:t>και είναι</w:t>
      </w:r>
      <w:r w:rsidRPr="00F4172D">
        <w:rPr>
          <w:rFonts w:eastAsia="Times New Roman" w:cs="Times New Roman"/>
          <w:szCs w:val="24"/>
        </w:rPr>
        <w:t xml:space="preserve"> ί</w:t>
      </w:r>
      <w:r w:rsidRPr="00F4172D">
        <w:rPr>
          <w:rFonts w:eastAsia="Times New Roman" w:cs="Times New Roman"/>
          <w:szCs w:val="24"/>
        </w:rPr>
        <w:t>δια με τη σημερινή</w:t>
      </w:r>
      <w:r>
        <w:rPr>
          <w:rFonts w:eastAsia="Times New Roman" w:cs="Times New Roman"/>
          <w:szCs w:val="24"/>
        </w:rPr>
        <w:t>.</w:t>
      </w:r>
    </w:p>
    <w:p w14:paraId="4EC192D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w:t>
      </w:r>
      <w:r w:rsidRPr="00F4172D">
        <w:rPr>
          <w:rFonts w:eastAsia="Times New Roman" w:cs="Times New Roman"/>
          <w:szCs w:val="24"/>
        </w:rPr>
        <w:t xml:space="preserve">αι έρχονται εδώ πέρα εκτιμήσεις και </w:t>
      </w:r>
      <w:r>
        <w:rPr>
          <w:rFonts w:eastAsia="Times New Roman" w:cs="Times New Roman"/>
          <w:szCs w:val="24"/>
        </w:rPr>
        <w:t xml:space="preserve">λένε ότι αφορά </w:t>
      </w:r>
      <w:proofErr w:type="spellStart"/>
      <w:r>
        <w:rPr>
          <w:rFonts w:eastAsia="Times New Roman" w:cs="Times New Roman"/>
          <w:szCs w:val="24"/>
        </w:rPr>
        <w:t>εκατόν</w:t>
      </w:r>
      <w:proofErr w:type="spellEnd"/>
      <w:r>
        <w:rPr>
          <w:rFonts w:eastAsia="Times New Roman" w:cs="Times New Roman"/>
          <w:szCs w:val="24"/>
        </w:rPr>
        <w:t xml:space="preserve"> πενήντα</w:t>
      </w:r>
      <w:r>
        <w:rPr>
          <w:rFonts w:eastAsia="Times New Roman" w:cs="Times New Roman"/>
          <w:szCs w:val="24"/>
        </w:rPr>
        <w:t xml:space="preserve"> χιλιάδες. Πού τ</w:t>
      </w:r>
      <w:r w:rsidRPr="00F4172D">
        <w:rPr>
          <w:rFonts w:eastAsia="Times New Roman" w:cs="Times New Roman"/>
          <w:szCs w:val="24"/>
        </w:rPr>
        <w:t>ο ξέρουν</w:t>
      </w:r>
      <w:r>
        <w:rPr>
          <w:rFonts w:eastAsia="Times New Roman" w:cs="Times New Roman"/>
          <w:szCs w:val="24"/>
        </w:rPr>
        <w:t>;</w:t>
      </w:r>
      <w:r w:rsidRPr="00F4172D">
        <w:rPr>
          <w:rFonts w:eastAsia="Times New Roman" w:cs="Times New Roman"/>
          <w:szCs w:val="24"/>
        </w:rPr>
        <w:t xml:space="preserve"> </w:t>
      </w:r>
      <w:r>
        <w:rPr>
          <w:rFonts w:eastAsia="Times New Roman" w:cs="Times New Roman"/>
          <w:szCs w:val="24"/>
        </w:rPr>
        <w:t xml:space="preserve">Γνωρίζουν πέντε χρόνια πριν τα περιουσιακά στοιχεία </w:t>
      </w:r>
      <w:r w:rsidRPr="00F4172D">
        <w:rPr>
          <w:rFonts w:eastAsia="Times New Roman" w:cs="Times New Roman"/>
          <w:szCs w:val="24"/>
        </w:rPr>
        <w:t xml:space="preserve">και βγάζουν αυτές </w:t>
      </w:r>
      <w:r>
        <w:rPr>
          <w:rFonts w:eastAsia="Times New Roman" w:cs="Times New Roman"/>
          <w:szCs w:val="24"/>
        </w:rPr>
        <w:t>τις εκτιμήσεις; Γ</w:t>
      </w:r>
      <w:r w:rsidRPr="00F4172D">
        <w:rPr>
          <w:rFonts w:eastAsia="Times New Roman" w:cs="Times New Roman"/>
          <w:szCs w:val="24"/>
        </w:rPr>
        <w:t xml:space="preserve">νωρίζουν σωρευτικά πώς επηρεάζουν όλα </w:t>
      </w:r>
      <w:r>
        <w:rPr>
          <w:rFonts w:eastAsia="Times New Roman" w:cs="Times New Roman"/>
          <w:szCs w:val="24"/>
        </w:rPr>
        <w:t xml:space="preserve">αυτά </w:t>
      </w:r>
      <w:r w:rsidRPr="00F4172D">
        <w:rPr>
          <w:rFonts w:eastAsia="Times New Roman" w:cs="Times New Roman"/>
          <w:szCs w:val="24"/>
        </w:rPr>
        <w:t>τα κριτήρια</w:t>
      </w:r>
      <w:r>
        <w:rPr>
          <w:rFonts w:eastAsia="Times New Roman" w:cs="Times New Roman"/>
          <w:szCs w:val="24"/>
        </w:rPr>
        <w:t xml:space="preserve">, </w:t>
      </w:r>
      <w:r>
        <w:rPr>
          <w:rFonts w:eastAsia="Times New Roman" w:cs="Times New Roman"/>
          <w:szCs w:val="24"/>
        </w:rPr>
        <w:lastRenderedPageBreak/>
        <w:t>γ</w:t>
      </w:r>
      <w:r w:rsidRPr="00F4172D">
        <w:rPr>
          <w:rFonts w:eastAsia="Times New Roman" w:cs="Times New Roman"/>
          <w:szCs w:val="24"/>
        </w:rPr>
        <w:t>ιατί</w:t>
      </w:r>
      <w:r>
        <w:rPr>
          <w:rFonts w:eastAsia="Times New Roman" w:cs="Times New Roman"/>
          <w:szCs w:val="24"/>
        </w:rPr>
        <w:t>,</w:t>
      </w:r>
      <w:r w:rsidRPr="00F4172D">
        <w:rPr>
          <w:rFonts w:eastAsia="Times New Roman" w:cs="Times New Roman"/>
          <w:szCs w:val="24"/>
        </w:rPr>
        <w:t xml:space="preserve"> αν κάποιο κριτήριο </w:t>
      </w:r>
      <w:r>
        <w:rPr>
          <w:rFonts w:eastAsia="Times New Roman" w:cs="Times New Roman"/>
          <w:szCs w:val="24"/>
        </w:rPr>
        <w:t>δεν το καλύπτεις, βγαίνεις</w:t>
      </w:r>
      <w:r w:rsidRPr="00F4172D">
        <w:rPr>
          <w:rFonts w:eastAsia="Times New Roman" w:cs="Times New Roman"/>
          <w:szCs w:val="24"/>
        </w:rPr>
        <w:t xml:space="preserve"> αυτόματα και μπορεί</w:t>
      </w:r>
      <w:r>
        <w:rPr>
          <w:rFonts w:eastAsia="Times New Roman" w:cs="Times New Roman"/>
          <w:szCs w:val="24"/>
        </w:rPr>
        <w:t xml:space="preserve"> σε όλα</w:t>
      </w:r>
      <w:r w:rsidRPr="00F4172D">
        <w:rPr>
          <w:rFonts w:eastAsia="Times New Roman" w:cs="Times New Roman"/>
          <w:szCs w:val="24"/>
        </w:rPr>
        <w:t xml:space="preserve"> τα επόμενα </w:t>
      </w:r>
      <w:r>
        <w:rPr>
          <w:rFonts w:eastAsia="Times New Roman" w:cs="Times New Roman"/>
          <w:szCs w:val="24"/>
        </w:rPr>
        <w:t xml:space="preserve">να </w:t>
      </w:r>
      <w:r w:rsidRPr="00F4172D">
        <w:rPr>
          <w:rFonts w:eastAsia="Times New Roman" w:cs="Times New Roman"/>
          <w:szCs w:val="24"/>
        </w:rPr>
        <w:t xml:space="preserve">είναι </w:t>
      </w:r>
      <w:r>
        <w:rPr>
          <w:rFonts w:eastAsia="Times New Roman" w:cs="Times New Roman"/>
          <w:szCs w:val="24"/>
        </w:rPr>
        <w:t xml:space="preserve">σε </w:t>
      </w:r>
      <w:r w:rsidRPr="00F4172D">
        <w:rPr>
          <w:rFonts w:eastAsia="Times New Roman" w:cs="Times New Roman"/>
          <w:szCs w:val="24"/>
        </w:rPr>
        <w:t>πολύ χειρότερη θέση</w:t>
      </w:r>
      <w:r>
        <w:rPr>
          <w:rFonts w:eastAsia="Times New Roman" w:cs="Times New Roman"/>
          <w:szCs w:val="24"/>
        </w:rPr>
        <w:t xml:space="preserve">, αρκεί ένα κριτήριο να μην καλύπτεις, και ας έχεις σπίτι αντικειμενικής αξίας 80 χιλιάδων και ας χρωστάς 50 χιλιάδες στις τράπεζες. Σε πετάει απ’ έξω, γιατί δρουν σωρευτικά όλα αυτά τα κριτήρια, αν κάποιο δεν το έχει. </w:t>
      </w:r>
    </w:p>
    <w:p w14:paraId="4EC192DF" w14:textId="77777777" w:rsidR="008E01FC" w:rsidRDefault="002168A0">
      <w:pPr>
        <w:spacing w:line="600" w:lineRule="auto"/>
        <w:ind w:firstLine="720"/>
        <w:jc w:val="both"/>
        <w:rPr>
          <w:rFonts w:eastAsia="Times New Roman" w:cs="Times New Roman"/>
          <w:szCs w:val="24"/>
        </w:rPr>
      </w:pPr>
      <w:r w:rsidRPr="00F4172D">
        <w:rPr>
          <w:rFonts w:eastAsia="Times New Roman" w:cs="Times New Roman"/>
          <w:szCs w:val="24"/>
        </w:rPr>
        <w:t>Και βέβαια</w:t>
      </w:r>
      <w:r>
        <w:rPr>
          <w:rFonts w:eastAsia="Times New Roman" w:cs="Times New Roman"/>
          <w:szCs w:val="24"/>
        </w:rPr>
        <w:t>,</w:t>
      </w:r>
      <w:r w:rsidRPr="00F4172D">
        <w:rPr>
          <w:rFonts w:eastAsia="Times New Roman" w:cs="Times New Roman"/>
          <w:szCs w:val="24"/>
        </w:rPr>
        <w:t xml:space="preserve"> φ</w:t>
      </w:r>
      <w:r>
        <w:rPr>
          <w:rFonts w:eastAsia="Times New Roman" w:cs="Times New Roman"/>
          <w:szCs w:val="24"/>
        </w:rPr>
        <w:t>έρνετε αυτή την κατά</w:t>
      </w:r>
      <w:r>
        <w:rPr>
          <w:rFonts w:eastAsia="Times New Roman" w:cs="Times New Roman"/>
          <w:szCs w:val="24"/>
        </w:rPr>
        <w:t>ργη</w:t>
      </w:r>
      <w:r>
        <w:rPr>
          <w:rFonts w:eastAsia="Times New Roman" w:cs="Times New Roman"/>
          <w:szCs w:val="24"/>
        </w:rPr>
        <w:t>ση όχι μόνο ως π</w:t>
      </w:r>
      <w:r w:rsidRPr="00F4172D">
        <w:rPr>
          <w:rFonts w:eastAsia="Times New Roman" w:cs="Times New Roman"/>
          <w:szCs w:val="24"/>
        </w:rPr>
        <w:t xml:space="preserve">ρος το </w:t>
      </w:r>
      <w:r>
        <w:rPr>
          <w:rFonts w:eastAsia="Times New Roman" w:cs="Times New Roman"/>
          <w:szCs w:val="24"/>
        </w:rPr>
        <w:t xml:space="preserve">παρελθόν, αλλά και ως προς </w:t>
      </w:r>
      <w:r w:rsidRPr="00F4172D">
        <w:rPr>
          <w:rFonts w:eastAsia="Times New Roman" w:cs="Times New Roman"/>
          <w:szCs w:val="24"/>
        </w:rPr>
        <w:t>το μέλλον</w:t>
      </w:r>
      <w:r>
        <w:rPr>
          <w:rFonts w:eastAsia="Times New Roman" w:cs="Times New Roman"/>
          <w:szCs w:val="24"/>
        </w:rPr>
        <w:t>,</w:t>
      </w:r>
      <w:r w:rsidRPr="00F4172D">
        <w:rPr>
          <w:rFonts w:eastAsia="Times New Roman" w:cs="Times New Roman"/>
          <w:szCs w:val="24"/>
        </w:rPr>
        <w:t xml:space="preserve"> </w:t>
      </w:r>
      <w:r>
        <w:rPr>
          <w:rFonts w:eastAsia="Times New Roman" w:cs="Times New Roman"/>
          <w:szCs w:val="24"/>
        </w:rPr>
        <w:t>δ</w:t>
      </w:r>
      <w:r w:rsidRPr="00F4172D">
        <w:rPr>
          <w:rFonts w:eastAsia="Times New Roman" w:cs="Times New Roman"/>
          <w:szCs w:val="24"/>
        </w:rPr>
        <w:t>ηλαδή αν τυχόν και βελτιωθεί</w:t>
      </w:r>
      <w:r>
        <w:rPr>
          <w:rFonts w:eastAsia="Times New Roman" w:cs="Times New Roman"/>
          <w:szCs w:val="24"/>
        </w:rPr>
        <w:t xml:space="preserve"> λίγο</w:t>
      </w:r>
      <w:r w:rsidRPr="00F4172D">
        <w:rPr>
          <w:rFonts w:eastAsia="Times New Roman" w:cs="Times New Roman"/>
          <w:szCs w:val="24"/>
        </w:rPr>
        <w:t xml:space="preserve"> η οικονομική κατάστασ</w:t>
      </w:r>
      <w:r>
        <w:rPr>
          <w:rFonts w:eastAsia="Times New Roman" w:cs="Times New Roman"/>
          <w:szCs w:val="24"/>
        </w:rPr>
        <w:t>ή</w:t>
      </w:r>
      <w:r w:rsidRPr="00F4172D">
        <w:rPr>
          <w:rFonts w:eastAsia="Times New Roman" w:cs="Times New Roman"/>
          <w:szCs w:val="24"/>
        </w:rPr>
        <w:t xml:space="preserve"> σου</w:t>
      </w:r>
      <w:r>
        <w:rPr>
          <w:rFonts w:eastAsia="Times New Roman" w:cs="Times New Roman"/>
          <w:szCs w:val="24"/>
        </w:rPr>
        <w:t>,</w:t>
      </w:r>
      <w:r w:rsidRPr="00F4172D">
        <w:rPr>
          <w:rFonts w:eastAsia="Times New Roman" w:cs="Times New Roman"/>
          <w:szCs w:val="24"/>
        </w:rPr>
        <w:t xml:space="preserve"> </w:t>
      </w:r>
      <w:r>
        <w:rPr>
          <w:rFonts w:eastAsia="Times New Roman" w:cs="Times New Roman"/>
          <w:szCs w:val="24"/>
        </w:rPr>
        <w:t xml:space="preserve">θα βγαίνεις απ’ έξω από τη ρύθμιση. Αυτό κάνετε. </w:t>
      </w:r>
    </w:p>
    <w:p w14:paraId="4EC192E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Και βέβαια, δεν σταματάτε εδώ, αλλά τι λέτε; Ό</w:t>
      </w:r>
      <w:r w:rsidRPr="00F4172D">
        <w:rPr>
          <w:rFonts w:eastAsia="Times New Roman" w:cs="Times New Roman"/>
          <w:szCs w:val="24"/>
        </w:rPr>
        <w:t>τι θα αποπληρώσει</w:t>
      </w:r>
      <w:r>
        <w:rPr>
          <w:rFonts w:eastAsia="Times New Roman" w:cs="Times New Roman"/>
          <w:szCs w:val="24"/>
        </w:rPr>
        <w:t xml:space="preserve">ς </w:t>
      </w:r>
      <w:r w:rsidRPr="00F4172D">
        <w:rPr>
          <w:rFonts w:eastAsia="Times New Roman" w:cs="Times New Roman"/>
          <w:szCs w:val="24"/>
        </w:rPr>
        <w:t>το 120</w:t>
      </w:r>
      <w:r>
        <w:rPr>
          <w:rFonts w:eastAsia="Times New Roman" w:cs="Times New Roman"/>
          <w:szCs w:val="24"/>
        </w:rPr>
        <w:t>% της αντικ</w:t>
      </w:r>
      <w:r>
        <w:rPr>
          <w:rFonts w:eastAsia="Times New Roman" w:cs="Times New Roman"/>
          <w:szCs w:val="24"/>
        </w:rPr>
        <w:t xml:space="preserve">ειμενικής αξίας και μάλιστα σε </w:t>
      </w:r>
      <w:r>
        <w:rPr>
          <w:rFonts w:eastAsia="Times New Roman" w:cs="Times New Roman"/>
          <w:szCs w:val="24"/>
        </w:rPr>
        <w:t>μία</w:t>
      </w:r>
      <w:r>
        <w:rPr>
          <w:rFonts w:eastAsia="Times New Roman" w:cs="Times New Roman"/>
          <w:szCs w:val="24"/>
        </w:rPr>
        <w:t xml:space="preserve"> βάση είκοσι πέντε χρόνων μετά. Τ</w:t>
      </w:r>
      <w:r w:rsidRPr="00F4172D">
        <w:rPr>
          <w:rFonts w:eastAsia="Times New Roman" w:cs="Times New Roman"/>
          <w:szCs w:val="24"/>
        </w:rPr>
        <w:t>ι σημαίνει αυτό</w:t>
      </w:r>
      <w:r>
        <w:rPr>
          <w:rFonts w:eastAsia="Times New Roman" w:cs="Times New Roman"/>
          <w:szCs w:val="24"/>
        </w:rPr>
        <w:t>,</w:t>
      </w:r>
      <w:r w:rsidRPr="00F4172D">
        <w:rPr>
          <w:rFonts w:eastAsia="Times New Roman" w:cs="Times New Roman"/>
          <w:szCs w:val="24"/>
        </w:rPr>
        <w:t xml:space="preserve"> </w:t>
      </w:r>
      <w:r>
        <w:rPr>
          <w:rFonts w:eastAsia="Times New Roman" w:cs="Times New Roman"/>
          <w:szCs w:val="24"/>
        </w:rPr>
        <w:t>είκοσι πέντε</w:t>
      </w:r>
      <w:r w:rsidRPr="00F4172D">
        <w:rPr>
          <w:rFonts w:eastAsia="Times New Roman" w:cs="Times New Roman"/>
          <w:szCs w:val="24"/>
        </w:rPr>
        <w:t xml:space="preserve"> χρόνια μετά</w:t>
      </w:r>
      <w:r>
        <w:rPr>
          <w:rFonts w:eastAsia="Times New Roman" w:cs="Times New Roman"/>
          <w:szCs w:val="24"/>
        </w:rPr>
        <w:t>;</w:t>
      </w:r>
      <w:r w:rsidRPr="00F4172D">
        <w:rPr>
          <w:rFonts w:eastAsia="Times New Roman" w:cs="Times New Roman"/>
          <w:szCs w:val="24"/>
        </w:rPr>
        <w:t xml:space="preserve"> </w:t>
      </w:r>
      <w:r>
        <w:rPr>
          <w:rFonts w:eastAsia="Times New Roman" w:cs="Times New Roman"/>
          <w:szCs w:val="24"/>
        </w:rPr>
        <w:t>Ότι αυτό</w:t>
      </w:r>
      <w:r w:rsidRPr="00F4172D">
        <w:rPr>
          <w:rFonts w:eastAsia="Times New Roman" w:cs="Times New Roman"/>
          <w:szCs w:val="24"/>
        </w:rPr>
        <w:t xml:space="preserve"> δεν θα είναι άτοκο</w:t>
      </w:r>
      <w:r>
        <w:rPr>
          <w:rFonts w:eastAsia="Times New Roman" w:cs="Times New Roman"/>
          <w:szCs w:val="24"/>
        </w:rPr>
        <w:t>,</w:t>
      </w:r>
      <w:r w:rsidRPr="00F4172D">
        <w:rPr>
          <w:rFonts w:eastAsia="Times New Roman" w:cs="Times New Roman"/>
          <w:szCs w:val="24"/>
        </w:rPr>
        <w:t xml:space="preserve"> αλλά θα είναι με ένα επιτόκιο </w:t>
      </w:r>
      <w:proofErr w:type="spellStart"/>
      <w:r>
        <w:rPr>
          <w:rFonts w:eastAsia="Times New Roman" w:cs="Times New Roman"/>
          <w:szCs w:val="24"/>
          <w:lang w:val="en-US"/>
        </w:rPr>
        <w:t>E</w:t>
      </w:r>
      <w:r w:rsidRPr="00F4172D">
        <w:rPr>
          <w:rFonts w:eastAsia="Times New Roman" w:cs="Times New Roman"/>
          <w:szCs w:val="24"/>
          <w:lang w:val="en-US"/>
        </w:rPr>
        <w:t>uribor</w:t>
      </w:r>
      <w:proofErr w:type="spellEnd"/>
      <w:r w:rsidRPr="00F4172D">
        <w:rPr>
          <w:rFonts w:eastAsia="Times New Roman" w:cs="Times New Roman"/>
          <w:szCs w:val="24"/>
        </w:rPr>
        <w:t xml:space="preserve"> </w:t>
      </w:r>
      <w:r>
        <w:rPr>
          <w:rFonts w:eastAsia="Times New Roman" w:cs="Times New Roman"/>
          <w:szCs w:val="24"/>
        </w:rPr>
        <w:t>συν 2%. Επί της ουσίας αυτά τα</w:t>
      </w:r>
      <w:r w:rsidRPr="00F4172D">
        <w:rPr>
          <w:rFonts w:eastAsia="Times New Roman" w:cs="Times New Roman"/>
          <w:szCs w:val="24"/>
        </w:rPr>
        <w:t xml:space="preserve"> </w:t>
      </w:r>
      <w:r>
        <w:rPr>
          <w:rFonts w:eastAsia="Times New Roman" w:cs="Times New Roman"/>
          <w:szCs w:val="24"/>
        </w:rPr>
        <w:t xml:space="preserve">είκοσι πέντε </w:t>
      </w:r>
      <w:r w:rsidRPr="00F4172D">
        <w:rPr>
          <w:rFonts w:eastAsia="Times New Roman" w:cs="Times New Roman"/>
          <w:szCs w:val="24"/>
        </w:rPr>
        <w:t xml:space="preserve">χρόνια οι τράπεζες </w:t>
      </w:r>
      <w:r>
        <w:rPr>
          <w:rFonts w:eastAsia="Times New Roman" w:cs="Times New Roman"/>
          <w:szCs w:val="24"/>
        </w:rPr>
        <w:t>θα</w:t>
      </w:r>
      <w:r w:rsidRPr="00F4172D">
        <w:rPr>
          <w:rFonts w:eastAsia="Times New Roman" w:cs="Times New Roman"/>
          <w:szCs w:val="24"/>
        </w:rPr>
        <w:t xml:space="preserve"> έχουν πάρει </w:t>
      </w:r>
      <w:r>
        <w:rPr>
          <w:rFonts w:eastAsia="Times New Roman" w:cs="Times New Roman"/>
          <w:szCs w:val="24"/>
        </w:rPr>
        <w:t>τ</w:t>
      </w:r>
      <w:r>
        <w:rPr>
          <w:rFonts w:eastAsia="Times New Roman" w:cs="Times New Roman"/>
          <w:szCs w:val="24"/>
        </w:rPr>
        <w:t xml:space="preserve">ο δάνειο </w:t>
      </w:r>
      <w:r w:rsidRPr="00F4172D">
        <w:rPr>
          <w:rFonts w:eastAsia="Times New Roman" w:cs="Times New Roman"/>
          <w:szCs w:val="24"/>
        </w:rPr>
        <w:t>δύο</w:t>
      </w:r>
      <w:r>
        <w:rPr>
          <w:rFonts w:eastAsia="Times New Roman" w:cs="Times New Roman"/>
          <w:szCs w:val="24"/>
        </w:rPr>
        <w:t xml:space="preserve"> και </w:t>
      </w:r>
      <w:r w:rsidRPr="00F4172D">
        <w:rPr>
          <w:rFonts w:eastAsia="Times New Roman" w:cs="Times New Roman"/>
          <w:szCs w:val="24"/>
        </w:rPr>
        <w:t>τρεις φορές πίσω</w:t>
      </w:r>
      <w:r>
        <w:rPr>
          <w:rFonts w:eastAsia="Times New Roman" w:cs="Times New Roman"/>
          <w:szCs w:val="24"/>
        </w:rPr>
        <w:t xml:space="preserve"> και πάλι θα συνεχίσει να χρωστάει. Δηλαδή τον έχετε συνεχώς όμηρο</w:t>
      </w:r>
      <w:r w:rsidRPr="00F4172D">
        <w:rPr>
          <w:rFonts w:eastAsia="Times New Roman" w:cs="Times New Roman"/>
          <w:szCs w:val="24"/>
        </w:rPr>
        <w:t xml:space="preserve"> στις τράπεζες</w:t>
      </w:r>
      <w:r>
        <w:rPr>
          <w:rFonts w:eastAsia="Times New Roman" w:cs="Times New Roman"/>
          <w:szCs w:val="24"/>
        </w:rPr>
        <w:t xml:space="preserve"> και, βεβαίως, το όποιο κούρεμα θα </w:t>
      </w:r>
      <w:r>
        <w:rPr>
          <w:rFonts w:eastAsia="Times New Roman" w:cs="Times New Roman"/>
          <w:szCs w:val="24"/>
        </w:rPr>
        <w:lastRenderedPageBreak/>
        <w:t xml:space="preserve">υπάρξει, αν θα υπάρξει, θα είναι, εφόσον έχει αποπληρώσει όλο το χρέος της ρύθμισης. </w:t>
      </w:r>
    </w:p>
    <w:p w14:paraId="4EC192E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Βεβαίως, προχωράτε σε </w:t>
      </w:r>
      <w:r>
        <w:rPr>
          <w:rFonts w:eastAsia="Times New Roman" w:cs="Times New Roman"/>
          <w:szCs w:val="24"/>
        </w:rPr>
        <w:t>έμμεση ενίσχυση</w:t>
      </w:r>
      <w:r w:rsidRPr="00F4172D">
        <w:rPr>
          <w:rFonts w:eastAsia="Times New Roman" w:cs="Times New Roman"/>
          <w:szCs w:val="24"/>
        </w:rPr>
        <w:t xml:space="preserve"> των τραπεζών με την επιδότηση των δόσεων</w:t>
      </w:r>
      <w:r>
        <w:rPr>
          <w:rFonts w:eastAsia="Times New Roman" w:cs="Times New Roman"/>
          <w:szCs w:val="24"/>
        </w:rPr>
        <w:t>,</w:t>
      </w:r>
      <w:r w:rsidRPr="00F4172D">
        <w:rPr>
          <w:rFonts w:eastAsia="Times New Roman" w:cs="Times New Roman"/>
          <w:szCs w:val="24"/>
        </w:rPr>
        <w:t xml:space="preserve"> την κρατική επιδότησ</w:t>
      </w:r>
      <w:r>
        <w:rPr>
          <w:rFonts w:eastAsia="Times New Roman" w:cs="Times New Roman"/>
          <w:szCs w:val="24"/>
        </w:rPr>
        <w:t>η των δόσεων</w:t>
      </w:r>
      <w:r w:rsidRPr="00F4172D">
        <w:rPr>
          <w:rFonts w:eastAsia="Times New Roman" w:cs="Times New Roman"/>
          <w:szCs w:val="24"/>
        </w:rPr>
        <w:t xml:space="preserve"> και από την άλλη μεριά το</w:t>
      </w:r>
      <w:r>
        <w:rPr>
          <w:rFonts w:eastAsia="Times New Roman" w:cs="Times New Roman"/>
          <w:szCs w:val="24"/>
        </w:rPr>
        <w:t>ύ</w:t>
      </w:r>
      <w:r w:rsidRPr="00F4172D">
        <w:rPr>
          <w:rFonts w:eastAsia="Times New Roman" w:cs="Times New Roman"/>
          <w:szCs w:val="24"/>
        </w:rPr>
        <w:t xml:space="preserve"> </w:t>
      </w:r>
      <w:r>
        <w:rPr>
          <w:rFonts w:eastAsia="Times New Roman" w:cs="Times New Roman"/>
          <w:szCs w:val="24"/>
        </w:rPr>
        <w:t>βάζετε</w:t>
      </w:r>
      <w:r w:rsidRPr="00F4172D">
        <w:rPr>
          <w:rFonts w:eastAsia="Times New Roman" w:cs="Times New Roman"/>
          <w:szCs w:val="24"/>
        </w:rPr>
        <w:t xml:space="preserve"> και το μαχαίρι στο</w:t>
      </w:r>
      <w:r>
        <w:rPr>
          <w:rFonts w:eastAsia="Times New Roman" w:cs="Times New Roman"/>
          <w:szCs w:val="24"/>
        </w:rPr>
        <w:t>ν</w:t>
      </w:r>
      <w:r w:rsidRPr="00F4172D">
        <w:rPr>
          <w:rFonts w:eastAsia="Times New Roman" w:cs="Times New Roman"/>
          <w:szCs w:val="24"/>
        </w:rPr>
        <w:t xml:space="preserve"> λαιμό</w:t>
      </w:r>
      <w:r>
        <w:rPr>
          <w:rFonts w:eastAsia="Times New Roman" w:cs="Times New Roman"/>
          <w:szCs w:val="24"/>
        </w:rPr>
        <w:t>. Τι</w:t>
      </w:r>
      <w:r w:rsidRPr="00F4172D">
        <w:rPr>
          <w:rFonts w:eastAsia="Times New Roman" w:cs="Times New Roman"/>
          <w:szCs w:val="24"/>
        </w:rPr>
        <w:t xml:space="preserve"> του λέτε</w:t>
      </w:r>
      <w:r>
        <w:rPr>
          <w:rFonts w:eastAsia="Times New Roman" w:cs="Times New Roman"/>
          <w:szCs w:val="24"/>
        </w:rPr>
        <w:t>;</w:t>
      </w:r>
      <w:r w:rsidRPr="00F4172D">
        <w:rPr>
          <w:rFonts w:eastAsia="Times New Roman" w:cs="Times New Roman"/>
          <w:szCs w:val="24"/>
        </w:rPr>
        <w:t xml:space="preserve"> </w:t>
      </w:r>
      <w:r>
        <w:rPr>
          <w:rFonts w:eastAsia="Times New Roman" w:cs="Times New Roman"/>
          <w:szCs w:val="24"/>
        </w:rPr>
        <w:t>Ε</w:t>
      </w:r>
      <w:r w:rsidRPr="00F4172D">
        <w:rPr>
          <w:rFonts w:eastAsia="Times New Roman" w:cs="Times New Roman"/>
          <w:szCs w:val="24"/>
        </w:rPr>
        <w:t xml:space="preserve">άν </w:t>
      </w:r>
      <w:r>
        <w:rPr>
          <w:rFonts w:eastAsia="Times New Roman" w:cs="Times New Roman"/>
          <w:szCs w:val="24"/>
        </w:rPr>
        <w:t xml:space="preserve">κάτι γίνει, εάν </w:t>
      </w:r>
      <w:r w:rsidRPr="00F4172D">
        <w:rPr>
          <w:rFonts w:eastAsia="Times New Roman" w:cs="Times New Roman"/>
          <w:szCs w:val="24"/>
        </w:rPr>
        <w:t>υπάρξει ένα ατύχημα</w:t>
      </w:r>
      <w:r>
        <w:rPr>
          <w:rFonts w:eastAsia="Times New Roman" w:cs="Times New Roman"/>
          <w:szCs w:val="24"/>
        </w:rPr>
        <w:t>, ρε αδερφέ,</w:t>
      </w:r>
      <w:r w:rsidRPr="00F4172D">
        <w:rPr>
          <w:rFonts w:eastAsia="Times New Roman" w:cs="Times New Roman"/>
          <w:szCs w:val="24"/>
        </w:rPr>
        <w:t xml:space="preserve"> και δεν μπορείς να πληρώσεις </w:t>
      </w:r>
      <w:r>
        <w:rPr>
          <w:rFonts w:eastAsia="Times New Roman" w:cs="Times New Roman"/>
          <w:szCs w:val="24"/>
        </w:rPr>
        <w:t>τις δόσεις σου,</w:t>
      </w:r>
      <w:r w:rsidRPr="00F4172D">
        <w:rPr>
          <w:rFonts w:eastAsia="Times New Roman" w:cs="Times New Roman"/>
          <w:szCs w:val="24"/>
        </w:rPr>
        <w:t xml:space="preserve"> σε πετάει </w:t>
      </w:r>
      <w:r>
        <w:rPr>
          <w:rFonts w:eastAsia="Times New Roman" w:cs="Times New Roman"/>
          <w:szCs w:val="24"/>
        </w:rPr>
        <w:t xml:space="preserve">απ’ </w:t>
      </w:r>
      <w:r w:rsidRPr="00F4172D">
        <w:rPr>
          <w:rFonts w:eastAsia="Times New Roman" w:cs="Times New Roman"/>
          <w:szCs w:val="24"/>
        </w:rPr>
        <w:t>έξω το σύστημα και ό</w:t>
      </w:r>
      <w:r>
        <w:rPr>
          <w:rFonts w:eastAsia="Times New Roman" w:cs="Times New Roman"/>
          <w:szCs w:val="24"/>
        </w:rPr>
        <w:t>,</w:t>
      </w:r>
      <w:r w:rsidRPr="00F4172D">
        <w:rPr>
          <w:rFonts w:eastAsia="Times New Roman" w:cs="Times New Roman"/>
          <w:szCs w:val="24"/>
        </w:rPr>
        <w:t>τι έχεις δώσει χάνεται και ξαναγυρί</w:t>
      </w:r>
      <w:r>
        <w:rPr>
          <w:rFonts w:eastAsia="Times New Roman" w:cs="Times New Roman"/>
          <w:szCs w:val="24"/>
        </w:rPr>
        <w:t>ζ</w:t>
      </w:r>
      <w:r w:rsidRPr="00F4172D">
        <w:rPr>
          <w:rFonts w:eastAsia="Times New Roman" w:cs="Times New Roman"/>
          <w:szCs w:val="24"/>
        </w:rPr>
        <w:t>ουμε στα παλιά</w:t>
      </w:r>
      <w:r>
        <w:rPr>
          <w:rFonts w:eastAsia="Times New Roman" w:cs="Times New Roman"/>
          <w:szCs w:val="24"/>
        </w:rPr>
        <w:t>. Επί της ουσίας τι του λέτε</w:t>
      </w:r>
      <w:r w:rsidRPr="00F4172D">
        <w:rPr>
          <w:rFonts w:eastAsia="Times New Roman" w:cs="Times New Roman"/>
          <w:szCs w:val="24"/>
        </w:rPr>
        <w:t xml:space="preserve"> με το μαχαίρι στο</w:t>
      </w:r>
      <w:r>
        <w:rPr>
          <w:rFonts w:eastAsia="Times New Roman" w:cs="Times New Roman"/>
          <w:szCs w:val="24"/>
        </w:rPr>
        <w:t>ν</w:t>
      </w:r>
      <w:r w:rsidRPr="00F4172D">
        <w:rPr>
          <w:rFonts w:eastAsia="Times New Roman" w:cs="Times New Roman"/>
          <w:szCs w:val="24"/>
        </w:rPr>
        <w:t xml:space="preserve"> λαιμό</w:t>
      </w:r>
      <w:r>
        <w:rPr>
          <w:rFonts w:eastAsia="Times New Roman" w:cs="Times New Roman"/>
          <w:szCs w:val="24"/>
        </w:rPr>
        <w:t>;</w:t>
      </w:r>
      <w:r w:rsidRPr="00F4172D">
        <w:rPr>
          <w:rFonts w:eastAsia="Times New Roman" w:cs="Times New Roman"/>
          <w:szCs w:val="24"/>
        </w:rPr>
        <w:t xml:space="preserve"> </w:t>
      </w:r>
      <w:r>
        <w:rPr>
          <w:rFonts w:eastAsia="Times New Roman" w:cs="Times New Roman"/>
          <w:szCs w:val="24"/>
        </w:rPr>
        <w:t>Κ</w:t>
      </w:r>
      <w:r w:rsidRPr="00F4172D">
        <w:rPr>
          <w:rFonts w:eastAsia="Times New Roman" w:cs="Times New Roman"/>
          <w:szCs w:val="24"/>
        </w:rPr>
        <w:t>άνε επιλογή</w:t>
      </w:r>
      <w:r>
        <w:rPr>
          <w:rFonts w:eastAsia="Times New Roman" w:cs="Times New Roman"/>
          <w:szCs w:val="24"/>
        </w:rPr>
        <w:t>:</w:t>
      </w:r>
      <w:r w:rsidRPr="00F4172D">
        <w:rPr>
          <w:rFonts w:eastAsia="Times New Roman" w:cs="Times New Roman"/>
          <w:szCs w:val="24"/>
        </w:rPr>
        <w:t xml:space="preserve"> </w:t>
      </w:r>
      <w:r>
        <w:rPr>
          <w:rFonts w:eastAsia="Times New Roman" w:cs="Times New Roman"/>
          <w:szCs w:val="24"/>
        </w:rPr>
        <w:t>Ή</w:t>
      </w:r>
      <w:r w:rsidRPr="00F4172D">
        <w:rPr>
          <w:rFonts w:eastAsia="Times New Roman" w:cs="Times New Roman"/>
          <w:szCs w:val="24"/>
        </w:rPr>
        <w:t xml:space="preserve"> θα συνεχίσεις να πληρώνεις την τράπεζα </w:t>
      </w:r>
      <w:r>
        <w:rPr>
          <w:rFonts w:eastAsia="Times New Roman" w:cs="Times New Roman"/>
          <w:szCs w:val="24"/>
        </w:rPr>
        <w:t>ή διαφορετικά θα πρέπει, για παράδειγμα, να σ</w:t>
      </w:r>
      <w:r>
        <w:rPr>
          <w:rFonts w:eastAsia="Times New Roman" w:cs="Times New Roman"/>
          <w:szCs w:val="24"/>
        </w:rPr>
        <w:t xml:space="preserve">ταματήσεις το παιδί σου να σπουδάζει, δηλαδή να μην καλύπτεις άλλες ανάγκες σου. Άσε την εφορία. Του λέτε «κάνε επιλογή». Και </w:t>
      </w:r>
      <w:r w:rsidRPr="00F4172D">
        <w:rPr>
          <w:rFonts w:eastAsia="Times New Roman" w:cs="Times New Roman"/>
          <w:szCs w:val="24"/>
        </w:rPr>
        <w:t>όλα αυτά</w:t>
      </w:r>
      <w:r>
        <w:rPr>
          <w:rFonts w:eastAsia="Times New Roman" w:cs="Times New Roman"/>
          <w:szCs w:val="24"/>
        </w:rPr>
        <w:t>, όταν</w:t>
      </w:r>
      <w:r w:rsidRPr="00F4172D">
        <w:rPr>
          <w:rFonts w:eastAsia="Times New Roman" w:cs="Times New Roman"/>
          <w:szCs w:val="24"/>
        </w:rPr>
        <w:t xml:space="preserve"> χρωστάει </w:t>
      </w:r>
      <w:r>
        <w:rPr>
          <w:rFonts w:eastAsia="Times New Roman" w:cs="Times New Roman"/>
          <w:szCs w:val="24"/>
        </w:rPr>
        <w:t xml:space="preserve">και </w:t>
      </w:r>
      <w:r w:rsidRPr="00F4172D">
        <w:rPr>
          <w:rFonts w:eastAsia="Times New Roman" w:cs="Times New Roman"/>
          <w:szCs w:val="24"/>
        </w:rPr>
        <w:t xml:space="preserve">στην εφορία </w:t>
      </w:r>
      <w:r>
        <w:rPr>
          <w:rFonts w:eastAsia="Times New Roman" w:cs="Times New Roman"/>
          <w:szCs w:val="24"/>
        </w:rPr>
        <w:t>και στα ασφαλιστικά ταμεία και, βεβαίως, η ισχύς είναι μ</w:t>
      </w:r>
      <w:r w:rsidRPr="00F4172D">
        <w:rPr>
          <w:rFonts w:eastAsia="Times New Roman" w:cs="Times New Roman"/>
          <w:szCs w:val="24"/>
        </w:rPr>
        <w:t>όνο για ένα</w:t>
      </w:r>
      <w:r>
        <w:rPr>
          <w:rFonts w:eastAsia="Times New Roman" w:cs="Times New Roman"/>
          <w:szCs w:val="24"/>
        </w:rPr>
        <w:t>ν</w:t>
      </w:r>
      <w:r w:rsidRPr="00F4172D">
        <w:rPr>
          <w:rFonts w:eastAsia="Times New Roman" w:cs="Times New Roman"/>
          <w:szCs w:val="24"/>
        </w:rPr>
        <w:t xml:space="preserve"> χρόνο</w:t>
      </w:r>
      <w:r>
        <w:rPr>
          <w:rFonts w:eastAsia="Times New Roman" w:cs="Times New Roman"/>
          <w:szCs w:val="24"/>
        </w:rPr>
        <w:t>.</w:t>
      </w:r>
    </w:p>
    <w:p w14:paraId="4EC192E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Επί της ουσίας</w:t>
      </w:r>
      <w:r>
        <w:rPr>
          <w:rFonts w:eastAsia="Times New Roman" w:cs="Times New Roman"/>
          <w:szCs w:val="24"/>
        </w:rPr>
        <w:t>, δ</w:t>
      </w:r>
      <w:r w:rsidRPr="00F4172D">
        <w:rPr>
          <w:rFonts w:eastAsia="Times New Roman" w:cs="Times New Roman"/>
          <w:szCs w:val="24"/>
        </w:rPr>
        <w:t>ηλαδή</w:t>
      </w:r>
      <w:r>
        <w:rPr>
          <w:rFonts w:eastAsia="Times New Roman" w:cs="Times New Roman"/>
          <w:szCs w:val="24"/>
        </w:rPr>
        <w:t>,</w:t>
      </w:r>
      <w:r w:rsidRPr="00F4172D">
        <w:rPr>
          <w:rFonts w:eastAsia="Times New Roman" w:cs="Times New Roman"/>
          <w:szCs w:val="24"/>
        </w:rPr>
        <w:t xml:space="preserve"> ποι</w:t>
      </w:r>
      <w:r>
        <w:rPr>
          <w:rFonts w:eastAsia="Times New Roman" w:cs="Times New Roman"/>
          <w:szCs w:val="24"/>
        </w:rPr>
        <w:t>ος</w:t>
      </w:r>
      <w:r w:rsidRPr="00F4172D">
        <w:rPr>
          <w:rFonts w:eastAsia="Times New Roman" w:cs="Times New Roman"/>
          <w:szCs w:val="24"/>
        </w:rPr>
        <w:t xml:space="preserve"> είναι στην πραγματικότητα ο στόχος της τροπολογίας που προωθείτ</w:t>
      </w:r>
      <w:r>
        <w:rPr>
          <w:rFonts w:eastAsia="Times New Roman" w:cs="Times New Roman"/>
          <w:szCs w:val="24"/>
        </w:rPr>
        <w:t>ε;</w:t>
      </w:r>
      <w:r w:rsidRPr="00F4172D">
        <w:rPr>
          <w:rFonts w:eastAsia="Times New Roman" w:cs="Times New Roman"/>
          <w:szCs w:val="24"/>
        </w:rPr>
        <w:t xml:space="preserve"> </w:t>
      </w:r>
      <w:r>
        <w:rPr>
          <w:rFonts w:eastAsia="Times New Roman" w:cs="Times New Roman"/>
          <w:szCs w:val="24"/>
        </w:rPr>
        <w:t>Εί</w:t>
      </w:r>
      <w:r w:rsidRPr="00F4172D">
        <w:rPr>
          <w:rFonts w:eastAsia="Times New Roman" w:cs="Times New Roman"/>
          <w:szCs w:val="24"/>
        </w:rPr>
        <w:t>ναι να εξαναγκά</w:t>
      </w:r>
      <w:r>
        <w:rPr>
          <w:rFonts w:eastAsia="Times New Roman" w:cs="Times New Roman"/>
          <w:szCs w:val="24"/>
        </w:rPr>
        <w:t>σ</w:t>
      </w:r>
      <w:r w:rsidRPr="00F4172D">
        <w:rPr>
          <w:rFonts w:eastAsia="Times New Roman" w:cs="Times New Roman"/>
          <w:szCs w:val="24"/>
        </w:rPr>
        <w:t>ετ</w:t>
      </w:r>
      <w:r>
        <w:rPr>
          <w:rFonts w:eastAsia="Times New Roman" w:cs="Times New Roman"/>
          <w:szCs w:val="24"/>
        </w:rPr>
        <w:t>ε</w:t>
      </w:r>
      <w:r w:rsidRPr="00F4172D">
        <w:rPr>
          <w:rFonts w:eastAsia="Times New Roman" w:cs="Times New Roman"/>
          <w:szCs w:val="24"/>
        </w:rPr>
        <w:t xml:space="preserve"> τα υπερχρεωμένα λαϊκά νοικοκυριά να αποπληρώσουν όσο </w:t>
      </w:r>
      <w:r w:rsidRPr="00F4172D">
        <w:rPr>
          <w:rFonts w:eastAsia="Times New Roman" w:cs="Times New Roman"/>
          <w:szCs w:val="24"/>
        </w:rPr>
        <w:lastRenderedPageBreak/>
        <w:t>το δυνατόν μεγ</w:t>
      </w:r>
      <w:r>
        <w:rPr>
          <w:rFonts w:eastAsia="Times New Roman" w:cs="Times New Roman"/>
          <w:szCs w:val="24"/>
        </w:rPr>
        <w:t>αλύτερο κομμάτι του εισοδήματός τους σ</w:t>
      </w:r>
      <w:r w:rsidRPr="00F4172D">
        <w:rPr>
          <w:rFonts w:eastAsia="Times New Roman" w:cs="Times New Roman"/>
          <w:szCs w:val="24"/>
        </w:rPr>
        <w:t>τ</w:t>
      </w:r>
      <w:r>
        <w:rPr>
          <w:rFonts w:eastAsia="Times New Roman" w:cs="Times New Roman"/>
          <w:szCs w:val="24"/>
        </w:rPr>
        <w:t>ι</w:t>
      </w:r>
      <w:r w:rsidRPr="00F4172D">
        <w:rPr>
          <w:rFonts w:eastAsia="Times New Roman" w:cs="Times New Roman"/>
          <w:szCs w:val="24"/>
        </w:rPr>
        <w:t>ς τράπεζ</w:t>
      </w:r>
      <w:r>
        <w:rPr>
          <w:rFonts w:eastAsia="Times New Roman" w:cs="Times New Roman"/>
          <w:szCs w:val="24"/>
        </w:rPr>
        <w:t>ε</w:t>
      </w:r>
      <w:r w:rsidRPr="00F4172D">
        <w:rPr>
          <w:rFonts w:eastAsia="Times New Roman" w:cs="Times New Roman"/>
          <w:szCs w:val="24"/>
        </w:rPr>
        <w:t>ς</w:t>
      </w:r>
      <w:r>
        <w:rPr>
          <w:rFonts w:eastAsia="Times New Roman" w:cs="Times New Roman"/>
          <w:szCs w:val="24"/>
        </w:rPr>
        <w:t>. Π</w:t>
      </w:r>
      <w:r w:rsidRPr="00F4172D">
        <w:rPr>
          <w:rFonts w:eastAsia="Times New Roman" w:cs="Times New Roman"/>
          <w:szCs w:val="24"/>
        </w:rPr>
        <w:t>ρόκειται</w:t>
      </w:r>
      <w:r>
        <w:rPr>
          <w:rFonts w:eastAsia="Times New Roman" w:cs="Times New Roman"/>
          <w:szCs w:val="24"/>
        </w:rPr>
        <w:t>,</w:t>
      </w:r>
      <w:r w:rsidRPr="00F4172D">
        <w:rPr>
          <w:rFonts w:eastAsia="Times New Roman" w:cs="Times New Roman"/>
          <w:szCs w:val="24"/>
        </w:rPr>
        <w:t xml:space="preserve"> </w:t>
      </w:r>
      <w:r>
        <w:rPr>
          <w:rFonts w:eastAsia="Times New Roman" w:cs="Times New Roman"/>
          <w:szCs w:val="24"/>
        </w:rPr>
        <w:t>δ</w:t>
      </w:r>
      <w:r w:rsidRPr="00F4172D">
        <w:rPr>
          <w:rFonts w:eastAsia="Times New Roman" w:cs="Times New Roman"/>
          <w:szCs w:val="24"/>
        </w:rPr>
        <w:t>ηλαδή</w:t>
      </w:r>
      <w:r>
        <w:rPr>
          <w:rFonts w:eastAsia="Times New Roman" w:cs="Times New Roman"/>
          <w:szCs w:val="24"/>
        </w:rPr>
        <w:t>,</w:t>
      </w:r>
      <w:r w:rsidRPr="00F4172D">
        <w:rPr>
          <w:rFonts w:eastAsia="Times New Roman" w:cs="Times New Roman"/>
          <w:szCs w:val="24"/>
        </w:rPr>
        <w:t xml:space="preserve"> για μία νέα πρ</w:t>
      </w:r>
      <w:r w:rsidRPr="00F4172D">
        <w:rPr>
          <w:rFonts w:eastAsia="Times New Roman" w:cs="Times New Roman"/>
          <w:szCs w:val="24"/>
        </w:rPr>
        <w:t>οσπάθεια στήριξης του τραπεζικού κεφαλαίου σε βάρος των εργατικών λαϊκών δικαιωμάτων</w:t>
      </w:r>
      <w:r>
        <w:rPr>
          <w:rFonts w:eastAsia="Times New Roman" w:cs="Times New Roman"/>
          <w:szCs w:val="24"/>
        </w:rPr>
        <w:t>.</w:t>
      </w:r>
    </w:p>
    <w:p w14:paraId="4EC192E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Γιατί το κάνετε αυτό; Γιατί υπάρχει</w:t>
      </w:r>
      <w:r w:rsidRPr="00F4172D">
        <w:rPr>
          <w:rFonts w:eastAsia="Times New Roman" w:cs="Times New Roman"/>
          <w:szCs w:val="24"/>
        </w:rPr>
        <w:t xml:space="preserve"> μία πολύ μεγάλη αντίφαση</w:t>
      </w:r>
      <w:r>
        <w:rPr>
          <w:rFonts w:eastAsia="Times New Roman" w:cs="Times New Roman"/>
          <w:szCs w:val="24"/>
        </w:rPr>
        <w:t>.</w:t>
      </w:r>
      <w:r w:rsidRPr="00F4172D">
        <w:rPr>
          <w:rFonts w:eastAsia="Times New Roman" w:cs="Times New Roman"/>
          <w:szCs w:val="24"/>
        </w:rPr>
        <w:t xml:space="preserve"> Ποια είναι αυτή η αντίφαση</w:t>
      </w:r>
      <w:r>
        <w:rPr>
          <w:rFonts w:eastAsia="Times New Roman" w:cs="Times New Roman"/>
          <w:szCs w:val="24"/>
        </w:rPr>
        <w:t>;</w:t>
      </w:r>
      <w:r w:rsidRPr="00F4172D">
        <w:rPr>
          <w:rFonts w:eastAsia="Times New Roman" w:cs="Times New Roman"/>
          <w:szCs w:val="24"/>
        </w:rPr>
        <w:t xml:space="preserve"> </w:t>
      </w:r>
      <w:r>
        <w:rPr>
          <w:rFonts w:eastAsia="Times New Roman" w:cs="Times New Roman"/>
          <w:szCs w:val="24"/>
        </w:rPr>
        <w:t>Ό</w:t>
      </w:r>
      <w:r w:rsidRPr="00F4172D">
        <w:rPr>
          <w:rFonts w:eastAsia="Times New Roman" w:cs="Times New Roman"/>
          <w:szCs w:val="24"/>
        </w:rPr>
        <w:t>τι το μέρος του τραπεζικού κεφαλαίου που έχει επενδυθεί στα ακίνητα έχει το εξή</w:t>
      </w:r>
      <w:r w:rsidRPr="00F4172D">
        <w:rPr>
          <w:rFonts w:eastAsia="Times New Roman" w:cs="Times New Roman"/>
          <w:szCs w:val="24"/>
        </w:rPr>
        <w:t>ς αδιέξοδο σήμερα</w:t>
      </w:r>
      <w:r>
        <w:rPr>
          <w:rFonts w:eastAsia="Times New Roman" w:cs="Times New Roman"/>
          <w:szCs w:val="24"/>
        </w:rPr>
        <w:t xml:space="preserve">: Αν πάει να κάνει </w:t>
      </w:r>
      <w:r w:rsidRPr="00F4172D">
        <w:rPr>
          <w:rFonts w:eastAsia="Times New Roman" w:cs="Times New Roman"/>
          <w:szCs w:val="24"/>
        </w:rPr>
        <w:t>μαζικές κατασχέσεις και πλειστηριασμούς</w:t>
      </w:r>
      <w:r>
        <w:rPr>
          <w:rFonts w:eastAsia="Times New Roman" w:cs="Times New Roman"/>
          <w:szCs w:val="24"/>
        </w:rPr>
        <w:t>, τότε θα πέσει η αξία</w:t>
      </w:r>
      <w:r w:rsidRPr="00F4172D">
        <w:rPr>
          <w:rFonts w:eastAsia="Times New Roman" w:cs="Times New Roman"/>
          <w:szCs w:val="24"/>
        </w:rPr>
        <w:t xml:space="preserve"> των ακινήτων</w:t>
      </w:r>
      <w:r>
        <w:rPr>
          <w:rFonts w:eastAsia="Times New Roman" w:cs="Times New Roman"/>
          <w:szCs w:val="24"/>
        </w:rPr>
        <w:t>. Ά</w:t>
      </w:r>
      <w:r w:rsidRPr="00F4172D">
        <w:rPr>
          <w:rFonts w:eastAsia="Times New Roman" w:cs="Times New Roman"/>
          <w:szCs w:val="24"/>
        </w:rPr>
        <w:t>ρα</w:t>
      </w:r>
      <w:r>
        <w:rPr>
          <w:rFonts w:eastAsia="Times New Roman" w:cs="Times New Roman"/>
          <w:szCs w:val="24"/>
        </w:rPr>
        <w:t>,</w:t>
      </w:r>
      <w:r w:rsidRPr="00F4172D">
        <w:rPr>
          <w:rFonts w:eastAsia="Times New Roman" w:cs="Times New Roman"/>
          <w:szCs w:val="24"/>
        </w:rPr>
        <w:t xml:space="preserve"> δηλαδή</w:t>
      </w:r>
      <w:r>
        <w:rPr>
          <w:rFonts w:eastAsia="Times New Roman" w:cs="Times New Roman"/>
          <w:szCs w:val="24"/>
        </w:rPr>
        <w:t>,</w:t>
      </w:r>
      <w:r w:rsidRPr="00F4172D">
        <w:rPr>
          <w:rFonts w:eastAsia="Times New Roman" w:cs="Times New Roman"/>
          <w:szCs w:val="24"/>
        </w:rPr>
        <w:t xml:space="preserve"> θα κουρευτεί αυτό το κεφάλαιο που έχει επενδύσει</w:t>
      </w:r>
      <w:r>
        <w:rPr>
          <w:rFonts w:eastAsia="Times New Roman" w:cs="Times New Roman"/>
          <w:szCs w:val="24"/>
        </w:rPr>
        <w:t>. Κ</w:t>
      </w:r>
      <w:r w:rsidRPr="00F4172D">
        <w:rPr>
          <w:rFonts w:eastAsia="Times New Roman" w:cs="Times New Roman"/>
          <w:szCs w:val="24"/>
        </w:rPr>
        <w:t xml:space="preserve">αι σε </w:t>
      </w:r>
      <w:r>
        <w:rPr>
          <w:rFonts w:eastAsia="Times New Roman" w:cs="Times New Roman"/>
          <w:szCs w:val="24"/>
        </w:rPr>
        <w:t>α</w:t>
      </w:r>
      <w:r w:rsidRPr="00F4172D">
        <w:rPr>
          <w:rFonts w:eastAsia="Times New Roman" w:cs="Times New Roman"/>
          <w:szCs w:val="24"/>
        </w:rPr>
        <w:t xml:space="preserve">υτή ακριβώς την αντίφαση εσείς απαντάτε ότι </w:t>
      </w:r>
      <w:r>
        <w:rPr>
          <w:rFonts w:eastAsia="Times New Roman" w:cs="Times New Roman"/>
          <w:szCs w:val="24"/>
        </w:rPr>
        <w:t>δεν θα</w:t>
      </w:r>
      <w:r w:rsidRPr="00F4172D">
        <w:rPr>
          <w:rFonts w:eastAsia="Times New Roman" w:cs="Times New Roman"/>
          <w:szCs w:val="24"/>
        </w:rPr>
        <w:t xml:space="preserve"> πληρώσουν οι τράπεζες την απαξίωση </w:t>
      </w:r>
      <w:r>
        <w:rPr>
          <w:rFonts w:eastAsia="Times New Roman" w:cs="Times New Roman"/>
          <w:szCs w:val="24"/>
        </w:rPr>
        <w:t xml:space="preserve">αυτού </w:t>
      </w:r>
      <w:r w:rsidRPr="00F4172D">
        <w:rPr>
          <w:rFonts w:eastAsia="Times New Roman" w:cs="Times New Roman"/>
          <w:szCs w:val="24"/>
        </w:rPr>
        <w:t>του κεφαλαίου λόγω της κρίσης</w:t>
      </w:r>
      <w:r>
        <w:rPr>
          <w:rFonts w:eastAsia="Times New Roman" w:cs="Times New Roman"/>
          <w:szCs w:val="24"/>
        </w:rPr>
        <w:t xml:space="preserve">, </w:t>
      </w:r>
      <w:r w:rsidRPr="00F4172D">
        <w:rPr>
          <w:rFonts w:eastAsia="Times New Roman" w:cs="Times New Roman"/>
          <w:szCs w:val="24"/>
        </w:rPr>
        <w:t xml:space="preserve">αλλά </w:t>
      </w:r>
      <w:r>
        <w:rPr>
          <w:rFonts w:eastAsia="Times New Roman" w:cs="Times New Roman"/>
          <w:szCs w:val="24"/>
        </w:rPr>
        <w:t xml:space="preserve">θα </w:t>
      </w:r>
      <w:r w:rsidRPr="00F4172D">
        <w:rPr>
          <w:rFonts w:eastAsia="Times New Roman" w:cs="Times New Roman"/>
          <w:szCs w:val="24"/>
        </w:rPr>
        <w:t>τ</w:t>
      </w:r>
      <w:r>
        <w:rPr>
          <w:rFonts w:eastAsia="Times New Roman" w:cs="Times New Roman"/>
          <w:szCs w:val="24"/>
        </w:rPr>
        <w:t>η</w:t>
      </w:r>
      <w:r w:rsidRPr="00F4172D">
        <w:rPr>
          <w:rFonts w:eastAsia="Times New Roman" w:cs="Times New Roman"/>
          <w:szCs w:val="24"/>
        </w:rPr>
        <w:t>ν πληρώσει ο λαός</w:t>
      </w:r>
      <w:r>
        <w:rPr>
          <w:rFonts w:eastAsia="Times New Roman" w:cs="Times New Roman"/>
          <w:szCs w:val="24"/>
        </w:rPr>
        <w:t>. Γιατί το</w:t>
      </w:r>
      <w:r w:rsidRPr="00F4172D">
        <w:rPr>
          <w:rFonts w:eastAsia="Times New Roman" w:cs="Times New Roman"/>
          <w:szCs w:val="24"/>
        </w:rPr>
        <w:t xml:space="preserve"> πραγματικό πρόβλημα που έχετε να λύσετε είναι ποιος θα πληρώσει ξανά και πάλι τα σπασμένα της καπιταλιστικής κρίσης</w:t>
      </w:r>
      <w:r>
        <w:rPr>
          <w:rFonts w:eastAsia="Times New Roman" w:cs="Times New Roman"/>
          <w:szCs w:val="24"/>
        </w:rPr>
        <w:t>,</w:t>
      </w:r>
      <w:r w:rsidRPr="00F4172D">
        <w:rPr>
          <w:rFonts w:eastAsia="Times New Roman" w:cs="Times New Roman"/>
          <w:szCs w:val="24"/>
        </w:rPr>
        <w:t xml:space="preserve"> που απαξίωσε τις λαϊκές κατο</w:t>
      </w:r>
      <w:r w:rsidRPr="00F4172D">
        <w:rPr>
          <w:rFonts w:eastAsia="Times New Roman" w:cs="Times New Roman"/>
          <w:szCs w:val="24"/>
        </w:rPr>
        <w:t>ικίες</w:t>
      </w:r>
      <w:r>
        <w:rPr>
          <w:rFonts w:eastAsia="Times New Roman" w:cs="Times New Roman"/>
          <w:szCs w:val="24"/>
        </w:rPr>
        <w:t>,</w:t>
      </w:r>
      <w:r w:rsidRPr="00F4172D">
        <w:rPr>
          <w:rFonts w:eastAsia="Times New Roman" w:cs="Times New Roman"/>
          <w:szCs w:val="24"/>
        </w:rPr>
        <w:t xml:space="preserve"> αλλά και τα δάνεια που δόθηκαν για τις κατοικίες</w:t>
      </w:r>
      <w:r>
        <w:rPr>
          <w:rFonts w:eastAsia="Times New Roman" w:cs="Times New Roman"/>
          <w:szCs w:val="24"/>
        </w:rPr>
        <w:t xml:space="preserve">. Και εσείς απαντάτε: «Θα πληρώσει και πάλι ο λαός.» </w:t>
      </w:r>
    </w:p>
    <w:p w14:paraId="4EC192E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Τ</w:t>
      </w:r>
      <w:r w:rsidRPr="00F4172D">
        <w:rPr>
          <w:rFonts w:eastAsia="Times New Roman" w:cs="Times New Roman"/>
          <w:szCs w:val="24"/>
        </w:rPr>
        <w:t>ο νέο σχέδιο που φ</w:t>
      </w:r>
      <w:r>
        <w:rPr>
          <w:rFonts w:eastAsia="Times New Roman" w:cs="Times New Roman"/>
          <w:szCs w:val="24"/>
        </w:rPr>
        <w:t>έρνετε</w:t>
      </w:r>
      <w:r w:rsidRPr="00F4172D">
        <w:rPr>
          <w:rFonts w:eastAsia="Times New Roman" w:cs="Times New Roman"/>
          <w:szCs w:val="24"/>
        </w:rPr>
        <w:t xml:space="preserve"> είναι ακόμη πιο αποτελεσματικό από το</w:t>
      </w:r>
      <w:r>
        <w:rPr>
          <w:rFonts w:eastAsia="Times New Roman" w:cs="Times New Roman"/>
          <w:szCs w:val="24"/>
        </w:rPr>
        <w:t>ν</w:t>
      </w:r>
      <w:r w:rsidRPr="00F4172D">
        <w:rPr>
          <w:rFonts w:eastAsia="Times New Roman" w:cs="Times New Roman"/>
          <w:szCs w:val="24"/>
        </w:rPr>
        <w:t xml:space="preserve"> νόμο Κατσέλη</w:t>
      </w:r>
      <w:r>
        <w:rPr>
          <w:rFonts w:eastAsia="Times New Roman" w:cs="Times New Roman"/>
          <w:szCs w:val="24"/>
        </w:rPr>
        <w:t xml:space="preserve">, </w:t>
      </w:r>
      <w:r w:rsidRPr="00F4172D">
        <w:rPr>
          <w:rFonts w:eastAsia="Times New Roman" w:cs="Times New Roman"/>
          <w:szCs w:val="24"/>
        </w:rPr>
        <w:t>για να υποχρεώσει τη λαϊκή οικογένεια και τους δανειολήπτες να πληρώ</w:t>
      </w:r>
      <w:r w:rsidRPr="00F4172D">
        <w:rPr>
          <w:rFonts w:eastAsia="Times New Roman" w:cs="Times New Roman"/>
          <w:szCs w:val="24"/>
        </w:rPr>
        <w:t>σουν</w:t>
      </w:r>
      <w:r>
        <w:rPr>
          <w:rFonts w:eastAsia="Times New Roman" w:cs="Times New Roman"/>
          <w:szCs w:val="24"/>
        </w:rPr>
        <w:t>. Διότι του λες «ή</w:t>
      </w:r>
      <w:r w:rsidRPr="00F4172D">
        <w:rPr>
          <w:rFonts w:eastAsia="Times New Roman" w:cs="Times New Roman"/>
          <w:szCs w:val="24"/>
        </w:rPr>
        <w:t xml:space="preserve"> εντάσσε</w:t>
      </w:r>
      <w:r>
        <w:rPr>
          <w:rFonts w:eastAsia="Times New Roman" w:cs="Times New Roman"/>
          <w:szCs w:val="24"/>
        </w:rPr>
        <w:t>σ</w:t>
      </w:r>
      <w:r w:rsidRPr="00F4172D">
        <w:rPr>
          <w:rFonts w:eastAsia="Times New Roman" w:cs="Times New Roman"/>
          <w:szCs w:val="24"/>
        </w:rPr>
        <w:t>αι στη ρύθμιση ή διαφορετικά το σπίτι σου μπαίνει στον πλειστηριασμό</w:t>
      </w:r>
      <w:r>
        <w:rPr>
          <w:rFonts w:eastAsia="Times New Roman" w:cs="Times New Roman"/>
          <w:szCs w:val="24"/>
        </w:rPr>
        <w:t>». Σ</w:t>
      </w:r>
      <w:r w:rsidRPr="00F4172D">
        <w:rPr>
          <w:rFonts w:eastAsia="Times New Roman" w:cs="Times New Roman"/>
          <w:szCs w:val="24"/>
        </w:rPr>
        <w:t>φίγγετ</w:t>
      </w:r>
      <w:r>
        <w:rPr>
          <w:rFonts w:eastAsia="Times New Roman" w:cs="Times New Roman"/>
          <w:szCs w:val="24"/>
        </w:rPr>
        <w:t>ε</w:t>
      </w:r>
      <w:r w:rsidRPr="00F4172D">
        <w:rPr>
          <w:rFonts w:eastAsia="Times New Roman" w:cs="Times New Roman"/>
          <w:szCs w:val="24"/>
        </w:rPr>
        <w:t xml:space="preserve"> όλο και περισσότερο τη θηλιά στα υπερχρεωμένα </w:t>
      </w:r>
      <w:r>
        <w:rPr>
          <w:rFonts w:eastAsia="Times New Roman" w:cs="Times New Roman"/>
          <w:szCs w:val="24"/>
        </w:rPr>
        <w:t xml:space="preserve">λαϊκά </w:t>
      </w:r>
      <w:r w:rsidRPr="00F4172D">
        <w:rPr>
          <w:rFonts w:eastAsia="Times New Roman" w:cs="Times New Roman"/>
          <w:szCs w:val="24"/>
        </w:rPr>
        <w:t>νοικοκυριά</w:t>
      </w:r>
      <w:r>
        <w:rPr>
          <w:rFonts w:eastAsia="Times New Roman" w:cs="Times New Roman"/>
          <w:szCs w:val="24"/>
        </w:rPr>
        <w:t>.</w:t>
      </w:r>
    </w:p>
    <w:p w14:paraId="4EC192E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w:t>
      </w:r>
      <w:r w:rsidRPr="00F4172D">
        <w:rPr>
          <w:rFonts w:eastAsia="Times New Roman" w:cs="Times New Roman"/>
          <w:szCs w:val="24"/>
        </w:rPr>
        <w:t>τόχος της τροπολογίας είναι να εξαναγκαστούν</w:t>
      </w:r>
      <w:r>
        <w:rPr>
          <w:rFonts w:eastAsia="Times New Roman" w:cs="Times New Roman"/>
          <w:szCs w:val="24"/>
        </w:rPr>
        <w:t>,</w:t>
      </w:r>
      <w:r w:rsidRPr="00F4172D">
        <w:rPr>
          <w:rFonts w:eastAsia="Times New Roman" w:cs="Times New Roman"/>
          <w:szCs w:val="24"/>
        </w:rPr>
        <w:t xml:space="preserve"> με την απειλή της κατάσχεσης</w:t>
      </w:r>
      <w:r>
        <w:rPr>
          <w:rFonts w:eastAsia="Times New Roman" w:cs="Times New Roman"/>
          <w:szCs w:val="24"/>
        </w:rPr>
        <w:t>,</w:t>
      </w:r>
      <w:r w:rsidRPr="00F4172D">
        <w:rPr>
          <w:rFonts w:eastAsia="Times New Roman" w:cs="Times New Roman"/>
          <w:szCs w:val="24"/>
        </w:rPr>
        <w:t xml:space="preserve"> να π</w:t>
      </w:r>
      <w:r w:rsidRPr="00F4172D">
        <w:rPr>
          <w:rFonts w:eastAsia="Times New Roman" w:cs="Times New Roman"/>
          <w:szCs w:val="24"/>
        </w:rPr>
        <w:t xml:space="preserve">ληρώσουν όσο γίνεται περισσότερο και πιο αδύναμα στρώματα </w:t>
      </w:r>
      <w:r>
        <w:rPr>
          <w:rFonts w:eastAsia="Times New Roman" w:cs="Times New Roman"/>
          <w:szCs w:val="24"/>
        </w:rPr>
        <w:t xml:space="preserve">και παράλληλα με τα διάφορα </w:t>
      </w:r>
      <w:r w:rsidRPr="00F4172D">
        <w:rPr>
          <w:rFonts w:eastAsia="Times New Roman" w:cs="Times New Roman"/>
          <w:szCs w:val="24"/>
        </w:rPr>
        <w:t>κριτήρια που έχε</w:t>
      </w:r>
      <w:r>
        <w:rPr>
          <w:rFonts w:eastAsia="Times New Roman" w:cs="Times New Roman"/>
          <w:szCs w:val="24"/>
        </w:rPr>
        <w:t>τε</w:t>
      </w:r>
      <w:r w:rsidRPr="00F4172D">
        <w:rPr>
          <w:rFonts w:eastAsia="Times New Roman" w:cs="Times New Roman"/>
          <w:szCs w:val="24"/>
        </w:rPr>
        <w:t xml:space="preserve"> θεσπίσει να </w:t>
      </w:r>
      <w:r>
        <w:rPr>
          <w:rFonts w:eastAsia="Times New Roman" w:cs="Times New Roman"/>
          <w:szCs w:val="24"/>
        </w:rPr>
        <w:t>προ</w:t>
      </w:r>
      <w:r w:rsidRPr="00F4172D">
        <w:rPr>
          <w:rFonts w:eastAsia="Times New Roman" w:cs="Times New Roman"/>
          <w:szCs w:val="24"/>
        </w:rPr>
        <w:t xml:space="preserve">χωρήσουν </w:t>
      </w:r>
      <w:r>
        <w:rPr>
          <w:rFonts w:eastAsia="Times New Roman" w:cs="Times New Roman"/>
          <w:szCs w:val="24"/>
        </w:rPr>
        <w:t xml:space="preserve">οι </w:t>
      </w:r>
      <w:r w:rsidRPr="00F4172D">
        <w:rPr>
          <w:rFonts w:eastAsia="Times New Roman" w:cs="Times New Roman"/>
          <w:szCs w:val="24"/>
        </w:rPr>
        <w:t xml:space="preserve">τράπεζες σε </w:t>
      </w:r>
      <w:r>
        <w:rPr>
          <w:rFonts w:eastAsia="Times New Roman" w:cs="Times New Roman"/>
          <w:szCs w:val="24"/>
        </w:rPr>
        <w:t xml:space="preserve">κατασχέσεις </w:t>
      </w:r>
      <w:r w:rsidRPr="00F4172D">
        <w:rPr>
          <w:rFonts w:eastAsia="Times New Roman" w:cs="Times New Roman"/>
          <w:szCs w:val="24"/>
        </w:rPr>
        <w:t>εκείνων των ακινήτων που πραγματικά τ</w:t>
      </w:r>
      <w:r>
        <w:rPr>
          <w:rFonts w:eastAsia="Times New Roman" w:cs="Times New Roman"/>
          <w:szCs w:val="24"/>
        </w:rPr>
        <w:t>ι</w:t>
      </w:r>
      <w:r w:rsidRPr="00F4172D">
        <w:rPr>
          <w:rFonts w:eastAsia="Times New Roman" w:cs="Times New Roman"/>
          <w:szCs w:val="24"/>
        </w:rPr>
        <w:t>ς ενδιαφέρουν</w:t>
      </w:r>
      <w:r>
        <w:rPr>
          <w:rFonts w:eastAsia="Times New Roman" w:cs="Times New Roman"/>
          <w:szCs w:val="24"/>
        </w:rPr>
        <w:t>.</w:t>
      </w:r>
    </w:p>
    <w:p w14:paraId="4EC192E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w:t>
      </w:r>
      <w:r w:rsidRPr="00F4172D">
        <w:rPr>
          <w:rFonts w:eastAsia="Times New Roman" w:cs="Times New Roman"/>
          <w:szCs w:val="24"/>
        </w:rPr>
        <w:t xml:space="preserve"> ηλεκτρονική πλατφόρμα </w:t>
      </w:r>
      <w:r>
        <w:rPr>
          <w:rFonts w:eastAsia="Times New Roman" w:cs="Times New Roman"/>
          <w:szCs w:val="24"/>
        </w:rPr>
        <w:t xml:space="preserve">σημαίνει ότι σε </w:t>
      </w:r>
      <w:r w:rsidRPr="00F4172D">
        <w:rPr>
          <w:rFonts w:eastAsia="Times New Roman" w:cs="Times New Roman"/>
          <w:szCs w:val="24"/>
        </w:rPr>
        <w:t>πολύ μι</w:t>
      </w:r>
      <w:r w:rsidRPr="00F4172D">
        <w:rPr>
          <w:rFonts w:eastAsia="Times New Roman" w:cs="Times New Roman"/>
          <w:szCs w:val="24"/>
        </w:rPr>
        <w:t>κρό χρονικό διάστημα τ</w:t>
      </w:r>
      <w:r>
        <w:rPr>
          <w:rFonts w:eastAsia="Times New Roman" w:cs="Times New Roman"/>
          <w:szCs w:val="24"/>
        </w:rPr>
        <w:t xml:space="preserve">ο κάθε λαϊκό νοικοκυριό θα βρεθεί μπροστά σε ένα </w:t>
      </w:r>
      <w:r w:rsidRPr="00F4172D">
        <w:rPr>
          <w:rFonts w:eastAsia="Times New Roman" w:cs="Times New Roman"/>
          <w:szCs w:val="24"/>
        </w:rPr>
        <w:t xml:space="preserve">μεγάλο </w:t>
      </w:r>
      <w:r>
        <w:rPr>
          <w:rFonts w:eastAsia="Times New Roman" w:cs="Times New Roman"/>
          <w:szCs w:val="24"/>
        </w:rPr>
        <w:t>δ</w:t>
      </w:r>
      <w:r w:rsidRPr="00F4172D">
        <w:rPr>
          <w:rFonts w:eastAsia="Times New Roman" w:cs="Times New Roman"/>
          <w:szCs w:val="24"/>
        </w:rPr>
        <w:t>ίλημμα</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αποδέχεσαι</w:t>
      </w:r>
      <w:r w:rsidRPr="00F4172D">
        <w:rPr>
          <w:rFonts w:eastAsia="Times New Roman" w:cs="Times New Roman"/>
          <w:szCs w:val="24"/>
        </w:rPr>
        <w:t xml:space="preserve"> </w:t>
      </w:r>
      <w:r>
        <w:rPr>
          <w:rFonts w:eastAsia="Times New Roman" w:cs="Times New Roman"/>
          <w:szCs w:val="24"/>
        </w:rPr>
        <w:t xml:space="preserve">τη συμφωνία που σου προτείνουμε, αν </w:t>
      </w:r>
      <w:r w:rsidRPr="00F4172D">
        <w:rPr>
          <w:rFonts w:eastAsia="Times New Roman" w:cs="Times New Roman"/>
          <w:szCs w:val="24"/>
        </w:rPr>
        <w:t xml:space="preserve">θες να </w:t>
      </w:r>
      <w:r>
        <w:rPr>
          <w:rFonts w:eastAsia="Times New Roman" w:cs="Times New Roman"/>
          <w:szCs w:val="24"/>
        </w:rPr>
        <w:t>διατηρήσεις</w:t>
      </w:r>
      <w:r w:rsidRPr="00F4172D">
        <w:rPr>
          <w:rFonts w:eastAsia="Times New Roman" w:cs="Times New Roman"/>
          <w:szCs w:val="24"/>
        </w:rPr>
        <w:t xml:space="preserve"> το σπίτι σου</w:t>
      </w:r>
      <w:r>
        <w:rPr>
          <w:rFonts w:eastAsia="Times New Roman" w:cs="Times New Roman"/>
          <w:szCs w:val="24"/>
        </w:rPr>
        <w:t>, ή</w:t>
      </w:r>
      <w:r w:rsidRPr="00F4172D">
        <w:rPr>
          <w:rFonts w:eastAsia="Times New Roman" w:cs="Times New Roman"/>
          <w:szCs w:val="24"/>
        </w:rPr>
        <w:t xml:space="preserve"> διαφορετικά </w:t>
      </w:r>
      <w:r>
        <w:rPr>
          <w:rFonts w:eastAsia="Times New Roman" w:cs="Times New Roman"/>
          <w:szCs w:val="24"/>
        </w:rPr>
        <w:t>το έχεις χάσει. Γ</w:t>
      </w:r>
      <w:r w:rsidRPr="00F4172D">
        <w:rPr>
          <w:rFonts w:eastAsia="Times New Roman" w:cs="Times New Roman"/>
          <w:szCs w:val="24"/>
        </w:rPr>
        <w:t xml:space="preserve">ιατί ακόμη και </w:t>
      </w:r>
      <w:r>
        <w:rPr>
          <w:rFonts w:eastAsia="Times New Roman" w:cs="Times New Roman"/>
          <w:szCs w:val="24"/>
        </w:rPr>
        <w:t>τ</w:t>
      </w:r>
      <w:r w:rsidRPr="00F4172D">
        <w:rPr>
          <w:rFonts w:eastAsia="Times New Roman" w:cs="Times New Roman"/>
          <w:szCs w:val="24"/>
        </w:rPr>
        <w:t>η</w:t>
      </w:r>
      <w:r>
        <w:rPr>
          <w:rFonts w:eastAsia="Times New Roman" w:cs="Times New Roman"/>
          <w:szCs w:val="24"/>
        </w:rPr>
        <w:t>ν</w:t>
      </w:r>
      <w:r w:rsidRPr="00F4172D">
        <w:rPr>
          <w:rFonts w:eastAsia="Times New Roman" w:cs="Times New Roman"/>
          <w:szCs w:val="24"/>
        </w:rPr>
        <w:t xml:space="preserve"> προσφυγή στη </w:t>
      </w:r>
      <w:r>
        <w:rPr>
          <w:rFonts w:eastAsia="Times New Roman" w:cs="Times New Roman"/>
          <w:szCs w:val="24"/>
        </w:rPr>
        <w:t>δ</w:t>
      </w:r>
      <w:r w:rsidRPr="00F4172D">
        <w:rPr>
          <w:rFonts w:eastAsia="Times New Roman" w:cs="Times New Roman"/>
          <w:szCs w:val="24"/>
        </w:rPr>
        <w:t>ικαιοσύνη την καθ</w:t>
      </w:r>
      <w:r>
        <w:rPr>
          <w:rFonts w:eastAsia="Times New Roman" w:cs="Times New Roman"/>
          <w:szCs w:val="24"/>
        </w:rPr>
        <w:t>ιστάτε</w:t>
      </w:r>
      <w:r w:rsidRPr="00F4172D">
        <w:rPr>
          <w:rFonts w:eastAsia="Times New Roman" w:cs="Times New Roman"/>
          <w:szCs w:val="24"/>
        </w:rPr>
        <w:t xml:space="preserve"> όλο και πιο δύσκολη</w:t>
      </w:r>
      <w:r>
        <w:rPr>
          <w:rFonts w:eastAsia="Times New Roman" w:cs="Times New Roman"/>
          <w:szCs w:val="24"/>
        </w:rPr>
        <w:t>,</w:t>
      </w:r>
      <w:r w:rsidRPr="00F4172D">
        <w:rPr>
          <w:rFonts w:eastAsia="Times New Roman" w:cs="Times New Roman"/>
          <w:szCs w:val="24"/>
        </w:rPr>
        <w:t xml:space="preserve"> όλο και πιο αβέβαιη για τα λαϊκά νοικοκυριά</w:t>
      </w:r>
      <w:r>
        <w:rPr>
          <w:rFonts w:eastAsia="Times New Roman" w:cs="Times New Roman"/>
          <w:szCs w:val="24"/>
        </w:rPr>
        <w:t>. Ό</w:t>
      </w:r>
      <w:r w:rsidRPr="00F4172D">
        <w:rPr>
          <w:rFonts w:eastAsia="Times New Roman" w:cs="Times New Roman"/>
          <w:szCs w:val="24"/>
        </w:rPr>
        <w:t>σο</w:t>
      </w:r>
      <w:r>
        <w:rPr>
          <w:rFonts w:eastAsia="Times New Roman" w:cs="Times New Roman"/>
          <w:szCs w:val="24"/>
        </w:rPr>
        <w:t>,</w:t>
      </w:r>
      <w:r w:rsidRPr="00F4172D">
        <w:rPr>
          <w:rFonts w:eastAsia="Times New Roman" w:cs="Times New Roman"/>
          <w:szCs w:val="24"/>
        </w:rPr>
        <w:t xml:space="preserve"> λοιπόν</w:t>
      </w:r>
      <w:r>
        <w:rPr>
          <w:rFonts w:eastAsia="Times New Roman" w:cs="Times New Roman"/>
          <w:szCs w:val="24"/>
        </w:rPr>
        <w:t>,</w:t>
      </w:r>
      <w:r w:rsidRPr="00F4172D">
        <w:rPr>
          <w:rFonts w:eastAsia="Times New Roman" w:cs="Times New Roman"/>
          <w:szCs w:val="24"/>
        </w:rPr>
        <w:t xml:space="preserve"> και να χτυπιέστε για να παρουσιάσ</w:t>
      </w:r>
      <w:r>
        <w:rPr>
          <w:rFonts w:eastAsia="Times New Roman" w:cs="Times New Roman"/>
          <w:szCs w:val="24"/>
        </w:rPr>
        <w:t>ετε</w:t>
      </w:r>
      <w:r w:rsidRPr="00F4172D">
        <w:rPr>
          <w:rFonts w:eastAsia="Times New Roman" w:cs="Times New Roman"/>
          <w:szCs w:val="24"/>
        </w:rPr>
        <w:t xml:space="preserve"> </w:t>
      </w:r>
      <w:r w:rsidRPr="00F4172D">
        <w:rPr>
          <w:rFonts w:eastAsia="Times New Roman" w:cs="Times New Roman"/>
          <w:szCs w:val="24"/>
        </w:rPr>
        <w:lastRenderedPageBreak/>
        <w:t>το μαύρο-άσπρο</w:t>
      </w:r>
      <w:r>
        <w:rPr>
          <w:rFonts w:eastAsia="Times New Roman" w:cs="Times New Roman"/>
          <w:szCs w:val="24"/>
        </w:rPr>
        <w:t>,</w:t>
      </w:r>
      <w:r w:rsidRPr="00F4172D">
        <w:rPr>
          <w:rFonts w:eastAsia="Times New Roman" w:cs="Times New Roman"/>
          <w:szCs w:val="24"/>
        </w:rPr>
        <w:t xml:space="preserve"> καμ</w:t>
      </w:r>
      <w:r>
        <w:rPr>
          <w:rFonts w:eastAsia="Times New Roman" w:cs="Times New Roman"/>
          <w:szCs w:val="24"/>
        </w:rPr>
        <w:t>μ</w:t>
      </w:r>
      <w:r w:rsidRPr="00F4172D">
        <w:rPr>
          <w:rFonts w:eastAsia="Times New Roman" w:cs="Times New Roman"/>
          <w:szCs w:val="24"/>
        </w:rPr>
        <w:t>ία προστασία από τον πλειστηριασμό δεν προβλέπεται μέσα σε αυτή την τροπολογία</w:t>
      </w:r>
      <w:r>
        <w:rPr>
          <w:rFonts w:eastAsia="Times New Roman" w:cs="Times New Roman"/>
          <w:szCs w:val="24"/>
        </w:rPr>
        <w:t>.</w:t>
      </w:r>
    </w:p>
    <w:p w14:paraId="4EC192E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w:t>
      </w:r>
      <w:r w:rsidRPr="00F4172D">
        <w:rPr>
          <w:rFonts w:eastAsia="Times New Roman" w:cs="Times New Roman"/>
          <w:szCs w:val="24"/>
        </w:rPr>
        <w:t>αι εδώ</w:t>
      </w:r>
      <w:r>
        <w:rPr>
          <w:rFonts w:eastAsia="Times New Roman" w:cs="Times New Roman"/>
          <w:szCs w:val="24"/>
        </w:rPr>
        <w:t xml:space="preserve"> σας προκαλούμε να αποδεχθείτε τ</w:t>
      </w:r>
      <w:r>
        <w:rPr>
          <w:rFonts w:eastAsia="Times New Roman" w:cs="Times New Roman"/>
          <w:szCs w:val="24"/>
        </w:rPr>
        <w:t>ην τροπολογία που</w:t>
      </w:r>
      <w:r w:rsidRPr="00F4172D">
        <w:rPr>
          <w:rFonts w:eastAsia="Times New Roman" w:cs="Times New Roman"/>
          <w:szCs w:val="24"/>
        </w:rPr>
        <w:t xml:space="preserve"> καταθέσαμε </w:t>
      </w:r>
      <w:r>
        <w:rPr>
          <w:rFonts w:eastAsia="Times New Roman" w:cs="Times New Roman"/>
          <w:szCs w:val="24"/>
        </w:rPr>
        <w:t xml:space="preserve">ως ΚΚΕ, </w:t>
      </w:r>
      <w:r w:rsidRPr="00F4172D">
        <w:rPr>
          <w:rFonts w:eastAsia="Times New Roman" w:cs="Times New Roman"/>
          <w:szCs w:val="24"/>
        </w:rPr>
        <w:t>που προβλέπει συγκεκριμένα την απαγόρευση τ</w:t>
      </w:r>
      <w:r>
        <w:rPr>
          <w:rFonts w:eastAsia="Times New Roman" w:cs="Times New Roman"/>
          <w:szCs w:val="24"/>
        </w:rPr>
        <w:t>ου</w:t>
      </w:r>
      <w:r w:rsidRPr="00F4172D">
        <w:rPr>
          <w:rFonts w:eastAsia="Times New Roman" w:cs="Times New Roman"/>
          <w:szCs w:val="24"/>
        </w:rPr>
        <w:t xml:space="preserve"> πλειστηριασμ</w:t>
      </w:r>
      <w:r>
        <w:rPr>
          <w:rFonts w:eastAsia="Times New Roman" w:cs="Times New Roman"/>
          <w:szCs w:val="24"/>
        </w:rPr>
        <w:t>ού κάθε</w:t>
      </w:r>
      <w:r w:rsidRPr="00F4172D">
        <w:rPr>
          <w:rFonts w:eastAsia="Times New Roman" w:cs="Times New Roman"/>
          <w:szCs w:val="24"/>
        </w:rPr>
        <w:t xml:space="preserve"> πρώτης κατοικίας</w:t>
      </w:r>
      <w:r>
        <w:rPr>
          <w:rFonts w:eastAsia="Times New Roman" w:cs="Times New Roman"/>
          <w:szCs w:val="24"/>
        </w:rPr>
        <w:t>,</w:t>
      </w:r>
      <w:r w:rsidRPr="00F4172D">
        <w:rPr>
          <w:rFonts w:eastAsia="Times New Roman" w:cs="Times New Roman"/>
          <w:szCs w:val="24"/>
        </w:rPr>
        <w:t xml:space="preserve"> κάθε λαϊκής κατοικίας </w:t>
      </w:r>
      <w:r>
        <w:rPr>
          <w:rFonts w:eastAsia="Times New Roman" w:cs="Times New Roman"/>
          <w:szCs w:val="24"/>
        </w:rPr>
        <w:t xml:space="preserve">συγκεκριμένης </w:t>
      </w:r>
      <w:r w:rsidRPr="00F4172D">
        <w:rPr>
          <w:rFonts w:eastAsia="Times New Roman" w:cs="Times New Roman"/>
          <w:szCs w:val="24"/>
        </w:rPr>
        <w:t>αξίας 250 χιλιάδ</w:t>
      </w:r>
      <w:r>
        <w:rPr>
          <w:rFonts w:eastAsia="Times New Roman" w:cs="Times New Roman"/>
          <w:szCs w:val="24"/>
        </w:rPr>
        <w:t>ων</w:t>
      </w:r>
      <w:r w:rsidRPr="00F4172D">
        <w:rPr>
          <w:rFonts w:eastAsia="Times New Roman" w:cs="Times New Roman"/>
          <w:szCs w:val="24"/>
        </w:rPr>
        <w:t xml:space="preserve"> ευρώ</w:t>
      </w:r>
      <w:r>
        <w:rPr>
          <w:rFonts w:eastAsia="Times New Roman" w:cs="Times New Roman"/>
          <w:szCs w:val="24"/>
        </w:rPr>
        <w:t>,</w:t>
      </w:r>
      <w:r w:rsidRPr="00F4172D">
        <w:rPr>
          <w:rFonts w:eastAsia="Times New Roman" w:cs="Times New Roman"/>
          <w:szCs w:val="24"/>
        </w:rPr>
        <w:t xml:space="preserve"> προσαυξημένη</w:t>
      </w:r>
      <w:r>
        <w:rPr>
          <w:rFonts w:eastAsia="Times New Roman" w:cs="Times New Roman"/>
          <w:szCs w:val="24"/>
        </w:rPr>
        <w:t>ς για κάθε παιδί</w:t>
      </w:r>
      <w:r>
        <w:rPr>
          <w:rFonts w:eastAsia="Times New Roman" w:cs="Times New Roman"/>
          <w:szCs w:val="24"/>
        </w:rPr>
        <w:t>,</w:t>
      </w:r>
      <w:r w:rsidRPr="00F4172D">
        <w:rPr>
          <w:rFonts w:eastAsia="Times New Roman" w:cs="Times New Roman"/>
          <w:szCs w:val="24"/>
        </w:rPr>
        <w:t xml:space="preserve"> και δευτερεύουσ</w:t>
      </w:r>
      <w:r>
        <w:rPr>
          <w:rFonts w:eastAsia="Times New Roman" w:cs="Times New Roman"/>
          <w:szCs w:val="24"/>
        </w:rPr>
        <w:t>α</w:t>
      </w:r>
      <w:r w:rsidRPr="00F4172D">
        <w:rPr>
          <w:rFonts w:eastAsia="Times New Roman" w:cs="Times New Roman"/>
          <w:szCs w:val="24"/>
        </w:rPr>
        <w:t>ς μέχρι 150 χιλιάδων ευρώ</w:t>
      </w:r>
      <w:r>
        <w:rPr>
          <w:rFonts w:eastAsia="Times New Roman" w:cs="Times New Roman"/>
          <w:szCs w:val="24"/>
        </w:rPr>
        <w:t>.</w:t>
      </w:r>
      <w:r w:rsidRPr="00F4172D">
        <w:rPr>
          <w:rFonts w:eastAsia="Times New Roman" w:cs="Times New Roman"/>
          <w:szCs w:val="24"/>
        </w:rPr>
        <w:t xml:space="preserve"> </w:t>
      </w:r>
      <w:r>
        <w:rPr>
          <w:rFonts w:eastAsia="Times New Roman" w:cs="Times New Roman"/>
          <w:szCs w:val="24"/>
        </w:rPr>
        <w:t>Σ</w:t>
      </w:r>
      <w:r w:rsidRPr="00F4172D">
        <w:rPr>
          <w:rFonts w:eastAsia="Times New Roman" w:cs="Times New Roman"/>
          <w:szCs w:val="24"/>
        </w:rPr>
        <w:t>ας προκαλούμε να την ψηφίσετε</w:t>
      </w:r>
      <w:r>
        <w:rPr>
          <w:rFonts w:eastAsia="Times New Roman" w:cs="Times New Roman"/>
          <w:szCs w:val="24"/>
        </w:rPr>
        <w:t>,</w:t>
      </w:r>
      <w:r w:rsidRPr="00F4172D">
        <w:rPr>
          <w:rFonts w:eastAsia="Times New Roman" w:cs="Times New Roman"/>
          <w:szCs w:val="24"/>
        </w:rPr>
        <w:t xml:space="preserve"> αν θέλετε πραγματικά να προστατεύσετε την πρώτη λαϊκή κατοικία</w:t>
      </w:r>
      <w:r>
        <w:rPr>
          <w:rFonts w:eastAsia="Times New Roman" w:cs="Times New Roman"/>
          <w:szCs w:val="24"/>
        </w:rPr>
        <w:t>. Ε</w:t>
      </w:r>
      <w:r w:rsidRPr="00F4172D">
        <w:rPr>
          <w:rFonts w:eastAsia="Times New Roman" w:cs="Times New Roman"/>
          <w:szCs w:val="24"/>
        </w:rPr>
        <w:t>ίναι μία ευκαιρία</w:t>
      </w:r>
      <w:r>
        <w:rPr>
          <w:rFonts w:eastAsia="Times New Roman" w:cs="Times New Roman"/>
          <w:szCs w:val="24"/>
        </w:rPr>
        <w:t>,</w:t>
      </w:r>
      <w:r w:rsidRPr="00F4172D">
        <w:rPr>
          <w:rFonts w:eastAsia="Times New Roman" w:cs="Times New Roman"/>
          <w:szCs w:val="24"/>
        </w:rPr>
        <w:t xml:space="preserve"> αλλά δεν θα το κάνετε</w:t>
      </w:r>
      <w:r>
        <w:rPr>
          <w:rFonts w:eastAsia="Times New Roman" w:cs="Times New Roman"/>
          <w:szCs w:val="24"/>
        </w:rPr>
        <w:t>.</w:t>
      </w:r>
    </w:p>
    <w:p w14:paraId="4EC192E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Γ</w:t>
      </w:r>
      <w:r w:rsidRPr="00F4172D">
        <w:rPr>
          <w:rFonts w:eastAsia="Times New Roman" w:cs="Times New Roman"/>
          <w:szCs w:val="24"/>
        </w:rPr>
        <w:t>ιατί</w:t>
      </w:r>
      <w:r>
        <w:rPr>
          <w:rFonts w:eastAsia="Times New Roman" w:cs="Times New Roman"/>
          <w:szCs w:val="24"/>
        </w:rPr>
        <w:t>;</w:t>
      </w:r>
      <w:r w:rsidRPr="00F4172D">
        <w:rPr>
          <w:rFonts w:eastAsia="Times New Roman" w:cs="Times New Roman"/>
          <w:szCs w:val="24"/>
        </w:rPr>
        <w:t xml:space="preserve"> </w:t>
      </w:r>
      <w:r>
        <w:rPr>
          <w:rFonts w:eastAsia="Times New Roman" w:cs="Times New Roman"/>
          <w:szCs w:val="24"/>
        </w:rPr>
        <w:t>Π</w:t>
      </w:r>
      <w:r w:rsidRPr="00F4172D">
        <w:rPr>
          <w:rFonts w:eastAsia="Times New Roman" w:cs="Times New Roman"/>
          <w:szCs w:val="24"/>
        </w:rPr>
        <w:t>οιο είναι το βασικό ζήτημα</w:t>
      </w:r>
      <w:r>
        <w:rPr>
          <w:rFonts w:eastAsia="Times New Roman" w:cs="Times New Roman"/>
          <w:szCs w:val="24"/>
        </w:rPr>
        <w:t>;</w:t>
      </w:r>
      <w:r w:rsidRPr="00F4172D">
        <w:rPr>
          <w:rFonts w:eastAsia="Times New Roman" w:cs="Times New Roman"/>
          <w:szCs w:val="24"/>
        </w:rPr>
        <w:t xml:space="preserve"> </w:t>
      </w:r>
      <w:r>
        <w:rPr>
          <w:rFonts w:eastAsia="Times New Roman" w:cs="Times New Roman"/>
          <w:szCs w:val="24"/>
        </w:rPr>
        <w:t>Ε</w:t>
      </w:r>
      <w:r w:rsidRPr="00F4172D">
        <w:rPr>
          <w:rFonts w:eastAsia="Times New Roman" w:cs="Times New Roman"/>
          <w:szCs w:val="24"/>
        </w:rPr>
        <w:t>ίναι ότι πάντα κάποιος πρέπει να πληρώσει</w:t>
      </w:r>
      <w:r>
        <w:rPr>
          <w:rFonts w:eastAsia="Times New Roman" w:cs="Times New Roman"/>
          <w:szCs w:val="24"/>
        </w:rPr>
        <w:t>. Κ</w:t>
      </w:r>
      <w:r w:rsidRPr="00F4172D">
        <w:rPr>
          <w:rFonts w:eastAsia="Times New Roman" w:cs="Times New Roman"/>
          <w:szCs w:val="24"/>
        </w:rPr>
        <w:t xml:space="preserve">αι εδώ </w:t>
      </w:r>
      <w:r>
        <w:rPr>
          <w:rFonts w:eastAsia="Times New Roman" w:cs="Times New Roman"/>
          <w:szCs w:val="24"/>
        </w:rPr>
        <w:t xml:space="preserve">ο </w:t>
      </w:r>
      <w:r w:rsidRPr="00F4172D">
        <w:rPr>
          <w:rFonts w:eastAsia="Times New Roman" w:cs="Times New Roman"/>
          <w:szCs w:val="24"/>
        </w:rPr>
        <w:t>κ</w:t>
      </w:r>
      <w:r>
        <w:rPr>
          <w:rFonts w:eastAsia="Times New Roman" w:cs="Times New Roman"/>
          <w:szCs w:val="24"/>
        </w:rPr>
        <w:t>.</w:t>
      </w:r>
      <w:r w:rsidRPr="00F4172D">
        <w:rPr>
          <w:rFonts w:eastAsia="Times New Roman" w:cs="Times New Roman"/>
          <w:szCs w:val="24"/>
        </w:rPr>
        <w:t xml:space="preserve"> Δραγασάκης μ</w:t>
      </w:r>
      <w:r>
        <w:rPr>
          <w:rFonts w:eastAsia="Times New Roman" w:cs="Times New Roman"/>
          <w:szCs w:val="24"/>
        </w:rPr>
        <w:t>ά</w:t>
      </w:r>
      <w:r w:rsidRPr="00F4172D">
        <w:rPr>
          <w:rFonts w:eastAsia="Times New Roman" w:cs="Times New Roman"/>
          <w:szCs w:val="24"/>
        </w:rPr>
        <w:t xml:space="preserve">ς έλεγε </w:t>
      </w:r>
      <w:r>
        <w:rPr>
          <w:rFonts w:eastAsia="Times New Roman" w:cs="Times New Roman"/>
          <w:szCs w:val="24"/>
        </w:rPr>
        <w:t xml:space="preserve">από </w:t>
      </w:r>
      <w:r>
        <w:rPr>
          <w:rFonts w:eastAsia="Times New Roman" w:cs="Times New Roman"/>
          <w:szCs w:val="24"/>
        </w:rPr>
        <w:t>το Βήμα, απευθυνόμενος στο ΚΚΕ: «</w:t>
      </w:r>
      <w:r w:rsidRPr="00F4172D">
        <w:rPr>
          <w:rFonts w:eastAsia="Times New Roman" w:cs="Times New Roman"/>
          <w:szCs w:val="24"/>
        </w:rPr>
        <w:t>Τι θέλετε να κάνουμε</w:t>
      </w:r>
      <w:r>
        <w:rPr>
          <w:rFonts w:eastAsia="Times New Roman" w:cs="Times New Roman"/>
          <w:szCs w:val="24"/>
        </w:rPr>
        <w:t>;»</w:t>
      </w:r>
      <w:r>
        <w:rPr>
          <w:rFonts w:eastAsia="Times New Roman" w:cs="Times New Roman"/>
          <w:szCs w:val="24"/>
        </w:rPr>
        <w:t>.</w:t>
      </w:r>
      <w:r w:rsidRPr="00F4172D">
        <w:rPr>
          <w:rFonts w:eastAsia="Times New Roman" w:cs="Times New Roman"/>
          <w:szCs w:val="24"/>
        </w:rPr>
        <w:t xml:space="preserve"> </w:t>
      </w:r>
      <w:r>
        <w:rPr>
          <w:rFonts w:eastAsia="Times New Roman" w:cs="Times New Roman"/>
          <w:szCs w:val="24"/>
        </w:rPr>
        <w:t>Εμείς λέμε</w:t>
      </w:r>
      <w:r w:rsidRPr="00F4172D">
        <w:rPr>
          <w:rFonts w:eastAsia="Times New Roman" w:cs="Times New Roman"/>
          <w:szCs w:val="24"/>
        </w:rPr>
        <w:t xml:space="preserve"> πολύ καθαρά</w:t>
      </w:r>
      <w:r>
        <w:rPr>
          <w:rFonts w:eastAsia="Times New Roman" w:cs="Times New Roman"/>
          <w:szCs w:val="24"/>
        </w:rPr>
        <w:t>: Α</w:t>
      </w:r>
      <w:r w:rsidRPr="00F4172D">
        <w:rPr>
          <w:rFonts w:eastAsia="Times New Roman" w:cs="Times New Roman"/>
          <w:szCs w:val="24"/>
        </w:rPr>
        <w:t xml:space="preserve">ντί να πληρώσει </w:t>
      </w:r>
      <w:r>
        <w:rPr>
          <w:rFonts w:eastAsia="Times New Roman" w:cs="Times New Roman"/>
          <w:szCs w:val="24"/>
        </w:rPr>
        <w:t>γ</w:t>
      </w:r>
      <w:r w:rsidRPr="00F4172D">
        <w:rPr>
          <w:rFonts w:eastAsia="Times New Roman" w:cs="Times New Roman"/>
          <w:szCs w:val="24"/>
        </w:rPr>
        <w:t>ια ακόμη μία φορά ο λαός</w:t>
      </w:r>
      <w:r>
        <w:rPr>
          <w:rFonts w:eastAsia="Times New Roman" w:cs="Times New Roman"/>
          <w:szCs w:val="24"/>
        </w:rPr>
        <w:t>,</w:t>
      </w:r>
      <w:r w:rsidRPr="00F4172D">
        <w:rPr>
          <w:rFonts w:eastAsia="Times New Roman" w:cs="Times New Roman"/>
          <w:szCs w:val="24"/>
        </w:rPr>
        <w:t xml:space="preserve"> να πληρώσουν οι τράπεζες</w:t>
      </w:r>
      <w:r>
        <w:rPr>
          <w:rFonts w:eastAsia="Times New Roman" w:cs="Times New Roman"/>
          <w:szCs w:val="24"/>
        </w:rPr>
        <w:t>. Α</w:t>
      </w:r>
      <w:r w:rsidRPr="00F4172D">
        <w:rPr>
          <w:rFonts w:eastAsia="Times New Roman" w:cs="Times New Roman"/>
          <w:szCs w:val="24"/>
        </w:rPr>
        <w:t xml:space="preserve">ντί να </w:t>
      </w:r>
      <w:r>
        <w:rPr>
          <w:rFonts w:eastAsia="Times New Roman" w:cs="Times New Roman"/>
          <w:szCs w:val="24"/>
        </w:rPr>
        <w:t>πληρώσουν για ακόμη μ</w:t>
      </w:r>
      <w:r w:rsidRPr="00F4172D">
        <w:rPr>
          <w:rFonts w:eastAsia="Times New Roman" w:cs="Times New Roman"/>
          <w:szCs w:val="24"/>
        </w:rPr>
        <w:t xml:space="preserve">ια </w:t>
      </w:r>
      <w:r>
        <w:rPr>
          <w:rFonts w:eastAsia="Times New Roman" w:cs="Times New Roman"/>
          <w:szCs w:val="24"/>
        </w:rPr>
        <w:t xml:space="preserve">φορά τα υπερχρεωμένα λαϊκά νοικοκυριά, </w:t>
      </w:r>
      <w:r w:rsidRPr="00F4172D">
        <w:rPr>
          <w:rFonts w:eastAsia="Times New Roman" w:cs="Times New Roman"/>
          <w:szCs w:val="24"/>
        </w:rPr>
        <w:t xml:space="preserve">να πληρώσουν οι τράπεζες και το </w:t>
      </w:r>
      <w:r w:rsidRPr="00F4172D">
        <w:rPr>
          <w:rFonts w:eastAsia="Times New Roman" w:cs="Times New Roman"/>
          <w:szCs w:val="24"/>
        </w:rPr>
        <w:t>μεγάλο κεφάλαιο</w:t>
      </w:r>
      <w:r>
        <w:rPr>
          <w:rFonts w:eastAsia="Times New Roman" w:cs="Times New Roman"/>
          <w:szCs w:val="24"/>
        </w:rPr>
        <w:t>. Ε</w:t>
      </w:r>
      <w:r w:rsidRPr="00F4172D">
        <w:rPr>
          <w:rFonts w:eastAsia="Times New Roman" w:cs="Times New Roman"/>
          <w:szCs w:val="24"/>
        </w:rPr>
        <w:t>σείς λέτε</w:t>
      </w:r>
      <w:r>
        <w:rPr>
          <w:rFonts w:eastAsia="Times New Roman" w:cs="Times New Roman"/>
          <w:szCs w:val="24"/>
        </w:rPr>
        <w:t xml:space="preserve">: </w:t>
      </w:r>
      <w:r>
        <w:rPr>
          <w:rFonts w:eastAsia="Times New Roman" w:cs="Times New Roman"/>
          <w:szCs w:val="24"/>
        </w:rPr>
        <w:lastRenderedPageBreak/>
        <w:t>Ν</w:t>
      </w:r>
      <w:r w:rsidRPr="00F4172D">
        <w:rPr>
          <w:rFonts w:eastAsia="Times New Roman" w:cs="Times New Roman"/>
          <w:szCs w:val="24"/>
        </w:rPr>
        <w:t xml:space="preserve">α πληρώσει ο λαός και ταυτόχρονα να προετοιμάζεστε για περίπου </w:t>
      </w:r>
      <w:r>
        <w:rPr>
          <w:rFonts w:eastAsia="Times New Roman" w:cs="Times New Roman"/>
          <w:szCs w:val="24"/>
        </w:rPr>
        <w:t>εκατό χιλιάδες</w:t>
      </w:r>
      <w:r w:rsidRPr="00F4172D">
        <w:rPr>
          <w:rFonts w:eastAsia="Times New Roman" w:cs="Times New Roman"/>
          <w:szCs w:val="24"/>
        </w:rPr>
        <w:t xml:space="preserve"> κατασχέσεις το επόμενο χρονικό διάστημα</w:t>
      </w:r>
      <w:r>
        <w:rPr>
          <w:rFonts w:eastAsia="Times New Roman" w:cs="Times New Roman"/>
          <w:szCs w:val="24"/>
        </w:rPr>
        <w:t>,</w:t>
      </w:r>
      <w:r w:rsidRPr="00F4172D">
        <w:rPr>
          <w:rFonts w:eastAsia="Times New Roman" w:cs="Times New Roman"/>
          <w:szCs w:val="24"/>
        </w:rPr>
        <w:t xml:space="preserve"> όπως έχει γραφτεί</w:t>
      </w:r>
      <w:r>
        <w:rPr>
          <w:rFonts w:eastAsia="Times New Roman" w:cs="Times New Roman"/>
          <w:szCs w:val="24"/>
        </w:rPr>
        <w:t>.</w:t>
      </w:r>
    </w:p>
    <w:p w14:paraId="4EC192E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Και σας το λέμε</w:t>
      </w:r>
      <w:r w:rsidRPr="00F4172D">
        <w:rPr>
          <w:rFonts w:eastAsia="Times New Roman" w:cs="Times New Roman"/>
          <w:szCs w:val="24"/>
        </w:rPr>
        <w:t xml:space="preserve"> από τώρα</w:t>
      </w:r>
      <w:r>
        <w:rPr>
          <w:rFonts w:eastAsia="Times New Roman" w:cs="Times New Roman"/>
          <w:szCs w:val="24"/>
        </w:rPr>
        <w:t xml:space="preserve"> καθαρά,</w:t>
      </w:r>
      <w:r w:rsidRPr="00F4172D">
        <w:rPr>
          <w:rFonts w:eastAsia="Times New Roman" w:cs="Times New Roman"/>
          <w:szCs w:val="24"/>
        </w:rPr>
        <w:t xml:space="preserve"> ότι οι δυνάμεις του </w:t>
      </w:r>
      <w:r>
        <w:rPr>
          <w:rFonts w:eastAsia="Times New Roman" w:cs="Times New Roman"/>
          <w:szCs w:val="24"/>
        </w:rPr>
        <w:t>ΚΚΕ</w:t>
      </w:r>
      <w:r w:rsidRPr="00F4172D">
        <w:rPr>
          <w:rFonts w:eastAsia="Times New Roman" w:cs="Times New Roman"/>
          <w:szCs w:val="24"/>
        </w:rPr>
        <w:t xml:space="preserve"> θα συνεχίσουν αγωνιστικά να μπα</w:t>
      </w:r>
      <w:r w:rsidRPr="00F4172D">
        <w:rPr>
          <w:rFonts w:eastAsia="Times New Roman" w:cs="Times New Roman"/>
          <w:szCs w:val="24"/>
        </w:rPr>
        <w:t>ίνουν μπροστά</w:t>
      </w:r>
      <w:r>
        <w:rPr>
          <w:rFonts w:eastAsia="Times New Roman" w:cs="Times New Roman"/>
          <w:szCs w:val="24"/>
        </w:rPr>
        <w:t>,</w:t>
      </w:r>
      <w:r w:rsidRPr="00F4172D">
        <w:rPr>
          <w:rFonts w:eastAsia="Times New Roman" w:cs="Times New Roman"/>
          <w:szCs w:val="24"/>
        </w:rPr>
        <w:t xml:space="preserve"> να οργανώνουν το</w:t>
      </w:r>
      <w:r>
        <w:rPr>
          <w:rFonts w:eastAsia="Times New Roman" w:cs="Times New Roman"/>
          <w:szCs w:val="24"/>
        </w:rPr>
        <w:t>ν</w:t>
      </w:r>
      <w:r w:rsidRPr="00F4172D">
        <w:rPr>
          <w:rFonts w:eastAsia="Times New Roman" w:cs="Times New Roman"/>
          <w:szCs w:val="24"/>
        </w:rPr>
        <w:t xml:space="preserve"> λαό</w:t>
      </w:r>
      <w:r>
        <w:rPr>
          <w:rFonts w:eastAsia="Times New Roman" w:cs="Times New Roman"/>
          <w:szCs w:val="24"/>
        </w:rPr>
        <w:t>,</w:t>
      </w:r>
      <w:r w:rsidRPr="00F4172D">
        <w:rPr>
          <w:rFonts w:eastAsia="Times New Roman" w:cs="Times New Roman"/>
          <w:szCs w:val="24"/>
        </w:rPr>
        <w:t xml:space="preserve"> για να μην περάσει κανένα σπίτι </w:t>
      </w:r>
      <w:r>
        <w:rPr>
          <w:rFonts w:eastAsia="Times New Roman" w:cs="Times New Roman"/>
          <w:szCs w:val="24"/>
        </w:rPr>
        <w:t>λαϊκής</w:t>
      </w:r>
      <w:r w:rsidRPr="00F4172D">
        <w:rPr>
          <w:rFonts w:eastAsia="Times New Roman" w:cs="Times New Roman"/>
          <w:szCs w:val="24"/>
        </w:rPr>
        <w:t xml:space="preserve"> οικογένειας στα χέρια τραπεζίτη</w:t>
      </w:r>
      <w:r>
        <w:rPr>
          <w:rFonts w:eastAsia="Times New Roman" w:cs="Times New Roman"/>
          <w:szCs w:val="24"/>
        </w:rPr>
        <w:t>.</w:t>
      </w:r>
      <w:r w:rsidRPr="00F4172D">
        <w:rPr>
          <w:rFonts w:eastAsia="Times New Roman" w:cs="Times New Roman"/>
          <w:szCs w:val="24"/>
        </w:rPr>
        <w:t xml:space="preserve"> Και ε</w:t>
      </w:r>
      <w:r>
        <w:rPr>
          <w:rFonts w:eastAsia="Times New Roman" w:cs="Times New Roman"/>
          <w:szCs w:val="24"/>
        </w:rPr>
        <w:t>δ</w:t>
      </w:r>
      <w:r w:rsidRPr="00F4172D">
        <w:rPr>
          <w:rFonts w:eastAsia="Times New Roman" w:cs="Times New Roman"/>
          <w:szCs w:val="24"/>
        </w:rPr>
        <w:t xml:space="preserve">ώ </w:t>
      </w:r>
      <w:r>
        <w:rPr>
          <w:rFonts w:eastAsia="Times New Roman" w:cs="Times New Roman"/>
          <w:szCs w:val="24"/>
        </w:rPr>
        <w:t xml:space="preserve">–και ολοκληρώνω με αυτό, κυρία Πρόεδρε, </w:t>
      </w:r>
      <w:r w:rsidRPr="00F4172D">
        <w:rPr>
          <w:rFonts w:eastAsia="Times New Roman" w:cs="Times New Roman"/>
          <w:szCs w:val="24"/>
        </w:rPr>
        <w:t xml:space="preserve">σε </w:t>
      </w:r>
      <w:r>
        <w:rPr>
          <w:rFonts w:eastAsia="Times New Roman" w:cs="Times New Roman"/>
          <w:szCs w:val="24"/>
        </w:rPr>
        <w:t>τριάντα</w:t>
      </w:r>
      <w:r w:rsidRPr="00F4172D">
        <w:rPr>
          <w:rFonts w:eastAsia="Times New Roman" w:cs="Times New Roman"/>
          <w:szCs w:val="24"/>
        </w:rPr>
        <w:t xml:space="preserve"> δευτερόλεπτα</w:t>
      </w:r>
      <w:r>
        <w:rPr>
          <w:rFonts w:eastAsia="Times New Roman" w:cs="Times New Roman"/>
          <w:szCs w:val="24"/>
        </w:rPr>
        <w:t>-</w:t>
      </w:r>
      <w:r w:rsidRPr="00F4172D">
        <w:rPr>
          <w:rFonts w:eastAsia="Times New Roman" w:cs="Times New Roman"/>
          <w:szCs w:val="24"/>
        </w:rPr>
        <w:t xml:space="preserve"> </w:t>
      </w:r>
      <w:r>
        <w:rPr>
          <w:rFonts w:eastAsia="Times New Roman" w:cs="Times New Roman"/>
          <w:szCs w:val="24"/>
        </w:rPr>
        <w:t>αποκαλύπτετε</w:t>
      </w:r>
      <w:r w:rsidRPr="00F4172D">
        <w:rPr>
          <w:rFonts w:eastAsia="Times New Roman" w:cs="Times New Roman"/>
          <w:szCs w:val="24"/>
        </w:rPr>
        <w:t xml:space="preserve"> ότι το σύστημά σας το οποίο υπηρετείτε</w:t>
      </w:r>
      <w:r>
        <w:rPr>
          <w:rFonts w:eastAsia="Times New Roman" w:cs="Times New Roman"/>
          <w:szCs w:val="24"/>
        </w:rPr>
        <w:t>,</w:t>
      </w:r>
      <w:r w:rsidRPr="00F4172D">
        <w:rPr>
          <w:rFonts w:eastAsia="Times New Roman" w:cs="Times New Roman"/>
          <w:szCs w:val="24"/>
        </w:rPr>
        <w:t xml:space="preserve"> το καπιταλιστικό σύσ</w:t>
      </w:r>
      <w:r w:rsidRPr="00F4172D">
        <w:rPr>
          <w:rFonts w:eastAsia="Times New Roman" w:cs="Times New Roman"/>
          <w:szCs w:val="24"/>
        </w:rPr>
        <w:t>τημα</w:t>
      </w:r>
      <w:r>
        <w:rPr>
          <w:rFonts w:eastAsia="Times New Roman" w:cs="Times New Roman"/>
          <w:szCs w:val="24"/>
        </w:rPr>
        <w:t>,</w:t>
      </w:r>
      <w:r w:rsidRPr="00F4172D">
        <w:rPr>
          <w:rFonts w:eastAsia="Times New Roman" w:cs="Times New Roman"/>
          <w:szCs w:val="24"/>
        </w:rPr>
        <w:t xml:space="preserve"> δεν μπορεί να </w:t>
      </w:r>
      <w:r>
        <w:rPr>
          <w:rFonts w:eastAsia="Times New Roman" w:cs="Times New Roman"/>
          <w:szCs w:val="24"/>
        </w:rPr>
        <w:t>λύσει</w:t>
      </w:r>
      <w:r w:rsidRPr="00F4172D">
        <w:rPr>
          <w:rFonts w:eastAsia="Times New Roman" w:cs="Times New Roman"/>
          <w:szCs w:val="24"/>
        </w:rPr>
        <w:t xml:space="preserve"> τα προβλήματα των εργαζομένων</w:t>
      </w:r>
      <w:r>
        <w:rPr>
          <w:rFonts w:eastAsia="Times New Roman" w:cs="Times New Roman"/>
          <w:szCs w:val="24"/>
        </w:rPr>
        <w:t>. Αντίθετα</w:t>
      </w:r>
      <w:r w:rsidRPr="00F4172D">
        <w:rPr>
          <w:rFonts w:eastAsia="Times New Roman" w:cs="Times New Roman"/>
          <w:szCs w:val="24"/>
        </w:rPr>
        <w:t xml:space="preserve"> τα επιδεινώνει</w:t>
      </w:r>
      <w:r>
        <w:rPr>
          <w:rFonts w:eastAsia="Times New Roman" w:cs="Times New Roman"/>
          <w:szCs w:val="24"/>
        </w:rPr>
        <w:t>. Κ</w:t>
      </w:r>
      <w:r w:rsidRPr="00F4172D">
        <w:rPr>
          <w:rFonts w:eastAsia="Times New Roman" w:cs="Times New Roman"/>
          <w:szCs w:val="24"/>
        </w:rPr>
        <w:t>αι η λαϊκή στέγη είναι ένα αποκαλυπτικό παράδειγμα</w:t>
      </w:r>
      <w:r>
        <w:rPr>
          <w:rFonts w:eastAsia="Times New Roman" w:cs="Times New Roman"/>
          <w:szCs w:val="24"/>
        </w:rPr>
        <w:t>.</w:t>
      </w:r>
    </w:p>
    <w:p w14:paraId="4EC192E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 κατοικία, λ</w:t>
      </w:r>
      <w:r w:rsidRPr="00F4172D">
        <w:rPr>
          <w:rFonts w:eastAsia="Times New Roman" w:cs="Times New Roman"/>
          <w:szCs w:val="24"/>
        </w:rPr>
        <w:t>οιπόν</w:t>
      </w:r>
      <w:r>
        <w:rPr>
          <w:rFonts w:eastAsia="Times New Roman" w:cs="Times New Roman"/>
          <w:szCs w:val="24"/>
        </w:rPr>
        <w:t>,</w:t>
      </w:r>
      <w:r w:rsidRPr="00F4172D">
        <w:rPr>
          <w:rFonts w:eastAsia="Times New Roman" w:cs="Times New Roman"/>
          <w:szCs w:val="24"/>
        </w:rPr>
        <w:t xml:space="preserve"> στον καπιταλισμό δεν είναι </w:t>
      </w:r>
      <w:r>
        <w:rPr>
          <w:rFonts w:eastAsia="Times New Roman" w:cs="Times New Roman"/>
          <w:szCs w:val="24"/>
        </w:rPr>
        <w:t>δικαίωμα,</w:t>
      </w:r>
      <w:r w:rsidRPr="00F4172D">
        <w:rPr>
          <w:rFonts w:eastAsia="Times New Roman" w:cs="Times New Roman"/>
          <w:szCs w:val="24"/>
        </w:rPr>
        <w:t xml:space="preserve"> είναι εμπόρευμα</w:t>
      </w:r>
      <w:r>
        <w:rPr>
          <w:rFonts w:eastAsia="Times New Roman" w:cs="Times New Roman"/>
          <w:szCs w:val="24"/>
        </w:rPr>
        <w:t>. Α</w:t>
      </w:r>
      <w:r w:rsidRPr="00F4172D">
        <w:rPr>
          <w:rFonts w:eastAsia="Times New Roman" w:cs="Times New Roman"/>
          <w:szCs w:val="24"/>
        </w:rPr>
        <w:t xml:space="preserve">ποκτιέται συχνά με πολύ μεγάλες στερήσεις για </w:t>
      </w:r>
      <w:r w:rsidRPr="00F4172D">
        <w:rPr>
          <w:rFonts w:eastAsia="Times New Roman" w:cs="Times New Roman"/>
          <w:szCs w:val="24"/>
        </w:rPr>
        <w:t xml:space="preserve">τη λαϊκή οικογένεια και στα χρόνια της καπιταλιστικής ανάπτυξης χιλιάδες λαϊκά νοικοκυριά οδηγήθηκαν στον τραπεζικό δανεισμό </w:t>
      </w:r>
      <w:r>
        <w:rPr>
          <w:rFonts w:eastAsia="Times New Roman" w:cs="Times New Roman"/>
          <w:szCs w:val="24"/>
        </w:rPr>
        <w:t>και σήμερα δεν μπορούν να</w:t>
      </w:r>
      <w:r w:rsidRPr="00F4172D">
        <w:rPr>
          <w:rFonts w:eastAsia="Times New Roman" w:cs="Times New Roman"/>
          <w:szCs w:val="24"/>
        </w:rPr>
        <w:t xml:space="preserve"> ανταποκριθούν</w:t>
      </w:r>
      <w:r>
        <w:rPr>
          <w:rFonts w:eastAsia="Times New Roman" w:cs="Times New Roman"/>
          <w:szCs w:val="24"/>
        </w:rPr>
        <w:t>.</w:t>
      </w:r>
    </w:p>
    <w:p w14:paraId="4EC192E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Σήμερα, η ιδιοκατοίκηση υποχωρεί. Εκατοντάδες χιλιάδες λαϊκά νοικοκυριά δεν μπορούν να πλη</w:t>
      </w:r>
      <w:r>
        <w:rPr>
          <w:rFonts w:eastAsia="Times New Roman" w:cs="Times New Roman"/>
          <w:szCs w:val="24"/>
        </w:rPr>
        <w:t xml:space="preserve">ρώσουν ούτε καν το νοίκι </w:t>
      </w:r>
      <w:r>
        <w:rPr>
          <w:rFonts w:eastAsia="Times New Roman" w:cs="Times New Roman"/>
          <w:szCs w:val="24"/>
        </w:rPr>
        <w:t>τους,</w:t>
      </w:r>
      <w:r>
        <w:rPr>
          <w:rFonts w:eastAsia="Times New Roman" w:cs="Times New Roman"/>
          <w:szCs w:val="24"/>
        </w:rPr>
        <w:t xml:space="preserve"> που έρχεται στο 30%-40% του εισοδήματος που έχουν. Εκατοντάδες χιλιάδες νοικοκυριά δεν μπορούν να πληρώσουν το δάνειό τους και εκατομμύρια λαού αναγκάζονται να μένουν κάτω από άθλιες συνθήκες, χωρίς θέρμανση ή και χωρίς ηλεκτ</w:t>
      </w:r>
      <w:r>
        <w:rPr>
          <w:rFonts w:eastAsia="Times New Roman" w:cs="Times New Roman"/>
          <w:szCs w:val="24"/>
        </w:rPr>
        <w:t xml:space="preserve">ρικό ή και σε κακές συνθήκες υγιεινής. </w:t>
      </w:r>
    </w:p>
    <w:p w14:paraId="4EC192E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Όποια πλευρά και αν κοιτάξει κανείς, θα δει την ίδια κατάσταση. Ο καπιταλισμός στην Ελλάδα του 2019, με διακόσιες πενήντα χιλιάδες απούλητα σπίτια αδυνατεί να καλύψει τις στοιχειώδεις ανάγκες της λαϊκής οικογένειας. </w:t>
      </w:r>
      <w:r>
        <w:rPr>
          <w:rFonts w:eastAsia="Times New Roman" w:cs="Times New Roman"/>
          <w:szCs w:val="24"/>
        </w:rPr>
        <w:t xml:space="preserve">Οι ανάγκες των εργαζόμενων θρυμματίζονται κάτω από την κατοικία «εμπόρευμα», από το καπιταλιστικό κέρδος, τους τραπεζικούς και τους κατασκευαστικούς ομίλους. </w:t>
      </w:r>
    </w:p>
    <w:p w14:paraId="4EC192E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Αυτόν ακριβώς τον αντίπαλο βάζουμε στο στόχαστρο ως ΚΚΕ, γιατί λέμε ότι αυτή η μιζέρια στην οποία</w:t>
      </w:r>
      <w:r>
        <w:rPr>
          <w:rFonts w:eastAsia="Times New Roman" w:cs="Times New Roman"/>
          <w:szCs w:val="24"/>
        </w:rPr>
        <w:t xml:space="preserve"> καταδικάζει ο καπιταλισμός κι εσείς ως πολιτικός του υπηρέτης τους εργαζόμενους, δεν είναι μονόδρομος. Υπάρχει άλλος δρόμος</w:t>
      </w:r>
      <w:r>
        <w:rPr>
          <w:rFonts w:eastAsia="Times New Roman" w:cs="Times New Roman"/>
          <w:szCs w:val="24"/>
        </w:rPr>
        <w:t>,</w:t>
      </w:r>
      <w:r>
        <w:rPr>
          <w:rFonts w:eastAsia="Times New Roman" w:cs="Times New Roman"/>
          <w:szCs w:val="24"/>
        </w:rPr>
        <w:t xml:space="preserve"> που στο επίκεντρο θα έχει την ικανοποίηση των λαϊκών αναγκών και θα </w:t>
      </w:r>
      <w:r>
        <w:rPr>
          <w:rFonts w:eastAsia="Times New Roman" w:cs="Times New Roman"/>
          <w:szCs w:val="24"/>
        </w:rPr>
        <w:lastRenderedPageBreak/>
        <w:t>μπορεί να κατοχυρώσει το δικαίωμα στην κατοικία και τον χωροτα</w:t>
      </w:r>
      <w:r>
        <w:rPr>
          <w:rFonts w:eastAsia="Times New Roman" w:cs="Times New Roman"/>
          <w:szCs w:val="24"/>
        </w:rPr>
        <w:t>ξικό σχεδιασμό</w:t>
      </w:r>
      <w:r>
        <w:rPr>
          <w:rFonts w:eastAsia="Times New Roman" w:cs="Times New Roman"/>
          <w:szCs w:val="24"/>
        </w:rPr>
        <w:t>,</w:t>
      </w:r>
      <w:r>
        <w:rPr>
          <w:rFonts w:eastAsia="Times New Roman" w:cs="Times New Roman"/>
          <w:szCs w:val="24"/>
        </w:rPr>
        <w:t xml:space="preserve"> με βάση την ικανοποίηση των λαϊκών αναγκών, να προχωρήσει στην αναμόρφωση των πόλεων και στη δημιουργία αναγκαίων υποδομών για την προστασία από τις φυσικές καταστροφές.</w:t>
      </w:r>
    </w:p>
    <w:p w14:paraId="4EC192E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Αυτός, λοιπόν, είναι ο ριζικά διαφορετικός δρόμος ανάπτυξης της εργατι</w:t>
      </w:r>
      <w:r>
        <w:rPr>
          <w:rFonts w:eastAsia="Times New Roman" w:cs="Times New Roman"/>
          <w:szCs w:val="24"/>
        </w:rPr>
        <w:t>κής λαϊκής εξουσίας.</w:t>
      </w:r>
    </w:p>
    <w:p w14:paraId="4EC192E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Σας ευχαριστώ πολύ και για την ανοχή.</w:t>
      </w:r>
    </w:p>
    <w:p w14:paraId="4EC192F0"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 Υπουργός κ.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έχει τον λόγο.</w:t>
      </w:r>
    </w:p>
    <w:p w14:paraId="4EC192F1" w14:textId="77777777" w:rsidR="008E01FC" w:rsidRDefault="002168A0">
      <w:pPr>
        <w:spacing w:line="600" w:lineRule="auto"/>
        <w:ind w:firstLine="720"/>
        <w:jc w:val="both"/>
        <w:rPr>
          <w:rFonts w:eastAsia="Times New Roman" w:cs="Times New Roman"/>
          <w:szCs w:val="24"/>
        </w:rPr>
      </w:pPr>
      <w:r w:rsidRPr="002204C1">
        <w:rPr>
          <w:rFonts w:eastAsia="Times New Roman" w:cs="Times New Roman"/>
          <w:b/>
          <w:szCs w:val="24"/>
        </w:rPr>
        <w:t>ΕΥΚΛΕΙΔΗΣ ΤΣΑΚΑΛΩΤΟΣ (Υπουργός Οικονομικών):</w:t>
      </w:r>
      <w:r>
        <w:rPr>
          <w:rFonts w:eastAsia="Times New Roman" w:cs="Times New Roman"/>
          <w:szCs w:val="24"/>
        </w:rPr>
        <w:t xml:space="preserve"> Ευχαριστώ πολύ, κυρία Πρόεδρε.</w:t>
      </w:r>
    </w:p>
    <w:p w14:paraId="4EC192F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ένα ερώτημα υπάρχει, για να μπορούμε να συνεννοηθούμε και να συζητήσουμε και να ανταλλάξουμε απόψεις. Ποιο κριτήριο προτείνετε εσείς και ποιο κριτήριο προτείνουμε εμείς για την επιστροφή στην κανονικότητα; Πρέπει να το αποφασί</w:t>
      </w:r>
      <w:r>
        <w:rPr>
          <w:rFonts w:eastAsia="Times New Roman" w:cs="Times New Roman"/>
          <w:szCs w:val="24"/>
        </w:rPr>
        <w:t xml:space="preserve">σουμε εκ των προτέρων. Δεν μπορούμε να το αποφασίσουμε εκ των υστέρων. Πρέπει να έχουμε </w:t>
      </w:r>
      <w:r>
        <w:rPr>
          <w:rFonts w:eastAsia="Times New Roman" w:cs="Times New Roman"/>
          <w:szCs w:val="24"/>
        </w:rPr>
        <w:lastRenderedPageBreak/>
        <w:t xml:space="preserve">κάποιους κανόνες, να κάνουμε μια συζήτηση και να πούμε ότι αν γίνει το άλφα, το βήτα, το </w:t>
      </w:r>
      <w:proofErr w:type="spellStart"/>
      <w:r>
        <w:rPr>
          <w:rFonts w:eastAsia="Times New Roman" w:cs="Times New Roman"/>
          <w:szCs w:val="24"/>
        </w:rPr>
        <w:t>γάμμα</w:t>
      </w:r>
      <w:proofErr w:type="spellEnd"/>
      <w:r>
        <w:rPr>
          <w:rFonts w:eastAsia="Times New Roman" w:cs="Times New Roman"/>
          <w:szCs w:val="24"/>
        </w:rPr>
        <w:t>, το δέλτα, έχουμε μια επιστροφή στην κανονικότητα, έχουμε ή δεν έχουμε βγ</w:t>
      </w:r>
      <w:r>
        <w:rPr>
          <w:rFonts w:eastAsia="Times New Roman" w:cs="Times New Roman"/>
          <w:szCs w:val="24"/>
        </w:rPr>
        <w:t xml:space="preserve">ει από το μνημόνιο. Όμως, αυτή η συζήτηση, στο πλαίσιο της οποίας βάζει κάθε φορά η Αντιπολίτευση ένα κριτήριο, καλύπτεται αυτό το κριτήριο και μετά πάμε σε άλλο κριτήριο, δεν μπορεί να συνεχιστεί. Δεν βοηθά εσάς, δεν βοηθά εμάς και δεν βοηθά τον ελληνικό </w:t>
      </w:r>
      <w:r>
        <w:rPr>
          <w:rFonts w:eastAsia="Times New Roman" w:cs="Times New Roman"/>
          <w:szCs w:val="24"/>
        </w:rPr>
        <w:t xml:space="preserve">λαό να καταλαβαίνει, επιτέλους, τι γίνεται. </w:t>
      </w:r>
    </w:p>
    <w:p w14:paraId="4EC192F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Βάλατε το κριτήριο ότι δεν θα βγούμε από το μνημόνιο. Όλοι τώρα λένε ότι βγήκαμε απ' το μνημόνιο, εκτός από την Αντιπολίτευση. Το λένε οι τράπεζες, το λένε οι διεθνείς </w:t>
      </w:r>
      <w:r>
        <w:rPr>
          <w:rFonts w:eastAsia="Times New Roman" w:cs="Times New Roman"/>
          <w:szCs w:val="24"/>
        </w:rPr>
        <w:t>ο</w:t>
      </w:r>
      <w:r>
        <w:rPr>
          <w:rFonts w:eastAsia="Times New Roman" w:cs="Times New Roman"/>
          <w:szCs w:val="24"/>
        </w:rPr>
        <w:t xml:space="preserve">ργανισμοί, το λένε τα κράτη-μέλη, το λένε </w:t>
      </w:r>
      <w:r>
        <w:rPr>
          <w:rFonts w:eastAsia="Times New Roman" w:cs="Times New Roman"/>
          <w:szCs w:val="24"/>
        </w:rPr>
        <w:t xml:space="preserve">οι δεξιοί, το λένε οι αριστεροί. Μετά υπήρχε το κριτήριο αν θα πάρουμε κάτι για το χρέος. Πήραμε κάτι για το χρέος. Μετά υπήρχε το κριτήριο αν θα μειωθούν οι συντάξεις. Δεν μειώθηκαν οι συντάξεις. </w:t>
      </w:r>
      <w:r>
        <w:rPr>
          <w:rFonts w:eastAsia="Times New Roman" w:cs="Times New Roman"/>
          <w:szCs w:val="24"/>
        </w:rPr>
        <w:t>Μ</w:t>
      </w:r>
      <w:r>
        <w:rPr>
          <w:rFonts w:eastAsia="Times New Roman" w:cs="Times New Roman"/>
          <w:szCs w:val="24"/>
        </w:rPr>
        <w:t>ετά υπήρχε το κριτήριο αν θα επιστρέψουμε στις αγορές. Επι</w:t>
      </w:r>
      <w:r>
        <w:rPr>
          <w:rFonts w:eastAsia="Times New Roman" w:cs="Times New Roman"/>
          <w:szCs w:val="24"/>
        </w:rPr>
        <w:t xml:space="preserve">στρέψαμε δύο φορές στις αγορές και επιστρέψαμε με δεκαετές ομόλογο. Πού είναι γενικά το κριτήριο που διδάσκουμε στους φοιτητές μας για το τι είναι η κανονικότητα; Δηλαδή, αν οι αγορές είναι έτοιμες να σε </w:t>
      </w:r>
      <w:r>
        <w:rPr>
          <w:rFonts w:eastAsia="Times New Roman" w:cs="Times New Roman"/>
          <w:szCs w:val="24"/>
        </w:rPr>
        <w:lastRenderedPageBreak/>
        <w:t>δανείσουν για δέκα χρόνια, αυτό σημαίνει ότι έχει εμ</w:t>
      </w:r>
      <w:r>
        <w:rPr>
          <w:rFonts w:eastAsia="Times New Roman" w:cs="Times New Roman"/>
          <w:szCs w:val="24"/>
        </w:rPr>
        <w:t>πιστοσύνη η αγορά ότι θα πάρει τα λεφτά της σε δέκα χρόνια. Άρα έχεις επιστρέψει στην κανονικότητα.</w:t>
      </w:r>
    </w:p>
    <w:p w14:paraId="4EC192F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Καραθανασόπουλος</w:t>
      </w:r>
      <w:proofErr w:type="spellEnd"/>
      <w:r>
        <w:rPr>
          <w:rFonts w:eastAsia="Times New Roman" w:cs="Times New Roman"/>
          <w:szCs w:val="24"/>
        </w:rPr>
        <w:t xml:space="preserve"> έβαλε ένα άλλο κριτήριο, πιο αυστηρό, δηλαδή ποιος θα πληρώσει τα «σπασμένα» της κρίσης. Είναι ένα σοβαρό κριτήριο. Δεν μπορεί να είνα</w:t>
      </w:r>
      <w:r>
        <w:rPr>
          <w:rFonts w:eastAsia="Times New Roman" w:cs="Times New Roman"/>
          <w:szCs w:val="24"/>
        </w:rPr>
        <w:t>ι μόνο γι</w:t>
      </w:r>
      <w:r>
        <w:rPr>
          <w:rFonts w:eastAsia="Times New Roman" w:cs="Times New Roman"/>
          <w:szCs w:val="24"/>
        </w:rPr>
        <w:t>’</w:t>
      </w:r>
      <w:r>
        <w:rPr>
          <w:rFonts w:eastAsia="Times New Roman" w:cs="Times New Roman"/>
          <w:szCs w:val="24"/>
        </w:rPr>
        <w:t xml:space="preserve"> αυτό το νομοσχέδιο, αλλά είναι ένα σοβαρό κριτήριο. Δηλαδή, είναι αυτή η Κυβέρνηση που έχει αυξήσει τον κατώτατο μισθό, έχει επιστρέψει τις συλλογικές συμβάσεις, έχει κάνει τα πρώτα βήματα για ένα σοβαρό κοινωνικό κράτος στη στέγαση, στην παιδεί</w:t>
      </w:r>
      <w:r>
        <w:rPr>
          <w:rFonts w:eastAsia="Times New Roman" w:cs="Times New Roman"/>
          <w:szCs w:val="24"/>
        </w:rPr>
        <w:t xml:space="preserve">α. Είναι μια </w:t>
      </w:r>
      <w:r>
        <w:rPr>
          <w:rFonts w:eastAsia="Times New Roman" w:cs="Times New Roman"/>
          <w:szCs w:val="24"/>
        </w:rPr>
        <w:t>Κ</w:t>
      </w:r>
      <w:r>
        <w:rPr>
          <w:rFonts w:eastAsia="Times New Roman" w:cs="Times New Roman"/>
          <w:szCs w:val="24"/>
        </w:rPr>
        <w:t>υβέρνηση που λέει ότι</w:t>
      </w:r>
      <w:r>
        <w:rPr>
          <w:rFonts w:eastAsia="Times New Roman" w:cs="Times New Roman"/>
          <w:szCs w:val="24"/>
        </w:rPr>
        <w:t>,</w:t>
      </w:r>
      <w:r>
        <w:rPr>
          <w:rFonts w:eastAsia="Times New Roman" w:cs="Times New Roman"/>
          <w:szCs w:val="24"/>
        </w:rPr>
        <w:t xml:space="preserve"> βγαίνοντας από την κρίση, θα πρέπει να μπορέσουν αυτοί που υπέφεραν πιο πολύ να δουν το πρόσωπό τους στην ανάπτυξη. Πλήρωσαν πιο πολύ στην ύφεση, αλλά θα συνεχίσει ο κόσμος να ψηφίζει δεξιά και ακροδεξιά, αν καταλάβει ό</w:t>
      </w:r>
      <w:r>
        <w:rPr>
          <w:rFonts w:eastAsia="Times New Roman" w:cs="Times New Roman"/>
          <w:szCs w:val="24"/>
        </w:rPr>
        <w:t>τι στην περίοδο της ανάπτυξης δεν θα μπορεί να δει το πρόσωπό της. Είναι κι αυτό ένα κριτήριο.</w:t>
      </w:r>
    </w:p>
    <w:p w14:paraId="4EC192F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Τώρα πάμε σε ένα άλλο κριτήριο</w:t>
      </w:r>
      <w:r>
        <w:rPr>
          <w:rFonts w:eastAsia="Times New Roman" w:cs="Times New Roman"/>
          <w:szCs w:val="24"/>
        </w:rPr>
        <w:t>,</w:t>
      </w:r>
      <w:r>
        <w:rPr>
          <w:rFonts w:eastAsia="Times New Roman" w:cs="Times New Roman"/>
          <w:szCs w:val="24"/>
        </w:rPr>
        <w:t xml:space="preserve"> που έχει να κάνει με αυτό το νομοσχέδιο. Χρειάζεται να υπάρχει μια αγορά ακινήτων, μια αγορά για τα σπίτια; Μπορεί κάποιος από το</w:t>
      </w:r>
      <w:r>
        <w:rPr>
          <w:rFonts w:eastAsia="Times New Roman" w:cs="Times New Roman"/>
          <w:szCs w:val="24"/>
        </w:rPr>
        <w:t xml:space="preserve"> ΚΙΝΑΛ ή από </w:t>
      </w:r>
      <w:r>
        <w:rPr>
          <w:rFonts w:eastAsia="Times New Roman" w:cs="Times New Roman"/>
          <w:szCs w:val="24"/>
        </w:rPr>
        <w:lastRenderedPageBreak/>
        <w:t>το ΚΚΕ να μου πει</w:t>
      </w:r>
      <w:r>
        <w:rPr>
          <w:rFonts w:eastAsia="Times New Roman" w:cs="Times New Roman"/>
          <w:szCs w:val="24"/>
        </w:rPr>
        <w:t>:</w:t>
      </w:r>
      <w:r>
        <w:rPr>
          <w:rFonts w:eastAsia="Times New Roman" w:cs="Times New Roman"/>
          <w:szCs w:val="24"/>
        </w:rPr>
        <w:t xml:space="preserve"> «Εμείς δεν θέλουμε καθόλου αγορά. Δεν τη θέλουμε αυτή την αγορά. Θέλουμε να υπάρχει κοινωνική στέγαση και σιγά-σιγά να μειωθεί το κομμάτι που είναι αγοραίο</w:t>
      </w:r>
      <w:r>
        <w:rPr>
          <w:rFonts w:eastAsia="Times New Roman" w:cs="Times New Roman"/>
          <w:szCs w:val="24"/>
        </w:rPr>
        <w:t>.</w:t>
      </w:r>
      <w:r>
        <w:rPr>
          <w:rFonts w:eastAsia="Times New Roman" w:cs="Times New Roman"/>
          <w:szCs w:val="24"/>
        </w:rPr>
        <w:t>».</w:t>
      </w:r>
    </w:p>
    <w:p w14:paraId="4EC192F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Είπατε κι εσείς, κύριε </w:t>
      </w:r>
      <w:proofErr w:type="spellStart"/>
      <w:r>
        <w:rPr>
          <w:rFonts w:eastAsia="Times New Roman" w:cs="Times New Roman"/>
          <w:szCs w:val="24"/>
        </w:rPr>
        <w:t>Καραθανασόπουλε</w:t>
      </w:r>
      <w:proofErr w:type="spellEnd"/>
      <w:r>
        <w:rPr>
          <w:rFonts w:eastAsia="Times New Roman" w:cs="Times New Roman"/>
          <w:szCs w:val="24"/>
        </w:rPr>
        <w:t>, ότι στον καπιταλισμό είνα</w:t>
      </w:r>
      <w:r>
        <w:rPr>
          <w:rFonts w:eastAsia="Times New Roman" w:cs="Times New Roman"/>
          <w:szCs w:val="24"/>
        </w:rPr>
        <w:t>ι εμπόρευμα και δεν είναι δικαίωμα. Αυτό είναι μια θέση. Δεν ξέρω αν το ΚΙΝΑΛ το υποστηρίζει αυτό, γιατί ο κ. Κουτσούκος στη δική του ομιλία προσπάθησε να χτίσει ένα αφήγημα ότι το ΠΑΣΟΚ είναι το αριστερό κόμμα, αριστερότερο από τον ΣΥΡΙΖΑ και οι δεξιοί εί</w:t>
      </w:r>
      <w:r>
        <w:rPr>
          <w:rFonts w:eastAsia="Times New Roman" w:cs="Times New Roman"/>
          <w:szCs w:val="24"/>
        </w:rPr>
        <w:t xml:space="preserve">ναι ο ΣΥΡΙΖΑ και η Νέα Δημοκρατία. </w:t>
      </w:r>
    </w:p>
    <w:p w14:paraId="4EC192F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Ελπίζω να έχετε κάτι καλύτερο για τις εκλογές, γιατί η δυνατότητά σας να πείσετε τον κόσμο ότι είστε πιο αριστεροί από τον ΣΥΡΙΖΑ είναι το ίδιο πιθανό με το να πείσω εγώ τους </w:t>
      </w:r>
      <w:r>
        <w:rPr>
          <w:rFonts w:eastAsia="Times New Roman" w:cs="Times New Roman"/>
          <w:szCs w:val="24"/>
        </w:rPr>
        <w:t>μ</w:t>
      </w:r>
      <w:r>
        <w:rPr>
          <w:rFonts w:eastAsia="Times New Roman" w:cs="Times New Roman"/>
          <w:szCs w:val="24"/>
        </w:rPr>
        <w:t>ανδαρίνους της Κίνας ότι είμαι πιο κομφουκια</w:t>
      </w:r>
      <w:r>
        <w:rPr>
          <w:rFonts w:eastAsia="Times New Roman" w:cs="Times New Roman"/>
          <w:szCs w:val="24"/>
        </w:rPr>
        <w:t>νός από ό,τι είναι αυτοί</w:t>
      </w:r>
      <w:r>
        <w:rPr>
          <w:rFonts w:eastAsia="Times New Roman" w:cs="Times New Roman"/>
          <w:szCs w:val="24"/>
        </w:rPr>
        <w:t>,</w:t>
      </w:r>
      <w:r>
        <w:rPr>
          <w:rFonts w:eastAsia="Times New Roman" w:cs="Times New Roman"/>
          <w:szCs w:val="24"/>
        </w:rPr>
        <w:t xml:space="preserve"> οι </w:t>
      </w:r>
      <w:r>
        <w:rPr>
          <w:rFonts w:eastAsia="Times New Roman" w:cs="Times New Roman"/>
          <w:szCs w:val="24"/>
        </w:rPr>
        <w:t>μ</w:t>
      </w:r>
      <w:r>
        <w:rPr>
          <w:rFonts w:eastAsia="Times New Roman" w:cs="Times New Roman"/>
          <w:szCs w:val="24"/>
        </w:rPr>
        <w:t>ανδαρίνοι. Κάτι άλλο πρέπει να σκεφτείτε. Αυτό δεν είναι επιχείρημα.</w:t>
      </w:r>
    </w:p>
    <w:p w14:paraId="4EC192F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Άρα υπάρχει μια αγορά για σπίτια. Αυτή την αγορά μπορούμε να τη χωρίσουμε σε δύο περιπτώσεις. Υπάρχει η αγορά στην κανονικότητα, όταν γενικά είναι κανονικές </w:t>
      </w:r>
      <w:r>
        <w:rPr>
          <w:rFonts w:eastAsia="Times New Roman" w:cs="Times New Roman"/>
          <w:szCs w:val="24"/>
        </w:rPr>
        <w:t>οι συνθήκες</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lastRenderedPageBreak/>
        <w:t>η αγορά όταν είμαστε εκτός κανονικότητας, όταν έχουμε μια τεράστια ύφεση, για παράδειγμα. Γενικά, στην κανονικότητα, αν εγώ κάνω μια συμφωνία με τον σύντροφό μου τον Νίκο ότι θα μου δώσει 50.000 ευρώ για να χτίσω ένα σπίτι, περιμένει ο σύν</w:t>
      </w:r>
      <w:r>
        <w:rPr>
          <w:rFonts w:eastAsia="Times New Roman" w:cs="Times New Roman"/>
          <w:szCs w:val="24"/>
        </w:rPr>
        <w:t>τροφος ο Νίκος –</w:t>
      </w:r>
      <w:proofErr w:type="spellStart"/>
      <w:r>
        <w:rPr>
          <w:rFonts w:eastAsia="Times New Roman" w:cs="Times New Roman"/>
          <w:szCs w:val="24"/>
        </w:rPr>
        <w:t>πόσω</w:t>
      </w:r>
      <w:proofErr w:type="spellEnd"/>
      <w:r>
        <w:rPr>
          <w:rFonts w:eastAsia="Times New Roman" w:cs="Times New Roman"/>
          <w:szCs w:val="24"/>
        </w:rPr>
        <w:t xml:space="preserve"> μάλλον η τράπεζα- ότι κάποια στιγμή θα πάρει τα λεφτά του. Όσο και να με συμπαθεί, όσο και να είναι σύντροφος, κάποια στιγμή θα θέλει πίσω τ</w:t>
      </w:r>
      <w:r>
        <w:rPr>
          <w:rFonts w:eastAsia="Times New Roman" w:cs="Times New Roman"/>
          <w:szCs w:val="24"/>
        </w:rPr>
        <w:t>ις</w:t>
      </w:r>
      <w:r>
        <w:rPr>
          <w:rFonts w:eastAsia="Times New Roman" w:cs="Times New Roman"/>
          <w:szCs w:val="24"/>
        </w:rPr>
        <w:t xml:space="preserve"> 50.000 ευρώ. </w:t>
      </w:r>
    </w:p>
    <w:p w14:paraId="4EC192F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Άρα η κανονική αγορά στέγασης έχει πάντα ένα ρίσκο. Παίρνεις ένα δάνειο και κά</w:t>
      </w:r>
      <w:r>
        <w:rPr>
          <w:rFonts w:eastAsia="Times New Roman" w:cs="Times New Roman"/>
          <w:szCs w:val="24"/>
        </w:rPr>
        <w:t>ποια στιγμή πρέπει να το ξεπληρώσεις. Έχεις και την πιθανότητα κάποια στιγμή να μη σου βγει αυτό το ρίσκο και να το χάσεις. Γι</w:t>
      </w:r>
      <w:r>
        <w:rPr>
          <w:rFonts w:eastAsia="Times New Roman" w:cs="Times New Roman"/>
          <w:szCs w:val="24"/>
        </w:rPr>
        <w:t>α</w:t>
      </w:r>
      <w:r>
        <w:rPr>
          <w:rFonts w:eastAsia="Times New Roman" w:cs="Times New Roman"/>
          <w:szCs w:val="24"/>
        </w:rPr>
        <w:t xml:space="preserve"> αυτό, το 2009 υπήρχαν πενήντα έξι χιλιάδες πλειστηριασμοί και δεν υπήρχε ούτε κίνημα από το ΚΚΕ ούτε κίνημα από τον ΣΥΡΙΖΑ εναντ</w:t>
      </w:r>
      <w:r>
        <w:rPr>
          <w:rFonts w:eastAsia="Times New Roman" w:cs="Times New Roman"/>
          <w:szCs w:val="24"/>
        </w:rPr>
        <w:t>ίον αυτών των πλειστηριασμών, γιατί ήταν μία κανονική περίοδος</w:t>
      </w:r>
      <w:r>
        <w:rPr>
          <w:rFonts w:eastAsia="Times New Roman" w:cs="Times New Roman"/>
          <w:szCs w:val="24"/>
        </w:rPr>
        <w:t>,</w:t>
      </w:r>
      <w:r>
        <w:rPr>
          <w:rFonts w:eastAsia="Times New Roman" w:cs="Times New Roman"/>
          <w:szCs w:val="24"/>
        </w:rPr>
        <w:t xml:space="preserve"> με ανάπτυξη</w:t>
      </w:r>
      <w:r>
        <w:rPr>
          <w:rFonts w:eastAsia="Times New Roman" w:cs="Times New Roman"/>
          <w:szCs w:val="24"/>
        </w:rPr>
        <w:t>,</w:t>
      </w:r>
      <w:r>
        <w:rPr>
          <w:rFonts w:eastAsia="Times New Roman" w:cs="Times New Roman"/>
          <w:szCs w:val="24"/>
        </w:rPr>
        <w:t xml:space="preserve"> και ο κόσμος ήξερε ότι μπορούσε να πάρει ένα δάνειο και</w:t>
      </w:r>
      <w:r>
        <w:rPr>
          <w:rFonts w:eastAsia="Times New Roman" w:cs="Times New Roman"/>
          <w:szCs w:val="24"/>
        </w:rPr>
        <w:t>,</w:t>
      </w:r>
      <w:r>
        <w:rPr>
          <w:rFonts w:eastAsia="Times New Roman" w:cs="Times New Roman"/>
          <w:szCs w:val="24"/>
        </w:rPr>
        <w:t xml:space="preserve"> αν δεν μπορούσε να το ξεπληρώσει, θα είχε κάποιο πρόβλημα.</w:t>
      </w:r>
    </w:p>
    <w:p w14:paraId="4EC192F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Αυτό που έγινε στην κρίση είναι ότι με τον νόμο Κατσέλη και όπω</w:t>
      </w:r>
      <w:r>
        <w:rPr>
          <w:rFonts w:eastAsia="Times New Roman" w:cs="Times New Roman"/>
          <w:szCs w:val="24"/>
        </w:rPr>
        <w:t xml:space="preserve">ς τον αλλάξαμε, δεν είμαστε στην κανονικότητα. Είναι </w:t>
      </w:r>
      <w:r>
        <w:rPr>
          <w:rFonts w:eastAsia="Times New Roman" w:cs="Times New Roman"/>
          <w:szCs w:val="24"/>
        </w:rPr>
        <w:lastRenderedPageBreak/>
        <w:t xml:space="preserve">μια περίοδος που ένας κόσμος είχε ένα σχέδιο ζωής που τώρα δεν μπορεί να το εξυπηρετήσει για άλλους λόγους, όχι γιατί έγινε κακοπληρωτής, όχι διότι αποφάσισε ότι δεν τον νοιάζει να πληρώσει, αλλά επειδή </w:t>
      </w:r>
      <w:r>
        <w:rPr>
          <w:rFonts w:eastAsia="Times New Roman" w:cs="Times New Roman"/>
          <w:szCs w:val="24"/>
        </w:rPr>
        <w:t>οι συνθήκες άλλαξαν. Και σωστά, μπορούμε να συζητήσουμε αν ήταν καλύτερος ή χειρότερος ο νόμος Κατσέλη», αν θα μπορούσε να ήταν καλύτερος ο νόμος Κατσέλη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Σταθάκη, αλλά χρειαζόταν κάτι και σιγά-σιγά πρέπει να επιστρέψουμε στην κανονικότητα.</w:t>
      </w:r>
    </w:p>
    <w:p w14:paraId="4EC192FB" w14:textId="77777777" w:rsidR="008E01FC" w:rsidRDefault="002168A0">
      <w:pPr>
        <w:spacing w:line="600" w:lineRule="auto"/>
        <w:ind w:firstLine="720"/>
        <w:jc w:val="both"/>
        <w:rPr>
          <w:rFonts w:eastAsia="Times New Roman"/>
          <w:color w:val="202124"/>
          <w:szCs w:val="24"/>
        </w:rPr>
      </w:pPr>
      <w:r>
        <w:rPr>
          <w:rFonts w:eastAsia="Times New Roman" w:cs="Times New Roman"/>
          <w:szCs w:val="24"/>
        </w:rPr>
        <w:t>Ε</w:t>
      </w:r>
      <w:r>
        <w:rPr>
          <w:rFonts w:eastAsia="Times New Roman" w:cs="Times New Roman"/>
          <w:szCs w:val="24"/>
        </w:rPr>
        <w:t>πιστρέφω</w:t>
      </w:r>
      <w:r>
        <w:rPr>
          <w:rFonts w:eastAsia="Times New Roman" w:cs="Times New Roman"/>
          <w:szCs w:val="24"/>
        </w:rPr>
        <w:t xml:space="preserve"> στο </w:t>
      </w:r>
      <w:r>
        <w:rPr>
          <w:rFonts w:eastAsia="Times New Roman" w:cs="Times New Roman"/>
          <w:szCs w:val="24"/>
        </w:rPr>
        <w:t xml:space="preserve">ερώτημα του κ. </w:t>
      </w:r>
      <w:proofErr w:type="spellStart"/>
      <w:r>
        <w:rPr>
          <w:rFonts w:eastAsia="Times New Roman" w:cs="Times New Roman"/>
          <w:szCs w:val="24"/>
        </w:rPr>
        <w:t>Καραθανασόπουλου</w:t>
      </w:r>
      <w:proofErr w:type="spellEnd"/>
      <w:r>
        <w:rPr>
          <w:rFonts w:eastAsia="Times New Roman" w:cs="Times New Roman"/>
          <w:szCs w:val="24"/>
        </w:rPr>
        <w:t>. Αυτός ο νόμος εδώ προσπαθεί να κάνει αυτό που έκανε ο Ρούσβελτ τη δεκαετία του 1930. Ο Ρούσβελτ τη δεκαετία του 1930 έκανε έναν νόμο στη μεγάλη ύφεση εκείνης της στιγμής στην Αμερική, με τον οποίο είπε να μοιραστεί το κόστο</w:t>
      </w:r>
      <w:r>
        <w:rPr>
          <w:rFonts w:eastAsia="Times New Roman" w:cs="Times New Roman"/>
          <w:szCs w:val="24"/>
        </w:rPr>
        <w:t xml:space="preserve">ς ανάμεσα στις τράπεζες, στους δανειολήπτες και στο κράτος. Αυτό κάνει. Δηλαδή, σε αυτό το νομοσχέδιο υπάρχει αυτή η βασική σύλληψη, ότι δηλαδή για να βγούμε από την κρίση και να πάμε στην κανονικότητα, σιγά-σιγά πρέπει να μοιραστεί το κόστος με το κράτος </w:t>
      </w:r>
      <w:r>
        <w:rPr>
          <w:rFonts w:eastAsia="Times New Roman" w:cs="Times New Roman"/>
          <w:szCs w:val="24"/>
        </w:rPr>
        <w:t xml:space="preserve">που δίνει την επιδότηση, με τις τράπεζες που θα χάσουν λεφτά με τις διευκολύνσεις που θα κάνουν –αρκετά λεφτά, μπορώ να </w:t>
      </w:r>
      <w:r>
        <w:rPr>
          <w:rFonts w:eastAsia="Times New Roman" w:cs="Times New Roman"/>
          <w:szCs w:val="24"/>
        </w:rPr>
        <w:lastRenderedPageBreak/>
        <w:t xml:space="preserve">σας πω και στοιχεία άμα ζητήσετε- και τον ίδιο τον δανειολήπτη. Πώς αλλιώς θα δουλέψει, για να μπορούν –φαντάζομαι ότι κι εσείς του ΚΚΕ </w:t>
      </w:r>
      <w:r>
        <w:rPr>
          <w:rFonts w:eastAsia="Times New Roman" w:cs="Times New Roman"/>
          <w:szCs w:val="24"/>
        </w:rPr>
        <w:t>και εσείς του ΠΑΣΟΚ το υποστηρίζετε- και νέα ζευγάρια να πάρουν καινούργια δάνεια; Εκτός αν πείτε ότι δεν σας ενδιαφέρει αυτό, ότι ποτέ ξανά ένα νέο ζευγάρι δεν θα πάρει ένα δάνειο για να μπορεί να επιζήσει.</w:t>
      </w:r>
    </w:p>
    <w:p w14:paraId="4EC192FC"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 xml:space="preserve">Ακούω αυτό που είπε ο </w:t>
      </w:r>
      <w:r>
        <w:rPr>
          <w:rFonts w:eastAsia="Times New Roman"/>
          <w:color w:val="202124"/>
          <w:szCs w:val="24"/>
        </w:rPr>
        <w:t>κ</w:t>
      </w:r>
      <w:r>
        <w:rPr>
          <w:rFonts w:eastAsia="Times New Roman"/>
          <w:color w:val="202124"/>
          <w:szCs w:val="24"/>
        </w:rPr>
        <w:t>.</w:t>
      </w:r>
      <w:r>
        <w:rPr>
          <w:rFonts w:eastAsia="Times New Roman"/>
          <w:color w:val="202124"/>
          <w:szCs w:val="24"/>
        </w:rPr>
        <w:t xml:space="preserve"> Μητσοτάκης ότι αυτό που κάνουμε και κάνατε δεν βραβεύει κατά κάποιο τρόπο -δεν ξέρω αν το είπε με αυτά τα λόγια που το λέω- τους δανειολήπτες που πάντα τηρούσαν τις υποχρεώσεις τους. Το ακούω.</w:t>
      </w:r>
    </w:p>
    <w:p w14:paraId="4EC192FD"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 xml:space="preserve">Υπάρχει μια αδικία. Πρέπει να σας πω, όμως -να συζητήσουμε τι </w:t>
      </w:r>
      <w:r>
        <w:rPr>
          <w:rFonts w:eastAsia="Times New Roman"/>
          <w:color w:val="202124"/>
          <w:szCs w:val="24"/>
        </w:rPr>
        <w:t>μπορούμε να κάνουμε για αυτό που ακούω- ότι όλα αυτά τα συστήματα, από τον Ρούσβελτ μέχρι το δικό σας και το δικό μας, έχουν μια αδικία για τους ανθρώπους που είναι καλοπληρωτές. Είναι στη φύση τους. Απλώς, το να μη βοηθήσεις αυτούς τους ανθρώπους που έχου</w:t>
      </w:r>
      <w:r>
        <w:rPr>
          <w:rFonts w:eastAsia="Times New Roman"/>
          <w:color w:val="202124"/>
          <w:szCs w:val="24"/>
        </w:rPr>
        <w:t>ν πρόβλημα θα δημιουργήσει τέτοιες κακές οικονομικές συνθήκες, που και στους καλοπληρωτές θα έλθει μπούμερανγκ. Το ακούω ότι είναι ένα πρόβλημα.</w:t>
      </w:r>
    </w:p>
    <w:p w14:paraId="4EC192FE"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lastRenderedPageBreak/>
        <w:t>Τώρα, τι κάνει αυτό το νομοσχέδιο; Αυτό το νομοσχέδιο ουσιαστικά έχει δύο πυλώνες. Ο ένας πυλώνας είναι στον πα</w:t>
      </w:r>
      <w:r>
        <w:rPr>
          <w:rFonts w:eastAsia="Times New Roman"/>
          <w:color w:val="202124"/>
          <w:szCs w:val="24"/>
        </w:rPr>
        <w:t xml:space="preserve">λιό νόμο Κατσέλη με την  προστασία της πρώτης κατοικίας. Ο δεύτερος πυλώνας είναι σε νέα προσέγγιση για να μειωθούν τα κόκκινα δάνεια. Αυτό είναι μια προσέγγιση που έχουμε εμείς, μια παρέμβαση καλύτερα να το πω, μέσα σε πολλές παρεμβάσεις που έχουμε κάνει </w:t>
      </w:r>
      <w:r>
        <w:rPr>
          <w:rFonts w:eastAsia="Times New Roman"/>
          <w:color w:val="202124"/>
          <w:szCs w:val="24"/>
        </w:rPr>
        <w:t xml:space="preserve">τον τελευταίο καιρό για να μειωθούν τα κόκκινα  δάνεια. </w:t>
      </w:r>
    </w:p>
    <w:p w14:paraId="4EC192FF"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Να συζητήσουμε, πρώτον, αν είναι καλός ο στόχος. Φαντάζομαι ότι ακόμα και το ΚΚΕ λέει ότι είναι σωστός ο στόχος να μειωθούν τα κόκκινα δάνεια, γιατί δεν υπάρχει προσέγγιση για νέο δανεισμό χωρίς να λ</w:t>
      </w:r>
      <w:r>
        <w:rPr>
          <w:rFonts w:eastAsia="Times New Roman"/>
          <w:color w:val="202124"/>
          <w:szCs w:val="24"/>
        </w:rPr>
        <w:t>υθούν τα προβλήματα των κόκκινων δανείων. Για αυτό έχουμε κάνει τον εξωδικαστικό, για αυτό έχουμε κάνει καινούργιες παρεμβάσεις για τη χρεοκοπία, γι’ αυτό έχουμε παρουσιάσει ως Υπουργείο Οικονομικών το σχέδιο εγγυήσεων τραπεζών για να βοηθήσουν, που αυτή τ</w:t>
      </w:r>
      <w:r>
        <w:rPr>
          <w:rFonts w:eastAsia="Times New Roman"/>
          <w:color w:val="202124"/>
          <w:szCs w:val="24"/>
        </w:rPr>
        <w:t xml:space="preserve">η στιγμή είναι στη Διεύθυνση Ανταγωνισμού της Κομισιόν. Γι’ αυτό συζητάμε την πρόταση του </w:t>
      </w:r>
      <w:r>
        <w:rPr>
          <w:rFonts w:eastAsia="Times New Roman"/>
          <w:color w:val="202124"/>
          <w:szCs w:val="24"/>
        </w:rPr>
        <w:t>δ</w:t>
      </w:r>
      <w:r>
        <w:rPr>
          <w:rFonts w:eastAsia="Times New Roman"/>
          <w:color w:val="202124"/>
          <w:szCs w:val="24"/>
        </w:rPr>
        <w:t xml:space="preserve">ιοικητή της Τράπεζας της Ελλάδος, που και αυτή εν </w:t>
      </w:r>
      <w:r>
        <w:rPr>
          <w:rFonts w:eastAsia="Times New Roman"/>
          <w:color w:val="202124"/>
          <w:szCs w:val="24"/>
        </w:rPr>
        <w:lastRenderedPageBreak/>
        <w:t>δυνάμει μπορεί να βοηθήσει. Την έχω αυτή την πρόταση και τη μελετάμε για να πάει και αυτή στη Διεύθυνση Ανταγωνισμο</w:t>
      </w:r>
      <w:r>
        <w:rPr>
          <w:rFonts w:eastAsia="Times New Roman"/>
          <w:color w:val="202124"/>
          <w:szCs w:val="24"/>
        </w:rPr>
        <w:t>ύ.</w:t>
      </w:r>
    </w:p>
    <w:p w14:paraId="4EC19300"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(Στο σημείο αυτό κτυπάει το κουδούνι λήξεως του χρόνου ομιλίας του κυρίου Υπουργού)</w:t>
      </w:r>
    </w:p>
    <w:p w14:paraId="4EC19301"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Θα θελήσω λίγο ακόμα χρόνο, κυρία Πρόεδρε.</w:t>
      </w:r>
    </w:p>
    <w:p w14:paraId="4EC19302"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Όλα αυτά τα πράγματα γίνονται για να βοηθήσουν τις τράπεζες να μειώσουν τα κόκκινα δάνεια. Και, βεβαίως, κάνουν και οι τράπεζε</w:t>
      </w:r>
      <w:r>
        <w:rPr>
          <w:rFonts w:eastAsia="Times New Roman"/>
          <w:color w:val="202124"/>
          <w:szCs w:val="24"/>
        </w:rPr>
        <w:t>ς δικές τους παρεμβάσεις.</w:t>
      </w:r>
    </w:p>
    <w:p w14:paraId="4EC19303"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 xml:space="preserve">Όμως, επειδή αυτό το νομοσχέδιο έχει δύο πόδια, δύο πυλώνες, όπως είπα, χρειαζόταν να διαπραγματευτούμε με τους τέσσερις θεσμούς, γιατί η συνέχιση του πυλώνα του νόμου Κατσέλη ήταν μέσα στις </w:t>
      </w:r>
      <w:proofErr w:type="spellStart"/>
      <w:r>
        <w:rPr>
          <w:rFonts w:eastAsia="Times New Roman"/>
          <w:color w:val="202124"/>
          <w:szCs w:val="24"/>
        </w:rPr>
        <w:t>μνημονιακές</w:t>
      </w:r>
      <w:proofErr w:type="spellEnd"/>
      <w:r>
        <w:rPr>
          <w:rFonts w:eastAsia="Times New Roman"/>
          <w:color w:val="202124"/>
          <w:szCs w:val="24"/>
        </w:rPr>
        <w:t xml:space="preserve"> δεσμεύσεις.</w:t>
      </w:r>
    </w:p>
    <w:p w14:paraId="4EC19304"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 xml:space="preserve">Θέλω να σας πω </w:t>
      </w:r>
      <w:r>
        <w:rPr>
          <w:rFonts w:eastAsia="Times New Roman"/>
          <w:color w:val="202124"/>
          <w:szCs w:val="24"/>
        </w:rPr>
        <w:t xml:space="preserve">ότι στην ουσία, ενώ διαπραγματευόμαστε με τέσσερις θεσμούς, στην πραγματικότητα δεσμευόμαστε με έξι, γιατί οι δύο από τους τέσσερις θεσμούς έχουν δύο καπέλα. Δηλαδή, η Κομισιόν έχει ένα καπέλο που έρχεται εδώ και διαπραγματεύεται με εμάς για τη </w:t>
      </w:r>
      <w:proofErr w:type="spellStart"/>
      <w:r>
        <w:rPr>
          <w:rFonts w:eastAsia="Times New Roman"/>
          <w:color w:val="202124"/>
          <w:szCs w:val="24"/>
        </w:rPr>
        <w:t>μεταμνημονι</w:t>
      </w:r>
      <w:r>
        <w:rPr>
          <w:rFonts w:eastAsia="Times New Roman"/>
          <w:color w:val="202124"/>
          <w:szCs w:val="24"/>
        </w:rPr>
        <w:t>ακή</w:t>
      </w:r>
      <w:proofErr w:type="spellEnd"/>
      <w:r>
        <w:rPr>
          <w:rFonts w:eastAsia="Times New Roman"/>
          <w:color w:val="202124"/>
          <w:szCs w:val="24"/>
        </w:rPr>
        <w:t xml:space="preserve"> παρακολού</w:t>
      </w:r>
      <w:r>
        <w:rPr>
          <w:rFonts w:eastAsia="Times New Roman"/>
          <w:color w:val="202124"/>
          <w:szCs w:val="24"/>
        </w:rPr>
        <w:lastRenderedPageBreak/>
        <w:t xml:space="preserve">θηση και έχει και ένα άλλο καπέλο, που είναι η Διεύθυνση Ανταγωνισμού, που η επιδότηση που δίνουμε εμείς για τους δανειολήπτες πρέπει να μην αποτελεί κρατική ενίσχυση. </w:t>
      </w:r>
    </w:p>
    <w:p w14:paraId="4EC19305"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Και η Ευρωπαϊκή Κεντρική Τράπεζα έχει δύο καπέλα. Έχει το καπέλο που έρχετ</w:t>
      </w:r>
      <w:r>
        <w:rPr>
          <w:rFonts w:eastAsia="Times New Roman"/>
          <w:color w:val="202124"/>
          <w:szCs w:val="24"/>
        </w:rPr>
        <w:t xml:space="preserve">αι σαν Ευρωπαϊκή Κεντρική Τράπεζα, μέρος των τεσσάρων θεσμών που διαπραγματεύεται με μας και έχει το καπέλο του επόπτη του </w:t>
      </w:r>
      <w:r>
        <w:rPr>
          <w:rFonts w:eastAsia="Times New Roman"/>
          <w:color w:val="202124"/>
          <w:szCs w:val="24"/>
          <w:lang w:val="en-US"/>
        </w:rPr>
        <w:t>SSM</w:t>
      </w:r>
      <w:r>
        <w:rPr>
          <w:rFonts w:eastAsia="Times New Roman"/>
          <w:color w:val="202124"/>
          <w:szCs w:val="24"/>
        </w:rPr>
        <w:t xml:space="preserve">, που πρέπει να παρακολουθήσει τη σταθερότητα του χρηματοπιστωτικού συστήματος -όχι μόνο για την Ελλάδα-, γιατί η σταθερότητα του </w:t>
      </w:r>
      <w:r>
        <w:rPr>
          <w:rFonts w:eastAsia="Times New Roman"/>
          <w:color w:val="202124"/>
          <w:szCs w:val="24"/>
        </w:rPr>
        <w:t>χρηματοπιστωτικού συστήματος σε μια χώρα, όπως καταλαβαίνετε, επηρεάζει και τη σταθερότητα στην άλλη χώρα.</w:t>
      </w:r>
    </w:p>
    <w:p w14:paraId="4EC19306"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 xml:space="preserve">Γι’ αυτό χρειάστηκε να διαπραγματευτούμε τόσο καιρό. Δεν ήτανε μόνο η </w:t>
      </w:r>
      <w:proofErr w:type="spellStart"/>
      <w:r>
        <w:rPr>
          <w:rFonts w:eastAsia="Times New Roman"/>
          <w:color w:val="202124"/>
          <w:szCs w:val="24"/>
        </w:rPr>
        <w:t>μνημονιακή</w:t>
      </w:r>
      <w:proofErr w:type="spellEnd"/>
      <w:r>
        <w:rPr>
          <w:rFonts w:eastAsia="Times New Roman"/>
          <w:color w:val="202124"/>
          <w:szCs w:val="24"/>
        </w:rPr>
        <w:t xml:space="preserve"> και η </w:t>
      </w:r>
      <w:proofErr w:type="spellStart"/>
      <w:r>
        <w:rPr>
          <w:rFonts w:eastAsia="Times New Roman"/>
          <w:color w:val="202124"/>
          <w:szCs w:val="24"/>
        </w:rPr>
        <w:t>μεταμνημονιακή</w:t>
      </w:r>
      <w:proofErr w:type="spellEnd"/>
      <w:r>
        <w:rPr>
          <w:rFonts w:eastAsia="Times New Roman"/>
          <w:color w:val="202124"/>
          <w:szCs w:val="24"/>
        </w:rPr>
        <w:t xml:space="preserve"> περίοδος που είναι στην </w:t>
      </w:r>
      <w:r>
        <w:rPr>
          <w:rFonts w:eastAsia="Times New Roman"/>
          <w:color w:val="202124"/>
          <w:szCs w:val="24"/>
        </w:rPr>
        <w:t>ο</w:t>
      </w:r>
      <w:r>
        <w:rPr>
          <w:rFonts w:eastAsia="Times New Roman"/>
          <w:color w:val="202124"/>
          <w:szCs w:val="24"/>
        </w:rPr>
        <w:t>δηγία 472. Ακόμα και α</w:t>
      </w:r>
      <w:r>
        <w:rPr>
          <w:rFonts w:eastAsia="Times New Roman"/>
          <w:color w:val="202124"/>
          <w:szCs w:val="24"/>
        </w:rPr>
        <w:t xml:space="preserve">ν δεν ήμασταν στην ενισχυμένη παρακολούθηση, η ΕΚΤ και το </w:t>
      </w:r>
      <w:r>
        <w:rPr>
          <w:rFonts w:eastAsia="Times New Roman"/>
          <w:color w:val="202124"/>
          <w:szCs w:val="24"/>
          <w:lang w:val="en-US"/>
        </w:rPr>
        <w:t>SSM</w:t>
      </w:r>
      <w:r>
        <w:rPr>
          <w:rFonts w:eastAsia="Times New Roman"/>
          <w:color w:val="202124"/>
          <w:szCs w:val="24"/>
        </w:rPr>
        <w:t xml:space="preserve"> έχουν ρόλο στις χώρες για να δουν αν αυτές οι παρεμβάσεις του κράτους βοηθάνε ή δεν βοηθάνε τη χρηματοπιστωτική σταθερότητα.</w:t>
      </w:r>
    </w:p>
    <w:p w14:paraId="4EC19307"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lastRenderedPageBreak/>
        <w:t>Άρα έχουμε έναν νόμο που σε κάποια σημεία βελτιώνει την κατάσταση. Εί</w:t>
      </w:r>
      <w:r>
        <w:rPr>
          <w:rFonts w:eastAsia="Times New Roman"/>
          <w:color w:val="202124"/>
          <w:szCs w:val="24"/>
        </w:rPr>
        <w:t>ναι ένας νόμος που είναι πολύ περισσότερο υπέρ της ισότητας από τον κυπριακό νόμο, που η βοήθεια ήταν οριζόντια. Είναι ένας νόμος που για πρώτη φορά έχει μέσα και επιχειρηματίες ως φυσικά πρόσωπα και επιχειρηματίες που έχουν επιχειρηματικά δάνεια με ενέχυρ</w:t>
      </w:r>
      <w:r>
        <w:rPr>
          <w:rFonts w:eastAsia="Times New Roman"/>
          <w:color w:val="202124"/>
          <w:szCs w:val="24"/>
        </w:rPr>
        <w:t>ο την πρώτη κατοικία και έχει, βεβαίως, τη συμβολή του κράτους.</w:t>
      </w:r>
    </w:p>
    <w:p w14:paraId="4EC19308"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 xml:space="preserve">Τι ήταν το πρόβλημα του </w:t>
      </w:r>
      <w:r>
        <w:rPr>
          <w:rFonts w:eastAsia="Times New Roman"/>
          <w:color w:val="202124"/>
          <w:szCs w:val="24"/>
          <w:lang w:val="en-US"/>
        </w:rPr>
        <w:t>SSM</w:t>
      </w:r>
      <w:r>
        <w:rPr>
          <w:rFonts w:eastAsia="Times New Roman"/>
          <w:color w:val="202124"/>
          <w:szCs w:val="24"/>
        </w:rPr>
        <w:t xml:space="preserve"> και τι είναι για οποιαδήποτε στρατηγική μείωσης των κόκκινων δανείων, είτε είναι αυτή που συζητάμε σήμερα ή είναι το σύστημα εγγυήσεων που έχω καταθέσει στη Διεύθυν</w:t>
      </w:r>
      <w:r>
        <w:rPr>
          <w:rFonts w:eastAsia="Times New Roman"/>
          <w:color w:val="202124"/>
          <w:szCs w:val="24"/>
        </w:rPr>
        <w:t>ση Ανταγωνισμού; Όλα τα συστήματα, μα όλα -αυτά που κάνουμε εμείς, αυτά που κάνουν στην Ιταλία, αυτά που θα κάνει οποιαδήποτε χώρα έχει πρόβλημα κόκκινων δανείων- έχουν κάποιο ρίσκο.</w:t>
      </w:r>
    </w:p>
    <w:p w14:paraId="4EC19309"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Τα καλά νέα είναι ότι το ρίσκο που έχει το δικό μας το σχέδιο, αυτό που π</w:t>
      </w:r>
      <w:r>
        <w:rPr>
          <w:rFonts w:eastAsia="Times New Roman"/>
          <w:color w:val="202124"/>
          <w:szCs w:val="24"/>
        </w:rPr>
        <w:t xml:space="preserve">αρουσιάζουμε τώρα, δεν επηρεάζει την κεφαλαιακή επάρκεια των </w:t>
      </w:r>
      <w:r>
        <w:rPr>
          <w:rFonts w:eastAsia="Times New Roman"/>
          <w:color w:val="202124"/>
          <w:szCs w:val="24"/>
        </w:rPr>
        <w:t>τραπεζώ</w:t>
      </w:r>
      <w:r>
        <w:rPr>
          <w:rFonts w:eastAsia="Times New Roman"/>
          <w:color w:val="202124"/>
          <w:szCs w:val="24"/>
        </w:rPr>
        <w:t>ν</w:t>
      </w:r>
      <w:r>
        <w:rPr>
          <w:rFonts w:eastAsia="Times New Roman"/>
          <w:color w:val="202124"/>
          <w:szCs w:val="24"/>
        </w:rPr>
        <w:t>.</w:t>
      </w:r>
      <w:r>
        <w:rPr>
          <w:rFonts w:eastAsia="Times New Roman"/>
          <w:color w:val="202124"/>
          <w:szCs w:val="24"/>
        </w:rPr>
        <w:t xml:space="preserve"> </w:t>
      </w:r>
      <w:r>
        <w:rPr>
          <w:rFonts w:eastAsia="Times New Roman"/>
          <w:color w:val="202124"/>
          <w:szCs w:val="24"/>
        </w:rPr>
        <w:t>Παρ</w:t>
      </w:r>
      <w:r>
        <w:rPr>
          <w:rFonts w:eastAsia="Times New Roman"/>
          <w:color w:val="202124"/>
          <w:szCs w:val="24"/>
        </w:rPr>
        <w:t xml:space="preserve">’ </w:t>
      </w:r>
      <w:r>
        <w:rPr>
          <w:rFonts w:eastAsia="Times New Roman"/>
          <w:color w:val="202124"/>
          <w:szCs w:val="24"/>
        </w:rPr>
        <w:t>όλα</w:t>
      </w:r>
      <w:r>
        <w:rPr>
          <w:rFonts w:eastAsia="Times New Roman"/>
          <w:color w:val="202124"/>
          <w:szCs w:val="24"/>
        </w:rPr>
        <w:t xml:space="preserve"> όσα έχουν ακουστεί για τις τράπεζες, σας υπενθυμίζω ότι οι ελληνικές τράπεζες έχουν κεφαλαιακή επάρκεια, περάσαν τα </w:t>
      </w:r>
      <w:proofErr w:type="spellStart"/>
      <w:r>
        <w:rPr>
          <w:rFonts w:eastAsia="Times New Roman"/>
          <w:color w:val="202124"/>
          <w:szCs w:val="24"/>
        </w:rPr>
        <w:t>stress</w:t>
      </w:r>
      <w:proofErr w:type="spellEnd"/>
      <w:r>
        <w:rPr>
          <w:rFonts w:eastAsia="Times New Roman"/>
          <w:color w:val="202124"/>
          <w:szCs w:val="24"/>
        </w:rPr>
        <w:t xml:space="preserve"> </w:t>
      </w:r>
      <w:proofErr w:type="spellStart"/>
      <w:r>
        <w:rPr>
          <w:rFonts w:eastAsia="Times New Roman"/>
          <w:color w:val="202124"/>
          <w:szCs w:val="24"/>
        </w:rPr>
        <w:t>tests</w:t>
      </w:r>
      <w:proofErr w:type="spellEnd"/>
      <w:r>
        <w:rPr>
          <w:rFonts w:eastAsia="Times New Roman"/>
          <w:color w:val="202124"/>
          <w:szCs w:val="24"/>
        </w:rPr>
        <w:t xml:space="preserve">, πιάνουν </w:t>
      </w:r>
      <w:r>
        <w:rPr>
          <w:rFonts w:eastAsia="Times New Roman"/>
          <w:color w:val="202124"/>
          <w:szCs w:val="24"/>
        </w:rPr>
        <w:lastRenderedPageBreak/>
        <w:t>τους στόχους μείωσης των κόκκινων δάνε</w:t>
      </w:r>
      <w:r>
        <w:rPr>
          <w:rFonts w:eastAsia="Times New Roman"/>
          <w:color w:val="202124"/>
          <w:szCs w:val="24"/>
        </w:rPr>
        <w:t xml:space="preserve">ιων που έχουν κάθε χρόνο από το </w:t>
      </w:r>
      <w:r>
        <w:rPr>
          <w:rFonts w:eastAsia="Times New Roman"/>
          <w:color w:val="202124"/>
          <w:szCs w:val="24"/>
          <w:lang w:val="en-US"/>
        </w:rPr>
        <w:t>SSM</w:t>
      </w:r>
      <w:r>
        <w:rPr>
          <w:rFonts w:eastAsia="Times New Roman"/>
          <w:color w:val="202124"/>
          <w:szCs w:val="24"/>
        </w:rPr>
        <w:t xml:space="preserve"> και είναι σε πολύ καλύτερη κατάσταση.</w:t>
      </w:r>
    </w:p>
    <w:p w14:paraId="4EC1930A"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 xml:space="preserve">Άρα το </w:t>
      </w:r>
      <w:r>
        <w:rPr>
          <w:rFonts w:eastAsia="Times New Roman"/>
          <w:color w:val="202124"/>
          <w:szCs w:val="24"/>
          <w:lang w:val="en-US"/>
        </w:rPr>
        <w:t>SSM</w:t>
      </w:r>
      <w:r>
        <w:rPr>
          <w:rFonts w:eastAsia="Times New Roman"/>
          <w:color w:val="202124"/>
          <w:szCs w:val="24"/>
        </w:rPr>
        <w:t xml:space="preserve"> μάς λέει ότι με αυτόν </w:t>
      </w:r>
      <w:r>
        <w:rPr>
          <w:rFonts w:eastAsia="Times New Roman"/>
          <w:color w:val="202124"/>
          <w:szCs w:val="24"/>
        </w:rPr>
        <w:t>το</w:t>
      </w:r>
      <w:r>
        <w:rPr>
          <w:rFonts w:eastAsia="Times New Roman"/>
          <w:color w:val="202124"/>
          <w:szCs w:val="24"/>
        </w:rPr>
        <w:t>ν</w:t>
      </w:r>
      <w:r>
        <w:rPr>
          <w:rFonts w:eastAsia="Times New Roman"/>
          <w:color w:val="202124"/>
          <w:szCs w:val="24"/>
        </w:rPr>
        <w:t xml:space="preserve"> νόμο δεν επηρεάζεται η κεφαλαιακή επάρκεια, αλλά έχουμε ένα άγχος γιατί θα χρειαστούμε προβλέψεις σε ένα σενάριο δυσμενές. Δηλαδή, αν τα πράγματα δεν πάνε καλά, θα χρειαστεί οι τράπεζες να κάνουν και άλλες προβλέψεις. Και εκεί έγινε η συζήτηση την τελευτα</w:t>
      </w:r>
      <w:r>
        <w:rPr>
          <w:rFonts w:eastAsia="Times New Roman"/>
          <w:color w:val="202124"/>
          <w:szCs w:val="24"/>
        </w:rPr>
        <w:t xml:space="preserve">ία εβδομάδα, πώς μπορεί –λέει- το </w:t>
      </w:r>
      <w:r>
        <w:rPr>
          <w:rFonts w:eastAsia="Times New Roman"/>
          <w:color w:val="202124"/>
          <w:szCs w:val="24"/>
          <w:lang w:val="en-US"/>
        </w:rPr>
        <w:t>SSM</w:t>
      </w:r>
      <w:r>
        <w:rPr>
          <w:rFonts w:eastAsia="Times New Roman"/>
          <w:color w:val="202124"/>
          <w:szCs w:val="24"/>
        </w:rPr>
        <w:t xml:space="preserve"> και το </w:t>
      </w:r>
      <w:r>
        <w:rPr>
          <w:rFonts w:eastAsia="Times New Roman"/>
          <w:color w:val="202124"/>
          <w:szCs w:val="24"/>
          <w:lang w:val="en-US"/>
        </w:rPr>
        <w:t>ECB</w:t>
      </w:r>
      <w:r w:rsidRPr="00EF4325">
        <w:rPr>
          <w:rFonts w:eastAsia="Times New Roman"/>
          <w:color w:val="202124"/>
          <w:szCs w:val="24"/>
        </w:rPr>
        <w:t xml:space="preserve"> </w:t>
      </w:r>
      <w:r>
        <w:rPr>
          <w:rFonts w:eastAsia="Times New Roman"/>
          <w:color w:val="202124"/>
          <w:szCs w:val="24"/>
        </w:rPr>
        <w:t xml:space="preserve">να περιορίσουν την περίμετρο, που θα γινόταν και να μην ήμασταν στη </w:t>
      </w:r>
      <w:proofErr w:type="spellStart"/>
      <w:r>
        <w:rPr>
          <w:rFonts w:eastAsia="Times New Roman"/>
          <w:color w:val="202124"/>
          <w:szCs w:val="24"/>
        </w:rPr>
        <w:t>μεταμνημονιακή</w:t>
      </w:r>
      <w:proofErr w:type="spellEnd"/>
      <w:r>
        <w:rPr>
          <w:rFonts w:eastAsia="Times New Roman"/>
          <w:color w:val="202124"/>
          <w:szCs w:val="24"/>
        </w:rPr>
        <w:t xml:space="preserve"> παρακολούθηση, για να μπορεί να υπάρχει σιγουριά ότι δεν θα υπάρχει μεγάλο ρίσκο για περαιτέρω προβλέψεις.</w:t>
      </w:r>
    </w:p>
    <w:p w14:paraId="4EC1930B"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Γι’ αυτόν τον λόγ</w:t>
      </w:r>
      <w:r>
        <w:rPr>
          <w:rFonts w:eastAsia="Times New Roman"/>
          <w:color w:val="202124"/>
          <w:szCs w:val="24"/>
        </w:rPr>
        <w:t>ο πρέπει να σας πω ότι θα υπάρχει μια νομοθετική βελτίωση που αλλάζει έναν αριθμό συγκεκριμένα, που θα έρθει σε λίγο, που περιορίζει λίγο την περίμετρο μόνο για τα επιχειρησιακά δάνεια. Δεν επηρεάζει πολύ κόσμο, αλλά είναι σημαντικό και μετά από αυτό έχουμ</w:t>
      </w:r>
      <w:r>
        <w:rPr>
          <w:rFonts w:eastAsia="Times New Roman"/>
          <w:color w:val="202124"/>
          <w:szCs w:val="24"/>
        </w:rPr>
        <w:t xml:space="preserve">ε και το πράσινο φως και από την </w:t>
      </w:r>
      <w:r>
        <w:rPr>
          <w:rFonts w:eastAsia="Times New Roman"/>
          <w:color w:val="202124"/>
          <w:szCs w:val="24"/>
          <w:lang w:val="en-US"/>
        </w:rPr>
        <w:t>ECB</w:t>
      </w:r>
      <w:r w:rsidRPr="00EF4325">
        <w:rPr>
          <w:rFonts w:eastAsia="Times New Roman"/>
          <w:color w:val="202124"/>
          <w:szCs w:val="24"/>
        </w:rPr>
        <w:t xml:space="preserve"> -</w:t>
      </w:r>
      <w:r>
        <w:rPr>
          <w:rFonts w:eastAsia="Times New Roman"/>
          <w:color w:val="202124"/>
          <w:szCs w:val="24"/>
        </w:rPr>
        <w:t xml:space="preserve">επαναλαμβάνω- την Ευρωπαϊκή Κεντρική Τράπεζα με το καπέλο του </w:t>
      </w:r>
      <w:r>
        <w:rPr>
          <w:rFonts w:eastAsia="Times New Roman"/>
          <w:color w:val="202124"/>
          <w:szCs w:val="24"/>
          <w:lang w:val="en-US"/>
        </w:rPr>
        <w:t>SSM</w:t>
      </w:r>
      <w:r>
        <w:rPr>
          <w:rFonts w:eastAsia="Times New Roman"/>
          <w:color w:val="202124"/>
          <w:szCs w:val="24"/>
        </w:rPr>
        <w:t>.</w:t>
      </w:r>
    </w:p>
    <w:p w14:paraId="4EC1930C"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lastRenderedPageBreak/>
        <w:t xml:space="preserve">Επιστρέφω -και </w:t>
      </w:r>
      <w:r>
        <w:rPr>
          <w:rFonts w:eastAsia="Times New Roman"/>
          <w:color w:val="202124"/>
          <w:szCs w:val="24"/>
        </w:rPr>
        <w:t>συγ</w:t>
      </w:r>
      <w:r>
        <w:rPr>
          <w:rFonts w:eastAsia="Times New Roman"/>
          <w:color w:val="202124"/>
          <w:szCs w:val="24"/>
        </w:rPr>
        <w:t>γ</w:t>
      </w:r>
      <w:r>
        <w:rPr>
          <w:rFonts w:eastAsia="Times New Roman"/>
          <w:color w:val="202124"/>
          <w:szCs w:val="24"/>
        </w:rPr>
        <w:t>νώμη</w:t>
      </w:r>
      <w:r>
        <w:rPr>
          <w:rFonts w:eastAsia="Times New Roman"/>
          <w:color w:val="202124"/>
          <w:szCs w:val="24"/>
        </w:rPr>
        <w:t>,</w:t>
      </w:r>
      <w:r w:rsidRPr="00EF4325">
        <w:rPr>
          <w:rFonts w:eastAsia="Times New Roman"/>
          <w:color w:val="202124"/>
          <w:szCs w:val="24"/>
        </w:rPr>
        <w:t xml:space="preserve"> </w:t>
      </w:r>
      <w:r>
        <w:rPr>
          <w:rFonts w:eastAsia="Times New Roman"/>
          <w:color w:val="202124"/>
          <w:szCs w:val="24"/>
        </w:rPr>
        <w:t>κυρία Πρόεδρε-</w:t>
      </w:r>
      <w:r w:rsidRPr="00EF4325">
        <w:rPr>
          <w:rFonts w:eastAsia="Times New Roman"/>
          <w:color w:val="202124"/>
          <w:szCs w:val="24"/>
        </w:rPr>
        <w:t xml:space="preserve"> </w:t>
      </w:r>
      <w:r>
        <w:rPr>
          <w:rFonts w:eastAsia="Times New Roman"/>
          <w:color w:val="202124"/>
          <w:szCs w:val="24"/>
        </w:rPr>
        <w:t>με την τελευταία μου φράση</w:t>
      </w:r>
      <w:r w:rsidRPr="00EF4325">
        <w:rPr>
          <w:rFonts w:eastAsia="Times New Roman"/>
          <w:color w:val="202124"/>
          <w:szCs w:val="24"/>
        </w:rPr>
        <w:t>,</w:t>
      </w:r>
      <w:r>
        <w:rPr>
          <w:rFonts w:eastAsia="Times New Roman"/>
          <w:color w:val="202124"/>
          <w:szCs w:val="24"/>
        </w:rPr>
        <w:t xml:space="preserve"> από εκεί που άρχισα. Θέλω να κάνουμε μια σοβαρή συζήτηση για τα κριτήρια της κανονικότητας: ότι κάνουμε αυτό το νομοσχέδιο, ότι έχουμε ένα σχέδιο που επιμερίζει το κόστος ανάμεσα στο κράτος, στον δανειολήπτη και στις τράπεζες είναι ένα βήμα επιστροφής στη</w:t>
      </w:r>
      <w:r>
        <w:rPr>
          <w:rFonts w:eastAsia="Times New Roman"/>
          <w:color w:val="202124"/>
          <w:szCs w:val="24"/>
        </w:rPr>
        <w:t xml:space="preserve">ν κανονικότητα. Ότι δεν θα επηρεάσει ούτε την κεφαλαιακή επάρκεια αυτή η βοήθεια που δίνουμε στον κόσμο να ξεπληρώσει το χρέος του, είναι κριτήριο επιστροφής στην κανονικότητα. Ότι τώρα με τη συμφωνία που έχουμε με την </w:t>
      </w:r>
      <w:r>
        <w:rPr>
          <w:rFonts w:eastAsia="Times New Roman"/>
          <w:color w:val="202124"/>
          <w:szCs w:val="24"/>
          <w:lang w:val="en-US"/>
        </w:rPr>
        <w:t>ECB</w:t>
      </w:r>
      <w:r>
        <w:rPr>
          <w:rFonts w:eastAsia="Times New Roman"/>
          <w:color w:val="202124"/>
          <w:szCs w:val="24"/>
        </w:rPr>
        <w:t xml:space="preserve"> για τις προβλέψεις που θα χρειάζο</w:t>
      </w:r>
      <w:r>
        <w:rPr>
          <w:rFonts w:eastAsia="Times New Roman"/>
          <w:color w:val="202124"/>
          <w:szCs w:val="24"/>
        </w:rPr>
        <w:t>νται οι τράπεζες, είναι κριτήριο επιστροφής της κανονικότητας.</w:t>
      </w:r>
    </w:p>
    <w:p w14:paraId="4EC1930D"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Ελπίζω τώρα που έχουμε λύσει και αυτό, να μας πείτε το καινούργιο κριτήριο για να μπορείτε να πείτε και εσείς ότι έχουμε επιστρέψει στην κανονικότητα, να πείτε και εσείς ότι έχουμε φύγει από το</w:t>
      </w:r>
      <w:r>
        <w:rPr>
          <w:rFonts w:eastAsia="Times New Roman"/>
          <w:color w:val="202124"/>
          <w:szCs w:val="24"/>
        </w:rPr>
        <w:t xml:space="preserve"> μνημόνιο</w:t>
      </w:r>
      <w:r w:rsidRPr="007D2FE2">
        <w:rPr>
          <w:rFonts w:eastAsia="Times New Roman"/>
          <w:color w:val="202124"/>
          <w:szCs w:val="24"/>
        </w:rPr>
        <w:t>.</w:t>
      </w:r>
      <w:r>
        <w:rPr>
          <w:rFonts w:eastAsia="Times New Roman"/>
          <w:color w:val="202124"/>
          <w:szCs w:val="24"/>
        </w:rPr>
        <w:t xml:space="preserve"> Όμως, ας το πούμε εκ των προτέρων και ας μην παίζουμε παιχνίδια και κάθε λίγο και λιγάκι να βρίσκουμε ένα καινούργιο κριτήριο γιατί έχει αποτύχει η Κυβέρνηση του ΣΥΡΙΖΑ.</w:t>
      </w:r>
    </w:p>
    <w:p w14:paraId="4EC1930E"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Σας ευχαριστώ πάρα πολύ.</w:t>
      </w:r>
    </w:p>
    <w:p w14:paraId="4EC1930F" w14:textId="77777777" w:rsidR="008E01FC" w:rsidRDefault="002168A0">
      <w:pPr>
        <w:spacing w:line="600" w:lineRule="auto"/>
        <w:ind w:firstLine="720"/>
        <w:jc w:val="center"/>
        <w:rPr>
          <w:rFonts w:eastAsia="Times New Roman"/>
          <w:color w:val="202124"/>
          <w:szCs w:val="24"/>
        </w:rPr>
      </w:pPr>
      <w:r>
        <w:rPr>
          <w:rFonts w:eastAsia="Times New Roman"/>
          <w:color w:val="202124"/>
          <w:szCs w:val="24"/>
        </w:rPr>
        <w:lastRenderedPageBreak/>
        <w:t>(Χειροκροτήματα από την πτέρυγα του ΣΥΡΙΖΑ)</w:t>
      </w:r>
    </w:p>
    <w:p w14:paraId="4EC19310" w14:textId="77777777" w:rsidR="008E01FC" w:rsidRDefault="002168A0">
      <w:pPr>
        <w:spacing w:line="600" w:lineRule="auto"/>
        <w:ind w:firstLine="720"/>
        <w:jc w:val="both"/>
        <w:rPr>
          <w:rFonts w:eastAsia="Times New Roman"/>
          <w:color w:val="202124"/>
          <w:szCs w:val="24"/>
        </w:rPr>
      </w:pPr>
      <w:r w:rsidRPr="008227A7">
        <w:rPr>
          <w:rFonts w:eastAsia="Times New Roman"/>
          <w:b/>
          <w:color w:val="202124"/>
          <w:szCs w:val="24"/>
        </w:rPr>
        <w:t>ΠΡΟΕΔΡ</w:t>
      </w:r>
      <w:r w:rsidRPr="008227A7">
        <w:rPr>
          <w:rFonts w:eastAsia="Times New Roman"/>
          <w:b/>
          <w:color w:val="202124"/>
          <w:szCs w:val="24"/>
        </w:rPr>
        <w:t>ΕΥΟΥΣΑ (Αναστασία Χριστοδουλοπούλου):</w:t>
      </w:r>
      <w:r>
        <w:rPr>
          <w:rFonts w:eastAsia="Times New Roman"/>
          <w:color w:val="202124"/>
          <w:szCs w:val="24"/>
        </w:rPr>
        <w:t xml:space="preserve"> Ευχαριστούμε.</w:t>
      </w:r>
    </w:p>
    <w:p w14:paraId="4EC19311"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 xml:space="preserve">Δίνω τον λόγο στον </w:t>
      </w:r>
      <w:r>
        <w:rPr>
          <w:rFonts w:eastAsia="Times New Roman"/>
          <w:color w:val="202124"/>
          <w:szCs w:val="24"/>
        </w:rPr>
        <w:t>κ</w:t>
      </w:r>
      <w:r>
        <w:rPr>
          <w:rFonts w:eastAsia="Times New Roman"/>
          <w:color w:val="202124"/>
          <w:szCs w:val="24"/>
        </w:rPr>
        <w:t>.</w:t>
      </w:r>
      <w:r>
        <w:rPr>
          <w:rFonts w:eastAsia="Times New Roman"/>
          <w:color w:val="202124"/>
          <w:szCs w:val="24"/>
        </w:rPr>
        <w:t xml:space="preserve"> Δραγασάκη και μετά στον κ. </w:t>
      </w:r>
      <w:proofErr w:type="spellStart"/>
      <w:r>
        <w:rPr>
          <w:rFonts w:eastAsia="Times New Roman"/>
          <w:color w:val="202124"/>
          <w:szCs w:val="24"/>
        </w:rPr>
        <w:t>Γιαννακίδη</w:t>
      </w:r>
      <w:proofErr w:type="spellEnd"/>
      <w:r>
        <w:rPr>
          <w:rFonts w:eastAsia="Times New Roman"/>
          <w:color w:val="202124"/>
          <w:szCs w:val="24"/>
        </w:rPr>
        <w:t xml:space="preserve"> για νομοτεχνικές βελτιώσεις. Παρακαλώ να τις ακούσετε.</w:t>
      </w:r>
    </w:p>
    <w:p w14:paraId="4EC19312" w14:textId="77777777" w:rsidR="008E01FC" w:rsidRDefault="002168A0">
      <w:pPr>
        <w:spacing w:line="600" w:lineRule="auto"/>
        <w:ind w:firstLine="720"/>
        <w:jc w:val="both"/>
        <w:rPr>
          <w:rFonts w:eastAsia="Times New Roman"/>
          <w:color w:val="202124"/>
          <w:szCs w:val="24"/>
        </w:rPr>
      </w:pPr>
      <w:r w:rsidRPr="008227A7">
        <w:rPr>
          <w:rFonts w:eastAsia="Times New Roman"/>
          <w:b/>
          <w:color w:val="202124"/>
          <w:szCs w:val="24"/>
        </w:rPr>
        <w:t>ΙΩΑΝΝΗΣ ΔΡΑΓΑΣΑΚΗΣ (Αντιπρόεδρος της Κυβέρνησης και Υπουργός Οικονο</w:t>
      </w:r>
      <w:r>
        <w:rPr>
          <w:rFonts w:eastAsia="Times New Roman"/>
          <w:b/>
          <w:color w:val="202124"/>
          <w:szCs w:val="24"/>
        </w:rPr>
        <w:t>μία</w:t>
      </w:r>
      <w:r w:rsidRPr="008227A7">
        <w:rPr>
          <w:rFonts w:eastAsia="Times New Roman"/>
          <w:b/>
          <w:color w:val="202124"/>
          <w:szCs w:val="24"/>
        </w:rPr>
        <w:t>ς και Ανάπτυξης):</w:t>
      </w:r>
      <w:r>
        <w:rPr>
          <w:rFonts w:eastAsia="Times New Roman"/>
          <w:color w:val="202124"/>
          <w:szCs w:val="24"/>
        </w:rPr>
        <w:t xml:space="preserve"> Α</w:t>
      </w:r>
      <w:r>
        <w:rPr>
          <w:rFonts w:eastAsia="Times New Roman"/>
          <w:color w:val="202124"/>
          <w:szCs w:val="24"/>
        </w:rPr>
        <w:t>υτά τα οποία μόλις ακούσαμε από τον Υπουργό Οικονομικών, δηλαδή για να εξασφαλίσουμε, πρώτον, ότι η κρατική επιχορήγηση δεν προσκρούει σε κρατική ενίσχυση και για να διασφαλίσουμε το πράσινο φως σε κάθε περίπτωση, απαιτούν δύο νομοτεχνικές αλλαγές στην τρο</w:t>
      </w:r>
      <w:r>
        <w:rPr>
          <w:rFonts w:eastAsia="Times New Roman"/>
          <w:color w:val="202124"/>
          <w:szCs w:val="24"/>
        </w:rPr>
        <w:t>πολογία.</w:t>
      </w:r>
    </w:p>
    <w:p w14:paraId="4EC19313" w14:textId="77777777" w:rsidR="008E01FC" w:rsidRDefault="002168A0">
      <w:pPr>
        <w:spacing w:line="600" w:lineRule="auto"/>
        <w:ind w:firstLine="720"/>
        <w:jc w:val="both"/>
        <w:rPr>
          <w:rFonts w:eastAsia="Times New Roman"/>
          <w:szCs w:val="24"/>
        </w:rPr>
      </w:pPr>
      <w:r w:rsidRPr="00DA527C">
        <w:rPr>
          <w:rFonts w:eastAsia="Times New Roman"/>
          <w:szCs w:val="24"/>
        </w:rPr>
        <w:t>Διαβάζω την πρώτη</w:t>
      </w:r>
      <w:r w:rsidRPr="00E77BF1">
        <w:rPr>
          <w:rFonts w:eastAsia="Times New Roman"/>
          <w:szCs w:val="24"/>
        </w:rPr>
        <w:t xml:space="preserve">, </w:t>
      </w:r>
      <w:r>
        <w:rPr>
          <w:rFonts w:eastAsia="Times New Roman"/>
          <w:szCs w:val="24"/>
        </w:rPr>
        <w:t xml:space="preserve">η οποία </w:t>
      </w:r>
      <w:r w:rsidRPr="00DA527C">
        <w:rPr>
          <w:rFonts w:eastAsia="Times New Roman"/>
          <w:szCs w:val="24"/>
        </w:rPr>
        <w:t xml:space="preserve">θα μοιραστεί μετά και θα τη δείτε. </w:t>
      </w:r>
    </w:p>
    <w:p w14:paraId="4EC19314" w14:textId="77777777" w:rsidR="008E01FC" w:rsidRDefault="002168A0">
      <w:pPr>
        <w:spacing w:line="600" w:lineRule="auto"/>
        <w:ind w:firstLine="720"/>
        <w:jc w:val="both"/>
        <w:rPr>
          <w:rFonts w:eastAsia="Times New Roman"/>
          <w:szCs w:val="24"/>
        </w:rPr>
      </w:pPr>
      <w:r w:rsidRPr="00DA527C">
        <w:rPr>
          <w:rFonts w:eastAsia="Times New Roman"/>
          <w:szCs w:val="24"/>
        </w:rPr>
        <w:t xml:space="preserve">Στο πρώτο εδάφιο της περίπτωσης </w:t>
      </w:r>
      <w:r>
        <w:rPr>
          <w:rFonts w:eastAsia="Times New Roman"/>
          <w:szCs w:val="24"/>
        </w:rPr>
        <w:t>η΄</w:t>
      </w:r>
      <w:r w:rsidRPr="00DA527C">
        <w:rPr>
          <w:rFonts w:eastAsia="Times New Roman"/>
          <w:szCs w:val="24"/>
        </w:rPr>
        <w:t xml:space="preserve"> της</w:t>
      </w:r>
      <w:r>
        <w:rPr>
          <w:rFonts w:eastAsia="Times New Roman"/>
          <w:szCs w:val="24"/>
        </w:rPr>
        <w:t xml:space="preserve"> παραγράφου 1, μετά τις λέξεις </w:t>
      </w:r>
      <w:r w:rsidRPr="00DA527C">
        <w:rPr>
          <w:rFonts w:eastAsia="Times New Roman"/>
          <w:szCs w:val="24"/>
        </w:rPr>
        <w:t>«δεν υπερβαίνει τις 130.000 ευρώ ανά πιστωτή»</w:t>
      </w:r>
      <w:r>
        <w:rPr>
          <w:rFonts w:eastAsia="Times New Roman"/>
          <w:szCs w:val="24"/>
        </w:rPr>
        <w:t xml:space="preserve"> προστίθενται οι λέξεις</w:t>
      </w:r>
      <w:r w:rsidRPr="00DA527C">
        <w:rPr>
          <w:rFonts w:eastAsia="Times New Roman"/>
          <w:szCs w:val="24"/>
        </w:rPr>
        <w:t xml:space="preserve"> «ή τις 100.000 ευρώ ανά πιστωτή</w:t>
      </w:r>
      <w:r>
        <w:rPr>
          <w:rFonts w:eastAsia="Times New Roman"/>
          <w:szCs w:val="24"/>
        </w:rPr>
        <w:t>,</w:t>
      </w:r>
      <w:r w:rsidRPr="00DA527C">
        <w:rPr>
          <w:rFonts w:eastAsia="Times New Roman"/>
          <w:szCs w:val="24"/>
        </w:rPr>
        <w:t xml:space="preserve"> αν στις οφειλές αυτές περιλαμβάνονται επιχειρηματικά δάνεια».</w:t>
      </w:r>
    </w:p>
    <w:p w14:paraId="4EC19315" w14:textId="77777777" w:rsidR="008E01FC" w:rsidRDefault="002168A0">
      <w:pPr>
        <w:spacing w:line="600" w:lineRule="auto"/>
        <w:ind w:firstLine="720"/>
        <w:jc w:val="both"/>
        <w:rPr>
          <w:rFonts w:eastAsia="Times New Roman"/>
          <w:szCs w:val="24"/>
        </w:rPr>
      </w:pPr>
      <w:r w:rsidRPr="00DA527C">
        <w:rPr>
          <w:rFonts w:eastAsia="Times New Roman"/>
          <w:szCs w:val="24"/>
        </w:rPr>
        <w:lastRenderedPageBreak/>
        <w:t xml:space="preserve">Επομένως σε ό,τι αφορά τα επιχειρηματικά δάνεια, το όριο είναι στις 100.000 ευρώ. </w:t>
      </w:r>
      <w:r>
        <w:rPr>
          <w:rFonts w:eastAsia="Times New Roman"/>
          <w:szCs w:val="24"/>
        </w:rPr>
        <w:t>Στα υπόλοιπα παραμένει</w:t>
      </w:r>
      <w:r w:rsidRPr="00DA527C">
        <w:rPr>
          <w:rFonts w:eastAsia="Times New Roman"/>
          <w:szCs w:val="24"/>
        </w:rPr>
        <w:t xml:space="preserve"> στις 130.000 ευρώ. Και εννοείται ότι παρα</w:t>
      </w:r>
      <w:r>
        <w:rPr>
          <w:rFonts w:eastAsia="Times New Roman"/>
          <w:szCs w:val="24"/>
        </w:rPr>
        <w:t>μένει αυτή η ευελιξία που είπα..</w:t>
      </w:r>
      <w:r w:rsidRPr="00DA527C">
        <w:rPr>
          <w:rFonts w:eastAsia="Times New Roman"/>
          <w:szCs w:val="24"/>
        </w:rPr>
        <w:t>.</w:t>
      </w:r>
    </w:p>
    <w:p w14:paraId="4EC19316" w14:textId="77777777" w:rsidR="008E01FC" w:rsidRDefault="002168A0">
      <w:pPr>
        <w:spacing w:line="600" w:lineRule="auto"/>
        <w:ind w:firstLine="720"/>
        <w:jc w:val="both"/>
        <w:rPr>
          <w:rFonts w:eastAsia="Times New Roman"/>
          <w:szCs w:val="24"/>
        </w:rPr>
      </w:pPr>
      <w:r w:rsidRPr="00DA527C">
        <w:rPr>
          <w:rFonts w:eastAsia="Times New Roman"/>
          <w:b/>
          <w:szCs w:val="24"/>
        </w:rPr>
        <w:t xml:space="preserve">ΝΙΚΟΛΑΟΣ </w:t>
      </w:r>
      <w:r>
        <w:rPr>
          <w:rFonts w:eastAsia="Times New Roman"/>
          <w:b/>
          <w:szCs w:val="24"/>
        </w:rPr>
        <w:t>– ΓΕ</w:t>
      </w:r>
      <w:r>
        <w:rPr>
          <w:rFonts w:eastAsia="Times New Roman"/>
          <w:b/>
          <w:szCs w:val="24"/>
        </w:rPr>
        <w:t xml:space="preserve">ΩΡΓΙΟΣ </w:t>
      </w:r>
      <w:r w:rsidRPr="00DA527C">
        <w:rPr>
          <w:rFonts w:eastAsia="Times New Roman"/>
          <w:b/>
          <w:szCs w:val="24"/>
        </w:rPr>
        <w:t xml:space="preserve">ΔΕΝΔΙΑΣ: </w:t>
      </w:r>
      <w:r w:rsidRPr="00DA527C">
        <w:rPr>
          <w:rFonts w:eastAsia="Times New Roman"/>
          <w:szCs w:val="24"/>
        </w:rPr>
        <w:t>Το περιορίζετε περαιτέρω, δηλαδή.</w:t>
      </w:r>
    </w:p>
    <w:p w14:paraId="4EC19317" w14:textId="77777777" w:rsidR="008E01FC" w:rsidRDefault="002168A0">
      <w:pPr>
        <w:spacing w:after="0" w:line="600" w:lineRule="auto"/>
        <w:ind w:firstLine="720"/>
        <w:jc w:val="both"/>
        <w:rPr>
          <w:rFonts w:eastAsia="Times New Roman"/>
          <w:szCs w:val="24"/>
        </w:rPr>
      </w:pPr>
      <w:r w:rsidRPr="00DA527C">
        <w:rPr>
          <w:rFonts w:eastAsia="Times New Roman"/>
          <w:b/>
          <w:szCs w:val="24"/>
        </w:rPr>
        <w:t xml:space="preserve">ΙΩΑΝΝΗΣ ΔΡΑΓΑΣΑΚΗΣ (Αντιπρόεδρος της Κυβέρνησης και Υπουργός </w:t>
      </w:r>
      <w:r w:rsidRPr="00DA527C">
        <w:rPr>
          <w:rFonts w:eastAsia="Times New Roman"/>
          <w:b/>
          <w:bCs/>
          <w:szCs w:val="24"/>
        </w:rPr>
        <w:t>Οικονομίας και Ανάπτυξης)</w:t>
      </w:r>
      <w:r w:rsidRPr="00DA527C">
        <w:rPr>
          <w:rFonts w:eastAsia="Times New Roman"/>
          <w:szCs w:val="24"/>
        </w:rPr>
        <w:t>:</w:t>
      </w:r>
      <w:r w:rsidRPr="00DA527C">
        <w:rPr>
          <w:rFonts w:eastAsia="Times New Roman"/>
          <w:b/>
          <w:szCs w:val="24"/>
        </w:rPr>
        <w:t xml:space="preserve"> </w:t>
      </w:r>
      <w:r>
        <w:rPr>
          <w:rFonts w:eastAsia="Times New Roman"/>
          <w:szCs w:val="24"/>
        </w:rPr>
        <w:t>Ναι, γ</w:t>
      </w:r>
      <w:r w:rsidRPr="00DA527C">
        <w:rPr>
          <w:rFonts w:eastAsia="Times New Roman"/>
          <w:szCs w:val="24"/>
        </w:rPr>
        <w:t>ια τους εμπόρους, για τα επιχειρηματικά δάνεια</w:t>
      </w:r>
      <w:r>
        <w:rPr>
          <w:rFonts w:eastAsia="Times New Roman"/>
          <w:szCs w:val="24"/>
        </w:rPr>
        <w:t>. Α</w:t>
      </w:r>
      <w:r w:rsidRPr="00DA527C">
        <w:rPr>
          <w:rFonts w:eastAsia="Times New Roman"/>
          <w:szCs w:val="24"/>
        </w:rPr>
        <w:t>πό 130.000</w:t>
      </w:r>
      <w:r>
        <w:rPr>
          <w:rFonts w:eastAsia="Times New Roman"/>
          <w:szCs w:val="24"/>
        </w:rPr>
        <w:t xml:space="preserve"> ευρώ</w:t>
      </w:r>
      <w:r w:rsidRPr="00DA527C">
        <w:rPr>
          <w:rFonts w:eastAsia="Times New Roman"/>
          <w:szCs w:val="24"/>
        </w:rPr>
        <w:t xml:space="preserve"> γίνεται 100.000 ευρώ. </w:t>
      </w:r>
    </w:p>
    <w:p w14:paraId="4EC19318" w14:textId="77777777" w:rsidR="008E01FC" w:rsidRDefault="002168A0">
      <w:pPr>
        <w:spacing w:after="0" w:line="600" w:lineRule="auto"/>
        <w:ind w:firstLine="720"/>
        <w:jc w:val="both"/>
        <w:rPr>
          <w:rFonts w:eastAsia="Times New Roman"/>
          <w:szCs w:val="24"/>
        </w:rPr>
      </w:pPr>
      <w:r w:rsidRPr="00DA527C">
        <w:rPr>
          <w:rFonts w:eastAsia="Times New Roman"/>
          <w:szCs w:val="24"/>
        </w:rPr>
        <w:t xml:space="preserve">Φυσικά παραμένει </w:t>
      </w:r>
      <w:r>
        <w:rPr>
          <w:rFonts w:eastAsia="Times New Roman"/>
          <w:szCs w:val="24"/>
        </w:rPr>
        <w:t>-</w:t>
      </w:r>
      <w:r w:rsidRPr="00DA527C">
        <w:rPr>
          <w:rFonts w:eastAsia="Times New Roman"/>
          <w:szCs w:val="24"/>
        </w:rPr>
        <w:t>και εί</w:t>
      </w:r>
      <w:r w:rsidRPr="00DA527C">
        <w:rPr>
          <w:rFonts w:eastAsia="Times New Roman"/>
          <w:szCs w:val="24"/>
        </w:rPr>
        <w:t xml:space="preserve">ναι και στον </w:t>
      </w:r>
      <w:r w:rsidRPr="00DA527C">
        <w:rPr>
          <w:rFonts w:eastAsia="Times New Roman"/>
          <w:szCs w:val="24"/>
        </w:rPr>
        <w:t>ν</w:t>
      </w:r>
      <w:r>
        <w:rPr>
          <w:rFonts w:eastAsia="Times New Roman"/>
          <w:szCs w:val="24"/>
        </w:rPr>
        <w:t>ό</w:t>
      </w:r>
      <w:r w:rsidRPr="00DA527C">
        <w:rPr>
          <w:rFonts w:eastAsia="Times New Roman"/>
          <w:szCs w:val="24"/>
        </w:rPr>
        <w:t>μ</w:t>
      </w:r>
      <w:r>
        <w:rPr>
          <w:rFonts w:eastAsia="Times New Roman"/>
          <w:szCs w:val="24"/>
        </w:rPr>
        <w:t>ο</w:t>
      </w:r>
      <w:r>
        <w:rPr>
          <w:rFonts w:eastAsia="Times New Roman"/>
          <w:szCs w:val="24"/>
        </w:rPr>
        <w:t>- ότι αυτό είναι τη</w:t>
      </w:r>
      <w:r w:rsidRPr="00DA527C">
        <w:rPr>
          <w:rFonts w:eastAsia="Times New Roman"/>
          <w:szCs w:val="24"/>
        </w:rPr>
        <w:t xml:space="preserve"> στιγμή της υποβολής της αίτησης. Δηλαδή</w:t>
      </w:r>
      <w:r>
        <w:rPr>
          <w:rFonts w:eastAsia="Times New Roman"/>
          <w:szCs w:val="24"/>
        </w:rPr>
        <w:t>, αν κάποιος έχει ένα δάνειο άλφα</w:t>
      </w:r>
      <w:r w:rsidRPr="00DA527C">
        <w:rPr>
          <w:rFonts w:eastAsia="Times New Roman"/>
          <w:szCs w:val="24"/>
        </w:rPr>
        <w:t xml:space="preserve"> ύψους, αλλά φροντίσει πριν την υποβολή της αίτησης να το μειώσει, εννοείται ότι μπορεί να το κάνει.</w:t>
      </w:r>
    </w:p>
    <w:p w14:paraId="4EC19319" w14:textId="77777777" w:rsidR="008E01FC" w:rsidRDefault="002168A0">
      <w:pPr>
        <w:spacing w:after="0" w:line="600" w:lineRule="auto"/>
        <w:ind w:firstLine="720"/>
        <w:jc w:val="both"/>
        <w:rPr>
          <w:rFonts w:eastAsia="Times New Roman"/>
          <w:szCs w:val="24"/>
        </w:rPr>
      </w:pPr>
      <w:r w:rsidRPr="00DA527C">
        <w:rPr>
          <w:rFonts w:eastAsia="Times New Roman"/>
          <w:b/>
          <w:szCs w:val="24"/>
        </w:rPr>
        <w:t xml:space="preserve">ΝΙΚΟΛΑΟΣ </w:t>
      </w:r>
      <w:r>
        <w:rPr>
          <w:rFonts w:eastAsia="Times New Roman"/>
          <w:b/>
          <w:szCs w:val="24"/>
        </w:rPr>
        <w:t xml:space="preserve">– ΓΕΩΡΓΙΟΣ </w:t>
      </w:r>
      <w:r w:rsidRPr="00DA527C">
        <w:rPr>
          <w:rFonts w:eastAsia="Times New Roman"/>
          <w:b/>
          <w:szCs w:val="24"/>
        </w:rPr>
        <w:t xml:space="preserve">ΔΕΝΔΙΑΣ: </w:t>
      </w:r>
      <w:r w:rsidRPr="00DA527C">
        <w:rPr>
          <w:rFonts w:eastAsia="Times New Roman"/>
          <w:szCs w:val="24"/>
        </w:rPr>
        <w:t>Τότε θα γίνει ενή</w:t>
      </w:r>
      <w:r w:rsidRPr="00DA527C">
        <w:rPr>
          <w:rFonts w:eastAsia="Times New Roman"/>
          <w:szCs w:val="24"/>
        </w:rPr>
        <w:t xml:space="preserve">μερο, </w:t>
      </w:r>
      <w:r>
        <w:rPr>
          <w:rFonts w:eastAsia="Times New Roman"/>
          <w:szCs w:val="24"/>
        </w:rPr>
        <w:t>κύριε Υπουργέ</w:t>
      </w:r>
      <w:r w:rsidRPr="00DA527C">
        <w:rPr>
          <w:rFonts w:eastAsia="Times New Roman"/>
          <w:szCs w:val="24"/>
        </w:rPr>
        <w:t>.</w:t>
      </w:r>
    </w:p>
    <w:p w14:paraId="4EC1931A" w14:textId="77777777" w:rsidR="008E01FC" w:rsidRDefault="002168A0">
      <w:pPr>
        <w:spacing w:after="0" w:line="600" w:lineRule="auto"/>
        <w:ind w:firstLine="720"/>
        <w:jc w:val="both"/>
        <w:rPr>
          <w:rFonts w:eastAsia="Times New Roman"/>
          <w:szCs w:val="24"/>
        </w:rPr>
      </w:pPr>
      <w:r w:rsidRPr="00DA527C">
        <w:rPr>
          <w:rFonts w:eastAsia="Times New Roman"/>
          <w:b/>
          <w:szCs w:val="24"/>
        </w:rPr>
        <w:t xml:space="preserve">ΙΩΑΝΝΗΣ ΔΡΑΓΑΣΑΚΗΣ (Αντιπρόεδρος της Κυβέρνησης και Υπουργός </w:t>
      </w:r>
      <w:r w:rsidRPr="00DA527C">
        <w:rPr>
          <w:rFonts w:eastAsia="Times New Roman"/>
          <w:b/>
          <w:bCs/>
          <w:szCs w:val="24"/>
        </w:rPr>
        <w:t>Οικονομίας και Ανάπτυξης)</w:t>
      </w:r>
      <w:r w:rsidRPr="00DA527C">
        <w:rPr>
          <w:rFonts w:eastAsia="Times New Roman"/>
          <w:szCs w:val="24"/>
        </w:rPr>
        <w:t>:</w:t>
      </w:r>
      <w:r w:rsidRPr="00DA527C">
        <w:rPr>
          <w:rFonts w:eastAsia="Times New Roman"/>
          <w:b/>
          <w:szCs w:val="24"/>
        </w:rPr>
        <w:t xml:space="preserve"> </w:t>
      </w:r>
      <w:r w:rsidRPr="00DA527C">
        <w:rPr>
          <w:rFonts w:eastAsia="Times New Roman"/>
          <w:szCs w:val="24"/>
        </w:rPr>
        <w:t>Όχι όλο. Έχω 1</w:t>
      </w:r>
      <w:r>
        <w:rPr>
          <w:rFonts w:eastAsia="Times New Roman"/>
          <w:szCs w:val="24"/>
        </w:rPr>
        <w:t>5</w:t>
      </w:r>
      <w:r w:rsidRPr="00DA527C">
        <w:rPr>
          <w:rFonts w:eastAsia="Times New Roman"/>
          <w:szCs w:val="24"/>
        </w:rPr>
        <w:t>0.000 ευρώ δάνειο…</w:t>
      </w:r>
    </w:p>
    <w:p w14:paraId="4EC1931B" w14:textId="77777777" w:rsidR="008E01FC" w:rsidRDefault="002168A0">
      <w:pPr>
        <w:spacing w:after="0" w:line="600" w:lineRule="auto"/>
        <w:ind w:firstLine="720"/>
        <w:jc w:val="both"/>
        <w:rPr>
          <w:rFonts w:eastAsia="Times New Roman"/>
          <w:szCs w:val="24"/>
        </w:rPr>
      </w:pPr>
      <w:r w:rsidRPr="00DA527C">
        <w:rPr>
          <w:rFonts w:eastAsia="Times New Roman"/>
          <w:b/>
          <w:szCs w:val="24"/>
        </w:rPr>
        <w:lastRenderedPageBreak/>
        <w:t xml:space="preserve">ΝΙΚΟΛΑΟΣ </w:t>
      </w:r>
      <w:r>
        <w:rPr>
          <w:rFonts w:eastAsia="Times New Roman"/>
          <w:b/>
          <w:szCs w:val="24"/>
        </w:rPr>
        <w:t xml:space="preserve">– ΓΕΩΡΓΙΟΣ </w:t>
      </w:r>
      <w:r w:rsidRPr="00DA527C">
        <w:rPr>
          <w:rFonts w:eastAsia="Times New Roman"/>
          <w:b/>
          <w:szCs w:val="24"/>
        </w:rPr>
        <w:t xml:space="preserve">ΔΕΝΔΙΑΣ: </w:t>
      </w:r>
      <w:r>
        <w:rPr>
          <w:rFonts w:eastAsia="Times New Roman"/>
          <w:szCs w:val="24"/>
        </w:rPr>
        <w:t xml:space="preserve">Ένα μέρος θα καταστεί </w:t>
      </w:r>
      <w:r>
        <w:rPr>
          <w:rFonts w:eastAsia="Times New Roman"/>
          <w:szCs w:val="24"/>
        </w:rPr>
        <w:t>κατά</w:t>
      </w:r>
      <w:r>
        <w:rPr>
          <w:rFonts w:eastAsia="Times New Roman"/>
          <w:szCs w:val="24"/>
        </w:rPr>
        <w:t xml:space="preserve"> </w:t>
      </w:r>
      <w:r>
        <w:rPr>
          <w:rFonts w:eastAsia="Times New Roman"/>
          <w:szCs w:val="24"/>
        </w:rPr>
        <w:t>τι</w:t>
      </w:r>
      <w:r>
        <w:rPr>
          <w:rFonts w:eastAsia="Times New Roman"/>
          <w:szCs w:val="24"/>
        </w:rPr>
        <w:t xml:space="preserve"> ενήμερο.</w:t>
      </w:r>
    </w:p>
    <w:p w14:paraId="4EC1931C" w14:textId="77777777" w:rsidR="008E01FC" w:rsidRDefault="002168A0">
      <w:pPr>
        <w:spacing w:after="0" w:line="600" w:lineRule="auto"/>
        <w:ind w:firstLine="720"/>
        <w:jc w:val="both"/>
        <w:rPr>
          <w:rFonts w:eastAsia="Times New Roman"/>
          <w:szCs w:val="24"/>
        </w:rPr>
      </w:pPr>
      <w:r w:rsidRPr="00DA527C">
        <w:rPr>
          <w:rFonts w:eastAsia="Times New Roman"/>
          <w:b/>
          <w:szCs w:val="24"/>
        </w:rPr>
        <w:t xml:space="preserve">ΙΩΑΝΝΗΣ ΔΡΑΓΑΣΑΚΗΣ (Αντιπρόεδρος της Κυβέρνησης και Υπουργός </w:t>
      </w:r>
      <w:r w:rsidRPr="00DA527C">
        <w:rPr>
          <w:rFonts w:eastAsia="Times New Roman"/>
          <w:b/>
          <w:bCs/>
          <w:szCs w:val="24"/>
        </w:rPr>
        <w:t>Οικονομίας και Ανάπτυξης)</w:t>
      </w:r>
      <w:r w:rsidRPr="00DA527C">
        <w:rPr>
          <w:rFonts w:eastAsia="Times New Roman"/>
          <w:szCs w:val="24"/>
        </w:rPr>
        <w:t>:</w:t>
      </w:r>
      <w:r w:rsidRPr="00DA527C">
        <w:rPr>
          <w:rFonts w:eastAsia="Times New Roman"/>
          <w:b/>
          <w:szCs w:val="24"/>
        </w:rPr>
        <w:t xml:space="preserve"> </w:t>
      </w:r>
      <w:r w:rsidRPr="00DA527C">
        <w:rPr>
          <w:rFonts w:eastAsia="Times New Roman"/>
          <w:szCs w:val="24"/>
        </w:rPr>
        <w:t>Έχω 1</w:t>
      </w:r>
      <w:r>
        <w:rPr>
          <w:rFonts w:eastAsia="Times New Roman"/>
          <w:szCs w:val="24"/>
        </w:rPr>
        <w:t>2</w:t>
      </w:r>
      <w:r w:rsidRPr="00DA527C">
        <w:rPr>
          <w:rFonts w:eastAsia="Times New Roman"/>
          <w:szCs w:val="24"/>
        </w:rPr>
        <w:t>0.000 ευρώ δάνειο…</w:t>
      </w:r>
    </w:p>
    <w:p w14:paraId="4EC1931D" w14:textId="77777777" w:rsidR="008E01FC" w:rsidRDefault="002168A0">
      <w:pPr>
        <w:spacing w:after="0" w:line="600" w:lineRule="auto"/>
        <w:ind w:firstLine="720"/>
        <w:jc w:val="both"/>
        <w:rPr>
          <w:rFonts w:eastAsia="Times New Roman"/>
          <w:szCs w:val="24"/>
        </w:rPr>
      </w:pPr>
      <w:r>
        <w:rPr>
          <w:rFonts w:eastAsia="Times New Roman"/>
          <w:b/>
          <w:szCs w:val="24"/>
        </w:rPr>
        <w:t xml:space="preserve">ΝΙΚΟΛΑΟΣ </w:t>
      </w:r>
      <w:r>
        <w:rPr>
          <w:rFonts w:eastAsia="Times New Roman"/>
          <w:b/>
          <w:szCs w:val="24"/>
        </w:rPr>
        <w:t xml:space="preserve">–ΓΕΩΡΓΙΟΣ </w:t>
      </w:r>
      <w:r>
        <w:rPr>
          <w:rFonts w:eastAsia="Times New Roman"/>
          <w:b/>
          <w:szCs w:val="24"/>
        </w:rPr>
        <w:t>ΔΕΝΔΙΑΣ:</w:t>
      </w:r>
      <w:r>
        <w:rPr>
          <w:rFonts w:eastAsia="Times New Roman"/>
          <w:szCs w:val="24"/>
        </w:rPr>
        <w:t xml:space="preserve"> Δηλαδή, αν πάμε και από τις 150.000 δώσουμε τις 50.000 δεν θα θεωρηθεί…</w:t>
      </w:r>
    </w:p>
    <w:p w14:paraId="4EC1931E" w14:textId="77777777" w:rsidR="008E01FC" w:rsidRDefault="002168A0">
      <w:pPr>
        <w:spacing w:after="0" w:line="600" w:lineRule="auto"/>
        <w:ind w:firstLine="720"/>
        <w:jc w:val="both"/>
        <w:rPr>
          <w:rFonts w:eastAsia="Times New Roman"/>
          <w:szCs w:val="24"/>
        </w:rPr>
      </w:pPr>
      <w:r w:rsidRPr="00DA527C">
        <w:rPr>
          <w:rFonts w:eastAsia="Times New Roman"/>
          <w:b/>
          <w:szCs w:val="24"/>
        </w:rPr>
        <w:t>ΙΩΑΝΝΗΣ ΔΡΑΓΑΣΑΚΗΣ (Αντιπρόεδρος της Κυβέρν</w:t>
      </w:r>
      <w:r w:rsidRPr="00DA527C">
        <w:rPr>
          <w:rFonts w:eastAsia="Times New Roman"/>
          <w:b/>
          <w:szCs w:val="24"/>
        </w:rPr>
        <w:t xml:space="preserve">ησης και Υπουργός </w:t>
      </w:r>
      <w:r w:rsidRPr="00DA527C">
        <w:rPr>
          <w:rFonts w:eastAsia="Times New Roman"/>
          <w:b/>
          <w:bCs/>
          <w:szCs w:val="24"/>
        </w:rPr>
        <w:t>Οικονομίας και Ανάπτυξης)</w:t>
      </w:r>
      <w:r w:rsidRPr="00DA527C">
        <w:rPr>
          <w:rFonts w:eastAsia="Times New Roman"/>
          <w:szCs w:val="24"/>
        </w:rPr>
        <w:t>:</w:t>
      </w:r>
      <w:r w:rsidRPr="00DA527C">
        <w:rPr>
          <w:rFonts w:eastAsia="Times New Roman"/>
          <w:b/>
          <w:szCs w:val="24"/>
        </w:rPr>
        <w:t xml:space="preserve"> </w:t>
      </w:r>
      <w:r w:rsidRPr="00DA527C">
        <w:rPr>
          <w:rFonts w:eastAsia="Times New Roman"/>
          <w:szCs w:val="24"/>
        </w:rPr>
        <w:t>Ενδεχομένως ναι.</w:t>
      </w:r>
    </w:p>
    <w:p w14:paraId="4EC1931F" w14:textId="77777777" w:rsidR="008E01FC" w:rsidRDefault="002168A0">
      <w:pPr>
        <w:spacing w:after="0" w:line="600" w:lineRule="auto"/>
        <w:ind w:firstLine="720"/>
        <w:jc w:val="both"/>
        <w:rPr>
          <w:rFonts w:eastAsia="Times New Roman"/>
          <w:szCs w:val="24"/>
        </w:rPr>
      </w:pPr>
      <w:r w:rsidRPr="00DA527C">
        <w:rPr>
          <w:rFonts w:eastAsia="Times New Roman"/>
          <w:szCs w:val="24"/>
        </w:rPr>
        <w:t xml:space="preserve">Κύριε </w:t>
      </w:r>
      <w:proofErr w:type="spellStart"/>
      <w:r w:rsidRPr="00DA527C">
        <w:rPr>
          <w:rFonts w:eastAsia="Times New Roman"/>
          <w:szCs w:val="24"/>
        </w:rPr>
        <w:t>Δένδια</w:t>
      </w:r>
      <w:proofErr w:type="spellEnd"/>
      <w:r w:rsidRPr="00DA527C">
        <w:rPr>
          <w:rFonts w:eastAsia="Times New Roman"/>
          <w:szCs w:val="24"/>
        </w:rPr>
        <w:t xml:space="preserve">, </w:t>
      </w:r>
      <w:r>
        <w:rPr>
          <w:rFonts w:eastAsia="Times New Roman"/>
          <w:szCs w:val="24"/>
        </w:rPr>
        <w:t xml:space="preserve">εγώ </w:t>
      </w:r>
      <w:r w:rsidRPr="00DA527C">
        <w:rPr>
          <w:rFonts w:eastAsia="Times New Roman"/>
          <w:szCs w:val="24"/>
        </w:rPr>
        <w:t>προσπαθώ να βρω παράθυρα</w:t>
      </w:r>
      <w:r>
        <w:rPr>
          <w:rFonts w:eastAsia="Times New Roman"/>
          <w:szCs w:val="24"/>
        </w:rPr>
        <w:t>,</w:t>
      </w:r>
      <w:r w:rsidRPr="00DA527C">
        <w:rPr>
          <w:rFonts w:eastAsia="Times New Roman"/>
          <w:szCs w:val="24"/>
        </w:rPr>
        <w:t xml:space="preserve"> ευελιξίες</w:t>
      </w:r>
      <w:r>
        <w:rPr>
          <w:rFonts w:eastAsia="Times New Roman"/>
          <w:szCs w:val="24"/>
        </w:rPr>
        <w:t>,</w:t>
      </w:r>
      <w:r w:rsidRPr="00DA527C">
        <w:rPr>
          <w:rFonts w:eastAsia="Times New Roman"/>
          <w:szCs w:val="24"/>
        </w:rPr>
        <w:t xml:space="preserve"> ούτως ώστε οι εκατό δικαιούχοι να γίνουν </w:t>
      </w:r>
      <w:proofErr w:type="spellStart"/>
      <w:r w:rsidRPr="00DA527C">
        <w:rPr>
          <w:rFonts w:eastAsia="Times New Roman"/>
          <w:szCs w:val="24"/>
        </w:rPr>
        <w:t>εκατόν</w:t>
      </w:r>
      <w:proofErr w:type="spellEnd"/>
      <w:r w:rsidRPr="00DA527C">
        <w:rPr>
          <w:rFonts w:eastAsia="Times New Roman"/>
          <w:szCs w:val="24"/>
        </w:rPr>
        <w:t xml:space="preserve"> ένας. Εσείς το σνομπάρετε αυτό και το θεωρείτε μια λεπτομέρεια. </w:t>
      </w:r>
      <w:r>
        <w:rPr>
          <w:rFonts w:eastAsia="Times New Roman"/>
          <w:szCs w:val="24"/>
        </w:rPr>
        <w:t>Ε</w:t>
      </w:r>
      <w:r w:rsidRPr="00DA527C">
        <w:rPr>
          <w:rFonts w:eastAsia="Times New Roman"/>
          <w:szCs w:val="24"/>
        </w:rPr>
        <w:t>πιτρέψτε μου</w:t>
      </w:r>
      <w:r>
        <w:rPr>
          <w:rFonts w:eastAsia="Times New Roman"/>
          <w:szCs w:val="24"/>
        </w:rPr>
        <w:t>, όμως,</w:t>
      </w:r>
      <w:r w:rsidRPr="00DA527C">
        <w:rPr>
          <w:rFonts w:eastAsia="Times New Roman"/>
          <w:szCs w:val="24"/>
        </w:rPr>
        <w:t xml:space="preserve"> να ολο</w:t>
      </w:r>
      <w:r w:rsidRPr="00DA527C">
        <w:rPr>
          <w:rFonts w:eastAsia="Times New Roman"/>
          <w:szCs w:val="24"/>
        </w:rPr>
        <w:t>κληρώσω.</w:t>
      </w:r>
    </w:p>
    <w:p w14:paraId="4EC19320" w14:textId="77777777" w:rsidR="008E01FC" w:rsidRDefault="002168A0">
      <w:pPr>
        <w:spacing w:after="0" w:line="600" w:lineRule="auto"/>
        <w:ind w:firstLine="720"/>
        <w:jc w:val="both"/>
        <w:rPr>
          <w:rFonts w:eastAsia="Times New Roman"/>
          <w:szCs w:val="24"/>
        </w:rPr>
      </w:pPr>
      <w:r w:rsidRPr="00DA527C">
        <w:rPr>
          <w:rFonts w:eastAsia="Times New Roman"/>
          <w:szCs w:val="24"/>
        </w:rPr>
        <w:t xml:space="preserve">Εν πάση </w:t>
      </w:r>
      <w:proofErr w:type="spellStart"/>
      <w:r w:rsidRPr="00DA527C">
        <w:rPr>
          <w:rFonts w:eastAsia="Times New Roman"/>
          <w:szCs w:val="24"/>
        </w:rPr>
        <w:t>περιπτώσει</w:t>
      </w:r>
      <w:proofErr w:type="spellEnd"/>
      <w:r w:rsidRPr="00DA527C">
        <w:rPr>
          <w:rFonts w:eastAsia="Times New Roman"/>
          <w:szCs w:val="24"/>
        </w:rPr>
        <w:t>, αυτό το οποίο λέω</w:t>
      </w:r>
      <w:r>
        <w:rPr>
          <w:rFonts w:eastAsia="Times New Roman"/>
          <w:szCs w:val="24"/>
        </w:rPr>
        <w:t>,</w:t>
      </w:r>
      <w:r w:rsidRPr="00DA527C">
        <w:rPr>
          <w:rFonts w:eastAsia="Times New Roman"/>
          <w:szCs w:val="24"/>
        </w:rPr>
        <w:t xml:space="preserve"> εντάσσεται στην ενημέρωση που είχαμε μόλις πριν από τον αρμόδιο Υπουργό, ο οποίος τόσο </w:t>
      </w:r>
      <w:r>
        <w:rPr>
          <w:rFonts w:eastAsia="Times New Roman"/>
          <w:szCs w:val="24"/>
        </w:rPr>
        <w:t xml:space="preserve">ο </w:t>
      </w:r>
      <w:r w:rsidRPr="00DA527C">
        <w:rPr>
          <w:rFonts w:eastAsia="Times New Roman"/>
          <w:szCs w:val="24"/>
        </w:rPr>
        <w:t xml:space="preserve">ίδιος, όσο και όλοι εμείς </w:t>
      </w:r>
      <w:r>
        <w:rPr>
          <w:rFonts w:eastAsia="Times New Roman"/>
          <w:szCs w:val="24"/>
        </w:rPr>
        <w:t>-</w:t>
      </w:r>
      <w:r w:rsidRPr="00DA527C">
        <w:rPr>
          <w:rFonts w:eastAsia="Times New Roman"/>
          <w:szCs w:val="24"/>
        </w:rPr>
        <w:t>και η Κυβέρνηση</w:t>
      </w:r>
      <w:r>
        <w:rPr>
          <w:rFonts w:eastAsia="Times New Roman"/>
          <w:szCs w:val="24"/>
        </w:rPr>
        <w:t>-</w:t>
      </w:r>
      <w:r w:rsidRPr="00DA527C">
        <w:rPr>
          <w:rFonts w:eastAsia="Times New Roman"/>
          <w:szCs w:val="24"/>
        </w:rPr>
        <w:t xml:space="preserve"> εκτιμούμε ότι για να διασφαλίσουμε </w:t>
      </w:r>
      <w:r>
        <w:rPr>
          <w:rFonts w:eastAsia="Times New Roman"/>
          <w:szCs w:val="24"/>
        </w:rPr>
        <w:t>-</w:t>
      </w:r>
      <w:r w:rsidRPr="00DA527C">
        <w:rPr>
          <w:rFonts w:eastAsia="Times New Roman"/>
          <w:szCs w:val="24"/>
        </w:rPr>
        <w:t>επαναλαμβάνω- τις προϋποθέσεις να προχω</w:t>
      </w:r>
      <w:r w:rsidRPr="00DA527C">
        <w:rPr>
          <w:rFonts w:eastAsia="Times New Roman"/>
          <w:szCs w:val="24"/>
        </w:rPr>
        <w:t xml:space="preserve">ρήσουμε μπροστά όχι μόνο το σχέδιο αυτό αλλά </w:t>
      </w:r>
      <w:r w:rsidRPr="00DA527C">
        <w:rPr>
          <w:rFonts w:eastAsia="Times New Roman"/>
          <w:szCs w:val="24"/>
        </w:rPr>
        <w:lastRenderedPageBreak/>
        <w:t xml:space="preserve">και άλλες παραμέτρους της πορείας μας, προτείνουμε στο Σώμα αυτές τις νομοτεχνικές αλλαγές, όχι κατά επιθυμία, αλλά από ανάγκη. </w:t>
      </w:r>
    </w:p>
    <w:p w14:paraId="4EC19321" w14:textId="77777777" w:rsidR="008E01FC" w:rsidRDefault="002168A0">
      <w:pPr>
        <w:spacing w:after="0" w:line="600" w:lineRule="auto"/>
        <w:ind w:firstLine="720"/>
        <w:jc w:val="both"/>
        <w:rPr>
          <w:rFonts w:eastAsia="Times New Roman"/>
          <w:szCs w:val="24"/>
        </w:rPr>
      </w:pPr>
      <w:r w:rsidRPr="00DA527C">
        <w:rPr>
          <w:rFonts w:eastAsia="Times New Roman"/>
          <w:szCs w:val="24"/>
        </w:rPr>
        <w:t>Η δεύτερη νομοτεχνική βελτίωση αφορά το άρθρο 70. Σ</w:t>
      </w:r>
      <w:r>
        <w:rPr>
          <w:rFonts w:eastAsia="Times New Roman"/>
          <w:szCs w:val="24"/>
        </w:rPr>
        <w:t>την παράγραφο 2 μετά τις λέξεις</w:t>
      </w:r>
      <w:r w:rsidRPr="00DA527C">
        <w:rPr>
          <w:rFonts w:eastAsia="Times New Roman"/>
          <w:szCs w:val="24"/>
        </w:rPr>
        <w:t xml:space="preserve"> «λογίζεται η εμπορική </w:t>
      </w:r>
      <w:r>
        <w:rPr>
          <w:rFonts w:eastAsia="Times New Roman"/>
          <w:szCs w:val="24"/>
        </w:rPr>
        <w:t xml:space="preserve">της </w:t>
      </w:r>
      <w:r w:rsidRPr="00DA527C">
        <w:rPr>
          <w:rFonts w:eastAsia="Times New Roman"/>
          <w:szCs w:val="24"/>
        </w:rPr>
        <w:t>αξία» προστίθενται λέξεις «όπως είχε καταχωριστεί στα βιβλία του πιστωτικού ιδρύματος».</w:t>
      </w:r>
    </w:p>
    <w:p w14:paraId="4EC19322" w14:textId="77777777" w:rsidR="008E01FC" w:rsidRDefault="002168A0">
      <w:pPr>
        <w:spacing w:after="0" w:line="600" w:lineRule="auto"/>
        <w:ind w:firstLine="720"/>
        <w:jc w:val="both"/>
        <w:rPr>
          <w:rFonts w:eastAsia="Times New Roman"/>
          <w:szCs w:val="24"/>
        </w:rPr>
      </w:pPr>
      <w:r w:rsidRPr="00DA527C">
        <w:rPr>
          <w:rFonts w:eastAsia="Times New Roman"/>
          <w:szCs w:val="24"/>
        </w:rPr>
        <w:t>Στο τέλος της παραγράφου 2 προστίθεται εδάφιο ως εξής: «Ο αιτών μπορεί να αποδείξει ότι η εμπορική αξία της κύριας κατοικίας του είναι διαφορ</w:t>
      </w:r>
      <w:r w:rsidRPr="00DA527C">
        <w:rPr>
          <w:rFonts w:eastAsia="Times New Roman"/>
          <w:szCs w:val="24"/>
        </w:rPr>
        <w:t xml:space="preserve">ετική από την καταχωρισμένη στα βιβλία των πιστωτών, οπότε το ποσόν της παραγράφου 1 του άρθρου 75 καθορίζεται με βάση την αποδεικνυόμενη εμπορική αξία». Αυτό συζητήθηκε χθες στην </w:t>
      </w:r>
      <w:r>
        <w:rPr>
          <w:rFonts w:eastAsia="Times New Roman"/>
          <w:szCs w:val="24"/>
        </w:rPr>
        <w:t>ε</w:t>
      </w:r>
      <w:r w:rsidRPr="00DA527C">
        <w:rPr>
          <w:rFonts w:eastAsia="Times New Roman"/>
          <w:szCs w:val="24"/>
        </w:rPr>
        <w:t>πιτροπή</w:t>
      </w:r>
      <w:r>
        <w:rPr>
          <w:rFonts w:eastAsia="Times New Roman"/>
          <w:szCs w:val="24"/>
        </w:rPr>
        <w:t>.</w:t>
      </w:r>
      <w:r w:rsidRPr="00DA527C">
        <w:rPr>
          <w:rFonts w:eastAsia="Times New Roman"/>
          <w:szCs w:val="24"/>
        </w:rPr>
        <w:t xml:space="preserve"> Δηλαδή αρχίζουμε με την αποτίμηση που είναι στα βιβλία των τραπεζώ</w:t>
      </w:r>
      <w:r w:rsidRPr="00DA527C">
        <w:rPr>
          <w:rFonts w:eastAsia="Times New Roman"/>
          <w:szCs w:val="24"/>
        </w:rPr>
        <w:t>ν και ο αιτών</w:t>
      </w:r>
      <w:r>
        <w:rPr>
          <w:rFonts w:eastAsia="Times New Roman"/>
          <w:szCs w:val="24"/>
        </w:rPr>
        <w:t xml:space="preserve">, </w:t>
      </w:r>
      <w:r w:rsidRPr="00DA527C">
        <w:rPr>
          <w:rFonts w:eastAsia="Times New Roman"/>
          <w:szCs w:val="24"/>
        </w:rPr>
        <w:t>εφόσον αποδείξει, με οποιοδήποτε νόμιμο τρόπο ότι…</w:t>
      </w:r>
    </w:p>
    <w:p w14:paraId="4EC19323" w14:textId="77777777" w:rsidR="008E01FC" w:rsidRDefault="002168A0">
      <w:pPr>
        <w:spacing w:after="0" w:line="600" w:lineRule="auto"/>
        <w:ind w:firstLine="720"/>
        <w:jc w:val="both"/>
        <w:rPr>
          <w:rFonts w:eastAsia="Times New Roman"/>
          <w:szCs w:val="24"/>
        </w:rPr>
      </w:pPr>
      <w:r w:rsidRPr="00DA527C">
        <w:rPr>
          <w:rFonts w:eastAsia="Times New Roman"/>
          <w:b/>
          <w:szCs w:val="24"/>
        </w:rPr>
        <w:t xml:space="preserve">ΝΙΚΟΛΑΟΣ </w:t>
      </w:r>
      <w:r>
        <w:rPr>
          <w:rFonts w:eastAsia="Times New Roman"/>
          <w:b/>
          <w:szCs w:val="24"/>
        </w:rPr>
        <w:t xml:space="preserve">– ΓΕΩΡΓΙΟΣ </w:t>
      </w:r>
      <w:r w:rsidRPr="00DA527C">
        <w:rPr>
          <w:rFonts w:eastAsia="Times New Roman"/>
          <w:b/>
          <w:szCs w:val="24"/>
        </w:rPr>
        <w:t xml:space="preserve">ΔΕΝΔΙΑΣ: </w:t>
      </w:r>
      <w:r w:rsidRPr="00DA527C">
        <w:rPr>
          <w:rFonts w:eastAsia="Times New Roman"/>
          <w:szCs w:val="24"/>
        </w:rPr>
        <w:t>Προ κρίσης.</w:t>
      </w:r>
    </w:p>
    <w:p w14:paraId="4EC19324" w14:textId="77777777" w:rsidR="008E01FC" w:rsidRDefault="002168A0">
      <w:pPr>
        <w:spacing w:after="0" w:line="600" w:lineRule="auto"/>
        <w:ind w:firstLine="720"/>
        <w:jc w:val="both"/>
        <w:rPr>
          <w:rFonts w:eastAsia="Times New Roman"/>
          <w:szCs w:val="24"/>
        </w:rPr>
      </w:pPr>
      <w:r w:rsidRPr="00DA527C">
        <w:rPr>
          <w:rFonts w:eastAsia="Times New Roman"/>
          <w:b/>
          <w:szCs w:val="24"/>
        </w:rPr>
        <w:t xml:space="preserve">ΙΩΑΝΝΗΣ ΔΡΑΓΑΣΑΚΗΣ (Αντιπρόεδρος της Κυβέρνησης και Υπουργός </w:t>
      </w:r>
      <w:r w:rsidRPr="00DA527C">
        <w:rPr>
          <w:rFonts w:eastAsia="Times New Roman"/>
          <w:b/>
          <w:bCs/>
          <w:szCs w:val="24"/>
        </w:rPr>
        <w:t>Οικονομίας και Ανάπτυξης)</w:t>
      </w:r>
      <w:r w:rsidRPr="00DA527C">
        <w:rPr>
          <w:rFonts w:eastAsia="Times New Roman"/>
          <w:szCs w:val="24"/>
        </w:rPr>
        <w:t>:</w:t>
      </w:r>
      <w:r w:rsidRPr="00DA527C">
        <w:rPr>
          <w:rFonts w:eastAsia="Times New Roman"/>
          <w:b/>
          <w:szCs w:val="24"/>
        </w:rPr>
        <w:t xml:space="preserve"> </w:t>
      </w:r>
      <w:r w:rsidRPr="00DA527C">
        <w:rPr>
          <w:rFonts w:eastAsia="Times New Roman"/>
          <w:szCs w:val="24"/>
        </w:rPr>
        <w:t>Λογίζεται η εμπορική αξία όπως είναι στα βιβλία σήμερα…</w:t>
      </w:r>
    </w:p>
    <w:p w14:paraId="4EC19325" w14:textId="77777777" w:rsidR="008E01FC" w:rsidRDefault="002168A0">
      <w:pPr>
        <w:spacing w:after="0" w:line="600" w:lineRule="auto"/>
        <w:ind w:firstLine="720"/>
        <w:jc w:val="both"/>
        <w:rPr>
          <w:rFonts w:eastAsia="Times New Roman"/>
          <w:szCs w:val="24"/>
        </w:rPr>
      </w:pPr>
      <w:r w:rsidRPr="00DA527C">
        <w:rPr>
          <w:rFonts w:eastAsia="Times New Roman"/>
          <w:b/>
          <w:szCs w:val="24"/>
        </w:rPr>
        <w:lastRenderedPageBreak/>
        <w:t xml:space="preserve">ΕΥΚΛΕΙΔΗΣ ΤΣΑΚΑΛΩΤΟΣ (Υπουργός Οικονομικών): </w:t>
      </w:r>
      <w:r w:rsidRPr="00DA527C">
        <w:rPr>
          <w:rFonts w:eastAsia="Times New Roman"/>
          <w:szCs w:val="24"/>
        </w:rPr>
        <w:t>Κάθε χρόνο.</w:t>
      </w:r>
    </w:p>
    <w:p w14:paraId="4EC19326" w14:textId="77777777" w:rsidR="008E01FC" w:rsidRDefault="002168A0">
      <w:pPr>
        <w:spacing w:after="0" w:line="600" w:lineRule="auto"/>
        <w:ind w:firstLine="720"/>
        <w:jc w:val="both"/>
        <w:rPr>
          <w:rFonts w:eastAsia="Times New Roman"/>
          <w:szCs w:val="24"/>
        </w:rPr>
      </w:pPr>
      <w:r w:rsidRPr="00DA527C">
        <w:rPr>
          <w:rFonts w:eastAsia="Times New Roman"/>
          <w:b/>
          <w:szCs w:val="24"/>
        </w:rPr>
        <w:t xml:space="preserve">ΝΙΚΟΛΑΟΣ </w:t>
      </w:r>
      <w:r>
        <w:rPr>
          <w:rFonts w:eastAsia="Times New Roman"/>
          <w:b/>
          <w:szCs w:val="24"/>
        </w:rPr>
        <w:t xml:space="preserve">– ΓΕΩΡΓΙΟΣ </w:t>
      </w:r>
      <w:r w:rsidRPr="00DA527C">
        <w:rPr>
          <w:rFonts w:eastAsia="Times New Roman"/>
          <w:b/>
          <w:szCs w:val="24"/>
        </w:rPr>
        <w:t xml:space="preserve">ΔΕΝΔΙΑΣ: </w:t>
      </w:r>
      <w:r>
        <w:rPr>
          <w:rFonts w:eastAsia="Times New Roman"/>
          <w:szCs w:val="24"/>
        </w:rPr>
        <w:t>Οι τράπεζες δεν αναπροσαρμόζουν κάθε χρόνο.</w:t>
      </w:r>
    </w:p>
    <w:p w14:paraId="4EC19327" w14:textId="77777777" w:rsidR="008E01FC" w:rsidRDefault="002168A0">
      <w:pPr>
        <w:spacing w:after="0" w:line="600" w:lineRule="auto"/>
        <w:ind w:firstLine="720"/>
        <w:jc w:val="both"/>
        <w:rPr>
          <w:rFonts w:eastAsia="Times New Roman"/>
          <w:szCs w:val="24"/>
        </w:rPr>
      </w:pPr>
      <w:r w:rsidRPr="00DA527C">
        <w:rPr>
          <w:rFonts w:eastAsia="Times New Roman"/>
          <w:b/>
          <w:szCs w:val="24"/>
        </w:rPr>
        <w:t xml:space="preserve">ΙΩΑΝΝΗΣ ΔΡΑΓΑΣΑΚΗΣ (Αντιπρόεδρος της Κυβέρνησης και Υπουργός </w:t>
      </w:r>
      <w:r w:rsidRPr="00DA527C">
        <w:rPr>
          <w:rFonts w:eastAsia="Times New Roman"/>
          <w:b/>
          <w:bCs/>
          <w:szCs w:val="24"/>
        </w:rPr>
        <w:t>Οικονομίας και Ανάπτυξης)</w:t>
      </w:r>
      <w:r w:rsidRPr="00DA527C">
        <w:rPr>
          <w:rFonts w:eastAsia="Times New Roman"/>
          <w:szCs w:val="24"/>
        </w:rPr>
        <w:t>:</w:t>
      </w:r>
      <w:r w:rsidRPr="00DA527C">
        <w:rPr>
          <w:rFonts w:eastAsia="Times New Roman"/>
          <w:b/>
          <w:szCs w:val="24"/>
        </w:rPr>
        <w:t xml:space="preserve"> </w:t>
      </w:r>
      <w:r w:rsidRPr="00DA527C">
        <w:rPr>
          <w:rFonts w:eastAsia="Times New Roman"/>
          <w:szCs w:val="24"/>
        </w:rPr>
        <w:t>Λοιπόν, αυτές είναι οι δύο νομοτεχνικέ</w:t>
      </w:r>
      <w:r w:rsidRPr="00DA527C">
        <w:rPr>
          <w:rFonts w:eastAsia="Times New Roman"/>
          <w:szCs w:val="24"/>
        </w:rPr>
        <w:t xml:space="preserve">ς βελτιώσεις στην τροπολογία. </w:t>
      </w:r>
    </w:p>
    <w:p w14:paraId="4EC19328" w14:textId="77777777" w:rsidR="008E01FC" w:rsidRDefault="002168A0">
      <w:pPr>
        <w:spacing w:after="0" w:line="600" w:lineRule="auto"/>
        <w:ind w:firstLine="720"/>
        <w:jc w:val="both"/>
        <w:rPr>
          <w:rFonts w:eastAsia="Times New Roman"/>
          <w:szCs w:val="24"/>
        </w:rPr>
      </w:pPr>
      <w:r w:rsidRPr="00DA527C">
        <w:rPr>
          <w:rFonts w:eastAsia="Times New Roman"/>
          <w:szCs w:val="24"/>
        </w:rPr>
        <w:t>Σε ό,τι αφορά το κυρίως νομοσχέδιο, υπάρχει μία μακριά σειρά νομοτεχνικών βελτιώσεων. Οι περισσότερες είναι</w:t>
      </w:r>
      <w:r>
        <w:rPr>
          <w:rFonts w:eastAsia="Times New Roman"/>
          <w:szCs w:val="24"/>
        </w:rPr>
        <w:t>,</w:t>
      </w:r>
      <w:r w:rsidRPr="00DA527C">
        <w:rPr>
          <w:rFonts w:eastAsia="Times New Roman"/>
          <w:szCs w:val="24"/>
        </w:rPr>
        <w:t xml:space="preserve"> όντως</w:t>
      </w:r>
      <w:r>
        <w:rPr>
          <w:rFonts w:eastAsia="Times New Roman"/>
          <w:szCs w:val="24"/>
        </w:rPr>
        <w:t>,</w:t>
      </w:r>
      <w:r w:rsidRPr="00DA527C">
        <w:rPr>
          <w:rFonts w:eastAsia="Times New Roman"/>
          <w:szCs w:val="24"/>
        </w:rPr>
        <w:t xml:space="preserve"> τεχνικές βελτιώσεις. Συγκρατώ μία-δύο που αφορούν παρατηρήσεις </w:t>
      </w:r>
      <w:r>
        <w:rPr>
          <w:rFonts w:eastAsia="Times New Roman"/>
          <w:szCs w:val="24"/>
        </w:rPr>
        <w:t xml:space="preserve">οι οποίες </w:t>
      </w:r>
      <w:r w:rsidRPr="00DA527C">
        <w:rPr>
          <w:rFonts w:eastAsia="Times New Roman"/>
          <w:szCs w:val="24"/>
        </w:rPr>
        <w:t xml:space="preserve">έγιναν από τους </w:t>
      </w:r>
      <w:r>
        <w:rPr>
          <w:rFonts w:eastAsia="Times New Roman"/>
          <w:szCs w:val="24"/>
        </w:rPr>
        <w:t>ε</w:t>
      </w:r>
      <w:r w:rsidRPr="00DA527C">
        <w:rPr>
          <w:rFonts w:eastAsia="Times New Roman"/>
          <w:szCs w:val="24"/>
        </w:rPr>
        <w:t>ισηγητές των κομμάτ</w:t>
      </w:r>
      <w:r w:rsidRPr="00DA527C">
        <w:rPr>
          <w:rFonts w:eastAsia="Times New Roman"/>
          <w:szCs w:val="24"/>
        </w:rPr>
        <w:t>ων</w:t>
      </w:r>
      <w:r>
        <w:rPr>
          <w:rFonts w:eastAsia="Times New Roman"/>
          <w:szCs w:val="24"/>
        </w:rPr>
        <w:t xml:space="preserve"> και </w:t>
      </w:r>
      <w:r w:rsidRPr="00DA527C">
        <w:rPr>
          <w:rFonts w:eastAsia="Times New Roman"/>
          <w:szCs w:val="24"/>
        </w:rPr>
        <w:t>έχουν κάποια πολιτική σημασία.</w:t>
      </w:r>
    </w:p>
    <w:p w14:paraId="4EC19329" w14:textId="77777777" w:rsidR="008E01FC" w:rsidRDefault="002168A0">
      <w:pPr>
        <w:spacing w:after="0" w:line="600" w:lineRule="auto"/>
        <w:ind w:firstLine="720"/>
        <w:jc w:val="both"/>
        <w:rPr>
          <w:rFonts w:eastAsia="Times New Roman"/>
          <w:szCs w:val="24"/>
        </w:rPr>
      </w:pPr>
      <w:r w:rsidRPr="00DA527C">
        <w:rPr>
          <w:rFonts w:eastAsia="Times New Roman"/>
          <w:b/>
          <w:szCs w:val="24"/>
        </w:rPr>
        <w:t xml:space="preserve">ΧΡΙΣΤΟΣ ΔΗΜΑΣ: </w:t>
      </w:r>
      <w:r>
        <w:rPr>
          <w:rFonts w:eastAsia="Times New Roman"/>
          <w:szCs w:val="24"/>
        </w:rPr>
        <w:t>Τ</w:t>
      </w:r>
      <w:r w:rsidRPr="00DA527C">
        <w:rPr>
          <w:rFonts w:eastAsia="Times New Roman"/>
          <w:szCs w:val="24"/>
        </w:rPr>
        <w:t>ο άρθρο 40;</w:t>
      </w:r>
    </w:p>
    <w:p w14:paraId="4EC1932A" w14:textId="77777777" w:rsidR="008E01FC" w:rsidRDefault="002168A0">
      <w:pPr>
        <w:spacing w:after="0" w:line="600" w:lineRule="auto"/>
        <w:ind w:firstLine="720"/>
        <w:jc w:val="both"/>
        <w:rPr>
          <w:rFonts w:eastAsia="Times New Roman"/>
          <w:szCs w:val="24"/>
        </w:rPr>
      </w:pPr>
      <w:r w:rsidRPr="00DA527C">
        <w:rPr>
          <w:rFonts w:eastAsia="Times New Roman"/>
          <w:b/>
          <w:szCs w:val="24"/>
        </w:rPr>
        <w:t xml:space="preserve">ΙΩΑΝΝΗΣ ΔΡΑΓΑΣΑΚΗΣ (Αντιπρόεδρος της Κυβέρνησης και Υπουργός </w:t>
      </w:r>
      <w:r w:rsidRPr="00DA527C">
        <w:rPr>
          <w:rFonts w:eastAsia="Times New Roman"/>
          <w:b/>
          <w:bCs/>
          <w:szCs w:val="24"/>
        </w:rPr>
        <w:t>Οικονομίας και Ανάπτυξης)</w:t>
      </w:r>
      <w:r w:rsidRPr="00DA527C">
        <w:rPr>
          <w:rFonts w:eastAsia="Times New Roman"/>
          <w:szCs w:val="24"/>
        </w:rPr>
        <w:t>:</w:t>
      </w:r>
      <w:r w:rsidRPr="00DA527C">
        <w:rPr>
          <w:rFonts w:eastAsia="Times New Roman"/>
          <w:b/>
          <w:szCs w:val="24"/>
        </w:rPr>
        <w:t xml:space="preserve"> </w:t>
      </w:r>
      <w:r w:rsidRPr="00DA527C">
        <w:rPr>
          <w:rFonts w:eastAsia="Times New Roman"/>
          <w:szCs w:val="24"/>
        </w:rPr>
        <w:t>Στο άρθρο 40 αποσύρεται η δεύτερη παράγραφος που είχε ζητήσει και ο κ. Κωνσταντινόπουλος. Είναι η ένατ</w:t>
      </w:r>
      <w:r w:rsidRPr="00DA527C">
        <w:rPr>
          <w:rFonts w:eastAsia="Times New Roman"/>
          <w:szCs w:val="24"/>
        </w:rPr>
        <w:t>η βελτίωση. Η παράγραφος 2 του άρθρου 40 διαγράφεται.</w:t>
      </w:r>
    </w:p>
    <w:p w14:paraId="4EC1932B" w14:textId="77777777" w:rsidR="008E01FC" w:rsidRDefault="002168A0">
      <w:pPr>
        <w:spacing w:after="0" w:line="600" w:lineRule="auto"/>
        <w:ind w:firstLine="720"/>
        <w:jc w:val="both"/>
        <w:rPr>
          <w:rFonts w:eastAsia="Times New Roman"/>
          <w:szCs w:val="24"/>
        </w:rPr>
      </w:pPr>
      <w:r w:rsidRPr="00DA527C">
        <w:rPr>
          <w:rFonts w:eastAsia="Times New Roman"/>
          <w:szCs w:val="24"/>
        </w:rPr>
        <w:lastRenderedPageBreak/>
        <w:t xml:space="preserve">Υπάρχει </w:t>
      </w:r>
      <w:r>
        <w:rPr>
          <w:rFonts w:eastAsia="Times New Roman"/>
          <w:szCs w:val="24"/>
        </w:rPr>
        <w:t xml:space="preserve">ακόμα </w:t>
      </w:r>
      <w:r w:rsidRPr="00DA527C">
        <w:rPr>
          <w:rFonts w:eastAsia="Times New Roman"/>
          <w:szCs w:val="24"/>
        </w:rPr>
        <w:t xml:space="preserve">μία </w:t>
      </w:r>
      <w:r>
        <w:rPr>
          <w:rFonts w:eastAsia="Times New Roman"/>
          <w:szCs w:val="24"/>
        </w:rPr>
        <w:t>νομοτεχνική βελτίωση</w:t>
      </w:r>
      <w:r w:rsidRPr="00DA527C">
        <w:rPr>
          <w:rFonts w:eastAsia="Times New Roman"/>
          <w:szCs w:val="24"/>
        </w:rPr>
        <w:t>. Στο τέλος της παραγράφου 1 του άρθρου 27 που προστίθεται με την παράγραφο 1 του άρθρου 29 του σχεδίου νόμου, μετά τις λέξεις «</w:t>
      </w:r>
      <w:r>
        <w:rPr>
          <w:rFonts w:eastAsia="Times New Roman"/>
          <w:szCs w:val="24"/>
        </w:rPr>
        <w:t>γ</w:t>
      </w:r>
      <w:r w:rsidRPr="00DA527C">
        <w:rPr>
          <w:rFonts w:eastAsia="Times New Roman"/>
          <w:szCs w:val="24"/>
        </w:rPr>
        <w:t xml:space="preserve">νωμοδοτικών </w:t>
      </w:r>
      <w:r>
        <w:rPr>
          <w:rFonts w:eastAsia="Times New Roman"/>
          <w:szCs w:val="24"/>
        </w:rPr>
        <w:t>ε</w:t>
      </w:r>
      <w:r w:rsidRPr="00DA527C">
        <w:rPr>
          <w:rFonts w:eastAsia="Times New Roman"/>
          <w:szCs w:val="24"/>
        </w:rPr>
        <w:t>πιτροπών» προστίθενται</w:t>
      </w:r>
      <w:r w:rsidRPr="00DA527C">
        <w:rPr>
          <w:rFonts w:eastAsia="Times New Roman"/>
          <w:szCs w:val="24"/>
        </w:rPr>
        <w:t xml:space="preserve"> </w:t>
      </w:r>
      <w:r>
        <w:rPr>
          <w:rFonts w:eastAsia="Times New Roman"/>
          <w:szCs w:val="24"/>
        </w:rPr>
        <w:t>οι λέξεις</w:t>
      </w:r>
      <w:r w:rsidRPr="00DA527C">
        <w:rPr>
          <w:rFonts w:eastAsia="Times New Roman"/>
          <w:szCs w:val="24"/>
        </w:rPr>
        <w:t xml:space="preserve"> «αλλά επαρκεί η ανάρτηση στο πρόγραμμα </w:t>
      </w:r>
      <w:r w:rsidRPr="005839E9">
        <w:rPr>
          <w:rFonts w:eastAsia="Times New Roman"/>
          <w:szCs w:val="24"/>
        </w:rPr>
        <w:t>“</w:t>
      </w:r>
      <w:r w:rsidRPr="00DA527C">
        <w:rPr>
          <w:rFonts w:eastAsia="Times New Roman"/>
          <w:szCs w:val="24"/>
        </w:rPr>
        <w:t>ΔΙΑΥΓΕΙΑ</w:t>
      </w:r>
      <w:r w:rsidRPr="005839E9">
        <w:rPr>
          <w:rFonts w:eastAsia="Times New Roman"/>
          <w:szCs w:val="24"/>
        </w:rPr>
        <w:t>”</w:t>
      </w:r>
      <w:r w:rsidRPr="00DA527C">
        <w:rPr>
          <w:rFonts w:eastAsia="Times New Roman"/>
          <w:szCs w:val="24"/>
        </w:rPr>
        <w:t>».</w:t>
      </w:r>
      <w:r w:rsidRPr="00DA527C">
        <w:rPr>
          <w:rFonts w:eastAsia="Times New Roman"/>
          <w:szCs w:val="24"/>
        </w:rPr>
        <w:t xml:space="preserve"> Νομίζω είχε γίνει μια παρατήρηση. </w:t>
      </w:r>
    </w:p>
    <w:p w14:paraId="4EC1932C" w14:textId="77777777" w:rsidR="008E01FC" w:rsidRDefault="002168A0">
      <w:pPr>
        <w:spacing w:after="0" w:line="600" w:lineRule="auto"/>
        <w:ind w:firstLine="720"/>
        <w:jc w:val="both"/>
        <w:rPr>
          <w:rFonts w:eastAsia="Times New Roman"/>
          <w:szCs w:val="24"/>
        </w:rPr>
      </w:pPr>
      <w:r w:rsidRPr="00DA527C">
        <w:rPr>
          <w:rFonts w:eastAsia="Times New Roman"/>
          <w:szCs w:val="24"/>
        </w:rPr>
        <w:t xml:space="preserve">Θα δείτε και άλλα. Παρακαλώ </w:t>
      </w:r>
      <w:r>
        <w:rPr>
          <w:rFonts w:eastAsia="Times New Roman"/>
          <w:szCs w:val="24"/>
        </w:rPr>
        <w:t>να τις αναγνώσετε</w:t>
      </w:r>
      <w:r w:rsidRPr="00DA527C">
        <w:rPr>
          <w:rFonts w:eastAsia="Times New Roman"/>
          <w:szCs w:val="24"/>
        </w:rPr>
        <w:t>.</w:t>
      </w:r>
    </w:p>
    <w:p w14:paraId="4EC1932D" w14:textId="77777777" w:rsidR="008E01FC" w:rsidRDefault="002168A0">
      <w:pPr>
        <w:spacing w:after="0" w:line="600" w:lineRule="auto"/>
        <w:ind w:firstLine="720"/>
        <w:jc w:val="both"/>
        <w:rPr>
          <w:rFonts w:eastAsia="Times New Roman"/>
          <w:szCs w:val="24"/>
        </w:rPr>
      </w:pPr>
      <w:r w:rsidRPr="00DA527C">
        <w:rPr>
          <w:rFonts w:eastAsia="Times New Roman"/>
          <w:szCs w:val="24"/>
        </w:rPr>
        <w:t xml:space="preserve">Τώρα για να μη χρειαστεί να πάρω ξανά τον λόγο, σε ό,τι αφορά τις τροπολογίες </w:t>
      </w:r>
      <w:r>
        <w:rPr>
          <w:rFonts w:eastAsia="Times New Roman"/>
          <w:szCs w:val="24"/>
        </w:rPr>
        <w:t>Βουλευτών</w:t>
      </w:r>
      <w:r w:rsidRPr="00DA527C">
        <w:rPr>
          <w:rFonts w:eastAsia="Times New Roman"/>
          <w:szCs w:val="24"/>
        </w:rPr>
        <w:t xml:space="preserve"> γίνονται δεκτές οι </w:t>
      </w:r>
      <w:r>
        <w:rPr>
          <w:rFonts w:eastAsia="Times New Roman"/>
          <w:szCs w:val="24"/>
        </w:rPr>
        <w:t>εξής</w:t>
      </w:r>
      <w:r>
        <w:rPr>
          <w:rFonts w:eastAsia="Times New Roman"/>
          <w:szCs w:val="24"/>
        </w:rPr>
        <w:t xml:space="preserve"> τροπολογίες: Η </w:t>
      </w:r>
      <w:r w:rsidRPr="00DA527C">
        <w:rPr>
          <w:rFonts w:eastAsia="Times New Roman"/>
          <w:szCs w:val="24"/>
        </w:rPr>
        <w:t>με αριθμό 2048/45 με την προσθήκη της λέξης «κατάταξη» μετά τη λέξη «βαθμολογική</w:t>
      </w:r>
      <w:r>
        <w:rPr>
          <w:rFonts w:eastAsia="Times New Roman"/>
          <w:szCs w:val="24"/>
        </w:rPr>
        <w:t>» -α</w:t>
      </w:r>
      <w:r w:rsidRPr="00DA527C">
        <w:rPr>
          <w:rFonts w:eastAsia="Times New Roman"/>
          <w:szCs w:val="24"/>
        </w:rPr>
        <w:t xml:space="preserve">φορά τους εργαζόμενους στη </w:t>
      </w:r>
      <w:r>
        <w:rPr>
          <w:rFonts w:eastAsia="Times New Roman"/>
          <w:szCs w:val="24"/>
        </w:rPr>
        <w:t xml:space="preserve">Βιομηχανία Ζάχαρης- καθώς και η </w:t>
      </w:r>
      <w:r w:rsidRPr="00DA527C">
        <w:rPr>
          <w:rFonts w:eastAsia="Times New Roman"/>
          <w:szCs w:val="24"/>
        </w:rPr>
        <w:t xml:space="preserve">τροπολογία 2051/46 που αφορά αθλητικές εταιρείες. </w:t>
      </w:r>
    </w:p>
    <w:p w14:paraId="4EC1932E" w14:textId="77777777" w:rsidR="008E01FC" w:rsidRDefault="002168A0">
      <w:pPr>
        <w:spacing w:after="0" w:line="600" w:lineRule="auto"/>
        <w:ind w:firstLine="720"/>
        <w:jc w:val="both"/>
        <w:rPr>
          <w:rFonts w:eastAsia="Times New Roman"/>
          <w:szCs w:val="24"/>
        </w:rPr>
      </w:pPr>
      <w:r w:rsidRPr="00DA527C">
        <w:rPr>
          <w:rFonts w:eastAsia="Times New Roman"/>
          <w:szCs w:val="24"/>
        </w:rPr>
        <w:t xml:space="preserve">Επίσης, γίνεται δεκτή η </w:t>
      </w:r>
      <w:r>
        <w:rPr>
          <w:rFonts w:eastAsia="Times New Roman"/>
          <w:szCs w:val="24"/>
        </w:rPr>
        <w:t xml:space="preserve">υπ’ αριθμόν </w:t>
      </w:r>
      <w:r w:rsidRPr="00DA527C">
        <w:rPr>
          <w:rFonts w:eastAsia="Times New Roman"/>
          <w:szCs w:val="24"/>
        </w:rPr>
        <w:t xml:space="preserve">2056/51 </w:t>
      </w:r>
      <w:r w:rsidRPr="00DA527C">
        <w:rPr>
          <w:rFonts w:eastAsia="Times New Roman"/>
          <w:szCs w:val="24"/>
        </w:rPr>
        <w:t xml:space="preserve">τροπολογία </w:t>
      </w:r>
      <w:r w:rsidRPr="00DA527C">
        <w:rPr>
          <w:rFonts w:eastAsia="Times New Roman"/>
          <w:szCs w:val="24"/>
        </w:rPr>
        <w:t xml:space="preserve">για το υπαίθριο εμπόριο. </w:t>
      </w:r>
    </w:p>
    <w:p w14:paraId="4EC1932F" w14:textId="77777777" w:rsidR="008E01FC" w:rsidRDefault="002168A0">
      <w:pPr>
        <w:spacing w:after="0" w:line="600" w:lineRule="auto"/>
        <w:ind w:firstLine="720"/>
        <w:jc w:val="both"/>
        <w:rPr>
          <w:rFonts w:eastAsia="Times New Roman"/>
          <w:szCs w:val="24"/>
        </w:rPr>
      </w:pPr>
      <w:r w:rsidRPr="00DA527C">
        <w:rPr>
          <w:rFonts w:eastAsia="Times New Roman"/>
          <w:szCs w:val="24"/>
        </w:rPr>
        <w:t>Νομίζω ότι υπάρχει και κάποια κυβερνητική</w:t>
      </w:r>
      <w:r>
        <w:rPr>
          <w:rFonts w:eastAsia="Times New Roman"/>
          <w:szCs w:val="24"/>
        </w:rPr>
        <w:t xml:space="preserve">, την οποία </w:t>
      </w:r>
      <w:r w:rsidRPr="00DA527C">
        <w:rPr>
          <w:rFonts w:eastAsia="Times New Roman"/>
          <w:szCs w:val="24"/>
        </w:rPr>
        <w:t xml:space="preserve">θα παρουσιάσει αργότερα ο κ. </w:t>
      </w:r>
      <w:proofErr w:type="spellStart"/>
      <w:r w:rsidRPr="00DA527C">
        <w:rPr>
          <w:rFonts w:eastAsia="Times New Roman"/>
          <w:szCs w:val="24"/>
        </w:rPr>
        <w:t>Γιαννακίδης</w:t>
      </w:r>
      <w:proofErr w:type="spellEnd"/>
      <w:r w:rsidRPr="00DA527C">
        <w:rPr>
          <w:rFonts w:eastAsia="Times New Roman"/>
          <w:szCs w:val="24"/>
        </w:rPr>
        <w:t xml:space="preserve">. </w:t>
      </w:r>
    </w:p>
    <w:p w14:paraId="4EC19330" w14:textId="77777777" w:rsidR="008E01FC" w:rsidRDefault="002168A0">
      <w:pPr>
        <w:spacing w:after="0" w:line="600" w:lineRule="auto"/>
        <w:ind w:firstLine="720"/>
        <w:jc w:val="both"/>
        <w:rPr>
          <w:rFonts w:eastAsia="Times New Roman"/>
          <w:szCs w:val="24"/>
        </w:rPr>
      </w:pPr>
      <w:r w:rsidRPr="00DA527C">
        <w:rPr>
          <w:rFonts w:eastAsia="Times New Roman"/>
          <w:szCs w:val="24"/>
        </w:rPr>
        <w:lastRenderedPageBreak/>
        <w:t xml:space="preserve">Τώρα οι βουλευτικές τροπολογίες που δεν γίνονται δεκτές είναι </w:t>
      </w:r>
      <w:r>
        <w:rPr>
          <w:rFonts w:eastAsia="Times New Roman"/>
          <w:szCs w:val="24"/>
        </w:rPr>
        <w:t xml:space="preserve">οι υπ’ </w:t>
      </w:r>
      <w:proofErr w:type="spellStart"/>
      <w:r>
        <w:rPr>
          <w:rFonts w:eastAsia="Times New Roman"/>
          <w:szCs w:val="24"/>
        </w:rPr>
        <w:t>αρ</w:t>
      </w:r>
      <w:r>
        <w:rPr>
          <w:rFonts w:eastAsia="Times New Roman"/>
          <w:szCs w:val="24"/>
        </w:rPr>
        <w:t>ιθμ</w:t>
      </w:r>
      <w:proofErr w:type="spellEnd"/>
      <w:r>
        <w:rPr>
          <w:rFonts w:eastAsia="Times New Roman"/>
          <w:szCs w:val="24"/>
        </w:rPr>
        <w:t>.</w:t>
      </w:r>
      <w:r w:rsidRPr="00DA527C">
        <w:rPr>
          <w:rFonts w:eastAsia="Times New Roman"/>
          <w:szCs w:val="24"/>
        </w:rPr>
        <w:t xml:space="preserve"> </w:t>
      </w:r>
      <w:r w:rsidRPr="00DA527C">
        <w:rPr>
          <w:rFonts w:eastAsia="Times New Roman"/>
          <w:szCs w:val="24"/>
        </w:rPr>
        <w:t>2052/47, 2058/53 2061/56, 2066/61</w:t>
      </w:r>
      <w:r>
        <w:rPr>
          <w:rFonts w:eastAsia="Times New Roman"/>
          <w:szCs w:val="24"/>
        </w:rPr>
        <w:t xml:space="preserve"> και</w:t>
      </w:r>
      <w:r w:rsidRPr="00DA527C">
        <w:rPr>
          <w:rFonts w:eastAsia="Times New Roman"/>
          <w:szCs w:val="24"/>
        </w:rPr>
        <w:t xml:space="preserve"> 2067/62. </w:t>
      </w:r>
    </w:p>
    <w:p w14:paraId="4EC19331" w14:textId="77777777" w:rsidR="008E01FC" w:rsidRDefault="002168A0">
      <w:pPr>
        <w:spacing w:after="0" w:line="600" w:lineRule="auto"/>
        <w:ind w:firstLine="720"/>
        <w:jc w:val="both"/>
        <w:rPr>
          <w:rFonts w:eastAsia="Times New Roman"/>
          <w:szCs w:val="24"/>
        </w:rPr>
      </w:pPr>
      <w:r w:rsidRPr="00DA527C">
        <w:rPr>
          <w:rFonts w:eastAsia="Times New Roman"/>
          <w:szCs w:val="24"/>
        </w:rPr>
        <w:t>Ένα σχόλιο θέλω να κάνω για τις δύο τελευταίες</w:t>
      </w:r>
      <w:r>
        <w:rPr>
          <w:rFonts w:eastAsia="Times New Roman"/>
          <w:szCs w:val="24"/>
        </w:rPr>
        <w:t xml:space="preserve"> τροπολογίες, οι οποίες </w:t>
      </w:r>
      <w:r w:rsidRPr="00DA527C">
        <w:rPr>
          <w:rFonts w:eastAsia="Times New Roman"/>
          <w:szCs w:val="24"/>
        </w:rPr>
        <w:t xml:space="preserve">είναι από τον κ. Καμμένο Δημήτριο, διότι η μία τροπολογία ζητάει να υπάρχει δυνατότητα </w:t>
      </w:r>
      <w:r>
        <w:rPr>
          <w:rFonts w:eastAsia="Times New Roman"/>
          <w:szCs w:val="24"/>
        </w:rPr>
        <w:t xml:space="preserve">ο </w:t>
      </w:r>
      <w:r w:rsidRPr="00DA527C">
        <w:rPr>
          <w:rFonts w:eastAsia="Times New Roman"/>
          <w:szCs w:val="24"/>
        </w:rPr>
        <w:t>δανειολήπτη</w:t>
      </w:r>
      <w:r>
        <w:rPr>
          <w:rFonts w:eastAsia="Times New Roman"/>
          <w:szCs w:val="24"/>
        </w:rPr>
        <w:t>ς</w:t>
      </w:r>
      <w:r w:rsidRPr="00DA527C">
        <w:rPr>
          <w:rFonts w:eastAsia="Times New Roman"/>
          <w:szCs w:val="24"/>
        </w:rPr>
        <w:t xml:space="preserve"> του οποίου το δάνειο η τράπεζα πρόκειται να πουλήσει, να μπορεί να το αγοράσει. Αυτ</w:t>
      </w:r>
      <w:r w:rsidRPr="00DA527C">
        <w:rPr>
          <w:rFonts w:eastAsia="Times New Roman"/>
          <w:szCs w:val="24"/>
        </w:rPr>
        <w:t xml:space="preserve">ό είναι ένα θέμα το οποίο απαιτεί συζήτηση πριν φτάσουμε να δούμε αν και πώς μπορεί να </w:t>
      </w:r>
      <w:r>
        <w:rPr>
          <w:rFonts w:eastAsia="Times New Roman"/>
          <w:szCs w:val="24"/>
        </w:rPr>
        <w:t>νομοθετηθεί. Μ</w:t>
      </w:r>
      <w:r w:rsidRPr="00DA527C">
        <w:rPr>
          <w:rFonts w:eastAsia="Times New Roman"/>
          <w:szCs w:val="24"/>
        </w:rPr>
        <w:t>ε αυτή την έννοια προτείνουμε να κρατηθεί και να το δούμε στην πορεία. Θα έχουμε τη δυνατότητα να κάνουμε τέτοιες συζητήσεις και ρυθμίσεις.</w:t>
      </w:r>
    </w:p>
    <w:p w14:paraId="4EC19332" w14:textId="77777777" w:rsidR="008E01FC" w:rsidRDefault="002168A0">
      <w:pPr>
        <w:spacing w:after="0" w:line="600" w:lineRule="auto"/>
        <w:ind w:firstLine="720"/>
        <w:jc w:val="both"/>
        <w:rPr>
          <w:rFonts w:eastAsia="Times New Roman"/>
          <w:szCs w:val="24"/>
        </w:rPr>
      </w:pPr>
      <w:r w:rsidRPr="00DA527C">
        <w:rPr>
          <w:rFonts w:eastAsia="Times New Roman"/>
          <w:szCs w:val="24"/>
        </w:rPr>
        <w:t>Η δεύτερη είναι</w:t>
      </w:r>
      <w:r w:rsidRPr="00DA527C">
        <w:rPr>
          <w:rFonts w:eastAsia="Times New Roman"/>
          <w:szCs w:val="24"/>
        </w:rPr>
        <w:t xml:space="preserve"> σε απάντηση αυτού που είπα χθες, που αφορά την επιβράβευση των συνεπών δανειοληπτών. Κάνει μία πρόταση η οποία, όμως, ξεφεύγει από το πλαίσιο του νομοσχεδίου. Δηλαδή</w:t>
      </w:r>
      <w:r>
        <w:rPr>
          <w:rFonts w:eastAsia="Times New Roman"/>
          <w:szCs w:val="24"/>
        </w:rPr>
        <w:t>,</w:t>
      </w:r>
      <w:r w:rsidRPr="00DA527C">
        <w:rPr>
          <w:rFonts w:eastAsia="Times New Roman"/>
          <w:szCs w:val="24"/>
        </w:rPr>
        <w:t xml:space="preserve"> προτείνει</w:t>
      </w:r>
      <w:r>
        <w:rPr>
          <w:rFonts w:eastAsia="Times New Roman"/>
          <w:szCs w:val="24"/>
        </w:rPr>
        <w:t xml:space="preserve"> όσον αφορά στον συνεπή δανειολήπτη,</w:t>
      </w:r>
      <w:r w:rsidRPr="00DA527C">
        <w:rPr>
          <w:rFonts w:eastAsia="Times New Roman"/>
          <w:szCs w:val="24"/>
        </w:rPr>
        <w:t xml:space="preserve"> ένα μέρος των τόκων του να θεωρείται δαπάν</w:t>
      </w:r>
      <w:r w:rsidRPr="00DA527C">
        <w:rPr>
          <w:rFonts w:eastAsia="Times New Roman"/>
          <w:szCs w:val="24"/>
        </w:rPr>
        <w:t>η και να απαλλάσ</w:t>
      </w:r>
      <w:r w:rsidRPr="00DA527C">
        <w:rPr>
          <w:rFonts w:eastAsia="Times New Roman"/>
          <w:szCs w:val="24"/>
        </w:rPr>
        <w:lastRenderedPageBreak/>
        <w:t>σεται από τη φορολογική του δήλωση. Άρα εδώ πάμε στο Υπουργείο Οικονομικών. Θέλει άλλου είδους συζήτηση αυτό το θέμα.</w:t>
      </w:r>
    </w:p>
    <w:p w14:paraId="4EC19333" w14:textId="77777777" w:rsidR="008E01FC" w:rsidRDefault="002168A0">
      <w:pPr>
        <w:spacing w:after="0" w:line="600" w:lineRule="auto"/>
        <w:ind w:firstLine="720"/>
        <w:jc w:val="both"/>
        <w:rPr>
          <w:rFonts w:eastAsia="Times New Roman"/>
          <w:szCs w:val="24"/>
        </w:rPr>
      </w:pPr>
      <w:r w:rsidRPr="00DA527C">
        <w:rPr>
          <w:rFonts w:eastAsia="Times New Roman"/>
          <w:szCs w:val="24"/>
        </w:rPr>
        <w:t>Επί τη ευκαιρία να διευκρινίσω ότι εγώ αυτό το θέμα δεν το θεωρώ θέμα διαμάχης</w:t>
      </w:r>
      <w:r>
        <w:rPr>
          <w:rFonts w:eastAsia="Times New Roman"/>
          <w:szCs w:val="24"/>
        </w:rPr>
        <w:t xml:space="preserve"> -</w:t>
      </w:r>
      <w:r w:rsidRPr="00DA527C">
        <w:rPr>
          <w:rFonts w:eastAsia="Times New Roman"/>
          <w:szCs w:val="24"/>
        </w:rPr>
        <w:t>επειδή βλέπω κάποια δημοσιεύματα</w:t>
      </w:r>
      <w:r>
        <w:rPr>
          <w:rFonts w:eastAsia="Times New Roman"/>
          <w:szCs w:val="24"/>
        </w:rPr>
        <w:t>-</w:t>
      </w:r>
      <w:r w:rsidRPr="00DA527C">
        <w:rPr>
          <w:rFonts w:eastAsia="Times New Roman"/>
          <w:szCs w:val="24"/>
        </w:rPr>
        <w:t xml:space="preserve"> ή επικοι</w:t>
      </w:r>
      <w:r w:rsidRPr="00DA527C">
        <w:rPr>
          <w:rFonts w:eastAsia="Times New Roman"/>
          <w:szCs w:val="24"/>
        </w:rPr>
        <w:t>νωνιακών τεχνασμάτων. Επαναλαμβάνω την ιστορία του θέματος</w:t>
      </w:r>
      <w:r>
        <w:rPr>
          <w:rFonts w:eastAsia="Times New Roman"/>
          <w:szCs w:val="24"/>
        </w:rPr>
        <w:t>: Στ</w:t>
      </w:r>
      <w:r w:rsidRPr="00DA527C">
        <w:rPr>
          <w:rFonts w:eastAsia="Times New Roman"/>
          <w:szCs w:val="24"/>
        </w:rPr>
        <w:t xml:space="preserve">ο ΚΕΣΥΠ το 2016 </w:t>
      </w:r>
      <w:r w:rsidRPr="00DA527C">
        <w:rPr>
          <w:rFonts w:eastAsia="Times New Roman"/>
          <w:szCs w:val="24"/>
        </w:rPr>
        <w:t>μ</w:t>
      </w:r>
      <w:r>
        <w:rPr>
          <w:rFonts w:eastAsia="Times New Roman"/>
          <w:szCs w:val="24"/>
        </w:rPr>
        <w:t>ά</w:t>
      </w:r>
      <w:r w:rsidRPr="00DA527C">
        <w:rPr>
          <w:rFonts w:eastAsia="Times New Roman"/>
          <w:szCs w:val="24"/>
        </w:rPr>
        <w:t>ς</w:t>
      </w:r>
      <w:r w:rsidRPr="00DA527C">
        <w:rPr>
          <w:rFonts w:eastAsia="Times New Roman"/>
          <w:szCs w:val="24"/>
        </w:rPr>
        <w:t xml:space="preserve"> απασχόλησε το θέμα. Συμφωνούμε ότι πρέπει να υπάρχει κάποιου είδους επιβράβευση των συνεπών δανειοληπτών. Είναι ένα ερώτημα αν εμείς νομοθετικά θα ορίσουμε</w:t>
      </w:r>
      <w:r>
        <w:rPr>
          <w:rFonts w:eastAsia="Times New Roman"/>
          <w:szCs w:val="24"/>
        </w:rPr>
        <w:t>,</w:t>
      </w:r>
      <w:r w:rsidRPr="00DA527C">
        <w:rPr>
          <w:rFonts w:eastAsia="Times New Roman"/>
          <w:szCs w:val="24"/>
        </w:rPr>
        <w:t xml:space="preserve"> θα επιβάλλουμε στ</w:t>
      </w:r>
      <w:r w:rsidRPr="00DA527C">
        <w:rPr>
          <w:rFonts w:eastAsia="Times New Roman"/>
          <w:szCs w:val="24"/>
        </w:rPr>
        <w:t xml:space="preserve">ις τράπεζες το είδος και τη μορφή της επιβράβευσης ή θα το αφήσουμε ευρύτερο. Εξήγησα ότι το Ταμείο Παρακαταθηκών ανταποκρίθηκε θετικά και επιστρέφει το 20% των τόκων στους συνεπείς δανειολήπτες. </w:t>
      </w:r>
      <w:r>
        <w:rPr>
          <w:rFonts w:eastAsia="Times New Roman"/>
          <w:szCs w:val="24"/>
        </w:rPr>
        <w:t>Στη</w:t>
      </w:r>
      <w:r w:rsidRPr="00DA527C">
        <w:rPr>
          <w:rFonts w:eastAsia="Times New Roman"/>
          <w:szCs w:val="24"/>
        </w:rPr>
        <w:t xml:space="preserve"> συνέχεια ακούσαμε, είδαμε, διαβάσαμε τη δήλωση του κ. Μη</w:t>
      </w:r>
      <w:r w:rsidRPr="00DA527C">
        <w:rPr>
          <w:rFonts w:eastAsia="Times New Roman"/>
          <w:szCs w:val="24"/>
        </w:rPr>
        <w:t>τσοτάκη μετά από μία συνάντησή του με τραπεζίτες που έθεσε το θέμα. Το θεωρώ θετικό</w:t>
      </w:r>
      <w:r>
        <w:rPr>
          <w:rFonts w:eastAsia="Times New Roman"/>
          <w:szCs w:val="24"/>
        </w:rPr>
        <w:t xml:space="preserve">. </w:t>
      </w:r>
    </w:p>
    <w:p w14:paraId="4EC19334" w14:textId="77777777" w:rsidR="008E01FC" w:rsidRDefault="002168A0">
      <w:pPr>
        <w:spacing w:after="0" w:line="600" w:lineRule="auto"/>
        <w:ind w:firstLine="720"/>
        <w:jc w:val="both"/>
        <w:rPr>
          <w:rFonts w:eastAsia="Times New Roman"/>
          <w:szCs w:val="24"/>
        </w:rPr>
      </w:pPr>
      <w:r>
        <w:rPr>
          <w:rFonts w:eastAsia="Times New Roman"/>
          <w:szCs w:val="24"/>
        </w:rPr>
        <w:t>Μ</w:t>
      </w:r>
      <w:r w:rsidRPr="00DA527C">
        <w:rPr>
          <w:rFonts w:eastAsia="Times New Roman"/>
          <w:szCs w:val="24"/>
        </w:rPr>
        <w:t xml:space="preserve">ε αυτή την έννοια, λοιπόν, </w:t>
      </w:r>
      <w:r>
        <w:rPr>
          <w:rFonts w:eastAsia="Times New Roman"/>
          <w:szCs w:val="24"/>
        </w:rPr>
        <w:t xml:space="preserve">λέω ότι </w:t>
      </w:r>
      <w:r w:rsidRPr="00DA527C">
        <w:rPr>
          <w:rFonts w:eastAsia="Times New Roman"/>
          <w:szCs w:val="24"/>
        </w:rPr>
        <w:t>εφόσον υπάρχει μία πλήρης συμφωνία των κομμάτων, να υπάρξει μία πρωτοβουλία να βρεθεί μία ρύθμιση, η οποία θα απαντάει σε αυτό το θέμα</w:t>
      </w:r>
      <w:r w:rsidRPr="00DA527C">
        <w:rPr>
          <w:rFonts w:eastAsia="Times New Roman"/>
          <w:szCs w:val="24"/>
        </w:rPr>
        <w:t xml:space="preserve">. </w:t>
      </w:r>
      <w:r w:rsidRPr="00DA527C">
        <w:rPr>
          <w:rFonts w:eastAsia="Times New Roman"/>
          <w:szCs w:val="24"/>
        </w:rPr>
        <w:lastRenderedPageBreak/>
        <w:t xml:space="preserve">Δεν είμαστε έτοιμοι σήμερα το κάνουμε. Θα έχουμε τον χρόνο να ανταποκριθούμε σε αυτό στην πορεία. </w:t>
      </w:r>
    </w:p>
    <w:p w14:paraId="4EC19335" w14:textId="77777777" w:rsidR="008E01FC" w:rsidRDefault="002168A0">
      <w:pPr>
        <w:spacing w:after="0" w:line="600" w:lineRule="auto"/>
        <w:ind w:firstLine="720"/>
        <w:jc w:val="both"/>
        <w:rPr>
          <w:rFonts w:eastAsia="Times New Roman"/>
          <w:szCs w:val="24"/>
        </w:rPr>
      </w:pPr>
      <w:r>
        <w:rPr>
          <w:rFonts w:eastAsia="Times New Roman"/>
          <w:szCs w:val="24"/>
        </w:rPr>
        <w:t xml:space="preserve">Επαναλαμβάνω </w:t>
      </w:r>
      <w:r w:rsidRPr="00DA527C">
        <w:rPr>
          <w:rFonts w:eastAsia="Times New Roman"/>
          <w:szCs w:val="24"/>
        </w:rPr>
        <w:t>ότι το θέμα προς συζήτηση είναι η μορφή. Δηλαδή</w:t>
      </w:r>
      <w:r>
        <w:rPr>
          <w:rFonts w:eastAsia="Times New Roman"/>
          <w:szCs w:val="24"/>
        </w:rPr>
        <w:t>,</w:t>
      </w:r>
      <w:r w:rsidRPr="00DA527C">
        <w:rPr>
          <w:rFonts w:eastAsia="Times New Roman"/>
          <w:szCs w:val="24"/>
        </w:rPr>
        <w:t xml:space="preserve"> αν θα καθορίσουμε και τη μορφή ή θα χαράξουμε ένα πλαίσιο κ</w:t>
      </w:r>
      <w:r>
        <w:rPr>
          <w:rFonts w:eastAsia="Times New Roman"/>
          <w:szCs w:val="24"/>
        </w:rPr>
        <w:t>αι μία τράπεζα να μπορεί να πει,</w:t>
      </w:r>
      <w:r w:rsidRPr="00DA527C">
        <w:rPr>
          <w:rFonts w:eastAsia="Times New Roman"/>
          <w:szCs w:val="24"/>
        </w:rPr>
        <w:t xml:space="preserve"> «</w:t>
      </w:r>
      <w:r w:rsidRPr="00DA527C">
        <w:rPr>
          <w:rFonts w:eastAsia="Times New Roman"/>
          <w:szCs w:val="24"/>
        </w:rPr>
        <w:t>Επιστρέφω ένα μέρος των τόκων</w:t>
      </w:r>
      <w:r>
        <w:rPr>
          <w:rFonts w:eastAsia="Times New Roman"/>
          <w:szCs w:val="24"/>
        </w:rPr>
        <w:t>»</w:t>
      </w:r>
      <w:r w:rsidRPr="00DA527C">
        <w:rPr>
          <w:rFonts w:eastAsia="Times New Roman"/>
          <w:szCs w:val="24"/>
        </w:rPr>
        <w:t xml:space="preserve"> ή </w:t>
      </w:r>
      <w:r>
        <w:rPr>
          <w:rFonts w:eastAsia="Times New Roman"/>
          <w:szCs w:val="24"/>
        </w:rPr>
        <w:t>«Π</w:t>
      </w:r>
      <w:r w:rsidRPr="00DA527C">
        <w:rPr>
          <w:rFonts w:eastAsia="Times New Roman"/>
          <w:szCs w:val="24"/>
        </w:rPr>
        <w:t>ροσφέρω μία ευχέρεια στον συνεπή δανειολήπτη</w:t>
      </w:r>
      <w:r>
        <w:rPr>
          <w:rFonts w:eastAsia="Times New Roman"/>
          <w:szCs w:val="24"/>
        </w:rPr>
        <w:t>»</w:t>
      </w:r>
      <w:r w:rsidRPr="00DA527C">
        <w:rPr>
          <w:rFonts w:eastAsia="Times New Roman"/>
          <w:szCs w:val="24"/>
        </w:rPr>
        <w:t xml:space="preserve">, </w:t>
      </w:r>
      <w:r>
        <w:rPr>
          <w:rFonts w:eastAsia="Times New Roman"/>
          <w:szCs w:val="24"/>
        </w:rPr>
        <w:t>«Τ</w:t>
      </w:r>
      <w:r w:rsidRPr="00DA527C">
        <w:rPr>
          <w:rFonts w:eastAsia="Times New Roman"/>
          <w:szCs w:val="24"/>
        </w:rPr>
        <w:t>ου δίνω μία προνομιακή εξυπηρέτηση σε άλλα θέματα» ή οτιδήποτε</w:t>
      </w:r>
      <w:r>
        <w:rPr>
          <w:rFonts w:eastAsia="Times New Roman"/>
          <w:szCs w:val="24"/>
        </w:rPr>
        <w:t xml:space="preserve"> άλλο</w:t>
      </w:r>
      <w:r w:rsidRPr="00DA527C">
        <w:rPr>
          <w:rFonts w:eastAsia="Times New Roman"/>
          <w:szCs w:val="24"/>
        </w:rPr>
        <w:t xml:space="preserve">. Αυτό προσωπικά το θεωρώ </w:t>
      </w:r>
      <w:r w:rsidRPr="00DA527C">
        <w:rPr>
          <w:rFonts w:eastAsia="Times New Roman"/>
          <w:szCs w:val="24"/>
        </w:rPr>
        <w:t>ανοι</w:t>
      </w:r>
      <w:r>
        <w:rPr>
          <w:rFonts w:eastAsia="Times New Roman"/>
          <w:szCs w:val="24"/>
        </w:rPr>
        <w:t>κ</w:t>
      </w:r>
      <w:r w:rsidRPr="00DA527C">
        <w:rPr>
          <w:rFonts w:eastAsia="Times New Roman"/>
          <w:szCs w:val="24"/>
        </w:rPr>
        <w:t>τό</w:t>
      </w:r>
      <w:r w:rsidRPr="00DA527C">
        <w:rPr>
          <w:rFonts w:eastAsia="Times New Roman"/>
          <w:szCs w:val="24"/>
        </w:rPr>
        <w:t xml:space="preserve">, ενδιαφέρον και εφόσον συμφωνούμε σε αυτό, μπορούμε να βρούμε μία λύση αργότερα. </w:t>
      </w:r>
    </w:p>
    <w:p w14:paraId="4EC19336" w14:textId="77777777" w:rsidR="008E01FC" w:rsidRDefault="002168A0">
      <w:pPr>
        <w:spacing w:after="0" w:line="600" w:lineRule="auto"/>
        <w:ind w:firstLine="720"/>
        <w:jc w:val="both"/>
        <w:rPr>
          <w:rFonts w:eastAsia="Times New Roman"/>
          <w:szCs w:val="24"/>
        </w:rPr>
      </w:pPr>
      <w:r w:rsidRPr="00DA527C">
        <w:rPr>
          <w:rFonts w:eastAsia="Times New Roman"/>
          <w:szCs w:val="24"/>
        </w:rPr>
        <w:t>Ευχαριστώ.</w:t>
      </w:r>
    </w:p>
    <w:p w14:paraId="4EC19337" w14:textId="77777777" w:rsidR="008E01FC" w:rsidRDefault="002168A0">
      <w:pPr>
        <w:spacing w:after="0" w:line="600" w:lineRule="auto"/>
        <w:ind w:firstLine="720"/>
        <w:jc w:val="both"/>
        <w:rPr>
          <w:rFonts w:eastAsia="Times New Roman"/>
          <w:szCs w:val="24"/>
        </w:rPr>
      </w:pPr>
      <w:r w:rsidRPr="00DA527C">
        <w:rPr>
          <w:rFonts w:eastAsia="Times New Roman"/>
          <w:b/>
          <w:szCs w:val="24"/>
        </w:rPr>
        <w:t xml:space="preserve">ΟΔΥΣΣΕΑΣ ΚΩΝΣΤΑΝΤΙΝΟΠΟΥΛΟΣ: </w:t>
      </w:r>
      <w:r w:rsidRPr="00DA527C">
        <w:rPr>
          <w:rFonts w:eastAsia="Times New Roman"/>
          <w:szCs w:val="24"/>
        </w:rPr>
        <w:t>Κυρία Πρόεδρε, μια ερώτηση μπορώ να κάνω;</w:t>
      </w:r>
    </w:p>
    <w:p w14:paraId="4EC19338" w14:textId="77777777" w:rsidR="008E01FC" w:rsidRDefault="002168A0">
      <w:pPr>
        <w:spacing w:after="0" w:line="600" w:lineRule="auto"/>
        <w:ind w:firstLine="720"/>
        <w:jc w:val="both"/>
        <w:rPr>
          <w:rFonts w:eastAsia="Times New Roman"/>
          <w:szCs w:val="24"/>
        </w:rPr>
      </w:pPr>
      <w:r w:rsidRPr="00DA527C">
        <w:rPr>
          <w:rFonts w:eastAsia="Times New Roman"/>
          <w:b/>
          <w:szCs w:val="24"/>
        </w:rPr>
        <w:t xml:space="preserve">ΠΡΟΕΔΡΕΥΟΥΣΑ (Αναστασία Χριστοδουλοπούλου): </w:t>
      </w:r>
      <w:r w:rsidRPr="00DA527C">
        <w:rPr>
          <w:rFonts w:eastAsia="Times New Roman"/>
          <w:szCs w:val="24"/>
        </w:rPr>
        <w:t>Ερώτηση στην νομοτεχνική; Κάντε τη.</w:t>
      </w:r>
    </w:p>
    <w:p w14:paraId="4EC19339" w14:textId="77777777" w:rsidR="008E01FC" w:rsidRDefault="002168A0">
      <w:pPr>
        <w:spacing w:after="0" w:line="600" w:lineRule="auto"/>
        <w:ind w:firstLine="720"/>
        <w:jc w:val="both"/>
        <w:rPr>
          <w:rFonts w:eastAsia="Times New Roman"/>
          <w:szCs w:val="24"/>
        </w:rPr>
      </w:pPr>
      <w:r w:rsidRPr="00DA527C">
        <w:rPr>
          <w:rFonts w:eastAsia="Times New Roman"/>
          <w:b/>
          <w:szCs w:val="24"/>
        </w:rPr>
        <w:t>ΟΔΥΣΣΕΑΣ ΚΩΝ</w:t>
      </w:r>
      <w:r w:rsidRPr="00DA527C">
        <w:rPr>
          <w:rFonts w:eastAsia="Times New Roman"/>
          <w:b/>
          <w:szCs w:val="24"/>
        </w:rPr>
        <w:t xml:space="preserve">ΣΤΑΝΤΙΝΟΠΟΥΛΟΣ: </w:t>
      </w:r>
      <w:r>
        <w:rPr>
          <w:rFonts w:eastAsia="Times New Roman"/>
          <w:szCs w:val="24"/>
        </w:rPr>
        <w:t>Ευχαριστώ, κυρία Πρόεδρε.</w:t>
      </w:r>
    </w:p>
    <w:p w14:paraId="4EC1933A" w14:textId="77777777" w:rsidR="008E01FC" w:rsidRDefault="002168A0">
      <w:pPr>
        <w:spacing w:after="0" w:line="600" w:lineRule="auto"/>
        <w:ind w:firstLine="720"/>
        <w:jc w:val="both"/>
        <w:rPr>
          <w:rFonts w:eastAsia="Times New Roman"/>
          <w:szCs w:val="24"/>
        </w:rPr>
      </w:pPr>
      <w:r w:rsidRPr="00DA527C">
        <w:rPr>
          <w:rFonts w:eastAsia="Times New Roman"/>
          <w:szCs w:val="24"/>
        </w:rPr>
        <w:t>Κύριε Υπουργέ, έχετε καταθέσει μία τροπολογία με αριθμό 2062/57</w:t>
      </w:r>
      <w:r>
        <w:rPr>
          <w:rFonts w:eastAsia="Times New Roman"/>
          <w:szCs w:val="24"/>
        </w:rPr>
        <w:t>,</w:t>
      </w:r>
      <w:r w:rsidRPr="00DA527C">
        <w:rPr>
          <w:rFonts w:eastAsia="Times New Roman"/>
          <w:szCs w:val="24"/>
        </w:rPr>
        <w:t xml:space="preserve"> στην οποία λέτε: «Η παράγραφος 6 του άρθρου </w:t>
      </w:r>
      <w:r w:rsidRPr="00DA527C">
        <w:rPr>
          <w:rFonts w:eastAsia="Times New Roman"/>
          <w:szCs w:val="24"/>
        </w:rPr>
        <w:lastRenderedPageBreak/>
        <w:t>56 του σχεδίου νόμου</w:t>
      </w:r>
      <w:r>
        <w:rPr>
          <w:rFonts w:eastAsia="Times New Roman"/>
          <w:szCs w:val="24"/>
        </w:rPr>
        <w:t>…</w:t>
      </w:r>
      <w:r w:rsidRPr="00DA527C">
        <w:rPr>
          <w:rFonts w:eastAsia="Times New Roman"/>
          <w:szCs w:val="24"/>
        </w:rPr>
        <w:t>». Δηλαδή</w:t>
      </w:r>
      <w:r>
        <w:rPr>
          <w:rFonts w:eastAsia="Times New Roman"/>
          <w:szCs w:val="24"/>
        </w:rPr>
        <w:t>,</w:t>
      </w:r>
      <w:r w:rsidRPr="00DA527C">
        <w:rPr>
          <w:rFonts w:eastAsia="Times New Roman"/>
          <w:szCs w:val="24"/>
        </w:rPr>
        <w:t xml:space="preserve"> φέρνετε μια τροπολογία και </w:t>
      </w:r>
      <w:r>
        <w:rPr>
          <w:rFonts w:eastAsia="Times New Roman"/>
          <w:szCs w:val="24"/>
        </w:rPr>
        <w:t>αντικαθιστάτε</w:t>
      </w:r>
      <w:r w:rsidRPr="00DA527C">
        <w:rPr>
          <w:rFonts w:eastAsia="Times New Roman"/>
          <w:szCs w:val="24"/>
        </w:rPr>
        <w:t>…</w:t>
      </w:r>
    </w:p>
    <w:p w14:paraId="4EC1933B" w14:textId="77777777" w:rsidR="008E01FC" w:rsidRDefault="002168A0">
      <w:pPr>
        <w:spacing w:after="0" w:line="600" w:lineRule="auto"/>
        <w:ind w:firstLine="720"/>
        <w:jc w:val="both"/>
        <w:rPr>
          <w:rFonts w:eastAsia="Times New Roman"/>
          <w:szCs w:val="24"/>
        </w:rPr>
      </w:pPr>
      <w:r>
        <w:rPr>
          <w:rFonts w:eastAsia="Times New Roman"/>
          <w:b/>
          <w:szCs w:val="24"/>
        </w:rPr>
        <w:t>ΙΩΑΝΝΗΣ ΔΡΑΓΑΣΑΚΗΣ (Αντιπρόεδρο</w:t>
      </w:r>
      <w:r>
        <w:rPr>
          <w:rFonts w:eastAsia="Times New Roman"/>
          <w:b/>
          <w:szCs w:val="24"/>
        </w:rPr>
        <w:t xml:space="preserve">ς της Κυβέρνησης και Υπουργός </w:t>
      </w:r>
      <w:r>
        <w:rPr>
          <w:rFonts w:eastAsia="Times New Roman"/>
          <w:b/>
          <w:bCs/>
          <w:szCs w:val="24"/>
        </w:rPr>
        <w:t>Οικονομίας και Ανάπτυξης)</w:t>
      </w:r>
      <w:r>
        <w:rPr>
          <w:rFonts w:eastAsia="Times New Roman"/>
          <w:szCs w:val="24"/>
        </w:rPr>
        <w:t>:</w:t>
      </w:r>
      <w:r>
        <w:rPr>
          <w:rFonts w:eastAsia="Times New Roman"/>
          <w:b/>
          <w:szCs w:val="24"/>
        </w:rPr>
        <w:t xml:space="preserve"> </w:t>
      </w:r>
      <w:r>
        <w:rPr>
          <w:rFonts w:eastAsia="Times New Roman"/>
          <w:szCs w:val="24"/>
        </w:rPr>
        <w:t>Είναι μεταξύ αυτών που διάβασα εγώ πριν;</w:t>
      </w:r>
    </w:p>
    <w:p w14:paraId="4EC1933C" w14:textId="77777777" w:rsidR="008E01FC" w:rsidRDefault="002168A0">
      <w:pPr>
        <w:spacing w:after="0" w:line="600" w:lineRule="auto"/>
        <w:ind w:firstLine="720"/>
        <w:jc w:val="both"/>
        <w:rPr>
          <w:rFonts w:eastAsia="Times New Roman"/>
          <w:szCs w:val="24"/>
        </w:rPr>
      </w:pPr>
      <w:r w:rsidRPr="00DA527C">
        <w:rPr>
          <w:rFonts w:eastAsia="Times New Roman"/>
          <w:b/>
          <w:szCs w:val="24"/>
        </w:rPr>
        <w:t>ΟΔΥΣΣΕΑΣ ΚΩΝΣΤΑΝΤΙΝΟΠΟΥΛΟΣ:</w:t>
      </w:r>
      <w:r>
        <w:rPr>
          <w:rFonts w:eastAsia="Times New Roman"/>
          <w:b/>
          <w:szCs w:val="24"/>
        </w:rPr>
        <w:t xml:space="preserve"> </w:t>
      </w:r>
      <w:r>
        <w:rPr>
          <w:rFonts w:eastAsia="Times New Roman"/>
          <w:szCs w:val="24"/>
        </w:rPr>
        <w:t>Το γράφετε.</w:t>
      </w:r>
      <w:r w:rsidRPr="00DA527C">
        <w:rPr>
          <w:rFonts w:eastAsia="Times New Roman"/>
          <w:szCs w:val="24"/>
        </w:rPr>
        <w:t xml:space="preserve"> </w:t>
      </w:r>
      <w:r>
        <w:rPr>
          <w:rFonts w:eastAsia="Times New Roman"/>
          <w:szCs w:val="24"/>
        </w:rPr>
        <w:t>Την</w:t>
      </w:r>
      <w:r w:rsidRPr="00DA527C">
        <w:rPr>
          <w:rFonts w:eastAsia="Times New Roman"/>
          <w:szCs w:val="24"/>
        </w:rPr>
        <w:t xml:space="preserve"> </w:t>
      </w:r>
      <w:r>
        <w:rPr>
          <w:rFonts w:eastAsia="Times New Roman"/>
          <w:szCs w:val="24"/>
        </w:rPr>
        <w:t>παράγραφο</w:t>
      </w:r>
      <w:r w:rsidRPr="00DA527C">
        <w:rPr>
          <w:rFonts w:eastAsia="Times New Roman"/>
          <w:szCs w:val="24"/>
        </w:rPr>
        <w:t xml:space="preserve"> 6 του άρθρου 56 του σχεδίου νόμου </w:t>
      </w:r>
      <w:r>
        <w:rPr>
          <w:rFonts w:eastAsia="Times New Roman"/>
          <w:szCs w:val="24"/>
        </w:rPr>
        <w:t xml:space="preserve">την αντικαθιστάτε </w:t>
      </w:r>
      <w:r w:rsidRPr="00DA527C">
        <w:rPr>
          <w:rFonts w:eastAsia="Times New Roman"/>
          <w:szCs w:val="24"/>
        </w:rPr>
        <w:t>ως εξής…</w:t>
      </w:r>
    </w:p>
    <w:p w14:paraId="4EC1933D" w14:textId="77777777" w:rsidR="008E01FC" w:rsidRDefault="002168A0">
      <w:pPr>
        <w:spacing w:after="0" w:line="600" w:lineRule="auto"/>
        <w:ind w:firstLine="720"/>
        <w:jc w:val="both"/>
        <w:rPr>
          <w:rFonts w:eastAsia="Times New Roman"/>
          <w:szCs w:val="24"/>
        </w:rPr>
      </w:pPr>
      <w:r w:rsidRPr="00DA527C">
        <w:rPr>
          <w:rFonts w:eastAsia="Times New Roman"/>
          <w:b/>
          <w:szCs w:val="24"/>
        </w:rPr>
        <w:t>ΙΩΑΝΝΗΣ ΔΡΑΓΑΣΑΚΗΣ (Αντιπρόεδρος της Κυβέρν</w:t>
      </w:r>
      <w:r w:rsidRPr="00DA527C">
        <w:rPr>
          <w:rFonts w:eastAsia="Times New Roman"/>
          <w:b/>
          <w:szCs w:val="24"/>
        </w:rPr>
        <w:t xml:space="preserve">ησης και Υπουργός </w:t>
      </w:r>
      <w:r w:rsidRPr="00DA527C">
        <w:rPr>
          <w:rFonts w:eastAsia="Times New Roman"/>
          <w:b/>
          <w:bCs/>
          <w:szCs w:val="24"/>
        </w:rPr>
        <w:t>Οικονομίας και Ανάπτυξης)</w:t>
      </w:r>
      <w:r w:rsidRPr="00DA527C">
        <w:rPr>
          <w:rFonts w:eastAsia="Times New Roman"/>
          <w:szCs w:val="24"/>
        </w:rPr>
        <w:t>:</w:t>
      </w:r>
      <w:r w:rsidRPr="00DA527C">
        <w:rPr>
          <w:rFonts w:eastAsia="Times New Roman"/>
          <w:b/>
          <w:szCs w:val="24"/>
        </w:rPr>
        <w:t xml:space="preserve"> </w:t>
      </w:r>
      <w:r w:rsidRPr="00DA527C">
        <w:rPr>
          <w:rFonts w:eastAsia="Times New Roman"/>
          <w:szCs w:val="24"/>
        </w:rPr>
        <w:t>Πώς είπατε τον αριθμό;</w:t>
      </w:r>
    </w:p>
    <w:p w14:paraId="4EC1933E" w14:textId="77777777" w:rsidR="008E01FC" w:rsidRDefault="002168A0">
      <w:pPr>
        <w:spacing w:after="0" w:line="600" w:lineRule="auto"/>
        <w:ind w:firstLine="720"/>
        <w:jc w:val="both"/>
        <w:rPr>
          <w:rFonts w:eastAsia="Times New Roman"/>
          <w:szCs w:val="24"/>
        </w:rPr>
      </w:pPr>
      <w:r w:rsidRPr="00DA527C">
        <w:rPr>
          <w:rFonts w:eastAsia="Times New Roman"/>
          <w:b/>
          <w:szCs w:val="24"/>
        </w:rPr>
        <w:t xml:space="preserve">ΟΔΥΣΣΕΑΣ ΚΩΝΣΤΑΝΤΙΝΟΠΟΥΛΟΣ: </w:t>
      </w:r>
      <w:r w:rsidRPr="00DA527C">
        <w:rPr>
          <w:rFonts w:eastAsia="Times New Roman"/>
          <w:szCs w:val="24"/>
        </w:rPr>
        <w:t xml:space="preserve">Την </w:t>
      </w:r>
      <w:r>
        <w:rPr>
          <w:rFonts w:eastAsia="Times New Roman"/>
          <w:szCs w:val="24"/>
        </w:rPr>
        <w:t>καταθέσατε</w:t>
      </w:r>
      <w:r w:rsidRPr="00DA527C">
        <w:rPr>
          <w:rFonts w:eastAsia="Times New Roman"/>
          <w:szCs w:val="24"/>
        </w:rPr>
        <w:t xml:space="preserve"> πριν λίγο. Δεν ξέρω αν </w:t>
      </w:r>
      <w:r>
        <w:rPr>
          <w:rFonts w:eastAsia="Times New Roman"/>
          <w:szCs w:val="24"/>
        </w:rPr>
        <w:t xml:space="preserve">ήταν </w:t>
      </w:r>
      <w:r w:rsidRPr="00DA527C">
        <w:rPr>
          <w:rFonts w:eastAsia="Times New Roman"/>
          <w:szCs w:val="24"/>
        </w:rPr>
        <w:t xml:space="preserve">μέσα </w:t>
      </w:r>
      <w:r>
        <w:rPr>
          <w:rFonts w:eastAsia="Times New Roman"/>
          <w:szCs w:val="24"/>
        </w:rPr>
        <w:t xml:space="preserve">σε </w:t>
      </w:r>
      <w:r w:rsidRPr="00DA527C">
        <w:rPr>
          <w:rFonts w:eastAsia="Times New Roman"/>
          <w:szCs w:val="24"/>
        </w:rPr>
        <w:t>αυτά</w:t>
      </w:r>
      <w:r>
        <w:rPr>
          <w:rFonts w:eastAsia="Times New Roman"/>
          <w:szCs w:val="24"/>
        </w:rPr>
        <w:t xml:space="preserve"> που αναφέρατε</w:t>
      </w:r>
      <w:r w:rsidRPr="00DA527C">
        <w:rPr>
          <w:rFonts w:eastAsia="Times New Roman"/>
          <w:szCs w:val="24"/>
        </w:rPr>
        <w:t>. Την έχετε καταθέσει.</w:t>
      </w:r>
    </w:p>
    <w:p w14:paraId="4EC1933F" w14:textId="77777777" w:rsidR="008E01FC" w:rsidRDefault="002168A0">
      <w:pPr>
        <w:spacing w:after="0" w:line="600" w:lineRule="auto"/>
        <w:ind w:firstLine="720"/>
        <w:jc w:val="both"/>
        <w:rPr>
          <w:rFonts w:eastAsia="Times New Roman"/>
          <w:szCs w:val="24"/>
        </w:rPr>
      </w:pPr>
      <w:r w:rsidRPr="00DA527C">
        <w:rPr>
          <w:rFonts w:eastAsia="Times New Roman"/>
          <w:b/>
          <w:szCs w:val="24"/>
        </w:rPr>
        <w:t xml:space="preserve">ΙΩΑΝΝΗΣ ΔΡΑΓΑΣΑΚΗΣ (Αντιπρόεδρος της Κυβέρνησης και Υπουργός </w:t>
      </w:r>
      <w:r w:rsidRPr="00DA527C">
        <w:rPr>
          <w:rFonts w:eastAsia="Times New Roman"/>
          <w:b/>
          <w:bCs/>
          <w:szCs w:val="24"/>
        </w:rPr>
        <w:t>Οικονομ</w:t>
      </w:r>
      <w:r w:rsidRPr="00DA527C">
        <w:rPr>
          <w:rFonts w:eastAsia="Times New Roman"/>
          <w:b/>
          <w:bCs/>
          <w:szCs w:val="24"/>
        </w:rPr>
        <w:t>ίας και Ανάπτυξης)</w:t>
      </w:r>
      <w:r w:rsidRPr="00DA527C">
        <w:rPr>
          <w:rFonts w:eastAsia="Times New Roman"/>
          <w:szCs w:val="24"/>
        </w:rPr>
        <w:t>:</w:t>
      </w:r>
      <w:r w:rsidRPr="00DA527C">
        <w:rPr>
          <w:rFonts w:eastAsia="Times New Roman"/>
          <w:b/>
          <w:szCs w:val="24"/>
        </w:rPr>
        <w:t xml:space="preserve"> </w:t>
      </w:r>
      <w:r w:rsidRPr="00DA527C">
        <w:rPr>
          <w:rFonts w:eastAsia="Times New Roman"/>
          <w:szCs w:val="24"/>
        </w:rPr>
        <w:t>Πείτε τον αριθμό πάλι.</w:t>
      </w:r>
    </w:p>
    <w:p w14:paraId="4EC19340" w14:textId="77777777" w:rsidR="008E01FC" w:rsidRDefault="002168A0">
      <w:pPr>
        <w:spacing w:after="0" w:line="600" w:lineRule="auto"/>
        <w:ind w:firstLine="720"/>
        <w:jc w:val="both"/>
        <w:rPr>
          <w:rFonts w:eastAsia="Times New Roman"/>
          <w:szCs w:val="24"/>
        </w:rPr>
      </w:pPr>
      <w:r w:rsidRPr="00DA527C">
        <w:rPr>
          <w:rFonts w:eastAsia="Times New Roman"/>
          <w:b/>
          <w:szCs w:val="24"/>
        </w:rPr>
        <w:t xml:space="preserve">ΟΔΥΣΣΕΑΣ ΚΩΝΣΤΑΝΤΙΝΟΠΟΥΛΟΣ: </w:t>
      </w:r>
      <w:r w:rsidRPr="00DA527C">
        <w:rPr>
          <w:rFonts w:eastAsia="Times New Roman"/>
          <w:szCs w:val="24"/>
        </w:rPr>
        <w:t xml:space="preserve">Είναι η </w:t>
      </w:r>
      <w:r>
        <w:rPr>
          <w:rFonts w:eastAsia="Times New Roman"/>
          <w:szCs w:val="24"/>
        </w:rPr>
        <w:t xml:space="preserve">τροπολογία </w:t>
      </w:r>
      <w:r w:rsidRPr="00DA527C">
        <w:rPr>
          <w:rFonts w:eastAsia="Times New Roman"/>
          <w:szCs w:val="24"/>
        </w:rPr>
        <w:t>2062/57.</w:t>
      </w:r>
    </w:p>
    <w:p w14:paraId="4EC19341" w14:textId="77777777" w:rsidR="008E01FC" w:rsidRDefault="002168A0">
      <w:pPr>
        <w:spacing w:after="0" w:line="600" w:lineRule="auto"/>
        <w:ind w:firstLine="720"/>
        <w:jc w:val="both"/>
        <w:rPr>
          <w:rFonts w:eastAsia="Times New Roman"/>
          <w:szCs w:val="24"/>
        </w:rPr>
      </w:pPr>
      <w:r w:rsidRPr="00DA527C">
        <w:rPr>
          <w:rFonts w:eastAsia="Times New Roman"/>
          <w:b/>
          <w:szCs w:val="24"/>
        </w:rPr>
        <w:lastRenderedPageBreak/>
        <w:t xml:space="preserve">ΙΩΑΝΝΗΣ ΔΡΑΓΑΣΑΚΗΣ (Αντιπρόεδρος της Κυβέρνησης και Υπουργός </w:t>
      </w:r>
      <w:r w:rsidRPr="00DA527C">
        <w:rPr>
          <w:rFonts w:eastAsia="Times New Roman"/>
          <w:b/>
          <w:bCs/>
          <w:szCs w:val="24"/>
        </w:rPr>
        <w:t>Οικονομίας και Ανάπτυξης)</w:t>
      </w:r>
      <w:r w:rsidRPr="00DA527C">
        <w:rPr>
          <w:rFonts w:eastAsia="Times New Roman"/>
          <w:szCs w:val="24"/>
        </w:rPr>
        <w:t>:</w:t>
      </w:r>
      <w:r w:rsidRPr="00DA527C">
        <w:rPr>
          <w:rFonts w:eastAsia="Times New Roman"/>
          <w:b/>
          <w:szCs w:val="24"/>
        </w:rPr>
        <w:t xml:space="preserve"> </w:t>
      </w:r>
      <w:r w:rsidRPr="00DA527C">
        <w:rPr>
          <w:rFonts w:eastAsia="Times New Roman"/>
          <w:szCs w:val="24"/>
        </w:rPr>
        <w:t>Δεν μίλησα γι’ αυτή την τροπολογία.</w:t>
      </w:r>
    </w:p>
    <w:p w14:paraId="4EC19342" w14:textId="77777777" w:rsidR="008E01FC" w:rsidRDefault="002168A0">
      <w:pPr>
        <w:spacing w:after="0" w:line="600" w:lineRule="auto"/>
        <w:ind w:firstLine="720"/>
        <w:jc w:val="both"/>
        <w:rPr>
          <w:rFonts w:eastAsia="Times New Roman"/>
          <w:szCs w:val="24"/>
        </w:rPr>
      </w:pPr>
      <w:r w:rsidRPr="00DA527C">
        <w:rPr>
          <w:rFonts w:eastAsia="Times New Roman"/>
          <w:b/>
          <w:szCs w:val="24"/>
        </w:rPr>
        <w:t xml:space="preserve">ΟΔΥΣΣΕΑΣ ΚΩΝΣΤΑΝΤΙΝΟΠΟΥΛΟΣ: </w:t>
      </w:r>
      <w:r w:rsidRPr="00DA527C">
        <w:rPr>
          <w:rFonts w:eastAsia="Times New Roman"/>
          <w:szCs w:val="24"/>
        </w:rPr>
        <w:t xml:space="preserve">Να </w:t>
      </w:r>
      <w:r w:rsidRPr="00DA527C">
        <w:rPr>
          <w:rFonts w:eastAsia="Times New Roman"/>
          <w:szCs w:val="24"/>
        </w:rPr>
        <w:t>σας ρωτήσω εγώ</w:t>
      </w:r>
      <w:r>
        <w:rPr>
          <w:rFonts w:eastAsia="Times New Roman"/>
          <w:szCs w:val="24"/>
        </w:rPr>
        <w:t>…</w:t>
      </w:r>
    </w:p>
    <w:p w14:paraId="4EC19343" w14:textId="77777777" w:rsidR="008E01FC" w:rsidRDefault="002168A0">
      <w:pPr>
        <w:spacing w:after="0" w:line="600" w:lineRule="auto"/>
        <w:ind w:firstLine="720"/>
        <w:jc w:val="both"/>
        <w:rPr>
          <w:rFonts w:eastAsia="Times New Roman"/>
          <w:szCs w:val="24"/>
        </w:rPr>
      </w:pPr>
      <w:r w:rsidRPr="00DA527C">
        <w:rPr>
          <w:rFonts w:eastAsia="Times New Roman"/>
          <w:b/>
          <w:szCs w:val="24"/>
        </w:rPr>
        <w:t xml:space="preserve">ΙΩΑΝΝΗΣ ΔΡΑΓΑΣΑΚΗΣ (Αντιπρόεδρος της Κυβέρνησης και Υπουργός </w:t>
      </w:r>
      <w:r w:rsidRPr="00DA527C">
        <w:rPr>
          <w:rFonts w:eastAsia="Times New Roman"/>
          <w:b/>
          <w:bCs/>
          <w:szCs w:val="24"/>
        </w:rPr>
        <w:t>Οικονομίας και Ανάπτυξης)</w:t>
      </w:r>
      <w:r w:rsidRPr="00DA527C">
        <w:rPr>
          <w:rFonts w:eastAsia="Times New Roman"/>
          <w:szCs w:val="24"/>
        </w:rPr>
        <w:t>:</w:t>
      </w:r>
      <w:r w:rsidRPr="00DA527C">
        <w:rPr>
          <w:rFonts w:eastAsia="Times New Roman"/>
          <w:b/>
          <w:szCs w:val="24"/>
        </w:rPr>
        <w:t xml:space="preserve"> </w:t>
      </w:r>
      <w:r w:rsidRPr="00DA527C">
        <w:rPr>
          <w:rFonts w:eastAsia="Times New Roman"/>
          <w:szCs w:val="24"/>
        </w:rPr>
        <w:t xml:space="preserve">Μα, δεν την έχω καν </w:t>
      </w:r>
      <w:r w:rsidRPr="00DA527C">
        <w:rPr>
          <w:rFonts w:eastAsia="Times New Roman"/>
          <w:szCs w:val="24"/>
        </w:rPr>
        <w:t>υπ</w:t>
      </w:r>
      <w:r>
        <w:rPr>
          <w:rFonts w:eastAsia="Times New Roman"/>
          <w:szCs w:val="24"/>
        </w:rPr>
        <w:t xml:space="preserve">’ </w:t>
      </w:r>
      <w:proofErr w:type="spellStart"/>
      <w:r w:rsidRPr="00DA527C">
        <w:rPr>
          <w:rFonts w:eastAsia="Times New Roman"/>
          <w:szCs w:val="24"/>
        </w:rPr>
        <w:t>όψ</w:t>
      </w:r>
      <w:r>
        <w:rPr>
          <w:rFonts w:eastAsia="Times New Roman"/>
          <w:szCs w:val="24"/>
        </w:rPr>
        <w:t>ιν</w:t>
      </w:r>
      <w:proofErr w:type="spellEnd"/>
      <w:r w:rsidRPr="00DA527C">
        <w:rPr>
          <w:rFonts w:eastAsia="Times New Roman"/>
          <w:szCs w:val="24"/>
        </w:rPr>
        <w:t xml:space="preserve"> μου. Άρα ή δεν την υιοθετούμε</w:t>
      </w:r>
      <w:r>
        <w:rPr>
          <w:rFonts w:eastAsia="Times New Roman"/>
          <w:szCs w:val="24"/>
        </w:rPr>
        <w:t>…</w:t>
      </w:r>
    </w:p>
    <w:p w14:paraId="4EC19344" w14:textId="77777777" w:rsidR="008E01FC" w:rsidRDefault="002168A0">
      <w:pPr>
        <w:spacing w:after="0" w:line="600" w:lineRule="auto"/>
        <w:ind w:firstLine="720"/>
        <w:jc w:val="both"/>
        <w:rPr>
          <w:rFonts w:eastAsia="Times New Roman"/>
          <w:szCs w:val="24"/>
        </w:rPr>
      </w:pPr>
      <w:r w:rsidRPr="00DA527C">
        <w:rPr>
          <w:rFonts w:eastAsia="Times New Roman"/>
          <w:b/>
          <w:szCs w:val="24"/>
        </w:rPr>
        <w:t xml:space="preserve">ΟΔΥΣΣΕΑΣ ΚΩΝΣΤΑΝΤΙΝΟΠΟΥΛΟΣ: </w:t>
      </w:r>
      <w:r w:rsidRPr="00DA527C">
        <w:rPr>
          <w:rFonts w:eastAsia="Times New Roman"/>
          <w:szCs w:val="24"/>
        </w:rPr>
        <w:t>Την έχετε υπογράψει.</w:t>
      </w:r>
    </w:p>
    <w:p w14:paraId="4EC19345" w14:textId="77777777" w:rsidR="008E01FC" w:rsidRDefault="002168A0">
      <w:pPr>
        <w:spacing w:after="0" w:line="600" w:lineRule="auto"/>
        <w:ind w:firstLine="720"/>
        <w:jc w:val="both"/>
        <w:rPr>
          <w:rFonts w:eastAsia="Times New Roman"/>
          <w:szCs w:val="24"/>
        </w:rPr>
      </w:pPr>
      <w:r w:rsidRPr="00DA527C">
        <w:rPr>
          <w:rFonts w:eastAsia="Times New Roman"/>
          <w:b/>
          <w:szCs w:val="24"/>
        </w:rPr>
        <w:t>ΙΩΑΝΝΗΣ ΔΡΑΓΑΣΑΚΗΣ (Αντιπρόεδρος της Κυβέρν</w:t>
      </w:r>
      <w:r w:rsidRPr="00DA527C">
        <w:rPr>
          <w:rFonts w:eastAsia="Times New Roman"/>
          <w:b/>
          <w:szCs w:val="24"/>
        </w:rPr>
        <w:t xml:space="preserve">ησης και Υπουργός </w:t>
      </w:r>
      <w:r w:rsidRPr="00DA527C">
        <w:rPr>
          <w:rFonts w:eastAsia="Times New Roman"/>
          <w:b/>
          <w:bCs/>
          <w:szCs w:val="24"/>
        </w:rPr>
        <w:t>Οικονομίας και Ανάπτυξης)</w:t>
      </w:r>
      <w:r w:rsidRPr="00DA527C">
        <w:rPr>
          <w:rFonts w:eastAsia="Times New Roman"/>
          <w:szCs w:val="24"/>
        </w:rPr>
        <w:t>:</w:t>
      </w:r>
      <w:r w:rsidRPr="00DA527C">
        <w:rPr>
          <w:rFonts w:eastAsia="Times New Roman"/>
          <w:b/>
          <w:szCs w:val="24"/>
        </w:rPr>
        <w:t xml:space="preserve"> </w:t>
      </w:r>
      <w:r>
        <w:rPr>
          <w:rFonts w:eastAsia="Times New Roman"/>
          <w:szCs w:val="24"/>
        </w:rPr>
        <w:t>Θα τη δούμε</w:t>
      </w:r>
      <w:r w:rsidRPr="00DA527C">
        <w:rPr>
          <w:rFonts w:eastAsia="Times New Roman"/>
          <w:szCs w:val="24"/>
        </w:rPr>
        <w:t xml:space="preserve"> μετά. Είναι υπουργική τροπολογία. </w:t>
      </w:r>
      <w:r>
        <w:rPr>
          <w:rFonts w:eastAsia="Times New Roman"/>
          <w:szCs w:val="24"/>
        </w:rPr>
        <w:t>Τώρα α</w:t>
      </w:r>
      <w:r w:rsidRPr="00DA527C">
        <w:rPr>
          <w:rFonts w:eastAsia="Times New Roman"/>
          <w:szCs w:val="24"/>
        </w:rPr>
        <w:t xml:space="preserve">ναφέρθηκα στις βουλευτικές. </w:t>
      </w:r>
    </w:p>
    <w:p w14:paraId="4EC19346" w14:textId="77777777" w:rsidR="008E01FC" w:rsidRDefault="002168A0">
      <w:pPr>
        <w:spacing w:after="0" w:line="600" w:lineRule="auto"/>
        <w:ind w:firstLine="720"/>
        <w:jc w:val="both"/>
        <w:rPr>
          <w:rFonts w:eastAsia="Times New Roman"/>
          <w:szCs w:val="24"/>
        </w:rPr>
      </w:pPr>
      <w:r w:rsidRPr="00DA527C">
        <w:rPr>
          <w:rFonts w:eastAsia="Times New Roman"/>
          <w:szCs w:val="24"/>
        </w:rPr>
        <w:t>Κ</w:t>
      </w:r>
      <w:r>
        <w:rPr>
          <w:rFonts w:eastAsia="Times New Roman"/>
          <w:szCs w:val="24"/>
        </w:rPr>
        <w:t>υρία Πρόεδρε, κ</w:t>
      </w:r>
      <w:r w:rsidRPr="00DA527C">
        <w:rPr>
          <w:rFonts w:eastAsia="Times New Roman"/>
          <w:szCs w:val="24"/>
        </w:rPr>
        <w:t>αταθέτω τις νο</w:t>
      </w:r>
      <w:r>
        <w:rPr>
          <w:rFonts w:eastAsia="Times New Roman"/>
          <w:szCs w:val="24"/>
        </w:rPr>
        <w:t xml:space="preserve">μοτεχνικές βελτιώσεις τις οποίες </w:t>
      </w:r>
      <w:r>
        <w:rPr>
          <w:rFonts w:eastAsia="Times New Roman"/>
          <w:szCs w:val="24"/>
        </w:rPr>
        <w:t>αν</w:t>
      </w:r>
      <w:r>
        <w:rPr>
          <w:rFonts w:eastAsia="Times New Roman"/>
          <w:szCs w:val="24"/>
        </w:rPr>
        <w:t>έ</w:t>
      </w:r>
      <w:r>
        <w:rPr>
          <w:rFonts w:eastAsia="Times New Roman"/>
          <w:szCs w:val="24"/>
        </w:rPr>
        <w:t>φερα</w:t>
      </w:r>
      <w:r>
        <w:rPr>
          <w:rFonts w:eastAsia="Times New Roman"/>
          <w:szCs w:val="24"/>
        </w:rPr>
        <w:t xml:space="preserve"> για να </w:t>
      </w:r>
      <w:r w:rsidRPr="00DA527C">
        <w:rPr>
          <w:rFonts w:eastAsia="Times New Roman"/>
          <w:szCs w:val="24"/>
        </w:rPr>
        <w:t>μοιραστούν.</w:t>
      </w:r>
    </w:p>
    <w:p w14:paraId="4EC19347" w14:textId="77777777" w:rsidR="008E01FC" w:rsidRDefault="002168A0">
      <w:pPr>
        <w:spacing w:after="0" w:line="600" w:lineRule="auto"/>
        <w:ind w:firstLine="720"/>
        <w:jc w:val="both"/>
        <w:rPr>
          <w:rFonts w:eastAsia="Times New Roman"/>
          <w:szCs w:val="24"/>
        </w:rPr>
      </w:pPr>
      <w:r w:rsidRPr="00DA527C">
        <w:rPr>
          <w:rFonts w:eastAsia="Times New Roman"/>
          <w:szCs w:val="24"/>
        </w:rPr>
        <w:t>(Στο σημείο αυτό ο Αντιπρόεδρος της Κυβέ</w:t>
      </w:r>
      <w:r w:rsidRPr="00DA527C">
        <w:rPr>
          <w:rFonts w:eastAsia="Times New Roman"/>
          <w:szCs w:val="24"/>
        </w:rPr>
        <w:t xml:space="preserve">ρνησης και Υπουργός Οικονομίας και Ανάπτυξης κ. Ιωάννης Δραγασάκης, </w:t>
      </w:r>
      <w:r w:rsidRPr="00DA527C">
        <w:rPr>
          <w:rFonts w:eastAsia="Times New Roman"/>
          <w:szCs w:val="24"/>
        </w:rPr>
        <w:lastRenderedPageBreak/>
        <w:t>καταθέτει τις προαναφερθείσες νομοτεχνικές βελτιώσεις, οι οποίες έχουν ως εξής:</w:t>
      </w:r>
    </w:p>
    <w:p w14:paraId="4EC19348" w14:textId="77777777" w:rsidR="008E01FC" w:rsidRDefault="002168A0">
      <w:pPr>
        <w:spacing w:after="0" w:line="600" w:lineRule="auto"/>
        <w:ind w:firstLine="720"/>
        <w:jc w:val="center"/>
        <w:rPr>
          <w:rFonts w:eastAsia="Times New Roman"/>
          <w:color w:val="FF0000"/>
          <w:szCs w:val="24"/>
        </w:rPr>
      </w:pPr>
      <w:r w:rsidRPr="00685DCF">
        <w:rPr>
          <w:rFonts w:eastAsia="Times New Roman"/>
          <w:color w:val="FF0000"/>
          <w:szCs w:val="24"/>
        </w:rPr>
        <w:t>(ΑΛΛΑΓΗ ΣΕΛΙΔΑΣ)</w:t>
      </w:r>
    </w:p>
    <w:p w14:paraId="4EC19349" w14:textId="77777777" w:rsidR="008E01FC" w:rsidRDefault="002168A0">
      <w:pPr>
        <w:spacing w:after="0" w:line="600" w:lineRule="auto"/>
        <w:ind w:firstLine="720"/>
        <w:jc w:val="center"/>
        <w:rPr>
          <w:rFonts w:eastAsia="Times New Roman"/>
          <w:color w:val="FF0000"/>
          <w:szCs w:val="24"/>
        </w:rPr>
      </w:pPr>
      <w:r w:rsidRPr="00685DCF">
        <w:rPr>
          <w:rFonts w:eastAsia="Times New Roman"/>
          <w:color w:val="FF0000"/>
          <w:szCs w:val="24"/>
        </w:rPr>
        <w:t>(Να μπουν οι σελίδες 277-282)</w:t>
      </w:r>
    </w:p>
    <w:p w14:paraId="4EC1934A" w14:textId="77777777" w:rsidR="008E01FC" w:rsidRDefault="002168A0">
      <w:pPr>
        <w:spacing w:after="0" w:line="600" w:lineRule="auto"/>
        <w:ind w:firstLine="720"/>
        <w:jc w:val="center"/>
        <w:rPr>
          <w:rFonts w:eastAsia="Times New Roman"/>
          <w:color w:val="FF0000"/>
          <w:szCs w:val="24"/>
        </w:rPr>
      </w:pPr>
      <w:r w:rsidRPr="00685DCF">
        <w:rPr>
          <w:rFonts w:eastAsia="Times New Roman"/>
          <w:color w:val="FF0000"/>
          <w:szCs w:val="24"/>
        </w:rPr>
        <w:t>(ΑΛΛΑΓΗ ΣΕΛΙΔΑΣ)</w:t>
      </w:r>
    </w:p>
    <w:p w14:paraId="4EC1934B" w14:textId="77777777" w:rsidR="008E01FC" w:rsidRDefault="002168A0">
      <w:pPr>
        <w:spacing w:after="0" w:line="600" w:lineRule="auto"/>
        <w:ind w:firstLine="720"/>
        <w:jc w:val="both"/>
        <w:rPr>
          <w:rFonts w:eastAsia="Times New Roman"/>
          <w:szCs w:val="24"/>
        </w:rPr>
      </w:pPr>
      <w:r w:rsidRPr="00DA527C">
        <w:rPr>
          <w:rFonts w:eastAsia="Times New Roman"/>
          <w:b/>
          <w:szCs w:val="24"/>
        </w:rPr>
        <w:t xml:space="preserve">ΠΡΟΕΔΡΕΥΟΥΣΑ (Αναστασία Χριστοδουλοπούλου): </w:t>
      </w:r>
      <w:r w:rsidRPr="00DA527C">
        <w:rPr>
          <w:rFonts w:eastAsia="Times New Roman"/>
          <w:szCs w:val="24"/>
        </w:rPr>
        <w:t xml:space="preserve">Τον λόγο έχει ο κ. </w:t>
      </w:r>
      <w:proofErr w:type="spellStart"/>
      <w:r w:rsidRPr="00DA527C">
        <w:rPr>
          <w:rFonts w:eastAsia="Times New Roman"/>
          <w:szCs w:val="24"/>
        </w:rPr>
        <w:t>Τσακαλώτος</w:t>
      </w:r>
      <w:proofErr w:type="spellEnd"/>
      <w:r w:rsidRPr="00DA527C">
        <w:rPr>
          <w:rFonts w:eastAsia="Times New Roman"/>
          <w:szCs w:val="24"/>
        </w:rPr>
        <w:t>.</w:t>
      </w:r>
    </w:p>
    <w:p w14:paraId="4EC1934C" w14:textId="77777777" w:rsidR="008E01FC" w:rsidRDefault="002168A0">
      <w:pPr>
        <w:spacing w:after="0" w:line="600" w:lineRule="auto"/>
        <w:ind w:firstLine="720"/>
        <w:jc w:val="both"/>
        <w:rPr>
          <w:rFonts w:eastAsia="Times New Roman"/>
          <w:szCs w:val="24"/>
        </w:rPr>
      </w:pPr>
      <w:r w:rsidRPr="00DA527C">
        <w:rPr>
          <w:rFonts w:eastAsia="Times New Roman"/>
          <w:b/>
          <w:szCs w:val="24"/>
        </w:rPr>
        <w:t xml:space="preserve">ΕΥΚΛΕΙΔΗΣ ΤΣΑΚΑΛΩΤΟΣ (Υπουργός Οικονομικών): </w:t>
      </w:r>
      <w:r w:rsidRPr="00DA527C">
        <w:rPr>
          <w:rFonts w:eastAsia="Times New Roman"/>
          <w:szCs w:val="24"/>
        </w:rPr>
        <w:t xml:space="preserve">Τριάντα δευτερόλεπτα </w:t>
      </w:r>
      <w:r>
        <w:rPr>
          <w:rFonts w:eastAsia="Times New Roman"/>
          <w:szCs w:val="24"/>
        </w:rPr>
        <w:t xml:space="preserve">θα ήθελα </w:t>
      </w:r>
      <w:r w:rsidRPr="00DA527C">
        <w:rPr>
          <w:rFonts w:eastAsia="Times New Roman"/>
          <w:szCs w:val="24"/>
        </w:rPr>
        <w:t>εγώ</w:t>
      </w:r>
      <w:r>
        <w:rPr>
          <w:rFonts w:eastAsia="Times New Roman"/>
          <w:szCs w:val="24"/>
        </w:rPr>
        <w:t>.</w:t>
      </w:r>
    </w:p>
    <w:p w14:paraId="4EC1934D" w14:textId="77777777" w:rsidR="008E01FC" w:rsidRDefault="002168A0">
      <w:pPr>
        <w:spacing w:after="0" w:line="600" w:lineRule="auto"/>
        <w:ind w:firstLine="720"/>
        <w:jc w:val="both"/>
        <w:rPr>
          <w:rFonts w:eastAsia="Times New Roman"/>
          <w:szCs w:val="24"/>
        </w:rPr>
      </w:pPr>
      <w:r>
        <w:rPr>
          <w:rFonts w:eastAsia="Times New Roman"/>
          <w:szCs w:val="24"/>
        </w:rPr>
        <w:t xml:space="preserve">Θα ήθελα </w:t>
      </w:r>
      <w:r w:rsidRPr="00DA527C">
        <w:rPr>
          <w:rFonts w:eastAsia="Times New Roman"/>
          <w:szCs w:val="24"/>
        </w:rPr>
        <w:t xml:space="preserve">να διευκρινίσω ότι </w:t>
      </w:r>
      <w:r>
        <w:rPr>
          <w:rFonts w:eastAsia="Times New Roman"/>
          <w:szCs w:val="24"/>
        </w:rPr>
        <w:t>δεν έχετε δίκιο σε</w:t>
      </w:r>
      <w:r w:rsidRPr="00DA527C">
        <w:rPr>
          <w:rFonts w:eastAsia="Times New Roman"/>
          <w:szCs w:val="24"/>
        </w:rPr>
        <w:t xml:space="preserve"> αυτό που είπατε, κύριε </w:t>
      </w:r>
      <w:proofErr w:type="spellStart"/>
      <w:r w:rsidRPr="00DA527C">
        <w:rPr>
          <w:rFonts w:eastAsia="Times New Roman"/>
          <w:szCs w:val="24"/>
        </w:rPr>
        <w:t>Δένδια</w:t>
      </w:r>
      <w:proofErr w:type="spellEnd"/>
      <w:r w:rsidRPr="00DA527C">
        <w:rPr>
          <w:rFonts w:eastAsia="Times New Roman"/>
          <w:szCs w:val="24"/>
        </w:rPr>
        <w:t xml:space="preserve">. Γίνεται κάθε χρόνο και τα στοιχεία τα στέλνουν στο </w:t>
      </w:r>
      <w:r w:rsidRPr="00DA527C">
        <w:rPr>
          <w:rFonts w:eastAsia="Times New Roman"/>
          <w:szCs w:val="24"/>
          <w:lang w:val="en"/>
        </w:rPr>
        <w:t>SSM</w:t>
      </w:r>
      <w:r>
        <w:rPr>
          <w:rFonts w:eastAsia="Times New Roman"/>
          <w:szCs w:val="24"/>
        </w:rPr>
        <w:t xml:space="preserve">, για να </w:t>
      </w:r>
      <w:r>
        <w:rPr>
          <w:rFonts w:eastAsia="Times New Roman"/>
          <w:szCs w:val="24"/>
        </w:rPr>
        <w:t>μπορεί να τσεκάρει.</w:t>
      </w:r>
      <w:r w:rsidRPr="00DA527C">
        <w:rPr>
          <w:rFonts w:eastAsia="Times New Roman"/>
          <w:szCs w:val="24"/>
        </w:rPr>
        <w:t xml:space="preserve"> </w:t>
      </w:r>
      <w:r>
        <w:rPr>
          <w:rFonts w:eastAsia="Times New Roman"/>
          <w:szCs w:val="24"/>
        </w:rPr>
        <w:t>Α</w:t>
      </w:r>
      <w:r w:rsidRPr="00DA527C">
        <w:rPr>
          <w:rFonts w:eastAsia="Times New Roman"/>
          <w:szCs w:val="24"/>
        </w:rPr>
        <w:t>λλιώς</w:t>
      </w:r>
      <w:r>
        <w:rPr>
          <w:rFonts w:eastAsia="Times New Roman"/>
          <w:szCs w:val="24"/>
        </w:rPr>
        <w:t>,</w:t>
      </w:r>
      <w:r w:rsidRPr="00DA527C">
        <w:rPr>
          <w:rFonts w:eastAsia="Times New Roman"/>
          <w:szCs w:val="24"/>
        </w:rPr>
        <w:t xml:space="preserve"> δεν θα μπορούσε το </w:t>
      </w:r>
      <w:r w:rsidRPr="00DA527C">
        <w:rPr>
          <w:rFonts w:eastAsia="Times New Roman"/>
          <w:szCs w:val="24"/>
          <w:lang w:val="en-US"/>
        </w:rPr>
        <w:t>SSM</w:t>
      </w:r>
      <w:r w:rsidRPr="00DA527C">
        <w:rPr>
          <w:rFonts w:eastAsia="Times New Roman"/>
          <w:szCs w:val="24"/>
        </w:rPr>
        <w:t xml:space="preserve"> να κάνει τη δουλειά του.</w:t>
      </w:r>
    </w:p>
    <w:p w14:paraId="4EC1934E" w14:textId="77777777" w:rsidR="008E01FC" w:rsidRDefault="002168A0">
      <w:pPr>
        <w:spacing w:after="0" w:line="600" w:lineRule="auto"/>
        <w:ind w:firstLine="720"/>
        <w:jc w:val="both"/>
        <w:rPr>
          <w:rFonts w:eastAsia="Times New Roman"/>
          <w:szCs w:val="24"/>
        </w:rPr>
      </w:pPr>
      <w:r w:rsidRPr="00DA527C">
        <w:rPr>
          <w:rFonts w:eastAsia="Times New Roman"/>
          <w:szCs w:val="24"/>
        </w:rPr>
        <w:t>Θέλω να απαντήσω και σε μία άλλη ερώτηση που έγινε πριν, αν αυτό το νομοσχέδιο είναι εφάπαξ</w:t>
      </w:r>
      <w:r>
        <w:rPr>
          <w:rFonts w:eastAsia="Times New Roman"/>
          <w:szCs w:val="24"/>
        </w:rPr>
        <w:t>,</w:t>
      </w:r>
      <w:r w:rsidRPr="00DA527C">
        <w:rPr>
          <w:rFonts w:eastAsia="Times New Roman"/>
          <w:szCs w:val="24"/>
        </w:rPr>
        <w:t xml:space="preserve"> αν θα είναι μία φορά και τελείωσε. Εμείς θεωρούμε ότι ο μόνος τρόπος για να πείσουμε ότ</w:t>
      </w:r>
      <w:r w:rsidRPr="00DA527C">
        <w:rPr>
          <w:rFonts w:eastAsia="Times New Roman"/>
          <w:szCs w:val="24"/>
        </w:rPr>
        <w:t xml:space="preserve">ι </w:t>
      </w:r>
      <w:r>
        <w:rPr>
          <w:rFonts w:eastAsia="Times New Roman"/>
          <w:szCs w:val="24"/>
        </w:rPr>
        <w:t>επιστρέφουμε -</w:t>
      </w:r>
      <w:r w:rsidRPr="00DA527C">
        <w:rPr>
          <w:rFonts w:eastAsia="Times New Roman"/>
          <w:szCs w:val="24"/>
        </w:rPr>
        <w:t>άλλο κριτήριο</w:t>
      </w:r>
      <w:r>
        <w:rPr>
          <w:rFonts w:eastAsia="Times New Roman"/>
          <w:szCs w:val="24"/>
        </w:rPr>
        <w:t>,</w:t>
      </w:r>
      <w:r w:rsidRPr="00DA527C">
        <w:rPr>
          <w:rFonts w:eastAsia="Times New Roman"/>
          <w:szCs w:val="24"/>
        </w:rPr>
        <w:t xml:space="preserve"> δηλαδή</w:t>
      </w:r>
      <w:r>
        <w:rPr>
          <w:rFonts w:eastAsia="Times New Roman"/>
          <w:szCs w:val="24"/>
        </w:rPr>
        <w:t>,</w:t>
      </w:r>
      <w:r w:rsidRPr="00DA527C">
        <w:rPr>
          <w:rFonts w:eastAsia="Times New Roman"/>
          <w:szCs w:val="24"/>
        </w:rPr>
        <w:t xml:space="preserve"> για την κανονικότητα</w:t>
      </w:r>
      <w:r>
        <w:rPr>
          <w:rFonts w:eastAsia="Times New Roman"/>
          <w:szCs w:val="24"/>
        </w:rPr>
        <w:t>-</w:t>
      </w:r>
      <w:r w:rsidRPr="00DA527C">
        <w:rPr>
          <w:rFonts w:eastAsia="Times New Roman"/>
          <w:szCs w:val="24"/>
        </w:rPr>
        <w:t xml:space="preserve"> είναι </w:t>
      </w:r>
      <w:r>
        <w:rPr>
          <w:rFonts w:eastAsia="Times New Roman"/>
          <w:szCs w:val="24"/>
        </w:rPr>
        <w:t xml:space="preserve">να </w:t>
      </w:r>
      <w:r w:rsidRPr="00DA527C">
        <w:rPr>
          <w:rFonts w:eastAsia="Times New Roman"/>
          <w:szCs w:val="24"/>
        </w:rPr>
        <w:t xml:space="preserve">είναι εφάπαξ κι έχει μία ημερομηνία λήξεως. Δεν </w:t>
      </w:r>
      <w:r>
        <w:rPr>
          <w:rFonts w:eastAsia="Times New Roman"/>
          <w:szCs w:val="24"/>
        </w:rPr>
        <w:lastRenderedPageBreak/>
        <w:t>θα μπορούσε να ήταν</w:t>
      </w:r>
      <w:r w:rsidRPr="00DA527C">
        <w:rPr>
          <w:rFonts w:eastAsia="Times New Roman"/>
          <w:szCs w:val="24"/>
        </w:rPr>
        <w:t xml:space="preserve"> αλλιώς. </w:t>
      </w:r>
      <w:r>
        <w:rPr>
          <w:rFonts w:eastAsia="Times New Roman"/>
          <w:szCs w:val="24"/>
        </w:rPr>
        <w:t xml:space="preserve">Διαφορετικά </w:t>
      </w:r>
      <w:r w:rsidRPr="00DA527C">
        <w:rPr>
          <w:rFonts w:eastAsia="Times New Roman"/>
          <w:szCs w:val="24"/>
        </w:rPr>
        <w:t>λέμε στον ελληνικό λαό ότι ποτέ δεν θα επιστρέψουμε στην κανονικότητα.</w:t>
      </w:r>
    </w:p>
    <w:p w14:paraId="4EC1934F"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tab/>
      </w:r>
      <w:r w:rsidRPr="00E41156">
        <w:rPr>
          <w:rFonts w:eastAsia="Times New Roman"/>
          <w:b/>
          <w:szCs w:val="24"/>
        </w:rPr>
        <w:t>ΠΡΟΕΔΡΕΥΟΥΣΑ (Αναστασία Χρ</w:t>
      </w:r>
      <w:r w:rsidRPr="00E41156">
        <w:rPr>
          <w:rFonts w:eastAsia="Times New Roman"/>
          <w:b/>
          <w:szCs w:val="24"/>
        </w:rPr>
        <w:t>ιστοδουλοπούλου):</w:t>
      </w:r>
      <w:r>
        <w:rPr>
          <w:rFonts w:eastAsia="Times New Roman"/>
          <w:szCs w:val="24"/>
        </w:rPr>
        <w:t xml:space="preserve"> Ο κ. </w:t>
      </w:r>
      <w:proofErr w:type="spellStart"/>
      <w:r>
        <w:rPr>
          <w:rFonts w:eastAsia="Times New Roman"/>
          <w:szCs w:val="24"/>
        </w:rPr>
        <w:t>Γιαννακίδης</w:t>
      </w:r>
      <w:proofErr w:type="spellEnd"/>
      <w:r>
        <w:rPr>
          <w:rFonts w:eastAsia="Times New Roman"/>
          <w:szCs w:val="24"/>
        </w:rPr>
        <w:t xml:space="preserve"> έχει τον λόγο.</w:t>
      </w:r>
    </w:p>
    <w:p w14:paraId="4EC19350"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tab/>
      </w:r>
      <w:r w:rsidRPr="00E41156">
        <w:rPr>
          <w:rFonts w:eastAsia="Times New Roman"/>
          <w:b/>
          <w:szCs w:val="24"/>
        </w:rPr>
        <w:t>ΣΤΑΘ</w:t>
      </w:r>
      <w:r>
        <w:rPr>
          <w:rFonts w:eastAsia="Times New Roman"/>
          <w:b/>
          <w:szCs w:val="24"/>
        </w:rPr>
        <w:t>Η</w:t>
      </w:r>
      <w:r w:rsidRPr="00E41156">
        <w:rPr>
          <w:rFonts w:eastAsia="Times New Roman"/>
          <w:b/>
          <w:szCs w:val="24"/>
        </w:rPr>
        <w:t>Σ</w:t>
      </w:r>
      <w:r w:rsidRPr="00E41156">
        <w:rPr>
          <w:rFonts w:eastAsia="Times New Roman"/>
          <w:b/>
          <w:szCs w:val="24"/>
        </w:rPr>
        <w:t xml:space="preserve"> ΓΙΑΝΝΑΚΙΔΗΣ (Υφυπουργός Οικονομίας και Ανάπτυξης):</w:t>
      </w:r>
      <w:r w:rsidRPr="00CF6E44">
        <w:rPr>
          <w:rFonts w:eastAsia="Times New Roman"/>
          <w:szCs w:val="24"/>
        </w:rPr>
        <w:t xml:space="preserve"> </w:t>
      </w:r>
      <w:r>
        <w:rPr>
          <w:rFonts w:eastAsia="Times New Roman"/>
          <w:szCs w:val="24"/>
        </w:rPr>
        <w:t>Ευχαριστώ, κυρία Πρόεδρε.</w:t>
      </w:r>
    </w:p>
    <w:p w14:paraId="4EC19351"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tab/>
        <w:t>Θα αναφερθώ στην τροπολογία με γενικό αριθμό 2063 και ειδικό 58. Αφορά τη χορήγηση έκτακτης εφάπαξ ενίσχυσης με τη μορφή</w:t>
      </w:r>
      <w:r>
        <w:rPr>
          <w:rFonts w:eastAsia="Times New Roman"/>
          <w:szCs w:val="24"/>
        </w:rPr>
        <w:t xml:space="preserve"> επιδόματος στα φυσικά ή νομικά πρόσωπα που διέμεναν σε ακίνητα ή χρησιμοποιούσαν ως επαγγελματική στέγη ακίνητα που επλήγησαν από τον σεισμό της 26</w:t>
      </w:r>
      <w:r w:rsidRPr="00CF6E44">
        <w:rPr>
          <w:rFonts w:eastAsia="Times New Roman"/>
          <w:szCs w:val="24"/>
          <w:vertAlign w:val="superscript"/>
        </w:rPr>
        <w:t>ης</w:t>
      </w:r>
      <w:r>
        <w:rPr>
          <w:rFonts w:eastAsia="Times New Roman"/>
          <w:szCs w:val="24"/>
        </w:rPr>
        <w:t xml:space="preserve"> Οκτωβρίου και έπληξε περιοχές της περιφερειακής ενότητας Ζακύνθου. Πρόκειται για φυσικά ή νομικά πρόσωπα,</w:t>
      </w:r>
      <w:r>
        <w:rPr>
          <w:rFonts w:eastAsia="Times New Roman"/>
          <w:szCs w:val="24"/>
        </w:rPr>
        <w:t xml:space="preserve"> τα οποία διέμεναν ή χρησιμοποιούσαν ως επαγγελματική στέγη τα τριακόσια περίπου πληγέντα κτήρια. Λόγω του κοινωνικού χαρακτήρα της διάταξης το επίδομα δεν κατάσχεται ούτε συμψηφίζεται με οφειλές των δικαιούχων προς τη φορολογική διοίκηση και το υπόλοιπο </w:t>
      </w:r>
      <w:r>
        <w:rPr>
          <w:rFonts w:eastAsia="Times New Roman"/>
          <w:szCs w:val="24"/>
        </w:rPr>
        <w:t>δ</w:t>
      </w:r>
      <w:r>
        <w:rPr>
          <w:rFonts w:eastAsia="Times New Roman"/>
          <w:szCs w:val="24"/>
        </w:rPr>
        <w:t>ημόσιο, τα ασφαλιστικά ταμεία και τα πιστωτικά ιδρύματα.</w:t>
      </w:r>
    </w:p>
    <w:p w14:paraId="4EC19352"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tab/>
        <w:t>Ευχαριστώ.</w:t>
      </w:r>
    </w:p>
    <w:p w14:paraId="4EC19353"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lastRenderedPageBreak/>
        <w:tab/>
      </w:r>
      <w:r w:rsidRPr="00E41156">
        <w:rPr>
          <w:rFonts w:eastAsia="Times New Roman"/>
          <w:b/>
          <w:szCs w:val="24"/>
        </w:rPr>
        <w:t>ΠΡΟΕΔΡΕΥΟΥΣΑ (Αναστασία Χριστοδουλοπούλου):</w:t>
      </w:r>
      <w:r>
        <w:rPr>
          <w:rFonts w:eastAsia="Times New Roman"/>
          <w:szCs w:val="24"/>
        </w:rPr>
        <w:t xml:space="preserve"> Τώρα είναι η ώρα του κ. Λοβέρδου. Συγγνώμη, κύριε Λοβέρδο.</w:t>
      </w:r>
    </w:p>
    <w:p w14:paraId="4EC19354"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tab/>
      </w:r>
      <w:r w:rsidRPr="00E41156">
        <w:rPr>
          <w:rFonts w:eastAsia="Times New Roman"/>
          <w:b/>
          <w:szCs w:val="24"/>
        </w:rPr>
        <w:t xml:space="preserve">ΝΙΚΟΛΑΟΣ ΠΑΠΑΔΟΠΟΥΛΟΣ: </w:t>
      </w:r>
      <w:r>
        <w:rPr>
          <w:rFonts w:eastAsia="Times New Roman"/>
          <w:szCs w:val="24"/>
        </w:rPr>
        <w:t>Κυρία Πρόεδρε, πότε τελειώνουμε;</w:t>
      </w:r>
    </w:p>
    <w:p w14:paraId="4EC19355"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tab/>
      </w:r>
      <w:r w:rsidRPr="00E41156">
        <w:rPr>
          <w:rFonts w:eastAsia="Times New Roman"/>
          <w:b/>
          <w:szCs w:val="24"/>
        </w:rPr>
        <w:t>ΠΡΟΕΔΡΕΥΟΥΣΑ (Αναστασία Χ</w:t>
      </w:r>
      <w:r w:rsidRPr="00E41156">
        <w:rPr>
          <w:rFonts w:eastAsia="Times New Roman"/>
          <w:b/>
          <w:szCs w:val="24"/>
        </w:rPr>
        <w:t>ριστοδουλοπούλου):</w:t>
      </w:r>
      <w:r w:rsidRPr="00CF6E44">
        <w:rPr>
          <w:rFonts w:eastAsia="Times New Roman"/>
          <w:szCs w:val="24"/>
        </w:rPr>
        <w:t xml:space="preserve"> </w:t>
      </w:r>
      <w:r>
        <w:rPr>
          <w:rFonts w:eastAsia="Times New Roman"/>
          <w:szCs w:val="24"/>
        </w:rPr>
        <w:t>Δεν έχουμε πρόγραμμα. Έχουμε ακόμα πολλούς ομιλητές, έχουμε και κοινοβουλευτικούς και έχουμε και ονομαστική ψηφοφορία.</w:t>
      </w:r>
    </w:p>
    <w:p w14:paraId="4EC19356"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tab/>
      </w:r>
      <w:r w:rsidRPr="00E41156">
        <w:rPr>
          <w:rFonts w:eastAsia="Times New Roman"/>
          <w:b/>
          <w:szCs w:val="24"/>
        </w:rPr>
        <w:t>ΝΙΚΟΛΑΟΣ ΠΑΠΑΔΟΠΟΥΛΟΣ</w:t>
      </w:r>
      <w:r w:rsidRPr="00FE042E">
        <w:rPr>
          <w:rFonts w:eastAsia="Times New Roman"/>
          <w:b/>
          <w:szCs w:val="24"/>
        </w:rPr>
        <w:t>:</w:t>
      </w:r>
      <w:r w:rsidRPr="00FE042E">
        <w:rPr>
          <w:rFonts w:eastAsia="Times New Roman"/>
          <w:szCs w:val="24"/>
        </w:rPr>
        <w:t xml:space="preserve"> </w:t>
      </w:r>
      <w:r>
        <w:rPr>
          <w:rFonts w:eastAsia="Times New Roman"/>
          <w:szCs w:val="24"/>
        </w:rPr>
        <w:t>Είναι επίσημη;</w:t>
      </w:r>
    </w:p>
    <w:p w14:paraId="4EC19357"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tab/>
      </w:r>
      <w:r w:rsidRPr="00E41156">
        <w:rPr>
          <w:rFonts w:eastAsia="Times New Roman"/>
          <w:b/>
          <w:szCs w:val="24"/>
        </w:rPr>
        <w:t>ΠΡΟΕΔΡΕΥΟΥΣΑ (Αναστασία Χριστοδουλοπούλου):</w:t>
      </w:r>
      <w:r w:rsidRPr="00CF6E44">
        <w:rPr>
          <w:rFonts w:eastAsia="Times New Roman"/>
          <w:szCs w:val="24"/>
        </w:rPr>
        <w:t xml:space="preserve"> </w:t>
      </w:r>
      <w:r>
        <w:rPr>
          <w:rFonts w:eastAsia="Times New Roman"/>
          <w:szCs w:val="24"/>
        </w:rPr>
        <w:t xml:space="preserve">Πρόταση υπάρχει. Αν επιμείνει το </w:t>
      </w:r>
      <w:r>
        <w:rPr>
          <w:rFonts w:eastAsia="Times New Roman"/>
          <w:szCs w:val="24"/>
        </w:rPr>
        <w:t>ΠΑΣΟΚ, πρέπει να συζητηθεί.</w:t>
      </w:r>
    </w:p>
    <w:p w14:paraId="4EC19358"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tab/>
      </w:r>
      <w:r w:rsidRPr="00E41156">
        <w:rPr>
          <w:rFonts w:eastAsia="Times New Roman"/>
          <w:b/>
          <w:szCs w:val="24"/>
        </w:rPr>
        <w:t xml:space="preserve">ΑΝΔΡΕΑΣ ΛΟΒΕΡΔΟΣ: </w:t>
      </w:r>
      <w:r>
        <w:rPr>
          <w:rFonts w:eastAsia="Times New Roman"/>
          <w:szCs w:val="24"/>
        </w:rPr>
        <w:t xml:space="preserve">Δεν την έχουμε καταθέσει ακόμα. Θα την καταθέσουμε. </w:t>
      </w:r>
    </w:p>
    <w:p w14:paraId="4EC19359"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b/>
          <w:szCs w:val="24"/>
        </w:rPr>
        <w:tab/>
      </w:r>
      <w:r w:rsidRPr="00E41156">
        <w:rPr>
          <w:rFonts w:eastAsia="Times New Roman"/>
          <w:b/>
          <w:szCs w:val="24"/>
        </w:rPr>
        <w:t>ΠΡΟΕΔΡΕΥΟΥΣΑ (Αναστασία Χριστοδουλοπούλου):</w:t>
      </w:r>
      <w:r>
        <w:rPr>
          <w:rFonts w:eastAsia="Times New Roman"/>
          <w:szCs w:val="24"/>
        </w:rPr>
        <w:t xml:space="preserve"> Ορίστε, κύριε Λοβέρδο, έχετε τον λόγο.</w:t>
      </w:r>
    </w:p>
    <w:p w14:paraId="4EC1935A"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b/>
          <w:szCs w:val="24"/>
        </w:rPr>
        <w:tab/>
        <w:t>ΑΝΔΡΕΑΣ ΛΟΒΕΡΔΟΣ:</w:t>
      </w:r>
      <w:r>
        <w:rPr>
          <w:rFonts w:eastAsia="Times New Roman"/>
          <w:szCs w:val="24"/>
        </w:rPr>
        <w:t xml:space="preserve"> </w:t>
      </w:r>
      <w:r>
        <w:rPr>
          <w:rFonts w:eastAsia="Times New Roman"/>
          <w:szCs w:val="24"/>
        </w:rPr>
        <w:tab/>
        <w:t>Ευχαριστώ, κυρία Πρόεδρε.</w:t>
      </w:r>
    </w:p>
    <w:p w14:paraId="4EC1935B"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tab/>
      </w:r>
      <w:r>
        <w:rPr>
          <w:rFonts w:eastAsia="Times New Roman"/>
          <w:szCs w:val="24"/>
        </w:rPr>
        <w:t xml:space="preserve">Πριν πω αυτά που έχω οργανώσει να πω, κυρίες και κύριοι Βουλευτές, θα αρχίσω με δύο θέματα που δεν είναι σοβαρά. </w:t>
      </w:r>
    </w:p>
    <w:p w14:paraId="4EC1935C"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lastRenderedPageBreak/>
        <w:tab/>
        <w:t xml:space="preserve">Άκουσα το πώς αντιπαρήλθε την κριτική που κάνει το ΠΑΣΟΚ, το Κίνημα Αλλαγής, στο παρόν σχέδιο νόμου διά του κ. Κουτσούκου, ας πούμε, και πώς </w:t>
      </w:r>
      <w:r>
        <w:rPr>
          <w:rFonts w:eastAsia="Times New Roman"/>
          <w:szCs w:val="24"/>
        </w:rPr>
        <w:t xml:space="preserve">αντιπαρήλθε και την κριτική που κάνει το Κομμουνιστικό Κόμμα στο ίδιο σχέδιο νόμου ο κ. </w:t>
      </w:r>
      <w:proofErr w:type="spellStart"/>
      <w:r>
        <w:rPr>
          <w:rFonts w:eastAsia="Times New Roman"/>
          <w:szCs w:val="24"/>
        </w:rPr>
        <w:t>Τσακαλώτος</w:t>
      </w:r>
      <w:proofErr w:type="spellEnd"/>
      <w:r>
        <w:rPr>
          <w:rFonts w:eastAsia="Times New Roman"/>
          <w:szCs w:val="24"/>
        </w:rPr>
        <w:t>, μιλώντας από την πλευρά μιας λογικής προσέγγισης των αγορών και του προβλήματος.</w:t>
      </w:r>
    </w:p>
    <w:p w14:paraId="4EC1935D"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tab/>
        <w:t>Στο πλαίσιο αυτής της έλλειψης σοβαρότητας, θέλω να διαβάσω μια δήλωσή του</w:t>
      </w:r>
      <w:r>
        <w:rPr>
          <w:rFonts w:eastAsia="Times New Roman"/>
          <w:szCs w:val="24"/>
        </w:rPr>
        <w:t xml:space="preserve">, την οποία μού έστειλε η Κοινοβουλευτική Ομάδα </w:t>
      </w:r>
      <w:r>
        <w:rPr>
          <w:rFonts w:eastAsia="Times New Roman"/>
          <w:szCs w:val="24"/>
        </w:rPr>
        <w:t xml:space="preserve">μας </w:t>
      </w:r>
      <w:r>
        <w:rPr>
          <w:rFonts w:eastAsia="Times New Roman"/>
          <w:szCs w:val="24"/>
        </w:rPr>
        <w:t>πριν από λίγο</w:t>
      </w:r>
      <w:r w:rsidRPr="00CF6E44">
        <w:rPr>
          <w:rFonts w:eastAsia="Times New Roman"/>
          <w:szCs w:val="24"/>
        </w:rPr>
        <w:t>:</w:t>
      </w:r>
      <w:r>
        <w:rPr>
          <w:rFonts w:eastAsia="Times New Roman"/>
          <w:szCs w:val="24"/>
        </w:rPr>
        <w:t xml:space="preserve"> Το 2011 στην «πλατεία αγανακτισμένων» -υπάρχει και το βίντεο- λέει ο κύριος Υπουργός</w:t>
      </w:r>
      <w:r w:rsidRPr="00CF6E44">
        <w:rPr>
          <w:rFonts w:eastAsia="Times New Roman"/>
          <w:szCs w:val="24"/>
        </w:rPr>
        <w:t>:</w:t>
      </w:r>
      <w:r>
        <w:rPr>
          <w:rFonts w:eastAsia="Times New Roman"/>
          <w:szCs w:val="24"/>
        </w:rPr>
        <w:t xml:space="preserve"> «Πρέπει να </w:t>
      </w:r>
      <w:r>
        <w:rPr>
          <w:rFonts w:eastAsia="Times New Roman"/>
          <w:szCs w:val="24"/>
        </w:rPr>
        <w:t>κ</w:t>
      </w:r>
      <w:r>
        <w:rPr>
          <w:rFonts w:eastAsia="Times New Roman"/>
          <w:szCs w:val="24"/>
        </w:rPr>
        <w:t>τυπήσουμε τις χρηματαγορές τώρα. Τώρα μπορούμε να τσακίσουμε την Ευρωπαϊκή Ένωση που νομίζε</w:t>
      </w:r>
      <w:r>
        <w:rPr>
          <w:rFonts w:eastAsia="Times New Roman"/>
          <w:szCs w:val="24"/>
        </w:rPr>
        <w:t xml:space="preserve">ι ότι έχει τη λύση, όπως ανέλυσε φοβερά ο </w:t>
      </w:r>
      <w:proofErr w:type="spellStart"/>
      <w:r>
        <w:rPr>
          <w:rFonts w:eastAsia="Times New Roman"/>
          <w:szCs w:val="24"/>
        </w:rPr>
        <w:t>Γιάνης</w:t>
      </w:r>
      <w:proofErr w:type="spellEnd"/>
      <w:r>
        <w:rPr>
          <w:rFonts w:eastAsia="Times New Roman"/>
          <w:szCs w:val="24"/>
        </w:rPr>
        <w:t xml:space="preserve"> </w:t>
      </w:r>
      <w:proofErr w:type="spellStart"/>
      <w:r>
        <w:rPr>
          <w:rFonts w:eastAsia="Times New Roman"/>
          <w:szCs w:val="24"/>
        </w:rPr>
        <w:t>Βαρουφάκης</w:t>
      </w:r>
      <w:proofErr w:type="spellEnd"/>
      <w:r>
        <w:rPr>
          <w:rFonts w:eastAsia="Times New Roman"/>
          <w:szCs w:val="24"/>
        </w:rPr>
        <w:t xml:space="preserve">». Κλείνω με τη λογική παρέμβαση του κ. </w:t>
      </w:r>
      <w:proofErr w:type="spellStart"/>
      <w:r>
        <w:rPr>
          <w:rFonts w:eastAsia="Times New Roman"/>
          <w:szCs w:val="24"/>
        </w:rPr>
        <w:t>Τσακαλώτου</w:t>
      </w:r>
      <w:proofErr w:type="spellEnd"/>
      <w:r>
        <w:rPr>
          <w:rFonts w:eastAsia="Times New Roman"/>
          <w:szCs w:val="24"/>
        </w:rPr>
        <w:t xml:space="preserve">. </w:t>
      </w:r>
    </w:p>
    <w:p w14:paraId="4EC1935E"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tab/>
        <w:t>Πάω σε δεύτερο μη σοβαρό θέμα. Κύριε Αντιπρόεδρε της Κυβέρνησης, αυτό που σας είπε ο κ. Κωνσταντινόπουλος -είναι αλήθεια ότι δεν το είχα δει- ε</w:t>
      </w:r>
      <w:r>
        <w:rPr>
          <w:rFonts w:eastAsia="Times New Roman"/>
          <w:szCs w:val="24"/>
        </w:rPr>
        <w:t>ίναι ότι με μια τροπολογία, της οποίας φέρετε την πρώτη υπογραφή …</w:t>
      </w:r>
    </w:p>
    <w:p w14:paraId="4EC1935F"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lastRenderedPageBreak/>
        <w:tab/>
      </w:r>
      <w:r w:rsidRPr="00E41156">
        <w:rPr>
          <w:rFonts w:eastAsia="Times New Roman"/>
          <w:b/>
          <w:szCs w:val="24"/>
        </w:rPr>
        <w:t>ΙΩΑΝΝΗΣ ΔΡΑΓΑΣΑΚΗΣ (Αντιπρόεδρος της Κυβέρνησης και Υπουργός</w:t>
      </w:r>
      <w:r>
        <w:rPr>
          <w:rFonts w:eastAsia="Times New Roman"/>
          <w:szCs w:val="24"/>
        </w:rPr>
        <w:t xml:space="preserve"> </w:t>
      </w:r>
      <w:r w:rsidRPr="00E41156">
        <w:rPr>
          <w:rFonts w:eastAsia="Times New Roman"/>
          <w:b/>
          <w:szCs w:val="24"/>
        </w:rPr>
        <w:t>Οικονομίας και Ανάπτυξης):</w:t>
      </w:r>
      <w:r w:rsidRPr="00BE23E5">
        <w:rPr>
          <w:rFonts w:eastAsia="Times New Roman"/>
          <w:szCs w:val="24"/>
        </w:rPr>
        <w:t xml:space="preserve"> </w:t>
      </w:r>
      <w:r>
        <w:rPr>
          <w:rFonts w:eastAsia="Times New Roman"/>
          <w:szCs w:val="24"/>
          <w:lang w:val="en-US"/>
        </w:rPr>
        <w:t>To</w:t>
      </w:r>
      <w:r w:rsidRPr="00BE23E5">
        <w:rPr>
          <w:rFonts w:eastAsia="Times New Roman"/>
          <w:szCs w:val="24"/>
        </w:rPr>
        <w:t xml:space="preserve"> </w:t>
      </w:r>
      <w:r>
        <w:rPr>
          <w:rFonts w:eastAsia="Times New Roman"/>
          <w:szCs w:val="24"/>
        </w:rPr>
        <w:t>κοιτάμε τώρα.</w:t>
      </w:r>
    </w:p>
    <w:p w14:paraId="4EC19360"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tab/>
      </w:r>
      <w:r w:rsidRPr="00E41156">
        <w:rPr>
          <w:rFonts w:eastAsia="Times New Roman"/>
          <w:b/>
          <w:szCs w:val="24"/>
        </w:rPr>
        <w:t>ΑΝΔΡΕΑΣ ΛΟΒΕΡΔΟΣ:</w:t>
      </w:r>
      <w:r w:rsidRPr="00BE23E5">
        <w:rPr>
          <w:rFonts w:eastAsia="Times New Roman"/>
          <w:szCs w:val="24"/>
        </w:rPr>
        <w:t xml:space="preserve"> … </w:t>
      </w:r>
      <w:r>
        <w:rPr>
          <w:rFonts w:eastAsia="Times New Roman"/>
          <w:szCs w:val="24"/>
        </w:rPr>
        <w:t>κάνετε μια αλλαγή στο παρόν σχέδιο νόμου με τροπολογία στην πα</w:t>
      </w:r>
      <w:r>
        <w:rPr>
          <w:rFonts w:eastAsia="Times New Roman"/>
          <w:szCs w:val="24"/>
        </w:rPr>
        <w:t xml:space="preserve">ράγραφο 6 του άρθρου 56, την οποία αντικαθιστάτε με έναν τρόπο -όπως ο συνάδελφος μού επισήμανε- ώστε στα επιμελητήρια, για τη στελέχωση κάποιων θέσεων, παρακάμπτετε το ΑΣΕΠ. Αυτή είναι η τροπολογία. Γι’ αυτό </w:t>
      </w:r>
      <w:r>
        <w:rPr>
          <w:rFonts w:eastAsia="Times New Roman"/>
          <w:szCs w:val="24"/>
        </w:rPr>
        <w:t>σ</w:t>
      </w:r>
      <w:r>
        <w:rPr>
          <w:rFonts w:eastAsia="Times New Roman"/>
          <w:szCs w:val="24"/>
        </w:rPr>
        <w:t>ά</w:t>
      </w:r>
      <w:r>
        <w:rPr>
          <w:rFonts w:eastAsia="Times New Roman"/>
          <w:szCs w:val="24"/>
        </w:rPr>
        <w:t>ς</w:t>
      </w:r>
      <w:r>
        <w:rPr>
          <w:rFonts w:eastAsia="Times New Roman"/>
          <w:szCs w:val="24"/>
        </w:rPr>
        <w:t xml:space="preserve"> ρώτησε ο συνάδελφος. Πρώτη υπογραφή είναι η</w:t>
      </w:r>
      <w:r>
        <w:rPr>
          <w:rFonts w:eastAsia="Times New Roman"/>
          <w:szCs w:val="24"/>
        </w:rPr>
        <w:t xml:space="preserve"> δική σας. Δεν είναι σοβαρά πράγματα αυτά. Και αυτό δεν είναι σοβαρό! Υπό την έννοια αυτή περιμένουμε να δώσετε μια εξήγηση.</w:t>
      </w:r>
    </w:p>
    <w:p w14:paraId="4EC19361"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tab/>
        <w:t xml:space="preserve">Κυρία Πρόεδρε, ως Κοινοβουλευτικός Εκπρόσωπος θέλω να κάνω </w:t>
      </w:r>
      <w:r>
        <w:rPr>
          <w:rFonts w:eastAsia="Times New Roman"/>
          <w:szCs w:val="24"/>
        </w:rPr>
        <w:t xml:space="preserve">και </w:t>
      </w:r>
      <w:r>
        <w:rPr>
          <w:rFonts w:eastAsia="Times New Roman"/>
          <w:szCs w:val="24"/>
        </w:rPr>
        <w:t>δύο εκτός της, ας πούμε, στενής μας ημερήσιας διάταξης</w:t>
      </w:r>
      <w:r>
        <w:rPr>
          <w:rFonts w:eastAsia="Times New Roman"/>
          <w:szCs w:val="24"/>
        </w:rPr>
        <w:t>,</w:t>
      </w:r>
      <w:r>
        <w:rPr>
          <w:rFonts w:eastAsia="Times New Roman"/>
          <w:szCs w:val="24"/>
        </w:rPr>
        <w:t xml:space="preserve"> παρατηρήσει</w:t>
      </w:r>
      <w:r>
        <w:rPr>
          <w:rFonts w:eastAsia="Times New Roman"/>
          <w:szCs w:val="24"/>
        </w:rPr>
        <w:t xml:space="preserve">ς. Είχαμε σήμερα την πληροφορία, που έρχεται από την πλευρά των Σκοπίων, ότι σε μια τηλεοπτική συζήτηση με τον Αρχηγό της Αντιπολίτευσης ο Πρωθυπουργός της χώρας αυτής μίλησε για το κέρδος της χώρας του που πήρε </w:t>
      </w:r>
      <w:r>
        <w:rPr>
          <w:rFonts w:eastAsia="Times New Roman"/>
          <w:szCs w:val="24"/>
        </w:rPr>
        <w:lastRenderedPageBreak/>
        <w:t xml:space="preserve">τη μακεδονική ταυτότητα και έδωσε το </w:t>
      </w:r>
      <w:r>
        <w:rPr>
          <w:rFonts w:eastAsia="Times New Roman"/>
          <w:szCs w:val="24"/>
        </w:rPr>
        <w:t xml:space="preserve">όνομα </w:t>
      </w:r>
      <w:r>
        <w:rPr>
          <w:rFonts w:eastAsia="Times New Roman"/>
          <w:szCs w:val="24"/>
        </w:rPr>
        <w:t>«</w:t>
      </w:r>
      <w:r>
        <w:rPr>
          <w:rFonts w:eastAsia="Times New Roman"/>
          <w:szCs w:val="24"/>
        </w:rPr>
        <w:t xml:space="preserve">Βόρεια Μακεδονία» και επίσης ότι ο κ. Τσίπρας είχε δεχθεί </w:t>
      </w:r>
      <w:r>
        <w:rPr>
          <w:rFonts w:eastAsia="Times New Roman"/>
          <w:szCs w:val="24"/>
        </w:rPr>
        <w:t>τη</w:t>
      </w:r>
      <w:r>
        <w:rPr>
          <w:rFonts w:eastAsia="Times New Roman"/>
          <w:szCs w:val="24"/>
        </w:rPr>
        <w:t>ν ονομασία</w:t>
      </w:r>
      <w:r>
        <w:rPr>
          <w:rFonts w:eastAsia="Times New Roman"/>
          <w:szCs w:val="24"/>
        </w:rPr>
        <w:t xml:space="preserve"> «Μακεδονία του </w:t>
      </w:r>
      <w:proofErr w:type="spellStart"/>
      <w:r>
        <w:rPr>
          <w:rFonts w:eastAsia="Times New Roman"/>
          <w:szCs w:val="24"/>
        </w:rPr>
        <w:t>Ίλιντεν</w:t>
      </w:r>
      <w:proofErr w:type="spellEnd"/>
      <w:r>
        <w:rPr>
          <w:rFonts w:eastAsia="Times New Roman"/>
          <w:szCs w:val="24"/>
        </w:rPr>
        <w:t>» που η ελληνική Αντιπολίτευση τον απέτρεψε τελικώς να τη συμφωνήσει.</w:t>
      </w:r>
    </w:p>
    <w:p w14:paraId="4EC19362"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tab/>
      </w:r>
      <w:r>
        <w:rPr>
          <w:rFonts w:eastAsia="Times New Roman"/>
          <w:szCs w:val="24"/>
        </w:rPr>
        <w:t xml:space="preserve">Το δεύτερο θέμα, κυρία Πρόεδρε -και ως νομικός θέλω να με ακούσετε- είναι οι τελευταίες μου εμπειρίες από τις τελευταίες δύο εβδομάδες, κύριοι της Κυβέρνησης, κύριε </w:t>
      </w:r>
      <w:proofErr w:type="spellStart"/>
      <w:r>
        <w:rPr>
          <w:rFonts w:eastAsia="Times New Roman"/>
          <w:szCs w:val="24"/>
        </w:rPr>
        <w:t>Φλαμπουράρη</w:t>
      </w:r>
      <w:proofErr w:type="spellEnd"/>
      <w:r>
        <w:rPr>
          <w:rFonts w:eastAsia="Times New Roman"/>
          <w:szCs w:val="24"/>
        </w:rPr>
        <w:t xml:space="preserve"> που είστε εδώ. Όπου κι αν πάω ασκώντας τα δικηγορικά μου καθήκοντα, οι εισαγγελ</w:t>
      </w:r>
      <w:r>
        <w:rPr>
          <w:rFonts w:eastAsia="Times New Roman"/>
          <w:szCs w:val="24"/>
        </w:rPr>
        <w:t>είς που συναντώ μού λένε ένα πράγμα</w:t>
      </w:r>
      <w:r w:rsidRPr="00BE23E5">
        <w:rPr>
          <w:rFonts w:eastAsia="Times New Roman"/>
          <w:szCs w:val="24"/>
        </w:rPr>
        <w:t>:</w:t>
      </w:r>
      <w:r>
        <w:rPr>
          <w:rFonts w:eastAsia="Times New Roman"/>
          <w:szCs w:val="24"/>
        </w:rPr>
        <w:t xml:space="preserve"> «Δώστε μας προθεσμία να σας υποβάλουμε προτάσεις για τις αλλαγές στον Ποινικό Κώδικα και στον Κώδικα Ποινικής Δικονομίας». </w:t>
      </w:r>
    </w:p>
    <w:p w14:paraId="4EC19363"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tab/>
        <w:t xml:space="preserve">Προβάλλω εγώ την ανάγκη, επιτέλους, να τελειώσουμε με τον </w:t>
      </w:r>
      <w:proofErr w:type="spellStart"/>
      <w:r>
        <w:rPr>
          <w:rFonts w:eastAsia="Times New Roman"/>
          <w:szCs w:val="24"/>
        </w:rPr>
        <w:t>εμφυλιακό</w:t>
      </w:r>
      <w:proofErr w:type="spellEnd"/>
      <w:r>
        <w:rPr>
          <w:rFonts w:eastAsia="Times New Roman"/>
          <w:szCs w:val="24"/>
        </w:rPr>
        <w:t xml:space="preserve"> </w:t>
      </w:r>
      <w:r>
        <w:rPr>
          <w:rFonts w:eastAsia="Times New Roman"/>
          <w:szCs w:val="24"/>
        </w:rPr>
        <w:t>ν</w:t>
      </w:r>
      <w:r>
        <w:rPr>
          <w:rFonts w:eastAsia="Times New Roman"/>
          <w:szCs w:val="24"/>
        </w:rPr>
        <w:t>.</w:t>
      </w:r>
      <w:r>
        <w:rPr>
          <w:rFonts w:eastAsia="Times New Roman"/>
          <w:szCs w:val="24"/>
        </w:rPr>
        <w:t>1608, που σωστά ο Υπουργ</w:t>
      </w:r>
      <w:r>
        <w:rPr>
          <w:rFonts w:eastAsia="Times New Roman"/>
          <w:szCs w:val="24"/>
        </w:rPr>
        <w:t xml:space="preserve">ός Δικαιοσύνης πήρε το θάρρος να φέρει στη Βουλή τη δουλειά της </w:t>
      </w:r>
      <w:r>
        <w:rPr>
          <w:rFonts w:eastAsia="Times New Roman"/>
          <w:szCs w:val="24"/>
        </w:rPr>
        <w:t>ν</w:t>
      </w:r>
      <w:r>
        <w:rPr>
          <w:rFonts w:eastAsia="Times New Roman"/>
          <w:szCs w:val="24"/>
        </w:rPr>
        <w:t xml:space="preserve">ομοπαρασκευαστικής </w:t>
      </w:r>
      <w:r>
        <w:rPr>
          <w:rFonts w:eastAsia="Times New Roman"/>
          <w:szCs w:val="24"/>
        </w:rPr>
        <w:t>ε</w:t>
      </w:r>
      <w:r>
        <w:rPr>
          <w:rFonts w:eastAsia="Times New Roman"/>
          <w:szCs w:val="24"/>
        </w:rPr>
        <w:t>πιτροπής.</w:t>
      </w:r>
      <w:r>
        <w:rPr>
          <w:rFonts w:eastAsia="Times New Roman"/>
          <w:szCs w:val="24"/>
        </w:rPr>
        <w:t xml:space="preserve"> Από εκεί και κάτω, όμως, το σχέδιο νόμου έχει τόσες ατέλειες, που πραγματικά οι άνθρωποι ζητάνε μήνες για να μπορέσουν να σας πουν τις απόψεις τους. </w:t>
      </w:r>
      <w:r>
        <w:rPr>
          <w:rFonts w:eastAsia="Times New Roman"/>
          <w:szCs w:val="24"/>
        </w:rPr>
        <w:t>Ζ</w:t>
      </w:r>
      <w:r>
        <w:rPr>
          <w:rFonts w:eastAsia="Times New Roman"/>
          <w:szCs w:val="24"/>
        </w:rPr>
        <w:t xml:space="preserve">ητούν </w:t>
      </w:r>
      <w:r>
        <w:rPr>
          <w:rFonts w:eastAsia="Times New Roman"/>
          <w:szCs w:val="24"/>
        </w:rPr>
        <w:lastRenderedPageBreak/>
        <w:t>αυτές</w:t>
      </w:r>
      <w:r>
        <w:rPr>
          <w:rFonts w:eastAsia="Times New Roman"/>
          <w:szCs w:val="24"/>
        </w:rPr>
        <w:t xml:space="preserve"> τις θαρραλέες διατάξεις να τις φέρετε ως τροπολογία μόνες τους και να πάρετε μια μεγάλη διορία για το υπόλοιπο σχέδιο νόμου. Διότι οι ρυθμίσεις που μου λένε -διαβάζω και τις ανακοινώσεις, αλλά ακούω τους εισαγγελείς- είναι τραγικές. Χρειάζεται πολλή δουλε</w:t>
      </w:r>
      <w:r>
        <w:rPr>
          <w:rFonts w:eastAsia="Times New Roman"/>
          <w:szCs w:val="24"/>
        </w:rPr>
        <w:t xml:space="preserve">ιά για να έλθει εδώ ο συγκεκριμένος </w:t>
      </w:r>
      <w:r>
        <w:rPr>
          <w:rFonts w:eastAsia="Times New Roman"/>
          <w:szCs w:val="24"/>
        </w:rPr>
        <w:t>κ</w:t>
      </w:r>
      <w:r>
        <w:rPr>
          <w:rFonts w:eastAsia="Times New Roman"/>
          <w:szCs w:val="24"/>
        </w:rPr>
        <w:t>ώδικας που, όπως ξέρετε συνάδελφοι, όταν έλθει είναι «ή το παίρνουμε ή το αφήνουμε». Δεν έχουμε δικαίωμα να κάνουμε αλλαγές.</w:t>
      </w:r>
    </w:p>
    <w:p w14:paraId="4EC19364"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tab/>
        <w:t xml:space="preserve">Πάμε τώρα στο θέμα. Το παρακολουθώ χωρίς να είμαι ειδικός, όσο μπορώ περισσότερο, </w:t>
      </w:r>
      <w:proofErr w:type="spellStart"/>
      <w:r>
        <w:rPr>
          <w:rFonts w:eastAsia="Times New Roman"/>
          <w:szCs w:val="24"/>
        </w:rPr>
        <w:t>αποπειρώμεν</w:t>
      </w:r>
      <w:r>
        <w:rPr>
          <w:rFonts w:eastAsia="Times New Roman"/>
          <w:szCs w:val="24"/>
        </w:rPr>
        <w:t>ος</w:t>
      </w:r>
      <w:proofErr w:type="spellEnd"/>
      <w:r>
        <w:rPr>
          <w:rFonts w:eastAsia="Times New Roman"/>
          <w:szCs w:val="24"/>
        </w:rPr>
        <w:t xml:space="preserve"> να κατανοήσω. Τον τελευταίο καιρό και τι δεν έχω ακούσει. Έχω ακούσει από κυβερνητικά στελέχη και Βουλευτές -όχι τους παρόντες- ότι, «Δεν ακούμε κανέναν», «Βγήκαμε από τα μνημόνια, θα κάνουμε αυτό το οποίο επιλέγουμε ως λύση» -για τα κόκκινα δάνεια μιλώ</w:t>
      </w:r>
      <w:r>
        <w:rPr>
          <w:rFonts w:eastAsia="Times New Roman"/>
          <w:szCs w:val="24"/>
        </w:rPr>
        <w:t xml:space="preserve">- ότι «Πρώτο μας μέλημα είναι η προστασία των ανθρώπων που αναξιοπαθούν», πως «Δεν είμαστε παλιά, δεν είμαστε πριν το 2015, έχουμε προσαρμοστεί και τώρα στο </w:t>
      </w:r>
      <w:r>
        <w:rPr>
          <w:rFonts w:eastAsia="Times New Roman"/>
          <w:szCs w:val="24"/>
          <w:lang w:val="en-US"/>
        </w:rPr>
        <w:t>spectrum</w:t>
      </w:r>
      <w:r w:rsidRPr="00712D06">
        <w:rPr>
          <w:rFonts w:eastAsia="Times New Roman"/>
          <w:szCs w:val="24"/>
        </w:rPr>
        <w:t xml:space="preserve"> </w:t>
      </w:r>
      <w:r>
        <w:rPr>
          <w:rFonts w:eastAsia="Times New Roman"/>
          <w:szCs w:val="24"/>
        </w:rPr>
        <w:t>που έχουμε είναι και οι τράπεζες, γιατί είναι στοιχείο της εθνικής οικονομίας, αν αυτές πα</w:t>
      </w:r>
      <w:r>
        <w:rPr>
          <w:rFonts w:eastAsia="Times New Roman"/>
          <w:szCs w:val="24"/>
        </w:rPr>
        <w:t xml:space="preserve">ραλύσουν, παραλύει η οικονομία και θίγονται και οι ιδιώτες». </w:t>
      </w:r>
    </w:p>
    <w:p w14:paraId="4EC19365"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lastRenderedPageBreak/>
        <w:tab/>
        <w:t>Ακούμε, λοιπόν, όλα αυτά και τελικώς καταλήγουμε να έχουμε ένα σχέδιο νόμου που δεν ισορροπεί ανάμεσα στις δύο πολύ μεγάλες ανάγκες του θέματος. Διότι το θέμα δεν είναι τα κόκκινα δάνεια. Είναι</w:t>
      </w:r>
      <w:r>
        <w:rPr>
          <w:rFonts w:eastAsia="Times New Roman"/>
          <w:szCs w:val="24"/>
        </w:rPr>
        <w:t xml:space="preserve"> ένας τίτλος αυτός. Είναι δύο τα θέματα, δύο θέματα σε ώσμωση. Συγκροτούν ένα θέμα, αλλά έχουν δύο πολύ μεγάλες και σοβαρές για την εθνική οικονομία και τους πολίτες πλευρές. Η μια πλευρά είναι οι τράπεζες. Δεν υπάρχει χώρα χωρίς τραπεζικό σύστημα. Δεν μπο</w:t>
      </w:r>
      <w:r>
        <w:rPr>
          <w:rFonts w:eastAsia="Times New Roman"/>
          <w:szCs w:val="24"/>
        </w:rPr>
        <w:t xml:space="preserve">ρεί να επιτρέψει μια χώρα στις τράπεζές της να καταρρεύσουν, γιατί καταρρέει η οικονομία της και καταρρέουν οι πολίτες. Το δεύτερο είναι οι αναξιοπαθούντες, δηλαδή αυτοί που έχουν θέμα πρώτης κατοικίας. </w:t>
      </w:r>
    </w:p>
    <w:p w14:paraId="4EC19366"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tab/>
        <w:t>Αυτά τα δύο θέματα πρέπει να λύσουμε με μια νομοθετ</w:t>
      </w:r>
      <w:r>
        <w:rPr>
          <w:rFonts w:eastAsia="Times New Roman"/>
          <w:szCs w:val="24"/>
        </w:rPr>
        <w:t>ική παρέμβαση. Και δεν τελειώσαμε. Καταγράφω τους μεγάλους τίτλους, γιατί υπάρχουν και υποθέματα κρίσιμα και πολύ σοβαρά.</w:t>
      </w:r>
    </w:p>
    <w:p w14:paraId="4EC19367"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tab/>
        <w:t>Ποιο είναι το πλαίσιο μέσα στο οποίο έπρεπε να βρεθεί μια λύση; Το δίνει κατ’ αρχάς το Συμβούλιο της Επικρατείας στο πλαίσιο του Συντ</w:t>
      </w:r>
      <w:r>
        <w:rPr>
          <w:rFonts w:eastAsia="Times New Roman"/>
          <w:szCs w:val="24"/>
        </w:rPr>
        <w:t xml:space="preserve">άγματός μας. Από το 2017 μάς λέει ότι μπορούν να γίνονται, βέβαια, πλειστηριασμοί -σωστά μίλησε ο κ. </w:t>
      </w:r>
      <w:proofErr w:type="spellStart"/>
      <w:r>
        <w:rPr>
          <w:rFonts w:eastAsia="Times New Roman"/>
          <w:szCs w:val="24"/>
        </w:rPr>
        <w:t>Τσακαλώτος</w:t>
      </w:r>
      <w:proofErr w:type="spellEnd"/>
      <w:r>
        <w:rPr>
          <w:rFonts w:eastAsia="Times New Roman"/>
          <w:szCs w:val="24"/>
        </w:rPr>
        <w:t xml:space="preserve">- αλλά με τις εγγυήσεις που προβλέπει η νομοθεσία. Είναι </w:t>
      </w:r>
      <w:r>
        <w:rPr>
          <w:rFonts w:eastAsia="Times New Roman"/>
          <w:szCs w:val="24"/>
        </w:rPr>
        <w:lastRenderedPageBreak/>
        <w:t xml:space="preserve">απόφαση της </w:t>
      </w:r>
      <w:r>
        <w:rPr>
          <w:rFonts w:eastAsia="Times New Roman"/>
          <w:szCs w:val="24"/>
        </w:rPr>
        <w:t>ο</w:t>
      </w:r>
      <w:r>
        <w:rPr>
          <w:rFonts w:eastAsia="Times New Roman"/>
          <w:szCs w:val="24"/>
        </w:rPr>
        <w:t xml:space="preserve">λομέλειας του </w:t>
      </w:r>
      <w:r>
        <w:rPr>
          <w:rFonts w:eastAsia="Times New Roman"/>
          <w:szCs w:val="24"/>
        </w:rPr>
        <w:t>δ</w:t>
      </w:r>
      <w:r>
        <w:rPr>
          <w:rFonts w:eastAsia="Times New Roman"/>
          <w:szCs w:val="24"/>
        </w:rPr>
        <w:t>ικαστηρίου</w:t>
      </w:r>
      <w:r>
        <w:rPr>
          <w:rFonts w:eastAsia="Times New Roman"/>
          <w:szCs w:val="24"/>
        </w:rPr>
        <w:t xml:space="preserve"> του 2017. Η γνώμη της Ευρωπαϊκής Κεντρικής Τράπεζ</w:t>
      </w:r>
      <w:r>
        <w:rPr>
          <w:rFonts w:eastAsia="Times New Roman"/>
          <w:szCs w:val="24"/>
        </w:rPr>
        <w:t xml:space="preserve">ας βάζει άξονες να μην οδηγούν οι λύσεις, που θα επιλεγούν, σε γενική άφεση χρέους, χωρίς να λαμβάνεται </w:t>
      </w:r>
      <w:r>
        <w:rPr>
          <w:rFonts w:eastAsia="Times New Roman"/>
          <w:szCs w:val="24"/>
        </w:rPr>
        <w:t>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η ικανότητα αποπληρωμής των οφειλετών και η ικανότητα απορρόφησης των ζημιών των τραπεζών, να παράγεται νοοτροπία έγκαιρων πληρωμών και να αποσ</w:t>
      </w:r>
      <w:r>
        <w:rPr>
          <w:rFonts w:eastAsia="Times New Roman"/>
          <w:szCs w:val="24"/>
        </w:rPr>
        <w:t xml:space="preserve">οβούνται οι σχετικοί ηθικοί κίνδυνοι, να υπάρχει προσανατολισμός στην ελαχιστοποίηση των κινδύνων κατάχρησης -προφανέστατα- και να διαφυλάσσεται η χρηματοπιστωτική σταθερότητα και η αξιοπιστία των πιστωτικών ιδρυμάτων. Να το πλαίσιο. </w:t>
      </w:r>
    </w:p>
    <w:p w14:paraId="4EC19368"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tab/>
        <w:t xml:space="preserve">Ιδού, όμως, η κρίση </w:t>
      </w:r>
      <w:r>
        <w:rPr>
          <w:rFonts w:eastAsia="Times New Roman"/>
          <w:szCs w:val="24"/>
        </w:rPr>
        <w:t xml:space="preserve">-2010- και ο δικός μας νόμος, ο νόμος του ΠΑΣΟΚ, ο ν.3869. Τον αναφέρουμε ως «νόμο Κατσέλη». Δεν είναι έτσι. Είναι νόμος ΠΑΣΟΚ, γιατί υπάρχουν και κρίσιμες διαστάσεις του. Δεν τα ξέρετε. Δεν εφαρμοζόταν. Όταν ανέλαβε Υφυπουργός ο κ. </w:t>
      </w:r>
      <w:proofErr w:type="spellStart"/>
      <w:r>
        <w:rPr>
          <w:rFonts w:eastAsia="Times New Roman"/>
          <w:szCs w:val="24"/>
        </w:rPr>
        <w:t>Κεγκέρογλου</w:t>
      </w:r>
      <w:proofErr w:type="spellEnd"/>
      <w:r>
        <w:rPr>
          <w:rFonts w:eastAsia="Times New Roman"/>
          <w:szCs w:val="24"/>
        </w:rPr>
        <w:t xml:space="preserve"> στο Υπουργε</w:t>
      </w:r>
      <w:r>
        <w:rPr>
          <w:rFonts w:eastAsia="Times New Roman"/>
          <w:szCs w:val="24"/>
        </w:rPr>
        <w:t xml:space="preserve">ίο Εργασίας και με την παρότρυνση του ανθρώπου που έγραψε το συγκεκριμένο σχέδιο νόμου, του κ. </w:t>
      </w:r>
      <w:proofErr w:type="spellStart"/>
      <w:r>
        <w:rPr>
          <w:rFonts w:eastAsia="Times New Roman"/>
          <w:szCs w:val="24"/>
        </w:rPr>
        <w:t>Σπυράκου</w:t>
      </w:r>
      <w:proofErr w:type="spellEnd"/>
      <w:r>
        <w:rPr>
          <w:rFonts w:eastAsia="Times New Roman"/>
          <w:szCs w:val="24"/>
        </w:rPr>
        <w:t xml:space="preserve">, που πρέπει να τον μνημονεύουμε, με υπουργική απόφαση του Βασίλη </w:t>
      </w:r>
      <w:proofErr w:type="spellStart"/>
      <w:r>
        <w:rPr>
          <w:rFonts w:eastAsia="Times New Roman"/>
          <w:szCs w:val="24"/>
        </w:rPr>
        <w:t>Κεγκέρογλου</w:t>
      </w:r>
      <w:proofErr w:type="spellEnd"/>
      <w:r>
        <w:rPr>
          <w:rFonts w:eastAsia="Times New Roman"/>
          <w:szCs w:val="24"/>
        </w:rPr>
        <w:t xml:space="preserve"> άρχισε η εφαρμογή. Αυτή είναι η ιστορία μέσα στο πλαίσιο. </w:t>
      </w:r>
    </w:p>
    <w:p w14:paraId="4EC19369"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lastRenderedPageBreak/>
        <w:tab/>
        <w:t>Περνάνε τα χρόν</w:t>
      </w:r>
      <w:r>
        <w:rPr>
          <w:rFonts w:eastAsia="Times New Roman"/>
          <w:szCs w:val="24"/>
        </w:rPr>
        <w:t>ια, βελτιώνονται οι καταστάσεις, ξαναχειροτερεύουν με το εξάμηνο Τσίπρα</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Βαρουφάκη</w:t>
      </w:r>
      <w:proofErr w:type="spellEnd"/>
      <w:r>
        <w:rPr>
          <w:rFonts w:eastAsia="Times New Roman"/>
          <w:szCs w:val="24"/>
        </w:rPr>
        <w:t xml:space="preserve">. Πρόβλημα. </w:t>
      </w:r>
    </w:p>
    <w:p w14:paraId="4EC1936A" w14:textId="77777777" w:rsidR="008E01FC" w:rsidRDefault="002168A0">
      <w:pPr>
        <w:tabs>
          <w:tab w:val="left" w:pos="709"/>
          <w:tab w:val="center" w:pos="4753"/>
        </w:tabs>
        <w:spacing w:line="600" w:lineRule="auto"/>
        <w:contextualSpacing/>
        <w:jc w:val="both"/>
        <w:rPr>
          <w:rFonts w:eastAsia="Times New Roman"/>
          <w:szCs w:val="24"/>
        </w:rPr>
      </w:pPr>
      <w:r>
        <w:rPr>
          <w:rFonts w:eastAsia="Times New Roman"/>
          <w:szCs w:val="24"/>
        </w:rPr>
        <w:tab/>
        <w:t xml:space="preserve">Κυρίες και κύριοι Βουλευτές, όποιος δεν έχει συνείδηση ότι το πρόβλημα που σήμερα είναι </w:t>
      </w:r>
      <w:proofErr w:type="spellStart"/>
      <w:r>
        <w:rPr>
          <w:rFonts w:eastAsia="Times New Roman"/>
          <w:szCs w:val="24"/>
        </w:rPr>
        <w:t>ενώπιόν</w:t>
      </w:r>
      <w:proofErr w:type="spellEnd"/>
      <w:r>
        <w:rPr>
          <w:rFonts w:eastAsia="Times New Roman"/>
          <w:szCs w:val="24"/>
        </w:rPr>
        <w:t xml:space="preserve"> μας, είναι πρόβλημα που σχετίζεται με πόρους, με χρήματα, δεν ξ</w:t>
      </w:r>
      <w:r>
        <w:rPr>
          <w:rFonts w:eastAsia="Times New Roman"/>
          <w:szCs w:val="24"/>
        </w:rPr>
        <w:t xml:space="preserve">έρει τι λέει. </w:t>
      </w:r>
      <w:r>
        <w:rPr>
          <w:rFonts w:eastAsia="Times New Roman"/>
          <w:szCs w:val="24"/>
        </w:rPr>
        <w:t>Δ</w:t>
      </w:r>
      <w:r>
        <w:rPr>
          <w:rFonts w:eastAsia="Times New Roman"/>
          <w:szCs w:val="24"/>
        </w:rPr>
        <w:t xml:space="preserve">εν ξέρατε τι λέγατε όταν αντιπολιτευόσασταν προηγούμενες κυβερνήσεις και δεν ξέρατε τι λέγατε και τα προηγούμενα χρόνια! Θέμα χρημάτων συζητάμε, χρημάτων του κράτους, πόρων που έχει το κράτος για να λύσει τα προβλήματα, να παρέμβει στο θέμα </w:t>
      </w:r>
      <w:r>
        <w:rPr>
          <w:rFonts w:eastAsia="Times New Roman"/>
          <w:szCs w:val="24"/>
        </w:rPr>
        <w:t>των κόκκινων δανείων, πόρων που έχουν οι τράπεζες, οι καταθέσεις, το κράτος σε κρίση με υποχρέωση πλεονασμάτων, οι τράπεζες με απόσυρση κεφαλαίων από το 2015 -την κρίσιμη και θλιβερή εκείνη περίοδο- που δεν επανήλθαν και οι ιδιώτες που, απ’ ό,τι φαίνεται α</w:t>
      </w:r>
      <w:r>
        <w:rPr>
          <w:rFonts w:eastAsia="Times New Roman"/>
          <w:szCs w:val="24"/>
        </w:rPr>
        <w:t xml:space="preserve">πό τους αριθμούς, τα τελευταία χρόνια έχουν πολύ αυξηθεί ο υποχρεώσεις τους απέναντι στις οποίες δεν μπορούν να </w:t>
      </w:r>
      <w:proofErr w:type="spellStart"/>
      <w:r>
        <w:rPr>
          <w:rFonts w:eastAsia="Times New Roman"/>
          <w:szCs w:val="24"/>
        </w:rPr>
        <w:t>αντ</w:t>
      </w:r>
      <w:r>
        <w:rPr>
          <w:rFonts w:eastAsia="Times New Roman"/>
          <w:szCs w:val="24"/>
        </w:rPr>
        <w:t>ε</w:t>
      </w:r>
      <w:r>
        <w:rPr>
          <w:rFonts w:eastAsia="Times New Roman"/>
          <w:szCs w:val="24"/>
        </w:rPr>
        <w:t>πεξέλθουν</w:t>
      </w:r>
      <w:proofErr w:type="spellEnd"/>
      <w:r>
        <w:rPr>
          <w:rFonts w:eastAsia="Times New Roman"/>
          <w:szCs w:val="24"/>
        </w:rPr>
        <w:t>.</w:t>
      </w:r>
    </w:p>
    <w:p w14:paraId="4EC1936B" w14:textId="77777777" w:rsidR="008E01FC" w:rsidRDefault="002168A0">
      <w:pPr>
        <w:tabs>
          <w:tab w:val="left" w:pos="709"/>
          <w:tab w:val="center" w:pos="4753"/>
        </w:tabs>
        <w:spacing w:line="600" w:lineRule="auto"/>
        <w:ind w:firstLine="709"/>
        <w:contextualSpacing/>
        <w:jc w:val="both"/>
        <w:rPr>
          <w:rFonts w:eastAsia="Times New Roman" w:cs="Times New Roman"/>
          <w:szCs w:val="24"/>
        </w:rPr>
      </w:pPr>
      <w:r>
        <w:rPr>
          <w:rFonts w:eastAsia="Times New Roman" w:cs="Times New Roman"/>
          <w:szCs w:val="24"/>
        </w:rPr>
        <w:t>Πολύ σύνθετο πρόβλημα. Πάρα πολύ σοβαρό πρόβλημα. Πρόβλημα πόρων, αλλά με δύο κεφαλαιώδεις διαστάσεις</w:t>
      </w:r>
      <w:r>
        <w:rPr>
          <w:rFonts w:eastAsia="Times New Roman" w:cs="Times New Roman"/>
          <w:szCs w:val="24"/>
        </w:rPr>
        <w:t xml:space="preserve"> κ</w:t>
      </w:r>
      <w:r>
        <w:rPr>
          <w:rFonts w:eastAsia="Times New Roman" w:cs="Times New Roman"/>
          <w:szCs w:val="24"/>
        </w:rPr>
        <w:t xml:space="preserve">αι όχι </w:t>
      </w:r>
      <w:r>
        <w:rPr>
          <w:rFonts w:eastAsia="Times New Roman" w:cs="Times New Roman"/>
          <w:szCs w:val="24"/>
        </w:rPr>
        <w:lastRenderedPageBreak/>
        <w:t xml:space="preserve">μόνο. </w:t>
      </w:r>
      <w:r>
        <w:rPr>
          <w:rFonts w:eastAsia="Times New Roman" w:cs="Times New Roman"/>
          <w:szCs w:val="24"/>
        </w:rPr>
        <w:t>Μ</w:t>
      </w:r>
      <w:r>
        <w:rPr>
          <w:rFonts w:eastAsia="Times New Roman" w:cs="Times New Roman"/>
          <w:szCs w:val="24"/>
        </w:rPr>
        <w:t xml:space="preserve">ε </w:t>
      </w:r>
      <w:proofErr w:type="spellStart"/>
      <w:r>
        <w:rPr>
          <w:rFonts w:eastAsia="Times New Roman" w:cs="Times New Roman"/>
          <w:szCs w:val="24"/>
        </w:rPr>
        <w:t>υποκεφάλαι</w:t>
      </w:r>
      <w:r>
        <w:rPr>
          <w:rFonts w:eastAsia="Times New Roman" w:cs="Times New Roman"/>
          <w:szCs w:val="24"/>
        </w:rPr>
        <w:t>α</w:t>
      </w:r>
      <w:proofErr w:type="spellEnd"/>
      <w:r>
        <w:rPr>
          <w:rFonts w:eastAsia="Times New Roman" w:cs="Times New Roman"/>
          <w:szCs w:val="24"/>
        </w:rPr>
        <w:t>, όπως είπα και προ ολίγου, που είναι πάρα πολύ χρήσιμα.</w:t>
      </w:r>
    </w:p>
    <w:p w14:paraId="4EC1936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Πρώτο </w:t>
      </w:r>
      <w:proofErr w:type="spellStart"/>
      <w:r>
        <w:rPr>
          <w:rFonts w:eastAsia="Times New Roman" w:cs="Times New Roman"/>
          <w:szCs w:val="24"/>
        </w:rPr>
        <w:t>υποκεφάλαιο</w:t>
      </w:r>
      <w:proofErr w:type="spellEnd"/>
      <w:r>
        <w:rPr>
          <w:rFonts w:eastAsia="Times New Roman" w:cs="Times New Roman"/>
          <w:szCs w:val="24"/>
        </w:rPr>
        <w:t xml:space="preserve">: Πρόκειται για οφειλέτη ή και για εγγυητή οφειλής; Το απαντάτε με το παρόν σχέδιο νόμου; Θέλω ένας συνάδελφος της Πλειοψηφίας να δώσει εδώ τη </w:t>
      </w:r>
      <w:r w:rsidRPr="00BA51CB">
        <w:rPr>
          <w:rFonts w:eastAsia="Times New Roman" w:cs="Times New Roman"/>
          <w:szCs w:val="24"/>
        </w:rPr>
        <w:t>διάσταση</w:t>
      </w:r>
      <w:r>
        <w:rPr>
          <w:rFonts w:eastAsia="Times New Roman" w:cs="Times New Roman"/>
          <w:szCs w:val="24"/>
        </w:rPr>
        <w:t xml:space="preserve"> της απάντησης. Υπάρχουν εγγυητές που εγγυήθηκαν πριν την κρίση, με την κρίση βρέθηκαν σε πάρα πολύ δύσκολη θέση και πρέπει να καταλάβουμε εμείς της Μειοψηφίας αν κάνετε μια σχετική παρέμβαση που βλέπει τη διαφορά. Δεν έχω καταλάβει.</w:t>
      </w:r>
    </w:p>
    <w:p w14:paraId="4EC1936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Δεύτερον: «Στρατηγικός</w:t>
      </w:r>
      <w:r>
        <w:rPr>
          <w:rFonts w:eastAsia="Times New Roman" w:cs="Times New Roman"/>
          <w:szCs w:val="24"/>
        </w:rPr>
        <w:t xml:space="preserve"> κακοπληρωτής». Είναι μία φράση που την ακούω χρόνια από όλους τους Πρωθυπουργούς που πέρασαν στην περίοδο της κρίσης και από τον τελευταίο. «Στρατηγικός κακοπληρωτής», ο «μπαταχτσής», όπως τον είπαν διάφοροι. Τον περιορίζουμε; Τον στενεύουμε; Είναι ένα πρ</w:t>
      </w:r>
      <w:r>
        <w:rPr>
          <w:rFonts w:eastAsia="Times New Roman" w:cs="Times New Roman"/>
          <w:szCs w:val="24"/>
        </w:rPr>
        <w:t>όβλημα αυτός. Αφορά ένα αρκετά σοβαρό ποσοστό των κόκκινων δανείων. Πώς περιορίζουμε την καταδολιευτική του δράση; Με ποια μέτρα του σχεδίου νόμου; Τοποθετήθηκε ένας συνάδελφος της Πλειοψηφίας, πέραν της αναφοράς στον τίτλο του θέματος;</w:t>
      </w:r>
    </w:p>
    <w:p w14:paraId="4EC1936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Δεν τελειώνουμε όμω</w:t>
      </w:r>
      <w:r>
        <w:rPr>
          <w:rFonts w:eastAsia="Times New Roman" w:cs="Times New Roman"/>
          <w:szCs w:val="24"/>
        </w:rPr>
        <w:t xml:space="preserve">ς. Πρόβλημα μικρού και μεγάλου οφειλέτη σε ένα θέμα που έχει και πάλι δύο </w:t>
      </w:r>
      <w:proofErr w:type="spellStart"/>
      <w:r>
        <w:rPr>
          <w:rFonts w:eastAsia="Times New Roman" w:cs="Times New Roman"/>
          <w:szCs w:val="24"/>
        </w:rPr>
        <w:t>υποδιαστάσεις</w:t>
      </w:r>
      <w:proofErr w:type="spellEnd"/>
      <w:r>
        <w:rPr>
          <w:rFonts w:eastAsia="Times New Roman" w:cs="Times New Roman"/>
          <w:szCs w:val="24"/>
        </w:rPr>
        <w:t>. Πρώτον, αυτός που έχει στεγαστικό δάνειο, δεύτερον αυτός που έχει επιχειρηματικό δάνειο με υποθήκη, με εγγύηση την πρώτη του κατοικία. Και ακόμη περαιτέρω διάκριση: Πρ</w:t>
      </w:r>
      <w:r>
        <w:rPr>
          <w:rFonts w:eastAsia="Times New Roman" w:cs="Times New Roman"/>
          <w:szCs w:val="24"/>
        </w:rPr>
        <w:t xml:space="preserve">ώτη κατοικία ή αποκλειστική κατοικία; Γι’ αυτά πώς έχετε παρέμβει; </w:t>
      </w:r>
    </w:p>
    <w:p w14:paraId="4EC1936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Ο κ. Κωνσταντινόπουλος και ο κ. Καρράς -ο κ. Κωνσταντινόπουλος με επάρκεια, ο κ. Καρράς με τις δηλώσεις του και με τη σημερινή του ομιλία- σας λένε ότι ακόμα και το όριο των 130.000 δεν εί</w:t>
      </w:r>
      <w:r>
        <w:rPr>
          <w:rFonts w:eastAsia="Times New Roman" w:cs="Times New Roman"/>
          <w:szCs w:val="24"/>
        </w:rPr>
        <w:t>ναι αληθές. Τα πράγματα είναι παρακάτω, γιατί έχουμε και τους τόκους και τα έξοδα της εκτέλεσης μια</w:t>
      </w:r>
      <w:r>
        <w:rPr>
          <w:rFonts w:eastAsia="Times New Roman" w:cs="Times New Roman"/>
          <w:szCs w:val="24"/>
        </w:rPr>
        <w:t>ς</w:t>
      </w:r>
      <w:r>
        <w:rPr>
          <w:rFonts w:eastAsia="Times New Roman" w:cs="Times New Roman"/>
          <w:szCs w:val="24"/>
        </w:rPr>
        <w:t xml:space="preserve"> τετραετίας. Γύρω στις 90.000 ευρώ είναι το όριο που βάζετε.</w:t>
      </w:r>
    </w:p>
    <w:p w14:paraId="4EC1937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Συνεπώς όλα όσα υποσχεθήκατε, τα παίρνετε πίσω. </w:t>
      </w:r>
      <w:r>
        <w:rPr>
          <w:rFonts w:eastAsia="Times New Roman" w:cs="Times New Roman"/>
          <w:szCs w:val="24"/>
        </w:rPr>
        <w:t>Η</w:t>
      </w:r>
      <w:r>
        <w:rPr>
          <w:rFonts w:eastAsia="Times New Roman" w:cs="Times New Roman"/>
          <w:szCs w:val="24"/>
        </w:rPr>
        <w:t xml:space="preserve"> ανάγκη ισορροπίας, δεν είναι ανάγκη σας. Φωτο</w:t>
      </w:r>
      <w:r>
        <w:rPr>
          <w:rFonts w:eastAsia="Times New Roman" w:cs="Times New Roman"/>
          <w:szCs w:val="24"/>
        </w:rPr>
        <w:t xml:space="preserve">γραφίζεται στο σχέδιο νόμου μονόπλευρα η επίλυση του προβλήματος. Δεν λέω καλώς ή κακώς σε σχέση με τη μία πλευρά. Ξέρω ότι υπάρχουν πιθανότητες η τρόικα να σας πει </w:t>
      </w:r>
      <w:r>
        <w:rPr>
          <w:rFonts w:eastAsia="Times New Roman" w:cs="Times New Roman"/>
          <w:szCs w:val="24"/>
        </w:rPr>
        <w:t>ν</w:t>
      </w:r>
      <w:r>
        <w:rPr>
          <w:rFonts w:eastAsia="Times New Roman" w:cs="Times New Roman"/>
          <w:szCs w:val="24"/>
        </w:rPr>
        <w:t>αι. Ξέρω, ρώτησα, πληροφορήθηκα πριν έρθω εδώ -για να μη μιλάω για πράγματα για τα οποία δ</w:t>
      </w:r>
      <w:r>
        <w:rPr>
          <w:rFonts w:eastAsia="Times New Roman" w:cs="Times New Roman"/>
          <w:szCs w:val="24"/>
        </w:rPr>
        <w:t xml:space="preserve">εν είμαι ειδικός- ότι υπάρχει συγκατάθεση και από την </w:t>
      </w:r>
      <w:r>
        <w:rPr>
          <w:rFonts w:eastAsia="Times New Roman" w:cs="Times New Roman"/>
          <w:szCs w:val="24"/>
        </w:rPr>
        <w:lastRenderedPageBreak/>
        <w:t xml:space="preserve">πλευρά της Κεντρικής Τράπεζας, ότι είναι στη σωστή κατεύθυνση. </w:t>
      </w:r>
    </w:p>
    <w:p w14:paraId="4EC1937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Το ένα θέμα του, λοιπόν, καλά το πάτε ενδεχομένως. Το άλλο το έχετε εγκαταλείψει. Και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σε </w:t>
      </w:r>
      <w:proofErr w:type="spellStart"/>
      <w:r>
        <w:rPr>
          <w:rFonts w:eastAsia="Times New Roman" w:cs="Times New Roman"/>
          <w:szCs w:val="24"/>
        </w:rPr>
        <w:t>υποτμήματα</w:t>
      </w:r>
      <w:proofErr w:type="spellEnd"/>
      <w:r>
        <w:rPr>
          <w:rFonts w:eastAsia="Times New Roman" w:cs="Times New Roman"/>
          <w:szCs w:val="24"/>
        </w:rPr>
        <w:t xml:space="preserve"> του σχεδίου νόμου δίνετε τον τίτλο -τον πρώτο τίτλο- «Πώς θα προστατεύσουμε αυτόν που έχει την ανάγκη μας;», το σχέδιο νόμου σας είναι τελείως έξω από το πλαίσιο αυτό.</w:t>
      </w:r>
    </w:p>
    <w:p w14:paraId="4EC1937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της ομιλίας του κυρίου Βουλευτού)</w:t>
      </w:r>
    </w:p>
    <w:p w14:paraId="4EC1937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Έχω μια τ</w:t>
      </w:r>
      <w:r>
        <w:rPr>
          <w:rFonts w:eastAsia="Times New Roman" w:cs="Times New Roman"/>
          <w:szCs w:val="24"/>
        </w:rPr>
        <w:t>ελευταία παρατήρηση νομικ</w:t>
      </w:r>
      <w:r>
        <w:rPr>
          <w:rFonts w:eastAsia="Times New Roman" w:cs="Times New Roman"/>
          <w:szCs w:val="24"/>
        </w:rPr>
        <w:t>ού</w:t>
      </w:r>
      <w:r>
        <w:rPr>
          <w:rFonts w:eastAsia="Times New Roman" w:cs="Times New Roman"/>
          <w:szCs w:val="24"/>
        </w:rPr>
        <w:t xml:space="preserve"> χαρακτήρα. Αυτός, όμως, ο νομικός χαρακτήρας αφορά τις διατάξεις που εμπεριέχουν ευαισθησία. Λέτε το εξής: Θα μπούμε να βοηθήσουμε με ρυθμίσεις αξιοποιώντας -άρθρο 71- την πλατφόρμα. Θα γίνει η αίτηση -άρθρο 72- και θα υπάρξει -</w:t>
      </w:r>
      <w:r>
        <w:rPr>
          <w:rFonts w:eastAsia="Times New Roman" w:cs="Times New Roman"/>
          <w:szCs w:val="24"/>
        </w:rPr>
        <w:t xml:space="preserve">άρθρο 76- και συνεισφορά. Και τα τρία αυτά άρθρα εμπεριέχουν εξουσιοδοτήσεις με πολύ προβληματικό συνταγματικό περιεχόμενο. Κινδυνεύουν αυτές οι διατάξεις, κινδυνεύει το σχέδιο νόμου στον τομέα που είμαστε </w:t>
      </w:r>
      <w:r>
        <w:rPr>
          <w:rFonts w:eastAsia="Times New Roman" w:cs="Times New Roman"/>
          <w:szCs w:val="24"/>
        </w:rPr>
        <w:lastRenderedPageBreak/>
        <w:t>φιλολαϊκοί, στα απολύτως λίγα που παρέχετε, να εμπ</w:t>
      </w:r>
      <w:r>
        <w:rPr>
          <w:rFonts w:eastAsia="Times New Roman" w:cs="Times New Roman"/>
          <w:szCs w:val="24"/>
        </w:rPr>
        <w:t>λακείτε σε περιπέτειες σε σχέση με την εξουσιοδότηση στον εαυτό σας.</w:t>
      </w:r>
    </w:p>
    <w:p w14:paraId="4EC1937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Δύο παρατηρήσεις σε αυτό το σημείο. Η μία είναι αυτή που σας έκανε ο κ. Κωνσταντινόπουλος. Σας είπε ότι εν προκειμένω, </w:t>
      </w:r>
      <w:r>
        <w:rPr>
          <w:rFonts w:eastAsia="Times New Roman" w:cs="Times New Roman"/>
          <w:szCs w:val="24"/>
        </w:rPr>
        <w:t xml:space="preserve">καλά </w:t>
      </w:r>
      <w:r>
        <w:rPr>
          <w:rFonts w:eastAsia="Times New Roman" w:cs="Times New Roman"/>
          <w:szCs w:val="24"/>
        </w:rPr>
        <w:t>το πάτε με υπουργικές αποφάσεις. Η δεύτερη, αυτό που σας λέει η</w:t>
      </w:r>
      <w:r>
        <w:rPr>
          <w:rFonts w:eastAsia="Times New Roman" w:cs="Times New Roman"/>
          <w:szCs w:val="24"/>
        </w:rPr>
        <w:t xml:space="preserve"> Επιστημονική Υπηρεσία της Βουλής, ότι δίνετε λάθος εξουσιοδότηση. Άρα έχετε πρόβλημα και εκεί που πάτε να κάνετε τον καλό. </w:t>
      </w:r>
    </w:p>
    <w:p w14:paraId="4EC1937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Κλείνοντας, κυρία Πρόεδρε, θα ήθελα να πω ότι εμείς κάνουμε μία αρνητική κριτική. Δεν θα ψηφίσουμε. Έχουμε καταθέσει εδώ και δύο χρ</w:t>
      </w:r>
      <w:r>
        <w:rPr>
          <w:rFonts w:eastAsia="Times New Roman" w:cs="Times New Roman"/>
          <w:szCs w:val="24"/>
        </w:rPr>
        <w:t>όνια τη δική μας πρόταση, η οποία είχε στην αρχή -όσο ακόμα δεν την είχαμε επεξεργαστεί-, στο μέτρο των αναγκών του θέματος, τις ατέλειές της, όσο, όμως, περνούσε ο καιρός όχι μόνον εμείς την επεξεργαζόμασταν, αλλά έρχονταν οι θεσμοί της χώρας να την επιβε</w:t>
      </w:r>
      <w:r>
        <w:rPr>
          <w:rFonts w:eastAsia="Times New Roman" w:cs="Times New Roman"/>
          <w:szCs w:val="24"/>
        </w:rPr>
        <w:t xml:space="preserve">βαιώσουν. Η πρότασή μας στρεφόταν γύρω από την ανάγκη της συσσώρευσης των κόκκινων δανείων σε μία, όπως το είχαμε πει στην αρχή -και είχε και μια </w:t>
      </w:r>
      <w:r>
        <w:rPr>
          <w:rFonts w:eastAsia="Times New Roman" w:cs="Times New Roman"/>
          <w:szCs w:val="24"/>
        </w:rPr>
        <w:lastRenderedPageBreak/>
        <w:t>αφέλεια ο όρος-, «</w:t>
      </w:r>
      <w:r>
        <w:rPr>
          <w:rFonts w:eastAsia="Times New Roman" w:cs="Times New Roman"/>
          <w:szCs w:val="24"/>
          <w:lang w:val="en-US"/>
        </w:rPr>
        <w:t>bad</w:t>
      </w:r>
      <w:r w:rsidRPr="007C5F4E">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Στη συνέχεια δώσαμε τον χαρακτήρα ενός νομικού προσώπου, που θα αναλάμβανε βάρη, </w:t>
      </w:r>
      <w:r>
        <w:rPr>
          <w:rFonts w:eastAsia="Times New Roman" w:cs="Times New Roman"/>
          <w:szCs w:val="24"/>
        </w:rPr>
        <w:t xml:space="preserve">με τη συμβολή, βεβαίως, του </w:t>
      </w:r>
      <w:r>
        <w:rPr>
          <w:rFonts w:eastAsia="Times New Roman" w:cs="Times New Roman"/>
          <w:szCs w:val="24"/>
        </w:rPr>
        <w:t>δ</w:t>
      </w:r>
      <w:r>
        <w:rPr>
          <w:rFonts w:eastAsia="Times New Roman" w:cs="Times New Roman"/>
          <w:szCs w:val="24"/>
        </w:rPr>
        <w:t xml:space="preserve">ημοσίου. </w:t>
      </w:r>
    </w:p>
    <w:p w14:paraId="4EC1937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Όσο ο διάλογος γινόταν στο πεζοδρόμιο ή στις αίθουσες των καναλιών, δεν είχε και τόσο νόημα. Όταν, όμως, η Κεντρική μας Τράπεζα έκανε τη δική της πρόταση, είδαμε ότι υπάρχουν πάρα πολλά περιθώρια η δική μας πρόταση -α</w:t>
      </w:r>
      <w:r>
        <w:rPr>
          <w:rFonts w:eastAsia="Times New Roman" w:cs="Times New Roman"/>
          <w:szCs w:val="24"/>
        </w:rPr>
        <w:t>ν γινόταν δεκτή- να είναι η βάση μιας επεξεργασίας που θα οδηγούσε σε ορθότερη λύση, υπό την έννοια της συναίρεσης των δύο αναγκών. Δεν έγινε τέτοιος διάλογος. Δεν εισακουστήκαμε. Η πρόταση που έχει σήμερα η Βουλή μπροστά της είναι μία πρόταση μονόπλευρη σ</w:t>
      </w:r>
      <w:r>
        <w:rPr>
          <w:rFonts w:eastAsia="Times New Roman" w:cs="Times New Roman"/>
          <w:szCs w:val="24"/>
        </w:rPr>
        <w:t xml:space="preserve">ε σχέση με τις στοχεύσεις της. Υπό αυτή την έννοια θα την καταψηφίσουμε. </w:t>
      </w:r>
    </w:p>
    <w:p w14:paraId="4EC1937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Ευχαριστώ.</w:t>
      </w:r>
    </w:p>
    <w:p w14:paraId="4EC19378" w14:textId="77777777" w:rsidR="008E01FC" w:rsidRDefault="002168A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4EC19379" w14:textId="77777777" w:rsidR="008E01FC" w:rsidRDefault="002168A0">
      <w:pPr>
        <w:spacing w:line="600" w:lineRule="auto"/>
        <w:ind w:firstLine="720"/>
        <w:jc w:val="both"/>
        <w:rPr>
          <w:rFonts w:eastAsia="Times New Roman" w:cs="Times New Roman"/>
          <w:szCs w:val="24"/>
        </w:rPr>
      </w:pPr>
      <w:r w:rsidRPr="00367C02">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4EC1937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Παπαηλιού από τον ΣΥΡΙΖΑ. </w:t>
      </w:r>
    </w:p>
    <w:p w14:paraId="4EC1937B" w14:textId="77777777" w:rsidR="008E01FC" w:rsidRDefault="002168A0">
      <w:pPr>
        <w:spacing w:line="600" w:lineRule="auto"/>
        <w:ind w:firstLine="720"/>
        <w:jc w:val="both"/>
        <w:rPr>
          <w:rFonts w:eastAsia="Times New Roman" w:cs="Times New Roman"/>
          <w:szCs w:val="24"/>
        </w:rPr>
      </w:pPr>
      <w:r w:rsidRPr="00367C02">
        <w:rPr>
          <w:rFonts w:eastAsia="Times New Roman" w:cs="Times New Roman"/>
          <w:b/>
          <w:szCs w:val="24"/>
        </w:rPr>
        <w:t>ΓΕΩΡ</w:t>
      </w:r>
      <w:r w:rsidRPr="00367C02">
        <w:rPr>
          <w:rFonts w:eastAsia="Times New Roman" w:cs="Times New Roman"/>
          <w:b/>
          <w:szCs w:val="24"/>
        </w:rPr>
        <w:t xml:space="preserve">ΓΙΟΣ ΠΑΠΑΗΛΙΟΥ: </w:t>
      </w:r>
      <w:r>
        <w:rPr>
          <w:rFonts w:eastAsia="Times New Roman" w:cs="Times New Roman"/>
          <w:szCs w:val="24"/>
        </w:rPr>
        <w:t xml:space="preserve">Κυρία Πρόεδρε, κυρίες και κύριοι συνάδελφοι, το υπό κρίση νομοσχέδιο αναφέρεται σε θέματα που αφορούν στο πεδίο της ανάπτυξης με τρόπο ώστε αυτά να αποτελέσουν στοιχεία του νέου παραγωγικού υποδείγματος που επιδιώκεται και προωθείται, </w:t>
      </w:r>
      <w:r>
        <w:rPr>
          <w:rFonts w:eastAsia="Times New Roman" w:cs="Times New Roman"/>
          <w:szCs w:val="24"/>
        </w:rPr>
        <w:t>παραδ</w:t>
      </w:r>
      <w:r>
        <w:rPr>
          <w:rFonts w:eastAsia="Times New Roman" w:cs="Times New Roman"/>
          <w:szCs w:val="24"/>
        </w:rPr>
        <w:t xml:space="preserve">είγματος χάριν </w:t>
      </w:r>
      <w:r>
        <w:rPr>
          <w:rFonts w:eastAsia="Times New Roman" w:cs="Times New Roman"/>
          <w:szCs w:val="24"/>
        </w:rPr>
        <w:t>θέματα πνευματικής ιδιοκτησίας, διπλώματα ευρεσιτεχνίας, επιχειρηματικά πάρκα, ενίσχυση της καινοτομίας, μονάδες παροχής κοινών υπηρεσιών</w:t>
      </w:r>
      <w:r>
        <w:rPr>
          <w:rFonts w:eastAsia="Times New Roman" w:cs="Times New Roman"/>
          <w:szCs w:val="24"/>
        </w:rPr>
        <w:t xml:space="preserve"> κ.λπ.</w:t>
      </w:r>
      <w:r>
        <w:rPr>
          <w:rFonts w:eastAsia="Times New Roman" w:cs="Times New Roman"/>
          <w:szCs w:val="24"/>
        </w:rPr>
        <w:t>.</w:t>
      </w:r>
    </w:p>
    <w:p w14:paraId="4EC1937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Παρά ταύτα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επειδή ο χρόνος είναι περιορισμένος, θα αναφερθώ και εγώ στην τροπολογία για την προστασία της πρώτης κατοικίας. </w:t>
      </w:r>
    </w:p>
    <w:p w14:paraId="4EC1937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κόκκινα δάνεια αποτελούν </w:t>
      </w:r>
      <w:r>
        <w:rPr>
          <w:rFonts w:eastAsia="Times New Roman" w:cs="Times New Roman"/>
          <w:szCs w:val="24"/>
        </w:rPr>
        <w:t>βρό</w:t>
      </w:r>
      <w:r>
        <w:rPr>
          <w:rFonts w:eastAsia="Times New Roman" w:cs="Times New Roman"/>
          <w:szCs w:val="24"/>
        </w:rPr>
        <w:t>γ</w:t>
      </w:r>
      <w:r>
        <w:rPr>
          <w:rFonts w:eastAsia="Times New Roman" w:cs="Times New Roman"/>
          <w:szCs w:val="24"/>
        </w:rPr>
        <w:t>χο</w:t>
      </w:r>
      <w:r>
        <w:rPr>
          <w:rFonts w:eastAsia="Times New Roman" w:cs="Times New Roman"/>
          <w:szCs w:val="24"/>
        </w:rPr>
        <w:t xml:space="preserve"> για την ελληνική οικονομία, διότι προκαλούν ασφυξία στους δανειολήπτες και στ</w:t>
      </w:r>
      <w:r>
        <w:rPr>
          <w:rFonts w:eastAsia="Times New Roman" w:cs="Times New Roman"/>
          <w:szCs w:val="24"/>
        </w:rPr>
        <w:t xml:space="preserve">ις τράπεζες. Οι μεν δανειολήπτες ζουν υπό τον συνεχή κίνδυνο να τεθούν -ή και τίθενται- εκτός οικονομικής δραστηριότητας και κοινωνικής ζωής, οι δε τράπεζες αδυνατούν να εκπληρώσουν την αποστολή τους, δηλαδή να </w:t>
      </w:r>
      <w:proofErr w:type="spellStart"/>
      <w:r>
        <w:rPr>
          <w:rFonts w:eastAsia="Times New Roman" w:cs="Times New Roman"/>
          <w:szCs w:val="24"/>
        </w:rPr>
        <w:lastRenderedPageBreak/>
        <w:t>αιμοδοτήσουν</w:t>
      </w:r>
      <w:proofErr w:type="spellEnd"/>
      <w:r>
        <w:rPr>
          <w:rFonts w:eastAsia="Times New Roman" w:cs="Times New Roman"/>
          <w:szCs w:val="24"/>
        </w:rPr>
        <w:t xml:space="preserve"> την ελληνική οικονομία και, </w:t>
      </w:r>
      <w:proofErr w:type="spellStart"/>
      <w:r>
        <w:rPr>
          <w:rFonts w:eastAsia="Times New Roman" w:cs="Times New Roman"/>
          <w:szCs w:val="24"/>
        </w:rPr>
        <w:t>ανακ</w:t>
      </w:r>
      <w:r>
        <w:rPr>
          <w:rFonts w:eastAsia="Times New Roman" w:cs="Times New Roman"/>
          <w:szCs w:val="24"/>
        </w:rPr>
        <w:t>εφαλαιούμενες</w:t>
      </w:r>
      <w:proofErr w:type="spellEnd"/>
      <w:r>
        <w:rPr>
          <w:rFonts w:eastAsia="Times New Roman" w:cs="Times New Roman"/>
          <w:szCs w:val="24"/>
        </w:rPr>
        <w:t xml:space="preserve"> κατά διαστήματα με δημόσιους πόρους, επιβαρύνουν το δημόσιο χρέος και εν τέλει τον ελληνικό λαό. </w:t>
      </w:r>
    </w:p>
    <w:p w14:paraId="4EC1937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Το πρόβλημα διογκώθηκε με την οικονομική κρίση, τη χρεοκοπία, τις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λιτότητας και συνακόλουθα την ύφεση, τη μείωση του ΑΕΠ, </w:t>
      </w:r>
      <w:r>
        <w:rPr>
          <w:rFonts w:eastAsia="Times New Roman" w:cs="Times New Roman"/>
          <w:szCs w:val="24"/>
        </w:rPr>
        <w:t>το κλείσιμο χιλιάδων επιχειρήσεων, την κατακόρυφη άνοδο της ανεργίας, τη μείωση ή και την εξαφάνιση εισοδημάτων.</w:t>
      </w:r>
    </w:p>
    <w:p w14:paraId="4EC1937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Σε αυτό το πλαίσιο, λοιπόν, το πρόβλημα αφορά χιλιάδες συμπολίτες μας. Δυστυχώς δεν αντιμετωπίστηκε έγκαιρα</w:t>
      </w:r>
      <w:r>
        <w:rPr>
          <w:rFonts w:eastAsia="Times New Roman" w:cs="Times New Roman"/>
          <w:szCs w:val="24"/>
        </w:rPr>
        <w:t xml:space="preserve"> από τις προηγούμενες κυβερνήσεις</w:t>
      </w:r>
      <w:r>
        <w:rPr>
          <w:rFonts w:eastAsia="Times New Roman" w:cs="Times New Roman"/>
          <w:szCs w:val="24"/>
        </w:rPr>
        <w:t>, μ</w:t>
      </w:r>
      <w:r>
        <w:rPr>
          <w:rFonts w:eastAsia="Times New Roman" w:cs="Times New Roman"/>
          <w:szCs w:val="24"/>
        </w:rPr>
        <w:t>ε αποτέλεσμα να έχει λάβει μεγάλες διαστάσεις.</w:t>
      </w:r>
    </w:p>
    <w:p w14:paraId="4EC1938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Η Κυβέρνηση, παρά τους </w:t>
      </w:r>
      <w:proofErr w:type="spellStart"/>
      <w:r>
        <w:rPr>
          <w:rFonts w:eastAsia="Times New Roman" w:cs="Times New Roman"/>
          <w:szCs w:val="24"/>
        </w:rPr>
        <w:t>μνημονιακούς</w:t>
      </w:r>
      <w:proofErr w:type="spellEnd"/>
      <w:r>
        <w:rPr>
          <w:rFonts w:eastAsia="Times New Roman" w:cs="Times New Roman"/>
          <w:szCs w:val="24"/>
        </w:rPr>
        <w:t xml:space="preserve"> περιορισμούς, κινήθηκε προς την κατεύθυνση άμβλυνσης των δυσμενών συνεπειών των κόκκινων δανείων, με γνώμονα την προστασία των δανειοληπτών. Έτσι, </w:t>
      </w:r>
      <w:r>
        <w:rPr>
          <w:rFonts w:eastAsia="Times New Roman" w:cs="Times New Roman"/>
          <w:szCs w:val="24"/>
        </w:rPr>
        <w:t xml:space="preserve">κυρίες και </w:t>
      </w:r>
      <w:r>
        <w:rPr>
          <w:rFonts w:eastAsia="Times New Roman" w:cs="Times New Roman"/>
          <w:szCs w:val="24"/>
        </w:rPr>
        <w:t>κύριοι συνάδελφ</w:t>
      </w:r>
      <w:r>
        <w:rPr>
          <w:rFonts w:eastAsia="Times New Roman" w:cs="Times New Roman"/>
          <w:szCs w:val="24"/>
        </w:rPr>
        <w:t>οι, κρατήθηκε η κοινωνία όρθια.</w:t>
      </w:r>
    </w:p>
    <w:p w14:paraId="4EC1938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 xml:space="preserve">το υπό κρίση νομοσχέδιο, περιλαμβάνεται μία σειρά προβλέψεων, οι οποίες αφορούν την προστασία της πρώτης κατοικίας με τρόπο αποτελεσματικό και κοινωνικά δίκαιο, παρά τις </w:t>
      </w:r>
      <w:r>
        <w:rPr>
          <w:rFonts w:eastAsia="Times New Roman" w:cs="Times New Roman"/>
          <w:szCs w:val="24"/>
        </w:rPr>
        <w:t>«</w:t>
      </w:r>
      <w:r>
        <w:rPr>
          <w:rFonts w:eastAsia="Times New Roman" w:cs="Times New Roman"/>
          <w:szCs w:val="24"/>
        </w:rPr>
        <w:t>γνωστές</w:t>
      </w:r>
      <w:r>
        <w:rPr>
          <w:rFonts w:eastAsia="Times New Roman" w:cs="Times New Roman"/>
          <w:szCs w:val="24"/>
        </w:rPr>
        <w:t>»</w:t>
      </w:r>
      <w:r>
        <w:rPr>
          <w:rFonts w:eastAsia="Times New Roman" w:cs="Times New Roman"/>
          <w:szCs w:val="24"/>
        </w:rPr>
        <w:t xml:space="preserve"> πιέσεις οι οποίες δεν λαμβάνουν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τη</w:t>
      </w:r>
      <w:r>
        <w:rPr>
          <w:rFonts w:eastAsia="Times New Roman" w:cs="Times New Roman"/>
          <w:szCs w:val="24"/>
        </w:rPr>
        <w:t>ν κοινωνική διάσταση του θέματος.</w:t>
      </w:r>
    </w:p>
    <w:p w14:paraId="4EC1938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Εκτός από την προστασία της πρώτης, της λαϊκής κατοικίας, το υπό κρίση νομοσχέδιο αποσκοπεί και στην εξυγίανση των χαρτοφυλακίων των τραπεζών από τα κόκκινα δάνεια.</w:t>
      </w:r>
    </w:p>
    <w:p w14:paraId="4EC19383" w14:textId="77777777" w:rsidR="008E01FC" w:rsidRDefault="002168A0">
      <w:pPr>
        <w:spacing w:line="600" w:lineRule="auto"/>
        <w:ind w:firstLine="720"/>
        <w:jc w:val="both"/>
        <w:rPr>
          <w:rFonts w:eastAsia="Times New Roman"/>
          <w:szCs w:val="24"/>
        </w:rPr>
      </w:pPr>
      <w:r>
        <w:rPr>
          <w:rFonts w:eastAsia="Times New Roman"/>
          <w:szCs w:val="24"/>
        </w:rPr>
        <w:t>Γ</w:t>
      </w:r>
      <w:r w:rsidRPr="00836FBC">
        <w:rPr>
          <w:rFonts w:eastAsia="Times New Roman"/>
          <w:szCs w:val="24"/>
        </w:rPr>
        <w:t>ι</w:t>
      </w:r>
      <w:r>
        <w:rPr>
          <w:rFonts w:eastAsia="Times New Roman"/>
          <w:szCs w:val="24"/>
        </w:rPr>
        <w:t>α πρώτη φορά</w:t>
      </w:r>
      <w:r>
        <w:rPr>
          <w:rFonts w:eastAsia="Times New Roman"/>
          <w:szCs w:val="24"/>
        </w:rPr>
        <w:t>,</w:t>
      </w:r>
      <w:r>
        <w:rPr>
          <w:rFonts w:eastAsia="Times New Roman"/>
          <w:szCs w:val="24"/>
        </w:rPr>
        <w:t xml:space="preserve"> με το νέο θεσμικό π</w:t>
      </w:r>
      <w:r w:rsidRPr="00836FBC">
        <w:rPr>
          <w:rFonts w:eastAsia="Times New Roman"/>
          <w:szCs w:val="24"/>
        </w:rPr>
        <w:t>λαίσιο</w:t>
      </w:r>
      <w:r>
        <w:rPr>
          <w:rFonts w:eastAsia="Times New Roman"/>
          <w:szCs w:val="24"/>
        </w:rPr>
        <w:t>,</w:t>
      </w:r>
      <w:r w:rsidRPr="00836FBC">
        <w:rPr>
          <w:rFonts w:eastAsia="Times New Roman"/>
          <w:szCs w:val="24"/>
        </w:rPr>
        <w:t xml:space="preserve"> προστατεύεται </w:t>
      </w:r>
      <w:r w:rsidRPr="00836FBC">
        <w:rPr>
          <w:rFonts w:eastAsia="Times New Roman"/>
          <w:szCs w:val="24"/>
        </w:rPr>
        <w:t>η πρώτη κατοικ</w:t>
      </w:r>
      <w:r>
        <w:rPr>
          <w:rFonts w:eastAsia="Times New Roman"/>
          <w:szCs w:val="24"/>
        </w:rPr>
        <w:t xml:space="preserve">ία όχι μόνο για τους ευάλωτους </w:t>
      </w:r>
      <w:r>
        <w:rPr>
          <w:rFonts w:eastAsia="Times New Roman"/>
          <w:szCs w:val="24"/>
        </w:rPr>
        <w:t xml:space="preserve">δανειολήπτες </w:t>
      </w:r>
      <w:r w:rsidRPr="00836FBC">
        <w:rPr>
          <w:rFonts w:eastAsia="Times New Roman"/>
          <w:szCs w:val="24"/>
        </w:rPr>
        <w:t>στους οποίους έχει χορηγηθεί στεγαστικό δάνειο αλλά και για πολλούς επαγ</w:t>
      </w:r>
      <w:r>
        <w:rPr>
          <w:rFonts w:eastAsia="Times New Roman"/>
          <w:szCs w:val="24"/>
        </w:rPr>
        <w:t xml:space="preserve">γελματίες που έχουν </w:t>
      </w:r>
      <w:r>
        <w:rPr>
          <w:rFonts w:eastAsia="Times New Roman"/>
          <w:szCs w:val="24"/>
        </w:rPr>
        <w:t xml:space="preserve">λάβει </w:t>
      </w:r>
      <w:r>
        <w:rPr>
          <w:rFonts w:eastAsia="Times New Roman"/>
          <w:szCs w:val="24"/>
        </w:rPr>
        <w:t xml:space="preserve">διασφαλιζόμενο </w:t>
      </w:r>
      <w:r w:rsidRPr="00836FBC">
        <w:rPr>
          <w:rFonts w:eastAsia="Times New Roman"/>
          <w:szCs w:val="24"/>
        </w:rPr>
        <w:t xml:space="preserve">με υποθήκη πρώτης κατοικίας επιχειρηματικό </w:t>
      </w:r>
      <w:r>
        <w:rPr>
          <w:rFonts w:eastAsia="Times New Roman"/>
          <w:szCs w:val="24"/>
        </w:rPr>
        <w:t>δάνειο.</w:t>
      </w:r>
      <w:r w:rsidRPr="00836FBC">
        <w:rPr>
          <w:rFonts w:eastAsia="Times New Roman"/>
          <w:szCs w:val="24"/>
        </w:rPr>
        <w:t xml:space="preserve"> </w:t>
      </w:r>
    </w:p>
    <w:p w14:paraId="4EC19384" w14:textId="77777777" w:rsidR="008E01FC" w:rsidRDefault="002168A0">
      <w:pPr>
        <w:spacing w:line="600" w:lineRule="auto"/>
        <w:ind w:firstLine="720"/>
        <w:jc w:val="both"/>
        <w:rPr>
          <w:rFonts w:eastAsia="Times New Roman"/>
          <w:szCs w:val="24"/>
        </w:rPr>
      </w:pPr>
      <w:r>
        <w:rPr>
          <w:rFonts w:eastAsia="Times New Roman"/>
          <w:szCs w:val="24"/>
        </w:rPr>
        <w:t>Ο</w:t>
      </w:r>
      <w:r w:rsidRPr="00836FBC">
        <w:rPr>
          <w:rFonts w:eastAsia="Times New Roman"/>
          <w:szCs w:val="24"/>
        </w:rPr>
        <w:t xml:space="preserve"> νόμος Κατσέλη εφαρμόζεται μόνο </w:t>
      </w:r>
      <w:r w:rsidRPr="00836FBC">
        <w:rPr>
          <w:rFonts w:eastAsia="Times New Roman"/>
          <w:szCs w:val="24"/>
        </w:rPr>
        <w:t>σε φυσικά πρόσωπα χωρίς πτωχευτική ικανότητα</w:t>
      </w:r>
      <w:r>
        <w:rPr>
          <w:rFonts w:eastAsia="Times New Roman"/>
          <w:szCs w:val="24"/>
        </w:rPr>
        <w:t xml:space="preserve">. Γι’ αυτά </w:t>
      </w:r>
      <w:r w:rsidRPr="00C449FE">
        <w:rPr>
          <w:rFonts w:eastAsia="Times New Roman"/>
          <w:szCs w:val="24"/>
        </w:rPr>
        <w:t>υπάρχει</w:t>
      </w:r>
      <w:r>
        <w:rPr>
          <w:rFonts w:eastAsia="Times New Roman"/>
          <w:szCs w:val="24"/>
        </w:rPr>
        <w:t xml:space="preserve"> μόνο η συναινετική</w:t>
      </w:r>
      <w:r w:rsidRPr="00836FBC">
        <w:rPr>
          <w:rFonts w:eastAsia="Times New Roman"/>
          <w:szCs w:val="24"/>
        </w:rPr>
        <w:t xml:space="preserve"> ρύθμιση των οφειλ</w:t>
      </w:r>
      <w:r>
        <w:rPr>
          <w:rFonts w:eastAsia="Times New Roman"/>
          <w:szCs w:val="24"/>
        </w:rPr>
        <w:t xml:space="preserve">ών προς τους πιστωτές ή έστω την </w:t>
      </w:r>
      <w:r>
        <w:rPr>
          <w:rFonts w:eastAsia="Times New Roman"/>
          <w:szCs w:val="24"/>
        </w:rPr>
        <w:t xml:space="preserve">πλειονότητά </w:t>
      </w:r>
      <w:r>
        <w:rPr>
          <w:rFonts w:eastAsia="Times New Roman"/>
          <w:szCs w:val="24"/>
        </w:rPr>
        <w:t>τους,</w:t>
      </w:r>
      <w:r w:rsidRPr="00836FBC">
        <w:rPr>
          <w:rFonts w:eastAsia="Times New Roman"/>
          <w:szCs w:val="24"/>
        </w:rPr>
        <w:t xml:space="preserve"> στο πλαίσιο του εξωδικαστικού μηχανισμού ρύθμισης οφειλών</w:t>
      </w:r>
      <w:r>
        <w:rPr>
          <w:rFonts w:eastAsia="Times New Roman"/>
          <w:szCs w:val="24"/>
        </w:rPr>
        <w:t>.</w:t>
      </w:r>
      <w:r w:rsidRPr="00836FBC">
        <w:rPr>
          <w:rFonts w:eastAsia="Times New Roman"/>
          <w:szCs w:val="24"/>
        </w:rPr>
        <w:t xml:space="preserve"> </w:t>
      </w:r>
    </w:p>
    <w:p w14:paraId="4EC19385" w14:textId="77777777" w:rsidR="008E01FC" w:rsidRDefault="002168A0">
      <w:pPr>
        <w:spacing w:line="600" w:lineRule="auto"/>
        <w:ind w:firstLine="720"/>
        <w:jc w:val="both"/>
        <w:rPr>
          <w:rFonts w:eastAsia="Times New Roman"/>
          <w:szCs w:val="24"/>
        </w:rPr>
      </w:pPr>
      <w:r>
        <w:rPr>
          <w:rFonts w:eastAsia="Times New Roman"/>
          <w:szCs w:val="24"/>
        </w:rPr>
        <w:lastRenderedPageBreak/>
        <w:t>Επίσης,</w:t>
      </w:r>
      <w:r w:rsidRPr="00836FBC">
        <w:rPr>
          <w:rFonts w:eastAsia="Times New Roman"/>
          <w:szCs w:val="24"/>
        </w:rPr>
        <w:t xml:space="preserve"> γι</w:t>
      </w:r>
      <w:r>
        <w:rPr>
          <w:rFonts w:eastAsia="Times New Roman"/>
          <w:szCs w:val="24"/>
        </w:rPr>
        <w:t>α πρώτη φορά με το νέο θεσμικό π</w:t>
      </w:r>
      <w:r w:rsidRPr="00836FBC">
        <w:rPr>
          <w:rFonts w:eastAsia="Times New Roman"/>
          <w:szCs w:val="24"/>
        </w:rPr>
        <w:t xml:space="preserve">λαίσιο προτείνεται και προβλέπεται η επιδότηση της δόσης των δανείων </w:t>
      </w:r>
      <w:r>
        <w:rPr>
          <w:rFonts w:eastAsia="Times New Roman"/>
          <w:szCs w:val="24"/>
        </w:rPr>
        <w:t>για τους δικαιούχους που θα υπα</w:t>
      </w:r>
      <w:r w:rsidRPr="00836FBC">
        <w:rPr>
          <w:rFonts w:eastAsia="Times New Roman"/>
          <w:szCs w:val="24"/>
        </w:rPr>
        <w:t>χ</w:t>
      </w:r>
      <w:r>
        <w:rPr>
          <w:rFonts w:eastAsia="Times New Roman"/>
          <w:szCs w:val="24"/>
        </w:rPr>
        <w:t>θού</w:t>
      </w:r>
      <w:r w:rsidRPr="00836FBC">
        <w:rPr>
          <w:rFonts w:eastAsia="Times New Roman"/>
          <w:szCs w:val="24"/>
        </w:rPr>
        <w:t>ν</w:t>
      </w:r>
      <w:r>
        <w:rPr>
          <w:rFonts w:eastAsia="Times New Roman"/>
          <w:szCs w:val="24"/>
        </w:rPr>
        <w:t xml:space="preserve"> στις</w:t>
      </w:r>
      <w:r w:rsidRPr="00836FBC">
        <w:rPr>
          <w:rFonts w:eastAsia="Times New Roman"/>
          <w:szCs w:val="24"/>
        </w:rPr>
        <w:t xml:space="preserve"> σχετικές διατάξεις</w:t>
      </w:r>
      <w:r>
        <w:rPr>
          <w:rFonts w:eastAsia="Times New Roman"/>
          <w:szCs w:val="24"/>
        </w:rPr>
        <w:t>.</w:t>
      </w:r>
    </w:p>
    <w:p w14:paraId="4EC19386" w14:textId="77777777" w:rsidR="008E01FC" w:rsidRDefault="002168A0">
      <w:pPr>
        <w:spacing w:line="600" w:lineRule="auto"/>
        <w:ind w:firstLine="720"/>
        <w:jc w:val="both"/>
        <w:rPr>
          <w:rFonts w:eastAsia="Times New Roman"/>
          <w:szCs w:val="24"/>
        </w:rPr>
      </w:pPr>
      <w:r>
        <w:rPr>
          <w:rFonts w:eastAsia="Times New Roman"/>
          <w:szCs w:val="24"/>
        </w:rPr>
        <w:t>Για να μπορεί κά</w:t>
      </w:r>
      <w:r w:rsidRPr="00836FBC">
        <w:rPr>
          <w:rFonts w:eastAsia="Times New Roman"/>
          <w:szCs w:val="24"/>
        </w:rPr>
        <w:t>θε φυσικό πρόσωπο</w:t>
      </w:r>
      <w:r>
        <w:rPr>
          <w:rFonts w:eastAsia="Times New Roman"/>
          <w:szCs w:val="24"/>
        </w:rPr>
        <w:t>,</w:t>
      </w:r>
      <w:r w:rsidRPr="00836FBC">
        <w:rPr>
          <w:rFonts w:eastAsia="Times New Roman"/>
          <w:szCs w:val="24"/>
        </w:rPr>
        <w:t xml:space="preserve"> ανεξ</w:t>
      </w:r>
      <w:r>
        <w:rPr>
          <w:rFonts w:eastAsia="Times New Roman"/>
          <w:szCs w:val="24"/>
        </w:rPr>
        <w:t xml:space="preserve">αρτήτως επαγγελματικής </w:t>
      </w:r>
      <w:r>
        <w:rPr>
          <w:rFonts w:eastAsia="Times New Roman"/>
          <w:szCs w:val="24"/>
        </w:rPr>
        <w:t xml:space="preserve">ιδιότητας </w:t>
      </w:r>
      <w:r>
        <w:rPr>
          <w:rFonts w:eastAsia="Times New Roman"/>
          <w:szCs w:val="24"/>
        </w:rPr>
        <w:t>να ενταχθεί</w:t>
      </w:r>
      <w:r w:rsidRPr="00836FBC">
        <w:rPr>
          <w:rFonts w:eastAsia="Times New Roman"/>
          <w:szCs w:val="24"/>
        </w:rPr>
        <w:t xml:space="preserve"> στην ηλεκτρονική πλατφόρμα</w:t>
      </w:r>
      <w:r>
        <w:rPr>
          <w:rFonts w:eastAsia="Times New Roman"/>
          <w:szCs w:val="24"/>
        </w:rPr>
        <w:t>, οι προϋποθέσε</w:t>
      </w:r>
      <w:r>
        <w:rPr>
          <w:rFonts w:eastAsia="Times New Roman"/>
          <w:szCs w:val="24"/>
        </w:rPr>
        <w:t>ις</w:t>
      </w:r>
      <w:r w:rsidRPr="00836FBC">
        <w:rPr>
          <w:rFonts w:eastAsia="Times New Roman"/>
          <w:szCs w:val="24"/>
        </w:rPr>
        <w:t xml:space="preserve"> και τα κριτήρια που </w:t>
      </w:r>
      <w:r>
        <w:rPr>
          <w:rFonts w:eastAsia="Times New Roman"/>
          <w:szCs w:val="24"/>
        </w:rPr>
        <w:t>συνιστούν τον πυρήνα της προστασίας</w:t>
      </w:r>
      <w:r w:rsidRPr="00836FBC">
        <w:rPr>
          <w:rFonts w:eastAsia="Times New Roman"/>
          <w:szCs w:val="24"/>
        </w:rPr>
        <w:t xml:space="preserve"> είναι</w:t>
      </w:r>
      <w:r>
        <w:rPr>
          <w:rFonts w:eastAsia="Times New Roman"/>
          <w:szCs w:val="24"/>
        </w:rPr>
        <w:t>:</w:t>
      </w:r>
      <w:r w:rsidRPr="00836FBC">
        <w:rPr>
          <w:rFonts w:eastAsia="Times New Roman"/>
          <w:szCs w:val="24"/>
        </w:rPr>
        <w:t xml:space="preserve"> το ύψος των ληξιπρόθεσμων οφειλών δεν πρέπει να είναι ανώτερο </w:t>
      </w:r>
      <w:r>
        <w:rPr>
          <w:rFonts w:eastAsia="Times New Roman"/>
          <w:szCs w:val="24"/>
        </w:rPr>
        <w:t>του ποσού των</w:t>
      </w:r>
      <w:r w:rsidRPr="00836FBC">
        <w:rPr>
          <w:rFonts w:eastAsia="Times New Roman"/>
          <w:szCs w:val="24"/>
        </w:rPr>
        <w:t xml:space="preserve"> 130.000 ευρώ ανά πιστωτή ή των 100</w:t>
      </w:r>
      <w:r>
        <w:rPr>
          <w:rFonts w:eastAsia="Times New Roman"/>
          <w:szCs w:val="24"/>
        </w:rPr>
        <w:t>.000</w:t>
      </w:r>
      <w:r w:rsidRPr="00836FBC">
        <w:rPr>
          <w:rFonts w:eastAsia="Times New Roman"/>
          <w:szCs w:val="24"/>
        </w:rPr>
        <w:t xml:space="preserve"> ευρώ</w:t>
      </w:r>
      <w:r>
        <w:rPr>
          <w:rFonts w:eastAsia="Times New Roman"/>
          <w:szCs w:val="24"/>
        </w:rPr>
        <w:t xml:space="preserve"> α</w:t>
      </w:r>
      <w:r w:rsidRPr="00836FBC">
        <w:rPr>
          <w:rFonts w:eastAsia="Times New Roman"/>
          <w:szCs w:val="24"/>
        </w:rPr>
        <w:t>ν πρόκειται για επιχειρηματικό δάνειο</w:t>
      </w:r>
      <w:r>
        <w:rPr>
          <w:rFonts w:eastAsia="Times New Roman"/>
          <w:szCs w:val="24"/>
        </w:rPr>
        <w:t>,</w:t>
      </w:r>
      <w:r w:rsidRPr="00836FBC">
        <w:rPr>
          <w:rFonts w:eastAsia="Times New Roman"/>
          <w:szCs w:val="24"/>
        </w:rPr>
        <w:t xml:space="preserve"> όπως </w:t>
      </w:r>
      <w:r>
        <w:rPr>
          <w:rFonts w:eastAsia="Times New Roman"/>
          <w:szCs w:val="24"/>
        </w:rPr>
        <w:t xml:space="preserve">αναθεωρήθηκε με </w:t>
      </w:r>
      <w:r w:rsidRPr="00836FBC">
        <w:rPr>
          <w:rFonts w:eastAsia="Times New Roman"/>
          <w:szCs w:val="24"/>
        </w:rPr>
        <w:t>τη νομοθε</w:t>
      </w:r>
      <w:r w:rsidRPr="00836FBC">
        <w:rPr>
          <w:rFonts w:eastAsia="Times New Roman"/>
          <w:szCs w:val="24"/>
        </w:rPr>
        <w:t xml:space="preserve">τική </w:t>
      </w:r>
      <w:r>
        <w:rPr>
          <w:rFonts w:eastAsia="Times New Roman"/>
          <w:szCs w:val="24"/>
        </w:rPr>
        <w:t xml:space="preserve">βελτίωση </w:t>
      </w:r>
      <w:r w:rsidRPr="00836FBC">
        <w:rPr>
          <w:rFonts w:eastAsia="Times New Roman"/>
          <w:szCs w:val="24"/>
        </w:rPr>
        <w:t>που κατατέθηκε</w:t>
      </w:r>
      <w:r>
        <w:rPr>
          <w:rFonts w:eastAsia="Times New Roman"/>
          <w:szCs w:val="24"/>
        </w:rPr>
        <w:t xml:space="preserve"> προ ολίγου.</w:t>
      </w:r>
      <w:r w:rsidRPr="00836FBC">
        <w:rPr>
          <w:rFonts w:eastAsia="Times New Roman"/>
          <w:szCs w:val="24"/>
        </w:rPr>
        <w:t xml:space="preserve"> </w:t>
      </w:r>
    </w:p>
    <w:p w14:paraId="4EC19387" w14:textId="77777777" w:rsidR="008E01FC" w:rsidRDefault="002168A0">
      <w:pPr>
        <w:spacing w:line="600" w:lineRule="auto"/>
        <w:ind w:firstLine="720"/>
        <w:jc w:val="both"/>
        <w:rPr>
          <w:rFonts w:eastAsia="Times New Roman"/>
          <w:szCs w:val="24"/>
        </w:rPr>
      </w:pPr>
      <w:r w:rsidRPr="00836FBC">
        <w:rPr>
          <w:rFonts w:eastAsia="Times New Roman"/>
          <w:szCs w:val="24"/>
        </w:rPr>
        <w:t>Η κάλυψη αφορά την πρώτη κ</w:t>
      </w:r>
      <w:r>
        <w:rPr>
          <w:rFonts w:eastAsia="Times New Roman"/>
          <w:szCs w:val="24"/>
        </w:rPr>
        <w:t>ατοικία αντικειμενικής αξίας ως 250.000</w:t>
      </w:r>
      <w:r w:rsidRPr="00836FBC">
        <w:rPr>
          <w:rFonts w:eastAsia="Times New Roman"/>
          <w:szCs w:val="24"/>
        </w:rPr>
        <w:t xml:space="preserve"> ευρώ για στεγαστικά</w:t>
      </w:r>
      <w:r>
        <w:rPr>
          <w:rFonts w:eastAsia="Times New Roman"/>
          <w:szCs w:val="24"/>
        </w:rPr>
        <w:t>,</w:t>
      </w:r>
      <w:r w:rsidRPr="00836FBC">
        <w:rPr>
          <w:rFonts w:eastAsia="Times New Roman"/>
          <w:szCs w:val="24"/>
        </w:rPr>
        <w:t xml:space="preserve"> επισκευαστικά</w:t>
      </w:r>
      <w:r>
        <w:rPr>
          <w:rFonts w:eastAsia="Times New Roman"/>
          <w:szCs w:val="24"/>
        </w:rPr>
        <w:t>,</w:t>
      </w:r>
      <w:r w:rsidRPr="00836FBC">
        <w:rPr>
          <w:rFonts w:eastAsia="Times New Roman"/>
          <w:szCs w:val="24"/>
        </w:rPr>
        <w:t xml:space="preserve"> καταναλωτικά δάνεια και πιστωτικές κάρτες</w:t>
      </w:r>
      <w:r>
        <w:rPr>
          <w:rFonts w:eastAsia="Times New Roman"/>
          <w:szCs w:val="24"/>
        </w:rPr>
        <w:t>, ενώ αντίστοιχα για τα επιχειρηματικά δάνεια</w:t>
      </w:r>
      <w:r w:rsidRPr="00836FBC">
        <w:rPr>
          <w:rFonts w:eastAsia="Times New Roman"/>
          <w:szCs w:val="24"/>
        </w:rPr>
        <w:t xml:space="preserve"> με προσημείωση πρώτης κατ</w:t>
      </w:r>
      <w:r w:rsidRPr="00836FBC">
        <w:rPr>
          <w:rFonts w:eastAsia="Times New Roman"/>
          <w:szCs w:val="24"/>
        </w:rPr>
        <w:t>οικίας</w:t>
      </w:r>
      <w:r>
        <w:rPr>
          <w:rFonts w:eastAsia="Times New Roman"/>
          <w:szCs w:val="24"/>
        </w:rPr>
        <w:t>,</w:t>
      </w:r>
      <w:r w:rsidRPr="00836FBC">
        <w:rPr>
          <w:rFonts w:eastAsia="Times New Roman"/>
          <w:szCs w:val="24"/>
        </w:rPr>
        <w:t xml:space="preserve"> η αντικειμενική αξία του ακινήτου πρέ</w:t>
      </w:r>
      <w:r>
        <w:rPr>
          <w:rFonts w:eastAsia="Times New Roman"/>
          <w:szCs w:val="24"/>
        </w:rPr>
        <w:t>πει να είναι μέχρι και 175.000 ε</w:t>
      </w:r>
      <w:r w:rsidRPr="00836FBC">
        <w:rPr>
          <w:rFonts w:eastAsia="Times New Roman"/>
          <w:szCs w:val="24"/>
        </w:rPr>
        <w:t>υρώ</w:t>
      </w:r>
      <w:r>
        <w:rPr>
          <w:rFonts w:eastAsia="Times New Roman"/>
          <w:szCs w:val="24"/>
        </w:rPr>
        <w:t>.</w:t>
      </w:r>
      <w:r w:rsidRPr="00836FBC">
        <w:rPr>
          <w:rFonts w:eastAsia="Times New Roman"/>
          <w:szCs w:val="24"/>
        </w:rPr>
        <w:t xml:space="preserve"> </w:t>
      </w:r>
    </w:p>
    <w:p w14:paraId="4EC19388" w14:textId="77777777" w:rsidR="008E01FC" w:rsidRDefault="002168A0">
      <w:pPr>
        <w:spacing w:line="600" w:lineRule="auto"/>
        <w:ind w:firstLine="720"/>
        <w:jc w:val="both"/>
        <w:rPr>
          <w:rFonts w:eastAsia="Times New Roman"/>
          <w:szCs w:val="24"/>
        </w:rPr>
      </w:pPr>
      <w:r>
        <w:rPr>
          <w:rFonts w:eastAsia="Times New Roman"/>
          <w:szCs w:val="24"/>
        </w:rPr>
        <w:lastRenderedPageBreak/>
        <w:t xml:space="preserve">Επίσης, η ύπαρξη </w:t>
      </w:r>
      <w:r>
        <w:rPr>
          <w:rFonts w:eastAsia="Times New Roman"/>
          <w:szCs w:val="24"/>
        </w:rPr>
        <w:t>άλλης,</w:t>
      </w:r>
      <w:r>
        <w:rPr>
          <w:rFonts w:eastAsia="Times New Roman"/>
          <w:szCs w:val="24"/>
        </w:rPr>
        <w:t xml:space="preserve"> πέραν </w:t>
      </w:r>
      <w:r w:rsidRPr="00836FBC">
        <w:rPr>
          <w:rFonts w:eastAsia="Times New Roman"/>
          <w:szCs w:val="24"/>
        </w:rPr>
        <w:t>της κύριας κατοικίας ακίνητης περιουσίας ή μεταφορικών μέσων του αιτούντος δεν</w:t>
      </w:r>
      <w:r>
        <w:rPr>
          <w:rFonts w:eastAsia="Times New Roman"/>
          <w:szCs w:val="24"/>
        </w:rPr>
        <w:t xml:space="preserve"> εμποδίζει την υποβολή της αίτησης, α</w:t>
      </w:r>
      <w:r w:rsidRPr="00836FBC">
        <w:rPr>
          <w:rFonts w:eastAsia="Times New Roman"/>
          <w:szCs w:val="24"/>
        </w:rPr>
        <w:t>ρκεί η αντικειμενική αξία τη</w:t>
      </w:r>
      <w:r w:rsidRPr="00836FBC">
        <w:rPr>
          <w:rFonts w:eastAsia="Times New Roman"/>
          <w:szCs w:val="24"/>
        </w:rPr>
        <w:t xml:space="preserve">ς </w:t>
      </w:r>
      <w:r>
        <w:rPr>
          <w:rFonts w:eastAsia="Times New Roman"/>
          <w:szCs w:val="24"/>
        </w:rPr>
        <w:t>λοιπής</w:t>
      </w:r>
      <w:r w:rsidRPr="00836FBC">
        <w:rPr>
          <w:rFonts w:eastAsia="Times New Roman"/>
          <w:szCs w:val="24"/>
        </w:rPr>
        <w:t xml:space="preserve"> ακίνητης περιουσίας και των μεταφορικών μέσων να μην υπερβαίνει το διπλάσιο της συνολικής προς </w:t>
      </w:r>
      <w:r>
        <w:rPr>
          <w:rFonts w:eastAsia="Times New Roman"/>
          <w:szCs w:val="24"/>
        </w:rPr>
        <w:t>ρύθμιση</w:t>
      </w:r>
      <w:r w:rsidRPr="00836FBC">
        <w:rPr>
          <w:rFonts w:eastAsia="Times New Roman"/>
          <w:szCs w:val="24"/>
        </w:rPr>
        <w:t xml:space="preserve"> οφειλής και σε κάθε περίπτωση το ποσό των 80.000 ευρώ</w:t>
      </w:r>
      <w:r>
        <w:rPr>
          <w:rFonts w:eastAsia="Times New Roman"/>
          <w:szCs w:val="24"/>
        </w:rPr>
        <w:t>.</w:t>
      </w:r>
    </w:p>
    <w:p w14:paraId="4EC19389" w14:textId="77777777" w:rsidR="008E01FC" w:rsidRDefault="002168A0">
      <w:pPr>
        <w:spacing w:line="600" w:lineRule="auto"/>
        <w:ind w:firstLine="720"/>
        <w:jc w:val="both"/>
        <w:rPr>
          <w:rFonts w:eastAsia="Times New Roman"/>
          <w:szCs w:val="24"/>
        </w:rPr>
      </w:pPr>
      <w:r>
        <w:rPr>
          <w:rFonts w:eastAsia="Times New Roman"/>
          <w:szCs w:val="24"/>
        </w:rPr>
        <w:t>Οι υπαγόμενοι στο νέο π</w:t>
      </w:r>
      <w:r w:rsidRPr="00836FBC">
        <w:rPr>
          <w:rFonts w:eastAsia="Times New Roman"/>
          <w:szCs w:val="24"/>
        </w:rPr>
        <w:t>λαίσιο θα καταβάλουν μέχρι και το 120% της αξίας της κύριας κατοικ</w:t>
      </w:r>
      <w:r w:rsidRPr="00836FBC">
        <w:rPr>
          <w:rFonts w:eastAsia="Times New Roman"/>
          <w:szCs w:val="24"/>
        </w:rPr>
        <w:t>ίας του</w:t>
      </w:r>
      <w:r>
        <w:rPr>
          <w:rFonts w:eastAsia="Times New Roman"/>
          <w:szCs w:val="24"/>
        </w:rPr>
        <w:t>ς</w:t>
      </w:r>
      <w:r w:rsidRPr="00836FBC">
        <w:rPr>
          <w:rFonts w:eastAsia="Times New Roman"/>
          <w:szCs w:val="24"/>
        </w:rPr>
        <w:t xml:space="preserve"> με χαμηλό επιτόκιο και σε χρονική περίοδο που μπορεί να φ</w:t>
      </w:r>
      <w:r>
        <w:rPr>
          <w:rFonts w:eastAsia="Times New Roman"/>
          <w:szCs w:val="24"/>
        </w:rPr>
        <w:t>θ</w:t>
      </w:r>
      <w:r w:rsidRPr="00836FBC">
        <w:rPr>
          <w:rFonts w:eastAsia="Times New Roman"/>
          <w:szCs w:val="24"/>
        </w:rPr>
        <w:t xml:space="preserve">άσει μέχρι και τα </w:t>
      </w:r>
      <w:r>
        <w:rPr>
          <w:rFonts w:eastAsia="Times New Roman"/>
          <w:szCs w:val="24"/>
        </w:rPr>
        <w:t xml:space="preserve">είκοσι πέντε </w:t>
      </w:r>
      <w:r w:rsidRPr="00836FBC">
        <w:rPr>
          <w:rFonts w:eastAsia="Times New Roman"/>
          <w:szCs w:val="24"/>
        </w:rPr>
        <w:t>χρόνια</w:t>
      </w:r>
      <w:r>
        <w:rPr>
          <w:rFonts w:eastAsia="Times New Roman"/>
          <w:szCs w:val="24"/>
        </w:rPr>
        <w:t>.</w:t>
      </w:r>
      <w:r w:rsidRPr="00836FBC">
        <w:rPr>
          <w:rFonts w:eastAsia="Times New Roman"/>
          <w:szCs w:val="24"/>
        </w:rPr>
        <w:t xml:space="preserve"> </w:t>
      </w:r>
    </w:p>
    <w:p w14:paraId="4EC1938A" w14:textId="77777777" w:rsidR="008E01FC" w:rsidRDefault="002168A0">
      <w:pPr>
        <w:spacing w:line="600" w:lineRule="auto"/>
        <w:ind w:firstLine="720"/>
        <w:jc w:val="both"/>
        <w:rPr>
          <w:rFonts w:eastAsia="Times New Roman"/>
          <w:szCs w:val="24"/>
        </w:rPr>
      </w:pPr>
      <w:r>
        <w:rPr>
          <w:rFonts w:eastAsia="Times New Roman"/>
          <w:szCs w:val="24"/>
        </w:rPr>
        <w:t>Επίσης,</w:t>
      </w:r>
      <w:r w:rsidRPr="00836FBC">
        <w:rPr>
          <w:rFonts w:eastAsia="Times New Roman"/>
          <w:szCs w:val="24"/>
        </w:rPr>
        <w:t xml:space="preserve"> υπάρχει πρόβλεψη ώστε το επιτόκιο της ρύθμισης να είναι</w:t>
      </w:r>
      <w:r>
        <w:rPr>
          <w:rFonts w:eastAsia="Times New Roman"/>
          <w:szCs w:val="24"/>
        </w:rPr>
        <w:t xml:space="preserve"> ιδιαίτερα χαμηλό στο ύψος του </w:t>
      </w:r>
      <w:proofErr w:type="spellStart"/>
      <w:r>
        <w:rPr>
          <w:rFonts w:eastAsia="Times New Roman"/>
          <w:szCs w:val="24"/>
          <w:lang w:val="en-US"/>
        </w:rPr>
        <w:t>Euribor</w:t>
      </w:r>
      <w:proofErr w:type="spellEnd"/>
      <w:r w:rsidRPr="002257F2">
        <w:rPr>
          <w:rFonts w:eastAsia="Times New Roman"/>
          <w:szCs w:val="24"/>
        </w:rPr>
        <w:t xml:space="preserve"> </w:t>
      </w:r>
      <w:r w:rsidRPr="00836FBC">
        <w:rPr>
          <w:rFonts w:eastAsia="Times New Roman"/>
          <w:szCs w:val="24"/>
        </w:rPr>
        <w:t>τριμήνου προσαυξημένο κατά 2%</w:t>
      </w:r>
      <w:r>
        <w:rPr>
          <w:rFonts w:eastAsia="Times New Roman"/>
          <w:szCs w:val="24"/>
        </w:rPr>
        <w:t>,</w:t>
      </w:r>
      <w:r w:rsidRPr="00836FBC">
        <w:rPr>
          <w:rFonts w:eastAsia="Times New Roman"/>
          <w:szCs w:val="24"/>
        </w:rPr>
        <w:t xml:space="preserve"> προκειμένου </w:t>
      </w:r>
      <w:r>
        <w:rPr>
          <w:rFonts w:eastAsia="Times New Roman"/>
          <w:szCs w:val="24"/>
        </w:rPr>
        <w:t xml:space="preserve">η </w:t>
      </w:r>
      <w:r>
        <w:rPr>
          <w:rFonts w:eastAsia="Times New Roman"/>
          <w:szCs w:val="24"/>
        </w:rPr>
        <w:t>μηνιαία</w:t>
      </w:r>
      <w:r w:rsidRPr="00836FBC">
        <w:rPr>
          <w:rFonts w:eastAsia="Times New Roman"/>
          <w:szCs w:val="24"/>
        </w:rPr>
        <w:t xml:space="preserve"> δόση</w:t>
      </w:r>
      <w:r>
        <w:rPr>
          <w:rFonts w:eastAsia="Times New Roman"/>
          <w:szCs w:val="24"/>
        </w:rPr>
        <w:t xml:space="preserve"> να είναι χαμηλή</w:t>
      </w:r>
      <w:r>
        <w:rPr>
          <w:rFonts w:eastAsia="Times New Roman"/>
          <w:szCs w:val="24"/>
        </w:rPr>
        <w:t xml:space="preserve">. </w:t>
      </w:r>
    </w:p>
    <w:p w14:paraId="4EC1938B" w14:textId="77777777" w:rsidR="008E01FC" w:rsidRDefault="002168A0">
      <w:pPr>
        <w:spacing w:line="600" w:lineRule="auto"/>
        <w:ind w:firstLine="720"/>
        <w:jc w:val="both"/>
        <w:rPr>
          <w:rFonts w:eastAsia="Times New Roman"/>
          <w:szCs w:val="24"/>
        </w:rPr>
      </w:pPr>
      <w:r>
        <w:rPr>
          <w:rFonts w:eastAsia="Times New Roman"/>
          <w:szCs w:val="24"/>
        </w:rPr>
        <w:t>Επιπλέον, π</w:t>
      </w:r>
      <w:r w:rsidRPr="00836FBC">
        <w:rPr>
          <w:rFonts w:eastAsia="Times New Roman"/>
          <w:szCs w:val="24"/>
        </w:rPr>
        <w:t xml:space="preserve">ροβλέπεται για πρώτη φορά η επιδότηση </w:t>
      </w:r>
      <w:r>
        <w:rPr>
          <w:rFonts w:eastAsia="Times New Roman"/>
          <w:szCs w:val="24"/>
        </w:rPr>
        <w:t>των καταβαλλόμενων δόσεων από το</w:t>
      </w:r>
      <w:r w:rsidRPr="00836FBC">
        <w:rPr>
          <w:rFonts w:eastAsia="Times New Roman"/>
          <w:szCs w:val="24"/>
        </w:rPr>
        <w:t xml:space="preserve"> δημ</w:t>
      </w:r>
      <w:r>
        <w:rPr>
          <w:rFonts w:eastAsia="Times New Roman"/>
          <w:szCs w:val="24"/>
        </w:rPr>
        <w:t>ό</w:t>
      </w:r>
      <w:r w:rsidRPr="00836FBC">
        <w:rPr>
          <w:rFonts w:eastAsia="Times New Roman"/>
          <w:szCs w:val="24"/>
        </w:rPr>
        <w:t>σ</w:t>
      </w:r>
      <w:r>
        <w:rPr>
          <w:rFonts w:eastAsia="Times New Roman"/>
          <w:szCs w:val="24"/>
        </w:rPr>
        <w:t>ι</w:t>
      </w:r>
      <w:r w:rsidRPr="00836FBC">
        <w:rPr>
          <w:rFonts w:eastAsia="Times New Roman"/>
          <w:szCs w:val="24"/>
        </w:rPr>
        <w:t>ο για όλη τη διάρκεια της ρύθμισης</w:t>
      </w:r>
      <w:r>
        <w:rPr>
          <w:rFonts w:eastAsia="Times New Roman"/>
          <w:szCs w:val="24"/>
        </w:rPr>
        <w:t>,</w:t>
      </w:r>
      <w:r w:rsidRPr="00836FBC">
        <w:rPr>
          <w:rFonts w:eastAsia="Times New Roman"/>
          <w:szCs w:val="24"/>
        </w:rPr>
        <w:t xml:space="preserve"> δηλαδή έως και </w:t>
      </w:r>
      <w:r>
        <w:rPr>
          <w:rFonts w:eastAsia="Times New Roman"/>
          <w:szCs w:val="24"/>
        </w:rPr>
        <w:t>είκοσι πέντε</w:t>
      </w:r>
      <w:r w:rsidRPr="00836FBC">
        <w:rPr>
          <w:rFonts w:eastAsia="Times New Roman"/>
          <w:szCs w:val="24"/>
        </w:rPr>
        <w:t xml:space="preserve"> χρόνια</w:t>
      </w:r>
      <w:r>
        <w:rPr>
          <w:rFonts w:eastAsia="Times New Roman"/>
          <w:szCs w:val="24"/>
        </w:rPr>
        <w:t>.</w:t>
      </w:r>
      <w:r w:rsidRPr="00836FBC">
        <w:rPr>
          <w:rFonts w:eastAsia="Times New Roman"/>
          <w:szCs w:val="24"/>
        </w:rPr>
        <w:t xml:space="preserve"> </w:t>
      </w:r>
    </w:p>
    <w:p w14:paraId="4EC1938C" w14:textId="77777777" w:rsidR="008E01FC" w:rsidRDefault="002168A0">
      <w:pPr>
        <w:spacing w:line="600" w:lineRule="auto"/>
        <w:ind w:firstLine="720"/>
        <w:jc w:val="both"/>
        <w:rPr>
          <w:rFonts w:eastAsia="Times New Roman"/>
          <w:szCs w:val="24"/>
        </w:rPr>
      </w:pPr>
      <w:r w:rsidRPr="00836FBC">
        <w:rPr>
          <w:rFonts w:eastAsia="Times New Roman"/>
          <w:szCs w:val="24"/>
        </w:rPr>
        <w:lastRenderedPageBreak/>
        <w:t xml:space="preserve">Η διαδικασία της ρύθμισης θα διεξάγεται μέσω ηλεκτρονικής </w:t>
      </w:r>
      <w:r w:rsidRPr="00836FBC">
        <w:rPr>
          <w:rFonts w:eastAsia="Times New Roman"/>
          <w:szCs w:val="24"/>
        </w:rPr>
        <w:t>πλατφόρμας</w:t>
      </w:r>
      <w:r>
        <w:rPr>
          <w:rFonts w:eastAsia="Times New Roman"/>
          <w:szCs w:val="24"/>
        </w:rPr>
        <w:t>, ε</w:t>
      </w:r>
      <w:r w:rsidRPr="00836FBC">
        <w:rPr>
          <w:rFonts w:eastAsia="Times New Roman"/>
          <w:szCs w:val="24"/>
        </w:rPr>
        <w:t>νώ αν δεν επιτευχθεί συναινετική ρύθμιση</w:t>
      </w:r>
      <w:r>
        <w:rPr>
          <w:rFonts w:eastAsia="Times New Roman"/>
          <w:szCs w:val="24"/>
        </w:rPr>
        <w:t>,</w:t>
      </w:r>
      <w:r w:rsidRPr="00836FBC">
        <w:rPr>
          <w:rFonts w:eastAsia="Times New Roman"/>
          <w:szCs w:val="24"/>
        </w:rPr>
        <w:t xml:space="preserve"> ο </w:t>
      </w:r>
      <w:r>
        <w:rPr>
          <w:rFonts w:eastAsia="Times New Roman"/>
          <w:szCs w:val="24"/>
        </w:rPr>
        <w:t xml:space="preserve">δανειολήπτης </w:t>
      </w:r>
      <w:r w:rsidRPr="00836FBC">
        <w:rPr>
          <w:rFonts w:eastAsia="Times New Roman"/>
          <w:szCs w:val="24"/>
        </w:rPr>
        <w:t>δικαιούται να ζητήσει τη ρύθμιση των οφειλών του δικαστικά</w:t>
      </w:r>
      <w:r>
        <w:rPr>
          <w:rFonts w:eastAsia="Times New Roman"/>
          <w:szCs w:val="24"/>
        </w:rPr>
        <w:t>.</w:t>
      </w:r>
      <w:r w:rsidRPr="00836FBC">
        <w:rPr>
          <w:rFonts w:eastAsia="Times New Roman"/>
          <w:szCs w:val="24"/>
        </w:rPr>
        <w:t xml:space="preserve"> </w:t>
      </w:r>
    </w:p>
    <w:p w14:paraId="4EC1938D" w14:textId="77777777" w:rsidR="008E01FC" w:rsidRDefault="002168A0">
      <w:pPr>
        <w:spacing w:line="600" w:lineRule="auto"/>
        <w:ind w:firstLine="720"/>
        <w:jc w:val="both"/>
        <w:rPr>
          <w:rFonts w:eastAsia="Times New Roman"/>
          <w:szCs w:val="24"/>
        </w:rPr>
      </w:pPr>
      <w:r w:rsidRPr="00836FBC">
        <w:rPr>
          <w:rFonts w:eastAsia="Times New Roman"/>
          <w:szCs w:val="24"/>
        </w:rPr>
        <w:t>Όσον αφορά τα όρια του οικογενειακού εισοδήματος</w:t>
      </w:r>
      <w:r>
        <w:rPr>
          <w:rFonts w:eastAsia="Times New Roman"/>
          <w:szCs w:val="24"/>
        </w:rPr>
        <w:t>, αυτά διαμορφώθηκαν μ</w:t>
      </w:r>
      <w:r w:rsidRPr="00836FBC">
        <w:rPr>
          <w:rFonts w:eastAsia="Times New Roman"/>
          <w:szCs w:val="24"/>
        </w:rPr>
        <w:t>ε τρόπο ώστε να αντιστοιχούν στις εύλογες δαπάνες διαβί</w:t>
      </w:r>
      <w:r w:rsidRPr="00836FBC">
        <w:rPr>
          <w:rFonts w:eastAsia="Times New Roman"/>
          <w:szCs w:val="24"/>
        </w:rPr>
        <w:t>ωσης</w:t>
      </w:r>
      <w:r>
        <w:rPr>
          <w:rFonts w:eastAsia="Times New Roman"/>
          <w:szCs w:val="24"/>
        </w:rPr>
        <w:t>,</w:t>
      </w:r>
      <w:r w:rsidRPr="00836FBC">
        <w:rPr>
          <w:rFonts w:eastAsia="Times New Roman"/>
          <w:szCs w:val="24"/>
        </w:rPr>
        <w:t xml:space="preserve"> ό</w:t>
      </w:r>
      <w:r>
        <w:rPr>
          <w:rFonts w:eastAsia="Times New Roman"/>
          <w:szCs w:val="24"/>
        </w:rPr>
        <w:t>πως αυτές καθορίστηκαν από την ε</w:t>
      </w:r>
      <w:r w:rsidRPr="00836FBC">
        <w:rPr>
          <w:rFonts w:eastAsia="Times New Roman"/>
          <w:szCs w:val="24"/>
        </w:rPr>
        <w:t>λληνική στατιστική υπηρεσία προσαυξημένες κατά 70%</w:t>
      </w:r>
      <w:r>
        <w:rPr>
          <w:rFonts w:eastAsia="Times New Roman"/>
          <w:szCs w:val="24"/>
        </w:rPr>
        <w:t>.</w:t>
      </w:r>
      <w:r w:rsidRPr="00836FBC">
        <w:rPr>
          <w:rFonts w:eastAsia="Times New Roman"/>
          <w:szCs w:val="24"/>
        </w:rPr>
        <w:t xml:space="preserve"> </w:t>
      </w:r>
    </w:p>
    <w:p w14:paraId="4EC1938E" w14:textId="77777777" w:rsidR="008E01FC" w:rsidRDefault="002168A0">
      <w:pPr>
        <w:spacing w:line="600" w:lineRule="auto"/>
        <w:ind w:firstLine="720"/>
        <w:jc w:val="both"/>
        <w:rPr>
          <w:rFonts w:eastAsia="Times New Roman"/>
          <w:szCs w:val="24"/>
        </w:rPr>
      </w:pPr>
      <w:r w:rsidRPr="00A16998">
        <w:rPr>
          <w:rFonts w:eastAsia="Times New Roman"/>
          <w:bCs/>
        </w:rPr>
        <w:t>Κυρίες και κύριοι συνάδελφοι,</w:t>
      </w:r>
      <w:r w:rsidRPr="00836FBC">
        <w:rPr>
          <w:rFonts w:eastAsia="Times New Roman"/>
          <w:szCs w:val="24"/>
        </w:rPr>
        <w:t xml:space="preserve"> η ρύθμιση για την προστασία τ</w:t>
      </w:r>
      <w:r>
        <w:rPr>
          <w:rFonts w:eastAsia="Times New Roman"/>
          <w:szCs w:val="24"/>
        </w:rPr>
        <w:t>ης πρώτης κατοικίας αποτελούσε κ</w:t>
      </w:r>
      <w:r w:rsidRPr="00836FBC">
        <w:rPr>
          <w:rFonts w:eastAsia="Times New Roman"/>
          <w:szCs w:val="24"/>
        </w:rPr>
        <w:t xml:space="preserve">αι αποτελεί </w:t>
      </w:r>
      <w:r>
        <w:rPr>
          <w:rFonts w:eastAsia="Times New Roman"/>
          <w:szCs w:val="24"/>
        </w:rPr>
        <w:t>κεντρική προτεραιότητα για την Κ</w:t>
      </w:r>
      <w:r w:rsidRPr="00836FBC">
        <w:rPr>
          <w:rFonts w:eastAsia="Times New Roman"/>
          <w:szCs w:val="24"/>
        </w:rPr>
        <w:t>υβέρνηση</w:t>
      </w:r>
      <w:r>
        <w:rPr>
          <w:rFonts w:eastAsia="Times New Roman"/>
          <w:szCs w:val="24"/>
        </w:rPr>
        <w:t xml:space="preserve"> ΣΥΡΙΖΑ</w:t>
      </w:r>
      <w:r>
        <w:rPr>
          <w:rFonts w:eastAsia="Times New Roman"/>
          <w:szCs w:val="24"/>
        </w:rPr>
        <w:t>. Ας μην λησμο</w:t>
      </w:r>
      <w:r>
        <w:rPr>
          <w:rFonts w:eastAsia="Times New Roman"/>
          <w:szCs w:val="24"/>
        </w:rPr>
        <w:t>νείτ</w:t>
      </w:r>
      <w:r>
        <w:rPr>
          <w:rFonts w:eastAsia="Times New Roman"/>
          <w:szCs w:val="24"/>
        </w:rPr>
        <w:t>αι</w:t>
      </w:r>
      <w:r>
        <w:rPr>
          <w:rFonts w:eastAsia="Times New Roman"/>
          <w:szCs w:val="24"/>
        </w:rPr>
        <w:t xml:space="preserve"> ότι κατά την α</w:t>
      </w:r>
      <w:r w:rsidRPr="00836FBC">
        <w:rPr>
          <w:rFonts w:eastAsia="Times New Roman"/>
          <w:szCs w:val="24"/>
        </w:rPr>
        <w:t>νάληψη της διακυβέρνησης της χώρας από τον ΣΥΡΙΖΑ υπήρχε νομοθετικό κενό</w:t>
      </w:r>
      <w:r>
        <w:rPr>
          <w:rFonts w:eastAsia="Times New Roman"/>
          <w:szCs w:val="24"/>
        </w:rPr>
        <w:t>. Δ</w:t>
      </w:r>
      <w:r w:rsidRPr="00836FBC">
        <w:rPr>
          <w:rFonts w:eastAsia="Times New Roman"/>
          <w:szCs w:val="24"/>
        </w:rPr>
        <w:t>εν υπήρχε νομοθετική κάλυψη και συνακόλουθα προστασία της πρώτης κατοικίας των δανειοληπτών</w:t>
      </w:r>
      <w:r>
        <w:rPr>
          <w:rFonts w:eastAsia="Times New Roman"/>
          <w:szCs w:val="24"/>
        </w:rPr>
        <w:t>.</w:t>
      </w:r>
      <w:r w:rsidRPr="00836FBC">
        <w:rPr>
          <w:rFonts w:eastAsia="Times New Roman"/>
          <w:szCs w:val="24"/>
        </w:rPr>
        <w:t xml:space="preserve"> </w:t>
      </w:r>
      <w:r>
        <w:rPr>
          <w:rFonts w:eastAsia="Times New Roman"/>
          <w:szCs w:val="24"/>
        </w:rPr>
        <w:t>Η ισχύς της μ</w:t>
      </w:r>
      <w:r w:rsidRPr="00836FBC">
        <w:rPr>
          <w:rFonts w:eastAsia="Times New Roman"/>
          <w:szCs w:val="24"/>
        </w:rPr>
        <w:t>έχρι τότε</w:t>
      </w:r>
      <w:r>
        <w:rPr>
          <w:rFonts w:eastAsia="Times New Roman"/>
          <w:szCs w:val="24"/>
        </w:rPr>
        <w:t xml:space="preserve"> νομοθετικής ρύθμισης είχε λήξη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w:t>
      </w:r>
      <w:r>
        <w:rPr>
          <w:rFonts w:eastAsia="Times New Roman"/>
          <w:szCs w:val="24"/>
        </w:rPr>
        <w:t>14.</w:t>
      </w:r>
      <w:r w:rsidRPr="00836FBC">
        <w:rPr>
          <w:rFonts w:eastAsia="Times New Roman"/>
          <w:szCs w:val="24"/>
        </w:rPr>
        <w:t xml:space="preserve"> </w:t>
      </w:r>
    </w:p>
    <w:p w14:paraId="4EC1938F" w14:textId="77777777" w:rsidR="008E01FC" w:rsidRDefault="002168A0">
      <w:pPr>
        <w:spacing w:line="600" w:lineRule="auto"/>
        <w:ind w:firstLine="720"/>
        <w:jc w:val="both"/>
        <w:rPr>
          <w:rFonts w:eastAsia="Times New Roman"/>
          <w:szCs w:val="24"/>
        </w:rPr>
      </w:pPr>
      <w:r w:rsidRPr="00836FBC">
        <w:rPr>
          <w:rFonts w:eastAsia="Times New Roman"/>
          <w:szCs w:val="24"/>
        </w:rPr>
        <w:t>Επομένως η σύγκριση που γίνεται με το προηγούμενο καθεστώς είναι παραπλανητική</w:t>
      </w:r>
      <w:r>
        <w:rPr>
          <w:rFonts w:eastAsia="Times New Roman"/>
          <w:szCs w:val="24"/>
        </w:rPr>
        <w:t>,</w:t>
      </w:r>
      <w:r w:rsidRPr="00836FBC">
        <w:rPr>
          <w:rFonts w:eastAsia="Times New Roman"/>
          <w:szCs w:val="24"/>
        </w:rPr>
        <w:t xml:space="preserve"> δεδομένου ότι το προηγούμενο </w:t>
      </w:r>
      <w:r w:rsidRPr="00836FBC">
        <w:rPr>
          <w:rFonts w:eastAsia="Times New Roman"/>
          <w:szCs w:val="24"/>
        </w:rPr>
        <w:lastRenderedPageBreak/>
        <w:t>καθεστώς δεν</w:t>
      </w:r>
      <w:r>
        <w:rPr>
          <w:rFonts w:eastAsia="Times New Roman"/>
          <w:szCs w:val="24"/>
        </w:rPr>
        <w:t xml:space="preserve"> ίσχυε,</w:t>
      </w:r>
      <w:r w:rsidRPr="00836FBC">
        <w:rPr>
          <w:rFonts w:eastAsia="Times New Roman"/>
          <w:szCs w:val="24"/>
        </w:rPr>
        <w:t xml:space="preserve"> ήταν ανύπαρκτ</w:t>
      </w:r>
      <w:r>
        <w:rPr>
          <w:rFonts w:eastAsia="Times New Roman"/>
          <w:szCs w:val="24"/>
        </w:rPr>
        <w:t>ο</w:t>
      </w:r>
      <w:r>
        <w:rPr>
          <w:rFonts w:eastAsia="Times New Roman"/>
          <w:szCs w:val="24"/>
        </w:rPr>
        <w:t>. Μετά την ανάληψη της</w:t>
      </w:r>
      <w:r w:rsidRPr="00836FBC">
        <w:rPr>
          <w:rFonts w:eastAsia="Times New Roman"/>
          <w:szCs w:val="24"/>
        </w:rPr>
        <w:t xml:space="preserve"> διακυβέρνησης από τον ΣΥΡΙΖΑ επετεύχθη παράταση ισχύος</w:t>
      </w:r>
      <w:r>
        <w:rPr>
          <w:rFonts w:eastAsia="Times New Roman"/>
          <w:szCs w:val="24"/>
        </w:rPr>
        <w:t xml:space="preserve"> του νόμου Κατσέλη και η εξέλιξή</w:t>
      </w:r>
      <w:r w:rsidRPr="00836FBC">
        <w:rPr>
          <w:rFonts w:eastAsia="Times New Roman"/>
          <w:szCs w:val="24"/>
        </w:rPr>
        <w:t xml:space="preserve"> του με τις παρεμβάσεις του νόμου Σταθάκη</w:t>
      </w:r>
      <w:r>
        <w:rPr>
          <w:rFonts w:eastAsia="Times New Roman"/>
          <w:szCs w:val="24"/>
        </w:rPr>
        <w:t>.</w:t>
      </w:r>
      <w:r w:rsidRPr="00836FBC">
        <w:rPr>
          <w:rFonts w:eastAsia="Times New Roman"/>
          <w:szCs w:val="24"/>
        </w:rPr>
        <w:t xml:space="preserve"> </w:t>
      </w:r>
    </w:p>
    <w:p w14:paraId="4EC19390" w14:textId="77777777" w:rsidR="008E01FC" w:rsidRDefault="002168A0">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4EC19391" w14:textId="77777777" w:rsidR="008E01FC" w:rsidRDefault="002168A0">
      <w:pPr>
        <w:spacing w:line="600" w:lineRule="auto"/>
        <w:ind w:firstLine="720"/>
        <w:jc w:val="both"/>
        <w:rPr>
          <w:rFonts w:eastAsia="Times New Roman"/>
          <w:szCs w:val="24"/>
        </w:rPr>
      </w:pPr>
      <w:r>
        <w:rPr>
          <w:rFonts w:eastAsia="Times New Roman"/>
          <w:szCs w:val="24"/>
        </w:rPr>
        <w:t xml:space="preserve">Σήμερα </w:t>
      </w:r>
      <w:r w:rsidRPr="00836FBC">
        <w:rPr>
          <w:rFonts w:eastAsia="Times New Roman"/>
          <w:szCs w:val="24"/>
        </w:rPr>
        <w:t xml:space="preserve">η εκκρεμότητα </w:t>
      </w:r>
      <w:r>
        <w:rPr>
          <w:rFonts w:eastAsia="Times New Roman"/>
          <w:szCs w:val="24"/>
        </w:rPr>
        <w:t>αίρεται με μι</w:t>
      </w:r>
      <w:r w:rsidRPr="00836FBC">
        <w:rPr>
          <w:rFonts w:eastAsia="Times New Roman"/>
          <w:szCs w:val="24"/>
        </w:rPr>
        <w:t xml:space="preserve">α ρύθμιση που προστατεύει τη συντριπτική </w:t>
      </w:r>
      <w:r>
        <w:rPr>
          <w:rFonts w:eastAsia="Times New Roman"/>
          <w:szCs w:val="24"/>
        </w:rPr>
        <w:t xml:space="preserve">πλειονότητα </w:t>
      </w:r>
      <w:r w:rsidRPr="00836FBC">
        <w:rPr>
          <w:rFonts w:eastAsia="Times New Roman"/>
          <w:szCs w:val="24"/>
        </w:rPr>
        <w:t>των δανει</w:t>
      </w:r>
      <w:r w:rsidRPr="00836FBC">
        <w:rPr>
          <w:rFonts w:eastAsia="Times New Roman"/>
          <w:szCs w:val="24"/>
        </w:rPr>
        <w:t>οληπτών με επιπρόσθετη πρόβλεψη και για τα επιχειρηματικά δάνεια</w:t>
      </w:r>
      <w:r>
        <w:rPr>
          <w:rFonts w:eastAsia="Times New Roman"/>
          <w:szCs w:val="24"/>
        </w:rPr>
        <w:t>.</w:t>
      </w:r>
      <w:r w:rsidRPr="00836FBC">
        <w:rPr>
          <w:rFonts w:eastAsia="Times New Roman"/>
          <w:szCs w:val="24"/>
        </w:rPr>
        <w:t xml:space="preserve"> </w:t>
      </w:r>
      <w:r>
        <w:rPr>
          <w:rFonts w:eastAsia="Times New Roman"/>
          <w:szCs w:val="24"/>
        </w:rPr>
        <w:t>Και κάτι ακόμη. Κ</w:t>
      </w:r>
      <w:r w:rsidRPr="00836FBC">
        <w:rPr>
          <w:rFonts w:eastAsia="Times New Roman"/>
          <w:szCs w:val="24"/>
        </w:rPr>
        <w:t xml:space="preserve">ατά την περίοδο της διακυβέρνησης των προηγούμενων κυβερνήσεων έγιναν </w:t>
      </w:r>
      <w:proofErr w:type="spellStart"/>
      <w:r w:rsidRPr="00836FBC">
        <w:rPr>
          <w:rFonts w:eastAsia="Times New Roman"/>
          <w:szCs w:val="24"/>
        </w:rPr>
        <w:t>ανακεφαλαιοποιήσεις</w:t>
      </w:r>
      <w:proofErr w:type="spellEnd"/>
      <w:r w:rsidRPr="00836FBC">
        <w:rPr>
          <w:rFonts w:eastAsia="Times New Roman"/>
          <w:szCs w:val="24"/>
        </w:rPr>
        <w:t xml:space="preserve"> χωρίς μέριμνα για τα κόκκινα δάνεια που συνιστούν συστατικό στοιχείο των </w:t>
      </w:r>
      <w:proofErr w:type="spellStart"/>
      <w:r w:rsidRPr="00836FBC">
        <w:rPr>
          <w:rFonts w:eastAsia="Times New Roman"/>
          <w:szCs w:val="24"/>
        </w:rPr>
        <w:t>ανακεφαλαι</w:t>
      </w:r>
      <w:r w:rsidRPr="00836FBC">
        <w:rPr>
          <w:rFonts w:eastAsia="Times New Roman"/>
          <w:szCs w:val="24"/>
        </w:rPr>
        <w:t>οποιήσεων</w:t>
      </w:r>
      <w:proofErr w:type="spellEnd"/>
      <w:r w:rsidRPr="00836FBC">
        <w:rPr>
          <w:rFonts w:eastAsia="Times New Roman"/>
          <w:szCs w:val="24"/>
        </w:rPr>
        <w:t xml:space="preserve"> και αποτελούσαν </w:t>
      </w:r>
      <w:r>
        <w:rPr>
          <w:rFonts w:eastAsia="Times New Roman"/>
          <w:szCs w:val="24"/>
        </w:rPr>
        <w:t xml:space="preserve">μία </w:t>
      </w:r>
      <w:r w:rsidRPr="00836FBC">
        <w:rPr>
          <w:rFonts w:eastAsia="Times New Roman"/>
          <w:szCs w:val="24"/>
        </w:rPr>
        <w:t xml:space="preserve">από </w:t>
      </w:r>
      <w:r>
        <w:rPr>
          <w:rFonts w:eastAsia="Times New Roman"/>
          <w:szCs w:val="24"/>
        </w:rPr>
        <w:t>τις αιτίες</w:t>
      </w:r>
      <w:r w:rsidRPr="00836FBC">
        <w:rPr>
          <w:rFonts w:eastAsia="Times New Roman"/>
          <w:szCs w:val="24"/>
        </w:rPr>
        <w:t xml:space="preserve"> </w:t>
      </w:r>
      <w:r>
        <w:rPr>
          <w:rFonts w:eastAsia="Times New Roman"/>
          <w:szCs w:val="24"/>
        </w:rPr>
        <w:t>αυτών. Χ</w:t>
      </w:r>
      <w:r w:rsidRPr="00836FBC">
        <w:rPr>
          <w:rFonts w:eastAsia="Times New Roman"/>
          <w:szCs w:val="24"/>
        </w:rPr>
        <w:t xml:space="preserve">ωρίς τη ρύθμιση των κόκκινων δανείων η </w:t>
      </w:r>
      <w:proofErr w:type="spellStart"/>
      <w:r w:rsidRPr="00836FBC">
        <w:rPr>
          <w:rFonts w:eastAsia="Times New Roman"/>
          <w:szCs w:val="24"/>
        </w:rPr>
        <w:t>ανακεφαλαιοποίηση</w:t>
      </w:r>
      <w:proofErr w:type="spellEnd"/>
      <w:r w:rsidRPr="00836FBC">
        <w:rPr>
          <w:rFonts w:eastAsia="Times New Roman"/>
          <w:szCs w:val="24"/>
        </w:rPr>
        <w:t xml:space="preserve"> των τραπεζών ήταν κολοβή και καταδικασμένη να αποτύχει</w:t>
      </w:r>
      <w:r>
        <w:rPr>
          <w:rFonts w:eastAsia="Times New Roman"/>
          <w:szCs w:val="24"/>
        </w:rPr>
        <w:t>.</w:t>
      </w:r>
      <w:r w:rsidRPr="00836FBC">
        <w:rPr>
          <w:rFonts w:eastAsia="Times New Roman"/>
          <w:szCs w:val="24"/>
        </w:rPr>
        <w:t xml:space="preserve"> </w:t>
      </w:r>
      <w:r>
        <w:rPr>
          <w:rFonts w:eastAsia="Times New Roman"/>
          <w:szCs w:val="24"/>
        </w:rPr>
        <w:t xml:space="preserve">Σε αυτό το </w:t>
      </w:r>
      <w:r w:rsidRPr="00836FBC">
        <w:rPr>
          <w:rFonts w:eastAsia="Times New Roman"/>
          <w:szCs w:val="24"/>
        </w:rPr>
        <w:t>πλαίσιο</w:t>
      </w:r>
      <w:r>
        <w:rPr>
          <w:rFonts w:eastAsia="Times New Roman"/>
          <w:szCs w:val="24"/>
        </w:rPr>
        <w:t xml:space="preserve"> αφέθηκε απροστάτευτη</w:t>
      </w:r>
      <w:r w:rsidRPr="00836FBC">
        <w:rPr>
          <w:rFonts w:eastAsia="Times New Roman"/>
          <w:szCs w:val="24"/>
        </w:rPr>
        <w:t xml:space="preserve"> η λαϊκή κατοικία</w:t>
      </w:r>
      <w:r>
        <w:rPr>
          <w:rFonts w:eastAsia="Times New Roman"/>
          <w:szCs w:val="24"/>
        </w:rPr>
        <w:t>.</w:t>
      </w:r>
      <w:r w:rsidRPr="00836FBC">
        <w:rPr>
          <w:rFonts w:eastAsia="Times New Roman"/>
          <w:szCs w:val="24"/>
        </w:rPr>
        <w:t xml:space="preserve"> </w:t>
      </w:r>
    </w:p>
    <w:p w14:paraId="4EC19392" w14:textId="77777777" w:rsidR="008E01FC" w:rsidRDefault="002168A0">
      <w:pPr>
        <w:spacing w:line="600" w:lineRule="auto"/>
        <w:ind w:firstLine="720"/>
        <w:jc w:val="both"/>
        <w:rPr>
          <w:rFonts w:eastAsia="Times New Roman"/>
          <w:szCs w:val="24"/>
        </w:rPr>
      </w:pPr>
      <w:r>
        <w:rPr>
          <w:rFonts w:eastAsia="Times New Roman"/>
          <w:szCs w:val="24"/>
        </w:rPr>
        <w:lastRenderedPageBreak/>
        <w:t>Οι προηγούμενες κυβερνήσεις που</w:t>
      </w:r>
      <w:r>
        <w:rPr>
          <w:rFonts w:eastAsia="Times New Roman"/>
          <w:szCs w:val="24"/>
        </w:rPr>
        <w:t xml:space="preserve"> </w:t>
      </w:r>
      <w:r w:rsidRPr="00836FBC">
        <w:rPr>
          <w:rFonts w:eastAsia="Times New Roman"/>
          <w:szCs w:val="24"/>
        </w:rPr>
        <w:t xml:space="preserve">είναι </w:t>
      </w:r>
      <w:r>
        <w:rPr>
          <w:rFonts w:eastAsia="Times New Roman"/>
          <w:szCs w:val="24"/>
        </w:rPr>
        <w:t xml:space="preserve">και οι πολιτικά </w:t>
      </w:r>
      <w:r w:rsidRPr="00836FBC">
        <w:rPr>
          <w:rFonts w:eastAsia="Times New Roman"/>
          <w:szCs w:val="24"/>
        </w:rPr>
        <w:t>υπαίτιες και για τη</w:t>
      </w:r>
      <w:r>
        <w:rPr>
          <w:rFonts w:eastAsia="Times New Roman"/>
          <w:szCs w:val="24"/>
        </w:rPr>
        <w:t xml:space="preserve">ν έκρηξη του </w:t>
      </w:r>
      <w:r w:rsidRPr="00836FBC">
        <w:rPr>
          <w:rFonts w:eastAsia="Times New Roman"/>
          <w:szCs w:val="24"/>
        </w:rPr>
        <w:t>ιδιωτικού χρέους προς τις τράπεζες</w:t>
      </w:r>
      <w:r>
        <w:rPr>
          <w:rFonts w:eastAsia="Times New Roman"/>
          <w:szCs w:val="24"/>
        </w:rPr>
        <w:t xml:space="preserve"> την περίοδο 2010 - 2014</w:t>
      </w:r>
      <w:r>
        <w:rPr>
          <w:rFonts w:eastAsia="Times New Roman"/>
          <w:szCs w:val="24"/>
        </w:rPr>
        <w:t>,</w:t>
      </w:r>
      <w:r w:rsidRPr="00836FBC">
        <w:rPr>
          <w:rFonts w:eastAsia="Times New Roman"/>
          <w:szCs w:val="24"/>
        </w:rPr>
        <w:t xml:space="preserve"> θα έλεγα ότι έκαναν αυτή την επιλογή όχι από αμέλεια</w:t>
      </w:r>
      <w:r>
        <w:rPr>
          <w:rFonts w:eastAsia="Times New Roman"/>
          <w:szCs w:val="24"/>
        </w:rPr>
        <w:t xml:space="preserve">. Ήταν </w:t>
      </w:r>
      <w:r w:rsidRPr="00836FBC">
        <w:rPr>
          <w:rFonts w:eastAsia="Times New Roman"/>
          <w:szCs w:val="24"/>
        </w:rPr>
        <w:t>στρατηγική επιλογή</w:t>
      </w:r>
      <w:r>
        <w:rPr>
          <w:rFonts w:eastAsia="Times New Roman"/>
          <w:szCs w:val="24"/>
        </w:rPr>
        <w:t>. Ε</w:t>
      </w:r>
      <w:r w:rsidRPr="00836FBC">
        <w:rPr>
          <w:rFonts w:eastAsia="Times New Roman"/>
          <w:szCs w:val="24"/>
        </w:rPr>
        <w:t>ντάσσεται στο πλαίσιο της απουσίας προστασίας γ</w:t>
      </w:r>
      <w:r>
        <w:rPr>
          <w:rFonts w:eastAsia="Times New Roman"/>
          <w:szCs w:val="24"/>
        </w:rPr>
        <w:t>ια τους αδύναμ</w:t>
      </w:r>
      <w:r>
        <w:rPr>
          <w:rFonts w:eastAsia="Times New Roman"/>
          <w:szCs w:val="24"/>
        </w:rPr>
        <w:t>ους και ευάλωτους α</w:t>
      </w:r>
      <w:r w:rsidRPr="00836FBC">
        <w:rPr>
          <w:rFonts w:eastAsia="Times New Roman"/>
          <w:szCs w:val="24"/>
        </w:rPr>
        <w:t>λλά και στη στρατηγική της αριστερής παρέ</w:t>
      </w:r>
      <w:r>
        <w:rPr>
          <w:rFonts w:eastAsia="Times New Roman"/>
          <w:szCs w:val="24"/>
        </w:rPr>
        <w:t>νθε</w:t>
      </w:r>
      <w:r w:rsidRPr="00836FBC">
        <w:rPr>
          <w:rFonts w:eastAsia="Times New Roman"/>
          <w:szCs w:val="24"/>
        </w:rPr>
        <w:t xml:space="preserve">σης που τελικά δεν </w:t>
      </w:r>
      <w:r>
        <w:rPr>
          <w:rFonts w:eastAsia="Times New Roman"/>
          <w:szCs w:val="24"/>
        </w:rPr>
        <w:t xml:space="preserve">τους </w:t>
      </w:r>
      <w:r w:rsidRPr="00836FBC">
        <w:rPr>
          <w:rFonts w:eastAsia="Times New Roman"/>
          <w:szCs w:val="24"/>
        </w:rPr>
        <w:t>βγήκε</w:t>
      </w:r>
      <w:r>
        <w:rPr>
          <w:rFonts w:eastAsia="Times New Roman"/>
          <w:szCs w:val="24"/>
        </w:rPr>
        <w:t>.</w:t>
      </w:r>
      <w:r w:rsidRPr="00836FBC">
        <w:rPr>
          <w:rFonts w:eastAsia="Times New Roman"/>
          <w:szCs w:val="24"/>
        </w:rPr>
        <w:t xml:space="preserve"> </w:t>
      </w:r>
      <w:r>
        <w:rPr>
          <w:rFonts w:eastAsia="Times New Roman"/>
          <w:szCs w:val="24"/>
        </w:rPr>
        <w:t>Δ</w:t>
      </w:r>
      <w:r w:rsidRPr="00836FBC">
        <w:rPr>
          <w:rFonts w:eastAsia="Times New Roman"/>
          <w:szCs w:val="24"/>
        </w:rPr>
        <w:t>ιότι η αριστερή παρένθεση ξεχείλωσε και</w:t>
      </w:r>
      <w:r>
        <w:rPr>
          <w:rFonts w:eastAsia="Times New Roman"/>
          <w:szCs w:val="24"/>
        </w:rPr>
        <w:t>,</w:t>
      </w:r>
      <w:r w:rsidRPr="00836FBC">
        <w:rPr>
          <w:rFonts w:eastAsia="Times New Roman"/>
          <w:szCs w:val="24"/>
        </w:rPr>
        <w:t xml:space="preserve"> όπως φαίνεται</w:t>
      </w:r>
      <w:r>
        <w:rPr>
          <w:rFonts w:eastAsia="Times New Roman"/>
          <w:szCs w:val="24"/>
        </w:rPr>
        <w:t>,</w:t>
      </w:r>
      <w:r w:rsidRPr="00836FBC">
        <w:rPr>
          <w:rFonts w:eastAsia="Times New Roman"/>
          <w:szCs w:val="24"/>
        </w:rPr>
        <w:t xml:space="preserve"> θα επεκταθεί και στην επόμενη Βουλή μετά τις βουλευτικές εκλογές του 2019</w:t>
      </w:r>
      <w:r>
        <w:rPr>
          <w:rFonts w:eastAsia="Times New Roman"/>
          <w:szCs w:val="24"/>
        </w:rPr>
        <w:t>.</w:t>
      </w:r>
    </w:p>
    <w:p w14:paraId="4EC19393" w14:textId="77777777" w:rsidR="008E01FC" w:rsidRDefault="002168A0">
      <w:pPr>
        <w:spacing w:line="600" w:lineRule="auto"/>
        <w:ind w:firstLine="720"/>
        <w:jc w:val="both"/>
        <w:rPr>
          <w:rFonts w:eastAsia="Times New Roman"/>
          <w:szCs w:val="24"/>
        </w:rPr>
      </w:pPr>
      <w:r>
        <w:rPr>
          <w:rFonts w:eastAsia="Times New Roman"/>
          <w:szCs w:val="24"/>
        </w:rPr>
        <w:t>Σ</w:t>
      </w:r>
      <w:r w:rsidRPr="00836FBC">
        <w:rPr>
          <w:rFonts w:eastAsia="Times New Roman"/>
          <w:szCs w:val="24"/>
        </w:rPr>
        <w:t>υμπερασματικά</w:t>
      </w:r>
      <w:r>
        <w:rPr>
          <w:rFonts w:eastAsia="Times New Roman"/>
          <w:szCs w:val="24"/>
        </w:rPr>
        <w:t>,</w:t>
      </w:r>
      <w:r w:rsidRPr="00836FBC">
        <w:rPr>
          <w:rFonts w:eastAsia="Times New Roman"/>
          <w:szCs w:val="24"/>
        </w:rPr>
        <w:t xml:space="preserve"> προωθείται η </w:t>
      </w:r>
      <w:r>
        <w:rPr>
          <w:rFonts w:eastAsia="Times New Roman"/>
          <w:szCs w:val="24"/>
        </w:rPr>
        <w:t>υ</w:t>
      </w:r>
      <w:r>
        <w:rPr>
          <w:rFonts w:eastAsia="Times New Roman"/>
          <w:szCs w:val="24"/>
        </w:rPr>
        <w:t xml:space="preserve">πό κρίση </w:t>
      </w:r>
      <w:r w:rsidRPr="00836FBC">
        <w:rPr>
          <w:rFonts w:eastAsia="Times New Roman"/>
          <w:szCs w:val="24"/>
        </w:rPr>
        <w:t>ρύθμιση δι</w:t>
      </w:r>
      <w:r>
        <w:rPr>
          <w:rFonts w:eastAsia="Times New Roman"/>
          <w:szCs w:val="24"/>
        </w:rPr>
        <w:t>ότι κατά τη διαπραγμάτευση της Κ</w:t>
      </w:r>
      <w:r w:rsidRPr="00836FBC">
        <w:rPr>
          <w:rFonts w:eastAsia="Times New Roman"/>
          <w:szCs w:val="24"/>
        </w:rPr>
        <w:t>υβέρνησης με τ</w:t>
      </w:r>
      <w:r>
        <w:rPr>
          <w:rFonts w:eastAsia="Times New Roman"/>
          <w:szCs w:val="24"/>
        </w:rPr>
        <w:t xml:space="preserve">ις τράπεζες και </w:t>
      </w:r>
      <w:r>
        <w:rPr>
          <w:rFonts w:eastAsia="Times New Roman"/>
          <w:szCs w:val="24"/>
        </w:rPr>
        <w:t xml:space="preserve">την ΕΚΤ </w:t>
      </w:r>
      <w:r>
        <w:rPr>
          <w:rFonts w:eastAsia="Times New Roman"/>
          <w:szCs w:val="24"/>
        </w:rPr>
        <w:t>η Κ</w:t>
      </w:r>
      <w:r w:rsidRPr="00836FBC">
        <w:rPr>
          <w:rFonts w:eastAsia="Times New Roman"/>
          <w:szCs w:val="24"/>
        </w:rPr>
        <w:t>υβέρνηση διαπραγματεύτηκε από τη θέση των δανειοληπτών</w:t>
      </w:r>
      <w:r>
        <w:rPr>
          <w:rFonts w:eastAsia="Times New Roman"/>
          <w:szCs w:val="24"/>
        </w:rPr>
        <w:t>, αυτών δ</w:t>
      </w:r>
      <w:r w:rsidRPr="00836FBC">
        <w:rPr>
          <w:rFonts w:eastAsia="Times New Roman"/>
          <w:szCs w:val="24"/>
        </w:rPr>
        <w:t>ηλαδή που η κρίση οδήγησε σε κατάσταση αδυναμίας ανταπόκρισης στις δανειακές υποχρεώσεις τους και όχι</w:t>
      </w:r>
      <w:r w:rsidRPr="00836FBC">
        <w:rPr>
          <w:rFonts w:eastAsia="Times New Roman"/>
          <w:szCs w:val="24"/>
        </w:rPr>
        <w:t xml:space="preserve"> από τη θέση των τραπεζών</w:t>
      </w:r>
      <w:r>
        <w:rPr>
          <w:rFonts w:eastAsia="Times New Roman"/>
          <w:szCs w:val="24"/>
        </w:rPr>
        <w:t>.</w:t>
      </w:r>
      <w:r w:rsidRPr="00836FBC">
        <w:rPr>
          <w:rFonts w:eastAsia="Times New Roman"/>
          <w:szCs w:val="24"/>
        </w:rPr>
        <w:t xml:space="preserve"> </w:t>
      </w:r>
    </w:p>
    <w:p w14:paraId="4EC19394" w14:textId="77777777" w:rsidR="008E01FC" w:rsidRDefault="002168A0">
      <w:pPr>
        <w:spacing w:line="600" w:lineRule="auto"/>
        <w:ind w:firstLine="720"/>
        <w:jc w:val="both"/>
        <w:rPr>
          <w:rFonts w:eastAsia="Times New Roman"/>
          <w:szCs w:val="24"/>
        </w:rPr>
      </w:pPr>
      <w:r>
        <w:rPr>
          <w:rFonts w:eastAsia="Times New Roman"/>
          <w:szCs w:val="24"/>
        </w:rPr>
        <w:t>Πρόκειται για ρύθμιση με κοινωνικό πρόσημο</w:t>
      </w:r>
      <w:r>
        <w:rPr>
          <w:rFonts w:eastAsia="Times New Roman"/>
          <w:szCs w:val="24"/>
        </w:rPr>
        <w:t>.</w:t>
      </w:r>
      <w:r w:rsidRPr="00836FBC">
        <w:rPr>
          <w:rFonts w:eastAsia="Times New Roman"/>
          <w:szCs w:val="24"/>
        </w:rPr>
        <w:t xml:space="preserve"> </w:t>
      </w:r>
      <w:r>
        <w:rPr>
          <w:rFonts w:eastAsia="Times New Roman"/>
          <w:szCs w:val="24"/>
        </w:rPr>
        <w:t>Έ</w:t>
      </w:r>
      <w:r w:rsidRPr="00836FBC">
        <w:rPr>
          <w:rFonts w:eastAsia="Times New Roman"/>
          <w:szCs w:val="24"/>
        </w:rPr>
        <w:t xml:space="preserve">χει </w:t>
      </w:r>
      <w:r>
        <w:rPr>
          <w:rFonts w:eastAsia="Times New Roman"/>
          <w:szCs w:val="24"/>
        </w:rPr>
        <w:t xml:space="preserve">έντονη </w:t>
      </w:r>
      <w:r w:rsidRPr="00836FBC">
        <w:rPr>
          <w:rFonts w:eastAsia="Times New Roman"/>
          <w:szCs w:val="24"/>
        </w:rPr>
        <w:t>κοινωνική διάσταση χωρίς αμφιβολία</w:t>
      </w:r>
      <w:r>
        <w:rPr>
          <w:rFonts w:eastAsia="Times New Roman"/>
          <w:szCs w:val="24"/>
        </w:rPr>
        <w:t>, αλλά έχει β</w:t>
      </w:r>
      <w:r w:rsidRPr="00836FBC">
        <w:rPr>
          <w:rFonts w:eastAsia="Times New Roman"/>
          <w:szCs w:val="24"/>
        </w:rPr>
        <w:t>έβαια και δημοσιονομική και τραπεζική διά</w:t>
      </w:r>
      <w:r>
        <w:rPr>
          <w:rFonts w:eastAsia="Times New Roman"/>
          <w:szCs w:val="24"/>
        </w:rPr>
        <w:t xml:space="preserve">σταση </w:t>
      </w:r>
      <w:r>
        <w:rPr>
          <w:rFonts w:eastAsia="Times New Roman"/>
          <w:szCs w:val="24"/>
        </w:rPr>
        <w:t xml:space="preserve">αφού </w:t>
      </w:r>
      <w:r>
        <w:rPr>
          <w:rFonts w:eastAsia="Times New Roman"/>
          <w:szCs w:val="24"/>
        </w:rPr>
        <w:t xml:space="preserve">εντάσσεται στην </w:t>
      </w:r>
      <w:r>
        <w:rPr>
          <w:rFonts w:eastAsia="Times New Roman"/>
          <w:szCs w:val="24"/>
        </w:rPr>
        <w:lastRenderedPageBreak/>
        <w:t>προσπάθεια της Κ</w:t>
      </w:r>
      <w:r w:rsidRPr="00836FBC">
        <w:rPr>
          <w:rFonts w:eastAsia="Times New Roman"/>
          <w:szCs w:val="24"/>
        </w:rPr>
        <w:t xml:space="preserve">υβέρνησης να προωθήσει την κοινωνικά </w:t>
      </w:r>
      <w:r w:rsidRPr="00836FBC">
        <w:rPr>
          <w:rFonts w:eastAsia="Times New Roman"/>
          <w:szCs w:val="24"/>
        </w:rPr>
        <w:t>δίκαιη παραγωγική ανασυγκρότηση</w:t>
      </w:r>
      <w:r>
        <w:rPr>
          <w:rFonts w:eastAsia="Times New Roman"/>
          <w:szCs w:val="24"/>
        </w:rPr>
        <w:t xml:space="preserve"> της χώρας</w:t>
      </w:r>
      <w:r>
        <w:rPr>
          <w:rFonts w:eastAsia="Times New Roman"/>
          <w:szCs w:val="24"/>
        </w:rPr>
        <w:t>.</w:t>
      </w:r>
      <w:r w:rsidRPr="00836FBC">
        <w:rPr>
          <w:rFonts w:eastAsia="Times New Roman"/>
          <w:szCs w:val="24"/>
        </w:rPr>
        <w:t xml:space="preserve"> </w:t>
      </w:r>
    </w:p>
    <w:p w14:paraId="4EC19395" w14:textId="77777777" w:rsidR="008E01FC" w:rsidRDefault="002168A0">
      <w:pPr>
        <w:spacing w:line="600" w:lineRule="auto"/>
        <w:ind w:firstLine="720"/>
        <w:jc w:val="both"/>
        <w:rPr>
          <w:rFonts w:eastAsia="Times New Roman"/>
          <w:szCs w:val="24"/>
        </w:rPr>
      </w:pPr>
      <w:r w:rsidRPr="00836FBC">
        <w:rPr>
          <w:rFonts w:eastAsia="Times New Roman"/>
          <w:szCs w:val="24"/>
        </w:rPr>
        <w:t>Έτσι</w:t>
      </w:r>
      <w:r>
        <w:rPr>
          <w:rFonts w:eastAsia="Times New Roman"/>
          <w:szCs w:val="24"/>
        </w:rPr>
        <w:t>,</w:t>
      </w:r>
      <w:r w:rsidRPr="00836FBC">
        <w:rPr>
          <w:rFonts w:eastAsia="Times New Roman"/>
          <w:szCs w:val="24"/>
        </w:rPr>
        <w:t xml:space="preserve"> λοιπόν</w:t>
      </w:r>
      <w:r>
        <w:rPr>
          <w:rFonts w:eastAsia="Times New Roman"/>
          <w:szCs w:val="24"/>
        </w:rPr>
        <w:t>,</w:t>
      </w:r>
      <w:r w:rsidRPr="00836FBC">
        <w:rPr>
          <w:rFonts w:eastAsia="Times New Roman"/>
          <w:szCs w:val="24"/>
        </w:rPr>
        <w:t xml:space="preserve"> κυρίες και κύριοι συνάδελφοι</w:t>
      </w:r>
      <w:r>
        <w:rPr>
          <w:rFonts w:eastAsia="Times New Roman"/>
          <w:szCs w:val="24"/>
        </w:rPr>
        <w:t xml:space="preserve">, δεν </w:t>
      </w:r>
      <w:r w:rsidRPr="002A5AEC">
        <w:rPr>
          <w:rFonts w:eastAsia="Times New Roman"/>
          <w:szCs w:val="24"/>
        </w:rPr>
        <w:t>υπάρχει</w:t>
      </w:r>
      <w:r>
        <w:rPr>
          <w:rFonts w:eastAsia="Times New Roman"/>
          <w:szCs w:val="24"/>
        </w:rPr>
        <w:t xml:space="preserve"> αμφιβολία ότι</w:t>
      </w:r>
      <w:r w:rsidRPr="00836FBC">
        <w:rPr>
          <w:rFonts w:eastAsia="Times New Roman"/>
          <w:szCs w:val="24"/>
        </w:rPr>
        <w:t xml:space="preserve"> το καλύτερο είναι ο εχθρός του καλού</w:t>
      </w:r>
      <w:r>
        <w:rPr>
          <w:rFonts w:eastAsia="Times New Roman"/>
          <w:szCs w:val="24"/>
        </w:rPr>
        <w:t>.</w:t>
      </w:r>
      <w:r w:rsidRPr="00836FBC">
        <w:rPr>
          <w:rFonts w:eastAsia="Times New Roman"/>
          <w:szCs w:val="24"/>
        </w:rPr>
        <w:t xml:space="preserve"> Συνεπώς</w:t>
      </w:r>
      <w:r>
        <w:rPr>
          <w:rFonts w:eastAsia="Times New Roman"/>
          <w:szCs w:val="24"/>
        </w:rPr>
        <w:t xml:space="preserve"> θα μπορούσε ί</w:t>
      </w:r>
      <w:r w:rsidRPr="00836FBC">
        <w:rPr>
          <w:rFonts w:eastAsia="Times New Roman"/>
          <w:szCs w:val="24"/>
        </w:rPr>
        <w:t>σως η συνολική ρύθμιση να περιέχει και κάποιες άλλες επιπλέον προβλέψεις</w:t>
      </w:r>
      <w:r>
        <w:rPr>
          <w:rFonts w:eastAsia="Times New Roman"/>
          <w:szCs w:val="24"/>
        </w:rPr>
        <w:t xml:space="preserve">. </w:t>
      </w:r>
    </w:p>
    <w:p w14:paraId="4EC19396" w14:textId="77777777" w:rsidR="008E01FC" w:rsidRDefault="002168A0">
      <w:pPr>
        <w:spacing w:line="600" w:lineRule="auto"/>
        <w:ind w:firstLine="720"/>
        <w:jc w:val="both"/>
        <w:rPr>
          <w:rFonts w:eastAsia="Times New Roman"/>
          <w:szCs w:val="24"/>
        </w:rPr>
      </w:pPr>
      <w:r w:rsidRPr="00320623">
        <w:rPr>
          <w:rFonts w:eastAsia="Times New Roman"/>
          <w:b/>
          <w:bCs/>
        </w:rPr>
        <w:t>ΠΡΟΕΔΡΕΥ</w:t>
      </w:r>
      <w:r w:rsidRPr="00320623">
        <w:rPr>
          <w:rFonts w:eastAsia="Times New Roman"/>
          <w:b/>
          <w:bCs/>
        </w:rPr>
        <w:t>ΟΥΣΑ (Αναστασία Χριστοδουλοπούλου):</w:t>
      </w:r>
      <w:r w:rsidRPr="00320623">
        <w:rPr>
          <w:rFonts w:eastAsia="Times New Roman"/>
          <w:szCs w:val="24"/>
        </w:rPr>
        <w:t xml:space="preserve"> </w:t>
      </w:r>
      <w:r>
        <w:rPr>
          <w:rFonts w:eastAsia="Times New Roman"/>
          <w:szCs w:val="24"/>
        </w:rPr>
        <w:t xml:space="preserve">Ολοκληρώστε, </w:t>
      </w:r>
      <w:r>
        <w:rPr>
          <w:rFonts w:eastAsia="Times New Roman"/>
          <w:bCs/>
        </w:rPr>
        <w:t>κύριε Παπαηλιού.</w:t>
      </w:r>
    </w:p>
    <w:p w14:paraId="4EC19397" w14:textId="77777777" w:rsidR="008E01FC" w:rsidRDefault="002168A0">
      <w:pPr>
        <w:spacing w:line="600" w:lineRule="auto"/>
        <w:ind w:firstLine="720"/>
        <w:jc w:val="both"/>
        <w:rPr>
          <w:rFonts w:eastAsia="Times New Roman"/>
          <w:szCs w:val="24"/>
        </w:rPr>
      </w:pPr>
      <w:r w:rsidRPr="00320623">
        <w:rPr>
          <w:rFonts w:eastAsia="Times New Roman"/>
          <w:b/>
          <w:szCs w:val="24"/>
        </w:rPr>
        <w:t>ΓΕΩΡΓΙΟΣ ΠΑΠΑΗΛΙΟΥ:</w:t>
      </w:r>
      <w:r>
        <w:rPr>
          <w:rFonts w:eastAsia="Times New Roman"/>
          <w:szCs w:val="24"/>
        </w:rPr>
        <w:t xml:space="preserve"> Τελειώνω, </w:t>
      </w:r>
      <w:r w:rsidRPr="00320623">
        <w:rPr>
          <w:rFonts w:eastAsia="Times New Roman"/>
          <w:bCs/>
        </w:rPr>
        <w:t>κυρία Πρόεδρε</w:t>
      </w:r>
      <w:r>
        <w:rPr>
          <w:rFonts w:eastAsia="Times New Roman"/>
          <w:bCs/>
        </w:rPr>
        <w:t>. Μ</w:t>
      </w:r>
      <w:r>
        <w:rPr>
          <w:rFonts w:eastAsia="Times New Roman"/>
          <w:szCs w:val="24"/>
        </w:rPr>
        <w:t xml:space="preserve">ε </w:t>
      </w:r>
      <w:proofErr w:type="spellStart"/>
      <w:r>
        <w:rPr>
          <w:rFonts w:eastAsia="Times New Roman"/>
          <w:szCs w:val="24"/>
        </w:rPr>
        <w:t>συγχωρείτε</w:t>
      </w:r>
      <w:proofErr w:type="spellEnd"/>
      <w:r>
        <w:rPr>
          <w:rFonts w:eastAsia="Times New Roman"/>
          <w:szCs w:val="24"/>
        </w:rPr>
        <w:t>.</w:t>
      </w:r>
    </w:p>
    <w:p w14:paraId="4EC19398" w14:textId="77777777" w:rsidR="008E01FC" w:rsidRDefault="002168A0">
      <w:pPr>
        <w:spacing w:line="600" w:lineRule="auto"/>
        <w:ind w:firstLine="720"/>
        <w:jc w:val="both"/>
        <w:rPr>
          <w:rFonts w:eastAsia="Times New Roman"/>
          <w:szCs w:val="24"/>
        </w:rPr>
      </w:pPr>
      <w:r>
        <w:rPr>
          <w:rFonts w:eastAsia="Times New Roman"/>
          <w:szCs w:val="24"/>
        </w:rPr>
        <w:t>Επειδή ειπώθηκε ότι</w:t>
      </w:r>
      <w:r w:rsidRPr="00836FBC">
        <w:rPr>
          <w:rFonts w:eastAsia="Times New Roman"/>
          <w:szCs w:val="24"/>
        </w:rPr>
        <w:t xml:space="preserve"> η εφαρμογή του νομοσχεδίου θα κριθεί στην πράξη</w:t>
      </w:r>
      <w:r>
        <w:rPr>
          <w:rFonts w:eastAsia="Times New Roman"/>
          <w:szCs w:val="24"/>
        </w:rPr>
        <w:t xml:space="preserve"> και επομένως, ίσως χρειαστούν</w:t>
      </w:r>
      <w:r w:rsidRPr="00836FBC">
        <w:rPr>
          <w:rFonts w:eastAsia="Times New Roman"/>
          <w:szCs w:val="24"/>
        </w:rPr>
        <w:t xml:space="preserve"> προσαρμογές και προσθήκες</w:t>
      </w:r>
      <w:r>
        <w:rPr>
          <w:rFonts w:eastAsia="Times New Roman"/>
          <w:szCs w:val="24"/>
        </w:rPr>
        <w:t xml:space="preserve">, θέλω </w:t>
      </w:r>
      <w:r>
        <w:rPr>
          <w:rFonts w:eastAsia="Times New Roman"/>
          <w:szCs w:val="24"/>
        </w:rPr>
        <w:t>να επισημάνω ενδεικτικά τρία</w:t>
      </w:r>
      <w:r w:rsidRPr="00836FBC">
        <w:rPr>
          <w:rFonts w:eastAsia="Times New Roman"/>
          <w:szCs w:val="24"/>
        </w:rPr>
        <w:t xml:space="preserve"> ζητήματα που χρήζουν αντιμετώπισης</w:t>
      </w:r>
      <w:r>
        <w:rPr>
          <w:rFonts w:eastAsia="Times New Roman"/>
          <w:szCs w:val="24"/>
        </w:rPr>
        <w:t>.</w:t>
      </w:r>
      <w:r w:rsidRPr="00836FBC">
        <w:rPr>
          <w:rFonts w:eastAsia="Times New Roman"/>
          <w:szCs w:val="24"/>
        </w:rPr>
        <w:t xml:space="preserve"> </w:t>
      </w:r>
    </w:p>
    <w:p w14:paraId="4EC19399" w14:textId="77777777" w:rsidR="008E01FC" w:rsidRDefault="002168A0">
      <w:pPr>
        <w:spacing w:line="600" w:lineRule="auto"/>
        <w:ind w:firstLine="720"/>
        <w:jc w:val="both"/>
        <w:rPr>
          <w:rFonts w:eastAsia="Times New Roman"/>
          <w:szCs w:val="24"/>
        </w:rPr>
      </w:pPr>
      <w:r>
        <w:rPr>
          <w:rFonts w:eastAsia="Times New Roman"/>
          <w:szCs w:val="24"/>
        </w:rPr>
        <w:t>Τ</w:t>
      </w:r>
      <w:r w:rsidRPr="00836FBC">
        <w:rPr>
          <w:rFonts w:eastAsia="Times New Roman"/>
          <w:szCs w:val="24"/>
        </w:rPr>
        <w:t xml:space="preserve">ο ένα </w:t>
      </w:r>
      <w:r>
        <w:rPr>
          <w:rFonts w:eastAsia="Times New Roman"/>
          <w:szCs w:val="24"/>
        </w:rPr>
        <w:t xml:space="preserve">αφορά </w:t>
      </w:r>
      <w:r w:rsidRPr="00836FBC">
        <w:rPr>
          <w:rFonts w:eastAsia="Times New Roman"/>
          <w:szCs w:val="24"/>
        </w:rPr>
        <w:t>την προστασία των εγγυητών</w:t>
      </w:r>
      <w:r>
        <w:rPr>
          <w:rFonts w:eastAsia="Times New Roman"/>
          <w:szCs w:val="24"/>
        </w:rPr>
        <w:t>, ώστε να μη μένουν ξεκρέμαστοι</w:t>
      </w:r>
      <w:r>
        <w:rPr>
          <w:rFonts w:eastAsia="Times New Roman"/>
          <w:szCs w:val="24"/>
        </w:rPr>
        <w:t>. Τ</w:t>
      </w:r>
      <w:r w:rsidRPr="00836FBC">
        <w:rPr>
          <w:rFonts w:eastAsia="Times New Roman"/>
          <w:szCs w:val="24"/>
        </w:rPr>
        <w:t>ο δεύτερο αφορά ρ</w:t>
      </w:r>
      <w:r>
        <w:rPr>
          <w:rFonts w:eastAsia="Times New Roman"/>
          <w:szCs w:val="24"/>
        </w:rPr>
        <w:t>ύθμιση</w:t>
      </w:r>
      <w:r w:rsidRPr="00836FBC">
        <w:rPr>
          <w:rFonts w:eastAsia="Times New Roman"/>
          <w:szCs w:val="24"/>
        </w:rPr>
        <w:t xml:space="preserve"> για τους συνεπείς δανειολήπτες </w:t>
      </w:r>
      <w:r>
        <w:rPr>
          <w:rFonts w:eastAsia="Times New Roman"/>
          <w:szCs w:val="24"/>
        </w:rPr>
        <w:t>-το ανέφερε και ο κύριος Υ</w:t>
      </w:r>
      <w:r w:rsidRPr="00836FBC">
        <w:rPr>
          <w:rFonts w:eastAsia="Times New Roman"/>
          <w:szCs w:val="24"/>
        </w:rPr>
        <w:t>πουργός</w:t>
      </w:r>
      <w:r>
        <w:rPr>
          <w:rFonts w:eastAsia="Times New Roman"/>
          <w:szCs w:val="24"/>
        </w:rPr>
        <w:t>, ο Αντιπρόεδρος της Κ</w:t>
      </w:r>
      <w:r w:rsidRPr="00836FBC">
        <w:rPr>
          <w:rFonts w:eastAsia="Times New Roman"/>
          <w:szCs w:val="24"/>
        </w:rPr>
        <w:t>υβέρνησ</w:t>
      </w:r>
      <w:r w:rsidRPr="00836FBC">
        <w:rPr>
          <w:rFonts w:eastAsia="Times New Roman"/>
          <w:szCs w:val="24"/>
        </w:rPr>
        <w:t>ης</w:t>
      </w:r>
      <w:r>
        <w:rPr>
          <w:rFonts w:eastAsia="Times New Roman"/>
          <w:szCs w:val="24"/>
        </w:rPr>
        <w:t>-</w:t>
      </w:r>
      <w:r w:rsidRPr="00836FBC">
        <w:rPr>
          <w:rFonts w:eastAsia="Times New Roman"/>
          <w:szCs w:val="24"/>
        </w:rPr>
        <w:t xml:space="preserve"> και το τρίτο αφορά τα δάνεια των</w:t>
      </w:r>
      <w:r>
        <w:rPr>
          <w:rFonts w:eastAsia="Times New Roman"/>
          <w:szCs w:val="24"/>
        </w:rPr>
        <w:t xml:space="preserve"> </w:t>
      </w:r>
      <w:r>
        <w:rPr>
          <w:rFonts w:eastAsia="Times New Roman"/>
          <w:szCs w:val="24"/>
        </w:rPr>
        <w:lastRenderedPageBreak/>
        <w:t>κομμάτων, τα κόκκινα δάνεια</w:t>
      </w:r>
      <w:r w:rsidRPr="00836FBC">
        <w:rPr>
          <w:rFonts w:eastAsia="Times New Roman"/>
          <w:szCs w:val="24"/>
        </w:rPr>
        <w:t xml:space="preserve"> της Νέας Δημοκρατίας και του ΠΑΣΟΚ</w:t>
      </w:r>
      <w:r>
        <w:rPr>
          <w:rFonts w:eastAsia="Times New Roman"/>
          <w:szCs w:val="24"/>
        </w:rPr>
        <w:t xml:space="preserve"> που</w:t>
      </w:r>
      <w:r w:rsidRPr="00836FBC">
        <w:rPr>
          <w:rFonts w:eastAsia="Times New Roman"/>
          <w:szCs w:val="24"/>
        </w:rPr>
        <w:t xml:space="preserve"> με τους γνωστούς τρόπους</w:t>
      </w:r>
      <w:r>
        <w:rPr>
          <w:rFonts w:eastAsia="Times New Roman"/>
          <w:szCs w:val="24"/>
        </w:rPr>
        <w:t>, στο πλαίσιο του τ</w:t>
      </w:r>
      <w:r w:rsidRPr="00836FBC">
        <w:rPr>
          <w:rFonts w:eastAsia="Times New Roman"/>
          <w:szCs w:val="24"/>
        </w:rPr>
        <w:t>ριγώνου της διαπλοκής</w:t>
      </w:r>
      <w:r>
        <w:rPr>
          <w:rFonts w:eastAsia="Times New Roman"/>
          <w:szCs w:val="24"/>
        </w:rPr>
        <w:t>, δανειοδοτήθηκαν μ</w:t>
      </w:r>
      <w:r w:rsidRPr="00836FBC">
        <w:rPr>
          <w:rFonts w:eastAsia="Times New Roman"/>
          <w:szCs w:val="24"/>
        </w:rPr>
        <w:t>ε δανεικά και αγύριστα</w:t>
      </w:r>
      <w:r>
        <w:rPr>
          <w:rFonts w:eastAsia="Times New Roman"/>
          <w:szCs w:val="24"/>
        </w:rPr>
        <w:t>.</w:t>
      </w:r>
    </w:p>
    <w:p w14:paraId="4EC1939A" w14:textId="77777777" w:rsidR="008E01FC" w:rsidRDefault="002168A0">
      <w:pPr>
        <w:spacing w:line="600" w:lineRule="auto"/>
        <w:ind w:firstLine="720"/>
        <w:jc w:val="both"/>
        <w:rPr>
          <w:rFonts w:eastAsia="Times New Roman"/>
          <w:szCs w:val="24"/>
        </w:rPr>
      </w:pPr>
      <w:r>
        <w:rPr>
          <w:rFonts w:eastAsia="Times New Roman"/>
          <w:szCs w:val="24"/>
        </w:rPr>
        <w:t>Α</w:t>
      </w:r>
      <w:r w:rsidRPr="00836FBC">
        <w:rPr>
          <w:rFonts w:eastAsia="Times New Roman"/>
          <w:szCs w:val="24"/>
        </w:rPr>
        <w:t>υτά</w:t>
      </w:r>
      <w:r>
        <w:rPr>
          <w:rFonts w:eastAsia="Times New Roman"/>
          <w:szCs w:val="24"/>
        </w:rPr>
        <w:t>,</w:t>
      </w:r>
      <w:r w:rsidRPr="00836FBC">
        <w:rPr>
          <w:rFonts w:eastAsia="Times New Roman"/>
          <w:szCs w:val="24"/>
        </w:rPr>
        <w:t xml:space="preserve"> κυρίες και κύριοι συνάδελφοι της Νέας Δημοκρατίας και του ΠΑΣΟΚ</w:t>
      </w:r>
      <w:r>
        <w:rPr>
          <w:rFonts w:eastAsia="Times New Roman"/>
          <w:szCs w:val="24"/>
        </w:rPr>
        <w:t>,</w:t>
      </w:r>
      <w:r w:rsidRPr="00836FBC">
        <w:rPr>
          <w:rFonts w:eastAsia="Times New Roman"/>
          <w:szCs w:val="24"/>
        </w:rPr>
        <w:t xml:space="preserve"> είναι σοβαρά ζητήματα</w:t>
      </w:r>
      <w:r>
        <w:rPr>
          <w:rFonts w:eastAsia="Times New Roman"/>
          <w:szCs w:val="24"/>
        </w:rPr>
        <w:t>, ε</w:t>
      </w:r>
      <w:r w:rsidRPr="00836FBC">
        <w:rPr>
          <w:rFonts w:eastAsia="Times New Roman"/>
          <w:szCs w:val="24"/>
        </w:rPr>
        <w:t xml:space="preserve">πειδή κάποιος προηγουμένως </w:t>
      </w:r>
      <w:r>
        <w:rPr>
          <w:rFonts w:eastAsia="Times New Roman"/>
          <w:szCs w:val="24"/>
        </w:rPr>
        <w:t>περί μη σοβαρότητας.</w:t>
      </w:r>
      <w:r w:rsidRPr="00836FBC">
        <w:rPr>
          <w:rFonts w:eastAsia="Times New Roman"/>
          <w:szCs w:val="24"/>
        </w:rPr>
        <w:t xml:space="preserve"> </w:t>
      </w:r>
    </w:p>
    <w:p w14:paraId="4EC1939B" w14:textId="77777777" w:rsidR="008E01FC" w:rsidRDefault="002168A0">
      <w:pPr>
        <w:spacing w:line="600" w:lineRule="auto"/>
        <w:ind w:firstLine="720"/>
        <w:jc w:val="both"/>
        <w:rPr>
          <w:rFonts w:eastAsia="Times New Roman"/>
          <w:szCs w:val="24"/>
        </w:rPr>
      </w:pPr>
      <w:r w:rsidRPr="00836FBC">
        <w:rPr>
          <w:rFonts w:eastAsia="Times New Roman"/>
          <w:szCs w:val="24"/>
        </w:rPr>
        <w:t>Σας ευχαριστώ</w:t>
      </w:r>
      <w:r>
        <w:rPr>
          <w:rFonts w:eastAsia="Times New Roman"/>
          <w:szCs w:val="24"/>
        </w:rPr>
        <w:t>.</w:t>
      </w:r>
    </w:p>
    <w:p w14:paraId="4EC1939C" w14:textId="77777777" w:rsidR="008E01FC" w:rsidRDefault="002168A0">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4EC1939D" w14:textId="77777777" w:rsidR="008E01FC" w:rsidRDefault="002168A0">
      <w:pPr>
        <w:spacing w:line="600" w:lineRule="auto"/>
        <w:ind w:firstLine="720"/>
        <w:jc w:val="both"/>
        <w:rPr>
          <w:rFonts w:eastAsia="Times New Roman"/>
          <w:szCs w:val="24"/>
        </w:rPr>
      </w:pPr>
      <w:r w:rsidRPr="00320623">
        <w:rPr>
          <w:rFonts w:eastAsia="Times New Roman"/>
          <w:b/>
          <w:bCs/>
        </w:rPr>
        <w:t>ΠΡΟΕΔΡΕΥΟΥΣΑ (Αναστασία Χριστοδουλοπούλου):</w:t>
      </w:r>
      <w:r>
        <w:rPr>
          <w:rFonts w:eastAsia="Times New Roman"/>
          <w:b/>
          <w:bCs/>
        </w:rPr>
        <w:t xml:space="preserve"> </w:t>
      </w:r>
      <w:r>
        <w:rPr>
          <w:rFonts w:eastAsia="Times New Roman"/>
          <w:bCs/>
        </w:rPr>
        <w:t>Τ</w:t>
      </w:r>
      <w:r w:rsidRPr="00836FBC">
        <w:rPr>
          <w:rFonts w:eastAsia="Times New Roman"/>
          <w:szCs w:val="24"/>
        </w:rPr>
        <w:t>ο</w:t>
      </w:r>
      <w:r>
        <w:rPr>
          <w:rFonts w:eastAsia="Times New Roman"/>
          <w:szCs w:val="24"/>
        </w:rPr>
        <w:t xml:space="preserve">ν λόγο έχει </w:t>
      </w:r>
      <w:r>
        <w:rPr>
          <w:rFonts w:eastAsia="Times New Roman"/>
          <w:szCs w:val="24"/>
        </w:rPr>
        <w:t xml:space="preserve">ο </w:t>
      </w:r>
      <w:r>
        <w:rPr>
          <w:rFonts w:eastAsia="Times New Roman"/>
          <w:szCs w:val="24"/>
        </w:rPr>
        <w:t>κ</w:t>
      </w:r>
      <w:r>
        <w:rPr>
          <w:rFonts w:eastAsia="Times New Roman"/>
          <w:szCs w:val="24"/>
        </w:rPr>
        <w:t>.</w:t>
      </w:r>
      <w:r>
        <w:rPr>
          <w:rFonts w:eastAsia="Times New Roman"/>
          <w:szCs w:val="24"/>
        </w:rPr>
        <w:t xml:space="preserve"> Κ</w:t>
      </w:r>
      <w:r w:rsidRPr="00836FBC">
        <w:rPr>
          <w:rFonts w:eastAsia="Times New Roman"/>
          <w:szCs w:val="24"/>
        </w:rPr>
        <w:t>αματερός από το</w:t>
      </w:r>
      <w:r>
        <w:rPr>
          <w:rFonts w:eastAsia="Times New Roman"/>
          <w:szCs w:val="24"/>
        </w:rPr>
        <w:t>ν</w:t>
      </w:r>
      <w:r w:rsidRPr="00836FBC">
        <w:rPr>
          <w:rFonts w:eastAsia="Times New Roman"/>
          <w:szCs w:val="24"/>
        </w:rPr>
        <w:t xml:space="preserve"> ΣΥΡΙΖΑ</w:t>
      </w:r>
      <w:r>
        <w:rPr>
          <w:rFonts w:eastAsia="Times New Roman"/>
          <w:szCs w:val="24"/>
        </w:rPr>
        <w:t xml:space="preserve">. Και </w:t>
      </w:r>
      <w:r w:rsidRPr="00033810">
        <w:rPr>
          <w:rFonts w:eastAsia="Times New Roman"/>
          <w:bCs/>
        </w:rPr>
        <w:t>παρακαλώ</w:t>
      </w:r>
      <w:r>
        <w:rPr>
          <w:rFonts w:eastAsia="Times New Roman"/>
          <w:szCs w:val="24"/>
        </w:rPr>
        <w:t xml:space="preserve"> να τηρούμε τον χρόνο όσο μπορούμε.</w:t>
      </w:r>
    </w:p>
    <w:p w14:paraId="4EC1939E" w14:textId="77777777" w:rsidR="008E01FC" w:rsidRDefault="002168A0">
      <w:pPr>
        <w:spacing w:line="600" w:lineRule="auto"/>
        <w:ind w:firstLine="720"/>
        <w:jc w:val="both"/>
        <w:rPr>
          <w:rFonts w:eastAsia="Times New Roman"/>
          <w:szCs w:val="24"/>
        </w:rPr>
      </w:pPr>
      <w:r>
        <w:rPr>
          <w:rFonts w:eastAsia="Times New Roman"/>
          <w:szCs w:val="24"/>
        </w:rPr>
        <w:t xml:space="preserve">Ορίστε, κύριε συνάδελφε, έχετε τον λόγο. </w:t>
      </w:r>
    </w:p>
    <w:p w14:paraId="4EC1939F" w14:textId="77777777" w:rsidR="008E01FC" w:rsidRDefault="002168A0">
      <w:pPr>
        <w:spacing w:line="600" w:lineRule="auto"/>
        <w:ind w:firstLine="720"/>
        <w:jc w:val="both"/>
        <w:rPr>
          <w:rFonts w:eastAsia="Times New Roman"/>
          <w:bCs/>
        </w:rPr>
      </w:pPr>
      <w:r w:rsidRPr="00033810">
        <w:rPr>
          <w:rFonts w:eastAsia="Times New Roman"/>
          <w:b/>
          <w:szCs w:val="24"/>
        </w:rPr>
        <w:t>ΗΛΙΑΣ ΚΑΜΑΤΕΡΟΣ:</w:t>
      </w:r>
      <w:r>
        <w:rPr>
          <w:rFonts w:eastAsia="Times New Roman"/>
          <w:szCs w:val="24"/>
        </w:rPr>
        <w:t xml:space="preserve"> Ε</w:t>
      </w:r>
      <w:r w:rsidRPr="00836FBC">
        <w:rPr>
          <w:rFonts w:eastAsia="Times New Roman"/>
          <w:szCs w:val="24"/>
        </w:rPr>
        <w:t>υχαριστώ</w:t>
      </w:r>
      <w:r>
        <w:rPr>
          <w:rFonts w:eastAsia="Times New Roman"/>
          <w:szCs w:val="24"/>
        </w:rPr>
        <w:t xml:space="preserve">, </w:t>
      </w:r>
      <w:r w:rsidRPr="00033810">
        <w:rPr>
          <w:rFonts w:eastAsia="Times New Roman"/>
          <w:bCs/>
        </w:rPr>
        <w:t>κυρία Πρόεδρε</w:t>
      </w:r>
      <w:r>
        <w:rPr>
          <w:rFonts w:eastAsia="Times New Roman"/>
          <w:bCs/>
        </w:rPr>
        <w:t>.</w:t>
      </w:r>
    </w:p>
    <w:p w14:paraId="4EC193A0" w14:textId="77777777" w:rsidR="008E01FC" w:rsidRDefault="002168A0">
      <w:pPr>
        <w:spacing w:line="600" w:lineRule="auto"/>
        <w:ind w:firstLine="720"/>
        <w:jc w:val="both"/>
        <w:rPr>
          <w:rFonts w:eastAsia="Times New Roman"/>
          <w:szCs w:val="24"/>
        </w:rPr>
      </w:pPr>
      <w:r w:rsidRPr="00836FBC">
        <w:rPr>
          <w:rFonts w:eastAsia="Times New Roman"/>
          <w:szCs w:val="24"/>
        </w:rPr>
        <w:t>Κύριε Υπουργέ</w:t>
      </w:r>
      <w:r>
        <w:rPr>
          <w:rFonts w:eastAsia="Times New Roman"/>
          <w:szCs w:val="24"/>
        </w:rPr>
        <w:t>,</w:t>
      </w:r>
      <w:r w:rsidRPr="00836FBC">
        <w:rPr>
          <w:rFonts w:eastAsia="Times New Roman"/>
          <w:szCs w:val="24"/>
        </w:rPr>
        <w:t xml:space="preserve"> θα αναφερθώ σε δύο ζητήματα</w:t>
      </w:r>
      <w:r>
        <w:rPr>
          <w:rFonts w:eastAsia="Times New Roman"/>
          <w:szCs w:val="24"/>
        </w:rPr>
        <w:t>. Π</w:t>
      </w:r>
      <w:r w:rsidRPr="00836FBC">
        <w:rPr>
          <w:rFonts w:eastAsia="Times New Roman"/>
          <w:szCs w:val="24"/>
        </w:rPr>
        <w:t>ρώτον</w:t>
      </w:r>
      <w:r>
        <w:rPr>
          <w:rFonts w:eastAsia="Times New Roman"/>
          <w:szCs w:val="24"/>
        </w:rPr>
        <w:t>, μι</w:t>
      </w:r>
      <w:r w:rsidRPr="00836FBC">
        <w:rPr>
          <w:rFonts w:eastAsia="Times New Roman"/>
          <w:szCs w:val="24"/>
        </w:rPr>
        <w:t xml:space="preserve">α παρατήρηση για το άρθρο 19 που είχα </w:t>
      </w:r>
      <w:r w:rsidRPr="00836FBC">
        <w:rPr>
          <w:rFonts w:eastAsia="Times New Roman"/>
          <w:szCs w:val="24"/>
        </w:rPr>
        <w:t xml:space="preserve">ζητήσει </w:t>
      </w:r>
      <w:r>
        <w:rPr>
          <w:rFonts w:eastAsia="Times New Roman"/>
          <w:szCs w:val="24"/>
        </w:rPr>
        <w:t>να κοιτάξετε</w:t>
      </w:r>
      <w:r w:rsidRPr="00836FBC">
        <w:rPr>
          <w:rFonts w:eastAsia="Times New Roman"/>
          <w:szCs w:val="24"/>
        </w:rPr>
        <w:t xml:space="preserve"> από την πρώτη συνεδρίαση</w:t>
      </w:r>
      <w:r>
        <w:rPr>
          <w:rFonts w:eastAsia="Times New Roman"/>
          <w:szCs w:val="24"/>
        </w:rPr>
        <w:t xml:space="preserve"> της επιτροπής. Δεν είδα</w:t>
      </w:r>
      <w:r w:rsidRPr="00836FBC">
        <w:rPr>
          <w:rFonts w:eastAsia="Times New Roman"/>
          <w:szCs w:val="24"/>
        </w:rPr>
        <w:t xml:space="preserve"> </w:t>
      </w:r>
      <w:r>
        <w:rPr>
          <w:rFonts w:eastAsia="Times New Roman"/>
          <w:szCs w:val="24"/>
        </w:rPr>
        <w:t xml:space="preserve">κάτι σχετικό </w:t>
      </w:r>
      <w:r>
        <w:rPr>
          <w:rFonts w:eastAsia="Times New Roman"/>
          <w:szCs w:val="24"/>
        </w:rPr>
        <w:t>σ</w:t>
      </w:r>
      <w:r w:rsidRPr="00836FBC">
        <w:rPr>
          <w:rFonts w:eastAsia="Times New Roman"/>
          <w:szCs w:val="24"/>
        </w:rPr>
        <w:t>τις νομοτεχνικές</w:t>
      </w:r>
      <w:r>
        <w:rPr>
          <w:rFonts w:eastAsia="Times New Roman"/>
          <w:szCs w:val="24"/>
        </w:rPr>
        <w:t>. Π</w:t>
      </w:r>
      <w:r w:rsidRPr="00836FBC">
        <w:rPr>
          <w:rFonts w:eastAsia="Times New Roman"/>
          <w:szCs w:val="24"/>
        </w:rPr>
        <w:t>αρακαλώ να το δείτε</w:t>
      </w:r>
      <w:r>
        <w:rPr>
          <w:rFonts w:eastAsia="Times New Roman"/>
          <w:szCs w:val="24"/>
        </w:rPr>
        <w:t xml:space="preserve"> έστω </w:t>
      </w:r>
      <w:r w:rsidRPr="00836FBC">
        <w:rPr>
          <w:rFonts w:eastAsia="Times New Roman"/>
          <w:szCs w:val="24"/>
        </w:rPr>
        <w:t xml:space="preserve">την τελευταία </w:t>
      </w:r>
      <w:r w:rsidRPr="00836FBC">
        <w:rPr>
          <w:rFonts w:eastAsia="Times New Roman"/>
          <w:szCs w:val="24"/>
        </w:rPr>
        <w:lastRenderedPageBreak/>
        <w:t>στιγμή</w:t>
      </w:r>
      <w:r>
        <w:rPr>
          <w:rFonts w:eastAsia="Times New Roman"/>
          <w:szCs w:val="24"/>
        </w:rPr>
        <w:t>. Α</w:t>
      </w:r>
      <w:r w:rsidRPr="00836FBC">
        <w:rPr>
          <w:rFonts w:eastAsia="Times New Roman"/>
          <w:szCs w:val="24"/>
        </w:rPr>
        <w:t>φορά στην αναδρομικότητα που πρέπει να κατοχυρώσου</w:t>
      </w:r>
      <w:r>
        <w:rPr>
          <w:rFonts w:eastAsia="Times New Roman"/>
          <w:szCs w:val="24"/>
        </w:rPr>
        <w:t>με</w:t>
      </w:r>
      <w:r w:rsidRPr="00836FBC">
        <w:rPr>
          <w:rFonts w:eastAsia="Times New Roman"/>
          <w:szCs w:val="24"/>
        </w:rPr>
        <w:t xml:space="preserve"> σε αυτό που προβλέπει</w:t>
      </w:r>
      <w:r>
        <w:rPr>
          <w:rFonts w:eastAsia="Times New Roman"/>
          <w:szCs w:val="24"/>
        </w:rPr>
        <w:t xml:space="preserve"> το </w:t>
      </w:r>
      <w:r w:rsidRPr="00033810">
        <w:rPr>
          <w:rFonts w:eastAsia="Times New Roman"/>
          <w:szCs w:val="24"/>
        </w:rPr>
        <w:t>άρθρο</w:t>
      </w:r>
      <w:r>
        <w:rPr>
          <w:rFonts w:eastAsia="Times New Roman"/>
          <w:szCs w:val="24"/>
        </w:rPr>
        <w:t xml:space="preserve"> 19,</w:t>
      </w:r>
      <w:r w:rsidRPr="00836FBC">
        <w:rPr>
          <w:rFonts w:eastAsia="Times New Roman"/>
          <w:szCs w:val="24"/>
        </w:rPr>
        <w:t xml:space="preserve"> ότι μπορούν να αποζημιώνονται για τις ζημιές τους οι επιχειρήσεις και από καταστροφές</w:t>
      </w:r>
      <w:r>
        <w:rPr>
          <w:rFonts w:eastAsia="Times New Roman"/>
          <w:szCs w:val="24"/>
        </w:rPr>
        <w:t xml:space="preserve"> από</w:t>
      </w:r>
      <w:r w:rsidRPr="00836FBC">
        <w:rPr>
          <w:rFonts w:eastAsia="Times New Roman"/>
          <w:szCs w:val="24"/>
        </w:rPr>
        <w:t xml:space="preserve"> τον σεισμό</w:t>
      </w:r>
      <w:r>
        <w:rPr>
          <w:rFonts w:eastAsia="Times New Roman"/>
          <w:szCs w:val="24"/>
        </w:rPr>
        <w:t>,</w:t>
      </w:r>
      <w:r w:rsidRPr="00836FBC">
        <w:rPr>
          <w:rFonts w:eastAsia="Times New Roman"/>
          <w:szCs w:val="24"/>
        </w:rPr>
        <w:t xml:space="preserve"> κάτι το οποίο δεν </w:t>
      </w:r>
      <w:r>
        <w:rPr>
          <w:rFonts w:eastAsia="Times New Roman"/>
          <w:szCs w:val="24"/>
        </w:rPr>
        <w:t>π</w:t>
      </w:r>
      <w:r w:rsidRPr="00836FBC">
        <w:rPr>
          <w:rFonts w:eastAsia="Times New Roman"/>
          <w:szCs w:val="24"/>
        </w:rPr>
        <w:t>ροβλεπόταν</w:t>
      </w:r>
      <w:r>
        <w:rPr>
          <w:rFonts w:eastAsia="Times New Roman"/>
          <w:szCs w:val="24"/>
        </w:rPr>
        <w:t>. Ε</w:t>
      </w:r>
      <w:r w:rsidRPr="00836FBC">
        <w:rPr>
          <w:rFonts w:eastAsia="Times New Roman"/>
          <w:szCs w:val="24"/>
        </w:rPr>
        <w:t xml:space="preserve">νώ προβλέπεται να αποζημιώνονται από όλες τις φυσικές καταστροφές </w:t>
      </w:r>
      <w:r>
        <w:rPr>
          <w:rFonts w:eastAsia="Times New Roman"/>
          <w:szCs w:val="24"/>
        </w:rPr>
        <w:t>–</w:t>
      </w:r>
      <w:r w:rsidRPr="00836FBC">
        <w:rPr>
          <w:rFonts w:eastAsia="Times New Roman"/>
          <w:szCs w:val="24"/>
        </w:rPr>
        <w:t>πλημμύρες</w:t>
      </w:r>
      <w:r>
        <w:rPr>
          <w:rFonts w:eastAsia="Times New Roman"/>
          <w:szCs w:val="24"/>
        </w:rPr>
        <w:t>,</w:t>
      </w:r>
      <w:r w:rsidRPr="00836FBC">
        <w:rPr>
          <w:rFonts w:eastAsia="Times New Roman"/>
          <w:szCs w:val="24"/>
        </w:rPr>
        <w:t xml:space="preserve"> κατολισθήσεις</w:t>
      </w:r>
      <w:r>
        <w:rPr>
          <w:rFonts w:eastAsia="Times New Roman"/>
          <w:szCs w:val="24"/>
        </w:rPr>
        <w:t>,</w:t>
      </w:r>
      <w:r w:rsidRPr="00836FBC">
        <w:rPr>
          <w:rFonts w:eastAsia="Times New Roman"/>
          <w:szCs w:val="24"/>
        </w:rPr>
        <w:t xml:space="preserve"> τα πάντα</w:t>
      </w:r>
      <w:r>
        <w:rPr>
          <w:rFonts w:eastAsia="Times New Roman"/>
          <w:szCs w:val="24"/>
        </w:rPr>
        <w:t>-,</w:t>
      </w:r>
      <w:r w:rsidRPr="00836FBC">
        <w:rPr>
          <w:rFonts w:eastAsia="Times New Roman"/>
          <w:szCs w:val="24"/>
        </w:rPr>
        <w:t xml:space="preserve"> </w:t>
      </w:r>
      <w:r>
        <w:rPr>
          <w:rFonts w:eastAsia="Times New Roman"/>
          <w:szCs w:val="24"/>
        </w:rPr>
        <w:t>μέχρι τώρα εξαιρο</w:t>
      </w:r>
      <w:r>
        <w:rPr>
          <w:rFonts w:eastAsia="Times New Roman"/>
          <w:szCs w:val="24"/>
        </w:rPr>
        <w:t xml:space="preserve">ύνταν </w:t>
      </w:r>
      <w:r w:rsidRPr="00836FBC">
        <w:rPr>
          <w:rFonts w:eastAsia="Times New Roman"/>
          <w:szCs w:val="24"/>
        </w:rPr>
        <w:t>ο σεισμός</w:t>
      </w:r>
      <w:r>
        <w:rPr>
          <w:rFonts w:eastAsia="Times New Roman"/>
          <w:szCs w:val="24"/>
        </w:rPr>
        <w:t xml:space="preserve">. </w:t>
      </w:r>
    </w:p>
    <w:p w14:paraId="4EC193A1" w14:textId="77777777" w:rsidR="008E01FC" w:rsidRDefault="002168A0">
      <w:pPr>
        <w:spacing w:line="600" w:lineRule="auto"/>
        <w:ind w:firstLine="720"/>
        <w:jc w:val="both"/>
        <w:rPr>
          <w:rFonts w:eastAsia="Times New Roman"/>
          <w:szCs w:val="24"/>
        </w:rPr>
      </w:pPr>
      <w:r>
        <w:rPr>
          <w:rFonts w:eastAsia="Times New Roman"/>
          <w:szCs w:val="24"/>
        </w:rPr>
        <w:t>Ε</w:t>
      </w:r>
      <w:r w:rsidRPr="00836FBC">
        <w:rPr>
          <w:rFonts w:eastAsia="Times New Roman"/>
          <w:szCs w:val="24"/>
        </w:rPr>
        <w:t>νώ έχει περάσει πάν</w:t>
      </w:r>
      <w:r>
        <w:rPr>
          <w:rFonts w:eastAsia="Times New Roman"/>
          <w:szCs w:val="24"/>
        </w:rPr>
        <w:t>ω από ένας χρόνος που προσπαθούμε να περάσουμε αυτήν εδώ τη ρύθμιση κ</w:t>
      </w:r>
      <w:r w:rsidRPr="00836FBC">
        <w:rPr>
          <w:rFonts w:eastAsia="Times New Roman"/>
          <w:szCs w:val="24"/>
        </w:rPr>
        <w:t>ι έρχεται τώρα σε αυτό το νομοσχέδιο</w:t>
      </w:r>
      <w:r>
        <w:rPr>
          <w:rFonts w:eastAsia="Times New Roman"/>
          <w:szCs w:val="24"/>
        </w:rPr>
        <w:t>,</w:t>
      </w:r>
      <w:r w:rsidRPr="00836FBC">
        <w:rPr>
          <w:rFonts w:eastAsia="Times New Roman"/>
          <w:szCs w:val="24"/>
        </w:rPr>
        <w:t xml:space="preserve"> θα είναι </w:t>
      </w:r>
      <w:proofErr w:type="spellStart"/>
      <w:r w:rsidRPr="00836FBC">
        <w:rPr>
          <w:rFonts w:eastAsia="Times New Roman"/>
          <w:szCs w:val="24"/>
        </w:rPr>
        <w:t>δώρον</w:t>
      </w:r>
      <w:proofErr w:type="spellEnd"/>
      <w:r w:rsidRPr="00836FBC">
        <w:rPr>
          <w:rFonts w:eastAsia="Times New Roman"/>
          <w:szCs w:val="24"/>
        </w:rPr>
        <w:t xml:space="preserve"> άδωρον αν δεν κατοχυρώσουν ότι ισχύει αναδρομικά</w:t>
      </w:r>
      <w:r>
        <w:rPr>
          <w:rFonts w:eastAsia="Times New Roman"/>
          <w:szCs w:val="24"/>
        </w:rPr>
        <w:t>. Α</w:t>
      </w:r>
      <w:r w:rsidRPr="00836FBC">
        <w:rPr>
          <w:rFonts w:eastAsia="Times New Roman"/>
          <w:szCs w:val="24"/>
        </w:rPr>
        <w:t xml:space="preserve">πό το </w:t>
      </w:r>
      <w:r>
        <w:rPr>
          <w:rFonts w:eastAsia="Times New Roman"/>
          <w:szCs w:val="24"/>
        </w:rPr>
        <w:t>20</w:t>
      </w:r>
      <w:r w:rsidRPr="00836FBC">
        <w:rPr>
          <w:rFonts w:eastAsia="Times New Roman"/>
          <w:szCs w:val="24"/>
        </w:rPr>
        <w:t xml:space="preserve">17 έχουν γίνει τρεις τουλάχιστον </w:t>
      </w:r>
      <w:r>
        <w:rPr>
          <w:rFonts w:eastAsia="Times New Roman"/>
          <w:szCs w:val="24"/>
        </w:rPr>
        <w:t>κατα</w:t>
      </w:r>
      <w:r>
        <w:rPr>
          <w:rFonts w:eastAsia="Times New Roman"/>
          <w:szCs w:val="24"/>
        </w:rPr>
        <w:t>στροφικοί</w:t>
      </w:r>
      <w:r w:rsidRPr="00836FBC">
        <w:rPr>
          <w:rFonts w:eastAsia="Times New Roman"/>
          <w:szCs w:val="24"/>
        </w:rPr>
        <w:t xml:space="preserve"> </w:t>
      </w:r>
      <w:r>
        <w:rPr>
          <w:rFonts w:eastAsia="Times New Roman"/>
          <w:szCs w:val="24"/>
        </w:rPr>
        <w:t xml:space="preserve">σεισμοί, απ’ ό,τι ξέρω, </w:t>
      </w:r>
      <w:r w:rsidRPr="00836FBC">
        <w:rPr>
          <w:rFonts w:eastAsia="Times New Roman"/>
          <w:szCs w:val="24"/>
        </w:rPr>
        <w:t xml:space="preserve">στη χώρα </w:t>
      </w:r>
      <w:r>
        <w:rPr>
          <w:rFonts w:eastAsia="Times New Roman"/>
          <w:szCs w:val="24"/>
        </w:rPr>
        <w:t>μας,</w:t>
      </w:r>
      <w:r w:rsidRPr="00836FBC">
        <w:rPr>
          <w:rFonts w:eastAsia="Times New Roman"/>
          <w:szCs w:val="24"/>
        </w:rPr>
        <w:t xml:space="preserve"> από </w:t>
      </w:r>
      <w:r>
        <w:rPr>
          <w:rFonts w:eastAsia="Times New Roman"/>
          <w:szCs w:val="24"/>
        </w:rPr>
        <w:t xml:space="preserve">τη Λέσβο, την Κω και τελευταία </w:t>
      </w:r>
      <w:r>
        <w:rPr>
          <w:rFonts w:eastAsia="Times New Roman"/>
          <w:szCs w:val="24"/>
        </w:rPr>
        <w:t>στ</w:t>
      </w:r>
      <w:r>
        <w:rPr>
          <w:rFonts w:eastAsia="Times New Roman"/>
          <w:szCs w:val="24"/>
        </w:rPr>
        <w:t>ο</w:t>
      </w:r>
      <w:r>
        <w:rPr>
          <w:rFonts w:eastAsia="Times New Roman"/>
          <w:szCs w:val="24"/>
        </w:rPr>
        <w:t xml:space="preserve"> Ιόνι</w:t>
      </w:r>
      <w:r>
        <w:rPr>
          <w:rFonts w:eastAsia="Times New Roman"/>
          <w:szCs w:val="24"/>
        </w:rPr>
        <w:t>ο</w:t>
      </w:r>
      <w:r>
        <w:rPr>
          <w:rFonts w:eastAsia="Times New Roman"/>
          <w:szCs w:val="24"/>
        </w:rPr>
        <w:t xml:space="preserve"> και νομίζω </w:t>
      </w:r>
      <w:r w:rsidRPr="00836FBC">
        <w:rPr>
          <w:rFonts w:eastAsia="Times New Roman"/>
          <w:szCs w:val="24"/>
        </w:rPr>
        <w:t>ότι πρέπει να κατοχυρωθούν</w:t>
      </w:r>
      <w:r>
        <w:rPr>
          <w:rFonts w:eastAsia="Times New Roman"/>
          <w:szCs w:val="24"/>
        </w:rPr>
        <w:t>. Κ</w:t>
      </w:r>
      <w:r w:rsidRPr="00836FBC">
        <w:rPr>
          <w:rFonts w:eastAsia="Times New Roman"/>
          <w:szCs w:val="24"/>
        </w:rPr>
        <w:t xml:space="preserve">αι μπορεί να γίνει </w:t>
      </w:r>
      <w:r>
        <w:rPr>
          <w:rFonts w:eastAsia="Times New Roman"/>
          <w:szCs w:val="24"/>
        </w:rPr>
        <w:t>ρ</w:t>
      </w:r>
      <w:r w:rsidRPr="00836FBC">
        <w:rPr>
          <w:rFonts w:eastAsia="Times New Roman"/>
          <w:szCs w:val="24"/>
        </w:rPr>
        <w:t>η</w:t>
      </w:r>
      <w:r>
        <w:rPr>
          <w:rFonts w:eastAsia="Times New Roman"/>
          <w:szCs w:val="24"/>
        </w:rPr>
        <w:t>τά είτε</w:t>
      </w:r>
      <w:r w:rsidRPr="00836FBC">
        <w:rPr>
          <w:rFonts w:eastAsia="Times New Roman"/>
          <w:szCs w:val="24"/>
        </w:rPr>
        <w:t xml:space="preserve"> να προβλέπει χρονικό διάστημα δύο χρόνων</w:t>
      </w:r>
      <w:r>
        <w:rPr>
          <w:rFonts w:eastAsia="Times New Roman"/>
          <w:szCs w:val="24"/>
        </w:rPr>
        <w:t>,</w:t>
      </w:r>
      <w:r w:rsidRPr="00836FBC">
        <w:rPr>
          <w:rFonts w:eastAsia="Times New Roman"/>
          <w:szCs w:val="24"/>
        </w:rPr>
        <w:t xml:space="preserve"> τα τελευταία δύο χρόνια</w:t>
      </w:r>
      <w:r>
        <w:rPr>
          <w:rFonts w:eastAsia="Times New Roman"/>
          <w:szCs w:val="24"/>
        </w:rPr>
        <w:t>, ή</w:t>
      </w:r>
      <w:r w:rsidRPr="00836FBC">
        <w:rPr>
          <w:rFonts w:eastAsia="Times New Roman"/>
          <w:szCs w:val="24"/>
        </w:rPr>
        <w:t xml:space="preserve"> να προβλέπει για τις κατα</w:t>
      </w:r>
      <w:r w:rsidRPr="00836FBC">
        <w:rPr>
          <w:rFonts w:eastAsia="Times New Roman"/>
          <w:szCs w:val="24"/>
        </w:rPr>
        <w:t>στάσεις που έχουν υποβληθεί γιατί έχουν υποβληθεί</w:t>
      </w:r>
      <w:r>
        <w:rPr>
          <w:rFonts w:eastAsia="Times New Roman"/>
          <w:szCs w:val="24"/>
        </w:rPr>
        <w:t xml:space="preserve">. </w:t>
      </w:r>
    </w:p>
    <w:p w14:paraId="4EC193A2" w14:textId="77777777" w:rsidR="008E01FC" w:rsidRDefault="002168A0">
      <w:pPr>
        <w:spacing w:line="600" w:lineRule="auto"/>
        <w:ind w:firstLine="720"/>
        <w:jc w:val="both"/>
        <w:rPr>
          <w:rFonts w:eastAsia="Times New Roman"/>
          <w:szCs w:val="24"/>
        </w:rPr>
      </w:pPr>
      <w:r>
        <w:rPr>
          <w:rFonts w:eastAsia="Times New Roman"/>
          <w:szCs w:val="24"/>
        </w:rPr>
        <w:t>Και ξέρετε,</w:t>
      </w:r>
      <w:r w:rsidRPr="00836FBC">
        <w:rPr>
          <w:rFonts w:eastAsia="Times New Roman"/>
          <w:szCs w:val="24"/>
        </w:rPr>
        <w:t xml:space="preserve"> αυτές οι αποζημιώσεις των επιχειρήσεων δεν είναι για διαφυγόντα κέρδη</w:t>
      </w:r>
      <w:r>
        <w:rPr>
          <w:rFonts w:eastAsia="Times New Roman"/>
          <w:szCs w:val="24"/>
        </w:rPr>
        <w:t>. Α</w:t>
      </w:r>
      <w:r w:rsidRPr="00836FBC">
        <w:rPr>
          <w:rFonts w:eastAsia="Times New Roman"/>
          <w:szCs w:val="24"/>
        </w:rPr>
        <w:t>υτό δεν γίνεται ούτε το ζητήσαμε</w:t>
      </w:r>
      <w:r>
        <w:rPr>
          <w:rFonts w:eastAsia="Times New Roman"/>
          <w:szCs w:val="24"/>
        </w:rPr>
        <w:t xml:space="preserve">. </w:t>
      </w:r>
      <w:r>
        <w:rPr>
          <w:rFonts w:eastAsia="Times New Roman"/>
          <w:szCs w:val="24"/>
        </w:rPr>
        <w:lastRenderedPageBreak/>
        <w:t>Γ</w:t>
      </w:r>
      <w:r w:rsidRPr="00836FBC">
        <w:rPr>
          <w:rFonts w:eastAsia="Times New Roman"/>
          <w:szCs w:val="24"/>
        </w:rPr>
        <w:t xml:space="preserve">ίνεται για συγκεκριμένες </w:t>
      </w:r>
      <w:r>
        <w:rPr>
          <w:rFonts w:eastAsia="Times New Roman"/>
          <w:szCs w:val="24"/>
        </w:rPr>
        <w:t>ζημιές</w:t>
      </w:r>
      <w:r w:rsidRPr="00836FBC">
        <w:rPr>
          <w:rFonts w:eastAsia="Times New Roman"/>
          <w:szCs w:val="24"/>
        </w:rPr>
        <w:t xml:space="preserve"> που έχου</w:t>
      </w:r>
      <w:r>
        <w:rPr>
          <w:rFonts w:eastAsia="Times New Roman"/>
          <w:szCs w:val="24"/>
        </w:rPr>
        <w:t xml:space="preserve">ν καταγραφεί από συνεργεία της </w:t>
      </w:r>
      <w:r>
        <w:rPr>
          <w:rFonts w:eastAsia="Times New Roman"/>
          <w:szCs w:val="24"/>
        </w:rPr>
        <w:t>π</w:t>
      </w:r>
      <w:r w:rsidRPr="00836FBC">
        <w:rPr>
          <w:rFonts w:eastAsia="Times New Roman"/>
          <w:szCs w:val="24"/>
        </w:rPr>
        <w:t>εριφ</w:t>
      </w:r>
      <w:r>
        <w:rPr>
          <w:rFonts w:eastAsia="Times New Roman"/>
          <w:szCs w:val="24"/>
        </w:rPr>
        <w:t>έρειας κα</w:t>
      </w:r>
      <w:r>
        <w:rPr>
          <w:rFonts w:eastAsia="Times New Roman"/>
          <w:szCs w:val="24"/>
        </w:rPr>
        <w:t>ι έχουν υποβληθεί στο Υ</w:t>
      </w:r>
      <w:r w:rsidRPr="00836FBC">
        <w:rPr>
          <w:rFonts w:eastAsia="Times New Roman"/>
          <w:szCs w:val="24"/>
        </w:rPr>
        <w:t>πουργείο</w:t>
      </w:r>
      <w:r>
        <w:rPr>
          <w:rFonts w:eastAsia="Times New Roman"/>
          <w:szCs w:val="24"/>
        </w:rPr>
        <w:t>. Πρόκειται για</w:t>
      </w:r>
      <w:r w:rsidRPr="00836FBC">
        <w:rPr>
          <w:rFonts w:eastAsia="Times New Roman"/>
          <w:szCs w:val="24"/>
        </w:rPr>
        <w:t xml:space="preserve"> ζημιές</w:t>
      </w:r>
      <w:r>
        <w:rPr>
          <w:rFonts w:eastAsia="Times New Roman"/>
          <w:szCs w:val="24"/>
        </w:rPr>
        <w:t>,</w:t>
      </w:r>
      <w:r w:rsidRPr="00836FBC">
        <w:rPr>
          <w:rFonts w:eastAsia="Times New Roman"/>
          <w:szCs w:val="24"/>
        </w:rPr>
        <w:t xml:space="preserve"> όπως είναι ένα μαγαζί </w:t>
      </w:r>
      <w:r>
        <w:rPr>
          <w:rFonts w:eastAsia="Times New Roman"/>
          <w:szCs w:val="24"/>
        </w:rPr>
        <w:t>με τζάμια τα οποία έσπασαν όλα ή κάποιες πραγματικά υλικές ζημιές που υπέστησαν κάποιες</w:t>
      </w:r>
      <w:r w:rsidRPr="00836FBC">
        <w:rPr>
          <w:rFonts w:eastAsia="Times New Roman"/>
          <w:szCs w:val="24"/>
        </w:rPr>
        <w:t xml:space="preserve"> επιχειρήσεις</w:t>
      </w:r>
      <w:r>
        <w:rPr>
          <w:rFonts w:eastAsia="Times New Roman"/>
          <w:szCs w:val="24"/>
        </w:rPr>
        <w:t>.</w:t>
      </w:r>
      <w:r w:rsidRPr="00836FBC">
        <w:rPr>
          <w:rFonts w:eastAsia="Times New Roman"/>
          <w:szCs w:val="24"/>
        </w:rPr>
        <w:t xml:space="preserve"> </w:t>
      </w:r>
    </w:p>
    <w:p w14:paraId="4EC193A3" w14:textId="77777777" w:rsidR="008E01FC" w:rsidRDefault="002168A0">
      <w:pPr>
        <w:spacing w:line="600" w:lineRule="auto"/>
        <w:ind w:firstLine="720"/>
        <w:jc w:val="both"/>
        <w:rPr>
          <w:rFonts w:eastAsia="Times New Roman"/>
          <w:szCs w:val="24"/>
        </w:rPr>
      </w:pPr>
      <w:r>
        <w:rPr>
          <w:rFonts w:eastAsia="Times New Roman"/>
          <w:szCs w:val="24"/>
        </w:rPr>
        <w:t>Τ</w:t>
      </w:r>
      <w:r w:rsidRPr="00836FBC">
        <w:rPr>
          <w:rFonts w:eastAsia="Times New Roman"/>
          <w:szCs w:val="24"/>
        </w:rPr>
        <w:t xml:space="preserve">ο δεύτερο θέμα στο οποίο </w:t>
      </w:r>
      <w:r>
        <w:rPr>
          <w:rFonts w:eastAsia="Times New Roman"/>
          <w:szCs w:val="24"/>
        </w:rPr>
        <w:t xml:space="preserve">ήθελα να μείνω </w:t>
      </w:r>
      <w:r w:rsidRPr="00033810">
        <w:rPr>
          <w:rFonts w:eastAsia="Times New Roman"/>
          <w:szCs w:val="24"/>
        </w:rPr>
        <w:t>είναι</w:t>
      </w:r>
      <w:r>
        <w:rPr>
          <w:rFonts w:eastAsia="Times New Roman"/>
          <w:szCs w:val="24"/>
        </w:rPr>
        <w:t xml:space="preserve"> το εξής. Έγινε χθες μι</w:t>
      </w:r>
      <w:r w:rsidRPr="00836FBC">
        <w:rPr>
          <w:rFonts w:eastAsia="Times New Roman"/>
          <w:szCs w:val="24"/>
        </w:rPr>
        <w:t xml:space="preserve">α </w:t>
      </w:r>
      <w:r w:rsidRPr="00836FBC">
        <w:rPr>
          <w:rFonts w:eastAsia="Times New Roman"/>
          <w:szCs w:val="24"/>
        </w:rPr>
        <w:t>ενδιαφέρουσα συζήτηση στην επιτροπή</w:t>
      </w:r>
      <w:r>
        <w:rPr>
          <w:rFonts w:eastAsia="Times New Roman"/>
          <w:szCs w:val="24"/>
        </w:rPr>
        <w:t>. Ή</w:t>
      </w:r>
      <w:r w:rsidRPr="00836FBC">
        <w:rPr>
          <w:rFonts w:eastAsia="Times New Roman"/>
          <w:szCs w:val="24"/>
        </w:rPr>
        <w:t>θελα να τονίσω και να επαναφέρω το θέμα της λαθρο</w:t>
      </w:r>
      <w:r>
        <w:rPr>
          <w:rFonts w:eastAsia="Times New Roman"/>
          <w:szCs w:val="24"/>
        </w:rPr>
        <w:t>χ</w:t>
      </w:r>
      <w:r w:rsidRPr="00836FBC">
        <w:rPr>
          <w:rFonts w:eastAsia="Times New Roman"/>
          <w:szCs w:val="24"/>
        </w:rPr>
        <w:t xml:space="preserve">ειρίας που επιχειρήθηκε από τη Νέα Δημοκρατία και ιδιαίτερα από την </w:t>
      </w:r>
      <w:r>
        <w:rPr>
          <w:rFonts w:eastAsia="Times New Roman"/>
          <w:szCs w:val="24"/>
        </w:rPr>
        <w:t>κ. Μπακογιάννη.</w:t>
      </w:r>
    </w:p>
    <w:p w14:paraId="4EC193A4" w14:textId="77777777" w:rsidR="008E01FC" w:rsidRDefault="002168A0">
      <w:pPr>
        <w:spacing w:line="600" w:lineRule="auto"/>
        <w:ind w:firstLine="720"/>
        <w:jc w:val="both"/>
        <w:rPr>
          <w:rFonts w:eastAsia="Times New Roman"/>
          <w:szCs w:val="24"/>
        </w:rPr>
      </w:pPr>
      <w:r>
        <w:rPr>
          <w:rFonts w:eastAsia="Times New Roman"/>
          <w:szCs w:val="24"/>
        </w:rPr>
        <w:t>Ρ</w:t>
      </w:r>
      <w:r w:rsidRPr="00836FBC">
        <w:rPr>
          <w:rFonts w:eastAsia="Times New Roman"/>
          <w:szCs w:val="24"/>
        </w:rPr>
        <w:t>ωτάει τον ε</w:t>
      </w:r>
      <w:r>
        <w:rPr>
          <w:rFonts w:eastAsia="Times New Roman"/>
          <w:szCs w:val="24"/>
        </w:rPr>
        <w:t>κπρόσωπο της Τράπεζας της Ελλάδο</w:t>
      </w:r>
      <w:r w:rsidRPr="00836FBC">
        <w:rPr>
          <w:rFonts w:eastAsia="Times New Roman"/>
          <w:szCs w:val="24"/>
        </w:rPr>
        <w:t>ς</w:t>
      </w:r>
      <w:r>
        <w:rPr>
          <w:rFonts w:eastAsia="Times New Roman"/>
          <w:szCs w:val="24"/>
        </w:rPr>
        <w:t>:</w:t>
      </w:r>
      <w:r w:rsidRPr="00836FBC">
        <w:rPr>
          <w:rFonts w:eastAsia="Times New Roman"/>
          <w:szCs w:val="24"/>
        </w:rPr>
        <w:t xml:space="preserve"> </w:t>
      </w:r>
      <w:r>
        <w:rPr>
          <w:rFonts w:eastAsia="Times New Roman"/>
          <w:szCs w:val="24"/>
        </w:rPr>
        <w:t>«Γ</w:t>
      </w:r>
      <w:r w:rsidRPr="00836FBC">
        <w:rPr>
          <w:rFonts w:eastAsia="Times New Roman"/>
          <w:szCs w:val="24"/>
        </w:rPr>
        <w:t>ια πείτε μου</w:t>
      </w:r>
      <w:r>
        <w:rPr>
          <w:rFonts w:eastAsia="Times New Roman"/>
          <w:szCs w:val="24"/>
        </w:rPr>
        <w:t>,</w:t>
      </w:r>
      <w:r w:rsidRPr="00836FBC">
        <w:rPr>
          <w:rFonts w:eastAsia="Times New Roman"/>
          <w:szCs w:val="24"/>
        </w:rPr>
        <w:t xml:space="preserve"> α</w:t>
      </w:r>
      <w:r>
        <w:rPr>
          <w:rFonts w:eastAsia="Times New Roman"/>
          <w:szCs w:val="24"/>
        </w:rPr>
        <w:t>πό το 86 δισεκατομμύ</w:t>
      </w:r>
      <w:r>
        <w:rPr>
          <w:rFonts w:eastAsia="Times New Roman"/>
          <w:szCs w:val="24"/>
        </w:rPr>
        <w:t>ρια</w:t>
      </w:r>
      <w:r w:rsidRPr="00836FBC">
        <w:rPr>
          <w:rFonts w:eastAsia="Times New Roman"/>
          <w:szCs w:val="24"/>
        </w:rPr>
        <w:t xml:space="preserve"> που είναι τα κόκκινα δάνεια</w:t>
      </w:r>
      <w:r>
        <w:rPr>
          <w:rFonts w:eastAsia="Times New Roman"/>
          <w:szCs w:val="24"/>
        </w:rPr>
        <w:t>,</w:t>
      </w:r>
      <w:r w:rsidRPr="00836FBC">
        <w:rPr>
          <w:rFonts w:eastAsia="Times New Roman"/>
          <w:szCs w:val="24"/>
        </w:rPr>
        <w:t xml:space="preserve"> </w:t>
      </w:r>
      <w:r>
        <w:rPr>
          <w:rFonts w:eastAsia="Times New Roman"/>
          <w:szCs w:val="24"/>
        </w:rPr>
        <w:t>π</w:t>
      </w:r>
      <w:r w:rsidRPr="00836FBC">
        <w:rPr>
          <w:rFonts w:eastAsia="Times New Roman"/>
          <w:szCs w:val="24"/>
        </w:rPr>
        <w:t>όσα μπορούν να ενταχθούν σε αυτό το νομοσχέδιο</w:t>
      </w:r>
      <w:r>
        <w:rPr>
          <w:rFonts w:eastAsia="Times New Roman"/>
          <w:szCs w:val="24"/>
        </w:rPr>
        <w:t>;».</w:t>
      </w:r>
      <w:r w:rsidRPr="00836FBC">
        <w:rPr>
          <w:rFonts w:eastAsia="Times New Roman"/>
          <w:szCs w:val="24"/>
        </w:rPr>
        <w:t xml:space="preserve"> </w:t>
      </w:r>
    </w:p>
    <w:p w14:paraId="4EC193A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Απάντησε ο εκπρόσωπος της Τράπεζας της Ελλάδος: «Γύρω στο 10%». Υπήρχε μια διαφορετική άποψη, μια απόκλιση από την εκπρόσωπο της Ένωσης Τραπεζών.</w:t>
      </w:r>
    </w:p>
    <w:p w14:paraId="4EC193A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Δεν είναι εκεί το θέμα. Τ</w:t>
      </w:r>
      <w:r>
        <w:rPr>
          <w:rFonts w:eastAsia="Times New Roman" w:cs="Times New Roman"/>
          <w:szCs w:val="24"/>
        </w:rPr>
        <w:t xml:space="preserve">ο θέμα είναι ότι προσπάθησε να εκμαιεύσει ένα ποσοστό 10% του ποσού των δανείων στα 86 </w:t>
      </w:r>
      <w:r>
        <w:rPr>
          <w:rFonts w:eastAsia="Times New Roman" w:cs="Times New Roman"/>
          <w:szCs w:val="24"/>
        </w:rPr>
        <w:lastRenderedPageBreak/>
        <w:t>δισεκατομμύρια ότι ρυθμίζονται</w:t>
      </w:r>
      <w:r w:rsidRPr="00544005">
        <w:rPr>
          <w:rFonts w:eastAsia="Times New Roman" w:cs="Times New Roman"/>
          <w:szCs w:val="24"/>
        </w:rPr>
        <w:t>,</w:t>
      </w:r>
      <w:r>
        <w:rPr>
          <w:rFonts w:eastAsia="Times New Roman" w:cs="Times New Roman"/>
          <w:szCs w:val="24"/>
        </w:rPr>
        <w:t xml:space="preserve"> για να το επισείσει και να θριαμβολογεί ότι στο νομοσχέδιο αυτό τελικά θα μπορούν να ενταχθούν τόσο λίγοι, ένα 10%, άρα δεν αξίζει τον κό</w:t>
      </w:r>
      <w:r>
        <w:rPr>
          <w:rFonts w:eastAsia="Times New Roman" w:cs="Times New Roman"/>
          <w:szCs w:val="24"/>
        </w:rPr>
        <w:t>πο.</w:t>
      </w:r>
    </w:p>
    <w:p w14:paraId="4EC193A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Πρώτον, έρχονται αυτοί οι οποίοι είχαν αφήσει απροστάτευτη την πρώτη κατοικία έως τώρα</w:t>
      </w:r>
      <w:r w:rsidRPr="00544005">
        <w:rPr>
          <w:rFonts w:eastAsia="Times New Roman" w:cs="Times New Roman"/>
          <w:szCs w:val="24"/>
        </w:rPr>
        <w:t>,</w:t>
      </w:r>
      <w:r>
        <w:rPr>
          <w:rFonts w:eastAsia="Times New Roman" w:cs="Times New Roman"/>
          <w:szCs w:val="24"/>
        </w:rPr>
        <w:t xml:space="preserve"> να μας παρουσιαστούν ως υπερασπιστές των αδυνάμων και της πρώτης κατοικίας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Όμως, στην προσπάθειά τους αυτή ξεσκεπάζουν το αντίθετο και θα σας πω και θα σας α</w:t>
      </w:r>
      <w:r>
        <w:rPr>
          <w:rFonts w:eastAsia="Times New Roman" w:cs="Times New Roman"/>
          <w:szCs w:val="24"/>
        </w:rPr>
        <w:t>ποκαλύψω σε ένα λεπτό πώς αυτοί είναι σε τελείως διαφορετική κατεύθυνση από την προστασία της πρώτης κατοικίας.</w:t>
      </w:r>
    </w:p>
    <w:p w14:paraId="4EC193A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Πρώτον, τα 86 δισεκατομμύρια δεν αφορούν τα κόκκινα δάνεια που έχουν συνδεθεί με την πρώτη κατοικία. Αφορούν όλα τα κόκκινα δάνεια. Το νομοσχέδι</w:t>
      </w:r>
      <w:r>
        <w:rPr>
          <w:rFonts w:eastAsia="Times New Roman" w:cs="Times New Roman"/>
          <w:szCs w:val="24"/>
        </w:rPr>
        <w:t>ο αφορά τα δάνεια που έχουν υποθήκη την πρώτη κατοικία και μάλιστα, για πρώτη φορά βάζει και επιχειρηματικά.</w:t>
      </w:r>
    </w:p>
    <w:p w14:paraId="4EC193A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 απάντηση, λοιπόν, είναι -και την έδωσε και η εκπρόσωπος της Ένωσης Τραπεζών Ελλάδος- ότι αυτοί που μπαίνουν στη ρύθμιση και ευνοούνται, που έχουν</w:t>
      </w:r>
      <w:r>
        <w:rPr>
          <w:rFonts w:eastAsia="Times New Roman" w:cs="Times New Roman"/>
          <w:szCs w:val="24"/>
        </w:rPr>
        <w:t xml:space="preserve"> κόκκινα δάνεια από την </w:t>
      </w:r>
      <w:r>
        <w:rPr>
          <w:rFonts w:eastAsia="Times New Roman" w:cs="Times New Roman"/>
          <w:szCs w:val="24"/>
        </w:rPr>
        <w:lastRenderedPageBreak/>
        <w:t>πρώτη κατοικία είναι πάνω από το 70%. Αυτή είναι η πραγματικότητα. Όμως, τι γίνεται; Τι ήθελα να πω; Γιατί σας είπα ότι αποκαλύπτονται; Στην πρόταση τι αποκαλύπτεται; Όπως έκανε γενικά η Νέα Δημοκρατία και οι συνεργάτες της όλα αυτά</w:t>
      </w:r>
      <w:r>
        <w:rPr>
          <w:rFonts w:eastAsia="Times New Roman" w:cs="Times New Roman"/>
          <w:szCs w:val="24"/>
        </w:rPr>
        <w:t xml:space="preserve"> τα χρόνια που κυβέρνησαν, τι έκαναν; Τι πολιτική είχαν; Οι λίγοι να παίρνουν τα πολλά. Γι’ αυτό παρουσιάστηκε το 10% που ήθελε να μας παρουσιάσει η κ. Μπακογιάννη. Διότι τα υπόλοιπα δάνεια που ήταν πολλά τα είχαν πάρει λίγοι και μάλιστα, αμφιβάλλουμε αν θ</w:t>
      </w:r>
      <w:r>
        <w:rPr>
          <w:rFonts w:eastAsia="Times New Roman" w:cs="Times New Roman"/>
          <w:szCs w:val="24"/>
        </w:rPr>
        <w:t>α τα επιστρέψουν. Δανεικά και αγύριστα, γιατί ξέρουμε πώς τα έπαιρναν. Με υποθήκες «αέρα», όπως κατατέθηκε και στη Βουλή. Αυτή είναι η πολιτική τους, όπως ήταν και στον αναπτυξιακό νόμο. Τα πολλά τα έπαιρναν λίγοι.</w:t>
      </w:r>
    </w:p>
    <w:p w14:paraId="4EC193A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Αυτή είναι η διαφορά μας. Σε τελείως διαφ</w:t>
      </w:r>
      <w:r>
        <w:rPr>
          <w:rFonts w:eastAsia="Times New Roman" w:cs="Times New Roman"/>
          <w:szCs w:val="24"/>
        </w:rPr>
        <w:t>ορετική κατεύθυνση είμαστε εμείς. Εμείς θέλουμε να προστατεύσουμε τους πολλούς, ενώ η δική τους πολιτική πάλι ξέρουμε ότι αυτό θέλει να εξυπηρετήσει, να εξυπηρετήσει τους λίγους, που θα παίρνουν τα πολλά.</w:t>
      </w:r>
    </w:p>
    <w:p w14:paraId="4EC193A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Ευχαριστώ.</w:t>
      </w:r>
    </w:p>
    <w:p w14:paraId="4EC193AC" w14:textId="77777777" w:rsidR="008E01FC" w:rsidRDefault="002168A0">
      <w:pPr>
        <w:spacing w:line="600" w:lineRule="auto"/>
        <w:ind w:firstLine="709"/>
        <w:jc w:val="center"/>
        <w:rPr>
          <w:rFonts w:eastAsia="Times New Roman" w:cs="Times New Roman"/>
          <w:szCs w:val="24"/>
        </w:rPr>
      </w:pPr>
      <w:r w:rsidRPr="001F37D9">
        <w:rPr>
          <w:rFonts w:eastAsia="Times New Roman" w:cs="Times New Roman"/>
          <w:szCs w:val="24"/>
        </w:rPr>
        <w:lastRenderedPageBreak/>
        <w:t>(Χειροκροτήματα από την πτέρυγα του ΣΥΡΙ</w:t>
      </w:r>
      <w:r w:rsidRPr="001F37D9">
        <w:rPr>
          <w:rFonts w:eastAsia="Times New Roman" w:cs="Times New Roman"/>
          <w:szCs w:val="24"/>
        </w:rPr>
        <w:t>ΖΑ)</w:t>
      </w:r>
    </w:p>
    <w:p w14:paraId="4EC193AD" w14:textId="77777777" w:rsidR="008E01FC" w:rsidRDefault="002168A0">
      <w:pPr>
        <w:spacing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 xml:space="preserve">Η κ. </w:t>
      </w:r>
      <w:proofErr w:type="spellStart"/>
      <w:r>
        <w:rPr>
          <w:rFonts w:eastAsia="Times New Roman" w:cs="Times New Roman"/>
          <w:szCs w:val="24"/>
        </w:rPr>
        <w:t>Μανωλάκου</w:t>
      </w:r>
      <w:proofErr w:type="spellEnd"/>
      <w:r>
        <w:rPr>
          <w:rFonts w:eastAsia="Times New Roman" w:cs="Times New Roman"/>
          <w:szCs w:val="24"/>
        </w:rPr>
        <w:t xml:space="preserve"> από το ΚΚΕ έχει τον λόγο και αμέσως μετά ο Κοινοβουλευτικός Εκπρόσωπος της Ένωσης Κεντρώων.</w:t>
      </w:r>
    </w:p>
    <w:p w14:paraId="4EC193AE"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Γιατί γιγαντώθηκαν τα κόκκινα</w:t>
      </w:r>
      <w:r>
        <w:rPr>
          <w:rFonts w:eastAsia="Times New Roman" w:cs="Times New Roman"/>
          <w:szCs w:val="24"/>
        </w:rPr>
        <w:t xml:space="preserve"> δάνεια για τα λαϊκά νοικοκυριά και τους αυτοαπασχολούμενους; Διότι οι πολιτικές των κυβερνήσεων Νέας Δημοκρατίας, ΠΑΣΟΚ και ΣΥΡΙΖΑ στο όνομα της οικονομικής κρίσης και των μνημονίων κατακρεούργησαν μισθούς, συντάξεις, με συνεχείς περικοπές σε υγεία, πρόνο</w:t>
      </w:r>
      <w:r>
        <w:rPr>
          <w:rFonts w:eastAsia="Times New Roman" w:cs="Times New Roman"/>
          <w:szCs w:val="24"/>
        </w:rPr>
        <w:t>ια και παιδεία, μειώσεις στις κρατικές δαπάνες για συντάξεις και ασφαλιστικά ταμεία, μειώσεις στην τοπική διοίκηση για να βάζουν και αυτοί φόρους, κατάργηση του ΕΚΑΣ στους χαμηλοσυνταξιούχους, εκτόξευση των έμμεσων φόρων.</w:t>
      </w:r>
    </w:p>
    <w:p w14:paraId="4EC193A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Ήδη την περίοδο Γενάρη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Φλεβάρη τ</w:t>
      </w:r>
      <w:r>
        <w:rPr>
          <w:rFonts w:eastAsia="Times New Roman" w:cs="Times New Roman"/>
          <w:szCs w:val="24"/>
        </w:rPr>
        <w:t xml:space="preserve">ου 2019, αυξήθηκαν τα έσοδα από την έμμεση φορολογία που καταγράφει ο κρατικός προϋπολογισμός με το ματωμένο πρωτογενές πλεόνασμα στα 822 εκατομμύρια ευρώ, ενώ σημαντική μείωση καταγράφουν οι </w:t>
      </w:r>
      <w:r>
        <w:rPr>
          <w:rFonts w:eastAsia="Times New Roman" w:cs="Times New Roman"/>
          <w:szCs w:val="24"/>
        </w:rPr>
        <w:lastRenderedPageBreak/>
        <w:t>δαπάνες. Ταυτόχρονα, έχουμε μέτρα άμεσης στήριξης της καπιταλιστ</w:t>
      </w:r>
      <w:r>
        <w:rPr>
          <w:rFonts w:eastAsia="Times New Roman" w:cs="Times New Roman"/>
          <w:szCs w:val="24"/>
        </w:rPr>
        <w:t>ικής κερδοφορίας, όπως η κρατική επιδότηση του συνόλου των εργοδοτικών ασφαλιστικών εισφορών για νέους έως εικοσιπέντε ετών, μείωση του εταιρικού φορολογικού συντελεστή στα επιχειρηματικά κέρδη και πολλά άλλα.</w:t>
      </w:r>
    </w:p>
    <w:p w14:paraId="4EC193B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Έτσι, λοιπόν, εξασφαλίζετε </w:t>
      </w:r>
      <w:proofErr w:type="spellStart"/>
      <w:r>
        <w:rPr>
          <w:rFonts w:eastAsia="Times New Roman" w:cs="Times New Roman"/>
          <w:szCs w:val="24"/>
        </w:rPr>
        <w:t>υπερπλεονάσματα</w:t>
      </w:r>
      <w:proofErr w:type="spellEnd"/>
      <w:r>
        <w:rPr>
          <w:rFonts w:eastAsia="Times New Roman" w:cs="Times New Roman"/>
          <w:szCs w:val="24"/>
        </w:rPr>
        <w:t xml:space="preserve"> μέσ</w:t>
      </w:r>
      <w:r>
        <w:rPr>
          <w:rFonts w:eastAsia="Times New Roman" w:cs="Times New Roman"/>
          <w:szCs w:val="24"/>
        </w:rPr>
        <w:t>ω της περαιτέρω επιβάρυνσης του λαού. Αυτός είναι ο ταξικός προσανατολισμός σας και γι’ αυτό έχετε την έγκριση και τη στήριξη της διαδικασίας των ευρωπαϊκών εξαμήνων, δηλαδή της μόνιμης αντιλαϊκής εποπτείας.</w:t>
      </w:r>
    </w:p>
    <w:p w14:paraId="4EC193B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 κυβερνητική, λοιπόν, οικονομική πολιτική, όπως</w:t>
      </w:r>
      <w:r>
        <w:rPr>
          <w:rFonts w:eastAsia="Times New Roman" w:cs="Times New Roman"/>
          <w:szCs w:val="24"/>
        </w:rPr>
        <w:t xml:space="preserve"> και των προηγούμενων της Νέας Δημοκρατίας, βοηθούν την καπιταλιστική κερδοφορία και με τη μείωση του εργασιακού κόστους. Εξάλλου, όπως ακούσαμε και από τον Υπουργό Οικονομικών, έχετε οδηγό το </w:t>
      </w:r>
      <w:r>
        <w:rPr>
          <w:rFonts w:eastAsia="Times New Roman" w:cs="Times New Roman"/>
          <w:szCs w:val="24"/>
        </w:rPr>
        <w:t>π</w:t>
      </w:r>
      <w:r>
        <w:rPr>
          <w:rFonts w:eastAsia="Times New Roman" w:cs="Times New Roman"/>
          <w:szCs w:val="24"/>
        </w:rPr>
        <w:t>ρόγραμμα Ρούσβελτ, που εξυμνείται από όλο το αστικό σύστημα, γ</w:t>
      </w:r>
      <w:r>
        <w:rPr>
          <w:rFonts w:eastAsia="Times New Roman" w:cs="Times New Roman"/>
          <w:szCs w:val="24"/>
        </w:rPr>
        <w:t>ιατί στην περίοδο της κρίσης μείωσε κατακόρυφα την αμοιβή της εργατικής δύναμης, δηλαδή το εργασιακό κόστος και εξασφάλισε υψηλότερη κερδοφορία στους επιχειρηματίες. Εξάλλου και τα συσσίτια και ό,τι έκανε εκείνη την εποχή, το αντιγράφετε για να μην ξεσηκών</w:t>
      </w:r>
      <w:r>
        <w:rPr>
          <w:rFonts w:eastAsia="Times New Roman" w:cs="Times New Roman"/>
          <w:szCs w:val="24"/>
        </w:rPr>
        <w:t>εται ο κόσμος.</w:t>
      </w:r>
    </w:p>
    <w:p w14:paraId="4EC193B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Εδώ διπλασιάστηκαν οι ευέλικτες μορφές απασχόλησης από το 2013 μέχρι το 2018, καθώς και οι μισθοί χαμήλωσαν στους μισθωτούς. Αυτό το αποδεικνύει και μια σχετική μελέτη της Τράπεζας της Ελλάδος, που αναφέρεται καθαρά και λέει ότι οι διαρθρωτι</w:t>
      </w:r>
      <w:r>
        <w:rPr>
          <w:rFonts w:eastAsia="Times New Roman" w:cs="Times New Roman"/>
          <w:szCs w:val="24"/>
        </w:rPr>
        <w:t xml:space="preserve">κές μεταρρυθμίσεις στην αγορά εργασίας έδωσαν τη δυνατότητα στις επιχειρήσεις να προσαρμόσουν τόσο το μισθολογικό κόστος όσο και την απασχόληση από το 2014 μέχρι σήμερα, εννοώντας βεβαίως σε όφελος της καπιταλιστικής κερδοφορίας. Αυτός είναι ο πυλώνας της </w:t>
      </w:r>
      <w:r>
        <w:rPr>
          <w:rFonts w:eastAsia="Times New Roman" w:cs="Times New Roman"/>
          <w:szCs w:val="24"/>
        </w:rPr>
        <w:t>στρατηγικής σας, που ονομάζετε «ανάπτυξη».</w:t>
      </w:r>
    </w:p>
    <w:p w14:paraId="4EC193B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Συνεπώς σε τέτοιες συνθήκες και με τέτοια </w:t>
      </w:r>
      <w:proofErr w:type="spellStart"/>
      <w:r>
        <w:rPr>
          <w:rFonts w:eastAsia="Times New Roman" w:cs="Times New Roman"/>
          <w:szCs w:val="24"/>
        </w:rPr>
        <w:t>φοροεπίθεση</w:t>
      </w:r>
      <w:proofErr w:type="spellEnd"/>
      <w:r>
        <w:rPr>
          <w:rFonts w:eastAsia="Times New Roman" w:cs="Times New Roman"/>
          <w:szCs w:val="24"/>
        </w:rPr>
        <w:t xml:space="preserve">, </w:t>
      </w:r>
      <w:proofErr w:type="spellStart"/>
      <w:r>
        <w:rPr>
          <w:rFonts w:eastAsia="Times New Roman" w:cs="Times New Roman"/>
          <w:szCs w:val="24"/>
        </w:rPr>
        <w:t>φοροληστεία</w:t>
      </w:r>
      <w:proofErr w:type="spellEnd"/>
      <w:r>
        <w:rPr>
          <w:rFonts w:eastAsia="Times New Roman" w:cs="Times New Roman"/>
          <w:szCs w:val="24"/>
        </w:rPr>
        <w:t xml:space="preserve"> και με εργασιακές σχέσεις</w:t>
      </w:r>
      <w:r>
        <w:rPr>
          <w:rFonts w:eastAsia="Times New Roman" w:cs="Times New Roman"/>
          <w:szCs w:val="24"/>
        </w:rPr>
        <w:t>-</w:t>
      </w:r>
      <w:r>
        <w:rPr>
          <w:rFonts w:eastAsia="Times New Roman" w:cs="Times New Roman"/>
          <w:szCs w:val="24"/>
        </w:rPr>
        <w:t>λάστιχο και ανεργία να πλησιάζει το 20%, είναι φυσικό να μη μπορούν να εξοφλήσουν δάνεια που είχαν συνάψει σε παλιότερες</w:t>
      </w:r>
      <w:r>
        <w:rPr>
          <w:rFonts w:eastAsia="Times New Roman" w:cs="Times New Roman"/>
          <w:szCs w:val="24"/>
        </w:rPr>
        <w:t xml:space="preserve"> εποχές. Το φαινόμενο αυτό είχε μαζικό χαρακτήρα.</w:t>
      </w:r>
    </w:p>
    <w:p w14:paraId="4EC193B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Έρχεστε, λοιπόν, με την παρούσα τροπολογία να δώσετε κάποια λύση, που ονομάζετε «ρύθμιση» και δεύτερο πυλώνα της στρατηγικής σας, όπως μας είπε ο κ. Δραγασάκης. Όμως, σε τι κατεύθυνση; Καταργώντας και αυτή </w:t>
      </w:r>
      <w:r>
        <w:rPr>
          <w:rFonts w:eastAsia="Times New Roman" w:cs="Times New Roman"/>
          <w:szCs w:val="24"/>
        </w:rPr>
        <w:t>την ελάχιστη δικαστική προστασία που είχε απομείνει γύρω από την πρώτη κατοικία των λαϊκών νοικοκυριών. Είναι καθαρά σε όφελος των τραπεζικών ομίλων και σε βάρος των υπερχρεωμένων λαϊκών νοικοκυριών, αφού οι δανειολήπτες μένουν έκθετοι στους εκβιασμούς των</w:t>
      </w:r>
      <w:r>
        <w:rPr>
          <w:rFonts w:eastAsia="Times New Roman" w:cs="Times New Roman"/>
          <w:szCs w:val="24"/>
        </w:rPr>
        <w:t xml:space="preserve"> τραπεζών για να δεχθούν ακόμα χειρότερους όρους. Η λογική τους είναι «ή εντάσσεσαι στη ρύθμιση και πληρώνεις τη δόση που εγκρίνει η ηλεκτρονική πλατφόρμα για λογαριασμό των τραπεζών ή αλλιώς, το σπίτι σου μπαίνει σε πλειστηριασμό».</w:t>
      </w:r>
    </w:p>
    <w:p w14:paraId="4EC193B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Όμως και στην περίπτωση</w:t>
      </w:r>
      <w:r>
        <w:rPr>
          <w:rFonts w:eastAsia="Times New Roman" w:cs="Times New Roman"/>
          <w:szCs w:val="24"/>
        </w:rPr>
        <w:t xml:space="preserve"> ένταξης στην ηλεκτρονική πλατφόρμα, πάντα θα υπάρχει προϋπόθεση ότι ο δανειολήπτης θα είναι συνεπής και συνεργάσιμος και με αιματηρές οικονομίες θα εξοφλεί τη δόση. Ωστόσο, οι αυστηρότεροι όροι αποκλείουν από τη ρύθμιση χιλιάδες νοικοκυριά, αφού οι όροι ε</w:t>
      </w:r>
      <w:r>
        <w:rPr>
          <w:rFonts w:eastAsia="Times New Roman" w:cs="Times New Roman"/>
          <w:szCs w:val="24"/>
        </w:rPr>
        <w:t>ίναι αθροιστικοί και όχι διαζευκτικοί. Όμως και όσοι μισθωτοί έκαναν ρύθμιση σε παλιότερα χρόνια είναι σε δυσμενέστερη θέση.</w:t>
      </w:r>
    </w:p>
    <w:p w14:paraId="4EC193B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Έτσι αφήνονται έρμαια των εκβιασμών και πλειστηριασμών ή απειλούνται ανά πάσα στιγμή με αναίρεση ή αλλαγή της ρύθμισης λόγω αλλαγής</w:t>
      </w:r>
      <w:r>
        <w:rPr>
          <w:rFonts w:eastAsia="Times New Roman" w:cs="Times New Roman"/>
          <w:szCs w:val="24"/>
        </w:rPr>
        <w:t xml:space="preserve"> της οικονομικής τους κατάστασης. Βεβαίως, όλα αυτά εσείς δεν τα παίρνετε υπ’ </w:t>
      </w:r>
      <w:proofErr w:type="spellStart"/>
      <w:r>
        <w:rPr>
          <w:rFonts w:eastAsia="Times New Roman" w:cs="Times New Roman"/>
          <w:szCs w:val="24"/>
        </w:rPr>
        <w:t>όψιν</w:t>
      </w:r>
      <w:proofErr w:type="spellEnd"/>
      <w:r>
        <w:rPr>
          <w:rFonts w:eastAsia="Times New Roman" w:cs="Times New Roman"/>
          <w:szCs w:val="24"/>
        </w:rPr>
        <w:t>. Έτσι, συγκεντρώνεται αστικός χώρος σε επιχειρηματικούς ομίλους να τα αξιοποιήσουν σε άλλες κερδοφόρες χρήσεις.</w:t>
      </w:r>
    </w:p>
    <w:p w14:paraId="4EC193B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Όμως και η επιδότηση των δόσεων από το </w:t>
      </w:r>
      <w:r>
        <w:rPr>
          <w:rFonts w:eastAsia="Times New Roman" w:cs="Times New Roman"/>
          <w:szCs w:val="24"/>
        </w:rPr>
        <w:t>δ</w:t>
      </w:r>
      <w:r>
        <w:rPr>
          <w:rFonts w:eastAsia="Times New Roman" w:cs="Times New Roman"/>
          <w:szCs w:val="24"/>
        </w:rPr>
        <w:t>ημόσιο που προπαγανδί</w:t>
      </w:r>
      <w:r>
        <w:rPr>
          <w:rFonts w:eastAsia="Times New Roman" w:cs="Times New Roman"/>
          <w:szCs w:val="24"/>
        </w:rPr>
        <w:t>ζει η Κυβέρνηση, αποτελεί στην πραγματικότητα μια έμμεση κρατική επιδότηση προς τους τραπεζικούς ομίλους, εξασφαλίζοντας συνολικά στις τράπεζες σημαντικά ποσά και κέρδη για όσα χρόνια θα διαρκούν οι ρυθμίσεις. Μήπως αυτή εννοείτε ως επιστροφή στην κανονικό</w:t>
      </w:r>
      <w:r>
        <w:rPr>
          <w:rFonts w:eastAsia="Times New Roman" w:cs="Times New Roman"/>
          <w:szCs w:val="24"/>
        </w:rPr>
        <w:t>τητα;</w:t>
      </w:r>
    </w:p>
    <w:p w14:paraId="4EC193B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Όμως, το ίδιο δεν κάνατε και με τους εφοπλιστές; Τους επιδοτείτε με εκατομμύρια ευρώ δήθεν για τις άγονες γραμμές, για να εξυπηρετηθούν απομακρυσμένα νησιά, όμως και τσουχτερά εισιτήρια έχουν και αφορολόγητα καύσιμα τους εξασφαλίζετε.</w:t>
      </w:r>
    </w:p>
    <w:p w14:paraId="4EC193B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w:t>
      </w:r>
      <w:r w:rsidRPr="00911DE7">
        <w:rPr>
          <w:rFonts w:eastAsia="Times New Roman" w:cs="Times New Roman"/>
          <w:szCs w:val="24"/>
        </w:rPr>
        <w:t xml:space="preserve"> </w:t>
      </w:r>
      <w:r>
        <w:rPr>
          <w:rFonts w:eastAsia="Times New Roman" w:cs="Times New Roman"/>
          <w:szCs w:val="24"/>
        </w:rPr>
        <w:t>Κ</w:t>
      </w:r>
      <w:r w:rsidRPr="00911DE7">
        <w:rPr>
          <w:rFonts w:eastAsia="Times New Roman" w:cs="Times New Roman"/>
          <w:szCs w:val="24"/>
        </w:rPr>
        <w:t>οινοβουλευτι</w:t>
      </w:r>
      <w:r w:rsidRPr="00911DE7">
        <w:rPr>
          <w:rFonts w:eastAsia="Times New Roman" w:cs="Times New Roman"/>
          <w:szCs w:val="24"/>
        </w:rPr>
        <w:t xml:space="preserve">κή </w:t>
      </w:r>
      <w:r>
        <w:rPr>
          <w:rFonts w:eastAsia="Times New Roman" w:cs="Times New Roman"/>
          <w:szCs w:val="24"/>
        </w:rPr>
        <w:t>Ο</w:t>
      </w:r>
      <w:r w:rsidRPr="00911DE7">
        <w:rPr>
          <w:rFonts w:eastAsia="Times New Roman" w:cs="Times New Roman"/>
          <w:szCs w:val="24"/>
        </w:rPr>
        <w:t xml:space="preserve">μάδα του ΚΚΕ κατέθεσε </w:t>
      </w:r>
      <w:r>
        <w:rPr>
          <w:rFonts w:eastAsia="Times New Roman" w:cs="Times New Roman"/>
          <w:szCs w:val="24"/>
        </w:rPr>
        <w:t>σ</w:t>
      </w:r>
      <w:r w:rsidRPr="00911DE7">
        <w:rPr>
          <w:rFonts w:eastAsia="Times New Roman" w:cs="Times New Roman"/>
          <w:szCs w:val="24"/>
        </w:rPr>
        <w:t xml:space="preserve">το παρόν νομοσχέδιο </w:t>
      </w:r>
      <w:r>
        <w:rPr>
          <w:rFonts w:eastAsia="Times New Roman" w:cs="Times New Roman"/>
          <w:szCs w:val="24"/>
        </w:rPr>
        <w:t xml:space="preserve">τροπολογία που </w:t>
      </w:r>
      <w:r w:rsidRPr="00911DE7">
        <w:rPr>
          <w:rFonts w:eastAsia="Times New Roman" w:cs="Times New Roman"/>
          <w:szCs w:val="24"/>
        </w:rPr>
        <w:t>περιλαμβάνει συγκεκριμένα μέτρα ανακούφισης της λαϊκής οικογένειας από την υπερχρέωση</w:t>
      </w:r>
      <w:r>
        <w:rPr>
          <w:rFonts w:eastAsia="Times New Roman" w:cs="Times New Roman"/>
          <w:szCs w:val="24"/>
        </w:rPr>
        <w:t>. Έ</w:t>
      </w:r>
      <w:r w:rsidRPr="00911DE7">
        <w:rPr>
          <w:rFonts w:eastAsia="Times New Roman" w:cs="Times New Roman"/>
          <w:szCs w:val="24"/>
        </w:rPr>
        <w:t>χετε τη δυνατότητα να συμπεριλάβετε αυτά τα μέτρα που προτείνουμε για τη δραστική μείωση των χρεών των λαϊ</w:t>
      </w:r>
      <w:r w:rsidRPr="00911DE7">
        <w:rPr>
          <w:rFonts w:eastAsia="Times New Roman" w:cs="Times New Roman"/>
          <w:szCs w:val="24"/>
        </w:rPr>
        <w:t xml:space="preserve">κών οικογενειών προς τις </w:t>
      </w:r>
      <w:r>
        <w:rPr>
          <w:rFonts w:eastAsia="Times New Roman" w:cs="Times New Roman"/>
          <w:szCs w:val="24"/>
        </w:rPr>
        <w:t>τ</w:t>
      </w:r>
      <w:r w:rsidRPr="00911DE7">
        <w:rPr>
          <w:rFonts w:eastAsia="Times New Roman" w:cs="Times New Roman"/>
          <w:szCs w:val="24"/>
        </w:rPr>
        <w:t>ράπεζες</w:t>
      </w:r>
      <w:r>
        <w:rPr>
          <w:rFonts w:eastAsia="Times New Roman" w:cs="Times New Roman"/>
          <w:szCs w:val="24"/>
        </w:rPr>
        <w:t>,</w:t>
      </w:r>
      <w:r w:rsidRPr="00911DE7">
        <w:rPr>
          <w:rFonts w:eastAsia="Times New Roman" w:cs="Times New Roman"/>
          <w:szCs w:val="24"/>
        </w:rPr>
        <w:t xml:space="preserve"> στις οποίες θα πρέπει να μετατεθεί το βάρος της κρίσης</w:t>
      </w:r>
      <w:r>
        <w:rPr>
          <w:rFonts w:eastAsia="Times New Roman" w:cs="Times New Roman"/>
          <w:szCs w:val="24"/>
        </w:rPr>
        <w:t>.</w:t>
      </w:r>
    </w:p>
    <w:p w14:paraId="4EC193B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w:t>
      </w:r>
      <w:r w:rsidRPr="00911DE7">
        <w:rPr>
          <w:rFonts w:eastAsia="Times New Roman" w:cs="Times New Roman"/>
          <w:szCs w:val="24"/>
        </w:rPr>
        <w:t xml:space="preserve">υγκεκριμένα προτείνουμε </w:t>
      </w:r>
      <w:r>
        <w:rPr>
          <w:rFonts w:eastAsia="Times New Roman" w:cs="Times New Roman"/>
          <w:szCs w:val="24"/>
        </w:rPr>
        <w:t>δ</w:t>
      </w:r>
      <w:r w:rsidRPr="00911DE7">
        <w:rPr>
          <w:rFonts w:eastAsia="Times New Roman" w:cs="Times New Roman"/>
          <w:szCs w:val="24"/>
        </w:rPr>
        <w:t>ιαγραφή τόκων</w:t>
      </w:r>
      <w:r>
        <w:rPr>
          <w:rFonts w:eastAsia="Times New Roman" w:cs="Times New Roman"/>
          <w:szCs w:val="24"/>
        </w:rPr>
        <w:t>,</w:t>
      </w:r>
      <w:r w:rsidRPr="00911DE7">
        <w:rPr>
          <w:rFonts w:eastAsia="Times New Roman" w:cs="Times New Roman"/>
          <w:szCs w:val="24"/>
        </w:rPr>
        <w:t xml:space="preserve"> διαγραφή του 50% των οφειλών</w:t>
      </w:r>
      <w:r>
        <w:rPr>
          <w:rFonts w:eastAsia="Times New Roman" w:cs="Times New Roman"/>
          <w:szCs w:val="24"/>
        </w:rPr>
        <w:t>,</w:t>
      </w:r>
      <w:r w:rsidRPr="00911DE7">
        <w:rPr>
          <w:rFonts w:eastAsia="Times New Roman" w:cs="Times New Roman"/>
          <w:szCs w:val="24"/>
        </w:rPr>
        <w:t xml:space="preserve"> πάγωμα οφειλών</w:t>
      </w:r>
      <w:r>
        <w:rPr>
          <w:rFonts w:eastAsia="Times New Roman" w:cs="Times New Roman"/>
          <w:szCs w:val="24"/>
        </w:rPr>
        <w:t>,</w:t>
      </w:r>
      <w:r w:rsidRPr="00911DE7">
        <w:rPr>
          <w:rFonts w:eastAsia="Times New Roman" w:cs="Times New Roman"/>
          <w:szCs w:val="24"/>
        </w:rPr>
        <w:t xml:space="preserve"> αναστολή πληρωμών</w:t>
      </w:r>
      <w:r>
        <w:rPr>
          <w:rFonts w:eastAsia="Times New Roman" w:cs="Times New Roman"/>
          <w:szCs w:val="24"/>
        </w:rPr>
        <w:t>,</w:t>
      </w:r>
      <w:r w:rsidRPr="00911DE7">
        <w:rPr>
          <w:rFonts w:eastAsia="Times New Roman" w:cs="Times New Roman"/>
          <w:szCs w:val="24"/>
        </w:rPr>
        <w:t xml:space="preserve"> μείωσ</w:t>
      </w:r>
      <w:r>
        <w:rPr>
          <w:rFonts w:eastAsia="Times New Roman" w:cs="Times New Roman"/>
          <w:szCs w:val="24"/>
        </w:rPr>
        <w:t xml:space="preserve">η </w:t>
      </w:r>
      <w:r w:rsidRPr="00911DE7">
        <w:rPr>
          <w:rFonts w:eastAsia="Times New Roman" w:cs="Times New Roman"/>
          <w:szCs w:val="24"/>
        </w:rPr>
        <w:t xml:space="preserve">οφειλών των </w:t>
      </w:r>
      <w:r>
        <w:rPr>
          <w:rFonts w:eastAsia="Times New Roman" w:cs="Times New Roman"/>
          <w:szCs w:val="24"/>
        </w:rPr>
        <w:t>ΕΒΕ,</w:t>
      </w:r>
      <w:r w:rsidRPr="00911DE7">
        <w:rPr>
          <w:rFonts w:eastAsia="Times New Roman" w:cs="Times New Roman"/>
          <w:szCs w:val="24"/>
        </w:rPr>
        <w:t xml:space="preserve"> των </w:t>
      </w:r>
      <w:r>
        <w:rPr>
          <w:rFonts w:eastAsia="Times New Roman" w:cs="Times New Roman"/>
          <w:szCs w:val="24"/>
        </w:rPr>
        <w:t xml:space="preserve">φτωχών </w:t>
      </w:r>
      <w:proofErr w:type="spellStart"/>
      <w:r>
        <w:rPr>
          <w:rFonts w:eastAsia="Times New Roman" w:cs="Times New Roman"/>
          <w:szCs w:val="24"/>
        </w:rPr>
        <w:t>αγροτοκτηνοτρόφων</w:t>
      </w:r>
      <w:proofErr w:type="spellEnd"/>
      <w:r>
        <w:rPr>
          <w:rFonts w:eastAsia="Times New Roman" w:cs="Times New Roman"/>
          <w:szCs w:val="24"/>
        </w:rPr>
        <w:t xml:space="preserve"> και</w:t>
      </w:r>
      <w:r w:rsidRPr="00911DE7">
        <w:rPr>
          <w:rFonts w:eastAsia="Times New Roman" w:cs="Times New Roman"/>
          <w:szCs w:val="24"/>
        </w:rPr>
        <w:t xml:space="preserve"> ψα</w:t>
      </w:r>
      <w:r w:rsidRPr="00911DE7">
        <w:rPr>
          <w:rFonts w:eastAsia="Times New Roman" w:cs="Times New Roman"/>
          <w:szCs w:val="24"/>
        </w:rPr>
        <w:t>ράδων</w:t>
      </w:r>
      <w:r>
        <w:rPr>
          <w:rFonts w:eastAsia="Times New Roman" w:cs="Times New Roman"/>
          <w:szCs w:val="24"/>
        </w:rPr>
        <w:t>,</w:t>
      </w:r>
      <w:r w:rsidRPr="00911DE7">
        <w:rPr>
          <w:rFonts w:eastAsia="Times New Roman" w:cs="Times New Roman"/>
          <w:szCs w:val="24"/>
        </w:rPr>
        <w:t xml:space="preserve"> παύση πράξεων αναγκαστικής εκτέλεσης εναντίον των λαϊκών οικογενειών και περιορισμό της υποθήκης στο ύψος του αρχικού δανείου</w:t>
      </w:r>
      <w:r>
        <w:rPr>
          <w:rFonts w:eastAsia="Times New Roman" w:cs="Times New Roman"/>
          <w:szCs w:val="24"/>
        </w:rPr>
        <w:t>.</w:t>
      </w:r>
      <w:r w:rsidRPr="008D5DE7">
        <w:rPr>
          <w:rFonts w:eastAsia="Times New Roman" w:cs="Times New Roman"/>
          <w:szCs w:val="24"/>
        </w:rPr>
        <w:t xml:space="preserve"> </w:t>
      </w:r>
      <w:r w:rsidRPr="00911DE7">
        <w:rPr>
          <w:rFonts w:eastAsia="Times New Roman" w:cs="Times New Roman"/>
          <w:szCs w:val="24"/>
        </w:rPr>
        <w:t>Βεβαίως</w:t>
      </w:r>
      <w:r>
        <w:rPr>
          <w:rFonts w:eastAsia="Times New Roman" w:cs="Times New Roman"/>
          <w:szCs w:val="24"/>
        </w:rPr>
        <w:t>,</w:t>
      </w:r>
      <w:r w:rsidRPr="00911DE7">
        <w:rPr>
          <w:rFonts w:eastAsia="Times New Roman" w:cs="Times New Roman"/>
          <w:szCs w:val="24"/>
        </w:rPr>
        <w:t xml:space="preserve"> βάζουμε όρια</w:t>
      </w:r>
      <w:r>
        <w:rPr>
          <w:rFonts w:eastAsia="Times New Roman" w:cs="Times New Roman"/>
          <w:szCs w:val="24"/>
        </w:rPr>
        <w:t>,</w:t>
      </w:r>
      <w:r w:rsidRPr="00911DE7">
        <w:rPr>
          <w:rFonts w:eastAsia="Times New Roman" w:cs="Times New Roman"/>
          <w:szCs w:val="24"/>
        </w:rPr>
        <w:t xml:space="preserve"> ώστε να </w:t>
      </w:r>
      <w:r>
        <w:rPr>
          <w:rFonts w:eastAsia="Times New Roman" w:cs="Times New Roman"/>
          <w:szCs w:val="24"/>
        </w:rPr>
        <w:t>α</w:t>
      </w:r>
      <w:r w:rsidRPr="00911DE7">
        <w:rPr>
          <w:rFonts w:eastAsia="Times New Roman" w:cs="Times New Roman"/>
          <w:szCs w:val="24"/>
        </w:rPr>
        <w:t>φορούν πραγματικά μικρομεσαίους</w:t>
      </w:r>
      <w:r>
        <w:rPr>
          <w:rFonts w:eastAsia="Times New Roman" w:cs="Times New Roman"/>
          <w:szCs w:val="24"/>
        </w:rPr>
        <w:t>,</w:t>
      </w:r>
      <w:r w:rsidRPr="00911DE7">
        <w:rPr>
          <w:rFonts w:eastAsia="Times New Roman" w:cs="Times New Roman"/>
          <w:szCs w:val="24"/>
        </w:rPr>
        <w:t xml:space="preserve"> χαμηλά εισοδήματα που έχουν πρόβλημα</w:t>
      </w:r>
      <w:r>
        <w:rPr>
          <w:rFonts w:eastAsia="Times New Roman" w:cs="Times New Roman"/>
          <w:szCs w:val="24"/>
        </w:rPr>
        <w:t>.</w:t>
      </w:r>
      <w:r w:rsidRPr="00911DE7">
        <w:rPr>
          <w:rFonts w:eastAsia="Times New Roman" w:cs="Times New Roman"/>
          <w:szCs w:val="24"/>
        </w:rPr>
        <w:t xml:space="preserve"> </w:t>
      </w:r>
    </w:p>
    <w:p w14:paraId="4EC193BB" w14:textId="77777777" w:rsidR="008E01FC" w:rsidRDefault="002168A0">
      <w:pPr>
        <w:spacing w:line="600" w:lineRule="auto"/>
        <w:ind w:firstLine="720"/>
        <w:jc w:val="both"/>
        <w:rPr>
          <w:rFonts w:eastAsia="Times New Roman" w:cs="Times New Roman"/>
          <w:szCs w:val="24"/>
        </w:rPr>
      </w:pPr>
      <w:r w:rsidRPr="00911DE7">
        <w:rPr>
          <w:rFonts w:eastAsia="Times New Roman" w:cs="Times New Roman"/>
          <w:szCs w:val="24"/>
        </w:rPr>
        <w:t xml:space="preserve">Συνεπώς </w:t>
      </w:r>
      <w:r>
        <w:rPr>
          <w:rFonts w:eastAsia="Times New Roman" w:cs="Times New Roman"/>
          <w:szCs w:val="24"/>
        </w:rPr>
        <w:t xml:space="preserve">στο ερώτημα </w:t>
      </w:r>
      <w:r w:rsidRPr="00911DE7">
        <w:rPr>
          <w:rFonts w:eastAsia="Times New Roman" w:cs="Times New Roman"/>
          <w:szCs w:val="24"/>
        </w:rPr>
        <w:t>που μας έθεσε ο κ</w:t>
      </w:r>
      <w:r>
        <w:rPr>
          <w:rFonts w:eastAsia="Times New Roman" w:cs="Times New Roman"/>
          <w:szCs w:val="24"/>
        </w:rPr>
        <w:t>.</w:t>
      </w:r>
      <w:r w:rsidRPr="00911DE7">
        <w:rPr>
          <w:rFonts w:eastAsia="Times New Roman" w:cs="Times New Roman"/>
          <w:szCs w:val="24"/>
        </w:rPr>
        <w:t xml:space="preserve"> </w:t>
      </w:r>
      <w:proofErr w:type="spellStart"/>
      <w:r w:rsidRPr="00911DE7">
        <w:rPr>
          <w:rFonts w:eastAsia="Times New Roman" w:cs="Times New Roman"/>
          <w:szCs w:val="24"/>
        </w:rPr>
        <w:t>Τσακαλώτος</w:t>
      </w:r>
      <w:proofErr w:type="spellEnd"/>
      <w:r w:rsidRPr="00911DE7">
        <w:rPr>
          <w:rFonts w:eastAsia="Times New Roman" w:cs="Times New Roman"/>
          <w:szCs w:val="24"/>
        </w:rPr>
        <w:t xml:space="preserve"> </w:t>
      </w:r>
      <w:r>
        <w:rPr>
          <w:rFonts w:eastAsia="Times New Roman" w:cs="Times New Roman"/>
          <w:szCs w:val="24"/>
        </w:rPr>
        <w:t>«</w:t>
      </w:r>
      <w:r w:rsidRPr="00911DE7">
        <w:rPr>
          <w:rFonts w:eastAsia="Times New Roman" w:cs="Times New Roman"/>
          <w:szCs w:val="24"/>
        </w:rPr>
        <w:t>ποιος θα πληρώσει</w:t>
      </w:r>
      <w:r>
        <w:rPr>
          <w:rFonts w:eastAsia="Times New Roman" w:cs="Times New Roman"/>
          <w:szCs w:val="24"/>
        </w:rPr>
        <w:t>;</w:t>
      </w:r>
      <w:r>
        <w:rPr>
          <w:rFonts w:eastAsia="Times New Roman" w:cs="Times New Roman"/>
          <w:szCs w:val="24"/>
        </w:rPr>
        <w:t>»,</w:t>
      </w:r>
      <w:r>
        <w:rPr>
          <w:rFonts w:eastAsia="Times New Roman" w:cs="Times New Roman"/>
          <w:szCs w:val="24"/>
        </w:rPr>
        <w:t xml:space="preserve"> απαντάμε ότι</w:t>
      </w:r>
      <w:r w:rsidRPr="00911DE7">
        <w:rPr>
          <w:rFonts w:eastAsia="Times New Roman" w:cs="Times New Roman"/>
          <w:szCs w:val="24"/>
        </w:rPr>
        <w:t xml:space="preserve"> θα πληρώσει </w:t>
      </w:r>
      <w:r>
        <w:rPr>
          <w:rFonts w:eastAsia="Times New Roman" w:cs="Times New Roman"/>
          <w:szCs w:val="24"/>
        </w:rPr>
        <w:t>α</w:t>
      </w:r>
      <w:r w:rsidRPr="00911DE7">
        <w:rPr>
          <w:rFonts w:eastAsia="Times New Roman" w:cs="Times New Roman"/>
          <w:szCs w:val="24"/>
        </w:rPr>
        <w:t xml:space="preserve">υτός που έχει και τον </w:t>
      </w:r>
      <w:proofErr w:type="spellStart"/>
      <w:r>
        <w:rPr>
          <w:rFonts w:eastAsia="Times New Roman" w:cs="Times New Roman"/>
          <w:szCs w:val="24"/>
        </w:rPr>
        <w:t>φορο</w:t>
      </w:r>
      <w:r w:rsidRPr="00911DE7">
        <w:rPr>
          <w:rFonts w:eastAsia="Times New Roman" w:cs="Times New Roman"/>
          <w:szCs w:val="24"/>
        </w:rPr>
        <w:t>απαλλάσσετ</w:t>
      </w:r>
      <w:r>
        <w:rPr>
          <w:rFonts w:eastAsia="Times New Roman" w:cs="Times New Roman"/>
          <w:szCs w:val="24"/>
        </w:rPr>
        <w:t>ε</w:t>
      </w:r>
      <w:proofErr w:type="spellEnd"/>
      <w:r>
        <w:rPr>
          <w:rFonts w:eastAsia="Times New Roman" w:cs="Times New Roman"/>
          <w:szCs w:val="24"/>
        </w:rPr>
        <w:t>. Στα λόγια, λ</w:t>
      </w:r>
      <w:r w:rsidRPr="00911DE7">
        <w:rPr>
          <w:rFonts w:eastAsia="Times New Roman" w:cs="Times New Roman"/>
          <w:szCs w:val="24"/>
        </w:rPr>
        <w:t>οιπόν</w:t>
      </w:r>
      <w:r>
        <w:rPr>
          <w:rFonts w:eastAsia="Times New Roman" w:cs="Times New Roman"/>
          <w:szCs w:val="24"/>
        </w:rPr>
        <w:t>,</w:t>
      </w:r>
      <w:r w:rsidRPr="00911DE7">
        <w:rPr>
          <w:rFonts w:eastAsia="Times New Roman" w:cs="Times New Roman"/>
          <w:szCs w:val="24"/>
        </w:rPr>
        <w:t xml:space="preserve"> παριστάνετ</w:t>
      </w:r>
      <w:r>
        <w:rPr>
          <w:rFonts w:eastAsia="Times New Roman" w:cs="Times New Roman"/>
          <w:szCs w:val="24"/>
        </w:rPr>
        <w:t>ε</w:t>
      </w:r>
      <w:r w:rsidRPr="00911DE7">
        <w:rPr>
          <w:rFonts w:eastAsia="Times New Roman" w:cs="Times New Roman"/>
          <w:szCs w:val="24"/>
        </w:rPr>
        <w:t xml:space="preserve"> τη φιλολαϊκή </w:t>
      </w:r>
      <w:r>
        <w:rPr>
          <w:rFonts w:eastAsia="Times New Roman" w:cs="Times New Roman"/>
          <w:szCs w:val="24"/>
          <w:lang w:val="en-US"/>
        </w:rPr>
        <w:t>K</w:t>
      </w:r>
      <w:proofErr w:type="spellStart"/>
      <w:r w:rsidRPr="00911DE7">
        <w:rPr>
          <w:rFonts w:eastAsia="Times New Roman" w:cs="Times New Roman"/>
          <w:szCs w:val="24"/>
        </w:rPr>
        <w:t>υβέρνηση</w:t>
      </w:r>
      <w:proofErr w:type="spellEnd"/>
      <w:r>
        <w:rPr>
          <w:rFonts w:eastAsia="Times New Roman" w:cs="Times New Roman"/>
          <w:szCs w:val="24"/>
        </w:rPr>
        <w:t>,</w:t>
      </w:r>
      <w:r w:rsidRPr="00911DE7">
        <w:rPr>
          <w:rFonts w:eastAsia="Times New Roman" w:cs="Times New Roman"/>
          <w:szCs w:val="24"/>
        </w:rPr>
        <w:t xml:space="preserve"> στην πράξη</w:t>
      </w:r>
      <w:r>
        <w:rPr>
          <w:rFonts w:eastAsia="Times New Roman" w:cs="Times New Roman"/>
          <w:szCs w:val="24"/>
        </w:rPr>
        <w:t>,</w:t>
      </w:r>
      <w:r w:rsidRPr="00911DE7">
        <w:rPr>
          <w:rFonts w:eastAsia="Times New Roman" w:cs="Times New Roman"/>
          <w:szCs w:val="24"/>
        </w:rPr>
        <w:t xml:space="preserve"> </w:t>
      </w:r>
      <w:r>
        <w:rPr>
          <w:rFonts w:eastAsia="Times New Roman" w:cs="Times New Roman"/>
          <w:szCs w:val="24"/>
        </w:rPr>
        <w:t>όμως,</w:t>
      </w:r>
      <w:r w:rsidRPr="00911DE7">
        <w:rPr>
          <w:rFonts w:eastAsia="Times New Roman" w:cs="Times New Roman"/>
          <w:szCs w:val="24"/>
        </w:rPr>
        <w:t xml:space="preserve"> έχετε κόφτ</w:t>
      </w:r>
      <w:r>
        <w:rPr>
          <w:rFonts w:eastAsia="Times New Roman" w:cs="Times New Roman"/>
          <w:szCs w:val="24"/>
        </w:rPr>
        <w:t>η</w:t>
      </w:r>
      <w:r w:rsidRPr="00911DE7">
        <w:rPr>
          <w:rFonts w:eastAsia="Times New Roman" w:cs="Times New Roman"/>
          <w:szCs w:val="24"/>
        </w:rPr>
        <w:t xml:space="preserve"> </w:t>
      </w:r>
      <w:r>
        <w:rPr>
          <w:rFonts w:eastAsia="Times New Roman" w:cs="Times New Roman"/>
          <w:szCs w:val="24"/>
        </w:rPr>
        <w:t>σ</w:t>
      </w:r>
      <w:r w:rsidRPr="00911DE7">
        <w:rPr>
          <w:rFonts w:eastAsia="Times New Roman" w:cs="Times New Roman"/>
          <w:szCs w:val="24"/>
        </w:rPr>
        <w:t>τις βασικές ανάγκες</w:t>
      </w:r>
      <w:r>
        <w:rPr>
          <w:rFonts w:eastAsia="Times New Roman" w:cs="Times New Roman"/>
          <w:szCs w:val="24"/>
        </w:rPr>
        <w:t>,</w:t>
      </w:r>
      <w:r w:rsidRPr="00911DE7">
        <w:rPr>
          <w:rFonts w:eastAsia="Times New Roman" w:cs="Times New Roman"/>
          <w:szCs w:val="24"/>
        </w:rPr>
        <w:t xml:space="preserve"> όπως είναι η λαϊκή σ</w:t>
      </w:r>
      <w:r w:rsidRPr="00911DE7">
        <w:rPr>
          <w:rFonts w:eastAsia="Times New Roman" w:cs="Times New Roman"/>
          <w:szCs w:val="24"/>
        </w:rPr>
        <w:t>τέγη</w:t>
      </w:r>
      <w:r>
        <w:rPr>
          <w:rFonts w:eastAsia="Times New Roman" w:cs="Times New Roman"/>
          <w:szCs w:val="24"/>
        </w:rPr>
        <w:t>.</w:t>
      </w:r>
    </w:p>
    <w:p w14:paraId="4EC193B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Μ</w:t>
      </w:r>
      <w:r w:rsidRPr="00911DE7">
        <w:rPr>
          <w:rFonts w:eastAsia="Times New Roman" w:cs="Times New Roman"/>
          <w:szCs w:val="24"/>
        </w:rPr>
        <w:t xml:space="preserve">ε την πολιτική </w:t>
      </w:r>
      <w:r>
        <w:rPr>
          <w:rFonts w:eastAsia="Times New Roman" w:cs="Times New Roman"/>
          <w:szCs w:val="24"/>
        </w:rPr>
        <w:t>σας,</w:t>
      </w:r>
      <w:r w:rsidRPr="00911DE7">
        <w:rPr>
          <w:rFonts w:eastAsia="Times New Roman" w:cs="Times New Roman"/>
          <w:szCs w:val="24"/>
        </w:rPr>
        <w:t xml:space="preserve"> εκτός από τη διεύρυνση της φτώχειας</w:t>
      </w:r>
      <w:r>
        <w:rPr>
          <w:rFonts w:eastAsia="Times New Roman" w:cs="Times New Roman"/>
          <w:szCs w:val="24"/>
        </w:rPr>
        <w:t>,</w:t>
      </w:r>
      <w:r w:rsidRPr="00911DE7">
        <w:rPr>
          <w:rFonts w:eastAsia="Times New Roman" w:cs="Times New Roman"/>
          <w:szCs w:val="24"/>
        </w:rPr>
        <w:t xml:space="preserve"> θα δημιουργήσετε με αυτό το νομοθέτημα και </w:t>
      </w:r>
      <w:r>
        <w:rPr>
          <w:rFonts w:eastAsia="Times New Roman" w:cs="Times New Roman"/>
          <w:szCs w:val="24"/>
        </w:rPr>
        <w:t>άστε</w:t>
      </w:r>
      <w:r w:rsidRPr="00911DE7">
        <w:rPr>
          <w:rFonts w:eastAsia="Times New Roman" w:cs="Times New Roman"/>
          <w:szCs w:val="24"/>
        </w:rPr>
        <w:t>γους</w:t>
      </w:r>
      <w:r>
        <w:rPr>
          <w:rFonts w:eastAsia="Times New Roman" w:cs="Times New Roman"/>
          <w:szCs w:val="24"/>
        </w:rPr>
        <w:t>.</w:t>
      </w:r>
      <w:r w:rsidRPr="00911DE7">
        <w:rPr>
          <w:rFonts w:eastAsia="Times New Roman" w:cs="Times New Roman"/>
          <w:szCs w:val="24"/>
        </w:rPr>
        <w:t xml:space="preserve"> Αυτή είναι η καπιταλιστική βαρβαρότητα που υπηρετείτ</w:t>
      </w:r>
      <w:r>
        <w:rPr>
          <w:rFonts w:eastAsia="Times New Roman" w:cs="Times New Roman"/>
          <w:szCs w:val="24"/>
        </w:rPr>
        <w:t xml:space="preserve">ε </w:t>
      </w:r>
      <w:r w:rsidRPr="00911DE7">
        <w:rPr>
          <w:rFonts w:eastAsia="Times New Roman" w:cs="Times New Roman"/>
          <w:szCs w:val="24"/>
        </w:rPr>
        <w:t>με συνέπεια και θεωρείτ</w:t>
      </w:r>
      <w:r>
        <w:rPr>
          <w:rFonts w:eastAsia="Times New Roman" w:cs="Times New Roman"/>
          <w:szCs w:val="24"/>
        </w:rPr>
        <w:t xml:space="preserve">ε </w:t>
      </w:r>
      <w:r w:rsidRPr="00911DE7">
        <w:rPr>
          <w:rFonts w:eastAsia="Times New Roman" w:cs="Times New Roman"/>
          <w:szCs w:val="24"/>
        </w:rPr>
        <w:t>αδύνατη και ουτοπία κάθε φιλολαϊκή ρύθμιση</w:t>
      </w:r>
      <w:r>
        <w:rPr>
          <w:rFonts w:eastAsia="Times New Roman" w:cs="Times New Roman"/>
          <w:szCs w:val="24"/>
        </w:rPr>
        <w:t>.</w:t>
      </w:r>
    </w:p>
    <w:p w14:paraId="4EC193BD"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w:t>
      </w:r>
      <w:proofErr w:type="spellStart"/>
      <w:r>
        <w:rPr>
          <w:rFonts w:eastAsia="Times New Roman" w:cs="Times New Roman"/>
          <w:szCs w:val="24"/>
        </w:rPr>
        <w:t>Σαρίδης</w:t>
      </w:r>
      <w:proofErr w:type="spellEnd"/>
      <w:r>
        <w:rPr>
          <w:rFonts w:eastAsia="Times New Roman" w:cs="Times New Roman"/>
          <w:szCs w:val="24"/>
        </w:rPr>
        <w:t xml:space="preserve"> για δώδεκα λεπτά. </w:t>
      </w:r>
    </w:p>
    <w:p w14:paraId="4EC193BE"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Ευχαριστώ πολύ, </w:t>
      </w:r>
      <w:r w:rsidRPr="00911DE7">
        <w:rPr>
          <w:rFonts w:eastAsia="Times New Roman" w:cs="Times New Roman"/>
          <w:szCs w:val="24"/>
        </w:rPr>
        <w:t xml:space="preserve">κυρία </w:t>
      </w:r>
      <w:r>
        <w:rPr>
          <w:rFonts w:eastAsia="Times New Roman" w:cs="Times New Roman"/>
          <w:szCs w:val="24"/>
        </w:rPr>
        <w:t>Π</w:t>
      </w:r>
      <w:r w:rsidRPr="00911DE7">
        <w:rPr>
          <w:rFonts w:eastAsia="Times New Roman" w:cs="Times New Roman"/>
          <w:szCs w:val="24"/>
        </w:rPr>
        <w:t>ρόεδρε</w:t>
      </w:r>
      <w:r>
        <w:rPr>
          <w:rFonts w:eastAsia="Times New Roman" w:cs="Times New Roman"/>
          <w:szCs w:val="24"/>
        </w:rPr>
        <w:t>.</w:t>
      </w:r>
    </w:p>
    <w:p w14:paraId="4EC193B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w:t>
      </w:r>
      <w:r w:rsidRPr="00911DE7">
        <w:rPr>
          <w:rFonts w:eastAsia="Times New Roman" w:cs="Times New Roman"/>
          <w:szCs w:val="24"/>
        </w:rPr>
        <w:t>υρίες και κύριοι συνάδελφοι</w:t>
      </w:r>
      <w:r>
        <w:rPr>
          <w:rFonts w:eastAsia="Times New Roman" w:cs="Times New Roman"/>
          <w:szCs w:val="24"/>
        </w:rPr>
        <w:t>,</w:t>
      </w:r>
      <w:r w:rsidRPr="00911DE7">
        <w:rPr>
          <w:rFonts w:eastAsia="Times New Roman" w:cs="Times New Roman"/>
          <w:szCs w:val="24"/>
        </w:rPr>
        <w:t xml:space="preserve"> το πρόβλημα των κόκκινων</w:t>
      </w:r>
      <w:r w:rsidRPr="00911DE7">
        <w:rPr>
          <w:rFonts w:eastAsia="Times New Roman" w:cs="Times New Roman"/>
          <w:szCs w:val="24"/>
        </w:rPr>
        <w:t xml:space="preserve"> δανείων και της προστασίας της πρώτης κατοικίας απαιτεί και περιμένει να βρει μία λύση εδώ και πάρα πολλά χρόνια</w:t>
      </w:r>
      <w:r>
        <w:rPr>
          <w:rFonts w:eastAsia="Times New Roman" w:cs="Times New Roman"/>
          <w:szCs w:val="24"/>
        </w:rPr>
        <w:t>. Α</w:t>
      </w:r>
      <w:r w:rsidRPr="00911DE7">
        <w:rPr>
          <w:rFonts w:eastAsia="Times New Roman" w:cs="Times New Roman"/>
          <w:szCs w:val="24"/>
        </w:rPr>
        <w:t xml:space="preserve">πό τη μία οι προηγούμενες κυβερνήσεις και της Νέας Δημοκρατίας και του </w:t>
      </w:r>
      <w:r>
        <w:rPr>
          <w:rFonts w:eastAsia="Times New Roman" w:cs="Times New Roman"/>
          <w:szCs w:val="24"/>
        </w:rPr>
        <w:t>Κ</w:t>
      </w:r>
      <w:r w:rsidRPr="00911DE7">
        <w:rPr>
          <w:rFonts w:eastAsia="Times New Roman" w:cs="Times New Roman"/>
          <w:szCs w:val="24"/>
        </w:rPr>
        <w:t xml:space="preserve">ινήματος </w:t>
      </w:r>
      <w:r>
        <w:rPr>
          <w:rFonts w:eastAsia="Times New Roman" w:cs="Times New Roman"/>
          <w:szCs w:val="24"/>
        </w:rPr>
        <w:t>Α</w:t>
      </w:r>
      <w:r w:rsidRPr="00911DE7">
        <w:rPr>
          <w:rFonts w:eastAsia="Times New Roman" w:cs="Times New Roman"/>
          <w:szCs w:val="24"/>
        </w:rPr>
        <w:t xml:space="preserve">λλαγής </w:t>
      </w:r>
      <w:r>
        <w:rPr>
          <w:rFonts w:eastAsia="Times New Roman" w:cs="Times New Roman"/>
          <w:szCs w:val="24"/>
        </w:rPr>
        <w:t>-</w:t>
      </w:r>
      <w:r w:rsidRPr="00911DE7">
        <w:rPr>
          <w:rFonts w:eastAsia="Times New Roman" w:cs="Times New Roman"/>
          <w:szCs w:val="24"/>
        </w:rPr>
        <w:t>πρώην ΠΑΣΟΚ</w:t>
      </w:r>
      <w:r>
        <w:rPr>
          <w:rFonts w:eastAsia="Times New Roman" w:cs="Times New Roman"/>
          <w:szCs w:val="24"/>
        </w:rPr>
        <w:t xml:space="preserve">- δεν μπόρεσαν, φυσικά, </w:t>
      </w:r>
      <w:r w:rsidRPr="00911DE7">
        <w:rPr>
          <w:rFonts w:eastAsia="Times New Roman" w:cs="Times New Roman"/>
          <w:szCs w:val="24"/>
        </w:rPr>
        <w:t>να λύσουν το πρ</w:t>
      </w:r>
      <w:r w:rsidRPr="00911DE7">
        <w:rPr>
          <w:rFonts w:eastAsia="Times New Roman" w:cs="Times New Roman"/>
          <w:szCs w:val="24"/>
        </w:rPr>
        <w:t>όβλημα αυτό</w:t>
      </w:r>
      <w:r>
        <w:rPr>
          <w:rFonts w:eastAsia="Times New Roman" w:cs="Times New Roman"/>
          <w:szCs w:val="24"/>
        </w:rPr>
        <w:t>, καθώς ήταν εκείνες</w:t>
      </w:r>
      <w:r w:rsidRPr="00911DE7">
        <w:rPr>
          <w:rFonts w:eastAsia="Times New Roman" w:cs="Times New Roman"/>
          <w:szCs w:val="24"/>
        </w:rPr>
        <w:t xml:space="preserve"> που το δημιούργησ</w:t>
      </w:r>
      <w:r>
        <w:rPr>
          <w:rFonts w:eastAsia="Times New Roman" w:cs="Times New Roman"/>
          <w:szCs w:val="24"/>
        </w:rPr>
        <w:t xml:space="preserve">αν. </w:t>
      </w:r>
      <w:r>
        <w:rPr>
          <w:rFonts w:eastAsia="Times New Roman" w:cs="Times New Roman"/>
          <w:szCs w:val="24"/>
        </w:rPr>
        <w:t>Ο</w:t>
      </w:r>
      <w:r w:rsidRPr="00911DE7">
        <w:rPr>
          <w:rFonts w:eastAsia="Times New Roman" w:cs="Times New Roman"/>
          <w:szCs w:val="24"/>
        </w:rPr>
        <w:t xml:space="preserve">ι </w:t>
      </w:r>
      <w:r w:rsidRPr="00911DE7">
        <w:rPr>
          <w:rFonts w:eastAsia="Times New Roman" w:cs="Times New Roman"/>
          <w:szCs w:val="24"/>
        </w:rPr>
        <w:t xml:space="preserve">δικές τους </w:t>
      </w:r>
      <w:r>
        <w:rPr>
          <w:rFonts w:eastAsia="Times New Roman" w:cs="Times New Roman"/>
          <w:szCs w:val="24"/>
        </w:rPr>
        <w:t>ο</w:t>
      </w:r>
      <w:r w:rsidRPr="00911DE7">
        <w:rPr>
          <w:rFonts w:eastAsia="Times New Roman" w:cs="Times New Roman"/>
          <w:szCs w:val="24"/>
        </w:rPr>
        <w:t>ι</w:t>
      </w:r>
      <w:r w:rsidRPr="00911DE7">
        <w:rPr>
          <w:rFonts w:eastAsia="Times New Roman" w:cs="Times New Roman"/>
          <w:szCs w:val="24"/>
        </w:rPr>
        <w:t xml:space="preserve"> πολιτικές δημιούργησαν το πρόβλημα αυτό</w:t>
      </w:r>
      <w:r>
        <w:rPr>
          <w:rFonts w:eastAsia="Times New Roman" w:cs="Times New Roman"/>
          <w:szCs w:val="24"/>
        </w:rPr>
        <w:t>.</w:t>
      </w:r>
      <w:r w:rsidRPr="00911DE7">
        <w:rPr>
          <w:rFonts w:eastAsia="Times New Roman" w:cs="Times New Roman"/>
          <w:szCs w:val="24"/>
        </w:rPr>
        <w:t xml:space="preserve"> </w:t>
      </w:r>
      <w:r>
        <w:rPr>
          <w:rFonts w:eastAsia="Times New Roman" w:cs="Times New Roman"/>
          <w:szCs w:val="24"/>
        </w:rPr>
        <w:t>Α</w:t>
      </w:r>
      <w:r w:rsidRPr="00911DE7">
        <w:rPr>
          <w:rFonts w:eastAsia="Times New Roman" w:cs="Times New Roman"/>
          <w:szCs w:val="24"/>
        </w:rPr>
        <w:t xml:space="preserve">πό την άλλη η πολιτική αφετηρία της σημερινής </w:t>
      </w:r>
      <w:r>
        <w:rPr>
          <w:rFonts w:eastAsia="Times New Roman" w:cs="Times New Roman"/>
          <w:szCs w:val="24"/>
        </w:rPr>
        <w:t>Κ</w:t>
      </w:r>
      <w:r w:rsidRPr="00911DE7">
        <w:rPr>
          <w:rFonts w:eastAsia="Times New Roman" w:cs="Times New Roman"/>
          <w:szCs w:val="24"/>
        </w:rPr>
        <w:t xml:space="preserve">υβέρνησης για το συγκεκριμένο θέμα υπήρξε εκείνο το περίφημο </w:t>
      </w:r>
      <w:r>
        <w:rPr>
          <w:rFonts w:eastAsia="Times New Roman" w:cs="Times New Roman"/>
          <w:szCs w:val="24"/>
        </w:rPr>
        <w:t>«</w:t>
      </w:r>
      <w:r w:rsidRPr="00911DE7">
        <w:rPr>
          <w:rFonts w:eastAsia="Times New Roman" w:cs="Times New Roman"/>
          <w:szCs w:val="24"/>
        </w:rPr>
        <w:t xml:space="preserve">κανένα σπίτι </w:t>
      </w:r>
      <w:r>
        <w:rPr>
          <w:rFonts w:eastAsia="Times New Roman" w:cs="Times New Roman"/>
          <w:szCs w:val="24"/>
        </w:rPr>
        <w:t>-</w:t>
      </w:r>
      <w:r w:rsidRPr="00911DE7">
        <w:rPr>
          <w:rFonts w:eastAsia="Times New Roman" w:cs="Times New Roman"/>
          <w:szCs w:val="24"/>
        </w:rPr>
        <w:t>ακούστηκε πολλές φορέ</w:t>
      </w:r>
      <w:r w:rsidRPr="00911DE7">
        <w:rPr>
          <w:rFonts w:eastAsia="Times New Roman" w:cs="Times New Roman"/>
          <w:szCs w:val="24"/>
        </w:rPr>
        <w:t>ς σήμερα εδώ</w:t>
      </w:r>
      <w:r>
        <w:rPr>
          <w:rFonts w:eastAsia="Times New Roman" w:cs="Times New Roman"/>
          <w:szCs w:val="24"/>
        </w:rPr>
        <w:t>,</w:t>
      </w:r>
      <w:r w:rsidRPr="00911DE7">
        <w:rPr>
          <w:rFonts w:eastAsia="Times New Roman" w:cs="Times New Roman"/>
          <w:szCs w:val="24"/>
        </w:rPr>
        <w:t xml:space="preserve"> μέσα σε αυτή την </w:t>
      </w:r>
      <w:r>
        <w:rPr>
          <w:rFonts w:eastAsia="Times New Roman" w:cs="Times New Roman"/>
          <w:szCs w:val="24"/>
        </w:rPr>
        <w:t>Α</w:t>
      </w:r>
      <w:r w:rsidRPr="00911DE7">
        <w:rPr>
          <w:rFonts w:eastAsia="Times New Roman" w:cs="Times New Roman"/>
          <w:szCs w:val="24"/>
        </w:rPr>
        <w:t>ίθουσα</w:t>
      </w:r>
      <w:r>
        <w:rPr>
          <w:rFonts w:eastAsia="Times New Roman" w:cs="Times New Roman"/>
          <w:szCs w:val="24"/>
        </w:rPr>
        <w:t>-</w:t>
      </w:r>
      <w:r w:rsidRPr="00911DE7">
        <w:rPr>
          <w:rFonts w:eastAsia="Times New Roman" w:cs="Times New Roman"/>
          <w:szCs w:val="24"/>
        </w:rPr>
        <w:t xml:space="preserve"> </w:t>
      </w:r>
      <w:r>
        <w:rPr>
          <w:rFonts w:eastAsia="Times New Roman" w:cs="Times New Roman"/>
          <w:szCs w:val="24"/>
        </w:rPr>
        <w:t>σ</w:t>
      </w:r>
      <w:r w:rsidRPr="00911DE7">
        <w:rPr>
          <w:rFonts w:eastAsia="Times New Roman" w:cs="Times New Roman"/>
          <w:szCs w:val="24"/>
        </w:rPr>
        <w:t>τα χέρια τραπεζίτη</w:t>
      </w:r>
      <w:r>
        <w:rPr>
          <w:rFonts w:eastAsia="Times New Roman" w:cs="Times New Roman"/>
          <w:szCs w:val="24"/>
        </w:rPr>
        <w:t>»,</w:t>
      </w:r>
      <w:r w:rsidRPr="00911DE7">
        <w:rPr>
          <w:rFonts w:eastAsia="Times New Roman" w:cs="Times New Roman"/>
          <w:szCs w:val="24"/>
        </w:rPr>
        <w:t xml:space="preserve"> το οποίο όμως γρήγορα ανατράπηκε και ακόμα πιο γρήγορα </w:t>
      </w:r>
      <w:r>
        <w:rPr>
          <w:rFonts w:eastAsia="Times New Roman" w:cs="Times New Roman"/>
          <w:szCs w:val="24"/>
        </w:rPr>
        <w:t>άλλαξε,</w:t>
      </w:r>
      <w:r w:rsidRPr="00911DE7">
        <w:rPr>
          <w:rFonts w:eastAsia="Times New Roman" w:cs="Times New Roman"/>
          <w:szCs w:val="24"/>
        </w:rPr>
        <w:t xml:space="preserve"> έπειτα από μία </w:t>
      </w:r>
      <w:r>
        <w:rPr>
          <w:rFonts w:eastAsia="Times New Roman" w:cs="Times New Roman"/>
          <w:szCs w:val="24"/>
        </w:rPr>
        <w:t>αγνώ</w:t>
      </w:r>
      <w:r w:rsidRPr="00911DE7">
        <w:rPr>
          <w:rFonts w:eastAsia="Times New Roman" w:cs="Times New Roman"/>
          <w:szCs w:val="24"/>
        </w:rPr>
        <w:t xml:space="preserve">στου περιεχομένου </w:t>
      </w:r>
      <w:r>
        <w:rPr>
          <w:rFonts w:eastAsia="Times New Roman" w:cs="Times New Roman"/>
          <w:szCs w:val="24"/>
        </w:rPr>
        <w:t xml:space="preserve">καλοκαιρινή </w:t>
      </w:r>
      <w:r w:rsidRPr="00911DE7">
        <w:rPr>
          <w:rFonts w:eastAsia="Times New Roman" w:cs="Times New Roman"/>
          <w:szCs w:val="24"/>
        </w:rPr>
        <w:t xml:space="preserve">διαπραγμάτευση η οποία κράτησε μόλις </w:t>
      </w:r>
      <w:r>
        <w:rPr>
          <w:rFonts w:eastAsia="Times New Roman" w:cs="Times New Roman"/>
          <w:szCs w:val="24"/>
        </w:rPr>
        <w:t>δεκαεπτά</w:t>
      </w:r>
      <w:r w:rsidRPr="00911DE7">
        <w:rPr>
          <w:rFonts w:eastAsia="Times New Roman" w:cs="Times New Roman"/>
          <w:szCs w:val="24"/>
        </w:rPr>
        <w:t xml:space="preserve"> ώρες και οδήγησε στη </w:t>
      </w:r>
      <w:r>
        <w:rPr>
          <w:rFonts w:eastAsia="Times New Roman" w:cs="Times New Roman"/>
          <w:szCs w:val="24"/>
        </w:rPr>
        <w:t>«δ</w:t>
      </w:r>
      <w:r w:rsidRPr="00911DE7">
        <w:rPr>
          <w:rFonts w:eastAsia="Times New Roman" w:cs="Times New Roman"/>
          <w:szCs w:val="24"/>
        </w:rPr>
        <w:t>ημοκρατική</w:t>
      </w:r>
      <w:r>
        <w:rPr>
          <w:rFonts w:eastAsia="Times New Roman" w:cs="Times New Roman"/>
          <w:szCs w:val="24"/>
        </w:rPr>
        <w:t>»</w:t>
      </w:r>
      <w:r w:rsidRPr="00911DE7">
        <w:rPr>
          <w:rFonts w:eastAsia="Times New Roman" w:cs="Times New Roman"/>
          <w:szCs w:val="24"/>
        </w:rPr>
        <w:t xml:space="preserve"> ε</w:t>
      </w:r>
      <w:r w:rsidRPr="00911DE7">
        <w:rPr>
          <w:rFonts w:eastAsia="Times New Roman" w:cs="Times New Roman"/>
          <w:szCs w:val="24"/>
        </w:rPr>
        <w:t>κτροπή της αλλοίωσης της εκπεφρασμένης βούλησης του ελληνικού λαού μέσω του δημοψηφίσματος</w:t>
      </w:r>
      <w:r>
        <w:rPr>
          <w:rFonts w:eastAsia="Times New Roman" w:cs="Times New Roman"/>
          <w:szCs w:val="24"/>
        </w:rPr>
        <w:t>,</w:t>
      </w:r>
      <w:r w:rsidRPr="00911DE7">
        <w:rPr>
          <w:rFonts w:eastAsia="Times New Roman" w:cs="Times New Roman"/>
          <w:szCs w:val="24"/>
        </w:rPr>
        <w:t xml:space="preserve"> με αποτέλεσμα την επιβολή ενός καταστροφικού μνημονίου για τη χώρα </w:t>
      </w:r>
      <w:r>
        <w:rPr>
          <w:rFonts w:eastAsia="Times New Roman" w:cs="Times New Roman"/>
          <w:szCs w:val="24"/>
        </w:rPr>
        <w:t>μας.</w:t>
      </w:r>
      <w:r w:rsidRPr="00911DE7">
        <w:rPr>
          <w:rFonts w:eastAsia="Times New Roman" w:cs="Times New Roman"/>
          <w:szCs w:val="24"/>
        </w:rPr>
        <w:t xml:space="preserve"> Μάλιστα </w:t>
      </w:r>
      <w:r>
        <w:rPr>
          <w:rFonts w:eastAsia="Times New Roman" w:cs="Times New Roman"/>
          <w:szCs w:val="24"/>
        </w:rPr>
        <w:t xml:space="preserve">αυτό το </w:t>
      </w:r>
      <w:r w:rsidRPr="00911DE7">
        <w:rPr>
          <w:rFonts w:eastAsia="Times New Roman" w:cs="Times New Roman"/>
          <w:szCs w:val="24"/>
        </w:rPr>
        <w:t xml:space="preserve">καταστροφικό μνημόνιο υπερψηφίστηκε από </w:t>
      </w:r>
      <w:r>
        <w:rPr>
          <w:rFonts w:eastAsia="Times New Roman" w:cs="Times New Roman"/>
          <w:szCs w:val="24"/>
        </w:rPr>
        <w:t>διακόσιους είκοσι πέντε Β</w:t>
      </w:r>
      <w:r w:rsidRPr="00911DE7">
        <w:rPr>
          <w:rFonts w:eastAsia="Times New Roman" w:cs="Times New Roman"/>
          <w:szCs w:val="24"/>
        </w:rPr>
        <w:t>ουλευτές απ</w:t>
      </w:r>
      <w:r w:rsidRPr="00911DE7">
        <w:rPr>
          <w:rFonts w:eastAsia="Times New Roman" w:cs="Times New Roman"/>
          <w:szCs w:val="24"/>
        </w:rPr>
        <w:t xml:space="preserve">ό πέντε κοινοβουλευτικά </w:t>
      </w:r>
      <w:r>
        <w:rPr>
          <w:rFonts w:eastAsia="Times New Roman" w:cs="Times New Roman"/>
          <w:szCs w:val="24"/>
        </w:rPr>
        <w:t>κ</w:t>
      </w:r>
      <w:r w:rsidRPr="00911DE7">
        <w:rPr>
          <w:rFonts w:eastAsia="Times New Roman" w:cs="Times New Roman"/>
          <w:szCs w:val="24"/>
        </w:rPr>
        <w:t>όμματα</w:t>
      </w:r>
      <w:r>
        <w:rPr>
          <w:rFonts w:eastAsia="Times New Roman" w:cs="Times New Roman"/>
          <w:szCs w:val="24"/>
        </w:rPr>
        <w:t>,</w:t>
      </w:r>
      <w:r w:rsidRPr="00911DE7">
        <w:rPr>
          <w:rFonts w:eastAsia="Times New Roman" w:cs="Times New Roman"/>
          <w:szCs w:val="24"/>
        </w:rPr>
        <w:t xml:space="preserve"> ένα εκ των οποίων σήμερα βρίσκεται στα πρόθυρα της </w:t>
      </w:r>
      <w:proofErr w:type="spellStart"/>
      <w:r w:rsidRPr="00911DE7">
        <w:rPr>
          <w:rFonts w:eastAsia="Times New Roman" w:cs="Times New Roman"/>
          <w:szCs w:val="24"/>
        </w:rPr>
        <w:t>δημοσκοπικής</w:t>
      </w:r>
      <w:proofErr w:type="spellEnd"/>
      <w:r w:rsidRPr="00911DE7">
        <w:rPr>
          <w:rFonts w:eastAsia="Times New Roman" w:cs="Times New Roman"/>
          <w:szCs w:val="24"/>
        </w:rPr>
        <w:t xml:space="preserve"> κατάρρευσης και </w:t>
      </w:r>
      <w:r>
        <w:rPr>
          <w:rFonts w:eastAsia="Times New Roman" w:cs="Times New Roman"/>
          <w:szCs w:val="24"/>
        </w:rPr>
        <w:t xml:space="preserve">άλλα δύο που δεν είναι </w:t>
      </w:r>
      <w:r w:rsidRPr="00911DE7">
        <w:rPr>
          <w:rFonts w:eastAsia="Times New Roman" w:cs="Times New Roman"/>
          <w:szCs w:val="24"/>
        </w:rPr>
        <w:t xml:space="preserve">καν </w:t>
      </w:r>
      <w:r>
        <w:rPr>
          <w:rFonts w:eastAsia="Times New Roman" w:cs="Times New Roman"/>
          <w:szCs w:val="24"/>
        </w:rPr>
        <w:t>πλέον μαζί μας, καθώς</w:t>
      </w:r>
      <w:r w:rsidRPr="00911DE7">
        <w:rPr>
          <w:rFonts w:eastAsia="Times New Roman" w:cs="Times New Roman"/>
          <w:szCs w:val="24"/>
        </w:rPr>
        <w:t xml:space="preserve"> δεν έχου</w:t>
      </w:r>
      <w:r>
        <w:rPr>
          <w:rFonts w:eastAsia="Times New Roman" w:cs="Times New Roman"/>
          <w:szCs w:val="24"/>
        </w:rPr>
        <w:t>ν</w:t>
      </w:r>
      <w:r w:rsidRPr="00911DE7">
        <w:rPr>
          <w:rFonts w:eastAsia="Times New Roman" w:cs="Times New Roman"/>
          <w:szCs w:val="24"/>
        </w:rPr>
        <w:t xml:space="preserve"> </w:t>
      </w:r>
      <w:r>
        <w:rPr>
          <w:rFonts w:eastAsia="Times New Roman" w:cs="Times New Roman"/>
          <w:szCs w:val="24"/>
        </w:rPr>
        <w:t>Κ</w:t>
      </w:r>
      <w:r w:rsidRPr="00911DE7">
        <w:rPr>
          <w:rFonts w:eastAsia="Times New Roman" w:cs="Times New Roman"/>
          <w:szCs w:val="24"/>
        </w:rPr>
        <w:t xml:space="preserve">οινοβουλευτική </w:t>
      </w:r>
      <w:r>
        <w:rPr>
          <w:rFonts w:eastAsia="Times New Roman" w:cs="Times New Roman"/>
          <w:szCs w:val="24"/>
        </w:rPr>
        <w:t>Ο</w:t>
      </w:r>
      <w:r w:rsidRPr="00911DE7">
        <w:rPr>
          <w:rFonts w:eastAsia="Times New Roman" w:cs="Times New Roman"/>
          <w:szCs w:val="24"/>
        </w:rPr>
        <w:t>μάδα</w:t>
      </w:r>
      <w:r>
        <w:rPr>
          <w:rFonts w:eastAsia="Times New Roman" w:cs="Times New Roman"/>
          <w:szCs w:val="24"/>
        </w:rPr>
        <w:t>.</w:t>
      </w:r>
    </w:p>
    <w:p w14:paraId="4EC193C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Έπειτα, λοιπόν, απ’ </w:t>
      </w:r>
      <w:r w:rsidRPr="00911DE7">
        <w:rPr>
          <w:rFonts w:eastAsia="Times New Roman" w:cs="Times New Roman"/>
          <w:szCs w:val="24"/>
        </w:rPr>
        <w:t xml:space="preserve">όλα αυτά και αφού οι Έλληνες έχουν ακούσει </w:t>
      </w:r>
      <w:r>
        <w:rPr>
          <w:rFonts w:eastAsia="Times New Roman" w:cs="Times New Roman"/>
          <w:szCs w:val="24"/>
        </w:rPr>
        <w:t>κ</w:t>
      </w:r>
      <w:r w:rsidRPr="00911DE7">
        <w:rPr>
          <w:rFonts w:eastAsia="Times New Roman" w:cs="Times New Roman"/>
          <w:szCs w:val="24"/>
        </w:rPr>
        <w:t>άθε ε</w:t>
      </w:r>
      <w:r>
        <w:rPr>
          <w:rFonts w:eastAsia="Times New Roman" w:cs="Times New Roman"/>
          <w:szCs w:val="24"/>
        </w:rPr>
        <w:t xml:space="preserve">ίδους υποσχέσεις και τις έχουν </w:t>
      </w:r>
      <w:r w:rsidRPr="00911DE7">
        <w:rPr>
          <w:rFonts w:eastAsia="Times New Roman" w:cs="Times New Roman"/>
          <w:szCs w:val="24"/>
        </w:rPr>
        <w:t xml:space="preserve">δει να καταρρέουν μπροστά στα μάτια </w:t>
      </w:r>
      <w:r>
        <w:rPr>
          <w:rFonts w:eastAsia="Times New Roman" w:cs="Times New Roman"/>
          <w:szCs w:val="24"/>
        </w:rPr>
        <w:t xml:space="preserve">τους, έρχεται χθες η Κυβέρνηση και αιφνιδιαστικά </w:t>
      </w:r>
      <w:r w:rsidRPr="00911DE7">
        <w:rPr>
          <w:rFonts w:eastAsia="Times New Roman" w:cs="Times New Roman"/>
          <w:szCs w:val="24"/>
        </w:rPr>
        <w:t>καταθέτει μία εκπρόθεσμη τροπολογία με την οποία ισχυρίζεται ότι βρήκε λύση</w:t>
      </w:r>
      <w:r>
        <w:rPr>
          <w:rFonts w:eastAsia="Times New Roman" w:cs="Times New Roman"/>
          <w:szCs w:val="24"/>
        </w:rPr>
        <w:t xml:space="preserve"> στο πρόβλημα τω</w:t>
      </w:r>
      <w:r>
        <w:rPr>
          <w:rFonts w:eastAsia="Times New Roman" w:cs="Times New Roman"/>
          <w:szCs w:val="24"/>
        </w:rPr>
        <w:t>ν κόκκινων δανείων και</w:t>
      </w:r>
      <w:r w:rsidRPr="00911DE7">
        <w:rPr>
          <w:rFonts w:eastAsia="Times New Roman" w:cs="Times New Roman"/>
          <w:szCs w:val="24"/>
        </w:rPr>
        <w:t xml:space="preserve"> ότι</w:t>
      </w:r>
      <w:r>
        <w:rPr>
          <w:rFonts w:eastAsia="Times New Roman" w:cs="Times New Roman"/>
          <w:szCs w:val="24"/>
        </w:rPr>
        <w:t xml:space="preserve"> αυτή</w:t>
      </w:r>
      <w:r w:rsidRPr="00911DE7">
        <w:rPr>
          <w:rFonts w:eastAsia="Times New Roman" w:cs="Times New Roman"/>
          <w:szCs w:val="24"/>
        </w:rPr>
        <w:t xml:space="preserve"> η λύση που βρήκε </w:t>
      </w:r>
      <w:r>
        <w:rPr>
          <w:rFonts w:eastAsia="Times New Roman" w:cs="Times New Roman"/>
          <w:szCs w:val="24"/>
        </w:rPr>
        <w:t>ε</w:t>
      </w:r>
      <w:r w:rsidRPr="00911DE7">
        <w:rPr>
          <w:rFonts w:eastAsia="Times New Roman" w:cs="Times New Roman"/>
          <w:szCs w:val="24"/>
        </w:rPr>
        <w:t xml:space="preserve">ίναι αποτέλεσμα συμβιβασμού με τις </w:t>
      </w:r>
      <w:r>
        <w:rPr>
          <w:rFonts w:eastAsia="Times New Roman" w:cs="Times New Roman"/>
          <w:szCs w:val="24"/>
        </w:rPr>
        <w:t>τ</w:t>
      </w:r>
      <w:r w:rsidRPr="00911DE7">
        <w:rPr>
          <w:rFonts w:eastAsia="Times New Roman" w:cs="Times New Roman"/>
          <w:szCs w:val="24"/>
        </w:rPr>
        <w:t>ράπεζες και τους δανειστές</w:t>
      </w:r>
      <w:r>
        <w:rPr>
          <w:rFonts w:eastAsia="Times New Roman" w:cs="Times New Roman"/>
          <w:szCs w:val="24"/>
        </w:rPr>
        <w:t>.</w:t>
      </w:r>
    </w:p>
    <w:p w14:paraId="4EC193C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Προτού προχωρήσω </w:t>
      </w:r>
      <w:r w:rsidRPr="00911DE7">
        <w:rPr>
          <w:rFonts w:eastAsia="Times New Roman" w:cs="Times New Roman"/>
          <w:szCs w:val="24"/>
        </w:rPr>
        <w:t>στο</w:t>
      </w:r>
      <w:r>
        <w:rPr>
          <w:rFonts w:eastAsia="Times New Roman" w:cs="Times New Roman"/>
          <w:szCs w:val="24"/>
        </w:rPr>
        <w:t>ν</w:t>
      </w:r>
      <w:r w:rsidRPr="00911DE7">
        <w:rPr>
          <w:rFonts w:eastAsia="Times New Roman" w:cs="Times New Roman"/>
          <w:szCs w:val="24"/>
        </w:rPr>
        <w:t xml:space="preserve"> σχολιασμό συγκεκριμένων διατάξεων της εν λόγω τροπολογίας με γενικό αριθμό 2057 και ειδικό 52</w:t>
      </w:r>
      <w:r>
        <w:rPr>
          <w:rFonts w:eastAsia="Times New Roman" w:cs="Times New Roman"/>
          <w:szCs w:val="24"/>
        </w:rPr>
        <w:t>, θα</w:t>
      </w:r>
      <w:r w:rsidRPr="00911DE7">
        <w:rPr>
          <w:rFonts w:eastAsia="Times New Roman" w:cs="Times New Roman"/>
          <w:szCs w:val="24"/>
        </w:rPr>
        <w:t xml:space="preserve"> ήθελα να κάνω τις εξής</w:t>
      </w:r>
      <w:r w:rsidRPr="00911DE7">
        <w:rPr>
          <w:rFonts w:eastAsia="Times New Roman" w:cs="Times New Roman"/>
          <w:szCs w:val="24"/>
        </w:rPr>
        <w:t xml:space="preserve"> γενικές παρατηρήσεις</w:t>
      </w:r>
      <w:r>
        <w:rPr>
          <w:rFonts w:eastAsia="Times New Roman" w:cs="Times New Roman"/>
          <w:szCs w:val="24"/>
        </w:rPr>
        <w:t>:</w:t>
      </w:r>
    </w:p>
    <w:p w14:paraId="4EC193C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Πρώτον, </w:t>
      </w:r>
      <w:r w:rsidRPr="00911DE7">
        <w:rPr>
          <w:rFonts w:eastAsia="Times New Roman" w:cs="Times New Roman"/>
          <w:szCs w:val="24"/>
        </w:rPr>
        <w:t xml:space="preserve">παραδεχόμαστε </w:t>
      </w:r>
      <w:r>
        <w:rPr>
          <w:rFonts w:eastAsia="Times New Roman" w:cs="Times New Roman"/>
          <w:szCs w:val="24"/>
        </w:rPr>
        <w:t>ό</w:t>
      </w:r>
      <w:r w:rsidRPr="00911DE7">
        <w:rPr>
          <w:rFonts w:eastAsia="Times New Roman" w:cs="Times New Roman"/>
          <w:szCs w:val="24"/>
        </w:rPr>
        <w:t xml:space="preserve">λοι μέσα σε αυτή την </w:t>
      </w:r>
      <w:r>
        <w:rPr>
          <w:rFonts w:eastAsia="Times New Roman" w:cs="Times New Roman"/>
          <w:szCs w:val="24"/>
        </w:rPr>
        <w:t>Α</w:t>
      </w:r>
      <w:r w:rsidRPr="00911DE7">
        <w:rPr>
          <w:rFonts w:eastAsia="Times New Roman" w:cs="Times New Roman"/>
          <w:szCs w:val="24"/>
        </w:rPr>
        <w:t>ίθουσα πως η συγκεκριμένη τροπολογία δεν αποτελεί λύση για όλους τους Έλληνες</w:t>
      </w:r>
      <w:r>
        <w:rPr>
          <w:rFonts w:eastAsia="Times New Roman" w:cs="Times New Roman"/>
          <w:szCs w:val="24"/>
        </w:rPr>
        <w:t>,</w:t>
      </w:r>
      <w:r w:rsidRPr="00911DE7">
        <w:rPr>
          <w:rFonts w:eastAsia="Times New Roman" w:cs="Times New Roman"/>
          <w:szCs w:val="24"/>
        </w:rPr>
        <w:t xml:space="preserve"> δεν καλύπτει δηλαδή το σύνολο των ελληνικών νοικοκυριών</w:t>
      </w:r>
      <w:r>
        <w:rPr>
          <w:rFonts w:eastAsia="Times New Roman" w:cs="Times New Roman"/>
          <w:szCs w:val="24"/>
        </w:rPr>
        <w:t>,</w:t>
      </w:r>
      <w:r w:rsidRPr="00911DE7">
        <w:rPr>
          <w:rFonts w:eastAsia="Times New Roman" w:cs="Times New Roman"/>
          <w:szCs w:val="24"/>
        </w:rPr>
        <w:t xml:space="preserve"> των ελληνικών οικογενειών</w:t>
      </w:r>
      <w:r>
        <w:rPr>
          <w:rFonts w:eastAsia="Times New Roman" w:cs="Times New Roman"/>
          <w:szCs w:val="24"/>
        </w:rPr>
        <w:t>,</w:t>
      </w:r>
      <w:r w:rsidRPr="00911DE7">
        <w:rPr>
          <w:rFonts w:eastAsia="Times New Roman" w:cs="Times New Roman"/>
          <w:szCs w:val="24"/>
        </w:rPr>
        <w:t xml:space="preserve"> καθώς αφορά μόλις ένα μέρ</w:t>
      </w:r>
      <w:r w:rsidRPr="00911DE7">
        <w:rPr>
          <w:rFonts w:eastAsia="Times New Roman" w:cs="Times New Roman"/>
          <w:szCs w:val="24"/>
        </w:rPr>
        <w:t>ος</w:t>
      </w:r>
      <w:r>
        <w:rPr>
          <w:rFonts w:eastAsia="Times New Roman" w:cs="Times New Roman"/>
          <w:szCs w:val="24"/>
        </w:rPr>
        <w:t>,</w:t>
      </w:r>
      <w:r w:rsidRPr="00911DE7">
        <w:rPr>
          <w:rFonts w:eastAsia="Times New Roman" w:cs="Times New Roman"/>
          <w:szCs w:val="24"/>
        </w:rPr>
        <w:t xml:space="preserve"> ένα μικρό ποσοστό των συμπολιτών </w:t>
      </w:r>
      <w:r>
        <w:rPr>
          <w:rFonts w:eastAsia="Times New Roman" w:cs="Times New Roman"/>
          <w:szCs w:val="24"/>
        </w:rPr>
        <w:t>μας,</w:t>
      </w:r>
      <w:r w:rsidRPr="00911DE7">
        <w:rPr>
          <w:rFonts w:eastAsia="Times New Roman" w:cs="Times New Roman"/>
          <w:szCs w:val="24"/>
        </w:rPr>
        <w:t xml:space="preserve"> το οποίο </w:t>
      </w:r>
      <w:r>
        <w:rPr>
          <w:rFonts w:eastAsia="Times New Roman" w:cs="Times New Roman"/>
          <w:szCs w:val="24"/>
        </w:rPr>
        <w:t>μ</w:t>
      </w:r>
      <w:r w:rsidRPr="00911DE7">
        <w:rPr>
          <w:rFonts w:eastAsia="Times New Roman" w:cs="Times New Roman"/>
          <w:szCs w:val="24"/>
        </w:rPr>
        <w:t xml:space="preserve">άλιστα </w:t>
      </w:r>
      <w:r>
        <w:rPr>
          <w:rFonts w:eastAsia="Times New Roman" w:cs="Times New Roman"/>
          <w:szCs w:val="24"/>
        </w:rPr>
        <w:t>κ</w:t>
      </w:r>
      <w:r w:rsidRPr="00911DE7">
        <w:rPr>
          <w:rFonts w:eastAsia="Times New Roman" w:cs="Times New Roman"/>
          <w:szCs w:val="24"/>
        </w:rPr>
        <w:t>ανείς δεν μπορεί να το προσδιορίσει επακριβώς</w:t>
      </w:r>
      <w:r>
        <w:rPr>
          <w:rFonts w:eastAsia="Times New Roman" w:cs="Times New Roman"/>
          <w:szCs w:val="24"/>
        </w:rPr>
        <w:t>. Π</w:t>
      </w:r>
      <w:r w:rsidRPr="00911DE7">
        <w:rPr>
          <w:rFonts w:eastAsia="Times New Roman" w:cs="Times New Roman"/>
          <w:szCs w:val="24"/>
        </w:rPr>
        <w:t xml:space="preserve">όσοι Έλληνες </w:t>
      </w:r>
      <w:r>
        <w:rPr>
          <w:rFonts w:eastAsia="Times New Roman" w:cs="Times New Roman"/>
          <w:szCs w:val="24"/>
        </w:rPr>
        <w:t xml:space="preserve">πιστεύετε, κύριε Υπουργέ, κύριε Δραγασάκη, </w:t>
      </w:r>
      <w:r w:rsidRPr="00911DE7">
        <w:rPr>
          <w:rFonts w:eastAsia="Times New Roman" w:cs="Times New Roman"/>
          <w:szCs w:val="24"/>
        </w:rPr>
        <w:t xml:space="preserve">πως έχουν </w:t>
      </w:r>
      <w:r>
        <w:rPr>
          <w:rFonts w:eastAsia="Times New Roman" w:cs="Times New Roman"/>
          <w:szCs w:val="24"/>
        </w:rPr>
        <w:t>π</w:t>
      </w:r>
      <w:r w:rsidRPr="00911DE7">
        <w:rPr>
          <w:rFonts w:eastAsia="Times New Roman" w:cs="Times New Roman"/>
          <w:szCs w:val="24"/>
        </w:rPr>
        <w:t>ράγματι τον τρόπο να βρουν τα χρήματα εκείνα που αναφέρετ</w:t>
      </w:r>
      <w:r>
        <w:rPr>
          <w:rFonts w:eastAsia="Times New Roman" w:cs="Times New Roman"/>
          <w:szCs w:val="24"/>
        </w:rPr>
        <w:t>ε,</w:t>
      </w:r>
      <w:r w:rsidRPr="00911DE7">
        <w:rPr>
          <w:rFonts w:eastAsia="Times New Roman" w:cs="Times New Roman"/>
          <w:szCs w:val="24"/>
        </w:rPr>
        <w:t xml:space="preserve"> για να μπορέσουν να ε</w:t>
      </w:r>
      <w:r w:rsidRPr="00911DE7">
        <w:rPr>
          <w:rFonts w:eastAsia="Times New Roman" w:cs="Times New Roman"/>
          <w:szCs w:val="24"/>
        </w:rPr>
        <w:t>νταχθούν μέσα στη ρύθμιση</w:t>
      </w:r>
      <w:r>
        <w:rPr>
          <w:rFonts w:eastAsia="Times New Roman" w:cs="Times New Roman"/>
          <w:szCs w:val="24"/>
        </w:rPr>
        <w:t>;</w:t>
      </w:r>
      <w:r w:rsidRPr="00911DE7">
        <w:rPr>
          <w:rFonts w:eastAsia="Times New Roman" w:cs="Times New Roman"/>
          <w:szCs w:val="24"/>
        </w:rPr>
        <w:t xml:space="preserve"> </w:t>
      </w:r>
      <w:r>
        <w:rPr>
          <w:rFonts w:eastAsia="Times New Roman" w:cs="Times New Roman"/>
          <w:szCs w:val="24"/>
        </w:rPr>
        <w:t>Δ</w:t>
      </w:r>
      <w:r w:rsidRPr="00911DE7">
        <w:rPr>
          <w:rFonts w:eastAsia="Times New Roman" w:cs="Times New Roman"/>
          <w:szCs w:val="24"/>
        </w:rPr>
        <w:t>εν μπορείτε να το γνωρίζετε αυτό το πράγμα και δεν το ξέρετε</w:t>
      </w:r>
      <w:r>
        <w:rPr>
          <w:rFonts w:eastAsia="Times New Roman" w:cs="Times New Roman"/>
          <w:szCs w:val="24"/>
        </w:rPr>
        <w:t>.</w:t>
      </w:r>
    </w:p>
    <w:p w14:paraId="4EC193C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Δεύτερη </w:t>
      </w:r>
      <w:r w:rsidRPr="00911DE7">
        <w:rPr>
          <w:rFonts w:eastAsia="Times New Roman" w:cs="Times New Roman"/>
          <w:szCs w:val="24"/>
        </w:rPr>
        <w:t>παρατήρηση</w:t>
      </w:r>
      <w:r>
        <w:rPr>
          <w:rFonts w:eastAsia="Times New Roman" w:cs="Times New Roman"/>
          <w:szCs w:val="24"/>
        </w:rPr>
        <w:t>: Σ</w:t>
      </w:r>
      <w:r w:rsidRPr="00911DE7">
        <w:rPr>
          <w:rFonts w:eastAsia="Times New Roman" w:cs="Times New Roman"/>
          <w:szCs w:val="24"/>
        </w:rPr>
        <w:t>αφής τρόπος εντοπισμού των στρατηγικών κακοπληρωτών</w:t>
      </w:r>
      <w:r>
        <w:rPr>
          <w:rFonts w:eastAsia="Times New Roman" w:cs="Times New Roman"/>
          <w:szCs w:val="24"/>
        </w:rPr>
        <w:t xml:space="preserve"> </w:t>
      </w:r>
      <w:r w:rsidRPr="00911DE7">
        <w:rPr>
          <w:rFonts w:eastAsia="Times New Roman" w:cs="Times New Roman"/>
          <w:szCs w:val="24"/>
        </w:rPr>
        <w:t>δεν υπάρχει</w:t>
      </w:r>
      <w:r>
        <w:rPr>
          <w:rFonts w:eastAsia="Times New Roman" w:cs="Times New Roman"/>
          <w:szCs w:val="24"/>
        </w:rPr>
        <w:t>. Δ</w:t>
      </w:r>
      <w:r w:rsidRPr="00911DE7">
        <w:rPr>
          <w:rFonts w:eastAsia="Times New Roman" w:cs="Times New Roman"/>
          <w:szCs w:val="24"/>
        </w:rPr>
        <w:t>ι</w:t>
      </w:r>
      <w:r>
        <w:rPr>
          <w:rFonts w:eastAsia="Times New Roman" w:cs="Times New Roman"/>
          <w:szCs w:val="24"/>
        </w:rPr>
        <w:t>ά</w:t>
      </w:r>
      <w:r w:rsidRPr="00911DE7">
        <w:rPr>
          <w:rFonts w:eastAsia="Times New Roman" w:cs="Times New Roman"/>
          <w:szCs w:val="24"/>
        </w:rPr>
        <w:t xml:space="preserve"> της </w:t>
      </w:r>
      <w:proofErr w:type="spellStart"/>
      <w:r w:rsidRPr="00911DE7">
        <w:rPr>
          <w:rFonts w:eastAsia="Times New Roman" w:cs="Times New Roman"/>
          <w:szCs w:val="24"/>
        </w:rPr>
        <w:t>ατόπου</w:t>
      </w:r>
      <w:proofErr w:type="spellEnd"/>
      <w:r w:rsidRPr="00911DE7">
        <w:rPr>
          <w:rFonts w:eastAsia="Times New Roman" w:cs="Times New Roman"/>
          <w:szCs w:val="24"/>
        </w:rPr>
        <w:t xml:space="preserve"> απαγωγής προσεγγίζουμε την υπόθεση των διαβόητων στρατηγικών κακο</w:t>
      </w:r>
      <w:r w:rsidRPr="00911DE7">
        <w:rPr>
          <w:rFonts w:eastAsia="Times New Roman" w:cs="Times New Roman"/>
          <w:szCs w:val="24"/>
        </w:rPr>
        <w:t>πληρωτών</w:t>
      </w:r>
      <w:r>
        <w:rPr>
          <w:rFonts w:eastAsia="Times New Roman" w:cs="Times New Roman"/>
          <w:szCs w:val="24"/>
        </w:rPr>
        <w:t>. Τ</w:t>
      </w:r>
      <w:r w:rsidRPr="00911DE7">
        <w:rPr>
          <w:rFonts w:eastAsia="Times New Roman" w:cs="Times New Roman"/>
          <w:szCs w:val="24"/>
        </w:rPr>
        <w:t xml:space="preserve">ι σημαίνει </w:t>
      </w:r>
      <w:r>
        <w:rPr>
          <w:rFonts w:eastAsia="Times New Roman" w:cs="Times New Roman"/>
          <w:szCs w:val="24"/>
        </w:rPr>
        <w:t>«</w:t>
      </w:r>
      <w:r w:rsidRPr="00911DE7">
        <w:rPr>
          <w:rFonts w:eastAsia="Times New Roman" w:cs="Times New Roman"/>
          <w:szCs w:val="24"/>
        </w:rPr>
        <w:t>στρατηγικός κακοπληρωτής</w:t>
      </w:r>
      <w:r>
        <w:rPr>
          <w:rFonts w:eastAsia="Times New Roman" w:cs="Times New Roman"/>
          <w:szCs w:val="24"/>
        </w:rPr>
        <w:t>»;</w:t>
      </w:r>
      <w:r w:rsidRPr="00911DE7">
        <w:rPr>
          <w:rFonts w:eastAsia="Times New Roman" w:cs="Times New Roman"/>
          <w:szCs w:val="24"/>
        </w:rPr>
        <w:t xml:space="preserve"> Ποιος είναι ο ορισμός του και πο</w:t>
      </w:r>
      <w:r>
        <w:rPr>
          <w:rFonts w:eastAsia="Times New Roman" w:cs="Times New Roman"/>
          <w:szCs w:val="24"/>
        </w:rPr>
        <w:t>ύ</w:t>
      </w:r>
      <w:r w:rsidRPr="00911DE7">
        <w:rPr>
          <w:rFonts w:eastAsia="Times New Roman" w:cs="Times New Roman"/>
          <w:szCs w:val="24"/>
        </w:rPr>
        <w:t xml:space="preserve"> είναι γραμμένος αυτός ο ορισμός</w:t>
      </w:r>
      <w:r>
        <w:rPr>
          <w:rFonts w:eastAsia="Times New Roman" w:cs="Times New Roman"/>
          <w:szCs w:val="24"/>
        </w:rPr>
        <w:t>,</w:t>
      </w:r>
      <w:r w:rsidRPr="00911DE7">
        <w:rPr>
          <w:rFonts w:eastAsia="Times New Roman" w:cs="Times New Roman"/>
          <w:szCs w:val="24"/>
        </w:rPr>
        <w:t xml:space="preserve"> για να μπορούμε να το</w:t>
      </w:r>
      <w:r>
        <w:rPr>
          <w:rFonts w:eastAsia="Times New Roman" w:cs="Times New Roman"/>
          <w:szCs w:val="24"/>
        </w:rPr>
        <w:t>ν</w:t>
      </w:r>
      <w:r w:rsidRPr="00911DE7">
        <w:rPr>
          <w:rFonts w:eastAsia="Times New Roman" w:cs="Times New Roman"/>
          <w:szCs w:val="24"/>
        </w:rPr>
        <w:t xml:space="preserve"> διαβάσουμε και εμείς και να μπορέσουμε να καταλάβουμε </w:t>
      </w:r>
      <w:r>
        <w:rPr>
          <w:rFonts w:eastAsia="Times New Roman" w:cs="Times New Roman"/>
          <w:szCs w:val="24"/>
        </w:rPr>
        <w:t>τ</w:t>
      </w:r>
      <w:r w:rsidRPr="00911DE7">
        <w:rPr>
          <w:rFonts w:eastAsia="Times New Roman" w:cs="Times New Roman"/>
          <w:szCs w:val="24"/>
        </w:rPr>
        <w:t>ι εννοεί ο καθένας</w:t>
      </w:r>
      <w:r>
        <w:rPr>
          <w:rFonts w:eastAsia="Times New Roman" w:cs="Times New Roman"/>
          <w:szCs w:val="24"/>
        </w:rPr>
        <w:t>,</w:t>
      </w:r>
      <w:r w:rsidRPr="00911DE7">
        <w:rPr>
          <w:rFonts w:eastAsia="Times New Roman" w:cs="Times New Roman"/>
          <w:szCs w:val="24"/>
        </w:rPr>
        <w:t xml:space="preserve"> όταν αναφέρεται στην έκφραση </w:t>
      </w:r>
      <w:r>
        <w:rPr>
          <w:rFonts w:eastAsia="Times New Roman" w:cs="Times New Roman"/>
          <w:szCs w:val="24"/>
        </w:rPr>
        <w:t>«</w:t>
      </w:r>
      <w:r w:rsidRPr="00911DE7">
        <w:rPr>
          <w:rFonts w:eastAsia="Times New Roman" w:cs="Times New Roman"/>
          <w:szCs w:val="24"/>
        </w:rPr>
        <w:t>στρατηγικός</w:t>
      </w:r>
      <w:r w:rsidRPr="00911DE7">
        <w:rPr>
          <w:rFonts w:eastAsia="Times New Roman" w:cs="Times New Roman"/>
          <w:szCs w:val="24"/>
        </w:rPr>
        <w:t xml:space="preserve"> κακοπληρωτής</w:t>
      </w:r>
      <w:r>
        <w:rPr>
          <w:rFonts w:eastAsia="Times New Roman" w:cs="Times New Roman"/>
          <w:szCs w:val="24"/>
        </w:rPr>
        <w:t xml:space="preserve">»; </w:t>
      </w:r>
    </w:p>
    <w:p w14:paraId="4EC193C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w:t>
      </w:r>
      <w:r w:rsidRPr="00911DE7">
        <w:rPr>
          <w:rFonts w:eastAsia="Times New Roman" w:cs="Times New Roman"/>
          <w:szCs w:val="24"/>
        </w:rPr>
        <w:t>τ</w:t>
      </w:r>
      <w:r>
        <w:rPr>
          <w:rFonts w:eastAsia="Times New Roman" w:cs="Times New Roman"/>
          <w:szCs w:val="24"/>
        </w:rPr>
        <w:t>ρ</w:t>
      </w:r>
      <w:r w:rsidRPr="00911DE7">
        <w:rPr>
          <w:rFonts w:eastAsia="Times New Roman" w:cs="Times New Roman"/>
          <w:szCs w:val="24"/>
        </w:rPr>
        <w:t>ατ</w:t>
      </w:r>
      <w:r>
        <w:rPr>
          <w:rFonts w:eastAsia="Times New Roman" w:cs="Times New Roman"/>
          <w:szCs w:val="24"/>
        </w:rPr>
        <w:t>ηγ</w:t>
      </w:r>
      <w:r w:rsidRPr="00911DE7">
        <w:rPr>
          <w:rFonts w:eastAsia="Times New Roman" w:cs="Times New Roman"/>
          <w:szCs w:val="24"/>
        </w:rPr>
        <w:t>ικός κακοπληρωτής</w:t>
      </w:r>
      <w:r>
        <w:rPr>
          <w:rFonts w:eastAsia="Times New Roman" w:cs="Times New Roman"/>
          <w:szCs w:val="24"/>
        </w:rPr>
        <w:t>,</w:t>
      </w:r>
      <w:r w:rsidRPr="00911DE7">
        <w:rPr>
          <w:rFonts w:eastAsia="Times New Roman" w:cs="Times New Roman"/>
          <w:szCs w:val="24"/>
        </w:rPr>
        <w:t xml:space="preserve"> για μένα</w:t>
      </w:r>
      <w:r>
        <w:rPr>
          <w:rFonts w:eastAsia="Times New Roman" w:cs="Times New Roman"/>
          <w:szCs w:val="24"/>
        </w:rPr>
        <w:t>, για τους απλούς</w:t>
      </w:r>
      <w:r w:rsidRPr="00911DE7">
        <w:rPr>
          <w:rFonts w:eastAsia="Times New Roman" w:cs="Times New Roman"/>
          <w:szCs w:val="24"/>
        </w:rPr>
        <w:t xml:space="preserve"> Έλληνες</w:t>
      </w:r>
      <w:r>
        <w:rPr>
          <w:rFonts w:eastAsia="Times New Roman" w:cs="Times New Roman"/>
          <w:szCs w:val="24"/>
        </w:rPr>
        <w:t>,</w:t>
      </w:r>
      <w:r w:rsidRPr="00911DE7">
        <w:rPr>
          <w:rFonts w:eastAsia="Times New Roman" w:cs="Times New Roman"/>
          <w:szCs w:val="24"/>
        </w:rPr>
        <w:t xml:space="preserve"> για την Ένωση </w:t>
      </w:r>
      <w:r>
        <w:rPr>
          <w:rFonts w:eastAsia="Times New Roman" w:cs="Times New Roman"/>
          <w:szCs w:val="24"/>
        </w:rPr>
        <w:t>Κ</w:t>
      </w:r>
      <w:r w:rsidRPr="00911DE7">
        <w:rPr>
          <w:rFonts w:eastAsia="Times New Roman" w:cs="Times New Roman"/>
          <w:szCs w:val="24"/>
        </w:rPr>
        <w:t>εντρώων</w:t>
      </w:r>
      <w:r>
        <w:rPr>
          <w:rFonts w:eastAsia="Times New Roman" w:cs="Times New Roman"/>
          <w:szCs w:val="24"/>
        </w:rPr>
        <w:t>,</w:t>
      </w:r>
      <w:r w:rsidRPr="00911DE7">
        <w:rPr>
          <w:rFonts w:eastAsia="Times New Roman" w:cs="Times New Roman"/>
          <w:szCs w:val="24"/>
        </w:rPr>
        <w:t xml:space="preserve"> είναι αυτός που την ίδ</w:t>
      </w:r>
      <w:r>
        <w:rPr>
          <w:rFonts w:eastAsia="Times New Roman" w:cs="Times New Roman"/>
          <w:szCs w:val="24"/>
        </w:rPr>
        <w:t>ια στιγμή που έπαιρνε το δάνειό του, εκείνη τη</w:t>
      </w:r>
      <w:r w:rsidRPr="00911DE7">
        <w:rPr>
          <w:rFonts w:eastAsia="Times New Roman" w:cs="Times New Roman"/>
          <w:szCs w:val="24"/>
        </w:rPr>
        <w:t xml:space="preserve"> στιγμή είχε αποφασίσει ότι δεν θα το πληρώσει </w:t>
      </w:r>
      <w:r>
        <w:rPr>
          <w:rFonts w:eastAsia="Times New Roman" w:cs="Times New Roman"/>
          <w:szCs w:val="24"/>
        </w:rPr>
        <w:t>ποτέ.</w:t>
      </w:r>
      <w:r w:rsidRPr="00911DE7">
        <w:rPr>
          <w:rFonts w:eastAsia="Times New Roman" w:cs="Times New Roman"/>
          <w:szCs w:val="24"/>
        </w:rPr>
        <w:t xml:space="preserve"> Αυτός είναι ο στρατηγικός κακοπλη</w:t>
      </w:r>
      <w:r w:rsidRPr="00911DE7">
        <w:rPr>
          <w:rFonts w:eastAsia="Times New Roman" w:cs="Times New Roman"/>
          <w:szCs w:val="24"/>
        </w:rPr>
        <w:t>ρωτής</w:t>
      </w:r>
      <w:r>
        <w:rPr>
          <w:rFonts w:eastAsia="Times New Roman" w:cs="Times New Roman"/>
          <w:szCs w:val="24"/>
        </w:rPr>
        <w:t>.</w:t>
      </w:r>
      <w:r w:rsidRPr="00911DE7">
        <w:rPr>
          <w:rFonts w:eastAsia="Times New Roman" w:cs="Times New Roman"/>
          <w:szCs w:val="24"/>
        </w:rPr>
        <w:t xml:space="preserve"> </w:t>
      </w:r>
      <w:r>
        <w:rPr>
          <w:rFonts w:eastAsia="Times New Roman" w:cs="Times New Roman"/>
          <w:szCs w:val="24"/>
        </w:rPr>
        <w:t>Α</w:t>
      </w:r>
      <w:r w:rsidRPr="00911DE7">
        <w:rPr>
          <w:rFonts w:eastAsia="Times New Roman" w:cs="Times New Roman"/>
          <w:szCs w:val="24"/>
        </w:rPr>
        <w:t>υτός που ήξερε ότι δεν υπάρχει περίπτωση να γυρίσει τα λεφτά πίσω</w:t>
      </w:r>
      <w:r>
        <w:rPr>
          <w:rFonts w:eastAsia="Times New Roman" w:cs="Times New Roman"/>
          <w:szCs w:val="24"/>
        </w:rPr>
        <w:t>,</w:t>
      </w:r>
      <w:r w:rsidRPr="00911DE7">
        <w:rPr>
          <w:rFonts w:eastAsia="Times New Roman" w:cs="Times New Roman"/>
          <w:szCs w:val="24"/>
        </w:rPr>
        <w:t xml:space="preserve"> αυτός </w:t>
      </w:r>
      <w:r>
        <w:rPr>
          <w:rFonts w:eastAsia="Times New Roman" w:cs="Times New Roman"/>
          <w:szCs w:val="24"/>
        </w:rPr>
        <w:t>δ</w:t>
      </w:r>
      <w:r w:rsidRPr="00911DE7">
        <w:rPr>
          <w:rFonts w:eastAsia="Times New Roman" w:cs="Times New Roman"/>
          <w:szCs w:val="24"/>
        </w:rPr>
        <w:t>ηλαδή που το είχε σκοπό</w:t>
      </w:r>
      <w:r>
        <w:rPr>
          <w:rFonts w:eastAsia="Times New Roman" w:cs="Times New Roman"/>
          <w:szCs w:val="24"/>
        </w:rPr>
        <w:t>,</w:t>
      </w:r>
      <w:r w:rsidRPr="00911DE7">
        <w:rPr>
          <w:rFonts w:eastAsia="Times New Roman" w:cs="Times New Roman"/>
          <w:szCs w:val="24"/>
        </w:rPr>
        <w:t xml:space="preserve"> την ώρα που </w:t>
      </w:r>
      <w:r>
        <w:rPr>
          <w:rFonts w:eastAsia="Times New Roman" w:cs="Times New Roman"/>
          <w:szCs w:val="24"/>
        </w:rPr>
        <w:t xml:space="preserve">έπαιρνε </w:t>
      </w:r>
      <w:r w:rsidRPr="00911DE7">
        <w:rPr>
          <w:rFonts w:eastAsia="Times New Roman" w:cs="Times New Roman"/>
          <w:szCs w:val="24"/>
        </w:rPr>
        <w:t>το δάνειο αυτό</w:t>
      </w:r>
      <w:r>
        <w:rPr>
          <w:rFonts w:eastAsia="Times New Roman" w:cs="Times New Roman"/>
          <w:szCs w:val="24"/>
        </w:rPr>
        <w:t>,</w:t>
      </w:r>
      <w:r w:rsidRPr="00911DE7">
        <w:rPr>
          <w:rFonts w:eastAsia="Times New Roman" w:cs="Times New Roman"/>
          <w:szCs w:val="24"/>
        </w:rPr>
        <w:t xml:space="preserve"> όπως </w:t>
      </w:r>
      <w:r>
        <w:rPr>
          <w:rFonts w:eastAsia="Times New Roman" w:cs="Times New Roman"/>
          <w:szCs w:val="24"/>
        </w:rPr>
        <w:t>-</w:t>
      </w:r>
      <w:r w:rsidRPr="00911DE7">
        <w:rPr>
          <w:rFonts w:eastAsia="Times New Roman" w:cs="Times New Roman"/>
          <w:szCs w:val="24"/>
        </w:rPr>
        <w:t>καλή ώρα</w:t>
      </w:r>
      <w:r>
        <w:rPr>
          <w:rFonts w:eastAsia="Times New Roman" w:cs="Times New Roman"/>
          <w:szCs w:val="24"/>
        </w:rPr>
        <w:t>-</w:t>
      </w:r>
      <w:r w:rsidRPr="00911DE7">
        <w:rPr>
          <w:rFonts w:eastAsia="Times New Roman" w:cs="Times New Roman"/>
          <w:szCs w:val="24"/>
        </w:rPr>
        <w:t xml:space="preserve"> ο συνεργάτης του κ</w:t>
      </w:r>
      <w:r>
        <w:rPr>
          <w:rFonts w:eastAsia="Times New Roman" w:cs="Times New Roman"/>
          <w:szCs w:val="24"/>
        </w:rPr>
        <w:t>.</w:t>
      </w:r>
      <w:r w:rsidRPr="00911DE7">
        <w:rPr>
          <w:rFonts w:eastAsia="Times New Roman" w:cs="Times New Roman"/>
          <w:szCs w:val="24"/>
        </w:rPr>
        <w:t xml:space="preserve"> Στουρνάρα</w:t>
      </w:r>
      <w:r>
        <w:rPr>
          <w:rFonts w:eastAsia="Times New Roman" w:cs="Times New Roman"/>
          <w:szCs w:val="24"/>
        </w:rPr>
        <w:t>.</w:t>
      </w:r>
    </w:p>
    <w:p w14:paraId="4EC193C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w:t>
      </w:r>
      <w:r w:rsidRPr="00911DE7">
        <w:rPr>
          <w:rFonts w:eastAsia="Times New Roman" w:cs="Times New Roman"/>
          <w:szCs w:val="24"/>
        </w:rPr>
        <w:t>λήθεια</w:t>
      </w:r>
      <w:r>
        <w:rPr>
          <w:rFonts w:eastAsia="Times New Roman" w:cs="Times New Roman"/>
          <w:szCs w:val="24"/>
        </w:rPr>
        <w:t>,</w:t>
      </w:r>
      <w:r w:rsidRPr="00911DE7">
        <w:rPr>
          <w:rFonts w:eastAsia="Times New Roman" w:cs="Times New Roman"/>
          <w:szCs w:val="24"/>
        </w:rPr>
        <w:t xml:space="preserve"> βγήκε </w:t>
      </w:r>
      <w:r w:rsidRPr="00911DE7">
        <w:rPr>
          <w:rFonts w:eastAsia="Times New Roman" w:cs="Times New Roman"/>
          <w:szCs w:val="24"/>
        </w:rPr>
        <w:t>κα</w:t>
      </w:r>
      <w:r>
        <w:rPr>
          <w:rFonts w:eastAsia="Times New Roman" w:cs="Times New Roman"/>
          <w:szCs w:val="24"/>
        </w:rPr>
        <w:t>μ</w:t>
      </w:r>
      <w:r w:rsidRPr="00911DE7">
        <w:rPr>
          <w:rFonts w:eastAsia="Times New Roman" w:cs="Times New Roman"/>
          <w:szCs w:val="24"/>
        </w:rPr>
        <w:t>μία</w:t>
      </w:r>
      <w:r w:rsidRPr="00911DE7">
        <w:rPr>
          <w:rFonts w:eastAsia="Times New Roman" w:cs="Times New Roman"/>
          <w:szCs w:val="24"/>
        </w:rPr>
        <w:t xml:space="preserve"> </w:t>
      </w:r>
      <w:r>
        <w:rPr>
          <w:rFonts w:eastAsia="Times New Roman" w:cs="Times New Roman"/>
          <w:szCs w:val="24"/>
        </w:rPr>
        <w:t>α</w:t>
      </w:r>
      <w:r w:rsidRPr="00911DE7">
        <w:rPr>
          <w:rFonts w:eastAsia="Times New Roman" w:cs="Times New Roman"/>
          <w:szCs w:val="24"/>
        </w:rPr>
        <w:t xml:space="preserve">νακοίνωση από την </w:t>
      </w:r>
      <w:r>
        <w:rPr>
          <w:rFonts w:eastAsia="Times New Roman" w:cs="Times New Roman"/>
          <w:szCs w:val="24"/>
        </w:rPr>
        <w:t>Κ</w:t>
      </w:r>
      <w:r w:rsidRPr="00911DE7">
        <w:rPr>
          <w:rFonts w:eastAsia="Times New Roman" w:cs="Times New Roman"/>
          <w:szCs w:val="24"/>
        </w:rPr>
        <w:t xml:space="preserve">εντρική </w:t>
      </w:r>
      <w:r>
        <w:rPr>
          <w:rFonts w:eastAsia="Times New Roman" w:cs="Times New Roman"/>
          <w:szCs w:val="24"/>
        </w:rPr>
        <w:t>Τ</w:t>
      </w:r>
      <w:r w:rsidRPr="00911DE7">
        <w:rPr>
          <w:rFonts w:eastAsia="Times New Roman" w:cs="Times New Roman"/>
          <w:szCs w:val="24"/>
        </w:rPr>
        <w:t>ράπεζα για το σ</w:t>
      </w:r>
      <w:r w:rsidRPr="00911DE7">
        <w:rPr>
          <w:rFonts w:eastAsia="Times New Roman" w:cs="Times New Roman"/>
          <w:szCs w:val="24"/>
        </w:rPr>
        <w:t>υγκεκριμένο θέμα</w:t>
      </w:r>
      <w:r>
        <w:rPr>
          <w:rFonts w:eastAsia="Times New Roman" w:cs="Times New Roman"/>
          <w:szCs w:val="24"/>
        </w:rPr>
        <w:t xml:space="preserve">; Ή </w:t>
      </w:r>
      <w:r w:rsidRPr="00911DE7">
        <w:rPr>
          <w:rFonts w:eastAsia="Times New Roman" w:cs="Times New Roman"/>
          <w:szCs w:val="24"/>
        </w:rPr>
        <w:t>είναι και εκείνο από αυτά τα θέματα που η σιωπή των αρμοδίων είναι και η μόνη απάντηση που θα πάρουν οι Έλληνες</w:t>
      </w:r>
      <w:r>
        <w:rPr>
          <w:rFonts w:eastAsia="Times New Roman" w:cs="Times New Roman"/>
          <w:szCs w:val="24"/>
        </w:rPr>
        <w:t>;</w:t>
      </w:r>
      <w:r w:rsidRPr="00911DE7">
        <w:rPr>
          <w:rFonts w:eastAsia="Times New Roman" w:cs="Times New Roman"/>
          <w:szCs w:val="24"/>
        </w:rPr>
        <w:t xml:space="preserve"> </w:t>
      </w:r>
      <w:r>
        <w:rPr>
          <w:rFonts w:eastAsia="Times New Roman" w:cs="Times New Roman"/>
          <w:szCs w:val="24"/>
        </w:rPr>
        <w:t xml:space="preserve">Μιλήσαμε </w:t>
      </w:r>
      <w:r w:rsidRPr="00911DE7">
        <w:rPr>
          <w:rFonts w:eastAsia="Times New Roman" w:cs="Times New Roman"/>
          <w:szCs w:val="24"/>
        </w:rPr>
        <w:t xml:space="preserve">και για άλλες </w:t>
      </w:r>
      <w:r>
        <w:rPr>
          <w:rFonts w:eastAsia="Times New Roman" w:cs="Times New Roman"/>
          <w:szCs w:val="24"/>
        </w:rPr>
        <w:t>σιωπές</w:t>
      </w:r>
      <w:r w:rsidRPr="00911DE7">
        <w:rPr>
          <w:rFonts w:eastAsia="Times New Roman" w:cs="Times New Roman"/>
          <w:szCs w:val="24"/>
        </w:rPr>
        <w:t xml:space="preserve"> σήμερα εδώ</w:t>
      </w:r>
      <w:r>
        <w:rPr>
          <w:rFonts w:eastAsia="Times New Roman" w:cs="Times New Roman"/>
          <w:szCs w:val="24"/>
        </w:rPr>
        <w:t>,</w:t>
      </w:r>
      <w:r w:rsidRPr="00911DE7">
        <w:rPr>
          <w:rFonts w:eastAsia="Times New Roman" w:cs="Times New Roman"/>
          <w:szCs w:val="24"/>
        </w:rPr>
        <w:t xml:space="preserve"> όχι μόνο για αυτή τη σιωπή</w:t>
      </w:r>
      <w:r>
        <w:rPr>
          <w:rFonts w:eastAsia="Times New Roman" w:cs="Times New Roman"/>
          <w:szCs w:val="24"/>
        </w:rPr>
        <w:t>.</w:t>
      </w:r>
    </w:p>
    <w:p w14:paraId="4EC193C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Μας είπατε, κύριε Υπουργέ, </w:t>
      </w:r>
      <w:r w:rsidRPr="00911DE7">
        <w:rPr>
          <w:rFonts w:eastAsia="Times New Roman" w:cs="Times New Roman"/>
          <w:szCs w:val="24"/>
        </w:rPr>
        <w:t>π</w:t>
      </w:r>
      <w:r>
        <w:rPr>
          <w:rFonts w:eastAsia="Times New Roman" w:cs="Times New Roman"/>
          <w:szCs w:val="24"/>
        </w:rPr>
        <w:t>ω</w:t>
      </w:r>
      <w:r w:rsidRPr="00911DE7">
        <w:rPr>
          <w:rFonts w:eastAsia="Times New Roman" w:cs="Times New Roman"/>
          <w:szCs w:val="24"/>
        </w:rPr>
        <w:t xml:space="preserve">ς μπορείτε </w:t>
      </w:r>
      <w:r>
        <w:rPr>
          <w:rFonts w:eastAsia="Times New Roman" w:cs="Times New Roman"/>
          <w:szCs w:val="24"/>
        </w:rPr>
        <w:t>να βρείτε τους στρατηγικούς κακοπληρωτές και σας ρωτώ πότε θα τους βρείτε. Τέσσερα χρόνια κλείνουμε σε λίγο. Όσο εσείς θα ψάχνετε να βρείτε τους στρατηγικούς κακοπληρωτές –γιατί αυτό είναι το επιχείρημά σας- κάποιοι άλλοι άνθρωποι, που δεν το αξίζουν, υποφ</w:t>
      </w:r>
      <w:r>
        <w:rPr>
          <w:rFonts w:eastAsia="Times New Roman" w:cs="Times New Roman"/>
          <w:szCs w:val="24"/>
        </w:rPr>
        <w:t xml:space="preserve">έρουν. Γιατί δεν τους έχετε βρει μέχρι σήμερα; Πώς περιμένετε ότι θα μας πείσετε ότι θα τους βρείτε, αν σας πήρε τόσα χρόνια για να βρείτε μέρος όσων </w:t>
      </w:r>
      <w:r w:rsidRPr="00911DE7">
        <w:rPr>
          <w:rFonts w:eastAsia="Times New Roman" w:cs="Times New Roman"/>
          <w:szCs w:val="24"/>
        </w:rPr>
        <w:t xml:space="preserve">έχουν κάνει </w:t>
      </w:r>
      <w:r>
        <w:rPr>
          <w:rFonts w:eastAsia="Times New Roman" w:cs="Times New Roman"/>
          <w:szCs w:val="24"/>
        </w:rPr>
        <w:t>οι ίδιοι</w:t>
      </w:r>
      <w:r w:rsidRPr="00911DE7">
        <w:rPr>
          <w:rFonts w:eastAsia="Times New Roman" w:cs="Times New Roman"/>
          <w:szCs w:val="24"/>
        </w:rPr>
        <w:t xml:space="preserve"> τραπεζίτες και μάλιστα εκείνοι που κατέχουν θέσεις ευθύνης στο </w:t>
      </w:r>
      <w:r>
        <w:rPr>
          <w:rFonts w:eastAsia="Times New Roman" w:cs="Times New Roman"/>
          <w:szCs w:val="24"/>
        </w:rPr>
        <w:t>ε</w:t>
      </w:r>
      <w:r w:rsidRPr="00911DE7">
        <w:rPr>
          <w:rFonts w:eastAsia="Times New Roman" w:cs="Times New Roman"/>
          <w:szCs w:val="24"/>
        </w:rPr>
        <w:t xml:space="preserve">λληνικό </w:t>
      </w:r>
      <w:r>
        <w:rPr>
          <w:rFonts w:eastAsia="Times New Roman" w:cs="Times New Roman"/>
          <w:szCs w:val="24"/>
        </w:rPr>
        <w:t>δ</w:t>
      </w:r>
      <w:r w:rsidRPr="00911DE7">
        <w:rPr>
          <w:rFonts w:eastAsia="Times New Roman" w:cs="Times New Roman"/>
          <w:szCs w:val="24"/>
        </w:rPr>
        <w:t>ημόσιο</w:t>
      </w:r>
      <w:r>
        <w:rPr>
          <w:rFonts w:eastAsia="Times New Roman" w:cs="Times New Roman"/>
          <w:szCs w:val="24"/>
        </w:rPr>
        <w:t>; Η δι</w:t>
      </w:r>
      <w:r>
        <w:rPr>
          <w:rFonts w:eastAsia="Times New Roman" w:cs="Times New Roman"/>
          <w:szCs w:val="24"/>
        </w:rPr>
        <w:t>καιολογία των στρατηγικών κακοπληρωτών</w:t>
      </w:r>
      <w:r w:rsidRPr="00911DE7">
        <w:rPr>
          <w:rFonts w:eastAsia="Times New Roman" w:cs="Times New Roman"/>
          <w:szCs w:val="24"/>
        </w:rPr>
        <w:t xml:space="preserve"> είναι κούφια</w:t>
      </w:r>
      <w:r>
        <w:rPr>
          <w:rFonts w:eastAsia="Times New Roman" w:cs="Times New Roman"/>
          <w:szCs w:val="24"/>
        </w:rPr>
        <w:t>. Είναι ένα πρόσχημα. Είναι ένα φύλλο</w:t>
      </w:r>
      <w:r w:rsidRPr="00911DE7">
        <w:rPr>
          <w:rFonts w:eastAsia="Times New Roman" w:cs="Times New Roman"/>
          <w:szCs w:val="24"/>
        </w:rPr>
        <w:t xml:space="preserve"> συκής</w:t>
      </w:r>
      <w:r>
        <w:rPr>
          <w:rFonts w:eastAsia="Times New Roman" w:cs="Times New Roman"/>
          <w:szCs w:val="24"/>
        </w:rPr>
        <w:t>,</w:t>
      </w:r>
      <w:r w:rsidRPr="00911DE7">
        <w:rPr>
          <w:rFonts w:eastAsia="Times New Roman" w:cs="Times New Roman"/>
          <w:szCs w:val="24"/>
        </w:rPr>
        <w:t xml:space="preserve"> αν το θέλετε</w:t>
      </w:r>
      <w:r>
        <w:rPr>
          <w:rFonts w:eastAsia="Times New Roman" w:cs="Times New Roman"/>
          <w:szCs w:val="24"/>
        </w:rPr>
        <w:t>.</w:t>
      </w:r>
    </w:p>
    <w:p w14:paraId="4EC193C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Τρίτο και τελευταίο γενικό σχόλιο: Ο</w:t>
      </w:r>
      <w:r w:rsidRPr="00911DE7">
        <w:rPr>
          <w:rFonts w:eastAsia="Times New Roman" w:cs="Times New Roman"/>
          <w:szCs w:val="24"/>
        </w:rPr>
        <w:t xml:space="preserve">ι προηγούμενες συνεχόμενες </w:t>
      </w:r>
      <w:proofErr w:type="spellStart"/>
      <w:r w:rsidRPr="00911DE7">
        <w:rPr>
          <w:rFonts w:eastAsia="Times New Roman" w:cs="Times New Roman"/>
          <w:szCs w:val="24"/>
        </w:rPr>
        <w:t>ανακεφαλαιοπο</w:t>
      </w:r>
      <w:r>
        <w:rPr>
          <w:rFonts w:eastAsia="Times New Roman" w:cs="Times New Roman"/>
          <w:szCs w:val="24"/>
        </w:rPr>
        <w:t>ιήσεις</w:t>
      </w:r>
      <w:proofErr w:type="spellEnd"/>
      <w:r w:rsidRPr="00911DE7">
        <w:rPr>
          <w:rFonts w:eastAsia="Times New Roman" w:cs="Times New Roman"/>
          <w:szCs w:val="24"/>
        </w:rPr>
        <w:t xml:space="preserve"> των ελληνικών </w:t>
      </w:r>
      <w:r>
        <w:rPr>
          <w:rFonts w:eastAsia="Times New Roman" w:cs="Times New Roman"/>
          <w:szCs w:val="24"/>
        </w:rPr>
        <w:t>τ</w:t>
      </w:r>
      <w:r w:rsidRPr="00911DE7">
        <w:rPr>
          <w:rFonts w:eastAsia="Times New Roman" w:cs="Times New Roman"/>
          <w:szCs w:val="24"/>
        </w:rPr>
        <w:t xml:space="preserve">ραπεζών από τα λεφτά των Ελλήνων φορολογουμένων </w:t>
      </w:r>
      <w:r w:rsidRPr="00911DE7">
        <w:rPr>
          <w:rFonts w:eastAsia="Times New Roman" w:cs="Times New Roman"/>
          <w:szCs w:val="24"/>
        </w:rPr>
        <w:t xml:space="preserve">δεν κατάφεραν </w:t>
      </w:r>
      <w:r>
        <w:rPr>
          <w:rFonts w:eastAsia="Times New Roman" w:cs="Times New Roman"/>
          <w:szCs w:val="24"/>
        </w:rPr>
        <w:t xml:space="preserve">με τίποτα να διώξουν από το τραπέζι </w:t>
      </w:r>
      <w:r w:rsidRPr="00911DE7">
        <w:rPr>
          <w:rFonts w:eastAsia="Times New Roman" w:cs="Times New Roman"/>
          <w:szCs w:val="24"/>
        </w:rPr>
        <w:t xml:space="preserve">την απειλή μιας νέας </w:t>
      </w:r>
      <w:proofErr w:type="spellStart"/>
      <w:r w:rsidRPr="00911DE7">
        <w:rPr>
          <w:rFonts w:eastAsia="Times New Roman" w:cs="Times New Roman"/>
          <w:szCs w:val="24"/>
        </w:rPr>
        <w:t>ανακεφαλαιοποίησης</w:t>
      </w:r>
      <w:proofErr w:type="spellEnd"/>
      <w:r>
        <w:rPr>
          <w:rFonts w:eastAsia="Times New Roman" w:cs="Times New Roman"/>
          <w:szCs w:val="24"/>
        </w:rPr>
        <w:t>. Δεν το κατάφεραν αυτό. Σε ποιον τελικά ανήκουν</w:t>
      </w:r>
      <w:r w:rsidRPr="00911DE7">
        <w:rPr>
          <w:rFonts w:eastAsia="Times New Roman" w:cs="Times New Roman"/>
          <w:szCs w:val="24"/>
        </w:rPr>
        <w:t xml:space="preserve"> οι </w:t>
      </w:r>
      <w:r>
        <w:rPr>
          <w:rFonts w:eastAsia="Times New Roman" w:cs="Times New Roman"/>
          <w:szCs w:val="24"/>
        </w:rPr>
        <w:t>τ</w:t>
      </w:r>
      <w:r w:rsidRPr="00911DE7">
        <w:rPr>
          <w:rFonts w:eastAsia="Times New Roman" w:cs="Times New Roman"/>
          <w:szCs w:val="24"/>
        </w:rPr>
        <w:t>ράπεζες</w:t>
      </w:r>
      <w:r>
        <w:rPr>
          <w:rFonts w:eastAsia="Times New Roman" w:cs="Times New Roman"/>
          <w:szCs w:val="24"/>
        </w:rPr>
        <w:t xml:space="preserve">, κύριε Υπουργέ; Ποιον </w:t>
      </w:r>
      <w:r w:rsidRPr="00911DE7">
        <w:rPr>
          <w:rFonts w:eastAsia="Times New Roman" w:cs="Times New Roman"/>
          <w:szCs w:val="24"/>
        </w:rPr>
        <w:t>πληρώνουν οι Έλληνες κάθε φορά που τους υποχρεώνετ</w:t>
      </w:r>
      <w:r>
        <w:rPr>
          <w:rFonts w:eastAsia="Times New Roman" w:cs="Times New Roman"/>
          <w:szCs w:val="24"/>
        </w:rPr>
        <w:t xml:space="preserve">ε </w:t>
      </w:r>
      <w:r w:rsidRPr="00911DE7">
        <w:rPr>
          <w:rFonts w:eastAsia="Times New Roman" w:cs="Times New Roman"/>
          <w:szCs w:val="24"/>
        </w:rPr>
        <w:t>εσείς και οι δανειστές</w:t>
      </w:r>
      <w:r>
        <w:rPr>
          <w:rFonts w:eastAsia="Times New Roman" w:cs="Times New Roman"/>
          <w:szCs w:val="24"/>
        </w:rPr>
        <w:t>,</w:t>
      </w:r>
      <w:r w:rsidRPr="00911DE7">
        <w:rPr>
          <w:rFonts w:eastAsia="Times New Roman" w:cs="Times New Roman"/>
          <w:szCs w:val="24"/>
        </w:rPr>
        <w:t xml:space="preserve"> η </w:t>
      </w:r>
      <w:r>
        <w:rPr>
          <w:rFonts w:eastAsia="Times New Roman" w:cs="Times New Roman"/>
          <w:szCs w:val="24"/>
        </w:rPr>
        <w:t>Κ</w:t>
      </w:r>
      <w:r w:rsidRPr="00911DE7">
        <w:rPr>
          <w:rFonts w:eastAsia="Times New Roman" w:cs="Times New Roman"/>
          <w:szCs w:val="24"/>
        </w:rPr>
        <w:t>υβέρν</w:t>
      </w:r>
      <w:r w:rsidRPr="00911DE7">
        <w:rPr>
          <w:rFonts w:eastAsia="Times New Roman" w:cs="Times New Roman"/>
          <w:szCs w:val="24"/>
        </w:rPr>
        <w:t>ηση η σημερινή</w:t>
      </w:r>
      <w:r>
        <w:rPr>
          <w:rFonts w:eastAsia="Times New Roman" w:cs="Times New Roman"/>
          <w:szCs w:val="24"/>
        </w:rPr>
        <w:t>, οι</w:t>
      </w:r>
      <w:r w:rsidRPr="00911DE7">
        <w:rPr>
          <w:rFonts w:eastAsia="Times New Roman" w:cs="Times New Roman"/>
          <w:szCs w:val="24"/>
        </w:rPr>
        <w:t xml:space="preserve"> </w:t>
      </w:r>
      <w:r>
        <w:rPr>
          <w:rFonts w:eastAsia="Times New Roman" w:cs="Times New Roman"/>
          <w:szCs w:val="24"/>
        </w:rPr>
        <w:t>κυβερνήσεις οι άλλες</w:t>
      </w:r>
      <w:r w:rsidRPr="00911DE7">
        <w:rPr>
          <w:rFonts w:eastAsia="Times New Roman" w:cs="Times New Roman"/>
          <w:szCs w:val="24"/>
        </w:rPr>
        <w:t xml:space="preserve"> και οι δανειστές </w:t>
      </w:r>
      <w:r>
        <w:rPr>
          <w:rFonts w:eastAsia="Times New Roman" w:cs="Times New Roman"/>
          <w:szCs w:val="24"/>
        </w:rPr>
        <w:t>-</w:t>
      </w:r>
      <w:r w:rsidRPr="00911DE7">
        <w:rPr>
          <w:rFonts w:eastAsia="Times New Roman" w:cs="Times New Roman"/>
          <w:szCs w:val="24"/>
        </w:rPr>
        <w:t xml:space="preserve">πάντα οι δανειστές μέσα με τις ελληνικές </w:t>
      </w:r>
      <w:r>
        <w:rPr>
          <w:rFonts w:eastAsia="Times New Roman" w:cs="Times New Roman"/>
          <w:szCs w:val="24"/>
        </w:rPr>
        <w:t>κ</w:t>
      </w:r>
      <w:r w:rsidRPr="00911DE7">
        <w:rPr>
          <w:rFonts w:eastAsia="Times New Roman" w:cs="Times New Roman"/>
          <w:szCs w:val="24"/>
        </w:rPr>
        <w:t>υβερνήσεις</w:t>
      </w:r>
      <w:r>
        <w:rPr>
          <w:rFonts w:eastAsia="Times New Roman" w:cs="Times New Roman"/>
          <w:szCs w:val="24"/>
        </w:rPr>
        <w:t>,</w:t>
      </w:r>
      <w:r w:rsidRPr="00911DE7">
        <w:rPr>
          <w:rFonts w:eastAsia="Times New Roman" w:cs="Times New Roman"/>
          <w:szCs w:val="24"/>
        </w:rPr>
        <w:t xml:space="preserve"> όποιο χρώμα και να </w:t>
      </w:r>
      <w:r>
        <w:rPr>
          <w:rFonts w:eastAsia="Times New Roman" w:cs="Times New Roman"/>
          <w:szCs w:val="24"/>
        </w:rPr>
        <w:t xml:space="preserve">είχαν </w:t>
      </w:r>
      <w:r w:rsidRPr="00911DE7">
        <w:rPr>
          <w:rFonts w:eastAsia="Times New Roman" w:cs="Times New Roman"/>
          <w:szCs w:val="24"/>
        </w:rPr>
        <w:t xml:space="preserve">αυτές οι ελληνικές </w:t>
      </w:r>
      <w:r>
        <w:rPr>
          <w:rFonts w:eastAsia="Times New Roman" w:cs="Times New Roman"/>
          <w:szCs w:val="24"/>
        </w:rPr>
        <w:t>κ</w:t>
      </w:r>
      <w:r w:rsidRPr="00911DE7">
        <w:rPr>
          <w:rFonts w:eastAsia="Times New Roman" w:cs="Times New Roman"/>
          <w:szCs w:val="24"/>
        </w:rPr>
        <w:t>υβερνήσεις</w:t>
      </w:r>
      <w:r>
        <w:rPr>
          <w:rFonts w:eastAsia="Times New Roman" w:cs="Times New Roman"/>
          <w:szCs w:val="24"/>
        </w:rPr>
        <w:t xml:space="preserve">- να </w:t>
      </w:r>
      <w:proofErr w:type="spellStart"/>
      <w:r>
        <w:rPr>
          <w:rFonts w:eastAsia="Times New Roman" w:cs="Times New Roman"/>
          <w:szCs w:val="24"/>
        </w:rPr>
        <w:t>ανακεφαλαιοποιήσουν</w:t>
      </w:r>
      <w:proofErr w:type="spellEnd"/>
      <w:r w:rsidRPr="00911DE7">
        <w:rPr>
          <w:rFonts w:eastAsia="Times New Roman" w:cs="Times New Roman"/>
          <w:szCs w:val="24"/>
        </w:rPr>
        <w:t xml:space="preserve"> αυτές τις συστημικές τράπεζες</w:t>
      </w:r>
      <w:r>
        <w:rPr>
          <w:rFonts w:eastAsia="Times New Roman" w:cs="Times New Roman"/>
          <w:szCs w:val="24"/>
        </w:rPr>
        <w:t>;</w:t>
      </w:r>
      <w:r w:rsidRPr="00911DE7">
        <w:rPr>
          <w:rFonts w:eastAsia="Times New Roman" w:cs="Times New Roman"/>
          <w:szCs w:val="24"/>
        </w:rPr>
        <w:t xml:space="preserve"> </w:t>
      </w:r>
      <w:r>
        <w:rPr>
          <w:rFonts w:eastAsia="Times New Roman" w:cs="Times New Roman"/>
          <w:szCs w:val="24"/>
        </w:rPr>
        <w:t>Ποιον πληρώνουν; Πού πάνε τα λεφτ</w:t>
      </w:r>
      <w:r>
        <w:rPr>
          <w:rFonts w:eastAsia="Times New Roman" w:cs="Times New Roman"/>
          <w:szCs w:val="24"/>
        </w:rPr>
        <w:t>ά; Έ</w:t>
      </w:r>
      <w:r w:rsidRPr="00911DE7">
        <w:rPr>
          <w:rFonts w:eastAsia="Times New Roman" w:cs="Times New Roman"/>
          <w:szCs w:val="24"/>
        </w:rPr>
        <w:t>χει</w:t>
      </w:r>
      <w:r>
        <w:rPr>
          <w:rFonts w:eastAsia="Times New Roman" w:cs="Times New Roman"/>
          <w:szCs w:val="24"/>
        </w:rPr>
        <w:t>,</w:t>
      </w:r>
      <w:r w:rsidRPr="00911DE7">
        <w:rPr>
          <w:rFonts w:eastAsia="Times New Roman" w:cs="Times New Roman"/>
          <w:szCs w:val="24"/>
        </w:rPr>
        <w:t xml:space="preserve"> επιτέλους</w:t>
      </w:r>
      <w:r>
        <w:rPr>
          <w:rFonts w:eastAsia="Times New Roman" w:cs="Times New Roman"/>
          <w:szCs w:val="24"/>
        </w:rPr>
        <w:t>,</w:t>
      </w:r>
      <w:r w:rsidRPr="00911DE7">
        <w:rPr>
          <w:rFonts w:eastAsia="Times New Roman" w:cs="Times New Roman"/>
          <w:szCs w:val="24"/>
        </w:rPr>
        <w:t xml:space="preserve"> ένα πάτ</w:t>
      </w:r>
      <w:r>
        <w:rPr>
          <w:rFonts w:eastAsia="Times New Roman" w:cs="Times New Roman"/>
          <w:szCs w:val="24"/>
        </w:rPr>
        <w:t xml:space="preserve">ο </w:t>
      </w:r>
      <w:r w:rsidRPr="00911DE7">
        <w:rPr>
          <w:rFonts w:eastAsia="Times New Roman" w:cs="Times New Roman"/>
          <w:szCs w:val="24"/>
        </w:rPr>
        <w:t>αυτό το βαρέλι</w:t>
      </w:r>
      <w:r>
        <w:rPr>
          <w:rFonts w:eastAsia="Times New Roman" w:cs="Times New Roman"/>
          <w:szCs w:val="24"/>
        </w:rPr>
        <w:t>; Υπάρχει ένα τέλος</w:t>
      </w:r>
      <w:r w:rsidRPr="00911DE7">
        <w:rPr>
          <w:rFonts w:eastAsia="Times New Roman" w:cs="Times New Roman"/>
          <w:szCs w:val="24"/>
        </w:rPr>
        <w:t xml:space="preserve"> σε όλα αυτά</w:t>
      </w:r>
      <w:r>
        <w:rPr>
          <w:rFonts w:eastAsia="Times New Roman" w:cs="Times New Roman"/>
          <w:szCs w:val="24"/>
        </w:rPr>
        <w:t>;</w:t>
      </w:r>
      <w:r w:rsidRPr="00911DE7">
        <w:rPr>
          <w:rFonts w:eastAsia="Times New Roman" w:cs="Times New Roman"/>
          <w:szCs w:val="24"/>
        </w:rPr>
        <w:t xml:space="preserve"> </w:t>
      </w:r>
      <w:r>
        <w:rPr>
          <w:rFonts w:eastAsia="Times New Roman" w:cs="Times New Roman"/>
          <w:szCs w:val="24"/>
        </w:rPr>
        <w:t>Κ</w:t>
      </w:r>
      <w:r w:rsidRPr="00911DE7">
        <w:rPr>
          <w:rFonts w:eastAsia="Times New Roman" w:cs="Times New Roman"/>
          <w:szCs w:val="24"/>
        </w:rPr>
        <w:t>αι το ρωτάω αυτό</w:t>
      </w:r>
      <w:r>
        <w:rPr>
          <w:rFonts w:eastAsia="Times New Roman" w:cs="Times New Roman"/>
          <w:szCs w:val="24"/>
        </w:rPr>
        <w:t>, γιατί και αυτή τη</w:t>
      </w:r>
      <w:r w:rsidRPr="00911DE7">
        <w:rPr>
          <w:rFonts w:eastAsia="Times New Roman" w:cs="Times New Roman"/>
          <w:szCs w:val="24"/>
        </w:rPr>
        <w:t xml:space="preserve"> φορά</w:t>
      </w:r>
      <w:r>
        <w:rPr>
          <w:rFonts w:eastAsia="Times New Roman" w:cs="Times New Roman"/>
          <w:szCs w:val="24"/>
        </w:rPr>
        <w:t xml:space="preserve"> νομοθετούμε</w:t>
      </w:r>
      <w:r w:rsidRPr="00911DE7">
        <w:rPr>
          <w:rFonts w:eastAsia="Times New Roman" w:cs="Times New Roman"/>
          <w:szCs w:val="24"/>
        </w:rPr>
        <w:t xml:space="preserve"> απειλούμεν</w:t>
      </w:r>
      <w:r>
        <w:rPr>
          <w:rFonts w:eastAsia="Times New Roman" w:cs="Times New Roman"/>
          <w:szCs w:val="24"/>
        </w:rPr>
        <w:t>οι. Κ</w:t>
      </w:r>
      <w:r w:rsidRPr="00911DE7">
        <w:rPr>
          <w:rFonts w:eastAsia="Times New Roman" w:cs="Times New Roman"/>
          <w:szCs w:val="24"/>
        </w:rPr>
        <w:t xml:space="preserve">αι θα ψηφίσουμε </w:t>
      </w:r>
      <w:proofErr w:type="spellStart"/>
      <w:r w:rsidRPr="00911DE7">
        <w:rPr>
          <w:rFonts w:eastAsia="Times New Roman" w:cs="Times New Roman"/>
          <w:szCs w:val="24"/>
        </w:rPr>
        <w:t>εκβι</w:t>
      </w:r>
      <w:r>
        <w:rPr>
          <w:rFonts w:eastAsia="Times New Roman" w:cs="Times New Roman"/>
          <w:szCs w:val="24"/>
        </w:rPr>
        <w:t>αζόμενοι</w:t>
      </w:r>
      <w:proofErr w:type="spellEnd"/>
      <w:r w:rsidRPr="00911DE7">
        <w:rPr>
          <w:rFonts w:eastAsia="Times New Roman" w:cs="Times New Roman"/>
          <w:szCs w:val="24"/>
        </w:rPr>
        <w:t xml:space="preserve"> και εμείς </w:t>
      </w:r>
      <w:r>
        <w:rPr>
          <w:rFonts w:eastAsia="Times New Roman" w:cs="Times New Roman"/>
          <w:szCs w:val="24"/>
        </w:rPr>
        <w:t>μ</w:t>
      </w:r>
      <w:r w:rsidRPr="00911DE7">
        <w:rPr>
          <w:rFonts w:eastAsia="Times New Roman" w:cs="Times New Roman"/>
          <w:szCs w:val="24"/>
        </w:rPr>
        <w:t xml:space="preserve">έσα σε </w:t>
      </w:r>
      <w:r>
        <w:rPr>
          <w:rFonts w:eastAsia="Times New Roman" w:cs="Times New Roman"/>
          <w:szCs w:val="24"/>
        </w:rPr>
        <w:t xml:space="preserve">αυτή την Αίθουσα. </w:t>
      </w:r>
    </w:p>
    <w:p w14:paraId="4EC193C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Μας φέρνετε, λοιπόν, </w:t>
      </w:r>
      <w:r w:rsidRPr="00911DE7">
        <w:rPr>
          <w:rFonts w:eastAsia="Times New Roman" w:cs="Times New Roman"/>
          <w:szCs w:val="24"/>
        </w:rPr>
        <w:t>μία τροπολογία η οποία α</w:t>
      </w:r>
      <w:r w:rsidRPr="00911DE7">
        <w:rPr>
          <w:rFonts w:eastAsia="Times New Roman" w:cs="Times New Roman"/>
          <w:szCs w:val="24"/>
        </w:rPr>
        <w:t>πό μόνη της είναι ένα ολόκληρο νομοσχέδιο</w:t>
      </w:r>
      <w:r>
        <w:rPr>
          <w:rFonts w:eastAsia="Times New Roman" w:cs="Times New Roman"/>
          <w:szCs w:val="24"/>
        </w:rPr>
        <w:t>,</w:t>
      </w:r>
      <w:r w:rsidRPr="00911DE7">
        <w:rPr>
          <w:rFonts w:eastAsia="Times New Roman" w:cs="Times New Roman"/>
          <w:szCs w:val="24"/>
        </w:rPr>
        <w:t xml:space="preserve"> </w:t>
      </w:r>
      <w:r>
        <w:rPr>
          <w:rFonts w:eastAsia="Times New Roman" w:cs="Times New Roman"/>
          <w:szCs w:val="24"/>
        </w:rPr>
        <w:t xml:space="preserve">πολύ </w:t>
      </w:r>
      <w:r w:rsidRPr="00911DE7">
        <w:rPr>
          <w:rFonts w:eastAsia="Times New Roman" w:cs="Times New Roman"/>
          <w:szCs w:val="24"/>
        </w:rPr>
        <w:t xml:space="preserve">σύνθετο </w:t>
      </w:r>
      <w:r>
        <w:rPr>
          <w:rFonts w:eastAsia="Times New Roman" w:cs="Times New Roman"/>
          <w:szCs w:val="24"/>
        </w:rPr>
        <w:t>κ</w:t>
      </w:r>
      <w:r w:rsidRPr="00911DE7">
        <w:rPr>
          <w:rFonts w:eastAsia="Times New Roman" w:cs="Times New Roman"/>
          <w:szCs w:val="24"/>
        </w:rPr>
        <w:t>αι με πολλές τεχνικές λεπτομέρειες</w:t>
      </w:r>
      <w:r>
        <w:rPr>
          <w:rFonts w:eastAsia="Times New Roman" w:cs="Times New Roman"/>
          <w:szCs w:val="24"/>
        </w:rPr>
        <w:t>,</w:t>
      </w:r>
      <w:r w:rsidRPr="00911DE7">
        <w:rPr>
          <w:rFonts w:eastAsia="Times New Roman" w:cs="Times New Roman"/>
          <w:szCs w:val="24"/>
        </w:rPr>
        <w:t xml:space="preserve"> για να </w:t>
      </w:r>
      <w:r>
        <w:rPr>
          <w:rFonts w:eastAsia="Times New Roman" w:cs="Times New Roman"/>
          <w:szCs w:val="24"/>
        </w:rPr>
        <w:t>έχει</w:t>
      </w:r>
      <w:r w:rsidRPr="00911DE7">
        <w:rPr>
          <w:rFonts w:eastAsia="Times New Roman" w:cs="Times New Roman"/>
          <w:szCs w:val="24"/>
        </w:rPr>
        <w:t xml:space="preserve"> να κρυφτεί εκεί μέσα ο διάολος</w:t>
      </w:r>
      <w:r>
        <w:rPr>
          <w:rFonts w:eastAsia="Times New Roman" w:cs="Times New Roman"/>
          <w:szCs w:val="24"/>
        </w:rPr>
        <w:t>,</w:t>
      </w:r>
      <w:r w:rsidRPr="00911DE7">
        <w:rPr>
          <w:rFonts w:eastAsia="Times New Roman" w:cs="Times New Roman"/>
          <w:szCs w:val="24"/>
        </w:rPr>
        <w:t xml:space="preserve"> </w:t>
      </w:r>
      <w:r>
        <w:rPr>
          <w:rFonts w:eastAsia="Times New Roman" w:cs="Times New Roman"/>
          <w:szCs w:val="24"/>
        </w:rPr>
        <w:t xml:space="preserve">που </w:t>
      </w:r>
      <w:r w:rsidRPr="00911DE7">
        <w:rPr>
          <w:rFonts w:eastAsia="Times New Roman" w:cs="Times New Roman"/>
          <w:szCs w:val="24"/>
        </w:rPr>
        <w:t>δεν μπορούμε εμείς να τον βρούμε και να τον ερμηνεύσ</w:t>
      </w:r>
      <w:r>
        <w:rPr>
          <w:rFonts w:eastAsia="Times New Roman" w:cs="Times New Roman"/>
          <w:szCs w:val="24"/>
        </w:rPr>
        <w:t>ουμε.</w:t>
      </w:r>
    </w:p>
    <w:p w14:paraId="4EC193C9" w14:textId="77777777" w:rsidR="008E01FC" w:rsidRDefault="002168A0">
      <w:pPr>
        <w:spacing w:line="600" w:lineRule="auto"/>
        <w:ind w:firstLine="720"/>
        <w:contextualSpacing/>
        <w:jc w:val="both"/>
        <w:rPr>
          <w:rFonts w:eastAsia="Times New Roman" w:cs="Times New Roman"/>
          <w:szCs w:val="24"/>
        </w:rPr>
      </w:pPr>
      <w:r w:rsidRPr="00C74D90">
        <w:rPr>
          <w:rFonts w:eastAsia="Times New Roman" w:cs="Times New Roman"/>
          <w:szCs w:val="24"/>
        </w:rPr>
        <w:t xml:space="preserve">Και μας δίνετε λίγα λεπτά για να μπορέσουμε να </w:t>
      </w:r>
      <w:r w:rsidRPr="00C74D90">
        <w:rPr>
          <w:rFonts w:eastAsia="Times New Roman" w:cs="Times New Roman"/>
          <w:szCs w:val="24"/>
        </w:rPr>
        <w:t>τοποθετηθούμε</w:t>
      </w:r>
      <w:r w:rsidRPr="00713090">
        <w:rPr>
          <w:rFonts w:eastAsia="Times New Roman" w:cs="Times New Roman"/>
          <w:szCs w:val="24"/>
        </w:rPr>
        <w:t>,</w:t>
      </w:r>
      <w:r w:rsidRPr="00C74D90">
        <w:rPr>
          <w:rFonts w:eastAsia="Times New Roman" w:cs="Times New Roman"/>
          <w:szCs w:val="24"/>
        </w:rPr>
        <w:t xml:space="preserve"> χωρίς να μπορούμε να προσθέσουμε </w:t>
      </w:r>
      <w:r w:rsidRPr="00713090">
        <w:rPr>
          <w:rFonts w:eastAsia="Times New Roman" w:cs="Times New Roman"/>
          <w:szCs w:val="24"/>
        </w:rPr>
        <w:t>-</w:t>
      </w:r>
      <w:r w:rsidRPr="00C74D90">
        <w:rPr>
          <w:rFonts w:eastAsia="Times New Roman" w:cs="Times New Roman"/>
          <w:szCs w:val="24"/>
        </w:rPr>
        <w:t>σημαντικό αυτό</w:t>
      </w:r>
      <w:r w:rsidRPr="00713090">
        <w:rPr>
          <w:rFonts w:eastAsia="Times New Roman" w:cs="Times New Roman"/>
          <w:szCs w:val="24"/>
        </w:rPr>
        <w:t>-</w:t>
      </w:r>
      <w:r w:rsidRPr="00C74D90">
        <w:rPr>
          <w:rFonts w:eastAsia="Times New Roman" w:cs="Times New Roman"/>
          <w:szCs w:val="24"/>
        </w:rPr>
        <w:t xml:space="preserve"> σε αυτή την τροπολογία ή να αφαιρέσουμε το οτιδήποτε</w:t>
      </w:r>
      <w:r w:rsidRPr="00713090">
        <w:rPr>
          <w:rFonts w:eastAsia="Times New Roman" w:cs="Times New Roman"/>
          <w:szCs w:val="24"/>
        </w:rPr>
        <w:t>,</w:t>
      </w:r>
      <w:r w:rsidRPr="00C74D90">
        <w:rPr>
          <w:rFonts w:eastAsia="Times New Roman" w:cs="Times New Roman"/>
          <w:szCs w:val="24"/>
        </w:rPr>
        <w:t xml:space="preserve"> καθώς αυτή αποτελεί προϊόν συμβιβασμού με τους δανειστές</w:t>
      </w:r>
      <w:r w:rsidRPr="00713090">
        <w:rPr>
          <w:rFonts w:eastAsia="Times New Roman" w:cs="Times New Roman"/>
          <w:szCs w:val="24"/>
        </w:rPr>
        <w:t xml:space="preserve">, </w:t>
      </w:r>
      <w:r>
        <w:rPr>
          <w:rFonts w:eastAsia="Times New Roman" w:cs="Times New Roman"/>
          <w:szCs w:val="24"/>
        </w:rPr>
        <w:t>ο</w:t>
      </w:r>
      <w:r w:rsidRPr="00C74D90">
        <w:rPr>
          <w:rFonts w:eastAsia="Times New Roman" w:cs="Times New Roman"/>
          <w:szCs w:val="24"/>
        </w:rPr>
        <w:t>πότε οι οποιεσδήποτε βελτιώσεις</w:t>
      </w:r>
      <w:r>
        <w:rPr>
          <w:rFonts w:eastAsia="Times New Roman" w:cs="Times New Roman"/>
          <w:szCs w:val="24"/>
        </w:rPr>
        <w:t xml:space="preserve"> τα κ</w:t>
      </w:r>
      <w:r w:rsidRPr="00C74D90">
        <w:rPr>
          <w:rFonts w:eastAsia="Times New Roman" w:cs="Times New Roman"/>
          <w:szCs w:val="24"/>
        </w:rPr>
        <w:t xml:space="preserve">όμματα της </w:t>
      </w:r>
      <w:r>
        <w:rPr>
          <w:rFonts w:eastAsia="Times New Roman" w:cs="Times New Roman"/>
          <w:szCs w:val="24"/>
        </w:rPr>
        <w:t>Α</w:t>
      </w:r>
      <w:r w:rsidRPr="00C74D90">
        <w:rPr>
          <w:rFonts w:eastAsia="Times New Roman" w:cs="Times New Roman"/>
          <w:szCs w:val="24"/>
        </w:rPr>
        <w:t>ντιπολίτευσης θα θέλανε να φέρ</w:t>
      </w:r>
      <w:r w:rsidRPr="00C74D90">
        <w:rPr>
          <w:rFonts w:eastAsia="Times New Roman" w:cs="Times New Roman"/>
          <w:szCs w:val="24"/>
        </w:rPr>
        <w:t>ουν μέσα σε αυτή την τροπολογία δεν θα μπορούσαν να γίνουν δεκτές</w:t>
      </w:r>
      <w:r>
        <w:rPr>
          <w:rFonts w:eastAsia="Times New Roman" w:cs="Times New Roman"/>
          <w:szCs w:val="24"/>
        </w:rPr>
        <w:t>,</w:t>
      </w:r>
      <w:r w:rsidRPr="00C74D90">
        <w:rPr>
          <w:rFonts w:eastAsia="Times New Roman" w:cs="Times New Roman"/>
          <w:szCs w:val="24"/>
        </w:rPr>
        <w:t xml:space="preserve"> γιατί θα έπρεπε να έχουν τη σύμφωνη γνώμη των δανειστών</w:t>
      </w:r>
      <w:r>
        <w:rPr>
          <w:rFonts w:eastAsia="Times New Roman" w:cs="Times New Roman"/>
          <w:szCs w:val="24"/>
        </w:rPr>
        <w:t>. Κ</w:t>
      </w:r>
      <w:r w:rsidRPr="00C74D90">
        <w:rPr>
          <w:rFonts w:eastAsia="Times New Roman" w:cs="Times New Roman"/>
          <w:szCs w:val="24"/>
        </w:rPr>
        <w:t xml:space="preserve">αι όλα αυτά </w:t>
      </w:r>
      <w:r>
        <w:rPr>
          <w:rFonts w:eastAsia="Times New Roman" w:cs="Times New Roman"/>
          <w:szCs w:val="24"/>
        </w:rPr>
        <w:t>σε μια περίοδο που βρισκόμαστε έξω από τα μνημόνια. Ποιος είναι, λ</w:t>
      </w:r>
      <w:r w:rsidRPr="00C74D90">
        <w:rPr>
          <w:rFonts w:eastAsia="Times New Roman" w:cs="Times New Roman"/>
          <w:szCs w:val="24"/>
        </w:rPr>
        <w:t>οιπόν</w:t>
      </w:r>
      <w:r>
        <w:rPr>
          <w:rFonts w:eastAsia="Times New Roman" w:cs="Times New Roman"/>
          <w:szCs w:val="24"/>
        </w:rPr>
        <w:t>, ο ρόλος του ελληνικού Κ</w:t>
      </w:r>
      <w:r w:rsidRPr="00C74D90">
        <w:rPr>
          <w:rFonts w:eastAsia="Times New Roman" w:cs="Times New Roman"/>
          <w:szCs w:val="24"/>
        </w:rPr>
        <w:t>οινοβουλίου</w:t>
      </w:r>
      <w:r>
        <w:rPr>
          <w:rFonts w:eastAsia="Times New Roman" w:cs="Times New Roman"/>
          <w:szCs w:val="24"/>
        </w:rPr>
        <w:t>; Π</w:t>
      </w:r>
      <w:r w:rsidRPr="00C74D90">
        <w:rPr>
          <w:rFonts w:eastAsia="Times New Roman" w:cs="Times New Roman"/>
          <w:szCs w:val="24"/>
        </w:rPr>
        <w:t>οια είναι</w:t>
      </w:r>
      <w:r w:rsidRPr="00C74D90">
        <w:rPr>
          <w:rFonts w:eastAsia="Times New Roman" w:cs="Times New Roman"/>
          <w:szCs w:val="24"/>
        </w:rPr>
        <w:t xml:space="preserve"> η συμβολή της </w:t>
      </w:r>
      <w:r>
        <w:rPr>
          <w:rFonts w:eastAsia="Times New Roman" w:cs="Times New Roman"/>
          <w:szCs w:val="24"/>
        </w:rPr>
        <w:t>Αντιπολίτευσης στον</w:t>
      </w:r>
      <w:r w:rsidRPr="00C74D90">
        <w:rPr>
          <w:rFonts w:eastAsia="Times New Roman" w:cs="Times New Roman"/>
          <w:szCs w:val="24"/>
        </w:rPr>
        <w:t xml:space="preserve"> διάλογο αυτών των οποίων συζητάμε</w:t>
      </w:r>
      <w:r>
        <w:rPr>
          <w:rFonts w:eastAsia="Times New Roman" w:cs="Times New Roman"/>
          <w:szCs w:val="24"/>
        </w:rPr>
        <w:t>; Πού φαίνεται</w:t>
      </w:r>
      <w:r w:rsidRPr="00C74D90">
        <w:rPr>
          <w:rFonts w:eastAsia="Times New Roman" w:cs="Times New Roman"/>
          <w:szCs w:val="24"/>
        </w:rPr>
        <w:t xml:space="preserve"> δηλαδή ότι εισακούστηκαν τα δίκαια αιτήματα όλων εκείνων που αγωνιούν πως μετά τις εκλο</w:t>
      </w:r>
      <w:r>
        <w:rPr>
          <w:rFonts w:eastAsia="Times New Roman" w:cs="Times New Roman"/>
          <w:szCs w:val="24"/>
        </w:rPr>
        <w:t>γές θα ξεκινήσει να λειτουργεί</w:t>
      </w:r>
      <w:r w:rsidRPr="00C74D90">
        <w:rPr>
          <w:rFonts w:eastAsia="Times New Roman" w:cs="Times New Roman"/>
          <w:szCs w:val="24"/>
        </w:rPr>
        <w:t xml:space="preserve"> το σύστημα των ηλεκτρονικών πλειστηριασμών και με μαζικ</w:t>
      </w:r>
      <w:r w:rsidRPr="00C74D90">
        <w:rPr>
          <w:rFonts w:eastAsia="Times New Roman" w:cs="Times New Roman"/>
          <w:szCs w:val="24"/>
        </w:rPr>
        <w:t xml:space="preserve">ό </w:t>
      </w:r>
      <w:r>
        <w:rPr>
          <w:rFonts w:eastAsia="Times New Roman" w:cs="Times New Roman"/>
          <w:szCs w:val="24"/>
        </w:rPr>
        <w:t xml:space="preserve">τρόπο </w:t>
      </w:r>
      <w:r w:rsidRPr="00C74D90">
        <w:rPr>
          <w:rFonts w:eastAsia="Times New Roman" w:cs="Times New Roman"/>
          <w:szCs w:val="24"/>
        </w:rPr>
        <w:t xml:space="preserve">και σε σύντομο χρονικό διάστημα η </w:t>
      </w:r>
      <w:r>
        <w:rPr>
          <w:rFonts w:eastAsia="Times New Roman" w:cs="Times New Roman"/>
          <w:szCs w:val="24"/>
        </w:rPr>
        <w:t>Ελληνική Α</w:t>
      </w:r>
      <w:r w:rsidRPr="00C74D90">
        <w:rPr>
          <w:rFonts w:eastAsia="Times New Roman" w:cs="Times New Roman"/>
          <w:szCs w:val="24"/>
        </w:rPr>
        <w:t>στυνο</w:t>
      </w:r>
      <w:r>
        <w:rPr>
          <w:rFonts w:eastAsia="Times New Roman" w:cs="Times New Roman"/>
          <w:szCs w:val="24"/>
        </w:rPr>
        <w:t>μία θ</w:t>
      </w:r>
      <w:r w:rsidRPr="00C74D90">
        <w:rPr>
          <w:rFonts w:eastAsia="Times New Roman" w:cs="Times New Roman"/>
          <w:szCs w:val="24"/>
        </w:rPr>
        <w:t>α κληθεί να ξε</w:t>
      </w:r>
      <w:r>
        <w:rPr>
          <w:rFonts w:eastAsia="Times New Roman" w:cs="Times New Roman"/>
          <w:szCs w:val="24"/>
        </w:rPr>
        <w:t>σπιτώνει τους Έλληνες</w:t>
      </w:r>
      <w:r w:rsidRPr="00C74D90">
        <w:rPr>
          <w:rFonts w:eastAsia="Times New Roman" w:cs="Times New Roman"/>
          <w:szCs w:val="24"/>
        </w:rPr>
        <w:t xml:space="preserve"> κόντρα στην αποστολή που έχει αναλάβει</w:t>
      </w:r>
      <w:r>
        <w:rPr>
          <w:rFonts w:eastAsia="Times New Roman" w:cs="Times New Roman"/>
          <w:szCs w:val="24"/>
        </w:rPr>
        <w:t xml:space="preserve">; Και </w:t>
      </w:r>
      <w:r w:rsidRPr="00C74D90">
        <w:rPr>
          <w:rFonts w:eastAsia="Times New Roman" w:cs="Times New Roman"/>
          <w:szCs w:val="24"/>
        </w:rPr>
        <w:t xml:space="preserve">η αποστολή της </w:t>
      </w:r>
      <w:r>
        <w:rPr>
          <w:rFonts w:eastAsia="Times New Roman" w:cs="Times New Roman"/>
          <w:szCs w:val="24"/>
        </w:rPr>
        <w:t>Ελληνικής Α</w:t>
      </w:r>
      <w:r w:rsidRPr="00C74D90">
        <w:rPr>
          <w:rFonts w:eastAsia="Times New Roman" w:cs="Times New Roman"/>
          <w:szCs w:val="24"/>
        </w:rPr>
        <w:t>στυνομίας είναι η προστασία των Ελλήνων πολιτών</w:t>
      </w:r>
      <w:r>
        <w:rPr>
          <w:rFonts w:eastAsia="Times New Roman" w:cs="Times New Roman"/>
          <w:szCs w:val="24"/>
        </w:rPr>
        <w:t>.</w:t>
      </w:r>
    </w:p>
    <w:p w14:paraId="4EC193CA"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Μ</w:t>
      </w:r>
      <w:r w:rsidRPr="00C74D90">
        <w:rPr>
          <w:rFonts w:eastAsia="Times New Roman" w:cs="Times New Roman"/>
          <w:szCs w:val="24"/>
        </w:rPr>
        <w:t>πορεί τυπικά</w:t>
      </w:r>
      <w:r>
        <w:rPr>
          <w:rFonts w:eastAsia="Times New Roman" w:cs="Times New Roman"/>
          <w:szCs w:val="24"/>
        </w:rPr>
        <w:t>,</w:t>
      </w:r>
      <w:r w:rsidRPr="00C74D90">
        <w:rPr>
          <w:rFonts w:eastAsia="Times New Roman" w:cs="Times New Roman"/>
          <w:szCs w:val="24"/>
        </w:rPr>
        <w:t xml:space="preserve"> λοιπόν</w:t>
      </w:r>
      <w:r>
        <w:rPr>
          <w:rFonts w:eastAsia="Times New Roman" w:cs="Times New Roman"/>
          <w:szCs w:val="24"/>
        </w:rPr>
        <w:t>,</w:t>
      </w:r>
      <w:r w:rsidRPr="00C74D90">
        <w:rPr>
          <w:rFonts w:eastAsia="Times New Roman" w:cs="Times New Roman"/>
          <w:szCs w:val="24"/>
        </w:rPr>
        <w:t xml:space="preserve"> να έχο</w:t>
      </w:r>
      <w:r>
        <w:rPr>
          <w:rFonts w:eastAsia="Times New Roman" w:cs="Times New Roman"/>
          <w:szCs w:val="24"/>
        </w:rPr>
        <w:t>υμε βγει α</w:t>
      </w:r>
      <w:r>
        <w:rPr>
          <w:rFonts w:eastAsia="Times New Roman" w:cs="Times New Roman"/>
          <w:szCs w:val="24"/>
        </w:rPr>
        <w:t xml:space="preserve">πό τα μνημόνια και πράγματι κάτι να έχει </w:t>
      </w:r>
      <w:r w:rsidRPr="00C74D90">
        <w:rPr>
          <w:rFonts w:eastAsia="Times New Roman" w:cs="Times New Roman"/>
          <w:szCs w:val="24"/>
        </w:rPr>
        <w:t>ξεκινήσει να κουνιέται στον τομέα της οικονομίας</w:t>
      </w:r>
      <w:r>
        <w:rPr>
          <w:rFonts w:eastAsia="Times New Roman" w:cs="Times New Roman"/>
          <w:szCs w:val="24"/>
        </w:rPr>
        <w:t>,</w:t>
      </w:r>
      <w:r w:rsidRPr="00C74D90">
        <w:rPr>
          <w:rFonts w:eastAsia="Times New Roman" w:cs="Times New Roman"/>
          <w:szCs w:val="24"/>
        </w:rPr>
        <w:t xml:space="preserve"> αλλά θα πρέπει να παραδεχτούμε και να παραδεχτείτε και </w:t>
      </w:r>
      <w:r>
        <w:rPr>
          <w:rFonts w:eastAsia="Times New Roman" w:cs="Times New Roman"/>
          <w:szCs w:val="24"/>
        </w:rPr>
        <w:t>εσείς</w:t>
      </w:r>
      <w:r w:rsidRPr="00C74D90">
        <w:rPr>
          <w:rFonts w:eastAsia="Times New Roman" w:cs="Times New Roman"/>
          <w:szCs w:val="24"/>
        </w:rPr>
        <w:t xml:space="preserve"> πως η συγκεκριμένη τ</w:t>
      </w:r>
      <w:r>
        <w:rPr>
          <w:rFonts w:eastAsia="Times New Roman" w:cs="Times New Roman"/>
          <w:szCs w:val="24"/>
        </w:rPr>
        <w:t xml:space="preserve">ροπολογία δεν λύνει το πρόβλημα, </w:t>
      </w:r>
      <w:r w:rsidRPr="00C74D90">
        <w:rPr>
          <w:rFonts w:eastAsia="Times New Roman" w:cs="Times New Roman"/>
          <w:szCs w:val="24"/>
        </w:rPr>
        <w:t>όπως λέτε</w:t>
      </w:r>
      <w:r>
        <w:rPr>
          <w:rFonts w:eastAsia="Times New Roman" w:cs="Times New Roman"/>
          <w:szCs w:val="24"/>
        </w:rPr>
        <w:t>, απλά</w:t>
      </w:r>
      <w:r w:rsidRPr="00C74D90">
        <w:rPr>
          <w:rFonts w:eastAsia="Times New Roman" w:cs="Times New Roman"/>
          <w:szCs w:val="24"/>
        </w:rPr>
        <w:t xml:space="preserve"> μεταθέτει το πρόβλημα αυτό στο μέλλ</w:t>
      </w:r>
      <w:r w:rsidRPr="00C74D90">
        <w:rPr>
          <w:rFonts w:eastAsia="Times New Roman" w:cs="Times New Roman"/>
          <w:szCs w:val="24"/>
        </w:rPr>
        <w:t>ον</w:t>
      </w:r>
      <w:r>
        <w:rPr>
          <w:rFonts w:eastAsia="Times New Roman" w:cs="Times New Roman"/>
          <w:szCs w:val="24"/>
        </w:rPr>
        <w:t>. Τ</w:t>
      </w:r>
      <w:r w:rsidRPr="00C74D90">
        <w:rPr>
          <w:rFonts w:eastAsia="Times New Roman" w:cs="Times New Roman"/>
          <w:szCs w:val="24"/>
        </w:rPr>
        <w:t xml:space="preserve">α ασφυκτικά όρια </w:t>
      </w:r>
      <w:r>
        <w:rPr>
          <w:rFonts w:eastAsia="Times New Roman" w:cs="Times New Roman"/>
          <w:szCs w:val="24"/>
        </w:rPr>
        <w:t xml:space="preserve">που έχετε θέσει </w:t>
      </w:r>
      <w:r w:rsidRPr="00C74D90">
        <w:rPr>
          <w:rFonts w:eastAsia="Times New Roman" w:cs="Times New Roman"/>
          <w:szCs w:val="24"/>
        </w:rPr>
        <w:t>την καθιστούν τροπολογία που αφορά τους λίγους</w:t>
      </w:r>
      <w:r>
        <w:rPr>
          <w:rFonts w:eastAsia="Times New Roman" w:cs="Times New Roman"/>
          <w:szCs w:val="24"/>
        </w:rPr>
        <w:t xml:space="preserve"> και όχι τους πολλούς. Π</w:t>
      </w:r>
      <w:r w:rsidRPr="00C74D90">
        <w:rPr>
          <w:rFonts w:eastAsia="Times New Roman" w:cs="Times New Roman"/>
          <w:szCs w:val="24"/>
        </w:rPr>
        <w:t>ρόκειται βέβαι</w:t>
      </w:r>
      <w:r>
        <w:rPr>
          <w:rFonts w:eastAsia="Times New Roman" w:cs="Times New Roman"/>
          <w:szCs w:val="24"/>
        </w:rPr>
        <w:t>α για εκείνους τους λίγους που π</w:t>
      </w:r>
      <w:r w:rsidRPr="00C74D90">
        <w:rPr>
          <w:rFonts w:eastAsia="Times New Roman" w:cs="Times New Roman"/>
          <w:szCs w:val="24"/>
        </w:rPr>
        <w:t>ράγματι δεν έχουν κυριολεκτικά στον ήλιο μοίρα</w:t>
      </w:r>
      <w:r>
        <w:rPr>
          <w:rFonts w:eastAsia="Times New Roman" w:cs="Times New Roman"/>
          <w:szCs w:val="24"/>
        </w:rPr>
        <w:t>.</w:t>
      </w:r>
    </w:p>
    <w:p w14:paraId="4EC193CB"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Κ</w:t>
      </w:r>
      <w:r w:rsidRPr="00C74D90">
        <w:rPr>
          <w:rFonts w:eastAsia="Times New Roman" w:cs="Times New Roman"/>
          <w:szCs w:val="24"/>
        </w:rPr>
        <w:t>αι για αυτό και εμείς</w:t>
      </w:r>
      <w:r>
        <w:rPr>
          <w:rFonts w:eastAsia="Times New Roman" w:cs="Times New Roman"/>
          <w:szCs w:val="24"/>
        </w:rPr>
        <w:t xml:space="preserve"> στην Ένωση Κ</w:t>
      </w:r>
      <w:r w:rsidRPr="00C74D90">
        <w:rPr>
          <w:rFonts w:eastAsia="Times New Roman" w:cs="Times New Roman"/>
          <w:szCs w:val="24"/>
        </w:rPr>
        <w:t>εντρώων</w:t>
      </w:r>
      <w:r>
        <w:rPr>
          <w:rFonts w:eastAsia="Times New Roman" w:cs="Times New Roman"/>
          <w:szCs w:val="24"/>
        </w:rPr>
        <w:t xml:space="preserve"> θα την υπερψηφίσουμε,</w:t>
      </w:r>
      <w:r w:rsidRPr="00C74D90">
        <w:rPr>
          <w:rFonts w:eastAsia="Times New Roman" w:cs="Times New Roman"/>
          <w:szCs w:val="24"/>
        </w:rPr>
        <w:t xml:space="preserve"> ακόμα και για τον έναν που δεν έχει στον ήλιο μοίρα</w:t>
      </w:r>
      <w:r>
        <w:rPr>
          <w:rFonts w:eastAsia="Times New Roman" w:cs="Times New Roman"/>
          <w:szCs w:val="24"/>
        </w:rPr>
        <w:t>.</w:t>
      </w:r>
      <w:r w:rsidRPr="00C74D90">
        <w:rPr>
          <w:rFonts w:eastAsia="Times New Roman" w:cs="Times New Roman"/>
          <w:szCs w:val="24"/>
        </w:rPr>
        <w:t xml:space="preserve"> </w:t>
      </w:r>
      <w:r>
        <w:rPr>
          <w:rFonts w:eastAsia="Times New Roman" w:cs="Times New Roman"/>
          <w:szCs w:val="24"/>
        </w:rPr>
        <w:t>Γι</w:t>
      </w:r>
      <w:r w:rsidRPr="00C74D90">
        <w:rPr>
          <w:rFonts w:eastAsia="Times New Roman" w:cs="Times New Roman"/>
          <w:szCs w:val="24"/>
        </w:rPr>
        <w:t>α αυτούς τους ανθρώπους</w:t>
      </w:r>
      <w:r>
        <w:rPr>
          <w:rFonts w:eastAsia="Times New Roman" w:cs="Times New Roman"/>
          <w:szCs w:val="24"/>
        </w:rPr>
        <w:t>, λ</w:t>
      </w:r>
      <w:r w:rsidRPr="00C74D90">
        <w:rPr>
          <w:rFonts w:eastAsia="Times New Roman" w:cs="Times New Roman"/>
          <w:szCs w:val="24"/>
        </w:rPr>
        <w:t>οιπόν</w:t>
      </w:r>
      <w:r>
        <w:rPr>
          <w:rFonts w:eastAsia="Times New Roman" w:cs="Times New Roman"/>
          <w:szCs w:val="24"/>
        </w:rPr>
        <w:t>,</w:t>
      </w:r>
      <w:r w:rsidRPr="00C74D90">
        <w:rPr>
          <w:rFonts w:eastAsia="Times New Roman" w:cs="Times New Roman"/>
          <w:szCs w:val="24"/>
        </w:rPr>
        <w:t xml:space="preserve"> εμείς στην Ένωση</w:t>
      </w:r>
      <w:r>
        <w:rPr>
          <w:rFonts w:eastAsia="Times New Roman" w:cs="Times New Roman"/>
          <w:szCs w:val="24"/>
        </w:rPr>
        <w:t xml:space="preserve"> Κ</w:t>
      </w:r>
      <w:r w:rsidRPr="00C74D90">
        <w:rPr>
          <w:rFonts w:eastAsia="Times New Roman" w:cs="Times New Roman"/>
          <w:szCs w:val="24"/>
        </w:rPr>
        <w:t>εντρώων θα ψηφίσουμε την συγκεκριμένη τροπολογία</w:t>
      </w:r>
      <w:r>
        <w:rPr>
          <w:rFonts w:eastAsia="Times New Roman" w:cs="Times New Roman"/>
          <w:szCs w:val="24"/>
        </w:rPr>
        <w:t>.</w:t>
      </w:r>
      <w:r w:rsidRPr="00C74D90">
        <w:rPr>
          <w:rFonts w:eastAsia="Times New Roman" w:cs="Times New Roman"/>
          <w:szCs w:val="24"/>
        </w:rPr>
        <w:t xml:space="preserve"> Αυτό </w:t>
      </w:r>
      <w:r>
        <w:rPr>
          <w:rFonts w:eastAsia="Times New Roman" w:cs="Times New Roman"/>
          <w:szCs w:val="24"/>
        </w:rPr>
        <w:t>όμως</w:t>
      </w:r>
      <w:r w:rsidRPr="00C74D90">
        <w:rPr>
          <w:rFonts w:eastAsia="Times New Roman" w:cs="Times New Roman"/>
          <w:szCs w:val="24"/>
        </w:rPr>
        <w:t xml:space="preserve"> δεν σημαίνει πως ο αγώνας για την προστασία της πρώτης κατοικίας έχ</w:t>
      </w:r>
      <w:r w:rsidRPr="00C74D90">
        <w:rPr>
          <w:rFonts w:eastAsia="Times New Roman" w:cs="Times New Roman"/>
          <w:szCs w:val="24"/>
        </w:rPr>
        <w:t>ει τελειώσει</w:t>
      </w:r>
      <w:r>
        <w:rPr>
          <w:rFonts w:eastAsia="Times New Roman" w:cs="Times New Roman"/>
          <w:szCs w:val="24"/>
        </w:rPr>
        <w:t xml:space="preserve">. Αντιθέτως, η κορύφωσή του πλησιάσει </w:t>
      </w:r>
      <w:r w:rsidRPr="00C74D90">
        <w:rPr>
          <w:rFonts w:eastAsia="Times New Roman" w:cs="Times New Roman"/>
          <w:szCs w:val="24"/>
        </w:rPr>
        <w:t>σύντομα</w:t>
      </w:r>
      <w:r>
        <w:rPr>
          <w:rFonts w:eastAsia="Times New Roman" w:cs="Times New Roman"/>
          <w:szCs w:val="24"/>
        </w:rPr>
        <w:t>,</w:t>
      </w:r>
      <w:r w:rsidRPr="00C74D90">
        <w:rPr>
          <w:rFonts w:eastAsia="Times New Roman" w:cs="Times New Roman"/>
          <w:szCs w:val="24"/>
        </w:rPr>
        <w:t xml:space="preserve"> πολύ σύντομα</w:t>
      </w:r>
      <w:r>
        <w:rPr>
          <w:rFonts w:eastAsia="Times New Roman" w:cs="Times New Roman"/>
          <w:szCs w:val="24"/>
        </w:rPr>
        <w:t>,</w:t>
      </w:r>
      <w:r w:rsidRPr="00C74D90">
        <w:rPr>
          <w:rFonts w:eastAsia="Times New Roman" w:cs="Times New Roman"/>
          <w:szCs w:val="24"/>
        </w:rPr>
        <w:t xml:space="preserve"> τότε που θα απελευθερωθούν οι πλειστηριασμοί</w:t>
      </w:r>
      <w:r>
        <w:rPr>
          <w:rFonts w:eastAsia="Times New Roman" w:cs="Times New Roman"/>
          <w:szCs w:val="24"/>
        </w:rPr>
        <w:t>. Κ</w:t>
      </w:r>
      <w:r w:rsidRPr="00C74D90">
        <w:rPr>
          <w:rFonts w:eastAsia="Times New Roman" w:cs="Times New Roman"/>
          <w:szCs w:val="24"/>
        </w:rPr>
        <w:t>αι τότε</w:t>
      </w:r>
      <w:r>
        <w:rPr>
          <w:rFonts w:eastAsia="Times New Roman" w:cs="Times New Roman"/>
          <w:szCs w:val="24"/>
        </w:rPr>
        <w:t>,</w:t>
      </w:r>
      <w:r w:rsidRPr="00C74D90">
        <w:rPr>
          <w:rFonts w:eastAsia="Times New Roman" w:cs="Times New Roman"/>
          <w:szCs w:val="24"/>
        </w:rPr>
        <w:t xml:space="preserve"> αν οι Έλληνες δεν βρουν τη</w:t>
      </w:r>
      <w:r>
        <w:rPr>
          <w:rFonts w:eastAsia="Times New Roman" w:cs="Times New Roman"/>
          <w:szCs w:val="24"/>
        </w:rPr>
        <w:t>ν προστασία από το ελληνικό Κ</w:t>
      </w:r>
      <w:r w:rsidRPr="00C74D90">
        <w:rPr>
          <w:rFonts w:eastAsia="Times New Roman" w:cs="Times New Roman"/>
          <w:szCs w:val="24"/>
        </w:rPr>
        <w:t>οινοβούλιο</w:t>
      </w:r>
      <w:r>
        <w:rPr>
          <w:rFonts w:eastAsia="Times New Roman" w:cs="Times New Roman"/>
          <w:szCs w:val="24"/>
        </w:rPr>
        <w:t>,</w:t>
      </w:r>
      <w:r w:rsidRPr="00C74D90">
        <w:rPr>
          <w:rFonts w:eastAsia="Times New Roman" w:cs="Times New Roman"/>
          <w:szCs w:val="24"/>
        </w:rPr>
        <w:t xml:space="preserve"> θα επιδιώξουν να βρουν την προστασία στους δρόμους</w:t>
      </w:r>
      <w:r>
        <w:rPr>
          <w:rFonts w:eastAsia="Times New Roman" w:cs="Times New Roman"/>
          <w:szCs w:val="24"/>
        </w:rPr>
        <w:t>,</w:t>
      </w:r>
      <w:r w:rsidRPr="00C74D90">
        <w:rPr>
          <w:rFonts w:eastAsia="Times New Roman" w:cs="Times New Roman"/>
          <w:szCs w:val="24"/>
        </w:rPr>
        <w:t xml:space="preserve"> στα πεζο</w:t>
      </w:r>
      <w:r w:rsidRPr="00C74D90">
        <w:rPr>
          <w:rFonts w:eastAsia="Times New Roman" w:cs="Times New Roman"/>
          <w:szCs w:val="24"/>
        </w:rPr>
        <w:t>δρόμια</w:t>
      </w:r>
      <w:r>
        <w:rPr>
          <w:rFonts w:eastAsia="Times New Roman" w:cs="Times New Roman"/>
          <w:szCs w:val="24"/>
        </w:rPr>
        <w:t>,</w:t>
      </w:r>
      <w:r w:rsidRPr="00C74D90">
        <w:rPr>
          <w:rFonts w:eastAsia="Times New Roman" w:cs="Times New Roman"/>
          <w:szCs w:val="24"/>
        </w:rPr>
        <w:t xml:space="preserve"> με ό</w:t>
      </w:r>
      <w:r>
        <w:rPr>
          <w:rFonts w:eastAsia="Times New Roman" w:cs="Times New Roman"/>
          <w:szCs w:val="24"/>
        </w:rPr>
        <w:t>,τι αυτό μπορεί να σημαίνει για τη</w:t>
      </w:r>
      <w:r w:rsidRPr="00C74D90">
        <w:rPr>
          <w:rFonts w:eastAsia="Times New Roman" w:cs="Times New Roman"/>
          <w:szCs w:val="24"/>
        </w:rPr>
        <w:t xml:space="preserve"> διατήρηση της κοινωνι</w:t>
      </w:r>
      <w:r>
        <w:rPr>
          <w:rFonts w:eastAsia="Times New Roman" w:cs="Times New Roman"/>
          <w:szCs w:val="24"/>
        </w:rPr>
        <w:t>κής συνοχής και της κοινωνικής ε</w:t>
      </w:r>
      <w:r w:rsidRPr="00C74D90">
        <w:rPr>
          <w:rFonts w:eastAsia="Times New Roman" w:cs="Times New Roman"/>
          <w:szCs w:val="24"/>
        </w:rPr>
        <w:t>ιρήνης</w:t>
      </w:r>
      <w:r>
        <w:rPr>
          <w:rFonts w:eastAsia="Times New Roman" w:cs="Times New Roman"/>
          <w:szCs w:val="24"/>
        </w:rPr>
        <w:t>.</w:t>
      </w:r>
    </w:p>
    <w:p w14:paraId="4EC193CC"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Π</w:t>
      </w:r>
      <w:r w:rsidRPr="00C74D90">
        <w:rPr>
          <w:rFonts w:eastAsia="Times New Roman" w:cs="Times New Roman"/>
          <w:szCs w:val="24"/>
        </w:rPr>
        <w:t>ροτού προχωρήσω</w:t>
      </w:r>
      <w:r>
        <w:rPr>
          <w:rFonts w:eastAsia="Times New Roman" w:cs="Times New Roman"/>
          <w:szCs w:val="24"/>
        </w:rPr>
        <w:t xml:space="preserve"> -α</w:t>
      </w:r>
      <w:r w:rsidRPr="00C74D90">
        <w:rPr>
          <w:rFonts w:eastAsia="Times New Roman" w:cs="Times New Roman"/>
          <w:szCs w:val="24"/>
        </w:rPr>
        <w:t>ν και δεν βλέπω ότι έχω διαθέσιμο χρόνο για να προχωρήσω στην ανάλυση τ</w:t>
      </w:r>
      <w:r>
        <w:rPr>
          <w:rFonts w:eastAsia="Times New Roman" w:cs="Times New Roman"/>
          <w:szCs w:val="24"/>
        </w:rPr>
        <w:t>ων υπολοίπων τροπολογιών, γιατί σας μίλησα προηγουμένως κα</w:t>
      </w:r>
      <w:r>
        <w:rPr>
          <w:rFonts w:eastAsia="Times New Roman" w:cs="Times New Roman"/>
          <w:szCs w:val="24"/>
        </w:rPr>
        <w:t>ι σας είπα κάτι για σ</w:t>
      </w:r>
      <w:r w:rsidRPr="00C74D90">
        <w:rPr>
          <w:rFonts w:eastAsia="Times New Roman" w:cs="Times New Roman"/>
          <w:szCs w:val="24"/>
        </w:rPr>
        <w:t>ιωπή</w:t>
      </w:r>
      <w:r>
        <w:rPr>
          <w:rFonts w:eastAsia="Times New Roman" w:cs="Times New Roman"/>
          <w:szCs w:val="24"/>
        </w:rPr>
        <w:t>- δράττομαι της ε</w:t>
      </w:r>
      <w:r w:rsidRPr="00C74D90">
        <w:rPr>
          <w:rFonts w:eastAsia="Times New Roman" w:cs="Times New Roman"/>
          <w:szCs w:val="24"/>
        </w:rPr>
        <w:t xml:space="preserve">υκαιρίας που παρουσιάζεται από το </w:t>
      </w:r>
      <w:r>
        <w:rPr>
          <w:rFonts w:eastAsia="Times New Roman" w:cs="Times New Roman"/>
          <w:szCs w:val="24"/>
        </w:rPr>
        <w:t>Β</w:t>
      </w:r>
      <w:r w:rsidRPr="00C74D90">
        <w:rPr>
          <w:rFonts w:eastAsia="Times New Roman" w:cs="Times New Roman"/>
          <w:szCs w:val="24"/>
        </w:rPr>
        <w:t>ήμα</w:t>
      </w:r>
      <w:r>
        <w:rPr>
          <w:rFonts w:eastAsia="Times New Roman" w:cs="Times New Roman"/>
          <w:szCs w:val="24"/>
        </w:rPr>
        <w:t xml:space="preserve"> </w:t>
      </w:r>
      <w:r w:rsidRPr="00C74D90">
        <w:rPr>
          <w:rFonts w:eastAsia="Times New Roman" w:cs="Times New Roman"/>
          <w:szCs w:val="24"/>
        </w:rPr>
        <w:t>σε ένα νομοσχέδιο που φέρνει ο κ</w:t>
      </w:r>
      <w:r>
        <w:rPr>
          <w:rFonts w:eastAsia="Times New Roman" w:cs="Times New Roman"/>
          <w:szCs w:val="24"/>
        </w:rPr>
        <w:t>.</w:t>
      </w:r>
      <w:r w:rsidRPr="00C74D90">
        <w:rPr>
          <w:rFonts w:eastAsia="Times New Roman" w:cs="Times New Roman"/>
          <w:szCs w:val="24"/>
        </w:rPr>
        <w:t xml:space="preserve"> Δραγασάκης</w:t>
      </w:r>
      <w:r>
        <w:rPr>
          <w:rFonts w:eastAsia="Times New Roman" w:cs="Times New Roman"/>
          <w:szCs w:val="24"/>
        </w:rPr>
        <w:t xml:space="preserve"> να μιλήσω για μι</w:t>
      </w:r>
      <w:r w:rsidRPr="00C74D90">
        <w:rPr>
          <w:rFonts w:eastAsia="Times New Roman" w:cs="Times New Roman"/>
          <w:szCs w:val="24"/>
        </w:rPr>
        <w:t xml:space="preserve">α ερώτηση την οποία είχα υποβάλει στις 37 </w:t>
      </w:r>
      <w:r>
        <w:rPr>
          <w:rFonts w:eastAsia="Times New Roman" w:cs="Times New Roman"/>
          <w:szCs w:val="24"/>
        </w:rPr>
        <w:t>Ιουλίου. Και ξέρετε, από τις 30 Ιουλίου</w:t>
      </w:r>
      <w:r w:rsidRPr="00C74D90">
        <w:rPr>
          <w:rFonts w:eastAsia="Times New Roman" w:cs="Times New Roman"/>
          <w:szCs w:val="24"/>
        </w:rPr>
        <w:t xml:space="preserve"> μέχρι σήμερα</w:t>
      </w:r>
      <w:r>
        <w:rPr>
          <w:rFonts w:eastAsia="Times New Roman" w:cs="Times New Roman"/>
          <w:szCs w:val="24"/>
        </w:rPr>
        <w:t>,</w:t>
      </w:r>
      <w:r w:rsidRPr="00C74D90">
        <w:rPr>
          <w:rFonts w:eastAsia="Times New Roman" w:cs="Times New Roman"/>
          <w:szCs w:val="24"/>
        </w:rPr>
        <w:t xml:space="preserve"> επιχειρηματολογήσα</w:t>
      </w:r>
      <w:r>
        <w:rPr>
          <w:rFonts w:eastAsia="Times New Roman" w:cs="Times New Roman"/>
          <w:szCs w:val="24"/>
        </w:rPr>
        <w:t>με και έδωσε η Κ</w:t>
      </w:r>
      <w:r w:rsidRPr="00C74D90">
        <w:rPr>
          <w:rFonts w:eastAsia="Times New Roman" w:cs="Times New Roman"/>
          <w:szCs w:val="24"/>
        </w:rPr>
        <w:t>υβέρνηση πάρα πολλές απαντήσεις</w:t>
      </w:r>
      <w:r>
        <w:rPr>
          <w:rFonts w:eastAsia="Times New Roman" w:cs="Times New Roman"/>
          <w:szCs w:val="24"/>
        </w:rPr>
        <w:t>. Έ</w:t>
      </w:r>
      <w:r w:rsidRPr="00C74D90">
        <w:rPr>
          <w:rFonts w:eastAsia="Times New Roman" w:cs="Times New Roman"/>
          <w:szCs w:val="24"/>
        </w:rPr>
        <w:t>δωσε για την έξοδο από τα μνημόνια</w:t>
      </w:r>
      <w:r>
        <w:rPr>
          <w:rFonts w:eastAsia="Times New Roman" w:cs="Times New Roman"/>
          <w:szCs w:val="24"/>
        </w:rPr>
        <w:t>, για τη συνταγματική Α</w:t>
      </w:r>
      <w:r w:rsidRPr="00C74D90">
        <w:rPr>
          <w:rFonts w:eastAsia="Times New Roman" w:cs="Times New Roman"/>
          <w:szCs w:val="24"/>
        </w:rPr>
        <w:t>ναθεώρηση</w:t>
      </w:r>
      <w:r>
        <w:rPr>
          <w:rFonts w:eastAsia="Times New Roman" w:cs="Times New Roman"/>
          <w:szCs w:val="24"/>
        </w:rPr>
        <w:t>. Έδωσε για το Σ</w:t>
      </w:r>
      <w:r w:rsidRPr="00C74D90">
        <w:rPr>
          <w:rFonts w:eastAsia="Times New Roman" w:cs="Times New Roman"/>
          <w:szCs w:val="24"/>
        </w:rPr>
        <w:t>κοπιανό</w:t>
      </w:r>
      <w:r>
        <w:rPr>
          <w:rFonts w:eastAsia="Times New Roman" w:cs="Times New Roman"/>
          <w:szCs w:val="24"/>
        </w:rPr>
        <w:t>,</w:t>
      </w:r>
      <w:r w:rsidRPr="00C74D90">
        <w:rPr>
          <w:rFonts w:eastAsia="Times New Roman" w:cs="Times New Roman"/>
          <w:szCs w:val="24"/>
        </w:rPr>
        <w:t xml:space="preserve"> για τη </w:t>
      </w:r>
      <w:r>
        <w:rPr>
          <w:rFonts w:eastAsia="Times New Roman" w:cs="Times New Roman"/>
          <w:szCs w:val="24"/>
        </w:rPr>
        <w:t>Σ</w:t>
      </w:r>
      <w:r w:rsidRPr="00C74D90">
        <w:rPr>
          <w:rFonts w:eastAsia="Times New Roman" w:cs="Times New Roman"/>
          <w:szCs w:val="24"/>
        </w:rPr>
        <w:t>υμφωνία των Πρεσπών</w:t>
      </w:r>
      <w:r>
        <w:rPr>
          <w:rFonts w:eastAsia="Times New Roman" w:cs="Times New Roman"/>
          <w:szCs w:val="24"/>
        </w:rPr>
        <w:t>. Έ</w:t>
      </w:r>
      <w:r w:rsidRPr="00C74D90">
        <w:rPr>
          <w:rFonts w:eastAsia="Times New Roman" w:cs="Times New Roman"/>
          <w:szCs w:val="24"/>
        </w:rPr>
        <w:t xml:space="preserve">δωσε για </w:t>
      </w:r>
      <w:r>
        <w:rPr>
          <w:rFonts w:eastAsia="Times New Roman" w:cs="Times New Roman"/>
          <w:szCs w:val="24"/>
        </w:rPr>
        <w:t xml:space="preserve">το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ε</w:t>
      </w:r>
      <w:r>
        <w:rPr>
          <w:rFonts w:eastAsia="Times New Roman" w:cs="Times New Roman"/>
          <w:szCs w:val="24"/>
        </w:rPr>
        <w:t>πίδομα</w:t>
      </w:r>
      <w:r>
        <w:rPr>
          <w:rFonts w:eastAsia="Times New Roman" w:cs="Times New Roman"/>
          <w:szCs w:val="24"/>
        </w:rPr>
        <w:t xml:space="preserve">, </w:t>
      </w:r>
      <w:r w:rsidRPr="00C74D90">
        <w:rPr>
          <w:rFonts w:eastAsia="Times New Roman" w:cs="Times New Roman"/>
          <w:szCs w:val="24"/>
        </w:rPr>
        <w:t>για τις αλλαγές τις οποίες έχει να φέρει</w:t>
      </w:r>
      <w:r>
        <w:rPr>
          <w:rFonts w:eastAsia="Times New Roman" w:cs="Times New Roman"/>
          <w:szCs w:val="24"/>
        </w:rPr>
        <w:t>. Α</w:t>
      </w:r>
      <w:r w:rsidRPr="00C74D90">
        <w:rPr>
          <w:rFonts w:eastAsia="Times New Roman" w:cs="Times New Roman"/>
          <w:szCs w:val="24"/>
        </w:rPr>
        <w:t>λλά</w:t>
      </w:r>
      <w:r>
        <w:rPr>
          <w:rFonts w:eastAsia="Times New Roman" w:cs="Times New Roman"/>
          <w:szCs w:val="24"/>
        </w:rPr>
        <w:t xml:space="preserve"> για αυτή την ερώτηση που είχα</w:t>
      </w:r>
      <w:r w:rsidRPr="00C74D90">
        <w:rPr>
          <w:rFonts w:eastAsia="Times New Roman" w:cs="Times New Roman"/>
          <w:szCs w:val="24"/>
        </w:rPr>
        <w:t xml:space="preserve"> υποβάλει εγώ στον κ</w:t>
      </w:r>
      <w:r>
        <w:rPr>
          <w:rFonts w:eastAsia="Times New Roman" w:cs="Times New Roman"/>
          <w:szCs w:val="24"/>
        </w:rPr>
        <w:t>. Δραγασάκη από τις 30 Ιουλίου</w:t>
      </w:r>
      <w:r w:rsidRPr="00C74D90">
        <w:rPr>
          <w:rFonts w:eastAsia="Times New Roman" w:cs="Times New Roman"/>
          <w:szCs w:val="24"/>
        </w:rPr>
        <w:t xml:space="preserve"> υπήρξε σιωπή</w:t>
      </w:r>
      <w:r>
        <w:rPr>
          <w:rFonts w:eastAsia="Times New Roman" w:cs="Times New Roman"/>
          <w:szCs w:val="24"/>
        </w:rPr>
        <w:t xml:space="preserve">, όπως και σε πολλά άλλα πράγματα, όπως και στις ερωτήσεις που υπέβαλα στον κ. </w:t>
      </w:r>
      <w:proofErr w:type="spellStart"/>
      <w:r>
        <w:rPr>
          <w:rFonts w:eastAsia="Times New Roman" w:cs="Times New Roman"/>
          <w:szCs w:val="24"/>
        </w:rPr>
        <w:t>Τσακαλώτο</w:t>
      </w:r>
      <w:proofErr w:type="spellEnd"/>
      <w:r>
        <w:rPr>
          <w:rFonts w:eastAsia="Times New Roman" w:cs="Times New Roman"/>
          <w:szCs w:val="24"/>
        </w:rPr>
        <w:t xml:space="preserve"> για το υπόλοιπο το οποίο</w:t>
      </w:r>
      <w:r w:rsidRPr="00C74D90">
        <w:rPr>
          <w:rFonts w:eastAsia="Times New Roman" w:cs="Times New Roman"/>
          <w:szCs w:val="24"/>
        </w:rPr>
        <w:t xml:space="preserve"> έχει ο λογαριασμός της εισφοράς του </w:t>
      </w:r>
      <w:r w:rsidRPr="00C74D90">
        <w:rPr>
          <w:rFonts w:eastAsia="Times New Roman" w:cs="Times New Roman"/>
          <w:szCs w:val="24"/>
        </w:rPr>
        <w:t>ν</w:t>
      </w:r>
      <w:r>
        <w:rPr>
          <w:rFonts w:eastAsia="Times New Roman" w:cs="Times New Roman"/>
          <w:szCs w:val="24"/>
        </w:rPr>
        <w:t>.</w:t>
      </w:r>
      <w:r w:rsidRPr="00C74D90">
        <w:rPr>
          <w:rFonts w:eastAsia="Times New Roman" w:cs="Times New Roman"/>
          <w:szCs w:val="24"/>
        </w:rPr>
        <w:t xml:space="preserve">128 του </w:t>
      </w:r>
      <w:r>
        <w:rPr>
          <w:rFonts w:eastAsia="Times New Roman" w:cs="Times New Roman"/>
          <w:szCs w:val="24"/>
        </w:rPr>
        <w:t>’</w:t>
      </w:r>
      <w:r w:rsidRPr="00C74D90">
        <w:rPr>
          <w:rFonts w:eastAsia="Times New Roman" w:cs="Times New Roman"/>
          <w:szCs w:val="24"/>
        </w:rPr>
        <w:t>75</w:t>
      </w:r>
      <w:r>
        <w:rPr>
          <w:rFonts w:eastAsia="Times New Roman" w:cs="Times New Roman"/>
          <w:szCs w:val="24"/>
        </w:rPr>
        <w:t>. Σ</w:t>
      </w:r>
      <w:r w:rsidRPr="00C74D90">
        <w:rPr>
          <w:rFonts w:eastAsia="Times New Roman" w:cs="Times New Roman"/>
          <w:szCs w:val="24"/>
        </w:rPr>
        <w:t>ιωπή</w:t>
      </w:r>
      <w:r>
        <w:rPr>
          <w:rFonts w:eastAsia="Times New Roman" w:cs="Times New Roman"/>
          <w:szCs w:val="24"/>
        </w:rPr>
        <w:t>.</w:t>
      </w:r>
    </w:p>
    <w:p w14:paraId="4EC193CD" w14:textId="77777777" w:rsidR="008E01FC" w:rsidRDefault="002168A0">
      <w:pPr>
        <w:spacing w:line="600" w:lineRule="auto"/>
        <w:ind w:firstLine="720"/>
        <w:contextualSpacing/>
        <w:jc w:val="both"/>
        <w:rPr>
          <w:rFonts w:eastAsia="Times New Roman" w:cs="Times New Roman"/>
          <w:szCs w:val="24"/>
        </w:rPr>
      </w:pPr>
      <w:r w:rsidRPr="000B6098">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4EC193CE"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Ένα λεπτό, κυρία Πρόεδρε,</w:t>
      </w:r>
      <w:r w:rsidRPr="000B6098">
        <w:rPr>
          <w:rFonts w:eastAsia="Times New Roman" w:cs="Times New Roman"/>
          <w:szCs w:val="24"/>
        </w:rPr>
        <w:t xml:space="preserve"> </w:t>
      </w:r>
      <w:r w:rsidRPr="00C74D90">
        <w:rPr>
          <w:rFonts w:eastAsia="Times New Roman" w:cs="Times New Roman"/>
          <w:szCs w:val="24"/>
        </w:rPr>
        <w:t>και θα τελειώσω</w:t>
      </w:r>
      <w:r>
        <w:rPr>
          <w:rFonts w:eastAsia="Times New Roman" w:cs="Times New Roman"/>
          <w:szCs w:val="24"/>
        </w:rPr>
        <w:t>.</w:t>
      </w:r>
      <w:r w:rsidRPr="000B6098">
        <w:rPr>
          <w:rFonts w:eastAsia="Times New Roman" w:cs="Times New Roman"/>
          <w:szCs w:val="24"/>
        </w:rPr>
        <w:t xml:space="preserve"> </w:t>
      </w:r>
      <w:r>
        <w:rPr>
          <w:rFonts w:eastAsia="Times New Roman" w:cs="Times New Roman"/>
          <w:szCs w:val="24"/>
        </w:rPr>
        <w:t>Σας ε</w:t>
      </w:r>
      <w:r w:rsidRPr="00C74D90">
        <w:rPr>
          <w:rFonts w:eastAsia="Times New Roman" w:cs="Times New Roman"/>
          <w:szCs w:val="24"/>
        </w:rPr>
        <w:t>υχαριστώ πολύ</w:t>
      </w:r>
      <w:r>
        <w:rPr>
          <w:rFonts w:eastAsia="Times New Roman" w:cs="Times New Roman"/>
          <w:szCs w:val="24"/>
        </w:rPr>
        <w:t>.</w:t>
      </w:r>
    </w:p>
    <w:p w14:paraId="4EC193CF" w14:textId="77777777" w:rsidR="008E01FC" w:rsidRDefault="002168A0">
      <w:pPr>
        <w:spacing w:line="600" w:lineRule="auto"/>
        <w:ind w:firstLine="720"/>
        <w:contextualSpacing/>
        <w:jc w:val="both"/>
        <w:rPr>
          <w:rFonts w:eastAsia="Times New Roman" w:cs="Times New Roman"/>
          <w:szCs w:val="24"/>
        </w:rPr>
      </w:pPr>
      <w:r w:rsidRPr="00C74D90">
        <w:rPr>
          <w:rFonts w:eastAsia="Times New Roman" w:cs="Times New Roman"/>
          <w:szCs w:val="24"/>
        </w:rPr>
        <w:t>Τι έλεγε</w:t>
      </w:r>
      <w:r>
        <w:rPr>
          <w:rFonts w:eastAsia="Times New Roman" w:cs="Times New Roman"/>
          <w:szCs w:val="24"/>
        </w:rPr>
        <w:t>,</w:t>
      </w:r>
      <w:r w:rsidRPr="00C74D90">
        <w:rPr>
          <w:rFonts w:eastAsia="Times New Roman" w:cs="Times New Roman"/>
          <w:szCs w:val="24"/>
        </w:rPr>
        <w:t xml:space="preserve"> λοιπόν</w:t>
      </w:r>
      <w:r>
        <w:rPr>
          <w:rFonts w:eastAsia="Times New Roman" w:cs="Times New Roman"/>
          <w:szCs w:val="24"/>
        </w:rPr>
        <w:t>,</w:t>
      </w:r>
      <w:r w:rsidRPr="00C74D90">
        <w:rPr>
          <w:rFonts w:eastAsia="Times New Roman" w:cs="Times New Roman"/>
          <w:szCs w:val="24"/>
        </w:rPr>
        <w:t xml:space="preserve"> αυτή η ερώτηση</w:t>
      </w:r>
      <w:r>
        <w:rPr>
          <w:rFonts w:eastAsia="Times New Roman" w:cs="Times New Roman"/>
          <w:szCs w:val="24"/>
        </w:rPr>
        <w:t>; Α</w:t>
      </w:r>
      <w:r w:rsidRPr="00C74D90">
        <w:rPr>
          <w:rFonts w:eastAsia="Times New Roman" w:cs="Times New Roman"/>
          <w:szCs w:val="24"/>
        </w:rPr>
        <w:t>υτή η ερώτηση έλεγε ότι από την στιγμή που βγήκαμ</w:t>
      </w:r>
      <w:r w:rsidRPr="00C74D90">
        <w:rPr>
          <w:rFonts w:eastAsia="Times New Roman" w:cs="Times New Roman"/>
          <w:szCs w:val="24"/>
        </w:rPr>
        <w:t>ε από τα μνημόνια ψηφίσαμε τον προϋπολογισμό</w:t>
      </w:r>
      <w:r>
        <w:rPr>
          <w:rFonts w:eastAsia="Times New Roman" w:cs="Times New Roman"/>
          <w:szCs w:val="24"/>
        </w:rPr>
        <w:t>, μ</w:t>
      </w:r>
      <w:r w:rsidRPr="00C74D90">
        <w:rPr>
          <w:rFonts w:eastAsia="Times New Roman" w:cs="Times New Roman"/>
          <w:szCs w:val="24"/>
        </w:rPr>
        <w:t>ιλήσαμε και επιχειρηματολογήσ</w:t>
      </w:r>
      <w:r>
        <w:rPr>
          <w:rFonts w:eastAsia="Times New Roman" w:cs="Times New Roman"/>
          <w:szCs w:val="24"/>
        </w:rPr>
        <w:t>α</w:t>
      </w:r>
      <w:r w:rsidRPr="00C74D90">
        <w:rPr>
          <w:rFonts w:eastAsia="Times New Roman" w:cs="Times New Roman"/>
          <w:szCs w:val="24"/>
        </w:rPr>
        <w:t xml:space="preserve">με για το </w:t>
      </w:r>
      <w:r>
        <w:rPr>
          <w:rFonts w:eastAsia="Times New Roman" w:cs="Times New Roman"/>
          <w:szCs w:val="24"/>
        </w:rPr>
        <w:t>σ</w:t>
      </w:r>
      <w:r w:rsidRPr="00C74D90">
        <w:rPr>
          <w:rFonts w:eastAsia="Times New Roman" w:cs="Times New Roman"/>
          <w:szCs w:val="24"/>
        </w:rPr>
        <w:t>κοπιανό</w:t>
      </w:r>
      <w:r>
        <w:rPr>
          <w:rFonts w:eastAsia="Times New Roman" w:cs="Times New Roman"/>
          <w:szCs w:val="24"/>
        </w:rPr>
        <w:t>,</w:t>
      </w:r>
      <w:r w:rsidRPr="00C74D90">
        <w:rPr>
          <w:rFonts w:eastAsia="Times New Roman" w:cs="Times New Roman"/>
          <w:szCs w:val="24"/>
        </w:rPr>
        <w:t xml:space="preserve"> μπήκαμε σε αυτή την λογική</w:t>
      </w:r>
      <w:r>
        <w:rPr>
          <w:rFonts w:eastAsia="Times New Roman" w:cs="Times New Roman"/>
          <w:szCs w:val="24"/>
        </w:rPr>
        <w:t>, τη</w:t>
      </w:r>
      <w:r w:rsidRPr="00C74D90">
        <w:rPr>
          <w:rFonts w:eastAsia="Times New Roman" w:cs="Times New Roman"/>
          <w:szCs w:val="24"/>
        </w:rPr>
        <w:t xml:space="preserve"> μετάβαση απαιτήσεων των πιστωτικών ή χρηματοδοτικών ιδρυμάτων σε εταιρείες διαχείρισης απαιτήσεων</w:t>
      </w:r>
      <w:r>
        <w:rPr>
          <w:rFonts w:eastAsia="Times New Roman" w:cs="Times New Roman"/>
          <w:szCs w:val="24"/>
        </w:rPr>
        <w:t>,</w:t>
      </w:r>
      <w:r w:rsidRPr="00C74D90">
        <w:rPr>
          <w:rFonts w:eastAsia="Times New Roman" w:cs="Times New Roman"/>
          <w:szCs w:val="24"/>
        </w:rPr>
        <w:t xml:space="preserve"> εταιρείες απόκτησης δικαιωμάτ</w:t>
      </w:r>
      <w:r w:rsidRPr="00C74D90">
        <w:rPr>
          <w:rFonts w:eastAsia="Times New Roman" w:cs="Times New Roman"/>
          <w:szCs w:val="24"/>
        </w:rPr>
        <w:t>ων από δάνεια και πιστώσεις</w:t>
      </w:r>
      <w:r>
        <w:rPr>
          <w:rFonts w:eastAsia="Times New Roman" w:cs="Times New Roman"/>
          <w:szCs w:val="24"/>
        </w:rPr>
        <w:t>. Βάσει, λ</w:t>
      </w:r>
      <w:r w:rsidRPr="00C74D90">
        <w:rPr>
          <w:rFonts w:eastAsia="Times New Roman" w:cs="Times New Roman"/>
          <w:szCs w:val="24"/>
        </w:rPr>
        <w:t>οιπόν</w:t>
      </w:r>
      <w:r>
        <w:rPr>
          <w:rFonts w:eastAsia="Times New Roman" w:cs="Times New Roman"/>
          <w:szCs w:val="24"/>
        </w:rPr>
        <w:t>,</w:t>
      </w:r>
      <w:r w:rsidRPr="00C74D90">
        <w:rPr>
          <w:rFonts w:eastAsia="Times New Roman" w:cs="Times New Roman"/>
          <w:szCs w:val="24"/>
        </w:rPr>
        <w:t xml:space="preserve"> της ισχύουσας νομοθεσίας</w:t>
      </w:r>
      <w:r>
        <w:rPr>
          <w:rFonts w:eastAsia="Times New Roman" w:cs="Times New Roman"/>
          <w:szCs w:val="24"/>
        </w:rPr>
        <w:t xml:space="preserve"> η οποία</w:t>
      </w:r>
      <w:r w:rsidRPr="00C74D90">
        <w:rPr>
          <w:rFonts w:eastAsia="Times New Roman" w:cs="Times New Roman"/>
          <w:szCs w:val="24"/>
        </w:rPr>
        <w:t xml:space="preserve"> υπάρχει προβλέπεται ότι για τη μετάβαση απαιτήσεων</w:t>
      </w:r>
      <w:r>
        <w:rPr>
          <w:rFonts w:eastAsia="Times New Roman" w:cs="Times New Roman"/>
          <w:szCs w:val="24"/>
        </w:rPr>
        <w:t xml:space="preserve"> των τραπεζών στις εταιρείες, η α</w:t>
      </w:r>
      <w:r w:rsidRPr="00C74D90">
        <w:rPr>
          <w:rFonts w:eastAsia="Times New Roman" w:cs="Times New Roman"/>
          <w:szCs w:val="24"/>
        </w:rPr>
        <w:t>ναγγελία της μεταβίβασης του δανείου θα γίνεται έξω και στους οφειλέτες και στους εγγυητές με κά</w:t>
      </w:r>
      <w:r w:rsidRPr="00C74D90">
        <w:rPr>
          <w:rFonts w:eastAsia="Times New Roman" w:cs="Times New Roman"/>
          <w:szCs w:val="24"/>
        </w:rPr>
        <w:t>θε πρόσφορο μέσο</w:t>
      </w:r>
      <w:r>
        <w:rPr>
          <w:rFonts w:eastAsia="Times New Roman" w:cs="Times New Roman"/>
          <w:szCs w:val="24"/>
        </w:rPr>
        <w:t>.</w:t>
      </w:r>
    </w:p>
    <w:p w14:paraId="4EC193D0"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w:t>
      </w:r>
      <w:proofErr w:type="spellStart"/>
      <w:r>
        <w:rPr>
          <w:rFonts w:eastAsia="Times New Roman" w:cs="Times New Roman"/>
          <w:szCs w:val="24"/>
        </w:rPr>
        <w:t>Σαρίδης</w:t>
      </w:r>
      <w:proofErr w:type="spellEnd"/>
      <w:r>
        <w:rPr>
          <w:rFonts w:eastAsia="Times New Roman" w:cs="Times New Roman"/>
          <w:szCs w:val="24"/>
        </w:rPr>
        <w:t xml:space="preserve"> Ιωάννης</w:t>
      </w:r>
      <w:r w:rsidRPr="00381924">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EC193D1"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C74D90">
        <w:rPr>
          <w:rFonts w:eastAsia="Times New Roman" w:cs="Times New Roman"/>
          <w:szCs w:val="24"/>
        </w:rPr>
        <w:t xml:space="preserve"> από την ίδια νομοθεσία</w:t>
      </w:r>
      <w:r w:rsidRPr="00C74D90">
        <w:rPr>
          <w:rFonts w:eastAsia="Times New Roman" w:cs="Times New Roman"/>
          <w:szCs w:val="24"/>
        </w:rPr>
        <w:t xml:space="preserve"> προβλέπεται η υποχρ</w:t>
      </w:r>
      <w:r>
        <w:rPr>
          <w:rFonts w:eastAsia="Times New Roman" w:cs="Times New Roman"/>
          <w:szCs w:val="24"/>
        </w:rPr>
        <w:t xml:space="preserve">έωση του </w:t>
      </w:r>
      <w:proofErr w:type="spellStart"/>
      <w:r>
        <w:rPr>
          <w:rFonts w:eastAsia="Times New Roman" w:cs="Times New Roman"/>
          <w:szCs w:val="24"/>
        </w:rPr>
        <w:t>εκδοχέα</w:t>
      </w:r>
      <w:proofErr w:type="spellEnd"/>
      <w:r>
        <w:rPr>
          <w:rFonts w:eastAsia="Times New Roman" w:cs="Times New Roman"/>
          <w:szCs w:val="24"/>
        </w:rPr>
        <w:t xml:space="preserve"> να ξεκινήσει ή </w:t>
      </w:r>
      <w:r w:rsidRPr="00C74D90">
        <w:rPr>
          <w:rFonts w:eastAsia="Times New Roman" w:cs="Times New Roman"/>
          <w:szCs w:val="24"/>
        </w:rPr>
        <w:t>να συνεχίσει με τον δανειολήπτη τη διαδικασία του κώδικα δεοντολογίας</w:t>
      </w:r>
      <w:r>
        <w:rPr>
          <w:rFonts w:eastAsia="Times New Roman" w:cs="Times New Roman"/>
          <w:szCs w:val="24"/>
        </w:rPr>
        <w:t>.</w:t>
      </w:r>
      <w:r w:rsidRPr="00C74D90">
        <w:rPr>
          <w:rFonts w:eastAsia="Times New Roman" w:cs="Times New Roman"/>
          <w:szCs w:val="24"/>
        </w:rPr>
        <w:t xml:space="preserve"> Ωστόσο</w:t>
      </w:r>
      <w:r>
        <w:rPr>
          <w:rFonts w:eastAsia="Times New Roman" w:cs="Times New Roman"/>
          <w:szCs w:val="24"/>
        </w:rPr>
        <w:t>,</w:t>
      </w:r>
      <w:r w:rsidRPr="00C74D90">
        <w:rPr>
          <w:rFonts w:eastAsia="Times New Roman" w:cs="Times New Roman"/>
          <w:szCs w:val="24"/>
        </w:rPr>
        <w:t xml:space="preserve"> προκειμένου ο δανειολήπτης να έχει πλήρη γνώση του χαρτοφυλακίου που μεταβιβάστηκε και με σκοπό την επίτευξη</w:t>
      </w:r>
      <w:r>
        <w:rPr>
          <w:rFonts w:eastAsia="Times New Roman" w:cs="Times New Roman"/>
          <w:szCs w:val="24"/>
        </w:rPr>
        <w:t xml:space="preserve"> της καλύτερης δυνατής διαπραγμάτευσης με τις τράπεζες από τη</w:t>
      </w:r>
      <w:r w:rsidRPr="00C74D90">
        <w:rPr>
          <w:rFonts w:eastAsia="Times New Roman" w:cs="Times New Roman"/>
          <w:szCs w:val="24"/>
        </w:rPr>
        <w:t xml:space="preserve"> δικιά του την </w:t>
      </w:r>
      <w:r>
        <w:rPr>
          <w:rFonts w:eastAsia="Times New Roman" w:cs="Times New Roman"/>
          <w:szCs w:val="24"/>
        </w:rPr>
        <w:t>πλευρά κρίνεται να αναγνωρίζ</w:t>
      </w:r>
      <w:r w:rsidRPr="00C74D90">
        <w:rPr>
          <w:rFonts w:eastAsia="Times New Roman" w:cs="Times New Roman"/>
          <w:szCs w:val="24"/>
        </w:rPr>
        <w:t xml:space="preserve">ει με </w:t>
      </w:r>
      <w:r>
        <w:rPr>
          <w:rFonts w:eastAsia="Times New Roman" w:cs="Times New Roman"/>
          <w:szCs w:val="24"/>
        </w:rPr>
        <w:t>ποιο τίμημα αγοράστηκε το δάνειό</w:t>
      </w:r>
      <w:r w:rsidRPr="00C74D90">
        <w:rPr>
          <w:rFonts w:eastAsia="Times New Roman" w:cs="Times New Roman"/>
          <w:szCs w:val="24"/>
        </w:rPr>
        <w:t xml:space="preserve"> του από τον </w:t>
      </w:r>
      <w:proofErr w:type="spellStart"/>
      <w:r w:rsidRPr="00C74D90">
        <w:rPr>
          <w:rFonts w:eastAsia="Times New Roman" w:cs="Times New Roman"/>
          <w:szCs w:val="24"/>
        </w:rPr>
        <w:t>εκδοχέα</w:t>
      </w:r>
      <w:proofErr w:type="spellEnd"/>
      <w:r>
        <w:rPr>
          <w:rFonts w:eastAsia="Times New Roman" w:cs="Times New Roman"/>
          <w:szCs w:val="24"/>
        </w:rPr>
        <w:t>,</w:t>
      </w:r>
      <w:r w:rsidRPr="00C74D90">
        <w:rPr>
          <w:rFonts w:eastAsia="Times New Roman" w:cs="Times New Roman"/>
          <w:szCs w:val="24"/>
        </w:rPr>
        <w:t xml:space="preserve"> για να μπορεί να γνωρίζει τα περιθώρια διαπραγμάτευσης</w:t>
      </w:r>
      <w:r>
        <w:rPr>
          <w:rFonts w:eastAsia="Times New Roman" w:cs="Times New Roman"/>
          <w:szCs w:val="24"/>
        </w:rPr>
        <w:t xml:space="preserve">. </w:t>
      </w:r>
    </w:p>
    <w:p w14:paraId="4EC193D2"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Η</w:t>
      </w:r>
      <w:r w:rsidRPr="00C74D90">
        <w:rPr>
          <w:rFonts w:eastAsia="Times New Roman" w:cs="Times New Roman"/>
          <w:szCs w:val="24"/>
        </w:rPr>
        <w:t xml:space="preserve"> ερώτηση</w:t>
      </w:r>
      <w:r>
        <w:rPr>
          <w:rFonts w:eastAsia="Times New Roman" w:cs="Times New Roman"/>
          <w:szCs w:val="24"/>
        </w:rPr>
        <w:t>, λ</w:t>
      </w:r>
      <w:r w:rsidRPr="00C74D90">
        <w:rPr>
          <w:rFonts w:eastAsia="Times New Roman" w:cs="Times New Roman"/>
          <w:szCs w:val="24"/>
        </w:rPr>
        <w:t>οιπόν</w:t>
      </w:r>
      <w:r>
        <w:rPr>
          <w:rFonts w:eastAsia="Times New Roman" w:cs="Times New Roman"/>
          <w:szCs w:val="24"/>
        </w:rPr>
        <w:t>,</w:t>
      </w:r>
      <w:r w:rsidRPr="00C74D90">
        <w:rPr>
          <w:rFonts w:eastAsia="Times New Roman" w:cs="Times New Roman"/>
          <w:szCs w:val="24"/>
        </w:rPr>
        <w:t xml:space="preserve"> </w:t>
      </w:r>
      <w:r>
        <w:rPr>
          <w:rFonts w:eastAsia="Times New Roman" w:cs="Times New Roman"/>
          <w:szCs w:val="24"/>
        </w:rPr>
        <w:t xml:space="preserve">η οποία </w:t>
      </w:r>
      <w:r w:rsidRPr="00C74D90">
        <w:rPr>
          <w:rFonts w:eastAsia="Times New Roman" w:cs="Times New Roman"/>
          <w:szCs w:val="24"/>
        </w:rPr>
        <w:t>δεν έχει</w:t>
      </w:r>
      <w:r w:rsidRPr="00C74D90">
        <w:rPr>
          <w:rFonts w:eastAsia="Times New Roman" w:cs="Times New Roman"/>
          <w:szCs w:val="24"/>
        </w:rPr>
        <w:t xml:space="preserve"> απαντηθεί </w:t>
      </w:r>
      <w:r>
        <w:rPr>
          <w:rFonts w:eastAsia="Times New Roman" w:cs="Times New Roman"/>
          <w:szCs w:val="24"/>
        </w:rPr>
        <w:t>-</w:t>
      </w:r>
      <w:r w:rsidRPr="00C74D90">
        <w:rPr>
          <w:rFonts w:eastAsia="Times New Roman" w:cs="Times New Roman"/>
          <w:szCs w:val="24"/>
        </w:rPr>
        <w:t>και με αυτό θα κλείσω</w:t>
      </w:r>
      <w:r>
        <w:rPr>
          <w:rFonts w:eastAsia="Times New Roman" w:cs="Times New Roman"/>
          <w:szCs w:val="24"/>
        </w:rPr>
        <w:t>,</w:t>
      </w:r>
      <w:r w:rsidRPr="00C74D90">
        <w:rPr>
          <w:rFonts w:eastAsia="Times New Roman" w:cs="Times New Roman"/>
          <w:szCs w:val="24"/>
        </w:rPr>
        <w:t xml:space="preserve"> επιμένοντας ότι δεν έχει απαντη</w:t>
      </w:r>
      <w:r>
        <w:rPr>
          <w:rFonts w:eastAsia="Times New Roman" w:cs="Times New Roman"/>
          <w:szCs w:val="24"/>
        </w:rPr>
        <w:t>θ</w:t>
      </w:r>
      <w:r w:rsidRPr="00C74D90">
        <w:rPr>
          <w:rFonts w:eastAsia="Times New Roman" w:cs="Times New Roman"/>
          <w:szCs w:val="24"/>
        </w:rPr>
        <w:t>εί επί έξι ολόκληρους μήνες</w:t>
      </w:r>
      <w:r>
        <w:rPr>
          <w:rFonts w:eastAsia="Times New Roman" w:cs="Times New Roman"/>
          <w:szCs w:val="24"/>
        </w:rPr>
        <w:t xml:space="preserve">, και </w:t>
      </w:r>
      <w:r w:rsidRPr="00C74D90">
        <w:rPr>
          <w:rFonts w:eastAsia="Times New Roman" w:cs="Times New Roman"/>
          <w:szCs w:val="24"/>
        </w:rPr>
        <w:t xml:space="preserve">καλό </w:t>
      </w:r>
      <w:r>
        <w:rPr>
          <w:rFonts w:eastAsia="Times New Roman" w:cs="Times New Roman"/>
          <w:szCs w:val="24"/>
        </w:rPr>
        <w:t xml:space="preserve">θα ήταν να μας απαντήσει ο Υπουργός σήμερα στη </w:t>
      </w:r>
      <w:r>
        <w:rPr>
          <w:rFonts w:eastAsia="Times New Roman" w:cs="Times New Roman"/>
          <w:szCs w:val="24"/>
        </w:rPr>
        <w:t xml:space="preserve">συγκεκριμένη </w:t>
      </w:r>
      <w:r>
        <w:rPr>
          <w:rFonts w:eastAsia="Times New Roman" w:cs="Times New Roman"/>
          <w:szCs w:val="24"/>
        </w:rPr>
        <w:t>ερώτηση, γ</w:t>
      </w:r>
      <w:r w:rsidRPr="00C74D90">
        <w:rPr>
          <w:rFonts w:eastAsia="Times New Roman" w:cs="Times New Roman"/>
          <w:szCs w:val="24"/>
        </w:rPr>
        <w:t xml:space="preserve">ιατί αν δεν </w:t>
      </w:r>
      <w:r>
        <w:rPr>
          <w:rFonts w:eastAsia="Times New Roman" w:cs="Times New Roman"/>
          <w:szCs w:val="24"/>
        </w:rPr>
        <w:t xml:space="preserve">λάβω </w:t>
      </w:r>
      <w:r w:rsidRPr="00C74D90">
        <w:rPr>
          <w:rFonts w:eastAsia="Times New Roman" w:cs="Times New Roman"/>
          <w:szCs w:val="24"/>
        </w:rPr>
        <w:t>και σήμερα απάντηση από τον κ</w:t>
      </w:r>
      <w:r>
        <w:rPr>
          <w:rFonts w:eastAsia="Times New Roman" w:cs="Times New Roman"/>
          <w:szCs w:val="24"/>
        </w:rPr>
        <w:t>. Δραγασάκη, θ</w:t>
      </w:r>
      <w:r w:rsidRPr="00C74D90">
        <w:rPr>
          <w:rFonts w:eastAsia="Times New Roman" w:cs="Times New Roman"/>
          <w:szCs w:val="24"/>
        </w:rPr>
        <w:t xml:space="preserve">α αναγκαστώ αύριο να </w:t>
      </w:r>
      <w:r w:rsidRPr="00C74D90">
        <w:rPr>
          <w:rFonts w:eastAsia="Times New Roman" w:cs="Times New Roman"/>
          <w:szCs w:val="24"/>
        </w:rPr>
        <w:t>υποβάλω επ</w:t>
      </w:r>
      <w:r>
        <w:rPr>
          <w:rFonts w:eastAsia="Times New Roman" w:cs="Times New Roman"/>
          <w:szCs w:val="24"/>
        </w:rPr>
        <w:t>ίκαιρη</w:t>
      </w:r>
      <w:r w:rsidRPr="00C74D90">
        <w:rPr>
          <w:rFonts w:eastAsia="Times New Roman" w:cs="Times New Roman"/>
          <w:szCs w:val="24"/>
        </w:rPr>
        <w:t xml:space="preserve"> ερώτηση πάνω σε αυτό</w:t>
      </w:r>
      <w:r>
        <w:rPr>
          <w:rFonts w:eastAsia="Times New Roman" w:cs="Times New Roman"/>
          <w:szCs w:val="24"/>
        </w:rPr>
        <w:t>- είναι η</w:t>
      </w:r>
      <w:r w:rsidRPr="00C74D90">
        <w:rPr>
          <w:rFonts w:eastAsia="Times New Roman" w:cs="Times New Roman"/>
          <w:szCs w:val="24"/>
        </w:rPr>
        <w:t xml:space="preserve"> εξής</w:t>
      </w:r>
      <w:r>
        <w:rPr>
          <w:rFonts w:eastAsia="Times New Roman" w:cs="Times New Roman"/>
          <w:szCs w:val="24"/>
        </w:rPr>
        <w:t>: Γ</w:t>
      </w:r>
      <w:r w:rsidRPr="00C74D90">
        <w:rPr>
          <w:rFonts w:eastAsia="Times New Roman" w:cs="Times New Roman"/>
          <w:szCs w:val="24"/>
        </w:rPr>
        <w:t>ια ποιο</w:t>
      </w:r>
      <w:r>
        <w:rPr>
          <w:rFonts w:eastAsia="Times New Roman" w:cs="Times New Roman"/>
          <w:szCs w:val="24"/>
        </w:rPr>
        <w:t>ν</w:t>
      </w:r>
      <w:r w:rsidRPr="00C74D90">
        <w:rPr>
          <w:rFonts w:eastAsia="Times New Roman" w:cs="Times New Roman"/>
          <w:szCs w:val="24"/>
        </w:rPr>
        <w:t xml:space="preserve"> λόγο δεν θεσπίζεται στο πλαίσιο της υποχρεωτικής αναγγελίας προς τον δανειολήπτη της μεταβίβασης των δανείων του από τις τράπεζες προς τις </w:t>
      </w:r>
      <w:r>
        <w:rPr>
          <w:rFonts w:eastAsia="Times New Roman" w:cs="Times New Roman"/>
          <w:szCs w:val="24"/>
        </w:rPr>
        <w:t>ε</w:t>
      </w:r>
      <w:r w:rsidRPr="00C74D90">
        <w:rPr>
          <w:rFonts w:eastAsia="Times New Roman" w:cs="Times New Roman"/>
          <w:szCs w:val="24"/>
        </w:rPr>
        <w:t xml:space="preserve">ταιρείες </w:t>
      </w:r>
      <w:r>
        <w:rPr>
          <w:rFonts w:eastAsia="Times New Roman" w:cs="Times New Roman"/>
          <w:szCs w:val="24"/>
        </w:rPr>
        <w:t>δ</w:t>
      </w:r>
      <w:r w:rsidRPr="00C74D90">
        <w:rPr>
          <w:rFonts w:eastAsia="Times New Roman" w:cs="Times New Roman"/>
          <w:szCs w:val="24"/>
        </w:rPr>
        <w:t xml:space="preserve">ιαχείρισης </w:t>
      </w:r>
      <w:r>
        <w:rPr>
          <w:rFonts w:eastAsia="Times New Roman" w:cs="Times New Roman"/>
          <w:szCs w:val="24"/>
        </w:rPr>
        <w:t>α</w:t>
      </w:r>
      <w:r w:rsidRPr="00C74D90">
        <w:rPr>
          <w:rFonts w:eastAsia="Times New Roman" w:cs="Times New Roman"/>
          <w:szCs w:val="24"/>
        </w:rPr>
        <w:t>παιτήσεων</w:t>
      </w:r>
      <w:r w:rsidRPr="00C74D90">
        <w:rPr>
          <w:rFonts w:eastAsia="Times New Roman" w:cs="Times New Roman"/>
          <w:szCs w:val="24"/>
        </w:rPr>
        <w:t xml:space="preserve"> από </w:t>
      </w:r>
      <w:r>
        <w:rPr>
          <w:rFonts w:eastAsia="Times New Roman" w:cs="Times New Roman"/>
          <w:szCs w:val="24"/>
        </w:rPr>
        <w:t>δ</w:t>
      </w:r>
      <w:r>
        <w:rPr>
          <w:rFonts w:eastAsia="Times New Roman" w:cs="Times New Roman"/>
          <w:szCs w:val="24"/>
        </w:rPr>
        <w:t>ά</w:t>
      </w:r>
      <w:r w:rsidRPr="00C74D90">
        <w:rPr>
          <w:rFonts w:eastAsia="Times New Roman" w:cs="Times New Roman"/>
          <w:szCs w:val="24"/>
        </w:rPr>
        <w:t>νεια</w:t>
      </w:r>
      <w:r w:rsidRPr="00C74D90">
        <w:rPr>
          <w:rFonts w:eastAsia="Times New Roman" w:cs="Times New Roman"/>
          <w:szCs w:val="24"/>
        </w:rPr>
        <w:t xml:space="preserve"> και </w:t>
      </w:r>
      <w:r>
        <w:rPr>
          <w:rFonts w:eastAsia="Times New Roman" w:cs="Times New Roman"/>
          <w:szCs w:val="24"/>
        </w:rPr>
        <w:t>π</w:t>
      </w:r>
      <w:r w:rsidRPr="00C74D90">
        <w:rPr>
          <w:rFonts w:eastAsia="Times New Roman" w:cs="Times New Roman"/>
          <w:szCs w:val="24"/>
        </w:rPr>
        <w:t>ιστώσ</w:t>
      </w:r>
      <w:r w:rsidRPr="00C74D90">
        <w:rPr>
          <w:rFonts w:eastAsia="Times New Roman" w:cs="Times New Roman"/>
          <w:szCs w:val="24"/>
        </w:rPr>
        <w:t>εις</w:t>
      </w:r>
      <w:r w:rsidRPr="00C74D90">
        <w:rPr>
          <w:rFonts w:eastAsia="Times New Roman" w:cs="Times New Roman"/>
          <w:szCs w:val="24"/>
        </w:rPr>
        <w:t xml:space="preserve"> </w:t>
      </w:r>
      <w:r>
        <w:rPr>
          <w:rFonts w:eastAsia="Times New Roman" w:cs="Times New Roman"/>
          <w:szCs w:val="24"/>
        </w:rPr>
        <w:t>και η</w:t>
      </w:r>
      <w:r w:rsidRPr="00C74D90">
        <w:rPr>
          <w:rFonts w:eastAsia="Times New Roman" w:cs="Times New Roman"/>
          <w:szCs w:val="24"/>
        </w:rPr>
        <w:t xml:space="preserve"> υποχρεωτ</w:t>
      </w:r>
      <w:r>
        <w:rPr>
          <w:rFonts w:eastAsia="Times New Roman" w:cs="Times New Roman"/>
          <w:szCs w:val="24"/>
        </w:rPr>
        <w:t>ική αναφορά του τιμήματος με το οποίο</w:t>
      </w:r>
      <w:r w:rsidRPr="00C74D90">
        <w:rPr>
          <w:rFonts w:eastAsia="Times New Roman" w:cs="Times New Roman"/>
          <w:szCs w:val="24"/>
        </w:rPr>
        <w:t xml:space="preserve"> μεταβιβάστηκαν τα δάνεια του</w:t>
      </w:r>
      <w:r>
        <w:rPr>
          <w:rFonts w:eastAsia="Times New Roman" w:cs="Times New Roman"/>
          <w:szCs w:val="24"/>
        </w:rPr>
        <w:t>; Έ</w:t>
      </w:r>
      <w:r w:rsidRPr="00C74D90">
        <w:rPr>
          <w:rFonts w:eastAsia="Times New Roman" w:cs="Times New Roman"/>
          <w:szCs w:val="24"/>
        </w:rPr>
        <w:t>πειτα</w:t>
      </w:r>
      <w:r>
        <w:rPr>
          <w:rFonts w:eastAsia="Times New Roman" w:cs="Times New Roman"/>
          <w:szCs w:val="24"/>
        </w:rPr>
        <w:t>, με τη μεταβίβαση ή</w:t>
      </w:r>
      <w:r w:rsidRPr="00C74D90">
        <w:rPr>
          <w:rFonts w:eastAsia="Times New Roman" w:cs="Times New Roman"/>
          <w:szCs w:val="24"/>
        </w:rPr>
        <w:t xml:space="preserve"> εκχώρηση της απαίτησης </w:t>
      </w:r>
      <w:r>
        <w:rPr>
          <w:rFonts w:eastAsia="Times New Roman" w:cs="Times New Roman"/>
          <w:szCs w:val="24"/>
        </w:rPr>
        <w:t xml:space="preserve">της </w:t>
      </w:r>
      <w:r w:rsidRPr="00C74D90">
        <w:rPr>
          <w:rFonts w:eastAsia="Times New Roman" w:cs="Times New Roman"/>
          <w:szCs w:val="24"/>
        </w:rPr>
        <w:t xml:space="preserve">τράπεζας προς τις </w:t>
      </w:r>
      <w:r>
        <w:rPr>
          <w:rFonts w:eastAsia="Times New Roman" w:cs="Times New Roman"/>
          <w:szCs w:val="24"/>
        </w:rPr>
        <w:t>ε</w:t>
      </w:r>
      <w:r w:rsidRPr="00C74D90">
        <w:rPr>
          <w:rFonts w:eastAsia="Times New Roman" w:cs="Times New Roman"/>
          <w:szCs w:val="24"/>
        </w:rPr>
        <w:t xml:space="preserve">ταιρείες </w:t>
      </w:r>
      <w:r>
        <w:rPr>
          <w:rFonts w:eastAsia="Times New Roman" w:cs="Times New Roman"/>
          <w:szCs w:val="24"/>
        </w:rPr>
        <w:t>δ</w:t>
      </w:r>
      <w:r>
        <w:rPr>
          <w:rFonts w:eastAsia="Times New Roman" w:cs="Times New Roman"/>
          <w:szCs w:val="24"/>
        </w:rPr>
        <w:t xml:space="preserve">ιαχείρισης και </w:t>
      </w:r>
      <w:r>
        <w:rPr>
          <w:rFonts w:eastAsia="Times New Roman" w:cs="Times New Roman"/>
          <w:szCs w:val="24"/>
        </w:rPr>
        <w:t>ε</w:t>
      </w:r>
      <w:r>
        <w:rPr>
          <w:rFonts w:eastAsia="Times New Roman" w:cs="Times New Roman"/>
          <w:szCs w:val="24"/>
        </w:rPr>
        <w:t xml:space="preserve">ταιρείες </w:t>
      </w:r>
      <w:r>
        <w:rPr>
          <w:rFonts w:eastAsia="Times New Roman" w:cs="Times New Roman"/>
          <w:szCs w:val="24"/>
        </w:rPr>
        <w:t>α</w:t>
      </w:r>
      <w:r>
        <w:rPr>
          <w:rFonts w:eastAsia="Times New Roman" w:cs="Times New Roman"/>
          <w:szCs w:val="24"/>
        </w:rPr>
        <w:t>πόκτησης</w:t>
      </w:r>
      <w:r w:rsidRPr="00C74D90">
        <w:rPr>
          <w:rFonts w:eastAsia="Times New Roman" w:cs="Times New Roman"/>
          <w:szCs w:val="24"/>
        </w:rPr>
        <w:t xml:space="preserve"> </w:t>
      </w:r>
      <w:r>
        <w:rPr>
          <w:rFonts w:eastAsia="Times New Roman" w:cs="Times New Roman"/>
          <w:szCs w:val="24"/>
        </w:rPr>
        <w:t>α</w:t>
      </w:r>
      <w:r w:rsidRPr="00C74D90">
        <w:rPr>
          <w:rFonts w:eastAsia="Times New Roman" w:cs="Times New Roman"/>
          <w:szCs w:val="24"/>
        </w:rPr>
        <w:t>παιτήσεων</w:t>
      </w:r>
      <w:r w:rsidRPr="00C74D90">
        <w:rPr>
          <w:rFonts w:eastAsia="Times New Roman" w:cs="Times New Roman"/>
          <w:szCs w:val="24"/>
        </w:rPr>
        <w:t xml:space="preserve"> επέρχεται εκ του νόμου απόσβεση του χρέους ως προς την τράπεζα</w:t>
      </w:r>
      <w:r>
        <w:rPr>
          <w:rFonts w:eastAsia="Times New Roman" w:cs="Times New Roman"/>
          <w:szCs w:val="24"/>
        </w:rPr>
        <w:t>,</w:t>
      </w:r>
      <w:r w:rsidRPr="00C74D90">
        <w:rPr>
          <w:rFonts w:eastAsia="Times New Roman" w:cs="Times New Roman"/>
          <w:szCs w:val="24"/>
        </w:rPr>
        <w:t xml:space="preserve"> η οπο</w:t>
      </w:r>
      <w:r>
        <w:rPr>
          <w:rFonts w:eastAsia="Times New Roman" w:cs="Times New Roman"/>
          <w:szCs w:val="24"/>
        </w:rPr>
        <w:t>ία αποξενώνεται από την απαίτησή</w:t>
      </w:r>
      <w:r w:rsidRPr="00C74D90">
        <w:rPr>
          <w:rFonts w:eastAsia="Times New Roman" w:cs="Times New Roman"/>
          <w:szCs w:val="24"/>
        </w:rPr>
        <w:t xml:space="preserve"> της αυτή και κανένα δικαίωμα δεν διατηρεί πλέον</w:t>
      </w:r>
      <w:r>
        <w:rPr>
          <w:rFonts w:eastAsia="Times New Roman" w:cs="Times New Roman"/>
          <w:szCs w:val="24"/>
        </w:rPr>
        <w:t>. Γ</w:t>
      </w:r>
      <w:r w:rsidRPr="00C74D90">
        <w:rPr>
          <w:rFonts w:eastAsia="Times New Roman" w:cs="Times New Roman"/>
          <w:szCs w:val="24"/>
        </w:rPr>
        <w:t>ια ποιον λόγο δεν χορηγείται</w:t>
      </w:r>
      <w:r>
        <w:rPr>
          <w:rFonts w:eastAsia="Times New Roman" w:cs="Times New Roman"/>
          <w:szCs w:val="24"/>
        </w:rPr>
        <w:t>, κ</w:t>
      </w:r>
      <w:r w:rsidRPr="00C74D90">
        <w:rPr>
          <w:rFonts w:eastAsia="Times New Roman" w:cs="Times New Roman"/>
          <w:szCs w:val="24"/>
        </w:rPr>
        <w:t>ύριε Υπουργέ</w:t>
      </w:r>
      <w:r>
        <w:rPr>
          <w:rFonts w:eastAsia="Times New Roman" w:cs="Times New Roman"/>
          <w:szCs w:val="24"/>
        </w:rPr>
        <w:t>,</w:t>
      </w:r>
      <w:r w:rsidRPr="00C74D90">
        <w:rPr>
          <w:rFonts w:eastAsia="Times New Roman" w:cs="Times New Roman"/>
          <w:szCs w:val="24"/>
        </w:rPr>
        <w:t xml:space="preserve"> στους δανειολήπτες και εξοφλητική απόδειξη σχετικά με την </w:t>
      </w:r>
      <w:r w:rsidRPr="00C74D90">
        <w:rPr>
          <w:rFonts w:eastAsia="Times New Roman" w:cs="Times New Roman"/>
          <w:szCs w:val="24"/>
        </w:rPr>
        <w:t xml:space="preserve">απαίτηση από την </w:t>
      </w:r>
      <w:r>
        <w:rPr>
          <w:rFonts w:eastAsia="Times New Roman" w:cs="Times New Roman"/>
          <w:szCs w:val="24"/>
        </w:rPr>
        <w:t xml:space="preserve">εκχωρήτρια </w:t>
      </w:r>
      <w:r w:rsidRPr="00C74D90">
        <w:rPr>
          <w:rFonts w:eastAsia="Times New Roman" w:cs="Times New Roman"/>
          <w:szCs w:val="24"/>
        </w:rPr>
        <w:t>τράπεζα</w:t>
      </w:r>
      <w:r>
        <w:rPr>
          <w:rFonts w:eastAsia="Times New Roman" w:cs="Times New Roman"/>
          <w:szCs w:val="24"/>
        </w:rPr>
        <w:t>; Γ</w:t>
      </w:r>
      <w:r w:rsidRPr="00C74D90">
        <w:rPr>
          <w:rFonts w:eastAsia="Times New Roman" w:cs="Times New Roman"/>
          <w:szCs w:val="24"/>
        </w:rPr>
        <w:t>ια ποιο</w:t>
      </w:r>
      <w:r>
        <w:rPr>
          <w:rFonts w:eastAsia="Times New Roman" w:cs="Times New Roman"/>
          <w:szCs w:val="24"/>
        </w:rPr>
        <w:t>ν</w:t>
      </w:r>
      <w:r w:rsidRPr="00C74D90">
        <w:rPr>
          <w:rFonts w:eastAsia="Times New Roman" w:cs="Times New Roman"/>
          <w:szCs w:val="24"/>
        </w:rPr>
        <w:t xml:space="preserve"> λόγο</w:t>
      </w:r>
      <w:r>
        <w:rPr>
          <w:rFonts w:eastAsia="Times New Roman" w:cs="Times New Roman"/>
          <w:szCs w:val="24"/>
        </w:rPr>
        <w:t>;</w:t>
      </w:r>
    </w:p>
    <w:p w14:paraId="4EC193D3"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Ε</w:t>
      </w:r>
      <w:r w:rsidRPr="00C74D90">
        <w:rPr>
          <w:rFonts w:eastAsia="Times New Roman" w:cs="Times New Roman"/>
          <w:szCs w:val="24"/>
        </w:rPr>
        <w:t>υχαριστώ πολύ</w:t>
      </w:r>
      <w:r>
        <w:rPr>
          <w:rFonts w:eastAsia="Times New Roman" w:cs="Times New Roman"/>
          <w:szCs w:val="24"/>
        </w:rPr>
        <w:t>.</w:t>
      </w:r>
    </w:p>
    <w:p w14:paraId="4EC193D4" w14:textId="77777777" w:rsidR="008E01FC" w:rsidRDefault="002168A0">
      <w:pPr>
        <w:spacing w:line="600" w:lineRule="auto"/>
        <w:ind w:firstLine="720"/>
        <w:contextualSpacing/>
        <w:jc w:val="both"/>
        <w:rPr>
          <w:rFonts w:eastAsia="Times New Roman" w:cs="Times New Roman"/>
          <w:szCs w:val="24"/>
        </w:rPr>
      </w:pPr>
      <w:r w:rsidRPr="00326B7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προηγουμέ</w:t>
      </w:r>
      <w:r>
        <w:rPr>
          <w:rFonts w:eastAsia="Times New Roman" w:cs="Times New Roman"/>
          <w:szCs w:val="24"/>
        </w:rPr>
        <w:t xml:space="preserve">νως </w:t>
      </w:r>
      <w:r>
        <w:rPr>
          <w:rFonts w:eastAsia="Times New Roman" w:cs="Times New Roman"/>
          <w:szCs w:val="24"/>
        </w:rPr>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είκοσι έξι μαθήτριες και μαθητές και τρεις συνοδοί εκπαιδευτικοί τους από το 26</w:t>
      </w:r>
      <w:r w:rsidRPr="00326B7B">
        <w:rPr>
          <w:rFonts w:eastAsia="Times New Roman" w:cs="Times New Roman"/>
          <w:szCs w:val="24"/>
          <w:vertAlign w:val="superscript"/>
        </w:rPr>
        <w:t>ο</w:t>
      </w:r>
      <w:r>
        <w:rPr>
          <w:rFonts w:eastAsia="Times New Roman" w:cs="Times New Roman"/>
          <w:szCs w:val="24"/>
        </w:rPr>
        <w:t xml:space="preserve"> κα</w:t>
      </w:r>
      <w:r>
        <w:rPr>
          <w:rFonts w:eastAsia="Times New Roman" w:cs="Times New Roman"/>
          <w:szCs w:val="24"/>
        </w:rPr>
        <w:t>ι το 80</w:t>
      </w:r>
      <w:r w:rsidRPr="00326B7B">
        <w:rPr>
          <w:rFonts w:eastAsia="Times New Roman" w:cs="Times New Roman"/>
          <w:szCs w:val="24"/>
          <w:vertAlign w:val="superscript"/>
        </w:rPr>
        <w:t>ο</w:t>
      </w:r>
      <w:r>
        <w:rPr>
          <w:rFonts w:eastAsia="Times New Roman" w:cs="Times New Roman"/>
          <w:szCs w:val="24"/>
        </w:rPr>
        <w:t xml:space="preserve"> Δημοτικό Σχολείο Θεσσαλονίκης. </w:t>
      </w:r>
    </w:p>
    <w:p w14:paraId="4EC193D5"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4EC193D6" w14:textId="77777777" w:rsidR="008E01FC" w:rsidRDefault="002168A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EC193D7"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C74D90">
        <w:rPr>
          <w:rFonts w:eastAsia="Times New Roman" w:cs="Times New Roman"/>
          <w:szCs w:val="24"/>
        </w:rPr>
        <w:t>κ</w:t>
      </w:r>
      <w:r>
        <w:rPr>
          <w:rFonts w:eastAsia="Times New Roman" w:cs="Times New Roman"/>
          <w:szCs w:val="24"/>
        </w:rPr>
        <w:t>.</w:t>
      </w:r>
      <w:r w:rsidRPr="00C74D90">
        <w:rPr>
          <w:rFonts w:eastAsia="Times New Roman" w:cs="Times New Roman"/>
          <w:szCs w:val="24"/>
        </w:rPr>
        <w:t xml:space="preserve"> Καρακώστα έχει το</w:t>
      </w:r>
      <w:r>
        <w:rPr>
          <w:rFonts w:eastAsia="Times New Roman" w:cs="Times New Roman"/>
          <w:szCs w:val="24"/>
        </w:rPr>
        <w:t>ν</w:t>
      </w:r>
      <w:r w:rsidRPr="00C74D90">
        <w:rPr>
          <w:rFonts w:eastAsia="Times New Roman" w:cs="Times New Roman"/>
          <w:szCs w:val="24"/>
        </w:rPr>
        <w:t xml:space="preserve"> λόγο για </w:t>
      </w:r>
      <w:r>
        <w:rPr>
          <w:rFonts w:eastAsia="Times New Roman" w:cs="Times New Roman"/>
          <w:szCs w:val="24"/>
        </w:rPr>
        <w:t>ε</w:t>
      </w:r>
      <w:r w:rsidRPr="00C74D90">
        <w:rPr>
          <w:rFonts w:eastAsia="Times New Roman" w:cs="Times New Roman"/>
          <w:szCs w:val="24"/>
        </w:rPr>
        <w:t>πτά λεπτά</w:t>
      </w:r>
      <w:r>
        <w:rPr>
          <w:rFonts w:eastAsia="Times New Roman" w:cs="Times New Roman"/>
          <w:szCs w:val="24"/>
        </w:rPr>
        <w:t>.</w:t>
      </w:r>
    </w:p>
    <w:p w14:paraId="4EC193D8" w14:textId="77777777" w:rsidR="008E01FC" w:rsidRDefault="002168A0">
      <w:pPr>
        <w:spacing w:line="600" w:lineRule="auto"/>
        <w:ind w:firstLine="720"/>
        <w:contextualSpacing/>
        <w:jc w:val="both"/>
        <w:rPr>
          <w:rFonts w:eastAsia="Times New Roman" w:cs="Times New Roman"/>
          <w:szCs w:val="24"/>
        </w:rPr>
      </w:pPr>
      <w:r w:rsidRPr="00326B7B">
        <w:rPr>
          <w:rFonts w:eastAsia="Times New Roman" w:cs="Times New Roman"/>
          <w:b/>
          <w:szCs w:val="24"/>
        </w:rPr>
        <w:t>ΕΥΑΓΓΕΛΙΑ (ΕΥΗ) ΚΑΡΑΚΩΣΤΑ:</w:t>
      </w:r>
      <w:r>
        <w:rPr>
          <w:rFonts w:eastAsia="Times New Roman" w:cs="Times New Roman"/>
          <w:szCs w:val="24"/>
        </w:rPr>
        <w:t xml:space="preserve"> Κ</w:t>
      </w:r>
      <w:r w:rsidRPr="00C74D90">
        <w:rPr>
          <w:rFonts w:eastAsia="Times New Roman" w:cs="Times New Roman"/>
          <w:szCs w:val="24"/>
        </w:rPr>
        <w:t xml:space="preserve">αλησπέρα σε όλους και όλες που μας παρακολουθούν σήμερα στη </w:t>
      </w:r>
      <w:r w:rsidRPr="00C74D90">
        <w:rPr>
          <w:rFonts w:eastAsia="Times New Roman" w:cs="Times New Roman"/>
          <w:szCs w:val="24"/>
        </w:rPr>
        <w:t>συζήτηση αυτού του νομοσχεδίου</w:t>
      </w:r>
      <w:r>
        <w:rPr>
          <w:rFonts w:eastAsia="Times New Roman" w:cs="Times New Roman"/>
          <w:szCs w:val="24"/>
        </w:rPr>
        <w:t>.</w:t>
      </w:r>
    </w:p>
    <w:p w14:paraId="4EC193D9"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w:t>
      </w:r>
      <w:proofErr w:type="spellStart"/>
      <w:r>
        <w:rPr>
          <w:rFonts w:eastAsia="Times New Roman" w:cs="Times New Roman"/>
          <w:szCs w:val="24"/>
        </w:rPr>
        <w:t>Συριζαϊκή</w:t>
      </w:r>
      <w:proofErr w:type="spellEnd"/>
      <w:r>
        <w:rPr>
          <w:rFonts w:eastAsia="Times New Roman" w:cs="Times New Roman"/>
          <w:szCs w:val="24"/>
        </w:rPr>
        <w:t xml:space="preserve"> </w:t>
      </w:r>
      <w:r w:rsidRPr="00C74D90">
        <w:rPr>
          <w:rFonts w:eastAsia="Times New Roman" w:cs="Times New Roman"/>
          <w:szCs w:val="24"/>
        </w:rPr>
        <w:t>νομοθ</w:t>
      </w:r>
      <w:r>
        <w:rPr>
          <w:rFonts w:eastAsia="Times New Roman" w:cs="Times New Roman"/>
          <w:szCs w:val="24"/>
        </w:rPr>
        <w:t xml:space="preserve">έτηση» </w:t>
      </w:r>
      <w:r w:rsidRPr="00C74D90">
        <w:rPr>
          <w:rFonts w:eastAsia="Times New Roman" w:cs="Times New Roman"/>
          <w:szCs w:val="24"/>
        </w:rPr>
        <w:t>λέει ο κ</w:t>
      </w:r>
      <w:r>
        <w:rPr>
          <w:rFonts w:eastAsia="Times New Roman" w:cs="Times New Roman"/>
          <w:szCs w:val="24"/>
        </w:rPr>
        <w:t xml:space="preserve">. </w:t>
      </w:r>
      <w:proofErr w:type="spellStart"/>
      <w:r>
        <w:rPr>
          <w:rFonts w:eastAsia="Times New Roman" w:cs="Times New Roman"/>
          <w:szCs w:val="24"/>
        </w:rPr>
        <w:t>Δ</w:t>
      </w:r>
      <w:r w:rsidRPr="00C74D90">
        <w:rPr>
          <w:rFonts w:eastAsia="Times New Roman" w:cs="Times New Roman"/>
          <w:szCs w:val="24"/>
        </w:rPr>
        <w:t>ένδιας</w:t>
      </w:r>
      <w:proofErr w:type="spellEnd"/>
      <w:r>
        <w:rPr>
          <w:rFonts w:eastAsia="Times New Roman" w:cs="Times New Roman"/>
          <w:szCs w:val="24"/>
        </w:rPr>
        <w:t xml:space="preserve">. </w:t>
      </w:r>
      <w:r w:rsidRPr="00C74D90">
        <w:rPr>
          <w:rFonts w:eastAsia="Times New Roman" w:cs="Times New Roman"/>
          <w:szCs w:val="24"/>
        </w:rPr>
        <w:t xml:space="preserve">Και βέβαια είναι </w:t>
      </w:r>
      <w:proofErr w:type="spellStart"/>
      <w:r>
        <w:rPr>
          <w:rFonts w:eastAsia="Times New Roman" w:cs="Times New Roman"/>
          <w:szCs w:val="24"/>
        </w:rPr>
        <w:t>συριζαϊκή</w:t>
      </w:r>
      <w:proofErr w:type="spellEnd"/>
      <w:r>
        <w:rPr>
          <w:rFonts w:eastAsia="Times New Roman" w:cs="Times New Roman"/>
          <w:szCs w:val="24"/>
        </w:rPr>
        <w:t xml:space="preserve"> νομοθέτηση</w:t>
      </w:r>
      <w:r w:rsidRPr="00C74D90">
        <w:rPr>
          <w:rFonts w:eastAsia="Times New Roman" w:cs="Times New Roman"/>
          <w:szCs w:val="24"/>
        </w:rPr>
        <w:t xml:space="preserve"> αυτή</w:t>
      </w:r>
      <w:r>
        <w:rPr>
          <w:rFonts w:eastAsia="Times New Roman" w:cs="Times New Roman"/>
          <w:szCs w:val="24"/>
        </w:rPr>
        <w:t>, γιατί πραγματικά, με μι</w:t>
      </w:r>
      <w:r w:rsidRPr="00C74D90">
        <w:rPr>
          <w:rFonts w:eastAsia="Times New Roman" w:cs="Times New Roman"/>
          <w:szCs w:val="24"/>
        </w:rPr>
        <w:t>α εντελώς διαφορετική λογική στο πώς νομοθετούμε</w:t>
      </w:r>
      <w:r>
        <w:rPr>
          <w:rFonts w:eastAsia="Times New Roman" w:cs="Times New Roman"/>
          <w:szCs w:val="24"/>
        </w:rPr>
        <w:t>, από το</w:t>
      </w:r>
      <w:r w:rsidRPr="00C74D90">
        <w:rPr>
          <w:rFonts w:eastAsia="Times New Roman" w:cs="Times New Roman"/>
          <w:szCs w:val="24"/>
        </w:rPr>
        <w:t xml:space="preserve"> </w:t>
      </w:r>
      <w:r>
        <w:rPr>
          <w:rFonts w:eastAsia="Times New Roman" w:cs="Times New Roman"/>
          <w:szCs w:val="24"/>
        </w:rPr>
        <w:t>2015</w:t>
      </w:r>
      <w:r w:rsidRPr="00C74D90">
        <w:rPr>
          <w:rFonts w:eastAsia="Times New Roman" w:cs="Times New Roman"/>
          <w:szCs w:val="24"/>
        </w:rPr>
        <w:t xml:space="preserve"> ξεκινήσαμε με διάφορα νομοθετήματα στη διευκόλυνση των χαμηλών εισοδημάτων</w:t>
      </w:r>
      <w:r>
        <w:rPr>
          <w:rFonts w:eastAsia="Times New Roman" w:cs="Times New Roman"/>
          <w:szCs w:val="24"/>
        </w:rPr>
        <w:t xml:space="preserve"> και</w:t>
      </w:r>
      <w:r w:rsidRPr="00C74D90">
        <w:rPr>
          <w:rFonts w:eastAsia="Times New Roman" w:cs="Times New Roman"/>
          <w:szCs w:val="24"/>
        </w:rPr>
        <w:t xml:space="preserve"> προχωράμε σήμερα στη διευκόλυνση και στη λύση προβλημάτων που διαιωνίζονται χρόνια ολόκληρα και όχι τυχαία</w:t>
      </w:r>
      <w:r>
        <w:rPr>
          <w:rFonts w:eastAsia="Times New Roman" w:cs="Times New Roman"/>
          <w:szCs w:val="24"/>
        </w:rPr>
        <w:t>. Διαιωνίζονται γιατί η</w:t>
      </w:r>
      <w:r w:rsidRPr="00C74D90">
        <w:rPr>
          <w:rFonts w:eastAsia="Times New Roman" w:cs="Times New Roman"/>
          <w:szCs w:val="24"/>
        </w:rPr>
        <w:t xml:space="preserve"> προηγούμενη λογική ήταν να λύνουμε το πρόβλημα</w:t>
      </w:r>
      <w:r w:rsidRPr="00C74D90">
        <w:rPr>
          <w:rFonts w:eastAsia="Times New Roman" w:cs="Times New Roman"/>
          <w:szCs w:val="24"/>
        </w:rPr>
        <w:t xml:space="preserve"> </w:t>
      </w:r>
      <w:r>
        <w:rPr>
          <w:rFonts w:eastAsia="Times New Roman" w:cs="Times New Roman"/>
          <w:szCs w:val="24"/>
        </w:rPr>
        <w:t>της κάθε μεμονωμένης επιχείρηση</w:t>
      </w:r>
      <w:r w:rsidRPr="00C74D90">
        <w:rPr>
          <w:rFonts w:eastAsia="Times New Roman" w:cs="Times New Roman"/>
          <w:szCs w:val="24"/>
        </w:rPr>
        <w:t>ς</w:t>
      </w:r>
      <w:r>
        <w:rPr>
          <w:rFonts w:eastAsia="Times New Roman" w:cs="Times New Roman"/>
          <w:szCs w:val="24"/>
        </w:rPr>
        <w:t>.</w:t>
      </w:r>
    </w:p>
    <w:p w14:paraId="4EC193DA"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Σήμερα, α</w:t>
      </w:r>
      <w:r w:rsidRPr="00C74D90">
        <w:rPr>
          <w:rFonts w:eastAsia="Times New Roman" w:cs="Times New Roman"/>
          <w:szCs w:val="24"/>
        </w:rPr>
        <w:t>ντιμετωπ</w:t>
      </w:r>
      <w:r>
        <w:rPr>
          <w:rFonts w:eastAsia="Times New Roman" w:cs="Times New Roman"/>
          <w:szCs w:val="24"/>
        </w:rPr>
        <w:t>ίζοντας κ</w:t>
      </w:r>
      <w:r w:rsidRPr="00C74D90">
        <w:rPr>
          <w:rFonts w:eastAsia="Times New Roman" w:cs="Times New Roman"/>
          <w:szCs w:val="24"/>
        </w:rPr>
        <w:t xml:space="preserve">αι θέλοντας πραγματικά την υγιή επιχειρηματικότητα τόσο στη βιομηχανία </w:t>
      </w:r>
      <w:r>
        <w:rPr>
          <w:rFonts w:eastAsia="Times New Roman" w:cs="Times New Roman"/>
          <w:szCs w:val="24"/>
        </w:rPr>
        <w:t>ό</w:t>
      </w:r>
      <w:r w:rsidRPr="00C74D90">
        <w:rPr>
          <w:rFonts w:eastAsia="Times New Roman" w:cs="Times New Roman"/>
          <w:szCs w:val="24"/>
        </w:rPr>
        <w:t>σο και στη βιοτεχνία</w:t>
      </w:r>
      <w:r>
        <w:rPr>
          <w:rFonts w:eastAsia="Times New Roman" w:cs="Times New Roman"/>
          <w:szCs w:val="24"/>
        </w:rPr>
        <w:t>.</w:t>
      </w:r>
      <w:r w:rsidRPr="00C74D90">
        <w:rPr>
          <w:rFonts w:eastAsia="Times New Roman" w:cs="Times New Roman"/>
          <w:szCs w:val="24"/>
        </w:rPr>
        <w:t xml:space="preserve"> </w:t>
      </w:r>
      <w:r>
        <w:rPr>
          <w:rFonts w:eastAsia="Times New Roman" w:cs="Times New Roman"/>
          <w:szCs w:val="24"/>
        </w:rPr>
        <w:t>και βλέποντας την άναρχη</w:t>
      </w:r>
      <w:r w:rsidRPr="00C74D90">
        <w:rPr>
          <w:rFonts w:eastAsia="Times New Roman" w:cs="Times New Roman"/>
          <w:szCs w:val="24"/>
        </w:rPr>
        <w:t xml:space="preserve"> δόμηση και την άναρχη τοποθέτηση αυτών των επιχειρηματικών δραστηριοτήτων</w:t>
      </w:r>
      <w:r>
        <w:rPr>
          <w:rFonts w:eastAsia="Times New Roman" w:cs="Times New Roman"/>
          <w:szCs w:val="24"/>
        </w:rPr>
        <w:t>,</w:t>
      </w:r>
      <w:r w:rsidRPr="00C74D90">
        <w:rPr>
          <w:rFonts w:eastAsia="Times New Roman" w:cs="Times New Roman"/>
          <w:szCs w:val="24"/>
        </w:rPr>
        <w:t xml:space="preserve"> ε</w:t>
      </w:r>
      <w:r w:rsidRPr="00C74D90">
        <w:rPr>
          <w:rFonts w:eastAsia="Times New Roman" w:cs="Times New Roman"/>
          <w:szCs w:val="24"/>
        </w:rPr>
        <w:t>ρχόμαστε να σχεδιάσουμε</w:t>
      </w:r>
      <w:r>
        <w:rPr>
          <w:rFonts w:eastAsia="Times New Roman" w:cs="Times New Roman"/>
          <w:szCs w:val="24"/>
        </w:rPr>
        <w:t>. Και τι προτείνουμε; Β</w:t>
      </w:r>
      <w:r w:rsidRPr="00C74D90">
        <w:rPr>
          <w:rFonts w:eastAsia="Times New Roman" w:cs="Times New Roman"/>
          <w:szCs w:val="24"/>
        </w:rPr>
        <w:t>λέποντας</w:t>
      </w:r>
      <w:r>
        <w:rPr>
          <w:rFonts w:eastAsia="Times New Roman" w:cs="Times New Roman"/>
          <w:szCs w:val="24"/>
        </w:rPr>
        <w:t>,</w:t>
      </w:r>
      <w:r w:rsidRPr="00C74D90">
        <w:rPr>
          <w:rFonts w:eastAsia="Times New Roman" w:cs="Times New Roman"/>
          <w:szCs w:val="24"/>
        </w:rPr>
        <w:t xml:space="preserve"> παραδείγματος </w:t>
      </w:r>
      <w:r w:rsidRPr="00C74D90">
        <w:rPr>
          <w:rFonts w:eastAsia="Times New Roman" w:cs="Times New Roman"/>
          <w:szCs w:val="24"/>
        </w:rPr>
        <w:t>χάρ</w:t>
      </w:r>
      <w:r>
        <w:rPr>
          <w:rFonts w:eastAsia="Times New Roman" w:cs="Times New Roman"/>
          <w:szCs w:val="24"/>
        </w:rPr>
        <w:t>ιν</w:t>
      </w:r>
      <w:r>
        <w:rPr>
          <w:rFonts w:eastAsia="Times New Roman" w:cs="Times New Roman"/>
          <w:szCs w:val="24"/>
        </w:rPr>
        <w:t>,</w:t>
      </w:r>
      <w:r w:rsidRPr="00C74D90">
        <w:rPr>
          <w:rFonts w:eastAsia="Times New Roman" w:cs="Times New Roman"/>
          <w:szCs w:val="24"/>
        </w:rPr>
        <w:t xml:space="preserve"> ό</w:t>
      </w:r>
      <w:r>
        <w:rPr>
          <w:rFonts w:eastAsia="Times New Roman" w:cs="Times New Roman"/>
          <w:szCs w:val="24"/>
        </w:rPr>
        <w:t>τι στην Αττική έχουμε είκοσι οκτώ</w:t>
      </w:r>
      <w:r w:rsidRPr="00C74D90">
        <w:rPr>
          <w:rFonts w:eastAsia="Times New Roman" w:cs="Times New Roman"/>
          <w:szCs w:val="24"/>
        </w:rPr>
        <w:t xml:space="preserve"> άτυπες βιομηχανικές συγκεντρώσεις </w:t>
      </w:r>
      <w:r>
        <w:rPr>
          <w:rFonts w:eastAsia="Times New Roman" w:cs="Times New Roman"/>
          <w:szCs w:val="24"/>
        </w:rPr>
        <w:t>–</w:t>
      </w:r>
      <w:r w:rsidRPr="00C74D90">
        <w:rPr>
          <w:rFonts w:eastAsia="Times New Roman" w:cs="Times New Roman"/>
          <w:szCs w:val="24"/>
        </w:rPr>
        <w:t>σκεφτείτε</w:t>
      </w:r>
      <w:r>
        <w:rPr>
          <w:rFonts w:eastAsia="Times New Roman" w:cs="Times New Roman"/>
          <w:szCs w:val="24"/>
        </w:rPr>
        <w:t>,</w:t>
      </w:r>
      <w:r w:rsidRPr="00C74D90">
        <w:rPr>
          <w:rFonts w:eastAsia="Times New Roman" w:cs="Times New Roman"/>
          <w:szCs w:val="24"/>
        </w:rPr>
        <w:t xml:space="preserve"> </w:t>
      </w:r>
      <w:r>
        <w:rPr>
          <w:rFonts w:eastAsia="Times New Roman" w:cs="Times New Roman"/>
          <w:szCs w:val="24"/>
        </w:rPr>
        <w:t>είκοσι οκτώ</w:t>
      </w:r>
      <w:r w:rsidRPr="00C74D90">
        <w:rPr>
          <w:rFonts w:eastAsia="Times New Roman" w:cs="Times New Roman"/>
          <w:szCs w:val="24"/>
        </w:rPr>
        <w:t xml:space="preserve"> άτυπες βιομηχανικές συγκεντρώσεις</w:t>
      </w:r>
      <w:r>
        <w:rPr>
          <w:rFonts w:eastAsia="Times New Roman" w:cs="Times New Roman"/>
          <w:szCs w:val="24"/>
        </w:rPr>
        <w:t>-</w:t>
      </w:r>
      <w:r w:rsidRPr="00C74D90">
        <w:rPr>
          <w:rFonts w:eastAsia="Times New Roman" w:cs="Times New Roman"/>
          <w:szCs w:val="24"/>
        </w:rPr>
        <w:t xml:space="preserve"> ερχόμαστε να προτείνουμε να φτιάξουμε βιοτεχνικές π</w:t>
      </w:r>
      <w:r w:rsidRPr="00C74D90">
        <w:rPr>
          <w:rFonts w:eastAsia="Times New Roman" w:cs="Times New Roman"/>
          <w:szCs w:val="24"/>
        </w:rPr>
        <w:t>εριοχές</w:t>
      </w:r>
      <w:r>
        <w:rPr>
          <w:rFonts w:eastAsia="Times New Roman" w:cs="Times New Roman"/>
          <w:szCs w:val="24"/>
        </w:rPr>
        <w:t>,</w:t>
      </w:r>
      <w:r w:rsidRPr="00C74D90">
        <w:rPr>
          <w:rFonts w:eastAsia="Times New Roman" w:cs="Times New Roman"/>
          <w:szCs w:val="24"/>
        </w:rPr>
        <w:t xml:space="preserve"> βιοτεχνικές ζώνες</w:t>
      </w:r>
      <w:r>
        <w:rPr>
          <w:rFonts w:eastAsia="Times New Roman" w:cs="Times New Roman"/>
          <w:szCs w:val="24"/>
        </w:rPr>
        <w:t>.</w:t>
      </w:r>
      <w:r w:rsidRPr="00C74D90">
        <w:rPr>
          <w:rFonts w:eastAsia="Times New Roman" w:cs="Times New Roman"/>
          <w:szCs w:val="24"/>
        </w:rPr>
        <w:t xml:space="preserve"> </w:t>
      </w:r>
      <w:r>
        <w:rPr>
          <w:rFonts w:eastAsia="Times New Roman" w:cs="Times New Roman"/>
          <w:szCs w:val="24"/>
        </w:rPr>
        <w:t xml:space="preserve">Παραδείγματος </w:t>
      </w:r>
      <w:r w:rsidRPr="00C74D90">
        <w:rPr>
          <w:rFonts w:eastAsia="Times New Roman" w:cs="Times New Roman"/>
          <w:szCs w:val="24"/>
        </w:rPr>
        <w:t>χάρ</w:t>
      </w:r>
      <w:r>
        <w:rPr>
          <w:rFonts w:eastAsia="Times New Roman" w:cs="Times New Roman"/>
          <w:szCs w:val="24"/>
        </w:rPr>
        <w:t>ιν</w:t>
      </w:r>
      <w:r>
        <w:rPr>
          <w:rFonts w:eastAsia="Times New Roman" w:cs="Times New Roman"/>
          <w:szCs w:val="24"/>
        </w:rPr>
        <w:t>,</w:t>
      </w:r>
      <w:r w:rsidRPr="00C74D90">
        <w:rPr>
          <w:rFonts w:eastAsia="Times New Roman" w:cs="Times New Roman"/>
          <w:szCs w:val="24"/>
        </w:rPr>
        <w:t xml:space="preserve"> στην ευρύτερη περιοχή των </w:t>
      </w:r>
      <w:proofErr w:type="spellStart"/>
      <w:r w:rsidRPr="00C74D90">
        <w:rPr>
          <w:rFonts w:eastAsia="Times New Roman" w:cs="Times New Roman"/>
          <w:szCs w:val="24"/>
        </w:rPr>
        <w:t>Οινοφύτων</w:t>
      </w:r>
      <w:proofErr w:type="spellEnd"/>
      <w:r w:rsidRPr="00C74D90">
        <w:rPr>
          <w:rFonts w:eastAsia="Times New Roman" w:cs="Times New Roman"/>
          <w:szCs w:val="24"/>
        </w:rPr>
        <w:t xml:space="preserve"> και του </w:t>
      </w:r>
      <w:proofErr w:type="spellStart"/>
      <w:r w:rsidRPr="00C74D90">
        <w:rPr>
          <w:rFonts w:eastAsia="Times New Roman" w:cs="Times New Roman"/>
          <w:szCs w:val="24"/>
        </w:rPr>
        <w:t>Σχηματαρίου</w:t>
      </w:r>
      <w:proofErr w:type="spellEnd"/>
      <w:r>
        <w:rPr>
          <w:rFonts w:eastAsia="Times New Roman" w:cs="Times New Roman"/>
          <w:szCs w:val="24"/>
        </w:rPr>
        <w:t>,</w:t>
      </w:r>
      <w:r w:rsidRPr="00C74D90">
        <w:rPr>
          <w:rFonts w:eastAsia="Times New Roman" w:cs="Times New Roman"/>
          <w:szCs w:val="24"/>
        </w:rPr>
        <w:t xml:space="preserve"> όπου συγκεντρώνονται χ</w:t>
      </w:r>
      <w:r>
        <w:rPr>
          <w:rFonts w:eastAsia="Times New Roman" w:cs="Times New Roman"/>
          <w:szCs w:val="24"/>
        </w:rPr>
        <w:t>ίλιες</w:t>
      </w:r>
      <w:r w:rsidRPr="00C74D90">
        <w:rPr>
          <w:rFonts w:eastAsia="Times New Roman" w:cs="Times New Roman"/>
          <w:szCs w:val="24"/>
        </w:rPr>
        <w:t xml:space="preserve"> επιχειρ</w:t>
      </w:r>
      <w:r>
        <w:rPr>
          <w:rFonts w:eastAsia="Times New Roman" w:cs="Times New Roman"/>
          <w:szCs w:val="24"/>
        </w:rPr>
        <w:t>ήσεις και παράγεται το 35% του β</w:t>
      </w:r>
      <w:r w:rsidRPr="00C74D90">
        <w:rPr>
          <w:rFonts w:eastAsia="Times New Roman" w:cs="Times New Roman"/>
          <w:szCs w:val="24"/>
        </w:rPr>
        <w:t>ιομηχανικού ακαθάριστου εισοδήματος της χώρας</w:t>
      </w:r>
      <w:r>
        <w:rPr>
          <w:rFonts w:eastAsia="Times New Roman" w:cs="Times New Roman"/>
          <w:szCs w:val="24"/>
        </w:rPr>
        <w:t>, ερχόμαστε κ</w:t>
      </w:r>
      <w:r w:rsidRPr="00C74D90">
        <w:rPr>
          <w:rFonts w:eastAsia="Times New Roman" w:cs="Times New Roman"/>
          <w:szCs w:val="24"/>
        </w:rPr>
        <w:t>αι προτείνουμε κάποιους σ</w:t>
      </w:r>
      <w:r w:rsidRPr="00C74D90">
        <w:rPr>
          <w:rFonts w:eastAsia="Times New Roman" w:cs="Times New Roman"/>
          <w:szCs w:val="24"/>
        </w:rPr>
        <w:t>χεδιασμούς</w:t>
      </w:r>
      <w:r>
        <w:rPr>
          <w:rFonts w:eastAsia="Times New Roman" w:cs="Times New Roman"/>
          <w:szCs w:val="24"/>
        </w:rPr>
        <w:t>. Θ</w:t>
      </w:r>
      <w:r w:rsidRPr="00C74D90">
        <w:rPr>
          <w:rFonts w:eastAsia="Times New Roman" w:cs="Times New Roman"/>
          <w:szCs w:val="24"/>
        </w:rPr>
        <w:t xml:space="preserve">α θυμόμαστε όλοι τις πολλές διαμαρτυρίες που </w:t>
      </w:r>
      <w:r>
        <w:rPr>
          <w:rFonts w:eastAsia="Times New Roman" w:cs="Times New Roman"/>
          <w:szCs w:val="24"/>
        </w:rPr>
        <w:t xml:space="preserve">γίνονταν </w:t>
      </w:r>
      <w:r w:rsidRPr="00C74D90">
        <w:rPr>
          <w:rFonts w:eastAsia="Times New Roman" w:cs="Times New Roman"/>
          <w:szCs w:val="24"/>
        </w:rPr>
        <w:t>για τη μόλυνση του ποταμού Ασωπού</w:t>
      </w:r>
      <w:r>
        <w:rPr>
          <w:rFonts w:eastAsia="Times New Roman" w:cs="Times New Roman"/>
          <w:szCs w:val="24"/>
        </w:rPr>
        <w:t>,</w:t>
      </w:r>
      <w:r w:rsidRPr="00C74D90">
        <w:rPr>
          <w:rFonts w:eastAsia="Times New Roman" w:cs="Times New Roman"/>
          <w:szCs w:val="24"/>
        </w:rPr>
        <w:t xml:space="preserve"> φαντάζομαι δεν τις έχει ξεχάσει κανείς και όλα αυτά</w:t>
      </w:r>
      <w:r>
        <w:rPr>
          <w:rFonts w:eastAsia="Times New Roman" w:cs="Times New Roman"/>
          <w:szCs w:val="24"/>
        </w:rPr>
        <w:t>, γιατί τα απόβλητα αυτώ</w:t>
      </w:r>
      <w:r w:rsidRPr="00C74D90">
        <w:rPr>
          <w:rFonts w:eastAsia="Times New Roman" w:cs="Times New Roman"/>
          <w:szCs w:val="24"/>
        </w:rPr>
        <w:t>ν όλων των βιομηχανιών</w:t>
      </w:r>
      <w:r>
        <w:rPr>
          <w:rFonts w:eastAsia="Times New Roman" w:cs="Times New Roman"/>
          <w:szCs w:val="24"/>
        </w:rPr>
        <w:t>,</w:t>
      </w:r>
      <w:r w:rsidRPr="00C74D90">
        <w:rPr>
          <w:rFonts w:eastAsia="Times New Roman" w:cs="Times New Roman"/>
          <w:szCs w:val="24"/>
        </w:rPr>
        <w:t xml:space="preserve"> η </w:t>
      </w:r>
      <w:r w:rsidRPr="00C74D90">
        <w:rPr>
          <w:rFonts w:eastAsia="Times New Roman" w:cs="Times New Roman"/>
          <w:szCs w:val="24"/>
        </w:rPr>
        <w:t>σ</w:t>
      </w:r>
      <w:r>
        <w:rPr>
          <w:rFonts w:eastAsia="Times New Roman" w:cs="Times New Roman"/>
          <w:szCs w:val="24"/>
        </w:rPr>
        <w:t>υ</w:t>
      </w:r>
      <w:r>
        <w:rPr>
          <w:rFonts w:eastAsia="Times New Roman" w:cs="Times New Roman"/>
          <w:szCs w:val="24"/>
        </w:rPr>
        <w:t>σ</w:t>
      </w:r>
      <w:r>
        <w:rPr>
          <w:rFonts w:eastAsia="Times New Roman" w:cs="Times New Roman"/>
          <w:szCs w:val="24"/>
        </w:rPr>
        <w:t>σ</w:t>
      </w:r>
      <w:r w:rsidRPr="00C74D90">
        <w:rPr>
          <w:rFonts w:eastAsia="Times New Roman" w:cs="Times New Roman"/>
          <w:szCs w:val="24"/>
        </w:rPr>
        <w:t>ώρευση</w:t>
      </w:r>
      <w:r w:rsidRPr="00C74D90">
        <w:rPr>
          <w:rFonts w:eastAsia="Times New Roman" w:cs="Times New Roman"/>
          <w:szCs w:val="24"/>
        </w:rPr>
        <w:t xml:space="preserve"> αυτή επενέβαινε στον υδροφόρο ορίζοντα</w:t>
      </w:r>
      <w:r>
        <w:rPr>
          <w:rFonts w:eastAsia="Times New Roman" w:cs="Times New Roman"/>
          <w:szCs w:val="24"/>
        </w:rPr>
        <w:t>,</w:t>
      </w:r>
      <w:r w:rsidRPr="00C74D90">
        <w:rPr>
          <w:rFonts w:eastAsia="Times New Roman" w:cs="Times New Roman"/>
          <w:szCs w:val="24"/>
        </w:rPr>
        <w:t xml:space="preserve"> αλλά και στο πόσιμο νερό</w:t>
      </w:r>
      <w:r>
        <w:rPr>
          <w:rFonts w:eastAsia="Times New Roman" w:cs="Times New Roman"/>
          <w:szCs w:val="24"/>
        </w:rPr>
        <w:t>.</w:t>
      </w:r>
    </w:p>
    <w:p w14:paraId="4EC193D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Ερχόμαστε, λοιπόν, εδώ και κάνουμε την εξής διαδικασία: Μετά από συνεργασία του Υπουργείου Οικονομίας και Ανάπτυξης, του Υπουργείου Περιβάλλοντος και Ενέργειας, της Περιφέρειας Στερεάς Ελλάδας, του Δήμου Τανάγρας αλλά και πολλών </w:t>
      </w:r>
      <w:r>
        <w:rPr>
          <w:rFonts w:eastAsia="Times New Roman" w:cs="Times New Roman"/>
          <w:szCs w:val="24"/>
        </w:rPr>
        <w:t xml:space="preserve">τοπικών φορέων, διαμορφώθηκε μετά από διαβούλευση ένα ολοκληρωμένο στρατηγικό σχέδιο παρεμβάσεων στη βιομηχανική περιοχή </w:t>
      </w:r>
      <w:proofErr w:type="spellStart"/>
      <w:r>
        <w:rPr>
          <w:rFonts w:eastAsia="Times New Roman" w:cs="Times New Roman"/>
          <w:szCs w:val="24"/>
        </w:rPr>
        <w:t>Οινοφύτων</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Σχηματαρίου</w:t>
      </w:r>
      <w:proofErr w:type="spellEnd"/>
      <w:r>
        <w:rPr>
          <w:rFonts w:eastAsia="Times New Roman" w:cs="Times New Roman"/>
          <w:szCs w:val="24"/>
        </w:rPr>
        <w:t>, το οποίο τι περιλαμβάνει; Περιλαμβάνει την ανάπτυξη επιχειρηματικού πάρκου εξυγίανσης στην άτυπη αυτή βιομηχαν</w:t>
      </w:r>
      <w:r>
        <w:rPr>
          <w:rFonts w:eastAsia="Times New Roman" w:cs="Times New Roman"/>
          <w:szCs w:val="24"/>
        </w:rPr>
        <w:t>ική περιοχή, το οποίο προτείνεται να υλοποιηθεί τμηματικά σε τέσσερα διακριτά τμήματα της έκτασης και αντίστοιχα σε τέσσερις φάσεις.</w:t>
      </w:r>
    </w:p>
    <w:p w14:paraId="4EC193D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Σημαντικό είναι, βέβαια, ότι προτείνεται να υλοποιηθεί κεντρική μονάδα καθαρισμού βιομηχανικών αποβλήτων στην πρώτη φάση. Ε</w:t>
      </w:r>
      <w:r>
        <w:rPr>
          <w:rFonts w:eastAsia="Times New Roman" w:cs="Times New Roman"/>
          <w:szCs w:val="24"/>
        </w:rPr>
        <w:t xml:space="preserve">πίσης, να δημιουργηθούν δίκτυα ύδρευσης-αποχέτευσης, νέα οδοποιία και περιβαλλοντικά έργα, όπως παραδείγματος </w:t>
      </w:r>
      <w:r>
        <w:rPr>
          <w:rFonts w:eastAsia="Times New Roman" w:cs="Times New Roman"/>
          <w:szCs w:val="24"/>
        </w:rPr>
        <w:t>χάρ</w:t>
      </w:r>
      <w:r>
        <w:rPr>
          <w:rFonts w:eastAsia="Times New Roman" w:cs="Times New Roman"/>
          <w:szCs w:val="24"/>
        </w:rPr>
        <w:t>ιν</w:t>
      </w:r>
      <w:r>
        <w:rPr>
          <w:rFonts w:eastAsia="Times New Roman" w:cs="Times New Roman"/>
          <w:szCs w:val="24"/>
        </w:rPr>
        <w:t xml:space="preserve"> κοινόχρηστο πράσινο και ζώνη πρασίνου γύρω από τα όρια αυτής της περιοχής, διοικητικό κέντρο το οποίο θα φιλοξενεί και το Παρατηρητήριο Περι</w:t>
      </w:r>
      <w:r>
        <w:rPr>
          <w:rFonts w:eastAsia="Times New Roman" w:cs="Times New Roman"/>
          <w:szCs w:val="24"/>
        </w:rPr>
        <w:t>βάλλοντος και άλλα τέτοια στοιχεία.</w:t>
      </w:r>
    </w:p>
    <w:p w14:paraId="4EC193D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Η περιοχή των </w:t>
      </w:r>
      <w:proofErr w:type="spellStart"/>
      <w:r>
        <w:rPr>
          <w:rFonts w:eastAsia="Times New Roman" w:cs="Times New Roman"/>
          <w:szCs w:val="24"/>
        </w:rPr>
        <w:t>Οινοφύτων</w:t>
      </w:r>
      <w:proofErr w:type="spellEnd"/>
      <w:r>
        <w:rPr>
          <w:rFonts w:eastAsia="Times New Roman" w:cs="Times New Roman"/>
          <w:szCs w:val="24"/>
        </w:rPr>
        <w:t xml:space="preserve"> αισιοδοξούμε –γιατί μπορεί- να αποτελέσει κέντρο οικονομικής ανάπτυξης της χώρας, αλλά και υπόδειγμα σύγχρονης περιβαλλοντικής διαχείρισης. Οι πόροι</w:t>
      </w:r>
      <w:r>
        <w:rPr>
          <w:rFonts w:eastAsia="Times New Roman" w:cs="Times New Roman"/>
          <w:szCs w:val="24"/>
        </w:rPr>
        <w:t>,</w:t>
      </w:r>
      <w:r>
        <w:rPr>
          <w:rFonts w:eastAsia="Times New Roman" w:cs="Times New Roman"/>
          <w:szCs w:val="24"/>
        </w:rPr>
        <w:t xml:space="preserve"> δε</w:t>
      </w:r>
      <w:r>
        <w:rPr>
          <w:rFonts w:eastAsia="Times New Roman" w:cs="Times New Roman"/>
          <w:szCs w:val="24"/>
        </w:rPr>
        <w:t>,</w:t>
      </w:r>
      <w:r>
        <w:rPr>
          <w:rFonts w:eastAsia="Times New Roman" w:cs="Times New Roman"/>
          <w:szCs w:val="24"/>
        </w:rPr>
        <w:t xml:space="preserve"> είναι εξασφαλισμένοι από το ΕΣΠΑ 2014-2020</w:t>
      </w:r>
      <w:r>
        <w:rPr>
          <w:rFonts w:eastAsia="Times New Roman" w:cs="Times New Roman"/>
          <w:szCs w:val="24"/>
        </w:rPr>
        <w:t>, το εθνικό σκέλος του Προγράμματος Δημοσίων Επενδύσεων και από τη συμμετοχή του ιδιωτικού τομέα.</w:t>
      </w:r>
    </w:p>
    <w:p w14:paraId="4EC193D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Γενικότερα, για το σύνολο των επιχειρηματικών πάρκων ενισχύεται η ανάπτυξή τους μέσα απ’ αυτό το νομοσχέδιο, καθώς οι ενδιαφερόμενοι φορείς δεν υποχρεούνται ν</w:t>
      </w:r>
      <w:r>
        <w:rPr>
          <w:rFonts w:eastAsia="Times New Roman" w:cs="Times New Roman"/>
          <w:szCs w:val="24"/>
        </w:rPr>
        <w:t>α συστήσουν ανώνυμη εταιρεία ειδικού σκοπού, πριν από την έγκριση της επένδυσης. Με αυτόν τον τρόπο διευκολύνονται –και αυτό είναι πάρα πολύ σημαντικό- οι ΟΤΑ και τα επιμελητήρια να ιδρύσουν ανώνυμες εταιρείες, αλλά διευκολύνονται ιδιαίτερα οι δημόσιοι φορ</w:t>
      </w:r>
      <w:r>
        <w:rPr>
          <w:rFonts w:eastAsia="Times New Roman" w:cs="Times New Roman"/>
          <w:szCs w:val="24"/>
        </w:rPr>
        <w:t>είς, των οποίων η συμμετοχή σε ανώνυμη εταιρεία απαιτεί μεγάλη διοικητική διαδικασία και πολλούς ελέγχους σήμερα, οι οποίοι θα γίνονται παράλληλα με την εξέταση της έγκρισης της επένδυσης. Αφαιρούμε, δηλαδή, κομμάτια γραφειοκρατίας και συγχρόνως βάζουμε στ</w:t>
      </w:r>
      <w:r>
        <w:rPr>
          <w:rFonts w:eastAsia="Times New Roman" w:cs="Times New Roman"/>
          <w:szCs w:val="24"/>
        </w:rPr>
        <w:t>ο παιχνίδι των επενδύσεων και συλλογικότητες.</w:t>
      </w:r>
    </w:p>
    <w:p w14:paraId="4EC193D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Επίσης, σε τεχνικό επίπεδο μειώνονται οι απαιτούμενες από τον νόμο σήμερα θέσεις στάθμευσης κατά 50% και για τις εγκατεστημένες επιχειρήσεις, όταν αυτές βρίσκονται μέσα στα επιχειρηματικά πάρκα -είναι κριτήρια </w:t>
      </w:r>
      <w:r>
        <w:rPr>
          <w:rFonts w:eastAsia="Times New Roman" w:cs="Times New Roman"/>
          <w:szCs w:val="24"/>
        </w:rPr>
        <w:t>βοήθειας, για να ενταχθούν οι επιχειρήσεις σ</w:t>
      </w:r>
      <w:r>
        <w:rPr>
          <w:rFonts w:eastAsia="Times New Roman" w:cs="Times New Roman"/>
          <w:szCs w:val="24"/>
        </w:rPr>
        <w:t>ε</w:t>
      </w:r>
      <w:r>
        <w:rPr>
          <w:rFonts w:eastAsia="Times New Roman" w:cs="Times New Roman"/>
          <w:szCs w:val="24"/>
        </w:rPr>
        <w:t xml:space="preserve"> αυτά τα πάρκα- και όταν ο αναγκαίος αυτός αριθμός καλύπτεται από κοινόχρηστες θέσεις μέσα από τον σχεδιασμό. Με αυτή τη διάταξη μπορούν να τακτοποιηθούν πολεοδομικές παραβάσεις από επιχειρήσεις που προϋπάρχουν </w:t>
      </w:r>
      <w:r>
        <w:rPr>
          <w:rFonts w:eastAsia="Times New Roman" w:cs="Times New Roman"/>
          <w:szCs w:val="24"/>
        </w:rPr>
        <w:t xml:space="preserve">και δεν είχαν κατασκευάσει τους απαιτούμενους χώρους στάθμευσης και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ετέρου</w:t>
      </w:r>
      <w:r>
        <w:rPr>
          <w:rFonts w:eastAsia="Times New Roman" w:cs="Times New Roman"/>
          <w:szCs w:val="24"/>
        </w:rPr>
        <w:t xml:space="preserve"> απελευθερώνονται οι χώροι, ώστε να χρησιμοποιηθούν για άλλη χρήση.</w:t>
      </w:r>
    </w:p>
    <w:p w14:paraId="4EC193E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Επιτρέπεται, επίσης, η ολοκλήρωση έργων υποδομής επιχειρηματικού πάρκου σε πάνω από </w:t>
      </w:r>
      <w:r>
        <w:rPr>
          <w:rFonts w:eastAsia="Times New Roman" w:cs="Times New Roman"/>
          <w:szCs w:val="24"/>
        </w:rPr>
        <w:t>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φάσεις. Απαλλάσσονται </w:t>
      </w:r>
      <w:r>
        <w:rPr>
          <w:rFonts w:eastAsia="Times New Roman" w:cs="Times New Roman"/>
          <w:szCs w:val="24"/>
        </w:rPr>
        <w:t>από την υποχρέωση άδειας εγκατάστασης και από την έκδοση προκαταρκτικής περιβαλλοντικής εκτίμησης οι εφοδιαστικές επιχειρήσεις οι οποίες εγκαθίστανται εντός επιχειρηματικού πάρκου. Επίσης, οι ίδιες επιχειρήσεις απαλλάσσονται από την καταβολή φόρου εισοδήμα</w:t>
      </w:r>
      <w:r>
        <w:rPr>
          <w:rFonts w:eastAsia="Times New Roman" w:cs="Times New Roman"/>
          <w:szCs w:val="24"/>
        </w:rPr>
        <w:t>τος για την υπεραξία που προκύπτει από την εκποίηση των ακινήτων τους κατά το μέρος που αντιστοιχεί στο κόστος μετεγκατάστασής τους.</w:t>
      </w:r>
    </w:p>
    <w:p w14:paraId="4EC193E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Ένα πολύ σημαντικό σημείο είναι ότι χορηγούνται ενισχύσεις γι’ αυτές τις επιχειρήσεις που δημιουργούνται στη χώρα μας, για </w:t>
      </w:r>
      <w:r>
        <w:rPr>
          <w:rFonts w:eastAsia="Times New Roman" w:cs="Times New Roman"/>
          <w:szCs w:val="24"/>
        </w:rPr>
        <w:t xml:space="preserve">μεγάλες μονάδες παροχής </w:t>
      </w:r>
      <w:proofErr w:type="spellStart"/>
      <w:r>
        <w:rPr>
          <w:rFonts w:eastAsia="Times New Roman" w:cs="Times New Roman"/>
          <w:szCs w:val="24"/>
        </w:rPr>
        <w:t>ενδοομιλικών</w:t>
      </w:r>
      <w:proofErr w:type="spellEnd"/>
      <w:r>
        <w:rPr>
          <w:rFonts w:eastAsia="Times New Roman" w:cs="Times New Roman"/>
          <w:szCs w:val="24"/>
        </w:rPr>
        <w:t xml:space="preserve"> υπηρεσιών, όπως ενισχύσεις μισθολογικού κόστους του πρώτου έτους εργασίας για την πρόσληψη μακροχρόνια ανέργων και ατόμων με αναπηρία, ενισχύσεις για έργα έρευνας και ανάπτυξης, για προγράμματα επαγγελματικής κατάρτισης</w:t>
      </w:r>
      <w:r>
        <w:rPr>
          <w:rFonts w:eastAsia="Times New Roman" w:cs="Times New Roman"/>
          <w:szCs w:val="24"/>
        </w:rPr>
        <w:t xml:space="preserve">, που βοηθούν και στη μη διαρροή των εγκεφάλων στο εξωτερικό, για τους οποίους συστήνεται και ένας θεσμός χρηματικών επάθλων για επιβράβευση δικτύων επιστημονικού δυναμικού, στα οποία συμμετέχουν Έλληνες που διαμένουν εκτός της χώρας. </w:t>
      </w:r>
    </w:p>
    <w:p w14:paraId="4EC193E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Επίσης, θεσπίζεται ο</w:t>
      </w:r>
      <w:r>
        <w:rPr>
          <w:rFonts w:eastAsia="Times New Roman" w:cs="Times New Roman"/>
          <w:szCs w:val="24"/>
        </w:rPr>
        <w:t>ργανισμός και κανονισμός λειτουργίας Ενιαίας και Ανεξάρτητης Αρχής Δημόσιων Συμβάσεων, η οποία υπόκειται στον έλεγχο της Βουλής και προωθεί μια ολοκληρωμένη εθνική στρατηγική για τις δημόσιες συμβάσεις, υποβάλλει προτάσεις, ώστε η ανάθεση και η εκτέλεσή το</w:t>
      </w:r>
      <w:r>
        <w:rPr>
          <w:rFonts w:eastAsia="Times New Roman" w:cs="Times New Roman"/>
          <w:szCs w:val="24"/>
        </w:rPr>
        <w:t>υς να διενεργούνται με διαφάνεια και να εναρμονίζονται στο Ευρωπαϊκό Δίκαιο Δημοσίων Συμβάσεων.</w:t>
      </w:r>
    </w:p>
    <w:p w14:paraId="4EC193E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Αυτά και πολλά άλλα θα μπορούσα να αναφέρω και να απαντήσω στις ενστάσεις της Νέας Δημοκρατίας, που λέει ότι ο ΣΥΡΙΖΑ δεν ενδιαφέρεται για την ιδιωτική επένδυση</w:t>
      </w:r>
      <w:r>
        <w:rPr>
          <w:rFonts w:eastAsia="Times New Roman" w:cs="Times New Roman"/>
          <w:szCs w:val="24"/>
        </w:rPr>
        <w:t xml:space="preserve">. Ενδιαφέρεται για την ιδιωτική επένδυση με όρους και κανόνες, που δεν προσβάλλουν τη χώρα, που δεν προσβάλλουν το περιβάλλον, που βρίσκονται σε χώρους σχεδιασμού και </w:t>
      </w: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w:t>
      </w:r>
      <w:r>
        <w:rPr>
          <w:rFonts w:eastAsia="Times New Roman" w:cs="Times New Roman"/>
          <w:szCs w:val="24"/>
        </w:rPr>
        <w:t>την κατεύθυνση εμείς έχουμε ξεκινήσει και το Κτηματολόγιο και τους δασικούς χάρτε</w:t>
      </w:r>
      <w:r>
        <w:rPr>
          <w:rFonts w:eastAsia="Times New Roman" w:cs="Times New Roman"/>
          <w:szCs w:val="24"/>
        </w:rPr>
        <w:t>ς και τους καθορισμούς αιγιαλών και τους σχεδιασμούς βοσκοτόπων, δηλαδή το συνολικό υπόβαθρο που απαιτείται για μια χώρα που πραγματικά σέβεται τον εαυτό της.</w:t>
      </w:r>
    </w:p>
    <w:p w14:paraId="4EC193E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Ευχαριστώ.</w:t>
      </w:r>
    </w:p>
    <w:p w14:paraId="4EC193E5" w14:textId="77777777" w:rsidR="008E01FC" w:rsidRDefault="002168A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EC193E6" w14:textId="77777777" w:rsidR="008E01FC" w:rsidRDefault="002168A0">
      <w:pPr>
        <w:spacing w:line="600" w:lineRule="auto"/>
        <w:ind w:firstLine="720"/>
        <w:contextualSpacing/>
        <w:jc w:val="both"/>
        <w:rPr>
          <w:rFonts w:eastAsia="Times New Roman" w:cs="Times New Roman"/>
          <w:szCs w:val="24"/>
        </w:rPr>
      </w:pPr>
      <w:r w:rsidRPr="0010621F">
        <w:rPr>
          <w:rFonts w:eastAsia="Times New Roman" w:cs="Times New Roman"/>
          <w:b/>
          <w:szCs w:val="24"/>
        </w:rPr>
        <w:t>ΠΡΟΕΔΡΕΥΟΥΣΑ (Αναστασία Χριστοδουλοπούλου)</w:t>
      </w:r>
      <w:r w:rsidRPr="0010621F">
        <w:rPr>
          <w:rFonts w:eastAsia="Times New Roman" w:cs="Times New Roman"/>
          <w:b/>
          <w:szCs w:val="24"/>
        </w:rPr>
        <w:t>:</w:t>
      </w:r>
      <w:r>
        <w:rPr>
          <w:rFonts w:eastAsia="Times New Roman" w:cs="Times New Roman"/>
          <w:szCs w:val="24"/>
        </w:rPr>
        <w:t xml:space="preserve"> </w:t>
      </w:r>
      <w:r w:rsidRPr="0010621F">
        <w:rPr>
          <w:rFonts w:eastAsia="Times New Roman" w:cs="Times New Roman"/>
          <w:szCs w:val="24"/>
        </w:rPr>
        <w:t>Ο</w:t>
      </w:r>
      <w:r>
        <w:rPr>
          <w:rFonts w:eastAsia="Times New Roman" w:cs="Times New Roman"/>
          <w:szCs w:val="24"/>
        </w:rPr>
        <w:t xml:space="preserve"> κ. </w:t>
      </w:r>
      <w:proofErr w:type="spellStart"/>
      <w:r>
        <w:rPr>
          <w:rFonts w:eastAsia="Times New Roman" w:cs="Times New Roman"/>
          <w:szCs w:val="24"/>
        </w:rPr>
        <w:t>Μπαλωμενάκης</w:t>
      </w:r>
      <w:proofErr w:type="spellEnd"/>
      <w:r>
        <w:rPr>
          <w:rFonts w:eastAsia="Times New Roman" w:cs="Times New Roman"/>
          <w:szCs w:val="24"/>
        </w:rPr>
        <w:t xml:space="preserve"> από τον ΣΥΡΙΖΑ έχει τον λόγο για επτά λεπτά.</w:t>
      </w:r>
    </w:p>
    <w:p w14:paraId="4EC193E7"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Σ</w:t>
      </w:r>
      <w:r>
        <w:rPr>
          <w:rFonts w:eastAsia="Times New Roman" w:cs="Times New Roman"/>
          <w:b/>
          <w:szCs w:val="24"/>
        </w:rPr>
        <w:t xml:space="preserve"> ΜΠΑΛΩΜΕΝΑΚΗΣ:</w:t>
      </w:r>
      <w:r>
        <w:rPr>
          <w:rFonts w:eastAsia="Times New Roman" w:cs="Times New Roman"/>
          <w:szCs w:val="24"/>
        </w:rPr>
        <w:t xml:space="preserve"> Ευχαριστώ, κυρία Πρόεδρε.</w:t>
      </w:r>
    </w:p>
    <w:p w14:paraId="4EC193E8"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επιδότηση εκ μέρους του ελληνικού δημοσίου της αποπληρωμής στεγαστικών και επιχειρηματικών δανείων που έχουν ως εγγύηση την πρώτη κατοικία των δανειοληπτών αποτελεί ένα καθοριστικό στοιχείο της νέας ρύθμισης που έρχεται να α</w:t>
      </w:r>
      <w:r>
        <w:rPr>
          <w:rFonts w:eastAsia="Times New Roman" w:cs="Times New Roman"/>
          <w:szCs w:val="24"/>
        </w:rPr>
        <w:t xml:space="preserve">ντικαταστήσει </w:t>
      </w:r>
      <w:r>
        <w:rPr>
          <w:rFonts w:eastAsia="Times New Roman" w:cs="Times New Roman"/>
          <w:szCs w:val="24"/>
        </w:rPr>
        <w:t>τ</w:t>
      </w:r>
      <w:r>
        <w:rPr>
          <w:rFonts w:eastAsia="Times New Roman" w:cs="Times New Roman"/>
          <w:szCs w:val="24"/>
        </w:rPr>
        <w:t>ο</w:t>
      </w:r>
      <w:r>
        <w:rPr>
          <w:rFonts w:eastAsia="Times New Roman" w:cs="Times New Roman"/>
          <w:szCs w:val="24"/>
        </w:rPr>
        <w:t xml:space="preserve"> σημεριν</w:t>
      </w:r>
      <w:r>
        <w:rPr>
          <w:rFonts w:eastAsia="Times New Roman" w:cs="Times New Roman"/>
          <w:szCs w:val="24"/>
        </w:rPr>
        <w:t>ό</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w:t>
      </w:r>
    </w:p>
    <w:p w14:paraId="4EC193E9"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 xml:space="preserve">Πριν προχωρήσει κανείς σε μηδενιστική κριτική που ακούστηκε και τέτοια, καλό θα είναι να έχει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ποια κατάσταση αντικαθιστά. Έως σήμερα δεν υπήρχε η δυνατότητα να υπαχθούν σε ευεργετικές διατάξεις για τη ρύθμιση</w:t>
      </w:r>
      <w:r>
        <w:rPr>
          <w:rFonts w:eastAsia="Times New Roman" w:cs="Times New Roman"/>
          <w:szCs w:val="24"/>
        </w:rPr>
        <w:t xml:space="preserve"> των δανείων τους φυσικά πρόσωπα που έχουν την πτωχευτική ικανότητα. Τα άτομα αυτά προσδιορίζονται από τον Εμπορικό Κώδικα και είναι όσα ασκούν επιχειρηματική δραστηριότητα. Κατ’ επέκταση, τα δάνειά τους, χαρακτηριζόμενα ως επιχειρηματικά, βρίσκονταν έως τ</w:t>
      </w:r>
      <w:r>
        <w:rPr>
          <w:rFonts w:eastAsia="Times New Roman" w:cs="Times New Roman"/>
          <w:szCs w:val="24"/>
        </w:rPr>
        <w:t xml:space="preserve">ώρα έξω από το πλαίσιο προστασίας και το μόνο που απέμενε ήταν να ακολουθήσουν είτε την </w:t>
      </w:r>
      <w:proofErr w:type="spellStart"/>
      <w:r>
        <w:rPr>
          <w:rFonts w:eastAsia="Times New Roman" w:cs="Times New Roman"/>
          <w:szCs w:val="24"/>
        </w:rPr>
        <w:t>προπτωχευτική</w:t>
      </w:r>
      <w:proofErr w:type="spellEnd"/>
      <w:r>
        <w:rPr>
          <w:rFonts w:eastAsia="Times New Roman" w:cs="Times New Roman"/>
          <w:szCs w:val="24"/>
        </w:rPr>
        <w:t xml:space="preserve"> διαδικασία είτε να καταφύγουν στις διατάξεις του Πτωχευτικού Κώδικα. Διατάξεις που, όπως όλοι γνωρίζουμε, τις περισσότερες φορές είναι μάλλον ατελέσφορες </w:t>
      </w:r>
      <w:r>
        <w:rPr>
          <w:rFonts w:eastAsia="Times New Roman" w:cs="Times New Roman"/>
          <w:szCs w:val="24"/>
        </w:rPr>
        <w:t xml:space="preserve">και καταδικαστικές της περαιτέρω οικονομικής δραστηριότητας για το πρόσωπο που καταφεύγει </w:t>
      </w: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αυτές. </w:t>
      </w:r>
    </w:p>
    <w:p w14:paraId="4EC193EA"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Η επέκταση της προστασίας στα επιχειρηματικά δάνεια είναι μια πολυσήμαντη όσο και καθοριστική καινοτομία, που μόνο η χώρα μας επιλέγει. Αφορά δάνεια που έχ</w:t>
      </w:r>
      <w:r>
        <w:rPr>
          <w:rFonts w:eastAsia="Times New Roman" w:cs="Times New Roman"/>
          <w:szCs w:val="24"/>
        </w:rPr>
        <w:t xml:space="preserve">ουν χορηγηθεί για τις ανάγκες μιας επιχείρησης και για τα οποία έχει δοθεί ως ασφάλεια δικαίωμα υποθήκης στην κύρια κατοικία του δανειολήπτη. </w:t>
      </w:r>
    </w:p>
    <w:p w14:paraId="4EC193EB"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Τέτοια δάνεια είναι πολλά. Αφορούν κυρίως μικρούς ή μεσαίους επιχειρηματίες που δυσκολεύτηκαν στα χρόνια της κρίσ</w:t>
      </w:r>
      <w:r>
        <w:rPr>
          <w:rFonts w:eastAsia="Times New Roman" w:cs="Times New Roman"/>
          <w:szCs w:val="24"/>
        </w:rPr>
        <w:t xml:space="preserve">ης και αναγκαστικά προσέφυγαν στον τραπεζικό δανεισμό, βάζοντας για ασφάλεια το ίδιο τους το σπίτι, καθώς συνήθως δεν είχαν άλλα αξιόλογα περιουσιακά στοιχεία. Η νέα ρύθμιση αποτελεί αποκατάσταση μιας αδικίας που υπαγορεύεται από λόγους ισότητας, γι’ αυτό </w:t>
      </w:r>
      <w:r>
        <w:rPr>
          <w:rFonts w:eastAsia="Times New Roman" w:cs="Times New Roman"/>
          <w:szCs w:val="24"/>
        </w:rPr>
        <w:t xml:space="preserve">και συγκέντρωσε τη γενική επιδοκιμασία. </w:t>
      </w:r>
    </w:p>
    <w:p w14:paraId="4EC193EC"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 xml:space="preserve">Γενικότερα, η ανάγκη επανεξέτασης του πλαισίου προστασίας της κύριας κατοικίας οφείλεται στο ότι ο </w:t>
      </w:r>
      <w:proofErr w:type="spellStart"/>
      <w:r>
        <w:rPr>
          <w:rFonts w:eastAsia="Times New Roman" w:cs="Times New Roman"/>
          <w:szCs w:val="24"/>
        </w:rPr>
        <w:t>προϋπάρχων</w:t>
      </w:r>
      <w:proofErr w:type="spellEnd"/>
      <w:r>
        <w:rPr>
          <w:rFonts w:eastAsia="Times New Roman" w:cs="Times New Roman"/>
          <w:szCs w:val="24"/>
        </w:rPr>
        <w:t xml:space="preserve"> ν.3869/2010, όπως αυτός είχε διαδοχικά τροποποιηθεί, έφθασε σε οριακό σημείο εφαρμογής. </w:t>
      </w:r>
    </w:p>
    <w:p w14:paraId="4EC193ED"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 xml:space="preserve">Πολλά </w:t>
      </w:r>
      <w:r>
        <w:rPr>
          <w:rFonts w:eastAsia="Times New Roman" w:cs="Times New Roman"/>
          <w:szCs w:val="24"/>
        </w:rPr>
        <w:t>συμπεράσματα για τις ατέλειες και αστοχίες αυτού του νόμου μπορούν να εξαχθούν από την εφαρμογή του. Κύριες αδυναμίες του, κατά τη γνώμη μου, ήταν ότι δεν είχε δοθεί το αναγκαίο βάρος στη διαδικασία της συνεννόησης πριν το δικαστήριο, πρακτική που οφειλότα</w:t>
      </w:r>
      <w:r>
        <w:rPr>
          <w:rFonts w:eastAsia="Times New Roman" w:cs="Times New Roman"/>
          <w:szCs w:val="24"/>
        </w:rPr>
        <w:t>ν εν πολλοίς στην απροθυμία των τραπεζών που άργησαν πολύ να αντιληφθούν ότι έπρεπε να παραχωρήσουν έδαφος, καθώς και το μακρόσυρτο της διαδικασίας που φαλκίδευε την προοπτική επίλυσης μέσω των δικαστηρίων, αλλά και το όλο πλέγμα των σχέσεων που δεν εξυπηρ</w:t>
      </w:r>
      <w:r>
        <w:rPr>
          <w:rFonts w:eastAsia="Times New Roman" w:cs="Times New Roman"/>
          <w:szCs w:val="24"/>
        </w:rPr>
        <w:t>ετούσε την πραγματικότητα.</w:t>
      </w:r>
    </w:p>
    <w:p w14:paraId="4EC193EE"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 xml:space="preserve">Κεντρική καινοτομία αυτού του νέου πλαισίου είναι ένας </w:t>
      </w:r>
      <w:proofErr w:type="spellStart"/>
      <w:r>
        <w:rPr>
          <w:rFonts w:eastAsia="Times New Roman" w:cs="Times New Roman"/>
          <w:szCs w:val="24"/>
        </w:rPr>
        <w:t>οιονεί</w:t>
      </w:r>
      <w:proofErr w:type="spellEnd"/>
      <w:r>
        <w:rPr>
          <w:rFonts w:eastAsia="Times New Roman" w:cs="Times New Roman"/>
          <w:szCs w:val="24"/>
        </w:rPr>
        <w:t xml:space="preserve"> αυτοματισμός στο προκαταρκτικό στάδιο, μέσω του οποίου επιδιώκεται να μην υπάρχουν αργόσυρτες διαδικασίες. </w:t>
      </w:r>
    </w:p>
    <w:p w14:paraId="4EC193EF"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Οι ενστάσεις που προβλήθηκαν κατά τη διάρκεια της επεξεργασ</w:t>
      </w:r>
      <w:r>
        <w:rPr>
          <w:rFonts w:eastAsia="Times New Roman" w:cs="Times New Roman"/>
          <w:szCs w:val="24"/>
        </w:rPr>
        <w:t xml:space="preserve">ίας του σχεδίου νόμου στην </w:t>
      </w:r>
      <w:r>
        <w:rPr>
          <w:rFonts w:eastAsia="Times New Roman" w:cs="Times New Roman"/>
          <w:szCs w:val="24"/>
        </w:rPr>
        <w:t>ε</w:t>
      </w:r>
      <w:r>
        <w:rPr>
          <w:rFonts w:eastAsia="Times New Roman" w:cs="Times New Roman"/>
          <w:szCs w:val="24"/>
        </w:rPr>
        <w:t xml:space="preserve">πιτροπή αφορούσαν κυρίως τη δυνατότητα να είναι έτοιμη η πλατφόρμα στα τέλη Απριλίου και κατά δεύτερο και σπουδαιότερο λόγο σχετικά με το εάν ορισμένες μη αντικειμενικές παράμετροι, όπως λόγου </w:t>
      </w:r>
      <w:r>
        <w:rPr>
          <w:rFonts w:eastAsia="Times New Roman" w:cs="Times New Roman"/>
          <w:szCs w:val="24"/>
        </w:rPr>
        <w:t>χάρ</w:t>
      </w:r>
      <w:r>
        <w:rPr>
          <w:rFonts w:eastAsia="Times New Roman" w:cs="Times New Roman"/>
          <w:szCs w:val="24"/>
        </w:rPr>
        <w:t>ιν</w:t>
      </w:r>
      <w:r>
        <w:rPr>
          <w:rFonts w:eastAsia="Times New Roman" w:cs="Times New Roman"/>
          <w:szCs w:val="24"/>
        </w:rPr>
        <w:t xml:space="preserve"> η εμπορική αξία του ακινήτου,</w:t>
      </w:r>
      <w:r>
        <w:rPr>
          <w:rFonts w:eastAsia="Times New Roman" w:cs="Times New Roman"/>
          <w:szCs w:val="24"/>
        </w:rPr>
        <w:t xml:space="preserve"> θα μπορούσαν να προκαλέσουν καθυστερήσεις. </w:t>
      </w:r>
    </w:p>
    <w:p w14:paraId="4EC193F0"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Προβλήθηκε μια άποψη να υπάρχει τεκμηριωμένη γνώμη διαπιστευμένου διαμεσολαβητή, την οποία προσωπικά βρίσκω αρκούντως γραφειοκρατική και πιθανώς πρόξενο πρόσθετης οικονομικής επιβάρυνσης. Εν όψει και της νέας τρ</w:t>
      </w:r>
      <w:r>
        <w:rPr>
          <w:rFonts w:eastAsia="Times New Roman" w:cs="Times New Roman"/>
          <w:szCs w:val="24"/>
        </w:rPr>
        <w:t xml:space="preserve">οπολογίας, που προ ολίγου εισήχθη για τα εμπορικά βιβλία και τη δυνατότητα αποδείξεως μέσω των εμπορικών βιβλίων, θεωρώ και εγώ σημαντικό και περισσότερο πρακτικό να εισαχθούν ως κριτήρια συγκριτικά στοιχεία που θα προσκομίσουν οι </w:t>
      </w:r>
      <w:proofErr w:type="spellStart"/>
      <w:r>
        <w:rPr>
          <w:rFonts w:eastAsia="Times New Roman" w:cs="Times New Roman"/>
          <w:szCs w:val="24"/>
        </w:rPr>
        <w:t>συνδιαλλασσόμενοι</w:t>
      </w:r>
      <w:proofErr w:type="spellEnd"/>
      <w:r>
        <w:rPr>
          <w:rFonts w:eastAsia="Times New Roman" w:cs="Times New Roman"/>
          <w:szCs w:val="24"/>
        </w:rPr>
        <w:t xml:space="preserve"> και σε </w:t>
      </w:r>
      <w:r>
        <w:rPr>
          <w:rFonts w:eastAsia="Times New Roman" w:cs="Times New Roman"/>
          <w:szCs w:val="24"/>
        </w:rPr>
        <w:t>περίπτωση διαφωνίας να θεσπιστεί μια ταχεία δικαστική παρέμβαση με τη διαδικασία των ασφαλιστικών μέτρων.</w:t>
      </w:r>
    </w:p>
    <w:p w14:paraId="4EC193F1" w14:textId="77777777" w:rsidR="008E01FC" w:rsidRDefault="002168A0">
      <w:pPr>
        <w:spacing w:line="720" w:lineRule="auto"/>
        <w:ind w:firstLine="720"/>
        <w:jc w:val="both"/>
        <w:rPr>
          <w:rFonts w:eastAsia="Times New Roman"/>
          <w:szCs w:val="24"/>
        </w:rPr>
      </w:pPr>
      <w:r w:rsidRPr="00A23574">
        <w:rPr>
          <w:rFonts w:eastAsia="Times New Roman"/>
          <w:szCs w:val="24"/>
        </w:rPr>
        <w:t xml:space="preserve">Στα θετικά του σχεδίου νόμου είναι το ότι προσδιορίζει με ακρίβεια την έννοια </w:t>
      </w:r>
      <w:r>
        <w:rPr>
          <w:rFonts w:eastAsia="Times New Roman"/>
          <w:szCs w:val="24"/>
        </w:rPr>
        <w:t>«</w:t>
      </w:r>
      <w:r w:rsidRPr="00A23574">
        <w:rPr>
          <w:rFonts w:eastAsia="Times New Roman"/>
          <w:szCs w:val="24"/>
        </w:rPr>
        <w:t>ευάλωτος δανειολήπτης</w:t>
      </w:r>
      <w:r>
        <w:rPr>
          <w:rFonts w:eastAsia="Times New Roman"/>
          <w:szCs w:val="24"/>
        </w:rPr>
        <w:t>».</w:t>
      </w:r>
      <w:r w:rsidRPr="00A23574">
        <w:rPr>
          <w:rFonts w:eastAsia="Times New Roman"/>
          <w:szCs w:val="24"/>
        </w:rPr>
        <w:t xml:space="preserve"> Λαμβάνονται </w:t>
      </w:r>
      <w:r w:rsidRPr="00A23574">
        <w:rPr>
          <w:rFonts w:eastAsia="Times New Roman"/>
          <w:szCs w:val="24"/>
        </w:rPr>
        <w:t>υπ</w:t>
      </w:r>
      <w:r>
        <w:rPr>
          <w:rFonts w:eastAsia="Times New Roman"/>
          <w:szCs w:val="24"/>
        </w:rPr>
        <w:t xml:space="preserve">’ </w:t>
      </w:r>
      <w:proofErr w:type="spellStart"/>
      <w:r w:rsidRPr="00A23574">
        <w:rPr>
          <w:rFonts w:eastAsia="Times New Roman"/>
          <w:szCs w:val="24"/>
        </w:rPr>
        <w:t>όψιν</w:t>
      </w:r>
      <w:proofErr w:type="spellEnd"/>
      <w:r w:rsidRPr="00A23574">
        <w:rPr>
          <w:rFonts w:eastAsia="Times New Roman"/>
          <w:szCs w:val="24"/>
        </w:rPr>
        <w:t xml:space="preserve"> εξαντλητικά όλες οι παράμετροι της προσωπικής και οικονομικής του κατάστασης</w:t>
      </w:r>
      <w:r>
        <w:rPr>
          <w:rFonts w:eastAsia="Times New Roman"/>
          <w:szCs w:val="24"/>
        </w:rPr>
        <w:t>,</w:t>
      </w:r>
      <w:r w:rsidRPr="00A23574">
        <w:rPr>
          <w:rFonts w:eastAsia="Times New Roman"/>
          <w:szCs w:val="24"/>
        </w:rPr>
        <w:t xml:space="preserve"> όπως το ύψος ετήσιου εισοδήματος</w:t>
      </w:r>
      <w:r>
        <w:rPr>
          <w:rFonts w:eastAsia="Times New Roman"/>
          <w:szCs w:val="24"/>
        </w:rPr>
        <w:t>,</w:t>
      </w:r>
      <w:r w:rsidRPr="00A23574">
        <w:rPr>
          <w:rFonts w:eastAsia="Times New Roman"/>
          <w:szCs w:val="24"/>
        </w:rPr>
        <w:t xml:space="preserve"> η αξία της κατοικίας</w:t>
      </w:r>
      <w:r>
        <w:rPr>
          <w:rFonts w:eastAsia="Times New Roman"/>
          <w:szCs w:val="24"/>
        </w:rPr>
        <w:t>, οι</w:t>
      </w:r>
      <w:r w:rsidRPr="00A23574">
        <w:rPr>
          <w:rFonts w:eastAsia="Times New Roman"/>
          <w:szCs w:val="24"/>
        </w:rPr>
        <w:t xml:space="preserve"> καταθέσεις</w:t>
      </w:r>
      <w:r>
        <w:rPr>
          <w:rFonts w:eastAsia="Times New Roman"/>
          <w:szCs w:val="24"/>
        </w:rPr>
        <w:t>,</w:t>
      </w:r>
      <w:r w:rsidRPr="00A23574">
        <w:rPr>
          <w:rFonts w:eastAsia="Times New Roman"/>
          <w:szCs w:val="24"/>
        </w:rPr>
        <w:t xml:space="preserve"> ο αριθμός των μελών της οικογένειάς του</w:t>
      </w:r>
      <w:r>
        <w:rPr>
          <w:rFonts w:eastAsia="Times New Roman"/>
          <w:szCs w:val="24"/>
        </w:rPr>
        <w:t xml:space="preserve"> κ.λπ..</w:t>
      </w:r>
    </w:p>
    <w:p w14:paraId="4EC193F2" w14:textId="77777777" w:rsidR="008E01FC" w:rsidRDefault="002168A0">
      <w:pPr>
        <w:spacing w:line="600" w:lineRule="auto"/>
        <w:ind w:firstLine="720"/>
        <w:jc w:val="both"/>
        <w:rPr>
          <w:rFonts w:eastAsia="Times New Roman"/>
          <w:szCs w:val="24"/>
        </w:rPr>
      </w:pPr>
      <w:r>
        <w:rPr>
          <w:rFonts w:eastAsia="Times New Roman"/>
          <w:szCs w:val="24"/>
        </w:rPr>
        <w:t>Από τις απόψεις των φορέων που</w:t>
      </w:r>
      <w:r w:rsidRPr="00A23574">
        <w:rPr>
          <w:rFonts w:eastAsia="Times New Roman"/>
          <w:szCs w:val="24"/>
        </w:rPr>
        <w:t xml:space="preserve"> κλήθηκαν </w:t>
      </w:r>
      <w:r>
        <w:rPr>
          <w:rFonts w:eastAsia="Times New Roman"/>
          <w:szCs w:val="24"/>
        </w:rPr>
        <w:t xml:space="preserve">να εκφέρουν άποψη, </w:t>
      </w:r>
      <w:r w:rsidRPr="00A23574">
        <w:rPr>
          <w:rFonts w:eastAsia="Times New Roman"/>
          <w:szCs w:val="24"/>
        </w:rPr>
        <w:t>συγκράτησα ως θετική την πρόταση της Ένωσης Δανειοληπτών να προσδιοριστεί με περισσότερη ακρίβεια η έννοια του δόλου ως λόγου εξαιρέσεως συγκεκριμένου δανειολήπτη από τη νέα ρύθμιση</w:t>
      </w:r>
      <w:r>
        <w:rPr>
          <w:rFonts w:eastAsia="Times New Roman"/>
          <w:szCs w:val="24"/>
        </w:rPr>
        <w:t xml:space="preserve"> και μ</w:t>
      </w:r>
      <w:r w:rsidRPr="00A23574">
        <w:rPr>
          <w:rFonts w:eastAsia="Times New Roman"/>
          <w:szCs w:val="24"/>
        </w:rPr>
        <w:t>άλιστα να μη γίνεται λόγος αδιάκριτα για δόλο κατά τη λήψη του δανείο</w:t>
      </w:r>
      <w:r w:rsidRPr="00A23574">
        <w:rPr>
          <w:rFonts w:eastAsia="Times New Roman"/>
          <w:szCs w:val="24"/>
        </w:rPr>
        <w:t>υ</w:t>
      </w:r>
      <w:r>
        <w:rPr>
          <w:rFonts w:eastAsia="Times New Roman"/>
          <w:szCs w:val="24"/>
        </w:rPr>
        <w:t>,</w:t>
      </w:r>
      <w:r w:rsidRPr="00A23574">
        <w:rPr>
          <w:rFonts w:eastAsia="Times New Roman"/>
          <w:szCs w:val="24"/>
        </w:rPr>
        <w:t xml:space="preserve"> αλλά μόνο για άμεσο δόλο</w:t>
      </w:r>
      <w:r>
        <w:rPr>
          <w:rFonts w:eastAsia="Times New Roman"/>
          <w:szCs w:val="24"/>
        </w:rPr>
        <w:t>.</w:t>
      </w:r>
      <w:r w:rsidRPr="00A23574">
        <w:rPr>
          <w:rFonts w:eastAsia="Times New Roman"/>
          <w:szCs w:val="24"/>
        </w:rPr>
        <w:t xml:space="preserve"> </w:t>
      </w:r>
    </w:p>
    <w:p w14:paraId="4EC193F3" w14:textId="77777777" w:rsidR="008E01FC" w:rsidRDefault="002168A0">
      <w:pPr>
        <w:spacing w:line="600" w:lineRule="auto"/>
        <w:ind w:firstLine="720"/>
        <w:jc w:val="both"/>
        <w:rPr>
          <w:rFonts w:eastAsia="Times New Roman"/>
          <w:szCs w:val="24"/>
        </w:rPr>
      </w:pPr>
      <w:r w:rsidRPr="00A23574">
        <w:rPr>
          <w:rFonts w:eastAsia="Times New Roman"/>
          <w:szCs w:val="24"/>
        </w:rPr>
        <w:t xml:space="preserve">Πραγματικά </w:t>
      </w:r>
      <w:r>
        <w:rPr>
          <w:rFonts w:eastAsia="Times New Roman"/>
          <w:szCs w:val="24"/>
        </w:rPr>
        <w:t>οι δικαστικές</w:t>
      </w:r>
      <w:r w:rsidRPr="00A23574">
        <w:rPr>
          <w:rFonts w:eastAsia="Times New Roman"/>
          <w:szCs w:val="24"/>
        </w:rPr>
        <w:t xml:space="preserve"> αποφάσεις </w:t>
      </w:r>
      <w:r>
        <w:rPr>
          <w:rFonts w:eastAsia="Times New Roman"/>
          <w:szCs w:val="24"/>
        </w:rPr>
        <w:t>που ως τώρα</w:t>
      </w:r>
      <w:r w:rsidRPr="00A23574">
        <w:rPr>
          <w:rFonts w:eastAsia="Times New Roman"/>
          <w:szCs w:val="24"/>
        </w:rPr>
        <w:t xml:space="preserve"> απέρρι</w:t>
      </w:r>
      <w:r>
        <w:rPr>
          <w:rFonts w:eastAsia="Times New Roman"/>
          <w:szCs w:val="24"/>
        </w:rPr>
        <w:t>πτ</w:t>
      </w:r>
      <w:r w:rsidRPr="00A23574">
        <w:rPr>
          <w:rFonts w:eastAsia="Times New Roman"/>
          <w:szCs w:val="24"/>
        </w:rPr>
        <w:t>αν τις αιτ</w:t>
      </w:r>
      <w:r>
        <w:rPr>
          <w:rFonts w:eastAsia="Times New Roman"/>
          <w:szCs w:val="24"/>
        </w:rPr>
        <w:t xml:space="preserve">ήσεις υπαγωγής στον </w:t>
      </w:r>
      <w:r>
        <w:rPr>
          <w:rFonts w:eastAsia="Times New Roman"/>
          <w:szCs w:val="24"/>
        </w:rPr>
        <w:t>ν</w:t>
      </w:r>
      <w:r>
        <w:rPr>
          <w:rFonts w:eastAsia="Times New Roman"/>
          <w:szCs w:val="24"/>
        </w:rPr>
        <w:t>όμο Κατσέλη-</w:t>
      </w:r>
      <w:r w:rsidRPr="00A23574">
        <w:rPr>
          <w:rFonts w:eastAsia="Times New Roman"/>
          <w:szCs w:val="24"/>
        </w:rPr>
        <w:t>Σταθάκη</w:t>
      </w:r>
      <w:r>
        <w:rPr>
          <w:rFonts w:eastAsia="Times New Roman"/>
          <w:szCs w:val="24"/>
        </w:rPr>
        <w:t xml:space="preserve"> αποφαίνον</w:t>
      </w:r>
      <w:r w:rsidRPr="00A23574">
        <w:rPr>
          <w:rFonts w:eastAsia="Times New Roman"/>
          <w:szCs w:val="24"/>
        </w:rPr>
        <w:t>ται για τον άμεσο δόλο</w:t>
      </w:r>
      <w:r>
        <w:rPr>
          <w:rFonts w:eastAsia="Times New Roman"/>
          <w:szCs w:val="24"/>
        </w:rPr>
        <w:t>,</w:t>
      </w:r>
      <w:r w:rsidRPr="00A23574">
        <w:rPr>
          <w:rFonts w:eastAsia="Times New Roman"/>
          <w:szCs w:val="24"/>
        </w:rPr>
        <w:t xml:space="preserve"> την περίπτωση δηλαδή που έχει </w:t>
      </w:r>
      <w:r w:rsidRPr="00A23574">
        <w:rPr>
          <w:rFonts w:eastAsia="Times New Roman"/>
          <w:szCs w:val="24"/>
        </w:rPr>
        <w:t>πά</w:t>
      </w:r>
      <w:r>
        <w:rPr>
          <w:rFonts w:eastAsia="Times New Roman"/>
          <w:szCs w:val="24"/>
        </w:rPr>
        <w:t>ρ</w:t>
      </w:r>
      <w:r w:rsidRPr="00A23574">
        <w:rPr>
          <w:rFonts w:eastAsia="Times New Roman"/>
          <w:szCs w:val="24"/>
        </w:rPr>
        <w:t>ει</w:t>
      </w:r>
      <w:r w:rsidRPr="00A23574">
        <w:rPr>
          <w:rFonts w:eastAsia="Times New Roman"/>
          <w:szCs w:val="24"/>
        </w:rPr>
        <w:t xml:space="preserve"> κάποιος δάνειο επί</w:t>
      </w:r>
      <w:r>
        <w:rPr>
          <w:rFonts w:eastAsia="Times New Roman"/>
          <w:szCs w:val="24"/>
        </w:rPr>
        <w:t xml:space="preserve"> σκοπώ</w:t>
      </w:r>
      <w:r w:rsidRPr="00A23574">
        <w:rPr>
          <w:rFonts w:eastAsia="Times New Roman"/>
          <w:szCs w:val="24"/>
        </w:rPr>
        <w:t xml:space="preserve"> να μην </w:t>
      </w:r>
      <w:r>
        <w:rPr>
          <w:rFonts w:eastAsia="Times New Roman"/>
          <w:szCs w:val="24"/>
        </w:rPr>
        <w:t xml:space="preserve">το </w:t>
      </w:r>
      <w:r w:rsidRPr="00A23574">
        <w:rPr>
          <w:rFonts w:eastAsia="Times New Roman"/>
          <w:szCs w:val="24"/>
        </w:rPr>
        <w:t>πληρώ</w:t>
      </w:r>
      <w:r>
        <w:rPr>
          <w:rFonts w:eastAsia="Times New Roman"/>
          <w:szCs w:val="24"/>
        </w:rPr>
        <w:t>σ</w:t>
      </w:r>
      <w:r w:rsidRPr="00A23574">
        <w:rPr>
          <w:rFonts w:eastAsia="Times New Roman"/>
          <w:szCs w:val="24"/>
        </w:rPr>
        <w:t>ει</w:t>
      </w:r>
      <w:r>
        <w:rPr>
          <w:rFonts w:eastAsia="Times New Roman"/>
          <w:szCs w:val="24"/>
        </w:rPr>
        <w:t xml:space="preserve">. </w:t>
      </w:r>
      <w:r w:rsidRPr="00A23574">
        <w:rPr>
          <w:rFonts w:eastAsia="Times New Roman"/>
          <w:szCs w:val="24"/>
        </w:rPr>
        <w:t>Διαφέρ</w:t>
      </w:r>
      <w:r w:rsidRPr="00A23574">
        <w:rPr>
          <w:rFonts w:eastAsia="Times New Roman"/>
          <w:szCs w:val="24"/>
        </w:rPr>
        <w:t>ει</w:t>
      </w:r>
      <w:r>
        <w:rPr>
          <w:rFonts w:eastAsia="Times New Roman"/>
          <w:szCs w:val="24"/>
        </w:rPr>
        <w:t>,</w:t>
      </w:r>
      <w:r w:rsidRPr="00A23574">
        <w:rPr>
          <w:rFonts w:eastAsia="Times New Roman"/>
          <w:szCs w:val="24"/>
        </w:rPr>
        <w:t xml:space="preserve"> </w:t>
      </w:r>
      <w:r>
        <w:rPr>
          <w:rFonts w:eastAsia="Times New Roman"/>
          <w:szCs w:val="24"/>
        </w:rPr>
        <w:t>όμως,</w:t>
      </w:r>
      <w:r w:rsidRPr="00A23574">
        <w:rPr>
          <w:rFonts w:eastAsia="Times New Roman"/>
          <w:szCs w:val="24"/>
        </w:rPr>
        <w:t xml:space="preserve"> σύμφωνα με την κοινή λογική το δάνειο που πήρε ένας που πίστευε ότι θα μπορούσε να </w:t>
      </w:r>
      <w:proofErr w:type="spellStart"/>
      <w:r>
        <w:rPr>
          <w:rFonts w:eastAsia="Times New Roman"/>
          <w:szCs w:val="24"/>
        </w:rPr>
        <w:t>αντε</w:t>
      </w:r>
      <w:r w:rsidRPr="00A23574">
        <w:rPr>
          <w:rFonts w:eastAsia="Times New Roman"/>
          <w:szCs w:val="24"/>
        </w:rPr>
        <w:t>πεξέλθει</w:t>
      </w:r>
      <w:proofErr w:type="spellEnd"/>
      <w:r>
        <w:rPr>
          <w:rFonts w:eastAsia="Times New Roman"/>
          <w:szCs w:val="24"/>
        </w:rPr>
        <w:t>,</w:t>
      </w:r>
      <w:r w:rsidRPr="00A23574">
        <w:rPr>
          <w:rFonts w:eastAsia="Times New Roman"/>
          <w:szCs w:val="24"/>
        </w:rPr>
        <w:t xml:space="preserve"> δεν μπορούσε</w:t>
      </w:r>
      <w:r>
        <w:rPr>
          <w:rFonts w:eastAsia="Times New Roman"/>
          <w:szCs w:val="24"/>
        </w:rPr>
        <w:t>,</w:t>
      </w:r>
      <w:r w:rsidRPr="00A23574">
        <w:rPr>
          <w:rFonts w:eastAsia="Times New Roman"/>
          <w:szCs w:val="24"/>
        </w:rPr>
        <w:t xml:space="preserve"> </w:t>
      </w:r>
      <w:r>
        <w:rPr>
          <w:rFonts w:eastAsia="Times New Roman"/>
          <w:szCs w:val="24"/>
        </w:rPr>
        <w:t>όμως,</w:t>
      </w:r>
      <w:r w:rsidRPr="00A23574">
        <w:rPr>
          <w:rFonts w:eastAsia="Times New Roman"/>
          <w:szCs w:val="24"/>
        </w:rPr>
        <w:t xml:space="preserve"> λόγω της κρίσης και στον οποίο θα πρέπει να δίνεται μία δεύτερη ευκαιρία</w:t>
      </w:r>
      <w:r>
        <w:rPr>
          <w:rFonts w:eastAsia="Times New Roman"/>
          <w:szCs w:val="24"/>
        </w:rPr>
        <w:t>.</w:t>
      </w:r>
      <w:r w:rsidRPr="00A23574">
        <w:rPr>
          <w:rFonts w:eastAsia="Times New Roman"/>
          <w:szCs w:val="24"/>
        </w:rPr>
        <w:t xml:space="preserve"> Διαφέρει</w:t>
      </w:r>
      <w:r>
        <w:rPr>
          <w:rFonts w:eastAsia="Times New Roman"/>
          <w:szCs w:val="24"/>
        </w:rPr>
        <w:t>,</w:t>
      </w:r>
      <w:r w:rsidRPr="00A23574">
        <w:rPr>
          <w:rFonts w:eastAsia="Times New Roman"/>
          <w:szCs w:val="24"/>
        </w:rPr>
        <w:t xml:space="preserve"> δηλαδή</w:t>
      </w:r>
      <w:r>
        <w:rPr>
          <w:rFonts w:eastAsia="Times New Roman"/>
          <w:szCs w:val="24"/>
        </w:rPr>
        <w:t>,</w:t>
      </w:r>
      <w:r w:rsidRPr="00A23574">
        <w:rPr>
          <w:rFonts w:eastAsia="Times New Roman"/>
          <w:szCs w:val="24"/>
        </w:rPr>
        <w:t xml:space="preserve"> ως προς το</w:t>
      </w:r>
      <w:r>
        <w:rPr>
          <w:rFonts w:eastAsia="Times New Roman"/>
          <w:szCs w:val="24"/>
        </w:rPr>
        <w:t>ν</w:t>
      </w:r>
      <w:r w:rsidRPr="00A23574">
        <w:rPr>
          <w:rFonts w:eastAsia="Times New Roman"/>
          <w:szCs w:val="24"/>
        </w:rPr>
        <w:t xml:space="preserve"> ενδεχόμενο δόλο </w:t>
      </w:r>
      <w:r>
        <w:rPr>
          <w:rFonts w:eastAsia="Times New Roman"/>
          <w:szCs w:val="24"/>
        </w:rPr>
        <w:t>και</w:t>
      </w:r>
      <w:r w:rsidRPr="00A23574">
        <w:rPr>
          <w:rFonts w:eastAsia="Times New Roman"/>
          <w:szCs w:val="24"/>
        </w:rPr>
        <w:t xml:space="preserve"> πρέπε</w:t>
      </w:r>
      <w:r w:rsidRPr="00A23574">
        <w:rPr>
          <w:rFonts w:eastAsia="Times New Roman"/>
          <w:szCs w:val="24"/>
        </w:rPr>
        <w:t>ι αυτός να αντιμετωπίζεται διαφορετικά</w:t>
      </w:r>
      <w:r>
        <w:rPr>
          <w:rFonts w:eastAsia="Times New Roman"/>
          <w:szCs w:val="24"/>
        </w:rPr>
        <w:t>.</w:t>
      </w:r>
    </w:p>
    <w:p w14:paraId="4EC193F4" w14:textId="77777777" w:rsidR="008E01FC" w:rsidRDefault="002168A0">
      <w:pPr>
        <w:spacing w:line="600" w:lineRule="auto"/>
        <w:ind w:firstLine="720"/>
        <w:jc w:val="both"/>
        <w:rPr>
          <w:rFonts w:eastAsia="Times New Roman"/>
          <w:szCs w:val="24"/>
        </w:rPr>
      </w:pPr>
      <w:r>
        <w:rPr>
          <w:rFonts w:eastAsia="Times New Roman"/>
          <w:szCs w:val="24"/>
        </w:rPr>
        <w:t>Τελειώνοντας</w:t>
      </w:r>
      <w:r w:rsidRPr="00A23574">
        <w:rPr>
          <w:rFonts w:eastAsia="Times New Roman"/>
          <w:szCs w:val="24"/>
        </w:rPr>
        <w:t xml:space="preserve"> και </w:t>
      </w:r>
      <w:r>
        <w:rPr>
          <w:rFonts w:eastAsia="Times New Roman"/>
          <w:szCs w:val="24"/>
        </w:rPr>
        <w:t xml:space="preserve">με αφορμή και </w:t>
      </w:r>
      <w:r w:rsidRPr="00A23574">
        <w:rPr>
          <w:rFonts w:eastAsia="Times New Roman"/>
          <w:szCs w:val="24"/>
        </w:rPr>
        <w:t>αυτά που είπε ο Κοινοβουλευτικός Εκπρόσωπος του ΚΙΝΑΛ προ ολίγου</w:t>
      </w:r>
      <w:r>
        <w:rPr>
          <w:rFonts w:eastAsia="Times New Roman"/>
          <w:szCs w:val="24"/>
        </w:rPr>
        <w:t>, θέλω να</w:t>
      </w:r>
      <w:r w:rsidRPr="00A23574">
        <w:rPr>
          <w:rFonts w:eastAsia="Times New Roman"/>
          <w:szCs w:val="24"/>
        </w:rPr>
        <w:t xml:space="preserve"> αναφερθώ σε ένα σημαντικό ζήτημα </w:t>
      </w:r>
      <w:r>
        <w:rPr>
          <w:rFonts w:eastAsia="Times New Roman"/>
          <w:szCs w:val="24"/>
        </w:rPr>
        <w:t>σ</w:t>
      </w:r>
      <w:r w:rsidRPr="00A23574">
        <w:rPr>
          <w:rFonts w:eastAsia="Times New Roman"/>
          <w:szCs w:val="24"/>
        </w:rPr>
        <w:t>το οποίο δεν έχει δοθεί μέχρι τώρα πειστική απάντηση</w:t>
      </w:r>
      <w:r>
        <w:rPr>
          <w:rFonts w:eastAsia="Times New Roman"/>
          <w:szCs w:val="24"/>
        </w:rPr>
        <w:t>,</w:t>
      </w:r>
      <w:r w:rsidRPr="00A23574">
        <w:rPr>
          <w:rFonts w:eastAsia="Times New Roman"/>
          <w:szCs w:val="24"/>
        </w:rPr>
        <w:t xml:space="preserve"> όπως φάνηκε κατά τη συζ</w:t>
      </w:r>
      <w:r w:rsidRPr="00A23574">
        <w:rPr>
          <w:rFonts w:eastAsia="Times New Roman"/>
          <w:szCs w:val="24"/>
        </w:rPr>
        <w:t>ήτηση</w:t>
      </w:r>
      <w:r>
        <w:rPr>
          <w:rFonts w:eastAsia="Times New Roman"/>
          <w:szCs w:val="24"/>
        </w:rPr>
        <w:t>.</w:t>
      </w:r>
      <w:r w:rsidRPr="00A23574">
        <w:rPr>
          <w:rFonts w:eastAsia="Times New Roman"/>
          <w:szCs w:val="24"/>
        </w:rPr>
        <w:t xml:space="preserve"> Πρόκειται </w:t>
      </w:r>
      <w:r>
        <w:rPr>
          <w:rFonts w:eastAsia="Times New Roman"/>
          <w:szCs w:val="24"/>
        </w:rPr>
        <w:t>για το ερώτημα: Πόσοι</w:t>
      </w:r>
      <w:r w:rsidRPr="00A23574">
        <w:rPr>
          <w:rFonts w:eastAsia="Times New Roman"/>
          <w:szCs w:val="24"/>
        </w:rPr>
        <w:t xml:space="preserve"> είναι σήμερα οι στρατηγικοί κακοπληρωτές</w:t>
      </w:r>
      <w:r>
        <w:rPr>
          <w:rFonts w:eastAsia="Times New Roman"/>
          <w:szCs w:val="24"/>
        </w:rPr>
        <w:t>;</w:t>
      </w:r>
      <w:r w:rsidRPr="00A23574">
        <w:rPr>
          <w:rFonts w:eastAsia="Times New Roman"/>
          <w:szCs w:val="24"/>
        </w:rPr>
        <w:t xml:space="preserve"> Εδώ </w:t>
      </w:r>
      <w:r>
        <w:rPr>
          <w:rFonts w:eastAsia="Times New Roman"/>
          <w:szCs w:val="24"/>
        </w:rPr>
        <w:t>οι απαντήσεις</w:t>
      </w:r>
      <w:r w:rsidRPr="00A23574">
        <w:rPr>
          <w:rFonts w:eastAsia="Times New Roman"/>
          <w:szCs w:val="24"/>
        </w:rPr>
        <w:t xml:space="preserve"> των τραπεζών και ιδίως </w:t>
      </w:r>
      <w:r>
        <w:rPr>
          <w:rFonts w:eastAsia="Times New Roman"/>
          <w:szCs w:val="24"/>
        </w:rPr>
        <w:t xml:space="preserve">του </w:t>
      </w:r>
      <w:r w:rsidRPr="00A23574">
        <w:rPr>
          <w:rFonts w:eastAsia="Times New Roman"/>
          <w:szCs w:val="24"/>
        </w:rPr>
        <w:t xml:space="preserve">εκπροσώπου της Κεντρικής Τράπεζας </w:t>
      </w:r>
      <w:r>
        <w:rPr>
          <w:rFonts w:eastAsia="Times New Roman"/>
          <w:szCs w:val="24"/>
        </w:rPr>
        <w:t>χθες δεν υπήρξ</w:t>
      </w:r>
      <w:r w:rsidRPr="00A23574">
        <w:rPr>
          <w:rFonts w:eastAsia="Times New Roman"/>
          <w:szCs w:val="24"/>
        </w:rPr>
        <w:t>αν καθόλου διαφωτιστικές</w:t>
      </w:r>
      <w:r>
        <w:rPr>
          <w:rFonts w:eastAsia="Times New Roman"/>
          <w:szCs w:val="24"/>
        </w:rPr>
        <w:t>.</w:t>
      </w:r>
      <w:r w:rsidRPr="00A23574">
        <w:rPr>
          <w:rFonts w:eastAsia="Times New Roman"/>
          <w:szCs w:val="24"/>
        </w:rPr>
        <w:t xml:space="preserve"> </w:t>
      </w:r>
    </w:p>
    <w:p w14:paraId="4EC193F5" w14:textId="77777777" w:rsidR="008E01FC" w:rsidRDefault="002168A0">
      <w:pPr>
        <w:spacing w:line="600" w:lineRule="auto"/>
        <w:ind w:firstLine="720"/>
        <w:jc w:val="both"/>
        <w:rPr>
          <w:rFonts w:eastAsia="Times New Roman"/>
          <w:szCs w:val="24"/>
        </w:rPr>
      </w:pPr>
      <w:r w:rsidRPr="00A23574">
        <w:rPr>
          <w:rFonts w:eastAsia="Times New Roman"/>
          <w:szCs w:val="24"/>
        </w:rPr>
        <w:t>Ο μέσος πολίτης δυσκολεύεται να κατανοήσει</w:t>
      </w:r>
      <w:r>
        <w:rPr>
          <w:rFonts w:eastAsia="Times New Roman"/>
          <w:szCs w:val="24"/>
        </w:rPr>
        <w:t xml:space="preserve">, πολύ περισσότερο να πιστέψει, </w:t>
      </w:r>
      <w:r w:rsidRPr="00A23574">
        <w:rPr>
          <w:rFonts w:eastAsia="Times New Roman"/>
          <w:szCs w:val="24"/>
        </w:rPr>
        <w:t xml:space="preserve">ότι </w:t>
      </w:r>
      <w:r>
        <w:rPr>
          <w:rFonts w:eastAsia="Times New Roman"/>
          <w:szCs w:val="24"/>
        </w:rPr>
        <w:t xml:space="preserve">η </w:t>
      </w:r>
      <w:r w:rsidRPr="00A23574">
        <w:rPr>
          <w:rFonts w:eastAsia="Times New Roman"/>
          <w:szCs w:val="24"/>
        </w:rPr>
        <w:t>Τράπεζα της Ελλάδος ως εποπτεύουσα τραπεζική αρχή</w:t>
      </w:r>
      <w:r>
        <w:rPr>
          <w:rFonts w:eastAsia="Times New Roman"/>
          <w:szCs w:val="24"/>
        </w:rPr>
        <w:t xml:space="preserve"> δ</w:t>
      </w:r>
      <w:r w:rsidRPr="00A23574">
        <w:rPr>
          <w:rFonts w:eastAsia="Times New Roman"/>
          <w:szCs w:val="24"/>
        </w:rPr>
        <w:t>εν είναι σε θέση να προσδιορίσει τον αριθμό των στρατηγικών κακοπληρωτών</w:t>
      </w:r>
      <w:r>
        <w:rPr>
          <w:rFonts w:eastAsia="Times New Roman"/>
          <w:szCs w:val="24"/>
        </w:rPr>
        <w:t>.</w:t>
      </w:r>
      <w:r w:rsidRPr="00A23574">
        <w:rPr>
          <w:rFonts w:eastAsia="Times New Roman"/>
          <w:szCs w:val="24"/>
        </w:rPr>
        <w:t xml:space="preserve"> Διάφορες δικαιολογίες ακούστηκαν χθες</w:t>
      </w:r>
      <w:r>
        <w:rPr>
          <w:rFonts w:eastAsia="Times New Roman"/>
          <w:szCs w:val="24"/>
        </w:rPr>
        <w:t>, όπως ότι ο</w:t>
      </w:r>
      <w:r w:rsidRPr="00A23574">
        <w:rPr>
          <w:rFonts w:eastAsia="Times New Roman"/>
          <w:szCs w:val="24"/>
        </w:rPr>
        <w:t>ι φάκελοι των δανείων έρχονται από τις τράπε</w:t>
      </w:r>
      <w:r w:rsidRPr="00A23574">
        <w:rPr>
          <w:rFonts w:eastAsia="Times New Roman"/>
          <w:szCs w:val="24"/>
        </w:rPr>
        <w:t xml:space="preserve">ζες με </w:t>
      </w:r>
      <w:r>
        <w:rPr>
          <w:rFonts w:eastAsia="Times New Roman"/>
          <w:szCs w:val="24"/>
        </w:rPr>
        <w:t>γ</w:t>
      </w:r>
      <w:r w:rsidRPr="00A23574">
        <w:rPr>
          <w:rFonts w:eastAsia="Times New Roman"/>
          <w:szCs w:val="24"/>
        </w:rPr>
        <w:t>ενική μορφή</w:t>
      </w:r>
      <w:r>
        <w:rPr>
          <w:rFonts w:eastAsia="Times New Roman"/>
          <w:szCs w:val="24"/>
        </w:rPr>
        <w:t>,</w:t>
      </w:r>
      <w:r w:rsidRPr="00A23574">
        <w:rPr>
          <w:rFonts w:eastAsia="Times New Roman"/>
          <w:szCs w:val="24"/>
        </w:rPr>
        <w:t xml:space="preserve"> ότι εμποδίζεται από το τραπεζικό απόρρητο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sidRPr="00A23574">
        <w:rPr>
          <w:rFonts w:eastAsia="Times New Roman"/>
          <w:szCs w:val="24"/>
        </w:rPr>
        <w:t xml:space="preserve"> </w:t>
      </w:r>
    </w:p>
    <w:p w14:paraId="4EC193F6" w14:textId="77777777" w:rsidR="008E01FC" w:rsidRDefault="002168A0">
      <w:pPr>
        <w:spacing w:line="600" w:lineRule="auto"/>
        <w:ind w:firstLine="720"/>
        <w:jc w:val="both"/>
        <w:rPr>
          <w:rFonts w:eastAsia="Times New Roman"/>
          <w:szCs w:val="24"/>
        </w:rPr>
      </w:pPr>
      <w:r>
        <w:rPr>
          <w:rFonts w:eastAsia="Times New Roman"/>
          <w:szCs w:val="24"/>
        </w:rPr>
        <w:t xml:space="preserve">Επίσης, μια φαιδρή, ας μου επιτραπεί ο </w:t>
      </w:r>
      <w:r w:rsidRPr="00A23574">
        <w:rPr>
          <w:rFonts w:eastAsia="Times New Roman"/>
          <w:szCs w:val="24"/>
        </w:rPr>
        <w:t>χαρακτηρισμός</w:t>
      </w:r>
      <w:r>
        <w:rPr>
          <w:rFonts w:eastAsia="Times New Roman"/>
          <w:szCs w:val="24"/>
        </w:rPr>
        <w:t>,</w:t>
      </w:r>
      <w:r w:rsidRPr="00A23574">
        <w:rPr>
          <w:rFonts w:eastAsia="Times New Roman"/>
          <w:szCs w:val="24"/>
        </w:rPr>
        <w:t xml:space="preserve"> δικαιολογία ήταν ότι ο σχετικός κατάλογος συγκροτείται από τη νομολογία</w:t>
      </w:r>
      <w:r>
        <w:rPr>
          <w:rFonts w:eastAsia="Times New Roman"/>
          <w:szCs w:val="24"/>
        </w:rPr>
        <w:t>.</w:t>
      </w:r>
      <w:r w:rsidRPr="00A23574">
        <w:rPr>
          <w:rFonts w:eastAsia="Times New Roman"/>
          <w:szCs w:val="24"/>
        </w:rPr>
        <w:t xml:space="preserve"> Και όμως υπάρχουν θεσμικά και τεχνικά εργαλεία να προσδιορ</w:t>
      </w:r>
      <w:r w:rsidRPr="00A23574">
        <w:rPr>
          <w:rFonts w:eastAsia="Times New Roman"/>
          <w:szCs w:val="24"/>
        </w:rPr>
        <w:t xml:space="preserve">ιστούν με ακρίβεια </w:t>
      </w:r>
      <w:r>
        <w:rPr>
          <w:rFonts w:eastAsia="Times New Roman"/>
          <w:szCs w:val="24"/>
        </w:rPr>
        <w:t>μ</w:t>
      </w:r>
      <w:r w:rsidRPr="00A23574">
        <w:rPr>
          <w:rFonts w:eastAsia="Times New Roman"/>
          <w:szCs w:val="24"/>
        </w:rPr>
        <w:t>άλιστα ποιοι είναι εκείνοι που εκμεταλλεύτηκαν τη χρηματοδότηση για αθέμιτο πλουτισμό</w:t>
      </w:r>
      <w:r>
        <w:rPr>
          <w:rFonts w:eastAsia="Times New Roman"/>
          <w:szCs w:val="24"/>
        </w:rPr>
        <w:t xml:space="preserve">, όσοι </w:t>
      </w:r>
      <w:r w:rsidRPr="00A23574">
        <w:rPr>
          <w:rFonts w:eastAsia="Times New Roman"/>
          <w:szCs w:val="24"/>
        </w:rPr>
        <w:t xml:space="preserve">εκ συστήματος δεν καταβάλλουν τις δόσεις </w:t>
      </w:r>
      <w:r>
        <w:rPr>
          <w:rFonts w:eastAsia="Times New Roman"/>
          <w:szCs w:val="24"/>
        </w:rPr>
        <w:t>τους,</w:t>
      </w:r>
      <w:r w:rsidRPr="00A23574">
        <w:rPr>
          <w:rFonts w:eastAsia="Times New Roman"/>
          <w:szCs w:val="24"/>
        </w:rPr>
        <w:t xml:space="preserve"> ενώ μπορούν</w:t>
      </w:r>
      <w:r>
        <w:rPr>
          <w:rFonts w:eastAsia="Times New Roman"/>
          <w:szCs w:val="24"/>
        </w:rPr>
        <w:t xml:space="preserve">. </w:t>
      </w:r>
    </w:p>
    <w:p w14:paraId="4EC193F7" w14:textId="77777777" w:rsidR="008E01FC" w:rsidRDefault="002168A0">
      <w:pPr>
        <w:spacing w:line="600" w:lineRule="auto"/>
        <w:ind w:firstLine="720"/>
        <w:jc w:val="both"/>
        <w:rPr>
          <w:rFonts w:eastAsia="Times New Roman"/>
          <w:szCs w:val="24"/>
        </w:rPr>
      </w:pPr>
      <w:r>
        <w:rPr>
          <w:rFonts w:eastAsia="Times New Roman"/>
          <w:szCs w:val="24"/>
        </w:rPr>
        <w:t>Θέλω να θυμίσω</w:t>
      </w:r>
      <w:r w:rsidRPr="00A23574">
        <w:rPr>
          <w:rFonts w:eastAsia="Times New Roman"/>
          <w:szCs w:val="24"/>
        </w:rPr>
        <w:t xml:space="preserve"> ότι κατά τη διάρκεια των εργασιών της </w:t>
      </w:r>
      <w:r>
        <w:rPr>
          <w:rFonts w:eastAsia="Times New Roman"/>
          <w:szCs w:val="24"/>
        </w:rPr>
        <w:t>ε</w:t>
      </w:r>
      <w:r w:rsidRPr="00A23574">
        <w:rPr>
          <w:rFonts w:eastAsia="Times New Roman"/>
          <w:szCs w:val="24"/>
        </w:rPr>
        <w:t xml:space="preserve">ξεταστικής </w:t>
      </w:r>
      <w:r>
        <w:rPr>
          <w:rFonts w:eastAsia="Times New Roman"/>
          <w:szCs w:val="24"/>
        </w:rPr>
        <w:t>ε</w:t>
      </w:r>
      <w:r w:rsidRPr="00A23574">
        <w:rPr>
          <w:rFonts w:eastAsia="Times New Roman"/>
          <w:szCs w:val="24"/>
        </w:rPr>
        <w:t>πιτροπής της Βουλ</w:t>
      </w:r>
      <w:r w:rsidRPr="00A23574">
        <w:rPr>
          <w:rFonts w:eastAsia="Times New Roman"/>
          <w:szCs w:val="24"/>
        </w:rPr>
        <w:t xml:space="preserve">ής για τα δάνεια των κομμάτων και των </w:t>
      </w:r>
      <w:r>
        <w:rPr>
          <w:rFonts w:eastAsia="Times New Roman"/>
          <w:szCs w:val="24"/>
        </w:rPr>
        <w:t>μ</w:t>
      </w:r>
      <w:r w:rsidRPr="00A23574">
        <w:rPr>
          <w:rFonts w:eastAsia="Times New Roman"/>
          <w:szCs w:val="24"/>
        </w:rPr>
        <w:t xml:space="preserve">έσων </w:t>
      </w:r>
      <w:r>
        <w:rPr>
          <w:rFonts w:eastAsia="Times New Roman"/>
          <w:szCs w:val="24"/>
        </w:rPr>
        <w:t>μ</w:t>
      </w:r>
      <w:r w:rsidRPr="00A23574">
        <w:rPr>
          <w:rFonts w:eastAsia="Times New Roman"/>
          <w:szCs w:val="24"/>
        </w:rPr>
        <w:t xml:space="preserve">αζικής </w:t>
      </w:r>
      <w:r>
        <w:rPr>
          <w:rFonts w:eastAsia="Times New Roman"/>
          <w:szCs w:val="24"/>
        </w:rPr>
        <w:t>ε</w:t>
      </w:r>
      <w:r w:rsidRPr="00A23574">
        <w:rPr>
          <w:rFonts w:eastAsia="Times New Roman"/>
          <w:szCs w:val="24"/>
        </w:rPr>
        <w:t>πικοι</w:t>
      </w:r>
      <w:r>
        <w:rPr>
          <w:rFonts w:eastAsia="Times New Roman"/>
          <w:szCs w:val="24"/>
        </w:rPr>
        <w:t>νωνίας α</w:t>
      </w:r>
      <w:r w:rsidRPr="00A23574">
        <w:rPr>
          <w:rFonts w:eastAsia="Times New Roman"/>
          <w:szCs w:val="24"/>
        </w:rPr>
        <w:t>ποδείχθηκε ότι τέτοιοι μηχανισμοί υπάρχουν και ότι εάν δεν υπάρχει αποτέλεσμα στην εποπτεία</w:t>
      </w:r>
      <w:r>
        <w:rPr>
          <w:rFonts w:eastAsia="Times New Roman"/>
          <w:szCs w:val="24"/>
        </w:rPr>
        <w:t>,</w:t>
      </w:r>
      <w:r w:rsidRPr="00A23574">
        <w:rPr>
          <w:rFonts w:eastAsia="Times New Roman"/>
          <w:szCs w:val="24"/>
        </w:rPr>
        <w:t xml:space="preserve"> αυτό οφείλεται αποκλειστικά στην έλλειψη σχετικής βούλησης</w:t>
      </w:r>
      <w:r>
        <w:rPr>
          <w:rFonts w:eastAsia="Times New Roman"/>
          <w:szCs w:val="24"/>
        </w:rPr>
        <w:t>.</w:t>
      </w:r>
      <w:r w:rsidRPr="00A23574">
        <w:rPr>
          <w:rFonts w:eastAsia="Times New Roman"/>
          <w:szCs w:val="24"/>
        </w:rPr>
        <w:t xml:space="preserve"> </w:t>
      </w:r>
    </w:p>
    <w:p w14:paraId="4EC193F8" w14:textId="77777777" w:rsidR="008E01FC" w:rsidRDefault="002168A0">
      <w:pPr>
        <w:spacing w:line="600" w:lineRule="auto"/>
        <w:ind w:firstLine="720"/>
        <w:jc w:val="both"/>
        <w:rPr>
          <w:rFonts w:eastAsia="Times New Roman"/>
          <w:szCs w:val="24"/>
        </w:rPr>
      </w:pPr>
      <w:r w:rsidRPr="00A23574">
        <w:rPr>
          <w:rFonts w:eastAsia="Times New Roman"/>
          <w:szCs w:val="24"/>
        </w:rPr>
        <w:t xml:space="preserve">Τότε μας είχε κατατεθεί </w:t>
      </w:r>
      <w:r>
        <w:rPr>
          <w:rFonts w:eastAsia="Times New Roman"/>
          <w:szCs w:val="24"/>
        </w:rPr>
        <w:t>ότι η</w:t>
      </w:r>
      <w:r w:rsidRPr="00A23574">
        <w:rPr>
          <w:rFonts w:eastAsia="Times New Roman"/>
          <w:szCs w:val="24"/>
        </w:rPr>
        <w:t xml:space="preserve"> Τράπεζ</w:t>
      </w:r>
      <w:r w:rsidRPr="00A23574">
        <w:rPr>
          <w:rFonts w:eastAsia="Times New Roman"/>
          <w:szCs w:val="24"/>
        </w:rPr>
        <w:t xml:space="preserve">α της Ελλάδος διαθέτει ειδικό μηχανισμό εποπτείας </w:t>
      </w:r>
      <w:r>
        <w:rPr>
          <w:rFonts w:eastAsia="Times New Roman"/>
          <w:szCs w:val="24"/>
        </w:rPr>
        <w:t>με</w:t>
      </w:r>
      <w:r w:rsidRPr="00A23574">
        <w:rPr>
          <w:rFonts w:eastAsia="Times New Roman"/>
          <w:szCs w:val="24"/>
        </w:rPr>
        <w:t xml:space="preserve"> επιτελείο </w:t>
      </w:r>
      <w:r>
        <w:rPr>
          <w:rFonts w:eastAsia="Times New Roman"/>
          <w:szCs w:val="24"/>
        </w:rPr>
        <w:t>έμπειρων</w:t>
      </w:r>
      <w:r w:rsidRPr="00A23574">
        <w:rPr>
          <w:rFonts w:eastAsia="Times New Roman"/>
          <w:szCs w:val="24"/>
        </w:rPr>
        <w:t xml:space="preserve"> επιθεωρητών</w:t>
      </w:r>
      <w:r>
        <w:rPr>
          <w:rFonts w:eastAsia="Times New Roman"/>
          <w:szCs w:val="24"/>
        </w:rPr>
        <w:t>,</w:t>
      </w:r>
      <w:r w:rsidRPr="00A23574">
        <w:rPr>
          <w:rFonts w:eastAsia="Times New Roman"/>
          <w:szCs w:val="24"/>
        </w:rPr>
        <w:t xml:space="preserve"> που έχουν το δικαίωμα να ασκήσουν έλεγχο σε κάθε δανειοδότηση και σε κάθε πραγματικό στοιχείο του δανειολήπτη</w:t>
      </w:r>
      <w:r>
        <w:rPr>
          <w:rFonts w:eastAsia="Times New Roman"/>
          <w:szCs w:val="24"/>
        </w:rPr>
        <w:t>,</w:t>
      </w:r>
      <w:r w:rsidRPr="00A23574">
        <w:rPr>
          <w:rFonts w:eastAsia="Times New Roman"/>
          <w:szCs w:val="24"/>
        </w:rPr>
        <w:t xml:space="preserve"> όπως το </w:t>
      </w:r>
      <w:r w:rsidRPr="00A23574">
        <w:rPr>
          <w:rFonts w:eastAsia="Times New Roman"/>
          <w:szCs w:val="24"/>
          <w:lang w:val="en"/>
        </w:rPr>
        <w:t>cash</w:t>
      </w:r>
      <w:r>
        <w:rPr>
          <w:rFonts w:eastAsia="Times New Roman"/>
          <w:szCs w:val="24"/>
        </w:rPr>
        <w:t xml:space="preserve"> </w:t>
      </w:r>
      <w:r w:rsidRPr="00A23574">
        <w:rPr>
          <w:rFonts w:eastAsia="Times New Roman"/>
          <w:szCs w:val="24"/>
          <w:lang w:val="en"/>
        </w:rPr>
        <w:t>flow</w:t>
      </w:r>
      <w:r>
        <w:rPr>
          <w:rFonts w:eastAsia="Times New Roman"/>
          <w:szCs w:val="24"/>
        </w:rPr>
        <w:t>,</w:t>
      </w:r>
      <w:r w:rsidRPr="00A23574">
        <w:rPr>
          <w:rFonts w:eastAsia="Times New Roman"/>
          <w:szCs w:val="24"/>
        </w:rPr>
        <w:t xml:space="preserve"> οι χρηματικές </w:t>
      </w:r>
      <w:r>
        <w:rPr>
          <w:rFonts w:eastAsia="Times New Roman"/>
          <w:szCs w:val="24"/>
        </w:rPr>
        <w:t xml:space="preserve">ροές </w:t>
      </w:r>
      <w:r w:rsidRPr="00A23574">
        <w:rPr>
          <w:rFonts w:eastAsia="Times New Roman"/>
          <w:szCs w:val="24"/>
        </w:rPr>
        <w:t xml:space="preserve">και να εντοπίζουν </w:t>
      </w:r>
      <w:r w:rsidRPr="00A23574">
        <w:rPr>
          <w:rFonts w:eastAsia="Times New Roman"/>
          <w:szCs w:val="24"/>
        </w:rPr>
        <w:t>περιπτώσεις παράτυπων δανείων</w:t>
      </w:r>
      <w:r>
        <w:rPr>
          <w:rFonts w:eastAsia="Times New Roman"/>
          <w:szCs w:val="24"/>
        </w:rPr>
        <w:t>,</w:t>
      </w:r>
      <w:r w:rsidRPr="00A23574">
        <w:rPr>
          <w:rFonts w:eastAsia="Times New Roman"/>
          <w:szCs w:val="24"/>
        </w:rPr>
        <w:t xml:space="preserve"> δανείων</w:t>
      </w:r>
      <w:r>
        <w:rPr>
          <w:rFonts w:eastAsia="Times New Roman"/>
          <w:szCs w:val="24"/>
        </w:rPr>
        <w:t xml:space="preserve"> που δεν είναι με νόμιμη εξασφάλιση.</w:t>
      </w:r>
      <w:r w:rsidRPr="00A23574">
        <w:rPr>
          <w:rFonts w:eastAsia="Times New Roman"/>
          <w:szCs w:val="24"/>
        </w:rPr>
        <w:t xml:space="preserve"> </w:t>
      </w:r>
      <w:r>
        <w:rPr>
          <w:rFonts w:eastAsia="Times New Roman"/>
          <w:szCs w:val="24"/>
        </w:rPr>
        <w:t xml:space="preserve">Η έστω και καθυστερημένη, όμως, έρευνα που έκανε τότε η </w:t>
      </w:r>
      <w:r>
        <w:rPr>
          <w:rFonts w:eastAsia="Times New Roman"/>
          <w:szCs w:val="24"/>
        </w:rPr>
        <w:t>τ</w:t>
      </w:r>
      <w:r>
        <w:rPr>
          <w:rFonts w:eastAsia="Times New Roman"/>
          <w:szCs w:val="24"/>
        </w:rPr>
        <w:t>ράπεζα,</w:t>
      </w:r>
      <w:r w:rsidRPr="00A23574">
        <w:rPr>
          <w:rFonts w:eastAsia="Times New Roman"/>
          <w:szCs w:val="24"/>
        </w:rPr>
        <w:t xml:space="preserve"> μας έδειξε ότι όταν θέλει </w:t>
      </w:r>
      <w:r>
        <w:rPr>
          <w:rFonts w:eastAsia="Times New Roman"/>
          <w:szCs w:val="24"/>
        </w:rPr>
        <w:t xml:space="preserve">η </w:t>
      </w:r>
      <w:r w:rsidRPr="00A23574">
        <w:rPr>
          <w:rFonts w:eastAsia="Times New Roman"/>
          <w:szCs w:val="24"/>
        </w:rPr>
        <w:t>Κεντρική Τράπεζα μπορεί να εντοπίσει τις παθογένειες του τραπεζικού δανεισμού</w:t>
      </w:r>
      <w:r>
        <w:rPr>
          <w:rFonts w:eastAsia="Times New Roman"/>
          <w:szCs w:val="24"/>
        </w:rPr>
        <w:t>, συνεπώς</w:t>
      </w:r>
      <w:r w:rsidRPr="00A23574">
        <w:rPr>
          <w:rFonts w:eastAsia="Times New Roman"/>
          <w:szCs w:val="24"/>
        </w:rPr>
        <w:t xml:space="preserve"> κ</w:t>
      </w:r>
      <w:r w:rsidRPr="00A23574">
        <w:rPr>
          <w:rFonts w:eastAsia="Times New Roman"/>
          <w:szCs w:val="24"/>
        </w:rPr>
        <w:t>αι να προσδιορίσει με ακρίβεια το εύρος του φαινομένου</w:t>
      </w:r>
      <w:r>
        <w:rPr>
          <w:rFonts w:eastAsia="Times New Roman"/>
          <w:szCs w:val="24"/>
        </w:rPr>
        <w:t>.</w:t>
      </w:r>
      <w:r w:rsidRPr="00A23574">
        <w:rPr>
          <w:rFonts w:eastAsia="Times New Roman"/>
          <w:szCs w:val="24"/>
        </w:rPr>
        <w:t xml:space="preserve"> </w:t>
      </w:r>
    </w:p>
    <w:p w14:paraId="4EC193F9" w14:textId="77777777" w:rsidR="008E01FC" w:rsidRDefault="002168A0">
      <w:pPr>
        <w:spacing w:line="600" w:lineRule="auto"/>
        <w:ind w:firstLine="720"/>
        <w:jc w:val="both"/>
        <w:rPr>
          <w:rFonts w:eastAsia="Times New Roman"/>
          <w:szCs w:val="24"/>
        </w:rPr>
      </w:pPr>
      <w:r w:rsidRPr="00A23574">
        <w:rPr>
          <w:rFonts w:eastAsia="Times New Roman"/>
          <w:szCs w:val="24"/>
        </w:rPr>
        <w:t xml:space="preserve">Θέλω να καταθέσω </w:t>
      </w:r>
      <w:r>
        <w:rPr>
          <w:rFonts w:eastAsia="Times New Roman"/>
          <w:szCs w:val="24"/>
        </w:rPr>
        <w:t>στ</w:t>
      </w:r>
      <w:r w:rsidRPr="00A23574">
        <w:rPr>
          <w:rFonts w:eastAsia="Times New Roman"/>
          <w:szCs w:val="24"/>
        </w:rPr>
        <w:t xml:space="preserve">α Πρακτικά το απόσπασμα από το πόρισμα της </w:t>
      </w:r>
      <w:r>
        <w:rPr>
          <w:rFonts w:eastAsia="Times New Roman"/>
          <w:szCs w:val="24"/>
        </w:rPr>
        <w:t xml:space="preserve">πρώτης </w:t>
      </w:r>
      <w:r>
        <w:rPr>
          <w:rFonts w:eastAsia="Times New Roman"/>
          <w:szCs w:val="24"/>
        </w:rPr>
        <w:t>ε</w:t>
      </w:r>
      <w:r w:rsidRPr="00A23574">
        <w:rPr>
          <w:rFonts w:eastAsia="Times New Roman"/>
          <w:szCs w:val="24"/>
        </w:rPr>
        <w:t xml:space="preserve">ξεταστικής </w:t>
      </w:r>
      <w:r>
        <w:rPr>
          <w:rFonts w:eastAsia="Times New Roman"/>
          <w:szCs w:val="24"/>
        </w:rPr>
        <w:t>ε</w:t>
      </w:r>
      <w:r w:rsidRPr="00A23574">
        <w:rPr>
          <w:rFonts w:eastAsia="Times New Roman"/>
          <w:szCs w:val="24"/>
        </w:rPr>
        <w:t>πιτροπής</w:t>
      </w:r>
      <w:r>
        <w:rPr>
          <w:rFonts w:eastAsia="Times New Roman"/>
          <w:szCs w:val="24"/>
        </w:rPr>
        <w:t>,</w:t>
      </w:r>
      <w:r w:rsidRPr="00A23574">
        <w:rPr>
          <w:rFonts w:eastAsia="Times New Roman"/>
          <w:szCs w:val="24"/>
        </w:rPr>
        <w:t xml:space="preserve"> </w:t>
      </w:r>
      <w:r>
        <w:rPr>
          <w:rFonts w:eastAsia="Times New Roman"/>
          <w:szCs w:val="24"/>
        </w:rPr>
        <w:t>στο οποίο</w:t>
      </w:r>
      <w:r w:rsidRPr="00A23574">
        <w:rPr>
          <w:rFonts w:eastAsia="Times New Roman"/>
          <w:szCs w:val="24"/>
        </w:rPr>
        <w:t xml:space="preserve"> γίνεται αναφορά στους ελέγχους και στα αποτελέσματά </w:t>
      </w:r>
      <w:r>
        <w:rPr>
          <w:rFonts w:eastAsia="Times New Roman"/>
          <w:szCs w:val="24"/>
        </w:rPr>
        <w:t>τους,</w:t>
      </w:r>
      <w:r w:rsidRPr="00A23574">
        <w:rPr>
          <w:rFonts w:eastAsia="Times New Roman"/>
          <w:szCs w:val="24"/>
        </w:rPr>
        <w:t xml:space="preserve"> ακριβώς για να φανεί ότι όταν θέλει η Κ</w:t>
      </w:r>
      <w:r w:rsidRPr="00A23574">
        <w:rPr>
          <w:rFonts w:eastAsia="Times New Roman"/>
          <w:szCs w:val="24"/>
        </w:rPr>
        <w:t>εντρική Τράπεζα</w:t>
      </w:r>
      <w:r>
        <w:rPr>
          <w:rFonts w:eastAsia="Times New Roman"/>
          <w:szCs w:val="24"/>
        </w:rPr>
        <w:t>,</w:t>
      </w:r>
      <w:r w:rsidRPr="00A23574">
        <w:rPr>
          <w:rFonts w:eastAsia="Times New Roman"/>
          <w:szCs w:val="24"/>
        </w:rPr>
        <w:t xml:space="preserve"> μπορεί να ερευνήσει το συντριπτικά μεγαλύτερο μέρος των στρατηγικών κακοπληρωτών</w:t>
      </w:r>
      <w:r>
        <w:rPr>
          <w:rFonts w:eastAsia="Times New Roman"/>
          <w:szCs w:val="24"/>
        </w:rPr>
        <w:t>.</w:t>
      </w:r>
      <w:r w:rsidRPr="00A23574">
        <w:rPr>
          <w:rFonts w:eastAsia="Times New Roman"/>
          <w:szCs w:val="24"/>
        </w:rPr>
        <w:t xml:space="preserve"> </w:t>
      </w:r>
    </w:p>
    <w:p w14:paraId="4EC193FA" w14:textId="77777777" w:rsidR="008E01FC" w:rsidRDefault="002168A0">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ο Βουλευτής κ. </w:t>
      </w:r>
      <w:r>
        <w:rPr>
          <w:rFonts w:eastAsia="Times New Roman" w:cs="Times New Roman"/>
          <w:szCs w:val="24"/>
        </w:rPr>
        <w:t>Αντών</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w:t>
      </w:r>
      <w:proofErr w:type="spellStart"/>
      <w:r>
        <w:rPr>
          <w:rFonts w:eastAsia="Times New Roman" w:cs="Times New Roman"/>
          <w:szCs w:val="24"/>
        </w:rPr>
        <w:t>Μπαλωμενάκης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w:t>
      </w:r>
      <w:r>
        <w:rPr>
          <w:rFonts w:eastAsia="Times New Roman" w:cs="Times New Roman"/>
          <w:szCs w:val="24"/>
        </w:rPr>
        <w:t>ας της Διεύθυνσης Στενογραφίας και Πρακτικών της Βουλής)</w:t>
      </w:r>
    </w:p>
    <w:p w14:paraId="4EC193FB" w14:textId="77777777" w:rsidR="008E01FC" w:rsidRDefault="002168A0">
      <w:pPr>
        <w:spacing w:line="600" w:lineRule="auto"/>
        <w:ind w:firstLine="720"/>
        <w:jc w:val="both"/>
        <w:rPr>
          <w:rFonts w:eastAsia="Times New Roman"/>
          <w:szCs w:val="24"/>
        </w:rPr>
      </w:pPr>
      <w:r w:rsidRPr="00A23574">
        <w:rPr>
          <w:rFonts w:eastAsia="Times New Roman"/>
          <w:szCs w:val="24"/>
        </w:rPr>
        <w:t>Δεν ξέρω</w:t>
      </w:r>
      <w:r>
        <w:rPr>
          <w:rFonts w:eastAsia="Times New Roman"/>
          <w:szCs w:val="24"/>
        </w:rPr>
        <w:t>,</w:t>
      </w:r>
      <w:r w:rsidRPr="00A23574">
        <w:rPr>
          <w:rFonts w:eastAsia="Times New Roman"/>
          <w:szCs w:val="24"/>
        </w:rPr>
        <w:t xml:space="preserve"> κυρίες και κύριοι συνάδελφοι</w:t>
      </w:r>
      <w:r>
        <w:rPr>
          <w:rFonts w:eastAsia="Times New Roman"/>
          <w:szCs w:val="24"/>
        </w:rPr>
        <w:t>,</w:t>
      </w:r>
      <w:r w:rsidRPr="00A23574">
        <w:rPr>
          <w:rFonts w:eastAsia="Times New Roman"/>
          <w:szCs w:val="24"/>
        </w:rPr>
        <w:t xml:space="preserve"> πόσο </w:t>
      </w:r>
      <w:r>
        <w:rPr>
          <w:rFonts w:eastAsia="Times New Roman"/>
          <w:szCs w:val="24"/>
        </w:rPr>
        <w:t>τ</w:t>
      </w:r>
      <w:r w:rsidRPr="00A23574">
        <w:rPr>
          <w:rFonts w:eastAsia="Times New Roman"/>
          <w:szCs w:val="24"/>
        </w:rPr>
        <w:t xml:space="preserve">υχαίο είναι ότι το πρόσωπο που μας παρείχε εκείνες τις πληροφορίες στην </w:t>
      </w:r>
      <w:r>
        <w:rPr>
          <w:rFonts w:eastAsia="Times New Roman"/>
          <w:szCs w:val="24"/>
        </w:rPr>
        <w:t>ε</w:t>
      </w:r>
      <w:r w:rsidRPr="00A23574">
        <w:rPr>
          <w:rFonts w:eastAsia="Times New Roman"/>
          <w:szCs w:val="24"/>
        </w:rPr>
        <w:t xml:space="preserve">ξεταστική </w:t>
      </w:r>
      <w:r>
        <w:rPr>
          <w:rFonts w:eastAsia="Times New Roman"/>
          <w:szCs w:val="24"/>
        </w:rPr>
        <w:t>ε</w:t>
      </w:r>
      <w:r w:rsidRPr="00A23574">
        <w:rPr>
          <w:rFonts w:eastAsia="Times New Roman"/>
          <w:szCs w:val="24"/>
        </w:rPr>
        <w:t>πιτροπή</w:t>
      </w:r>
      <w:r w:rsidRPr="00A23574">
        <w:rPr>
          <w:rFonts w:eastAsia="Times New Roman"/>
          <w:szCs w:val="24"/>
        </w:rPr>
        <w:t xml:space="preserve"> βρέθηκε αυτές τις μέρες στο επίκεντρο μιας υπόθεσης που</w:t>
      </w:r>
      <w:r>
        <w:rPr>
          <w:rFonts w:eastAsia="Times New Roman"/>
          <w:szCs w:val="24"/>
        </w:rPr>
        <w:t>,</w:t>
      </w:r>
      <w:r w:rsidRPr="00A23574">
        <w:rPr>
          <w:rFonts w:eastAsia="Times New Roman"/>
          <w:szCs w:val="24"/>
        </w:rPr>
        <w:t xml:space="preserve"> αν μ</w:t>
      </w:r>
      <w:r w:rsidRPr="00A23574">
        <w:rPr>
          <w:rFonts w:eastAsia="Times New Roman"/>
          <w:szCs w:val="24"/>
        </w:rPr>
        <w:t>η τι άλλο</w:t>
      </w:r>
      <w:r>
        <w:rPr>
          <w:rFonts w:eastAsia="Times New Roman"/>
          <w:szCs w:val="24"/>
        </w:rPr>
        <w:t>,</w:t>
      </w:r>
      <w:r w:rsidRPr="00A23574">
        <w:rPr>
          <w:rFonts w:eastAsia="Times New Roman"/>
          <w:szCs w:val="24"/>
        </w:rPr>
        <w:t xml:space="preserve"> υποδεικνύει ότι στην κορυφή της Κεντρικής Τράπεζας υπάρχει ένα καθεστώς αδιαφάνειας</w:t>
      </w:r>
      <w:r>
        <w:rPr>
          <w:rFonts w:eastAsia="Times New Roman"/>
          <w:szCs w:val="24"/>
        </w:rPr>
        <w:t>,</w:t>
      </w:r>
      <w:r w:rsidRPr="00A23574">
        <w:rPr>
          <w:rFonts w:eastAsia="Times New Roman"/>
          <w:szCs w:val="24"/>
        </w:rPr>
        <w:t xml:space="preserve"> χαριστικών πράξεων</w:t>
      </w:r>
      <w:r>
        <w:rPr>
          <w:rFonts w:eastAsia="Times New Roman"/>
          <w:szCs w:val="24"/>
        </w:rPr>
        <w:t xml:space="preserve"> προς</w:t>
      </w:r>
      <w:r w:rsidRPr="00A23574">
        <w:rPr>
          <w:rFonts w:eastAsia="Times New Roman"/>
          <w:szCs w:val="24"/>
        </w:rPr>
        <w:t xml:space="preserve"> οικονομικό όφελος ορισμένων και κυρίως ένα καθεστώς απουσίας στιβαρού ελέγχου προς την κατεύθυνση των πραγματικά και</w:t>
      </w:r>
      <w:r>
        <w:rPr>
          <w:rFonts w:eastAsia="Times New Roman"/>
          <w:szCs w:val="24"/>
        </w:rPr>
        <w:t xml:space="preserve"> εκ</w:t>
      </w:r>
      <w:r w:rsidRPr="00A23574">
        <w:rPr>
          <w:rFonts w:eastAsia="Times New Roman"/>
          <w:szCs w:val="24"/>
        </w:rPr>
        <w:t xml:space="preserve"> συστήματος κακοπληρωτών</w:t>
      </w:r>
      <w:r>
        <w:rPr>
          <w:rFonts w:eastAsia="Times New Roman"/>
          <w:szCs w:val="24"/>
        </w:rPr>
        <w:t>.</w:t>
      </w:r>
      <w:r w:rsidRPr="00A23574">
        <w:rPr>
          <w:rFonts w:eastAsia="Times New Roman"/>
          <w:szCs w:val="24"/>
        </w:rPr>
        <w:t xml:space="preserve"> </w:t>
      </w:r>
    </w:p>
    <w:p w14:paraId="4EC193FC" w14:textId="77777777" w:rsidR="008E01FC" w:rsidRDefault="002168A0">
      <w:pPr>
        <w:spacing w:line="600" w:lineRule="auto"/>
        <w:ind w:firstLine="720"/>
        <w:jc w:val="both"/>
        <w:rPr>
          <w:rFonts w:eastAsia="Times New Roman"/>
          <w:szCs w:val="24"/>
        </w:rPr>
      </w:pPr>
      <w:r w:rsidRPr="00AD2920">
        <w:rPr>
          <w:rFonts w:eastAsia="Times New Roman"/>
          <w:szCs w:val="24"/>
        </w:rPr>
        <w:t xml:space="preserve">Το αίτημα για άμεση λήψη μέτρων δεν είναι σε </w:t>
      </w:r>
      <w:r w:rsidRPr="00AD2920">
        <w:rPr>
          <w:rFonts w:eastAsia="Times New Roman"/>
          <w:szCs w:val="24"/>
        </w:rPr>
        <w:t>κα</w:t>
      </w:r>
      <w:r w:rsidRPr="00AD2920">
        <w:rPr>
          <w:rFonts w:eastAsia="Times New Roman"/>
          <w:szCs w:val="24"/>
        </w:rPr>
        <w:t>μ</w:t>
      </w:r>
      <w:r w:rsidRPr="00AD2920">
        <w:rPr>
          <w:rFonts w:eastAsia="Times New Roman"/>
          <w:szCs w:val="24"/>
        </w:rPr>
        <w:t>μία</w:t>
      </w:r>
      <w:r w:rsidRPr="00AD2920">
        <w:rPr>
          <w:rFonts w:eastAsia="Times New Roman"/>
          <w:szCs w:val="24"/>
        </w:rPr>
        <w:t xml:space="preserve"> περίπτωση ούτε υπερβολικό ούτε αβάσιμο. Αντίθετα είναι επιτακτική ανάγκη, διότι αν η διοίκηση της Τράπεζας της Ελλάδος συνεχίσει στη σιωπή και στην απραξία, θα είναι σοβαρά εκτε</w:t>
      </w:r>
      <w:r w:rsidRPr="00AD2920">
        <w:rPr>
          <w:rFonts w:eastAsia="Times New Roman"/>
          <w:szCs w:val="24"/>
        </w:rPr>
        <w:t>θειμένη</w:t>
      </w:r>
      <w:r>
        <w:rPr>
          <w:rFonts w:eastAsia="Times New Roman"/>
          <w:szCs w:val="24"/>
        </w:rPr>
        <w:t>.</w:t>
      </w:r>
      <w:r w:rsidRPr="00A23574">
        <w:rPr>
          <w:rFonts w:eastAsia="Times New Roman"/>
          <w:szCs w:val="24"/>
        </w:rPr>
        <w:t xml:space="preserve"> </w:t>
      </w:r>
    </w:p>
    <w:p w14:paraId="4EC193FD" w14:textId="77777777" w:rsidR="008E01FC" w:rsidRDefault="002168A0">
      <w:pPr>
        <w:spacing w:line="600" w:lineRule="auto"/>
        <w:ind w:firstLine="720"/>
        <w:jc w:val="both"/>
        <w:rPr>
          <w:rFonts w:eastAsia="Times New Roman"/>
          <w:szCs w:val="24"/>
        </w:rPr>
      </w:pPr>
      <w:r w:rsidRPr="00A23574">
        <w:rPr>
          <w:rFonts w:eastAsia="Times New Roman"/>
          <w:szCs w:val="24"/>
        </w:rPr>
        <w:t>Ευχαριστώ</w:t>
      </w:r>
      <w:r>
        <w:rPr>
          <w:rFonts w:eastAsia="Times New Roman"/>
          <w:szCs w:val="24"/>
        </w:rPr>
        <w:t>.</w:t>
      </w:r>
    </w:p>
    <w:p w14:paraId="4EC193FE" w14:textId="77777777" w:rsidR="008E01FC" w:rsidRDefault="002168A0">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4EC193FF" w14:textId="77777777" w:rsidR="008E01FC" w:rsidRDefault="002168A0">
      <w:pPr>
        <w:spacing w:line="600" w:lineRule="auto"/>
        <w:ind w:firstLine="720"/>
        <w:jc w:val="both"/>
        <w:rPr>
          <w:rFonts w:eastAsia="Times New Roman"/>
          <w:szCs w:val="24"/>
        </w:rPr>
      </w:pPr>
      <w:r w:rsidRPr="00D15354">
        <w:rPr>
          <w:rFonts w:eastAsia="Times New Roman"/>
          <w:b/>
          <w:szCs w:val="24"/>
        </w:rPr>
        <w:t>ΠΡΟΕΔΡΕΥΟΥΣΑ (Αναστασία Χριστοδουλοπούλου):</w:t>
      </w:r>
      <w:r>
        <w:rPr>
          <w:rFonts w:eastAsia="Times New Roman"/>
          <w:szCs w:val="24"/>
        </w:rPr>
        <w:t xml:space="preserve"> Τον λόγο έχει ο κ. Θεοφύλακτος από τον</w:t>
      </w:r>
      <w:r w:rsidRPr="00A23574">
        <w:rPr>
          <w:rFonts w:eastAsia="Times New Roman"/>
          <w:szCs w:val="24"/>
        </w:rPr>
        <w:t xml:space="preserve"> ΣΥΡΙΖΑ</w:t>
      </w:r>
      <w:r>
        <w:rPr>
          <w:rFonts w:eastAsia="Times New Roman"/>
          <w:szCs w:val="24"/>
        </w:rPr>
        <w:t>.</w:t>
      </w:r>
    </w:p>
    <w:p w14:paraId="4EC19400" w14:textId="77777777" w:rsidR="008E01FC" w:rsidRDefault="002168A0">
      <w:pPr>
        <w:spacing w:line="600" w:lineRule="auto"/>
        <w:ind w:firstLine="720"/>
        <w:jc w:val="both"/>
        <w:rPr>
          <w:rFonts w:eastAsia="Times New Roman"/>
          <w:szCs w:val="24"/>
        </w:rPr>
      </w:pPr>
      <w:r>
        <w:rPr>
          <w:rFonts w:eastAsia="Times New Roman"/>
          <w:b/>
          <w:szCs w:val="24"/>
        </w:rPr>
        <w:t xml:space="preserve">ΙΩΑΝΝΗΣ ΘΕΟΦΥΛΑΚΤΟΣ: </w:t>
      </w:r>
      <w:r>
        <w:rPr>
          <w:rFonts w:eastAsia="Times New Roman"/>
          <w:szCs w:val="24"/>
        </w:rPr>
        <w:t xml:space="preserve">Ευχαριστώ, κυρία </w:t>
      </w:r>
      <w:r w:rsidRPr="00A23574">
        <w:rPr>
          <w:rFonts w:eastAsia="Times New Roman"/>
          <w:szCs w:val="24"/>
        </w:rPr>
        <w:t>Πρόεδρε</w:t>
      </w:r>
      <w:r>
        <w:rPr>
          <w:rFonts w:eastAsia="Times New Roman"/>
          <w:szCs w:val="24"/>
        </w:rPr>
        <w:t>.</w:t>
      </w:r>
      <w:r w:rsidRPr="00A23574">
        <w:rPr>
          <w:rFonts w:eastAsia="Times New Roman"/>
          <w:szCs w:val="24"/>
        </w:rPr>
        <w:t xml:space="preserve"> </w:t>
      </w:r>
    </w:p>
    <w:p w14:paraId="4EC19401" w14:textId="77777777" w:rsidR="008E01FC" w:rsidRDefault="002168A0">
      <w:pPr>
        <w:spacing w:line="600" w:lineRule="auto"/>
        <w:ind w:firstLine="720"/>
        <w:jc w:val="both"/>
        <w:rPr>
          <w:rFonts w:eastAsia="Times New Roman"/>
          <w:szCs w:val="24"/>
        </w:rPr>
      </w:pPr>
      <w:r w:rsidRPr="00A23574">
        <w:rPr>
          <w:rFonts w:eastAsia="Times New Roman"/>
          <w:szCs w:val="24"/>
        </w:rPr>
        <w:t>Κυρίες και κύριοι συνάδελφοι</w:t>
      </w:r>
      <w:r>
        <w:rPr>
          <w:rFonts w:eastAsia="Times New Roman"/>
          <w:szCs w:val="24"/>
        </w:rPr>
        <w:t>, κύριοι</w:t>
      </w:r>
      <w:r w:rsidRPr="00A23574">
        <w:rPr>
          <w:rFonts w:eastAsia="Times New Roman"/>
          <w:szCs w:val="24"/>
        </w:rPr>
        <w:t xml:space="preserve"> Υπουργοί</w:t>
      </w:r>
      <w:r>
        <w:rPr>
          <w:rFonts w:eastAsia="Times New Roman"/>
          <w:szCs w:val="24"/>
        </w:rPr>
        <w:t>,</w:t>
      </w:r>
      <w:r w:rsidRPr="00A23574">
        <w:rPr>
          <w:rFonts w:eastAsia="Times New Roman"/>
          <w:szCs w:val="24"/>
        </w:rPr>
        <w:t xml:space="preserve"> θα αν</w:t>
      </w:r>
      <w:r w:rsidRPr="00A23574">
        <w:rPr>
          <w:rFonts w:eastAsia="Times New Roman"/>
          <w:szCs w:val="24"/>
        </w:rPr>
        <w:t>αφερθώ και εγώ στο μέρος που αφορά την προστασία της πρώτης κατοικίας και θα αναρωτηθώ</w:t>
      </w:r>
      <w:r>
        <w:rPr>
          <w:rFonts w:eastAsia="Times New Roman"/>
          <w:szCs w:val="24"/>
        </w:rPr>
        <w:t>:</w:t>
      </w:r>
      <w:r w:rsidRPr="00A23574">
        <w:rPr>
          <w:rFonts w:eastAsia="Times New Roman"/>
          <w:szCs w:val="24"/>
        </w:rPr>
        <w:t xml:space="preserve"> Ποιος έκανε τους Έλληνες να χρωστάνε στις τράπεζες</w:t>
      </w:r>
      <w:r>
        <w:rPr>
          <w:rFonts w:eastAsia="Times New Roman"/>
          <w:szCs w:val="24"/>
        </w:rPr>
        <w:t>;</w:t>
      </w:r>
      <w:r w:rsidRPr="00A23574">
        <w:rPr>
          <w:rFonts w:eastAsia="Times New Roman"/>
          <w:szCs w:val="24"/>
        </w:rPr>
        <w:t xml:space="preserve"> </w:t>
      </w:r>
      <w:r>
        <w:rPr>
          <w:rFonts w:eastAsia="Times New Roman"/>
          <w:szCs w:val="24"/>
        </w:rPr>
        <w:t>Αν δούμε</w:t>
      </w:r>
      <w:r w:rsidRPr="00A23574">
        <w:rPr>
          <w:rFonts w:eastAsia="Times New Roman"/>
          <w:szCs w:val="24"/>
        </w:rPr>
        <w:t xml:space="preserve"> τα στοιχεία</w:t>
      </w:r>
      <w:r>
        <w:rPr>
          <w:rFonts w:eastAsia="Times New Roman"/>
          <w:szCs w:val="24"/>
        </w:rPr>
        <w:t>,</w:t>
      </w:r>
      <w:r w:rsidRPr="00A23574">
        <w:rPr>
          <w:rFonts w:eastAsia="Times New Roman"/>
          <w:szCs w:val="24"/>
        </w:rPr>
        <w:t xml:space="preserve"> στη δεκαετία του 2000 συγκριτικά σε όλη την Ευρωπαϊκή Ένωση</w:t>
      </w:r>
      <w:r>
        <w:rPr>
          <w:rFonts w:eastAsia="Times New Roman"/>
          <w:szCs w:val="24"/>
        </w:rPr>
        <w:t>,</w:t>
      </w:r>
      <w:r w:rsidRPr="00A23574">
        <w:rPr>
          <w:rFonts w:eastAsia="Times New Roman"/>
          <w:szCs w:val="24"/>
        </w:rPr>
        <w:t xml:space="preserve"> ήμασταν </w:t>
      </w:r>
      <w:r>
        <w:rPr>
          <w:rFonts w:eastAsia="Times New Roman"/>
          <w:szCs w:val="24"/>
        </w:rPr>
        <w:t xml:space="preserve">οι </w:t>
      </w:r>
      <w:r w:rsidRPr="00A23574">
        <w:rPr>
          <w:rFonts w:eastAsia="Times New Roman"/>
          <w:szCs w:val="24"/>
        </w:rPr>
        <w:t>πιο καλοπληρωτές</w:t>
      </w:r>
      <w:r>
        <w:rPr>
          <w:rFonts w:eastAsia="Times New Roman"/>
          <w:szCs w:val="24"/>
        </w:rPr>
        <w:t>, οι π</w:t>
      </w:r>
      <w:r>
        <w:rPr>
          <w:rFonts w:eastAsia="Times New Roman"/>
          <w:szCs w:val="24"/>
        </w:rPr>
        <w:t xml:space="preserve">ιο «πράσινοι» </w:t>
      </w:r>
      <w:r w:rsidRPr="00A23574">
        <w:rPr>
          <w:rFonts w:eastAsia="Times New Roman"/>
          <w:szCs w:val="24"/>
        </w:rPr>
        <w:t>δανειολήπτες</w:t>
      </w:r>
      <w:r>
        <w:rPr>
          <w:rFonts w:eastAsia="Times New Roman"/>
          <w:szCs w:val="24"/>
        </w:rPr>
        <w:t>.</w:t>
      </w:r>
      <w:r w:rsidRPr="00A23574">
        <w:rPr>
          <w:rFonts w:eastAsia="Times New Roman"/>
          <w:szCs w:val="24"/>
        </w:rPr>
        <w:t xml:space="preserve"> Τι έγινε και </w:t>
      </w:r>
      <w:r>
        <w:rPr>
          <w:rFonts w:eastAsia="Times New Roman"/>
          <w:szCs w:val="24"/>
        </w:rPr>
        <w:t>χρωστάν</w:t>
      </w:r>
      <w:r w:rsidRPr="00A23574">
        <w:rPr>
          <w:rFonts w:eastAsia="Times New Roman"/>
          <w:szCs w:val="24"/>
        </w:rPr>
        <w:t>ε οι Έλληνες στις τράπεζες</w:t>
      </w:r>
      <w:r>
        <w:rPr>
          <w:rFonts w:eastAsia="Times New Roman"/>
          <w:szCs w:val="24"/>
        </w:rPr>
        <w:t>;</w:t>
      </w:r>
      <w:r w:rsidRPr="00A23574">
        <w:rPr>
          <w:rFonts w:eastAsia="Times New Roman"/>
          <w:szCs w:val="24"/>
        </w:rPr>
        <w:t xml:space="preserve"> Ποιος τους έκανε να χρωστάνε</w:t>
      </w:r>
      <w:r>
        <w:rPr>
          <w:rFonts w:eastAsia="Times New Roman"/>
          <w:szCs w:val="24"/>
        </w:rPr>
        <w:t>;</w:t>
      </w:r>
      <w:r w:rsidRPr="00A23574">
        <w:rPr>
          <w:rFonts w:eastAsia="Times New Roman"/>
          <w:szCs w:val="24"/>
        </w:rPr>
        <w:t xml:space="preserve"> </w:t>
      </w:r>
      <w:r>
        <w:rPr>
          <w:rFonts w:eastAsia="Times New Roman"/>
          <w:szCs w:val="24"/>
        </w:rPr>
        <w:t>Μα αυτοί</w:t>
      </w:r>
      <w:r w:rsidRPr="00A23574">
        <w:rPr>
          <w:rFonts w:eastAsia="Times New Roman"/>
          <w:szCs w:val="24"/>
        </w:rPr>
        <w:t xml:space="preserve"> που χρεοκόπησαν τη χώρα</w:t>
      </w:r>
      <w:r>
        <w:rPr>
          <w:rFonts w:eastAsia="Times New Roman"/>
          <w:szCs w:val="24"/>
        </w:rPr>
        <w:t>,</w:t>
      </w:r>
      <w:r w:rsidRPr="00A23574">
        <w:rPr>
          <w:rFonts w:eastAsia="Times New Roman"/>
          <w:szCs w:val="24"/>
        </w:rPr>
        <w:t xml:space="preserve"> η Νέα Δημοκρατία και το ΠΑΣΟΚ</w:t>
      </w:r>
      <w:r>
        <w:rPr>
          <w:rFonts w:eastAsia="Times New Roman"/>
          <w:szCs w:val="24"/>
        </w:rPr>
        <w:t>.</w:t>
      </w:r>
      <w:r w:rsidRPr="00A23574">
        <w:rPr>
          <w:rFonts w:eastAsia="Times New Roman"/>
          <w:szCs w:val="24"/>
        </w:rPr>
        <w:t xml:space="preserve"> Αυτ</w:t>
      </w:r>
      <w:r>
        <w:rPr>
          <w:rFonts w:eastAsia="Times New Roman"/>
          <w:szCs w:val="24"/>
        </w:rPr>
        <w:t>οί</w:t>
      </w:r>
      <w:r w:rsidRPr="00A23574">
        <w:rPr>
          <w:rFonts w:eastAsia="Times New Roman"/>
          <w:szCs w:val="24"/>
        </w:rPr>
        <w:t xml:space="preserve"> που τετραπλασία</w:t>
      </w:r>
      <w:r>
        <w:rPr>
          <w:rFonts w:eastAsia="Times New Roman"/>
          <w:szCs w:val="24"/>
        </w:rPr>
        <w:t>σαν την</w:t>
      </w:r>
      <w:r w:rsidRPr="00A23574">
        <w:rPr>
          <w:rFonts w:eastAsia="Times New Roman"/>
          <w:szCs w:val="24"/>
        </w:rPr>
        <w:t xml:space="preserve"> ανεργία και την πήγα</w:t>
      </w:r>
      <w:r>
        <w:rPr>
          <w:rFonts w:eastAsia="Times New Roman"/>
          <w:szCs w:val="24"/>
        </w:rPr>
        <w:t>ν</w:t>
      </w:r>
      <w:r w:rsidRPr="00A23574">
        <w:rPr>
          <w:rFonts w:eastAsia="Times New Roman"/>
          <w:szCs w:val="24"/>
        </w:rPr>
        <w:t xml:space="preserve"> στο 28%</w:t>
      </w:r>
      <w:r>
        <w:rPr>
          <w:rFonts w:eastAsia="Times New Roman"/>
          <w:szCs w:val="24"/>
        </w:rPr>
        <w:t>,</w:t>
      </w:r>
      <w:r w:rsidRPr="00A23574">
        <w:rPr>
          <w:rFonts w:eastAsia="Times New Roman"/>
          <w:szCs w:val="24"/>
        </w:rPr>
        <w:t xml:space="preserve"> η Νέα Δημοκρατία και το ΠΑΣΟΚ</w:t>
      </w:r>
      <w:r>
        <w:rPr>
          <w:rFonts w:eastAsia="Times New Roman"/>
          <w:szCs w:val="24"/>
        </w:rPr>
        <w:t>.</w:t>
      </w:r>
      <w:r w:rsidRPr="00A23574">
        <w:rPr>
          <w:rFonts w:eastAsia="Times New Roman"/>
          <w:szCs w:val="24"/>
        </w:rPr>
        <w:t xml:space="preserve"> Αν είχαν δουλειά οι Έλληνες δανειολήπτες</w:t>
      </w:r>
      <w:r>
        <w:rPr>
          <w:rFonts w:eastAsia="Times New Roman"/>
          <w:szCs w:val="24"/>
        </w:rPr>
        <w:t>,</w:t>
      </w:r>
      <w:r w:rsidRPr="00A23574">
        <w:rPr>
          <w:rFonts w:eastAsia="Times New Roman"/>
          <w:szCs w:val="24"/>
        </w:rPr>
        <w:t xml:space="preserve"> θα πλήρων</w:t>
      </w:r>
      <w:r>
        <w:rPr>
          <w:rFonts w:eastAsia="Times New Roman"/>
          <w:szCs w:val="24"/>
        </w:rPr>
        <w:t>α</w:t>
      </w:r>
      <w:r w:rsidRPr="00A23574">
        <w:rPr>
          <w:rFonts w:eastAsia="Times New Roman"/>
          <w:szCs w:val="24"/>
        </w:rPr>
        <w:t xml:space="preserve">ν τις δόσεις </w:t>
      </w:r>
      <w:r>
        <w:rPr>
          <w:rFonts w:eastAsia="Times New Roman"/>
          <w:szCs w:val="24"/>
        </w:rPr>
        <w:t>στις τράπεζες,</w:t>
      </w:r>
      <w:r w:rsidRPr="00A23574">
        <w:rPr>
          <w:rFonts w:eastAsia="Times New Roman"/>
          <w:szCs w:val="24"/>
        </w:rPr>
        <w:t xml:space="preserve"> όπως τις </w:t>
      </w:r>
      <w:r>
        <w:rPr>
          <w:rFonts w:eastAsia="Times New Roman"/>
          <w:szCs w:val="24"/>
        </w:rPr>
        <w:t>πλήρωναν</w:t>
      </w:r>
      <w:r w:rsidRPr="00A23574">
        <w:rPr>
          <w:rFonts w:eastAsia="Times New Roman"/>
          <w:szCs w:val="24"/>
        </w:rPr>
        <w:t xml:space="preserve"> και πριν</w:t>
      </w:r>
      <w:r>
        <w:rPr>
          <w:rFonts w:eastAsia="Times New Roman"/>
          <w:szCs w:val="24"/>
        </w:rPr>
        <w:t>. Ευθύνονται αυτοί</w:t>
      </w:r>
      <w:r w:rsidRPr="00A23574">
        <w:rPr>
          <w:rFonts w:eastAsia="Times New Roman"/>
          <w:szCs w:val="24"/>
        </w:rPr>
        <w:t xml:space="preserve"> που κόψανε μισθούς και συντάξεις </w:t>
      </w:r>
      <w:r>
        <w:rPr>
          <w:rFonts w:eastAsia="Times New Roman"/>
          <w:szCs w:val="24"/>
        </w:rPr>
        <w:t xml:space="preserve">δώδεκα φορές, </w:t>
      </w:r>
      <w:r w:rsidRPr="00A23574">
        <w:rPr>
          <w:rFonts w:eastAsia="Times New Roman"/>
          <w:szCs w:val="24"/>
        </w:rPr>
        <w:t>η Νέα Δημοκρατία και το ΠΑΣΟΚ</w:t>
      </w:r>
      <w:r>
        <w:rPr>
          <w:rFonts w:eastAsia="Times New Roman"/>
          <w:szCs w:val="24"/>
        </w:rPr>
        <w:t>.</w:t>
      </w:r>
      <w:r w:rsidRPr="00A23574">
        <w:rPr>
          <w:rFonts w:eastAsia="Times New Roman"/>
          <w:szCs w:val="24"/>
        </w:rPr>
        <w:t xml:space="preserve"> </w:t>
      </w:r>
      <w:r>
        <w:rPr>
          <w:rFonts w:eastAsia="Times New Roman"/>
          <w:szCs w:val="24"/>
        </w:rPr>
        <w:t>Αλλιώς είχαν</w:t>
      </w:r>
      <w:r w:rsidRPr="00A23574">
        <w:rPr>
          <w:rFonts w:eastAsia="Times New Roman"/>
          <w:szCs w:val="24"/>
        </w:rPr>
        <w:t xml:space="preserve"> οι Έλλην</w:t>
      </w:r>
      <w:r w:rsidRPr="00A23574">
        <w:rPr>
          <w:rFonts w:eastAsia="Times New Roman"/>
          <w:szCs w:val="24"/>
        </w:rPr>
        <w:t>ες δανειολήπτες και πλήρωναν</w:t>
      </w:r>
      <w:r>
        <w:rPr>
          <w:rFonts w:eastAsia="Times New Roman"/>
          <w:szCs w:val="24"/>
        </w:rPr>
        <w:t xml:space="preserve">. Δεν θα υπήρχαν </w:t>
      </w:r>
      <w:r w:rsidRPr="00A23574">
        <w:rPr>
          <w:rFonts w:eastAsia="Times New Roman"/>
          <w:szCs w:val="24"/>
        </w:rPr>
        <w:t xml:space="preserve">κόκκινα </w:t>
      </w:r>
      <w:r>
        <w:rPr>
          <w:rFonts w:eastAsia="Times New Roman"/>
          <w:szCs w:val="24"/>
        </w:rPr>
        <w:t>δάνεια, λ</w:t>
      </w:r>
      <w:r w:rsidRPr="00A23574">
        <w:rPr>
          <w:rFonts w:eastAsia="Times New Roman"/>
          <w:szCs w:val="24"/>
        </w:rPr>
        <w:t>οιπόν</w:t>
      </w:r>
      <w:r>
        <w:rPr>
          <w:rFonts w:eastAsia="Times New Roman"/>
          <w:szCs w:val="24"/>
        </w:rPr>
        <w:t>,</w:t>
      </w:r>
      <w:r w:rsidRPr="00A23574">
        <w:rPr>
          <w:rFonts w:eastAsia="Times New Roman"/>
          <w:szCs w:val="24"/>
        </w:rPr>
        <w:t xml:space="preserve"> αν δεν είχε πτωχεύσει η χώρα εξαιτίας της Νέας Δημοκρατίας και του ΠΑΣΟΚ</w:t>
      </w:r>
      <w:r>
        <w:rPr>
          <w:rFonts w:eastAsia="Times New Roman"/>
          <w:szCs w:val="24"/>
        </w:rPr>
        <w:t>.</w:t>
      </w:r>
      <w:r w:rsidRPr="00A23574">
        <w:rPr>
          <w:rFonts w:eastAsia="Times New Roman"/>
          <w:szCs w:val="24"/>
        </w:rPr>
        <w:t xml:space="preserve"> </w:t>
      </w:r>
      <w:r>
        <w:rPr>
          <w:rFonts w:eastAsia="Times New Roman"/>
          <w:szCs w:val="24"/>
        </w:rPr>
        <w:t>Ν</w:t>
      </w:r>
      <w:r w:rsidRPr="00A23574">
        <w:rPr>
          <w:rFonts w:eastAsia="Times New Roman"/>
          <w:szCs w:val="24"/>
        </w:rPr>
        <w:t>α τα θυμόμαστε αυτά</w:t>
      </w:r>
      <w:r>
        <w:rPr>
          <w:rFonts w:eastAsia="Times New Roman"/>
          <w:szCs w:val="24"/>
        </w:rPr>
        <w:t>,</w:t>
      </w:r>
      <w:r w:rsidRPr="00A23574">
        <w:rPr>
          <w:rFonts w:eastAsia="Times New Roman"/>
          <w:szCs w:val="24"/>
        </w:rPr>
        <w:t xml:space="preserve"> να μην τα ξεχνάμε</w:t>
      </w:r>
      <w:r>
        <w:rPr>
          <w:rFonts w:eastAsia="Times New Roman"/>
          <w:szCs w:val="24"/>
        </w:rPr>
        <w:t>.</w:t>
      </w:r>
      <w:r w:rsidRPr="00A23574">
        <w:rPr>
          <w:rFonts w:eastAsia="Times New Roman"/>
          <w:szCs w:val="24"/>
        </w:rPr>
        <w:t xml:space="preserve"> </w:t>
      </w:r>
    </w:p>
    <w:p w14:paraId="4EC19402" w14:textId="77777777" w:rsidR="008E01FC" w:rsidRDefault="002168A0">
      <w:pPr>
        <w:spacing w:line="600" w:lineRule="auto"/>
        <w:ind w:firstLine="720"/>
        <w:jc w:val="both"/>
        <w:rPr>
          <w:rFonts w:eastAsia="Times New Roman"/>
          <w:szCs w:val="24"/>
        </w:rPr>
      </w:pPr>
      <w:r w:rsidRPr="00A23574">
        <w:rPr>
          <w:rFonts w:eastAsia="Times New Roman"/>
          <w:szCs w:val="24"/>
        </w:rPr>
        <w:t xml:space="preserve">Το περίεργο και το εξοργιστικό </w:t>
      </w:r>
      <w:r>
        <w:rPr>
          <w:rFonts w:eastAsia="Times New Roman"/>
          <w:szCs w:val="24"/>
        </w:rPr>
        <w:t>είναι ότι</w:t>
      </w:r>
      <w:r w:rsidRPr="00A23574">
        <w:rPr>
          <w:rFonts w:eastAsia="Times New Roman"/>
          <w:szCs w:val="24"/>
        </w:rPr>
        <w:t xml:space="preserve"> από την </w:t>
      </w:r>
      <w:r>
        <w:rPr>
          <w:rFonts w:eastAsia="Times New Roman"/>
          <w:szCs w:val="24"/>
        </w:rPr>
        <w:t xml:space="preserve">μία </w:t>
      </w:r>
      <w:r w:rsidRPr="00A23574">
        <w:rPr>
          <w:rFonts w:eastAsia="Times New Roman"/>
          <w:szCs w:val="24"/>
        </w:rPr>
        <w:t xml:space="preserve">οδήγησαν τους </w:t>
      </w:r>
      <w:r>
        <w:rPr>
          <w:rFonts w:eastAsia="Times New Roman"/>
          <w:szCs w:val="24"/>
        </w:rPr>
        <w:t>Έλλη</w:t>
      </w:r>
      <w:r>
        <w:rPr>
          <w:rFonts w:eastAsia="Times New Roman"/>
          <w:szCs w:val="24"/>
        </w:rPr>
        <w:t xml:space="preserve">νες </w:t>
      </w:r>
      <w:r w:rsidRPr="00A23574">
        <w:rPr>
          <w:rFonts w:eastAsia="Times New Roman"/>
          <w:szCs w:val="24"/>
        </w:rPr>
        <w:t xml:space="preserve">πολίτες στην πτώχευση και από την άλλη τους </w:t>
      </w:r>
      <w:r>
        <w:rPr>
          <w:rFonts w:eastAsia="Times New Roman"/>
          <w:szCs w:val="24"/>
        </w:rPr>
        <w:t>λέγαν</w:t>
      </w:r>
      <w:r w:rsidRPr="00A23574">
        <w:rPr>
          <w:rFonts w:eastAsia="Times New Roman"/>
          <w:szCs w:val="24"/>
        </w:rPr>
        <w:t>ε μπαταχτσήδες με την πρώτη ευκαιρία</w:t>
      </w:r>
      <w:r>
        <w:rPr>
          <w:rFonts w:eastAsia="Times New Roman"/>
          <w:szCs w:val="24"/>
        </w:rPr>
        <w:t>. Εμείς δεν</w:t>
      </w:r>
      <w:r w:rsidRPr="00A23574">
        <w:rPr>
          <w:rFonts w:eastAsia="Times New Roman"/>
          <w:szCs w:val="24"/>
        </w:rPr>
        <w:t xml:space="preserve"> το κάναμε αυτό ποτέ</w:t>
      </w:r>
      <w:r>
        <w:rPr>
          <w:rFonts w:eastAsia="Times New Roman"/>
          <w:szCs w:val="24"/>
        </w:rPr>
        <w:t xml:space="preserve"> ούτε </w:t>
      </w:r>
      <w:r w:rsidRPr="00A23574">
        <w:rPr>
          <w:rFonts w:eastAsia="Times New Roman"/>
          <w:szCs w:val="24"/>
        </w:rPr>
        <w:t>το κάνουμε τώρα</w:t>
      </w:r>
      <w:r>
        <w:rPr>
          <w:rFonts w:eastAsia="Times New Roman"/>
          <w:szCs w:val="24"/>
        </w:rPr>
        <w:t>.</w:t>
      </w:r>
      <w:r w:rsidRPr="00A23574">
        <w:rPr>
          <w:rFonts w:eastAsia="Times New Roman"/>
          <w:szCs w:val="24"/>
        </w:rPr>
        <w:t xml:space="preserve"> Δεν </w:t>
      </w:r>
      <w:r>
        <w:rPr>
          <w:rFonts w:eastAsia="Times New Roman"/>
          <w:szCs w:val="24"/>
        </w:rPr>
        <w:t xml:space="preserve">λέμε </w:t>
      </w:r>
      <w:r w:rsidRPr="00A23574">
        <w:rPr>
          <w:rFonts w:eastAsia="Times New Roman"/>
          <w:szCs w:val="24"/>
        </w:rPr>
        <w:t>μπαταχτσήδες τους απλούς δανειολήπτες με το δάνειο των 10</w:t>
      </w:r>
      <w:r>
        <w:rPr>
          <w:rFonts w:eastAsia="Times New Roman"/>
          <w:szCs w:val="24"/>
        </w:rPr>
        <w:t xml:space="preserve">0.000 </w:t>
      </w:r>
      <w:r w:rsidRPr="00A23574">
        <w:rPr>
          <w:rFonts w:eastAsia="Times New Roman"/>
          <w:szCs w:val="24"/>
        </w:rPr>
        <w:t>ευρώ</w:t>
      </w:r>
      <w:r>
        <w:rPr>
          <w:rFonts w:eastAsia="Times New Roman"/>
          <w:szCs w:val="24"/>
        </w:rPr>
        <w:t>. Λέμε</w:t>
      </w:r>
      <w:r w:rsidRPr="00A23574">
        <w:rPr>
          <w:rFonts w:eastAsia="Times New Roman"/>
          <w:szCs w:val="24"/>
        </w:rPr>
        <w:t xml:space="preserve"> μπαταχτσήδες αυτούς που πήραν </w:t>
      </w:r>
      <w:r w:rsidRPr="00A23574">
        <w:rPr>
          <w:rFonts w:eastAsia="Times New Roman"/>
          <w:szCs w:val="24"/>
        </w:rPr>
        <w:t xml:space="preserve">εκατομμύρια με </w:t>
      </w:r>
      <w:r>
        <w:rPr>
          <w:rFonts w:eastAsia="Times New Roman"/>
          <w:szCs w:val="24"/>
        </w:rPr>
        <w:t>«</w:t>
      </w:r>
      <w:r w:rsidRPr="00A23574">
        <w:rPr>
          <w:rFonts w:eastAsia="Times New Roman"/>
          <w:szCs w:val="24"/>
        </w:rPr>
        <w:t>αέρα</w:t>
      </w:r>
      <w:r>
        <w:rPr>
          <w:rFonts w:eastAsia="Times New Roman"/>
          <w:szCs w:val="24"/>
        </w:rPr>
        <w:t>»,</w:t>
      </w:r>
      <w:r w:rsidRPr="00A23574">
        <w:rPr>
          <w:rFonts w:eastAsia="Times New Roman"/>
          <w:szCs w:val="24"/>
        </w:rPr>
        <w:t xml:space="preserve"> όπως </w:t>
      </w:r>
      <w:r>
        <w:rPr>
          <w:rFonts w:eastAsia="Times New Roman"/>
          <w:szCs w:val="24"/>
        </w:rPr>
        <w:t xml:space="preserve">ομολόγησαν οι ίδιοι, </w:t>
      </w:r>
      <w:r w:rsidRPr="00A23574">
        <w:rPr>
          <w:rFonts w:eastAsia="Times New Roman"/>
          <w:szCs w:val="24"/>
        </w:rPr>
        <w:t xml:space="preserve">και φιγουράρουν </w:t>
      </w:r>
      <w:r>
        <w:rPr>
          <w:rFonts w:eastAsia="Times New Roman"/>
          <w:szCs w:val="24"/>
        </w:rPr>
        <w:t xml:space="preserve">σε όλες τις λίστες, </w:t>
      </w:r>
      <w:r w:rsidRPr="00A23574">
        <w:rPr>
          <w:rFonts w:eastAsia="Times New Roman"/>
          <w:szCs w:val="24"/>
        </w:rPr>
        <w:t xml:space="preserve">στις λίστες </w:t>
      </w:r>
      <w:proofErr w:type="spellStart"/>
      <w:r>
        <w:rPr>
          <w:rFonts w:eastAsia="Times New Roman"/>
          <w:szCs w:val="24"/>
        </w:rPr>
        <w:t>Λαγκάρντ</w:t>
      </w:r>
      <w:proofErr w:type="spellEnd"/>
      <w:r>
        <w:rPr>
          <w:rFonts w:eastAsia="Times New Roman"/>
          <w:szCs w:val="24"/>
        </w:rPr>
        <w:t xml:space="preserve">, στις λίστες </w:t>
      </w:r>
      <w:proofErr w:type="spellStart"/>
      <w:r>
        <w:rPr>
          <w:rFonts w:eastAsia="Times New Roman"/>
          <w:szCs w:val="24"/>
        </w:rPr>
        <w:t>Μπόργιανς</w:t>
      </w:r>
      <w:proofErr w:type="spellEnd"/>
      <w:r>
        <w:rPr>
          <w:rFonts w:eastAsia="Times New Roman"/>
          <w:szCs w:val="24"/>
        </w:rPr>
        <w:t xml:space="preserve">. Λέμε τους </w:t>
      </w:r>
      <w:proofErr w:type="spellStart"/>
      <w:r>
        <w:rPr>
          <w:rFonts w:eastAsia="Times New Roman"/>
          <w:szCs w:val="24"/>
        </w:rPr>
        <w:t>καναλάρχες</w:t>
      </w:r>
      <w:proofErr w:type="spellEnd"/>
      <w:r>
        <w:rPr>
          <w:rFonts w:eastAsia="Times New Roman"/>
          <w:szCs w:val="24"/>
        </w:rPr>
        <w:t xml:space="preserve"> και τους τραπεζίτες και τους συνεργάτες του</w:t>
      </w:r>
      <w:r w:rsidRPr="00A23574">
        <w:rPr>
          <w:rFonts w:eastAsia="Times New Roman"/>
          <w:szCs w:val="24"/>
        </w:rPr>
        <w:t xml:space="preserve"> </w:t>
      </w:r>
      <w:r>
        <w:rPr>
          <w:rFonts w:eastAsia="Times New Roman"/>
          <w:szCs w:val="24"/>
        </w:rPr>
        <w:t>κ</w:t>
      </w:r>
      <w:r>
        <w:rPr>
          <w:rFonts w:eastAsia="Times New Roman"/>
          <w:szCs w:val="24"/>
        </w:rPr>
        <w:t xml:space="preserve">εντρικού </w:t>
      </w:r>
      <w:r>
        <w:rPr>
          <w:rFonts w:eastAsia="Times New Roman"/>
          <w:szCs w:val="24"/>
        </w:rPr>
        <w:t>τ</w:t>
      </w:r>
      <w:r>
        <w:rPr>
          <w:rFonts w:eastAsia="Times New Roman"/>
          <w:szCs w:val="24"/>
        </w:rPr>
        <w:t>ραπεζίτη, που βγήκε τώρα και στη δημοσιότητα -α</w:t>
      </w:r>
      <w:r w:rsidRPr="00A23574">
        <w:rPr>
          <w:rFonts w:eastAsia="Times New Roman"/>
          <w:szCs w:val="24"/>
        </w:rPr>
        <w:t>ναφ</w:t>
      </w:r>
      <w:r w:rsidRPr="00A23574">
        <w:rPr>
          <w:rFonts w:eastAsia="Times New Roman"/>
          <w:szCs w:val="24"/>
        </w:rPr>
        <w:t xml:space="preserve">έρθηκε και </w:t>
      </w:r>
      <w:r>
        <w:rPr>
          <w:rFonts w:eastAsia="Times New Roman"/>
          <w:szCs w:val="24"/>
        </w:rPr>
        <w:t xml:space="preserve">ο προηγούμενος ομιλητής- ότι πήρε 800.000 </w:t>
      </w:r>
      <w:r w:rsidRPr="00A23574">
        <w:rPr>
          <w:rFonts w:eastAsia="Times New Roman"/>
          <w:szCs w:val="24"/>
        </w:rPr>
        <w:t xml:space="preserve">ευρώ και δεν έδωσε ούτε </w:t>
      </w:r>
      <w:r>
        <w:rPr>
          <w:rFonts w:eastAsia="Times New Roman"/>
          <w:szCs w:val="24"/>
        </w:rPr>
        <w:t xml:space="preserve">1 </w:t>
      </w:r>
      <w:r w:rsidRPr="00A23574">
        <w:rPr>
          <w:rFonts w:eastAsia="Times New Roman"/>
          <w:szCs w:val="24"/>
        </w:rPr>
        <w:t xml:space="preserve">ευρώ </w:t>
      </w:r>
      <w:r>
        <w:rPr>
          <w:rFonts w:eastAsia="Times New Roman"/>
          <w:szCs w:val="24"/>
        </w:rPr>
        <w:t xml:space="preserve">πίσω. Αυτοί είναι οι μπαταχτσήδες. </w:t>
      </w:r>
      <w:r w:rsidRPr="00A23574">
        <w:rPr>
          <w:rFonts w:eastAsia="Times New Roman"/>
          <w:szCs w:val="24"/>
        </w:rPr>
        <w:t xml:space="preserve">Το ξέρει ο κόσμος και αυτοί έχουν </w:t>
      </w:r>
      <w:r>
        <w:rPr>
          <w:rFonts w:eastAsia="Times New Roman"/>
          <w:szCs w:val="24"/>
        </w:rPr>
        <w:t>και τα πολλά</w:t>
      </w:r>
      <w:r w:rsidRPr="00A23574">
        <w:rPr>
          <w:rFonts w:eastAsia="Times New Roman"/>
          <w:szCs w:val="24"/>
        </w:rPr>
        <w:t xml:space="preserve"> μεγάλα δάνεια</w:t>
      </w:r>
      <w:r>
        <w:rPr>
          <w:rFonts w:eastAsia="Times New Roman"/>
          <w:szCs w:val="24"/>
        </w:rPr>
        <w:t>.</w:t>
      </w:r>
    </w:p>
    <w:p w14:paraId="4EC19403" w14:textId="77777777" w:rsidR="008E01FC" w:rsidRDefault="002168A0">
      <w:pPr>
        <w:spacing w:line="600" w:lineRule="auto"/>
        <w:ind w:firstLine="720"/>
        <w:jc w:val="both"/>
        <w:rPr>
          <w:rFonts w:eastAsia="Times New Roman"/>
          <w:szCs w:val="24"/>
        </w:rPr>
      </w:pPr>
      <w:r>
        <w:rPr>
          <w:rFonts w:eastAsia="Times New Roman"/>
          <w:szCs w:val="24"/>
        </w:rPr>
        <w:t>Κάθε φορά που τίθεται θέμα κόκκινων δανείων και</w:t>
      </w:r>
      <w:r w:rsidRPr="00A23574">
        <w:rPr>
          <w:rFonts w:eastAsia="Times New Roman"/>
          <w:szCs w:val="24"/>
        </w:rPr>
        <w:t xml:space="preserve"> πρώτης κατοικίας</w:t>
      </w:r>
      <w:r>
        <w:rPr>
          <w:rFonts w:eastAsia="Times New Roman"/>
          <w:szCs w:val="24"/>
        </w:rPr>
        <w:t>, η</w:t>
      </w:r>
      <w:r w:rsidRPr="00A23574">
        <w:rPr>
          <w:rFonts w:eastAsia="Times New Roman"/>
          <w:szCs w:val="24"/>
        </w:rPr>
        <w:t xml:space="preserve"> </w:t>
      </w:r>
      <w:r>
        <w:rPr>
          <w:rFonts w:eastAsia="Times New Roman"/>
          <w:szCs w:val="24"/>
        </w:rPr>
        <w:t>Α</w:t>
      </w:r>
      <w:r w:rsidRPr="00A23574">
        <w:rPr>
          <w:rFonts w:eastAsia="Times New Roman"/>
          <w:szCs w:val="24"/>
        </w:rPr>
        <w:t>ντιπολίτευση κινδυνολογεί όλα αυτά τα χρόνια</w:t>
      </w:r>
      <w:r>
        <w:rPr>
          <w:rFonts w:eastAsia="Times New Roman"/>
          <w:szCs w:val="24"/>
        </w:rPr>
        <w:t>.</w:t>
      </w:r>
      <w:r w:rsidRPr="00A23574">
        <w:rPr>
          <w:rFonts w:eastAsia="Times New Roman"/>
          <w:szCs w:val="24"/>
        </w:rPr>
        <w:t xml:space="preserve"> </w:t>
      </w:r>
      <w:r>
        <w:rPr>
          <w:rFonts w:eastAsia="Times New Roman"/>
          <w:szCs w:val="24"/>
        </w:rPr>
        <w:t xml:space="preserve">Όμως ίσχυσε ή δεν ίσχυσε όλα αυτά </w:t>
      </w:r>
      <w:r w:rsidRPr="00A23574">
        <w:rPr>
          <w:rFonts w:eastAsia="Times New Roman"/>
          <w:szCs w:val="24"/>
        </w:rPr>
        <w:t>τα χρόνια</w:t>
      </w:r>
      <w:r>
        <w:rPr>
          <w:rFonts w:eastAsia="Times New Roman"/>
          <w:szCs w:val="24"/>
        </w:rPr>
        <w:t>,</w:t>
      </w:r>
      <w:r w:rsidRPr="00A23574">
        <w:rPr>
          <w:rFonts w:eastAsia="Times New Roman"/>
          <w:szCs w:val="24"/>
        </w:rPr>
        <w:t xml:space="preserve"> από τ</w:t>
      </w:r>
      <w:r>
        <w:rPr>
          <w:rFonts w:eastAsia="Times New Roman"/>
          <w:szCs w:val="24"/>
        </w:rPr>
        <w:t>ο</w:t>
      </w:r>
      <w:r w:rsidRPr="00A23574">
        <w:rPr>
          <w:rFonts w:eastAsia="Times New Roman"/>
          <w:szCs w:val="24"/>
        </w:rPr>
        <w:t xml:space="preserve"> </w:t>
      </w:r>
      <w:r>
        <w:rPr>
          <w:rFonts w:eastAsia="Times New Roman"/>
          <w:szCs w:val="24"/>
        </w:rPr>
        <w:t>20</w:t>
      </w:r>
      <w:r w:rsidRPr="00A23574">
        <w:rPr>
          <w:rFonts w:eastAsia="Times New Roman"/>
          <w:szCs w:val="24"/>
        </w:rPr>
        <w:t>15 έως κα</w:t>
      </w:r>
      <w:r>
        <w:rPr>
          <w:rFonts w:eastAsia="Times New Roman"/>
          <w:szCs w:val="24"/>
        </w:rPr>
        <w:t xml:space="preserve">ι σήμερα </w:t>
      </w:r>
      <w:r w:rsidRPr="00A23574">
        <w:rPr>
          <w:rFonts w:eastAsia="Times New Roman"/>
          <w:szCs w:val="24"/>
        </w:rPr>
        <w:t>επί δικής μας Κυβέρνησης</w:t>
      </w:r>
      <w:r>
        <w:rPr>
          <w:rFonts w:eastAsia="Times New Roman"/>
          <w:szCs w:val="24"/>
        </w:rPr>
        <w:t>,</w:t>
      </w:r>
      <w:r w:rsidRPr="00A23574">
        <w:rPr>
          <w:rFonts w:eastAsia="Times New Roman"/>
          <w:szCs w:val="24"/>
        </w:rPr>
        <w:t xml:space="preserve"> ο </w:t>
      </w:r>
      <w:r>
        <w:rPr>
          <w:rFonts w:eastAsia="Times New Roman"/>
          <w:szCs w:val="24"/>
        </w:rPr>
        <w:t>ν</w:t>
      </w:r>
      <w:r w:rsidRPr="00A23574">
        <w:rPr>
          <w:rFonts w:eastAsia="Times New Roman"/>
          <w:szCs w:val="24"/>
        </w:rPr>
        <w:t>όμος Κατσέλη</w:t>
      </w:r>
      <w:r>
        <w:rPr>
          <w:rFonts w:eastAsia="Times New Roman"/>
          <w:szCs w:val="24"/>
        </w:rPr>
        <w:t>,</w:t>
      </w:r>
      <w:r w:rsidRPr="00A23574">
        <w:rPr>
          <w:rFonts w:eastAsia="Times New Roman"/>
          <w:szCs w:val="24"/>
        </w:rPr>
        <w:t xml:space="preserve"> όπως τροποποιήθηκε και σε πολλά του </w:t>
      </w:r>
      <w:r>
        <w:rPr>
          <w:rFonts w:eastAsia="Times New Roman"/>
          <w:szCs w:val="24"/>
        </w:rPr>
        <w:t>μέρη</w:t>
      </w:r>
      <w:r w:rsidRPr="00A23574">
        <w:rPr>
          <w:rFonts w:eastAsia="Times New Roman"/>
          <w:szCs w:val="24"/>
        </w:rPr>
        <w:t xml:space="preserve"> βελτιώθηκε από το</w:t>
      </w:r>
      <w:r>
        <w:rPr>
          <w:rFonts w:eastAsia="Times New Roman"/>
          <w:szCs w:val="24"/>
        </w:rPr>
        <w:t>ν</w:t>
      </w:r>
      <w:r w:rsidRPr="00A23574">
        <w:rPr>
          <w:rFonts w:eastAsia="Times New Roman"/>
          <w:szCs w:val="24"/>
        </w:rPr>
        <w:t xml:space="preserve"> </w:t>
      </w:r>
      <w:r>
        <w:rPr>
          <w:rFonts w:eastAsia="Times New Roman"/>
          <w:szCs w:val="24"/>
        </w:rPr>
        <w:t>ν</w:t>
      </w:r>
      <w:r w:rsidRPr="00A23574">
        <w:rPr>
          <w:rFonts w:eastAsia="Times New Roman"/>
          <w:szCs w:val="24"/>
        </w:rPr>
        <w:t>όμο Σταθάκη</w:t>
      </w:r>
      <w:r>
        <w:rPr>
          <w:rFonts w:eastAsia="Times New Roman"/>
          <w:szCs w:val="24"/>
        </w:rPr>
        <w:t>;</w:t>
      </w:r>
      <w:r w:rsidRPr="00A23574">
        <w:rPr>
          <w:rFonts w:eastAsia="Times New Roman"/>
          <w:szCs w:val="24"/>
        </w:rPr>
        <w:t xml:space="preserve"> Ίσχυσε</w:t>
      </w:r>
      <w:r>
        <w:rPr>
          <w:rFonts w:eastAsia="Times New Roman"/>
          <w:szCs w:val="24"/>
        </w:rPr>
        <w:t>.</w:t>
      </w:r>
      <w:r w:rsidRPr="00A23574">
        <w:rPr>
          <w:rFonts w:eastAsia="Times New Roman"/>
          <w:szCs w:val="24"/>
        </w:rPr>
        <w:t xml:space="preserve"> </w:t>
      </w:r>
      <w:r>
        <w:rPr>
          <w:rFonts w:eastAsia="Times New Roman"/>
          <w:szCs w:val="24"/>
        </w:rPr>
        <w:t>Προστατεύτηκε</w:t>
      </w:r>
      <w:r>
        <w:rPr>
          <w:rFonts w:eastAsia="Times New Roman"/>
          <w:szCs w:val="24"/>
        </w:rPr>
        <w:t xml:space="preserve"> ή δεν προστατεύτηκε</w:t>
      </w:r>
      <w:r w:rsidRPr="00A23574">
        <w:rPr>
          <w:rFonts w:eastAsia="Times New Roman"/>
          <w:szCs w:val="24"/>
        </w:rPr>
        <w:t xml:space="preserve"> η λαϊκή κατοικία</w:t>
      </w:r>
      <w:r>
        <w:rPr>
          <w:rFonts w:eastAsia="Times New Roman"/>
          <w:szCs w:val="24"/>
        </w:rPr>
        <w:t xml:space="preserve">; Προστατεύτηκε. </w:t>
      </w:r>
      <w:r w:rsidRPr="00A23574">
        <w:rPr>
          <w:rFonts w:eastAsia="Times New Roman"/>
          <w:szCs w:val="24"/>
        </w:rPr>
        <w:t xml:space="preserve">Είχαμε </w:t>
      </w:r>
      <w:r>
        <w:rPr>
          <w:rFonts w:eastAsia="Times New Roman"/>
          <w:szCs w:val="24"/>
        </w:rPr>
        <w:t>περίπτωση, ό</w:t>
      </w:r>
      <w:r w:rsidRPr="00A23574">
        <w:rPr>
          <w:rFonts w:eastAsia="Times New Roman"/>
          <w:szCs w:val="24"/>
        </w:rPr>
        <w:t>πως χαρακτηριστικά</w:t>
      </w:r>
      <w:r>
        <w:rPr>
          <w:rFonts w:eastAsia="Times New Roman"/>
          <w:szCs w:val="24"/>
        </w:rPr>
        <w:t xml:space="preserve"> λέει</w:t>
      </w:r>
      <w:r w:rsidRPr="00A23574">
        <w:rPr>
          <w:rFonts w:eastAsia="Times New Roman"/>
          <w:szCs w:val="24"/>
        </w:rPr>
        <w:t xml:space="preserve"> ο Υπουργός ο </w:t>
      </w:r>
      <w:r>
        <w:rPr>
          <w:rFonts w:eastAsia="Times New Roman"/>
          <w:szCs w:val="24"/>
        </w:rPr>
        <w:t xml:space="preserve">κ. </w:t>
      </w:r>
      <w:r w:rsidRPr="00A23574">
        <w:rPr>
          <w:rFonts w:eastAsia="Times New Roman"/>
          <w:szCs w:val="24"/>
        </w:rPr>
        <w:t>Σταθάκης</w:t>
      </w:r>
      <w:r>
        <w:rPr>
          <w:rFonts w:eastAsia="Times New Roman"/>
          <w:szCs w:val="24"/>
        </w:rPr>
        <w:t>:</w:t>
      </w:r>
      <w:r w:rsidRPr="00A23574">
        <w:rPr>
          <w:rFonts w:eastAsia="Times New Roman"/>
          <w:szCs w:val="24"/>
        </w:rPr>
        <w:t xml:space="preserve"> </w:t>
      </w:r>
      <w:r>
        <w:rPr>
          <w:rFonts w:eastAsia="Times New Roman"/>
          <w:szCs w:val="24"/>
        </w:rPr>
        <w:t>«</w:t>
      </w:r>
      <w:r w:rsidRPr="00A23574">
        <w:rPr>
          <w:rFonts w:eastAsia="Times New Roman"/>
          <w:szCs w:val="24"/>
        </w:rPr>
        <w:t>Πείτε μου μία περίπτωση που να έχουμε πλειστηριασμό πρώτης λαϊκής κατοικίας</w:t>
      </w:r>
      <w:r>
        <w:rPr>
          <w:rFonts w:eastAsia="Times New Roman"/>
          <w:szCs w:val="24"/>
        </w:rPr>
        <w:t xml:space="preserve">»; Άλαλα τα χείλη της Αντιπολίτευσης. Δεν είχαμε. Είναι </w:t>
      </w:r>
      <w:r w:rsidRPr="00A23574">
        <w:rPr>
          <w:rFonts w:eastAsia="Times New Roman"/>
          <w:szCs w:val="24"/>
        </w:rPr>
        <w:t>α</w:t>
      </w:r>
      <w:r w:rsidRPr="00A23574">
        <w:rPr>
          <w:rFonts w:eastAsia="Times New Roman"/>
          <w:szCs w:val="24"/>
        </w:rPr>
        <w:t>νυπόστατη η κινδυνολογία</w:t>
      </w:r>
      <w:r>
        <w:rPr>
          <w:rFonts w:eastAsia="Times New Roman"/>
          <w:szCs w:val="24"/>
        </w:rPr>
        <w:t>.</w:t>
      </w:r>
      <w:r w:rsidRPr="00A23574">
        <w:rPr>
          <w:rFonts w:eastAsia="Times New Roman"/>
          <w:szCs w:val="24"/>
        </w:rPr>
        <w:t xml:space="preserve"> Βέβαια δεν προστατεύτηκαν τα πολυτελή σπίτια</w:t>
      </w:r>
      <w:r>
        <w:rPr>
          <w:rFonts w:eastAsia="Times New Roman"/>
          <w:szCs w:val="24"/>
        </w:rPr>
        <w:t xml:space="preserve"> και οι βίλες με</w:t>
      </w:r>
      <w:r w:rsidRPr="00A23574">
        <w:rPr>
          <w:rFonts w:eastAsia="Times New Roman"/>
          <w:szCs w:val="24"/>
        </w:rPr>
        <w:t xml:space="preserve"> τις πισίνες</w:t>
      </w:r>
      <w:r>
        <w:rPr>
          <w:rFonts w:eastAsia="Times New Roman"/>
          <w:szCs w:val="24"/>
        </w:rPr>
        <w:t>.</w:t>
      </w:r>
      <w:r w:rsidRPr="00A23574">
        <w:rPr>
          <w:rFonts w:eastAsia="Times New Roman"/>
          <w:szCs w:val="24"/>
        </w:rPr>
        <w:t xml:space="preserve"> Έγινε αυτός ο διαχωρισμός</w:t>
      </w:r>
      <w:r>
        <w:rPr>
          <w:rFonts w:eastAsia="Times New Roman"/>
          <w:szCs w:val="24"/>
        </w:rPr>
        <w:t>,</w:t>
      </w:r>
      <w:r w:rsidRPr="00A23574">
        <w:rPr>
          <w:rFonts w:eastAsia="Times New Roman"/>
          <w:szCs w:val="24"/>
        </w:rPr>
        <w:t xml:space="preserve"> που τα παλιότερα χρόνια δεν γινόταν</w:t>
      </w:r>
      <w:r>
        <w:rPr>
          <w:rFonts w:eastAsia="Times New Roman"/>
          <w:szCs w:val="24"/>
        </w:rPr>
        <w:t>.</w:t>
      </w:r>
      <w:r w:rsidRPr="00A23574">
        <w:rPr>
          <w:rFonts w:eastAsia="Times New Roman"/>
          <w:szCs w:val="24"/>
        </w:rPr>
        <w:t xml:space="preserve"> </w:t>
      </w:r>
    </w:p>
    <w:p w14:paraId="4EC19404" w14:textId="77777777" w:rsidR="008E01FC" w:rsidRDefault="002168A0">
      <w:pPr>
        <w:spacing w:line="600" w:lineRule="auto"/>
        <w:ind w:firstLine="720"/>
        <w:jc w:val="both"/>
        <w:rPr>
          <w:rFonts w:eastAsia="Times New Roman"/>
          <w:szCs w:val="24"/>
        </w:rPr>
      </w:pPr>
      <w:r>
        <w:rPr>
          <w:rFonts w:eastAsia="Times New Roman"/>
          <w:szCs w:val="24"/>
        </w:rPr>
        <w:t xml:space="preserve">Θα </w:t>
      </w:r>
      <w:r w:rsidRPr="00A23574">
        <w:rPr>
          <w:rFonts w:eastAsia="Times New Roman"/>
          <w:szCs w:val="24"/>
        </w:rPr>
        <w:t>αναφέρω επιγραμματικά τα θετικά του νομοσχεδίου</w:t>
      </w:r>
      <w:r>
        <w:rPr>
          <w:rFonts w:eastAsia="Times New Roman"/>
          <w:szCs w:val="24"/>
        </w:rPr>
        <w:t>,</w:t>
      </w:r>
      <w:r w:rsidRPr="00A23574">
        <w:rPr>
          <w:rFonts w:eastAsia="Times New Roman"/>
          <w:szCs w:val="24"/>
        </w:rPr>
        <w:t xml:space="preserve"> που αφορά την</w:t>
      </w:r>
      <w:r>
        <w:rPr>
          <w:rFonts w:eastAsia="Times New Roman"/>
          <w:szCs w:val="24"/>
        </w:rPr>
        <w:t xml:space="preserve"> προστασία της πρώτης κατο</w:t>
      </w:r>
      <w:r>
        <w:rPr>
          <w:rFonts w:eastAsia="Times New Roman"/>
          <w:szCs w:val="24"/>
        </w:rPr>
        <w:t xml:space="preserve">ικίας. </w:t>
      </w:r>
      <w:r w:rsidRPr="00A23574">
        <w:rPr>
          <w:rFonts w:eastAsia="Times New Roman"/>
          <w:szCs w:val="24"/>
        </w:rPr>
        <w:t>Έχουμε</w:t>
      </w:r>
      <w:r>
        <w:rPr>
          <w:rFonts w:eastAsia="Times New Roman"/>
          <w:szCs w:val="24"/>
        </w:rPr>
        <w:t>,</w:t>
      </w:r>
      <w:r w:rsidRPr="00A23574">
        <w:rPr>
          <w:rFonts w:eastAsia="Times New Roman"/>
          <w:szCs w:val="24"/>
        </w:rPr>
        <w:t xml:space="preserve"> </w:t>
      </w:r>
      <w:r>
        <w:rPr>
          <w:rFonts w:eastAsia="Times New Roman"/>
          <w:szCs w:val="24"/>
        </w:rPr>
        <w:t>πραγματικά</w:t>
      </w:r>
      <w:r>
        <w:rPr>
          <w:rFonts w:eastAsia="Times New Roman"/>
          <w:szCs w:val="24"/>
        </w:rPr>
        <w:t>,</w:t>
      </w:r>
      <w:r>
        <w:rPr>
          <w:rFonts w:eastAsia="Times New Roman"/>
          <w:szCs w:val="24"/>
        </w:rPr>
        <w:t xml:space="preserve"> μι</w:t>
      </w:r>
      <w:r w:rsidRPr="00A23574">
        <w:rPr>
          <w:rFonts w:eastAsia="Times New Roman"/>
          <w:szCs w:val="24"/>
        </w:rPr>
        <w:t>α ισορροπημένη λύση</w:t>
      </w:r>
      <w:r>
        <w:rPr>
          <w:rFonts w:eastAsia="Times New Roman"/>
          <w:szCs w:val="24"/>
        </w:rPr>
        <w:t>, ώστε και να προστατευθ</w:t>
      </w:r>
      <w:r w:rsidRPr="00A23574">
        <w:rPr>
          <w:rFonts w:eastAsia="Times New Roman"/>
          <w:szCs w:val="24"/>
        </w:rPr>
        <w:t>ούν οι δανειολήπτες</w:t>
      </w:r>
      <w:r>
        <w:rPr>
          <w:rFonts w:eastAsia="Times New Roman"/>
          <w:szCs w:val="24"/>
        </w:rPr>
        <w:t>,</w:t>
      </w:r>
      <w:r w:rsidRPr="00A23574">
        <w:rPr>
          <w:rFonts w:eastAsia="Times New Roman"/>
          <w:szCs w:val="24"/>
        </w:rPr>
        <w:t xml:space="preserve"> όσοι δεν έχουν προστατευθεί </w:t>
      </w:r>
      <w:r>
        <w:rPr>
          <w:rFonts w:eastAsia="Times New Roman"/>
          <w:szCs w:val="24"/>
        </w:rPr>
        <w:t>τα εννιά χρόνια</w:t>
      </w:r>
      <w:r w:rsidRPr="00A23574">
        <w:rPr>
          <w:rFonts w:eastAsia="Times New Roman"/>
          <w:szCs w:val="24"/>
        </w:rPr>
        <w:t xml:space="preserve"> τώρα </w:t>
      </w:r>
      <w:r>
        <w:rPr>
          <w:rFonts w:eastAsia="Times New Roman"/>
          <w:szCs w:val="24"/>
        </w:rPr>
        <w:t>που</w:t>
      </w:r>
      <w:r w:rsidRPr="00A23574">
        <w:rPr>
          <w:rFonts w:eastAsia="Times New Roman"/>
          <w:szCs w:val="24"/>
        </w:rPr>
        <w:t xml:space="preserve"> ισχύει </w:t>
      </w:r>
      <w:r>
        <w:rPr>
          <w:rFonts w:eastAsia="Times New Roman"/>
          <w:szCs w:val="24"/>
        </w:rPr>
        <w:t xml:space="preserve">ο </w:t>
      </w:r>
      <w:r>
        <w:rPr>
          <w:rFonts w:eastAsia="Times New Roman"/>
          <w:szCs w:val="24"/>
        </w:rPr>
        <w:t>ν</w:t>
      </w:r>
      <w:r w:rsidRPr="00A23574">
        <w:rPr>
          <w:rFonts w:eastAsia="Times New Roman"/>
          <w:szCs w:val="24"/>
        </w:rPr>
        <w:t>όμος Κατσέλη</w:t>
      </w:r>
      <w:r>
        <w:rPr>
          <w:rFonts w:eastAsia="Times New Roman"/>
          <w:szCs w:val="24"/>
        </w:rPr>
        <w:t>.</w:t>
      </w:r>
      <w:r w:rsidRPr="00A23574">
        <w:rPr>
          <w:rFonts w:eastAsia="Times New Roman"/>
          <w:szCs w:val="24"/>
        </w:rPr>
        <w:t xml:space="preserve"> Προσοχή γιατί </w:t>
      </w:r>
      <w:r>
        <w:rPr>
          <w:rFonts w:eastAsia="Times New Roman"/>
          <w:szCs w:val="24"/>
        </w:rPr>
        <w:t>εννιά</w:t>
      </w:r>
      <w:r w:rsidRPr="00A23574">
        <w:rPr>
          <w:rFonts w:eastAsia="Times New Roman"/>
          <w:szCs w:val="24"/>
        </w:rPr>
        <w:t xml:space="preserve"> χρόνια είναι ικανό χρονικό διάστημα</w:t>
      </w:r>
      <w:r>
        <w:rPr>
          <w:rFonts w:eastAsia="Times New Roman"/>
          <w:szCs w:val="24"/>
        </w:rPr>
        <w:t>,</w:t>
      </w:r>
      <w:r w:rsidRPr="00A23574">
        <w:rPr>
          <w:rFonts w:eastAsia="Times New Roman"/>
          <w:szCs w:val="24"/>
        </w:rPr>
        <w:t xml:space="preserve"> ώστε όσοι είχαν τέτοιο ζήτημα</w:t>
      </w:r>
      <w:r w:rsidRPr="00A23574">
        <w:rPr>
          <w:rFonts w:eastAsia="Times New Roman"/>
          <w:szCs w:val="24"/>
        </w:rPr>
        <w:t xml:space="preserve"> καταγγελίας των δανειακών τους υποχρεώσεων</w:t>
      </w:r>
      <w:r>
        <w:rPr>
          <w:rFonts w:eastAsia="Times New Roman"/>
          <w:szCs w:val="24"/>
        </w:rPr>
        <w:t>,</w:t>
      </w:r>
      <w:r>
        <w:rPr>
          <w:rFonts w:eastAsia="Times New Roman"/>
          <w:szCs w:val="24"/>
        </w:rPr>
        <w:t xml:space="preserve"> να ενταχθούν</w:t>
      </w:r>
      <w:r w:rsidRPr="00A23574">
        <w:rPr>
          <w:rFonts w:eastAsia="Times New Roman"/>
          <w:szCs w:val="24"/>
        </w:rPr>
        <w:t xml:space="preserve"> στο</w:t>
      </w:r>
      <w:r>
        <w:rPr>
          <w:rFonts w:eastAsia="Times New Roman"/>
          <w:szCs w:val="24"/>
        </w:rPr>
        <w:t>ν</w:t>
      </w:r>
      <w:r w:rsidRPr="00A23574">
        <w:rPr>
          <w:rFonts w:eastAsia="Times New Roman"/>
          <w:szCs w:val="24"/>
        </w:rPr>
        <w:t xml:space="preserve"> </w:t>
      </w:r>
      <w:r>
        <w:rPr>
          <w:rFonts w:eastAsia="Times New Roman"/>
          <w:szCs w:val="24"/>
        </w:rPr>
        <w:t>ν</w:t>
      </w:r>
      <w:r w:rsidRPr="00A23574">
        <w:rPr>
          <w:rFonts w:eastAsia="Times New Roman"/>
          <w:szCs w:val="24"/>
        </w:rPr>
        <w:t xml:space="preserve">όμο </w:t>
      </w:r>
      <w:r>
        <w:rPr>
          <w:rFonts w:eastAsia="Times New Roman"/>
          <w:szCs w:val="24"/>
        </w:rPr>
        <w:t>Κατσέλη και να προστατευθ</w:t>
      </w:r>
      <w:r w:rsidRPr="00A23574">
        <w:rPr>
          <w:rFonts w:eastAsia="Times New Roman"/>
          <w:szCs w:val="24"/>
        </w:rPr>
        <w:t>ούν</w:t>
      </w:r>
      <w:r>
        <w:rPr>
          <w:rFonts w:eastAsia="Times New Roman"/>
          <w:szCs w:val="24"/>
        </w:rPr>
        <w:t>.</w:t>
      </w:r>
      <w:r w:rsidRPr="00A23574">
        <w:rPr>
          <w:rFonts w:eastAsia="Times New Roman"/>
          <w:szCs w:val="24"/>
        </w:rPr>
        <w:t xml:space="preserve"> </w:t>
      </w:r>
    </w:p>
    <w:p w14:paraId="4EC19405" w14:textId="77777777" w:rsidR="008E01FC" w:rsidRDefault="002168A0">
      <w:pPr>
        <w:spacing w:line="600" w:lineRule="auto"/>
        <w:ind w:firstLine="720"/>
        <w:jc w:val="both"/>
        <w:rPr>
          <w:rFonts w:eastAsia="Times New Roman"/>
          <w:szCs w:val="24"/>
        </w:rPr>
      </w:pPr>
      <w:r w:rsidRPr="001314EE">
        <w:rPr>
          <w:rFonts w:eastAsia="Times New Roman" w:cs="Times New Roman"/>
          <w:szCs w:val="24"/>
        </w:rPr>
        <w:t xml:space="preserve">(Στο σημείο αυτό την Προεδρική Έδρα  καταλαμβάνει </w:t>
      </w:r>
      <w:r>
        <w:rPr>
          <w:rFonts w:eastAsia="Times New Roman" w:cs="Times New Roman"/>
          <w:szCs w:val="24"/>
        </w:rPr>
        <w:t>ο ΣΤ</w:t>
      </w:r>
      <w:r w:rsidRPr="001314EE">
        <w:rPr>
          <w:rFonts w:eastAsia="Times New Roman" w:cs="Times New Roman"/>
          <w:szCs w:val="24"/>
        </w:rPr>
        <w:t xml:space="preserve">΄ Αντιπρόεδρος της Βουλής κ. </w:t>
      </w:r>
      <w:r>
        <w:rPr>
          <w:rFonts w:eastAsia="Times New Roman" w:cs="Times New Roman"/>
          <w:b/>
          <w:szCs w:val="24"/>
        </w:rPr>
        <w:t>ΓΕΩΡΓΙΟΣ ΛΑΜΠΡΟΥΛΗΣ</w:t>
      </w:r>
      <w:r>
        <w:rPr>
          <w:rFonts w:eastAsia="Times New Roman" w:cs="Times New Roman"/>
          <w:szCs w:val="24"/>
        </w:rPr>
        <w:t>)</w:t>
      </w:r>
    </w:p>
    <w:p w14:paraId="4EC19406" w14:textId="77777777" w:rsidR="008E01FC" w:rsidRDefault="002168A0">
      <w:pPr>
        <w:spacing w:line="600" w:lineRule="auto"/>
        <w:ind w:firstLine="720"/>
        <w:jc w:val="both"/>
        <w:rPr>
          <w:rFonts w:eastAsia="Times New Roman"/>
          <w:szCs w:val="24"/>
        </w:rPr>
      </w:pPr>
      <w:r w:rsidRPr="00A23574">
        <w:rPr>
          <w:rFonts w:eastAsia="Times New Roman"/>
          <w:szCs w:val="24"/>
        </w:rPr>
        <w:t>Τώρα για όσους δεν εντάχθηκαν</w:t>
      </w:r>
      <w:r>
        <w:rPr>
          <w:rFonts w:eastAsia="Times New Roman"/>
          <w:szCs w:val="24"/>
        </w:rPr>
        <w:t>, έχουμε μι</w:t>
      </w:r>
      <w:r w:rsidRPr="00A23574">
        <w:rPr>
          <w:rFonts w:eastAsia="Times New Roman"/>
          <w:szCs w:val="24"/>
        </w:rPr>
        <w:t xml:space="preserve">α ισορροπημένη λύση </w:t>
      </w:r>
      <w:r>
        <w:rPr>
          <w:rFonts w:eastAsia="Times New Roman"/>
          <w:szCs w:val="24"/>
        </w:rPr>
        <w:t>που και</w:t>
      </w:r>
      <w:r w:rsidRPr="00A23574">
        <w:rPr>
          <w:rFonts w:eastAsia="Times New Roman"/>
          <w:szCs w:val="24"/>
        </w:rPr>
        <w:t xml:space="preserve"> τους δανειολήπτες </w:t>
      </w:r>
      <w:r>
        <w:rPr>
          <w:rFonts w:eastAsia="Times New Roman"/>
          <w:szCs w:val="24"/>
        </w:rPr>
        <w:t>θ</w:t>
      </w:r>
      <w:r w:rsidRPr="00A23574">
        <w:rPr>
          <w:rFonts w:eastAsia="Times New Roman"/>
          <w:szCs w:val="24"/>
        </w:rPr>
        <w:t xml:space="preserve">α προστατεύσει και </w:t>
      </w:r>
      <w:r>
        <w:rPr>
          <w:rFonts w:eastAsia="Times New Roman"/>
          <w:szCs w:val="24"/>
        </w:rPr>
        <w:t>θ</w:t>
      </w:r>
      <w:r w:rsidRPr="00A23574">
        <w:rPr>
          <w:rFonts w:eastAsia="Times New Roman"/>
          <w:szCs w:val="24"/>
        </w:rPr>
        <w:t>α εισρεύσει χρήμα στα τραπεζικά ταμεία</w:t>
      </w:r>
      <w:r>
        <w:rPr>
          <w:rFonts w:eastAsia="Times New Roman"/>
          <w:szCs w:val="24"/>
        </w:rPr>
        <w:t>.</w:t>
      </w:r>
      <w:r w:rsidRPr="00A23574">
        <w:rPr>
          <w:rFonts w:eastAsia="Times New Roman"/>
          <w:szCs w:val="24"/>
        </w:rPr>
        <w:t xml:space="preserve"> Και το μάκρος της διαπραγμάτευσης δείχνει για άλλη μία φορά ότι η Κυβέρνησή μας </w:t>
      </w:r>
      <w:r>
        <w:rPr>
          <w:rFonts w:eastAsia="Times New Roman"/>
          <w:szCs w:val="24"/>
        </w:rPr>
        <w:t xml:space="preserve">νοιάζεται κι </w:t>
      </w:r>
      <w:r w:rsidRPr="00A23574">
        <w:rPr>
          <w:rFonts w:eastAsia="Times New Roman"/>
          <w:szCs w:val="24"/>
        </w:rPr>
        <w:t>ενδιαφέρεται για</w:t>
      </w:r>
      <w:r>
        <w:rPr>
          <w:rFonts w:eastAsia="Times New Roman"/>
          <w:szCs w:val="24"/>
        </w:rPr>
        <w:t xml:space="preserve"> τα συμφέροντα των δανειοληπτών. </w:t>
      </w:r>
    </w:p>
    <w:p w14:paraId="4EC19407" w14:textId="77777777" w:rsidR="008E01FC" w:rsidRDefault="002168A0">
      <w:pPr>
        <w:spacing w:line="600" w:lineRule="auto"/>
        <w:ind w:firstLine="720"/>
        <w:jc w:val="both"/>
        <w:rPr>
          <w:rFonts w:eastAsia="Times New Roman"/>
          <w:szCs w:val="24"/>
        </w:rPr>
      </w:pPr>
      <w:r w:rsidRPr="00A23574">
        <w:rPr>
          <w:rFonts w:eastAsia="Times New Roman"/>
          <w:szCs w:val="24"/>
        </w:rPr>
        <w:t>Λοιπόν</w:t>
      </w:r>
      <w:r>
        <w:rPr>
          <w:rFonts w:eastAsia="Times New Roman"/>
          <w:szCs w:val="24"/>
        </w:rPr>
        <w:t>,</w:t>
      </w:r>
      <w:r w:rsidRPr="00A23574">
        <w:rPr>
          <w:rFonts w:eastAsia="Times New Roman"/>
          <w:szCs w:val="24"/>
        </w:rPr>
        <w:t xml:space="preserve"> ξεκαθαρίζουμε</w:t>
      </w:r>
      <w:r>
        <w:rPr>
          <w:rFonts w:eastAsia="Times New Roman"/>
          <w:szCs w:val="24"/>
        </w:rPr>
        <w:t>.</w:t>
      </w:r>
      <w:r w:rsidRPr="00A23574">
        <w:rPr>
          <w:rFonts w:eastAsia="Times New Roman"/>
          <w:szCs w:val="24"/>
        </w:rPr>
        <w:t xml:space="preserve"> </w:t>
      </w:r>
      <w:r>
        <w:rPr>
          <w:rFonts w:eastAsia="Times New Roman"/>
          <w:szCs w:val="24"/>
        </w:rPr>
        <w:t>Όσοι</w:t>
      </w:r>
      <w:r w:rsidRPr="00A23574">
        <w:rPr>
          <w:rFonts w:eastAsia="Times New Roman"/>
          <w:szCs w:val="24"/>
        </w:rPr>
        <w:t xml:space="preserve"> είναι ήδη στο</w:t>
      </w:r>
      <w:r>
        <w:rPr>
          <w:rFonts w:eastAsia="Times New Roman"/>
          <w:szCs w:val="24"/>
        </w:rPr>
        <w:t>ν</w:t>
      </w:r>
      <w:r w:rsidRPr="00A23574">
        <w:rPr>
          <w:rFonts w:eastAsia="Times New Roman"/>
          <w:szCs w:val="24"/>
        </w:rPr>
        <w:t xml:space="preserve"> </w:t>
      </w:r>
      <w:r>
        <w:rPr>
          <w:rFonts w:eastAsia="Times New Roman"/>
          <w:szCs w:val="24"/>
        </w:rPr>
        <w:t>ν</w:t>
      </w:r>
      <w:r w:rsidRPr="00A23574">
        <w:rPr>
          <w:rFonts w:eastAsia="Times New Roman"/>
          <w:szCs w:val="24"/>
        </w:rPr>
        <w:t xml:space="preserve">όμο </w:t>
      </w:r>
      <w:r>
        <w:rPr>
          <w:rFonts w:eastAsia="Times New Roman"/>
          <w:szCs w:val="24"/>
        </w:rPr>
        <w:t>Κατσέλη</w:t>
      </w:r>
      <w:r>
        <w:rPr>
          <w:rFonts w:eastAsia="Times New Roman"/>
          <w:szCs w:val="24"/>
        </w:rPr>
        <w:t>,</w:t>
      </w:r>
      <w:r>
        <w:rPr>
          <w:rFonts w:eastAsia="Times New Roman"/>
          <w:szCs w:val="24"/>
        </w:rPr>
        <w:t xml:space="preserve"> δεν τους αφορά </w:t>
      </w:r>
      <w:r w:rsidRPr="00A23574">
        <w:rPr>
          <w:rFonts w:eastAsia="Times New Roman"/>
          <w:szCs w:val="24"/>
        </w:rPr>
        <w:t>αυτή η ρύθμιση</w:t>
      </w:r>
      <w:r>
        <w:rPr>
          <w:rFonts w:eastAsia="Times New Roman"/>
          <w:szCs w:val="24"/>
        </w:rPr>
        <w:t>.</w:t>
      </w:r>
      <w:r w:rsidRPr="00A23574">
        <w:rPr>
          <w:rFonts w:eastAsia="Times New Roman"/>
          <w:szCs w:val="24"/>
        </w:rPr>
        <w:t xml:space="preserve"> Εξακολουθούν με το</w:t>
      </w:r>
      <w:r>
        <w:rPr>
          <w:rFonts w:eastAsia="Times New Roman"/>
          <w:szCs w:val="24"/>
        </w:rPr>
        <w:t>ν</w:t>
      </w:r>
      <w:r w:rsidRPr="00A23574">
        <w:rPr>
          <w:rFonts w:eastAsia="Times New Roman"/>
          <w:szCs w:val="24"/>
        </w:rPr>
        <w:t xml:space="preserve"> </w:t>
      </w:r>
      <w:r>
        <w:rPr>
          <w:rFonts w:eastAsia="Times New Roman"/>
          <w:szCs w:val="24"/>
        </w:rPr>
        <w:t>ν</w:t>
      </w:r>
      <w:r w:rsidRPr="00A23574">
        <w:rPr>
          <w:rFonts w:eastAsia="Times New Roman"/>
          <w:szCs w:val="24"/>
        </w:rPr>
        <w:t>όμο Κατσέλη</w:t>
      </w:r>
      <w:r>
        <w:rPr>
          <w:rFonts w:eastAsia="Times New Roman"/>
          <w:szCs w:val="24"/>
        </w:rPr>
        <w:t xml:space="preserve"> ό</w:t>
      </w:r>
      <w:r w:rsidRPr="00A23574">
        <w:rPr>
          <w:rFonts w:eastAsia="Times New Roman"/>
          <w:szCs w:val="24"/>
        </w:rPr>
        <w:t>σοι πήραν</w:t>
      </w:r>
      <w:r>
        <w:rPr>
          <w:rFonts w:eastAsia="Times New Roman"/>
          <w:szCs w:val="24"/>
        </w:rPr>
        <w:t xml:space="preserve"> προσωρινή απόφαση και περιμένουν</w:t>
      </w:r>
      <w:r w:rsidRPr="00A23574">
        <w:rPr>
          <w:rFonts w:eastAsia="Times New Roman"/>
          <w:szCs w:val="24"/>
        </w:rPr>
        <w:t xml:space="preserve"> την τακτική</w:t>
      </w:r>
      <w:r>
        <w:rPr>
          <w:rFonts w:eastAsia="Times New Roman"/>
          <w:szCs w:val="24"/>
        </w:rPr>
        <w:t>.</w:t>
      </w:r>
      <w:r w:rsidRPr="00A23574">
        <w:rPr>
          <w:rFonts w:eastAsia="Times New Roman"/>
          <w:szCs w:val="24"/>
        </w:rPr>
        <w:t xml:space="preserve"> </w:t>
      </w:r>
    </w:p>
    <w:p w14:paraId="4EC19408" w14:textId="77777777" w:rsidR="008E01FC" w:rsidRDefault="002168A0">
      <w:pPr>
        <w:spacing w:line="600" w:lineRule="auto"/>
        <w:ind w:firstLine="720"/>
        <w:jc w:val="both"/>
        <w:rPr>
          <w:rFonts w:eastAsia="Times New Roman"/>
          <w:szCs w:val="24"/>
        </w:rPr>
      </w:pPr>
      <w:r w:rsidRPr="00A23574">
        <w:rPr>
          <w:rFonts w:eastAsia="Times New Roman"/>
          <w:szCs w:val="24"/>
        </w:rPr>
        <w:t xml:space="preserve">Με την ευκαιρία να πούμε ότι και ο </w:t>
      </w:r>
      <w:r>
        <w:rPr>
          <w:rFonts w:eastAsia="Times New Roman"/>
          <w:szCs w:val="24"/>
        </w:rPr>
        <w:t>ν</w:t>
      </w:r>
      <w:r w:rsidRPr="00A23574">
        <w:rPr>
          <w:rFonts w:eastAsia="Times New Roman"/>
          <w:szCs w:val="24"/>
        </w:rPr>
        <w:t xml:space="preserve">όμος </w:t>
      </w:r>
      <w:r>
        <w:rPr>
          <w:rFonts w:eastAsia="Times New Roman"/>
          <w:szCs w:val="24"/>
        </w:rPr>
        <w:t>Κατσέλη</w:t>
      </w:r>
      <w:r>
        <w:rPr>
          <w:rFonts w:eastAsia="Times New Roman"/>
          <w:szCs w:val="24"/>
        </w:rPr>
        <w:t xml:space="preserve"> </w:t>
      </w:r>
      <w:r>
        <w:rPr>
          <w:rFonts w:eastAsia="Times New Roman"/>
          <w:szCs w:val="24"/>
        </w:rPr>
        <w:t>-</w:t>
      </w:r>
      <w:r>
        <w:rPr>
          <w:rFonts w:eastAsia="Times New Roman"/>
          <w:szCs w:val="24"/>
        </w:rPr>
        <w:t xml:space="preserve"> </w:t>
      </w:r>
      <w:r w:rsidRPr="00A23574">
        <w:rPr>
          <w:rFonts w:eastAsia="Times New Roman"/>
          <w:szCs w:val="24"/>
        </w:rPr>
        <w:t>Σταθάκη</w:t>
      </w:r>
      <w:r>
        <w:rPr>
          <w:rFonts w:eastAsia="Times New Roman"/>
          <w:szCs w:val="24"/>
        </w:rPr>
        <w:t>,</w:t>
      </w:r>
      <w:r w:rsidRPr="00A23574">
        <w:rPr>
          <w:rFonts w:eastAsia="Times New Roman"/>
          <w:szCs w:val="24"/>
        </w:rPr>
        <w:t xml:space="preserve"> εκτός από το άρθρο 9</w:t>
      </w:r>
      <w:r>
        <w:rPr>
          <w:rFonts w:eastAsia="Times New Roman"/>
          <w:szCs w:val="24"/>
        </w:rPr>
        <w:t>,</w:t>
      </w:r>
      <w:r w:rsidRPr="00A23574">
        <w:rPr>
          <w:rFonts w:eastAsia="Times New Roman"/>
          <w:szCs w:val="24"/>
        </w:rPr>
        <w:t xml:space="preserve"> </w:t>
      </w:r>
      <w:r>
        <w:rPr>
          <w:rFonts w:eastAsia="Times New Roman"/>
          <w:szCs w:val="24"/>
        </w:rPr>
        <w:t>ε</w:t>
      </w:r>
      <w:r>
        <w:rPr>
          <w:rFonts w:eastAsia="Times New Roman"/>
          <w:szCs w:val="24"/>
        </w:rPr>
        <w:t xml:space="preserve">ξακολουθεί και ισχύει. </w:t>
      </w:r>
      <w:r w:rsidRPr="00A23574">
        <w:rPr>
          <w:rFonts w:eastAsia="Times New Roman"/>
          <w:szCs w:val="24"/>
        </w:rPr>
        <w:t>Αυτό τι σημαίνει</w:t>
      </w:r>
      <w:r>
        <w:rPr>
          <w:rFonts w:eastAsia="Times New Roman"/>
          <w:szCs w:val="24"/>
        </w:rPr>
        <w:t>;</w:t>
      </w:r>
      <w:r w:rsidRPr="00A23574">
        <w:rPr>
          <w:rFonts w:eastAsia="Times New Roman"/>
          <w:szCs w:val="24"/>
        </w:rPr>
        <w:t xml:space="preserve"> Ότι </w:t>
      </w:r>
      <w:r>
        <w:rPr>
          <w:rFonts w:eastAsia="Times New Roman"/>
          <w:szCs w:val="24"/>
        </w:rPr>
        <w:t>όποι</w:t>
      </w:r>
      <w:r w:rsidRPr="00A23574">
        <w:rPr>
          <w:rFonts w:eastAsia="Times New Roman"/>
          <w:szCs w:val="24"/>
        </w:rPr>
        <w:t>οι δεν έχουν ακίνητο</w:t>
      </w:r>
      <w:r>
        <w:rPr>
          <w:rFonts w:eastAsia="Times New Roman"/>
          <w:szCs w:val="24"/>
        </w:rPr>
        <w:t>,</w:t>
      </w:r>
      <w:r w:rsidRPr="00A23574">
        <w:rPr>
          <w:rFonts w:eastAsia="Times New Roman"/>
          <w:szCs w:val="24"/>
        </w:rPr>
        <w:t xml:space="preserve"> δεν έ</w:t>
      </w:r>
      <w:r>
        <w:rPr>
          <w:rFonts w:eastAsia="Times New Roman"/>
          <w:szCs w:val="24"/>
        </w:rPr>
        <w:t>χω σπίτι που θέλουν να προστατεύσ</w:t>
      </w:r>
      <w:r w:rsidRPr="00A23574">
        <w:rPr>
          <w:rFonts w:eastAsia="Times New Roman"/>
          <w:szCs w:val="24"/>
        </w:rPr>
        <w:t>ουν</w:t>
      </w:r>
      <w:r>
        <w:rPr>
          <w:rFonts w:eastAsia="Times New Roman"/>
          <w:szCs w:val="24"/>
        </w:rPr>
        <w:t>,</w:t>
      </w:r>
      <w:r w:rsidRPr="00A23574">
        <w:rPr>
          <w:rFonts w:eastAsia="Times New Roman"/>
          <w:szCs w:val="24"/>
        </w:rPr>
        <w:t xml:space="preserve"> μπορούν να ενταχθούν στο</w:t>
      </w:r>
      <w:r>
        <w:rPr>
          <w:rFonts w:eastAsia="Times New Roman"/>
          <w:szCs w:val="24"/>
        </w:rPr>
        <w:t>ν</w:t>
      </w:r>
      <w:r w:rsidRPr="00A23574">
        <w:rPr>
          <w:rFonts w:eastAsia="Times New Roman"/>
          <w:szCs w:val="24"/>
        </w:rPr>
        <w:t xml:space="preserve"> </w:t>
      </w:r>
      <w:r>
        <w:rPr>
          <w:rFonts w:eastAsia="Times New Roman"/>
          <w:szCs w:val="24"/>
        </w:rPr>
        <w:t>ν</w:t>
      </w:r>
      <w:r w:rsidRPr="00A23574">
        <w:rPr>
          <w:rFonts w:eastAsia="Times New Roman"/>
          <w:szCs w:val="24"/>
        </w:rPr>
        <w:t>όμο Κατσέλη όπως ισχύει σήμερα</w:t>
      </w:r>
      <w:r>
        <w:rPr>
          <w:rFonts w:eastAsia="Times New Roman"/>
          <w:szCs w:val="24"/>
        </w:rPr>
        <w:t>.</w:t>
      </w:r>
      <w:r w:rsidRPr="00A23574">
        <w:rPr>
          <w:rFonts w:eastAsia="Times New Roman"/>
          <w:szCs w:val="24"/>
        </w:rPr>
        <w:t xml:space="preserve"> Ο σημερινός νόμος αφορά την προστασία της πρώτης κατοικίας</w:t>
      </w:r>
      <w:r>
        <w:rPr>
          <w:rFonts w:eastAsia="Times New Roman"/>
          <w:szCs w:val="24"/>
        </w:rPr>
        <w:t xml:space="preserve">. </w:t>
      </w:r>
    </w:p>
    <w:p w14:paraId="4EC19409" w14:textId="77777777" w:rsidR="008E01FC" w:rsidRDefault="002168A0">
      <w:pPr>
        <w:spacing w:line="600" w:lineRule="auto"/>
        <w:ind w:firstLine="720"/>
        <w:jc w:val="both"/>
        <w:rPr>
          <w:rFonts w:eastAsia="Times New Roman"/>
          <w:szCs w:val="24"/>
        </w:rPr>
      </w:pPr>
      <w:r w:rsidRPr="00A23574">
        <w:rPr>
          <w:rFonts w:eastAsia="Times New Roman"/>
          <w:szCs w:val="24"/>
        </w:rPr>
        <w:t>Δεύτερο θετικό</w:t>
      </w:r>
      <w:r>
        <w:rPr>
          <w:rFonts w:eastAsia="Times New Roman"/>
          <w:szCs w:val="24"/>
        </w:rPr>
        <w:t>.</w:t>
      </w:r>
      <w:r w:rsidRPr="00A23574">
        <w:rPr>
          <w:rFonts w:eastAsia="Times New Roman"/>
          <w:szCs w:val="24"/>
        </w:rPr>
        <w:t xml:space="preserve"> Τακτοποιούνται για πρώτη φορά επιχειρηματικά δάνεια</w:t>
      </w:r>
      <w:r>
        <w:rPr>
          <w:rFonts w:eastAsia="Times New Roman"/>
          <w:szCs w:val="24"/>
        </w:rPr>
        <w:t xml:space="preserve"> εμπόρων. </w:t>
      </w:r>
      <w:r w:rsidRPr="00A23574">
        <w:rPr>
          <w:rFonts w:eastAsia="Times New Roman"/>
          <w:szCs w:val="24"/>
        </w:rPr>
        <w:t>Αυτό ήταν</w:t>
      </w:r>
      <w:r>
        <w:rPr>
          <w:rFonts w:eastAsia="Times New Roman"/>
          <w:szCs w:val="24"/>
        </w:rPr>
        <w:t xml:space="preserve"> η</w:t>
      </w:r>
      <w:r w:rsidRPr="00A23574">
        <w:rPr>
          <w:rFonts w:eastAsia="Times New Roman"/>
          <w:szCs w:val="24"/>
        </w:rPr>
        <w:t xml:space="preserve"> μεγάλη αδικία του </w:t>
      </w:r>
      <w:r>
        <w:rPr>
          <w:rFonts w:eastAsia="Times New Roman"/>
          <w:szCs w:val="24"/>
        </w:rPr>
        <w:t>ν</w:t>
      </w:r>
      <w:r w:rsidRPr="00A23574">
        <w:rPr>
          <w:rFonts w:eastAsia="Times New Roman"/>
          <w:szCs w:val="24"/>
        </w:rPr>
        <w:t>όμου Κατσέλη</w:t>
      </w:r>
      <w:r>
        <w:rPr>
          <w:rFonts w:eastAsia="Times New Roman"/>
          <w:szCs w:val="24"/>
        </w:rPr>
        <w:t>.</w:t>
      </w:r>
      <w:r w:rsidRPr="00A23574">
        <w:rPr>
          <w:rFonts w:eastAsia="Times New Roman"/>
          <w:szCs w:val="24"/>
        </w:rPr>
        <w:t xml:space="preserve"> Ήταν η </w:t>
      </w:r>
      <w:r>
        <w:rPr>
          <w:rFonts w:eastAsia="Times New Roman"/>
          <w:szCs w:val="24"/>
        </w:rPr>
        <w:t>α</w:t>
      </w:r>
      <w:r w:rsidRPr="00A23574">
        <w:rPr>
          <w:rFonts w:eastAsia="Times New Roman"/>
          <w:szCs w:val="24"/>
        </w:rPr>
        <w:t>χίλλειος πτέρνα του</w:t>
      </w:r>
      <w:r>
        <w:rPr>
          <w:rFonts w:eastAsia="Times New Roman"/>
          <w:szCs w:val="24"/>
        </w:rPr>
        <w:t xml:space="preserve">. </w:t>
      </w:r>
      <w:r w:rsidRPr="00A23574">
        <w:rPr>
          <w:rFonts w:eastAsia="Times New Roman"/>
          <w:szCs w:val="24"/>
        </w:rPr>
        <w:t xml:space="preserve">Ένας </w:t>
      </w:r>
      <w:r>
        <w:rPr>
          <w:rFonts w:eastAsia="Times New Roman"/>
          <w:szCs w:val="24"/>
        </w:rPr>
        <w:t>πολύ καλός, κ</w:t>
      </w:r>
      <w:r w:rsidRPr="00A23574">
        <w:rPr>
          <w:rFonts w:eastAsia="Times New Roman"/>
          <w:szCs w:val="24"/>
        </w:rPr>
        <w:t>ατά τα άλλα</w:t>
      </w:r>
      <w:r>
        <w:rPr>
          <w:rFonts w:eastAsia="Times New Roman"/>
          <w:szCs w:val="24"/>
        </w:rPr>
        <w:t xml:space="preserve">, νόμος είχε αυτή την αχίλλειο πτέρνα. Άφηνε τον μισό πληθυσμό της Ελλάδας, </w:t>
      </w:r>
      <w:r w:rsidRPr="00A23574">
        <w:rPr>
          <w:rFonts w:eastAsia="Times New Roman"/>
          <w:szCs w:val="24"/>
        </w:rPr>
        <w:t>τους εμπόρους</w:t>
      </w:r>
      <w:r>
        <w:rPr>
          <w:rFonts w:eastAsia="Times New Roman"/>
          <w:szCs w:val="24"/>
        </w:rPr>
        <w:t xml:space="preserve">, </w:t>
      </w:r>
      <w:r>
        <w:rPr>
          <w:rFonts w:eastAsia="Times New Roman"/>
          <w:szCs w:val="24"/>
        </w:rPr>
        <w:t>έξω.</w:t>
      </w:r>
      <w:r w:rsidRPr="00A23574">
        <w:rPr>
          <w:rFonts w:eastAsia="Times New Roman"/>
          <w:szCs w:val="24"/>
        </w:rPr>
        <w:t xml:space="preserve"> </w:t>
      </w:r>
      <w:r>
        <w:rPr>
          <w:rFonts w:eastAsia="Times New Roman"/>
          <w:szCs w:val="24"/>
        </w:rPr>
        <w:t xml:space="preserve">Ρύθμιζαν </w:t>
      </w:r>
      <w:r w:rsidRPr="00A23574">
        <w:rPr>
          <w:rFonts w:eastAsia="Times New Roman"/>
          <w:szCs w:val="24"/>
        </w:rPr>
        <w:t>τα δάνειά τους τα φυσικά πρόσωπα που δεν είχα</w:t>
      </w:r>
      <w:r>
        <w:rPr>
          <w:rFonts w:eastAsia="Times New Roman"/>
          <w:szCs w:val="24"/>
        </w:rPr>
        <w:t>ν</w:t>
      </w:r>
      <w:r w:rsidRPr="00A23574">
        <w:rPr>
          <w:rFonts w:eastAsia="Times New Roman"/>
          <w:szCs w:val="24"/>
        </w:rPr>
        <w:t xml:space="preserve"> την πτωχευτική ικανότητα στη γειτονιά</w:t>
      </w:r>
      <w:r>
        <w:rPr>
          <w:rFonts w:eastAsia="Times New Roman"/>
          <w:szCs w:val="24"/>
        </w:rPr>
        <w:t xml:space="preserve"> και ο </w:t>
      </w:r>
      <w:r w:rsidRPr="00A23574">
        <w:rPr>
          <w:rFonts w:eastAsia="Times New Roman"/>
          <w:szCs w:val="24"/>
        </w:rPr>
        <w:t xml:space="preserve">άλλος που </w:t>
      </w:r>
      <w:r>
        <w:rPr>
          <w:rFonts w:eastAsia="Times New Roman"/>
          <w:szCs w:val="24"/>
        </w:rPr>
        <w:t>είχε</w:t>
      </w:r>
      <w:r w:rsidRPr="00A23574">
        <w:rPr>
          <w:rFonts w:eastAsia="Times New Roman"/>
          <w:szCs w:val="24"/>
        </w:rPr>
        <w:t xml:space="preserve"> μαγαζί </w:t>
      </w:r>
      <w:r>
        <w:rPr>
          <w:rFonts w:eastAsia="Times New Roman"/>
          <w:szCs w:val="24"/>
        </w:rPr>
        <w:t>και ήταν έμπορος δεν μπορούσε να το ρυθμίσει.</w:t>
      </w:r>
      <w:r w:rsidRPr="00A23574">
        <w:rPr>
          <w:rFonts w:eastAsia="Times New Roman"/>
          <w:szCs w:val="24"/>
        </w:rPr>
        <w:t xml:space="preserve"> Υπήρχε αυτό το αίσθημα της αδικίας και αυτό </w:t>
      </w:r>
      <w:r>
        <w:rPr>
          <w:rFonts w:eastAsia="Times New Roman"/>
          <w:szCs w:val="24"/>
        </w:rPr>
        <w:t xml:space="preserve">είναι </w:t>
      </w:r>
      <w:r w:rsidRPr="00A23574">
        <w:rPr>
          <w:rFonts w:eastAsia="Times New Roman"/>
          <w:szCs w:val="24"/>
        </w:rPr>
        <w:t>το</w:t>
      </w:r>
      <w:r>
        <w:rPr>
          <w:rFonts w:eastAsia="Times New Roman"/>
          <w:szCs w:val="24"/>
        </w:rPr>
        <w:t xml:space="preserve"> βασικό θετικό του νόμου.</w:t>
      </w:r>
      <w:r w:rsidRPr="00A23574">
        <w:rPr>
          <w:rFonts w:eastAsia="Times New Roman"/>
          <w:szCs w:val="24"/>
        </w:rPr>
        <w:t xml:space="preserve"> </w:t>
      </w:r>
    </w:p>
    <w:p w14:paraId="4EC1940A" w14:textId="77777777" w:rsidR="008E01FC" w:rsidRDefault="002168A0">
      <w:pPr>
        <w:spacing w:line="600" w:lineRule="auto"/>
        <w:ind w:firstLine="720"/>
        <w:jc w:val="both"/>
        <w:rPr>
          <w:rFonts w:eastAsia="Times New Roman"/>
          <w:szCs w:val="24"/>
        </w:rPr>
      </w:pPr>
      <w:r w:rsidRPr="00A23574">
        <w:rPr>
          <w:rFonts w:eastAsia="Times New Roman"/>
          <w:szCs w:val="24"/>
        </w:rPr>
        <w:t>Με τ</w:t>
      </w:r>
      <w:r w:rsidRPr="00A23574">
        <w:rPr>
          <w:rFonts w:eastAsia="Times New Roman"/>
          <w:szCs w:val="24"/>
        </w:rPr>
        <w:t xml:space="preserve">α τρία εργαλεία </w:t>
      </w:r>
      <w:r>
        <w:rPr>
          <w:rFonts w:eastAsia="Times New Roman"/>
          <w:szCs w:val="24"/>
        </w:rPr>
        <w:t xml:space="preserve">που </w:t>
      </w:r>
      <w:r w:rsidRPr="00A23574">
        <w:rPr>
          <w:rFonts w:eastAsia="Times New Roman"/>
          <w:szCs w:val="24"/>
        </w:rPr>
        <w:t xml:space="preserve">ανέφερε και ο Υπουργός ο </w:t>
      </w:r>
      <w:r>
        <w:rPr>
          <w:rFonts w:eastAsia="Times New Roman"/>
          <w:szCs w:val="24"/>
        </w:rPr>
        <w:t xml:space="preserve">κ. </w:t>
      </w:r>
      <w:proofErr w:type="spellStart"/>
      <w:r>
        <w:rPr>
          <w:rFonts w:eastAsia="Times New Roman"/>
          <w:szCs w:val="24"/>
        </w:rPr>
        <w:t>Φλαμπουράρης</w:t>
      </w:r>
      <w:proofErr w:type="spellEnd"/>
      <w:r>
        <w:rPr>
          <w:rFonts w:eastAsia="Times New Roman"/>
          <w:szCs w:val="24"/>
        </w:rPr>
        <w:t>,</w:t>
      </w:r>
      <w:r>
        <w:rPr>
          <w:rFonts w:eastAsia="Times New Roman"/>
          <w:szCs w:val="24"/>
        </w:rPr>
        <w:t xml:space="preserve"> χθες στην</w:t>
      </w:r>
      <w:r w:rsidRPr="00A23574">
        <w:rPr>
          <w:rFonts w:eastAsia="Times New Roman"/>
          <w:szCs w:val="24"/>
        </w:rPr>
        <w:t xml:space="preserve"> </w:t>
      </w:r>
      <w:r>
        <w:rPr>
          <w:rFonts w:eastAsia="Times New Roman"/>
          <w:szCs w:val="24"/>
        </w:rPr>
        <w:t>ε</w:t>
      </w:r>
      <w:r>
        <w:rPr>
          <w:rFonts w:eastAsia="Times New Roman"/>
          <w:szCs w:val="24"/>
        </w:rPr>
        <w:t xml:space="preserve">πιτροπή, </w:t>
      </w:r>
      <w:r w:rsidRPr="00A23574">
        <w:rPr>
          <w:rFonts w:eastAsia="Times New Roman"/>
          <w:szCs w:val="24"/>
        </w:rPr>
        <w:t>θα φτάσουμε σε μειώσεις τ</w:t>
      </w:r>
      <w:r>
        <w:rPr>
          <w:rFonts w:eastAsia="Times New Roman"/>
          <w:szCs w:val="24"/>
        </w:rPr>
        <w:t xml:space="preserve">ων </w:t>
      </w:r>
      <w:r w:rsidRPr="00A23574">
        <w:rPr>
          <w:rFonts w:eastAsia="Times New Roman"/>
          <w:szCs w:val="24"/>
        </w:rPr>
        <w:t>δόσε</w:t>
      </w:r>
      <w:r>
        <w:rPr>
          <w:rFonts w:eastAsia="Times New Roman"/>
          <w:szCs w:val="24"/>
        </w:rPr>
        <w:t>ων</w:t>
      </w:r>
      <w:r w:rsidRPr="00A23574">
        <w:rPr>
          <w:rFonts w:eastAsia="Times New Roman"/>
          <w:szCs w:val="24"/>
        </w:rPr>
        <w:t xml:space="preserve"> του στεγαστικού δανείου έως 50%</w:t>
      </w:r>
      <w:r>
        <w:rPr>
          <w:rFonts w:eastAsia="Times New Roman"/>
          <w:szCs w:val="24"/>
        </w:rPr>
        <w:t>. Ποια είναι αυτά;</w:t>
      </w:r>
      <w:r w:rsidRPr="00A23574">
        <w:rPr>
          <w:rFonts w:eastAsia="Times New Roman"/>
          <w:szCs w:val="24"/>
        </w:rPr>
        <w:t xml:space="preserve"> Είναι </w:t>
      </w:r>
      <w:r>
        <w:rPr>
          <w:rFonts w:eastAsia="Times New Roman"/>
          <w:szCs w:val="24"/>
        </w:rPr>
        <w:t>σημαντικά και τα επαναλαμβάνω. Είναι</w:t>
      </w:r>
      <w:r w:rsidRPr="00A23574">
        <w:rPr>
          <w:rFonts w:eastAsia="Times New Roman"/>
          <w:szCs w:val="24"/>
        </w:rPr>
        <w:t xml:space="preserve"> η επιμήκυνση του δανείου έως </w:t>
      </w:r>
      <w:r>
        <w:rPr>
          <w:rFonts w:eastAsia="Times New Roman"/>
          <w:szCs w:val="24"/>
        </w:rPr>
        <w:t>είκοσι πέντε</w:t>
      </w:r>
      <w:r w:rsidRPr="00A23574">
        <w:rPr>
          <w:rFonts w:eastAsia="Times New Roman"/>
          <w:szCs w:val="24"/>
        </w:rPr>
        <w:t xml:space="preserve"> χρόν</w:t>
      </w:r>
      <w:r w:rsidRPr="00A23574">
        <w:rPr>
          <w:rFonts w:eastAsia="Times New Roman"/>
          <w:szCs w:val="24"/>
        </w:rPr>
        <w:t>ια</w:t>
      </w:r>
      <w:r>
        <w:rPr>
          <w:rFonts w:eastAsia="Times New Roman"/>
          <w:szCs w:val="24"/>
        </w:rPr>
        <w:t>,</w:t>
      </w:r>
      <w:r w:rsidRPr="00A23574">
        <w:rPr>
          <w:rFonts w:eastAsia="Times New Roman"/>
          <w:szCs w:val="24"/>
        </w:rPr>
        <w:t xml:space="preserve"> ανάλογα και με την ηλικία</w:t>
      </w:r>
      <w:r>
        <w:rPr>
          <w:rFonts w:eastAsia="Times New Roman"/>
          <w:szCs w:val="24"/>
        </w:rPr>
        <w:t>,</w:t>
      </w:r>
      <w:r w:rsidRPr="00A23574">
        <w:rPr>
          <w:rFonts w:eastAsia="Times New Roman"/>
          <w:szCs w:val="24"/>
        </w:rPr>
        <w:t xml:space="preserve"> </w:t>
      </w:r>
      <w:r>
        <w:rPr>
          <w:rFonts w:eastAsia="Times New Roman"/>
          <w:szCs w:val="24"/>
        </w:rPr>
        <w:t>β</w:t>
      </w:r>
      <w:r w:rsidRPr="00A23574">
        <w:rPr>
          <w:rFonts w:eastAsia="Times New Roman"/>
          <w:szCs w:val="24"/>
        </w:rPr>
        <w:t>έβαια</w:t>
      </w:r>
      <w:r>
        <w:rPr>
          <w:rFonts w:eastAsia="Times New Roman"/>
          <w:szCs w:val="24"/>
        </w:rPr>
        <w:t>,</w:t>
      </w:r>
      <w:r w:rsidRPr="00A23574">
        <w:rPr>
          <w:rFonts w:eastAsia="Times New Roman"/>
          <w:szCs w:val="24"/>
        </w:rPr>
        <w:t xml:space="preserve"> με όριο τα </w:t>
      </w:r>
      <w:r>
        <w:rPr>
          <w:rFonts w:eastAsia="Times New Roman"/>
          <w:szCs w:val="24"/>
        </w:rPr>
        <w:t>ογδόντα</w:t>
      </w:r>
      <w:r w:rsidRPr="00A23574">
        <w:rPr>
          <w:rFonts w:eastAsia="Times New Roman"/>
          <w:szCs w:val="24"/>
        </w:rPr>
        <w:t xml:space="preserve"> χρόνια</w:t>
      </w:r>
      <w:r>
        <w:rPr>
          <w:rFonts w:eastAsia="Times New Roman"/>
          <w:szCs w:val="24"/>
        </w:rPr>
        <w:t xml:space="preserve">, η μείωση του </w:t>
      </w:r>
      <w:r w:rsidRPr="00A23574">
        <w:rPr>
          <w:rFonts w:eastAsia="Times New Roman"/>
          <w:szCs w:val="24"/>
        </w:rPr>
        <w:t>επιτοκίου και η συνεισφορά του δημοσίου στους πιο αδύναμους δανειολήπτες.</w:t>
      </w:r>
    </w:p>
    <w:p w14:paraId="4EC1940B"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Όσοι ενταχθούν, λοιπόν, θα έχουν πολύ σημαντική μείωση της δόσης του δανείου, αυτό που θέλει ο δανειολή</w:t>
      </w:r>
      <w:r>
        <w:rPr>
          <w:rFonts w:eastAsia="Times New Roman"/>
          <w:color w:val="202124"/>
          <w:szCs w:val="24"/>
        </w:rPr>
        <w:t>πτης.</w:t>
      </w:r>
    </w:p>
    <w:p w14:paraId="4EC1940C"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Έπειτα η αντικειμενική αξία στην πρώτη κατοικία είναι υψηλή, είναι 250 χιλιάδες ευρώ και στα επιχειρηματικά δεν είναι χαμηλή, είναι 175.000 ευρώ. Σε όλη την επαρχία που ξέρουμε</w:t>
      </w:r>
      <w:r w:rsidRPr="00F5105A">
        <w:rPr>
          <w:rFonts w:eastAsia="Times New Roman"/>
          <w:color w:val="202124"/>
          <w:szCs w:val="24"/>
        </w:rPr>
        <w:t xml:space="preserve"> </w:t>
      </w:r>
      <w:r>
        <w:rPr>
          <w:rFonts w:eastAsia="Times New Roman"/>
          <w:color w:val="202124"/>
          <w:szCs w:val="24"/>
        </w:rPr>
        <w:t xml:space="preserve">από αντικειμενικές αξίες, όπως στον </w:t>
      </w:r>
      <w:r>
        <w:rPr>
          <w:rFonts w:eastAsia="Times New Roman"/>
          <w:color w:val="202124"/>
          <w:szCs w:val="24"/>
        </w:rPr>
        <w:t>Ν</w:t>
      </w:r>
      <w:r>
        <w:rPr>
          <w:rFonts w:eastAsia="Times New Roman"/>
          <w:color w:val="202124"/>
          <w:szCs w:val="24"/>
        </w:rPr>
        <w:t xml:space="preserve">ομό Κοζάνης, όλα τα σπίτια </w:t>
      </w:r>
      <w:r>
        <w:rPr>
          <w:rFonts w:eastAsia="Times New Roman"/>
          <w:color w:val="202124"/>
          <w:szCs w:val="24"/>
        </w:rPr>
        <w:t>εντάσσονται.</w:t>
      </w:r>
    </w:p>
    <w:p w14:paraId="4EC1940D"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 xml:space="preserve">Να ξεκαθαρίσουμε -υπάρχει και σχετικό άρθρο- ότι δάνεια που έχουν μεταβιβαστεί σε </w:t>
      </w:r>
      <w:proofErr w:type="spellStart"/>
      <w:r>
        <w:rPr>
          <w:rFonts w:eastAsia="Times New Roman"/>
          <w:color w:val="202124"/>
          <w:szCs w:val="24"/>
        </w:rPr>
        <w:t>funds</w:t>
      </w:r>
      <w:proofErr w:type="spellEnd"/>
      <w:r>
        <w:rPr>
          <w:rFonts w:eastAsia="Times New Roman"/>
          <w:color w:val="202124"/>
          <w:szCs w:val="24"/>
        </w:rPr>
        <w:t xml:space="preserve"> δεν επηρεάζονται και μπορούν να ενταχθούν και αυτά στον νόμο.</w:t>
      </w:r>
    </w:p>
    <w:p w14:paraId="4EC1940E"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Είναι θετικό ότι ο προσδιορισμός γίνεται σε αντικειμενική αξία ενώ η πληρωμή σε εμπορική. Τώρ</w:t>
      </w:r>
      <w:r>
        <w:rPr>
          <w:rFonts w:eastAsia="Times New Roman"/>
          <w:color w:val="202124"/>
          <w:szCs w:val="24"/>
        </w:rPr>
        <w:t>α, βέβαια, είχαμε τη νομοτεχνική βελτίωση ότι η εμπορική προσδιορίζεται σε σχέση με το πως είναι περασμένη στα βιβλία της τράπεζας. Και καλό είναι εδώ να δίνεται η δυνατότητα στον δανειολήπτη να προσδιορίσει την αξία την εμπορική. Καλό είναι, έστω σε μεταγ</w:t>
      </w:r>
      <w:r>
        <w:rPr>
          <w:rFonts w:eastAsia="Times New Roman"/>
          <w:color w:val="202124"/>
          <w:szCs w:val="24"/>
        </w:rPr>
        <w:t>ενέστερο χρόνο, να πούμε με τι έγγραφα μπορεί να το κάνει αυτό.</w:t>
      </w:r>
    </w:p>
    <w:p w14:paraId="4EC1940F"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Η προθεσμία είναι επαρκής για όλον το χρόνο. Η δυνατότητα δικαστικής ρύθμισης είναι μια θετική ρύθμιση, αν δεν υπάρχει συμφωνία. Και εδώ έχουμε θετική βελτίωση σε σχέση με τον ν.4469, που αφορ</w:t>
      </w:r>
      <w:r>
        <w:rPr>
          <w:rFonts w:eastAsia="Times New Roman"/>
          <w:color w:val="202124"/>
          <w:szCs w:val="24"/>
        </w:rPr>
        <w:t>ά τον εξωδικαστικό μηχανισμό. Η προσωρινή προστασία τρέχει και αυτή. Είναι κάτι θετικό.</w:t>
      </w:r>
    </w:p>
    <w:p w14:paraId="4EC19410"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 xml:space="preserve">Πολύ σημαντικό –δεν το αναφέραμε στην </w:t>
      </w:r>
      <w:r>
        <w:rPr>
          <w:rFonts w:eastAsia="Times New Roman"/>
          <w:color w:val="202124"/>
          <w:szCs w:val="24"/>
        </w:rPr>
        <w:t>ε</w:t>
      </w:r>
      <w:r>
        <w:rPr>
          <w:rFonts w:eastAsia="Times New Roman"/>
          <w:color w:val="202124"/>
          <w:szCs w:val="24"/>
        </w:rPr>
        <w:t>πιτροπή- είναι το άρθρο 12 παράγραφος 3 για όσους δανειολήπτες δεν έχουν υποθήκη στην πρώτη κατοικία του δανειολήπτη που εντάσσετ</w:t>
      </w:r>
      <w:r>
        <w:rPr>
          <w:rFonts w:eastAsia="Times New Roman"/>
          <w:color w:val="202124"/>
          <w:szCs w:val="24"/>
        </w:rPr>
        <w:t>αι. Σε αυτούς δίνεται η δυνατότητα στον δανειολήπτη, εάν αυτοί ζητήσουνε εκποίηση της περιουσίας, μέσα σε δύο χρόνια να ζητήσει από το δικαστήριο</w:t>
      </w:r>
      <w:r>
        <w:rPr>
          <w:rFonts w:eastAsia="Times New Roman"/>
          <w:color w:val="202124"/>
          <w:szCs w:val="24"/>
        </w:rPr>
        <w:t>,</w:t>
      </w:r>
      <w:r>
        <w:rPr>
          <w:rFonts w:eastAsia="Times New Roman"/>
          <w:color w:val="202124"/>
          <w:szCs w:val="24"/>
        </w:rPr>
        <w:t xml:space="preserve"> να τους δώσει ό,τι θα παίρνανε από τον πλειστηριασμό. Είναι πολύ ευνοϊκή διάταξη και στην ουσία βάζει φρένο κ</w:t>
      </w:r>
      <w:r>
        <w:rPr>
          <w:rFonts w:eastAsia="Times New Roman"/>
          <w:color w:val="202124"/>
          <w:szCs w:val="24"/>
        </w:rPr>
        <w:t>αι στους υπόλοιπους δανειολήπτες. Και το όριο των 130.000 δεν είναι μικρό, γιατί αφορά κάθε πιστωτή.</w:t>
      </w:r>
    </w:p>
    <w:p w14:paraId="4EC19411"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 xml:space="preserve">Θα πω ξανά ότι για όσους </w:t>
      </w:r>
      <w:proofErr w:type="spellStart"/>
      <w:r>
        <w:rPr>
          <w:rFonts w:eastAsia="Times New Roman"/>
          <w:color w:val="202124"/>
          <w:szCs w:val="24"/>
        </w:rPr>
        <w:t>απεντάσσονται</w:t>
      </w:r>
      <w:proofErr w:type="spellEnd"/>
      <w:r>
        <w:rPr>
          <w:rFonts w:eastAsia="Times New Roman"/>
          <w:color w:val="202124"/>
          <w:szCs w:val="24"/>
        </w:rPr>
        <w:t>,</w:t>
      </w:r>
      <w:r>
        <w:rPr>
          <w:rFonts w:eastAsia="Times New Roman"/>
          <w:color w:val="202124"/>
          <w:szCs w:val="24"/>
        </w:rPr>
        <w:t xml:space="preserve"> περιμένω από τη μεριά των τραπεζών να δεχθούν ή να προτείνουν σε μεταγενέστερο στάδιο</w:t>
      </w:r>
      <w:r>
        <w:rPr>
          <w:rFonts w:eastAsia="Times New Roman"/>
          <w:color w:val="202124"/>
          <w:szCs w:val="24"/>
        </w:rPr>
        <w:t>,</w:t>
      </w:r>
      <w:r>
        <w:rPr>
          <w:rFonts w:eastAsia="Times New Roman"/>
          <w:color w:val="202124"/>
          <w:szCs w:val="24"/>
        </w:rPr>
        <w:t xml:space="preserve"> να μπορούν να ενταχθούν στον</w:t>
      </w:r>
      <w:r>
        <w:rPr>
          <w:rFonts w:eastAsia="Times New Roman"/>
          <w:color w:val="202124"/>
          <w:szCs w:val="24"/>
        </w:rPr>
        <w:t xml:space="preserve"> νόμο για τους δανειολήπτες, παραδείγματος χάριν με το δώρο που </w:t>
      </w:r>
      <w:proofErr w:type="spellStart"/>
      <w:r>
        <w:rPr>
          <w:rFonts w:eastAsia="Times New Roman"/>
          <w:color w:val="202124"/>
          <w:szCs w:val="24"/>
        </w:rPr>
        <w:t>απεντάσσονται</w:t>
      </w:r>
      <w:proofErr w:type="spellEnd"/>
      <w:r>
        <w:rPr>
          <w:rFonts w:eastAsia="Times New Roman"/>
          <w:color w:val="202124"/>
          <w:szCs w:val="24"/>
        </w:rPr>
        <w:t>. Αρκεί, ας πούμε, να μπορούν να πληρώσουν περισσότερα, αντί για 120% να πληρώσουν 140-150%. Οι τράπεζες λεφτά θέλουν. Δεν θέλουν να έχουν πλειστηριασμούς. Δεν θα μπορούν να τα ση</w:t>
      </w:r>
      <w:r>
        <w:rPr>
          <w:rFonts w:eastAsia="Times New Roman"/>
          <w:color w:val="202124"/>
          <w:szCs w:val="24"/>
        </w:rPr>
        <w:t>κώσουν αυτά. Θα τα δούμε αυτά στο μέλλον.</w:t>
      </w:r>
    </w:p>
    <w:p w14:paraId="4EC19412"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 xml:space="preserve">Δεν θα επαναλάβω, παρά μόνο επιγραμματικά, αυτό που είπαν συνάδελφοι από όλα τα </w:t>
      </w:r>
      <w:r>
        <w:rPr>
          <w:rFonts w:eastAsia="Times New Roman"/>
          <w:color w:val="202124"/>
          <w:szCs w:val="24"/>
        </w:rPr>
        <w:t>κ</w:t>
      </w:r>
      <w:r>
        <w:rPr>
          <w:rFonts w:eastAsia="Times New Roman"/>
          <w:color w:val="202124"/>
          <w:szCs w:val="24"/>
        </w:rPr>
        <w:t xml:space="preserve">όμματα -και το ανέφεραν και οι δύο Υπουργοί και ο κύριος Δραγασάκης και ο κ. </w:t>
      </w:r>
      <w:proofErr w:type="spellStart"/>
      <w:r>
        <w:rPr>
          <w:rFonts w:eastAsia="Times New Roman"/>
          <w:color w:val="202124"/>
          <w:szCs w:val="24"/>
        </w:rPr>
        <w:t>Φλαμπουράρης</w:t>
      </w:r>
      <w:proofErr w:type="spellEnd"/>
      <w:r>
        <w:rPr>
          <w:rFonts w:eastAsia="Times New Roman"/>
          <w:color w:val="202124"/>
          <w:szCs w:val="24"/>
        </w:rPr>
        <w:t>- ότι θα δούμε και τους «πράσινους» δανειολή</w:t>
      </w:r>
      <w:r>
        <w:rPr>
          <w:rFonts w:eastAsia="Times New Roman"/>
          <w:color w:val="202124"/>
          <w:szCs w:val="24"/>
        </w:rPr>
        <w:t>πτες, θα δούμε και τους συνεπείς δανειολήπτες σε επόμενο χρονικό στάδιο. Το παράδειγμα της ΔΕΗ είναι πρωτοπόρο, η οποία κινήθηκε με 15% και με 10% έκπτωση, τελικά, στους συνεπείς δανειολήπτες.</w:t>
      </w:r>
    </w:p>
    <w:p w14:paraId="4EC19413"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Κλείνω απαντώντας σε όλους τους συναδέλφους της Νέας Δημοκρατία</w:t>
      </w:r>
      <w:r>
        <w:rPr>
          <w:rFonts w:eastAsia="Times New Roman"/>
          <w:color w:val="202124"/>
          <w:szCs w:val="24"/>
        </w:rPr>
        <w:t xml:space="preserve">ς που είπαν για το σύνθημά μας «κανένα σπίτι…». Ισχύει το σύνθημά μας: «Κανένα λαϊκό σπίτι στα χέρια τραπεζίτη». Ίσχυσε και ισχύει. Και δεν μπορώ να μην επισημάνω τη μικροψυχία από τη μεριά του ΠΑΣΟΚ που τον νόμο Κατσέλη </w:t>
      </w:r>
      <w:r>
        <w:rPr>
          <w:rFonts w:eastAsia="Times New Roman"/>
          <w:color w:val="202124"/>
          <w:szCs w:val="24"/>
        </w:rPr>
        <w:t>-</w:t>
      </w:r>
      <w:r>
        <w:rPr>
          <w:rFonts w:eastAsia="Times New Roman"/>
          <w:color w:val="202124"/>
          <w:szCs w:val="24"/>
        </w:rPr>
        <w:t>τον οποίο όλη η Ελλάδα τον λέει νό</w:t>
      </w:r>
      <w:r>
        <w:rPr>
          <w:rFonts w:eastAsia="Times New Roman"/>
          <w:color w:val="202124"/>
          <w:szCs w:val="24"/>
        </w:rPr>
        <w:t>μο Κατσέλη</w:t>
      </w:r>
      <w:r>
        <w:rPr>
          <w:rFonts w:eastAsia="Times New Roman"/>
          <w:color w:val="202124"/>
          <w:szCs w:val="24"/>
        </w:rPr>
        <w:t>-</w:t>
      </w:r>
      <w:r>
        <w:rPr>
          <w:rFonts w:eastAsia="Times New Roman"/>
          <w:color w:val="202124"/>
          <w:szCs w:val="24"/>
        </w:rPr>
        <w:t xml:space="preserve"> αυτοί τον λένε κάπως αλλιώς νόμο ΠΑΣΟΚ και δεν ξέρω εγώ πώς.</w:t>
      </w:r>
    </w:p>
    <w:p w14:paraId="4EC19414" w14:textId="77777777" w:rsidR="008E01FC" w:rsidRDefault="002168A0">
      <w:pPr>
        <w:spacing w:line="600" w:lineRule="auto"/>
        <w:ind w:firstLine="720"/>
        <w:jc w:val="both"/>
        <w:rPr>
          <w:rFonts w:eastAsia="Times New Roman"/>
          <w:color w:val="202124"/>
          <w:szCs w:val="24"/>
        </w:rPr>
      </w:pPr>
      <w:r>
        <w:rPr>
          <w:rFonts w:eastAsia="Times New Roman"/>
          <w:b/>
          <w:color w:val="202124"/>
          <w:szCs w:val="24"/>
        </w:rPr>
        <w:t xml:space="preserve">ΟΔΥΣΣΕΑΣ ΚΩΝΣΤΑΝΤΙΝΟΠΟΥΛΟΣ: </w:t>
      </w:r>
      <w:r>
        <w:rPr>
          <w:rFonts w:eastAsia="Times New Roman"/>
          <w:color w:val="202124"/>
          <w:szCs w:val="24"/>
        </w:rPr>
        <w:t>Του ΠΑΣΟΚ είναι.</w:t>
      </w:r>
    </w:p>
    <w:p w14:paraId="4EC19415" w14:textId="77777777" w:rsidR="008E01FC" w:rsidRDefault="002168A0">
      <w:pPr>
        <w:spacing w:line="600" w:lineRule="auto"/>
        <w:ind w:firstLine="720"/>
        <w:jc w:val="both"/>
        <w:rPr>
          <w:rFonts w:eastAsia="Times New Roman"/>
          <w:color w:val="202124"/>
          <w:szCs w:val="24"/>
        </w:rPr>
      </w:pPr>
      <w:r w:rsidRPr="00521AF6">
        <w:rPr>
          <w:rFonts w:eastAsia="Times New Roman"/>
          <w:b/>
          <w:color w:val="202124"/>
          <w:szCs w:val="24"/>
        </w:rPr>
        <w:t xml:space="preserve">ΠΡΟΕΔΡΕΥΩΝ (Γεώργιος </w:t>
      </w:r>
      <w:proofErr w:type="spellStart"/>
      <w:r w:rsidRPr="00521AF6">
        <w:rPr>
          <w:rFonts w:eastAsia="Times New Roman"/>
          <w:b/>
          <w:color w:val="202124"/>
          <w:szCs w:val="24"/>
        </w:rPr>
        <w:t>Λαμπρούλης</w:t>
      </w:r>
      <w:proofErr w:type="spellEnd"/>
      <w:r w:rsidRPr="00521AF6">
        <w:rPr>
          <w:rFonts w:eastAsia="Times New Roman"/>
          <w:b/>
          <w:color w:val="202124"/>
          <w:szCs w:val="24"/>
        </w:rPr>
        <w:t>):</w:t>
      </w:r>
      <w:r>
        <w:rPr>
          <w:rFonts w:eastAsia="Times New Roman"/>
          <w:color w:val="202124"/>
          <w:szCs w:val="24"/>
        </w:rPr>
        <w:t xml:space="preserve"> Παρακαλώ.</w:t>
      </w:r>
    </w:p>
    <w:p w14:paraId="4EC19416" w14:textId="77777777" w:rsidR="008E01FC" w:rsidRDefault="002168A0">
      <w:pPr>
        <w:spacing w:line="600" w:lineRule="auto"/>
        <w:ind w:firstLine="720"/>
        <w:jc w:val="both"/>
        <w:rPr>
          <w:rFonts w:eastAsia="Times New Roman"/>
          <w:color w:val="202124"/>
          <w:szCs w:val="24"/>
        </w:rPr>
      </w:pPr>
      <w:r w:rsidRPr="00521AF6">
        <w:rPr>
          <w:rFonts w:eastAsia="Times New Roman"/>
          <w:b/>
          <w:color w:val="202124"/>
          <w:szCs w:val="24"/>
        </w:rPr>
        <w:t xml:space="preserve">ΙΩΑΝΝΗΣ ΘΕΟΦΥΛΑΚΤΟΣ: </w:t>
      </w:r>
      <w:r>
        <w:rPr>
          <w:rFonts w:eastAsia="Times New Roman"/>
          <w:color w:val="202124"/>
          <w:szCs w:val="24"/>
        </w:rPr>
        <w:t>Θέλω να επισημάνω και στους «πράσινους» δανειολήπτες και στους «κόκκινους</w:t>
      </w:r>
      <w:r>
        <w:rPr>
          <w:rFonts w:eastAsia="Times New Roman"/>
          <w:color w:val="202124"/>
          <w:szCs w:val="24"/>
        </w:rPr>
        <w:t>» δανειολήπτες που μας παρακολουθούν και βλέπουν την προσπάθεια που γίνεται</w:t>
      </w:r>
      <w:r>
        <w:rPr>
          <w:rFonts w:eastAsia="Times New Roman"/>
          <w:color w:val="202124"/>
          <w:szCs w:val="24"/>
        </w:rPr>
        <w:t>,</w:t>
      </w:r>
      <w:r>
        <w:rPr>
          <w:rFonts w:eastAsia="Times New Roman"/>
          <w:color w:val="202124"/>
          <w:szCs w:val="24"/>
        </w:rPr>
        <w:t xml:space="preserve"> να μην ξεχνάνε ποτέ ότι τα δάνεια της Νέας Δημοκρατίας και του ΠΑΣΟΚ -από 200 εκατομμύρια περίπου το κάθε </w:t>
      </w:r>
      <w:r>
        <w:rPr>
          <w:rFonts w:eastAsia="Times New Roman"/>
          <w:color w:val="202124"/>
          <w:szCs w:val="24"/>
        </w:rPr>
        <w:t>κ</w:t>
      </w:r>
      <w:r>
        <w:rPr>
          <w:rFonts w:eastAsia="Times New Roman"/>
          <w:color w:val="202124"/>
          <w:szCs w:val="24"/>
        </w:rPr>
        <w:t>όμμα- παραμένουν απλήρωτα. Είναι χαρακτηριστικοί οι στρατηγικοί κακοπληρ</w:t>
      </w:r>
      <w:r>
        <w:rPr>
          <w:rFonts w:eastAsia="Times New Roman"/>
          <w:color w:val="202124"/>
          <w:szCs w:val="24"/>
        </w:rPr>
        <w:t xml:space="preserve">ωτές και ελπίζω και πιστεύω ότι δεν θα επιβραβεύσει ο κόσμος με την ψήφο του τα δύο αυτά </w:t>
      </w:r>
      <w:r>
        <w:rPr>
          <w:rFonts w:eastAsia="Times New Roman"/>
          <w:color w:val="202124"/>
          <w:szCs w:val="24"/>
        </w:rPr>
        <w:t>κ</w:t>
      </w:r>
      <w:r>
        <w:rPr>
          <w:rFonts w:eastAsia="Times New Roman"/>
          <w:color w:val="202124"/>
          <w:szCs w:val="24"/>
        </w:rPr>
        <w:t>όμματα.</w:t>
      </w:r>
    </w:p>
    <w:p w14:paraId="4EC19417"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Ευχαριστώ.</w:t>
      </w:r>
    </w:p>
    <w:p w14:paraId="4EC19418" w14:textId="77777777" w:rsidR="008E01FC" w:rsidRDefault="002168A0">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ΣΥΡΙΖΑ)</w:t>
      </w:r>
    </w:p>
    <w:p w14:paraId="4EC19419" w14:textId="77777777" w:rsidR="008E01FC" w:rsidRDefault="002168A0">
      <w:pPr>
        <w:spacing w:line="600" w:lineRule="auto"/>
        <w:ind w:firstLine="720"/>
        <w:jc w:val="both"/>
        <w:rPr>
          <w:rFonts w:eastAsia="Times New Roman"/>
          <w:color w:val="202124"/>
          <w:szCs w:val="24"/>
        </w:rPr>
      </w:pPr>
      <w:r w:rsidRPr="00521AF6">
        <w:rPr>
          <w:rFonts w:eastAsia="Times New Roman"/>
          <w:b/>
          <w:color w:val="202124"/>
          <w:szCs w:val="24"/>
        </w:rPr>
        <w:t xml:space="preserve">ΠΡΟΕΔΡΕΥΩΝ (Γεώργιος </w:t>
      </w:r>
      <w:proofErr w:type="spellStart"/>
      <w:r w:rsidRPr="00521AF6">
        <w:rPr>
          <w:rFonts w:eastAsia="Times New Roman"/>
          <w:b/>
          <w:color w:val="202124"/>
          <w:szCs w:val="24"/>
        </w:rPr>
        <w:t>Λαμπρούλης</w:t>
      </w:r>
      <w:proofErr w:type="spellEnd"/>
      <w:r w:rsidRPr="00521AF6">
        <w:rPr>
          <w:rFonts w:eastAsia="Times New Roman"/>
          <w:b/>
          <w:color w:val="202124"/>
          <w:szCs w:val="24"/>
        </w:rPr>
        <w:t>):</w:t>
      </w:r>
      <w:r>
        <w:rPr>
          <w:rFonts w:eastAsia="Times New Roman"/>
          <w:color w:val="202124"/>
          <w:szCs w:val="24"/>
        </w:rPr>
        <w:t xml:space="preserve"> Τον λόγο έχει ο </w:t>
      </w:r>
      <w:r>
        <w:rPr>
          <w:rFonts w:eastAsia="Times New Roman"/>
          <w:color w:val="202124"/>
          <w:szCs w:val="24"/>
        </w:rPr>
        <w:t>Κ</w:t>
      </w:r>
      <w:r>
        <w:rPr>
          <w:rFonts w:eastAsia="Times New Roman"/>
          <w:color w:val="202124"/>
          <w:szCs w:val="24"/>
        </w:rPr>
        <w:t xml:space="preserve">οινοβουλευτικός </w:t>
      </w:r>
      <w:r>
        <w:rPr>
          <w:rFonts w:eastAsia="Times New Roman"/>
          <w:color w:val="202124"/>
          <w:szCs w:val="24"/>
        </w:rPr>
        <w:t>Ε</w:t>
      </w:r>
      <w:r>
        <w:rPr>
          <w:rFonts w:eastAsia="Times New Roman"/>
          <w:color w:val="202124"/>
          <w:szCs w:val="24"/>
        </w:rPr>
        <w:t xml:space="preserve">κπρόσωπος του ΣΥΡΙΖΑ κ. </w:t>
      </w:r>
      <w:proofErr w:type="spellStart"/>
      <w:r>
        <w:rPr>
          <w:rFonts w:eastAsia="Times New Roman"/>
          <w:color w:val="202124"/>
          <w:szCs w:val="24"/>
        </w:rPr>
        <w:t>Καραναστάσης</w:t>
      </w:r>
      <w:proofErr w:type="spellEnd"/>
      <w:r>
        <w:rPr>
          <w:rFonts w:eastAsia="Times New Roman"/>
          <w:color w:val="202124"/>
          <w:szCs w:val="24"/>
        </w:rPr>
        <w:t>.</w:t>
      </w:r>
    </w:p>
    <w:p w14:paraId="4EC1941A" w14:textId="77777777" w:rsidR="008E01FC" w:rsidRDefault="002168A0">
      <w:pPr>
        <w:spacing w:line="600" w:lineRule="auto"/>
        <w:ind w:firstLine="720"/>
        <w:jc w:val="both"/>
        <w:rPr>
          <w:rFonts w:eastAsia="Times New Roman"/>
          <w:color w:val="202124"/>
          <w:szCs w:val="24"/>
        </w:rPr>
      </w:pPr>
      <w:r w:rsidRPr="00AA48BE">
        <w:rPr>
          <w:rFonts w:eastAsia="Times New Roman"/>
          <w:b/>
          <w:color w:val="202124"/>
          <w:szCs w:val="24"/>
        </w:rPr>
        <w:t>ΑΠΟΣΤΟΛΟΣ ΚΑΡΑΝΑΣΤΑΣΗΣ:</w:t>
      </w:r>
      <w:r>
        <w:rPr>
          <w:rFonts w:eastAsia="Times New Roman"/>
          <w:color w:val="202124"/>
          <w:szCs w:val="24"/>
        </w:rPr>
        <w:t xml:space="preserve"> Κύριε Πρόεδρε, κύριοι Υπουργοί, κυρίες και κύριοι συνάδελφοι, στην αρχή νομίζω ότι οφείλω να δώσω δύο απαντήσεις σε συναδέλφους, οι οποίοι έκαναν κάποιες τοποθετήσεις.</w:t>
      </w:r>
    </w:p>
    <w:p w14:paraId="4EC1941B"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 xml:space="preserve">Κατ’ </w:t>
      </w:r>
      <w:r>
        <w:rPr>
          <w:rFonts w:eastAsia="Times New Roman"/>
          <w:color w:val="202124"/>
          <w:szCs w:val="24"/>
        </w:rPr>
        <w:t>αρχ</w:t>
      </w:r>
      <w:r>
        <w:rPr>
          <w:rFonts w:eastAsia="Times New Roman"/>
          <w:color w:val="202124"/>
          <w:szCs w:val="24"/>
        </w:rPr>
        <w:t>άς</w:t>
      </w:r>
      <w:r>
        <w:rPr>
          <w:rFonts w:eastAsia="Times New Roman"/>
          <w:color w:val="202124"/>
          <w:szCs w:val="24"/>
        </w:rPr>
        <w:t xml:space="preserve"> θα ξεκινήσω με τον κ</w:t>
      </w:r>
      <w:r>
        <w:rPr>
          <w:rFonts w:eastAsia="Times New Roman"/>
          <w:color w:val="202124"/>
          <w:szCs w:val="24"/>
        </w:rPr>
        <w:t>.</w:t>
      </w:r>
      <w:r>
        <w:rPr>
          <w:rFonts w:eastAsia="Times New Roman"/>
          <w:color w:val="202124"/>
          <w:szCs w:val="24"/>
        </w:rPr>
        <w:t xml:space="preserve"> </w:t>
      </w:r>
      <w:proofErr w:type="spellStart"/>
      <w:r>
        <w:rPr>
          <w:rFonts w:eastAsia="Times New Roman"/>
          <w:color w:val="202124"/>
          <w:szCs w:val="24"/>
        </w:rPr>
        <w:t>Δένδια</w:t>
      </w:r>
      <w:proofErr w:type="spellEnd"/>
      <w:r>
        <w:rPr>
          <w:rFonts w:eastAsia="Times New Roman"/>
          <w:color w:val="202124"/>
          <w:szCs w:val="24"/>
        </w:rPr>
        <w:t>. Έκανε μια</w:t>
      </w:r>
      <w:r>
        <w:rPr>
          <w:rFonts w:eastAsia="Times New Roman"/>
          <w:color w:val="202124"/>
          <w:szCs w:val="24"/>
        </w:rPr>
        <w:t xml:space="preserve"> αναφορά στον νόμο 4412/2016 </w:t>
      </w:r>
      <w:r>
        <w:rPr>
          <w:rFonts w:eastAsia="Times New Roman"/>
          <w:color w:val="202124"/>
          <w:szCs w:val="24"/>
        </w:rPr>
        <w:t>-</w:t>
      </w:r>
      <w:r>
        <w:rPr>
          <w:rFonts w:eastAsia="Times New Roman"/>
          <w:color w:val="202124"/>
          <w:szCs w:val="24"/>
        </w:rPr>
        <w:t>τον γνωστό νόμο για τα έργα, τις μελέτες, τις προμήθειες και τις υπηρεσίες</w:t>
      </w:r>
      <w:r>
        <w:rPr>
          <w:rFonts w:eastAsia="Times New Roman"/>
          <w:color w:val="202124"/>
          <w:szCs w:val="24"/>
        </w:rPr>
        <w:t>-</w:t>
      </w:r>
      <w:r>
        <w:rPr>
          <w:rFonts w:eastAsia="Times New Roman"/>
          <w:color w:val="202124"/>
          <w:szCs w:val="24"/>
        </w:rPr>
        <w:t xml:space="preserve"> στο άρθρο 23</w:t>
      </w:r>
      <w:r>
        <w:rPr>
          <w:rFonts w:eastAsia="Times New Roman"/>
          <w:color w:val="202124"/>
          <w:szCs w:val="24"/>
        </w:rPr>
        <w:t>,</w:t>
      </w:r>
      <w:r>
        <w:rPr>
          <w:rFonts w:eastAsia="Times New Roman"/>
          <w:color w:val="202124"/>
          <w:szCs w:val="24"/>
        </w:rPr>
        <w:t xml:space="preserve"> όπου η ΜΟΔ προσπάθησε να δημιουργήσει τις προϋποθέσεις εκείνες για να υποστηρίξει τους ΟΤΑ, γιατί ξέρουμε ότι υπάρχει ένας τεράστιος αρι</w:t>
      </w:r>
      <w:r>
        <w:rPr>
          <w:rFonts w:eastAsia="Times New Roman"/>
          <w:color w:val="202124"/>
          <w:szCs w:val="24"/>
        </w:rPr>
        <w:t xml:space="preserve">θμός -περίπου το </w:t>
      </w:r>
      <w:r>
        <w:rPr>
          <w:rFonts w:eastAsia="Times New Roman"/>
          <w:color w:val="202124"/>
          <w:szCs w:val="24"/>
        </w:rPr>
        <w:t>1/3</w:t>
      </w:r>
      <w:r>
        <w:rPr>
          <w:rFonts w:eastAsia="Times New Roman"/>
          <w:color w:val="202124"/>
          <w:szCs w:val="24"/>
        </w:rPr>
        <w:t>- των ΟΤΑ</w:t>
      </w:r>
      <w:r>
        <w:rPr>
          <w:rFonts w:eastAsia="Times New Roman"/>
          <w:color w:val="202124"/>
          <w:szCs w:val="24"/>
        </w:rPr>
        <w:t>,</w:t>
      </w:r>
      <w:r>
        <w:rPr>
          <w:rFonts w:eastAsia="Times New Roman"/>
          <w:color w:val="202124"/>
          <w:szCs w:val="24"/>
        </w:rPr>
        <w:t xml:space="preserve"> που δεν έχει τεχνική επάρκεια.</w:t>
      </w:r>
    </w:p>
    <w:p w14:paraId="4EC1941C"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Πιστεύω, λοιπόν, ότι μέσα από την πολιτική την οποία κάνουν όλα αυτά τα χρόνια και με τη σχέση ένας προς πέντε –πέντε έφευγαν, ένας επέστρεφε- δημιούργησαν ένα τεράστιο πρόβλημα στις τεχνικές υπ</w:t>
      </w:r>
      <w:r>
        <w:rPr>
          <w:rFonts w:eastAsia="Times New Roman"/>
          <w:color w:val="202124"/>
          <w:szCs w:val="24"/>
        </w:rPr>
        <w:t>ηρεσίες των ΟΤΑ. Δυστυχώς, όμως, είμαστε αναγκασμένοι -αν κάνω λάθος ο κ</w:t>
      </w:r>
      <w:r>
        <w:rPr>
          <w:rFonts w:eastAsia="Times New Roman"/>
          <w:color w:val="202124"/>
          <w:szCs w:val="24"/>
        </w:rPr>
        <w:t>.</w:t>
      </w:r>
      <w:r>
        <w:rPr>
          <w:rFonts w:eastAsia="Times New Roman"/>
          <w:color w:val="202124"/>
          <w:szCs w:val="24"/>
        </w:rPr>
        <w:t xml:space="preserve"> </w:t>
      </w:r>
      <w:proofErr w:type="spellStart"/>
      <w:r>
        <w:rPr>
          <w:rFonts w:eastAsia="Times New Roman"/>
          <w:color w:val="202124"/>
          <w:szCs w:val="24"/>
        </w:rPr>
        <w:t>Γιαννακίδης</w:t>
      </w:r>
      <w:proofErr w:type="spellEnd"/>
      <w:r>
        <w:rPr>
          <w:rFonts w:eastAsia="Times New Roman"/>
          <w:color w:val="202124"/>
          <w:szCs w:val="24"/>
        </w:rPr>
        <w:t xml:space="preserve"> να με διορθώσει- </w:t>
      </w:r>
      <w:r>
        <w:rPr>
          <w:rFonts w:eastAsia="Times New Roman"/>
          <w:color w:val="202124"/>
          <w:szCs w:val="24"/>
        </w:rPr>
        <w:t xml:space="preserve">να </w:t>
      </w:r>
      <w:r>
        <w:rPr>
          <w:rFonts w:eastAsia="Times New Roman"/>
          <w:color w:val="202124"/>
          <w:szCs w:val="24"/>
        </w:rPr>
        <w:t>αποσύρ</w:t>
      </w:r>
      <w:r>
        <w:rPr>
          <w:rFonts w:eastAsia="Times New Roman"/>
          <w:color w:val="202124"/>
          <w:szCs w:val="24"/>
        </w:rPr>
        <w:t>ουμε</w:t>
      </w:r>
      <w:r>
        <w:rPr>
          <w:rFonts w:eastAsia="Times New Roman"/>
          <w:color w:val="202124"/>
          <w:szCs w:val="24"/>
        </w:rPr>
        <w:t xml:space="preserve"> το άρθρο αυτό το άρθρο 23</w:t>
      </w:r>
      <w:r>
        <w:rPr>
          <w:rFonts w:eastAsia="Times New Roman"/>
          <w:color w:val="202124"/>
          <w:szCs w:val="24"/>
        </w:rPr>
        <w:t>,</w:t>
      </w:r>
      <w:r>
        <w:rPr>
          <w:rFonts w:eastAsia="Times New Roman"/>
          <w:color w:val="202124"/>
          <w:szCs w:val="24"/>
        </w:rPr>
        <w:t xml:space="preserve"> και νομίζω ότι είναι ένα θέμα, το οποίο πρέπει να το δούμε ξανά. Άρα ο νόμος δεν ήταν κακός, γιατί, όπως ξέρουμε</w:t>
      </w:r>
      <w:r>
        <w:rPr>
          <w:rFonts w:eastAsia="Times New Roman"/>
          <w:color w:val="202124"/>
          <w:szCs w:val="24"/>
        </w:rPr>
        <w:t>, πριν δύο μέρες ο κ. Μητσοτάκης και όλο το τεχνικό επιτελείο δέχτηκε ότι ο ν.4412/2016</w:t>
      </w:r>
      <w:r>
        <w:rPr>
          <w:rFonts w:eastAsia="Times New Roman"/>
          <w:color w:val="202124"/>
          <w:szCs w:val="24"/>
        </w:rPr>
        <w:t>,</w:t>
      </w:r>
      <w:r>
        <w:rPr>
          <w:rFonts w:eastAsia="Times New Roman"/>
          <w:color w:val="202124"/>
          <w:szCs w:val="24"/>
        </w:rPr>
        <w:t xml:space="preserve"> ήταν ένας πολύ καλός νόμος, τον οποίο αν κάποτε γίνουν κυβέρνηση, θα τον διατηρήσουν.</w:t>
      </w:r>
    </w:p>
    <w:p w14:paraId="4EC1941D"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Θα έλθω τώρα λίγο σε μια υπόδειξη που μας έκανε ο ειδικός αγορητής από το ΚΙΝΑΛ</w:t>
      </w:r>
      <w:r>
        <w:rPr>
          <w:rFonts w:eastAsia="Times New Roman"/>
          <w:color w:val="202124"/>
          <w:szCs w:val="24"/>
        </w:rPr>
        <w:t>,</w:t>
      </w:r>
      <w:r>
        <w:rPr>
          <w:rFonts w:eastAsia="Times New Roman"/>
          <w:color w:val="202124"/>
          <w:szCs w:val="24"/>
        </w:rPr>
        <w:t xml:space="preserve"> για τις σχέσεις τις οποίες έχουμε με τις ελληνικές τράπεζες. Πρέπει να του υπενθυμίσω ότι το 2011 είχαν τραπεζίτη Πρωθυπουργό τον οποίον στήριξαν</w:t>
      </w:r>
      <w:r>
        <w:rPr>
          <w:rFonts w:eastAsia="Times New Roman"/>
          <w:color w:val="202124"/>
          <w:szCs w:val="24"/>
        </w:rPr>
        <w:t>,</w:t>
      </w:r>
      <w:r>
        <w:rPr>
          <w:rFonts w:eastAsia="Times New Roman"/>
          <w:color w:val="202124"/>
          <w:szCs w:val="24"/>
        </w:rPr>
        <w:t xml:space="preserve"> και ο οποίος αντικατέστησε έναν Πρωθυπουργό ο οποίος είχε πάρει το 44%. Και αμέσως μετά, το 2012, είχαν Υπου</w:t>
      </w:r>
      <w:r>
        <w:rPr>
          <w:rFonts w:eastAsia="Times New Roman"/>
          <w:color w:val="202124"/>
          <w:szCs w:val="24"/>
        </w:rPr>
        <w:t>ργό Εξωτερικών τον επόμενο τραπεζίτη της χώρας μας.</w:t>
      </w:r>
      <w:r w:rsidRPr="00AA48BE">
        <w:rPr>
          <w:rFonts w:eastAsia="Times New Roman"/>
          <w:color w:val="202124"/>
          <w:szCs w:val="24"/>
        </w:rPr>
        <w:t xml:space="preserve"> </w:t>
      </w:r>
      <w:r>
        <w:rPr>
          <w:rFonts w:eastAsia="Times New Roman"/>
          <w:color w:val="202124"/>
          <w:szCs w:val="24"/>
        </w:rPr>
        <w:t>Άρα μην προσπαθεί το ΚΙΝΑΛ να δημιουργήσει εκείνες τις προϋποθέσεις…</w:t>
      </w:r>
    </w:p>
    <w:p w14:paraId="4EC1941E" w14:textId="77777777" w:rsidR="008E01FC" w:rsidRDefault="002168A0">
      <w:pPr>
        <w:spacing w:line="600" w:lineRule="auto"/>
        <w:ind w:firstLine="720"/>
        <w:jc w:val="both"/>
        <w:rPr>
          <w:rFonts w:eastAsia="Times New Roman"/>
          <w:color w:val="202124"/>
          <w:szCs w:val="24"/>
        </w:rPr>
      </w:pPr>
      <w:r w:rsidRPr="00AA48BE">
        <w:rPr>
          <w:rFonts w:eastAsia="Times New Roman"/>
          <w:b/>
          <w:color w:val="202124"/>
          <w:szCs w:val="24"/>
        </w:rPr>
        <w:t>ΟΔΥΣΣΕΑΣ ΚΩΝΣΤΑΝΤΙΝΟΠΟΥΛΟΣ:</w:t>
      </w:r>
      <w:r>
        <w:rPr>
          <w:rFonts w:eastAsia="Times New Roman"/>
          <w:color w:val="202124"/>
          <w:szCs w:val="24"/>
        </w:rPr>
        <w:t xml:space="preserve"> </w:t>
      </w:r>
      <w:r>
        <w:rPr>
          <w:rFonts w:eastAsia="Times New Roman"/>
          <w:color w:val="202124"/>
          <w:szCs w:val="24"/>
          <w:lang w:val="en-US"/>
        </w:rPr>
        <w:t>Panama</w:t>
      </w:r>
      <w:r w:rsidRPr="00AA48BE">
        <w:rPr>
          <w:rFonts w:eastAsia="Times New Roman"/>
          <w:color w:val="202124"/>
          <w:szCs w:val="24"/>
        </w:rPr>
        <w:t xml:space="preserve"> </w:t>
      </w:r>
      <w:r>
        <w:rPr>
          <w:rFonts w:eastAsia="Times New Roman"/>
          <w:color w:val="202124"/>
          <w:szCs w:val="24"/>
          <w:lang w:val="en-US"/>
        </w:rPr>
        <w:t>papers</w:t>
      </w:r>
      <w:r w:rsidRPr="00AA48BE">
        <w:rPr>
          <w:rFonts w:eastAsia="Times New Roman"/>
          <w:color w:val="202124"/>
          <w:szCs w:val="24"/>
        </w:rPr>
        <w:t xml:space="preserve"> </w:t>
      </w:r>
      <w:r>
        <w:rPr>
          <w:rFonts w:eastAsia="Times New Roman"/>
          <w:color w:val="202124"/>
          <w:szCs w:val="24"/>
        </w:rPr>
        <w:t>δεν είχαμε ποτέ.</w:t>
      </w:r>
    </w:p>
    <w:p w14:paraId="4EC1941F" w14:textId="77777777" w:rsidR="008E01FC" w:rsidRDefault="002168A0">
      <w:pPr>
        <w:spacing w:line="600" w:lineRule="auto"/>
        <w:ind w:firstLine="720"/>
        <w:jc w:val="both"/>
        <w:rPr>
          <w:rFonts w:eastAsia="Times New Roman"/>
          <w:color w:val="202124"/>
          <w:szCs w:val="24"/>
        </w:rPr>
      </w:pPr>
      <w:r>
        <w:rPr>
          <w:rFonts w:eastAsia="Times New Roman"/>
          <w:b/>
          <w:color w:val="202124"/>
          <w:szCs w:val="24"/>
        </w:rPr>
        <w:t>ΑΠΟΣΤΟΛΟΣ ΚΑΡΑΝΑΣΤΑΣΗΣ:</w:t>
      </w:r>
      <w:r>
        <w:rPr>
          <w:rFonts w:eastAsia="Times New Roman"/>
          <w:color w:val="202124"/>
          <w:szCs w:val="24"/>
        </w:rPr>
        <w:t xml:space="preserve"> Ακούστε τα αυτά. Εσείς είχατε τραπεζίτες και Πρωθυπο</w:t>
      </w:r>
      <w:r>
        <w:rPr>
          <w:rFonts w:eastAsia="Times New Roman"/>
          <w:color w:val="202124"/>
          <w:szCs w:val="24"/>
        </w:rPr>
        <w:t>υργούς και Υπουργούς Οικονομικών, με όλα τα τραγικά αποτελέσματα που έζησε ο ελληνικός λαός. Αυτό το ξέρει όλος ο ελληνικός λαός και νομίζω ότι συνεχίζει να αντιλαμβάνεται ποια ήταν η τακτική σας.</w:t>
      </w:r>
    </w:p>
    <w:p w14:paraId="4EC19420"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 xml:space="preserve">Επειδή ο </w:t>
      </w:r>
      <w:r>
        <w:rPr>
          <w:rFonts w:eastAsia="Times New Roman"/>
          <w:color w:val="202124"/>
          <w:szCs w:val="24"/>
        </w:rPr>
        <w:t>ε</w:t>
      </w:r>
      <w:r>
        <w:rPr>
          <w:rFonts w:eastAsia="Times New Roman"/>
          <w:color w:val="202124"/>
          <w:szCs w:val="24"/>
        </w:rPr>
        <w:t>ισηγητής μας ήταν πάρα πολύ σαφής όσον αφορά το ν</w:t>
      </w:r>
      <w:r>
        <w:rPr>
          <w:rFonts w:eastAsia="Times New Roman"/>
          <w:color w:val="202124"/>
          <w:szCs w:val="24"/>
        </w:rPr>
        <w:t>ομοσχέδιο, θέλω να κάνω μια-δύο αναφορές στο γενικότερο αυτό νομοσχέδιο στο οποίο</w:t>
      </w:r>
      <w:r>
        <w:rPr>
          <w:rFonts w:eastAsia="Times New Roman"/>
          <w:color w:val="202124"/>
          <w:szCs w:val="24"/>
        </w:rPr>
        <w:t>,</w:t>
      </w:r>
      <w:r>
        <w:rPr>
          <w:rFonts w:eastAsia="Times New Roman"/>
          <w:color w:val="202124"/>
          <w:szCs w:val="24"/>
        </w:rPr>
        <w:t xml:space="preserve"> πέρα από την προστασία της πρώτης κατοικίας, νομίζω ότι η Κυβέρνηση έκρινε αναγκαίο να υπάρξει ένα πλήθος αλλαγών, βελτιώσεων και ρυθμίσεων, που αφορούν ένα ευρύ φάσμα της ο</w:t>
      </w:r>
      <w:r>
        <w:rPr>
          <w:rFonts w:eastAsia="Times New Roman"/>
          <w:color w:val="202124"/>
          <w:szCs w:val="24"/>
        </w:rPr>
        <w:t>ικονομικής ζωής της χώρας με το βλέμμα πάντα στραμμένο στο μέλλον και την προσοχή στραμμένη κυρίως στον νέο κόσμο, στη νεολαία.</w:t>
      </w:r>
    </w:p>
    <w:p w14:paraId="4EC19421"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Η Κυβέρνηση εισάγει σειρά ρυθμίσεων και διατάξεων, που η εφαρμογή τους θα αποφέρει τη δημιουργία συνθηκών διαφάνειας και υγιούς ανταγωνισμού, την ενίσχυση της μικρομεσαίας επιχειρηματικότητας, την καλλιέργεια μιας κουλτούρας συνεργασίας και διαμοιρασμού ιδ</w:t>
      </w:r>
      <w:r>
        <w:rPr>
          <w:rFonts w:eastAsia="Times New Roman"/>
          <w:color w:val="202124"/>
          <w:szCs w:val="24"/>
        </w:rPr>
        <w:t>εών μεταξύ των επιχειρήσεων, η οποία θα έχει ως αποτέλεσμα την προαγωγή της έρευνας και της τεχνολογικής ανάπτυξης της καινοτομίας. Αυτό, κυρίες και κύριοι συνάδελφοι, είναι πολιτική για την ανάπτυξη με όρους και κανόνες και όχι το νεφέλωμα που επικρατούσε</w:t>
      </w:r>
      <w:r>
        <w:rPr>
          <w:rFonts w:eastAsia="Times New Roman"/>
          <w:color w:val="202124"/>
          <w:szCs w:val="24"/>
        </w:rPr>
        <w:t xml:space="preserve"> μέχρι σήμερα. </w:t>
      </w:r>
    </w:p>
    <w:p w14:paraId="4EC19422"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 xml:space="preserve">Αποτύπωμα της πολιτικής μας δίνουμε και με τις διατάξεις που αφορούν στην ευρύτερη περιοχή των </w:t>
      </w:r>
      <w:proofErr w:type="spellStart"/>
      <w:r>
        <w:rPr>
          <w:rFonts w:eastAsia="Times New Roman"/>
          <w:color w:val="202124"/>
          <w:szCs w:val="24"/>
        </w:rPr>
        <w:t>Οινοφύτων</w:t>
      </w:r>
      <w:proofErr w:type="spellEnd"/>
      <w:r>
        <w:rPr>
          <w:rFonts w:eastAsia="Times New Roman"/>
          <w:color w:val="202124"/>
          <w:szCs w:val="24"/>
        </w:rPr>
        <w:t>, όπως αρκετοί συνάδελφοι ανέφεραν. Στην περιοχή αυτή έχει δημιουργηθεί εδώ και δεκαετίες η μεγαλύτερη άτυπη βιομηχανική συγκέντρωση</w:t>
      </w:r>
      <w:r w:rsidRPr="008914C6">
        <w:rPr>
          <w:rFonts w:eastAsia="Times New Roman"/>
          <w:color w:val="202124"/>
          <w:szCs w:val="24"/>
        </w:rPr>
        <w:t>,</w:t>
      </w:r>
      <w:r>
        <w:rPr>
          <w:rFonts w:eastAsia="Times New Roman"/>
          <w:color w:val="202124"/>
          <w:szCs w:val="24"/>
        </w:rPr>
        <w:t xml:space="preserve"> κα</w:t>
      </w:r>
      <w:r>
        <w:rPr>
          <w:rFonts w:eastAsia="Times New Roman"/>
          <w:color w:val="202124"/>
          <w:szCs w:val="24"/>
        </w:rPr>
        <w:t xml:space="preserve">ι η περιοχή μπορεί να αποτελέσει έναν πόλο οικονομικής ανάπτυξης της χώρας και υπόδειγμα σύγχρονης και αποτελεσματικής περιβαλλοντικής διαχείρισης, μια τεράστια επένδυση όπου συμμετέχει ο ιδιωτικός τομέας, συμμετέχει η Κυβέρνηση και συμμετέχει και η </w:t>
      </w:r>
      <w:r>
        <w:rPr>
          <w:rFonts w:eastAsia="Times New Roman"/>
          <w:color w:val="202124"/>
          <w:szCs w:val="24"/>
        </w:rPr>
        <w:t>Π</w:t>
      </w:r>
      <w:r>
        <w:rPr>
          <w:rFonts w:eastAsia="Times New Roman"/>
          <w:color w:val="202124"/>
          <w:szCs w:val="24"/>
        </w:rPr>
        <w:t>εριφέ</w:t>
      </w:r>
      <w:r>
        <w:rPr>
          <w:rFonts w:eastAsia="Times New Roman"/>
          <w:color w:val="202124"/>
          <w:szCs w:val="24"/>
        </w:rPr>
        <w:t>ρεια Στερεάς Ελλάδος.</w:t>
      </w:r>
    </w:p>
    <w:p w14:paraId="4EC19423"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 xml:space="preserve">Κύριε Πρόεδρε, ο </w:t>
      </w:r>
      <w:r>
        <w:rPr>
          <w:rFonts w:eastAsia="Times New Roman"/>
          <w:color w:val="202124"/>
          <w:szCs w:val="24"/>
        </w:rPr>
        <w:t>ε</w:t>
      </w:r>
      <w:r>
        <w:rPr>
          <w:rFonts w:eastAsia="Times New Roman"/>
          <w:color w:val="202124"/>
          <w:szCs w:val="24"/>
        </w:rPr>
        <w:t>ισηγητής, όπως είπα, του ΣΥΡΙΖΑ ανέπτυξε όλες τις πτυχές του συζητούμενου νομοσχεδίου. Θέλω να καταδείξω λίγο τη διαφορά αντίληψης που μας χωρίζει από τους προκατόχους μας στη διακυβέρνηση αυτής της χώρας. Πολλές από</w:t>
      </w:r>
      <w:r>
        <w:rPr>
          <w:rFonts w:eastAsia="Times New Roman"/>
          <w:color w:val="202124"/>
          <w:szCs w:val="24"/>
        </w:rPr>
        <w:t xml:space="preserve"> τις ρυθμίσεις του νομοσχεδίου υπήρχαν σε παλαιότερα νομοθετήματα με τις ίδιες στοχεύσεις. Δεν πέτυχαν τον στόχο τους. Αντίθετα σε πολλές περιπτώσεις παρήγαγαν αρνητικά αποτελέσματα.</w:t>
      </w:r>
    </w:p>
    <w:p w14:paraId="4EC19424"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Αυτή, κυρίες και κύριοι συνάδελφοι της Αντιπολίτευσης, είναι η διαφορά μα</w:t>
      </w:r>
      <w:r>
        <w:rPr>
          <w:rFonts w:eastAsia="Times New Roman"/>
          <w:color w:val="202124"/>
          <w:szCs w:val="24"/>
        </w:rPr>
        <w:t>ς και την ξέρουν καλά οι συμπολίτες μας. Εσείς νομοθετούσατε με γνώμονα τη δικτατορία της αγοράς. Εμείς νομοθετούμε με στόχο την πολιτική ρύθμιση της αγοράς στην κατεύθυνση των ίσων ευκαιριών, την προστασία της νεανικής εργασίας, τη στήριξη της καινοτομίας</w:t>
      </w:r>
      <w:r>
        <w:rPr>
          <w:rFonts w:eastAsia="Times New Roman"/>
          <w:color w:val="202124"/>
          <w:szCs w:val="24"/>
        </w:rPr>
        <w:t>, το σεβασμό στο περιβάλλον.</w:t>
      </w:r>
    </w:p>
    <w:p w14:paraId="4EC19425" w14:textId="77777777" w:rsidR="008E01FC" w:rsidRDefault="002168A0">
      <w:pPr>
        <w:spacing w:line="600" w:lineRule="auto"/>
        <w:ind w:firstLine="720"/>
        <w:jc w:val="both"/>
        <w:rPr>
          <w:rFonts w:eastAsia="Times New Roman"/>
          <w:color w:val="202124"/>
          <w:szCs w:val="24"/>
        </w:rPr>
      </w:pPr>
      <w:r>
        <w:rPr>
          <w:rFonts w:eastAsia="Times New Roman"/>
          <w:color w:val="202124"/>
          <w:szCs w:val="24"/>
        </w:rPr>
        <w:t>Επιτρέψτε μου να περάσω στην τροπολογία για τα «κόκκινα» δάνεια. Να σταθώ λίγο στα τελευταία άρθρα του νομοσχεδίου, πριν προχωρήσουμε όσον αφορά στην πανελλήνια έκθεση Λαμίας και στις τροπολογίες οι οποίες έγιναν και στην εισαγ</w:t>
      </w:r>
      <w:r>
        <w:rPr>
          <w:rFonts w:eastAsia="Times New Roman"/>
          <w:color w:val="202124"/>
          <w:szCs w:val="24"/>
        </w:rPr>
        <w:t xml:space="preserve">ωγή για το πέρασμα στους τοπικούς φορείς. Δεν θα το έκανα, αν δεν έκανε μια αναφορά ο συνάδελφός μου, ο κ. </w:t>
      </w:r>
      <w:proofErr w:type="spellStart"/>
      <w:r>
        <w:rPr>
          <w:rFonts w:eastAsia="Times New Roman"/>
          <w:color w:val="202124"/>
          <w:szCs w:val="24"/>
        </w:rPr>
        <w:t>Σταϊκούρας</w:t>
      </w:r>
      <w:proofErr w:type="spellEnd"/>
      <w:r>
        <w:rPr>
          <w:rFonts w:eastAsia="Times New Roman"/>
          <w:color w:val="202124"/>
          <w:szCs w:val="24"/>
        </w:rPr>
        <w:t>.</w:t>
      </w:r>
    </w:p>
    <w:p w14:paraId="4EC19426" w14:textId="77777777" w:rsidR="008E01FC" w:rsidRDefault="002168A0">
      <w:pPr>
        <w:spacing w:line="600" w:lineRule="auto"/>
        <w:ind w:firstLine="720"/>
        <w:jc w:val="both"/>
        <w:rPr>
          <w:rFonts w:eastAsia="Times New Roman"/>
          <w:szCs w:val="24"/>
        </w:rPr>
      </w:pPr>
      <w:r>
        <w:rPr>
          <w:rFonts w:eastAsia="Times New Roman"/>
          <w:szCs w:val="24"/>
        </w:rPr>
        <w:t>Επειδή</w:t>
      </w:r>
      <w:r>
        <w:rPr>
          <w:rFonts w:eastAsia="Times New Roman"/>
          <w:szCs w:val="24"/>
        </w:rPr>
        <w:t xml:space="preserve"> γνωριζόμαστε στη Φθιώτιδα και ιδιαίτερα στη Λαμία, θα θυμούνται όλοι την παρέλαση των στελεχών της Νέας Δημοκρατίας και του ΠΑΣΟΚ</w:t>
      </w:r>
      <w:r>
        <w:rPr>
          <w:rFonts w:eastAsia="Times New Roman"/>
          <w:szCs w:val="24"/>
        </w:rPr>
        <w:t>,</w:t>
      </w:r>
      <w:r>
        <w:rPr>
          <w:rFonts w:eastAsia="Times New Roman"/>
          <w:szCs w:val="24"/>
        </w:rPr>
        <w:t xml:space="preserve"> τα προηγούμενα χρόνια</w:t>
      </w:r>
      <w:r>
        <w:rPr>
          <w:rFonts w:eastAsia="Times New Roman"/>
          <w:szCs w:val="24"/>
        </w:rPr>
        <w:t>,</w:t>
      </w:r>
      <w:r>
        <w:rPr>
          <w:rFonts w:eastAsia="Times New Roman"/>
          <w:szCs w:val="24"/>
        </w:rPr>
        <w:t xml:space="preserve"> όπου παρέδωσαν μια </w:t>
      </w:r>
      <w:r>
        <w:rPr>
          <w:rFonts w:eastAsia="Times New Roman"/>
          <w:szCs w:val="24"/>
        </w:rPr>
        <w:t>έ</w:t>
      </w:r>
      <w:r>
        <w:rPr>
          <w:rFonts w:eastAsia="Times New Roman"/>
          <w:szCs w:val="24"/>
        </w:rPr>
        <w:t>κθεση, έναν χώρο ο οποίος δεν είχε ρεύμα, δεν είχε προσωπικό, δεν είχαν παραληφθεί ποτέ τα κτήρια από το 1998, δεν υπήρχε στατική επάρκεια. Νομίζω ότι αυτοί οι «</w:t>
      </w:r>
      <w:proofErr w:type="spellStart"/>
      <w:r>
        <w:rPr>
          <w:rFonts w:eastAsia="Times New Roman"/>
          <w:szCs w:val="24"/>
        </w:rPr>
        <w:t>νοικοκυραίοι</w:t>
      </w:r>
      <w:proofErr w:type="spellEnd"/>
      <w:r>
        <w:rPr>
          <w:rFonts w:eastAsia="Times New Roman"/>
          <w:szCs w:val="24"/>
        </w:rPr>
        <w:t>» που είχαν την έκθεση όλα αυτά τα χρόν</w:t>
      </w:r>
      <w:r>
        <w:rPr>
          <w:rFonts w:eastAsia="Times New Roman"/>
          <w:szCs w:val="24"/>
        </w:rPr>
        <w:t>ια</w:t>
      </w:r>
      <w:r w:rsidRPr="00C97A7E">
        <w:rPr>
          <w:rFonts w:eastAsia="Times New Roman"/>
          <w:szCs w:val="24"/>
        </w:rPr>
        <w:t>,</w:t>
      </w:r>
      <w:r>
        <w:rPr>
          <w:rFonts w:eastAsia="Times New Roman"/>
          <w:szCs w:val="24"/>
        </w:rPr>
        <w:t xml:space="preserve"> την άφησαν και με ένα «φέσι» 800.000 ευρώ, σύμφωνα με τα στοιχεία που υπάρχουν από τις έρευνες που έγιναν. </w:t>
      </w:r>
    </w:p>
    <w:p w14:paraId="4EC19427" w14:textId="77777777" w:rsidR="008E01FC" w:rsidRDefault="002168A0">
      <w:pPr>
        <w:spacing w:line="600" w:lineRule="auto"/>
        <w:ind w:firstLine="720"/>
        <w:jc w:val="both"/>
        <w:rPr>
          <w:rFonts w:eastAsia="Times New Roman"/>
          <w:szCs w:val="24"/>
        </w:rPr>
      </w:pPr>
      <w:r>
        <w:rPr>
          <w:rFonts w:eastAsia="Times New Roman"/>
          <w:szCs w:val="24"/>
        </w:rPr>
        <w:t xml:space="preserve">Η ΠΕΛ, λοιπόν, είναι μια έκθεση με </w:t>
      </w:r>
      <w:proofErr w:type="spellStart"/>
      <w:r>
        <w:rPr>
          <w:rFonts w:eastAsia="Times New Roman"/>
          <w:szCs w:val="24"/>
        </w:rPr>
        <w:t>πενηντάχρονη</w:t>
      </w:r>
      <w:proofErr w:type="spellEnd"/>
      <w:r>
        <w:rPr>
          <w:rFonts w:eastAsia="Times New Roman"/>
          <w:szCs w:val="24"/>
        </w:rPr>
        <w:t xml:space="preserve"> ιστορία θεσμός για τους πολίτες της περιοχής. Ακολούθησε φθίνουσα πορεία τα τελευταία είκοσι χρό</w:t>
      </w:r>
      <w:r>
        <w:rPr>
          <w:rFonts w:eastAsia="Times New Roman"/>
          <w:szCs w:val="24"/>
        </w:rPr>
        <w:t>νια και καταλήξαμε στη διακοπή της. Νομίζω ότι για τον λόγο αυτόν ο Πρωθυπουργός στο Περιφερειακό Συνέδριο της Στερεάς Ελλάδας το 2017</w:t>
      </w:r>
      <w:r>
        <w:rPr>
          <w:rFonts w:eastAsia="Times New Roman"/>
          <w:szCs w:val="24"/>
        </w:rPr>
        <w:t>,</w:t>
      </w:r>
      <w:r>
        <w:rPr>
          <w:rFonts w:eastAsia="Times New Roman"/>
          <w:szCs w:val="24"/>
        </w:rPr>
        <w:t xml:space="preserve"> δεσμεύτηκε για τη μεταβίβαση της Πανελλήνιας Έκθεσης Λαμίας στους τοπικούς φορείς. </w:t>
      </w:r>
    </w:p>
    <w:p w14:paraId="4EC19428" w14:textId="77777777" w:rsidR="008E01FC" w:rsidRDefault="002168A0">
      <w:pPr>
        <w:spacing w:line="600" w:lineRule="auto"/>
        <w:ind w:firstLine="720"/>
        <w:jc w:val="both"/>
        <w:rPr>
          <w:rFonts w:eastAsia="Times New Roman"/>
          <w:szCs w:val="24"/>
        </w:rPr>
      </w:pPr>
      <w:r>
        <w:rPr>
          <w:rFonts w:eastAsia="Times New Roman"/>
          <w:szCs w:val="24"/>
        </w:rPr>
        <w:t>Με την προτεινόμενη ρύθμιση</w:t>
      </w:r>
      <w:r>
        <w:rPr>
          <w:rFonts w:eastAsia="Times New Roman"/>
          <w:szCs w:val="24"/>
        </w:rPr>
        <w:t>,</w:t>
      </w:r>
      <w:r>
        <w:rPr>
          <w:rFonts w:eastAsia="Times New Roman"/>
          <w:szCs w:val="24"/>
        </w:rPr>
        <w:t xml:space="preserve"> ιδρύετα</w:t>
      </w:r>
      <w:r>
        <w:rPr>
          <w:rFonts w:eastAsia="Times New Roman"/>
          <w:szCs w:val="24"/>
        </w:rPr>
        <w:t xml:space="preserve">ι μια </w:t>
      </w:r>
      <w:r>
        <w:rPr>
          <w:rFonts w:eastAsia="Times New Roman"/>
          <w:szCs w:val="24"/>
        </w:rPr>
        <w:t>α</w:t>
      </w:r>
      <w:r>
        <w:rPr>
          <w:rFonts w:eastAsia="Times New Roman"/>
          <w:szCs w:val="24"/>
        </w:rPr>
        <w:t xml:space="preserve">νώνυμη </w:t>
      </w:r>
      <w:r>
        <w:rPr>
          <w:rFonts w:eastAsia="Times New Roman"/>
          <w:szCs w:val="24"/>
        </w:rPr>
        <w:t>α</w:t>
      </w:r>
      <w:r>
        <w:rPr>
          <w:rFonts w:eastAsia="Times New Roman"/>
          <w:szCs w:val="24"/>
        </w:rPr>
        <w:t xml:space="preserve">ναπτυξιακή </w:t>
      </w:r>
      <w:r>
        <w:rPr>
          <w:rFonts w:eastAsia="Times New Roman"/>
          <w:szCs w:val="24"/>
        </w:rPr>
        <w:t>ε</w:t>
      </w:r>
      <w:r>
        <w:rPr>
          <w:rFonts w:eastAsia="Times New Roman"/>
          <w:szCs w:val="24"/>
        </w:rPr>
        <w:t xml:space="preserve">ταιρεία με μετόχους τον Δήμο </w:t>
      </w:r>
      <w:proofErr w:type="spellStart"/>
      <w:r>
        <w:rPr>
          <w:rFonts w:eastAsia="Times New Roman"/>
          <w:szCs w:val="24"/>
        </w:rPr>
        <w:t>Λαμιέων</w:t>
      </w:r>
      <w:proofErr w:type="spellEnd"/>
      <w:r>
        <w:rPr>
          <w:rFonts w:eastAsia="Times New Roman"/>
          <w:szCs w:val="24"/>
        </w:rPr>
        <w:t>, την Περιφέρεια Στερεάς Ελλάδος και το Επιμελητήριο και υλοποιείται έτσι μια δέσμευση που είχαμε αναλάβει. Θεωρώ, λοιπόν, ότι οποιαδήποτε αναφορά έγινε σ’ αυτό το θέμα, έχει να κάνει με την κα</w:t>
      </w:r>
      <w:r>
        <w:rPr>
          <w:rFonts w:eastAsia="Times New Roman"/>
          <w:szCs w:val="24"/>
        </w:rPr>
        <w:t xml:space="preserve">κοδιαχείριση όλων αυτών των χρόνων. </w:t>
      </w:r>
    </w:p>
    <w:p w14:paraId="4EC19429" w14:textId="77777777" w:rsidR="008E01FC" w:rsidRDefault="002168A0">
      <w:pPr>
        <w:spacing w:line="600" w:lineRule="auto"/>
        <w:ind w:firstLine="720"/>
        <w:jc w:val="both"/>
        <w:rPr>
          <w:rFonts w:eastAsia="Times New Roman"/>
          <w:szCs w:val="24"/>
        </w:rPr>
      </w:pPr>
      <w:r>
        <w:rPr>
          <w:rFonts w:eastAsia="Times New Roman"/>
          <w:szCs w:val="24"/>
        </w:rPr>
        <w:t>Έρχομαι τώρα στο φλέγον θέμα των ημερών τη ρύθμιση για τα «κόκκινα» στεγαστικά δάνεια και την προστασία της πρώτης κατοικίας. Με την τροπολογία που κατατέθηκε από την Κυβέρνηση</w:t>
      </w:r>
      <w:r>
        <w:rPr>
          <w:rFonts w:eastAsia="Times New Roman"/>
          <w:szCs w:val="24"/>
        </w:rPr>
        <w:t>,</w:t>
      </w:r>
      <w:r>
        <w:rPr>
          <w:rFonts w:eastAsia="Times New Roman"/>
          <w:szCs w:val="24"/>
        </w:rPr>
        <w:t xml:space="preserve"> επιτυγχάνεται ο στόχος που είχαμε θέσει ε</w:t>
      </w:r>
      <w:r>
        <w:rPr>
          <w:rFonts w:eastAsia="Times New Roman"/>
          <w:szCs w:val="24"/>
        </w:rPr>
        <w:t>ξαρχής, να προστατευθεί</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η λαϊκή κατοικία μετά τη λήξη της ισχύος του νόμου Κατσέλη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Σταθάκη. Παράλληλα οι τράπεζες έχουν πλέον τη δυνατότητα</w:t>
      </w:r>
      <w:r>
        <w:rPr>
          <w:rFonts w:eastAsia="Times New Roman"/>
          <w:szCs w:val="24"/>
        </w:rPr>
        <w:t>,</w:t>
      </w:r>
      <w:r>
        <w:rPr>
          <w:rFonts w:eastAsia="Times New Roman"/>
          <w:szCs w:val="24"/>
        </w:rPr>
        <w:t xml:space="preserve"> να εξυγιάνουν ταχύτερα τα χαρτοφυλάκιά τους από τα κόκκινα δάνεια και να δώσουν έμφαση στη στήριξη της ε</w:t>
      </w:r>
      <w:r>
        <w:rPr>
          <w:rFonts w:eastAsia="Times New Roman"/>
          <w:szCs w:val="24"/>
        </w:rPr>
        <w:t xml:space="preserve">πιχειρηματικότητας. </w:t>
      </w:r>
    </w:p>
    <w:p w14:paraId="4EC1942A" w14:textId="77777777" w:rsidR="008E01FC" w:rsidRDefault="002168A0">
      <w:pPr>
        <w:spacing w:line="600" w:lineRule="auto"/>
        <w:ind w:firstLine="720"/>
        <w:jc w:val="both"/>
        <w:rPr>
          <w:rFonts w:eastAsia="Times New Roman"/>
          <w:szCs w:val="24"/>
        </w:rPr>
      </w:pPr>
      <w:r>
        <w:rPr>
          <w:rFonts w:eastAsia="Times New Roman"/>
          <w:szCs w:val="24"/>
        </w:rPr>
        <w:t>Η Κυβέρνηση, παρά τις σημαντικές πιέσεις, δεν υποχώρησε από τον πυρήνα της συμφωνίας που είχε επιτευχθεί με τις τράπεζες προ δύο μηνών. Με το νέο θεσμικό πλαίσιο για πρώτη φορά προστατεύεται η πρώτη κατοικία όχι μόνο για τους ευάλωτους</w:t>
      </w:r>
      <w:r>
        <w:rPr>
          <w:rFonts w:eastAsia="Times New Roman"/>
          <w:szCs w:val="24"/>
        </w:rPr>
        <w:t xml:space="preserve"> οφειλέτες</w:t>
      </w:r>
      <w:r>
        <w:rPr>
          <w:rFonts w:eastAsia="Times New Roman"/>
          <w:szCs w:val="24"/>
        </w:rPr>
        <w:t>,</w:t>
      </w:r>
      <w:r>
        <w:rPr>
          <w:rFonts w:eastAsia="Times New Roman"/>
          <w:szCs w:val="24"/>
        </w:rPr>
        <w:t xml:space="preserve"> που έχουν πάρει στεγαστικό δάνειο, αλλά και για πολλούς επαγγελματίες που έχουν πάρει επιχειρηματικό δάνειο με υποθήκη την πρώτη κατοικία του οφειλέτη. Υπολογίζεται ότι η ρύθμιση θα εξυπηρετήσει από το 65% μέχρι το 70% των στεγαστικών δανείων. </w:t>
      </w:r>
    </w:p>
    <w:p w14:paraId="4EC1942B" w14:textId="77777777" w:rsidR="008E01FC" w:rsidRDefault="002168A0">
      <w:pPr>
        <w:spacing w:line="600" w:lineRule="auto"/>
        <w:ind w:firstLine="720"/>
        <w:jc w:val="both"/>
        <w:rPr>
          <w:rFonts w:eastAsia="Times New Roman"/>
          <w:szCs w:val="24"/>
        </w:rPr>
      </w:pPr>
      <w:r>
        <w:rPr>
          <w:rFonts w:eastAsia="Times New Roman"/>
          <w:szCs w:val="24"/>
        </w:rPr>
        <w:t>Θα μου επιτρέψετε εδώ να κάνω μια αναφορά στον εισηγητή της Νέας Δημοκρατίας, γιατί</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μπερδεύει τα στεγαστικά δάνεια με όλο το ιδιωτικό χρέος, δηλαδή πήγε να συσχετίσει ανόμοια πράγματα, πατάτες με ντομάτες, όταν ξέρουμε ότι τα στεγαστικά δάνεια είναι περίπου 18 δισεκατομμύρια και τα δάνεια τα οποία ρυθμίζονται αυτή τη στιγμή, είναι περίπο</w:t>
      </w:r>
      <w:r>
        <w:rPr>
          <w:rFonts w:eastAsia="Times New Roman"/>
          <w:szCs w:val="24"/>
        </w:rPr>
        <w:t xml:space="preserve">υ στα 8 με 9 δισεκατομμύρια. </w:t>
      </w:r>
    </w:p>
    <w:p w14:paraId="4EC1942C" w14:textId="77777777" w:rsidR="008E01FC" w:rsidRDefault="002168A0">
      <w:pPr>
        <w:spacing w:line="600" w:lineRule="auto"/>
        <w:ind w:firstLine="720"/>
        <w:jc w:val="both"/>
        <w:rPr>
          <w:rFonts w:eastAsia="Times New Roman"/>
          <w:szCs w:val="24"/>
        </w:rPr>
      </w:pPr>
      <w:r>
        <w:rPr>
          <w:rFonts w:eastAsia="Times New Roman"/>
          <w:szCs w:val="24"/>
        </w:rPr>
        <w:t>Άρα, λοιπόν, πρέπει να είμαστε πάρα πολύ προσεκτικοί και να μη δημιουργούμε εντυπώσεις, όταν «τσουβάλιασαν» όλο το ιδιωτικό χρέος που αυτοί είχαν δημιουργήσει όλα αυτά τα χρόνια και προσπαθούν αυτή τη στιγμή</w:t>
      </w:r>
      <w:r>
        <w:rPr>
          <w:rFonts w:eastAsia="Times New Roman"/>
          <w:szCs w:val="24"/>
        </w:rPr>
        <w:t>,</w:t>
      </w:r>
      <w:r>
        <w:rPr>
          <w:rFonts w:eastAsia="Times New Roman"/>
          <w:szCs w:val="24"/>
        </w:rPr>
        <w:t xml:space="preserve"> να το συσχετίσουν</w:t>
      </w:r>
      <w:r>
        <w:rPr>
          <w:rFonts w:eastAsia="Times New Roman"/>
          <w:szCs w:val="24"/>
        </w:rPr>
        <w:t xml:space="preserve"> με τα ιδιωτικά στεγαστικά δάνεια. </w:t>
      </w:r>
    </w:p>
    <w:p w14:paraId="4EC1942D" w14:textId="77777777" w:rsidR="008E01FC" w:rsidRDefault="002168A0">
      <w:pPr>
        <w:spacing w:line="600" w:lineRule="auto"/>
        <w:ind w:firstLine="720"/>
        <w:jc w:val="both"/>
        <w:rPr>
          <w:rFonts w:eastAsia="Times New Roman"/>
          <w:szCs w:val="24"/>
        </w:rPr>
      </w:pPr>
      <w:r>
        <w:rPr>
          <w:rFonts w:eastAsia="Times New Roman"/>
          <w:szCs w:val="24"/>
        </w:rPr>
        <w:t>Για πρώτη φορά προβλέπεται η επιδότηση της δόσης των δανείων</w:t>
      </w:r>
      <w:r>
        <w:rPr>
          <w:rFonts w:eastAsia="Times New Roman"/>
          <w:szCs w:val="24"/>
        </w:rPr>
        <w:t>,</w:t>
      </w:r>
      <w:r>
        <w:rPr>
          <w:rFonts w:eastAsia="Times New Roman"/>
          <w:szCs w:val="24"/>
        </w:rPr>
        <w:t xml:space="preserve"> για τους δικαιούχους που θα υπαχθούν στις σχετικές διατάξεις και για όλη τη διάρκεια της ρύθμισης και όχι για τα τρία χρόνια με τον νόμο Κατσέλη. </w:t>
      </w:r>
    </w:p>
    <w:p w14:paraId="4EC1942E" w14:textId="77777777" w:rsidR="008E01FC" w:rsidRDefault="002168A0">
      <w:pPr>
        <w:spacing w:line="600" w:lineRule="auto"/>
        <w:ind w:firstLine="720"/>
        <w:jc w:val="both"/>
        <w:rPr>
          <w:rFonts w:eastAsia="Times New Roman"/>
          <w:szCs w:val="24"/>
        </w:rPr>
      </w:pPr>
      <w:r>
        <w:rPr>
          <w:rFonts w:eastAsia="Times New Roman"/>
          <w:szCs w:val="24"/>
        </w:rPr>
        <w:t>Επίσης η ύπ</w:t>
      </w:r>
      <w:r>
        <w:rPr>
          <w:rFonts w:eastAsia="Times New Roman"/>
          <w:szCs w:val="24"/>
        </w:rPr>
        <w:t>αρξη άλλης, πέρα της κύριας κατοικίας, ακίνητης περιουσίας ή μεταφορικών μέσων του αιτούντος δεν κωλύει πλέον -με κάποιους τρόπους βέβαια- την υποβολή της αίτησης. Το επιτόκιο της ρύθμισης είναι ιδιαίτερα χαμηλό, προκειμένου να προσδιορίζεται χαμηλή μηνιαί</w:t>
      </w:r>
      <w:r>
        <w:rPr>
          <w:rFonts w:eastAsia="Times New Roman"/>
          <w:szCs w:val="24"/>
        </w:rPr>
        <w:t>α δόση. Νομίζω ότι τα όρια του οικογενειακού εισοδήματος</w:t>
      </w:r>
      <w:r>
        <w:rPr>
          <w:rFonts w:eastAsia="Times New Roman"/>
          <w:szCs w:val="24"/>
        </w:rPr>
        <w:t>,</w:t>
      </w:r>
      <w:r>
        <w:rPr>
          <w:rFonts w:eastAsia="Times New Roman"/>
          <w:szCs w:val="24"/>
        </w:rPr>
        <w:t xml:space="preserve"> διαμορφώθηκαν κατά τέτοιον τρόπο –πρέπει να δείξουμε προσοχή εδώ- ώστε να αντιστοιχούν στις εύλογες δαπάνες διαβίωσης, όπως αυτές καθορίστηκαν από την Ελληνική Στατιστική Υπηρεσία, προσαυξημένες κατ</w:t>
      </w:r>
      <w:r>
        <w:rPr>
          <w:rFonts w:eastAsia="Times New Roman"/>
          <w:szCs w:val="24"/>
        </w:rPr>
        <w:t xml:space="preserve">ά 70%. </w:t>
      </w:r>
    </w:p>
    <w:p w14:paraId="4EC1942F" w14:textId="77777777" w:rsidR="008E01FC" w:rsidRDefault="002168A0">
      <w:pPr>
        <w:spacing w:line="600" w:lineRule="auto"/>
        <w:ind w:firstLine="720"/>
        <w:jc w:val="both"/>
        <w:rPr>
          <w:rFonts w:eastAsia="Times New Roman"/>
          <w:szCs w:val="24"/>
        </w:rPr>
      </w:pPr>
      <w:r>
        <w:rPr>
          <w:rFonts w:eastAsia="Times New Roman"/>
          <w:szCs w:val="24"/>
        </w:rPr>
        <w:t>Η ρύθμιση, λοιπόν, για την προστασία της πρώτης κατοικίας αποτελούσε και αποτελεί κεντρική προτεραιότητα για την ελληνική Κυβέρνηση</w:t>
      </w:r>
      <w:r>
        <w:rPr>
          <w:rFonts w:eastAsia="Times New Roman"/>
          <w:szCs w:val="24"/>
        </w:rPr>
        <w:t>,</w:t>
      </w:r>
      <w:r>
        <w:rPr>
          <w:rFonts w:eastAsia="Times New Roman"/>
          <w:szCs w:val="24"/>
        </w:rPr>
        <w:t xml:space="preserve"> που παρέλαβε μια χώρα στην οποία από την 1</w:t>
      </w:r>
      <w:r w:rsidRPr="00BD1FE1">
        <w:rPr>
          <w:rFonts w:eastAsia="Times New Roman"/>
          <w:szCs w:val="24"/>
          <w:vertAlign w:val="superscript"/>
        </w:rPr>
        <w:t>η</w:t>
      </w:r>
      <w:r>
        <w:rPr>
          <w:rFonts w:eastAsia="Times New Roman"/>
          <w:szCs w:val="24"/>
        </w:rPr>
        <w:t xml:space="preserve"> Ιανουαρίου του 2015</w:t>
      </w:r>
      <w:r>
        <w:rPr>
          <w:rFonts w:eastAsia="Times New Roman"/>
          <w:szCs w:val="24"/>
        </w:rPr>
        <w:t>,</w:t>
      </w:r>
      <w:r>
        <w:rPr>
          <w:rFonts w:eastAsia="Times New Roman"/>
          <w:szCs w:val="24"/>
        </w:rPr>
        <w:t xml:space="preserve"> είχε πάψει να ισχύει οποιαδήποτε προστασία της πρώ</w:t>
      </w:r>
      <w:r>
        <w:rPr>
          <w:rFonts w:eastAsia="Times New Roman"/>
          <w:szCs w:val="24"/>
        </w:rPr>
        <w:t>της κατοικίας. Καταφέραμε</w:t>
      </w:r>
      <w:r>
        <w:rPr>
          <w:rFonts w:eastAsia="Times New Roman"/>
          <w:szCs w:val="24"/>
        </w:rPr>
        <w:t>,</w:t>
      </w:r>
      <w:r>
        <w:rPr>
          <w:rFonts w:eastAsia="Times New Roman"/>
          <w:szCs w:val="24"/>
        </w:rPr>
        <w:t xml:space="preserve"> από τότε μέχρι σήμερα</w:t>
      </w:r>
      <w:r>
        <w:rPr>
          <w:rFonts w:eastAsia="Times New Roman"/>
          <w:szCs w:val="24"/>
        </w:rPr>
        <w:t>,</w:t>
      </w:r>
      <w:r>
        <w:rPr>
          <w:rFonts w:eastAsia="Times New Roman"/>
          <w:szCs w:val="24"/>
        </w:rPr>
        <w:t xml:space="preserve"> και την παράταση ισχύος του νόμου Κατσέλη και την εξέλιξή του με τις παρεμβάσεις του νόμου Σταθάκη και σήμερα κλείνουμε αυτή την εκκρεμότητα</w:t>
      </w:r>
      <w:r>
        <w:rPr>
          <w:rFonts w:eastAsia="Times New Roman"/>
          <w:szCs w:val="24"/>
        </w:rPr>
        <w:t>,</w:t>
      </w:r>
      <w:r>
        <w:rPr>
          <w:rFonts w:eastAsia="Times New Roman"/>
          <w:szCs w:val="24"/>
        </w:rPr>
        <w:t xml:space="preserve"> με μια ρύθμιση που προστατεύει τη συντριπτική πλειοψηφία των δαν</w:t>
      </w:r>
      <w:r>
        <w:rPr>
          <w:rFonts w:eastAsia="Times New Roman"/>
          <w:szCs w:val="24"/>
        </w:rPr>
        <w:t>ειοληπτών</w:t>
      </w:r>
      <w:r>
        <w:rPr>
          <w:rFonts w:eastAsia="Times New Roman"/>
          <w:szCs w:val="24"/>
        </w:rPr>
        <w:t>,</w:t>
      </w:r>
      <w:r>
        <w:rPr>
          <w:rFonts w:eastAsia="Times New Roman"/>
          <w:szCs w:val="24"/>
        </w:rPr>
        <w:t xml:space="preserve"> με επιπρόσθετη πρόβλεψη και για τα επιχειρηματικά δάνεια όπως είπα.</w:t>
      </w:r>
    </w:p>
    <w:p w14:paraId="4EC19430" w14:textId="77777777" w:rsidR="008E01FC" w:rsidRDefault="002168A0">
      <w:pPr>
        <w:spacing w:line="600" w:lineRule="auto"/>
        <w:ind w:firstLine="720"/>
        <w:jc w:val="both"/>
        <w:rPr>
          <w:rFonts w:eastAsia="Times New Roman"/>
          <w:szCs w:val="24"/>
        </w:rPr>
      </w:pPr>
      <w:r>
        <w:rPr>
          <w:rFonts w:eastAsia="Times New Roman"/>
          <w:szCs w:val="24"/>
        </w:rPr>
        <w:t>Εκείνο που μου προκαλεί κατάπληξη</w:t>
      </w:r>
      <w:r>
        <w:rPr>
          <w:rFonts w:eastAsia="Times New Roman"/>
          <w:szCs w:val="24"/>
        </w:rPr>
        <w:t>,</w:t>
      </w:r>
      <w:r>
        <w:rPr>
          <w:rFonts w:eastAsia="Times New Roman"/>
          <w:szCs w:val="24"/>
        </w:rPr>
        <w:t xml:space="preserve"> είναι η στάση και η κριτική της Νέας Δημοκρατίας όλο το προηγούμενο διάστημα. Οι άνθρωποι που άφησαν απροστάτευτη τη λαϊκή κατοικία</w:t>
      </w:r>
      <w:r>
        <w:rPr>
          <w:rFonts w:eastAsia="Times New Roman"/>
          <w:szCs w:val="24"/>
        </w:rPr>
        <w:t>,</w:t>
      </w:r>
      <w:r>
        <w:rPr>
          <w:rFonts w:eastAsia="Times New Roman"/>
          <w:szCs w:val="24"/>
        </w:rPr>
        <w:t xml:space="preserve"> την ίδια </w:t>
      </w:r>
      <w:r>
        <w:rPr>
          <w:rFonts w:eastAsia="Times New Roman"/>
          <w:szCs w:val="24"/>
        </w:rPr>
        <w:t xml:space="preserve">στιγμή που έκαναν τη μία </w:t>
      </w:r>
      <w:proofErr w:type="spellStart"/>
      <w:r>
        <w:rPr>
          <w:rFonts w:eastAsia="Times New Roman"/>
          <w:szCs w:val="24"/>
        </w:rPr>
        <w:t>ανακεφαλαιοποίηση</w:t>
      </w:r>
      <w:proofErr w:type="spellEnd"/>
      <w:r>
        <w:rPr>
          <w:rFonts w:eastAsia="Times New Roman"/>
          <w:szCs w:val="24"/>
        </w:rPr>
        <w:t xml:space="preserve"> μετά την άλλη </w:t>
      </w:r>
      <w:r>
        <w:rPr>
          <w:rFonts w:eastAsia="Times New Roman"/>
          <w:szCs w:val="24"/>
        </w:rPr>
        <w:t>-</w:t>
      </w:r>
      <w:r>
        <w:rPr>
          <w:rFonts w:eastAsia="Times New Roman"/>
          <w:szCs w:val="24"/>
        </w:rPr>
        <w:t>χωρίς σχέδιο και χωρίς μέριμνα για τα «κόκκινα» δάνεια</w:t>
      </w:r>
      <w:r>
        <w:rPr>
          <w:rFonts w:eastAsia="Times New Roman"/>
          <w:szCs w:val="24"/>
        </w:rPr>
        <w:t>-</w:t>
      </w:r>
      <w:r>
        <w:rPr>
          <w:rFonts w:eastAsia="Times New Roman"/>
          <w:szCs w:val="24"/>
        </w:rPr>
        <w:t xml:space="preserve"> σήμερα θα έπρεπε τουλάχιστον να είναι λίγο πιο προσεκτικοί όταν ασκούν κριτική. Ο ελληνικός λαός ξέρει πολύ καλά</w:t>
      </w:r>
      <w:r>
        <w:rPr>
          <w:rFonts w:eastAsia="Times New Roman"/>
          <w:szCs w:val="24"/>
        </w:rPr>
        <w:t>,</w:t>
      </w:r>
      <w:r>
        <w:rPr>
          <w:rFonts w:eastAsia="Times New Roman"/>
          <w:szCs w:val="24"/>
        </w:rPr>
        <w:t xml:space="preserve"> ποιοι είναι οι πολιτικοί υπα</w:t>
      </w:r>
      <w:r>
        <w:rPr>
          <w:rFonts w:eastAsia="Times New Roman"/>
          <w:szCs w:val="24"/>
        </w:rPr>
        <w:t>ίτιοι της έκρηξης του ιδιωτικού χρέους των νοικοκυριών και των επιχειρήσεων και πότε δημιουργήθηκε αυτό, όπως γνωρίζει και το γεγονός ότι η Νέα Δημοκρατία και το ΠΑΣΟΚ</w:t>
      </w:r>
      <w:r>
        <w:rPr>
          <w:rFonts w:eastAsia="Times New Roman"/>
          <w:szCs w:val="24"/>
        </w:rPr>
        <w:t>,</w:t>
      </w:r>
      <w:r>
        <w:rPr>
          <w:rFonts w:eastAsia="Times New Roman"/>
          <w:szCs w:val="24"/>
        </w:rPr>
        <w:t xml:space="preserve"> δεν είχαν φροντίσει να υπάρξει οποιαδήποτε πρόβλεψη για την προστασία της πρώτης κατοικ</w:t>
      </w:r>
      <w:r>
        <w:rPr>
          <w:rFonts w:eastAsia="Times New Roman"/>
          <w:szCs w:val="24"/>
        </w:rPr>
        <w:t xml:space="preserve">ίας, όχι από αμέλεια, αλλά δυστυχώς από στρατηγική επιλογή. </w:t>
      </w:r>
    </w:p>
    <w:p w14:paraId="4EC19431" w14:textId="77777777" w:rsidR="008E01FC" w:rsidRDefault="002168A0">
      <w:pPr>
        <w:spacing w:line="600" w:lineRule="auto"/>
        <w:ind w:firstLine="720"/>
        <w:jc w:val="both"/>
        <w:rPr>
          <w:rFonts w:eastAsia="Times New Roman"/>
          <w:szCs w:val="24"/>
        </w:rPr>
      </w:pPr>
      <w:r>
        <w:rPr>
          <w:rFonts w:eastAsia="Times New Roman"/>
          <w:szCs w:val="24"/>
        </w:rPr>
        <w:t>Βέβαια η Νέα Δημοκρατία, σε αντίθεση με το ΠΑΣΟΚ, δήλωσε ότι θα ψηφίσει την τροπολογία, την οποία θα βελτιώσει όταν γίνει κυβέρνηση.</w:t>
      </w:r>
    </w:p>
    <w:p w14:paraId="4EC19432" w14:textId="77777777" w:rsidR="008E01FC" w:rsidRDefault="002168A0">
      <w:pPr>
        <w:spacing w:line="600" w:lineRule="auto"/>
        <w:ind w:firstLine="720"/>
        <w:jc w:val="both"/>
        <w:rPr>
          <w:rFonts w:eastAsia="Times New Roman"/>
          <w:szCs w:val="24"/>
        </w:rPr>
      </w:pPr>
      <w:r>
        <w:rPr>
          <w:rFonts w:eastAsia="Times New Roman"/>
          <w:szCs w:val="24"/>
        </w:rPr>
        <w:t xml:space="preserve">Κύριοι συνάδελφοι, στα είκοσι πέντε χρόνια της ρύθμισης είναι </w:t>
      </w:r>
      <w:r>
        <w:rPr>
          <w:rFonts w:eastAsia="Times New Roman"/>
          <w:szCs w:val="24"/>
        </w:rPr>
        <w:t>πιθανόν η Νέα Δημοκρατία κάποια στιγμή να γίνει κυβέρνηση. Εν τω μεταξύ, όμως, εμείς θα έχουμε ήδη βελτιώσει την οικονομία και τη λειτουργία του τραπεζικού συστήματος, οπότε η παρέμβασή τους δεν θα χρειαστεί.</w:t>
      </w:r>
    </w:p>
    <w:p w14:paraId="4EC19433" w14:textId="77777777" w:rsidR="008E01FC" w:rsidRDefault="002168A0">
      <w:pPr>
        <w:spacing w:line="600" w:lineRule="auto"/>
        <w:ind w:firstLine="720"/>
        <w:jc w:val="both"/>
        <w:rPr>
          <w:rFonts w:eastAsia="Times New Roman"/>
          <w:szCs w:val="24"/>
        </w:rPr>
      </w:pPr>
      <w:r>
        <w:rPr>
          <w:rFonts w:eastAsia="Times New Roman"/>
          <w:szCs w:val="24"/>
        </w:rPr>
        <w:t>Άλλωστε το ίδιο λέγατε και για τον ν.4412/2016,</w:t>
      </w:r>
      <w:r>
        <w:rPr>
          <w:rFonts w:eastAsia="Times New Roman"/>
          <w:szCs w:val="24"/>
        </w:rPr>
        <w:t xml:space="preserve"> για τον οποίον μόλις προχθές αλλάξατε γνώμη και άποψη</w:t>
      </w:r>
      <w:r>
        <w:rPr>
          <w:rFonts w:eastAsia="Times New Roman"/>
          <w:szCs w:val="24"/>
        </w:rPr>
        <w:t>,</w:t>
      </w:r>
      <w:r>
        <w:rPr>
          <w:rFonts w:eastAsia="Times New Roman"/>
          <w:szCs w:val="24"/>
        </w:rPr>
        <w:t xml:space="preserve"> και είπατε ότι θα τον διατηρήσετε αν ποτέ γίνετε κυβέρνηση. Γενικά, άλλωστε, έχετε την τάση να λέτε ότι θα κάνετε πράγματα που</w:t>
      </w:r>
      <w:r>
        <w:rPr>
          <w:rFonts w:eastAsia="Times New Roman"/>
          <w:szCs w:val="24"/>
        </w:rPr>
        <w:t>,</w:t>
      </w:r>
      <w:r>
        <w:rPr>
          <w:rFonts w:eastAsia="Times New Roman"/>
          <w:szCs w:val="24"/>
        </w:rPr>
        <w:t xml:space="preserve"> αν και όταν γίνετε κυβέρνηση, θα υπάρχουν ήδη από εμάς, όπως τα έργα που</w:t>
      </w:r>
      <w:r>
        <w:rPr>
          <w:rFonts w:eastAsia="Times New Roman"/>
          <w:szCs w:val="24"/>
        </w:rPr>
        <w:t xml:space="preserve"> εξήγγειλε πρόσφατα ο κ. Μητσοτάκης, τα οποία είναι ή δρομολογημένα, ή ορισμένα βρίσκονται έναν μήνα πριν τη δημοπράτηση. </w:t>
      </w:r>
    </w:p>
    <w:p w14:paraId="4EC19434" w14:textId="77777777" w:rsidR="008E01FC" w:rsidRDefault="002168A0">
      <w:pPr>
        <w:spacing w:line="600" w:lineRule="auto"/>
        <w:ind w:firstLine="720"/>
        <w:jc w:val="both"/>
        <w:rPr>
          <w:rFonts w:eastAsia="Times New Roman"/>
          <w:szCs w:val="24"/>
        </w:rPr>
      </w:pPr>
      <w:r>
        <w:rPr>
          <w:rFonts w:eastAsia="Times New Roman"/>
          <w:szCs w:val="24"/>
        </w:rPr>
        <w:t>Για να απαντήσουμε και στην αθλιότητα που διακινεί η Αντιπολίτευση σχετικά με τη μη λήξη των μνημονίων, πρέπει να ξεκαθαρίσουμε ότι ο</w:t>
      </w:r>
      <w:r>
        <w:rPr>
          <w:rFonts w:eastAsia="Times New Roman"/>
          <w:szCs w:val="24"/>
        </w:rPr>
        <w:t>ι οποίες διαβουλεύσεις για το πλαίσιο προστασίας της πρώτης κατοικίας</w:t>
      </w:r>
      <w:r>
        <w:rPr>
          <w:rFonts w:eastAsia="Times New Roman"/>
          <w:szCs w:val="24"/>
        </w:rPr>
        <w:t>,</w:t>
      </w:r>
      <w:r>
        <w:rPr>
          <w:rFonts w:eastAsia="Times New Roman"/>
          <w:szCs w:val="24"/>
        </w:rPr>
        <w:t xml:space="preserve"> οφείλονται όχι στο ότι είμαστε σ’ ένα φαντασιακό μνημόνιο, πράγμα που μόνο η Νέα Δημοκρατία συνεχίζει να λέει, αλλά στο ότι είμαστε μέλος της Ευρωζώνης</w:t>
      </w:r>
      <w:r>
        <w:rPr>
          <w:rFonts w:eastAsia="Times New Roman"/>
          <w:szCs w:val="24"/>
        </w:rPr>
        <w:t>,</w:t>
      </w:r>
      <w:r>
        <w:rPr>
          <w:rFonts w:eastAsia="Times New Roman"/>
          <w:szCs w:val="24"/>
        </w:rPr>
        <w:t xml:space="preserve"> και όποια χώρα είναι μέλος του </w:t>
      </w:r>
      <w:proofErr w:type="spellStart"/>
      <w:r>
        <w:rPr>
          <w:rFonts w:eastAsia="Times New Roman"/>
          <w:szCs w:val="24"/>
        </w:rPr>
        <w:t>ε</w:t>
      </w:r>
      <w:r>
        <w:rPr>
          <w:rFonts w:eastAsia="Times New Roman"/>
          <w:szCs w:val="24"/>
        </w:rPr>
        <w:t>υρωσυστήματος</w:t>
      </w:r>
      <w:proofErr w:type="spellEnd"/>
      <w:r>
        <w:rPr>
          <w:rFonts w:eastAsia="Times New Roman"/>
          <w:szCs w:val="24"/>
        </w:rPr>
        <w:t xml:space="preserve"> οφείλει να εναρμονίζει την πολιτική της για τη σχέση των δανειοληπτών με το τραπεζικό σύστημα και την Ευρωπαϊκή Κεντρική Τράπεζα και τον </w:t>
      </w:r>
      <w:r>
        <w:rPr>
          <w:rFonts w:eastAsia="Times New Roman"/>
          <w:szCs w:val="24"/>
          <w:lang w:val="en-US"/>
        </w:rPr>
        <w:t>SSM</w:t>
      </w:r>
      <w:r w:rsidRPr="00BD1FE1">
        <w:rPr>
          <w:rFonts w:eastAsia="Times New Roman"/>
          <w:szCs w:val="24"/>
        </w:rPr>
        <w:t xml:space="preserve">. </w:t>
      </w:r>
      <w:r>
        <w:rPr>
          <w:rFonts w:eastAsia="Times New Roman"/>
          <w:szCs w:val="24"/>
        </w:rPr>
        <w:t xml:space="preserve">Αυτό συμβαίνει σε όλες ανεξαιρέτως τις χώρες της Ευρωζώνης. </w:t>
      </w:r>
    </w:p>
    <w:p w14:paraId="4EC19435" w14:textId="77777777" w:rsidR="008E01FC" w:rsidRDefault="002168A0">
      <w:pPr>
        <w:spacing w:line="600" w:lineRule="auto"/>
        <w:ind w:firstLine="720"/>
        <w:jc w:val="both"/>
        <w:rPr>
          <w:rFonts w:eastAsia="Times New Roman"/>
          <w:szCs w:val="24"/>
        </w:rPr>
      </w:pPr>
      <w:r>
        <w:rPr>
          <w:rFonts w:eastAsia="Times New Roman"/>
          <w:szCs w:val="24"/>
        </w:rPr>
        <w:t>Η Κυβέρνηση, λοιπόν, με βάση τα ευρύτερ</w:t>
      </w:r>
      <w:r>
        <w:rPr>
          <w:rFonts w:eastAsia="Times New Roman"/>
          <w:szCs w:val="24"/>
        </w:rPr>
        <w:t>α συμφέροντα της χώρας, της οικονομίας αλλά και τα ειδικότερα συμφέροντα των δανειοληπτών και ιδιαίτερα αυτών που έχουν</w:t>
      </w:r>
      <w:r>
        <w:rPr>
          <w:rFonts w:eastAsia="Times New Roman"/>
          <w:szCs w:val="24"/>
        </w:rPr>
        <w:t>,</w:t>
      </w:r>
      <w:r>
        <w:rPr>
          <w:rFonts w:eastAsia="Times New Roman"/>
          <w:szCs w:val="24"/>
        </w:rPr>
        <w:t xml:space="preserve"> πραγματικό</w:t>
      </w:r>
      <w:r>
        <w:rPr>
          <w:rFonts w:eastAsia="Times New Roman"/>
          <w:szCs w:val="24"/>
        </w:rPr>
        <w:t>,</w:t>
      </w:r>
      <w:r>
        <w:rPr>
          <w:rFonts w:eastAsia="Times New Roman"/>
          <w:szCs w:val="24"/>
        </w:rPr>
        <w:t xml:space="preserve"> πρόβλημα να εξυπηρετήσουν τα δάνειά τους, φέρνει σήμερα μια τροπολογία, η οποία έχει όλα εκείνα τα ποιοτικά στοιχεία</w:t>
      </w:r>
      <w:r>
        <w:rPr>
          <w:rFonts w:eastAsia="Times New Roman"/>
          <w:szCs w:val="24"/>
        </w:rPr>
        <w:t>,</w:t>
      </w:r>
      <w:r>
        <w:rPr>
          <w:rFonts w:eastAsia="Times New Roman"/>
          <w:szCs w:val="24"/>
        </w:rPr>
        <w:t xml:space="preserve"> που ε</w:t>
      </w:r>
      <w:r>
        <w:rPr>
          <w:rFonts w:eastAsia="Times New Roman"/>
          <w:szCs w:val="24"/>
        </w:rPr>
        <w:t>γώ</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πιστεύω ότι τη φέρνουν ένα βήμα μπροστά απ’ ό,τι είχαμε ως τώρα.</w:t>
      </w:r>
    </w:p>
    <w:p w14:paraId="4EC19436" w14:textId="77777777" w:rsidR="008E01FC" w:rsidRDefault="002168A0">
      <w:pPr>
        <w:spacing w:line="600" w:lineRule="auto"/>
        <w:ind w:firstLine="720"/>
        <w:jc w:val="both"/>
        <w:rPr>
          <w:rFonts w:eastAsia="Times New Roman"/>
          <w:szCs w:val="24"/>
        </w:rPr>
      </w:pPr>
      <w:r>
        <w:rPr>
          <w:rFonts w:eastAsia="Times New Roman"/>
          <w:szCs w:val="24"/>
        </w:rPr>
        <w:t>Σας ευχαριστώ πολύ.</w:t>
      </w:r>
    </w:p>
    <w:p w14:paraId="4EC19437" w14:textId="77777777" w:rsidR="008E01FC" w:rsidRDefault="002168A0">
      <w:pPr>
        <w:tabs>
          <w:tab w:val="left" w:pos="709"/>
          <w:tab w:val="center" w:pos="4753"/>
        </w:tabs>
        <w:spacing w:line="600" w:lineRule="auto"/>
        <w:ind w:firstLine="709"/>
        <w:contextualSpacing/>
        <w:jc w:val="center"/>
        <w:rPr>
          <w:rFonts w:eastAsia="Times New Roman"/>
          <w:szCs w:val="24"/>
        </w:rPr>
      </w:pPr>
      <w:r>
        <w:rPr>
          <w:rFonts w:eastAsia="Times New Roman"/>
          <w:szCs w:val="24"/>
        </w:rPr>
        <w:t>(Χειροκροτήματα από την πτέρυγα του ΣΥΡΙΖΑ)</w:t>
      </w:r>
    </w:p>
    <w:p w14:paraId="4EC19438"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421884">
        <w:rPr>
          <w:rFonts w:eastAsia="Times New Roman"/>
          <w:b/>
          <w:szCs w:val="24"/>
        </w:rPr>
        <w:t xml:space="preserve">ΠΡΟΕΔΡΕΥΩΝ (Γεώργιος </w:t>
      </w:r>
      <w:proofErr w:type="spellStart"/>
      <w:r w:rsidRPr="00421884">
        <w:rPr>
          <w:rFonts w:eastAsia="Times New Roman"/>
          <w:b/>
          <w:szCs w:val="24"/>
        </w:rPr>
        <w:t>Λαμπρούλης</w:t>
      </w:r>
      <w:proofErr w:type="spellEnd"/>
      <w:r w:rsidRPr="00421884">
        <w:rPr>
          <w:rFonts w:eastAsia="Times New Roman"/>
          <w:b/>
          <w:szCs w:val="24"/>
        </w:rPr>
        <w:t>):</w:t>
      </w:r>
      <w:r w:rsidRPr="00E20C7B">
        <w:rPr>
          <w:rFonts w:eastAsia="Times New Roman"/>
          <w:szCs w:val="24"/>
        </w:rPr>
        <w:t xml:space="preserve"> </w:t>
      </w:r>
      <w:r>
        <w:rPr>
          <w:rFonts w:eastAsia="Times New Roman"/>
          <w:szCs w:val="24"/>
        </w:rPr>
        <w:t xml:space="preserve">Τον λόγο έχει για δύο λεπτά ο κ. </w:t>
      </w:r>
      <w:proofErr w:type="spellStart"/>
      <w:r>
        <w:rPr>
          <w:rFonts w:eastAsia="Times New Roman"/>
          <w:szCs w:val="24"/>
        </w:rPr>
        <w:t>Γιαννακίδης</w:t>
      </w:r>
      <w:proofErr w:type="spellEnd"/>
      <w:r>
        <w:rPr>
          <w:rFonts w:eastAsia="Times New Roman"/>
          <w:szCs w:val="24"/>
        </w:rPr>
        <w:t xml:space="preserve"> για κάποιες νομοτεχνικές βελτιώσεις.</w:t>
      </w:r>
    </w:p>
    <w:p w14:paraId="4EC19439" w14:textId="77777777" w:rsidR="008E01FC" w:rsidRDefault="002168A0">
      <w:pPr>
        <w:tabs>
          <w:tab w:val="left" w:pos="709"/>
          <w:tab w:val="center" w:pos="4753"/>
        </w:tabs>
        <w:spacing w:line="600" w:lineRule="auto"/>
        <w:ind w:firstLine="709"/>
        <w:contextualSpacing/>
        <w:jc w:val="both"/>
        <w:rPr>
          <w:rFonts w:eastAsia="Times New Roman"/>
          <w:szCs w:val="24"/>
        </w:rPr>
      </w:pPr>
      <w:r w:rsidRPr="00421884">
        <w:rPr>
          <w:rFonts w:eastAsia="Times New Roman"/>
          <w:b/>
          <w:szCs w:val="24"/>
        </w:rPr>
        <w:t>ΣΤΑΘ</w:t>
      </w:r>
      <w:r>
        <w:rPr>
          <w:rFonts w:eastAsia="Times New Roman"/>
          <w:b/>
          <w:szCs w:val="24"/>
        </w:rPr>
        <w:t>Η</w:t>
      </w:r>
      <w:r w:rsidRPr="00421884">
        <w:rPr>
          <w:rFonts w:eastAsia="Times New Roman"/>
          <w:b/>
          <w:szCs w:val="24"/>
        </w:rPr>
        <w:t>Σ</w:t>
      </w:r>
      <w:r w:rsidRPr="00421884">
        <w:rPr>
          <w:rFonts w:eastAsia="Times New Roman"/>
          <w:b/>
          <w:szCs w:val="24"/>
        </w:rPr>
        <w:t xml:space="preserve"> ΓΙΑΝΝΑΚΙΔΗΣ (Υφυπουργός Οικονομίας και Ανάπτυξης): </w:t>
      </w:r>
      <w:r>
        <w:rPr>
          <w:rFonts w:eastAsia="Times New Roman"/>
          <w:szCs w:val="24"/>
        </w:rPr>
        <w:t>Θα ε</w:t>
      </w:r>
      <w:r w:rsidRPr="007F3DA1">
        <w:rPr>
          <w:rFonts w:eastAsia="Times New Roman"/>
          <w:szCs w:val="24"/>
        </w:rPr>
        <w:t>ίμαι πολύ πιο σύντομος, κύριε Πρόεδρε.</w:t>
      </w:r>
    </w:p>
    <w:p w14:paraId="4EC1943A"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Έχω να αναφέρω τα εξής:</w:t>
      </w:r>
    </w:p>
    <w:p w14:paraId="4EC1943B" w14:textId="77777777" w:rsidR="008E01FC" w:rsidRDefault="008E01FC">
      <w:pPr>
        <w:tabs>
          <w:tab w:val="left" w:pos="709"/>
          <w:tab w:val="center" w:pos="4753"/>
        </w:tabs>
        <w:spacing w:line="600" w:lineRule="auto"/>
        <w:ind w:firstLine="709"/>
        <w:contextualSpacing/>
        <w:jc w:val="both"/>
        <w:rPr>
          <w:rFonts w:eastAsia="Times New Roman"/>
          <w:szCs w:val="24"/>
        </w:rPr>
      </w:pPr>
    </w:p>
    <w:p w14:paraId="4EC1943C"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w:t>
      </w:r>
      <w:r w:rsidRPr="007F3DA1">
        <w:rPr>
          <w:rFonts w:eastAsia="Times New Roman"/>
          <w:szCs w:val="24"/>
        </w:rPr>
        <w:t>1. Το τελευταίο εδάφιο «Οι εν λόγω συμβάσεις εξαιρούνται από τις διατάξεις του άρθρου 6 του</w:t>
      </w:r>
      <w:r w:rsidRPr="007F3DA1">
        <w:rPr>
          <w:rFonts w:eastAsia="Times New Roman"/>
          <w:szCs w:val="24"/>
        </w:rPr>
        <w:t xml:space="preserve"> ν. 2527/1997 (Α΄ 206) και από την αναστολή του άρθρου 1 της Πράξης Υπουργικού Συμβουλίου 33/2006 (Α΄280).» της εσωτερικής παρ. 6 του άρθρου 56 του σχεδίου νόμου, όπως αυτό αντικαθίσταται με την τροπολογία με γενικό αριθμό 2062 και ειδικό 57, διαγράφεται.</w:t>
      </w:r>
    </w:p>
    <w:p w14:paraId="4EC1943D" w14:textId="77777777" w:rsidR="008E01FC" w:rsidRPr="002168A0" w:rsidRDefault="002168A0">
      <w:pPr>
        <w:tabs>
          <w:tab w:val="left" w:pos="709"/>
          <w:tab w:val="center" w:pos="4753"/>
        </w:tabs>
        <w:spacing w:line="600" w:lineRule="auto"/>
        <w:ind w:firstLine="709"/>
        <w:contextualSpacing/>
        <w:jc w:val="both"/>
        <w:rPr>
          <w:rFonts w:eastAsia="Times New Roman"/>
          <w:szCs w:val="24"/>
          <w:rPrChange w:id="56" w:author="Φλούδα Χριστίνα" w:date="2019-04-03T13:31:00Z">
            <w:rPr>
              <w:rFonts w:eastAsia="Times New Roman"/>
              <w:szCs w:val="24"/>
              <w:lang w:val="en-US"/>
            </w:rPr>
          </w:rPrChange>
        </w:rPr>
      </w:pPr>
      <w:r w:rsidRPr="007F3DA1">
        <w:rPr>
          <w:rFonts w:eastAsia="Times New Roman"/>
          <w:szCs w:val="24"/>
        </w:rPr>
        <w:t xml:space="preserve">2. Στην παρ. 1 του άρθρου 29 του σχεδίου νόμου η λέξη «επαρκεί» προστέθηκε με την υπ’ </w:t>
      </w:r>
      <w:proofErr w:type="spellStart"/>
      <w:r w:rsidRPr="007F3DA1">
        <w:rPr>
          <w:rFonts w:eastAsia="Times New Roman"/>
          <w:szCs w:val="24"/>
        </w:rPr>
        <w:t>αριθμ</w:t>
      </w:r>
      <w:proofErr w:type="spellEnd"/>
      <w:r w:rsidRPr="007F3DA1">
        <w:rPr>
          <w:rFonts w:eastAsia="Times New Roman"/>
          <w:szCs w:val="24"/>
        </w:rPr>
        <w:t>. 6 νομοτεχνική αντικαθίσταται από τη λέξη «απαιτείται».</w:t>
      </w:r>
      <w:r>
        <w:rPr>
          <w:rFonts w:eastAsia="Times New Roman"/>
          <w:szCs w:val="24"/>
        </w:rPr>
        <w:t>»</w:t>
      </w:r>
    </w:p>
    <w:p w14:paraId="4EC1943E" w14:textId="77777777" w:rsidR="008E01FC" w:rsidRDefault="002168A0">
      <w:pPr>
        <w:tabs>
          <w:tab w:val="left" w:pos="709"/>
          <w:tab w:val="center" w:pos="4753"/>
        </w:tabs>
        <w:spacing w:line="600" w:lineRule="auto"/>
        <w:ind w:firstLine="709"/>
        <w:contextualSpacing/>
        <w:jc w:val="both"/>
        <w:rPr>
          <w:rFonts w:eastAsia="Times New Roman"/>
          <w:szCs w:val="24"/>
        </w:rPr>
      </w:pPr>
      <w:r w:rsidRPr="007F3DA1">
        <w:rPr>
          <w:rFonts w:eastAsia="Times New Roman"/>
          <w:szCs w:val="24"/>
        </w:rPr>
        <w:tab/>
        <w:t xml:space="preserve">(Στο σημείο αυτό ο Υφυπουργός κ. </w:t>
      </w:r>
      <w:r>
        <w:rPr>
          <w:rFonts w:eastAsia="Times New Roman"/>
          <w:szCs w:val="24"/>
        </w:rPr>
        <w:t>Στάθης</w:t>
      </w:r>
      <w:r w:rsidRPr="007F3DA1">
        <w:rPr>
          <w:rFonts w:eastAsia="Times New Roman"/>
          <w:szCs w:val="24"/>
        </w:rPr>
        <w:t xml:space="preserve"> </w:t>
      </w:r>
      <w:proofErr w:type="spellStart"/>
      <w:r w:rsidRPr="007F3DA1">
        <w:rPr>
          <w:rFonts w:eastAsia="Times New Roman"/>
          <w:szCs w:val="24"/>
        </w:rPr>
        <w:t>Γιαννακίδης</w:t>
      </w:r>
      <w:proofErr w:type="spellEnd"/>
      <w:r w:rsidRPr="007F3DA1">
        <w:rPr>
          <w:rFonts w:eastAsia="Times New Roman"/>
          <w:szCs w:val="24"/>
        </w:rPr>
        <w:t xml:space="preserve"> καταθέτει για τα Πρακτικά τις προαναφερθείσες νομοτεχν</w:t>
      </w:r>
      <w:r w:rsidRPr="007F3DA1">
        <w:rPr>
          <w:rFonts w:eastAsia="Times New Roman"/>
          <w:szCs w:val="24"/>
        </w:rPr>
        <w:t>ικές βελτιώσεις, οι οποίες έχουν ως εξής:</w:t>
      </w:r>
    </w:p>
    <w:p w14:paraId="4EC1943F" w14:textId="77777777" w:rsidR="008E01FC" w:rsidRDefault="002168A0">
      <w:pPr>
        <w:tabs>
          <w:tab w:val="left" w:pos="709"/>
          <w:tab w:val="center" w:pos="4753"/>
        </w:tabs>
        <w:spacing w:line="600" w:lineRule="auto"/>
        <w:ind w:firstLine="709"/>
        <w:contextualSpacing/>
        <w:jc w:val="center"/>
        <w:rPr>
          <w:rFonts w:eastAsia="Times New Roman"/>
          <w:color w:val="FF0000"/>
          <w:szCs w:val="24"/>
        </w:rPr>
      </w:pPr>
      <w:r w:rsidRPr="007F3DA1">
        <w:rPr>
          <w:rFonts w:eastAsia="Times New Roman"/>
          <w:color w:val="FF0000"/>
          <w:szCs w:val="24"/>
        </w:rPr>
        <w:t>(ΑΛΛΓΗ ΣΕΛΙΔΑΣ)</w:t>
      </w:r>
    </w:p>
    <w:p w14:paraId="4EC19440" w14:textId="77777777" w:rsidR="008E01FC" w:rsidRDefault="002168A0">
      <w:pPr>
        <w:tabs>
          <w:tab w:val="left" w:pos="709"/>
          <w:tab w:val="center" w:pos="4753"/>
        </w:tabs>
        <w:spacing w:line="600" w:lineRule="auto"/>
        <w:ind w:firstLine="709"/>
        <w:contextualSpacing/>
        <w:jc w:val="center"/>
        <w:rPr>
          <w:rFonts w:eastAsia="Times New Roman"/>
          <w:szCs w:val="24"/>
        </w:rPr>
      </w:pPr>
      <w:r>
        <w:rPr>
          <w:rFonts w:eastAsia="Times New Roman"/>
          <w:szCs w:val="24"/>
        </w:rPr>
        <w:t>(Να μπει η σελίδα 349)</w:t>
      </w:r>
    </w:p>
    <w:p w14:paraId="4EC19441" w14:textId="77777777" w:rsidR="008E01FC" w:rsidRDefault="002168A0">
      <w:pPr>
        <w:tabs>
          <w:tab w:val="left" w:pos="709"/>
          <w:tab w:val="center" w:pos="4753"/>
        </w:tabs>
        <w:spacing w:line="600" w:lineRule="auto"/>
        <w:ind w:firstLine="709"/>
        <w:contextualSpacing/>
        <w:jc w:val="center"/>
        <w:rPr>
          <w:rFonts w:eastAsia="Times New Roman"/>
          <w:color w:val="FF0000"/>
          <w:szCs w:val="24"/>
        </w:rPr>
      </w:pPr>
      <w:r w:rsidRPr="007F3DA1">
        <w:rPr>
          <w:rFonts w:eastAsia="Times New Roman"/>
          <w:color w:val="FF0000"/>
          <w:szCs w:val="24"/>
        </w:rPr>
        <w:t>(ΑΛΛΑΓΗ ΣΕΛΙΔΑΣ)</w:t>
      </w:r>
    </w:p>
    <w:p w14:paraId="4EC19442"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A26C96">
        <w:rPr>
          <w:rFonts w:eastAsia="Times New Roman"/>
          <w:b/>
          <w:szCs w:val="24"/>
        </w:rPr>
        <w:t xml:space="preserve">ΠΡΟΕΔΡΕΥΩΝ (Γεώργιος </w:t>
      </w:r>
      <w:proofErr w:type="spellStart"/>
      <w:r w:rsidRPr="00A26C96">
        <w:rPr>
          <w:rFonts w:eastAsia="Times New Roman"/>
          <w:b/>
          <w:szCs w:val="24"/>
        </w:rPr>
        <w:t>Λαμπρούλης</w:t>
      </w:r>
      <w:proofErr w:type="spellEnd"/>
      <w:r w:rsidRPr="00A26C96">
        <w:rPr>
          <w:rFonts w:eastAsia="Times New Roman"/>
          <w:b/>
          <w:szCs w:val="24"/>
        </w:rPr>
        <w:t xml:space="preserve">): </w:t>
      </w:r>
      <w:r>
        <w:rPr>
          <w:rFonts w:eastAsia="Times New Roman"/>
          <w:szCs w:val="24"/>
        </w:rPr>
        <w:t xml:space="preserve">Παρακαλώ </w:t>
      </w:r>
      <w:r>
        <w:rPr>
          <w:rFonts w:eastAsia="Times New Roman"/>
          <w:szCs w:val="24"/>
        </w:rPr>
        <w:t xml:space="preserve">οι προαναφερθείσες νομοτεχνικές βελτιώσεις </w:t>
      </w:r>
      <w:r>
        <w:rPr>
          <w:rFonts w:eastAsia="Times New Roman"/>
          <w:szCs w:val="24"/>
        </w:rPr>
        <w:t>να διανεμηθ</w:t>
      </w:r>
      <w:r>
        <w:rPr>
          <w:rFonts w:eastAsia="Times New Roman"/>
          <w:szCs w:val="24"/>
        </w:rPr>
        <w:t>ούν</w:t>
      </w:r>
      <w:r>
        <w:rPr>
          <w:rFonts w:eastAsia="Times New Roman"/>
          <w:szCs w:val="24"/>
        </w:rPr>
        <w:t xml:space="preserve"> στις Κοινοβουλευτικές Ομάδες.</w:t>
      </w:r>
    </w:p>
    <w:p w14:paraId="4EC19443"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Τον λόγο έχει ο κ. Τζελέπη</w:t>
      </w:r>
      <w:r>
        <w:rPr>
          <w:rFonts w:eastAsia="Times New Roman"/>
          <w:szCs w:val="24"/>
        </w:rPr>
        <w:t>ς από τη Δημοκρατική Συμπαράταξη.</w:t>
      </w:r>
    </w:p>
    <w:p w14:paraId="4EC19444" w14:textId="77777777" w:rsidR="008E01FC" w:rsidRDefault="002168A0">
      <w:pPr>
        <w:tabs>
          <w:tab w:val="left" w:pos="709"/>
          <w:tab w:val="center" w:pos="4753"/>
        </w:tabs>
        <w:spacing w:line="600" w:lineRule="auto"/>
        <w:ind w:firstLine="709"/>
        <w:contextualSpacing/>
        <w:jc w:val="both"/>
        <w:rPr>
          <w:rFonts w:eastAsia="Times New Roman"/>
          <w:szCs w:val="24"/>
        </w:rPr>
      </w:pPr>
      <w:r w:rsidRPr="00A26C96">
        <w:rPr>
          <w:rFonts w:eastAsia="Times New Roman"/>
          <w:b/>
          <w:szCs w:val="24"/>
        </w:rPr>
        <w:t>ΜΙΧΑΗΛ ΤΖΕΛΕΠΗΣ:</w:t>
      </w:r>
      <w:r>
        <w:rPr>
          <w:rFonts w:eastAsia="Times New Roman"/>
          <w:szCs w:val="24"/>
        </w:rPr>
        <w:t xml:space="preserve"> Ευχαριστώ, κύριε Πρόεδρε.</w:t>
      </w:r>
    </w:p>
    <w:p w14:paraId="4EC19445"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Θα ήθελα να πω απλώς στον ομιλητή που κατέβηκε από το Βήμα πριν από λίγο ότι</w:t>
      </w:r>
      <w:r>
        <w:rPr>
          <w:rFonts w:eastAsia="Times New Roman"/>
          <w:szCs w:val="24"/>
        </w:rPr>
        <w:t>,</w:t>
      </w:r>
      <w:r>
        <w:rPr>
          <w:rFonts w:eastAsia="Times New Roman"/>
          <w:szCs w:val="24"/>
        </w:rPr>
        <w:t xml:space="preserve"> εμείς δεν είχαμε ποτέ υποψήφιο Ευρωβουλευτή από τη λίστα των </w:t>
      </w:r>
      <w:r>
        <w:rPr>
          <w:rFonts w:eastAsia="Times New Roman"/>
          <w:szCs w:val="24"/>
          <w:lang w:val="en-US"/>
        </w:rPr>
        <w:t>Panama</w:t>
      </w:r>
      <w:r w:rsidRPr="007B1DC6">
        <w:rPr>
          <w:rFonts w:eastAsia="Times New Roman"/>
          <w:szCs w:val="24"/>
        </w:rPr>
        <w:t xml:space="preserve"> </w:t>
      </w:r>
      <w:r>
        <w:rPr>
          <w:rFonts w:eastAsia="Times New Roman"/>
          <w:szCs w:val="24"/>
          <w:lang w:val="en-US"/>
        </w:rPr>
        <w:t>Papers</w:t>
      </w:r>
      <w:r>
        <w:rPr>
          <w:rFonts w:eastAsia="Times New Roman"/>
          <w:szCs w:val="24"/>
        </w:rPr>
        <w:t>, όπως εμείς δεν είχαμε και</w:t>
      </w:r>
      <w:r>
        <w:rPr>
          <w:rFonts w:eastAsia="Times New Roman"/>
          <w:szCs w:val="24"/>
        </w:rPr>
        <w:t xml:space="preserve"> ποτέ Υπουργό τον Αρχηγό της ΕΥΠ επί κυβερνήσεως Καραμανλή.</w:t>
      </w:r>
    </w:p>
    <w:p w14:paraId="4EC19446"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Επειδή ακούστηκε εδώ το τι έγινε και χρωστάνε οι Έλληνες, εμείς σας είπαμε να κάνουμε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από το 2001</w:t>
      </w:r>
      <w:r>
        <w:rPr>
          <w:rFonts w:eastAsia="Times New Roman"/>
          <w:szCs w:val="24"/>
        </w:rPr>
        <w:t>,</w:t>
      </w:r>
      <w:r>
        <w:rPr>
          <w:rFonts w:eastAsia="Times New Roman"/>
          <w:szCs w:val="24"/>
        </w:rPr>
        <w:t xml:space="preserve"> για να δούμε τι έφταιξε. Το θελήσατε, κύριοι της συγκυβέρνησης, κύριοι του ΣΥ</w:t>
      </w:r>
      <w:r>
        <w:rPr>
          <w:rFonts w:eastAsia="Times New Roman"/>
          <w:szCs w:val="24"/>
        </w:rPr>
        <w:t>ΡΙΖΑ; Όχι. Γιατί; Διότι δεν θέλατε να αναδειχθεί η καταστροφική περίοδος 2004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2009 της διακυβέρνησης του κ. Καραμανλή, που ήταν η κύρια αιτία για το ότι η χώρα μας οδηγήθηκε σε σοβαρή οικονομική κρίση.</w:t>
      </w:r>
    </w:p>
    <w:p w14:paraId="4EC1944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Ακούσαμε</w:t>
      </w:r>
      <w:r w:rsidRPr="0046510A">
        <w:rPr>
          <w:rFonts w:eastAsia="Times New Roman" w:cs="Times New Roman"/>
          <w:szCs w:val="24"/>
        </w:rPr>
        <w:t>,</w:t>
      </w:r>
      <w:r>
        <w:rPr>
          <w:rFonts w:eastAsia="Times New Roman" w:cs="Times New Roman"/>
          <w:szCs w:val="24"/>
        </w:rPr>
        <w:t xml:space="preserve"> επίσης</w:t>
      </w:r>
      <w:r w:rsidRPr="0046510A">
        <w:rPr>
          <w:rFonts w:eastAsia="Times New Roman" w:cs="Times New Roman"/>
          <w:szCs w:val="24"/>
        </w:rPr>
        <w:t>,</w:t>
      </w:r>
      <w:r>
        <w:rPr>
          <w:rFonts w:eastAsia="Times New Roman" w:cs="Times New Roman"/>
          <w:szCs w:val="24"/>
        </w:rPr>
        <w:t xml:space="preserve"> να λέτε: «Εμείς τι να κάνουμε; Παρ</w:t>
      </w:r>
      <w:r>
        <w:rPr>
          <w:rFonts w:eastAsia="Times New Roman" w:cs="Times New Roman"/>
          <w:szCs w:val="24"/>
        </w:rPr>
        <w:t xml:space="preserve">αλάβαμε μία δύσκολη οικονομική κατάσταση και προσπαθήσαμε να ανταποκριθούμε». Δυστυχώς για εσάς τα στοιχεία είναι αμείλικτα. Με την τυχοδιωκτική πολιτική του πρώτου οκταμήνου του κ. </w:t>
      </w:r>
      <w:proofErr w:type="spellStart"/>
      <w:r>
        <w:rPr>
          <w:rFonts w:eastAsia="Times New Roman" w:cs="Times New Roman"/>
          <w:szCs w:val="24"/>
        </w:rPr>
        <w:t>Βαρουφάκη</w:t>
      </w:r>
      <w:proofErr w:type="spellEnd"/>
      <w:r>
        <w:rPr>
          <w:rFonts w:eastAsia="Times New Roman" w:cs="Times New Roman"/>
          <w:szCs w:val="24"/>
        </w:rPr>
        <w:t xml:space="preserve">, κατ’ </w:t>
      </w:r>
      <w:proofErr w:type="spellStart"/>
      <w:r>
        <w:rPr>
          <w:rFonts w:eastAsia="Times New Roman" w:cs="Times New Roman"/>
          <w:szCs w:val="24"/>
        </w:rPr>
        <w:t>εντολήν</w:t>
      </w:r>
      <w:proofErr w:type="spellEnd"/>
      <w:r>
        <w:rPr>
          <w:rFonts w:eastAsia="Times New Roman" w:cs="Times New Roman"/>
          <w:szCs w:val="24"/>
        </w:rPr>
        <w:t xml:space="preserve"> του κ. Τσίπρα, ενώ η χώρα είχε αρχίσει να βγαίνει </w:t>
      </w:r>
      <w:r>
        <w:rPr>
          <w:rFonts w:eastAsia="Times New Roman" w:cs="Times New Roman"/>
          <w:szCs w:val="24"/>
        </w:rPr>
        <w:t xml:space="preserve">στο ξέφωτο, δυστυχώς οδηγηθήκαμε και πάλι σε ένα νέο, αχρείαστο μνημόνιο και σε μια καταβαράθρωση του εισοδήματος των μικρομεσαίων, των συνταξιούχων και των μισθωτών. </w:t>
      </w:r>
    </w:p>
    <w:p w14:paraId="4EC1944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Και αυτό φαίνεται καθαρά σε σχέση με τα κόκκινα στεγαστικά δάνεια, τα δάνεια, δηλαδή, πο</w:t>
      </w:r>
      <w:r>
        <w:rPr>
          <w:rFonts w:eastAsia="Times New Roman" w:cs="Times New Roman"/>
          <w:szCs w:val="24"/>
        </w:rPr>
        <w:t>υ δεν μπορούσαν να αποπληρώσουν όλοι αυτοί. Όταν το 2014 ήταν το 35,6% από τα 25 δισεκατομμύρια συνολικά μη εξυπηρετούμενων δανείων, το 2015, αμέσως, μέσα σε έναν χρόνο πήγε στο 41%, έγιναν 28 δισεκατομμύρια και σήμερα είναι 44,7%. Αυτά στα τέσσερα χρόνια.</w:t>
      </w:r>
      <w:r>
        <w:rPr>
          <w:rFonts w:eastAsia="Times New Roman" w:cs="Times New Roman"/>
          <w:szCs w:val="24"/>
        </w:rPr>
        <w:t xml:space="preserve"> </w:t>
      </w:r>
    </w:p>
    <w:p w14:paraId="4EC1944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Εγώ σας ρωτώ: Εάν δεν υπήρχε ο νόμος ΠΑΣΟΚ, ο ν.3869/2010 να προστατεύσει την πρώτη κατοικία, ήσαστε εσείς ικανοί να προστατεύσετε την πρώτη κατοικία; Τέσσερα χρόνια δεν κάνατε τίποτα. Ήρθατε τώρα, άρον άρον στο παρά πέντε, να φέρετε έναν νόμο – φύλλο συ</w:t>
      </w:r>
      <w:r>
        <w:rPr>
          <w:rFonts w:eastAsia="Times New Roman" w:cs="Times New Roman"/>
          <w:szCs w:val="24"/>
        </w:rPr>
        <w:t>κής</w:t>
      </w:r>
      <w:r>
        <w:rPr>
          <w:rFonts w:eastAsia="Times New Roman" w:cs="Times New Roman"/>
          <w:szCs w:val="24"/>
        </w:rPr>
        <w:t>,</w:t>
      </w:r>
      <w:r>
        <w:rPr>
          <w:rFonts w:eastAsia="Times New Roman" w:cs="Times New Roman"/>
          <w:szCs w:val="24"/>
        </w:rPr>
        <w:t xml:space="preserve"> για να κρύψετε την ανικανότητά σας, που αφήνει επτά στους δέκα δανειολήπτες, που δεν μπορούν να εξυπηρετήσουν τα δάνειά τους, ακάλυπτους.</w:t>
      </w:r>
    </w:p>
    <w:p w14:paraId="4EC1944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Και έρχεστε από την άλλη πλευρά και μας λέτε εδώ ότι «εμείς είμαστε αριστεροί», όπως είπε και ο Υπουργός Οικονομι</w:t>
      </w:r>
      <w:r>
        <w:rPr>
          <w:rFonts w:eastAsia="Times New Roman" w:cs="Times New Roman"/>
          <w:szCs w:val="24"/>
        </w:rPr>
        <w:t>κών, και ότι «δεν μπορείτε να μας κάνετε πολιτική από αριστερά».</w:t>
      </w:r>
    </w:p>
    <w:p w14:paraId="4EC1944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Κοιτάξτε να δείτε, κύριοι της</w:t>
      </w:r>
      <w:r>
        <w:rPr>
          <w:rFonts w:eastAsia="Times New Roman" w:cs="Times New Roman"/>
          <w:b/>
          <w:szCs w:val="24"/>
        </w:rPr>
        <w:t xml:space="preserve"> </w:t>
      </w:r>
      <w:r>
        <w:rPr>
          <w:rFonts w:eastAsia="Times New Roman" w:cs="Times New Roman"/>
          <w:szCs w:val="24"/>
        </w:rPr>
        <w:t>Κυβέρνησης, η πραγματικότητα εκδικείται. Κάθε ψέμα πλέον αποκαλύπτεται και καταρρέουν όλοι οι μύθοι σας σιγά σιγά. Μαζικοποιείτε τη φτώχεια και αυτό το λέτε «αρι</w:t>
      </w:r>
      <w:r>
        <w:rPr>
          <w:rFonts w:eastAsia="Times New Roman" w:cs="Times New Roman"/>
          <w:szCs w:val="24"/>
        </w:rPr>
        <w:t xml:space="preserve">στερή πολιτική». Καταπιάνεστε με ό,τι παράγει και δημιουργεί στον τόπο και το καταστρέφετε. Και αυτό το λέτε «δίκαιη ανάπτυξη». Οδηγήσατε με δική σας ευθύνη σε αφελληνισμό, με 20 δισεκατομμύρια σε βάρος του ελληνικού λαού, το τραπεζικό σύστημα και αυτό το </w:t>
      </w:r>
      <w:r>
        <w:rPr>
          <w:rFonts w:eastAsia="Times New Roman" w:cs="Times New Roman"/>
          <w:szCs w:val="24"/>
        </w:rPr>
        <w:t xml:space="preserve">λέτε «πατριωτισμό». «Τακτοποιείτε» την αριστερή διαπλοκή και αυτό το λέτε «τάξη» και εξυγίανση». </w:t>
      </w:r>
    </w:p>
    <w:p w14:paraId="4EC1944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αριστεροσύνη</w:t>
      </w:r>
      <w:proofErr w:type="spellEnd"/>
      <w:r>
        <w:rPr>
          <w:rFonts w:eastAsia="Times New Roman" w:cs="Times New Roman"/>
          <w:szCs w:val="24"/>
        </w:rPr>
        <w:t xml:space="preserve"> σας και η κοινωνική σας ευαισθησία έχουν αποτυπωθεί και σε αυτή την τροπολογία για την πρώτη κατοικία, όπου τα μεγάλα λόγια του Πρωθυπουργού απ</w:t>
      </w:r>
      <w:r>
        <w:rPr>
          <w:rFonts w:eastAsia="Times New Roman" w:cs="Times New Roman"/>
          <w:szCs w:val="24"/>
        </w:rPr>
        <w:t xml:space="preserve">οδεικνύονται για άλλη μία φορά πέτσινες επιταγές χωρίς αντίκρισμα, ενώ οι πολίτες συνθλίβονται, απογοητευμένοι, θυμωμένοι και φοβισμένοι. </w:t>
      </w:r>
    </w:p>
    <w:p w14:paraId="4EC1944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Ακούσαμε, επίσης, τον Υπουργό Οικονομικών</w:t>
      </w:r>
      <w:r>
        <w:rPr>
          <w:rFonts w:eastAsia="Times New Roman" w:cs="Times New Roman"/>
          <w:szCs w:val="24"/>
        </w:rPr>
        <w:t>,</w:t>
      </w:r>
      <w:r>
        <w:rPr>
          <w:rFonts w:eastAsia="Times New Roman" w:cs="Times New Roman"/>
          <w:szCs w:val="24"/>
        </w:rPr>
        <w:t xml:space="preserve"> να λέει ότι έγινε αποκατάσταση των συλλογικών συμβάσεων εργασίας</w:t>
      </w:r>
      <w:r w:rsidRPr="00107661">
        <w:rPr>
          <w:rFonts w:eastAsia="Times New Roman" w:cs="Times New Roman"/>
          <w:szCs w:val="24"/>
        </w:rPr>
        <w:t>. Γιατί δε</w:t>
      </w:r>
      <w:r w:rsidRPr="00107661">
        <w:rPr>
          <w:rFonts w:eastAsia="Times New Roman" w:cs="Times New Roman"/>
          <w:szCs w:val="24"/>
        </w:rPr>
        <w:t>ν λέτε αλήθεια, όταν</w:t>
      </w:r>
      <w:r>
        <w:rPr>
          <w:rFonts w:eastAsia="Times New Roman" w:cs="Times New Roman"/>
          <w:szCs w:val="24"/>
        </w:rPr>
        <w:t xml:space="preserve"> τον ν.3869 τον λέτε νόμο Κατσέλη, ότι η περικοπή και η κατάργηση των συλλογικών συμβάσεων εργασίας και η κατάργηση της </w:t>
      </w:r>
      <w:proofErr w:type="spellStart"/>
      <w:r>
        <w:rPr>
          <w:rFonts w:eastAsia="Times New Roman" w:cs="Times New Roman"/>
          <w:szCs w:val="24"/>
        </w:rPr>
        <w:t>μετενέργειας</w:t>
      </w:r>
      <w:proofErr w:type="spellEnd"/>
      <w:r>
        <w:rPr>
          <w:rFonts w:eastAsia="Times New Roman" w:cs="Times New Roman"/>
          <w:szCs w:val="24"/>
        </w:rPr>
        <w:t xml:space="preserve"> έγινε και αυτή από την κ. Κατσέλη, η οποία τώρα είναι στις τάξεις σας; Ποιες συλλογικές συμβάσεις εργασ</w:t>
      </w:r>
      <w:r>
        <w:rPr>
          <w:rFonts w:eastAsia="Times New Roman" w:cs="Times New Roman"/>
          <w:szCs w:val="24"/>
        </w:rPr>
        <w:t>ίας αποκαταστήσατε, όταν δεν υπάρχουν δύο κορυφαία συλλογικά δικαιώματα των εργαζομένων οι ελεύθερες συλλογικές διαπραγματεύσεις και ο κοινωνικός διάλογος; Εφαρμόζετε τον ν.4172/2013,</w:t>
      </w:r>
      <w:r>
        <w:rPr>
          <w:rFonts w:eastAsia="Times New Roman" w:cs="Times New Roman"/>
          <w:szCs w:val="24"/>
        </w:rPr>
        <w:t xml:space="preserve"> </w:t>
      </w:r>
      <w:r>
        <w:rPr>
          <w:rFonts w:eastAsia="Times New Roman" w:cs="Times New Roman"/>
          <w:szCs w:val="24"/>
        </w:rPr>
        <w:t>που έληγε το 2016, και ήρθατε το 2018 με υπουργική απόφαση</w:t>
      </w:r>
      <w:r>
        <w:rPr>
          <w:rFonts w:eastAsia="Times New Roman" w:cs="Times New Roman"/>
          <w:szCs w:val="24"/>
        </w:rPr>
        <w:t>,</w:t>
      </w:r>
      <w:r>
        <w:rPr>
          <w:rFonts w:eastAsia="Times New Roman" w:cs="Times New Roman"/>
          <w:szCs w:val="24"/>
        </w:rPr>
        <w:t xml:space="preserve"> να ορίσετε τ</w:t>
      </w:r>
      <w:r>
        <w:rPr>
          <w:rFonts w:eastAsia="Times New Roman" w:cs="Times New Roman"/>
          <w:szCs w:val="24"/>
        </w:rPr>
        <w:t>ον κατώτατο μισθό στα 650 ευρώ. Το κράτος είναι και πάλι απόλυτος ρυθμιστής και το πάγωμα των τριετιών ισχύει.</w:t>
      </w:r>
    </w:p>
    <w:p w14:paraId="4EC1944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Υπάρχουν και δύο τροπολογίες για την Ελληνική Βιομηχανία Ζάχαρης, η 2048 και η 2064, που αφορά τους εργαζόμενους, όπως φέρατε και παραμονές </w:t>
      </w:r>
      <w:r>
        <w:rPr>
          <w:rFonts w:eastAsia="Times New Roman" w:cs="Times New Roman"/>
          <w:szCs w:val="24"/>
        </w:rPr>
        <w:t>Χριστουγέννων</w:t>
      </w:r>
      <w:r>
        <w:rPr>
          <w:rFonts w:eastAsia="Times New Roman" w:cs="Times New Roman"/>
          <w:szCs w:val="24"/>
        </w:rPr>
        <w:t>,</w:t>
      </w:r>
      <w:r>
        <w:rPr>
          <w:rFonts w:eastAsia="Times New Roman" w:cs="Times New Roman"/>
          <w:szCs w:val="24"/>
        </w:rPr>
        <w:t xml:space="preserve"> πριν εντάξετε στον νόμο για εκκαθάριση την Ελληνική Βιομηχανία Ζάχαρης. Συμφωνούμε με αυτές τις τροπολογίες. Λέμε «ναι, να αποκατασταθούν οι εργαζόμενοι». Τι γίνεται, </w:t>
      </w:r>
      <w:r>
        <w:rPr>
          <w:rFonts w:eastAsia="Times New Roman" w:cs="Times New Roman"/>
          <w:szCs w:val="24"/>
        </w:rPr>
        <w:t>όμως,</w:t>
      </w:r>
      <w:r>
        <w:rPr>
          <w:rFonts w:eastAsia="Times New Roman" w:cs="Times New Roman"/>
          <w:szCs w:val="24"/>
        </w:rPr>
        <w:t xml:space="preserve"> με την Ελληνική Βιομηχανία Ζάχαρης; Γιατί είπαμε ότι ανάπτυξη και ΣΥ</w:t>
      </w:r>
      <w:r>
        <w:rPr>
          <w:rFonts w:eastAsia="Times New Roman" w:cs="Times New Roman"/>
          <w:szCs w:val="24"/>
        </w:rPr>
        <w:t>ΡΙΖΑ</w:t>
      </w:r>
      <w:r>
        <w:rPr>
          <w:rFonts w:eastAsia="Times New Roman" w:cs="Times New Roman"/>
          <w:szCs w:val="24"/>
        </w:rPr>
        <w:t>,</w:t>
      </w:r>
      <w:r>
        <w:rPr>
          <w:rFonts w:eastAsia="Times New Roman" w:cs="Times New Roman"/>
          <w:szCs w:val="24"/>
        </w:rPr>
        <w:t xml:space="preserve"> είναι έννοιες ασύμβατες. Το 2015</w:t>
      </w:r>
      <w:r>
        <w:rPr>
          <w:rFonts w:eastAsia="Times New Roman" w:cs="Times New Roman"/>
          <w:szCs w:val="24"/>
        </w:rPr>
        <w:t>,</w:t>
      </w:r>
      <w:r>
        <w:rPr>
          <w:rFonts w:eastAsia="Times New Roman" w:cs="Times New Roman"/>
          <w:szCs w:val="24"/>
        </w:rPr>
        <w:t xml:space="preserve"> παραλάβατε δύο εν ενεργεία εργοστάσια για ένα σημαντικό στρατηγικό προϊόν στη </w:t>
      </w:r>
      <w:r>
        <w:rPr>
          <w:rFonts w:eastAsia="Times New Roman" w:cs="Times New Roman"/>
          <w:szCs w:val="24"/>
        </w:rPr>
        <w:t>β</w:t>
      </w:r>
      <w:r>
        <w:rPr>
          <w:rFonts w:eastAsia="Times New Roman" w:cs="Times New Roman"/>
          <w:szCs w:val="24"/>
        </w:rPr>
        <w:t xml:space="preserve">όρεια Ελλάδα. Τι κάνατε αυτά τα τέσσερα χρόνια; Μια τρύπα στο νερό! Κλείσατε και αυτά τα δύο εργοστάσια. </w:t>
      </w:r>
    </w:p>
    <w:p w14:paraId="4EC1944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Και έρχεστε τώρα και λέτε από το Βήμα της Βουλής ότι «φταίει το ΠΑΣΟΚ, επειδή μείωσε την ποσόστωση 2006, 2007, 2008». Δεν τολμάτε να πείτε ποιος ήταν κυβέρνηση τότε. Η Νέα Δημοκρατία, η </w:t>
      </w:r>
      <w:r>
        <w:rPr>
          <w:rFonts w:eastAsia="Times New Roman" w:cs="Times New Roman"/>
          <w:szCs w:val="24"/>
        </w:rPr>
        <w:t>κ</w:t>
      </w:r>
      <w:r>
        <w:rPr>
          <w:rFonts w:eastAsia="Times New Roman" w:cs="Times New Roman"/>
          <w:szCs w:val="24"/>
        </w:rPr>
        <w:t>υβέρνηση Καραμανλή μείωσε τις ποσοστώσεις και οδηγήθηκαν τότε τρία ερ</w:t>
      </w:r>
      <w:r>
        <w:rPr>
          <w:rFonts w:eastAsia="Times New Roman" w:cs="Times New Roman"/>
          <w:szCs w:val="24"/>
        </w:rPr>
        <w:t>γοστάσια σε κλείσιμο. Εμείς διαφωνήσαμε, αντιδράσαμε. Κρατήσαμε σε λειτουργία τα δύο εργοστάσια. Εσείς εκτινάξατε τα χρέη στα ύψη. Η  πρώτη πράξη νομοθετικού περιεχομένου που κάνατε</w:t>
      </w:r>
      <w:r>
        <w:rPr>
          <w:rFonts w:eastAsia="Times New Roman" w:cs="Times New Roman"/>
          <w:szCs w:val="24"/>
        </w:rPr>
        <w:t>,</w:t>
      </w:r>
      <w:r>
        <w:rPr>
          <w:rFonts w:eastAsia="Times New Roman" w:cs="Times New Roman"/>
          <w:szCs w:val="24"/>
        </w:rPr>
        <w:t xml:space="preserve"> ήταν να δώσετε 30 εκατομμύρια και να </w:t>
      </w:r>
      <w:r>
        <w:rPr>
          <w:rFonts w:eastAsia="Times New Roman" w:cs="Times New Roman"/>
          <w:szCs w:val="24"/>
        </w:rPr>
        <w:t>αυξήσ</w:t>
      </w:r>
      <w:r>
        <w:rPr>
          <w:rFonts w:eastAsia="Times New Roman" w:cs="Times New Roman"/>
          <w:szCs w:val="24"/>
        </w:rPr>
        <w:t>ε</w:t>
      </w:r>
      <w:r>
        <w:rPr>
          <w:rFonts w:eastAsia="Times New Roman" w:cs="Times New Roman"/>
          <w:szCs w:val="24"/>
        </w:rPr>
        <w:t>τε</w:t>
      </w:r>
      <w:r>
        <w:rPr>
          <w:rFonts w:eastAsia="Times New Roman" w:cs="Times New Roman"/>
          <w:szCs w:val="24"/>
        </w:rPr>
        <w:t xml:space="preserve"> έτσι τα χρέη κατά 100 εκατο</w:t>
      </w:r>
      <w:r>
        <w:rPr>
          <w:rFonts w:eastAsia="Times New Roman" w:cs="Times New Roman"/>
          <w:szCs w:val="24"/>
        </w:rPr>
        <w:t xml:space="preserve">μμύρια. Ψάχνουμε τον κ. </w:t>
      </w:r>
      <w:proofErr w:type="spellStart"/>
      <w:r>
        <w:rPr>
          <w:rFonts w:eastAsia="Times New Roman" w:cs="Times New Roman"/>
          <w:szCs w:val="24"/>
        </w:rPr>
        <w:t>Πιτσιόρλα</w:t>
      </w:r>
      <w:proofErr w:type="spellEnd"/>
      <w:r>
        <w:rPr>
          <w:rFonts w:eastAsia="Times New Roman" w:cs="Times New Roman"/>
          <w:szCs w:val="24"/>
        </w:rPr>
        <w:t xml:space="preserve"> -καλώς για τους εργαζομένους, συμφωνούμε- να μας πει τι θα γίνει με </w:t>
      </w:r>
      <w:r>
        <w:rPr>
          <w:rFonts w:eastAsia="Times New Roman" w:cs="Times New Roman"/>
          <w:szCs w:val="24"/>
        </w:rPr>
        <w:t>τ</w:t>
      </w:r>
      <w:r>
        <w:rPr>
          <w:rFonts w:eastAsia="Times New Roman" w:cs="Times New Roman"/>
          <w:szCs w:val="24"/>
        </w:rPr>
        <w:t>ι</w:t>
      </w:r>
      <w:r>
        <w:rPr>
          <w:rFonts w:eastAsia="Times New Roman" w:cs="Times New Roman"/>
          <w:szCs w:val="24"/>
        </w:rPr>
        <w:t>ς</w:t>
      </w:r>
      <w:r>
        <w:rPr>
          <w:rFonts w:eastAsia="Times New Roman" w:cs="Times New Roman"/>
          <w:szCs w:val="24"/>
        </w:rPr>
        <w:t xml:space="preserve"> δεκάδες χιλιάδες παραγωγούς ζαχαροτεύτλων. Τι θα κάνουν; Μπαίνουμε πλέον στον Απρίλιο. Δεν μπορούν πλέον να καλλιεργήσουν. </w:t>
      </w:r>
    </w:p>
    <w:p w14:paraId="4EC1945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Και ξέρετε τι κουτοπονηριά</w:t>
      </w:r>
      <w:r>
        <w:rPr>
          <w:rFonts w:eastAsia="Times New Roman" w:cs="Times New Roman"/>
          <w:szCs w:val="24"/>
        </w:rPr>
        <w:t xml:space="preserve"> κάνετε; Τη στιγμή που είναι απλήρωτοι οι </w:t>
      </w:r>
      <w:proofErr w:type="spellStart"/>
      <w:r>
        <w:rPr>
          <w:rFonts w:eastAsia="Times New Roman" w:cs="Times New Roman"/>
          <w:szCs w:val="24"/>
        </w:rPr>
        <w:t>τευτλοπαραγωγοί</w:t>
      </w:r>
      <w:proofErr w:type="spellEnd"/>
      <w:r>
        <w:rPr>
          <w:rFonts w:eastAsia="Times New Roman" w:cs="Times New Roman"/>
          <w:szCs w:val="24"/>
        </w:rPr>
        <w:t xml:space="preserve"> για το 2017, 2018, τους χρωστάτε 2,5 εκατομμύρια και στους εργαζόμενους άλλα 2,5 εκατομμύρια, τους λέτε: «Καλλιεργήστε τώρα όσο </w:t>
      </w:r>
      <w:proofErr w:type="spellStart"/>
      <w:r>
        <w:rPr>
          <w:rFonts w:eastAsia="Times New Roman" w:cs="Times New Roman"/>
          <w:szCs w:val="24"/>
        </w:rPr>
        <w:t>όσο</w:t>
      </w:r>
      <w:proofErr w:type="spellEnd"/>
      <w:r>
        <w:rPr>
          <w:rFonts w:eastAsia="Times New Roman" w:cs="Times New Roman"/>
          <w:szCs w:val="24"/>
        </w:rPr>
        <w:t xml:space="preserve">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δεκαριά χιλιάδες στρέμματα, να μην έχουμε το πολιτικό κόστο</w:t>
      </w:r>
      <w:r>
        <w:rPr>
          <w:rFonts w:eastAsia="Times New Roman" w:cs="Times New Roman"/>
          <w:szCs w:val="24"/>
        </w:rPr>
        <w:t>ς, υποτυπωδώς να σας κάνουμε υπενοικίαση του ενός εργοστασίου». Ακούστε κουτοπονηριές! Αν είναι δυνατόν! Εσείς ξεκινήσατε από την αυτοδιαχείριση, να τα δώσετε στους εργαζόμενους και στους αγρότες, φτάσατε να τα κλείσετε και τώρα προσπαθείτε με μπαλώματα να</w:t>
      </w:r>
      <w:r>
        <w:rPr>
          <w:rFonts w:eastAsia="Times New Roman" w:cs="Times New Roman"/>
          <w:szCs w:val="24"/>
        </w:rPr>
        <w:t xml:space="preserve"> αποφύγετε το πολιτικό κόστος.</w:t>
      </w:r>
    </w:p>
    <w:p w14:paraId="4EC19451" w14:textId="77777777" w:rsidR="008E01FC" w:rsidRDefault="002168A0">
      <w:pPr>
        <w:spacing w:line="600" w:lineRule="auto"/>
        <w:ind w:firstLine="720"/>
        <w:jc w:val="both"/>
        <w:rPr>
          <w:rFonts w:eastAsia="Times New Roman" w:cs="Times New Roman"/>
          <w:szCs w:val="24"/>
        </w:rPr>
      </w:pPr>
      <w:r w:rsidRPr="006459BD">
        <w:rPr>
          <w:rFonts w:eastAsia="Times New Roman" w:cs="Times New Roman"/>
          <w:b/>
          <w:szCs w:val="24"/>
        </w:rPr>
        <w:t xml:space="preserve">ΠΡΟΕΔΡΕΥΩΝ (Γεώργιος </w:t>
      </w:r>
      <w:proofErr w:type="spellStart"/>
      <w:r w:rsidRPr="006459BD">
        <w:rPr>
          <w:rFonts w:eastAsia="Times New Roman" w:cs="Times New Roman"/>
          <w:b/>
          <w:szCs w:val="24"/>
        </w:rPr>
        <w:t>Λαμπρούλης</w:t>
      </w:r>
      <w:proofErr w:type="spellEnd"/>
      <w:r w:rsidRPr="006459BD">
        <w:rPr>
          <w:rFonts w:eastAsia="Times New Roman" w:cs="Times New Roman"/>
          <w:b/>
          <w:szCs w:val="24"/>
        </w:rPr>
        <w:t>):</w:t>
      </w:r>
      <w:r>
        <w:rPr>
          <w:rFonts w:eastAsia="Times New Roman" w:cs="Times New Roman"/>
          <w:szCs w:val="24"/>
        </w:rPr>
        <w:t xml:space="preserve"> Ολοκληρώστε, κύριε Τζελέπη.</w:t>
      </w:r>
    </w:p>
    <w:p w14:paraId="4EC19452" w14:textId="77777777" w:rsidR="008E01FC" w:rsidRDefault="002168A0">
      <w:pPr>
        <w:spacing w:line="600" w:lineRule="auto"/>
        <w:ind w:firstLine="720"/>
        <w:jc w:val="both"/>
        <w:rPr>
          <w:rFonts w:eastAsia="Times New Roman" w:cs="Times New Roman"/>
          <w:szCs w:val="24"/>
        </w:rPr>
      </w:pPr>
      <w:r w:rsidRPr="006459BD">
        <w:rPr>
          <w:rFonts w:eastAsia="Times New Roman" w:cs="Times New Roman"/>
          <w:b/>
          <w:szCs w:val="24"/>
        </w:rPr>
        <w:t>ΜΙΧΑΗΛ ΤΖΕΛΕΠΗΣ:</w:t>
      </w:r>
      <w:r>
        <w:rPr>
          <w:rFonts w:eastAsia="Times New Roman" w:cs="Times New Roman"/>
          <w:szCs w:val="24"/>
        </w:rPr>
        <w:t xml:space="preserve"> Και κλείνω, κύριε Πρόεδρε, τοποθετούμενος σε σχέση με την τροπολογία για την προστασία της πρώτης κατοικίας. </w:t>
      </w:r>
    </w:p>
    <w:p w14:paraId="4EC1945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Για άλλη μία φορά γίνεται πλέον κατα</w:t>
      </w:r>
      <w:r>
        <w:rPr>
          <w:rFonts w:eastAsia="Times New Roman" w:cs="Times New Roman"/>
          <w:szCs w:val="24"/>
        </w:rPr>
        <w:t>νοητό από τους Έλληνες πολίτες ότι η Κυβέρνηση σκόπιμα άφησε να λήξει το πλαίσιο εφαρμογής του νόμου προστασίας 3869/2010</w:t>
      </w:r>
      <w:r>
        <w:rPr>
          <w:rFonts w:eastAsia="Times New Roman" w:cs="Times New Roman"/>
          <w:szCs w:val="24"/>
        </w:rPr>
        <w:t>,</w:t>
      </w:r>
      <w:r>
        <w:rPr>
          <w:rFonts w:eastAsia="Times New Roman" w:cs="Times New Roman"/>
          <w:szCs w:val="24"/>
        </w:rPr>
        <w:t xml:space="preserve"> και τώρα φέρνει ένα νομοθετικό φύλλο συκής, όπως είπα, το οποίο στην πράξη θα προστατεύσει όσους πολίτες προστάτευσε και ο αποτυχημέν</w:t>
      </w:r>
      <w:r>
        <w:rPr>
          <w:rFonts w:eastAsia="Times New Roman" w:cs="Times New Roman"/>
          <w:szCs w:val="24"/>
        </w:rPr>
        <w:t>ος εξωδικαστικός συμβιβασμός δηλαδή κανέναν. Είναι προφανές ότι το πλαίσιο αυτό δεν θα εφαρμοστεί από την παρούσα Κυβέρνηση. Γράφτηκε απλώς και μόνο για προεκλογικούς λόγους. Άλλωστε και το ότι και πάλι θα γίνουν ηλεκτρονικές πλατφόρμες, όπως στον εξωδικασ</w:t>
      </w:r>
      <w:r>
        <w:rPr>
          <w:rFonts w:eastAsia="Times New Roman" w:cs="Times New Roman"/>
          <w:szCs w:val="24"/>
        </w:rPr>
        <w:t>τικό συμβιβασμό, εγείρει προβληματισμό για το πότε θα γίνουν, πώς θα εφαρμοστούν. Το κυριότερο, όμως, απ’ όλα είναι ότι ο Έλληνας πολίτης, που δεν μπορεί να εξυπηρετήσει τα δάνειά του, επαφίεται στην όρεξη των τραπεζιτών. Αυτοί θα κρίνουν αν θα τον εντάξου</w:t>
      </w:r>
      <w:r>
        <w:rPr>
          <w:rFonts w:eastAsia="Times New Roman" w:cs="Times New Roman"/>
          <w:szCs w:val="24"/>
        </w:rPr>
        <w:t xml:space="preserve">ν ή όχι. Αν δεν τον εντάξουν και ο πολίτης προσφύγει στα ελληνικά δικαστήρια, θα έχει και ποινή 5%. Πού το ακούσατε αυτό; Πού το είδατε αυτό; </w:t>
      </w:r>
    </w:p>
    <w:p w14:paraId="4EC1945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Είστε μια Κυβέρνηση πραγματικά μόνο για τους λίγους, γι’ αυτούς που μπορούν και έχουν. Πραγματικά δεν είστε αριστ</w:t>
      </w:r>
      <w:r>
        <w:rPr>
          <w:rFonts w:eastAsia="Times New Roman" w:cs="Times New Roman"/>
          <w:szCs w:val="24"/>
        </w:rPr>
        <w:t>εροί. Είστε κυνικοί εξουσιαστές και κυνηγοί της καρέκλας.</w:t>
      </w:r>
    </w:p>
    <w:p w14:paraId="4EC1945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Ευχαριστώ.</w:t>
      </w:r>
    </w:p>
    <w:p w14:paraId="4EC19456" w14:textId="77777777" w:rsidR="008E01FC" w:rsidRDefault="002168A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4EC19457" w14:textId="77777777" w:rsidR="008E01FC" w:rsidRDefault="002168A0">
      <w:pPr>
        <w:spacing w:line="600" w:lineRule="auto"/>
        <w:ind w:firstLine="720"/>
        <w:jc w:val="both"/>
        <w:rPr>
          <w:rFonts w:eastAsia="Times New Roman" w:cs="Times New Roman"/>
          <w:szCs w:val="24"/>
        </w:rPr>
      </w:pPr>
      <w:r w:rsidRPr="0046510A">
        <w:rPr>
          <w:rFonts w:eastAsia="Times New Roman" w:cs="Times New Roman"/>
          <w:b/>
          <w:szCs w:val="24"/>
        </w:rPr>
        <w:t xml:space="preserve">ΠΡΟΕΔΡΕΥΩΝ (Γεώργιος </w:t>
      </w:r>
      <w:proofErr w:type="spellStart"/>
      <w:r w:rsidRPr="0046510A">
        <w:rPr>
          <w:rFonts w:eastAsia="Times New Roman" w:cs="Times New Roman"/>
          <w:b/>
          <w:szCs w:val="24"/>
        </w:rPr>
        <w:t>Λαμπρούλης</w:t>
      </w:r>
      <w:proofErr w:type="spellEnd"/>
      <w:r w:rsidRPr="0046510A">
        <w:rPr>
          <w:rFonts w:eastAsia="Times New Roman" w:cs="Times New Roman"/>
          <w:b/>
          <w:szCs w:val="24"/>
        </w:rPr>
        <w:t>):</w:t>
      </w:r>
      <w:r>
        <w:rPr>
          <w:rFonts w:eastAsia="Times New Roman" w:cs="Times New Roman"/>
          <w:szCs w:val="24"/>
        </w:rPr>
        <w:t xml:space="preserve"> Τον λόγο έχει ο κ. Αποστόλου από τον ΣΥΡΙΖΑ.</w:t>
      </w:r>
    </w:p>
    <w:p w14:paraId="4EC19458" w14:textId="77777777" w:rsidR="008E01FC" w:rsidRDefault="002168A0">
      <w:pPr>
        <w:spacing w:line="600" w:lineRule="auto"/>
        <w:ind w:firstLine="720"/>
        <w:jc w:val="both"/>
        <w:rPr>
          <w:rFonts w:eastAsia="Times New Roman" w:cs="Times New Roman"/>
          <w:szCs w:val="24"/>
        </w:rPr>
      </w:pPr>
      <w:r w:rsidRPr="0046510A">
        <w:rPr>
          <w:rFonts w:eastAsia="Times New Roman" w:cs="Times New Roman"/>
          <w:b/>
          <w:szCs w:val="24"/>
        </w:rPr>
        <w:t xml:space="preserve">ΕΥΑΓΓΕΛΟΣ ΑΠΟΣΤΟΛΟΥ: </w:t>
      </w:r>
      <w:r>
        <w:rPr>
          <w:rFonts w:eastAsia="Times New Roman" w:cs="Times New Roman"/>
          <w:szCs w:val="24"/>
        </w:rPr>
        <w:t>Κατ’ αρχάς, κύριε Τζελέπ</w:t>
      </w:r>
      <w:r>
        <w:rPr>
          <w:rFonts w:eastAsia="Times New Roman" w:cs="Times New Roman"/>
          <w:szCs w:val="24"/>
        </w:rPr>
        <w:t>η, αυτό που έχω να σας πω</w:t>
      </w:r>
      <w:r>
        <w:rPr>
          <w:rFonts w:eastAsia="Times New Roman" w:cs="Times New Roman"/>
          <w:szCs w:val="24"/>
        </w:rPr>
        <w:t>,</w:t>
      </w:r>
      <w:r>
        <w:rPr>
          <w:rFonts w:eastAsia="Times New Roman" w:cs="Times New Roman"/>
          <w:szCs w:val="24"/>
        </w:rPr>
        <w:t xml:space="preserve"> είναι ότι βρήκαμε μια </w:t>
      </w:r>
      <w:r>
        <w:rPr>
          <w:rFonts w:eastAsia="Times New Roman" w:cs="Times New Roman"/>
          <w:szCs w:val="24"/>
        </w:rPr>
        <w:t>β</w:t>
      </w:r>
      <w:r>
        <w:rPr>
          <w:rFonts w:eastAsia="Times New Roman" w:cs="Times New Roman"/>
          <w:szCs w:val="24"/>
        </w:rPr>
        <w:t xml:space="preserve">ιομηχανία </w:t>
      </w:r>
      <w:r>
        <w:rPr>
          <w:rFonts w:eastAsia="Times New Roman" w:cs="Times New Roman"/>
          <w:szCs w:val="24"/>
        </w:rPr>
        <w:t>ζ</w:t>
      </w:r>
      <w:r>
        <w:rPr>
          <w:rFonts w:eastAsia="Times New Roman" w:cs="Times New Roman"/>
          <w:szCs w:val="24"/>
        </w:rPr>
        <w:t>άχαρης στα πρόθυρα του κλεισίματος, την κρατήσαμε ανοιχτή και με αυτά τα 30 εκατομμύρια με την πράξη νομοθετικού περιεχομένου λειτούργησε όλα αυτά τα χρόνια. Και να είστε σίγουρος ότι και με αυτή</w:t>
      </w:r>
      <w:r>
        <w:rPr>
          <w:rFonts w:eastAsia="Times New Roman" w:cs="Times New Roman"/>
          <w:szCs w:val="24"/>
        </w:rPr>
        <w:t xml:space="preserve"> την τροπολογία με την οποία ρυθμίζουμε θέματα των εργαζομένων, θα ακολουθήσει και κάποιο πλάνο</w:t>
      </w:r>
      <w:r>
        <w:rPr>
          <w:rFonts w:eastAsia="Times New Roman" w:cs="Times New Roman"/>
          <w:szCs w:val="24"/>
        </w:rPr>
        <w:t>,</w:t>
      </w:r>
      <w:r>
        <w:rPr>
          <w:rFonts w:eastAsia="Times New Roman" w:cs="Times New Roman"/>
          <w:szCs w:val="24"/>
        </w:rPr>
        <w:t xml:space="preserve"> που ουσιαστικά θα μας λύσει οριστικά το πρόβλημα λειτουργίας. Άρα και οι </w:t>
      </w:r>
      <w:proofErr w:type="spellStart"/>
      <w:r>
        <w:rPr>
          <w:rFonts w:eastAsia="Times New Roman" w:cs="Times New Roman"/>
          <w:szCs w:val="24"/>
        </w:rPr>
        <w:t>τευτλοπαραγωγοί</w:t>
      </w:r>
      <w:proofErr w:type="spellEnd"/>
      <w:r>
        <w:rPr>
          <w:rFonts w:eastAsia="Times New Roman" w:cs="Times New Roman"/>
          <w:szCs w:val="24"/>
        </w:rPr>
        <w:t xml:space="preserve"> αλλά και οι εργαζόμενοι πρέπει να είναι αυτοί που πρωτίστως θα ικανοπο</w:t>
      </w:r>
      <w:r>
        <w:rPr>
          <w:rFonts w:eastAsia="Times New Roman" w:cs="Times New Roman"/>
          <w:szCs w:val="24"/>
        </w:rPr>
        <w:t>ιηθούν και από εκεί και πέρα να είστε σίγουρος ότι θα συνεχίσουμε τη λειτουργία της.</w:t>
      </w:r>
    </w:p>
    <w:p w14:paraId="4EC1945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τονίσω ιδιαίτερα την ομόθυμη αποδοχή του νομοσχεδίου και των σημαντικότερων τροπολογιών του από τους φορείς -ουσιαστικά αυτούς ενδιέφ</w:t>
      </w:r>
      <w:r>
        <w:rPr>
          <w:rFonts w:eastAsia="Times New Roman" w:cs="Times New Roman"/>
          <w:szCs w:val="24"/>
        </w:rPr>
        <w:t xml:space="preserve">ερε- που κλήθηκαν στην </w:t>
      </w:r>
      <w:r>
        <w:rPr>
          <w:rFonts w:eastAsia="Times New Roman" w:cs="Times New Roman"/>
          <w:szCs w:val="24"/>
        </w:rPr>
        <w:t>ε</w:t>
      </w:r>
      <w:r>
        <w:rPr>
          <w:rFonts w:eastAsia="Times New Roman" w:cs="Times New Roman"/>
          <w:szCs w:val="24"/>
        </w:rPr>
        <w:t>πιτροπή. Αυτό φαίνεται ότι δεν συγκίνησε ένα μέρος της Αντιπολίτευσης.</w:t>
      </w:r>
    </w:p>
    <w:p w14:paraId="4EC1945A"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αρχίζω την παρέμβασή μου από το άρθρο 11 που αφορά στην περιοχή των </w:t>
      </w:r>
      <w:proofErr w:type="spellStart"/>
      <w:r>
        <w:rPr>
          <w:rFonts w:eastAsia="Times New Roman"/>
          <w:color w:val="222222"/>
          <w:szCs w:val="24"/>
          <w:shd w:val="clear" w:color="auto" w:fill="FFFFFF"/>
        </w:rPr>
        <w:t>Οινοφύτων</w:t>
      </w:r>
      <w:proofErr w:type="spellEnd"/>
      <w:r>
        <w:rPr>
          <w:rFonts w:eastAsia="Times New Roman"/>
          <w:color w:val="222222"/>
          <w:szCs w:val="24"/>
          <w:shd w:val="clear" w:color="auto" w:fill="FFFFFF"/>
        </w:rPr>
        <w:t xml:space="preserve">. Έλεγε ο Πρωθυπουργός τον Ιούλιο του 2017 στο αναπτυξιακό συνέδριο της Στερεάς </w:t>
      </w:r>
      <w:r>
        <w:rPr>
          <w:rFonts w:eastAsia="Times New Roman"/>
          <w:color w:val="222222"/>
          <w:szCs w:val="24"/>
          <w:shd w:val="clear" w:color="auto" w:fill="FFFFFF"/>
        </w:rPr>
        <w:t xml:space="preserve">Ελλάδας στη Λαμία: «Η άτυπη </w:t>
      </w:r>
      <w:proofErr w:type="spellStart"/>
      <w:r>
        <w:rPr>
          <w:rFonts w:eastAsia="Times New Roman"/>
          <w:color w:val="222222"/>
          <w:szCs w:val="24"/>
          <w:shd w:val="clear" w:color="auto" w:fill="FFFFFF"/>
        </w:rPr>
        <w:t>υπερσυγκέντρωση</w:t>
      </w:r>
      <w:proofErr w:type="spellEnd"/>
      <w:r>
        <w:rPr>
          <w:rFonts w:eastAsia="Times New Roman"/>
          <w:color w:val="222222"/>
          <w:szCs w:val="24"/>
          <w:shd w:val="clear" w:color="auto" w:fill="FFFFFF"/>
        </w:rPr>
        <w:t xml:space="preserve"> βιομηχανικών δραστηριοτήτων στον άξονα Χαλκίδα</w:t>
      </w:r>
      <w:r>
        <w:rPr>
          <w:rFonts w:eastAsia="Times New Roman"/>
          <w:color w:val="222222"/>
          <w:szCs w:val="24"/>
          <w:shd w:val="clear" w:color="auto" w:fill="FFFFFF"/>
        </w:rPr>
        <w:t xml:space="preserve"> – </w:t>
      </w:r>
      <w:r>
        <w:rPr>
          <w:rFonts w:eastAsia="Times New Roman"/>
          <w:color w:val="222222"/>
          <w:szCs w:val="24"/>
          <w:shd w:val="clear" w:color="auto" w:fill="FFFFFF"/>
        </w:rPr>
        <w:t>Θήβα</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Οινόφυτα</w:t>
      </w:r>
      <w:proofErr w:type="spellEnd"/>
      <w:r>
        <w:rPr>
          <w:rFonts w:eastAsia="Times New Roman"/>
          <w:color w:val="222222"/>
          <w:szCs w:val="24"/>
          <w:shd w:val="clear" w:color="auto" w:fill="FFFFFF"/>
        </w:rPr>
        <w:t xml:space="preserve"> προκάλεσε μια περιβαλλοντική καταστροφή χωρίς προηγούμενο, την οποία δεσμευόμαστε να αντιμετωπίσουμε. Από την άλλη μεριά</w:t>
      </w:r>
      <w:r>
        <w:rPr>
          <w:rFonts w:eastAsia="Times New Roman"/>
          <w:color w:val="222222"/>
          <w:szCs w:val="24"/>
          <w:shd w:val="clear" w:color="auto" w:fill="FFFFFF"/>
        </w:rPr>
        <w:t xml:space="preserve"> έχουμε τη δυνατότητα να αξιοποιήσουμε έναν υπαρκτό βιομηχανικό ιστό και το αντίστοιχο ανθρώπινο δυναμικό</w:t>
      </w:r>
      <w:r w:rsidRPr="009D42A9">
        <w:rPr>
          <w:rFonts w:eastAsia="Times New Roman"/>
          <w:color w:val="222222"/>
          <w:szCs w:val="24"/>
          <w:shd w:val="clear" w:color="auto" w:fill="FFFFFF"/>
        </w:rPr>
        <w:t>,</w:t>
      </w:r>
      <w:r>
        <w:rPr>
          <w:rFonts w:eastAsia="Times New Roman"/>
          <w:color w:val="222222"/>
          <w:szCs w:val="24"/>
          <w:shd w:val="clear" w:color="auto" w:fill="FFFFFF"/>
        </w:rPr>
        <w:t xml:space="preserve"> για να δώσουμε στην περιοχή μια βιομηχανική πνοή με έμφαση στην τεχνολογία, την καινοτομία, την ανταγωνιστικότητα και την υψηλή προστιθέμενη αξία». </w:t>
      </w:r>
    </w:p>
    <w:p w14:paraId="4EC1945B"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γίνονται, κυρίες και κύριοι συνάδελφοι, με την προτεινόμενη ρύθμιση. Μπαίνουν ήδη στη διαδικασία της υλοποίησης όχι μόνο με τη σύνταξη ενός ολοκληρωμένου στρατηγικού σχεδίου παρεμβάσεων στη λεκάνη απορροής του Ασωπού αλλά</w:t>
      </w:r>
      <w:r w:rsidRPr="009D42A9">
        <w:rPr>
          <w:rFonts w:eastAsia="Times New Roman"/>
          <w:color w:val="222222"/>
          <w:szCs w:val="24"/>
          <w:shd w:val="clear" w:color="auto" w:fill="FFFFFF"/>
        </w:rPr>
        <w:t>,</w:t>
      </w:r>
      <w:r>
        <w:rPr>
          <w:rFonts w:eastAsia="Times New Roman"/>
          <w:color w:val="222222"/>
          <w:szCs w:val="24"/>
          <w:shd w:val="clear" w:color="auto" w:fill="FFFFFF"/>
        </w:rPr>
        <w:t xml:space="preserve"> κυρίως, μέσα από τη δημιουργ</w:t>
      </w:r>
      <w:r>
        <w:rPr>
          <w:rFonts w:eastAsia="Times New Roman"/>
          <w:color w:val="222222"/>
          <w:szCs w:val="24"/>
          <w:shd w:val="clear" w:color="auto" w:fill="FFFFFF"/>
        </w:rPr>
        <w:t>ία</w:t>
      </w:r>
      <w:r w:rsidRPr="009D42A9">
        <w:rPr>
          <w:rFonts w:eastAsia="Times New Roman"/>
          <w:color w:val="222222"/>
          <w:szCs w:val="24"/>
          <w:shd w:val="clear" w:color="auto" w:fill="FFFFFF"/>
        </w:rPr>
        <w:t>,</w:t>
      </w:r>
      <w:r>
        <w:rPr>
          <w:rFonts w:eastAsia="Times New Roman"/>
          <w:color w:val="222222"/>
          <w:szCs w:val="24"/>
          <w:shd w:val="clear" w:color="auto" w:fill="FFFFFF"/>
        </w:rPr>
        <w:t xml:space="preserve"> την ανάπτυξη ενός επιχειρηματικού πάρκου, με τη διασφάλιση -και να μην το ξεχνάμε αυτό, διότι πάρα πολλοί το εκμεταλλεύονται- των απαιτούμενων πόρων για την υλοποίησή του από το ΕΣΠΑ 2014</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2020. </w:t>
      </w:r>
    </w:p>
    <w:p w14:paraId="4EC1945C"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αυτό το στρατηγικό σχέδιο προέκυψε ως αποτέλεσμα δι</w:t>
      </w:r>
      <w:r>
        <w:rPr>
          <w:rFonts w:eastAsia="Times New Roman"/>
          <w:color w:val="222222"/>
          <w:szCs w:val="24"/>
          <w:shd w:val="clear" w:color="auto" w:fill="FFFFFF"/>
        </w:rPr>
        <w:t xml:space="preserve">αδικασιών διαβούλευσης με την Περιφέρεια Στερεάς Ελλάδας, με τον Δήμο Τανάγρας, που η Κυβέρνηση διαμόρφωσε, μια </w:t>
      </w:r>
      <w:r>
        <w:rPr>
          <w:rFonts w:eastAsia="Times New Roman"/>
          <w:color w:val="222222"/>
          <w:szCs w:val="24"/>
          <w:shd w:val="clear" w:color="auto" w:fill="FFFFFF"/>
        </w:rPr>
        <w:t>Κ</w:t>
      </w:r>
      <w:r>
        <w:rPr>
          <w:rFonts w:eastAsia="Times New Roman"/>
          <w:color w:val="222222"/>
          <w:szCs w:val="24"/>
          <w:shd w:val="clear" w:color="auto" w:fill="FFFFFF"/>
        </w:rPr>
        <w:t xml:space="preserve">υβέρνηση που έχει κάνει πράξη το σύνθημά μας «Αποκέντρωση με αυτοδιοίκηση». </w:t>
      </w:r>
    </w:p>
    <w:p w14:paraId="4EC1945D"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σταθώ ιδιαίτερα σε μερικά άρθρα</w:t>
      </w:r>
      <w:r>
        <w:rPr>
          <w:rFonts w:eastAsia="Times New Roman"/>
          <w:color w:val="222222"/>
          <w:szCs w:val="24"/>
          <w:shd w:val="clear" w:color="auto" w:fill="FFFFFF"/>
        </w:rPr>
        <w:t>,</w:t>
      </w:r>
      <w:r>
        <w:rPr>
          <w:rFonts w:eastAsia="Times New Roman"/>
          <w:color w:val="222222"/>
          <w:szCs w:val="24"/>
          <w:shd w:val="clear" w:color="auto" w:fill="FFFFFF"/>
        </w:rPr>
        <w:t xml:space="preserve"> που τροποποιούν τον αναπτυξιακ</w:t>
      </w:r>
      <w:r>
        <w:rPr>
          <w:rFonts w:eastAsia="Times New Roman"/>
          <w:color w:val="222222"/>
          <w:szCs w:val="24"/>
          <w:shd w:val="clear" w:color="auto" w:fill="FFFFFF"/>
        </w:rPr>
        <w:t xml:space="preserve">ό νόμο 4399/2016 προς την κατεύθυνση όχι μόνο της επιτάχυνσης αλλά και της απλούστευσης των διαδικασιών υλοποίησης των στρατηγικών ιδιωτικών επενδύσεων. </w:t>
      </w:r>
    </w:p>
    <w:p w14:paraId="4EC1945E"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αρχίζω από το άρθρο 28 των παρεχόμενων ενισχύσεων για κάθε επενδυτικό σχέδιο. Οι ρυθμίσεις του ευθ</w:t>
      </w:r>
      <w:r>
        <w:rPr>
          <w:rFonts w:eastAsia="Times New Roman"/>
          <w:color w:val="222222"/>
          <w:szCs w:val="24"/>
          <w:shd w:val="clear" w:color="auto" w:fill="FFFFFF"/>
        </w:rPr>
        <w:t>υγραμμίζουν το γενικό μέρος του ν.4399, που αναφέρονται στα επιμέρους καθεστώτα ενίσχυσης με το γενικό απαλλακτικό κανονισμό της Ευρωπαϊκής Ένωσης. Είναι σημαντικό, για παράδειγμα, να αποφασίζονται τα ανώτατα όρια των παρεχόμενων ενισχύσεων για κάθε επενδυ</w:t>
      </w:r>
      <w:r>
        <w:rPr>
          <w:rFonts w:eastAsia="Times New Roman"/>
          <w:color w:val="222222"/>
          <w:szCs w:val="24"/>
          <w:shd w:val="clear" w:color="auto" w:fill="FFFFFF"/>
        </w:rPr>
        <w:t xml:space="preserve">τικό σχέδιο, όπως είναι σημαντικό, για λόγους ανωτέρας βίας, να παρατείνεται η αρχική προθεσμία ολοκλήρωσης της επένδυσης αλλά και να είναι γνωστό ποιες είναι οι ρυθμίσεις των φοροαπαλλαγών που αφορούν την κάθε επένδυση. </w:t>
      </w:r>
    </w:p>
    <w:p w14:paraId="4EC1945F"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είναι πολύ σημαντικό αυτό π</w:t>
      </w:r>
      <w:r>
        <w:rPr>
          <w:rFonts w:eastAsia="Times New Roman"/>
          <w:color w:val="222222"/>
          <w:szCs w:val="24"/>
          <w:shd w:val="clear" w:color="auto" w:fill="FFFFFF"/>
        </w:rPr>
        <w:t xml:space="preserve">ου έρχεται με το άρθρο 35, που παρέχει τη δυνατότητα σε επενδυτές οι οποίοι καθυστέρησαν να υλοποιήσουν την επένδυσή τους, να γνωστοποιήσουν το σημείο που βρίσκονται, ούτως ώστε να </w:t>
      </w:r>
      <w:proofErr w:type="spellStart"/>
      <w:r>
        <w:rPr>
          <w:rFonts w:eastAsia="Times New Roman"/>
          <w:color w:val="222222"/>
          <w:szCs w:val="24"/>
          <w:shd w:val="clear" w:color="auto" w:fill="FFFFFF"/>
        </w:rPr>
        <w:t>επαναρχίσει</w:t>
      </w:r>
      <w:proofErr w:type="spellEnd"/>
      <w:r>
        <w:rPr>
          <w:rFonts w:eastAsia="Times New Roman"/>
          <w:color w:val="222222"/>
          <w:szCs w:val="24"/>
          <w:shd w:val="clear" w:color="auto" w:fill="FFFFFF"/>
        </w:rPr>
        <w:t xml:space="preserve"> η διαδικασία υπαγωγής και υλοποίησης των συγκεκριμένων επενδυτι</w:t>
      </w:r>
      <w:r>
        <w:rPr>
          <w:rFonts w:eastAsia="Times New Roman"/>
          <w:color w:val="222222"/>
          <w:szCs w:val="24"/>
          <w:shd w:val="clear" w:color="auto" w:fill="FFFFFF"/>
        </w:rPr>
        <w:t xml:space="preserve">κών σχεδίων. </w:t>
      </w:r>
    </w:p>
    <w:p w14:paraId="4EC19460"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Απαραίτητες, επίσης, ήταν οι ρυθμίσεις που αφορούν το άρθρο 24 και έχουν σχέση με την οργάνωση και τη λειτουργία των λαϊκών αγορών των παραγωγών στις επιτροπές περιφερειακών ενοτήτων, στις λαϊκές αγορές.</w:t>
      </w:r>
    </w:p>
    <w:p w14:paraId="4EC19461"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Ανέφερα κάτι, κύριε </w:t>
      </w:r>
      <w:proofErr w:type="spellStart"/>
      <w:r>
        <w:rPr>
          <w:rFonts w:eastAsia="Times New Roman"/>
          <w:color w:val="222222"/>
          <w:szCs w:val="24"/>
          <w:shd w:val="clear" w:color="auto" w:fill="FFFFFF"/>
        </w:rPr>
        <w:t>Γιαννακίδη</w:t>
      </w:r>
      <w:proofErr w:type="spellEnd"/>
      <w:r>
        <w:rPr>
          <w:rFonts w:eastAsia="Times New Roman"/>
          <w:color w:val="222222"/>
          <w:szCs w:val="24"/>
          <w:shd w:val="clear" w:color="auto" w:fill="FFFFFF"/>
        </w:rPr>
        <w:t xml:space="preserve">, στην </w:t>
      </w:r>
      <w:r>
        <w:rPr>
          <w:rFonts w:eastAsia="Times New Roman"/>
          <w:color w:val="222222"/>
          <w:szCs w:val="24"/>
          <w:shd w:val="clear" w:color="auto" w:fill="FFFFFF"/>
        </w:rPr>
        <w:t>ε</w:t>
      </w:r>
      <w:r>
        <w:rPr>
          <w:rFonts w:eastAsia="Times New Roman"/>
          <w:color w:val="222222"/>
          <w:szCs w:val="24"/>
          <w:shd w:val="clear" w:color="auto" w:fill="FFFFFF"/>
        </w:rPr>
        <w:t>πιτροπή και το επαναλαμβάνω και τώρα. Προχωρήστε στη θεσμοθέτηση των λαϊκών αγορών παραγωγών. Είναι δική σας αρμοδιότητα. Πραγματικά πρόκειται για μια άλλη μορφή οργάνωσης αγορών</w:t>
      </w:r>
      <w:r>
        <w:rPr>
          <w:rFonts w:eastAsia="Times New Roman"/>
          <w:color w:val="222222"/>
          <w:szCs w:val="24"/>
          <w:shd w:val="clear" w:color="auto" w:fill="FFFFFF"/>
        </w:rPr>
        <w:t>,</w:t>
      </w:r>
      <w:r>
        <w:rPr>
          <w:rFonts w:eastAsia="Times New Roman"/>
          <w:color w:val="222222"/>
          <w:szCs w:val="24"/>
          <w:shd w:val="clear" w:color="auto" w:fill="FFFFFF"/>
        </w:rPr>
        <w:t xml:space="preserve"> που φέρνει σε επαφή τον αγρότη παραγωγό με τον καταναλωτή. Δεν υπάρχει μεταξ</w:t>
      </w:r>
      <w:r>
        <w:rPr>
          <w:rFonts w:eastAsia="Times New Roman"/>
          <w:color w:val="222222"/>
          <w:szCs w:val="24"/>
          <w:shd w:val="clear" w:color="auto" w:fill="FFFFFF"/>
        </w:rPr>
        <w:t xml:space="preserve">ύ τους κάποιος άλλος να μεσολαβήσει σε αυτή τη διαδικασία. Αντιλαμβάνεστε πόσο σημαντικό είναι και για τους δύο. </w:t>
      </w:r>
    </w:p>
    <w:p w14:paraId="4EC19462"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Στην παρέμβασή μου στη Διαρκή Επιτροπή αναφέρθηκα, ακόμη, στην αναγκαιότητα</w:t>
      </w:r>
      <w:r>
        <w:rPr>
          <w:rFonts w:eastAsia="Times New Roman"/>
          <w:color w:val="222222"/>
          <w:szCs w:val="24"/>
          <w:shd w:val="clear" w:color="auto" w:fill="FFFFFF"/>
        </w:rPr>
        <w:t>,</w:t>
      </w:r>
      <w:r>
        <w:rPr>
          <w:rFonts w:eastAsia="Times New Roman"/>
          <w:color w:val="222222"/>
          <w:szCs w:val="24"/>
          <w:shd w:val="clear" w:color="auto" w:fill="FFFFFF"/>
        </w:rPr>
        <w:t xml:space="preserve"> να υπαχθούν στον αναπτυξιακό νόμο και οι επενδύσεις στρατηγικού χ</w:t>
      </w:r>
      <w:r>
        <w:rPr>
          <w:rFonts w:eastAsia="Times New Roman"/>
          <w:color w:val="222222"/>
          <w:szCs w:val="24"/>
          <w:shd w:val="clear" w:color="auto" w:fill="FFFFFF"/>
        </w:rPr>
        <w:t xml:space="preserve">αρακτήρα στον </w:t>
      </w:r>
      <w:proofErr w:type="spellStart"/>
      <w:r>
        <w:rPr>
          <w:rFonts w:eastAsia="Times New Roman"/>
          <w:color w:val="222222"/>
          <w:szCs w:val="24"/>
          <w:shd w:val="clear" w:color="auto" w:fill="FFFFFF"/>
        </w:rPr>
        <w:t>αγροτοδιατροφικό</w:t>
      </w:r>
      <w:proofErr w:type="spellEnd"/>
      <w:r>
        <w:rPr>
          <w:rFonts w:eastAsia="Times New Roman"/>
          <w:color w:val="222222"/>
          <w:szCs w:val="24"/>
          <w:shd w:val="clear" w:color="auto" w:fill="FFFFFF"/>
        </w:rPr>
        <w:t xml:space="preserve"> τομέα, διότι δεν επαρκούν οι πόροι που υπάρχουν με το πρόγραμμα αγροτικής ανάπτυξης. Αναφέρομαι ιδιαίτερα σε μεγάλα θερμοκήπια, που έχουν, μάλιστα, και σχέση με τις </w:t>
      </w:r>
      <w:r>
        <w:rPr>
          <w:rFonts w:eastAsia="Times New Roman"/>
          <w:color w:val="222222"/>
          <w:szCs w:val="24"/>
          <w:shd w:val="clear" w:color="auto" w:fill="FFFFFF"/>
        </w:rPr>
        <w:t>α</w:t>
      </w:r>
      <w:r>
        <w:rPr>
          <w:rFonts w:eastAsia="Times New Roman"/>
          <w:color w:val="222222"/>
          <w:szCs w:val="24"/>
          <w:shd w:val="clear" w:color="auto" w:fill="FFFFFF"/>
        </w:rPr>
        <w:t xml:space="preserve">νανεώσιμες </w:t>
      </w:r>
      <w:r>
        <w:rPr>
          <w:rFonts w:eastAsia="Times New Roman"/>
          <w:color w:val="222222"/>
          <w:szCs w:val="24"/>
          <w:shd w:val="clear" w:color="auto" w:fill="FFFFFF"/>
        </w:rPr>
        <w:t>π</w:t>
      </w:r>
      <w:r>
        <w:rPr>
          <w:rFonts w:eastAsia="Times New Roman"/>
          <w:color w:val="222222"/>
          <w:szCs w:val="24"/>
          <w:shd w:val="clear" w:color="auto" w:fill="FFFFFF"/>
        </w:rPr>
        <w:t xml:space="preserve">ηγές </w:t>
      </w:r>
      <w:r>
        <w:rPr>
          <w:rFonts w:eastAsia="Times New Roman"/>
          <w:color w:val="222222"/>
          <w:szCs w:val="24"/>
          <w:shd w:val="clear" w:color="auto" w:fill="FFFFFF"/>
        </w:rPr>
        <w:t>ε</w:t>
      </w:r>
      <w:r>
        <w:rPr>
          <w:rFonts w:eastAsia="Times New Roman"/>
          <w:color w:val="222222"/>
          <w:szCs w:val="24"/>
          <w:shd w:val="clear" w:color="auto" w:fill="FFFFFF"/>
        </w:rPr>
        <w:t xml:space="preserve">νέργειας </w:t>
      </w:r>
      <w:r>
        <w:rPr>
          <w:rFonts w:eastAsia="Times New Roman"/>
          <w:color w:val="222222"/>
          <w:szCs w:val="24"/>
          <w:shd w:val="clear" w:color="auto" w:fill="FFFFFF"/>
        </w:rPr>
        <w:t>κ</w:t>
      </w:r>
      <w:r>
        <w:rPr>
          <w:rFonts w:eastAsia="Times New Roman"/>
          <w:color w:val="222222"/>
          <w:szCs w:val="24"/>
          <w:shd w:val="clear" w:color="auto" w:fill="FFFFFF"/>
        </w:rPr>
        <w:t>αι, βεβαίως, όσον αφορά στις κα</w:t>
      </w:r>
      <w:r>
        <w:rPr>
          <w:rFonts w:eastAsia="Times New Roman"/>
          <w:color w:val="222222"/>
          <w:szCs w:val="24"/>
          <w:shd w:val="clear" w:color="auto" w:fill="FFFFFF"/>
        </w:rPr>
        <w:t xml:space="preserve">θετοποιημένες μονάδες παραγωγής και επεξεργασίας κτηνοτροφικών προϊόντων, μονάδες επεξεργασίας ζωικών αποβλήτων, μονάδες ολοκληρωμένες που αφορούν τις υδατοκαλλιέργειες. </w:t>
      </w:r>
    </w:p>
    <w:p w14:paraId="4EC19463"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Πρέπει, επίσης, να δείτε και τις πολυμετοχικές αναπτυξιακές εταιρείες των Οργανισμών </w:t>
      </w:r>
      <w:r>
        <w:rPr>
          <w:rFonts w:eastAsia="Times New Roman"/>
          <w:color w:val="222222"/>
          <w:szCs w:val="24"/>
          <w:shd w:val="clear" w:color="auto" w:fill="FFFFFF"/>
        </w:rPr>
        <w:t xml:space="preserve">Τοπικής Αυτοδιοίκησης. Έχουμε ένα πρόβλημα σχετικά με την υλοποίηση του </w:t>
      </w:r>
      <w:r>
        <w:rPr>
          <w:rFonts w:eastAsia="Times New Roman"/>
          <w:color w:val="222222"/>
          <w:szCs w:val="24"/>
          <w:shd w:val="clear" w:color="auto" w:fill="FFFFFF"/>
          <w:lang w:val="en-US"/>
        </w:rPr>
        <w:t>Leader</w:t>
      </w:r>
      <w:r w:rsidRPr="00B94EB0">
        <w:rPr>
          <w:rFonts w:eastAsia="Times New Roman"/>
          <w:color w:val="222222"/>
          <w:szCs w:val="24"/>
          <w:shd w:val="clear" w:color="auto" w:fill="FFFFFF"/>
        </w:rPr>
        <w:t xml:space="preserve">. </w:t>
      </w:r>
      <w:r>
        <w:rPr>
          <w:rFonts w:eastAsia="Times New Roman"/>
          <w:color w:val="222222"/>
          <w:szCs w:val="24"/>
          <w:shd w:val="clear" w:color="auto" w:fill="FFFFFF"/>
        </w:rPr>
        <w:t xml:space="preserve">«Τρέχει» αυτή την περίοδο και δεν μπορούμε, διότι η μεταβολή που κάνατε στον κανονισμό λειτουργίας, έχει δημιουργήσει πρόβλημα. Να επανέλθει ο κανονισμός όπως ήταν, για να μπορέσουμε να «περπατήσουμε» το συγκεκριμένο πρόγραμμα. </w:t>
      </w:r>
    </w:p>
    <w:p w14:paraId="4EC19464"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σταθώ σε δύο τροπολ</w:t>
      </w:r>
      <w:r>
        <w:rPr>
          <w:rFonts w:eastAsia="Times New Roman"/>
          <w:color w:val="222222"/>
          <w:szCs w:val="24"/>
          <w:shd w:val="clear" w:color="auto" w:fill="FFFFFF"/>
        </w:rPr>
        <w:t xml:space="preserve">ογίες. Η μία αφορά τους εργαζόμενους στη ζάχαρη και ανοίγει τον δρόμο για την οριστική λύση του προβλήματος λειτουργίας της μονάδας και η άλλη αφορά την προστασία της πρώτης κατοικίας. </w:t>
      </w:r>
    </w:p>
    <w:p w14:paraId="4EC19465" w14:textId="77777777" w:rsidR="008E01FC" w:rsidRDefault="002168A0">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w:t>
      </w:r>
      <w:r w:rsidRPr="00437DC8">
        <w:rPr>
          <w:rFonts w:eastAsia="Times New Roman"/>
          <w:szCs w:val="24"/>
        </w:rPr>
        <w:t>ίου Βουλευτή)</w:t>
      </w:r>
    </w:p>
    <w:p w14:paraId="4EC19466"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Μισό λεπτό, </w:t>
      </w:r>
      <w:r w:rsidRPr="00B94EB0">
        <w:rPr>
          <w:rFonts w:eastAsia="Times New Roman"/>
          <w:bCs/>
          <w:color w:val="222222"/>
          <w:shd w:val="clear" w:color="auto" w:fill="FFFFFF"/>
        </w:rPr>
        <w:t>κύριε Πρόεδρε</w:t>
      </w:r>
      <w:r>
        <w:rPr>
          <w:rFonts w:eastAsia="Times New Roman"/>
          <w:bCs/>
          <w:color w:val="222222"/>
          <w:shd w:val="clear" w:color="auto" w:fill="FFFFFF"/>
        </w:rPr>
        <w:t>.</w:t>
      </w:r>
    </w:p>
    <w:p w14:paraId="4EC19467"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το επαναλάβω κι εγώ.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πενήντα χιλιάδες συμπολίτες μας, δηλαδή το 70% έως 75% των δανειοληπτών στεγαστικών δανείων με πρόβλημα εξυπηρέτησης, ανακουφίζονται. Αυτό υποσχεθήκαμε, αυτό κάνουμε.</w:t>
      </w:r>
    </w:p>
    <w:p w14:paraId="4EC19468"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w:t>
      </w:r>
      <w:r>
        <w:rPr>
          <w:rFonts w:eastAsia="Times New Roman"/>
          <w:color w:val="222222"/>
          <w:szCs w:val="24"/>
          <w:shd w:val="clear" w:color="auto" w:fill="FFFFFF"/>
        </w:rPr>
        <w:t>εβαίως</w:t>
      </w:r>
      <w:r>
        <w:rPr>
          <w:rFonts w:eastAsia="Times New Roman"/>
          <w:color w:val="222222"/>
          <w:szCs w:val="24"/>
          <w:shd w:val="clear" w:color="auto" w:fill="FFFFFF"/>
        </w:rPr>
        <w:t xml:space="preserve"> να αναφερθώ ιδιαίτερα στα δάνεια των αγροτών</w:t>
      </w:r>
      <w:r>
        <w:rPr>
          <w:rFonts w:eastAsia="Times New Roman"/>
          <w:color w:val="222222"/>
          <w:szCs w:val="24"/>
          <w:shd w:val="clear" w:color="auto" w:fill="FFFFFF"/>
        </w:rPr>
        <w:t>,</w:t>
      </w:r>
      <w:r>
        <w:rPr>
          <w:rFonts w:eastAsia="Times New Roman"/>
          <w:color w:val="222222"/>
          <w:szCs w:val="24"/>
          <w:shd w:val="clear" w:color="auto" w:fill="FFFFFF"/>
        </w:rPr>
        <w:t xml:space="preserve"> που έχουν υποθηκεύσει την πρώτη κατοικία. Τονίζω ότι μπαίνουν στη ρύθμιση αυτά που έχουν σχέση με τις τράπεζες, αλλά πρέπει να δούμε αυτά τα δάνεια που έχουν σχέση με τον εκκαθαριστή, την </w:t>
      </w:r>
      <w:r>
        <w:rPr>
          <w:rFonts w:eastAsia="Times New Roman"/>
          <w:color w:val="222222"/>
          <w:szCs w:val="24"/>
          <w:shd w:val="clear" w:color="auto" w:fill="FFFFFF"/>
          <w:lang w:val="en-US"/>
        </w:rPr>
        <w:t>PQH</w:t>
      </w:r>
      <w:r w:rsidRPr="00B94EB0">
        <w:rPr>
          <w:rFonts w:eastAsia="Times New Roman"/>
          <w:color w:val="222222"/>
          <w:szCs w:val="24"/>
          <w:shd w:val="clear" w:color="auto" w:fill="FFFFFF"/>
        </w:rPr>
        <w:t xml:space="preserve">. </w:t>
      </w:r>
      <w:r>
        <w:rPr>
          <w:rFonts w:eastAsia="Times New Roman"/>
          <w:color w:val="222222"/>
          <w:szCs w:val="24"/>
          <w:shd w:val="clear" w:color="auto" w:fill="FFFFFF"/>
        </w:rPr>
        <w:t>Είπε στην αρμόδι</w:t>
      </w:r>
      <w:r>
        <w:rPr>
          <w:rFonts w:eastAsia="Times New Roman"/>
          <w:color w:val="222222"/>
          <w:szCs w:val="24"/>
          <w:shd w:val="clear" w:color="auto" w:fill="FFFFFF"/>
        </w:rPr>
        <w:t>α επιτροπή ο εκπρόσωπος της Τράπεζας της Ελλάδας ότι μπαίνουν. Πρέπει να το δούμε και πρέπει να το προσέξουμε</w:t>
      </w:r>
      <w:r>
        <w:rPr>
          <w:rFonts w:eastAsia="Times New Roman"/>
          <w:color w:val="222222"/>
          <w:szCs w:val="24"/>
          <w:shd w:val="clear" w:color="auto" w:fill="FFFFFF"/>
        </w:rPr>
        <w:t>,</w:t>
      </w:r>
      <w:r>
        <w:rPr>
          <w:rFonts w:eastAsia="Times New Roman"/>
          <w:color w:val="222222"/>
          <w:szCs w:val="24"/>
          <w:shd w:val="clear" w:color="auto" w:fill="FFFFFF"/>
        </w:rPr>
        <w:t xml:space="preserve"> γιατί είναι ένα πάρα πολύ σοβαρό θέμα. </w:t>
      </w:r>
    </w:p>
    <w:p w14:paraId="4EC19469"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λοιπόν, κυρίες και κύριοι συνάδελφοι, κάνουμε εμείς</w:t>
      </w:r>
      <w:r>
        <w:rPr>
          <w:rFonts w:eastAsia="Times New Roman"/>
          <w:color w:val="222222"/>
          <w:szCs w:val="24"/>
          <w:shd w:val="clear" w:color="auto" w:fill="FFFFFF"/>
        </w:rPr>
        <w:t>,</w:t>
      </w:r>
      <w:r>
        <w:rPr>
          <w:rFonts w:eastAsia="Times New Roman"/>
          <w:color w:val="222222"/>
          <w:szCs w:val="24"/>
          <w:shd w:val="clear" w:color="auto" w:fill="FFFFFF"/>
        </w:rPr>
        <w:t xml:space="preserve"> και πιστεύουμε ότι ο κόσμος που είχε πρόβλημα,</w:t>
      </w:r>
      <w:r>
        <w:rPr>
          <w:rFonts w:eastAsia="Times New Roman"/>
          <w:color w:val="222222"/>
          <w:szCs w:val="24"/>
          <w:shd w:val="clear" w:color="auto" w:fill="FFFFFF"/>
        </w:rPr>
        <w:t xml:space="preserve"> με αυτές τις ρυθμίσεις που φέραμε, ανακουφίζεται.</w:t>
      </w:r>
    </w:p>
    <w:p w14:paraId="4EC1946A" w14:textId="77777777" w:rsidR="008E01FC" w:rsidRDefault="002168A0">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4EC1946B"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w:t>
      </w:r>
      <w:r w:rsidRPr="00C0124B">
        <w:rPr>
          <w:rFonts w:eastAsia="Times New Roman"/>
          <w:b/>
          <w:bCs/>
          <w:color w:val="222222"/>
          <w:shd w:val="clear" w:color="auto" w:fill="FFFFFF"/>
        </w:rPr>
        <w:t xml:space="preserve">ΠΡΟΕΔΡΕΥΩΝ (Γεώργιος </w:t>
      </w:r>
      <w:proofErr w:type="spellStart"/>
      <w:r w:rsidRPr="00C0124B">
        <w:rPr>
          <w:rFonts w:eastAsia="Times New Roman"/>
          <w:b/>
          <w:bCs/>
          <w:color w:val="222222"/>
          <w:shd w:val="clear" w:color="auto" w:fill="FFFFFF"/>
        </w:rPr>
        <w:t>Λαμπρούλης</w:t>
      </w:r>
      <w:proofErr w:type="spellEnd"/>
      <w:r w:rsidRPr="00C0124B">
        <w:rPr>
          <w:rFonts w:eastAsia="Times New Roman"/>
          <w:b/>
          <w:bCs/>
          <w:color w:val="222222"/>
          <w:shd w:val="clear" w:color="auto" w:fill="FFFFFF"/>
        </w:rPr>
        <w:t>):</w:t>
      </w:r>
      <w:r>
        <w:rPr>
          <w:rFonts w:eastAsia="Times New Roman"/>
          <w:color w:val="222222"/>
          <w:szCs w:val="24"/>
          <w:shd w:val="clear" w:color="auto" w:fill="FFFFFF"/>
        </w:rPr>
        <w:t xml:space="preserve"> </w:t>
      </w:r>
      <w:r w:rsidRPr="00C0124B">
        <w:rPr>
          <w:rFonts w:eastAsia="Times New Roman"/>
          <w:color w:val="222222"/>
          <w:szCs w:val="24"/>
          <w:shd w:val="clear" w:color="auto" w:fill="FFFFFF"/>
        </w:rPr>
        <w:t>Πρ</w:t>
      </w:r>
      <w:r>
        <w:rPr>
          <w:rFonts w:eastAsia="Times New Roman"/>
          <w:color w:val="222222"/>
          <w:szCs w:val="24"/>
          <w:shd w:val="clear" w:color="auto" w:fill="FFFFFF"/>
        </w:rPr>
        <w:t xml:space="preserve">ιν συνεχίσουμε με τον κατάλογο των ομιλητών, επιτρέψτε μου να κάνω δύο ανακοινώσεις. </w:t>
      </w:r>
    </w:p>
    <w:p w14:paraId="4EC1946C" w14:textId="77777777" w:rsidR="008E01FC" w:rsidRDefault="002168A0">
      <w:pPr>
        <w:spacing w:line="600" w:lineRule="auto"/>
        <w:ind w:firstLine="720"/>
        <w:jc w:val="both"/>
        <w:rPr>
          <w:rFonts w:eastAsia="Times New Roman"/>
          <w:szCs w:val="24"/>
        </w:rPr>
      </w:pPr>
      <w:r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szCs w:val="24"/>
        </w:rPr>
        <w:t>«</w:t>
      </w:r>
      <w:r w:rsidRPr="00BD12B3">
        <w:rPr>
          <w:rFonts w:eastAsia="Times New Roman"/>
          <w:szCs w:val="24"/>
        </w:rPr>
        <w:t>ΕΛΕΥΘΕΡΙΟΣ ΒΕΝΙΖΕΛΟΣ</w:t>
      </w:r>
      <w:r>
        <w:rPr>
          <w:rFonts w:eastAsia="Times New Roman"/>
          <w:szCs w:val="24"/>
        </w:rPr>
        <w:t>»</w:t>
      </w:r>
      <w:r w:rsidRPr="00BD12B3">
        <w:rPr>
          <w:rFonts w:eastAsia="Times New Roman"/>
          <w:szCs w:val="24"/>
        </w:rPr>
        <w:t xml:space="preserve"> και ενημερώθηκαν για την ιστορία του κτηρίου και </w:t>
      </w:r>
      <w:r w:rsidRPr="00BD12B3">
        <w:rPr>
          <w:rFonts w:eastAsia="Times New Roman"/>
          <w:szCs w:val="24"/>
        </w:rPr>
        <w:t xml:space="preserve">τον τρόπο οργάνωσης και λειτουργίας της Βουλής, τριάντα </w:t>
      </w:r>
      <w:r>
        <w:rPr>
          <w:rFonts w:eastAsia="Times New Roman"/>
          <w:szCs w:val="24"/>
        </w:rPr>
        <w:t>τέσσερις</w:t>
      </w:r>
      <w:r w:rsidRPr="00BD12B3">
        <w:rPr>
          <w:rFonts w:eastAsia="Times New Roman"/>
          <w:szCs w:val="24"/>
        </w:rPr>
        <w:t xml:space="preserve"> μαθήτριες και μαθητές και τέσσερις εκπαιδευτικοί συνοδοί τους από το </w:t>
      </w:r>
      <w:r>
        <w:rPr>
          <w:rFonts w:eastAsia="Times New Roman"/>
          <w:szCs w:val="24"/>
        </w:rPr>
        <w:t>Γυμνάσιο Οινόης Καστοριάς και το Γυμνάσιο Μεσοποταμίας Καστοριάς</w:t>
      </w:r>
      <w:r w:rsidRPr="00BD12B3">
        <w:rPr>
          <w:rFonts w:eastAsia="Times New Roman"/>
          <w:szCs w:val="24"/>
        </w:rPr>
        <w:t xml:space="preserve">. </w:t>
      </w:r>
    </w:p>
    <w:p w14:paraId="4EC1946D" w14:textId="77777777" w:rsidR="008E01FC" w:rsidRDefault="002168A0">
      <w:pPr>
        <w:spacing w:line="600" w:lineRule="auto"/>
        <w:ind w:firstLine="720"/>
        <w:jc w:val="both"/>
        <w:rPr>
          <w:rFonts w:eastAsia="Times New Roman"/>
          <w:szCs w:val="24"/>
        </w:rPr>
      </w:pPr>
      <w:r>
        <w:rPr>
          <w:rFonts w:eastAsia="Times New Roman"/>
          <w:szCs w:val="24"/>
        </w:rPr>
        <w:t>Σ</w:t>
      </w:r>
      <w:r>
        <w:rPr>
          <w:rFonts w:eastAsia="Times New Roman"/>
          <w:szCs w:val="24"/>
        </w:rPr>
        <w:t>ά</w:t>
      </w:r>
      <w:r>
        <w:rPr>
          <w:rFonts w:eastAsia="Times New Roman"/>
          <w:szCs w:val="24"/>
        </w:rPr>
        <w:t>ς καλωσορίζουμε</w:t>
      </w:r>
      <w:r w:rsidRPr="00BD12B3">
        <w:rPr>
          <w:rFonts w:eastAsia="Times New Roman"/>
          <w:szCs w:val="24"/>
        </w:rPr>
        <w:t xml:space="preserve">. </w:t>
      </w:r>
    </w:p>
    <w:p w14:paraId="4EC1946E" w14:textId="77777777" w:rsidR="008E01FC" w:rsidRDefault="002168A0">
      <w:pPr>
        <w:spacing w:line="600" w:lineRule="auto"/>
        <w:ind w:firstLine="720"/>
        <w:jc w:val="center"/>
        <w:rPr>
          <w:rFonts w:eastAsia="Times New Roman"/>
          <w:szCs w:val="24"/>
        </w:rPr>
      </w:pPr>
      <w:r w:rsidRPr="00BD12B3">
        <w:rPr>
          <w:rFonts w:eastAsia="Times New Roman"/>
          <w:szCs w:val="24"/>
        </w:rPr>
        <w:t>(Χειροκροτήματα απ’ όλες τις πτέρυγ</w:t>
      </w:r>
      <w:r w:rsidRPr="00BD12B3">
        <w:rPr>
          <w:rFonts w:eastAsia="Times New Roman"/>
          <w:szCs w:val="24"/>
        </w:rPr>
        <w:t>ες της Βουλής)</w:t>
      </w:r>
    </w:p>
    <w:p w14:paraId="4EC1946F"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δεύτερη ανακοίνωση αφορά ποινικές δικογραφίας που κατατέθηκαν στη Βουλή. </w:t>
      </w:r>
    </w:p>
    <w:p w14:paraId="4EC19470"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Έχω, λοιπόν, την τιμή να ανακοινώσω στο Σώμα ότι ο Υπουργός Δικαιοσύνης, Διαφάνειας και Ανθρωπίνων Δικαιωμάτων διαβίβασε στη Βουλή, σύμφωνα με το άρθρο 86 του Συντάγ</w:t>
      </w:r>
      <w:r>
        <w:rPr>
          <w:rFonts w:eastAsia="Times New Roman"/>
          <w:color w:val="222222"/>
          <w:szCs w:val="24"/>
          <w:shd w:val="clear" w:color="auto" w:fill="FFFFFF"/>
        </w:rPr>
        <w:t>ματος και τον ν.3126/2003 «Ποινική Ευθύνη των Υπουργών», όπως ισχύει, την 27-3-2019:</w:t>
      </w:r>
    </w:p>
    <w:p w14:paraId="4EC19471"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Ποινική δικογραφία που αφορά στον Αναπληρωτή Υπουργό Υγείας, Παύλο </w:t>
      </w:r>
      <w:proofErr w:type="spellStart"/>
      <w:r>
        <w:rPr>
          <w:rFonts w:eastAsia="Times New Roman"/>
          <w:color w:val="222222"/>
          <w:szCs w:val="24"/>
          <w:shd w:val="clear" w:color="auto" w:fill="FFFFFF"/>
        </w:rPr>
        <w:t>Πολάκη</w:t>
      </w:r>
      <w:proofErr w:type="spellEnd"/>
      <w:r>
        <w:rPr>
          <w:rFonts w:eastAsia="Times New Roman"/>
          <w:color w:val="222222"/>
          <w:szCs w:val="24"/>
          <w:shd w:val="clear" w:color="auto" w:fill="FFFFFF"/>
        </w:rPr>
        <w:t>.</w:t>
      </w:r>
    </w:p>
    <w:p w14:paraId="4EC19472"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Ποινική δικογραφία που αφορά στον διατελέσαντα Υπουργό Εθνικής Άμυνας, Αθανάσιο</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Απόστολο Τσοχα</w:t>
      </w:r>
      <w:r>
        <w:rPr>
          <w:rFonts w:eastAsia="Times New Roman"/>
          <w:color w:val="222222"/>
          <w:szCs w:val="24"/>
          <w:shd w:val="clear" w:color="auto" w:fill="FFFFFF"/>
        </w:rPr>
        <w:t>τζόπουλο.</w:t>
      </w:r>
    </w:p>
    <w:p w14:paraId="4EC19473"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Ποινική δικογραφία που αφορά στον πρώην Υφυπουργό Εξωτερικών, Ευριπίδη Στυλιανίδη.</w:t>
      </w:r>
    </w:p>
    <w:p w14:paraId="4EC19474"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Ποινική δικογραφία που αφορά στον Υπουργό Οικονομικών, Ευκλείδη </w:t>
      </w:r>
      <w:proofErr w:type="spellStart"/>
      <w:r>
        <w:rPr>
          <w:rFonts w:eastAsia="Times New Roman"/>
          <w:color w:val="222222"/>
          <w:szCs w:val="24"/>
          <w:shd w:val="clear" w:color="auto" w:fill="FFFFFF"/>
        </w:rPr>
        <w:t>Τσακαλώτο</w:t>
      </w:r>
      <w:proofErr w:type="spellEnd"/>
      <w:r>
        <w:rPr>
          <w:rFonts w:eastAsia="Times New Roman"/>
          <w:color w:val="222222"/>
          <w:szCs w:val="24"/>
          <w:shd w:val="clear" w:color="auto" w:fill="FFFFFF"/>
        </w:rPr>
        <w:t>.</w:t>
      </w:r>
    </w:p>
    <w:p w14:paraId="4EC19475"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Ποινική δικογραφία που αφορά στους διατελέσαντες Υπουργό και Υφυπουργό Εξωτερικών, Γεώργ</w:t>
      </w:r>
      <w:r>
        <w:rPr>
          <w:rFonts w:eastAsia="Times New Roman"/>
          <w:color w:val="222222"/>
          <w:szCs w:val="24"/>
          <w:shd w:val="clear" w:color="auto" w:fill="FFFFFF"/>
        </w:rPr>
        <w:t>ιο Παπανδρέου και Ευριπίδη Στυλιανίδη.</w:t>
      </w:r>
    </w:p>
    <w:p w14:paraId="4EC19476"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Ποινική δικογραφία που αφορά στον διατελέσαντα Υπουργό ΠΕΧΩΔΕ, Γεώργιο Σουφλιά.</w:t>
      </w:r>
    </w:p>
    <w:p w14:paraId="4EC19477"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Ποινική δικογραφία που αφορά στον τέως Υπουργό Εσωτερικών, Παναγιώτη Σκουρλέτη και στον τέως Αναπληρωτή Υπουργό Εσωτερικών αρμοδίου για θ</w:t>
      </w:r>
      <w:r>
        <w:rPr>
          <w:rFonts w:eastAsia="Times New Roman"/>
          <w:color w:val="222222"/>
          <w:szCs w:val="24"/>
          <w:shd w:val="clear" w:color="auto" w:fill="FFFFFF"/>
        </w:rPr>
        <w:t xml:space="preserve">έματα Προστασίας του Πολίτη, Νικόλαο </w:t>
      </w:r>
      <w:proofErr w:type="spellStart"/>
      <w:r>
        <w:rPr>
          <w:rFonts w:eastAsia="Times New Roman"/>
          <w:color w:val="222222"/>
          <w:szCs w:val="24"/>
          <w:shd w:val="clear" w:color="auto" w:fill="FFFFFF"/>
        </w:rPr>
        <w:t>Τόσκα</w:t>
      </w:r>
      <w:proofErr w:type="spellEnd"/>
      <w:r>
        <w:rPr>
          <w:rFonts w:eastAsia="Times New Roman"/>
          <w:color w:val="222222"/>
          <w:szCs w:val="24"/>
          <w:shd w:val="clear" w:color="auto" w:fill="FFFFFF"/>
        </w:rPr>
        <w:t>.</w:t>
      </w:r>
    </w:p>
    <w:p w14:paraId="4EC19478"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Ποινική δικογραφία που αφορά στην Υπουργό Εργασίας, Κοινωνικής Ασφάλισης και Κοινωνικής Αλληλεγγύης, Ευτυχία </w:t>
      </w:r>
      <w:proofErr w:type="spellStart"/>
      <w:r>
        <w:rPr>
          <w:rFonts w:eastAsia="Times New Roman"/>
          <w:color w:val="222222"/>
          <w:szCs w:val="24"/>
          <w:shd w:val="clear" w:color="auto" w:fill="FFFFFF"/>
        </w:rPr>
        <w:t>Αχτσιόγλου</w:t>
      </w:r>
      <w:proofErr w:type="spellEnd"/>
      <w:r>
        <w:rPr>
          <w:rFonts w:eastAsia="Times New Roman"/>
          <w:color w:val="222222"/>
          <w:szCs w:val="24"/>
          <w:shd w:val="clear" w:color="auto" w:fill="FFFFFF"/>
        </w:rPr>
        <w:t xml:space="preserve"> και στον Υφυπουργό Εργασίας, Κοινωνικής Ασφάλισης και Κοινωνικής Αλληλεγγύης, Αναστάσιο Πετρ</w:t>
      </w:r>
      <w:r>
        <w:rPr>
          <w:rFonts w:eastAsia="Times New Roman"/>
          <w:color w:val="222222"/>
          <w:szCs w:val="24"/>
          <w:shd w:val="clear" w:color="auto" w:fill="FFFFFF"/>
        </w:rPr>
        <w:t xml:space="preserve">όπουλο. </w:t>
      </w:r>
    </w:p>
    <w:p w14:paraId="4EC19479"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ποινική δικογραφία που αφορά στους διατελέσαντες Υπουργούς Απασχόλησης και Κοινωνικής Προστασίας, Φάνη Πάλλη</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Πετραλιά, Υγείας, Δημήτριο Αβραμόπουλο και Οικονομίας και Οικονομικών, Γεώργιο Αλογοσκούφη. </w:t>
      </w:r>
    </w:p>
    <w:p w14:paraId="4EC1947A"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η κ. Καφαντάρη από τον</w:t>
      </w:r>
      <w:r>
        <w:rPr>
          <w:rFonts w:eastAsia="Times New Roman"/>
          <w:color w:val="222222"/>
          <w:szCs w:val="24"/>
          <w:shd w:val="clear" w:color="auto" w:fill="FFFFFF"/>
        </w:rPr>
        <w:t xml:space="preserve"> ΣΥΡΙΖΑ.</w:t>
      </w:r>
    </w:p>
    <w:p w14:paraId="4EC1947B" w14:textId="77777777" w:rsidR="008E01FC" w:rsidRDefault="002168A0">
      <w:pPr>
        <w:spacing w:line="600" w:lineRule="auto"/>
        <w:ind w:firstLine="720"/>
        <w:jc w:val="both"/>
        <w:rPr>
          <w:rFonts w:eastAsia="Times New Roman"/>
          <w:bCs/>
          <w:color w:val="222222"/>
          <w:shd w:val="clear" w:color="auto" w:fill="FFFFFF"/>
        </w:rPr>
      </w:pPr>
      <w:r w:rsidRPr="001E4908">
        <w:rPr>
          <w:rFonts w:eastAsia="Times New Roman"/>
          <w:b/>
          <w:color w:val="222222"/>
          <w:szCs w:val="24"/>
          <w:shd w:val="clear" w:color="auto" w:fill="FFFFFF"/>
        </w:rPr>
        <w:t>ΧΑΡΟΥΛΑ (ΧΑΡΑ) ΚΑΦΑΝΤΑΡΗ:</w:t>
      </w:r>
      <w:r>
        <w:rPr>
          <w:rFonts w:eastAsia="Times New Roman"/>
          <w:color w:val="222222"/>
          <w:szCs w:val="24"/>
          <w:shd w:val="clear" w:color="auto" w:fill="FFFFFF"/>
        </w:rPr>
        <w:t xml:space="preserve"> Ε</w:t>
      </w:r>
      <w:r w:rsidRPr="001E4908">
        <w:rPr>
          <w:rFonts w:eastAsia="Times New Roman"/>
          <w:color w:val="222222"/>
          <w:szCs w:val="24"/>
          <w:shd w:val="clear" w:color="auto" w:fill="FFFFFF"/>
        </w:rPr>
        <w:t>υχαριστώ</w:t>
      </w:r>
      <w:r>
        <w:rPr>
          <w:rFonts w:eastAsia="Times New Roman"/>
          <w:color w:val="222222"/>
          <w:szCs w:val="24"/>
          <w:shd w:val="clear" w:color="auto" w:fill="FFFFFF"/>
        </w:rPr>
        <w:t>, κ</w:t>
      </w:r>
      <w:r w:rsidRPr="001E4908">
        <w:rPr>
          <w:rFonts w:eastAsia="Times New Roman"/>
          <w:bCs/>
          <w:color w:val="222222"/>
          <w:shd w:val="clear" w:color="auto" w:fill="FFFFFF"/>
        </w:rPr>
        <w:t>ύριε Πρόεδρε</w:t>
      </w:r>
      <w:r>
        <w:rPr>
          <w:rFonts w:eastAsia="Times New Roman"/>
          <w:bCs/>
          <w:color w:val="222222"/>
          <w:shd w:val="clear" w:color="auto" w:fill="FFFFFF"/>
        </w:rPr>
        <w:t>.</w:t>
      </w:r>
    </w:p>
    <w:p w14:paraId="4EC1947C"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Βουλευτές, σαφώς το μεγάλο ζήτημα της προστασίας της πρώτης κατοικίας που έχουμε σήμερα με μορφή τροπολογίας, επισκίασε σε μεγάλο βαθμό -και θεωρώ ότι είναι λογικό γιατί αφορά συμπολίτες μας οι οποίοι κινδυνεύουν, πιθανόν, να χάσουν το σπ</w:t>
      </w:r>
      <w:r>
        <w:rPr>
          <w:rFonts w:eastAsia="Times New Roman"/>
          <w:color w:val="222222"/>
          <w:szCs w:val="24"/>
          <w:shd w:val="clear" w:color="auto" w:fill="FFFFFF"/>
        </w:rPr>
        <w:t xml:space="preserve">ίτι τους- ένα πάρα πολύ σοβαρό πολυνομοσχέδιο του Υπουργείου Οικονομίας και Ανάπτυξης. Σε αυτό θα αναφερθώ εγώ. </w:t>
      </w:r>
    </w:p>
    <w:p w14:paraId="4EC1947D" w14:textId="77777777" w:rsidR="008E01FC" w:rsidRDefault="002168A0">
      <w:pPr>
        <w:spacing w:line="600" w:lineRule="auto"/>
        <w:ind w:firstLine="720"/>
        <w:jc w:val="both"/>
        <w:rPr>
          <w:rFonts w:eastAsia="Times New Roman"/>
          <w:szCs w:val="24"/>
        </w:rPr>
      </w:pPr>
      <w:r>
        <w:rPr>
          <w:rFonts w:eastAsia="Times New Roman"/>
          <w:color w:val="222222"/>
          <w:szCs w:val="24"/>
          <w:shd w:val="clear" w:color="auto" w:fill="FFFFFF"/>
        </w:rPr>
        <w:t>Πρόκειται για ένα σοβαρό πολυνομοσχέδιο</w:t>
      </w:r>
      <w:r>
        <w:rPr>
          <w:rFonts w:eastAsia="Times New Roman"/>
          <w:color w:val="222222"/>
          <w:szCs w:val="24"/>
          <w:shd w:val="clear" w:color="auto" w:fill="FFFFFF"/>
        </w:rPr>
        <w:t>,</w:t>
      </w:r>
      <w:r>
        <w:rPr>
          <w:rFonts w:eastAsia="Times New Roman"/>
          <w:color w:val="222222"/>
          <w:szCs w:val="24"/>
          <w:shd w:val="clear" w:color="auto" w:fill="FFFFFF"/>
        </w:rPr>
        <w:t xml:space="preserve"> που η αναπτυξιακή του διάσταση είναι κυρίαρχη, μιας και στη φάση που βρίσκεται η χώρα μας πλέον μετά τ</w:t>
      </w:r>
      <w:r>
        <w:rPr>
          <w:rFonts w:eastAsia="Times New Roman"/>
          <w:color w:val="222222"/>
          <w:szCs w:val="24"/>
          <w:shd w:val="clear" w:color="auto" w:fill="FFFFFF"/>
        </w:rPr>
        <w:t xml:space="preserve">α μνημόνια, η ανάπτυξη είναι το μέλλον και όλη η προσπάθεια εστιάζει εκεί. Είναι ένα νομοσχέδιο όπου, όπως είπα, η αναπτυξιακή του διάσταση είναι σημαντική. </w:t>
      </w:r>
    </w:p>
    <w:p w14:paraId="4EC1947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Είναι ένα νομοσχέδιο με το βλέμμα κυριολεκτικά στο μέλλον. Και αυτό αναγνωρίστηκε -και είναι από τ</w:t>
      </w:r>
      <w:r>
        <w:rPr>
          <w:rFonts w:eastAsia="Times New Roman" w:cs="Times New Roman"/>
          <w:szCs w:val="24"/>
        </w:rPr>
        <w:t xml:space="preserve">ις λίγες φορές- στην </w:t>
      </w:r>
      <w:r>
        <w:rPr>
          <w:rFonts w:eastAsia="Times New Roman" w:cs="Times New Roman"/>
          <w:szCs w:val="24"/>
        </w:rPr>
        <w:t>ε</w:t>
      </w:r>
      <w:r>
        <w:rPr>
          <w:rFonts w:eastAsia="Times New Roman" w:cs="Times New Roman"/>
          <w:szCs w:val="24"/>
        </w:rPr>
        <w:t>πιτροπή μας, στην Επιτροπή Παραγωγής και Εμπορίου, όπου οι φορείς ήταν τόσο θετικοί και τα σχόλιά τους επίσης τόσο θετικά. Είναι ένα νομοσχέδιο που εισάγει μια δέσμη μέτρων, που δίνει αναπτυξιακά κίνητρα, που κάνει βήματα για την πάτα</w:t>
      </w:r>
      <w:r>
        <w:rPr>
          <w:rFonts w:eastAsia="Times New Roman" w:cs="Times New Roman"/>
          <w:szCs w:val="24"/>
        </w:rPr>
        <w:t xml:space="preserve">ξη της γραφειοκρατίας και ειδικά με τον εκσυγχρονισμό του συστήματος </w:t>
      </w:r>
      <w:r>
        <w:rPr>
          <w:rFonts w:eastAsia="Times New Roman" w:cs="Times New Roman"/>
          <w:szCs w:val="24"/>
        </w:rPr>
        <w:t>δ</w:t>
      </w:r>
      <w:r>
        <w:rPr>
          <w:rFonts w:eastAsia="Times New Roman" w:cs="Times New Roman"/>
          <w:szCs w:val="24"/>
        </w:rPr>
        <w:t xml:space="preserve">ιανοητικής </w:t>
      </w:r>
      <w:r>
        <w:rPr>
          <w:rFonts w:eastAsia="Times New Roman" w:cs="Times New Roman"/>
          <w:szCs w:val="24"/>
        </w:rPr>
        <w:t>ι</w:t>
      </w:r>
      <w:r>
        <w:rPr>
          <w:rFonts w:eastAsia="Times New Roman" w:cs="Times New Roman"/>
          <w:szCs w:val="24"/>
        </w:rPr>
        <w:t xml:space="preserve">διοκτησίας στην Ελλάδα, με έμφαση στη βιομηχανική ιδιοκτησία και την ενίσχυση της καινοτομίας, την εναρμόνιση της ελληνικής νομοθεσίας με τις διατάξεις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δηγίας</w:t>
      </w:r>
      <w:r>
        <w:rPr>
          <w:rFonts w:eastAsia="Times New Roman" w:cs="Times New Roman"/>
          <w:szCs w:val="24"/>
        </w:rPr>
        <w:t xml:space="preserve">, τη σύσταση Εθνικού Συμβουλίου Διανοητικής Ιδιοκτησίας, την </w:t>
      </w:r>
      <w:proofErr w:type="spellStart"/>
      <w:r>
        <w:rPr>
          <w:rFonts w:eastAsia="Times New Roman" w:cs="Times New Roman"/>
          <w:szCs w:val="24"/>
        </w:rPr>
        <w:t>επικαιροποίηση</w:t>
      </w:r>
      <w:proofErr w:type="spellEnd"/>
      <w:r>
        <w:rPr>
          <w:rFonts w:eastAsia="Times New Roman" w:cs="Times New Roman"/>
          <w:szCs w:val="24"/>
        </w:rPr>
        <w:t xml:space="preserve"> θεσμικού πλαισίου που διέπει τη χορήγηση υποχρεωτικών αδειών εκμετάλλευσης διπλωμάτων ευρεσιτεχνίας, το μεγάλο ζήτημα το οποίο αφορά την ενίσχυση της ανάπτυξης επιχειρηματικών πάρκ</w:t>
      </w:r>
      <w:r>
        <w:rPr>
          <w:rFonts w:eastAsia="Times New Roman" w:cs="Times New Roman"/>
          <w:szCs w:val="24"/>
        </w:rPr>
        <w:t>ων με απλοποίηση διοικητικών διαδικασιών, που μέχρι σήμερα λειτουργούσαν σαν τροχοπέδη στην ανάπτυξη.</w:t>
      </w:r>
    </w:p>
    <w:p w14:paraId="4EC1947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Με το άρθρο 11 -αναφέρθηκε και ο προηγούμενος ομιλητής- επιτυγχάνεται για πρώτη φορά η ολιστική αντιμετώπιση του προβλήματος της ευρείας, άναρχης βιομηχανικής δόμησης στην περιοχή των </w:t>
      </w:r>
      <w:proofErr w:type="spellStart"/>
      <w:r>
        <w:rPr>
          <w:rFonts w:eastAsia="Times New Roman" w:cs="Times New Roman"/>
          <w:szCs w:val="24"/>
        </w:rPr>
        <w:t>Οινοφύτων</w:t>
      </w:r>
      <w:proofErr w:type="spellEnd"/>
      <w:r>
        <w:rPr>
          <w:rFonts w:eastAsia="Times New Roman" w:cs="Times New Roman"/>
          <w:szCs w:val="24"/>
        </w:rPr>
        <w:t>. Γνωρίζουμε περί Ασωπού και όλα αυτά. Εδώ, δηλαδή, μπαίνουν νό</w:t>
      </w:r>
      <w:r>
        <w:rPr>
          <w:rFonts w:eastAsia="Times New Roman" w:cs="Times New Roman"/>
          <w:szCs w:val="24"/>
        </w:rPr>
        <w:t>μοι, μπαίνουν κανόνες, μπαίνουν όροι. Και αυτό είναι πάρα πολύ σημαντικό.</w:t>
      </w:r>
    </w:p>
    <w:p w14:paraId="4EC1948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w:t>
      </w:r>
      <w:r>
        <w:rPr>
          <w:rFonts w:eastAsia="Times New Roman" w:cs="Times New Roman"/>
          <w:szCs w:val="24"/>
        </w:rPr>
        <w:t xml:space="preserve"> γίνεται αναφορά και στην άσκηση τεχνικών επαγγελματικών δραστηριοτήτων, που αφορά μια σειρά τεχνικά επαγγέλματα, όπου δίνει τη δυνατότητα ένταξης στα τεχνικά επαγγέλματα και στους αποφοίτους ισότιμων και αντίστοιχων σχολών, πέραν αυτών που αναγράφονται πε</w:t>
      </w:r>
      <w:r>
        <w:rPr>
          <w:rFonts w:eastAsia="Times New Roman" w:cs="Times New Roman"/>
          <w:szCs w:val="24"/>
        </w:rPr>
        <w:t>ριοριστικά σε όλα τα προεδρικά διατάγματα του 2013.</w:t>
      </w:r>
    </w:p>
    <w:p w14:paraId="4EC1948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Επίσης ως προς το μεγάλο ζήτημα, όπως είπαμε πριν, της ανάπτυξης και του αναπτυξιακού νόμου θα ήθελα να πω τα εξής: Τροποποιούνται αρκετές διατάξεις του αναπτυξιακού νόμου 4399/2016, με κυριότερες τη μείω</w:t>
      </w:r>
      <w:r>
        <w:rPr>
          <w:rFonts w:eastAsia="Times New Roman" w:cs="Times New Roman"/>
          <w:szCs w:val="24"/>
        </w:rPr>
        <w:t xml:space="preserve">ση από πέντε σε τρία χρόνια -που μπορεί να γίνει από επενδυτές- η αξιοποίηση του συνόλου του κινήτρου φορολογικής απαλλαγής και δίνεται η δυνατότητα το 1/3 του συνολικού εγκεκριμένου ποσού της φορολογικής απαλλαγής να αξιοποιηθεί, προτού εκδοθεί η απόφαση </w:t>
      </w:r>
      <w:r>
        <w:rPr>
          <w:rFonts w:eastAsia="Times New Roman" w:cs="Times New Roman"/>
          <w:szCs w:val="24"/>
        </w:rPr>
        <w:t>ολοκλήρωσης της επένδυσης. Γενικά μιλάμε για μέτρα και κίνητρα για προσέλκυση επενδύσεων μείζονος σημασίας, αυξάνοντας τα ποσοστά επιδότησης με φορολογικές απαλλαγές. Όλα αυτά είναι σήματα και προς τους επενδυτές για τη χώρα μας, ώστε να σταθεί στα πόδια τ</w:t>
      </w:r>
      <w:r>
        <w:rPr>
          <w:rFonts w:eastAsia="Times New Roman" w:cs="Times New Roman"/>
          <w:szCs w:val="24"/>
        </w:rPr>
        <w:t xml:space="preserve">ης μετά από οκτώ πολύ δύσκολα </w:t>
      </w:r>
      <w:proofErr w:type="spellStart"/>
      <w:r>
        <w:rPr>
          <w:rFonts w:eastAsia="Times New Roman" w:cs="Times New Roman"/>
          <w:szCs w:val="24"/>
        </w:rPr>
        <w:t>μνημονιακά</w:t>
      </w:r>
      <w:proofErr w:type="spellEnd"/>
      <w:r>
        <w:rPr>
          <w:rFonts w:eastAsia="Times New Roman" w:cs="Times New Roman"/>
          <w:szCs w:val="24"/>
        </w:rPr>
        <w:t xml:space="preserve"> χρόνια.</w:t>
      </w:r>
    </w:p>
    <w:p w14:paraId="4EC1948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Δεν μπορώ να μην αναφέρω το άρθρο 35, όπου επιδιώκεται οριστική ρύθμιση εκκρεμών επενδυτικών σχεδίων προηγούμενων αναπτυξιακών νόμων. Εδώ να πούμε ότι παρελήφθησαν το 2015, με τους παλιούς νόμους του 2011, έ</w:t>
      </w:r>
      <w:r>
        <w:rPr>
          <w:rFonts w:eastAsia="Times New Roman" w:cs="Times New Roman"/>
          <w:szCs w:val="24"/>
        </w:rPr>
        <w:t xml:space="preserve">ξι χιλιάδες διακόσια σχέδια τα οποία δεν είχαν ολοκληρωθεί. Μάλιστα με τον νόμο του 2011 </w:t>
      </w:r>
      <w:r>
        <w:rPr>
          <w:rFonts w:eastAsia="Times New Roman" w:cs="Times New Roman"/>
          <w:szCs w:val="24"/>
        </w:rPr>
        <w:t>-</w:t>
      </w:r>
      <w:r>
        <w:rPr>
          <w:rFonts w:eastAsia="Times New Roman" w:cs="Times New Roman"/>
          <w:szCs w:val="24"/>
        </w:rPr>
        <w:t>σε τέσσερα χρόνια μέχρι το 2015 δηλαδή- είχαμε χίλια διακόσια εβδομήντα επτά επενδυτικά σχέδια κατατεθειμένα. Με τον ν.4399/2016, επί Κυβέρνησης ΣΥΡΙΖΑ, χίλιες πεντακ</w:t>
      </w:r>
      <w:r>
        <w:rPr>
          <w:rFonts w:eastAsia="Times New Roman" w:cs="Times New Roman"/>
          <w:szCs w:val="24"/>
        </w:rPr>
        <w:t xml:space="preserve">όσιες εβδομήντα αιτήσεις </w:t>
      </w:r>
      <w:proofErr w:type="spellStart"/>
      <w:r>
        <w:rPr>
          <w:rFonts w:eastAsia="Times New Roman" w:cs="Times New Roman"/>
          <w:szCs w:val="24"/>
        </w:rPr>
        <w:t>εντάχθησαν</w:t>
      </w:r>
      <w:proofErr w:type="spellEnd"/>
      <w:r>
        <w:rPr>
          <w:rFonts w:eastAsia="Times New Roman" w:cs="Times New Roman"/>
          <w:szCs w:val="24"/>
        </w:rPr>
        <w:t xml:space="preserve">. Έχουν βγει πεντακόσιες εβδομήντα οκτώ αποφάσεις ύψους 1,7 </w:t>
      </w:r>
      <w:r>
        <w:rPr>
          <w:rFonts w:eastAsia="Times New Roman" w:cs="Times New Roman"/>
          <w:szCs w:val="24"/>
        </w:rPr>
        <w:t>δισεκατομμυρί</w:t>
      </w:r>
      <w:r>
        <w:rPr>
          <w:rFonts w:eastAsia="Times New Roman" w:cs="Times New Roman"/>
          <w:szCs w:val="24"/>
        </w:rPr>
        <w:t>ου</w:t>
      </w:r>
      <w:r>
        <w:rPr>
          <w:rFonts w:eastAsia="Times New Roman" w:cs="Times New Roman"/>
          <w:szCs w:val="24"/>
        </w:rPr>
        <w:t xml:space="preserve"> ευρώ.</w:t>
      </w:r>
    </w:p>
    <w:p w14:paraId="4EC1948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Όπως καταλαβαίνουμε, λοιπόν, το ενδιαφέρον αυτής της Κυβέρνησης για τις επενδύσεις και για την ανάπτυξη είναι μετρήσιμο, είναι ουσιαστικό.</w:t>
      </w:r>
    </w:p>
    <w:p w14:paraId="4EC1948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Επίσης δεν μπορώ να μην αναφερθώ και στον ν.4412/2016, που στόχος του ήταν η διασφάλιση της αρχής της διαφάνειας και η άμβλυνση ανισοτήτων μεταξύ οικονομικών φορέων</w:t>
      </w:r>
      <w:r>
        <w:rPr>
          <w:rFonts w:eastAsia="Times New Roman" w:cs="Times New Roman"/>
          <w:szCs w:val="24"/>
        </w:rPr>
        <w:t>,</w:t>
      </w:r>
      <w:r>
        <w:rPr>
          <w:rFonts w:eastAsia="Times New Roman" w:cs="Times New Roman"/>
          <w:szCs w:val="24"/>
        </w:rPr>
        <w:t xml:space="preserve"> προκειμένου να ενισχυθούν μικρομεσαίες επιχειρήσεις. Μπορούμε να πούμε ότι το θεσμικό πλαί</w:t>
      </w:r>
      <w:r>
        <w:rPr>
          <w:rFonts w:eastAsia="Times New Roman" w:cs="Times New Roman"/>
          <w:szCs w:val="24"/>
        </w:rPr>
        <w:t>σιο, αν και ήταν καινοτόμο, δεν έτυχε αποδοχής από αναθέτουσες αρχές, είχε καθυστερήσεις στη σύναψη και εκτέλεση συμβάσεων και όλα αυτά.</w:t>
      </w:r>
    </w:p>
    <w:p w14:paraId="4EC1948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Με το νομοσχέδιο αυτό που συζητούμε, προβλέπεται μια σειρά μέτρων που θα διευκολύνουν τις αναθέτουσες αρχές στη διαδικα</w:t>
      </w:r>
      <w:r>
        <w:rPr>
          <w:rFonts w:eastAsia="Times New Roman" w:cs="Times New Roman"/>
          <w:szCs w:val="24"/>
        </w:rPr>
        <w:t>σία σύναψης και εκτέλεσης συμβάσεων και που θα συμβάλουν στην επιτάχυνση των διαδικασιών.</w:t>
      </w:r>
    </w:p>
    <w:p w14:paraId="4EC1948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Ενισχύεται, λοιπόν, η διαφάνεια και το δημόσιο συμφέρον, αφού δεν θα υπάρχουν προβλήματα στην εκτέλεση των συμβάσεων. Οι αλλαγές καλύπτουν όλο το φάσμα δημόσιων έργων</w:t>
      </w:r>
      <w:r>
        <w:rPr>
          <w:rFonts w:eastAsia="Times New Roman" w:cs="Times New Roman"/>
          <w:szCs w:val="24"/>
        </w:rPr>
        <w:t xml:space="preserve"> και συμβάσεων.</w:t>
      </w:r>
    </w:p>
    <w:p w14:paraId="4EC1948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Έρχομαι τώρα στο μεγάλο ζήτημα που αφορά την ελληνική κοινωνία, το θέμα των «κόκκινων» δανείων και τη σχετική τροπολογία που κατατέθηκε.</w:t>
      </w:r>
    </w:p>
    <w:p w14:paraId="4EC1948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Προτεραιότητά μας ως γνωστόν, κυρίες και κύριοι Βουλευτές, είναι ο άνθρωπος, είναι η κάλυψη των αναγκών</w:t>
      </w:r>
      <w:r>
        <w:rPr>
          <w:rFonts w:eastAsia="Times New Roman" w:cs="Times New Roman"/>
          <w:szCs w:val="24"/>
        </w:rPr>
        <w:t xml:space="preserve">, η κάλυψη εν προκειμένω των στεγαστικών του αναγκών και η ουσιαστική προστασία της πρώτης λαϊκής κατοικίας. Όμως με την τροπολογία την οποία συζητούμε σήμερα, αγγίζονται και μεσαία στρώματα τα οποία </w:t>
      </w:r>
      <w:proofErr w:type="spellStart"/>
      <w:r>
        <w:rPr>
          <w:rFonts w:eastAsia="Times New Roman" w:cs="Times New Roman"/>
          <w:szCs w:val="24"/>
        </w:rPr>
        <w:t>συνθλίφτηκαν</w:t>
      </w:r>
      <w:proofErr w:type="spellEnd"/>
      <w:r>
        <w:rPr>
          <w:rFonts w:eastAsia="Times New Roman" w:cs="Times New Roman"/>
          <w:szCs w:val="24"/>
        </w:rPr>
        <w:t xml:space="preserve"> και σήκωσαν μεγάλο βάρος της κρίσης αυτά τα</w:t>
      </w:r>
      <w:r>
        <w:rPr>
          <w:rFonts w:eastAsia="Times New Roman" w:cs="Times New Roman"/>
          <w:szCs w:val="24"/>
        </w:rPr>
        <w:t xml:space="preserve"> οκτώ χρόνια. Η ρύθμιση αυτή, λοιπόν, καλύπτει και μεγάλο κομμάτι απ’ αυτούς.</w:t>
      </w:r>
    </w:p>
    <w:p w14:paraId="4EC1948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Θα έλεγα -επιτρέψτε μου- ότι αυτό που θα έπρεπε να χαρακτηρίζει την Αντιπολίτευση -και τη Νέα Δημοκρατία και το ΠΑΣΟΚ- είναι -το ελάχιστο που μπορώ να πω- η σεμνότητα, διότι άφησ</w:t>
      </w:r>
      <w:r>
        <w:rPr>
          <w:rFonts w:eastAsia="Times New Roman" w:cs="Times New Roman"/>
          <w:szCs w:val="24"/>
        </w:rPr>
        <w:t>αν χωρίς κάλυψη</w:t>
      </w:r>
      <w:r>
        <w:rPr>
          <w:rFonts w:eastAsia="Times New Roman" w:cs="Times New Roman"/>
          <w:szCs w:val="24"/>
        </w:rPr>
        <w:t>,</w:t>
      </w:r>
      <w:r>
        <w:rPr>
          <w:rFonts w:eastAsia="Times New Roman" w:cs="Times New Roman"/>
          <w:szCs w:val="24"/>
        </w:rPr>
        <w:t xml:space="preserve"> το 2015, χωρίς προστασία την πρώτη κατοικία. Και αν δεν υπήρχε μια άτυπη -θα έλεγα- συμφωνία της Κυβέρνησης με τους τραπεζίτες, θα είχαμε πλειστηριασμούς πρώτης κατοικίας από τράπεζες. Και λέμε από τράπεζες, γιατί υπάρχουν και μεταξύ ιδιωτ</w:t>
      </w:r>
      <w:r>
        <w:rPr>
          <w:rFonts w:eastAsia="Times New Roman" w:cs="Times New Roman"/>
          <w:szCs w:val="24"/>
        </w:rPr>
        <w:t>ών, υπάρχουν κι άλλες περιπτώσεις. Έχουμε μετά τον νόμο Κατσέλη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Σταθάκη που βάζει κάποια όρια και πάλι προστατεύει, ουσιαστικά, τους μη έχοντες και πρέπει να προστατευθεί η πρώτη τους κατοικία. Και ερχόμαστε σήμερα με αυτή τη ρύθμιση.</w:t>
      </w:r>
    </w:p>
    <w:p w14:paraId="4EC1948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Σε αυτή τη ρύθμιση </w:t>
      </w:r>
      <w:r>
        <w:rPr>
          <w:rFonts w:eastAsia="Times New Roman" w:cs="Times New Roman"/>
          <w:szCs w:val="24"/>
        </w:rPr>
        <w:t>εγώ θα έλεγα ένα πράγμα.</w:t>
      </w:r>
    </w:p>
    <w:p w14:paraId="4EC1948B" w14:textId="77777777" w:rsidR="008E01FC" w:rsidRDefault="002168A0">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w:t>
      </w:r>
      <w:r>
        <w:rPr>
          <w:rFonts w:eastAsia="Times New Roman" w:cs="Times New Roman"/>
          <w:szCs w:val="24"/>
        </w:rPr>
        <w:t>ύνι λήξεως του χρόνου ομιλίας της</w:t>
      </w:r>
      <w:r w:rsidRPr="00251171">
        <w:rPr>
          <w:rFonts w:eastAsia="Times New Roman" w:cs="Times New Roman"/>
          <w:szCs w:val="24"/>
        </w:rPr>
        <w:t xml:space="preserve"> κυρί</w:t>
      </w:r>
      <w:r>
        <w:rPr>
          <w:rFonts w:eastAsia="Times New Roman" w:cs="Times New Roman"/>
          <w:szCs w:val="24"/>
        </w:rPr>
        <w:t>ας</w:t>
      </w:r>
      <w:r w:rsidRPr="00251171">
        <w:rPr>
          <w:rFonts w:eastAsia="Times New Roman" w:cs="Times New Roman"/>
          <w:szCs w:val="24"/>
        </w:rPr>
        <w:t xml:space="preserve"> Βουλευ</w:t>
      </w:r>
      <w:r>
        <w:rPr>
          <w:rFonts w:eastAsia="Times New Roman" w:cs="Times New Roman"/>
          <w:szCs w:val="24"/>
        </w:rPr>
        <w:t>τού</w:t>
      </w:r>
      <w:r w:rsidRPr="00251171">
        <w:rPr>
          <w:rFonts w:eastAsia="Times New Roman" w:cs="Times New Roman"/>
          <w:szCs w:val="24"/>
        </w:rPr>
        <w:t>)</w:t>
      </w:r>
    </w:p>
    <w:p w14:paraId="4EC1948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Ένα λεπτό, παρακαλώ, κύριε Πρόεδρε.</w:t>
      </w:r>
    </w:p>
    <w:p w14:paraId="4EC1948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Με αυτή τη ρύθμιση τολμάμε και ακουμπάμε το θέμα των κόκκινων δανείων.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άλλη κυβέρνηση δεν τόλμησε αυτό </w:t>
      </w:r>
      <w:r>
        <w:rPr>
          <w:rFonts w:eastAsia="Times New Roman" w:cs="Times New Roman"/>
          <w:szCs w:val="24"/>
        </w:rPr>
        <w:t xml:space="preserve">το πράγμα. Είχαμε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w:t>
      </w:r>
      <w:r>
        <w:rPr>
          <w:rFonts w:eastAsia="Times New Roman" w:cs="Times New Roman"/>
          <w:szCs w:val="24"/>
        </w:rPr>
        <w:t>,</w:t>
      </w:r>
      <w:r>
        <w:rPr>
          <w:rFonts w:eastAsia="Times New Roman" w:cs="Times New Roman"/>
          <w:szCs w:val="24"/>
        </w:rPr>
        <w:t xml:space="preserve"> και κύρια αιτία ήταν η ύπαρξη των κόκκινων δανείων.</w:t>
      </w:r>
    </w:p>
    <w:p w14:paraId="4EC1948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Ερχόμαστε, λοιπόν, σήμερα να δώσουμε μια ουσιαστική λύση για την πρώτη κατοικία,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τις ανάγκες των πολλών, μιας και η ρύθμιση καλύπτει </w:t>
      </w:r>
      <w:r>
        <w:rPr>
          <w:rFonts w:eastAsia="Times New Roman" w:cs="Times New Roman"/>
          <w:szCs w:val="24"/>
        </w:rPr>
        <w:t>γύρω στο 70% εκείνων που έχουν στεγαστικά δάνεια</w:t>
      </w:r>
      <w:r>
        <w:rPr>
          <w:rFonts w:eastAsia="Times New Roman" w:cs="Times New Roman"/>
          <w:szCs w:val="24"/>
        </w:rPr>
        <w:t>,</w:t>
      </w:r>
      <w:r>
        <w:rPr>
          <w:rFonts w:eastAsia="Times New Roman" w:cs="Times New Roman"/>
          <w:szCs w:val="24"/>
        </w:rPr>
        <w:t xml:space="preserve"> και παράλληλα εξασφαλίζει και τη βιωσιμότητα των τραπεζών που θέλουμε οι τράπεζες να μπορούν να λειτουργούν, να έχουν περάσει από </w:t>
      </w:r>
      <w:r>
        <w:rPr>
          <w:rFonts w:eastAsia="Times New Roman" w:cs="Times New Roman"/>
          <w:szCs w:val="24"/>
          <w:lang w:val="en-US"/>
        </w:rPr>
        <w:t>stress</w:t>
      </w:r>
      <w:r w:rsidRPr="001B71FF">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Η κατάστασή τους είναι καλή, αλλά οπωσδήποτε τα κόκκινα δάνεια</w:t>
      </w:r>
      <w:r>
        <w:rPr>
          <w:rFonts w:eastAsia="Times New Roman" w:cs="Times New Roman"/>
          <w:szCs w:val="24"/>
        </w:rPr>
        <w:t xml:space="preserve"> ήταν και είναι ένα εμπόδιο. Θέλουμε να αναπτυχθούν, να μπορούν να δίνουν δάνεια, να δίνουν καινούργια στεγαστικά δάνεια, να καλύψουν τις στεγαστικές ανάγκες των νέων ανθρώπων.</w:t>
      </w:r>
    </w:p>
    <w:p w14:paraId="4EC1948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Το πολύ σημαντικό -και με αυτό θα ήθελα να κλείσω- είναι το ότι έχουμε πλέον κα</w:t>
      </w:r>
      <w:r>
        <w:rPr>
          <w:rFonts w:eastAsia="Times New Roman" w:cs="Times New Roman"/>
          <w:szCs w:val="24"/>
        </w:rPr>
        <w:t>ι τα επιχειρηματικά δάνεια μέσα σ’ αυτή την τροπολογία για την πρώτη κατοικία. Πολλοί μικροεπαγγελματίες, έμποροι για να επιβιώσει η δουλειά τους, η επιχείρησή τους, υποθήκευσαν το σπίτι τους. Μπήκε για πρώτη φορά το συγκεκριμένο στη ρύθμιση. Και αυτό ήταν</w:t>
      </w:r>
      <w:r>
        <w:rPr>
          <w:rFonts w:eastAsia="Times New Roman" w:cs="Times New Roman"/>
          <w:szCs w:val="24"/>
        </w:rPr>
        <w:t xml:space="preserve"> ένα κομμάτι που διαπραγματευόμασταν με τους θεσμούς</w:t>
      </w:r>
      <w:r>
        <w:rPr>
          <w:rFonts w:eastAsia="Times New Roman" w:cs="Times New Roman"/>
          <w:szCs w:val="24"/>
        </w:rPr>
        <w:t>,</w:t>
      </w:r>
      <w:r>
        <w:rPr>
          <w:rFonts w:eastAsia="Times New Roman" w:cs="Times New Roman"/>
          <w:szCs w:val="24"/>
        </w:rPr>
        <w:t xml:space="preserve"> ούτως ώστε να μπορέσει να περάσει </w:t>
      </w:r>
      <w:r>
        <w:rPr>
          <w:rFonts w:eastAsia="Times New Roman" w:cs="Times New Roman"/>
          <w:szCs w:val="24"/>
        </w:rPr>
        <w:t>κ</w:t>
      </w:r>
      <w:r>
        <w:rPr>
          <w:rFonts w:eastAsia="Times New Roman" w:cs="Times New Roman"/>
          <w:szCs w:val="24"/>
        </w:rPr>
        <w:t>α</w:t>
      </w:r>
      <w:r>
        <w:rPr>
          <w:rFonts w:eastAsia="Times New Roman" w:cs="Times New Roman"/>
          <w:szCs w:val="24"/>
        </w:rPr>
        <w:t>ι</w:t>
      </w:r>
      <w:r>
        <w:rPr>
          <w:rFonts w:eastAsia="Times New Roman" w:cs="Times New Roman"/>
          <w:szCs w:val="24"/>
        </w:rPr>
        <w:t xml:space="preserve"> είναι πάντα στη βούληση της Κυβέρνησης η επιβράβευση των συνεπών δανειοληπτών </w:t>
      </w:r>
      <w:r>
        <w:rPr>
          <w:rFonts w:eastAsia="Times New Roman" w:cs="Times New Roman"/>
          <w:szCs w:val="24"/>
        </w:rPr>
        <w:t>κ</w:t>
      </w:r>
      <w:r>
        <w:rPr>
          <w:rFonts w:eastAsia="Times New Roman" w:cs="Times New Roman"/>
          <w:szCs w:val="24"/>
        </w:rPr>
        <w:t xml:space="preserve">αι είναι θετικό ότι και η Κυβέρνηση και οι αρμόδιοι Υπουργοί δεσμεύτηκαν σε αυτή την </w:t>
      </w:r>
      <w:r>
        <w:rPr>
          <w:rFonts w:eastAsia="Times New Roman" w:cs="Times New Roman"/>
          <w:szCs w:val="24"/>
        </w:rPr>
        <w:t>κατεύθυνση.</w:t>
      </w:r>
    </w:p>
    <w:p w14:paraId="4EC1949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Θα έλεγα, λοιπόν, ότι ίσως κάποιοι που θέλουν να καταψηφίσουν-αναφέρομαι στο ΠΑΣΟΚ ή ΚΙΝΑΛ τέλος πάντων- ας το ξανασκεφθούν, διότι και μια κατοικία να σωθεί, είναι όφελος. Πρέπει να σκεφθούν κάποια στιγμή την κοινωνία. Και επιτρέψτε μου να πω ό</w:t>
      </w:r>
      <w:r>
        <w:rPr>
          <w:rFonts w:eastAsia="Times New Roman" w:cs="Times New Roman"/>
          <w:szCs w:val="24"/>
        </w:rPr>
        <w:t>τι αυτή η λογική, αυτή η πολιτική και η τακτική οδηγεί στην απομόνωση από την κοινωνία. Όμως η προστασία όποιων δανειοληπτών είναι πάρα πολύ σημαντικό και καλό είναι ακόμα και τώρα να σκεφθούν τη θέση τους.</w:t>
      </w:r>
    </w:p>
    <w:p w14:paraId="4EC1949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Σας ευχαριστώ.</w:t>
      </w:r>
    </w:p>
    <w:p w14:paraId="4EC19492" w14:textId="77777777" w:rsidR="008E01FC" w:rsidRDefault="002168A0">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w:t>
      </w:r>
      <w:r w:rsidRPr="001F37D9">
        <w:rPr>
          <w:rFonts w:eastAsia="Times New Roman" w:cs="Times New Roman"/>
          <w:szCs w:val="24"/>
        </w:rPr>
        <w:t>υ ΣΥΡΙΖΑ)</w:t>
      </w:r>
    </w:p>
    <w:p w14:paraId="4EC19493" w14:textId="77777777" w:rsidR="008E01FC" w:rsidRDefault="002168A0">
      <w:pPr>
        <w:spacing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Πριν δώσω τον λόγο στον επόμενο ομιλητή, θα ήθελα να ανακοινώσω στο Σώμα ότι πριν από λίγο κατατέθηκε το αίτημα ονομαστικής ψηφοφορίας εκ μέρους της Δημοκρατικής Συμπαράταξης. Αφορά στην ουσία τα άρθρα της τροπολ</w:t>
      </w:r>
      <w:r>
        <w:rPr>
          <w:rFonts w:eastAsia="Times New Roman" w:cs="Times New Roman"/>
          <w:szCs w:val="24"/>
        </w:rPr>
        <w:t>ογίας με αριθμό 2057 και ειδικό 52. Μετά από συνεννόηση με το Προεδρείο -να ενημερώσουμε, δηλαδή και τις Κοινοβουλευτικές Ομάδες- η ονομαστική ψηφοφορία θα διεξαχθεί αύριο στις 12.30΄.</w:t>
      </w:r>
    </w:p>
    <w:p w14:paraId="4EC19494"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Γιατί όχι πιο νωρίς;</w:t>
      </w:r>
    </w:p>
    <w:p w14:paraId="4EC19495" w14:textId="77777777" w:rsidR="008E01FC" w:rsidRDefault="002168A0">
      <w:pPr>
        <w:spacing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Επαναλαμβάνω στις 12.30΄.</w:t>
      </w:r>
    </w:p>
    <w:p w14:paraId="4EC1949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 Ολομέλεια θα ανοίξει κανονικά για τον κοινοβουλευτικό έλεγχο στις 12.30΄.</w:t>
      </w:r>
    </w:p>
    <w:p w14:paraId="4EC1949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του ΣΥΡΙΖΑ κ. Δημητριάδης.</w:t>
      </w:r>
    </w:p>
    <w:p w14:paraId="4EC19498"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Ευχαριστώ, κύριε Πρόεδρε.</w:t>
      </w:r>
    </w:p>
    <w:p w14:paraId="4EC1949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ν</w:t>
      </w:r>
      <w:r>
        <w:rPr>
          <w:rFonts w:eastAsia="Times New Roman" w:cs="Times New Roman"/>
          <w:szCs w:val="24"/>
        </w:rPr>
        <w:t>ομοσχέδιο του Υπουργείου Οικονομίας και Ανάπτυξης περιλαμβάνει και επιλύει μια σειρά από ζητήματα</w:t>
      </w:r>
      <w:r>
        <w:rPr>
          <w:rFonts w:eastAsia="Times New Roman" w:cs="Times New Roman"/>
          <w:szCs w:val="24"/>
        </w:rPr>
        <w:t>,</w:t>
      </w:r>
      <w:r>
        <w:rPr>
          <w:rFonts w:eastAsia="Times New Roman" w:cs="Times New Roman"/>
          <w:szCs w:val="24"/>
        </w:rPr>
        <w:t xml:space="preserve"> που προκύπτουν καθαρά από τις ανάγκες διακυβέρνησης. Περιλαμβάνει, δηλαδή, μια κύρωση για το εμπορικό απόρρητο και μια σειρά από ζητήματα τα οποία αφορούν στ</w:t>
      </w:r>
      <w:r>
        <w:rPr>
          <w:rFonts w:eastAsia="Times New Roman" w:cs="Times New Roman"/>
          <w:szCs w:val="24"/>
        </w:rPr>
        <w:t>ην επιτάχυνση του κυβερνητικού έργου και προτείνει ευεργετικά νομοθετήματα προς άρση διαφόρων παθογενειών του παρελθόντος, αλλά και προς επίρρωση μιας ανάπτυξης με θετικό πρόσημο, μιας δίκαιης ανάπτυξης.</w:t>
      </w:r>
    </w:p>
    <w:p w14:paraId="4EC1949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Έτσι υπάρχουν ρυθμίσεις για τις ΒΙΠΕ, ρυθμίσεις για </w:t>
      </w:r>
      <w:r>
        <w:rPr>
          <w:rFonts w:eastAsia="Times New Roman" w:cs="Times New Roman"/>
          <w:szCs w:val="24"/>
        </w:rPr>
        <w:t>τον αναπτυξιακό νόμο</w:t>
      </w:r>
      <w:r>
        <w:rPr>
          <w:rFonts w:eastAsia="Times New Roman" w:cs="Times New Roman"/>
          <w:szCs w:val="24"/>
        </w:rPr>
        <w:t>,</w:t>
      </w:r>
      <w:r>
        <w:rPr>
          <w:rFonts w:eastAsia="Times New Roman" w:cs="Times New Roman"/>
          <w:szCs w:val="24"/>
        </w:rPr>
        <w:t xml:space="preserve"> και μια σειρά από τροπολογίες εξίσου σημαντικές με σημαντικότερη </w:t>
      </w:r>
      <w:r>
        <w:rPr>
          <w:rFonts w:eastAsia="Times New Roman" w:cs="Times New Roman"/>
          <w:szCs w:val="24"/>
        </w:rPr>
        <w:t>-</w:t>
      </w:r>
      <w:r>
        <w:rPr>
          <w:rFonts w:eastAsia="Times New Roman" w:cs="Times New Roman"/>
          <w:szCs w:val="24"/>
        </w:rPr>
        <w:t>βέβαια σε αυτή θα αναφερθώ στο τέλος- αυτή που αφορά τα ζητήματα της προστασίας της πρώτης κατοικίας.</w:t>
      </w:r>
    </w:p>
    <w:p w14:paraId="4EC1949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Στα ζητήματα των κόκκινων δανείων υπάρχουν πολλαπλά θέματα τα οποί</w:t>
      </w:r>
      <w:r>
        <w:rPr>
          <w:rFonts w:eastAsia="Times New Roman" w:cs="Times New Roman"/>
          <w:szCs w:val="24"/>
        </w:rPr>
        <w:t xml:space="preserve">α προέκυψαν ακριβώς από την κρίση. Κυριότερο είναι η κατάρρευση του χρηματοπιστωτικού συστήματος της χώρας αλλά και της αγοράς ακινήτων στη χώρα. </w:t>
      </w:r>
    </w:p>
    <w:p w14:paraId="4EC1949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Δεύτερο σημαντικό ζήτημα είναι η πτώχευση μεγάλου αριθμού του πληθυσμού και</w:t>
      </w:r>
      <w:r w:rsidRPr="00AA410C">
        <w:rPr>
          <w:rFonts w:eastAsia="Times New Roman" w:cs="Times New Roman"/>
          <w:szCs w:val="24"/>
        </w:rPr>
        <w:t xml:space="preserve"> </w:t>
      </w:r>
      <w:r>
        <w:rPr>
          <w:rFonts w:eastAsia="Times New Roman" w:cs="Times New Roman"/>
          <w:szCs w:val="24"/>
        </w:rPr>
        <w:t>η αδυναμία, επομένως, αποπληρωμής</w:t>
      </w:r>
      <w:r>
        <w:rPr>
          <w:rFonts w:eastAsia="Times New Roman" w:cs="Times New Roman"/>
          <w:szCs w:val="24"/>
        </w:rPr>
        <w:t xml:space="preserve"> ειδικά των δανειακών υποχρεώσεών του και πιο συγκεκριμένα για την πρώτη κατοικία. Άρα η ανάγκη προστασίας της πρώτης κατοικίας ήταν επιτακτική και ακόμα επιτακτικότερη για έναν μεγάλο αριθμό συμπολιτών μας, αυτών που λέμε «οικονομικά ευάλωτες ομάδες». </w:t>
      </w:r>
    </w:p>
    <w:p w14:paraId="4EC1949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ομένως ήταν αναγκαίος ο νόμος Κατσέλη, μόνο που αυτός έχει κλείσει τον κύκλο του και δεν αποτελεί το νομοθέτημα το οποίο θα μας επιτρέψει να περάσουμε στη νέα εποχή. Και ποια είναι η νέα εποχή; Είναι η επαναφορά στην κανονικότητα. Και αυτή πρέπει να συνδυά</w:t>
      </w:r>
      <w:r>
        <w:rPr>
          <w:rFonts w:eastAsia="Times New Roman" w:cs="Times New Roman"/>
          <w:szCs w:val="24"/>
        </w:rPr>
        <w:t xml:space="preserve">ζει για το τραπεζικό σύστημα τη διευθέτηση των κόκκινων δανείων και τη δυνατότητά του να είναι πραγματικά χρηματοπιστωτικό. </w:t>
      </w:r>
    </w:p>
    <w:p w14:paraId="4EC1949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Η αγορά ακινήτων πρέπει να έρθει σε μία κανονικότητα. Πράγματι αρχίζει να </w:t>
      </w:r>
      <w:proofErr w:type="spellStart"/>
      <w:r>
        <w:rPr>
          <w:rFonts w:eastAsia="Times New Roman" w:cs="Times New Roman"/>
          <w:szCs w:val="24"/>
        </w:rPr>
        <w:t>επαναδιαμορφώνεται</w:t>
      </w:r>
      <w:proofErr w:type="spellEnd"/>
      <w:r>
        <w:rPr>
          <w:rFonts w:eastAsia="Times New Roman" w:cs="Times New Roman"/>
          <w:szCs w:val="24"/>
        </w:rPr>
        <w:t>,</w:t>
      </w:r>
      <w:r>
        <w:rPr>
          <w:rFonts w:eastAsia="Times New Roman" w:cs="Times New Roman"/>
          <w:szCs w:val="24"/>
        </w:rPr>
        <w:t xml:space="preserve"> και να έχει μία σημασία η συζήτηση πο</w:t>
      </w:r>
      <w:r>
        <w:rPr>
          <w:rFonts w:eastAsia="Times New Roman" w:cs="Times New Roman"/>
          <w:szCs w:val="24"/>
        </w:rPr>
        <w:t>υ κάνουμε για την αγορά ακινήτων καθώς και για τις ρυθμίσεις αυτές, ακριβώς γιατί φαίνεται να αποκαθίσταται σιγά-σιγά η ομαλότητα σ’ αυτόν τον τομέα.</w:t>
      </w:r>
    </w:p>
    <w:p w14:paraId="4EC1949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 στήριξη των δανειοληπτών ειδικά των ευάλωτων ομάδων αυτών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που έχουν πληγεί περισσότερο από την </w:t>
      </w:r>
      <w:r>
        <w:rPr>
          <w:rFonts w:eastAsia="Times New Roman" w:cs="Times New Roman"/>
          <w:szCs w:val="24"/>
        </w:rPr>
        <w:t>κρίση και αφορά την πρώτη τους κατοικία, μας ενδιαφέρει περισσότερο</w:t>
      </w:r>
      <w:r>
        <w:rPr>
          <w:rFonts w:eastAsia="Times New Roman" w:cs="Times New Roman"/>
          <w:szCs w:val="24"/>
        </w:rPr>
        <w:t>,</w:t>
      </w:r>
      <w:r>
        <w:rPr>
          <w:rFonts w:eastAsia="Times New Roman" w:cs="Times New Roman"/>
          <w:szCs w:val="24"/>
        </w:rPr>
        <w:t xml:space="preserve"> όσον αφορά τη νομοθετική πρωτοβουλία που παίρνουμε ακριβώς για την προστασία της πρώτης κατοικίας, πέρα από την ανόρθωση του τραπεζικού συστήματος.</w:t>
      </w:r>
    </w:p>
    <w:p w14:paraId="4EC194A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Με δεδομένο, λοιπόν, πως ο νόμος Κατσέλ</w:t>
      </w:r>
      <w:r>
        <w:rPr>
          <w:rFonts w:eastAsia="Times New Roman" w:cs="Times New Roman"/>
          <w:szCs w:val="24"/>
        </w:rPr>
        <w:t>η έκλεισε τον κύκλο του, συν την ανάγκη επανεκκίνησης της οικονομίας αλλά και του ενεργού οικονομικά πληθυσμού ο οποίος έχει δεχθεί σοβαρά πλήγματα από την κρίση, η διευθέτηση των χρεών για την πρώτη κατοικία των λαϊκών</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οικογενειών που είναι το κύ</w:t>
      </w:r>
      <w:r>
        <w:rPr>
          <w:rFonts w:eastAsia="Times New Roman" w:cs="Times New Roman"/>
          <w:szCs w:val="24"/>
        </w:rPr>
        <w:t>ριο μέλημά μας και η κύρια επιδίωξή μας, είναι μία απάντηση στο συνολικό πρόβλημα των δανείων και των κόκκινων δανείων, το οποίο</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είναι προς διευθέτηση και πρέπει να έχει το ενδιαφέρον μας και στη συνέχεια. Αυτό το γενικότερο πρόβλημα σίγουρα υπη</w:t>
      </w:r>
      <w:r>
        <w:rPr>
          <w:rFonts w:eastAsia="Times New Roman" w:cs="Times New Roman"/>
          <w:szCs w:val="24"/>
        </w:rPr>
        <w:t>ρετείται με έναν καλύτερο τρόπο, όταν έχουμε μία ανάπτυξη σημαντική, με ευρύτερους όρους και αύξηση των εισοδημάτων των Ελλήνων.</w:t>
      </w:r>
    </w:p>
    <w:p w14:paraId="4EC194A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 ρύθμιση, λοιπόν, που αφορά την πρώτη κατοικία</w:t>
      </w:r>
      <w:r>
        <w:rPr>
          <w:rFonts w:eastAsia="Times New Roman" w:cs="Times New Roman"/>
          <w:szCs w:val="24"/>
        </w:rPr>
        <w:t>,</w:t>
      </w:r>
      <w:r>
        <w:rPr>
          <w:rFonts w:eastAsia="Times New Roman" w:cs="Times New Roman"/>
          <w:szCs w:val="24"/>
        </w:rPr>
        <w:t xml:space="preserve"> είναι κατ’ αρχάς μια καθολική ρύθμιση και θέτει κανόνες -για πρώτη φορά</w:t>
      </w:r>
      <w:r>
        <w:rPr>
          <w:rFonts w:eastAsia="Times New Roman" w:cs="Times New Roman"/>
          <w:szCs w:val="24"/>
        </w:rPr>
        <w:t xml:space="preserve"> θα έλεγα εγώ- για μια ευρύτερη στεγαστική πολιτική.</w:t>
      </w:r>
    </w:p>
    <w:p w14:paraId="4EC194A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Η τροπολογία, λοιπόν, του Υπουργείου έχει τα εξής βασικά χαρακτηριστικά: Για πρώτη φορά στο νέο πλαίσιο εντάσσονται τα επιχειρηματικά δάνεια που έχουν υποθήκη την πρώτη κατοικία του δανειολήπτη. Στο νέο </w:t>
      </w:r>
      <w:r>
        <w:rPr>
          <w:rFonts w:eastAsia="Times New Roman" w:cs="Times New Roman"/>
          <w:szCs w:val="24"/>
        </w:rPr>
        <w:t xml:space="preserve">πλαίσιο προβλέπεται για πρώτη φορά η συνεισφορά -η επιδότηση δηλαδή- του </w:t>
      </w:r>
      <w:r>
        <w:rPr>
          <w:rFonts w:eastAsia="Times New Roman" w:cs="Times New Roman"/>
          <w:szCs w:val="24"/>
        </w:rPr>
        <w:t>δ</w:t>
      </w:r>
      <w:r>
        <w:rPr>
          <w:rFonts w:eastAsia="Times New Roman" w:cs="Times New Roman"/>
          <w:szCs w:val="24"/>
        </w:rPr>
        <w:t>ημοσίου για όλη τη διάρκεια της ρύθμισης μέχρι είκοσι πέντε χρόνια. Οι δικαιούχοι της υπαγωγής ρυθμίζουν τις οφειλές τους προς τις τράπεζες και προς το Ταμείο Παρακαταθηκών και Δανεί</w:t>
      </w:r>
      <w:r>
        <w:rPr>
          <w:rFonts w:eastAsia="Times New Roman" w:cs="Times New Roman"/>
          <w:szCs w:val="24"/>
        </w:rPr>
        <w:t xml:space="preserve">ων από στεγαστικό δάνειο, για τις οποίες έχει εγγραφεί υποθήκη ή προσημείωση στην κύρια κατοικία τους. Η διαδικασία ρύθμισης διεξάγεται μέσω ηλεκτρονικής πλατφόρμας. </w:t>
      </w:r>
    </w:p>
    <w:p w14:paraId="4EC194A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Οι υπαγόμενοι στο νέο πλαίσιο</w:t>
      </w:r>
      <w:r>
        <w:rPr>
          <w:rFonts w:eastAsia="Times New Roman" w:cs="Times New Roman"/>
          <w:szCs w:val="24"/>
        </w:rPr>
        <w:t>,</w:t>
      </w:r>
      <w:r>
        <w:rPr>
          <w:rFonts w:eastAsia="Times New Roman" w:cs="Times New Roman"/>
          <w:szCs w:val="24"/>
        </w:rPr>
        <w:t xml:space="preserve"> θα πληρώνουν στο 120% της εμπορικής αξίας της προστατευόμε</w:t>
      </w:r>
      <w:r>
        <w:rPr>
          <w:rFonts w:eastAsia="Times New Roman" w:cs="Times New Roman"/>
          <w:szCs w:val="24"/>
        </w:rPr>
        <w:t xml:space="preserve">νης κατοικίας με διάρκεια είκοσι πέντε έτη και επιτόκιο περίπου στο </w:t>
      </w:r>
      <w:proofErr w:type="spellStart"/>
      <w:r>
        <w:rPr>
          <w:rFonts w:eastAsia="Times New Roman" w:cs="Times New Roman"/>
          <w:szCs w:val="24"/>
          <w:lang w:val="en-US"/>
        </w:rPr>
        <w:t>Eurobord</w:t>
      </w:r>
      <w:proofErr w:type="spellEnd"/>
      <w:r w:rsidRPr="0012641F">
        <w:rPr>
          <w:rFonts w:eastAsia="Times New Roman" w:cs="Times New Roman"/>
          <w:szCs w:val="24"/>
        </w:rPr>
        <w:t xml:space="preserve"> </w:t>
      </w:r>
      <w:r>
        <w:rPr>
          <w:rFonts w:eastAsia="Times New Roman" w:cs="Times New Roman"/>
          <w:szCs w:val="24"/>
        </w:rPr>
        <w:t>του τριμήνου + 2%. Αν δεν επιτευχθεί συναινετική ρύθμιση, τότε ο οφειλέτης δικαιούται να ζητήσει τη ρύθμιση των οφειλών του με απόφαση δικαστηρίου. Η αντικειμενική αξία της κύριας</w:t>
      </w:r>
      <w:r>
        <w:rPr>
          <w:rFonts w:eastAsia="Times New Roman" w:cs="Times New Roman"/>
          <w:szCs w:val="24"/>
        </w:rPr>
        <w:t xml:space="preserve"> κατοικίας προβλέπεται ότι δεν πρέπει να υπερβαίνει τις 175.000 ευρώ, εάν στις οφειλές που ρυθμίζονται περιλαμβάνονται επιχειρηματικά δάνεια και σε κάθε άλλη περίπτωση τις 250.000 ευρώ. Ο οφειλέτης θα πρέπει να διαθέτει λοιπή οικογενειακή περιουσία μέχρι 8</w:t>
      </w:r>
      <w:r>
        <w:rPr>
          <w:rFonts w:eastAsia="Times New Roman" w:cs="Times New Roman"/>
          <w:szCs w:val="24"/>
        </w:rPr>
        <w:t>0.000 ευρώ και επιπλέον καταθέσεις μέχρι 15.000 ευρώ, για να μπορεί να ενταχθεί στη ρύθμιση.</w:t>
      </w:r>
    </w:p>
    <w:p w14:paraId="4EC194A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Τα όρια του οικογενειακού εισοδήματος διαμορφώθηκαν κατά τέτοιο τρόπο, ώστε να αντιστοιχούν στις εύλογες δαπάνες διαβίωσης</w:t>
      </w:r>
      <w:r>
        <w:rPr>
          <w:rFonts w:eastAsia="Times New Roman" w:cs="Times New Roman"/>
          <w:szCs w:val="24"/>
        </w:rPr>
        <w:t>,</w:t>
      </w:r>
      <w:r>
        <w:rPr>
          <w:rFonts w:eastAsia="Times New Roman" w:cs="Times New Roman"/>
          <w:szCs w:val="24"/>
        </w:rPr>
        <w:t xml:space="preserve"> που περιλαμβάνουν τις βασικές δαπάνες γ</w:t>
      </w:r>
      <w:r>
        <w:rPr>
          <w:rFonts w:eastAsia="Times New Roman" w:cs="Times New Roman"/>
          <w:szCs w:val="24"/>
        </w:rPr>
        <w:t>ια τη διαβίωση του νοικοκυριού και επιπλέον δαπάνες εστίασης, όπως αυτές καθορίστηκαν από την Ελληνική Στατιστική Υπηρεσία, προσαυξημένες κατά 70%. Σε κάθε περίπτωση, το ύψος των ληξιπρόθεσμων οφειλών δεν θα πρέπει να είναι ανώτερο των 130.000 ευρώ ανά πισ</w:t>
      </w:r>
      <w:r>
        <w:rPr>
          <w:rFonts w:eastAsia="Times New Roman" w:cs="Times New Roman"/>
          <w:szCs w:val="24"/>
        </w:rPr>
        <w:t>τωτή.</w:t>
      </w:r>
    </w:p>
    <w:p w14:paraId="4EC194A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Παρατηρήθηκε, επίσης, πως τα δάνεια με υποθήκη ή προσημείωση στην κύρια κατοικία του οφειλέτη, αποτελούν μία κατηγορία δανείων που όταν είναι μη εξυπηρετούμενα, αντιμετωπίζουν πρόσθετες δυσχέρειες στη διαχείρισή τους. Αφ’ ενός ο εξωδικαστικός μηχανισ</w:t>
      </w:r>
      <w:r>
        <w:rPr>
          <w:rFonts w:eastAsia="Times New Roman" w:cs="Times New Roman"/>
          <w:szCs w:val="24"/>
        </w:rPr>
        <w:t>μός δεν προσφέρεται για τη ρύθμιση των στεγαστικών δανείων των φυσικών προσώπων με εμπορική ιδιότητα λόγω οργανωτικών δυσχερειών</w:t>
      </w:r>
      <w:r>
        <w:rPr>
          <w:rFonts w:eastAsia="Times New Roman" w:cs="Times New Roman"/>
          <w:szCs w:val="24"/>
        </w:rPr>
        <w:t>,</w:t>
      </w:r>
      <w:r>
        <w:rPr>
          <w:rFonts w:eastAsia="Times New Roman" w:cs="Times New Roman"/>
          <w:szCs w:val="24"/>
        </w:rPr>
        <w:t xml:space="preserve"> και αφ’ ετέρου ο ν.3869/2010 στερείται των αυτοματισμών που είναι απαραίτητοι </w:t>
      </w:r>
      <w:r>
        <w:rPr>
          <w:rFonts w:eastAsia="Times New Roman" w:cs="Times New Roman"/>
          <w:szCs w:val="24"/>
        </w:rPr>
        <w:t>,</w:t>
      </w:r>
      <w:r>
        <w:rPr>
          <w:rFonts w:eastAsia="Times New Roman" w:cs="Times New Roman"/>
          <w:szCs w:val="24"/>
        </w:rPr>
        <w:t>για να προχωρήσουμε στη μαζική ρύθμιση αυτών τω</w:t>
      </w:r>
      <w:r>
        <w:rPr>
          <w:rFonts w:eastAsia="Times New Roman" w:cs="Times New Roman"/>
          <w:szCs w:val="24"/>
        </w:rPr>
        <w:t>ν προβλημάτων.</w:t>
      </w:r>
    </w:p>
    <w:p w14:paraId="4EC194A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Οι προϋποθέσεις που αναφέρονται στην τροπολογία είναι οι εξής:</w:t>
      </w:r>
    </w:p>
    <w:p w14:paraId="4EC194A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 αξία της προστατευόμενης κύριας κατοικίας δεν μπορεί να υπερβαίνει τα 175.000 ευρώ, αν στις οφειλές, όπως είπα και προηγουμένως, περιλαμβάνονται επιχειρηματικά δάνεια και τα 25</w:t>
      </w:r>
      <w:r>
        <w:rPr>
          <w:rFonts w:eastAsia="Times New Roman" w:cs="Times New Roman"/>
          <w:szCs w:val="24"/>
        </w:rPr>
        <w:t>0.000 ευρώ σε κάθε άλλη περίπτωση.</w:t>
      </w:r>
    </w:p>
    <w:p w14:paraId="4EC194A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Το οικογενειακό εισόδημα του αιτούντος φυσικού προσώπου κατά το τελευταίο έτος για το οποίο υπάρχει η δυνατότητα υποβολής φορολογικής δήλωσης δεν πρέπει να υπερβαίνει τα 12.000 ευρώ, προσαυξημένο κατά 8.500 ευρώ για το σύ</w:t>
      </w:r>
      <w:r>
        <w:rPr>
          <w:rFonts w:eastAsia="Times New Roman" w:cs="Times New Roman"/>
          <w:szCs w:val="24"/>
        </w:rPr>
        <w:t xml:space="preserve">ζυγο και κατά 5.000 ευρώ για κάθε τέκνο μέχρι τα τρία τέκνα. </w:t>
      </w:r>
    </w:p>
    <w:p w14:paraId="4EC194A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Αν το σύνολο των οφειλών υπερβαίνει τα 20.000 ευρώ, η ακίνητη περιουσία του αιτούντα, του συζύγου του και των εξαρτώμενων μελών, πέραν της κύριας κατοικίας του αιτούντα, καθώς και τα μεταφορικά </w:t>
      </w:r>
      <w:r>
        <w:rPr>
          <w:rFonts w:eastAsia="Times New Roman" w:cs="Times New Roman"/>
          <w:szCs w:val="24"/>
        </w:rPr>
        <w:t xml:space="preserve">μέσα του αιτούντα και του συζύγου του, έχουν συνολική αξία που δεν υπερβαίνει τα 80.000 ευρώ. </w:t>
      </w:r>
    </w:p>
    <w:p w14:paraId="4EC194A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Είναι φανερό -γιατί ο χρόνος τελειώνει και θέλω να μιλήσω και για τον αναπτυξιακό- ότι στόχευσή μας είναι να προστατεύσουμε</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τη λαϊκή κατοικία. Και νομίζ</w:t>
      </w:r>
      <w:r>
        <w:rPr>
          <w:rFonts w:eastAsia="Times New Roman" w:cs="Times New Roman"/>
          <w:szCs w:val="24"/>
        </w:rPr>
        <w:t>ω πως με αυτή την τροπολογία αυτός ο στόχος επιτυγχάνεται.</w:t>
      </w:r>
    </w:p>
    <w:p w14:paraId="4EC194A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Υπάρχουν δύο ακόμα σημαντικές τροπολογίες</w:t>
      </w:r>
      <w:r>
        <w:rPr>
          <w:rFonts w:eastAsia="Times New Roman" w:cs="Times New Roman"/>
          <w:szCs w:val="24"/>
        </w:rPr>
        <w:t>,</w:t>
      </w:r>
      <w:r>
        <w:rPr>
          <w:rFonts w:eastAsia="Times New Roman" w:cs="Times New Roman"/>
          <w:szCs w:val="24"/>
        </w:rPr>
        <w:t xml:space="preserve"> στις οποίες θα ήθελα να αναφερθώ. Η μία αφορά τους εργαζόμενους στην Ελληνική Βιομηχανία Ζάχαρης</w:t>
      </w:r>
      <w:r>
        <w:rPr>
          <w:rFonts w:eastAsia="Times New Roman" w:cs="Times New Roman"/>
          <w:szCs w:val="24"/>
        </w:rPr>
        <w:t>,</w:t>
      </w:r>
      <w:r>
        <w:rPr>
          <w:rFonts w:eastAsia="Times New Roman" w:cs="Times New Roman"/>
          <w:szCs w:val="24"/>
        </w:rPr>
        <w:t xml:space="preserve"> και μια σειρά από ρυθμίσεις που ευνοούν τα δικαιώματα τω</w:t>
      </w:r>
      <w:r>
        <w:rPr>
          <w:rFonts w:eastAsia="Times New Roman" w:cs="Times New Roman"/>
          <w:szCs w:val="24"/>
        </w:rPr>
        <w:t>ν εργαζομένων. Η δεύτερη τροπολογία αφορά την αύξηση του ορίου του παράλληλου εισοδήματος των πωλητών λαϊκών αγορών που ήταν στο 40% του κατώτατου ορίου της φτώχειας. Τώρα αυτή η δυνατότητα πηγαίνει στο 100% του ορίου της φτώχειας.</w:t>
      </w:r>
    </w:p>
    <w:p w14:paraId="4EC194A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Κύριε Πρόεδρε, θα μου επ</w:t>
      </w:r>
      <w:r>
        <w:rPr>
          <w:rFonts w:eastAsia="Times New Roman" w:cs="Times New Roman"/>
          <w:szCs w:val="24"/>
        </w:rPr>
        <w:t>ιτρέψετε να πω δύο λόγια και για τον αναπτυξιακό νόμο, ο οποίος είναι σημαντικός και δείχνει τη διάθεσή μας να παρεμβαίνουμε πολιτικά</w:t>
      </w:r>
      <w:r>
        <w:rPr>
          <w:rFonts w:eastAsia="Times New Roman" w:cs="Times New Roman"/>
          <w:szCs w:val="24"/>
        </w:rPr>
        <w:t>,</w:t>
      </w:r>
      <w:r>
        <w:rPr>
          <w:rFonts w:eastAsia="Times New Roman" w:cs="Times New Roman"/>
          <w:szCs w:val="24"/>
        </w:rPr>
        <w:t xml:space="preserve"> σε ζητήματα που θεωρούμε ότι ενδεχομένως δεν έχουν ολοκληρώσει με τον δέοντα τρόπο τον κύκλο τους και κάνουμε τις αναγκαί</w:t>
      </w:r>
      <w:r>
        <w:rPr>
          <w:rFonts w:eastAsia="Times New Roman" w:cs="Times New Roman"/>
          <w:szCs w:val="24"/>
        </w:rPr>
        <w:t>ες παρεμβάσεις, ώστε να γίνουν λειτουργικότερα, αποδοτικότερα και να εξυπηρετήσουν τελικά τον στόχο</w:t>
      </w:r>
      <w:r>
        <w:rPr>
          <w:rFonts w:eastAsia="Times New Roman" w:cs="Times New Roman"/>
          <w:szCs w:val="24"/>
        </w:rPr>
        <w:t>,</w:t>
      </w:r>
      <w:r>
        <w:rPr>
          <w:rFonts w:eastAsia="Times New Roman" w:cs="Times New Roman"/>
          <w:szCs w:val="24"/>
        </w:rPr>
        <w:t xml:space="preserve"> που είναι μία πολύπλευρη ανάπτυξη χωρίς περιφερειακές ανισότητες και με δίκαιους κανόνες.</w:t>
      </w:r>
    </w:p>
    <w:p w14:paraId="4EC194A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Στο παρόν νομοσχέδιο ερχόμαστε να κάνουμε παρεμβάσεις στο καθεστώ</w:t>
      </w:r>
      <w:r>
        <w:rPr>
          <w:rFonts w:eastAsia="Times New Roman" w:cs="Times New Roman"/>
          <w:szCs w:val="24"/>
        </w:rPr>
        <w:t>ς ενίσχυσης του αναπτυξιακού νόμου, επενδύσεις μείζονος μεγέθους, το οποίο</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στον πρώτο κύκλο της προκήρυξής του δεν προσέλκυσε το ενδιαφέρον των επενδυτών. Άρα είμαστε υποχρεωμένοι να κάνουμε μια βελτιωτική παρέμβαση και αυτό ακριβώς κάνουμε χωρί</w:t>
      </w:r>
      <w:r>
        <w:rPr>
          <w:rFonts w:eastAsia="Times New Roman" w:cs="Times New Roman"/>
          <w:szCs w:val="24"/>
        </w:rPr>
        <w:t>ς φόβο και πάθος.</w:t>
      </w:r>
    </w:p>
    <w:p w14:paraId="4EC194A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Με τις αλλαγές που προτείνονται στο άρθρο 30</w:t>
      </w:r>
      <w:r>
        <w:rPr>
          <w:rFonts w:eastAsia="Times New Roman" w:cs="Times New Roman"/>
          <w:szCs w:val="24"/>
        </w:rPr>
        <w:t>,</w:t>
      </w:r>
      <w:r>
        <w:rPr>
          <w:rFonts w:eastAsia="Times New Roman" w:cs="Times New Roman"/>
          <w:szCs w:val="24"/>
        </w:rPr>
        <w:t xml:space="preserve"> επιχειρούμε να καταστήσουμε το εν λόγω καθεστώς πιο ελκυστικό για τους επενδυτές. Το συνολικό, επομένως, επιλέξιμο κόστος μειώνεται από 20 εκατομμύρια ευρώ που ήταν στα 15 εκατομμύρια ευρώ, εν</w:t>
      </w:r>
      <w:r>
        <w:rPr>
          <w:rFonts w:eastAsia="Times New Roman" w:cs="Times New Roman"/>
          <w:szCs w:val="24"/>
        </w:rPr>
        <w:t>ώ επίσης απαιτείται πλέον να δημιουργούνται όχι δύο αλλά μία θέση εργασίας ανά εκατομμύριο επιλέξιμου κόστους επένδυσης.</w:t>
      </w:r>
    </w:p>
    <w:p w14:paraId="4EC194A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Επίσης ως προς την επιλογή από τον φορέα του επενδυτικού σχεδίου του κινήτρου φορολογικής απαλλαγής θα παρέχονται ποσοστά ενίσχυσης μέχ</w:t>
      </w:r>
      <w:r>
        <w:rPr>
          <w:rFonts w:eastAsia="Times New Roman" w:cs="Times New Roman"/>
          <w:szCs w:val="24"/>
        </w:rPr>
        <w:t>ρι τα όρια του χάρτη των περιφερειακών ενισχύσεων. Το όριο της παρεχόμενης ενίσχυσης ανέρχεται στο ποσό των 7 εκατομμυρίων ευρώ</w:t>
      </w:r>
      <w:r>
        <w:rPr>
          <w:rFonts w:eastAsia="Times New Roman" w:cs="Times New Roman"/>
          <w:szCs w:val="24"/>
        </w:rPr>
        <w:t>,</w:t>
      </w:r>
      <w:r>
        <w:rPr>
          <w:rFonts w:eastAsia="Times New Roman" w:cs="Times New Roman"/>
          <w:szCs w:val="24"/>
        </w:rPr>
        <w:t xml:space="preserve"> έναντι μάξιμουμ 5 εκατομμυρίων ευρώ που ήταν πριν.</w:t>
      </w:r>
    </w:p>
    <w:p w14:paraId="4EC194B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Παράλληλα η διαδικασία και οι προϋποθέσεις παροχής της φορολογικής απαλλαγής</w:t>
      </w:r>
      <w:r>
        <w:rPr>
          <w:rFonts w:eastAsia="Times New Roman" w:cs="Times New Roman"/>
          <w:szCs w:val="24"/>
        </w:rPr>
        <w:t xml:space="preserve"> εναρμονίζονται με τις ευνοϊκές ρυθμίσεις που κάνουμε</w:t>
      </w:r>
      <w:r>
        <w:rPr>
          <w:rFonts w:eastAsia="Times New Roman" w:cs="Times New Roman"/>
          <w:szCs w:val="24"/>
        </w:rPr>
        <w:t>,</w:t>
      </w:r>
      <w:r>
        <w:rPr>
          <w:rFonts w:eastAsia="Times New Roman" w:cs="Times New Roman"/>
          <w:szCs w:val="24"/>
        </w:rPr>
        <w:t xml:space="preserve"> για τη δυνατότητα να αξιοποιείται το κίνητρο της φορολογικής απαλλαγής σε λιγότερα έτη δηλαδή από πέντε σε τρία.</w:t>
      </w:r>
    </w:p>
    <w:p w14:paraId="4EC194B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Προβλέπουμε, επίσης, στις μικρομεσαίες επιχειρήσεις, επειδή υπάρχει έντονο ενδιαφέρον τω</w:t>
      </w:r>
      <w:r>
        <w:rPr>
          <w:rFonts w:eastAsia="Times New Roman" w:cs="Times New Roman"/>
          <w:szCs w:val="24"/>
        </w:rPr>
        <w:t>ν επενδυτών, μας αναγκάζει να δημιουργήσουμε ένα νέο συνολικό καθεστώς, το οποίο τολμούμε και το καταθέτουμε και πιστεύουμε ότι θα ικανοποιήσει τις ανάγκες της ανάπτυξης που υπάρχουν.</w:t>
      </w:r>
    </w:p>
    <w:p w14:paraId="4EC194B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Μακροπρόθεσμα, η αλλαγή του αναπτυξιακού προτύπου που προωθεί η εθνική α</w:t>
      </w:r>
      <w:r>
        <w:rPr>
          <w:rFonts w:eastAsia="Times New Roman" w:cs="Times New Roman"/>
          <w:szCs w:val="24"/>
        </w:rPr>
        <w:t xml:space="preserve">ναπτυξιακή στρατηγική, προσανατολίζει τη χώρα σε μια οικονομία της γνώσης. Θα κερδίσουμε τη μάχη της ανάπτυξης, της επιστροφής στην κανονικότητα και στην </w:t>
      </w:r>
      <w:proofErr w:type="spellStart"/>
      <w:r>
        <w:rPr>
          <w:rFonts w:eastAsia="Times New Roman" w:cs="Times New Roman"/>
          <w:szCs w:val="24"/>
        </w:rPr>
        <w:t>ευήμερη</w:t>
      </w:r>
      <w:proofErr w:type="spellEnd"/>
      <w:r>
        <w:rPr>
          <w:rFonts w:eastAsia="Times New Roman" w:cs="Times New Roman"/>
          <w:szCs w:val="24"/>
        </w:rPr>
        <w:t xml:space="preserve"> πατρίδα. Ο στόχος της ανασυγκρότησης και της περιφερειακής ισότητας μας βάζει νέες ιδέες, νέες</w:t>
      </w:r>
      <w:r>
        <w:rPr>
          <w:rFonts w:eastAsia="Times New Roman" w:cs="Times New Roman"/>
          <w:szCs w:val="24"/>
        </w:rPr>
        <w:t xml:space="preserve"> υποχρεώσεις και είμαστε σίγουροι ότι ο λαός θα μας δώσει τη δυνατότητα να ανταποκριθούμε.</w:t>
      </w:r>
    </w:p>
    <w:p w14:paraId="4EC194B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EC194B4" w14:textId="77777777" w:rsidR="008E01FC" w:rsidRDefault="002168A0">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4EC194B5"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Καββαδάς</w:t>
      </w:r>
      <w:proofErr w:type="spellEnd"/>
      <w:r>
        <w:rPr>
          <w:rFonts w:eastAsia="Times New Roman" w:cs="Times New Roman"/>
          <w:szCs w:val="24"/>
        </w:rPr>
        <w:t xml:space="preserve"> από τη Νέα Δημοκρατία.</w:t>
      </w:r>
    </w:p>
    <w:p w14:paraId="4EC194B6" w14:textId="77777777" w:rsidR="008E01FC" w:rsidRDefault="002168A0">
      <w:pPr>
        <w:spacing w:line="600" w:lineRule="auto"/>
        <w:ind w:firstLine="720"/>
        <w:jc w:val="both"/>
        <w:rPr>
          <w:rFonts w:eastAsia="Times New Roman" w:cs="Times New Roman"/>
          <w:szCs w:val="24"/>
        </w:rPr>
      </w:pPr>
      <w:r w:rsidRPr="005E1D15">
        <w:rPr>
          <w:rFonts w:eastAsia="Times New Roman" w:cs="Times New Roman"/>
          <w:b/>
          <w:szCs w:val="24"/>
        </w:rPr>
        <w:t xml:space="preserve">ΑΘΑΝΑΣΙΟΣ </w:t>
      </w:r>
      <w:r w:rsidRPr="005E1D15">
        <w:rPr>
          <w:rFonts w:eastAsia="Times New Roman" w:cs="Times New Roman"/>
          <w:b/>
          <w:szCs w:val="24"/>
        </w:rPr>
        <w:t>ΚΑΒΒΑΔΑΣ:</w:t>
      </w:r>
      <w:r>
        <w:rPr>
          <w:rFonts w:eastAsia="Times New Roman" w:cs="Times New Roman"/>
          <w:b/>
          <w:szCs w:val="24"/>
        </w:rPr>
        <w:t xml:space="preserve"> </w:t>
      </w:r>
      <w:r>
        <w:rPr>
          <w:rFonts w:eastAsia="Times New Roman" w:cs="Times New Roman"/>
          <w:szCs w:val="24"/>
        </w:rPr>
        <w:t>Ευχαριστώ, κύριε Πρόεδρε.</w:t>
      </w:r>
    </w:p>
    <w:p w14:paraId="4EC194B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ιδιωτικό χρέος είναι ένα από τα σοβαρότερα ζητήματα που απασχολούν σήμερα την ελληνική κοινωνία. Τα χρόνια της διακυβέρνησης ΣΥΡΙΖΑ το χρέος αυτό διογκώθηκε και </w:t>
      </w:r>
      <w:r>
        <w:rPr>
          <w:rFonts w:eastAsia="Times New Roman" w:cs="Times New Roman"/>
          <w:szCs w:val="24"/>
        </w:rPr>
        <w:t>-</w:t>
      </w:r>
      <w:r>
        <w:rPr>
          <w:rFonts w:eastAsia="Times New Roman" w:cs="Times New Roman"/>
          <w:szCs w:val="24"/>
        </w:rPr>
        <w:t>από τα 183</w:t>
      </w:r>
      <w:r>
        <w:rPr>
          <w:rFonts w:eastAsia="Times New Roman" w:cs="Times New Roman"/>
          <w:szCs w:val="24"/>
        </w:rPr>
        <w:t xml:space="preserve"> δισεκατομμύρια ευρώ το 2014</w:t>
      </w:r>
      <w:r>
        <w:rPr>
          <w:rFonts w:eastAsia="Times New Roman" w:cs="Times New Roman"/>
          <w:szCs w:val="24"/>
        </w:rPr>
        <w:t>-</w:t>
      </w:r>
      <w:r>
        <w:rPr>
          <w:rFonts w:eastAsia="Times New Roman" w:cs="Times New Roman"/>
          <w:szCs w:val="24"/>
        </w:rPr>
        <w:t xml:space="preserve"> έφτασε σήμερα στα 223 δισεκατομμύρια ευρώ. </w:t>
      </w:r>
    </w:p>
    <w:p w14:paraId="4EC194B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Γι’ αυτό το θέμα την προηγούμενη εβδομάδα γίναμε και πάλι θεατές μιας </w:t>
      </w:r>
      <w:proofErr w:type="spellStart"/>
      <w:r>
        <w:rPr>
          <w:rFonts w:eastAsia="Times New Roman" w:cs="Times New Roman"/>
          <w:szCs w:val="24"/>
        </w:rPr>
        <w:t>κακοπαιγμένης</w:t>
      </w:r>
      <w:proofErr w:type="spellEnd"/>
      <w:r>
        <w:rPr>
          <w:rFonts w:eastAsia="Times New Roman" w:cs="Times New Roman"/>
          <w:szCs w:val="24"/>
        </w:rPr>
        <w:t xml:space="preserve"> θεατρικής παράστασης. Η Κυβέρνηση απείλησε –υποτίθεται- αρχικά τους εκπροσώπους των θεσμών, έπειτα</w:t>
      </w:r>
      <w:r>
        <w:rPr>
          <w:rFonts w:eastAsia="Times New Roman" w:cs="Times New Roman"/>
          <w:szCs w:val="24"/>
        </w:rPr>
        <w:t xml:space="preserve"> όμως από τα αυστηρά μηνύματα των Ευρωπαίων αξιωματούχων αναγκάζεται σε υποχώρηση.</w:t>
      </w:r>
    </w:p>
    <w:p w14:paraId="4EC194B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Το τονίζω αυτό, απαντώντας στη ρητορική των συναδέλφων του ΣΥΡΙΖΑ περί δήθεν τέλους της </w:t>
      </w:r>
      <w:proofErr w:type="spellStart"/>
      <w:r>
        <w:rPr>
          <w:rFonts w:eastAsia="Times New Roman" w:cs="Times New Roman"/>
          <w:szCs w:val="24"/>
        </w:rPr>
        <w:t>μνημονιακής</w:t>
      </w:r>
      <w:proofErr w:type="spellEnd"/>
      <w:r>
        <w:rPr>
          <w:rFonts w:eastAsia="Times New Roman" w:cs="Times New Roman"/>
          <w:szCs w:val="24"/>
        </w:rPr>
        <w:t xml:space="preserve"> εποπτείας.</w:t>
      </w:r>
    </w:p>
    <w:p w14:paraId="4EC194B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w:t>
      </w:r>
      <w:r w:rsidRPr="00154955">
        <w:rPr>
          <w:rFonts w:eastAsia="Times New Roman" w:cs="Times New Roman"/>
          <w:szCs w:val="24"/>
        </w:rPr>
        <w:t>υρίες και κύριοι συνάδελφοι</w:t>
      </w:r>
      <w:r>
        <w:rPr>
          <w:rFonts w:eastAsia="Times New Roman" w:cs="Times New Roman"/>
          <w:szCs w:val="24"/>
        </w:rPr>
        <w:t>,</w:t>
      </w:r>
      <w:r w:rsidRPr="00154955">
        <w:rPr>
          <w:rFonts w:eastAsia="Times New Roman" w:cs="Times New Roman"/>
          <w:szCs w:val="24"/>
        </w:rPr>
        <w:t xml:space="preserve"> έπειτα από τέσσερα χρόνια</w:t>
      </w:r>
      <w:r>
        <w:rPr>
          <w:rFonts w:eastAsia="Times New Roman" w:cs="Times New Roman"/>
          <w:szCs w:val="24"/>
        </w:rPr>
        <w:t>,</w:t>
      </w:r>
      <w:r w:rsidRPr="00154955">
        <w:rPr>
          <w:rFonts w:eastAsia="Times New Roman" w:cs="Times New Roman"/>
          <w:szCs w:val="24"/>
        </w:rPr>
        <w:t xml:space="preserve"> έπειτ</w:t>
      </w:r>
      <w:r w:rsidRPr="00154955">
        <w:rPr>
          <w:rFonts w:eastAsia="Times New Roman" w:cs="Times New Roman"/>
          <w:szCs w:val="24"/>
        </w:rPr>
        <w:t xml:space="preserve">α από απίστευτες παλινωδίες η </w:t>
      </w:r>
      <w:r>
        <w:rPr>
          <w:rFonts w:eastAsia="Times New Roman" w:cs="Times New Roman"/>
          <w:szCs w:val="24"/>
        </w:rPr>
        <w:t>Κ</w:t>
      </w:r>
      <w:r w:rsidRPr="00154955">
        <w:rPr>
          <w:rFonts w:eastAsia="Times New Roman" w:cs="Times New Roman"/>
          <w:szCs w:val="24"/>
        </w:rPr>
        <w:t>υβέρνηση φέρνει σήμερα μ</w:t>
      </w:r>
      <w:r>
        <w:rPr>
          <w:rFonts w:eastAsia="Times New Roman" w:cs="Times New Roman"/>
          <w:szCs w:val="24"/>
        </w:rPr>
        <w:t xml:space="preserve">ια </w:t>
      </w:r>
      <w:r w:rsidRPr="00154955">
        <w:rPr>
          <w:rFonts w:eastAsia="Times New Roman" w:cs="Times New Roman"/>
          <w:szCs w:val="24"/>
        </w:rPr>
        <w:t>τροπολογία</w:t>
      </w:r>
      <w:r>
        <w:rPr>
          <w:rFonts w:eastAsia="Times New Roman" w:cs="Times New Roman"/>
          <w:szCs w:val="24"/>
        </w:rPr>
        <w:t>,</w:t>
      </w:r>
      <w:r w:rsidRPr="00154955">
        <w:rPr>
          <w:rFonts w:eastAsia="Times New Roman" w:cs="Times New Roman"/>
          <w:szCs w:val="24"/>
        </w:rPr>
        <w:t xml:space="preserve"> προσπαθώντας να ρυθμίσει </w:t>
      </w:r>
      <w:r>
        <w:rPr>
          <w:rFonts w:eastAsia="Times New Roman" w:cs="Times New Roman"/>
          <w:szCs w:val="24"/>
        </w:rPr>
        <w:t>έ</w:t>
      </w:r>
      <w:r w:rsidRPr="00154955">
        <w:rPr>
          <w:rFonts w:eastAsia="Times New Roman" w:cs="Times New Roman"/>
          <w:szCs w:val="24"/>
        </w:rPr>
        <w:t xml:space="preserve">να πολύ μικρό τμήμα του ιδιωτικού </w:t>
      </w:r>
      <w:r>
        <w:rPr>
          <w:rFonts w:eastAsia="Times New Roman" w:cs="Times New Roman"/>
          <w:szCs w:val="24"/>
        </w:rPr>
        <w:t>ληξιπρόθεσμου</w:t>
      </w:r>
      <w:r w:rsidRPr="00154955">
        <w:rPr>
          <w:rFonts w:eastAsia="Times New Roman" w:cs="Times New Roman"/>
          <w:szCs w:val="24"/>
        </w:rPr>
        <w:t xml:space="preserve"> χρέους</w:t>
      </w:r>
      <w:r>
        <w:rPr>
          <w:rFonts w:eastAsia="Times New Roman" w:cs="Times New Roman"/>
          <w:szCs w:val="24"/>
        </w:rPr>
        <w:t>. Π</w:t>
      </w:r>
      <w:r w:rsidRPr="00154955">
        <w:rPr>
          <w:rFonts w:eastAsia="Times New Roman" w:cs="Times New Roman"/>
          <w:szCs w:val="24"/>
        </w:rPr>
        <w:t>ροσπαθεί να ρυθμίσει στο παρά πέντε της θητείας της την προστασία της πρώτης κατοικίας για τους πλέον ε</w:t>
      </w:r>
      <w:r w:rsidRPr="00154955">
        <w:rPr>
          <w:rFonts w:eastAsia="Times New Roman" w:cs="Times New Roman"/>
          <w:szCs w:val="24"/>
        </w:rPr>
        <w:t>υάλωτους δανειολήπτες</w:t>
      </w:r>
      <w:r>
        <w:rPr>
          <w:rFonts w:eastAsia="Times New Roman" w:cs="Times New Roman"/>
          <w:szCs w:val="24"/>
        </w:rPr>
        <w:t>. Κ</w:t>
      </w:r>
      <w:r w:rsidRPr="00154955">
        <w:rPr>
          <w:rFonts w:eastAsia="Times New Roman" w:cs="Times New Roman"/>
          <w:szCs w:val="24"/>
        </w:rPr>
        <w:t xml:space="preserve">αι </w:t>
      </w:r>
      <w:r>
        <w:rPr>
          <w:rFonts w:eastAsia="Times New Roman" w:cs="Times New Roman"/>
          <w:szCs w:val="24"/>
        </w:rPr>
        <w:t>π</w:t>
      </w:r>
      <w:r w:rsidRPr="00154955">
        <w:rPr>
          <w:rFonts w:eastAsia="Times New Roman" w:cs="Times New Roman"/>
          <w:szCs w:val="24"/>
        </w:rPr>
        <w:t>ροσέξτε</w:t>
      </w:r>
      <w:r>
        <w:rPr>
          <w:rFonts w:eastAsia="Times New Roman" w:cs="Times New Roman"/>
          <w:szCs w:val="24"/>
        </w:rPr>
        <w:t>, οι</w:t>
      </w:r>
      <w:r w:rsidRPr="00154955">
        <w:rPr>
          <w:rFonts w:eastAsia="Times New Roman" w:cs="Times New Roman"/>
          <w:szCs w:val="24"/>
        </w:rPr>
        <w:t xml:space="preserve"> </w:t>
      </w:r>
      <w:r>
        <w:rPr>
          <w:rFonts w:eastAsia="Times New Roman" w:cs="Times New Roman"/>
          <w:szCs w:val="24"/>
        </w:rPr>
        <w:t>συνάδελφοι</w:t>
      </w:r>
      <w:r w:rsidRPr="00154955">
        <w:rPr>
          <w:rFonts w:eastAsia="Times New Roman" w:cs="Times New Roman"/>
          <w:szCs w:val="24"/>
        </w:rPr>
        <w:t xml:space="preserve"> της </w:t>
      </w:r>
      <w:r>
        <w:rPr>
          <w:rFonts w:eastAsia="Times New Roman" w:cs="Times New Roman"/>
          <w:szCs w:val="24"/>
        </w:rPr>
        <w:t>Κ</w:t>
      </w:r>
      <w:r w:rsidRPr="00154955">
        <w:rPr>
          <w:rFonts w:eastAsia="Times New Roman" w:cs="Times New Roman"/>
          <w:szCs w:val="24"/>
        </w:rPr>
        <w:t>υβέρνησης σχεδόν πανηγυρίζουν</w:t>
      </w:r>
      <w:r>
        <w:rPr>
          <w:rFonts w:eastAsia="Times New Roman" w:cs="Times New Roman"/>
          <w:szCs w:val="24"/>
        </w:rPr>
        <w:t>,</w:t>
      </w:r>
      <w:r w:rsidRPr="00154955">
        <w:rPr>
          <w:rFonts w:eastAsia="Times New Roman" w:cs="Times New Roman"/>
          <w:szCs w:val="24"/>
        </w:rPr>
        <w:t xml:space="preserve"> που τελικά </w:t>
      </w:r>
      <w:r>
        <w:rPr>
          <w:rFonts w:eastAsia="Times New Roman" w:cs="Times New Roman"/>
          <w:szCs w:val="24"/>
        </w:rPr>
        <w:t>φέρνουν</w:t>
      </w:r>
      <w:r w:rsidRPr="00154955">
        <w:rPr>
          <w:rFonts w:eastAsia="Times New Roman" w:cs="Times New Roman"/>
          <w:szCs w:val="24"/>
        </w:rPr>
        <w:t xml:space="preserve"> μία ρύθμιση που θέτει αυστηρότερα όρια προστασίας από όσα οι ίδιοι υπόσχονταν</w:t>
      </w:r>
      <w:r>
        <w:rPr>
          <w:rFonts w:eastAsia="Times New Roman" w:cs="Times New Roman"/>
          <w:szCs w:val="24"/>
        </w:rPr>
        <w:t>. Μ</w:t>
      </w:r>
      <w:r w:rsidRPr="00154955">
        <w:rPr>
          <w:rFonts w:eastAsia="Times New Roman" w:cs="Times New Roman"/>
          <w:szCs w:val="24"/>
        </w:rPr>
        <w:t>πορούμε να πούμε πλέον ότι αυτή η ρύθμιση είναι πολύ λίγ</w:t>
      </w:r>
      <w:r>
        <w:rPr>
          <w:rFonts w:eastAsia="Times New Roman" w:cs="Times New Roman"/>
          <w:szCs w:val="24"/>
        </w:rPr>
        <w:t>η,</w:t>
      </w:r>
      <w:r w:rsidRPr="00154955">
        <w:rPr>
          <w:rFonts w:eastAsia="Times New Roman" w:cs="Times New Roman"/>
          <w:szCs w:val="24"/>
        </w:rPr>
        <w:t xml:space="preserve"> έρχεται πολ</w:t>
      </w:r>
      <w:r w:rsidRPr="00154955">
        <w:rPr>
          <w:rFonts w:eastAsia="Times New Roman" w:cs="Times New Roman"/>
          <w:szCs w:val="24"/>
        </w:rPr>
        <w:t>ύ αργά και με μεγάλη προχειρότητα</w:t>
      </w:r>
      <w:r>
        <w:rPr>
          <w:rFonts w:eastAsia="Times New Roman" w:cs="Times New Roman"/>
          <w:szCs w:val="24"/>
        </w:rPr>
        <w:t>.</w:t>
      </w:r>
    </w:p>
    <w:p w14:paraId="4EC194B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w:t>
      </w:r>
      <w:r w:rsidRPr="00154955">
        <w:rPr>
          <w:rFonts w:eastAsia="Times New Roman" w:cs="Times New Roman"/>
          <w:szCs w:val="24"/>
        </w:rPr>
        <w:t xml:space="preserve"> προχειρότητα </w:t>
      </w:r>
      <w:r>
        <w:rPr>
          <w:rFonts w:eastAsia="Times New Roman" w:cs="Times New Roman"/>
          <w:szCs w:val="24"/>
        </w:rPr>
        <w:t xml:space="preserve">με την οποία </w:t>
      </w:r>
      <w:r w:rsidRPr="00154955">
        <w:rPr>
          <w:rFonts w:eastAsia="Times New Roman" w:cs="Times New Roman"/>
          <w:szCs w:val="24"/>
        </w:rPr>
        <w:t>νομοθετείτ</w:t>
      </w:r>
      <w:r>
        <w:rPr>
          <w:rFonts w:eastAsia="Times New Roman" w:cs="Times New Roman"/>
          <w:szCs w:val="24"/>
        </w:rPr>
        <w:t>ε, κύριε Υπουργέ,</w:t>
      </w:r>
      <w:r w:rsidRPr="00154955">
        <w:rPr>
          <w:rFonts w:eastAsia="Times New Roman" w:cs="Times New Roman"/>
          <w:szCs w:val="24"/>
        </w:rPr>
        <w:t xml:space="preserve"> φαίνεται μέσα σε όλα τα άλλα από τη νομοθετική βελτίωση που καταθέσατε </w:t>
      </w:r>
      <w:r>
        <w:rPr>
          <w:rFonts w:eastAsia="Times New Roman" w:cs="Times New Roman"/>
          <w:szCs w:val="24"/>
        </w:rPr>
        <w:t>μ</w:t>
      </w:r>
      <w:r w:rsidRPr="00154955">
        <w:rPr>
          <w:rFonts w:eastAsia="Times New Roman" w:cs="Times New Roman"/>
          <w:szCs w:val="24"/>
        </w:rPr>
        <w:t xml:space="preserve">όλις πριν </w:t>
      </w:r>
      <w:r>
        <w:rPr>
          <w:rFonts w:eastAsia="Times New Roman" w:cs="Times New Roman"/>
          <w:szCs w:val="24"/>
        </w:rPr>
        <w:t xml:space="preserve">από </w:t>
      </w:r>
      <w:r w:rsidRPr="00154955">
        <w:rPr>
          <w:rFonts w:eastAsia="Times New Roman" w:cs="Times New Roman"/>
          <w:szCs w:val="24"/>
        </w:rPr>
        <w:t xml:space="preserve">λίγο για τις επιχειρήσεις με </w:t>
      </w:r>
      <w:r>
        <w:rPr>
          <w:rFonts w:eastAsia="Times New Roman" w:cs="Times New Roman"/>
          <w:szCs w:val="24"/>
        </w:rPr>
        <w:t>εν</w:t>
      </w:r>
      <w:r w:rsidRPr="00154955">
        <w:rPr>
          <w:rFonts w:eastAsia="Times New Roman" w:cs="Times New Roman"/>
          <w:szCs w:val="24"/>
        </w:rPr>
        <w:t>υπόθηκη την πρώτη κατοικία</w:t>
      </w:r>
      <w:r>
        <w:rPr>
          <w:rFonts w:eastAsia="Times New Roman" w:cs="Times New Roman"/>
          <w:szCs w:val="24"/>
        </w:rPr>
        <w:t>,</w:t>
      </w:r>
      <w:r w:rsidRPr="00154955">
        <w:rPr>
          <w:rFonts w:eastAsia="Times New Roman" w:cs="Times New Roman"/>
          <w:szCs w:val="24"/>
        </w:rPr>
        <w:t xml:space="preserve"> όπου περιορίζετ</w:t>
      </w:r>
      <w:r>
        <w:rPr>
          <w:rFonts w:eastAsia="Times New Roman" w:cs="Times New Roman"/>
          <w:szCs w:val="24"/>
        </w:rPr>
        <w:t>ε</w:t>
      </w:r>
      <w:r w:rsidRPr="00154955">
        <w:rPr>
          <w:rFonts w:eastAsia="Times New Roman" w:cs="Times New Roman"/>
          <w:szCs w:val="24"/>
        </w:rPr>
        <w:t xml:space="preserve"> ακό</w:t>
      </w:r>
      <w:r w:rsidRPr="00154955">
        <w:rPr>
          <w:rFonts w:eastAsia="Times New Roman" w:cs="Times New Roman"/>
          <w:szCs w:val="24"/>
        </w:rPr>
        <w:t xml:space="preserve">μα περισσότερο τους πολίτες που αδυνατούν να πληρώσουν τα δάνειά τους και να σώσουν τα σπίτια </w:t>
      </w:r>
      <w:r>
        <w:rPr>
          <w:rFonts w:eastAsia="Times New Roman" w:cs="Times New Roman"/>
          <w:szCs w:val="24"/>
        </w:rPr>
        <w:t>τους,</w:t>
      </w:r>
      <w:r w:rsidRPr="00154955">
        <w:rPr>
          <w:rFonts w:eastAsia="Times New Roman" w:cs="Times New Roman"/>
          <w:szCs w:val="24"/>
        </w:rPr>
        <w:t xml:space="preserve"> μειώνοντας το όριο στα 100.000 ευρώ από 130.000 ευρώ</w:t>
      </w:r>
      <w:r>
        <w:rPr>
          <w:rFonts w:eastAsia="Times New Roman" w:cs="Times New Roman"/>
          <w:szCs w:val="24"/>
        </w:rPr>
        <w:t>.</w:t>
      </w:r>
    </w:p>
    <w:p w14:paraId="4EC194B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Φ</w:t>
      </w:r>
      <w:r w:rsidRPr="00154955">
        <w:rPr>
          <w:rFonts w:eastAsia="Times New Roman" w:cs="Times New Roman"/>
          <w:szCs w:val="24"/>
        </w:rPr>
        <w:t>αντάζομαι</w:t>
      </w:r>
      <w:r>
        <w:rPr>
          <w:rFonts w:eastAsia="Times New Roman" w:cs="Times New Roman"/>
          <w:szCs w:val="24"/>
        </w:rPr>
        <w:t xml:space="preserve"> ότι</w:t>
      </w:r>
      <w:r w:rsidRPr="00154955">
        <w:rPr>
          <w:rFonts w:eastAsia="Times New Roman" w:cs="Times New Roman"/>
          <w:szCs w:val="24"/>
        </w:rPr>
        <w:t xml:space="preserve"> και εδώ κέρδισαν οι </w:t>
      </w:r>
      <w:r>
        <w:rPr>
          <w:rFonts w:eastAsia="Times New Roman" w:cs="Times New Roman"/>
          <w:szCs w:val="24"/>
        </w:rPr>
        <w:t>θ</w:t>
      </w:r>
      <w:r>
        <w:rPr>
          <w:rFonts w:eastAsia="Times New Roman" w:cs="Times New Roman"/>
          <w:szCs w:val="24"/>
        </w:rPr>
        <w:t xml:space="preserve">εσμοί, κύριε Υπουργέ, </w:t>
      </w:r>
      <w:r w:rsidRPr="00154955">
        <w:rPr>
          <w:rFonts w:eastAsia="Times New Roman" w:cs="Times New Roman"/>
          <w:szCs w:val="24"/>
        </w:rPr>
        <w:t xml:space="preserve">και μας λέτε ότι δεν υπάρχει εποπτεία και </w:t>
      </w:r>
      <w:r w:rsidRPr="00154955">
        <w:rPr>
          <w:rFonts w:eastAsia="Times New Roman" w:cs="Times New Roman"/>
          <w:szCs w:val="24"/>
        </w:rPr>
        <w:t>ότι βγήκαμε από τα μνημόνια</w:t>
      </w:r>
      <w:r>
        <w:rPr>
          <w:rFonts w:eastAsia="Times New Roman" w:cs="Times New Roman"/>
          <w:szCs w:val="24"/>
        </w:rPr>
        <w:t>. Κ</w:t>
      </w:r>
      <w:r w:rsidRPr="00154955">
        <w:rPr>
          <w:rFonts w:eastAsia="Times New Roman" w:cs="Times New Roman"/>
          <w:szCs w:val="24"/>
        </w:rPr>
        <w:t xml:space="preserve">αι είναι </w:t>
      </w:r>
      <w:r>
        <w:rPr>
          <w:rFonts w:eastAsia="Times New Roman" w:cs="Times New Roman"/>
          <w:szCs w:val="24"/>
        </w:rPr>
        <w:t>α</w:t>
      </w:r>
      <w:r w:rsidRPr="00154955">
        <w:rPr>
          <w:rFonts w:eastAsia="Times New Roman" w:cs="Times New Roman"/>
          <w:szCs w:val="24"/>
        </w:rPr>
        <w:t>παράδεκτο</w:t>
      </w:r>
      <w:r>
        <w:rPr>
          <w:rFonts w:eastAsia="Times New Roman" w:cs="Times New Roman"/>
          <w:szCs w:val="24"/>
        </w:rPr>
        <w:t>,</w:t>
      </w:r>
      <w:r w:rsidRPr="00154955">
        <w:rPr>
          <w:rFonts w:eastAsia="Times New Roman" w:cs="Times New Roman"/>
          <w:szCs w:val="24"/>
        </w:rPr>
        <w:t xml:space="preserve"> που για μία ακόμη φορά καταθέσ</w:t>
      </w:r>
      <w:r>
        <w:rPr>
          <w:rFonts w:eastAsia="Times New Roman" w:cs="Times New Roman"/>
          <w:szCs w:val="24"/>
        </w:rPr>
        <w:t>α</w:t>
      </w:r>
      <w:r w:rsidRPr="00154955">
        <w:rPr>
          <w:rFonts w:eastAsia="Times New Roman" w:cs="Times New Roman"/>
          <w:szCs w:val="24"/>
        </w:rPr>
        <w:t>τε μία τροπολογία νύχτα και τη φέρ</w:t>
      </w:r>
      <w:r>
        <w:rPr>
          <w:rFonts w:eastAsia="Times New Roman" w:cs="Times New Roman"/>
          <w:szCs w:val="24"/>
        </w:rPr>
        <w:t>ν</w:t>
      </w:r>
      <w:r w:rsidRPr="00154955">
        <w:rPr>
          <w:rFonts w:eastAsia="Times New Roman" w:cs="Times New Roman"/>
          <w:szCs w:val="24"/>
        </w:rPr>
        <w:t>ετε με άμεσες διαδικασίες προς ψήφιση</w:t>
      </w:r>
      <w:r>
        <w:rPr>
          <w:rFonts w:eastAsia="Times New Roman" w:cs="Times New Roman"/>
          <w:szCs w:val="24"/>
        </w:rPr>
        <w:t>,</w:t>
      </w:r>
      <w:r w:rsidRPr="00154955">
        <w:rPr>
          <w:rFonts w:eastAsia="Times New Roman" w:cs="Times New Roman"/>
          <w:szCs w:val="24"/>
        </w:rPr>
        <w:t xml:space="preserve"> χωρίς να υπάρξει ουσιαστικός διάλογος</w:t>
      </w:r>
      <w:r>
        <w:rPr>
          <w:rFonts w:eastAsia="Times New Roman" w:cs="Times New Roman"/>
          <w:szCs w:val="24"/>
        </w:rPr>
        <w:t>.</w:t>
      </w:r>
    </w:p>
    <w:p w14:paraId="4EC194B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Συγκεκριμένα η ρύθμιση αυτή </w:t>
      </w:r>
      <w:r w:rsidRPr="00154955">
        <w:rPr>
          <w:rFonts w:eastAsia="Times New Roman" w:cs="Times New Roman"/>
          <w:szCs w:val="24"/>
        </w:rPr>
        <w:t>θέτει περισσότερα κριτήρια για τη</w:t>
      </w:r>
      <w:r w:rsidRPr="00154955">
        <w:rPr>
          <w:rFonts w:eastAsia="Times New Roman" w:cs="Times New Roman"/>
          <w:szCs w:val="24"/>
        </w:rPr>
        <w:t xml:space="preserve">ν </w:t>
      </w:r>
      <w:proofErr w:type="spellStart"/>
      <w:r w:rsidRPr="00154955">
        <w:rPr>
          <w:rFonts w:eastAsia="Times New Roman" w:cs="Times New Roman"/>
          <w:szCs w:val="24"/>
        </w:rPr>
        <w:t>επιλεξιμότητα</w:t>
      </w:r>
      <w:proofErr w:type="spellEnd"/>
      <w:r w:rsidRPr="00154955">
        <w:rPr>
          <w:rFonts w:eastAsia="Times New Roman" w:cs="Times New Roman"/>
          <w:szCs w:val="24"/>
        </w:rPr>
        <w:t xml:space="preserve"> των δανειοληπτών</w:t>
      </w:r>
      <w:r>
        <w:rPr>
          <w:rFonts w:eastAsia="Times New Roman" w:cs="Times New Roman"/>
          <w:szCs w:val="24"/>
        </w:rPr>
        <w:t>,</w:t>
      </w:r>
      <w:r w:rsidRPr="00154955">
        <w:rPr>
          <w:rFonts w:eastAsia="Times New Roman" w:cs="Times New Roman"/>
          <w:szCs w:val="24"/>
        </w:rPr>
        <w:t xml:space="preserve"> αφήνοντας έτσι ένα μεγάλο αριθμό νοικοκυριών και </w:t>
      </w:r>
      <w:r>
        <w:rPr>
          <w:rFonts w:eastAsia="Times New Roman" w:cs="Times New Roman"/>
          <w:szCs w:val="24"/>
        </w:rPr>
        <w:t>ε</w:t>
      </w:r>
      <w:r w:rsidRPr="00154955">
        <w:rPr>
          <w:rFonts w:eastAsia="Times New Roman" w:cs="Times New Roman"/>
          <w:szCs w:val="24"/>
        </w:rPr>
        <w:t>πιχειρήσεων εκτός ρύθμισης</w:t>
      </w:r>
      <w:r>
        <w:rPr>
          <w:rFonts w:eastAsia="Times New Roman" w:cs="Times New Roman"/>
          <w:szCs w:val="24"/>
        </w:rPr>
        <w:t>.</w:t>
      </w:r>
    </w:p>
    <w:p w14:paraId="4EC194B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Υπενθυμίζω ότι</w:t>
      </w:r>
      <w:r w:rsidRPr="00154955">
        <w:rPr>
          <w:rFonts w:eastAsia="Times New Roman" w:cs="Times New Roman"/>
          <w:szCs w:val="24"/>
        </w:rPr>
        <w:t xml:space="preserve"> το </w:t>
      </w:r>
      <w:r>
        <w:rPr>
          <w:rFonts w:eastAsia="Times New Roman" w:cs="Times New Roman"/>
          <w:szCs w:val="24"/>
        </w:rPr>
        <w:t xml:space="preserve">αρχικό </w:t>
      </w:r>
      <w:r w:rsidRPr="00154955">
        <w:rPr>
          <w:rFonts w:eastAsia="Times New Roman" w:cs="Times New Roman"/>
          <w:szCs w:val="24"/>
        </w:rPr>
        <w:t xml:space="preserve">σχέδιο που είχε εξαγγείλει η </w:t>
      </w:r>
      <w:r>
        <w:rPr>
          <w:rFonts w:eastAsia="Times New Roman" w:cs="Times New Roman"/>
          <w:szCs w:val="24"/>
        </w:rPr>
        <w:t>Κ</w:t>
      </w:r>
      <w:r w:rsidRPr="00154955">
        <w:rPr>
          <w:rFonts w:eastAsia="Times New Roman" w:cs="Times New Roman"/>
          <w:szCs w:val="24"/>
        </w:rPr>
        <w:t xml:space="preserve">υβέρνηση πριν </w:t>
      </w:r>
      <w:r>
        <w:rPr>
          <w:rFonts w:eastAsia="Times New Roman" w:cs="Times New Roman"/>
          <w:szCs w:val="24"/>
        </w:rPr>
        <w:t xml:space="preserve">από </w:t>
      </w:r>
      <w:r w:rsidRPr="00154955">
        <w:rPr>
          <w:rFonts w:eastAsia="Times New Roman" w:cs="Times New Roman"/>
          <w:szCs w:val="24"/>
        </w:rPr>
        <w:t xml:space="preserve">την </w:t>
      </w:r>
      <w:r>
        <w:rPr>
          <w:rFonts w:eastAsia="Times New Roman" w:cs="Times New Roman"/>
          <w:szCs w:val="24"/>
        </w:rPr>
        <w:t>ά</w:t>
      </w:r>
      <w:r w:rsidRPr="00154955">
        <w:rPr>
          <w:rFonts w:eastAsia="Times New Roman" w:cs="Times New Roman"/>
          <w:szCs w:val="24"/>
        </w:rPr>
        <w:t>τακτη υποχώρησ</w:t>
      </w:r>
      <w:r>
        <w:rPr>
          <w:rFonts w:eastAsia="Times New Roman" w:cs="Times New Roman"/>
          <w:szCs w:val="24"/>
        </w:rPr>
        <w:t>ή</w:t>
      </w:r>
      <w:r w:rsidRPr="00154955">
        <w:rPr>
          <w:rFonts w:eastAsia="Times New Roman" w:cs="Times New Roman"/>
          <w:szCs w:val="24"/>
        </w:rPr>
        <w:t xml:space="preserve"> </w:t>
      </w:r>
      <w:r>
        <w:rPr>
          <w:rFonts w:eastAsia="Times New Roman" w:cs="Times New Roman"/>
          <w:szCs w:val="24"/>
        </w:rPr>
        <w:t>της,</w:t>
      </w:r>
      <w:r w:rsidRPr="00154955">
        <w:rPr>
          <w:rFonts w:eastAsia="Times New Roman" w:cs="Times New Roman"/>
          <w:szCs w:val="24"/>
        </w:rPr>
        <w:t xml:space="preserve"> αφορούσε πολ</w:t>
      </w:r>
      <w:r>
        <w:rPr>
          <w:rFonts w:eastAsia="Times New Roman" w:cs="Times New Roman"/>
          <w:szCs w:val="24"/>
        </w:rPr>
        <w:t>ύ</w:t>
      </w:r>
      <w:r w:rsidRPr="00154955">
        <w:rPr>
          <w:rFonts w:eastAsia="Times New Roman" w:cs="Times New Roman"/>
          <w:szCs w:val="24"/>
        </w:rPr>
        <w:t xml:space="preserve"> περισσότερους δανειολήπτες</w:t>
      </w:r>
      <w:r>
        <w:rPr>
          <w:rFonts w:eastAsia="Times New Roman" w:cs="Times New Roman"/>
          <w:szCs w:val="24"/>
        </w:rPr>
        <w:t>. Ε</w:t>
      </w:r>
      <w:r w:rsidRPr="00154955">
        <w:rPr>
          <w:rFonts w:eastAsia="Times New Roman" w:cs="Times New Roman"/>
          <w:szCs w:val="24"/>
        </w:rPr>
        <w:t>ίν</w:t>
      </w:r>
      <w:r w:rsidRPr="00154955">
        <w:rPr>
          <w:rFonts w:eastAsia="Times New Roman" w:cs="Times New Roman"/>
          <w:szCs w:val="24"/>
        </w:rPr>
        <w:t>αι σίγουρο</w:t>
      </w:r>
      <w:r>
        <w:rPr>
          <w:rFonts w:eastAsia="Times New Roman" w:cs="Times New Roman"/>
          <w:szCs w:val="24"/>
        </w:rPr>
        <w:t>,</w:t>
      </w:r>
      <w:r w:rsidRPr="00154955">
        <w:rPr>
          <w:rFonts w:eastAsia="Times New Roman" w:cs="Times New Roman"/>
          <w:szCs w:val="24"/>
        </w:rPr>
        <w:t xml:space="preserve"> λοιπόν</w:t>
      </w:r>
      <w:r>
        <w:rPr>
          <w:rFonts w:eastAsia="Times New Roman" w:cs="Times New Roman"/>
          <w:szCs w:val="24"/>
        </w:rPr>
        <w:t>,</w:t>
      </w:r>
      <w:r w:rsidRPr="00154955">
        <w:rPr>
          <w:rFonts w:eastAsia="Times New Roman" w:cs="Times New Roman"/>
          <w:szCs w:val="24"/>
        </w:rPr>
        <w:t xml:space="preserve"> ότι δεν είναι ώρα για πανηγυρισμούς</w:t>
      </w:r>
      <w:r>
        <w:rPr>
          <w:rFonts w:eastAsia="Times New Roman" w:cs="Times New Roman"/>
          <w:szCs w:val="24"/>
        </w:rPr>
        <w:t>. Η</w:t>
      </w:r>
      <w:r w:rsidRPr="00154955">
        <w:rPr>
          <w:rFonts w:eastAsia="Times New Roman" w:cs="Times New Roman"/>
          <w:szCs w:val="24"/>
        </w:rPr>
        <w:t xml:space="preserve"> διαφορά αυτή ανάμεσα στο παλιό σχέδιο και </w:t>
      </w:r>
      <w:r>
        <w:rPr>
          <w:rFonts w:eastAsia="Times New Roman" w:cs="Times New Roman"/>
          <w:szCs w:val="24"/>
        </w:rPr>
        <w:t xml:space="preserve">την </w:t>
      </w:r>
      <w:r w:rsidRPr="00154955">
        <w:rPr>
          <w:rFonts w:eastAsia="Times New Roman" w:cs="Times New Roman"/>
          <w:szCs w:val="24"/>
        </w:rPr>
        <w:t>τροπολογία που φέρ</w:t>
      </w:r>
      <w:r>
        <w:rPr>
          <w:rFonts w:eastAsia="Times New Roman" w:cs="Times New Roman"/>
          <w:szCs w:val="24"/>
        </w:rPr>
        <w:t>ν</w:t>
      </w:r>
      <w:r w:rsidRPr="00154955">
        <w:rPr>
          <w:rFonts w:eastAsia="Times New Roman" w:cs="Times New Roman"/>
          <w:szCs w:val="24"/>
        </w:rPr>
        <w:t>ετε σήμερα προς ψήφιση</w:t>
      </w:r>
      <w:r>
        <w:rPr>
          <w:rFonts w:eastAsia="Times New Roman" w:cs="Times New Roman"/>
          <w:szCs w:val="24"/>
        </w:rPr>
        <w:t>,</w:t>
      </w:r>
      <w:r w:rsidRPr="00154955">
        <w:rPr>
          <w:rFonts w:eastAsia="Times New Roman" w:cs="Times New Roman"/>
          <w:szCs w:val="24"/>
        </w:rPr>
        <w:t xml:space="preserve"> οφείλεται στις δραστικές </w:t>
      </w:r>
      <w:r>
        <w:rPr>
          <w:rFonts w:eastAsia="Times New Roman" w:cs="Times New Roman"/>
          <w:szCs w:val="24"/>
        </w:rPr>
        <w:t>υποχωρήσεις</w:t>
      </w:r>
      <w:r w:rsidRPr="00154955">
        <w:rPr>
          <w:rFonts w:eastAsia="Times New Roman" w:cs="Times New Roman"/>
          <w:szCs w:val="24"/>
        </w:rPr>
        <w:t xml:space="preserve"> της </w:t>
      </w:r>
      <w:r>
        <w:rPr>
          <w:rFonts w:eastAsia="Times New Roman" w:cs="Times New Roman"/>
          <w:szCs w:val="24"/>
        </w:rPr>
        <w:t>Κ</w:t>
      </w:r>
      <w:r w:rsidRPr="00154955">
        <w:rPr>
          <w:rFonts w:eastAsia="Times New Roman" w:cs="Times New Roman"/>
          <w:szCs w:val="24"/>
        </w:rPr>
        <w:t xml:space="preserve">υβέρνησης </w:t>
      </w:r>
      <w:r>
        <w:rPr>
          <w:rFonts w:eastAsia="Times New Roman" w:cs="Times New Roman"/>
          <w:szCs w:val="24"/>
        </w:rPr>
        <w:t>ό</w:t>
      </w:r>
      <w:r w:rsidRPr="00154955">
        <w:rPr>
          <w:rFonts w:eastAsia="Times New Roman" w:cs="Times New Roman"/>
          <w:szCs w:val="24"/>
        </w:rPr>
        <w:t xml:space="preserve">σον αφορά τα </w:t>
      </w:r>
      <w:r>
        <w:rPr>
          <w:rFonts w:eastAsia="Times New Roman" w:cs="Times New Roman"/>
          <w:szCs w:val="24"/>
        </w:rPr>
        <w:t>περιουσιακά</w:t>
      </w:r>
      <w:r w:rsidRPr="00154955">
        <w:rPr>
          <w:rFonts w:eastAsia="Times New Roman" w:cs="Times New Roman"/>
          <w:szCs w:val="24"/>
        </w:rPr>
        <w:t xml:space="preserve"> κριτήρια ένταξης</w:t>
      </w:r>
      <w:r>
        <w:rPr>
          <w:rFonts w:eastAsia="Times New Roman" w:cs="Times New Roman"/>
          <w:szCs w:val="24"/>
        </w:rPr>
        <w:t>,</w:t>
      </w:r>
      <w:r w:rsidRPr="00154955">
        <w:rPr>
          <w:rFonts w:eastAsia="Times New Roman" w:cs="Times New Roman"/>
          <w:szCs w:val="24"/>
        </w:rPr>
        <w:t xml:space="preserve"> καθώς και στ</w:t>
      </w:r>
      <w:r w:rsidRPr="00154955">
        <w:rPr>
          <w:rFonts w:eastAsia="Times New Roman" w:cs="Times New Roman"/>
          <w:szCs w:val="24"/>
        </w:rPr>
        <w:t>ο όριο της αντικειμενικής αξίας της πρώτης κατοικίας που θα ισχύσει για τα επαγγελματικά δάνεια</w:t>
      </w:r>
      <w:r>
        <w:rPr>
          <w:rFonts w:eastAsia="Times New Roman" w:cs="Times New Roman"/>
          <w:szCs w:val="24"/>
        </w:rPr>
        <w:t>.</w:t>
      </w:r>
    </w:p>
    <w:p w14:paraId="4EC194B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 Γενική Γραμματεία της Έ</w:t>
      </w:r>
      <w:r w:rsidRPr="00154955">
        <w:rPr>
          <w:rFonts w:eastAsia="Times New Roman" w:cs="Times New Roman"/>
          <w:szCs w:val="24"/>
        </w:rPr>
        <w:t xml:space="preserve">νωσης </w:t>
      </w:r>
      <w:r>
        <w:rPr>
          <w:rFonts w:eastAsia="Times New Roman" w:cs="Times New Roman"/>
          <w:szCs w:val="24"/>
        </w:rPr>
        <w:t>Ε</w:t>
      </w:r>
      <w:r w:rsidRPr="00154955">
        <w:rPr>
          <w:rFonts w:eastAsia="Times New Roman" w:cs="Times New Roman"/>
          <w:szCs w:val="24"/>
        </w:rPr>
        <w:t xml:space="preserve">λληνικών </w:t>
      </w:r>
      <w:r>
        <w:rPr>
          <w:rFonts w:eastAsia="Times New Roman" w:cs="Times New Roman"/>
          <w:szCs w:val="24"/>
        </w:rPr>
        <w:t>Τ</w:t>
      </w:r>
      <w:r w:rsidRPr="00154955">
        <w:rPr>
          <w:rFonts w:eastAsia="Times New Roman" w:cs="Times New Roman"/>
          <w:szCs w:val="24"/>
        </w:rPr>
        <w:t xml:space="preserve">ραπεζών </w:t>
      </w:r>
      <w:r>
        <w:rPr>
          <w:rFonts w:eastAsia="Times New Roman" w:cs="Times New Roman"/>
          <w:szCs w:val="24"/>
        </w:rPr>
        <w:t xml:space="preserve">χθες </w:t>
      </w:r>
      <w:r w:rsidRPr="00154955">
        <w:rPr>
          <w:rFonts w:eastAsia="Times New Roman" w:cs="Times New Roman"/>
          <w:szCs w:val="24"/>
        </w:rPr>
        <w:t xml:space="preserve">στην </w:t>
      </w:r>
      <w:r>
        <w:rPr>
          <w:rFonts w:eastAsia="Times New Roman" w:cs="Times New Roman"/>
          <w:szCs w:val="24"/>
        </w:rPr>
        <w:t>ε</w:t>
      </w:r>
      <w:r w:rsidRPr="00154955">
        <w:rPr>
          <w:rFonts w:eastAsia="Times New Roman" w:cs="Times New Roman"/>
          <w:szCs w:val="24"/>
        </w:rPr>
        <w:t xml:space="preserve">πιτροπή απαντώντας </w:t>
      </w:r>
      <w:r>
        <w:rPr>
          <w:rFonts w:eastAsia="Times New Roman" w:cs="Times New Roman"/>
          <w:szCs w:val="24"/>
        </w:rPr>
        <w:t>σε ερωτήσεις Β</w:t>
      </w:r>
      <w:r w:rsidRPr="00154955">
        <w:rPr>
          <w:rFonts w:eastAsia="Times New Roman" w:cs="Times New Roman"/>
          <w:szCs w:val="24"/>
        </w:rPr>
        <w:t>ουλευτών</w:t>
      </w:r>
      <w:r>
        <w:rPr>
          <w:rFonts w:eastAsia="Times New Roman" w:cs="Times New Roman"/>
          <w:szCs w:val="24"/>
        </w:rPr>
        <w:t>,</w:t>
      </w:r>
      <w:r w:rsidRPr="00154955">
        <w:rPr>
          <w:rFonts w:eastAsia="Times New Roman" w:cs="Times New Roman"/>
          <w:szCs w:val="24"/>
        </w:rPr>
        <w:t xml:space="preserve"> ανέφερε ότι το νέο </w:t>
      </w:r>
      <w:r>
        <w:rPr>
          <w:rFonts w:eastAsia="Times New Roman" w:cs="Times New Roman"/>
          <w:szCs w:val="24"/>
        </w:rPr>
        <w:t>π</w:t>
      </w:r>
      <w:r w:rsidRPr="00154955">
        <w:rPr>
          <w:rFonts w:eastAsia="Times New Roman" w:cs="Times New Roman"/>
          <w:szCs w:val="24"/>
        </w:rPr>
        <w:t xml:space="preserve">λαίσιο αφήνει εκτός προστασίας το </w:t>
      </w:r>
      <w:r w:rsidRPr="00154955">
        <w:rPr>
          <w:rFonts w:eastAsia="Times New Roman" w:cs="Times New Roman"/>
          <w:szCs w:val="24"/>
        </w:rPr>
        <w:t>30</w:t>
      </w:r>
      <w:r>
        <w:rPr>
          <w:rFonts w:eastAsia="Times New Roman" w:cs="Times New Roman"/>
          <w:szCs w:val="24"/>
        </w:rPr>
        <w:t>%</w:t>
      </w:r>
      <w:r w:rsidRPr="00154955">
        <w:rPr>
          <w:rFonts w:eastAsia="Times New Roman" w:cs="Times New Roman"/>
          <w:szCs w:val="24"/>
        </w:rPr>
        <w:t xml:space="preserve"> έως 40% των κόκκινων στεγαστικών δανείων</w:t>
      </w:r>
      <w:r>
        <w:rPr>
          <w:rFonts w:eastAsia="Times New Roman" w:cs="Times New Roman"/>
          <w:szCs w:val="24"/>
        </w:rPr>
        <w:t>. Δηλαδή, κύριοι Υ</w:t>
      </w:r>
      <w:r w:rsidRPr="00154955">
        <w:rPr>
          <w:rFonts w:eastAsia="Times New Roman" w:cs="Times New Roman"/>
          <w:szCs w:val="24"/>
        </w:rPr>
        <w:t xml:space="preserve">πουργοί της </w:t>
      </w:r>
      <w:r>
        <w:rPr>
          <w:rFonts w:eastAsia="Times New Roman" w:cs="Times New Roman"/>
          <w:szCs w:val="24"/>
        </w:rPr>
        <w:t>Κ</w:t>
      </w:r>
      <w:r w:rsidRPr="00154955">
        <w:rPr>
          <w:rFonts w:eastAsia="Times New Roman" w:cs="Times New Roman"/>
          <w:szCs w:val="24"/>
        </w:rPr>
        <w:t>υβέρνησης π</w:t>
      </w:r>
      <w:r>
        <w:rPr>
          <w:rFonts w:eastAsia="Times New Roman" w:cs="Times New Roman"/>
          <w:szCs w:val="24"/>
        </w:rPr>
        <w:t>ου συν</w:t>
      </w:r>
      <w:r w:rsidRPr="00154955">
        <w:rPr>
          <w:rFonts w:eastAsia="Times New Roman" w:cs="Times New Roman"/>
          <w:szCs w:val="24"/>
        </w:rPr>
        <w:t>υπογράψετε την παρούσα τροπολογία</w:t>
      </w:r>
      <w:r>
        <w:rPr>
          <w:rFonts w:eastAsia="Times New Roman" w:cs="Times New Roman"/>
          <w:szCs w:val="24"/>
        </w:rPr>
        <w:t>,</w:t>
      </w:r>
      <w:r w:rsidRPr="00154955">
        <w:rPr>
          <w:rFonts w:eastAsia="Times New Roman" w:cs="Times New Roman"/>
          <w:szCs w:val="24"/>
        </w:rPr>
        <w:t xml:space="preserve"> </w:t>
      </w:r>
      <w:r>
        <w:rPr>
          <w:rFonts w:eastAsia="Times New Roman" w:cs="Times New Roman"/>
          <w:szCs w:val="24"/>
        </w:rPr>
        <w:t>αφήνετε</w:t>
      </w:r>
      <w:r w:rsidRPr="00154955">
        <w:rPr>
          <w:rFonts w:eastAsia="Times New Roman" w:cs="Times New Roman"/>
          <w:szCs w:val="24"/>
        </w:rPr>
        <w:t xml:space="preserve"> εκτός ρύθμισης τέσσερις στους δέκα δανειολήπτες που αδυνατούν να αποπληρώσουν το χρέος τ</w:t>
      </w:r>
      <w:r>
        <w:rPr>
          <w:rFonts w:eastAsia="Times New Roman" w:cs="Times New Roman"/>
          <w:szCs w:val="24"/>
        </w:rPr>
        <w:t>ους για να σώσουν το σπίτι τους σ</w:t>
      </w:r>
      <w:r w:rsidRPr="00154955">
        <w:rPr>
          <w:rFonts w:eastAsia="Times New Roman" w:cs="Times New Roman"/>
          <w:szCs w:val="24"/>
        </w:rPr>
        <w:t xml:space="preserve">ε πολλές περιπτώσεις τη μοναδική </w:t>
      </w:r>
      <w:r>
        <w:rPr>
          <w:rFonts w:eastAsia="Times New Roman" w:cs="Times New Roman"/>
          <w:szCs w:val="24"/>
        </w:rPr>
        <w:t>τους</w:t>
      </w:r>
      <w:r w:rsidRPr="00154955">
        <w:rPr>
          <w:rFonts w:eastAsia="Times New Roman" w:cs="Times New Roman"/>
          <w:szCs w:val="24"/>
        </w:rPr>
        <w:t xml:space="preserve"> κατοικία</w:t>
      </w:r>
      <w:r>
        <w:rPr>
          <w:rFonts w:eastAsia="Times New Roman" w:cs="Times New Roman"/>
          <w:szCs w:val="24"/>
        </w:rPr>
        <w:t>.</w:t>
      </w:r>
    </w:p>
    <w:p w14:paraId="4EC194C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Ένα μείζον θέμα που προκύπτει μ</w:t>
      </w:r>
      <w:r w:rsidRPr="00154955">
        <w:rPr>
          <w:rFonts w:eastAsia="Times New Roman" w:cs="Times New Roman"/>
          <w:szCs w:val="24"/>
        </w:rPr>
        <w:t>ε την παρούσα ρύθμιση</w:t>
      </w:r>
      <w:r>
        <w:rPr>
          <w:rFonts w:eastAsia="Times New Roman" w:cs="Times New Roman"/>
          <w:szCs w:val="24"/>
        </w:rPr>
        <w:t>,</w:t>
      </w:r>
      <w:r w:rsidRPr="00154955">
        <w:rPr>
          <w:rFonts w:eastAsia="Times New Roman" w:cs="Times New Roman"/>
          <w:szCs w:val="24"/>
        </w:rPr>
        <w:t xml:space="preserve"> είναι το θέμα με τους δανειολήπτες που έχουν πάρει δάνειο σε ελβετικό φράγκο</w:t>
      </w:r>
      <w:r>
        <w:rPr>
          <w:rFonts w:eastAsia="Times New Roman" w:cs="Times New Roman"/>
          <w:szCs w:val="24"/>
        </w:rPr>
        <w:t>. Στη ρύθμιση που φέρνετε</w:t>
      </w:r>
      <w:r w:rsidRPr="00154955">
        <w:rPr>
          <w:rFonts w:eastAsia="Times New Roman" w:cs="Times New Roman"/>
          <w:szCs w:val="24"/>
        </w:rPr>
        <w:t xml:space="preserve"> αναφέρεται ότι</w:t>
      </w:r>
      <w:r>
        <w:rPr>
          <w:rFonts w:eastAsia="Times New Roman" w:cs="Times New Roman"/>
          <w:szCs w:val="24"/>
        </w:rPr>
        <w:t>,</w:t>
      </w:r>
      <w:r w:rsidRPr="00154955">
        <w:rPr>
          <w:rFonts w:eastAsia="Times New Roman" w:cs="Times New Roman"/>
          <w:szCs w:val="24"/>
        </w:rPr>
        <w:t xml:space="preserve"> για τον καθορισμό του μέγιστου ορίου</w:t>
      </w:r>
      <w:r w:rsidRPr="00154955">
        <w:rPr>
          <w:rFonts w:eastAsia="Times New Roman" w:cs="Times New Roman"/>
          <w:szCs w:val="24"/>
        </w:rPr>
        <w:t xml:space="preserve"> των 130 </w:t>
      </w:r>
      <w:r>
        <w:rPr>
          <w:rFonts w:eastAsia="Times New Roman" w:cs="Times New Roman"/>
          <w:szCs w:val="24"/>
        </w:rPr>
        <w:t xml:space="preserve">000 </w:t>
      </w:r>
      <w:r w:rsidRPr="00154955">
        <w:rPr>
          <w:rFonts w:eastAsia="Times New Roman" w:cs="Times New Roman"/>
          <w:szCs w:val="24"/>
        </w:rPr>
        <w:t xml:space="preserve">ευρώ λαμβάνεται </w:t>
      </w:r>
      <w:r w:rsidRPr="00154955">
        <w:rPr>
          <w:rFonts w:eastAsia="Times New Roman" w:cs="Times New Roman"/>
          <w:szCs w:val="24"/>
        </w:rPr>
        <w:t>υπ</w:t>
      </w:r>
      <w:r>
        <w:rPr>
          <w:rFonts w:eastAsia="Times New Roman" w:cs="Times New Roman"/>
          <w:szCs w:val="24"/>
        </w:rPr>
        <w:t xml:space="preserve">’ </w:t>
      </w:r>
      <w:proofErr w:type="spellStart"/>
      <w:r w:rsidRPr="00154955">
        <w:rPr>
          <w:rFonts w:eastAsia="Times New Roman" w:cs="Times New Roman"/>
          <w:szCs w:val="24"/>
        </w:rPr>
        <w:t>όψ</w:t>
      </w:r>
      <w:r>
        <w:rPr>
          <w:rFonts w:eastAsia="Times New Roman" w:cs="Times New Roman"/>
          <w:szCs w:val="24"/>
        </w:rPr>
        <w:t>ιν</w:t>
      </w:r>
      <w:proofErr w:type="spellEnd"/>
      <w:r w:rsidRPr="00154955">
        <w:rPr>
          <w:rFonts w:eastAsia="Times New Roman" w:cs="Times New Roman"/>
          <w:szCs w:val="24"/>
        </w:rPr>
        <w:t xml:space="preserve"> η ισοτιμία αλλοδαπού νομίσματος και </w:t>
      </w:r>
      <w:r>
        <w:rPr>
          <w:rFonts w:eastAsia="Times New Roman" w:cs="Times New Roman"/>
          <w:szCs w:val="24"/>
        </w:rPr>
        <w:t>ε</w:t>
      </w:r>
      <w:r w:rsidRPr="00154955">
        <w:rPr>
          <w:rFonts w:eastAsia="Times New Roman" w:cs="Times New Roman"/>
          <w:szCs w:val="24"/>
        </w:rPr>
        <w:t>υρώ κατά το</w:t>
      </w:r>
      <w:r>
        <w:rPr>
          <w:rFonts w:eastAsia="Times New Roman" w:cs="Times New Roman"/>
          <w:szCs w:val="24"/>
        </w:rPr>
        <w:t>ν</w:t>
      </w:r>
      <w:r w:rsidRPr="00154955">
        <w:rPr>
          <w:rFonts w:eastAsia="Times New Roman" w:cs="Times New Roman"/>
          <w:szCs w:val="24"/>
        </w:rPr>
        <w:t xml:space="preserve"> χρόνο υποβολής της αίτησης</w:t>
      </w:r>
      <w:r>
        <w:rPr>
          <w:rFonts w:eastAsia="Times New Roman" w:cs="Times New Roman"/>
          <w:szCs w:val="24"/>
        </w:rPr>
        <w:t>. Αυτό θα προκαλέσει</w:t>
      </w:r>
      <w:r w:rsidRPr="00154955">
        <w:rPr>
          <w:rFonts w:eastAsia="Times New Roman" w:cs="Times New Roman"/>
          <w:szCs w:val="24"/>
        </w:rPr>
        <w:t xml:space="preserve"> αύξηση του αρχικού κεφαλαίου </w:t>
      </w:r>
      <w:r>
        <w:rPr>
          <w:rFonts w:eastAsia="Times New Roman" w:cs="Times New Roman"/>
          <w:szCs w:val="24"/>
        </w:rPr>
        <w:t xml:space="preserve">κατά </w:t>
      </w:r>
      <w:r w:rsidRPr="00154955">
        <w:rPr>
          <w:rFonts w:eastAsia="Times New Roman" w:cs="Times New Roman"/>
          <w:szCs w:val="24"/>
        </w:rPr>
        <w:t>57% στα συγκεκριμένα δάνεια</w:t>
      </w:r>
      <w:r>
        <w:rPr>
          <w:rFonts w:eastAsia="Times New Roman" w:cs="Times New Roman"/>
          <w:szCs w:val="24"/>
        </w:rPr>
        <w:t>,</w:t>
      </w:r>
      <w:r w:rsidRPr="00154955">
        <w:rPr>
          <w:rFonts w:eastAsia="Times New Roman" w:cs="Times New Roman"/>
          <w:szCs w:val="24"/>
        </w:rPr>
        <w:t xml:space="preserve"> με αποτέλεσμα να αφήνει εκτός ρύθμισης το 90% των συγκεκρι</w:t>
      </w:r>
      <w:r w:rsidRPr="00154955">
        <w:rPr>
          <w:rFonts w:eastAsia="Times New Roman" w:cs="Times New Roman"/>
          <w:szCs w:val="24"/>
        </w:rPr>
        <w:t>μένων δανειοληπτών</w:t>
      </w:r>
      <w:r>
        <w:rPr>
          <w:rFonts w:eastAsia="Times New Roman" w:cs="Times New Roman"/>
          <w:szCs w:val="24"/>
        </w:rPr>
        <w:t>.</w:t>
      </w:r>
    </w:p>
    <w:p w14:paraId="4EC194C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Για να μην αναφέρω την ομηρία</w:t>
      </w:r>
      <w:r w:rsidRPr="00154955">
        <w:rPr>
          <w:rFonts w:eastAsia="Times New Roman" w:cs="Times New Roman"/>
          <w:szCs w:val="24"/>
        </w:rPr>
        <w:t xml:space="preserve"> των συνεπών δανειοληπτών</w:t>
      </w:r>
      <w:r>
        <w:rPr>
          <w:rFonts w:eastAsia="Times New Roman" w:cs="Times New Roman"/>
          <w:szCs w:val="24"/>
        </w:rPr>
        <w:t>,</w:t>
      </w:r>
      <w:r w:rsidRPr="00154955">
        <w:rPr>
          <w:rFonts w:eastAsia="Times New Roman" w:cs="Times New Roman"/>
          <w:szCs w:val="24"/>
        </w:rPr>
        <w:t xml:space="preserve"> σε ελβετικό φράγκο</w:t>
      </w:r>
      <w:r>
        <w:rPr>
          <w:rFonts w:eastAsia="Times New Roman" w:cs="Times New Roman"/>
          <w:szCs w:val="24"/>
        </w:rPr>
        <w:t>,</w:t>
      </w:r>
      <w:r w:rsidRPr="00154955">
        <w:rPr>
          <w:rFonts w:eastAsia="Times New Roman" w:cs="Times New Roman"/>
          <w:szCs w:val="24"/>
        </w:rPr>
        <w:t xml:space="preserve"> οι οποίοι λόγω της </w:t>
      </w:r>
      <w:r>
        <w:rPr>
          <w:rFonts w:eastAsia="Times New Roman" w:cs="Times New Roman"/>
          <w:szCs w:val="24"/>
        </w:rPr>
        <w:t xml:space="preserve">ισοτιμίας έχουν </w:t>
      </w:r>
      <w:r w:rsidRPr="00154955">
        <w:rPr>
          <w:rFonts w:eastAsia="Times New Roman" w:cs="Times New Roman"/>
          <w:szCs w:val="24"/>
        </w:rPr>
        <w:t>πληρώσει σχεδόν διπλό το δάνειο που έχουν λάβει</w:t>
      </w:r>
      <w:r>
        <w:rPr>
          <w:rFonts w:eastAsia="Times New Roman" w:cs="Times New Roman"/>
          <w:szCs w:val="24"/>
        </w:rPr>
        <w:t xml:space="preserve">. Θα περιμέναμε να έχει υπάρξει λύση </w:t>
      </w:r>
      <w:r w:rsidRPr="00154955">
        <w:rPr>
          <w:rFonts w:eastAsia="Times New Roman" w:cs="Times New Roman"/>
          <w:szCs w:val="24"/>
        </w:rPr>
        <w:t xml:space="preserve">από την </w:t>
      </w:r>
      <w:r>
        <w:rPr>
          <w:rFonts w:eastAsia="Times New Roman" w:cs="Times New Roman"/>
          <w:szCs w:val="24"/>
        </w:rPr>
        <w:t>Κ</w:t>
      </w:r>
      <w:r w:rsidRPr="00154955">
        <w:rPr>
          <w:rFonts w:eastAsia="Times New Roman" w:cs="Times New Roman"/>
          <w:szCs w:val="24"/>
        </w:rPr>
        <w:t>υβέρνηση</w:t>
      </w:r>
      <w:r>
        <w:rPr>
          <w:rFonts w:eastAsia="Times New Roman" w:cs="Times New Roman"/>
          <w:szCs w:val="24"/>
        </w:rPr>
        <w:t xml:space="preserve">. Είχαν </w:t>
      </w:r>
      <w:r w:rsidRPr="00154955">
        <w:rPr>
          <w:rFonts w:eastAsia="Times New Roman" w:cs="Times New Roman"/>
          <w:szCs w:val="24"/>
        </w:rPr>
        <w:t>υπάρξ</w:t>
      </w:r>
      <w:r>
        <w:rPr>
          <w:rFonts w:eastAsia="Times New Roman" w:cs="Times New Roman"/>
          <w:szCs w:val="24"/>
        </w:rPr>
        <w:t xml:space="preserve">ει </w:t>
      </w:r>
      <w:r w:rsidRPr="00154955">
        <w:rPr>
          <w:rFonts w:eastAsia="Times New Roman" w:cs="Times New Roman"/>
          <w:szCs w:val="24"/>
        </w:rPr>
        <w:t>και σχετ</w:t>
      </w:r>
      <w:r w:rsidRPr="00154955">
        <w:rPr>
          <w:rFonts w:eastAsia="Times New Roman" w:cs="Times New Roman"/>
          <w:szCs w:val="24"/>
        </w:rPr>
        <w:t>ικές κυβερνητικές δεσμεύσεις ότι θα ληφθεί μέριμνα για την επίλυση του ζητήματος</w:t>
      </w:r>
      <w:r>
        <w:rPr>
          <w:rFonts w:eastAsia="Times New Roman" w:cs="Times New Roman"/>
          <w:szCs w:val="24"/>
        </w:rPr>
        <w:t>.</w:t>
      </w:r>
      <w:r w:rsidRPr="00154955">
        <w:rPr>
          <w:rFonts w:eastAsia="Times New Roman" w:cs="Times New Roman"/>
          <w:szCs w:val="24"/>
        </w:rPr>
        <w:t xml:space="preserve"> Ωστόσο χιλιάδες δανειολήπτες και εγγυητές ακόμα περιμένουν και κινδυνεύουν να προστεθούν και αυτοί στις λίστες των κόκκινων δανείων</w:t>
      </w:r>
      <w:r>
        <w:rPr>
          <w:rFonts w:eastAsia="Times New Roman" w:cs="Times New Roman"/>
          <w:szCs w:val="24"/>
        </w:rPr>
        <w:t>.</w:t>
      </w:r>
    </w:p>
    <w:p w14:paraId="4EC194C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Ένα μεγάλο ζήτημα που</w:t>
      </w:r>
      <w:r w:rsidRPr="00154955">
        <w:rPr>
          <w:rFonts w:eastAsia="Times New Roman" w:cs="Times New Roman"/>
          <w:szCs w:val="24"/>
        </w:rPr>
        <w:t xml:space="preserve"> </w:t>
      </w:r>
      <w:r>
        <w:rPr>
          <w:rFonts w:eastAsia="Times New Roman" w:cs="Times New Roman"/>
          <w:szCs w:val="24"/>
        </w:rPr>
        <w:t xml:space="preserve">σας </w:t>
      </w:r>
      <w:r w:rsidRPr="00154955">
        <w:rPr>
          <w:rFonts w:eastAsia="Times New Roman" w:cs="Times New Roman"/>
          <w:szCs w:val="24"/>
        </w:rPr>
        <w:t>εκθέτει</w:t>
      </w:r>
      <w:r>
        <w:rPr>
          <w:rFonts w:eastAsia="Times New Roman" w:cs="Times New Roman"/>
          <w:szCs w:val="24"/>
        </w:rPr>
        <w:t>, κυρίες</w:t>
      </w:r>
      <w:r>
        <w:rPr>
          <w:rFonts w:eastAsia="Times New Roman" w:cs="Times New Roman"/>
          <w:szCs w:val="24"/>
        </w:rPr>
        <w:t xml:space="preserve"> και κύριοι </w:t>
      </w:r>
      <w:r w:rsidRPr="00154955">
        <w:rPr>
          <w:rFonts w:eastAsia="Times New Roman" w:cs="Times New Roman"/>
          <w:szCs w:val="24"/>
        </w:rPr>
        <w:t xml:space="preserve">της </w:t>
      </w:r>
      <w:r>
        <w:rPr>
          <w:rFonts w:eastAsia="Times New Roman" w:cs="Times New Roman"/>
          <w:szCs w:val="24"/>
        </w:rPr>
        <w:t>Κ</w:t>
      </w:r>
      <w:r w:rsidRPr="00154955">
        <w:rPr>
          <w:rFonts w:eastAsia="Times New Roman" w:cs="Times New Roman"/>
          <w:szCs w:val="24"/>
        </w:rPr>
        <w:t>υβέρνησης</w:t>
      </w:r>
      <w:r>
        <w:rPr>
          <w:rFonts w:eastAsia="Times New Roman" w:cs="Times New Roman"/>
          <w:szCs w:val="24"/>
        </w:rPr>
        <w:t>,</w:t>
      </w:r>
      <w:r w:rsidRPr="00154955">
        <w:rPr>
          <w:rFonts w:eastAsia="Times New Roman" w:cs="Times New Roman"/>
          <w:szCs w:val="24"/>
        </w:rPr>
        <w:t xml:space="preserve"> είναι ότι </w:t>
      </w:r>
      <w:r>
        <w:rPr>
          <w:rFonts w:eastAsia="Times New Roman" w:cs="Times New Roman"/>
          <w:szCs w:val="24"/>
        </w:rPr>
        <w:t>στ</w:t>
      </w:r>
      <w:r w:rsidRPr="00154955">
        <w:rPr>
          <w:rFonts w:eastAsia="Times New Roman" w:cs="Times New Roman"/>
          <w:szCs w:val="24"/>
        </w:rPr>
        <w:t xml:space="preserve">η συγκεκριμένη ρύθμιση </w:t>
      </w:r>
      <w:r>
        <w:rPr>
          <w:rFonts w:eastAsia="Times New Roman" w:cs="Times New Roman"/>
          <w:szCs w:val="24"/>
        </w:rPr>
        <w:t>δ</w:t>
      </w:r>
      <w:r w:rsidRPr="00154955">
        <w:rPr>
          <w:rFonts w:eastAsia="Times New Roman" w:cs="Times New Roman"/>
          <w:szCs w:val="24"/>
        </w:rPr>
        <w:t xml:space="preserve">εν υπάρχει </w:t>
      </w:r>
      <w:r w:rsidRPr="00154955">
        <w:rPr>
          <w:rFonts w:eastAsia="Times New Roman" w:cs="Times New Roman"/>
          <w:szCs w:val="24"/>
        </w:rPr>
        <w:t>κα</w:t>
      </w:r>
      <w:r>
        <w:rPr>
          <w:rFonts w:eastAsia="Times New Roman" w:cs="Times New Roman"/>
          <w:szCs w:val="24"/>
        </w:rPr>
        <w:t>μ</w:t>
      </w:r>
      <w:r w:rsidRPr="00154955">
        <w:rPr>
          <w:rFonts w:eastAsia="Times New Roman" w:cs="Times New Roman"/>
          <w:szCs w:val="24"/>
        </w:rPr>
        <w:t>μία</w:t>
      </w:r>
      <w:r w:rsidRPr="00154955">
        <w:rPr>
          <w:rFonts w:eastAsia="Times New Roman" w:cs="Times New Roman"/>
          <w:szCs w:val="24"/>
        </w:rPr>
        <w:t xml:space="preserve"> πρόβλεψη για τους συνεπείς δανειολήπτες</w:t>
      </w:r>
      <w:r>
        <w:rPr>
          <w:rFonts w:eastAsia="Times New Roman" w:cs="Times New Roman"/>
          <w:szCs w:val="24"/>
        </w:rPr>
        <w:t>. Για μια ακόμη φορά οι</w:t>
      </w:r>
      <w:r w:rsidRPr="00154955">
        <w:rPr>
          <w:rFonts w:eastAsia="Times New Roman" w:cs="Times New Roman"/>
          <w:szCs w:val="24"/>
        </w:rPr>
        <w:t xml:space="preserve"> πολίτες που με κάθε κόστος παρέμειναν συνεπείς προς τις υποχρεώσεις τους </w:t>
      </w:r>
      <w:r>
        <w:rPr>
          <w:rFonts w:eastAsia="Times New Roman" w:cs="Times New Roman"/>
          <w:szCs w:val="24"/>
        </w:rPr>
        <w:t>κ</w:t>
      </w:r>
      <w:r w:rsidRPr="00154955">
        <w:rPr>
          <w:rFonts w:eastAsia="Times New Roman" w:cs="Times New Roman"/>
          <w:szCs w:val="24"/>
        </w:rPr>
        <w:t xml:space="preserve">αι κράτησαν όρθιο το τραπεζικό </w:t>
      </w:r>
      <w:r w:rsidRPr="00154955">
        <w:rPr>
          <w:rFonts w:eastAsia="Times New Roman" w:cs="Times New Roman"/>
          <w:szCs w:val="24"/>
        </w:rPr>
        <w:t>σύστημα της χώρας</w:t>
      </w:r>
      <w:r>
        <w:rPr>
          <w:rFonts w:eastAsia="Times New Roman" w:cs="Times New Roman"/>
          <w:szCs w:val="24"/>
        </w:rPr>
        <w:t>,</w:t>
      </w:r>
      <w:r w:rsidRPr="00154955">
        <w:rPr>
          <w:rFonts w:eastAsia="Times New Roman" w:cs="Times New Roman"/>
          <w:szCs w:val="24"/>
        </w:rPr>
        <w:t xml:space="preserve"> </w:t>
      </w:r>
      <w:r>
        <w:rPr>
          <w:rFonts w:eastAsia="Times New Roman" w:cs="Times New Roman"/>
          <w:szCs w:val="24"/>
        </w:rPr>
        <w:t>δ</w:t>
      </w:r>
      <w:r w:rsidRPr="00154955">
        <w:rPr>
          <w:rFonts w:eastAsia="Times New Roman" w:cs="Times New Roman"/>
          <w:szCs w:val="24"/>
        </w:rPr>
        <w:t xml:space="preserve">εν βλέπουν </w:t>
      </w:r>
      <w:r w:rsidRPr="00154955">
        <w:rPr>
          <w:rFonts w:eastAsia="Times New Roman" w:cs="Times New Roman"/>
          <w:szCs w:val="24"/>
        </w:rPr>
        <w:t>κα</w:t>
      </w:r>
      <w:r>
        <w:rPr>
          <w:rFonts w:eastAsia="Times New Roman" w:cs="Times New Roman"/>
          <w:szCs w:val="24"/>
        </w:rPr>
        <w:t>μ</w:t>
      </w:r>
      <w:r w:rsidRPr="00154955">
        <w:rPr>
          <w:rFonts w:eastAsia="Times New Roman" w:cs="Times New Roman"/>
          <w:szCs w:val="24"/>
        </w:rPr>
        <w:t>μία</w:t>
      </w:r>
      <w:r w:rsidRPr="00154955">
        <w:rPr>
          <w:rFonts w:eastAsia="Times New Roman" w:cs="Times New Roman"/>
          <w:szCs w:val="24"/>
        </w:rPr>
        <w:t xml:space="preserve"> επιβρά</w:t>
      </w:r>
      <w:r>
        <w:rPr>
          <w:rFonts w:eastAsia="Times New Roman" w:cs="Times New Roman"/>
          <w:szCs w:val="24"/>
        </w:rPr>
        <w:t>βευ</w:t>
      </w:r>
      <w:r w:rsidRPr="00154955">
        <w:rPr>
          <w:rFonts w:eastAsia="Times New Roman" w:cs="Times New Roman"/>
          <w:szCs w:val="24"/>
        </w:rPr>
        <w:t>ση</w:t>
      </w:r>
      <w:r>
        <w:rPr>
          <w:rFonts w:eastAsia="Times New Roman" w:cs="Times New Roman"/>
          <w:szCs w:val="24"/>
        </w:rPr>
        <w:t>.</w:t>
      </w:r>
    </w:p>
    <w:p w14:paraId="4EC194C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Επίσης θα πρέπει να υπάρξει</w:t>
      </w:r>
      <w:r w:rsidRPr="00154955">
        <w:rPr>
          <w:rFonts w:eastAsia="Times New Roman" w:cs="Times New Roman"/>
          <w:szCs w:val="24"/>
        </w:rPr>
        <w:t xml:space="preserve"> σαφής διαχωρισμός μεταξύ των στρατηγικών κακοπληρωτών</w:t>
      </w:r>
      <w:r>
        <w:rPr>
          <w:rFonts w:eastAsia="Times New Roman" w:cs="Times New Roman"/>
          <w:szCs w:val="24"/>
        </w:rPr>
        <w:t>,</w:t>
      </w:r>
      <w:r w:rsidRPr="00154955">
        <w:rPr>
          <w:rFonts w:eastAsia="Times New Roman" w:cs="Times New Roman"/>
          <w:szCs w:val="24"/>
        </w:rPr>
        <w:t xml:space="preserve"> από τους συμπολίτες μας που</w:t>
      </w:r>
      <w:r>
        <w:rPr>
          <w:rFonts w:eastAsia="Times New Roman" w:cs="Times New Roman"/>
          <w:szCs w:val="24"/>
        </w:rPr>
        <w:t>,</w:t>
      </w:r>
      <w:r w:rsidRPr="00154955">
        <w:rPr>
          <w:rFonts w:eastAsia="Times New Roman" w:cs="Times New Roman"/>
          <w:szCs w:val="24"/>
        </w:rPr>
        <w:t xml:space="preserve"> πραγματικά</w:t>
      </w:r>
      <w:r>
        <w:rPr>
          <w:rFonts w:eastAsia="Times New Roman" w:cs="Times New Roman"/>
          <w:szCs w:val="24"/>
        </w:rPr>
        <w:t>,</w:t>
      </w:r>
      <w:r w:rsidRPr="00154955">
        <w:rPr>
          <w:rFonts w:eastAsia="Times New Roman" w:cs="Times New Roman"/>
          <w:szCs w:val="24"/>
        </w:rPr>
        <w:t xml:space="preserve"> αδυνατούν να </w:t>
      </w:r>
      <w:proofErr w:type="spellStart"/>
      <w:r w:rsidRPr="00154955">
        <w:rPr>
          <w:rFonts w:eastAsia="Times New Roman" w:cs="Times New Roman"/>
          <w:szCs w:val="24"/>
        </w:rPr>
        <w:t>αντ</w:t>
      </w:r>
      <w:r>
        <w:rPr>
          <w:rFonts w:eastAsia="Times New Roman" w:cs="Times New Roman"/>
          <w:szCs w:val="24"/>
        </w:rPr>
        <w:t>ε</w:t>
      </w:r>
      <w:r w:rsidRPr="00154955">
        <w:rPr>
          <w:rFonts w:eastAsia="Times New Roman" w:cs="Times New Roman"/>
          <w:szCs w:val="24"/>
        </w:rPr>
        <w:t>πεξέλθουν</w:t>
      </w:r>
      <w:proofErr w:type="spellEnd"/>
      <w:r w:rsidRPr="00154955">
        <w:rPr>
          <w:rFonts w:eastAsia="Times New Roman" w:cs="Times New Roman"/>
          <w:szCs w:val="24"/>
        </w:rPr>
        <w:t xml:space="preserve"> στις υποχρεώσεις </w:t>
      </w:r>
      <w:r>
        <w:rPr>
          <w:rFonts w:eastAsia="Times New Roman" w:cs="Times New Roman"/>
          <w:szCs w:val="24"/>
        </w:rPr>
        <w:t>τους. Κάτι τέτοιο</w:t>
      </w:r>
      <w:r w:rsidRPr="00154955">
        <w:rPr>
          <w:rFonts w:eastAsia="Times New Roman" w:cs="Times New Roman"/>
          <w:szCs w:val="24"/>
        </w:rPr>
        <w:t xml:space="preserve"> σε </w:t>
      </w:r>
      <w:r w:rsidRPr="00154955">
        <w:rPr>
          <w:rFonts w:eastAsia="Times New Roman" w:cs="Times New Roman"/>
          <w:szCs w:val="24"/>
        </w:rPr>
        <w:t>κα</w:t>
      </w:r>
      <w:r>
        <w:rPr>
          <w:rFonts w:eastAsia="Times New Roman" w:cs="Times New Roman"/>
          <w:szCs w:val="24"/>
        </w:rPr>
        <w:t>μ</w:t>
      </w:r>
      <w:r w:rsidRPr="00154955">
        <w:rPr>
          <w:rFonts w:eastAsia="Times New Roman" w:cs="Times New Roman"/>
          <w:szCs w:val="24"/>
        </w:rPr>
        <w:t>μία</w:t>
      </w:r>
      <w:r w:rsidRPr="00154955">
        <w:rPr>
          <w:rFonts w:eastAsia="Times New Roman" w:cs="Times New Roman"/>
          <w:szCs w:val="24"/>
        </w:rPr>
        <w:t xml:space="preserve"> περίπτωση</w:t>
      </w:r>
      <w:r w:rsidRPr="00154955">
        <w:rPr>
          <w:rFonts w:eastAsia="Times New Roman" w:cs="Times New Roman"/>
          <w:szCs w:val="24"/>
        </w:rPr>
        <w:t xml:space="preserve"> δεν αντιμετωπίζεται με την παρούσα ρύθμιση</w:t>
      </w:r>
      <w:r>
        <w:rPr>
          <w:rFonts w:eastAsia="Times New Roman" w:cs="Times New Roman"/>
          <w:szCs w:val="24"/>
        </w:rPr>
        <w:t>.</w:t>
      </w:r>
    </w:p>
    <w:p w14:paraId="4EC194C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Επίσης</w:t>
      </w:r>
      <w:r w:rsidRPr="00154955">
        <w:rPr>
          <w:rFonts w:eastAsia="Times New Roman" w:cs="Times New Roman"/>
          <w:szCs w:val="24"/>
        </w:rPr>
        <w:t xml:space="preserve"> σημαντικό θέμα είναι η λειτουργία της ηλεκτρονικής πλατφόρμας που θα συνοδεύει την εν λόγω ρύθμιση</w:t>
      </w:r>
      <w:r>
        <w:rPr>
          <w:rFonts w:eastAsia="Times New Roman" w:cs="Times New Roman"/>
          <w:szCs w:val="24"/>
        </w:rPr>
        <w:t>. Φαντάζομαι</w:t>
      </w:r>
      <w:r w:rsidRPr="00154955">
        <w:rPr>
          <w:rFonts w:eastAsia="Times New Roman" w:cs="Times New Roman"/>
          <w:szCs w:val="24"/>
        </w:rPr>
        <w:t xml:space="preserve"> ότι έχετε προετοιμαστεί κατάλληλα για την 30η Απριλίου</w:t>
      </w:r>
      <w:r>
        <w:rPr>
          <w:rFonts w:eastAsia="Times New Roman" w:cs="Times New Roman"/>
          <w:szCs w:val="24"/>
        </w:rPr>
        <w:t>,</w:t>
      </w:r>
      <w:r w:rsidRPr="00154955">
        <w:rPr>
          <w:rFonts w:eastAsia="Times New Roman" w:cs="Times New Roman"/>
          <w:szCs w:val="24"/>
        </w:rPr>
        <w:t xml:space="preserve"> ημέρα που </w:t>
      </w:r>
      <w:r>
        <w:rPr>
          <w:rFonts w:eastAsia="Times New Roman" w:cs="Times New Roman"/>
          <w:szCs w:val="24"/>
        </w:rPr>
        <w:t>–υ</w:t>
      </w:r>
      <w:r w:rsidRPr="00154955">
        <w:rPr>
          <w:rFonts w:eastAsia="Times New Roman" w:cs="Times New Roman"/>
          <w:szCs w:val="24"/>
        </w:rPr>
        <w:t>ποτίθεται</w:t>
      </w:r>
      <w:r>
        <w:rPr>
          <w:rFonts w:eastAsia="Times New Roman" w:cs="Times New Roman"/>
          <w:szCs w:val="24"/>
        </w:rPr>
        <w:t>-</w:t>
      </w:r>
      <w:r w:rsidRPr="00154955">
        <w:rPr>
          <w:rFonts w:eastAsia="Times New Roman" w:cs="Times New Roman"/>
          <w:szCs w:val="24"/>
        </w:rPr>
        <w:t xml:space="preserve"> θα </w:t>
      </w:r>
      <w:r>
        <w:rPr>
          <w:rFonts w:eastAsia="Times New Roman" w:cs="Times New Roman"/>
          <w:szCs w:val="24"/>
        </w:rPr>
        <w:t>ξεκινήσει</w:t>
      </w:r>
      <w:r w:rsidRPr="00154955">
        <w:rPr>
          <w:rFonts w:eastAsia="Times New Roman" w:cs="Times New Roman"/>
          <w:szCs w:val="24"/>
        </w:rPr>
        <w:t xml:space="preserve"> η</w:t>
      </w:r>
      <w:r w:rsidRPr="00154955">
        <w:rPr>
          <w:rFonts w:eastAsia="Times New Roman" w:cs="Times New Roman"/>
          <w:szCs w:val="24"/>
        </w:rPr>
        <w:t xml:space="preserve"> υποβολή των αιτήσεων των δανειοληπτών</w:t>
      </w:r>
      <w:r>
        <w:rPr>
          <w:rFonts w:eastAsia="Times New Roman" w:cs="Times New Roman"/>
          <w:szCs w:val="24"/>
        </w:rPr>
        <w:t>. Θα πρέπει να δεσμευτείτε, κύριε</w:t>
      </w:r>
      <w:r w:rsidRPr="00154955">
        <w:rPr>
          <w:rFonts w:eastAsia="Times New Roman" w:cs="Times New Roman"/>
          <w:szCs w:val="24"/>
        </w:rPr>
        <w:t xml:space="preserve"> Υπουργέ</w:t>
      </w:r>
      <w:r>
        <w:rPr>
          <w:rFonts w:eastAsia="Times New Roman" w:cs="Times New Roman"/>
          <w:szCs w:val="24"/>
        </w:rPr>
        <w:t>,</w:t>
      </w:r>
      <w:r w:rsidRPr="00154955">
        <w:rPr>
          <w:rFonts w:eastAsia="Times New Roman" w:cs="Times New Roman"/>
          <w:szCs w:val="24"/>
        </w:rPr>
        <w:t xml:space="preserve"> ότι η ηλεκτρονική πλατφόρμα είναι έτοιμη και ότι δεν θα υπάρξει </w:t>
      </w:r>
      <w:r w:rsidRPr="00154955">
        <w:rPr>
          <w:rFonts w:eastAsia="Times New Roman" w:cs="Times New Roman"/>
          <w:szCs w:val="24"/>
        </w:rPr>
        <w:t>κα</w:t>
      </w:r>
      <w:r>
        <w:rPr>
          <w:rFonts w:eastAsia="Times New Roman" w:cs="Times New Roman"/>
          <w:szCs w:val="24"/>
        </w:rPr>
        <w:t>μ</w:t>
      </w:r>
      <w:r w:rsidRPr="00154955">
        <w:rPr>
          <w:rFonts w:eastAsia="Times New Roman" w:cs="Times New Roman"/>
          <w:szCs w:val="24"/>
        </w:rPr>
        <w:t>μία</w:t>
      </w:r>
      <w:r w:rsidRPr="00154955">
        <w:rPr>
          <w:rFonts w:eastAsia="Times New Roman" w:cs="Times New Roman"/>
          <w:szCs w:val="24"/>
        </w:rPr>
        <w:t xml:space="preserve"> περαιτέρω ταλαιπωρία των πολιτών</w:t>
      </w:r>
      <w:r>
        <w:rPr>
          <w:rFonts w:eastAsia="Times New Roman" w:cs="Times New Roman"/>
          <w:szCs w:val="24"/>
        </w:rPr>
        <w:t>,</w:t>
      </w:r>
      <w:r w:rsidRPr="00154955">
        <w:rPr>
          <w:rFonts w:eastAsia="Times New Roman" w:cs="Times New Roman"/>
          <w:szCs w:val="24"/>
        </w:rPr>
        <w:t xml:space="preserve"> αντίστοιχη με αυτή που ζήσαμε με τον εξωδικαστικό συμβιβασμό</w:t>
      </w:r>
      <w:r>
        <w:rPr>
          <w:rFonts w:eastAsia="Times New Roman" w:cs="Times New Roman"/>
          <w:szCs w:val="24"/>
        </w:rPr>
        <w:t>.</w:t>
      </w:r>
    </w:p>
    <w:p w14:paraId="4EC194C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w:t>
      </w:r>
      <w:r w:rsidRPr="00154955">
        <w:rPr>
          <w:rFonts w:eastAsia="Times New Roman" w:cs="Times New Roman"/>
          <w:szCs w:val="24"/>
        </w:rPr>
        <w:t>παντήσε</w:t>
      </w:r>
      <w:r w:rsidRPr="00154955">
        <w:rPr>
          <w:rFonts w:eastAsia="Times New Roman" w:cs="Times New Roman"/>
          <w:szCs w:val="24"/>
        </w:rPr>
        <w:t>ις θα πρέπει να δοθούν</w:t>
      </w:r>
      <w:r>
        <w:rPr>
          <w:rFonts w:eastAsia="Times New Roman" w:cs="Times New Roman"/>
          <w:szCs w:val="24"/>
        </w:rPr>
        <w:t>,</w:t>
      </w:r>
      <w:r w:rsidRPr="00154955">
        <w:rPr>
          <w:rFonts w:eastAsia="Times New Roman" w:cs="Times New Roman"/>
          <w:szCs w:val="24"/>
        </w:rPr>
        <w:t xml:space="preserve"> </w:t>
      </w:r>
      <w:r>
        <w:rPr>
          <w:rFonts w:eastAsia="Times New Roman" w:cs="Times New Roman"/>
          <w:szCs w:val="24"/>
        </w:rPr>
        <w:t>επίσης,</w:t>
      </w:r>
      <w:r w:rsidRPr="00154955">
        <w:rPr>
          <w:rFonts w:eastAsia="Times New Roman" w:cs="Times New Roman"/>
          <w:szCs w:val="24"/>
        </w:rPr>
        <w:t xml:space="preserve"> για τα θέματα των εκκρεμών αιτήσεων και δικαστικών αποφάσεων που έχουν κατατεθεί</w:t>
      </w:r>
      <w:r>
        <w:rPr>
          <w:rFonts w:eastAsia="Times New Roman" w:cs="Times New Roman"/>
          <w:szCs w:val="24"/>
        </w:rPr>
        <w:t>,</w:t>
      </w:r>
      <w:r w:rsidRPr="00154955">
        <w:rPr>
          <w:rFonts w:eastAsia="Times New Roman" w:cs="Times New Roman"/>
          <w:szCs w:val="24"/>
        </w:rPr>
        <w:t xml:space="preserve"> σύμφωνα με το</w:t>
      </w:r>
      <w:r>
        <w:rPr>
          <w:rFonts w:eastAsia="Times New Roman" w:cs="Times New Roman"/>
          <w:szCs w:val="24"/>
        </w:rPr>
        <w:t>ν</w:t>
      </w:r>
      <w:r w:rsidRPr="00154955">
        <w:rPr>
          <w:rFonts w:eastAsia="Times New Roman" w:cs="Times New Roman"/>
          <w:szCs w:val="24"/>
        </w:rPr>
        <w:t xml:space="preserve"> νόμο Κατσέλη</w:t>
      </w:r>
      <w:r>
        <w:rPr>
          <w:rFonts w:eastAsia="Times New Roman" w:cs="Times New Roman"/>
          <w:szCs w:val="24"/>
        </w:rPr>
        <w:t>,</w:t>
      </w:r>
      <w:r w:rsidRPr="00154955">
        <w:rPr>
          <w:rFonts w:eastAsia="Times New Roman" w:cs="Times New Roman"/>
          <w:szCs w:val="24"/>
        </w:rPr>
        <w:t xml:space="preserve"> αλλά και τι θα γίνει στο μεταβατικό στάδιο μέχρι την </w:t>
      </w:r>
      <w:r>
        <w:rPr>
          <w:rFonts w:eastAsia="Times New Roman" w:cs="Times New Roman"/>
          <w:szCs w:val="24"/>
        </w:rPr>
        <w:t>εκκίνηση</w:t>
      </w:r>
      <w:r w:rsidRPr="00154955">
        <w:rPr>
          <w:rFonts w:eastAsia="Times New Roman" w:cs="Times New Roman"/>
          <w:szCs w:val="24"/>
        </w:rPr>
        <w:t xml:space="preserve"> της νέας διαδικασίας</w:t>
      </w:r>
      <w:r>
        <w:rPr>
          <w:rFonts w:eastAsia="Times New Roman" w:cs="Times New Roman"/>
          <w:szCs w:val="24"/>
        </w:rPr>
        <w:t>.</w:t>
      </w:r>
    </w:p>
    <w:p w14:paraId="4EC194C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w:t>
      </w:r>
      <w:r w:rsidRPr="00154955">
        <w:rPr>
          <w:rFonts w:eastAsia="Times New Roman" w:cs="Times New Roman"/>
          <w:szCs w:val="24"/>
        </w:rPr>
        <w:t xml:space="preserve"> Νέα Δημοκρατία θα ψηφίσει θετικά </w:t>
      </w:r>
      <w:r>
        <w:rPr>
          <w:rFonts w:eastAsia="Times New Roman" w:cs="Times New Roman"/>
          <w:szCs w:val="24"/>
        </w:rPr>
        <w:t xml:space="preserve">επί </w:t>
      </w:r>
      <w:r w:rsidRPr="00154955">
        <w:rPr>
          <w:rFonts w:eastAsia="Times New Roman" w:cs="Times New Roman"/>
          <w:szCs w:val="24"/>
        </w:rPr>
        <w:t xml:space="preserve">της αρχής </w:t>
      </w:r>
      <w:r>
        <w:rPr>
          <w:rFonts w:eastAsia="Times New Roman" w:cs="Times New Roman"/>
          <w:szCs w:val="24"/>
        </w:rPr>
        <w:t>τη συγκεκριμένη ρύθμιση,</w:t>
      </w:r>
      <w:r w:rsidRPr="00154955">
        <w:rPr>
          <w:rFonts w:eastAsia="Times New Roman" w:cs="Times New Roman"/>
          <w:szCs w:val="24"/>
        </w:rPr>
        <w:t xml:space="preserve"> καθώς υπάρχει άμεση ανάγκη για την προστασία της πρώτης κατοικίας των ασθενέστερων δανειοληπτών</w:t>
      </w:r>
      <w:r>
        <w:rPr>
          <w:rFonts w:eastAsia="Times New Roman" w:cs="Times New Roman"/>
          <w:szCs w:val="24"/>
        </w:rPr>
        <w:t>,</w:t>
      </w:r>
      <w:r w:rsidRPr="00154955">
        <w:rPr>
          <w:rFonts w:eastAsia="Times New Roman" w:cs="Times New Roman"/>
          <w:szCs w:val="24"/>
        </w:rPr>
        <w:t xml:space="preserve"> ειδικά </w:t>
      </w:r>
      <w:r>
        <w:rPr>
          <w:rFonts w:eastAsia="Times New Roman" w:cs="Times New Roman"/>
          <w:szCs w:val="24"/>
        </w:rPr>
        <w:t>α</w:t>
      </w:r>
      <w:r w:rsidRPr="00154955">
        <w:rPr>
          <w:rFonts w:eastAsia="Times New Roman" w:cs="Times New Roman"/>
          <w:szCs w:val="24"/>
        </w:rPr>
        <w:t xml:space="preserve">φού η προηγούμενη ρύθμιση </w:t>
      </w:r>
      <w:r>
        <w:rPr>
          <w:rFonts w:eastAsia="Times New Roman" w:cs="Times New Roman"/>
          <w:szCs w:val="24"/>
        </w:rPr>
        <w:t>έληξε</w:t>
      </w:r>
      <w:r w:rsidRPr="00154955">
        <w:rPr>
          <w:rFonts w:eastAsia="Times New Roman" w:cs="Times New Roman"/>
          <w:szCs w:val="24"/>
        </w:rPr>
        <w:t xml:space="preserve"> τον προηγούμενο μήνα</w:t>
      </w:r>
      <w:r>
        <w:rPr>
          <w:rFonts w:eastAsia="Times New Roman" w:cs="Times New Roman"/>
          <w:szCs w:val="24"/>
        </w:rPr>
        <w:t>. Β</w:t>
      </w:r>
      <w:r w:rsidRPr="00154955">
        <w:rPr>
          <w:rFonts w:eastAsia="Times New Roman" w:cs="Times New Roman"/>
          <w:szCs w:val="24"/>
        </w:rPr>
        <w:t>έβαια σε κάθε περίπτωση</w:t>
      </w:r>
      <w:r w:rsidRPr="00154955">
        <w:rPr>
          <w:rFonts w:eastAsia="Times New Roman" w:cs="Times New Roman"/>
          <w:szCs w:val="24"/>
        </w:rPr>
        <w:t xml:space="preserve"> η επόμενη </w:t>
      </w:r>
      <w:r>
        <w:rPr>
          <w:rFonts w:eastAsia="Times New Roman" w:cs="Times New Roman"/>
          <w:szCs w:val="24"/>
        </w:rPr>
        <w:t>κ</w:t>
      </w:r>
      <w:r w:rsidRPr="00154955">
        <w:rPr>
          <w:rFonts w:eastAsia="Times New Roman" w:cs="Times New Roman"/>
          <w:szCs w:val="24"/>
        </w:rPr>
        <w:t xml:space="preserve">υβέρνηση θα προχωρήσει σε </w:t>
      </w:r>
      <w:r>
        <w:rPr>
          <w:rFonts w:eastAsia="Times New Roman" w:cs="Times New Roman"/>
          <w:szCs w:val="24"/>
        </w:rPr>
        <w:t xml:space="preserve">τροποποιητικές βελτιώσεις </w:t>
      </w:r>
      <w:r w:rsidRPr="00154955">
        <w:rPr>
          <w:rFonts w:eastAsia="Times New Roman" w:cs="Times New Roman"/>
          <w:szCs w:val="24"/>
        </w:rPr>
        <w:t>της εν λόγω ρύθμιση</w:t>
      </w:r>
      <w:r>
        <w:rPr>
          <w:rFonts w:eastAsia="Times New Roman" w:cs="Times New Roman"/>
          <w:szCs w:val="24"/>
        </w:rPr>
        <w:t>ς.</w:t>
      </w:r>
    </w:p>
    <w:p w14:paraId="4EC194C7" w14:textId="77777777" w:rsidR="008E01FC" w:rsidRDefault="002168A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EC194C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Κυρίες και κύριοι,</w:t>
      </w:r>
      <w:r w:rsidRPr="00154955">
        <w:rPr>
          <w:rFonts w:eastAsia="Times New Roman" w:cs="Times New Roman"/>
          <w:szCs w:val="24"/>
        </w:rPr>
        <w:t xml:space="preserve"> το παρόν νομοσχέδιο </w:t>
      </w:r>
      <w:r>
        <w:rPr>
          <w:rFonts w:eastAsia="Times New Roman" w:cs="Times New Roman"/>
          <w:szCs w:val="24"/>
        </w:rPr>
        <w:t>δ</w:t>
      </w:r>
      <w:r w:rsidRPr="00154955">
        <w:rPr>
          <w:rFonts w:eastAsia="Times New Roman" w:cs="Times New Roman"/>
          <w:szCs w:val="24"/>
        </w:rPr>
        <w:t xml:space="preserve">εν έχει </w:t>
      </w:r>
      <w:r w:rsidRPr="00154955">
        <w:rPr>
          <w:rFonts w:eastAsia="Times New Roman" w:cs="Times New Roman"/>
          <w:szCs w:val="24"/>
        </w:rPr>
        <w:t>κα</w:t>
      </w:r>
      <w:r>
        <w:rPr>
          <w:rFonts w:eastAsia="Times New Roman" w:cs="Times New Roman"/>
          <w:szCs w:val="24"/>
        </w:rPr>
        <w:t>μ</w:t>
      </w:r>
      <w:r w:rsidRPr="00154955">
        <w:rPr>
          <w:rFonts w:eastAsia="Times New Roman" w:cs="Times New Roman"/>
          <w:szCs w:val="24"/>
        </w:rPr>
        <w:t>μία</w:t>
      </w:r>
      <w:r w:rsidRPr="00154955">
        <w:rPr>
          <w:rFonts w:eastAsia="Times New Roman" w:cs="Times New Roman"/>
          <w:szCs w:val="24"/>
        </w:rPr>
        <w:t xml:space="preserve"> συνοχή και είναι στο πνεύμα όλ</w:t>
      </w:r>
      <w:r>
        <w:rPr>
          <w:rFonts w:eastAsia="Times New Roman" w:cs="Times New Roman"/>
          <w:szCs w:val="24"/>
        </w:rPr>
        <w:t>ων</w:t>
      </w:r>
      <w:r w:rsidRPr="00154955">
        <w:rPr>
          <w:rFonts w:eastAsia="Times New Roman" w:cs="Times New Roman"/>
          <w:szCs w:val="24"/>
        </w:rPr>
        <w:t xml:space="preserve"> τ</w:t>
      </w:r>
      <w:r>
        <w:rPr>
          <w:rFonts w:eastAsia="Times New Roman" w:cs="Times New Roman"/>
          <w:szCs w:val="24"/>
        </w:rPr>
        <w:t>ων</w:t>
      </w:r>
      <w:r w:rsidRPr="00154955">
        <w:rPr>
          <w:rFonts w:eastAsia="Times New Roman" w:cs="Times New Roman"/>
          <w:szCs w:val="24"/>
        </w:rPr>
        <w:t xml:space="preserve"> τελευταί</w:t>
      </w:r>
      <w:r>
        <w:rPr>
          <w:rFonts w:eastAsia="Times New Roman" w:cs="Times New Roman"/>
          <w:szCs w:val="24"/>
        </w:rPr>
        <w:t>ων</w:t>
      </w:r>
      <w:r w:rsidRPr="00154955">
        <w:rPr>
          <w:rFonts w:eastAsia="Times New Roman" w:cs="Times New Roman"/>
          <w:szCs w:val="24"/>
        </w:rPr>
        <w:t xml:space="preserve"> νομοσχεδίων της </w:t>
      </w:r>
      <w:r>
        <w:rPr>
          <w:rFonts w:eastAsia="Times New Roman" w:cs="Times New Roman"/>
          <w:szCs w:val="24"/>
        </w:rPr>
        <w:t>Κ</w:t>
      </w:r>
      <w:r w:rsidRPr="00154955">
        <w:rPr>
          <w:rFonts w:eastAsia="Times New Roman" w:cs="Times New Roman"/>
          <w:szCs w:val="24"/>
        </w:rPr>
        <w:t>υβέρνη</w:t>
      </w:r>
      <w:r w:rsidRPr="00154955">
        <w:rPr>
          <w:rFonts w:eastAsia="Times New Roman" w:cs="Times New Roman"/>
          <w:szCs w:val="24"/>
        </w:rPr>
        <w:t xml:space="preserve">σης </w:t>
      </w:r>
      <w:r>
        <w:rPr>
          <w:rFonts w:eastAsia="Times New Roman" w:cs="Times New Roman"/>
          <w:szCs w:val="24"/>
        </w:rPr>
        <w:t>ΣΥΡΙΖΑ:</w:t>
      </w:r>
      <w:r w:rsidRPr="00154955">
        <w:rPr>
          <w:rFonts w:eastAsia="Times New Roman" w:cs="Times New Roman"/>
          <w:szCs w:val="24"/>
        </w:rPr>
        <w:t xml:space="preserve"> εξυπηρ</w:t>
      </w:r>
      <w:r>
        <w:rPr>
          <w:rFonts w:eastAsia="Times New Roman" w:cs="Times New Roman"/>
          <w:szCs w:val="24"/>
        </w:rPr>
        <w:t>ετήσεις</w:t>
      </w:r>
      <w:r w:rsidRPr="00154955">
        <w:rPr>
          <w:rFonts w:eastAsia="Times New Roman" w:cs="Times New Roman"/>
          <w:szCs w:val="24"/>
        </w:rPr>
        <w:t xml:space="preserve"> ημετέρων</w:t>
      </w:r>
      <w:r>
        <w:rPr>
          <w:rFonts w:eastAsia="Times New Roman" w:cs="Times New Roman"/>
          <w:szCs w:val="24"/>
        </w:rPr>
        <w:t>,</w:t>
      </w:r>
      <w:r w:rsidRPr="00154955">
        <w:rPr>
          <w:rFonts w:eastAsia="Times New Roman" w:cs="Times New Roman"/>
          <w:szCs w:val="24"/>
        </w:rPr>
        <w:t xml:space="preserve"> προεκλογικές κινήσεις και διορθώσεις πρόχειρων προηγούμενων </w:t>
      </w:r>
      <w:r>
        <w:rPr>
          <w:rFonts w:eastAsia="Times New Roman" w:cs="Times New Roman"/>
          <w:szCs w:val="24"/>
        </w:rPr>
        <w:t>νομοθετη</w:t>
      </w:r>
      <w:r w:rsidRPr="00154955">
        <w:rPr>
          <w:rFonts w:eastAsia="Times New Roman" w:cs="Times New Roman"/>
          <w:szCs w:val="24"/>
        </w:rPr>
        <w:t>μάτων</w:t>
      </w:r>
      <w:r>
        <w:rPr>
          <w:rFonts w:eastAsia="Times New Roman" w:cs="Times New Roman"/>
          <w:szCs w:val="24"/>
        </w:rPr>
        <w:t>.</w:t>
      </w:r>
    </w:p>
    <w:p w14:paraId="4EC194C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Αγαπητοί </w:t>
      </w:r>
      <w:r w:rsidRPr="00154955">
        <w:rPr>
          <w:rFonts w:eastAsia="Times New Roman" w:cs="Times New Roman"/>
          <w:szCs w:val="24"/>
        </w:rPr>
        <w:t>συνάδελφοι</w:t>
      </w:r>
      <w:r>
        <w:rPr>
          <w:rFonts w:eastAsia="Times New Roman" w:cs="Times New Roman"/>
          <w:szCs w:val="24"/>
        </w:rPr>
        <w:t>,</w:t>
      </w:r>
      <w:r w:rsidRPr="00154955">
        <w:rPr>
          <w:rFonts w:eastAsia="Times New Roman" w:cs="Times New Roman"/>
          <w:szCs w:val="24"/>
        </w:rPr>
        <w:t xml:space="preserve"> χιλιάδες δανειολήπτες περιμένουν τη σημερινή τροπολογία ως μέτρο για την προστασία της πρώτης κατοικίας</w:t>
      </w:r>
      <w:r>
        <w:rPr>
          <w:rFonts w:eastAsia="Times New Roman" w:cs="Times New Roman"/>
          <w:szCs w:val="24"/>
        </w:rPr>
        <w:t>. Κ</w:t>
      </w:r>
      <w:r w:rsidRPr="00154955">
        <w:rPr>
          <w:rFonts w:eastAsia="Times New Roman" w:cs="Times New Roman"/>
          <w:szCs w:val="24"/>
        </w:rPr>
        <w:t>άτι τέτοιο</w:t>
      </w:r>
      <w:r>
        <w:rPr>
          <w:rFonts w:eastAsia="Times New Roman" w:cs="Times New Roman"/>
          <w:szCs w:val="24"/>
        </w:rPr>
        <w:t>, δ</w:t>
      </w:r>
      <w:r w:rsidRPr="00154955">
        <w:rPr>
          <w:rFonts w:eastAsia="Times New Roman" w:cs="Times New Roman"/>
          <w:szCs w:val="24"/>
        </w:rPr>
        <w:t>υστυχ</w:t>
      </w:r>
      <w:r w:rsidRPr="00154955">
        <w:rPr>
          <w:rFonts w:eastAsia="Times New Roman" w:cs="Times New Roman"/>
          <w:szCs w:val="24"/>
        </w:rPr>
        <w:t>ώς</w:t>
      </w:r>
      <w:r>
        <w:rPr>
          <w:rFonts w:eastAsia="Times New Roman" w:cs="Times New Roman"/>
          <w:szCs w:val="24"/>
        </w:rPr>
        <w:t>,</w:t>
      </w:r>
      <w:r w:rsidRPr="00154955">
        <w:rPr>
          <w:rFonts w:eastAsia="Times New Roman" w:cs="Times New Roman"/>
          <w:szCs w:val="24"/>
        </w:rPr>
        <w:t xml:space="preserve"> δεν συμβαίνει</w:t>
      </w:r>
      <w:r>
        <w:rPr>
          <w:rFonts w:eastAsia="Times New Roman" w:cs="Times New Roman"/>
          <w:szCs w:val="24"/>
        </w:rPr>
        <w:t>. Ε</w:t>
      </w:r>
      <w:r w:rsidRPr="00154955">
        <w:rPr>
          <w:rFonts w:eastAsia="Times New Roman" w:cs="Times New Roman"/>
          <w:szCs w:val="24"/>
        </w:rPr>
        <w:t xml:space="preserve">μείς δεσμευόμαστε ότι ως </w:t>
      </w:r>
      <w:r>
        <w:rPr>
          <w:rFonts w:eastAsia="Times New Roman" w:cs="Times New Roman"/>
          <w:szCs w:val="24"/>
        </w:rPr>
        <w:t>κ</w:t>
      </w:r>
      <w:r w:rsidRPr="00154955">
        <w:rPr>
          <w:rFonts w:eastAsia="Times New Roman" w:cs="Times New Roman"/>
          <w:szCs w:val="24"/>
        </w:rPr>
        <w:t>υβέρνηση θα επιφέρου</w:t>
      </w:r>
      <w:r>
        <w:rPr>
          <w:rFonts w:eastAsia="Times New Roman" w:cs="Times New Roman"/>
          <w:szCs w:val="24"/>
        </w:rPr>
        <w:t>με</w:t>
      </w:r>
      <w:r w:rsidRPr="00154955">
        <w:rPr>
          <w:rFonts w:eastAsia="Times New Roman" w:cs="Times New Roman"/>
          <w:szCs w:val="24"/>
        </w:rPr>
        <w:t xml:space="preserve"> βελτιώσεις</w:t>
      </w:r>
      <w:r>
        <w:rPr>
          <w:rFonts w:eastAsia="Times New Roman" w:cs="Times New Roman"/>
          <w:szCs w:val="24"/>
        </w:rPr>
        <w:t>,</w:t>
      </w:r>
      <w:r w:rsidRPr="00154955">
        <w:rPr>
          <w:rFonts w:eastAsia="Times New Roman" w:cs="Times New Roman"/>
          <w:szCs w:val="24"/>
        </w:rPr>
        <w:t xml:space="preserve"> ώστε να αρθούν οι αδικίες </w:t>
      </w:r>
      <w:r>
        <w:rPr>
          <w:rFonts w:eastAsia="Times New Roman" w:cs="Times New Roman"/>
          <w:szCs w:val="24"/>
        </w:rPr>
        <w:t xml:space="preserve">που </w:t>
      </w:r>
      <w:r w:rsidRPr="00154955">
        <w:rPr>
          <w:rFonts w:eastAsia="Times New Roman" w:cs="Times New Roman"/>
          <w:szCs w:val="24"/>
        </w:rPr>
        <w:t>προκαλούνται από την πρ</w:t>
      </w:r>
      <w:r>
        <w:rPr>
          <w:rFonts w:eastAsia="Times New Roman" w:cs="Times New Roman"/>
          <w:szCs w:val="24"/>
        </w:rPr>
        <w:t>όχειρη</w:t>
      </w:r>
      <w:r w:rsidRPr="00154955">
        <w:rPr>
          <w:rFonts w:eastAsia="Times New Roman" w:cs="Times New Roman"/>
          <w:szCs w:val="24"/>
        </w:rPr>
        <w:t xml:space="preserve"> τροπολογία που καταθέσατε</w:t>
      </w:r>
      <w:r>
        <w:rPr>
          <w:rFonts w:eastAsia="Times New Roman" w:cs="Times New Roman"/>
          <w:szCs w:val="24"/>
        </w:rPr>
        <w:t>, βελτιώσεις που θα επι</w:t>
      </w:r>
      <w:r w:rsidRPr="00154955">
        <w:rPr>
          <w:rFonts w:eastAsia="Times New Roman" w:cs="Times New Roman"/>
          <w:szCs w:val="24"/>
        </w:rPr>
        <w:t>βραβεύουν</w:t>
      </w:r>
      <w:r>
        <w:rPr>
          <w:rFonts w:eastAsia="Times New Roman" w:cs="Times New Roman"/>
          <w:szCs w:val="24"/>
        </w:rPr>
        <w:t>,</w:t>
      </w:r>
      <w:r w:rsidRPr="00154955">
        <w:rPr>
          <w:rFonts w:eastAsia="Times New Roman" w:cs="Times New Roman"/>
          <w:szCs w:val="24"/>
        </w:rPr>
        <w:t xml:space="preserve"> όσους με θυσίες κατορθώνουν να πληρώνουν τα δάνειά </w:t>
      </w:r>
      <w:r>
        <w:rPr>
          <w:rFonts w:eastAsia="Times New Roman" w:cs="Times New Roman"/>
          <w:szCs w:val="24"/>
        </w:rPr>
        <w:t>τους,</w:t>
      </w:r>
      <w:r w:rsidRPr="00154955">
        <w:rPr>
          <w:rFonts w:eastAsia="Times New Roman" w:cs="Times New Roman"/>
          <w:szCs w:val="24"/>
        </w:rPr>
        <w:t xml:space="preserve"> αλλά και θα αποκλείουν τους στρατηγικούς </w:t>
      </w:r>
      <w:r>
        <w:rPr>
          <w:rFonts w:eastAsia="Times New Roman" w:cs="Times New Roman"/>
          <w:szCs w:val="24"/>
        </w:rPr>
        <w:t xml:space="preserve">κακοπληρωτές. </w:t>
      </w:r>
    </w:p>
    <w:p w14:paraId="4EC194CA" w14:textId="77777777" w:rsidR="008E01FC" w:rsidRDefault="002168A0">
      <w:pPr>
        <w:spacing w:line="600" w:lineRule="auto"/>
        <w:ind w:firstLine="720"/>
        <w:jc w:val="both"/>
        <w:rPr>
          <w:rFonts w:eastAsia="Times New Roman" w:cs="Times New Roman"/>
          <w:szCs w:val="24"/>
        </w:rPr>
      </w:pPr>
      <w:r w:rsidRPr="00154955">
        <w:rPr>
          <w:rFonts w:eastAsia="Times New Roman" w:cs="Times New Roman"/>
          <w:szCs w:val="24"/>
        </w:rPr>
        <w:t>Σας ευχαριστώ πολύ</w:t>
      </w:r>
      <w:r>
        <w:rPr>
          <w:rFonts w:eastAsia="Times New Roman" w:cs="Times New Roman"/>
          <w:szCs w:val="24"/>
        </w:rPr>
        <w:t>,</w:t>
      </w:r>
      <w:r w:rsidRPr="00154955">
        <w:rPr>
          <w:rFonts w:eastAsia="Times New Roman" w:cs="Times New Roman"/>
          <w:szCs w:val="24"/>
        </w:rPr>
        <w:t xml:space="preserve"> κύριε </w:t>
      </w:r>
      <w:r>
        <w:rPr>
          <w:rFonts w:eastAsia="Times New Roman" w:cs="Times New Roman"/>
          <w:szCs w:val="24"/>
        </w:rPr>
        <w:t>Π</w:t>
      </w:r>
      <w:r w:rsidRPr="00154955">
        <w:rPr>
          <w:rFonts w:eastAsia="Times New Roman" w:cs="Times New Roman"/>
          <w:szCs w:val="24"/>
        </w:rPr>
        <w:t>ρόεδρε</w:t>
      </w:r>
      <w:r>
        <w:rPr>
          <w:rFonts w:eastAsia="Times New Roman" w:cs="Times New Roman"/>
          <w:szCs w:val="24"/>
        </w:rPr>
        <w:t>.</w:t>
      </w:r>
    </w:p>
    <w:p w14:paraId="4EC194CB" w14:textId="77777777" w:rsidR="008E01FC" w:rsidRDefault="002168A0">
      <w:pPr>
        <w:spacing w:line="600" w:lineRule="auto"/>
        <w:ind w:firstLine="720"/>
        <w:jc w:val="center"/>
        <w:rPr>
          <w:rFonts w:eastAsia="Times New Roman" w:cs="Times New Roman"/>
          <w:bCs/>
          <w:szCs w:val="24"/>
        </w:rPr>
      </w:pPr>
      <w:r>
        <w:rPr>
          <w:rFonts w:eastAsia="Times New Roman" w:cs="Times New Roman"/>
          <w:szCs w:val="24"/>
        </w:rPr>
        <w:t>(</w:t>
      </w:r>
      <w:r w:rsidRPr="00E236CB">
        <w:rPr>
          <w:rFonts w:eastAsia="Times New Roman" w:cs="Times New Roman"/>
          <w:bCs/>
          <w:szCs w:val="24"/>
        </w:rPr>
        <w:t>Χειροκροτήματα από την πτέρυγα της Νέας Δημοκρατίας)</w:t>
      </w:r>
    </w:p>
    <w:p w14:paraId="4EC194C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Καββαδά</w:t>
      </w:r>
      <w:proofErr w:type="spellEnd"/>
      <w:r>
        <w:rPr>
          <w:rFonts w:eastAsia="Times New Roman" w:cs="Times New Roman"/>
          <w:szCs w:val="24"/>
        </w:rPr>
        <w:t xml:space="preserve"> και για τη συνέπεια στον χρόνο. </w:t>
      </w:r>
    </w:p>
    <w:p w14:paraId="4EC194C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Γρέγος από τη Χρυσή Αυγή. </w:t>
      </w:r>
    </w:p>
    <w:p w14:paraId="4EC194CE"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Ε</w:t>
      </w:r>
      <w:r w:rsidRPr="00154955">
        <w:rPr>
          <w:rFonts w:eastAsia="Times New Roman" w:cs="Times New Roman"/>
          <w:szCs w:val="24"/>
        </w:rPr>
        <w:t>υχαριστώ</w:t>
      </w:r>
      <w:r>
        <w:rPr>
          <w:rFonts w:eastAsia="Times New Roman" w:cs="Times New Roman"/>
          <w:szCs w:val="24"/>
        </w:rPr>
        <w:t>,</w:t>
      </w:r>
      <w:r w:rsidRPr="00154955">
        <w:rPr>
          <w:rFonts w:eastAsia="Times New Roman" w:cs="Times New Roman"/>
          <w:szCs w:val="24"/>
        </w:rPr>
        <w:t xml:space="preserve"> κύριε </w:t>
      </w:r>
      <w:r>
        <w:rPr>
          <w:rFonts w:eastAsia="Times New Roman" w:cs="Times New Roman"/>
          <w:szCs w:val="24"/>
        </w:rPr>
        <w:t>Π</w:t>
      </w:r>
      <w:r w:rsidRPr="00154955">
        <w:rPr>
          <w:rFonts w:eastAsia="Times New Roman" w:cs="Times New Roman"/>
          <w:szCs w:val="24"/>
        </w:rPr>
        <w:t>ρόεδρε</w:t>
      </w:r>
      <w:r>
        <w:rPr>
          <w:rFonts w:eastAsia="Times New Roman" w:cs="Times New Roman"/>
          <w:szCs w:val="24"/>
        </w:rPr>
        <w:t>.</w:t>
      </w:r>
    </w:p>
    <w:p w14:paraId="4EC194C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w:t>
      </w:r>
      <w:r w:rsidRPr="00154955">
        <w:rPr>
          <w:rFonts w:eastAsia="Times New Roman" w:cs="Times New Roman"/>
          <w:szCs w:val="24"/>
        </w:rPr>
        <w:t>αι εσείς της Νέας Δημοκρατίας φυσικά</w:t>
      </w:r>
      <w:r>
        <w:rPr>
          <w:rFonts w:eastAsia="Times New Roman" w:cs="Times New Roman"/>
          <w:szCs w:val="24"/>
        </w:rPr>
        <w:t xml:space="preserve">, εάν και εφόσον γίνετε </w:t>
      </w:r>
      <w:r>
        <w:rPr>
          <w:rFonts w:eastAsia="Times New Roman" w:cs="Times New Roman"/>
          <w:szCs w:val="24"/>
        </w:rPr>
        <w:t>κ</w:t>
      </w:r>
      <w:r w:rsidRPr="00154955">
        <w:rPr>
          <w:rFonts w:eastAsia="Times New Roman" w:cs="Times New Roman"/>
          <w:szCs w:val="24"/>
        </w:rPr>
        <w:t>υβέρνηση</w:t>
      </w:r>
      <w:r>
        <w:rPr>
          <w:rFonts w:eastAsia="Times New Roman" w:cs="Times New Roman"/>
          <w:szCs w:val="24"/>
        </w:rPr>
        <w:t>,</w:t>
      </w:r>
      <w:r w:rsidRPr="00154955">
        <w:rPr>
          <w:rFonts w:eastAsia="Times New Roman" w:cs="Times New Roman"/>
          <w:szCs w:val="24"/>
        </w:rPr>
        <w:t xml:space="preserve"> θα κάνετε ό</w:t>
      </w:r>
      <w:r>
        <w:rPr>
          <w:rFonts w:eastAsia="Times New Roman" w:cs="Times New Roman"/>
          <w:szCs w:val="24"/>
        </w:rPr>
        <w:t>,</w:t>
      </w:r>
      <w:r w:rsidRPr="00154955">
        <w:rPr>
          <w:rFonts w:eastAsia="Times New Roman" w:cs="Times New Roman"/>
          <w:szCs w:val="24"/>
        </w:rPr>
        <w:t xml:space="preserve">τι </w:t>
      </w:r>
      <w:r>
        <w:rPr>
          <w:rFonts w:eastAsia="Times New Roman" w:cs="Times New Roman"/>
          <w:szCs w:val="24"/>
        </w:rPr>
        <w:t xml:space="preserve">σας </w:t>
      </w:r>
      <w:r w:rsidRPr="00154955">
        <w:rPr>
          <w:rFonts w:eastAsia="Times New Roman" w:cs="Times New Roman"/>
          <w:szCs w:val="24"/>
        </w:rPr>
        <w:t>διατάξουν οι τοκογλύφοι δανειστές</w:t>
      </w:r>
      <w:r>
        <w:rPr>
          <w:rFonts w:eastAsia="Times New Roman" w:cs="Times New Roman"/>
          <w:szCs w:val="24"/>
        </w:rPr>
        <w:t xml:space="preserve">. Είδα προηγουμένως και έναν συνάδελφο σας από τον ΣΥΡΙΖΑ να σας </w:t>
      </w:r>
      <w:r w:rsidRPr="00154955">
        <w:rPr>
          <w:rFonts w:eastAsia="Times New Roman" w:cs="Times New Roman"/>
          <w:szCs w:val="24"/>
        </w:rPr>
        <w:t xml:space="preserve"> χειροκροτεί</w:t>
      </w:r>
      <w:r>
        <w:rPr>
          <w:rFonts w:eastAsia="Times New Roman" w:cs="Times New Roman"/>
          <w:szCs w:val="24"/>
        </w:rPr>
        <w:t>. Ε</w:t>
      </w:r>
      <w:r w:rsidRPr="00154955">
        <w:rPr>
          <w:rFonts w:eastAsia="Times New Roman" w:cs="Times New Roman"/>
          <w:szCs w:val="24"/>
        </w:rPr>
        <w:t>ίναι ενδεικτικό τι συμβαίνει</w:t>
      </w:r>
      <w:r>
        <w:rPr>
          <w:rFonts w:eastAsia="Times New Roman" w:cs="Times New Roman"/>
          <w:szCs w:val="24"/>
        </w:rPr>
        <w:t>.</w:t>
      </w:r>
    </w:p>
    <w:p w14:paraId="4EC194D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w:t>
      </w:r>
      <w:r w:rsidRPr="00154955">
        <w:rPr>
          <w:rFonts w:eastAsia="Times New Roman" w:cs="Times New Roman"/>
          <w:szCs w:val="24"/>
        </w:rPr>
        <w:t xml:space="preserve">κούσαμε πριν από λίγο </w:t>
      </w:r>
      <w:r>
        <w:rPr>
          <w:rFonts w:eastAsia="Times New Roman" w:cs="Times New Roman"/>
          <w:szCs w:val="24"/>
        </w:rPr>
        <w:t xml:space="preserve">ότι </w:t>
      </w:r>
      <w:r w:rsidRPr="00154955">
        <w:rPr>
          <w:rFonts w:eastAsia="Times New Roman" w:cs="Times New Roman"/>
          <w:szCs w:val="24"/>
        </w:rPr>
        <w:t xml:space="preserve">κατατέθηκαν στη Βουλή </w:t>
      </w:r>
      <w:r>
        <w:rPr>
          <w:rFonts w:eastAsia="Times New Roman" w:cs="Times New Roman"/>
          <w:szCs w:val="24"/>
        </w:rPr>
        <w:t xml:space="preserve">–τις </w:t>
      </w:r>
      <w:r w:rsidRPr="00154955">
        <w:rPr>
          <w:rFonts w:eastAsia="Times New Roman" w:cs="Times New Roman"/>
          <w:szCs w:val="24"/>
        </w:rPr>
        <w:t xml:space="preserve">ανέφερε ο </w:t>
      </w:r>
      <w:r>
        <w:rPr>
          <w:rFonts w:eastAsia="Times New Roman" w:cs="Times New Roman"/>
          <w:szCs w:val="24"/>
        </w:rPr>
        <w:t xml:space="preserve">Πρόεδρος- </w:t>
      </w:r>
      <w:r w:rsidRPr="00154955">
        <w:rPr>
          <w:rFonts w:eastAsia="Times New Roman" w:cs="Times New Roman"/>
          <w:szCs w:val="24"/>
        </w:rPr>
        <w:t xml:space="preserve">περίπου </w:t>
      </w:r>
      <w:r>
        <w:rPr>
          <w:rFonts w:eastAsia="Times New Roman" w:cs="Times New Roman"/>
          <w:szCs w:val="24"/>
        </w:rPr>
        <w:t>είκοσι</w:t>
      </w:r>
      <w:r w:rsidRPr="00154955">
        <w:rPr>
          <w:rFonts w:eastAsia="Times New Roman" w:cs="Times New Roman"/>
          <w:szCs w:val="24"/>
        </w:rPr>
        <w:t xml:space="preserve"> δικογραφίες</w:t>
      </w:r>
      <w:r>
        <w:rPr>
          <w:rFonts w:eastAsia="Times New Roman" w:cs="Times New Roman"/>
          <w:szCs w:val="24"/>
        </w:rPr>
        <w:t>,</w:t>
      </w:r>
      <w:r w:rsidRPr="00154955">
        <w:rPr>
          <w:rFonts w:eastAsia="Times New Roman" w:cs="Times New Roman"/>
          <w:szCs w:val="24"/>
        </w:rPr>
        <w:t xml:space="preserve"> που αφορούν ποινικές διώξεις σε βάρος κάποιω</w:t>
      </w:r>
      <w:r w:rsidRPr="00154955">
        <w:rPr>
          <w:rFonts w:eastAsia="Times New Roman" w:cs="Times New Roman"/>
          <w:szCs w:val="24"/>
        </w:rPr>
        <w:t xml:space="preserve">ν μελών και στελεχών της </w:t>
      </w:r>
      <w:r>
        <w:rPr>
          <w:rFonts w:eastAsia="Times New Roman" w:cs="Times New Roman"/>
          <w:szCs w:val="24"/>
        </w:rPr>
        <w:t>Κ</w:t>
      </w:r>
      <w:r w:rsidRPr="00154955">
        <w:rPr>
          <w:rFonts w:eastAsia="Times New Roman" w:cs="Times New Roman"/>
          <w:szCs w:val="24"/>
        </w:rPr>
        <w:t>υβέρνησης</w:t>
      </w:r>
      <w:r>
        <w:rPr>
          <w:rFonts w:eastAsia="Times New Roman" w:cs="Times New Roman"/>
          <w:szCs w:val="24"/>
        </w:rPr>
        <w:t>,</w:t>
      </w:r>
      <w:r w:rsidRPr="00154955">
        <w:rPr>
          <w:rFonts w:eastAsia="Times New Roman" w:cs="Times New Roman"/>
          <w:szCs w:val="24"/>
        </w:rPr>
        <w:t xml:space="preserve"> αλλά και γενικότερα πολιτικών του λεγόμενου </w:t>
      </w:r>
      <w:r>
        <w:rPr>
          <w:rFonts w:eastAsia="Times New Roman" w:cs="Times New Roman"/>
          <w:szCs w:val="24"/>
        </w:rPr>
        <w:t>«</w:t>
      </w:r>
      <w:r w:rsidRPr="00154955">
        <w:rPr>
          <w:rFonts w:eastAsia="Times New Roman" w:cs="Times New Roman"/>
          <w:szCs w:val="24"/>
        </w:rPr>
        <w:t>δημοκρατικού τόξου</w:t>
      </w:r>
      <w:r>
        <w:rPr>
          <w:rFonts w:eastAsia="Times New Roman" w:cs="Times New Roman"/>
          <w:szCs w:val="24"/>
        </w:rPr>
        <w:t>». Θ</w:t>
      </w:r>
      <w:r w:rsidRPr="00154955">
        <w:rPr>
          <w:rFonts w:eastAsia="Times New Roman" w:cs="Times New Roman"/>
          <w:szCs w:val="24"/>
        </w:rPr>
        <w:t xml:space="preserve">α δούμε την πορεία </w:t>
      </w:r>
      <w:r>
        <w:rPr>
          <w:rFonts w:eastAsia="Times New Roman" w:cs="Times New Roman"/>
          <w:szCs w:val="24"/>
        </w:rPr>
        <w:t>τους.</w:t>
      </w:r>
    </w:p>
    <w:p w14:paraId="4EC194D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Μιλάμε, βεβαίως,</w:t>
      </w:r>
      <w:r w:rsidRPr="00154955">
        <w:rPr>
          <w:rFonts w:eastAsia="Times New Roman" w:cs="Times New Roman"/>
          <w:szCs w:val="24"/>
        </w:rPr>
        <w:t xml:space="preserve"> για την προστασία της πρώτης κατοικίας</w:t>
      </w:r>
      <w:r>
        <w:rPr>
          <w:rFonts w:eastAsia="Times New Roman" w:cs="Times New Roman"/>
          <w:szCs w:val="24"/>
        </w:rPr>
        <w:t>. Φ</w:t>
      </w:r>
      <w:r w:rsidRPr="00154955">
        <w:rPr>
          <w:rFonts w:eastAsia="Times New Roman" w:cs="Times New Roman"/>
          <w:szCs w:val="24"/>
        </w:rPr>
        <w:t xml:space="preserve">υσικά δεν αφορά τους </w:t>
      </w:r>
      <w:r>
        <w:rPr>
          <w:rFonts w:eastAsia="Times New Roman" w:cs="Times New Roman"/>
          <w:szCs w:val="24"/>
        </w:rPr>
        <w:t>Β</w:t>
      </w:r>
      <w:r w:rsidRPr="00154955">
        <w:rPr>
          <w:rFonts w:eastAsia="Times New Roman" w:cs="Times New Roman"/>
          <w:szCs w:val="24"/>
        </w:rPr>
        <w:t>ουλευτές του ΣΥΡΙΖΑ</w:t>
      </w:r>
      <w:r>
        <w:rPr>
          <w:rFonts w:eastAsia="Times New Roman" w:cs="Times New Roman"/>
          <w:szCs w:val="24"/>
        </w:rPr>
        <w:t xml:space="preserve"> αλλά </w:t>
      </w:r>
      <w:r w:rsidRPr="00154955">
        <w:rPr>
          <w:rFonts w:eastAsia="Times New Roman" w:cs="Times New Roman"/>
          <w:szCs w:val="24"/>
        </w:rPr>
        <w:t xml:space="preserve">και της </w:t>
      </w:r>
      <w:r>
        <w:rPr>
          <w:rFonts w:eastAsia="Times New Roman" w:cs="Times New Roman"/>
          <w:szCs w:val="24"/>
        </w:rPr>
        <w:t>Νέας Δ</w:t>
      </w:r>
      <w:r w:rsidRPr="00154955">
        <w:rPr>
          <w:rFonts w:eastAsia="Times New Roman" w:cs="Times New Roman"/>
          <w:szCs w:val="24"/>
        </w:rPr>
        <w:t>ημοκρατί</w:t>
      </w:r>
      <w:r w:rsidRPr="00154955">
        <w:rPr>
          <w:rFonts w:eastAsia="Times New Roman" w:cs="Times New Roman"/>
          <w:szCs w:val="24"/>
        </w:rPr>
        <w:t>ας</w:t>
      </w:r>
      <w:r>
        <w:rPr>
          <w:rFonts w:eastAsia="Times New Roman" w:cs="Times New Roman"/>
          <w:szCs w:val="24"/>
        </w:rPr>
        <w:t>,</w:t>
      </w:r>
      <w:r w:rsidRPr="00154955">
        <w:rPr>
          <w:rFonts w:eastAsia="Times New Roman" w:cs="Times New Roman"/>
          <w:szCs w:val="24"/>
        </w:rPr>
        <w:t xml:space="preserve"> γιατί</w:t>
      </w:r>
      <w:r>
        <w:rPr>
          <w:rFonts w:eastAsia="Times New Roman" w:cs="Times New Roman"/>
          <w:szCs w:val="24"/>
        </w:rPr>
        <w:t>,</w:t>
      </w:r>
      <w:r w:rsidRPr="00154955">
        <w:rPr>
          <w:rFonts w:eastAsia="Times New Roman" w:cs="Times New Roman"/>
          <w:szCs w:val="24"/>
        </w:rPr>
        <w:t xml:space="preserve"> ως γνωστό</w:t>
      </w:r>
      <w:r>
        <w:rPr>
          <w:rFonts w:eastAsia="Times New Roman" w:cs="Times New Roman"/>
          <w:szCs w:val="24"/>
        </w:rPr>
        <w:t>ν, π</w:t>
      </w:r>
      <w:r w:rsidRPr="00154955">
        <w:rPr>
          <w:rFonts w:eastAsia="Times New Roman" w:cs="Times New Roman"/>
          <w:szCs w:val="24"/>
        </w:rPr>
        <w:t xml:space="preserve">ολλοί από αυτούς έχουν </w:t>
      </w:r>
      <w:r>
        <w:rPr>
          <w:rFonts w:eastAsia="Times New Roman" w:cs="Times New Roman"/>
          <w:szCs w:val="24"/>
        </w:rPr>
        <w:t>και μία και δύο και τρεις και τέσσερις και δέκα και</w:t>
      </w:r>
      <w:r w:rsidRPr="00154955">
        <w:rPr>
          <w:rFonts w:eastAsia="Times New Roman" w:cs="Times New Roman"/>
          <w:szCs w:val="24"/>
        </w:rPr>
        <w:t xml:space="preserve"> παραπάνω κατοικίες</w:t>
      </w:r>
      <w:r>
        <w:rPr>
          <w:rFonts w:eastAsia="Times New Roman" w:cs="Times New Roman"/>
          <w:szCs w:val="24"/>
        </w:rPr>
        <w:t>. Τ</w:t>
      </w:r>
      <w:r w:rsidRPr="00154955">
        <w:rPr>
          <w:rFonts w:eastAsia="Times New Roman" w:cs="Times New Roman"/>
          <w:szCs w:val="24"/>
        </w:rPr>
        <w:t>α ψηφοθηρικά νομοσχέδια συνεχίζουν να έρχονται με τη μορφή χιονοστιβάδας</w:t>
      </w:r>
      <w:r>
        <w:rPr>
          <w:rFonts w:eastAsia="Times New Roman" w:cs="Times New Roman"/>
          <w:szCs w:val="24"/>
        </w:rPr>
        <w:t>, μι</w:t>
      </w:r>
      <w:r w:rsidRPr="00154955">
        <w:rPr>
          <w:rFonts w:eastAsia="Times New Roman" w:cs="Times New Roman"/>
          <w:szCs w:val="24"/>
        </w:rPr>
        <w:t>α που οι εκλογές δεν είναι μακριά και το καθεστώς δεν μπορεί</w:t>
      </w:r>
      <w:r w:rsidRPr="00154955">
        <w:rPr>
          <w:rFonts w:eastAsia="Times New Roman" w:cs="Times New Roman"/>
          <w:szCs w:val="24"/>
        </w:rPr>
        <w:t xml:space="preserve"> να τις αποφύγει</w:t>
      </w:r>
      <w:r>
        <w:rPr>
          <w:rFonts w:eastAsia="Times New Roman" w:cs="Times New Roman"/>
          <w:szCs w:val="24"/>
        </w:rPr>
        <w:t>,</w:t>
      </w:r>
      <w:r w:rsidRPr="00154955">
        <w:rPr>
          <w:rFonts w:eastAsia="Times New Roman" w:cs="Times New Roman"/>
          <w:szCs w:val="24"/>
        </w:rPr>
        <w:t xml:space="preserve"> όπως δεν μπορεί να αποφύγει και τη </w:t>
      </w:r>
      <w:r>
        <w:rPr>
          <w:rFonts w:eastAsia="Times New Roman" w:cs="Times New Roman"/>
          <w:szCs w:val="24"/>
        </w:rPr>
        <w:t xml:space="preserve">βαριά του συντριβή. </w:t>
      </w:r>
    </w:p>
    <w:p w14:paraId="4EC194D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Γ</w:t>
      </w:r>
      <w:r w:rsidRPr="00154955">
        <w:rPr>
          <w:rFonts w:eastAsia="Times New Roman" w:cs="Times New Roman"/>
          <w:szCs w:val="24"/>
        </w:rPr>
        <w:t xml:space="preserve">νωστές </w:t>
      </w:r>
      <w:r>
        <w:rPr>
          <w:rFonts w:eastAsia="Times New Roman" w:cs="Times New Roman"/>
          <w:szCs w:val="24"/>
        </w:rPr>
        <w:t xml:space="preserve">οι </w:t>
      </w:r>
      <w:r w:rsidRPr="00154955">
        <w:rPr>
          <w:rFonts w:eastAsia="Times New Roman" w:cs="Times New Roman"/>
          <w:szCs w:val="24"/>
        </w:rPr>
        <w:t xml:space="preserve">τακτικές σας οι οποίες φανερώνουν και τους πονηρούς σκοπούς </w:t>
      </w:r>
      <w:r>
        <w:rPr>
          <w:rFonts w:eastAsia="Times New Roman" w:cs="Times New Roman"/>
          <w:szCs w:val="24"/>
        </w:rPr>
        <w:t>σας. Φαίνεται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w:t>
      </w:r>
      <w:r w:rsidRPr="00154955">
        <w:rPr>
          <w:rFonts w:eastAsia="Times New Roman" w:cs="Times New Roman"/>
          <w:szCs w:val="24"/>
        </w:rPr>
        <w:t>και είναι τραγελαφικό</w:t>
      </w:r>
      <w:r>
        <w:rPr>
          <w:rFonts w:eastAsia="Times New Roman" w:cs="Times New Roman"/>
          <w:szCs w:val="24"/>
        </w:rPr>
        <w:t>,</w:t>
      </w:r>
      <w:r>
        <w:rPr>
          <w:rFonts w:eastAsia="Times New Roman" w:cs="Times New Roman"/>
          <w:szCs w:val="24"/>
        </w:rPr>
        <w:t xml:space="preserve"> ε</w:t>
      </w:r>
      <w:r w:rsidRPr="00154955">
        <w:rPr>
          <w:rFonts w:eastAsia="Times New Roman" w:cs="Times New Roman"/>
          <w:szCs w:val="24"/>
        </w:rPr>
        <w:t xml:space="preserve">σείς </w:t>
      </w:r>
      <w:r>
        <w:rPr>
          <w:rFonts w:eastAsia="Times New Roman" w:cs="Times New Roman"/>
          <w:szCs w:val="24"/>
        </w:rPr>
        <w:t>που ρημάξατε,</w:t>
      </w:r>
      <w:r w:rsidRPr="00154955">
        <w:rPr>
          <w:rFonts w:eastAsia="Times New Roman" w:cs="Times New Roman"/>
          <w:szCs w:val="24"/>
        </w:rPr>
        <w:t xml:space="preserve"> όπως και </w:t>
      </w:r>
      <w:r>
        <w:rPr>
          <w:rFonts w:eastAsia="Times New Roman" w:cs="Times New Roman"/>
          <w:szCs w:val="24"/>
        </w:rPr>
        <w:t>οι</w:t>
      </w:r>
      <w:r w:rsidRPr="00154955">
        <w:rPr>
          <w:rFonts w:eastAsia="Times New Roman" w:cs="Times New Roman"/>
          <w:szCs w:val="24"/>
        </w:rPr>
        <w:t xml:space="preserve"> προηγούμεν</w:t>
      </w:r>
      <w:r>
        <w:rPr>
          <w:rFonts w:eastAsia="Times New Roman" w:cs="Times New Roman"/>
          <w:szCs w:val="24"/>
        </w:rPr>
        <w:t xml:space="preserve">οι, την ελληνική </w:t>
      </w:r>
      <w:r w:rsidRPr="00154955">
        <w:rPr>
          <w:rFonts w:eastAsia="Times New Roman" w:cs="Times New Roman"/>
          <w:szCs w:val="24"/>
        </w:rPr>
        <w:t>οι</w:t>
      </w:r>
      <w:r w:rsidRPr="00154955">
        <w:rPr>
          <w:rFonts w:eastAsia="Times New Roman" w:cs="Times New Roman"/>
          <w:szCs w:val="24"/>
        </w:rPr>
        <w:t>κονομία</w:t>
      </w:r>
      <w:r>
        <w:rPr>
          <w:rFonts w:eastAsia="Times New Roman" w:cs="Times New Roman"/>
          <w:szCs w:val="24"/>
        </w:rPr>
        <w:t>, ε</w:t>
      </w:r>
      <w:r w:rsidRPr="00154955">
        <w:rPr>
          <w:rFonts w:eastAsia="Times New Roman" w:cs="Times New Roman"/>
          <w:szCs w:val="24"/>
        </w:rPr>
        <w:t>σείς που διαλύσ</w:t>
      </w:r>
      <w:r>
        <w:rPr>
          <w:rFonts w:eastAsia="Times New Roman" w:cs="Times New Roman"/>
          <w:szCs w:val="24"/>
        </w:rPr>
        <w:t>α</w:t>
      </w:r>
      <w:r w:rsidRPr="00154955">
        <w:rPr>
          <w:rFonts w:eastAsia="Times New Roman" w:cs="Times New Roman"/>
          <w:szCs w:val="24"/>
        </w:rPr>
        <w:t>τε την τάξη των εμπόρων και των επιχειρηματιών</w:t>
      </w:r>
      <w:r>
        <w:rPr>
          <w:rFonts w:eastAsia="Times New Roman" w:cs="Times New Roman"/>
          <w:szCs w:val="24"/>
        </w:rPr>
        <w:t>,</w:t>
      </w:r>
      <w:r w:rsidRPr="00154955">
        <w:rPr>
          <w:rFonts w:eastAsia="Times New Roman" w:cs="Times New Roman"/>
          <w:szCs w:val="24"/>
        </w:rPr>
        <w:t xml:space="preserve"> εσείς που </w:t>
      </w:r>
      <w:r>
        <w:rPr>
          <w:rFonts w:eastAsia="Times New Roman" w:cs="Times New Roman"/>
          <w:szCs w:val="24"/>
        </w:rPr>
        <w:t xml:space="preserve">αρπάξατε </w:t>
      </w:r>
      <w:r w:rsidRPr="00154955">
        <w:rPr>
          <w:rFonts w:eastAsia="Times New Roman" w:cs="Times New Roman"/>
          <w:szCs w:val="24"/>
        </w:rPr>
        <w:t>τους κόπους μιας ζωής από τον απλό Έλληνα</w:t>
      </w:r>
      <w:r>
        <w:rPr>
          <w:rFonts w:eastAsia="Times New Roman" w:cs="Times New Roman"/>
          <w:szCs w:val="24"/>
        </w:rPr>
        <w:t>,</w:t>
      </w:r>
      <w:r w:rsidRPr="00154955">
        <w:rPr>
          <w:rFonts w:eastAsia="Times New Roman" w:cs="Times New Roman"/>
          <w:szCs w:val="24"/>
        </w:rPr>
        <w:t xml:space="preserve"> εσείς που διαλύσ</w:t>
      </w:r>
      <w:r>
        <w:rPr>
          <w:rFonts w:eastAsia="Times New Roman" w:cs="Times New Roman"/>
          <w:szCs w:val="24"/>
        </w:rPr>
        <w:t>α</w:t>
      </w:r>
      <w:r w:rsidRPr="00154955">
        <w:rPr>
          <w:rFonts w:eastAsia="Times New Roman" w:cs="Times New Roman"/>
          <w:szCs w:val="24"/>
        </w:rPr>
        <w:t>τε τα ασφαλιστικά ταμεία και ξεπουλήσ</w:t>
      </w:r>
      <w:r>
        <w:rPr>
          <w:rFonts w:eastAsia="Times New Roman" w:cs="Times New Roman"/>
          <w:szCs w:val="24"/>
        </w:rPr>
        <w:t>α</w:t>
      </w:r>
      <w:r w:rsidRPr="00154955">
        <w:rPr>
          <w:rFonts w:eastAsia="Times New Roman" w:cs="Times New Roman"/>
          <w:szCs w:val="24"/>
        </w:rPr>
        <w:t>τε δημόσια περιουσία</w:t>
      </w:r>
      <w:r>
        <w:rPr>
          <w:rFonts w:eastAsia="Times New Roman" w:cs="Times New Roman"/>
          <w:szCs w:val="24"/>
        </w:rPr>
        <w:t>,</w:t>
      </w:r>
      <w:r w:rsidRPr="00154955">
        <w:rPr>
          <w:rFonts w:eastAsia="Times New Roman" w:cs="Times New Roman"/>
          <w:szCs w:val="24"/>
        </w:rPr>
        <w:t xml:space="preserve"> εσείς που </w:t>
      </w:r>
      <w:r>
        <w:rPr>
          <w:rFonts w:eastAsia="Times New Roman" w:cs="Times New Roman"/>
          <w:szCs w:val="24"/>
        </w:rPr>
        <w:t xml:space="preserve">μειώσατε </w:t>
      </w:r>
      <w:r w:rsidRPr="00154955">
        <w:rPr>
          <w:rFonts w:eastAsia="Times New Roman" w:cs="Times New Roman"/>
          <w:szCs w:val="24"/>
        </w:rPr>
        <w:t>τις συντάξεις</w:t>
      </w:r>
      <w:r>
        <w:rPr>
          <w:rFonts w:eastAsia="Times New Roman" w:cs="Times New Roman"/>
          <w:szCs w:val="24"/>
        </w:rPr>
        <w:t>, ε</w:t>
      </w:r>
      <w:r w:rsidRPr="00154955">
        <w:rPr>
          <w:rFonts w:eastAsia="Times New Roman" w:cs="Times New Roman"/>
          <w:szCs w:val="24"/>
        </w:rPr>
        <w:t xml:space="preserve">σείς </w:t>
      </w:r>
      <w:r>
        <w:rPr>
          <w:rFonts w:eastAsia="Times New Roman" w:cs="Times New Roman"/>
          <w:szCs w:val="24"/>
        </w:rPr>
        <w:t>που</w:t>
      </w:r>
      <w:r>
        <w:rPr>
          <w:rFonts w:eastAsia="Times New Roman" w:cs="Times New Roman"/>
          <w:szCs w:val="24"/>
        </w:rPr>
        <w:t xml:space="preserve"> καταργήσατε το ΕΚΑΣ, εσείς οι </w:t>
      </w:r>
      <w:proofErr w:type="spellStart"/>
      <w:r>
        <w:rPr>
          <w:rFonts w:eastAsia="Times New Roman" w:cs="Times New Roman"/>
          <w:szCs w:val="24"/>
        </w:rPr>
        <w:t>ψευτο</w:t>
      </w:r>
      <w:r w:rsidRPr="00154955">
        <w:rPr>
          <w:rFonts w:eastAsia="Times New Roman" w:cs="Times New Roman"/>
          <w:szCs w:val="24"/>
        </w:rPr>
        <w:t>αριστεροί</w:t>
      </w:r>
      <w:proofErr w:type="spellEnd"/>
      <w:r w:rsidRPr="00154955">
        <w:rPr>
          <w:rFonts w:eastAsia="Times New Roman" w:cs="Times New Roman"/>
          <w:szCs w:val="24"/>
        </w:rPr>
        <w:t xml:space="preserve"> που </w:t>
      </w:r>
      <w:r>
        <w:rPr>
          <w:rFonts w:eastAsia="Times New Roman" w:cs="Times New Roman"/>
          <w:szCs w:val="24"/>
        </w:rPr>
        <w:t>οδηγήσατε</w:t>
      </w:r>
      <w:r w:rsidRPr="00154955">
        <w:rPr>
          <w:rFonts w:eastAsia="Times New Roman" w:cs="Times New Roman"/>
          <w:szCs w:val="24"/>
        </w:rPr>
        <w:t xml:space="preserve"> τον κόσμο στην απόγνωση και σε αυτοκτονίες</w:t>
      </w:r>
      <w:r>
        <w:rPr>
          <w:rFonts w:eastAsia="Times New Roman" w:cs="Times New Roman"/>
          <w:szCs w:val="24"/>
        </w:rPr>
        <w:t>,</w:t>
      </w:r>
      <w:r w:rsidRPr="00154955">
        <w:rPr>
          <w:rFonts w:eastAsia="Times New Roman" w:cs="Times New Roman"/>
          <w:szCs w:val="24"/>
        </w:rPr>
        <w:t xml:space="preserve"> εσείς που </w:t>
      </w:r>
      <w:r>
        <w:rPr>
          <w:rFonts w:eastAsia="Times New Roman" w:cs="Times New Roman"/>
          <w:szCs w:val="24"/>
        </w:rPr>
        <w:t>εκτελείτε</w:t>
      </w:r>
      <w:r w:rsidRPr="00154955">
        <w:rPr>
          <w:rFonts w:eastAsia="Times New Roman" w:cs="Times New Roman"/>
          <w:szCs w:val="24"/>
        </w:rPr>
        <w:t xml:space="preserve"> </w:t>
      </w:r>
      <w:r w:rsidRPr="00154955">
        <w:rPr>
          <w:rFonts w:eastAsia="Times New Roman" w:cs="Times New Roman"/>
          <w:szCs w:val="24"/>
        </w:rPr>
        <w:t>π</w:t>
      </w:r>
      <w:r>
        <w:rPr>
          <w:rFonts w:eastAsia="Times New Roman" w:cs="Times New Roman"/>
          <w:szCs w:val="24"/>
        </w:rPr>
        <w:t>ι</w:t>
      </w:r>
      <w:r w:rsidRPr="00154955">
        <w:rPr>
          <w:rFonts w:eastAsia="Times New Roman" w:cs="Times New Roman"/>
          <w:szCs w:val="24"/>
        </w:rPr>
        <w:t>στ</w:t>
      </w:r>
      <w:r>
        <w:rPr>
          <w:rFonts w:eastAsia="Times New Roman" w:cs="Times New Roman"/>
          <w:szCs w:val="24"/>
        </w:rPr>
        <w:t>ά</w:t>
      </w:r>
      <w:r w:rsidRPr="00154955">
        <w:rPr>
          <w:rFonts w:eastAsia="Times New Roman" w:cs="Times New Roman"/>
          <w:szCs w:val="24"/>
        </w:rPr>
        <w:t xml:space="preserve"> κάθε </w:t>
      </w:r>
      <w:r>
        <w:rPr>
          <w:rFonts w:eastAsia="Times New Roman" w:cs="Times New Roman"/>
          <w:szCs w:val="24"/>
        </w:rPr>
        <w:t xml:space="preserve">εντολή των </w:t>
      </w:r>
      <w:r w:rsidRPr="00154955">
        <w:rPr>
          <w:rFonts w:eastAsia="Times New Roman" w:cs="Times New Roman"/>
          <w:szCs w:val="24"/>
        </w:rPr>
        <w:t>τοκογλύφων</w:t>
      </w:r>
      <w:r>
        <w:rPr>
          <w:rFonts w:eastAsia="Times New Roman" w:cs="Times New Roman"/>
          <w:szCs w:val="24"/>
        </w:rPr>
        <w:t>,</w:t>
      </w:r>
      <w:r w:rsidRPr="00154955">
        <w:rPr>
          <w:rFonts w:eastAsia="Times New Roman" w:cs="Times New Roman"/>
          <w:szCs w:val="24"/>
        </w:rPr>
        <w:t xml:space="preserve"> εσείς που ψηφίσατε μνημόνια</w:t>
      </w:r>
      <w:r>
        <w:rPr>
          <w:rFonts w:eastAsia="Times New Roman" w:cs="Times New Roman"/>
          <w:szCs w:val="24"/>
        </w:rPr>
        <w:t>,</w:t>
      </w:r>
      <w:r w:rsidRPr="00154955">
        <w:rPr>
          <w:rFonts w:eastAsia="Times New Roman" w:cs="Times New Roman"/>
          <w:szCs w:val="24"/>
        </w:rPr>
        <w:t xml:space="preserve"> </w:t>
      </w:r>
      <w:r>
        <w:rPr>
          <w:rFonts w:eastAsia="Times New Roman" w:cs="Times New Roman"/>
          <w:szCs w:val="24"/>
        </w:rPr>
        <w:t>εσείς κόπτεστε</w:t>
      </w:r>
      <w:r w:rsidRPr="00154955">
        <w:rPr>
          <w:rFonts w:eastAsia="Times New Roman" w:cs="Times New Roman"/>
          <w:szCs w:val="24"/>
        </w:rPr>
        <w:t xml:space="preserve"> τώρα γιατί</w:t>
      </w:r>
      <w:r>
        <w:rPr>
          <w:rFonts w:eastAsia="Times New Roman" w:cs="Times New Roman"/>
          <w:szCs w:val="24"/>
        </w:rPr>
        <w:t xml:space="preserve"> τη</w:t>
      </w:r>
      <w:r w:rsidRPr="00154955">
        <w:rPr>
          <w:rFonts w:eastAsia="Times New Roman" w:cs="Times New Roman"/>
          <w:szCs w:val="24"/>
        </w:rPr>
        <w:t xml:space="preserve"> δήθεν προστασία της πρώτης κατοικίας και</w:t>
      </w:r>
      <w:r w:rsidRPr="00154955">
        <w:rPr>
          <w:rFonts w:eastAsia="Times New Roman" w:cs="Times New Roman"/>
          <w:szCs w:val="24"/>
        </w:rPr>
        <w:t xml:space="preserve"> για τα δάνεια των πολιτών</w:t>
      </w:r>
      <w:r>
        <w:rPr>
          <w:rFonts w:eastAsia="Times New Roman" w:cs="Times New Roman"/>
          <w:szCs w:val="24"/>
        </w:rPr>
        <w:t>.</w:t>
      </w:r>
    </w:p>
    <w:p w14:paraId="4EC194D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w:t>
      </w:r>
      <w:r w:rsidRPr="00154955">
        <w:rPr>
          <w:rFonts w:eastAsia="Times New Roman" w:cs="Times New Roman"/>
          <w:szCs w:val="24"/>
        </w:rPr>
        <w:t xml:space="preserve">λήθεια πόσες </w:t>
      </w:r>
      <w:r>
        <w:rPr>
          <w:rFonts w:eastAsia="Times New Roman" w:cs="Times New Roman"/>
          <w:szCs w:val="24"/>
        </w:rPr>
        <w:t>πρώτες</w:t>
      </w:r>
      <w:r w:rsidRPr="00154955">
        <w:rPr>
          <w:rFonts w:eastAsia="Times New Roman" w:cs="Times New Roman"/>
          <w:szCs w:val="24"/>
        </w:rPr>
        <w:t xml:space="preserve"> κατοικίες χάθηκαν μέχρι τώρα</w:t>
      </w:r>
      <w:r>
        <w:rPr>
          <w:rFonts w:eastAsia="Times New Roman" w:cs="Times New Roman"/>
          <w:szCs w:val="24"/>
        </w:rPr>
        <w:t>; Πόσες</w:t>
      </w:r>
      <w:r w:rsidRPr="00154955">
        <w:rPr>
          <w:rFonts w:eastAsia="Times New Roman" w:cs="Times New Roman"/>
          <w:szCs w:val="24"/>
        </w:rPr>
        <w:t xml:space="preserve"> οικογένειες καταστράφηκαν</w:t>
      </w:r>
      <w:r>
        <w:rPr>
          <w:rFonts w:eastAsia="Times New Roman" w:cs="Times New Roman"/>
          <w:szCs w:val="24"/>
        </w:rPr>
        <w:t>;</w:t>
      </w:r>
      <w:r w:rsidRPr="00154955">
        <w:rPr>
          <w:rFonts w:eastAsia="Times New Roman" w:cs="Times New Roman"/>
          <w:szCs w:val="24"/>
        </w:rPr>
        <w:t xml:space="preserve"> </w:t>
      </w:r>
      <w:r>
        <w:rPr>
          <w:rFonts w:eastAsia="Times New Roman" w:cs="Times New Roman"/>
          <w:szCs w:val="24"/>
        </w:rPr>
        <w:t>Τι ε</w:t>
      </w:r>
      <w:r w:rsidRPr="00154955">
        <w:rPr>
          <w:rFonts w:eastAsia="Times New Roman" w:cs="Times New Roman"/>
          <w:szCs w:val="24"/>
        </w:rPr>
        <w:t>λπίδα υπάρχει</w:t>
      </w:r>
      <w:r>
        <w:rPr>
          <w:rFonts w:eastAsia="Times New Roman" w:cs="Times New Roman"/>
          <w:szCs w:val="24"/>
        </w:rPr>
        <w:t>;</w:t>
      </w:r>
      <w:r w:rsidRPr="00154955">
        <w:rPr>
          <w:rFonts w:eastAsia="Times New Roman" w:cs="Times New Roman"/>
          <w:szCs w:val="24"/>
        </w:rPr>
        <w:t xml:space="preserve"> </w:t>
      </w:r>
      <w:r>
        <w:rPr>
          <w:rFonts w:eastAsia="Times New Roman" w:cs="Times New Roman"/>
          <w:szCs w:val="24"/>
        </w:rPr>
        <w:t>Θ</w:t>
      </w:r>
      <w:r w:rsidRPr="00154955">
        <w:rPr>
          <w:rFonts w:eastAsia="Times New Roman" w:cs="Times New Roman"/>
          <w:szCs w:val="24"/>
        </w:rPr>
        <w:t xml:space="preserve">υμάστε το ψεύτικο σύνθημά </w:t>
      </w:r>
      <w:r>
        <w:rPr>
          <w:rFonts w:eastAsia="Times New Roman" w:cs="Times New Roman"/>
          <w:szCs w:val="24"/>
        </w:rPr>
        <w:t>σας;</w:t>
      </w:r>
      <w:r w:rsidRPr="00154955">
        <w:rPr>
          <w:rFonts w:eastAsia="Times New Roman" w:cs="Times New Roman"/>
          <w:szCs w:val="24"/>
        </w:rPr>
        <w:t xml:space="preserve"> </w:t>
      </w:r>
      <w:r>
        <w:rPr>
          <w:rFonts w:eastAsia="Times New Roman" w:cs="Times New Roman"/>
          <w:szCs w:val="24"/>
        </w:rPr>
        <w:t>Ο</w:t>
      </w:r>
      <w:r w:rsidRPr="00154955">
        <w:rPr>
          <w:rFonts w:eastAsia="Times New Roman" w:cs="Times New Roman"/>
          <w:szCs w:val="24"/>
        </w:rPr>
        <w:t xml:space="preserve"> λαός το θυμάται και θα πάρετε σύντομα την απάντηση</w:t>
      </w:r>
      <w:r>
        <w:rPr>
          <w:rFonts w:eastAsia="Times New Roman" w:cs="Times New Roman"/>
          <w:szCs w:val="24"/>
        </w:rPr>
        <w:t>.</w:t>
      </w:r>
    </w:p>
    <w:p w14:paraId="4EC194D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ρχομαι τώρα σ</w:t>
      </w:r>
      <w:r w:rsidRPr="00154955">
        <w:rPr>
          <w:rFonts w:eastAsia="Times New Roman" w:cs="Times New Roman"/>
          <w:szCs w:val="24"/>
        </w:rPr>
        <w:t>τις τροπολογίες</w:t>
      </w:r>
      <w:r>
        <w:rPr>
          <w:rFonts w:eastAsia="Times New Roman" w:cs="Times New Roman"/>
          <w:szCs w:val="24"/>
        </w:rPr>
        <w:t xml:space="preserve">. Όσον </w:t>
      </w:r>
      <w:r>
        <w:rPr>
          <w:rFonts w:eastAsia="Times New Roman" w:cs="Times New Roman"/>
          <w:szCs w:val="24"/>
        </w:rPr>
        <w:t>αφορά</w:t>
      </w:r>
      <w:r w:rsidRPr="00154955">
        <w:rPr>
          <w:rFonts w:eastAsia="Times New Roman" w:cs="Times New Roman"/>
          <w:szCs w:val="24"/>
        </w:rPr>
        <w:t xml:space="preserve"> την τροπολογία </w:t>
      </w:r>
      <w:r>
        <w:rPr>
          <w:rFonts w:eastAsia="Times New Roman" w:cs="Times New Roman"/>
          <w:szCs w:val="24"/>
        </w:rPr>
        <w:t xml:space="preserve">με γενικό αριθμό </w:t>
      </w:r>
      <w:r w:rsidRPr="00154955">
        <w:rPr>
          <w:rFonts w:eastAsia="Times New Roman" w:cs="Times New Roman"/>
          <w:szCs w:val="24"/>
        </w:rPr>
        <w:t xml:space="preserve">2053 με τη συμπλήρωση διατάξεων του πρόσφατου νόμου για την πνευματική ιδιοκτησία και τον </w:t>
      </w:r>
      <w:r>
        <w:rPr>
          <w:rFonts w:eastAsia="Times New Roman" w:cs="Times New Roman"/>
          <w:szCs w:val="24"/>
        </w:rPr>
        <w:t xml:space="preserve">ΟΠΙ, </w:t>
      </w:r>
      <w:r w:rsidRPr="00154955">
        <w:rPr>
          <w:rFonts w:eastAsia="Times New Roman" w:cs="Times New Roman"/>
          <w:szCs w:val="24"/>
        </w:rPr>
        <w:t>όπως τροποποιήθηκε</w:t>
      </w:r>
      <w:r>
        <w:rPr>
          <w:rFonts w:eastAsia="Times New Roman" w:cs="Times New Roman"/>
          <w:szCs w:val="24"/>
        </w:rPr>
        <w:t>,</w:t>
      </w:r>
      <w:r w:rsidRPr="00154955">
        <w:rPr>
          <w:rFonts w:eastAsia="Times New Roman" w:cs="Times New Roman"/>
          <w:szCs w:val="24"/>
        </w:rPr>
        <w:t xml:space="preserve"> η </w:t>
      </w:r>
      <w:r>
        <w:rPr>
          <w:rFonts w:eastAsia="Times New Roman" w:cs="Times New Roman"/>
          <w:szCs w:val="24"/>
        </w:rPr>
        <w:t>Κ</w:t>
      </w:r>
      <w:r w:rsidRPr="00154955">
        <w:rPr>
          <w:rFonts w:eastAsia="Times New Roman" w:cs="Times New Roman"/>
          <w:szCs w:val="24"/>
        </w:rPr>
        <w:t>υβέρνηση ξεπληρώνει προεκλογικά γραμμάτια σε διάφορες κοινωνικές κατηγορίες</w:t>
      </w:r>
      <w:r>
        <w:rPr>
          <w:rFonts w:eastAsia="Times New Roman" w:cs="Times New Roman"/>
          <w:szCs w:val="24"/>
        </w:rPr>
        <w:t>,</w:t>
      </w:r>
      <w:r w:rsidRPr="00154955">
        <w:rPr>
          <w:rFonts w:eastAsia="Times New Roman" w:cs="Times New Roman"/>
          <w:szCs w:val="24"/>
        </w:rPr>
        <w:t xml:space="preserve"> στην περίπτωση δε αυτή </w:t>
      </w:r>
      <w:r>
        <w:rPr>
          <w:rFonts w:eastAsia="Times New Roman" w:cs="Times New Roman"/>
          <w:szCs w:val="24"/>
        </w:rPr>
        <w:t>σ</w:t>
      </w:r>
      <w:r w:rsidRPr="00154955">
        <w:rPr>
          <w:rFonts w:eastAsia="Times New Roman" w:cs="Times New Roman"/>
          <w:szCs w:val="24"/>
        </w:rPr>
        <w:t>τους προσφιλείς ψηφοφόρους από τον καλλιτεχνικό κόσμο</w:t>
      </w:r>
      <w:r>
        <w:rPr>
          <w:rFonts w:eastAsia="Times New Roman" w:cs="Times New Roman"/>
          <w:szCs w:val="24"/>
        </w:rPr>
        <w:t>.</w:t>
      </w:r>
      <w:r w:rsidRPr="00154955">
        <w:rPr>
          <w:rFonts w:eastAsia="Times New Roman" w:cs="Times New Roman"/>
          <w:szCs w:val="24"/>
        </w:rPr>
        <w:t xml:space="preserve"> Έτσι ορίζεται μόνο γι</w:t>
      </w:r>
      <w:r>
        <w:rPr>
          <w:rFonts w:eastAsia="Times New Roman" w:cs="Times New Roman"/>
          <w:szCs w:val="24"/>
        </w:rPr>
        <w:t>’</w:t>
      </w:r>
      <w:r w:rsidRPr="00154955">
        <w:rPr>
          <w:rFonts w:eastAsia="Times New Roman" w:cs="Times New Roman"/>
          <w:szCs w:val="24"/>
        </w:rPr>
        <w:t xml:space="preserve"> αυτούς </w:t>
      </w:r>
      <w:r>
        <w:rPr>
          <w:rFonts w:eastAsia="Times New Roman" w:cs="Times New Roman"/>
          <w:szCs w:val="24"/>
        </w:rPr>
        <w:t xml:space="preserve">απ’ όλες τις κοινωνικές </w:t>
      </w:r>
      <w:r w:rsidRPr="00154955">
        <w:rPr>
          <w:rFonts w:eastAsia="Times New Roman" w:cs="Times New Roman"/>
          <w:szCs w:val="24"/>
        </w:rPr>
        <w:t>ομάδες ότι τα δικαιώματα από πνευματική ιδιοκτησία είναι ακατάσχετα από οποιο</w:t>
      </w:r>
      <w:r>
        <w:rPr>
          <w:rFonts w:eastAsia="Times New Roman" w:cs="Times New Roman"/>
          <w:szCs w:val="24"/>
        </w:rPr>
        <w:t>ν</w:t>
      </w:r>
      <w:r w:rsidRPr="00154955">
        <w:rPr>
          <w:rFonts w:eastAsia="Times New Roman" w:cs="Times New Roman"/>
          <w:szCs w:val="24"/>
        </w:rPr>
        <w:t>δήποτε κατά παρέκκλιση κάθε άλλης αντίθετης διάταξης</w:t>
      </w:r>
      <w:r>
        <w:rPr>
          <w:rFonts w:eastAsia="Times New Roman" w:cs="Times New Roman"/>
          <w:szCs w:val="24"/>
        </w:rPr>
        <w:t>.</w:t>
      </w:r>
      <w:r w:rsidRPr="00154955">
        <w:rPr>
          <w:rFonts w:eastAsia="Times New Roman" w:cs="Times New Roman"/>
          <w:szCs w:val="24"/>
        </w:rPr>
        <w:t xml:space="preserve"> Μάλιστα τα έσο</w:t>
      </w:r>
      <w:r w:rsidRPr="00154955">
        <w:rPr>
          <w:rFonts w:eastAsia="Times New Roman" w:cs="Times New Roman"/>
          <w:szCs w:val="24"/>
        </w:rPr>
        <w:t xml:space="preserve">δα και </w:t>
      </w:r>
      <w:r>
        <w:rPr>
          <w:rFonts w:eastAsia="Times New Roman" w:cs="Times New Roman"/>
          <w:szCs w:val="24"/>
        </w:rPr>
        <w:t xml:space="preserve">οι </w:t>
      </w:r>
      <w:r w:rsidRPr="00154955">
        <w:rPr>
          <w:rFonts w:eastAsia="Times New Roman" w:cs="Times New Roman"/>
          <w:szCs w:val="24"/>
        </w:rPr>
        <w:t xml:space="preserve">απαιτήσεις </w:t>
      </w:r>
      <w:r>
        <w:rPr>
          <w:rFonts w:eastAsia="Times New Roman" w:cs="Times New Roman"/>
          <w:szCs w:val="24"/>
        </w:rPr>
        <w:t xml:space="preserve">δεν δεσμεύονται </w:t>
      </w:r>
      <w:r w:rsidRPr="00154955">
        <w:rPr>
          <w:rFonts w:eastAsia="Times New Roman" w:cs="Times New Roman"/>
          <w:szCs w:val="24"/>
        </w:rPr>
        <w:t xml:space="preserve">και δεν συμψηφίζονται με χρέη ούτε </w:t>
      </w:r>
      <w:r>
        <w:rPr>
          <w:rFonts w:eastAsia="Times New Roman" w:cs="Times New Roman"/>
          <w:szCs w:val="24"/>
        </w:rPr>
        <w:t>έναντι</w:t>
      </w:r>
      <w:r w:rsidRPr="00154955">
        <w:rPr>
          <w:rFonts w:eastAsia="Times New Roman" w:cs="Times New Roman"/>
          <w:szCs w:val="24"/>
        </w:rPr>
        <w:t xml:space="preserve"> της φορολογικής διοίκησης ούτε </w:t>
      </w:r>
      <w:r>
        <w:rPr>
          <w:rFonts w:eastAsia="Times New Roman" w:cs="Times New Roman"/>
          <w:szCs w:val="24"/>
        </w:rPr>
        <w:t>έναντι</w:t>
      </w:r>
      <w:r w:rsidRPr="00154955">
        <w:rPr>
          <w:rFonts w:eastAsia="Times New Roman" w:cs="Times New Roman"/>
          <w:szCs w:val="24"/>
        </w:rPr>
        <w:t xml:space="preserve"> των ασφαλιστικών ταμείων ή των τραπεζών μέχρι του ποσού των </w:t>
      </w:r>
      <w:r>
        <w:rPr>
          <w:rFonts w:eastAsia="Times New Roman" w:cs="Times New Roman"/>
          <w:szCs w:val="24"/>
        </w:rPr>
        <w:t>7.500</w:t>
      </w:r>
      <w:r w:rsidRPr="00154955">
        <w:rPr>
          <w:rFonts w:eastAsia="Times New Roman" w:cs="Times New Roman"/>
          <w:szCs w:val="24"/>
        </w:rPr>
        <w:t xml:space="preserve"> ευρώ για κάθε φυσικό πρόσωπο</w:t>
      </w:r>
      <w:r>
        <w:rPr>
          <w:rFonts w:eastAsia="Times New Roman" w:cs="Times New Roman"/>
          <w:szCs w:val="24"/>
        </w:rPr>
        <w:t>.</w:t>
      </w:r>
    </w:p>
    <w:p w14:paraId="4EC194D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 φωτογραφική</w:t>
      </w:r>
      <w:r w:rsidRPr="00154955">
        <w:rPr>
          <w:rFonts w:eastAsia="Times New Roman" w:cs="Times New Roman"/>
          <w:szCs w:val="24"/>
        </w:rPr>
        <w:t xml:space="preserve"> αυτή διάταξη υπογραμμίζει ακό</w:t>
      </w:r>
      <w:r w:rsidRPr="00154955">
        <w:rPr>
          <w:rFonts w:eastAsia="Times New Roman" w:cs="Times New Roman"/>
          <w:szCs w:val="24"/>
        </w:rPr>
        <w:t xml:space="preserve">μη μία φορά το δήθεν </w:t>
      </w:r>
      <w:r>
        <w:rPr>
          <w:rFonts w:eastAsia="Times New Roman" w:cs="Times New Roman"/>
          <w:szCs w:val="24"/>
        </w:rPr>
        <w:t>«</w:t>
      </w:r>
      <w:r w:rsidRPr="00154955">
        <w:rPr>
          <w:rFonts w:eastAsia="Times New Roman" w:cs="Times New Roman"/>
          <w:szCs w:val="24"/>
        </w:rPr>
        <w:t>ηθικό πλεονέκτημα</w:t>
      </w:r>
      <w:r>
        <w:rPr>
          <w:rFonts w:eastAsia="Times New Roman" w:cs="Times New Roman"/>
          <w:szCs w:val="24"/>
        </w:rPr>
        <w:t>»</w:t>
      </w:r>
      <w:r w:rsidRPr="00154955">
        <w:rPr>
          <w:rFonts w:eastAsia="Times New Roman" w:cs="Times New Roman"/>
          <w:szCs w:val="24"/>
        </w:rPr>
        <w:t xml:space="preserve"> της </w:t>
      </w:r>
      <w:r>
        <w:rPr>
          <w:rFonts w:eastAsia="Times New Roman" w:cs="Times New Roman"/>
          <w:szCs w:val="24"/>
        </w:rPr>
        <w:t>Α</w:t>
      </w:r>
      <w:r w:rsidRPr="00154955">
        <w:rPr>
          <w:rFonts w:eastAsia="Times New Roman" w:cs="Times New Roman"/>
          <w:szCs w:val="24"/>
        </w:rPr>
        <w:t>ριστεράς και των διαπλεκ</w:t>
      </w:r>
      <w:r>
        <w:rPr>
          <w:rFonts w:eastAsia="Times New Roman" w:cs="Times New Roman"/>
          <w:szCs w:val="24"/>
        </w:rPr>
        <w:t>ό</w:t>
      </w:r>
      <w:r w:rsidRPr="00154955">
        <w:rPr>
          <w:rFonts w:eastAsia="Times New Roman" w:cs="Times New Roman"/>
          <w:szCs w:val="24"/>
        </w:rPr>
        <w:t>μ</w:t>
      </w:r>
      <w:r>
        <w:rPr>
          <w:rFonts w:eastAsia="Times New Roman" w:cs="Times New Roman"/>
          <w:szCs w:val="24"/>
        </w:rPr>
        <w:t>ε</w:t>
      </w:r>
      <w:r w:rsidRPr="00154955">
        <w:rPr>
          <w:rFonts w:eastAsia="Times New Roman" w:cs="Times New Roman"/>
          <w:szCs w:val="24"/>
        </w:rPr>
        <w:t xml:space="preserve">νων υποψηφίων </w:t>
      </w:r>
      <w:r>
        <w:rPr>
          <w:rFonts w:eastAsia="Times New Roman" w:cs="Times New Roman"/>
          <w:szCs w:val="24"/>
        </w:rPr>
        <w:t>της.</w:t>
      </w:r>
    </w:p>
    <w:p w14:paraId="4EC194D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Με την τροπολογία με γενικό αριθμό 20</w:t>
      </w:r>
      <w:r w:rsidRPr="00154955">
        <w:rPr>
          <w:rFonts w:eastAsia="Times New Roman" w:cs="Times New Roman"/>
          <w:szCs w:val="24"/>
        </w:rPr>
        <w:t xml:space="preserve">62 που αφορά </w:t>
      </w:r>
      <w:r>
        <w:rPr>
          <w:rFonts w:eastAsia="Times New Roman" w:cs="Times New Roman"/>
          <w:szCs w:val="24"/>
        </w:rPr>
        <w:t>την ενίσχυση των</w:t>
      </w:r>
      <w:r w:rsidRPr="00154955">
        <w:rPr>
          <w:rFonts w:eastAsia="Times New Roman" w:cs="Times New Roman"/>
          <w:szCs w:val="24"/>
        </w:rPr>
        <w:t xml:space="preserve"> μικρών επιχειρήσεων</w:t>
      </w:r>
      <w:r>
        <w:rPr>
          <w:rFonts w:eastAsia="Times New Roman" w:cs="Times New Roman"/>
          <w:szCs w:val="24"/>
        </w:rPr>
        <w:t>,</w:t>
      </w:r>
      <w:r w:rsidRPr="00154955">
        <w:rPr>
          <w:rFonts w:eastAsia="Times New Roman" w:cs="Times New Roman"/>
          <w:szCs w:val="24"/>
        </w:rPr>
        <w:t xml:space="preserve"> η </w:t>
      </w:r>
      <w:r>
        <w:rPr>
          <w:rFonts w:eastAsia="Times New Roman" w:cs="Times New Roman"/>
          <w:szCs w:val="24"/>
        </w:rPr>
        <w:t>Κ</w:t>
      </w:r>
      <w:r w:rsidRPr="00154955">
        <w:rPr>
          <w:rFonts w:eastAsia="Times New Roman" w:cs="Times New Roman"/>
          <w:szCs w:val="24"/>
        </w:rPr>
        <w:t>υβέρνηση θυμήθηκε εκ νέου τις μικρές και πολύ μικρές επιχειρήσεις που έχε</w:t>
      </w:r>
      <w:r w:rsidRPr="00154955">
        <w:rPr>
          <w:rFonts w:eastAsia="Times New Roman" w:cs="Times New Roman"/>
          <w:szCs w:val="24"/>
        </w:rPr>
        <w:t>ι κλείσει με ευθύνη της τώρα προεκλογικά</w:t>
      </w:r>
      <w:r>
        <w:rPr>
          <w:rFonts w:eastAsia="Times New Roman" w:cs="Times New Roman"/>
          <w:szCs w:val="24"/>
        </w:rPr>
        <w:t xml:space="preserve">. </w:t>
      </w:r>
    </w:p>
    <w:p w14:paraId="4EC194D7"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Επιχειρεί να δώσει φοροαπαλλαγές</w:t>
      </w:r>
      <w:r>
        <w:rPr>
          <w:rFonts w:eastAsia="Times New Roman" w:cs="Times New Roman"/>
          <w:szCs w:val="24"/>
        </w:rPr>
        <w:t>,</w:t>
      </w:r>
      <w:r>
        <w:rPr>
          <w:rFonts w:eastAsia="Times New Roman" w:cs="Times New Roman"/>
          <w:szCs w:val="24"/>
        </w:rPr>
        <w:t xml:space="preserve"> σε επιχειρήσεις που έχουν μείνει α</w:t>
      </w:r>
      <w:r w:rsidRPr="00505A59">
        <w:rPr>
          <w:rFonts w:eastAsia="Times New Roman" w:cs="Times New Roman"/>
          <w:szCs w:val="24"/>
        </w:rPr>
        <w:t>κόμα ανοιχτές και δεν έχουν κλείσει όπως οι περισσότερες</w:t>
      </w:r>
      <w:r>
        <w:rPr>
          <w:rFonts w:eastAsia="Times New Roman" w:cs="Times New Roman"/>
          <w:szCs w:val="24"/>
        </w:rPr>
        <w:t>. Η ενίσχυση των –σε εισαγωγικά- «επενδυτικών σχεδίων»</w:t>
      </w:r>
      <w:r w:rsidRPr="00505A59">
        <w:rPr>
          <w:rFonts w:eastAsia="Times New Roman" w:cs="Times New Roman"/>
          <w:szCs w:val="24"/>
        </w:rPr>
        <w:t xml:space="preserve"> των μικρών επιχειρήσεων με τροπολογία μόνο ως ανέκδοτο μπορεί να </w:t>
      </w:r>
      <w:r>
        <w:rPr>
          <w:rFonts w:eastAsia="Times New Roman" w:cs="Times New Roman"/>
          <w:szCs w:val="24"/>
        </w:rPr>
        <w:t>εκληφθεί</w:t>
      </w:r>
      <w:r w:rsidRPr="00505A59">
        <w:rPr>
          <w:rFonts w:eastAsia="Times New Roman" w:cs="Times New Roman"/>
          <w:szCs w:val="24"/>
        </w:rPr>
        <w:t xml:space="preserve"> από τους επιχειρηματίες</w:t>
      </w:r>
      <w:r>
        <w:rPr>
          <w:rFonts w:eastAsia="Times New Roman" w:cs="Times New Roman"/>
          <w:szCs w:val="24"/>
        </w:rPr>
        <w:t>. Σ</w:t>
      </w:r>
      <w:r w:rsidRPr="00505A59">
        <w:rPr>
          <w:rFonts w:eastAsia="Times New Roman" w:cs="Times New Roman"/>
          <w:szCs w:val="24"/>
        </w:rPr>
        <w:t>ε όλες τις μεγάλες και μικρές πόλεις της Ελλάδος</w:t>
      </w:r>
      <w:r>
        <w:rPr>
          <w:rFonts w:eastAsia="Times New Roman" w:cs="Times New Roman"/>
          <w:szCs w:val="24"/>
        </w:rPr>
        <w:t>,</w:t>
      </w:r>
      <w:r w:rsidRPr="00505A59">
        <w:rPr>
          <w:rFonts w:eastAsia="Times New Roman" w:cs="Times New Roman"/>
          <w:szCs w:val="24"/>
        </w:rPr>
        <w:t xml:space="preserve"> όπου κι αν κοιτάξουμε</w:t>
      </w:r>
      <w:r>
        <w:rPr>
          <w:rFonts w:eastAsia="Times New Roman" w:cs="Times New Roman"/>
          <w:szCs w:val="24"/>
        </w:rPr>
        <w:t>,</w:t>
      </w:r>
      <w:r w:rsidRPr="00505A59">
        <w:rPr>
          <w:rFonts w:eastAsia="Times New Roman" w:cs="Times New Roman"/>
          <w:szCs w:val="24"/>
        </w:rPr>
        <w:t xml:space="preserve"> τα καταστήματα</w:t>
      </w:r>
      <w:r>
        <w:rPr>
          <w:rFonts w:eastAsia="Times New Roman" w:cs="Times New Roman"/>
          <w:szCs w:val="24"/>
        </w:rPr>
        <w:t>,</w:t>
      </w:r>
      <w:r w:rsidRPr="00505A59">
        <w:rPr>
          <w:rFonts w:eastAsia="Times New Roman" w:cs="Times New Roman"/>
          <w:szCs w:val="24"/>
        </w:rPr>
        <w:t xml:space="preserve"> τα μικρά καταστήματα κλείνουν το ένα μετά το άλλο και το </w:t>
      </w:r>
      <w:proofErr w:type="spellStart"/>
      <w:r w:rsidRPr="00505A59">
        <w:rPr>
          <w:rFonts w:eastAsia="Times New Roman" w:cs="Times New Roman"/>
          <w:szCs w:val="24"/>
        </w:rPr>
        <w:t>παρεμπόρι</w:t>
      </w:r>
      <w:r w:rsidRPr="00505A59">
        <w:rPr>
          <w:rFonts w:eastAsia="Times New Roman" w:cs="Times New Roman"/>
          <w:szCs w:val="24"/>
        </w:rPr>
        <w:t>ο</w:t>
      </w:r>
      <w:proofErr w:type="spellEnd"/>
      <w:r w:rsidRPr="00505A59">
        <w:rPr>
          <w:rFonts w:eastAsia="Times New Roman" w:cs="Times New Roman"/>
          <w:szCs w:val="24"/>
        </w:rPr>
        <w:t xml:space="preserve"> οργιάζει</w:t>
      </w:r>
      <w:r>
        <w:rPr>
          <w:rFonts w:eastAsia="Times New Roman" w:cs="Times New Roman"/>
          <w:szCs w:val="24"/>
        </w:rPr>
        <w:t>. Κ</w:t>
      </w:r>
      <w:r w:rsidRPr="00505A59">
        <w:rPr>
          <w:rFonts w:eastAsia="Times New Roman" w:cs="Times New Roman"/>
          <w:szCs w:val="24"/>
        </w:rPr>
        <w:t xml:space="preserve">αι εσείς φυσικά </w:t>
      </w:r>
      <w:r>
        <w:rPr>
          <w:rFonts w:eastAsia="Times New Roman" w:cs="Times New Roman"/>
          <w:szCs w:val="24"/>
        </w:rPr>
        <w:t xml:space="preserve">συλλαμβάνετε κάποιες </w:t>
      </w:r>
      <w:r w:rsidRPr="00505A59">
        <w:rPr>
          <w:rFonts w:eastAsia="Times New Roman" w:cs="Times New Roman"/>
          <w:szCs w:val="24"/>
        </w:rPr>
        <w:t>γιαγιάδες</w:t>
      </w:r>
      <w:r>
        <w:rPr>
          <w:rFonts w:eastAsia="Times New Roman" w:cs="Times New Roman"/>
          <w:szCs w:val="24"/>
        </w:rPr>
        <w:t>.</w:t>
      </w:r>
    </w:p>
    <w:p w14:paraId="4EC194D8"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Όσον αφορά την τ</w:t>
      </w:r>
      <w:r w:rsidRPr="00505A59">
        <w:rPr>
          <w:rFonts w:eastAsia="Times New Roman" w:cs="Times New Roman"/>
          <w:szCs w:val="24"/>
        </w:rPr>
        <w:t xml:space="preserve">ροπολογία </w:t>
      </w:r>
      <w:r>
        <w:rPr>
          <w:rFonts w:eastAsia="Times New Roman" w:cs="Times New Roman"/>
          <w:szCs w:val="24"/>
        </w:rPr>
        <w:t xml:space="preserve">με γενικό αριθμό </w:t>
      </w:r>
      <w:r w:rsidRPr="00505A59">
        <w:rPr>
          <w:rFonts w:eastAsia="Times New Roman" w:cs="Times New Roman"/>
          <w:szCs w:val="24"/>
        </w:rPr>
        <w:t>2065 που αφορά τις δραστηριότητ</w:t>
      </w:r>
      <w:r>
        <w:rPr>
          <w:rFonts w:eastAsia="Times New Roman" w:cs="Times New Roman"/>
          <w:szCs w:val="24"/>
        </w:rPr>
        <w:t>ες σε περιοχές χωρίς καθορισμένες χρήσεις γης,</w:t>
      </w:r>
      <w:r w:rsidRPr="00505A59">
        <w:rPr>
          <w:rFonts w:eastAsia="Times New Roman" w:cs="Times New Roman"/>
          <w:szCs w:val="24"/>
        </w:rPr>
        <w:t xml:space="preserve"> νομοθέτημα και </w:t>
      </w:r>
      <w:r>
        <w:rPr>
          <w:rFonts w:eastAsia="Times New Roman" w:cs="Times New Roman"/>
          <w:szCs w:val="24"/>
        </w:rPr>
        <w:t>μάλιστα τροπολογία που ρυθμίζει χ</w:t>
      </w:r>
      <w:r w:rsidRPr="00505A59">
        <w:rPr>
          <w:rFonts w:eastAsia="Times New Roman" w:cs="Times New Roman"/>
          <w:szCs w:val="24"/>
        </w:rPr>
        <w:t xml:space="preserve">ωρίς </w:t>
      </w:r>
      <w:r w:rsidRPr="00505A59">
        <w:rPr>
          <w:rFonts w:eastAsia="Times New Roman" w:cs="Times New Roman"/>
          <w:szCs w:val="24"/>
        </w:rPr>
        <w:t>κα</w:t>
      </w:r>
      <w:r>
        <w:rPr>
          <w:rFonts w:eastAsia="Times New Roman" w:cs="Times New Roman"/>
          <w:szCs w:val="24"/>
        </w:rPr>
        <w:t>μ</w:t>
      </w:r>
      <w:r w:rsidRPr="00505A59">
        <w:rPr>
          <w:rFonts w:eastAsia="Times New Roman" w:cs="Times New Roman"/>
          <w:szCs w:val="24"/>
        </w:rPr>
        <w:t>μία</w:t>
      </w:r>
      <w:r w:rsidRPr="00505A59">
        <w:rPr>
          <w:rFonts w:eastAsia="Times New Roman" w:cs="Times New Roman"/>
          <w:szCs w:val="24"/>
        </w:rPr>
        <w:t xml:space="preserve"> διαβούλευση ζη</w:t>
      </w:r>
      <w:r w:rsidRPr="00505A59">
        <w:rPr>
          <w:rFonts w:eastAsia="Times New Roman" w:cs="Times New Roman"/>
          <w:szCs w:val="24"/>
        </w:rPr>
        <w:t>τήματα βιομηχανικών χρήσεων γης</w:t>
      </w:r>
      <w:r>
        <w:rPr>
          <w:rFonts w:eastAsia="Times New Roman" w:cs="Times New Roman"/>
          <w:szCs w:val="24"/>
        </w:rPr>
        <w:t>,</w:t>
      </w:r>
      <w:r w:rsidRPr="00505A59">
        <w:rPr>
          <w:rFonts w:eastAsia="Times New Roman" w:cs="Times New Roman"/>
          <w:szCs w:val="24"/>
        </w:rPr>
        <w:t xml:space="preserve"> </w:t>
      </w:r>
      <w:proofErr w:type="spellStart"/>
      <w:r w:rsidRPr="00505A59">
        <w:rPr>
          <w:rFonts w:eastAsia="Times New Roman" w:cs="Times New Roman"/>
          <w:szCs w:val="24"/>
        </w:rPr>
        <w:t>αδειοδότησης</w:t>
      </w:r>
      <w:proofErr w:type="spellEnd"/>
      <w:r w:rsidRPr="00505A59">
        <w:rPr>
          <w:rFonts w:eastAsia="Times New Roman" w:cs="Times New Roman"/>
          <w:szCs w:val="24"/>
        </w:rPr>
        <w:t xml:space="preserve"> μονάδ</w:t>
      </w:r>
      <w:r>
        <w:rPr>
          <w:rFonts w:eastAsia="Times New Roman" w:cs="Times New Roman"/>
          <w:szCs w:val="24"/>
        </w:rPr>
        <w:t>ων</w:t>
      </w:r>
      <w:r w:rsidRPr="00505A59">
        <w:rPr>
          <w:rFonts w:eastAsia="Times New Roman" w:cs="Times New Roman"/>
          <w:szCs w:val="24"/>
        </w:rPr>
        <w:t xml:space="preserve"> παραγωγής και μετατροπή αδε</w:t>
      </w:r>
      <w:r>
        <w:rPr>
          <w:rFonts w:eastAsia="Times New Roman" w:cs="Times New Roman"/>
          <w:szCs w:val="24"/>
        </w:rPr>
        <w:t>ιών λαϊκών αγορών από πλανόδιο έμπορο</w:t>
      </w:r>
      <w:r w:rsidRPr="00505A59">
        <w:rPr>
          <w:rFonts w:eastAsia="Times New Roman" w:cs="Times New Roman"/>
          <w:szCs w:val="24"/>
        </w:rPr>
        <w:t xml:space="preserve"> σε μόνιμες στάσιμες θέσεις</w:t>
      </w:r>
      <w:r>
        <w:rPr>
          <w:rFonts w:eastAsia="Times New Roman" w:cs="Times New Roman"/>
          <w:szCs w:val="24"/>
        </w:rPr>
        <w:t>,</w:t>
      </w:r>
      <w:r w:rsidRPr="00505A59">
        <w:rPr>
          <w:rFonts w:eastAsia="Times New Roman" w:cs="Times New Roman"/>
          <w:szCs w:val="24"/>
        </w:rPr>
        <w:t xml:space="preserve"> μυρίζουν α</w:t>
      </w:r>
      <w:r>
        <w:rPr>
          <w:rFonts w:eastAsia="Times New Roman" w:cs="Times New Roman"/>
          <w:szCs w:val="24"/>
        </w:rPr>
        <w:t>πό μακριά προεκλογικές παροχές σ</w:t>
      </w:r>
      <w:r w:rsidRPr="00505A59">
        <w:rPr>
          <w:rFonts w:eastAsia="Times New Roman" w:cs="Times New Roman"/>
          <w:szCs w:val="24"/>
        </w:rPr>
        <w:t>ε διάφορες κοινωνικές ομάδες</w:t>
      </w:r>
      <w:r>
        <w:rPr>
          <w:rFonts w:eastAsia="Times New Roman" w:cs="Times New Roman"/>
          <w:szCs w:val="24"/>
        </w:rPr>
        <w:t>.</w:t>
      </w:r>
    </w:p>
    <w:p w14:paraId="4EC194D9"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Γ</w:t>
      </w:r>
      <w:r w:rsidRPr="00505A59">
        <w:rPr>
          <w:rFonts w:eastAsia="Times New Roman" w:cs="Times New Roman"/>
          <w:szCs w:val="24"/>
        </w:rPr>
        <w:t xml:space="preserve">ια την </w:t>
      </w:r>
      <w:r>
        <w:rPr>
          <w:rFonts w:eastAsia="Times New Roman" w:cs="Times New Roman"/>
          <w:szCs w:val="24"/>
        </w:rPr>
        <w:t>τ</w:t>
      </w:r>
      <w:r w:rsidRPr="00505A59">
        <w:rPr>
          <w:rFonts w:eastAsia="Times New Roman" w:cs="Times New Roman"/>
          <w:szCs w:val="24"/>
        </w:rPr>
        <w:t xml:space="preserve">ροπολογία </w:t>
      </w:r>
      <w:r>
        <w:rPr>
          <w:rFonts w:eastAsia="Times New Roman" w:cs="Times New Roman"/>
          <w:szCs w:val="24"/>
        </w:rPr>
        <w:t>με γενικό αριθμό</w:t>
      </w:r>
      <w:r w:rsidRPr="00505A59">
        <w:rPr>
          <w:rFonts w:eastAsia="Times New Roman" w:cs="Times New Roman"/>
          <w:szCs w:val="24"/>
        </w:rPr>
        <w:t xml:space="preserve"> 2</w:t>
      </w:r>
      <w:r w:rsidRPr="00505A59">
        <w:rPr>
          <w:rFonts w:eastAsia="Times New Roman" w:cs="Times New Roman"/>
          <w:szCs w:val="24"/>
        </w:rPr>
        <w:t xml:space="preserve">048 σχετικά με την </w:t>
      </w:r>
      <w:r>
        <w:rPr>
          <w:rFonts w:eastAsia="Times New Roman" w:cs="Times New Roman"/>
          <w:szCs w:val="24"/>
        </w:rPr>
        <w:t>Ελληνική Βιομηχανία Ζ</w:t>
      </w:r>
      <w:r w:rsidRPr="00505A59">
        <w:rPr>
          <w:rFonts w:eastAsia="Times New Roman" w:cs="Times New Roman"/>
          <w:szCs w:val="24"/>
        </w:rPr>
        <w:t xml:space="preserve">άχαρης οι δύο στις τρεις προτάσεις </w:t>
      </w:r>
      <w:r>
        <w:rPr>
          <w:rFonts w:eastAsia="Times New Roman" w:cs="Times New Roman"/>
          <w:szCs w:val="24"/>
        </w:rPr>
        <w:t xml:space="preserve">τροπολογιών </w:t>
      </w:r>
      <w:r w:rsidRPr="00505A59">
        <w:rPr>
          <w:rFonts w:eastAsia="Times New Roman" w:cs="Times New Roman"/>
          <w:szCs w:val="24"/>
        </w:rPr>
        <w:t>του ΣΥΡΙΖΑ αφορούν προσλήψεις</w:t>
      </w:r>
      <w:r>
        <w:rPr>
          <w:rFonts w:eastAsia="Times New Roman" w:cs="Times New Roman"/>
          <w:szCs w:val="24"/>
        </w:rPr>
        <w:t>,</w:t>
      </w:r>
      <w:r w:rsidRPr="00505A59">
        <w:rPr>
          <w:rFonts w:eastAsia="Times New Roman" w:cs="Times New Roman"/>
          <w:szCs w:val="24"/>
        </w:rPr>
        <w:t xml:space="preserve"> μετατάξεις και μισθολογικές αναβαθμίσεις </w:t>
      </w:r>
      <w:r>
        <w:rPr>
          <w:rFonts w:eastAsia="Times New Roman" w:cs="Times New Roman"/>
          <w:szCs w:val="24"/>
        </w:rPr>
        <w:t>«</w:t>
      </w:r>
      <w:r w:rsidRPr="00505A59">
        <w:rPr>
          <w:rFonts w:eastAsia="Times New Roman" w:cs="Times New Roman"/>
          <w:szCs w:val="24"/>
        </w:rPr>
        <w:t>ημετέρων</w:t>
      </w:r>
      <w:r>
        <w:rPr>
          <w:rFonts w:eastAsia="Times New Roman" w:cs="Times New Roman"/>
          <w:szCs w:val="24"/>
        </w:rPr>
        <w:t>». Η</w:t>
      </w:r>
      <w:r w:rsidRPr="00505A59">
        <w:rPr>
          <w:rFonts w:eastAsia="Times New Roman" w:cs="Times New Roman"/>
          <w:szCs w:val="24"/>
        </w:rPr>
        <w:t xml:space="preserve"> παρούσα αφορά την πολύπαθη Ελληνική Βιομηχανία Ζάχαρης</w:t>
      </w:r>
      <w:r>
        <w:rPr>
          <w:rFonts w:eastAsia="Times New Roman" w:cs="Times New Roman"/>
          <w:szCs w:val="24"/>
        </w:rPr>
        <w:t>,</w:t>
      </w:r>
      <w:r w:rsidRPr="00505A59">
        <w:rPr>
          <w:rFonts w:eastAsia="Times New Roman" w:cs="Times New Roman"/>
          <w:szCs w:val="24"/>
        </w:rPr>
        <w:t xml:space="preserve"> η οποία έχει πτωχεύσει εξαι</w:t>
      </w:r>
      <w:r w:rsidRPr="00505A59">
        <w:rPr>
          <w:rFonts w:eastAsia="Times New Roman" w:cs="Times New Roman"/>
          <w:szCs w:val="24"/>
        </w:rPr>
        <w:t>τίας κομματικών επιλογών και διευθετήσεων</w:t>
      </w:r>
      <w:r>
        <w:rPr>
          <w:rFonts w:eastAsia="Times New Roman" w:cs="Times New Roman"/>
          <w:szCs w:val="24"/>
        </w:rPr>
        <w:t>. Α</w:t>
      </w:r>
      <w:r w:rsidRPr="00505A59">
        <w:rPr>
          <w:rFonts w:eastAsia="Times New Roman" w:cs="Times New Roman"/>
          <w:szCs w:val="24"/>
        </w:rPr>
        <w:t>παράδεκτη και προ</w:t>
      </w:r>
      <w:r>
        <w:rPr>
          <w:rFonts w:eastAsia="Times New Roman" w:cs="Times New Roman"/>
          <w:szCs w:val="24"/>
        </w:rPr>
        <w:t>εκλογική.</w:t>
      </w:r>
    </w:p>
    <w:p w14:paraId="4EC194DA"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Ε</w:t>
      </w:r>
      <w:r w:rsidRPr="00505A59">
        <w:rPr>
          <w:rFonts w:eastAsia="Times New Roman" w:cs="Times New Roman"/>
          <w:szCs w:val="24"/>
        </w:rPr>
        <w:t>μείς στεκόμαστε δίπλα στους εργαζόμενους</w:t>
      </w:r>
      <w:r>
        <w:rPr>
          <w:rFonts w:eastAsia="Times New Roman" w:cs="Times New Roman"/>
          <w:szCs w:val="24"/>
        </w:rPr>
        <w:t>. Ε</w:t>
      </w:r>
      <w:r w:rsidRPr="00505A59">
        <w:rPr>
          <w:rFonts w:eastAsia="Times New Roman" w:cs="Times New Roman"/>
          <w:szCs w:val="24"/>
        </w:rPr>
        <w:t xml:space="preserve">ίχαμε βρεθεί </w:t>
      </w:r>
      <w:r>
        <w:rPr>
          <w:rFonts w:eastAsia="Times New Roman" w:cs="Times New Roman"/>
          <w:szCs w:val="24"/>
        </w:rPr>
        <w:t xml:space="preserve">δίπλα στους </w:t>
      </w:r>
      <w:r w:rsidRPr="00505A59">
        <w:rPr>
          <w:rFonts w:eastAsia="Times New Roman" w:cs="Times New Roman"/>
          <w:szCs w:val="24"/>
        </w:rPr>
        <w:t xml:space="preserve">εργαζομένους της </w:t>
      </w:r>
      <w:r>
        <w:rPr>
          <w:rFonts w:eastAsia="Times New Roman" w:cs="Times New Roman"/>
          <w:szCs w:val="24"/>
        </w:rPr>
        <w:t>β</w:t>
      </w:r>
      <w:r w:rsidRPr="00505A59">
        <w:rPr>
          <w:rFonts w:eastAsia="Times New Roman" w:cs="Times New Roman"/>
          <w:szCs w:val="24"/>
        </w:rPr>
        <w:t>ιομηχανίας</w:t>
      </w:r>
      <w:r>
        <w:rPr>
          <w:rFonts w:eastAsia="Times New Roman" w:cs="Times New Roman"/>
          <w:szCs w:val="24"/>
        </w:rPr>
        <w:t>. Ε</w:t>
      </w:r>
      <w:r w:rsidRPr="00505A59">
        <w:rPr>
          <w:rFonts w:eastAsia="Times New Roman" w:cs="Times New Roman"/>
          <w:szCs w:val="24"/>
        </w:rPr>
        <w:t xml:space="preserve">ίχαμε θέσει πάρα πολλές φορές πάρα πολλές ερωτήσεις στο πλαίσιο του </w:t>
      </w:r>
      <w:r>
        <w:rPr>
          <w:rFonts w:eastAsia="Times New Roman" w:cs="Times New Roman"/>
          <w:szCs w:val="24"/>
        </w:rPr>
        <w:t>κ</w:t>
      </w:r>
      <w:r w:rsidRPr="00505A59">
        <w:rPr>
          <w:rFonts w:eastAsia="Times New Roman" w:cs="Times New Roman"/>
          <w:szCs w:val="24"/>
        </w:rPr>
        <w:t xml:space="preserve">οινοβουλευτικού </w:t>
      </w:r>
      <w:r>
        <w:rPr>
          <w:rFonts w:eastAsia="Times New Roman" w:cs="Times New Roman"/>
          <w:szCs w:val="24"/>
        </w:rPr>
        <w:t>ε</w:t>
      </w:r>
      <w:r w:rsidRPr="00505A59">
        <w:rPr>
          <w:rFonts w:eastAsia="Times New Roman" w:cs="Times New Roman"/>
          <w:szCs w:val="24"/>
        </w:rPr>
        <w:t xml:space="preserve">λέγχου και με τις </w:t>
      </w:r>
      <w:r>
        <w:rPr>
          <w:rFonts w:eastAsia="Times New Roman" w:cs="Times New Roman"/>
          <w:szCs w:val="24"/>
        </w:rPr>
        <w:t xml:space="preserve">τοποθετήσεις μας σε </w:t>
      </w:r>
      <w:r w:rsidRPr="00505A59">
        <w:rPr>
          <w:rFonts w:eastAsia="Times New Roman" w:cs="Times New Roman"/>
          <w:szCs w:val="24"/>
        </w:rPr>
        <w:t>σχετικές</w:t>
      </w:r>
      <w:r>
        <w:rPr>
          <w:rFonts w:eastAsia="Times New Roman" w:cs="Times New Roman"/>
          <w:szCs w:val="24"/>
        </w:rPr>
        <w:t xml:space="preserve"> ομιλίε</w:t>
      </w:r>
      <w:r w:rsidRPr="00505A59">
        <w:rPr>
          <w:rFonts w:eastAsia="Times New Roman" w:cs="Times New Roman"/>
          <w:szCs w:val="24"/>
        </w:rPr>
        <w:t>ς</w:t>
      </w:r>
      <w:r>
        <w:rPr>
          <w:rFonts w:eastAsia="Times New Roman" w:cs="Times New Roman"/>
          <w:szCs w:val="24"/>
        </w:rPr>
        <w:t>.</w:t>
      </w:r>
    </w:p>
    <w:p w14:paraId="4EC194DB"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Όσον αφορά την τ</w:t>
      </w:r>
      <w:r w:rsidRPr="00505A59">
        <w:rPr>
          <w:rFonts w:eastAsia="Times New Roman" w:cs="Times New Roman"/>
          <w:szCs w:val="24"/>
        </w:rPr>
        <w:t xml:space="preserve">ροπολογία </w:t>
      </w:r>
      <w:r>
        <w:rPr>
          <w:rFonts w:eastAsia="Times New Roman" w:cs="Times New Roman"/>
          <w:szCs w:val="24"/>
        </w:rPr>
        <w:t>με γενικό αριθμό</w:t>
      </w:r>
      <w:r w:rsidRPr="00505A59">
        <w:rPr>
          <w:rFonts w:eastAsia="Times New Roman" w:cs="Times New Roman"/>
          <w:szCs w:val="24"/>
        </w:rPr>
        <w:t xml:space="preserve"> 2056 για την αντικατάσταση του πρώτου εδαφίου της παραγράφου 1 του ν</w:t>
      </w:r>
      <w:r>
        <w:rPr>
          <w:rFonts w:eastAsia="Times New Roman" w:cs="Times New Roman"/>
          <w:szCs w:val="24"/>
        </w:rPr>
        <w:t>.</w:t>
      </w:r>
      <w:r w:rsidRPr="00505A59">
        <w:rPr>
          <w:rFonts w:eastAsia="Times New Roman" w:cs="Times New Roman"/>
          <w:szCs w:val="24"/>
        </w:rPr>
        <w:t>449</w:t>
      </w:r>
      <w:r>
        <w:rPr>
          <w:rFonts w:eastAsia="Times New Roman" w:cs="Times New Roman"/>
          <w:szCs w:val="24"/>
        </w:rPr>
        <w:t>7, είναι τροπολογία κακότεχνη,</w:t>
      </w:r>
      <w:r w:rsidRPr="00505A59">
        <w:rPr>
          <w:rFonts w:eastAsia="Times New Roman" w:cs="Times New Roman"/>
          <w:szCs w:val="24"/>
        </w:rPr>
        <w:t xml:space="preserve"> ψηφοθηρική</w:t>
      </w:r>
      <w:r>
        <w:rPr>
          <w:rFonts w:eastAsia="Times New Roman" w:cs="Times New Roman"/>
          <w:szCs w:val="24"/>
        </w:rPr>
        <w:t>,</w:t>
      </w:r>
      <w:r w:rsidRPr="00505A59">
        <w:rPr>
          <w:rFonts w:eastAsia="Times New Roman" w:cs="Times New Roman"/>
          <w:szCs w:val="24"/>
        </w:rPr>
        <w:t xml:space="preserve"> χωρίς αρχή και τέλος και χωρίς καν έκθεση του </w:t>
      </w:r>
      <w:r>
        <w:rPr>
          <w:rFonts w:eastAsia="Times New Roman" w:cs="Times New Roman"/>
          <w:szCs w:val="24"/>
        </w:rPr>
        <w:t>Γενικού Λ</w:t>
      </w:r>
      <w:r w:rsidRPr="00505A59">
        <w:rPr>
          <w:rFonts w:eastAsia="Times New Roman" w:cs="Times New Roman"/>
          <w:szCs w:val="24"/>
        </w:rPr>
        <w:t>ογιστηρίου του Κράτους</w:t>
      </w:r>
      <w:r>
        <w:rPr>
          <w:rFonts w:eastAsia="Times New Roman" w:cs="Times New Roman"/>
          <w:szCs w:val="24"/>
        </w:rPr>
        <w:t>,</w:t>
      </w:r>
      <w:r w:rsidRPr="00505A59">
        <w:rPr>
          <w:rFonts w:eastAsia="Times New Roman" w:cs="Times New Roman"/>
          <w:szCs w:val="24"/>
        </w:rPr>
        <w:t xml:space="preserve"> όπως υποχρεωτικά είναι υποχρεωτική</w:t>
      </w:r>
      <w:r>
        <w:rPr>
          <w:rFonts w:eastAsia="Times New Roman" w:cs="Times New Roman"/>
          <w:szCs w:val="24"/>
        </w:rPr>
        <w:t>,</w:t>
      </w:r>
      <w:r w:rsidRPr="00505A59">
        <w:rPr>
          <w:rFonts w:eastAsia="Times New Roman" w:cs="Times New Roman"/>
          <w:szCs w:val="24"/>
        </w:rPr>
        <w:t xml:space="preserve"> όταν αναφέρεται σε οικονομικά μεγέθη</w:t>
      </w:r>
      <w:r>
        <w:rPr>
          <w:rFonts w:eastAsia="Times New Roman" w:cs="Times New Roman"/>
          <w:szCs w:val="24"/>
        </w:rPr>
        <w:t>. Επίσης</w:t>
      </w:r>
      <w:r w:rsidRPr="00505A59">
        <w:rPr>
          <w:rFonts w:eastAsia="Times New Roman" w:cs="Times New Roman"/>
          <w:szCs w:val="24"/>
        </w:rPr>
        <w:t xml:space="preserve"> η έκφραση </w:t>
      </w:r>
      <w:r>
        <w:rPr>
          <w:rFonts w:eastAsia="Times New Roman" w:cs="Times New Roman"/>
          <w:szCs w:val="24"/>
        </w:rPr>
        <w:t>«</w:t>
      </w:r>
      <w:r w:rsidRPr="00505A59">
        <w:rPr>
          <w:rFonts w:eastAsia="Times New Roman" w:cs="Times New Roman"/>
          <w:szCs w:val="24"/>
        </w:rPr>
        <w:t>εισ</w:t>
      </w:r>
      <w:r>
        <w:rPr>
          <w:rFonts w:eastAsia="Times New Roman" w:cs="Times New Roman"/>
          <w:szCs w:val="24"/>
        </w:rPr>
        <w:t>ό</w:t>
      </w:r>
      <w:r w:rsidRPr="00505A59">
        <w:rPr>
          <w:rFonts w:eastAsia="Times New Roman" w:cs="Times New Roman"/>
          <w:szCs w:val="24"/>
        </w:rPr>
        <w:t>δ</w:t>
      </w:r>
      <w:r>
        <w:rPr>
          <w:rFonts w:eastAsia="Times New Roman" w:cs="Times New Roman"/>
          <w:szCs w:val="24"/>
        </w:rPr>
        <w:t>η</w:t>
      </w:r>
      <w:r w:rsidRPr="00505A59">
        <w:rPr>
          <w:rFonts w:eastAsia="Times New Roman" w:cs="Times New Roman"/>
          <w:szCs w:val="24"/>
        </w:rPr>
        <w:t>μα</w:t>
      </w:r>
      <w:r w:rsidRPr="00505A59">
        <w:rPr>
          <w:rFonts w:eastAsia="Times New Roman" w:cs="Times New Roman"/>
          <w:szCs w:val="24"/>
        </w:rPr>
        <w:t xml:space="preserve"> που να υπερβαίνει το ποσό του κατωφλίου της φτώχειας</w:t>
      </w:r>
      <w:r>
        <w:rPr>
          <w:rFonts w:eastAsia="Times New Roman" w:cs="Times New Roman"/>
          <w:szCs w:val="24"/>
        </w:rPr>
        <w:t>»</w:t>
      </w:r>
      <w:r w:rsidRPr="00505A59">
        <w:rPr>
          <w:rFonts w:eastAsia="Times New Roman" w:cs="Times New Roman"/>
          <w:szCs w:val="24"/>
        </w:rPr>
        <w:t xml:space="preserve"> είναι για μυθιστόρημα</w:t>
      </w:r>
      <w:r w:rsidRPr="00505A59">
        <w:rPr>
          <w:rFonts w:eastAsia="Times New Roman" w:cs="Times New Roman"/>
          <w:szCs w:val="24"/>
        </w:rPr>
        <w:t xml:space="preserve"> και όχι για </w:t>
      </w:r>
      <w:r>
        <w:rPr>
          <w:rFonts w:eastAsia="Times New Roman" w:cs="Times New Roman"/>
          <w:szCs w:val="24"/>
        </w:rPr>
        <w:t>νομοθέτημα.</w:t>
      </w:r>
    </w:p>
    <w:p w14:paraId="4EC194DC"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Όσον αφορά την</w:t>
      </w:r>
      <w:r w:rsidRPr="00505A59">
        <w:rPr>
          <w:rFonts w:eastAsia="Times New Roman" w:cs="Times New Roman"/>
          <w:szCs w:val="24"/>
        </w:rPr>
        <w:t xml:space="preserve"> </w:t>
      </w:r>
      <w:r>
        <w:rPr>
          <w:rFonts w:eastAsia="Times New Roman" w:cs="Times New Roman"/>
          <w:szCs w:val="24"/>
        </w:rPr>
        <w:t>τ</w:t>
      </w:r>
      <w:r w:rsidRPr="00505A59">
        <w:rPr>
          <w:rFonts w:eastAsia="Times New Roman" w:cs="Times New Roman"/>
          <w:szCs w:val="24"/>
        </w:rPr>
        <w:t xml:space="preserve">ροπολογία </w:t>
      </w:r>
      <w:r>
        <w:rPr>
          <w:rFonts w:eastAsia="Times New Roman" w:cs="Times New Roman"/>
          <w:szCs w:val="24"/>
        </w:rPr>
        <w:t>με γενικό αριθμό</w:t>
      </w:r>
      <w:r w:rsidRPr="00505A59">
        <w:rPr>
          <w:rFonts w:eastAsia="Times New Roman" w:cs="Times New Roman"/>
          <w:szCs w:val="24"/>
        </w:rPr>
        <w:t xml:space="preserve"> 2054 </w:t>
      </w:r>
      <w:r>
        <w:rPr>
          <w:rFonts w:eastAsia="Times New Roman" w:cs="Times New Roman"/>
          <w:szCs w:val="24"/>
        </w:rPr>
        <w:t>«Δ</w:t>
      </w:r>
      <w:r w:rsidRPr="00505A59">
        <w:rPr>
          <w:rFonts w:eastAsia="Times New Roman" w:cs="Times New Roman"/>
          <w:szCs w:val="24"/>
        </w:rPr>
        <w:t xml:space="preserve">ιατάξεις του </w:t>
      </w:r>
      <w:r>
        <w:rPr>
          <w:rFonts w:eastAsia="Times New Roman" w:cs="Times New Roman"/>
          <w:szCs w:val="24"/>
        </w:rPr>
        <w:t>Υπουργείου Περιβάλλοντος», την</w:t>
      </w:r>
      <w:r w:rsidRPr="00505A59">
        <w:rPr>
          <w:rFonts w:eastAsia="Times New Roman" w:cs="Times New Roman"/>
          <w:szCs w:val="24"/>
        </w:rPr>
        <w:t xml:space="preserve"> </w:t>
      </w:r>
      <w:r>
        <w:rPr>
          <w:rFonts w:eastAsia="Times New Roman" w:cs="Times New Roman"/>
          <w:szCs w:val="24"/>
        </w:rPr>
        <w:t>επίσης</w:t>
      </w:r>
      <w:r w:rsidRPr="00505A59">
        <w:rPr>
          <w:rFonts w:eastAsia="Times New Roman" w:cs="Times New Roman"/>
          <w:szCs w:val="24"/>
        </w:rPr>
        <w:t xml:space="preserve"> προεκλογική τροπολογία</w:t>
      </w:r>
      <w:r>
        <w:rPr>
          <w:rFonts w:eastAsia="Times New Roman" w:cs="Times New Roman"/>
          <w:szCs w:val="24"/>
        </w:rPr>
        <w:t xml:space="preserve"> του Υπουργείου Περιβάλλοντος,</w:t>
      </w:r>
      <w:r w:rsidRPr="00505A59">
        <w:rPr>
          <w:rFonts w:eastAsia="Times New Roman" w:cs="Times New Roman"/>
          <w:szCs w:val="24"/>
        </w:rPr>
        <w:t xml:space="preserve"> θα μπορούσε να αποτελεί από μόνη της ολόκληρο </w:t>
      </w:r>
      <w:r>
        <w:rPr>
          <w:rFonts w:eastAsia="Times New Roman" w:cs="Times New Roman"/>
          <w:szCs w:val="24"/>
        </w:rPr>
        <w:t>νομο</w:t>
      </w:r>
      <w:r w:rsidRPr="00505A59">
        <w:rPr>
          <w:rFonts w:eastAsia="Times New Roman" w:cs="Times New Roman"/>
          <w:szCs w:val="24"/>
        </w:rPr>
        <w:t>σχέδιο λόγω της πληθώρας τω</w:t>
      </w:r>
      <w:r w:rsidRPr="00505A59">
        <w:rPr>
          <w:rFonts w:eastAsia="Times New Roman" w:cs="Times New Roman"/>
          <w:szCs w:val="24"/>
        </w:rPr>
        <w:t>ν ρουσφετολογικών και φωτογραφικών διατάξεων που περιλαμβάνει</w:t>
      </w:r>
      <w:r>
        <w:rPr>
          <w:rFonts w:eastAsia="Times New Roman" w:cs="Times New Roman"/>
          <w:szCs w:val="24"/>
        </w:rPr>
        <w:t>. Σ</w:t>
      </w:r>
      <w:r w:rsidRPr="00505A59">
        <w:rPr>
          <w:rFonts w:eastAsia="Times New Roman" w:cs="Times New Roman"/>
          <w:szCs w:val="24"/>
        </w:rPr>
        <w:t>την ουσία οι τροποποιήσεις που γίνονται</w:t>
      </w:r>
      <w:r>
        <w:rPr>
          <w:rFonts w:eastAsia="Times New Roman" w:cs="Times New Roman"/>
          <w:szCs w:val="24"/>
        </w:rPr>
        <w:t>,</w:t>
      </w:r>
      <w:r w:rsidRPr="00505A59">
        <w:rPr>
          <w:rFonts w:eastAsia="Times New Roman" w:cs="Times New Roman"/>
          <w:szCs w:val="24"/>
        </w:rPr>
        <w:t xml:space="preserve"> αφορούν προσλήψεις σε διάφορους φορείς για ευνόητους λόγους </w:t>
      </w:r>
      <w:r>
        <w:rPr>
          <w:rFonts w:eastAsia="Times New Roman" w:cs="Times New Roman"/>
          <w:szCs w:val="24"/>
        </w:rPr>
        <w:t>όπως,</w:t>
      </w:r>
      <w:r w:rsidRPr="00505A59">
        <w:rPr>
          <w:rFonts w:eastAsia="Times New Roman" w:cs="Times New Roman"/>
          <w:szCs w:val="24"/>
        </w:rPr>
        <w:t xml:space="preserve"> παραδείγματος χάρ</w:t>
      </w:r>
      <w:r>
        <w:rPr>
          <w:rFonts w:eastAsia="Times New Roman" w:cs="Times New Roman"/>
          <w:szCs w:val="24"/>
        </w:rPr>
        <w:t>ιν, ε</w:t>
      </w:r>
      <w:r w:rsidRPr="00505A59">
        <w:rPr>
          <w:rFonts w:eastAsia="Times New Roman" w:cs="Times New Roman"/>
          <w:szCs w:val="24"/>
        </w:rPr>
        <w:t xml:space="preserve">ξειδικευμένο προσωπικό στα προγράμματα </w:t>
      </w:r>
      <w:r>
        <w:rPr>
          <w:rFonts w:eastAsia="Times New Roman" w:cs="Times New Roman"/>
          <w:szCs w:val="24"/>
        </w:rPr>
        <w:t>«</w:t>
      </w:r>
      <w:r w:rsidRPr="00505A59">
        <w:rPr>
          <w:rFonts w:eastAsia="Times New Roman" w:cs="Times New Roman"/>
          <w:szCs w:val="24"/>
        </w:rPr>
        <w:t>LIFE</w:t>
      </w:r>
      <w:r>
        <w:rPr>
          <w:rFonts w:eastAsia="Times New Roman" w:cs="Times New Roman"/>
          <w:szCs w:val="24"/>
        </w:rPr>
        <w:t>»,</w:t>
      </w:r>
      <w:r w:rsidRPr="00505A59">
        <w:rPr>
          <w:rFonts w:eastAsia="Times New Roman" w:cs="Times New Roman"/>
          <w:szCs w:val="24"/>
        </w:rPr>
        <w:t xml:space="preserve"> θέσεις προσωπικο</w:t>
      </w:r>
      <w:r w:rsidRPr="00505A59">
        <w:rPr>
          <w:rFonts w:eastAsia="Times New Roman" w:cs="Times New Roman"/>
          <w:szCs w:val="24"/>
        </w:rPr>
        <w:t>ύ για κάλυψη αναγκών των φορέων διαχείρισης προστατευόμενων περιοχών</w:t>
      </w:r>
      <w:r>
        <w:rPr>
          <w:rFonts w:eastAsia="Times New Roman" w:cs="Times New Roman"/>
          <w:szCs w:val="24"/>
        </w:rPr>
        <w:t>, που μ</w:t>
      </w:r>
      <w:r w:rsidRPr="00505A59">
        <w:rPr>
          <w:rFonts w:eastAsia="Times New Roman" w:cs="Times New Roman"/>
          <w:szCs w:val="24"/>
        </w:rPr>
        <w:t xml:space="preserve">άλιστα στην τελευταία περίπτωση όσοι διορίζονται στις </w:t>
      </w:r>
      <w:proofErr w:type="spellStart"/>
      <w:r w:rsidRPr="00505A59">
        <w:rPr>
          <w:rFonts w:eastAsia="Times New Roman" w:cs="Times New Roman"/>
          <w:szCs w:val="24"/>
        </w:rPr>
        <w:t>συνιστώμενες</w:t>
      </w:r>
      <w:proofErr w:type="spellEnd"/>
      <w:r w:rsidRPr="00505A59">
        <w:rPr>
          <w:rFonts w:eastAsia="Times New Roman" w:cs="Times New Roman"/>
          <w:szCs w:val="24"/>
        </w:rPr>
        <w:t xml:space="preserve"> θέσεις</w:t>
      </w:r>
      <w:r>
        <w:rPr>
          <w:rFonts w:eastAsia="Times New Roman" w:cs="Times New Roman"/>
          <w:szCs w:val="24"/>
        </w:rPr>
        <w:t>,</w:t>
      </w:r>
      <w:r w:rsidRPr="00505A59">
        <w:rPr>
          <w:rFonts w:eastAsia="Times New Roman" w:cs="Times New Roman"/>
          <w:szCs w:val="24"/>
        </w:rPr>
        <w:t xml:space="preserve"> δεσμεύονται να υπηρετήσουν τη θέση </w:t>
      </w:r>
      <w:r>
        <w:rPr>
          <w:rFonts w:eastAsia="Times New Roman" w:cs="Times New Roman"/>
          <w:szCs w:val="24"/>
        </w:rPr>
        <w:t>διορ</w:t>
      </w:r>
      <w:r w:rsidRPr="00505A59">
        <w:rPr>
          <w:rFonts w:eastAsia="Times New Roman" w:cs="Times New Roman"/>
          <w:szCs w:val="24"/>
        </w:rPr>
        <w:t xml:space="preserve">ισμού τουλάχιστον </w:t>
      </w:r>
      <w:r>
        <w:rPr>
          <w:rFonts w:eastAsia="Times New Roman" w:cs="Times New Roman"/>
          <w:szCs w:val="24"/>
        </w:rPr>
        <w:t>δέ</w:t>
      </w:r>
      <w:r w:rsidRPr="00505A59">
        <w:rPr>
          <w:rFonts w:eastAsia="Times New Roman" w:cs="Times New Roman"/>
          <w:szCs w:val="24"/>
        </w:rPr>
        <w:t>κα</w:t>
      </w:r>
      <w:r>
        <w:rPr>
          <w:rFonts w:eastAsia="Times New Roman" w:cs="Times New Roman"/>
          <w:szCs w:val="24"/>
        </w:rPr>
        <w:t xml:space="preserve"> έτη, αλλά </w:t>
      </w:r>
      <w:r w:rsidRPr="00505A59">
        <w:rPr>
          <w:rFonts w:eastAsia="Times New Roman" w:cs="Times New Roman"/>
          <w:szCs w:val="24"/>
        </w:rPr>
        <w:t xml:space="preserve">και η </w:t>
      </w:r>
      <w:r>
        <w:rPr>
          <w:rFonts w:eastAsia="Times New Roman" w:cs="Times New Roman"/>
          <w:szCs w:val="24"/>
        </w:rPr>
        <w:t>αναδρομ</w:t>
      </w:r>
      <w:r w:rsidRPr="00505A59">
        <w:rPr>
          <w:rFonts w:eastAsia="Times New Roman" w:cs="Times New Roman"/>
          <w:szCs w:val="24"/>
        </w:rPr>
        <w:t>ική νομιμοποίηση δαπα</w:t>
      </w:r>
      <w:r w:rsidRPr="00505A59">
        <w:rPr>
          <w:rFonts w:eastAsia="Times New Roman" w:cs="Times New Roman"/>
          <w:szCs w:val="24"/>
        </w:rPr>
        <w:t>νών που αφορούν δεδουλευμένες αποδοχές εξειδικευμένου προσωπικού</w:t>
      </w:r>
      <w:r>
        <w:rPr>
          <w:rFonts w:eastAsia="Times New Roman" w:cs="Times New Roman"/>
          <w:szCs w:val="24"/>
        </w:rPr>
        <w:t>,</w:t>
      </w:r>
      <w:r w:rsidRPr="00505A59">
        <w:rPr>
          <w:rFonts w:eastAsia="Times New Roman" w:cs="Times New Roman"/>
          <w:szCs w:val="24"/>
        </w:rPr>
        <w:t xml:space="preserve"> των οποίων η καταβολή εκκρεμεί από την έναρξη ισχύος του νόμου</w:t>
      </w:r>
      <w:r>
        <w:rPr>
          <w:rFonts w:eastAsia="Times New Roman" w:cs="Times New Roman"/>
          <w:szCs w:val="24"/>
        </w:rPr>
        <w:t>. Η</w:t>
      </w:r>
      <w:r w:rsidRPr="00505A59">
        <w:rPr>
          <w:rFonts w:eastAsia="Times New Roman" w:cs="Times New Roman"/>
          <w:szCs w:val="24"/>
        </w:rPr>
        <w:t xml:space="preserve"> επιβάρυνση του κρατικού προϋπολογισμού από τα αριστερά ρουσφέτια είναι άγνωστη</w:t>
      </w:r>
      <w:r>
        <w:rPr>
          <w:rFonts w:eastAsia="Times New Roman" w:cs="Times New Roman"/>
          <w:szCs w:val="24"/>
        </w:rPr>
        <w:t>, αφού ακόμα και σε ειδικές ε</w:t>
      </w:r>
      <w:r w:rsidRPr="00505A59">
        <w:rPr>
          <w:rFonts w:eastAsia="Times New Roman" w:cs="Times New Roman"/>
          <w:szCs w:val="24"/>
        </w:rPr>
        <w:t xml:space="preserve">κθέσεις του </w:t>
      </w:r>
      <w:r>
        <w:rPr>
          <w:rFonts w:eastAsia="Times New Roman" w:cs="Times New Roman"/>
          <w:szCs w:val="24"/>
        </w:rPr>
        <w:t>Γενικ</w:t>
      </w:r>
      <w:r>
        <w:rPr>
          <w:rFonts w:eastAsia="Times New Roman" w:cs="Times New Roman"/>
          <w:szCs w:val="24"/>
        </w:rPr>
        <w:t>ού Λ</w:t>
      </w:r>
      <w:r w:rsidRPr="00505A59">
        <w:rPr>
          <w:rFonts w:eastAsia="Times New Roman" w:cs="Times New Roman"/>
          <w:szCs w:val="24"/>
        </w:rPr>
        <w:t xml:space="preserve">ογιστηρίου του Κράτους δεν μπορεί να </w:t>
      </w:r>
      <w:r>
        <w:rPr>
          <w:rFonts w:eastAsia="Times New Roman" w:cs="Times New Roman"/>
          <w:szCs w:val="24"/>
        </w:rPr>
        <w:t>υπολογιστεί</w:t>
      </w:r>
      <w:r w:rsidRPr="00505A59">
        <w:rPr>
          <w:rFonts w:eastAsia="Times New Roman" w:cs="Times New Roman"/>
          <w:szCs w:val="24"/>
        </w:rPr>
        <w:t xml:space="preserve"> ακριβώς το ύψος της δαπάνης</w:t>
      </w:r>
      <w:r>
        <w:rPr>
          <w:rFonts w:eastAsia="Times New Roman" w:cs="Times New Roman"/>
          <w:szCs w:val="24"/>
        </w:rPr>
        <w:t xml:space="preserve">, </w:t>
      </w:r>
      <w:r w:rsidRPr="00505A59">
        <w:rPr>
          <w:rFonts w:eastAsia="Times New Roman" w:cs="Times New Roman"/>
          <w:szCs w:val="24"/>
        </w:rPr>
        <w:t xml:space="preserve">επειδή εξαρτάται από την έκδοση </w:t>
      </w:r>
      <w:r>
        <w:rPr>
          <w:rFonts w:eastAsia="Times New Roman" w:cs="Times New Roman"/>
          <w:szCs w:val="24"/>
        </w:rPr>
        <w:t>κ</w:t>
      </w:r>
      <w:r w:rsidRPr="00505A59">
        <w:rPr>
          <w:rFonts w:eastAsia="Times New Roman" w:cs="Times New Roman"/>
          <w:szCs w:val="24"/>
        </w:rPr>
        <w:t xml:space="preserve">οινής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sidRPr="00505A59">
        <w:rPr>
          <w:rFonts w:eastAsia="Times New Roman" w:cs="Times New Roman"/>
          <w:szCs w:val="24"/>
        </w:rPr>
        <w:t>πόφασης</w:t>
      </w:r>
      <w:r>
        <w:rPr>
          <w:rFonts w:eastAsia="Times New Roman" w:cs="Times New Roman"/>
          <w:szCs w:val="24"/>
        </w:rPr>
        <w:t>,</w:t>
      </w:r>
      <w:r w:rsidRPr="00505A59">
        <w:rPr>
          <w:rFonts w:eastAsia="Times New Roman" w:cs="Times New Roman"/>
          <w:szCs w:val="24"/>
        </w:rPr>
        <w:t xml:space="preserve"> καθώς και από άλλους αστάθμητους παράγοντες</w:t>
      </w:r>
      <w:r>
        <w:rPr>
          <w:rFonts w:eastAsia="Times New Roman" w:cs="Times New Roman"/>
          <w:szCs w:val="24"/>
        </w:rPr>
        <w:t>.</w:t>
      </w:r>
    </w:p>
    <w:p w14:paraId="4EC194DD"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Η</w:t>
      </w:r>
      <w:r w:rsidRPr="00505A59">
        <w:rPr>
          <w:rFonts w:eastAsia="Times New Roman" w:cs="Times New Roman"/>
          <w:szCs w:val="24"/>
        </w:rPr>
        <w:t xml:space="preserve"> </w:t>
      </w:r>
      <w:r>
        <w:rPr>
          <w:rFonts w:eastAsia="Times New Roman" w:cs="Times New Roman"/>
          <w:szCs w:val="24"/>
        </w:rPr>
        <w:t>τ</w:t>
      </w:r>
      <w:r w:rsidRPr="00505A59">
        <w:rPr>
          <w:rFonts w:eastAsia="Times New Roman" w:cs="Times New Roman"/>
          <w:szCs w:val="24"/>
        </w:rPr>
        <w:t xml:space="preserve">ροπολογία </w:t>
      </w:r>
      <w:r>
        <w:rPr>
          <w:rFonts w:eastAsia="Times New Roman" w:cs="Times New Roman"/>
          <w:szCs w:val="24"/>
        </w:rPr>
        <w:t>με γενικό αριθμό</w:t>
      </w:r>
      <w:r w:rsidRPr="00505A59">
        <w:rPr>
          <w:rFonts w:eastAsia="Times New Roman" w:cs="Times New Roman"/>
          <w:szCs w:val="24"/>
        </w:rPr>
        <w:t xml:space="preserve"> 2055 αφορά παράταση προθεσμιών για την υποβολή δηλώσεων περιουσιακής κατάστασης</w:t>
      </w:r>
      <w:r>
        <w:rPr>
          <w:rFonts w:eastAsia="Times New Roman" w:cs="Times New Roman"/>
          <w:szCs w:val="24"/>
        </w:rPr>
        <w:t>,</w:t>
      </w:r>
      <w:r w:rsidRPr="00505A59">
        <w:rPr>
          <w:rFonts w:eastAsia="Times New Roman" w:cs="Times New Roman"/>
          <w:szCs w:val="24"/>
        </w:rPr>
        <w:t xml:space="preserve"> αποδεικνύοντας ότι η </w:t>
      </w:r>
      <w:proofErr w:type="spellStart"/>
      <w:r w:rsidRPr="00505A59">
        <w:rPr>
          <w:rFonts w:eastAsia="Times New Roman" w:cs="Times New Roman"/>
          <w:szCs w:val="24"/>
        </w:rPr>
        <w:t>ψηφιοποίηση</w:t>
      </w:r>
      <w:proofErr w:type="spellEnd"/>
      <w:r w:rsidRPr="00505A59">
        <w:rPr>
          <w:rFonts w:eastAsia="Times New Roman" w:cs="Times New Roman"/>
          <w:szCs w:val="24"/>
        </w:rPr>
        <w:t xml:space="preserve"> των ηλεκτρονικών δηλώσεων όχι μόνο δεν έλυσε τα προβλήματα της οργάνωσης αλλά αντίθετα τα αύξησ</w:t>
      </w:r>
      <w:r>
        <w:rPr>
          <w:rFonts w:eastAsia="Times New Roman" w:cs="Times New Roman"/>
          <w:szCs w:val="24"/>
        </w:rPr>
        <w:t>ε,</w:t>
      </w:r>
      <w:r w:rsidRPr="00505A59">
        <w:rPr>
          <w:rFonts w:eastAsia="Times New Roman" w:cs="Times New Roman"/>
          <w:szCs w:val="24"/>
        </w:rPr>
        <w:t xml:space="preserve"> αφού τα στοιχεία που υποβάλλονται</w:t>
      </w:r>
      <w:r>
        <w:rPr>
          <w:rFonts w:eastAsia="Times New Roman" w:cs="Times New Roman"/>
          <w:szCs w:val="24"/>
        </w:rPr>
        <w:t>,</w:t>
      </w:r>
      <w:r w:rsidRPr="00505A59">
        <w:rPr>
          <w:rFonts w:eastAsia="Times New Roman" w:cs="Times New Roman"/>
          <w:szCs w:val="24"/>
        </w:rPr>
        <w:t xml:space="preserve"> υπερβαίν</w:t>
      </w:r>
      <w:r w:rsidRPr="00505A59">
        <w:rPr>
          <w:rFonts w:eastAsia="Times New Roman" w:cs="Times New Roman"/>
          <w:szCs w:val="24"/>
        </w:rPr>
        <w:t>ουν τη δυνατότητα του συστήματος</w:t>
      </w:r>
      <w:r>
        <w:rPr>
          <w:rFonts w:eastAsia="Times New Roman" w:cs="Times New Roman"/>
          <w:szCs w:val="24"/>
        </w:rPr>
        <w:t xml:space="preserve"> να τα διεκπεραιώσει</w:t>
      </w:r>
      <w:r w:rsidRPr="00505A59">
        <w:rPr>
          <w:rFonts w:eastAsia="Times New Roman" w:cs="Times New Roman"/>
          <w:szCs w:val="24"/>
        </w:rPr>
        <w:t xml:space="preserve"> και να τα </w:t>
      </w:r>
      <w:r w:rsidRPr="00505A59">
        <w:rPr>
          <w:rFonts w:eastAsia="Times New Roman" w:cs="Times New Roman"/>
          <w:szCs w:val="24"/>
        </w:rPr>
        <w:t>κατα</w:t>
      </w:r>
      <w:r>
        <w:rPr>
          <w:rFonts w:eastAsia="Times New Roman" w:cs="Times New Roman"/>
          <w:szCs w:val="24"/>
        </w:rPr>
        <w:t>χωρί</w:t>
      </w:r>
      <w:r>
        <w:rPr>
          <w:rFonts w:eastAsia="Times New Roman" w:cs="Times New Roman"/>
          <w:szCs w:val="24"/>
        </w:rPr>
        <w:t>σει</w:t>
      </w:r>
      <w:r>
        <w:rPr>
          <w:rFonts w:eastAsia="Times New Roman" w:cs="Times New Roman"/>
          <w:szCs w:val="24"/>
        </w:rPr>
        <w:t xml:space="preserve">, </w:t>
      </w:r>
      <w:r w:rsidRPr="00505A59">
        <w:rPr>
          <w:rFonts w:eastAsia="Times New Roman" w:cs="Times New Roman"/>
          <w:szCs w:val="24"/>
        </w:rPr>
        <w:t>όπως είχαμε προβλέψει και στο παρελθόν</w:t>
      </w:r>
      <w:r>
        <w:rPr>
          <w:rFonts w:eastAsia="Times New Roman" w:cs="Times New Roman"/>
          <w:szCs w:val="24"/>
        </w:rPr>
        <w:t>.</w:t>
      </w:r>
    </w:p>
    <w:p w14:paraId="4EC194DE"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EC194DF"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 xml:space="preserve"> Υ</w:t>
      </w:r>
      <w:r w:rsidRPr="00505A59">
        <w:rPr>
          <w:rFonts w:eastAsia="Times New Roman" w:cs="Times New Roman"/>
          <w:szCs w:val="24"/>
        </w:rPr>
        <w:t xml:space="preserve">πάρχει </w:t>
      </w:r>
      <w:r>
        <w:rPr>
          <w:rFonts w:eastAsia="Times New Roman" w:cs="Times New Roman"/>
          <w:szCs w:val="24"/>
        </w:rPr>
        <w:t xml:space="preserve">και η τροπολογία με γενικό αριθμό </w:t>
      </w:r>
      <w:r w:rsidRPr="00505A59">
        <w:rPr>
          <w:rFonts w:eastAsia="Times New Roman" w:cs="Times New Roman"/>
          <w:szCs w:val="24"/>
        </w:rPr>
        <w:t>2057</w:t>
      </w:r>
      <w:r>
        <w:rPr>
          <w:rFonts w:eastAsia="Times New Roman" w:cs="Times New Roman"/>
          <w:szCs w:val="24"/>
        </w:rPr>
        <w:t>. Η</w:t>
      </w:r>
      <w:r w:rsidRPr="00505A59">
        <w:rPr>
          <w:rFonts w:eastAsia="Times New Roman" w:cs="Times New Roman"/>
          <w:szCs w:val="24"/>
        </w:rPr>
        <w:t xml:space="preserve"> εν λό</w:t>
      </w:r>
      <w:r w:rsidRPr="00505A59">
        <w:rPr>
          <w:rFonts w:eastAsia="Times New Roman" w:cs="Times New Roman"/>
          <w:szCs w:val="24"/>
        </w:rPr>
        <w:t xml:space="preserve">γω τροπολογία αφορά τη δήθεν προστασία της πρώτης κατοικίας </w:t>
      </w:r>
      <w:r>
        <w:rPr>
          <w:rFonts w:eastAsia="Times New Roman" w:cs="Times New Roman"/>
          <w:szCs w:val="24"/>
        </w:rPr>
        <w:t>-τα είπαμε και σ</w:t>
      </w:r>
      <w:r w:rsidRPr="00505A59">
        <w:rPr>
          <w:rFonts w:eastAsia="Times New Roman" w:cs="Times New Roman"/>
          <w:szCs w:val="24"/>
        </w:rPr>
        <w:t>ε προηγούμενες ομιλίες</w:t>
      </w:r>
      <w:r>
        <w:rPr>
          <w:rFonts w:eastAsia="Times New Roman" w:cs="Times New Roman"/>
          <w:szCs w:val="24"/>
        </w:rPr>
        <w:t>-</w:t>
      </w:r>
      <w:r w:rsidRPr="00505A59">
        <w:rPr>
          <w:rFonts w:eastAsia="Times New Roman" w:cs="Times New Roman"/>
          <w:szCs w:val="24"/>
        </w:rPr>
        <w:t xml:space="preserve"> φιλοδοξώντας να αποτελέσει τη συνέχεια του </w:t>
      </w:r>
      <w:r>
        <w:rPr>
          <w:rFonts w:eastAsia="Times New Roman" w:cs="Times New Roman"/>
          <w:szCs w:val="24"/>
        </w:rPr>
        <w:t>ν</w:t>
      </w:r>
      <w:r w:rsidRPr="00505A59">
        <w:rPr>
          <w:rFonts w:eastAsia="Times New Roman" w:cs="Times New Roman"/>
          <w:szCs w:val="24"/>
        </w:rPr>
        <w:t>όμου Κατσέλη που έληξε και δεν παρατείνεται</w:t>
      </w:r>
      <w:r>
        <w:rPr>
          <w:rFonts w:eastAsia="Times New Roman" w:cs="Times New Roman"/>
          <w:szCs w:val="24"/>
        </w:rPr>
        <w:t>,</w:t>
      </w:r>
      <w:r w:rsidRPr="00505A59">
        <w:rPr>
          <w:rFonts w:eastAsia="Times New Roman" w:cs="Times New Roman"/>
          <w:szCs w:val="24"/>
        </w:rPr>
        <w:t xml:space="preserve"> επειδή</w:t>
      </w:r>
      <w:r>
        <w:rPr>
          <w:rFonts w:eastAsia="Times New Roman" w:cs="Times New Roman"/>
          <w:szCs w:val="24"/>
        </w:rPr>
        <w:t xml:space="preserve"> δεν το επιτρέπουν οι δανειστές. Δ</w:t>
      </w:r>
      <w:r w:rsidRPr="00505A59">
        <w:rPr>
          <w:rFonts w:eastAsia="Times New Roman" w:cs="Times New Roman"/>
          <w:szCs w:val="24"/>
        </w:rPr>
        <w:t>εν θα επεκταθώ παραπάνω</w:t>
      </w:r>
      <w:r>
        <w:rPr>
          <w:rFonts w:eastAsia="Times New Roman" w:cs="Times New Roman"/>
          <w:szCs w:val="24"/>
        </w:rPr>
        <w:t>,</w:t>
      </w:r>
      <w:r w:rsidRPr="00505A59">
        <w:rPr>
          <w:rFonts w:eastAsia="Times New Roman" w:cs="Times New Roman"/>
          <w:szCs w:val="24"/>
        </w:rPr>
        <w:t xml:space="preserve"> γι</w:t>
      </w:r>
      <w:r w:rsidRPr="00505A59">
        <w:rPr>
          <w:rFonts w:eastAsia="Times New Roman" w:cs="Times New Roman"/>
          <w:szCs w:val="24"/>
        </w:rPr>
        <w:t>ατί δεν με παίρνει και ο χρόνος</w:t>
      </w:r>
      <w:r>
        <w:rPr>
          <w:rFonts w:eastAsia="Times New Roman" w:cs="Times New Roman"/>
          <w:szCs w:val="24"/>
        </w:rPr>
        <w:t>.</w:t>
      </w:r>
    </w:p>
    <w:p w14:paraId="4EC194E0"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Γ</w:t>
      </w:r>
      <w:r w:rsidRPr="00505A59">
        <w:rPr>
          <w:rFonts w:eastAsia="Times New Roman" w:cs="Times New Roman"/>
          <w:szCs w:val="24"/>
        </w:rPr>
        <w:t>ια</w:t>
      </w:r>
      <w:r w:rsidRPr="00505A59">
        <w:rPr>
          <w:rFonts w:eastAsia="Times New Roman" w:cs="Times New Roman"/>
          <w:szCs w:val="24"/>
        </w:rPr>
        <w:t xml:space="preserve"> </w:t>
      </w:r>
      <w:r>
        <w:rPr>
          <w:rFonts w:eastAsia="Times New Roman" w:cs="Times New Roman"/>
          <w:szCs w:val="24"/>
        </w:rPr>
        <w:t>την</w:t>
      </w:r>
      <w:r w:rsidRPr="00505A59">
        <w:rPr>
          <w:rFonts w:eastAsia="Times New Roman" w:cs="Times New Roman"/>
          <w:szCs w:val="24"/>
        </w:rPr>
        <w:t xml:space="preserve"> </w:t>
      </w:r>
      <w:r>
        <w:rPr>
          <w:rFonts w:eastAsia="Times New Roman" w:cs="Times New Roman"/>
          <w:szCs w:val="24"/>
        </w:rPr>
        <w:t>τροπολογία με γενικό αριθμό</w:t>
      </w:r>
      <w:r w:rsidRPr="00505A59">
        <w:rPr>
          <w:rFonts w:eastAsia="Times New Roman" w:cs="Times New Roman"/>
          <w:szCs w:val="24"/>
        </w:rPr>
        <w:t xml:space="preserve"> </w:t>
      </w:r>
      <w:r>
        <w:rPr>
          <w:rFonts w:eastAsia="Times New Roman" w:cs="Times New Roman"/>
          <w:szCs w:val="24"/>
        </w:rPr>
        <w:t>20</w:t>
      </w:r>
      <w:r w:rsidRPr="00505A59">
        <w:rPr>
          <w:rFonts w:eastAsia="Times New Roman" w:cs="Times New Roman"/>
          <w:szCs w:val="24"/>
        </w:rPr>
        <w:t xml:space="preserve">59 ορίζεται ότι τα πιστωτικά υπόλοιπα που προέκυψαν από τις δηλώσεις φορολογίας εισοδήματος </w:t>
      </w:r>
      <w:r>
        <w:rPr>
          <w:rFonts w:eastAsia="Times New Roman" w:cs="Times New Roman"/>
          <w:szCs w:val="24"/>
        </w:rPr>
        <w:t>20</w:t>
      </w:r>
      <w:r w:rsidRPr="00505A59">
        <w:rPr>
          <w:rFonts w:eastAsia="Times New Roman" w:cs="Times New Roman"/>
          <w:szCs w:val="24"/>
        </w:rPr>
        <w:t>09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505A59">
        <w:rPr>
          <w:rFonts w:eastAsia="Times New Roman" w:cs="Times New Roman"/>
          <w:szCs w:val="24"/>
        </w:rPr>
        <w:t>2013 των πιστωτικών ιδρυμάτων</w:t>
      </w:r>
      <w:r>
        <w:rPr>
          <w:rFonts w:eastAsia="Times New Roman" w:cs="Times New Roman"/>
          <w:szCs w:val="24"/>
        </w:rPr>
        <w:t>,</w:t>
      </w:r>
      <w:r w:rsidRPr="00505A59">
        <w:rPr>
          <w:rFonts w:eastAsia="Times New Roman" w:cs="Times New Roman"/>
          <w:szCs w:val="24"/>
        </w:rPr>
        <w:t xml:space="preserve"> κατά το μέρος που οφείλεται σε φόρο που έχει </w:t>
      </w:r>
      <w:proofErr w:type="spellStart"/>
      <w:r w:rsidRPr="00505A59">
        <w:rPr>
          <w:rFonts w:eastAsia="Times New Roman" w:cs="Times New Roman"/>
          <w:szCs w:val="24"/>
        </w:rPr>
        <w:t>παρακρατηθ</w:t>
      </w:r>
      <w:r w:rsidRPr="00505A59">
        <w:rPr>
          <w:rFonts w:eastAsia="Times New Roman" w:cs="Times New Roman"/>
          <w:szCs w:val="24"/>
        </w:rPr>
        <w:t>εί</w:t>
      </w:r>
      <w:proofErr w:type="spellEnd"/>
      <w:r>
        <w:rPr>
          <w:rFonts w:eastAsia="Times New Roman" w:cs="Times New Roman"/>
          <w:szCs w:val="24"/>
        </w:rPr>
        <w:t>,</w:t>
      </w:r>
      <w:r w:rsidRPr="00505A59">
        <w:rPr>
          <w:rFonts w:eastAsia="Times New Roman" w:cs="Times New Roman"/>
          <w:szCs w:val="24"/>
        </w:rPr>
        <w:t xml:space="preserve"> συμψηφίζονται κατά προτεραιότητα</w:t>
      </w:r>
      <w:r>
        <w:rPr>
          <w:rFonts w:eastAsia="Times New Roman" w:cs="Times New Roman"/>
          <w:szCs w:val="24"/>
        </w:rPr>
        <w:t>,</w:t>
      </w:r>
      <w:r w:rsidRPr="00505A59">
        <w:rPr>
          <w:rFonts w:eastAsia="Times New Roman" w:cs="Times New Roman"/>
          <w:szCs w:val="24"/>
        </w:rPr>
        <w:t xml:space="preserve"> εφόσον αφορούν διαφορές που δημιουργήθηκαν </w:t>
      </w:r>
      <w:r>
        <w:rPr>
          <w:rFonts w:eastAsia="Times New Roman" w:cs="Times New Roman"/>
          <w:szCs w:val="24"/>
        </w:rPr>
        <w:t>ενώπιων</w:t>
      </w:r>
      <w:r w:rsidRPr="00505A59">
        <w:rPr>
          <w:rFonts w:eastAsia="Times New Roman" w:cs="Times New Roman"/>
          <w:szCs w:val="24"/>
        </w:rPr>
        <w:t xml:space="preserve"> δικαστηρίου</w:t>
      </w:r>
      <w:r>
        <w:rPr>
          <w:rFonts w:eastAsia="Times New Roman" w:cs="Times New Roman"/>
          <w:szCs w:val="24"/>
        </w:rPr>
        <w:t>.</w:t>
      </w:r>
    </w:p>
    <w:p w14:paraId="4EC194E1"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Η τροπολογία με γενικό αριθμό</w:t>
      </w:r>
      <w:r w:rsidRPr="00505A59">
        <w:rPr>
          <w:rFonts w:eastAsia="Times New Roman" w:cs="Times New Roman"/>
          <w:szCs w:val="24"/>
        </w:rPr>
        <w:t xml:space="preserve"> 2060 </w:t>
      </w:r>
      <w:r>
        <w:rPr>
          <w:rFonts w:eastAsia="Times New Roman" w:cs="Times New Roman"/>
          <w:szCs w:val="24"/>
        </w:rPr>
        <w:t xml:space="preserve">–και θα τελειώσω, κύριε Πρόεδρε- αφορά τη </w:t>
      </w:r>
      <w:r w:rsidRPr="00505A59">
        <w:rPr>
          <w:rFonts w:eastAsia="Times New Roman" w:cs="Times New Roman"/>
          <w:szCs w:val="24"/>
        </w:rPr>
        <w:t>μεταφορά</w:t>
      </w:r>
      <w:r>
        <w:rPr>
          <w:rFonts w:eastAsia="Times New Roman" w:cs="Times New Roman"/>
          <w:szCs w:val="24"/>
        </w:rPr>
        <w:t xml:space="preserve">, τη μεταβίβαση κυριότητας ακινήτου στο ΤΑΙΠΕΔ. Με την τροπολογία </w:t>
      </w:r>
      <w:r w:rsidRPr="00505A59">
        <w:rPr>
          <w:rFonts w:eastAsia="Times New Roman" w:cs="Times New Roman"/>
          <w:szCs w:val="24"/>
        </w:rPr>
        <w:t xml:space="preserve">προβλέπεται </w:t>
      </w:r>
      <w:r>
        <w:rPr>
          <w:rFonts w:eastAsia="Times New Roman" w:cs="Times New Roman"/>
          <w:szCs w:val="24"/>
        </w:rPr>
        <w:t xml:space="preserve">ότι </w:t>
      </w:r>
      <w:r w:rsidRPr="00505A59">
        <w:rPr>
          <w:rFonts w:eastAsia="Times New Roman" w:cs="Times New Roman"/>
          <w:szCs w:val="24"/>
        </w:rPr>
        <w:t xml:space="preserve">για τη μεταβίβαση κυριότητας από το </w:t>
      </w:r>
      <w:r>
        <w:rPr>
          <w:rFonts w:eastAsia="Times New Roman" w:cs="Times New Roman"/>
          <w:szCs w:val="24"/>
        </w:rPr>
        <w:t xml:space="preserve">ΤΑΙΠΕΔ </w:t>
      </w:r>
      <w:r w:rsidRPr="00505A59">
        <w:rPr>
          <w:rFonts w:eastAsia="Times New Roman" w:cs="Times New Roman"/>
          <w:szCs w:val="24"/>
        </w:rPr>
        <w:t xml:space="preserve">προς την </w:t>
      </w:r>
      <w:r>
        <w:rPr>
          <w:rFonts w:eastAsia="Times New Roman" w:cs="Times New Roman"/>
          <w:szCs w:val="24"/>
        </w:rPr>
        <w:t>«</w:t>
      </w:r>
      <w:r w:rsidRPr="00505A59">
        <w:rPr>
          <w:rFonts w:eastAsia="Times New Roman" w:cs="Times New Roman"/>
          <w:szCs w:val="24"/>
        </w:rPr>
        <w:t>Ε</w:t>
      </w:r>
      <w:r>
        <w:rPr>
          <w:rFonts w:eastAsia="Times New Roman" w:cs="Times New Roman"/>
          <w:szCs w:val="24"/>
        </w:rPr>
        <w:t>ΤΑΔ Α.Ε</w:t>
      </w:r>
      <w:r>
        <w:rPr>
          <w:rFonts w:eastAsia="Times New Roman" w:cs="Times New Roman"/>
          <w:szCs w:val="24"/>
        </w:rPr>
        <w:t>.</w:t>
      </w:r>
      <w:r>
        <w:rPr>
          <w:rFonts w:eastAsia="Times New Roman" w:cs="Times New Roman"/>
          <w:szCs w:val="24"/>
        </w:rPr>
        <w:t>»,</w:t>
      </w:r>
      <w:r>
        <w:rPr>
          <w:rFonts w:eastAsia="Times New Roman" w:cs="Times New Roman"/>
          <w:szCs w:val="24"/>
        </w:rPr>
        <w:t xml:space="preserve"> η καταχώρηση γίνε</w:t>
      </w:r>
      <w:r w:rsidRPr="00505A59">
        <w:rPr>
          <w:rFonts w:eastAsia="Times New Roman" w:cs="Times New Roman"/>
          <w:szCs w:val="24"/>
        </w:rPr>
        <w:t xml:space="preserve">ται από την </w:t>
      </w:r>
      <w:r>
        <w:rPr>
          <w:rFonts w:eastAsia="Times New Roman" w:cs="Times New Roman"/>
          <w:szCs w:val="24"/>
        </w:rPr>
        <w:t>«</w:t>
      </w:r>
      <w:r w:rsidRPr="00505A59">
        <w:rPr>
          <w:rFonts w:eastAsia="Times New Roman" w:cs="Times New Roman"/>
          <w:szCs w:val="24"/>
        </w:rPr>
        <w:t>Ε</w:t>
      </w:r>
      <w:r>
        <w:rPr>
          <w:rFonts w:eastAsia="Times New Roman" w:cs="Times New Roman"/>
          <w:szCs w:val="24"/>
        </w:rPr>
        <w:t>ΤΑΔ Α.Ε</w:t>
      </w:r>
      <w:r>
        <w:rPr>
          <w:rFonts w:eastAsia="Times New Roman" w:cs="Times New Roman"/>
          <w:szCs w:val="24"/>
        </w:rPr>
        <w:t>.</w:t>
      </w:r>
      <w:r>
        <w:rPr>
          <w:rFonts w:eastAsia="Times New Roman" w:cs="Times New Roman"/>
          <w:szCs w:val="24"/>
        </w:rPr>
        <w:t>»</w:t>
      </w:r>
      <w:r>
        <w:rPr>
          <w:rFonts w:eastAsia="Times New Roman" w:cs="Times New Roman"/>
          <w:szCs w:val="24"/>
        </w:rPr>
        <w:t xml:space="preserve"> στο οικείο </w:t>
      </w:r>
      <w:r>
        <w:rPr>
          <w:rFonts w:eastAsia="Times New Roman" w:cs="Times New Roman"/>
          <w:szCs w:val="24"/>
        </w:rPr>
        <w:t>υ</w:t>
      </w:r>
      <w:r w:rsidRPr="00505A59">
        <w:rPr>
          <w:rFonts w:eastAsia="Times New Roman" w:cs="Times New Roman"/>
          <w:szCs w:val="24"/>
        </w:rPr>
        <w:t>ποθηκοφυλακείο</w:t>
      </w:r>
      <w:r>
        <w:rPr>
          <w:rFonts w:eastAsia="Times New Roman" w:cs="Times New Roman"/>
          <w:szCs w:val="24"/>
        </w:rPr>
        <w:t xml:space="preserve">. Πρόκειται για τροπολογία </w:t>
      </w:r>
      <w:r w:rsidRPr="00505A59">
        <w:rPr>
          <w:rFonts w:eastAsia="Times New Roman" w:cs="Times New Roman"/>
          <w:szCs w:val="24"/>
        </w:rPr>
        <w:t xml:space="preserve">υλοποίησης της εκποίησης </w:t>
      </w:r>
      <w:r>
        <w:rPr>
          <w:rFonts w:eastAsia="Times New Roman" w:cs="Times New Roman"/>
          <w:szCs w:val="24"/>
        </w:rPr>
        <w:t xml:space="preserve">της </w:t>
      </w:r>
      <w:r w:rsidRPr="00505A59">
        <w:rPr>
          <w:rFonts w:eastAsia="Times New Roman" w:cs="Times New Roman"/>
          <w:szCs w:val="24"/>
        </w:rPr>
        <w:t>δημόσιας περιουσίας</w:t>
      </w:r>
      <w:r>
        <w:rPr>
          <w:rFonts w:eastAsia="Times New Roman" w:cs="Times New Roman"/>
          <w:szCs w:val="24"/>
        </w:rPr>
        <w:t>.</w:t>
      </w:r>
    </w:p>
    <w:p w14:paraId="4EC194E2" w14:textId="77777777" w:rsidR="008E01FC" w:rsidRDefault="002168A0">
      <w:pPr>
        <w:spacing w:line="600" w:lineRule="auto"/>
        <w:ind w:firstLine="720"/>
        <w:contextualSpacing/>
        <w:jc w:val="both"/>
        <w:rPr>
          <w:rFonts w:eastAsia="Times New Roman" w:cs="Times New Roman"/>
          <w:szCs w:val="24"/>
        </w:rPr>
      </w:pPr>
      <w:r w:rsidRPr="00505A59">
        <w:rPr>
          <w:rFonts w:eastAsia="Times New Roman" w:cs="Times New Roman"/>
          <w:szCs w:val="24"/>
        </w:rPr>
        <w:t>Δεν μα</w:t>
      </w:r>
      <w:r>
        <w:rPr>
          <w:rFonts w:eastAsia="Times New Roman" w:cs="Times New Roman"/>
          <w:szCs w:val="24"/>
        </w:rPr>
        <w:t>ς παίρνει ο χρόνος να ανα</w:t>
      </w:r>
      <w:r>
        <w:rPr>
          <w:rFonts w:eastAsia="Times New Roman" w:cs="Times New Roman"/>
          <w:szCs w:val="24"/>
        </w:rPr>
        <w:t>φερθούμε και στις υπόλοιπες τρ</w:t>
      </w:r>
      <w:r w:rsidRPr="00505A59">
        <w:rPr>
          <w:rFonts w:eastAsia="Times New Roman" w:cs="Times New Roman"/>
          <w:szCs w:val="24"/>
        </w:rPr>
        <w:t>οπολογίες</w:t>
      </w:r>
      <w:r>
        <w:rPr>
          <w:rFonts w:eastAsia="Times New Roman" w:cs="Times New Roman"/>
          <w:szCs w:val="24"/>
        </w:rPr>
        <w:t xml:space="preserve">. </w:t>
      </w:r>
    </w:p>
    <w:p w14:paraId="4EC194E3"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Η</w:t>
      </w:r>
      <w:r w:rsidRPr="00505A59">
        <w:rPr>
          <w:rFonts w:eastAsia="Times New Roman" w:cs="Times New Roman"/>
          <w:szCs w:val="24"/>
        </w:rPr>
        <w:t xml:space="preserve"> Χρυσή Αυγή</w:t>
      </w:r>
      <w:r>
        <w:rPr>
          <w:rFonts w:eastAsia="Times New Roman" w:cs="Times New Roman"/>
          <w:szCs w:val="24"/>
        </w:rPr>
        <w:t>,</w:t>
      </w:r>
      <w:r w:rsidRPr="00505A59">
        <w:rPr>
          <w:rFonts w:eastAsia="Times New Roman" w:cs="Times New Roman"/>
          <w:szCs w:val="24"/>
        </w:rPr>
        <w:t xml:space="preserve"> για τους λόγους που έχει επανειλημμένως καταστήσει σαφείς</w:t>
      </w:r>
      <w:r>
        <w:rPr>
          <w:rFonts w:eastAsia="Times New Roman" w:cs="Times New Roman"/>
          <w:szCs w:val="24"/>
        </w:rPr>
        <w:t>,</w:t>
      </w:r>
      <w:r w:rsidRPr="00505A59">
        <w:rPr>
          <w:rFonts w:eastAsia="Times New Roman" w:cs="Times New Roman"/>
          <w:szCs w:val="24"/>
        </w:rPr>
        <w:t xml:space="preserve"> καταψηφίζει κάθε νομοθέτημα της μειο</w:t>
      </w:r>
      <w:r>
        <w:rPr>
          <w:rFonts w:eastAsia="Times New Roman" w:cs="Times New Roman"/>
          <w:szCs w:val="24"/>
        </w:rPr>
        <w:t>δοτικής Κ</w:t>
      </w:r>
      <w:r w:rsidRPr="00505A59">
        <w:rPr>
          <w:rFonts w:eastAsia="Times New Roman" w:cs="Times New Roman"/>
          <w:szCs w:val="24"/>
        </w:rPr>
        <w:t>υβέρνηση</w:t>
      </w:r>
      <w:r>
        <w:rPr>
          <w:rFonts w:eastAsia="Times New Roman" w:cs="Times New Roman"/>
          <w:szCs w:val="24"/>
        </w:rPr>
        <w:t>ς</w:t>
      </w:r>
      <w:r>
        <w:rPr>
          <w:rFonts w:eastAsia="Times New Roman" w:cs="Times New Roman"/>
          <w:szCs w:val="24"/>
        </w:rPr>
        <w:t>,</w:t>
      </w:r>
      <w:r w:rsidRPr="00505A59">
        <w:rPr>
          <w:rFonts w:eastAsia="Times New Roman" w:cs="Times New Roman"/>
          <w:szCs w:val="24"/>
        </w:rPr>
        <w:t xml:space="preserve"> </w:t>
      </w:r>
      <w:r>
        <w:rPr>
          <w:rFonts w:eastAsia="Times New Roman" w:cs="Times New Roman"/>
          <w:szCs w:val="24"/>
        </w:rPr>
        <w:t xml:space="preserve">την </w:t>
      </w:r>
      <w:r w:rsidRPr="00505A59">
        <w:rPr>
          <w:rFonts w:eastAsia="Times New Roman" w:cs="Times New Roman"/>
          <w:szCs w:val="24"/>
        </w:rPr>
        <w:t>οποία αρνείται να νομιμοποιήσει</w:t>
      </w:r>
      <w:r>
        <w:rPr>
          <w:rFonts w:eastAsia="Times New Roman" w:cs="Times New Roman"/>
          <w:szCs w:val="24"/>
        </w:rPr>
        <w:t xml:space="preserve">, </w:t>
      </w:r>
      <w:proofErr w:type="spellStart"/>
      <w:r>
        <w:rPr>
          <w:rFonts w:eastAsia="Times New Roman" w:cs="Times New Roman"/>
          <w:szCs w:val="24"/>
        </w:rPr>
        <w:t>πόσω</w:t>
      </w:r>
      <w:proofErr w:type="spellEnd"/>
      <w:r>
        <w:rPr>
          <w:rFonts w:eastAsia="Times New Roman" w:cs="Times New Roman"/>
          <w:szCs w:val="24"/>
        </w:rPr>
        <w:t xml:space="preserve"> μάλλον τις τ</w:t>
      </w:r>
      <w:r w:rsidRPr="00505A59">
        <w:rPr>
          <w:rFonts w:eastAsia="Times New Roman" w:cs="Times New Roman"/>
          <w:szCs w:val="24"/>
        </w:rPr>
        <w:t>ροπολογίες που είναι ρο</w:t>
      </w:r>
      <w:r>
        <w:rPr>
          <w:rFonts w:eastAsia="Times New Roman" w:cs="Times New Roman"/>
          <w:szCs w:val="24"/>
        </w:rPr>
        <w:t>υσφετολο</w:t>
      </w:r>
      <w:r>
        <w:rPr>
          <w:rFonts w:eastAsia="Times New Roman" w:cs="Times New Roman"/>
          <w:szCs w:val="24"/>
        </w:rPr>
        <w:t>γικές και αποτελούν το κύκνειο ά</w:t>
      </w:r>
      <w:r w:rsidRPr="00505A59">
        <w:rPr>
          <w:rFonts w:eastAsia="Times New Roman" w:cs="Times New Roman"/>
          <w:szCs w:val="24"/>
        </w:rPr>
        <w:t xml:space="preserve">σμα </w:t>
      </w:r>
      <w:r>
        <w:rPr>
          <w:rFonts w:eastAsia="Times New Roman" w:cs="Times New Roman"/>
          <w:szCs w:val="24"/>
        </w:rPr>
        <w:t>της,</w:t>
      </w:r>
      <w:r w:rsidRPr="00505A59">
        <w:rPr>
          <w:rFonts w:eastAsia="Times New Roman" w:cs="Times New Roman"/>
          <w:szCs w:val="24"/>
        </w:rPr>
        <w:t xml:space="preserve"> λίγο πριν αποχωρήσει από την εξουσία</w:t>
      </w:r>
      <w:r>
        <w:rPr>
          <w:rFonts w:eastAsia="Times New Roman" w:cs="Times New Roman"/>
          <w:szCs w:val="24"/>
        </w:rPr>
        <w:t>. Κ</w:t>
      </w:r>
      <w:r w:rsidRPr="00505A59">
        <w:rPr>
          <w:rFonts w:eastAsia="Times New Roman" w:cs="Times New Roman"/>
          <w:szCs w:val="24"/>
        </w:rPr>
        <w:t xml:space="preserve">αι </w:t>
      </w:r>
      <w:r>
        <w:rPr>
          <w:rFonts w:eastAsia="Times New Roman" w:cs="Times New Roman"/>
          <w:szCs w:val="24"/>
        </w:rPr>
        <w:t>π</w:t>
      </w:r>
      <w:r w:rsidRPr="00505A59">
        <w:rPr>
          <w:rFonts w:eastAsia="Times New Roman" w:cs="Times New Roman"/>
          <w:szCs w:val="24"/>
        </w:rPr>
        <w:t>ολύ καθίσατε</w:t>
      </w:r>
      <w:r>
        <w:rPr>
          <w:rFonts w:eastAsia="Times New Roman" w:cs="Times New Roman"/>
          <w:szCs w:val="24"/>
        </w:rPr>
        <w:t>!</w:t>
      </w:r>
    </w:p>
    <w:p w14:paraId="4EC194E4"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Ε</w:t>
      </w:r>
      <w:r w:rsidRPr="00505A59">
        <w:rPr>
          <w:rFonts w:eastAsia="Times New Roman" w:cs="Times New Roman"/>
          <w:szCs w:val="24"/>
        </w:rPr>
        <w:t>υχαριστώ πολύ</w:t>
      </w:r>
      <w:r>
        <w:rPr>
          <w:rFonts w:eastAsia="Times New Roman" w:cs="Times New Roman"/>
          <w:szCs w:val="24"/>
        </w:rPr>
        <w:t>.</w:t>
      </w:r>
    </w:p>
    <w:p w14:paraId="4EC194E5" w14:textId="77777777" w:rsidR="008E01FC" w:rsidRDefault="002168A0">
      <w:pPr>
        <w:spacing w:line="600" w:lineRule="auto"/>
        <w:ind w:firstLine="720"/>
        <w:contextualSpacing/>
        <w:jc w:val="center"/>
        <w:rPr>
          <w:rFonts w:eastAsia="Times New Roman" w:cs="Times New Roman"/>
          <w:szCs w:val="24"/>
        </w:rPr>
      </w:pPr>
      <w:r w:rsidRPr="00D31034">
        <w:rPr>
          <w:rFonts w:eastAsia="Times New Roman"/>
          <w:szCs w:val="24"/>
        </w:rPr>
        <w:t>(Χειροκροτήματα από την πτέρυγα της Χρυσής Αυγής)</w:t>
      </w:r>
    </w:p>
    <w:p w14:paraId="4EC194E6" w14:textId="77777777" w:rsidR="008E01FC" w:rsidRDefault="002168A0">
      <w:pPr>
        <w:spacing w:line="600" w:lineRule="auto"/>
        <w:ind w:firstLine="720"/>
        <w:contextualSpacing/>
        <w:jc w:val="both"/>
        <w:rPr>
          <w:rFonts w:eastAsia="Times New Roman" w:cs="Times New Roman"/>
          <w:szCs w:val="24"/>
        </w:rPr>
      </w:pPr>
      <w:r w:rsidRPr="009E3AB1">
        <w:rPr>
          <w:rFonts w:eastAsia="Times New Roman" w:cs="Times New Roman"/>
          <w:b/>
          <w:szCs w:val="24"/>
        </w:rPr>
        <w:t xml:space="preserve">ΠΡΟΕΔΡΕΥΩΝ (Γεώργιος </w:t>
      </w:r>
      <w:proofErr w:type="spellStart"/>
      <w:r w:rsidRPr="009E3AB1">
        <w:rPr>
          <w:rFonts w:eastAsia="Times New Roman" w:cs="Times New Roman"/>
          <w:b/>
          <w:szCs w:val="24"/>
        </w:rPr>
        <w:t>Λαμπρούλης</w:t>
      </w:r>
      <w:proofErr w:type="spellEnd"/>
      <w:r w:rsidRPr="009E3AB1">
        <w:rPr>
          <w:rFonts w:eastAsia="Times New Roman" w:cs="Times New Roman"/>
          <w:b/>
          <w:szCs w:val="24"/>
        </w:rPr>
        <w:t xml:space="preserve">): </w:t>
      </w:r>
      <w:r w:rsidRPr="009E3AB1">
        <w:rPr>
          <w:rFonts w:eastAsia="Times New Roman" w:cs="Times New Roman"/>
          <w:szCs w:val="24"/>
        </w:rPr>
        <w:t xml:space="preserve">Τον λόγο έχει ο κ. </w:t>
      </w:r>
      <w:proofErr w:type="spellStart"/>
      <w:r w:rsidRPr="009E3AB1">
        <w:rPr>
          <w:rFonts w:eastAsia="Times New Roman" w:cs="Times New Roman"/>
          <w:szCs w:val="24"/>
        </w:rPr>
        <w:t>Ουρσουζίδης</w:t>
      </w:r>
      <w:proofErr w:type="spellEnd"/>
      <w:r w:rsidRPr="009E3AB1">
        <w:rPr>
          <w:rFonts w:eastAsia="Times New Roman" w:cs="Times New Roman"/>
          <w:szCs w:val="24"/>
        </w:rPr>
        <w:t xml:space="preserve"> από τον ΣΥΡΙΖΑ.</w:t>
      </w:r>
    </w:p>
    <w:p w14:paraId="4EC194E7"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θα ήθελα να </w:t>
      </w:r>
      <w:r w:rsidRPr="009E3AB1">
        <w:rPr>
          <w:rFonts w:eastAsia="Times New Roman" w:cs="Times New Roman"/>
          <w:szCs w:val="24"/>
        </w:rPr>
        <w:t xml:space="preserve">ενημερώσω το Σώμα </w:t>
      </w:r>
      <w:r>
        <w:rPr>
          <w:rFonts w:eastAsia="Times New Roman" w:cs="Times New Roman"/>
          <w:szCs w:val="24"/>
        </w:rPr>
        <w:t xml:space="preserve">–εξάλλου </w:t>
      </w:r>
      <w:r w:rsidRPr="009E3AB1">
        <w:rPr>
          <w:rFonts w:eastAsia="Times New Roman" w:cs="Times New Roman"/>
          <w:szCs w:val="24"/>
        </w:rPr>
        <w:t>σας είναι</w:t>
      </w:r>
      <w:r>
        <w:rPr>
          <w:rFonts w:eastAsia="Times New Roman" w:cs="Times New Roman"/>
          <w:b/>
          <w:szCs w:val="24"/>
        </w:rPr>
        <w:t xml:space="preserve"> </w:t>
      </w:r>
      <w:r w:rsidRPr="00505A59">
        <w:rPr>
          <w:rFonts w:eastAsia="Times New Roman" w:cs="Times New Roman"/>
          <w:szCs w:val="24"/>
        </w:rPr>
        <w:t>γνωστό</w:t>
      </w:r>
      <w:r>
        <w:rPr>
          <w:rFonts w:eastAsia="Times New Roman" w:cs="Times New Roman"/>
          <w:szCs w:val="24"/>
        </w:rPr>
        <w:t>- ότι</w:t>
      </w:r>
      <w:r w:rsidRPr="00505A59">
        <w:rPr>
          <w:rFonts w:eastAsia="Times New Roman" w:cs="Times New Roman"/>
          <w:szCs w:val="24"/>
        </w:rPr>
        <w:t xml:space="preserve"> </w:t>
      </w:r>
      <w:r>
        <w:rPr>
          <w:rFonts w:eastAsia="Times New Roman" w:cs="Times New Roman"/>
          <w:szCs w:val="24"/>
        </w:rPr>
        <w:t xml:space="preserve">υπολείπονται ακόμα τρείς ομιλητές για να ολοκληρωθεί ο κατάλογος. Μετά θα </w:t>
      </w:r>
      <w:r w:rsidRPr="00505A59">
        <w:rPr>
          <w:rFonts w:eastAsia="Times New Roman" w:cs="Times New Roman"/>
          <w:szCs w:val="24"/>
        </w:rPr>
        <w:t xml:space="preserve">ακολουθήσουν δευτερολογίες </w:t>
      </w:r>
      <w:r>
        <w:rPr>
          <w:rFonts w:eastAsia="Times New Roman" w:cs="Times New Roman"/>
          <w:szCs w:val="24"/>
        </w:rPr>
        <w:t>κ</w:t>
      </w:r>
      <w:r w:rsidRPr="00505A59">
        <w:rPr>
          <w:rFonts w:eastAsia="Times New Roman" w:cs="Times New Roman"/>
          <w:szCs w:val="24"/>
        </w:rPr>
        <w:t>αι</w:t>
      </w:r>
      <w:r>
        <w:rPr>
          <w:rFonts w:eastAsia="Times New Roman" w:cs="Times New Roman"/>
          <w:szCs w:val="24"/>
        </w:rPr>
        <w:t>,</w:t>
      </w:r>
      <w:r w:rsidRPr="00505A59">
        <w:rPr>
          <w:rFonts w:eastAsia="Times New Roman" w:cs="Times New Roman"/>
          <w:szCs w:val="24"/>
        </w:rPr>
        <w:t xml:space="preserve"> βέβαια</w:t>
      </w:r>
      <w:r>
        <w:rPr>
          <w:rFonts w:eastAsia="Times New Roman" w:cs="Times New Roman"/>
          <w:szCs w:val="24"/>
        </w:rPr>
        <w:t>,</w:t>
      </w:r>
      <w:r w:rsidRPr="00505A59">
        <w:rPr>
          <w:rFonts w:eastAsia="Times New Roman" w:cs="Times New Roman"/>
          <w:szCs w:val="24"/>
        </w:rPr>
        <w:t xml:space="preserve"> θα κλείσουμε με τον Υπουργό </w:t>
      </w:r>
      <w:r>
        <w:rPr>
          <w:rFonts w:eastAsia="Times New Roman" w:cs="Times New Roman"/>
          <w:szCs w:val="24"/>
        </w:rPr>
        <w:t>κ</w:t>
      </w:r>
      <w:r w:rsidRPr="00505A59">
        <w:rPr>
          <w:rFonts w:eastAsia="Times New Roman" w:cs="Times New Roman"/>
          <w:szCs w:val="24"/>
        </w:rPr>
        <w:t>αι</w:t>
      </w:r>
      <w:r>
        <w:rPr>
          <w:rFonts w:eastAsia="Times New Roman" w:cs="Times New Roman"/>
          <w:szCs w:val="24"/>
        </w:rPr>
        <w:t>,</w:t>
      </w:r>
      <w:r w:rsidRPr="00505A59">
        <w:rPr>
          <w:rFonts w:eastAsia="Times New Roman" w:cs="Times New Roman"/>
          <w:szCs w:val="24"/>
        </w:rPr>
        <w:t xml:space="preserve"> βέβαια</w:t>
      </w:r>
      <w:r>
        <w:rPr>
          <w:rFonts w:eastAsia="Times New Roman" w:cs="Times New Roman"/>
          <w:szCs w:val="24"/>
        </w:rPr>
        <w:t>,</w:t>
      </w:r>
      <w:r w:rsidRPr="00505A59">
        <w:rPr>
          <w:rFonts w:eastAsia="Times New Roman" w:cs="Times New Roman"/>
          <w:szCs w:val="24"/>
        </w:rPr>
        <w:t xml:space="preserve"> θα ακολουθήσει η ψηφοφο</w:t>
      </w:r>
      <w:r w:rsidRPr="00505A59">
        <w:rPr>
          <w:rFonts w:eastAsia="Times New Roman" w:cs="Times New Roman"/>
          <w:szCs w:val="24"/>
        </w:rPr>
        <w:t>ρία</w:t>
      </w:r>
      <w:r>
        <w:rPr>
          <w:rFonts w:eastAsia="Times New Roman" w:cs="Times New Roman"/>
          <w:szCs w:val="24"/>
        </w:rPr>
        <w:t>,</w:t>
      </w:r>
      <w:r w:rsidRPr="00505A59">
        <w:rPr>
          <w:rFonts w:eastAsia="Times New Roman" w:cs="Times New Roman"/>
          <w:szCs w:val="24"/>
        </w:rPr>
        <w:t xml:space="preserve"> πλην των άρθρων </w:t>
      </w:r>
      <w:r>
        <w:rPr>
          <w:rFonts w:eastAsia="Times New Roman" w:cs="Times New Roman"/>
          <w:szCs w:val="24"/>
        </w:rPr>
        <w:t xml:space="preserve">για τα οποία </w:t>
      </w:r>
      <w:r w:rsidRPr="00505A59">
        <w:rPr>
          <w:rFonts w:eastAsia="Times New Roman" w:cs="Times New Roman"/>
          <w:szCs w:val="24"/>
        </w:rPr>
        <w:t>έχ</w:t>
      </w:r>
      <w:r>
        <w:rPr>
          <w:rFonts w:eastAsia="Times New Roman" w:cs="Times New Roman"/>
          <w:szCs w:val="24"/>
        </w:rPr>
        <w:t>ει</w:t>
      </w:r>
      <w:r w:rsidRPr="00505A59">
        <w:rPr>
          <w:rFonts w:eastAsia="Times New Roman" w:cs="Times New Roman"/>
          <w:szCs w:val="24"/>
        </w:rPr>
        <w:t xml:space="preserve"> κατατεθεί αίτημα ονομαστικής ψηφοφορίας</w:t>
      </w:r>
      <w:r>
        <w:rPr>
          <w:rFonts w:eastAsia="Times New Roman" w:cs="Times New Roman"/>
          <w:szCs w:val="24"/>
        </w:rPr>
        <w:t>.</w:t>
      </w:r>
    </w:p>
    <w:p w14:paraId="4EC194E8" w14:textId="77777777" w:rsidR="008E01FC" w:rsidRDefault="002168A0">
      <w:pPr>
        <w:spacing w:line="600" w:lineRule="auto"/>
        <w:ind w:firstLine="720"/>
        <w:contextualSpacing/>
        <w:jc w:val="both"/>
        <w:rPr>
          <w:rFonts w:eastAsia="Times New Roman" w:cs="Times New Roman"/>
          <w:szCs w:val="24"/>
        </w:rPr>
      </w:pPr>
      <w:r w:rsidRPr="00C51946">
        <w:rPr>
          <w:rFonts w:eastAsia="Times New Roman" w:cs="Times New Roman"/>
          <w:b/>
          <w:szCs w:val="24"/>
        </w:rPr>
        <w:t>ΙΩΑΝΝΗΣ ΣΑΧΙΝΙΔΗΣ:</w:t>
      </w:r>
      <w:r>
        <w:rPr>
          <w:rFonts w:eastAsia="Times New Roman" w:cs="Times New Roman"/>
          <w:szCs w:val="24"/>
        </w:rPr>
        <w:t xml:space="preserve"> Δευτερολογία δεν θα έχουμε, κύριε Πρόεδρε;</w:t>
      </w:r>
    </w:p>
    <w:p w14:paraId="4EC194E9"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sidRPr="00C9719B">
        <w:rPr>
          <w:rFonts w:eastAsia="Times New Roman" w:cs="Times New Roman"/>
          <w:szCs w:val="24"/>
        </w:rPr>
        <w:t xml:space="preserve">Λέω ότι </w:t>
      </w:r>
      <w:r>
        <w:rPr>
          <w:rFonts w:eastAsia="Times New Roman" w:cs="Times New Roman"/>
          <w:szCs w:val="24"/>
        </w:rPr>
        <w:t>θα κλείσει</w:t>
      </w:r>
      <w:r w:rsidRPr="00C9719B">
        <w:rPr>
          <w:rFonts w:eastAsia="Times New Roman" w:cs="Times New Roman"/>
          <w:szCs w:val="24"/>
        </w:rPr>
        <w:t xml:space="preserve"> ο</w:t>
      </w:r>
      <w:r>
        <w:rPr>
          <w:rFonts w:eastAsia="Times New Roman" w:cs="Times New Roman"/>
          <w:b/>
          <w:szCs w:val="24"/>
        </w:rPr>
        <w:t xml:space="preserve"> </w:t>
      </w:r>
      <w:r w:rsidRPr="00505A59">
        <w:rPr>
          <w:rFonts w:eastAsia="Times New Roman" w:cs="Times New Roman"/>
          <w:szCs w:val="24"/>
        </w:rPr>
        <w:t>κατάλογος των ομιλητών</w:t>
      </w:r>
      <w:r>
        <w:rPr>
          <w:rFonts w:eastAsia="Times New Roman" w:cs="Times New Roman"/>
          <w:szCs w:val="24"/>
        </w:rPr>
        <w:t xml:space="preserve">, θα περάσουμε </w:t>
      </w:r>
      <w:r w:rsidRPr="00505A59">
        <w:rPr>
          <w:rFonts w:eastAsia="Times New Roman" w:cs="Times New Roman"/>
          <w:szCs w:val="24"/>
        </w:rPr>
        <w:t>στις δευτερολογίες</w:t>
      </w:r>
      <w:r>
        <w:rPr>
          <w:rFonts w:eastAsia="Times New Roman" w:cs="Times New Roman"/>
          <w:szCs w:val="24"/>
        </w:rPr>
        <w:t>, θα</w:t>
      </w:r>
      <w:r>
        <w:rPr>
          <w:rFonts w:eastAsia="Times New Roman" w:cs="Times New Roman"/>
          <w:szCs w:val="24"/>
        </w:rPr>
        <w:t xml:space="preserve"> κλείσουμε με τον Υπουργό και μετά θα προχωρήσουμε στην</w:t>
      </w:r>
      <w:r w:rsidRPr="00505A59">
        <w:rPr>
          <w:rFonts w:eastAsia="Times New Roman" w:cs="Times New Roman"/>
          <w:szCs w:val="24"/>
        </w:rPr>
        <w:t xml:space="preserve"> ψηφοφορία</w:t>
      </w:r>
      <w:r>
        <w:rPr>
          <w:rFonts w:eastAsia="Times New Roman" w:cs="Times New Roman"/>
          <w:szCs w:val="24"/>
        </w:rPr>
        <w:t>.</w:t>
      </w:r>
    </w:p>
    <w:p w14:paraId="4EC194EA"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Ουρσου</w:t>
      </w:r>
      <w:r>
        <w:rPr>
          <w:rFonts w:eastAsia="Times New Roman" w:cs="Times New Roman"/>
          <w:szCs w:val="24"/>
        </w:rPr>
        <w:t>ζ</w:t>
      </w:r>
      <w:r>
        <w:rPr>
          <w:rFonts w:eastAsia="Times New Roman" w:cs="Times New Roman"/>
          <w:szCs w:val="24"/>
        </w:rPr>
        <w:t>ί</w:t>
      </w:r>
      <w:r>
        <w:rPr>
          <w:rFonts w:eastAsia="Times New Roman" w:cs="Times New Roman"/>
          <w:szCs w:val="24"/>
        </w:rPr>
        <w:t>δ</w:t>
      </w:r>
      <w:r>
        <w:rPr>
          <w:rFonts w:eastAsia="Times New Roman" w:cs="Times New Roman"/>
          <w:szCs w:val="24"/>
        </w:rPr>
        <w:t>η</w:t>
      </w:r>
      <w:proofErr w:type="spellEnd"/>
      <w:r>
        <w:rPr>
          <w:rFonts w:eastAsia="Times New Roman" w:cs="Times New Roman"/>
          <w:szCs w:val="24"/>
        </w:rPr>
        <w:t>,</w:t>
      </w:r>
      <w:r>
        <w:rPr>
          <w:rFonts w:eastAsia="Times New Roman" w:cs="Times New Roman"/>
          <w:szCs w:val="24"/>
        </w:rPr>
        <w:t xml:space="preserve"> έχετε τον λόγο.</w:t>
      </w:r>
    </w:p>
    <w:p w14:paraId="4EC194EB" w14:textId="77777777" w:rsidR="008E01FC" w:rsidRDefault="002168A0">
      <w:pPr>
        <w:spacing w:line="600" w:lineRule="auto"/>
        <w:ind w:firstLine="720"/>
        <w:contextualSpacing/>
        <w:jc w:val="both"/>
        <w:rPr>
          <w:rFonts w:eastAsia="Times New Roman" w:cs="Times New Roman"/>
          <w:szCs w:val="24"/>
        </w:rPr>
      </w:pPr>
      <w:r w:rsidRPr="00C51946">
        <w:rPr>
          <w:rFonts w:eastAsia="Times New Roman" w:cs="Times New Roman"/>
          <w:b/>
          <w:szCs w:val="24"/>
        </w:rPr>
        <w:t xml:space="preserve">ΓΕΩΡΓΙΟΣ ΟΥΡΣΟΥΖΙΔΗΣ: </w:t>
      </w:r>
      <w:r>
        <w:rPr>
          <w:rFonts w:eastAsia="Times New Roman" w:cs="Times New Roman"/>
          <w:szCs w:val="24"/>
        </w:rPr>
        <w:t>Ευχαριστώ πολύ, κύριε Πρόεδρε.</w:t>
      </w:r>
    </w:p>
    <w:p w14:paraId="4EC194EC"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Κ</w:t>
      </w:r>
      <w:r w:rsidRPr="00505A59">
        <w:rPr>
          <w:rFonts w:eastAsia="Times New Roman" w:cs="Times New Roman"/>
          <w:szCs w:val="24"/>
        </w:rPr>
        <w:t xml:space="preserve">ύριε </w:t>
      </w:r>
      <w:r>
        <w:rPr>
          <w:rFonts w:eastAsia="Times New Roman" w:cs="Times New Roman"/>
          <w:szCs w:val="24"/>
        </w:rPr>
        <w:t>Υπουργέ, α</w:t>
      </w:r>
      <w:r w:rsidRPr="00505A59">
        <w:rPr>
          <w:rFonts w:eastAsia="Times New Roman" w:cs="Times New Roman"/>
          <w:szCs w:val="24"/>
        </w:rPr>
        <w:t>γαπητοί συνάδελφοι</w:t>
      </w:r>
      <w:r>
        <w:rPr>
          <w:rFonts w:eastAsia="Times New Roman" w:cs="Times New Roman"/>
          <w:szCs w:val="24"/>
        </w:rPr>
        <w:t>, σήμερα συζητάμε ένα νομο</w:t>
      </w:r>
      <w:r w:rsidRPr="00505A59">
        <w:rPr>
          <w:rFonts w:eastAsia="Times New Roman" w:cs="Times New Roman"/>
          <w:szCs w:val="24"/>
        </w:rPr>
        <w:t xml:space="preserve">σχέδιο το οποίο αφορά στην στήριξη του </w:t>
      </w:r>
      <w:proofErr w:type="spellStart"/>
      <w:r w:rsidRPr="00505A59">
        <w:rPr>
          <w:rFonts w:eastAsia="Times New Roman" w:cs="Times New Roman"/>
          <w:szCs w:val="24"/>
        </w:rPr>
        <w:t>επιχειρείν</w:t>
      </w:r>
      <w:proofErr w:type="spellEnd"/>
      <w:r>
        <w:rPr>
          <w:rFonts w:eastAsia="Times New Roman" w:cs="Times New Roman"/>
          <w:szCs w:val="24"/>
        </w:rPr>
        <w:t>,</w:t>
      </w:r>
      <w:r w:rsidRPr="00505A59">
        <w:rPr>
          <w:rFonts w:eastAsia="Times New Roman" w:cs="Times New Roman"/>
          <w:szCs w:val="24"/>
        </w:rPr>
        <w:t xml:space="preserve"> στην υποστήριξη των </w:t>
      </w:r>
      <w:r>
        <w:rPr>
          <w:rFonts w:eastAsia="Times New Roman" w:cs="Times New Roman"/>
          <w:szCs w:val="24"/>
        </w:rPr>
        <w:t>παραγωγικών δυνάμεων της χώρας</w:t>
      </w:r>
      <w:r>
        <w:rPr>
          <w:rFonts w:eastAsia="Times New Roman" w:cs="Times New Roman"/>
          <w:szCs w:val="24"/>
        </w:rPr>
        <w:t>,</w:t>
      </w:r>
      <w:r>
        <w:rPr>
          <w:rFonts w:eastAsia="Times New Roman" w:cs="Times New Roman"/>
          <w:szCs w:val="24"/>
        </w:rPr>
        <w:t xml:space="preserve"> στους ανθρώπους που μοχθούν κ</w:t>
      </w:r>
      <w:r w:rsidRPr="00505A59">
        <w:rPr>
          <w:rFonts w:eastAsia="Times New Roman" w:cs="Times New Roman"/>
          <w:szCs w:val="24"/>
        </w:rPr>
        <w:t>αι κράτησαν όρθια την πατρίδα μας τα δύσκολα αυτά χρόνια μετά το 2010</w:t>
      </w:r>
      <w:r>
        <w:rPr>
          <w:rFonts w:eastAsia="Times New Roman" w:cs="Times New Roman"/>
          <w:szCs w:val="24"/>
        </w:rPr>
        <w:t>.</w:t>
      </w:r>
    </w:p>
    <w:p w14:paraId="4EC194ED"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Δ</w:t>
      </w:r>
      <w:r w:rsidRPr="00505A59">
        <w:rPr>
          <w:rFonts w:eastAsia="Times New Roman" w:cs="Times New Roman"/>
          <w:szCs w:val="24"/>
        </w:rPr>
        <w:t xml:space="preserve">εν είναι </w:t>
      </w:r>
      <w:r>
        <w:rPr>
          <w:rFonts w:eastAsia="Times New Roman" w:cs="Times New Roman"/>
          <w:szCs w:val="24"/>
        </w:rPr>
        <w:t>όμως</w:t>
      </w:r>
      <w:r w:rsidRPr="00505A59">
        <w:rPr>
          <w:rFonts w:eastAsia="Times New Roman" w:cs="Times New Roman"/>
          <w:szCs w:val="24"/>
        </w:rPr>
        <w:t xml:space="preserve"> αρκετός ο χρόνος για να </w:t>
      </w:r>
      <w:r>
        <w:rPr>
          <w:rFonts w:eastAsia="Times New Roman" w:cs="Times New Roman"/>
          <w:szCs w:val="24"/>
        </w:rPr>
        <w:t>αναφερθεί</w:t>
      </w:r>
      <w:r w:rsidRPr="00505A59">
        <w:rPr>
          <w:rFonts w:eastAsia="Times New Roman" w:cs="Times New Roman"/>
          <w:szCs w:val="24"/>
        </w:rPr>
        <w:t xml:space="preserve"> κανε</w:t>
      </w:r>
      <w:r w:rsidRPr="00505A59">
        <w:rPr>
          <w:rFonts w:eastAsia="Times New Roman" w:cs="Times New Roman"/>
          <w:szCs w:val="24"/>
        </w:rPr>
        <w:t xml:space="preserve">ίς διεξοδικά </w:t>
      </w:r>
      <w:r>
        <w:rPr>
          <w:rFonts w:eastAsia="Times New Roman" w:cs="Times New Roman"/>
          <w:szCs w:val="24"/>
        </w:rPr>
        <w:t>σ</w:t>
      </w:r>
      <w:r w:rsidRPr="00505A59">
        <w:rPr>
          <w:rFonts w:eastAsia="Times New Roman" w:cs="Times New Roman"/>
          <w:szCs w:val="24"/>
        </w:rPr>
        <w:t>το νομοσχέδιο και στις τροπολογίες</w:t>
      </w:r>
      <w:r>
        <w:rPr>
          <w:rFonts w:eastAsia="Times New Roman" w:cs="Times New Roman"/>
          <w:szCs w:val="24"/>
        </w:rPr>
        <w:t>,</w:t>
      </w:r>
      <w:r>
        <w:rPr>
          <w:rFonts w:eastAsia="Times New Roman" w:cs="Times New Roman"/>
          <w:szCs w:val="24"/>
        </w:rPr>
        <w:t xml:space="preserve"> και γι’</w:t>
      </w:r>
      <w:r w:rsidRPr="00505A59">
        <w:rPr>
          <w:rFonts w:eastAsia="Times New Roman" w:cs="Times New Roman"/>
          <w:szCs w:val="24"/>
        </w:rPr>
        <w:t xml:space="preserve"> αυτό θα αναφερθώ σε τρεις τροπολογίες</w:t>
      </w:r>
      <w:r>
        <w:rPr>
          <w:rFonts w:eastAsia="Times New Roman" w:cs="Times New Roman"/>
          <w:szCs w:val="24"/>
        </w:rPr>
        <w:t>,</w:t>
      </w:r>
      <w:r w:rsidRPr="00505A59">
        <w:rPr>
          <w:rFonts w:eastAsia="Times New Roman" w:cs="Times New Roman"/>
          <w:szCs w:val="24"/>
        </w:rPr>
        <w:t xml:space="preserve"> οι οποίες νομίζω είναι πάρα πολύ σημαντικές</w:t>
      </w:r>
      <w:r>
        <w:rPr>
          <w:rFonts w:eastAsia="Times New Roman" w:cs="Times New Roman"/>
          <w:szCs w:val="24"/>
        </w:rPr>
        <w:t>.</w:t>
      </w:r>
    </w:p>
    <w:p w14:paraId="4EC194EE"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505A59">
        <w:rPr>
          <w:rFonts w:eastAsia="Times New Roman" w:cs="Times New Roman"/>
          <w:szCs w:val="24"/>
        </w:rPr>
        <w:t>πρώτη αφορά στην Ελληνική Βιομηχανία Ζάχαρης</w:t>
      </w:r>
      <w:r>
        <w:rPr>
          <w:rFonts w:eastAsia="Times New Roman" w:cs="Times New Roman"/>
          <w:szCs w:val="24"/>
        </w:rPr>
        <w:t>,</w:t>
      </w:r>
      <w:r w:rsidRPr="00505A59">
        <w:rPr>
          <w:rFonts w:eastAsia="Times New Roman" w:cs="Times New Roman"/>
          <w:szCs w:val="24"/>
        </w:rPr>
        <w:t xml:space="preserve"> σε </w:t>
      </w:r>
      <w:r>
        <w:rPr>
          <w:rFonts w:eastAsia="Times New Roman" w:cs="Times New Roman"/>
          <w:szCs w:val="24"/>
        </w:rPr>
        <w:t>μια α</w:t>
      </w:r>
      <w:r w:rsidRPr="00505A59">
        <w:rPr>
          <w:rFonts w:eastAsia="Times New Roman" w:cs="Times New Roman"/>
          <w:szCs w:val="24"/>
        </w:rPr>
        <w:t>γροτική δραστηριότητα η οποία στήριξε πάρα πολλές οικογένε</w:t>
      </w:r>
      <w:r w:rsidRPr="00505A59">
        <w:rPr>
          <w:rFonts w:eastAsia="Times New Roman" w:cs="Times New Roman"/>
          <w:szCs w:val="24"/>
        </w:rPr>
        <w:t>ιες επί σειρά ετών</w:t>
      </w:r>
      <w:r>
        <w:rPr>
          <w:rFonts w:eastAsia="Times New Roman" w:cs="Times New Roman"/>
          <w:szCs w:val="24"/>
        </w:rPr>
        <w:t>.</w:t>
      </w:r>
      <w:r w:rsidRPr="00505A59">
        <w:rPr>
          <w:rFonts w:eastAsia="Times New Roman" w:cs="Times New Roman"/>
          <w:szCs w:val="24"/>
        </w:rPr>
        <w:t xml:space="preserve"> Δυστυχώς το 2015 το αναλάβαμε</w:t>
      </w:r>
      <w:r>
        <w:rPr>
          <w:rFonts w:eastAsia="Times New Roman" w:cs="Times New Roman"/>
          <w:szCs w:val="24"/>
        </w:rPr>
        <w:t>. Β</w:t>
      </w:r>
      <w:r w:rsidRPr="00505A59">
        <w:rPr>
          <w:rFonts w:eastAsia="Times New Roman" w:cs="Times New Roman"/>
          <w:szCs w:val="24"/>
        </w:rPr>
        <w:t>ρήκαμε ένα εργοστάσιο χρ</w:t>
      </w:r>
      <w:r>
        <w:rPr>
          <w:rFonts w:eastAsia="Times New Roman" w:cs="Times New Roman"/>
          <w:szCs w:val="24"/>
        </w:rPr>
        <w:t xml:space="preserve">εωμένο με </w:t>
      </w:r>
      <w:r w:rsidRPr="00505A59">
        <w:rPr>
          <w:rFonts w:eastAsia="Times New Roman" w:cs="Times New Roman"/>
          <w:szCs w:val="24"/>
        </w:rPr>
        <w:t>150 εκατομμύρια μία πολύ κακή νοοτροπία σχετικά με τη διοίκηση και με πάρα πολλά προβλήματα</w:t>
      </w:r>
      <w:r>
        <w:rPr>
          <w:rFonts w:eastAsia="Times New Roman" w:cs="Times New Roman"/>
          <w:szCs w:val="24"/>
        </w:rPr>
        <w:t>. Μέσα σε τέσσερα χρόνια άλλαξαν πέντε</w:t>
      </w:r>
      <w:r w:rsidRPr="00505A59">
        <w:rPr>
          <w:rFonts w:eastAsia="Times New Roman" w:cs="Times New Roman"/>
          <w:szCs w:val="24"/>
        </w:rPr>
        <w:t xml:space="preserve"> </w:t>
      </w:r>
      <w:r>
        <w:rPr>
          <w:rFonts w:eastAsia="Times New Roman" w:cs="Times New Roman"/>
          <w:szCs w:val="24"/>
        </w:rPr>
        <w:t>διοικήσεις</w:t>
      </w:r>
      <w:r>
        <w:rPr>
          <w:rFonts w:eastAsia="Times New Roman" w:cs="Times New Roman"/>
          <w:szCs w:val="24"/>
        </w:rPr>
        <w:t>,</w:t>
      </w:r>
      <w:r w:rsidRPr="00505A59">
        <w:rPr>
          <w:rFonts w:eastAsia="Times New Roman" w:cs="Times New Roman"/>
          <w:szCs w:val="24"/>
        </w:rPr>
        <w:t xml:space="preserve"> </w:t>
      </w:r>
      <w:r>
        <w:rPr>
          <w:rFonts w:eastAsia="Times New Roman" w:cs="Times New Roman"/>
          <w:szCs w:val="24"/>
        </w:rPr>
        <w:t xml:space="preserve">αρνούμενοι </w:t>
      </w:r>
      <w:r w:rsidRPr="00505A59">
        <w:rPr>
          <w:rFonts w:eastAsia="Times New Roman" w:cs="Times New Roman"/>
          <w:szCs w:val="24"/>
        </w:rPr>
        <w:t>να πουλήσουν τα δ</w:t>
      </w:r>
      <w:r w:rsidRPr="00505A59">
        <w:rPr>
          <w:rFonts w:eastAsia="Times New Roman" w:cs="Times New Roman"/>
          <w:szCs w:val="24"/>
        </w:rPr>
        <w:t>ύο εργοστάσια της Σερβίας</w:t>
      </w:r>
      <w:r>
        <w:rPr>
          <w:rFonts w:eastAsia="Times New Roman" w:cs="Times New Roman"/>
          <w:szCs w:val="24"/>
        </w:rPr>
        <w:t xml:space="preserve"> τ</w:t>
      </w:r>
      <w:r w:rsidRPr="00505A59">
        <w:rPr>
          <w:rFonts w:eastAsia="Times New Roman" w:cs="Times New Roman"/>
          <w:szCs w:val="24"/>
        </w:rPr>
        <w:t>α οποία ήταν τα πραγματικά κερδοφόρα εργοστάσια</w:t>
      </w:r>
      <w:r>
        <w:rPr>
          <w:rFonts w:eastAsia="Times New Roman" w:cs="Times New Roman"/>
          <w:szCs w:val="24"/>
        </w:rPr>
        <w:t>, α</w:t>
      </w:r>
      <w:r w:rsidRPr="00505A59">
        <w:rPr>
          <w:rFonts w:eastAsia="Times New Roman" w:cs="Times New Roman"/>
          <w:szCs w:val="24"/>
        </w:rPr>
        <w:t>υτά</w:t>
      </w:r>
      <w:r>
        <w:rPr>
          <w:rFonts w:eastAsia="Times New Roman" w:cs="Times New Roman"/>
          <w:szCs w:val="24"/>
        </w:rPr>
        <w:t>,</w:t>
      </w:r>
      <w:r w:rsidRPr="00505A59">
        <w:rPr>
          <w:rFonts w:eastAsia="Times New Roman" w:cs="Times New Roman"/>
          <w:szCs w:val="24"/>
        </w:rPr>
        <w:t xml:space="preserve"> δηλαδή</w:t>
      </w:r>
      <w:r>
        <w:rPr>
          <w:rFonts w:eastAsia="Times New Roman" w:cs="Times New Roman"/>
          <w:szCs w:val="24"/>
        </w:rPr>
        <w:t>,</w:t>
      </w:r>
      <w:r w:rsidRPr="00505A59">
        <w:rPr>
          <w:rFonts w:eastAsia="Times New Roman" w:cs="Times New Roman"/>
          <w:szCs w:val="24"/>
        </w:rPr>
        <w:t xml:space="preserve"> που συνεισέφεραν και </w:t>
      </w:r>
      <w:r>
        <w:rPr>
          <w:rFonts w:eastAsia="Times New Roman" w:cs="Times New Roman"/>
          <w:szCs w:val="24"/>
        </w:rPr>
        <w:t xml:space="preserve">δημιουργούσαν υποψία βιωσιμότητας </w:t>
      </w:r>
      <w:r w:rsidRPr="00505A59">
        <w:rPr>
          <w:rFonts w:eastAsia="Times New Roman" w:cs="Times New Roman"/>
          <w:szCs w:val="24"/>
        </w:rPr>
        <w:t>στην επιχείρηση</w:t>
      </w:r>
      <w:r>
        <w:rPr>
          <w:rFonts w:eastAsia="Times New Roman" w:cs="Times New Roman"/>
          <w:szCs w:val="24"/>
        </w:rPr>
        <w:t xml:space="preserve">. </w:t>
      </w:r>
    </w:p>
    <w:p w14:paraId="4EC194EF"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Α</w:t>
      </w:r>
      <w:r w:rsidRPr="00505A59">
        <w:rPr>
          <w:rFonts w:eastAsia="Times New Roman" w:cs="Times New Roman"/>
          <w:szCs w:val="24"/>
        </w:rPr>
        <w:t xml:space="preserve">πό αυτή την άποψη </w:t>
      </w:r>
      <w:r>
        <w:rPr>
          <w:rFonts w:eastAsia="Times New Roman" w:cs="Times New Roman"/>
          <w:szCs w:val="24"/>
        </w:rPr>
        <w:t>θ</w:t>
      </w:r>
      <w:r w:rsidRPr="00505A59">
        <w:rPr>
          <w:rFonts w:eastAsia="Times New Roman" w:cs="Times New Roman"/>
          <w:szCs w:val="24"/>
        </w:rPr>
        <w:t xml:space="preserve">έλω να ευχαριστήσω αυτούς τους ανθρώπους που αρνήθηκαν </w:t>
      </w:r>
      <w:r>
        <w:rPr>
          <w:rFonts w:eastAsia="Times New Roman" w:cs="Times New Roman"/>
          <w:szCs w:val="24"/>
        </w:rPr>
        <w:t xml:space="preserve">τις εντολές της </w:t>
      </w:r>
      <w:r w:rsidRPr="00505A59">
        <w:rPr>
          <w:rFonts w:eastAsia="Times New Roman" w:cs="Times New Roman"/>
          <w:szCs w:val="24"/>
        </w:rPr>
        <w:t>Τρ</w:t>
      </w:r>
      <w:r w:rsidRPr="00505A59">
        <w:rPr>
          <w:rFonts w:eastAsia="Times New Roman" w:cs="Times New Roman"/>
          <w:szCs w:val="24"/>
        </w:rPr>
        <w:t>άπεζας Πειραιώς</w:t>
      </w:r>
      <w:r>
        <w:rPr>
          <w:rFonts w:eastAsia="Times New Roman" w:cs="Times New Roman"/>
          <w:szCs w:val="24"/>
        </w:rPr>
        <w:t xml:space="preserve">, προκειμένου να εκχωρηθούν </w:t>
      </w:r>
      <w:r w:rsidRPr="00505A59">
        <w:rPr>
          <w:rFonts w:eastAsia="Times New Roman" w:cs="Times New Roman"/>
          <w:szCs w:val="24"/>
        </w:rPr>
        <w:t>αυτά τα</w:t>
      </w:r>
      <w:r>
        <w:rPr>
          <w:rFonts w:eastAsia="Times New Roman" w:cs="Times New Roman"/>
          <w:szCs w:val="24"/>
        </w:rPr>
        <w:t xml:space="preserve"> εργοστάσια, γιατί αν σήμερα συζητάμε ότι υ</w:t>
      </w:r>
      <w:r w:rsidRPr="00505A59">
        <w:rPr>
          <w:rFonts w:eastAsia="Times New Roman" w:cs="Times New Roman"/>
          <w:szCs w:val="24"/>
        </w:rPr>
        <w:t xml:space="preserve">πάρχει μία πιθανότητα να συνεχίσει η καλλιέργεια στην πατρίδα </w:t>
      </w:r>
      <w:r>
        <w:rPr>
          <w:rFonts w:eastAsia="Times New Roman" w:cs="Times New Roman"/>
          <w:szCs w:val="24"/>
        </w:rPr>
        <w:t>μας,</w:t>
      </w:r>
      <w:r w:rsidRPr="00505A59">
        <w:rPr>
          <w:rFonts w:eastAsia="Times New Roman" w:cs="Times New Roman"/>
          <w:szCs w:val="24"/>
        </w:rPr>
        <w:t xml:space="preserve"> οφείλεται στο γεγονός ότι αυτά τα δύο εργοστάσια</w:t>
      </w:r>
      <w:r>
        <w:rPr>
          <w:rFonts w:eastAsia="Times New Roman" w:cs="Times New Roman"/>
          <w:szCs w:val="24"/>
        </w:rPr>
        <w:t>,</w:t>
      </w:r>
      <w:r w:rsidRPr="00505A59">
        <w:rPr>
          <w:rFonts w:eastAsia="Times New Roman" w:cs="Times New Roman"/>
          <w:szCs w:val="24"/>
        </w:rPr>
        <w:t xml:space="preserve"> μπορούν να προσελκύσουν κάποιον επενδυτή</w:t>
      </w:r>
      <w:r>
        <w:rPr>
          <w:rFonts w:eastAsia="Times New Roman" w:cs="Times New Roman"/>
          <w:szCs w:val="24"/>
        </w:rPr>
        <w:t>,</w:t>
      </w:r>
      <w:r w:rsidRPr="00505A59">
        <w:rPr>
          <w:rFonts w:eastAsia="Times New Roman" w:cs="Times New Roman"/>
          <w:szCs w:val="24"/>
        </w:rPr>
        <w:t xml:space="preserve"> ούτω</w:t>
      </w:r>
      <w:r w:rsidRPr="00505A59">
        <w:rPr>
          <w:rFonts w:eastAsia="Times New Roman" w:cs="Times New Roman"/>
          <w:szCs w:val="24"/>
        </w:rPr>
        <w:t xml:space="preserve">ς ώστε να συνεχίσουν και οι αγρότες την καλλιέργειά </w:t>
      </w:r>
      <w:r>
        <w:rPr>
          <w:rFonts w:eastAsia="Times New Roman" w:cs="Times New Roman"/>
          <w:szCs w:val="24"/>
        </w:rPr>
        <w:t>τους. Δ</w:t>
      </w:r>
      <w:r w:rsidRPr="00505A59">
        <w:rPr>
          <w:rFonts w:eastAsia="Times New Roman" w:cs="Times New Roman"/>
          <w:szCs w:val="24"/>
        </w:rPr>
        <w:t>εν θα πω τίποτα παραπάνω</w:t>
      </w:r>
      <w:r>
        <w:rPr>
          <w:rFonts w:eastAsia="Times New Roman" w:cs="Times New Roman"/>
          <w:szCs w:val="24"/>
        </w:rPr>
        <w:t>. Τ</w:t>
      </w:r>
      <w:r w:rsidRPr="00505A59">
        <w:rPr>
          <w:rFonts w:eastAsia="Times New Roman" w:cs="Times New Roman"/>
          <w:szCs w:val="24"/>
        </w:rPr>
        <w:t xml:space="preserve">α γνωρίζουν </w:t>
      </w:r>
      <w:r>
        <w:rPr>
          <w:rFonts w:eastAsia="Times New Roman" w:cs="Times New Roman"/>
          <w:szCs w:val="24"/>
        </w:rPr>
        <w:t>π</w:t>
      </w:r>
      <w:r w:rsidRPr="00505A59">
        <w:rPr>
          <w:rFonts w:eastAsia="Times New Roman" w:cs="Times New Roman"/>
          <w:szCs w:val="24"/>
        </w:rPr>
        <w:t>άρα πολύ καλά οι αγρότες</w:t>
      </w:r>
      <w:r>
        <w:rPr>
          <w:rFonts w:eastAsia="Times New Roman" w:cs="Times New Roman"/>
          <w:szCs w:val="24"/>
        </w:rPr>
        <w:t xml:space="preserve">. Ξέρουν </w:t>
      </w:r>
      <w:r w:rsidRPr="00505A59">
        <w:rPr>
          <w:rFonts w:eastAsia="Times New Roman" w:cs="Times New Roman"/>
          <w:szCs w:val="24"/>
        </w:rPr>
        <w:t xml:space="preserve">τι αγώνας έγινε </w:t>
      </w:r>
      <w:r>
        <w:rPr>
          <w:rFonts w:eastAsia="Times New Roman" w:cs="Times New Roman"/>
          <w:szCs w:val="24"/>
        </w:rPr>
        <w:t>α</w:t>
      </w:r>
      <w:r w:rsidRPr="00505A59">
        <w:rPr>
          <w:rFonts w:eastAsia="Times New Roman" w:cs="Times New Roman"/>
          <w:szCs w:val="24"/>
        </w:rPr>
        <w:t>υτά τα τρία χρόνια</w:t>
      </w:r>
      <w:r>
        <w:rPr>
          <w:rFonts w:eastAsia="Times New Roman" w:cs="Times New Roman"/>
          <w:szCs w:val="24"/>
        </w:rPr>
        <w:t>,</w:t>
      </w:r>
      <w:r w:rsidRPr="00505A59">
        <w:rPr>
          <w:rFonts w:eastAsia="Times New Roman" w:cs="Times New Roman"/>
          <w:szCs w:val="24"/>
        </w:rPr>
        <w:t xml:space="preserve"> για να φτάσουμε σήμερα εδώ που φτάσαμε</w:t>
      </w:r>
      <w:r>
        <w:rPr>
          <w:rFonts w:eastAsia="Times New Roman" w:cs="Times New Roman"/>
          <w:szCs w:val="24"/>
        </w:rPr>
        <w:t>.</w:t>
      </w:r>
    </w:p>
    <w:p w14:paraId="4EC194F0"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Η</w:t>
      </w:r>
      <w:r w:rsidRPr="00505A59">
        <w:rPr>
          <w:rFonts w:eastAsia="Times New Roman" w:cs="Times New Roman"/>
          <w:szCs w:val="24"/>
        </w:rPr>
        <w:t xml:space="preserve"> τροπολογία</w:t>
      </w:r>
      <w:r>
        <w:rPr>
          <w:rFonts w:eastAsia="Times New Roman" w:cs="Times New Roman"/>
          <w:szCs w:val="24"/>
        </w:rPr>
        <w:t>,</w:t>
      </w:r>
      <w:r w:rsidRPr="00505A59">
        <w:rPr>
          <w:rFonts w:eastAsia="Times New Roman" w:cs="Times New Roman"/>
          <w:szCs w:val="24"/>
        </w:rPr>
        <w:t xml:space="preserve"> </w:t>
      </w:r>
      <w:r>
        <w:rPr>
          <w:rFonts w:eastAsia="Times New Roman" w:cs="Times New Roman"/>
          <w:szCs w:val="24"/>
        </w:rPr>
        <w:t>β</w:t>
      </w:r>
      <w:r w:rsidRPr="00505A59">
        <w:rPr>
          <w:rFonts w:eastAsia="Times New Roman" w:cs="Times New Roman"/>
          <w:szCs w:val="24"/>
        </w:rPr>
        <w:t>εβαίως</w:t>
      </w:r>
      <w:r>
        <w:rPr>
          <w:rFonts w:eastAsia="Times New Roman" w:cs="Times New Roman"/>
          <w:szCs w:val="24"/>
        </w:rPr>
        <w:t>,</w:t>
      </w:r>
      <w:r w:rsidRPr="00505A59">
        <w:rPr>
          <w:rFonts w:eastAsia="Times New Roman" w:cs="Times New Roman"/>
          <w:szCs w:val="24"/>
        </w:rPr>
        <w:t xml:space="preserve"> αφορά τους εργαζόμενους στην επιχείρηση</w:t>
      </w:r>
      <w:r>
        <w:rPr>
          <w:rFonts w:eastAsia="Times New Roman" w:cs="Times New Roman"/>
          <w:szCs w:val="24"/>
        </w:rPr>
        <w:t xml:space="preserve">, οι οποίοι </w:t>
      </w:r>
      <w:r w:rsidRPr="00505A59">
        <w:rPr>
          <w:rFonts w:eastAsia="Times New Roman" w:cs="Times New Roman"/>
          <w:szCs w:val="24"/>
        </w:rPr>
        <w:t>δεν πρέπει προφανώς να βρεθού</w:t>
      </w:r>
      <w:r>
        <w:rPr>
          <w:rFonts w:eastAsia="Times New Roman" w:cs="Times New Roman"/>
          <w:szCs w:val="24"/>
        </w:rPr>
        <w:t xml:space="preserve">ν χωρίς δουλειά σε μία ηλικία πενήντα, πενήντα πέντε </w:t>
      </w:r>
      <w:r w:rsidRPr="00505A59">
        <w:rPr>
          <w:rFonts w:eastAsia="Times New Roman" w:cs="Times New Roman"/>
          <w:szCs w:val="24"/>
        </w:rPr>
        <w:t>ετών όπως τόσοι και τόσοι Έλληνες πολίτες στα χρόνια της κρίσης</w:t>
      </w:r>
      <w:r>
        <w:rPr>
          <w:rFonts w:eastAsia="Times New Roman" w:cs="Times New Roman"/>
          <w:szCs w:val="24"/>
        </w:rPr>
        <w:t>. Άρα, λοιπόν,</w:t>
      </w:r>
      <w:r w:rsidRPr="00505A59">
        <w:rPr>
          <w:rFonts w:eastAsia="Times New Roman" w:cs="Times New Roman"/>
          <w:szCs w:val="24"/>
        </w:rPr>
        <w:t xml:space="preserve"> πηγαίνουν σε θέσεις του ελληνικού δημοσίου</w:t>
      </w:r>
      <w:r>
        <w:rPr>
          <w:rFonts w:eastAsia="Times New Roman" w:cs="Times New Roman"/>
          <w:szCs w:val="24"/>
        </w:rPr>
        <w:t>,</w:t>
      </w:r>
      <w:r w:rsidRPr="00505A59">
        <w:rPr>
          <w:rFonts w:eastAsia="Times New Roman" w:cs="Times New Roman"/>
          <w:szCs w:val="24"/>
        </w:rPr>
        <w:t xml:space="preserve"> </w:t>
      </w:r>
      <w:r w:rsidRPr="00505A59">
        <w:rPr>
          <w:rFonts w:eastAsia="Times New Roman" w:cs="Times New Roman"/>
          <w:szCs w:val="24"/>
        </w:rPr>
        <w:t xml:space="preserve">για να καλύψουν τις ανάγκες </w:t>
      </w:r>
      <w:r>
        <w:rPr>
          <w:rFonts w:eastAsia="Times New Roman" w:cs="Times New Roman"/>
          <w:szCs w:val="24"/>
        </w:rPr>
        <w:t>που</w:t>
      </w:r>
      <w:r w:rsidRPr="00505A59">
        <w:rPr>
          <w:rFonts w:eastAsia="Times New Roman" w:cs="Times New Roman"/>
          <w:szCs w:val="24"/>
        </w:rPr>
        <w:t xml:space="preserve"> υπάρχουν εκεί</w:t>
      </w:r>
      <w:r>
        <w:rPr>
          <w:rFonts w:eastAsia="Times New Roman" w:cs="Times New Roman"/>
          <w:szCs w:val="24"/>
        </w:rPr>
        <w:t>. Κ</w:t>
      </w:r>
      <w:r w:rsidRPr="00505A59">
        <w:rPr>
          <w:rFonts w:eastAsia="Times New Roman" w:cs="Times New Roman"/>
          <w:szCs w:val="24"/>
        </w:rPr>
        <w:t xml:space="preserve">αι κάποιοι από </w:t>
      </w:r>
      <w:r>
        <w:rPr>
          <w:rFonts w:eastAsia="Times New Roman" w:cs="Times New Roman"/>
          <w:szCs w:val="24"/>
        </w:rPr>
        <w:t>αυτούς με</w:t>
      </w:r>
      <w:r w:rsidRPr="00505A59">
        <w:rPr>
          <w:rFonts w:eastAsia="Times New Roman" w:cs="Times New Roman"/>
          <w:szCs w:val="24"/>
        </w:rPr>
        <w:t xml:space="preserve"> κάποιο πρόγραμμα  συνταξιοδότησης βγαίνουν στη σύνταξη</w:t>
      </w:r>
      <w:r>
        <w:rPr>
          <w:rFonts w:eastAsia="Times New Roman" w:cs="Times New Roman"/>
          <w:szCs w:val="24"/>
        </w:rPr>
        <w:t>. Ήταν</w:t>
      </w:r>
      <w:r w:rsidRPr="00505A59">
        <w:rPr>
          <w:rFonts w:eastAsia="Times New Roman" w:cs="Times New Roman"/>
          <w:szCs w:val="24"/>
        </w:rPr>
        <w:t xml:space="preserve"> σωστό</w:t>
      </w:r>
      <w:r>
        <w:rPr>
          <w:rFonts w:eastAsia="Times New Roman" w:cs="Times New Roman"/>
          <w:szCs w:val="24"/>
        </w:rPr>
        <w:t>,</w:t>
      </w:r>
      <w:r w:rsidRPr="00505A59">
        <w:rPr>
          <w:rFonts w:eastAsia="Times New Roman" w:cs="Times New Roman"/>
          <w:szCs w:val="24"/>
        </w:rPr>
        <w:t xml:space="preserve"> ήταν δίκαιο και νομίζω ότι έπρεπε να γίνει και πράξη</w:t>
      </w:r>
      <w:r>
        <w:rPr>
          <w:rFonts w:eastAsia="Times New Roman" w:cs="Times New Roman"/>
          <w:szCs w:val="24"/>
        </w:rPr>
        <w:t>. Α</w:t>
      </w:r>
      <w:r w:rsidRPr="00505A59">
        <w:rPr>
          <w:rFonts w:eastAsia="Times New Roman" w:cs="Times New Roman"/>
          <w:szCs w:val="24"/>
        </w:rPr>
        <w:t>πό αυτή την άποψη δεν μπορεί κανείς να είναι ευχαριστημένος</w:t>
      </w:r>
      <w:r>
        <w:rPr>
          <w:rFonts w:eastAsia="Times New Roman" w:cs="Times New Roman"/>
          <w:szCs w:val="24"/>
        </w:rPr>
        <w:t>,</w:t>
      </w:r>
      <w:r w:rsidRPr="00505A59">
        <w:rPr>
          <w:rFonts w:eastAsia="Times New Roman" w:cs="Times New Roman"/>
          <w:szCs w:val="24"/>
        </w:rPr>
        <w:t xml:space="preserve"> όταν εξαναγκάζεται να πάρει μέτρα τα οποία θα έπρεπε να παρθούν κάτω από άλλες συνθήκες</w:t>
      </w:r>
      <w:r>
        <w:rPr>
          <w:rFonts w:eastAsia="Times New Roman" w:cs="Times New Roman"/>
          <w:szCs w:val="24"/>
        </w:rPr>
        <w:t>,</w:t>
      </w:r>
      <w:r w:rsidRPr="00505A59">
        <w:rPr>
          <w:rFonts w:eastAsia="Times New Roman" w:cs="Times New Roman"/>
          <w:szCs w:val="24"/>
        </w:rPr>
        <w:t xml:space="preserve"> ούτως ώστε </w:t>
      </w:r>
      <w:r>
        <w:rPr>
          <w:rFonts w:eastAsia="Times New Roman" w:cs="Times New Roman"/>
          <w:szCs w:val="24"/>
        </w:rPr>
        <w:t>το εργοστάσιο να είναι</w:t>
      </w:r>
      <w:r w:rsidRPr="00505A59">
        <w:rPr>
          <w:rFonts w:eastAsia="Times New Roman" w:cs="Times New Roman"/>
          <w:szCs w:val="24"/>
        </w:rPr>
        <w:t xml:space="preserve"> βιώσιμο και να συνεχίσει τη λειτουργία του</w:t>
      </w:r>
      <w:r>
        <w:rPr>
          <w:rFonts w:eastAsia="Times New Roman" w:cs="Times New Roman"/>
          <w:szCs w:val="24"/>
        </w:rPr>
        <w:t>,</w:t>
      </w:r>
      <w:r w:rsidRPr="00505A59">
        <w:rPr>
          <w:rFonts w:eastAsia="Times New Roman" w:cs="Times New Roman"/>
          <w:szCs w:val="24"/>
        </w:rPr>
        <w:t xml:space="preserve"> όπως το είχαμε γνωρίσει εμείς ιδιαίτερα στην Ημαθία</w:t>
      </w:r>
      <w:r>
        <w:rPr>
          <w:rFonts w:eastAsia="Times New Roman" w:cs="Times New Roman"/>
          <w:szCs w:val="24"/>
        </w:rPr>
        <w:t>,</w:t>
      </w:r>
      <w:r w:rsidRPr="00505A59">
        <w:rPr>
          <w:rFonts w:eastAsia="Times New Roman" w:cs="Times New Roman"/>
          <w:szCs w:val="24"/>
        </w:rPr>
        <w:t xml:space="preserve"> που έχουμε την κ</w:t>
      </w:r>
      <w:r>
        <w:rPr>
          <w:rFonts w:eastAsia="Times New Roman" w:cs="Times New Roman"/>
          <w:szCs w:val="24"/>
        </w:rPr>
        <w:t xml:space="preserve">εντρική μονάδα του </w:t>
      </w:r>
      <w:proofErr w:type="spellStart"/>
      <w:r>
        <w:rPr>
          <w:rFonts w:eastAsia="Times New Roman" w:cs="Times New Roman"/>
          <w:szCs w:val="24"/>
        </w:rPr>
        <w:t>Π</w:t>
      </w:r>
      <w:r w:rsidRPr="00505A59">
        <w:rPr>
          <w:rFonts w:eastAsia="Times New Roman" w:cs="Times New Roman"/>
          <w:szCs w:val="24"/>
        </w:rPr>
        <w:t>λατέος</w:t>
      </w:r>
      <w:proofErr w:type="spellEnd"/>
      <w:r>
        <w:rPr>
          <w:rFonts w:eastAsia="Times New Roman" w:cs="Times New Roman"/>
          <w:szCs w:val="24"/>
        </w:rPr>
        <w:t>.</w:t>
      </w:r>
    </w:p>
    <w:p w14:paraId="4EC194F1" w14:textId="77777777" w:rsidR="008E01FC" w:rsidRDefault="002168A0">
      <w:pPr>
        <w:spacing w:line="600" w:lineRule="auto"/>
        <w:ind w:firstLine="720"/>
        <w:contextualSpacing/>
        <w:jc w:val="both"/>
        <w:rPr>
          <w:rFonts w:eastAsia="Times New Roman" w:cs="Times New Roman"/>
          <w:szCs w:val="24"/>
        </w:rPr>
      </w:pPr>
      <w:r w:rsidRPr="00505A59">
        <w:rPr>
          <w:rFonts w:eastAsia="Times New Roman" w:cs="Times New Roman"/>
          <w:szCs w:val="24"/>
        </w:rPr>
        <w:t xml:space="preserve"> </w:t>
      </w:r>
      <w:r>
        <w:rPr>
          <w:rFonts w:eastAsia="Times New Roman" w:cs="Times New Roman"/>
          <w:szCs w:val="24"/>
        </w:rPr>
        <w:t xml:space="preserve">Η </w:t>
      </w:r>
      <w:r w:rsidRPr="00505A59">
        <w:rPr>
          <w:rFonts w:eastAsia="Times New Roman" w:cs="Times New Roman"/>
          <w:szCs w:val="24"/>
        </w:rPr>
        <w:t>δεύτερη τροπολογ</w:t>
      </w:r>
      <w:r>
        <w:rPr>
          <w:rFonts w:eastAsia="Times New Roman" w:cs="Times New Roman"/>
          <w:szCs w:val="24"/>
        </w:rPr>
        <w:t xml:space="preserve">ία αφορά στις ρυθμίσεις για </w:t>
      </w:r>
      <w:r w:rsidRPr="00505A59">
        <w:rPr>
          <w:rFonts w:eastAsia="Times New Roman" w:cs="Times New Roman"/>
          <w:szCs w:val="24"/>
        </w:rPr>
        <w:t>τα επιχειρηματικά πάρκα</w:t>
      </w:r>
      <w:r>
        <w:rPr>
          <w:rFonts w:eastAsia="Times New Roman" w:cs="Times New Roman"/>
          <w:szCs w:val="24"/>
        </w:rPr>
        <w:t>. Τ</w:t>
      </w:r>
      <w:r w:rsidRPr="00505A59">
        <w:rPr>
          <w:rFonts w:eastAsia="Times New Roman" w:cs="Times New Roman"/>
          <w:szCs w:val="24"/>
        </w:rPr>
        <w:t>ο μέτρο είναι αναγκαίο</w:t>
      </w:r>
      <w:r>
        <w:rPr>
          <w:rFonts w:eastAsia="Times New Roman" w:cs="Times New Roman"/>
          <w:szCs w:val="24"/>
        </w:rPr>
        <w:t>.</w:t>
      </w:r>
      <w:r w:rsidRPr="00505A59">
        <w:rPr>
          <w:rFonts w:eastAsia="Times New Roman" w:cs="Times New Roman"/>
          <w:szCs w:val="24"/>
        </w:rPr>
        <w:t xml:space="preserve"> Όλοι έχουμε βιώσει την ανεξέλεγκτη και άναρχη κατάσταση που επικρατεί σε πάρα πολλές βιομηχανίες</w:t>
      </w:r>
      <w:r>
        <w:rPr>
          <w:rFonts w:eastAsia="Times New Roman" w:cs="Times New Roman"/>
          <w:szCs w:val="24"/>
        </w:rPr>
        <w:t xml:space="preserve">. </w:t>
      </w:r>
      <w:r w:rsidRPr="00505A59">
        <w:rPr>
          <w:rFonts w:eastAsia="Times New Roman" w:cs="Times New Roman"/>
          <w:szCs w:val="24"/>
        </w:rPr>
        <w:t xml:space="preserve">Στην </w:t>
      </w:r>
      <w:r>
        <w:rPr>
          <w:rFonts w:eastAsia="Times New Roman" w:cs="Times New Roman"/>
          <w:szCs w:val="24"/>
        </w:rPr>
        <w:t>Επιτροπή Παραγωγής κ</w:t>
      </w:r>
      <w:r w:rsidRPr="00505A59">
        <w:rPr>
          <w:rFonts w:eastAsia="Times New Roman" w:cs="Times New Roman"/>
          <w:szCs w:val="24"/>
        </w:rPr>
        <w:t>αι Εμπορίου</w:t>
      </w:r>
      <w:r>
        <w:rPr>
          <w:rFonts w:eastAsia="Times New Roman" w:cs="Times New Roman"/>
          <w:szCs w:val="24"/>
        </w:rPr>
        <w:t xml:space="preserve"> έ</w:t>
      </w:r>
      <w:r w:rsidRPr="00505A59">
        <w:rPr>
          <w:rFonts w:eastAsia="Times New Roman" w:cs="Times New Roman"/>
          <w:szCs w:val="24"/>
        </w:rPr>
        <w:t>γινε αναφορά γ</w:t>
      </w:r>
      <w:r w:rsidRPr="00505A59">
        <w:rPr>
          <w:rFonts w:eastAsia="Times New Roman" w:cs="Times New Roman"/>
          <w:szCs w:val="24"/>
        </w:rPr>
        <w:t>ια κάποιες επι</w:t>
      </w:r>
      <w:r>
        <w:rPr>
          <w:rFonts w:eastAsia="Times New Roman" w:cs="Times New Roman"/>
          <w:szCs w:val="24"/>
        </w:rPr>
        <w:t xml:space="preserve">χειρήσεις στους </w:t>
      </w:r>
      <w:r>
        <w:rPr>
          <w:rFonts w:eastAsia="Times New Roman" w:cs="Times New Roman"/>
          <w:szCs w:val="24"/>
        </w:rPr>
        <w:t>Ν</w:t>
      </w:r>
      <w:r>
        <w:rPr>
          <w:rFonts w:eastAsia="Times New Roman" w:cs="Times New Roman"/>
          <w:szCs w:val="24"/>
        </w:rPr>
        <w:t xml:space="preserve">ομούς Πέλλας </w:t>
      </w:r>
      <w:r w:rsidRPr="00505A59">
        <w:rPr>
          <w:rFonts w:eastAsia="Times New Roman" w:cs="Times New Roman"/>
          <w:szCs w:val="24"/>
        </w:rPr>
        <w:t>και Ημαθίας</w:t>
      </w:r>
      <w:r>
        <w:rPr>
          <w:rFonts w:eastAsia="Times New Roman" w:cs="Times New Roman"/>
          <w:szCs w:val="24"/>
        </w:rPr>
        <w:t>,</w:t>
      </w:r>
      <w:r w:rsidRPr="00505A59">
        <w:rPr>
          <w:rFonts w:eastAsia="Times New Roman" w:cs="Times New Roman"/>
          <w:szCs w:val="24"/>
        </w:rPr>
        <w:t xml:space="preserve"> οι οποίες ρυπαίνουν και </w:t>
      </w:r>
      <w:r>
        <w:rPr>
          <w:rFonts w:eastAsia="Times New Roman" w:cs="Times New Roman"/>
          <w:szCs w:val="24"/>
        </w:rPr>
        <w:t xml:space="preserve">οι οποίες </w:t>
      </w:r>
      <w:r w:rsidRPr="00505A59">
        <w:rPr>
          <w:rFonts w:eastAsia="Times New Roman" w:cs="Times New Roman"/>
          <w:szCs w:val="24"/>
        </w:rPr>
        <w:t xml:space="preserve">ενδεχομένως θα </w:t>
      </w:r>
      <w:r>
        <w:rPr>
          <w:rFonts w:eastAsia="Times New Roman" w:cs="Times New Roman"/>
          <w:szCs w:val="24"/>
        </w:rPr>
        <w:t>θιγούν. Όχι</w:t>
      </w:r>
      <w:r>
        <w:rPr>
          <w:rFonts w:eastAsia="Times New Roman" w:cs="Times New Roman"/>
          <w:szCs w:val="24"/>
        </w:rPr>
        <w:t>,</w:t>
      </w:r>
      <w:r>
        <w:rPr>
          <w:rFonts w:eastAsia="Times New Roman" w:cs="Times New Roman"/>
          <w:szCs w:val="24"/>
        </w:rPr>
        <w:t xml:space="preserve"> γιατί </w:t>
      </w:r>
      <w:r w:rsidRPr="00505A59">
        <w:rPr>
          <w:rFonts w:eastAsia="Times New Roman" w:cs="Times New Roman"/>
          <w:szCs w:val="24"/>
        </w:rPr>
        <w:t xml:space="preserve">το κίνητρο το οποίο πρέπει να έχουν οι νέες επιχειρήσεις προκειμένου να </w:t>
      </w:r>
      <w:proofErr w:type="spellStart"/>
      <w:r w:rsidRPr="00505A59">
        <w:rPr>
          <w:rFonts w:eastAsia="Times New Roman" w:cs="Times New Roman"/>
          <w:szCs w:val="24"/>
        </w:rPr>
        <w:t>μετεγκατασταθούν</w:t>
      </w:r>
      <w:proofErr w:type="spellEnd"/>
      <w:r w:rsidRPr="00505A59">
        <w:rPr>
          <w:rFonts w:eastAsia="Times New Roman" w:cs="Times New Roman"/>
          <w:szCs w:val="24"/>
        </w:rPr>
        <w:t xml:space="preserve"> σε επιχειρηματικά πάρκα είναι μία αυτονόητ</w:t>
      </w:r>
      <w:r w:rsidRPr="00505A59">
        <w:rPr>
          <w:rFonts w:eastAsia="Times New Roman" w:cs="Times New Roman"/>
          <w:szCs w:val="24"/>
        </w:rPr>
        <w:t xml:space="preserve">η ανάγκη </w:t>
      </w:r>
      <w:r>
        <w:rPr>
          <w:rFonts w:eastAsia="Times New Roman" w:cs="Times New Roman"/>
          <w:szCs w:val="24"/>
        </w:rPr>
        <w:t xml:space="preserve">και </w:t>
      </w:r>
      <w:r w:rsidRPr="00505A59">
        <w:rPr>
          <w:rFonts w:eastAsia="Times New Roman" w:cs="Times New Roman"/>
          <w:szCs w:val="24"/>
        </w:rPr>
        <w:t xml:space="preserve">είναι </w:t>
      </w:r>
      <w:r w:rsidRPr="00505A59">
        <w:rPr>
          <w:rFonts w:eastAsia="Times New Roman" w:cs="Times New Roman"/>
          <w:szCs w:val="24"/>
        </w:rPr>
        <w:t>στ</w:t>
      </w:r>
      <w:r>
        <w:rPr>
          <w:rFonts w:eastAsia="Times New Roman" w:cs="Times New Roman"/>
          <w:szCs w:val="24"/>
        </w:rPr>
        <w:t>ο</w:t>
      </w:r>
      <w:r w:rsidRPr="00505A59">
        <w:rPr>
          <w:rFonts w:eastAsia="Times New Roman" w:cs="Times New Roman"/>
          <w:szCs w:val="24"/>
        </w:rPr>
        <w:t xml:space="preserve"> πλαίσι</w:t>
      </w:r>
      <w:r>
        <w:rPr>
          <w:rFonts w:eastAsia="Times New Roman" w:cs="Times New Roman"/>
          <w:szCs w:val="24"/>
        </w:rPr>
        <w:t>ο</w:t>
      </w:r>
      <w:r w:rsidRPr="00505A59">
        <w:rPr>
          <w:rFonts w:eastAsia="Times New Roman" w:cs="Times New Roman"/>
          <w:szCs w:val="24"/>
        </w:rPr>
        <w:t xml:space="preserve"> της επιστήμης</w:t>
      </w:r>
      <w:r>
        <w:rPr>
          <w:rFonts w:eastAsia="Times New Roman" w:cs="Times New Roman"/>
          <w:szCs w:val="24"/>
        </w:rPr>
        <w:t>,</w:t>
      </w:r>
      <w:r w:rsidRPr="00505A59">
        <w:rPr>
          <w:rFonts w:eastAsia="Times New Roman" w:cs="Times New Roman"/>
          <w:szCs w:val="24"/>
        </w:rPr>
        <w:t xml:space="preserve"> η οποία ορίζει ότι θα πρέπει πλέον να ελέγχονται μέσω της τηλεματικής οι ρύποι οι οποίοι παράγονται και ρυπαίνουν επί σειρά ετών τα ποτάμια της χώρας </w:t>
      </w:r>
      <w:r>
        <w:rPr>
          <w:rFonts w:eastAsia="Times New Roman" w:cs="Times New Roman"/>
          <w:szCs w:val="24"/>
        </w:rPr>
        <w:t>μας. Έ</w:t>
      </w:r>
      <w:r w:rsidRPr="00505A59">
        <w:rPr>
          <w:rFonts w:eastAsia="Times New Roman" w:cs="Times New Roman"/>
          <w:szCs w:val="24"/>
        </w:rPr>
        <w:t xml:space="preserve">τσι είναι ένα από τα ποτάμια </w:t>
      </w:r>
      <w:r>
        <w:rPr>
          <w:rFonts w:eastAsia="Times New Roman" w:cs="Times New Roman"/>
          <w:szCs w:val="24"/>
        </w:rPr>
        <w:t xml:space="preserve">των </w:t>
      </w:r>
      <w:r>
        <w:rPr>
          <w:rFonts w:eastAsia="Times New Roman" w:cs="Times New Roman"/>
          <w:szCs w:val="24"/>
        </w:rPr>
        <w:t>Ν</w:t>
      </w:r>
      <w:r w:rsidRPr="00505A59">
        <w:rPr>
          <w:rFonts w:eastAsia="Times New Roman" w:cs="Times New Roman"/>
          <w:szCs w:val="24"/>
        </w:rPr>
        <w:t>ομ</w:t>
      </w:r>
      <w:r>
        <w:rPr>
          <w:rFonts w:eastAsia="Times New Roman" w:cs="Times New Roman"/>
          <w:szCs w:val="24"/>
        </w:rPr>
        <w:t>ών</w:t>
      </w:r>
      <w:r w:rsidRPr="00505A59">
        <w:rPr>
          <w:rFonts w:eastAsia="Times New Roman" w:cs="Times New Roman"/>
          <w:szCs w:val="24"/>
        </w:rPr>
        <w:t xml:space="preserve"> Ημαθίας και  Πέλλας</w:t>
      </w:r>
      <w:r>
        <w:rPr>
          <w:rFonts w:eastAsia="Times New Roman" w:cs="Times New Roman"/>
          <w:szCs w:val="24"/>
        </w:rPr>
        <w:t>,</w:t>
      </w:r>
      <w:r w:rsidRPr="00505A59">
        <w:rPr>
          <w:rFonts w:eastAsia="Times New Roman" w:cs="Times New Roman"/>
          <w:szCs w:val="24"/>
        </w:rPr>
        <w:t xml:space="preserve"> η </w:t>
      </w:r>
      <w:r>
        <w:rPr>
          <w:rFonts w:eastAsia="Times New Roman" w:cs="Times New Roman"/>
          <w:szCs w:val="24"/>
        </w:rPr>
        <w:t>«</w:t>
      </w:r>
      <w:r w:rsidRPr="00505A59">
        <w:rPr>
          <w:rFonts w:eastAsia="Times New Roman" w:cs="Times New Roman"/>
          <w:szCs w:val="24"/>
        </w:rPr>
        <w:t>Τάφρος 66</w:t>
      </w:r>
      <w:r>
        <w:rPr>
          <w:rFonts w:eastAsia="Times New Roman" w:cs="Times New Roman"/>
          <w:szCs w:val="24"/>
        </w:rPr>
        <w:t>».</w:t>
      </w:r>
    </w:p>
    <w:p w14:paraId="4EC194F2" w14:textId="77777777" w:rsidR="008E01FC" w:rsidRDefault="002168A0">
      <w:pPr>
        <w:spacing w:line="600" w:lineRule="auto"/>
        <w:ind w:firstLine="720"/>
        <w:contextualSpacing/>
        <w:jc w:val="both"/>
        <w:rPr>
          <w:rFonts w:eastAsia="Times New Roman" w:cs="Times New Roman"/>
          <w:szCs w:val="24"/>
        </w:rPr>
      </w:pPr>
      <w:r>
        <w:rPr>
          <w:rFonts w:eastAsia="Times New Roman" w:cs="Times New Roman"/>
          <w:szCs w:val="24"/>
        </w:rPr>
        <w:t>Και επειδή προκλήθηκα χθες στην Επιτροπή Π</w:t>
      </w:r>
      <w:r w:rsidRPr="00505A59">
        <w:rPr>
          <w:rFonts w:eastAsia="Times New Roman" w:cs="Times New Roman"/>
          <w:szCs w:val="24"/>
        </w:rPr>
        <w:t xml:space="preserve">αραγωγής </w:t>
      </w:r>
      <w:r>
        <w:rPr>
          <w:rFonts w:eastAsia="Times New Roman" w:cs="Times New Roman"/>
          <w:szCs w:val="24"/>
        </w:rPr>
        <w:t xml:space="preserve">και Εμπορίου, </w:t>
      </w:r>
      <w:r w:rsidRPr="00505A59">
        <w:rPr>
          <w:rFonts w:eastAsia="Times New Roman" w:cs="Times New Roman"/>
          <w:szCs w:val="24"/>
        </w:rPr>
        <w:t>έφερα αυτές τις φωτογραφίες και θα τις καταθέσ</w:t>
      </w:r>
      <w:r>
        <w:rPr>
          <w:rFonts w:eastAsia="Times New Roman" w:cs="Times New Roman"/>
          <w:szCs w:val="24"/>
        </w:rPr>
        <w:t>ω</w:t>
      </w:r>
      <w:r w:rsidRPr="00505A59">
        <w:rPr>
          <w:rFonts w:eastAsia="Times New Roman" w:cs="Times New Roman"/>
          <w:szCs w:val="24"/>
        </w:rPr>
        <w:t xml:space="preserve"> στη Βουλή</w:t>
      </w:r>
      <w:r>
        <w:rPr>
          <w:rFonts w:eastAsia="Times New Roman" w:cs="Times New Roman"/>
          <w:szCs w:val="24"/>
        </w:rPr>
        <w:t>.</w:t>
      </w:r>
    </w:p>
    <w:p w14:paraId="4EC194F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Είναι στο </w:t>
      </w:r>
      <w:proofErr w:type="spellStart"/>
      <w:r>
        <w:rPr>
          <w:rFonts w:eastAsia="Times New Roman" w:cs="Times New Roman"/>
          <w:szCs w:val="24"/>
        </w:rPr>
        <w:t>Λιποχώρι</w:t>
      </w:r>
      <w:proofErr w:type="spellEnd"/>
      <w:r>
        <w:rPr>
          <w:rFonts w:eastAsia="Times New Roman" w:cs="Times New Roman"/>
          <w:szCs w:val="24"/>
        </w:rPr>
        <w:t xml:space="preserve"> της Πέλλας. Μπορείτε να δείτε εδώ τη ρύπανση. Προχωρώντας στην Αγία Μαρίνα σ</w:t>
      </w:r>
      <w:r>
        <w:rPr>
          <w:rFonts w:eastAsia="Times New Roman" w:cs="Times New Roman"/>
          <w:szCs w:val="24"/>
        </w:rPr>
        <w:t xml:space="preserve">τον Νομό Ημαθίας και τη </w:t>
      </w:r>
      <w:proofErr w:type="spellStart"/>
      <w:r>
        <w:rPr>
          <w:rFonts w:eastAsia="Times New Roman" w:cs="Times New Roman"/>
          <w:szCs w:val="24"/>
        </w:rPr>
        <w:t>Λυκόγιαννη</w:t>
      </w:r>
      <w:proofErr w:type="spellEnd"/>
      <w:r>
        <w:rPr>
          <w:rFonts w:eastAsia="Times New Roman" w:cs="Times New Roman"/>
          <w:szCs w:val="24"/>
        </w:rPr>
        <w:t>, το χωριό στο οποίο γεννήθηκα και το ποτάμι στο οποίο μάθαμε να κολυμπάμε. Μετά από τέσσερα χρόνια φέτος είναι ο πέμπτος χρόνος που δεν υπάρχει πλέον αυτή η κατάσταση εκεί, γιατί κάποιοι φρόντισαν να μην κάνουν τα χατίρια</w:t>
      </w:r>
      <w:r>
        <w:rPr>
          <w:rFonts w:eastAsia="Times New Roman" w:cs="Times New Roman"/>
          <w:szCs w:val="24"/>
        </w:rPr>
        <w:t xml:space="preserve"> των βιομηχάνων, προκειμένου να διορίσουν πέντε ανθρώπους προς άγραν ψήφων ή δεν ξέρω και τι άλλα συμφέροντα μπορεί να κρύβονται.</w:t>
      </w:r>
    </w:p>
    <w:p w14:paraId="4EC194F4" w14:textId="77777777" w:rsidR="008E01FC" w:rsidRDefault="002168A0">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Γεώργιος </w:t>
      </w:r>
      <w:proofErr w:type="spellStart"/>
      <w:r>
        <w:rPr>
          <w:rFonts w:eastAsia="Times New Roman" w:cs="Times New Roman"/>
        </w:rPr>
        <w:t>Ουρσουζίδης</w:t>
      </w:r>
      <w:proofErr w:type="spellEnd"/>
      <w:r w:rsidRPr="000731CA">
        <w:rPr>
          <w:rFonts w:eastAsia="Times New Roman" w:cs="Times New Roman"/>
        </w:rPr>
        <w:t xml:space="preserve"> καταθέτει για τα Πρακτικά τ</w:t>
      </w:r>
      <w:r>
        <w:rPr>
          <w:rFonts w:eastAsia="Times New Roman" w:cs="Times New Roman"/>
        </w:rPr>
        <w:t>ις</w:t>
      </w:r>
      <w:r w:rsidRPr="000731CA">
        <w:rPr>
          <w:rFonts w:eastAsia="Times New Roman" w:cs="Times New Roman"/>
        </w:rPr>
        <w:t xml:space="preserve"> προαναφερθ</w:t>
      </w:r>
      <w:r>
        <w:rPr>
          <w:rFonts w:eastAsia="Times New Roman" w:cs="Times New Roman"/>
        </w:rPr>
        <w:t>είσες</w:t>
      </w:r>
      <w:r w:rsidRPr="000731CA">
        <w:rPr>
          <w:rFonts w:eastAsia="Times New Roman" w:cs="Times New Roman"/>
        </w:rPr>
        <w:t xml:space="preserve"> </w:t>
      </w:r>
      <w:r>
        <w:rPr>
          <w:rFonts w:eastAsia="Times New Roman" w:cs="Times New Roman"/>
        </w:rPr>
        <w:t>φωτογραφίες, οι</w:t>
      </w:r>
      <w:r w:rsidRPr="000731CA">
        <w:rPr>
          <w:rFonts w:eastAsia="Times New Roman" w:cs="Times New Roman"/>
        </w:rPr>
        <w:t xml:space="preserve"> οποί</w:t>
      </w:r>
      <w:r>
        <w:rPr>
          <w:rFonts w:eastAsia="Times New Roman" w:cs="Times New Roman"/>
        </w:rPr>
        <w:t>ες</w:t>
      </w:r>
      <w:r w:rsidRPr="000731CA">
        <w:rPr>
          <w:rFonts w:eastAsia="Times New Roman" w:cs="Times New Roman"/>
        </w:rPr>
        <w:t xml:space="preserve"> βρίσ</w:t>
      </w:r>
      <w:r w:rsidRPr="000731CA">
        <w:rPr>
          <w:rFonts w:eastAsia="Times New Roman" w:cs="Times New Roman"/>
        </w:rPr>
        <w:t>κονται στο αρχείο του Τμήματος Γραμματείας της Διεύθυνσης Στενογραφίας και  Πρακτικών της Βουλής)</w:t>
      </w:r>
    </w:p>
    <w:p w14:paraId="4EC194F5" w14:textId="77777777" w:rsidR="008E01FC" w:rsidRDefault="002168A0">
      <w:pPr>
        <w:spacing w:line="600" w:lineRule="auto"/>
        <w:ind w:firstLine="720"/>
        <w:jc w:val="both"/>
        <w:rPr>
          <w:rFonts w:eastAsia="Times New Roman" w:cs="Times New Roman"/>
        </w:rPr>
      </w:pPr>
      <w:r>
        <w:rPr>
          <w:rFonts w:eastAsia="Times New Roman" w:cs="Times New Roman"/>
        </w:rPr>
        <w:t xml:space="preserve">Τα τελευταία λεπτά της ολιγόλεπτης ομιλίας μου θα τα αφιερώσω, προφανώς, στην τροπολογία που αφορά στην επιδότηση αποπληρωμής στεγαστικών και επιχειρηματικών </w:t>
      </w:r>
      <w:r>
        <w:rPr>
          <w:rFonts w:eastAsia="Times New Roman" w:cs="Times New Roman"/>
        </w:rPr>
        <w:t xml:space="preserve">δανείων με υποθήκη σε κύρια κατοικία. </w:t>
      </w:r>
    </w:p>
    <w:p w14:paraId="4EC194F6" w14:textId="77777777" w:rsidR="008E01FC" w:rsidRDefault="002168A0">
      <w:pPr>
        <w:spacing w:line="600" w:lineRule="auto"/>
        <w:ind w:firstLine="720"/>
        <w:jc w:val="both"/>
        <w:rPr>
          <w:rFonts w:eastAsia="Times New Roman" w:cs="Times New Roman"/>
        </w:rPr>
      </w:pPr>
      <w:r>
        <w:rPr>
          <w:rFonts w:eastAsia="Times New Roman" w:cs="Times New Roman"/>
        </w:rPr>
        <w:t xml:space="preserve">Κανείς δεν είναι ευχαριστημένος, αγαπητέ κύριε συνάδελφε, κύριε </w:t>
      </w:r>
      <w:proofErr w:type="spellStart"/>
      <w:r>
        <w:rPr>
          <w:rFonts w:eastAsia="Times New Roman" w:cs="Times New Roman"/>
        </w:rPr>
        <w:t>Καββαδά</w:t>
      </w:r>
      <w:proofErr w:type="spellEnd"/>
      <w:r>
        <w:rPr>
          <w:rFonts w:eastAsia="Times New Roman" w:cs="Times New Roman"/>
        </w:rPr>
        <w:t>, κανείς δεν μπορεί να πανηγυρίζει, όταν οι πολίτες δεν μπορούν να ανταποκριθούν στα δάνειά τους. Δεν μπορώ να πω, όμως, ότι στεναχωριέμαι κιόλας</w:t>
      </w:r>
      <w:r>
        <w:rPr>
          <w:rFonts w:eastAsia="Times New Roman" w:cs="Times New Roman"/>
        </w:rPr>
        <w:t>,</w:t>
      </w:r>
      <w:r>
        <w:rPr>
          <w:rFonts w:eastAsia="Times New Roman" w:cs="Times New Roman"/>
        </w:rPr>
        <w:t xml:space="preserve"> που σήμερα για τον μόχθο των πολιτών μια Κυβέρνηση κατάφερε να φέρει αυτό το νομοσχέδιο προκειμένου να σωθεί το 70%, κατά κοινή ομολογία, από τις λαϊκές κατοικίες. Δεν με αφορούν οι κατοικίες που είναι στον Διόνυσο, στην Εκάλη, στη Σκόπελο, στη Μύκονο ή σ</w:t>
      </w:r>
      <w:r>
        <w:rPr>
          <w:rFonts w:eastAsia="Times New Roman" w:cs="Times New Roman"/>
        </w:rPr>
        <w:t xml:space="preserve">τη Σύρο. Είναι γνωστό ποιοι κατέχουν αυτές και εν πάση </w:t>
      </w:r>
      <w:proofErr w:type="spellStart"/>
      <w:r>
        <w:rPr>
          <w:rFonts w:eastAsia="Times New Roman" w:cs="Times New Roman"/>
        </w:rPr>
        <w:t>περιπτώσει</w:t>
      </w:r>
      <w:proofErr w:type="spellEnd"/>
      <w:r>
        <w:rPr>
          <w:rFonts w:eastAsia="Times New Roman" w:cs="Times New Roman"/>
        </w:rPr>
        <w:t xml:space="preserve"> δεν έχουν κανένα ιδιαίτερο πρόβλημα ακόμα και στα χρόνια της κρίσης. </w:t>
      </w:r>
    </w:p>
    <w:p w14:paraId="4EC194F7" w14:textId="77777777" w:rsidR="008E01FC" w:rsidRDefault="002168A0">
      <w:pPr>
        <w:spacing w:line="600" w:lineRule="auto"/>
        <w:ind w:firstLine="720"/>
        <w:jc w:val="both"/>
        <w:rPr>
          <w:rFonts w:eastAsia="Times New Roman" w:cs="Times New Roman"/>
        </w:rPr>
      </w:pPr>
      <w:r>
        <w:rPr>
          <w:rFonts w:eastAsia="Times New Roman" w:cs="Times New Roman"/>
        </w:rPr>
        <w:t>Αυτοί, λοιπόν, οι οποίοι έχουν</w:t>
      </w:r>
      <w:r>
        <w:rPr>
          <w:rFonts w:eastAsia="Times New Roman" w:cs="Times New Roman"/>
        </w:rPr>
        <w:t>,</w:t>
      </w:r>
      <w:r>
        <w:rPr>
          <w:rFonts w:eastAsia="Times New Roman" w:cs="Times New Roman"/>
        </w:rPr>
        <w:t xml:space="preserve"> πραγματικά</w:t>
      </w:r>
      <w:r>
        <w:rPr>
          <w:rFonts w:eastAsia="Times New Roman" w:cs="Times New Roman"/>
        </w:rPr>
        <w:t>,</w:t>
      </w:r>
      <w:r>
        <w:rPr>
          <w:rFonts w:eastAsia="Times New Roman" w:cs="Times New Roman"/>
        </w:rPr>
        <w:t xml:space="preserve"> ανάγκη έπρεπε να προστατευθούν. Νομίζω ότι γίνεται σ’ έναν βαθμό, γιατί κανε</w:t>
      </w:r>
      <w:r>
        <w:rPr>
          <w:rFonts w:eastAsia="Times New Roman" w:cs="Times New Roman"/>
        </w:rPr>
        <w:t>ίς δεν ισχυρίζεται ότι το νομοθέτημα είναι τέλειο. Όμως οι 250.000 ευρώ για οποιονδήποτε τύπο δανείου και οι 170.000 ευρώ για τα επιχειρηματικά δάνεια, που για πρώτη φορά μπαίνουν, νομίζω ότι καλύπτουν μια πολύ μεγάλη γκάμα πρώτης κατοικίας. Και εδώ λόγω τ</w:t>
      </w:r>
      <w:r>
        <w:rPr>
          <w:rFonts w:eastAsia="Times New Roman" w:cs="Times New Roman"/>
        </w:rPr>
        <w:t xml:space="preserve">ης ιδιότητός μου ως μηχανικού σας λέω ότι στην επαρχία δεν υπάρχει σπίτι το οποίο να έχει αντικειμενική αξία πάνω από 200.000 ευρώ ή έστω από 170.000 ευρώ. </w:t>
      </w:r>
    </w:p>
    <w:p w14:paraId="4EC194F8" w14:textId="77777777" w:rsidR="008E01FC" w:rsidRDefault="002168A0">
      <w:pPr>
        <w:spacing w:line="600" w:lineRule="auto"/>
        <w:ind w:firstLine="720"/>
        <w:jc w:val="both"/>
        <w:rPr>
          <w:rFonts w:eastAsia="Times New Roman" w:cs="Times New Roman"/>
        </w:rPr>
      </w:pPr>
      <w:r>
        <w:rPr>
          <w:rFonts w:eastAsia="Times New Roman" w:cs="Times New Roman"/>
        </w:rPr>
        <w:t>Το άλλο κομμάτι το οποίο θα μπορούσε κανείς να το συζητήσει, είναι ότι θα μπορούσε</w:t>
      </w:r>
      <w:r>
        <w:rPr>
          <w:rFonts w:eastAsia="Times New Roman" w:cs="Times New Roman"/>
        </w:rPr>
        <w:t>,</w:t>
      </w:r>
      <w:r>
        <w:rPr>
          <w:rFonts w:eastAsia="Times New Roman" w:cs="Times New Roman"/>
        </w:rPr>
        <w:t xml:space="preserve"> πράγματι</w:t>
      </w:r>
      <w:r>
        <w:rPr>
          <w:rFonts w:eastAsia="Times New Roman" w:cs="Times New Roman"/>
        </w:rPr>
        <w:t>,</w:t>
      </w:r>
      <w:r>
        <w:rPr>
          <w:rFonts w:eastAsia="Times New Roman" w:cs="Times New Roman"/>
        </w:rPr>
        <w:t xml:space="preserve"> να εί</w:t>
      </w:r>
      <w:r>
        <w:rPr>
          <w:rFonts w:eastAsia="Times New Roman" w:cs="Times New Roman"/>
        </w:rPr>
        <w:t>ναι μεγαλύτερο το ύψος της καλυπτόμενης υποχρέωσης από τον νόμο προς τις τράπεζες. Αυτό, όμως, είναι κάτι που θα δούμε πώς θα «περπατήσει» και εδώ είμαστε για να το ξανασυζητήσουμε.</w:t>
      </w:r>
    </w:p>
    <w:p w14:paraId="4EC194F9" w14:textId="77777777" w:rsidR="008E01FC" w:rsidRDefault="002168A0">
      <w:pPr>
        <w:spacing w:line="600" w:lineRule="auto"/>
        <w:ind w:firstLine="720"/>
        <w:jc w:val="both"/>
        <w:rPr>
          <w:rFonts w:eastAsia="Times New Roman" w:cs="Times New Roman"/>
        </w:rPr>
      </w:pPr>
      <w:r>
        <w:rPr>
          <w:rFonts w:eastAsia="Times New Roman" w:cs="Times New Roman"/>
        </w:rPr>
        <w:t xml:space="preserve">Το επιτόκιο και η επιμήκυνση για είκοσι πέντε χρόνια είναι κάτι πάρα πολύ </w:t>
      </w:r>
      <w:r>
        <w:rPr>
          <w:rFonts w:eastAsia="Times New Roman" w:cs="Times New Roman"/>
        </w:rPr>
        <w:t>σημαντικό. Αυτό το καταλαβαίνει ο οποιοσδήποτε ελεύθερος επιχειρηματίας έχει πάρει ένα δάνειο. Καταλαβαίνει</w:t>
      </w:r>
      <w:r>
        <w:rPr>
          <w:rFonts w:eastAsia="Times New Roman" w:cs="Times New Roman"/>
        </w:rPr>
        <w:t>,</w:t>
      </w:r>
      <w:r>
        <w:rPr>
          <w:rFonts w:eastAsia="Times New Roman" w:cs="Times New Roman"/>
        </w:rPr>
        <w:t xml:space="preserve"> δηλαδή</w:t>
      </w:r>
      <w:r>
        <w:rPr>
          <w:rFonts w:eastAsia="Times New Roman" w:cs="Times New Roman"/>
        </w:rPr>
        <w:t>,</w:t>
      </w:r>
      <w:r>
        <w:rPr>
          <w:rFonts w:eastAsia="Times New Roman" w:cs="Times New Roman"/>
        </w:rPr>
        <w:t xml:space="preserve"> τι σημαίνει να έχεις ένα επιτόκιο της τάξεως του 2% και να το «τρέχεις» για είκοσι πέντε χρόνια, αντί εκβιαστικά να παρεμβαίνουν οι τράπεζε</w:t>
      </w:r>
      <w:r>
        <w:rPr>
          <w:rFonts w:eastAsia="Times New Roman" w:cs="Times New Roman"/>
        </w:rPr>
        <w:t>ς και να σου ζητούν κάθε ακίνητη ή κινητή περιουσία την οποία έχεις, προκειμένου να την εκποιήσουν. Εν τέλει πιστεύω ακράδαντα ότι κανείς δεν έχει να κερδίσει από την εκποίηση μιας λαϊκής κατοικίας. Όλοι θα χάσουν και οι τραπεζίτες και οι πολίτες προφανώς,</w:t>
      </w:r>
      <w:r>
        <w:rPr>
          <w:rFonts w:eastAsia="Times New Roman" w:cs="Times New Roman"/>
        </w:rPr>
        <w:t xml:space="preserve"> αλλά κυρίως η πατρίδα μας θα χάσει, γιατί άνθρωποι οι οποίοι θα μπορούσαν να λειτουργήσουν με αξιοπρέπεια και να παράγουν, βρίσκονται ξαφνικά σε ανυποληψία και σε μια κατάσταση στην οποία δεν έχουν να προσφέρουν τίποτα.</w:t>
      </w:r>
    </w:p>
    <w:p w14:paraId="4EC194FA" w14:textId="77777777" w:rsidR="008E01FC" w:rsidRDefault="002168A0">
      <w:pPr>
        <w:spacing w:line="600" w:lineRule="auto"/>
        <w:ind w:firstLine="720"/>
        <w:jc w:val="both"/>
        <w:rPr>
          <w:rFonts w:eastAsia="Times New Roman" w:cs="Times New Roman"/>
        </w:rPr>
      </w:pPr>
      <w:r>
        <w:rPr>
          <w:rFonts w:eastAsia="Times New Roman" w:cs="Times New Roman"/>
        </w:rPr>
        <w:t xml:space="preserve">(Στο σημείο αυτό </w:t>
      </w:r>
      <w:r>
        <w:rPr>
          <w:rFonts w:eastAsia="Times New Roman" w:cs="Times New Roman"/>
        </w:rPr>
        <w:t>κ</w:t>
      </w:r>
      <w:r>
        <w:rPr>
          <w:rFonts w:eastAsia="Times New Roman" w:cs="Times New Roman"/>
        </w:rPr>
        <w:t>τυπάει το κουδούν</w:t>
      </w:r>
      <w:r>
        <w:rPr>
          <w:rFonts w:eastAsia="Times New Roman" w:cs="Times New Roman"/>
        </w:rPr>
        <w:t>ι λήξεως του χρόνου ομιλίας του κυρίου Βουλευτή)</w:t>
      </w:r>
    </w:p>
    <w:p w14:paraId="4EC194FB" w14:textId="77777777" w:rsidR="008E01FC" w:rsidRDefault="002168A0">
      <w:pPr>
        <w:spacing w:line="600" w:lineRule="auto"/>
        <w:ind w:firstLine="720"/>
        <w:jc w:val="both"/>
        <w:rPr>
          <w:rFonts w:eastAsia="Times New Roman" w:cs="Times New Roman"/>
        </w:rPr>
      </w:pPr>
      <w:r>
        <w:rPr>
          <w:rFonts w:eastAsia="Times New Roman" w:cs="Times New Roman"/>
        </w:rPr>
        <w:t>Για ένα λεπτό την ανοχή σας, κύριε Πρόεδρε.</w:t>
      </w:r>
    </w:p>
    <w:p w14:paraId="4EC194FC" w14:textId="77777777" w:rsidR="008E01FC" w:rsidRDefault="002168A0">
      <w:pPr>
        <w:spacing w:line="600" w:lineRule="auto"/>
        <w:ind w:firstLine="720"/>
        <w:jc w:val="both"/>
        <w:rPr>
          <w:rFonts w:eastAsia="Times New Roman" w:cs="Times New Roman"/>
        </w:rPr>
      </w:pPr>
      <w:r>
        <w:rPr>
          <w:rFonts w:eastAsia="Times New Roman" w:cs="Times New Roman"/>
        </w:rPr>
        <w:t>Το επόμενο βήμα το οποίο νομίζω ότι είναι απόλυτη ανάγκη να νομοθετήσουμε, αφορά στις υποχρεώσεις των πολιτών οι οποίες δημιουργήθηκαν απέναντι στα ασφαλιστικά ταμ</w:t>
      </w:r>
      <w:r>
        <w:rPr>
          <w:rFonts w:eastAsia="Times New Roman" w:cs="Times New Roman"/>
        </w:rPr>
        <w:t xml:space="preserve">εία και προς την εφορία. Δεν υπάρχει περίπτωση να εισπραχθούν αυτά τα χρήματα των 100 δισεκατομμυρίων. Είναι γνωστό ότι παραπάνω από τα μισά δεν θα εισπραχθούν. Αυτή ήταν η λογική στο πρώτο εξάμηνο της διακυβέρνησής </w:t>
      </w:r>
      <w:r>
        <w:rPr>
          <w:rFonts w:eastAsia="Times New Roman" w:cs="Times New Roman"/>
        </w:rPr>
        <w:t>μας,</w:t>
      </w:r>
      <w:r>
        <w:rPr>
          <w:rFonts w:eastAsia="Times New Roman" w:cs="Times New Roman"/>
        </w:rPr>
        <w:t xml:space="preserve"> που ξεκινήσαμε με τις εκατό δόσεις.</w:t>
      </w:r>
      <w:r>
        <w:rPr>
          <w:rFonts w:eastAsia="Times New Roman" w:cs="Times New Roman"/>
        </w:rPr>
        <w:t xml:space="preserve"> Ωφελήθηκε το κράτος, ωφελήθηκαν οι πολίτες. Πολλοί απ’ αυτούς ανταποκρίθηκαν και συνέχισαν να εργάζονται, κάποιοι όμως δεν μπόρεσαν να ανταποκριθούν και έχασαν. Είναι τώρα </w:t>
      </w:r>
      <w:r w:rsidRPr="00AD2920">
        <w:rPr>
          <w:rFonts w:eastAsia="Times New Roman" w:cs="Times New Roman"/>
        </w:rPr>
        <w:t>ευκαιρία</w:t>
      </w:r>
      <w:r w:rsidRPr="00AD2920">
        <w:rPr>
          <w:rFonts w:eastAsia="Times New Roman" w:cs="Times New Roman"/>
        </w:rPr>
        <w:t>,</w:t>
      </w:r>
      <w:r w:rsidRPr="00AD2920">
        <w:rPr>
          <w:rFonts w:eastAsia="Times New Roman" w:cs="Times New Roman"/>
        </w:rPr>
        <w:t xml:space="preserve"> να «κουρευτούν» αυτές οι υποχρεώσεις</w:t>
      </w:r>
      <w:r w:rsidRPr="00AD2920">
        <w:rPr>
          <w:rFonts w:eastAsia="Times New Roman" w:cs="Times New Roman"/>
        </w:rPr>
        <w:t xml:space="preserve"> όλες οι προσαυξήσεις και ακόμα κάτω από προϋποθέσεις θα μπορούσε να «κουρευτεί» και η βασική οφειλή.</w:t>
      </w:r>
    </w:p>
    <w:p w14:paraId="4EC194FD" w14:textId="77777777" w:rsidR="008E01FC" w:rsidRDefault="002168A0">
      <w:pPr>
        <w:spacing w:line="600" w:lineRule="auto"/>
        <w:ind w:firstLine="720"/>
        <w:jc w:val="both"/>
        <w:rPr>
          <w:rFonts w:eastAsia="Times New Roman" w:cs="Times New Roman"/>
        </w:rPr>
      </w:pPr>
      <w:r w:rsidRPr="00AD2920">
        <w:rPr>
          <w:rFonts w:eastAsia="Times New Roman" w:cs="Times New Roman"/>
        </w:rPr>
        <w:t xml:space="preserve">Τέλος μη μιλάτε πολύ για δάνεια, γιατί τα του οίκου σας </w:t>
      </w:r>
      <w:r w:rsidRPr="00AD2920">
        <w:rPr>
          <w:rFonts w:eastAsia="Times New Roman" w:cs="Times New Roman"/>
        </w:rPr>
        <w:t>-</w:t>
      </w:r>
      <w:r w:rsidRPr="00AD2920">
        <w:rPr>
          <w:rFonts w:eastAsia="Times New Roman" w:cs="Times New Roman"/>
        </w:rPr>
        <w:t>τα 200 εκατομμύρια ευρώ όπως και των άλλων</w:t>
      </w:r>
      <w:r w:rsidRPr="00AD2920">
        <w:rPr>
          <w:rFonts w:eastAsia="Times New Roman" w:cs="Times New Roman"/>
        </w:rPr>
        <w:t>-</w:t>
      </w:r>
      <w:r w:rsidRPr="00AD2920">
        <w:rPr>
          <w:rFonts w:eastAsia="Times New Roman" w:cs="Times New Roman"/>
        </w:rPr>
        <w:t xml:space="preserve"> τα «φεσώσατε» στον ελληνικό λαό. Αυτά τα δάνεια, πράγ</w:t>
      </w:r>
      <w:r w:rsidRPr="00AD2920">
        <w:rPr>
          <w:rFonts w:eastAsia="Times New Roman" w:cs="Times New Roman"/>
        </w:rPr>
        <w:t xml:space="preserve">ματι, δεν τα καλύπτει ο νόμος. </w:t>
      </w:r>
    </w:p>
    <w:p w14:paraId="4EC194FE" w14:textId="77777777" w:rsidR="008E01FC" w:rsidRDefault="002168A0">
      <w:pPr>
        <w:spacing w:line="600" w:lineRule="auto"/>
        <w:ind w:firstLine="720"/>
        <w:jc w:val="both"/>
        <w:rPr>
          <w:rFonts w:eastAsia="Times New Roman" w:cs="Times New Roman"/>
        </w:rPr>
      </w:pPr>
      <w:r>
        <w:rPr>
          <w:rFonts w:eastAsia="Times New Roman" w:cs="Times New Roman"/>
        </w:rPr>
        <w:t>Σας ευχαριστώ πολύ.</w:t>
      </w:r>
    </w:p>
    <w:p w14:paraId="4EC194FF" w14:textId="77777777" w:rsidR="008E01FC" w:rsidRDefault="002168A0">
      <w:pPr>
        <w:spacing w:line="600" w:lineRule="auto"/>
        <w:ind w:firstLine="720"/>
        <w:jc w:val="center"/>
        <w:rPr>
          <w:rFonts w:eastAsia="Times New Roman" w:cs="Times New Roman"/>
        </w:rPr>
      </w:pPr>
      <w:r>
        <w:rPr>
          <w:rFonts w:eastAsia="Times New Roman" w:cs="Times New Roman"/>
        </w:rPr>
        <w:t>(Χειροκροτήματα από την πτέρυγα του ΣΥΡΙΖΑ)</w:t>
      </w:r>
    </w:p>
    <w:p w14:paraId="4EC19500" w14:textId="77777777" w:rsidR="008E01FC" w:rsidRDefault="002168A0">
      <w:pPr>
        <w:spacing w:line="600" w:lineRule="auto"/>
        <w:ind w:firstLine="720"/>
        <w:jc w:val="both"/>
        <w:rPr>
          <w:rFonts w:eastAsia="Times New Roman" w:cs="Times New Roman"/>
          <w:szCs w:val="24"/>
        </w:rPr>
      </w:pPr>
      <w:r w:rsidRPr="00B16835">
        <w:rPr>
          <w:rFonts w:eastAsia="Times New Roman" w:cs="Times New Roman"/>
          <w:b/>
        </w:rPr>
        <w:t xml:space="preserve">ΠΡΟΕΔΡΕΥΩΝ (Γεώργιος </w:t>
      </w:r>
      <w:proofErr w:type="spellStart"/>
      <w:r w:rsidRPr="00B16835">
        <w:rPr>
          <w:rFonts w:eastAsia="Times New Roman" w:cs="Times New Roman"/>
          <w:b/>
        </w:rPr>
        <w:t>Λαμπρούλης</w:t>
      </w:r>
      <w:proofErr w:type="spellEnd"/>
      <w:r w:rsidRPr="00B16835">
        <w:rPr>
          <w:rFonts w:eastAsia="Times New Roman" w:cs="Times New Roman"/>
          <w:b/>
        </w:rPr>
        <w:t>):</w:t>
      </w:r>
      <w:r>
        <w:rPr>
          <w:rFonts w:eastAsia="Times New Roman" w:cs="Times New Roman"/>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ενημερώθηκαν για την ιστορία του κτηρίου και </w:t>
      </w:r>
      <w:r>
        <w:rPr>
          <w:rFonts w:eastAsia="Times New Roman" w:cs="Times New Roman"/>
          <w:szCs w:val="24"/>
        </w:rPr>
        <w:t xml:space="preserve">τον τρόπο οργάνωσης και λειτουργίας της Βουλής των Ελλήνων, είκοσι δύο μαθητές και μαθήτριες και δύο εκπαιδευτικοί τους από το </w:t>
      </w:r>
      <w:r w:rsidRPr="00CB06B3">
        <w:rPr>
          <w:rFonts w:eastAsia="Times New Roman" w:cs="Times New Roman"/>
          <w:szCs w:val="24"/>
        </w:rPr>
        <w:t>20</w:t>
      </w:r>
      <w:r w:rsidRPr="00CB06B3">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Δημοτικό Σχολείο Σερρών. </w:t>
      </w:r>
    </w:p>
    <w:p w14:paraId="4EC19501" w14:textId="77777777" w:rsidR="008E01FC" w:rsidRDefault="002168A0">
      <w:pPr>
        <w:tabs>
          <w:tab w:val="left" w:pos="4290"/>
          <w:tab w:val="left" w:pos="4752"/>
        </w:tabs>
        <w:spacing w:line="600" w:lineRule="auto"/>
        <w:ind w:firstLine="720"/>
        <w:jc w:val="both"/>
        <w:rPr>
          <w:rFonts w:eastAsia="Times New Roman" w:cs="Times New Roman"/>
          <w:szCs w:val="24"/>
        </w:rPr>
      </w:pPr>
      <w:r>
        <w:rPr>
          <w:rFonts w:eastAsia="Times New Roman" w:cs="Times New Roman"/>
          <w:szCs w:val="24"/>
        </w:rPr>
        <w:t>Η Βουλή σάς καλωσορίζει.</w:t>
      </w:r>
      <w:r>
        <w:rPr>
          <w:rFonts w:eastAsia="Times New Roman" w:cs="Times New Roman"/>
          <w:szCs w:val="24"/>
        </w:rPr>
        <w:tab/>
      </w:r>
      <w:r>
        <w:rPr>
          <w:rFonts w:eastAsia="Times New Roman" w:cs="Times New Roman"/>
          <w:szCs w:val="24"/>
        </w:rPr>
        <w:tab/>
      </w:r>
    </w:p>
    <w:p w14:paraId="4EC19502" w14:textId="77777777" w:rsidR="008E01FC" w:rsidRDefault="002168A0">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EC19503" w14:textId="77777777" w:rsidR="008E01FC" w:rsidRDefault="002168A0">
      <w:pPr>
        <w:spacing w:line="600" w:lineRule="auto"/>
        <w:ind w:firstLine="720"/>
        <w:jc w:val="both"/>
        <w:rPr>
          <w:rFonts w:eastAsia="Times New Roman" w:cs="Times New Roman"/>
        </w:rPr>
      </w:pPr>
      <w:r>
        <w:rPr>
          <w:rFonts w:eastAsia="Times New Roman" w:cs="Times New Roman"/>
        </w:rPr>
        <w:t xml:space="preserve">Ο κ. </w:t>
      </w:r>
      <w:proofErr w:type="spellStart"/>
      <w:r>
        <w:rPr>
          <w:rFonts w:eastAsia="Times New Roman" w:cs="Times New Roman"/>
        </w:rPr>
        <w:t>Καρασμάνης</w:t>
      </w:r>
      <w:proofErr w:type="spellEnd"/>
      <w:r>
        <w:rPr>
          <w:rFonts w:eastAsia="Times New Roman" w:cs="Times New Roman"/>
        </w:rPr>
        <w:t xml:space="preserve"> από τη</w:t>
      </w:r>
      <w:r>
        <w:rPr>
          <w:rFonts w:eastAsia="Times New Roman" w:cs="Times New Roman"/>
        </w:rPr>
        <w:t xml:space="preserve"> Νέα Δημοκρατία</w:t>
      </w:r>
      <w:r w:rsidRPr="00BA463C">
        <w:rPr>
          <w:rFonts w:eastAsia="Times New Roman" w:cs="Times New Roman"/>
        </w:rPr>
        <w:t xml:space="preserve"> </w:t>
      </w:r>
      <w:r>
        <w:rPr>
          <w:rFonts w:eastAsia="Times New Roman" w:cs="Times New Roman"/>
        </w:rPr>
        <w:t>έχει τον λόγο.</w:t>
      </w:r>
    </w:p>
    <w:p w14:paraId="4EC19504" w14:textId="77777777" w:rsidR="008E01FC" w:rsidRDefault="002168A0">
      <w:pPr>
        <w:spacing w:line="600" w:lineRule="auto"/>
        <w:ind w:firstLine="720"/>
        <w:jc w:val="both"/>
        <w:rPr>
          <w:rFonts w:eastAsia="Times New Roman" w:cs="Times New Roman"/>
        </w:rPr>
      </w:pPr>
      <w:r>
        <w:rPr>
          <w:rFonts w:eastAsia="Times New Roman" w:cs="Times New Roman"/>
          <w:b/>
        </w:rPr>
        <w:t>ΓΕΩΡΓΙΟΣ ΚΑΡΑΣΜΑΝΗΣ:</w:t>
      </w:r>
      <w:r>
        <w:rPr>
          <w:rFonts w:eastAsia="Times New Roman" w:cs="Times New Roman"/>
        </w:rPr>
        <w:t xml:space="preserve"> Ευχαριστώ, κύριε Πρόεδρε.</w:t>
      </w:r>
    </w:p>
    <w:p w14:paraId="4EC19505" w14:textId="77777777" w:rsidR="008E01FC" w:rsidRDefault="002168A0">
      <w:pPr>
        <w:spacing w:line="600" w:lineRule="auto"/>
        <w:ind w:firstLine="720"/>
        <w:jc w:val="both"/>
        <w:rPr>
          <w:rFonts w:eastAsia="Times New Roman" w:cs="Times New Roman"/>
        </w:rPr>
      </w:pPr>
      <w:r>
        <w:rPr>
          <w:rFonts w:eastAsia="Times New Roman" w:cs="Times New Roman"/>
        </w:rPr>
        <w:t xml:space="preserve">Κυρίες και κύριοι συνάδελφοι, με έκπληξη παρακολουθώ το τελευταίο διάστημα την Κυβέρνηση της Αριστεράς να καταθέτει εν </w:t>
      </w:r>
      <w:proofErr w:type="spellStart"/>
      <w:r>
        <w:rPr>
          <w:rFonts w:eastAsia="Times New Roman" w:cs="Times New Roman"/>
        </w:rPr>
        <w:t>είδει</w:t>
      </w:r>
      <w:proofErr w:type="spellEnd"/>
      <w:r>
        <w:rPr>
          <w:rFonts w:eastAsia="Times New Roman" w:cs="Times New Roman"/>
        </w:rPr>
        <w:t xml:space="preserve"> βροχής τροπολογίες εκπρόθεσμες και μάλιστα ολόκληρα ν</w:t>
      </w:r>
      <w:r>
        <w:rPr>
          <w:rFonts w:eastAsia="Times New Roman" w:cs="Times New Roman"/>
        </w:rPr>
        <w:t>ομοσχέδια με δεκάδες άρθρα, που κανένας συνάδελφος, όταν κατατίθενται την τελευταία στιγμή, δεν μπορεί να μελετήσει ενδελεχώς. Μάλιστα, γίνεται από την Αριστερά, η οποία κατήγγειλε τις προηγούμενες κυβερνήσεις ότι παραβίαζαν τον Κανονισμό της Βουλής και ότ</w:t>
      </w:r>
      <w:r>
        <w:rPr>
          <w:rFonts w:eastAsia="Times New Roman" w:cs="Times New Roman"/>
        </w:rPr>
        <w:t xml:space="preserve">ι δεν ήταν δημοκρατικό και κοινοβουλευτικό να κατατίθενται εκπρόθεσμες τροπολογίες. </w:t>
      </w:r>
    </w:p>
    <w:p w14:paraId="4EC19506" w14:textId="77777777" w:rsidR="008E01FC" w:rsidRDefault="002168A0">
      <w:pPr>
        <w:spacing w:line="600" w:lineRule="auto"/>
        <w:ind w:firstLine="720"/>
        <w:jc w:val="both"/>
        <w:rPr>
          <w:rFonts w:eastAsia="Times New Roman" w:cs="Times New Roman"/>
        </w:rPr>
      </w:pPr>
      <w:r>
        <w:rPr>
          <w:rFonts w:eastAsia="Times New Roman" w:cs="Times New Roman"/>
        </w:rPr>
        <w:t>Εγώ, ως Υπουργός -οφείλω να το πω- είχα καταθέσει μόνο μία εκπρόθεσμη τροπολογία, αλλά με τρεις γραμμές, ρητή και κατανοητή. Μείωνα τους φορολογικούς συντελεστές στα αγροτ</w:t>
      </w:r>
      <w:r>
        <w:rPr>
          <w:rFonts w:eastAsia="Times New Roman" w:cs="Times New Roman"/>
        </w:rPr>
        <w:t xml:space="preserve">ικά </w:t>
      </w:r>
      <w:proofErr w:type="spellStart"/>
      <w:r>
        <w:rPr>
          <w:rFonts w:eastAsia="Times New Roman" w:cs="Times New Roman"/>
        </w:rPr>
        <w:t>φωτοβολταϊκά</w:t>
      </w:r>
      <w:proofErr w:type="spellEnd"/>
      <w:r>
        <w:rPr>
          <w:rFonts w:eastAsia="Times New Roman" w:cs="Times New Roman"/>
        </w:rPr>
        <w:t xml:space="preserve">, από το 26% στο 13%, χαρακτηρίζοντας το εισόδημα ως αγροτικό. Γιατί; Διότι ξεκινούσε η εφαρμογή της νέας ΚΑΠ και κινδυνεύαμε να χάσουμε κοινοτικούς πόρους. </w:t>
      </w:r>
    </w:p>
    <w:p w14:paraId="4EC19507" w14:textId="77777777" w:rsidR="008E01FC" w:rsidRDefault="002168A0">
      <w:pPr>
        <w:spacing w:line="600" w:lineRule="auto"/>
        <w:ind w:firstLine="720"/>
        <w:jc w:val="both"/>
        <w:rPr>
          <w:rFonts w:eastAsia="Times New Roman" w:cs="Times New Roman"/>
        </w:rPr>
      </w:pPr>
      <w:r>
        <w:rPr>
          <w:rFonts w:eastAsia="Times New Roman" w:cs="Times New Roman"/>
        </w:rPr>
        <w:t>Έρχομαι, λοιπόν, στην τροπολογία για την προστασία της πρώτης κατοικίας. Ειλικρινά</w:t>
      </w:r>
      <w:r>
        <w:rPr>
          <w:rFonts w:eastAsia="Times New Roman" w:cs="Times New Roman"/>
        </w:rPr>
        <w:t>, περίμενα από την Κυβέρνηση της Αριστεράς να μην επιτρέψει να χαθεί η πρώτη κατοικία για κανέναν Έλληνα, για κα</w:t>
      </w:r>
      <w:r>
        <w:rPr>
          <w:rFonts w:eastAsia="Times New Roman" w:cs="Times New Roman"/>
        </w:rPr>
        <w:t>μ</w:t>
      </w:r>
      <w:r>
        <w:rPr>
          <w:rFonts w:eastAsia="Times New Roman" w:cs="Times New Roman"/>
        </w:rPr>
        <w:t>μ</w:t>
      </w:r>
      <w:r>
        <w:rPr>
          <w:rFonts w:eastAsia="Times New Roman" w:cs="Times New Roman"/>
        </w:rPr>
        <w:t>ία</w:t>
      </w:r>
      <w:r>
        <w:rPr>
          <w:rFonts w:eastAsia="Times New Roman" w:cs="Times New Roman"/>
        </w:rPr>
        <w:t xml:space="preserve"> οικογένεια που αποδεδειγμένα δεν μπορεί να πληρώσει, με δεδομένη τη δεινή κρίση που επί σειρά ετών η πλειοψηφία των δανειοληπτών, εκ των πρ</w:t>
      </w:r>
      <w:r>
        <w:rPr>
          <w:rFonts w:eastAsia="Times New Roman" w:cs="Times New Roman"/>
        </w:rPr>
        <w:t>αγμάτων, αδυνατεί να ανταποκριθεί στην εξόφληση των στεγαστικών τους δανείων και ότι οι κατά το σύστημα κακοπληρωτές είναι ελάχιστοι.</w:t>
      </w:r>
    </w:p>
    <w:p w14:paraId="4EC19508" w14:textId="77777777" w:rsidR="008E01FC" w:rsidRDefault="002168A0">
      <w:pPr>
        <w:spacing w:line="600" w:lineRule="auto"/>
        <w:ind w:firstLine="720"/>
        <w:jc w:val="both"/>
        <w:rPr>
          <w:rFonts w:eastAsia="Times New Roman" w:cs="Times New Roman"/>
        </w:rPr>
      </w:pPr>
      <w:r>
        <w:rPr>
          <w:rFonts w:eastAsia="Times New Roman" w:cs="Times New Roman"/>
        </w:rPr>
        <w:t>Το μεγάλο όνειρο του μέσου Έλληνα να αποκτήσει ένα σπίτι, να βάλει, όπως λέει  ο λαός μας, ένα κεραμίδι πάνω από το κεφάλι</w:t>
      </w:r>
      <w:r>
        <w:rPr>
          <w:rFonts w:eastAsia="Times New Roman" w:cs="Times New Roman"/>
        </w:rPr>
        <w:t xml:space="preserve"> του και τα κεφάλια των παιδιών του, δεν προστατεύεται. </w:t>
      </w:r>
    </w:p>
    <w:p w14:paraId="4EC19509" w14:textId="77777777" w:rsidR="008E01FC" w:rsidRDefault="002168A0">
      <w:pPr>
        <w:spacing w:line="600" w:lineRule="auto"/>
        <w:ind w:firstLine="720"/>
        <w:jc w:val="both"/>
        <w:rPr>
          <w:rFonts w:eastAsia="Times New Roman" w:cs="Times New Roman"/>
        </w:rPr>
      </w:pPr>
      <w:r>
        <w:rPr>
          <w:rFonts w:eastAsia="Times New Roman" w:cs="Times New Roman"/>
        </w:rPr>
        <w:t>Ασφαλώς, θα πρέπει παράλληλα να προστατευθούν τα συναλλακτικά ήθη, γιατί σε αντίθετη περίπτωση –πρέπει να είμαστε ρεαλιστές- υπάρχει κίνδυνος να καταρρεύσει το τραπεζικό σύστημα και κατ’ επέκταση η ο</w:t>
      </w:r>
      <w:r>
        <w:rPr>
          <w:rFonts w:eastAsia="Times New Roman" w:cs="Times New Roman"/>
        </w:rPr>
        <w:t>ικονομία της χώρας. Περίμενα, όμως, μια δικαιότερη ρύθμιση για μια μικρή δόση ανάλογα με το ετήσιο οικογενειακό εισόδημα του κάθε δανειολήπτη.</w:t>
      </w:r>
    </w:p>
    <w:p w14:paraId="4EC1950A" w14:textId="77777777" w:rsidR="008E01FC" w:rsidRDefault="002168A0">
      <w:pPr>
        <w:spacing w:line="600" w:lineRule="auto"/>
        <w:ind w:firstLine="720"/>
        <w:jc w:val="both"/>
        <w:rPr>
          <w:rFonts w:eastAsia="Times New Roman" w:cs="Times New Roman"/>
        </w:rPr>
      </w:pPr>
      <w:r>
        <w:rPr>
          <w:rFonts w:eastAsia="Times New Roman" w:cs="Times New Roman"/>
        </w:rPr>
        <w:t>Εμείς θα ψηφίσουμε αυτήν την τροπολογία. Έχουν αναφερθεί και ο εισηγητής μας και ο Κοινοβουλευτικός Εκπρόσωπος, γ</w:t>
      </w:r>
      <w:r>
        <w:rPr>
          <w:rFonts w:eastAsia="Times New Roman" w:cs="Times New Roman"/>
        </w:rPr>
        <w:t>ιατί δεν θέλουμε να χαθεί έστω και ένα σπίτι από τον δανειολήπτη. Θέλουμε να προστατευθεί και ο τελευταίος δανειολήπτης.</w:t>
      </w:r>
    </w:p>
    <w:p w14:paraId="4EC1950B" w14:textId="77777777" w:rsidR="008E01FC" w:rsidRDefault="002168A0">
      <w:pPr>
        <w:spacing w:line="600" w:lineRule="auto"/>
        <w:ind w:firstLine="720"/>
        <w:jc w:val="both"/>
        <w:rPr>
          <w:rFonts w:eastAsia="Times New Roman" w:cs="Times New Roman"/>
        </w:rPr>
      </w:pPr>
      <w:r>
        <w:rPr>
          <w:rFonts w:eastAsia="Times New Roman" w:cs="Times New Roman"/>
        </w:rPr>
        <w:t>Έρχομαι τώρα, κυρίες και κύριοι συνάδελφοι, στην τροπολογία με γενικό αριθμό 2065 και ειδικό 60, με την οποία ορίζεται η ευθύνη των ετα</w:t>
      </w:r>
      <w:r>
        <w:rPr>
          <w:rFonts w:eastAsia="Times New Roman" w:cs="Times New Roman"/>
        </w:rPr>
        <w:t>ίρων αστικών εταιρειών. Εμμέσως πλην σαφώς αφορά την ομάδα παραγωγών «Α</w:t>
      </w:r>
      <w:r>
        <w:rPr>
          <w:rFonts w:eastAsia="Times New Roman" w:cs="Times New Roman"/>
        </w:rPr>
        <w:t>θ</w:t>
      </w:r>
      <w:r>
        <w:rPr>
          <w:rFonts w:eastAsia="Times New Roman" w:cs="Times New Roman"/>
        </w:rPr>
        <w:t>η</w:t>
      </w:r>
      <w:r>
        <w:rPr>
          <w:rFonts w:eastAsia="Times New Roman" w:cs="Times New Roman"/>
        </w:rPr>
        <w:t>ν</w:t>
      </w:r>
      <w:r>
        <w:rPr>
          <w:rFonts w:eastAsia="Times New Roman" w:cs="Times New Roman"/>
        </w:rPr>
        <w:t>ά</w:t>
      </w:r>
      <w:r>
        <w:rPr>
          <w:rFonts w:eastAsia="Times New Roman" w:cs="Times New Roman"/>
        </w:rPr>
        <w:t>», που πριν από είκοσι πέντε και πλέον χρόνια στον νομό μου, στον Νομό Πέλλας, συγκροτήθηκε μια ομάδα παραγωγών φρούτων και κηπευτικών με την επωνυμία «Α</w:t>
      </w:r>
      <w:r>
        <w:rPr>
          <w:rFonts w:eastAsia="Times New Roman" w:cs="Times New Roman"/>
        </w:rPr>
        <w:t>θηνά</w:t>
      </w:r>
      <w:r>
        <w:rPr>
          <w:rFonts w:eastAsia="Times New Roman" w:cs="Times New Roman"/>
        </w:rPr>
        <w:t xml:space="preserve">», με ιδιωτικό συμφωνητικό που είχε τη μορφή ιδρυτικού καταστατικού και με αντικείμενο τη διακίνηση των προϊόντων τους. </w:t>
      </w:r>
    </w:p>
    <w:p w14:paraId="4EC1950C" w14:textId="77777777" w:rsidR="008E01FC" w:rsidRDefault="002168A0">
      <w:pPr>
        <w:spacing w:line="600" w:lineRule="auto"/>
        <w:ind w:firstLine="720"/>
        <w:jc w:val="both"/>
        <w:rPr>
          <w:rFonts w:eastAsia="Times New Roman" w:cs="Times New Roman"/>
        </w:rPr>
      </w:pPr>
      <w:r>
        <w:rPr>
          <w:rFonts w:eastAsia="Times New Roman" w:cs="Times New Roman"/>
        </w:rPr>
        <w:t>Άρχισε να λειτουργεί ως ομάδα αγροτών-παραγωγών στ</w:t>
      </w:r>
      <w:r>
        <w:rPr>
          <w:rFonts w:eastAsia="Times New Roman" w:cs="Times New Roman"/>
        </w:rPr>
        <w:t>ο</w:t>
      </w:r>
      <w:r>
        <w:rPr>
          <w:rFonts w:eastAsia="Times New Roman" w:cs="Times New Roman"/>
        </w:rPr>
        <w:t xml:space="preserve"> πλαίσι</w:t>
      </w:r>
      <w:r>
        <w:rPr>
          <w:rFonts w:eastAsia="Times New Roman" w:cs="Times New Roman"/>
        </w:rPr>
        <w:t>ο</w:t>
      </w:r>
      <w:r>
        <w:rPr>
          <w:rFonts w:eastAsia="Times New Roman" w:cs="Times New Roman"/>
        </w:rPr>
        <w:t xml:space="preserve"> του κοινοτικού </w:t>
      </w:r>
      <w:r>
        <w:rPr>
          <w:rFonts w:eastAsia="Times New Roman" w:cs="Times New Roman"/>
        </w:rPr>
        <w:t>κ</w:t>
      </w:r>
      <w:r>
        <w:rPr>
          <w:rFonts w:eastAsia="Times New Roman" w:cs="Times New Roman"/>
        </w:rPr>
        <w:t>ανονισμού 1035/1972 και με αυτήν την καταστατική τους ιδιότ</w:t>
      </w:r>
      <w:r>
        <w:rPr>
          <w:rFonts w:eastAsia="Times New Roman" w:cs="Times New Roman"/>
        </w:rPr>
        <w:t>ητα αντιμετωπίζονταν από τις οικονομικές υπηρεσίες, όπως καταγράφεται και στη σχετική δικαστική απόφαση του Εφετείου Θεσσαλονίκης. Γι’ αυτό και η μέσω αυτής της ομάδας συγκέντρωση, διακίνηση και διάθεση των προϊόντων τους δεν υπόκειντο σε καταβολή αντίστοι</w:t>
      </w:r>
      <w:r>
        <w:rPr>
          <w:rFonts w:eastAsia="Times New Roman" w:cs="Times New Roman"/>
        </w:rPr>
        <w:t>χου ΦΠΑ για τις προς τρίτους πωλήσεις. Άλλωστε, όταν η εν λόγω ομάδα υπέβαλε τις καταστάσεις και τα τιμολόγια πώλησης των προϊόντων τους, στο οικείο παραστατικό αναφέρονταν ξεκάθαρα ότι απαλλάσσονταν της καταβολής ΦΠΑ και έτσι γίνονταν αποδεκτά από τις αρμ</w:t>
      </w:r>
      <w:r>
        <w:rPr>
          <w:rFonts w:eastAsia="Times New Roman" w:cs="Times New Roman"/>
        </w:rPr>
        <w:t xml:space="preserve">όδιες ΔΟΥ. </w:t>
      </w:r>
    </w:p>
    <w:p w14:paraId="4EC1950D" w14:textId="77777777" w:rsidR="008E01FC" w:rsidRDefault="002168A0">
      <w:pPr>
        <w:tabs>
          <w:tab w:val="left" w:pos="5800"/>
        </w:tabs>
        <w:spacing w:line="600" w:lineRule="auto"/>
        <w:ind w:firstLine="680"/>
        <w:jc w:val="both"/>
        <w:rPr>
          <w:rFonts w:eastAsia="Times New Roman" w:cs="Times New Roman"/>
          <w:szCs w:val="24"/>
        </w:rPr>
      </w:pPr>
      <w:r>
        <w:rPr>
          <w:rFonts w:eastAsia="Times New Roman" w:cs="Times New Roman"/>
        </w:rPr>
        <w:t>Μετά από ένα διάστημα λίγων μηνών, με νομική καθοδήγηση, στην ομάδα δόθηκε η νομική μορφή αστικής εταιρείας με την ίδια ακριβώς επωνυμία, δηλαδή ομάδα παραγωγών φρούτων και κηπευτικών «Α</w:t>
      </w:r>
      <w:r>
        <w:rPr>
          <w:rFonts w:eastAsia="Times New Roman" w:cs="Times New Roman"/>
        </w:rPr>
        <w:t>θηνά</w:t>
      </w:r>
      <w:r>
        <w:rPr>
          <w:rFonts w:eastAsia="Times New Roman" w:cs="Times New Roman"/>
        </w:rPr>
        <w:t>». Επίσης -το τονίζω αυτό- με τη νέα της μορφή η ομάδα</w:t>
      </w:r>
      <w:r>
        <w:rPr>
          <w:rFonts w:eastAsia="Times New Roman" w:cs="Times New Roman"/>
        </w:rPr>
        <w:t xml:space="preserve"> διατήρησε το καταστατικό της, με αναλλοίωτα τα κυρίαρχα άρθρα του, όπως τη μη συμμετοχή των αγροτών-μελών στα κέρδη και στις ζημιές, που είναι το κύριο χαρακτηριστικό μιας ομόρρυθμης αστικής εταιρείας, καθώς και ότι θα εξέδιδε προς τα μέλη της εκκαθαρίσει</w:t>
      </w:r>
      <w:r>
        <w:rPr>
          <w:rFonts w:eastAsia="Times New Roman" w:cs="Times New Roman"/>
        </w:rPr>
        <w:t>ς και όχι τιμολόγια.</w:t>
      </w:r>
    </w:p>
    <w:p w14:paraId="4EC1950E" w14:textId="77777777" w:rsidR="008E01FC" w:rsidRDefault="002168A0">
      <w:pPr>
        <w:spacing w:line="600" w:lineRule="auto"/>
        <w:ind w:firstLine="720"/>
        <w:jc w:val="both"/>
        <w:rPr>
          <w:rFonts w:eastAsia="Times New Roman" w:cs="Times New Roman"/>
          <w:szCs w:val="24"/>
        </w:rPr>
      </w:pPr>
      <w:r w:rsidRPr="002D19CB">
        <w:rPr>
          <w:rFonts w:eastAsia="Times New Roman" w:cs="Times New Roman"/>
          <w:szCs w:val="24"/>
        </w:rPr>
        <w:t xml:space="preserve">Αν η </w:t>
      </w:r>
      <w:r>
        <w:rPr>
          <w:rFonts w:eastAsia="Times New Roman" w:cs="Times New Roman"/>
          <w:szCs w:val="24"/>
        </w:rPr>
        <w:t>«Α</w:t>
      </w:r>
      <w:r>
        <w:rPr>
          <w:rFonts w:eastAsia="Times New Roman" w:cs="Times New Roman"/>
          <w:szCs w:val="24"/>
        </w:rPr>
        <w:t>θηνά</w:t>
      </w:r>
      <w:r>
        <w:rPr>
          <w:rFonts w:eastAsia="Times New Roman" w:cs="Times New Roman"/>
          <w:szCs w:val="24"/>
        </w:rPr>
        <w:t>»</w:t>
      </w:r>
      <w:r w:rsidRPr="002D19CB">
        <w:rPr>
          <w:rFonts w:eastAsia="Times New Roman" w:cs="Times New Roman"/>
          <w:szCs w:val="24"/>
        </w:rPr>
        <w:t xml:space="preserve"> δεν λειτουργούσε </w:t>
      </w:r>
      <w:r>
        <w:rPr>
          <w:rFonts w:eastAsia="Times New Roman" w:cs="Times New Roman"/>
          <w:szCs w:val="24"/>
        </w:rPr>
        <w:t>ή δεν αναγνωριζό</w:t>
      </w:r>
      <w:r w:rsidRPr="002D19CB">
        <w:rPr>
          <w:rFonts w:eastAsia="Times New Roman" w:cs="Times New Roman"/>
          <w:szCs w:val="24"/>
        </w:rPr>
        <w:t>ταν ως ομάδα παραγωγών</w:t>
      </w:r>
      <w:r>
        <w:rPr>
          <w:rFonts w:eastAsia="Times New Roman" w:cs="Times New Roman"/>
          <w:szCs w:val="24"/>
        </w:rPr>
        <w:t>,</w:t>
      </w:r>
      <w:r w:rsidRPr="002D19CB">
        <w:rPr>
          <w:rFonts w:eastAsia="Times New Roman" w:cs="Times New Roman"/>
          <w:szCs w:val="24"/>
        </w:rPr>
        <w:t xml:space="preserve"> δεν θα μπορούσε να κάνει </w:t>
      </w:r>
      <w:r>
        <w:rPr>
          <w:rFonts w:eastAsia="Times New Roman" w:cs="Times New Roman"/>
          <w:szCs w:val="24"/>
        </w:rPr>
        <w:t>απόσυρση,</w:t>
      </w:r>
      <w:r w:rsidRPr="002D19CB">
        <w:rPr>
          <w:rFonts w:eastAsia="Times New Roman" w:cs="Times New Roman"/>
          <w:szCs w:val="24"/>
        </w:rPr>
        <w:t xml:space="preserve"> κάτι που </w:t>
      </w:r>
      <w:r>
        <w:rPr>
          <w:rFonts w:eastAsia="Times New Roman" w:cs="Times New Roman"/>
          <w:szCs w:val="24"/>
        </w:rPr>
        <w:t>άριστα</w:t>
      </w:r>
      <w:r w:rsidRPr="002D19CB">
        <w:rPr>
          <w:rFonts w:eastAsia="Times New Roman" w:cs="Times New Roman"/>
          <w:szCs w:val="24"/>
        </w:rPr>
        <w:t xml:space="preserve"> γνώριζαν όλες οι αρχές</w:t>
      </w:r>
      <w:r>
        <w:rPr>
          <w:rFonts w:eastAsia="Times New Roman" w:cs="Times New Roman"/>
          <w:szCs w:val="24"/>
        </w:rPr>
        <w:t>.</w:t>
      </w:r>
      <w:r w:rsidRPr="002D19CB">
        <w:rPr>
          <w:rFonts w:eastAsia="Times New Roman" w:cs="Times New Roman"/>
          <w:szCs w:val="24"/>
        </w:rPr>
        <w:t xml:space="preserve"> </w:t>
      </w:r>
      <w:r>
        <w:rPr>
          <w:rFonts w:eastAsia="Times New Roman" w:cs="Times New Roman"/>
          <w:szCs w:val="24"/>
        </w:rPr>
        <w:t>Έτσι, σ</w:t>
      </w:r>
      <w:r w:rsidRPr="002D19CB">
        <w:rPr>
          <w:rFonts w:eastAsia="Times New Roman" w:cs="Times New Roman"/>
          <w:szCs w:val="24"/>
        </w:rPr>
        <w:t xml:space="preserve">υνέχισε απρόσκοπτα τη λειτουργία της και στις περιοδικές καταστάσεις που </w:t>
      </w:r>
      <w:r>
        <w:rPr>
          <w:rFonts w:eastAsia="Times New Roman" w:cs="Times New Roman"/>
          <w:szCs w:val="24"/>
        </w:rPr>
        <w:t>υποβάλλανε</w:t>
      </w:r>
      <w:r>
        <w:rPr>
          <w:rFonts w:eastAsia="Times New Roman" w:cs="Times New Roman"/>
          <w:szCs w:val="24"/>
        </w:rPr>
        <w:t xml:space="preserve"> για τα πωλούμενα μέσω αυτής προϊόντα στη σχετική στήλη, διατυπώνονταν ότι </w:t>
      </w:r>
      <w:r w:rsidRPr="002D19CB">
        <w:rPr>
          <w:rFonts w:eastAsia="Times New Roman" w:cs="Times New Roman"/>
          <w:szCs w:val="24"/>
        </w:rPr>
        <w:t>απαλλάσσονται του ΦΠΑ</w:t>
      </w:r>
      <w:r>
        <w:rPr>
          <w:rFonts w:eastAsia="Times New Roman" w:cs="Times New Roman"/>
          <w:szCs w:val="24"/>
        </w:rPr>
        <w:t>.</w:t>
      </w:r>
      <w:r w:rsidRPr="002D19CB">
        <w:rPr>
          <w:rFonts w:eastAsia="Times New Roman" w:cs="Times New Roman"/>
          <w:szCs w:val="24"/>
        </w:rPr>
        <w:t xml:space="preserve"> Τ</w:t>
      </w:r>
      <w:r>
        <w:rPr>
          <w:rFonts w:eastAsia="Times New Roman" w:cs="Times New Roman"/>
          <w:szCs w:val="24"/>
        </w:rPr>
        <w:t>ι</w:t>
      </w:r>
      <w:r w:rsidRPr="002D19CB">
        <w:rPr>
          <w:rFonts w:eastAsia="Times New Roman" w:cs="Times New Roman"/>
          <w:szCs w:val="24"/>
        </w:rPr>
        <w:t>ς δε καταστάσεις αυτές παραλάμβαναν οι</w:t>
      </w:r>
      <w:r>
        <w:rPr>
          <w:rFonts w:eastAsia="Times New Roman" w:cs="Times New Roman"/>
          <w:szCs w:val="24"/>
        </w:rPr>
        <w:t xml:space="preserve"> αρμόδιες υπηρεσίες, τις θεωρούσαν</w:t>
      </w:r>
      <w:r w:rsidRPr="002D19CB">
        <w:rPr>
          <w:rFonts w:eastAsia="Times New Roman" w:cs="Times New Roman"/>
          <w:szCs w:val="24"/>
        </w:rPr>
        <w:t xml:space="preserve"> </w:t>
      </w:r>
      <w:r>
        <w:rPr>
          <w:rFonts w:eastAsia="Times New Roman" w:cs="Times New Roman"/>
          <w:szCs w:val="24"/>
        </w:rPr>
        <w:t>και αναγνώριζαν</w:t>
      </w:r>
      <w:r w:rsidRPr="002D19CB">
        <w:rPr>
          <w:rFonts w:eastAsia="Times New Roman" w:cs="Times New Roman"/>
          <w:szCs w:val="24"/>
        </w:rPr>
        <w:t xml:space="preserve"> </w:t>
      </w:r>
      <w:r>
        <w:rPr>
          <w:rFonts w:eastAsia="Times New Roman" w:cs="Times New Roman"/>
          <w:szCs w:val="24"/>
        </w:rPr>
        <w:t>τα μέλη της εταιρείας α</w:t>
      </w:r>
      <w:r w:rsidRPr="002D19CB">
        <w:rPr>
          <w:rFonts w:eastAsia="Times New Roman" w:cs="Times New Roman"/>
          <w:szCs w:val="24"/>
        </w:rPr>
        <w:t>υτής ως αγρότες παραγωγούς</w:t>
      </w:r>
      <w:r>
        <w:rPr>
          <w:rFonts w:eastAsia="Times New Roman" w:cs="Times New Roman"/>
          <w:szCs w:val="24"/>
        </w:rPr>
        <w:t>, μέλη εταιρείας μ</w:t>
      </w:r>
      <w:r>
        <w:rPr>
          <w:rFonts w:eastAsia="Times New Roman" w:cs="Times New Roman"/>
          <w:szCs w:val="24"/>
        </w:rPr>
        <w:t>ε τη μορφή ομάδας παραγωγών αγροτών και ότι ως εκ τούτου απαλλάσσονταν της</w:t>
      </w:r>
      <w:r w:rsidRPr="002D19CB">
        <w:rPr>
          <w:rFonts w:eastAsia="Times New Roman" w:cs="Times New Roman"/>
          <w:szCs w:val="24"/>
        </w:rPr>
        <w:t xml:space="preserve"> </w:t>
      </w:r>
      <w:r>
        <w:rPr>
          <w:rFonts w:eastAsia="Times New Roman" w:cs="Times New Roman"/>
          <w:szCs w:val="24"/>
        </w:rPr>
        <w:t>υποχρέωσης</w:t>
      </w:r>
      <w:r w:rsidRPr="002D19CB">
        <w:rPr>
          <w:rFonts w:eastAsia="Times New Roman" w:cs="Times New Roman"/>
          <w:szCs w:val="24"/>
        </w:rPr>
        <w:t xml:space="preserve"> είσπραξης και απόδοσης </w:t>
      </w:r>
      <w:r>
        <w:rPr>
          <w:rFonts w:eastAsia="Times New Roman" w:cs="Times New Roman"/>
          <w:szCs w:val="24"/>
        </w:rPr>
        <w:t xml:space="preserve">ΦΠΑ. </w:t>
      </w:r>
    </w:p>
    <w:p w14:paraId="4EC1950F" w14:textId="77777777" w:rsidR="008E01FC" w:rsidRDefault="002168A0">
      <w:pPr>
        <w:spacing w:line="600" w:lineRule="auto"/>
        <w:ind w:firstLine="720"/>
        <w:jc w:val="both"/>
        <w:rPr>
          <w:rFonts w:eastAsia="Times New Roman" w:cs="Times New Roman"/>
          <w:szCs w:val="24"/>
        </w:rPr>
      </w:pPr>
      <w:r w:rsidRPr="002D19CB">
        <w:rPr>
          <w:rFonts w:eastAsia="Times New Roman" w:cs="Times New Roman"/>
          <w:szCs w:val="24"/>
        </w:rPr>
        <w:t xml:space="preserve">Ιδιαιτέρως </w:t>
      </w:r>
      <w:r>
        <w:rPr>
          <w:rFonts w:eastAsia="Times New Roman" w:cs="Times New Roman"/>
          <w:szCs w:val="24"/>
        </w:rPr>
        <w:t>επισημαίνω</w:t>
      </w:r>
      <w:r w:rsidRPr="002D19CB">
        <w:rPr>
          <w:rFonts w:eastAsia="Times New Roman" w:cs="Times New Roman"/>
          <w:szCs w:val="24"/>
        </w:rPr>
        <w:t xml:space="preserve"> σε κάθε τιμολόγιο πώληση</w:t>
      </w:r>
      <w:r>
        <w:rPr>
          <w:rFonts w:eastAsia="Times New Roman" w:cs="Times New Roman"/>
          <w:szCs w:val="24"/>
        </w:rPr>
        <w:t>ς προς τους εμπόρους αναφερόταν ρητά ότι δεν χρεώνεται ΦΠΑ</w:t>
      </w:r>
      <w:r w:rsidRPr="002D19CB">
        <w:rPr>
          <w:rFonts w:eastAsia="Times New Roman" w:cs="Times New Roman"/>
          <w:szCs w:val="24"/>
        </w:rPr>
        <w:t xml:space="preserve"> και η πώληση </w:t>
      </w:r>
      <w:r>
        <w:rPr>
          <w:rFonts w:eastAsia="Times New Roman" w:cs="Times New Roman"/>
          <w:szCs w:val="24"/>
        </w:rPr>
        <w:t xml:space="preserve">γίνεται </w:t>
      </w:r>
      <w:r w:rsidRPr="002D19CB">
        <w:rPr>
          <w:rFonts w:eastAsia="Times New Roman" w:cs="Times New Roman"/>
          <w:szCs w:val="24"/>
        </w:rPr>
        <w:t xml:space="preserve">για λογαριασμό </w:t>
      </w:r>
      <w:r w:rsidRPr="002D19CB">
        <w:rPr>
          <w:rFonts w:eastAsia="Times New Roman" w:cs="Times New Roman"/>
          <w:szCs w:val="24"/>
        </w:rPr>
        <w:t xml:space="preserve">των </w:t>
      </w:r>
      <w:r>
        <w:rPr>
          <w:rFonts w:eastAsia="Times New Roman" w:cs="Times New Roman"/>
          <w:szCs w:val="24"/>
        </w:rPr>
        <w:t xml:space="preserve">παραγωγών. </w:t>
      </w:r>
    </w:p>
    <w:p w14:paraId="4EC1951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Η </w:t>
      </w:r>
      <w:r w:rsidRPr="002D19CB">
        <w:rPr>
          <w:rFonts w:eastAsia="Times New Roman" w:cs="Times New Roman"/>
          <w:szCs w:val="24"/>
        </w:rPr>
        <w:t>συγκεκριμέν</w:t>
      </w:r>
      <w:r>
        <w:rPr>
          <w:rFonts w:eastAsia="Times New Roman" w:cs="Times New Roman"/>
          <w:szCs w:val="24"/>
        </w:rPr>
        <w:t>η</w:t>
      </w:r>
      <w:r w:rsidRPr="002D19CB">
        <w:rPr>
          <w:rFonts w:eastAsia="Times New Roman" w:cs="Times New Roman"/>
          <w:szCs w:val="24"/>
        </w:rPr>
        <w:t xml:space="preserve"> ομάδα παραγωγών λειτουργούσε </w:t>
      </w:r>
      <w:r>
        <w:rPr>
          <w:rFonts w:eastAsia="Times New Roman" w:cs="Times New Roman"/>
          <w:szCs w:val="24"/>
        </w:rPr>
        <w:t xml:space="preserve">επί σειρά ετών </w:t>
      </w:r>
      <w:r w:rsidRPr="002D19CB">
        <w:rPr>
          <w:rFonts w:eastAsia="Times New Roman" w:cs="Times New Roman"/>
          <w:szCs w:val="24"/>
        </w:rPr>
        <w:t>υποδειγματικά</w:t>
      </w:r>
      <w:r>
        <w:rPr>
          <w:rFonts w:eastAsia="Times New Roman" w:cs="Times New Roman"/>
          <w:szCs w:val="24"/>
        </w:rPr>
        <w:t>. Τα δε μέλη της και οι διαχειριστές της, όπως και οι αρμόδιες ΔΟΥ</w:t>
      </w:r>
      <w:r w:rsidRPr="00551926">
        <w:rPr>
          <w:rFonts w:eastAsia="Times New Roman" w:cs="Times New Roman"/>
          <w:szCs w:val="24"/>
        </w:rPr>
        <w:t>,</w:t>
      </w:r>
      <w:r w:rsidRPr="002D19CB">
        <w:rPr>
          <w:rFonts w:eastAsia="Times New Roman" w:cs="Times New Roman"/>
          <w:szCs w:val="24"/>
        </w:rPr>
        <w:t xml:space="preserve"> γνώριζα</w:t>
      </w:r>
      <w:r>
        <w:rPr>
          <w:rFonts w:eastAsia="Times New Roman" w:cs="Times New Roman"/>
          <w:szCs w:val="24"/>
        </w:rPr>
        <w:t>ν και φυσικά</w:t>
      </w:r>
      <w:r w:rsidRPr="002D19CB">
        <w:rPr>
          <w:rFonts w:eastAsia="Times New Roman" w:cs="Times New Roman"/>
          <w:szCs w:val="24"/>
        </w:rPr>
        <w:t xml:space="preserve"> αποδέχοντα</w:t>
      </w:r>
      <w:r>
        <w:rPr>
          <w:rFonts w:eastAsia="Times New Roman" w:cs="Times New Roman"/>
          <w:szCs w:val="24"/>
        </w:rPr>
        <w:t>ν</w:t>
      </w:r>
      <w:r w:rsidRPr="002D19CB">
        <w:rPr>
          <w:rFonts w:eastAsia="Times New Roman" w:cs="Times New Roman"/>
          <w:szCs w:val="24"/>
        </w:rPr>
        <w:t xml:space="preserve"> ότι </w:t>
      </w:r>
      <w:r>
        <w:rPr>
          <w:rFonts w:eastAsia="Times New Roman" w:cs="Times New Roman"/>
          <w:szCs w:val="24"/>
        </w:rPr>
        <w:t>νομίμως απαλλάσσονταν</w:t>
      </w:r>
      <w:r w:rsidRPr="002D19CB">
        <w:rPr>
          <w:rFonts w:eastAsia="Times New Roman" w:cs="Times New Roman"/>
          <w:szCs w:val="24"/>
        </w:rPr>
        <w:t xml:space="preserve"> της υποχρέωσης είσπραξης και απόδοσης </w:t>
      </w:r>
      <w:r>
        <w:rPr>
          <w:rFonts w:eastAsia="Times New Roman" w:cs="Times New Roman"/>
          <w:szCs w:val="24"/>
        </w:rPr>
        <w:t xml:space="preserve">ΦΠΑ </w:t>
      </w:r>
      <w:r w:rsidRPr="002D19CB">
        <w:rPr>
          <w:rFonts w:eastAsia="Times New Roman" w:cs="Times New Roman"/>
          <w:szCs w:val="24"/>
        </w:rPr>
        <w:t xml:space="preserve">βάσει των </w:t>
      </w:r>
      <w:r>
        <w:rPr>
          <w:rFonts w:eastAsia="Times New Roman" w:cs="Times New Roman"/>
          <w:szCs w:val="24"/>
        </w:rPr>
        <w:t xml:space="preserve">ισχυόντων </w:t>
      </w:r>
      <w:r w:rsidRPr="002D19CB">
        <w:rPr>
          <w:rFonts w:eastAsia="Times New Roman" w:cs="Times New Roman"/>
          <w:szCs w:val="24"/>
        </w:rPr>
        <w:t>κοινοτικών κανονισμών</w:t>
      </w:r>
      <w:r>
        <w:rPr>
          <w:rFonts w:eastAsia="Times New Roman" w:cs="Times New Roman"/>
          <w:szCs w:val="24"/>
        </w:rPr>
        <w:t>.</w:t>
      </w:r>
      <w:r w:rsidRPr="002D19CB">
        <w:rPr>
          <w:rFonts w:eastAsia="Times New Roman" w:cs="Times New Roman"/>
          <w:szCs w:val="24"/>
        </w:rPr>
        <w:t xml:space="preserve"> </w:t>
      </w:r>
    </w:p>
    <w:p w14:paraId="4EC19511" w14:textId="77777777" w:rsidR="008E01FC" w:rsidRDefault="002168A0">
      <w:pPr>
        <w:spacing w:line="600" w:lineRule="auto"/>
        <w:ind w:firstLine="720"/>
        <w:jc w:val="both"/>
        <w:rPr>
          <w:rFonts w:eastAsia="Times New Roman" w:cs="Times New Roman"/>
          <w:szCs w:val="24"/>
        </w:rPr>
      </w:pPr>
      <w:r w:rsidRPr="002D19CB">
        <w:rPr>
          <w:rFonts w:eastAsia="Times New Roman" w:cs="Times New Roman"/>
          <w:szCs w:val="24"/>
        </w:rPr>
        <w:t>Είναι επιεικώς αδιανόητο και</w:t>
      </w:r>
      <w:r>
        <w:rPr>
          <w:rFonts w:eastAsia="Times New Roman" w:cs="Times New Roman"/>
          <w:szCs w:val="24"/>
        </w:rPr>
        <w:t xml:space="preserve"> εντελώς παράλογο</w:t>
      </w:r>
      <w:r w:rsidRPr="00551926">
        <w:rPr>
          <w:rFonts w:eastAsia="Times New Roman" w:cs="Times New Roman"/>
          <w:szCs w:val="24"/>
        </w:rPr>
        <w:t>,</w:t>
      </w:r>
      <w:r>
        <w:rPr>
          <w:rFonts w:eastAsia="Times New Roman" w:cs="Times New Roman"/>
          <w:szCs w:val="24"/>
        </w:rPr>
        <w:t xml:space="preserve"> μετά από</w:t>
      </w:r>
      <w:r w:rsidRPr="002D19CB">
        <w:rPr>
          <w:rFonts w:eastAsia="Times New Roman" w:cs="Times New Roman"/>
          <w:szCs w:val="24"/>
        </w:rPr>
        <w:t xml:space="preserve"> </w:t>
      </w:r>
      <w:r>
        <w:rPr>
          <w:rFonts w:eastAsia="Times New Roman" w:cs="Times New Roman"/>
          <w:szCs w:val="24"/>
        </w:rPr>
        <w:t>είκοσι πέντε</w:t>
      </w:r>
      <w:r w:rsidRPr="002D19CB">
        <w:rPr>
          <w:rFonts w:eastAsia="Times New Roman" w:cs="Times New Roman"/>
          <w:szCs w:val="24"/>
        </w:rPr>
        <w:t xml:space="preserve"> έτη </w:t>
      </w:r>
      <w:r>
        <w:rPr>
          <w:rFonts w:eastAsia="Times New Roman" w:cs="Times New Roman"/>
          <w:szCs w:val="24"/>
        </w:rPr>
        <w:t>απρόσκοπτης</w:t>
      </w:r>
      <w:r w:rsidRPr="002D19CB">
        <w:rPr>
          <w:rFonts w:eastAsia="Times New Roman" w:cs="Times New Roman"/>
          <w:szCs w:val="24"/>
        </w:rPr>
        <w:t xml:space="preserve"> λειτουργίας</w:t>
      </w:r>
      <w:r>
        <w:rPr>
          <w:rFonts w:eastAsia="Times New Roman" w:cs="Times New Roman"/>
          <w:szCs w:val="24"/>
        </w:rPr>
        <w:t>,</w:t>
      </w:r>
      <w:r w:rsidRPr="002D19CB">
        <w:rPr>
          <w:rFonts w:eastAsia="Times New Roman" w:cs="Times New Roman"/>
          <w:szCs w:val="24"/>
        </w:rPr>
        <w:t xml:space="preserve"> </w:t>
      </w:r>
      <w:r>
        <w:rPr>
          <w:rFonts w:eastAsia="Times New Roman" w:cs="Times New Roman"/>
          <w:szCs w:val="24"/>
        </w:rPr>
        <w:t>οι</w:t>
      </w:r>
      <w:r w:rsidRPr="002D19CB">
        <w:rPr>
          <w:rFonts w:eastAsia="Times New Roman" w:cs="Times New Roman"/>
          <w:szCs w:val="24"/>
        </w:rPr>
        <w:t xml:space="preserve"> φορολογικές υπηρεσίες </w:t>
      </w:r>
      <w:r>
        <w:rPr>
          <w:rFonts w:eastAsia="Times New Roman" w:cs="Times New Roman"/>
          <w:szCs w:val="24"/>
        </w:rPr>
        <w:t xml:space="preserve">να τους </w:t>
      </w:r>
      <w:r w:rsidRPr="002D19CB">
        <w:rPr>
          <w:rFonts w:eastAsia="Times New Roman" w:cs="Times New Roman"/>
          <w:szCs w:val="24"/>
        </w:rPr>
        <w:t>ζητούν επιστροφές χρημάτων</w:t>
      </w:r>
      <w:r>
        <w:rPr>
          <w:rFonts w:eastAsia="Times New Roman" w:cs="Times New Roman"/>
          <w:szCs w:val="24"/>
        </w:rPr>
        <w:t xml:space="preserve"> ως απόδοση ΦΠΑ που νομίμως ουδέποτε εισέπραξαν. </w:t>
      </w:r>
      <w:r w:rsidRPr="002D19CB">
        <w:rPr>
          <w:rFonts w:eastAsia="Times New Roman" w:cs="Times New Roman"/>
          <w:szCs w:val="24"/>
        </w:rPr>
        <w:t xml:space="preserve"> </w:t>
      </w:r>
    </w:p>
    <w:p w14:paraId="4EC1951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σημείο αυτό κτυπάει το κουδούνι λήξεως του χρόνου ομιλίας του κυρίου Βουλευτή)</w:t>
      </w:r>
    </w:p>
    <w:p w14:paraId="4EC1951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Κύριε Πρόεδρε, είναι ένα κοινωνικό πρόβλημα, αφήστε μου,</w:t>
      </w:r>
      <w:r w:rsidRPr="002D19CB">
        <w:rPr>
          <w:rFonts w:eastAsia="Times New Roman" w:cs="Times New Roman"/>
          <w:szCs w:val="24"/>
        </w:rPr>
        <w:t xml:space="preserve"> σας παρακαλώ</w:t>
      </w:r>
      <w:r>
        <w:rPr>
          <w:rFonts w:eastAsia="Times New Roman" w:cs="Times New Roman"/>
          <w:szCs w:val="24"/>
        </w:rPr>
        <w:t>,</w:t>
      </w:r>
      <w:r w:rsidRPr="002D19CB">
        <w:rPr>
          <w:rFonts w:eastAsia="Times New Roman" w:cs="Times New Roman"/>
          <w:szCs w:val="24"/>
        </w:rPr>
        <w:t xml:space="preserve"> </w:t>
      </w:r>
      <w:r>
        <w:rPr>
          <w:rFonts w:eastAsia="Times New Roman" w:cs="Times New Roman"/>
          <w:szCs w:val="24"/>
        </w:rPr>
        <w:t>ένα-δύο</w:t>
      </w:r>
      <w:r w:rsidRPr="002D19CB">
        <w:rPr>
          <w:rFonts w:eastAsia="Times New Roman" w:cs="Times New Roman"/>
          <w:szCs w:val="24"/>
        </w:rPr>
        <w:t xml:space="preserve"> λεπτά περιθώριο</w:t>
      </w:r>
      <w:r>
        <w:rPr>
          <w:rFonts w:eastAsia="Times New Roman" w:cs="Times New Roman"/>
          <w:szCs w:val="24"/>
        </w:rPr>
        <w:t>.</w:t>
      </w:r>
    </w:p>
    <w:p w14:paraId="4EC1951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Η εταιρεία αυτή αναγνωριζόταν και </w:t>
      </w:r>
      <w:r w:rsidRPr="002D19CB">
        <w:rPr>
          <w:rFonts w:eastAsia="Times New Roman" w:cs="Times New Roman"/>
          <w:szCs w:val="24"/>
        </w:rPr>
        <w:t>αντιμετωπ</w:t>
      </w:r>
      <w:r>
        <w:rPr>
          <w:rFonts w:eastAsia="Times New Roman" w:cs="Times New Roman"/>
          <w:szCs w:val="24"/>
        </w:rPr>
        <w:t>ιζόταν</w:t>
      </w:r>
      <w:r w:rsidRPr="002D19CB">
        <w:rPr>
          <w:rFonts w:eastAsia="Times New Roman" w:cs="Times New Roman"/>
          <w:szCs w:val="24"/>
        </w:rPr>
        <w:t xml:space="preserve"> από τις </w:t>
      </w:r>
      <w:r>
        <w:rPr>
          <w:rFonts w:eastAsia="Times New Roman" w:cs="Times New Roman"/>
          <w:szCs w:val="24"/>
        </w:rPr>
        <w:t>φορολογικές αρχές ό</w:t>
      </w:r>
      <w:r w:rsidRPr="002D19CB">
        <w:rPr>
          <w:rFonts w:eastAsia="Times New Roman" w:cs="Times New Roman"/>
          <w:szCs w:val="24"/>
        </w:rPr>
        <w:t>πως</w:t>
      </w:r>
      <w:r w:rsidRPr="002D19CB">
        <w:rPr>
          <w:rFonts w:eastAsia="Times New Roman" w:cs="Times New Roman"/>
          <w:szCs w:val="24"/>
        </w:rPr>
        <w:t xml:space="preserve"> ήταν</w:t>
      </w:r>
      <w:r>
        <w:rPr>
          <w:rFonts w:eastAsia="Times New Roman" w:cs="Times New Roman"/>
          <w:szCs w:val="24"/>
        </w:rPr>
        <w:t>, δηλαδή ως ομάδα παραγωγών αγροτών μη</w:t>
      </w:r>
      <w:r w:rsidRPr="002D19CB">
        <w:rPr>
          <w:rFonts w:eastAsia="Times New Roman" w:cs="Times New Roman"/>
          <w:szCs w:val="24"/>
        </w:rPr>
        <w:t xml:space="preserve"> υποκείμενη σε καταβολή</w:t>
      </w:r>
      <w:r>
        <w:rPr>
          <w:rFonts w:eastAsia="Times New Roman" w:cs="Times New Roman"/>
          <w:szCs w:val="24"/>
        </w:rPr>
        <w:t xml:space="preserve"> ΦΠΑ. Όπως,</w:t>
      </w:r>
      <w:r w:rsidRPr="002D19CB">
        <w:rPr>
          <w:rFonts w:eastAsia="Times New Roman" w:cs="Times New Roman"/>
          <w:szCs w:val="24"/>
        </w:rPr>
        <w:t xml:space="preserve"> </w:t>
      </w:r>
      <w:r>
        <w:rPr>
          <w:rFonts w:eastAsia="Times New Roman" w:cs="Times New Roman"/>
          <w:szCs w:val="24"/>
        </w:rPr>
        <w:t>επίσης,</w:t>
      </w:r>
      <w:r w:rsidRPr="002D19CB">
        <w:rPr>
          <w:rFonts w:eastAsia="Times New Roman" w:cs="Times New Roman"/>
          <w:szCs w:val="24"/>
        </w:rPr>
        <w:t xml:space="preserve"> τα προϊόντα που παραλάμβανε </w:t>
      </w:r>
      <w:r>
        <w:rPr>
          <w:rFonts w:eastAsia="Times New Roman" w:cs="Times New Roman"/>
          <w:szCs w:val="24"/>
        </w:rPr>
        <w:t xml:space="preserve">η </w:t>
      </w:r>
      <w:r w:rsidRPr="002D19CB">
        <w:rPr>
          <w:rFonts w:eastAsia="Times New Roman" w:cs="Times New Roman"/>
          <w:szCs w:val="24"/>
        </w:rPr>
        <w:t xml:space="preserve">ομάδα </w:t>
      </w:r>
      <w:r>
        <w:rPr>
          <w:rFonts w:eastAsia="Times New Roman" w:cs="Times New Roman"/>
          <w:szCs w:val="24"/>
        </w:rPr>
        <w:t>παρα</w:t>
      </w:r>
      <w:r w:rsidRPr="002D19CB">
        <w:rPr>
          <w:rFonts w:eastAsia="Times New Roman" w:cs="Times New Roman"/>
          <w:szCs w:val="24"/>
        </w:rPr>
        <w:t>γ</w:t>
      </w:r>
      <w:r>
        <w:rPr>
          <w:rFonts w:eastAsia="Times New Roman" w:cs="Times New Roman"/>
          <w:szCs w:val="24"/>
        </w:rPr>
        <w:t>ωγών «Α</w:t>
      </w:r>
      <w:r>
        <w:rPr>
          <w:rFonts w:eastAsia="Times New Roman" w:cs="Times New Roman"/>
          <w:szCs w:val="24"/>
        </w:rPr>
        <w:t>θηνά</w:t>
      </w:r>
      <w:r>
        <w:rPr>
          <w:rFonts w:eastAsia="Times New Roman" w:cs="Times New Roman"/>
          <w:szCs w:val="24"/>
        </w:rPr>
        <w:t>»</w:t>
      </w:r>
      <w:r w:rsidRPr="002D19CB">
        <w:rPr>
          <w:rFonts w:eastAsia="Times New Roman" w:cs="Times New Roman"/>
          <w:szCs w:val="24"/>
        </w:rPr>
        <w:t xml:space="preserve"> καθ</w:t>
      </w:r>
      <w:r>
        <w:rPr>
          <w:rFonts w:eastAsia="Times New Roman" w:cs="Times New Roman"/>
          <w:szCs w:val="24"/>
        </w:rPr>
        <w:t xml:space="preserve">’ </w:t>
      </w:r>
      <w:r w:rsidRPr="002D19CB">
        <w:rPr>
          <w:rFonts w:eastAsia="Times New Roman" w:cs="Times New Roman"/>
          <w:szCs w:val="24"/>
        </w:rPr>
        <w:t>όλο το διάστημα λειτουργίας</w:t>
      </w:r>
      <w:r>
        <w:rPr>
          <w:rFonts w:eastAsia="Times New Roman" w:cs="Times New Roman"/>
          <w:szCs w:val="24"/>
        </w:rPr>
        <w:t xml:space="preserve"> της,</w:t>
      </w:r>
      <w:r w:rsidRPr="002D19CB">
        <w:rPr>
          <w:rFonts w:eastAsia="Times New Roman" w:cs="Times New Roman"/>
          <w:szCs w:val="24"/>
        </w:rPr>
        <w:t xml:space="preserve"> είτε έγιναν εξαγωγή που απαλλάσσεται </w:t>
      </w:r>
      <w:r>
        <w:rPr>
          <w:rFonts w:eastAsia="Times New Roman" w:cs="Times New Roman"/>
          <w:szCs w:val="24"/>
        </w:rPr>
        <w:t>από ΦΠΑ με τη διαδικασία του απ</w:t>
      </w:r>
      <w:r w:rsidRPr="002D19CB">
        <w:rPr>
          <w:rFonts w:eastAsia="Times New Roman" w:cs="Times New Roman"/>
          <w:szCs w:val="24"/>
        </w:rPr>
        <w:t>αλλακτικού</w:t>
      </w:r>
      <w:r w:rsidRPr="002D19CB">
        <w:rPr>
          <w:rFonts w:eastAsia="Times New Roman" w:cs="Times New Roman"/>
          <w:szCs w:val="24"/>
        </w:rPr>
        <w:t xml:space="preserve"> που ισχύει από το 1992 μέχρι σήμερα</w:t>
      </w:r>
      <w:r>
        <w:rPr>
          <w:rFonts w:eastAsia="Times New Roman" w:cs="Times New Roman"/>
          <w:szCs w:val="24"/>
        </w:rPr>
        <w:t>,</w:t>
      </w:r>
      <w:r w:rsidRPr="002D19CB">
        <w:rPr>
          <w:rFonts w:eastAsia="Times New Roman" w:cs="Times New Roman"/>
          <w:szCs w:val="24"/>
        </w:rPr>
        <w:t xml:space="preserve"> είτε για απόσυρση και </w:t>
      </w:r>
      <w:r>
        <w:rPr>
          <w:rFonts w:eastAsia="Times New Roman" w:cs="Times New Roman"/>
          <w:szCs w:val="24"/>
        </w:rPr>
        <w:t>ομοίως απαλλάσσον</w:t>
      </w:r>
      <w:r w:rsidRPr="002D19CB">
        <w:rPr>
          <w:rFonts w:eastAsia="Times New Roman" w:cs="Times New Roman"/>
          <w:szCs w:val="24"/>
        </w:rPr>
        <w:t>ται του ΦΠΑ</w:t>
      </w:r>
      <w:r>
        <w:rPr>
          <w:rFonts w:eastAsia="Times New Roman" w:cs="Times New Roman"/>
          <w:szCs w:val="24"/>
        </w:rPr>
        <w:t>. Συνεπώς, το</w:t>
      </w:r>
      <w:r w:rsidRPr="002D19CB">
        <w:rPr>
          <w:rFonts w:eastAsia="Times New Roman" w:cs="Times New Roman"/>
          <w:szCs w:val="24"/>
        </w:rPr>
        <w:t xml:space="preserve"> ελ</w:t>
      </w:r>
      <w:r>
        <w:rPr>
          <w:rFonts w:eastAsia="Times New Roman" w:cs="Times New Roman"/>
          <w:szCs w:val="24"/>
        </w:rPr>
        <w:t>ληνικό δημόσιο δεν έχει ζ</w:t>
      </w:r>
      <w:r w:rsidRPr="002D19CB">
        <w:rPr>
          <w:rFonts w:eastAsia="Times New Roman" w:cs="Times New Roman"/>
          <w:szCs w:val="24"/>
        </w:rPr>
        <w:t xml:space="preserve">ημιωθεί </w:t>
      </w:r>
      <w:r>
        <w:rPr>
          <w:rFonts w:eastAsia="Times New Roman" w:cs="Times New Roman"/>
          <w:szCs w:val="24"/>
        </w:rPr>
        <w:t>ο</w:t>
      </w:r>
      <w:r w:rsidRPr="002D19CB">
        <w:rPr>
          <w:rFonts w:eastAsia="Times New Roman" w:cs="Times New Roman"/>
          <w:szCs w:val="24"/>
        </w:rPr>
        <w:t>ύτε ένα ευρώ</w:t>
      </w:r>
      <w:r>
        <w:rPr>
          <w:rFonts w:eastAsia="Times New Roman" w:cs="Times New Roman"/>
          <w:szCs w:val="24"/>
        </w:rPr>
        <w:t xml:space="preserve">. Άρα </w:t>
      </w:r>
      <w:r w:rsidRPr="002D19CB">
        <w:rPr>
          <w:rFonts w:eastAsia="Times New Roman" w:cs="Times New Roman"/>
          <w:szCs w:val="24"/>
        </w:rPr>
        <w:t>τίποτα δεν νομιμοποιείται να διεκδικεί</w:t>
      </w:r>
      <w:r>
        <w:rPr>
          <w:rFonts w:eastAsia="Times New Roman" w:cs="Times New Roman"/>
          <w:szCs w:val="24"/>
        </w:rPr>
        <w:t>.</w:t>
      </w:r>
    </w:p>
    <w:p w14:paraId="4EC19515" w14:textId="77777777" w:rsidR="008E01FC" w:rsidRDefault="002168A0">
      <w:pPr>
        <w:spacing w:line="600" w:lineRule="auto"/>
        <w:ind w:firstLine="720"/>
        <w:jc w:val="both"/>
        <w:rPr>
          <w:rFonts w:eastAsia="Times New Roman" w:cs="Times New Roman"/>
          <w:szCs w:val="24"/>
        </w:rPr>
      </w:pPr>
      <w:r w:rsidRPr="002D19CB">
        <w:rPr>
          <w:rFonts w:eastAsia="Times New Roman" w:cs="Times New Roman"/>
          <w:szCs w:val="24"/>
        </w:rPr>
        <w:t xml:space="preserve">Όλα </w:t>
      </w:r>
      <w:r>
        <w:rPr>
          <w:rFonts w:eastAsia="Times New Roman" w:cs="Times New Roman"/>
          <w:szCs w:val="24"/>
        </w:rPr>
        <w:t xml:space="preserve">αυτά τα οποία ανέφερα </w:t>
      </w:r>
      <w:r w:rsidRPr="002D19CB">
        <w:rPr>
          <w:rFonts w:eastAsia="Times New Roman" w:cs="Times New Roman"/>
          <w:szCs w:val="24"/>
        </w:rPr>
        <w:t xml:space="preserve">επιβεβαιώνονται από τη δικαστική απόφαση </w:t>
      </w:r>
      <w:r>
        <w:rPr>
          <w:rFonts w:eastAsia="Times New Roman" w:cs="Times New Roman"/>
          <w:szCs w:val="24"/>
        </w:rPr>
        <w:t>υπ’ αριθμόν 766/2017 του Τριμελούς Εφετείου</w:t>
      </w:r>
      <w:r w:rsidRPr="002D19CB">
        <w:rPr>
          <w:rFonts w:eastAsia="Times New Roman" w:cs="Times New Roman"/>
          <w:szCs w:val="24"/>
        </w:rPr>
        <w:t xml:space="preserve"> Θεσσαλονίκης που απάλλαξε ομόφωνα το</w:t>
      </w:r>
      <w:r>
        <w:rPr>
          <w:rFonts w:eastAsia="Times New Roman" w:cs="Times New Roman"/>
          <w:szCs w:val="24"/>
        </w:rPr>
        <w:t>ν</w:t>
      </w:r>
      <w:r w:rsidRPr="002D19CB">
        <w:rPr>
          <w:rFonts w:eastAsia="Times New Roman" w:cs="Times New Roman"/>
          <w:szCs w:val="24"/>
        </w:rPr>
        <w:t xml:space="preserve"> διαχειριστή</w:t>
      </w:r>
      <w:r>
        <w:rPr>
          <w:rFonts w:eastAsia="Times New Roman" w:cs="Times New Roman"/>
          <w:szCs w:val="24"/>
        </w:rPr>
        <w:t>,</w:t>
      </w:r>
      <w:r w:rsidRPr="002D19CB">
        <w:rPr>
          <w:rFonts w:eastAsia="Times New Roman" w:cs="Times New Roman"/>
          <w:szCs w:val="24"/>
        </w:rPr>
        <w:t xml:space="preserve"> τον ελεγκτή </w:t>
      </w:r>
      <w:r>
        <w:rPr>
          <w:rFonts w:eastAsia="Times New Roman" w:cs="Times New Roman"/>
          <w:szCs w:val="24"/>
        </w:rPr>
        <w:t>και τους λογιστέ</w:t>
      </w:r>
      <w:r w:rsidRPr="002D19CB">
        <w:rPr>
          <w:rFonts w:eastAsia="Times New Roman" w:cs="Times New Roman"/>
          <w:szCs w:val="24"/>
        </w:rPr>
        <w:t xml:space="preserve">ς της ομάδας με το σκεπτικό ότι έτσι επί σειρά ετών </w:t>
      </w:r>
      <w:r>
        <w:rPr>
          <w:rFonts w:eastAsia="Times New Roman" w:cs="Times New Roman"/>
          <w:szCs w:val="24"/>
        </w:rPr>
        <w:t>λειτουργούσε η</w:t>
      </w:r>
      <w:r w:rsidRPr="002D19CB">
        <w:rPr>
          <w:rFonts w:eastAsia="Times New Roman" w:cs="Times New Roman"/>
          <w:szCs w:val="24"/>
        </w:rPr>
        <w:t xml:space="preserve"> εταιρεία αυτή και αντιμετ</w:t>
      </w:r>
      <w:r w:rsidRPr="002D19CB">
        <w:rPr>
          <w:rFonts w:eastAsia="Times New Roman" w:cs="Times New Roman"/>
          <w:szCs w:val="24"/>
        </w:rPr>
        <w:t>ωπίζο</w:t>
      </w:r>
      <w:r>
        <w:rPr>
          <w:rFonts w:eastAsia="Times New Roman" w:cs="Times New Roman"/>
          <w:szCs w:val="24"/>
        </w:rPr>
        <w:t>νταν</w:t>
      </w:r>
      <w:r w:rsidRPr="002D19CB">
        <w:rPr>
          <w:rFonts w:eastAsia="Times New Roman" w:cs="Times New Roman"/>
          <w:szCs w:val="24"/>
        </w:rPr>
        <w:t xml:space="preserve"> από τις </w:t>
      </w:r>
      <w:r>
        <w:rPr>
          <w:rFonts w:eastAsia="Times New Roman" w:cs="Times New Roman"/>
          <w:szCs w:val="24"/>
        </w:rPr>
        <w:t>φ</w:t>
      </w:r>
      <w:r w:rsidRPr="002D19CB">
        <w:rPr>
          <w:rFonts w:eastAsia="Times New Roman" w:cs="Times New Roman"/>
          <w:szCs w:val="24"/>
        </w:rPr>
        <w:t>ο</w:t>
      </w:r>
      <w:r>
        <w:rPr>
          <w:rFonts w:eastAsia="Times New Roman" w:cs="Times New Roman"/>
          <w:szCs w:val="24"/>
        </w:rPr>
        <w:t>ρολογικές αρχές ως ομάδα παραγωγώ</w:t>
      </w:r>
      <w:r w:rsidRPr="002D19CB">
        <w:rPr>
          <w:rFonts w:eastAsia="Times New Roman" w:cs="Times New Roman"/>
          <w:szCs w:val="24"/>
        </w:rPr>
        <w:t xml:space="preserve">ν </w:t>
      </w:r>
      <w:r>
        <w:rPr>
          <w:rFonts w:eastAsia="Times New Roman" w:cs="Times New Roman"/>
          <w:szCs w:val="24"/>
        </w:rPr>
        <w:t>αγροτών μη υποκείμενη</w:t>
      </w:r>
      <w:r w:rsidRPr="002D19CB">
        <w:rPr>
          <w:rFonts w:eastAsia="Times New Roman" w:cs="Times New Roman"/>
          <w:szCs w:val="24"/>
        </w:rPr>
        <w:t xml:space="preserve"> σε καταβολή </w:t>
      </w:r>
      <w:r>
        <w:rPr>
          <w:rFonts w:eastAsia="Times New Roman" w:cs="Times New Roman"/>
          <w:szCs w:val="24"/>
        </w:rPr>
        <w:t xml:space="preserve">ΦΠΑ και ότι δεν ζημίωσε </w:t>
      </w:r>
      <w:r w:rsidRPr="002D19CB">
        <w:rPr>
          <w:rFonts w:eastAsia="Times New Roman" w:cs="Times New Roman"/>
          <w:szCs w:val="24"/>
        </w:rPr>
        <w:t>το δημόσιο ούτε ένα ευρώ</w:t>
      </w:r>
      <w:r>
        <w:rPr>
          <w:rFonts w:eastAsia="Times New Roman" w:cs="Times New Roman"/>
          <w:szCs w:val="24"/>
        </w:rPr>
        <w:t>.</w:t>
      </w:r>
      <w:r w:rsidRPr="002D19CB">
        <w:rPr>
          <w:rFonts w:eastAsia="Times New Roman" w:cs="Times New Roman"/>
          <w:szCs w:val="24"/>
        </w:rPr>
        <w:t xml:space="preserve"> </w:t>
      </w:r>
    </w:p>
    <w:p w14:paraId="4EC19516" w14:textId="77777777" w:rsidR="008E01FC" w:rsidRDefault="002168A0">
      <w:pPr>
        <w:spacing w:line="600" w:lineRule="auto"/>
        <w:ind w:firstLine="720"/>
        <w:jc w:val="both"/>
        <w:rPr>
          <w:rFonts w:eastAsia="Times New Roman" w:cs="Times New Roman"/>
          <w:szCs w:val="24"/>
        </w:rPr>
      </w:pPr>
      <w:r w:rsidRPr="002D19CB">
        <w:rPr>
          <w:rFonts w:eastAsia="Times New Roman" w:cs="Times New Roman"/>
          <w:szCs w:val="24"/>
        </w:rPr>
        <w:t>Αυτό</w:t>
      </w:r>
      <w:r>
        <w:rPr>
          <w:rFonts w:eastAsia="Times New Roman" w:cs="Times New Roman"/>
          <w:szCs w:val="24"/>
        </w:rPr>
        <w:t>,</w:t>
      </w:r>
      <w:r w:rsidRPr="002D19CB">
        <w:rPr>
          <w:rFonts w:eastAsia="Times New Roman" w:cs="Times New Roman"/>
          <w:szCs w:val="24"/>
        </w:rPr>
        <w:t xml:space="preserve"> λοιπόν</w:t>
      </w:r>
      <w:r>
        <w:rPr>
          <w:rFonts w:eastAsia="Times New Roman" w:cs="Times New Roman"/>
          <w:szCs w:val="24"/>
        </w:rPr>
        <w:t>,</w:t>
      </w:r>
      <w:r w:rsidRPr="002D19CB">
        <w:rPr>
          <w:rFonts w:eastAsia="Times New Roman" w:cs="Times New Roman"/>
          <w:szCs w:val="24"/>
        </w:rPr>
        <w:t xml:space="preserve"> το πρωτάκουστο θέμα που </w:t>
      </w:r>
      <w:r>
        <w:rPr>
          <w:rFonts w:eastAsia="Times New Roman" w:cs="Times New Roman"/>
          <w:szCs w:val="24"/>
        </w:rPr>
        <w:t>ανέφερα</w:t>
      </w:r>
      <w:r w:rsidRPr="002D19CB">
        <w:rPr>
          <w:rFonts w:eastAsia="Times New Roman" w:cs="Times New Roman"/>
          <w:szCs w:val="24"/>
        </w:rPr>
        <w:t xml:space="preserve"> έχει οδηγήσει σε δραματικά αδιέξοδα </w:t>
      </w:r>
      <w:r>
        <w:rPr>
          <w:rFonts w:eastAsia="Times New Roman" w:cs="Times New Roman"/>
          <w:szCs w:val="24"/>
        </w:rPr>
        <w:t>χίλιες διακόσιες οικογένειε</w:t>
      </w:r>
      <w:r w:rsidRPr="002D19CB">
        <w:rPr>
          <w:rFonts w:eastAsia="Times New Roman" w:cs="Times New Roman"/>
          <w:szCs w:val="24"/>
        </w:rPr>
        <w:t>ς και έ</w:t>
      </w:r>
      <w:r w:rsidRPr="002D19CB">
        <w:rPr>
          <w:rFonts w:eastAsia="Times New Roman" w:cs="Times New Roman"/>
          <w:szCs w:val="24"/>
        </w:rPr>
        <w:t>χει προκαλέσει τεράστιο πρόβλημα και αναταραχή στις τοπικές κοινωνίες</w:t>
      </w:r>
      <w:r>
        <w:rPr>
          <w:rFonts w:eastAsia="Times New Roman" w:cs="Times New Roman"/>
          <w:szCs w:val="24"/>
        </w:rPr>
        <w:t>.</w:t>
      </w:r>
      <w:r w:rsidRPr="002D19CB">
        <w:rPr>
          <w:rFonts w:eastAsia="Times New Roman" w:cs="Times New Roman"/>
          <w:szCs w:val="24"/>
        </w:rPr>
        <w:t xml:space="preserve"> </w:t>
      </w:r>
    </w:p>
    <w:p w14:paraId="4EC19517" w14:textId="77777777" w:rsidR="008E01FC" w:rsidRDefault="002168A0">
      <w:pPr>
        <w:spacing w:line="600" w:lineRule="auto"/>
        <w:ind w:firstLine="720"/>
        <w:jc w:val="both"/>
        <w:rPr>
          <w:rFonts w:eastAsia="Times New Roman" w:cs="Times New Roman"/>
          <w:szCs w:val="24"/>
        </w:rPr>
      </w:pPr>
      <w:r w:rsidRPr="002D19CB">
        <w:rPr>
          <w:rFonts w:eastAsia="Times New Roman" w:cs="Times New Roman"/>
          <w:szCs w:val="24"/>
        </w:rPr>
        <w:t>Η τροπολογία</w:t>
      </w:r>
      <w:r>
        <w:rPr>
          <w:rFonts w:eastAsia="Times New Roman" w:cs="Times New Roman"/>
          <w:szCs w:val="24"/>
        </w:rPr>
        <w:t>,</w:t>
      </w:r>
      <w:r w:rsidRPr="002D19CB">
        <w:rPr>
          <w:rFonts w:eastAsia="Times New Roman" w:cs="Times New Roman"/>
          <w:szCs w:val="24"/>
        </w:rPr>
        <w:t xml:space="preserve"> λοιπόν</w:t>
      </w:r>
      <w:r>
        <w:rPr>
          <w:rFonts w:eastAsia="Times New Roman" w:cs="Times New Roman"/>
          <w:szCs w:val="24"/>
        </w:rPr>
        <w:t>,</w:t>
      </w:r>
      <w:r w:rsidRPr="002D19CB">
        <w:rPr>
          <w:rFonts w:eastAsia="Times New Roman" w:cs="Times New Roman"/>
          <w:szCs w:val="24"/>
        </w:rPr>
        <w:t xml:space="preserve"> αυτή </w:t>
      </w:r>
      <w:r>
        <w:rPr>
          <w:rFonts w:eastAsia="Times New Roman" w:cs="Times New Roman"/>
          <w:szCs w:val="24"/>
        </w:rPr>
        <w:t>η οποία</w:t>
      </w:r>
      <w:r w:rsidRPr="002D19CB">
        <w:rPr>
          <w:rFonts w:eastAsia="Times New Roman" w:cs="Times New Roman"/>
          <w:szCs w:val="24"/>
        </w:rPr>
        <w:t xml:space="preserve"> κατατέθηκε και συζητάμε είναι για μένα μισή και </w:t>
      </w:r>
      <w:r>
        <w:rPr>
          <w:rFonts w:eastAsia="Times New Roman" w:cs="Times New Roman"/>
          <w:szCs w:val="24"/>
        </w:rPr>
        <w:t>κολοβή.</w:t>
      </w:r>
      <w:r w:rsidRPr="002D19CB">
        <w:rPr>
          <w:rFonts w:eastAsia="Times New Roman" w:cs="Times New Roman"/>
          <w:szCs w:val="24"/>
        </w:rPr>
        <w:t xml:space="preserve"> Καθιστά αναξιόπιστα τα στελέχη τα οποία </w:t>
      </w:r>
      <w:r>
        <w:rPr>
          <w:rFonts w:eastAsia="Times New Roman" w:cs="Times New Roman"/>
          <w:szCs w:val="24"/>
        </w:rPr>
        <w:t>π</w:t>
      </w:r>
      <w:r w:rsidRPr="002D19CB">
        <w:rPr>
          <w:rFonts w:eastAsia="Times New Roman" w:cs="Times New Roman"/>
          <w:szCs w:val="24"/>
        </w:rPr>
        <w:t xml:space="preserve">ολύ σωστά έλεγαν στους αγρότες αυτούς ότι δεν θα </w:t>
      </w:r>
      <w:r w:rsidRPr="002D19CB">
        <w:rPr>
          <w:rFonts w:eastAsia="Times New Roman" w:cs="Times New Roman"/>
          <w:szCs w:val="24"/>
        </w:rPr>
        <w:t>επιβαρυνθούν ούτε ένα ευρώ</w:t>
      </w:r>
      <w:r>
        <w:rPr>
          <w:rFonts w:eastAsia="Times New Roman" w:cs="Times New Roman"/>
          <w:szCs w:val="24"/>
        </w:rPr>
        <w:t>.</w:t>
      </w:r>
      <w:r w:rsidRPr="002D19CB">
        <w:rPr>
          <w:rFonts w:eastAsia="Times New Roman" w:cs="Times New Roman"/>
          <w:szCs w:val="24"/>
        </w:rPr>
        <w:t xml:space="preserve"> Η τροπ</w:t>
      </w:r>
      <w:r>
        <w:rPr>
          <w:rFonts w:eastAsia="Times New Roman" w:cs="Times New Roman"/>
          <w:szCs w:val="24"/>
        </w:rPr>
        <w:t xml:space="preserve">ολογία επιβαρύνει τους αγρότες, </w:t>
      </w:r>
      <w:r w:rsidRPr="002D19CB">
        <w:rPr>
          <w:rFonts w:eastAsia="Times New Roman" w:cs="Times New Roman"/>
          <w:szCs w:val="24"/>
        </w:rPr>
        <w:t>τα μέλη της ομάδας</w:t>
      </w:r>
      <w:r>
        <w:rPr>
          <w:rFonts w:eastAsia="Times New Roman" w:cs="Times New Roman"/>
          <w:szCs w:val="24"/>
        </w:rPr>
        <w:t>,</w:t>
      </w:r>
      <w:r w:rsidRPr="002D19CB">
        <w:rPr>
          <w:rFonts w:eastAsia="Times New Roman" w:cs="Times New Roman"/>
          <w:szCs w:val="24"/>
        </w:rPr>
        <w:t xml:space="preserve"> με το ποσό της αξίας της εταιρικής μερίδας</w:t>
      </w:r>
      <w:r>
        <w:rPr>
          <w:rFonts w:eastAsia="Times New Roman" w:cs="Times New Roman"/>
          <w:szCs w:val="24"/>
        </w:rPr>
        <w:t xml:space="preserve">, </w:t>
      </w:r>
      <w:r w:rsidRPr="002D19CB">
        <w:rPr>
          <w:rFonts w:eastAsia="Times New Roman" w:cs="Times New Roman"/>
          <w:szCs w:val="24"/>
        </w:rPr>
        <w:t>που κανείς δεν γνωρίζει</w:t>
      </w:r>
      <w:r>
        <w:rPr>
          <w:rFonts w:eastAsia="Times New Roman" w:cs="Times New Roman"/>
          <w:szCs w:val="24"/>
        </w:rPr>
        <w:t xml:space="preserve"> πόσο θα είναι.</w:t>
      </w:r>
      <w:r w:rsidRPr="002D19CB">
        <w:rPr>
          <w:rFonts w:eastAsia="Times New Roman" w:cs="Times New Roman"/>
          <w:szCs w:val="24"/>
        </w:rPr>
        <w:t xml:space="preserve"> Μπορεί να </w:t>
      </w:r>
      <w:r>
        <w:rPr>
          <w:rFonts w:eastAsia="Times New Roman" w:cs="Times New Roman"/>
          <w:szCs w:val="24"/>
        </w:rPr>
        <w:t xml:space="preserve">είναι 500, </w:t>
      </w:r>
      <w:r w:rsidRPr="002D19CB">
        <w:rPr>
          <w:rFonts w:eastAsia="Times New Roman" w:cs="Times New Roman"/>
          <w:szCs w:val="24"/>
        </w:rPr>
        <w:t xml:space="preserve">μπορεί να </w:t>
      </w:r>
      <w:r>
        <w:rPr>
          <w:rFonts w:eastAsia="Times New Roman" w:cs="Times New Roman"/>
          <w:szCs w:val="24"/>
        </w:rPr>
        <w:t xml:space="preserve">είναι 1.000, μπορεί να είναι 1.500. </w:t>
      </w:r>
      <w:r w:rsidRPr="002D19CB">
        <w:rPr>
          <w:rFonts w:eastAsia="Times New Roman" w:cs="Times New Roman"/>
          <w:szCs w:val="24"/>
        </w:rPr>
        <w:t>Κανείς δε</w:t>
      </w:r>
      <w:r>
        <w:rPr>
          <w:rFonts w:eastAsia="Times New Roman" w:cs="Times New Roman"/>
          <w:szCs w:val="24"/>
        </w:rPr>
        <w:t>ν</w:t>
      </w:r>
      <w:r w:rsidRPr="002D19CB">
        <w:rPr>
          <w:rFonts w:eastAsia="Times New Roman" w:cs="Times New Roman"/>
          <w:szCs w:val="24"/>
        </w:rPr>
        <w:t xml:space="preserve"> γνωρίζει</w:t>
      </w:r>
      <w:r>
        <w:rPr>
          <w:rFonts w:eastAsia="Times New Roman" w:cs="Times New Roman"/>
          <w:szCs w:val="24"/>
        </w:rPr>
        <w:t>.</w:t>
      </w:r>
      <w:r w:rsidRPr="002D19CB">
        <w:rPr>
          <w:rFonts w:eastAsia="Times New Roman" w:cs="Times New Roman"/>
          <w:szCs w:val="24"/>
        </w:rPr>
        <w:t xml:space="preserve"> </w:t>
      </w:r>
    </w:p>
    <w:p w14:paraId="4EC1951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Για να αρθεί, λοιπόν, </w:t>
      </w:r>
      <w:r w:rsidRPr="002D19CB">
        <w:rPr>
          <w:rFonts w:eastAsia="Times New Roman" w:cs="Times New Roman"/>
          <w:szCs w:val="24"/>
        </w:rPr>
        <w:t>αυτή η κατάφωρη αδικία</w:t>
      </w:r>
      <w:r>
        <w:rPr>
          <w:rFonts w:eastAsia="Times New Roman" w:cs="Times New Roman"/>
          <w:szCs w:val="24"/>
        </w:rPr>
        <w:t>,</w:t>
      </w:r>
      <w:r w:rsidRPr="002D19CB">
        <w:rPr>
          <w:rFonts w:eastAsia="Times New Roman" w:cs="Times New Roman"/>
          <w:szCs w:val="24"/>
        </w:rPr>
        <w:t xml:space="preserve"> προτείνω να προστεθεί στην τροπολογία αυτή μία πρόταση που να λέει ότι τα </w:t>
      </w:r>
      <w:r>
        <w:rPr>
          <w:rFonts w:eastAsia="Times New Roman" w:cs="Times New Roman"/>
          <w:szCs w:val="24"/>
        </w:rPr>
        <w:t>μέλη</w:t>
      </w:r>
      <w:r w:rsidRPr="002D19CB">
        <w:rPr>
          <w:rFonts w:eastAsia="Times New Roman" w:cs="Times New Roman"/>
          <w:szCs w:val="24"/>
        </w:rPr>
        <w:t xml:space="preserve"> της ομάδας </w:t>
      </w:r>
      <w:r>
        <w:rPr>
          <w:rFonts w:eastAsia="Times New Roman" w:cs="Times New Roman"/>
          <w:szCs w:val="24"/>
        </w:rPr>
        <w:t>παραγωγών «Α</w:t>
      </w:r>
      <w:r>
        <w:rPr>
          <w:rFonts w:eastAsia="Times New Roman" w:cs="Times New Roman"/>
          <w:szCs w:val="24"/>
        </w:rPr>
        <w:t>θηνά</w:t>
      </w:r>
      <w:r>
        <w:rPr>
          <w:rFonts w:eastAsia="Times New Roman" w:cs="Times New Roman"/>
          <w:szCs w:val="24"/>
        </w:rPr>
        <w:t>», που αναγνωρίστηκε</w:t>
      </w:r>
      <w:r w:rsidRPr="002D19CB">
        <w:rPr>
          <w:rFonts w:eastAsia="Times New Roman" w:cs="Times New Roman"/>
          <w:szCs w:val="24"/>
        </w:rPr>
        <w:t xml:space="preserve"> σύμφωνα με τον </w:t>
      </w:r>
      <w:r>
        <w:rPr>
          <w:rFonts w:eastAsia="Times New Roman" w:cs="Times New Roman"/>
          <w:szCs w:val="24"/>
        </w:rPr>
        <w:t>κ</w:t>
      </w:r>
      <w:r w:rsidRPr="002D19CB">
        <w:rPr>
          <w:rFonts w:eastAsia="Times New Roman" w:cs="Times New Roman"/>
          <w:szCs w:val="24"/>
        </w:rPr>
        <w:t>ανονισμό 103</w:t>
      </w:r>
      <w:r>
        <w:rPr>
          <w:rFonts w:eastAsia="Times New Roman" w:cs="Times New Roman"/>
          <w:szCs w:val="24"/>
        </w:rPr>
        <w:t>5/</w:t>
      </w:r>
      <w:r w:rsidRPr="002D19CB">
        <w:rPr>
          <w:rFonts w:eastAsia="Times New Roman" w:cs="Times New Roman"/>
          <w:szCs w:val="24"/>
        </w:rPr>
        <w:t>72 και που καταχωρή</w:t>
      </w:r>
      <w:r>
        <w:rPr>
          <w:rFonts w:eastAsia="Times New Roman" w:cs="Times New Roman"/>
          <w:szCs w:val="24"/>
        </w:rPr>
        <w:t>θηκε στα βιβλία των εταιρειών τ</w:t>
      </w:r>
      <w:r w:rsidRPr="002D19CB">
        <w:rPr>
          <w:rFonts w:eastAsia="Times New Roman" w:cs="Times New Roman"/>
          <w:szCs w:val="24"/>
        </w:rPr>
        <w:t>ο</w:t>
      </w:r>
      <w:r w:rsidRPr="002D19CB">
        <w:rPr>
          <w:rFonts w:eastAsia="Times New Roman" w:cs="Times New Roman"/>
          <w:szCs w:val="24"/>
        </w:rPr>
        <w:t>υ Π</w:t>
      </w:r>
      <w:r>
        <w:rPr>
          <w:rFonts w:eastAsia="Times New Roman" w:cs="Times New Roman"/>
          <w:szCs w:val="24"/>
        </w:rPr>
        <w:t>ρωτοδικείο Έδεσσας με αριθμό 6</w:t>
      </w:r>
      <w:r w:rsidRPr="002D19CB">
        <w:rPr>
          <w:rFonts w:eastAsia="Times New Roman" w:cs="Times New Roman"/>
          <w:szCs w:val="24"/>
        </w:rPr>
        <w:t>6/9</w:t>
      </w:r>
      <w:r>
        <w:rPr>
          <w:rFonts w:eastAsia="Times New Roman" w:cs="Times New Roman"/>
          <w:szCs w:val="24"/>
        </w:rPr>
        <w:t xml:space="preserve">-3-1993, δεν επιβαρύνονται με το ποσό της αξίας της </w:t>
      </w:r>
      <w:r w:rsidRPr="002D19CB">
        <w:rPr>
          <w:rFonts w:eastAsia="Times New Roman" w:cs="Times New Roman"/>
          <w:szCs w:val="24"/>
        </w:rPr>
        <w:t>μερίδας</w:t>
      </w:r>
      <w:r>
        <w:rPr>
          <w:rFonts w:eastAsia="Times New Roman" w:cs="Times New Roman"/>
          <w:szCs w:val="24"/>
        </w:rPr>
        <w:t xml:space="preserve">. Μόνο έτσι </w:t>
      </w:r>
      <w:r w:rsidRPr="002D19CB">
        <w:rPr>
          <w:rFonts w:eastAsia="Times New Roman" w:cs="Times New Roman"/>
          <w:szCs w:val="24"/>
        </w:rPr>
        <w:t>αποκαθίσταται το δίκαιο και απαλλάσσονται οι άνθρωποι από αυτό</w:t>
      </w:r>
      <w:r>
        <w:rPr>
          <w:rFonts w:eastAsia="Times New Roman" w:cs="Times New Roman"/>
          <w:szCs w:val="24"/>
        </w:rPr>
        <w:t>ν</w:t>
      </w:r>
      <w:r w:rsidRPr="002D19CB">
        <w:rPr>
          <w:rFonts w:eastAsia="Times New Roman" w:cs="Times New Roman"/>
          <w:szCs w:val="24"/>
        </w:rPr>
        <w:t xml:space="preserve"> το</w:t>
      </w:r>
      <w:r>
        <w:rPr>
          <w:rFonts w:eastAsia="Times New Roman" w:cs="Times New Roman"/>
          <w:szCs w:val="24"/>
        </w:rPr>
        <w:t>ν</w:t>
      </w:r>
      <w:r w:rsidRPr="002D19CB">
        <w:rPr>
          <w:rFonts w:eastAsia="Times New Roman" w:cs="Times New Roman"/>
          <w:szCs w:val="24"/>
        </w:rPr>
        <w:t xml:space="preserve"> βραχνά</w:t>
      </w:r>
      <w:r>
        <w:rPr>
          <w:rFonts w:eastAsia="Times New Roman" w:cs="Times New Roman"/>
          <w:szCs w:val="24"/>
        </w:rPr>
        <w:t>.</w:t>
      </w:r>
    </w:p>
    <w:p w14:paraId="4EC1951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του χρόνου.</w:t>
      </w:r>
    </w:p>
    <w:p w14:paraId="4EC1951A" w14:textId="77777777" w:rsidR="008E01FC" w:rsidRDefault="002168A0">
      <w:pPr>
        <w:spacing w:line="600" w:lineRule="auto"/>
        <w:ind w:firstLine="720"/>
        <w:jc w:val="center"/>
        <w:rPr>
          <w:rFonts w:eastAsia="Times New Roman" w:cs="Times New Roman"/>
          <w:szCs w:val="24"/>
        </w:rPr>
      </w:pPr>
      <w:r w:rsidRPr="00517DAE">
        <w:rPr>
          <w:rFonts w:eastAsia="Times New Roman" w:cs="Times New Roman"/>
          <w:szCs w:val="24"/>
        </w:rPr>
        <w:t xml:space="preserve">(Χειροκροτήματα από </w:t>
      </w:r>
      <w:r w:rsidRPr="00517DAE">
        <w:rPr>
          <w:rFonts w:eastAsia="Times New Roman" w:cs="Times New Roman"/>
          <w:szCs w:val="24"/>
        </w:rPr>
        <w:t>την πτέρυγα</w:t>
      </w:r>
      <w:r>
        <w:rPr>
          <w:rFonts w:eastAsia="Times New Roman" w:cs="Times New Roman"/>
          <w:szCs w:val="24"/>
        </w:rPr>
        <w:t xml:space="preserve"> της Νέας Δημοκρατίας</w:t>
      </w:r>
      <w:r w:rsidRPr="00517DAE">
        <w:rPr>
          <w:rFonts w:eastAsia="Times New Roman" w:cs="Times New Roman"/>
          <w:szCs w:val="24"/>
        </w:rPr>
        <w:t>)</w:t>
      </w:r>
      <w:r>
        <w:rPr>
          <w:rFonts w:eastAsia="Times New Roman" w:cs="Times New Roman"/>
          <w:szCs w:val="24"/>
        </w:rPr>
        <w:t xml:space="preserve"> </w:t>
      </w:r>
    </w:p>
    <w:p w14:paraId="4EC1951B" w14:textId="77777777" w:rsidR="008E01FC" w:rsidRDefault="002168A0">
      <w:pPr>
        <w:spacing w:line="600" w:lineRule="auto"/>
        <w:ind w:firstLine="720"/>
        <w:jc w:val="both"/>
        <w:rPr>
          <w:rFonts w:eastAsia="Times New Roman" w:cs="Times New Roman"/>
          <w:szCs w:val="24"/>
        </w:rPr>
      </w:pPr>
      <w:r w:rsidRPr="00B25447">
        <w:rPr>
          <w:rFonts w:eastAsia="Times New Roman" w:cs="Times New Roman"/>
          <w:b/>
          <w:szCs w:val="24"/>
        </w:rPr>
        <w:t xml:space="preserve">ΠΡΟΕΔΡΕΥΩΝ (Γεώργιος </w:t>
      </w:r>
      <w:proofErr w:type="spellStart"/>
      <w:r w:rsidRPr="00B25447">
        <w:rPr>
          <w:rFonts w:eastAsia="Times New Roman" w:cs="Times New Roman"/>
          <w:b/>
          <w:szCs w:val="24"/>
        </w:rPr>
        <w:t>Λαμπρούλης</w:t>
      </w:r>
      <w:proofErr w:type="spellEnd"/>
      <w:r w:rsidRPr="00B25447">
        <w:rPr>
          <w:rFonts w:eastAsia="Times New Roman" w:cs="Times New Roman"/>
          <w:b/>
          <w:szCs w:val="24"/>
        </w:rPr>
        <w:t xml:space="preserve">): </w:t>
      </w:r>
      <w:r w:rsidRPr="00B25447">
        <w:rPr>
          <w:rFonts w:eastAsia="Times New Roman" w:cs="Times New Roman"/>
          <w:szCs w:val="24"/>
        </w:rPr>
        <w:t xml:space="preserve">Τον </w:t>
      </w:r>
      <w:r w:rsidRPr="002D19CB">
        <w:rPr>
          <w:rFonts w:eastAsia="Times New Roman" w:cs="Times New Roman"/>
          <w:szCs w:val="24"/>
        </w:rPr>
        <w:t xml:space="preserve">λόγο έχει ο </w:t>
      </w:r>
      <w:r>
        <w:rPr>
          <w:rFonts w:eastAsia="Times New Roman" w:cs="Times New Roman"/>
          <w:szCs w:val="24"/>
        </w:rPr>
        <w:t>κ.</w:t>
      </w:r>
      <w:r w:rsidRPr="002D19CB">
        <w:rPr>
          <w:rFonts w:eastAsia="Times New Roman" w:cs="Times New Roman"/>
          <w:szCs w:val="24"/>
        </w:rPr>
        <w:t xml:space="preserve"> </w:t>
      </w:r>
      <w:proofErr w:type="spellStart"/>
      <w:r w:rsidRPr="002D19CB">
        <w:rPr>
          <w:rFonts w:eastAsia="Times New Roman" w:cs="Times New Roman"/>
          <w:szCs w:val="24"/>
        </w:rPr>
        <w:t>Κεγκέρογλου</w:t>
      </w:r>
      <w:proofErr w:type="spellEnd"/>
      <w:r w:rsidRPr="002D19CB">
        <w:rPr>
          <w:rFonts w:eastAsia="Times New Roman" w:cs="Times New Roman"/>
          <w:szCs w:val="24"/>
        </w:rPr>
        <w:t xml:space="preserve"> </w:t>
      </w:r>
      <w:r>
        <w:rPr>
          <w:rFonts w:eastAsia="Times New Roman" w:cs="Times New Roman"/>
          <w:szCs w:val="24"/>
        </w:rPr>
        <w:t>από τη</w:t>
      </w:r>
      <w:r w:rsidRPr="002D19CB">
        <w:rPr>
          <w:rFonts w:eastAsia="Times New Roman" w:cs="Times New Roman"/>
          <w:szCs w:val="24"/>
        </w:rPr>
        <w:t xml:space="preserve"> Δημοκρατική </w:t>
      </w:r>
      <w:r>
        <w:rPr>
          <w:rFonts w:eastAsia="Times New Roman" w:cs="Times New Roman"/>
          <w:szCs w:val="24"/>
        </w:rPr>
        <w:t xml:space="preserve">Συμπαράταξη. </w:t>
      </w:r>
    </w:p>
    <w:p w14:paraId="4EC1951C"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w:t>
      </w:r>
      <w:r w:rsidRPr="002D19CB">
        <w:rPr>
          <w:rFonts w:eastAsia="Times New Roman" w:cs="Times New Roman"/>
          <w:szCs w:val="24"/>
        </w:rPr>
        <w:t>κύριε Πρόεδρε</w:t>
      </w:r>
      <w:r>
        <w:rPr>
          <w:rFonts w:eastAsia="Times New Roman" w:cs="Times New Roman"/>
          <w:szCs w:val="24"/>
        </w:rPr>
        <w:t>.</w:t>
      </w:r>
      <w:r w:rsidRPr="002D19CB">
        <w:rPr>
          <w:rFonts w:eastAsia="Times New Roman" w:cs="Times New Roman"/>
          <w:szCs w:val="24"/>
        </w:rPr>
        <w:t xml:space="preserve"> </w:t>
      </w:r>
    </w:p>
    <w:p w14:paraId="4EC1951D" w14:textId="77777777" w:rsidR="008E01FC" w:rsidRDefault="002168A0">
      <w:pPr>
        <w:spacing w:line="600" w:lineRule="auto"/>
        <w:ind w:firstLine="720"/>
        <w:jc w:val="both"/>
        <w:rPr>
          <w:rFonts w:eastAsia="Times New Roman" w:cs="Times New Roman"/>
          <w:szCs w:val="24"/>
        </w:rPr>
      </w:pPr>
      <w:r w:rsidRPr="002D19CB">
        <w:rPr>
          <w:rFonts w:eastAsia="Times New Roman" w:cs="Times New Roman"/>
          <w:szCs w:val="24"/>
        </w:rPr>
        <w:t xml:space="preserve">Συζητάμε σήμερα </w:t>
      </w:r>
      <w:r>
        <w:rPr>
          <w:rFonts w:eastAsia="Times New Roman" w:cs="Times New Roman"/>
          <w:szCs w:val="24"/>
        </w:rPr>
        <w:t xml:space="preserve">κυρίως </w:t>
      </w:r>
      <w:r w:rsidRPr="002D19CB">
        <w:rPr>
          <w:rFonts w:eastAsia="Times New Roman" w:cs="Times New Roman"/>
          <w:szCs w:val="24"/>
        </w:rPr>
        <w:t xml:space="preserve">για την τροπολογία που κατατέθηκε στο πλαίσιο των </w:t>
      </w:r>
      <w:r w:rsidRPr="002D19CB">
        <w:rPr>
          <w:rFonts w:eastAsia="Times New Roman" w:cs="Times New Roman"/>
          <w:szCs w:val="24"/>
        </w:rPr>
        <w:t>αναγκών</w:t>
      </w:r>
      <w:r>
        <w:rPr>
          <w:rFonts w:eastAsia="Times New Roman" w:cs="Times New Roman"/>
          <w:szCs w:val="24"/>
        </w:rPr>
        <w:t xml:space="preserve"> από τη μια μεριά,</w:t>
      </w:r>
      <w:r w:rsidRPr="002D19CB">
        <w:rPr>
          <w:rFonts w:eastAsia="Times New Roman" w:cs="Times New Roman"/>
          <w:szCs w:val="24"/>
        </w:rPr>
        <w:t xml:space="preserve"> αλλά και των δεσμεύσεων από την άλλη της Κυβέρνησης</w:t>
      </w:r>
      <w:r>
        <w:rPr>
          <w:rFonts w:eastAsia="Times New Roman" w:cs="Times New Roman"/>
          <w:szCs w:val="24"/>
        </w:rPr>
        <w:t>,</w:t>
      </w:r>
      <w:r w:rsidRPr="002D19CB">
        <w:rPr>
          <w:rFonts w:eastAsia="Times New Roman" w:cs="Times New Roman"/>
          <w:szCs w:val="24"/>
        </w:rPr>
        <w:t xml:space="preserve"> προκειμένου να υπάρξει αντιμετώπιση του ζητήματος που έχει να κάνει με τα υπερχρεωμένα νοικοκυριά</w:t>
      </w:r>
      <w:r>
        <w:rPr>
          <w:rFonts w:eastAsia="Times New Roman" w:cs="Times New Roman"/>
          <w:szCs w:val="24"/>
        </w:rPr>
        <w:t>.</w:t>
      </w:r>
      <w:r w:rsidRPr="002D19CB">
        <w:rPr>
          <w:rFonts w:eastAsia="Times New Roman" w:cs="Times New Roman"/>
          <w:szCs w:val="24"/>
        </w:rPr>
        <w:t xml:space="preserve"> </w:t>
      </w:r>
    </w:p>
    <w:p w14:paraId="4EC1951E" w14:textId="77777777" w:rsidR="008E01FC" w:rsidRDefault="002168A0">
      <w:pPr>
        <w:spacing w:line="600" w:lineRule="auto"/>
        <w:ind w:firstLine="720"/>
        <w:jc w:val="both"/>
        <w:rPr>
          <w:rFonts w:eastAsia="Times New Roman" w:cs="Times New Roman"/>
          <w:szCs w:val="24"/>
        </w:rPr>
      </w:pPr>
      <w:r w:rsidRPr="002D19CB">
        <w:rPr>
          <w:rFonts w:eastAsia="Times New Roman" w:cs="Times New Roman"/>
          <w:szCs w:val="24"/>
        </w:rPr>
        <w:t>Είναι διαφορετικές οι οπτικές με τις οποίες βλέπουμε εμείς το θέμα και διαφορ</w:t>
      </w:r>
      <w:r w:rsidRPr="002D19CB">
        <w:rPr>
          <w:rFonts w:eastAsia="Times New Roman" w:cs="Times New Roman"/>
          <w:szCs w:val="24"/>
        </w:rPr>
        <w:t xml:space="preserve">ετική </w:t>
      </w:r>
      <w:r>
        <w:rPr>
          <w:rFonts w:eastAsia="Times New Roman" w:cs="Times New Roman"/>
          <w:szCs w:val="24"/>
        </w:rPr>
        <w:t xml:space="preserve">η </w:t>
      </w:r>
      <w:r w:rsidRPr="002D19CB">
        <w:rPr>
          <w:rFonts w:eastAsia="Times New Roman" w:cs="Times New Roman"/>
          <w:szCs w:val="24"/>
        </w:rPr>
        <w:t>οπτική που το βλέπει η Κυβέρνηση και η Νέα Δημοκρατία</w:t>
      </w:r>
      <w:r>
        <w:rPr>
          <w:rFonts w:eastAsia="Times New Roman" w:cs="Times New Roman"/>
          <w:szCs w:val="24"/>
        </w:rPr>
        <w:t>.</w:t>
      </w:r>
      <w:r w:rsidRPr="002D19CB">
        <w:rPr>
          <w:rFonts w:eastAsia="Times New Roman" w:cs="Times New Roman"/>
          <w:szCs w:val="24"/>
        </w:rPr>
        <w:t xml:space="preserve"> Βέβαια πρέπει να ξεκινήσω από το 2010 και να πω ότι η </w:t>
      </w:r>
      <w:r>
        <w:rPr>
          <w:rFonts w:eastAsia="Times New Roman" w:cs="Times New Roman"/>
          <w:szCs w:val="24"/>
        </w:rPr>
        <w:t>κ</w:t>
      </w:r>
      <w:r w:rsidRPr="002D19CB">
        <w:rPr>
          <w:rFonts w:eastAsia="Times New Roman" w:cs="Times New Roman"/>
          <w:szCs w:val="24"/>
        </w:rPr>
        <w:t>υβέρνηση του ΠΑΣΟΚ ανάμεσα στις θεσμικές αλλαγές που έκανε τότε και τις μεταρρυθμίσεις για να αντιμετωπίσει τα αίτια της κρίσης</w:t>
      </w:r>
      <w:r>
        <w:rPr>
          <w:rFonts w:eastAsia="Times New Roman" w:cs="Times New Roman"/>
          <w:szCs w:val="24"/>
        </w:rPr>
        <w:t>, πήρε μι</w:t>
      </w:r>
      <w:r w:rsidRPr="002D19CB">
        <w:rPr>
          <w:rFonts w:eastAsia="Times New Roman" w:cs="Times New Roman"/>
          <w:szCs w:val="24"/>
        </w:rPr>
        <w:t xml:space="preserve">α </w:t>
      </w:r>
      <w:r w:rsidRPr="002D19CB">
        <w:rPr>
          <w:rFonts w:eastAsia="Times New Roman" w:cs="Times New Roman"/>
          <w:szCs w:val="24"/>
        </w:rPr>
        <w:t>σειρά από</w:t>
      </w:r>
      <w:r>
        <w:rPr>
          <w:rFonts w:eastAsia="Times New Roman" w:cs="Times New Roman"/>
          <w:szCs w:val="24"/>
        </w:rPr>
        <w:t xml:space="preserve"> αποφάσεις</w:t>
      </w:r>
      <w:r w:rsidRPr="002D19CB">
        <w:rPr>
          <w:rFonts w:eastAsia="Times New Roman" w:cs="Times New Roman"/>
          <w:szCs w:val="24"/>
        </w:rPr>
        <w:t xml:space="preserve"> που είχαν να κάνουν τη συγκεκριμένη περίοδο με τα προβλήματα τα οποία είχαν ανακύψει από τον οικονομικό εκτροχιασμό</w:t>
      </w:r>
      <w:r>
        <w:rPr>
          <w:rFonts w:eastAsia="Times New Roman" w:cs="Times New Roman"/>
          <w:szCs w:val="24"/>
        </w:rPr>
        <w:t>. Παραδείγματος</w:t>
      </w:r>
      <w:r w:rsidRPr="002D19CB">
        <w:rPr>
          <w:rFonts w:eastAsia="Times New Roman" w:cs="Times New Roman"/>
          <w:szCs w:val="24"/>
        </w:rPr>
        <w:t xml:space="preserve"> χάρ</w:t>
      </w:r>
      <w:r>
        <w:rPr>
          <w:rFonts w:eastAsia="Times New Roman" w:cs="Times New Roman"/>
          <w:szCs w:val="24"/>
        </w:rPr>
        <w:t>ιν</w:t>
      </w:r>
      <w:r>
        <w:rPr>
          <w:rFonts w:eastAsia="Times New Roman" w:cs="Times New Roman"/>
          <w:szCs w:val="24"/>
        </w:rPr>
        <w:t>,</w:t>
      </w:r>
      <w:r w:rsidRPr="002D19CB">
        <w:rPr>
          <w:rFonts w:eastAsia="Times New Roman" w:cs="Times New Roman"/>
          <w:szCs w:val="24"/>
        </w:rPr>
        <w:t xml:space="preserve"> </w:t>
      </w:r>
      <w:r>
        <w:rPr>
          <w:rFonts w:eastAsia="Times New Roman" w:cs="Times New Roman"/>
          <w:szCs w:val="24"/>
        </w:rPr>
        <w:t xml:space="preserve">για </w:t>
      </w:r>
      <w:r w:rsidRPr="002D19CB">
        <w:rPr>
          <w:rFonts w:eastAsia="Times New Roman" w:cs="Times New Roman"/>
          <w:szCs w:val="24"/>
        </w:rPr>
        <w:t xml:space="preserve">το πρόβλημα του τριπλασιασμού της φαρμακευτικής δαπάνης από 2,2 δισεκατομμύρια </w:t>
      </w:r>
      <w:r>
        <w:rPr>
          <w:rFonts w:eastAsia="Times New Roman" w:cs="Times New Roman"/>
          <w:szCs w:val="24"/>
        </w:rPr>
        <w:t xml:space="preserve">ευρώ </w:t>
      </w:r>
      <w:r w:rsidRPr="002D19CB">
        <w:rPr>
          <w:rFonts w:eastAsia="Times New Roman" w:cs="Times New Roman"/>
          <w:szCs w:val="24"/>
        </w:rPr>
        <w:t>που ήταν τ</w:t>
      </w:r>
      <w:r w:rsidRPr="002D19CB">
        <w:rPr>
          <w:rFonts w:eastAsia="Times New Roman" w:cs="Times New Roman"/>
          <w:szCs w:val="24"/>
        </w:rPr>
        <w:t>ο 2003</w:t>
      </w:r>
      <w:r>
        <w:rPr>
          <w:rFonts w:eastAsia="Times New Roman" w:cs="Times New Roman"/>
          <w:szCs w:val="24"/>
        </w:rPr>
        <w:t>,</w:t>
      </w:r>
      <w:r w:rsidRPr="002D19CB">
        <w:rPr>
          <w:rFonts w:eastAsia="Times New Roman" w:cs="Times New Roman"/>
          <w:szCs w:val="24"/>
        </w:rPr>
        <w:t xml:space="preserve"> σε 5,8 δισεκατομμύρια </w:t>
      </w:r>
      <w:r>
        <w:rPr>
          <w:rFonts w:eastAsia="Times New Roman" w:cs="Times New Roman"/>
          <w:szCs w:val="24"/>
        </w:rPr>
        <w:t xml:space="preserve">ευρώ </w:t>
      </w:r>
      <w:r w:rsidRPr="002D19CB">
        <w:rPr>
          <w:rFonts w:eastAsia="Times New Roman" w:cs="Times New Roman"/>
          <w:szCs w:val="24"/>
        </w:rPr>
        <w:t>το 2009</w:t>
      </w:r>
      <w:r>
        <w:rPr>
          <w:rFonts w:eastAsia="Times New Roman" w:cs="Times New Roman"/>
          <w:szCs w:val="24"/>
        </w:rPr>
        <w:t>,</w:t>
      </w:r>
      <w:r w:rsidRPr="002D19CB">
        <w:rPr>
          <w:rFonts w:eastAsia="Times New Roman" w:cs="Times New Roman"/>
          <w:szCs w:val="24"/>
        </w:rPr>
        <w:t xml:space="preserve"> προχώρησε στη θεσμική μεταβολή του συστήματος </w:t>
      </w:r>
      <w:proofErr w:type="spellStart"/>
      <w:r w:rsidRPr="002D19CB">
        <w:rPr>
          <w:rFonts w:eastAsia="Times New Roman" w:cs="Times New Roman"/>
          <w:szCs w:val="24"/>
        </w:rPr>
        <w:t>συνταγογράφησης</w:t>
      </w:r>
      <w:proofErr w:type="spellEnd"/>
      <w:r w:rsidRPr="002D19CB">
        <w:rPr>
          <w:rFonts w:eastAsia="Times New Roman" w:cs="Times New Roman"/>
          <w:szCs w:val="24"/>
        </w:rPr>
        <w:t xml:space="preserve"> με την ηλεκτρονική </w:t>
      </w:r>
      <w:proofErr w:type="spellStart"/>
      <w:r w:rsidRPr="002D19CB">
        <w:rPr>
          <w:rFonts w:eastAsia="Times New Roman" w:cs="Times New Roman"/>
          <w:szCs w:val="24"/>
        </w:rPr>
        <w:t>συνταγογράφηση</w:t>
      </w:r>
      <w:proofErr w:type="spellEnd"/>
      <w:r w:rsidRPr="002D19CB">
        <w:rPr>
          <w:rFonts w:eastAsia="Times New Roman" w:cs="Times New Roman"/>
          <w:szCs w:val="24"/>
        </w:rPr>
        <w:t xml:space="preserve"> και τα άλλα μέτρα περιορισμού της σπατάλης</w:t>
      </w:r>
      <w:r>
        <w:rPr>
          <w:rFonts w:eastAsia="Times New Roman" w:cs="Times New Roman"/>
          <w:szCs w:val="24"/>
        </w:rPr>
        <w:t>.</w:t>
      </w:r>
      <w:r w:rsidRPr="002D19CB">
        <w:rPr>
          <w:rFonts w:eastAsia="Times New Roman" w:cs="Times New Roman"/>
          <w:szCs w:val="24"/>
        </w:rPr>
        <w:t xml:space="preserve"> Και </w:t>
      </w:r>
      <w:r>
        <w:rPr>
          <w:rFonts w:eastAsia="Times New Roman" w:cs="Times New Roman"/>
          <w:szCs w:val="24"/>
        </w:rPr>
        <w:t>π</w:t>
      </w:r>
      <w:r w:rsidRPr="002D19CB">
        <w:rPr>
          <w:rFonts w:eastAsia="Times New Roman" w:cs="Times New Roman"/>
          <w:szCs w:val="24"/>
        </w:rPr>
        <w:t>ράγματι</w:t>
      </w:r>
      <w:r>
        <w:rPr>
          <w:rFonts w:eastAsia="Times New Roman" w:cs="Times New Roman"/>
          <w:szCs w:val="24"/>
        </w:rPr>
        <w:t>,</w:t>
      </w:r>
      <w:r w:rsidRPr="002D19CB">
        <w:rPr>
          <w:rFonts w:eastAsia="Times New Roman" w:cs="Times New Roman"/>
          <w:szCs w:val="24"/>
        </w:rPr>
        <w:t xml:space="preserve"> μέσα σε δύο χρόνια </w:t>
      </w:r>
      <w:r>
        <w:rPr>
          <w:rFonts w:eastAsia="Times New Roman" w:cs="Times New Roman"/>
          <w:szCs w:val="24"/>
        </w:rPr>
        <w:t xml:space="preserve">νοικοκυρεύτηκε </w:t>
      </w:r>
      <w:r w:rsidRPr="002D19CB">
        <w:rPr>
          <w:rFonts w:eastAsia="Times New Roman" w:cs="Times New Roman"/>
          <w:szCs w:val="24"/>
        </w:rPr>
        <w:t>το σύστημα στα 2,8 δι</w:t>
      </w:r>
      <w:r>
        <w:rPr>
          <w:rFonts w:eastAsia="Times New Roman" w:cs="Times New Roman"/>
          <w:szCs w:val="24"/>
        </w:rPr>
        <w:t>σεκατομμύρια ευρώ,</w:t>
      </w:r>
      <w:r w:rsidRPr="002D19CB">
        <w:rPr>
          <w:rFonts w:eastAsia="Times New Roman" w:cs="Times New Roman"/>
          <w:szCs w:val="24"/>
        </w:rPr>
        <w:t xml:space="preserve"> όπου παραμένει και σήμερα</w:t>
      </w:r>
      <w:r>
        <w:rPr>
          <w:rFonts w:eastAsia="Times New Roman" w:cs="Times New Roman"/>
          <w:szCs w:val="24"/>
        </w:rPr>
        <w:t>, χ</w:t>
      </w:r>
      <w:r w:rsidRPr="002D19CB">
        <w:rPr>
          <w:rFonts w:eastAsia="Times New Roman" w:cs="Times New Roman"/>
          <w:szCs w:val="24"/>
        </w:rPr>
        <w:t xml:space="preserve">ωρίς βέβαια να έχει γίνει προσπάθεια να αντιμετωπιστούν οι αδικίες που </w:t>
      </w:r>
      <w:r>
        <w:rPr>
          <w:rFonts w:eastAsia="Times New Roman" w:cs="Times New Roman"/>
          <w:szCs w:val="24"/>
        </w:rPr>
        <w:t>υπήρξαν</w:t>
      </w:r>
      <w:r w:rsidRPr="002D19CB">
        <w:rPr>
          <w:rFonts w:eastAsia="Times New Roman" w:cs="Times New Roman"/>
          <w:szCs w:val="24"/>
        </w:rPr>
        <w:t xml:space="preserve"> σε αυτή την προσπάθεια</w:t>
      </w:r>
      <w:r>
        <w:rPr>
          <w:rFonts w:eastAsia="Times New Roman" w:cs="Times New Roman"/>
          <w:szCs w:val="24"/>
        </w:rPr>
        <w:t>.</w:t>
      </w:r>
      <w:r w:rsidRPr="002D19CB">
        <w:rPr>
          <w:rFonts w:eastAsia="Times New Roman" w:cs="Times New Roman"/>
          <w:szCs w:val="24"/>
        </w:rPr>
        <w:t xml:space="preserve"> </w:t>
      </w:r>
    </w:p>
    <w:p w14:paraId="4EC1951F" w14:textId="77777777" w:rsidR="008E01FC" w:rsidRDefault="002168A0">
      <w:pPr>
        <w:spacing w:line="600" w:lineRule="auto"/>
        <w:ind w:firstLine="720"/>
        <w:jc w:val="both"/>
        <w:rPr>
          <w:rFonts w:eastAsia="Times New Roman" w:cs="Times New Roman"/>
          <w:szCs w:val="24"/>
        </w:rPr>
      </w:pPr>
      <w:r w:rsidRPr="002D19CB">
        <w:rPr>
          <w:rFonts w:eastAsia="Times New Roman" w:cs="Times New Roman"/>
          <w:szCs w:val="24"/>
        </w:rPr>
        <w:t>Ταυτόχρονα</w:t>
      </w:r>
      <w:r>
        <w:rPr>
          <w:rFonts w:eastAsia="Times New Roman" w:cs="Times New Roman"/>
          <w:szCs w:val="24"/>
        </w:rPr>
        <w:t>,</w:t>
      </w:r>
      <w:r w:rsidRPr="002D19CB">
        <w:rPr>
          <w:rFonts w:eastAsia="Times New Roman" w:cs="Times New Roman"/>
          <w:szCs w:val="24"/>
        </w:rPr>
        <w:t xml:space="preserve"> είχε ανακύψει </w:t>
      </w:r>
      <w:r>
        <w:rPr>
          <w:rFonts w:eastAsia="Times New Roman" w:cs="Times New Roman"/>
          <w:szCs w:val="24"/>
        </w:rPr>
        <w:t xml:space="preserve">και </w:t>
      </w:r>
      <w:r w:rsidRPr="002D19CB">
        <w:rPr>
          <w:rFonts w:eastAsia="Times New Roman" w:cs="Times New Roman"/>
          <w:szCs w:val="24"/>
        </w:rPr>
        <w:t>το πρόβλημα με τα υπερχρεωμένα νοικοκυριά</w:t>
      </w:r>
      <w:r>
        <w:rPr>
          <w:rFonts w:eastAsia="Times New Roman" w:cs="Times New Roman"/>
          <w:szCs w:val="24"/>
        </w:rPr>
        <w:t>.</w:t>
      </w:r>
      <w:r w:rsidRPr="002D19CB">
        <w:rPr>
          <w:rFonts w:eastAsia="Times New Roman" w:cs="Times New Roman"/>
          <w:szCs w:val="24"/>
        </w:rPr>
        <w:t xml:space="preserve"> Η </w:t>
      </w:r>
      <w:r>
        <w:rPr>
          <w:rFonts w:eastAsia="Times New Roman" w:cs="Times New Roman"/>
          <w:szCs w:val="24"/>
        </w:rPr>
        <w:t>πιστωτική επέκταση π</w:t>
      </w:r>
      <w:r w:rsidRPr="002D19CB">
        <w:rPr>
          <w:rFonts w:eastAsia="Times New Roman" w:cs="Times New Roman"/>
          <w:szCs w:val="24"/>
        </w:rPr>
        <w:t xml:space="preserve">ου υπήρξε </w:t>
      </w:r>
      <w:r w:rsidRPr="002D19CB">
        <w:rPr>
          <w:rFonts w:eastAsia="Times New Roman" w:cs="Times New Roman"/>
          <w:szCs w:val="24"/>
        </w:rPr>
        <w:t>τα προηγούμενα χρόνια και ταυτόχρονα η αδ</w:t>
      </w:r>
      <w:r>
        <w:rPr>
          <w:rFonts w:eastAsia="Times New Roman" w:cs="Times New Roman"/>
          <w:szCs w:val="24"/>
        </w:rPr>
        <w:t xml:space="preserve">υναμία εξυπηρέτησης των δανείων, λόγω </w:t>
      </w:r>
      <w:r w:rsidRPr="002D19CB">
        <w:rPr>
          <w:rFonts w:eastAsia="Times New Roman" w:cs="Times New Roman"/>
          <w:szCs w:val="24"/>
        </w:rPr>
        <w:t>της μείωσης των εισοδημάτων</w:t>
      </w:r>
      <w:r>
        <w:rPr>
          <w:rFonts w:eastAsia="Times New Roman" w:cs="Times New Roman"/>
          <w:szCs w:val="24"/>
        </w:rPr>
        <w:t>,</w:t>
      </w:r>
      <w:r w:rsidRPr="002D19CB">
        <w:rPr>
          <w:rFonts w:eastAsia="Times New Roman" w:cs="Times New Roman"/>
          <w:szCs w:val="24"/>
        </w:rPr>
        <w:t xml:space="preserve"> έκανε επιτακτική την ανάγκη </w:t>
      </w:r>
      <w:r>
        <w:rPr>
          <w:rFonts w:eastAsia="Times New Roman" w:cs="Times New Roman"/>
          <w:szCs w:val="24"/>
        </w:rPr>
        <w:t xml:space="preserve">για </w:t>
      </w:r>
      <w:r w:rsidRPr="002D19CB">
        <w:rPr>
          <w:rFonts w:eastAsia="Times New Roman" w:cs="Times New Roman"/>
          <w:szCs w:val="24"/>
        </w:rPr>
        <w:t xml:space="preserve">ένα θεσμικό </w:t>
      </w:r>
      <w:r>
        <w:rPr>
          <w:rFonts w:eastAsia="Times New Roman" w:cs="Times New Roman"/>
          <w:szCs w:val="24"/>
        </w:rPr>
        <w:t>π</w:t>
      </w:r>
      <w:r w:rsidRPr="002D19CB">
        <w:rPr>
          <w:rFonts w:eastAsia="Times New Roman" w:cs="Times New Roman"/>
          <w:szCs w:val="24"/>
        </w:rPr>
        <w:t xml:space="preserve">λαίσιο που μέχρι τότε </w:t>
      </w:r>
      <w:r>
        <w:rPr>
          <w:rFonts w:eastAsia="Times New Roman" w:cs="Times New Roman"/>
          <w:szCs w:val="24"/>
        </w:rPr>
        <w:t>δεν υπήρχε στην Ελλάδα κ</w:t>
      </w:r>
      <w:r>
        <w:rPr>
          <w:rFonts w:eastAsia="Times New Roman" w:cs="Times New Roman"/>
          <w:szCs w:val="24"/>
        </w:rPr>
        <w:t>α</w:t>
      </w:r>
      <w:r>
        <w:rPr>
          <w:rFonts w:eastAsia="Times New Roman" w:cs="Times New Roman"/>
          <w:szCs w:val="24"/>
        </w:rPr>
        <w:t xml:space="preserve">ι έγινε ο ν.3869/2010, για την </w:t>
      </w:r>
      <w:r w:rsidRPr="002D19CB">
        <w:rPr>
          <w:rFonts w:eastAsia="Times New Roman" w:cs="Times New Roman"/>
          <w:szCs w:val="24"/>
        </w:rPr>
        <w:t>προστασία των υπερχρεωμέν</w:t>
      </w:r>
      <w:r w:rsidRPr="002D19CB">
        <w:rPr>
          <w:rFonts w:eastAsia="Times New Roman" w:cs="Times New Roman"/>
          <w:szCs w:val="24"/>
        </w:rPr>
        <w:t>ων νοικοκυριών</w:t>
      </w:r>
      <w:r>
        <w:rPr>
          <w:rFonts w:eastAsia="Times New Roman" w:cs="Times New Roman"/>
          <w:szCs w:val="24"/>
        </w:rPr>
        <w:t>,</w:t>
      </w:r>
      <w:r w:rsidRPr="002D19CB">
        <w:rPr>
          <w:rFonts w:eastAsia="Times New Roman" w:cs="Times New Roman"/>
          <w:szCs w:val="24"/>
        </w:rPr>
        <w:t xml:space="preserve"> αλλά όχι αδράνεια</w:t>
      </w:r>
      <w:r>
        <w:rPr>
          <w:rFonts w:eastAsia="Times New Roman" w:cs="Times New Roman"/>
          <w:szCs w:val="24"/>
        </w:rPr>
        <w:t>.</w:t>
      </w:r>
      <w:r w:rsidRPr="002D19CB">
        <w:rPr>
          <w:rFonts w:eastAsia="Times New Roman" w:cs="Times New Roman"/>
          <w:szCs w:val="24"/>
        </w:rPr>
        <w:t xml:space="preserve"> </w:t>
      </w:r>
      <w:r>
        <w:rPr>
          <w:rFonts w:eastAsia="Times New Roman" w:cs="Times New Roman"/>
          <w:szCs w:val="24"/>
        </w:rPr>
        <w:t>Έδωσε δ</w:t>
      </w:r>
      <w:r w:rsidRPr="002D19CB">
        <w:rPr>
          <w:rFonts w:eastAsia="Times New Roman" w:cs="Times New Roman"/>
          <w:szCs w:val="24"/>
        </w:rPr>
        <w:t>ιέξοδο για να μπορούν</w:t>
      </w:r>
      <w:r>
        <w:rPr>
          <w:rFonts w:eastAsia="Times New Roman" w:cs="Times New Roman"/>
          <w:szCs w:val="24"/>
        </w:rPr>
        <w:t>,</w:t>
      </w:r>
      <w:r w:rsidRPr="002D19CB">
        <w:rPr>
          <w:rFonts w:eastAsia="Times New Roman" w:cs="Times New Roman"/>
          <w:szCs w:val="24"/>
        </w:rPr>
        <w:t xml:space="preserve"> μέσα από τις μικρότερες οικονομικές δυνατότητες που είχαν</w:t>
      </w:r>
      <w:r>
        <w:rPr>
          <w:rFonts w:eastAsia="Times New Roman" w:cs="Times New Roman"/>
          <w:szCs w:val="24"/>
        </w:rPr>
        <w:t>,</w:t>
      </w:r>
      <w:r w:rsidRPr="002D19CB">
        <w:rPr>
          <w:rFonts w:eastAsia="Times New Roman" w:cs="Times New Roman"/>
          <w:szCs w:val="24"/>
        </w:rPr>
        <w:t xml:space="preserve"> να αντιμετωπίσουν </w:t>
      </w:r>
      <w:r>
        <w:rPr>
          <w:rFonts w:eastAsia="Times New Roman" w:cs="Times New Roman"/>
          <w:szCs w:val="24"/>
        </w:rPr>
        <w:t xml:space="preserve">και να </w:t>
      </w:r>
      <w:r w:rsidRPr="002D19CB">
        <w:rPr>
          <w:rFonts w:eastAsia="Times New Roman" w:cs="Times New Roman"/>
          <w:szCs w:val="24"/>
        </w:rPr>
        <w:t>εξυπηρετήσουν τα δάνεια το</w:t>
      </w:r>
      <w:r>
        <w:rPr>
          <w:rFonts w:eastAsia="Times New Roman" w:cs="Times New Roman"/>
          <w:szCs w:val="24"/>
        </w:rPr>
        <w:t>υς και</w:t>
      </w:r>
      <w:r w:rsidRPr="002D19CB">
        <w:rPr>
          <w:rFonts w:eastAsia="Times New Roman" w:cs="Times New Roman"/>
          <w:szCs w:val="24"/>
        </w:rPr>
        <w:t xml:space="preserve"> τις υποχρεώσεις </w:t>
      </w:r>
      <w:r>
        <w:rPr>
          <w:rFonts w:eastAsia="Times New Roman" w:cs="Times New Roman"/>
          <w:szCs w:val="24"/>
        </w:rPr>
        <w:t>τους,</w:t>
      </w:r>
      <w:r w:rsidRPr="002D19CB">
        <w:rPr>
          <w:rFonts w:eastAsia="Times New Roman" w:cs="Times New Roman"/>
          <w:szCs w:val="24"/>
        </w:rPr>
        <w:t xml:space="preserve"> βεβαίω</w:t>
      </w:r>
      <w:r>
        <w:rPr>
          <w:rFonts w:eastAsia="Times New Roman" w:cs="Times New Roman"/>
          <w:szCs w:val="24"/>
        </w:rPr>
        <w:t>ς με</w:t>
      </w:r>
      <w:r w:rsidRPr="002D19CB">
        <w:rPr>
          <w:rFonts w:eastAsia="Times New Roman" w:cs="Times New Roman"/>
          <w:szCs w:val="24"/>
        </w:rPr>
        <w:t xml:space="preserve"> απόλυτη προστασία της πρώτης κατοικίας</w:t>
      </w:r>
      <w:r>
        <w:rPr>
          <w:rFonts w:eastAsia="Times New Roman" w:cs="Times New Roman"/>
          <w:szCs w:val="24"/>
        </w:rPr>
        <w:t>,</w:t>
      </w:r>
      <w:r w:rsidRPr="002D19CB">
        <w:rPr>
          <w:rFonts w:eastAsia="Times New Roman" w:cs="Times New Roman"/>
          <w:szCs w:val="24"/>
        </w:rPr>
        <w:t xml:space="preserve"> τ</w:t>
      </w:r>
      <w:r w:rsidRPr="002D19CB">
        <w:rPr>
          <w:rFonts w:eastAsia="Times New Roman" w:cs="Times New Roman"/>
          <w:szCs w:val="24"/>
        </w:rPr>
        <w:t>ης κύριας κατοικίας</w:t>
      </w:r>
      <w:r>
        <w:rPr>
          <w:rFonts w:eastAsia="Times New Roman" w:cs="Times New Roman"/>
          <w:szCs w:val="24"/>
        </w:rPr>
        <w:t>,</w:t>
      </w:r>
      <w:r w:rsidRPr="002D19CB">
        <w:rPr>
          <w:rFonts w:eastAsia="Times New Roman" w:cs="Times New Roman"/>
          <w:szCs w:val="24"/>
        </w:rPr>
        <w:t xml:space="preserve"> του σπιτιού που μένουν</w:t>
      </w:r>
      <w:r>
        <w:rPr>
          <w:rFonts w:eastAsia="Times New Roman" w:cs="Times New Roman"/>
          <w:szCs w:val="24"/>
        </w:rPr>
        <w:t>.</w:t>
      </w:r>
      <w:r w:rsidRPr="002D19CB">
        <w:rPr>
          <w:rFonts w:eastAsia="Times New Roman" w:cs="Times New Roman"/>
          <w:szCs w:val="24"/>
        </w:rPr>
        <w:t xml:space="preserve"> </w:t>
      </w:r>
    </w:p>
    <w:p w14:paraId="4EC19520" w14:textId="77777777" w:rsidR="008E01FC" w:rsidRDefault="002168A0">
      <w:pPr>
        <w:spacing w:line="600" w:lineRule="auto"/>
        <w:ind w:firstLine="720"/>
        <w:jc w:val="both"/>
        <w:rPr>
          <w:rFonts w:eastAsia="Times New Roman" w:cs="Times New Roman"/>
          <w:szCs w:val="24"/>
        </w:rPr>
      </w:pPr>
      <w:r w:rsidRPr="002D19CB">
        <w:rPr>
          <w:rFonts w:eastAsia="Times New Roman" w:cs="Times New Roman"/>
          <w:szCs w:val="24"/>
        </w:rPr>
        <w:t>Αυτό</w:t>
      </w:r>
      <w:r>
        <w:rPr>
          <w:rFonts w:eastAsia="Times New Roman" w:cs="Times New Roman"/>
          <w:szCs w:val="24"/>
        </w:rPr>
        <w:t>,</w:t>
      </w:r>
      <w:r w:rsidRPr="002D19CB">
        <w:rPr>
          <w:rFonts w:eastAsia="Times New Roman" w:cs="Times New Roman"/>
          <w:szCs w:val="24"/>
        </w:rPr>
        <w:t xml:space="preserve"> λοιπόν</w:t>
      </w:r>
      <w:r>
        <w:rPr>
          <w:rFonts w:eastAsia="Times New Roman" w:cs="Times New Roman"/>
          <w:szCs w:val="24"/>
        </w:rPr>
        <w:t>,</w:t>
      </w:r>
      <w:r w:rsidRPr="002D19CB">
        <w:rPr>
          <w:rFonts w:eastAsia="Times New Roman" w:cs="Times New Roman"/>
          <w:szCs w:val="24"/>
        </w:rPr>
        <w:t xml:space="preserve"> το 2015 έληξε</w:t>
      </w:r>
      <w:r>
        <w:rPr>
          <w:rFonts w:eastAsia="Times New Roman" w:cs="Times New Roman"/>
          <w:szCs w:val="24"/>
        </w:rPr>
        <w:t>,</w:t>
      </w:r>
      <w:r w:rsidRPr="002D19CB">
        <w:rPr>
          <w:rFonts w:eastAsia="Times New Roman" w:cs="Times New Roman"/>
          <w:szCs w:val="24"/>
        </w:rPr>
        <w:t xml:space="preserve"> κατά την τρόικα και κατά την Κυβέρνηση του ΣΥΡΙΖΑ</w:t>
      </w:r>
      <w:r>
        <w:rPr>
          <w:rFonts w:eastAsia="Times New Roman" w:cs="Times New Roman"/>
          <w:szCs w:val="24"/>
        </w:rPr>
        <w:t>,</w:t>
      </w:r>
      <w:r w:rsidRPr="002D19CB">
        <w:rPr>
          <w:rFonts w:eastAsia="Times New Roman" w:cs="Times New Roman"/>
          <w:szCs w:val="24"/>
        </w:rPr>
        <w:t xml:space="preserve"> κ</w:t>
      </w:r>
      <w:r>
        <w:rPr>
          <w:rFonts w:eastAsia="Times New Roman" w:cs="Times New Roman"/>
          <w:szCs w:val="24"/>
        </w:rPr>
        <w:t>α</w:t>
      </w:r>
      <w:r w:rsidRPr="002D19CB">
        <w:rPr>
          <w:rFonts w:eastAsia="Times New Roman" w:cs="Times New Roman"/>
          <w:szCs w:val="24"/>
        </w:rPr>
        <w:t xml:space="preserve">ι έπρεπε να έρθει ένα άλλο θεσμικό </w:t>
      </w:r>
      <w:r>
        <w:rPr>
          <w:rFonts w:eastAsia="Times New Roman" w:cs="Times New Roman"/>
          <w:szCs w:val="24"/>
        </w:rPr>
        <w:t>π</w:t>
      </w:r>
      <w:r w:rsidRPr="002D19CB">
        <w:rPr>
          <w:rFonts w:eastAsia="Times New Roman" w:cs="Times New Roman"/>
          <w:szCs w:val="24"/>
        </w:rPr>
        <w:t>λαίσιο</w:t>
      </w:r>
      <w:r>
        <w:rPr>
          <w:rFonts w:eastAsia="Times New Roman" w:cs="Times New Roman"/>
          <w:szCs w:val="24"/>
        </w:rPr>
        <w:t>.</w:t>
      </w:r>
      <w:r w:rsidRPr="002D19CB">
        <w:rPr>
          <w:rFonts w:eastAsia="Times New Roman" w:cs="Times New Roman"/>
          <w:szCs w:val="24"/>
        </w:rPr>
        <w:t xml:space="preserve"> </w:t>
      </w:r>
      <w:r>
        <w:rPr>
          <w:rFonts w:eastAsia="Times New Roman" w:cs="Times New Roman"/>
          <w:szCs w:val="24"/>
        </w:rPr>
        <w:t xml:space="preserve">Τι </w:t>
      </w:r>
      <w:r w:rsidRPr="002D19CB">
        <w:rPr>
          <w:rFonts w:eastAsia="Times New Roman" w:cs="Times New Roman"/>
          <w:szCs w:val="24"/>
        </w:rPr>
        <w:t>έπρεπε να γίνει</w:t>
      </w:r>
      <w:r>
        <w:rPr>
          <w:rFonts w:eastAsia="Times New Roman" w:cs="Times New Roman"/>
          <w:szCs w:val="24"/>
        </w:rPr>
        <w:t>;</w:t>
      </w:r>
      <w:r w:rsidRPr="002D19CB">
        <w:rPr>
          <w:rFonts w:eastAsia="Times New Roman" w:cs="Times New Roman"/>
          <w:szCs w:val="24"/>
        </w:rPr>
        <w:t xml:space="preserve"> Βεβαίως η κατάσταση χειροτέρεψε</w:t>
      </w:r>
      <w:r>
        <w:rPr>
          <w:rFonts w:eastAsia="Times New Roman" w:cs="Times New Roman"/>
          <w:szCs w:val="24"/>
        </w:rPr>
        <w:t>,</w:t>
      </w:r>
      <w:r w:rsidRPr="002D19CB">
        <w:rPr>
          <w:rFonts w:eastAsia="Times New Roman" w:cs="Times New Roman"/>
          <w:szCs w:val="24"/>
        </w:rPr>
        <w:t xml:space="preserve"> γιατί με τις περίφημες επιλογές</w:t>
      </w:r>
      <w:r w:rsidRPr="002D19CB">
        <w:rPr>
          <w:rFonts w:eastAsia="Times New Roman" w:cs="Times New Roman"/>
          <w:szCs w:val="24"/>
        </w:rPr>
        <w:t xml:space="preserve"> του ΣΥΡΙΖΑ εκείνη την περίοδο</w:t>
      </w:r>
      <w:r>
        <w:rPr>
          <w:rFonts w:eastAsia="Times New Roman" w:cs="Times New Roman"/>
          <w:szCs w:val="24"/>
        </w:rPr>
        <w:t xml:space="preserve"> έχουμε αύξηση</w:t>
      </w:r>
      <w:r w:rsidRPr="002D19CB">
        <w:rPr>
          <w:rFonts w:eastAsia="Times New Roman" w:cs="Times New Roman"/>
          <w:szCs w:val="24"/>
        </w:rPr>
        <w:t xml:space="preserve"> κατά 32% των νοικοκυριών που δεν μπορούν να εξυπηρετήσουν τα στεγαστικά δάνεια</w:t>
      </w:r>
      <w:r>
        <w:rPr>
          <w:rFonts w:eastAsia="Times New Roman" w:cs="Times New Roman"/>
          <w:szCs w:val="24"/>
        </w:rPr>
        <w:t>, έχουμε μι</w:t>
      </w:r>
      <w:r w:rsidRPr="002D19CB">
        <w:rPr>
          <w:rFonts w:eastAsia="Times New Roman" w:cs="Times New Roman"/>
          <w:szCs w:val="24"/>
        </w:rPr>
        <w:t xml:space="preserve">α </w:t>
      </w:r>
      <w:r>
        <w:rPr>
          <w:rFonts w:eastAsia="Times New Roman" w:cs="Times New Roman"/>
          <w:szCs w:val="24"/>
        </w:rPr>
        <w:t>λειψή</w:t>
      </w:r>
      <w:r w:rsidRPr="002D19CB">
        <w:rPr>
          <w:rFonts w:eastAsia="Times New Roman" w:cs="Times New Roman"/>
          <w:szCs w:val="24"/>
        </w:rPr>
        <w:t xml:space="preserve"> </w:t>
      </w:r>
      <w:proofErr w:type="spellStart"/>
      <w:r w:rsidRPr="002D19CB">
        <w:rPr>
          <w:rFonts w:eastAsia="Times New Roman" w:cs="Times New Roman"/>
          <w:szCs w:val="24"/>
        </w:rPr>
        <w:t>ανακεφαλαιοποίηση</w:t>
      </w:r>
      <w:proofErr w:type="spellEnd"/>
      <w:r w:rsidRPr="002D19CB">
        <w:rPr>
          <w:rFonts w:eastAsia="Times New Roman" w:cs="Times New Roman"/>
          <w:szCs w:val="24"/>
        </w:rPr>
        <w:t xml:space="preserve"> των τραπεζών</w:t>
      </w:r>
      <w:r>
        <w:rPr>
          <w:rFonts w:eastAsia="Times New Roman" w:cs="Times New Roman"/>
          <w:szCs w:val="24"/>
        </w:rPr>
        <w:t>, αχρείαστη</w:t>
      </w:r>
      <w:r w:rsidRPr="002D19CB">
        <w:rPr>
          <w:rFonts w:eastAsia="Times New Roman" w:cs="Times New Roman"/>
          <w:szCs w:val="24"/>
        </w:rPr>
        <w:t xml:space="preserve"> πριν την διακυβέρνηση ΣΥΡΙΖΑ</w:t>
      </w:r>
      <w:r>
        <w:rPr>
          <w:rFonts w:eastAsia="Times New Roman" w:cs="Times New Roman"/>
          <w:szCs w:val="24"/>
        </w:rPr>
        <w:t xml:space="preserve"> β</w:t>
      </w:r>
      <w:r w:rsidRPr="002D19CB">
        <w:rPr>
          <w:rFonts w:eastAsia="Times New Roman" w:cs="Times New Roman"/>
          <w:szCs w:val="24"/>
        </w:rPr>
        <w:t>εβαίως</w:t>
      </w:r>
      <w:r>
        <w:rPr>
          <w:rFonts w:eastAsia="Times New Roman" w:cs="Times New Roman"/>
          <w:szCs w:val="24"/>
        </w:rPr>
        <w:t xml:space="preserve">. </w:t>
      </w:r>
      <w:r w:rsidRPr="002D19CB">
        <w:rPr>
          <w:rFonts w:eastAsia="Times New Roman" w:cs="Times New Roman"/>
          <w:szCs w:val="24"/>
        </w:rPr>
        <w:t>Είναι λειψή</w:t>
      </w:r>
      <w:r>
        <w:rPr>
          <w:rFonts w:eastAsia="Times New Roman" w:cs="Times New Roman"/>
          <w:szCs w:val="24"/>
        </w:rPr>
        <w:t xml:space="preserve"> γιατί</w:t>
      </w:r>
      <w:r w:rsidRPr="002D19CB">
        <w:rPr>
          <w:rFonts w:eastAsia="Times New Roman" w:cs="Times New Roman"/>
          <w:szCs w:val="24"/>
        </w:rPr>
        <w:t xml:space="preserve"> έδωσαν τη δυνατότητα στους ξένους να πάρουν τις τράπεζες </w:t>
      </w:r>
      <w:r>
        <w:rPr>
          <w:rFonts w:eastAsia="Times New Roman" w:cs="Times New Roman"/>
          <w:szCs w:val="24"/>
        </w:rPr>
        <w:t>«</w:t>
      </w:r>
      <w:proofErr w:type="spellStart"/>
      <w:r w:rsidRPr="002D19CB">
        <w:rPr>
          <w:rFonts w:eastAsia="Times New Roman" w:cs="Times New Roman"/>
          <w:szCs w:val="24"/>
        </w:rPr>
        <w:t>μ</w:t>
      </w:r>
      <w:r>
        <w:rPr>
          <w:rFonts w:eastAsia="Times New Roman" w:cs="Times New Roman"/>
          <w:szCs w:val="24"/>
        </w:rPr>
        <w:t>πιρ</w:t>
      </w:r>
      <w:proofErr w:type="spellEnd"/>
      <w:r>
        <w:rPr>
          <w:rFonts w:eastAsia="Times New Roman" w:cs="Times New Roman"/>
          <w:szCs w:val="24"/>
        </w:rPr>
        <w:t xml:space="preserve"> </w:t>
      </w:r>
      <w:r w:rsidRPr="002D19CB">
        <w:rPr>
          <w:rFonts w:eastAsia="Times New Roman" w:cs="Times New Roman"/>
          <w:szCs w:val="24"/>
        </w:rPr>
        <w:t>παρά</w:t>
      </w:r>
      <w:r>
        <w:rPr>
          <w:rFonts w:eastAsia="Times New Roman" w:cs="Times New Roman"/>
          <w:szCs w:val="24"/>
        </w:rPr>
        <w:t>»</w:t>
      </w:r>
      <w:r w:rsidRPr="002D19CB">
        <w:rPr>
          <w:rFonts w:eastAsia="Times New Roman" w:cs="Times New Roman"/>
          <w:szCs w:val="24"/>
        </w:rPr>
        <w:t xml:space="preserve"> και </w:t>
      </w:r>
      <w:r>
        <w:rPr>
          <w:rFonts w:eastAsia="Times New Roman" w:cs="Times New Roman"/>
          <w:szCs w:val="24"/>
        </w:rPr>
        <w:t xml:space="preserve">ένα </w:t>
      </w:r>
      <w:r w:rsidRPr="002D19CB">
        <w:rPr>
          <w:rFonts w:eastAsia="Times New Roman" w:cs="Times New Roman"/>
          <w:szCs w:val="24"/>
        </w:rPr>
        <w:t>τραπεζικό σύστημα</w:t>
      </w:r>
      <w:r>
        <w:rPr>
          <w:rFonts w:eastAsia="Times New Roman" w:cs="Times New Roman"/>
          <w:szCs w:val="24"/>
        </w:rPr>
        <w:t>,</w:t>
      </w:r>
      <w:r w:rsidRPr="002D19CB">
        <w:rPr>
          <w:rFonts w:eastAsia="Times New Roman" w:cs="Times New Roman"/>
          <w:szCs w:val="24"/>
        </w:rPr>
        <w:t xml:space="preserve"> το οποίο δεν μπορεί από τότε να σταθεί στα πόδια του</w:t>
      </w:r>
      <w:r>
        <w:rPr>
          <w:rFonts w:eastAsia="Times New Roman" w:cs="Times New Roman"/>
          <w:szCs w:val="24"/>
        </w:rPr>
        <w:t>,</w:t>
      </w:r>
      <w:r w:rsidRPr="002D19CB">
        <w:rPr>
          <w:rFonts w:eastAsia="Times New Roman" w:cs="Times New Roman"/>
          <w:szCs w:val="24"/>
        </w:rPr>
        <w:t xml:space="preserve"> έχει ταυτόχρονα και ένα πρόβλημα το οποίο μεγεθύνεται</w:t>
      </w:r>
      <w:r>
        <w:rPr>
          <w:rFonts w:eastAsia="Times New Roman" w:cs="Times New Roman"/>
          <w:szCs w:val="24"/>
        </w:rPr>
        <w:t>,</w:t>
      </w:r>
      <w:r w:rsidRPr="002D19CB">
        <w:rPr>
          <w:rFonts w:eastAsia="Times New Roman" w:cs="Times New Roman"/>
          <w:szCs w:val="24"/>
        </w:rPr>
        <w:t xml:space="preserve"> χωρίς η Κυβέρνηση </w:t>
      </w:r>
      <w:r>
        <w:rPr>
          <w:rFonts w:eastAsia="Times New Roman" w:cs="Times New Roman"/>
          <w:szCs w:val="24"/>
        </w:rPr>
        <w:t xml:space="preserve">να το αντιμετωπίζει. </w:t>
      </w:r>
      <w:r w:rsidRPr="002D19CB">
        <w:rPr>
          <w:rFonts w:eastAsia="Times New Roman" w:cs="Times New Roman"/>
          <w:szCs w:val="24"/>
        </w:rPr>
        <w:t>Είμαστε στο</w:t>
      </w:r>
      <w:r w:rsidRPr="002D19CB">
        <w:rPr>
          <w:rFonts w:eastAsia="Times New Roman" w:cs="Times New Roman"/>
          <w:szCs w:val="24"/>
        </w:rPr>
        <w:t>ν πέμπτο χρόνο Κυβέρνηση</w:t>
      </w:r>
      <w:r>
        <w:rPr>
          <w:rFonts w:eastAsia="Times New Roman" w:cs="Times New Roman"/>
          <w:szCs w:val="24"/>
        </w:rPr>
        <w:t>ς</w:t>
      </w:r>
      <w:r w:rsidRPr="002D19CB">
        <w:rPr>
          <w:rFonts w:eastAsia="Times New Roman" w:cs="Times New Roman"/>
          <w:szCs w:val="24"/>
        </w:rPr>
        <w:t xml:space="preserve"> </w:t>
      </w:r>
      <w:r>
        <w:rPr>
          <w:rFonts w:eastAsia="Times New Roman" w:cs="Times New Roman"/>
          <w:szCs w:val="24"/>
        </w:rPr>
        <w:t xml:space="preserve">ΣΥΡΙΖΑ. </w:t>
      </w:r>
    </w:p>
    <w:p w14:paraId="4EC1952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Αντί, λοιπόν, να αξιολογήσει τον ν.</w:t>
      </w:r>
      <w:r w:rsidRPr="002D19CB">
        <w:rPr>
          <w:rFonts w:eastAsia="Times New Roman" w:cs="Times New Roman"/>
          <w:szCs w:val="24"/>
        </w:rPr>
        <w:t>3869</w:t>
      </w:r>
      <w:r>
        <w:rPr>
          <w:rFonts w:eastAsia="Times New Roman" w:cs="Times New Roman"/>
          <w:szCs w:val="24"/>
        </w:rPr>
        <w:t>,</w:t>
      </w:r>
      <w:r w:rsidRPr="002D19CB">
        <w:rPr>
          <w:rFonts w:eastAsia="Times New Roman" w:cs="Times New Roman"/>
          <w:szCs w:val="24"/>
        </w:rPr>
        <w:t xml:space="preserve"> το</w:t>
      </w:r>
      <w:r>
        <w:rPr>
          <w:rFonts w:eastAsia="Times New Roman" w:cs="Times New Roman"/>
          <w:szCs w:val="24"/>
        </w:rPr>
        <w:t>ν</w:t>
      </w:r>
      <w:r w:rsidRPr="002D19CB">
        <w:rPr>
          <w:rFonts w:eastAsia="Times New Roman" w:cs="Times New Roman"/>
          <w:szCs w:val="24"/>
        </w:rPr>
        <w:t xml:space="preserve"> νόμο του ΠΑΣΟΚ για τα υπερχρεωμένα νοικοκυριά</w:t>
      </w:r>
      <w:r>
        <w:rPr>
          <w:rFonts w:eastAsia="Times New Roman" w:cs="Times New Roman"/>
          <w:szCs w:val="24"/>
        </w:rPr>
        <w:t>,</w:t>
      </w:r>
      <w:r w:rsidRPr="002D19CB">
        <w:rPr>
          <w:rFonts w:eastAsia="Times New Roman" w:cs="Times New Roman"/>
          <w:szCs w:val="24"/>
        </w:rPr>
        <w:t xml:space="preserve"> την εφαρμογή του οποίου </w:t>
      </w:r>
      <w:r>
        <w:rPr>
          <w:rFonts w:eastAsia="Times New Roman" w:cs="Times New Roman"/>
          <w:szCs w:val="24"/>
        </w:rPr>
        <w:t>είχα την τιμή εγώ να ξεκινήσω</w:t>
      </w:r>
      <w:r w:rsidRPr="002D19CB">
        <w:rPr>
          <w:rFonts w:eastAsia="Times New Roman" w:cs="Times New Roman"/>
          <w:szCs w:val="24"/>
        </w:rPr>
        <w:t xml:space="preserve"> ως αρμόδιος Υφυπουργός στις 4 Ιανουαρίου του 201</w:t>
      </w:r>
      <w:r>
        <w:rPr>
          <w:rFonts w:eastAsia="Times New Roman" w:cs="Times New Roman"/>
          <w:szCs w:val="24"/>
        </w:rPr>
        <w:t xml:space="preserve">1, μαζεύοντας τη μήνη των </w:t>
      </w:r>
      <w:r w:rsidRPr="002D19CB">
        <w:rPr>
          <w:rFonts w:eastAsia="Times New Roman" w:cs="Times New Roman"/>
          <w:szCs w:val="24"/>
        </w:rPr>
        <w:t>τ</w:t>
      </w:r>
      <w:r w:rsidRPr="002D19CB">
        <w:rPr>
          <w:rFonts w:eastAsia="Times New Roman" w:cs="Times New Roman"/>
          <w:szCs w:val="24"/>
        </w:rPr>
        <w:t>ραπεζιτών και της ένωσης τραπεζών</w:t>
      </w:r>
      <w:r>
        <w:rPr>
          <w:rFonts w:eastAsia="Times New Roman" w:cs="Times New Roman"/>
          <w:szCs w:val="24"/>
        </w:rPr>
        <w:t>,</w:t>
      </w:r>
      <w:r w:rsidRPr="002D19CB">
        <w:rPr>
          <w:rFonts w:eastAsia="Times New Roman" w:cs="Times New Roman"/>
          <w:szCs w:val="24"/>
        </w:rPr>
        <w:t xml:space="preserve"> οι οποίοι μέσα από συνεργαζόμενες εφημερίδες</w:t>
      </w:r>
      <w:r>
        <w:rPr>
          <w:rFonts w:eastAsia="Times New Roman" w:cs="Times New Roman"/>
          <w:szCs w:val="24"/>
        </w:rPr>
        <w:t>,</w:t>
      </w:r>
      <w:r w:rsidRPr="002D19CB">
        <w:rPr>
          <w:rFonts w:eastAsia="Times New Roman" w:cs="Times New Roman"/>
          <w:szCs w:val="24"/>
        </w:rPr>
        <w:t xml:space="preserve"> </w:t>
      </w:r>
      <w:r>
        <w:rPr>
          <w:rFonts w:eastAsia="Times New Roman" w:cs="Times New Roman"/>
          <w:szCs w:val="24"/>
          <w:lang w:val="en"/>
        </w:rPr>
        <w:t>site</w:t>
      </w:r>
      <w:r>
        <w:rPr>
          <w:rFonts w:eastAsia="Times New Roman" w:cs="Times New Roman"/>
          <w:szCs w:val="24"/>
          <w:lang w:val="en-US"/>
        </w:rPr>
        <w:t>s</w:t>
      </w:r>
      <w:r w:rsidRPr="002D19CB">
        <w:rPr>
          <w:rFonts w:eastAsia="Times New Roman" w:cs="Times New Roman"/>
          <w:szCs w:val="24"/>
        </w:rPr>
        <w:t xml:space="preserve"> και Μέσα</w:t>
      </w:r>
      <w:r w:rsidRPr="00271D6A">
        <w:rPr>
          <w:rFonts w:eastAsia="Times New Roman" w:cs="Times New Roman"/>
          <w:szCs w:val="24"/>
        </w:rPr>
        <w:t xml:space="preserve">, </w:t>
      </w:r>
      <w:r>
        <w:rPr>
          <w:rFonts w:eastAsia="Times New Roman" w:cs="Times New Roman"/>
          <w:szCs w:val="24"/>
        </w:rPr>
        <w:t>τ</w:t>
      </w:r>
      <w:r w:rsidRPr="002D19CB">
        <w:rPr>
          <w:rFonts w:eastAsia="Times New Roman" w:cs="Times New Roman"/>
          <w:szCs w:val="24"/>
        </w:rPr>
        <w:t>ότε έκανα</w:t>
      </w:r>
      <w:r>
        <w:rPr>
          <w:rFonts w:eastAsia="Times New Roman" w:cs="Times New Roman"/>
          <w:szCs w:val="24"/>
        </w:rPr>
        <w:t>ν</w:t>
      </w:r>
      <w:r w:rsidRPr="002D19CB">
        <w:rPr>
          <w:rFonts w:eastAsia="Times New Roman" w:cs="Times New Roman"/>
          <w:szCs w:val="24"/>
        </w:rPr>
        <w:t xml:space="preserve"> και τον πόλεμο ενάντια σε αυτό</w:t>
      </w:r>
      <w:r>
        <w:rPr>
          <w:rFonts w:eastAsia="Times New Roman" w:cs="Times New Roman"/>
          <w:szCs w:val="24"/>
        </w:rPr>
        <w:t>ν</w:t>
      </w:r>
      <w:r w:rsidRPr="002D19CB">
        <w:rPr>
          <w:rFonts w:eastAsia="Times New Roman" w:cs="Times New Roman"/>
          <w:szCs w:val="24"/>
        </w:rPr>
        <w:t xml:space="preserve"> το</w:t>
      </w:r>
      <w:r>
        <w:rPr>
          <w:rFonts w:eastAsia="Times New Roman" w:cs="Times New Roman"/>
          <w:szCs w:val="24"/>
        </w:rPr>
        <w:t>ν</w:t>
      </w:r>
      <w:r w:rsidRPr="002D19CB">
        <w:rPr>
          <w:rFonts w:eastAsia="Times New Roman" w:cs="Times New Roman"/>
          <w:szCs w:val="24"/>
        </w:rPr>
        <w:t xml:space="preserve"> νόμο</w:t>
      </w:r>
      <w:r>
        <w:rPr>
          <w:rFonts w:eastAsia="Times New Roman" w:cs="Times New Roman"/>
          <w:szCs w:val="24"/>
        </w:rPr>
        <w:t>,</w:t>
      </w:r>
      <w:r w:rsidRPr="002D19CB">
        <w:rPr>
          <w:rFonts w:eastAsia="Times New Roman" w:cs="Times New Roman"/>
          <w:szCs w:val="24"/>
        </w:rPr>
        <w:t xml:space="preserve"> τ</w:t>
      </w:r>
      <w:r>
        <w:rPr>
          <w:rFonts w:eastAsia="Times New Roman" w:cs="Times New Roman"/>
          <w:szCs w:val="24"/>
        </w:rPr>
        <w:t xml:space="preserve">ον οποίο δεν τον ψήφισε φυσικά ο ΣΥΡΙΖΑ, </w:t>
      </w:r>
      <w:r w:rsidRPr="002D19CB">
        <w:rPr>
          <w:rFonts w:eastAsia="Times New Roman" w:cs="Times New Roman"/>
          <w:szCs w:val="24"/>
        </w:rPr>
        <w:t>ο οποίος και τότε ήταν με τις τράπεζες</w:t>
      </w:r>
      <w:r>
        <w:rPr>
          <w:rFonts w:eastAsia="Times New Roman" w:cs="Times New Roman"/>
          <w:szCs w:val="24"/>
        </w:rPr>
        <w:t>.</w:t>
      </w:r>
      <w:r w:rsidRPr="002D19CB">
        <w:rPr>
          <w:rFonts w:eastAsia="Times New Roman" w:cs="Times New Roman"/>
          <w:szCs w:val="24"/>
        </w:rPr>
        <w:t xml:space="preserve"> Και </w:t>
      </w:r>
      <w:r>
        <w:rPr>
          <w:rFonts w:eastAsia="Times New Roman" w:cs="Times New Roman"/>
          <w:szCs w:val="24"/>
        </w:rPr>
        <w:t xml:space="preserve">τότε! Γιατί </w:t>
      </w:r>
      <w:r w:rsidRPr="002D19CB">
        <w:rPr>
          <w:rFonts w:eastAsia="Times New Roman" w:cs="Times New Roman"/>
          <w:szCs w:val="24"/>
        </w:rPr>
        <w:t>υπάρχει</w:t>
      </w:r>
      <w:r w:rsidRPr="002D19CB">
        <w:rPr>
          <w:rFonts w:eastAsia="Times New Roman" w:cs="Times New Roman"/>
          <w:szCs w:val="24"/>
        </w:rPr>
        <w:t xml:space="preserve"> ένας μύθος ότι ο ΣΥΡΙΖΑ πριν το </w:t>
      </w:r>
      <w:r>
        <w:rPr>
          <w:rFonts w:eastAsia="Times New Roman" w:cs="Times New Roman"/>
          <w:szCs w:val="24"/>
        </w:rPr>
        <w:t>20</w:t>
      </w:r>
      <w:r w:rsidRPr="002D19CB">
        <w:rPr>
          <w:rFonts w:eastAsia="Times New Roman" w:cs="Times New Roman"/>
          <w:szCs w:val="24"/>
        </w:rPr>
        <w:t>15 ήταν εναντίον των αθέμιτων πρακτικών και των καταχρηστικών πρακτικών των τραπεζών</w:t>
      </w:r>
      <w:r>
        <w:rPr>
          <w:rFonts w:eastAsia="Times New Roman" w:cs="Times New Roman"/>
          <w:szCs w:val="24"/>
        </w:rPr>
        <w:t>.</w:t>
      </w:r>
      <w:r w:rsidRPr="002D19CB">
        <w:rPr>
          <w:rFonts w:eastAsia="Times New Roman" w:cs="Times New Roman"/>
          <w:szCs w:val="24"/>
        </w:rPr>
        <w:t xml:space="preserve"> Όχι</w:t>
      </w:r>
      <w:r>
        <w:rPr>
          <w:rFonts w:eastAsia="Times New Roman" w:cs="Times New Roman"/>
          <w:szCs w:val="24"/>
        </w:rPr>
        <w:t>,</w:t>
      </w:r>
      <w:r w:rsidRPr="002D19CB">
        <w:rPr>
          <w:rFonts w:eastAsia="Times New Roman" w:cs="Times New Roman"/>
          <w:szCs w:val="24"/>
        </w:rPr>
        <w:t xml:space="preserve"> βέβαια</w:t>
      </w:r>
      <w:r>
        <w:rPr>
          <w:rFonts w:eastAsia="Times New Roman" w:cs="Times New Roman"/>
          <w:szCs w:val="24"/>
        </w:rPr>
        <w:t>.</w:t>
      </w:r>
      <w:r w:rsidRPr="002D19CB">
        <w:rPr>
          <w:rFonts w:eastAsia="Times New Roman" w:cs="Times New Roman"/>
          <w:szCs w:val="24"/>
        </w:rPr>
        <w:t xml:space="preserve"> Μαζί ήταν</w:t>
      </w:r>
      <w:r w:rsidRPr="00271D6A">
        <w:rPr>
          <w:rFonts w:eastAsia="Times New Roman" w:cs="Times New Roman"/>
          <w:szCs w:val="24"/>
        </w:rPr>
        <w:t xml:space="preserve"> </w:t>
      </w:r>
      <w:r w:rsidRPr="002D19CB">
        <w:rPr>
          <w:rFonts w:eastAsia="Times New Roman" w:cs="Times New Roman"/>
          <w:szCs w:val="24"/>
        </w:rPr>
        <w:t>από τότε</w:t>
      </w:r>
      <w:r>
        <w:rPr>
          <w:rFonts w:eastAsia="Times New Roman" w:cs="Times New Roman"/>
          <w:szCs w:val="24"/>
        </w:rPr>
        <w:t>.</w:t>
      </w:r>
      <w:r w:rsidRPr="002D19CB">
        <w:rPr>
          <w:rFonts w:eastAsia="Times New Roman" w:cs="Times New Roman"/>
          <w:szCs w:val="24"/>
        </w:rPr>
        <w:t xml:space="preserve"> Δεν ψήφισε το</w:t>
      </w:r>
      <w:r>
        <w:rPr>
          <w:rFonts w:eastAsia="Times New Roman" w:cs="Times New Roman"/>
          <w:szCs w:val="24"/>
        </w:rPr>
        <w:t>ν</w:t>
      </w:r>
      <w:r w:rsidRPr="002D19CB">
        <w:rPr>
          <w:rFonts w:eastAsia="Times New Roman" w:cs="Times New Roman"/>
          <w:szCs w:val="24"/>
        </w:rPr>
        <w:t xml:space="preserve"> νόμο</w:t>
      </w:r>
      <w:r>
        <w:rPr>
          <w:rFonts w:eastAsia="Times New Roman" w:cs="Times New Roman"/>
          <w:szCs w:val="24"/>
        </w:rPr>
        <w:t>.</w:t>
      </w:r>
      <w:r w:rsidRPr="002D19CB">
        <w:rPr>
          <w:rFonts w:eastAsia="Times New Roman" w:cs="Times New Roman"/>
          <w:szCs w:val="24"/>
        </w:rPr>
        <w:t xml:space="preserve"> Και δεν με παραξενεύει και η σημερινή του στάση</w:t>
      </w:r>
      <w:r>
        <w:rPr>
          <w:rFonts w:eastAsia="Times New Roman" w:cs="Times New Roman"/>
          <w:szCs w:val="24"/>
        </w:rPr>
        <w:t>.</w:t>
      </w:r>
      <w:r w:rsidRPr="002D19CB">
        <w:rPr>
          <w:rFonts w:eastAsia="Times New Roman" w:cs="Times New Roman"/>
          <w:szCs w:val="24"/>
        </w:rPr>
        <w:t xml:space="preserve"> Τσιράκια των τραπεζών και τότε και μπορώ να το πω επώνυμα</w:t>
      </w:r>
      <w:r>
        <w:rPr>
          <w:rFonts w:eastAsia="Times New Roman" w:cs="Times New Roman"/>
          <w:szCs w:val="24"/>
        </w:rPr>
        <w:t>,</w:t>
      </w:r>
      <w:r w:rsidRPr="002D19CB">
        <w:rPr>
          <w:rFonts w:eastAsia="Times New Roman" w:cs="Times New Roman"/>
          <w:szCs w:val="24"/>
        </w:rPr>
        <w:t xml:space="preserve"> με άτομα</w:t>
      </w:r>
      <w:r>
        <w:rPr>
          <w:rFonts w:eastAsia="Times New Roman" w:cs="Times New Roman"/>
          <w:szCs w:val="24"/>
        </w:rPr>
        <w:t>.</w:t>
      </w:r>
      <w:r w:rsidRPr="002D19CB">
        <w:rPr>
          <w:rFonts w:eastAsia="Times New Roman" w:cs="Times New Roman"/>
          <w:szCs w:val="24"/>
        </w:rPr>
        <w:t xml:space="preserve"> </w:t>
      </w:r>
    </w:p>
    <w:p w14:paraId="4EC19522" w14:textId="77777777" w:rsidR="008E01FC" w:rsidRDefault="002168A0">
      <w:pPr>
        <w:spacing w:line="600" w:lineRule="auto"/>
        <w:ind w:firstLine="720"/>
        <w:jc w:val="both"/>
        <w:rPr>
          <w:rFonts w:eastAsia="Times New Roman" w:cs="Times New Roman"/>
          <w:szCs w:val="24"/>
        </w:rPr>
      </w:pPr>
      <w:r w:rsidRPr="002D19CB">
        <w:rPr>
          <w:rFonts w:eastAsia="Times New Roman" w:cs="Times New Roman"/>
          <w:szCs w:val="24"/>
        </w:rPr>
        <w:t xml:space="preserve">Και </w:t>
      </w:r>
      <w:r>
        <w:rPr>
          <w:rFonts w:eastAsia="Times New Roman" w:cs="Times New Roman"/>
          <w:szCs w:val="24"/>
        </w:rPr>
        <w:t>σ</w:t>
      </w:r>
      <w:r w:rsidRPr="002D19CB">
        <w:rPr>
          <w:rFonts w:eastAsia="Times New Roman" w:cs="Times New Roman"/>
          <w:szCs w:val="24"/>
        </w:rPr>
        <w:t xml:space="preserve">ήμερα έρχεται ένα νομοσχέδιο το οποίο με την </w:t>
      </w:r>
      <w:r>
        <w:rPr>
          <w:rFonts w:eastAsia="Times New Roman" w:cs="Times New Roman"/>
          <w:szCs w:val="24"/>
        </w:rPr>
        <w:t xml:space="preserve">προπαγάνδα που είχε εξαπολύσει </w:t>
      </w:r>
      <w:r w:rsidRPr="002D19CB">
        <w:rPr>
          <w:rFonts w:eastAsia="Times New Roman" w:cs="Times New Roman"/>
          <w:szCs w:val="24"/>
        </w:rPr>
        <w:t>το Μαξίμου τις προ</w:t>
      </w:r>
      <w:r>
        <w:rPr>
          <w:rFonts w:eastAsia="Times New Roman" w:cs="Times New Roman"/>
          <w:szCs w:val="24"/>
        </w:rPr>
        <w:t>ηγούμενες μέρες περί δήθεν ρήξη</w:t>
      </w:r>
      <w:r w:rsidRPr="002D19CB">
        <w:rPr>
          <w:rFonts w:eastAsia="Times New Roman" w:cs="Times New Roman"/>
          <w:szCs w:val="24"/>
        </w:rPr>
        <w:t>ς</w:t>
      </w:r>
      <w:r>
        <w:rPr>
          <w:rFonts w:eastAsia="Times New Roman" w:cs="Times New Roman"/>
          <w:szCs w:val="24"/>
        </w:rPr>
        <w:t xml:space="preserve"> και περί δήθεν π</w:t>
      </w:r>
      <w:r w:rsidRPr="002D19CB">
        <w:rPr>
          <w:rFonts w:eastAsia="Times New Roman" w:cs="Times New Roman"/>
          <w:szCs w:val="24"/>
        </w:rPr>
        <w:t>ροστασίας</w:t>
      </w:r>
      <w:r>
        <w:rPr>
          <w:rFonts w:eastAsia="Times New Roman" w:cs="Times New Roman"/>
          <w:szCs w:val="24"/>
        </w:rPr>
        <w:t>,</w:t>
      </w:r>
      <w:r w:rsidRPr="002D19CB">
        <w:rPr>
          <w:rFonts w:eastAsia="Times New Roman" w:cs="Times New Roman"/>
          <w:szCs w:val="24"/>
        </w:rPr>
        <w:t xml:space="preserve"> περίμενε κανείς να δει πρα</w:t>
      </w:r>
      <w:r w:rsidRPr="002D19CB">
        <w:rPr>
          <w:rFonts w:eastAsia="Times New Roman" w:cs="Times New Roman"/>
          <w:szCs w:val="24"/>
        </w:rPr>
        <w:t>γματικά ένα</w:t>
      </w:r>
      <w:r>
        <w:rPr>
          <w:rFonts w:eastAsia="Times New Roman" w:cs="Times New Roman"/>
          <w:szCs w:val="24"/>
        </w:rPr>
        <w:t>ν</w:t>
      </w:r>
      <w:r w:rsidRPr="002D19CB">
        <w:rPr>
          <w:rFonts w:eastAsia="Times New Roman" w:cs="Times New Roman"/>
          <w:szCs w:val="24"/>
        </w:rPr>
        <w:t xml:space="preserve"> νόμο </w:t>
      </w:r>
      <w:r>
        <w:rPr>
          <w:rFonts w:eastAsia="Times New Roman" w:cs="Times New Roman"/>
          <w:szCs w:val="24"/>
        </w:rPr>
        <w:t>ο οποίος θα ανταποκρινόταν σε μι</w:t>
      </w:r>
      <w:r w:rsidRPr="002D19CB">
        <w:rPr>
          <w:rFonts w:eastAsia="Times New Roman" w:cs="Times New Roman"/>
          <w:szCs w:val="24"/>
        </w:rPr>
        <w:t>α πραγματική ανάγκη που υπάρχει</w:t>
      </w:r>
      <w:r>
        <w:rPr>
          <w:rFonts w:eastAsia="Times New Roman" w:cs="Times New Roman"/>
          <w:szCs w:val="24"/>
        </w:rPr>
        <w:t>.</w:t>
      </w:r>
      <w:r w:rsidRPr="002D19CB">
        <w:rPr>
          <w:rFonts w:eastAsia="Times New Roman" w:cs="Times New Roman"/>
          <w:szCs w:val="24"/>
        </w:rPr>
        <w:t xml:space="preserve"> </w:t>
      </w:r>
    </w:p>
    <w:p w14:paraId="4EC19523" w14:textId="77777777" w:rsidR="008E01FC" w:rsidRDefault="002168A0">
      <w:pPr>
        <w:spacing w:line="600" w:lineRule="auto"/>
        <w:ind w:firstLine="720"/>
        <w:jc w:val="both"/>
        <w:rPr>
          <w:rFonts w:eastAsia="Times New Roman" w:cs="Times New Roman"/>
          <w:szCs w:val="24"/>
        </w:rPr>
      </w:pPr>
      <w:r w:rsidRPr="002D19CB">
        <w:rPr>
          <w:rFonts w:eastAsia="Times New Roman" w:cs="Times New Roman"/>
          <w:szCs w:val="24"/>
        </w:rPr>
        <w:t xml:space="preserve">Μόλις δημοσιοποιήθηκε ο νόμος και ιδιαίτερα </w:t>
      </w:r>
      <w:r>
        <w:rPr>
          <w:rFonts w:eastAsia="Times New Roman" w:cs="Times New Roman"/>
          <w:szCs w:val="24"/>
        </w:rPr>
        <w:t>και με τις αποψινές</w:t>
      </w:r>
      <w:r w:rsidRPr="002D19CB">
        <w:rPr>
          <w:rFonts w:eastAsia="Times New Roman" w:cs="Times New Roman"/>
          <w:szCs w:val="24"/>
        </w:rPr>
        <w:t xml:space="preserve"> </w:t>
      </w:r>
      <w:r>
        <w:rPr>
          <w:rFonts w:eastAsia="Times New Roman" w:cs="Times New Roman"/>
          <w:szCs w:val="24"/>
        </w:rPr>
        <w:t>τροπολογίε</w:t>
      </w:r>
      <w:r w:rsidRPr="002D19CB">
        <w:rPr>
          <w:rFonts w:eastAsia="Times New Roman" w:cs="Times New Roman"/>
          <w:szCs w:val="24"/>
        </w:rPr>
        <w:t>ς</w:t>
      </w:r>
      <w:r>
        <w:rPr>
          <w:rFonts w:eastAsia="Times New Roman" w:cs="Times New Roman"/>
          <w:szCs w:val="24"/>
        </w:rPr>
        <w:t>, επιβεβαιώθηκε ότι</w:t>
      </w:r>
      <w:r w:rsidRPr="002D19CB">
        <w:rPr>
          <w:rFonts w:eastAsia="Times New Roman" w:cs="Times New Roman"/>
          <w:szCs w:val="24"/>
        </w:rPr>
        <w:t xml:space="preserve"> όχι μόνο </w:t>
      </w:r>
      <w:r>
        <w:rPr>
          <w:rFonts w:eastAsia="Times New Roman" w:cs="Times New Roman"/>
          <w:szCs w:val="24"/>
        </w:rPr>
        <w:t>ρήξη</w:t>
      </w:r>
      <w:r w:rsidRPr="002D19CB">
        <w:rPr>
          <w:rFonts w:eastAsia="Times New Roman" w:cs="Times New Roman"/>
          <w:szCs w:val="24"/>
        </w:rPr>
        <w:t xml:space="preserve"> δεν υπήρχε</w:t>
      </w:r>
      <w:r>
        <w:rPr>
          <w:rFonts w:eastAsia="Times New Roman" w:cs="Times New Roman"/>
          <w:szCs w:val="24"/>
        </w:rPr>
        <w:t>,</w:t>
      </w:r>
      <w:r w:rsidRPr="002D19CB">
        <w:rPr>
          <w:rFonts w:eastAsia="Times New Roman" w:cs="Times New Roman"/>
          <w:szCs w:val="24"/>
        </w:rPr>
        <w:t xml:space="preserve"> αλλά το</w:t>
      </w:r>
      <w:r>
        <w:rPr>
          <w:rFonts w:eastAsia="Times New Roman" w:cs="Times New Roman"/>
          <w:szCs w:val="24"/>
        </w:rPr>
        <w:t>ν</w:t>
      </w:r>
      <w:r w:rsidRPr="002D19CB">
        <w:rPr>
          <w:rFonts w:eastAsia="Times New Roman" w:cs="Times New Roman"/>
          <w:szCs w:val="24"/>
        </w:rPr>
        <w:t xml:space="preserve"> είχα</w:t>
      </w:r>
      <w:r>
        <w:rPr>
          <w:rFonts w:eastAsia="Times New Roman" w:cs="Times New Roman"/>
          <w:szCs w:val="24"/>
        </w:rPr>
        <w:t>ν</w:t>
      </w:r>
      <w:r w:rsidRPr="002D19CB">
        <w:rPr>
          <w:rFonts w:eastAsia="Times New Roman" w:cs="Times New Roman"/>
          <w:szCs w:val="24"/>
        </w:rPr>
        <w:t xml:space="preserve"> γράψει το</w:t>
      </w:r>
      <w:r>
        <w:rPr>
          <w:rFonts w:eastAsia="Times New Roman" w:cs="Times New Roman"/>
          <w:szCs w:val="24"/>
        </w:rPr>
        <w:t>ν</w:t>
      </w:r>
      <w:r w:rsidRPr="002D19CB">
        <w:rPr>
          <w:rFonts w:eastAsia="Times New Roman" w:cs="Times New Roman"/>
          <w:szCs w:val="24"/>
        </w:rPr>
        <w:t xml:space="preserve"> νόμο </w:t>
      </w:r>
      <w:r>
        <w:rPr>
          <w:rFonts w:eastAsia="Times New Roman" w:cs="Times New Roman"/>
          <w:szCs w:val="24"/>
        </w:rPr>
        <w:t xml:space="preserve">οι τραπεζίτες. </w:t>
      </w:r>
      <w:r w:rsidRPr="002D19CB">
        <w:rPr>
          <w:rFonts w:eastAsia="Times New Roman" w:cs="Times New Roman"/>
          <w:szCs w:val="24"/>
        </w:rPr>
        <w:t>Όχι μ</w:t>
      </w:r>
      <w:r w:rsidRPr="002D19CB">
        <w:rPr>
          <w:rFonts w:eastAsia="Times New Roman" w:cs="Times New Roman"/>
          <w:szCs w:val="24"/>
        </w:rPr>
        <w:t xml:space="preserve">όνο </w:t>
      </w:r>
      <w:r>
        <w:rPr>
          <w:rFonts w:eastAsia="Times New Roman" w:cs="Times New Roman"/>
          <w:szCs w:val="24"/>
        </w:rPr>
        <w:t>ο</w:t>
      </w:r>
      <w:r w:rsidRPr="002D19CB">
        <w:rPr>
          <w:rFonts w:eastAsia="Times New Roman" w:cs="Times New Roman"/>
          <w:szCs w:val="24"/>
        </w:rPr>
        <w:t>ι τραπεζίτες</w:t>
      </w:r>
      <w:r>
        <w:rPr>
          <w:rFonts w:eastAsia="Times New Roman" w:cs="Times New Roman"/>
          <w:szCs w:val="24"/>
        </w:rPr>
        <w:t xml:space="preserve">, αλλά </w:t>
      </w:r>
      <w:r w:rsidRPr="002D19CB">
        <w:rPr>
          <w:rFonts w:eastAsia="Times New Roman" w:cs="Times New Roman"/>
          <w:szCs w:val="24"/>
        </w:rPr>
        <w:t>έβαλε και η τρόικα το χέρι της και έτσι το άθροισμα όλων αυτών των περιορισμών</w:t>
      </w:r>
      <w:r>
        <w:rPr>
          <w:rFonts w:eastAsia="Times New Roman" w:cs="Times New Roman"/>
          <w:szCs w:val="24"/>
        </w:rPr>
        <w:t>,</w:t>
      </w:r>
      <w:r w:rsidRPr="002D19CB">
        <w:rPr>
          <w:rFonts w:eastAsia="Times New Roman" w:cs="Times New Roman"/>
          <w:szCs w:val="24"/>
        </w:rPr>
        <w:t xml:space="preserve"> έχουν κάνει </w:t>
      </w:r>
      <w:r>
        <w:rPr>
          <w:rFonts w:eastAsia="Times New Roman" w:cs="Times New Roman"/>
          <w:szCs w:val="24"/>
        </w:rPr>
        <w:t xml:space="preserve">ένα </w:t>
      </w:r>
      <w:r w:rsidRPr="002D19CB">
        <w:rPr>
          <w:rFonts w:eastAsia="Times New Roman" w:cs="Times New Roman"/>
          <w:szCs w:val="24"/>
        </w:rPr>
        <w:t xml:space="preserve">νομοθετικό </w:t>
      </w:r>
      <w:r>
        <w:rPr>
          <w:rFonts w:eastAsia="Times New Roman" w:cs="Times New Roman"/>
          <w:szCs w:val="24"/>
        </w:rPr>
        <w:t>π</w:t>
      </w:r>
      <w:r w:rsidRPr="002D19CB">
        <w:rPr>
          <w:rFonts w:eastAsia="Times New Roman" w:cs="Times New Roman"/>
          <w:szCs w:val="24"/>
        </w:rPr>
        <w:t>λαίσιο το οποίο θα ψηφιστεί απόψ</w:t>
      </w:r>
      <w:r>
        <w:rPr>
          <w:rFonts w:eastAsia="Times New Roman" w:cs="Times New Roman"/>
          <w:szCs w:val="24"/>
        </w:rPr>
        <w:t>ε</w:t>
      </w:r>
      <w:r w:rsidRPr="002D19CB">
        <w:rPr>
          <w:rFonts w:eastAsia="Times New Roman" w:cs="Times New Roman"/>
          <w:szCs w:val="24"/>
        </w:rPr>
        <w:t xml:space="preserve"> από το</w:t>
      </w:r>
      <w:r>
        <w:rPr>
          <w:rFonts w:eastAsia="Times New Roman" w:cs="Times New Roman"/>
          <w:szCs w:val="24"/>
        </w:rPr>
        <w:t>ν</w:t>
      </w:r>
      <w:r w:rsidRPr="002D19CB">
        <w:rPr>
          <w:rFonts w:eastAsia="Times New Roman" w:cs="Times New Roman"/>
          <w:szCs w:val="24"/>
        </w:rPr>
        <w:t xml:space="preserve"> ΣΥΡΙΖΑ και τη Νέα Δημοκρατία μεγαλοπρεπώς</w:t>
      </w:r>
      <w:r>
        <w:rPr>
          <w:rFonts w:eastAsia="Times New Roman" w:cs="Times New Roman"/>
          <w:szCs w:val="24"/>
        </w:rPr>
        <w:t>,</w:t>
      </w:r>
      <w:r w:rsidRPr="002D19CB">
        <w:rPr>
          <w:rFonts w:eastAsia="Times New Roman" w:cs="Times New Roman"/>
          <w:szCs w:val="24"/>
        </w:rPr>
        <w:t xml:space="preserve"> για να λήξει η ισχύς του</w:t>
      </w:r>
      <w:r>
        <w:rPr>
          <w:rFonts w:eastAsia="Times New Roman" w:cs="Times New Roman"/>
          <w:szCs w:val="24"/>
        </w:rPr>
        <w:t xml:space="preserve"> μοναδικού νόμο</w:t>
      </w:r>
      <w:r>
        <w:rPr>
          <w:rFonts w:eastAsia="Times New Roman" w:cs="Times New Roman"/>
          <w:szCs w:val="24"/>
        </w:rPr>
        <w:t>υ που προστατεύει</w:t>
      </w:r>
      <w:r w:rsidRPr="002D19CB">
        <w:rPr>
          <w:rFonts w:eastAsia="Times New Roman" w:cs="Times New Roman"/>
          <w:szCs w:val="24"/>
        </w:rPr>
        <w:t xml:space="preserve"> το σπίτι του </w:t>
      </w:r>
      <w:r>
        <w:rPr>
          <w:rFonts w:eastAsia="Times New Roman" w:cs="Times New Roman"/>
          <w:szCs w:val="24"/>
        </w:rPr>
        <w:t>δανειο</w:t>
      </w:r>
      <w:r w:rsidRPr="002D19CB">
        <w:rPr>
          <w:rFonts w:eastAsia="Times New Roman" w:cs="Times New Roman"/>
          <w:szCs w:val="24"/>
        </w:rPr>
        <w:t xml:space="preserve">λήπτη που έπεσε </w:t>
      </w:r>
      <w:r>
        <w:rPr>
          <w:rFonts w:eastAsia="Times New Roman" w:cs="Times New Roman"/>
          <w:szCs w:val="24"/>
        </w:rPr>
        <w:t>σε</w:t>
      </w:r>
      <w:r w:rsidRPr="002D19CB">
        <w:rPr>
          <w:rFonts w:eastAsia="Times New Roman" w:cs="Times New Roman"/>
          <w:szCs w:val="24"/>
        </w:rPr>
        <w:t xml:space="preserve"> αδυναμία</w:t>
      </w:r>
      <w:r>
        <w:rPr>
          <w:rFonts w:eastAsia="Times New Roman" w:cs="Times New Roman"/>
          <w:szCs w:val="24"/>
        </w:rPr>
        <w:t>, του ν.</w:t>
      </w:r>
      <w:r w:rsidRPr="002D19CB">
        <w:rPr>
          <w:rFonts w:eastAsia="Times New Roman" w:cs="Times New Roman"/>
          <w:szCs w:val="24"/>
        </w:rPr>
        <w:t xml:space="preserve"> 3869.</w:t>
      </w:r>
    </w:p>
    <w:p w14:paraId="4EC19524" w14:textId="77777777" w:rsidR="008E01FC" w:rsidRDefault="002168A0">
      <w:pPr>
        <w:spacing w:line="600" w:lineRule="auto"/>
        <w:ind w:firstLine="720"/>
        <w:jc w:val="both"/>
        <w:rPr>
          <w:rFonts w:eastAsia="Times New Roman"/>
          <w:color w:val="000000" w:themeColor="text1"/>
          <w:szCs w:val="24"/>
        </w:rPr>
      </w:pPr>
      <w:r>
        <w:rPr>
          <w:rFonts w:eastAsia="Times New Roman"/>
          <w:color w:val="000000" w:themeColor="text1"/>
          <w:szCs w:val="24"/>
        </w:rPr>
        <w:t>Αυτό</w:t>
      </w:r>
      <w:r w:rsidRPr="003410C0">
        <w:rPr>
          <w:rFonts w:eastAsia="Times New Roman"/>
          <w:color w:val="000000" w:themeColor="text1"/>
          <w:szCs w:val="24"/>
        </w:rPr>
        <w:t xml:space="preserve"> ψηφίζει </w:t>
      </w:r>
      <w:r>
        <w:rPr>
          <w:rFonts w:eastAsia="Times New Roman"/>
          <w:color w:val="000000" w:themeColor="text1"/>
          <w:szCs w:val="24"/>
        </w:rPr>
        <w:t xml:space="preserve">η </w:t>
      </w:r>
      <w:r w:rsidRPr="003410C0">
        <w:rPr>
          <w:rFonts w:eastAsia="Times New Roman"/>
          <w:color w:val="000000" w:themeColor="text1"/>
          <w:szCs w:val="24"/>
        </w:rPr>
        <w:t>Νέα Δημοκρατία με το</w:t>
      </w:r>
      <w:r>
        <w:rPr>
          <w:rFonts w:eastAsia="Times New Roman"/>
          <w:color w:val="000000" w:themeColor="text1"/>
          <w:szCs w:val="24"/>
        </w:rPr>
        <w:t>ν</w:t>
      </w:r>
      <w:r w:rsidRPr="003410C0">
        <w:rPr>
          <w:rFonts w:eastAsia="Times New Roman"/>
          <w:color w:val="000000" w:themeColor="text1"/>
          <w:szCs w:val="24"/>
        </w:rPr>
        <w:t xml:space="preserve"> ΣΥΡΙΖΑ</w:t>
      </w:r>
      <w:r>
        <w:rPr>
          <w:rFonts w:eastAsia="Times New Roman"/>
          <w:color w:val="000000" w:themeColor="text1"/>
          <w:szCs w:val="24"/>
        </w:rPr>
        <w:t>,</w:t>
      </w:r>
      <w:r w:rsidRPr="003410C0">
        <w:rPr>
          <w:rFonts w:eastAsia="Times New Roman"/>
          <w:color w:val="000000" w:themeColor="text1"/>
          <w:szCs w:val="24"/>
        </w:rPr>
        <w:t xml:space="preserve"> τη λήξη της πραγματικής προστασίας της </w:t>
      </w:r>
      <w:r>
        <w:rPr>
          <w:rFonts w:eastAsia="Times New Roman"/>
          <w:color w:val="000000" w:themeColor="text1"/>
          <w:szCs w:val="24"/>
        </w:rPr>
        <w:t xml:space="preserve">πρώτης και </w:t>
      </w:r>
      <w:r w:rsidRPr="003410C0">
        <w:rPr>
          <w:rFonts w:eastAsia="Times New Roman"/>
          <w:color w:val="000000" w:themeColor="text1"/>
          <w:szCs w:val="24"/>
        </w:rPr>
        <w:t>κύριας κατοικίας</w:t>
      </w:r>
      <w:r>
        <w:rPr>
          <w:rFonts w:eastAsia="Times New Roman"/>
          <w:color w:val="000000" w:themeColor="text1"/>
          <w:szCs w:val="24"/>
        </w:rPr>
        <w:t>,</w:t>
      </w:r>
      <w:r w:rsidRPr="003410C0">
        <w:rPr>
          <w:rFonts w:eastAsia="Times New Roman"/>
          <w:color w:val="000000" w:themeColor="text1"/>
          <w:szCs w:val="24"/>
        </w:rPr>
        <w:t xml:space="preserve"> χωρίς να δίνουν κανένα διέξοδο</w:t>
      </w:r>
      <w:r>
        <w:rPr>
          <w:rFonts w:eastAsia="Times New Roman"/>
          <w:color w:val="000000" w:themeColor="text1"/>
          <w:szCs w:val="24"/>
        </w:rPr>
        <w:t>. Κ</w:t>
      </w:r>
      <w:r w:rsidRPr="003410C0">
        <w:rPr>
          <w:rFonts w:eastAsia="Times New Roman"/>
          <w:color w:val="000000" w:themeColor="text1"/>
          <w:szCs w:val="24"/>
        </w:rPr>
        <w:t>αι το κάνουν με ένα</w:t>
      </w:r>
      <w:r>
        <w:rPr>
          <w:rFonts w:eastAsia="Times New Roman"/>
          <w:color w:val="000000" w:themeColor="text1"/>
          <w:szCs w:val="24"/>
        </w:rPr>
        <w:t>ν ν</w:t>
      </w:r>
      <w:r w:rsidRPr="003410C0">
        <w:rPr>
          <w:rFonts w:eastAsia="Times New Roman"/>
          <w:color w:val="000000" w:themeColor="text1"/>
          <w:szCs w:val="24"/>
        </w:rPr>
        <w:t>ό</w:t>
      </w:r>
      <w:r>
        <w:rPr>
          <w:rFonts w:eastAsia="Times New Roman"/>
          <w:color w:val="000000" w:themeColor="text1"/>
          <w:szCs w:val="24"/>
        </w:rPr>
        <w:t xml:space="preserve">μο, ο </w:t>
      </w:r>
      <w:r w:rsidRPr="003410C0">
        <w:rPr>
          <w:rFonts w:eastAsia="Times New Roman"/>
          <w:color w:val="000000" w:themeColor="text1"/>
          <w:szCs w:val="24"/>
        </w:rPr>
        <w:t xml:space="preserve">οποίος </w:t>
      </w:r>
      <w:r>
        <w:rPr>
          <w:rFonts w:eastAsia="Times New Roman"/>
          <w:color w:val="000000" w:themeColor="text1"/>
          <w:szCs w:val="24"/>
        </w:rPr>
        <w:t xml:space="preserve">θα έχει ισχύ ένα χρόνο, ο οποίος </w:t>
      </w:r>
      <w:r w:rsidRPr="003410C0">
        <w:rPr>
          <w:rFonts w:eastAsia="Times New Roman"/>
          <w:color w:val="000000" w:themeColor="text1"/>
          <w:szCs w:val="24"/>
        </w:rPr>
        <w:t>δεν λαμβάνει υπ</w:t>
      </w:r>
      <w:r>
        <w:rPr>
          <w:rFonts w:eastAsia="Times New Roman"/>
          <w:color w:val="000000" w:themeColor="text1"/>
          <w:szCs w:val="24"/>
        </w:rPr>
        <w:t xml:space="preserve">’ </w:t>
      </w:r>
      <w:proofErr w:type="spellStart"/>
      <w:r w:rsidRPr="003410C0">
        <w:rPr>
          <w:rFonts w:eastAsia="Times New Roman"/>
          <w:color w:val="000000" w:themeColor="text1"/>
          <w:szCs w:val="24"/>
        </w:rPr>
        <w:t>όψιν</w:t>
      </w:r>
      <w:proofErr w:type="spellEnd"/>
      <w:r w:rsidRPr="003410C0">
        <w:rPr>
          <w:rFonts w:eastAsia="Times New Roman"/>
          <w:color w:val="000000" w:themeColor="text1"/>
          <w:szCs w:val="24"/>
        </w:rPr>
        <w:t xml:space="preserve"> ότι</w:t>
      </w:r>
      <w:r>
        <w:rPr>
          <w:rFonts w:eastAsia="Times New Roman"/>
          <w:color w:val="000000" w:themeColor="text1"/>
          <w:szCs w:val="24"/>
        </w:rPr>
        <w:t xml:space="preserve"> και</w:t>
      </w:r>
      <w:r w:rsidRPr="003410C0">
        <w:rPr>
          <w:rFonts w:eastAsia="Times New Roman"/>
          <w:color w:val="000000" w:themeColor="text1"/>
          <w:szCs w:val="24"/>
        </w:rPr>
        <w:t xml:space="preserve"> σήμερα που μιλάμε θα μπορεί ένας εργαζόμενος να καταστεί άνεργος και μέσα σε τρεις μήνες να </w:t>
      </w:r>
      <w:r>
        <w:rPr>
          <w:rFonts w:eastAsia="Times New Roman"/>
          <w:color w:val="000000" w:themeColor="text1"/>
          <w:szCs w:val="24"/>
        </w:rPr>
        <w:t>«</w:t>
      </w:r>
      <w:r w:rsidRPr="003410C0">
        <w:rPr>
          <w:rFonts w:eastAsia="Times New Roman"/>
          <w:color w:val="000000" w:themeColor="text1"/>
          <w:szCs w:val="24"/>
        </w:rPr>
        <w:t>κοκκινίσει</w:t>
      </w:r>
      <w:r>
        <w:rPr>
          <w:rFonts w:eastAsia="Times New Roman"/>
          <w:color w:val="000000" w:themeColor="text1"/>
          <w:szCs w:val="24"/>
        </w:rPr>
        <w:t>»</w:t>
      </w:r>
      <w:r w:rsidRPr="003410C0">
        <w:rPr>
          <w:rFonts w:eastAsia="Times New Roman"/>
          <w:color w:val="000000" w:themeColor="text1"/>
          <w:szCs w:val="24"/>
        </w:rPr>
        <w:t xml:space="preserve"> το δάνειο του και </w:t>
      </w:r>
      <w:r>
        <w:rPr>
          <w:rFonts w:eastAsia="Times New Roman"/>
          <w:color w:val="000000" w:themeColor="text1"/>
          <w:szCs w:val="24"/>
        </w:rPr>
        <w:t>δεν έχει καν</w:t>
      </w:r>
      <w:r w:rsidRPr="003410C0">
        <w:rPr>
          <w:rFonts w:eastAsia="Times New Roman"/>
          <w:color w:val="000000" w:themeColor="text1"/>
          <w:szCs w:val="24"/>
        </w:rPr>
        <w:t>ένα αποκούμπι</w:t>
      </w:r>
      <w:r>
        <w:rPr>
          <w:rFonts w:eastAsia="Times New Roman"/>
          <w:color w:val="000000" w:themeColor="text1"/>
          <w:szCs w:val="24"/>
        </w:rPr>
        <w:t>. Δ</w:t>
      </w:r>
      <w:r w:rsidRPr="003410C0">
        <w:rPr>
          <w:rFonts w:eastAsia="Times New Roman"/>
          <w:color w:val="000000" w:themeColor="text1"/>
          <w:szCs w:val="24"/>
        </w:rPr>
        <w:t>εν δικαιούται αυτός να πάει πουθενά</w:t>
      </w:r>
      <w:r>
        <w:rPr>
          <w:rFonts w:eastAsia="Times New Roman"/>
          <w:color w:val="000000" w:themeColor="text1"/>
          <w:szCs w:val="24"/>
        </w:rPr>
        <w:t xml:space="preserve">. Τόση πια αναλγησία; Τόση πια συναίνεση </w:t>
      </w:r>
      <w:r w:rsidRPr="003410C0">
        <w:rPr>
          <w:rFonts w:eastAsia="Times New Roman"/>
          <w:color w:val="000000" w:themeColor="text1"/>
          <w:szCs w:val="24"/>
        </w:rPr>
        <w:t>η Νέα Δημοκρατία και σε αυτό</w:t>
      </w:r>
      <w:r>
        <w:rPr>
          <w:rFonts w:eastAsia="Times New Roman"/>
          <w:color w:val="000000" w:themeColor="text1"/>
          <w:szCs w:val="24"/>
        </w:rPr>
        <w:t xml:space="preserve">; </w:t>
      </w:r>
    </w:p>
    <w:p w14:paraId="4EC19525" w14:textId="77777777" w:rsidR="008E01FC" w:rsidRDefault="002168A0">
      <w:pPr>
        <w:spacing w:line="600" w:lineRule="auto"/>
        <w:ind w:firstLine="720"/>
        <w:jc w:val="both"/>
        <w:rPr>
          <w:rFonts w:eastAsia="Times New Roman"/>
          <w:color w:val="000000" w:themeColor="text1"/>
          <w:szCs w:val="24"/>
        </w:rPr>
      </w:pPr>
      <w:r>
        <w:rPr>
          <w:rFonts w:eastAsia="Times New Roman"/>
          <w:color w:val="000000" w:themeColor="text1"/>
          <w:szCs w:val="24"/>
        </w:rPr>
        <w:t>Γ</w:t>
      </w:r>
      <w:r w:rsidRPr="003410C0">
        <w:rPr>
          <w:rFonts w:eastAsia="Times New Roman"/>
          <w:color w:val="000000" w:themeColor="text1"/>
          <w:szCs w:val="24"/>
        </w:rPr>
        <w:t>ια να δούμε</w:t>
      </w:r>
      <w:r>
        <w:rPr>
          <w:rFonts w:eastAsia="Times New Roman"/>
          <w:color w:val="000000" w:themeColor="text1"/>
          <w:szCs w:val="24"/>
        </w:rPr>
        <w:t xml:space="preserve"> </w:t>
      </w:r>
      <w:r w:rsidRPr="003410C0">
        <w:rPr>
          <w:rFonts w:eastAsia="Times New Roman"/>
          <w:color w:val="000000" w:themeColor="text1"/>
          <w:szCs w:val="24"/>
        </w:rPr>
        <w:t>τα προβλήματα</w:t>
      </w:r>
      <w:r>
        <w:rPr>
          <w:rFonts w:eastAsia="Times New Roman"/>
          <w:color w:val="000000" w:themeColor="text1"/>
          <w:szCs w:val="24"/>
        </w:rPr>
        <w:t>,</w:t>
      </w:r>
      <w:r w:rsidRPr="003410C0">
        <w:rPr>
          <w:rFonts w:eastAsia="Times New Roman"/>
          <w:color w:val="000000" w:themeColor="text1"/>
          <w:szCs w:val="24"/>
        </w:rPr>
        <w:t xml:space="preserve"> τα οποία προκαλούν με αυτόν το</w:t>
      </w:r>
      <w:r>
        <w:rPr>
          <w:rFonts w:eastAsia="Times New Roman"/>
          <w:color w:val="000000" w:themeColor="text1"/>
          <w:szCs w:val="24"/>
        </w:rPr>
        <w:t>ν</w:t>
      </w:r>
      <w:r w:rsidRPr="003410C0">
        <w:rPr>
          <w:rFonts w:eastAsia="Times New Roman"/>
          <w:color w:val="000000" w:themeColor="text1"/>
          <w:szCs w:val="24"/>
        </w:rPr>
        <w:t xml:space="preserve"> νόμο</w:t>
      </w:r>
      <w:r>
        <w:rPr>
          <w:rFonts w:eastAsia="Times New Roman"/>
          <w:color w:val="000000" w:themeColor="text1"/>
          <w:szCs w:val="24"/>
        </w:rPr>
        <w:t>,</w:t>
      </w:r>
      <w:r w:rsidRPr="003410C0">
        <w:rPr>
          <w:rFonts w:eastAsia="Times New Roman"/>
          <w:color w:val="000000" w:themeColor="text1"/>
          <w:szCs w:val="24"/>
        </w:rPr>
        <w:t xml:space="preserve"> ο οποίος έχει </w:t>
      </w:r>
      <w:r>
        <w:rPr>
          <w:rFonts w:eastAsia="Times New Roman"/>
          <w:color w:val="000000" w:themeColor="text1"/>
          <w:szCs w:val="24"/>
        </w:rPr>
        <w:t>μια</w:t>
      </w:r>
      <w:r w:rsidRPr="003410C0">
        <w:rPr>
          <w:rFonts w:eastAsia="Times New Roman"/>
          <w:color w:val="000000" w:themeColor="text1"/>
          <w:szCs w:val="24"/>
        </w:rPr>
        <w:t xml:space="preserve"> γραφειοκρατία τέτοια κα</w:t>
      </w:r>
      <w:r>
        <w:rPr>
          <w:rFonts w:eastAsia="Times New Roman"/>
          <w:color w:val="000000" w:themeColor="text1"/>
          <w:szCs w:val="24"/>
        </w:rPr>
        <w:t xml:space="preserve">ι τέτοιους περιορισμούς, </w:t>
      </w:r>
      <w:r w:rsidRPr="003410C0">
        <w:rPr>
          <w:rFonts w:eastAsia="Times New Roman"/>
          <w:color w:val="000000" w:themeColor="text1"/>
          <w:szCs w:val="24"/>
        </w:rPr>
        <w:t xml:space="preserve">που </w:t>
      </w:r>
      <w:r>
        <w:rPr>
          <w:rFonts w:eastAsia="Times New Roman"/>
          <w:color w:val="000000" w:themeColor="text1"/>
          <w:szCs w:val="24"/>
        </w:rPr>
        <w:t>οι επτά στους δέκα βγαίνουν εκτός και έχει, βέβα</w:t>
      </w:r>
      <w:r>
        <w:rPr>
          <w:rFonts w:eastAsia="Times New Roman"/>
          <w:color w:val="000000" w:themeColor="text1"/>
          <w:szCs w:val="24"/>
        </w:rPr>
        <w:t>ια, και μια</w:t>
      </w:r>
      <w:r w:rsidRPr="003410C0">
        <w:rPr>
          <w:rFonts w:eastAsia="Times New Roman"/>
          <w:color w:val="000000" w:themeColor="text1"/>
          <w:szCs w:val="24"/>
        </w:rPr>
        <w:t xml:space="preserve"> σειρά από εξαιρέσεις</w:t>
      </w:r>
      <w:r>
        <w:rPr>
          <w:rFonts w:eastAsia="Times New Roman"/>
          <w:color w:val="000000" w:themeColor="text1"/>
          <w:szCs w:val="24"/>
        </w:rPr>
        <w:t xml:space="preserve">. </w:t>
      </w:r>
    </w:p>
    <w:p w14:paraId="4EC19526" w14:textId="77777777" w:rsidR="008E01FC" w:rsidRDefault="002168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Είκοσι μία κατέθεσε η ΕΚΠΟΙΖΩ, την </w:t>
      </w:r>
      <w:r w:rsidRPr="003410C0">
        <w:rPr>
          <w:rFonts w:eastAsia="Times New Roman"/>
          <w:color w:val="000000" w:themeColor="text1"/>
          <w:szCs w:val="24"/>
        </w:rPr>
        <w:t xml:space="preserve">οποία δεν τη δεχτήκατε να </w:t>
      </w:r>
      <w:r>
        <w:rPr>
          <w:rFonts w:eastAsia="Times New Roman"/>
          <w:color w:val="000000" w:themeColor="text1"/>
          <w:szCs w:val="24"/>
        </w:rPr>
        <w:t xml:space="preserve">έρθει να μιλήσει. Πρόκειται για μια </w:t>
      </w:r>
      <w:r w:rsidRPr="003410C0">
        <w:rPr>
          <w:rFonts w:eastAsia="Times New Roman"/>
          <w:color w:val="000000" w:themeColor="text1"/>
          <w:szCs w:val="24"/>
        </w:rPr>
        <w:t>Ένωση Καταναλωτών που έχει δουλέψει πάρα πολύ το θέμα</w:t>
      </w:r>
      <w:r>
        <w:rPr>
          <w:rFonts w:eastAsia="Times New Roman"/>
          <w:color w:val="000000" w:themeColor="text1"/>
          <w:szCs w:val="24"/>
        </w:rPr>
        <w:t>. Τ</w:t>
      </w:r>
      <w:r w:rsidRPr="003410C0">
        <w:rPr>
          <w:rFonts w:eastAsia="Times New Roman"/>
          <w:color w:val="000000" w:themeColor="text1"/>
          <w:szCs w:val="24"/>
        </w:rPr>
        <w:t>ην προτ</w:t>
      </w:r>
      <w:r>
        <w:rPr>
          <w:rFonts w:eastAsia="Times New Roman"/>
          <w:color w:val="000000" w:themeColor="text1"/>
          <w:szCs w:val="24"/>
        </w:rPr>
        <w:t xml:space="preserve">είναμε, αλλά </w:t>
      </w:r>
      <w:r w:rsidRPr="003410C0">
        <w:rPr>
          <w:rFonts w:eastAsia="Times New Roman"/>
          <w:color w:val="000000" w:themeColor="text1"/>
          <w:szCs w:val="24"/>
        </w:rPr>
        <w:t xml:space="preserve">δεν τη δέχτηκε ο ΣΥΡΙΖΑ και </w:t>
      </w:r>
      <w:r>
        <w:rPr>
          <w:rFonts w:eastAsia="Times New Roman"/>
          <w:color w:val="000000" w:themeColor="text1"/>
          <w:szCs w:val="24"/>
        </w:rPr>
        <w:t>ο</w:t>
      </w:r>
      <w:r w:rsidRPr="003410C0">
        <w:rPr>
          <w:rFonts w:eastAsia="Times New Roman"/>
          <w:color w:val="000000" w:themeColor="text1"/>
          <w:szCs w:val="24"/>
        </w:rPr>
        <w:t>ύτε</w:t>
      </w:r>
      <w:r>
        <w:rPr>
          <w:rFonts w:eastAsia="Times New Roman"/>
          <w:color w:val="000000" w:themeColor="text1"/>
          <w:szCs w:val="24"/>
        </w:rPr>
        <w:t>,</w:t>
      </w:r>
      <w:r w:rsidRPr="003410C0">
        <w:rPr>
          <w:rFonts w:eastAsia="Times New Roman"/>
          <w:color w:val="000000" w:themeColor="text1"/>
          <w:szCs w:val="24"/>
        </w:rPr>
        <w:t xml:space="preserve"> βέβαια</w:t>
      </w:r>
      <w:r>
        <w:rPr>
          <w:rFonts w:eastAsia="Times New Roman"/>
          <w:color w:val="000000" w:themeColor="text1"/>
          <w:szCs w:val="24"/>
        </w:rPr>
        <w:t>,</w:t>
      </w:r>
      <w:r w:rsidRPr="003410C0">
        <w:rPr>
          <w:rFonts w:eastAsia="Times New Roman"/>
          <w:color w:val="000000" w:themeColor="text1"/>
          <w:szCs w:val="24"/>
        </w:rPr>
        <w:t xml:space="preserve"> η Νέα </w:t>
      </w:r>
      <w:r w:rsidRPr="003410C0">
        <w:rPr>
          <w:rFonts w:eastAsia="Times New Roman"/>
          <w:color w:val="000000" w:themeColor="text1"/>
          <w:szCs w:val="24"/>
        </w:rPr>
        <w:t>Δημοκρατία</w:t>
      </w:r>
      <w:r>
        <w:rPr>
          <w:rFonts w:eastAsia="Times New Roman"/>
          <w:color w:val="000000" w:themeColor="text1"/>
          <w:szCs w:val="24"/>
        </w:rPr>
        <w:t>.</w:t>
      </w:r>
    </w:p>
    <w:p w14:paraId="4EC19527" w14:textId="77777777" w:rsidR="008E01FC" w:rsidRDefault="002168A0">
      <w:pPr>
        <w:spacing w:line="600" w:lineRule="auto"/>
        <w:ind w:firstLine="720"/>
        <w:jc w:val="both"/>
        <w:rPr>
          <w:rFonts w:eastAsia="Times New Roman"/>
          <w:color w:val="000000" w:themeColor="text1"/>
          <w:szCs w:val="24"/>
        </w:rPr>
      </w:pPr>
      <w:r>
        <w:rPr>
          <w:rFonts w:eastAsia="Times New Roman"/>
          <w:color w:val="000000" w:themeColor="text1"/>
          <w:szCs w:val="24"/>
        </w:rPr>
        <w:t>Έ</w:t>
      </w:r>
      <w:r w:rsidRPr="003410C0">
        <w:rPr>
          <w:rFonts w:eastAsia="Times New Roman"/>
          <w:color w:val="000000" w:themeColor="text1"/>
          <w:szCs w:val="24"/>
        </w:rPr>
        <w:t>χετ</w:t>
      </w:r>
      <w:r>
        <w:rPr>
          <w:rFonts w:eastAsia="Times New Roman"/>
          <w:color w:val="000000" w:themeColor="text1"/>
          <w:szCs w:val="24"/>
        </w:rPr>
        <w:t>ε</w:t>
      </w:r>
      <w:r w:rsidRPr="003410C0">
        <w:rPr>
          <w:rFonts w:eastAsia="Times New Roman"/>
          <w:color w:val="000000" w:themeColor="text1"/>
          <w:szCs w:val="24"/>
        </w:rPr>
        <w:t xml:space="preserve"> μέσα στο</w:t>
      </w:r>
      <w:r>
        <w:rPr>
          <w:rFonts w:eastAsia="Times New Roman"/>
          <w:color w:val="000000" w:themeColor="text1"/>
          <w:szCs w:val="24"/>
        </w:rPr>
        <w:t>ν νόμο μια</w:t>
      </w:r>
      <w:r w:rsidRPr="003410C0">
        <w:rPr>
          <w:rFonts w:eastAsia="Times New Roman"/>
          <w:color w:val="000000" w:themeColor="text1"/>
          <w:szCs w:val="24"/>
        </w:rPr>
        <w:t xml:space="preserve"> επαίσχυντη διάταξη που βάζετε πρόστιμο στο</w:t>
      </w:r>
      <w:r>
        <w:rPr>
          <w:rFonts w:eastAsia="Times New Roman"/>
          <w:color w:val="000000" w:themeColor="text1"/>
          <w:szCs w:val="24"/>
        </w:rPr>
        <w:t>ν</w:t>
      </w:r>
      <w:r w:rsidRPr="003410C0">
        <w:rPr>
          <w:rFonts w:eastAsia="Times New Roman"/>
          <w:color w:val="000000" w:themeColor="text1"/>
          <w:szCs w:val="24"/>
        </w:rPr>
        <w:t xml:space="preserve"> δανειολήπτη</w:t>
      </w:r>
      <w:r>
        <w:rPr>
          <w:rFonts w:eastAsia="Times New Roman"/>
          <w:color w:val="000000" w:themeColor="text1"/>
          <w:szCs w:val="24"/>
        </w:rPr>
        <w:t>, ε</w:t>
      </w:r>
      <w:r w:rsidRPr="003410C0">
        <w:rPr>
          <w:rFonts w:eastAsia="Times New Roman"/>
          <w:color w:val="000000" w:themeColor="text1"/>
          <w:szCs w:val="24"/>
        </w:rPr>
        <w:t xml:space="preserve">πειδή έπεσε σε </w:t>
      </w:r>
      <w:r>
        <w:rPr>
          <w:rFonts w:eastAsia="Times New Roman"/>
          <w:color w:val="000000" w:themeColor="text1"/>
          <w:szCs w:val="24"/>
        </w:rPr>
        <w:t>μια</w:t>
      </w:r>
      <w:r w:rsidRPr="003410C0">
        <w:rPr>
          <w:rFonts w:eastAsia="Times New Roman"/>
          <w:color w:val="000000" w:themeColor="text1"/>
          <w:szCs w:val="24"/>
        </w:rPr>
        <w:t xml:space="preserve"> κατάσταση μ</w:t>
      </w:r>
      <w:r>
        <w:rPr>
          <w:rFonts w:eastAsia="Times New Roman"/>
          <w:color w:val="000000" w:themeColor="text1"/>
          <w:szCs w:val="24"/>
        </w:rPr>
        <w:t>η</w:t>
      </w:r>
      <w:r w:rsidRPr="003410C0">
        <w:rPr>
          <w:rFonts w:eastAsia="Times New Roman"/>
          <w:color w:val="000000" w:themeColor="text1"/>
          <w:szCs w:val="24"/>
        </w:rPr>
        <w:t xml:space="preserve"> δυνατότητα</w:t>
      </w:r>
      <w:r>
        <w:rPr>
          <w:rFonts w:eastAsia="Times New Roman"/>
          <w:color w:val="000000" w:themeColor="text1"/>
          <w:szCs w:val="24"/>
        </w:rPr>
        <w:t>ς</w:t>
      </w:r>
      <w:r w:rsidRPr="003410C0">
        <w:rPr>
          <w:rFonts w:eastAsia="Times New Roman"/>
          <w:color w:val="000000" w:themeColor="text1"/>
          <w:szCs w:val="24"/>
        </w:rPr>
        <w:t xml:space="preserve"> εξυπηρέτησης του δανείου του</w:t>
      </w:r>
      <w:r>
        <w:rPr>
          <w:rFonts w:eastAsia="Times New Roman"/>
          <w:color w:val="000000" w:themeColor="text1"/>
          <w:szCs w:val="24"/>
        </w:rPr>
        <w:t>, ε</w:t>
      </w:r>
      <w:r w:rsidRPr="003410C0">
        <w:rPr>
          <w:rFonts w:eastAsia="Times New Roman"/>
          <w:color w:val="000000" w:themeColor="text1"/>
          <w:szCs w:val="24"/>
        </w:rPr>
        <w:t xml:space="preserve">άν </w:t>
      </w:r>
      <w:r>
        <w:rPr>
          <w:rFonts w:eastAsia="Times New Roman"/>
          <w:color w:val="000000" w:themeColor="text1"/>
          <w:szCs w:val="24"/>
        </w:rPr>
        <w:t>–</w:t>
      </w:r>
      <w:r w:rsidRPr="003410C0">
        <w:rPr>
          <w:rFonts w:eastAsia="Times New Roman"/>
          <w:color w:val="000000" w:themeColor="text1"/>
          <w:szCs w:val="24"/>
        </w:rPr>
        <w:t>λέει</w:t>
      </w:r>
      <w:r>
        <w:rPr>
          <w:rFonts w:eastAsia="Times New Roman"/>
          <w:color w:val="000000" w:themeColor="text1"/>
          <w:szCs w:val="24"/>
        </w:rPr>
        <w:t>-</w:t>
      </w:r>
      <w:r w:rsidRPr="003410C0">
        <w:rPr>
          <w:rFonts w:eastAsia="Times New Roman"/>
          <w:color w:val="000000" w:themeColor="text1"/>
          <w:szCs w:val="24"/>
        </w:rPr>
        <w:t xml:space="preserve"> δεν δεχτούν οι τράπεζες να του το ρυθμίσουν</w:t>
      </w:r>
      <w:r>
        <w:rPr>
          <w:rFonts w:eastAsia="Times New Roman"/>
          <w:color w:val="000000" w:themeColor="text1"/>
          <w:szCs w:val="24"/>
        </w:rPr>
        <w:t>, ενώ σ</w:t>
      </w:r>
      <w:r w:rsidRPr="003410C0">
        <w:rPr>
          <w:rFonts w:eastAsia="Times New Roman"/>
          <w:color w:val="000000" w:themeColor="text1"/>
          <w:szCs w:val="24"/>
        </w:rPr>
        <w:t>την τράπεζα τίποτα</w:t>
      </w:r>
      <w:r>
        <w:rPr>
          <w:rFonts w:eastAsia="Times New Roman"/>
          <w:color w:val="000000" w:themeColor="text1"/>
          <w:szCs w:val="24"/>
        </w:rPr>
        <w:t xml:space="preserve">. </w:t>
      </w:r>
      <w:r w:rsidRPr="003410C0">
        <w:rPr>
          <w:rFonts w:eastAsia="Times New Roman"/>
          <w:color w:val="000000" w:themeColor="text1"/>
          <w:szCs w:val="24"/>
        </w:rPr>
        <w:t>Είναι</w:t>
      </w:r>
      <w:r>
        <w:rPr>
          <w:rFonts w:eastAsia="Times New Roman"/>
          <w:color w:val="000000" w:themeColor="text1"/>
          <w:szCs w:val="24"/>
        </w:rPr>
        <w:t>,</w:t>
      </w:r>
      <w:r w:rsidRPr="003410C0">
        <w:rPr>
          <w:rFonts w:eastAsia="Times New Roman"/>
          <w:color w:val="000000" w:themeColor="text1"/>
          <w:szCs w:val="24"/>
        </w:rPr>
        <w:t xml:space="preserve"> όπως σας είπα</w:t>
      </w:r>
      <w:r>
        <w:rPr>
          <w:rFonts w:eastAsia="Times New Roman"/>
          <w:color w:val="000000" w:themeColor="text1"/>
          <w:szCs w:val="24"/>
        </w:rPr>
        <w:t>,</w:t>
      </w:r>
      <w:r w:rsidRPr="003410C0">
        <w:rPr>
          <w:rFonts w:eastAsia="Times New Roman"/>
          <w:color w:val="000000" w:themeColor="text1"/>
          <w:szCs w:val="24"/>
        </w:rPr>
        <w:t xml:space="preserve"> γραμμένη από τους τραπεζίτες</w:t>
      </w:r>
      <w:r>
        <w:rPr>
          <w:rFonts w:eastAsia="Times New Roman"/>
          <w:color w:val="000000" w:themeColor="text1"/>
          <w:szCs w:val="24"/>
        </w:rPr>
        <w:t>. Δ</w:t>
      </w:r>
      <w:r w:rsidRPr="003410C0">
        <w:rPr>
          <w:rFonts w:eastAsia="Times New Roman"/>
          <w:color w:val="000000" w:themeColor="text1"/>
          <w:szCs w:val="24"/>
        </w:rPr>
        <w:t>εν υπάρχει άλλη εξήγηση για να έχεις τέτοιες διατάξεις</w:t>
      </w:r>
      <w:r>
        <w:rPr>
          <w:rFonts w:eastAsia="Times New Roman"/>
          <w:color w:val="000000" w:themeColor="text1"/>
          <w:szCs w:val="24"/>
        </w:rPr>
        <w:t>.</w:t>
      </w:r>
    </w:p>
    <w:p w14:paraId="4EC19528" w14:textId="77777777" w:rsidR="008E01FC" w:rsidRDefault="002168A0">
      <w:pPr>
        <w:spacing w:line="600" w:lineRule="auto"/>
        <w:ind w:firstLine="720"/>
        <w:jc w:val="both"/>
        <w:rPr>
          <w:rFonts w:eastAsia="Times New Roman"/>
          <w:color w:val="000000" w:themeColor="text1"/>
          <w:szCs w:val="24"/>
        </w:rPr>
      </w:pPr>
      <w:r>
        <w:rPr>
          <w:rFonts w:eastAsia="Times New Roman"/>
          <w:color w:val="000000" w:themeColor="text1"/>
          <w:szCs w:val="24"/>
        </w:rPr>
        <w:t>Δ</w:t>
      </w:r>
      <w:r w:rsidRPr="003410C0">
        <w:rPr>
          <w:rFonts w:eastAsia="Times New Roman"/>
          <w:color w:val="000000" w:themeColor="text1"/>
          <w:szCs w:val="24"/>
        </w:rPr>
        <w:t>εν αναφέρει τίποτα για τη δυνατότητα των εγγυητών να μπορούν να ενταχθούν σε ένα θεσμικό πλαίσιο προστασίας</w:t>
      </w:r>
      <w:r>
        <w:rPr>
          <w:rFonts w:eastAsia="Times New Roman"/>
          <w:color w:val="000000" w:themeColor="text1"/>
          <w:szCs w:val="24"/>
        </w:rPr>
        <w:t>. Δ</w:t>
      </w:r>
      <w:r w:rsidRPr="003410C0">
        <w:rPr>
          <w:rFonts w:eastAsia="Times New Roman"/>
          <w:color w:val="000000" w:themeColor="text1"/>
          <w:szCs w:val="24"/>
        </w:rPr>
        <w:t xml:space="preserve">εν υπάρχει </w:t>
      </w:r>
      <w:r>
        <w:rPr>
          <w:rFonts w:eastAsia="Times New Roman"/>
          <w:color w:val="000000" w:themeColor="text1"/>
          <w:szCs w:val="24"/>
        </w:rPr>
        <w:t xml:space="preserve">η </w:t>
      </w:r>
      <w:r w:rsidRPr="003410C0">
        <w:rPr>
          <w:rFonts w:eastAsia="Times New Roman"/>
          <w:color w:val="000000" w:themeColor="text1"/>
          <w:szCs w:val="24"/>
        </w:rPr>
        <w:t xml:space="preserve">δυνατότητα </w:t>
      </w:r>
      <w:r>
        <w:rPr>
          <w:rFonts w:eastAsia="Times New Roman"/>
          <w:color w:val="000000" w:themeColor="text1"/>
          <w:szCs w:val="24"/>
        </w:rPr>
        <w:t xml:space="preserve">και </w:t>
      </w:r>
      <w:r w:rsidRPr="003410C0">
        <w:rPr>
          <w:rFonts w:eastAsia="Times New Roman"/>
          <w:color w:val="000000" w:themeColor="text1"/>
          <w:szCs w:val="24"/>
        </w:rPr>
        <w:t xml:space="preserve">δεν προβλέπει </w:t>
      </w:r>
      <w:r w:rsidRPr="003410C0">
        <w:rPr>
          <w:rFonts w:eastAsia="Times New Roman"/>
          <w:color w:val="000000" w:themeColor="text1"/>
          <w:szCs w:val="24"/>
        </w:rPr>
        <w:t>τίποτα για τη μεγάλη κατηγορία των δανειοληπτών</w:t>
      </w:r>
      <w:r>
        <w:rPr>
          <w:rFonts w:eastAsia="Times New Roman"/>
          <w:color w:val="000000" w:themeColor="text1"/>
          <w:szCs w:val="24"/>
        </w:rPr>
        <w:t>,</w:t>
      </w:r>
      <w:r w:rsidRPr="003410C0">
        <w:rPr>
          <w:rFonts w:eastAsia="Times New Roman"/>
          <w:color w:val="000000" w:themeColor="text1"/>
          <w:szCs w:val="24"/>
        </w:rPr>
        <w:t xml:space="preserve"> για την οποία υπάρχουν δικαστικές αποφάσ</w:t>
      </w:r>
      <w:r>
        <w:rPr>
          <w:rFonts w:eastAsia="Times New Roman"/>
          <w:color w:val="000000" w:themeColor="text1"/>
          <w:szCs w:val="24"/>
        </w:rPr>
        <w:t>εις και έχει δεσμευτεί η Κ</w:t>
      </w:r>
      <w:r w:rsidRPr="003410C0">
        <w:rPr>
          <w:rFonts w:eastAsia="Times New Roman"/>
          <w:color w:val="000000" w:themeColor="text1"/>
          <w:szCs w:val="24"/>
        </w:rPr>
        <w:t xml:space="preserve">υβέρνηση ότι </w:t>
      </w:r>
      <w:r>
        <w:rPr>
          <w:rFonts w:eastAsia="Times New Roman"/>
          <w:color w:val="000000" w:themeColor="text1"/>
          <w:szCs w:val="24"/>
        </w:rPr>
        <w:t>θα φέ</w:t>
      </w:r>
      <w:r w:rsidRPr="003410C0">
        <w:rPr>
          <w:rFonts w:eastAsia="Times New Roman"/>
          <w:color w:val="000000" w:themeColor="text1"/>
          <w:szCs w:val="24"/>
        </w:rPr>
        <w:t>ρει ρύθμισ</w:t>
      </w:r>
      <w:r>
        <w:rPr>
          <w:rFonts w:eastAsia="Times New Roman"/>
          <w:color w:val="000000" w:themeColor="text1"/>
          <w:szCs w:val="24"/>
        </w:rPr>
        <w:t>η για τα δάνεια με ελβετικό φ</w:t>
      </w:r>
      <w:r w:rsidRPr="003410C0">
        <w:rPr>
          <w:rFonts w:eastAsia="Times New Roman"/>
          <w:color w:val="000000" w:themeColor="text1"/>
          <w:szCs w:val="24"/>
        </w:rPr>
        <w:t>ράγκο</w:t>
      </w:r>
      <w:r>
        <w:rPr>
          <w:rFonts w:eastAsia="Times New Roman"/>
          <w:color w:val="000000" w:themeColor="text1"/>
          <w:szCs w:val="24"/>
        </w:rPr>
        <w:t>. Δ</w:t>
      </w:r>
      <w:r w:rsidRPr="003410C0">
        <w:rPr>
          <w:rFonts w:eastAsia="Times New Roman"/>
          <w:color w:val="000000" w:themeColor="text1"/>
          <w:szCs w:val="24"/>
        </w:rPr>
        <w:t>εν υπάρχει τίποτα</w:t>
      </w:r>
      <w:r>
        <w:rPr>
          <w:rFonts w:eastAsia="Times New Roman"/>
          <w:color w:val="000000" w:themeColor="text1"/>
          <w:szCs w:val="24"/>
        </w:rPr>
        <w:t>.</w:t>
      </w:r>
    </w:p>
    <w:p w14:paraId="4EC19529" w14:textId="77777777" w:rsidR="008E01FC" w:rsidRDefault="002168A0">
      <w:pPr>
        <w:spacing w:line="600" w:lineRule="auto"/>
        <w:ind w:firstLine="720"/>
        <w:jc w:val="both"/>
        <w:rPr>
          <w:rFonts w:eastAsia="Times New Roman"/>
          <w:color w:val="000000" w:themeColor="text1"/>
          <w:szCs w:val="24"/>
        </w:rPr>
      </w:pPr>
      <w:r w:rsidRPr="003410C0">
        <w:rPr>
          <w:rFonts w:eastAsia="Times New Roman"/>
          <w:color w:val="000000" w:themeColor="text1"/>
          <w:szCs w:val="24"/>
        </w:rPr>
        <w:t>Έ</w:t>
      </w:r>
      <w:r>
        <w:rPr>
          <w:rFonts w:eastAsia="Times New Roman"/>
          <w:color w:val="000000" w:themeColor="text1"/>
          <w:szCs w:val="24"/>
        </w:rPr>
        <w:t xml:space="preserve">ρχεται, </w:t>
      </w:r>
      <w:r w:rsidRPr="003410C0">
        <w:rPr>
          <w:rFonts w:eastAsia="Times New Roman"/>
          <w:color w:val="000000" w:themeColor="text1"/>
          <w:szCs w:val="24"/>
        </w:rPr>
        <w:t>λοιπόν</w:t>
      </w:r>
      <w:r>
        <w:rPr>
          <w:rFonts w:eastAsia="Times New Roman"/>
          <w:color w:val="000000" w:themeColor="text1"/>
          <w:szCs w:val="24"/>
        </w:rPr>
        <w:t>, αυτή η νομοθετική ρύθμιση. Ε</w:t>
      </w:r>
      <w:r w:rsidRPr="003410C0">
        <w:rPr>
          <w:rFonts w:eastAsia="Times New Roman"/>
          <w:color w:val="000000" w:themeColor="text1"/>
          <w:szCs w:val="24"/>
        </w:rPr>
        <w:t>μείς ζητήσαμ</w:t>
      </w:r>
      <w:r w:rsidRPr="003410C0">
        <w:rPr>
          <w:rFonts w:eastAsia="Times New Roman"/>
          <w:color w:val="000000" w:themeColor="text1"/>
          <w:szCs w:val="24"/>
        </w:rPr>
        <w:t>ε ονομαστική ψηφοφορία</w:t>
      </w:r>
      <w:r>
        <w:rPr>
          <w:rFonts w:eastAsia="Times New Roman"/>
          <w:color w:val="000000" w:themeColor="text1"/>
          <w:szCs w:val="24"/>
        </w:rPr>
        <w:t>, π</w:t>
      </w:r>
      <w:r w:rsidRPr="003410C0">
        <w:rPr>
          <w:rFonts w:eastAsia="Times New Roman"/>
          <w:color w:val="000000" w:themeColor="text1"/>
          <w:szCs w:val="24"/>
        </w:rPr>
        <w:t>ου</w:t>
      </w:r>
      <w:r>
        <w:rPr>
          <w:rFonts w:eastAsia="Times New Roman"/>
          <w:color w:val="000000" w:themeColor="text1"/>
          <w:szCs w:val="24"/>
        </w:rPr>
        <w:t>,</w:t>
      </w:r>
      <w:r w:rsidRPr="003410C0">
        <w:rPr>
          <w:rFonts w:eastAsia="Times New Roman"/>
          <w:color w:val="000000" w:themeColor="text1"/>
          <w:szCs w:val="24"/>
        </w:rPr>
        <w:t xml:space="preserve"> όπως ανακοινώθηκε</w:t>
      </w:r>
      <w:r>
        <w:rPr>
          <w:rFonts w:eastAsia="Times New Roman"/>
          <w:color w:val="000000" w:themeColor="text1"/>
          <w:szCs w:val="24"/>
        </w:rPr>
        <w:t>,</w:t>
      </w:r>
      <w:r w:rsidRPr="003410C0">
        <w:rPr>
          <w:rFonts w:eastAsia="Times New Roman"/>
          <w:color w:val="000000" w:themeColor="text1"/>
          <w:szCs w:val="24"/>
        </w:rPr>
        <w:t xml:space="preserve"> θα γίνει αύριο</w:t>
      </w:r>
      <w:r>
        <w:rPr>
          <w:rFonts w:eastAsia="Times New Roman"/>
          <w:color w:val="000000" w:themeColor="text1"/>
          <w:szCs w:val="24"/>
        </w:rPr>
        <w:t>,</w:t>
      </w:r>
      <w:r w:rsidRPr="003410C0">
        <w:rPr>
          <w:rFonts w:eastAsia="Times New Roman"/>
          <w:color w:val="000000" w:themeColor="text1"/>
          <w:szCs w:val="24"/>
        </w:rPr>
        <w:t xml:space="preserve"> γιατί δεν συμφωνούμε με την κατάργηση της</w:t>
      </w:r>
      <w:r>
        <w:rPr>
          <w:rFonts w:eastAsia="Times New Roman"/>
          <w:color w:val="000000" w:themeColor="text1"/>
          <w:szCs w:val="24"/>
        </w:rPr>
        <w:t xml:space="preserve"> προστασίας. Αυτό είναι το κεντρικό θέμα. Δ</w:t>
      </w:r>
      <w:r w:rsidRPr="003410C0">
        <w:rPr>
          <w:rFonts w:eastAsia="Times New Roman"/>
          <w:color w:val="000000" w:themeColor="text1"/>
          <w:szCs w:val="24"/>
        </w:rPr>
        <w:t>εν συμφωνούμε με την κατ</w:t>
      </w:r>
      <w:r>
        <w:rPr>
          <w:rFonts w:eastAsia="Times New Roman"/>
          <w:color w:val="000000" w:themeColor="text1"/>
          <w:szCs w:val="24"/>
        </w:rPr>
        <w:t xml:space="preserve">άργηση </w:t>
      </w:r>
      <w:r w:rsidRPr="003410C0">
        <w:rPr>
          <w:rFonts w:eastAsia="Times New Roman"/>
          <w:color w:val="000000" w:themeColor="text1"/>
          <w:szCs w:val="24"/>
        </w:rPr>
        <w:t>αυτή</w:t>
      </w:r>
      <w:r>
        <w:rPr>
          <w:rFonts w:eastAsia="Times New Roman"/>
          <w:color w:val="000000" w:themeColor="text1"/>
          <w:szCs w:val="24"/>
        </w:rPr>
        <w:t>ς</w:t>
      </w:r>
      <w:r w:rsidRPr="003410C0">
        <w:rPr>
          <w:rFonts w:eastAsia="Times New Roman"/>
          <w:color w:val="000000" w:themeColor="text1"/>
          <w:szCs w:val="24"/>
        </w:rPr>
        <w:t xml:space="preserve"> της προστασίας που υπάρχει</w:t>
      </w:r>
      <w:r>
        <w:rPr>
          <w:rFonts w:eastAsia="Times New Roman"/>
          <w:color w:val="000000" w:themeColor="text1"/>
          <w:szCs w:val="24"/>
        </w:rPr>
        <w:t>.</w:t>
      </w:r>
    </w:p>
    <w:p w14:paraId="4EC1952A" w14:textId="77777777" w:rsidR="008E01FC" w:rsidRDefault="002168A0">
      <w:pPr>
        <w:spacing w:line="600" w:lineRule="auto"/>
        <w:ind w:firstLine="720"/>
        <w:jc w:val="both"/>
        <w:rPr>
          <w:rFonts w:eastAsia="Times New Roman"/>
          <w:color w:val="000000" w:themeColor="text1"/>
          <w:szCs w:val="24"/>
        </w:rPr>
      </w:pPr>
      <w:r>
        <w:rPr>
          <w:rFonts w:eastAsia="Times New Roman"/>
          <w:color w:val="000000" w:themeColor="text1"/>
          <w:szCs w:val="24"/>
        </w:rPr>
        <w:t>Κ</w:t>
      </w:r>
      <w:r w:rsidRPr="003410C0">
        <w:rPr>
          <w:rFonts w:eastAsia="Times New Roman"/>
          <w:color w:val="000000" w:themeColor="text1"/>
          <w:szCs w:val="24"/>
        </w:rPr>
        <w:t>αι να πω ότι δεν είναι τυχαίο ότι η Νέα Δη</w:t>
      </w:r>
      <w:r w:rsidRPr="003410C0">
        <w:rPr>
          <w:rFonts w:eastAsia="Times New Roman"/>
          <w:color w:val="000000" w:themeColor="text1"/>
          <w:szCs w:val="24"/>
        </w:rPr>
        <w:t>μοκρατία συμφωνεί με το</w:t>
      </w:r>
      <w:r>
        <w:rPr>
          <w:rFonts w:eastAsia="Times New Roman"/>
          <w:color w:val="000000" w:themeColor="text1"/>
          <w:szCs w:val="24"/>
        </w:rPr>
        <w:t>ν</w:t>
      </w:r>
      <w:r w:rsidRPr="003410C0">
        <w:rPr>
          <w:rFonts w:eastAsia="Times New Roman"/>
          <w:color w:val="000000" w:themeColor="text1"/>
          <w:szCs w:val="24"/>
        </w:rPr>
        <w:t xml:space="preserve"> ΣΥΡΙΖΑ</w:t>
      </w:r>
      <w:r>
        <w:rPr>
          <w:rFonts w:eastAsia="Times New Roman"/>
          <w:color w:val="000000" w:themeColor="text1"/>
          <w:szCs w:val="24"/>
        </w:rPr>
        <w:t>. Ά</w:t>
      </w:r>
      <w:r w:rsidRPr="003410C0">
        <w:rPr>
          <w:rFonts w:eastAsia="Times New Roman"/>
          <w:color w:val="000000" w:themeColor="text1"/>
          <w:szCs w:val="24"/>
        </w:rPr>
        <w:t>κουσα χθ</w:t>
      </w:r>
      <w:r>
        <w:rPr>
          <w:rFonts w:eastAsia="Times New Roman"/>
          <w:color w:val="000000" w:themeColor="text1"/>
          <w:szCs w:val="24"/>
        </w:rPr>
        <w:t>ε</w:t>
      </w:r>
      <w:r w:rsidRPr="003410C0">
        <w:rPr>
          <w:rFonts w:eastAsia="Times New Roman"/>
          <w:color w:val="000000" w:themeColor="text1"/>
          <w:szCs w:val="24"/>
        </w:rPr>
        <w:t xml:space="preserve">ς και σήμερα </w:t>
      </w:r>
      <w:r>
        <w:rPr>
          <w:rFonts w:eastAsia="Times New Roman"/>
          <w:color w:val="000000" w:themeColor="text1"/>
          <w:szCs w:val="24"/>
        </w:rPr>
        <w:t xml:space="preserve">και </w:t>
      </w:r>
      <w:r w:rsidRPr="003410C0">
        <w:rPr>
          <w:rFonts w:eastAsia="Times New Roman"/>
          <w:color w:val="000000" w:themeColor="text1"/>
          <w:szCs w:val="24"/>
        </w:rPr>
        <w:t xml:space="preserve">ήταν </w:t>
      </w:r>
      <w:r>
        <w:rPr>
          <w:rFonts w:eastAsia="Times New Roman"/>
          <w:color w:val="000000" w:themeColor="text1"/>
          <w:szCs w:val="24"/>
        </w:rPr>
        <w:t>μια φαρσοκωμωδία στη Γ</w:t>
      </w:r>
      <w:r w:rsidRPr="003410C0">
        <w:rPr>
          <w:rFonts w:eastAsia="Times New Roman"/>
          <w:color w:val="000000" w:themeColor="text1"/>
          <w:szCs w:val="24"/>
        </w:rPr>
        <w:t xml:space="preserve">ερουσία να είναι ο Μητσοτάκης να κατακεραυνώνει τον ΣΥΡΙΖΑ για διάφορα θέματα </w:t>
      </w:r>
      <w:r>
        <w:rPr>
          <w:rFonts w:eastAsia="Times New Roman"/>
          <w:color w:val="000000" w:themeColor="text1"/>
          <w:szCs w:val="24"/>
        </w:rPr>
        <w:t>–</w:t>
      </w:r>
      <w:r w:rsidRPr="003410C0">
        <w:rPr>
          <w:rFonts w:eastAsia="Times New Roman"/>
          <w:color w:val="000000" w:themeColor="text1"/>
          <w:szCs w:val="24"/>
        </w:rPr>
        <w:t>λέει</w:t>
      </w:r>
      <w:r>
        <w:rPr>
          <w:rFonts w:eastAsia="Times New Roman"/>
          <w:color w:val="000000" w:themeColor="text1"/>
          <w:szCs w:val="24"/>
        </w:rPr>
        <w:t>-</w:t>
      </w:r>
      <w:r w:rsidRPr="003410C0">
        <w:rPr>
          <w:rFonts w:eastAsia="Times New Roman"/>
          <w:color w:val="000000" w:themeColor="text1"/>
          <w:szCs w:val="24"/>
        </w:rPr>
        <w:t xml:space="preserve"> και στην Ολομέλεια η Νέα Δημοκρατία να στηρίζει το</w:t>
      </w:r>
      <w:r>
        <w:rPr>
          <w:rFonts w:eastAsia="Times New Roman"/>
          <w:color w:val="000000" w:themeColor="text1"/>
          <w:szCs w:val="24"/>
        </w:rPr>
        <w:t>ν</w:t>
      </w:r>
      <w:r w:rsidRPr="003410C0">
        <w:rPr>
          <w:rFonts w:eastAsia="Times New Roman"/>
          <w:color w:val="000000" w:themeColor="text1"/>
          <w:szCs w:val="24"/>
        </w:rPr>
        <w:t xml:space="preserve"> ΣΥΡΙΖΑ</w:t>
      </w:r>
      <w:r>
        <w:rPr>
          <w:rFonts w:eastAsia="Times New Roman"/>
          <w:color w:val="000000" w:themeColor="text1"/>
          <w:szCs w:val="24"/>
        </w:rPr>
        <w:t>.</w:t>
      </w:r>
      <w:r w:rsidRPr="003410C0">
        <w:rPr>
          <w:rFonts w:eastAsia="Times New Roman"/>
          <w:color w:val="000000" w:themeColor="text1"/>
          <w:szCs w:val="24"/>
        </w:rPr>
        <w:t xml:space="preserve"> Είναι συνέχεια αυτ</w:t>
      </w:r>
      <w:r>
        <w:rPr>
          <w:rFonts w:eastAsia="Times New Roman"/>
          <w:color w:val="000000" w:themeColor="text1"/>
          <w:szCs w:val="24"/>
        </w:rPr>
        <w:t>ού</w:t>
      </w:r>
      <w:r w:rsidRPr="003410C0">
        <w:rPr>
          <w:rFonts w:eastAsia="Times New Roman"/>
          <w:color w:val="000000" w:themeColor="text1"/>
          <w:szCs w:val="24"/>
        </w:rPr>
        <w:t xml:space="preserve"> που</w:t>
      </w:r>
      <w:r w:rsidRPr="003410C0">
        <w:rPr>
          <w:rFonts w:eastAsia="Times New Roman"/>
          <w:color w:val="000000" w:themeColor="text1"/>
          <w:szCs w:val="24"/>
        </w:rPr>
        <w:t xml:space="preserve"> είδαμε το προηγούμενο διάστημα να ψηφίζουν μαζί την παράταση για </w:t>
      </w:r>
      <w:r>
        <w:rPr>
          <w:rFonts w:eastAsia="Times New Roman"/>
          <w:color w:val="000000" w:themeColor="text1"/>
          <w:szCs w:val="24"/>
        </w:rPr>
        <w:t>είκοσι</w:t>
      </w:r>
      <w:r w:rsidRPr="003410C0">
        <w:rPr>
          <w:rFonts w:eastAsia="Times New Roman"/>
          <w:color w:val="000000" w:themeColor="text1"/>
          <w:szCs w:val="24"/>
        </w:rPr>
        <w:t xml:space="preserve"> χρόνια της σύμβασης για το Διεθνές Αεροδρόμιο Αθηνών χωρίς διαγωνισμό</w:t>
      </w:r>
      <w:r>
        <w:rPr>
          <w:rFonts w:eastAsia="Times New Roman"/>
          <w:color w:val="000000" w:themeColor="text1"/>
          <w:szCs w:val="24"/>
        </w:rPr>
        <w:t>. Κ</w:t>
      </w:r>
      <w:r w:rsidRPr="003410C0">
        <w:rPr>
          <w:rFonts w:eastAsia="Times New Roman"/>
          <w:color w:val="000000" w:themeColor="text1"/>
          <w:szCs w:val="24"/>
        </w:rPr>
        <w:t>αι</w:t>
      </w:r>
      <w:r>
        <w:rPr>
          <w:rFonts w:eastAsia="Times New Roman"/>
          <w:color w:val="000000" w:themeColor="text1"/>
          <w:szCs w:val="24"/>
        </w:rPr>
        <w:t>,</w:t>
      </w:r>
      <w:r w:rsidRPr="003410C0">
        <w:rPr>
          <w:rFonts w:eastAsia="Times New Roman"/>
          <w:color w:val="000000" w:themeColor="text1"/>
          <w:szCs w:val="24"/>
        </w:rPr>
        <w:t xml:space="preserve"> μάλιστα</w:t>
      </w:r>
      <w:r>
        <w:rPr>
          <w:rFonts w:eastAsia="Times New Roman"/>
          <w:color w:val="000000" w:themeColor="text1"/>
          <w:szCs w:val="24"/>
        </w:rPr>
        <w:t>,</w:t>
      </w:r>
      <w:r w:rsidRPr="003410C0">
        <w:rPr>
          <w:rFonts w:eastAsia="Times New Roman"/>
          <w:color w:val="000000" w:themeColor="text1"/>
          <w:szCs w:val="24"/>
        </w:rPr>
        <w:t xml:space="preserve"> χθες ανακοίνωσε </w:t>
      </w:r>
      <w:r>
        <w:rPr>
          <w:rFonts w:eastAsia="Times New Roman"/>
          <w:color w:val="000000" w:themeColor="text1"/>
          <w:szCs w:val="24"/>
        </w:rPr>
        <w:t xml:space="preserve">–λέει- </w:t>
      </w:r>
      <w:r w:rsidRPr="003410C0">
        <w:rPr>
          <w:rFonts w:eastAsia="Times New Roman"/>
          <w:color w:val="000000" w:themeColor="text1"/>
          <w:szCs w:val="24"/>
        </w:rPr>
        <w:t>η Νέα Δημοκρατία νέα έργα με διαγωνισμούς και τέτοια</w:t>
      </w:r>
      <w:r>
        <w:rPr>
          <w:rFonts w:eastAsia="Times New Roman"/>
          <w:color w:val="000000" w:themeColor="text1"/>
          <w:szCs w:val="24"/>
        </w:rPr>
        <w:t>,</w:t>
      </w:r>
      <w:r w:rsidRPr="003410C0">
        <w:rPr>
          <w:rFonts w:eastAsia="Times New Roman"/>
          <w:color w:val="000000" w:themeColor="text1"/>
          <w:szCs w:val="24"/>
        </w:rPr>
        <w:t xml:space="preserve"> ενώ τις προηγούμενες μέρες είχε ψηφίσει χωρίς διαγωνισμό </w:t>
      </w:r>
      <w:r>
        <w:rPr>
          <w:rFonts w:eastAsia="Times New Roman"/>
          <w:color w:val="000000" w:themeColor="text1"/>
          <w:szCs w:val="24"/>
        </w:rPr>
        <w:t>είκοσι</w:t>
      </w:r>
      <w:r w:rsidRPr="003410C0">
        <w:rPr>
          <w:rFonts w:eastAsia="Times New Roman"/>
          <w:color w:val="000000" w:themeColor="text1"/>
          <w:szCs w:val="24"/>
        </w:rPr>
        <w:t xml:space="preserve"> χρόνια να έχουν ακόμα το Διεθνές Αεροδρόμιο</w:t>
      </w:r>
      <w:r>
        <w:rPr>
          <w:rFonts w:eastAsia="Times New Roman"/>
          <w:color w:val="000000" w:themeColor="text1"/>
          <w:szCs w:val="24"/>
        </w:rPr>
        <w:t>. Π</w:t>
      </w:r>
      <w:r w:rsidRPr="003410C0">
        <w:rPr>
          <w:rFonts w:eastAsia="Times New Roman"/>
          <w:color w:val="000000" w:themeColor="text1"/>
          <w:szCs w:val="24"/>
        </w:rPr>
        <w:t xml:space="preserve">οιον </w:t>
      </w:r>
      <w:r>
        <w:rPr>
          <w:rFonts w:eastAsia="Times New Roman"/>
          <w:color w:val="000000" w:themeColor="text1"/>
          <w:szCs w:val="24"/>
        </w:rPr>
        <w:t>κοροϊδεύετε α</w:t>
      </w:r>
      <w:r w:rsidRPr="003410C0">
        <w:rPr>
          <w:rFonts w:eastAsia="Times New Roman"/>
          <w:color w:val="000000" w:themeColor="text1"/>
          <w:szCs w:val="24"/>
        </w:rPr>
        <w:t>πό κοινού</w:t>
      </w:r>
      <w:r>
        <w:rPr>
          <w:rFonts w:eastAsia="Times New Roman"/>
          <w:color w:val="000000" w:themeColor="text1"/>
          <w:szCs w:val="24"/>
        </w:rPr>
        <w:t>;</w:t>
      </w:r>
    </w:p>
    <w:p w14:paraId="4EC1952B" w14:textId="77777777" w:rsidR="008E01FC" w:rsidRDefault="002168A0">
      <w:pPr>
        <w:spacing w:line="600" w:lineRule="auto"/>
        <w:ind w:firstLine="720"/>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λήξεως του χρόνου ομιλίας του κυρίου Βουλευτή)</w:t>
      </w:r>
    </w:p>
    <w:p w14:paraId="4EC1952C" w14:textId="77777777" w:rsidR="008E01FC" w:rsidRDefault="002168A0">
      <w:pPr>
        <w:spacing w:line="600" w:lineRule="auto"/>
        <w:ind w:firstLine="720"/>
        <w:jc w:val="both"/>
        <w:rPr>
          <w:rFonts w:eastAsia="Times New Roman"/>
          <w:color w:val="000000" w:themeColor="text1"/>
          <w:szCs w:val="24"/>
        </w:rPr>
      </w:pPr>
      <w:r w:rsidRPr="00015565">
        <w:rPr>
          <w:rFonts w:eastAsia="Times New Roman"/>
          <w:b/>
          <w:color w:val="000000" w:themeColor="text1"/>
          <w:szCs w:val="24"/>
        </w:rPr>
        <w:t xml:space="preserve">ΠΡΟΕΔΡΕΥΩΝ (Γεώργιος </w:t>
      </w:r>
      <w:proofErr w:type="spellStart"/>
      <w:r w:rsidRPr="00015565">
        <w:rPr>
          <w:rFonts w:eastAsia="Times New Roman"/>
          <w:b/>
          <w:color w:val="000000" w:themeColor="text1"/>
          <w:szCs w:val="24"/>
        </w:rPr>
        <w:t>Λαμπρούλης</w:t>
      </w:r>
      <w:proofErr w:type="spellEnd"/>
      <w:r w:rsidRPr="00015565">
        <w:rPr>
          <w:rFonts w:eastAsia="Times New Roman"/>
          <w:b/>
          <w:color w:val="000000" w:themeColor="text1"/>
          <w:szCs w:val="24"/>
        </w:rPr>
        <w:t>)</w:t>
      </w:r>
      <w:r w:rsidRPr="00015565">
        <w:rPr>
          <w:rFonts w:eastAsia="Times New Roman"/>
          <w:b/>
          <w:color w:val="000000" w:themeColor="text1"/>
          <w:szCs w:val="24"/>
        </w:rPr>
        <w:t>:</w:t>
      </w:r>
      <w:r>
        <w:rPr>
          <w:rFonts w:eastAsia="Times New Roman"/>
          <w:color w:val="000000" w:themeColor="text1"/>
          <w:szCs w:val="24"/>
        </w:rPr>
        <w:t xml:space="preserve"> Κύριε </w:t>
      </w:r>
      <w:proofErr w:type="spellStart"/>
      <w:r>
        <w:rPr>
          <w:rFonts w:eastAsia="Times New Roman"/>
          <w:color w:val="000000" w:themeColor="text1"/>
          <w:szCs w:val="24"/>
        </w:rPr>
        <w:t>Κεγκέρογλου</w:t>
      </w:r>
      <w:proofErr w:type="spellEnd"/>
      <w:r>
        <w:rPr>
          <w:rFonts w:eastAsia="Times New Roman"/>
          <w:color w:val="000000" w:themeColor="text1"/>
          <w:szCs w:val="24"/>
        </w:rPr>
        <w:t>, σας παρακαλώ.</w:t>
      </w:r>
    </w:p>
    <w:p w14:paraId="4EC1952D" w14:textId="77777777" w:rsidR="008E01FC" w:rsidRDefault="002168A0">
      <w:pPr>
        <w:spacing w:line="600" w:lineRule="auto"/>
        <w:ind w:firstLine="720"/>
        <w:jc w:val="both"/>
        <w:rPr>
          <w:rFonts w:eastAsia="Times New Roman"/>
          <w:color w:val="000000" w:themeColor="text1"/>
          <w:szCs w:val="24"/>
        </w:rPr>
      </w:pPr>
      <w:r w:rsidRPr="00015565">
        <w:rPr>
          <w:rFonts w:eastAsia="Times New Roman"/>
          <w:b/>
          <w:color w:val="000000" w:themeColor="text1"/>
          <w:szCs w:val="24"/>
        </w:rPr>
        <w:t>ΒΑΣΙΛΕΙΟΣ ΚΕΓΚΕΡΟΓΛΟΥ:</w:t>
      </w:r>
      <w:r>
        <w:rPr>
          <w:rFonts w:eastAsia="Times New Roman"/>
          <w:b/>
          <w:color w:val="000000" w:themeColor="text1"/>
          <w:szCs w:val="24"/>
        </w:rPr>
        <w:t xml:space="preserve"> </w:t>
      </w:r>
      <w:r>
        <w:rPr>
          <w:rFonts w:eastAsia="Times New Roman"/>
          <w:color w:val="000000" w:themeColor="text1"/>
          <w:szCs w:val="24"/>
        </w:rPr>
        <w:t>Τ</w:t>
      </w:r>
      <w:r w:rsidRPr="003410C0">
        <w:rPr>
          <w:rFonts w:eastAsia="Times New Roman"/>
          <w:color w:val="000000" w:themeColor="text1"/>
          <w:szCs w:val="24"/>
        </w:rPr>
        <w:t xml:space="preserve">ελειώνω </w:t>
      </w:r>
      <w:r>
        <w:rPr>
          <w:rFonts w:eastAsia="Times New Roman"/>
          <w:color w:val="000000" w:themeColor="text1"/>
          <w:szCs w:val="24"/>
        </w:rPr>
        <w:t>αν</w:t>
      </w:r>
      <w:r w:rsidRPr="003410C0">
        <w:rPr>
          <w:rFonts w:eastAsia="Times New Roman"/>
          <w:color w:val="000000" w:themeColor="text1"/>
          <w:szCs w:val="24"/>
        </w:rPr>
        <w:t>αφέροντας και την παραχώρηση τη</w:t>
      </w:r>
      <w:r>
        <w:rPr>
          <w:rFonts w:eastAsia="Times New Roman"/>
          <w:color w:val="000000" w:themeColor="text1"/>
          <w:szCs w:val="24"/>
        </w:rPr>
        <w:t>ς</w:t>
      </w:r>
      <w:r w:rsidRPr="003410C0">
        <w:rPr>
          <w:rFonts w:eastAsia="Times New Roman"/>
          <w:color w:val="000000" w:themeColor="text1"/>
          <w:szCs w:val="24"/>
        </w:rPr>
        <w:t xml:space="preserve"> ιδιωτικοποίηση</w:t>
      </w:r>
      <w:r>
        <w:rPr>
          <w:rFonts w:eastAsia="Times New Roman"/>
          <w:color w:val="000000" w:themeColor="text1"/>
          <w:szCs w:val="24"/>
        </w:rPr>
        <w:t xml:space="preserve">ς των δέκα </w:t>
      </w:r>
      <w:r w:rsidRPr="003410C0">
        <w:rPr>
          <w:rFonts w:eastAsia="Times New Roman"/>
          <w:color w:val="000000" w:themeColor="text1"/>
          <w:szCs w:val="24"/>
        </w:rPr>
        <w:t>λιμανιών</w:t>
      </w:r>
      <w:r>
        <w:rPr>
          <w:rFonts w:eastAsia="Times New Roman"/>
          <w:color w:val="000000" w:themeColor="text1"/>
          <w:szCs w:val="24"/>
        </w:rPr>
        <w:t>. Π</w:t>
      </w:r>
      <w:r w:rsidRPr="003410C0">
        <w:rPr>
          <w:rFonts w:eastAsia="Times New Roman"/>
          <w:color w:val="000000" w:themeColor="text1"/>
          <w:szCs w:val="24"/>
        </w:rPr>
        <w:t>άλι μαζί τ</w:t>
      </w:r>
      <w:r>
        <w:rPr>
          <w:rFonts w:eastAsia="Times New Roman"/>
          <w:color w:val="000000" w:themeColor="text1"/>
          <w:szCs w:val="24"/>
        </w:rPr>
        <w:t>ην</w:t>
      </w:r>
      <w:r w:rsidRPr="003410C0">
        <w:rPr>
          <w:rFonts w:eastAsia="Times New Roman"/>
          <w:color w:val="000000" w:themeColor="text1"/>
          <w:szCs w:val="24"/>
        </w:rPr>
        <w:t xml:space="preserve"> ψηφίσατε</w:t>
      </w:r>
      <w:r>
        <w:rPr>
          <w:rFonts w:eastAsia="Times New Roman"/>
          <w:color w:val="000000" w:themeColor="text1"/>
          <w:szCs w:val="24"/>
        </w:rPr>
        <w:t>. Ε</w:t>
      </w:r>
      <w:r w:rsidRPr="003410C0">
        <w:rPr>
          <w:rFonts w:eastAsia="Times New Roman"/>
          <w:color w:val="000000" w:themeColor="text1"/>
          <w:szCs w:val="24"/>
        </w:rPr>
        <w:t>ίναι δυνατόν</w:t>
      </w:r>
      <w:r>
        <w:rPr>
          <w:rFonts w:eastAsia="Times New Roman"/>
          <w:color w:val="000000" w:themeColor="text1"/>
          <w:szCs w:val="24"/>
        </w:rPr>
        <w:t>;</w:t>
      </w:r>
    </w:p>
    <w:p w14:paraId="4EC1952E" w14:textId="77777777" w:rsidR="008E01FC" w:rsidRDefault="002168A0">
      <w:pPr>
        <w:spacing w:line="600" w:lineRule="auto"/>
        <w:ind w:firstLine="720"/>
        <w:jc w:val="both"/>
        <w:rPr>
          <w:rFonts w:eastAsia="Times New Roman"/>
          <w:color w:val="000000" w:themeColor="text1"/>
          <w:szCs w:val="24"/>
        </w:rPr>
      </w:pPr>
      <w:r>
        <w:rPr>
          <w:rFonts w:eastAsia="Times New Roman"/>
          <w:color w:val="000000" w:themeColor="text1"/>
          <w:szCs w:val="24"/>
        </w:rPr>
        <w:t>Ο</w:t>
      </w:r>
      <w:r w:rsidRPr="003410C0">
        <w:rPr>
          <w:rFonts w:eastAsia="Times New Roman"/>
          <w:color w:val="000000" w:themeColor="text1"/>
          <w:szCs w:val="24"/>
        </w:rPr>
        <w:t xml:space="preserve"> τόπος χρειάζεται αλλαγή πολιτικής</w:t>
      </w:r>
      <w:r>
        <w:rPr>
          <w:rFonts w:eastAsia="Times New Roman"/>
          <w:color w:val="000000" w:themeColor="text1"/>
          <w:szCs w:val="24"/>
        </w:rPr>
        <w:t>.</w:t>
      </w:r>
      <w:r w:rsidRPr="003410C0">
        <w:rPr>
          <w:rFonts w:eastAsia="Times New Roman"/>
          <w:color w:val="000000" w:themeColor="text1"/>
          <w:szCs w:val="24"/>
        </w:rPr>
        <w:t xml:space="preserve"> Δεν χρειάζεται αλλαγή προσώπων </w:t>
      </w:r>
      <w:r>
        <w:rPr>
          <w:rFonts w:eastAsia="Times New Roman"/>
          <w:color w:val="000000" w:themeColor="text1"/>
          <w:szCs w:val="24"/>
        </w:rPr>
        <w:t>στην Κ</w:t>
      </w:r>
      <w:r w:rsidRPr="003410C0">
        <w:rPr>
          <w:rFonts w:eastAsia="Times New Roman"/>
          <w:color w:val="000000" w:themeColor="text1"/>
          <w:szCs w:val="24"/>
        </w:rPr>
        <w:t>υβέρνη</w:t>
      </w:r>
      <w:r w:rsidRPr="003410C0">
        <w:rPr>
          <w:rFonts w:eastAsia="Times New Roman"/>
          <w:color w:val="000000" w:themeColor="text1"/>
          <w:szCs w:val="24"/>
        </w:rPr>
        <w:t>ση</w:t>
      </w:r>
      <w:r>
        <w:rPr>
          <w:rFonts w:eastAsia="Times New Roman"/>
          <w:color w:val="000000" w:themeColor="text1"/>
          <w:szCs w:val="24"/>
        </w:rPr>
        <w:t>,</w:t>
      </w:r>
      <w:r w:rsidRPr="003410C0">
        <w:rPr>
          <w:rFonts w:eastAsia="Times New Roman"/>
          <w:color w:val="000000" w:themeColor="text1"/>
          <w:szCs w:val="24"/>
        </w:rPr>
        <w:t xml:space="preserve"> να φύγει ο Αλέξης</w:t>
      </w:r>
      <w:r>
        <w:rPr>
          <w:rFonts w:eastAsia="Times New Roman"/>
          <w:color w:val="000000" w:themeColor="text1"/>
          <w:szCs w:val="24"/>
        </w:rPr>
        <w:t>,</w:t>
      </w:r>
      <w:r w:rsidRPr="003410C0">
        <w:rPr>
          <w:rFonts w:eastAsia="Times New Roman"/>
          <w:color w:val="000000" w:themeColor="text1"/>
          <w:szCs w:val="24"/>
        </w:rPr>
        <w:t xml:space="preserve"> να </w:t>
      </w:r>
      <w:r>
        <w:rPr>
          <w:rFonts w:eastAsia="Times New Roman"/>
          <w:color w:val="000000" w:themeColor="text1"/>
          <w:szCs w:val="24"/>
        </w:rPr>
        <w:t xml:space="preserve">έρθει </w:t>
      </w:r>
      <w:r w:rsidRPr="003410C0">
        <w:rPr>
          <w:rFonts w:eastAsia="Times New Roman"/>
          <w:color w:val="000000" w:themeColor="text1"/>
          <w:szCs w:val="24"/>
        </w:rPr>
        <w:t>ο Κυριάκος</w:t>
      </w:r>
      <w:r>
        <w:rPr>
          <w:rFonts w:eastAsia="Times New Roman"/>
          <w:color w:val="000000" w:themeColor="text1"/>
          <w:szCs w:val="24"/>
        </w:rPr>
        <w:t>,</w:t>
      </w:r>
      <w:r w:rsidRPr="003410C0">
        <w:rPr>
          <w:rFonts w:eastAsia="Times New Roman"/>
          <w:color w:val="000000" w:themeColor="text1"/>
          <w:szCs w:val="24"/>
        </w:rPr>
        <w:t xml:space="preserve"> να φύγει ο Παύλος ο </w:t>
      </w:r>
      <w:proofErr w:type="spellStart"/>
      <w:r>
        <w:rPr>
          <w:rFonts w:eastAsia="Times New Roman"/>
          <w:color w:val="000000" w:themeColor="text1"/>
          <w:szCs w:val="24"/>
        </w:rPr>
        <w:t>Πολάκης</w:t>
      </w:r>
      <w:proofErr w:type="spellEnd"/>
      <w:r>
        <w:rPr>
          <w:rFonts w:eastAsia="Times New Roman"/>
          <w:color w:val="000000" w:themeColor="text1"/>
          <w:szCs w:val="24"/>
        </w:rPr>
        <w:t xml:space="preserve">, </w:t>
      </w:r>
      <w:r w:rsidRPr="003410C0">
        <w:rPr>
          <w:rFonts w:eastAsia="Times New Roman"/>
          <w:color w:val="000000" w:themeColor="text1"/>
          <w:szCs w:val="24"/>
        </w:rPr>
        <w:t xml:space="preserve">να </w:t>
      </w:r>
      <w:r>
        <w:rPr>
          <w:rFonts w:eastAsia="Times New Roman"/>
          <w:color w:val="000000" w:themeColor="text1"/>
          <w:szCs w:val="24"/>
        </w:rPr>
        <w:t>έρθει</w:t>
      </w:r>
      <w:r w:rsidRPr="003410C0">
        <w:rPr>
          <w:rFonts w:eastAsia="Times New Roman"/>
          <w:color w:val="000000" w:themeColor="text1"/>
          <w:szCs w:val="24"/>
        </w:rPr>
        <w:t xml:space="preserve"> ο Άδωνις Γεωργιάδης στο Υπουργείο Υγείας</w:t>
      </w:r>
      <w:r>
        <w:rPr>
          <w:rFonts w:eastAsia="Times New Roman"/>
          <w:color w:val="000000" w:themeColor="text1"/>
          <w:szCs w:val="24"/>
        </w:rPr>
        <w:t>. Δ</w:t>
      </w:r>
      <w:r w:rsidRPr="003410C0">
        <w:rPr>
          <w:rFonts w:eastAsia="Times New Roman"/>
          <w:color w:val="000000" w:themeColor="text1"/>
          <w:szCs w:val="24"/>
        </w:rPr>
        <w:t>εν έχουμε ανάγκη από τέτοιες αλλαγές προσώπων</w:t>
      </w:r>
      <w:r>
        <w:rPr>
          <w:rFonts w:eastAsia="Times New Roman"/>
          <w:color w:val="000000" w:themeColor="text1"/>
          <w:szCs w:val="24"/>
        </w:rPr>
        <w:t>. Α</w:t>
      </w:r>
      <w:r w:rsidRPr="003410C0">
        <w:rPr>
          <w:rFonts w:eastAsia="Times New Roman"/>
          <w:color w:val="000000" w:themeColor="text1"/>
          <w:szCs w:val="24"/>
        </w:rPr>
        <w:t xml:space="preserve">λλαγή πολιτικής </w:t>
      </w:r>
      <w:r>
        <w:rPr>
          <w:rFonts w:eastAsia="Times New Roman"/>
          <w:color w:val="000000" w:themeColor="text1"/>
          <w:szCs w:val="24"/>
        </w:rPr>
        <w:t xml:space="preserve">θέλουμε </w:t>
      </w:r>
      <w:r w:rsidRPr="003410C0">
        <w:rPr>
          <w:rFonts w:eastAsia="Times New Roman"/>
          <w:color w:val="000000" w:themeColor="text1"/>
          <w:szCs w:val="24"/>
        </w:rPr>
        <w:t xml:space="preserve">και αλλαγή πολιτικής με τη Νέα Δημοκρατία </w:t>
      </w:r>
      <w:r>
        <w:rPr>
          <w:rFonts w:eastAsia="Times New Roman"/>
          <w:color w:val="000000" w:themeColor="text1"/>
          <w:szCs w:val="24"/>
        </w:rPr>
        <w:t>δ</w:t>
      </w:r>
      <w:r w:rsidRPr="003410C0">
        <w:rPr>
          <w:rFonts w:eastAsia="Times New Roman"/>
          <w:color w:val="000000" w:themeColor="text1"/>
          <w:szCs w:val="24"/>
        </w:rPr>
        <w:t>εν βλέπου</w:t>
      </w:r>
      <w:r>
        <w:rPr>
          <w:rFonts w:eastAsia="Times New Roman"/>
          <w:color w:val="000000" w:themeColor="text1"/>
          <w:szCs w:val="24"/>
        </w:rPr>
        <w:t>με. Χ</w:t>
      </w:r>
      <w:r w:rsidRPr="003410C0">
        <w:rPr>
          <w:rFonts w:eastAsia="Times New Roman"/>
          <w:color w:val="000000" w:themeColor="text1"/>
          <w:szCs w:val="24"/>
        </w:rPr>
        <w:t>ει</w:t>
      </w:r>
      <w:r w:rsidRPr="003410C0">
        <w:rPr>
          <w:rFonts w:eastAsia="Times New Roman"/>
          <w:color w:val="000000" w:themeColor="text1"/>
          <w:szCs w:val="24"/>
        </w:rPr>
        <w:t>ροτέρευσ</w:t>
      </w:r>
      <w:r>
        <w:rPr>
          <w:rFonts w:eastAsia="Times New Roman"/>
          <w:color w:val="000000" w:themeColor="text1"/>
          <w:szCs w:val="24"/>
        </w:rPr>
        <w:t>η</w:t>
      </w:r>
      <w:r w:rsidRPr="003410C0">
        <w:rPr>
          <w:rFonts w:eastAsia="Times New Roman"/>
          <w:color w:val="000000" w:themeColor="text1"/>
          <w:szCs w:val="24"/>
        </w:rPr>
        <w:t xml:space="preserve"> βλέπουμε με αυτά τα οποία έρχεται </w:t>
      </w:r>
      <w:r>
        <w:rPr>
          <w:rFonts w:eastAsia="Times New Roman"/>
          <w:color w:val="000000" w:themeColor="text1"/>
          <w:szCs w:val="24"/>
        </w:rPr>
        <w:t>και κάνει</w:t>
      </w:r>
      <w:r w:rsidRPr="003410C0">
        <w:rPr>
          <w:rFonts w:eastAsia="Times New Roman"/>
          <w:color w:val="000000" w:themeColor="text1"/>
          <w:szCs w:val="24"/>
        </w:rPr>
        <w:t xml:space="preserve"> εδώ πέρα</w:t>
      </w:r>
      <w:r>
        <w:rPr>
          <w:rFonts w:eastAsia="Times New Roman"/>
          <w:color w:val="000000" w:themeColor="text1"/>
          <w:szCs w:val="24"/>
        </w:rPr>
        <w:t>.</w:t>
      </w:r>
    </w:p>
    <w:p w14:paraId="4EC1952F" w14:textId="77777777" w:rsidR="008E01FC" w:rsidRDefault="002168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Άρα </w:t>
      </w:r>
      <w:r w:rsidRPr="003410C0">
        <w:rPr>
          <w:rFonts w:eastAsia="Times New Roman"/>
          <w:color w:val="000000" w:themeColor="text1"/>
          <w:szCs w:val="24"/>
        </w:rPr>
        <w:t xml:space="preserve">θα πρέπει να υπάρξει από τους πολίτες όχι </w:t>
      </w:r>
      <w:r>
        <w:rPr>
          <w:rFonts w:eastAsia="Times New Roman"/>
          <w:color w:val="000000" w:themeColor="text1"/>
          <w:szCs w:val="24"/>
        </w:rPr>
        <w:t>μια</w:t>
      </w:r>
      <w:r w:rsidRPr="003410C0">
        <w:rPr>
          <w:rFonts w:eastAsia="Times New Roman"/>
          <w:color w:val="000000" w:themeColor="text1"/>
          <w:szCs w:val="24"/>
        </w:rPr>
        <w:t xml:space="preserve"> </w:t>
      </w:r>
      <w:proofErr w:type="spellStart"/>
      <w:r>
        <w:rPr>
          <w:rFonts w:eastAsia="Times New Roman"/>
          <w:color w:val="000000" w:themeColor="text1"/>
          <w:szCs w:val="24"/>
        </w:rPr>
        <w:t>αντι</w:t>
      </w:r>
      <w:proofErr w:type="spellEnd"/>
      <w:r>
        <w:rPr>
          <w:rFonts w:eastAsia="Times New Roman"/>
          <w:color w:val="000000" w:themeColor="text1"/>
          <w:szCs w:val="24"/>
        </w:rPr>
        <w:t>-</w:t>
      </w:r>
      <w:r w:rsidRPr="003410C0">
        <w:rPr>
          <w:rFonts w:eastAsia="Times New Roman"/>
          <w:color w:val="000000" w:themeColor="text1"/>
          <w:szCs w:val="24"/>
        </w:rPr>
        <w:t xml:space="preserve">ψήφος </w:t>
      </w:r>
      <w:r>
        <w:rPr>
          <w:rFonts w:eastAsia="Times New Roman"/>
          <w:color w:val="000000" w:themeColor="text1"/>
          <w:szCs w:val="24"/>
        </w:rPr>
        <w:t xml:space="preserve">ή μια </w:t>
      </w:r>
      <w:proofErr w:type="spellStart"/>
      <w:r>
        <w:rPr>
          <w:rFonts w:eastAsia="Times New Roman"/>
          <w:color w:val="000000" w:themeColor="text1"/>
          <w:szCs w:val="24"/>
        </w:rPr>
        <w:t>αντι</w:t>
      </w:r>
      <w:proofErr w:type="spellEnd"/>
      <w:r>
        <w:rPr>
          <w:rFonts w:eastAsia="Times New Roman"/>
          <w:color w:val="000000" w:themeColor="text1"/>
          <w:szCs w:val="24"/>
        </w:rPr>
        <w:t>-στά</w:t>
      </w:r>
      <w:r w:rsidRPr="003410C0">
        <w:rPr>
          <w:rFonts w:eastAsia="Times New Roman"/>
          <w:color w:val="000000" w:themeColor="text1"/>
          <w:szCs w:val="24"/>
        </w:rPr>
        <w:t>ση</w:t>
      </w:r>
      <w:r>
        <w:rPr>
          <w:rFonts w:eastAsia="Times New Roman"/>
          <w:color w:val="000000" w:themeColor="text1"/>
          <w:szCs w:val="24"/>
        </w:rPr>
        <w:t>. Κ</w:t>
      </w:r>
      <w:r w:rsidRPr="003410C0">
        <w:rPr>
          <w:rFonts w:eastAsia="Times New Roman"/>
          <w:color w:val="000000" w:themeColor="text1"/>
          <w:szCs w:val="24"/>
        </w:rPr>
        <w:t xml:space="preserve">αι </w:t>
      </w:r>
      <w:proofErr w:type="spellStart"/>
      <w:r w:rsidRPr="003410C0">
        <w:rPr>
          <w:rFonts w:eastAsia="Times New Roman"/>
          <w:color w:val="000000" w:themeColor="text1"/>
          <w:szCs w:val="24"/>
        </w:rPr>
        <w:t>αντι</w:t>
      </w:r>
      <w:proofErr w:type="spellEnd"/>
      <w:r w:rsidRPr="003410C0">
        <w:rPr>
          <w:rFonts w:eastAsia="Times New Roman"/>
          <w:color w:val="000000" w:themeColor="text1"/>
          <w:szCs w:val="24"/>
        </w:rPr>
        <w:t>-ΣΥΡΙΖΑ</w:t>
      </w:r>
      <w:r>
        <w:rPr>
          <w:rFonts w:eastAsia="Times New Roman"/>
          <w:color w:val="000000" w:themeColor="text1"/>
          <w:szCs w:val="24"/>
        </w:rPr>
        <w:t>, β</w:t>
      </w:r>
      <w:r w:rsidRPr="003410C0">
        <w:rPr>
          <w:rFonts w:eastAsia="Times New Roman"/>
          <w:color w:val="000000" w:themeColor="text1"/>
          <w:szCs w:val="24"/>
        </w:rPr>
        <w:t>εβαίως</w:t>
      </w:r>
      <w:r>
        <w:rPr>
          <w:rFonts w:eastAsia="Times New Roman"/>
          <w:color w:val="000000" w:themeColor="text1"/>
          <w:szCs w:val="24"/>
        </w:rPr>
        <w:t>,</w:t>
      </w:r>
      <w:r w:rsidRPr="003410C0">
        <w:rPr>
          <w:rFonts w:eastAsia="Times New Roman"/>
          <w:color w:val="000000" w:themeColor="text1"/>
          <w:szCs w:val="24"/>
        </w:rPr>
        <w:t xml:space="preserve"> και </w:t>
      </w:r>
      <w:proofErr w:type="spellStart"/>
      <w:r w:rsidRPr="003410C0">
        <w:rPr>
          <w:rFonts w:eastAsia="Times New Roman"/>
          <w:color w:val="000000" w:themeColor="text1"/>
          <w:szCs w:val="24"/>
        </w:rPr>
        <w:t>αν</w:t>
      </w:r>
      <w:r>
        <w:rPr>
          <w:rFonts w:eastAsia="Times New Roman"/>
          <w:color w:val="000000" w:themeColor="text1"/>
          <w:szCs w:val="24"/>
        </w:rPr>
        <w:t>τι</w:t>
      </w:r>
      <w:proofErr w:type="spellEnd"/>
      <w:r>
        <w:rPr>
          <w:rFonts w:eastAsia="Times New Roman"/>
          <w:color w:val="000000" w:themeColor="text1"/>
          <w:szCs w:val="24"/>
        </w:rPr>
        <w:t>-Δεξιά κ</w:t>
      </w:r>
      <w:r w:rsidRPr="003410C0">
        <w:rPr>
          <w:rFonts w:eastAsia="Times New Roman"/>
          <w:color w:val="000000" w:themeColor="text1"/>
          <w:szCs w:val="24"/>
        </w:rPr>
        <w:t xml:space="preserve">αλά </w:t>
      </w:r>
      <w:r>
        <w:rPr>
          <w:rFonts w:eastAsia="Times New Roman"/>
          <w:color w:val="000000" w:themeColor="text1"/>
          <w:szCs w:val="24"/>
        </w:rPr>
        <w:t xml:space="preserve">είναι </w:t>
      </w:r>
      <w:r w:rsidRPr="003410C0">
        <w:rPr>
          <w:rFonts w:eastAsia="Times New Roman"/>
          <w:color w:val="000000" w:themeColor="text1"/>
          <w:szCs w:val="24"/>
        </w:rPr>
        <w:t>όλα αυτά</w:t>
      </w:r>
      <w:r>
        <w:rPr>
          <w:rFonts w:eastAsia="Times New Roman"/>
          <w:color w:val="000000" w:themeColor="text1"/>
          <w:szCs w:val="24"/>
        </w:rPr>
        <w:t xml:space="preserve">. Όμως θα </w:t>
      </w:r>
      <w:r w:rsidRPr="003410C0">
        <w:rPr>
          <w:rFonts w:eastAsia="Times New Roman"/>
          <w:color w:val="000000" w:themeColor="text1"/>
          <w:szCs w:val="24"/>
        </w:rPr>
        <w:t xml:space="preserve">πρέπει να επιλέξει πολιτικές και εμείς τον καλούμε </w:t>
      </w:r>
      <w:r>
        <w:rPr>
          <w:rFonts w:eastAsia="Times New Roman"/>
          <w:color w:val="000000" w:themeColor="text1"/>
          <w:szCs w:val="24"/>
        </w:rPr>
        <w:t>ως Κίνημα Α</w:t>
      </w:r>
      <w:r w:rsidRPr="003410C0">
        <w:rPr>
          <w:rFonts w:eastAsia="Times New Roman"/>
          <w:color w:val="000000" w:themeColor="text1"/>
          <w:szCs w:val="24"/>
        </w:rPr>
        <w:t xml:space="preserve">λλαγής να επιλέξει </w:t>
      </w:r>
      <w:r>
        <w:rPr>
          <w:rFonts w:eastAsia="Times New Roman"/>
          <w:color w:val="000000" w:themeColor="text1"/>
          <w:szCs w:val="24"/>
        </w:rPr>
        <w:t>μια</w:t>
      </w:r>
      <w:r w:rsidRPr="003410C0">
        <w:rPr>
          <w:rFonts w:eastAsia="Times New Roman"/>
          <w:color w:val="000000" w:themeColor="text1"/>
          <w:szCs w:val="24"/>
        </w:rPr>
        <w:t xml:space="preserve"> πολιτική που θα αλλάξει τα πράγματα και που θα καταστήσει το Κίνημα Αλλαγής ισχυρό παίκτη την </w:t>
      </w:r>
      <w:proofErr w:type="spellStart"/>
      <w:r w:rsidRPr="003410C0">
        <w:rPr>
          <w:rFonts w:eastAsia="Times New Roman"/>
          <w:color w:val="000000" w:themeColor="text1"/>
          <w:szCs w:val="24"/>
        </w:rPr>
        <w:t>επαύριο</w:t>
      </w:r>
      <w:proofErr w:type="spellEnd"/>
      <w:r w:rsidRPr="003410C0">
        <w:rPr>
          <w:rFonts w:eastAsia="Times New Roman"/>
          <w:color w:val="000000" w:themeColor="text1"/>
          <w:szCs w:val="24"/>
        </w:rPr>
        <w:t xml:space="preserve"> των εκλογών για να μπορέσει να υπάρχει κοινωνική ατζέντα</w:t>
      </w:r>
      <w:r>
        <w:rPr>
          <w:rFonts w:eastAsia="Times New Roman"/>
          <w:color w:val="000000" w:themeColor="text1"/>
          <w:szCs w:val="24"/>
        </w:rPr>
        <w:t xml:space="preserve">. </w:t>
      </w:r>
    </w:p>
    <w:p w14:paraId="4EC19530" w14:textId="77777777" w:rsidR="008E01FC" w:rsidRDefault="002168A0">
      <w:pPr>
        <w:spacing w:line="600" w:lineRule="auto"/>
        <w:ind w:firstLine="720"/>
        <w:jc w:val="both"/>
        <w:rPr>
          <w:rFonts w:eastAsia="Times New Roman"/>
          <w:color w:val="000000" w:themeColor="text1"/>
          <w:szCs w:val="24"/>
        </w:rPr>
      </w:pPr>
      <w:r>
        <w:rPr>
          <w:rFonts w:eastAsia="Times New Roman"/>
          <w:color w:val="000000" w:themeColor="text1"/>
          <w:szCs w:val="24"/>
        </w:rPr>
        <w:t>Έ</w:t>
      </w:r>
      <w:r w:rsidRPr="003410C0">
        <w:rPr>
          <w:rFonts w:eastAsia="Times New Roman"/>
          <w:color w:val="000000" w:themeColor="text1"/>
          <w:szCs w:val="24"/>
        </w:rPr>
        <w:t>χουμε μεγ</w:t>
      </w:r>
      <w:r w:rsidRPr="003410C0">
        <w:rPr>
          <w:rFonts w:eastAsia="Times New Roman"/>
          <w:color w:val="000000" w:themeColor="text1"/>
          <w:szCs w:val="24"/>
        </w:rPr>
        <w:t>άλη διαφορά και από τη Νέα Δημοκρατία και από το</w:t>
      </w:r>
      <w:r>
        <w:rPr>
          <w:rFonts w:eastAsia="Times New Roman"/>
          <w:color w:val="000000" w:themeColor="text1"/>
          <w:szCs w:val="24"/>
        </w:rPr>
        <w:t>ν</w:t>
      </w:r>
      <w:r w:rsidRPr="003410C0">
        <w:rPr>
          <w:rFonts w:eastAsia="Times New Roman"/>
          <w:color w:val="000000" w:themeColor="text1"/>
          <w:szCs w:val="24"/>
        </w:rPr>
        <w:t xml:space="preserve"> ΣΥΡΙΖΑ στην κοινωνική ατζέντα</w:t>
      </w:r>
      <w:r>
        <w:rPr>
          <w:rFonts w:eastAsia="Times New Roman"/>
          <w:color w:val="000000" w:themeColor="text1"/>
          <w:szCs w:val="24"/>
        </w:rPr>
        <w:t>, στους μικρομεσαίους, στους επιστήμονες, στους ανέργους, σ</w:t>
      </w:r>
      <w:r w:rsidRPr="003410C0">
        <w:rPr>
          <w:rFonts w:eastAsia="Times New Roman"/>
          <w:color w:val="000000" w:themeColor="text1"/>
          <w:szCs w:val="24"/>
        </w:rPr>
        <w:t>τους εργαζόμενους</w:t>
      </w:r>
      <w:r>
        <w:rPr>
          <w:rFonts w:eastAsia="Times New Roman"/>
          <w:color w:val="000000" w:themeColor="text1"/>
          <w:szCs w:val="24"/>
        </w:rPr>
        <w:t>,</w:t>
      </w:r>
      <w:r w:rsidRPr="003410C0">
        <w:rPr>
          <w:rFonts w:eastAsia="Times New Roman"/>
          <w:color w:val="000000" w:themeColor="text1"/>
          <w:szCs w:val="24"/>
        </w:rPr>
        <w:t xml:space="preserve"> </w:t>
      </w:r>
      <w:r>
        <w:rPr>
          <w:rFonts w:eastAsia="Times New Roman"/>
          <w:color w:val="000000" w:themeColor="text1"/>
          <w:szCs w:val="24"/>
        </w:rPr>
        <w:t>σ</w:t>
      </w:r>
      <w:r w:rsidRPr="003410C0">
        <w:rPr>
          <w:rFonts w:eastAsia="Times New Roman"/>
          <w:color w:val="000000" w:themeColor="text1"/>
          <w:szCs w:val="24"/>
        </w:rPr>
        <w:t>τους αγρότες</w:t>
      </w:r>
      <w:r>
        <w:rPr>
          <w:rFonts w:eastAsia="Times New Roman"/>
          <w:color w:val="000000" w:themeColor="text1"/>
          <w:szCs w:val="24"/>
        </w:rPr>
        <w:t>,</w:t>
      </w:r>
      <w:r w:rsidRPr="003410C0">
        <w:rPr>
          <w:rFonts w:eastAsia="Times New Roman"/>
          <w:color w:val="000000" w:themeColor="text1"/>
          <w:szCs w:val="24"/>
        </w:rPr>
        <w:t xml:space="preserve"> για τους οποίους μιλάμε</w:t>
      </w:r>
      <w:r>
        <w:rPr>
          <w:rFonts w:eastAsia="Times New Roman"/>
          <w:color w:val="000000" w:themeColor="text1"/>
          <w:szCs w:val="24"/>
        </w:rPr>
        <w:t>,</w:t>
      </w:r>
      <w:r w:rsidRPr="003410C0">
        <w:rPr>
          <w:rFonts w:eastAsia="Times New Roman"/>
          <w:color w:val="000000" w:themeColor="text1"/>
          <w:szCs w:val="24"/>
        </w:rPr>
        <w:t xml:space="preserve"> και αφήνουμε σε αυτούς από τον Κόκκαλη μέχρι τον Μπόμπολα κ</w:t>
      </w:r>
      <w:r w:rsidRPr="003410C0">
        <w:rPr>
          <w:rFonts w:eastAsia="Times New Roman"/>
          <w:color w:val="000000" w:themeColor="text1"/>
          <w:szCs w:val="24"/>
        </w:rPr>
        <w:t>αι τον Βαρδινογιάννη</w:t>
      </w:r>
      <w:r>
        <w:rPr>
          <w:rFonts w:eastAsia="Times New Roman"/>
          <w:color w:val="000000" w:themeColor="text1"/>
          <w:szCs w:val="24"/>
        </w:rPr>
        <w:t>,</w:t>
      </w:r>
      <w:r w:rsidRPr="003410C0">
        <w:rPr>
          <w:rFonts w:eastAsia="Times New Roman"/>
          <w:color w:val="000000" w:themeColor="text1"/>
          <w:szCs w:val="24"/>
        </w:rPr>
        <w:t xml:space="preserve"> όλους τους άλλους να τους μοιραστούν μεταξύ </w:t>
      </w:r>
      <w:r>
        <w:rPr>
          <w:rFonts w:eastAsia="Times New Roman"/>
          <w:color w:val="000000" w:themeColor="text1"/>
          <w:szCs w:val="24"/>
        </w:rPr>
        <w:t xml:space="preserve">τους. </w:t>
      </w:r>
    </w:p>
    <w:p w14:paraId="4EC19531" w14:textId="77777777" w:rsidR="008E01FC" w:rsidRDefault="002168A0">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(Γεώργιος </w:t>
      </w:r>
      <w:proofErr w:type="spellStart"/>
      <w:r>
        <w:rPr>
          <w:rFonts w:eastAsia="Times New Roman"/>
          <w:b/>
          <w:color w:val="000000" w:themeColor="text1"/>
          <w:szCs w:val="24"/>
        </w:rPr>
        <w:t>Λαμπρούλης</w:t>
      </w:r>
      <w:proofErr w:type="spellEnd"/>
      <w:r>
        <w:rPr>
          <w:rFonts w:eastAsia="Times New Roman"/>
          <w:b/>
          <w:color w:val="000000" w:themeColor="text1"/>
          <w:szCs w:val="24"/>
        </w:rPr>
        <w:t>):</w:t>
      </w:r>
      <w:r>
        <w:rPr>
          <w:rFonts w:eastAsia="Times New Roman"/>
          <w:color w:val="000000" w:themeColor="text1"/>
          <w:szCs w:val="24"/>
        </w:rPr>
        <w:t xml:space="preserve"> Καλώς, κύριε </w:t>
      </w:r>
      <w:proofErr w:type="spellStart"/>
      <w:r>
        <w:rPr>
          <w:rFonts w:eastAsia="Times New Roman"/>
          <w:color w:val="000000" w:themeColor="text1"/>
          <w:szCs w:val="24"/>
        </w:rPr>
        <w:t>Κεγκέρογλου</w:t>
      </w:r>
      <w:proofErr w:type="spellEnd"/>
      <w:r>
        <w:rPr>
          <w:rFonts w:eastAsia="Times New Roman"/>
          <w:color w:val="000000" w:themeColor="text1"/>
          <w:szCs w:val="24"/>
        </w:rPr>
        <w:t>.</w:t>
      </w:r>
    </w:p>
    <w:p w14:paraId="4EC19532" w14:textId="77777777" w:rsidR="008E01FC" w:rsidRDefault="002168A0">
      <w:pPr>
        <w:spacing w:line="600" w:lineRule="auto"/>
        <w:ind w:firstLine="720"/>
        <w:jc w:val="both"/>
        <w:rPr>
          <w:rFonts w:eastAsia="Times New Roman"/>
          <w:color w:val="000000" w:themeColor="text1"/>
          <w:szCs w:val="24"/>
        </w:rPr>
      </w:pPr>
      <w:r>
        <w:rPr>
          <w:rFonts w:eastAsia="Times New Roman"/>
          <w:b/>
          <w:color w:val="000000" w:themeColor="text1"/>
          <w:szCs w:val="24"/>
        </w:rPr>
        <w:t>ΒΑΣΙΛΕΙΟΣ ΚΕΓΚΕΡΟΓΛΟΥ:</w:t>
      </w:r>
      <w:r>
        <w:rPr>
          <w:rFonts w:eastAsia="Times New Roman"/>
          <w:color w:val="000000" w:themeColor="text1"/>
          <w:szCs w:val="24"/>
        </w:rPr>
        <w:t xml:space="preserve"> Δεν μας αφορά αυτό. Δεν το συζητάμε. Μας ενδιαφέρουν οι πολίτες.</w:t>
      </w:r>
    </w:p>
    <w:p w14:paraId="4EC19533" w14:textId="77777777" w:rsidR="008E01FC" w:rsidRDefault="002168A0">
      <w:pPr>
        <w:spacing w:line="600" w:lineRule="auto"/>
        <w:ind w:firstLine="720"/>
        <w:jc w:val="both"/>
        <w:rPr>
          <w:rFonts w:eastAsia="Times New Roman"/>
          <w:color w:val="000000" w:themeColor="text1"/>
          <w:szCs w:val="24"/>
        </w:rPr>
      </w:pPr>
      <w:r>
        <w:rPr>
          <w:rFonts w:eastAsia="Times New Roman"/>
          <w:color w:val="000000" w:themeColor="text1"/>
          <w:szCs w:val="24"/>
        </w:rPr>
        <w:t>Ευχαριστώ, κύριε Πρόεδρε.</w:t>
      </w:r>
    </w:p>
    <w:p w14:paraId="4EC19534" w14:textId="77777777" w:rsidR="008E01FC" w:rsidRDefault="002168A0">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της Δημοκρατικής Συμπαράταξης)</w:t>
      </w:r>
    </w:p>
    <w:p w14:paraId="4EC19535" w14:textId="77777777" w:rsidR="008E01FC" w:rsidRDefault="002168A0">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(Γεώργιος </w:t>
      </w:r>
      <w:proofErr w:type="spellStart"/>
      <w:r>
        <w:rPr>
          <w:rFonts w:eastAsia="Times New Roman"/>
          <w:b/>
          <w:color w:val="000000" w:themeColor="text1"/>
          <w:szCs w:val="24"/>
        </w:rPr>
        <w:t>Λαμπρούλης</w:t>
      </w:r>
      <w:proofErr w:type="spellEnd"/>
      <w:r>
        <w:rPr>
          <w:rFonts w:eastAsia="Times New Roman"/>
          <w:b/>
          <w:color w:val="000000" w:themeColor="text1"/>
          <w:szCs w:val="24"/>
        </w:rPr>
        <w:t>):</w:t>
      </w:r>
      <w:r>
        <w:rPr>
          <w:rFonts w:eastAsia="Times New Roman"/>
          <w:color w:val="000000" w:themeColor="text1"/>
          <w:szCs w:val="24"/>
        </w:rPr>
        <w:t xml:space="preserve"> Τον λόγο έχει ο κ. Μπούρας από τη Νέα Δημοκρατία.</w:t>
      </w:r>
    </w:p>
    <w:p w14:paraId="4EC19536" w14:textId="77777777" w:rsidR="008E01FC" w:rsidRDefault="002168A0">
      <w:pPr>
        <w:spacing w:line="600" w:lineRule="auto"/>
        <w:ind w:firstLine="720"/>
        <w:jc w:val="both"/>
        <w:rPr>
          <w:rFonts w:eastAsia="Times New Roman"/>
          <w:color w:val="000000" w:themeColor="text1"/>
          <w:szCs w:val="24"/>
        </w:rPr>
      </w:pPr>
      <w:r>
        <w:rPr>
          <w:rFonts w:eastAsia="Times New Roman"/>
          <w:b/>
          <w:color w:val="000000" w:themeColor="text1"/>
          <w:szCs w:val="24"/>
        </w:rPr>
        <w:t>ΑΘΑΝΑΣΙΟΣ ΜΠΟΥΡΑΣ:</w:t>
      </w:r>
      <w:r>
        <w:rPr>
          <w:rFonts w:eastAsia="Times New Roman"/>
          <w:color w:val="000000" w:themeColor="text1"/>
          <w:szCs w:val="24"/>
        </w:rPr>
        <w:t xml:space="preserve"> Κύριε </w:t>
      </w:r>
      <w:proofErr w:type="spellStart"/>
      <w:r>
        <w:rPr>
          <w:rFonts w:eastAsia="Times New Roman"/>
          <w:color w:val="000000" w:themeColor="text1"/>
          <w:szCs w:val="24"/>
        </w:rPr>
        <w:t>Κεγκέρογλου</w:t>
      </w:r>
      <w:proofErr w:type="spellEnd"/>
      <w:r>
        <w:rPr>
          <w:rFonts w:eastAsia="Times New Roman"/>
          <w:color w:val="000000" w:themeColor="text1"/>
          <w:szCs w:val="24"/>
        </w:rPr>
        <w:t xml:space="preserve">, </w:t>
      </w:r>
      <w:r w:rsidRPr="003410C0">
        <w:rPr>
          <w:rFonts w:eastAsia="Times New Roman"/>
          <w:color w:val="000000" w:themeColor="text1"/>
          <w:szCs w:val="24"/>
        </w:rPr>
        <w:t>αφήστε αυτά τα οποία λέτε</w:t>
      </w:r>
      <w:r>
        <w:rPr>
          <w:rFonts w:eastAsia="Times New Roman"/>
          <w:color w:val="000000" w:themeColor="text1"/>
          <w:szCs w:val="24"/>
        </w:rPr>
        <w:t xml:space="preserve">. </w:t>
      </w:r>
      <w:r w:rsidRPr="003410C0">
        <w:rPr>
          <w:rFonts w:eastAsia="Times New Roman"/>
          <w:color w:val="000000" w:themeColor="text1"/>
          <w:szCs w:val="24"/>
        </w:rPr>
        <w:t>Εμείς έχουμε πάντα την ίδια άποψη</w:t>
      </w:r>
      <w:r>
        <w:rPr>
          <w:rFonts w:eastAsia="Times New Roman"/>
          <w:color w:val="000000" w:themeColor="text1"/>
          <w:szCs w:val="24"/>
        </w:rPr>
        <w:t>. Τα ίδια ε</w:t>
      </w:r>
      <w:r>
        <w:rPr>
          <w:rFonts w:eastAsia="Times New Roman"/>
          <w:color w:val="000000" w:themeColor="text1"/>
          <w:szCs w:val="24"/>
        </w:rPr>
        <w:t>ίπε ο Α</w:t>
      </w:r>
      <w:r w:rsidRPr="003410C0">
        <w:rPr>
          <w:rFonts w:eastAsia="Times New Roman"/>
          <w:color w:val="000000" w:themeColor="text1"/>
          <w:szCs w:val="24"/>
        </w:rPr>
        <w:t>ρχηγός μας σήμερα στη</w:t>
      </w:r>
      <w:r>
        <w:rPr>
          <w:rFonts w:eastAsia="Times New Roman"/>
          <w:color w:val="000000" w:themeColor="text1"/>
          <w:szCs w:val="24"/>
        </w:rPr>
        <w:t xml:space="preserve">ν Κοινοβουλευτική </w:t>
      </w:r>
      <w:r w:rsidRPr="003410C0">
        <w:rPr>
          <w:rFonts w:eastAsia="Times New Roman"/>
          <w:color w:val="000000" w:themeColor="text1"/>
          <w:szCs w:val="24"/>
        </w:rPr>
        <w:t>Ομάδα</w:t>
      </w:r>
      <w:r>
        <w:rPr>
          <w:rFonts w:eastAsia="Times New Roman"/>
          <w:color w:val="000000" w:themeColor="text1"/>
          <w:szCs w:val="24"/>
        </w:rPr>
        <w:t>. Τ</w:t>
      </w:r>
      <w:r w:rsidRPr="003410C0">
        <w:rPr>
          <w:rFonts w:eastAsia="Times New Roman"/>
          <w:color w:val="000000" w:themeColor="text1"/>
          <w:szCs w:val="24"/>
        </w:rPr>
        <w:t>α ίδια υποστήριξε ο Κοινοβουλευτικός μας Εκπρόσωπος το πρωί</w:t>
      </w:r>
      <w:r>
        <w:rPr>
          <w:rFonts w:eastAsia="Times New Roman"/>
          <w:color w:val="000000" w:themeColor="text1"/>
          <w:szCs w:val="24"/>
        </w:rPr>
        <w:t>,</w:t>
      </w:r>
      <w:r w:rsidRPr="003410C0">
        <w:rPr>
          <w:rFonts w:eastAsia="Times New Roman"/>
          <w:color w:val="000000" w:themeColor="text1"/>
          <w:szCs w:val="24"/>
        </w:rPr>
        <w:t xml:space="preserve"> αν τον ακούσατε</w:t>
      </w:r>
      <w:r>
        <w:rPr>
          <w:rFonts w:eastAsia="Times New Roman"/>
          <w:color w:val="000000" w:themeColor="text1"/>
          <w:szCs w:val="24"/>
        </w:rPr>
        <w:t>,</w:t>
      </w:r>
      <w:r w:rsidRPr="003410C0">
        <w:rPr>
          <w:rFonts w:eastAsia="Times New Roman"/>
          <w:color w:val="000000" w:themeColor="text1"/>
          <w:szCs w:val="24"/>
        </w:rPr>
        <w:t xml:space="preserve"> και τα ίδια υποστηρίζουμε όλοι</w:t>
      </w:r>
      <w:r>
        <w:rPr>
          <w:rFonts w:eastAsia="Times New Roman"/>
          <w:color w:val="000000" w:themeColor="text1"/>
          <w:szCs w:val="24"/>
        </w:rPr>
        <w:t xml:space="preserve">. Άρα </w:t>
      </w:r>
      <w:r w:rsidRPr="003410C0">
        <w:rPr>
          <w:rFonts w:eastAsia="Times New Roman"/>
          <w:color w:val="000000" w:themeColor="text1"/>
          <w:szCs w:val="24"/>
        </w:rPr>
        <w:t>αφήστε αυτές τις παραπλανητικές τοποθετήσεις πάνω στην απελπισία σας να βρείτε χώρο</w:t>
      </w:r>
      <w:r>
        <w:rPr>
          <w:rFonts w:eastAsia="Times New Roman"/>
          <w:color w:val="000000" w:themeColor="text1"/>
          <w:szCs w:val="24"/>
        </w:rPr>
        <w:t>.</w:t>
      </w:r>
    </w:p>
    <w:p w14:paraId="4EC19537" w14:textId="77777777" w:rsidR="008E01FC" w:rsidRDefault="002168A0">
      <w:pPr>
        <w:spacing w:line="600" w:lineRule="auto"/>
        <w:ind w:firstLine="720"/>
        <w:jc w:val="both"/>
        <w:rPr>
          <w:rFonts w:eastAsia="Times New Roman"/>
          <w:color w:val="000000" w:themeColor="text1"/>
          <w:szCs w:val="24"/>
        </w:rPr>
      </w:pPr>
      <w:r>
        <w:rPr>
          <w:rFonts w:eastAsia="Times New Roman"/>
          <w:color w:val="000000" w:themeColor="text1"/>
          <w:szCs w:val="24"/>
        </w:rPr>
        <w:t>Κ</w:t>
      </w:r>
      <w:r w:rsidRPr="003410C0">
        <w:rPr>
          <w:rFonts w:eastAsia="Times New Roman"/>
          <w:color w:val="000000" w:themeColor="text1"/>
          <w:szCs w:val="24"/>
        </w:rPr>
        <w:t>υρ</w:t>
      </w:r>
      <w:r w:rsidRPr="003410C0">
        <w:rPr>
          <w:rFonts w:eastAsia="Times New Roman"/>
          <w:color w:val="000000" w:themeColor="text1"/>
          <w:szCs w:val="24"/>
        </w:rPr>
        <w:t>ίες και κύριοι συνάδελφοι</w:t>
      </w:r>
      <w:r>
        <w:rPr>
          <w:rFonts w:eastAsia="Times New Roman"/>
          <w:color w:val="000000" w:themeColor="text1"/>
          <w:szCs w:val="24"/>
        </w:rPr>
        <w:t>,</w:t>
      </w:r>
      <w:r w:rsidRPr="003410C0">
        <w:rPr>
          <w:rFonts w:eastAsia="Times New Roman"/>
          <w:color w:val="000000" w:themeColor="text1"/>
          <w:szCs w:val="24"/>
        </w:rPr>
        <w:t xml:space="preserve"> όλοι οι Έλληνες θυμούνται </w:t>
      </w:r>
      <w:r>
        <w:rPr>
          <w:rFonts w:eastAsia="Times New Roman"/>
          <w:color w:val="000000" w:themeColor="text1"/>
          <w:szCs w:val="24"/>
        </w:rPr>
        <w:t xml:space="preserve">-βέβαια είστε λίγοι, κάνα δυο από τον </w:t>
      </w:r>
      <w:r w:rsidRPr="003410C0">
        <w:rPr>
          <w:rFonts w:eastAsia="Times New Roman"/>
          <w:color w:val="000000" w:themeColor="text1"/>
          <w:szCs w:val="24"/>
        </w:rPr>
        <w:t>ΣΥΡΙΖΑ</w:t>
      </w:r>
      <w:r>
        <w:rPr>
          <w:rFonts w:eastAsia="Times New Roman"/>
          <w:color w:val="000000" w:themeColor="text1"/>
          <w:szCs w:val="24"/>
        </w:rPr>
        <w:t>-</w:t>
      </w:r>
      <w:r w:rsidRPr="003410C0">
        <w:rPr>
          <w:rFonts w:eastAsia="Times New Roman"/>
          <w:color w:val="000000" w:themeColor="text1"/>
          <w:szCs w:val="24"/>
        </w:rPr>
        <w:t xml:space="preserve"> τα συνθήματα του ΣΥΡΙΖΑ</w:t>
      </w:r>
      <w:r>
        <w:rPr>
          <w:rFonts w:eastAsia="Times New Roman"/>
          <w:color w:val="000000" w:themeColor="text1"/>
          <w:szCs w:val="24"/>
        </w:rPr>
        <w:t xml:space="preserve"> -τ</w:t>
      </w:r>
      <w:r w:rsidRPr="003410C0">
        <w:rPr>
          <w:rFonts w:eastAsia="Times New Roman"/>
          <w:color w:val="000000" w:themeColor="text1"/>
          <w:szCs w:val="24"/>
        </w:rPr>
        <w:t xml:space="preserve">ι να </w:t>
      </w:r>
      <w:proofErr w:type="spellStart"/>
      <w:r w:rsidRPr="003410C0">
        <w:rPr>
          <w:rFonts w:eastAsia="Times New Roman"/>
          <w:color w:val="000000" w:themeColor="text1"/>
          <w:szCs w:val="24"/>
        </w:rPr>
        <w:t>πρωτοθυμηθεί</w:t>
      </w:r>
      <w:proofErr w:type="spellEnd"/>
      <w:r w:rsidRPr="003410C0">
        <w:rPr>
          <w:rFonts w:eastAsia="Times New Roman"/>
          <w:color w:val="000000" w:themeColor="text1"/>
          <w:szCs w:val="24"/>
        </w:rPr>
        <w:t xml:space="preserve"> κανένας</w:t>
      </w:r>
      <w:r>
        <w:rPr>
          <w:rFonts w:eastAsia="Times New Roman"/>
          <w:color w:val="000000" w:themeColor="text1"/>
          <w:szCs w:val="24"/>
        </w:rPr>
        <w:t>;- με τα οποία, βέβαια, κερδίσατε</w:t>
      </w:r>
      <w:r w:rsidRPr="003410C0">
        <w:rPr>
          <w:rFonts w:eastAsia="Times New Roman"/>
          <w:color w:val="000000" w:themeColor="text1"/>
          <w:szCs w:val="24"/>
        </w:rPr>
        <w:t xml:space="preserve"> τις εκλογές πριν από περίπου </w:t>
      </w:r>
      <w:r>
        <w:rPr>
          <w:rFonts w:eastAsia="Times New Roman"/>
          <w:color w:val="000000" w:themeColor="text1"/>
          <w:szCs w:val="24"/>
        </w:rPr>
        <w:t xml:space="preserve">τεσσεράμισι </w:t>
      </w:r>
      <w:r w:rsidRPr="003410C0">
        <w:rPr>
          <w:rFonts w:eastAsia="Times New Roman"/>
          <w:color w:val="000000" w:themeColor="text1"/>
          <w:szCs w:val="24"/>
        </w:rPr>
        <w:t>χρόνι</w:t>
      </w:r>
      <w:r>
        <w:rPr>
          <w:rFonts w:eastAsia="Times New Roman"/>
          <w:color w:val="000000" w:themeColor="text1"/>
          <w:szCs w:val="24"/>
        </w:rPr>
        <w:t>α. Ν</w:t>
      </w:r>
      <w:r w:rsidRPr="003410C0">
        <w:rPr>
          <w:rFonts w:eastAsia="Times New Roman"/>
          <w:color w:val="000000" w:themeColor="text1"/>
          <w:szCs w:val="24"/>
        </w:rPr>
        <w:t>α θυμηθούμε ότι με ένα</w:t>
      </w:r>
      <w:r w:rsidRPr="003410C0">
        <w:rPr>
          <w:rFonts w:eastAsia="Times New Roman"/>
          <w:color w:val="000000" w:themeColor="text1"/>
          <w:szCs w:val="24"/>
        </w:rPr>
        <w:t xml:space="preserve"> άρθρο</w:t>
      </w:r>
      <w:r>
        <w:rPr>
          <w:rFonts w:eastAsia="Times New Roman"/>
          <w:color w:val="000000" w:themeColor="text1"/>
          <w:szCs w:val="24"/>
        </w:rPr>
        <w:t>,</w:t>
      </w:r>
      <w:r w:rsidRPr="003410C0">
        <w:rPr>
          <w:rFonts w:eastAsia="Times New Roman"/>
          <w:color w:val="000000" w:themeColor="text1"/>
          <w:szCs w:val="24"/>
        </w:rPr>
        <w:t xml:space="preserve"> με ένα</w:t>
      </w:r>
      <w:r>
        <w:rPr>
          <w:rFonts w:eastAsia="Times New Roman"/>
          <w:color w:val="000000" w:themeColor="text1"/>
          <w:szCs w:val="24"/>
        </w:rPr>
        <w:t>ν</w:t>
      </w:r>
      <w:r w:rsidRPr="003410C0">
        <w:rPr>
          <w:rFonts w:eastAsia="Times New Roman"/>
          <w:color w:val="000000" w:themeColor="text1"/>
          <w:szCs w:val="24"/>
        </w:rPr>
        <w:t xml:space="preserve"> νόμο θα καταργ</w:t>
      </w:r>
      <w:r>
        <w:rPr>
          <w:rFonts w:eastAsia="Times New Roman"/>
          <w:color w:val="000000" w:themeColor="text1"/>
          <w:szCs w:val="24"/>
        </w:rPr>
        <w:t>ούσα</w:t>
      </w:r>
      <w:r w:rsidRPr="003410C0">
        <w:rPr>
          <w:rFonts w:eastAsia="Times New Roman"/>
          <w:color w:val="000000" w:themeColor="text1"/>
          <w:szCs w:val="24"/>
        </w:rPr>
        <w:t>τε τα μνημόνια</w:t>
      </w:r>
      <w:r>
        <w:rPr>
          <w:rFonts w:eastAsia="Times New Roman"/>
          <w:color w:val="000000" w:themeColor="text1"/>
          <w:szCs w:val="24"/>
        </w:rPr>
        <w:t>,</w:t>
      </w:r>
      <w:r w:rsidRPr="003410C0">
        <w:rPr>
          <w:rFonts w:eastAsia="Times New Roman"/>
          <w:color w:val="000000" w:themeColor="text1"/>
          <w:szCs w:val="24"/>
        </w:rPr>
        <w:t xml:space="preserve"> τον ΕΝΦΙΑ</w:t>
      </w:r>
      <w:r>
        <w:rPr>
          <w:rFonts w:eastAsia="Times New Roman"/>
          <w:color w:val="000000" w:themeColor="text1"/>
          <w:szCs w:val="24"/>
        </w:rPr>
        <w:t>,</w:t>
      </w:r>
      <w:r w:rsidRPr="003410C0">
        <w:rPr>
          <w:rFonts w:eastAsia="Times New Roman"/>
          <w:color w:val="000000" w:themeColor="text1"/>
          <w:szCs w:val="24"/>
        </w:rPr>
        <w:t xml:space="preserve"> τον βασικό μισθό στα 751</w:t>
      </w:r>
      <w:r>
        <w:rPr>
          <w:rFonts w:eastAsia="Times New Roman"/>
          <w:color w:val="000000" w:themeColor="text1"/>
          <w:szCs w:val="24"/>
        </w:rPr>
        <w:t>; Τ</w:t>
      </w:r>
      <w:r w:rsidRPr="003410C0">
        <w:rPr>
          <w:rFonts w:eastAsia="Times New Roman"/>
          <w:color w:val="000000" w:themeColor="text1"/>
          <w:szCs w:val="24"/>
        </w:rPr>
        <w:t xml:space="preserve">ι να </w:t>
      </w:r>
      <w:proofErr w:type="spellStart"/>
      <w:r w:rsidRPr="003410C0">
        <w:rPr>
          <w:rFonts w:eastAsia="Times New Roman"/>
          <w:color w:val="000000" w:themeColor="text1"/>
          <w:szCs w:val="24"/>
        </w:rPr>
        <w:t>πρωτοθυμηθεί</w:t>
      </w:r>
      <w:proofErr w:type="spellEnd"/>
      <w:r w:rsidRPr="003410C0">
        <w:rPr>
          <w:rFonts w:eastAsia="Times New Roman"/>
          <w:color w:val="000000" w:themeColor="text1"/>
          <w:szCs w:val="24"/>
        </w:rPr>
        <w:t xml:space="preserve"> κανένας</w:t>
      </w:r>
      <w:r>
        <w:rPr>
          <w:rFonts w:eastAsia="Times New Roman"/>
          <w:color w:val="000000" w:themeColor="text1"/>
          <w:szCs w:val="24"/>
        </w:rPr>
        <w:t xml:space="preserve">, </w:t>
      </w:r>
      <w:r w:rsidRPr="003410C0">
        <w:rPr>
          <w:rFonts w:eastAsia="Times New Roman"/>
          <w:color w:val="000000" w:themeColor="text1"/>
          <w:szCs w:val="24"/>
        </w:rPr>
        <w:t>τη σεισάχθεια</w:t>
      </w:r>
      <w:r>
        <w:rPr>
          <w:rFonts w:eastAsia="Times New Roman"/>
          <w:color w:val="000000" w:themeColor="text1"/>
          <w:szCs w:val="24"/>
        </w:rPr>
        <w:t>;</w:t>
      </w:r>
    </w:p>
    <w:p w14:paraId="4EC19538" w14:textId="77777777" w:rsidR="008E01FC" w:rsidRDefault="002168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Όμως </w:t>
      </w:r>
      <w:r w:rsidRPr="003410C0">
        <w:rPr>
          <w:rFonts w:eastAsia="Times New Roman"/>
          <w:color w:val="000000" w:themeColor="text1"/>
          <w:szCs w:val="24"/>
        </w:rPr>
        <w:t>επειδή σήμερα μιλάμε για ένα καίριο θέμα</w:t>
      </w:r>
      <w:r>
        <w:rPr>
          <w:rFonts w:eastAsia="Times New Roman"/>
          <w:color w:val="000000" w:themeColor="text1"/>
          <w:szCs w:val="24"/>
        </w:rPr>
        <w:t>,</w:t>
      </w:r>
      <w:r w:rsidRPr="003410C0">
        <w:rPr>
          <w:rFonts w:eastAsia="Times New Roman"/>
          <w:color w:val="000000" w:themeColor="text1"/>
          <w:szCs w:val="24"/>
        </w:rPr>
        <w:t xml:space="preserve"> αυτό που περίπου ηχεί στα αυτιά όλων των Ελλήνων είναι εκείνο το οποίο</w:t>
      </w:r>
      <w:r>
        <w:rPr>
          <w:rFonts w:eastAsia="Times New Roman"/>
          <w:color w:val="000000" w:themeColor="text1"/>
          <w:szCs w:val="24"/>
        </w:rPr>
        <w:t xml:space="preserve"> λέγατε: «Κα</w:t>
      </w:r>
      <w:r w:rsidRPr="003410C0">
        <w:rPr>
          <w:rFonts w:eastAsia="Times New Roman"/>
          <w:color w:val="000000" w:themeColor="text1"/>
          <w:szCs w:val="24"/>
        </w:rPr>
        <w:t>νένα σπίτι σε χέρια τραπεζίτη</w:t>
      </w:r>
      <w:r>
        <w:rPr>
          <w:rFonts w:eastAsia="Times New Roman"/>
          <w:color w:val="000000" w:themeColor="text1"/>
          <w:szCs w:val="24"/>
        </w:rPr>
        <w:t>». Ειλικρινά τ</w:t>
      </w:r>
      <w:r w:rsidRPr="003410C0">
        <w:rPr>
          <w:rFonts w:eastAsia="Times New Roman"/>
          <w:color w:val="000000" w:themeColor="text1"/>
          <w:szCs w:val="24"/>
        </w:rPr>
        <w:t>α θυμάστε</w:t>
      </w:r>
      <w:r>
        <w:rPr>
          <w:rFonts w:eastAsia="Times New Roman"/>
          <w:color w:val="000000" w:themeColor="text1"/>
          <w:szCs w:val="24"/>
        </w:rPr>
        <w:t>; Δ</w:t>
      </w:r>
      <w:r w:rsidRPr="003410C0">
        <w:rPr>
          <w:rFonts w:eastAsia="Times New Roman"/>
          <w:color w:val="000000" w:themeColor="text1"/>
          <w:szCs w:val="24"/>
        </w:rPr>
        <w:t>εν ντρέπεστε λιγάκι</w:t>
      </w:r>
      <w:r>
        <w:rPr>
          <w:rFonts w:eastAsia="Times New Roman"/>
          <w:color w:val="000000" w:themeColor="text1"/>
          <w:szCs w:val="24"/>
        </w:rPr>
        <w:t>; Ε</w:t>
      </w:r>
      <w:r w:rsidRPr="003410C0">
        <w:rPr>
          <w:rFonts w:eastAsia="Times New Roman"/>
          <w:color w:val="000000" w:themeColor="text1"/>
          <w:szCs w:val="24"/>
        </w:rPr>
        <w:t>ιλικρινά σήμερα τι προσπαθείτε να πείσετε</w:t>
      </w:r>
      <w:r>
        <w:rPr>
          <w:rFonts w:eastAsia="Times New Roman"/>
          <w:color w:val="000000" w:themeColor="text1"/>
          <w:szCs w:val="24"/>
        </w:rPr>
        <w:t>; Δ</w:t>
      </w:r>
      <w:r w:rsidRPr="003410C0">
        <w:rPr>
          <w:rFonts w:eastAsia="Times New Roman"/>
          <w:color w:val="000000" w:themeColor="text1"/>
          <w:szCs w:val="24"/>
        </w:rPr>
        <w:t>εν είστε οι ίδιοι</w:t>
      </w:r>
      <w:r>
        <w:rPr>
          <w:rFonts w:eastAsia="Times New Roman"/>
          <w:color w:val="000000" w:themeColor="text1"/>
          <w:szCs w:val="24"/>
        </w:rPr>
        <w:t>; Π</w:t>
      </w:r>
      <w:r w:rsidRPr="003410C0">
        <w:rPr>
          <w:rFonts w:eastAsia="Times New Roman"/>
          <w:color w:val="000000" w:themeColor="text1"/>
          <w:szCs w:val="24"/>
        </w:rPr>
        <w:t>ώς θα πάτε να πείτε στους πολίτες</w:t>
      </w:r>
      <w:r>
        <w:rPr>
          <w:rFonts w:eastAsia="Times New Roman"/>
          <w:color w:val="000000" w:themeColor="text1"/>
          <w:szCs w:val="24"/>
        </w:rPr>
        <w:t>, τους οποίους εκπροσωπείτε,</w:t>
      </w:r>
      <w:r w:rsidRPr="003410C0">
        <w:rPr>
          <w:rFonts w:eastAsia="Times New Roman"/>
          <w:color w:val="000000" w:themeColor="text1"/>
          <w:szCs w:val="24"/>
        </w:rPr>
        <w:t xml:space="preserve"> ότι σήμερα λύνετ</w:t>
      </w:r>
      <w:r>
        <w:rPr>
          <w:rFonts w:eastAsia="Times New Roman"/>
          <w:color w:val="000000" w:themeColor="text1"/>
          <w:szCs w:val="24"/>
        </w:rPr>
        <w:t>ε</w:t>
      </w:r>
      <w:r w:rsidRPr="003410C0">
        <w:rPr>
          <w:rFonts w:eastAsia="Times New Roman"/>
          <w:color w:val="000000" w:themeColor="text1"/>
          <w:szCs w:val="24"/>
        </w:rPr>
        <w:t xml:space="preserve"> ένα πρόβλημα</w:t>
      </w:r>
      <w:r>
        <w:rPr>
          <w:rFonts w:eastAsia="Times New Roman"/>
          <w:color w:val="000000" w:themeColor="text1"/>
          <w:szCs w:val="24"/>
        </w:rPr>
        <w:t>;</w:t>
      </w:r>
    </w:p>
    <w:p w14:paraId="4EC19539" w14:textId="77777777" w:rsidR="008E01FC" w:rsidRDefault="002168A0">
      <w:pPr>
        <w:spacing w:line="600" w:lineRule="auto"/>
        <w:ind w:firstLine="720"/>
        <w:jc w:val="both"/>
        <w:rPr>
          <w:rFonts w:eastAsia="Times New Roman"/>
          <w:color w:val="000000" w:themeColor="text1"/>
          <w:szCs w:val="24"/>
        </w:rPr>
      </w:pPr>
      <w:r>
        <w:rPr>
          <w:rFonts w:eastAsia="Times New Roman"/>
          <w:color w:val="000000" w:themeColor="text1"/>
          <w:szCs w:val="24"/>
        </w:rPr>
        <w:t>Μ</w:t>
      </w:r>
      <w:r w:rsidRPr="003410C0">
        <w:rPr>
          <w:rFonts w:eastAsia="Times New Roman"/>
          <w:color w:val="000000" w:themeColor="text1"/>
          <w:szCs w:val="24"/>
        </w:rPr>
        <w:t>άλιστα</w:t>
      </w:r>
      <w:r>
        <w:rPr>
          <w:rFonts w:eastAsia="Times New Roman"/>
          <w:color w:val="000000" w:themeColor="text1"/>
          <w:szCs w:val="24"/>
        </w:rPr>
        <w:t>,</w:t>
      </w:r>
      <w:r w:rsidRPr="003410C0">
        <w:rPr>
          <w:rFonts w:eastAsia="Times New Roman"/>
          <w:color w:val="000000" w:themeColor="text1"/>
          <w:szCs w:val="24"/>
        </w:rPr>
        <w:t xml:space="preserve"> </w:t>
      </w:r>
      <w:r w:rsidRPr="003410C0">
        <w:rPr>
          <w:rFonts w:eastAsia="Times New Roman"/>
          <w:color w:val="000000" w:themeColor="text1"/>
          <w:szCs w:val="24"/>
        </w:rPr>
        <w:t>σε κεντρική ομιλία</w:t>
      </w:r>
      <w:r>
        <w:rPr>
          <w:rFonts w:eastAsia="Times New Roman"/>
          <w:color w:val="000000" w:themeColor="text1"/>
          <w:szCs w:val="24"/>
        </w:rPr>
        <w:t xml:space="preserve"> του</w:t>
      </w:r>
      <w:r w:rsidRPr="003410C0">
        <w:rPr>
          <w:rFonts w:eastAsia="Times New Roman"/>
          <w:color w:val="000000" w:themeColor="text1"/>
          <w:szCs w:val="24"/>
        </w:rPr>
        <w:t xml:space="preserve"> </w:t>
      </w:r>
      <w:r>
        <w:rPr>
          <w:rFonts w:eastAsia="Times New Roman"/>
          <w:color w:val="000000" w:themeColor="text1"/>
          <w:szCs w:val="24"/>
        </w:rPr>
        <w:t>-</w:t>
      </w:r>
      <w:r w:rsidRPr="003410C0">
        <w:rPr>
          <w:rFonts w:eastAsia="Times New Roman"/>
          <w:color w:val="000000" w:themeColor="text1"/>
          <w:szCs w:val="24"/>
        </w:rPr>
        <w:t xml:space="preserve">το ανέφερε και το πρωί ο </w:t>
      </w:r>
      <w:r>
        <w:rPr>
          <w:rFonts w:eastAsia="Times New Roman"/>
          <w:color w:val="000000" w:themeColor="text1"/>
          <w:szCs w:val="24"/>
        </w:rPr>
        <w:t>ε</w:t>
      </w:r>
      <w:r w:rsidRPr="003410C0">
        <w:rPr>
          <w:rFonts w:eastAsia="Times New Roman"/>
          <w:color w:val="000000" w:themeColor="text1"/>
          <w:szCs w:val="24"/>
        </w:rPr>
        <w:t xml:space="preserve">ισηγητής </w:t>
      </w:r>
      <w:r>
        <w:rPr>
          <w:rFonts w:eastAsia="Times New Roman"/>
          <w:color w:val="000000" w:themeColor="text1"/>
          <w:szCs w:val="24"/>
        </w:rPr>
        <w:t>μας, ο Χρί</w:t>
      </w:r>
      <w:r w:rsidRPr="003410C0">
        <w:rPr>
          <w:rFonts w:eastAsia="Times New Roman"/>
          <w:color w:val="000000" w:themeColor="text1"/>
          <w:szCs w:val="24"/>
        </w:rPr>
        <w:t>στος ο Δήμας</w:t>
      </w:r>
      <w:r>
        <w:rPr>
          <w:rFonts w:eastAsia="Times New Roman"/>
          <w:color w:val="000000" w:themeColor="text1"/>
          <w:szCs w:val="24"/>
        </w:rPr>
        <w:t xml:space="preserve">- </w:t>
      </w:r>
      <w:r w:rsidRPr="003410C0">
        <w:rPr>
          <w:rFonts w:eastAsia="Times New Roman"/>
          <w:color w:val="000000" w:themeColor="text1"/>
          <w:szCs w:val="24"/>
        </w:rPr>
        <w:t>προεκλογική τ</w:t>
      </w:r>
      <w:r>
        <w:rPr>
          <w:rFonts w:eastAsia="Times New Roman"/>
          <w:color w:val="000000" w:themeColor="text1"/>
          <w:szCs w:val="24"/>
        </w:rPr>
        <w:t>ων</w:t>
      </w:r>
      <w:r w:rsidRPr="003410C0">
        <w:rPr>
          <w:rFonts w:eastAsia="Times New Roman"/>
          <w:color w:val="000000" w:themeColor="text1"/>
          <w:szCs w:val="24"/>
        </w:rPr>
        <w:t xml:space="preserve"> τελευταίων ημερών τότε το</w:t>
      </w:r>
      <w:r>
        <w:rPr>
          <w:rFonts w:eastAsia="Times New Roman"/>
          <w:color w:val="000000" w:themeColor="text1"/>
          <w:szCs w:val="24"/>
        </w:rPr>
        <w:t>υ</w:t>
      </w:r>
      <w:r w:rsidRPr="003410C0">
        <w:rPr>
          <w:rFonts w:eastAsia="Times New Roman"/>
          <w:color w:val="000000" w:themeColor="text1"/>
          <w:szCs w:val="24"/>
        </w:rPr>
        <w:t xml:space="preserve"> </w:t>
      </w:r>
      <w:r>
        <w:rPr>
          <w:rFonts w:eastAsia="Times New Roman"/>
          <w:color w:val="000000" w:themeColor="text1"/>
          <w:szCs w:val="24"/>
        </w:rPr>
        <w:t>20</w:t>
      </w:r>
      <w:r w:rsidRPr="003410C0">
        <w:rPr>
          <w:rFonts w:eastAsia="Times New Roman"/>
          <w:color w:val="000000" w:themeColor="text1"/>
          <w:szCs w:val="24"/>
        </w:rPr>
        <w:t>15 το</w:t>
      </w:r>
      <w:r>
        <w:rPr>
          <w:rFonts w:eastAsia="Times New Roman"/>
          <w:color w:val="000000" w:themeColor="text1"/>
          <w:szCs w:val="24"/>
        </w:rPr>
        <w:t>ν</w:t>
      </w:r>
      <w:r w:rsidRPr="003410C0">
        <w:rPr>
          <w:rFonts w:eastAsia="Times New Roman"/>
          <w:color w:val="000000" w:themeColor="text1"/>
          <w:szCs w:val="24"/>
        </w:rPr>
        <w:t xml:space="preserve"> Γενάρη</w:t>
      </w:r>
      <w:r>
        <w:rPr>
          <w:rFonts w:eastAsia="Times New Roman"/>
          <w:color w:val="000000" w:themeColor="text1"/>
          <w:szCs w:val="24"/>
        </w:rPr>
        <w:t>, ο κ.</w:t>
      </w:r>
      <w:r w:rsidRPr="003410C0">
        <w:rPr>
          <w:rFonts w:eastAsia="Times New Roman"/>
          <w:color w:val="000000" w:themeColor="text1"/>
          <w:szCs w:val="24"/>
        </w:rPr>
        <w:t xml:space="preserve"> Τσίπρας είπε επί λέξει</w:t>
      </w:r>
      <w:r w:rsidRPr="0014285F">
        <w:rPr>
          <w:rFonts w:eastAsia="Times New Roman"/>
          <w:color w:val="000000" w:themeColor="text1"/>
          <w:szCs w:val="24"/>
        </w:rPr>
        <w:t>:</w:t>
      </w:r>
      <w:r w:rsidRPr="003410C0">
        <w:rPr>
          <w:rFonts w:eastAsia="Times New Roman"/>
          <w:color w:val="000000" w:themeColor="text1"/>
          <w:szCs w:val="24"/>
        </w:rPr>
        <w:t xml:space="preserve"> </w:t>
      </w:r>
      <w:r>
        <w:rPr>
          <w:rFonts w:eastAsia="Times New Roman"/>
          <w:color w:val="000000" w:themeColor="text1"/>
          <w:szCs w:val="24"/>
        </w:rPr>
        <w:t>«Έ</w:t>
      </w:r>
      <w:r w:rsidRPr="003410C0">
        <w:rPr>
          <w:rFonts w:eastAsia="Times New Roman"/>
          <w:color w:val="000000" w:themeColor="text1"/>
          <w:szCs w:val="24"/>
        </w:rPr>
        <w:t>χουμε σχέδιο και δε</w:t>
      </w:r>
      <w:r>
        <w:rPr>
          <w:rFonts w:eastAsia="Times New Roman"/>
          <w:color w:val="000000" w:themeColor="text1"/>
          <w:szCs w:val="24"/>
        </w:rPr>
        <w:t>σμευό</w:t>
      </w:r>
      <w:r w:rsidRPr="003410C0">
        <w:rPr>
          <w:rFonts w:eastAsia="Times New Roman"/>
          <w:color w:val="000000" w:themeColor="text1"/>
          <w:szCs w:val="24"/>
        </w:rPr>
        <w:t xml:space="preserve">μαστε </w:t>
      </w:r>
      <w:r>
        <w:rPr>
          <w:rFonts w:eastAsia="Times New Roman"/>
          <w:color w:val="000000" w:themeColor="text1"/>
          <w:szCs w:val="24"/>
        </w:rPr>
        <w:t>να βάλουμε τ</w:t>
      </w:r>
      <w:r w:rsidRPr="003410C0">
        <w:rPr>
          <w:rFonts w:eastAsia="Times New Roman"/>
          <w:color w:val="000000" w:themeColor="text1"/>
          <w:szCs w:val="24"/>
        </w:rPr>
        <w:t>έλος σε αυτόν τον εφιάλτη των πλειστηρια</w:t>
      </w:r>
      <w:r w:rsidRPr="003410C0">
        <w:rPr>
          <w:rFonts w:eastAsia="Times New Roman"/>
          <w:color w:val="000000" w:themeColor="text1"/>
          <w:szCs w:val="24"/>
        </w:rPr>
        <w:t>σμών της πρώτης κατοικίας</w:t>
      </w:r>
      <w:r w:rsidRPr="0014285F">
        <w:rPr>
          <w:rFonts w:eastAsia="Times New Roman"/>
          <w:color w:val="000000" w:themeColor="text1"/>
          <w:szCs w:val="24"/>
        </w:rPr>
        <w:t xml:space="preserve">. </w:t>
      </w:r>
      <w:r>
        <w:rPr>
          <w:rFonts w:eastAsia="Times New Roman"/>
          <w:color w:val="000000" w:themeColor="text1"/>
          <w:szCs w:val="24"/>
        </w:rPr>
        <w:t>Κανένα σπίτι στα χέρια τραπεζίτη με Κ</w:t>
      </w:r>
      <w:r w:rsidRPr="003410C0">
        <w:rPr>
          <w:rFonts w:eastAsia="Times New Roman"/>
          <w:color w:val="000000" w:themeColor="text1"/>
          <w:szCs w:val="24"/>
        </w:rPr>
        <w:t>υβέρνηση ΣΥΡΙΖΑ</w:t>
      </w:r>
      <w:r>
        <w:rPr>
          <w:rFonts w:eastAsia="Times New Roman"/>
          <w:color w:val="000000" w:themeColor="text1"/>
          <w:szCs w:val="24"/>
        </w:rPr>
        <w:t>. Έ</w:t>
      </w:r>
      <w:r w:rsidRPr="003410C0">
        <w:rPr>
          <w:rFonts w:eastAsia="Times New Roman"/>
          <w:color w:val="000000" w:themeColor="text1"/>
          <w:szCs w:val="24"/>
        </w:rPr>
        <w:t>χουμε σχέδιο</w:t>
      </w:r>
      <w:r>
        <w:rPr>
          <w:rFonts w:eastAsia="Times New Roman"/>
          <w:color w:val="000000" w:themeColor="text1"/>
          <w:szCs w:val="24"/>
        </w:rPr>
        <w:t>.</w:t>
      </w:r>
      <w:r w:rsidRPr="003410C0">
        <w:rPr>
          <w:rFonts w:eastAsia="Times New Roman"/>
          <w:color w:val="000000" w:themeColor="text1"/>
          <w:szCs w:val="24"/>
        </w:rPr>
        <w:t xml:space="preserve"> Σήμερα είναι σύνθημα</w:t>
      </w:r>
      <w:r>
        <w:rPr>
          <w:rFonts w:eastAsia="Times New Roman"/>
          <w:color w:val="000000" w:themeColor="text1"/>
          <w:szCs w:val="24"/>
        </w:rPr>
        <w:t>,</w:t>
      </w:r>
      <w:r w:rsidRPr="003410C0">
        <w:rPr>
          <w:rFonts w:eastAsia="Times New Roman"/>
          <w:color w:val="000000" w:themeColor="text1"/>
          <w:szCs w:val="24"/>
        </w:rPr>
        <w:t xml:space="preserve"> από Δευτέρα θα είναι νόμος του κράτους</w:t>
      </w:r>
      <w:r>
        <w:rPr>
          <w:rFonts w:eastAsia="Times New Roman"/>
          <w:color w:val="000000" w:themeColor="text1"/>
          <w:szCs w:val="24"/>
        </w:rPr>
        <w:t>».</w:t>
      </w:r>
    </w:p>
    <w:p w14:paraId="4EC1953A" w14:textId="77777777" w:rsidR="008E01FC" w:rsidRDefault="002168A0">
      <w:pPr>
        <w:spacing w:line="600" w:lineRule="auto"/>
        <w:ind w:firstLine="720"/>
        <w:jc w:val="both"/>
        <w:rPr>
          <w:rFonts w:eastAsia="Times New Roman"/>
          <w:color w:val="000000" w:themeColor="text1"/>
          <w:szCs w:val="24"/>
        </w:rPr>
      </w:pPr>
      <w:r>
        <w:rPr>
          <w:rFonts w:eastAsia="Times New Roman"/>
          <w:color w:val="000000" w:themeColor="text1"/>
          <w:szCs w:val="24"/>
        </w:rPr>
        <w:t>Και πέρασαν πόσες Δ</w:t>
      </w:r>
      <w:r w:rsidRPr="003410C0">
        <w:rPr>
          <w:rFonts w:eastAsia="Times New Roman"/>
          <w:color w:val="000000" w:themeColor="text1"/>
          <w:szCs w:val="24"/>
        </w:rPr>
        <w:t xml:space="preserve">εύτερες και έρχεστε σήμερα </w:t>
      </w:r>
      <w:r>
        <w:rPr>
          <w:rFonts w:eastAsia="Times New Roman"/>
          <w:color w:val="000000" w:themeColor="text1"/>
          <w:szCs w:val="24"/>
        </w:rPr>
        <w:t xml:space="preserve">με ένα </w:t>
      </w:r>
      <w:r w:rsidRPr="003410C0">
        <w:rPr>
          <w:rFonts w:eastAsia="Times New Roman"/>
          <w:color w:val="000000" w:themeColor="text1"/>
          <w:szCs w:val="24"/>
        </w:rPr>
        <w:t>κουτσουρεμένο σχέδιο</w:t>
      </w:r>
      <w:r>
        <w:rPr>
          <w:rFonts w:eastAsia="Times New Roman"/>
          <w:color w:val="000000" w:themeColor="text1"/>
          <w:szCs w:val="24"/>
        </w:rPr>
        <w:t>,</w:t>
      </w:r>
      <w:r w:rsidRPr="003410C0">
        <w:rPr>
          <w:rFonts w:eastAsia="Times New Roman"/>
          <w:color w:val="000000" w:themeColor="text1"/>
          <w:szCs w:val="24"/>
        </w:rPr>
        <w:t xml:space="preserve"> </w:t>
      </w:r>
      <w:r>
        <w:rPr>
          <w:rFonts w:eastAsia="Times New Roman"/>
          <w:color w:val="000000" w:themeColor="text1"/>
          <w:szCs w:val="24"/>
        </w:rPr>
        <w:t>μια</w:t>
      </w:r>
      <w:r w:rsidRPr="003410C0">
        <w:rPr>
          <w:rFonts w:eastAsia="Times New Roman"/>
          <w:color w:val="000000" w:themeColor="text1"/>
          <w:szCs w:val="24"/>
        </w:rPr>
        <w:t xml:space="preserve"> κουτσουρεμένη πρόταση</w:t>
      </w:r>
      <w:r>
        <w:rPr>
          <w:rFonts w:eastAsia="Times New Roman"/>
          <w:color w:val="000000" w:themeColor="text1"/>
          <w:szCs w:val="24"/>
        </w:rPr>
        <w:t>,</w:t>
      </w:r>
      <w:r w:rsidRPr="003410C0">
        <w:rPr>
          <w:rFonts w:eastAsia="Times New Roman"/>
          <w:color w:val="000000" w:themeColor="text1"/>
          <w:szCs w:val="24"/>
        </w:rPr>
        <w:t xml:space="preserve"> </w:t>
      </w:r>
      <w:r>
        <w:rPr>
          <w:rFonts w:eastAsia="Times New Roman"/>
          <w:color w:val="000000" w:themeColor="text1"/>
          <w:szCs w:val="24"/>
        </w:rPr>
        <w:t>-</w:t>
      </w:r>
      <w:r w:rsidRPr="003410C0">
        <w:rPr>
          <w:rFonts w:eastAsia="Times New Roman"/>
          <w:color w:val="000000" w:themeColor="text1"/>
          <w:szCs w:val="24"/>
        </w:rPr>
        <w:t>την οποία</w:t>
      </w:r>
      <w:r>
        <w:rPr>
          <w:rFonts w:eastAsia="Times New Roman"/>
          <w:color w:val="000000" w:themeColor="text1"/>
          <w:szCs w:val="24"/>
        </w:rPr>
        <w:t>,</w:t>
      </w:r>
      <w:r w:rsidRPr="003410C0">
        <w:rPr>
          <w:rFonts w:eastAsia="Times New Roman"/>
          <w:color w:val="000000" w:themeColor="text1"/>
          <w:szCs w:val="24"/>
        </w:rPr>
        <w:t xml:space="preserve"> βέβαια</w:t>
      </w:r>
      <w:r>
        <w:rPr>
          <w:rFonts w:eastAsia="Times New Roman"/>
          <w:color w:val="000000" w:themeColor="text1"/>
          <w:szCs w:val="24"/>
        </w:rPr>
        <w:t xml:space="preserve">, για λόγους ανάγκης, </w:t>
      </w:r>
      <w:r w:rsidRPr="003410C0">
        <w:rPr>
          <w:rFonts w:eastAsia="Times New Roman"/>
          <w:color w:val="000000" w:themeColor="text1"/>
          <w:szCs w:val="24"/>
        </w:rPr>
        <w:t xml:space="preserve">όπως είπε και ο κύριος </w:t>
      </w:r>
      <w:proofErr w:type="spellStart"/>
      <w:r>
        <w:rPr>
          <w:rFonts w:eastAsia="Times New Roman"/>
          <w:color w:val="000000" w:themeColor="text1"/>
          <w:szCs w:val="24"/>
        </w:rPr>
        <w:t>Δ</w:t>
      </w:r>
      <w:r w:rsidRPr="003410C0">
        <w:rPr>
          <w:rFonts w:eastAsia="Times New Roman"/>
          <w:color w:val="000000" w:themeColor="text1"/>
          <w:szCs w:val="24"/>
        </w:rPr>
        <w:t>ένδιας</w:t>
      </w:r>
      <w:proofErr w:type="spellEnd"/>
      <w:r>
        <w:rPr>
          <w:rFonts w:eastAsia="Times New Roman"/>
          <w:color w:val="000000" w:themeColor="text1"/>
          <w:szCs w:val="24"/>
        </w:rPr>
        <w:t>,</w:t>
      </w:r>
      <w:r w:rsidRPr="003410C0">
        <w:rPr>
          <w:rFonts w:eastAsia="Times New Roman"/>
          <w:color w:val="000000" w:themeColor="text1"/>
          <w:szCs w:val="24"/>
        </w:rPr>
        <w:t xml:space="preserve"> και ένας να ωφελείται</w:t>
      </w:r>
      <w:r>
        <w:rPr>
          <w:rFonts w:eastAsia="Times New Roman"/>
          <w:color w:val="000000" w:themeColor="text1"/>
          <w:szCs w:val="24"/>
        </w:rPr>
        <w:t>,</w:t>
      </w:r>
      <w:r w:rsidRPr="003410C0">
        <w:rPr>
          <w:rFonts w:eastAsia="Times New Roman"/>
          <w:color w:val="000000" w:themeColor="text1"/>
          <w:szCs w:val="24"/>
        </w:rPr>
        <w:t xml:space="preserve"> εμείς </w:t>
      </w:r>
      <w:r>
        <w:rPr>
          <w:rFonts w:eastAsia="Times New Roman"/>
          <w:color w:val="000000" w:themeColor="text1"/>
          <w:szCs w:val="24"/>
        </w:rPr>
        <w:t>θ</w:t>
      </w:r>
      <w:r w:rsidRPr="003410C0">
        <w:rPr>
          <w:rFonts w:eastAsia="Times New Roman"/>
          <w:color w:val="000000" w:themeColor="text1"/>
          <w:szCs w:val="24"/>
        </w:rPr>
        <w:t>α τον στηρίξουμε</w:t>
      </w:r>
      <w:r>
        <w:rPr>
          <w:rFonts w:eastAsia="Times New Roman"/>
          <w:color w:val="000000" w:themeColor="text1"/>
          <w:szCs w:val="24"/>
        </w:rPr>
        <w:t>-</w:t>
      </w:r>
      <w:r w:rsidRPr="003410C0">
        <w:rPr>
          <w:rFonts w:eastAsia="Times New Roman"/>
          <w:color w:val="000000" w:themeColor="text1"/>
          <w:szCs w:val="24"/>
        </w:rPr>
        <w:t>να πείτε στον κόσμο αν ισχύουν αυτά τα οποία λέγ</w:t>
      </w:r>
      <w:r>
        <w:rPr>
          <w:rFonts w:eastAsia="Times New Roman"/>
          <w:color w:val="000000" w:themeColor="text1"/>
          <w:szCs w:val="24"/>
        </w:rPr>
        <w:t>ατε</w:t>
      </w:r>
      <w:r w:rsidRPr="003410C0">
        <w:rPr>
          <w:rFonts w:eastAsia="Times New Roman"/>
          <w:color w:val="000000" w:themeColor="text1"/>
          <w:szCs w:val="24"/>
        </w:rPr>
        <w:t xml:space="preserve"> τ</w:t>
      </w:r>
      <w:r>
        <w:rPr>
          <w:rFonts w:eastAsia="Times New Roman"/>
          <w:color w:val="000000" w:themeColor="text1"/>
          <w:szCs w:val="24"/>
        </w:rPr>
        <w:t>ότε.</w:t>
      </w:r>
    </w:p>
    <w:p w14:paraId="4EC1953B" w14:textId="77777777" w:rsidR="008E01FC" w:rsidRDefault="002168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Η </w:t>
      </w:r>
      <w:r w:rsidRPr="003410C0">
        <w:rPr>
          <w:rFonts w:eastAsia="Times New Roman"/>
          <w:color w:val="000000" w:themeColor="text1"/>
          <w:szCs w:val="24"/>
        </w:rPr>
        <w:t>πραγματικότητα είναι πως όχι μόνο δεν υπήρχε σχέδιο</w:t>
      </w:r>
      <w:r>
        <w:rPr>
          <w:rFonts w:eastAsia="Times New Roman"/>
          <w:color w:val="000000" w:themeColor="text1"/>
          <w:szCs w:val="24"/>
        </w:rPr>
        <w:t>,</w:t>
      </w:r>
      <w:r w:rsidRPr="003410C0">
        <w:rPr>
          <w:rFonts w:eastAsia="Times New Roman"/>
          <w:color w:val="000000" w:themeColor="text1"/>
          <w:szCs w:val="24"/>
        </w:rPr>
        <w:t xml:space="preserve"> </w:t>
      </w:r>
      <w:r w:rsidRPr="003410C0">
        <w:rPr>
          <w:rFonts w:eastAsia="Times New Roman"/>
          <w:color w:val="000000" w:themeColor="text1"/>
          <w:szCs w:val="24"/>
        </w:rPr>
        <w:t>αλλά είτε λέγατε συν</w:t>
      </w:r>
      <w:r>
        <w:rPr>
          <w:rFonts w:eastAsia="Times New Roman"/>
          <w:color w:val="000000" w:themeColor="text1"/>
          <w:szCs w:val="24"/>
        </w:rPr>
        <w:t xml:space="preserve">ειδητά </w:t>
      </w:r>
      <w:r w:rsidRPr="003410C0">
        <w:rPr>
          <w:rFonts w:eastAsia="Times New Roman"/>
          <w:color w:val="000000" w:themeColor="text1"/>
          <w:szCs w:val="24"/>
        </w:rPr>
        <w:t>ψέματα στους Έλληνες είτε υπήρχαν επικίνδυνες αυταπάτες</w:t>
      </w:r>
      <w:r>
        <w:rPr>
          <w:rFonts w:eastAsia="Times New Roman"/>
          <w:color w:val="000000" w:themeColor="text1"/>
          <w:szCs w:val="24"/>
        </w:rPr>
        <w:t>, όπως είπε ο Π</w:t>
      </w:r>
      <w:r w:rsidRPr="003410C0">
        <w:rPr>
          <w:rFonts w:eastAsia="Times New Roman"/>
          <w:color w:val="000000" w:themeColor="text1"/>
          <w:szCs w:val="24"/>
        </w:rPr>
        <w:t>ρωθυπουργός</w:t>
      </w:r>
      <w:r>
        <w:rPr>
          <w:rFonts w:eastAsia="Times New Roman"/>
          <w:color w:val="000000" w:themeColor="text1"/>
          <w:szCs w:val="24"/>
        </w:rPr>
        <w:t>.</w:t>
      </w:r>
      <w:r w:rsidRPr="003410C0">
        <w:rPr>
          <w:rFonts w:eastAsia="Times New Roman"/>
          <w:color w:val="000000" w:themeColor="text1"/>
          <w:szCs w:val="24"/>
        </w:rPr>
        <w:t xml:space="preserve"> Δεν ξέρω τι να διαλέξει από τα δύο</w:t>
      </w:r>
      <w:r>
        <w:rPr>
          <w:rFonts w:eastAsia="Times New Roman"/>
          <w:color w:val="000000" w:themeColor="text1"/>
          <w:szCs w:val="24"/>
        </w:rPr>
        <w:t xml:space="preserve"> ο</w:t>
      </w:r>
      <w:r w:rsidRPr="003410C0">
        <w:rPr>
          <w:rFonts w:eastAsia="Times New Roman"/>
          <w:color w:val="000000" w:themeColor="text1"/>
          <w:szCs w:val="24"/>
        </w:rPr>
        <w:t xml:space="preserve"> καθένας</w:t>
      </w:r>
      <w:r>
        <w:rPr>
          <w:rFonts w:eastAsia="Times New Roman"/>
          <w:color w:val="000000" w:themeColor="text1"/>
          <w:szCs w:val="24"/>
        </w:rPr>
        <w:t>.</w:t>
      </w:r>
    </w:p>
    <w:p w14:paraId="4EC1953C" w14:textId="77777777" w:rsidR="008E01FC" w:rsidRDefault="002168A0">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Πάμε τώρα, όμως, </w:t>
      </w:r>
      <w:r w:rsidRPr="003410C0">
        <w:rPr>
          <w:rFonts w:eastAsia="Times New Roman"/>
          <w:color w:val="000000" w:themeColor="text1"/>
          <w:szCs w:val="24"/>
        </w:rPr>
        <w:t>στο ζήτημα του ιδιωτικού χρέους</w:t>
      </w:r>
      <w:r>
        <w:rPr>
          <w:rFonts w:eastAsia="Times New Roman"/>
          <w:color w:val="000000" w:themeColor="text1"/>
          <w:szCs w:val="24"/>
        </w:rPr>
        <w:t>,</w:t>
      </w:r>
      <w:r w:rsidRPr="003410C0">
        <w:rPr>
          <w:rFonts w:eastAsia="Times New Roman"/>
          <w:color w:val="000000" w:themeColor="text1"/>
          <w:szCs w:val="24"/>
        </w:rPr>
        <w:t xml:space="preserve"> το οποίο είναι σημαντικό</w:t>
      </w:r>
      <w:r>
        <w:rPr>
          <w:rFonts w:eastAsia="Times New Roman"/>
          <w:color w:val="000000" w:themeColor="text1"/>
          <w:szCs w:val="24"/>
        </w:rPr>
        <w:t>. Ε</w:t>
      </w:r>
      <w:r w:rsidRPr="003410C0">
        <w:rPr>
          <w:rFonts w:eastAsia="Times New Roman"/>
          <w:color w:val="000000" w:themeColor="text1"/>
          <w:szCs w:val="24"/>
        </w:rPr>
        <w:t>ιπώθηκαν αυτά από όλου</w:t>
      </w:r>
      <w:r>
        <w:rPr>
          <w:rFonts w:eastAsia="Times New Roman"/>
          <w:color w:val="000000" w:themeColor="text1"/>
          <w:szCs w:val="24"/>
        </w:rPr>
        <w:t>ς</w:t>
      </w:r>
      <w:r>
        <w:rPr>
          <w:rFonts w:eastAsia="Times New Roman"/>
          <w:color w:val="000000" w:themeColor="text1"/>
          <w:szCs w:val="24"/>
        </w:rPr>
        <w:t xml:space="preserve"> και κυρίως από τον </w:t>
      </w:r>
      <w:r>
        <w:rPr>
          <w:rFonts w:eastAsia="Times New Roman"/>
          <w:color w:val="000000" w:themeColor="text1"/>
          <w:szCs w:val="24"/>
        </w:rPr>
        <w:t>ε</w:t>
      </w:r>
      <w:r>
        <w:rPr>
          <w:rFonts w:eastAsia="Times New Roman"/>
          <w:color w:val="000000" w:themeColor="text1"/>
          <w:szCs w:val="24"/>
        </w:rPr>
        <w:t xml:space="preserve">ισηγητή μας και στην </w:t>
      </w:r>
      <w:r>
        <w:rPr>
          <w:rFonts w:eastAsia="Times New Roman"/>
          <w:color w:val="000000" w:themeColor="text1"/>
          <w:szCs w:val="24"/>
        </w:rPr>
        <w:t>ε</w:t>
      </w:r>
      <w:r w:rsidRPr="003410C0">
        <w:rPr>
          <w:rFonts w:eastAsia="Times New Roman"/>
          <w:color w:val="000000" w:themeColor="text1"/>
          <w:szCs w:val="24"/>
        </w:rPr>
        <w:t>πιτροπή και από την κ</w:t>
      </w:r>
      <w:r>
        <w:rPr>
          <w:rFonts w:eastAsia="Times New Roman"/>
          <w:color w:val="000000" w:themeColor="text1"/>
          <w:szCs w:val="24"/>
        </w:rPr>
        <w:t>.</w:t>
      </w:r>
      <w:r w:rsidRPr="003410C0">
        <w:rPr>
          <w:rFonts w:eastAsia="Times New Roman"/>
          <w:color w:val="000000" w:themeColor="text1"/>
          <w:szCs w:val="24"/>
        </w:rPr>
        <w:t xml:space="preserve"> Μπακογιάννη ότι το συνολικό ιδιωτικό χρέος είναι 224 </w:t>
      </w:r>
      <w:r>
        <w:rPr>
          <w:rFonts w:eastAsia="Times New Roman"/>
          <w:color w:val="000000" w:themeColor="text1"/>
          <w:szCs w:val="24"/>
        </w:rPr>
        <w:t>δισεκατομμύρια ευρώ. Α</w:t>
      </w:r>
      <w:r w:rsidRPr="003410C0">
        <w:rPr>
          <w:rFonts w:eastAsia="Times New Roman"/>
          <w:color w:val="000000" w:themeColor="text1"/>
          <w:szCs w:val="24"/>
        </w:rPr>
        <w:t>πό αυτά τ</w:t>
      </w:r>
      <w:r>
        <w:rPr>
          <w:rFonts w:eastAsia="Times New Roman"/>
          <w:color w:val="000000" w:themeColor="text1"/>
          <w:szCs w:val="24"/>
        </w:rPr>
        <w:t>α</w:t>
      </w:r>
      <w:r w:rsidRPr="003410C0">
        <w:rPr>
          <w:rFonts w:eastAsia="Times New Roman"/>
          <w:color w:val="000000" w:themeColor="text1"/>
          <w:szCs w:val="24"/>
        </w:rPr>
        <w:t xml:space="preserve"> 85 </w:t>
      </w:r>
      <w:r>
        <w:rPr>
          <w:rFonts w:eastAsia="Times New Roman"/>
          <w:color w:val="000000" w:themeColor="text1"/>
          <w:szCs w:val="24"/>
        </w:rPr>
        <w:t xml:space="preserve">δισεκατομμύρια </w:t>
      </w:r>
      <w:r w:rsidRPr="003410C0">
        <w:rPr>
          <w:rFonts w:eastAsia="Times New Roman"/>
          <w:color w:val="000000" w:themeColor="text1"/>
          <w:szCs w:val="24"/>
        </w:rPr>
        <w:t>είναι οφειλές των Ελλήνων προς τις τράπεζες</w:t>
      </w:r>
      <w:r>
        <w:rPr>
          <w:rFonts w:eastAsia="Times New Roman"/>
          <w:color w:val="000000" w:themeColor="text1"/>
          <w:szCs w:val="24"/>
        </w:rPr>
        <w:t>. Β</w:t>
      </w:r>
      <w:r w:rsidRPr="003410C0">
        <w:rPr>
          <w:rFonts w:eastAsia="Times New Roman"/>
          <w:color w:val="000000" w:themeColor="text1"/>
          <w:szCs w:val="24"/>
        </w:rPr>
        <w:t>έβαια</w:t>
      </w:r>
      <w:r>
        <w:rPr>
          <w:rFonts w:eastAsia="Times New Roman"/>
          <w:color w:val="000000" w:themeColor="text1"/>
          <w:szCs w:val="24"/>
        </w:rPr>
        <w:t>, η Τ</w:t>
      </w:r>
      <w:r w:rsidRPr="003410C0">
        <w:rPr>
          <w:rFonts w:eastAsia="Times New Roman"/>
          <w:color w:val="000000" w:themeColor="text1"/>
          <w:szCs w:val="24"/>
        </w:rPr>
        <w:t xml:space="preserve">ράπεζα Ελλάδος </w:t>
      </w:r>
      <w:r>
        <w:rPr>
          <w:rFonts w:eastAsia="Times New Roman"/>
          <w:color w:val="000000" w:themeColor="text1"/>
          <w:szCs w:val="24"/>
        </w:rPr>
        <w:t>-</w:t>
      </w:r>
      <w:r w:rsidRPr="003410C0">
        <w:rPr>
          <w:rFonts w:eastAsia="Times New Roman"/>
          <w:color w:val="000000" w:themeColor="text1"/>
          <w:szCs w:val="24"/>
        </w:rPr>
        <w:t xml:space="preserve">όσοι ήσασταν </w:t>
      </w:r>
      <w:r>
        <w:rPr>
          <w:rFonts w:eastAsia="Times New Roman"/>
          <w:color w:val="000000" w:themeColor="text1"/>
          <w:szCs w:val="24"/>
        </w:rPr>
        <w:t>χ</w:t>
      </w:r>
      <w:r w:rsidRPr="003410C0">
        <w:rPr>
          <w:rFonts w:eastAsia="Times New Roman"/>
          <w:color w:val="000000" w:themeColor="text1"/>
          <w:szCs w:val="24"/>
        </w:rPr>
        <w:t>θες</w:t>
      </w:r>
      <w:r>
        <w:rPr>
          <w:rFonts w:eastAsia="Times New Roman"/>
          <w:color w:val="000000" w:themeColor="text1"/>
          <w:szCs w:val="24"/>
        </w:rPr>
        <w:t>, εγώ ήμουν-</w:t>
      </w:r>
      <w:r w:rsidRPr="003410C0">
        <w:rPr>
          <w:rFonts w:eastAsia="Times New Roman"/>
          <w:color w:val="000000" w:themeColor="text1"/>
          <w:szCs w:val="24"/>
        </w:rPr>
        <w:t xml:space="preserve"> </w:t>
      </w:r>
      <w:r>
        <w:rPr>
          <w:rFonts w:eastAsia="Times New Roman"/>
          <w:color w:val="000000" w:themeColor="text1"/>
          <w:szCs w:val="24"/>
        </w:rPr>
        <w:t>σ</w:t>
      </w:r>
      <w:r w:rsidRPr="003410C0">
        <w:rPr>
          <w:rFonts w:eastAsia="Times New Roman"/>
          <w:color w:val="000000" w:themeColor="text1"/>
          <w:szCs w:val="24"/>
        </w:rPr>
        <w:t>την</w:t>
      </w:r>
      <w:r>
        <w:rPr>
          <w:rFonts w:eastAsia="Times New Roman"/>
          <w:color w:val="000000" w:themeColor="text1"/>
          <w:szCs w:val="24"/>
        </w:rPr>
        <w:t xml:space="preserve"> </w:t>
      </w:r>
      <w:r>
        <w:rPr>
          <w:rFonts w:eastAsia="Times New Roman"/>
          <w:color w:val="000000" w:themeColor="text1"/>
          <w:szCs w:val="24"/>
        </w:rPr>
        <w:t>ε</w:t>
      </w:r>
      <w:r w:rsidRPr="003410C0">
        <w:rPr>
          <w:rFonts w:eastAsia="Times New Roman"/>
          <w:color w:val="000000" w:themeColor="text1"/>
          <w:szCs w:val="24"/>
        </w:rPr>
        <w:t xml:space="preserve">πιτροπή είπε ότι με το σχέδιο αυτό στη ρύθμιση μπαίνουν τα </w:t>
      </w:r>
      <w:r>
        <w:rPr>
          <w:rFonts w:eastAsia="Times New Roman"/>
          <w:color w:val="000000" w:themeColor="text1"/>
          <w:szCs w:val="24"/>
        </w:rPr>
        <w:t>8,5 δισεκατομμύρια. Η εκπρόσωπος των Τ</w:t>
      </w:r>
      <w:r w:rsidRPr="003410C0">
        <w:rPr>
          <w:rFonts w:eastAsia="Times New Roman"/>
          <w:color w:val="000000" w:themeColor="text1"/>
          <w:szCs w:val="24"/>
        </w:rPr>
        <w:t xml:space="preserve">ραπεζών </w:t>
      </w:r>
      <w:r>
        <w:rPr>
          <w:rFonts w:eastAsia="Times New Roman"/>
          <w:color w:val="000000" w:themeColor="text1"/>
          <w:szCs w:val="24"/>
        </w:rPr>
        <w:t xml:space="preserve">μίλησε για </w:t>
      </w:r>
      <w:r w:rsidRPr="003410C0">
        <w:rPr>
          <w:rFonts w:eastAsia="Times New Roman"/>
          <w:color w:val="000000" w:themeColor="text1"/>
          <w:szCs w:val="24"/>
        </w:rPr>
        <w:t>11</w:t>
      </w:r>
      <w:r>
        <w:rPr>
          <w:rFonts w:eastAsia="Times New Roman"/>
          <w:color w:val="000000" w:themeColor="text1"/>
          <w:szCs w:val="24"/>
        </w:rPr>
        <w:t xml:space="preserve"> δισεκατομμύρια. Ό</w:t>
      </w:r>
      <w:r w:rsidRPr="003410C0">
        <w:rPr>
          <w:rFonts w:eastAsia="Times New Roman"/>
          <w:color w:val="000000" w:themeColor="text1"/>
          <w:szCs w:val="24"/>
        </w:rPr>
        <w:t>ποιο κι αν πάρουμε από αυτά τα δύο</w:t>
      </w:r>
      <w:r>
        <w:rPr>
          <w:rFonts w:eastAsia="Times New Roman"/>
          <w:color w:val="000000" w:themeColor="text1"/>
          <w:szCs w:val="24"/>
        </w:rPr>
        <w:t>,</w:t>
      </w:r>
      <w:r w:rsidRPr="003410C0">
        <w:rPr>
          <w:rFonts w:eastAsia="Times New Roman"/>
          <w:color w:val="000000" w:themeColor="text1"/>
          <w:szCs w:val="24"/>
        </w:rPr>
        <w:t xml:space="preserve"> </w:t>
      </w:r>
      <w:r>
        <w:rPr>
          <w:rFonts w:eastAsia="Times New Roman"/>
          <w:color w:val="000000" w:themeColor="text1"/>
          <w:szCs w:val="24"/>
        </w:rPr>
        <w:t xml:space="preserve">βλέπουμε ότι </w:t>
      </w:r>
      <w:r w:rsidRPr="003410C0">
        <w:rPr>
          <w:rFonts w:eastAsia="Times New Roman"/>
          <w:color w:val="000000" w:themeColor="text1"/>
          <w:szCs w:val="24"/>
        </w:rPr>
        <w:t xml:space="preserve">ούτε το 5% του συνολικού ιδιωτικού χρέους δεν </w:t>
      </w:r>
      <w:r w:rsidRPr="003410C0">
        <w:rPr>
          <w:rFonts w:eastAsia="Times New Roman"/>
          <w:color w:val="000000" w:themeColor="text1"/>
          <w:szCs w:val="24"/>
        </w:rPr>
        <w:t>μπορεί να ρυθμιστεί</w:t>
      </w:r>
      <w:r>
        <w:rPr>
          <w:rFonts w:eastAsia="Times New Roman"/>
          <w:color w:val="000000" w:themeColor="text1"/>
          <w:szCs w:val="24"/>
        </w:rPr>
        <w:t>. Α</w:t>
      </w:r>
      <w:r w:rsidRPr="003410C0">
        <w:rPr>
          <w:rFonts w:eastAsia="Times New Roman"/>
          <w:color w:val="000000" w:themeColor="text1"/>
          <w:szCs w:val="24"/>
        </w:rPr>
        <w:t>ντιλαμβάνεστε</w:t>
      </w:r>
      <w:r>
        <w:rPr>
          <w:rFonts w:eastAsia="Times New Roman"/>
          <w:color w:val="000000" w:themeColor="text1"/>
          <w:szCs w:val="24"/>
        </w:rPr>
        <w:t>,</w:t>
      </w:r>
      <w:r w:rsidRPr="003410C0">
        <w:rPr>
          <w:rFonts w:eastAsia="Times New Roman"/>
          <w:color w:val="000000" w:themeColor="text1"/>
          <w:szCs w:val="24"/>
        </w:rPr>
        <w:t xml:space="preserve"> λοιπόν</w:t>
      </w:r>
      <w:r>
        <w:rPr>
          <w:rFonts w:eastAsia="Times New Roman"/>
          <w:color w:val="000000" w:themeColor="text1"/>
          <w:szCs w:val="24"/>
        </w:rPr>
        <w:t>,</w:t>
      </w:r>
      <w:r w:rsidRPr="003410C0">
        <w:rPr>
          <w:rFonts w:eastAsia="Times New Roman"/>
          <w:color w:val="000000" w:themeColor="text1"/>
          <w:szCs w:val="24"/>
        </w:rPr>
        <w:t xml:space="preserve"> ποια είναι η εξαπάτηση</w:t>
      </w:r>
      <w:r>
        <w:rPr>
          <w:rFonts w:eastAsia="Times New Roman"/>
          <w:color w:val="000000" w:themeColor="text1"/>
          <w:szCs w:val="24"/>
        </w:rPr>
        <w:t>,</w:t>
      </w:r>
      <w:r w:rsidRPr="003410C0">
        <w:rPr>
          <w:rFonts w:eastAsia="Times New Roman"/>
          <w:color w:val="000000" w:themeColor="text1"/>
          <w:szCs w:val="24"/>
        </w:rPr>
        <w:t xml:space="preserve"> τ</w:t>
      </w:r>
      <w:r>
        <w:rPr>
          <w:rFonts w:eastAsia="Times New Roman"/>
          <w:color w:val="000000" w:themeColor="text1"/>
          <w:szCs w:val="24"/>
        </w:rPr>
        <w:t>ην</w:t>
      </w:r>
      <w:r w:rsidRPr="003410C0">
        <w:rPr>
          <w:rFonts w:eastAsia="Times New Roman"/>
          <w:color w:val="000000" w:themeColor="text1"/>
          <w:szCs w:val="24"/>
        </w:rPr>
        <w:t xml:space="preserve"> οποία σήμερα κάνετε στον ελληνικό λαό</w:t>
      </w:r>
      <w:r>
        <w:rPr>
          <w:rFonts w:eastAsia="Times New Roman"/>
          <w:color w:val="000000" w:themeColor="text1"/>
          <w:szCs w:val="24"/>
        </w:rPr>
        <w:t>.</w:t>
      </w:r>
    </w:p>
    <w:p w14:paraId="4EC1953D" w14:textId="77777777" w:rsidR="008E01FC" w:rsidRDefault="002168A0">
      <w:pPr>
        <w:spacing w:line="600" w:lineRule="auto"/>
        <w:ind w:firstLine="720"/>
        <w:jc w:val="both"/>
        <w:rPr>
          <w:rFonts w:eastAsia="Times New Roman"/>
          <w:color w:val="000000" w:themeColor="text1"/>
          <w:szCs w:val="24"/>
        </w:rPr>
      </w:pPr>
      <w:r w:rsidRPr="003410C0">
        <w:rPr>
          <w:rFonts w:eastAsia="Times New Roman"/>
          <w:color w:val="000000" w:themeColor="text1"/>
          <w:szCs w:val="24"/>
        </w:rPr>
        <w:t>Άρα για αυτό θα ήταν πολύ σημαντικό</w:t>
      </w:r>
      <w:r>
        <w:rPr>
          <w:rFonts w:eastAsia="Times New Roman"/>
          <w:color w:val="000000" w:themeColor="text1"/>
          <w:szCs w:val="24"/>
        </w:rPr>
        <w:t>,</w:t>
      </w:r>
      <w:r w:rsidRPr="003410C0">
        <w:rPr>
          <w:rFonts w:eastAsia="Times New Roman"/>
          <w:color w:val="000000" w:themeColor="text1"/>
          <w:szCs w:val="24"/>
        </w:rPr>
        <w:t xml:space="preserve"> </w:t>
      </w:r>
      <w:r>
        <w:rPr>
          <w:rFonts w:eastAsia="Times New Roman"/>
          <w:color w:val="000000" w:themeColor="text1"/>
          <w:szCs w:val="24"/>
        </w:rPr>
        <w:t>-</w:t>
      </w:r>
      <w:r w:rsidRPr="003410C0">
        <w:rPr>
          <w:rFonts w:eastAsia="Times New Roman"/>
          <w:color w:val="000000" w:themeColor="text1"/>
          <w:szCs w:val="24"/>
        </w:rPr>
        <w:t>να αφ</w:t>
      </w:r>
      <w:r>
        <w:rPr>
          <w:rFonts w:eastAsia="Times New Roman"/>
          <w:color w:val="000000" w:themeColor="text1"/>
          <w:szCs w:val="24"/>
        </w:rPr>
        <w:t>ήσω αυτό, το καταλαβαίνουν όλοι π</w:t>
      </w:r>
      <w:r w:rsidRPr="003410C0">
        <w:rPr>
          <w:rFonts w:eastAsia="Times New Roman"/>
          <w:color w:val="000000" w:themeColor="text1"/>
          <w:szCs w:val="24"/>
        </w:rPr>
        <w:t>οιοι ρυθμίζονται</w:t>
      </w:r>
      <w:r>
        <w:rPr>
          <w:rFonts w:eastAsia="Times New Roman"/>
          <w:color w:val="000000" w:themeColor="text1"/>
          <w:szCs w:val="24"/>
        </w:rPr>
        <w:t>,</w:t>
      </w:r>
      <w:r w:rsidRPr="003410C0">
        <w:rPr>
          <w:rFonts w:eastAsia="Times New Roman"/>
          <w:color w:val="000000" w:themeColor="text1"/>
          <w:szCs w:val="24"/>
        </w:rPr>
        <w:t xml:space="preserve"> πόσο ελάχιστοι</w:t>
      </w:r>
      <w:r>
        <w:rPr>
          <w:rFonts w:eastAsia="Times New Roman"/>
          <w:color w:val="000000" w:themeColor="text1"/>
          <w:szCs w:val="24"/>
        </w:rPr>
        <w:t>-</w:t>
      </w:r>
      <w:r w:rsidRPr="003410C0">
        <w:rPr>
          <w:rFonts w:eastAsia="Times New Roman"/>
          <w:color w:val="000000" w:themeColor="text1"/>
          <w:szCs w:val="24"/>
        </w:rPr>
        <w:t xml:space="preserve"> </w:t>
      </w:r>
      <w:r>
        <w:rPr>
          <w:rFonts w:eastAsia="Times New Roman"/>
          <w:color w:val="000000" w:themeColor="text1"/>
          <w:szCs w:val="24"/>
        </w:rPr>
        <w:t xml:space="preserve">θα ήταν πολύ σκόπιμο, </w:t>
      </w:r>
      <w:r w:rsidRPr="003410C0">
        <w:rPr>
          <w:rFonts w:eastAsia="Times New Roman"/>
          <w:color w:val="000000" w:themeColor="text1"/>
          <w:szCs w:val="24"/>
        </w:rPr>
        <w:t>εκτός από τη</w:t>
      </w:r>
      <w:r w:rsidRPr="003410C0">
        <w:rPr>
          <w:rFonts w:eastAsia="Times New Roman"/>
          <w:color w:val="000000" w:themeColor="text1"/>
          <w:szCs w:val="24"/>
        </w:rPr>
        <w:t xml:space="preserve"> ρύθμιση</w:t>
      </w:r>
      <w:r>
        <w:rPr>
          <w:rFonts w:eastAsia="Times New Roman"/>
          <w:color w:val="000000" w:themeColor="text1"/>
          <w:szCs w:val="24"/>
        </w:rPr>
        <w:t>,</w:t>
      </w:r>
      <w:r w:rsidRPr="003410C0">
        <w:rPr>
          <w:rFonts w:eastAsia="Times New Roman"/>
          <w:color w:val="000000" w:themeColor="text1"/>
          <w:szCs w:val="24"/>
        </w:rPr>
        <w:t xml:space="preserve"> να φέρ</w:t>
      </w:r>
      <w:r>
        <w:rPr>
          <w:rFonts w:eastAsia="Times New Roman"/>
          <w:color w:val="000000" w:themeColor="text1"/>
          <w:szCs w:val="24"/>
        </w:rPr>
        <w:t xml:space="preserve">νατε </w:t>
      </w:r>
      <w:r w:rsidRPr="003410C0">
        <w:rPr>
          <w:rFonts w:eastAsia="Times New Roman"/>
          <w:color w:val="000000" w:themeColor="text1"/>
          <w:szCs w:val="24"/>
        </w:rPr>
        <w:t xml:space="preserve">σήμερα με αυτό το σχέδιο και τις οφειλές προς το δημόσιο </w:t>
      </w:r>
      <w:r>
        <w:rPr>
          <w:rFonts w:eastAsia="Times New Roman"/>
          <w:color w:val="000000" w:themeColor="text1"/>
          <w:szCs w:val="24"/>
        </w:rPr>
        <w:t>και,</w:t>
      </w:r>
      <w:r w:rsidRPr="003410C0">
        <w:rPr>
          <w:rFonts w:eastAsia="Times New Roman"/>
          <w:color w:val="000000" w:themeColor="text1"/>
          <w:szCs w:val="24"/>
        </w:rPr>
        <w:t xml:space="preserve"> εκτός από τις τράπεζες</w:t>
      </w:r>
      <w:r>
        <w:rPr>
          <w:rFonts w:eastAsia="Times New Roman"/>
          <w:color w:val="000000" w:themeColor="text1"/>
          <w:szCs w:val="24"/>
        </w:rPr>
        <w:t>,</w:t>
      </w:r>
      <w:r w:rsidRPr="003410C0">
        <w:rPr>
          <w:rFonts w:eastAsia="Times New Roman"/>
          <w:color w:val="000000" w:themeColor="text1"/>
          <w:szCs w:val="24"/>
        </w:rPr>
        <w:t xml:space="preserve"> στην εφορία και στα ασφαλιστικά ταμεία</w:t>
      </w:r>
      <w:r>
        <w:rPr>
          <w:rFonts w:eastAsia="Times New Roman"/>
          <w:color w:val="000000" w:themeColor="text1"/>
          <w:szCs w:val="24"/>
        </w:rPr>
        <w:t xml:space="preserve">. </w:t>
      </w:r>
      <w:r w:rsidRPr="003410C0">
        <w:rPr>
          <w:rFonts w:eastAsia="Times New Roman"/>
          <w:color w:val="000000" w:themeColor="text1"/>
          <w:szCs w:val="24"/>
        </w:rPr>
        <w:t xml:space="preserve"> Αυτό θα ήταν κάτι θετικό για τον κόσμο</w:t>
      </w:r>
      <w:r>
        <w:rPr>
          <w:rFonts w:eastAsia="Times New Roman"/>
          <w:color w:val="000000" w:themeColor="text1"/>
          <w:szCs w:val="24"/>
        </w:rPr>
        <w:t>.</w:t>
      </w:r>
    </w:p>
    <w:p w14:paraId="4EC1953E" w14:textId="77777777" w:rsidR="008E01FC" w:rsidRDefault="002168A0">
      <w:pPr>
        <w:spacing w:line="600" w:lineRule="auto"/>
        <w:ind w:firstLine="720"/>
        <w:jc w:val="both"/>
        <w:rPr>
          <w:rFonts w:eastAsia="Times New Roman"/>
          <w:szCs w:val="24"/>
        </w:rPr>
      </w:pPr>
      <w:r>
        <w:rPr>
          <w:rFonts w:eastAsia="Times New Roman"/>
          <w:color w:val="000000" w:themeColor="text1"/>
          <w:szCs w:val="24"/>
        </w:rPr>
        <w:t>Κ</w:t>
      </w:r>
      <w:r w:rsidRPr="003410C0">
        <w:rPr>
          <w:rFonts w:eastAsia="Times New Roman"/>
          <w:color w:val="000000" w:themeColor="text1"/>
          <w:szCs w:val="24"/>
        </w:rPr>
        <w:t>υρίες και κύριοι συνάδελφοι</w:t>
      </w:r>
      <w:r>
        <w:rPr>
          <w:rFonts w:eastAsia="Times New Roman"/>
          <w:color w:val="000000" w:themeColor="text1"/>
          <w:szCs w:val="24"/>
        </w:rPr>
        <w:t xml:space="preserve">, </w:t>
      </w:r>
      <w:r w:rsidRPr="003410C0">
        <w:rPr>
          <w:rFonts w:eastAsia="Times New Roman"/>
          <w:color w:val="000000" w:themeColor="text1"/>
          <w:szCs w:val="24"/>
        </w:rPr>
        <w:t>επειδή βλέπω ότι ο χρόνος τελειώνει</w:t>
      </w:r>
      <w:r>
        <w:rPr>
          <w:rFonts w:eastAsia="Times New Roman"/>
          <w:color w:val="000000" w:themeColor="text1"/>
          <w:szCs w:val="24"/>
        </w:rPr>
        <w:t>,</w:t>
      </w:r>
      <w:r w:rsidRPr="003410C0">
        <w:rPr>
          <w:rFonts w:eastAsia="Times New Roman"/>
          <w:color w:val="000000" w:themeColor="text1"/>
          <w:szCs w:val="24"/>
        </w:rPr>
        <w:t xml:space="preserve"> θ</w:t>
      </w:r>
      <w:r w:rsidRPr="003410C0">
        <w:rPr>
          <w:rFonts w:eastAsia="Times New Roman"/>
          <w:color w:val="000000" w:themeColor="text1"/>
          <w:szCs w:val="24"/>
        </w:rPr>
        <w:t>έλω να τονίσω ότι το θέμα αυτό</w:t>
      </w:r>
      <w:r>
        <w:rPr>
          <w:rFonts w:eastAsia="Times New Roman"/>
          <w:color w:val="000000" w:themeColor="text1"/>
          <w:szCs w:val="24"/>
        </w:rPr>
        <w:t>,</w:t>
      </w:r>
      <w:r w:rsidRPr="003410C0">
        <w:rPr>
          <w:rFonts w:eastAsia="Times New Roman"/>
          <w:color w:val="000000" w:themeColor="text1"/>
          <w:szCs w:val="24"/>
        </w:rPr>
        <w:t xml:space="preserve"> το θέμα της ρύθμισης δηλαδή</w:t>
      </w:r>
      <w:r>
        <w:rPr>
          <w:rFonts w:eastAsia="Times New Roman"/>
          <w:color w:val="000000" w:themeColor="text1"/>
          <w:szCs w:val="24"/>
        </w:rPr>
        <w:t>,</w:t>
      </w:r>
      <w:r w:rsidRPr="003410C0">
        <w:rPr>
          <w:rFonts w:eastAsia="Times New Roman"/>
          <w:color w:val="000000" w:themeColor="text1"/>
          <w:szCs w:val="24"/>
        </w:rPr>
        <w:t xml:space="preserve"> όπως είπαμε και στην αρχή</w:t>
      </w:r>
      <w:r>
        <w:rPr>
          <w:rFonts w:eastAsia="Times New Roman"/>
          <w:color w:val="000000" w:themeColor="text1"/>
          <w:szCs w:val="24"/>
        </w:rPr>
        <w:t>,</w:t>
      </w:r>
      <w:r w:rsidRPr="003410C0">
        <w:rPr>
          <w:rFonts w:eastAsia="Times New Roman"/>
          <w:color w:val="000000" w:themeColor="text1"/>
          <w:szCs w:val="24"/>
        </w:rPr>
        <w:t xml:space="preserve"> σας είναι γνωστό εδώ και αρκετά χρόνια</w:t>
      </w:r>
      <w:r>
        <w:rPr>
          <w:rFonts w:eastAsia="Times New Roman"/>
          <w:color w:val="000000" w:themeColor="text1"/>
          <w:szCs w:val="24"/>
        </w:rPr>
        <w:t>, από τότε</w:t>
      </w:r>
      <w:r w:rsidRPr="003410C0">
        <w:rPr>
          <w:rFonts w:eastAsia="Times New Roman"/>
          <w:color w:val="000000" w:themeColor="text1"/>
          <w:szCs w:val="24"/>
        </w:rPr>
        <w:t xml:space="preserve"> που αναλάβατε</w:t>
      </w:r>
      <w:r>
        <w:rPr>
          <w:rFonts w:eastAsia="Times New Roman"/>
          <w:color w:val="000000" w:themeColor="text1"/>
          <w:szCs w:val="24"/>
        </w:rPr>
        <w:t>.</w:t>
      </w:r>
      <w:r w:rsidRPr="003410C0">
        <w:rPr>
          <w:rFonts w:eastAsia="Times New Roman"/>
          <w:color w:val="000000" w:themeColor="text1"/>
          <w:szCs w:val="24"/>
        </w:rPr>
        <w:t xml:space="preserve"> </w:t>
      </w:r>
      <w:r>
        <w:rPr>
          <w:rFonts w:eastAsia="Times New Roman"/>
          <w:szCs w:val="24"/>
        </w:rPr>
        <w:t xml:space="preserve">Γιατί έπρεπε να περιμένετε τόσο μεγάλο διάστημα για να νομοθετήσετε και μάλιστα μετά τη λήξη, την οποία </w:t>
      </w:r>
      <w:r>
        <w:rPr>
          <w:rFonts w:eastAsia="Times New Roman"/>
          <w:szCs w:val="24"/>
        </w:rPr>
        <w:t xml:space="preserve">εσείς επιβάλατε, δηλαδή το τέλος του </w:t>
      </w:r>
      <w:r>
        <w:rPr>
          <w:rFonts w:eastAsia="Times New Roman"/>
          <w:szCs w:val="24"/>
        </w:rPr>
        <w:t>΄</w:t>
      </w:r>
      <w:r>
        <w:rPr>
          <w:rFonts w:eastAsia="Times New Roman"/>
          <w:szCs w:val="24"/>
        </w:rPr>
        <w:t xml:space="preserve">18; Δεν υπάρχει απάντηση. Δεν έχετε κάτι να πείτε σ’ αυτό. </w:t>
      </w:r>
    </w:p>
    <w:p w14:paraId="4EC1953F"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ab/>
        <w:t>Επίσης, δεν βλέπω να έχετε κάνει κάποια πρόβλεψη για τους συνεπείς δανειολήπτες. Μάλιστα, υπεκφύγετε χθες και σήμερα. Τα ακούσαμε και από τα χείλη του Αντιπρ</w:t>
      </w:r>
      <w:r>
        <w:rPr>
          <w:rFonts w:eastAsia="Times New Roman"/>
          <w:szCs w:val="24"/>
        </w:rPr>
        <w:t xml:space="preserve">οέδρου και του κ. </w:t>
      </w:r>
      <w:proofErr w:type="spellStart"/>
      <w:r>
        <w:rPr>
          <w:rFonts w:eastAsia="Times New Roman"/>
          <w:szCs w:val="24"/>
        </w:rPr>
        <w:t>Φλαμπουράρη</w:t>
      </w:r>
      <w:proofErr w:type="spellEnd"/>
      <w:r w:rsidRPr="00AE614E">
        <w:rPr>
          <w:rFonts w:eastAsia="Times New Roman"/>
          <w:szCs w:val="24"/>
        </w:rPr>
        <w:t>:</w:t>
      </w:r>
      <w:r>
        <w:rPr>
          <w:rFonts w:eastAsia="Times New Roman"/>
          <w:szCs w:val="24"/>
        </w:rPr>
        <w:t xml:space="preserve"> «Φέρτε μια τροπολογία». Το είπατε σε εμάς. Εσείς που είστε το κράτος, που έχετε όλα τα στοιχεία, που συνομιλούσατε για καιρό με τις τράπεζες, εσείς έπρεπε να έχετε συζητήσει με τις τράπεζες, να δείτε τι στοιχεία υπάρχουν και </w:t>
      </w:r>
      <w:r>
        <w:rPr>
          <w:rFonts w:eastAsia="Times New Roman"/>
          <w:szCs w:val="24"/>
        </w:rPr>
        <w:t xml:space="preserve">να συμφωνούσατε μαζί τους για την επιβράβευση των συνεπών δανειοληπτών που μέσα στην κρίση στερήθηκαν πραγματικά από τη ζωή τους, από την επιχείρησή τους, προκειμένου να ανταποκριθούν στις υποχρεώσεις τους και να είναι συνεπείς. </w:t>
      </w:r>
    </w:p>
    <w:p w14:paraId="4EC19540"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ab/>
        <w:t>Ερωτά εύλογα κάποιος</w:t>
      </w:r>
      <w:r w:rsidRPr="00BC5A81">
        <w:rPr>
          <w:rFonts w:eastAsia="Times New Roman"/>
          <w:szCs w:val="24"/>
        </w:rPr>
        <w:t xml:space="preserve">: </w:t>
      </w:r>
      <w:r>
        <w:rPr>
          <w:rFonts w:eastAsia="Times New Roman"/>
          <w:szCs w:val="24"/>
        </w:rPr>
        <w:t>Χθε</w:t>
      </w:r>
      <w:r>
        <w:rPr>
          <w:rFonts w:eastAsia="Times New Roman"/>
          <w:szCs w:val="24"/>
        </w:rPr>
        <w:t xml:space="preserve">ς καταθέσατε και μια τροπολογία για 30 δισεκατομμύρια ευρώ για τις τράπεζες. Δεν μπορούσε μέσα απ’ αυτά τα χρήματα κάποιο ποσό να διοχετευθεί προς τους συνεπείς δανειολήπτες; </w:t>
      </w:r>
    </w:p>
    <w:p w14:paraId="4EC19541"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ab/>
        <w:t>(Στο σημείο αυτό κτυπάει το κουδούνι λήξεως του χρόνου ομιλίας του κυρίου Βουλε</w:t>
      </w:r>
      <w:r>
        <w:rPr>
          <w:rFonts w:eastAsia="Times New Roman"/>
          <w:szCs w:val="24"/>
        </w:rPr>
        <w:t>υτή)</w:t>
      </w:r>
    </w:p>
    <w:p w14:paraId="4EC19542"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Θα ήθελα μια πολύ μικρή ανοχή, κύριε Πρόεδρε.</w:t>
      </w:r>
    </w:p>
    <w:p w14:paraId="4EC19543"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Pr>
          <w:rFonts w:eastAsia="Times New Roman"/>
          <w:szCs w:val="24"/>
        </w:rPr>
        <w:t>Κυρίες και κύριοι συνάδελφοι, προφανώς η πλειοψηφία των πολιτών που επιδιώκουν ή μπαίνουν σε ρύθμιση δεν είναι στρατηγικοί κακοπληρωτές, αλλά συμπολίτες μας που επιθυμούν, αλλά αδυνατούν να εκπληρώσουν τις υποχρεώσεις τους και πρέπει να τους δώσουμε ένα λε</w:t>
      </w:r>
      <w:r>
        <w:rPr>
          <w:rFonts w:eastAsia="Times New Roman"/>
          <w:szCs w:val="24"/>
        </w:rPr>
        <w:t xml:space="preserve">ιτουργικό πλαίσιο που θα τους επιτρέψει να αποπληρώσουν τις οφειλές τους. Αυτός, λοιπόν, είναι ο στόχος. </w:t>
      </w:r>
    </w:p>
    <w:p w14:paraId="4EC19544"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ab/>
        <w:t>Επίσης, ερωτηματικό παραμένει το τι θα συμβεί στο μεταβατικό στάδιο μεταξύ παλαιού και νέου πλαισίου προστασίας και τι θα συμβεί με τις εκκρεμείς αιτ</w:t>
      </w:r>
      <w:r>
        <w:rPr>
          <w:rFonts w:eastAsia="Times New Roman"/>
          <w:szCs w:val="24"/>
        </w:rPr>
        <w:t xml:space="preserve">ήσεις του νόμου Κατσέλη, οι οποίες έχει ζητηθεί να εξεταστούν από ηλεκτρονική πλατφόρμα με βάση τα κριτήρια </w:t>
      </w:r>
      <w:proofErr w:type="spellStart"/>
      <w:r>
        <w:rPr>
          <w:rFonts w:eastAsia="Times New Roman"/>
          <w:szCs w:val="24"/>
        </w:rPr>
        <w:t>επιλεξιμότητας</w:t>
      </w:r>
      <w:proofErr w:type="spellEnd"/>
      <w:r>
        <w:rPr>
          <w:rFonts w:eastAsia="Times New Roman"/>
          <w:szCs w:val="24"/>
        </w:rPr>
        <w:t xml:space="preserve"> που όριζε το παλαιό καθεστώς προστασίας της πρώτης κατοικίας. Ερώτημα βέβαια είναι και το πότε θα είναι έτοιμη αυτή η περιβόητη ηλεκτ</w:t>
      </w:r>
      <w:r>
        <w:rPr>
          <w:rFonts w:eastAsia="Times New Roman"/>
          <w:szCs w:val="24"/>
        </w:rPr>
        <w:t>ρονική πλατφόρμα.</w:t>
      </w:r>
    </w:p>
    <w:p w14:paraId="4EC19545"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Η Νέα Δημοκρατία, όπως είπα και στην αρχή -για να απαντήσω στον κ. </w:t>
      </w:r>
      <w:proofErr w:type="spellStart"/>
      <w:r>
        <w:rPr>
          <w:rFonts w:eastAsia="Times New Roman"/>
          <w:szCs w:val="24"/>
        </w:rPr>
        <w:t>Κεγκέρογλου</w:t>
      </w:r>
      <w:proofErr w:type="spellEnd"/>
      <w:r>
        <w:rPr>
          <w:rFonts w:eastAsia="Times New Roman"/>
          <w:szCs w:val="24"/>
        </w:rPr>
        <w:t>- θα ψηφίσει τη συγκεκριμένη τροπολογία, παρά το γεγονός ότι θεωρούμε ότι δεν δίνει την επιθυμητή λύση στο θέμα της διόγκωσης του ιδιωτικού χρέους και χρήζει σ</w:t>
      </w:r>
      <w:r>
        <w:rPr>
          <w:rFonts w:eastAsia="Times New Roman"/>
          <w:szCs w:val="24"/>
        </w:rPr>
        <w:t>ημαντικών βελτιώσεων, τις οποίες εμείς ως αυριανή κυβέρνηση θα προσπαθήσουμε να φέρουμε. Θα ψηφίσουμε αυτήν την τροπολογία διότι από κανέναν πολίτη δεν πρέπει να στερηθεί η δυνατότητα να ρυθμίσει τις οφειλές του και φυσικά έστω και στους ελάχιστους να προσ</w:t>
      </w:r>
      <w:r>
        <w:rPr>
          <w:rFonts w:eastAsia="Times New Roman"/>
          <w:szCs w:val="24"/>
        </w:rPr>
        <w:t>τατεύσουν την κατοικία τους.</w:t>
      </w:r>
    </w:p>
    <w:p w14:paraId="4EC19546"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AE614E">
        <w:rPr>
          <w:rFonts w:eastAsia="Times New Roman"/>
          <w:b/>
          <w:szCs w:val="24"/>
        </w:rPr>
        <w:t xml:space="preserve">ΠΡΟΕΔΡΕΥΩΝ (Γεώργιος </w:t>
      </w:r>
      <w:proofErr w:type="spellStart"/>
      <w:r w:rsidRPr="00AE614E">
        <w:rPr>
          <w:rFonts w:eastAsia="Times New Roman"/>
          <w:b/>
          <w:szCs w:val="24"/>
        </w:rPr>
        <w:t>Λαμπρούλης</w:t>
      </w:r>
      <w:proofErr w:type="spellEnd"/>
      <w:r w:rsidRPr="00AE614E">
        <w:rPr>
          <w:rFonts w:eastAsia="Times New Roman"/>
          <w:b/>
          <w:szCs w:val="24"/>
        </w:rPr>
        <w:t>):</w:t>
      </w:r>
      <w:r w:rsidRPr="00BC5A81">
        <w:rPr>
          <w:rFonts w:eastAsia="Times New Roman"/>
          <w:szCs w:val="24"/>
        </w:rPr>
        <w:t xml:space="preserve"> </w:t>
      </w:r>
      <w:r>
        <w:rPr>
          <w:rFonts w:eastAsia="Times New Roman"/>
          <w:szCs w:val="24"/>
        </w:rPr>
        <w:t>Ολοκληρώστε, κύριε Μπούρα.</w:t>
      </w:r>
    </w:p>
    <w:p w14:paraId="4EC19547"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AE614E">
        <w:rPr>
          <w:rFonts w:eastAsia="Times New Roman"/>
          <w:b/>
          <w:szCs w:val="24"/>
        </w:rPr>
        <w:t xml:space="preserve">ΑΘΑΝΑΣΙΟΣ ΜΠΟΥΡΑΣ: </w:t>
      </w:r>
      <w:r>
        <w:rPr>
          <w:rFonts w:eastAsia="Times New Roman"/>
          <w:szCs w:val="24"/>
        </w:rPr>
        <w:t>Ολοκληρώνω, κύριε Πρόεδρε, σε ένα λεπτό, αν μου επιτρέψετε.</w:t>
      </w:r>
    </w:p>
    <w:p w14:paraId="4EC19548"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ab/>
        <w:t>Η πραγματικότητα είναι πως αργήσατε πολύ, με αποτέλεσμα να χαθεί πολύτιμος χρόνος. Α</w:t>
      </w:r>
      <w:r>
        <w:rPr>
          <w:rFonts w:eastAsia="Times New Roman"/>
          <w:szCs w:val="24"/>
        </w:rPr>
        <w:t>πλά θα ήθελα να υπενθυμίσω για όσους δεν το ξέρουν -γιατί μας κατηγορείτε συνεχώς- ότι η Νέα Δημοκρατία, όταν κυβερνούσε, παρείχε πάντα την πλήρη στήριξη στην πρώτη κατοικία μέχρι το τέλος που έφυγε και έμεινε σε εσάς το να ρυθμίσετε το θέμα. Δεν κάνατε τί</w:t>
      </w:r>
      <w:r>
        <w:rPr>
          <w:rFonts w:eastAsia="Times New Roman"/>
          <w:szCs w:val="24"/>
        </w:rPr>
        <w:t xml:space="preserve">ποτα και έρχεστε τώρα να το κάνετε προεκλογικά και άτακτα και χωρίς να είναι σωστό. </w:t>
      </w:r>
    </w:p>
    <w:p w14:paraId="4EC19549"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Τελειώνοντας, κυρίες και κύριοι συνάδελφοι, πρέπει να πω ότι γενικότερα ο τρόπος με τον οποίον νομοθετείτε είναι απαράδεκτος. Φέρνετε ολόκληρα νομοσχέδια υπό τη μορφή </w:t>
      </w:r>
      <w:r>
        <w:rPr>
          <w:rFonts w:eastAsia="Times New Roman"/>
          <w:szCs w:val="24"/>
        </w:rPr>
        <w:t>τροπολογιών την τελευταία στιγμή, με αποτέλεσμα να μην γίνεται καν συζήτηση επί των τροπολογιών και δεν υπάρχει ούτε καν ακρόαση φορέων. Αυτό είναι ο ορισμός της υποβάθμισης του Κοινοβουλίου. Εάν στο παρελθόν υπήρχε η δικαιολογία του κατεπείγοντος λόγω των</w:t>
      </w:r>
      <w:r>
        <w:rPr>
          <w:rFonts w:eastAsia="Times New Roman"/>
          <w:szCs w:val="24"/>
        </w:rPr>
        <w:t xml:space="preserve"> μνημονίων, σήμερα εσείς ισχυρίζεστε ότι έχετε βγει από τα μνημόνια. Ποιος λόγος υπάρχει; Τουλάχιστον πείτε την αλήθεια και ομολογήστε ότι είμαστε στο τέταρτο άτυπο μνημόνιο και αυτό εφαρμόζετε και προσπαθείτε ακόμα να φορτώνετε τους Έλληνες πολίτες με βάρ</w:t>
      </w:r>
      <w:r>
        <w:rPr>
          <w:rFonts w:eastAsia="Times New Roman"/>
          <w:szCs w:val="24"/>
        </w:rPr>
        <w:t>η.</w:t>
      </w:r>
    </w:p>
    <w:p w14:paraId="4EC1954A"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Σας ευχαριστώ πολύ.</w:t>
      </w:r>
    </w:p>
    <w:p w14:paraId="4EC1954B" w14:textId="77777777" w:rsidR="008E01FC" w:rsidRDefault="002168A0">
      <w:pPr>
        <w:tabs>
          <w:tab w:val="left" w:pos="709"/>
          <w:tab w:val="center" w:pos="4753"/>
        </w:tabs>
        <w:spacing w:line="600" w:lineRule="auto"/>
        <w:ind w:firstLine="709"/>
        <w:contextualSpacing/>
        <w:jc w:val="center"/>
        <w:rPr>
          <w:rFonts w:eastAsia="Times New Roman"/>
          <w:szCs w:val="24"/>
        </w:rPr>
      </w:pPr>
      <w:r>
        <w:rPr>
          <w:rFonts w:eastAsia="Times New Roman"/>
          <w:szCs w:val="24"/>
        </w:rPr>
        <w:t>(Χειροκροτήματα από την πτέρυγα της Νέας Δημοκρατίας)</w:t>
      </w:r>
    </w:p>
    <w:p w14:paraId="4EC1954C"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AE614E">
        <w:rPr>
          <w:rFonts w:eastAsia="Times New Roman"/>
          <w:b/>
          <w:szCs w:val="24"/>
        </w:rPr>
        <w:t xml:space="preserve">ΠΡΟΕΔΡΕΥΩΝ (Γεώργιος </w:t>
      </w:r>
      <w:proofErr w:type="spellStart"/>
      <w:r w:rsidRPr="00AE614E">
        <w:rPr>
          <w:rFonts w:eastAsia="Times New Roman"/>
          <w:b/>
          <w:szCs w:val="24"/>
        </w:rPr>
        <w:t>Λαμπρούλης</w:t>
      </w:r>
      <w:proofErr w:type="spellEnd"/>
      <w:r w:rsidRPr="00AE614E">
        <w:rPr>
          <w:rFonts w:eastAsia="Times New Roman"/>
          <w:b/>
          <w:szCs w:val="24"/>
        </w:rPr>
        <w:t xml:space="preserve">): </w:t>
      </w:r>
      <w:r>
        <w:rPr>
          <w:rFonts w:eastAsia="Times New Roman"/>
          <w:szCs w:val="24"/>
        </w:rPr>
        <w:t>Τον λόγο έχει η κ</w:t>
      </w:r>
      <w:r>
        <w:rPr>
          <w:rFonts w:eastAsia="Times New Roman"/>
          <w:szCs w:val="24"/>
        </w:rPr>
        <w:t>.</w:t>
      </w:r>
      <w:r>
        <w:rPr>
          <w:rFonts w:eastAsia="Times New Roman"/>
          <w:szCs w:val="24"/>
        </w:rPr>
        <w:t xml:space="preserve"> </w:t>
      </w:r>
      <w:proofErr w:type="spellStart"/>
      <w:r>
        <w:rPr>
          <w:rFonts w:eastAsia="Times New Roman"/>
          <w:szCs w:val="24"/>
        </w:rPr>
        <w:t>Μεγαλοοικονόμου</w:t>
      </w:r>
      <w:proofErr w:type="spellEnd"/>
      <w:r>
        <w:rPr>
          <w:rFonts w:eastAsia="Times New Roman"/>
          <w:szCs w:val="24"/>
        </w:rPr>
        <w:t xml:space="preserve"> από τον ΣΥΡΙΖΑ, η οποία είναι η τελευταία ομιλήτρια και μετά, όπως </w:t>
      </w:r>
      <w:proofErr w:type="spellStart"/>
      <w:r>
        <w:rPr>
          <w:rFonts w:eastAsia="Times New Roman"/>
          <w:szCs w:val="24"/>
        </w:rPr>
        <w:t>προείπαμε</w:t>
      </w:r>
      <w:proofErr w:type="spellEnd"/>
      <w:r>
        <w:rPr>
          <w:rFonts w:eastAsia="Times New Roman"/>
          <w:szCs w:val="24"/>
        </w:rPr>
        <w:t>, θα έχουμε τις δευτερολογίες των</w:t>
      </w:r>
      <w:r>
        <w:rPr>
          <w:rFonts w:eastAsia="Times New Roman"/>
          <w:szCs w:val="24"/>
        </w:rPr>
        <w:t xml:space="preserve"> ειδικών αγορητών και των εισηγητών.</w:t>
      </w:r>
    </w:p>
    <w:p w14:paraId="4EC1954D"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Κυρία συνάδελφε, έχετε τον λόγο.</w:t>
      </w:r>
    </w:p>
    <w:p w14:paraId="4EC1954E" w14:textId="77777777" w:rsidR="008E01FC" w:rsidRDefault="002168A0">
      <w:pPr>
        <w:tabs>
          <w:tab w:val="left" w:pos="709"/>
          <w:tab w:val="center" w:pos="4753"/>
        </w:tabs>
        <w:spacing w:line="600" w:lineRule="auto"/>
        <w:ind w:firstLine="709"/>
        <w:contextualSpacing/>
        <w:jc w:val="both"/>
        <w:rPr>
          <w:rFonts w:eastAsia="Times New Roman"/>
          <w:szCs w:val="24"/>
        </w:rPr>
      </w:pPr>
      <w:r w:rsidRPr="00AE614E">
        <w:rPr>
          <w:rFonts w:eastAsia="Times New Roman"/>
          <w:b/>
          <w:szCs w:val="24"/>
        </w:rPr>
        <w:t>ΘΕΟΔΩΡΑ ΜΕΓΑΛΟΟΙΚΟΝΟΜΟΥ:</w:t>
      </w:r>
      <w:r>
        <w:rPr>
          <w:rFonts w:eastAsia="Times New Roman"/>
          <w:szCs w:val="24"/>
        </w:rPr>
        <w:t xml:space="preserve"> Ευχαριστώ, κύριε Πρόεδρε.</w:t>
      </w:r>
    </w:p>
    <w:p w14:paraId="4EC1954F"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ab/>
        <w:t>Κύριοι συνάδελφοι, κύριοι Υπουργοί, χαίρομαι που δεν είμαι πολιτικός, που ήμουν επιχειρηματίας επί σαράντα επτά χρόνια και ξέρω το τρα</w:t>
      </w:r>
      <w:r>
        <w:rPr>
          <w:rFonts w:eastAsia="Times New Roman"/>
          <w:szCs w:val="24"/>
        </w:rPr>
        <w:t>πεζικό σύστημα. Σπούδασα λογιστικά και ξέρω το τραπεζικό σύστημα ίσως πιο καλά από εσάς. Ξέρω από χορηγήσεις, δάνεια κ.λπ..</w:t>
      </w:r>
    </w:p>
    <w:p w14:paraId="4EC19550"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ab/>
        <w:t>Θα ξεκινήσω από τον ρόλο των τραπεζών. Θα ξεκινήσω από το πώς χορηγούσαν τα δάνεια οι τράπεζες και αν ηθικοί αυτουργοί ήταν οι τράπ</w:t>
      </w:r>
      <w:r>
        <w:rPr>
          <w:rFonts w:eastAsia="Times New Roman"/>
          <w:szCs w:val="24"/>
        </w:rPr>
        <w:t>εζες όταν φτάσαμε σ</w:t>
      </w:r>
      <w:r>
        <w:rPr>
          <w:rFonts w:eastAsia="Times New Roman"/>
          <w:szCs w:val="24"/>
        </w:rPr>
        <w:t>ε</w:t>
      </w:r>
      <w:r>
        <w:rPr>
          <w:rFonts w:eastAsia="Times New Roman"/>
          <w:szCs w:val="24"/>
        </w:rPr>
        <w:t xml:space="preserve"> αυτό το σημείο, διότι από το 1994 μέχρι το 2006 ηθικοί αυτουργοί για τα δάνεια που </w:t>
      </w:r>
      <w:proofErr w:type="spellStart"/>
      <w:r>
        <w:rPr>
          <w:rFonts w:eastAsia="Times New Roman"/>
          <w:szCs w:val="24"/>
        </w:rPr>
        <w:t>εδίδοντο</w:t>
      </w:r>
      <w:proofErr w:type="spellEnd"/>
      <w:r>
        <w:rPr>
          <w:rFonts w:eastAsia="Times New Roman"/>
          <w:szCs w:val="24"/>
        </w:rPr>
        <w:t xml:space="preserve"> ήταν οι τράπεζες. Θυμάμαι ότι οι τράπεζες πίεζαν τους καταναλωτές να πάρουν και συναγωνίζονταν ποια τράπεζα να έδινε τα περισσότερα δάνεια μ</w:t>
      </w:r>
      <w:r>
        <w:rPr>
          <w:rFonts w:eastAsia="Times New Roman"/>
          <w:szCs w:val="24"/>
        </w:rPr>
        <w:t>ε</w:t>
      </w:r>
      <w:r>
        <w:rPr>
          <w:rFonts w:eastAsia="Times New Roman"/>
          <w:szCs w:val="24"/>
        </w:rPr>
        <w:t xml:space="preserve"> έ</w:t>
      </w:r>
      <w:r>
        <w:rPr>
          <w:rFonts w:eastAsia="Times New Roman"/>
          <w:szCs w:val="24"/>
        </w:rPr>
        <w:t>ναν πλασματικό χαρακτήρα. Έβρισκες τις κάρτες κάτω την πόρτα σου, χωρίς να ελέγχουν αν αυτοί στους οποίους έδιναν τα καταναλωτικά δάνεια είχαν τα φόντα να τα εξοφλήσουν. Έκαναν ένα πλασματικό για να δείχνουν πλασματικούς ισολογισμούς, πλασματικά κέρδη στου</w:t>
      </w:r>
      <w:r>
        <w:rPr>
          <w:rFonts w:eastAsia="Times New Roman"/>
          <w:szCs w:val="24"/>
        </w:rPr>
        <w:t xml:space="preserve">ς μετόχους, να αυξάνουν μόνο τις μετοχές τους. Αυτά δεν ελέγχονταν από κανέναν. </w:t>
      </w:r>
    </w:p>
    <w:p w14:paraId="4EC19551"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Όταν συμμετείχα στο συνέδριο για τα κόκκινα δάνεια που μίλησα στο </w:t>
      </w:r>
      <w:r>
        <w:rPr>
          <w:rFonts w:eastAsia="Times New Roman"/>
          <w:szCs w:val="24"/>
        </w:rPr>
        <w:t>«</w:t>
      </w:r>
      <w:r>
        <w:rPr>
          <w:rFonts w:eastAsia="Times New Roman"/>
          <w:szCs w:val="24"/>
          <w:lang w:val="en-US"/>
        </w:rPr>
        <w:t>King</w:t>
      </w:r>
      <w:r w:rsidRPr="00B330F0">
        <w:rPr>
          <w:rFonts w:eastAsia="Times New Roman"/>
          <w:szCs w:val="24"/>
        </w:rPr>
        <w:t xml:space="preserve"> </w:t>
      </w:r>
      <w:r>
        <w:rPr>
          <w:rFonts w:eastAsia="Times New Roman"/>
          <w:szCs w:val="24"/>
          <w:lang w:val="en-US"/>
        </w:rPr>
        <w:t>George</w:t>
      </w:r>
      <w:r>
        <w:rPr>
          <w:rFonts w:eastAsia="Times New Roman"/>
          <w:szCs w:val="24"/>
        </w:rPr>
        <w:t>»</w:t>
      </w:r>
      <w:r w:rsidRPr="00B330F0">
        <w:rPr>
          <w:rFonts w:eastAsia="Times New Roman"/>
          <w:szCs w:val="24"/>
        </w:rPr>
        <w:t xml:space="preserve"> </w:t>
      </w:r>
      <w:r>
        <w:rPr>
          <w:rFonts w:eastAsia="Times New Roman"/>
          <w:szCs w:val="24"/>
        </w:rPr>
        <w:t xml:space="preserve">το 2017, εκεί ήταν ο υποδιοικητής της Τράπεζας της Ελλάδος κ. </w:t>
      </w:r>
      <w:proofErr w:type="spellStart"/>
      <w:r>
        <w:rPr>
          <w:rFonts w:eastAsia="Times New Roman"/>
          <w:szCs w:val="24"/>
        </w:rPr>
        <w:t>Μητράκος</w:t>
      </w:r>
      <w:proofErr w:type="spellEnd"/>
      <w:r>
        <w:rPr>
          <w:rFonts w:eastAsia="Times New Roman"/>
          <w:szCs w:val="24"/>
        </w:rPr>
        <w:t xml:space="preserve"> και του είπα ότι εμείς </w:t>
      </w:r>
      <w:r>
        <w:rPr>
          <w:rFonts w:eastAsia="Times New Roman"/>
          <w:szCs w:val="24"/>
        </w:rPr>
        <w:t>σαν επιχειρηματίες ελεγχόμαστε από τη Νομισματική Επιτροπή και διάφορους άλλους στα δάνεια. Οι τράπεζες από ποιους ελέγχονταν; Έπρεπε να είχαν την Επιτροπή Κεφαλαιαγοράς και από πάνω απ’ αυτούς την Τράπεζα της Ελλάδος. Μου είπε</w:t>
      </w:r>
      <w:r w:rsidRPr="00737B38">
        <w:rPr>
          <w:rFonts w:eastAsia="Times New Roman"/>
          <w:szCs w:val="24"/>
        </w:rPr>
        <w:t>:</w:t>
      </w:r>
      <w:r>
        <w:rPr>
          <w:rFonts w:eastAsia="Times New Roman"/>
          <w:szCs w:val="24"/>
        </w:rPr>
        <w:t xml:space="preserve"> «Σαφώς, κυρία </w:t>
      </w:r>
      <w:proofErr w:type="spellStart"/>
      <w:r>
        <w:rPr>
          <w:rFonts w:eastAsia="Times New Roman"/>
          <w:szCs w:val="24"/>
        </w:rPr>
        <w:t>Μεγαλοοικονόμ</w:t>
      </w:r>
      <w:r>
        <w:rPr>
          <w:rFonts w:eastAsia="Times New Roman"/>
          <w:szCs w:val="24"/>
        </w:rPr>
        <w:t>ου</w:t>
      </w:r>
      <w:proofErr w:type="spellEnd"/>
      <w:r>
        <w:rPr>
          <w:rFonts w:eastAsia="Times New Roman"/>
          <w:szCs w:val="24"/>
        </w:rPr>
        <w:t xml:space="preserve">, ήταν το μεγάλο λάθος μας». Αυτό το μεγάλο λάθος ποιος το πλήρωσε; Ο Έλλην φορολογούμενος με τις </w:t>
      </w:r>
      <w:proofErr w:type="spellStart"/>
      <w:r>
        <w:rPr>
          <w:rFonts w:eastAsia="Times New Roman"/>
          <w:szCs w:val="24"/>
        </w:rPr>
        <w:t>ανακεφαλαιοποιήσεις</w:t>
      </w:r>
      <w:proofErr w:type="spellEnd"/>
      <w:r>
        <w:rPr>
          <w:rFonts w:eastAsia="Times New Roman"/>
          <w:szCs w:val="24"/>
        </w:rPr>
        <w:t>. Μάλιστα, κύριοι. Εσείς της Νέας Δημοκρατίας και του ΠΑΣΟΚ το ξέρατε αυτό. Γι’ αυτό έφτασαν οι μετοχές των τραπεζών σ</w:t>
      </w:r>
      <w:r>
        <w:rPr>
          <w:rFonts w:eastAsia="Times New Roman"/>
          <w:szCs w:val="24"/>
        </w:rPr>
        <w:t>ε</w:t>
      </w:r>
      <w:r>
        <w:rPr>
          <w:rFonts w:eastAsia="Times New Roman"/>
          <w:szCs w:val="24"/>
        </w:rPr>
        <w:t xml:space="preserve"> αυτά τα δυσθεώρητ</w:t>
      </w:r>
      <w:r>
        <w:rPr>
          <w:rFonts w:eastAsia="Times New Roman"/>
          <w:szCs w:val="24"/>
        </w:rPr>
        <w:t xml:space="preserve">α ύψη, γι’ αυτό έφτασαν τα ακίνητα σ’ αυτά τα ύψη, διότι αυτά ήταν πλασματικά. Πλασματικά όλα. Ξέρατε τι γινόταν και ότι αυτά ήταν ψεύτικα. Ψεύτικες ελπίδες, ψεύτικα όνειρα πουλάγατε. Ξέρατε τη «φούσκα» του Χρηματιστηρίου. Την ξέρατε. Ψεύτικα όλα, όπως με </w:t>
      </w:r>
      <w:r>
        <w:rPr>
          <w:rFonts w:eastAsia="Times New Roman"/>
          <w:szCs w:val="24"/>
        </w:rPr>
        <w:t>ψεύτικα στοιχεία μπήκαμε στην Ευρωπαϊκή Ένωση. Τα ξέρατε όλα. Ψεύτικα στοιχεία του κ. Σημίτη. Γι’ αυτό φτάσαμε εκεί που φτάσαμε. Εσείς της Νέας Δημοκρατίας και του ΠΑΣΟΚ. Ψεύτικα και τα λόγια αυτά, κύριε Μπούρα, που είπατε τόσα, αλλά και ο προηγούμενος συν</w:t>
      </w:r>
      <w:r>
        <w:rPr>
          <w:rFonts w:eastAsia="Times New Roman"/>
          <w:szCs w:val="24"/>
        </w:rPr>
        <w:t>άδελφος.</w:t>
      </w:r>
    </w:p>
    <w:p w14:paraId="4EC19552" w14:textId="77777777" w:rsidR="008E01FC" w:rsidRDefault="002168A0">
      <w:pPr>
        <w:tabs>
          <w:tab w:val="left" w:pos="709"/>
          <w:tab w:val="center" w:pos="4753"/>
        </w:tabs>
        <w:spacing w:line="600" w:lineRule="auto"/>
        <w:ind w:firstLine="709"/>
        <w:contextualSpacing/>
        <w:jc w:val="both"/>
        <w:rPr>
          <w:rFonts w:eastAsia="Times New Roman"/>
          <w:szCs w:val="24"/>
        </w:rPr>
      </w:pPr>
      <w:r w:rsidRPr="00AE614E">
        <w:rPr>
          <w:rFonts w:eastAsia="Times New Roman"/>
          <w:b/>
          <w:szCs w:val="24"/>
        </w:rPr>
        <w:t>ΟΔΥΣΣΕΑΣ ΚΩΝΣΤΑΝΤΙΝΟΠΟΥΛΟΣ:</w:t>
      </w:r>
      <w:r>
        <w:rPr>
          <w:rFonts w:eastAsia="Times New Roman"/>
          <w:szCs w:val="24"/>
        </w:rPr>
        <w:t xml:space="preserve"> Θα σας πω …</w:t>
      </w:r>
    </w:p>
    <w:p w14:paraId="4EC19553" w14:textId="77777777" w:rsidR="008E01FC" w:rsidRDefault="002168A0">
      <w:pPr>
        <w:tabs>
          <w:tab w:val="left" w:pos="709"/>
          <w:tab w:val="center" w:pos="4753"/>
        </w:tabs>
        <w:spacing w:line="600" w:lineRule="auto"/>
        <w:ind w:firstLine="709"/>
        <w:contextualSpacing/>
        <w:jc w:val="both"/>
        <w:rPr>
          <w:rFonts w:eastAsia="Times New Roman"/>
          <w:szCs w:val="24"/>
        </w:rPr>
      </w:pPr>
      <w:r w:rsidRPr="00AE614E">
        <w:rPr>
          <w:rFonts w:eastAsia="Times New Roman"/>
          <w:b/>
          <w:szCs w:val="24"/>
        </w:rPr>
        <w:t>ΘΕΟΔΩΡΑ ΜΕΓΑΛΟΟΙΚΟΝΟΜΟΥ:</w:t>
      </w:r>
      <w:r w:rsidRPr="006D21D4">
        <w:rPr>
          <w:rFonts w:eastAsia="Times New Roman"/>
          <w:szCs w:val="24"/>
        </w:rPr>
        <w:t xml:space="preserve"> </w:t>
      </w:r>
      <w:r>
        <w:rPr>
          <w:rFonts w:eastAsia="Times New Roman"/>
          <w:szCs w:val="24"/>
        </w:rPr>
        <w:t>Θα μου πείτε.</w:t>
      </w:r>
    </w:p>
    <w:p w14:paraId="4EC19554"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AE614E">
        <w:rPr>
          <w:rFonts w:eastAsia="Times New Roman"/>
          <w:b/>
          <w:szCs w:val="24"/>
        </w:rPr>
        <w:t xml:space="preserve">ΠΡΟΕΔΡΕΥΩΝ (Γεώργιος </w:t>
      </w:r>
      <w:proofErr w:type="spellStart"/>
      <w:r w:rsidRPr="00AE614E">
        <w:rPr>
          <w:rFonts w:eastAsia="Times New Roman"/>
          <w:b/>
          <w:szCs w:val="24"/>
        </w:rPr>
        <w:t>Λαμπρούλης</w:t>
      </w:r>
      <w:proofErr w:type="spellEnd"/>
      <w:r w:rsidRPr="00AE614E">
        <w:rPr>
          <w:rFonts w:eastAsia="Times New Roman"/>
          <w:b/>
          <w:szCs w:val="24"/>
        </w:rPr>
        <w:t>):</w:t>
      </w:r>
      <w:r>
        <w:rPr>
          <w:rFonts w:eastAsia="Times New Roman"/>
          <w:szCs w:val="24"/>
        </w:rPr>
        <w:t xml:space="preserve"> Κυρία </w:t>
      </w:r>
      <w:proofErr w:type="spellStart"/>
      <w:r>
        <w:rPr>
          <w:rFonts w:eastAsia="Times New Roman"/>
          <w:szCs w:val="24"/>
        </w:rPr>
        <w:t>Μεγαλοοικονόμου</w:t>
      </w:r>
      <w:proofErr w:type="spellEnd"/>
      <w:r>
        <w:rPr>
          <w:rFonts w:eastAsia="Times New Roman"/>
          <w:szCs w:val="24"/>
        </w:rPr>
        <w:t>, μην κάνετε προσωπικές αναφορές. Σας παρακαλώ.</w:t>
      </w:r>
    </w:p>
    <w:p w14:paraId="4EC19555"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ab/>
      </w:r>
      <w:r w:rsidRPr="00AE614E">
        <w:rPr>
          <w:rFonts w:eastAsia="Times New Roman"/>
          <w:b/>
          <w:szCs w:val="24"/>
        </w:rPr>
        <w:t>ΘΕΟΔΩΡΑ ΜΕΓΑΛΟΟΙΚΟΝΟΜΟΥ:</w:t>
      </w:r>
      <w:r>
        <w:rPr>
          <w:rFonts w:eastAsia="Times New Roman"/>
          <w:szCs w:val="24"/>
        </w:rPr>
        <w:t xml:space="preserve"> Θα κάνω προσωπικές αναφορές γιατί έτσι μίλησαν οι προηγούμενοι.</w:t>
      </w:r>
    </w:p>
    <w:p w14:paraId="4EC19556" w14:textId="77777777" w:rsidR="008E01FC" w:rsidRDefault="002168A0">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Το ιδιωτικό χρέος έφτασε εκεί που έφτασε γιατί δίνατε χρήματα σ’ αυτούς που δεν είχαν και όταν έφτασε η στιγμή να πληρώσουν, έχετε δει τον πίνακα «Ο </w:t>
      </w:r>
      <w:proofErr w:type="spellStart"/>
      <w:r>
        <w:rPr>
          <w:rFonts w:eastAsia="Times New Roman"/>
          <w:szCs w:val="24"/>
        </w:rPr>
        <w:t>πωλών</w:t>
      </w:r>
      <w:proofErr w:type="spellEnd"/>
      <w:r>
        <w:rPr>
          <w:rFonts w:eastAsia="Times New Roman"/>
          <w:szCs w:val="24"/>
        </w:rPr>
        <w:t xml:space="preserve"> τοις μετρητοίς και ο </w:t>
      </w:r>
      <w:proofErr w:type="spellStart"/>
      <w:r>
        <w:rPr>
          <w:rFonts w:eastAsia="Times New Roman"/>
          <w:szCs w:val="24"/>
        </w:rPr>
        <w:t>πωλών</w:t>
      </w:r>
      <w:proofErr w:type="spellEnd"/>
      <w:r>
        <w:rPr>
          <w:rFonts w:eastAsia="Times New Roman"/>
          <w:szCs w:val="24"/>
        </w:rPr>
        <w:t xml:space="preserve"> επί πιστ</w:t>
      </w:r>
      <w:r>
        <w:rPr>
          <w:rFonts w:eastAsia="Times New Roman"/>
          <w:szCs w:val="24"/>
        </w:rPr>
        <w:t xml:space="preserve">ώσει»; Εγώ όταν πίστωνα, έπαιρνα και το ρίσκο. Οι τράπεζες όταν πίστωναν, έπρεπε να πάρουν το ρίσκο, αλλά δεν το έπαιρναν, γιατί ήξεραν ότι από πίσω ήταν εξασφαλισμένες. Ήξεραν ότι θα πάρουν </w:t>
      </w:r>
      <w:proofErr w:type="spellStart"/>
      <w:r>
        <w:rPr>
          <w:rFonts w:eastAsia="Times New Roman"/>
          <w:szCs w:val="24"/>
        </w:rPr>
        <w:t>ανακεφαλαιοποιήσεις</w:t>
      </w:r>
      <w:proofErr w:type="spellEnd"/>
      <w:r>
        <w:rPr>
          <w:rFonts w:eastAsia="Times New Roman"/>
          <w:szCs w:val="24"/>
        </w:rPr>
        <w:t xml:space="preserve">, γιατί οι μέτοχοι δεν έπαιζαν τα λεφτά τους, </w:t>
      </w:r>
      <w:r>
        <w:rPr>
          <w:rFonts w:eastAsia="Times New Roman"/>
          <w:szCs w:val="24"/>
        </w:rPr>
        <w:t>δεν θα έβαζαν πίσω χρήματα.</w:t>
      </w:r>
      <w:r w:rsidRPr="00D70F1F">
        <w:rPr>
          <w:rFonts w:eastAsia="Times New Roman"/>
          <w:szCs w:val="24"/>
        </w:rPr>
        <w:t xml:space="preserve"> </w:t>
      </w:r>
      <w:r>
        <w:rPr>
          <w:rFonts w:eastAsia="Times New Roman"/>
          <w:szCs w:val="24"/>
        </w:rPr>
        <w:t xml:space="preserve">Θα έβαζαν τον Έλληνα φορολογούμενο, τον Έλληνα πολίτη να τα καλύψει αυτά και τα κάλυψαν με δύο </w:t>
      </w:r>
      <w:proofErr w:type="spellStart"/>
      <w:r>
        <w:rPr>
          <w:rFonts w:eastAsia="Times New Roman"/>
          <w:szCs w:val="24"/>
        </w:rPr>
        <w:t>ανακεφαλαιοποιήσεις</w:t>
      </w:r>
      <w:proofErr w:type="spellEnd"/>
      <w:r>
        <w:rPr>
          <w:rFonts w:eastAsia="Times New Roman"/>
          <w:szCs w:val="24"/>
        </w:rPr>
        <w:t>.</w:t>
      </w:r>
    </w:p>
    <w:p w14:paraId="4EC19557" w14:textId="77777777" w:rsidR="008E01FC" w:rsidRDefault="002168A0">
      <w:pPr>
        <w:tabs>
          <w:tab w:val="left" w:pos="709"/>
          <w:tab w:val="center" w:pos="4753"/>
        </w:tabs>
        <w:spacing w:line="600" w:lineRule="auto"/>
        <w:ind w:firstLine="709"/>
        <w:contextualSpacing/>
        <w:jc w:val="both"/>
        <w:rPr>
          <w:rFonts w:eastAsia="Times New Roman" w:cs="Times New Roman"/>
          <w:szCs w:val="24"/>
        </w:rPr>
      </w:pPr>
      <w:r>
        <w:rPr>
          <w:rFonts w:eastAsia="Times New Roman" w:cs="Times New Roman"/>
          <w:szCs w:val="24"/>
        </w:rPr>
        <w:t xml:space="preserve">Ο νόμος Κατσέλη κάτι έκανε, αλλά δεν </w:t>
      </w:r>
      <w:proofErr w:type="spellStart"/>
      <w:r>
        <w:rPr>
          <w:rFonts w:eastAsia="Times New Roman" w:cs="Times New Roman"/>
          <w:szCs w:val="24"/>
        </w:rPr>
        <w:t>περιελάμβανε</w:t>
      </w:r>
      <w:proofErr w:type="spellEnd"/>
      <w:r>
        <w:rPr>
          <w:rFonts w:eastAsia="Times New Roman" w:cs="Times New Roman"/>
          <w:szCs w:val="24"/>
        </w:rPr>
        <w:t xml:space="preserve"> τους επιχειρηματίες. Ήταν μόνο για φυσικά πρόσωπα. Τους άλλους</w:t>
      </w:r>
      <w:r>
        <w:rPr>
          <w:rFonts w:eastAsia="Times New Roman" w:cs="Times New Roman"/>
          <w:szCs w:val="24"/>
        </w:rPr>
        <w:t xml:space="preserve"> τους πέταγε στο κενό. Ο κάθε επιχειρηματίας έβαλε ως εξασφάλιση την πρώτη του κατοικία και έβαλε και τα παιδιά του εγγυητές. Οι τράπεζες στα ψιλά γράμματα ήθελαν και εγγυητές και ο καθένας, εκτός από την πρώτη κατοικία του, έβαζε τη μητέρα του, τον παππού</w:t>
      </w:r>
      <w:r>
        <w:rPr>
          <w:rFonts w:eastAsia="Times New Roman" w:cs="Times New Roman"/>
          <w:szCs w:val="24"/>
        </w:rPr>
        <w:t xml:space="preserve"> του, τον θείο του. Τα ψιλά γράμματα έλεγαν «βάλτε και μία υπογραφή, που δεν έχει σημασία». Τώρα, όμως, κυνηγάμε και τους υπόλοιπους και αν δεν έχει κάποιος δανειολήπτης περιουσία, θα έχουν πέντε πίσω του. </w:t>
      </w:r>
    </w:p>
    <w:p w14:paraId="4EC1955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Εκτός τούτου, γιατί βγάλατε τον νόμο; Επειδή δώσα</w:t>
      </w:r>
      <w:r>
        <w:rPr>
          <w:rFonts w:eastAsia="Times New Roman" w:cs="Times New Roman"/>
          <w:szCs w:val="24"/>
        </w:rPr>
        <w:t xml:space="preserve">τε τα δάνεια που δεν είχαν εγγύηση στους μεγαλοεκδότες, που παραδέχτηκαν ότι «πήραμε δάνεια με αέρα»; Και βγάζετε τον νόμο -δεν ήμουν πολιτικός τότε- και εσείς, κύριοι του ΠΑΣΟΚ, να μην έχουν ευθύνη τα </w:t>
      </w:r>
      <w:proofErr w:type="spellStart"/>
      <w:r>
        <w:rPr>
          <w:rFonts w:eastAsia="Times New Roman" w:cs="Times New Roman"/>
          <w:szCs w:val="24"/>
        </w:rPr>
        <w:t>μεγαλοστελέχη</w:t>
      </w:r>
      <w:proofErr w:type="spellEnd"/>
      <w:r>
        <w:rPr>
          <w:rFonts w:eastAsia="Times New Roman" w:cs="Times New Roman"/>
          <w:szCs w:val="24"/>
        </w:rPr>
        <w:t xml:space="preserve"> ούτε οι διοικητές των τραπεζών. Δεν έχου</w:t>
      </w:r>
      <w:r>
        <w:rPr>
          <w:rFonts w:eastAsia="Times New Roman" w:cs="Times New Roman"/>
          <w:szCs w:val="24"/>
        </w:rPr>
        <w:t>ν κα</w:t>
      </w:r>
      <w:r>
        <w:rPr>
          <w:rFonts w:eastAsia="Times New Roman" w:cs="Times New Roman"/>
          <w:szCs w:val="24"/>
        </w:rPr>
        <w:t>μ</w:t>
      </w:r>
      <w:r>
        <w:rPr>
          <w:rFonts w:eastAsia="Times New Roman" w:cs="Times New Roman"/>
          <w:szCs w:val="24"/>
        </w:rPr>
        <w:t>μία ευθύνη. Τους απαλλάξατε γιατί φοβηθήκατε ότι θα άνοιγαν τα στοματάκια τους.</w:t>
      </w:r>
    </w:p>
    <w:p w14:paraId="4EC19559" w14:textId="77777777" w:rsidR="008E01FC" w:rsidRDefault="002168A0">
      <w:pPr>
        <w:spacing w:line="600" w:lineRule="auto"/>
        <w:ind w:firstLine="720"/>
        <w:jc w:val="both"/>
        <w:rPr>
          <w:rFonts w:eastAsia="Times New Roman" w:cs="Times New Roman"/>
          <w:szCs w:val="24"/>
        </w:rPr>
      </w:pPr>
      <w:r w:rsidRPr="009A7356">
        <w:rPr>
          <w:rFonts w:eastAsia="Times New Roman" w:cs="Times New Roman"/>
          <w:b/>
          <w:szCs w:val="24"/>
        </w:rPr>
        <w:t>ΓΕΩΡΓΙΟΣ ΟΥΡΣΟΥΖΙΔΗΣ:</w:t>
      </w:r>
      <w:r>
        <w:rPr>
          <w:rFonts w:eastAsia="Times New Roman" w:cs="Times New Roman"/>
          <w:szCs w:val="24"/>
        </w:rPr>
        <w:t xml:space="preserve"> Και οι Υπουργοί.</w:t>
      </w:r>
    </w:p>
    <w:p w14:paraId="4EC1955A" w14:textId="77777777" w:rsidR="008E01FC" w:rsidRDefault="002168A0">
      <w:pPr>
        <w:spacing w:line="600" w:lineRule="auto"/>
        <w:ind w:firstLine="720"/>
        <w:jc w:val="both"/>
        <w:rPr>
          <w:rFonts w:eastAsia="Times New Roman" w:cs="Times New Roman"/>
          <w:szCs w:val="24"/>
        </w:rPr>
      </w:pPr>
      <w:r w:rsidRPr="001B143E">
        <w:rPr>
          <w:rFonts w:eastAsia="Times New Roman" w:cs="Times New Roman"/>
          <w:b/>
          <w:szCs w:val="24"/>
        </w:rPr>
        <w:t>ΘΕΟΔΩΡΑ ΜΕΓΑΛΟΟΙΚΟΝΟΜΟΥ:</w:t>
      </w:r>
      <w:r>
        <w:rPr>
          <w:rFonts w:eastAsia="Times New Roman" w:cs="Times New Roman"/>
          <w:szCs w:val="24"/>
        </w:rPr>
        <w:t xml:space="preserve"> Βεβαίως. Και οι Υπουργοί. Τώρα όμως θα μιλήσουν. Αυτό θα φανεί στη </w:t>
      </w:r>
      <w:r>
        <w:rPr>
          <w:rFonts w:eastAsia="Times New Roman" w:cs="Times New Roman"/>
          <w:szCs w:val="24"/>
        </w:rPr>
        <w:t>δ</w:t>
      </w:r>
      <w:r>
        <w:rPr>
          <w:rFonts w:eastAsia="Times New Roman" w:cs="Times New Roman"/>
          <w:szCs w:val="24"/>
        </w:rPr>
        <w:t xml:space="preserve">ικαιοσύνη. </w:t>
      </w:r>
    </w:p>
    <w:p w14:paraId="4EC1955B"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b/>
          <w:szCs w:val="24"/>
        </w:rPr>
        <w:t xml:space="preserve"> </w:t>
      </w:r>
      <w:r>
        <w:rPr>
          <w:rFonts w:eastAsia="Times New Roman" w:cs="Times New Roman"/>
          <w:szCs w:val="24"/>
        </w:rPr>
        <w:t>Μα, το ψήφισε και ο ΣΥΡΙΖΑ.</w:t>
      </w:r>
    </w:p>
    <w:p w14:paraId="4EC1955C"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Μην διακόπτετε παρακαλώ.</w:t>
      </w:r>
    </w:p>
    <w:p w14:paraId="4EC1955D"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Όσον αφορά τα δάνεια των κομμάτων -μη γελάτε- είναι 200 εκατομμύρια της Νέας Δημοκρατίας, 300 εκατομμύρια του ΠΑΣΟΚ. Διάβαζα μάλιστα ότι η Νέα </w:t>
      </w:r>
      <w:r>
        <w:rPr>
          <w:rFonts w:eastAsia="Times New Roman" w:cs="Times New Roman"/>
          <w:szCs w:val="24"/>
        </w:rPr>
        <w:t>Δημοκρατία δεν έχει πληρώσει ούτε ένα ευρώ.</w:t>
      </w:r>
    </w:p>
    <w:p w14:paraId="4EC1955E"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Ανάθεμά τους!</w:t>
      </w:r>
    </w:p>
    <w:p w14:paraId="4EC1955F"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Ούτε εσείς έχετε πληρώσει. Φέρτε τις ρυθμίσεις που έχετε κάνει για να δούμε πόσα έχετε πληρώσει. Ούτε τα τετρακόσια χρόνια της δουλείας που περάσ</w:t>
      </w:r>
      <w:r>
        <w:rPr>
          <w:rFonts w:eastAsia="Times New Roman" w:cs="Times New Roman"/>
          <w:szCs w:val="24"/>
        </w:rPr>
        <w:t>αμε, δεν θα φθάσουν για να εξοφλήσετε τα δάνεια που έχετε πάρει. Και μην φωνάζετε, μην μας κουνάτε το δάχτυλο. Το δάχτυλό σας να το κουνάτε αλλού, κύριοι.</w:t>
      </w:r>
    </w:p>
    <w:p w14:paraId="4EC1956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Για πρώτη φορά μπαίνουν και τα δάνεια που έχουν πάρει επιχειρηματίες για να προστατευθεί η πρώτη κατοικία τους. Έστω και αυτό είναι κάτι, ώστε να περισώσουν ό,τι μπορούν. Αυτοί οι άνθρωποι ήταν τελείως </w:t>
      </w:r>
      <w:proofErr w:type="spellStart"/>
      <w:r>
        <w:rPr>
          <w:rFonts w:eastAsia="Times New Roman" w:cs="Times New Roman"/>
          <w:szCs w:val="24"/>
        </w:rPr>
        <w:t>παραπεταμένοι</w:t>
      </w:r>
      <w:proofErr w:type="spellEnd"/>
      <w:r>
        <w:rPr>
          <w:rFonts w:eastAsia="Times New Roman" w:cs="Times New Roman"/>
          <w:szCs w:val="24"/>
        </w:rPr>
        <w:t>. Εκτός τούτου, αν και αυτοί δεν έχουν χρ</w:t>
      </w:r>
      <w:r>
        <w:rPr>
          <w:rFonts w:eastAsia="Times New Roman" w:cs="Times New Roman"/>
          <w:szCs w:val="24"/>
        </w:rPr>
        <w:t xml:space="preserve">ήματα, μπορούν να πάνε, έχοντας το εκκαθαριστικό τους που να αποδεικνύει ότι δεν έχουν χρήματα, στην </w:t>
      </w:r>
      <w:proofErr w:type="spellStart"/>
      <w:r>
        <w:rPr>
          <w:rFonts w:eastAsia="Times New Roman" w:cs="Times New Roman"/>
          <w:szCs w:val="24"/>
        </w:rPr>
        <w:t>Ευελπίδων</w:t>
      </w:r>
      <w:proofErr w:type="spellEnd"/>
      <w:r>
        <w:rPr>
          <w:rFonts w:eastAsia="Times New Roman" w:cs="Times New Roman"/>
          <w:szCs w:val="24"/>
        </w:rPr>
        <w:t>, στο κτήριο 16, όπου υπάρχουν δικηγόροι που τους πληρώνει το ελληνικό δημόσιο, και να τους αναλάβουν, να κάνουν αναστολή στη διαταγή πληρωμής και</w:t>
      </w:r>
      <w:r>
        <w:rPr>
          <w:rFonts w:eastAsia="Times New Roman" w:cs="Times New Roman"/>
          <w:szCs w:val="24"/>
        </w:rPr>
        <w:t xml:space="preserve"> να προσπαθήσουν να περισώσουν ό,τι μπορούν. </w:t>
      </w:r>
    </w:p>
    <w:p w14:paraId="4EC1956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Μην τα λέτε όλα μαύρα. Μπορεί ο καθένας να μην κάθεται πλέον στον καναπέ του, μπορεί να δραστηριοποιηθεί. Μην τους λέτε ότι «θα σας τα πάρουν όλα». Ο καθένας μπορεί να πάρει την τύχη στα χέρια του. Σταματήστε ν</w:t>
      </w:r>
      <w:r>
        <w:rPr>
          <w:rFonts w:eastAsia="Times New Roman" w:cs="Times New Roman"/>
          <w:szCs w:val="24"/>
        </w:rPr>
        <w:t>α φοβίζετε τον λαό. Ο λαός μπορεί να νικήσει άμα θέλει. Και θα νικήσει.</w:t>
      </w:r>
    </w:p>
    <w:p w14:paraId="4EC1956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Καταθέτω στα Πρακτικά το πρόγραμμα του συνεδρίου για τα κόκκινα δάνεια.</w:t>
      </w:r>
    </w:p>
    <w:p w14:paraId="4EC1956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καταθέτει για τα Πρακτικά το προαναφερθέν έγγραφο, το οπ</w:t>
      </w:r>
      <w:r>
        <w:rPr>
          <w:rFonts w:eastAsia="Times New Roman" w:cs="Times New Roman"/>
          <w:szCs w:val="24"/>
        </w:rPr>
        <w:t xml:space="preserve">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EC1956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Σας ευχαριστώ.</w:t>
      </w:r>
    </w:p>
    <w:p w14:paraId="4EC19565" w14:textId="77777777" w:rsidR="008E01FC" w:rsidRDefault="002168A0">
      <w:pPr>
        <w:spacing w:line="600" w:lineRule="auto"/>
        <w:ind w:firstLine="720"/>
        <w:jc w:val="both"/>
        <w:rPr>
          <w:rFonts w:eastAsia="Times New Roman" w:cs="Times New Roman"/>
          <w:szCs w:val="24"/>
        </w:rPr>
      </w:pPr>
      <w:r w:rsidRPr="009C2B1E">
        <w:rPr>
          <w:rFonts w:eastAsia="Times New Roman" w:cs="Times New Roman"/>
          <w:b/>
          <w:szCs w:val="24"/>
        </w:rPr>
        <w:t xml:space="preserve">ΠΡΟΕΔΡΕΥΩΝ (Γεώργιος </w:t>
      </w:r>
      <w:proofErr w:type="spellStart"/>
      <w:r w:rsidRPr="009C2B1E">
        <w:rPr>
          <w:rFonts w:eastAsia="Times New Roman" w:cs="Times New Roman"/>
          <w:b/>
          <w:szCs w:val="24"/>
        </w:rPr>
        <w:t>Λαμπρούλης</w:t>
      </w:r>
      <w:proofErr w:type="spellEnd"/>
      <w:r w:rsidRPr="009C2B1E">
        <w:rPr>
          <w:rFonts w:eastAsia="Times New Roman" w:cs="Times New Roman"/>
          <w:b/>
          <w:szCs w:val="24"/>
        </w:rPr>
        <w:t>):</w:t>
      </w:r>
      <w:r>
        <w:rPr>
          <w:rFonts w:eastAsia="Times New Roman" w:cs="Times New Roman"/>
          <w:szCs w:val="24"/>
        </w:rPr>
        <w:t xml:space="preserve"> Ολοκληρώθηκε ο κατάλογος των ομιλητών και συνεχίζουμε με τις δευτερολογίες.</w:t>
      </w:r>
    </w:p>
    <w:p w14:paraId="4EC1956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Ερωτώ τους εισηγητές και το</w:t>
      </w:r>
      <w:r>
        <w:rPr>
          <w:rFonts w:eastAsia="Times New Roman" w:cs="Times New Roman"/>
          <w:szCs w:val="24"/>
        </w:rPr>
        <w:t xml:space="preserve">υς ειδικούς αγορητές αν συμφωνούν για ένα πεντάλεπτο. Απ’ ό,τι βλέπω υπάρχει συμφωνία. Αν μπορέσουμε να τηρήσουμε το πεντάλεπτο, θα ήταν ευχής έργον. </w:t>
      </w:r>
    </w:p>
    <w:p w14:paraId="4EC1956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Τον λόγο έχει ο κ. Σηφάκης.</w:t>
      </w:r>
    </w:p>
    <w:p w14:paraId="4EC19568" w14:textId="77777777" w:rsidR="008E01FC" w:rsidRDefault="002168A0">
      <w:pPr>
        <w:spacing w:line="600" w:lineRule="auto"/>
        <w:ind w:firstLine="720"/>
        <w:jc w:val="both"/>
        <w:rPr>
          <w:rFonts w:eastAsia="Times New Roman" w:cs="Times New Roman"/>
          <w:szCs w:val="24"/>
        </w:rPr>
      </w:pPr>
      <w:r w:rsidRPr="006F184A">
        <w:rPr>
          <w:rFonts w:eastAsia="Times New Roman" w:cs="Times New Roman"/>
          <w:b/>
          <w:szCs w:val="24"/>
        </w:rPr>
        <w:t xml:space="preserve">ΙΩΑΝΝΗΣ ΣΗΦΑΚΗΣ: </w:t>
      </w:r>
      <w:r>
        <w:rPr>
          <w:rFonts w:eastAsia="Times New Roman" w:cs="Times New Roman"/>
          <w:szCs w:val="24"/>
        </w:rPr>
        <w:t>Ευχαριστώ πολύ, κύριε Πρόεδρε.</w:t>
      </w:r>
    </w:p>
    <w:p w14:paraId="4EC1956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Το νομοσχέδιο, όπως </w:t>
      </w:r>
      <w:r>
        <w:rPr>
          <w:rFonts w:eastAsia="Times New Roman" w:cs="Times New Roman"/>
          <w:szCs w:val="24"/>
        </w:rPr>
        <w:t>απεδείχθη, περιέχει θετικές διατάξεις για πολλούς κλάδους της οικονομίας. Ικανοποιεί χρόνια αιτήματα πολλών παραγωγικών κλάδων, που υπενθυμίζω ότι στο σύνολό τους -είκοσι έξι στους είκοσι έξι- ήταν θετικοί έως πολύ θετικοί στην ακρόαση των φορέων και ευχαρ</w:t>
      </w:r>
      <w:r>
        <w:rPr>
          <w:rFonts w:eastAsia="Times New Roman" w:cs="Times New Roman"/>
          <w:szCs w:val="24"/>
        </w:rPr>
        <w:t>ίστησαν και τους Υπουργούς.</w:t>
      </w:r>
    </w:p>
    <w:p w14:paraId="4EC1956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Πολλές τροπολογίες ενσωματώνουν αιτήματα των φορέων που δεν υπήρχαν στο αρχικό κείμενο του νομοσχεδίου. Γι’ αυτό θεωρώ χρήσιμο η Αξιωματική Αντιπολίτευση, αλλά και η υπόλοιπη Αντιπολίτευση, να μην αντιμετωπίζει αφοριστικά και εν</w:t>
      </w:r>
      <w:r>
        <w:rPr>
          <w:rFonts w:eastAsia="Times New Roman" w:cs="Times New Roman"/>
          <w:szCs w:val="24"/>
        </w:rPr>
        <w:t xml:space="preserve">ιαία τις τροπολογίες με κινήσεις δήθεν εντυπωσιασμού, ότι «δεν θα τις ψηφίσουμε επειδή ήταν πολλές, επειδή ήρθαν τελευταία ώρα» κ.λπ., αλλά να υπερψηφίσει αυτές που θεωρεί σωστές. </w:t>
      </w:r>
    </w:p>
    <w:p w14:paraId="4EC1956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Οι ρυθμίσεις για την προστασία της κύριας κατοικίας αφορούν </w:t>
      </w:r>
      <w:proofErr w:type="spellStart"/>
      <w:r>
        <w:rPr>
          <w:rFonts w:eastAsia="Times New Roman" w:cs="Times New Roman"/>
          <w:szCs w:val="24"/>
        </w:rPr>
        <w:t>εκατόν</w:t>
      </w:r>
      <w:proofErr w:type="spellEnd"/>
      <w:r>
        <w:rPr>
          <w:rFonts w:eastAsia="Times New Roman" w:cs="Times New Roman"/>
          <w:szCs w:val="24"/>
        </w:rPr>
        <w:t xml:space="preserve"> πενήντα </w:t>
      </w:r>
      <w:r>
        <w:rPr>
          <w:rFonts w:eastAsia="Times New Roman" w:cs="Times New Roman"/>
          <w:szCs w:val="24"/>
        </w:rPr>
        <w:t xml:space="preserve">χιλιάδες δανειολήπτες και το 70% αυτών που έχουν κόκκινα δάνεια με προσημείωση ή υποθήκη της πρώτης κατοικίας τους. </w:t>
      </w:r>
    </w:p>
    <w:p w14:paraId="4EC1956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Καταλαβαίνουμε, λοιπόν, ότι είναι μια πολύ χρήσιμη ρύθμιση, η οποία θα απαλλάξει από τον βραχνά πάρα πολύ κόσμο που την περιμένει.</w:t>
      </w:r>
    </w:p>
    <w:p w14:paraId="4EC1956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Επίσης ι</w:t>
      </w:r>
      <w:r>
        <w:rPr>
          <w:rFonts w:eastAsia="Times New Roman" w:cs="Times New Roman"/>
          <w:szCs w:val="24"/>
        </w:rPr>
        <w:t>διαίτερη σημασία έχει ότι για πρώτη φορά μπαίνουν τα επιχειρηματικά δάνεια, τα οποία έχουν προσημείωση της πρώτης κατοικίας. Ανεξάρτητα από το εάν μειώθηκε το ποσόν με την τροπολογία στις 100 χιλιάδες ευρώ, είναι πάρα πολύ σημαντικό, κυρίως για μικρές επιχ</w:t>
      </w:r>
      <w:r>
        <w:rPr>
          <w:rFonts w:eastAsia="Times New Roman" w:cs="Times New Roman"/>
          <w:szCs w:val="24"/>
        </w:rPr>
        <w:t xml:space="preserve">ειρήσεις οι οποίες έβαζαν προσημείωση προκειμένου να κάνουν τη δουλειά τους την προσωπική περιουσία του ιδιοκτήτη τους ή άλλων προσώπων που συμμετείχαν, να μπορέσουν να έχουν τη δυνατότητα αυτής της ευεργετικής διάταξης. </w:t>
      </w:r>
    </w:p>
    <w:p w14:paraId="4EC1956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Επίσης είναι πάρα πολύ σημαντικό τ</w:t>
      </w:r>
      <w:r>
        <w:rPr>
          <w:rFonts w:eastAsia="Times New Roman" w:cs="Times New Roman"/>
          <w:szCs w:val="24"/>
        </w:rPr>
        <w:t xml:space="preserve">ο ότι συμμετέχει το δημόσιο στην επιδότηση της πληρωμής της δόσης, καθ’ όλη τη διάρκεια της ρύθμισης, που φθάνει μέχρι και τα είκοσι πέντε έτη. </w:t>
      </w:r>
    </w:p>
    <w:p w14:paraId="4EC1956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Ακούστηκε η πρόταση για την ανάγκη επιβράβευσης των συνεπών δανειοληπτών. Και ο Αντιπρόεδρος της Κυβέρνησης και</w:t>
      </w:r>
      <w:r>
        <w:rPr>
          <w:rFonts w:eastAsia="Times New Roman" w:cs="Times New Roman"/>
          <w:szCs w:val="24"/>
        </w:rPr>
        <w:t xml:space="preserve"> Υπουργός Οικονομίας και Ανάπτυξης, ο κ. Δραγασάκης και στην </w:t>
      </w:r>
      <w:r>
        <w:rPr>
          <w:rFonts w:eastAsia="Times New Roman" w:cs="Times New Roman"/>
          <w:szCs w:val="24"/>
        </w:rPr>
        <w:t>ε</w:t>
      </w:r>
      <w:r>
        <w:rPr>
          <w:rFonts w:eastAsia="Times New Roman" w:cs="Times New Roman"/>
          <w:szCs w:val="24"/>
        </w:rPr>
        <w:t xml:space="preserve">πιτροπή και σήμερα και ο κ. </w:t>
      </w:r>
      <w:proofErr w:type="spellStart"/>
      <w:r>
        <w:rPr>
          <w:rFonts w:eastAsia="Times New Roman" w:cs="Times New Roman"/>
          <w:szCs w:val="24"/>
        </w:rPr>
        <w:t>Φλαμπουράρης</w:t>
      </w:r>
      <w:proofErr w:type="spellEnd"/>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πιτροπή ανέφεραν ότι είναι στις σκέψεις της Κυβέρνησης και συζητείται από το 2016 με τις τράπεζες. Μάλιστα είπε ότι θα πάρει νομοθετική πρωτοβουλία</w:t>
      </w:r>
      <w:r>
        <w:rPr>
          <w:rFonts w:eastAsia="Times New Roman" w:cs="Times New Roman"/>
          <w:szCs w:val="24"/>
        </w:rPr>
        <w:t xml:space="preserve"> το επόμενο διάστημα προς αυτήν την κατεύθυνση, μετά από συνεννόηση και διαβούλευση με τις τράπεζες και τους δανειολήπτες. Είναι κάτι που μπορεί και πρέπει να γίνει.</w:t>
      </w:r>
    </w:p>
    <w:p w14:paraId="4EC1957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Βεβαίως αυτό που δεν μπορούμε να μην παρατηρήσουμε είναι η εντυπωσιακή </w:t>
      </w:r>
      <w:proofErr w:type="spellStart"/>
      <w:r>
        <w:rPr>
          <w:rFonts w:eastAsia="Times New Roman" w:cs="Times New Roman"/>
          <w:szCs w:val="24"/>
        </w:rPr>
        <w:t>κωλοτούμπα</w:t>
      </w:r>
      <w:proofErr w:type="spellEnd"/>
      <w:r>
        <w:rPr>
          <w:rFonts w:eastAsia="Times New Roman" w:cs="Times New Roman"/>
          <w:szCs w:val="24"/>
        </w:rPr>
        <w:t>, θα έλεγ</w:t>
      </w:r>
      <w:r>
        <w:rPr>
          <w:rFonts w:eastAsia="Times New Roman" w:cs="Times New Roman"/>
          <w:szCs w:val="24"/>
        </w:rPr>
        <w:t>α, της Νέας Δημοκρατίας που, ενώ πριν από πολύ λίγο καιρό -τον προηγούμενο μήνα και αυτόν ακόμα- κατήγγειλε την Κυβέρνηση, όσον αφορά το ζήτημα της προστασίας της πρώτης κατοικίας, χαιρόταν για τη δήθεν αποτυχία της Κυβέρνησης, τη δήθεν αποτυχία της διαπρα</w:t>
      </w:r>
      <w:r>
        <w:rPr>
          <w:rFonts w:eastAsia="Times New Roman" w:cs="Times New Roman"/>
          <w:szCs w:val="24"/>
        </w:rPr>
        <w:t>γμάτευσης, τώρα έρχεται και ψηφίζει αυτήν τη ρύθμιση. Και αυτό μάλιστα, στο τέλος του 2014, όταν έχασε τις εκλογές τον Ιανουάριο του 2015, άφησε την κύρια κατοικία απροστάτευτη από 1</w:t>
      </w:r>
      <w:r w:rsidRPr="005202D5">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Ιανουαρίου 2015 και έπρεπε μέσα στον κυκεώνα που υπήρχε στις αρχές του </w:t>
      </w:r>
      <w:r>
        <w:rPr>
          <w:rFonts w:eastAsia="Times New Roman" w:cs="Times New Roman"/>
          <w:szCs w:val="24"/>
        </w:rPr>
        <w:t xml:space="preserve">2015 να λυθεί αυτό το πρόβλημα, για να συνεχίσει να υφίσταται η προστασία της πρώτης κατοικίας των δανειοληπτών με κόκκινα δάνεια. </w:t>
      </w:r>
    </w:p>
    <w:p w14:paraId="4EC1957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 μεγάλη διόγκωση του προβλήματος των κόκκινων δανείων που έφερε προβλήματα και στην εξασφάλιση της πρώτης κατοικίας, εφόσον</w:t>
      </w:r>
      <w:r>
        <w:rPr>
          <w:rFonts w:eastAsia="Times New Roman" w:cs="Times New Roman"/>
          <w:szCs w:val="24"/>
        </w:rPr>
        <w:t xml:space="preserve"> είχε ληφθεί τέτοιου είδους δάνειο, έγινε επί των καταστροφικών πολιτικών από το 2010 έως το 2014 που καταβαράθρωσαν το εισόδημα των εργαζομένων, τους μισθούς, τις συντάξεις, έφεραν τα λουκέτα. Μέσα σε τέσσερα χρόνια χάθηκαν ένα εκατομμύριο θέσεις εργασίας</w:t>
      </w:r>
      <w:r>
        <w:rPr>
          <w:rFonts w:eastAsia="Times New Roman" w:cs="Times New Roman"/>
          <w:szCs w:val="24"/>
        </w:rPr>
        <w:t>, χωρίς να δημιουργηθεί σε δεκαεπτά χρόνια, με 3% έως 4% ρυθμό ανάπτυξης. Καταλαβαίνετε ότι άλλαξε η ζωή της κοινωνίας, η ζωή του κόσμου και αυτό έφερε τεράστια προβλήματα.</w:t>
      </w:r>
    </w:p>
    <w:p w14:paraId="4EC1957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Όσον αφορά τον αναπτυξιακό νόμο, απορώ πάλι γιατί η Νέα Δημοκρατία αντιδρά για τον </w:t>
      </w:r>
      <w:r>
        <w:rPr>
          <w:rFonts w:eastAsia="Times New Roman" w:cs="Times New Roman"/>
          <w:szCs w:val="24"/>
        </w:rPr>
        <w:t xml:space="preserve">ν.4399/2016, όταν ισχύοντος του νόμου αυτού μπήκαν περισσότερα αιτήματα, απ’ όσα είχαν μπει επί πολύ περισσότερα χρόνια με τον ν.3908/2011. Ήδη έχουν εγκριθεί εξακόσια αιτήματα περίπου, τα οποία κατασκευάζονται. Να μην ξεχνούμε ότι μας άφησαν έξι χιλιάδες </w:t>
      </w:r>
      <w:r>
        <w:rPr>
          <w:rFonts w:eastAsia="Times New Roman" w:cs="Times New Roman"/>
          <w:szCs w:val="24"/>
        </w:rPr>
        <w:t>διακόσια απλήρωτα επενδυτικά σχέδια, με περίπου 5 δισεκατομμύρια υποχρεώσεις, που προσπαθούμε να τα βγάλουμε, να συνεχίσουμε τον αναπτυξιακό νόμο και να έχουμε χρήματα για να βοηθηθεί η παραγωγική ανασυγκρότηση της χώρας με νέες επενδύσεις.</w:t>
      </w:r>
    </w:p>
    <w:p w14:paraId="4EC1957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Τέλος, θα ήθελα</w:t>
      </w:r>
      <w:r>
        <w:rPr>
          <w:rFonts w:eastAsia="Times New Roman" w:cs="Times New Roman"/>
          <w:szCs w:val="24"/>
        </w:rPr>
        <w:t xml:space="preserve"> να αναφερθώ στην πολύ σημαντική τροπολογία που φέρνουμε για την αλλαγή της ευθύνης των μελών των αστικών εταιρειών, που άλλαξε με τον ν.4072/2012. Πριν από τον νόμο αυτόν τα απλά μέλη που δεν ανήκαν στο διοικητικό συμβούλιο ή δεν είχαν διαχειριστική ευθύν</w:t>
      </w:r>
      <w:r>
        <w:rPr>
          <w:rFonts w:eastAsia="Times New Roman" w:cs="Times New Roman"/>
          <w:szCs w:val="24"/>
        </w:rPr>
        <w:t>η στις αστικές εταιρείες ευθύνονταν μέχρι του ποσού της εταιρικής προσφοράς. Ο ν.4072/2012 το άλλαξε αυτό και όρισε ότι και τα απλά μέλη, που δεν έχουν διαχειριστική ευθύνη, ευθύνονται με την περιουσία τους για το σύνολο των υποχρεώσεων αλληλεγγύως και εις</w:t>
      </w:r>
      <w:r>
        <w:rPr>
          <w:rFonts w:eastAsia="Times New Roman" w:cs="Times New Roman"/>
          <w:szCs w:val="24"/>
        </w:rPr>
        <w:t xml:space="preserve"> όλον. Αυτό δημιούργησε τεράστια προβλήματα κυρίως σε αγροτικές περιοχές, όπως, για παράδειγμα, η περίπτωση που αναφέρθηκε προηγουμένως. Στην περιοχή μου την Πέλλα και συγκεκριμένα στη Σκύδρα, μία ομάδα παραγωγών που θα μπορούσε να είναι συνεταιρισμός, λει</w:t>
      </w:r>
      <w:r>
        <w:rPr>
          <w:rFonts w:eastAsia="Times New Roman" w:cs="Times New Roman"/>
          <w:szCs w:val="24"/>
        </w:rPr>
        <w:t>τούργησε με τη μορφή της αστικής εταιρείας.</w:t>
      </w:r>
    </w:p>
    <w:p w14:paraId="4EC19574"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Εκεί, </w:t>
      </w:r>
      <w:r w:rsidRPr="009F105E">
        <w:rPr>
          <w:rFonts w:eastAsia="Times New Roman"/>
          <w:color w:val="222222"/>
          <w:szCs w:val="24"/>
          <w:shd w:val="clear" w:color="auto" w:fill="FFFFFF"/>
        </w:rPr>
        <w:t>λοιπόν</w:t>
      </w:r>
      <w:r>
        <w:rPr>
          <w:rFonts w:eastAsia="Times New Roman"/>
          <w:color w:val="222222"/>
          <w:szCs w:val="24"/>
          <w:shd w:val="clear" w:color="auto" w:fill="FFFFFF"/>
        </w:rPr>
        <w:t xml:space="preserve">, αυτή η εταιρεία δημιούργησε οικονομικά ζητήματα. Τα λεφτά μπήκαν από το 1993 μέχρι το 2002. Το 2003 σε έλεγχο του ΠΕΚ έπεσαν μεγάλα πρόστιμα που με τις προσαυξήσεις, τους τόκους και τους πρόσθετους </w:t>
      </w:r>
      <w:r>
        <w:rPr>
          <w:rFonts w:eastAsia="Times New Roman"/>
          <w:color w:val="222222"/>
          <w:szCs w:val="24"/>
          <w:shd w:val="clear" w:color="auto" w:fill="FFFFFF"/>
        </w:rPr>
        <w:t xml:space="preserve">φόρους, μιλάμε για ένα ποσό που βάρυνε αλληλεγγύως και εις όλον πάνω από 4 εκατομμύρια ευρώ τον κάθε παραγωγό των 5.000, των 10.000, των 20.000, των 30.000 ευρώ. Καταλαβαίνετε, λοιπόν, ότι εγκλωβίστηκαν αυτοί </w:t>
      </w:r>
      <w:r>
        <w:rPr>
          <w:rFonts w:eastAsia="Times New Roman"/>
          <w:color w:val="222222"/>
          <w:szCs w:val="24"/>
          <w:shd w:val="clear" w:color="auto" w:fill="FFFFFF"/>
        </w:rPr>
        <w:t xml:space="preserve">οι </w:t>
      </w:r>
      <w:r>
        <w:rPr>
          <w:rFonts w:eastAsia="Times New Roman"/>
          <w:color w:val="222222"/>
          <w:szCs w:val="24"/>
          <w:shd w:val="clear" w:color="auto" w:fill="FFFFFF"/>
        </w:rPr>
        <w:t>άνθρωποι κ</w:t>
      </w:r>
      <w:r>
        <w:rPr>
          <w:rFonts w:eastAsia="Times New Roman"/>
          <w:color w:val="222222"/>
          <w:szCs w:val="24"/>
          <w:shd w:val="clear" w:color="auto" w:fill="FFFFFF"/>
        </w:rPr>
        <w:t>α</w:t>
      </w:r>
      <w:r>
        <w:rPr>
          <w:rFonts w:eastAsia="Times New Roman"/>
          <w:color w:val="222222"/>
          <w:szCs w:val="24"/>
          <w:shd w:val="clear" w:color="auto" w:fill="FFFFFF"/>
        </w:rPr>
        <w:t>ι έπρεπε να βρεθεί λύση. Κι εμείς</w:t>
      </w:r>
      <w:r>
        <w:rPr>
          <w:rFonts w:eastAsia="Times New Roman"/>
          <w:color w:val="222222"/>
          <w:szCs w:val="24"/>
          <w:shd w:val="clear" w:color="auto" w:fill="FFFFFF"/>
        </w:rPr>
        <w:t xml:space="preserve"> δίνουμε σήμερα μια λύση με τροποποίηση του ν.4072/2012.</w:t>
      </w:r>
    </w:p>
    <w:p w14:paraId="4EC19575"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Pr>
          <w:rFonts w:eastAsia="Times New Roman"/>
          <w:color w:val="222222"/>
          <w:szCs w:val="24"/>
          <w:shd w:val="clear" w:color="auto" w:fill="FFFFFF"/>
        </w:rPr>
        <w:t>α</w:t>
      </w:r>
      <w:r>
        <w:rPr>
          <w:rFonts w:eastAsia="Times New Roman"/>
          <w:color w:val="222222"/>
          <w:szCs w:val="24"/>
          <w:shd w:val="clear" w:color="auto" w:fill="FFFFFF"/>
        </w:rPr>
        <w:t xml:space="preserve">ι ερωτώ τον κ. </w:t>
      </w:r>
      <w:proofErr w:type="spellStart"/>
      <w:r>
        <w:rPr>
          <w:rFonts w:eastAsia="Times New Roman"/>
          <w:color w:val="222222"/>
          <w:szCs w:val="24"/>
          <w:shd w:val="clear" w:color="auto" w:fill="FFFFFF"/>
        </w:rPr>
        <w:t>Καρασμάνη</w:t>
      </w:r>
      <w:proofErr w:type="spellEnd"/>
      <w:r>
        <w:rPr>
          <w:rFonts w:eastAsia="Times New Roman"/>
          <w:color w:val="222222"/>
          <w:szCs w:val="24"/>
          <w:shd w:val="clear" w:color="auto" w:fill="FFFFFF"/>
        </w:rPr>
        <w:t xml:space="preserve">, ο οποίος κάνει ότι δεν ξέρει και κάνει τον ανήξερο και προσπαθεί να λαϊκίσει κιόλας: Ποιος ήταν </w:t>
      </w:r>
      <w:r w:rsidRPr="000C2FA4">
        <w:rPr>
          <w:rFonts w:eastAsia="Times New Roman"/>
          <w:color w:val="222222"/>
          <w:szCs w:val="24"/>
          <w:shd w:val="clear" w:color="auto" w:fill="FFFFFF"/>
        </w:rPr>
        <w:t>Κυβέρνηση</w:t>
      </w:r>
      <w:r>
        <w:rPr>
          <w:rFonts w:eastAsia="Times New Roman"/>
          <w:color w:val="222222"/>
          <w:szCs w:val="24"/>
          <w:shd w:val="clear" w:color="auto" w:fill="FFFFFF"/>
        </w:rPr>
        <w:t xml:space="preserve">; Δεν ήταν ο ίδιος Βουλευτής; Είκοσι δύο χρόνια Βουλευτής, αν δεν </w:t>
      </w:r>
      <w:r>
        <w:rPr>
          <w:rFonts w:eastAsia="Times New Roman"/>
          <w:color w:val="222222"/>
          <w:szCs w:val="24"/>
          <w:shd w:val="clear" w:color="auto" w:fill="FFFFFF"/>
        </w:rPr>
        <w:t xml:space="preserve">κάνω, λάθος, κύριε </w:t>
      </w:r>
      <w:proofErr w:type="spellStart"/>
      <w:r>
        <w:rPr>
          <w:rFonts w:eastAsia="Times New Roman"/>
          <w:color w:val="222222"/>
          <w:szCs w:val="24"/>
          <w:shd w:val="clear" w:color="auto" w:fill="FFFFFF"/>
        </w:rPr>
        <w:t>Καρασμάνη</w:t>
      </w:r>
      <w:proofErr w:type="spellEnd"/>
      <w:r>
        <w:rPr>
          <w:rFonts w:eastAsia="Times New Roman"/>
          <w:color w:val="222222"/>
          <w:szCs w:val="24"/>
          <w:shd w:val="clear" w:color="auto" w:fill="FFFFFF"/>
        </w:rPr>
        <w:t xml:space="preserve"> και το πρόγραμμα αυτό είναι είκοσι πέντε χρόνων και οι δικοί σας άνθρωποι το δημιούργησαν; Γιατί τόσα χρόνια δεν κάνατε τίποτα; Επίσης, από το 2012 δεν ήσασταν Βουλευτής; Εσείς δεν ήσασταν μέσα στην Κυβέρνηση Σαμαρά Βενιζέλου; </w:t>
      </w:r>
      <w:r w:rsidRPr="000C2FA4">
        <w:rPr>
          <w:rFonts w:eastAsia="Times New Roman"/>
          <w:color w:val="222222"/>
          <w:szCs w:val="24"/>
          <w:shd w:val="clear" w:color="auto" w:fill="FFFFFF"/>
        </w:rPr>
        <w:t>Γιατί</w:t>
      </w:r>
      <w:r>
        <w:rPr>
          <w:rFonts w:eastAsia="Times New Roman"/>
          <w:color w:val="222222"/>
          <w:szCs w:val="24"/>
          <w:shd w:val="clear" w:color="auto" w:fill="FFFFFF"/>
        </w:rPr>
        <w:t xml:space="preserve"> δεν αλλάξατε τον ν.4072/2012 που τώρα αλλάζουμε εμείς; Δεν είναι νόμος του 2015, του 2016, του 2017. Είναι νόμος του 2012.</w:t>
      </w:r>
    </w:p>
    <w:p w14:paraId="4EC19576" w14:textId="77777777" w:rsidR="008E01FC" w:rsidRDefault="002168A0">
      <w:pPr>
        <w:spacing w:line="600" w:lineRule="auto"/>
        <w:ind w:firstLine="720"/>
        <w:jc w:val="both"/>
        <w:rPr>
          <w:rFonts w:eastAsia="Times New Roman"/>
          <w:color w:val="222222"/>
          <w:szCs w:val="24"/>
          <w:shd w:val="clear" w:color="auto" w:fill="FFFFFF"/>
        </w:rPr>
      </w:pPr>
      <w:r w:rsidRPr="000C2FA4">
        <w:rPr>
          <w:rFonts w:eastAsia="Times New Roman"/>
          <w:b/>
          <w:bCs/>
          <w:color w:val="222222"/>
          <w:shd w:val="clear" w:color="auto" w:fill="FFFFFF"/>
        </w:rPr>
        <w:t xml:space="preserve">ΠΡΟΕΔΡΕΥΩΝ (Γεώργιος </w:t>
      </w:r>
      <w:proofErr w:type="spellStart"/>
      <w:r w:rsidRPr="000C2FA4">
        <w:rPr>
          <w:rFonts w:eastAsia="Times New Roman"/>
          <w:b/>
          <w:bCs/>
          <w:color w:val="222222"/>
          <w:shd w:val="clear" w:color="auto" w:fill="FFFFFF"/>
        </w:rPr>
        <w:t>Λαμπρούλης</w:t>
      </w:r>
      <w:proofErr w:type="spellEnd"/>
      <w:r w:rsidRPr="000C2FA4">
        <w:rPr>
          <w:rFonts w:eastAsia="Times New Roman"/>
          <w:b/>
          <w:bCs/>
          <w:color w:val="222222"/>
          <w:shd w:val="clear" w:color="auto" w:fill="FFFFFF"/>
        </w:rPr>
        <w:t>):</w:t>
      </w:r>
      <w:r>
        <w:rPr>
          <w:rFonts w:eastAsia="Times New Roman"/>
          <w:color w:val="222222"/>
          <w:szCs w:val="24"/>
          <w:shd w:val="clear" w:color="auto" w:fill="FFFFFF"/>
        </w:rPr>
        <w:t xml:space="preserve"> Κύριε Σηφάκη, ολοκληρώστε </w:t>
      </w:r>
      <w:r w:rsidRPr="000C2FA4">
        <w:rPr>
          <w:rFonts w:eastAsia="Times New Roman"/>
          <w:bCs/>
          <w:color w:val="222222"/>
          <w:shd w:val="clear" w:color="auto" w:fill="FFFFFF"/>
        </w:rPr>
        <w:t>παρακαλώ</w:t>
      </w:r>
      <w:r>
        <w:rPr>
          <w:rFonts w:eastAsia="Times New Roman"/>
          <w:color w:val="222222"/>
          <w:szCs w:val="24"/>
          <w:shd w:val="clear" w:color="auto" w:fill="FFFFFF"/>
        </w:rPr>
        <w:t xml:space="preserve">. </w:t>
      </w:r>
    </w:p>
    <w:p w14:paraId="4EC19577" w14:textId="77777777" w:rsidR="008E01FC" w:rsidRDefault="002168A0">
      <w:pPr>
        <w:spacing w:line="600" w:lineRule="auto"/>
        <w:ind w:firstLine="720"/>
        <w:jc w:val="both"/>
        <w:rPr>
          <w:rFonts w:eastAsia="Times New Roman"/>
          <w:color w:val="222222"/>
          <w:szCs w:val="24"/>
          <w:shd w:val="clear" w:color="auto" w:fill="FFFFFF"/>
        </w:rPr>
      </w:pPr>
      <w:r w:rsidRPr="000C2FA4">
        <w:rPr>
          <w:rFonts w:eastAsia="Times New Roman"/>
          <w:b/>
          <w:color w:val="222222"/>
          <w:szCs w:val="24"/>
          <w:shd w:val="clear" w:color="auto" w:fill="FFFFFF"/>
        </w:rPr>
        <w:t>ΙΩΑΝΝΗΣ ΣΗΦΑΚΗΣ:</w:t>
      </w:r>
      <w:r>
        <w:rPr>
          <w:rFonts w:eastAsia="Times New Roman"/>
          <w:color w:val="222222"/>
          <w:szCs w:val="24"/>
          <w:shd w:val="clear" w:color="auto" w:fill="FFFFFF"/>
        </w:rPr>
        <w:t xml:space="preserve"> Άρα</w:t>
      </w:r>
      <w:r>
        <w:rPr>
          <w:rFonts w:eastAsia="Times New Roman"/>
          <w:color w:val="222222"/>
          <w:szCs w:val="24"/>
          <w:shd w:val="clear" w:color="auto" w:fill="FFFFFF"/>
        </w:rPr>
        <w:t xml:space="preserve"> έχετε τεράστια ευθύνη. Ταλαιπωρήσατε αυτούς τους ανθρώπους. Κ</w:t>
      </w:r>
      <w:r>
        <w:rPr>
          <w:rFonts w:eastAsia="Times New Roman"/>
          <w:color w:val="222222"/>
          <w:szCs w:val="24"/>
          <w:shd w:val="clear" w:color="auto" w:fill="FFFFFF"/>
        </w:rPr>
        <w:t>αι</w:t>
      </w:r>
      <w:r>
        <w:rPr>
          <w:rFonts w:eastAsia="Times New Roman"/>
          <w:color w:val="222222"/>
          <w:szCs w:val="24"/>
          <w:shd w:val="clear" w:color="auto" w:fill="FFFFFF"/>
        </w:rPr>
        <w:t xml:space="preserve"> έρχεστε τώρα που βρήκαμε τρόπο, την ίδια στιγμή που πηγαίνουν στον εισαγγελέα -χθες γνωρίζετε ότι εκατό αγρότες ήταν στο εισαγγελέα για ποινική ευθύνη και ζητάει ο εισαγγελέας 44 εκατομμύρια </w:t>
      </w:r>
      <w:r>
        <w:rPr>
          <w:rFonts w:eastAsia="Times New Roman"/>
          <w:color w:val="222222"/>
          <w:szCs w:val="24"/>
          <w:shd w:val="clear" w:color="auto" w:fill="FFFFFF"/>
        </w:rPr>
        <w:t>ευρώ αλληλεγγύως και εις όλον- και μπορέσαμε και πήραμε αναβολή, δίνοντας εγώ ένα χαρτί που λέει ότι θα το νομοθετήσουμε άμεσα και τους έδωσε το δικαστήριο αναβολή. Στις 17-4-2019 είναι το δεύτερο δικαστήριο. Μιλάμε για χίλιους διακόσιους ανθρώπους που έχο</w:t>
      </w:r>
      <w:r>
        <w:rPr>
          <w:rFonts w:eastAsia="Times New Roman"/>
          <w:color w:val="222222"/>
          <w:szCs w:val="24"/>
          <w:shd w:val="clear" w:color="auto" w:fill="FFFFFF"/>
        </w:rPr>
        <w:t xml:space="preserve">υν δικαστήρια και ζητούν από 4 εκατομμύρια από τον καθένα και έχουν και ποινική ευθύνη. </w:t>
      </w:r>
    </w:p>
    <w:p w14:paraId="4EC19578"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τώρα που βρίσκουμε τρόπο να αλλάξουμε τον ν.4072/2012 που θα μπορούσατε εσείς χίλιες φορές να τον αλλάξετε από το 2012 μέχρι το 2015 που αναλάβαμε εμείς, μιλάτε κα</w:t>
      </w:r>
      <w:r>
        <w:rPr>
          <w:rFonts w:eastAsia="Times New Roman"/>
          <w:color w:val="222222"/>
          <w:szCs w:val="24"/>
          <w:shd w:val="clear" w:color="auto" w:fill="FFFFFF"/>
        </w:rPr>
        <w:t>ι λαϊκίζετε να μην πληρώσουν ούτε την εταιρική τους ευθύνη, δηλαδή τα 30, τα 50, τα 100 ευρώ. Γελούν όταν τα ακούν οι αγρότες, όταν μέχρι και σήμερα χρωστούν 4 εκατομμύρια αλληλεγγύως και εις όλον. Και μάλιστα, προσπαθείτε να αποκρύψετε την τεράστια ευθύνη</w:t>
      </w:r>
      <w:r>
        <w:rPr>
          <w:rFonts w:eastAsia="Times New Roman"/>
          <w:color w:val="222222"/>
          <w:szCs w:val="24"/>
          <w:shd w:val="clear" w:color="auto" w:fill="FFFFFF"/>
        </w:rPr>
        <w:t xml:space="preserve"> σας μέσω αυτού του πραγματικού λαϊκισμού τον οποίο καταγγέλλω. Και καταλαβαίνουν οι αγρότες τι γίνεται.</w:t>
      </w:r>
    </w:p>
    <w:p w14:paraId="4EC19579"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η ρύθμιση σώζει και λυτρώνει τους χίλιους διακόσιους αγρότες της περιοχής μας και βεβαίως, πολλούς εκατοντάδες και χιλιάδες αγρότες και άλλους, όπ</w:t>
      </w:r>
      <w:r>
        <w:rPr>
          <w:rFonts w:eastAsia="Times New Roman"/>
          <w:color w:val="222222"/>
          <w:szCs w:val="24"/>
          <w:shd w:val="clear" w:color="auto" w:fill="FFFFFF"/>
        </w:rPr>
        <w:t xml:space="preserve">ως μέλη αστικών εταιρειών και απλά μέλη σε όλη την Ελλάδα. </w:t>
      </w:r>
    </w:p>
    <w:p w14:paraId="4EC1957A"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έλεγα κιόλας ότι ο τρόπος με τον οποίον αντιμετωπίσατε, κύριε </w:t>
      </w:r>
      <w:proofErr w:type="spellStart"/>
      <w:r>
        <w:rPr>
          <w:rFonts w:eastAsia="Times New Roman"/>
          <w:color w:val="222222"/>
          <w:szCs w:val="24"/>
          <w:shd w:val="clear" w:color="auto" w:fill="FFFFFF"/>
        </w:rPr>
        <w:t>Καρασμάνη</w:t>
      </w:r>
      <w:proofErr w:type="spellEnd"/>
      <w:r>
        <w:rPr>
          <w:rFonts w:eastAsia="Times New Roman"/>
          <w:color w:val="222222"/>
          <w:szCs w:val="24"/>
          <w:shd w:val="clear" w:color="auto" w:fill="FFFFFF"/>
        </w:rPr>
        <w:t>, το θέμα και η προηγούμενη συζήτηση που κάνατε υπονοεί και άλλα πράγματα. Προσπαθείτε ίσως να βγάλετε λάδι και τους πρωτα</w:t>
      </w:r>
      <w:r>
        <w:rPr>
          <w:rFonts w:eastAsia="Times New Roman"/>
          <w:color w:val="222222"/>
          <w:szCs w:val="24"/>
          <w:shd w:val="clear" w:color="auto" w:fill="FFFFFF"/>
        </w:rPr>
        <w:t>ιτίους. Εκ μέρους των πρωταιτίων μιλήσατε και όχι εκ μέρος των αγροτών. Θα σας τα καταλογίσει όλα αυτά ο αγροτικός κόσμος το αμέσως επόμενο διάστημα.</w:t>
      </w:r>
    </w:p>
    <w:p w14:paraId="4EC1957B"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Συμπερασματικά, το νομοσχέδιο εισάγει χρήσιμες διατάξεις που βοηθούν την οικονομία και την αναπτυξιακή πορ</w:t>
      </w:r>
      <w:r>
        <w:rPr>
          <w:rFonts w:eastAsia="Times New Roman"/>
          <w:color w:val="222222"/>
          <w:szCs w:val="24"/>
          <w:shd w:val="clear" w:color="auto" w:fill="FFFFFF"/>
        </w:rPr>
        <w:t>εία της χώρας, που κινητοποιούν τις παραγωγικές δυνάμεις, την ίδια ώρα που αυτό ακριβώς είναι το ζητούμενο για τη χώρα. Και έτσι, καλούμε τα κόμματα του Κοινοβουλίου να το υπερψηφίσουν.</w:t>
      </w:r>
    </w:p>
    <w:p w14:paraId="4EC1957C" w14:textId="77777777" w:rsidR="008E01FC" w:rsidRDefault="002168A0">
      <w:pPr>
        <w:spacing w:line="600" w:lineRule="auto"/>
        <w:ind w:firstLine="720"/>
        <w:jc w:val="both"/>
        <w:rPr>
          <w:rFonts w:eastAsia="Times New Roman"/>
          <w:color w:val="222222"/>
          <w:szCs w:val="24"/>
          <w:shd w:val="clear" w:color="auto" w:fill="FFFFFF"/>
        </w:rPr>
      </w:pPr>
      <w:r w:rsidRPr="000348E6">
        <w:rPr>
          <w:rFonts w:eastAsia="Times New Roman"/>
          <w:b/>
          <w:bCs/>
          <w:color w:val="222222"/>
          <w:shd w:val="clear" w:color="auto" w:fill="FFFFFF"/>
        </w:rPr>
        <w:t xml:space="preserve">ΠΡΟΕΔΡΕΥΩΝ (Γεώργιος </w:t>
      </w:r>
      <w:proofErr w:type="spellStart"/>
      <w:r w:rsidRPr="000348E6">
        <w:rPr>
          <w:rFonts w:eastAsia="Times New Roman"/>
          <w:b/>
          <w:bCs/>
          <w:color w:val="222222"/>
          <w:shd w:val="clear" w:color="auto" w:fill="FFFFFF"/>
        </w:rPr>
        <w:t>Λαμπρούλης</w:t>
      </w:r>
      <w:proofErr w:type="spellEnd"/>
      <w:r w:rsidRPr="000348E6">
        <w:rPr>
          <w:rFonts w:eastAsia="Times New Roman"/>
          <w:b/>
          <w:bCs/>
          <w:color w:val="222222"/>
          <w:shd w:val="clear" w:color="auto" w:fill="FFFFFF"/>
        </w:rPr>
        <w:t>):</w:t>
      </w:r>
      <w:r w:rsidRPr="000348E6">
        <w:rPr>
          <w:rFonts w:eastAsia="Times New Roman"/>
          <w:color w:val="222222"/>
          <w:szCs w:val="24"/>
          <w:shd w:val="clear" w:color="auto" w:fill="FFFFFF"/>
        </w:rPr>
        <w:t xml:space="preserve"> </w:t>
      </w:r>
      <w:r>
        <w:rPr>
          <w:rFonts w:eastAsia="Times New Roman"/>
          <w:color w:val="222222"/>
          <w:szCs w:val="24"/>
          <w:shd w:val="clear" w:color="auto" w:fill="FFFFFF"/>
        </w:rPr>
        <w:t>Τον λόγο έχει ο κ. Δήμας.</w:t>
      </w:r>
    </w:p>
    <w:p w14:paraId="4EC1957D" w14:textId="77777777" w:rsidR="008E01FC" w:rsidRDefault="002168A0">
      <w:pPr>
        <w:spacing w:line="600" w:lineRule="auto"/>
        <w:ind w:firstLine="720"/>
        <w:jc w:val="both"/>
        <w:rPr>
          <w:rFonts w:eastAsia="Times New Roman"/>
          <w:color w:val="222222"/>
          <w:szCs w:val="24"/>
          <w:shd w:val="clear" w:color="auto" w:fill="FFFFFF"/>
        </w:rPr>
      </w:pPr>
      <w:r w:rsidRPr="000348E6">
        <w:rPr>
          <w:rFonts w:eastAsia="Times New Roman"/>
          <w:b/>
          <w:color w:val="222222"/>
          <w:szCs w:val="24"/>
          <w:shd w:val="clear" w:color="auto" w:fill="FFFFFF"/>
        </w:rPr>
        <w:t xml:space="preserve">ΓΕΩΡΓΙΟΣ </w:t>
      </w:r>
      <w:r w:rsidRPr="000348E6">
        <w:rPr>
          <w:rFonts w:eastAsia="Times New Roman"/>
          <w:b/>
          <w:color w:val="222222"/>
          <w:szCs w:val="24"/>
          <w:shd w:val="clear" w:color="auto" w:fill="FFFFFF"/>
        </w:rPr>
        <w:t>ΚΑΡΑΣΜΑΝΗΣ:</w:t>
      </w:r>
      <w:r>
        <w:rPr>
          <w:rFonts w:eastAsia="Times New Roman"/>
          <w:color w:val="222222"/>
          <w:szCs w:val="24"/>
          <w:shd w:val="clear" w:color="auto" w:fill="FFFFFF"/>
        </w:rPr>
        <w:t xml:space="preserve"> </w:t>
      </w:r>
      <w:r w:rsidRPr="000348E6">
        <w:rPr>
          <w:rFonts w:eastAsia="Times New Roman"/>
          <w:bCs/>
          <w:color w:val="222222"/>
          <w:shd w:val="clear" w:color="auto" w:fill="FFFFFF"/>
        </w:rPr>
        <w:t>Κύριε Πρόεδρε,</w:t>
      </w:r>
      <w:r>
        <w:rPr>
          <w:rFonts w:eastAsia="Times New Roman"/>
          <w:color w:val="222222"/>
          <w:szCs w:val="24"/>
          <w:shd w:val="clear" w:color="auto" w:fill="FFFFFF"/>
        </w:rPr>
        <w:t xml:space="preserve"> ζητώ τον λόγο.</w:t>
      </w:r>
    </w:p>
    <w:p w14:paraId="4EC1957E" w14:textId="77777777" w:rsidR="008E01FC" w:rsidRDefault="002168A0">
      <w:pPr>
        <w:spacing w:line="600" w:lineRule="auto"/>
        <w:ind w:firstLine="720"/>
        <w:jc w:val="both"/>
        <w:rPr>
          <w:rFonts w:eastAsia="Times New Roman"/>
          <w:color w:val="222222"/>
          <w:szCs w:val="24"/>
          <w:shd w:val="clear" w:color="auto" w:fill="FFFFFF"/>
        </w:rPr>
      </w:pPr>
      <w:r w:rsidRPr="000348E6">
        <w:rPr>
          <w:rFonts w:eastAsia="Times New Roman"/>
          <w:b/>
          <w:bCs/>
          <w:color w:val="222222"/>
          <w:shd w:val="clear" w:color="auto" w:fill="FFFFFF"/>
        </w:rPr>
        <w:t xml:space="preserve">ΠΡΟΕΔΡΕΥΩΝ (Γεώργιος </w:t>
      </w:r>
      <w:proofErr w:type="spellStart"/>
      <w:r w:rsidRPr="000348E6">
        <w:rPr>
          <w:rFonts w:eastAsia="Times New Roman"/>
          <w:b/>
          <w:bCs/>
          <w:color w:val="222222"/>
          <w:shd w:val="clear" w:color="auto" w:fill="FFFFFF"/>
        </w:rPr>
        <w:t>Λαμπρούλης</w:t>
      </w:r>
      <w:proofErr w:type="spellEnd"/>
      <w:r w:rsidRPr="000348E6">
        <w:rPr>
          <w:rFonts w:eastAsia="Times New Roman"/>
          <w:b/>
          <w:bCs/>
          <w:color w:val="222222"/>
          <w:shd w:val="clear" w:color="auto" w:fill="FFFFFF"/>
        </w:rPr>
        <w:t>):</w:t>
      </w:r>
      <w:r w:rsidRPr="000348E6">
        <w:rPr>
          <w:rFonts w:eastAsia="Times New Roman"/>
          <w:color w:val="222222"/>
          <w:szCs w:val="24"/>
          <w:shd w:val="clear" w:color="auto" w:fill="FFFFFF"/>
        </w:rPr>
        <w:t xml:space="preserve"> </w:t>
      </w: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Καρασμάνη</w:t>
      </w:r>
      <w:proofErr w:type="spellEnd"/>
      <w:r>
        <w:rPr>
          <w:rFonts w:eastAsia="Times New Roman"/>
          <w:color w:val="222222"/>
          <w:szCs w:val="24"/>
          <w:shd w:val="clear" w:color="auto" w:fill="FFFFFF"/>
        </w:rPr>
        <w:t>, επειδή αναφέρθηκε τώρα…</w:t>
      </w:r>
    </w:p>
    <w:p w14:paraId="4EC1957F" w14:textId="77777777" w:rsidR="008E01FC" w:rsidRDefault="002168A0">
      <w:pPr>
        <w:spacing w:line="600" w:lineRule="auto"/>
        <w:ind w:firstLine="720"/>
        <w:jc w:val="both"/>
        <w:rPr>
          <w:rFonts w:eastAsia="Times New Roman"/>
          <w:bCs/>
          <w:color w:val="222222"/>
          <w:shd w:val="clear" w:color="auto" w:fill="FFFFFF"/>
        </w:rPr>
      </w:pPr>
      <w:r>
        <w:rPr>
          <w:rFonts w:eastAsia="Times New Roman"/>
          <w:b/>
          <w:color w:val="222222"/>
          <w:szCs w:val="24"/>
          <w:shd w:val="clear" w:color="auto" w:fill="FFFFFF"/>
        </w:rPr>
        <w:t>ΓΕΩΡΓΙΟΣ ΚΑΡΑΣΜΑΝΗΣ:</w:t>
      </w:r>
      <w:r>
        <w:rPr>
          <w:rFonts w:eastAsia="Times New Roman"/>
          <w:color w:val="222222"/>
          <w:szCs w:val="24"/>
          <w:shd w:val="clear" w:color="auto" w:fill="FFFFFF"/>
        </w:rPr>
        <w:t xml:space="preserve"> Δεν μπορεί να περάσει έτσι. </w:t>
      </w:r>
      <w:r>
        <w:rPr>
          <w:rFonts w:eastAsia="Times New Roman"/>
          <w:bCs/>
          <w:color w:val="222222"/>
          <w:shd w:val="clear" w:color="auto" w:fill="FFFFFF"/>
        </w:rPr>
        <w:t>Εδώ αναφέρθηκε προσωπικά.</w:t>
      </w:r>
    </w:p>
    <w:p w14:paraId="4EC19580"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 xml:space="preserve">ΠΡΟΕΔΡΕΥΩΝ (Γεώργιος </w:t>
      </w:r>
      <w:proofErr w:type="spellStart"/>
      <w:r>
        <w:rPr>
          <w:rFonts w:eastAsia="Times New Roman"/>
          <w:b/>
          <w:bCs/>
          <w:color w:val="222222"/>
          <w:shd w:val="clear" w:color="auto" w:fill="FFFFFF"/>
        </w:rPr>
        <w:t>Λαμπρούλης</w:t>
      </w:r>
      <w:proofErr w:type="spellEnd"/>
      <w:r>
        <w:rPr>
          <w:rFonts w:eastAsia="Times New Roman"/>
          <w:b/>
          <w:bCs/>
          <w:color w:val="222222"/>
          <w:shd w:val="clear" w:color="auto" w:fill="FFFFFF"/>
        </w:rPr>
        <w:t>):</w:t>
      </w:r>
      <w:r>
        <w:rPr>
          <w:rFonts w:eastAsia="Times New Roman"/>
          <w:color w:val="222222"/>
          <w:szCs w:val="24"/>
          <w:shd w:val="clear" w:color="auto" w:fill="FFFFFF"/>
        </w:rPr>
        <w:t xml:space="preserve"> Εντάξει, το κατανοώ, αλλά διαστρέβλωσε κάτι από αυτά που είπατε;</w:t>
      </w:r>
    </w:p>
    <w:p w14:paraId="4EC19581" w14:textId="77777777" w:rsidR="008E01FC" w:rsidRDefault="002168A0">
      <w:pPr>
        <w:spacing w:line="600" w:lineRule="auto"/>
        <w:ind w:firstLine="720"/>
        <w:jc w:val="both"/>
        <w:rPr>
          <w:rFonts w:eastAsia="Times New Roman"/>
          <w:bCs/>
          <w:color w:val="222222"/>
          <w:shd w:val="clear" w:color="auto" w:fill="FFFFFF"/>
        </w:rPr>
      </w:pPr>
      <w:r>
        <w:rPr>
          <w:rFonts w:eastAsia="Times New Roman"/>
          <w:b/>
          <w:color w:val="222222"/>
          <w:szCs w:val="24"/>
          <w:shd w:val="clear" w:color="auto" w:fill="FFFFFF"/>
        </w:rPr>
        <w:t>ΓΕΩΡΓΙΟΣ ΚΑΡΑΣΜΑΝΗΣ:</w:t>
      </w:r>
      <w:r>
        <w:rPr>
          <w:rFonts w:eastAsia="Times New Roman"/>
          <w:color w:val="222222"/>
          <w:szCs w:val="24"/>
          <w:shd w:val="clear" w:color="auto" w:fill="FFFFFF"/>
        </w:rPr>
        <w:t xml:space="preserve"> </w:t>
      </w:r>
      <w:r w:rsidRPr="000348E6">
        <w:rPr>
          <w:rFonts w:eastAsia="Times New Roman"/>
          <w:bCs/>
          <w:color w:val="222222"/>
          <w:shd w:val="clear" w:color="auto" w:fill="FFFFFF"/>
        </w:rPr>
        <w:t>Πρέπει</w:t>
      </w:r>
      <w:r>
        <w:rPr>
          <w:rFonts w:eastAsia="Times New Roman"/>
          <w:bCs/>
          <w:color w:val="222222"/>
          <w:shd w:val="clear" w:color="auto" w:fill="FFFFFF"/>
        </w:rPr>
        <w:t xml:space="preserve"> να βάλουμε τα πράγματα στη θέση τους για το πώς προέκυψε το θέμα. </w:t>
      </w:r>
    </w:p>
    <w:p w14:paraId="4EC19582"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 xml:space="preserve">ΠΡΟΕΔΡΕΥΩΝ (Γεώργιος </w:t>
      </w:r>
      <w:proofErr w:type="spellStart"/>
      <w:r>
        <w:rPr>
          <w:rFonts w:eastAsia="Times New Roman"/>
          <w:b/>
          <w:bCs/>
          <w:color w:val="222222"/>
          <w:shd w:val="clear" w:color="auto" w:fill="FFFFFF"/>
        </w:rPr>
        <w:t>Λαμπρούλης</w:t>
      </w:r>
      <w:proofErr w:type="spellEnd"/>
      <w:r>
        <w:rPr>
          <w:rFonts w:eastAsia="Times New Roman"/>
          <w:b/>
          <w:bCs/>
          <w:color w:val="222222"/>
          <w:shd w:val="clear" w:color="auto" w:fill="FFFFFF"/>
        </w:rPr>
        <w:t>):</w:t>
      </w:r>
      <w:r>
        <w:rPr>
          <w:rFonts w:eastAsia="Times New Roman"/>
          <w:color w:val="222222"/>
          <w:szCs w:val="24"/>
          <w:shd w:val="clear" w:color="auto" w:fill="FFFFFF"/>
        </w:rPr>
        <w:t xml:space="preserve"> Θερμή παράκληση, κύριε </w:t>
      </w:r>
      <w:proofErr w:type="spellStart"/>
      <w:r>
        <w:rPr>
          <w:rFonts w:eastAsia="Times New Roman"/>
          <w:color w:val="222222"/>
          <w:szCs w:val="24"/>
          <w:shd w:val="clear" w:color="auto" w:fill="FFFFFF"/>
        </w:rPr>
        <w:t>Καρασμάνη</w:t>
      </w:r>
      <w:proofErr w:type="spellEnd"/>
      <w:r>
        <w:rPr>
          <w:rFonts w:eastAsia="Times New Roman"/>
          <w:color w:val="222222"/>
          <w:szCs w:val="24"/>
          <w:shd w:val="clear" w:color="auto" w:fill="FFFFFF"/>
        </w:rPr>
        <w:t>, σε ένα λεπτό να εκθέσετε αυ</w:t>
      </w:r>
      <w:r>
        <w:rPr>
          <w:rFonts w:eastAsia="Times New Roman"/>
          <w:color w:val="222222"/>
          <w:szCs w:val="24"/>
          <w:shd w:val="clear" w:color="auto" w:fill="FFFFFF"/>
        </w:rPr>
        <w:t xml:space="preserve">τό που θέλετε να πείτε. Σας </w:t>
      </w:r>
      <w:r w:rsidRPr="000348E6">
        <w:rPr>
          <w:rFonts w:eastAsia="Times New Roman"/>
          <w:bCs/>
          <w:color w:val="222222"/>
          <w:shd w:val="clear" w:color="auto" w:fill="FFFFFF"/>
        </w:rPr>
        <w:t>παρακαλώ</w:t>
      </w:r>
      <w:r>
        <w:rPr>
          <w:rFonts w:eastAsia="Times New Roman"/>
          <w:color w:val="222222"/>
          <w:szCs w:val="24"/>
          <w:shd w:val="clear" w:color="auto" w:fill="FFFFFF"/>
        </w:rPr>
        <w:t xml:space="preserve"> πολύ.</w:t>
      </w:r>
    </w:p>
    <w:p w14:paraId="4EC19583"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ΚΑΡΑΣΜΑΝΗΣ:</w:t>
      </w:r>
      <w:r>
        <w:rPr>
          <w:rFonts w:eastAsia="Times New Roman"/>
          <w:color w:val="222222"/>
          <w:szCs w:val="24"/>
          <w:shd w:val="clear" w:color="auto" w:fill="FFFFFF"/>
        </w:rPr>
        <w:t xml:space="preserve"> </w:t>
      </w:r>
      <w:r w:rsidRPr="000348E6">
        <w:rPr>
          <w:rFonts w:eastAsia="Times New Roman"/>
          <w:bCs/>
          <w:color w:val="222222"/>
          <w:shd w:val="clear" w:color="auto" w:fill="FFFFFF"/>
        </w:rPr>
        <w:t>Κύριε Πρόεδρε,</w:t>
      </w:r>
      <w:r>
        <w:rPr>
          <w:rFonts w:eastAsia="Times New Roman"/>
          <w:bCs/>
          <w:color w:val="222222"/>
          <w:shd w:val="clear" w:color="auto" w:fill="FFFFFF"/>
        </w:rPr>
        <w:t xml:space="preserve"> εγώ στα είκοσι τρία χρόνια ποτέ δεν έκανα προσωπική επίθεση σε κανέναν συνάδελφο. Σέβομαι τον θεσμικό ρόλο. Ξέρω ότι </w:t>
      </w:r>
      <w:r>
        <w:rPr>
          <w:rFonts w:eastAsia="Times New Roman"/>
          <w:color w:val="222222"/>
          <w:szCs w:val="24"/>
          <w:shd w:val="clear" w:color="auto" w:fill="FFFFFF"/>
        </w:rPr>
        <w:t>είναι η επιθυμία του κάθε συνάδελφου το καλύτερο, αλλά υπάρχ</w:t>
      </w:r>
      <w:r>
        <w:rPr>
          <w:rFonts w:eastAsia="Times New Roman"/>
          <w:color w:val="222222"/>
          <w:szCs w:val="24"/>
          <w:shd w:val="clear" w:color="auto" w:fill="FFFFFF"/>
        </w:rPr>
        <w:t xml:space="preserve">ει μια Κυβέρνηση που δεν το κάνει. </w:t>
      </w:r>
    </w:p>
    <w:p w14:paraId="4EC19584"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κει και πέρα, βλέπω για πρώτη φορά η «πρώτη φορά </w:t>
      </w:r>
      <w:r>
        <w:rPr>
          <w:rFonts w:eastAsia="Times New Roman"/>
          <w:color w:val="222222"/>
          <w:szCs w:val="24"/>
          <w:shd w:val="clear" w:color="auto" w:fill="FFFFFF"/>
        </w:rPr>
        <w:t>α</w:t>
      </w:r>
      <w:r>
        <w:rPr>
          <w:rFonts w:eastAsia="Times New Roman"/>
          <w:color w:val="222222"/>
          <w:szCs w:val="24"/>
          <w:shd w:val="clear" w:color="auto" w:fill="FFFFFF"/>
        </w:rPr>
        <w:t xml:space="preserve">ριστερά» να ξεχωρίζει τους ανθρώπους και να τους βάζει ταμπέλες, να τους ξεχωρίζει πολιτικά κι επιπλέον, ανθρώπους οι οποίοι έχουν αθωωθεί ομόφωνα από το Εφετείο να τους κατατάσσει ως κατηγορούμενους, πρωταίτιους. </w:t>
      </w:r>
    </w:p>
    <w:p w14:paraId="4EC19585"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εκεί και πέρα, το θέμα της </w:t>
      </w:r>
      <w:r>
        <w:rPr>
          <w:rFonts w:eastAsia="Times New Roman"/>
          <w:color w:val="222222"/>
          <w:szCs w:val="24"/>
          <w:shd w:val="clear" w:color="auto" w:fill="FFFFFF"/>
        </w:rPr>
        <w:t>«</w:t>
      </w:r>
      <w:r>
        <w:rPr>
          <w:rFonts w:eastAsia="Times New Roman"/>
          <w:color w:val="222222"/>
          <w:szCs w:val="24"/>
          <w:shd w:val="clear" w:color="auto" w:fill="FFFFFF"/>
        </w:rPr>
        <w:t>Αθηνάς</w:t>
      </w:r>
      <w:r>
        <w:rPr>
          <w:rFonts w:eastAsia="Times New Roman"/>
          <w:color w:val="222222"/>
          <w:szCs w:val="24"/>
          <w:shd w:val="clear" w:color="auto" w:fill="FFFFFF"/>
        </w:rPr>
        <w:t>»</w:t>
      </w:r>
      <w:r>
        <w:rPr>
          <w:rFonts w:eastAsia="Times New Roman"/>
          <w:color w:val="222222"/>
          <w:szCs w:val="24"/>
          <w:shd w:val="clear" w:color="auto" w:fill="FFFFFF"/>
        </w:rPr>
        <w:t xml:space="preserve">, </w:t>
      </w:r>
      <w:r w:rsidRPr="008A71D9">
        <w:rPr>
          <w:rFonts w:eastAsia="Times New Roman"/>
          <w:bCs/>
          <w:color w:val="222222"/>
          <w:shd w:val="clear" w:color="auto" w:fill="FFFFFF"/>
        </w:rPr>
        <w:t>κύριε Πρόεδρε,</w:t>
      </w:r>
      <w:r>
        <w:rPr>
          <w:rFonts w:eastAsia="Times New Roman"/>
          <w:color w:val="222222"/>
          <w:szCs w:val="24"/>
          <w:shd w:val="clear" w:color="auto" w:fill="FFFFFF"/>
        </w:rPr>
        <w:t xml:space="preserve"> κορυφώθηκε το 2015. Ας βρουν ένα δημοσίευμα, ένα δελτίο Τύπου που να αναφέρεται στο θέμα αυτό πριν από το 2015. Και μάλιστα από το 2017 και μετά άρχισαν τους αγρότες να τους σέρνουν στα δικαστήρια. Τέσσερα χρόνια, </w:t>
      </w:r>
      <w:r w:rsidRPr="00230AA5">
        <w:rPr>
          <w:rFonts w:eastAsia="Times New Roman"/>
          <w:color w:val="222222"/>
          <w:szCs w:val="24"/>
          <w:shd w:val="clear" w:color="auto" w:fill="FFFFFF"/>
        </w:rPr>
        <w:t>λοιπόν</w:t>
      </w:r>
      <w:r>
        <w:rPr>
          <w:rFonts w:eastAsia="Times New Roman"/>
          <w:color w:val="222222"/>
          <w:szCs w:val="24"/>
          <w:shd w:val="clear" w:color="auto" w:fill="FFFFFF"/>
        </w:rPr>
        <w:t>, ταλαιπωρούνται αυτο</w:t>
      </w:r>
      <w:r>
        <w:rPr>
          <w:rFonts w:eastAsia="Times New Roman"/>
          <w:color w:val="222222"/>
          <w:szCs w:val="24"/>
          <w:shd w:val="clear" w:color="auto" w:fill="FFFFFF"/>
        </w:rPr>
        <w:t>ί οι άνθρωποι. Τους υποσχέθηκαν να τους απαλλάξουν και ότι δεν θα πληρώσουν ούτε ένα ευρώ</w:t>
      </w:r>
      <w:r>
        <w:rPr>
          <w:rFonts w:eastAsia="Times New Roman"/>
          <w:color w:val="222222"/>
          <w:szCs w:val="24"/>
          <w:shd w:val="clear" w:color="auto" w:fill="FFFFFF"/>
        </w:rPr>
        <w:t xml:space="preserve"> κα</w:t>
      </w:r>
      <w:r>
        <w:rPr>
          <w:rFonts w:eastAsia="Times New Roman"/>
          <w:color w:val="222222"/>
          <w:szCs w:val="24"/>
          <w:shd w:val="clear" w:color="auto" w:fill="FFFFFF"/>
        </w:rPr>
        <w:t xml:space="preserve">ι έρχονται σήμερα και φέρνουν μια </w:t>
      </w:r>
      <w:r w:rsidRPr="00F00278">
        <w:rPr>
          <w:rFonts w:eastAsia="Times New Roman"/>
          <w:color w:val="222222"/>
          <w:szCs w:val="24"/>
          <w:shd w:val="clear" w:color="auto" w:fill="FFFFFF"/>
        </w:rPr>
        <w:t>τροπολογία</w:t>
      </w:r>
      <w:r>
        <w:rPr>
          <w:rFonts w:eastAsia="Times New Roman"/>
          <w:color w:val="222222"/>
          <w:szCs w:val="24"/>
          <w:shd w:val="clear" w:color="auto" w:fill="FFFFFF"/>
        </w:rPr>
        <w:t xml:space="preserve"> μισή και κολοβή. Και θα πληρώσει το ποσό της αξίας της συνεταιριστικής μερίδας που δεν ξέρει κανένας ποια είναι. Πεντακ</w:t>
      </w:r>
      <w:r>
        <w:rPr>
          <w:rFonts w:eastAsia="Times New Roman"/>
          <w:color w:val="222222"/>
          <w:szCs w:val="24"/>
          <w:shd w:val="clear" w:color="auto" w:fill="FFFFFF"/>
        </w:rPr>
        <w:t xml:space="preserve">όσια θα είναι; Χίλια θα </w:t>
      </w:r>
      <w:r w:rsidRPr="00C76C0F">
        <w:rPr>
          <w:rFonts w:eastAsia="Times New Roman"/>
          <w:color w:val="222222"/>
          <w:szCs w:val="24"/>
          <w:shd w:val="clear" w:color="auto" w:fill="FFFFFF"/>
        </w:rPr>
        <w:t>είναι</w:t>
      </w:r>
      <w:r>
        <w:rPr>
          <w:rFonts w:eastAsia="Times New Roman"/>
          <w:color w:val="222222"/>
          <w:szCs w:val="24"/>
          <w:shd w:val="clear" w:color="auto" w:fill="FFFFFF"/>
        </w:rPr>
        <w:t xml:space="preserve">; Δύο χιλιάδες; Αυτή </w:t>
      </w:r>
      <w:r w:rsidRPr="00C76C0F">
        <w:rPr>
          <w:rFonts w:eastAsia="Times New Roman"/>
          <w:color w:val="222222"/>
          <w:szCs w:val="24"/>
          <w:shd w:val="clear" w:color="auto" w:fill="FFFFFF"/>
        </w:rPr>
        <w:t>είναι</w:t>
      </w:r>
      <w:r>
        <w:rPr>
          <w:rFonts w:eastAsia="Times New Roman"/>
          <w:color w:val="222222"/>
          <w:szCs w:val="24"/>
          <w:shd w:val="clear" w:color="auto" w:fill="FFFFFF"/>
        </w:rPr>
        <w:t xml:space="preserve"> η ουσία.</w:t>
      </w:r>
    </w:p>
    <w:p w14:paraId="4EC19586" w14:textId="77777777" w:rsidR="008E01FC" w:rsidRDefault="002168A0">
      <w:pPr>
        <w:spacing w:line="600" w:lineRule="auto"/>
        <w:ind w:firstLine="720"/>
        <w:jc w:val="both"/>
        <w:rPr>
          <w:rFonts w:eastAsia="Times New Roman"/>
          <w:bCs/>
          <w:color w:val="222222"/>
          <w:shd w:val="clear" w:color="auto" w:fill="FFFFFF"/>
        </w:rPr>
      </w:pPr>
      <w:r w:rsidRPr="00C76C0F">
        <w:rPr>
          <w:rFonts w:eastAsia="Times New Roman"/>
          <w:color w:val="222222"/>
          <w:szCs w:val="24"/>
          <w:shd w:val="clear" w:color="auto" w:fill="FFFFFF"/>
        </w:rPr>
        <w:t>Ευχαριστώ</w:t>
      </w:r>
      <w:r>
        <w:rPr>
          <w:rFonts w:eastAsia="Times New Roman"/>
          <w:color w:val="222222"/>
          <w:szCs w:val="24"/>
          <w:shd w:val="clear" w:color="auto" w:fill="FFFFFF"/>
        </w:rPr>
        <w:t xml:space="preserve">, </w:t>
      </w:r>
      <w:r w:rsidRPr="00C76C0F">
        <w:rPr>
          <w:rFonts w:eastAsia="Times New Roman"/>
          <w:bCs/>
          <w:color w:val="222222"/>
          <w:shd w:val="clear" w:color="auto" w:fill="FFFFFF"/>
        </w:rPr>
        <w:t>κύριε Πρόεδρε</w:t>
      </w:r>
      <w:r>
        <w:rPr>
          <w:rFonts w:eastAsia="Times New Roman"/>
          <w:bCs/>
          <w:color w:val="222222"/>
          <w:shd w:val="clear" w:color="auto" w:fill="FFFFFF"/>
        </w:rPr>
        <w:t>.</w:t>
      </w:r>
    </w:p>
    <w:p w14:paraId="4EC19587"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 xml:space="preserve">ΠΡΟΕΔΡΕΥΩΝ (Γεώργιος </w:t>
      </w:r>
      <w:proofErr w:type="spellStart"/>
      <w:r>
        <w:rPr>
          <w:rFonts w:eastAsia="Times New Roman"/>
          <w:b/>
          <w:bCs/>
          <w:color w:val="222222"/>
          <w:shd w:val="clear" w:color="auto" w:fill="FFFFFF"/>
        </w:rPr>
        <w:t>Λαμπρούλης</w:t>
      </w:r>
      <w:proofErr w:type="spellEnd"/>
      <w:r>
        <w:rPr>
          <w:rFonts w:eastAsia="Times New Roman"/>
          <w:b/>
          <w:bCs/>
          <w:color w:val="222222"/>
          <w:shd w:val="clear" w:color="auto" w:fill="FFFFFF"/>
        </w:rPr>
        <w:t>):</w:t>
      </w:r>
      <w:r>
        <w:rPr>
          <w:rFonts w:eastAsia="Times New Roman"/>
          <w:color w:val="222222"/>
          <w:szCs w:val="24"/>
          <w:shd w:val="clear" w:color="auto" w:fill="FFFFFF"/>
        </w:rPr>
        <w:t xml:space="preserve">  Καλώς.</w:t>
      </w:r>
    </w:p>
    <w:p w14:paraId="4EC19588"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Δήμας.</w:t>
      </w:r>
    </w:p>
    <w:p w14:paraId="4EC19589" w14:textId="77777777" w:rsidR="008E01FC" w:rsidRDefault="002168A0">
      <w:pPr>
        <w:spacing w:line="600" w:lineRule="auto"/>
        <w:ind w:firstLine="720"/>
        <w:jc w:val="both"/>
        <w:rPr>
          <w:rFonts w:eastAsia="Times New Roman"/>
          <w:color w:val="222222"/>
          <w:szCs w:val="24"/>
          <w:shd w:val="clear" w:color="auto" w:fill="FFFFFF"/>
        </w:rPr>
      </w:pPr>
      <w:r w:rsidRPr="00C76C0F">
        <w:rPr>
          <w:rFonts w:eastAsia="Times New Roman"/>
          <w:b/>
          <w:color w:val="222222"/>
          <w:szCs w:val="24"/>
          <w:shd w:val="clear" w:color="auto" w:fill="FFFFFF"/>
        </w:rPr>
        <w:t>ΧΡΙΣΤΟΣ ΔΗΜΑΣ:</w:t>
      </w:r>
      <w:r>
        <w:rPr>
          <w:rFonts w:eastAsia="Times New Roman"/>
          <w:color w:val="222222"/>
          <w:szCs w:val="24"/>
          <w:shd w:val="clear" w:color="auto" w:fill="FFFFFF"/>
        </w:rPr>
        <w:t xml:space="preserve"> Δεν χρειάζεται.</w:t>
      </w:r>
    </w:p>
    <w:p w14:paraId="4EC1958A"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 xml:space="preserve">ΠΡΟΕΔΡΕΥΩΝ (Γεώργιος </w:t>
      </w:r>
      <w:proofErr w:type="spellStart"/>
      <w:r>
        <w:rPr>
          <w:rFonts w:eastAsia="Times New Roman"/>
          <w:b/>
          <w:bCs/>
          <w:color w:val="222222"/>
          <w:shd w:val="clear" w:color="auto" w:fill="FFFFFF"/>
        </w:rPr>
        <w:t>Λαμπρούλης</w:t>
      </w:r>
      <w:proofErr w:type="spellEnd"/>
      <w:r>
        <w:rPr>
          <w:rFonts w:eastAsia="Times New Roman"/>
          <w:b/>
          <w:bCs/>
          <w:color w:val="222222"/>
          <w:shd w:val="clear" w:color="auto" w:fill="FFFFFF"/>
        </w:rPr>
        <w:t>):</w:t>
      </w:r>
      <w:r>
        <w:rPr>
          <w:rFonts w:eastAsia="Times New Roman"/>
          <w:color w:val="222222"/>
          <w:szCs w:val="24"/>
          <w:shd w:val="clear" w:color="auto" w:fill="FFFFFF"/>
        </w:rPr>
        <w:t xml:space="preserve"> Για δευτερολογία, όχι; Καλώς.</w:t>
      </w:r>
    </w:p>
    <w:p w14:paraId="4EC1958B"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Κωνσταντινόπουλος.</w:t>
      </w:r>
    </w:p>
    <w:p w14:paraId="4EC1958C" w14:textId="77777777" w:rsidR="008E01FC" w:rsidRDefault="002168A0">
      <w:pPr>
        <w:spacing w:line="600" w:lineRule="auto"/>
        <w:ind w:firstLine="720"/>
        <w:jc w:val="both"/>
        <w:rPr>
          <w:rFonts w:eastAsia="Times New Roman"/>
          <w:color w:val="222222"/>
          <w:szCs w:val="24"/>
          <w:shd w:val="clear" w:color="auto" w:fill="FFFFFF"/>
        </w:rPr>
      </w:pPr>
      <w:r w:rsidRPr="00C76C0F">
        <w:rPr>
          <w:rFonts w:eastAsia="Times New Roman"/>
          <w:b/>
          <w:color w:val="222222"/>
          <w:szCs w:val="24"/>
          <w:shd w:val="clear" w:color="auto" w:fill="FFFFFF"/>
        </w:rPr>
        <w:t xml:space="preserve">ΟΔΥΣΣΕΑΣ ΚΩΝΣΤΑΝΤΙΝΟΠΟΥΛΟΣ: </w:t>
      </w:r>
      <w:r>
        <w:rPr>
          <w:rFonts w:eastAsia="Times New Roman"/>
          <w:color w:val="222222"/>
          <w:szCs w:val="24"/>
          <w:shd w:val="clear" w:color="auto" w:fill="FFFFFF"/>
        </w:rPr>
        <w:t>Όχι.</w:t>
      </w:r>
    </w:p>
    <w:p w14:paraId="4EC1958D"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 xml:space="preserve">ΠΡΟΕΔΡΕΥΩΝ (Γεώργιος </w:t>
      </w:r>
      <w:proofErr w:type="spellStart"/>
      <w:r>
        <w:rPr>
          <w:rFonts w:eastAsia="Times New Roman"/>
          <w:b/>
          <w:bCs/>
          <w:color w:val="222222"/>
          <w:shd w:val="clear" w:color="auto" w:fill="FFFFFF"/>
        </w:rPr>
        <w:t>Λαμπρούλης</w:t>
      </w:r>
      <w:proofErr w:type="spellEnd"/>
      <w:r>
        <w:rPr>
          <w:rFonts w:eastAsia="Times New Roman"/>
          <w:b/>
          <w:bCs/>
          <w:color w:val="222222"/>
          <w:shd w:val="clear" w:color="auto" w:fill="FFFFFF"/>
        </w:rPr>
        <w:t>):</w:t>
      </w:r>
      <w:r>
        <w:rPr>
          <w:rFonts w:eastAsia="Times New Roman"/>
          <w:color w:val="222222"/>
          <w:szCs w:val="24"/>
          <w:shd w:val="clear" w:color="auto" w:fill="FFFFFF"/>
        </w:rPr>
        <w:t xml:space="preserve"> Ούτε κι εσείς δευτερολογία;  Δεν επιθυμείτε ή θέλετε αργότερα; </w:t>
      </w:r>
    </w:p>
    <w:p w14:paraId="4EC1958E" w14:textId="77777777" w:rsidR="008E01FC" w:rsidRDefault="002168A0">
      <w:pPr>
        <w:spacing w:line="600" w:lineRule="auto"/>
        <w:ind w:firstLine="720"/>
        <w:jc w:val="both"/>
        <w:rPr>
          <w:rFonts w:eastAsia="Times New Roman"/>
          <w:color w:val="222222"/>
          <w:szCs w:val="24"/>
          <w:shd w:val="clear" w:color="auto" w:fill="FFFFFF"/>
        </w:rPr>
      </w:pPr>
      <w:r w:rsidRPr="00C76C0F">
        <w:rPr>
          <w:rFonts w:eastAsia="Times New Roman"/>
          <w:b/>
          <w:color w:val="222222"/>
          <w:szCs w:val="24"/>
          <w:shd w:val="clear" w:color="auto" w:fill="FFFFFF"/>
        </w:rPr>
        <w:t xml:space="preserve">ΟΔΥΣΣΕΑΣ ΚΩΝΣΤΑΝΤΙΝΟΠΟΥΛΟΣ: </w:t>
      </w:r>
      <w:r>
        <w:rPr>
          <w:rFonts w:eastAsia="Times New Roman"/>
          <w:color w:val="222222"/>
          <w:szCs w:val="24"/>
          <w:shd w:val="clear" w:color="auto" w:fill="FFFFFF"/>
        </w:rPr>
        <w:t>Δεν επιθυμώ.</w:t>
      </w:r>
    </w:p>
    <w:p w14:paraId="4EC1958F"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 xml:space="preserve">ΠΡΟΕΔΡΕΥΩΝ (Γεώργιος </w:t>
      </w:r>
      <w:proofErr w:type="spellStart"/>
      <w:r>
        <w:rPr>
          <w:rFonts w:eastAsia="Times New Roman"/>
          <w:b/>
          <w:bCs/>
          <w:color w:val="222222"/>
          <w:shd w:val="clear" w:color="auto" w:fill="FFFFFF"/>
        </w:rPr>
        <w:t>Λαμπρούλης</w:t>
      </w:r>
      <w:proofErr w:type="spellEnd"/>
      <w:r>
        <w:rPr>
          <w:rFonts w:eastAsia="Times New Roman"/>
          <w:b/>
          <w:bCs/>
          <w:color w:val="222222"/>
          <w:shd w:val="clear" w:color="auto" w:fill="FFFFFF"/>
        </w:rPr>
        <w:t>):</w:t>
      </w:r>
      <w:r>
        <w:rPr>
          <w:rFonts w:eastAsia="Times New Roman"/>
          <w:color w:val="222222"/>
          <w:szCs w:val="24"/>
          <w:shd w:val="clear" w:color="auto" w:fill="FFFFFF"/>
        </w:rPr>
        <w:t xml:space="preserve"> Ωραία, να το</w:t>
      </w:r>
      <w:r>
        <w:rPr>
          <w:rFonts w:eastAsia="Times New Roman"/>
          <w:color w:val="222222"/>
          <w:szCs w:val="24"/>
          <w:shd w:val="clear" w:color="auto" w:fill="FFFFFF"/>
        </w:rPr>
        <w:t xml:space="preserve"> διευκρινίσουμε.</w:t>
      </w:r>
    </w:p>
    <w:p w14:paraId="4EC19590"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w:t>
      </w:r>
      <w:proofErr w:type="spellStart"/>
      <w:r>
        <w:rPr>
          <w:rFonts w:eastAsia="Times New Roman"/>
          <w:color w:val="222222"/>
          <w:szCs w:val="24"/>
          <w:shd w:val="clear" w:color="auto" w:fill="FFFFFF"/>
        </w:rPr>
        <w:t>Σαχινίδης</w:t>
      </w:r>
      <w:proofErr w:type="spellEnd"/>
      <w:r>
        <w:rPr>
          <w:rFonts w:eastAsia="Times New Roman"/>
          <w:color w:val="222222"/>
          <w:szCs w:val="24"/>
          <w:shd w:val="clear" w:color="auto" w:fill="FFFFFF"/>
        </w:rPr>
        <w:t xml:space="preserve"> από τη Χρυσή Αυγή</w:t>
      </w:r>
    </w:p>
    <w:p w14:paraId="4EC19591" w14:textId="77777777" w:rsidR="008E01FC" w:rsidRDefault="002168A0">
      <w:pPr>
        <w:spacing w:line="600" w:lineRule="auto"/>
        <w:ind w:firstLine="720"/>
        <w:jc w:val="both"/>
        <w:rPr>
          <w:rFonts w:eastAsia="Times New Roman"/>
          <w:color w:val="222222"/>
          <w:szCs w:val="24"/>
          <w:shd w:val="clear" w:color="auto" w:fill="FFFFFF"/>
        </w:rPr>
      </w:pPr>
      <w:r w:rsidRPr="00C76C0F">
        <w:rPr>
          <w:rFonts w:eastAsia="Times New Roman"/>
          <w:b/>
          <w:color w:val="222222"/>
          <w:szCs w:val="24"/>
          <w:shd w:val="clear" w:color="auto" w:fill="FFFFFF"/>
        </w:rPr>
        <w:t>ΙΩΑΝΝΗΣ ΣΑΧΙΝΙΔΗΣ:</w:t>
      </w:r>
      <w:r>
        <w:rPr>
          <w:rFonts w:eastAsia="Times New Roman"/>
          <w:color w:val="222222"/>
          <w:szCs w:val="24"/>
          <w:shd w:val="clear" w:color="auto" w:fill="FFFFFF"/>
        </w:rPr>
        <w:t xml:space="preserve"> Ευχαριστώ, κύριε Πρόεδρε.</w:t>
      </w:r>
    </w:p>
    <w:p w14:paraId="4EC19592"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Απουσιάζει πάλι ο Αντιπρόεδρος της Κυβέρνησης και Υπουργός Οικονομίας κ. Δραγασάκης, όπως συνήθως, όταν μιλάει η Χρυσή Αυγή.</w:t>
      </w:r>
    </w:p>
    <w:p w14:paraId="4EC19593"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Αναφέρθηκε στην τοποθέ</w:t>
      </w:r>
      <w:r>
        <w:rPr>
          <w:rFonts w:eastAsia="Times New Roman"/>
          <w:color w:val="222222"/>
          <w:szCs w:val="24"/>
          <w:shd w:val="clear" w:color="auto" w:fill="FFFFFF"/>
        </w:rPr>
        <w:t xml:space="preserve">τησή του και έκανε μάλιστα αναφορά ότι βγήκαμε από τα μνημόνια και για να το υποστηρίξει αυτό, αναφέρθηκε στο ότι αυτός είναι ένας από τους λόγους που η σημερινή </w:t>
      </w:r>
      <w:r w:rsidRPr="007D64EA">
        <w:rPr>
          <w:rFonts w:eastAsia="Times New Roman"/>
          <w:color w:val="222222"/>
          <w:szCs w:val="24"/>
          <w:shd w:val="clear" w:color="auto" w:fill="FFFFFF"/>
        </w:rPr>
        <w:t>τροπολογία</w:t>
      </w:r>
      <w:r>
        <w:rPr>
          <w:rFonts w:eastAsia="Times New Roman"/>
          <w:color w:val="222222"/>
          <w:szCs w:val="24"/>
          <w:shd w:val="clear" w:color="auto" w:fill="FFFFFF"/>
        </w:rPr>
        <w:t xml:space="preserve"> καταργεί κατ’ </w:t>
      </w:r>
      <w:proofErr w:type="spellStart"/>
      <w:r>
        <w:rPr>
          <w:rFonts w:eastAsia="Times New Roman"/>
          <w:color w:val="222222"/>
          <w:szCs w:val="24"/>
          <w:shd w:val="clear" w:color="auto" w:fill="FFFFFF"/>
        </w:rPr>
        <w:t>ουσίαν</w:t>
      </w:r>
      <w:proofErr w:type="spellEnd"/>
      <w:r>
        <w:rPr>
          <w:rFonts w:eastAsia="Times New Roman"/>
          <w:color w:val="222222"/>
          <w:szCs w:val="24"/>
          <w:shd w:val="clear" w:color="auto" w:fill="FFFFFF"/>
        </w:rPr>
        <w:t xml:space="preserve"> τον νόμο Κατσέλη, τον ν.3869. </w:t>
      </w:r>
    </w:p>
    <w:p w14:paraId="4EC19594"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Αλήθεια, αν είναι πράγματι έτσι</w:t>
      </w:r>
      <w:r>
        <w:rPr>
          <w:rFonts w:eastAsia="Times New Roman"/>
          <w:color w:val="222222"/>
          <w:szCs w:val="24"/>
          <w:shd w:val="clear" w:color="auto" w:fill="FFFFFF"/>
        </w:rPr>
        <w:t xml:space="preserve"> τα πράγματα κι έχουμε βγει από το μνημόνιο, για ποιον λόγο δεν εκταμιεύτηκε και το ένα δισεκατομμύριο; Τι ακριβώς έγινε, εφόσον πλέον δεν δίνουμε λογαριασμό στους τοκογλύφους; </w:t>
      </w:r>
    </w:p>
    <w:p w14:paraId="4EC19595"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το ότι δεν έχει απολύτως καμία γνώση, μου δίνει κάθε δικαίωμα να αμφισβητή</w:t>
      </w:r>
      <w:r>
        <w:rPr>
          <w:rFonts w:eastAsia="Times New Roman"/>
          <w:color w:val="222222"/>
          <w:szCs w:val="24"/>
          <w:shd w:val="clear" w:color="auto" w:fill="FFFFFF"/>
        </w:rPr>
        <w:t>σω τα στοιχεία που κατέθεσαν οι φορείς και η εκπρόσωπος των ελληνικών τραπεζών, αλλά και από την πλευρά της Τράπεζας της Ελλάδ</w:t>
      </w:r>
      <w:r>
        <w:rPr>
          <w:rFonts w:eastAsia="Times New Roman"/>
          <w:color w:val="222222"/>
          <w:szCs w:val="24"/>
          <w:shd w:val="clear" w:color="auto" w:fill="FFFFFF"/>
        </w:rPr>
        <w:t>ο</w:t>
      </w:r>
      <w:r>
        <w:rPr>
          <w:rFonts w:eastAsia="Times New Roman"/>
          <w:color w:val="222222"/>
          <w:szCs w:val="24"/>
          <w:shd w:val="clear" w:color="auto" w:fill="FFFFFF"/>
        </w:rPr>
        <w:t xml:space="preserve">ς, ακριβώς η κίνηση που έκανε ο Αντιπρόεδρος της Κυβέρνησης και Υπουργός Οικονομίας μέσα στην </w:t>
      </w:r>
      <w:r>
        <w:rPr>
          <w:rFonts w:eastAsia="Times New Roman"/>
          <w:color w:val="222222"/>
          <w:szCs w:val="24"/>
          <w:shd w:val="clear" w:color="auto" w:fill="FFFFFF"/>
        </w:rPr>
        <w:t>ε</w:t>
      </w:r>
      <w:r>
        <w:rPr>
          <w:rFonts w:eastAsia="Times New Roman"/>
          <w:color w:val="222222"/>
          <w:szCs w:val="24"/>
          <w:shd w:val="clear" w:color="auto" w:fill="FFFFFF"/>
        </w:rPr>
        <w:t>πιτροπή. Είναι κάτι το οποίο είδαν</w:t>
      </w:r>
      <w:r>
        <w:rPr>
          <w:rFonts w:eastAsia="Times New Roman"/>
          <w:color w:val="222222"/>
          <w:szCs w:val="24"/>
          <w:shd w:val="clear" w:color="auto" w:fill="FFFFFF"/>
        </w:rPr>
        <w:t xml:space="preserve"> οι περισσότεροι Βουλευτές, φαντάζομαι. </w:t>
      </w:r>
    </w:p>
    <w:p w14:paraId="4EC19596"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Πριν ξεκινήσει η επιτροπή, κατέβηκε από το βήμα, πήγε στην εκπρόσωπο των ελληνικών τραπεζών και την παρακαλούσε εναγωνίως να του πει ένα νούμερο -αν είναι δυνατόν Υπουργός Οικονομίας να μην ήξερε, να μην είχε μια ει</w:t>
      </w:r>
      <w:r>
        <w:rPr>
          <w:rFonts w:eastAsia="Times New Roman"/>
          <w:color w:val="222222"/>
          <w:szCs w:val="24"/>
          <w:shd w:val="clear" w:color="auto" w:fill="FFFFFF"/>
        </w:rPr>
        <w:t xml:space="preserve">κόνα σε ό,τι αφορά το ποσοστό αυτών που θα ωφεληθούν από τη συγκεκριμένη τροπολογία- και της έλεγε: «Πες μου ένα ποσοστό, με κάποια απόκλιση έστω πάνω κάτω». Είναι δυνατόν; Δηλαδή, με ποια στοιχεία; </w:t>
      </w:r>
    </w:p>
    <w:p w14:paraId="4EC19597"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αφού ήρθαν οι συγκεκριμένοι φορείς, ο εκπρόσωπος της</w:t>
      </w:r>
      <w:r>
        <w:rPr>
          <w:rFonts w:eastAsia="Times New Roman"/>
          <w:color w:val="222222"/>
          <w:szCs w:val="24"/>
          <w:shd w:val="clear" w:color="auto" w:fill="FFFFFF"/>
        </w:rPr>
        <w:t xml:space="preserve"> Τράπεζας της Ελλάδ</w:t>
      </w:r>
      <w:r>
        <w:rPr>
          <w:rFonts w:eastAsia="Times New Roman"/>
          <w:color w:val="222222"/>
          <w:szCs w:val="24"/>
          <w:shd w:val="clear" w:color="auto" w:fill="FFFFFF"/>
        </w:rPr>
        <w:t>ο</w:t>
      </w:r>
      <w:r>
        <w:rPr>
          <w:rFonts w:eastAsia="Times New Roman"/>
          <w:color w:val="222222"/>
          <w:szCs w:val="24"/>
          <w:shd w:val="clear" w:color="auto" w:fill="FFFFFF"/>
        </w:rPr>
        <w:t>ς, όπως και η εκπρόσωπος των τραπεζών, γιατί δεν κατέθεσαν απολύτως κανένα μα κανένα γραπτό στοιχείο; Τα όσα είπαν στις ερωτήσεις που έγιναν, λέχθηκαν απλά προφορικά. Από πού προκύπτει το ποσοστό του 70%; Θα πρέπει ως τράπεζα ή ως Τράπε</w:t>
      </w:r>
      <w:r>
        <w:rPr>
          <w:rFonts w:eastAsia="Times New Roman"/>
          <w:color w:val="222222"/>
          <w:szCs w:val="24"/>
          <w:shd w:val="clear" w:color="auto" w:fill="FFFFFF"/>
        </w:rPr>
        <w:t>ζα της Ελλάδ</w:t>
      </w:r>
      <w:r>
        <w:rPr>
          <w:rFonts w:eastAsia="Times New Roman"/>
          <w:color w:val="222222"/>
          <w:szCs w:val="24"/>
          <w:shd w:val="clear" w:color="auto" w:fill="FFFFFF"/>
        </w:rPr>
        <w:t>ο</w:t>
      </w:r>
      <w:r>
        <w:rPr>
          <w:rFonts w:eastAsia="Times New Roman"/>
          <w:color w:val="222222"/>
          <w:szCs w:val="24"/>
          <w:shd w:val="clear" w:color="auto" w:fill="FFFFFF"/>
        </w:rPr>
        <w:t xml:space="preserve">ς να έχει κάνει μια έρευνα για το πού προκύπτει αυτό το ποσοστό. </w:t>
      </w:r>
    </w:p>
    <w:p w14:paraId="4EC19598"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είχαμε κάποια τέτοια ενημέρωση ούτε σήμερα κατά τη διάρκεια της συζήτησης στην Ολομέλεια, αλλά και ούτε στις επιτροπές. Δηλαδή ήρθε μια κυρία η οποία εκπροσωπεί τις τράπεζες</w:t>
      </w:r>
      <w:r>
        <w:rPr>
          <w:rFonts w:eastAsia="Times New Roman"/>
          <w:color w:val="222222"/>
          <w:szCs w:val="24"/>
          <w:shd w:val="clear" w:color="auto" w:fill="FFFFFF"/>
        </w:rPr>
        <w:t xml:space="preserve"> και λέει</w:t>
      </w:r>
      <w:r>
        <w:rPr>
          <w:rFonts w:eastAsia="Times New Roman"/>
          <w:color w:val="222222"/>
          <w:szCs w:val="24"/>
          <w:shd w:val="clear" w:color="auto" w:fill="FFFFFF"/>
        </w:rPr>
        <w:t>:</w:t>
      </w:r>
      <w:r>
        <w:rPr>
          <w:rFonts w:eastAsia="Times New Roman"/>
          <w:color w:val="222222"/>
          <w:szCs w:val="24"/>
          <w:shd w:val="clear" w:color="auto" w:fill="FFFFFF"/>
        </w:rPr>
        <w:t xml:space="preserve"> «Αφορά το 70%»; Στοιχεία, κυρία μου, στοιχεία! Πώς και από πού; Αφορά το ύψος των δανείων, δηλαδή το 70%; Δεν ανέφερε τίποτα από αυτά που λέω. Αφορούσε τα δάνεια που είναι ως 175.000 και 250.000 ευρώ; Αυτά είναι τελείως αυθαίρετα. Ό,τι ειπώθηκε </w:t>
      </w:r>
      <w:r>
        <w:rPr>
          <w:rFonts w:eastAsia="Times New Roman"/>
          <w:color w:val="222222"/>
          <w:szCs w:val="24"/>
          <w:shd w:val="clear" w:color="auto" w:fill="FFFFFF"/>
        </w:rPr>
        <w:t>μέσα στην επιτροπή από τους φορείς δεν τεκμηριώθηκε με κανέναν απολύτως τρόπο.</w:t>
      </w:r>
    </w:p>
    <w:p w14:paraId="4EC19599"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καλώ τον κύριο Υφυπουργό να αποδείξει ακριβώς το αντίθετο στην τοποθέτησή του. Ήρθαν οι τραπεζίτες, είπαν αυτά που ήθελαν και δυστυχώς, κάποιοι από τους βουλευτές της συμπολ</w:t>
      </w:r>
      <w:r>
        <w:rPr>
          <w:rFonts w:eastAsia="Times New Roman"/>
          <w:color w:val="222222"/>
          <w:szCs w:val="24"/>
          <w:shd w:val="clear" w:color="auto" w:fill="FFFFFF"/>
        </w:rPr>
        <w:t xml:space="preserve">ίτευσης τα πήραν και τρέξανε, τα κάνανε σημαία. </w:t>
      </w:r>
    </w:p>
    <w:p w14:paraId="4EC1959A" w14:textId="77777777" w:rsidR="008E01FC" w:rsidRDefault="002168A0">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Ήταν ξεκάθαροι και οι δύο. Ο εκπρόσωπος της Τράπεζας της Ελλάδ</w:t>
      </w:r>
      <w:r>
        <w:rPr>
          <w:rFonts w:eastAsia="Times New Roman"/>
          <w:color w:val="222222"/>
          <w:szCs w:val="24"/>
          <w:shd w:val="clear" w:color="auto" w:fill="FFFFFF"/>
        </w:rPr>
        <w:t>ο</w:t>
      </w:r>
      <w:r>
        <w:rPr>
          <w:rFonts w:eastAsia="Times New Roman"/>
          <w:color w:val="222222"/>
          <w:szCs w:val="24"/>
          <w:shd w:val="clear" w:color="auto" w:fill="FFFFFF"/>
        </w:rPr>
        <w:t>ς αναφέρθηκε σε ποσοστά επί των ποσών. Είπε ότι τα 85 δισεκατομμύρια ευρώ, από αυτά τα χρήματα που οφείλονται, στη ρύθμιση θα μπει ένα ποσοστό 1</w:t>
      </w:r>
      <w:r>
        <w:rPr>
          <w:rFonts w:eastAsia="Times New Roman"/>
          <w:color w:val="222222"/>
          <w:szCs w:val="24"/>
          <w:shd w:val="clear" w:color="auto" w:fill="FFFFFF"/>
        </w:rPr>
        <w:t>0%. Δεν μίλησε για τους δανειολήπτες όντως, σε αντίθεση με την εκπρόσωπο των τραπεζών η οποία είπε ότι το 90% των μη εξυπηρετούμενων δανείων αφορά το 70% των δανειοληπτών. Παίζετε με τα νούμερα δηλαδή. Στη μια περίπτωση θα συμφωνήσουμε ότι πρέπει να προστα</w:t>
      </w:r>
      <w:r>
        <w:rPr>
          <w:rFonts w:eastAsia="Times New Roman"/>
          <w:color w:val="222222"/>
          <w:szCs w:val="24"/>
          <w:shd w:val="clear" w:color="auto" w:fill="FFFFFF"/>
        </w:rPr>
        <w:t xml:space="preserve">τευθεί με κάθε τρόπο ειδικά ο δανειολήπτης μεσαίου και χαμηλού εισοδήματος -δεν το συζητάμε- αλλά κανένας από αυτούς που έχει την ικανότητα και τη δυνατότητα να καταβάλει χρήματα κι έχει σταματήσει. Στην άλλη όμως περίπτωση, θα πρέπει να μας εξηγήσουν όλα </w:t>
      </w:r>
      <w:r>
        <w:rPr>
          <w:rFonts w:eastAsia="Times New Roman"/>
          <w:color w:val="222222"/>
          <w:szCs w:val="24"/>
          <w:shd w:val="clear" w:color="auto" w:fill="FFFFFF"/>
        </w:rPr>
        <w:t>αυτά που ανέφερα.</w:t>
      </w:r>
    </w:p>
    <w:p w14:paraId="4EC1959B" w14:textId="77777777" w:rsidR="008E01FC" w:rsidRDefault="002168A0">
      <w:pPr>
        <w:spacing w:line="600" w:lineRule="auto"/>
        <w:ind w:firstLine="720"/>
        <w:jc w:val="both"/>
        <w:rPr>
          <w:rFonts w:eastAsia="Times New Roman"/>
          <w:szCs w:val="24"/>
        </w:rPr>
      </w:pPr>
      <w:r>
        <w:rPr>
          <w:rFonts w:eastAsia="Times New Roman"/>
          <w:color w:val="222222"/>
          <w:szCs w:val="24"/>
          <w:shd w:val="clear" w:color="auto" w:fill="FFFFFF"/>
        </w:rPr>
        <w:t>Μας είπαν δηλαδή εν ολίγοις ότι οι πολλοί χρωστάνε λίγα και οι λίγοι πολλά. Το ζήτημα όμως που προκύπτει και αναφέρθηκε από κάποιους πράγματι προηγουμένως είναι τα πολλά πώς θα παρθούν. Διότι το 90% των ανεξόφλητων δανείων θα μείνει απλήρ</w:t>
      </w:r>
      <w:r>
        <w:rPr>
          <w:rFonts w:eastAsia="Times New Roman"/>
          <w:color w:val="222222"/>
          <w:szCs w:val="24"/>
          <w:shd w:val="clear" w:color="auto" w:fill="FFFFFF"/>
        </w:rPr>
        <w:t xml:space="preserve">ωτο. </w:t>
      </w:r>
    </w:p>
    <w:p w14:paraId="4EC1959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Ποια μέτρα θα λάβει η Κυβέρνησή σας; Δεν ακούσαμε απολύτως τίποτα, όπως δεν ακούσαμε κανέναν από όλους σήμερα στην Ολομέλεια ούτε στις </w:t>
      </w:r>
      <w:r>
        <w:rPr>
          <w:rFonts w:eastAsia="Times New Roman" w:cs="Times New Roman"/>
          <w:szCs w:val="24"/>
        </w:rPr>
        <w:t>ε</w:t>
      </w:r>
      <w:r>
        <w:rPr>
          <w:rFonts w:eastAsia="Times New Roman" w:cs="Times New Roman"/>
          <w:szCs w:val="24"/>
        </w:rPr>
        <w:t>πιτροπές να κάνει κάποιες ερωτήσεις σχετικά με το τι θα γίνει με αυτούς που απορρίπτονται ή αδυνατούν να πληρώσουν</w:t>
      </w:r>
      <w:r>
        <w:rPr>
          <w:rFonts w:eastAsia="Times New Roman" w:cs="Times New Roman"/>
          <w:szCs w:val="24"/>
        </w:rPr>
        <w:t>.</w:t>
      </w:r>
    </w:p>
    <w:p w14:paraId="4EC1959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Υπάρχουν πάρα πολλά ζητήματα. Η τροπολογία που φέρατε και παρουσιάσατε ως μέριμνα για την προστασία της πρώτης κατοικίας δεν είναι καθόλου έτσι. Είναι ξεκάθαρο ότι αφορά, όπως είπα και πριν, μόνο όσους έχουν εισοδήματα και μπορούν να ανταπεξέλθουν, όπως </w:t>
      </w:r>
      <w:r>
        <w:rPr>
          <w:rFonts w:eastAsia="Times New Roman" w:cs="Times New Roman"/>
          <w:szCs w:val="24"/>
        </w:rPr>
        <w:t>είπα, σε κάποια ρύθμιση.</w:t>
      </w:r>
    </w:p>
    <w:p w14:paraId="4EC1959E" w14:textId="77777777" w:rsidR="008E01FC" w:rsidRDefault="002168A0">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4EC1959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Τελειώνω, κύριε</w:t>
      </w:r>
      <w:r w:rsidRPr="00397ADE">
        <w:rPr>
          <w:rFonts w:eastAsia="Times New Roman" w:cs="Times New Roman"/>
          <w:szCs w:val="24"/>
        </w:rPr>
        <w:t xml:space="preserve"> </w:t>
      </w:r>
      <w:r>
        <w:rPr>
          <w:rFonts w:eastAsia="Times New Roman" w:cs="Times New Roman"/>
          <w:szCs w:val="24"/>
        </w:rPr>
        <w:t>Πρόεδρε.</w:t>
      </w:r>
    </w:p>
    <w:p w14:paraId="4EC195A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Δυστυχώς, όμως, αρκετοί από αυτούς στη διάρκεια θα δηλώσουν και αυτοί αδυναμία λόγω μείωσης και του δικού τους εισοδήματος</w:t>
      </w:r>
      <w:r>
        <w:rPr>
          <w:rFonts w:eastAsia="Times New Roman" w:cs="Times New Roman"/>
          <w:szCs w:val="24"/>
        </w:rPr>
        <w:t>. Λοιπόν, για ποια μέριμνα συζητούμε; Όταν κάποιος είναι άνεργος ή δεν έχει καθόλου εισοδήματα, για ποια ακριβώς μέριμνα και προστασία πρώτης κατοικίας συζητούμε;</w:t>
      </w:r>
    </w:p>
    <w:p w14:paraId="4EC195A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Στα δεκαεπτά άρθρα της τροπολογίας δεν υπάρχει καμμία απολύτως αναφορά, όπως είπα και πριν, γ</w:t>
      </w:r>
      <w:r>
        <w:rPr>
          <w:rFonts w:eastAsia="Times New Roman" w:cs="Times New Roman"/>
          <w:szCs w:val="24"/>
        </w:rPr>
        <w:t>ια τους οικονομικά αδύναμους ή όσους απορρίπτονται. Για αυτούς έχετε να μας προτείνετε κάτι για να τους προστατεύσουμε, να προστατεύσουμε την πρώτη τους κατοικία;</w:t>
      </w:r>
    </w:p>
    <w:p w14:paraId="4EC195A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Όσο για το ποσοστό που είπατε, για το 70%, δεν προκύπτει από πουθενά αυτό για να μπορέσω εγώ </w:t>
      </w:r>
      <w:r>
        <w:rPr>
          <w:rFonts w:eastAsia="Times New Roman" w:cs="Times New Roman"/>
          <w:szCs w:val="24"/>
        </w:rPr>
        <w:t>να το δεχτώ. Και πιστέψτε με, έχω την καλή θέληση και διάθεση να ψηφίσω κάτι το οποίο αφορά ένα μεγάλο κομμάτι του ελληνικού λαού, αλλά δεν με έχει πείσει κανένας τους. Ήρθαν δύο κύριοι, τραπεζίτες των οποίων τα σπίτια και τις περιουσίες τα έσωσε ο ελληνικ</w:t>
      </w:r>
      <w:r>
        <w:rPr>
          <w:rFonts w:eastAsia="Times New Roman" w:cs="Times New Roman"/>
          <w:szCs w:val="24"/>
        </w:rPr>
        <w:t xml:space="preserve">ός λαός και καλούνται σήμερα αυτοί οι κύριοι, για τους οποίους έκανε ο ελληνικός λαός την </w:t>
      </w:r>
      <w:proofErr w:type="spellStart"/>
      <w:r>
        <w:rPr>
          <w:rFonts w:eastAsia="Times New Roman" w:cs="Times New Roman"/>
          <w:szCs w:val="24"/>
        </w:rPr>
        <w:t>ανακεφαλαιοποίηση</w:t>
      </w:r>
      <w:proofErr w:type="spellEnd"/>
      <w:r>
        <w:rPr>
          <w:rFonts w:eastAsia="Times New Roman" w:cs="Times New Roman"/>
          <w:szCs w:val="24"/>
        </w:rPr>
        <w:t>, να έρθουν να κουνήσουν το χέρι σε αυτούς που υπέπεσαν στη φτώχεια όχι με δική τους υπαιτιότητα και να τους λένε «εγώ θα αποφασίσω σαν τράπεζα ποιος</w:t>
      </w:r>
      <w:r>
        <w:rPr>
          <w:rFonts w:eastAsia="Times New Roman" w:cs="Times New Roman"/>
          <w:szCs w:val="24"/>
        </w:rPr>
        <w:t xml:space="preserve"> από εσάς θα γλυτώσει το σπίτι του». Αν είναι δυνατόν!</w:t>
      </w:r>
    </w:p>
    <w:p w14:paraId="4EC195A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Ζητάμε άμεση προστασία για την πρώτη κατοικία για τις δύο τουλάχιστον κατηγορίες δανειοληπτών και αυτοί είναι, όπως ανέφερα, αυτοί που έχουν τη δυνατότητα να μπουν σε αυτή τη ρύθμιση -αυτό είναι το ένα</w:t>
      </w:r>
      <w:r>
        <w:rPr>
          <w:rFonts w:eastAsia="Times New Roman" w:cs="Times New Roman"/>
          <w:szCs w:val="24"/>
        </w:rPr>
        <w:t xml:space="preserve"> κομμάτι. Και αυτούς που δεν μπορούν να μπουν στη ρύθμιση, διότι δεν υπάρχει δική τους υπαιτιότητα, δεν έχουν πλέον οι άνθρωποι εισοδήματα, έχουν μείνει άνεργοι, έχουν κλείσει τα μαγαζιά τους, εσείς τους εξαιρείτε από την προστασία της πρώτης κατοικίας; Αυ</w:t>
      </w:r>
      <w:r>
        <w:rPr>
          <w:rFonts w:eastAsia="Times New Roman" w:cs="Times New Roman"/>
          <w:szCs w:val="24"/>
        </w:rPr>
        <w:t>τό το θεωρείτε μέριμνα; Είστε με τα καλά σας;</w:t>
      </w:r>
    </w:p>
    <w:p w14:paraId="4EC195A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Ελεύθερος επαγγελματίας είμαι. Το τι εισέπραττε πριν από δεκαπέντε και είκοσι χρόνια δεν έχει απολύτως καμμία σχέση με το τι εισπράττει σήμερα, είτε είναι κάποιος ελεύθερος επαγγελματίας, είτε είναι αγρότης, εί</w:t>
      </w:r>
      <w:r>
        <w:rPr>
          <w:rFonts w:eastAsia="Times New Roman" w:cs="Times New Roman"/>
          <w:szCs w:val="24"/>
        </w:rPr>
        <w:t xml:space="preserve">τε είναι κτηνοτρόφος, είτε είναι επιστήμονας. Θα πρέπει να τα προσαρμόσετε όλα αυτά. </w:t>
      </w:r>
    </w:p>
    <w:p w14:paraId="4EC195A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Αυτό που θα πρέπει να επιβάλει δε στις τράπεζες η Κυβέρνησή σας, είναι το εξής. Όλοι μας λίγο-πολύ ξέρουμε πώς δίδεται ένα δάνειο από μια τράπεζα. Όταν πάει κάποιος και κ</w:t>
      </w:r>
      <w:r>
        <w:rPr>
          <w:rFonts w:eastAsia="Times New Roman" w:cs="Times New Roman"/>
          <w:szCs w:val="24"/>
        </w:rPr>
        <w:t>άνει την αίτηση για μια δανειακή σύμβαση, η τράπεζα τον καλεί και του παίρνει συνέντευξη. Μέσα από αυτή τη συνέντευξη η τράπεζα βλέπει αν πληροί τις προϋποθέσεις, αν έχει εισοδήματα για να του δώσει το αντίστοιχο δάνειο που ζητάει, είτε είναι επιχειρηματικ</w:t>
      </w:r>
      <w:r>
        <w:rPr>
          <w:rFonts w:eastAsia="Times New Roman" w:cs="Times New Roman"/>
          <w:szCs w:val="24"/>
        </w:rPr>
        <w:t>ό, είτε είναι καταναλωτικό, είτε είναι στεγαστικό.</w:t>
      </w:r>
    </w:p>
    <w:p w14:paraId="4EC195A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Κάτι αντίστοιχο έπρεπε να φέρνατε και σήμερα στη συγκεκριμένη τροπολογία. Θα έπρεπε να υποχρεώνετε τους τραπεζίτες να καλούν σε συνέντευξη όλους τους δανειολήπτες μεμονωμένα, να δουν ποιοι από αυτούς με φο</w:t>
      </w:r>
      <w:r>
        <w:rPr>
          <w:rFonts w:eastAsia="Times New Roman" w:cs="Times New Roman"/>
          <w:szCs w:val="24"/>
        </w:rPr>
        <w:t>ρολογικά στοιχεία μπορούν να υποστηρίξουν και να αποδείξουν, πράγματι, ότι έχουν τη δυνατότητα οι άνθρωποι να μπουν σε μια ρύθμιση και να γίνονται δεκτοί. Για όλους τους υπόλοιπους που θα αποδείξουν ότι δεν μπορούν να πληρώσουν κάποια δόση, εκεί μπαίνει το</w:t>
      </w:r>
      <w:r>
        <w:rPr>
          <w:rFonts w:eastAsia="Times New Roman" w:cs="Times New Roman"/>
          <w:szCs w:val="24"/>
        </w:rPr>
        <w:t xml:space="preserve"> κοινωνικό κράτος πρόνοιας, που θα έπρεπε να αποδείξετε εσείς, που υποστηρίζετε ως Αριστεροί.</w:t>
      </w:r>
    </w:p>
    <w:p w14:paraId="4EC195A7" w14:textId="77777777" w:rsidR="008E01FC" w:rsidRDefault="002168A0">
      <w:pPr>
        <w:spacing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 xml:space="preserve">Καλώς. Ολοκληρώστε, κύριε </w:t>
      </w:r>
      <w:proofErr w:type="spellStart"/>
      <w:r>
        <w:rPr>
          <w:rFonts w:eastAsia="Times New Roman" w:cs="Times New Roman"/>
          <w:szCs w:val="24"/>
        </w:rPr>
        <w:t>Σαχινίδη</w:t>
      </w:r>
      <w:proofErr w:type="spellEnd"/>
      <w:r>
        <w:rPr>
          <w:rFonts w:eastAsia="Times New Roman" w:cs="Times New Roman"/>
          <w:szCs w:val="24"/>
        </w:rPr>
        <w:t>.</w:t>
      </w:r>
    </w:p>
    <w:p w14:paraId="4EC195A8"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Τελειώνω, κύριε Πρόεδρε.</w:t>
      </w:r>
    </w:p>
    <w:p w14:paraId="4EC195A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Απόλυτη προστασία πρώτης κατοικίας όσων δεν </w:t>
      </w:r>
      <w:r>
        <w:rPr>
          <w:rFonts w:eastAsia="Times New Roman" w:cs="Times New Roman"/>
          <w:szCs w:val="24"/>
        </w:rPr>
        <w:t>μπορούν να πληρώσουν.</w:t>
      </w:r>
    </w:p>
    <w:p w14:paraId="4EC195A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Ευχαριστώ.</w:t>
      </w:r>
    </w:p>
    <w:p w14:paraId="4EC195AB" w14:textId="77777777" w:rsidR="008E01FC" w:rsidRDefault="002168A0">
      <w:pPr>
        <w:spacing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Βαρδαλή</w:t>
      </w:r>
      <w:proofErr w:type="spellEnd"/>
      <w:r>
        <w:rPr>
          <w:rFonts w:eastAsia="Times New Roman" w:cs="Times New Roman"/>
          <w:szCs w:val="24"/>
        </w:rPr>
        <w:t>, έχετε τον λόγο.</w:t>
      </w:r>
    </w:p>
    <w:p w14:paraId="4EC195AC"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ΑΘΑΝΑΣΙΟΣ ΒΑΡΔΑΛΗΣ</w:t>
      </w:r>
      <w:r w:rsidRPr="00553BE2">
        <w:rPr>
          <w:rFonts w:eastAsia="Times New Roman" w:cs="Times New Roman"/>
          <w:b/>
          <w:szCs w:val="24"/>
        </w:rPr>
        <w:t>:</w:t>
      </w:r>
      <w:r>
        <w:rPr>
          <w:rFonts w:eastAsia="Times New Roman" w:cs="Times New Roman"/>
          <w:szCs w:val="24"/>
        </w:rPr>
        <w:t xml:space="preserve"> Ευχαριστώ, κύριε Πρόεδρε.</w:t>
      </w:r>
    </w:p>
    <w:p w14:paraId="4EC195A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Δεν θα επαναλάβω ζητήματα που θέσαμε κατά τη συζήτηση όλη μέρα σήμερα. Θα ήθελα να σταθώ σε τρία ζητήματα όπου λ</w:t>
      </w:r>
      <w:r>
        <w:rPr>
          <w:rFonts w:eastAsia="Times New Roman" w:cs="Times New Roman"/>
          <w:szCs w:val="24"/>
        </w:rPr>
        <w:t>όγω χρόνου δεν μπορέσαμε να εκθέσουμε τις απόψεις μας.</w:t>
      </w:r>
    </w:p>
    <w:p w14:paraId="4EC195A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Το πρώτο έχει να κάνει με τις δύο τροπολογίες που αφορούν στους εργαζόμενους στην Ελληνική Βιομηχανία Ζάχαρης. Αυτές τις τροπολογίες εμείς θα τις ψηφίσουμε, γιατί θέλουμε να στηρίξουμε τα δικαιώματα τω</w:t>
      </w:r>
      <w:r>
        <w:rPr>
          <w:rFonts w:eastAsia="Times New Roman" w:cs="Times New Roman"/>
          <w:szCs w:val="24"/>
        </w:rPr>
        <w:t>ν εργαζομένων.</w:t>
      </w:r>
    </w:p>
    <w:p w14:paraId="4EC195AF" w14:textId="77777777" w:rsidR="008E01FC" w:rsidRDefault="002168A0">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4EC195B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Όμως σε καμ</w:t>
      </w:r>
      <w:r>
        <w:rPr>
          <w:rFonts w:eastAsia="Times New Roman" w:cs="Times New Roman"/>
          <w:szCs w:val="24"/>
        </w:rPr>
        <w:t>μία</w:t>
      </w:r>
      <w:r>
        <w:rPr>
          <w:rFonts w:eastAsia="Times New Roman" w:cs="Times New Roman"/>
          <w:szCs w:val="24"/>
        </w:rPr>
        <w:t xml:space="preserve"> περίπτωση η ψήφος μας αυτή δεν πρέπει να εκληφθεί ως απαλλαγή των ευθυνών τόσο της Κυβέρνησης ΣΥΡΙΖΑ όσο και των προηγούμενων κυβερνήσεων του ΠΑΣΟΚ και της Νέας Δημοκρατίας για το λο</w:t>
      </w:r>
      <w:r>
        <w:rPr>
          <w:rFonts w:eastAsia="Times New Roman" w:cs="Times New Roman"/>
          <w:szCs w:val="24"/>
        </w:rPr>
        <w:t>υκέτο που έχει μπει σήμερα στη Βιομηχανία Ζάχαρης.</w:t>
      </w:r>
    </w:p>
    <w:p w14:paraId="4EC195B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Και επειδή ορισμένοι απορούν, σήμερα που μιλάμε η Ελληνική Βιομηχανία Ζάχαρης έκανε αίτηση υπαγωγής στον Πτωχευτικό Κώδικα. Εκεί την οδηγήσατε. Μιλάμε για τη μοναδική Βιομηχανία Ζάχαρης στη χώρα μας που η </w:t>
      </w:r>
      <w:r w:rsidRPr="001866BC">
        <w:rPr>
          <w:rFonts w:eastAsia="Times New Roman" w:cs="Times New Roman"/>
          <w:szCs w:val="24"/>
        </w:rPr>
        <w:t>Κυβέρνηση</w:t>
      </w:r>
      <w:r>
        <w:rPr>
          <w:rFonts w:eastAsia="Times New Roman" w:cs="Times New Roman"/>
          <w:szCs w:val="24"/>
        </w:rPr>
        <w:t xml:space="preserve"> ΣΥΡΙΖΑ είναι αυτή που θα βάλει το τελευταίο λουκέτο, στα τελευταία εργοστάσια -αυτό εννοώ με το «τελευταίο»- στο Πλατύ και στην Ορεστιάδα.</w:t>
      </w:r>
    </w:p>
    <w:p w14:paraId="4EC195B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Και επειδή έγινε αρκετή συζήτηση σήμερα εδώ, τελικά τι φταίει που οδηγηθήκαμε σε αυτή την κατάσταση, σε αυτό το αποτέλεσμα; Και με την ευκαιρία της συζήτησης του νομοσχεδίου, πίνατε νερό σήμερα στο όνομα της αγοράς και του υγιούς ανταγωνισμού. Θυμάμαι τα λ</w:t>
      </w:r>
      <w:r>
        <w:rPr>
          <w:rFonts w:eastAsia="Times New Roman" w:cs="Times New Roman"/>
          <w:szCs w:val="24"/>
        </w:rPr>
        <w:t xml:space="preserve">όγια του κ. </w:t>
      </w:r>
      <w:proofErr w:type="spellStart"/>
      <w:r>
        <w:rPr>
          <w:rFonts w:eastAsia="Times New Roman" w:cs="Times New Roman"/>
          <w:szCs w:val="24"/>
        </w:rPr>
        <w:t>Τσακαλώτου</w:t>
      </w:r>
      <w:proofErr w:type="spellEnd"/>
      <w:r>
        <w:rPr>
          <w:rFonts w:eastAsia="Times New Roman" w:cs="Times New Roman"/>
          <w:szCs w:val="24"/>
        </w:rPr>
        <w:t xml:space="preserve"> σήμερα με τους δύο πυλώνες κ.λπ. για τη λειτουργία της αγοράς.</w:t>
      </w:r>
    </w:p>
    <w:p w14:paraId="4EC195B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Όμως αυτός ο ανταγωνισμός και η λειτουργία της αγοράς λειτουργεί με βάση το κέρδος των μονοπωλίων της Ευρωπαϊκής Ένωσης που δραστηριοποιούνται και στον συγκεκριμένο κλάδο</w:t>
      </w:r>
      <w:r>
        <w:rPr>
          <w:rFonts w:eastAsia="Times New Roman" w:cs="Times New Roman"/>
          <w:szCs w:val="24"/>
        </w:rPr>
        <w:t xml:space="preserve"> της ζάχαρης. Αυτή η λειτουργία και η ανταγωνιστικότητα οδήγησε στη συγκέντρωση και συγκεντροποίηση της παραγωγής και στον συγκεκριμένο κλάδο και όχι μόνο, βέβαια. Οδήγησε στη συρρίκνωση, με τη σειρά της, της παραγωγής και οι ποσοστώσεις που αναφέρθηκαν στ</w:t>
      </w:r>
      <w:r>
        <w:rPr>
          <w:rFonts w:eastAsia="Times New Roman" w:cs="Times New Roman"/>
          <w:szCs w:val="24"/>
        </w:rPr>
        <w:t>η συζήτηση της Ευρωπαϊκής Ένωσης όξυναν ακόμη περισσότερο το πρόβλημα και τελικά κατέστησαν τη παραγωγή ζάχαρης μη κερδοφόρα.</w:t>
      </w:r>
    </w:p>
    <w:p w14:paraId="4EC195B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Μήπως δεν θυμάστε ή δεν γνωρίζετε ότι όλοι σας υποστηρίζατε και υποστηρίζετε την Κοινή Αγροτική Πολιτική της Ευρωπαϊκής Ένωσης; Ήσ</w:t>
      </w:r>
      <w:r>
        <w:rPr>
          <w:rFonts w:eastAsia="Times New Roman" w:cs="Times New Roman"/>
          <w:szCs w:val="24"/>
        </w:rPr>
        <w:t>ασταν υπέρ ή κατά των ποσοστώσεων; Αφήστε που, με βάση τη λειτουργία του κέρδους, όταν μια επιχείρηση δεν είναι κερδοφόρα, ξέρουμε ότι σε αυτό το σύστημα, στον καπιταλισμό κλείνει. Δεν συνεχίζει να έχει ζημιές.</w:t>
      </w:r>
    </w:p>
    <w:p w14:paraId="4EC195B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Υπήρξε περίοδος που, παρά την πτώση των ποσοσ</w:t>
      </w:r>
      <w:r>
        <w:rPr>
          <w:rFonts w:eastAsia="Times New Roman" w:cs="Times New Roman"/>
          <w:szCs w:val="24"/>
        </w:rPr>
        <w:t>τώσεων, οι αγρότες δεν έσπερναν, γιατί δεν κάλυπταν ούτε το κόστος παραγωγής και δεν έπιαναν και αυτό το ποσοστό που υπήρχε, της ποσόστωσης.</w:t>
      </w:r>
    </w:p>
    <w:p w14:paraId="4EC195B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Τι θέλω να πω με λίγα λόγια, για να κλείσω; Οι ανάγκες, παρά του ότι τα εργοστάσια κλείνουν -και σήμερα κλείνουν κα</w:t>
      </w:r>
      <w:r>
        <w:rPr>
          <w:rFonts w:eastAsia="Times New Roman" w:cs="Times New Roman"/>
          <w:szCs w:val="24"/>
        </w:rPr>
        <w:t>ι τα τελευταία σε Πλατύ και Ορεστιάδα- για κατανάλωση ζάχαρης του ελληνικού λαού δεν μπορούν να ικανοποιηθούν, γιατί η οικονομία είναι ακριβώς σχεδιασμένη να λειτουργεί με βάση το κέρδος. Κλείνουν εργοστάσια, γιατί δεν έχουν κέρδος. Οι ανάγκες, όμως, παραμ</w:t>
      </w:r>
      <w:r>
        <w:rPr>
          <w:rFonts w:eastAsia="Times New Roman" w:cs="Times New Roman"/>
          <w:szCs w:val="24"/>
        </w:rPr>
        <w:t>ένουν.</w:t>
      </w:r>
    </w:p>
    <w:p w14:paraId="4EC195B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Αποτέλεσμα; Η Ελληνική Βιομηχανία Ζάχαρης από τη στιγμή που δεν είχε κέρδη, πήρε δάνεια, δεν μπορούσε να τα αποπληρώσει και η Βιομηχανία περνά στα χέρια της Τράπεζας Πειραιώς. Ο τραπεζικός </w:t>
      </w:r>
      <w:r>
        <w:rPr>
          <w:rFonts w:eastAsia="Times New Roman" w:cs="Times New Roman"/>
          <w:szCs w:val="24"/>
        </w:rPr>
        <w:t>ό</w:t>
      </w:r>
      <w:r>
        <w:rPr>
          <w:rFonts w:eastAsia="Times New Roman" w:cs="Times New Roman"/>
          <w:szCs w:val="24"/>
        </w:rPr>
        <w:t>μιλος, βεβαίως, δεν νοιάζεται για την ικανοποίηση των αναγκ</w:t>
      </w:r>
      <w:r>
        <w:rPr>
          <w:rFonts w:eastAsia="Times New Roman" w:cs="Times New Roman"/>
          <w:szCs w:val="24"/>
        </w:rPr>
        <w:t>ών του λαού για ζάχαρη, αλλά το μόνο για το οποίο ενδιαφέρεται είναι τα κέρδη του και στη συγκεκριμένη περίπτωση, να πάρει πίσω τα κεφάλαια που είχε δώσει.</w:t>
      </w:r>
    </w:p>
    <w:p w14:paraId="4EC195B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Όλα, λοιπόν, τα σχέδια εξυγίανσης που εφάρμοσαν και οι προηγούμενες κυβερνήσεις και η </w:t>
      </w:r>
      <w:r w:rsidRPr="001866BC">
        <w:rPr>
          <w:rFonts w:eastAsia="Times New Roman" w:cs="Times New Roman"/>
          <w:szCs w:val="24"/>
        </w:rPr>
        <w:t>Κυβέρνηση</w:t>
      </w:r>
      <w:r>
        <w:rPr>
          <w:rFonts w:eastAsia="Times New Roman" w:cs="Times New Roman"/>
          <w:szCs w:val="24"/>
        </w:rPr>
        <w:t xml:space="preserve"> ΣΥΡΙ</w:t>
      </w:r>
      <w:r>
        <w:rPr>
          <w:rFonts w:eastAsia="Times New Roman" w:cs="Times New Roman"/>
          <w:szCs w:val="24"/>
        </w:rPr>
        <w:t>ΖΑ απέβλεπαν στο να πάρει πίσω τα λεφτά της η πιστώτρια τράπεζα, δηλαδή η Τράπεζα Πειραιώς και να εξασφαλίσει τα συμφέροντά της. Αυτά τα σχέδια εξυγίανσης υπηρετήσατε όλες οι κυβερνήσεις, το παλ</w:t>
      </w:r>
      <w:r>
        <w:rPr>
          <w:rFonts w:eastAsia="Times New Roman" w:cs="Times New Roman"/>
          <w:szCs w:val="24"/>
        </w:rPr>
        <w:t>α</w:t>
      </w:r>
      <w:r>
        <w:rPr>
          <w:rFonts w:eastAsia="Times New Roman" w:cs="Times New Roman"/>
          <w:szCs w:val="24"/>
        </w:rPr>
        <w:t>ιό και νέο προσωπικό, όπως λέτε και γι’ αυτόν ακριβώς τον λόγ</w:t>
      </w:r>
      <w:r>
        <w:rPr>
          <w:rFonts w:eastAsia="Times New Roman" w:cs="Times New Roman"/>
          <w:szCs w:val="24"/>
        </w:rPr>
        <w:t xml:space="preserve">ο έχετε τεράστιες ευθύνες. Ούτε οι </w:t>
      </w:r>
      <w:proofErr w:type="spellStart"/>
      <w:r>
        <w:rPr>
          <w:rFonts w:eastAsia="Times New Roman" w:cs="Times New Roman"/>
          <w:szCs w:val="24"/>
        </w:rPr>
        <w:t>τευτλοπαραγωγοί</w:t>
      </w:r>
      <w:proofErr w:type="spellEnd"/>
      <w:r>
        <w:rPr>
          <w:rFonts w:eastAsia="Times New Roman" w:cs="Times New Roman"/>
          <w:szCs w:val="24"/>
        </w:rPr>
        <w:t xml:space="preserve"> σάς ένοιαζαν ούτε η παραγωγή ζάχαρης στη χώρα μας.</w:t>
      </w:r>
    </w:p>
    <w:p w14:paraId="4EC195B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Σήμερα δεν υπάρχει αίτηση για </w:t>
      </w:r>
      <w:proofErr w:type="spellStart"/>
      <w:r>
        <w:rPr>
          <w:rFonts w:eastAsia="Times New Roman" w:cs="Times New Roman"/>
          <w:szCs w:val="24"/>
        </w:rPr>
        <w:t>τευτλοκαλλιέργεια</w:t>
      </w:r>
      <w:proofErr w:type="spellEnd"/>
      <w:r>
        <w:rPr>
          <w:rFonts w:eastAsia="Times New Roman" w:cs="Times New Roman"/>
          <w:szCs w:val="24"/>
        </w:rPr>
        <w:t xml:space="preserve"> ούτε ενός στρέμματος. Δεν πρόκειται να σπαρθεί ούτε ένα στρέμμα φέτος, δηλαδή. Οι </w:t>
      </w:r>
      <w:proofErr w:type="spellStart"/>
      <w:r>
        <w:rPr>
          <w:rFonts w:eastAsia="Times New Roman" w:cs="Times New Roman"/>
          <w:szCs w:val="24"/>
        </w:rPr>
        <w:t>τευτλοπαραγωγοί</w:t>
      </w:r>
      <w:proofErr w:type="spellEnd"/>
      <w:r>
        <w:rPr>
          <w:rFonts w:eastAsia="Times New Roman" w:cs="Times New Roman"/>
          <w:szCs w:val="24"/>
        </w:rPr>
        <w:t xml:space="preserve"> είναι απ</w:t>
      </w:r>
      <w:r>
        <w:rPr>
          <w:rFonts w:eastAsia="Times New Roman" w:cs="Times New Roman"/>
          <w:szCs w:val="24"/>
        </w:rPr>
        <w:t xml:space="preserve">λήρωτοι. Να σας θυμίσω ότι πέρσι οι </w:t>
      </w:r>
      <w:proofErr w:type="spellStart"/>
      <w:r>
        <w:rPr>
          <w:rFonts w:eastAsia="Times New Roman" w:cs="Times New Roman"/>
          <w:szCs w:val="24"/>
        </w:rPr>
        <w:t>τευτλοπαραγωγοί</w:t>
      </w:r>
      <w:proofErr w:type="spellEnd"/>
      <w:r>
        <w:rPr>
          <w:rFonts w:eastAsia="Times New Roman" w:cs="Times New Roman"/>
          <w:szCs w:val="24"/>
        </w:rPr>
        <w:t xml:space="preserve"> πληρώθηκαν με δάνειο που πήραν από άλλη τράπεζα. Αν θυμάμαι καλά, ήταν μια Συνεταιριστική των Σερρών.</w:t>
      </w:r>
    </w:p>
    <w:p w14:paraId="4EC195B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Με αυτά τα ζητήματα τι θα γίνει, κύριε Υπουργέ; Πώς θα εγγυηθείτε ότι αυτοί οι </w:t>
      </w:r>
      <w:proofErr w:type="spellStart"/>
      <w:r>
        <w:rPr>
          <w:rFonts w:eastAsia="Times New Roman" w:cs="Times New Roman"/>
          <w:szCs w:val="24"/>
        </w:rPr>
        <w:t>τευτλοπαραγωγοί</w:t>
      </w:r>
      <w:proofErr w:type="spellEnd"/>
      <w:r>
        <w:rPr>
          <w:rFonts w:eastAsia="Times New Roman" w:cs="Times New Roman"/>
          <w:szCs w:val="24"/>
        </w:rPr>
        <w:t xml:space="preserve"> δεν θα </w:t>
      </w:r>
      <w:r>
        <w:rPr>
          <w:rFonts w:eastAsia="Times New Roman" w:cs="Times New Roman"/>
          <w:szCs w:val="24"/>
        </w:rPr>
        <w:t>έχουν πρόβλημα;</w:t>
      </w:r>
    </w:p>
    <w:p w14:paraId="4EC195B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Αυτή, λοιπόν, είναι η σκληρή πραγματικότητα και έχετε τεράστιες ευθύνες όλοι σας.</w:t>
      </w:r>
    </w:p>
    <w:p w14:paraId="4EC195B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Το δεύτερο ζήτημα που θέλω να αναφέρω αφορά την υπουργική τροπολογία για τους φορείς διαχείρισης. Εμείς διαφωνούμε και θα καταψηφίσουμε όλα τα άρθρα που έχουν</w:t>
      </w:r>
      <w:r>
        <w:rPr>
          <w:rFonts w:eastAsia="Times New Roman" w:cs="Times New Roman"/>
          <w:szCs w:val="24"/>
        </w:rPr>
        <w:t xml:space="preserve"> ενσωματωθεί μέσα από τη συγκεκριμένη τροπολογία, γιατί πρώτον επιδιώκετε μεγαλύτερο κυβερνητικό έλεγχο με την καθιέρωση του Γενικού Γραμματέως ως Προέδρου της Επιτροπής και, δεύτερον, χαρατσώνει τους επισκέπτες των δρυμών και των προστατευόμενων περιοχών </w:t>
      </w:r>
      <w:r>
        <w:rPr>
          <w:rFonts w:eastAsia="Times New Roman" w:cs="Times New Roman"/>
          <w:szCs w:val="24"/>
        </w:rPr>
        <w:t>με εισιτήριο, που ουσιαστικά προχωρά στην ανταποδοτικότητα, ενώ την ευθύνη της προστασίας των εθνικών δρυμών έχει το κράτος.</w:t>
      </w:r>
    </w:p>
    <w:p w14:paraId="4EC195B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Τρίτον, εμείς έχουμε την άποψη ότι οι φορείς διαχείρισης πρέπει να καταργηθούν και οι όποιες ελάχιστες αρμοδιότητες έχουν, να περάσ</w:t>
      </w:r>
      <w:r>
        <w:rPr>
          <w:rFonts w:eastAsia="Times New Roman" w:cs="Times New Roman"/>
          <w:szCs w:val="24"/>
        </w:rPr>
        <w:t xml:space="preserve">ουν στο κράτος, που έχει, βεβαίως, και την ευθύνη προστασίας και των εθνικών δρυμών και των προστατευόμενων περιοχών και οι εργαζόμενοι που σήμερα δουλεύουν σε αυτούς τους φορείς, να προσληφθούν όλοι -μα, όλοι!- στις αντίστοιχες κρατικές </w:t>
      </w:r>
      <w:r>
        <w:rPr>
          <w:rFonts w:eastAsia="Times New Roman" w:cs="Times New Roman"/>
          <w:szCs w:val="24"/>
        </w:rPr>
        <w:t>υ</w:t>
      </w:r>
      <w:r>
        <w:rPr>
          <w:rFonts w:eastAsia="Times New Roman" w:cs="Times New Roman"/>
          <w:szCs w:val="24"/>
        </w:rPr>
        <w:t>πηρεσίες. Εσείς μ</w:t>
      </w:r>
      <w:r>
        <w:rPr>
          <w:rFonts w:eastAsia="Times New Roman" w:cs="Times New Roman"/>
          <w:szCs w:val="24"/>
        </w:rPr>
        <w:t>ε τις ρυθμίσεις και τα κριτήρια που βάζετε, δεν εξασφαλίζετε όλους τους εργαζόμενους που σήμερα εργάζονται σε αυτούς τους φορείς.</w:t>
      </w:r>
    </w:p>
    <w:p w14:paraId="4EC195BE" w14:textId="77777777" w:rsidR="008E01FC" w:rsidRDefault="002168A0">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14:paraId="4EC195B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Τέλος, δεν έχουμε αντίρρηση και θα </w:t>
      </w:r>
      <w:r>
        <w:rPr>
          <w:rFonts w:eastAsia="Times New Roman" w:cs="Times New Roman"/>
          <w:szCs w:val="24"/>
        </w:rPr>
        <w:t>ψηφίσουμε -τελειώνω, κύριε Πρόεδρε- τα σχετικά άρθρα του νομοσχεδίου για τις λαϊκές αγορές και τις προϋποθέσεις άσκησης για την επαγγελματική δραστηριότητα της κατασκευής, συντήρησης και επισκευής αρκετών ειδικοτήτων. Ας μην τις αναφέρω.</w:t>
      </w:r>
    </w:p>
    <w:p w14:paraId="4EC195C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Όμως θέλω να επιση</w:t>
      </w:r>
      <w:r>
        <w:rPr>
          <w:rFonts w:eastAsia="Times New Roman" w:cs="Times New Roman"/>
          <w:szCs w:val="24"/>
        </w:rPr>
        <w:t>μάνω τα εξής: Η θέση μας είναι ότι η επαγγελματική εκπαίδευση πρέπει να παρέχεται αποκλειστικά και δωρεάν από το δημόσιο σύστημα παιδείας. Η άδεια άσκησης επαγγέλματος πρέπει να έχει ως μοναδικές προϋποθέσεις το ανάλογο πτυχίο που θα παίρνουν και όπου χρει</w:t>
      </w:r>
      <w:r>
        <w:rPr>
          <w:rFonts w:eastAsia="Times New Roman" w:cs="Times New Roman"/>
          <w:szCs w:val="24"/>
        </w:rPr>
        <w:t xml:space="preserve">άζεται, βεβαίως, την απαραίτητη προϋπηρεσία. Θέση μας είναι αυτές οι άδειες να μη χρειάζονται ανανέωση και ο απαραίτητος εκσυγχρονισμός τον τεχνικών γνώσεων κατά τη διάρκεια της επαγγελματικής σταδιοδρομίας να γίνεται με ευθύνη του Υπουργείου. </w:t>
      </w:r>
    </w:p>
    <w:p w14:paraId="4EC195C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Επομένως, σ</w:t>
      </w:r>
      <w:r>
        <w:rPr>
          <w:rFonts w:eastAsia="Times New Roman" w:cs="Times New Roman"/>
          <w:szCs w:val="24"/>
        </w:rPr>
        <w:t>ε αυτήν την περίπτωση δεν χρειάζονται ούτε εξεταστικές επιτροπές και συλλογικά όργανα, για να λύσουν αυτό το ζήτημα.</w:t>
      </w:r>
    </w:p>
    <w:p w14:paraId="4EC195C2"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Το πρόβλημα, όμως, είναι ότι σήμερα υπάρχει ένας μεγάλος αριθμός ιδιαίτερα νέων που έχει φοιτήσει σε ιδιωτικές σχολές, έχει αντίστοιχους κύ</w:t>
      </w:r>
      <w:r>
        <w:rPr>
          <w:rFonts w:eastAsia="Times New Roman" w:cs="Times New Roman"/>
          <w:szCs w:val="24"/>
        </w:rPr>
        <w:t xml:space="preserve">κλους σπουδών και δεν μπορεί να εργαστεί. Επίσης, η μη ύπαρξη μηχανισμού -δηλαδή αυτών των επιτροπών- </w:t>
      </w:r>
      <w:proofErr w:type="spellStart"/>
      <w:r>
        <w:rPr>
          <w:rFonts w:eastAsia="Times New Roman" w:cs="Times New Roman"/>
          <w:szCs w:val="24"/>
        </w:rPr>
        <w:t>αδειοδότησης</w:t>
      </w:r>
      <w:proofErr w:type="spellEnd"/>
      <w:r>
        <w:rPr>
          <w:rFonts w:eastAsia="Times New Roman" w:cs="Times New Roman"/>
          <w:szCs w:val="24"/>
        </w:rPr>
        <w:t>, βάζει εμπόδιο σε πολλές ειδικότητες τεχνικών επαγγελμάτων.</w:t>
      </w:r>
    </w:p>
    <w:p w14:paraId="4EC195C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Γι’ αυτόν τον λόγο, λοιπόν, θα ψηφίσουμε αυτά τα άρθρα.</w:t>
      </w:r>
    </w:p>
    <w:p w14:paraId="4EC195C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Ευχαριστώ και για την ανο</w:t>
      </w:r>
      <w:r>
        <w:rPr>
          <w:rFonts w:eastAsia="Times New Roman" w:cs="Times New Roman"/>
          <w:szCs w:val="24"/>
        </w:rPr>
        <w:t>χή, κύριε Πρόεδρε.</w:t>
      </w:r>
    </w:p>
    <w:p w14:paraId="4EC195C5"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Βαρδαλή</w:t>
      </w:r>
      <w:proofErr w:type="spellEnd"/>
      <w:r>
        <w:rPr>
          <w:rFonts w:eastAsia="Times New Roman" w:cs="Times New Roman"/>
          <w:szCs w:val="24"/>
        </w:rPr>
        <w:t>.</w:t>
      </w:r>
    </w:p>
    <w:p w14:paraId="4EC195C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Τώρα θα δώσουμε τον λόγο στον Υφυπουργό Οικονομίας και Ανάπτυξης κ. </w:t>
      </w:r>
      <w:proofErr w:type="spellStart"/>
      <w:r>
        <w:rPr>
          <w:rFonts w:eastAsia="Times New Roman" w:cs="Times New Roman"/>
          <w:szCs w:val="24"/>
        </w:rPr>
        <w:t>Γιαννακίδη</w:t>
      </w:r>
      <w:proofErr w:type="spellEnd"/>
      <w:r>
        <w:rPr>
          <w:rFonts w:eastAsia="Times New Roman" w:cs="Times New Roman"/>
          <w:szCs w:val="24"/>
        </w:rPr>
        <w:t>, για να ολοκληρώσουμε τη συζήτηση και να περάσουμε στην ψηφοφορία.</w:t>
      </w:r>
    </w:p>
    <w:p w14:paraId="4EC195C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w:t>
      </w:r>
      <w:r>
        <w:rPr>
          <w:rFonts w:eastAsia="Times New Roman" w:cs="Times New Roman"/>
          <w:szCs w:val="24"/>
        </w:rPr>
        <w:t>ο για πέντε λεπτά.</w:t>
      </w:r>
    </w:p>
    <w:p w14:paraId="4EC195C8"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ΣΤΑΘ</w:t>
      </w:r>
      <w:r>
        <w:rPr>
          <w:rFonts w:eastAsia="Times New Roman" w:cs="Times New Roman"/>
          <w:b/>
          <w:szCs w:val="24"/>
        </w:rPr>
        <w:t>Η</w:t>
      </w:r>
      <w:r>
        <w:rPr>
          <w:rFonts w:eastAsia="Times New Roman" w:cs="Times New Roman"/>
          <w:b/>
          <w:szCs w:val="24"/>
        </w:rPr>
        <w:t xml:space="preserve">Σ ΓΙΑΝΝΑΚΙΔΗΣ (Υφυπουργός Οικονομίας και Ανάπτυξης): </w:t>
      </w:r>
      <w:r>
        <w:rPr>
          <w:rFonts w:eastAsia="Times New Roman" w:cs="Times New Roman"/>
          <w:szCs w:val="24"/>
        </w:rPr>
        <w:t xml:space="preserve">Ευχαριστώ, κύριε Πρόεδρε. </w:t>
      </w:r>
    </w:p>
    <w:p w14:paraId="4EC195C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Θα είμαι εξαιρετικά σύντομος καθ’ ότι είχαμε μία μακρά διαδικασία τόσο σε επίπεδο </w:t>
      </w:r>
      <w:r>
        <w:rPr>
          <w:rFonts w:eastAsia="Times New Roman" w:cs="Times New Roman"/>
          <w:szCs w:val="24"/>
        </w:rPr>
        <w:t>ε</w:t>
      </w:r>
      <w:r>
        <w:rPr>
          <w:rFonts w:eastAsia="Times New Roman" w:cs="Times New Roman"/>
          <w:szCs w:val="24"/>
        </w:rPr>
        <w:t>πιτροπών, όσο και σε επίπεδο Ολομέλειας. Θα προσπαθήσω να επικεντρωθώ</w:t>
      </w:r>
      <w:r>
        <w:rPr>
          <w:rFonts w:eastAsia="Times New Roman" w:cs="Times New Roman"/>
          <w:szCs w:val="24"/>
        </w:rPr>
        <w:t xml:space="preserve"> σε δυο-τρία ζητήματα, τα οποία, δυστυχώς, επαναλαμβάνονται διαρκώς ως πολιτικά επιχειρήματα, ως αντίληψη.</w:t>
      </w:r>
    </w:p>
    <w:p w14:paraId="4EC195C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Το ένα έχει να κάνει με μία απόπειρα να καταλογιστεί στον ΣΥΡΙΖΑ ότι ευθύνεται για όλα τα τραγικά τα οποία έχουν συμβεί σε αυτή τη χώρα, για την εκτό</w:t>
      </w:r>
      <w:r>
        <w:rPr>
          <w:rFonts w:eastAsia="Times New Roman" w:cs="Times New Roman"/>
          <w:szCs w:val="24"/>
        </w:rPr>
        <w:t>ξευση του δημόσιου χρέους, για την εκτόξευση της ανεργίας, για την καταστροφή της παραγωγικής βάσης, μία απόπειρα που, ουσιαστικά, μετά την πολιτική αλλαγή του Γενάρη του 2015, τα κόμματα εξουσίας, η Νέα Δημοκρατία και το ΠΑΣΟΚ που χειρίστηκαν τις χρυσές π</w:t>
      </w:r>
      <w:r>
        <w:rPr>
          <w:rFonts w:eastAsia="Times New Roman" w:cs="Times New Roman"/>
          <w:szCs w:val="24"/>
        </w:rPr>
        <w:t xml:space="preserve">εριόδους της ανάπτυξης, αλλά και τα δύο πρώτα </w:t>
      </w:r>
      <w:r>
        <w:rPr>
          <w:rFonts w:eastAsia="Times New Roman" w:cs="Times New Roman"/>
          <w:szCs w:val="24"/>
        </w:rPr>
        <w:t>π</w:t>
      </w:r>
      <w:r>
        <w:rPr>
          <w:rFonts w:eastAsia="Times New Roman" w:cs="Times New Roman"/>
          <w:szCs w:val="24"/>
        </w:rPr>
        <w:t xml:space="preserve">ρογράμματα </w:t>
      </w:r>
      <w:r>
        <w:rPr>
          <w:rFonts w:eastAsia="Times New Roman" w:cs="Times New Roman"/>
          <w:szCs w:val="24"/>
        </w:rPr>
        <w:t>δ</w:t>
      </w:r>
      <w:r>
        <w:rPr>
          <w:rFonts w:eastAsia="Times New Roman" w:cs="Times New Roman"/>
          <w:szCs w:val="24"/>
        </w:rPr>
        <w:t xml:space="preserve">ημοσιονομικής </w:t>
      </w:r>
      <w:r>
        <w:rPr>
          <w:rFonts w:eastAsia="Times New Roman" w:cs="Times New Roman"/>
          <w:szCs w:val="24"/>
        </w:rPr>
        <w:t>π</w:t>
      </w:r>
      <w:r>
        <w:rPr>
          <w:rFonts w:eastAsia="Times New Roman" w:cs="Times New Roman"/>
          <w:szCs w:val="24"/>
        </w:rPr>
        <w:t xml:space="preserve">ροσαρμογής, έχουν βρει μια δικαιολογία ότι για όλα τα δεινά ευθύνεται το πρώτο εξάμηνο του 2015. </w:t>
      </w:r>
    </w:p>
    <w:p w14:paraId="4EC195C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Αυτό, όμως, το οποίο ξεχνούν τεχνηέντως στην επιχειρηματολογία τους είναι ότι μετά τ</w:t>
      </w:r>
      <w:r>
        <w:rPr>
          <w:rFonts w:eastAsia="Times New Roman" w:cs="Times New Roman"/>
          <w:szCs w:val="24"/>
        </w:rPr>
        <w:t>ον συμβιβασμό του καλοκαιριού, η χώρα οδηγήθηκε σε εκλογές. Η Κυβέρνηση ΣΥΡΙΖΑ πήρε φρέσκια εντολή και είχαμε ένα δύσκολο έργο, να καταφέρουμε, δηλαδή, να εξέλθουμε από την εποχή των μνημονίων, κάτι το οποίο επετεύχθη τον Αύγουστο του 2018. Καταφέραμε να π</w:t>
      </w:r>
      <w:r>
        <w:rPr>
          <w:rFonts w:eastAsia="Times New Roman" w:cs="Times New Roman"/>
          <w:szCs w:val="24"/>
        </w:rPr>
        <w:t xml:space="preserve">άρουμε και την πολύ σημαντική ρύθμιση του χρέους, μια ρύθμιση που γεννά ένα καθαρό διάδρομο για την οικονομία, τουλάχιστον για τα επόμενα δέκα χρόνια. </w:t>
      </w:r>
    </w:p>
    <w:p w14:paraId="4EC195C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Είναι εξαιρετικά σημαντικό ο πολιτικός διάλογος να αναπτυχθεί με επιχειρήματα τα οποία βασίζονται στην π</w:t>
      </w:r>
      <w:r>
        <w:rPr>
          <w:rFonts w:eastAsia="Times New Roman" w:cs="Times New Roman"/>
          <w:szCs w:val="24"/>
        </w:rPr>
        <w:t>ραγματικότητα, στα πραγματικά στοιχεία και στις πραγματικές προκλήσεις, τις οποίες έχουμε μπροστά μας. Η έξοδος από τα μνημόνια προφανώς δεν συνεπάγεται επιστροφή στην προ κρίσης περίοδο με έναν αυτόματο τρόπο. Σημαίνει, όμως, ότι έχουμε πολύ πιο αυξημένου</w:t>
      </w:r>
      <w:r>
        <w:rPr>
          <w:rFonts w:eastAsia="Times New Roman" w:cs="Times New Roman"/>
          <w:szCs w:val="24"/>
        </w:rPr>
        <w:t xml:space="preserve">ς βαθμούς ελευθερίας και για να χαράξουμε τις πολιτικές μας και για να τις υλοποιήσουμε, κάτι το οποίο έχουμε αποδείξει το τελευταίο διάστημα με την κατάργηση του </w:t>
      </w:r>
      <w:proofErr w:type="spellStart"/>
      <w:r>
        <w:rPr>
          <w:rFonts w:eastAsia="Times New Roman" w:cs="Times New Roman"/>
          <w:szCs w:val="24"/>
        </w:rPr>
        <w:t>υποκατώτατου</w:t>
      </w:r>
      <w:proofErr w:type="spellEnd"/>
      <w:r>
        <w:rPr>
          <w:rFonts w:eastAsia="Times New Roman" w:cs="Times New Roman"/>
          <w:szCs w:val="24"/>
        </w:rPr>
        <w:t xml:space="preserve"> μισθού και την αύξηση του κατώτατου.</w:t>
      </w:r>
    </w:p>
    <w:p w14:paraId="4EC195CD"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Από πλευράς Υπουργείου Οικονομίας και Ανάπτ</w:t>
      </w:r>
      <w:r>
        <w:rPr>
          <w:rFonts w:eastAsia="Times New Roman" w:cs="Times New Roman"/>
          <w:szCs w:val="24"/>
        </w:rPr>
        <w:t>υξης θα λέγαμε ότι είναι εξαιρετικά σημαντική η συζήτηση για το ποια θα πρέπει να είναι η αναπτυξιακή στρατηγική που θα πρέπει να ακολουθήσει η χώρα τα επόμενα χρόνια, προκειμένου να εκμεταλλευτούμε το σύνολο των θετικών προοπτικών που έχει η ελληνική οικο</w:t>
      </w:r>
      <w:r>
        <w:rPr>
          <w:rFonts w:eastAsia="Times New Roman" w:cs="Times New Roman"/>
          <w:szCs w:val="24"/>
        </w:rPr>
        <w:t xml:space="preserve">νομία, να αξιοποιήσουμε τα χρηματοδοτικά εργαλεία και προγράμματα τα οποία έχουμε στη διάθεσή μας και να καταφέρουμε να οικοδομήσουμε μία </w:t>
      </w:r>
      <w:proofErr w:type="spellStart"/>
      <w:r>
        <w:rPr>
          <w:rFonts w:eastAsia="Times New Roman" w:cs="Times New Roman"/>
          <w:szCs w:val="24"/>
        </w:rPr>
        <w:t>μεταμνημονιακή</w:t>
      </w:r>
      <w:proofErr w:type="spellEnd"/>
      <w:r>
        <w:rPr>
          <w:rFonts w:eastAsia="Times New Roman" w:cs="Times New Roman"/>
          <w:szCs w:val="24"/>
        </w:rPr>
        <w:t xml:space="preserve"> Ελλάδα και να προχωρήσουμε προς τα εμπρός, μη επιτρέποντας δυνάμεις ακραία νεοφιλελεύθερες που φλερτάρο</w:t>
      </w:r>
      <w:r>
        <w:rPr>
          <w:rFonts w:eastAsia="Times New Roman" w:cs="Times New Roman"/>
          <w:szCs w:val="24"/>
        </w:rPr>
        <w:t>υν έντονα με την ακροδεξιά, να μας επιστρέψουν στις μαύρες εποχές των μνημονίων.</w:t>
      </w:r>
    </w:p>
    <w:p w14:paraId="4EC195C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Μέσα σ’ αυτό το πλαίσιο, μια από τις βασικές προτεραιότητες της Κυβέρνησης και του Υπουργείου Οικονομίας είναι και η επόμενη </w:t>
      </w:r>
      <w:r>
        <w:rPr>
          <w:rFonts w:eastAsia="Times New Roman" w:cs="Times New Roman"/>
          <w:szCs w:val="24"/>
        </w:rPr>
        <w:t>π</w:t>
      </w:r>
      <w:r>
        <w:rPr>
          <w:rFonts w:eastAsia="Times New Roman" w:cs="Times New Roman"/>
          <w:szCs w:val="24"/>
        </w:rPr>
        <w:t xml:space="preserve">ρογραμματική </w:t>
      </w:r>
      <w:r>
        <w:rPr>
          <w:rFonts w:eastAsia="Times New Roman" w:cs="Times New Roman"/>
          <w:szCs w:val="24"/>
        </w:rPr>
        <w:t>π</w:t>
      </w:r>
      <w:r>
        <w:rPr>
          <w:rFonts w:eastAsia="Times New Roman" w:cs="Times New Roman"/>
          <w:szCs w:val="24"/>
        </w:rPr>
        <w:t>ερίοδος 2021-2027. Είναι εξαιρετικά σημαντική αυτή η διαπραγμάτευση η οποία έχει ξεκινήσει ήδη και θα πρέπει να γίνει κατανοητό ότι και το σύνολο των πολιτικών δυνάμεων πρέπει να τοποθετηθούν και να διαλέξουν με ποια πλευρά είναι, αν είναι δηλαδή με την πλ</w:t>
      </w:r>
      <w:r>
        <w:rPr>
          <w:rFonts w:eastAsia="Times New Roman" w:cs="Times New Roman"/>
          <w:szCs w:val="24"/>
        </w:rPr>
        <w:t>ευρά που επιδιώκουν την ενίσχυση των πολιτικών συνοχής ή αν είναι με τις δυνάμεις που επιδιώκουν την οικοδόμηση μιας Ευρώπης-φρούριο, μακριά από τις ανάγκες των λαών της. Σίγουρα, αυτή η διαδικασία είναι πάρα πολύ σημαντική και ο αγώνας είναι καθημερινός σ</w:t>
      </w:r>
      <w:r>
        <w:rPr>
          <w:rFonts w:eastAsia="Times New Roman" w:cs="Times New Roman"/>
          <w:szCs w:val="24"/>
        </w:rPr>
        <w:t xml:space="preserve">ε όλα τα επίπεδα. </w:t>
      </w:r>
    </w:p>
    <w:p w14:paraId="4EC195C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Υπ’ αυτήν την έννοια και η μάχη των ευρωεκλογών θεωρούμε ότι έχει τη δική της σημασία και το δικό της εξαιρετικά σημαντικό στοιχείο.</w:t>
      </w:r>
    </w:p>
    <w:p w14:paraId="4EC195D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Η τροπολογία σε σχέση με την προστασία της πρώτης κατοικίας θεωρούμε ότι είναι μια κεφαλαιώδης προσπάθει</w:t>
      </w:r>
      <w:r>
        <w:rPr>
          <w:rFonts w:eastAsia="Times New Roman" w:cs="Times New Roman"/>
          <w:szCs w:val="24"/>
        </w:rPr>
        <w:t xml:space="preserve">α και πρωτοβουλία της Κυβέρνησης με βασικό προσανατολισμό το κοινωνικό συμφέρον και </w:t>
      </w:r>
      <w:proofErr w:type="spellStart"/>
      <w:r>
        <w:rPr>
          <w:rFonts w:eastAsia="Times New Roman" w:cs="Times New Roman"/>
          <w:szCs w:val="24"/>
        </w:rPr>
        <w:t>διέπεται</w:t>
      </w:r>
      <w:proofErr w:type="spellEnd"/>
      <w:r>
        <w:rPr>
          <w:rFonts w:eastAsia="Times New Roman" w:cs="Times New Roman"/>
          <w:szCs w:val="24"/>
        </w:rPr>
        <w:t xml:space="preserve"> από τρεις βασικές αρχές: την κοινωνική, τη δημοσιονομική -δηλαδή, τους πόρους που μπορεί να διαθέσει το κράτος στα φτωχά νοικοκυριά- και την κατάσταση των τραπεζών</w:t>
      </w:r>
      <w:r>
        <w:rPr>
          <w:rFonts w:eastAsia="Times New Roman" w:cs="Times New Roman"/>
          <w:szCs w:val="24"/>
        </w:rPr>
        <w:t xml:space="preserve">. </w:t>
      </w:r>
    </w:p>
    <w:p w14:paraId="4EC195D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Είναι ξεκάθαρο ότι η δική μας θέση είναι στην πλευρά των δανειοληπτών και επιχειρούμε να πετύχουμε την καλύτερη δυνατή συμφωνία γι’ αυτούς που κινδυνεύουν να χάσουν τις κατοικίες τους. </w:t>
      </w:r>
    </w:p>
    <w:p w14:paraId="4EC195D2" w14:textId="77777777" w:rsidR="008E01FC" w:rsidRDefault="002168A0">
      <w:pPr>
        <w:spacing w:line="600" w:lineRule="auto"/>
        <w:ind w:firstLine="720"/>
        <w:jc w:val="both"/>
        <w:rPr>
          <w:rFonts w:eastAsia="Times New Roman" w:cs="Times New Roman"/>
          <w:szCs w:val="24"/>
        </w:rPr>
      </w:pPr>
      <w:proofErr w:type="spellStart"/>
      <w:r>
        <w:rPr>
          <w:rFonts w:eastAsia="Times New Roman" w:cs="Times New Roman"/>
          <w:szCs w:val="24"/>
        </w:rPr>
        <w:t>Πολλάκις</w:t>
      </w:r>
      <w:proofErr w:type="spellEnd"/>
      <w:r>
        <w:rPr>
          <w:rFonts w:eastAsia="Times New Roman" w:cs="Times New Roman"/>
          <w:szCs w:val="24"/>
        </w:rPr>
        <w:t xml:space="preserve"> έχουμε αποδείξει ότι βρισκόμαστε με την πλειοψηφία των Ελλ</w:t>
      </w:r>
      <w:r>
        <w:rPr>
          <w:rFonts w:eastAsia="Times New Roman" w:cs="Times New Roman"/>
          <w:szCs w:val="24"/>
        </w:rPr>
        <w:t>ήνων πολιτών που έχουν δώσει έναν πάρα πολύ σκληρό αγώνα τα τελευταία χρόνια. Θεωρούμε ότι είναι εξαιρετικά σημαντικό και πρέπει να σημειωθεί ότι σε σχέση με την προστασία της πρώτης κατοικίας η Ελλάδα είναι η μοναδική χώρα στην Ευρώπη που η ρύθμιση για τη</w:t>
      </w:r>
      <w:r>
        <w:rPr>
          <w:rFonts w:eastAsia="Times New Roman" w:cs="Times New Roman"/>
          <w:szCs w:val="24"/>
        </w:rPr>
        <w:t>ν προστασία της πρώτης κατοικίας συμπεριλαμβάνει και τα επιχειρηματικά δάνεια, κάτι το οποίο θα πρέπει να τονίσουμε με ιδιαίτερη έμφαση.</w:t>
      </w:r>
    </w:p>
    <w:p w14:paraId="4EC195D3"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Όπως ακριβώς η ρύθμιση που συζητήσαμε σήμερα είναι μια ειδική ρύθμιση που έχουμε εξαγγείλει εδώ και καιρό για το καθεστ</w:t>
      </w:r>
      <w:r>
        <w:rPr>
          <w:rFonts w:eastAsia="Times New Roman" w:cs="Times New Roman"/>
          <w:szCs w:val="24"/>
        </w:rPr>
        <w:t>ώς προστασίας της πρώτης κατοικίας, θεωρούμε, ως Υπουργείο Οικονομίας και Ανάπτυξης, ότι έχει πραγματοποιηθεί μία πάρα πολύ επίπονη προσπάθεια σε όλη τη διάρκεια της τετραετίας πάνω στην κεντρική κατεύθυνση της Κυβέρνησης για την παραγωγική ανασυγκρότηση τ</w:t>
      </w:r>
      <w:r>
        <w:rPr>
          <w:rFonts w:eastAsia="Times New Roman" w:cs="Times New Roman"/>
          <w:szCs w:val="24"/>
        </w:rPr>
        <w:t xml:space="preserve">ης χώρας και την υποστήριξη μιας αναπτυξιακής στρατηγικής που διαθέτει πλέον η Ελλάδα, προϊόν διαβούλευσης με τους κατά τόπους φορείς, με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στο πλαίσιο της συζήτησης που έχει ανοίξει το 2007 στα Περιφερειακά Αναπτυξιακά Συνέδρια που π</w:t>
      </w:r>
      <w:r>
        <w:rPr>
          <w:rFonts w:eastAsia="Times New Roman" w:cs="Times New Roman"/>
          <w:szCs w:val="24"/>
        </w:rPr>
        <w:t xml:space="preserve">ραγματοποιήθηκαν σε όλη την Ελλάδα. </w:t>
      </w:r>
    </w:p>
    <w:p w14:paraId="4EC195D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Στη βάση αυτού του συνεκτικού σχεδίου έχουν σχεδιαστεί και υλοποιηθεί δεκάδες χρηματοδοτικά εργαλεία και προγράμματα για την ενίσχυση της πραγματικής οικονομίας.</w:t>
      </w:r>
    </w:p>
    <w:p w14:paraId="4EC195D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 Είναι ενδεικτικό ότι για την επόμενη τριετία το σύνολο τ</w:t>
      </w:r>
      <w:r>
        <w:rPr>
          <w:rFonts w:eastAsia="Times New Roman" w:cs="Times New Roman"/>
          <w:szCs w:val="24"/>
        </w:rPr>
        <w:t>ης χρηματοδότησης που μπορεί να διατεθεί στην οικονομία, είναι ύψους 7 δισεκατομμυρίων ευρώ, ένα ποσό το οποίο μοχλεύει ιδιωτικούς κ</w:t>
      </w:r>
      <w:r>
        <w:rPr>
          <w:rFonts w:eastAsia="Times New Roman" w:cs="Times New Roman"/>
          <w:szCs w:val="24"/>
        </w:rPr>
        <w:t>α</w:t>
      </w:r>
      <w:r>
        <w:rPr>
          <w:rFonts w:eastAsia="Times New Roman" w:cs="Times New Roman"/>
          <w:szCs w:val="24"/>
        </w:rPr>
        <w:t xml:space="preserve">ι άλλους πόρους επιπλέον 5 δισεκατομμυρίων ευρώ, με συνολικές επενδύσεις που μπορούν να αγγίξουν τα 12 δισεκατομμύρια ευρώ </w:t>
      </w:r>
      <w:r>
        <w:rPr>
          <w:rFonts w:eastAsia="Times New Roman" w:cs="Times New Roman"/>
          <w:szCs w:val="24"/>
        </w:rPr>
        <w:t>για την επόμενη τριετία.</w:t>
      </w:r>
    </w:p>
    <w:p w14:paraId="4EC195D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Σε ό,τι αφορά τις δημόσιες επενδύσεις και το Πρόγραμμα Δημοσίων Επενδύσεων, θα έχουμε την ευκαιρία να τα πούμε σύντομα με την κατάθεση ενός πολύ σημαντικού νομοσχεδίου, το οποίο έρχεται να αναμορφώσει το θεσμικό πλαίσιο για το ΠΔΕ,</w:t>
      </w:r>
      <w:r>
        <w:rPr>
          <w:rFonts w:eastAsia="Times New Roman" w:cs="Times New Roman"/>
          <w:szCs w:val="24"/>
        </w:rPr>
        <w:t xml:space="preserve"> το οποίο χρονολογείται ήδη από τη δεκαετία του 1950. </w:t>
      </w:r>
    </w:p>
    <w:p w14:paraId="4EC195D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Μία από τις βασικές μας επιλογές,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επιχειρησιακού προγράμματος του </w:t>
      </w:r>
      <w:proofErr w:type="spellStart"/>
      <w:r>
        <w:rPr>
          <w:rFonts w:eastAsia="Times New Roman" w:cs="Times New Roman"/>
          <w:szCs w:val="24"/>
        </w:rPr>
        <w:t>ΕΠΑ</w:t>
      </w:r>
      <w:r>
        <w:rPr>
          <w:rFonts w:eastAsia="Times New Roman" w:cs="Times New Roman"/>
          <w:szCs w:val="24"/>
        </w:rPr>
        <w:t>ν</w:t>
      </w:r>
      <w:r>
        <w:rPr>
          <w:rFonts w:eastAsia="Times New Roman" w:cs="Times New Roman"/>
          <w:szCs w:val="24"/>
        </w:rPr>
        <w:t>ΕΚ</w:t>
      </w:r>
      <w:proofErr w:type="spellEnd"/>
      <w:r>
        <w:rPr>
          <w:rFonts w:eastAsia="Times New Roman" w:cs="Times New Roman"/>
          <w:szCs w:val="24"/>
        </w:rPr>
        <w:t>, είναι και οι μικρομεσαίες επιχειρήσεις.</w:t>
      </w:r>
    </w:p>
    <w:p w14:paraId="4EC195D8"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w:t>
      </w:r>
      <w:r w:rsidRPr="000847F3">
        <w:rPr>
          <w:rFonts w:eastAsia="Times New Roman" w:cs="Times New Roman"/>
          <w:szCs w:val="24"/>
        </w:rPr>
        <w:t xml:space="preserve">νδεικτικά και πολύ σύντομα να αναφέρω ότι σχεδόν το σύνολο των δράσεων στο πλαίσιο του </w:t>
      </w:r>
      <w:proofErr w:type="spellStart"/>
      <w:r>
        <w:rPr>
          <w:rFonts w:eastAsia="Times New Roman" w:cs="Times New Roman"/>
          <w:szCs w:val="24"/>
        </w:rPr>
        <w:t>ΕΠΑνΕΚ</w:t>
      </w:r>
      <w:proofErr w:type="spellEnd"/>
      <w:r w:rsidRPr="000847F3">
        <w:rPr>
          <w:rFonts w:eastAsia="Times New Roman" w:cs="Times New Roman"/>
          <w:szCs w:val="24"/>
        </w:rPr>
        <w:t xml:space="preserve"> </w:t>
      </w:r>
      <w:r>
        <w:rPr>
          <w:rFonts w:eastAsia="Times New Roman" w:cs="Times New Roman"/>
          <w:szCs w:val="24"/>
        </w:rPr>
        <w:t>έχουν μια ιδιαίτερη</w:t>
      </w:r>
      <w:r w:rsidRPr="000847F3">
        <w:rPr>
          <w:rFonts w:eastAsia="Times New Roman" w:cs="Times New Roman"/>
          <w:szCs w:val="24"/>
        </w:rPr>
        <w:t xml:space="preserve"> αυξημένη ζήτηση</w:t>
      </w:r>
      <w:r>
        <w:rPr>
          <w:rFonts w:eastAsia="Times New Roman" w:cs="Times New Roman"/>
          <w:szCs w:val="24"/>
        </w:rPr>
        <w:t>,</w:t>
      </w:r>
      <w:r w:rsidRPr="000847F3">
        <w:rPr>
          <w:rFonts w:eastAsia="Times New Roman" w:cs="Times New Roman"/>
          <w:szCs w:val="24"/>
        </w:rPr>
        <w:t xml:space="preserve"> </w:t>
      </w:r>
      <w:r>
        <w:rPr>
          <w:rFonts w:eastAsia="Times New Roman" w:cs="Times New Roman"/>
          <w:szCs w:val="24"/>
        </w:rPr>
        <w:t>α</w:t>
      </w:r>
      <w:r w:rsidRPr="000847F3">
        <w:rPr>
          <w:rFonts w:eastAsia="Times New Roman" w:cs="Times New Roman"/>
          <w:szCs w:val="24"/>
        </w:rPr>
        <w:t>πό πλευράς ιδιωτικού τομέα</w:t>
      </w:r>
      <w:r>
        <w:rPr>
          <w:rFonts w:eastAsia="Times New Roman" w:cs="Times New Roman"/>
          <w:szCs w:val="24"/>
        </w:rPr>
        <w:t>, και</w:t>
      </w:r>
      <w:r w:rsidRPr="000847F3">
        <w:rPr>
          <w:rFonts w:eastAsia="Times New Roman" w:cs="Times New Roman"/>
          <w:szCs w:val="24"/>
        </w:rPr>
        <w:t xml:space="preserve"> </w:t>
      </w:r>
      <w:r>
        <w:rPr>
          <w:rFonts w:eastAsia="Times New Roman" w:cs="Times New Roman"/>
          <w:szCs w:val="24"/>
        </w:rPr>
        <w:t>με την</w:t>
      </w:r>
      <w:r w:rsidRPr="000847F3">
        <w:rPr>
          <w:rFonts w:eastAsia="Times New Roman" w:cs="Times New Roman"/>
          <w:szCs w:val="24"/>
        </w:rPr>
        <w:t xml:space="preserve"> ίδρυση νέων τουριστικών μονάδων</w:t>
      </w:r>
      <w:r>
        <w:rPr>
          <w:rFonts w:eastAsia="Times New Roman" w:cs="Times New Roman"/>
          <w:szCs w:val="24"/>
        </w:rPr>
        <w:t>,</w:t>
      </w:r>
      <w:r w:rsidRPr="000847F3">
        <w:rPr>
          <w:rFonts w:eastAsia="Times New Roman" w:cs="Times New Roman"/>
          <w:szCs w:val="24"/>
        </w:rPr>
        <w:t xml:space="preserve"> </w:t>
      </w:r>
      <w:r>
        <w:rPr>
          <w:rFonts w:eastAsia="Times New Roman" w:cs="Times New Roman"/>
          <w:szCs w:val="24"/>
        </w:rPr>
        <w:t>αρχικού</w:t>
      </w:r>
      <w:r w:rsidRPr="000847F3">
        <w:rPr>
          <w:rFonts w:eastAsia="Times New Roman" w:cs="Times New Roman"/>
          <w:szCs w:val="24"/>
        </w:rPr>
        <w:t xml:space="preserve"> προϋπολογισμ</w:t>
      </w:r>
      <w:r>
        <w:rPr>
          <w:rFonts w:eastAsia="Times New Roman" w:cs="Times New Roman"/>
          <w:szCs w:val="24"/>
        </w:rPr>
        <w:t>ού</w:t>
      </w:r>
      <w:r w:rsidRPr="000847F3">
        <w:rPr>
          <w:rFonts w:eastAsia="Times New Roman" w:cs="Times New Roman"/>
          <w:szCs w:val="24"/>
        </w:rPr>
        <w:t xml:space="preserve"> 120 εκατομμυρίων</w:t>
      </w:r>
      <w:r>
        <w:rPr>
          <w:rFonts w:eastAsia="Times New Roman" w:cs="Times New Roman"/>
          <w:szCs w:val="24"/>
        </w:rPr>
        <w:t>.</w:t>
      </w:r>
      <w:r w:rsidRPr="000847F3">
        <w:rPr>
          <w:rFonts w:eastAsia="Times New Roman" w:cs="Times New Roman"/>
          <w:szCs w:val="24"/>
        </w:rPr>
        <w:t xml:space="preserve"> </w:t>
      </w:r>
      <w:r>
        <w:rPr>
          <w:rFonts w:eastAsia="Times New Roman" w:cs="Times New Roman"/>
          <w:szCs w:val="24"/>
        </w:rPr>
        <w:t>Τ</w:t>
      </w:r>
      <w:r w:rsidRPr="000847F3">
        <w:rPr>
          <w:rFonts w:eastAsia="Times New Roman" w:cs="Times New Roman"/>
          <w:szCs w:val="24"/>
        </w:rPr>
        <w:t>ελικά οδηγ</w:t>
      </w:r>
      <w:r w:rsidRPr="000847F3">
        <w:rPr>
          <w:rFonts w:eastAsia="Times New Roman" w:cs="Times New Roman"/>
          <w:szCs w:val="24"/>
        </w:rPr>
        <w:t xml:space="preserve">ηθήκαμε σε μία αύξηση </w:t>
      </w:r>
      <w:r>
        <w:rPr>
          <w:rFonts w:eastAsia="Times New Roman" w:cs="Times New Roman"/>
          <w:szCs w:val="24"/>
        </w:rPr>
        <w:t xml:space="preserve">τέτοια </w:t>
      </w:r>
      <w:r w:rsidRPr="000847F3">
        <w:rPr>
          <w:rFonts w:eastAsia="Times New Roman" w:cs="Times New Roman"/>
          <w:szCs w:val="24"/>
        </w:rPr>
        <w:t>που φ</w:t>
      </w:r>
      <w:r>
        <w:rPr>
          <w:rFonts w:eastAsia="Times New Roman" w:cs="Times New Roman"/>
          <w:szCs w:val="24"/>
        </w:rPr>
        <w:t>θ</w:t>
      </w:r>
      <w:r w:rsidRPr="000847F3">
        <w:rPr>
          <w:rFonts w:eastAsia="Times New Roman" w:cs="Times New Roman"/>
          <w:szCs w:val="24"/>
        </w:rPr>
        <w:t>άσαμε στα 600 εκατομμύρια ευρώ</w:t>
      </w:r>
      <w:r>
        <w:rPr>
          <w:rFonts w:eastAsia="Times New Roman" w:cs="Times New Roman"/>
          <w:szCs w:val="24"/>
        </w:rPr>
        <w:t>.</w:t>
      </w:r>
    </w:p>
    <w:p w14:paraId="4EC195D9"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w:t>
      </w:r>
      <w:r w:rsidRPr="000847F3">
        <w:rPr>
          <w:rFonts w:eastAsia="Times New Roman" w:cs="Times New Roman"/>
          <w:szCs w:val="24"/>
        </w:rPr>
        <w:t xml:space="preserve">υξήσεις </w:t>
      </w:r>
      <w:r>
        <w:rPr>
          <w:rFonts w:eastAsia="Times New Roman" w:cs="Times New Roman"/>
          <w:szCs w:val="24"/>
        </w:rPr>
        <w:t>επιπροσθέτως του αρχικού προϋπολογισμού έχουν δοθεί και</w:t>
      </w:r>
      <w:r w:rsidRPr="000847F3">
        <w:rPr>
          <w:rFonts w:eastAsia="Times New Roman" w:cs="Times New Roman"/>
          <w:szCs w:val="24"/>
        </w:rPr>
        <w:t xml:space="preserve"> για το </w:t>
      </w:r>
      <w:r>
        <w:rPr>
          <w:rFonts w:eastAsia="Times New Roman" w:cs="Times New Roman"/>
          <w:szCs w:val="24"/>
        </w:rPr>
        <w:t>«Ψ</w:t>
      </w:r>
      <w:r w:rsidRPr="000847F3">
        <w:rPr>
          <w:rFonts w:eastAsia="Times New Roman" w:cs="Times New Roman"/>
          <w:szCs w:val="24"/>
        </w:rPr>
        <w:t xml:space="preserve">ηφιακό </w:t>
      </w:r>
      <w:r>
        <w:rPr>
          <w:rFonts w:eastAsia="Times New Roman" w:cs="Times New Roman"/>
          <w:szCs w:val="24"/>
        </w:rPr>
        <w:t>Ά</w:t>
      </w:r>
      <w:r w:rsidRPr="000847F3">
        <w:rPr>
          <w:rFonts w:eastAsia="Times New Roman" w:cs="Times New Roman"/>
          <w:szCs w:val="24"/>
        </w:rPr>
        <w:t xml:space="preserve">λμα και </w:t>
      </w:r>
      <w:r>
        <w:rPr>
          <w:rFonts w:eastAsia="Times New Roman" w:cs="Times New Roman"/>
          <w:szCs w:val="24"/>
        </w:rPr>
        <w:t>Βήμα»,</w:t>
      </w:r>
      <w:r w:rsidRPr="000847F3">
        <w:rPr>
          <w:rFonts w:eastAsia="Times New Roman" w:cs="Times New Roman"/>
          <w:szCs w:val="24"/>
        </w:rPr>
        <w:t xml:space="preserve"> καθώς και για το σύνολο σχεδόν των δράσεων</w:t>
      </w:r>
      <w:r>
        <w:rPr>
          <w:rFonts w:eastAsia="Times New Roman" w:cs="Times New Roman"/>
          <w:szCs w:val="24"/>
        </w:rPr>
        <w:t>,</w:t>
      </w:r>
      <w:r w:rsidRPr="000847F3">
        <w:rPr>
          <w:rFonts w:eastAsia="Times New Roman" w:cs="Times New Roman"/>
          <w:szCs w:val="24"/>
        </w:rPr>
        <w:t xml:space="preserve"> το οποίο αποδεικνύει ότι όντως η ελληνική οικονο</w:t>
      </w:r>
      <w:r w:rsidRPr="000847F3">
        <w:rPr>
          <w:rFonts w:eastAsia="Times New Roman" w:cs="Times New Roman"/>
          <w:szCs w:val="24"/>
        </w:rPr>
        <w:t>μία και ιδιαίτερα οι μικρομεσαίες επιχειρήσεις</w:t>
      </w:r>
      <w:r>
        <w:rPr>
          <w:rFonts w:eastAsia="Times New Roman" w:cs="Times New Roman"/>
          <w:szCs w:val="24"/>
        </w:rPr>
        <w:t>,</w:t>
      </w:r>
      <w:r w:rsidRPr="000847F3">
        <w:rPr>
          <w:rFonts w:eastAsia="Times New Roman" w:cs="Times New Roman"/>
          <w:szCs w:val="24"/>
        </w:rPr>
        <w:t xml:space="preserve"> έχουν αφήσει πίσω το άγχος</w:t>
      </w:r>
      <w:r>
        <w:rPr>
          <w:rFonts w:eastAsia="Times New Roman" w:cs="Times New Roman"/>
          <w:szCs w:val="24"/>
        </w:rPr>
        <w:t xml:space="preserve"> και</w:t>
      </w:r>
      <w:r w:rsidRPr="000847F3">
        <w:rPr>
          <w:rFonts w:eastAsia="Times New Roman" w:cs="Times New Roman"/>
          <w:szCs w:val="24"/>
        </w:rPr>
        <w:t xml:space="preserve"> τις δύσκολες περιόδους που είχαν περάσει </w:t>
      </w:r>
      <w:r>
        <w:rPr>
          <w:rFonts w:eastAsia="Times New Roman" w:cs="Times New Roman"/>
          <w:szCs w:val="24"/>
        </w:rPr>
        <w:t xml:space="preserve">τα </w:t>
      </w:r>
      <w:r w:rsidRPr="000847F3">
        <w:rPr>
          <w:rFonts w:eastAsia="Times New Roman" w:cs="Times New Roman"/>
          <w:szCs w:val="24"/>
        </w:rPr>
        <w:t xml:space="preserve">τελευταία χρόνια και προσπαθούν να κάνουν βήματα προς τα </w:t>
      </w:r>
      <w:r>
        <w:rPr>
          <w:rFonts w:eastAsia="Times New Roman" w:cs="Times New Roman"/>
          <w:szCs w:val="24"/>
        </w:rPr>
        <w:t>ε</w:t>
      </w:r>
      <w:r w:rsidRPr="000847F3">
        <w:rPr>
          <w:rFonts w:eastAsia="Times New Roman" w:cs="Times New Roman"/>
          <w:szCs w:val="24"/>
        </w:rPr>
        <w:t>μπρ</w:t>
      </w:r>
      <w:r>
        <w:rPr>
          <w:rFonts w:eastAsia="Times New Roman" w:cs="Times New Roman"/>
          <w:szCs w:val="24"/>
        </w:rPr>
        <w:t>ό</w:t>
      </w:r>
      <w:r w:rsidRPr="000847F3">
        <w:rPr>
          <w:rFonts w:eastAsia="Times New Roman" w:cs="Times New Roman"/>
          <w:szCs w:val="24"/>
        </w:rPr>
        <w:t>ς</w:t>
      </w:r>
      <w:r>
        <w:rPr>
          <w:rFonts w:eastAsia="Times New Roman" w:cs="Times New Roman"/>
          <w:szCs w:val="24"/>
        </w:rPr>
        <w:t>.</w:t>
      </w:r>
    </w:p>
    <w:p w14:paraId="4EC195DA"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Μ</w:t>
      </w:r>
      <w:r w:rsidRPr="000847F3">
        <w:rPr>
          <w:rFonts w:eastAsia="Times New Roman" w:cs="Times New Roman"/>
          <w:szCs w:val="24"/>
        </w:rPr>
        <w:t>ία ιδιαίτερ</w:t>
      </w:r>
      <w:r>
        <w:rPr>
          <w:rFonts w:eastAsia="Times New Roman" w:cs="Times New Roman"/>
          <w:szCs w:val="24"/>
        </w:rPr>
        <w:t>α</w:t>
      </w:r>
      <w:r w:rsidRPr="000847F3">
        <w:rPr>
          <w:rFonts w:eastAsia="Times New Roman" w:cs="Times New Roman"/>
          <w:szCs w:val="24"/>
        </w:rPr>
        <w:t xml:space="preserve"> σημαντική</w:t>
      </w:r>
      <w:r>
        <w:rPr>
          <w:rFonts w:eastAsia="Times New Roman" w:cs="Times New Roman"/>
          <w:szCs w:val="24"/>
        </w:rPr>
        <w:t xml:space="preserve"> και</w:t>
      </w:r>
      <w:r w:rsidRPr="000847F3">
        <w:rPr>
          <w:rFonts w:eastAsia="Times New Roman" w:cs="Times New Roman"/>
          <w:szCs w:val="24"/>
        </w:rPr>
        <w:t xml:space="preserve"> πολύ σύντομ</w:t>
      </w:r>
      <w:r>
        <w:rPr>
          <w:rFonts w:eastAsia="Times New Roman" w:cs="Times New Roman"/>
          <w:szCs w:val="24"/>
        </w:rPr>
        <w:t>η</w:t>
      </w:r>
      <w:r w:rsidRPr="000847F3">
        <w:rPr>
          <w:rFonts w:eastAsia="Times New Roman" w:cs="Times New Roman"/>
          <w:szCs w:val="24"/>
        </w:rPr>
        <w:t xml:space="preserve"> </w:t>
      </w:r>
      <w:r>
        <w:rPr>
          <w:rFonts w:eastAsia="Times New Roman" w:cs="Times New Roman"/>
          <w:szCs w:val="24"/>
        </w:rPr>
        <w:t>αναφορά</w:t>
      </w:r>
      <w:r w:rsidRPr="000847F3">
        <w:rPr>
          <w:rFonts w:eastAsia="Times New Roman" w:cs="Times New Roman"/>
          <w:szCs w:val="24"/>
        </w:rPr>
        <w:t xml:space="preserve"> θέλ</w:t>
      </w:r>
      <w:r>
        <w:rPr>
          <w:rFonts w:eastAsia="Times New Roman" w:cs="Times New Roman"/>
          <w:szCs w:val="24"/>
        </w:rPr>
        <w:t>ω</w:t>
      </w:r>
      <w:r w:rsidRPr="000847F3">
        <w:rPr>
          <w:rFonts w:eastAsia="Times New Roman" w:cs="Times New Roman"/>
          <w:szCs w:val="24"/>
        </w:rPr>
        <w:t xml:space="preserve"> να κάνω και γι</w:t>
      </w:r>
      <w:r w:rsidRPr="000847F3">
        <w:rPr>
          <w:rFonts w:eastAsia="Times New Roman" w:cs="Times New Roman"/>
          <w:szCs w:val="24"/>
        </w:rPr>
        <w:t xml:space="preserve">α τα ζητήματα των νέων και </w:t>
      </w:r>
      <w:r>
        <w:rPr>
          <w:rFonts w:eastAsia="Times New Roman" w:cs="Times New Roman"/>
          <w:szCs w:val="24"/>
        </w:rPr>
        <w:t xml:space="preserve">για </w:t>
      </w:r>
      <w:r w:rsidRPr="000847F3">
        <w:rPr>
          <w:rFonts w:eastAsia="Times New Roman" w:cs="Times New Roman"/>
          <w:szCs w:val="24"/>
        </w:rPr>
        <w:t xml:space="preserve">το περίφημο </w:t>
      </w:r>
      <w:r w:rsidRPr="000847F3">
        <w:rPr>
          <w:rFonts w:eastAsia="Times New Roman" w:cs="Times New Roman"/>
          <w:szCs w:val="24"/>
          <w:lang w:val="en-US"/>
        </w:rPr>
        <w:t>brain</w:t>
      </w:r>
      <w:r w:rsidRPr="000847F3">
        <w:rPr>
          <w:rFonts w:eastAsia="Times New Roman" w:cs="Times New Roman"/>
          <w:szCs w:val="24"/>
        </w:rPr>
        <w:t xml:space="preserve"> </w:t>
      </w:r>
      <w:r w:rsidRPr="000847F3">
        <w:rPr>
          <w:rFonts w:eastAsia="Times New Roman" w:cs="Times New Roman"/>
          <w:szCs w:val="24"/>
          <w:lang w:val="en-US"/>
        </w:rPr>
        <w:t>drain</w:t>
      </w:r>
      <w:r>
        <w:rPr>
          <w:rFonts w:eastAsia="Times New Roman" w:cs="Times New Roman"/>
          <w:szCs w:val="24"/>
        </w:rPr>
        <w:t>,</w:t>
      </w:r>
      <w:r w:rsidRPr="000847F3">
        <w:rPr>
          <w:rFonts w:eastAsia="Times New Roman" w:cs="Times New Roman"/>
          <w:szCs w:val="24"/>
        </w:rPr>
        <w:t xml:space="preserve"> που συχνά ακούγεται και αναφέρεται και στην </w:t>
      </w:r>
      <w:r>
        <w:rPr>
          <w:rFonts w:eastAsia="Times New Roman" w:cs="Times New Roman"/>
          <w:szCs w:val="24"/>
        </w:rPr>
        <w:t>Α</w:t>
      </w:r>
      <w:r w:rsidRPr="000847F3">
        <w:rPr>
          <w:rFonts w:eastAsia="Times New Roman" w:cs="Times New Roman"/>
          <w:szCs w:val="24"/>
        </w:rPr>
        <w:t xml:space="preserve">ίθουσα του </w:t>
      </w:r>
      <w:r>
        <w:rPr>
          <w:rFonts w:eastAsia="Times New Roman" w:cs="Times New Roman"/>
          <w:szCs w:val="24"/>
        </w:rPr>
        <w:t>Κ</w:t>
      </w:r>
      <w:r w:rsidRPr="000847F3">
        <w:rPr>
          <w:rFonts w:eastAsia="Times New Roman" w:cs="Times New Roman"/>
          <w:szCs w:val="24"/>
        </w:rPr>
        <w:t>οινοβουλίου</w:t>
      </w:r>
      <w:r>
        <w:rPr>
          <w:rFonts w:eastAsia="Times New Roman" w:cs="Times New Roman"/>
          <w:szCs w:val="24"/>
        </w:rPr>
        <w:t>. Δ</w:t>
      </w:r>
      <w:r w:rsidRPr="000847F3">
        <w:rPr>
          <w:rFonts w:eastAsia="Times New Roman" w:cs="Times New Roman"/>
          <w:szCs w:val="24"/>
        </w:rPr>
        <w:t>εν έχουμε</w:t>
      </w:r>
      <w:r>
        <w:rPr>
          <w:rFonts w:eastAsia="Times New Roman" w:cs="Times New Roman"/>
          <w:szCs w:val="24"/>
        </w:rPr>
        <w:t>,</w:t>
      </w:r>
      <w:r w:rsidRPr="000847F3">
        <w:rPr>
          <w:rFonts w:eastAsia="Times New Roman" w:cs="Times New Roman"/>
          <w:szCs w:val="24"/>
        </w:rPr>
        <w:t xml:space="preserve"> </w:t>
      </w:r>
      <w:r>
        <w:rPr>
          <w:rFonts w:eastAsia="Times New Roman" w:cs="Times New Roman"/>
          <w:szCs w:val="24"/>
        </w:rPr>
        <w:t>όμως,</w:t>
      </w:r>
      <w:r w:rsidRPr="000847F3">
        <w:rPr>
          <w:rFonts w:eastAsia="Times New Roman" w:cs="Times New Roman"/>
          <w:szCs w:val="24"/>
        </w:rPr>
        <w:t xml:space="preserve"> ακούσει για τις αιτίες του </w:t>
      </w:r>
      <w:r w:rsidRPr="000847F3">
        <w:rPr>
          <w:rFonts w:eastAsia="Times New Roman" w:cs="Times New Roman"/>
          <w:szCs w:val="24"/>
          <w:lang w:val="en-US"/>
        </w:rPr>
        <w:t>brain</w:t>
      </w:r>
      <w:r w:rsidRPr="000847F3">
        <w:rPr>
          <w:rFonts w:eastAsia="Times New Roman" w:cs="Times New Roman"/>
          <w:szCs w:val="24"/>
        </w:rPr>
        <w:t xml:space="preserve"> </w:t>
      </w:r>
      <w:r w:rsidRPr="000847F3">
        <w:rPr>
          <w:rFonts w:eastAsia="Times New Roman" w:cs="Times New Roman"/>
          <w:szCs w:val="24"/>
          <w:lang w:val="en-US"/>
        </w:rPr>
        <w:t>drain</w:t>
      </w:r>
      <w:r>
        <w:rPr>
          <w:rFonts w:eastAsia="Times New Roman" w:cs="Times New Roman"/>
          <w:szCs w:val="24"/>
        </w:rPr>
        <w:t>,</w:t>
      </w:r>
      <w:r w:rsidRPr="000847F3">
        <w:rPr>
          <w:rFonts w:eastAsia="Times New Roman" w:cs="Times New Roman"/>
          <w:szCs w:val="24"/>
        </w:rPr>
        <w:t xml:space="preserve"> που σε μεγάλο βαθμό είναι η διάρθρωση της </w:t>
      </w:r>
      <w:r>
        <w:rPr>
          <w:rFonts w:eastAsia="Times New Roman" w:cs="Times New Roman"/>
          <w:szCs w:val="24"/>
        </w:rPr>
        <w:t>ε</w:t>
      </w:r>
      <w:r w:rsidRPr="000847F3">
        <w:rPr>
          <w:rFonts w:eastAsia="Times New Roman" w:cs="Times New Roman"/>
          <w:szCs w:val="24"/>
        </w:rPr>
        <w:t>λληνικής οικονομίας</w:t>
      </w:r>
      <w:r>
        <w:rPr>
          <w:rFonts w:eastAsia="Times New Roman" w:cs="Times New Roman"/>
          <w:szCs w:val="24"/>
        </w:rPr>
        <w:t xml:space="preserve"> και</w:t>
      </w:r>
      <w:r w:rsidRPr="000847F3">
        <w:rPr>
          <w:rFonts w:eastAsia="Times New Roman" w:cs="Times New Roman"/>
          <w:szCs w:val="24"/>
        </w:rPr>
        <w:t xml:space="preserve"> η έλλειψη επιχειρήσεων που να παράγουν υπηρεσίες έντασης γνώσης και </w:t>
      </w:r>
      <w:r>
        <w:rPr>
          <w:rFonts w:eastAsia="Times New Roman" w:cs="Times New Roman"/>
          <w:szCs w:val="24"/>
        </w:rPr>
        <w:t>τ</w:t>
      </w:r>
      <w:r w:rsidRPr="000847F3">
        <w:rPr>
          <w:rFonts w:eastAsia="Times New Roman" w:cs="Times New Roman"/>
          <w:szCs w:val="24"/>
        </w:rPr>
        <w:t>εχνολογίας</w:t>
      </w:r>
      <w:r>
        <w:rPr>
          <w:rFonts w:eastAsia="Times New Roman" w:cs="Times New Roman"/>
          <w:szCs w:val="24"/>
        </w:rPr>
        <w:t>. Α</w:t>
      </w:r>
      <w:r w:rsidRPr="000847F3">
        <w:rPr>
          <w:rFonts w:eastAsia="Times New Roman" w:cs="Times New Roman"/>
          <w:szCs w:val="24"/>
        </w:rPr>
        <w:t xml:space="preserve">υτό </w:t>
      </w:r>
      <w:r>
        <w:rPr>
          <w:rFonts w:eastAsia="Times New Roman" w:cs="Times New Roman"/>
          <w:szCs w:val="24"/>
        </w:rPr>
        <w:t>-επιτρέψτε μου μ</w:t>
      </w:r>
      <w:r w:rsidRPr="000847F3">
        <w:rPr>
          <w:rFonts w:eastAsia="Times New Roman" w:cs="Times New Roman"/>
          <w:szCs w:val="24"/>
        </w:rPr>
        <w:t>ία μικρή παρένθεση</w:t>
      </w:r>
      <w:r>
        <w:rPr>
          <w:rFonts w:eastAsia="Times New Roman" w:cs="Times New Roman"/>
          <w:szCs w:val="24"/>
        </w:rPr>
        <w:t>-</w:t>
      </w:r>
      <w:r w:rsidRPr="000847F3">
        <w:rPr>
          <w:rFonts w:eastAsia="Times New Roman" w:cs="Times New Roman"/>
          <w:szCs w:val="24"/>
        </w:rPr>
        <w:t xml:space="preserve"> καταδεικνύει τον καταστροφικό ή ανύπαρκτο αναπτυξιακό σχεδιασμό που υπήρχε κατά το παρελθόν</w:t>
      </w:r>
      <w:r>
        <w:rPr>
          <w:rFonts w:eastAsia="Times New Roman" w:cs="Times New Roman"/>
          <w:szCs w:val="24"/>
        </w:rPr>
        <w:t>,</w:t>
      </w:r>
      <w:r w:rsidRPr="000847F3">
        <w:rPr>
          <w:rFonts w:eastAsia="Times New Roman" w:cs="Times New Roman"/>
          <w:szCs w:val="24"/>
        </w:rPr>
        <w:t xml:space="preserve"> μία ανάπτυξη που είχε βασιστεί στην κατα</w:t>
      </w:r>
      <w:r w:rsidRPr="000847F3">
        <w:rPr>
          <w:rFonts w:eastAsia="Times New Roman" w:cs="Times New Roman"/>
          <w:szCs w:val="24"/>
        </w:rPr>
        <w:t>νάλωση και όχι στην παραγωγή υψηλής ποιότητας προϊόντων με εξαγωγικό προσανατολισμό και εκμετάλλευση του εξειδικευμένου και υψηλά καταρτισμένου επιστημονικού δυναμικού της χώρας</w:t>
      </w:r>
      <w:r>
        <w:rPr>
          <w:rFonts w:eastAsia="Times New Roman" w:cs="Times New Roman"/>
          <w:szCs w:val="24"/>
        </w:rPr>
        <w:t>.</w:t>
      </w:r>
    </w:p>
    <w:p w14:paraId="4EC195DB"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w:t>
      </w:r>
      <w:r w:rsidRPr="000847F3">
        <w:rPr>
          <w:rFonts w:eastAsia="Times New Roman" w:cs="Times New Roman"/>
          <w:szCs w:val="24"/>
        </w:rPr>
        <w:t xml:space="preserve">ε συνεργασία με το Υπουργείο Παιδείας έχουμε πετύχει </w:t>
      </w:r>
      <w:r>
        <w:rPr>
          <w:rFonts w:eastAsia="Times New Roman" w:cs="Times New Roman"/>
          <w:szCs w:val="24"/>
        </w:rPr>
        <w:t>σ</w:t>
      </w:r>
      <w:r w:rsidRPr="000847F3">
        <w:rPr>
          <w:rFonts w:eastAsia="Times New Roman" w:cs="Times New Roman"/>
          <w:szCs w:val="24"/>
        </w:rPr>
        <w:t>το τρέχον ΕΣΠΑ η συνολ</w:t>
      </w:r>
      <w:r w:rsidRPr="000847F3">
        <w:rPr>
          <w:rFonts w:eastAsia="Times New Roman" w:cs="Times New Roman"/>
          <w:szCs w:val="24"/>
        </w:rPr>
        <w:t xml:space="preserve">ική δημόσια δαπάνη για την έρευνα και την καινοτομία </w:t>
      </w:r>
      <w:r>
        <w:rPr>
          <w:rFonts w:eastAsia="Times New Roman" w:cs="Times New Roman"/>
          <w:szCs w:val="24"/>
        </w:rPr>
        <w:t xml:space="preserve">να </w:t>
      </w:r>
      <w:r w:rsidRPr="000847F3">
        <w:rPr>
          <w:rFonts w:eastAsia="Times New Roman" w:cs="Times New Roman"/>
          <w:szCs w:val="24"/>
        </w:rPr>
        <w:t>ανέρχεται σε 1,5 δισεκατομμύρια ευρώ</w:t>
      </w:r>
      <w:r>
        <w:rPr>
          <w:rFonts w:eastAsia="Times New Roman" w:cs="Times New Roman"/>
          <w:szCs w:val="24"/>
        </w:rPr>
        <w:t>,</w:t>
      </w:r>
      <w:r w:rsidRPr="000847F3">
        <w:rPr>
          <w:rFonts w:eastAsia="Times New Roman" w:cs="Times New Roman"/>
          <w:szCs w:val="24"/>
        </w:rPr>
        <w:t xml:space="preserve"> ποσό υπερδιπλάσιο της προηγούμενης προγραμματικής περιόδου</w:t>
      </w:r>
      <w:r>
        <w:rPr>
          <w:rFonts w:eastAsia="Times New Roman" w:cs="Times New Roman"/>
          <w:szCs w:val="24"/>
        </w:rPr>
        <w:t>.</w:t>
      </w:r>
      <w:r w:rsidRPr="000847F3">
        <w:rPr>
          <w:rFonts w:eastAsia="Times New Roman" w:cs="Times New Roman"/>
          <w:szCs w:val="24"/>
        </w:rPr>
        <w:t xml:space="preserve"> </w:t>
      </w:r>
      <w:r>
        <w:rPr>
          <w:rFonts w:eastAsia="Times New Roman" w:cs="Times New Roman"/>
          <w:szCs w:val="24"/>
        </w:rPr>
        <w:t>Τ</w:t>
      </w:r>
      <w:r w:rsidRPr="000847F3">
        <w:rPr>
          <w:rFonts w:eastAsia="Times New Roman" w:cs="Times New Roman"/>
          <w:szCs w:val="24"/>
        </w:rPr>
        <w:t xml:space="preserve">ο μεγαλύτερο ποσοστό των πόρων αυτών </w:t>
      </w:r>
      <w:r>
        <w:rPr>
          <w:rFonts w:eastAsia="Times New Roman" w:cs="Times New Roman"/>
          <w:szCs w:val="24"/>
        </w:rPr>
        <w:t>κατευ</w:t>
      </w:r>
      <w:r w:rsidRPr="000847F3">
        <w:rPr>
          <w:rFonts w:eastAsia="Times New Roman" w:cs="Times New Roman"/>
          <w:szCs w:val="24"/>
        </w:rPr>
        <w:t xml:space="preserve">θύνεται σε παρεμβάσεις που συνδέονται με τη στρατηγική της </w:t>
      </w:r>
      <w:r>
        <w:rPr>
          <w:rFonts w:eastAsia="Times New Roman" w:cs="Times New Roman"/>
          <w:szCs w:val="24"/>
        </w:rPr>
        <w:t>«</w:t>
      </w:r>
      <w:r w:rsidRPr="000847F3">
        <w:rPr>
          <w:rFonts w:eastAsia="Times New Roman" w:cs="Times New Roman"/>
          <w:szCs w:val="24"/>
        </w:rPr>
        <w:t>έξυπνης εξειδίκευσης</w:t>
      </w:r>
      <w:r>
        <w:rPr>
          <w:rFonts w:eastAsia="Times New Roman" w:cs="Times New Roman"/>
          <w:szCs w:val="24"/>
        </w:rPr>
        <w:t xml:space="preserve">», </w:t>
      </w:r>
      <w:r w:rsidRPr="000847F3">
        <w:rPr>
          <w:rFonts w:eastAsia="Times New Roman" w:cs="Times New Roman"/>
          <w:szCs w:val="24"/>
        </w:rPr>
        <w:t>την έρευνα και τη σύνδεσή της με την παραγωγή</w:t>
      </w:r>
      <w:r>
        <w:rPr>
          <w:rFonts w:eastAsia="Times New Roman" w:cs="Times New Roman"/>
          <w:szCs w:val="24"/>
        </w:rPr>
        <w:t>.</w:t>
      </w:r>
    </w:p>
    <w:p w14:paraId="4EC195DC"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Πολλά θα μπορούσαμε</w:t>
      </w:r>
      <w:r w:rsidRPr="000847F3">
        <w:rPr>
          <w:rFonts w:eastAsia="Times New Roman" w:cs="Times New Roman"/>
          <w:szCs w:val="24"/>
        </w:rPr>
        <w:t xml:space="preserve"> να πούμε</w:t>
      </w:r>
      <w:r>
        <w:rPr>
          <w:rFonts w:eastAsia="Times New Roman" w:cs="Times New Roman"/>
          <w:szCs w:val="24"/>
        </w:rPr>
        <w:t>,</w:t>
      </w:r>
      <w:r w:rsidRPr="000847F3">
        <w:rPr>
          <w:rFonts w:eastAsia="Times New Roman" w:cs="Times New Roman"/>
          <w:szCs w:val="24"/>
        </w:rPr>
        <w:t xml:space="preserve"> αλλά αυτό το οποίο έχει ιδιαίτερη σημασία </w:t>
      </w:r>
      <w:r>
        <w:rPr>
          <w:rFonts w:eastAsia="Times New Roman" w:cs="Times New Roman"/>
          <w:szCs w:val="24"/>
        </w:rPr>
        <w:t>κ</w:t>
      </w:r>
      <w:r w:rsidRPr="000847F3">
        <w:rPr>
          <w:rFonts w:eastAsia="Times New Roman" w:cs="Times New Roman"/>
          <w:szCs w:val="24"/>
        </w:rPr>
        <w:t>αι αξίζει να κρατήσουμε</w:t>
      </w:r>
      <w:r>
        <w:rPr>
          <w:rFonts w:eastAsia="Times New Roman" w:cs="Times New Roman"/>
          <w:szCs w:val="24"/>
        </w:rPr>
        <w:t>,</w:t>
      </w:r>
      <w:r w:rsidRPr="000847F3">
        <w:rPr>
          <w:rFonts w:eastAsia="Times New Roman" w:cs="Times New Roman"/>
          <w:szCs w:val="24"/>
        </w:rPr>
        <w:t xml:space="preserve"> είναι ότι αυτή η </w:t>
      </w:r>
      <w:r>
        <w:rPr>
          <w:rFonts w:eastAsia="Times New Roman" w:cs="Times New Roman"/>
          <w:szCs w:val="24"/>
        </w:rPr>
        <w:t>Κ</w:t>
      </w:r>
      <w:r w:rsidRPr="000847F3">
        <w:rPr>
          <w:rFonts w:eastAsia="Times New Roman" w:cs="Times New Roman"/>
          <w:szCs w:val="24"/>
        </w:rPr>
        <w:t>υβέρνηση</w:t>
      </w:r>
      <w:r>
        <w:rPr>
          <w:rFonts w:eastAsia="Times New Roman" w:cs="Times New Roman"/>
          <w:szCs w:val="24"/>
        </w:rPr>
        <w:t>, π</w:t>
      </w:r>
      <w:r w:rsidRPr="000847F3">
        <w:rPr>
          <w:rFonts w:eastAsia="Times New Roman" w:cs="Times New Roman"/>
          <w:szCs w:val="24"/>
        </w:rPr>
        <w:t>αρά τις δυσκολίες</w:t>
      </w:r>
      <w:r>
        <w:rPr>
          <w:rFonts w:eastAsia="Times New Roman" w:cs="Times New Roman"/>
          <w:szCs w:val="24"/>
        </w:rPr>
        <w:t>,</w:t>
      </w:r>
      <w:r w:rsidRPr="000847F3">
        <w:rPr>
          <w:rFonts w:eastAsia="Times New Roman" w:cs="Times New Roman"/>
          <w:szCs w:val="24"/>
        </w:rPr>
        <w:t xml:space="preserve"> παρά τις παγίδες</w:t>
      </w:r>
      <w:r>
        <w:rPr>
          <w:rFonts w:eastAsia="Times New Roman" w:cs="Times New Roman"/>
          <w:szCs w:val="24"/>
        </w:rPr>
        <w:t>,</w:t>
      </w:r>
      <w:r w:rsidRPr="000847F3">
        <w:rPr>
          <w:rFonts w:eastAsia="Times New Roman" w:cs="Times New Roman"/>
          <w:szCs w:val="24"/>
        </w:rPr>
        <w:t xml:space="preserve"> παρά του</w:t>
      </w:r>
      <w:r>
        <w:rPr>
          <w:rFonts w:eastAsia="Times New Roman" w:cs="Times New Roman"/>
          <w:szCs w:val="24"/>
        </w:rPr>
        <w:t>ς δύσκολους α</w:t>
      </w:r>
      <w:r>
        <w:rPr>
          <w:rFonts w:eastAsia="Times New Roman" w:cs="Times New Roman"/>
          <w:szCs w:val="24"/>
        </w:rPr>
        <w:t>ντιπάλους που έχει σε</w:t>
      </w:r>
      <w:r w:rsidRPr="000847F3">
        <w:rPr>
          <w:rFonts w:eastAsia="Times New Roman" w:cs="Times New Roman"/>
          <w:szCs w:val="24"/>
        </w:rPr>
        <w:t xml:space="preserve"> όλα τα επίπεδα</w:t>
      </w:r>
      <w:r>
        <w:rPr>
          <w:rFonts w:eastAsia="Times New Roman" w:cs="Times New Roman"/>
          <w:szCs w:val="24"/>
        </w:rPr>
        <w:t>,</w:t>
      </w:r>
      <w:r w:rsidRPr="000847F3">
        <w:rPr>
          <w:rFonts w:eastAsia="Times New Roman" w:cs="Times New Roman"/>
          <w:szCs w:val="24"/>
        </w:rPr>
        <w:t xml:space="preserve"> τόσο σε επίπεδο </w:t>
      </w:r>
      <w:r>
        <w:rPr>
          <w:rFonts w:eastAsia="Times New Roman" w:cs="Times New Roman"/>
          <w:szCs w:val="24"/>
        </w:rPr>
        <w:t>Ε</w:t>
      </w:r>
      <w:r w:rsidRPr="000847F3">
        <w:rPr>
          <w:rFonts w:eastAsia="Times New Roman" w:cs="Times New Roman"/>
          <w:szCs w:val="24"/>
        </w:rPr>
        <w:t xml:space="preserve">υρωπαϊκής </w:t>
      </w:r>
      <w:r>
        <w:rPr>
          <w:rFonts w:eastAsia="Times New Roman" w:cs="Times New Roman"/>
          <w:szCs w:val="24"/>
        </w:rPr>
        <w:t>Έ</w:t>
      </w:r>
      <w:r w:rsidRPr="000847F3">
        <w:rPr>
          <w:rFonts w:eastAsia="Times New Roman" w:cs="Times New Roman"/>
          <w:szCs w:val="24"/>
        </w:rPr>
        <w:t xml:space="preserve">νωσης όσο και </w:t>
      </w:r>
      <w:r>
        <w:rPr>
          <w:rFonts w:eastAsia="Times New Roman" w:cs="Times New Roman"/>
          <w:szCs w:val="24"/>
        </w:rPr>
        <w:t>σ</w:t>
      </w:r>
      <w:r w:rsidRPr="000847F3">
        <w:rPr>
          <w:rFonts w:eastAsia="Times New Roman" w:cs="Times New Roman"/>
          <w:szCs w:val="24"/>
        </w:rPr>
        <w:t>το εσωτερικό της χώρας</w:t>
      </w:r>
      <w:r>
        <w:rPr>
          <w:rFonts w:eastAsia="Times New Roman" w:cs="Times New Roman"/>
          <w:szCs w:val="24"/>
        </w:rPr>
        <w:t>,</w:t>
      </w:r>
      <w:r w:rsidRPr="000847F3">
        <w:rPr>
          <w:rFonts w:eastAsia="Times New Roman" w:cs="Times New Roman"/>
          <w:szCs w:val="24"/>
        </w:rPr>
        <w:t xml:space="preserve"> είναι </w:t>
      </w:r>
      <w:r>
        <w:rPr>
          <w:rFonts w:eastAsia="Times New Roman" w:cs="Times New Roman"/>
          <w:szCs w:val="24"/>
        </w:rPr>
        <w:t>α</w:t>
      </w:r>
      <w:r w:rsidRPr="000847F3">
        <w:rPr>
          <w:rFonts w:eastAsia="Times New Roman" w:cs="Times New Roman"/>
          <w:szCs w:val="24"/>
        </w:rPr>
        <w:t xml:space="preserve">ποφασισμένη </w:t>
      </w:r>
      <w:r>
        <w:rPr>
          <w:rFonts w:eastAsia="Times New Roman" w:cs="Times New Roman"/>
          <w:szCs w:val="24"/>
        </w:rPr>
        <w:t>όχι απλώς</w:t>
      </w:r>
      <w:r w:rsidRPr="000847F3">
        <w:rPr>
          <w:rFonts w:eastAsia="Times New Roman" w:cs="Times New Roman"/>
          <w:szCs w:val="24"/>
        </w:rPr>
        <w:t xml:space="preserve"> να μην επιστρέψουμε στις κακές πρακτικές του παρελθόντος</w:t>
      </w:r>
      <w:r>
        <w:rPr>
          <w:rFonts w:eastAsia="Times New Roman" w:cs="Times New Roman"/>
          <w:szCs w:val="24"/>
        </w:rPr>
        <w:t>,</w:t>
      </w:r>
      <w:r w:rsidRPr="000847F3">
        <w:rPr>
          <w:rFonts w:eastAsia="Times New Roman" w:cs="Times New Roman"/>
          <w:szCs w:val="24"/>
        </w:rPr>
        <w:t xml:space="preserve"> αλλά να καταφέρου</w:t>
      </w:r>
      <w:r>
        <w:rPr>
          <w:rFonts w:eastAsia="Times New Roman" w:cs="Times New Roman"/>
          <w:szCs w:val="24"/>
        </w:rPr>
        <w:t>με</w:t>
      </w:r>
      <w:r w:rsidRPr="000847F3">
        <w:rPr>
          <w:rFonts w:eastAsia="Times New Roman" w:cs="Times New Roman"/>
          <w:szCs w:val="24"/>
        </w:rPr>
        <w:t xml:space="preserve"> να οικοδομήσουμε και να υλοποιήσουμε την αναπτυξιακή στρατηγική που διαθέτει πλέον η χώρα</w:t>
      </w:r>
      <w:r>
        <w:rPr>
          <w:rFonts w:eastAsia="Times New Roman" w:cs="Times New Roman"/>
          <w:szCs w:val="24"/>
        </w:rPr>
        <w:t>, μία αναπτυξιακή στρατηγική</w:t>
      </w:r>
      <w:r w:rsidRPr="000847F3">
        <w:rPr>
          <w:rFonts w:eastAsia="Times New Roman" w:cs="Times New Roman"/>
          <w:szCs w:val="24"/>
        </w:rPr>
        <w:t xml:space="preserve"> που η προηγούμενη </w:t>
      </w:r>
      <w:r>
        <w:rPr>
          <w:rFonts w:eastAsia="Times New Roman" w:cs="Times New Roman"/>
          <w:szCs w:val="24"/>
        </w:rPr>
        <w:t>κ</w:t>
      </w:r>
      <w:r w:rsidRPr="000847F3">
        <w:rPr>
          <w:rFonts w:eastAsia="Times New Roman" w:cs="Times New Roman"/>
          <w:szCs w:val="24"/>
        </w:rPr>
        <w:t xml:space="preserve">υβέρνηση είχε καταθέσει </w:t>
      </w:r>
      <w:r>
        <w:rPr>
          <w:rFonts w:eastAsia="Times New Roman" w:cs="Times New Roman"/>
          <w:szCs w:val="24"/>
        </w:rPr>
        <w:t xml:space="preserve">σε </w:t>
      </w:r>
      <w:r w:rsidRPr="000847F3">
        <w:rPr>
          <w:rFonts w:eastAsia="Times New Roman" w:cs="Times New Roman"/>
          <w:szCs w:val="24"/>
        </w:rPr>
        <w:t xml:space="preserve">επίπεδο </w:t>
      </w:r>
      <w:proofErr w:type="spellStart"/>
      <w:r w:rsidRPr="000847F3">
        <w:rPr>
          <w:rFonts w:eastAsia="Times New Roman" w:cs="Times New Roman"/>
          <w:szCs w:val="24"/>
          <w:lang w:val="en-US"/>
        </w:rPr>
        <w:t>Eurogroup</w:t>
      </w:r>
      <w:proofErr w:type="spellEnd"/>
      <w:r>
        <w:rPr>
          <w:rFonts w:eastAsia="Times New Roman" w:cs="Times New Roman"/>
          <w:szCs w:val="24"/>
        </w:rPr>
        <w:t xml:space="preserve"> σε</w:t>
      </w:r>
      <w:r w:rsidRPr="000847F3">
        <w:rPr>
          <w:rFonts w:eastAsia="Times New Roman" w:cs="Times New Roman"/>
          <w:szCs w:val="24"/>
        </w:rPr>
        <w:t xml:space="preserve"> ένα κείμενο μόλις οκτώ σελίδων</w:t>
      </w:r>
      <w:r>
        <w:rPr>
          <w:rFonts w:eastAsia="Times New Roman" w:cs="Times New Roman"/>
          <w:szCs w:val="24"/>
        </w:rPr>
        <w:t xml:space="preserve">, μία </w:t>
      </w:r>
      <w:r w:rsidRPr="000847F3">
        <w:rPr>
          <w:rFonts w:eastAsia="Times New Roman" w:cs="Times New Roman"/>
          <w:szCs w:val="24"/>
        </w:rPr>
        <w:t>αναπτυξιακή στρατηγική που καθιστά</w:t>
      </w:r>
      <w:r w:rsidRPr="000847F3">
        <w:rPr>
          <w:rFonts w:eastAsia="Times New Roman" w:cs="Times New Roman"/>
          <w:szCs w:val="24"/>
        </w:rPr>
        <w:t xml:space="preserve"> τη χώρα πρωταγωνίστρια </w:t>
      </w:r>
      <w:r>
        <w:rPr>
          <w:rFonts w:eastAsia="Times New Roman" w:cs="Times New Roman"/>
          <w:szCs w:val="24"/>
        </w:rPr>
        <w:t xml:space="preserve">στην ανάπτυξη </w:t>
      </w:r>
      <w:r w:rsidRPr="000847F3">
        <w:rPr>
          <w:rFonts w:eastAsia="Times New Roman" w:cs="Times New Roman"/>
          <w:szCs w:val="24"/>
        </w:rPr>
        <w:t>στ</w:t>
      </w:r>
      <w:r>
        <w:rPr>
          <w:rFonts w:eastAsia="Times New Roman" w:cs="Times New Roman"/>
          <w:szCs w:val="24"/>
        </w:rPr>
        <w:t>ο</w:t>
      </w:r>
      <w:r w:rsidRPr="000847F3">
        <w:rPr>
          <w:rFonts w:eastAsia="Times New Roman" w:cs="Times New Roman"/>
          <w:szCs w:val="24"/>
        </w:rPr>
        <w:t xml:space="preserve"> πλαίσι</w:t>
      </w:r>
      <w:r>
        <w:rPr>
          <w:rFonts w:eastAsia="Times New Roman" w:cs="Times New Roman"/>
          <w:szCs w:val="24"/>
        </w:rPr>
        <w:t>ο</w:t>
      </w:r>
      <w:r w:rsidRPr="000847F3">
        <w:rPr>
          <w:rFonts w:eastAsia="Times New Roman" w:cs="Times New Roman"/>
          <w:szCs w:val="24"/>
        </w:rPr>
        <w:t xml:space="preserve"> της </w:t>
      </w:r>
      <w:r>
        <w:rPr>
          <w:rFonts w:eastAsia="Times New Roman" w:cs="Times New Roman"/>
          <w:szCs w:val="24"/>
        </w:rPr>
        <w:t>Β</w:t>
      </w:r>
      <w:r w:rsidRPr="000847F3">
        <w:rPr>
          <w:rFonts w:eastAsia="Times New Roman" w:cs="Times New Roman"/>
          <w:szCs w:val="24"/>
        </w:rPr>
        <w:t>αλκανικής</w:t>
      </w:r>
      <w:r>
        <w:rPr>
          <w:rFonts w:eastAsia="Times New Roman" w:cs="Times New Roman"/>
          <w:szCs w:val="24"/>
        </w:rPr>
        <w:t>. Π</w:t>
      </w:r>
      <w:r w:rsidRPr="000847F3">
        <w:rPr>
          <w:rFonts w:eastAsia="Times New Roman" w:cs="Times New Roman"/>
          <w:szCs w:val="24"/>
        </w:rPr>
        <w:t>ρος αυτή την κατεύθυνση θα χρησιμοποιήσουμε όλα τα εργαλεία που έχουμε στη διάθεσ</w:t>
      </w:r>
      <w:r>
        <w:rPr>
          <w:rFonts w:eastAsia="Times New Roman" w:cs="Times New Roman"/>
          <w:szCs w:val="24"/>
        </w:rPr>
        <w:t>ή</w:t>
      </w:r>
      <w:r w:rsidRPr="000847F3">
        <w:rPr>
          <w:rFonts w:eastAsia="Times New Roman" w:cs="Times New Roman"/>
          <w:szCs w:val="24"/>
        </w:rPr>
        <w:t xml:space="preserve"> </w:t>
      </w:r>
      <w:r>
        <w:rPr>
          <w:rFonts w:eastAsia="Times New Roman" w:cs="Times New Roman"/>
          <w:szCs w:val="24"/>
        </w:rPr>
        <w:t>μας και</w:t>
      </w:r>
      <w:r w:rsidRPr="000847F3">
        <w:rPr>
          <w:rFonts w:eastAsia="Times New Roman" w:cs="Times New Roman"/>
          <w:szCs w:val="24"/>
        </w:rPr>
        <w:t xml:space="preserve"> όλες τις υποδομές τις οποίες </w:t>
      </w:r>
      <w:r>
        <w:rPr>
          <w:rFonts w:eastAsia="Times New Roman" w:cs="Times New Roman"/>
          <w:szCs w:val="24"/>
        </w:rPr>
        <w:t>έ</w:t>
      </w:r>
      <w:r w:rsidRPr="000847F3">
        <w:rPr>
          <w:rFonts w:eastAsia="Times New Roman" w:cs="Times New Roman"/>
          <w:szCs w:val="24"/>
        </w:rPr>
        <w:t>χουμε ξεκινήσει</w:t>
      </w:r>
      <w:r>
        <w:rPr>
          <w:rFonts w:eastAsia="Times New Roman" w:cs="Times New Roman"/>
          <w:szCs w:val="24"/>
        </w:rPr>
        <w:t>. Έ</w:t>
      </w:r>
      <w:r w:rsidRPr="000847F3">
        <w:rPr>
          <w:rFonts w:eastAsia="Times New Roman" w:cs="Times New Roman"/>
          <w:szCs w:val="24"/>
        </w:rPr>
        <w:t xml:space="preserve">χουμε </w:t>
      </w:r>
      <w:proofErr w:type="spellStart"/>
      <w:r w:rsidRPr="000847F3">
        <w:rPr>
          <w:rFonts w:eastAsia="Times New Roman" w:cs="Times New Roman"/>
          <w:szCs w:val="24"/>
        </w:rPr>
        <w:t>επανεκκ</w:t>
      </w:r>
      <w:r>
        <w:rPr>
          <w:rFonts w:eastAsia="Times New Roman" w:cs="Times New Roman"/>
          <w:szCs w:val="24"/>
        </w:rPr>
        <w:t>ινήσει</w:t>
      </w:r>
      <w:proofErr w:type="spellEnd"/>
      <w:r w:rsidRPr="000847F3">
        <w:rPr>
          <w:rFonts w:eastAsia="Times New Roman" w:cs="Times New Roman"/>
          <w:szCs w:val="24"/>
        </w:rPr>
        <w:t xml:space="preserve"> έργα τα οποία </w:t>
      </w:r>
      <w:r>
        <w:rPr>
          <w:rFonts w:eastAsia="Times New Roman" w:cs="Times New Roman"/>
          <w:szCs w:val="24"/>
        </w:rPr>
        <w:t>είχαν</w:t>
      </w:r>
      <w:r w:rsidRPr="000847F3">
        <w:rPr>
          <w:rFonts w:eastAsia="Times New Roman" w:cs="Times New Roman"/>
          <w:szCs w:val="24"/>
        </w:rPr>
        <w:t xml:space="preserve"> κολλήσει </w:t>
      </w:r>
      <w:r>
        <w:rPr>
          <w:rFonts w:eastAsia="Times New Roman" w:cs="Times New Roman"/>
          <w:szCs w:val="24"/>
        </w:rPr>
        <w:t>κ</w:t>
      </w:r>
      <w:r>
        <w:rPr>
          <w:rFonts w:eastAsia="Times New Roman" w:cs="Times New Roman"/>
          <w:szCs w:val="24"/>
        </w:rPr>
        <w:t xml:space="preserve">ατά </w:t>
      </w:r>
      <w:r w:rsidRPr="000847F3">
        <w:rPr>
          <w:rFonts w:eastAsia="Times New Roman" w:cs="Times New Roman"/>
          <w:szCs w:val="24"/>
        </w:rPr>
        <w:t>το παρελθόν</w:t>
      </w:r>
      <w:r>
        <w:rPr>
          <w:rFonts w:eastAsia="Times New Roman" w:cs="Times New Roman"/>
          <w:szCs w:val="24"/>
        </w:rPr>
        <w:t>,</w:t>
      </w:r>
      <w:r w:rsidRPr="000847F3">
        <w:rPr>
          <w:rFonts w:eastAsia="Times New Roman" w:cs="Times New Roman"/>
          <w:szCs w:val="24"/>
        </w:rPr>
        <w:t xml:space="preserve"> όπως το </w:t>
      </w:r>
      <w:r>
        <w:rPr>
          <w:rFonts w:eastAsia="Times New Roman" w:cs="Times New Roman"/>
          <w:szCs w:val="24"/>
        </w:rPr>
        <w:t>μ</w:t>
      </w:r>
      <w:r w:rsidRPr="000847F3">
        <w:rPr>
          <w:rFonts w:eastAsia="Times New Roman" w:cs="Times New Roman"/>
          <w:szCs w:val="24"/>
        </w:rPr>
        <w:t>ετρό της Θεσσαλονίκης</w:t>
      </w:r>
      <w:r>
        <w:rPr>
          <w:rFonts w:eastAsia="Times New Roman" w:cs="Times New Roman"/>
          <w:szCs w:val="24"/>
        </w:rPr>
        <w:t>.</w:t>
      </w:r>
    </w:p>
    <w:p w14:paraId="4EC195DD" w14:textId="77777777" w:rsidR="008E01FC" w:rsidRDefault="002168A0">
      <w:pPr>
        <w:spacing w:line="600" w:lineRule="auto"/>
        <w:ind w:firstLine="720"/>
        <w:jc w:val="both"/>
        <w:rPr>
          <w:rFonts w:eastAsia="Times New Roman" w:cs="Times New Roman"/>
          <w:szCs w:val="24"/>
        </w:rPr>
      </w:pPr>
      <w:r w:rsidRPr="000847F3">
        <w:rPr>
          <w:rFonts w:eastAsia="Times New Roman" w:cs="Times New Roman"/>
          <w:szCs w:val="24"/>
        </w:rPr>
        <w:t xml:space="preserve"> Να ευχαριστήσουμε σε αυτό το σημείο τη Νέα Δημοκρατία</w:t>
      </w:r>
      <w:r>
        <w:rPr>
          <w:rFonts w:eastAsia="Times New Roman" w:cs="Times New Roman"/>
          <w:szCs w:val="24"/>
        </w:rPr>
        <w:t>,</w:t>
      </w:r>
      <w:r w:rsidRPr="000847F3">
        <w:rPr>
          <w:rFonts w:eastAsia="Times New Roman" w:cs="Times New Roman"/>
          <w:szCs w:val="24"/>
        </w:rPr>
        <w:t xml:space="preserve"> που τις προηγούμενες μέρες έκανε και μία αναλυτική παρουσίαση των έργων της </w:t>
      </w:r>
      <w:r>
        <w:rPr>
          <w:rFonts w:eastAsia="Times New Roman" w:cs="Times New Roman"/>
          <w:szCs w:val="24"/>
        </w:rPr>
        <w:t>Κ</w:t>
      </w:r>
      <w:r w:rsidRPr="000847F3">
        <w:rPr>
          <w:rFonts w:eastAsia="Times New Roman" w:cs="Times New Roman"/>
          <w:szCs w:val="24"/>
        </w:rPr>
        <w:t xml:space="preserve">υβέρνησης </w:t>
      </w:r>
      <w:r>
        <w:rPr>
          <w:rFonts w:eastAsia="Times New Roman" w:cs="Times New Roman"/>
          <w:szCs w:val="24"/>
        </w:rPr>
        <w:t>ό</w:t>
      </w:r>
      <w:r w:rsidRPr="000847F3">
        <w:rPr>
          <w:rFonts w:eastAsia="Times New Roman" w:cs="Times New Roman"/>
          <w:szCs w:val="24"/>
        </w:rPr>
        <w:t>σον αφορά το κομμάτι των υποδομών</w:t>
      </w:r>
      <w:r>
        <w:rPr>
          <w:rFonts w:eastAsia="Times New Roman" w:cs="Times New Roman"/>
          <w:szCs w:val="24"/>
        </w:rPr>
        <w:t xml:space="preserve">. </w:t>
      </w:r>
    </w:p>
    <w:p w14:paraId="4EC195DE"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Ι</w:t>
      </w:r>
      <w:r w:rsidRPr="000847F3">
        <w:rPr>
          <w:rFonts w:eastAsia="Times New Roman" w:cs="Times New Roman"/>
          <w:szCs w:val="24"/>
        </w:rPr>
        <w:t>διαίτερα για τη βόρει</w:t>
      </w:r>
      <w:r>
        <w:rPr>
          <w:rFonts w:eastAsia="Times New Roman" w:cs="Times New Roman"/>
          <w:szCs w:val="24"/>
        </w:rPr>
        <w:t>α</w:t>
      </w:r>
      <w:r w:rsidRPr="000847F3">
        <w:rPr>
          <w:rFonts w:eastAsia="Times New Roman" w:cs="Times New Roman"/>
          <w:szCs w:val="24"/>
        </w:rPr>
        <w:t xml:space="preserve"> Ελλ</w:t>
      </w:r>
      <w:r w:rsidRPr="000847F3">
        <w:rPr>
          <w:rFonts w:eastAsia="Times New Roman" w:cs="Times New Roman"/>
          <w:szCs w:val="24"/>
        </w:rPr>
        <w:t xml:space="preserve">άδα θεωρούμε ότι </w:t>
      </w:r>
      <w:r>
        <w:rPr>
          <w:rFonts w:eastAsia="Times New Roman" w:cs="Times New Roman"/>
          <w:szCs w:val="24"/>
        </w:rPr>
        <w:t>δια</w:t>
      </w:r>
      <w:r w:rsidRPr="000847F3">
        <w:rPr>
          <w:rFonts w:eastAsia="Times New Roman" w:cs="Times New Roman"/>
          <w:szCs w:val="24"/>
        </w:rPr>
        <w:t xml:space="preserve">θέτουμε πλέον όλα εκείνα τα στοιχεία τα οποία μπορούν να καταστήσουν και τη Θεσσαλονίκη και τη Μακεδονία και την </w:t>
      </w:r>
      <w:r>
        <w:rPr>
          <w:rFonts w:eastAsia="Times New Roman" w:cs="Times New Roman"/>
          <w:szCs w:val="24"/>
        </w:rPr>
        <w:t>α</w:t>
      </w:r>
      <w:r w:rsidRPr="000847F3">
        <w:rPr>
          <w:rFonts w:eastAsia="Times New Roman" w:cs="Times New Roman"/>
          <w:szCs w:val="24"/>
        </w:rPr>
        <w:t>νατολική Μακεδονία και Θράκη πρωταγων</w:t>
      </w:r>
      <w:r>
        <w:rPr>
          <w:rFonts w:eastAsia="Times New Roman" w:cs="Times New Roman"/>
          <w:szCs w:val="24"/>
        </w:rPr>
        <w:t>ίστρια</w:t>
      </w:r>
      <w:r w:rsidRPr="000847F3">
        <w:rPr>
          <w:rFonts w:eastAsia="Times New Roman" w:cs="Times New Roman"/>
          <w:szCs w:val="24"/>
        </w:rPr>
        <w:t xml:space="preserve"> στη </w:t>
      </w:r>
      <w:r>
        <w:rPr>
          <w:rFonts w:eastAsia="Times New Roman" w:cs="Times New Roman"/>
          <w:szCs w:val="24"/>
        </w:rPr>
        <w:t>β</w:t>
      </w:r>
      <w:r w:rsidRPr="000847F3">
        <w:rPr>
          <w:rFonts w:eastAsia="Times New Roman" w:cs="Times New Roman"/>
          <w:szCs w:val="24"/>
        </w:rPr>
        <w:t>όρει</w:t>
      </w:r>
      <w:r>
        <w:rPr>
          <w:rFonts w:eastAsia="Times New Roman" w:cs="Times New Roman"/>
          <w:szCs w:val="24"/>
        </w:rPr>
        <w:t>α</w:t>
      </w:r>
      <w:r w:rsidRPr="000847F3">
        <w:rPr>
          <w:rFonts w:eastAsia="Times New Roman" w:cs="Times New Roman"/>
          <w:szCs w:val="24"/>
        </w:rPr>
        <w:t xml:space="preserve"> </w:t>
      </w:r>
      <w:r>
        <w:rPr>
          <w:rFonts w:eastAsia="Times New Roman" w:cs="Times New Roman"/>
          <w:szCs w:val="24"/>
        </w:rPr>
        <w:t>Ε</w:t>
      </w:r>
      <w:r w:rsidRPr="000847F3">
        <w:rPr>
          <w:rFonts w:eastAsia="Times New Roman" w:cs="Times New Roman"/>
          <w:szCs w:val="24"/>
        </w:rPr>
        <w:t>υρώπη</w:t>
      </w:r>
      <w:r>
        <w:rPr>
          <w:rFonts w:eastAsia="Times New Roman" w:cs="Times New Roman"/>
          <w:szCs w:val="24"/>
        </w:rPr>
        <w:t xml:space="preserve">. </w:t>
      </w:r>
    </w:p>
    <w:p w14:paraId="4EC195DF"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Για να καταφέρουμε, όμως,</w:t>
      </w:r>
      <w:r w:rsidRPr="000847F3">
        <w:rPr>
          <w:rFonts w:eastAsia="Times New Roman" w:cs="Times New Roman"/>
          <w:szCs w:val="24"/>
        </w:rPr>
        <w:t xml:space="preserve"> να προχωρήσουμε προς τα </w:t>
      </w:r>
      <w:r>
        <w:rPr>
          <w:rFonts w:eastAsia="Times New Roman" w:cs="Times New Roman"/>
          <w:szCs w:val="24"/>
        </w:rPr>
        <w:t>ε</w:t>
      </w:r>
      <w:r w:rsidRPr="000847F3">
        <w:rPr>
          <w:rFonts w:eastAsia="Times New Roman" w:cs="Times New Roman"/>
          <w:szCs w:val="24"/>
        </w:rPr>
        <w:t>μπρ</w:t>
      </w:r>
      <w:r>
        <w:rPr>
          <w:rFonts w:eastAsia="Times New Roman" w:cs="Times New Roman"/>
          <w:szCs w:val="24"/>
        </w:rPr>
        <w:t>ό</w:t>
      </w:r>
      <w:r w:rsidRPr="000847F3">
        <w:rPr>
          <w:rFonts w:eastAsia="Times New Roman" w:cs="Times New Roman"/>
          <w:szCs w:val="24"/>
        </w:rPr>
        <w:t>ς</w:t>
      </w:r>
      <w:r>
        <w:rPr>
          <w:rFonts w:eastAsia="Times New Roman" w:cs="Times New Roman"/>
          <w:szCs w:val="24"/>
        </w:rPr>
        <w:t>,</w:t>
      </w:r>
      <w:r w:rsidRPr="000847F3">
        <w:rPr>
          <w:rFonts w:eastAsia="Times New Roman" w:cs="Times New Roman"/>
          <w:szCs w:val="24"/>
        </w:rPr>
        <w:t xml:space="preserve"> </w:t>
      </w:r>
      <w:r w:rsidRPr="000847F3">
        <w:rPr>
          <w:rFonts w:eastAsia="Times New Roman" w:cs="Times New Roman"/>
          <w:szCs w:val="24"/>
        </w:rPr>
        <w:t>θεωρούμε ότι μία από τις βασικές προϋποθέσεις είναι η ενίσχυση της εσωτερικής κοινωνική</w:t>
      </w:r>
      <w:r>
        <w:rPr>
          <w:rFonts w:eastAsia="Times New Roman" w:cs="Times New Roman"/>
          <w:szCs w:val="24"/>
        </w:rPr>
        <w:t>ς</w:t>
      </w:r>
      <w:r w:rsidRPr="000847F3">
        <w:rPr>
          <w:rFonts w:eastAsia="Times New Roman" w:cs="Times New Roman"/>
          <w:szCs w:val="24"/>
        </w:rPr>
        <w:t xml:space="preserve"> συνοχής</w:t>
      </w:r>
      <w:r>
        <w:rPr>
          <w:rFonts w:eastAsia="Times New Roman" w:cs="Times New Roman"/>
          <w:szCs w:val="24"/>
        </w:rPr>
        <w:t>,</w:t>
      </w:r>
      <w:r w:rsidRPr="000847F3">
        <w:rPr>
          <w:rFonts w:eastAsia="Times New Roman" w:cs="Times New Roman"/>
          <w:szCs w:val="24"/>
        </w:rPr>
        <w:t xml:space="preserve"> το να μην υπάρχουν αντιπαλότητες στο εσωτερικό της κοινωνίας</w:t>
      </w:r>
      <w:r>
        <w:rPr>
          <w:rFonts w:eastAsia="Times New Roman" w:cs="Times New Roman"/>
          <w:szCs w:val="24"/>
        </w:rPr>
        <w:t>,</w:t>
      </w:r>
      <w:r w:rsidRPr="000847F3">
        <w:rPr>
          <w:rFonts w:eastAsia="Times New Roman" w:cs="Times New Roman"/>
          <w:szCs w:val="24"/>
        </w:rPr>
        <w:t xml:space="preserve"> κάτι το οποίο τεχνηέντως και </w:t>
      </w:r>
      <w:r>
        <w:rPr>
          <w:rFonts w:eastAsia="Times New Roman" w:cs="Times New Roman"/>
          <w:szCs w:val="24"/>
        </w:rPr>
        <w:t>μ</w:t>
      </w:r>
      <w:r w:rsidRPr="000847F3">
        <w:rPr>
          <w:rFonts w:eastAsia="Times New Roman" w:cs="Times New Roman"/>
          <w:szCs w:val="24"/>
        </w:rPr>
        <w:t xml:space="preserve">ε απροκάλυπτο τρόπο πολλές φορές και η ίδια η Νέα Δημοκρατία </w:t>
      </w:r>
      <w:r w:rsidRPr="000847F3">
        <w:rPr>
          <w:rFonts w:eastAsia="Times New Roman" w:cs="Times New Roman"/>
          <w:szCs w:val="24"/>
        </w:rPr>
        <w:t>καλλιεργεί</w:t>
      </w:r>
      <w:r>
        <w:rPr>
          <w:rFonts w:eastAsia="Times New Roman" w:cs="Times New Roman"/>
          <w:szCs w:val="24"/>
        </w:rPr>
        <w:t xml:space="preserve">. </w:t>
      </w:r>
    </w:p>
    <w:p w14:paraId="4EC195E0"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Α</w:t>
      </w:r>
      <w:r w:rsidRPr="000847F3">
        <w:rPr>
          <w:rFonts w:eastAsia="Times New Roman" w:cs="Times New Roman"/>
          <w:szCs w:val="24"/>
        </w:rPr>
        <w:t xml:space="preserve">ξίζει να τονίσουμε ότι η πλειοψηφία του κόσμου </w:t>
      </w:r>
      <w:r>
        <w:rPr>
          <w:rFonts w:eastAsia="Times New Roman" w:cs="Times New Roman"/>
          <w:szCs w:val="24"/>
        </w:rPr>
        <w:t>-</w:t>
      </w:r>
      <w:r w:rsidRPr="000847F3">
        <w:rPr>
          <w:rFonts w:eastAsia="Times New Roman" w:cs="Times New Roman"/>
          <w:szCs w:val="24"/>
        </w:rPr>
        <w:t>και ιδιαίτερα η νέα γενιά</w:t>
      </w:r>
      <w:r>
        <w:rPr>
          <w:rFonts w:eastAsia="Times New Roman" w:cs="Times New Roman"/>
          <w:szCs w:val="24"/>
        </w:rPr>
        <w:t>-</w:t>
      </w:r>
      <w:r w:rsidRPr="000847F3">
        <w:rPr>
          <w:rFonts w:eastAsia="Times New Roman" w:cs="Times New Roman"/>
          <w:szCs w:val="24"/>
        </w:rPr>
        <w:t xml:space="preserve"> έχει άλλες προτεραιότητες</w:t>
      </w:r>
      <w:r>
        <w:rPr>
          <w:rFonts w:eastAsia="Times New Roman" w:cs="Times New Roman"/>
          <w:szCs w:val="24"/>
        </w:rPr>
        <w:t>,</w:t>
      </w:r>
      <w:r w:rsidRPr="000847F3">
        <w:rPr>
          <w:rFonts w:eastAsia="Times New Roman" w:cs="Times New Roman"/>
          <w:szCs w:val="24"/>
        </w:rPr>
        <w:t xml:space="preserve"> όπως </w:t>
      </w:r>
      <w:r>
        <w:rPr>
          <w:rFonts w:eastAsia="Times New Roman" w:cs="Times New Roman"/>
          <w:szCs w:val="24"/>
        </w:rPr>
        <w:t>η</w:t>
      </w:r>
      <w:r w:rsidRPr="000847F3">
        <w:rPr>
          <w:rFonts w:eastAsia="Times New Roman" w:cs="Times New Roman"/>
          <w:szCs w:val="24"/>
        </w:rPr>
        <w:t xml:space="preserve"> καταπολέμηση</w:t>
      </w:r>
      <w:r>
        <w:rPr>
          <w:rFonts w:eastAsia="Times New Roman" w:cs="Times New Roman"/>
          <w:szCs w:val="24"/>
        </w:rPr>
        <w:t xml:space="preserve"> της</w:t>
      </w:r>
      <w:r w:rsidRPr="000847F3">
        <w:rPr>
          <w:rFonts w:eastAsia="Times New Roman" w:cs="Times New Roman"/>
          <w:szCs w:val="24"/>
        </w:rPr>
        <w:t xml:space="preserve"> ανεργίας</w:t>
      </w:r>
      <w:r>
        <w:rPr>
          <w:rFonts w:eastAsia="Times New Roman" w:cs="Times New Roman"/>
          <w:szCs w:val="24"/>
        </w:rPr>
        <w:t xml:space="preserve"> και η</w:t>
      </w:r>
      <w:r w:rsidRPr="000847F3">
        <w:rPr>
          <w:rFonts w:eastAsia="Times New Roman" w:cs="Times New Roman"/>
          <w:szCs w:val="24"/>
        </w:rPr>
        <w:t xml:space="preserve"> παραγωγική ανασυγκρότηση</w:t>
      </w:r>
      <w:r>
        <w:rPr>
          <w:rFonts w:eastAsia="Times New Roman" w:cs="Times New Roman"/>
          <w:szCs w:val="24"/>
        </w:rPr>
        <w:t>.</w:t>
      </w:r>
      <w:r w:rsidRPr="000847F3">
        <w:rPr>
          <w:rFonts w:eastAsia="Times New Roman" w:cs="Times New Roman"/>
          <w:szCs w:val="24"/>
        </w:rPr>
        <w:t xml:space="preserve"> </w:t>
      </w:r>
      <w:r>
        <w:rPr>
          <w:rFonts w:eastAsia="Times New Roman" w:cs="Times New Roman"/>
          <w:szCs w:val="24"/>
        </w:rPr>
        <w:t>Π</w:t>
      </w:r>
      <w:r w:rsidRPr="000847F3">
        <w:rPr>
          <w:rFonts w:eastAsia="Times New Roman" w:cs="Times New Roman"/>
          <w:szCs w:val="24"/>
        </w:rPr>
        <w:t>ρος αυτή</w:t>
      </w:r>
      <w:r>
        <w:rPr>
          <w:rFonts w:eastAsia="Times New Roman" w:cs="Times New Roman"/>
          <w:szCs w:val="24"/>
        </w:rPr>
        <w:t>ν</w:t>
      </w:r>
      <w:r w:rsidRPr="000847F3">
        <w:rPr>
          <w:rFonts w:eastAsia="Times New Roman" w:cs="Times New Roman"/>
          <w:szCs w:val="24"/>
        </w:rPr>
        <w:t xml:space="preserve"> την κατεύθυνση θα εργαστούμε με τη μεγάλη πλειοψηφία της ελληνικ</w:t>
      </w:r>
      <w:r w:rsidRPr="000847F3">
        <w:rPr>
          <w:rFonts w:eastAsia="Times New Roman" w:cs="Times New Roman"/>
          <w:szCs w:val="24"/>
        </w:rPr>
        <w:t>ής κοινωνίας</w:t>
      </w:r>
      <w:r>
        <w:rPr>
          <w:rFonts w:eastAsia="Times New Roman" w:cs="Times New Roman"/>
          <w:szCs w:val="24"/>
        </w:rPr>
        <w:t xml:space="preserve">, </w:t>
      </w:r>
      <w:r w:rsidRPr="000847F3">
        <w:rPr>
          <w:rFonts w:eastAsia="Times New Roman" w:cs="Times New Roman"/>
          <w:szCs w:val="24"/>
        </w:rPr>
        <w:t xml:space="preserve">κάτι το οποίο θα αποτυπωθεί και στις εκλογές </w:t>
      </w:r>
      <w:r>
        <w:rPr>
          <w:rFonts w:eastAsia="Times New Roman" w:cs="Times New Roman"/>
          <w:szCs w:val="24"/>
        </w:rPr>
        <w:t xml:space="preserve">του Οκτώβρη </w:t>
      </w:r>
      <w:r w:rsidRPr="000847F3">
        <w:rPr>
          <w:rFonts w:eastAsia="Times New Roman" w:cs="Times New Roman"/>
          <w:szCs w:val="24"/>
        </w:rPr>
        <w:t>του 2019</w:t>
      </w:r>
      <w:r>
        <w:rPr>
          <w:rFonts w:eastAsia="Times New Roman" w:cs="Times New Roman"/>
          <w:szCs w:val="24"/>
        </w:rPr>
        <w:t>.</w:t>
      </w:r>
    </w:p>
    <w:p w14:paraId="4EC195E1"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EC195E2" w14:textId="77777777" w:rsidR="008E01FC" w:rsidRDefault="002168A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EC195E3" w14:textId="77777777" w:rsidR="008E01FC" w:rsidRDefault="002168A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w:t>
      </w:r>
      <w:r w:rsidRPr="000847F3">
        <w:rPr>
          <w:rFonts w:eastAsia="Times New Roman" w:cs="Times New Roman"/>
          <w:szCs w:val="24"/>
        </w:rPr>
        <w:t xml:space="preserve">το σημείο αυτό </w:t>
      </w:r>
      <w:r>
        <w:rPr>
          <w:rFonts w:eastAsia="Times New Roman" w:cs="Times New Roman"/>
          <w:szCs w:val="24"/>
        </w:rPr>
        <w:t>κ</w:t>
      </w:r>
      <w:r w:rsidRPr="0070640F">
        <w:rPr>
          <w:rFonts w:eastAsia="Times New Roman" w:cs="Times New Roman"/>
          <w:szCs w:val="24"/>
        </w:rPr>
        <w:t>ηρύσσεται περαιωμένη η συζήτηση επί της αρχής, των άρθρων</w:t>
      </w:r>
      <w:r>
        <w:rPr>
          <w:rFonts w:eastAsia="Times New Roman" w:cs="Times New Roman"/>
          <w:szCs w:val="24"/>
        </w:rPr>
        <w:t xml:space="preserve"> και</w:t>
      </w:r>
      <w:r w:rsidRPr="0070640F">
        <w:rPr>
          <w:rFonts w:eastAsia="Times New Roman" w:cs="Times New Roman"/>
          <w:szCs w:val="24"/>
        </w:rPr>
        <w:t xml:space="preserve"> τω</w:t>
      </w:r>
      <w:r w:rsidRPr="0070640F">
        <w:rPr>
          <w:rFonts w:eastAsia="Times New Roman" w:cs="Times New Roman"/>
          <w:szCs w:val="24"/>
        </w:rPr>
        <w:t xml:space="preserve">ν τροπολογιών του σχεδίου νόμου του </w:t>
      </w:r>
      <w:r>
        <w:rPr>
          <w:rFonts w:eastAsia="Times New Roman" w:cs="Times New Roman"/>
          <w:szCs w:val="24"/>
        </w:rPr>
        <w:t>Υπουργείου Οικονομίας και Ανάπτυξης</w:t>
      </w:r>
      <w:r>
        <w:rPr>
          <w:rFonts w:eastAsia="Times New Roman" w:cs="Times New Roman"/>
          <w:szCs w:val="24"/>
        </w:rPr>
        <w:t>:</w:t>
      </w:r>
      <w:r>
        <w:rPr>
          <w:rFonts w:eastAsia="Times New Roman" w:cs="Times New Roman"/>
          <w:szCs w:val="24"/>
        </w:rPr>
        <w:t xml:space="preserve"> «</w:t>
      </w:r>
      <w:r w:rsidRPr="0070640F">
        <w:rPr>
          <w:rFonts w:eastAsia="Times New Roman" w:cs="Times New Roman"/>
          <w:szCs w:val="24"/>
        </w:rPr>
        <w:t xml:space="preserve">Εναρμόνιση της ελληνικής νομοθεσίας με την Οδηγία (ΕΕ) 2016/943 του Ευρωπαϊκού Κοινοβουλίου και του Συμβουλίου της 8ης Ιουνίου 2016 σχετικά με την προστασία της τεχνογνωσίας και των </w:t>
      </w:r>
      <w:r w:rsidRPr="0070640F">
        <w:rPr>
          <w:rFonts w:eastAsia="Times New Roman" w:cs="Times New Roman"/>
          <w:szCs w:val="24"/>
        </w:rPr>
        <w:t>επιχειρηματικών πληροφοριών που δεν έχουν αποκαλυφθεί (εμπορικό απόρρητο) από την παράνομη απόκτηση, χρήση και αποκάλυψή τους (EEL 157 της 15.06.2016)</w:t>
      </w:r>
      <w:r>
        <w:rPr>
          <w:rFonts w:eastAsia="Times New Roman" w:cs="Times New Roman"/>
          <w:szCs w:val="24"/>
        </w:rPr>
        <w:t xml:space="preserve"> – </w:t>
      </w:r>
      <w:r w:rsidRPr="0070640F">
        <w:rPr>
          <w:rFonts w:eastAsia="Times New Roman" w:cs="Times New Roman"/>
          <w:szCs w:val="24"/>
        </w:rPr>
        <w:t>Μέτρα για την επιτάχυνση του έργου του Υπουργείου Οικονομίας και Ανάπτυξης και άλλες διατάξεις</w:t>
      </w:r>
      <w:r>
        <w:rPr>
          <w:rFonts w:eastAsia="Times New Roman" w:cs="Times New Roman"/>
          <w:szCs w:val="24"/>
        </w:rPr>
        <w:t>»</w:t>
      </w:r>
      <w:r>
        <w:rPr>
          <w:rFonts w:eastAsia="Times New Roman" w:cs="Times New Roman"/>
          <w:szCs w:val="24"/>
        </w:rPr>
        <w:t>. Η</w:t>
      </w:r>
      <w:r w:rsidRPr="000847F3">
        <w:rPr>
          <w:rFonts w:eastAsia="Times New Roman" w:cs="Times New Roman"/>
          <w:szCs w:val="24"/>
        </w:rPr>
        <w:t xml:space="preserve"> ψήφι</w:t>
      </w:r>
      <w:r w:rsidRPr="000847F3">
        <w:rPr>
          <w:rFonts w:eastAsia="Times New Roman" w:cs="Times New Roman"/>
          <w:szCs w:val="24"/>
        </w:rPr>
        <w:t xml:space="preserve">σή τους θα γίνει </w:t>
      </w:r>
      <w:r>
        <w:rPr>
          <w:rFonts w:eastAsia="Times New Roman" w:cs="Times New Roman"/>
          <w:szCs w:val="24"/>
        </w:rPr>
        <w:t>χωριστά.</w:t>
      </w:r>
    </w:p>
    <w:p w14:paraId="4EC195E4"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Έ</w:t>
      </w:r>
      <w:r w:rsidRPr="000847F3">
        <w:rPr>
          <w:rFonts w:eastAsia="Times New Roman" w:cs="Times New Roman"/>
          <w:szCs w:val="24"/>
        </w:rPr>
        <w:t>χει υποβληθεί</w:t>
      </w:r>
      <w:r>
        <w:rPr>
          <w:rFonts w:eastAsia="Times New Roman" w:cs="Times New Roman"/>
          <w:szCs w:val="24"/>
        </w:rPr>
        <w:t>,</w:t>
      </w:r>
      <w:r w:rsidRPr="000847F3">
        <w:rPr>
          <w:rFonts w:eastAsia="Times New Roman" w:cs="Times New Roman"/>
          <w:szCs w:val="24"/>
        </w:rPr>
        <w:t xml:space="preserve"> όπως γνωρίζετε</w:t>
      </w:r>
      <w:r>
        <w:rPr>
          <w:rFonts w:eastAsia="Times New Roman" w:cs="Times New Roman"/>
          <w:szCs w:val="24"/>
        </w:rPr>
        <w:t>,</w:t>
      </w:r>
      <w:r w:rsidRPr="000847F3">
        <w:rPr>
          <w:rFonts w:eastAsia="Times New Roman" w:cs="Times New Roman"/>
          <w:szCs w:val="24"/>
        </w:rPr>
        <w:t xml:space="preserve"> αίτηση διεξαγωγής ονομαστικής ψηφοφορίας επί των άρθρων 68 έως και 84 του σχεδίου νόμου από </w:t>
      </w:r>
      <w:r>
        <w:rPr>
          <w:rFonts w:eastAsia="Times New Roman" w:cs="Times New Roman"/>
          <w:szCs w:val="24"/>
        </w:rPr>
        <w:t xml:space="preserve">Βουλευτές της </w:t>
      </w:r>
      <w:r w:rsidRPr="000847F3">
        <w:rPr>
          <w:rFonts w:eastAsia="Times New Roman" w:cs="Times New Roman"/>
          <w:szCs w:val="24"/>
        </w:rPr>
        <w:t>Δημοκρατική</w:t>
      </w:r>
      <w:r>
        <w:rPr>
          <w:rFonts w:eastAsia="Times New Roman" w:cs="Times New Roman"/>
          <w:szCs w:val="24"/>
        </w:rPr>
        <w:t>ς</w:t>
      </w:r>
      <w:r w:rsidRPr="000847F3">
        <w:rPr>
          <w:rFonts w:eastAsia="Times New Roman" w:cs="Times New Roman"/>
          <w:szCs w:val="24"/>
        </w:rPr>
        <w:t xml:space="preserve"> </w:t>
      </w:r>
      <w:r>
        <w:rPr>
          <w:rFonts w:eastAsia="Times New Roman" w:cs="Times New Roman"/>
          <w:szCs w:val="24"/>
        </w:rPr>
        <w:t>Σ</w:t>
      </w:r>
      <w:r w:rsidRPr="000847F3">
        <w:rPr>
          <w:rFonts w:eastAsia="Times New Roman" w:cs="Times New Roman"/>
          <w:szCs w:val="24"/>
        </w:rPr>
        <w:t>υμπαράταξη</w:t>
      </w:r>
      <w:r>
        <w:rPr>
          <w:rFonts w:eastAsia="Times New Roman" w:cs="Times New Roman"/>
          <w:szCs w:val="24"/>
        </w:rPr>
        <w:t>ς. Η</w:t>
      </w:r>
      <w:r w:rsidRPr="000847F3">
        <w:rPr>
          <w:rFonts w:eastAsia="Times New Roman" w:cs="Times New Roman"/>
          <w:szCs w:val="24"/>
        </w:rPr>
        <w:t xml:space="preserve"> ονομαστική ψηφοφορία θα διεξαχθεί αύριο Παρασκευή 29 Μαρτίου 20</w:t>
      </w:r>
      <w:r w:rsidRPr="000847F3">
        <w:rPr>
          <w:rFonts w:eastAsia="Times New Roman" w:cs="Times New Roman"/>
          <w:szCs w:val="24"/>
        </w:rPr>
        <w:t>1</w:t>
      </w:r>
      <w:r>
        <w:rPr>
          <w:rFonts w:eastAsia="Times New Roman" w:cs="Times New Roman"/>
          <w:szCs w:val="24"/>
        </w:rPr>
        <w:t>9</w:t>
      </w:r>
      <w:r w:rsidRPr="000847F3">
        <w:rPr>
          <w:rFonts w:eastAsia="Times New Roman" w:cs="Times New Roman"/>
          <w:szCs w:val="24"/>
        </w:rPr>
        <w:t xml:space="preserve"> στις 12</w:t>
      </w:r>
      <w:r>
        <w:rPr>
          <w:rFonts w:eastAsia="Times New Roman" w:cs="Times New Roman"/>
          <w:szCs w:val="24"/>
        </w:rPr>
        <w:t>.</w:t>
      </w:r>
      <w:r w:rsidRPr="000847F3">
        <w:rPr>
          <w:rFonts w:eastAsia="Times New Roman" w:cs="Times New Roman"/>
          <w:szCs w:val="24"/>
        </w:rPr>
        <w:t>30</w:t>
      </w:r>
      <w:r>
        <w:rPr>
          <w:rFonts w:eastAsia="Times New Roman" w:cs="Times New Roman"/>
          <w:szCs w:val="24"/>
        </w:rPr>
        <w:t>΄.</w:t>
      </w:r>
    </w:p>
    <w:p w14:paraId="4EC195E5"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Ε</w:t>
      </w:r>
      <w:r w:rsidRPr="000847F3">
        <w:rPr>
          <w:rFonts w:eastAsia="Times New Roman" w:cs="Times New Roman"/>
          <w:szCs w:val="24"/>
        </w:rPr>
        <w:t xml:space="preserve">νημερώνουμε ότι οι εισηγητές και </w:t>
      </w:r>
      <w:r>
        <w:rPr>
          <w:rFonts w:eastAsia="Times New Roman" w:cs="Times New Roman"/>
          <w:szCs w:val="24"/>
        </w:rPr>
        <w:t xml:space="preserve">οι </w:t>
      </w:r>
      <w:r w:rsidRPr="000847F3">
        <w:rPr>
          <w:rFonts w:eastAsia="Times New Roman" w:cs="Times New Roman"/>
          <w:szCs w:val="24"/>
        </w:rPr>
        <w:t xml:space="preserve">ειδικοί αγορητές του σχεδίου νόμου θα πρέπει να παραμείνουν </w:t>
      </w:r>
      <w:r>
        <w:rPr>
          <w:rFonts w:eastAsia="Times New Roman" w:cs="Times New Roman"/>
          <w:szCs w:val="24"/>
        </w:rPr>
        <w:t>α</w:t>
      </w:r>
      <w:r w:rsidRPr="000847F3">
        <w:rPr>
          <w:rFonts w:eastAsia="Times New Roman" w:cs="Times New Roman"/>
          <w:szCs w:val="24"/>
        </w:rPr>
        <w:t>ύριο μετά την ονομαστική ψηφοφορία</w:t>
      </w:r>
      <w:r>
        <w:rPr>
          <w:rFonts w:eastAsia="Times New Roman" w:cs="Times New Roman"/>
          <w:szCs w:val="24"/>
        </w:rPr>
        <w:t>,</w:t>
      </w:r>
      <w:r w:rsidRPr="000847F3">
        <w:rPr>
          <w:rFonts w:eastAsia="Times New Roman" w:cs="Times New Roman"/>
          <w:szCs w:val="24"/>
        </w:rPr>
        <w:t xml:space="preserve"> για να ψηφίσουν </w:t>
      </w:r>
      <w:r>
        <w:rPr>
          <w:rFonts w:eastAsia="Times New Roman" w:cs="Times New Roman"/>
          <w:szCs w:val="24"/>
        </w:rPr>
        <w:t>επί του</w:t>
      </w:r>
      <w:r w:rsidRPr="000847F3">
        <w:rPr>
          <w:rFonts w:eastAsia="Times New Roman" w:cs="Times New Roman"/>
          <w:szCs w:val="24"/>
        </w:rPr>
        <w:t xml:space="preserve"> ακροτελεύτιο</w:t>
      </w:r>
      <w:r>
        <w:rPr>
          <w:rFonts w:eastAsia="Times New Roman" w:cs="Times New Roman"/>
          <w:szCs w:val="24"/>
        </w:rPr>
        <w:t>υ</w:t>
      </w:r>
      <w:r w:rsidRPr="000847F3">
        <w:rPr>
          <w:rFonts w:eastAsia="Times New Roman" w:cs="Times New Roman"/>
          <w:szCs w:val="24"/>
        </w:rPr>
        <w:t xml:space="preserve"> άρθρο</w:t>
      </w:r>
      <w:r>
        <w:rPr>
          <w:rFonts w:eastAsia="Times New Roman" w:cs="Times New Roman"/>
          <w:szCs w:val="24"/>
        </w:rPr>
        <w:t>υ</w:t>
      </w:r>
      <w:r w:rsidRPr="000847F3">
        <w:rPr>
          <w:rFonts w:eastAsia="Times New Roman" w:cs="Times New Roman"/>
          <w:szCs w:val="24"/>
        </w:rPr>
        <w:t xml:space="preserve"> και του συνόλου του σχεδίου νόμου</w:t>
      </w:r>
      <w:r>
        <w:rPr>
          <w:rFonts w:eastAsia="Times New Roman" w:cs="Times New Roman"/>
          <w:szCs w:val="24"/>
        </w:rPr>
        <w:t>.</w:t>
      </w:r>
    </w:p>
    <w:p w14:paraId="4EC195E6"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Σας επισημαίνουμε ότι</w:t>
      </w:r>
      <w:r w:rsidRPr="000847F3">
        <w:rPr>
          <w:rFonts w:eastAsia="Times New Roman" w:cs="Times New Roman"/>
          <w:szCs w:val="24"/>
        </w:rPr>
        <w:t xml:space="preserve"> το νομοσχέδιο περιλαμβάνει </w:t>
      </w:r>
      <w:r>
        <w:rPr>
          <w:rFonts w:eastAsia="Times New Roman" w:cs="Times New Roman"/>
          <w:szCs w:val="24"/>
        </w:rPr>
        <w:t>εβδομήντα οκτώ</w:t>
      </w:r>
      <w:r w:rsidRPr="000847F3">
        <w:rPr>
          <w:rFonts w:eastAsia="Times New Roman" w:cs="Times New Roman"/>
          <w:szCs w:val="24"/>
        </w:rPr>
        <w:t xml:space="preserve"> άρθρα και </w:t>
      </w:r>
      <w:r>
        <w:rPr>
          <w:rFonts w:eastAsia="Times New Roman" w:cs="Times New Roman"/>
          <w:szCs w:val="24"/>
        </w:rPr>
        <w:t>επτά</w:t>
      </w:r>
      <w:r w:rsidRPr="000847F3">
        <w:rPr>
          <w:rFonts w:eastAsia="Times New Roman" w:cs="Times New Roman"/>
          <w:szCs w:val="24"/>
        </w:rPr>
        <w:t xml:space="preserve"> τροπολογίες</w:t>
      </w:r>
      <w:r>
        <w:rPr>
          <w:rFonts w:eastAsia="Times New Roman" w:cs="Times New Roman"/>
          <w:szCs w:val="24"/>
        </w:rPr>
        <w:t>. Κ</w:t>
      </w:r>
      <w:r w:rsidRPr="000847F3">
        <w:rPr>
          <w:rFonts w:eastAsia="Times New Roman" w:cs="Times New Roman"/>
          <w:szCs w:val="24"/>
        </w:rPr>
        <w:t xml:space="preserve">άθε φορά στην οθόνη εμφανίζονται ως τέσσερα άρθρα </w:t>
      </w:r>
      <w:r>
        <w:rPr>
          <w:rFonts w:eastAsia="Times New Roman" w:cs="Times New Roman"/>
          <w:szCs w:val="24"/>
        </w:rPr>
        <w:t>προς ψήφιση. Γ</w:t>
      </w:r>
      <w:r w:rsidRPr="000847F3">
        <w:rPr>
          <w:rFonts w:eastAsia="Times New Roman" w:cs="Times New Roman"/>
          <w:szCs w:val="24"/>
        </w:rPr>
        <w:t>ια να ψηφίσετε και τα υπόλοιπα</w:t>
      </w:r>
      <w:r>
        <w:rPr>
          <w:rFonts w:eastAsia="Times New Roman" w:cs="Times New Roman"/>
          <w:szCs w:val="24"/>
        </w:rPr>
        <w:t>,</w:t>
      </w:r>
      <w:r w:rsidRPr="000847F3">
        <w:rPr>
          <w:rFonts w:eastAsia="Times New Roman" w:cs="Times New Roman"/>
          <w:szCs w:val="24"/>
        </w:rPr>
        <w:t xml:space="preserve"> θα πρέπει να </w:t>
      </w:r>
      <w:r>
        <w:rPr>
          <w:rFonts w:eastAsia="Times New Roman" w:cs="Times New Roman"/>
          <w:szCs w:val="24"/>
        </w:rPr>
        <w:t>κυλήσετε</w:t>
      </w:r>
      <w:r w:rsidRPr="000847F3">
        <w:rPr>
          <w:rFonts w:eastAsia="Times New Roman" w:cs="Times New Roman"/>
          <w:szCs w:val="24"/>
        </w:rPr>
        <w:t xml:space="preserve"> την οθόνη αφής</w:t>
      </w:r>
      <w:r>
        <w:rPr>
          <w:rFonts w:eastAsia="Times New Roman" w:cs="Times New Roman"/>
          <w:szCs w:val="24"/>
        </w:rPr>
        <w:t>.</w:t>
      </w:r>
      <w:r w:rsidRPr="000847F3">
        <w:rPr>
          <w:rFonts w:eastAsia="Times New Roman" w:cs="Times New Roman"/>
          <w:szCs w:val="24"/>
        </w:rPr>
        <w:t xml:space="preserve"> </w:t>
      </w:r>
      <w:r>
        <w:rPr>
          <w:rFonts w:eastAsia="Times New Roman" w:cs="Times New Roman"/>
          <w:szCs w:val="24"/>
        </w:rPr>
        <w:t>Σ</w:t>
      </w:r>
      <w:r w:rsidRPr="000847F3">
        <w:rPr>
          <w:rFonts w:eastAsia="Times New Roman" w:cs="Times New Roman"/>
          <w:szCs w:val="24"/>
        </w:rPr>
        <w:t>το πάνω δεξιό μέρος της οθόνης εμφανίζεται κάθε φ</w:t>
      </w:r>
      <w:r w:rsidRPr="000847F3">
        <w:rPr>
          <w:rFonts w:eastAsia="Times New Roman" w:cs="Times New Roman"/>
          <w:szCs w:val="24"/>
        </w:rPr>
        <w:t xml:space="preserve">ορά ο αριθμός των </w:t>
      </w:r>
      <w:r>
        <w:rPr>
          <w:rFonts w:eastAsia="Times New Roman" w:cs="Times New Roman"/>
          <w:szCs w:val="24"/>
        </w:rPr>
        <w:t xml:space="preserve">άρθρων </w:t>
      </w:r>
      <w:r w:rsidRPr="000847F3">
        <w:rPr>
          <w:rFonts w:eastAsia="Times New Roman" w:cs="Times New Roman"/>
          <w:szCs w:val="24"/>
        </w:rPr>
        <w:t>που απομένουν για ψήφιση και βασικό είναι να βεβαιωθείτε ότι έχετε ψηφίσει την αρχή</w:t>
      </w:r>
      <w:r>
        <w:rPr>
          <w:rFonts w:eastAsia="Times New Roman" w:cs="Times New Roman"/>
          <w:szCs w:val="24"/>
        </w:rPr>
        <w:t>,</w:t>
      </w:r>
      <w:r w:rsidRPr="000847F3">
        <w:rPr>
          <w:rFonts w:eastAsia="Times New Roman" w:cs="Times New Roman"/>
          <w:szCs w:val="24"/>
        </w:rPr>
        <w:t xml:space="preserve"> όλα τα άρθρα και τις τροπολογίες</w:t>
      </w:r>
      <w:r>
        <w:rPr>
          <w:rFonts w:eastAsia="Times New Roman" w:cs="Times New Roman"/>
          <w:szCs w:val="24"/>
        </w:rPr>
        <w:t>.</w:t>
      </w:r>
      <w:r w:rsidRPr="00D23489">
        <w:rPr>
          <w:rFonts w:eastAsia="Times New Roman" w:cs="Times New Roman"/>
          <w:szCs w:val="24"/>
        </w:rPr>
        <w:t xml:space="preserve"> </w:t>
      </w:r>
    </w:p>
    <w:p w14:paraId="4EC195E7" w14:textId="77777777" w:rsidR="008E01FC" w:rsidRDefault="002168A0">
      <w:pPr>
        <w:spacing w:line="600" w:lineRule="auto"/>
        <w:ind w:firstLine="720"/>
        <w:jc w:val="both"/>
        <w:rPr>
          <w:rFonts w:eastAsia="Times New Roman" w:cs="Times New Roman"/>
          <w:szCs w:val="24"/>
        </w:rPr>
      </w:pPr>
      <w:r>
        <w:rPr>
          <w:rFonts w:eastAsia="Times New Roman" w:cs="Times New Roman"/>
          <w:szCs w:val="24"/>
        </w:rPr>
        <w:t>Π</w:t>
      </w:r>
      <w:r w:rsidRPr="000847F3">
        <w:rPr>
          <w:rFonts w:eastAsia="Times New Roman" w:cs="Times New Roman"/>
          <w:szCs w:val="24"/>
        </w:rPr>
        <w:t>αρακαλώ να ανοίξει το σύστημα</w:t>
      </w:r>
      <w:r>
        <w:rPr>
          <w:rFonts w:eastAsia="Times New Roman" w:cs="Times New Roman"/>
          <w:szCs w:val="24"/>
        </w:rPr>
        <w:t xml:space="preserve"> της</w:t>
      </w:r>
      <w:r w:rsidRPr="000847F3">
        <w:rPr>
          <w:rFonts w:eastAsia="Times New Roman" w:cs="Times New Roman"/>
          <w:szCs w:val="24"/>
        </w:rPr>
        <w:t xml:space="preserve"> ηλεκτρονικής ψηφοφορίας</w:t>
      </w:r>
      <w:r>
        <w:rPr>
          <w:rFonts w:eastAsia="Times New Roman" w:cs="Times New Roman"/>
          <w:szCs w:val="24"/>
        </w:rPr>
        <w:t>.</w:t>
      </w:r>
    </w:p>
    <w:p w14:paraId="4EC195E8" w14:textId="77777777" w:rsidR="008E01FC" w:rsidRDefault="002168A0">
      <w:pPr>
        <w:spacing w:line="600" w:lineRule="auto"/>
        <w:ind w:firstLine="720"/>
        <w:jc w:val="center"/>
        <w:rPr>
          <w:rFonts w:eastAsia="Times New Roman" w:cs="Times New Roman"/>
          <w:szCs w:val="24"/>
        </w:rPr>
      </w:pPr>
      <w:r>
        <w:rPr>
          <w:rFonts w:eastAsia="Times New Roman" w:cs="Times New Roman"/>
          <w:szCs w:val="24"/>
        </w:rPr>
        <w:t>(ΨΗΦΟΦΟΡΙΑ)</w:t>
      </w:r>
    </w:p>
    <w:p w14:paraId="4EC195E9" w14:textId="77777777" w:rsidR="008E01FC" w:rsidRDefault="002168A0">
      <w:pPr>
        <w:autoSpaceDE w:val="0"/>
        <w:autoSpaceDN w:val="0"/>
        <w:adjustRightInd w:val="0"/>
        <w:spacing w:line="600" w:lineRule="auto"/>
        <w:ind w:firstLine="709"/>
        <w:jc w:val="both"/>
        <w:rPr>
          <w:rFonts w:eastAsia="SimSun"/>
          <w:szCs w:val="24"/>
          <w:lang w:eastAsia="zh-CN"/>
        </w:rPr>
      </w:pPr>
      <w:r>
        <w:rPr>
          <w:rFonts w:eastAsia="SimSun"/>
          <w:b/>
          <w:bCs/>
          <w:szCs w:val="24"/>
          <w:lang w:eastAsia="zh-CN"/>
        </w:rPr>
        <w:t xml:space="preserve">ΠΡΟΕΔΡΕΥΩΝ (Γεώργιος </w:t>
      </w:r>
      <w:proofErr w:type="spellStart"/>
      <w:r>
        <w:rPr>
          <w:rFonts w:eastAsia="SimSun"/>
          <w:b/>
          <w:bCs/>
          <w:szCs w:val="24"/>
          <w:lang w:eastAsia="zh-CN"/>
        </w:rPr>
        <w:t>Λαμπρούλης</w:t>
      </w:r>
      <w:proofErr w:type="spellEnd"/>
      <w:r>
        <w:rPr>
          <w:rFonts w:eastAsia="SimSun"/>
          <w:b/>
          <w:bCs/>
          <w:szCs w:val="24"/>
          <w:lang w:eastAsia="zh-CN"/>
        </w:rPr>
        <w:t xml:space="preserve">): </w:t>
      </w:r>
      <w:r w:rsidRPr="00223FF3">
        <w:rPr>
          <w:rFonts w:eastAsia="SimSun"/>
          <w:bCs/>
          <w:szCs w:val="24"/>
          <w:lang w:eastAsia="zh-CN"/>
        </w:rPr>
        <w:t xml:space="preserve">Ολοκληρώθηκε η ψηφοφορία. </w:t>
      </w:r>
      <w:r w:rsidRPr="00223FF3">
        <w:rPr>
          <w:rFonts w:eastAsia="SimSun"/>
          <w:szCs w:val="24"/>
          <w:lang w:eastAsia="zh-CN"/>
        </w:rPr>
        <w:t>Παρακαλώ να κλείσει το σύστημα της ηλεκτρονικής ψηφοφορίας.</w:t>
      </w:r>
    </w:p>
    <w:p w14:paraId="4EC195EA" w14:textId="77777777" w:rsidR="008E01FC" w:rsidRDefault="002168A0">
      <w:pPr>
        <w:spacing w:line="600" w:lineRule="auto"/>
        <w:ind w:firstLine="709"/>
        <w:jc w:val="center"/>
        <w:rPr>
          <w:rFonts w:eastAsia="Times New Roman"/>
          <w:szCs w:val="24"/>
        </w:rPr>
      </w:pPr>
      <w:r>
        <w:rPr>
          <w:rFonts w:eastAsia="Times New Roman"/>
          <w:szCs w:val="24"/>
        </w:rPr>
        <w:t>(ΗΛΕΚΤΡΟΝΙΚΗ ΚΑΤΑΜΕΤΡΗΣΗ)</w:t>
      </w:r>
    </w:p>
    <w:p w14:paraId="4EC195EB" w14:textId="77777777" w:rsidR="008E01FC" w:rsidRDefault="002168A0">
      <w:pPr>
        <w:spacing w:line="600" w:lineRule="auto"/>
        <w:ind w:firstLine="709"/>
        <w:jc w:val="center"/>
        <w:rPr>
          <w:rFonts w:eastAsia="Times New Roman" w:cs="Times New Roman"/>
          <w:szCs w:val="24"/>
        </w:rPr>
      </w:pPr>
      <w:r>
        <w:rPr>
          <w:rFonts w:eastAsia="Times New Roman" w:cs="Times New Roman"/>
          <w:szCs w:val="24"/>
        </w:rPr>
        <w:t>(ΜΕΤΑ ΤΗΝ ΗΛΕΚΤΡΟΝΙΚΗ ΚΑΤΑΜΕΤΡΗΣΗ)</w:t>
      </w:r>
    </w:p>
    <w:p w14:paraId="4EC195EC" w14:textId="77777777" w:rsidR="008E01FC" w:rsidRDefault="002168A0">
      <w:pPr>
        <w:spacing w:line="600" w:lineRule="auto"/>
        <w:ind w:firstLine="709"/>
        <w:jc w:val="both"/>
        <w:rPr>
          <w:rFonts w:eastAsia="Times New Roman" w:cs="Times New Roman"/>
          <w:szCs w:val="24"/>
        </w:rPr>
      </w:pPr>
      <w:r>
        <w:rPr>
          <w:rFonts w:eastAsia="SimSun"/>
          <w:b/>
          <w:bCs/>
          <w:szCs w:val="24"/>
          <w:lang w:eastAsia="zh-CN"/>
        </w:rPr>
        <w:t xml:space="preserve">ΠΡΟΕΔΡΕΥΩΝ (Γεώργιος </w:t>
      </w:r>
      <w:proofErr w:type="spellStart"/>
      <w:r>
        <w:rPr>
          <w:rFonts w:eastAsia="SimSun"/>
          <w:b/>
          <w:bCs/>
          <w:szCs w:val="24"/>
          <w:lang w:eastAsia="zh-CN"/>
        </w:rPr>
        <w:t>Λαμπρούλης</w:t>
      </w:r>
      <w:proofErr w:type="spellEnd"/>
      <w:r>
        <w:rPr>
          <w:rFonts w:eastAsia="SimSun"/>
          <w:b/>
          <w:bCs/>
          <w:szCs w:val="24"/>
          <w:lang w:eastAsia="zh-CN"/>
        </w:rPr>
        <w:t>):</w:t>
      </w:r>
      <w:r>
        <w:rPr>
          <w:rFonts w:eastAsia="SimSun"/>
          <w:szCs w:val="24"/>
          <w:lang w:eastAsia="zh-CN"/>
        </w:rPr>
        <w:t xml:space="preserve"> </w:t>
      </w:r>
      <w:r>
        <w:rPr>
          <w:rFonts w:eastAsia="Times New Roman" w:cs="Times New Roman"/>
          <w:szCs w:val="24"/>
        </w:rPr>
        <w:t>Οι θέσεις των κομμάτων, όπως αποτυπώθηκαν κατά την ψήφιση με το ηλεκτρονικό</w:t>
      </w:r>
      <w:r>
        <w:rPr>
          <w:rFonts w:eastAsia="Times New Roman" w:cs="Times New Roman"/>
          <w:szCs w:val="24"/>
        </w:rPr>
        <w:t xml:space="preserve"> σύστημα, καταχωρίζονται στα Πρακτικά της σημερινής συνεδρίασης και έχουν ως εξής:</w:t>
      </w:r>
    </w:p>
    <w:p w14:paraId="4EC195ED" w14:textId="77777777" w:rsidR="008E01FC" w:rsidRDefault="002168A0">
      <w:pPr>
        <w:spacing w:line="600" w:lineRule="auto"/>
        <w:ind w:firstLine="709"/>
        <w:jc w:val="center"/>
        <w:rPr>
          <w:rFonts w:eastAsia="Times New Roman" w:cs="Times New Roman"/>
          <w:color w:val="C00000"/>
          <w:szCs w:val="24"/>
        </w:rPr>
      </w:pPr>
      <w:r w:rsidRPr="00EE0D7B">
        <w:rPr>
          <w:rFonts w:eastAsia="Times New Roman" w:cs="Times New Roman"/>
          <w:color w:val="C00000"/>
          <w:szCs w:val="24"/>
        </w:rPr>
        <w:t>(ΑΛΛΑΓΗ ΣΕΛΙΔΑΣ)</w:t>
      </w:r>
    </w:p>
    <w:p w14:paraId="4EC195EE" w14:textId="77777777" w:rsidR="008E01FC" w:rsidRDefault="002168A0">
      <w:pPr>
        <w:rPr>
          <w:rFonts w:eastAsia="Times New Roman" w:cs="Times New Roman"/>
          <w:szCs w:val="24"/>
        </w:rPr>
      </w:pPr>
      <w:r>
        <w:rPr>
          <w:rFonts w:eastAsia="Times New Roman" w:cs="Times New Roman"/>
          <w:szCs w:val="24"/>
        </w:rPr>
        <w:br w:type="page"/>
      </w:r>
    </w:p>
    <w:tbl>
      <w:tblPr>
        <w:tblW w:w="7180" w:type="dxa"/>
        <w:tblCellMar>
          <w:left w:w="10" w:type="dxa"/>
          <w:right w:w="10" w:type="dxa"/>
        </w:tblCellMar>
        <w:tblLook w:val="04A0" w:firstRow="1" w:lastRow="0" w:firstColumn="1" w:lastColumn="0" w:noHBand="0" w:noVBand="1"/>
      </w:tblPr>
      <w:tblGrid>
        <w:gridCol w:w="7180"/>
      </w:tblGrid>
      <w:tr w:rsidR="008E01FC" w14:paraId="4EC195F0" w14:textId="77777777">
        <w:trPr>
          <w:trHeight w:val="1485"/>
        </w:trPr>
        <w:tc>
          <w:tcPr>
            <w:tcW w:w="7180" w:type="dxa"/>
            <w:tcBorders>
              <w:top w:val="nil"/>
              <w:left w:val="nil"/>
              <w:bottom w:val="nil"/>
              <w:right w:val="nil"/>
            </w:tcBorders>
            <w:shd w:val="clear" w:color="auto" w:fill="auto"/>
            <w:vAlign w:val="center"/>
            <w:hideMark/>
          </w:tcPr>
          <w:p w14:paraId="4EC195E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Εναρμόνιση της ελληνικής νομοθεσίας με την Οδηγία (ΕΕ) 2016/943 του Ευρωπαϊκού Κοινοβουλίου και του Συμβουλίου της 8ης Ιουνίου 2016 ... και άλλες διατάξει</w:t>
            </w:r>
            <w:r w:rsidRPr="00013821">
              <w:rPr>
                <w:rFonts w:ascii="Calibri" w:eastAsia="Times New Roman" w:hAnsi="Calibri" w:cs="Calibri"/>
                <w:color w:val="000000"/>
                <w:szCs w:val="24"/>
              </w:rPr>
              <w:t>ς</w:t>
            </w:r>
          </w:p>
        </w:tc>
      </w:tr>
      <w:tr w:rsidR="008E01FC" w14:paraId="4EC195F2" w14:textId="77777777">
        <w:trPr>
          <w:trHeight w:val="330"/>
        </w:trPr>
        <w:tc>
          <w:tcPr>
            <w:tcW w:w="7180" w:type="dxa"/>
            <w:tcBorders>
              <w:top w:val="nil"/>
              <w:left w:val="nil"/>
              <w:bottom w:val="nil"/>
              <w:right w:val="nil"/>
            </w:tcBorders>
            <w:shd w:val="clear" w:color="auto" w:fill="auto"/>
            <w:vAlign w:val="center"/>
            <w:hideMark/>
          </w:tcPr>
          <w:p w14:paraId="4EC195F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Επί της Αρχής     ΚΑΤΑ ΠΛΕΙΟΨΗΦΙΑ</w:t>
            </w:r>
          </w:p>
        </w:tc>
      </w:tr>
      <w:tr w:rsidR="008E01FC" w14:paraId="4EC195F4" w14:textId="77777777">
        <w:trPr>
          <w:trHeight w:val="345"/>
        </w:trPr>
        <w:tc>
          <w:tcPr>
            <w:tcW w:w="7180" w:type="dxa"/>
            <w:tcBorders>
              <w:top w:val="nil"/>
              <w:left w:val="nil"/>
              <w:bottom w:val="nil"/>
              <w:right w:val="nil"/>
            </w:tcBorders>
            <w:shd w:val="clear" w:color="auto" w:fill="auto"/>
            <w:vAlign w:val="center"/>
            <w:hideMark/>
          </w:tcPr>
          <w:p w14:paraId="4EC195F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5F6" w14:textId="77777777">
        <w:trPr>
          <w:trHeight w:val="330"/>
        </w:trPr>
        <w:tc>
          <w:tcPr>
            <w:tcW w:w="7180" w:type="dxa"/>
            <w:tcBorders>
              <w:top w:val="nil"/>
              <w:left w:val="nil"/>
              <w:bottom w:val="nil"/>
              <w:right w:val="nil"/>
            </w:tcBorders>
            <w:shd w:val="clear" w:color="auto" w:fill="auto"/>
            <w:vAlign w:val="center"/>
            <w:hideMark/>
          </w:tcPr>
          <w:p w14:paraId="4EC195F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OXI</w:t>
            </w:r>
          </w:p>
        </w:tc>
      </w:tr>
      <w:tr w:rsidR="008E01FC" w14:paraId="4EC195F8" w14:textId="77777777">
        <w:trPr>
          <w:trHeight w:val="330"/>
        </w:trPr>
        <w:tc>
          <w:tcPr>
            <w:tcW w:w="7180" w:type="dxa"/>
            <w:tcBorders>
              <w:top w:val="nil"/>
              <w:left w:val="nil"/>
              <w:bottom w:val="nil"/>
              <w:right w:val="nil"/>
            </w:tcBorders>
            <w:shd w:val="clear" w:color="auto" w:fill="auto"/>
            <w:vAlign w:val="center"/>
            <w:hideMark/>
          </w:tcPr>
          <w:p w14:paraId="4EC195F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5FA" w14:textId="77777777">
        <w:trPr>
          <w:trHeight w:val="330"/>
        </w:trPr>
        <w:tc>
          <w:tcPr>
            <w:tcW w:w="7180" w:type="dxa"/>
            <w:tcBorders>
              <w:top w:val="nil"/>
              <w:left w:val="nil"/>
              <w:bottom w:val="nil"/>
              <w:right w:val="nil"/>
            </w:tcBorders>
            <w:shd w:val="clear" w:color="auto" w:fill="auto"/>
            <w:vAlign w:val="center"/>
            <w:hideMark/>
          </w:tcPr>
          <w:p w14:paraId="4EC195F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5FC" w14:textId="77777777">
        <w:trPr>
          <w:trHeight w:val="330"/>
        </w:trPr>
        <w:tc>
          <w:tcPr>
            <w:tcW w:w="7180" w:type="dxa"/>
            <w:tcBorders>
              <w:top w:val="nil"/>
              <w:left w:val="nil"/>
              <w:bottom w:val="nil"/>
              <w:right w:val="nil"/>
            </w:tcBorders>
            <w:shd w:val="clear" w:color="auto" w:fill="auto"/>
            <w:vAlign w:val="center"/>
            <w:hideMark/>
          </w:tcPr>
          <w:p w14:paraId="4EC195F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5FE" w14:textId="77777777">
        <w:trPr>
          <w:trHeight w:val="345"/>
        </w:trPr>
        <w:tc>
          <w:tcPr>
            <w:tcW w:w="7180" w:type="dxa"/>
            <w:tcBorders>
              <w:top w:val="nil"/>
              <w:left w:val="nil"/>
              <w:bottom w:val="nil"/>
              <w:right w:val="nil"/>
            </w:tcBorders>
            <w:shd w:val="clear" w:color="auto" w:fill="auto"/>
            <w:vAlign w:val="center"/>
            <w:hideMark/>
          </w:tcPr>
          <w:p w14:paraId="4EC195F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600" w14:textId="77777777">
        <w:trPr>
          <w:trHeight w:val="330"/>
        </w:trPr>
        <w:tc>
          <w:tcPr>
            <w:tcW w:w="7180" w:type="dxa"/>
            <w:tcBorders>
              <w:top w:val="nil"/>
              <w:left w:val="nil"/>
              <w:bottom w:val="nil"/>
              <w:right w:val="nil"/>
            </w:tcBorders>
            <w:shd w:val="clear" w:color="auto" w:fill="auto"/>
            <w:vAlign w:val="center"/>
            <w:hideMark/>
          </w:tcPr>
          <w:p w14:paraId="4EC195F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1 ως έχει     ΚΑΤΑ ΠΛΕΙΟΨΗΦΙΑ</w:t>
            </w:r>
          </w:p>
        </w:tc>
      </w:tr>
      <w:tr w:rsidR="008E01FC" w14:paraId="4EC19602" w14:textId="77777777">
        <w:trPr>
          <w:trHeight w:val="330"/>
        </w:trPr>
        <w:tc>
          <w:tcPr>
            <w:tcW w:w="7180" w:type="dxa"/>
            <w:tcBorders>
              <w:top w:val="nil"/>
              <w:left w:val="nil"/>
              <w:bottom w:val="nil"/>
              <w:right w:val="nil"/>
            </w:tcBorders>
            <w:shd w:val="clear" w:color="auto" w:fill="auto"/>
            <w:vAlign w:val="center"/>
            <w:hideMark/>
          </w:tcPr>
          <w:p w14:paraId="4EC1960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604" w14:textId="77777777">
        <w:trPr>
          <w:trHeight w:val="330"/>
        </w:trPr>
        <w:tc>
          <w:tcPr>
            <w:tcW w:w="7180" w:type="dxa"/>
            <w:tcBorders>
              <w:top w:val="nil"/>
              <w:left w:val="nil"/>
              <w:bottom w:val="nil"/>
              <w:right w:val="nil"/>
            </w:tcBorders>
            <w:shd w:val="clear" w:color="auto" w:fill="auto"/>
            <w:vAlign w:val="center"/>
            <w:hideMark/>
          </w:tcPr>
          <w:p w14:paraId="4EC1960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606" w14:textId="77777777">
        <w:trPr>
          <w:trHeight w:val="330"/>
        </w:trPr>
        <w:tc>
          <w:tcPr>
            <w:tcW w:w="7180" w:type="dxa"/>
            <w:tcBorders>
              <w:top w:val="nil"/>
              <w:left w:val="nil"/>
              <w:bottom w:val="nil"/>
              <w:right w:val="nil"/>
            </w:tcBorders>
            <w:shd w:val="clear" w:color="auto" w:fill="auto"/>
            <w:vAlign w:val="center"/>
            <w:hideMark/>
          </w:tcPr>
          <w:p w14:paraId="4EC1960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608" w14:textId="77777777">
        <w:trPr>
          <w:trHeight w:val="330"/>
        </w:trPr>
        <w:tc>
          <w:tcPr>
            <w:tcW w:w="7180" w:type="dxa"/>
            <w:tcBorders>
              <w:top w:val="nil"/>
              <w:left w:val="nil"/>
              <w:bottom w:val="nil"/>
              <w:right w:val="nil"/>
            </w:tcBorders>
            <w:shd w:val="clear" w:color="auto" w:fill="auto"/>
            <w:vAlign w:val="center"/>
            <w:hideMark/>
          </w:tcPr>
          <w:p w14:paraId="4EC1960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60A" w14:textId="77777777">
        <w:trPr>
          <w:trHeight w:val="330"/>
        </w:trPr>
        <w:tc>
          <w:tcPr>
            <w:tcW w:w="7180" w:type="dxa"/>
            <w:tcBorders>
              <w:top w:val="nil"/>
              <w:left w:val="nil"/>
              <w:bottom w:val="nil"/>
              <w:right w:val="nil"/>
            </w:tcBorders>
            <w:shd w:val="clear" w:color="auto" w:fill="auto"/>
            <w:vAlign w:val="center"/>
            <w:hideMark/>
          </w:tcPr>
          <w:p w14:paraId="4EC1960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60C" w14:textId="77777777">
        <w:trPr>
          <w:trHeight w:val="330"/>
        </w:trPr>
        <w:tc>
          <w:tcPr>
            <w:tcW w:w="7180" w:type="dxa"/>
            <w:tcBorders>
              <w:top w:val="nil"/>
              <w:left w:val="nil"/>
              <w:bottom w:val="nil"/>
              <w:right w:val="nil"/>
            </w:tcBorders>
            <w:shd w:val="clear" w:color="auto" w:fill="auto"/>
            <w:vAlign w:val="center"/>
            <w:hideMark/>
          </w:tcPr>
          <w:p w14:paraId="4EC1960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60E" w14:textId="77777777">
        <w:trPr>
          <w:trHeight w:val="330"/>
        </w:trPr>
        <w:tc>
          <w:tcPr>
            <w:tcW w:w="7180" w:type="dxa"/>
            <w:tcBorders>
              <w:top w:val="nil"/>
              <w:left w:val="nil"/>
              <w:bottom w:val="nil"/>
              <w:right w:val="nil"/>
            </w:tcBorders>
            <w:shd w:val="clear" w:color="auto" w:fill="auto"/>
            <w:vAlign w:val="center"/>
            <w:hideMark/>
          </w:tcPr>
          <w:p w14:paraId="4EC1960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 xml:space="preserve">Άρθρο 2 όπως τροπ.     ΚΑΤΑ </w:t>
            </w:r>
            <w:r w:rsidRPr="00013821">
              <w:rPr>
                <w:rFonts w:ascii="Calibri" w:eastAsia="Times New Roman" w:hAnsi="Calibri" w:cs="Calibri"/>
                <w:color w:val="000000"/>
                <w:szCs w:val="24"/>
              </w:rPr>
              <w:t>ΠΛΕΙΟΨΗΦΙΑ</w:t>
            </w:r>
          </w:p>
        </w:tc>
      </w:tr>
      <w:tr w:rsidR="008E01FC" w14:paraId="4EC19610" w14:textId="77777777">
        <w:trPr>
          <w:trHeight w:val="330"/>
        </w:trPr>
        <w:tc>
          <w:tcPr>
            <w:tcW w:w="7180" w:type="dxa"/>
            <w:tcBorders>
              <w:top w:val="nil"/>
              <w:left w:val="nil"/>
              <w:bottom w:val="nil"/>
              <w:right w:val="nil"/>
            </w:tcBorders>
            <w:shd w:val="clear" w:color="auto" w:fill="auto"/>
            <w:vAlign w:val="center"/>
            <w:hideMark/>
          </w:tcPr>
          <w:p w14:paraId="4EC1960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612" w14:textId="77777777">
        <w:trPr>
          <w:trHeight w:val="345"/>
        </w:trPr>
        <w:tc>
          <w:tcPr>
            <w:tcW w:w="7180" w:type="dxa"/>
            <w:tcBorders>
              <w:top w:val="nil"/>
              <w:left w:val="nil"/>
              <w:bottom w:val="nil"/>
              <w:right w:val="nil"/>
            </w:tcBorders>
            <w:shd w:val="clear" w:color="auto" w:fill="auto"/>
            <w:vAlign w:val="center"/>
            <w:hideMark/>
          </w:tcPr>
          <w:p w14:paraId="4EC1961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614" w14:textId="77777777">
        <w:trPr>
          <w:trHeight w:val="330"/>
        </w:trPr>
        <w:tc>
          <w:tcPr>
            <w:tcW w:w="7180" w:type="dxa"/>
            <w:tcBorders>
              <w:top w:val="nil"/>
              <w:left w:val="nil"/>
              <w:bottom w:val="nil"/>
              <w:right w:val="nil"/>
            </w:tcBorders>
            <w:shd w:val="clear" w:color="auto" w:fill="auto"/>
            <w:vAlign w:val="center"/>
            <w:hideMark/>
          </w:tcPr>
          <w:p w14:paraId="4EC1961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616" w14:textId="77777777">
        <w:trPr>
          <w:trHeight w:val="330"/>
        </w:trPr>
        <w:tc>
          <w:tcPr>
            <w:tcW w:w="7180" w:type="dxa"/>
            <w:tcBorders>
              <w:top w:val="nil"/>
              <w:left w:val="nil"/>
              <w:bottom w:val="nil"/>
              <w:right w:val="nil"/>
            </w:tcBorders>
            <w:shd w:val="clear" w:color="auto" w:fill="auto"/>
            <w:vAlign w:val="center"/>
            <w:hideMark/>
          </w:tcPr>
          <w:p w14:paraId="4EC1961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618" w14:textId="77777777">
        <w:trPr>
          <w:trHeight w:val="330"/>
        </w:trPr>
        <w:tc>
          <w:tcPr>
            <w:tcW w:w="7180" w:type="dxa"/>
            <w:tcBorders>
              <w:top w:val="nil"/>
              <w:left w:val="nil"/>
              <w:bottom w:val="nil"/>
              <w:right w:val="nil"/>
            </w:tcBorders>
            <w:shd w:val="clear" w:color="auto" w:fill="auto"/>
            <w:vAlign w:val="center"/>
            <w:hideMark/>
          </w:tcPr>
          <w:p w14:paraId="4EC1961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61A" w14:textId="77777777">
        <w:trPr>
          <w:trHeight w:val="330"/>
        </w:trPr>
        <w:tc>
          <w:tcPr>
            <w:tcW w:w="7180" w:type="dxa"/>
            <w:tcBorders>
              <w:top w:val="nil"/>
              <w:left w:val="nil"/>
              <w:bottom w:val="nil"/>
              <w:right w:val="nil"/>
            </w:tcBorders>
            <w:shd w:val="clear" w:color="auto" w:fill="auto"/>
            <w:vAlign w:val="center"/>
            <w:hideMark/>
          </w:tcPr>
          <w:p w14:paraId="4EC1961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61C" w14:textId="77777777">
        <w:trPr>
          <w:trHeight w:val="330"/>
        </w:trPr>
        <w:tc>
          <w:tcPr>
            <w:tcW w:w="7180" w:type="dxa"/>
            <w:tcBorders>
              <w:top w:val="nil"/>
              <w:left w:val="nil"/>
              <w:bottom w:val="nil"/>
              <w:right w:val="nil"/>
            </w:tcBorders>
            <w:shd w:val="clear" w:color="auto" w:fill="auto"/>
            <w:vAlign w:val="center"/>
            <w:hideMark/>
          </w:tcPr>
          <w:p w14:paraId="4EC1961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3 ως έχει     ΚΑΤΑ ΠΛΕΙΟΨΗΦΙΑ</w:t>
            </w:r>
          </w:p>
        </w:tc>
      </w:tr>
      <w:tr w:rsidR="008E01FC" w14:paraId="4EC1961E" w14:textId="77777777">
        <w:trPr>
          <w:trHeight w:val="330"/>
        </w:trPr>
        <w:tc>
          <w:tcPr>
            <w:tcW w:w="7180" w:type="dxa"/>
            <w:tcBorders>
              <w:top w:val="nil"/>
              <w:left w:val="nil"/>
              <w:bottom w:val="nil"/>
              <w:right w:val="nil"/>
            </w:tcBorders>
            <w:shd w:val="clear" w:color="auto" w:fill="auto"/>
            <w:vAlign w:val="center"/>
            <w:hideMark/>
          </w:tcPr>
          <w:p w14:paraId="4EC1961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620" w14:textId="77777777">
        <w:trPr>
          <w:trHeight w:val="330"/>
        </w:trPr>
        <w:tc>
          <w:tcPr>
            <w:tcW w:w="7180" w:type="dxa"/>
            <w:tcBorders>
              <w:top w:val="nil"/>
              <w:left w:val="nil"/>
              <w:bottom w:val="nil"/>
              <w:right w:val="nil"/>
            </w:tcBorders>
            <w:shd w:val="clear" w:color="auto" w:fill="auto"/>
            <w:vAlign w:val="center"/>
            <w:hideMark/>
          </w:tcPr>
          <w:p w14:paraId="4EC1961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622" w14:textId="77777777">
        <w:trPr>
          <w:trHeight w:val="330"/>
        </w:trPr>
        <w:tc>
          <w:tcPr>
            <w:tcW w:w="7180" w:type="dxa"/>
            <w:tcBorders>
              <w:top w:val="nil"/>
              <w:left w:val="nil"/>
              <w:bottom w:val="nil"/>
              <w:right w:val="nil"/>
            </w:tcBorders>
            <w:shd w:val="clear" w:color="auto" w:fill="auto"/>
            <w:vAlign w:val="center"/>
            <w:hideMark/>
          </w:tcPr>
          <w:p w14:paraId="4EC1962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624" w14:textId="77777777">
        <w:trPr>
          <w:trHeight w:val="330"/>
        </w:trPr>
        <w:tc>
          <w:tcPr>
            <w:tcW w:w="7180" w:type="dxa"/>
            <w:tcBorders>
              <w:top w:val="nil"/>
              <w:left w:val="nil"/>
              <w:bottom w:val="nil"/>
              <w:right w:val="nil"/>
            </w:tcBorders>
            <w:shd w:val="clear" w:color="auto" w:fill="auto"/>
            <w:vAlign w:val="center"/>
            <w:hideMark/>
          </w:tcPr>
          <w:p w14:paraId="4EC1962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626" w14:textId="77777777">
        <w:trPr>
          <w:trHeight w:val="330"/>
        </w:trPr>
        <w:tc>
          <w:tcPr>
            <w:tcW w:w="7180" w:type="dxa"/>
            <w:tcBorders>
              <w:top w:val="nil"/>
              <w:left w:val="nil"/>
              <w:bottom w:val="nil"/>
              <w:right w:val="nil"/>
            </w:tcBorders>
            <w:shd w:val="clear" w:color="auto" w:fill="auto"/>
            <w:vAlign w:val="center"/>
            <w:hideMark/>
          </w:tcPr>
          <w:p w14:paraId="4EC1962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628" w14:textId="77777777">
        <w:trPr>
          <w:trHeight w:val="330"/>
        </w:trPr>
        <w:tc>
          <w:tcPr>
            <w:tcW w:w="7180" w:type="dxa"/>
            <w:tcBorders>
              <w:top w:val="nil"/>
              <w:left w:val="nil"/>
              <w:bottom w:val="nil"/>
              <w:right w:val="nil"/>
            </w:tcBorders>
            <w:shd w:val="clear" w:color="auto" w:fill="auto"/>
            <w:vAlign w:val="center"/>
            <w:hideMark/>
          </w:tcPr>
          <w:p w14:paraId="4EC1962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62A" w14:textId="77777777">
        <w:trPr>
          <w:trHeight w:val="330"/>
        </w:trPr>
        <w:tc>
          <w:tcPr>
            <w:tcW w:w="7180" w:type="dxa"/>
            <w:tcBorders>
              <w:top w:val="nil"/>
              <w:left w:val="nil"/>
              <w:bottom w:val="nil"/>
              <w:right w:val="nil"/>
            </w:tcBorders>
            <w:shd w:val="clear" w:color="auto" w:fill="auto"/>
            <w:vAlign w:val="center"/>
            <w:hideMark/>
          </w:tcPr>
          <w:p w14:paraId="4EC1962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4 ως έχει     ΚΑΤΑ ΠΛΕΙΟΨΗΦΙΑ</w:t>
            </w:r>
          </w:p>
        </w:tc>
      </w:tr>
      <w:tr w:rsidR="008E01FC" w14:paraId="4EC1962C" w14:textId="77777777">
        <w:trPr>
          <w:trHeight w:val="330"/>
        </w:trPr>
        <w:tc>
          <w:tcPr>
            <w:tcW w:w="7180" w:type="dxa"/>
            <w:tcBorders>
              <w:top w:val="nil"/>
              <w:left w:val="nil"/>
              <w:bottom w:val="nil"/>
              <w:right w:val="nil"/>
            </w:tcBorders>
            <w:shd w:val="clear" w:color="auto" w:fill="auto"/>
            <w:vAlign w:val="center"/>
            <w:hideMark/>
          </w:tcPr>
          <w:p w14:paraId="4EC1962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62E" w14:textId="77777777">
        <w:trPr>
          <w:trHeight w:val="330"/>
        </w:trPr>
        <w:tc>
          <w:tcPr>
            <w:tcW w:w="7180" w:type="dxa"/>
            <w:tcBorders>
              <w:top w:val="nil"/>
              <w:left w:val="nil"/>
              <w:bottom w:val="nil"/>
              <w:right w:val="nil"/>
            </w:tcBorders>
            <w:shd w:val="clear" w:color="auto" w:fill="auto"/>
            <w:vAlign w:val="center"/>
            <w:hideMark/>
          </w:tcPr>
          <w:p w14:paraId="4EC1962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 xml:space="preserve">Ν.Δ.: </w:t>
            </w:r>
            <w:r w:rsidRPr="00013821">
              <w:rPr>
                <w:rFonts w:ascii="Calibri" w:eastAsia="Times New Roman" w:hAnsi="Calibri" w:cs="Calibri"/>
                <w:color w:val="000000"/>
                <w:szCs w:val="24"/>
              </w:rPr>
              <w:t>OXI</w:t>
            </w:r>
          </w:p>
        </w:tc>
      </w:tr>
      <w:tr w:rsidR="008E01FC" w14:paraId="4EC19630" w14:textId="77777777">
        <w:trPr>
          <w:trHeight w:val="330"/>
        </w:trPr>
        <w:tc>
          <w:tcPr>
            <w:tcW w:w="7180" w:type="dxa"/>
            <w:tcBorders>
              <w:top w:val="nil"/>
              <w:left w:val="nil"/>
              <w:bottom w:val="nil"/>
              <w:right w:val="nil"/>
            </w:tcBorders>
            <w:shd w:val="clear" w:color="auto" w:fill="auto"/>
            <w:vAlign w:val="center"/>
            <w:hideMark/>
          </w:tcPr>
          <w:p w14:paraId="4EC1962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632" w14:textId="77777777">
        <w:trPr>
          <w:trHeight w:val="330"/>
        </w:trPr>
        <w:tc>
          <w:tcPr>
            <w:tcW w:w="7180" w:type="dxa"/>
            <w:tcBorders>
              <w:top w:val="nil"/>
              <w:left w:val="nil"/>
              <w:bottom w:val="nil"/>
              <w:right w:val="nil"/>
            </w:tcBorders>
            <w:shd w:val="clear" w:color="auto" w:fill="auto"/>
            <w:vAlign w:val="center"/>
            <w:hideMark/>
          </w:tcPr>
          <w:p w14:paraId="4EC1963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634" w14:textId="77777777">
        <w:trPr>
          <w:trHeight w:val="330"/>
        </w:trPr>
        <w:tc>
          <w:tcPr>
            <w:tcW w:w="7180" w:type="dxa"/>
            <w:tcBorders>
              <w:top w:val="nil"/>
              <w:left w:val="nil"/>
              <w:bottom w:val="nil"/>
              <w:right w:val="nil"/>
            </w:tcBorders>
            <w:shd w:val="clear" w:color="auto" w:fill="auto"/>
            <w:vAlign w:val="center"/>
            <w:hideMark/>
          </w:tcPr>
          <w:p w14:paraId="4EC1963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636" w14:textId="77777777">
        <w:trPr>
          <w:trHeight w:val="330"/>
        </w:trPr>
        <w:tc>
          <w:tcPr>
            <w:tcW w:w="7180" w:type="dxa"/>
            <w:tcBorders>
              <w:top w:val="nil"/>
              <w:left w:val="nil"/>
              <w:bottom w:val="nil"/>
              <w:right w:val="nil"/>
            </w:tcBorders>
            <w:shd w:val="clear" w:color="auto" w:fill="auto"/>
            <w:vAlign w:val="center"/>
            <w:hideMark/>
          </w:tcPr>
          <w:p w14:paraId="4EC1963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638" w14:textId="77777777">
        <w:trPr>
          <w:trHeight w:val="330"/>
        </w:trPr>
        <w:tc>
          <w:tcPr>
            <w:tcW w:w="7180" w:type="dxa"/>
            <w:tcBorders>
              <w:top w:val="nil"/>
              <w:left w:val="nil"/>
              <w:bottom w:val="nil"/>
              <w:right w:val="nil"/>
            </w:tcBorders>
            <w:shd w:val="clear" w:color="auto" w:fill="auto"/>
            <w:vAlign w:val="center"/>
            <w:hideMark/>
          </w:tcPr>
          <w:p w14:paraId="4EC1963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5 ως έχει     ΚΑΤΑ ΠΛΕΙΟΨΗΦΙΑ</w:t>
            </w:r>
          </w:p>
        </w:tc>
      </w:tr>
      <w:tr w:rsidR="008E01FC" w14:paraId="4EC1963A" w14:textId="77777777">
        <w:trPr>
          <w:trHeight w:val="330"/>
        </w:trPr>
        <w:tc>
          <w:tcPr>
            <w:tcW w:w="7180" w:type="dxa"/>
            <w:tcBorders>
              <w:top w:val="nil"/>
              <w:left w:val="nil"/>
              <w:bottom w:val="nil"/>
              <w:right w:val="nil"/>
            </w:tcBorders>
            <w:shd w:val="clear" w:color="auto" w:fill="auto"/>
            <w:vAlign w:val="center"/>
            <w:hideMark/>
          </w:tcPr>
          <w:p w14:paraId="4EC1963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63C" w14:textId="77777777">
        <w:trPr>
          <w:trHeight w:val="330"/>
        </w:trPr>
        <w:tc>
          <w:tcPr>
            <w:tcW w:w="7180" w:type="dxa"/>
            <w:tcBorders>
              <w:top w:val="nil"/>
              <w:left w:val="nil"/>
              <w:bottom w:val="nil"/>
              <w:right w:val="nil"/>
            </w:tcBorders>
            <w:shd w:val="clear" w:color="auto" w:fill="auto"/>
            <w:vAlign w:val="center"/>
            <w:hideMark/>
          </w:tcPr>
          <w:p w14:paraId="4EC1963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OXI</w:t>
            </w:r>
          </w:p>
        </w:tc>
      </w:tr>
      <w:tr w:rsidR="008E01FC" w14:paraId="4EC1963E" w14:textId="77777777">
        <w:trPr>
          <w:trHeight w:val="345"/>
        </w:trPr>
        <w:tc>
          <w:tcPr>
            <w:tcW w:w="7180" w:type="dxa"/>
            <w:tcBorders>
              <w:top w:val="nil"/>
              <w:left w:val="nil"/>
              <w:bottom w:val="nil"/>
              <w:right w:val="nil"/>
            </w:tcBorders>
            <w:shd w:val="clear" w:color="auto" w:fill="auto"/>
            <w:vAlign w:val="center"/>
            <w:hideMark/>
          </w:tcPr>
          <w:p w14:paraId="4EC1963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640" w14:textId="77777777">
        <w:trPr>
          <w:trHeight w:val="330"/>
        </w:trPr>
        <w:tc>
          <w:tcPr>
            <w:tcW w:w="7180" w:type="dxa"/>
            <w:tcBorders>
              <w:top w:val="nil"/>
              <w:left w:val="nil"/>
              <w:bottom w:val="nil"/>
              <w:right w:val="nil"/>
            </w:tcBorders>
            <w:shd w:val="clear" w:color="auto" w:fill="auto"/>
            <w:vAlign w:val="center"/>
            <w:hideMark/>
          </w:tcPr>
          <w:p w14:paraId="4EC1963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642" w14:textId="77777777">
        <w:trPr>
          <w:trHeight w:val="330"/>
        </w:trPr>
        <w:tc>
          <w:tcPr>
            <w:tcW w:w="7180" w:type="dxa"/>
            <w:tcBorders>
              <w:top w:val="nil"/>
              <w:left w:val="nil"/>
              <w:bottom w:val="nil"/>
              <w:right w:val="nil"/>
            </w:tcBorders>
            <w:shd w:val="clear" w:color="auto" w:fill="auto"/>
            <w:vAlign w:val="center"/>
            <w:hideMark/>
          </w:tcPr>
          <w:p w14:paraId="4EC1964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644" w14:textId="77777777">
        <w:trPr>
          <w:trHeight w:val="330"/>
        </w:trPr>
        <w:tc>
          <w:tcPr>
            <w:tcW w:w="7180" w:type="dxa"/>
            <w:tcBorders>
              <w:top w:val="nil"/>
              <w:left w:val="nil"/>
              <w:bottom w:val="nil"/>
              <w:right w:val="nil"/>
            </w:tcBorders>
            <w:shd w:val="clear" w:color="auto" w:fill="auto"/>
            <w:vAlign w:val="center"/>
            <w:hideMark/>
          </w:tcPr>
          <w:p w14:paraId="4EC1964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646" w14:textId="77777777">
        <w:trPr>
          <w:trHeight w:val="330"/>
        </w:trPr>
        <w:tc>
          <w:tcPr>
            <w:tcW w:w="7180" w:type="dxa"/>
            <w:tcBorders>
              <w:top w:val="nil"/>
              <w:left w:val="nil"/>
              <w:bottom w:val="nil"/>
              <w:right w:val="nil"/>
            </w:tcBorders>
            <w:shd w:val="clear" w:color="auto" w:fill="auto"/>
            <w:vAlign w:val="center"/>
            <w:hideMark/>
          </w:tcPr>
          <w:p w14:paraId="4EC1964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6 ως έχει     ΚΑΤΑ ΠΛΕΙΟΨΗΦΙΑ</w:t>
            </w:r>
          </w:p>
        </w:tc>
      </w:tr>
      <w:tr w:rsidR="008E01FC" w14:paraId="4EC19648" w14:textId="77777777">
        <w:trPr>
          <w:trHeight w:val="330"/>
        </w:trPr>
        <w:tc>
          <w:tcPr>
            <w:tcW w:w="7180" w:type="dxa"/>
            <w:tcBorders>
              <w:top w:val="nil"/>
              <w:left w:val="nil"/>
              <w:bottom w:val="nil"/>
              <w:right w:val="nil"/>
            </w:tcBorders>
            <w:shd w:val="clear" w:color="auto" w:fill="auto"/>
            <w:vAlign w:val="center"/>
            <w:hideMark/>
          </w:tcPr>
          <w:p w14:paraId="4EC1964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64A" w14:textId="77777777">
        <w:trPr>
          <w:trHeight w:val="330"/>
        </w:trPr>
        <w:tc>
          <w:tcPr>
            <w:tcW w:w="7180" w:type="dxa"/>
            <w:tcBorders>
              <w:top w:val="nil"/>
              <w:left w:val="nil"/>
              <w:bottom w:val="nil"/>
              <w:right w:val="nil"/>
            </w:tcBorders>
            <w:shd w:val="clear" w:color="auto" w:fill="auto"/>
            <w:vAlign w:val="center"/>
            <w:hideMark/>
          </w:tcPr>
          <w:p w14:paraId="4EC1964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64C" w14:textId="77777777">
        <w:trPr>
          <w:trHeight w:val="330"/>
        </w:trPr>
        <w:tc>
          <w:tcPr>
            <w:tcW w:w="7180" w:type="dxa"/>
            <w:tcBorders>
              <w:top w:val="nil"/>
              <w:left w:val="nil"/>
              <w:bottom w:val="nil"/>
              <w:right w:val="nil"/>
            </w:tcBorders>
            <w:shd w:val="clear" w:color="auto" w:fill="auto"/>
            <w:vAlign w:val="center"/>
            <w:hideMark/>
          </w:tcPr>
          <w:p w14:paraId="4EC1964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64E" w14:textId="77777777">
        <w:trPr>
          <w:trHeight w:val="330"/>
        </w:trPr>
        <w:tc>
          <w:tcPr>
            <w:tcW w:w="7180" w:type="dxa"/>
            <w:tcBorders>
              <w:top w:val="nil"/>
              <w:left w:val="nil"/>
              <w:bottom w:val="nil"/>
              <w:right w:val="nil"/>
            </w:tcBorders>
            <w:shd w:val="clear" w:color="auto" w:fill="auto"/>
            <w:vAlign w:val="center"/>
            <w:hideMark/>
          </w:tcPr>
          <w:p w14:paraId="4EC1964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650" w14:textId="77777777">
        <w:trPr>
          <w:trHeight w:val="330"/>
        </w:trPr>
        <w:tc>
          <w:tcPr>
            <w:tcW w:w="7180" w:type="dxa"/>
            <w:tcBorders>
              <w:top w:val="nil"/>
              <w:left w:val="nil"/>
              <w:bottom w:val="nil"/>
              <w:right w:val="nil"/>
            </w:tcBorders>
            <w:shd w:val="clear" w:color="auto" w:fill="auto"/>
            <w:vAlign w:val="center"/>
            <w:hideMark/>
          </w:tcPr>
          <w:p w14:paraId="4EC1964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652" w14:textId="77777777">
        <w:trPr>
          <w:trHeight w:val="330"/>
        </w:trPr>
        <w:tc>
          <w:tcPr>
            <w:tcW w:w="7180" w:type="dxa"/>
            <w:tcBorders>
              <w:top w:val="nil"/>
              <w:left w:val="nil"/>
              <w:bottom w:val="nil"/>
              <w:right w:val="nil"/>
            </w:tcBorders>
            <w:shd w:val="clear" w:color="auto" w:fill="auto"/>
            <w:vAlign w:val="center"/>
            <w:hideMark/>
          </w:tcPr>
          <w:p w14:paraId="4EC1965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654" w14:textId="77777777">
        <w:trPr>
          <w:trHeight w:val="330"/>
        </w:trPr>
        <w:tc>
          <w:tcPr>
            <w:tcW w:w="7180" w:type="dxa"/>
            <w:tcBorders>
              <w:top w:val="nil"/>
              <w:left w:val="nil"/>
              <w:bottom w:val="nil"/>
              <w:right w:val="nil"/>
            </w:tcBorders>
            <w:shd w:val="clear" w:color="auto" w:fill="auto"/>
            <w:vAlign w:val="center"/>
            <w:hideMark/>
          </w:tcPr>
          <w:p w14:paraId="4EC1965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7 ως έχει     ΚΑΤΑ ΠΛΕΙΟΨΗΦΙΑ</w:t>
            </w:r>
          </w:p>
        </w:tc>
      </w:tr>
      <w:tr w:rsidR="008E01FC" w14:paraId="4EC19656" w14:textId="77777777">
        <w:trPr>
          <w:trHeight w:val="330"/>
        </w:trPr>
        <w:tc>
          <w:tcPr>
            <w:tcW w:w="7180" w:type="dxa"/>
            <w:tcBorders>
              <w:top w:val="nil"/>
              <w:left w:val="nil"/>
              <w:bottom w:val="nil"/>
              <w:right w:val="nil"/>
            </w:tcBorders>
            <w:shd w:val="clear" w:color="auto" w:fill="auto"/>
            <w:vAlign w:val="center"/>
            <w:hideMark/>
          </w:tcPr>
          <w:p w14:paraId="4EC1965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658" w14:textId="77777777">
        <w:trPr>
          <w:trHeight w:val="330"/>
        </w:trPr>
        <w:tc>
          <w:tcPr>
            <w:tcW w:w="7180" w:type="dxa"/>
            <w:tcBorders>
              <w:top w:val="nil"/>
              <w:left w:val="nil"/>
              <w:bottom w:val="nil"/>
              <w:right w:val="nil"/>
            </w:tcBorders>
            <w:shd w:val="clear" w:color="auto" w:fill="auto"/>
            <w:vAlign w:val="center"/>
            <w:hideMark/>
          </w:tcPr>
          <w:p w14:paraId="4EC1965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65A" w14:textId="77777777">
        <w:trPr>
          <w:trHeight w:val="330"/>
        </w:trPr>
        <w:tc>
          <w:tcPr>
            <w:tcW w:w="7180" w:type="dxa"/>
            <w:tcBorders>
              <w:top w:val="nil"/>
              <w:left w:val="nil"/>
              <w:bottom w:val="nil"/>
              <w:right w:val="nil"/>
            </w:tcBorders>
            <w:shd w:val="clear" w:color="auto" w:fill="auto"/>
            <w:vAlign w:val="center"/>
            <w:hideMark/>
          </w:tcPr>
          <w:p w14:paraId="4EC1965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65C" w14:textId="77777777">
        <w:trPr>
          <w:trHeight w:val="345"/>
        </w:trPr>
        <w:tc>
          <w:tcPr>
            <w:tcW w:w="7180" w:type="dxa"/>
            <w:tcBorders>
              <w:top w:val="nil"/>
              <w:left w:val="nil"/>
              <w:bottom w:val="nil"/>
              <w:right w:val="nil"/>
            </w:tcBorders>
            <w:shd w:val="clear" w:color="auto" w:fill="auto"/>
            <w:vAlign w:val="center"/>
            <w:hideMark/>
          </w:tcPr>
          <w:p w14:paraId="4EC1965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65E" w14:textId="77777777">
        <w:trPr>
          <w:trHeight w:val="330"/>
        </w:trPr>
        <w:tc>
          <w:tcPr>
            <w:tcW w:w="7180" w:type="dxa"/>
            <w:tcBorders>
              <w:top w:val="nil"/>
              <w:left w:val="nil"/>
              <w:bottom w:val="nil"/>
              <w:right w:val="nil"/>
            </w:tcBorders>
            <w:shd w:val="clear" w:color="auto" w:fill="auto"/>
            <w:vAlign w:val="center"/>
            <w:hideMark/>
          </w:tcPr>
          <w:p w14:paraId="4EC1965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660" w14:textId="77777777">
        <w:trPr>
          <w:trHeight w:val="330"/>
        </w:trPr>
        <w:tc>
          <w:tcPr>
            <w:tcW w:w="7180" w:type="dxa"/>
            <w:tcBorders>
              <w:top w:val="nil"/>
              <w:left w:val="nil"/>
              <w:bottom w:val="nil"/>
              <w:right w:val="nil"/>
            </w:tcBorders>
            <w:shd w:val="clear" w:color="auto" w:fill="auto"/>
            <w:vAlign w:val="center"/>
            <w:hideMark/>
          </w:tcPr>
          <w:p w14:paraId="4EC1965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662" w14:textId="77777777">
        <w:trPr>
          <w:trHeight w:val="330"/>
        </w:trPr>
        <w:tc>
          <w:tcPr>
            <w:tcW w:w="7180" w:type="dxa"/>
            <w:tcBorders>
              <w:top w:val="nil"/>
              <w:left w:val="nil"/>
              <w:bottom w:val="nil"/>
              <w:right w:val="nil"/>
            </w:tcBorders>
            <w:shd w:val="clear" w:color="auto" w:fill="auto"/>
            <w:vAlign w:val="center"/>
            <w:hideMark/>
          </w:tcPr>
          <w:p w14:paraId="4EC1966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8 ως έχει     ΚΑΤΑ ΠΛΕΙΟΨΗΦΙΑ</w:t>
            </w:r>
          </w:p>
        </w:tc>
      </w:tr>
      <w:tr w:rsidR="008E01FC" w14:paraId="4EC19664" w14:textId="77777777">
        <w:trPr>
          <w:trHeight w:val="330"/>
        </w:trPr>
        <w:tc>
          <w:tcPr>
            <w:tcW w:w="7180" w:type="dxa"/>
            <w:tcBorders>
              <w:top w:val="nil"/>
              <w:left w:val="nil"/>
              <w:bottom w:val="nil"/>
              <w:right w:val="nil"/>
            </w:tcBorders>
            <w:shd w:val="clear" w:color="auto" w:fill="auto"/>
            <w:vAlign w:val="center"/>
            <w:hideMark/>
          </w:tcPr>
          <w:p w14:paraId="4EC1966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666" w14:textId="77777777">
        <w:trPr>
          <w:trHeight w:val="330"/>
        </w:trPr>
        <w:tc>
          <w:tcPr>
            <w:tcW w:w="7180" w:type="dxa"/>
            <w:tcBorders>
              <w:top w:val="nil"/>
              <w:left w:val="nil"/>
              <w:bottom w:val="nil"/>
              <w:right w:val="nil"/>
            </w:tcBorders>
            <w:shd w:val="clear" w:color="auto" w:fill="auto"/>
            <w:vAlign w:val="center"/>
            <w:hideMark/>
          </w:tcPr>
          <w:p w14:paraId="4EC1966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OXI</w:t>
            </w:r>
          </w:p>
        </w:tc>
      </w:tr>
      <w:tr w:rsidR="008E01FC" w14:paraId="4EC19668" w14:textId="77777777">
        <w:trPr>
          <w:trHeight w:val="330"/>
        </w:trPr>
        <w:tc>
          <w:tcPr>
            <w:tcW w:w="7180" w:type="dxa"/>
            <w:tcBorders>
              <w:top w:val="nil"/>
              <w:left w:val="nil"/>
              <w:bottom w:val="nil"/>
              <w:right w:val="nil"/>
            </w:tcBorders>
            <w:shd w:val="clear" w:color="auto" w:fill="auto"/>
            <w:vAlign w:val="center"/>
            <w:hideMark/>
          </w:tcPr>
          <w:p w14:paraId="4EC1966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66A" w14:textId="77777777">
        <w:trPr>
          <w:trHeight w:val="330"/>
        </w:trPr>
        <w:tc>
          <w:tcPr>
            <w:tcW w:w="7180" w:type="dxa"/>
            <w:tcBorders>
              <w:top w:val="nil"/>
              <w:left w:val="nil"/>
              <w:bottom w:val="nil"/>
              <w:right w:val="nil"/>
            </w:tcBorders>
            <w:shd w:val="clear" w:color="auto" w:fill="auto"/>
            <w:vAlign w:val="center"/>
            <w:hideMark/>
          </w:tcPr>
          <w:p w14:paraId="4EC1966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66C" w14:textId="77777777">
        <w:trPr>
          <w:trHeight w:val="330"/>
        </w:trPr>
        <w:tc>
          <w:tcPr>
            <w:tcW w:w="7180" w:type="dxa"/>
            <w:tcBorders>
              <w:top w:val="nil"/>
              <w:left w:val="nil"/>
              <w:bottom w:val="nil"/>
              <w:right w:val="nil"/>
            </w:tcBorders>
            <w:shd w:val="clear" w:color="auto" w:fill="auto"/>
            <w:vAlign w:val="center"/>
            <w:hideMark/>
          </w:tcPr>
          <w:p w14:paraId="4EC1966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66E" w14:textId="77777777">
        <w:trPr>
          <w:trHeight w:val="330"/>
        </w:trPr>
        <w:tc>
          <w:tcPr>
            <w:tcW w:w="7180" w:type="dxa"/>
            <w:tcBorders>
              <w:top w:val="nil"/>
              <w:left w:val="nil"/>
              <w:bottom w:val="nil"/>
              <w:right w:val="nil"/>
            </w:tcBorders>
            <w:shd w:val="clear" w:color="auto" w:fill="auto"/>
            <w:vAlign w:val="center"/>
            <w:hideMark/>
          </w:tcPr>
          <w:p w14:paraId="4EC1966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670" w14:textId="77777777">
        <w:trPr>
          <w:trHeight w:val="330"/>
        </w:trPr>
        <w:tc>
          <w:tcPr>
            <w:tcW w:w="7180" w:type="dxa"/>
            <w:tcBorders>
              <w:top w:val="nil"/>
              <w:left w:val="nil"/>
              <w:bottom w:val="nil"/>
              <w:right w:val="nil"/>
            </w:tcBorders>
            <w:shd w:val="clear" w:color="auto" w:fill="auto"/>
            <w:vAlign w:val="center"/>
            <w:hideMark/>
          </w:tcPr>
          <w:p w14:paraId="4EC1966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9 ως έχει     ΚΑΤΑ ΠΛΕΙΟΨΗΦΙΑ</w:t>
            </w:r>
          </w:p>
        </w:tc>
      </w:tr>
      <w:tr w:rsidR="008E01FC" w14:paraId="4EC19672" w14:textId="77777777">
        <w:trPr>
          <w:trHeight w:val="330"/>
        </w:trPr>
        <w:tc>
          <w:tcPr>
            <w:tcW w:w="7180" w:type="dxa"/>
            <w:tcBorders>
              <w:top w:val="nil"/>
              <w:left w:val="nil"/>
              <w:bottom w:val="nil"/>
              <w:right w:val="nil"/>
            </w:tcBorders>
            <w:shd w:val="clear" w:color="auto" w:fill="auto"/>
            <w:vAlign w:val="center"/>
            <w:hideMark/>
          </w:tcPr>
          <w:p w14:paraId="4EC1967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674" w14:textId="77777777">
        <w:trPr>
          <w:trHeight w:val="330"/>
        </w:trPr>
        <w:tc>
          <w:tcPr>
            <w:tcW w:w="7180" w:type="dxa"/>
            <w:tcBorders>
              <w:top w:val="nil"/>
              <w:left w:val="nil"/>
              <w:bottom w:val="nil"/>
              <w:right w:val="nil"/>
            </w:tcBorders>
            <w:shd w:val="clear" w:color="auto" w:fill="auto"/>
            <w:vAlign w:val="center"/>
            <w:hideMark/>
          </w:tcPr>
          <w:p w14:paraId="4EC1967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676" w14:textId="77777777">
        <w:trPr>
          <w:trHeight w:val="330"/>
        </w:trPr>
        <w:tc>
          <w:tcPr>
            <w:tcW w:w="7180" w:type="dxa"/>
            <w:tcBorders>
              <w:top w:val="nil"/>
              <w:left w:val="nil"/>
              <w:bottom w:val="nil"/>
              <w:right w:val="nil"/>
            </w:tcBorders>
            <w:shd w:val="clear" w:color="auto" w:fill="auto"/>
            <w:vAlign w:val="center"/>
            <w:hideMark/>
          </w:tcPr>
          <w:p w14:paraId="4EC1967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678" w14:textId="77777777">
        <w:trPr>
          <w:trHeight w:val="330"/>
        </w:trPr>
        <w:tc>
          <w:tcPr>
            <w:tcW w:w="7180" w:type="dxa"/>
            <w:tcBorders>
              <w:top w:val="nil"/>
              <w:left w:val="nil"/>
              <w:bottom w:val="nil"/>
              <w:right w:val="nil"/>
            </w:tcBorders>
            <w:shd w:val="clear" w:color="auto" w:fill="auto"/>
            <w:vAlign w:val="center"/>
            <w:hideMark/>
          </w:tcPr>
          <w:p w14:paraId="4EC1967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67A" w14:textId="77777777">
        <w:trPr>
          <w:trHeight w:val="330"/>
        </w:trPr>
        <w:tc>
          <w:tcPr>
            <w:tcW w:w="7180" w:type="dxa"/>
            <w:tcBorders>
              <w:top w:val="nil"/>
              <w:left w:val="nil"/>
              <w:bottom w:val="nil"/>
              <w:right w:val="nil"/>
            </w:tcBorders>
            <w:shd w:val="clear" w:color="auto" w:fill="auto"/>
            <w:vAlign w:val="center"/>
            <w:hideMark/>
          </w:tcPr>
          <w:p w14:paraId="4EC1967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67C" w14:textId="77777777">
        <w:trPr>
          <w:trHeight w:val="330"/>
        </w:trPr>
        <w:tc>
          <w:tcPr>
            <w:tcW w:w="7180" w:type="dxa"/>
            <w:tcBorders>
              <w:top w:val="nil"/>
              <w:left w:val="nil"/>
              <w:bottom w:val="nil"/>
              <w:right w:val="nil"/>
            </w:tcBorders>
            <w:shd w:val="clear" w:color="auto" w:fill="auto"/>
            <w:vAlign w:val="center"/>
            <w:hideMark/>
          </w:tcPr>
          <w:p w14:paraId="4EC1967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67E" w14:textId="77777777">
        <w:trPr>
          <w:trHeight w:val="345"/>
        </w:trPr>
        <w:tc>
          <w:tcPr>
            <w:tcW w:w="7180" w:type="dxa"/>
            <w:tcBorders>
              <w:top w:val="nil"/>
              <w:left w:val="nil"/>
              <w:bottom w:val="nil"/>
              <w:right w:val="nil"/>
            </w:tcBorders>
            <w:shd w:val="clear" w:color="auto" w:fill="auto"/>
            <w:vAlign w:val="center"/>
            <w:hideMark/>
          </w:tcPr>
          <w:p w14:paraId="4EC1967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10 όπως τροπ.     ΚΑΤΑ ΠΛΕΙΟΨΗΦΙΑ</w:t>
            </w:r>
          </w:p>
        </w:tc>
      </w:tr>
      <w:tr w:rsidR="008E01FC" w14:paraId="4EC19680" w14:textId="77777777">
        <w:trPr>
          <w:trHeight w:val="330"/>
        </w:trPr>
        <w:tc>
          <w:tcPr>
            <w:tcW w:w="7180" w:type="dxa"/>
            <w:tcBorders>
              <w:top w:val="nil"/>
              <w:left w:val="nil"/>
              <w:bottom w:val="nil"/>
              <w:right w:val="nil"/>
            </w:tcBorders>
            <w:shd w:val="clear" w:color="auto" w:fill="auto"/>
            <w:vAlign w:val="center"/>
            <w:hideMark/>
          </w:tcPr>
          <w:p w14:paraId="4EC1967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682" w14:textId="77777777">
        <w:trPr>
          <w:trHeight w:val="330"/>
        </w:trPr>
        <w:tc>
          <w:tcPr>
            <w:tcW w:w="7180" w:type="dxa"/>
            <w:tcBorders>
              <w:top w:val="nil"/>
              <w:left w:val="nil"/>
              <w:bottom w:val="nil"/>
              <w:right w:val="nil"/>
            </w:tcBorders>
            <w:shd w:val="clear" w:color="auto" w:fill="auto"/>
            <w:vAlign w:val="center"/>
            <w:hideMark/>
          </w:tcPr>
          <w:p w14:paraId="4EC1968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684" w14:textId="77777777">
        <w:trPr>
          <w:trHeight w:val="330"/>
        </w:trPr>
        <w:tc>
          <w:tcPr>
            <w:tcW w:w="7180" w:type="dxa"/>
            <w:tcBorders>
              <w:top w:val="nil"/>
              <w:left w:val="nil"/>
              <w:bottom w:val="nil"/>
              <w:right w:val="nil"/>
            </w:tcBorders>
            <w:shd w:val="clear" w:color="auto" w:fill="auto"/>
            <w:vAlign w:val="center"/>
            <w:hideMark/>
          </w:tcPr>
          <w:p w14:paraId="4EC1968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686" w14:textId="77777777">
        <w:trPr>
          <w:trHeight w:val="330"/>
        </w:trPr>
        <w:tc>
          <w:tcPr>
            <w:tcW w:w="7180" w:type="dxa"/>
            <w:tcBorders>
              <w:top w:val="nil"/>
              <w:left w:val="nil"/>
              <w:bottom w:val="nil"/>
              <w:right w:val="nil"/>
            </w:tcBorders>
            <w:shd w:val="clear" w:color="auto" w:fill="auto"/>
            <w:vAlign w:val="center"/>
            <w:hideMark/>
          </w:tcPr>
          <w:p w14:paraId="4EC1968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688" w14:textId="77777777">
        <w:trPr>
          <w:trHeight w:val="345"/>
        </w:trPr>
        <w:tc>
          <w:tcPr>
            <w:tcW w:w="7180" w:type="dxa"/>
            <w:tcBorders>
              <w:top w:val="nil"/>
              <w:left w:val="nil"/>
              <w:bottom w:val="nil"/>
              <w:right w:val="nil"/>
            </w:tcBorders>
            <w:shd w:val="clear" w:color="auto" w:fill="auto"/>
            <w:vAlign w:val="center"/>
            <w:hideMark/>
          </w:tcPr>
          <w:p w14:paraId="4EC1968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68A" w14:textId="77777777">
        <w:trPr>
          <w:trHeight w:val="330"/>
        </w:trPr>
        <w:tc>
          <w:tcPr>
            <w:tcW w:w="7180" w:type="dxa"/>
            <w:tcBorders>
              <w:top w:val="nil"/>
              <w:left w:val="nil"/>
              <w:bottom w:val="nil"/>
              <w:right w:val="nil"/>
            </w:tcBorders>
            <w:shd w:val="clear" w:color="auto" w:fill="auto"/>
            <w:vAlign w:val="center"/>
            <w:hideMark/>
          </w:tcPr>
          <w:p w14:paraId="4EC1968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68C" w14:textId="77777777">
        <w:trPr>
          <w:trHeight w:val="330"/>
        </w:trPr>
        <w:tc>
          <w:tcPr>
            <w:tcW w:w="7180" w:type="dxa"/>
            <w:tcBorders>
              <w:top w:val="nil"/>
              <w:left w:val="nil"/>
              <w:bottom w:val="nil"/>
              <w:right w:val="nil"/>
            </w:tcBorders>
            <w:shd w:val="clear" w:color="auto" w:fill="auto"/>
            <w:vAlign w:val="center"/>
            <w:hideMark/>
          </w:tcPr>
          <w:p w14:paraId="4EC1968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11 όπως τροπ.     ΚΑΤΑ</w:t>
            </w:r>
            <w:r w:rsidRPr="00013821">
              <w:rPr>
                <w:rFonts w:ascii="Calibri" w:eastAsia="Times New Roman" w:hAnsi="Calibri" w:cs="Calibri"/>
                <w:color w:val="000000"/>
                <w:szCs w:val="24"/>
              </w:rPr>
              <w:t xml:space="preserve"> ΠΛΕΙΟΨΗΦΙΑ</w:t>
            </w:r>
          </w:p>
        </w:tc>
      </w:tr>
      <w:tr w:rsidR="008E01FC" w14:paraId="4EC1968E" w14:textId="77777777">
        <w:trPr>
          <w:trHeight w:val="330"/>
        </w:trPr>
        <w:tc>
          <w:tcPr>
            <w:tcW w:w="7180" w:type="dxa"/>
            <w:tcBorders>
              <w:top w:val="nil"/>
              <w:left w:val="nil"/>
              <w:bottom w:val="nil"/>
              <w:right w:val="nil"/>
            </w:tcBorders>
            <w:shd w:val="clear" w:color="auto" w:fill="auto"/>
            <w:vAlign w:val="center"/>
            <w:hideMark/>
          </w:tcPr>
          <w:p w14:paraId="4EC1968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690" w14:textId="77777777">
        <w:trPr>
          <w:trHeight w:val="330"/>
        </w:trPr>
        <w:tc>
          <w:tcPr>
            <w:tcW w:w="7180" w:type="dxa"/>
            <w:tcBorders>
              <w:top w:val="nil"/>
              <w:left w:val="nil"/>
              <w:bottom w:val="nil"/>
              <w:right w:val="nil"/>
            </w:tcBorders>
            <w:shd w:val="clear" w:color="auto" w:fill="auto"/>
            <w:vAlign w:val="center"/>
            <w:hideMark/>
          </w:tcPr>
          <w:p w14:paraId="4EC1968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692" w14:textId="77777777">
        <w:trPr>
          <w:trHeight w:val="330"/>
        </w:trPr>
        <w:tc>
          <w:tcPr>
            <w:tcW w:w="7180" w:type="dxa"/>
            <w:tcBorders>
              <w:top w:val="nil"/>
              <w:left w:val="nil"/>
              <w:bottom w:val="nil"/>
              <w:right w:val="nil"/>
            </w:tcBorders>
            <w:shd w:val="clear" w:color="auto" w:fill="auto"/>
            <w:vAlign w:val="center"/>
            <w:hideMark/>
          </w:tcPr>
          <w:p w14:paraId="4EC1969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694" w14:textId="77777777">
        <w:trPr>
          <w:trHeight w:val="330"/>
        </w:trPr>
        <w:tc>
          <w:tcPr>
            <w:tcW w:w="7180" w:type="dxa"/>
            <w:tcBorders>
              <w:top w:val="nil"/>
              <w:left w:val="nil"/>
              <w:bottom w:val="nil"/>
              <w:right w:val="nil"/>
            </w:tcBorders>
            <w:shd w:val="clear" w:color="auto" w:fill="auto"/>
            <w:vAlign w:val="center"/>
            <w:hideMark/>
          </w:tcPr>
          <w:p w14:paraId="4EC1969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696" w14:textId="77777777">
        <w:trPr>
          <w:trHeight w:val="330"/>
        </w:trPr>
        <w:tc>
          <w:tcPr>
            <w:tcW w:w="7180" w:type="dxa"/>
            <w:tcBorders>
              <w:top w:val="nil"/>
              <w:left w:val="nil"/>
              <w:bottom w:val="nil"/>
              <w:right w:val="nil"/>
            </w:tcBorders>
            <w:shd w:val="clear" w:color="auto" w:fill="auto"/>
            <w:vAlign w:val="center"/>
            <w:hideMark/>
          </w:tcPr>
          <w:p w14:paraId="4EC1969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698" w14:textId="77777777">
        <w:trPr>
          <w:trHeight w:val="330"/>
        </w:trPr>
        <w:tc>
          <w:tcPr>
            <w:tcW w:w="7180" w:type="dxa"/>
            <w:tcBorders>
              <w:top w:val="nil"/>
              <w:left w:val="nil"/>
              <w:bottom w:val="nil"/>
              <w:right w:val="nil"/>
            </w:tcBorders>
            <w:shd w:val="clear" w:color="auto" w:fill="auto"/>
            <w:vAlign w:val="center"/>
            <w:hideMark/>
          </w:tcPr>
          <w:p w14:paraId="4EC1969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69A" w14:textId="77777777">
        <w:trPr>
          <w:trHeight w:val="330"/>
        </w:trPr>
        <w:tc>
          <w:tcPr>
            <w:tcW w:w="7180" w:type="dxa"/>
            <w:tcBorders>
              <w:top w:val="nil"/>
              <w:left w:val="nil"/>
              <w:bottom w:val="nil"/>
              <w:right w:val="nil"/>
            </w:tcBorders>
            <w:shd w:val="clear" w:color="auto" w:fill="auto"/>
            <w:vAlign w:val="center"/>
            <w:hideMark/>
          </w:tcPr>
          <w:p w14:paraId="4EC1969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12 ως έχει     ΚΑΤΑ ΠΛΕΙΟΨΗΦΙΑ</w:t>
            </w:r>
          </w:p>
        </w:tc>
      </w:tr>
      <w:tr w:rsidR="008E01FC" w14:paraId="4EC1969C" w14:textId="77777777">
        <w:trPr>
          <w:trHeight w:val="345"/>
        </w:trPr>
        <w:tc>
          <w:tcPr>
            <w:tcW w:w="7180" w:type="dxa"/>
            <w:tcBorders>
              <w:top w:val="nil"/>
              <w:left w:val="nil"/>
              <w:bottom w:val="nil"/>
              <w:right w:val="nil"/>
            </w:tcBorders>
            <w:shd w:val="clear" w:color="auto" w:fill="auto"/>
            <w:vAlign w:val="center"/>
            <w:hideMark/>
          </w:tcPr>
          <w:p w14:paraId="4EC1969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69E" w14:textId="77777777">
        <w:trPr>
          <w:trHeight w:val="330"/>
        </w:trPr>
        <w:tc>
          <w:tcPr>
            <w:tcW w:w="7180" w:type="dxa"/>
            <w:tcBorders>
              <w:top w:val="nil"/>
              <w:left w:val="nil"/>
              <w:bottom w:val="nil"/>
              <w:right w:val="nil"/>
            </w:tcBorders>
            <w:shd w:val="clear" w:color="auto" w:fill="auto"/>
            <w:vAlign w:val="center"/>
            <w:hideMark/>
          </w:tcPr>
          <w:p w14:paraId="4EC1969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6A0" w14:textId="77777777">
        <w:trPr>
          <w:trHeight w:val="330"/>
        </w:trPr>
        <w:tc>
          <w:tcPr>
            <w:tcW w:w="7180" w:type="dxa"/>
            <w:tcBorders>
              <w:top w:val="nil"/>
              <w:left w:val="nil"/>
              <w:bottom w:val="nil"/>
              <w:right w:val="nil"/>
            </w:tcBorders>
            <w:shd w:val="clear" w:color="auto" w:fill="auto"/>
            <w:vAlign w:val="center"/>
            <w:hideMark/>
          </w:tcPr>
          <w:p w14:paraId="4EC1969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6A2" w14:textId="77777777">
        <w:trPr>
          <w:trHeight w:val="330"/>
        </w:trPr>
        <w:tc>
          <w:tcPr>
            <w:tcW w:w="7180" w:type="dxa"/>
            <w:tcBorders>
              <w:top w:val="nil"/>
              <w:left w:val="nil"/>
              <w:bottom w:val="nil"/>
              <w:right w:val="nil"/>
            </w:tcBorders>
            <w:shd w:val="clear" w:color="auto" w:fill="auto"/>
            <w:vAlign w:val="center"/>
            <w:hideMark/>
          </w:tcPr>
          <w:p w14:paraId="4EC196A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6A4" w14:textId="77777777">
        <w:trPr>
          <w:trHeight w:val="330"/>
        </w:trPr>
        <w:tc>
          <w:tcPr>
            <w:tcW w:w="7180" w:type="dxa"/>
            <w:tcBorders>
              <w:top w:val="nil"/>
              <w:left w:val="nil"/>
              <w:bottom w:val="nil"/>
              <w:right w:val="nil"/>
            </w:tcBorders>
            <w:shd w:val="clear" w:color="auto" w:fill="auto"/>
            <w:vAlign w:val="center"/>
            <w:hideMark/>
          </w:tcPr>
          <w:p w14:paraId="4EC196A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ΝΑΙ</w:t>
            </w:r>
          </w:p>
        </w:tc>
      </w:tr>
      <w:tr w:rsidR="008E01FC" w14:paraId="4EC196A6" w14:textId="77777777">
        <w:trPr>
          <w:trHeight w:val="345"/>
        </w:trPr>
        <w:tc>
          <w:tcPr>
            <w:tcW w:w="7180" w:type="dxa"/>
            <w:tcBorders>
              <w:top w:val="nil"/>
              <w:left w:val="nil"/>
              <w:bottom w:val="nil"/>
              <w:right w:val="nil"/>
            </w:tcBorders>
            <w:shd w:val="clear" w:color="auto" w:fill="auto"/>
            <w:vAlign w:val="center"/>
            <w:hideMark/>
          </w:tcPr>
          <w:p w14:paraId="4EC196A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6A8" w14:textId="77777777">
        <w:trPr>
          <w:trHeight w:val="330"/>
        </w:trPr>
        <w:tc>
          <w:tcPr>
            <w:tcW w:w="7180" w:type="dxa"/>
            <w:tcBorders>
              <w:top w:val="nil"/>
              <w:left w:val="nil"/>
              <w:bottom w:val="nil"/>
              <w:right w:val="nil"/>
            </w:tcBorders>
            <w:shd w:val="clear" w:color="auto" w:fill="auto"/>
            <w:vAlign w:val="center"/>
            <w:hideMark/>
          </w:tcPr>
          <w:p w14:paraId="4EC196A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13 ως έχει     ΚΑΤΑ ΠΛΕΙΟΨΗΦΙΑ</w:t>
            </w:r>
          </w:p>
        </w:tc>
      </w:tr>
      <w:tr w:rsidR="008E01FC" w14:paraId="4EC196AA" w14:textId="77777777">
        <w:trPr>
          <w:trHeight w:val="330"/>
        </w:trPr>
        <w:tc>
          <w:tcPr>
            <w:tcW w:w="7180" w:type="dxa"/>
            <w:tcBorders>
              <w:top w:val="nil"/>
              <w:left w:val="nil"/>
              <w:bottom w:val="nil"/>
              <w:right w:val="nil"/>
            </w:tcBorders>
            <w:shd w:val="clear" w:color="auto" w:fill="auto"/>
            <w:vAlign w:val="center"/>
            <w:hideMark/>
          </w:tcPr>
          <w:p w14:paraId="4EC196A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6AC" w14:textId="77777777">
        <w:trPr>
          <w:trHeight w:val="330"/>
        </w:trPr>
        <w:tc>
          <w:tcPr>
            <w:tcW w:w="7180" w:type="dxa"/>
            <w:tcBorders>
              <w:top w:val="nil"/>
              <w:left w:val="nil"/>
              <w:bottom w:val="nil"/>
              <w:right w:val="nil"/>
            </w:tcBorders>
            <w:shd w:val="clear" w:color="auto" w:fill="auto"/>
            <w:vAlign w:val="center"/>
            <w:hideMark/>
          </w:tcPr>
          <w:p w14:paraId="4EC196A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6AE" w14:textId="77777777">
        <w:trPr>
          <w:trHeight w:val="330"/>
        </w:trPr>
        <w:tc>
          <w:tcPr>
            <w:tcW w:w="7180" w:type="dxa"/>
            <w:tcBorders>
              <w:top w:val="nil"/>
              <w:left w:val="nil"/>
              <w:bottom w:val="nil"/>
              <w:right w:val="nil"/>
            </w:tcBorders>
            <w:shd w:val="clear" w:color="auto" w:fill="auto"/>
            <w:vAlign w:val="center"/>
            <w:hideMark/>
          </w:tcPr>
          <w:p w14:paraId="4EC196A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6B0" w14:textId="77777777">
        <w:trPr>
          <w:trHeight w:val="330"/>
        </w:trPr>
        <w:tc>
          <w:tcPr>
            <w:tcW w:w="7180" w:type="dxa"/>
            <w:tcBorders>
              <w:top w:val="nil"/>
              <w:left w:val="nil"/>
              <w:bottom w:val="nil"/>
              <w:right w:val="nil"/>
            </w:tcBorders>
            <w:shd w:val="clear" w:color="auto" w:fill="auto"/>
            <w:vAlign w:val="center"/>
            <w:hideMark/>
          </w:tcPr>
          <w:p w14:paraId="4EC196A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6B2" w14:textId="77777777">
        <w:trPr>
          <w:trHeight w:val="330"/>
        </w:trPr>
        <w:tc>
          <w:tcPr>
            <w:tcW w:w="7180" w:type="dxa"/>
            <w:tcBorders>
              <w:top w:val="nil"/>
              <w:left w:val="nil"/>
              <w:bottom w:val="nil"/>
              <w:right w:val="nil"/>
            </w:tcBorders>
            <w:shd w:val="clear" w:color="auto" w:fill="auto"/>
            <w:vAlign w:val="center"/>
            <w:hideMark/>
          </w:tcPr>
          <w:p w14:paraId="4EC196B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ΝΑΙ</w:t>
            </w:r>
          </w:p>
        </w:tc>
      </w:tr>
      <w:tr w:rsidR="008E01FC" w14:paraId="4EC196B4" w14:textId="77777777">
        <w:trPr>
          <w:trHeight w:val="330"/>
        </w:trPr>
        <w:tc>
          <w:tcPr>
            <w:tcW w:w="7180" w:type="dxa"/>
            <w:tcBorders>
              <w:top w:val="nil"/>
              <w:left w:val="nil"/>
              <w:bottom w:val="nil"/>
              <w:right w:val="nil"/>
            </w:tcBorders>
            <w:shd w:val="clear" w:color="auto" w:fill="auto"/>
            <w:vAlign w:val="center"/>
            <w:hideMark/>
          </w:tcPr>
          <w:p w14:paraId="4EC196B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6B6" w14:textId="77777777">
        <w:trPr>
          <w:trHeight w:val="330"/>
        </w:trPr>
        <w:tc>
          <w:tcPr>
            <w:tcW w:w="7180" w:type="dxa"/>
            <w:tcBorders>
              <w:top w:val="nil"/>
              <w:left w:val="nil"/>
              <w:bottom w:val="nil"/>
              <w:right w:val="nil"/>
            </w:tcBorders>
            <w:shd w:val="clear" w:color="auto" w:fill="auto"/>
            <w:vAlign w:val="center"/>
            <w:hideMark/>
          </w:tcPr>
          <w:p w14:paraId="4EC196B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14 ως έχει     ΚΑΤΑ ΠΛΕΙΟΨΗΦΙΑ</w:t>
            </w:r>
          </w:p>
        </w:tc>
      </w:tr>
      <w:tr w:rsidR="008E01FC" w14:paraId="4EC196B8" w14:textId="77777777">
        <w:trPr>
          <w:trHeight w:val="330"/>
        </w:trPr>
        <w:tc>
          <w:tcPr>
            <w:tcW w:w="7180" w:type="dxa"/>
            <w:tcBorders>
              <w:top w:val="nil"/>
              <w:left w:val="nil"/>
              <w:bottom w:val="nil"/>
              <w:right w:val="nil"/>
            </w:tcBorders>
            <w:shd w:val="clear" w:color="auto" w:fill="auto"/>
            <w:vAlign w:val="center"/>
            <w:hideMark/>
          </w:tcPr>
          <w:p w14:paraId="4EC196B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6BA" w14:textId="77777777">
        <w:trPr>
          <w:trHeight w:val="330"/>
        </w:trPr>
        <w:tc>
          <w:tcPr>
            <w:tcW w:w="7180" w:type="dxa"/>
            <w:tcBorders>
              <w:top w:val="nil"/>
              <w:left w:val="nil"/>
              <w:bottom w:val="nil"/>
              <w:right w:val="nil"/>
            </w:tcBorders>
            <w:shd w:val="clear" w:color="auto" w:fill="auto"/>
            <w:vAlign w:val="center"/>
            <w:hideMark/>
          </w:tcPr>
          <w:p w14:paraId="4EC196B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6BC" w14:textId="77777777">
        <w:trPr>
          <w:trHeight w:val="330"/>
        </w:trPr>
        <w:tc>
          <w:tcPr>
            <w:tcW w:w="7180" w:type="dxa"/>
            <w:tcBorders>
              <w:top w:val="nil"/>
              <w:left w:val="nil"/>
              <w:bottom w:val="nil"/>
              <w:right w:val="nil"/>
            </w:tcBorders>
            <w:shd w:val="clear" w:color="auto" w:fill="auto"/>
            <w:vAlign w:val="center"/>
            <w:hideMark/>
          </w:tcPr>
          <w:p w14:paraId="4EC196B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6BE" w14:textId="77777777">
        <w:trPr>
          <w:trHeight w:val="330"/>
        </w:trPr>
        <w:tc>
          <w:tcPr>
            <w:tcW w:w="7180" w:type="dxa"/>
            <w:tcBorders>
              <w:top w:val="nil"/>
              <w:left w:val="nil"/>
              <w:bottom w:val="nil"/>
              <w:right w:val="nil"/>
            </w:tcBorders>
            <w:shd w:val="clear" w:color="auto" w:fill="auto"/>
            <w:vAlign w:val="center"/>
            <w:hideMark/>
          </w:tcPr>
          <w:p w14:paraId="4EC196B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6C0" w14:textId="77777777">
        <w:trPr>
          <w:trHeight w:val="330"/>
        </w:trPr>
        <w:tc>
          <w:tcPr>
            <w:tcW w:w="7180" w:type="dxa"/>
            <w:tcBorders>
              <w:top w:val="nil"/>
              <w:left w:val="nil"/>
              <w:bottom w:val="nil"/>
              <w:right w:val="nil"/>
            </w:tcBorders>
            <w:shd w:val="clear" w:color="auto" w:fill="auto"/>
            <w:vAlign w:val="center"/>
            <w:hideMark/>
          </w:tcPr>
          <w:p w14:paraId="4EC196B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ΝΑΙ</w:t>
            </w:r>
          </w:p>
        </w:tc>
      </w:tr>
      <w:tr w:rsidR="008E01FC" w14:paraId="4EC196C2" w14:textId="77777777">
        <w:trPr>
          <w:trHeight w:val="330"/>
        </w:trPr>
        <w:tc>
          <w:tcPr>
            <w:tcW w:w="7180" w:type="dxa"/>
            <w:tcBorders>
              <w:top w:val="nil"/>
              <w:left w:val="nil"/>
              <w:bottom w:val="nil"/>
              <w:right w:val="nil"/>
            </w:tcBorders>
            <w:shd w:val="clear" w:color="auto" w:fill="auto"/>
            <w:vAlign w:val="center"/>
            <w:hideMark/>
          </w:tcPr>
          <w:p w14:paraId="4EC196C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6C4" w14:textId="77777777">
        <w:trPr>
          <w:trHeight w:val="330"/>
        </w:trPr>
        <w:tc>
          <w:tcPr>
            <w:tcW w:w="7180" w:type="dxa"/>
            <w:tcBorders>
              <w:top w:val="nil"/>
              <w:left w:val="nil"/>
              <w:bottom w:val="nil"/>
              <w:right w:val="nil"/>
            </w:tcBorders>
            <w:shd w:val="clear" w:color="auto" w:fill="auto"/>
            <w:vAlign w:val="center"/>
            <w:hideMark/>
          </w:tcPr>
          <w:p w14:paraId="4EC196C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15 ως έχει     ΚΑΤΑ ΠΛΕΙΟΨΗΦΙΑ</w:t>
            </w:r>
          </w:p>
        </w:tc>
      </w:tr>
      <w:tr w:rsidR="008E01FC" w14:paraId="4EC196C6" w14:textId="77777777">
        <w:trPr>
          <w:trHeight w:val="330"/>
        </w:trPr>
        <w:tc>
          <w:tcPr>
            <w:tcW w:w="7180" w:type="dxa"/>
            <w:tcBorders>
              <w:top w:val="nil"/>
              <w:left w:val="nil"/>
              <w:bottom w:val="nil"/>
              <w:right w:val="nil"/>
            </w:tcBorders>
            <w:shd w:val="clear" w:color="auto" w:fill="auto"/>
            <w:vAlign w:val="center"/>
            <w:hideMark/>
          </w:tcPr>
          <w:p w14:paraId="4EC196C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6C8" w14:textId="77777777">
        <w:trPr>
          <w:trHeight w:val="345"/>
        </w:trPr>
        <w:tc>
          <w:tcPr>
            <w:tcW w:w="7180" w:type="dxa"/>
            <w:tcBorders>
              <w:top w:val="nil"/>
              <w:left w:val="nil"/>
              <w:bottom w:val="nil"/>
              <w:right w:val="nil"/>
            </w:tcBorders>
            <w:shd w:val="clear" w:color="auto" w:fill="auto"/>
            <w:vAlign w:val="center"/>
            <w:hideMark/>
          </w:tcPr>
          <w:p w14:paraId="4EC196C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6CA" w14:textId="77777777">
        <w:trPr>
          <w:trHeight w:val="330"/>
        </w:trPr>
        <w:tc>
          <w:tcPr>
            <w:tcW w:w="7180" w:type="dxa"/>
            <w:tcBorders>
              <w:top w:val="nil"/>
              <w:left w:val="nil"/>
              <w:bottom w:val="nil"/>
              <w:right w:val="nil"/>
            </w:tcBorders>
            <w:shd w:val="clear" w:color="auto" w:fill="auto"/>
            <w:vAlign w:val="center"/>
            <w:hideMark/>
          </w:tcPr>
          <w:p w14:paraId="4EC196C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6CC" w14:textId="77777777">
        <w:trPr>
          <w:trHeight w:val="330"/>
        </w:trPr>
        <w:tc>
          <w:tcPr>
            <w:tcW w:w="7180" w:type="dxa"/>
            <w:tcBorders>
              <w:top w:val="nil"/>
              <w:left w:val="nil"/>
              <w:bottom w:val="nil"/>
              <w:right w:val="nil"/>
            </w:tcBorders>
            <w:shd w:val="clear" w:color="auto" w:fill="auto"/>
            <w:vAlign w:val="center"/>
            <w:hideMark/>
          </w:tcPr>
          <w:p w14:paraId="4EC196C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 xml:space="preserve">Χ.Α: </w:t>
            </w:r>
            <w:r w:rsidRPr="00013821">
              <w:rPr>
                <w:rFonts w:ascii="Calibri" w:eastAsia="Times New Roman" w:hAnsi="Calibri" w:cs="Calibri"/>
                <w:color w:val="000000"/>
                <w:szCs w:val="24"/>
              </w:rPr>
              <w:t>OXI</w:t>
            </w:r>
          </w:p>
        </w:tc>
      </w:tr>
      <w:tr w:rsidR="008E01FC" w14:paraId="4EC196CE" w14:textId="77777777">
        <w:trPr>
          <w:trHeight w:val="330"/>
        </w:trPr>
        <w:tc>
          <w:tcPr>
            <w:tcW w:w="7180" w:type="dxa"/>
            <w:tcBorders>
              <w:top w:val="nil"/>
              <w:left w:val="nil"/>
              <w:bottom w:val="nil"/>
              <w:right w:val="nil"/>
            </w:tcBorders>
            <w:shd w:val="clear" w:color="auto" w:fill="auto"/>
            <w:vAlign w:val="center"/>
            <w:hideMark/>
          </w:tcPr>
          <w:p w14:paraId="4EC196C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ΝΑΙ</w:t>
            </w:r>
          </w:p>
        </w:tc>
      </w:tr>
      <w:tr w:rsidR="008E01FC" w14:paraId="4EC196D0" w14:textId="77777777">
        <w:trPr>
          <w:trHeight w:val="330"/>
        </w:trPr>
        <w:tc>
          <w:tcPr>
            <w:tcW w:w="7180" w:type="dxa"/>
            <w:tcBorders>
              <w:top w:val="nil"/>
              <w:left w:val="nil"/>
              <w:bottom w:val="nil"/>
              <w:right w:val="nil"/>
            </w:tcBorders>
            <w:shd w:val="clear" w:color="auto" w:fill="auto"/>
            <w:vAlign w:val="center"/>
            <w:hideMark/>
          </w:tcPr>
          <w:p w14:paraId="4EC196C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6D2" w14:textId="77777777">
        <w:trPr>
          <w:trHeight w:val="330"/>
        </w:trPr>
        <w:tc>
          <w:tcPr>
            <w:tcW w:w="7180" w:type="dxa"/>
            <w:tcBorders>
              <w:top w:val="nil"/>
              <w:left w:val="nil"/>
              <w:bottom w:val="nil"/>
              <w:right w:val="nil"/>
            </w:tcBorders>
            <w:shd w:val="clear" w:color="auto" w:fill="auto"/>
            <w:vAlign w:val="center"/>
            <w:hideMark/>
          </w:tcPr>
          <w:p w14:paraId="4EC196D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16 ως έχει     ΚΑΤΑ ΠΛΕΙΟΨΗΦΙΑ</w:t>
            </w:r>
          </w:p>
        </w:tc>
      </w:tr>
      <w:tr w:rsidR="008E01FC" w14:paraId="4EC196D4" w14:textId="77777777">
        <w:trPr>
          <w:trHeight w:val="330"/>
        </w:trPr>
        <w:tc>
          <w:tcPr>
            <w:tcW w:w="7180" w:type="dxa"/>
            <w:tcBorders>
              <w:top w:val="nil"/>
              <w:left w:val="nil"/>
              <w:bottom w:val="nil"/>
              <w:right w:val="nil"/>
            </w:tcBorders>
            <w:shd w:val="clear" w:color="auto" w:fill="auto"/>
            <w:vAlign w:val="center"/>
            <w:hideMark/>
          </w:tcPr>
          <w:p w14:paraId="4EC196D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6D6" w14:textId="77777777">
        <w:trPr>
          <w:trHeight w:val="330"/>
        </w:trPr>
        <w:tc>
          <w:tcPr>
            <w:tcW w:w="7180" w:type="dxa"/>
            <w:tcBorders>
              <w:top w:val="nil"/>
              <w:left w:val="nil"/>
              <w:bottom w:val="nil"/>
              <w:right w:val="nil"/>
            </w:tcBorders>
            <w:shd w:val="clear" w:color="auto" w:fill="auto"/>
            <w:vAlign w:val="center"/>
            <w:hideMark/>
          </w:tcPr>
          <w:p w14:paraId="4EC196D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6D8" w14:textId="77777777">
        <w:trPr>
          <w:trHeight w:val="330"/>
        </w:trPr>
        <w:tc>
          <w:tcPr>
            <w:tcW w:w="7180" w:type="dxa"/>
            <w:tcBorders>
              <w:top w:val="nil"/>
              <w:left w:val="nil"/>
              <w:bottom w:val="nil"/>
              <w:right w:val="nil"/>
            </w:tcBorders>
            <w:shd w:val="clear" w:color="auto" w:fill="auto"/>
            <w:vAlign w:val="center"/>
            <w:hideMark/>
          </w:tcPr>
          <w:p w14:paraId="4EC196D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6DA" w14:textId="77777777">
        <w:trPr>
          <w:trHeight w:val="330"/>
        </w:trPr>
        <w:tc>
          <w:tcPr>
            <w:tcW w:w="7180" w:type="dxa"/>
            <w:tcBorders>
              <w:top w:val="nil"/>
              <w:left w:val="nil"/>
              <w:bottom w:val="nil"/>
              <w:right w:val="nil"/>
            </w:tcBorders>
            <w:shd w:val="clear" w:color="auto" w:fill="auto"/>
            <w:vAlign w:val="center"/>
            <w:hideMark/>
          </w:tcPr>
          <w:p w14:paraId="4EC196D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6DC" w14:textId="77777777">
        <w:trPr>
          <w:trHeight w:val="330"/>
        </w:trPr>
        <w:tc>
          <w:tcPr>
            <w:tcW w:w="7180" w:type="dxa"/>
            <w:tcBorders>
              <w:top w:val="nil"/>
              <w:left w:val="nil"/>
              <w:bottom w:val="nil"/>
              <w:right w:val="nil"/>
            </w:tcBorders>
            <w:shd w:val="clear" w:color="auto" w:fill="auto"/>
            <w:vAlign w:val="center"/>
            <w:hideMark/>
          </w:tcPr>
          <w:p w14:paraId="4EC196D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ΝΑΙ</w:t>
            </w:r>
          </w:p>
        </w:tc>
      </w:tr>
      <w:tr w:rsidR="008E01FC" w14:paraId="4EC196DE" w14:textId="77777777">
        <w:trPr>
          <w:trHeight w:val="330"/>
        </w:trPr>
        <w:tc>
          <w:tcPr>
            <w:tcW w:w="7180" w:type="dxa"/>
            <w:tcBorders>
              <w:top w:val="nil"/>
              <w:left w:val="nil"/>
              <w:bottom w:val="nil"/>
              <w:right w:val="nil"/>
            </w:tcBorders>
            <w:shd w:val="clear" w:color="auto" w:fill="auto"/>
            <w:vAlign w:val="center"/>
            <w:hideMark/>
          </w:tcPr>
          <w:p w14:paraId="4EC196D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6E0" w14:textId="77777777">
        <w:trPr>
          <w:trHeight w:val="330"/>
        </w:trPr>
        <w:tc>
          <w:tcPr>
            <w:tcW w:w="7180" w:type="dxa"/>
            <w:tcBorders>
              <w:top w:val="nil"/>
              <w:left w:val="nil"/>
              <w:bottom w:val="nil"/>
              <w:right w:val="nil"/>
            </w:tcBorders>
            <w:shd w:val="clear" w:color="auto" w:fill="auto"/>
            <w:vAlign w:val="center"/>
            <w:hideMark/>
          </w:tcPr>
          <w:p w14:paraId="4EC196D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17 ως έχει     ΚΑΤΑ ΠΛΕΙΟΨΗΦΙΑ</w:t>
            </w:r>
          </w:p>
        </w:tc>
      </w:tr>
      <w:tr w:rsidR="008E01FC" w14:paraId="4EC196E2" w14:textId="77777777">
        <w:trPr>
          <w:trHeight w:val="330"/>
        </w:trPr>
        <w:tc>
          <w:tcPr>
            <w:tcW w:w="7180" w:type="dxa"/>
            <w:tcBorders>
              <w:top w:val="nil"/>
              <w:left w:val="nil"/>
              <w:bottom w:val="nil"/>
              <w:right w:val="nil"/>
            </w:tcBorders>
            <w:shd w:val="clear" w:color="auto" w:fill="auto"/>
            <w:vAlign w:val="center"/>
            <w:hideMark/>
          </w:tcPr>
          <w:p w14:paraId="4EC196E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6E4" w14:textId="77777777">
        <w:trPr>
          <w:trHeight w:val="330"/>
        </w:trPr>
        <w:tc>
          <w:tcPr>
            <w:tcW w:w="7180" w:type="dxa"/>
            <w:tcBorders>
              <w:top w:val="nil"/>
              <w:left w:val="nil"/>
              <w:bottom w:val="nil"/>
              <w:right w:val="nil"/>
            </w:tcBorders>
            <w:shd w:val="clear" w:color="auto" w:fill="auto"/>
            <w:vAlign w:val="center"/>
            <w:hideMark/>
          </w:tcPr>
          <w:p w14:paraId="4EC196E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6E6" w14:textId="77777777">
        <w:trPr>
          <w:trHeight w:val="345"/>
        </w:trPr>
        <w:tc>
          <w:tcPr>
            <w:tcW w:w="7180" w:type="dxa"/>
            <w:tcBorders>
              <w:top w:val="nil"/>
              <w:left w:val="nil"/>
              <w:bottom w:val="nil"/>
              <w:right w:val="nil"/>
            </w:tcBorders>
            <w:shd w:val="clear" w:color="auto" w:fill="auto"/>
            <w:vAlign w:val="center"/>
            <w:hideMark/>
          </w:tcPr>
          <w:p w14:paraId="4EC196E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6E8" w14:textId="77777777">
        <w:trPr>
          <w:trHeight w:val="330"/>
        </w:trPr>
        <w:tc>
          <w:tcPr>
            <w:tcW w:w="7180" w:type="dxa"/>
            <w:tcBorders>
              <w:top w:val="nil"/>
              <w:left w:val="nil"/>
              <w:bottom w:val="nil"/>
              <w:right w:val="nil"/>
            </w:tcBorders>
            <w:shd w:val="clear" w:color="auto" w:fill="auto"/>
            <w:vAlign w:val="center"/>
            <w:hideMark/>
          </w:tcPr>
          <w:p w14:paraId="4EC196E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6EA" w14:textId="77777777">
        <w:trPr>
          <w:trHeight w:val="330"/>
        </w:trPr>
        <w:tc>
          <w:tcPr>
            <w:tcW w:w="7180" w:type="dxa"/>
            <w:tcBorders>
              <w:top w:val="nil"/>
              <w:left w:val="nil"/>
              <w:bottom w:val="nil"/>
              <w:right w:val="nil"/>
            </w:tcBorders>
            <w:shd w:val="clear" w:color="auto" w:fill="auto"/>
            <w:vAlign w:val="center"/>
            <w:hideMark/>
          </w:tcPr>
          <w:p w14:paraId="4EC196E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ΝΑΙ</w:t>
            </w:r>
          </w:p>
        </w:tc>
      </w:tr>
      <w:tr w:rsidR="008E01FC" w14:paraId="4EC196EC" w14:textId="77777777">
        <w:trPr>
          <w:trHeight w:val="330"/>
        </w:trPr>
        <w:tc>
          <w:tcPr>
            <w:tcW w:w="7180" w:type="dxa"/>
            <w:tcBorders>
              <w:top w:val="nil"/>
              <w:left w:val="nil"/>
              <w:bottom w:val="nil"/>
              <w:right w:val="nil"/>
            </w:tcBorders>
            <w:shd w:val="clear" w:color="auto" w:fill="auto"/>
            <w:vAlign w:val="center"/>
            <w:hideMark/>
          </w:tcPr>
          <w:p w14:paraId="4EC196E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w:t>
            </w:r>
            <w:r w:rsidRPr="00013821">
              <w:rPr>
                <w:rFonts w:ascii="Calibri" w:eastAsia="Times New Roman" w:hAnsi="Calibri" w:cs="Calibri"/>
                <w:color w:val="000000"/>
                <w:szCs w:val="24"/>
              </w:rPr>
              <w:t xml:space="preserve"> -</w:t>
            </w:r>
          </w:p>
        </w:tc>
      </w:tr>
      <w:tr w:rsidR="008E01FC" w14:paraId="4EC196EE" w14:textId="77777777">
        <w:trPr>
          <w:trHeight w:val="330"/>
        </w:trPr>
        <w:tc>
          <w:tcPr>
            <w:tcW w:w="7180" w:type="dxa"/>
            <w:tcBorders>
              <w:top w:val="nil"/>
              <w:left w:val="nil"/>
              <w:bottom w:val="nil"/>
              <w:right w:val="nil"/>
            </w:tcBorders>
            <w:shd w:val="clear" w:color="auto" w:fill="auto"/>
            <w:vAlign w:val="center"/>
            <w:hideMark/>
          </w:tcPr>
          <w:p w14:paraId="4EC196E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18 ως έχει     ΚΑΤΑ ΠΛΕΙΟΨΗΦΙΑ</w:t>
            </w:r>
          </w:p>
        </w:tc>
      </w:tr>
      <w:tr w:rsidR="008E01FC" w14:paraId="4EC196F0" w14:textId="77777777">
        <w:trPr>
          <w:trHeight w:val="330"/>
        </w:trPr>
        <w:tc>
          <w:tcPr>
            <w:tcW w:w="7180" w:type="dxa"/>
            <w:tcBorders>
              <w:top w:val="nil"/>
              <w:left w:val="nil"/>
              <w:bottom w:val="nil"/>
              <w:right w:val="nil"/>
            </w:tcBorders>
            <w:shd w:val="clear" w:color="auto" w:fill="auto"/>
            <w:vAlign w:val="center"/>
            <w:hideMark/>
          </w:tcPr>
          <w:p w14:paraId="4EC196E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6F2" w14:textId="77777777">
        <w:trPr>
          <w:trHeight w:val="330"/>
        </w:trPr>
        <w:tc>
          <w:tcPr>
            <w:tcW w:w="7180" w:type="dxa"/>
            <w:tcBorders>
              <w:top w:val="nil"/>
              <w:left w:val="nil"/>
              <w:bottom w:val="nil"/>
              <w:right w:val="nil"/>
            </w:tcBorders>
            <w:shd w:val="clear" w:color="auto" w:fill="auto"/>
            <w:vAlign w:val="center"/>
            <w:hideMark/>
          </w:tcPr>
          <w:p w14:paraId="4EC196F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6F4" w14:textId="77777777">
        <w:trPr>
          <w:trHeight w:val="330"/>
        </w:trPr>
        <w:tc>
          <w:tcPr>
            <w:tcW w:w="7180" w:type="dxa"/>
            <w:tcBorders>
              <w:top w:val="nil"/>
              <w:left w:val="nil"/>
              <w:bottom w:val="nil"/>
              <w:right w:val="nil"/>
            </w:tcBorders>
            <w:shd w:val="clear" w:color="auto" w:fill="auto"/>
            <w:vAlign w:val="center"/>
            <w:hideMark/>
          </w:tcPr>
          <w:p w14:paraId="4EC196F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6F6" w14:textId="77777777">
        <w:trPr>
          <w:trHeight w:val="330"/>
        </w:trPr>
        <w:tc>
          <w:tcPr>
            <w:tcW w:w="7180" w:type="dxa"/>
            <w:tcBorders>
              <w:top w:val="nil"/>
              <w:left w:val="nil"/>
              <w:bottom w:val="nil"/>
              <w:right w:val="nil"/>
            </w:tcBorders>
            <w:shd w:val="clear" w:color="auto" w:fill="auto"/>
            <w:vAlign w:val="center"/>
            <w:hideMark/>
          </w:tcPr>
          <w:p w14:paraId="4EC196F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6F8" w14:textId="77777777">
        <w:trPr>
          <w:trHeight w:val="330"/>
        </w:trPr>
        <w:tc>
          <w:tcPr>
            <w:tcW w:w="7180" w:type="dxa"/>
            <w:tcBorders>
              <w:top w:val="nil"/>
              <w:left w:val="nil"/>
              <w:bottom w:val="nil"/>
              <w:right w:val="nil"/>
            </w:tcBorders>
            <w:shd w:val="clear" w:color="auto" w:fill="auto"/>
            <w:vAlign w:val="center"/>
            <w:hideMark/>
          </w:tcPr>
          <w:p w14:paraId="4EC196F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ΝΑΙ</w:t>
            </w:r>
          </w:p>
        </w:tc>
      </w:tr>
      <w:tr w:rsidR="008E01FC" w14:paraId="4EC196FA" w14:textId="77777777">
        <w:trPr>
          <w:trHeight w:val="330"/>
        </w:trPr>
        <w:tc>
          <w:tcPr>
            <w:tcW w:w="7180" w:type="dxa"/>
            <w:tcBorders>
              <w:top w:val="nil"/>
              <w:left w:val="nil"/>
              <w:bottom w:val="nil"/>
              <w:right w:val="nil"/>
            </w:tcBorders>
            <w:shd w:val="clear" w:color="auto" w:fill="auto"/>
            <w:vAlign w:val="center"/>
            <w:hideMark/>
          </w:tcPr>
          <w:p w14:paraId="4EC196F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6FC" w14:textId="77777777">
        <w:trPr>
          <w:trHeight w:val="330"/>
        </w:trPr>
        <w:tc>
          <w:tcPr>
            <w:tcW w:w="7180" w:type="dxa"/>
            <w:tcBorders>
              <w:top w:val="nil"/>
              <w:left w:val="nil"/>
              <w:bottom w:val="nil"/>
              <w:right w:val="nil"/>
            </w:tcBorders>
            <w:shd w:val="clear" w:color="auto" w:fill="auto"/>
            <w:vAlign w:val="center"/>
            <w:hideMark/>
          </w:tcPr>
          <w:p w14:paraId="4EC196F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19 ως έχει     ΚΑΤΑ ΠΛΕΙΟΨΗΦΙΑ</w:t>
            </w:r>
          </w:p>
        </w:tc>
      </w:tr>
      <w:tr w:rsidR="008E01FC" w14:paraId="4EC196FE" w14:textId="77777777">
        <w:trPr>
          <w:trHeight w:val="330"/>
        </w:trPr>
        <w:tc>
          <w:tcPr>
            <w:tcW w:w="7180" w:type="dxa"/>
            <w:tcBorders>
              <w:top w:val="nil"/>
              <w:left w:val="nil"/>
              <w:bottom w:val="nil"/>
              <w:right w:val="nil"/>
            </w:tcBorders>
            <w:shd w:val="clear" w:color="auto" w:fill="auto"/>
            <w:vAlign w:val="center"/>
            <w:hideMark/>
          </w:tcPr>
          <w:p w14:paraId="4EC196F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700" w14:textId="77777777">
        <w:trPr>
          <w:trHeight w:val="330"/>
        </w:trPr>
        <w:tc>
          <w:tcPr>
            <w:tcW w:w="7180" w:type="dxa"/>
            <w:tcBorders>
              <w:top w:val="nil"/>
              <w:left w:val="nil"/>
              <w:bottom w:val="nil"/>
              <w:right w:val="nil"/>
            </w:tcBorders>
            <w:shd w:val="clear" w:color="auto" w:fill="auto"/>
            <w:vAlign w:val="center"/>
            <w:hideMark/>
          </w:tcPr>
          <w:p w14:paraId="4EC196F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702" w14:textId="77777777">
        <w:trPr>
          <w:trHeight w:val="330"/>
        </w:trPr>
        <w:tc>
          <w:tcPr>
            <w:tcW w:w="7180" w:type="dxa"/>
            <w:tcBorders>
              <w:top w:val="nil"/>
              <w:left w:val="nil"/>
              <w:bottom w:val="nil"/>
              <w:right w:val="nil"/>
            </w:tcBorders>
            <w:shd w:val="clear" w:color="auto" w:fill="auto"/>
            <w:vAlign w:val="center"/>
            <w:hideMark/>
          </w:tcPr>
          <w:p w14:paraId="4EC1970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704" w14:textId="77777777">
        <w:trPr>
          <w:trHeight w:val="330"/>
        </w:trPr>
        <w:tc>
          <w:tcPr>
            <w:tcW w:w="7180" w:type="dxa"/>
            <w:tcBorders>
              <w:top w:val="nil"/>
              <w:left w:val="nil"/>
              <w:bottom w:val="nil"/>
              <w:right w:val="nil"/>
            </w:tcBorders>
            <w:shd w:val="clear" w:color="auto" w:fill="auto"/>
            <w:vAlign w:val="center"/>
            <w:hideMark/>
          </w:tcPr>
          <w:p w14:paraId="4EC1970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706" w14:textId="77777777">
        <w:trPr>
          <w:trHeight w:val="330"/>
        </w:trPr>
        <w:tc>
          <w:tcPr>
            <w:tcW w:w="7180" w:type="dxa"/>
            <w:tcBorders>
              <w:top w:val="nil"/>
              <w:left w:val="nil"/>
              <w:bottom w:val="nil"/>
              <w:right w:val="nil"/>
            </w:tcBorders>
            <w:shd w:val="clear" w:color="auto" w:fill="auto"/>
            <w:vAlign w:val="center"/>
            <w:hideMark/>
          </w:tcPr>
          <w:p w14:paraId="4EC1970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ΠΡΝ</w:t>
            </w:r>
          </w:p>
        </w:tc>
      </w:tr>
      <w:tr w:rsidR="008E01FC" w14:paraId="4EC19708" w14:textId="77777777">
        <w:trPr>
          <w:trHeight w:val="330"/>
        </w:trPr>
        <w:tc>
          <w:tcPr>
            <w:tcW w:w="7180" w:type="dxa"/>
            <w:tcBorders>
              <w:top w:val="nil"/>
              <w:left w:val="nil"/>
              <w:bottom w:val="nil"/>
              <w:right w:val="nil"/>
            </w:tcBorders>
            <w:shd w:val="clear" w:color="auto" w:fill="auto"/>
            <w:vAlign w:val="center"/>
            <w:hideMark/>
          </w:tcPr>
          <w:p w14:paraId="4EC1970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70A" w14:textId="77777777">
        <w:trPr>
          <w:trHeight w:val="330"/>
        </w:trPr>
        <w:tc>
          <w:tcPr>
            <w:tcW w:w="7180" w:type="dxa"/>
            <w:tcBorders>
              <w:top w:val="nil"/>
              <w:left w:val="nil"/>
              <w:bottom w:val="nil"/>
              <w:right w:val="nil"/>
            </w:tcBorders>
            <w:shd w:val="clear" w:color="auto" w:fill="auto"/>
            <w:vAlign w:val="center"/>
            <w:hideMark/>
          </w:tcPr>
          <w:p w14:paraId="4EC1970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 xml:space="preserve">Άρθρο 20 ως έχει     ΚΑΤΑ </w:t>
            </w:r>
            <w:r w:rsidRPr="00013821">
              <w:rPr>
                <w:rFonts w:ascii="Calibri" w:eastAsia="Times New Roman" w:hAnsi="Calibri" w:cs="Calibri"/>
                <w:color w:val="000000"/>
                <w:szCs w:val="24"/>
              </w:rPr>
              <w:t>ΠΛΕΙΟΨΗΦΙΑ</w:t>
            </w:r>
          </w:p>
        </w:tc>
      </w:tr>
      <w:tr w:rsidR="008E01FC" w14:paraId="4EC1970C" w14:textId="77777777">
        <w:trPr>
          <w:trHeight w:val="330"/>
        </w:trPr>
        <w:tc>
          <w:tcPr>
            <w:tcW w:w="7180" w:type="dxa"/>
            <w:tcBorders>
              <w:top w:val="nil"/>
              <w:left w:val="nil"/>
              <w:bottom w:val="nil"/>
              <w:right w:val="nil"/>
            </w:tcBorders>
            <w:shd w:val="clear" w:color="auto" w:fill="auto"/>
            <w:vAlign w:val="center"/>
            <w:hideMark/>
          </w:tcPr>
          <w:p w14:paraId="4EC1970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70E" w14:textId="77777777">
        <w:trPr>
          <w:trHeight w:val="330"/>
        </w:trPr>
        <w:tc>
          <w:tcPr>
            <w:tcW w:w="7180" w:type="dxa"/>
            <w:tcBorders>
              <w:top w:val="nil"/>
              <w:left w:val="nil"/>
              <w:bottom w:val="nil"/>
              <w:right w:val="nil"/>
            </w:tcBorders>
            <w:shd w:val="clear" w:color="auto" w:fill="auto"/>
            <w:vAlign w:val="center"/>
            <w:hideMark/>
          </w:tcPr>
          <w:p w14:paraId="4EC1970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710" w14:textId="77777777">
        <w:trPr>
          <w:trHeight w:val="330"/>
        </w:trPr>
        <w:tc>
          <w:tcPr>
            <w:tcW w:w="7180" w:type="dxa"/>
            <w:tcBorders>
              <w:top w:val="nil"/>
              <w:left w:val="nil"/>
              <w:bottom w:val="nil"/>
              <w:right w:val="nil"/>
            </w:tcBorders>
            <w:shd w:val="clear" w:color="auto" w:fill="auto"/>
            <w:vAlign w:val="center"/>
            <w:hideMark/>
          </w:tcPr>
          <w:p w14:paraId="4EC1970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712" w14:textId="77777777">
        <w:trPr>
          <w:trHeight w:val="345"/>
        </w:trPr>
        <w:tc>
          <w:tcPr>
            <w:tcW w:w="7180" w:type="dxa"/>
            <w:tcBorders>
              <w:top w:val="nil"/>
              <w:left w:val="nil"/>
              <w:bottom w:val="nil"/>
              <w:right w:val="nil"/>
            </w:tcBorders>
            <w:shd w:val="clear" w:color="auto" w:fill="auto"/>
            <w:vAlign w:val="center"/>
            <w:hideMark/>
          </w:tcPr>
          <w:p w14:paraId="4EC1971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714" w14:textId="77777777">
        <w:trPr>
          <w:trHeight w:val="330"/>
        </w:trPr>
        <w:tc>
          <w:tcPr>
            <w:tcW w:w="7180" w:type="dxa"/>
            <w:tcBorders>
              <w:top w:val="nil"/>
              <w:left w:val="nil"/>
              <w:bottom w:val="nil"/>
              <w:right w:val="nil"/>
            </w:tcBorders>
            <w:shd w:val="clear" w:color="auto" w:fill="auto"/>
            <w:vAlign w:val="center"/>
            <w:hideMark/>
          </w:tcPr>
          <w:p w14:paraId="4EC1971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716" w14:textId="77777777">
        <w:trPr>
          <w:trHeight w:val="330"/>
        </w:trPr>
        <w:tc>
          <w:tcPr>
            <w:tcW w:w="7180" w:type="dxa"/>
            <w:tcBorders>
              <w:top w:val="nil"/>
              <w:left w:val="nil"/>
              <w:bottom w:val="nil"/>
              <w:right w:val="nil"/>
            </w:tcBorders>
            <w:shd w:val="clear" w:color="auto" w:fill="auto"/>
            <w:vAlign w:val="center"/>
            <w:hideMark/>
          </w:tcPr>
          <w:p w14:paraId="4EC1971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718" w14:textId="77777777">
        <w:trPr>
          <w:trHeight w:val="330"/>
        </w:trPr>
        <w:tc>
          <w:tcPr>
            <w:tcW w:w="7180" w:type="dxa"/>
            <w:tcBorders>
              <w:top w:val="nil"/>
              <w:left w:val="nil"/>
              <w:bottom w:val="nil"/>
              <w:right w:val="nil"/>
            </w:tcBorders>
            <w:shd w:val="clear" w:color="auto" w:fill="auto"/>
            <w:vAlign w:val="center"/>
            <w:hideMark/>
          </w:tcPr>
          <w:p w14:paraId="4EC1971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21 ως έχει     ΚΑΤΑ ΠΛΕΙΟΨΗΦΙΑ</w:t>
            </w:r>
          </w:p>
        </w:tc>
      </w:tr>
      <w:tr w:rsidR="008E01FC" w14:paraId="4EC1971A" w14:textId="77777777">
        <w:trPr>
          <w:trHeight w:val="330"/>
        </w:trPr>
        <w:tc>
          <w:tcPr>
            <w:tcW w:w="7180" w:type="dxa"/>
            <w:tcBorders>
              <w:top w:val="nil"/>
              <w:left w:val="nil"/>
              <w:bottom w:val="nil"/>
              <w:right w:val="nil"/>
            </w:tcBorders>
            <w:shd w:val="clear" w:color="auto" w:fill="auto"/>
            <w:vAlign w:val="center"/>
            <w:hideMark/>
          </w:tcPr>
          <w:p w14:paraId="4EC1971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71C" w14:textId="77777777">
        <w:trPr>
          <w:trHeight w:val="330"/>
        </w:trPr>
        <w:tc>
          <w:tcPr>
            <w:tcW w:w="7180" w:type="dxa"/>
            <w:tcBorders>
              <w:top w:val="nil"/>
              <w:left w:val="nil"/>
              <w:bottom w:val="nil"/>
              <w:right w:val="nil"/>
            </w:tcBorders>
            <w:shd w:val="clear" w:color="auto" w:fill="auto"/>
            <w:vAlign w:val="center"/>
            <w:hideMark/>
          </w:tcPr>
          <w:p w14:paraId="4EC1971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71E" w14:textId="77777777">
        <w:trPr>
          <w:trHeight w:val="330"/>
        </w:trPr>
        <w:tc>
          <w:tcPr>
            <w:tcW w:w="7180" w:type="dxa"/>
            <w:tcBorders>
              <w:top w:val="nil"/>
              <w:left w:val="nil"/>
              <w:bottom w:val="nil"/>
              <w:right w:val="nil"/>
            </w:tcBorders>
            <w:shd w:val="clear" w:color="auto" w:fill="auto"/>
            <w:vAlign w:val="center"/>
            <w:hideMark/>
          </w:tcPr>
          <w:p w14:paraId="4EC1971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720" w14:textId="77777777">
        <w:trPr>
          <w:trHeight w:val="330"/>
        </w:trPr>
        <w:tc>
          <w:tcPr>
            <w:tcW w:w="7180" w:type="dxa"/>
            <w:tcBorders>
              <w:top w:val="nil"/>
              <w:left w:val="nil"/>
              <w:bottom w:val="nil"/>
              <w:right w:val="nil"/>
            </w:tcBorders>
            <w:shd w:val="clear" w:color="auto" w:fill="auto"/>
            <w:vAlign w:val="center"/>
            <w:hideMark/>
          </w:tcPr>
          <w:p w14:paraId="4EC1971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722" w14:textId="77777777">
        <w:trPr>
          <w:trHeight w:val="330"/>
        </w:trPr>
        <w:tc>
          <w:tcPr>
            <w:tcW w:w="7180" w:type="dxa"/>
            <w:tcBorders>
              <w:top w:val="nil"/>
              <w:left w:val="nil"/>
              <w:bottom w:val="nil"/>
              <w:right w:val="nil"/>
            </w:tcBorders>
            <w:shd w:val="clear" w:color="auto" w:fill="auto"/>
            <w:vAlign w:val="center"/>
            <w:hideMark/>
          </w:tcPr>
          <w:p w14:paraId="4EC1972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ΠΡΝ</w:t>
            </w:r>
          </w:p>
        </w:tc>
      </w:tr>
      <w:tr w:rsidR="008E01FC" w14:paraId="4EC19724" w14:textId="77777777">
        <w:trPr>
          <w:trHeight w:val="330"/>
        </w:trPr>
        <w:tc>
          <w:tcPr>
            <w:tcW w:w="7180" w:type="dxa"/>
            <w:tcBorders>
              <w:top w:val="nil"/>
              <w:left w:val="nil"/>
              <w:bottom w:val="nil"/>
              <w:right w:val="nil"/>
            </w:tcBorders>
            <w:shd w:val="clear" w:color="auto" w:fill="auto"/>
            <w:vAlign w:val="center"/>
            <w:hideMark/>
          </w:tcPr>
          <w:p w14:paraId="4EC1972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726" w14:textId="77777777">
        <w:trPr>
          <w:trHeight w:val="345"/>
        </w:trPr>
        <w:tc>
          <w:tcPr>
            <w:tcW w:w="7180" w:type="dxa"/>
            <w:tcBorders>
              <w:top w:val="nil"/>
              <w:left w:val="nil"/>
              <w:bottom w:val="nil"/>
              <w:right w:val="nil"/>
            </w:tcBorders>
            <w:shd w:val="clear" w:color="auto" w:fill="auto"/>
            <w:vAlign w:val="center"/>
            <w:hideMark/>
          </w:tcPr>
          <w:p w14:paraId="4EC1972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22 όπως τροπ.     ΚΑΤΑ ΠΛΕΙΟΨΗΦΙΑ</w:t>
            </w:r>
          </w:p>
        </w:tc>
      </w:tr>
      <w:tr w:rsidR="008E01FC" w14:paraId="4EC19728" w14:textId="77777777">
        <w:trPr>
          <w:trHeight w:val="330"/>
        </w:trPr>
        <w:tc>
          <w:tcPr>
            <w:tcW w:w="7180" w:type="dxa"/>
            <w:tcBorders>
              <w:top w:val="nil"/>
              <w:left w:val="nil"/>
              <w:bottom w:val="nil"/>
              <w:right w:val="nil"/>
            </w:tcBorders>
            <w:shd w:val="clear" w:color="auto" w:fill="auto"/>
            <w:vAlign w:val="center"/>
            <w:hideMark/>
          </w:tcPr>
          <w:p w14:paraId="4EC1972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72A" w14:textId="77777777">
        <w:trPr>
          <w:trHeight w:val="330"/>
        </w:trPr>
        <w:tc>
          <w:tcPr>
            <w:tcW w:w="7180" w:type="dxa"/>
            <w:tcBorders>
              <w:top w:val="nil"/>
              <w:left w:val="nil"/>
              <w:bottom w:val="nil"/>
              <w:right w:val="nil"/>
            </w:tcBorders>
            <w:shd w:val="clear" w:color="auto" w:fill="auto"/>
            <w:vAlign w:val="center"/>
            <w:hideMark/>
          </w:tcPr>
          <w:p w14:paraId="4EC1972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72C" w14:textId="77777777">
        <w:trPr>
          <w:trHeight w:val="330"/>
        </w:trPr>
        <w:tc>
          <w:tcPr>
            <w:tcW w:w="7180" w:type="dxa"/>
            <w:tcBorders>
              <w:top w:val="nil"/>
              <w:left w:val="nil"/>
              <w:bottom w:val="nil"/>
              <w:right w:val="nil"/>
            </w:tcBorders>
            <w:shd w:val="clear" w:color="auto" w:fill="auto"/>
            <w:vAlign w:val="center"/>
            <w:hideMark/>
          </w:tcPr>
          <w:p w14:paraId="4EC1972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72E" w14:textId="77777777">
        <w:trPr>
          <w:trHeight w:val="330"/>
        </w:trPr>
        <w:tc>
          <w:tcPr>
            <w:tcW w:w="7180" w:type="dxa"/>
            <w:tcBorders>
              <w:top w:val="nil"/>
              <w:left w:val="nil"/>
              <w:bottom w:val="nil"/>
              <w:right w:val="nil"/>
            </w:tcBorders>
            <w:shd w:val="clear" w:color="auto" w:fill="auto"/>
            <w:vAlign w:val="center"/>
            <w:hideMark/>
          </w:tcPr>
          <w:p w14:paraId="4EC1972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730" w14:textId="77777777">
        <w:trPr>
          <w:trHeight w:val="345"/>
        </w:trPr>
        <w:tc>
          <w:tcPr>
            <w:tcW w:w="7180" w:type="dxa"/>
            <w:tcBorders>
              <w:top w:val="nil"/>
              <w:left w:val="nil"/>
              <w:bottom w:val="nil"/>
              <w:right w:val="nil"/>
            </w:tcBorders>
            <w:shd w:val="clear" w:color="auto" w:fill="auto"/>
            <w:vAlign w:val="center"/>
            <w:hideMark/>
          </w:tcPr>
          <w:p w14:paraId="4EC1972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732" w14:textId="77777777">
        <w:trPr>
          <w:trHeight w:val="330"/>
        </w:trPr>
        <w:tc>
          <w:tcPr>
            <w:tcW w:w="7180" w:type="dxa"/>
            <w:tcBorders>
              <w:top w:val="nil"/>
              <w:left w:val="nil"/>
              <w:bottom w:val="nil"/>
              <w:right w:val="nil"/>
            </w:tcBorders>
            <w:shd w:val="clear" w:color="auto" w:fill="auto"/>
            <w:vAlign w:val="center"/>
            <w:hideMark/>
          </w:tcPr>
          <w:p w14:paraId="4EC1973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734" w14:textId="77777777">
        <w:trPr>
          <w:trHeight w:val="330"/>
        </w:trPr>
        <w:tc>
          <w:tcPr>
            <w:tcW w:w="7180" w:type="dxa"/>
            <w:tcBorders>
              <w:top w:val="nil"/>
              <w:left w:val="nil"/>
              <w:bottom w:val="nil"/>
              <w:right w:val="nil"/>
            </w:tcBorders>
            <w:shd w:val="clear" w:color="auto" w:fill="auto"/>
            <w:vAlign w:val="center"/>
            <w:hideMark/>
          </w:tcPr>
          <w:p w14:paraId="4EC1973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23 ως έχει     ΚΑΤΑ ΠΛΕΙΟΨΗΦΙΑ</w:t>
            </w:r>
          </w:p>
        </w:tc>
      </w:tr>
      <w:tr w:rsidR="008E01FC" w14:paraId="4EC19736" w14:textId="77777777">
        <w:trPr>
          <w:trHeight w:val="330"/>
        </w:trPr>
        <w:tc>
          <w:tcPr>
            <w:tcW w:w="7180" w:type="dxa"/>
            <w:tcBorders>
              <w:top w:val="nil"/>
              <w:left w:val="nil"/>
              <w:bottom w:val="nil"/>
              <w:right w:val="nil"/>
            </w:tcBorders>
            <w:shd w:val="clear" w:color="auto" w:fill="auto"/>
            <w:vAlign w:val="center"/>
            <w:hideMark/>
          </w:tcPr>
          <w:p w14:paraId="4EC1973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738" w14:textId="77777777">
        <w:trPr>
          <w:trHeight w:val="330"/>
        </w:trPr>
        <w:tc>
          <w:tcPr>
            <w:tcW w:w="7180" w:type="dxa"/>
            <w:tcBorders>
              <w:top w:val="nil"/>
              <w:left w:val="nil"/>
              <w:bottom w:val="nil"/>
              <w:right w:val="nil"/>
            </w:tcBorders>
            <w:shd w:val="clear" w:color="auto" w:fill="auto"/>
            <w:vAlign w:val="center"/>
            <w:hideMark/>
          </w:tcPr>
          <w:p w14:paraId="4EC1973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OXI</w:t>
            </w:r>
          </w:p>
        </w:tc>
      </w:tr>
      <w:tr w:rsidR="008E01FC" w14:paraId="4EC1973A" w14:textId="77777777">
        <w:trPr>
          <w:trHeight w:val="330"/>
        </w:trPr>
        <w:tc>
          <w:tcPr>
            <w:tcW w:w="7180" w:type="dxa"/>
            <w:tcBorders>
              <w:top w:val="nil"/>
              <w:left w:val="nil"/>
              <w:bottom w:val="nil"/>
              <w:right w:val="nil"/>
            </w:tcBorders>
            <w:shd w:val="clear" w:color="auto" w:fill="auto"/>
            <w:vAlign w:val="center"/>
            <w:hideMark/>
          </w:tcPr>
          <w:p w14:paraId="4EC1973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73C" w14:textId="77777777">
        <w:trPr>
          <w:trHeight w:val="330"/>
        </w:trPr>
        <w:tc>
          <w:tcPr>
            <w:tcW w:w="7180" w:type="dxa"/>
            <w:tcBorders>
              <w:top w:val="nil"/>
              <w:left w:val="nil"/>
              <w:bottom w:val="nil"/>
              <w:right w:val="nil"/>
            </w:tcBorders>
            <w:shd w:val="clear" w:color="auto" w:fill="auto"/>
            <w:vAlign w:val="center"/>
            <w:hideMark/>
          </w:tcPr>
          <w:p w14:paraId="4EC1973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73E" w14:textId="77777777">
        <w:trPr>
          <w:trHeight w:val="330"/>
        </w:trPr>
        <w:tc>
          <w:tcPr>
            <w:tcW w:w="7180" w:type="dxa"/>
            <w:tcBorders>
              <w:top w:val="nil"/>
              <w:left w:val="nil"/>
              <w:bottom w:val="nil"/>
              <w:right w:val="nil"/>
            </w:tcBorders>
            <w:shd w:val="clear" w:color="auto" w:fill="auto"/>
            <w:vAlign w:val="center"/>
            <w:hideMark/>
          </w:tcPr>
          <w:p w14:paraId="4EC1973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ΠΡΝ</w:t>
            </w:r>
          </w:p>
        </w:tc>
      </w:tr>
      <w:tr w:rsidR="008E01FC" w14:paraId="4EC19740" w14:textId="77777777">
        <w:trPr>
          <w:trHeight w:val="330"/>
        </w:trPr>
        <w:tc>
          <w:tcPr>
            <w:tcW w:w="7180" w:type="dxa"/>
            <w:tcBorders>
              <w:top w:val="nil"/>
              <w:left w:val="nil"/>
              <w:bottom w:val="nil"/>
              <w:right w:val="nil"/>
            </w:tcBorders>
            <w:shd w:val="clear" w:color="auto" w:fill="auto"/>
            <w:vAlign w:val="center"/>
            <w:hideMark/>
          </w:tcPr>
          <w:p w14:paraId="4EC1973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742" w14:textId="77777777">
        <w:trPr>
          <w:trHeight w:val="330"/>
        </w:trPr>
        <w:tc>
          <w:tcPr>
            <w:tcW w:w="7180" w:type="dxa"/>
            <w:tcBorders>
              <w:top w:val="nil"/>
              <w:left w:val="nil"/>
              <w:bottom w:val="nil"/>
              <w:right w:val="nil"/>
            </w:tcBorders>
            <w:shd w:val="clear" w:color="auto" w:fill="auto"/>
            <w:vAlign w:val="center"/>
            <w:hideMark/>
          </w:tcPr>
          <w:p w14:paraId="4EC1974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24 ως έχει     ΚΑΤΑ ΠΛΕΙΟΨΗΦΙΑ</w:t>
            </w:r>
          </w:p>
        </w:tc>
      </w:tr>
      <w:tr w:rsidR="008E01FC" w14:paraId="4EC19744" w14:textId="77777777">
        <w:trPr>
          <w:trHeight w:val="330"/>
        </w:trPr>
        <w:tc>
          <w:tcPr>
            <w:tcW w:w="7180" w:type="dxa"/>
            <w:tcBorders>
              <w:top w:val="nil"/>
              <w:left w:val="nil"/>
              <w:bottom w:val="nil"/>
              <w:right w:val="nil"/>
            </w:tcBorders>
            <w:shd w:val="clear" w:color="auto" w:fill="auto"/>
            <w:vAlign w:val="center"/>
            <w:hideMark/>
          </w:tcPr>
          <w:p w14:paraId="4EC1974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746" w14:textId="77777777">
        <w:trPr>
          <w:trHeight w:val="330"/>
        </w:trPr>
        <w:tc>
          <w:tcPr>
            <w:tcW w:w="7180" w:type="dxa"/>
            <w:tcBorders>
              <w:top w:val="nil"/>
              <w:left w:val="nil"/>
              <w:bottom w:val="nil"/>
              <w:right w:val="nil"/>
            </w:tcBorders>
            <w:shd w:val="clear" w:color="auto" w:fill="auto"/>
            <w:vAlign w:val="center"/>
            <w:hideMark/>
          </w:tcPr>
          <w:p w14:paraId="4EC1974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748" w14:textId="77777777">
        <w:trPr>
          <w:trHeight w:val="330"/>
        </w:trPr>
        <w:tc>
          <w:tcPr>
            <w:tcW w:w="7180" w:type="dxa"/>
            <w:tcBorders>
              <w:top w:val="nil"/>
              <w:left w:val="nil"/>
              <w:bottom w:val="nil"/>
              <w:right w:val="nil"/>
            </w:tcBorders>
            <w:shd w:val="clear" w:color="auto" w:fill="auto"/>
            <w:vAlign w:val="center"/>
            <w:hideMark/>
          </w:tcPr>
          <w:p w14:paraId="4EC1974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74A" w14:textId="77777777">
        <w:trPr>
          <w:trHeight w:val="330"/>
        </w:trPr>
        <w:tc>
          <w:tcPr>
            <w:tcW w:w="7180" w:type="dxa"/>
            <w:tcBorders>
              <w:top w:val="nil"/>
              <w:left w:val="nil"/>
              <w:bottom w:val="nil"/>
              <w:right w:val="nil"/>
            </w:tcBorders>
            <w:shd w:val="clear" w:color="auto" w:fill="auto"/>
            <w:vAlign w:val="center"/>
            <w:hideMark/>
          </w:tcPr>
          <w:p w14:paraId="4EC1974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 xml:space="preserve">Χ.Α: </w:t>
            </w:r>
            <w:r w:rsidRPr="00013821">
              <w:rPr>
                <w:rFonts w:ascii="Calibri" w:eastAsia="Times New Roman" w:hAnsi="Calibri" w:cs="Calibri"/>
                <w:color w:val="000000"/>
                <w:szCs w:val="24"/>
              </w:rPr>
              <w:t>OXI</w:t>
            </w:r>
          </w:p>
        </w:tc>
      </w:tr>
      <w:tr w:rsidR="008E01FC" w14:paraId="4EC1974C" w14:textId="77777777">
        <w:trPr>
          <w:trHeight w:val="330"/>
        </w:trPr>
        <w:tc>
          <w:tcPr>
            <w:tcW w:w="7180" w:type="dxa"/>
            <w:tcBorders>
              <w:top w:val="nil"/>
              <w:left w:val="nil"/>
              <w:bottom w:val="nil"/>
              <w:right w:val="nil"/>
            </w:tcBorders>
            <w:shd w:val="clear" w:color="auto" w:fill="auto"/>
            <w:vAlign w:val="center"/>
            <w:hideMark/>
          </w:tcPr>
          <w:p w14:paraId="4EC1974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ΠΡΝ</w:t>
            </w:r>
          </w:p>
        </w:tc>
      </w:tr>
      <w:tr w:rsidR="008E01FC" w14:paraId="4EC1974E" w14:textId="77777777">
        <w:trPr>
          <w:trHeight w:val="330"/>
        </w:trPr>
        <w:tc>
          <w:tcPr>
            <w:tcW w:w="7180" w:type="dxa"/>
            <w:tcBorders>
              <w:top w:val="nil"/>
              <w:left w:val="nil"/>
              <w:bottom w:val="nil"/>
              <w:right w:val="nil"/>
            </w:tcBorders>
            <w:shd w:val="clear" w:color="auto" w:fill="auto"/>
            <w:vAlign w:val="center"/>
            <w:hideMark/>
          </w:tcPr>
          <w:p w14:paraId="4EC1974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750" w14:textId="77777777">
        <w:trPr>
          <w:trHeight w:val="330"/>
        </w:trPr>
        <w:tc>
          <w:tcPr>
            <w:tcW w:w="7180" w:type="dxa"/>
            <w:tcBorders>
              <w:top w:val="nil"/>
              <w:left w:val="nil"/>
              <w:bottom w:val="nil"/>
              <w:right w:val="nil"/>
            </w:tcBorders>
            <w:shd w:val="clear" w:color="auto" w:fill="auto"/>
            <w:vAlign w:val="center"/>
            <w:hideMark/>
          </w:tcPr>
          <w:p w14:paraId="4EC1974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25 ως έχει     ΚΑΤΑ ΠΛΕΙΟΨΗΦΙΑ</w:t>
            </w:r>
          </w:p>
        </w:tc>
      </w:tr>
      <w:tr w:rsidR="008E01FC" w14:paraId="4EC19752" w14:textId="77777777">
        <w:trPr>
          <w:trHeight w:val="345"/>
        </w:trPr>
        <w:tc>
          <w:tcPr>
            <w:tcW w:w="7180" w:type="dxa"/>
            <w:tcBorders>
              <w:top w:val="nil"/>
              <w:left w:val="nil"/>
              <w:bottom w:val="nil"/>
              <w:right w:val="nil"/>
            </w:tcBorders>
            <w:shd w:val="clear" w:color="auto" w:fill="auto"/>
            <w:vAlign w:val="center"/>
            <w:hideMark/>
          </w:tcPr>
          <w:p w14:paraId="4EC1975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754" w14:textId="77777777">
        <w:trPr>
          <w:trHeight w:val="330"/>
        </w:trPr>
        <w:tc>
          <w:tcPr>
            <w:tcW w:w="7180" w:type="dxa"/>
            <w:tcBorders>
              <w:top w:val="nil"/>
              <w:left w:val="nil"/>
              <w:bottom w:val="nil"/>
              <w:right w:val="nil"/>
            </w:tcBorders>
            <w:shd w:val="clear" w:color="auto" w:fill="auto"/>
            <w:vAlign w:val="center"/>
            <w:hideMark/>
          </w:tcPr>
          <w:p w14:paraId="4EC1975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OXI</w:t>
            </w:r>
          </w:p>
        </w:tc>
      </w:tr>
      <w:tr w:rsidR="008E01FC" w14:paraId="4EC19756" w14:textId="77777777">
        <w:trPr>
          <w:trHeight w:val="330"/>
        </w:trPr>
        <w:tc>
          <w:tcPr>
            <w:tcW w:w="7180" w:type="dxa"/>
            <w:tcBorders>
              <w:top w:val="nil"/>
              <w:left w:val="nil"/>
              <w:bottom w:val="nil"/>
              <w:right w:val="nil"/>
            </w:tcBorders>
            <w:shd w:val="clear" w:color="auto" w:fill="auto"/>
            <w:vAlign w:val="center"/>
            <w:hideMark/>
          </w:tcPr>
          <w:p w14:paraId="4EC1975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758" w14:textId="77777777">
        <w:trPr>
          <w:trHeight w:val="330"/>
        </w:trPr>
        <w:tc>
          <w:tcPr>
            <w:tcW w:w="7180" w:type="dxa"/>
            <w:tcBorders>
              <w:top w:val="nil"/>
              <w:left w:val="nil"/>
              <w:bottom w:val="nil"/>
              <w:right w:val="nil"/>
            </w:tcBorders>
            <w:shd w:val="clear" w:color="auto" w:fill="auto"/>
            <w:vAlign w:val="center"/>
            <w:hideMark/>
          </w:tcPr>
          <w:p w14:paraId="4EC1975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75A" w14:textId="77777777">
        <w:trPr>
          <w:trHeight w:val="330"/>
        </w:trPr>
        <w:tc>
          <w:tcPr>
            <w:tcW w:w="7180" w:type="dxa"/>
            <w:tcBorders>
              <w:top w:val="nil"/>
              <w:left w:val="nil"/>
              <w:bottom w:val="nil"/>
              <w:right w:val="nil"/>
            </w:tcBorders>
            <w:shd w:val="clear" w:color="auto" w:fill="auto"/>
            <w:vAlign w:val="center"/>
            <w:hideMark/>
          </w:tcPr>
          <w:p w14:paraId="4EC1975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75C" w14:textId="77777777">
        <w:trPr>
          <w:trHeight w:val="345"/>
        </w:trPr>
        <w:tc>
          <w:tcPr>
            <w:tcW w:w="7180" w:type="dxa"/>
            <w:tcBorders>
              <w:top w:val="nil"/>
              <w:left w:val="nil"/>
              <w:bottom w:val="nil"/>
              <w:right w:val="nil"/>
            </w:tcBorders>
            <w:shd w:val="clear" w:color="auto" w:fill="auto"/>
            <w:vAlign w:val="center"/>
            <w:hideMark/>
          </w:tcPr>
          <w:p w14:paraId="4EC1975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75E" w14:textId="77777777">
        <w:trPr>
          <w:trHeight w:val="330"/>
        </w:trPr>
        <w:tc>
          <w:tcPr>
            <w:tcW w:w="7180" w:type="dxa"/>
            <w:tcBorders>
              <w:top w:val="nil"/>
              <w:left w:val="nil"/>
              <w:bottom w:val="nil"/>
              <w:right w:val="nil"/>
            </w:tcBorders>
            <w:shd w:val="clear" w:color="auto" w:fill="auto"/>
            <w:vAlign w:val="center"/>
            <w:hideMark/>
          </w:tcPr>
          <w:p w14:paraId="4EC1975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26 όπως τροπ.     ΚΑΤΑ ΠΛΕΙΟΨΗΦΙΑ</w:t>
            </w:r>
          </w:p>
        </w:tc>
      </w:tr>
      <w:tr w:rsidR="008E01FC" w14:paraId="4EC19760" w14:textId="77777777">
        <w:trPr>
          <w:trHeight w:val="330"/>
        </w:trPr>
        <w:tc>
          <w:tcPr>
            <w:tcW w:w="7180" w:type="dxa"/>
            <w:tcBorders>
              <w:top w:val="nil"/>
              <w:left w:val="nil"/>
              <w:bottom w:val="nil"/>
              <w:right w:val="nil"/>
            </w:tcBorders>
            <w:shd w:val="clear" w:color="auto" w:fill="auto"/>
            <w:vAlign w:val="center"/>
            <w:hideMark/>
          </w:tcPr>
          <w:p w14:paraId="4EC1975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762" w14:textId="77777777">
        <w:trPr>
          <w:trHeight w:val="330"/>
        </w:trPr>
        <w:tc>
          <w:tcPr>
            <w:tcW w:w="7180" w:type="dxa"/>
            <w:tcBorders>
              <w:top w:val="nil"/>
              <w:left w:val="nil"/>
              <w:bottom w:val="nil"/>
              <w:right w:val="nil"/>
            </w:tcBorders>
            <w:shd w:val="clear" w:color="auto" w:fill="auto"/>
            <w:vAlign w:val="center"/>
            <w:hideMark/>
          </w:tcPr>
          <w:p w14:paraId="4EC1976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OXI</w:t>
            </w:r>
          </w:p>
        </w:tc>
      </w:tr>
      <w:tr w:rsidR="008E01FC" w14:paraId="4EC19764" w14:textId="77777777">
        <w:trPr>
          <w:trHeight w:val="330"/>
        </w:trPr>
        <w:tc>
          <w:tcPr>
            <w:tcW w:w="7180" w:type="dxa"/>
            <w:tcBorders>
              <w:top w:val="nil"/>
              <w:left w:val="nil"/>
              <w:bottom w:val="nil"/>
              <w:right w:val="nil"/>
            </w:tcBorders>
            <w:shd w:val="clear" w:color="auto" w:fill="auto"/>
            <w:vAlign w:val="center"/>
            <w:hideMark/>
          </w:tcPr>
          <w:p w14:paraId="4EC1976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766" w14:textId="77777777">
        <w:trPr>
          <w:trHeight w:val="330"/>
        </w:trPr>
        <w:tc>
          <w:tcPr>
            <w:tcW w:w="7180" w:type="dxa"/>
            <w:tcBorders>
              <w:top w:val="nil"/>
              <w:left w:val="nil"/>
              <w:bottom w:val="nil"/>
              <w:right w:val="nil"/>
            </w:tcBorders>
            <w:shd w:val="clear" w:color="auto" w:fill="auto"/>
            <w:vAlign w:val="center"/>
            <w:hideMark/>
          </w:tcPr>
          <w:p w14:paraId="4EC1976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768" w14:textId="77777777">
        <w:trPr>
          <w:trHeight w:val="330"/>
        </w:trPr>
        <w:tc>
          <w:tcPr>
            <w:tcW w:w="7180" w:type="dxa"/>
            <w:tcBorders>
              <w:top w:val="nil"/>
              <w:left w:val="nil"/>
              <w:bottom w:val="nil"/>
              <w:right w:val="nil"/>
            </w:tcBorders>
            <w:shd w:val="clear" w:color="auto" w:fill="auto"/>
            <w:vAlign w:val="center"/>
            <w:hideMark/>
          </w:tcPr>
          <w:p w14:paraId="4EC1976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ΠΡΝ</w:t>
            </w:r>
          </w:p>
        </w:tc>
      </w:tr>
      <w:tr w:rsidR="008E01FC" w14:paraId="4EC1976A" w14:textId="77777777">
        <w:trPr>
          <w:trHeight w:val="330"/>
        </w:trPr>
        <w:tc>
          <w:tcPr>
            <w:tcW w:w="7180" w:type="dxa"/>
            <w:tcBorders>
              <w:top w:val="nil"/>
              <w:left w:val="nil"/>
              <w:bottom w:val="nil"/>
              <w:right w:val="nil"/>
            </w:tcBorders>
            <w:shd w:val="clear" w:color="auto" w:fill="auto"/>
            <w:vAlign w:val="center"/>
            <w:hideMark/>
          </w:tcPr>
          <w:p w14:paraId="4EC1976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 xml:space="preserve">ΕΝ. </w:t>
            </w:r>
            <w:r w:rsidRPr="00013821">
              <w:rPr>
                <w:rFonts w:ascii="Calibri" w:eastAsia="Times New Roman" w:hAnsi="Calibri" w:cs="Calibri"/>
                <w:color w:val="000000"/>
                <w:szCs w:val="24"/>
              </w:rPr>
              <w:t>ΚΕΝΤΡΩΩΝ: -</w:t>
            </w:r>
          </w:p>
        </w:tc>
      </w:tr>
      <w:tr w:rsidR="008E01FC" w14:paraId="4EC1976C" w14:textId="77777777">
        <w:trPr>
          <w:trHeight w:val="330"/>
        </w:trPr>
        <w:tc>
          <w:tcPr>
            <w:tcW w:w="7180" w:type="dxa"/>
            <w:tcBorders>
              <w:top w:val="nil"/>
              <w:left w:val="nil"/>
              <w:bottom w:val="nil"/>
              <w:right w:val="nil"/>
            </w:tcBorders>
            <w:shd w:val="clear" w:color="auto" w:fill="auto"/>
            <w:vAlign w:val="center"/>
            <w:hideMark/>
          </w:tcPr>
          <w:p w14:paraId="4EC1976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27 ως έχει     ΚΑΤΑ ΠΛΕΙΟΨΗΦΙΑ</w:t>
            </w:r>
          </w:p>
        </w:tc>
      </w:tr>
      <w:tr w:rsidR="008E01FC" w14:paraId="4EC1976E" w14:textId="77777777">
        <w:trPr>
          <w:trHeight w:val="330"/>
        </w:trPr>
        <w:tc>
          <w:tcPr>
            <w:tcW w:w="7180" w:type="dxa"/>
            <w:tcBorders>
              <w:top w:val="nil"/>
              <w:left w:val="nil"/>
              <w:bottom w:val="nil"/>
              <w:right w:val="nil"/>
            </w:tcBorders>
            <w:shd w:val="clear" w:color="auto" w:fill="auto"/>
            <w:vAlign w:val="center"/>
            <w:hideMark/>
          </w:tcPr>
          <w:p w14:paraId="4EC1976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770" w14:textId="77777777">
        <w:trPr>
          <w:trHeight w:val="345"/>
        </w:trPr>
        <w:tc>
          <w:tcPr>
            <w:tcW w:w="7180" w:type="dxa"/>
            <w:tcBorders>
              <w:top w:val="nil"/>
              <w:left w:val="nil"/>
              <w:bottom w:val="nil"/>
              <w:right w:val="nil"/>
            </w:tcBorders>
            <w:shd w:val="clear" w:color="auto" w:fill="auto"/>
            <w:vAlign w:val="center"/>
            <w:hideMark/>
          </w:tcPr>
          <w:p w14:paraId="4EC1976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OXI</w:t>
            </w:r>
          </w:p>
        </w:tc>
      </w:tr>
      <w:tr w:rsidR="008E01FC" w14:paraId="4EC19772" w14:textId="77777777">
        <w:trPr>
          <w:trHeight w:val="330"/>
        </w:trPr>
        <w:tc>
          <w:tcPr>
            <w:tcW w:w="7180" w:type="dxa"/>
            <w:tcBorders>
              <w:top w:val="nil"/>
              <w:left w:val="nil"/>
              <w:bottom w:val="nil"/>
              <w:right w:val="nil"/>
            </w:tcBorders>
            <w:shd w:val="clear" w:color="auto" w:fill="auto"/>
            <w:vAlign w:val="center"/>
            <w:hideMark/>
          </w:tcPr>
          <w:p w14:paraId="4EC1977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774" w14:textId="77777777">
        <w:trPr>
          <w:trHeight w:val="330"/>
        </w:trPr>
        <w:tc>
          <w:tcPr>
            <w:tcW w:w="7180" w:type="dxa"/>
            <w:tcBorders>
              <w:top w:val="nil"/>
              <w:left w:val="nil"/>
              <w:bottom w:val="nil"/>
              <w:right w:val="nil"/>
            </w:tcBorders>
            <w:shd w:val="clear" w:color="auto" w:fill="auto"/>
            <w:vAlign w:val="center"/>
            <w:hideMark/>
          </w:tcPr>
          <w:p w14:paraId="4EC1977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776" w14:textId="77777777">
        <w:trPr>
          <w:trHeight w:val="330"/>
        </w:trPr>
        <w:tc>
          <w:tcPr>
            <w:tcW w:w="7180" w:type="dxa"/>
            <w:tcBorders>
              <w:top w:val="nil"/>
              <w:left w:val="nil"/>
              <w:bottom w:val="nil"/>
              <w:right w:val="nil"/>
            </w:tcBorders>
            <w:shd w:val="clear" w:color="auto" w:fill="auto"/>
            <w:vAlign w:val="center"/>
            <w:hideMark/>
          </w:tcPr>
          <w:p w14:paraId="4EC1977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778" w14:textId="77777777">
        <w:trPr>
          <w:trHeight w:val="330"/>
        </w:trPr>
        <w:tc>
          <w:tcPr>
            <w:tcW w:w="7180" w:type="dxa"/>
            <w:tcBorders>
              <w:top w:val="nil"/>
              <w:left w:val="nil"/>
              <w:bottom w:val="nil"/>
              <w:right w:val="nil"/>
            </w:tcBorders>
            <w:shd w:val="clear" w:color="auto" w:fill="auto"/>
            <w:vAlign w:val="center"/>
            <w:hideMark/>
          </w:tcPr>
          <w:p w14:paraId="4EC1977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77A" w14:textId="77777777">
        <w:trPr>
          <w:trHeight w:val="330"/>
        </w:trPr>
        <w:tc>
          <w:tcPr>
            <w:tcW w:w="7180" w:type="dxa"/>
            <w:tcBorders>
              <w:top w:val="nil"/>
              <w:left w:val="nil"/>
              <w:bottom w:val="nil"/>
              <w:right w:val="nil"/>
            </w:tcBorders>
            <w:shd w:val="clear" w:color="auto" w:fill="auto"/>
            <w:vAlign w:val="center"/>
            <w:hideMark/>
          </w:tcPr>
          <w:p w14:paraId="4EC1977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28 ως έχει     ΚΑΤΑ ΠΛΕΙΟΨΗΦΙΑ</w:t>
            </w:r>
          </w:p>
        </w:tc>
      </w:tr>
      <w:tr w:rsidR="008E01FC" w14:paraId="4EC1977C" w14:textId="77777777">
        <w:trPr>
          <w:trHeight w:val="330"/>
        </w:trPr>
        <w:tc>
          <w:tcPr>
            <w:tcW w:w="7180" w:type="dxa"/>
            <w:tcBorders>
              <w:top w:val="nil"/>
              <w:left w:val="nil"/>
              <w:bottom w:val="nil"/>
              <w:right w:val="nil"/>
            </w:tcBorders>
            <w:shd w:val="clear" w:color="auto" w:fill="auto"/>
            <w:vAlign w:val="center"/>
            <w:hideMark/>
          </w:tcPr>
          <w:p w14:paraId="4EC1977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77E" w14:textId="77777777">
        <w:trPr>
          <w:trHeight w:val="330"/>
        </w:trPr>
        <w:tc>
          <w:tcPr>
            <w:tcW w:w="7180" w:type="dxa"/>
            <w:tcBorders>
              <w:top w:val="nil"/>
              <w:left w:val="nil"/>
              <w:bottom w:val="nil"/>
              <w:right w:val="nil"/>
            </w:tcBorders>
            <w:shd w:val="clear" w:color="auto" w:fill="auto"/>
            <w:vAlign w:val="center"/>
            <w:hideMark/>
          </w:tcPr>
          <w:p w14:paraId="4EC1977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OXI</w:t>
            </w:r>
          </w:p>
        </w:tc>
      </w:tr>
      <w:tr w:rsidR="008E01FC" w14:paraId="4EC19780" w14:textId="77777777">
        <w:trPr>
          <w:trHeight w:val="330"/>
        </w:trPr>
        <w:tc>
          <w:tcPr>
            <w:tcW w:w="7180" w:type="dxa"/>
            <w:tcBorders>
              <w:top w:val="nil"/>
              <w:left w:val="nil"/>
              <w:bottom w:val="nil"/>
              <w:right w:val="nil"/>
            </w:tcBorders>
            <w:shd w:val="clear" w:color="auto" w:fill="auto"/>
            <w:vAlign w:val="center"/>
            <w:hideMark/>
          </w:tcPr>
          <w:p w14:paraId="4EC1977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782" w14:textId="77777777">
        <w:trPr>
          <w:trHeight w:val="330"/>
        </w:trPr>
        <w:tc>
          <w:tcPr>
            <w:tcW w:w="7180" w:type="dxa"/>
            <w:tcBorders>
              <w:top w:val="nil"/>
              <w:left w:val="nil"/>
              <w:bottom w:val="nil"/>
              <w:right w:val="nil"/>
            </w:tcBorders>
            <w:shd w:val="clear" w:color="auto" w:fill="auto"/>
            <w:vAlign w:val="center"/>
            <w:hideMark/>
          </w:tcPr>
          <w:p w14:paraId="4EC1978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784" w14:textId="77777777">
        <w:trPr>
          <w:trHeight w:val="330"/>
        </w:trPr>
        <w:tc>
          <w:tcPr>
            <w:tcW w:w="7180" w:type="dxa"/>
            <w:tcBorders>
              <w:top w:val="nil"/>
              <w:left w:val="nil"/>
              <w:bottom w:val="nil"/>
              <w:right w:val="nil"/>
            </w:tcBorders>
            <w:shd w:val="clear" w:color="auto" w:fill="auto"/>
            <w:vAlign w:val="center"/>
            <w:hideMark/>
          </w:tcPr>
          <w:p w14:paraId="4EC1978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786" w14:textId="77777777">
        <w:trPr>
          <w:trHeight w:val="330"/>
        </w:trPr>
        <w:tc>
          <w:tcPr>
            <w:tcW w:w="7180" w:type="dxa"/>
            <w:tcBorders>
              <w:top w:val="nil"/>
              <w:left w:val="nil"/>
              <w:bottom w:val="nil"/>
              <w:right w:val="nil"/>
            </w:tcBorders>
            <w:shd w:val="clear" w:color="auto" w:fill="auto"/>
            <w:vAlign w:val="center"/>
            <w:hideMark/>
          </w:tcPr>
          <w:p w14:paraId="4EC1978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788" w14:textId="77777777">
        <w:trPr>
          <w:trHeight w:val="330"/>
        </w:trPr>
        <w:tc>
          <w:tcPr>
            <w:tcW w:w="7180" w:type="dxa"/>
            <w:tcBorders>
              <w:top w:val="nil"/>
              <w:left w:val="nil"/>
              <w:bottom w:val="nil"/>
              <w:right w:val="nil"/>
            </w:tcBorders>
            <w:shd w:val="clear" w:color="auto" w:fill="auto"/>
            <w:vAlign w:val="center"/>
            <w:hideMark/>
          </w:tcPr>
          <w:p w14:paraId="4EC1978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 xml:space="preserve">Άρθρο 29 όπως </w:t>
            </w:r>
            <w:r w:rsidRPr="00013821">
              <w:rPr>
                <w:rFonts w:ascii="Calibri" w:eastAsia="Times New Roman" w:hAnsi="Calibri" w:cs="Calibri"/>
                <w:color w:val="000000"/>
                <w:szCs w:val="24"/>
              </w:rPr>
              <w:t>τροπ.     ΚΑΤΑ ΠΛΕΙΟΨΗΦΙΑ</w:t>
            </w:r>
          </w:p>
        </w:tc>
      </w:tr>
      <w:tr w:rsidR="008E01FC" w14:paraId="4EC1978A" w14:textId="77777777">
        <w:trPr>
          <w:trHeight w:val="330"/>
        </w:trPr>
        <w:tc>
          <w:tcPr>
            <w:tcW w:w="7180" w:type="dxa"/>
            <w:tcBorders>
              <w:top w:val="nil"/>
              <w:left w:val="nil"/>
              <w:bottom w:val="nil"/>
              <w:right w:val="nil"/>
            </w:tcBorders>
            <w:shd w:val="clear" w:color="auto" w:fill="auto"/>
            <w:vAlign w:val="center"/>
            <w:hideMark/>
          </w:tcPr>
          <w:p w14:paraId="4EC1978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78C" w14:textId="77777777">
        <w:trPr>
          <w:trHeight w:val="330"/>
        </w:trPr>
        <w:tc>
          <w:tcPr>
            <w:tcW w:w="7180" w:type="dxa"/>
            <w:tcBorders>
              <w:top w:val="nil"/>
              <w:left w:val="nil"/>
              <w:bottom w:val="nil"/>
              <w:right w:val="nil"/>
            </w:tcBorders>
            <w:shd w:val="clear" w:color="auto" w:fill="auto"/>
            <w:vAlign w:val="center"/>
            <w:hideMark/>
          </w:tcPr>
          <w:p w14:paraId="4EC1978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78E" w14:textId="77777777">
        <w:trPr>
          <w:trHeight w:val="330"/>
        </w:trPr>
        <w:tc>
          <w:tcPr>
            <w:tcW w:w="7180" w:type="dxa"/>
            <w:tcBorders>
              <w:top w:val="nil"/>
              <w:left w:val="nil"/>
              <w:bottom w:val="nil"/>
              <w:right w:val="nil"/>
            </w:tcBorders>
            <w:shd w:val="clear" w:color="auto" w:fill="auto"/>
            <w:vAlign w:val="center"/>
            <w:hideMark/>
          </w:tcPr>
          <w:p w14:paraId="4EC1978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790" w14:textId="77777777">
        <w:trPr>
          <w:trHeight w:val="330"/>
        </w:trPr>
        <w:tc>
          <w:tcPr>
            <w:tcW w:w="7180" w:type="dxa"/>
            <w:tcBorders>
              <w:top w:val="nil"/>
              <w:left w:val="nil"/>
              <w:bottom w:val="nil"/>
              <w:right w:val="nil"/>
            </w:tcBorders>
            <w:shd w:val="clear" w:color="auto" w:fill="auto"/>
            <w:vAlign w:val="center"/>
            <w:hideMark/>
          </w:tcPr>
          <w:p w14:paraId="4EC1978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792" w14:textId="77777777">
        <w:trPr>
          <w:trHeight w:val="330"/>
        </w:trPr>
        <w:tc>
          <w:tcPr>
            <w:tcW w:w="7180" w:type="dxa"/>
            <w:tcBorders>
              <w:top w:val="nil"/>
              <w:left w:val="nil"/>
              <w:bottom w:val="nil"/>
              <w:right w:val="nil"/>
            </w:tcBorders>
            <w:shd w:val="clear" w:color="auto" w:fill="auto"/>
            <w:vAlign w:val="center"/>
            <w:hideMark/>
          </w:tcPr>
          <w:p w14:paraId="4EC1979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794" w14:textId="77777777">
        <w:trPr>
          <w:trHeight w:val="330"/>
        </w:trPr>
        <w:tc>
          <w:tcPr>
            <w:tcW w:w="7180" w:type="dxa"/>
            <w:tcBorders>
              <w:top w:val="nil"/>
              <w:left w:val="nil"/>
              <w:bottom w:val="nil"/>
              <w:right w:val="nil"/>
            </w:tcBorders>
            <w:shd w:val="clear" w:color="auto" w:fill="auto"/>
            <w:vAlign w:val="center"/>
            <w:hideMark/>
          </w:tcPr>
          <w:p w14:paraId="4EC1979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796" w14:textId="77777777">
        <w:trPr>
          <w:trHeight w:val="330"/>
        </w:trPr>
        <w:tc>
          <w:tcPr>
            <w:tcW w:w="7180" w:type="dxa"/>
            <w:tcBorders>
              <w:top w:val="nil"/>
              <w:left w:val="nil"/>
              <w:bottom w:val="nil"/>
              <w:right w:val="nil"/>
            </w:tcBorders>
            <w:shd w:val="clear" w:color="auto" w:fill="auto"/>
            <w:vAlign w:val="center"/>
            <w:hideMark/>
          </w:tcPr>
          <w:p w14:paraId="4EC1979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30 ως έχει     ΚΑΤΑ ΠΛΕΙΟΨΗΦΙΑ</w:t>
            </w:r>
          </w:p>
        </w:tc>
      </w:tr>
      <w:tr w:rsidR="008E01FC" w14:paraId="4EC19798" w14:textId="77777777">
        <w:trPr>
          <w:trHeight w:val="330"/>
        </w:trPr>
        <w:tc>
          <w:tcPr>
            <w:tcW w:w="7180" w:type="dxa"/>
            <w:tcBorders>
              <w:top w:val="nil"/>
              <w:left w:val="nil"/>
              <w:bottom w:val="nil"/>
              <w:right w:val="nil"/>
            </w:tcBorders>
            <w:shd w:val="clear" w:color="auto" w:fill="auto"/>
            <w:vAlign w:val="center"/>
            <w:hideMark/>
          </w:tcPr>
          <w:p w14:paraId="4EC1979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79A" w14:textId="77777777">
        <w:trPr>
          <w:trHeight w:val="330"/>
        </w:trPr>
        <w:tc>
          <w:tcPr>
            <w:tcW w:w="7180" w:type="dxa"/>
            <w:tcBorders>
              <w:top w:val="nil"/>
              <w:left w:val="nil"/>
              <w:bottom w:val="nil"/>
              <w:right w:val="nil"/>
            </w:tcBorders>
            <w:shd w:val="clear" w:color="auto" w:fill="auto"/>
            <w:vAlign w:val="center"/>
            <w:hideMark/>
          </w:tcPr>
          <w:p w14:paraId="4EC1979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79C" w14:textId="77777777">
        <w:trPr>
          <w:trHeight w:val="345"/>
        </w:trPr>
        <w:tc>
          <w:tcPr>
            <w:tcW w:w="7180" w:type="dxa"/>
            <w:tcBorders>
              <w:top w:val="nil"/>
              <w:left w:val="nil"/>
              <w:bottom w:val="nil"/>
              <w:right w:val="nil"/>
            </w:tcBorders>
            <w:shd w:val="clear" w:color="auto" w:fill="auto"/>
            <w:vAlign w:val="center"/>
            <w:hideMark/>
          </w:tcPr>
          <w:p w14:paraId="4EC1979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79E" w14:textId="77777777">
        <w:trPr>
          <w:trHeight w:val="330"/>
        </w:trPr>
        <w:tc>
          <w:tcPr>
            <w:tcW w:w="7180" w:type="dxa"/>
            <w:tcBorders>
              <w:top w:val="nil"/>
              <w:left w:val="nil"/>
              <w:bottom w:val="nil"/>
              <w:right w:val="nil"/>
            </w:tcBorders>
            <w:shd w:val="clear" w:color="auto" w:fill="auto"/>
            <w:vAlign w:val="center"/>
            <w:hideMark/>
          </w:tcPr>
          <w:p w14:paraId="4EC1979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7A0" w14:textId="77777777">
        <w:trPr>
          <w:trHeight w:val="330"/>
        </w:trPr>
        <w:tc>
          <w:tcPr>
            <w:tcW w:w="7180" w:type="dxa"/>
            <w:tcBorders>
              <w:top w:val="nil"/>
              <w:left w:val="nil"/>
              <w:bottom w:val="nil"/>
              <w:right w:val="nil"/>
            </w:tcBorders>
            <w:shd w:val="clear" w:color="auto" w:fill="auto"/>
            <w:vAlign w:val="center"/>
            <w:hideMark/>
          </w:tcPr>
          <w:p w14:paraId="4EC1979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7A2" w14:textId="77777777">
        <w:trPr>
          <w:trHeight w:val="330"/>
        </w:trPr>
        <w:tc>
          <w:tcPr>
            <w:tcW w:w="7180" w:type="dxa"/>
            <w:tcBorders>
              <w:top w:val="nil"/>
              <w:left w:val="nil"/>
              <w:bottom w:val="nil"/>
              <w:right w:val="nil"/>
            </w:tcBorders>
            <w:shd w:val="clear" w:color="auto" w:fill="auto"/>
            <w:vAlign w:val="center"/>
            <w:hideMark/>
          </w:tcPr>
          <w:p w14:paraId="4EC197A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7A4" w14:textId="77777777">
        <w:trPr>
          <w:trHeight w:val="330"/>
        </w:trPr>
        <w:tc>
          <w:tcPr>
            <w:tcW w:w="7180" w:type="dxa"/>
            <w:tcBorders>
              <w:top w:val="nil"/>
              <w:left w:val="nil"/>
              <w:bottom w:val="nil"/>
              <w:right w:val="nil"/>
            </w:tcBorders>
            <w:shd w:val="clear" w:color="auto" w:fill="auto"/>
            <w:vAlign w:val="center"/>
            <w:hideMark/>
          </w:tcPr>
          <w:p w14:paraId="4EC197A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31 ως έχει     ΚΑΤΑ ΠΛΕΙΟΨΗΦΙΑ</w:t>
            </w:r>
          </w:p>
        </w:tc>
      </w:tr>
      <w:tr w:rsidR="008E01FC" w14:paraId="4EC197A6" w14:textId="77777777">
        <w:trPr>
          <w:trHeight w:val="330"/>
        </w:trPr>
        <w:tc>
          <w:tcPr>
            <w:tcW w:w="7180" w:type="dxa"/>
            <w:tcBorders>
              <w:top w:val="nil"/>
              <w:left w:val="nil"/>
              <w:bottom w:val="nil"/>
              <w:right w:val="nil"/>
            </w:tcBorders>
            <w:shd w:val="clear" w:color="auto" w:fill="auto"/>
            <w:vAlign w:val="center"/>
            <w:hideMark/>
          </w:tcPr>
          <w:p w14:paraId="4EC197A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7A8" w14:textId="77777777">
        <w:trPr>
          <w:trHeight w:val="330"/>
        </w:trPr>
        <w:tc>
          <w:tcPr>
            <w:tcW w:w="7180" w:type="dxa"/>
            <w:tcBorders>
              <w:top w:val="nil"/>
              <w:left w:val="nil"/>
              <w:bottom w:val="nil"/>
              <w:right w:val="nil"/>
            </w:tcBorders>
            <w:shd w:val="clear" w:color="auto" w:fill="auto"/>
            <w:vAlign w:val="center"/>
            <w:hideMark/>
          </w:tcPr>
          <w:p w14:paraId="4EC197A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7AA" w14:textId="77777777">
        <w:trPr>
          <w:trHeight w:val="330"/>
        </w:trPr>
        <w:tc>
          <w:tcPr>
            <w:tcW w:w="7180" w:type="dxa"/>
            <w:tcBorders>
              <w:top w:val="nil"/>
              <w:left w:val="nil"/>
              <w:bottom w:val="nil"/>
              <w:right w:val="nil"/>
            </w:tcBorders>
            <w:shd w:val="clear" w:color="auto" w:fill="auto"/>
            <w:vAlign w:val="center"/>
            <w:hideMark/>
          </w:tcPr>
          <w:p w14:paraId="4EC197A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7AC" w14:textId="77777777">
        <w:trPr>
          <w:trHeight w:val="330"/>
        </w:trPr>
        <w:tc>
          <w:tcPr>
            <w:tcW w:w="7180" w:type="dxa"/>
            <w:tcBorders>
              <w:top w:val="nil"/>
              <w:left w:val="nil"/>
              <w:bottom w:val="nil"/>
              <w:right w:val="nil"/>
            </w:tcBorders>
            <w:shd w:val="clear" w:color="auto" w:fill="auto"/>
            <w:vAlign w:val="center"/>
            <w:hideMark/>
          </w:tcPr>
          <w:p w14:paraId="4EC197A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7AE" w14:textId="77777777">
        <w:trPr>
          <w:trHeight w:val="330"/>
        </w:trPr>
        <w:tc>
          <w:tcPr>
            <w:tcW w:w="7180" w:type="dxa"/>
            <w:tcBorders>
              <w:top w:val="nil"/>
              <w:left w:val="nil"/>
              <w:bottom w:val="nil"/>
              <w:right w:val="nil"/>
            </w:tcBorders>
            <w:shd w:val="clear" w:color="auto" w:fill="auto"/>
            <w:vAlign w:val="center"/>
            <w:hideMark/>
          </w:tcPr>
          <w:p w14:paraId="4EC197A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7B0" w14:textId="77777777">
        <w:trPr>
          <w:trHeight w:val="330"/>
        </w:trPr>
        <w:tc>
          <w:tcPr>
            <w:tcW w:w="7180" w:type="dxa"/>
            <w:tcBorders>
              <w:top w:val="nil"/>
              <w:left w:val="nil"/>
              <w:bottom w:val="nil"/>
              <w:right w:val="nil"/>
            </w:tcBorders>
            <w:shd w:val="clear" w:color="auto" w:fill="auto"/>
            <w:vAlign w:val="center"/>
            <w:hideMark/>
          </w:tcPr>
          <w:p w14:paraId="4EC197A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7B2" w14:textId="77777777">
        <w:trPr>
          <w:trHeight w:val="330"/>
        </w:trPr>
        <w:tc>
          <w:tcPr>
            <w:tcW w:w="7180" w:type="dxa"/>
            <w:tcBorders>
              <w:top w:val="nil"/>
              <w:left w:val="nil"/>
              <w:bottom w:val="nil"/>
              <w:right w:val="nil"/>
            </w:tcBorders>
            <w:shd w:val="clear" w:color="auto" w:fill="auto"/>
            <w:vAlign w:val="center"/>
            <w:hideMark/>
          </w:tcPr>
          <w:p w14:paraId="4EC197B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32 ως έχει     ΚΑΤΑ ΠΛΕΙΟΨΗΦΙΑ</w:t>
            </w:r>
          </w:p>
        </w:tc>
      </w:tr>
      <w:tr w:rsidR="008E01FC" w14:paraId="4EC197B4" w14:textId="77777777">
        <w:trPr>
          <w:trHeight w:val="330"/>
        </w:trPr>
        <w:tc>
          <w:tcPr>
            <w:tcW w:w="7180" w:type="dxa"/>
            <w:tcBorders>
              <w:top w:val="nil"/>
              <w:left w:val="nil"/>
              <w:bottom w:val="nil"/>
              <w:right w:val="nil"/>
            </w:tcBorders>
            <w:shd w:val="clear" w:color="auto" w:fill="auto"/>
            <w:vAlign w:val="center"/>
            <w:hideMark/>
          </w:tcPr>
          <w:p w14:paraId="4EC197B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7B6" w14:textId="77777777">
        <w:trPr>
          <w:trHeight w:val="330"/>
        </w:trPr>
        <w:tc>
          <w:tcPr>
            <w:tcW w:w="7180" w:type="dxa"/>
            <w:tcBorders>
              <w:top w:val="nil"/>
              <w:left w:val="nil"/>
              <w:bottom w:val="nil"/>
              <w:right w:val="nil"/>
            </w:tcBorders>
            <w:shd w:val="clear" w:color="auto" w:fill="auto"/>
            <w:vAlign w:val="center"/>
            <w:hideMark/>
          </w:tcPr>
          <w:p w14:paraId="4EC197B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7B8" w14:textId="77777777">
        <w:trPr>
          <w:trHeight w:val="330"/>
        </w:trPr>
        <w:tc>
          <w:tcPr>
            <w:tcW w:w="7180" w:type="dxa"/>
            <w:tcBorders>
              <w:top w:val="nil"/>
              <w:left w:val="nil"/>
              <w:bottom w:val="nil"/>
              <w:right w:val="nil"/>
            </w:tcBorders>
            <w:shd w:val="clear" w:color="auto" w:fill="auto"/>
            <w:vAlign w:val="center"/>
            <w:hideMark/>
          </w:tcPr>
          <w:p w14:paraId="4EC197B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7BA" w14:textId="77777777">
        <w:trPr>
          <w:trHeight w:val="345"/>
        </w:trPr>
        <w:tc>
          <w:tcPr>
            <w:tcW w:w="7180" w:type="dxa"/>
            <w:tcBorders>
              <w:top w:val="nil"/>
              <w:left w:val="nil"/>
              <w:bottom w:val="nil"/>
              <w:right w:val="nil"/>
            </w:tcBorders>
            <w:shd w:val="clear" w:color="auto" w:fill="auto"/>
            <w:vAlign w:val="center"/>
            <w:hideMark/>
          </w:tcPr>
          <w:p w14:paraId="4EC197B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7BC" w14:textId="77777777">
        <w:trPr>
          <w:trHeight w:val="330"/>
        </w:trPr>
        <w:tc>
          <w:tcPr>
            <w:tcW w:w="7180" w:type="dxa"/>
            <w:tcBorders>
              <w:top w:val="nil"/>
              <w:left w:val="nil"/>
              <w:bottom w:val="nil"/>
              <w:right w:val="nil"/>
            </w:tcBorders>
            <w:shd w:val="clear" w:color="auto" w:fill="auto"/>
            <w:vAlign w:val="center"/>
            <w:hideMark/>
          </w:tcPr>
          <w:p w14:paraId="4EC197B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7BE" w14:textId="77777777">
        <w:trPr>
          <w:trHeight w:val="330"/>
        </w:trPr>
        <w:tc>
          <w:tcPr>
            <w:tcW w:w="7180" w:type="dxa"/>
            <w:tcBorders>
              <w:top w:val="nil"/>
              <w:left w:val="nil"/>
              <w:bottom w:val="nil"/>
              <w:right w:val="nil"/>
            </w:tcBorders>
            <w:shd w:val="clear" w:color="auto" w:fill="auto"/>
            <w:vAlign w:val="center"/>
            <w:hideMark/>
          </w:tcPr>
          <w:p w14:paraId="4EC197B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7C0" w14:textId="77777777">
        <w:trPr>
          <w:trHeight w:val="330"/>
        </w:trPr>
        <w:tc>
          <w:tcPr>
            <w:tcW w:w="7180" w:type="dxa"/>
            <w:tcBorders>
              <w:top w:val="nil"/>
              <w:left w:val="nil"/>
              <w:bottom w:val="nil"/>
              <w:right w:val="nil"/>
            </w:tcBorders>
            <w:shd w:val="clear" w:color="auto" w:fill="auto"/>
            <w:vAlign w:val="center"/>
            <w:hideMark/>
          </w:tcPr>
          <w:p w14:paraId="4EC197B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33 όπως τροπ.     ΚΑΤΑ ΠΛΕΙΟΨΗΦΙΑ</w:t>
            </w:r>
          </w:p>
        </w:tc>
      </w:tr>
      <w:tr w:rsidR="008E01FC" w14:paraId="4EC197C2" w14:textId="77777777">
        <w:trPr>
          <w:trHeight w:val="330"/>
        </w:trPr>
        <w:tc>
          <w:tcPr>
            <w:tcW w:w="7180" w:type="dxa"/>
            <w:tcBorders>
              <w:top w:val="nil"/>
              <w:left w:val="nil"/>
              <w:bottom w:val="nil"/>
              <w:right w:val="nil"/>
            </w:tcBorders>
            <w:shd w:val="clear" w:color="auto" w:fill="auto"/>
            <w:vAlign w:val="center"/>
            <w:hideMark/>
          </w:tcPr>
          <w:p w14:paraId="4EC197C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7C4" w14:textId="77777777">
        <w:trPr>
          <w:trHeight w:val="330"/>
        </w:trPr>
        <w:tc>
          <w:tcPr>
            <w:tcW w:w="7180" w:type="dxa"/>
            <w:tcBorders>
              <w:top w:val="nil"/>
              <w:left w:val="nil"/>
              <w:bottom w:val="nil"/>
              <w:right w:val="nil"/>
            </w:tcBorders>
            <w:shd w:val="clear" w:color="auto" w:fill="auto"/>
            <w:vAlign w:val="center"/>
            <w:hideMark/>
          </w:tcPr>
          <w:p w14:paraId="4EC197C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7C6" w14:textId="77777777">
        <w:trPr>
          <w:trHeight w:val="330"/>
        </w:trPr>
        <w:tc>
          <w:tcPr>
            <w:tcW w:w="7180" w:type="dxa"/>
            <w:tcBorders>
              <w:top w:val="nil"/>
              <w:left w:val="nil"/>
              <w:bottom w:val="nil"/>
              <w:right w:val="nil"/>
            </w:tcBorders>
            <w:shd w:val="clear" w:color="auto" w:fill="auto"/>
            <w:vAlign w:val="center"/>
            <w:hideMark/>
          </w:tcPr>
          <w:p w14:paraId="4EC197C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7C8" w14:textId="77777777">
        <w:trPr>
          <w:trHeight w:val="330"/>
        </w:trPr>
        <w:tc>
          <w:tcPr>
            <w:tcW w:w="7180" w:type="dxa"/>
            <w:tcBorders>
              <w:top w:val="nil"/>
              <w:left w:val="nil"/>
              <w:bottom w:val="nil"/>
              <w:right w:val="nil"/>
            </w:tcBorders>
            <w:shd w:val="clear" w:color="auto" w:fill="auto"/>
            <w:vAlign w:val="center"/>
            <w:hideMark/>
          </w:tcPr>
          <w:p w14:paraId="4EC197C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7CA" w14:textId="77777777">
        <w:trPr>
          <w:trHeight w:val="330"/>
        </w:trPr>
        <w:tc>
          <w:tcPr>
            <w:tcW w:w="7180" w:type="dxa"/>
            <w:tcBorders>
              <w:top w:val="nil"/>
              <w:left w:val="nil"/>
              <w:bottom w:val="nil"/>
              <w:right w:val="nil"/>
            </w:tcBorders>
            <w:shd w:val="clear" w:color="auto" w:fill="auto"/>
            <w:vAlign w:val="center"/>
            <w:hideMark/>
          </w:tcPr>
          <w:p w14:paraId="4EC197C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7CC" w14:textId="77777777">
        <w:trPr>
          <w:trHeight w:val="330"/>
        </w:trPr>
        <w:tc>
          <w:tcPr>
            <w:tcW w:w="7180" w:type="dxa"/>
            <w:tcBorders>
              <w:top w:val="nil"/>
              <w:left w:val="nil"/>
              <w:bottom w:val="nil"/>
              <w:right w:val="nil"/>
            </w:tcBorders>
            <w:shd w:val="clear" w:color="auto" w:fill="auto"/>
            <w:vAlign w:val="center"/>
            <w:hideMark/>
          </w:tcPr>
          <w:p w14:paraId="4EC197C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7CE" w14:textId="77777777">
        <w:trPr>
          <w:trHeight w:val="330"/>
        </w:trPr>
        <w:tc>
          <w:tcPr>
            <w:tcW w:w="7180" w:type="dxa"/>
            <w:tcBorders>
              <w:top w:val="nil"/>
              <w:left w:val="nil"/>
              <w:bottom w:val="nil"/>
              <w:right w:val="nil"/>
            </w:tcBorders>
            <w:shd w:val="clear" w:color="auto" w:fill="auto"/>
            <w:vAlign w:val="center"/>
            <w:hideMark/>
          </w:tcPr>
          <w:p w14:paraId="4EC197C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34 ως έχει     ΚΑΤΑ ΠΛΕΙΟΨΗΦΙΑ</w:t>
            </w:r>
          </w:p>
        </w:tc>
      </w:tr>
      <w:tr w:rsidR="008E01FC" w14:paraId="4EC197D0" w14:textId="77777777">
        <w:trPr>
          <w:trHeight w:val="330"/>
        </w:trPr>
        <w:tc>
          <w:tcPr>
            <w:tcW w:w="7180" w:type="dxa"/>
            <w:tcBorders>
              <w:top w:val="nil"/>
              <w:left w:val="nil"/>
              <w:bottom w:val="nil"/>
              <w:right w:val="nil"/>
            </w:tcBorders>
            <w:shd w:val="clear" w:color="auto" w:fill="auto"/>
            <w:vAlign w:val="center"/>
            <w:hideMark/>
          </w:tcPr>
          <w:p w14:paraId="4EC197C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7D2" w14:textId="77777777">
        <w:trPr>
          <w:trHeight w:val="330"/>
        </w:trPr>
        <w:tc>
          <w:tcPr>
            <w:tcW w:w="7180" w:type="dxa"/>
            <w:tcBorders>
              <w:top w:val="nil"/>
              <w:left w:val="nil"/>
              <w:bottom w:val="nil"/>
              <w:right w:val="nil"/>
            </w:tcBorders>
            <w:shd w:val="clear" w:color="auto" w:fill="auto"/>
            <w:vAlign w:val="center"/>
            <w:hideMark/>
          </w:tcPr>
          <w:p w14:paraId="4EC197D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7D4" w14:textId="77777777">
        <w:trPr>
          <w:trHeight w:val="330"/>
        </w:trPr>
        <w:tc>
          <w:tcPr>
            <w:tcW w:w="7180" w:type="dxa"/>
            <w:tcBorders>
              <w:top w:val="nil"/>
              <w:left w:val="nil"/>
              <w:bottom w:val="nil"/>
              <w:right w:val="nil"/>
            </w:tcBorders>
            <w:shd w:val="clear" w:color="auto" w:fill="auto"/>
            <w:vAlign w:val="center"/>
            <w:hideMark/>
          </w:tcPr>
          <w:p w14:paraId="4EC197D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7D6" w14:textId="77777777">
        <w:trPr>
          <w:trHeight w:val="330"/>
        </w:trPr>
        <w:tc>
          <w:tcPr>
            <w:tcW w:w="7180" w:type="dxa"/>
            <w:tcBorders>
              <w:top w:val="nil"/>
              <w:left w:val="nil"/>
              <w:bottom w:val="nil"/>
              <w:right w:val="nil"/>
            </w:tcBorders>
            <w:shd w:val="clear" w:color="auto" w:fill="auto"/>
            <w:vAlign w:val="center"/>
            <w:hideMark/>
          </w:tcPr>
          <w:p w14:paraId="4EC197D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7D8" w14:textId="77777777">
        <w:trPr>
          <w:trHeight w:val="330"/>
        </w:trPr>
        <w:tc>
          <w:tcPr>
            <w:tcW w:w="7180" w:type="dxa"/>
            <w:tcBorders>
              <w:top w:val="nil"/>
              <w:left w:val="nil"/>
              <w:bottom w:val="nil"/>
              <w:right w:val="nil"/>
            </w:tcBorders>
            <w:shd w:val="clear" w:color="auto" w:fill="auto"/>
            <w:vAlign w:val="center"/>
            <w:hideMark/>
          </w:tcPr>
          <w:p w14:paraId="4EC197D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7DA" w14:textId="77777777">
        <w:trPr>
          <w:trHeight w:val="330"/>
        </w:trPr>
        <w:tc>
          <w:tcPr>
            <w:tcW w:w="7180" w:type="dxa"/>
            <w:tcBorders>
              <w:top w:val="nil"/>
              <w:left w:val="nil"/>
              <w:bottom w:val="nil"/>
              <w:right w:val="nil"/>
            </w:tcBorders>
            <w:shd w:val="clear" w:color="auto" w:fill="auto"/>
            <w:vAlign w:val="center"/>
            <w:hideMark/>
          </w:tcPr>
          <w:p w14:paraId="4EC197D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7DC" w14:textId="77777777">
        <w:trPr>
          <w:trHeight w:val="345"/>
        </w:trPr>
        <w:tc>
          <w:tcPr>
            <w:tcW w:w="7180" w:type="dxa"/>
            <w:tcBorders>
              <w:top w:val="nil"/>
              <w:left w:val="nil"/>
              <w:bottom w:val="nil"/>
              <w:right w:val="nil"/>
            </w:tcBorders>
            <w:shd w:val="clear" w:color="auto" w:fill="auto"/>
            <w:vAlign w:val="center"/>
            <w:hideMark/>
          </w:tcPr>
          <w:p w14:paraId="4EC197D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35 ως έχει     ΚΑΤΑ ΠΛΕΙΟΨΗΦΙΑ</w:t>
            </w:r>
          </w:p>
        </w:tc>
      </w:tr>
      <w:tr w:rsidR="008E01FC" w14:paraId="4EC197DE" w14:textId="77777777">
        <w:trPr>
          <w:trHeight w:val="330"/>
        </w:trPr>
        <w:tc>
          <w:tcPr>
            <w:tcW w:w="7180" w:type="dxa"/>
            <w:tcBorders>
              <w:top w:val="nil"/>
              <w:left w:val="nil"/>
              <w:bottom w:val="nil"/>
              <w:right w:val="nil"/>
            </w:tcBorders>
            <w:shd w:val="clear" w:color="auto" w:fill="auto"/>
            <w:vAlign w:val="center"/>
            <w:hideMark/>
          </w:tcPr>
          <w:p w14:paraId="4EC197D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7E0" w14:textId="77777777">
        <w:trPr>
          <w:trHeight w:val="330"/>
        </w:trPr>
        <w:tc>
          <w:tcPr>
            <w:tcW w:w="7180" w:type="dxa"/>
            <w:tcBorders>
              <w:top w:val="nil"/>
              <w:left w:val="nil"/>
              <w:bottom w:val="nil"/>
              <w:right w:val="nil"/>
            </w:tcBorders>
            <w:shd w:val="clear" w:color="auto" w:fill="auto"/>
            <w:vAlign w:val="center"/>
            <w:hideMark/>
          </w:tcPr>
          <w:p w14:paraId="4EC197D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OXI</w:t>
            </w:r>
          </w:p>
        </w:tc>
      </w:tr>
      <w:tr w:rsidR="008E01FC" w14:paraId="4EC197E2" w14:textId="77777777">
        <w:trPr>
          <w:trHeight w:val="330"/>
        </w:trPr>
        <w:tc>
          <w:tcPr>
            <w:tcW w:w="7180" w:type="dxa"/>
            <w:tcBorders>
              <w:top w:val="nil"/>
              <w:left w:val="nil"/>
              <w:bottom w:val="nil"/>
              <w:right w:val="nil"/>
            </w:tcBorders>
            <w:shd w:val="clear" w:color="auto" w:fill="auto"/>
            <w:vAlign w:val="center"/>
            <w:hideMark/>
          </w:tcPr>
          <w:p w14:paraId="4EC197E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7E4" w14:textId="77777777">
        <w:trPr>
          <w:trHeight w:val="330"/>
        </w:trPr>
        <w:tc>
          <w:tcPr>
            <w:tcW w:w="7180" w:type="dxa"/>
            <w:tcBorders>
              <w:top w:val="nil"/>
              <w:left w:val="nil"/>
              <w:bottom w:val="nil"/>
              <w:right w:val="nil"/>
            </w:tcBorders>
            <w:shd w:val="clear" w:color="auto" w:fill="auto"/>
            <w:vAlign w:val="center"/>
            <w:hideMark/>
          </w:tcPr>
          <w:p w14:paraId="4EC197E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7E6" w14:textId="77777777">
        <w:trPr>
          <w:trHeight w:val="345"/>
        </w:trPr>
        <w:tc>
          <w:tcPr>
            <w:tcW w:w="7180" w:type="dxa"/>
            <w:tcBorders>
              <w:top w:val="nil"/>
              <w:left w:val="nil"/>
              <w:bottom w:val="nil"/>
              <w:right w:val="nil"/>
            </w:tcBorders>
            <w:shd w:val="clear" w:color="auto" w:fill="auto"/>
            <w:vAlign w:val="center"/>
            <w:hideMark/>
          </w:tcPr>
          <w:p w14:paraId="4EC197E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 xml:space="preserve">Κ.Κ.Ε: </w:t>
            </w:r>
            <w:r w:rsidRPr="00013821">
              <w:rPr>
                <w:rFonts w:ascii="Calibri" w:eastAsia="Times New Roman" w:hAnsi="Calibri" w:cs="Calibri"/>
                <w:color w:val="000000"/>
                <w:szCs w:val="24"/>
              </w:rPr>
              <w:t>OXI</w:t>
            </w:r>
          </w:p>
        </w:tc>
      </w:tr>
      <w:tr w:rsidR="008E01FC" w14:paraId="4EC197E8" w14:textId="77777777">
        <w:trPr>
          <w:trHeight w:val="330"/>
        </w:trPr>
        <w:tc>
          <w:tcPr>
            <w:tcW w:w="7180" w:type="dxa"/>
            <w:tcBorders>
              <w:top w:val="nil"/>
              <w:left w:val="nil"/>
              <w:bottom w:val="nil"/>
              <w:right w:val="nil"/>
            </w:tcBorders>
            <w:shd w:val="clear" w:color="auto" w:fill="auto"/>
            <w:vAlign w:val="center"/>
            <w:hideMark/>
          </w:tcPr>
          <w:p w14:paraId="4EC197E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7EA" w14:textId="77777777">
        <w:trPr>
          <w:trHeight w:val="330"/>
        </w:trPr>
        <w:tc>
          <w:tcPr>
            <w:tcW w:w="7180" w:type="dxa"/>
            <w:tcBorders>
              <w:top w:val="nil"/>
              <w:left w:val="nil"/>
              <w:bottom w:val="nil"/>
              <w:right w:val="nil"/>
            </w:tcBorders>
            <w:shd w:val="clear" w:color="auto" w:fill="auto"/>
            <w:vAlign w:val="center"/>
            <w:hideMark/>
          </w:tcPr>
          <w:p w14:paraId="4EC197E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36 ως έχει     ΚΑΤΑ ΠΛΕΙΟΨΗΦΙΑ</w:t>
            </w:r>
          </w:p>
        </w:tc>
      </w:tr>
      <w:tr w:rsidR="008E01FC" w14:paraId="4EC197EC" w14:textId="77777777">
        <w:trPr>
          <w:trHeight w:val="330"/>
        </w:trPr>
        <w:tc>
          <w:tcPr>
            <w:tcW w:w="7180" w:type="dxa"/>
            <w:tcBorders>
              <w:top w:val="nil"/>
              <w:left w:val="nil"/>
              <w:bottom w:val="nil"/>
              <w:right w:val="nil"/>
            </w:tcBorders>
            <w:shd w:val="clear" w:color="auto" w:fill="auto"/>
            <w:vAlign w:val="center"/>
            <w:hideMark/>
          </w:tcPr>
          <w:p w14:paraId="4EC197E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7EE" w14:textId="77777777">
        <w:trPr>
          <w:trHeight w:val="330"/>
        </w:trPr>
        <w:tc>
          <w:tcPr>
            <w:tcW w:w="7180" w:type="dxa"/>
            <w:tcBorders>
              <w:top w:val="nil"/>
              <w:left w:val="nil"/>
              <w:bottom w:val="nil"/>
              <w:right w:val="nil"/>
            </w:tcBorders>
            <w:shd w:val="clear" w:color="auto" w:fill="auto"/>
            <w:vAlign w:val="center"/>
            <w:hideMark/>
          </w:tcPr>
          <w:p w14:paraId="4EC197E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7F0" w14:textId="77777777">
        <w:trPr>
          <w:trHeight w:val="330"/>
        </w:trPr>
        <w:tc>
          <w:tcPr>
            <w:tcW w:w="7180" w:type="dxa"/>
            <w:tcBorders>
              <w:top w:val="nil"/>
              <w:left w:val="nil"/>
              <w:bottom w:val="nil"/>
              <w:right w:val="nil"/>
            </w:tcBorders>
            <w:shd w:val="clear" w:color="auto" w:fill="auto"/>
            <w:vAlign w:val="center"/>
            <w:hideMark/>
          </w:tcPr>
          <w:p w14:paraId="4EC197E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7F2" w14:textId="77777777">
        <w:trPr>
          <w:trHeight w:val="330"/>
        </w:trPr>
        <w:tc>
          <w:tcPr>
            <w:tcW w:w="7180" w:type="dxa"/>
            <w:tcBorders>
              <w:top w:val="nil"/>
              <w:left w:val="nil"/>
              <w:bottom w:val="nil"/>
              <w:right w:val="nil"/>
            </w:tcBorders>
            <w:shd w:val="clear" w:color="auto" w:fill="auto"/>
            <w:vAlign w:val="center"/>
            <w:hideMark/>
          </w:tcPr>
          <w:p w14:paraId="4EC197F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7F4" w14:textId="77777777">
        <w:trPr>
          <w:trHeight w:val="330"/>
        </w:trPr>
        <w:tc>
          <w:tcPr>
            <w:tcW w:w="7180" w:type="dxa"/>
            <w:tcBorders>
              <w:top w:val="nil"/>
              <w:left w:val="nil"/>
              <w:bottom w:val="nil"/>
              <w:right w:val="nil"/>
            </w:tcBorders>
            <w:shd w:val="clear" w:color="auto" w:fill="auto"/>
            <w:vAlign w:val="center"/>
            <w:hideMark/>
          </w:tcPr>
          <w:p w14:paraId="4EC197F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7F6" w14:textId="77777777">
        <w:trPr>
          <w:trHeight w:val="330"/>
        </w:trPr>
        <w:tc>
          <w:tcPr>
            <w:tcW w:w="7180" w:type="dxa"/>
            <w:tcBorders>
              <w:top w:val="nil"/>
              <w:left w:val="nil"/>
              <w:bottom w:val="nil"/>
              <w:right w:val="nil"/>
            </w:tcBorders>
            <w:shd w:val="clear" w:color="auto" w:fill="auto"/>
            <w:vAlign w:val="center"/>
            <w:hideMark/>
          </w:tcPr>
          <w:p w14:paraId="4EC197F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7F8" w14:textId="77777777">
        <w:trPr>
          <w:trHeight w:val="330"/>
        </w:trPr>
        <w:tc>
          <w:tcPr>
            <w:tcW w:w="7180" w:type="dxa"/>
            <w:tcBorders>
              <w:top w:val="nil"/>
              <w:left w:val="nil"/>
              <w:bottom w:val="nil"/>
              <w:right w:val="nil"/>
            </w:tcBorders>
            <w:shd w:val="clear" w:color="auto" w:fill="auto"/>
            <w:vAlign w:val="center"/>
            <w:hideMark/>
          </w:tcPr>
          <w:p w14:paraId="4EC197F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37 ως έχει     ΚΑΤΑ ΠΛΕΙΟΨΗΦΙΑ</w:t>
            </w:r>
          </w:p>
        </w:tc>
      </w:tr>
      <w:tr w:rsidR="008E01FC" w14:paraId="4EC197FA" w14:textId="77777777">
        <w:trPr>
          <w:trHeight w:val="345"/>
        </w:trPr>
        <w:tc>
          <w:tcPr>
            <w:tcW w:w="7180" w:type="dxa"/>
            <w:tcBorders>
              <w:top w:val="nil"/>
              <w:left w:val="nil"/>
              <w:bottom w:val="nil"/>
              <w:right w:val="nil"/>
            </w:tcBorders>
            <w:shd w:val="clear" w:color="auto" w:fill="auto"/>
            <w:vAlign w:val="center"/>
            <w:hideMark/>
          </w:tcPr>
          <w:p w14:paraId="4EC197F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7FC" w14:textId="77777777">
        <w:trPr>
          <w:trHeight w:val="330"/>
        </w:trPr>
        <w:tc>
          <w:tcPr>
            <w:tcW w:w="7180" w:type="dxa"/>
            <w:tcBorders>
              <w:top w:val="nil"/>
              <w:left w:val="nil"/>
              <w:bottom w:val="nil"/>
              <w:right w:val="nil"/>
            </w:tcBorders>
            <w:shd w:val="clear" w:color="auto" w:fill="auto"/>
            <w:vAlign w:val="center"/>
            <w:hideMark/>
          </w:tcPr>
          <w:p w14:paraId="4EC197F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7FE" w14:textId="77777777">
        <w:trPr>
          <w:trHeight w:val="330"/>
        </w:trPr>
        <w:tc>
          <w:tcPr>
            <w:tcW w:w="7180" w:type="dxa"/>
            <w:tcBorders>
              <w:top w:val="nil"/>
              <w:left w:val="nil"/>
              <w:bottom w:val="nil"/>
              <w:right w:val="nil"/>
            </w:tcBorders>
            <w:shd w:val="clear" w:color="auto" w:fill="auto"/>
            <w:vAlign w:val="center"/>
            <w:hideMark/>
          </w:tcPr>
          <w:p w14:paraId="4EC197F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800" w14:textId="77777777">
        <w:trPr>
          <w:trHeight w:val="330"/>
        </w:trPr>
        <w:tc>
          <w:tcPr>
            <w:tcW w:w="7180" w:type="dxa"/>
            <w:tcBorders>
              <w:top w:val="nil"/>
              <w:left w:val="nil"/>
              <w:bottom w:val="nil"/>
              <w:right w:val="nil"/>
            </w:tcBorders>
            <w:shd w:val="clear" w:color="auto" w:fill="auto"/>
            <w:vAlign w:val="center"/>
            <w:hideMark/>
          </w:tcPr>
          <w:p w14:paraId="4EC197F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802" w14:textId="77777777">
        <w:trPr>
          <w:trHeight w:val="330"/>
        </w:trPr>
        <w:tc>
          <w:tcPr>
            <w:tcW w:w="7180" w:type="dxa"/>
            <w:tcBorders>
              <w:top w:val="nil"/>
              <w:left w:val="nil"/>
              <w:bottom w:val="nil"/>
              <w:right w:val="nil"/>
            </w:tcBorders>
            <w:shd w:val="clear" w:color="auto" w:fill="auto"/>
            <w:vAlign w:val="center"/>
            <w:hideMark/>
          </w:tcPr>
          <w:p w14:paraId="4EC1980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804" w14:textId="77777777">
        <w:trPr>
          <w:trHeight w:val="345"/>
        </w:trPr>
        <w:tc>
          <w:tcPr>
            <w:tcW w:w="7180" w:type="dxa"/>
            <w:tcBorders>
              <w:top w:val="nil"/>
              <w:left w:val="nil"/>
              <w:bottom w:val="nil"/>
              <w:right w:val="nil"/>
            </w:tcBorders>
            <w:shd w:val="clear" w:color="auto" w:fill="auto"/>
            <w:vAlign w:val="center"/>
            <w:hideMark/>
          </w:tcPr>
          <w:p w14:paraId="4EC1980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806" w14:textId="77777777">
        <w:trPr>
          <w:trHeight w:val="330"/>
        </w:trPr>
        <w:tc>
          <w:tcPr>
            <w:tcW w:w="7180" w:type="dxa"/>
            <w:tcBorders>
              <w:top w:val="nil"/>
              <w:left w:val="nil"/>
              <w:bottom w:val="nil"/>
              <w:right w:val="nil"/>
            </w:tcBorders>
            <w:shd w:val="clear" w:color="auto" w:fill="auto"/>
            <w:vAlign w:val="center"/>
            <w:hideMark/>
          </w:tcPr>
          <w:p w14:paraId="4EC1980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38</w:t>
            </w:r>
            <w:r w:rsidRPr="00013821">
              <w:rPr>
                <w:rFonts w:ascii="Calibri" w:eastAsia="Times New Roman" w:hAnsi="Calibri" w:cs="Calibri"/>
                <w:color w:val="000000"/>
                <w:szCs w:val="24"/>
              </w:rPr>
              <w:t xml:space="preserve"> όπως τροπ.     ΚΑΤΑ ΠΛΕΙΟΨΗΦΙΑ</w:t>
            </w:r>
          </w:p>
        </w:tc>
      </w:tr>
      <w:tr w:rsidR="008E01FC" w14:paraId="4EC19808" w14:textId="77777777">
        <w:trPr>
          <w:trHeight w:val="330"/>
        </w:trPr>
        <w:tc>
          <w:tcPr>
            <w:tcW w:w="7180" w:type="dxa"/>
            <w:tcBorders>
              <w:top w:val="nil"/>
              <w:left w:val="nil"/>
              <w:bottom w:val="nil"/>
              <w:right w:val="nil"/>
            </w:tcBorders>
            <w:shd w:val="clear" w:color="auto" w:fill="auto"/>
            <w:vAlign w:val="center"/>
            <w:hideMark/>
          </w:tcPr>
          <w:p w14:paraId="4EC1980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80A" w14:textId="77777777">
        <w:trPr>
          <w:trHeight w:val="330"/>
        </w:trPr>
        <w:tc>
          <w:tcPr>
            <w:tcW w:w="7180" w:type="dxa"/>
            <w:tcBorders>
              <w:top w:val="nil"/>
              <w:left w:val="nil"/>
              <w:bottom w:val="nil"/>
              <w:right w:val="nil"/>
            </w:tcBorders>
            <w:shd w:val="clear" w:color="auto" w:fill="auto"/>
            <w:vAlign w:val="center"/>
            <w:hideMark/>
          </w:tcPr>
          <w:p w14:paraId="4EC1980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80C" w14:textId="77777777">
        <w:trPr>
          <w:trHeight w:val="330"/>
        </w:trPr>
        <w:tc>
          <w:tcPr>
            <w:tcW w:w="7180" w:type="dxa"/>
            <w:tcBorders>
              <w:top w:val="nil"/>
              <w:left w:val="nil"/>
              <w:bottom w:val="nil"/>
              <w:right w:val="nil"/>
            </w:tcBorders>
            <w:shd w:val="clear" w:color="auto" w:fill="auto"/>
            <w:vAlign w:val="center"/>
            <w:hideMark/>
          </w:tcPr>
          <w:p w14:paraId="4EC1980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80E" w14:textId="77777777">
        <w:trPr>
          <w:trHeight w:val="330"/>
        </w:trPr>
        <w:tc>
          <w:tcPr>
            <w:tcW w:w="7180" w:type="dxa"/>
            <w:tcBorders>
              <w:top w:val="nil"/>
              <w:left w:val="nil"/>
              <w:bottom w:val="nil"/>
              <w:right w:val="nil"/>
            </w:tcBorders>
            <w:shd w:val="clear" w:color="auto" w:fill="auto"/>
            <w:vAlign w:val="center"/>
            <w:hideMark/>
          </w:tcPr>
          <w:p w14:paraId="4EC1980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810" w14:textId="77777777">
        <w:trPr>
          <w:trHeight w:val="330"/>
        </w:trPr>
        <w:tc>
          <w:tcPr>
            <w:tcW w:w="7180" w:type="dxa"/>
            <w:tcBorders>
              <w:top w:val="nil"/>
              <w:left w:val="nil"/>
              <w:bottom w:val="nil"/>
              <w:right w:val="nil"/>
            </w:tcBorders>
            <w:shd w:val="clear" w:color="auto" w:fill="auto"/>
            <w:vAlign w:val="center"/>
            <w:hideMark/>
          </w:tcPr>
          <w:p w14:paraId="4EC1980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812" w14:textId="77777777">
        <w:trPr>
          <w:trHeight w:val="330"/>
        </w:trPr>
        <w:tc>
          <w:tcPr>
            <w:tcW w:w="7180" w:type="dxa"/>
            <w:tcBorders>
              <w:top w:val="nil"/>
              <w:left w:val="nil"/>
              <w:bottom w:val="nil"/>
              <w:right w:val="nil"/>
            </w:tcBorders>
            <w:shd w:val="clear" w:color="auto" w:fill="auto"/>
            <w:vAlign w:val="center"/>
            <w:hideMark/>
          </w:tcPr>
          <w:p w14:paraId="4EC1981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814" w14:textId="77777777">
        <w:trPr>
          <w:trHeight w:val="330"/>
        </w:trPr>
        <w:tc>
          <w:tcPr>
            <w:tcW w:w="7180" w:type="dxa"/>
            <w:tcBorders>
              <w:top w:val="nil"/>
              <w:left w:val="nil"/>
              <w:bottom w:val="nil"/>
              <w:right w:val="nil"/>
            </w:tcBorders>
            <w:shd w:val="clear" w:color="auto" w:fill="auto"/>
            <w:vAlign w:val="center"/>
            <w:hideMark/>
          </w:tcPr>
          <w:p w14:paraId="4EC1981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39 ως έχει     ΚΑΤΑ ΠΛΕΙΟΨΗΦΙΑ</w:t>
            </w:r>
          </w:p>
        </w:tc>
      </w:tr>
      <w:tr w:rsidR="008E01FC" w14:paraId="4EC19816" w14:textId="77777777">
        <w:trPr>
          <w:trHeight w:val="330"/>
        </w:trPr>
        <w:tc>
          <w:tcPr>
            <w:tcW w:w="7180" w:type="dxa"/>
            <w:tcBorders>
              <w:top w:val="nil"/>
              <w:left w:val="nil"/>
              <w:bottom w:val="nil"/>
              <w:right w:val="nil"/>
            </w:tcBorders>
            <w:shd w:val="clear" w:color="auto" w:fill="auto"/>
            <w:vAlign w:val="center"/>
            <w:hideMark/>
          </w:tcPr>
          <w:p w14:paraId="4EC1981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818" w14:textId="77777777">
        <w:trPr>
          <w:trHeight w:val="330"/>
        </w:trPr>
        <w:tc>
          <w:tcPr>
            <w:tcW w:w="7180" w:type="dxa"/>
            <w:tcBorders>
              <w:top w:val="nil"/>
              <w:left w:val="nil"/>
              <w:bottom w:val="nil"/>
              <w:right w:val="nil"/>
            </w:tcBorders>
            <w:shd w:val="clear" w:color="auto" w:fill="auto"/>
            <w:vAlign w:val="center"/>
            <w:hideMark/>
          </w:tcPr>
          <w:p w14:paraId="4EC1981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81A" w14:textId="77777777">
        <w:trPr>
          <w:trHeight w:val="330"/>
        </w:trPr>
        <w:tc>
          <w:tcPr>
            <w:tcW w:w="7180" w:type="dxa"/>
            <w:tcBorders>
              <w:top w:val="nil"/>
              <w:left w:val="nil"/>
              <w:bottom w:val="nil"/>
              <w:right w:val="nil"/>
            </w:tcBorders>
            <w:shd w:val="clear" w:color="auto" w:fill="auto"/>
            <w:vAlign w:val="center"/>
            <w:hideMark/>
          </w:tcPr>
          <w:p w14:paraId="4EC1981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81C" w14:textId="77777777">
        <w:trPr>
          <w:trHeight w:val="330"/>
        </w:trPr>
        <w:tc>
          <w:tcPr>
            <w:tcW w:w="7180" w:type="dxa"/>
            <w:tcBorders>
              <w:top w:val="nil"/>
              <w:left w:val="nil"/>
              <w:bottom w:val="nil"/>
              <w:right w:val="nil"/>
            </w:tcBorders>
            <w:shd w:val="clear" w:color="auto" w:fill="auto"/>
            <w:vAlign w:val="center"/>
            <w:hideMark/>
          </w:tcPr>
          <w:p w14:paraId="4EC1981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81E" w14:textId="77777777">
        <w:trPr>
          <w:trHeight w:val="330"/>
        </w:trPr>
        <w:tc>
          <w:tcPr>
            <w:tcW w:w="7180" w:type="dxa"/>
            <w:tcBorders>
              <w:top w:val="nil"/>
              <w:left w:val="nil"/>
              <w:bottom w:val="nil"/>
              <w:right w:val="nil"/>
            </w:tcBorders>
            <w:shd w:val="clear" w:color="auto" w:fill="auto"/>
            <w:vAlign w:val="center"/>
            <w:hideMark/>
          </w:tcPr>
          <w:p w14:paraId="4EC1981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820" w14:textId="77777777">
        <w:trPr>
          <w:trHeight w:val="330"/>
        </w:trPr>
        <w:tc>
          <w:tcPr>
            <w:tcW w:w="7180" w:type="dxa"/>
            <w:tcBorders>
              <w:top w:val="nil"/>
              <w:left w:val="nil"/>
              <w:bottom w:val="nil"/>
              <w:right w:val="nil"/>
            </w:tcBorders>
            <w:shd w:val="clear" w:color="auto" w:fill="auto"/>
            <w:vAlign w:val="center"/>
            <w:hideMark/>
          </w:tcPr>
          <w:p w14:paraId="4EC1981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822" w14:textId="77777777">
        <w:trPr>
          <w:trHeight w:val="330"/>
        </w:trPr>
        <w:tc>
          <w:tcPr>
            <w:tcW w:w="7180" w:type="dxa"/>
            <w:tcBorders>
              <w:top w:val="nil"/>
              <w:left w:val="nil"/>
              <w:bottom w:val="nil"/>
              <w:right w:val="nil"/>
            </w:tcBorders>
            <w:shd w:val="clear" w:color="auto" w:fill="auto"/>
            <w:vAlign w:val="center"/>
            <w:hideMark/>
          </w:tcPr>
          <w:p w14:paraId="4EC1982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 xml:space="preserve">Άρθρο 40 όπως τροπ.     ΚΑΤΑ </w:t>
            </w:r>
            <w:r w:rsidRPr="00013821">
              <w:rPr>
                <w:rFonts w:ascii="Calibri" w:eastAsia="Times New Roman" w:hAnsi="Calibri" w:cs="Calibri"/>
                <w:color w:val="000000"/>
                <w:szCs w:val="24"/>
              </w:rPr>
              <w:t>ΠΛΕΙΟΨΗΦΙΑ</w:t>
            </w:r>
          </w:p>
        </w:tc>
      </w:tr>
      <w:tr w:rsidR="008E01FC" w14:paraId="4EC19824" w14:textId="77777777">
        <w:trPr>
          <w:trHeight w:val="330"/>
        </w:trPr>
        <w:tc>
          <w:tcPr>
            <w:tcW w:w="7180" w:type="dxa"/>
            <w:tcBorders>
              <w:top w:val="nil"/>
              <w:left w:val="nil"/>
              <w:bottom w:val="nil"/>
              <w:right w:val="nil"/>
            </w:tcBorders>
            <w:shd w:val="clear" w:color="auto" w:fill="auto"/>
            <w:vAlign w:val="center"/>
            <w:hideMark/>
          </w:tcPr>
          <w:p w14:paraId="4EC1982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826" w14:textId="77777777">
        <w:trPr>
          <w:trHeight w:val="345"/>
        </w:trPr>
        <w:tc>
          <w:tcPr>
            <w:tcW w:w="7180" w:type="dxa"/>
            <w:tcBorders>
              <w:top w:val="nil"/>
              <w:left w:val="nil"/>
              <w:bottom w:val="nil"/>
              <w:right w:val="nil"/>
            </w:tcBorders>
            <w:shd w:val="clear" w:color="auto" w:fill="auto"/>
            <w:vAlign w:val="center"/>
            <w:hideMark/>
          </w:tcPr>
          <w:p w14:paraId="4EC1982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828" w14:textId="77777777">
        <w:trPr>
          <w:trHeight w:val="330"/>
        </w:trPr>
        <w:tc>
          <w:tcPr>
            <w:tcW w:w="7180" w:type="dxa"/>
            <w:tcBorders>
              <w:top w:val="nil"/>
              <w:left w:val="nil"/>
              <w:bottom w:val="nil"/>
              <w:right w:val="nil"/>
            </w:tcBorders>
            <w:shd w:val="clear" w:color="auto" w:fill="auto"/>
            <w:vAlign w:val="center"/>
            <w:hideMark/>
          </w:tcPr>
          <w:p w14:paraId="4EC1982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82A" w14:textId="77777777">
        <w:trPr>
          <w:trHeight w:val="330"/>
        </w:trPr>
        <w:tc>
          <w:tcPr>
            <w:tcW w:w="7180" w:type="dxa"/>
            <w:tcBorders>
              <w:top w:val="nil"/>
              <w:left w:val="nil"/>
              <w:bottom w:val="nil"/>
              <w:right w:val="nil"/>
            </w:tcBorders>
            <w:shd w:val="clear" w:color="auto" w:fill="auto"/>
            <w:vAlign w:val="center"/>
            <w:hideMark/>
          </w:tcPr>
          <w:p w14:paraId="4EC1982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82C" w14:textId="77777777">
        <w:trPr>
          <w:trHeight w:val="330"/>
        </w:trPr>
        <w:tc>
          <w:tcPr>
            <w:tcW w:w="7180" w:type="dxa"/>
            <w:tcBorders>
              <w:top w:val="nil"/>
              <w:left w:val="nil"/>
              <w:bottom w:val="nil"/>
              <w:right w:val="nil"/>
            </w:tcBorders>
            <w:shd w:val="clear" w:color="auto" w:fill="auto"/>
            <w:vAlign w:val="center"/>
            <w:hideMark/>
          </w:tcPr>
          <w:p w14:paraId="4EC1982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ΠΡΝ</w:t>
            </w:r>
          </w:p>
        </w:tc>
      </w:tr>
      <w:tr w:rsidR="008E01FC" w14:paraId="4EC1982E" w14:textId="77777777">
        <w:trPr>
          <w:trHeight w:val="330"/>
        </w:trPr>
        <w:tc>
          <w:tcPr>
            <w:tcW w:w="7180" w:type="dxa"/>
            <w:tcBorders>
              <w:top w:val="nil"/>
              <w:left w:val="nil"/>
              <w:bottom w:val="nil"/>
              <w:right w:val="nil"/>
            </w:tcBorders>
            <w:shd w:val="clear" w:color="auto" w:fill="auto"/>
            <w:vAlign w:val="center"/>
            <w:hideMark/>
          </w:tcPr>
          <w:p w14:paraId="4EC1982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830" w14:textId="77777777">
        <w:trPr>
          <w:trHeight w:val="330"/>
        </w:trPr>
        <w:tc>
          <w:tcPr>
            <w:tcW w:w="7180" w:type="dxa"/>
            <w:tcBorders>
              <w:top w:val="nil"/>
              <w:left w:val="nil"/>
              <w:bottom w:val="nil"/>
              <w:right w:val="nil"/>
            </w:tcBorders>
            <w:shd w:val="clear" w:color="auto" w:fill="auto"/>
            <w:vAlign w:val="center"/>
            <w:hideMark/>
          </w:tcPr>
          <w:p w14:paraId="4EC1982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41 ως έχει     ΚΑΤΑ ΠΛΕΙΟΨΗΦΙΑ</w:t>
            </w:r>
          </w:p>
        </w:tc>
      </w:tr>
      <w:tr w:rsidR="008E01FC" w14:paraId="4EC19832" w14:textId="77777777">
        <w:trPr>
          <w:trHeight w:val="330"/>
        </w:trPr>
        <w:tc>
          <w:tcPr>
            <w:tcW w:w="7180" w:type="dxa"/>
            <w:tcBorders>
              <w:top w:val="nil"/>
              <w:left w:val="nil"/>
              <w:bottom w:val="nil"/>
              <w:right w:val="nil"/>
            </w:tcBorders>
            <w:shd w:val="clear" w:color="auto" w:fill="auto"/>
            <w:vAlign w:val="center"/>
            <w:hideMark/>
          </w:tcPr>
          <w:p w14:paraId="4EC1983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834" w14:textId="77777777">
        <w:trPr>
          <w:trHeight w:val="330"/>
        </w:trPr>
        <w:tc>
          <w:tcPr>
            <w:tcW w:w="7180" w:type="dxa"/>
            <w:tcBorders>
              <w:top w:val="nil"/>
              <w:left w:val="nil"/>
              <w:bottom w:val="nil"/>
              <w:right w:val="nil"/>
            </w:tcBorders>
            <w:shd w:val="clear" w:color="auto" w:fill="auto"/>
            <w:vAlign w:val="center"/>
            <w:hideMark/>
          </w:tcPr>
          <w:p w14:paraId="4EC1983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OXI</w:t>
            </w:r>
          </w:p>
        </w:tc>
      </w:tr>
      <w:tr w:rsidR="008E01FC" w14:paraId="4EC19836" w14:textId="77777777">
        <w:trPr>
          <w:trHeight w:val="330"/>
        </w:trPr>
        <w:tc>
          <w:tcPr>
            <w:tcW w:w="7180" w:type="dxa"/>
            <w:tcBorders>
              <w:top w:val="nil"/>
              <w:left w:val="nil"/>
              <w:bottom w:val="nil"/>
              <w:right w:val="nil"/>
            </w:tcBorders>
            <w:shd w:val="clear" w:color="auto" w:fill="auto"/>
            <w:vAlign w:val="center"/>
            <w:hideMark/>
          </w:tcPr>
          <w:p w14:paraId="4EC1983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OXI</w:t>
            </w:r>
          </w:p>
        </w:tc>
      </w:tr>
      <w:tr w:rsidR="008E01FC" w14:paraId="4EC19838" w14:textId="77777777">
        <w:trPr>
          <w:trHeight w:val="330"/>
        </w:trPr>
        <w:tc>
          <w:tcPr>
            <w:tcW w:w="7180" w:type="dxa"/>
            <w:tcBorders>
              <w:top w:val="nil"/>
              <w:left w:val="nil"/>
              <w:bottom w:val="nil"/>
              <w:right w:val="nil"/>
            </w:tcBorders>
            <w:shd w:val="clear" w:color="auto" w:fill="auto"/>
            <w:vAlign w:val="center"/>
            <w:hideMark/>
          </w:tcPr>
          <w:p w14:paraId="4EC1983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83A" w14:textId="77777777">
        <w:trPr>
          <w:trHeight w:val="330"/>
        </w:trPr>
        <w:tc>
          <w:tcPr>
            <w:tcW w:w="7180" w:type="dxa"/>
            <w:tcBorders>
              <w:top w:val="nil"/>
              <w:left w:val="nil"/>
              <w:bottom w:val="nil"/>
              <w:right w:val="nil"/>
            </w:tcBorders>
            <w:shd w:val="clear" w:color="auto" w:fill="auto"/>
            <w:vAlign w:val="center"/>
            <w:hideMark/>
          </w:tcPr>
          <w:p w14:paraId="4EC1983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83C" w14:textId="77777777">
        <w:trPr>
          <w:trHeight w:val="330"/>
        </w:trPr>
        <w:tc>
          <w:tcPr>
            <w:tcW w:w="7180" w:type="dxa"/>
            <w:tcBorders>
              <w:top w:val="nil"/>
              <w:left w:val="nil"/>
              <w:bottom w:val="nil"/>
              <w:right w:val="nil"/>
            </w:tcBorders>
            <w:shd w:val="clear" w:color="auto" w:fill="auto"/>
            <w:vAlign w:val="center"/>
            <w:hideMark/>
          </w:tcPr>
          <w:p w14:paraId="4EC1983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83E" w14:textId="77777777">
        <w:trPr>
          <w:trHeight w:val="330"/>
        </w:trPr>
        <w:tc>
          <w:tcPr>
            <w:tcW w:w="7180" w:type="dxa"/>
            <w:tcBorders>
              <w:top w:val="nil"/>
              <w:left w:val="nil"/>
              <w:bottom w:val="nil"/>
              <w:right w:val="nil"/>
            </w:tcBorders>
            <w:shd w:val="clear" w:color="auto" w:fill="auto"/>
            <w:vAlign w:val="center"/>
            <w:hideMark/>
          </w:tcPr>
          <w:p w14:paraId="4EC1983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42 ως έχει     ΚΑΤΑ ΠΛΕΙΟΨΗΦΙΑ</w:t>
            </w:r>
          </w:p>
        </w:tc>
      </w:tr>
      <w:tr w:rsidR="008E01FC" w14:paraId="4EC19840" w14:textId="77777777">
        <w:trPr>
          <w:trHeight w:val="330"/>
        </w:trPr>
        <w:tc>
          <w:tcPr>
            <w:tcW w:w="7180" w:type="dxa"/>
            <w:tcBorders>
              <w:top w:val="nil"/>
              <w:left w:val="nil"/>
              <w:bottom w:val="nil"/>
              <w:right w:val="nil"/>
            </w:tcBorders>
            <w:shd w:val="clear" w:color="auto" w:fill="auto"/>
            <w:vAlign w:val="center"/>
            <w:hideMark/>
          </w:tcPr>
          <w:p w14:paraId="4EC1983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842" w14:textId="77777777">
        <w:trPr>
          <w:trHeight w:val="330"/>
        </w:trPr>
        <w:tc>
          <w:tcPr>
            <w:tcW w:w="7180" w:type="dxa"/>
            <w:tcBorders>
              <w:top w:val="nil"/>
              <w:left w:val="nil"/>
              <w:bottom w:val="nil"/>
              <w:right w:val="nil"/>
            </w:tcBorders>
            <w:shd w:val="clear" w:color="auto" w:fill="auto"/>
            <w:vAlign w:val="center"/>
            <w:hideMark/>
          </w:tcPr>
          <w:p w14:paraId="4EC1984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w:t>
            </w:r>
            <w:r w:rsidRPr="00013821">
              <w:rPr>
                <w:rFonts w:ascii="Calibri" w:eastAsia="Times New Roman" w:hAnsi="Calibri" w:cs="Calibri"/>
                <w:color w:val="000000"/>
                <w:szCs w:val="24"/>
              </w:rPr>
              <w:t xml:space="preserve"> ΝΑΙ</w:t>
            </w:r>
          </w:p>
        </w:tc>
      </w:tr>
      <w:tr w:rsidR="008E01FC" w14:paraId="4EC19844" w14:textId="77777777">
        <w:trPr>
          <w:trHeight w:val="345"/>
        </w:trPr>
        <w:tc>
          <w:tcPr>
            <w:tcW w:w="7180" w:type="dxa"/>
            <w:tcBorders>
              <w:top w:val="nil"/>
              <w:left w:val="nil"/>
              <w:bottom w:val="nil"/>
              <w:right w:val="nil"/>
            </w:tcBorders>
            <w:shd w:val="clear" w:color="auto" w:fill="auto"/>
            <w:vAlign w:val="center"/>
            <w:hideMark/>
          </w:tcPr>
          <w:p w14:paraId="4EC1984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846" w14:textId="77777777">
        <w:trPr>
          <w:trHeight w:val="330"/>
        </w:trPr>
        <w:tc>
          <w:tcPr>
            <w:tcW w:w="7180" w:type="dxa"/>
            <w:tcBorders>
              <w:top w:val="nil"/>
              <w:left w:val="nil"/>
              <w:bottom w:val="nil"/>
              <w:right w:val="nil"/>
            </w:tcBorders>
            <w:shd w:val="clear" w:color="auto" w:fill="auto"/>
            <w:vAlign w:val="center"/>
            <w:hideMark/>
          </w:tcPr>
          <w:p w14:paraId="4EC1984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848" w14:textId="77777777">
        <w:trPr>
          <w:trHeight w:val="330"/>
        </w:trPr>
        <w:tc>
          <w:tcPr>
            <w:tcW w:w="7180" w:type="dxa"/>
            <w:tcBorders>
              <w:top w:val="nil"/>
              <w:left w:val="nil"/>
              <w:bottom w:val="nil"/>
              <w:right w:val="nil"/>
            </w:tcBorders>
            <w:shd w:val="clear" w:color="auto" w:fill="auto"/>
            <w:vAlign w:val="center"/>
            <w:hideMark/>
          </w:tcPr>
          <w:p w14:paraId="4EC1984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84A" w14:textId="77777777">
        <w:trPr>
          <w:trHeight w:val="330"/>
        </w:trPr>
        <w:tc>
          <w:tcPr>
            <w:tcW w:w="7180" w:type="dxa"/>
            <w:tcBorders>
              <w:top w:val="nil"/>
              <w:left w:val="nil"/>
              <w:bottom w:val="nil"/>
              <w:right w:val="nil"/>
            </w:tcBorders>
            <w:shd w:val="clear" w:color="auto" w:fill="auto"/>
            <w:vAlign w:val="center"/>
            <w:hideMark/>
          </w:tcPr>
          <w:p w14:paraId="4EC1984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84C" w14:textId="77777777">
        <w:trPr>
          <w:trHeight w:val="330"/>
        </w:trPr>
        <w:tc>
          <w:tcPr>
            <w:tcW w:w="7180" w:type="dxa"/>
            <w:tcBorders>
              <w:top w:val="nil"/>
              <w:left w:val="nil"/>
              <w:bottom w:val="nil"/>
              <w:right w:val="nil"/>
            </w:tcBorders>
            <w:shd w:val="clear" w:color="auto" w:fill="auto"/>
            <w:vAlign w:val="center"/>
            <w:hideMark/>
          </w:tcPr>
          <w:p w14:paraId="4EC1984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43 όπως τροπ.     ΚΑΤΑ ΠΛΕΙΟΨΗΦΙΑ</w:t>
            </w:r>
          </w:p>
        </w:tc>
      </w:tr>
      <w:tr w:rsidR="008E01FC" w14:paraId="4EC1984E" w14:textId="77777777">
        <w:trPr>
          <w:trHeight w:val="330"/>
        </w:trPr>
        <w:tc>
          <w:tcPr>
            <w:tcW w:w="7180" w:type="dxa"/>
            <w:tcBorders>
              <w:top w:val="nil"/>
              <w:left w:val="nil"/>
              <w:bottom w:val="nil"/>
              <w:right w:val="nil"/>
            </w:tcBorders>
            <w:shd w:val="clear" w:color="auto" w:fill="auto"/>
            <w:vAlign w:val="center"/>
            <w:hideMark/>
          </w:tcPr>
          <w:p w14:paraId="4EC1984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850" w14:textId="77777777">
        <w:trPr>
          <w:trHeight w:val="330"/>
        </w:trPr>
        <w:tc>
          <w:tcPr>
            <w:tcW w:w="7180" w:type="dxa"/>
            <w:tcBorders>
              <w:top w:val="nil"/>
              <w:left w:val="nil"/>
              <w:bottom w:val="nil"/>
              <w:right w:val="nil"/>
            </w:tcBorders>
            <w:shd w:val="clear" w:color="auto" w:fill="auto"/>
            <w:vAlign w:val="center"/>
            <w:hideMark/>
          </w:tcPr>
          <w:p w14:paraId="4EC1984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OXI</w:t>
            </w:r>
          </w:p>
        </w:tc>
      </w:tr>
      <w:tr w:rsidR="008E01FC" w14:paraId="4EC19852" w14:textId="77777777">
        <w:trPr>
          <w:trHeight w:val="330"/>
        </w:trPr>
        <w:tc>
          <w:tcPr>
            <w:tcW w:w="7180" w:type="dxa"/>
            <w:tcBorders>
              <w:top w:val="nil"/>
              <w:left w:val="nil"/>
              <w:bottom w:val="nil"/>
              <w:right w:val="nil"/>
            </w:tcBorders>
            <w:shd w:val="clear" w:color="auto" w:fill="auto"/>
            <w:vAlign w:val="center"/>
            <w:hideMark/>
          </w:tcPr>
          <w:p w14:paraId="4EC1985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854" w14:textId="77777777">
        <w:trPr>
          <w:trHeight w:val="330"/>
        </w:trPr>
        <w:tc>
          <w:tcPr>
            <w:tcW w:w="7180" w:type="dxa"/>
            <w:tcBorders>
              <w:top w:val="nil"/>
              <w:left w:val="nil"/>
              <w:bottom w:val="nil"/>
              <w:right w:val="nil"/>
            </w:tcBorders>
            <w:shd w:val="clear" w:color="auto" w:fill="auto"/>
            <w:vAlign w:val="center"/>
            <w:hideMark/>
          </w:tcPr>
          <w:p w14:paraId="4EC1985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856" w14:textId="77777777">
        <w:trPr>
          <w:trHeight w:val="330"/>
        </w:trPr>
        <w:tc>
          <w:tcPr>
            <w:tcW w:w="7180" w:type="dxa"/>
            <w:tcBorders>
              <w:top w:val="nil"/>
              <w:left w:val="nil"/>
              <w:bottom w:val="nil"/>
              <w:right w:val="nil"/>
            </w:tcBorders>
            <w:shd w:val="clear" w:color="auto" w:fill="auto"/>
            <w:vAlign w:val="center"/>
            <w:hideMark/>
          </w:tcPr>
          <w:p w14:paraId="4EC1985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858" w14:textId="77777777">
        <w:trPr>
          <w:trHeight w:val="330"/>
        </w:trPr>
        <w:tc>
          <w:tcPr>
            <w:tcW w:w="7180" w:type="dxa"/>
            <w:tcBorders>
              <w:top w:val="nil"/>
              <w:left w:val="nil"/>
              <w:bottom w:val="nil"/>
              <w:right w:val="nil"/>
            </w:tcBorders>
            <w:shd w:val="clear" w:color="auto" w:fill="auto"/>
            <w:vAlign w:val="center"/>
            <w:hideMark/>
          </w:tcPr>
          <w:p w14:paraId="4EC1985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85A" w14:textId="77777777">
        <w:trPr>
          <w:trHeight w:val="330"/>
        </w:trPr>
        <w:tc>
          <w:tcPr>
            <w:tcW w:w="7180" w:type="dxa"/>
            <w:tcBorders>
              <w:top w:val="nil"/>
              <w:left w:val="nil"/>
              <w:bottom w:val="nil"/>
              <w:right w:val="nil"/>
            </w:tcBorders>
            <w:shd w:val="clear" w:color="auto" w:fill="auto"/>
            <w:vAlign w:val="center"/>
            <w:hideMark/>
          </w:tcPr>
          <w:p w14:paraId="4EC1985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44 ως έχει     ΚΑΤΑ ΠΛΕΙΟΨΗΦΙΑ</w:t>
            </w:r>
          </w:p>
        </w:tc>
      </w:tr>
      <w:tr w:rsidR="008E01FC" w14:paraId="4EC1985C" w14:textId="77777777">
        <w:trPr>
          <w:trHeight w:val="330"/>
        </w:trPr>
        <w:tc>
          <w:tcPr>
            <w:tcW w:w="7180" w:type="dxa"/>
            <w:tcBorders>
              <w:top w:val="nil"/>
              <w:left w:val="nil"/>
              <w:bottom w:val="nil"/>
              <w:right w:val="nil"/>
            </w:tcBorders>
            <w:shd w:val="clear" w:color="auto" w:fill="auto"/>
            <w:vAlign w:val="center"/>
            <w:hideMark/>
          </w:tcPr>
          <w:p w14:paraId="4EC1985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85E" w14:textId="77777777">
        <w:trPr>
          <w:trHeight w:val="330"/>
        </w:trPr>
        <w:tc>
          <w:tcPr>
            <w:tcW w:w="7180" w:type="dxa"/>
            <w:tcBorders>
              <w:top w:val="nil"/>
              <w:left w:val="nil"/>
              <w:bottom w:val="nil"/>
              <w:right w:val="nil"/>
            </w:tcBorders>
            <w:shd w:val="clear" w:color="auto" w:fill="auto"/>
            <w:vAlign w:val="center"/>
            <w:hideMark/>
          </w:tcPr>
          <w:p w14:paraId="4EC1985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860" w14:textId="77777777">
        <w:trPr>
          <w:trHeight w:val="330"/>
        </w:trPr>
        <w:tc>
          <w:tcPr>
            <w:tcW w:w="7180" w:type="dxa"/>
            <w:tcBorders>
              <w:top w:val="nil"/>
              <w:left w:val="nil"/>
              <w:bottom w:val="nil"/>
              <w:right w:val="nil"/>
            </w:tcBorders>
            <w:shd w:val="clear" w:color="auto" w:fill="auto"/>
            <w:vAlign w:val="center"/>
            <w:hideMark/>
          </w:tcPr>
          <w:p w14:paraId="4EC1985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862" w14:textId="77777777">
        <w:trPr>
          <w:trHeight w:val="330"/>
        </w:trPr>
        <w:tc>
          <w:tcPr>
            <w:tcW w:w="7180" w:type="dxa"/>
            <w:tcBorders>
              <w:top w:val="nil"/>
              <w:left w:val="nil"/>
              <w:bottom w:val="nil"/>
              <w:right w:val="nil"/>
            </w:tcBorders>
            <w:shd w:val="clear" w:color="auto" w:fill="auto"/>
            <w:vAlign w:val="center"/>
            <w:hideMark/>
          </w:tcPr>
          <w:p w14:paraId="4EC1986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864" w14:textId="77777777">
        <w:trPr>
          <w:trHeight w:val="330"/>
        </w:trPr>
        <w:tc>
          <w:tcPr>
            <w:tcW w:w="7180" w:type="dxa"/>
            <w:tcBorders>
              <w:top w:val="nil"/>
              <w:left w:val="nil"/>
              <w:bottom w:val="nil"/>
              <w:right w:val="nil"/>
            </w:tcBorders>
            <w:shd w:val="clear" w:color="auto" w:fill="auto"/>
            <w:vAlign w:val="center"/>
            <w:hideMark/>
          </w:tcPr>
          <w:p w14:paraId="4EC1986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ΠΡΝ</w:t>
            </w:r>
          </w:p>
        </w:tc>
      </w:tr>
      <w:tr w:rsidR="008E01FC" w14:paraId="4EC19866" w14:textId="77777777">
        <w:trPr>
          <w:trHeight w:val="330"/>
        </w:trPr>
        <w:tc>
          <w:tcPr>
            <w:tcW w:w="7180" w:type="dxa"/>
            <w:tcBorders>
              <w:top w:val="nil"/>
              <w:left w:val="nil"/>
              <w:bottom w:val="nil"/>
              <w:right w:val="nil"/>
            </w:tcBorders>
            <w:shd w:val="clear" w:color="auto" w:fill="auto"/>
            <w:vAlign w:val="center"/>
            <w:hideMark/>
          </w:tcPr>
          <w:p w14:paraId="4EC1986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868" w14:textId="77777777">
        <w:trPr>
          <w:trHeight w:val="330"/>
        </w:trPr>
        <w:tc>
          <w:tcPr>
            <w:tcW w:w="7180" w:type="dxa"/>
            <w:tcBorders>
              <w:top w:val="nil"/>
              <w:left w:val="nil"/>
              <w:bottom w:val="nil"/>
              <w:right w:val="nil"/>
            </w:tcBorders>
            <w:shd w:val="clear" w:color="auto" w:fill="auto"/>
            <w:vAlign w:val="center"/>
            <w:hideMark/>
          </w:tcPr>
          <w:p w14:paraId="4EC1986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45 ως έχει     ΚΑΤΑ ΠΛΕΙΟΨΗΦΙΑ</w:t>
            </w:r>
          </w:p>
        </w:tc>
      </w:tr>
      <w:tr w:rsidR="008E01FC" w14:paraId="4EC1986A" w14:textId="77777777">
        <w:trPr>
          <w:trHeight w:val="330"/>
        </w:trPr>
        <w:tc>
          <w:tcPr>
            <w:tcW w:w="7180" w:type="dxa"/>
            <w:tcBorders>
              <w:top w:val="nil"/>
              <w:left w:val="nil"/>
              <w:bottom w:val="nil"/>
              <w:right w:val="nil"/>
            </w:tcBorders>
            <w:shd w:val="clear" w:color="auto" w:fill="auto"/>
            <w:vAlign w:val="center"/>
            <w:hideMark/>
          </w:tcPr>
          <w:p w14:paraId="4EC1986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86C" w14:textId="77777777">
        <w:trPr>
          <w:trHeight w:val="330"/>
        </w:trPr>
        <w:tc>
          <w:tcPr>
            <w:tcW w:w="7180" w:type="dxa"/>
            <w:tcBorders>
              <w:top w:val="nil"/>
              <w:left w:val="nil"/>
              <w:bottom w:val="nil"/>
              <w:right w:val="nil"/>
            </w:tcBorders>
            <w:shd w:val="clear" w:color="auto" w:fill="auto"/>
            <w:vAlign w:val="center"/>
            <w:hideMark/>
          </w:tcPr>
          <w:p w14:paraId="4EC1986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OXI</w:t>
            </w:r>
          </w:p>
        </w:tc>
      </w:tr>
      <w:tr w:rsidR="008E01FC" w14:paraId="4EC1986E" w14:textId="77777777">
        <w:trPr>
          <w:trHeight w:val="330"/>
        </w:trPr>
        <w:tc>
          <w:tcPr>
            <w:tcW w:w="7180" w:type="dxa"/>
            <w:tcBorders>
              <w:top w:val="nil"/>
              <w:left w:val="nil"/>
              <w:bottom w:val="nil"/>
              <w:right w:val="nil"/>
            </w:tcBorders>
            <w:shd w:val="clear" w:color="auto" w:fill="auto"/>
            <w:vAlign w:val="center"/>
            <w:hideMark/>
          </w:tcPr>
          <w:p w14:paraId="4EC1986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870" w14:textId="77777777">
        <w:trPr>
          <w:trHeight w:val="345"/>
        </w:trPr>
        <w:tc>
          <w:tcPr>
            <w:tcW w:w="7180" w:type="dxa"/>
            <w:tcBorders>
              <w:top w:val="nil"/>
              <w:left w:val="nil"/>
              <w:bottom w:val="nil"/>
              <w:right w:val="nil"/>
            </w:tcBorders>
            <w:shd w:val="clear" w:color="auto" w:fill="auto"/>
            <w:vAlign w:val="center"/>
            <w:hideMark/>
          </w:tcPr>
          <w:p w14:paraId="4EC1986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872" w14:textId="77777777">
        <w:trPr>
          <w:trHeight w:val="330"/>
        </w:trPr>
        <w:tc>
          <w:tcPr>
            <w:tcW w:w="7180" w:type="dxa"/>
            <w:tcBorders>
              <w:top w:val="nil"/>
              <w:left w:val="nil"/>
              <w:bottom w:val="nil"/>
              <w:right w:val="nil"/>
            </w:tcBorders>
            <w:shd w:val="clear" w:color="auto" w:fill="auto"/>
            <w:vAlign w:val="center"/>
            <w:hideMark/>
          </w:tcPr>
          <w:p w14:paraId="4EC1987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874" w14:textId="77777777">
        <w:trPr>
          <w:trHeight w:val="330"/>
        </w:trPr>
        <w:tc>
          <w:tcPr>
            <w:tcW w:w="7180" w:type="dxa"/>
            <w:tcBorders>
              <w:top w:val="nil"/>
              <w:left w:val="nil"/>
              <w:bottom w:val="nil"/>
              <w:right w:val="nil"/>
            </w:tcBorders>
            <w:shd w:val="clear" w:color="auto" w:fill="auto"/>
            <w:vAlign w:val="center"/>
            <w:hideMark/>
          </w:tcPr>
          <w:p w14:paraId="4EC1987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876" w14:textId="77777777">
        <w:trPr>
          <w:trHeight w:val="330"/>
        </w:trPr>
        <w:tc>
          <w:tcPr>
            <w:tcW w:w="7180" w:type="dxa"/>
            <w:tcBorders>
              <w:top w:val="nil"/>
              <w:left w:val="nil"/>
              <w:bottom w:val="nil"/>
              <w:right w:val="nil"/>
            </w:tcBorders>
            <w:shd w:val="clear" w:color="auto" w:fill="auto"/>
            <w:vAlign w:val="center"/>
            <w:hideMark/>
          </w:tcPr>
          <w:p w14:paraId="4EC1987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46 ως έχει     ΚΑΤΑ ΠΛΕΙΟΨΗΦΙΑ</w:t>
            </w:r>
          </w:p>
        </w:tc>
      </w:tr>
      <w:tr w:rsidR="008E01FC" w14:paraId="4EC19878" w14:textId="77777777">
        <w:trPr>
          <w:trHeight w:val="330"/>
        </w:trPr>
        <w:tc>
          <w:tcPr>
            <w:tcW w:w="7180" w:type="dxa"/>
            <w:tcBorders>
              <w:top w:val="nil"/>
              <w:left w:val="nil"/>
              <w:bottom w:val="nil"/>
              <w:right w:val="nil"/>
            </w:tcBorders>
            <w:shd w:val="clear" w:color="auto" w:fill="auto"/>
            <w:vAlign w:val="center"/>
            <w:hideMark/>
          </w:tcPr>
          <w:p w14:paraId="4EC1987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87A" w14:textId="77777777">
        <w:trPr>
          <w:trHeight w:val="330"/>
        </w:trPr>
        <w:tc>
          <w:tcPr>
            <w:tcW w:w="7180" w:type="dxa"/>
            <w:tcBorders>
              <w:top w:val="nil"/>
              <w:left w:val="nil"/>
              <w:bottom w:val="nil"/>
              <w:right w:val="nil"/>
            </w:tcBorders>
            <w:shd w:val="clear" w:color="auto" w:fill="auto"/>
            <w:vAlign w:val="center"/>
            <w:hideMark/>
          </w:tcPr>
          <w:p w14:paraId="4EC1987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87C" w14:textId="77777777">
        <w:trPr>
          <w:trHeight w:val="330"/>
        </w:trPr>
        <w:tc>
          <w:tcPr>
            <w:tcW w:w="7180" w:type="dxa"/>
            <w:tcBorders>
              <w:top w:val="nil"/>
              <w:left w:val="nil"/>
              <w:bottom w:val="nil"/>
              <w:right w:val="nil"/>
            </w:tcBorders>
            <w:shd w:val="clear" w:color="auto" w:fill="auto"/>
            <w:vAlign w:val="center"/>
            <w:hideMark/>
          </w:tcPr>
          <w:p w14:paraId="4EC1987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87E" w14:textId="77777777">
        <w:trPr>
          <w:trHeight w:val="330"/>
        </w:trPr>
        <w:tc>
          <w:tcPr>
            <w:tcW w:w="7180" w:type="dxa"/>
            <w:tcBorders>
              <w:top w:val="nil"/>
              <w:left w:val="nil"/>
              <w:bottom w:val="nil"/>
              <w:right w:val="nil"/>
            </w:tcBorders>
            <w:shd w:val="clear" w:color="auto" w:fill="auto"/>
            <w:vAlign w:val="center"/>
            <w:hideMark/>
          </w:tcPr>
          <w:p w14:paraId="4EC1987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880" w14:textId="77777777">
        <w:trPr>
          <w:trHeight w:val="330"/>
        </w:trPr>
        <w:tc>
          <w:tcPr>
            <w:tcW w:w="7180" w:type="dxa"/>
            <w:tcBorders>
              <w:top w:val="nil"/>
              <w:left w:val="nil"/>
              <w:bottom w:val="nil"/>
              <w:right w:val="nil"/>
            </w:tcBorders>
            <w:shd w:val="clear" w:color="auto" w:fill="auto"/>
            <w:vAlign w:val="center"/>
            <w:hideMark/>
          </w:tcPr>
          <w:p w14:paraId="4EC1987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ΝΑΙ</w:t>
            </w:r>
          </w:p>
        </w:tc>
      </w:tr>
      <w:tr w:rsidR="008E01FC" w14:paraId="4EC19882" w14:textId="77777777">
        <w:trPr>
          <w:trHeight w:val="330"/>
        </w:trPr>
        <w:tc>
          <w:tcPr>
            <w:tcW w:w="7180" w:type="dxa"/>
            <w:tcBorders>
              <w:top w:val="nil"/>
              <w:left w:val="nil"/>
              <w:bottom w:val="nil"/>
              <w:right w:val="nil"/>
            </w:tcBorders>
            <w:shd w:val="clear" w:color="auto" w:fill="auto"/>
            <w:vAlign w:val="center"/>
            <w:hideMark/>
          </w:tcPr>
          <w:p w14:paraId="4EC1988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884" w14:textId="77777777">
        <w:trPr>
          <w:trHeight w:val="345"/>
        </w:trPr>
        <w:tc>
          <w:tcPr>
            <w:tcW w:w="7180" w:type="dxa"/>
            <w:tcBorders>
              <w:top w:val="nil"/>
              <w:left w:val="nil"/>
              <w:bottom w:val="nil"/>
              <w:right w:val="nil"/>
            </w:tcBorders>
            <w:shd w:val="clear" w:color="auto" w:fill="auto"/>
            <w:vAlign w:val="center"/>
            <w:hideMark/>
          </w:tcPr>
          <w:p w14:paraId="4EC1988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47 ως έχει     ΚΑΤΑ ΠΛΕΙΟΨΗΦΙΑ</w:t>
            </w:r>
          </w:p>
        </w:tc>
      </w:tr>
      <w:tr w:rsidR="008E01FC" w14:paraId="4EC19886" w14:textId="77777777">
        <w:trPr>
          <w:trHeight w:val="330"/>
        </w:trPr>
        <w:tc>
          <w:tcPr>
            <w:tcW w:w="7180" w:type="dxa"/>
            <w:tcBorders>
              <w:top w:val="nil"/>
              <w:left w:val="nil"/>
              <w:bottom w:val="nil"/>
              <w:right w:val="nil"/>
            </w:tcBorders>
            <w:shd w:val="clear" w:color="auto" w:fill="auto"/>
            <w:vAlign w:val="center"/>
            <w:hideMark/>
          </w:tcPr>
          <w:p w14:paraId="4EC1988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888" w14:textId="77777777">
        <w:trPr>
          <w:trHeight w:val="330"/>
        </w:trPr>
        <w:tc>
          <w:tcPr>
            <w:tcW w:w="7180" w:type="dxa"/>
            <w:tcBorders>
              <w:top w:val="nil"/>
              <w:left w:val="nil"/>
              <w:bottom w:val="nil"/>
              <w:right w:val="nil"/>
            </w:tcBorders>
            <w:shd w:val="clear" w:color="auto" w:fill="auto"/>
            <w:vAlign w:val="center"/>
            <w:hideMark/>
          </w:tcPr>
          <w:p w14:paraId="4EC1988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88A" w14:textId="77777777">
        <w:trPr>
          <w:trHeight w:val="330"/>
        </w:trPr>
        <w:tc>
          <w:tcPr>
            <w:tcW w:w="7180" w:type="dxa"/>
            <w:tcBorders>
              <w:top w:val="nil"/>
              <w:left w:val="nil"/>
              <w:bottom w:val="nil"/>
              <w:right w:val="nil"/>
            </w:tcBorders>
            <w:shd w:val="clear" w:color="auto" w:fill="auto"/>
            <w:vAlign w:val="center"/>
            <w:hideMark/>
          </w:tcPr>
          <w:p w14:paraId="4EC1988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88C" w14:textId="77777777">
        <w:trPr>
          <w:trHeight w:val="330"/>
        </w:trPr>
        <w:tc>
          <w:tcPr>
            <w:tcW w:w="7180" w:type="dxa"/>
            <w:tcBorders>
              <w:top w:val="nil"/>
              <w:left w:val="nil"/>
              <w:bottom w:val="nil"/>
              <w:right w:val="nil"/>
            </w:tcBorders>
            <w:shd w:val="clear" w:color="auto" w:fill="auto"/>
            <w:vAlign w:val="center"/>
            <w:hideMark/>
          </w:tcPr>
          <w:p w14:paraId="4EC1988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88E" w14:textId="77777777">
        <w:trPr>
          <w:trHeight w:val="345"/>
        </w:trPr>
        <w:tc>
          <w:tcPr>
            <w:tcW w:w="7180" w:type="dxa"/>
            <w:tcBorders>
              <w:top w:val="nil"/>
              <w:left w:val="nil"/>
              <w:bottom w:val="nil"/>
              <w:right w:val="nil"/>
            </w:tcBorders>
            <w:shd w:val="clear" w:color="auto" w:fill="auto"/>
            <w:vAlign w:val="center"/>
            <w:hideMark/>
          </w:tcPr>
          <w:p w14:paraId="4EC1988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ΠΡΝ</w:t>
            </w:r>
          </w:p>
        </w:tc>
      </w:tr>
      <w:tr w:rsidR="008E01FC" w14:paraId="4EC19890" w14:textId="77777777">
        <w:trPr>
          <w:trHeight w:val="330"/>
        </w:trPr>
        <w:tc>
          <w:tcPr>
            <w:tcW w:w="7180" w:type="dxa"/>
            <w:tcBorders>
              <w:top w:val="nil"/>
              <w:left w:val="nil"/>
              <w:bottom w:val="nil"/>
              <w:right w:val="nil"/>
            </w:tcBorders>
            <w:shd w:val="clear" w:color="auto" w:fill="auto"/>
            <w:vAlign w:val="center"/>
            <w:hideMark/>
          </w:tcPr>
          <w:p w14:paraId="4EC1988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892" w14:textId="77777777">
        <w:trPr>
          <w:trHeight w:val="330"/>
        </w:trPr>
        <w:tc>
          <w:tcPr>
            <w:tcW w:w="7180" w:type="dxa"/>
            <w:tcBorders>
              <w:top w:val="nil"/>
              <w:left w:val="nil"/>
              <w:bottom w:val="nil"/>
              <w:right w:val="nil"/>
            </w:tcBorders>
            <w:shd w:val="clear" w:color="auto" w:fill="auto"/>
            <w:vAlign w:val="center"/>
            <w:hideMark/>
          </w:tcPr>
          <w:p w14:paraId="4EC1989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48 ως έχει     ΚΑΤΑ ΠΛΕΙΟΨΗΦΙΑ</w:t>
            </w:r>
          </w:p>
        </w:tc>
      </w:tr>
      <w:tr w:rsidR="008E01FC" w14:paraId="4EC19894" w14:textId="77777777">
        <w:trPr>
          <w:trHeight w:val="330"/>
        </w:trPr>
        <w:tc>
          <w:tcPr>
            <w:tcW w:w="7180" w:type="dxa"/>
            <w:tcBorders>
              <w:top w:val="nil"/>
              <w:left w:val="nil"/>
              <w:bottom w:val="nil"/>
              <w:right w:val="nil"/>
            </w:tcBorders>
            <w:shd w:val="clear" w:color="auto" w:fill="auto"/>
            <w:vAlign w:val="center"/>
            <w:hideMark/>
          </w:tcPr>
          <w:p w14:paraId="4EC1989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896" w14:textId="77777777">
        <w:trPr>
          <w:trHeight w:val="330"/>
        </w:trPr>
        <w:tc>
          <w:tcPr>
            <w:tcW w:w="7180" w:type="dxa"/>
            <w:tcBorders>
              <w:top w:val="nil"/>
              <w:left w:val="nil"/>
              <w:bottom w:val="nil"/>
              <w:right w:val="nil"/>
            </w:tcBorders>
            <w:shd w:val="clear" w:color="auto" w:fill="auto"/>
            <w:vAlign w:val="center"/>
            <w:hideMark/>
          </w:tcPr>
          <w:p w14:paraId="4EC1989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898" w14:textId="77777777">
        <w:trPr>
          <w:trHeight w:val="330"/>
        </w:trPr>
        <w:tc>
          <w:tcPr>
            <w:tcW w:w="7180" w:type="dxa"/>
            <w:tcBorders>
              <w:top w:val="nil"/>
              <w:left w:val="nil"/>
              <w:bottom w:val="nil"/>
              <w:right w:val="nil"/>
            </w:tcBorders>
            <w:shd w:val="clear" w:color="auto" w:fill="auto"/>
            <w:vAlign w:val="center"/>
            <w:hideMark/>
          </w:tcPr>
          <w:p w14:paraId="4EC1989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89A" w14:textId="77777777">
        <w:trPr>
          <w:trHeight w:val="330"/>
        </w:trPr>
        <w:tc>
          <w:tcPr>
            <w:tcW w:w="7180" w:type="dxa"/>
            <w:tcBorders>
              <w:top w:val="nil"/>
              <w:left w:val="nil"/>
              <w:bottom w:val="nil"/>
              <w:right w:val="nil"/>
            </w:tcBorders>
            <w:shd w:val="clear" w:color="auto" w:fill="auto"/>
            <w:vAlign w:val="center"/>
            <w:hideMark/>
          </w:tcPr>
          <w:p w14:paraId="4EC1989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89C" w14:textId="77777777">
        <w:trPr>
          <w:trHeight w:val="330"/>
        </w:trPr>
        <w:tc>
          <w:tcPr>
            <w:tcW w:w="7180" w:type="dxa"/>
            <w:tcBorders>
              <w:top w:val="nil"/>
              <w:left w:val="nil"/>
              <w:bottom w:val="nil"/>
              <w:right w:val="nil"/>
            </w:tcBorders>
            <w:shd w:val="clear" w:color="auto" w:fill="auto"/>
            <w:vAlign w:val="center"/>
            <w:hideMark/>
          </w:tcPr>
          <w:p w14:paraId="4EC1989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ΠΡΝ</w:t>
            </w:r>
          </w:p>
        </w:tc>
      </w:tr>
      <w:tr w:rsidR="008E01FC" w14:paraId="4EC1989E" w14:textId="77777777">
        <w:trPr>
          <w:trHeight w:val="330"/>
        </w:trPr>
        <w:tc>
          <w:tcPr>
            <w:tcW w:w="7180" w:type="dxa"/>
            <w:tcBorders>
              <w:top w:val="nil"/>
              <w:left w:val="nil"/>
              <w:bottom w:val="nil"/>
              <w:right w:val="nil"/>
            </w:tcBorders>
            <w:shd w:val="clear" w:color="auto" w:fill="auto"/>
            <w:vAlign w:val="center"/>
            <w:hideMark/>
          </w:tcPr>
          <w:p w14:paraId="4EC1989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8A0" w14:textId="77777777">
        <w:trPr>
          <w:trHeight w:val="330"/>
        </w:trPr>
        <w:tc>
          <w:tcPr>
            <w:tcW w:w="7180" w:type="dxa"/>
            <w:tcBorders>
              <w:top w:val="nil"/>
              <w:left w:val="nil"/>
              <w:bottom w:val="nil"/>
              <w:right w:val="nil"/>
            </w:tcBorders>
            <w:shd w:val="clear" w:color="auto" w:fill="auto"/>
            <w:vAlign w:val="center"/>
            <w:hideMark/>
          </w:tcPr>
          <w:p w14:paraId="4EC1989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 xml:space="preserve">Άρθρο 49 ως έχει     ΚΑΤΑ </w:t>
            </w:r>
            <w:r w:rsidRPr="00013821">
              <w:rPr>
                <w:rFonts w:ascii="Calibri" w:eastAsia="Times New Roman" w:hAnsi="Calibri" w:cs="Calibri"/>
                <w:color w:val="000000"/>
                <w:szCs w:val="24"/>
              </w:rPr>
              <w:t>ΠΛΕΙΟΨΗΦΙΑ</w:t>
            </w:r>
          </w:p>
        </w:tc>
      </w:tr>
      <w:tr w:rsidR="008E01FC" w14:paraId="4EC198A2" w14:textId="77777777">
        <w:trPr>
          <w:trHeight w:val="330"/>
        </w:trPr>
        <w:tc>
          <w:tcPr>
            <w:tcW w:w="7180" w:type="dxa"/>
            <w:tcBorders>
              <w:top w:val="nil"/>
              <w:left w:val="nil"/>
              <w:bottom w:val="nil"/>
              <w:right w:val="nil"/>
            </w:tcBorders>
            <w:shd w:val="clear" w:color="auto" w:fill="auto"/>
            <w:vAlign w:val="center"/>
            <w:hideMark/>
          </w:tcPr>
          <w:p w14:paraId="4EC198A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8A4" w14:textId="77777777">
        <w:trPr>
          <w:trHeight w:val="330"/>
        </w:trPr>
        <w:tc>
          <w:tcPr>
            <w:tcW w:w="7180" w:type="dxa"/>
            <w:tcBorders>
              <w:top w:val="nil"/>
              <w:left w:val="nil"/>
              <w:bottom w:val="nil"/>
              <w:right w:val="nil"/>
            </w:tcBorders>
            <w:shd w:val="clear" w:color="auto" w:fill="auto"/>
            <w:vAlign w:val="center"/>
            <w:hideMark/>
          </w:tcPr>
          <w:p w14:paraId="4EC198A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8A6" w14:textId="77777777">
        <w:trPr>
          <w:trHeight w:val="330"/>
        </w:trPr>
        <w:tc>
          <w:tcPr>
            <w:tcW w:w="7180" w:type="dxa"/>
            <w:tcBorders>
              <w:top w:val="nil"/>
              <w:left w:val="nil"/>
              <w:bottom w:val="nil"/>
              <w:right w:val="nil"/>
            </w:tcBorders>
            <w:shd w:val="clear" w:color="auto" w:fill="auto"/>
            <w:vAlign w:val="center"/>
            <w:hideMark/>
          </w:tcPr>
          <w:p w14:paraId="4EC198A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8A8" w14:textId="77777777">
        <w:trPr>
          <w:trHeight w:val="330"/>
        </w:trPr>
        <w:tc>
          <w:tcPr>
            <w:tcW w:w="7180" w:type="dxa"/>
            <w:tcBorders>
              <w:top w:val="nil"/>
              <w:left w:val="nil"/>
              <w:bottom w:val="nil"/>
              <w:right w:val="nil"/>
            </w:tcBorders>
            <w:shd w:val="clear" w:color="auto" w:fill="auto"/>
            <w:vAlign w:val="center"/>
            <w:hideMark/>
          </w:tcPr>
          <w:p w14:paraId="4EC198A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8AA" w14:textId="77777777">
        <w:trPr>
          <w:trHeight w:val="330"/>
        </w:trPr>
        <w:tc>
          <w:tcPr>
            <w:tcW w:w="7180" w:type="dxa"/>
            <w:tcBorders>
              <w:top w:val="nil"/>
              <w:left w:val="nil"/>
              <w:bottom w:val="nil"/>
              <w:right w:val="nil"/>
            </w:tcBorders>
            <w:shd w:val="clear" w:color="auto" w:fill="auto"/>
            <w:vAlign w:val="center"/>
            <w:hideMark/>
          </w:tcPr>
          <w:p w14:paraId="4EC198A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ΝΑΙ</w:t>
            </w:r>
          </w:p>
        </w:tc>
      </w:tr>
      <w:tr w:rsidR="008E01FC" w14:paraId="4EC198AC" w14:textId="77777777">
        <w:trPr>
          <w:trHeight w:val="330"/>
        </w:trPr>
        <w:tc>
          <w:tcPr>
            <w:tcW w:w="7180" w:type="dxa"/>
            <w:tcBorders>
              <w:top w:val="nil"/>
              <w:left w:val="nil"/>
              <w:bottom w:val="nil"/>
              <w:right w:val="nil"/>
            </w:tcBorders>
            <w:shd w:val="clear" w:color="auto" w:fill="auto"/>
            <w:vAlign w:val="center"/>
            <w:hideMark/>
          </w:tcPr>
          <w:p w14:paraId="4EC198A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8AE" w14:textId="77777777">
        <w:trPr>
          <w:trHeight w:val="330"/>
        </w:trPr>
        <w:tc>
          <w:tcPr>
            <w:tcW w:w="7180" w:type="dxa"/>
            <w:tcBorders>
              <w:top w:val="nil"/>
              <w:left w:val="nil"/>
              <w:bottom w:val="nil"/>
              <w:right w:val="nil"/>
            </w:tcBorders>
            <w:shd w:val="clear" w:color="auto" w:fill="auto"/>
            <w:vAlign w:val="center"/>
            <w:hideMark/>
          </w:tcPr>
          <w:p w14:paraId="4EC198A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50 ως έχει     ΚΑΤΑ ΠΛΕΙΟΨΗΦΙΑ</w:t>
            </w:r>
          </w:p>
        </w:tc>
      </w:tr>
      <w:tr w:rsidR="008E01FC" w14:paraId="4EC198B0" w14:textId="77777777">
        <w:trPr>
          <w:trHeight w:val="345"/>
        </w:trPr>
        <w:tc>
          <w:tcPr>
            <w:tcW w:w="7180" w:type="dxa"/>
            <w:tcBorders>
              <w:top w:val="nil"/>
              <w:left w:val="nil"/>
              <w:bottom w:val="nil"/>
              <w:right w:val="nil"/>
            </w:tcBorders>
            <w:shd w:val="clear" w:color="auto" w:fill="auto"/>
            <w:vAlign w:val="center"/>
            <w:hideMark/>
          </w:tcPr>
          <w:p w14:paraId="4EC198A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8B2" w14:textId="77777777">
        <w:trPr>
          <w:trHeight w:val="330"/>
        </w:trPr>
        <w:tc>
          <w:tcPr>
            <w:tcW w:w="7180" w:type="dxa"/>
            <w:tcBorders>
              <w:top w:val="nil"/>
              <w:left w:val="nil"/>
              <w:bottom w:val="nil"/>
              <w:right w:val="nil"/>
            </w:tcBorders>
            <w:shd w:val="clear" w:color="auto" w:fill="auto"/>
            <w:vAlign w:val="center"/>
            <w:hideMark/>
          </w:tcPr>
          <w:p w14:paraId="4EC198B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8B4" w14:textId="77777777">
        <w:trPr>
          <w:trHeight w:val="330"/>
        </w:trPr>
        <w:tc>
          <w:tcPr>
            <w:tcW w:w="7180" w:type="dxa"/>
            <w:tcBorders>
              <w:top w:val="nil"/>
              <w:left w:val="nil"/>
              <w:bottom w:val="nil"/>
              <w:right w:val="nil"/>
            </w:tcBorders>
            <w:shd w:val="clear" w:color="auto" w:fill="auto"/>
            <w:vAlign w:val="center"/>
            <w:hideMark/>
          </w:tcPr>
          <w:p w14:paraId="4EC198B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8B6" w14:textId="77777777">
        <w:trPr>
          <w:trHeight w:val="330"/>
        </w:trPr>
        <w:tc>
          <w:tcPr>
            <w:tcW w:w="7180" w:type="dxa"/>
            <w:tcBorders>
              <w:top w:val="nil"/>
              <w:left w:val="nil"/>
              <w:bottom w:val="nil"/>
              <w:right w:val="nil"/>
            </w:tcBorders>
            <w:shd w:val="clear" w:color="auto" w:fill="auto"/>
            <w:vAlign w:val="center"/>
            <w:hideMark/>
          </w:tcPr>
          <w:p w14:paraId="4EC198B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8B8" w14:textId="77777777">
        <w:trPr>
          <w:trHeight w:val="330"/>
        </w:trPr>
        <w:tc>
          <w:tcPr>
            <w:tcW w:w="7180" w:type="dxa"/>
            <w:tcBorders>
              <w:top w:val="nil"/>
              <w:left w:val="nil"/>
              <w:bottom w:val="nil"/>
              <w:right w:val="nil"/>
            </w:tcBorders>
            <w:shd w:val="clear" w:color="auto" w:fill="auto"/>
            <w:vAlign w:val="center"/>
            <w:hideMark/>
          </w:tcPr>
          <w:p w14:paraId="4EC198B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8BA" w14:textId="77777777">
        <w:trPr>
          <w:trHeight w:val="345"/>
        </w:trPr>
        <w:tc>
          <w:tcPr>
            <w:tcW w:w="7180" w:type="dxa"/>
            <w:tcBorders>
              <w:top w:val="nil"/>
              <w:left w:val="nil"/>
              <w:bottom w:val="nil"/>
              <w:right w:val="nil"/>
            </w:tcBorders>
            <w:shd w:val="clear" w:color="auto" w:fill="auto"/>
            <w:vAlign w:val="center"/>
            <w:hideMark/>
          </w:tcPr>
          <w:p w14:paraId="4EC198B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8BC" w14:textId="77777777">
        <w:trPr>
          <w:trHeight w:val="330"/>
        </w:trPr>
        <w:tc>
          <w:tcPr>
            <w:tcW w:w="7180" w:type="dxa"/>
            <w:tcBorders>
              <w:top w:val="nil"/>
              <w:left w:val="nil"/>
              <w:bottom w:val="nil"/>
              <w:right w:val="nil"/>
            </w:tcBorders>
            <w:shd w:val="clear" w:color="auto" w:fill="auto"/>
            <w:vAlign w:val="center"/>
            <w:hideMark/>
          </w:tcPr>
          <w:p w14:paraId="4EC198B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51 ως έχει     ΚΑΤΑ ΠΛΕΙΟΨΗΦΙΑ</w:t>
            </w:r>
          </w:p>
        </w:tc>
      </w:tr>
      <w:tr w:rsidR="008E01FC" w14:paraId="4EC198BE" w14:textId="77777777">
        <w:trPr>
          <w:trHeight w:val="330"/>
        </w:trPr>
        <w:tc>
          <w:tcPr>
            <w:tcW w:w="7180" w:type="dxa"/>
            <w:tcBorders>
              <w:top w:val="nil"/>
              <w:left w:val="nil"/>
              <w:bottom w:val="nil"/>
              <w:right w:val="nil"/>
            </w:tcBorders>
            <w:shd w:val="clear" w:color="auto" w:fill="auto"/>
            <w:vAlign w:val="center"/>
            <w:hideMark/>
          </w:tcPr>
          <w:p w14:paraId="4EC198B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8C0" w14:textId="77777777">
        <w:trPr>
          <w:trHeight w:val="330"/>
        </w:trPr>
        <w:tc>
          <w:tcPr>
            <w:tcW w:w="7180" w:type="dxa"/>
            <w:tcBorders>
              <w:top w:val="nil"/>
              <w:left w:val="nil"/>
              <w:bottom w:val="nil"/>
              <w:right w:val="nil"/>
            </w:tcBorders>
            <w:shd w:val="clear" w:color="auto" w:fill="auto"/>
            <w:vAlign w:val="center"/>
            <w:hideMark/>
          </w:tcPr>
          <w:p w14:paraId="4EC198B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w:t>
            </w:r>
            <w:r w:rsidRPr="00013821">
              <w:rPr>
                <w:rFonts w:ascii="Calibri" w:eastAsia="Times New Roman" w:hAnsi="Calibri" w:cs="Calibri"/>
                <w:color w:val="000000"/>
                <w:szCs w:val="24"/>
              </w:rPr>
              <w:t xml:space="preserve"> OXI</w:t>
            </w:r>
          </w:p>
        </w:tc>
      </w:tr>
      <w:tr w:rsidR="008E01FC" w14:paraId="4EC198C2" w14:textId="77777777">
        <w:trPr>
          <w:trHeight w:val="330"/>
        </w:trPr>
        <w:tc>
          <w:tcPr>
            <w:tcW w:w="7180" w:type="dxa"/>
            <w:tcBorders>
              <w:top w:val="nil"/>
              <w:left w:val="nil"/>
              <w:bottom w:val="nil"/>
              <w:right w:val="nil"/>
            </w:tcBorders>
            <w:shd w:val="clear" w:color="auto" w:fill="auto"/>
            <w:vAlign w:val="center"/>
            <w:hideMark/>
          </w:tcPr>
          <w:p w14:paraId="4EC198C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8C4" w14:textId="77777777">
        <w:trPr>
          <w:trHeight w:val="330"/>
        </w:trPr>
        <w:tc>
          <w:tcPr>
            <w:tcW w:w="7180" w:type="dxa"/>
            <w:tcBorders>
              <w:top w:val="nil"/>
              <w:left w:val="nil"/>
              <w:bottom w:val="nil"/>
              <w:right w:val="nil"/>
            </w:tcBorders>
            <w:shd w:val="clear" w:color="auto" w:fill="auto"/>
            <w:vAlign w:val="center"/>
            <w:hideMark/>
          </w:tcPr>
          <w:p w14:paraId="4EC198C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8C6" w14:textId="77777777">
        <w:trPr>
          <w:trHeight w:val="330"/>
        </w:trPr>
        <w:tc>
          <w:tcPr>
            <w:tcW w:w="7180" w:type="dxa"/>
            <w:tcBorders>
              <w:top w:val="nil"/>
              <w:left w:val="nil"/>
              <w:bottom w:val="nil"/>
              <w:right w:val="nil"/>
            </w:tcBorders>
            <w:shd w:val="clear" w:color="auto" w:fill="auto"/>
            <w:vAlign w:val="center"/>
            <w:hideMark/>
          </w:tcPr>
          <w:p w14:paraId="4EC198C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8C8" w14:textId="77777777">
        <w:trPr>
          <w:trHeight w:val="330"/>
        </w:trPr>
        <w:tc>
          <w:tcPr>
            <w:tcW w:w="7180" w:type="dxa"/>
            <w:tcBorders>
              <w:top w:val="nil"/>
              <w:left w:val="nil"/>
              <w:bottom w:val="nil"/>
              <w:right w:val="nil"/>
            </w:tcBorders>
            <w:shd w:val="clear" w:color="auto" w:fill="auto"/>
            <w:vAlign w:val="center"/>
            <w:hideMark/>
          </w:tcPr>
          <w:p w14:paraId="4EC198C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8CA" w14:textId="77777777">
        <w:trPr>
          <w:trHeight w:val="330"/>
        </w:trPr>
        <w:tc>
          <w:tcPr>
            <w:tcW w:w="7180" w:type="dxa"/>
            <w:tcBorders>
              <w:top w:val="nil"/>
              <w:left w:val="nil"/>
              <w:bottom w:val="nil"/>
              <w:right w:val="nil"/>
            </w:tcBorders>
            <w:shd w:val="clear" w:color="auto" w:fill="auto"/>
            <w:vAlign w:val="center"/>
            <w:hideMark/>
          </w:tcPr>
          <w:p w14:paraId="4EC198C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52 ως έχει     ΚΑΤΑ ΠΛΕΙΟΨΗΦΙΑ</w:t>
            </w:r>
          </w:p>
        </w:tc>
      </w:tr>
      <w:tr w:rsidR="008E01FC" w14:paraId="4EC198CC" w14:textId="77777777">
        <w:trPr>
          <w:trHeight w:val="330"/>
        </w:trPr>
        <w:tc>
          <w:tcPr>
            <w:tcW w:w="7180" w:type="dxa"/>
            <w:tcBorders>
              <w:top w:val="nil"/>
              <w:left w:val="nil"/>
              <w:bottom w:val="nil"/>
              <w:right w:val="nil"/>
            </w:tcBorders>
            <w:shd w:val="clear" w:color="auto" w:fill="auto"/>
            <w:vAlign w:val="center"/>
            <w:hideMark/>
          </w:tcPr>
          <w:p w14:paraId="4EC198C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8CE" w14:textId="77777777">
        <w:trPr>
          <w:trHeight w:val="345"/>
        </w:trPr>
        <w:tc>
          <w:tcPr>
            <w:tcW w:w="7180" w:type="dxa"/>
            <w:tcBorders>
              <w:top w:val="nil"/>
              <w:left w:val="nil"/>
              <w:bottom w:val="nil"/>
              <w:right w:val="nil"/>
            </w:tcBorders>
            <w:shd w:val="clear" w:color="auto" w:fill="auto"/>
            <w:vAlign w:val="center"/>
            <w:hideMark/>
          </w:tcPr>
          <w:p w14:paraId="4EC198C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8D0" w14:textId="77777777">
        <w:trPr>
          <w:trHeight w:val="330"/>
        </w:trPr>
        <w:tc>
          <w:tcPr>
            <w:tcW w:w="7180" w:type="dxa"/>
            <w:tcBorders>
              <w:top w:val="nil"/>
              <w:left w:val="nil"/>
              <w:bottom w:val="nil"/>
              <w:right w:val="nil"/>
            </w:tcBorders>
            <w:shd w:val="clear" w:color="auto" w:fill="auto"/>
            <w:vAlign w:val="center"/>
            <w:hideMark/>
          </w:tcPr>
          <w:p w14:paraId="4EC198C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8D2" w14:textId="77777777">
        <w:trPr>
          <w:trHeight w:val="330"/>
        </w:trPr>
        <w:tc>
          <w:tcPr>
            <w:tcW w:w="7180" w:type="dxa"/>
            <w:tcBorders>
              <w:top w:val="nil"/>
              <w:left w:val="nil"/>
              <w:bottom w:val="nil"/>
              <w:right w:val="nil"/>
            </w:tcBorders>
            <w:shd w:val="clear" w:color="auto" w:fill="auto"/>
            <w:vAlign w:val="center"/>
            <w:hideMark/>
          </w:tcPr>
          <w:p w14:paraId="4EC198D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8D4" w14:textId="77777777">
        <w:trPr>
          <w:trHeight w:val="330"/>
        </w:trPr>
        <w:tc>
          <w:tcPr>
            <w:tcW w:w="7180" w:type="dxa"/>
            <w:tcBorders>
              <w:top w:val="nil"/>
              <w:left w:val="nil"/>
              <w:bottom w:val="nil"/>
              <w:right w:val="nil"/>
            </w:tcBorders>
            <w:shd w:val="clear" w:color="auto" w:fill="auto"/>
            <w:vAlign w:val="center"/>
            <w:hideMark/>
          </w:tcPr>
          <w:p w14:paraId="4EC198D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ΠΡΝ</w:t>
            </w:r>
          </w:p>
        </w:tc>
      </w:tr>
      <w:tr w:rsidR="008E01FC" w14:paraId="4EC198D6" w14:textId="77777777">
        <w:trPr>
          <w:trHeight w:val="330"/>
        </w:trPr>
        <w:tc>
          <w:tcPr>
            <w:tcW w:w="7180" w:type="dxa"/>
            <w:tcBorders>
              <w:top w:val="nil"/>
              <w:left w:val="nil"/>
              <w:bottom w:val="nil"/>
              <w:right w:val="nil"/>
            </w:tcBorders>
            <w:shd w:val="clear" w:color="auto" w:fill="auto"/>
            <w:vAlign w:val="center"/>
            <w:hideMark/>
          </w:tcPr>
          <w:p w14:paraId="4EC198D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8D8" w14:textId="77777777">
        <w:trPr>
          <w:trHeight w:val="330"/>
        </w:trPr>
        <w:tc>
          <w:tcPr>
            <w:tcW w:w="7180" w:type="dxa"/>
            <w:tcBorders>
              <w:top w:val="nil"/>
              <w:left w:val="nil"/>
              <w:bottom w:val="nil"/>
              <w:right w:val="nil"/>
            </w:tcBorders>
            <w:shd w:val="clear" w:color="auto" w:fill="auto"/>
            <w:vAlign w:val="center"/>
            <w:hideMark/>
          </w:tcPr>
          <w:p w14:paraId="4EC198D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53 όπως τροπ.     ΚΑΤΑ ΠΛΕΙΟΨΗΦΙΑ</w:t>
            </w:r>
          </w:p>
        </w:tc>
      </w:tr>
      <w:tr w:rsidR="008E01FC" w14:paraId="4EC198DA" w14:textId="77777777">
        <w:trPr>
          <w:trHeight w:val="330"/>
        </w:trPr>
        <w:tc>
          <w:tcPr>
            <w:tcW w:w="7180" w:type="dxa"/>
            <w:tcBorders>
              <w:top w:val="nil"/>
              <w:left w:val="nil"/>
              <w:bottom w:val="nil"/>
              <w:right w:val="nil"/>
            </w:tcBorders>
            <w:shd w:val="clear" w:color="auto" w:fill="auto"/>
            <w:vAlign w:val="center"/>
            <w:hideMark/>
          </w:tcPr>
          <w:p w14:paraId="4EC198D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8DC" w14:textId="77777777">
        <w:trPr>
          <w:trHeight w:val="330"/>
        </w:trPr>
        <w:tc>
          <w:tcPr>
            <w:tcW w:w="7180" w:type="dxa"/>
            <w:tcBorders>
              <w:top w:val="nil"/>
              <w:left w:val="nil"/>
              <w:bottom w:val="nil"/>
              <w:right w:val="nil"/>
            </w:tcBorders>
            <w:shd w:val="clear" w:color="auto" w:fill="auto"/>
            <w:vAlign w:val="center"/>
            <w:hideMark/>
          </w:tcPr>
          <w:p w14:paraId="4EC198D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8DE" w14:textId="77777777">
        <w:trPr>
          <w:trHeight w:val="330"/>
        </w:trPr>
        <w:tc>
          <w:tcPr>
            <w:tcW w:w="7180" w:type="dxa"/>
            <w:tcBorders>
              <w:top w:val="nil"/>
              <w:left w:val="nil"/>
              <w:bottom w:val="nil"/>
              <w:right w:val="nil"/>
            </w:tcBorders>
            <w:shd w:val="clear" w:color="auto" w:fill="auto"/>
            <w:vAlign w:val="center"/>
            <w:hideMark/>
          </w:tcPr>
          <w:p w14:paraId="4EC198D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8E0" w14:textId="77777777">
        <w:trPr>
          <w:trHeight w:val="330"/>
        </w:trPr>
        <w:tc>
          <w:tcPr>
            <w:tcW w:w="7180" w:type="dxa"/>
            <w:tcBorders>
              <w:top w:val="nil"/>
              <w:left w:val="nil"/>
              <w:bottom w:val="nil"/>
              <w:right w:val="nil"/>
            </w:tcBorders>
            <w:shd w:val="clear" w:color="auto" w:fill="auto"/>
            <w:vAlign w:val="center"/>
            <w:hideMark/>
          </w:tcPr>
          <w:p w14:paraId="4EC198D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8E2" w14:textId="77777777">
        <w:trPr>
          <w:trHeight w:val="330"/>
        </w:trPr>
        <w:tc>
          <w:tcPr>
            <w:tcW w:w="7180" w:type="dxa"/>
            <w:tcBorders>
              <w:top w:val="nil"/>
              <w:left w:val="nil"/>
              <w:bottom w:val="nil"/>
              <w:right w:val="nil"/>
            </w:tcBorders>
            <w:shd w:val="clear" w:color="auto" w:fill="auto"/>
            <w:vAlign w:val="center"/>
            <w:hideMark/>
          </w:tcPr>
          <w:p w14:paraId="4EC198E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8E4" w14:textId="77777777">
        <w:trPr>
          <w:trHeight w:val="330"/>
        </w:trPr>
        <w:tc>
          <w:tcPr>
            <w:tcW w:w="7180" w:type="dxa"/>
            <w:tcBorders>
              <w:top w:val="nil"/>
              <w:left w:val="nil"/>
              <w:bottom w:val="nil"/>
              <w:right w:val="nil"/>
            </w:tcBorders>
            <w:shd w:val="clear" w:color="auto" w:fill="auto"/>
            <w:vAlign w:val="center"/>
            <w:hideMark/>
          </w:tcPr>
          <w:p w14:paraId="4EC198E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8E6" w14:textId="77777777">
        <w:trPr>
          <w:trHeight w:val="330"/>
        </w:trPr>
        <w:tc>
          <w:tcPr>
            <w:tcW w:w="7180" w:type="dxa"/>
            <w:tcBorders>
              <w:top w:val="nil"/>
              <w:left w:val="nil"/>
              <w:bottom w:val="nil"/>
              <w:right w:val="nil"/>
            </w:tcBorders>
            <w:shd w:val="clear" w:color="auto" w:fill="auto"/>
            <w:vAlign w:val="center"/>
            <w:hideMark/>
          </w:tcPr>
          <w:p w14:paraId="4EC198E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54 ως έχει     ΚΑΤΑ ΠΛΕΙΟΨΗΦΙΑ</w:t>
            </w:r>
          </w:p>
        </w:tc>
      </w:tr>
      <w:tr w:rsidR="008E01FC" w14:paraId="4EC198E8" w14:textId="77777777">
        <w:trPr>
          <w:trHeight w:val="330"/>
        </w:trPr>
        <w:tc>
          <w:tcPr>
            <w:tcW w:w="7180" w:type="dxa"/>
            <w:tcBorders>
              <w:top w:val="nil"/>
              <w:left w:val="nil"/>
              <w:bottom w:val="nil"/>
              <w:right w:val="nil"/>
            </w:tcBorders>
            <w:shd w:val="clear" w:color="auto" w:fill="auto"/>
            <w:vAlign w:val="center"/>
            <w:hideMark/>
          </w:tcPr>
          <w:p w14:paraId="4EC198E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8EA" w14:textId="77777777">
        <w:trPr>
          <w:trHeight w:val="330"/>
        </w:trPr>
        <w:tc>
          <w:tcPr>
            <w:tcW w:w="7180" w:type="dxa"/>
            <w:tcBorders>
              <w:top w:val="nil"/>
              <w:left w:val="nil"/>
              <w:bottom w:val="nil"/>
              <w:right w:val="nil"/>
            </w:tcBorders>
            <w:shd w:val="clear" w:color="auto" w:fill="auto"/>
            <w:vAlign w:val="center"/>
            <w:hideMark/>
          </w:tcPr>
          <w:p w14:paraId="4EC198E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OXI</w:t>
            </w:r>
          </w:p>
        </w:tc>
      </w:tr>
      <w:tr w:rsidR="008E01FC" w14:paraId="4EC198EC" w14:textId="77777777">
        <w:trPr>
          <w:trHeight w:val="330"/>
        </w:trPr>
        <w:tc>
          <w:tcPr>
            <w:tcW w:w="7180" w:type="dxa"/>
            <w:tcBorders>
              <w:top w:val="nil"/>
              <w:left w:val="nil"/>
              <w:bottom w:val="nil"/>
              <w:right w:val="nil"/>
            </w:tcBorders>
            <w:shd w:val="clear" w:color="auto" w:fill="auto"/>
            <w:vAlign w:val="center"/>
            <w:hideMark/>
          </w:tcPr>
          <w:p w14:paraId="4EC198E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8EE" w14:textId="77777777">
        <w:trPr>
          <w:trHeight w:val="330"/>
        </w:trPr>
        <w:tc>
          <w:tcPr>
            <w:tcW w:w="7180" w:type="dxa"/>
            <w:tcBorders>
              <w:top w:val="nil"/>
              <w:left w:val="nil"/>
              <w:bottom w:val="nil"/>
              <w:right w:val="nil"/>
            </w:tcBorders>
            <w:shd w:val="clear" w:color="auto" w:fill="auto"/>
            <w:vAlign w:val="center"/>
            <w:hideMark/>
          </w:tcPr>
          <w:p w14:paraId="4EC198E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8F0" w14:textId="77777777">
        <w:trPr>
          <w:trHeight w:val="330"/>
        </w:trPr>
        <w:tc>
          <w:tcPr>
            <w:tcW w:w="7180" w:type="dxa"/>
            <w:tcBorders>
              <w:top w:val="nil"/>
              <w:left w:val="nil"/>
              <w:bottom w:val="nil"/>
              <w:right w:val="nil"/>
            </w:tcBorders>
            <w:shd w:val="clear" w:color="auto" w:fill="auto"/>
            <w:vAlign w:val="center"/>
            <w:hideMark/>
          </w:tcPr>
          <w:p w14:paraId="4EC198E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ΠΡΝ</w:t>
            </w:r>
          </w:p>
        </w:tc>
      </w:tr>
      <w:tr w:rsidR="008E01FC" w14:paraId="4EC198F2" w14:textId="77777777">
        <w:trPr>
          <w:trHeight w:val="330"/>
        </w:trPr>
        <w:tc>
          <w:tcPr>
            <w:tcW w:w="7180" w:type="dxa"/>
            <w:tcBorders>
              <w:top w:val="nil"/>
              <w:left w:val="nil"/>
              <w:bottom w:val="nil"/>
              <w:right w:val="nil"/>
            </w:tcBorders>
            <w:shd w:val="clear" w:color="auto" w:fill="auto"/>
            <w:vAlign w:val="center"/>
            <w:hideMark/>
          </w:tcPr>
          <w:p w14:paraId="4EC198F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8F4" w14:textId="77777777">
        <w:trPr>
          <w:trHeight w:val="330"/>
        </w:trPr>
        <w:tc>
          <w:tcPr>
            <w:tcW w:w="7180" w:type="dxa"/>
            <w:tcBorders>
              <w:top w:val="nil"/>
              <w:left w:val="nil"/>
              <w:bottom w:val="nil"/>
              <w:right w:val="nil"/>
            </w:tcBorders>
            <w:shd w:val="clear" w:color="auto" w:fill="auto"/>
            <w:vAlign w:val="center"/>
            <w:hideMark/>
          </w:tcPr>
          <w:p w14:paraId="4EC198F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55 ως έχει     ΚΑΤΑ ΠΛΕΙΟΨΗΦΙΑ</w:t>
            </w:r>
          </w:p>
        </w:tc>
      </w:tr>
      <w:tr w:rsidR="008E01FC" w14:paraId="4EC198F6" w14:textId="77777777">
        <w:trPr>
          <w:trHeight w:val="330"/>
        </w:trPr>
        <w:tc>
          <w:tcPr>
            <w:tcW w:w="7180" w:type="dxa"/>
            <w:tcBorders>
              <w:top w:val="nil"/>
              <w:left w:val="nil"/>
              <w:bottom w:val="nil"/>
              <w:right w:val="nil"/>
            </w:tcBorders>
            <w:shd w:val="clear" w:color="auto" w:fill="auto"/>
            <w:vAlign w:val="center"/>
            <w:hideMark/>
          </w:tcPr>
          <w:p w14:paraId="4EC198F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8F8" w14:textId="77777777">
        <w:trPr>
          <w:trHeight w:val="330"/>
        </w:trPr>
        <w:tc>
          <w:tcPr>
            <w:tcW w:w="7180" w:type="dxa"/>
            <w:tcBorders>
              <w:top w:val="nil"/>
              <w:left w:val="nil"/>
              <w:bottom w:val="nil"/>
              <w:right w:val="nil"/>
            </w:tcBorders>
            <w:shd w:val="clear" w:color="auto" w:fill="auto"/>
            <w:vAlign w:val="center"/>
            <w:hideMark/>
          </w:tcPr>
          <w:p w14:paraId="4EC198F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8FA" w14:textId="77777777">
        <w:trPr>
          <w:trHeight w:val="345"/>
        </w:trPr>
        <w:tc>
          <w:tcPr>
            <w:tcW w:w="7180" w:type="dxa"/>
            <w:tcBorders>
              <w:top w:val="nil"/>
              <w:left w:val="nil"/>
              <w:bottom w:val="nil"/>
              <w:right w:val="nil"/>
            </w:tcBorders>
            <w:shd w:val="clear" w:color="auto" w:fill="auto"/>
            <w:vAlign w:val="center"/>
            <w:hideMark/>
          </w:tcPr>
          <w:p w14:paraId="4EC198F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8FC" w14:textId="77777777">
        <w:trPr>
          <w:trHeight w:val="330"/>
        </w:trPr>
        <w:tc>
          <w:tcPr>
            <w:tcW w:w="7180" w:type="dxa"/>
            <w:tcBorders>
              <w:top w:val="nil"/>
              <w:left w:val="nil"/>
              <w:bottom w:val="nil"/>
              <w:right w:val="nil"/>
            </w:tcBorders>
            <w:shd w:val="clear" w:color="auto" w:fill="auto"/>
            <w:vAlign w:val="center"/>
            <w:hideMark/>
          </w:tcPr>
          <w:p w14:paraId="4EC198F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8FE" w14:textId="77777777">
        <w:trPr>
          <w:trHeight w:val="330"/>
        </w:trPr>
        <w:tc>
          <w:tcPr>
            <w:tcW w:w="7180" w:type="dxa"/>
            <w:tcBorders>
              <w:top w:val="nil"/>
              <w:left w:val="nil"/>
              <w:bottom w:val="nil"/>
              <w:right w:val="nil"/>
            </w:tcBorders>
            <w:shd w:val="clear" w:color="auto" w:fill="auto"/>
            <w:vAlign w:val="center"/>
            <w:hideMark/>
          </w:tcPr>
          <w:p w14:paraId="4EC198F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900" w14:textId="77777777">
        <w:trPr>
          <w:trHeight w:val="330"/>
        </w:trPr>
        <w:tc>
          <w:tcPr>
            <w:tcW w:w="7180" w:type="dxa"/>
            <w:tcBorders>
              <w:top w:val="nil"/>
              <w:left w:val="nil"/>
              <w:bottom w:val="nil"/>
              <w:right w:val="nil"/>
            </w:tcBorders>
            <w:shd w:val="clear" w:color="auto" w:fill="auto"/>
            <w:vAlign w:val="center"/>
            <w:hideMark/>
          </w:tcPr>
          <w:p w14:paraId="4EC198F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902" w14:textId="77777777">
        <w:trPr>
          <w:trHeight w:val="330"/>
        </w:trPr>
        <w:tc>
          <w:tcPr>
            <w:tcW w:w="7180" w:type="dxa"/>
            <w:tcBorders>
              <w:top w:val="nil"/>
              <w:left w:val="nil"/>
              <w:bottom w:val="nil"/>
              <w:right w:val="nil"/>
            </w:tcBorders>
            <w:shd w:val="clear" w:color="auto" w:fill="auto"/>
            <w:vAlign w:val="center"/>
            <w:hideMark/>
          </w:tcPr>
          <w:p w14:paraId="4EC1990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56 ως έχει     ΚΑΤΑ ΠΛΕΙΟΨΗΦΙΑ</w:t>
            </w:r>
          </w:p>
        </w:tc>
      </w:tr>
      <w:tr w:rsidR="008E01FC" w14:paraId="4EC19904" w14:textId="77777777">
        <w:trPr>
          <w:trHeight w:val="330"/>
        </w:trPr>
        <w:tc>
          <w:tcPr>
            <w:tcW w:w="7180" w:type="dxa"/>
            <w:tcBorders>
              <w:top w:val="nil"/>
              <w:left w:val="nil"/>
              <w:bottom w:val="nil"/>
              <w:right w:val="nil"/>
            </w:tcBorders>
            <w:shd w:val="clear" w:color="auto" w:fill="auto"/>
            <w:vAlign w:val="center"/>
            <w:hideMark/>
          </w:tcPr>
          <w:p w14:paraId="4EC1990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906" w14:textId="77777777">
        <w:trPr>
          <w:trHeight w:val="330"/>
        </w:trPr>
        <w:tc>
          <w:tcPr>
            <w:tcW w:w="7180" w:type="dxa"/>
            <w:tcBorders>
              <w:top w:val="nil"/>
              <w:left w:val="nil"/>
              <w:bottom w:val="nil"/>
              <w:right w:val="nil"/>
            </w:tcBorders>
            <w:shd w:val="clear" w:color="auto" w:fill="auto"/>
            <w:vAlign w:val="center"/>
            <w:hideMark/>
          </w:tcPr>
          <w:p w14:paraId="4EC1990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908" w14:textId="77777777">
        <w:trPr>
          <w:trHeight w:val="330"/>
        </w:trPr>
        <w:tc>
          <w:tcPr>
            <w:tcW w:w="7180" w:type="dxa"/>
            <w:tcBorders>
              <w:top w:val="nil"/>
              <w:left w:val="nil"/>
              <w:bottom w:val="nil"/>
              <w:right w:val="nil"/>
            </w:tcBorders>
            <w:shd w:val="clear" w:color="auto" w:fill="auto"/>
            <w:vAlign w:val="center"/>
            <w:hideMark/>
          </w:tcPr>
          <w:p w14:paraId="4EC1990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90A" w14:textId="77777777">
        <w:trPr>
          <w:trHeight w:val="330"/>
        </w:trPr>
        <w:tc>
          <w:tcPr>
            <w:tcW w:w="7180" w:type="dxa"/>
            <w:tcBorders>
              <w:top w:val="nil"/>
              <w:left w:val="nil"/>
              <w:bottom w:val="nil"/>
              <w:right w:val="nil"/>
            </w:tcBorders>
            <w:shd w:val="clear" w:color="auto" w:fill="auto"/>
            <w:vAlign w:val="center"/>
            <w:hideMark/>
          </w:tcPr>
          <w:p w14:paraId="4EC1990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90C" w14:textId="77777777">
        <w:trPr>
          <w:trHeight w:val="330"/>
        </w:trPr>
        <w:tc>
          <w:tcPr>
            <w:tcW w:w="7180" w:type="dxa"/>
            <w:tcBorders>
              <w:top w:val="nil"/>
              <w:left w:val="nil"/>
              <w:bottom w:val="nil"/>
              <w:right w:val="nil"/>
            </w:tcBorders>
            <w:shd w:val="clear" w:color="auto" w:fill="auto"/>
            <w:vAlign w:val="center"/>
            <w:hideMark/>
          </w:tcPr>
          <w:p w14:paraId="4EC1990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90E" w14:textId="77777777">
        <w:trPr>
          <w:trHeight w:val="330"/>
        </w:trPr>
        <w:tc>
          <w:tcPr>
            <w:tcW w:w="7180" w:type="dxa"/>
            <w:tcBorders>
              <w:top w:val="nil"/>
              <w:left w:val="nil"/>
              <w:bottom w:val="nil"/>
              <w:right w:val="nil"/>
            </w:tcBorders>
            <w:shd w:val="clear" w:color="auto" w:fill="auto"/>
            <w:vAlign w:val="center"/>
            <w:hideMark/>
          </w:tcPr>
          <w:p w14:paraId="4EC1990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910" w14:textId="77777777">
        <w:trPr>
          <w:trHeight w:val="330"/>
        </w:trPr>
        <w:tc>
          <w:tcPr>
            <w:tcW w:w="7180" w:type="dxa"/>
            <w:tcBorders>
              <w:top w:val="nil"/>
              <w:left w:val="nil"/>
              <w:bottom w:val="nil"/>
              <w:right w:val="nil"/>
            </w:tcBorders>
            <w:shd w:val="clear" w:color="auto" w:fill="auto"/>
            <w:vAlign w:val="center"/>
            <w:hideMark/>
          </w:tcPr>
          <w:p w14:paraId="4EC1990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57 ως έχει     ΚΑΤΑ ΠΛΕΙΟΨΗΦΙΑ</w:t>
            </w:r>
          </w:p>
        </w:tc>
      </w:tr>
      <w:tr w:rsidR="008E01FC" w14:paraId="4EC19912" w14:textId="77777777">
        <w:trPr>
          <w:trHeight w:val="330"/>
        </w:trPr>
        <w:tc>
          <w:tcPr>
            <w:tcW w:w="7180" w:type="dxa"/>
            <w:tcBorders>
              <w:top w:val="nil"/>
              <w:left w:val="nil"/>
              <w:bottom w:val="nil"/>
              <w:right w:val="nil"/>
            </w:tcBorders>
            <w:shd w:val="clear" w:color="auto" w:fill="auto"/>
            <w:vAlign w:val="center"/>
            <w:hideMark/>
          </w:tcPr>
          <w:p w14:paraId="4EC1991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914" w14:textId="77777777">
        <w:trPr>
          <w:trHeight w:val="330"/>
        </w:trPr>
        <w:tc>
          <w:tcPr>
            <w:tcW w:w="7180" w:type="dxa"/>
            <w:tcBorders>
              <w:top w:val="nil"/>
              <w:left w:val="nil"/>
              <w:bottom w:val="nil"/>
              <w:right w:val="nil"/>
            </w:tcBorders>
            <w:shd w:val="clear" w:color="auto" w:fill="auto"/>
            <w:vAlign w:val="center"/>
            <w:hideMark/>
          </w:tcPr>
          <w:p w14:paraId="4EC1991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916" w14:textId="77777777">
        <w:trPr>
          <w:trHeight w:val="330"/>
        </w:trPr>
        <w:tc>
          <w:tcPr>
            <w:tcW w:w="7180" w:type="dxa"/>
            <w:tcBorders>
              <w:top w:val="nil"/>
              <w:left w:val="nil"/>
              <w:bottom w:val="nil"/>
              <w:right w:val="nil"/>
            </w:tcBorders>
            <w:shd w:val="clear" w:color="auto" w:fill="auto"/>
            <w:vAlign w:val="center"/>
            <w:hideMark/>
          </w:tcPr>
          <w:p w14:paraId="4EC1991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918" w14:textId="77777777">
        <w:trPr>
          <w:trHeight w:val="345"/>
        </w:trPr>
        <w:tc>
          <w:tcPr>
            <w:tcW w:w="7180" w:type="dxa"/>
            <w:tcBorders>
              <w:top w:val="nil"/>
              <w:left w:val="nil"/>
              <w:bottom w:val="nil"/>
              <w:right w:val="nil"/>
            </w:tcBorders>
            <w:shd w:val="clear" w:color="auto" w:fill="auto"/>
            <w:vAlign w:val="center"/>
            <w:hideMark/>
          </w:tcPr>
          <w:p w14:paraId="4EC1991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91A" w14:textId="77777777">
        <w:trPr>
          <w:trHeight w:val="330"/>
        </w:trPr>
        <w:tc>
          <w:tcPr>
            <w:tcW w:w="7180" w:type="dxa"/>
            <w:tcBorders>
              <w:top w:val="nil"/>
              <w:left w:val="nil"/>
              <w:bottom w:val="nil"/>
              <w:right w:val="nil"/>
            </w:tcBorders>
            <w:shd w:val="clear" w:color="auto" w:fill="auto"/>
            <w:vAlign w:val="center"/>
            <w:hideMark/>
          </w:tcPr>
          <w:p w14:paraId="4EC1991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ΝΑΙ</w:t>
            </w:r>
          </w:p>
        </w:tc>
      </w:tr>
      <w:tr w:rsidR="008E01FC" w14:paraId="4EC1991C" w14:textId="77777777">
        <w:trPr>
          <w:trHeight w:val="330"/>
        </w:trPr>
        <w:tc>
          <w:tcPr>
            <w:tcW w:w="7180" w:type="dxa"/>
            <w:tcBorders>
              <w:top w:val="nil"/>
              <w:left w:val="nil"/>
              <w:bottom w:val="nil"/>
              <w:right w:val="nil"/>
            </w:tcBorders>
            <w:shd w:val="clear" w:color="auto" w:fill="auto"/>
            <w:vAlign w:val="center"/>
            <w:hideMark/>
          </w:tcPr>
          <w:p w14:paraId="4EC1991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91E" w14:textId="77777777">
        <w:trPr>
          <w:trHeight w:val="330"/>
        </w:trPr>
        <w:tc>
          <w:tcPr>
            <w:tcW w:w="7180" w:type="dxa"/>
            <w:tcBorders>
              <w:top w:val="nil"/>
              <w:left w:val="nil"/>
              <w:bottom w:val="nil"/>
              <w:right w:val="nil"/>
            </w:tcBorders>
            <w:shd w:val="clear" w:color="auto" w:fill="auto"/>
            <w:vAlign w:val="center"/>
            <w:hideMark/>
          </w:tcPr>
          <w:p w14:paraId="4EC1991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 xml:space="preserve">Άρθρο 58 ως έχει     ΚΑΤΑ </w:t>
            </w:r>
            <w:r w:rsidRPr="00013821">
              <w:rPr>
                <w:rFonts w:ascii="Calibri" w:eastAsia="Times New Roman" w:hAnsi="Calibri" w:cs="Calibri"/>
                <w:color w:val="000000"/>
                <w:szCs w:val="24"/>
              </w:rPr>
              <w:t>ΠΛΕΙΟΨΗΦΙΑ</w:t>
            </w:r>
          </w:p>
        </w:tc>
      </w:tr>
      <w:tr w:rsidR="008E01FC" w14:paraId="4EC19920" w14:textId="77777777">
        <w:trPr>
          <w:trHeight w:val="330"/>
        </w:trPr>
        <w:tc>
          <w:tcPr>
            <w:tcW w:w="7180" w:type="dxa"/>
            <w:tcBorders>
              <w:top w:val="nil"/>
              <w:left w:val="nil"/>
              <w:bottom w:val="nil"/>
              <w:right w:val="nil"/>
            </w:tcBorders>
            <w:shd w:val="clear" w:color="auto" w:fill="auto"/>
            <w:vAlign w:val="center"/>
            <w:hideMark/>
          </w:tcPr>
          <w:p w14:paraId="4EC1991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922" w14:textId="77777777">
        <w:trPr>
          <w:trHeight w:val="330"/>
        </w:trPr>
        <w:tc>
          <w:tcPr>
            <w:tcW w:w="7180" w:type="dxa"/>
            <w:tcBorders>
              <w:top w:val="nil"/>
              <w:left w:val="nil"/>
              <w:bottom w:val="nil"/>
              <w:right w:val="nil"/>
            </w:tcBorders>
            <w:shd w:val="clear" w:color="auto" w:fill="auto"/>
            <w:vAlign w:val="center"/>
            <w:hideMark/>
          </w:tcPr>
          <w:p w14:paraId="4EC1992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924" w14:textId="77777777">
        <w:trPr>
          <w:trHeight w:val="330"/>
        </w:trPr>
        <w:tc>
          <w:tcPr>
            <w:tcW w:w="7180" w:type="dxa"/>
            <w:tcBorders>
              <w:top w:val="nil"/>
              <w:left w:val="nil"/>
              <w:bottom w:val="nil"/>
              <w:right w:val="nil"/>
            </w:tcBorders>
            <w:shd w:val="clear" w:color="auto" w:fill="auto"/>
            <w:vAlign w:val="center"/>
            <w:hideMark/>
          </w:tcPr>
          <w:p w14:paraId="4EC1992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926" w14:textId="77777777">
        <w:trPr>
          <w:trHeight w:val="330"/>
        </w:trPr>
        <w:tc>
          <w:tcPr>
            <w:tcW w:w="7180" w:type="dxa"/>
            <w:tcBorders>
              <w:top w:val="nil"/>
              <w:left w:val="nil"/>
              <w:bottom w:val="nil"/>
              <w:right w:val="nil"/>
            </w:tcBorders>
            <w:shd w:val="clear" w:color="auto" w:fill="auto"/>
            <w:vAlign w:val="center"/>
            <w:hideMark/>
          </w:tcPr>
          <w:p w14:paraId="4EC1992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928" w14:textId="77777777">
        <w:trPr>
          <w:trHeight w:val="330"/>
        </w:trPr>
        <w:tc>
          <w:tcPr>
            <w:tcW w:w="7180" w:type="dxa"/>
            <w:tcBorders>
              <w:top w:val="nil"/>
              <w:left w:val="nil"/>
              <w:bottom w:val="nil"/>
              <w:right w:val="nil"/>
            </w:tcBorders>
            <w:shd w:val="clear" w:color="auto" w:fill="auto"/>
            <w:vAlign w:val="center"/>
            <w:hideMark/>
          </w:tcPr>
          <w:p w14:paraId="4EC1992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92A" w14:textId="77777777">
        <w:trPr>
          <w:trHeight w:val="330"/>
        </w:trPr>
        <w:tc>
          <w:tcPr>
            <w:tcW w:w="7180" w:type="dxa"/>
            <w:tcBorders>
              <w:top w:val="nil"/>
              <w:left w:val="nil"/>
              <w:bottom w:val="nil"/>
              <w:right w:val="nil"/>
            </w:tcBorders>
            <w:shd w:val="clear" w:color="auto" w:fill="auto"/>
            <w:vAlign w:val="center"/>
            <w:hideMark/>
          </w:tcPr>
          <w:p w14:paraId="4EC1992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92C" w14:textId="77777777">
        <w:trPr>
          <w:trHeight w:val="330"/>
        </w:trPr>
        <w:tc>
          <w:tcPr>
            <w:tcW w:w="7180" w:type="dxa"/>
            <w:tcBorders>
              <w:top w:val="nil"/>
              <w:left w:val="nil"/>
              <w:bottom w:val="nil"/>
              <w:right w:val="nil"/>
            </w:tcBorders>
            <w:shd w:val="clear" w:color="auto" w:fill="auto"/>
            <w:vAlign w:val="center"/>
            <w:hideMark/>
          </w:tcPr>
          <w:p w14:paraId="4EC1992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59 ως έχει     ΚΑΤΑ ΠΛΕΙΟΨΗΦΙΑ</w:t>
            </w:r>
          </w:p>
        </w:tc>
      </w:tr>
      <w:tr w:rsidR="008E01FC" w14:paraId="4EC1992E" w14:textId="77777777">
        <w:trPr>
          <w:trHeight w:val="330"/>
        </w:trPr>
        <w:tc>
          <w:tcPr>
            <w:tcW w:w="7180" w:type="dxa"/>
            <w:tcBorders>
              <w:top w:val="nil"/>
              <w:left w:val="nil"/>
              <w:bottom w:val="nil"/>
              <w:right w:val="nil"/>
            </w:tcBorders>
            <w:shd w:val="clear" w:color="auto" w:fill="auto"/>
            <w:vAlign w:val="center"/>
            <w:hideMark/>
          </w:tcPr>
          <w:p w14:paraId="4EC1992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930" w14:textId="77777777">
        <w:trPr>
          <w:trHeight w:val="330"/>
        </w:trPr>
        <w:tc>
          <w:tcPr>
            <w:tcW w:w="7180" w:type="dxa"/>
            <w:tcBorders>
              <w:top w:val="nil"/>
              <w:left w:val="nil"/>
              <w:bottom w:val="nil"/>
              <w:right w:val="nil"/>
            </w:tcBorders>
            <w:shd w:val="clear" w:color="auto" w:fill="auto"/>
            <w:vAlign w:val="center"/>
            <w:hideMark/>
          </w:tcPr>
          <w:p w14:paraId="4EC1992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932" w14:textId="77777777">
        <w:trPr>
          <w:trHeight w:val="330"/>
        </w:trPr>
        <w:tc>
          <w:tcPr>
            <w:tcW w:w="7180" w:type="dxa"/>
            <w:tcBorders>
              <w:top w:val="nil"/>
              <w:left w:val="nil"/>
              <w:bottom w:val="nil"/>
              <w:right w:val="nil"/>
            </w:tcBorders>
            <w:shd w:val="clear" w:color="auto" w:fill="auto"/>
            <w:vAlign w:val="center"/>
            <w:hideMark/>
          </w:tcPr>
          <w:p w14:paraId="4EC1993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934" w14:textId="77777777">
        <w:trPr>
          <w:trHeight w:val="330"/>
        </w:trPr>
        <w:tc>
          <w:tcPr>
            <w:tcW w:w="7180" w:type="dxa"/>
            <w:tcBorders>
              <w:top w:val="nil"/>
              <w:left w:val="nil"/>
              <w:bottom w:val="nil"/>
              <w:right w:val="nil"/>
            </w:tcBorders>
            <w:shd w:val="clear" w:color="auto" w:fill="auto"/>
            <w:vAlign w:val="center"/>
            <w:hideMark/>
          </w:tcPr>
          <w:p w14:paraId="4EC1993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936" w14:textId="77777777">
        <w:trPr>
          <w:trHeight w:val="330"/>
        </w:trPr>
        <w:tc>
          <w:tcPr>
            <w:tcW w:w="7180" w:type="dxa"/>
            <w:tcBorders>
              <w:top w:val="nil"/>
              <w:left w:val="nil"/>
              <w:bottom w:val="nil"/>
              <w:right w:val="nil"/>
            </w:tcBorders>
            <w:shd w:val="clear" w:color="auto" w:fill="auto"/>
            <w:vAlign w:val="center"/>
            <w:hideMark/>
          </w:tcPr>
          <w:p w14:paraId="4EC1993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938" w14:textId="77777777">
        <w:trPr>
          <w:trHeight w:val="330"/>
        </w:trPr>
        <w:tc>
          <w:tcPr>
            <w:tcW w:w="7180" w:type="dxa"/>
            <w:tcBorders>
              <w:top w:val="nil"/>
              <w:left w:val="nil"/>
              <w:bottom w:val="nil"/>
              <w:right w:val="nil"/>
            </w:tcBorders>
            <w:shd w:val="clear" w:color="auto" w:fill="auto"/>
            <w:vAlign w:val="center"/>
            <w:hideMark/>
          </w:tcPr>
          <w:p w14:paraId="4EC1993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93A" w14:textId="77777777">
        <w:trPr>
          <w:trHeight w:val="345"/>
        </w:trPr>
        <w:tc>
          <w:tcPr>
            <w:tcW w:w="7180" w:type="dxa"/>
            <w:tcBorders>
              <w:top w:val="nil"/>
              <w:left w:val="nil"/>
              <w:bottom w:val="nil"/>
              <w:right w:val="nil"/>
            </w:tcBorders>
            <w:shd w:val="clear" w:color="auto" w:fill="auto"/>
            <w:vAlign w:val="center"/>
            <w:hideMark/>
          </w:tcPr>
          <w:p w14:paraId="4EC1993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60 ως έχει     ΚΑΤΑ ΠΛΕΙΟΨΗΦΙΑ</w:t>
            </w:r>
          </w:p>
        </w:tc>
      </w:tr>
      <w:tr w:rsidR="008E01FC" w14:paraId="4EC1993C" w14:textId="77777777">
        <w:trPr>
          <w:trHeight w:val="330"/>
        </w:trPr>
        <w:tc>
          <w:tcPr>
            <w:tcW w:w="7180" w:type="dxa"/>
            <w:tcBorders>
              <w:top w:val="nil"/>
              <w:left w:val="nil"/>
              <w:bottom w:val="nil"/>
              <w:right w:val="nil"/>
            </w:tcBorders>
            <w:shd w:val="clear" w:color="auto" w:fill="auto"/>
            <w:vAlign w:val="center"/>
            <w:hideMark/>
          </w:tcPr>
          <w:p w14:paraId="4EC1993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93E" w14:textId="77777777">
        <w:trPr>
          <w:trHeight w:val="330"/>
        </w:trPr>
        <w:tc>
          <w:tcPr>
            <w:tcW w:w="7180" w:type="dxa"/>
            <w:tcBorders>
              <w:top w:val="nil"/>
              <w:left w:val="nil"/>
              <w:bottom w:val="nil"/>
              <w:right w:val="nil"/>
            </w:tcBorders>
            <w:shd w:val="clear" w:color="auto" w:fill="auto"/>
            <w:vAlign w:val="center"/>
            <w:hideMark/>
          </w:tcPr>
          <w:p w14:paraId="4EC1993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w:t>
            </w:r>
            <w:r w:rsidRPr="00013821">
              <w:rPr>
                <w:rFonts w:ascii="Calibri" w:eastAsia="Times New Roman" w:hAnsi="Calibri" w:cs="Calibri"/>
                <w:color w:val="000000"/>
                <w:szCs w:val="24"/>
              </w:rPr>
              <w:t xml:space="preserve"> ΠΡΝ</w:t>
            </w:r>
          </w:p>
        </w:tc>
      </w:tr>
      <w:tr w:rsidR="008E01FC" w14:paraId="4EC19940" w14:textId="77777777">
        <w:trPr>
          <w:trHeight w:val="330"/>
        </w:trPr>
        <w:tc>
          <w:tcPr>
            <w:tcW w:w="7180" w:type="dxa"/>
            <w:tcBorders>
              <w:top w:val="nil"/>
              <w:left w:val="nil"/>
              <w:bottom w:val="nil"/>
              <w:right w:val="nil"/>
            </w:tcBorders>
            <w:shd w:val="clear" w:color="auto" w:fill="auto"/>
            <w:vAlign w:val="center"/>
            <w:hideMark/>
          </w:tcPr>
          <w:p w14:paraId="4EC1993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942" w14:textId="77777777">
        <w:trPr>
          <w:trHeight w:val="330"/>
        </w:trPr>
        <w:tc>
          <w:tcPr>
            <w:tcW w:w="7180" w:type="dxa"/>
            <w:tcBorders>
              <w:top w:val="nil"/>
              <w:left w:val="nil"/>
              <w:bottom w:val="nil"/>
              <w:right w:val="nil"/>
            </w:tcBorders>
            <w:shd w:val="clear" w:color="auto" w:fill="auto"/>
            <w:vAlign w:val="center"/>
            <w:hideMark/>
          </w:tcPr>
          <w:p w14:paraId="4EC1994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944" w14:textId="77777777">
        <w:trPr>
          <w:trHeight w:val="345"/>
        </w:trPr>
        <w:tc>
          <w:tcPr>
            <w:tcW w:w="7180" w:type="dxa"/>
            <w:tcBorders>
              <w:top w:val="nil"/>
              <w:left w:val="nil"/>
              <w:bottom w:val="nil"/>
              <w:right w:val="nil"/>
            </w:tcBorders>
            <w:shd w:val="clear" w:color="auto" w:fill="auto"/>
            <w:vAlign w:val="center"/>
            <w:hideMark/>
          </w:tcPr>
          <w:p w14:paraId="4EC1994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946" w14:textId="77777777">
        <w:trPr>
          <w:trHeight w:val="330"/>
        </w:trPr>
        <w:tc>
          <w:tcPr>
            <w:tcW w:w="7180" w:type="dxa"/>
            <w:tcBorders>
              <w:top w:val="nil"/>
              <w:left w:val="nil"/>
              <w:bottom w:val="nil"/>
              <w:right w:val="nil"/>
            </w:tcBorders>
            <w:shd w:val="clear" w:color="auto" w:fill="auto"/>
            <w:vAlign w:val="center"/>
            <w:hideMark/>
          </w:tcPr>
          <w:p w14:paraId="4EC1994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948" w14:textId="77777777">
        <w:trPr>
          <w:trHeight w:val="330"/>
        </w:trPr>
        <w:tc>
          <w:tcPr>
            <w:tcW w:w="7180" w:type="dxa"/>
            <w:tcBorders>
              <w:top w:val="nil"/>
              <w:left w:val="nil"/>
              <w:bottom w:val="nil"/>
              <w:right w:val="nil"/>
            </w:tcBorders>
            <w:shd w:val="clear" w:color="auto" w:fill="auto"/>
            <w:vAlign w:val="center"/>
            <w:hideMark/>
          </w:tcPr>
          <w:p w14:paraId="4EC1994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61 ως έχει     ΚΑΤΑ ΠΛΕΙΟΨΗΦΙΑ</w:t>
            </w:r>
          </w:p>
        </w:tc>
      </w:tr>
      <w:tr w:rsidR="008E01FC" w14:paraId="4EC1994A" w14:textId="77777777">
        <w:trPr>
          <w:trHeight w:val="330"/>
        </w:trPr>
        <w:tc>
          <w:tcPr>
            <w:tcW w:w="7180" w:type="dxa"/>
            <w:tcBorders>
              <w:top w:val="nil"/>
              <w:left w:val="nil"/>
              <w:bottom w:val="nil"/>
              <w:right w:val="nil"/>
            </w:tcBorders>
            <w:shd w:val="clear" w:color="auto" w:fill="auto"/>
            <w:vAlign w:val="center"/>
            <w:hideMark/>
          </w:tcPr>
          <w:p w14:paraId="4EC1994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94C" w14:textId="77777777">
        <w:trPr>
          <w:trHeight w:val="330"/>
        </w:trPr>
        <w:tc>
          <w:tcPr>
            <w:tcW w:w="7180" w:type="dxa"/>
            <w:tcBorders>
              <w:top w:val="nil"/>
              <w:left w:val="nil"/>
              <w:bottom w:val="nil"/>
              <w:right w:val="nil"/>
            </w:tcBorders>
            <w:shd w:val="clear" w:color="auto" w:fill="auto"/>
            <w:vAlign w:val="center"/>
            <w:hideMark/>
          </w:tcPr>
          <w:p w14:paraId="4EC1994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94E" w14:textId="77777777">
        <w:trPr>
          <w:trHeight w:val="330"/>
        </w:trPr>
        <w:tc>
          <w:tcPr>
            <w:tcW w:w="7180" w:type="dxa"/>
            <w:tcBorders>
              <w:top w:val="nil"/>
              <w:left w:val="nil"/>
              <w:bottom w:val="nil"/>
              <w:right w:val="nil"/>
            </w:tcBorders>
            <w:shd w:val="clear" w:color="auto" w:fill="auto"/>
            <w:vAlign w:val="center"/>
            <w:hideMark/>
          </w:tcPr>
          <w:p w14:paraId="4EC1994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950" w14:textId="77777777">
        <w:trPr>
          <w:trHeight w:val="330"/>
        </w:trPr>
        <w:tc>
          <w:tcPr>
            <w:tcW w:w="7180" w:type="dxa"/>
            <w:tcBorders>
              <w:top w:val="nil"/>
              <w:left w:val="nil"/>
              <w:bottom w:val="nil"/>
              <w:right w:val="nil"/>
            </w:tcBorders>
            <w:shd w:val="clear" w:color="auto" w:fill="auto"/>
            <w:vAlign w:val="center"/>
            <w:hideMark/>
          </w:tcPr>
          <w:p w14:paraId="4EC1994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952" w14:textId="77777777">
        <w:trPr>
          <w:trHeight w:val="330"/>
        </w:trPr>
        <w:tc>
          <w:tcPr>
            <w:tcW w:w="7180" w:type="dxa"/>
            <w:tcBorders>
              <w:top w:val="nil"/>
              <w:left w:val="nil"/>
              <w:bottom w:val="nil"/>
              <w:right w:val="nil"/>
            </w:tcBorders>
            <w:shd w:val="clear" w:color="auto" w:fill="auto"/>
            <w:vAlign w:val="center"/>
            <w:hideMark/>
          </w:tcPr>
          <w:p w14:paraId="4EC1995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954" w14:textId="77777777">
        <w:trPr>
          <w:trHeight w:val="330"/>
        </w:trPr>
        <w:tc>
          <w:tcPr>
            <w:tcW w:w="7180" w:type="dxa"/>
            <w:tcBorders>
              <w:top w:val="nil"/>
              <w:left w:val="nil"/>
              <w:bottom w:val="nil"/>
              <w:right w:val="nil"/>
            </w:tcBorders>
            <w:shd w:val="clear" w:color="auto" w:fill="auto"/>
            <w:vAlign w:val="center"/>
            <w:hideMark/>
          </w:tcPr>
          <w:p w14:paraId="4EC1995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956" w14:textId="77777777">
        <w:trPr>
          <w:trHeight w:val="330"/>
        </w:trPr>
        <w:tc>
          <w:tcPr>
            <w:tcW w:w="7180" w:type="dxa"/>
            <w:tcBorders>
              <w:top w:val="nil"/>
              <w:left w:val="nil"/>
              <w:bottom w:val="nil"/>
              <w:right w:val="nil"/>
            </w:tcBorders>
            <w:shd w:val="clear" w:color="auto" w:fill="auto"/>
            <w:vAlign w:val="center"/>
            <w:hideMark/>
          </w:tcPr>
          <w:p w14:paraId="4EC1995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62 ως έχει     ΚΑΤΑ ΠΛΕΙΟΨΗΦΙΑ</w:t>
            </w:r>
          </w:p>
        </w:tc>
      </w:tr>
      <w:tr w:rsidR="008E01FC" w14:paraId="4EC19958" w14:textId="77777777">
        <w:trPr>
          <w:trHeight w:val="345"/>
        </w:trPr>
        <w:tc>
          <w:tcPr>
            <w:tcW w:w="7180" w:type="dxa"/>
            <w:tcBorders>
              <w:top w:val="nil"/>
              <w:left w:val="nil"/>
              <w:bottom w:val="nil"/>
              <w:right w:val="nil"/>
            </w:tcBorders>
            <w:shd w:val="clear" w:color="auto" w:fill="auto"/>
            <w:vAlign w:val="center"/>
            <w:hideMark/>
          </w:tcPr>
          <w:p w14:paraId="4EC1995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95A" w14:textId="77777777">
        <w:trPr>
          <w:trHeight w:val="330"/>
        </w:trPr>
        <w:tc>
          <w:tcPr>
            <w:tcW w:w="7180" w:type="dxa"/>
            <w:tcBorders>
              <w:top w:val="nil"/>
              <w:left w:val="nil"/>
              <w:bottom w:val="nil"/>
              <w:right w:val="nil"/>
            </w:tcBorders>
            <w:shd w:val="clear" w:color="auto" w:fill="auto"/>
            <w:vAlign w:val="center"/>
            <w:hideMark/>
          </w:tcPr>
          <w:p w14:paraId="4EC1995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95C" w14:textId="77777777">
        <w:trPr>
          <w:trHeight w:val="330"/>
        </w:trPr>
        <w:tc>
          <w:tcPr>
            <w:tcW w:w="7180" w:type="dxa"/>
            <w:tcBorders>
              <w:top w:val="nil"/>
              <w:left w:val="nil"/>
              <w:bottom w:val="nil"/>
              <w:right w:val="nil"/>
            </w:tcBorders>
            <w:shd w:val="clear" w:color="auto" w:fill="auto"/>
            <w:vAlign w:val="center"/>
            <w:hideMark/>
          </w:tcPr>
          <w:p w14:paraId="4EC1995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95E" w14:textId="77777777">
        <w:trPr>
          <w:trHeight w:val="330"/>
        </w:trPr>
        <w:tc>
          <w:tcPr>
            <w:tcW w:w="7180" w:type="dxa"/>
            <w:tcBorders>
              <w:top w:val="nil"/>
              <w:left w:val="nil"/>
              <w:bottom w:val="nil"/>
              <w:right w:val="nil"/>
            </w:tcBorders>
            <w:shd w:val="clear" w:color="auto" w:fill="auto"/>
            <w:vAlign w:val="center"/>
            <w:hideMark/>
          </w:tcPr>
          <w:p w14:paraId="4EC1995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960" w14:textId="77777777">
        <w:trPr>
          <w:trHeight w:val="330"/>
        </w:trPr>
        <w:tc>
          <w:tcPr>
            <w:tcW w:w="7180" w:type="dxa"/>
            <w:tcBorders>
              <w:top w:val="nil"/>
              <w:left w:val="nil"/>
              <w:bottom w:val="nil"/>
              <w:right w:val="nil"/>
            </w:tcBorders>
            <w:shd w:val="clear" w:color="auto" w:fill="auto"/>
            <w:vAlign w:val="center"/>
            <w:hideMark/>
          </w:tcPr>
          <w:p w14:paraId="4EC1995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962" w14:textId="77777777">
        <w:trPr>
          <w:trHeight w:val="345"/>
        </w:trPr>
        <w:tc>
          <w:tcPr>
            <w:tcW w:w="7180" w:type="dxa"/>
            <w:tcBorders>
              <w:top w:val="nil"/>
              <w:left w:val="nil"/>
              <w:bottom w:val="nil"/>
              <w:right w:val="nil"/>
            </w:tcBorders>
            <w:shd w:val="clear" w:color="auto" w:fill="auto"/>
            <w:vAlign w:val="center"/>
            <w:hideMark/>
          </w:tcPr>
          <w:p w14:paraId="4EC1996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964" w14:textId="77777777">
        <w:trPr>
          <w:trHeight w:val="330"/>
        </w:trPr>
        <w:tc>
          <w:tcPr>
            <w:tcW w:w="7180" w:type="dxa"/>
            <w:tcBorders>
              <w:top w:val="nil"/>
              <w:left w:val="nil"/>
              <w:bottom w:val="nil"/>
              <w:right w:val="nil"/>
            </w:tcBorders>
            <w:shd w:val="clear" w:color="auto" w:fill="auto"/>
            <w:vAlign w:val="center"/>
            <w:hideMark/>
          </w:tcPr>
          <w:p w14:paraId="4EC1996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63 ως έχει     ΚΑΤΑ ΠΛΕΙΟΨΗΦΙΑ</w:t>
            </w:r>
          </w:p>
        </w:tc>
      </w:tr>
      <w:tr w:rsidR="008E01FC" w14:paraId="4EC19966" w14:textId="77777777">
        <w:trPr>
          <w:trHeight w:val="330"/>
        </w:trPr>
        <w:tc>
          <w:tcPr>
            <w:tcW w:w="7180" w:type="dxa"/>
            <w:tcBorders>
              <w:top w:val="nil"/>
              <w:left w:val="nil"/>
              <w:bottom w:val="nil"/>
              <w:right w:val="nil"/>
            </w:tcBorders>
            <w:shd w:val="clear" w:color="auto" w:fill="auto"/>
            <w:vAlign w:val="center"/>
            <w:hideMark/>
          </w:tcPr>
          <w:p w14:paraId="4EC1996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968" w14:textId="77777777">
        <w:trPr>
          <w:trHeight w:val="330"/>
        </w:trPr>
        <w:tc>
          <w:tcPr>
            <w:tcW w:w="7180" w:type="dxa"/>
            <w:tcBorders>
              <w:top w:val="nil"/>
              <w:left w:val="nil"/>
              <w:bottom w:val="nil"/>
              <w:right w:val="nil"/>
            </w:tcBorders>
            <w:shd w:val="clear" w:color="auto" w:fill="auto"/>
            <w:vAlign w:val="center"/>
            <w:hideMark/>
          </w:tcPr>
          <w:p w14:paraId="4EC1996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96A" w14:textId="77777777">
        <w:trPr>
          <w:trHeight w:val="330"/>
        </w:trPr>
        <w:tc>
          <w:tcPr>
            <w:tcW w:w="7180" w:type="dxa"/>
            <w:tcBorders>
              <w:top w:val="nil"/>
              <w:left w:val="nil"/>
              <w:bottom w:val="nil"/>
              <w:right w:val="nil"/>
            </w:tcBorders>
            <w:shd w:val="clear" w:color="auto" w:fill="auto"/>
            <w:vAlign w:val="center"/>
            <w:hideMark/>
          </w:tcPr>
          <w:p w14:paraId="4EC1996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96C" w14:textId="77777777">
        <w:trPr>
          <w:trHeight w:val="330"/>
        </w:trPr>
        <w:tc>
          <w:tcPr>
            <w:tcW w:w="7180" w:type="dxa"/>
            <w:tcBorders>
              <w:top w:val="nil"/>
              <w:left w:val="nil"/>
              <w:bottom w:val="nil"/>
              <w:right w:val="nil"/>
            </w:tcBorders>
            <w:shd w:val="clear" w:color="auto" w:fill="auto"/>
            <w:vAlign w:val="center"/>
            <w:hideMark/>
          </w:tcPr>
          <w:p w14:paraId="4EC1996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96E" w14:textId="77777777">
        <w:trPr>
          <w:trHeight w:val="330"/>
        </w:trPr>
        <w:tc>
          <w:tcPr>
            <w:tcW w:w="7180" w:type="dxa"/>
            <w:tcBorders>
              <w:top w:val="nil"/>
              <w:left w:val="nil"/>
              <w:bottom w:val="nil"/>
              <w:right w:val="nil"/>
            </w:tcBorders>
            <w:shd w:val="clear" w:color="auto" w:fill="auto"/>
            <w:vAlign w:val="center"/>
            <w:hideMark/>
          </w:tcPr>
          <w:p w14:paraId="4EC1996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970" w14:textId="77777777">
        <w:trPr>
          <w:trHeight w:val="330"/>
        </w:trPr>
        <w:tc>
          <w:tcPr>
            <w:tcW w:w="7180" w:type="dxa"/>
            <w:tcBorders>
              <w:top w:val="nil"/>
              <w:left w:val="nil"/>
              <w:bottom w:val="nil"/>
              <w:right w:val="nil"/>
            </w:tcBorders>
            <w:shd w:val="clear" w:color="auto" w:fill="auto"/>
            <w:vAlign w:val="center"/>
            <w:hideMark/>
          </w:tcPr>
          <w:p w14:paraId="4EC1996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972" w14:textId="77777777">
        <w:trPr>
          <w:trHeight w:val="330"/>
        </w:trPr>
        <w:tc>
          <w:tcPr>
            <w:tcW w:w="7180" w:type="dxa"/>
            <w:tcBorders>
              <w:top w:val="nil"/>
              <w:left w:val="nil"/>
              <w:bottom w:val="nil"/>
              <w:right w:val="nil"/>
            </w:tcBorders>
            <w:shd w:val="clear" w:color="auto" w:fill="auto"/>
            <w:vAlign w:val="center"/>
            <w:hideMark/>
          </w:tcPr>
          <w:p w14:paraId="4EC1997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64 ως έχει     ΚΑΤΑ ΠΛΕΙΟΨΗΦΙΑ</w:t>
            </w:r>
          </w:p>
        </w:tc>
      </w:tr>
      <w:tr w:rsidR="008E01FC" w14:paraId="4EC19974" w14:textId="77777777">
        <w:trPr>
          <w:trHeight w:val="330"/>
        </w:trPr>
        <w:tc>
          <w:tcPr>
            <w:tcW w:w="7180" w:type="dxa"/>
            <w:tcBorders>
              <w:top w:val="nil"/>
              <w:left w:val="nil"/>
              <w:bottom w:val="nil"/>
              <w:right w:val="nil"/>
            </w:tcBorders>
            <w:shd w:val="clear" w:color="auto" w:fill="auto"/>
            <w:vAlign w:val="center"/>
            <w:hideMark/>
          </w:tcPr>
          <w:p w14:paraId="4EC1997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976" w14:textId="77777777">
        <w:trPr>
          <w:trHeight w:val="330"/>
        </w:trPr>
        <w:tc>
          <w:tcPr>
            <w:tcW w:w="7180" w:type="dxa"/>
            <w:tcBorders>
              <w:top w:val="nil"/>
              <w:left w:val="nil"/>
              <w:bottom w:val="nil"/>
              <w:right w:val="nil"/>
            </w:tcBorders>
            <w:shd w:val="clear" w:color="auto" w:fill="auto"/>
            <w:vAlign w:val="center"/>
            <w:hideMark/>
          </w:tcPr>
          <w:p w14:paraId="4EC1997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978" w14:textId="77777777">
        <w:trPr>
          <w:trHeight w:val="330"/>
        </w:trPr>
        <w:tc>
          <w:tcPr>
            <w:tcW w:w="7180" w:type="dxa"/>
            <w:tcBorders>
              <w:top w:val="nil"/>
              <w:left w:val="nil"/>
              <w:bottom w:val="nil"/>
              <w:right w:val="nil"/>
            </w:tcBorders>
            <w:shd w:val="clear" w:color="auto" w:fill="auto"/>
            <w:vAlign w:val="center"/>
            <w:hideMark/>
          </w:tcPr>
          <w:p w14:paraId="4EC1997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97A" w14:textId="77777777">
        <w:trPr>
          <w:trHeight w:val="330"/>
        </w:trPr>
        <w:tc>
          <w:tcPr>
            <w:tcW w:w="7180" w:type="dxa"/>
            <w:tcBorders>
              <w:top w:val="nil"/>
              <w:left w:val="nil"/>
              <w:bottom w:val="nil"/>
              <w:right w:val="nil"/>
            </w:tcBorders>
            <w:shd w:val="clear" w:color="auto" w:fill="auto"/>
            <w:vAlign w:val="center"/>
            <w:hideMark/>
          </w:tcPr>
          <w:p w14:paraId="4EC1997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97C" w14:textId="77777777">
        <w:trPr>
          <w:trHeight w:val="330"/>
        </w:trPr>
        <w:tc>
          <w:tcPr>
            <w:tcW w:w="7180" w:type="dxa"/>
            <w:tcBorders>
              <w:top w:val="nil"/>
              <w:left w:val="nil"/>
              <w:bottom w:val="nil"/>
              <w:right w:val="nil"/>
            </w:tcBorders>
            <w:shd w:val="clear" w:color="auto" w:fill="auto"/>
            <w:vAlign w:val="center"/>
            <w:hideMark/>
          </w:tcPr>
          <w:p w14:paraId="4EC1997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97E" w14:textId="77777777">
        <w:trPr>
          <w:trHeight w:val="330"/>
        </w:trPr>
        <w:tc>
          <w:tcPr>
            <w:tcW w:w="7180" w:type="dxa"/>
            <w:tcBorders>
              <w:top w:val="nil"/>
              <w:left w:val="nil"/>
              <w:bottom w:val="nil"/>
              <w:right w:val="nil"/>
            </w:tcBorders>
            <w:shd w:val="clear" w:color="auto" w:fill="auto"/>
            <w:vAlign w:val="center"/>
            <w:hideMark/>
          </w:tcPr>
          <w:p w14:paraId="4EC1997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980" w14:textId="77777777">
        <w:trPr>
          <w:trHeight w:val="330"/>
        </w:trPr>
        <w:tc>
          <w:tcPr>
            <w:tcW w:w="7180" w:type="dxa"/>
            <w:tcBorders>
              <w:top w:val="nil"/>
              <w:left w:val="nil"/>
              <w:bottom w:val="nil"/>
              <w:right w:val="nil"/>
            </w:tcBorders>
            <w:shd w:val="clear" w:color="auto" w:fill="auto"/>
            <w:vAlign w:val="center"/>
            <w:hideMark/>
          </w:tcPr>
          <w:p w14:paraId="4EC1997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65 ως έχει     ΚΑΤΑ ΠΛΕΙΟΨΗΦΙΑ</w:t>
            </w:r>
          </w:p>
        </w:tc>
      </w:tr>
      <w:tr w:rsidR="008E01FC" w14:paraId="4EC19982" w14:textId="77777777">
        <w:trPr>
          <w:trHeight w:val="330"/>
        </w:trPr>
        <w:tc>
          <w:tcPr>
            <w:tcW w:w="7180" w:type="dxa"/>
            <w:tcBorders>
              <w:top w:val="nil"/>
              <w:left w:val="nil"/>
              <w:bottom w:val="nil"/>
              <w:right w:val="nil"/>
            </w:tcBorders>
            <w:shd w:val="clear" w:color="auto" w:fill="auto"/>
            <w:vAlign w:val="center"/>
            <w:hideMark/>
          </w:tcPr>
          <w:p w14:paraId="4EC1998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984" w14:textId="77777777">
        <w:trPr>
          <w:trHeight w:val="345"/>
        </w:trPr>
        <w:tc>
          <w:tcPr>
            <w:tcW w:w="7180" w:type="dxa"/>
            <w:tcBorders>
              <w:top w:val="nil"/>
              <w:left w:val="nil"/>
              <w:bottom w:val="nil"/>
              <w:right w:val="nil"/>
            </w:tcBorders>
            <w:shd w:val="clear" w:color="auto" w:fill="auto"/>
            <w:vAlign w:val="center"/>
            <w:hideMark/>
          </w:tcPr>
          <w:p w14:paraId="4EC1998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986" w14:textId="77777777">
        <w:trPr>
          <w:trHeight w:val="330"/>
        </w:trPr>
        <w:tc>
          <w:tcPr>
            <w:tcW w:w="7180" w:type="dxa"/>
            <w:tcBorders>
              <w:top w:val="nil"/>
              <w:left w:val="nil"/>
              <w:bottom w:val="nil"/>
              <w:right w:val="nil"/>
            </w:tcBorders>
            <w:shd w:val="clear" w:color="auto" w:fill="auto"/>
            <w:vAlign w:val="center"/>
            <w:hideMark/>
          </w:tcPr>
          <w:p w14:paraId="4EC1998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988" w14:textId="77777777">
        <w:trPr>
          <w:trHeight w:val="330"/>
        </w:trPr>
        <w:tc>
          <w:tcPr>
            <w:tcW w:w="7180" w:type="dxa"/>
            <w:tcBorders>
              <w:top w:val="nil"/>
              <w:left w:val="nil"/>
              <w:bottom w:val="nil"/>
              <w:right w:val="nil"/>
            </w:tcBorders>
            <w:shd w:val="clear" w:color="auto" w:fill="auto"/>
            <w:vAlign w:val="center"/>
            <w:hideMark/>
          </w:tcPr>
          <w:p w14:paraId="4EC1998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98A" w14:textId="77777777">
        <w:trPr>
          <w:trHeight w:val="330"/>
        </w:trPr>
        <w:tc>
          <w:tcPr>
            <w:tcW w:w="7180" w:type="dxa"/>
            <w:tcBorders>
              <w:top w:val="nil"/>
              <w:left w:val="nil"/>
              <w:bottom w:val="nil"/>
              <w:right w:val="nil"/>
            </w:tcBorders>
            <w:shd w:val="clear" w:color="auto" w:fill="auto"/>
            <w:vAlign w:val="center"/>
            <w:hideMark/>
          </w:tcPr>
          <w:p w14:paraId="4EC1998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98C" w14:textId="77777777">
        <w:trPr>
          <w:trHeight w:val="330"/>
        </w:trPr>
        <w:tc>
          <w:tcPr>
            <w:tcW w:w="7180" w:type="dxa"/>
            <w:tcBorders>
              <w:top w:val="nil"/>
              <w:left w:val="nil"/>
              <w:bottom w:val="nil"/>
              <w:right w:val="nil"/>
            </w:tcBorders>
            <w:shd w:val="clear" w:color="auto" w:fill="auto"/>
            <w:vAlign w:val="center"/>
            <w:hideMark/>
          </w:tcPr>
          <w:p w14:paraId="4EC1998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98E" w14:textId="77777777">
        <w:trPr>
          <w:trHeight w:val="330"/>
        </w:trPr>
        <w:tc>
          <w:tcPr>
            <w:tcW w:w="7180" w:type="dxa"/>
            <w:tcBorders>
              <w:top w:val="nil"/>
              <w:left w:val="nil"/>
              <w:bottom w:val="nil"/>
              <w:right w:val="nil"/>
            </w:tcBorders>
            <w:shd w:val="clear" w:color="auto" w:fill="auto"/>
            <w:vAlign w:val="center"/>
            <w:hideMark/>
          </w:tcPr>
          <w:p w14:paraId="4EC1998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66 ως έχει     ΚΑΤΑ ΠΛΕΙΟΨΗΦΙΑ</w:t>
            </w:r>
          </w:p>
        </w:tc>
      </w:tr>
      <w:tr w:rsidR="008E01FC" w14:paraId="4EC19990" w14:textId="77777777">
        <w:trPr>
          <w:trHeight w:val="330"/>
        </w:trPr>
        <w:tc>
          <w:tcPr>
            <w:tcW w:w="7180" w:type="dxa"/>
            <w:tcBorders>
              <w:top w:val="nil"/>
              <w:left w:val="nil"/>
              <w:bottom w:val="nil"/>
              <w:right w:val="nil"/>
            </w:tcBorders>
            <w:shd w:val="clear" w:color="auto" w:fill="auto"/>
            <w:vAlign w:val="center"/>
            <w:hideMark/>
          </w:tcPr>
          <w:p w14:paraId="4EC1998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992" w14:textId="77777777">
        <w:trPr>
          <w:trHeight w:val="330"/>
        </w:trPr>
        <w:tc>
          <w:tcPr>
            <w:tcW w:w="7180" w:type="dxa"/>
            <w:tcBorders>
              <w:top w:val="nil"/>
              <w:left w:val="nil"/>
              <w:bottom w:val="nil"/>
              <w:right w:val="nil"/>
            </w:tcBorders>
            <w:shd w:val="clear" w:color="auto" w:fill="auto"/>
            <w:vAlign w:val="center"/>
            <w:hideMark/>
          </w:tcPr>
          <w:p w14:paraId="4EC1999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994" w14:textId="77777777">
        <w:trPr>
          <w:trHeight w:val="330"/>
        </w:trPr>
        <w:tc>
          <w:tcPr>
            <w:tcW w:w="7180" w:type="dxa"/>
            <w:tcBorders>
              <w:top w:val="nil"/>
              <w:left w:val="nil"/>
              <w:bottom w:val="nil"/>
              <w:right w:val="nil"/>
            </w:tcBorders>
            <w:shd w:val="clear" w:color="auto" w:fill="auto"/>
            <w:vAlign w:val="center"/>
            <w:hideMark/>
          </w:tcPr>
          <w:p w14:paraId="4EC1999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996" w14:textId="77777777">
        <w:trPr>
          <w:trHeight w:val="330"/>
        </w:trPr>
        <w:tc>
          <w:tcPr>
            <w:tcW w:w="7180" w:type="dxa"/>
            <w:tcBorders>
              <w:top w:val="nil"/>
              <w:left w:val="nil"/>
              <w:bottom w:val="nil"/>
              <w:right w:val="nil"/>
            </w:tcBorders>
            <w:shd w:val="clear" w:color="auto" w:fill="auto"/>
            <w:vAlign w:val="center"/>
            <w:hideMark/>
          </w:tcPr>
          <w:p w14:paraId="4EC1999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998" w14:textId="77777777">
        <w:trPr>
          <w:trHeight w:val="330"/>
        </w:trPr>
        <w:tc>
          <w:tcPr>
            <w:tcW w:w="7180" w:type="dxa"/>
            <w:tcBorders>
              <w:top w:val="nil"/>
              <w:left w:val="nil"/>
              <w:bottom w:val="nil"/>
              <w:right w:val="nil"/>
            </w:tcBorders>
            <w:shd w:val="clear" w:color="auto" w:fill="auto"/>
            <w:vAlign w:val="center"/>
            <w:hideMark/>
          </w:tcPr>
          <w:p w14:paraId="4EC1999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99A" w14:textId="77777777">
        <w:trPr>
          <w:trHeight w:val="330"/>
        </w:trPr>
        <w:tc>
          <w:tcPr>
            <w:tcW w:w="7180" w:type="dxa"/>
            <w:tcBorders>
              <w:top w:val="nil"/>
              <w:left w:val="nil"/>
              <w:bottom w:val="nil"/>
              <w:right w:val="nil"/>
            </w:tcBorders>
            <w:shd w:val="clear" w:color="auto" w:fill="auto"/>
            <w:vAlign w:val="center"/>
            <w:hideMark/>
          </w:tcPr>
          <w:p w14:paraId="4EC1999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99C" w14:textId="77777777">
        <w:trPr>
          <w:trHeight w:val="330"/>
        </w:trPr>
        <w:tc>
          <w:tcPr>
            <w:tcW w:w="7180" w:type="dxa"/>
            <w:tcBorders>
              <w:top w:val="nil"/>
              <w:left w:val="nil"/>
              <w:bottom w:val="nil"/>
              <w:right w:val="nil"/>
            </w:tcBorders>
            <w:shd w:val="clear" w:color="auto" w:fill="auto"/>
            <w:vAlign w:val="center"/>
            <w:hideMark/>
          </w:tcPr>
          <w:p w14:paraId="4EC1999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 xml:space="preserve">Άρθρο 67 όπως τροπ.     ΚΑΤΑ </w:t>
            </w:r>
            <w:r w:rsidRPr="00013821">
              <w:rPr>
                <w:rFonts w:ascii="Calibri" w:eastAsia="Times New Roman" w:hAnsi="Calibri" w:cs="Calibri"/>
                <w:color w:val="000000"/>
                <w:szCs w:val="24"/>
              </w:rPr>
              <w:t>ΠΛΕΙΟΨΗΦΙΑ</w:t>
            </w:r>
          </w:p>
        </w:tc>
      </w:tr>
      <w:tr w:rsidR="008E01FC" w14:paraId="4EC1999E" w14:textId="77777777">
        <w:trPr>
          <w:trHeight w:val="330"/>
        </w:trPr>
        <w:tc>
          <w:tcPr>
            <w:tcW w:w="7180" w:type="dxa"/>
            <w:tcBorders>
              <w:top w:val="nil"/>
              <w:left w:val="nil"/>
              <w:bottom w:val="nil"/>
              <w:right w:val="nil"/>
            </w:tcBorders>
            <w:shd w:val="clear" w:color="auto" w:fill="auto"/>
            <w:vAlign w:val="center"/>
            <w:hideMark/>
          </w:tcPr>
          <w:p w14:paraId="4EC1999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9A0" w14:textId="77777777">
        <w:trPr>
          <w:trHeight w:val="330"/>
        </w:trPr>
        <w:tc>
          <w:tcPr>
            <w:tcW w:w="7180" w:type="dxa"/>
            <w:tcBorders>
              <w:top w:val="nil"/>
              <w:left w:val="nil"/>
              <w:bottom w:val="nil"/>
              <w:right w:val="nil"/>
            </w:tcBorders>
            <w:shd w:val="clear" w:color="auto" w:fill="auto"/>
            <w:vAlign w:val="center"/>
            <w:hideMark/>
          </w:tcPr>
          <w:p w14:paraId="4EC1999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OXI</w:t>
            </w:r>
          </w:p>
        </w:tc>
      </w:tr>
      <w:tr w:rsidR="008E01FC" w14:paraId="4EC199A2" w14:textId="77777777">
        <w:trPr>
          <w:trHeight w:val="345"/>
        </w:trPr>
        <w:tc>
          <w:tcPr>
            <w:tcW w:w="7180" w:type="dxa"/>
            <w:tcBorders>
              <w:top w:val="nil"/>
              <w:left w:val="nil"/>
              <w:bottom w:val="nil"/>
              <w:right w:val="nil"/>
            </w:tcBorders>
            <w:shd w:val="clear" w:color="auto" w:fill="auto"/>
            <w:vAlign w:val="center"/>
            <w:hideMark/>
          </w:tcPr>
          <w:p w14:paraId="4EC199A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9A4" w14:textId="77777777">
        <w:trPr>
          <w:trHeight w:val="330"/>
        </w:trPr>
        <w:tc>
          <w:tcPr>
            <w:tcW w:w="7180" w:type="dxa"/>
            <w:tcBorders>
              <w:top w:val="nil"/>
              <w:left w:val="nil"/>
              <w:bottom w:val="nil"/>
              <w:right w:val="nil"/>
            </w:tcBorders>
            <w:shd w:val="clear" w:color="auto" w:fill="auto"/>
            <w:vAlign w:val="center"/>
            <w:hideMark/>
          </w:tcPr>
          <w:p w14:paraId="4EC199A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9A6" w14:textId="77777777">
        <w:trPr>
          <w:trHeight w:val="330"/>
        </w:trPr>
        <w:tc>
          <w:tcPr>
            <w:tcW w:w="7180" w:type="dxa"/>
            <w:tcBorders>
              <w:top w:val="nil"/>
              <w:left w:val="nil"/>
              <w:bottom w:val="nil"/>
              <w:right w:val="nil"/>
            </w:tcBorders>
            <w:shd w:val="clear" w:color="auto" w:fill="auto"/>
            <w:vAlign w:val="center"/>
            <w:hideMark/>
          </w:tcPr>
          <w:p w14:paraId="4EC199A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9A8" w14:textId="77777777">
        <w:trPr>
          <w:trHeight w:val="330"/>
        </w:trPr>
        <w:tc>
          <w:tcPr>
            <w:tcW w:w="7180" w:type="dxa"/>
            <w:tcBorders>
              <w:top w:val="nil"/>
              <w:left w:val="nil"/>
              <w:bottom w:val="nil"/>
              <w:right w:val="nil"/>
            </w:tcBorders>
            <w:shd w:val="clear" w:color="auto" w:fill="auto"/>
            <w:vAlign w:val="center"/>
            <w:hideMark/>
          </w:tcPr>
          <w:p w14:paraId="4EC199A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9AA" w14:textId="77777777">
        <w:trPr>
          <w:trHeight w:val="330"/>
        </w:trPr>
        <w:tc>
          <w:tcPr>
            <w:tcW w:w="7180" w:type="dxa"/>
            <w:tcBorders>
              <w:top w:val="nil"/>
              <w:left w:val="nil"/>
              <w:bottom w:val="nil"/>
              <w:right w:val="nil"/>
            </w:tcBorders>
            <w:shd w:val="clear" w:color="auto" w:fill="auto"/>
            <w:vAlign w:val="center"/>
            <w:hideMark/>
          </w:tcPr>
          <w:p w14:paraId="4EC199A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85 ως έχει     ΚΑΤΑ ΠΛΕΙΟΨΗΦΙΑ</w:t>
            </w:r>
          </w:p>
        </w:tc>
      </w:tr>
      <w:tr w:rsidR="008E01FC" w14:paraId="4EC199AC" w14:textId="77777777">
        <w:trPr>
          <w:trHeight w:val="330"/>
        </w:trPr>
        <w:tc>
          <w:tcPr>
            <w:tcW w:w="7180" w:type="dxa"/>
            <w:tcBorders>
              <w:top w:val="nil"/>
              <w:left w:val="nil"/>
              <w:bottom w:val="nil"/>
              <w:right w:val="nil"/>
            </w:tcBorders>
            <w:shd w:val="clear" w:color="auto" w:fill="auto"/>
            <w:vAlign w:val="center"/>
            <w:hideMark/>
          </w:tcPr>
          <w:p w14:paraId="4EC199A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9AE" w14:textId="77777777">
        <w:trPr>
          <w:trHeight w:val="330"/>
        </w:trPr>
        <w:tc>
          <w:tcPr>
            <w:tcW w:w="7180" w:type="dxa"/>
            <w:tcBorders>
              <w:top w:val="nil"/>
              <w:left w:val="nil"/>
              <w:bottom w:val="nil"/>
              <w:right w:val="nil"/>
            </w:tcBorders>
            <w:shd w:val="clear" w:color="auto" w:fill="auto"/>
            <w:vAlign w:val="center"/>
            <w:hideMark/>
          </w:tcPr>
          <w:p w14:paraId="4EC199A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OXI</w:t>
            </w:r>
          </w:p>
        </w:tc>
      </w:tr>
      <w:tr w:rsidR="008E01FC" w14:paraId="4EC199B0" w14:textId="77777777">
        <w:trPr>
          <w:trHeight w:val="330"/>
        </w:trPr>
        <w:tc>
          <w:tcPr>
            <w:tcW w:w="7180" w:type="dxa"/>
            <w:tcBorders>
              <w:top w:val="nil"/>
              <w:left w:val="nil"/>
              <w:bottom w:val="nil"/>
              <w:right w:val="nil"/>
            </w:tcBorders>
            <w:shd w:val="clear" w:color="auto" w:fill="auto"/>
            <w:vAlign w:val="center"/>
            <w:hideMark/>
          </w:tcPr>
          <w:p w14:paraId="4EC199A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9B2" w14:textId="77777777">
        <w:trPr>
          <w:trHeight w:val="330"/>
        </w:trPr>
        <w:tc>
          <w:tcPr>
            <w:tcW w:w="7180" w:type="dxa"/>
            <w:tcBorders>
              <w:top w:val="nil"/>
              <w:left w:val="nil"/>
              <w:bottom w:val="nil"/>
              <w:right w:val="nil"/>
            </w:tcBorders>
            <w:shd w:val="clear" w:color="auto" w:fill="auto"/>
            <w:vAlign w:val="center"/>
            <w:hideMark/>
          </w:tcPr>
          <w:p w14:paraId="4EC199B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9B4" w14:textId="77777777">
        <w:trPr>
          <w:trHeight w:val="330"/>
        </w:trPr>
        <w:tc>
          <w:tcPr>
            <w:tcW w:w="7180" w:type="dxa"/>
            <w:tcBorders>
              <w:top w:val="nil"/>
              <w:left w:val="nil"/>
              <w:bottom w:val="nil"/>
              <w:right w:val="nil"/>
            </w:tcBorders>
            <w:shd w:val="clear" w:color="auto" w:fill="auto"/>
            <w:vAlign w:val="center"/>
            <w:hideMark/>
          </w:tcPr>
          <w:p w14:paraId="4EC199B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ΝΑΙ</w:t>
            </w:r>
          </w:p>
        </w:tc>
      </w:tr>
      <w:tr w:rsidR="008E01FC" w14:paraId="4EC199B6" w14:textId="77777777">
        <w:trPr>
          <w:trHeight w:val="330"/>
        </w:trPr>
        <w:tc>
          <w:tcPr>
            <w:tcW w:w="7180" w:type="dxa"/>
            <w:tcBorders>
              <w:top w:val="nil"/>
              <w:left w:val="nil"/>
              <w:bottom w:val="nil"/>
              <w:right w:val="nil"/>
            </w:tcBorders>
            <w:shd w:val="clear" w:color="auto" w:fill="auto"/>
            <w:vAlign w:val="center"/>
            <w:hideMark/>
          </w:tcPr>
          <w:p w14:paraId="4EC199B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9B8" w14:textId="77777777">
        <w:trPr>
          <w:trHeight w:val="330"/>
        </w:trPr>
        <w:tc>
          <w:tcPr>
            <w:tcW w:w="7180" w:type="dxa"/>
            <w:tcBorders>
              <w:top w:val="nil"/>
              <w:left w:val="nil"/>
              <w:bottom w:val="nil"/>
              <w:right w:val="nil"/>
            </w:tcBorders>
            <w:shd w:val="clear" w:color="auto" w:fill="auto"/>
            <w:vAlign w:val="center"/>
            <w:hideMark/>
          </w:tcPr>
          <w:p w14:paraId="4EC199B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86 ως έχει     ΚΑΤΑ ΠΛΕΙΟΨΗΦΙΑ</w:t>
            </w:r>
          </w:p>
        </w:tc>
      </w:tr>
      <w:tr w:rsidR="008E01FC" w14:paraId="4EC199BA" w14:textId="77777777">
        <w:trPr>
          <w:trHeight w:val="330"/>
        </w:trPr>
        <w:tc>
          <w:tcPr>
            <w:tcW w:w="7180" w:type="dxa"/>
            <w:tcBorders>
              <w:top w:val="nil"/>
              <w:left w:val="nil"/>
              <w:bottom w:val="nil"/>
              <w:right w:val="nil"/>
            </w:tcBorders>
            <w:shd w:val="clear" w:color="auto" w:fill="auto"/>
            <w:vAlign w:val="center"/>
            <w:hideMark/>
          </w:tcPr>
          <w:p w14:paraId="4EC199B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9BC" w14:textId="77777777">
        <w:trPr>
          <w:trHeight w:val="330"/>
        </w:trPr>
        <w:tc>
          <w:tcPr>
            <w:tcW w:w="7180" w:type="dxa"/>
            <w:tcBorders>
              <w:top w:val="nil"/>
              <w:left w:val="nil"/>
              <w:bottom w:val="nil"/>
              <w:right w:val="nil"/>
            </w:tcBorders>
            <w:shd w:val="clear" w:color="auto" w:fill="auto"/>
            <w:vAlign w:val="center"/>
            <w:hideMark/>
          </w:tcPr>
          <w:p w14:paraId="4EC199B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w:t>
            </w:r>
            <w:r w:rsidRPr="00013821">
              <w:rPr>
                <w:rFonts w:ascii="Calibri" w:eastAsia="Times New Roman" w:hAnsi="Calibri" w:cs="Calibri"/>
                <w:color w:val="000000"/>
                <w:szCs w:val="24"/>
              </w:rPr>
              <w:t xml:space="preserve"> OXI</w:t>
            </w:r>
          </w:p>
        </w:tc>
      </w:tr>
      <w:tr w:rsidR="008E01FC" w14:paraId="4EC199BE" w14:textId="77777777">
        <w:trPr>
          <w:trHeight w:val="330"/>
        </w:trPr>
        <w:tc>
          <w:tcPr>
            <w:tcW w:w="7180" w:type="dxa"/>
            <w:tcBorders>
              <w:top w:val="nil"/>
              <w:left w:val="nil"/>
              <w:bottom w:val="nil"/>
              <w:right w:val="nil"/>
            </w:tcBorders>
            <w:shd w:val="clear" w:color="auto" w:fill="auto"/>
            <w:vAlign w:val="center"/>
            <w:hideMark/>
          </w:tcPr>
          <w:p w14:paraId="4EC199B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9C0" w14:textId="77777777">
        <w:trPr>
          <w:trHeight w:val="330"/>
        </w:trPr>
        <w:tc>
          <w:tcPr>
            <w:tcW w:w="7180" w:type="dxa"/>
            <w:tcBorders>
              <w:top w:val="nil"/>
              <w:left w:val="nil"/>
              <w:bottom w:val="nil"/>
              <w:right w:val="nil"/>
            </w:tcBorders>
            <w:shd w:val="clear" w:color="auto" w:fill="auto"/>
            <w:vAlign w:val="center"/>
            <w:hideMark/>
          </w:tcPr>
          <w:p w14:paraId="4EC199B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9C2" w14:textId="77777777">
        <w:trPr>
          <w:trHeight w:val="330"/>
        </w:trPr>
        <w:tc>
          <w:tcPr>
            <w:tcW w:w="7180" w:type="dxa"/>
            <w:tcBorders>
              <w:top w:val="nil"/>
              <w:left w:val="nil"/>
              <w:bottom w:val="nil"/>
              <w:right w:val="nil"/>
            </w:tcBorders>
            <w:shd w:val="clear" w:color="auto" w:fill="auto"/>
            <w:vAlign w:val="center"/>
            <w:hideMark/>
          </w:tcPr>
          <w:p w14:paraId="4EC199C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9C4" w14:textId="77777777">
        <w:trPr>
          <w:trHeight w:val="330"/>
        </w:trPr>
        <w:tc>
          <w:tcPr>
            <w:tcW w:w="7180" w:type="dxa"/>
            <w:tcBorders>
              <w:top w:val="nil"/>
              <w:left w:val="nil"/>
              <w:bottom w:val="nil"/>
              <w:right w:val="nil"/>
            </w:tcBorders>
            <w:shd w:val="clear" w:color="auto" w:fill="auto"/>
            <w:vAlign w:val="center"/>
            <w:hideMark/>
          </w:tcPr>
          <w:p w14:paraId="4EC199C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9C6" w14:textId="77777777">
        <w:trPr>
          <w:trHeight w:val="330"/>
        </w:trPr>
        <w:tc>
          <w:tcPr>
            <w:tcW w:w="7180" w:type="dxa"/>
            <w:tcBorders>
              <w:top w:val="nil"/>
              <w:left w:val="nil"/>
              <w:bottom w:val="nil"/>
              <w:right w:val="nil"/>
            </w:tcBorders>
            <w:shd w:val="clear" w:color="auto" w:fill="auto"/>
            <w:vAlign w:val="center"/>
            <w:hideMark/>
          </w:tcPr>
          <w:p w14:paraId="4EC199C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87 ως έχει     ΚΑΤΑ ΠΛΕΙΟΨΗΦΙΑ</w:t>
            </w:r>
          </w:p>
        </w:tc>
      </w:tr>
      <w:tr w:rsidR="008E01FC" w14:paraId="4EC199C8" w14:textId="77777777">
        <w:trPr>
          <w:trHeight w:val="330"/>
        </w:trPr>
        <w:tc>
          <w:tcPr>
            <w:tcW w:w="7180" w:type="dxa"/>
            <w:tcBorders>
              <w:top w:val="nil"/>
              <w:left w:val="nil"/>
              <w:bottom w:val="nil"/>
              <w:right w:val="nil"/>
            </w:tcBorders>
            <w:shd w:val="clear" w:color="auto" w:fill="auto"/>
            <w:vAlign w:val="center"/>
            <w:hideMark/>
          </w:tcPr>
          <w:p w14:paraId="4EC199C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9CA" w14:textId="77777777">
        <w:trPr>
          <w:trHeight w:val="330"/>
        </w:trPr>
        <w:tc>
          <w:tcPr>
            <w:tcW w:w="7180" w:type="dxa"/>
            <w:tcBorders>
              <w:top w:val="nil"/>
              <w:left w:val="nil"/>
              <w:bottom w:val="nil"/>
              <w:right w:val="nil"/>
            </w:tcBorders>
            <w:shd w:val="clear" w:color="auto" w:fill="auto"/>
            <w:vAlign w:val="center"/>
            <w:hideMark/>
          </w:tcPr>
          <w:p w14:paraId="4EC199C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OXI</w:t>
            </w:r>
          </w:p>
        </w:tc>
      </w:tr>
      <w:tr w:rsidR="008E01FC" w14:paraId="4EC199CC" w14:textId="77777777">
        <w:trPr>
          <w:trHeight w:val="330"/>
        </w:trPr>
        <w:tc>
          <w:tcPr>
            <w:tcW w:w="7180" w:type="dxa"/>
            <w:tcBorders>
              <w:top w:val="nil"/>
              <w:left w:val="nil"/>
              <w:bottom w:val="nil"/>
              <w:right w:val="nil"/>
            </w:tcBorders>
            <w:shd w:val="clear" w:color="auto" w:fill="auto"/>
            <w:vAlign w:val="center"/>
            <w:hideMark/>
          </w:tcPr>
          <w:p w14:paraId="4EC199C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9CE" w14:textId="77777777">
        <w:trPr>
          <w:trHeight w:val="345"/>
        </w:trPr>
        <w:tc>
          <w:tcPr>
            <w:tcW w:w="7180" w:type="dxa"/>
            <w:tcBorders>
              <w:top w:val="nil"/>
              <w:left w:val="nil"/>
              <w:bottom w:val="nil"/>
              <w:right w:val="nil"/>
            </w:tcBorders>
            <w:shd w:val="clear" w:color="auto" w:fill="auto"/>
            <w:vAlign w:val="center"/>
            <w:hideMark/>
          </w:tcPr>
          <w:p w14:paraId="4EC199C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9D0" w14:textId="77777777">
        <w:trPr>
          <w:trHeight w:val="330"/>
        </w:trPr>
        <w:tc>
          <w:tcPr>
            <w:tcW w:w="7180" w:type="dxa"/>
            <w:tcBorders>
              <w:top w:val="nil"/>
              <w:left w:val="nil"/>
              <w:bottom w:val="nil"/>
              <w:right w:val="nil"/>
            </w:tcBorders>
            <w:shd w:val="clear" w:color="auto" w:fill="auto"/>
            <w:vAlign w:val="center"/>
            <w:hideMark/>
          </w:tcPr>
          <w:p w14:paraId="4EC199C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9D2" w14:textId="77777777">
        <w:trPr>
          <w:trHeight w:val="330"/>
        </w:trPr>
        <w:tc>
          <w:tcPr>
            <w:tcW w:w="7180" w:type="dxa"/>
            <w:tcBorders>
              <w:top w:val="nil"/>
              <w:left w:val="nil"/>
              <w:bottom w:val="nil"/>
              <w:right w:val="nil"/>
            </w:tcBorders>
            <w:shd w:val="clear" w:color="auto" w:fill="auto"/>
            <w:vAlign w:val="center"/>
            <w:hideMark/>
          </w:tcPr>
          <w:p w14:paraId="4EC199D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9D4" w14:textId="77777777">
        <w:trPr>
          <w:trHeight w:val="330"/>
        </w:trPr>
        <w:tc>
          <w:tcPr>
            <w:tcW w:w="7180" w:type="dxa"/>
            <w:tcBorders>
              <w:top w:val="nil"/>
              <w:left w:val="nil"/>
              <w:bottom w:val="nil"/>
              <w:right w:val="nil"/>
            </w:tcBorders>
            <w:shd w:val="clear" w:color="auto" w:fill="auto"/>
            <w:vAlign w:val="center"/>
            <w:hideMark/>
          </w:tcPr>
          <w:p w14:paraId="4EC199D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88 ως έχει     ΚΑΤΑ ΠΛΕΙΟΨΗΦΙΑ</w:t>
            </w:r>
          </w:p>
        </w:tc>
      </w:tr>
      <w:tr w:rsidR="008E01FC" w14:paraId="4EC199D6" w14:textId="77777777">
        <w:trPr>
          <w:trHeight w:val="330"/>
        </w:trPr>
        <w:tc>
          <w:tcPr>
            <w:tcW w:w="7180" w:type="dxa"/>
            <w:tcBorders>
              <w:top w:val="nil"/>
              <w:left w:val="nil"/>
              <w:bottom w:val="nil"/>
              <w:right w:val="nil"/>
            </w:tcBorders>
            <w:shd w:val="clear" w:color="auto" w:fill="auto"/>
            <w:vAlign w:val="center"/>
            <w:hideMark/>
          </w:tcPr>
          <w:p w14:paraId="4EC199D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9D8" w14:textId="77777777">
        <w:trPr>
          <w:trHeight w:val="330"/>
        </w:trPr>
        <w:tc>
          <w:tcPr>
            <w:tcW w:w="7180" w:type="dxa"/>
            <w:tcBorders>
              <w:top w:val="nil"/>
              <w:left w:val="nil"/>
              <w:bottom w:val="nil"/>
              <w:right w:val="nil"/>
            </w:tcBorders>
            <w:shd w:val="clear" w:color="auto" w:fill="auto"/>
            <w:vAlign w:val="center"/>
            <w:hideMark/>
          </w:tcPr>
          <w:p w14:paraId="4EC199D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9DA" w14:textId="77777777">
        <w:trPr>
          <w:trHeight w:val="330"/>
        </w:trPr>
        <w:tc>
          <w:tcPr>
            <w:tcW w:w="7180" w:type="dxa"/>
            <w:tcBorders>
              <w:top w:val="nil"/>
              <w:left w:val="nil"/>
              <w:bottom w:val="nil"/>
              <w:right w:val="nil"/>
            </w:tcBorders>
            <w:shd w:val="clear" w:color="auto" w:fill="auto"/>
            <w:vAlign w:val="center"/>
            <w:hideMark/>
          </w:tcPr>
          <w:p w14:paraId="4EC199D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9DC" w14:textId="77777777">
        <w:trPr>
          <w:trHeight w:val="330"/>
        </w:trPr>
        <w:tc>
          <w:tcPr>
            <w:tcW w:w="7180" w:type="dxa"/>
            <w:tcBorders>
              <w:top w:val="nil"/>
              <w:left w:val="nil"/>
              <w:bottom w:val="nil"/>
              <w:right w:val="nil"/>
            </w:tcBorders>
            <w:shd w:val="clear" w:color="auto" w:fill="auto"/>
            <w:vAlign w:val="center"/>
            <w:hideMark/>
          </w:tcPr>
          <w:p w14:paraId="4EC199D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9DE" w14:textId="77777777">
        <w:trPr>
          <w:trHeight w:val="330"/>
        </w:trPr>
        <w:tc>
          <w:tcPr>
            <w:tcW w:w="7180" w:type="dxa"/>
            <w:tcBorders>
              <w:top w:val="nil"/>
              <w:left w:val="nil"/>
              <w:bottom w:val="nil"/>
              <w:right w:val="nil"/>
            </w:tcBorders>
            <w:shd w:val="clear" w:color="auto" w:fill="auto"/>
            <w:vAlign w:val="center"/>
            <w:hideMark/>
          </w:tcPr>
          <w:p w14:paraId="4EC199D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9E0" w14:textId="77777777">
        <w:trPr>
          <w:trHeight w:val="330"/>
        </w:trPr>
        <w:tc>
          <w:tcPr>
            <w:tcW w:w="7180" w:type="dxa"/>
            <w:tcBorders>
              <w:top w:val="nil"/>
              <w:left w:val="nil"/>
              <w:bottom w:val="nil"/>
              <w:right w:val="nil"/>
            </w:tcBorders>
            <w:shd w:val="clear" w:color="auto" w:fill="auto"/>
            <w:vAlign w:val="center"/>
            <w:hideMark/>
          </w:tcPr>
          <w:p w14:paraId="4EC199D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9E2" w14:textId="77777777">
        <w:trPr>
          <w:trHeight w:val="345"/>
        </w:trPr>
        <w:tc>
          <w:tcPr>
            <w:tcW w:w="7180" w:type="dxa"/>
            <w:tcBorders>
              <w:top w:val="nil"/>
              <w:left w:val="nil"/>
              <w:bottom w:val="nil"/>
              <w:right w:val="nil"/>
            </w:tcBorders>
            <w:shd w:val="clear" w:color="auto" w:fill="auto"/>
            <w:vAlign w:val="center"/>
            <w:hideMark/>
          </w:tcPr>
          <w:p w14:paraId="4EC199E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89 ως έχει     ΚΑΤΑ ΠΛΕΙΟΨΗΦΙΑ</w:t>
            </w:r>
          </w:p>
        </w:tc>
      </w:tr>
      <w:tr w:rsidR="008E01FC" w14:paraId="4EC199E4" w14:textId="77777777">
        <w:trPr>
          <w:trHeight w:val="330"/>
        </w:trPr>
        <w:tc>
          <w:tcPr>
            <w:tcW w:w="7180" w:type="dxa"/>
            <w:tcBorders>
              <w:top w:val="nil"/>
              <w:left w:val="nil"/>
              <w:bottom w:val="nil"/>
              <w:right w:val="nil"/>
            </w:tcBorders>
            <w:shd w:val="clear" w:color="auto" w:fill="auto"/>
            <w:vAlign w:val="center"/>
            <w:hideMark/>
          </w:tcPr>
          <w:p w14:paraId="4EC199E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9E6" w14:textId="77777777">
        <w:trPr>
          <w:trHeight w:val="330"/>
        </w:trPr>
        <w:tc>
          <w:tcPr>
            <w:tcW w:w="7180" w:type="dxa"/>
            <w:tcBorders>
              <w:top w:val="nil"/>
              <w:left w:val="nil"/>
              <w:bottom w:val="nil"/>
              <w:right w:val="nil"/>
            </w:tcBorders>
            <w:shd w:val="clear" w:color="auto" w:fill="auto"/>
            <w:vAlign w:val="center"/>
            <w:hideMark/>
          </w:tcPr>
          <w:p w14:paraId="4EC199E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OXI</w:t>
            </w:r>
          </w:p>
        </w:tc>
      </w:tr>
      <w:tr w:rsidR="008E01FC" w14:paraId="4EC199E8" w14:textId="77777777">
        <w:trPr>
          <w:trHeight w:val="330"/>
        </w:trPr>
        <w:tc>
          <w:tcPr>
            <w:tcW w:w="7180" w:type="dxa"/>
            <w:tcBorders>
              <w:top w:val="nil"/>
              <w:left w:val="nil"/>
              <w:bottom w:val="nil"/>
              <w:right w:val="nil"/>
            </w:tcBorders>
            <w:shd w:val="clear" w:color="auto" w:fill="auto"/>
            <w:vAlign w:val="center"/>
            <w:hideMark/>
          </w:tcPr>
          <w:p w14:paraId="4EC199E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9EA" w14:textId="77777777">
        <w:trPr>
          <w:trHeight w:val="330"/>
        </w:trPr>
        <w:tc>
          <w:tcPr>
            <w:tcW w:w="7180" w:type="dxa"/>
            <w:tcBorders>
              <w:top w:val="nil"/>
              <w:left w:val="nil"/>
              <w:bottom w:val="nil"/>
              <w:right w:val="nil"/>
            </w:tcBorders>
            <w:shd w:val="clear" w:color="auto" w:fill="auto"/>
            <w:vAlign w:val="center"/>
            <w:hideMark/>
          </w:tcPr>
          <w:p w14:paraId="4EC199E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9EC" w14:textId="77777777">
        <w:trPr>
          <w:trHeight w:val="345"/>
        </w:trPr>
        <w:tc>
          <w:tcPr>
            <w:tcW w:w="7180" w:type="dxa"/>
            <w:tcBorders>
              <w:top w:val="nil"/>
              <w:left w:val="nil"/>
              <w:bottom w:val="nil"/>
              <w:right w:val="nil"/>
            </w:tcBorders>
            <w:shd w:val="clear" w:color="auto" w:fill="auto"/>
            <w:vAlign w:val="center"/>
            <w:hideMark/>
          </w:tcPr>
          <w:p w14:paraId="4EC199E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9EE" w14:textId="77777777">
        <w:trPr>
          <w:trHeight w:val="330"/>
        </w:trPr>
        <w:tc>
          <w:tcPr>
            <w:tcW w:w="7180" w:type="dxa"/>
            <w:tcBorders>
              <w:top w:val="nil"/>
              <w:left w:val="nil"/>
              <w:bottom w:val="nil"/>
              <w:right w:val="nil"/>
            </w:tcBorders>
            <w:shd w:val="clear" w:color="auto" w:fill="auto"/>
            <w:vAlign w:val="center"/>
            <w:hideMark/>
          </w:tcPr>
          <w:p w14:paraId="4EC199E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9F0" w14:textId="77777777">
        <w:trPr>
          <w:trHeight w:val="330"/>
        </w:trPr>
        <w:tc>
          <w:tcPr>
            <w:tcW w:w="7180" w:type="dxa"/>
            <w:tcBorders>
              <w:top w:val="nil"/>
              <w:left w:val="nil"/>
              <w:bottom w:val="nil"/>
              <w:right w:val="nil"/>
            </w:tcBorders>
            <w:shd w:val="clear" w:color="auto" w:fill="auto"/>
            <w:vAlign w:val="center"/>
            <w:hideMark/>
          </w:tcPr>
          <w:p w14:paraId="4EC199E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90 ως έχει     ΚΑΤΑ ΠΛΕΙΟΨΗΦΙΑ</w:t>
            </w:r>
          </w:p>
        </w:tc>
      </w:tr>
      <w:tr w:rsidR="008E01FC" w14:paraId="4EC199F2" w14:textId="77777777">
        <w:trPr>
          <w:trHeight w:val="330"/>
        </w:trPr>
        <w:tc>
          <w:tcPr>
            <w:tcW w:w="7180" w:type="dxa"/>
            <w:tcBorders>
              <w:top w:val="nil"/>
              <w:left w:val="nil"/>
              <w:bottom w:val="nil"/>
              <w:right w:val="nil"/>
            </w:tcBorders>
            <w:shd w:val="clear" w:color="auto" w:fill="auto"/>
            <w:vAlign w:val="center"/>
            <w:hideMark/>
          </w:tcPr>
          <w:p w14:paraId="4EC199F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9F4" w14:textId="77777777">
        <w:trPr>
          <w:trHeight w:val="330"/>
        </w:trPr>
        <w:tc>
          <w:tcPr>
            <w:tcW w:w="7180" w:type="dxa"/>
            <w:tcBorders>
              <w:top w:val="nil"/>
              <w:left w:val="nil"/>
              <w:bottom w:val="nil"/>
              <w:right w:val="nil"/>
            </w:tcBorders>
            <w:shd w:val="clear" w:color="auto" w:fill="auto"/>
            <w:vAlign w:val="center"/>
            <w:hideMark/>
          </w:tcPr>
          <w:p w14:paraId="4EC199F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OXI</w:t>
            </w:r>
          </w:p>
        </w:tc>
      </w:tr>
      <w:tr w:rsidR="008E01FC" w14:paraId="4EC199F6" w14:textId="77777777">
        <w:trPr>
          <w:trHeight w:val="330"/>
        </w:trPr>
        <w:tc>
          <w:tcPr>
            <w:tcW w:w="7180" w:type="dxa"/>
            <w:tcBorders>
              <w:top w:val="nil"/>
              <w:left w:val="nil"/>
              <w:bottom w:val="nil"/>
              <w:right w:val="nil"/>
            </w:tcBorders>
            <w:shd w:val="clear" w:color="auto" w:fill="auto"/>
            <w:vAlign w:val="center"/>
            <w:hideMark/>
          </w:tcPr>
          <w:p w14:paraId="4EC199F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9F8" w14:textId="77777777">
        <w:trPr>
          <w:trHeight w:val="330"/>
        </w:trPr>
        <w:tc>
          <w:tcPr>
            <w:tcW w:w="7180" w:type="dxa"/>
            <w:tcBorders>
              <w:top w:val="nil"/>
              <w:left w:val="nil"/>
              <w:bottom w:val="nil"/>
              <w:right w:val="nil"/>
            </w:tcBorders>
            <w:shd w:val="clear" w:color="auto" w:fill="auto"/>
            <w:vAlign w:val="center"/>
            <w:hideMark/>
          </w:tcPr>
          <w:p w14:paraId="4EC199F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9FA" w14:textId="77777777">
        <w:trPr>
          <w:trHeight w:val="330"/>
        </w:trPr>
        <w:tc>
          <w:tcPr>
            <w:tcW w:w="7180" w:type="dxa"/>
            <w:tcBorders>
              <w:top w:val="nil"/>
              <w:left w:val="nil"/>
              <w:bottom w:val="nil"/>
              <w:right w:val="nil"/>
            </w:tcBorders>
            <w:shd w:val="clear" w:color="auto" w:fill="auto"/>
            <w:vAlign w:val="center"/>
            <w:hideMark/>
          </w:tcPr>
          <w:p w14:paraId="4EC199F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9FC" w14:textId="77777777">
        <w:trPr>
          <w:trHeight w:val="330"/>
        </w:trPr>
        <w:tc>
          <w:tcPr>
            <w:tcW w:w="7180" w:type="dxa"/>
            <w:tcBorders>
              <w:top w:val="nil"/>
              <w:left w:val="nil"/>
              <w:bottom w:val="nil"/>
              <w:right w:val="nil"/>
            </w:tcBorders>
            <w:shd w:val="clear" w:color="auto" w:fill="auto"/>
            <w:vAlign w:val="center"/>
            <w:hideMark/>
          </w:tcPr>
          <w:p w14:paraId="4EC199F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9FE" w14:textId="77777777">
        <w:trPr>
          <w:trHeight w:val="330"/>
        </w:trPr>
        <w:tc>
          <w:tcPr>
            <w:tcW w:w="7180" w:type="dxa"/>
            <w:tcBorders>
              <w:top w:val="nil"/>
              <w:left w:val="nil"/>
              <w:bottom w:val="nil"/>
              <w:right w:val="nil"/>
            </w:tcBorders>
            <w:shd w:val="clear" w:color="auto" w:fill="auto"/>
            <w:vAlign w:val="center"/>
            <w:hideMark/>
          </w:tcPr>
          <w:p w14:paraId="4EC199F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91 ως έχει     ΚΑΤΑ ΠΛΕΙΟΨΗΦΙΑ</w:t>
            </w:r>
          </w:p>
        </w:tc>
      </w:tr>
      <w:tr w:rsidR="008E01FC" w14:paraId="4EC19A00" w14:textId="77777777">
        <w:trPr>
          <w:trHeight w:val="330"/>
        </w:trPr>
        <w:tc>
          <w:tcPr>
            <w:tcW w:w="7180" w:type="dxa"/>
            <w:tcBorders>
              <w:top w:val="nil"/>
              <w:left w:val="nil"/>
              <w:bottom w:val="nil"/>
              <w:right w:val="nil"/>
            </w:tcBorders>
            <w:shd w:val="clear" w:color="auto" w:fill="auto"/>
            <w:vAlign w:val="center"/>
            <w:hideMark/>
          </w:tcPr>
          <w:p w14:paraId="4EC199F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A02" w14:textId="77777777">
        <w:trPr>
          <w:trHeight w:val="330"/>
        </w:trPr>
        <w:tc>
          <w:tcPr>
            <w:tcW w:w="7180" w:type="dxa"/>
            <w:tcBorders>
              <w:top w:val="nil"/>
              <w:left w:val="nil"/>
              <w:bottom w:val="nil"/>
              <w:right w:val="nil"/>
            </w:tcBorders>
            <w:shd w:val="clear" w:color="auto" w:fill="auto"/>
            <w:vAlign w:val="center"/>
            <w:hideMark/>
          </w:tcPr>
          <w:p w14:paraId="4EC19A0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A04" w14:textId="77777777">
        <w:trPr>
          <w:trHeight w:val="330"/>
        </w:trPr>
        <w:tc>
          <w:tcPr>
            <w:tcW w:w="7180" w:type="dxa"/>
            <w:tcBorders>
              <w:top w:val="nil"/>
              <w:left w:val="nil"/>
              <w:bottom w:val="nil"/>
              <w:right w:val="nil"/>
            </w:tcBorders>
            <w:shd w:val="clear" w:color="auto" w:fill="auto"/>
            <w:vAlign w:val="center"/>
            <w:hideMark/>
          </w:tcPr>
          <w:p w14:paraId="4EC19A0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A06" w14:textId="77777777">
        <w:trPr>
          <w:trHeight w:val="330"/>
        </w:trPr>
        <w:tc>
          <w:tcPr>
            <w:tcW w:w="7180" w:type="dxa"/>
            <w:tcBorders>
              <w:top w:val="nil"/>
              <w:left w:val="nil"/>
              <w:bottom w:val="nil"/>
              <w:right w:val="nil"/>
            </w:tcBorders>
            <w:shd w:val="clear" w:color="auto" w:fill="auto"/>
            <w:vAlign w:val="center"/>
            <w:hideMark/>
          </w:tcPr>
          <w:p w14:paraId="4EC19A0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A08" w14:textId="77777777">
        <w:trPr>
          <w:trHeight w:val="330"/>
        </w:trPr>
        <w:tc>
          <w:tcPr>
            <w:tcW w:w="7180" w:type="dxa"/>
            <w:tcBorders>
              <w:top w:val="nil"/>
              <w:left w:val="nil"/>
              <w:bottom w:val="nil"/>
              <w:right w:val="nil"/>
            </w:tcBorders>
            <w:shd w:val="clear" w:color="auto" w:fill="auto"/>
            <w:vAlign w:val="center"/>
            <w:hideMark/>
          </w:tcPr>
          <w:p w14:paraId="4EC19A0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A0A" w14:textId="77777777">
        <w:trPr>
          <w:trHeight w:val="330"/>
        </w:trPr>
        <w:tc>
          <w:tcPr>
            <w:tcW w:w="7180" w:type="dxa"/>
            <w:tcBorders>
              <w:top w:val="nil"/>
              <w:left w:val="nil"/>
              <w:bottom w:val="nil"/>
              <w:right w:val="nil"/>
            </w:tcBorders>
            <w:shd w:val="clear" w:color="auto" w:fill="auto"/>
            <w:vAlign w:val="center"/>
            <w:hideMark/>
          </w:tcPr>
          <w:p w14:paraId="4EC19A0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A0C" w14:textId="77777777">
        <w:trPr>
          <w:trHeight w:val="330"/>
        </w:trPr>
        <w:tc>
          <w:tcPr>
            <w:tcW w:w="7180" w:type="dxa"/>
            <w:tcBorders>
              <w:top w:val="nil"/>
              <w:left w:val="nil"/>
              <w:bottom w:val="nil"/>
              <w:right w:val="nil"/>
            </w:tcBorders>
            <w:shd w:val="clear" w:color="auto" w:fill="auto"/>
            <w:vAlign w:val="center"/>
            <w:hideMark/>
          </w:tcPr>
          <w:p w14:paraId="4EC19A0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92 ως έχει     ΚΑΤΑ ΠΛΕΙΟΨΗΦΙΑ</w:t>
            </w:r>
          </w:p>
        </w:tc>
      </w:tr>
      <w:tr w:rsidR="008E01FC" w14:paraId="4EC19A0E" w14:textId="77777777">
        <w:trPr>
          <w:trHeight w:val="345"/>
        </w:trPr>
        <w:tc>
          <w:tcPr>
            <w:tcW w:w="7180" w:type="dxa"/>
            <w:tcBorders>
              <w:top w:val="nil"/>
              <w:left w:val="nil"/>
              <w:bottom w:val="nil"/>
              <w:right w:val="nil"/>
            </w:tcBorders>
            <w:shd w:val="clear" w:color="auto" w:fill="auto"/>
            <w:vAlign w:val="center"/>
            <w:hideMark/>
          </w:tcPr>
          <w:p w14:paraId="4EC19A0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A10" w14:textId="77777777">
        <w:trPr>
          <w:trHeight w:val="330"/>
        </w:trPr>
        <w:tc>
          <w:tcPr>
            <w:tcW w:w="7180" w:type="dxa"/>
            <w:tcBorders>
              <w:top w:val="nil"/>
              <w:left w:val="nil"/>
              <w:bottom w:val="nil"/>
              <w:right w:val="nil"/>
            </w:tcBorders>
            <w:shd w:val="clear" w:color="auto" w:fill="auto"/>
            <w:vAlign w:val="center"/>
            <w:hideMark/>
          </w:tcPr>
          <w:p w14:paraId="4EC19A0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A12" w14:textId="77777777">
        <w:trPr>
          <w:trHeight w:val="330"/>
        </w:trPr>
        <w:tc>
          <w:tcPr>
            <w:tcW w:w="7180" w:type="dxa"/>
            <w:tcBorders>
              <w:top w:val="nil"/>
              <w:left w:val="nil"/>
              <w:bottom w:val="nil"/>
              <w:right w:val="nil"/>
            </w:tcBorders>
            <w:shd w:val="clear" w:color="auto" w:fill="auto"/>
            <w:vAlign w:val="center"/>
            <w:hideMark/>
          </w:tcPr>
          <w:p w14:paraId="4EC19A1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A14" w14:textId="77777777">
        <w:trPr>
          <w:trHeight w:val="330"/>
        </w:trPr>
        <w:tc>
          <w:tcPr>
            <w:tcW w:w="7180" w:type="dxa"/>
            <w:tcBorders>
              <w:top w:val="nil"/>
              <w:left w:val="nil"/>
              <w:bottom w:val="nil"/>
              <w:right w:val="nil"/>
            </w:tcBorders>
            <w:shd w:val="clear" w:color="auto" w:fill="auto"/>
            <w:vAlign w:val="center"/>
            <w:hideMark/>
          </w:tcPr>
          <w:p w14:paraId="4EC19A1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A16" w14:textId="77777777">
        <w:trPr>
          <w:trHeight w:val="330"/>
        </w:trPr>
        <w:tc>
          <w:tcPr>
            <w:tcW w:w="7180" w:type="dxa"/>
            <w:tcBorders>
              <w:top w:val="nil"/>
              <w:left w:val="nil"/>
              <w:bottom w:val="nil"/>
              <w:right w:val="nil"/>
            </w:tcBorders>
            <w:shd w:val="clear" w:color="auto" w:fill="auto"/>
            <w:vAlign w:val="center"/>
            <w:hideMark/>
          </w:tcPr>
          <w:p w14:paraId="4EC19A1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ΝΑΙ</w:t>
            </w:r>
          </w:p>
        </w:tc>
      </w:tr>
      <w:tr w:rsidR="008E01FC" w14:paraId="4EC19A18" w14:textId="77777777">
        <w:trPr>
          <w:trHeight w:val="345"/>
        </w:trPr>
        <w:tc>
          <w:tcPr>
            <w:tcW w:w="7180" w:type="dxa"/>
            <w:tcBorders>
              <w:top w:val="nil"/>
              <w:left w:val="nil"/>
              <w:bottom w:val="nil"/>
              <w:right w:val="nil"/>
            </w:tcBorders>
            <w:shd w:val="clear" w:color="auto" w:fill="auto"/>
            <w:vAlign w:val="center"/>
            <w:hideMark/>
          </w:tcPr>
          <w:p w14:paraId="4EC19A1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A1A" w14:textId="77777777">
        <w:trPr>
          <w:trHeight w:val="330"/>
        </w:trPr>
        <w:tc>
          <w:tcPr>
            <w:tcW w:w="7180" w:type="dxa"/>
            <w:tcBorders>
              <w:top w:val="nil"/>
              <w:left w:val="nil"/>
              <w:bottom w:val="nil"/>
              <w:right w:val="nil"/>
            </w:tcBorders>
            <w:shd w:val="clear" w:color="auto" w:fill="auto"/>
            <w:vAlign w:val="center"/>
            <w:hideMark/>
          </w:tcPr>
          <w:p w14:paraId="4EC19A1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 xml:space="preserve">Άρθρο 93 ως έχει     ΚΑΤΑ </w:t>
            </w:r>
            <w:r w:rsidRPr="00013821">
              <w:rPr>
                <w:rFonts w:ascii="Calibri" w:eastAsia="Times New Roman" w:hAnsi="Calibri" w:cs="Calibri"/>
                <w:color w:val="000000"/>
                <w:szCs w:val="24"/>
              </w:rPr>
              <w:t>ΠΛΕΙΟΨΗΦΙΑ</w:t>
            </w:r>
          </w:p>
        </w:tc>
      </w:tr>
      <w:tr w:rsidR="008E01FC" w14:paraId="4EC19A1C" w14:textId="77777777">
        <w:trPr>
          <w:trHeight w:val="330"/>
        </w:trPr>
        <w:tc>
          <w:tcPr>
            <w:tcW w:w="7180" w:type="dxa"/>
            <w:tcBorders>
              <w:top w:val="nil"/>
              <w:left w:val="nil"/>
              <w:bottom w:val="nil"/>
              <w:right w:val="nil"/>
            </w:tcBorders>
            <w:shd w:val="clear" w:color="auto" w:fill="auto"/>
            <w:vAlign w:val="center"/>
            <w:hideMark/>
          </w:tcPr>
          <w:p w14:paraId="4EC19A1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A1E" w14:textId="77777777">
        <w:trPr>
          <w:trHeight w:val="330"/>
        </w:trPr>
        <w:tc>
          <w:tcPr>
            <w:tcW w:w="7180" w:type="dxa"/>
            <w:tcBorders>
              <w:top w:val="nil"/>
              <w:left w:val="nil"/>
              <w:bottom w:val="nil"/>
              <w:right w:val="nil"/>
            </w:tcBorders>
            <w:shd w:val="clear" w:color="auto" w:fill="auto"/>
            <w:vAlign w:val="center"/>
            <w:hideMark/>
          </w:tcPr>
          <w:p w14:paraId="4EC19A1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A20" w14:textId="77777777">
        <w:trPr>
          <w:trHeight w:val="330"/>
        </w:trPr>
        <w:tc>
          <w:tcPr>
            <w:tcW w:w="7180" w:type="dxa"/>
            <w:tcBorders>
              <w:top w:val="nil"/>
              <w:left w:val="nil"/>
              <w:bottom w:val="nil"/>
              <w:right w:val="nil"/>
            </w:tcBorders>
            <w:shd w:val="clear" w:color="auto" w:fill="auto"/>
            <w:vAlign w:val="center"/>
            <w:hideMark/>
          </w:tcPr>
          <w:p w14:paraId="4EC19A1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OXI</w:t>
            </w:r>
          </w:p>
        </w:tc>
      </w:tr>
      <w:tr w:rsidR="008E01FC" w14:paraId="4EC19A22" w14:textId="77777777">
        <w:trPr>
          <w:trHeight w:val="330"/>
        </w:trPr>
        <w:tc>
          <w:tcPr>
            <w:tcW w:w="7180" w:type="dxa"/>
            <w:tcBorders>
              <w:top w:val="nil"/>
              <w:left w:val="nil"/>
              <w:bottom w:val="nil"/>
              <w:right w:val="nil"/>
            </w:tcBorders>
            <w:shd w:val="clear" w:color="auto" w:fill="auto"/>
            <w:vAlign w:val="center"/>
            <w:hideMark/>
          </w:tcPr>
          <w:p w14:paraId="4EC19A2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A24" w14:textId="77777777">
        <w:trPr>
          <w:trHeight w:val="330"/>
        </w:trPr>
        <w:tc>
          <w:tcPr>
            <w:tcW w:w="7180" w:type="dxa"/>
            <w:tcBorders>
              <w:top w:val="nil"/>
              <w:left w:val="nil"/>
              <w:bottom w:val="nil"/>
              <w:right w:val="nil"/>
            </w:tcBorders>
            <w:shd w:val="clear" w:color="auto" w:fill="auto"/>
            <w:vAlign w:val="center"/>
            <w:hideMark/>
          </w:tcPr>
          <w:p w14:paraId="4EC19A2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A26" w14:textId="77777777">
        <w:trPr>
          <w:trHeight w:val="330"/>
        </w:trPr>
        <w:tc>
          <w:tcPr>
            <w:tcW w:w="7180" w:type="dxa"/>
            <w:tcBorders>
              <w:top w:val="nil"/>
              <w:left w:val="nil"/>
              <w:bottom w:val="nil"/>
              <w:right w:val="nil"/>
            </w:tcBorders>
            <w:shd w:val="clear" w:color="auto" w:fill="auto"/>
            <w:vAlign w:val="center"/>
            <w:hideMark/>
          </w:tcPr>
          <w:p w14:paraId="4EC19A2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A28" w14:textId="77777777">
        <w:trPr>
          <w:trHeight w:val="330"/>
        </w:trPr>
        <w:tc>
          <w:tcPr>
            <w:tcW w:w="7180" w:type="dxa"/>
            <w:tcBorders>
              <w:top w:val="nil"/>
              <w:left w:val="nil"/>
              <w:bottom w:val="nil"/>
              <w:right w:val="nil"/>
            </w:tcBorders>
            <w:shd w:val="clear" w:color="auto" w:fill="auto"/>
            <w:vAlign w:val="center"/>
            <w:hideMark/>
          </w:tcPr>
          <w:p w14:paraId="4EC19A2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94 ως έχει     ΚΑΤΑ ΠΛΕΙΟΨΗΦΙΑ</w:t>
            </w:r>
          </w:p>
        </w:tc>
      </w:tr>
      <w:tr w:rsidR="008E01FC" w14:paraId="4EC19A2A" w14:textId="77777777">
        <w:trPr>
          <w:trHeight w:val="330"/>
        </w:trPr>
        <w:tc>
          <w:tcPr>
            <w:tcW w:w="7180" w:type="dxa"/>
            <w:tcBorders>
              <w:top w:val="nil"/>
              <w:left w:val="nil"/>
              <w:bottom w:val="nil"/>
              <w:right w:val="nil"/>
            </w:tcBorders>
            <w:shd w:val="clear" w:color="auto" w:fill="auto"/>
            <w:vAlign w:val="center"/>
            <w:hideMark/>
          </w:tcPr>
          <w:p w14:paraId="4EC19A2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A2C" w14:textId="77777777">
        <w:trPr>
          <w:trHeight w:val="345"/>
        </w:trPr>
        <w:tc>
          <w:tcPr>
            <w:tcW w:w="7180" w:type="dxa"/>
            <w:tcBorders>
              <w:top w:val="nil"/>
              <w:left w:val="nil"/>
              <w:bottom w:val="nil"/>
              <w:right w:val="nil"/>
            </w:tcBorders>
            <w:shd w:val="clear" w:color="auto" w:fill="auto"/>
            <w:vAlign w:val="center"/>
            <w:hideMark/>
          </w:tcPr>
          <w:p w14:paraId="4EC19A2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OXI</w:t>
            </w:r>
          </w:p>
        </w:tc>
      </w:tr>
      <w:tr w:rsidR="008E01FC" w14:paraId="4EC19A2E" w14:textId="77777777">
        <w:trPr>
          <w:trHeight w:val="330"/>
        </w:trPr>
        <w:tc>
          <w:tcPr>
            <w:tcW w:w="7180" w:type="dxa"/>
            <w:tcBorders>
              <w:top w:val="nil"/>
              <w:left w:val="nil"/>
              <w:bottom w:val="nil"/>
              <w:right w:val="nil"/>
            </w:tcBorders>
            <w:shd w:val="clear" w:color="auto" w:fill="auto"/>
            <w:vAlign w:val="center"/>
            <w:hideMark/>
          </w:tcPr>
          <w:p w14:paraId="4EC19A2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OXI</w:t>
            </w:r>
          </w:p>
        </w:tc>
      </w:tr>
      <w:tr w:rsidR="008E01FC" w14:paraId="4EC19A30" w14:textId="77777777">
        <w:trPr>
          <w:trHeight w:val="330"/>
        </w:trPr>
        <w:tc>
          <w:tcPr>
            <w:tcW w:w="7180" w:type="dxa"/>
            <w:tcBorders>
              <w:top w:val="nil"/>
              <w:left w:val="nil"/>
              <w:bottom w:val="nil"/>
              <w:right w:val="nil"/>
            </w:tcBorders>
            <w:shd w:val="clear" w:color="auto" w:fill="auto"/>
            <w:vAlign w:val="center"/>
            <w:hideMark/>
          </w:tcPr>
          <w:p w14:paraId="4EC19A2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A32" w14:textId="77777777">
        <w:trPr>
          <w:trHeight w:val="330"/>
        </w:trPr>
        <w:tc>
          <w:tcPr>
            <w:tcW w:w="7180" w:type="dxa"/>
            <w:tcBorders>
              <w:top w:val="nil"/>
              <w:left w:val="nil"/>
              <w:bottom w:val="nil"/>
              <w:right w:val="nil"/>
            </w:tcBorders>
            <w:shd w:val="clear" w:color="auto" w:fill="auto"/>
            <w:vAlign w:val="center"/>
            <w:hideMark/>
          </w:tcPr>
          <w:p w14:paraId="4EC19A3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A34" w14:textId="77777777">
        <w:trPr>
          <w:trHeight w:val="330"/>
        </w:trPr>
        <w:tc>
          <w:tcPr>
            <w:tcW w:w="7180" w:type="dxa"/>
            <w:tcBorders>
              <w:top w:val="nil"/>
              <w:left w:val="nil"/>
              <w:bottom w:val="nil"/>
              <w:right w:val="nil"/>
            </w:tcBorders>
            <w:shd w:val="clear" w:color="auto" w:fill="auto"/>
            <w:vAlign w:val="center"/>
            <w:hideMark/>
          </w:tcPr>
          <w:p w14:paraId="4EC19A3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A36" w14:textId="77777777">
        <w:trPr>
          <w:trHeight w:val="330"/>
        </w:trPr>
        <w:tc>
          <w:tcPr>
            <w:tcW w:w="7180" w:type="dxa"/>
            <w:tcBorders>
              <w:top w:val="nil"/>
              <w:left w:val="nil"/>
              <w:bottom w:val="nil"/>
              <w:right w:val="nil"/>
            </w:tcBorders>
            <w:shd w:val="clear" w:color="auto" w:fill="auto"/>
            <w:vAlign w:val="center"/>
            <w:hideMark/>
          </w:tcPr>
          <w:p w14:paraId="4EC19A3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Άρθρο 95 όπως τροπ.     ΚΑΤΑ ΠΛΕΙΟΨΗΦΙΑ</w:t>
            </w:r>
          </w:p>
        </w:tc>
      </w:tr>
      <w:tr w:rsidR="008E01FC" w14:paraId="4EC19A38" w14:textId="77777777">
        <w:trPr>
          <w:trHeight w:val="330"/>
        </w:trPr>
        <w:tc>
          <w:tcPr>
            <w:tcW w:w="7180" w:type="dxa"/>
            <w:tcBorders>
              <w:top w:val="nil"/>
              <w:left w:val="nil"/>
              <w:bottom w:val="nil"/>
              <w:right w:val="nil"/>
            </w:tcBorders>
            <w:shd w:val="clear" w:color="auto" w:fill="auto"/>
            <w:vAlign w:val="center"/>
            <w:hideMark/>
          </w:tcPr>
          <w:p w14:paraId="4EC19A3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A3A" w14:textId="77777777">
        <w:trPr>
          <w:trHeight w:val="330"/>
        </w:trPr>
        <w:tc>
          <w:tcPr>
            <w:tcW w:w="7180" w:type="dxa"/>
            <w:tcBorders>
              <w:top w:val="nil"/>
              <w:left w:val="nil"/>
              <w:bottom w:val="nil"/>
              <w:right w:val="nil"/>
            </w:tcBorders>
            <w:shd w:val="clear" w:color="auto" w:fill="auto"/>
            <w:vAlign w:val="center"/>
            <w:hideMark/>
          </w:tcPr>
          <w:p w14:paraId="4EC19A3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A3C" w14:textId="77777777">
        <w:trPr>
          <w:trHeight w:val="330"/>
        </w:trPr>
        <w:tc>
          <w:tcPr>
            <w:tcW w:w="7180" w:type="dxa"/>
            <w:tcBorders>
              <w:top w:val="nil"/>
              <w:left w:val="nil"/>
              <w:bottom w:val="nil"/>
              <w:right w:val="nil"/>
            </w:tcBorders>
            <w:shd w:val="clear" w:color="auto" w:fill="auto"/>
            <w:vAlign w:val="center"/>
            <w:hideMark/>
          </w:tcPr>
          <w:p w14:paraId="4EC19A3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OXI</w:t>
            </w:r>
          </w:p>
        </w:tc>
      </w:tr>
      <w:tr w:rsidR="008E01FC" w14:paraId="4EC19A3E" w14:textId="77777777">
        <w:trPr>
          <w:trHeight w:val="330"/>
        </w:trPr>
        <w:tc>
          <w:tcPr>
            <w:tcW w:w="7180" w:type="dxa"/>
            <w:tcBorders>
              <w:top w:val="nil"/>
              <w:left w:val="nil"/>
              <w:bottom w:val="nil"/>
              <w:right w:val="nil"/>
            </w:tcBorders>
            <w:shd w:val="clear" w:color="auto" w:fill="auto"/>
            <w:vAlign w:val="center"/>
            <w:hideMark/>
          </w:tcPr>
          <w:p w14:paraId="4EC19A3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A40" w14:textId="77777777">
        <w:trPr>
          <w:trHeight w:val="330"/>
        </w:trPr>
        <w:tc>
          <w:tcPr>
            <w:tcW w:w="7180" w:type="dxa"/>
            <w:tcBorders>
              <w:top w:val="nil"/>
              <w:left w:val="nil"/>
              <w:bottom w:val="nil"/>
              <w:right w:val="nil"/>
            </w:tcBorders>
            <w:shd w:val="clear" w:color="auto" w:fill="auto"/>
            <w:vAlign w:val="center"/>
            <w:hideMark/>
          </w:tcPr>
          <w:p w14:paraId="4EC19A3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A42" w14:textId="77777777">
        <w:trPr>
          <w:trHeight w:val="330"/>
        </w:trPr>
        <w:tc>
          <w:tcPr>
            <w:tcW w:w="7180" w:type="dxa"/>
            <w:tcBorders>
              <w:top w:val="nil"/>
              <w:left w:val="nil"/>
              <w:bottom w:val="nil"/>
              <w:right w:val="nil"/>
            </w:tcBorders>
            <w:shd w:val="clear" w:color="auto" w:fill="auto"/>
            <w:vAlign w:val="center"/>
            <w:hideMark/>
          </w:tcPr>
          <w:p w14:paraId="4EC19A4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A44" w14:textId="77777777">
        <w:trPr>
          <w:trHeight w:val="495"/>
        </w:trPr>
        <w:tc>
          <w:tcPr>
            <w:tcW w:w="7180" w:type="dxa"/>
            <w:tcBorders>
              <w:top w:val="nil"/>
              <w:left w:val="nil"/>
              <w:bottom w:val="nil"/>
              <w:right w:val="nil"/>
            </w:tcBorders>
            <w:shd w:val="clear" w:color="auto" w:fill="auto"/>
            <w:vAlign w:val="center"/>
            <w:hideMark/>
          </w:tcPr>
          <w:p w14:paraId="4EC19A4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Υπουργική Τροπ. 2062/57 όπως τροπ.     ΚΑΤΑ ΠΛΕΙΟΨΗΦΙΑ</w:t>
            </w:r>
          </w:p>
        </w:tc>
      </w:tr>
      <w:tr w:rsidR="008E01FC" w14:paraId="4EC19A46" w14:textId="77777777">
        <w:trPr>
          <w:trHeight w:val="330"/>
        </w:trPr>
        <w:tc>
          <w:tcPr>
            <w:tcW w:w="7180" w:type="dxa"/>
            <w:tcBorders>
              <w:top w:val="nil"/>
              <w:left w:val="nil"/>
              <w:bottom w:val="nil"/>
              <w:right w:val="nil"/>
            </w:tcBorders>
            <w:shd w:val="clear" w:color="auto" w:fill="auto"/>
            <w:vAlign w:val="center"/>
            <w:hideMark/>
          </w:tcPr>
          <w:p w14:paraId="4EC19A4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A48" w14:textId="77777777">
        <w:trPr>
          <w:trHeight w:val="330"/>
        </w:trPr>
        <w:tc>
          <w:tcPr>
            <w:tcW w:w="7180" w:type="dxa"/>
            <w:tcBorders>
              <w:top w:val="nil"/>
              <w:left w:val="nil"/>
              <w:bottom w:val="nil"/>
              <w:right w:val="nil"/>
            </w:tcBorders>
            <w:shd w:val="clear" w:color="auto" w:fill="auto"/>
            <w:vAlign w:val="center"/>
            <w:hideMark/>
          </w:tcPr>
          <w:p w14:paraId="4EC19A4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A4A" w14:textId="77777777">
        <w:trPr>
          <w:trHeight w:val="330"/>
        </w:trPr>
        <w:tc>
          <w:tcPr>
            <w:tcW w:w="7180" w:type="dxa"/>
            <w:tcBorders>
              <w:top w:val="nil"/>
              <w:left w:val="nil"/>
              <w:bottom w:val="nil"/>
              <w:right w:val="nil"/>
            </w:tcBorders>
            <w:shd w:val="clear" w:color="auto" w:fill="auto"/>
            <w:vAlign w:val="center"/>
            <w:hideMark/>
          </w:tcPr>
          <w:p w14:paraId="4EC19A4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A4C" w14:textId="77777777">
        <w:trPr>
          <w:trHeight w:val="330"/>
        </w:trPr>
        <w:tc>
          <w:tcPr>
            <w:tcW w:w="7180" w:type="dxa"/>
            <w:tcBorders>
              <w:top w:val="nil"/>
              <w:left w:val="nil"/>
              <w:bottom w:val="nil"/>
              <w:right w:val="nil"/>
            </w:tcBorders>
            <w:shd w:val="clear" w:color="auto" w:fill="auto"/>
            <w:vAlign w:val="center"/>
            <w:hideMark/>
          </w:tcPr>
          <w:p w14:paraId="4EC19A4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A4E" w14:textId="77777777">
        <w:trPr>
          <w:trHeight w:val="330"/>
        </w:trPr>
        <w:tc>
          <w:tcPr>
            <w:tcW w:w="7180" w:type="dxa"/>
            <w:tcBorders>
              <w:top w:val="nil"/>
              <w:left w:val="nil"/>
              <w:bottom w:val="nil"/>
              <w:right w:val="nil"/>
            </w:tcBorders>
            <w:shd w:val="clear" w:color="auto" w:fill="auto"/>
            <w:vAlign w:val="center"/>
            <w:hideMark/>
          </w:tcPr>
          <w:p w14:paraId="4EC19A4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OXI</w:t>
            </w:r>
          </w:p>
        </w:tc>
      </w:tr>
      <w:tr w:rsidR="008E01FC" w14:paraId="4EC19A50" w14:textId="77777777">
        <w:trPr>
          <w:trHeight w:val="330"/>
        </w:trPr>
        <w:tc>
          <w:tcPr>
            <w:tcW w:w="7180" w:type="dxa"/>
            <w:tcBorders>
              <w:top w:val="nil"/>
              <w:left w:val="nil"/>
              <w:bottom w:val="nil"/>
              <w:right w:val="nil"/>
            </w:tcBorders>
            <w:shd w:val="clear" w:color="auto" w:fill="auto"/>
            <w:vAlign w:val="center"/>
            <w:hideMark/>
          </w:tcPr>
          <w:p w14:paraId="4EC19A4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A52" w14:textId="77777777">
        <w:trPr>
          <w:trHeight w:val="480"/>
        </w:trPr>
        <w:tc>
          <w:tcPr>
            <w:tcW w:w="7180" w:type="dxa"/>
            <w:tcBorders>
              <w:top w:val="nil"/>
              <w:left w:val="nil"/>
              <w:bottom w:val="nil"/>
              <w:right w:val="nil"/>
            </w:tcBorders>
            <w:shd w:val="clear" w:color="auto" w:fill="auto"/>
            <w:vAlign w:val="center"/>
            <w:hideMark/>
          </w:tcPr>
          <w:p w14:paraId="4EC19A5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Υπουργική Τροπ. 2063/58 ως έχει     ΚΑΤΑ ΠΛΕΙΟΨΗΦΙΑ</w:t>
            </w:r>
          </w:p>
        </w:tc>
      </w:tr>
      <w:tr w:rsidR="008E01FC" w14:paraId="4EC19A54" w14:textId="77777777">
        <w:trPr>
          <w:trHeight w:val="330"/>
        </w:trPr>
        <w:tc>
          <w:tcPr>
            <w:tcW w:w="7180" w:type="dxa"/>
            <w:tcBorders>
              <w:top w:val="nil"/>
              <w:left w:val="nil"/>
              <w:bottom w:val="nil"/>
              <w:right w:val="nil"/>
            </w:tcBorders>
            <w:shd w:val="clear" w:color="auto" w:fill="auto"/>
            <w:vAlign w:val="center"/>
            <w:hideMark/>
          </w:tcPr>
          <w:p w14:paraId="4EC19A5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 xml:space="preserve">ΣΥΡΙΖΑ: </w:t>
            </w:r>
            <w:r w:rsidRPr="00013821">
              <w:rPr>
                <w:rFonts w:ascii="Calibri" w:eastAsia="Times New Roman" w:hAnsi="Calibri" w:cs="Calibri"/>
                <w:color w:val="000000"/>
                <w:szCs w:val="24"/>
              </w:rPr>
              <w:t>ΝΑΙ</w:t>
            </w:r>
          </w:p>
        </w:tc>
      </w:tr>
      <w:tr w:rsidR="008E01FC" w14:paraId="4EC19A56" w14:textId="77777777">
        <w:trPr>
          <w:trHeight w:val="330"/>
        </w:trPr>
        <w:tc>
          <w:tcPr>
            <w:tcW w:w="7180" w:type="dxa"/>
            <w:tcBorders>
              <w:top w:val="nil"/>
              <w:left w:val="nil"/>
              <w:bottom w:val="nil"/>
              <w:right w:val="nil"/>
            </w:tcBorders>
            <w:shd w:val="clear" w:color="auto" w:fill="auto"/>
            <w:vAlign w:val="center"/>
            <w:hideMark/>
          </w:tcPr>
          <w:p w14:paraId="4EC19A5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A58" w14:textId="77777777">
        <w:trPr>
          <w:trHeight w:val="330"/>
        </w:trPr>
        <w:tc>
          <w:tcPr>
            <w:tcW w:w="7180" w:type="dxa"/>
            <w:tcBorders>
              <w:top w:val="nil"/>
              <w:left w:val="nil"/>
              <w:bottom w:val="nil"/>
              <w:right w:val="nil"/>
            </w:tcBorders>
            <w:shd w:val="clear" w:color="auto" w:fill="auto"/>
            <w:vAlign w:val="center"/>
            <w:hideMark/>
          </w:tcPr>
          <w:p w14:paraId="4EC19A5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A5A" w14:textId="77777777">
        <w:trPr>
          <w:trHeight w:val="330"/>
        </w:trPr>
        <w:tc>
          <w:tcPr>
            <w:tcW w:w="7180" w:type="dxa"/>
            <w:tcBorders>
              <w:top w:val="nil"/>
              <w:left w:val="nil"/>
              <w:bottom w:val="nil"/>
              <w:right w:val="nil"/>
            </w:tcBorders>
            <w:shd w:val="clear" w:color="auto" w:fill="auto"/>
            <w:vAlign w:val="center"/>
            <w:hideMark/>
          </w:tcPr>
          <w:p w14:paraId="4EC19A5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A5C" w14:textId="77777777">
        <w:trPr>
          <w:trHeight w:val="330"/>
        </w:trPr>
        <w:tc>
          <w:tcPr>
            <w:tcW w:w="7180" w:type="dxa"/>
            <w:tcBorders>
              <w:top w:val="nil"/>
              <w:left w:val="nil"/>
              <w:bottom w:val="nil"/>
              <w:right w:val="nil"/>
            </w:tcBorders>
            <w:shd w:val="clear" w:color="auto" w:fill="auto"/>
            <w:vAlign w:val="center"/>
            <w:hideMark/>
          </w:tcPr>
          <w:p w14:paraId="4EC19A5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ΝΑΙ</w:t>
            </w:r>
          </w:p>
        </w:tc>
      </w:tr>
      <w:tr w:rsidR="008E01FC" w14:paraId="4EC19A5E" w14:textId="77777777">
        <w:trPr>
          <w:trHeight w:val="330"/>
        </w:trPr>
        <w:tc>
          <w:tcPr>
            <w:tcW w:w="7180" w:type="dxa"/>
            <w:tcBorders>
              <w:top w:val="nil"/>
              <w:left w:val="nil"/>
              <w:bottom w:val="nil"/>
              <w:right w:val="nil"/>
            </w:tcBorders>
            <w:shd w:val="clear" w:color="auto" w:fill="auto"/>
            <w:vAlign w:val="center"/>
            <w:hideMark/>
          </w:tcPr>
          <w:p w14:paraId="4EC19A5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A60" w14:textId="77777777">
        <w:trPr>
          <w:trHeight w:val="495"/>
        </w:trPr>
        <w:tc>
          <w:tcPr>
            <w:tcW w:w="7180" w:type="dxa"/>
            <w:tcBorders>
              <w:top w:val="nil"/>
              <w:left w:val="nil"/>
              <w:bottom w:val="nil"/>
              <w:right w:val="nil"/>
            </w:tcBorders>
            <w:shd w:val="clear" w:color="auto" w:fill="auto"/>
            <w:vAlign w:val="center"/>
            <w:hideMark/>
          </w:tcPr>
          <w:p w14:paraId="4EC19A5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Υπουργική Τροπ. 2064/59 ως έχει     ΚΑΤΑ ΠΛΕΙΟΨΗΦΙΑ</w:t>
            </w:r>
          </w:p>
        </w:tc>
      </w:tr>
      <w:tr w:rsidR="008E01FC" w14:paraId="4EC19A62" w14:textId="77777777">
        <w:trPr>
          <w:trHeight w:val="330"/>
        </w:trPr>
        <w:tc>
          <w:tcPr>
            <w:tcW w:w="7180" w:type="dxa"/>
            <w:tcBorders>
              <w:top w:val="nil"/>
              <w:left w:val="nil"/>
              <w:bottom w:val="nil"/>
              <w:right w:val="nil"/>
            </w:tcBorders>
            <w:shd w:val="clear" w:color="auto" w:fill="auto"/>
            <w:vAlign w:val="center"/>
            <w:hideMark/>
          </w:tcPr>
          <w:p w14:paraId="4EC19A6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A64" w14:textId="77777777">
        <w:trPr>
          <w:trHeight w:val="345"/>
        </w:trPr>
        <w:tc>
          <w:tcPr>
            <w:tcW w:w="7180" w:type="dxa"/>
            <w:tcBorders>
              <w:top w:val="nil"/>
              <w:left w:val="nil"/>
              <w:bottom w:val="nil"/>
              <w:right w:val="nil"/>
            </w:tcBorders>
            <w:shd w:val="clear" w:color="auto" w:fill="auto"/>
            <w:vAlign w:val="center"/>
            <w:hideMark/>
          </w:tcPr>
          <w:p w14:paraId="4EC19A6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A66" w14:textId="77777777">
        <w:trPr>
          <w:trHeight w:val="330"/>
        </w:trPr>
        <w:tc>
          <w:tcPr>
            <w:tcW w:w="7180" w:type="dxa"/>
            <w:tcBorders>
              <w:top w:val="nil"/>
              <w:left w:val="nil"/>
              <w:bottom w:val="nil"/>
              <w:right w:val="nil"/>
            </w:tcBorders>
            <w:shd w:val="clear" w:color="auto" w:fill="auto"/>
            <w:vAlign w:val="center"/>
            <w:hideMark/>
          </w:tcPr>
          <w:p w14:paraId="4EC19A6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A68" w14:textId="77777777">
        <w:trPr>
          <w:trHeight w:val="330"/>
        </w:trPr>
        <w:tc>
          <w:tcPr>
            <w:tcW w:w="7180" w:type="dxa"/>
            <w:tcBorders>
              <w:top w:val="nil"/>
              <w:left w:val="nil"/>
              <w:bottom w:val="nil"/>
              <w:right w:val="nil"/>
            </w:tcBorders>
            <w:shd w:val="clear" w:color="auto" w:fill="auto"/>
            <w:vAlign w:val="center"/>
            <w:hideMark/>
          </w:tcPr>
          <w:p w14:paraId="4EC19A6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A6A" w14:textId="77777777">
        <w:trPr>
          <w:trHeight w:val="330"/>
        </w:trPr>
        <w:tc>
          <w:tcPr>
            <w:tcW w:w="7180" w:type="dxa"/>
            <w:tcBorders>
              <w:top w:val="nil"/>
              <w:left w:val="nil"/>
              <w:bottom w:val="nil"/>
              <w:right w:val="nil"/>
            </w:tcBorders>
            <w:shd w:val="clear" w:color="auto" w:fill="auto"/>
            <w:vAlign w:val="center"/>
            <w:hideMark/>
          </w:tcPr>
          <w:p w14:paraId="4EC19A6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ΝΑΙ</w:t>
            </w:r>
          </w:p>
        </w:tc>
      </w:tr>
      <w:tr w:rsidR="008E01FC" w14:paraId="4EC19A6C" w14:textId="77777777">
        <w:trPr>
          <w:trHeight w:val="330"/>
        </w:trPr>
        <w:tc>
          <w:tcPr>
            <w:tcW w:w="7180" w:type="dxa"/>
            <w:tcBorders>
              <w:top w:val="nil"/>
              <w:left w:val="nil"/>
              <w:bottom w:val="nil"/>
              <w:right w:val="nil"/>
            </w:tcBorders>
            <w:shd w:val="clear" w:color="auto" w:fill="auto"/>
            <w:vAlign w:val="center"/>
            <w:hideMark/>
          </w:tcPr>
          <w:p w14:paraId="4EC19A6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A6E" w14:textId="77777777">
        <w:trPr>
          <w:trHeight w:val="495"/>
        </w:trPr>
        <w:tc>
          <w:tcPr>
            <w:tcW w:w="7180" w:type="dxa"/>
            <w:tcBorders>
              <w:top w:val="nil"/>
              <w:left w:val="nil"/>
              <w:bottom w:val="nil"/>
              <w:right w:val="nil"/>
            </w:tcBorders>
            <w:shd w:val="clear" w:color="auto" w:fill="auto"/>
            <w:vAlign w:val="center"/>
            <w:hideMark/>
          </w:tcPr>
          <w:p w14:paraId="4EC19A6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Υπουργική Τροπ. 2065/60 ως έχει     ΚΑΤΑ ΠΛΕΙΟΨΗΦΙΑ</w:t>
            </w:r>
          </w:p>
        </w:tc>
      </w:tr>
      <w:tr w:rsidR="008E01FC" w14:paraId="4EC19A70" w14:textId="77777777">
        <w:trPr>
          <w:trHeight w:val="330"/>
        </w:trPr>
        <w:tc>
          <w:tcPr>
            <w:tcW w:w="7180" w:type="dxa"/>
            <w:tcBorders>
              <w:top w:val="nil"/>
              <w:left w:val="nil"/>
              <w:bottom w:val="nil"/>
              <w:right w:val="nil"/>
            </w:tcBorders>
            <w:shd w:val="clear" w:color="auto" w:fill="auto"/>
            <w:vAlign w:val="center"/>
            <w:hideMark/>
          </w:tcPr>
          <w:p w14:paraId="4EC19A6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 xml:space="preserve">ΣΥΡΙΖΑ: </w:t>
            </w:r>
            <w:r w:rsidRPr="00013821">
              <w:rPr>
                <w:rFonts w:ascii="Calibri" w:eastAsia="Times New Roman" w:hAnsi="Calibri" w:cs="Calibri"/>
                <w:color w:val="000000"/>
                <w:szCs w:val="24"/>
              </w:rPr>
              <w:t>ΝΑΙ</w:t>
            </w:r>
          </w:p>
        </w:tc>
      </w:tr>
      <w:tr w:rsidR="008E01FC" w14:paraId="4EC19A72" w14:textId="77777777">
        <w:trPr>
          <w:trHeight w:val="330"/>
        </w:trPr>
        <w:tc>
          <w:tcPr>
            <w:tcW w:w="7180" w:type="dxa"/>
            <w:tcBorders>
              <w:top w:val="nil"/>
              <w:left w:val="nil"/>
              <w:bottom w:val="nil"/>
              <w:right w:val="nil"/>
            </w:tcBorders>
            <w:shd w:val="clear" w:color="auto" w:fill="auto"/>
            <w:vAlign w:val="center"/>
            <w:hideMark/>
          </w:tcPr>
          <w:p w14:paraId="4EC19A7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ΝΑΙ</w:t>
            </w:r>
          </w:p>
        </w:tc>
      </w:tr>
      <w:tr w:rsidR="008E01FC" w14:paraId="4EC19A74" w14:textId="77777777">
        <w:trPr>
          <w:trHeight w:val="330"/>
        </w:trPr>
        <w:tc>
          <w:tcPr>
            <w:tcW w:w="7180" w:type="dxa"/>
            <w:tcBorders>
              <w:top w:val="nil"/>
              <w:left w:val="nil"/>
              <w:bottom w:val="nil"/>
              <w:right w:val="nil"/>
            </w:tcBorders>
            <w:shd w:val="clear" w:color="auto" w:fill="auto"/>
            <w:vAlign w:val="center"/>
            <w:hideMark/>
          </w:tcPr>
          <w:p w14:paraId="4EC19A7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A76" w14:textId="77777777">
        <w:trPr>
          <w:trHeight w:val="330"/>
        </w:trPr>
        <w:tc>
          <w:tcPr>
            <w:tcW w:w="7180" w:type="dxa"/>
            <w:tcBorders>
              <w:top w:val="nil"/>
              <w:left w:val="nil"/>
              <w:bottom w:val="nil"/>
              <w:right w:val="nil"/>
            </w:tcBorders>
            <w:shd w:val="clear" w:color="auto" w:fill="auto"/>
            <w:vAlign w:val="center"/>
            <w:hideMark/>
          </w:tcPr>
          <w:p w14:paraId="4EC19A7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A78" w14:textId="77777777">
        <w:trPr>
          <w:trHeight w:val="345"/>
        </w:trPr>
        <w:tc>
          <w:tcPr>
            <w:tcW w:w="7180" w:type="dxa"/>
            <w:tcBorders>
              <w:top w:val="nil"/>
              <w:left w:val="nil"/>
              <w:bottom w:val="nil"/>
              <w:right w:val="nil"/>
            </w:tcBorders>
            <w:shd w:val="clear" w:color="auto" w:fill="auto"/>
            <w:vAlign w:val="center"/>
            <w:hideMark/>
          </w:tcPr>
          <w:p w14:paraId="4EC19A7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ΠΡΝ</w:t>
            </w:r>
          </w:p>
        </w:tc>
      </w:tr>
      <w:tr w:rsidR="008E01FC" w14:paraId="4EC19A7A" w14:textId="77777777">
        <w:trPr>
          <w:trHeight w:val="330"/>
        </w:trPr>
        <w:tc>
          <w:tcPr>
            <w:tcW w:w="7180" w:type="dxa"/>
            <w:tcBorders>
              <w:top w:val="nil"/>
              <w:left w:val="nil"/>
              <w:bottom w:val="nil"/>
              <w:right w:val="nil"/>
            </w:tcBorders>
            <w:shd w:val="clear" w:color="auto" w:fill="auto"/>
            <w:vAlign w:val="center"/>
            <w:hideMark/>
          </w:tcPr>
          <w:p w14:paraId="4EC19A7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A7C" w14:textId="77777777">
        <w:trPr>
          <w:trHeight w:val="480"/>
        </w:trPr>
        <w:tc>
          <w:tcPr>
            <w:tcW w:w="7180" w:type="dxa"/>
            <w:tcBorders>
              <w:top w:val="nil"/>
              <w:left w:val="nil"/>
              <w:bottom w:val="nil"/>
              <w:right w:val="nil"/>
            </w:tcBorders>
            <w:shd w:val="clear" w:color="auto" w:fill="auto"/>
            <w:vAlign w:val="center"/>
            <w:hideMark/>
          </w:tcPr>
          <w:p w14:paraId="4EC19A7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Βουλευτική Τροπ. 2048/45 όπως τροπ.     ΚΑΤΑ ΠΛΕΙΟΨΗΦΙΑ</w:t>
            </w:r>
          </w:p>
        </w:tc>
      </w:tr>
      <w:tr w:rsidR="008E01FC" w14:paraId="4EC19A7E" w14:textId="77777777">
        <w:trPr>
          <w:trHeight w:val="330"/>
        </w:trPr>
        <w:tc>
          <w:tcPr>
            <w:tcW w:w="7180" w:type="dxa"/>
            <w:tcBorders>
              <w:top w:val="nil"/>
              <w:left w:val="nil"/>
              <w:bottom w:val="nil"/>
              <w:right w:val="nil"/>
            </w:tcBorders>
            <w:shd w:val="clear" w:color="auto" w:fill="auto"/>
            <w:vAlign w:val="center"/>
            <w:hideMark/>
          </w:tcPr>
          <w:p w14:paraId="4EC19A7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A80" w14:textId="77777777">
        <w:trPr>
          <w:trHeight w:val="330"/>
        </w:trPr>
        <w:tc>
          <w:tcPr>
            <w:tcW w:w="7180" w:type="dxa"/>
            <w:tcBorders>
              <w:top w:val="nil"/>
              <w:left w:val="nil"/>
              <w:bottom w:val="nil"/>
              <w:right w:val="nil"/>
            </w:tcBorders>
            <w:shd w:val="clear" w:color="auto" w:fill="auto"/>
            <w:vAlign w:val="center"/>
            <w:hideMark/>
          </w:tcPr>
          <w:p w14:paraId="4EC19A7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A82" w14:textId="77777777">
        <w:trPr>
          <w:trHeight w:val="330"/>
        </w:trPr>
        <w:tc>
          <w:tcPr>
            <w:tcW w:w="7180" w:type="dxa"/>
            <w:tcBorders>
              <w:top w:val="nil"/>
              <w:left w:val="nil"/>
              <w:bottom w:val="nil"/>
              <w:right w:val="nil"/>
            </w:tcBorders>
            <w:shd w:val="clear" w:color="auto" w:fill="auto"/>
            <w:vAlign w:val="center"/>
            <w:hideMark/>
          </w:tcPr>
          <w:p w14:paraId="4EC19A8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ΝΑΙ</w:t>
            </w:r>
          </w:p>
        </w:tc>
      </w:tr>
      <w:tr w:rsidR="008E01FC" w14:paraId="4EC19A84" w14:textId="77777777">
        <w:trPr>
          <w:trHeight w:val="330"/>
        </w:trPr>
        <w:tc>
          <w:tcPr>
            <w:tcW w:w="7180" w:type="dxa"/>
            <w:tcBorders>
              <w:top w:val="nil"/>
              <w:left w:val="nil"/>
              <w:bottom w:val="nil"/>
              <w:right w:val="nil"/>
            </w:tcBorders>
            <w:shd w:val="clear" w:color="auto" w:fill="auto"/>
            <w:vAlign w:val="center"/>
            <w:hideMark/>
          </w:tcPr>
          <w:p w14:paraId="4EC19A8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A86" w14:textId="77777777">
        <w:trPr>
          <w:trHeight w:val="330"/>
        </w:trPr>
        <w:tc>
          <w:tcPr>
            <w:tcW w:w="7180" w:type="dxa"/>
            <w:tcBorders>
              <w:top w:val="nil"/>
              <w:left w:val="nil"/>
              <w:bottom w:val="nil"/>
              <w:right w:val="nil"/>
            </w:tcBorders>
            <w:shd w:val="clear" w:color="auto" w:fill="auto"/>
            <w:vAlign w:val="center"/>
            <w:hideMark/>
          </w:tcPr>
          <w:p w14:paraId="4EC19A8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ΝΑΙ</w:t>
            </w:r>
          </w:p>
        </w:tc>
      </w:tr>
      <w:tr w:rsidR="008E01FC" w14:paraId="4EC19A88" w14:textId="77777777">
        <w:trPr>
          <w:trHeight w:val="330"/>
        </w:trPr>
        <w:tc>
          <w:tcPr>
            <w:tcW w:w="7180" w:type="dxa"/>
            <w:tcBorders>
              <w:top w:val="nil"/>
              <w:left w:val="nil"/>
              <w:bottom w:val="nil"/>
              <w:right w:val="nil"/>
            </w:tcBorders>
            <w:shd w:val="clear" w:color="auto" w:fill="auto"/>
            <w:vAlign w:val="center"/>
            <w:hideMark/>
          </w:tcPr>
          <w:p w14:paraId="4EC19A8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A8A" w14:textId="77777777">
        <w:trPr>
          <w:trHeight w:val="495"/>
        </w:trPr>
        <w:tc>
          <w:tcPr>
            <w:tcW w:w="7180" w:type="dxa"/>
            <w:tcBorders>
              <w:top w:val="nil"/>
              <w:left w:val="nil"/>
              <w:bottom w:val="nil"/>
              <w:right w:val="nil"/>
            </w:tcBorders>
            <w:shd w:val="clear" w:color="auto" w:fill="auto"/>
            <w:vAlign w:val="center"/>
            <w:hideMark/>
          </w:tcPr>
          <w:p w14:paraId="4EC19A8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Βουλευτική Τροπ. 2051/46 ως έχει     ΚΑΤΑ ΠΛΕΙΟΨΗΦΙΑ</w:t>
            </w:r>
          </w:p>
        </w:tc>
      </w:tr>
      <w:tr w:rsidR="008E01FC" w14:paraId="4EC19A8C" w14:textId="77777777">
        <w:trPr>
          <w:trHeight w:val="330"/>
        </w:trPr>
        <w:tc>
          <w:tcPr>
            <w:tcW w:w="7180" w:type="dxa"/>
            <w:tcBorders>
              <w:top w:val="nil"/>
              <w:left w:val="nil"/>
              <w:bottom w:val="nil"/>
              <w:right w:val="nil"/>
            </w:tcBorders>
            <w:shd w:val="clear" w:color="auto" w:fill="auto"/>
            <w:vAlign w:val="center"/>
            <w:hideMark/>
          </w:tcPr>
          <w:p w14:paraId="4EC19A8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A8E" w14:textId="77777777">
        <w:trPr>
          <w:trHeight w:val="330"/>
        </w:trPr>
        <w:tc>
          <w:tcPr>
            <w:tcW w:w="7180" w:type="dxa"/>
            <w:tcBorders>
              <w:top w:val="nil"/>
              <w:left w:val="nil"/>
              <w:bottom w:val="nil"/>
              <w:right w:val="nil"/>
            </w:tcBorders>
            <w:shd w:val="clear" w:color="auto" w:fill="auto"/>
            <w:vAlign w:val="center"/>
            <w:hideMark/>
          </w:tcPr>
          <w:p w14:paraId="4EC19A8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ΠΡΝ</w:t>
            </w:r>
          </w:p>
        </w:tc>
      </w:tr>
      <w:tr w:rsidR="008E01FC" w14:paraId="4EC19A90" w14:textId="77777777">
        <w:trPr>
          <w:trHeight w:val="330"/>
        </w:trPr>
        <w:tc>
          <w:tcPr>
            <w:tcW w:w="7180" w:type="dxa"/>
            <w:tcBorders>
              <w:top w:val="nil"/>
              <w:left w:val="nil"/>
              <w:bottom w:val="nil"/>
              <w:right w:val="nil"/>
            </w:tcBorders>
            <w:shd w:val="clear" w:color="auto" w:fill="auto"/>
            <w:vAlign w:val="center"/>
            <w:hideMark/>
          </w:tcPr>
          <w:p w14:paraId="4EC19A8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A92" w14:textId="77777777">
        <w:trPr>
          <w:trHeight w:val="330"/>
        </w:trPr>
        <w:tc>
          <w:tcPr>
            <w:tcW w:w="7180" w:type="dxa"/>
            <w:tcBorders>
              <w:top w:val="nil"/>
              <w:left w:val="nil"/>
              <w:bottom w:val="nil"/>
              <w:right w:val="nil"/>
            </w:tcBorders>
            <w:shd w:val="clear" w:color="auto" w:fill="auto"/>
            <w:vAlign w:val="center"/>
            <w:hideMark/>
          </w:tcPr>
          <w:p w14:paraId="4EC19A9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A94" w14:textId="77777777">
        <w:trPr>
          <w:trHeight w:val="330"/>
        </w:trPr>
        <w:tc>
          <w:tcPr>
            <w:tcW w:w="7180" w:type="dxa"/>
            <w:tcBorders>
              <w:top w:val="nil"/>
              <w:left w:val="nil"/>
              <w:bottom w:val="nil"/>
              <w:right w:val="nil"/>
            </w:tcBorders>
            <w:shd w:val="clear" w:color="auto" w:fill="auto"/>
            <w:vAlign w:val="center"/>
            <w:hideMark/>
          </w:tcPr>
          <w:p w14:paraId="4EC19A9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ΠΡΝ</w:t>
            </w:r>
          </w:p>
        </w:tc>
      </w:tr>
      <w:tr w:rsidR="008E01FC" w14:paraId="4EC19A96" w14:textId="77777777">
        <w:trPr>
          <w:trHeight w:val="330"/>
        </w:trPr>
        <w:tc>
          <w:tcPr>
            <w:tcW w:w="7180" w:type="dxa"/>
            <w:tcBorders>
              <w:top w:val="nil"/>
              <w:left w:val="nil"/>
              <w:bottom w:val="nil"/>
              <w:right w:val="nil"/>
            </w:tcBorders>
            <w:shd w:val="clear" w:color="auto" w:fill="auto"/>
            <w:vAlign w:val="center"/>
            <w:hideMark/>
          </w:tcPr>
          <w:p w14:paraId="4EC19A95"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r w:rsidR="008E01FC" w14:paraId="4EC19A98" w14:textId="77777777">
        <w:trPr>
          <w:trHeight w:val="480"/>
        </w:trPr>
        <w:tc>
          <w:tcPr>
            <w:tcW w:w="7180" w:type="dxa"/>
            <w:tcBorders>
              <w:top w:val="nil"/>
              <w:left w:val="nil"/>
              <w:bottom w:val="nil"/>
              <w:right w:val="nil"/>
            </w:tcBorders>
            <w:shd w:val="clear" w:color="auto" w:fill="auto"/>
            <w:vAlign w:val="center"/>
            <w:hideMark/>
          </w:tcPr>
          <w:p w14:paraId="4EC19A97"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Βουλευτική Τροπ. 2056/51 ως έχει     ΚΑΤΑ ΠΛΕΙΟΨΗΦΙΑ</w:t>
            </w:r>
          </w:p>
        </w:tc>
      </w:tr>
      <w:tr w:rsidR="008E01FC" w14:paraId="4EC19A9A" w14:textId="77777777">
        <w:trPr>
          <w:trHeight w:val="330"/>
        </w:trPr>
        <w:tc>
          <w:tcPr>
            <w:tcW w:w="7180" w:type="dxa"/>
            <w:tcBorders>
              <w:top w:val="nil"/>
              <w:left w:val="nil"/>
              <w:bottom w:val="nil"/>
              <w:right w:val="nil"/>
            </w:tcBorders>
            <w:shd w:val="clear" w:color="auto" w:fill="auto"/>
            <w:vAlign w:val="center"/>
            <w:hideMark/>
          </w:tcPr>
          <w:p w14:paraId="4EC19A99"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ΣΥΡΙΖΑ: ΝΑΙ</w:t>
            </w:r>
          </w:p>
        </w:tc>
      </w:tr>
      <w:tr w:rsidR="008E01FC" w14:paraId="4EC19A9C" w14:textId="77777777">
        <w:trPr>
          <w:trHeight w:val="330"/>
        </w:trPr>
        <w:tc>
          <w:tcPr>
            <w:tcW w:w="7180" w:type="dxa"/>
            <w:tcBorders>
              <w:top w:val="nil"/>
              <w:left w:val="nil"/>
              <w:bottom w:val="nil"/>
              <w:right w:val="nil"/>
            </w:tcBorders>
            <w:shd w:val="clear" w:color="auto" w:fill="auto"/>
            <w:vAlign w:val="center"/>
            <w:hideMark/>
          </w:tcPr>
          <w:p w14:paraId="4EC19A9B"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Ν.Δ.: OXI</w:t>
            </w:r>
          </w:p>
        </w:tc>
      </w:tr>
      <w:tr w:rsidR="008E01FC" w14:paraId="4EC19A9E" w14:textId="77777777">
        <w:trPr>
          <w:trHeight w:val="330"/>
        </w:trPr>
        <w:tc>
          <w:tcPr>
            <w:tcW w:w="7180" w:type="dxa"/>
            <w:tcBorders>
              <w:top w:val="nil"/>
              <w:left w:val="nil"/>
              <w:bottom w:val="nil"/>
              <w:right w:val="nil"/>
            </w:tcBorders>
            <w:shd w:val="clear" w:color="auto" w:fill="auto"/>
            <w:vAlign w:val="center"/>
            <w:hideMark/>
          </w:tcPr>
          <w:p w14:paraId="4EC19A9D"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ΔΗ.ΣΥ: ΠΡΝ</w:t>
            </w:r>
          </w:p>
        </w:tc>
      </w:tr>
      <w:tr w:rsidR="008E01FC" w14:paraId="4EC19AA0" w14:textId="77777777">
        <w:trPr>
          <w:trHeight w:val="330"/>
        </w:trPr>
        <w:tc>
          <w:tcPr>
            <w:tcW w:w="7180" w:type="dxa"/>
            <w:tcBorders>
              <w:top w:val="nil"/>
              <w:left w:val="nil"/>
              <w:bottom w:val="nil"/>
              <w:right w:val="nil"/>
            </w:tcBorders>
            <w:shd w:val="clear" w:color="auto" w:fill="auto"/>
            <w:vAlign w:val="center"/>
            <w:hideMark/>
          </w:tcPr>
          <w:p w14:paraId="4EC19A9F"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Χ.Α: OXI</w:t>
            </w:r>
          </w:p>
        </w:tc>
      </w:tr>
      <w:tr w:rsidR="008E01FC" w14:paraId="4EC19AA2" w14:textId="77777777">
        <w:trPr>
          <w:trHeight w:val="330"/>
        </w:trPr>
        <w:tc>
          <w:tcPr>
            <w:tcW w:w="7180" w:type="dxa"/>
            <w:tcBorders>
              <w:top w:val="nil"/>
              <w:left w:val="nil"/>
              <w:bottom w:val="nil"/>
              <w:right w:val="nil"/>
            </w:tcBorders>
            <w:shd w:val="clear" w:color="auto" w:fill="auto"/>
            <w:vAlign w:val="center"/>
            <w:hideMark/>
          </w:tcPr>
          <w:p w14:paraId="4EC19AA1"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Κ.Κ.Ε: ΝΑΙ</w:t>
            </w:r>
          </w:p>
        </w:tc>
      </w:tr>
      <w:tr w:rsidR="008E01FC" w14:paraId="4EC19AA4" w14:textId="77777777">
        <w:trPr>
          <w:trHeight w:val="330"/>
        </w:trPr>
        <w:tc>
          <w:tcPr>
            <w:tcW w:w="7180" w:type="dxa"/>
            <w:tcBorders>
              <w:top w:val="nil"/>
              <w:left w:val="nil"/>
              <w:bottom w:val="nil"/>
              <w:right w:val="nil"/>
            </w:tcBorders>
            <w:shd w:val="clear" w:color="auto" w:fill="auto"/>
            <w:vAlign w:val="center"/>
            <w:hideMark/>
          </w:tcPr>
          <w:p w14:paraId="4EC19AA3" w14:textId="77777777" w:rsidR="004F2083" w:rsidRPr="00013821" w:rsidRDefault="002168A0" w:rsidP="004F2083">
            <w:pPr>
              <w:jc w:val="center"/>
              <w:rPr>
                <w:rFonts w:ascii="Calibri" w:eastAsia="Times New Roman" w:hAnsi="Calibri" w:cs="Calibri"/>
                <w:color w:val="000000"/>
                <w:szCs w:val="24"/>
              </w:rPr>
            </w:pPr>
            <w:r w:rsidRPr="00013821">
              <w:rPr>
                <w:rFonts w:ascii="Calibri" w:eastAsia="Times New Roman" w:hAnsi="Calibri" w:cs="Calibri"/>
                <w:color w:val="000000"/>
                <w:szCs w:val="24"/>
              </w:rPr>
              <w:t>ΕΝ. ΚΕΝΤΡΩΩΝ: -</w:t>
            </w:r>
          </w:p>
        </w:tc>
      </w:tr>
    </w:tbl>
    <w:p w14:paraId="4EC19AA5" w14:textId="77777777" w:rsidR="008E01FC" w:rsidRDefault="008E01FC">
      <w:pPr>
        <w:rPr>
          <w:rFonts w:eastAsia="Times New Roman" w:cs="Times New Roman"/>
          <w:szCs w:val="24"/>
        </w:rPr>
      </w:pPr>
    </w:p>
    <w:p w14:paraId="4EC19AA6" w14:textId="77777777" w:rsidR="008E01FC" w:rsidRDefault="002168A0">
      <w:pPr>
        <w:spacing w:line="600" w:lineRule="auto"/>
        <w:ind w:firstLine="709"/>
        <w:jc w:val="center"/>
        <w:rPr>
          <w:rFonts w:eastAsia="Times New Roman" w:cs="Times New Roman"/>
          <w:color w:val="C00000"/>
          <w:szCs w:val="24"/>
        </w:rPr>
      </w:pPr>
      <w:r w:rsidRPr="0010711A">
        <w:rPr>
          <w:rFonts w:eastAsia="Times New Roman" w:cs="Times New Roman"/>
          <w:color w:val="C00000"/>
          <w:szCs w:val="24"/>
        </w:rPr>
        <w:t>(ΑΛΛΑΓΗ ΣΕΛΙΔΑΣ)</w:t>
      </w:r>
    </w:p>
    <w:p w14:paraId="4EC19AA7" w14:textId="77777777" w:rsidR="008E01FC" w:rsidRDefault="002168A0">
      <w:pPr>
        <w:rPr>
          <w:rFonts w:eastAsia="SimSun"/>
          <w:szCs w:val="24"/>
          <w:lang w:eastAsia="zh-CN"/>
        </w:rPr>
      </w:pPr>
      <w:r>
        <w:rPr>
          <w:rFonts w:eastAsia="SimSun"/>
          <w:szCs w:val="24"/>
          <w:lang w:eastAsia="zh-CN"/>
        </w:rPr>
        <w:br w:type="page"/>
      </w:r>
    </w:p>
    <w:p w14:paraId="4EC19AA8" w14:textId="77777777" w:rsidR="008E01FC" w:rsidRDefault="002168A0">
      <w:pPr>
        <w:spacing w:line="600" w:lineRule="auto"/>
        <w:ind w:firstLine="709"/>
        <w:jc w:val="both"/>
        <w:rPr>
          <w:rFonts w:eastAsia="SimSun"/>
          <w:b/>
          <w:szCs w:val="24"/>
          <w:lang w:eastAsia="zh-CN"/>
        </w:rPr>
      </w:pPr>
      <w:r>
        <w:rPr>
          <w:rFonts w:eastAsia="SimSun"/>
          <w:b/>
          <w:szCs w:val="24"/>
          <w:lang w:eastAsia="zh-CN"/>
        </w:rPr>
        <w:t xml:space="preserve">ΠΡΟΕΔΡΕΥΩΝ (Γεώργιος </w:t>
      </w:r>
      <w:proofErr w:type="spellStart"/>
      <w:r>
        <w:rPr>
          <w:rFonts w:eastAsia="SimSun"/>
          <w:b/>
          <w:szCs w:val="24"/>
          <w:lang w:eastAsia="zh-CN"/>
        </w:rPr>
        <w:t>Λαμπρούλης</w:t>
      </w:r>
      <w:proofErr w:type="spellEnd"/>
      <w:r>
        <w:rPr>
          <w:rFonts w:eastAsia="SimSun"/>
          <w:b/>
          <w:szCs w:val="24"/>
          <w:lang w:eastAsia="zh-CN"/>
        </w:rPr>
        <w:t xml:space="preserve">): </w:t>
      </w:r>
      <w:r>
        <w:rPr>
          <w:rFonts w:eastAsia="Times New Roman" w:cs="Times New Roman"/>
          <w:szCs w:val="24"/>
        </w:rPr>
        <w:t xml:space="preserve">Συνεπώς το σχέδιο νόμου του </w:t>
      </w:r>
      <w:r>
        <w:rPr>
          <w:rFonts w:eastAsia="SimSun"/>
          <w:szCs w:val="24"/>
          <w:lang w:eastAsia="zh-CN"/>
        </w:rPr>
        <w:t>Υπουργείου Οικονομίας και Ανάπτυξης</w:t>
      </w:r>
      <w:r>
        <w:rPr>
          <w:rFonts w:eastAsia="SimSun"/>
          <w:szCs w:val="24"/>
          <w:lang w:eastAsia="zh-CN"/>
        </w:rPr>
        <w:t>:</w:t>
      </w:r>
      <w:r>
        <w:rPr>
          <w:rFonts w:eastAsia="SimSun"/>
          <w:szCs w:val="24"/>
          <w:lang w:eastAsia="zh-CN"/>
        </w:rPr>
        <w:t xml:space="preserve"> </w:t>
      </w:r>
      <w:r w:rsidRPr="00223FF3">
        <w:rPr>
          <w:rFonts w:eastAsia="SimSun"/>
          <w:szCs w:val="24"/>
          <w:lang w:eastAsia="zh-CN"/>
        </w:rPr>
        <w:t xml:space="preserve">«Εναρμόνιση της ελληνικής νομοθεσίας με την Οδηγία (ΕΕ) 2016/943 του Ευρωπαϊκού Κοινοβουλίου και του Συμβουλίου της 8ης Ιουνίου 2016 σχετικά με την προστασία της τεχνογνωσίας και των </w:t>
      </w:r>
      <w:r w:rsidRPr="00223FF3">
        <w:rPr>
          <w:rFonts w:eastAsia="SimSun"/>
          <w:szCs w:val="24"/>
          <w:lang w:eastAsia="zh-CN"/>
        </w:rPr>
        <w:t>επιχειρηματικών πληροφοριών που δεν έχουν αποκαλυφθεί (εμπορικό απόρρητο) από την παράνομη απόκτηση, χρήση και αποκάλυψή τους (EEL 157 της 15.6.2016)</w:t>
      </w:r>
      <w:r>
        <w:rPr>
          <w:rFonts w:eastAsia="SimSun"/>
          <w:szCs w:val="24"/>
          <w:lang w:eastAsia="zh-CN"/>
        </w:rPr>
        <w:t xml:space="preserve"> -</w:t>
      </w:r>
      <w:r w:rsidRPr="00223FF3">
        <w:rPr>
          <w:rFonts w:eastAsia="SimSun"/>
          <w:szCs w:val="24"/>
          <w:lang w:eastAsia="zh-CN"/>
        </w:rPr>
        <w:t xml:space="preserve"> Μέτρα για την επιτάχυνση του έργου του Υπουργείου Οικονομίας και</w:t>
      </w:r>
      <w:r>
        <w:rPr>
          <w:rFonts w:eastAsia="SimSun"/>
          <w:szCs w:val="24"/>
          <w:lang w:eastAsia="zh-CN"/>
        </w:rPr>
        <w:t xml:space="preserve"> Ανάπτυξης και άλλες διατάξεις»</w:t>
      </w:r>
      <w:r w:rsidRPr="00223FF3">
        <w:rPr>
          <w:rFonts w:eastAsia="SimSun"/>
          <w:szCs w:val="24"/>
          <w:lang w:eastAsia="zh-CN"/>
        </w:rPr>
        <w:t xml:space="preserve"> </w:t>
      </w:r>
      <w:r>
        <w:rPr>
          <w:rFonts w:eastAsia="Times New Roman" w:cs="Times New Roman"/>
          <w:szCs w:val="24"/>
        </w:rPr>
        <w:t>έγινε δε</w:t>
      </w:r>
      <w:r>
        <w:rPr>
          <w:rFonts w:eastAsia="Times New Roman" w:cs="Times New Roman"/>
          <w:szCs w:val="24"/>
        </w:rPr>
        <w:t>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1 έως και 67 και 85 έως και 95 και επί των τροπολογιών</w:t>
      </w:r>
      <w:r w:rsidRPr="006061D0">
        <w:rPr>
          <w:rFonts w:eastAsia="Times New Roman" w:cs="Times New Roman"/>
          <w:szCs w:val="24"/>
        </w:rPr>
        <w:t>.</w:t>
      </w:r>
    </w:p>
    <w:p w14:paraId="4EC19AA9" w14:textId="77777777" w:rsidR="008E01FC" w:rsidRDefault="002168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4EC19AAA" w14:textId="77777777" w:rsidR="008E01FC" w:rsidRDefault="002168A0">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EC19AAB" w14:textId="77777777" w:rsidR="008E01FC" w:rsidRDefault="002168A0">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ΠΡΟΕΔΡΕΥΩΝ (Γεώργι</w:t>
      </w:r>
      <w:r>
        <w:rPr>
          <w:rFonts w:eastAsia="Times New Roman" w:cs="Times New Roman"/>
          <w:b/>
          <w:szCs w:val="24"/>
        </w:rPr>
        <w:t xml:space="preserve">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szCs w:val="24"/>
        </w:rPr>
        <w:t xml:space="preserve">Με τη συναίνεση του Σώματος και ώρα 22.28΄ </w:t>
      </w:r>
      <w:proofErr w:type="spellStart"/>
      <w:r>
        <w:rPr>
          <w:rFonts w:eastAsia="Times New Roman"/>
          <w:szCs w:val="24"/>
        </w:rPr>
        <w:t>λύεται</w:t>
      </w:r>
      <w:proofErr w:type="spellEnd"/>
      <w:r>
        <w:rPr>
          <w:rFonts w:eastAsia="Times New Roman"/>
          <w:szCs w:val="24"/>
        </w:rPr>
        <w:t xml:space="preserve"> η συνεδρίαση για αύριο, ημέρα Παρασκευή 29 Μαρτίου 2019 και ώρα 12.30΄, με αντικείμενο εργασιών του Σώματος: α) κοινοβουλευτικό έλεγχο, συζήτηση επικαίρων ερωτήσεων και β) νομοθετική εργασία</w:t>
      </w:r>
      <w:r>
        <w:rPr>
          <w:rFonts w:eastAsia="Times New Roman"/>
          <w:szCs w:val="24"/>
        </w:rPr>
        <w:t>, ονομαστική ψηφοφορία επί των άρθρων 68 έως και 84</w:t>
      </w:r>
      <w:r>
        <w:rPr>
          <w:rFonts w:eastAsia="Times New Roman"/>
          <w:szCs w:val="24"/>
        </w:rPr>
        <w:t>,</w:t>
      </w:r>
      <w:r>
        <w:rPr>
          <w:rFonts w:eastAsia="Times New Roman"/>
          <w:szCs w:val="24"/>
        </w:rPr>
        <w:t xml:space="preserve"> ψήφιση του ακροτελεύτιου άρθρου και του συνόλου του σχεδίου νόμου </w:t>
      </w:r>
      <w:r w:rsidRPr="007F495F">
        <w:rPr>
          <w:rFonts w:eastAsia="Times New Roman"/>
          <w:szCs w:val="24"/>
        </w:rPr>
        <w:t>του Υπουργείου Οικονομίας και Ανάπτυξης</w:t>
      </w:r>
      <w:r>
        <w:rPr>
          <w:rFonts w:eastAsia="Times New Roman"/>
          <w:szCs w:val="24"/>
        </w:rPr>
        <w:t>:</w:t>
      </w:r>
      <w:r w:rsidRPr="007F495F">
        <w:rPr>
          <w:rFonts w:eastAsia="Times New Roman"/>
          <w:szCs w:val="24"/>
        </w:rPr>
        <w:t xml:space="preserve"> «Εναρμόνιση της ελληνικής νομοθεσίας με την Οδηγία (ΕΕ) 2016/943 του Ευρωπαϊκού Κοινοβουλίου και</w:t>
      </w:r>
      <w:r w:rsidRPr="007F495F">
        <w:rPr>
          <w:rFonts w:eastAsia="Times New Roman"/>
          <w:szCs w:val="24"/>
        </w:rPr>
        <w:t xml:space="preserve"> του Συμβουλίου της 8ης Ιουνίου 2016 σχετικά με την προστασία της τεχνογνωσίας και των επιχειρηματικών πληροφοριών που δεν έχουν αποκαλυφθεί (εμπορικό απόρρητο) από την παράνομη απόκτηση, χρήση και αποκάλυ</w:t>
      </w:r>
      <w:r>
        <w:rPr>
          <w:rFonts w:eastAsia="Times New Roman"/>
          <w:szCs w:val="24"/>
        </w:rPr>
        <w:t>ψή τους (EEL 157 της 15</w:t>
      </w:r>
      <w:r>
        <w:rPr>
          <w:rFonts w:eastAsia="Times New Roman"/>
          <w:szCs w:val="24"/>
        </w:rPr>
        <w:t>.</w:t>
      </w:r>
      <w:r>
        <w:rPr>
          <w:rFonts w:eastAsia="Times New Roman"/>
          <w:szCs w:val="24"/>
        </w:rPr>
        <w:t>6</w:t>
      </w:r>
      <w:r>
        <w:rPr>
          <w:rFonts w:eastAsia="Times New Roman"/>
          <w:szCs w:val="24"/>
        </w:rPr>
        <w:t>.</w:t>
      </w:r>
      <w:r>
        <w:rPr>
          <w:rFonts w:eastAsia="Times New Roman"/>
          <w:szCs w:val="24"/>
        </w:rPr>
        <w:t>2016)</w:t>
      </w:r>
      <w:r>
        <w:rPr>
          <w:rFonts w:eastAsia="Times New Roman"/>
          <w:szCs w:val="24"/>
        </w:rPr>
        <w:t xml:space="preserve"> -</w:t>
      </w:r>
      <w:r w:rsidRPr="007F495F">
        <w:rPr>
          <w:rFonts w:eastAsia="Times New Roman"/>
          <w:szCs w:val="24"/>
        </w:rPr>
        <w:t xml:space="preserve"> Μέτρα για την επι</w:t>
      </w:r>
      <w:r w:rsidRPr="007F495F">
        <w:rPr>
          <w:rFonts w:eastAsia="Times New Roman"/>
          <w:szCs w:val="24"/>
        </w:rPr>
        <w:t>τάχυνση του έργου του Υπουργείου Οικονομίας και Ανάπτυξης και άλλες διατάξεις»</w:t>
      </w:r>
      <w:r>
        <w:rPr>
          <w:rFonts w:eastAsia="Times New Roman"/>
          <w:szCs w:val="24"/>
        </w:rPr>
        <w:t>.</w:t>
      </w:r>
    </w:p>
    <w:p w14:paraId="4EC19AAC" w14:textId="77777777" w:rsidR="008E01FC" w:rsidRDefault="002168A0">
      <w:pPr>
        <w:spacing w:line="600" w:lineRule="auto"/>
        <w:rPr>
          <w:rFonts w:eastAsia="Times New Roman" w:cs="Times New Roman"/>
          <w:szCs w:val="24"/>
        </w:rPr>
      </w:pPr>
      <w:r>
        <w:rPr>
          <w:rFonts w:eastAsia="Times New Roman" w:cs="Times New Roman"/>
          <w:b/>
          <w:bCs/>
          <w:szCs w:val="24"/>
        </w:rPr>
        <w:t xml:space="preserve">    </w:t>
      </w:r>
      <w:r>
        <w:rPr>
          <w:rFonts w:eastAsia="Times New Roman" w:cs="Times New Roman"/>
          <w:b/>
          <w:bCs/>
          <w:szCs w:val="24"/>
        </w:rPr>
        <w:tab/>
        <w:t>Ο ΠΡΟΕΔΡΟΣ                                                     ΟΙ ΓΡΑΜΜΑΤΕΙΣ</w:t>
      </w:r>
    </w:p>
    <w:sectPr w:rsidR="008E01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A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751EC"/>
    <w:multiLevelType w:val="hybridMultilevel"/>
    <w:tmpl w:val="0C6251A0"/>
    <w:lvl w:ilvl="0" w:tplc="BD80868C">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YjvV0nTd35glG0RXIWLmlsne1cU=" w:salt="xBJzZKh9DolkwBztPhaFn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1FC"/>
    <w:rsid w:val="002168A0"/>
    <w:rsid w:val="006C60AD"/>
    <w:rsid w:val="008E01F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8EC8"/>
  <w15:docId w15:val="{BD5FBBF1-CE3E-4457-A2F0-03FB944F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F208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F2083"/>
    <w:rPr>
      <w:rFonts w:ascii="Segoe UI" w:hAnsi="Segoe UI" w:cs="Segoe UI"/>
      <w:sz w:val="18"/>
      <w:szCs w:val="18"/>
    </w:rPr>
  </w:style>
  <w:style w:type="paragraph" w:styleId="a4">
    <w:name w:val="Revision"/>
    <w:hidden/>
    <w:uiPriority w:val="99"/>
    <w:semiHidden/>
    <w:rsid w:val="00DC5B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812</MetadataID>
    <Session xmlns="641f345b-441b-4b81-9152-adc2e73ba5e1">Δ´</Session>
    <Date xmlns="641f345b-441b-4b81-9152-adc2e73ba5e1">2019-03-27T22:00:00+00:00</Date>
    <Status xmlns="641f345b-441b-4b81-9152-adc2e73ba5e1">
      <Url>https://intra.parliament.gr/praktika/Lists/Incoming_Metadata/EditForm.aspx?ID=812&amp;Source=/praktika/Recordings_Library/Forms/AllItems.aspx</Url>
      <Description>Δημοσιεύτηκε</Description>
    </Status>
    <Meeting xmlns="641f345b-441b-4b81-9152-adc2e73ba5e1">ΡΑ´</Meeting>
  </documentManagement>
</p:properties>
</file>

<file path=customXml/itemProps1.xml><?xml version="1.0" encoding="utf-8"?>
<ds:datastoreItem xmlns:ds="http://schemas.openxmlformats.org/officeDocument/2006/customXml" ds:itemID="{6B2DC880-3EB3-47A7-9FD8-FC56A04256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BC742-E62A-4143-B11E-649DE1009A68}">
  <ds:schemaRefs>
    <ds:schemaRef ds:uri="http://schemas.microsoft.com/sharepoint/v3/contenttype/forms"/>
  </ds:schemaRefs>
</ds:datastoreItem>
</file>

<file path=customXml/itemProps3.xml><?xml version="1.0" encoding="utf-8"?>
<ds:datastoreItem xmlns:ds="http://schemas.openxmlformats.org/officeDocument/2006/customXml" ds:itemID="{B4567FB8-BEC0-4DFA-AB95-D77FF57A040B}">
  <ds:schemaRefs>
    <ds:schemaRef ds:uri="http://schemas.microsoft.com/office/2006/documentManagement/types"/>
    <ds:schemaRef ds:uri="641f345b-441b-4b81-9152-adc2e73ba5e1"/>
    <ds:schemaRef ds:uri="http://purl.org/dc/elements/1.1/"/>
    <ds:schemaRef ds:uri="http://schemas.openxmlformats.org/package/2006/metadata/core-properties"/>
    <ds:schemaRef ds:uri="http://purl.org/dc/dcmitype/"/>
    <ds:schemaRef ds:uri="http://schemas.microsoft.com/office/infopath/2007/PartnerControls"/>
    <ds:schemaRef ds:uri="http://purl.org/dc/term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470</Pages>
  <Words>86261</Words>
  <Characters>465811</Characters>
  <Application>Microsoft Office Word</Application>
  <DocSecurity>0</DocSecurity>
  <Lines>3881</Lines>
  <Paragraphs>1101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550971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2019-04-03T10:32:00Z</dcterms:created>
  <dcterms:modified xsi:type="dcterms:W3CDTF">2019-04-03T10:32:00Z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