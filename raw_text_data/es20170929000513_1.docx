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36CEE" w14:textId="77777777" w:rsidR="00A062A5" w:rsidRPr="00A062A5" w:rsidRDefault="00A062A5" w:rsidP="00A062A5">
      <w:pPr>
        <w:spacing w:after="0" w:line="360" w:lineRule="auto"/>
        <w:rPr>
          <w:ins w:id="0" w:author="Φλούδα Χριστίνα" w:date="2017-10-05T09:59:00Z"/>
          <w:rFonts w:eastAsia="Times New Roman"/>
          <w:szCs w:val="24"/>
          <w:lang w:eastAsia="en-US"/>
        </w:rPr>
      </w:pPr>
      <w:ins w:id="1" w:author="Φλούδα Χριστίνα" w:date="2017-10-05T09:59:00Z">
        <w:r w:rsidRPr="00A062A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F969536" w14:textId="77777777" w:rsidR="00A062A5" w:rsidRPr="00A062A5" w:rsidRDefault="00A062A5" w:rsidP="00A062A5">
      <w:pPr>
        <w:spacing w:after="0" w:line="360" w:lineRule="auto"/>
        <w:rPr>
          <w:ins w:id="2" w:author="Φλούδα Χριστίνα" w:date="2017-10-05T09:59:00Z"/>
          <w:rFonts w:eastAsia="Times New Roman"/>
          <w:szCs w:val="24"/>
          <w:lang w:eastAsia="en-US"/>
        </w:rPr>
      </w:pPr>
    </w:p>
    <w:p w14:paraId="4EE74602" w14:textId="77777777" w:rsidR="00A062A5" w:rsidRPr="00A062A5" w:rsidRDefault="00A062A5" w:rsidP="00A062A5">
      <w:pPr>
        <w:spacing w:after="0" w:line="360" w:lineRule="auto"/>
        <w:rPr>
          <w:ins w:id="3" w:author="Φλούδα Χριστίνα" w:date="2017-10-05T09:59:00Z"/>
          <w:rFonts w:eastAsia="Times New Roman"/>
          <w:szCs w:val="24"/>
          <w:lang w:eastAsia="en-US"/>
        </w:rPr>
      </w:pPr>
      <w:ins w:id="4" w:author="Φλούδα Χριστίνα" w:date="2017-10-05T09:59:00Z">
        <w:r w:rsidRPr="00A062A5">
          <w:rPr>
            <w:rFonts w:eastAsia="Times New Roman"/>
            <w:szCs w:val="24"/>
            <w:lang w:eastAsia="en-US"/>
          </w:rPr>
          <w:t>ΠΙΝΑΚΑΣ ΠΕΡΙΕΧΟΜΕΝΩΝ</w:t>
        </w:r>
      </w:ins>
    </w:p>
    <w:p w14:paraId="19758B47" w14:textId="4762DDB4" w:rsidR="00A062A5" w:rsidRPr="00A062A5" w:rsidRDefault="00A062A5" w:rsidP="00A062A5">
      <w:pPr>
        <w:spacing w:after="0" w:line="360" w:lineRule="auto"/>
        <w:rPr>
          <w:ins w:id="5" w:author="Φλούδα Χριστίνα" w:date="2017-10-05T09:59:00Z"/>
          <w:rFonts w:eastAsia="Times New Roman"/>
          <w:szCs w:val="24"/>
          <w:lang w:eastAsia="en-US"/>
        </w:rPr>
      </w:pPr>
      <w:ins w:id="6" w:author="Φλούδα Χριστίνα" w:date="2017-10-05T09:59:00Z">
        <w:r w:rsidRPr="00A062A5">
          <w:rPr>
            <w:rFonts w:eastAsia="Times New Roman"/>
            <w:szCs w:val="24"/>
            <w:lang w:eastAsia="en-US"/>
          </w:rPr>
          <w:t>ΙΖ</w:t>
        </w:r>
        <w:r>
          <w:rPr>
            <w:rFonts w:eastAsia="Times New Roman"/>
            <w:szCs w:val="24"/>
            <w:lang w:eastAsia="en-US"/>
          </w:rPr>
          <w:t>΄</w:t>
        </w:r>
        <w:r w:rsidRPr="00A062A5">
          <w:rPr>
            <w:rFonts w:eastAsia="Times New Roman"/>
            <w:szCs w:val="24"/>
            <w:lang w:eastAsia="en-US"/>
          </w:rPr>
          <w:t xml:space="preserve"> ΠΕΡΙΟΔΟΣ </w:t>
        </w:r>
      </w:ins>
    </w:p>
    <w:p w14:paraId="4D6CE062" w14:textId="77777777" w:rsidR="00A062A5" w:rsidRPr="00A062A5" w:rsidRDefault="00A062A5" w:rsidP="00A062A5">
      <w:pPr>
        <w:spacing w:after="0" w:line="360" w:lineRule="auto"/>
        <w:rPr>
          <w:ins w:id="7" w:author="Φλούδα Χριστίνα" w:date="2017-10-05T09:59:00Z"/>
          <w:rFonts w:eastAsia="Times New Roman"/>
          <w:szCs w:val="24"/>
          <w:lang w:eastAsia="en-US"/>
        </w:rPr>
      </w:pPr>
      <w:ins w:id="8" w:author="Φλούδα Χριστίνα" w:date="2017-10-05T09:59:00Z">
        <w:r w:rsidRPr="00A062A5">
          <w:rPr>
            <w:rFonts w:eastAsia="Times New Roman"/>
            <w:szCs w:val="24"/>
            <w:lang w:eastAsia="en-US"/>
          </w:rPr>
          <w:t>ΠΡΟΕΔΡΕΥΟΜΕΝΗΣ ΚΟΙΝΟΒΟΥΛΕΥΤΙΚΗΣ ΔΗΜΟΚΡΑΤΙΑΣ</w:t>
        </w:r>
      </w:ins>
    </w:p>
    <w:p w14:paraId="64E8F547" w14:textId="77777777" w:rsidR="00A062A5" w:rsidRPr="00A062A5" w:rsidRDefault="00A062A5" w:rsidP="00A062A5">
      <w:pPr>
        <w:spacing w:after="0" w:line="360" w:lineRule="auto"/>
        <w:rPr>
          <w:ins w:id="9" w:author="Φλούδα Χριστίνα" w:date="2017-10-05T09:59:00Z"/>
          <w:rFonts w:eastAsia="Times New Roman"/>
          <w:szCs w:val="24"/>
          <w:lang w:eastAsia="en-US"/>
        </w:rPr>
      </w:pPr>
      <w:ins w:id="10" w:author="Φλούδα Χριστίνα" w:date="2017-10-05T09:59:00Z">
        <w:r w:rsidRPr="00A062A5">
          <w:rPr>
            <w:rFonts w:eastAsia="Times New Roman"/>
            <w:szCs w:val="24"/>
            <w:lang w:eastAsia="en-US"/>
          </w:rPr>
          <w:t>ΣΥΝΟΔΟΣ Β΄</w:t>
        </w:r>
      </w:ins>
    </w:p>
    <w:p w14:paraId="5816914A" w14:textId="77777777" w:rsidR="00A062A5" w:rsidRPr="00A062A5" w:rsidRDefault="00A062A5" w:rsidP="00A062A5">
      <w:pPr>
        <w:spacing w:after="0" w:line="360" w:lineRule="auto"/>
        <w:rPr>
          <w:ins w:id="11" w:author="Φλούδα Χριστίνα" w:date="2017-10-05T09:59:00Z"/>
          <w:rFonts w:eastAsia="Times New Roman"/>
          <w:szCs w:val="24"/>
          <w:lang w:eastAsia="en-US"/>
        </w:rPr>
      </w:pPr>
    </w:p>
    <w:p w14:paraId="74D09E52" w14:textId="77777777" w:rsidR="00A062A5" w:rsidRPr="00A062A5" w:rsidRDefault="00A062A5" w:rsidP="00A062A5">
      <w:pPr>
        <w:spacing w:after="0" w:line="360" w:lineRule="auto"/>
        <w:rPr>
          <w:ins w:id="12" w:author="Φλούδα Χριστίνα" w:date="2017-10-05T09:59:00Z"/>
          <w:rFonts w:eastAsia="Times New Roman"/>
          <w:szCs w:val="24"/>
          <w:lang w:eastAsia="en-US"/>
        </w:rPr>
      </w:pPr>
      <w:ins w:id="13" w:author="Φλούδα Χριστίνα" w:date="2017-10-05T09:59:00Z">
        <w:r w:rsidRPr="00A062A5">
          <w:rPr>
            <w:rFonts w:eastAsia="Times New Roman"/>
            <w:szCs w:val="24"/>
            <w:lang w:eastAsia="en-US"/>
          </w:rPr>
          <w:t>ΣΥΝΕΔΡΙΑΣΗ ΡΠΕ΄</w:t>
        </w:r>
      </w:ins>
    </w:p>
    <w:p w14:paraId="025692D9" w14:textId="77777777" w:rsidR="00A062A5" w:rsidRPr="00A062A5" w:rsidRDefault="00A062A5" w:rsidP="00A062A5">
      <w:pPr>
        <w:spacing w:after="0" w:line="360" w:lineRule="auto"/>
        <w:rPr>
          <w:ins w:id="14" w:author="Φλούδα Χριστίνα" w:date="2017-10-05T09:59:00Z"/>
          <w:rFonts w:eastAsia="Times New Roman"/>
          <w:szCs w:val="24"/>
          <w:lang w:eastAsia="en-US"/>
        </w:rPr>
      </w:pPr>
      <w:ins w:id="15" w:author="Φλούδα Χριστίνα" w:date="2017-10-05T09:59:00Z">
        <w:r w:rsidRPr="00A062A5">
          <w:rPr>
            <w:rFonts w:eastAsia="Times New Roman"/>
            <w:szCs w:val="24"/>
            <w:lang w:eastAsia="en-US"/>
          </w:rPr>
          <w:t>Παρασκευή  29 Σεπτεμβρίου 2017</w:t>
        </w:r>
      </w:ins>
    </w:p>
    <w:p w14:paraId="4E4C4767" w14:textId="77777777" w:rsidR="00A062A5" w:rsidRPr="00A062A5" w:rsidRDefault="00A062A5" w:rsidP="00A062A5">
      <w:pPr>
        <w:spacing w:after="0" w:line="360" w:lineRule="auto"/>
        <w:rPr>
          <w:ins w:id="16" w:author="Φλούδα Χριστίνα" w:date="2017-10-05T09:59:00Z"/>
          <w:rFonts w:eastAsia="Times New Roman"/>
          <w:szCs w:val="24"/>
          <w:lang w:eastAsia="en-US"/>
        </w:rPr>
      </w:pPr>
    </w:p>
    <w:p w14:paraId="5F5C1994" w14:textId="77777777" w:rsidR="00A062A5" w:rsidRPr="00A062A5" w:rsidRDefault="00A062A5" w:rsidP="00A062A5">
      <w:pPr>
        <w:spacing w:after="0" w:line="360" w:lineRule="auto"/>
        <w:rPr>
          <w:ins w:id="17" w:author="Φλούδα Χριστίνα" w:date="2017-10-05T09:59:00Z"/>
          <w:rFonts w:eastAsia="Times New Roman"/>
          <w:szCs w:val="24"/>
          <w:lang w:eastAsia="en-US"/>
        </w:rPr>
      </w:pPr>
      <w:ins w:id="18" w:author="Φλούδα Χριστίνα" w:date="2017-10-05T09:59:00Z">
        <w:r w:rsidRPr="00A062A5">
          <w:rPr>
            <w:rFonts w:eastAsia="Times New Roman"/>
            <w:szCs w:val="24"/>
            <w:lang w:eastAsia="en-US"/>
          </w:rPr>
          <w:t>ΘΕΜΑΤΑ</w:t>
        </w:r>
      </w:ins>
    </w:p>
    <w:p w14:paraId="6B4E2778" w14:textId="77777777" w:rsidR="00A062A5" w:rsidRPr="00A062A5" w:rsidRDefault="00A062A5" w:rsidP="00A062A5">
      <w:pPr>
        <w:spacing w:after="0" w:line="360" w:lineRule="auto"/>
        <w:rPr>
          <w:ins w:id="19" w:author="Φλούδα Χριστίνα" w:date="2017-10-05T09:59:00Z"/>
          <w:rFonts w:eastAsia="Times New Roman"/>
          <w:szCs w:val="24"/>
          <w:lang w:eastAsia="en-US"/>
        </w:rPr>
      </w:pPr>
      <w:ins w:id="20" w:author="Φλούδα Χριστίνα" w:date="2017-10-05T09:59:00Z">
        <w:r w:rsidRPr="00A062A5">
          <w:rPr>
            <w:rFonts w:eastAsia="Times New Roman"/>
            <w:szCs w:val="24"/>
            <w:lang w:eastAsia="en-US"/>
          </w:rPr>
          <w:t xml:space="preserve"> </w:t>
        </w:r>
        <w:r w:rsidRPr="00A062A5">
          <w:rPr>
            <w:rFonts w:eastAsia="Times New Roman"/>
            <w:szCs w:val="24"/>
            <w:lang w:eastAsia="en-US"/>
          </w:rPr>
          <w:br/>
          <w:t xml:space="preserve">Α. ΕΙΔΙΚΑ ΘΕΜΑΤΑ </w:t>
        </w:r>
        <w:r w:rsidRPr="00A062A5">
          <w:rPr>
            <w:rFonts w:eastAsia="Times New Roman"/>
            <w:szCs w:val="24"/>
            <w:lang w:eastAsia="en-US"/>
          </w:rPr>
          <w:br/>
          <w:t xml:space="preserve">1. Επικύρωση Πρακτικών, σελ. </w:t>
        </w:r>
        <w:r w:rsidRPr="00A062A5">
          <w:rPr>
            <w:rFonts w:eastAsia="Times New Roman"/>
            <w:szCs w:val="24"/>
            <w:lang w:eastAsia="en-US"/>
          </w:rPr>
          <w:br/>
          <w:t xml:space="preserve">2. Ανακοινώνεται ότι τη συνεδρίαση παρακολουθούν Ευρωπαίοι Φεντεραλιστές από τη Γερμανία, σελ. </w:t>
        </w:r>
        <w:r w:rsidRPr="00A062A5">
          <w:rPr>
            <w:rFonts w:eastAsia="Times New Roman"/>
            <w:szCs w:val="24"/>
            <w:lang w:eastAsia="en-US"/>
          </w:rPr>
          <w:br/>
          <w:t xml:space="preserve">3. Ανακοινώνεται ότι, στα πλαίσια της  Άσκησης "ΠΑΡΜΕΝΙΩΝ - 2017", την Τρίτη 3 Οκτωβρίου 2017, θα διεξαχθεί δοκιμαστική ενεργοποίηση της σειρήνας της Βουλής των Ελλήνων, όπως παρακάτω: Τοπική ώρα 11:00', σήμανση συναγερμού αεροπορικής επίθεσης για χρονική διάρκεια εξήντα δευτερολέπτων. Τοπική ώρα 11:05', σήμανση λήξης συναγερμού για χρονική διάρκεια εξήντα δευτερολέπτων, σελ. </w:t>
        </w:r>
        <w:r w:rsidRPr="00A062A5">
          <w:rPr>
            <w:rFonts w:eastAsia="Times New Roman"/>
            <w:szCs w:val="24"/>
            <w:lang w:eastAsia="en-US"/>
          </w:rPr>
          <w:br/>
          <w:t xml:space="preserve">4. Επί διαδικαστικού θέματος, σελ. </w:t>
        </w:r>
        <w:r w:rsidRPr="00A062A5">
          <w:rPr>
            <w:rFonts w:eastAsia="Times New Roman"/>
            <w:szCs w:val="24"/>
            <w:lang w:eastAsia="en-US"/>
          </w:rPr>
          <w:br/>
          <w:t xml:space="preserve"> </w:t>
        </w:r>
        <w:r w:rsidRPr="00A062A5">
          <w:rPr>
            <w:rFonts w:eastAsia="Times New Roman"/>
            <w:szCs w:val="24"/>
            <w:lang w:eastAsia="en-US"/>
          </w:rPr>
          <w:br/>
          <w:t xml:space="preserve">Β. ΚΟΙΝΟΒΟΥΛΕΥΤΙΚΟΣ ΕΛΕΓΧΟΣ </w:t>
        </w:r>
        <w:r w:rsidRPr="00A062A5">
          <w:rPr>
            <w:rFonts w:eastAsia="Times New Roman"/>
            <w:szCs w:val="24"/>
            <w:lang w:eastAsia="en-US"/>
          </w:rPr>
          <w:br/>
          <w:t>1. Συζήτηση επικαίρων ερωτήσεων:</w:t>
        </w:r>
        <w:r w:rsidRPr="00A062A5">
          <w:rPr>
            <w:rFonts w:eastAsia="Times New Roman"/>
            <w:szCs w:val="24"/>
            <w:lang w:eastAsia="en-US"/>
          </w:rPr>
          <w:br/>
          <w:t>α) Προς τον Υπουργό Περιβάλλοντος και Ενέργειας:</w:t>
        </w:r>
        <w:r w:rsidRPr="00A062A5">
          <w:rPr>
            <w:rFonts w:eastAsia="Times New Roman"/>
            <w:szCs w:val="24"/>
            <w:lang w:eastAsia="en-US"/>
          </w:rPr>
          <w:br/>
          <w:t xml:space="preserve">i. με θέμα: "Προστασία </w:t>
        </w:r>
        <w:proofErr w:type="spellStart"/>
        <w:r w:rsidRPr="00A062A5">
          <w:rPr>
            <w:rFonts w:eastAsia="Times New Roman"/>
            <w:szCs w:val="24"/>
            <w:lang w:eastAsia="en-US"/>
          </w:rPr>
          <w:t>γεωτόπου</w:t>
        </w:r>
        <w:proofErr w:type="spellEnd"/>
        <w:r w:rsidRPr="00A062A5">
          <w:rPr>
            <w:rFonts w:eastAsia="Times New Roman"/>
            <w:szCs w:val="24"/>
            <w:lang w:eastAsia="en-US"/>
          </w:rPr>
          <w:t xml:space="preserve"> </w:t>
        </w:r>
        <w:proofErr w:type="spellStart"/>
        <w:r w:rsidRPr="00A062A5">
          <w:rPr>
            <w:rFonts w:eastAsia="Times New Roman"/>
            <w:szCs w:val="24"/>
            <w:lang w:eastAsia="en-US"/>
          </w:rPr>
          <w:t>Πικερμίου</w:t>
        </w:r>
        <w:proofErr w:type="spellEnd"/>
        <w:r w:rsidRPr="00A062A5">
          <w:rPr>
            <w:rFonts w:eastAsia="Times New Roman"/>
            <w:szCs w:val="24"/>
            <w:lang w:eastAsia="en-US"/>
          </w:rPr>
          <w:t xml:space="preserve"> Αττικής", σελ. </w:t>
        </w:r>
        <w:r w:rsidRPr="00A062A5">
          <w:rPr>
            <w:rFonts w:eastAsia="Times New Roman"/>
            <w:szCs w:val="24"/>
            <w:lang w:eastAsia="en-US"/>
          </w:rPr>
          <w:br/>
        </w:r>
        <w:proofErr w:type="spellStart"/>
        <w:r w:rsidRPr="00A062A5">
          <w:rPr>
            <w:rFonts w:eastAsia="Times New Roman"/>
            <w:szCs w:val="24"/>
            <w:lang w:eastAsia="en-US"/>
          </w:rPr>
          <w:t>ii</w:t>
        </w:r>
        <w:proofErr w:type="spellEnd"/>
        <w:r w:rsidRPr="00A062A5">
          <w:rPr>
            <w:rFonts w:eastAsia="Times New Roman"/>
            <w:szCs w:val="24"/>
            <w:lang w:eastAsia="en-US"/>
          </w:rPr>
          <w:t xml:space="preserve">. με θέμα: "Ανεπαρκής αντιμετώπιση του περιβαλλοντικού προβλήματος στον Δήμο Κορδελιού-Ευόσμου, σελ. </w:t>
        </w:r>
        <w:r w:rsidRPr="00A062A5">
          <w:rPr>
            <w:rFonts w:eastAsia="Times New Roman"/>
            <w:szCs w:val="24"/>
            <w:lang w:eastAsia="en-US"/>
          </w:rPr>
          <w:br/>
          <w:t>β) Προς τον Υπουργό Μεταναστευτικής Πολιτικής:</w:t>
        </w:r>
        <w:r w:rsidRPr="00A062A5">
          <w:rPr>
            <w:rFonts w:eastAsia="Times New Roman"/>
            <w:szCs w:val="24"/>
            <w:lang w:eastAsia="en-US"/>
          </w:rPr>
          <w:br/>
          <w:t xml:space="preserve">i. με θέμα: "Εγκλωβισμός προσφύγων και μεταναστών στα νησιά", σελ. </w:t>
        </w:r>
        <w:r w:rsidRPr="00A062A5">
          <w:rPr>
            <w:rFonts w:eastAsia="Times New Roman"/>
            <w:szCs w:val="24"/>
            <w:lang w:eastAsia="en-US"/>
          </w:rPr>
          <w:br/>
        </w:r>
        <w:proofErr w:type="spellStart"/>
        <w:r w:rsidRPr="00A062A5">
          <w:rPr>
            <w:rFonts w:eastAsia="Times New Roman"/>
            <w:szCs w:val="24"/>
            <w:lang w:eastAsia="en-US"/>
          </w:rPr>
          <w:t>ii</w:t>
        </w:r>
        <w:proofErr w:type="spellEnd"/>
        <w:r w:rsidRPr="00A062A5">
          <w:rPr>
            <w:rFonts w:eastAsia="Times New Roman"/>
            <w:szCs w:val="24"/>
            <w:lang w:eastAsia="en-US"/>
          </w:rPr>
          <w:t>. με θέμα: "Εκρηκτική η κατάσταση στα νησιά του Βορείου-Ανατολικού Αιγαίου", σελ.</w:t>
        </w:r>
      </w:ins>
    </w:p>
    <w:p w14:paraId="304D053B" w14:textId="77777777" w:rsidR="00A062A5" w:rsidRPr="00A062A5" w:rsidRDefault="00A062A5" w:rsidP="00A062A5">
      <w:pPr>
        <w:spacing w:after="0" w:line="360" w:lineRule="auto"/>
        <w:rPr>
          <w:ins w:id="21" w:author="Φλούδα Χριστίνα" w:date="2017-10-05T09:59:00Z"/>
          <w:rFonts w:eastAsia="Times New Roman"/>
          <w:szCs w:val="24"/>
          <w:lang w:eastAsia="en-US"/>
        </w:rPr>
      </w:pPr>
      <w:ins w:id="22" w:author="Φλούδα Χριστίνα" w:date="2017-10-05T09:59:00Z">
        <w:r w:rsidRPr="00A062A5">
          <w:rPr>
            <w:rFonts w:eastAsia="Times New Roman"/>
            <w:szCs w:val="24"/>
            <w:lang w:val="en-US" w:eastAsia="en-US"/>
          </w:rPr>
          <w:t>iii</w:t>
        </w:r>
        <w:r w:rsidRPr="00A062A5">
          <w:rPr>
            <w:rFonts w:eastAsia="Times New Roman"/>
            <w:szCs w:val="24"/>
            <w:lang w:eastAsia="en-US"/>
          </w:rPr>
          <w:t xml:space="preserve">. </w:t>
        </w:r>
        <w:proofErr w:type="gramStart"/>
        <w:r w:rsidRPr="00A062A5">
          <w:rPr>
            <w:rFonts w:eastAsia="Times New Roman"/>
            <w:szCs w:val="24"/>
            <w:lang w:eastAsia="en-US"/>
          </w:rPr>
          <w:t>με</w:t>
        </w:r>
        <w:proofErr w:type="gramEnd"/>
        <w:r w:rsidRPr="00A062A5">
          <w:rPr>
            <w:rFonts w:eastAsia="Times New Roman"/>
            <w:szCs w:val="24"/>
            <w:lang w:eastAsia="en-US"/>
          </w:rPr>
          <w:t xml:space="preserve"> θέμα: ‘’Εγκλωβισμένοι στη χώρα μας χιλιάδες πρόσφυγες και παράνομοι μετανάστες’’</w:t>
        </w:r>
      </w:ins>
    </w:p>
    <w:p w14:paraId="15CE6BCC" w14:textId="77777777" w:rsidR="00A062A5" w:rsidRPr="00A062A5" w:rsidRDefault="00A062A5" w:rsidP="00A062A5">
      <w:pPr>
        <w:spacing w:after="0" w:line="360" w:lineRule="auto"/>
        <w:rPr>
          <w:ins w:id="23" w:author="Φλούδα Χριστίνα" w:date="2017-10-05T09:59:00Z"/>
          <w:rFonts w:eastAsia="Times New Roman"/>
          <w:szCs w:val="24"/>
          <w:lang w:eastAsia="en-US"/>
        </w:rPr>
      </w:pPr>
      <w:ins w:id="24" w:author="Φλούδα Χριστίνα" w:date="2017-10-05T09:59:00Z">
        <w:r w:rsidRPr="00A062A5">
          <w:rPr>
            <w:rFonts w:eastAsia="Times New Roman"/>
            <w:szCs w:val="24"/>
            <w:lang w:val="en-US" w:eastAsia="en-US"/>
          </w:rPr>
          <w:lastRenderedPageBreak/>
          <w:t>iv</w:t>
        </w:r>
        <w:r w:rsidRPr="00A062A5">
          <w:rPr>
            <w:rFonts w:eastAsia="Times New Roman"/>
            <w:szCs w:val="24"/>
            <w:lang w:eastAsia="en-US"/>
          </w:rPr>
          <w:t xml:space="preserve">. </w:t>
        </w:r>
        <w:proofErr w:type="gramStart"/>
        <w:r w:rsidRPr="00A062A5">
          <w:rPr>
            <w:rFonts w:eastAsia="Times New Roman"/>
            <w:szCs w:val="24"/>
            <w:lang w:eastAsia="en-US"/>
          </w:rPr>
          <w:t>σχετικά</w:t>
        </w:r>
        <w:proofErr w:type="gramEnd"/>
        <w:r w:rsidRPr="00A062A5">
          <w:rPr>
            <w:rFonts w:eastAsia="Times New Roman"/>
            <w:szCs w:val="24"/>
            <w:lang w:eastAsia="en-US"/>
          </w:rPr>
          <w:t xml:space="preserve"> με την αντιμετώπιση των προβλημάτων του προσφυγικού - μεταναστευτικού ζητήματος στο νησί της Λέσβου και τη λήψη μέτρων αποσυμφόρησης του νησιού, σελ. </w:t>
        </w:r>
        <w:r w:rsidRPr="00A062A5">
          <w:rPr>
            <w:rFonts w:eastAsia="Times New Roman"/>
            <w:szCs w:val="24"/>
            <w:lang w:eastAsia="en-US"/>
          </w:rPr>
          <w:br/>
          <w:t xml:space="preserve">2. Συζήτηση της υπ' αριθμόν 33/23/27.6.2017 επίκαιρης επερώτησης τριάντα εννέα Βουλευτών της Νέας Δημοκρατίας, προς τον Υπουργό Περιβάλλοντος και Ενέργειας, με θέμα: "Η Κυβέρνηση ΣΥΡΙΖΑ-ΑΝΕΛ αποφασίζει, συμφωνεί και εκτελεί τη χρεοκοπία της ΔΕΗ", σελ. </w:t>
        </w:r>
      </w:ins>
    </w:p>
    <w:p w14:paraId="2B0A2FE7" w14:textId="77777777" w:rsidR="00A062A5" w:rsidRPr="00A062A5" w:rsidRDefault="00A062A5" w:rsidP="00A062A5">
      <w:pPr>
        <w:spacing w:after="0" w:line="360" w:lineRule="auto"/>
        <w:rPr>
          <w:ins w:id="25" w:author="Φλούδα Χριστίνα" w:date="2017-10-05T09:59:00Z"/>
          <w:rFonts w:eastAsia="Times New Roman"/>
          <w:szCs w:val="24"/>
          <w:lang w:eastAsia="en-US"/>
        </w:rPr>
      </w:pPr>
    </w:p>
    <w:p w14:paraId="40DC6CA3" w14:textId="77777777" w:rsidR="00A062A5" w:rsidRPr="00A062A5" w:rsidRDefault="00A062A5" w:rsidP="00A062A5">
      <w:pPr>
        <w:spacing w:after="0" w:line="360" w:lineRule="auto"/>
        <w:rPr>
          <w:ins w:id="26" w:author="Φλούδα Χριστίνα" w:date="2017-10-05T09:59:00Z"/>
          <w:rFonts w:eastAsia="Times New Roman"/>
          <w:szCs w:val="24"/>
          <w:lang w:eastAsia="en-US"/>
        </w:rPr>
      </w:pPr>
      <w:ins w:id="27" w:author="Φλούδα Χριστίνα" w:date="2017-10-05T09:59:00Z">
        <w:r w:rsidRPr="00A062A5">
          <w:rPr>
            <w:rFonts w:eastAsia="Times New Roman"/>
            <w:szCs w:val="24"/>
            <w:lang w:eastAsia="en-US"/>
          </w:rPr>
          <w:t>ΠΡΟΕΔΡΕΥΟΝΤΕΣ</w:t>
        </w:r>
      </w:ins>
    </w:p>
    <w:p w14:paraId="63407A23" w14:textId="77777777" w:rsidR="00A062A5" w:rsidRPr="00A062A5" w:rsidRDefault="00A062A5" w:rsidP="00A062A5">
      <w:pPr>
        <w:spacing w:after="0" w:line="360" w:lineRule="auto"/>
        <w:rPr>
          <w:ins w:id="28" w:author="Φλούδα Χριστίνα" w:date="2017-10-05T09:59:00Z"/>
          <w:rFonts w:eastAsia="Times New Roman"/>
          <w:szCs w:val="24"/>
          <w:lang w:eastAsia="en-US"/>
        </w:rPr>
      </w:pPr>
    </w:p>
    <w:p w14:paraId="3B9A7126" w14:textId="77777777" w:rsidR="00A062A5" w:rsidRPr="00A062A5" w:rsidRDefault="00A062A5" w:rsidP="00A062A5">
      <w:pPr>
        <w:spacing w:after="0" w:line="360" w:lineRule="auto"/>
        <w:rPr>
          <w:ins w:id="29" w:author="Φλούδα Χριστίνα" w:date="2017-10-05T09:59:00Z"/>
          <w:rFonts w:eastAsia="Times New Roman"/>
          <w:szCs w:val="24"/>
          <w:lang w:eastAsia="en-US"/>
        </w:rPr>
      </w:pPr>
      <w:ins w:id="30" w:author="Φλούδα Χριστίνα" w:date="2017-10-05T09:59:00Z">
        <w:r w:rsidRPr="00A062A5">
          <w:rPr>
            <w:rFonts w:eastAsia="Times New Roman"/>
            <w:szCs w:val="24"/>
            <w:lang w:eastAsia="en-US"/>
          </w:rPr>
          <w:t>ΓΕΩΡΓΙΑΔΗΣ Μ., σελ.</w:t>
        </w:r>
      </w:ins>
    </w:p>
    <w:p w14:paraId="2EF38FE1" w14:textId="77777777" w:rsidR="00A062A5" w:rsidRPr="00A062A5" w:rsidRDefault="00A062A5" w:rsidP="00A062A5">
      <w:pPr>
        <w:spacing w:after="0" w:line="360" w:lineRule="auto"/>
        <w:rPr>
          <w:ins w:id="31" w:author="Φλούδα Χριστίνα" w:date="2017-10-05T09:59:00Z"/>
          <w:rFonts w:eastAsia="Times New Roman"/>
          <w:szCs w:val="24"/>
          <w:lang w:eastAsia="en-US"/>
        </w:rPr>
      </w:pPr>
      <w:ins w:id="32" w:author="Φλούδα Χριστίνα" w:date="2017-10-05T09:59:00Z">
        <w:r w:rsidRPr="00A062A5">
          <w:rPr>
            <w:rFonts w:eastAsia="Times New Roman"/>
            <w:szCs w:val="24"/>
            <w:lang w:eastAsia="en-US"/>
          </w:rPr>
          <w:t>ΚΑΜΜΕΝΟΣ Δ., σελ.</w:t>
        </w:r>
      </w:ins>
    </w:p>
    <w:p w14:paraId="50E372BE" w14:textId="77777777" w:rsidR="00A062A5" w:rsidRPr="00A062A5" w:rsidRDefault="00A062A5" w:rsidP="00A062A5">
      <w:pPr>
        <w:spacing w:after="0" w:line="360" w:lineRule="auto"/>
        <w:rPr>
          <w:ins w:id="33" w:author="Φλούδα Χριστίνα" w:date="2017-10-05T09:59:00Z"/>
          <w:rFonts w:eastAsia="Times New Roman"/>
          <w:szCs w:val="24"/>
          <w:lang w:eastAsia="en-US"/>
        </w:rPr>
      </w:pPr>
      <w:ins w:id="34" w:author="Φλούδα Χριστίνα" w:date="2017-10-05T09:59:00Z">
        <w:r w:rsidRPr="00A062A5">
          <w:rPr>
            <w:rFonts w:eastAsia="Times New Roman"/>
            <w:szCs w:val="24"/>
            <w:lang w:eastAsia="en-US"/>
          </w:rPr>
          <w:t>ΛΥΚΟΥΔΗΣ Σ., σελ.</w:t>
        </w:r>
        <w:r w:rsidRPr="00A062A5">
          <w:rPr>
            <w:rFonts w:eastAsia="Times New Roman"/>
            <w:szCs w:val="24"/>
            <w:lang w:eastAsia="en-US"/>
          </w:rPr>
          <w:br/>
        </w:r>
      </w:ins>
    </w:p>
    <w:p w14:paraId="40B5D238" w14:textId="77777777" w:rsidR="00A062A5" w:rsidRPr="00A062A5" w:rsidRDefault="00A062A5" w:rsidP="00A062A5">
      <w:pPr>
        <w:spacing w:after="0" w:line="360" w:lineRule="auto"/>
        <w:rPr>
          <w:ins w:id="35" w:author="Φλούδα Χριστίνα" w:date="2017-10-05T09:59:00Z"/>
          <w:rFonts w:eastAsia="Times New Roman"/>
          <w:szCs w:val="24"/>
          <w:lang w:eastAsia="en-US"/>
        </w:rPr>
      </w:pPr>
      <w:ins w:id="36" w:author="Φλούδα Χριστίνα" w:date="2017-10-05T09:59:00Z">
        <w:r w:rsidRPr="00A062A5">
          <w:rPr>
            <w:rFonts w:eastAsia="Times New Roman"/>
            <w:szCs w:val="24"/>
            <w:lang w:eastAsia="en-US"/>
          </w:rPr>
          <w:t>ΟΜΙΛΗΤΕΣ</w:t>
        </w:r>
      </w:ins>
    </w:p>
    <w:p w14:paraId="1EF40D00" w14:textId="1A4E771A" w:rsidR="00A062A5" w:rsidRDefault="00A062A5" w:rsidP="00A062A5">
      <w:pPr>
        <w:spacing w:line="600" w:lineRule="auto"/>
        <w:ind w:firstLine="720"/>
        <w:jc w:val="center"/>
        <w:rPr>
          <w:ins w:id="37" w:author="Φλούδα Χριστίνα" w:date="2017-10-05T09:59:00Z"/>
          <w:rFonts w:eastAsia="Times New Roman"/>
          <w:szCs w:val="24"/>
        </w:rPr>
      </w:pPr>
      <w:ins w:id="38" w:author="Φλούδα Χριστίνα" w:date="2017-10-05T09:59:00Z">
        <w:r w:rsidRPr="00A062A5">
          <w:rPr>
            <w:rFonts w:eastAsia="Times New Roman"/>
            <w:szCs w:val="24"/>
            <w:lang w:eastAsia="en-US"/>
          </w:rPr>
          <w:br/>
          <w:t>Α. Επί διαδικαστικού θέματος:</w:t>
        </w:r>
        <w:r w:rsidRPr="00A062A5">
          <w:rPr>
            <w:rFonts w:eastAsia="Times New Roman"/>
            <w:szCs w:val="24"/>
            <w:lang w:eastAsia="en-US"/>
          </w:rPr>
          <w:br/>
          <w:t>ΒΑΡΒΙΤΣΙΩΤΗΣ Μ. , σελ.</w:t>
        </w:r>
        <w:r w:rsidRPr="00A062A5">
          <w:rPr>
            <w:rFonts w:eastAsia="Times New Roman"/>
            <w:szCs w:val="24"/>
            <w:lang w:eastAsia="en-US"/>
          </w:rPr>
          <w:br/>
          <w:t>ΓΕΩΡΓΙΑΔΗΣ Μ. , σελ.</w:t>
        </w:r>
        <w:r w:rsidRPr="00A062A5">
          <w:rPr>
            <w:rFonts w:eastAsia="Times New Roman"/>
            <w:szCs w:val="24"/>
            <w:lang w:eastAsia="en-US"/>
          </w:rPr>
          <w:br/>
          <w:t>ΚΑΜΜΕΝΟΣ Δ. , σελ.</w:t>
        </w:r>
        <w:r w:rsidRPr="00A062A5">
          <w:rPr>
            <w:rFonts w:eastAsia="Times New Roman"/>
            <w:szCs w:val="24"/>
            <w:lang w:eastAsia="en-US"/>
          </w:rPr>
          <w:br/>
          <w:t>ΛΥΚΟΥΔΗΣ Σ. , σελ.</w:t>
        </w:r>
        <w:r w:rsidRPr="00A062A5">
          <w:rPr>
            <w:rFonts w:eastAsia="Times New Roman"/>
            <w:szCs w:val="24"/>
            <w:lang w:eastAsia="en-US"/>
          </w:rPr>
          <w:br/>
        </w:r>
        <w:r w:rsidRPr="00A062A5">
          <w:rPr>
            <w:rFonts w:eastAsia="Times New Roman"/>
            <w:szCs w:val="24"/>
            <w:lang w:eastAsia="en-US"/>
          </w:rPr>
          <w:br/>
          <w:t>Β. Επί των επικαίρων ερωτήσεων:</w:t>
        </w:r>
        <w:r w:rsidRPr="00A062A5">
          <w:rPr>
            <w:rFonts w:eastAsia="Times New Roman"/>
            <w:szCs w:val="24"/>
            <w:lang w:eastAsia="en-US"/>
          </w:rPr>
          <w:br/>
          <w:t>ΑΘΑΝΑΣΙΟΥ Χ. , σελ.</w:t>
        </w:r>
        <w:r w:rsidRPr="00A062A5">
          <w:rPr>
            <w:rFonts w:eastAsia="Times New Roman"/>
            <w:szCs w:val="24"/>
            <w:lang w:eastAsia="en-US"/>
          </w:rPr>
          <w:br/>
          <w:t>ΒΑΡΒΙΤΣΙΩΤΗΣ Μ. , σελ.</w:t>
        </w:r>
        <w:r w:rsidRPr="00A062A5">
          <w:rPr>
            <w:rFonts w:eastAsia="Times New Roman"/>
            <w:szCs w:val="24"/>
            <w:lang w:eastAsia="en-US"/>
          </w:rPr>
          <w:br/>
          <w:t>ΚΑΦΑΝΤΑΡΗ Χ. , σελ.</w:t>
        </w:r>
        <w:r w:rsidRPr="00A062A5">
          <w:rPr>
            <w:rFonts w:eastAsia="Times New Roman"/>
            <w:szCs w:val="24"/>
            <w:lang w:eastAsia="en-US"/>
          </w:rPr>
          <w:br/>
          <w:t>ΚΡΕΜΑΣΤΙΝΟΣ Δ. , σελ.</w:t>
        </w:r>
        <w:r w:rsidRPr="00A062A5">
          <w:rPr>
            <w:rFonts w:eastAsia="Times New Roman"/>
            <w:szCs w:val="24"/>
            <w:lang w:eastAsia="en-US"/>
          </w:rPr>
          <w:br/>
          <w:t>ΜΟΥΖΑΛΑΣ Γ. , σελ.</w:t>
        </w:r>
        <w:r w:rsidRPr="00A062A5">
          <w:rPr>
            <w:rFonts w:eastAsia="Times New Roman"/>
            <w:szCs w:val="24"/>
            <w:lang w:eastAsia="en-US"/>
          </w:rPr>
          <w:br/>
        </w:r>
        <w:r w:rsidRPr="00A062A5">
          <w:rPr>
            <w:rFonts w:eastAsia="Times New Roman"/>
            <w:szCs w:val="24"/>
            <w:lang w:eastAsia="en-US"/>
          </w:rPr>
          <w:lastRenderedPageBreak/>
          <w:t>ΣΑΡΙΔΗΣ Ι. , σελ.</w:t>
        </w:r>
        <w:r w:rsidRPr="00A062A5">
          <w:rPr>
            <w:rFonts w:eastAsia="Times New Roman"/>
            <w:szCs w:val="24"/>
            <w:lang w:eastAsia="en-US"/>
          </w:rPr>
          <w:br/>
          <w:t>ΦΑΜΕΛΛΟΣ Σ. , σελ.</w:t>
        </w:r>
        <w:r w:rsidRPr="00A062A5">
          <w:rPr>
            <w:rFonts w:eastAsia="Times New Roman"/>
            <w:szCs w:val="24"/>
            <w:lang w:eastAsia="en-US"/>
          </w:rPr>
          <w:br/>
        </w:r>
        <w:r w:rsidRPr="00A062A5">
          <w:rPr>
            <w:rFonts w:eastAsia="Times New Roman"/>
            <w:szCs w:val="24"/>
            <w:lang w:eastAsia="en-US"/>
          </w:rPr>
          <w:br/>
          <w:t>Γ. Επί της επίκαιρης επερώτησης:</w:t>
        </w:r>
        <w:r w:rsidRPr="00A062A5">
          <w:rPr>
            <w:rFonts w:eastAsia="Times New Roman"/>
            <w:szCs w:val="24"/>
            <w:lang w:eastAsia="en-US"/>
          </w:rPr>
          <w:br/>
          <w:t>ΒΛΑΣΗΣ Κ. , σελ.</w:t>
        </w:r>
        <w:r w:rsidRPr="00A062A5">
          <w:rPr>
            <w:rFonts w:eastAsia="Times New Roman"/>
            <w:szCs w:val="24"/>
            <w:lang w:eastAsia="en-US"/>
          </w:rPr>
          <w:br/>
          <w:t>ΓΕΩΡΓΑΝΤΑΣ Γ. , σελ.</w:t>
        </w:r>
        <w:r w:rsidRPr="00A062A5">
          <w:rPr>
            <w:rFonts w:eastAsia="Times New Roman"/>
            <w:szCs w:val="24"/>
            <w:lang w:eastAsia="en-US"/>
          </w:rPr>
          <w:br/>
          <w:t>ΚΑΡΑΘΑΝΑΣΟΠΟΥΛΟΣ Ν. , σελ.</w:t>
        </w:r>
        <w:r w:rsidRPr="00A062A5">
          <w:rPr>
            <w:rFonts w:eastAsia="Times New Roman"/>
            <w:szCs w:val="24"/>
            <w:lang w:eastAsia="en-US"/>
          </w:rPr>
          <w:br/>
          <w:t>ΚΕΔΙΚΟΓΛΟΥ Σ. , σελ.</w:t>
        </w:r>
        <w:r w:rsidRPr="00A062A5">
          <w:rPr>
            <w:rFonts w:eastAsia="Times New Roman"/>
            <w:szCs w:val="24"/>
            <w:lang w:eastAsia="en-US"/>
          </w:rPr>
          <w:br/>
          <w:t>ΛΑΖΑΡΙΔΗΣ Γ. , σελ.</w:t>
        </w:r>
        <w:r w:rsidRPr="00A062A5">
          <w:rPr>
            <w:rFonts w:eastAsia="Times New Roman"/>
            <w:szCs w:val="24"/>
            <w:lang w:eastAsia="en-US"/>
          </w:rPr>
          <w:br/>
          <w:t>ΛΟΒΕΡΔΟΣ Α. , σελ.</w:t>
        </w:r>
        <w:r w:rsidRPr="00A062A5">
          <w:rPr>
            <w:rFonts w:eastAsia="Times New Roman"/>
            <w:szCs w:val="24"/>
            <w:lang w:eastAsia="en-US"/>
          </w:rPr>
          <w:br/>
          <w:t>ΜΑΥΡΩΤΑΣ Γ. , σελ.</w:t>
        </w:r>
        <w:r w:rsidRPr="00A062A5">
          <w:rPr>
            <w:rFonts w:eastAsia="Times New Roman"/>
            <w:szCs w:val="24"/>
            <w:lang w:eastAsia="en-US"/>
          </w:rPr>
          <w:br/>
          <w:t>ΜΠΟΥΚΩΡΟΣ Χ. , σελ.</w:t>
        </w:r>
        <w:r w:rsidRPr="00A062A5">
          <w:rPr>
            <w:rFonts w:eastAsia="Times New Roman"/>
            <w:szCs w:val="24"/>
            <w:lang w:eastAsia="en-US"/>
          </w:rPr>
          <w:br/>
          <w:t>ΠΑΝΑΓΙΩΤΑΡΟΣ Η. , σελ.</w:t>
        </w:r>
        <w:r w:rsidRPr="00A062A5">
          <w:rPr>
            <w:rFonts w:eastAsia="Times New Roman"/>
            <w:szCs w:val="24"/>
            <w:lang w:eastAsia="en-US"/>
          </w:rPr>
          <w:br/>
          <w:t>ΣΑΡΙΔΗΣ Ι. , σελ.</w:t>
        </w:r>
        <w:r w:rsidRPr="00A062A5">
          <w:rPr>
            <w:rFonts w:eastAsia="Times New Roman"/>
            <w:szCs w:val="24"/>
            <w:lang w:eastAsia="en-US"/>
          </w:rPr>
          <w:br/>
          <w:t>ΣΗΦΑΚΗΣ Ι. , σελ.</w:t>
        </w:r>
        <w:r w:rsidRPr="00A062A5">
          <w:rPr>
            <w:rFonts w:eastAsia="Times New Roman"/>
            <w:szCs w:val="24"/>
            <w:lang w:eastAsia="en-US"/>
          </w:rPr>
          <w:br/>
          <w:t>ΣΚΡΕΚΑΣ Κ. , σελ.</w:t>
        </w:r>
        <w:r w:rsidRPr="00A062A5">
          <w:rPr>
            <w:rFonts w:eastAsia="Times New Roman"/>
            <w:szCs w:val="24"/>
            <w:lang w:eastAsia="en-US"/>
          </w:rPr>
          <w:br/>
          <w:t>ΣΤΑΘΑΚΗΣ Γ. , σελ.</w:t>
        </w:r>
        <w:r w:rsidRPr="00A062A5">
          <w:rPr>
            <w:rFonts w:eastAsia="Times New Roman"/>
            <w:szCs w:val="24"/>
            <w:lang w:eastAsia="en-US"/>
          </w:rPr>
          <w:br/>
          <w:t>ΦΩΤΗΛΑΣ Ι. , σελ.</w:t>
        </w:r>
        <w:r w:rsidRPr="00A062A5">
          <w:rPr>
            <w:rFonts w:eastAsia="Times New Roman"/>
            <w:szCs w:val="24"/>
            <w:lang w:eastAsia="en-US"/>
          </w:rPr>
          <w:br/>
          <w:t>ΧΑΤΖΗΔΑΚΗΣ Κ. , σελ.</w:t>
        </w:r>
        <w:r w:rsidRPr="00A062A5">
          <w:rPr>
            <w:rFonts w:eastAsia="Times New Roman"/>
            <w:szCs w:val="24"/>
            <w:lang w:eastAsia="en-US"/>
          </w:rPr>
          <w:br/>
        </w:r>
      </w:ins>
    </w:p>
    <w:p w14:paraId="7A4EE48A" w14:textId="77777777" w:rsidR="00A259AD" w:rsidRDefault="00A062A5">
      <w:pPr>
        <w:spacing w:line="600" w:lineRule="auto"/>
        <w:ind w:firstLine="720"/>
        <w:jc w:val="center"/>
        <w:rPr>
          <w:rFonts w:eastAsia="Times New Roman"/>
          <w:szCs w:val="24"/>
        </w:rPr>
      </w:pPr>
      <w:r>
        <w:rPr>
          <w:rFonts w:eastAsia="Times New Roman"/>
          <w:szCs w:val="24"/>
        </w:rPr>
        <w:lastRenderedPageBreak/>
        <w:t>ΠΡΑΚΤΙΚΑ ΒΟΥΛΗΣ</w:t>
      </w:r>
    </w:p>
    <w:p w14:paraId="7A4EE48B" w14:textId="77777777" w:rsidR="00A259AD" w:rsidRDefault="00A062A5">
      <w:pPr>
        <w:spacing w:line="600" w:lineRule="auto"/>
        <w:ind w:firstLine="720"/>
        <w:jc w:val="center"/>
        <w:rPr>
          <w:rFonts w:eastAsia="Times New Roman"/>
          <w:szCs w:val="24"/>
        </w:rPr>
      </w:pPr>
      <w:r>
        <w:rPr>
          <w:rFonts w:eastAsia="Times New Roman"/>
          <w:szCs w:val="24"/>
        </w:rPr>
        <w:t xml:space="preserve">ΙΖ΄ ΠΕΡΙΟΔΟΣ </w:t>
      </w:r>
    </w:p>
    <w:p w14:paraId="7A4EE48C" w14:textId="77777777" w:rsidR="00A259AD" w:rsidRDefault="00A062A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A4EE48D" w14:textId="77777777" w:rsidR="00A259AD" w:rsidRDefault="00A062A5">
      <w:pPr>
        <w:spacing w:line="600" w:lineRule="auto"/>
        <w:ind w:firstLine="720"/>
        <w:jc w:val="center"/>
        <w:rPr>
          <w:rFonts w:eastAsia="Times New Roman"/>
          <w:szCs w:val="24"/>
        </w:rPr>
      </w:pPr>
      <w:r>
        <w:rPr>
          <w:rFonts w:eastAsia="Times New Roman"/>
          <w:szCs w:val="24"/>
        </w:rPr>
        <w:t>ΣΥΝΟΔΟΣ Β΄</w:t>
      </w:r>
    </w:p>
    <w:p w14:paraId="7A4EE48E" w14:textId="77777777" w:rsidR="00A259AD" w:rsidRDefault="00A062A5">
      <w:pPr>
        <w:spacing w:line="600" w:lineRule="auto"/>
        <w:ind w:firstLine="720"/>
        <w:jc w:val="center"/>
        <w:rPr>
          <w:rFonts w:eastAsia="Times New Roman"/>
          <w:szCs w:val="24"/>
        </w:rPr>
      </w:pPr>
      <w:r>
        <w:rPr>
          <w:rFonts w:eastAsia="Times New Roman"/>
          <w:szCs w:val="24"/>
        </w:rPr>
        <w:t>ΣΥΝΕΔΡΙΑΣΗ ΡΠΕ΄</w:t>
      </w:r>
    </w:p>
    <w:p w14:paraId="7A4EE48F" w14:textId="26517FDD" w:rsidR="00A259AD" w:rsidRDefault="00A062A5">
      <w:pPr>
        <w:spacing w:line="600" w:lineRule="auto"/>
        <w:ind w:firstLine="720"/>
        <w:jc w:val="center"/>
        <w:rPr>
          <w:rFonts w:eastAsia="Times New Roman"/>
          <w:szCs w:val="24"/>
        </w:rPr>
      </w:pPr>
      <w:del w:id="39" w:author="Φλούδα Χριστίνα" w:date="2017-10-11T13:43:00Z">
        <w:r w:rsidDel="0014371E">
          <w:rPr>
            <w:rFonts w:eastAsia="Times New Roman"/>
            <w:szCs w:val="24"/>
          </w:rPr>
          <w:delText xml:space="preserve">Δευτέρα </w:delText>
        </w:r>
      </w:del>
      <w:ins w:id="40" w:author="Φλούδα Χριστίνα" w:date="2017-10-11T13:43:00Z">
        <w:r w:rsidR="0014371E">
          <w:rPr>
            <w:rFonts w:eastAsia="Times New Roman"/>
            <w:szCs w:val="24"/>
          </w:rPr>
          <w:t>Παρασκευή</w:t>
        </w:r>
        <w:r w:rsidR="0014371E">
          <w:rPr>
            <w:rFonts w:eastAsia="Times New Roman"/>
            <w:szCs w:val="24"/>
          </w:rPr>
          <w:t xml:space="preserve"> </w:t>
        </w:r>
      </w:ins>
      <w:r>
        <w:rPr>
          <w:rFonts w:eastAsia="Times New Roman"/>
          <w:szCs w:val="24"/>
        </w:rPr>
        <w:t>29 Σεπτεμβρίου 2017</w:t>
      </w:r>
    </w:p>
    <w:p w14:paraId="7A4EE490" w14:textId="25F12AA5" w:rsidR="00A259AD" w:rsidRDefault="00A062A5">
      <w:pPr>
        <w:spacing w:line="600" w:lineRule="auto"/>
        <w:ind w:firstLine="720"/>
        <w:jc w:val="both"/>
        <w:rPr>
          <w:rFonts w:eastAsia="Times New Roman"/>
          <w:szCs w:val="24"/>
        </w:rPr>
      </w:pPr>
      <w:r>
        <w:rPr>
          <w:rFonts w:eastAsia="Times New Roman"/>
          <w:szCs w:val="24"/>
        </w:rPr>
        <w:t xml:space="preserve">Αθήνα, σήμερα στις 29 Σεπτεμβρίου ημέρα </w:t>
      </w:r>
      <w:del w:id="41" w:author="Φλούδα Χριστίνα" w:date="2017-10-11T13:43:00Z">
        <w:r w:rsidDel="0014371E">
          <w:rPr>
            <w:rFonts w:eastAsia="Times New Roman"/>
            <w:szCs w:val="24"/>
          </w:rPr>
          <w:delText xml:space="preserve">Δευτέρα </w:delText>
        </w:r>
      </w:del>
      <w:ins w:id="42" w:author="Φλούδα Χριστίνα" w:date="2017-10-11T13:43:00Z">
        <w:r w:rsidR="0014371E">
          <w:rPr>
            <w:rFonts w:eastAsia="Times New Roman"/>
            <w:szCs w:val="24"/>
          </w:rPr>
          <w:t>Παρασκευή</w:t>
        </w:r>
        <w:bookmarkStart w:id="43" w:name="_GoBack"/>
        <w:bookmarkEnd w:id="43"/>
        <w:r w:rsidR="0014371E">
          <w:rPr>
            <w:rFonts w:eastAsia="Times New Roman"/>
            <w:szCs w:val="24"/>
          </w:rPr>
          <w:t xml:space="preserve"> </w:t>
        </w:r>
      </w:ins>
      <w:r>
        <w:rPr>
          <w:rFonts w:eastAsia="Times New Roman"/>
          <w:szCs w:val="24"/>
        </w:rPr>
        <w:t xml:space="preserve">και ώρα 10.05΄, συνήλθε στην Αίθουσα των συνεδριάσεων του Βουλευτηρίου η Βουλή σε ολομέλεια για να συνεδριάσει υπό την προεδρία του Ζ΄ Αντιπροέδρου αυτής κ. </w:t>
      </w:r>
      <w:r w:rsidRPr="007A4ADB">
        <w:rPr>
          <w:rFonts w:eastAsia="Times New Roman"/>
          <w:b/>
          <w:szCs w:val="24"/>
        </w:rPr>
        <w:t>ΣΠΥΡΙΔΩΝ</w:t>
      </w:r>
      <w:r>
        <w:rPr>
          <w:rFonts w:eastAsia="Times New Roman"/>
          <w:b/>
          <w:szCs w:val="24"/>
        </w:rPr>
        <w:t>ΟΣ</w:t>
      </w:r>
      <w:r w:rsidRPr="007A4ADB">
        <w:rPr>
          <w:rFonts w:eastAsia="Times New Roman"/>
          <w:b/>
          <w:szCs w:val="24"/>
        </w:rPr>
        <w:t xml:space="preserve"> ΛΥΚΟΥΔΗ</w:t>
      </w:r>
      <w:r>
        <w:rPr>
          <w:rFonts w:eastAsia="Times New Roman"/>
          <w:b/>
          <w:szCs w:val="24"/>
        </w:rPr>
        <w:t>.</w:t>
      </w:r>
    </w:p>
    <w:p w14:paraId="7A4EE491" w14:textId="77777777" w:rsidR="00A259AD" w:rsidRDefault="00A062A5">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Σπυρίδων Λυκούδης)</w:t>
      </w:r>
      <w:r>
        <w:rPr>
          <w:rFonts w:eastAsia="Times New Roman"/>
          <w:b/>
          <w:bCs/>
          <w:szCs w:val="24"/>
        </w:rPr>
        <w:t xml:space="preserve">: </w:t>
      </w:r>
      <w:r>
        <w:rPr>
          <w:rFonts w:eastAsia="Times New Roman"/>
          <w:szCs w:val="24"/>
        </w:rPr>
        <w:t>Κυρίες και κύριοι συνάδελφοι, αρχίζει η συνεδρίαση.</w:t>
      </w:r>
    </w:p>
    <w:p w14:paraId="7A4EE49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στο πλαίσιο της άσκησης «ΠΑΡΜΕΝΙΩΝ-2017», την Τρίτη 3 Οκτωβρίου 2017 θα διεξαχθεί δοκιμαστική ενεργοποίηση της σειρήνας της Βουλής των Ελλήνων, όπως παρακάτω: Τοπική ώρα 11.00΄, σήμανση συναγερμού αεροπορικής επίθεσης για χρονική διάρκεια εξήντα δευτερολέπτων. Τοπική ώρα 11.05΄, σήμανση λήξης συναγερμού για χρονική διάρκεια εξήντα δευτερολέπτων.</w:t>
      </w:r>
    </w:p>
    <w:p w14:paraId="7A4EE49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Η ενεργοποίηση της σειρήνας συναγερμού Πολιτικής Άμυνας έχει καθαρά δοκιμαστικό σκοπό και επομένως δεν υπάρχει λόγος σύγχυσης ή ανησυχίας.</w:t>
      </w:r>
    </w:p>
    <w:p w14:paraId="7A4EE49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Εισερχόμαστε στη συζήτηση των</w:t>
      </w:r>
    </w:p>
    <w:p w14:paraId="7A4EE495" w14:textId="77777777" w:rsidR="00A259AD" w:rsidRDefault="00A062A5">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7A4EE49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Αρχίζουμε με την πρώτη με αριθμό 1529/26-9-2017</w:t>
      </w:r>
      <w:r w:rsidRPr="00811695">
        <w:rPr>
          <w:rFonts w:eastAsia="Times New Roman" w:cs="Times New Roman"/>
          <w:szCs w:val="24"/>
        </w:rPr>
        <w:t xml:space="preserve"> </w:t>
      </w:r>
      <w:r>
        <w:rPr>
          <w:rFonts w:eastAsia="Times New Roman" w:cs="Times New Roman"/>
          <w:szCs w:val="24"/>
        </w:rPr>
        <w:t xml:space="preserve">επίκαιρη ερώτηση πρώτου κύκλου της Βουλευτού Β΄ Αθηνών του Συνασπισμού Ριζοσπαστικής Αριστεράς κ. </w:t>
      </w:r>
      <w:r>
        <w:rPr>
          <w:rFonts w:eastAsia="Times New Roman" w:cs="Times New Roman"/>
          <w:bCs/>
          <w:szCs w:val="24"/>
        </w:rPr>
        <w:t>Χαρούλας (Χαράς) Καφαντάρη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με θέμα: «Προστασία </w:t>
      </w:r>
      <w:proofErr w:type="spellStart"/>
      <w:r>
        <w:rPr>
          <w:rFonts w:eastAsia="Times New Roman" w:cs="Times New Roman"/>
          <w:szCs w:val="24"/>
        </w:rPr>
        <w:t>γεωτόπου</w:t>
      </w:r>
      <w:proofErr w:type="spellEnd"/>
      <w:r>
        <w:rPr>
          <w:rFonts w:eastAsia="Times New Roman" w:cs="Times New Roman"/>
          <w:szCs w:val="24"/>
        </w:rPr>
        <w:t xml:space="preserve"> </w:t>
      </w:r>
      <w:proofErr w:type="spellStart"/>
      <w:r>
        <w:rPr>
          <w:rFonts w:eastAsia="Times New Roman" w:cs="Times New Roman"/>
          <w:szCs w:val="24"/>
        </w:rPr>
        <w:t>Πικερμίου</w:t>
      </w:r>
      <w:proofErr w:type="spellEnd"/>
      <w:r>
        <w:rPr>
          <w:rFonts w:eastAsia="Times New Roman" w:cs="Times New Roman"/>
          <w:szCs w:val="24"/>
        </w:rPr>
        <w:t xml:space="preserve"> Αττικής». Θα απαντήσει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w:t>
      </w:r>
    </w:p>
    <w:p w14:paraId="7A4EE49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Τον λόγο έχει η κ. Καφαντάρη για δύο λεπτά.</w:t>
      </w:r>
    </w:p>
    <w:p w14:paraId="7A4EE498"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ΧΑΡΑ (ΧΑΡΟΥΛΑ) ΚΑΦΑΝΤΑΡΗ:</w:t>
      </w:r>
      <w:r>
        <w:rPr>
          <w:rFonts w:eastAsia="Times New Roman" w:cs="Times New Roman"/>
          <w:szCs w:val="24"/>
        </w:rPr>
        <w:t xml:space="preserve"> Όχι, δύο λεπτά μόνο. Τρία και δύο λεπτά δεν είναι;</w:t>
      </w:r>
    </w:p>
    <w:p w14:paraId="7A4EE499"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Είναι δύο και τρία λεπτά.</w:t>
      </w:r>
    </w:p>
    <w:p w14:paraId="7A4EE49A"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ΧΑΡΑ (ΧΑΡΟΥΛΑ) ΚΑΦΑΝΤΑΡΗ: </w:t>
      </w:r>
      <w:r>
        <w:rPr>
          <w:rFonts w:eastAsia="Times New Roman" w:cs="Times New Roman"/>
          <w:szCs w:val="24"/>
        </w:rPr>
        <w:t xml:space="preserve">Καλημέρα, κύριε Πρόεδρε και κύριε Υπουργέ. </w:t>
      </w:r>
    </w:p>
    <w:p w14:paraId="7A4EE49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Σε προηγούμενη επίκαιρη ερώτησή μας, που είχαμε κάνει τον Μάιο του 2016, αναφέραμε ότι η Ελλάδα είναι από τις πρωτοπόρες χώρες στην ίδρυση του Ευρωπαϊκού Δικτύου </w:t>
      </w:r>
      <w:proofErr w:type="spellStart"/>
      <w:r>
        <w:rPr>
          <w:rFonts w:eastAsia="Times New Roman" w:cs="Times New Roman"/>
          <w:szCs w:val="24"/>
        </w:rPr>
        <w:t>Γεωπάρκων</w:t>
      </w:r>
      <w:proofErr w:type="spellEnd"/>
      <w:r>
        <w:rPr>
          <w:rFonts w:eastAsia="Times New Roman" w:cs="Times New Roman"/>
          <w:szCs w:val="24"/>
        </w:rPr>
        <w:t xml:space="preserve">, τα οποία εντάσσονται πλέον από το 2015 κάτω από την αιγίδα της </w:t>
      </w:r>
      <w:r>
        <w:rPr>
          <w:rFonts w:eastAsia="Times New Roman" w:cs="Times New Roman"/>
          <w:szCs w:val="24"/>
          <w:lang w:val="en-US"/>
        </w:rPr>
        <w:t>UNESCO</w:t>
      </w:r>
      <w:r>
        <w:rPr>
          <w:rFonts w:eastAsia="Times New Roman" w:cs="Times New Roman"/>
          <w:szCs w:val="24"/>
        </w:rPr>
        <w:t xml:space="preserve">. Όμως, τα υπάρχοντα θεσμικά μέτρα προστασίας των </w:t>
      </w:r>
      <w:proofErr w:type="spellStart"/>
      <w:r>
        <w:rPr>
          <w:rFonts w:eastAsia="Times New Roman" w:cs="Times New Roman"/>
          <w:szCs w:val="24"/>
        </w:rPr>
        <w:t>γεωτόπων</w:t>
      </w:r>
      <w:proofErr w:type="spellEnd"/>
      <w:r>
        <w:rPr>
          <w:rFonts w:eastAsia="Times New Roman" w:cs="Times New Roman"/>
          <w:szCs w:val="24"/>
        </w:rPr>
        <w:t xml:space="preserve"> βασίζονται στο ν.1650/86, όπως τροποποιήθηκε με το ν.3937/11. Όμως, το </w:t>
      </w:r>
      <w:proofErr w:type="spellStart"/>
      <w:r>
        <w:rPr>
          <w:rFonts w:eastAsia="Times New Roman" w:cs="Times New Roman"/>
          <w:szCs w:val="24"/>
        </w:rPr>
        <w:t>γεωπεριβάλλον</w:t>
      </w:r>
      <w:proofErr w:type="spellEnd"/>
      <w:r>
        <w:rPr>
          <w:rFonts w:eastAsia="Times New Roman" w:cs="Times New Roman"/>
          <w:szCs w:val="24"/>
        </w:rPr>
        <w:t xml:space="preserve"> νομοθετικά δεν προστατεύεται ευθέως. Το υφιστάμενο θεσμικό πλαίσιο δεν είναι επαρκές στην πράξη για την προστασία των </w:t>
      </w:r>
      <w:proofErr w:type="spellStart"/>
      <w:r>
        <w:rPr>
          <w:rFonts w:eastAsia="Times New Roman" w:cs="Times New Roman"/>
          <w:szCs w:val="24"/>
        </w:rPr>
        <w:t>γεωτόπων</w:t>
      </w:r>
      <w:proofErr w:type="spellEnd"/>
      <w:r>
        <w:rPr>
          <w:rFonts w:eastAsia="Times New Roman" w:cs="Times New Roman"/>
          <w:szCs w:val="24"/>
        </w:rPr>
        <w:t xml:space="preserve">, δεν προστατεύεται κατ’ </w:t>
      </w:r>
      <w:proofErr w:type="spellStart"/>
      <w:r>
        <w:rPr>
          <w:rFonts w:eastAsia="Times New Roman" w:cs="Times New Roman"/>
          <w:szCs w:val="24"/>
        </w:rPr>
        <w:t>αναλογίαν</w:t>
      </w:r>
      <w:proofErr w:type="spellEnd"/>
      <w:r>
        <w:rPr>
          <w:rFonts w:eastAsia="Times New Roman" w:cs="Times New Roman"/>
          <w:szCs w:val="24"/>
        </w:rPr>
        <w:t>, όπως προστατεύεται το βιοτικό περιβάλλον.</w:t>
      </w:r>
    </w:p>
    <w:p w14:paraId="7A4EE49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επιβεβλημένη η πρόβλεψη για ευθεία προστασία των </w:t>
      </w:r>
      <w:proofErr w:type="spellStart"/>
      <w:r>
        <w:rPr>
          <w:rFonts w:eastAsia="Times New Roman" w:cs="Times New Roman"/>
          <w:szCs w:val="24"/>
        </w:rPr>
        <w:t>γεωτόπων</w:t>
      </w:r>
      <w:proofErr w:type="spellEnd"/>
      <w:r>
        <w:rPr>
          <w:rFonts w:eastAsia="Times New Roman" w:cs="Times New Roman"/>
          <w:szCs w:val="24"/>
        </w:rPr>
        <w:t xml:space="preserve">, χωρίς την ανάγκη τήρησης οιασδήποτε αποδεδειγμένης χρονοβόρας διοικητικής διαδικασίας. Η Επιτροπή Περιβάλλοντος έχει ασχοληθεί με το θέμα και πρόσφατα είχε και ένα πόρισμα, το οποίο καταθέτω στα Πρακτικά, που αφορά το θέμα της προστασίας των </w:t>
      </w:r>
      <w:proofErr w:type="spellStart"/>
      <w:r>
        <w:rPr>
          <w:rFonts w:eastAsia="Times New Roman" w:cs="Times New Roman"/>
          <w:szCs w:val="24"/>
        </w:rPr>
        <w:t>γεωτόπων</w:t>
      </w:r>
      <w:proofErr w:type="spellEnd"/>
      <w:r>
        <w:rPr>
          <w:rFonts w:eastAsia="Times New Roman" w:cs="Times New Roman"/>
          <w:szCs w:val="24"/>
        </w:rPr>
        <w:t>.</w:t>
      </w:r>
    </w:p>
    <w:p w14:paraId="7A4EE49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Χαρά (Χαρούλα) Καφαντάρη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A4EE49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Θα ήθελα χαρακτηριστικά να αναφερθώ στο </w:t>
      </w:r>
      <w:proofErr w:type="spellStart"/>
      <w:r>
        <w:rPr>
          <w:rFonts w:eastAsia="Times New Roman" w:cs="Times New Roman"/>
          <w:szCs w:val="24"/>
        </w:rPr>
        <w:t>Πικέρμι</w:t>
      </w:r>
      <w:proofErr w:type="spellEnd"/>
      <w:r>
        <w:rPr>
          <w:rFonts w:eastAsia="Times New Roman" w:cs="Times New Roman"/>
          <w:szCs w:val="24"/>
        </w:rPr>
        <w:t xml:space="preserve"> Αττικής, που είναι μια σημαντική </w:t>
      </w:r>
      <w:proofErr w:type="spellStart"/>
      <w:r>
        <w:rPr>
          <w:rFonts w:eastAsia="Times New Roman" w:cs="Times New Roman"/>
          <w:szCs w:val="24"/>
        </w:rPr>
        <w:t>απολιθωματοφόρα</w:t>
      </w:r>
      <w:proofErr w:type="spellEnd"/>
      <w:r>
        <w:rPr>
          <w:rFonts w:eastAsia="Times New Roman" w:cs="Times New Roman"/>
          <w:szCs w:val="24"/>
        </w:rPr>
        <w:t xml:space="preserve"> θέση, που χρήζει άμεσης προστασίας. Θεωρείται δε από τους επιστήμονες του είδους και σαν ακρόπολη της παλαιοντολογίας. </w:t>
      </w:r>
    </w:p>
    <w:p w14:paraId="7A4EE49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Καταθέτω στα Πρακτικά και ένα άρθρο στην εφημερίδα «ΑΣΤΥ» από την 1</w:t>
      </w:r>
      <w:r w:rsidRPr="00B10ABD">
        <w:rPr>
          <w:rFonts w:eastAsia="Times New Roman" w:cs="Times New Roman"/>
          <w:szCs w:val="24"/>
          <w:vertAlign w:val="superscript"/>
        </w:rPr>
        <w:t>η</w:t>
      </w:r>
      <w:r>
        <w:rPr>
          <w:rFonts w:eastAsia="Times New Roman" w:cs="Times New Roman"/>
          <w:szCs w:val="24"/>
        </w:rPr>
        <w:t xml:space="preserve"> Μαΐου του 1901 σχετικά με το </w:t>
      </w:r>
      <w:proofErr w:type="spellStart"/>
      <w:r>
        <w:rPr>
          <w:rFonts w:eastAsia="Times New Roman" w:cs="Times New Roman"/>
          <w:szCs w:val="24"/>
        </w:rPr>
        <w:t>Πικέρμι</w:t>
      </w:r>
      <w:proofErr w:type="spellEnd"/>
      <w:r>
        <w:rPr>
          <w:rFonts w:eastAsia="Times New Roman" w:cs="Times New Roman"/>
          <w:szCs w:val="24"/>
        </w:rPr>
        <w:t xml:space="preserve">. </w:t>
      </w:r>
    </w:p>
    <w:p w14:paraId="7A4EE4A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Χαρά (Χαρούλα) Καφαντάρη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A4EE4A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Από την εποχή της βαυαροκρατίας είναι γνωστή η συγκεκριμένη περιοχή και έγιναν από τότε γνωστά τα εκπληκτικά απολιθώματα ζώων, που έφεραν στο φως οι ανασκαφές στη γνωστή χαράδρα της Πεντέλης στο Μεγάλο Ρέμα. </w:t>
      </w:r>
    </w:p>
    <w:p w14:paraId="7A4EE4A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αναφέρω ότι στον γεωλογικό χρόνο, δηλαδή επιστημονικά, υπάρχει υποδιαίρεση του παρελθόντος της γης ως </w:t>
      </w:r>
      <w:proofErr w:type="spellStart"/>
      <w:r>
        <w:rPr>
          <w:rFonts w:eastAsia="Times New Roman" w:cs="Times New Roman"/>
          <w:szCs w:val="24"/>
        </w:rPr>
        <w:t>πικερμική</w:t>
      </w:r>
      <w:proofErr w:type="spellEnd"/>
      <w:r>
        <w:rPr>
          <w:rFonts w:eastAsia="Times New Roman" w:cs="Times New Roman"/>
          <w:szCs w:val="24"/>
        </w:rPr>
        <w:t xml:space="preserve"> βαθμίδα, που δείχνει τη μεγάλη σημασία. Όμως, δεν υπάρχει στην Ελλάδα μουσείο φυσικής ιστορίας, συγκεκριμένα και παλαιοντολογικής ιστορίας ειδικά στην Αττική, ενώ όλα τα μουσεία φυσικής ιστορίας στον κόσμο έχουν τα σπάνια εκθέματα του </w:t>
      </w:r>
      <w:proofErr w:type="spellStart"/>
      <w:r>
        <w:rPr>
          <w:rFonts w:eastAsia="Times New Roman" w:cs="Times New Roman"/>
          <w:szCs w:val="24"/>
        </w:rPr>
        <w:t>Πικερμίου</w:t>
      </w:r>
      <w:proofErr w:type="spellEnd"/>
      <w:r>
        <w:rPr>
          <w:rFonts w:eastAsia="Times New Roman" w:cs="Times New Roman"/>
          <w:szCs w:val="24"/>
        </w:rPr>
        <w:t xml:space="preserve">. Όμως, στην Ελλάδα δεν εκτίθεται σε συγκεκριμένο χώρο. </w:t>
      </w:r>
    </w:p>
    <w:p w14:paraId="7A4EE4A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η </w:t>
      </w:r>
      <w:proofErr w:type="spellStart"/>
      <w:r>
        <w:rPr>
          <w:rFonts w:eastAsia="Times New Roman" w:cs="Times New Roman"/>
          <w:szCs w:val="24"/>
        </w:rPr>
        <w:t>πανιδική</w:t>
      </w:r>
      <w:proofErr w:type="spellEnd"/>
      <w:r>
        <w:rPr>
          <w:rFonts w:eastAsia="Times New Roman" w:cs="Times New Roman"/>
          <w:szCs w:val="24"/>
        </w:rPr>
        <w:t xml:space="preserve"> σύνθεση επτά εκατομμύρια χρόνια πριν παραπέμπει σε ένα περιβάλλον αφρικανικής σαβάνας με χαρακτηριστικά απολιθώματα: </w:t>
      </w:r>
      <w:proofErr w:type="spellStart"/>
      <w:r>
        <w:rPr>
          <w:rFonts w:eastAsia="Times New Roman" w:cs="Times New Roman"/>
          <w:szCs w:val="24"/>
        </w:rPr>
        <w:t>προβοσκιδωτά</w:t>
      </w:r>
      <w:proofErr w:type="spellEnd"/>
      <w:r>
        <w:rPr>
          <w:rFonts w:eastAsia="Times New Roman" w:cs="Times New Roman"/>
          <w:szCs w:val="24"/>
        </w:rPr>
        <w:t>, ρινόκεροι, καμηλοπαρδάλεις, ιππάρια</w:t>
      </w:r>
      <w:r w:rsidRPr="00036065">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μαχαιρόδοντες</w:t>
      </w:r>
      <w:proofErr w:type="spellEnd"/>
      <w:r>
        <w:rPr>
          <w:rFonts w:eastAsia="Times New Roman" w:cs="Times New Roman"/>
          <w:szCs w:val="24"/>
        </w:rPr>
        <w:t>, μικρά θηλαστικά κ.λπ., ενώ βρέθηκαν και γιγαντιαίες χελώνες. Η πλούσια, λοιπόν, αυτή πανίδα έχει προσελκύσει το ενδιαφέρον των επιστημόνων.</w:t>
      </w:r>
    </w:p>
    <w:p w14:paraId="7A4EE4A4" w14:textId="77777777" w:rsidR="00A259AD" w:rsidRDefault="00A062A5">
      <w:pPr>
        <w:spacing w:line="600" w:lineRule="auto"/>
        <w:ind w:firstLine="720"/>
        <w:jc w:val="both"/>
        <w:rPr>
          <w:rFonts w:eastAsia="Times New Roman" w:cs="Times New Roman"/>
        </w:rPr>
      </w:pPr>
      <w:r>
        <w:rPr>
          <w:rFonts w:eastAsia="Times New Roman" w:cs="Times New Roman"/>
        </w:rPr>
        <w:t xml:space="preserve">Με βάση λοιπόν αυτά που ανέφερα, σε ποιες ενέργειες θα προβείτε, κύριε Υπουργέ, με δεδομένη τη βούληση του Υπουργείου για άμεση και ευθεία προστασία των </w:t>
      </w:r>
      <w:proofErr w:type="spellStart"/>
      <w:r>
        <w:rPr>
          <w:rFonts w:eastAsia="Times New Roman" w:cs="Times New Roman"/>
        </w:rPr>
        <w:t>γεωτόπων</w:t>
      </w:r>
      <w:proofErr w:type="spellEnd"/>
      <w:r>
        <w:rPr>
          <w:rFonts w:eastAsia="Times New Roman" w:cs="Times New Roman"/>
        </w:rPr>
        <w:t xml:space="preserve"> και των γεωλογικών σχηματισμών; Ποιες ενέργειες άμεσα πρόκειται να κάνετε για άμεση, ολοκληρωμένη προστασία του </w:t>
      </w:r>
      <w:proofErr w:type="spellStart"/>
      <w:r>
        <w:rPr>
          <w:rFonts w:eastAsia="Times New Roman" w:cs="Times New Roman"/>
        </w:rPr>
        <w:t>Πικερμίου</w:t>
      </w:r>
      <w:proofErr w:type="spellEnd"/>
      <w:r>
        <w:rPr>
          <w:rFonts w:eastAsia="Times New Roman" w:cs="Times New Roman"/>
        </w:rPr>
        <w:t xml:space="preserve">, της ακρόπολης, δηλαδή, της παλαιοντολογίας σε παγκόσμιο επίπεδο; </w:t>
      </w:r>
    </w:p>
    <w:p w14:paraId="7A4EE4A5" w14:textId="77777777" w:rsidR="00A259AD" w:rsidRDefault="00A062A5">
      <w:pPr>
        <w:spacing w:line="600" w:lineRule="auto"/>
        <w:ind w:firstLine="720"/>
        <w:jc w:val="both"/>
        <w:rPr>
          <w:rFonts w:eastAsia="Times New Roman" w:cs="Times New Roman"/>
        </w:rPr>
      </w:pPr>
      <w:r>
        <w:rPr>
          <w:rFonts w:eastAsia="Times New Roman"/>
          <w:b/>
          <w:bCs/>
        </w:rPr>
        <w:t>ΠΡΟΕΔΡΕΥΩΝ (Σπυρίδων Λυκούδης):</w:t>
      </w:r>
      <w:r>
        <w:rPr>
          <w:rFonts w:eastAsia="Times New Roman" w:cs="Times New Roman"/>
        </w:rPr>
        <w:t xml:space="preserve"> Ευχαριστώ, κυρία Καφαντάρη.</w:t>
      </w:r>
    </w:p>
    <w:p w14:paraId="7A4EE4A6" w14:textId="77777777" w:rsidR="00A259AD" w:rsidRDefault="00A062A5">
      <w:pPr>
        <w:spacing w:line="600" w:lineRule="auto"/>
        <w:ind w:firstLine="720"/>
        <w:jc w:val="both"/>
        <w:rPr>
          <w:rFonts w:eastAsia="Times New Roman" w:cs="Times New Roman"/>
        </w:rPr>
      </w:pPr>
      <w:r>
        <w:rPr>
          <w:rFonts w:eastAsia="Times New Roman" w:cs="Times New Roman"/>
        </w:rPr>
        <w:t xml:space="preserve">Κύριε Υπουργέ, έχετε τον λόγο για τρία λεπτά. </w:t>
      </w:r>
    </w:p>
    <w:p w14:paraId="7A4EE4A7" w14:textId="77777777" w:rsidR="00A259AD" w:rsidRDefault="00A062A5">
      <w:pPr>
        <w:spacing w:line="600" w:lineRule="auto"/>
        <w:ind w:firstLine="720"/>
        <w:jc w:val="both"/>
        <w:rPr>
          <w:rFonts w:eastAsia="Times New Roman" w:cs="Times New Roman"/>
        </w:rPr>
      </w:pPr>
      <w:r>
        <w:rPr>
          <w:rFonts w:eastAsia="Times New Roman" w:cs="Times New Roman"/>
          <w:b/>
        </w:rPr>
        <w:t>ΣΩΚΡΑΤΗΣ ΦΑΜΕΛΛΟΣ (Αναπληρωτής Υπουργός Περιβάλλοντος και Ενέργειας):</w:t>
      </w:r>
      <w:r>
        <w:rPr>
          <w:rFonts w:eastAsia="Times New Roman" w:cs="Times New Roman"/>
        </w:rPr>
        <w:t xml:space="preserve"> Ευχαριστώ, κύριε Πρόεδρε. </w:t>
      </w:r>
    </w:p>
    <w:p w14:paraId="7A4EE4A8" w14:textId="77777777" w:rsidR="00A259AD" w:rsidRDefault="00A062A5">
      <w:pPr>
        <w:spacing w:line="600" w:lineRule="auto"/>
        <w:ind w:firstLine="720"/>
        <w:jc w:val="both"/>
        <w:rPr>
          <w:rFonts w:eastAsia="Times New Roman" w:cs="Times New Roman"/>
        </w:rPr>
      </w:pPr>
      <w:r>
        <w:rPr>
          <w:rFonts w:eastAsia="Times New Roman" w:cs="Times New Roman"/>
        </w:rPr>
        <w:lastRenderedPageBreak/>
        <w:t xml:space="preserve">Κυρία Καφαντάρη, ευχαριστώ πολύ για την ερώτηση και βέβαια για τη συνέπεια που επιδεικνύετε, γιατί αυτή η ερώτηση έρχεται σε συνέχεια προηγούμενης. Να μου επιτρέψετε στην πρώτη μου απάντηση να αναφερθώ στα θέματα των </w:t>
      </w:r>
      <w:proofErr w:type="spellStart"/>
      <w:r>
        <w:rPr>
          <w:rFonts w:eastAsia="Times New Roman" w:cs="Times New Roman"/>
        </w:rPr>
        <w:t>γεωτόπων</w:t>
      </w:r>
      <w:proofErr w:type="spellEnd"/>
      <w:r>
        <w:rPr>
          <w:rFonts w:eastAsia="Times New Roman" w:cs="Times New Roman"/>
        </w:rPr>
        <w:t xml:space="preserve"> και στη συνέχεια να δούμε το θέμα του </w:t>
      </w:r>
      <w:proofErr w:type="spellStart"/>
      <w:r>
        <w:rPr>
          <w:rFonts w:eastAsia="Times New Roman" w:cs="Times New Roman"/>
        </w:rPr>
        <w:t>Πικερμίου</w:t>
      </w:r>
      <w:proofErr w:type="spellEnd"/>
      <w:r>
        <w:rPr>
          <w:rFonts w:eastAsia="Times New Roman" w:cs="Times New Roman"/>
        </w:rPr>
        <w:t xml:space="preserve">. </w:t>
      </w:r>
    </w:p>
    <w:p w14:paraId="7A4EE4A9" w14:textId="77777777" w:rsidR="00A259AD" w:rsidRDefault="00A062A5">
      <w:pPr>
        <w:spacing w:line="600" w:lineRule="auto"/>
        <w:ind w:firstLine="720"/>
        <w:jc w:val="both"/>
        <w:rPr>
          <w:rFonts w:eastAsia="Times New Roman" w:cs="Times New Roman"/>
        </w:rPr>
      </w:pPr>
      <w:r>
        <w:rPr>
          <w:rFonts w:eastAsia="Times New Roman" w:cs="Times New Roman"/>
        </w:rPr>
        <w:t xml:space="preserve">Είναι γεγονός ότι η χώρα μας κατέχει μια σημαντική θέση στο γεωλογικό χάρτη της Ευρώπης και αποτελεί και μια από τις πρωτοπόρες χώρες στην ίδρυση του Ευρωπαϊκού Δικτύου </w:t>
      </w:r>
      <w:proofErr w:type="spellStart"/>
      <w:r>
        <w:rPr>
          <w:rFonts w:eastAsia="Times New Roman" w:cs="Times New Roman"/>
        </w:rPr>
        <w:t>Γεωπάρκων</w:t>
      </w:r>
      <w:proofErr w:type="spellEnd"/>
      <w:r>
        <w:rPr>
          <w:rFonts w:eastAsia="Times New Roman" w:cs="Times New Roman"/>
        </w:rPr>
        <w:t xml:space="preserve">. Πρέπει να πούμε ότι πέντε περιοχές της χώρας μας ήδη εντάσσονται στα παγκόσμια </w:t>
      </w:r>
      <w:proofErr w:type="spellStart"/>
      <w:r>
        <w:rPr>
          <w:rFonts w:eastAsia="Times New Roman" w:cs="Times New Roman"/>
        </w:rPr>
        <w:t>γεωπάρκα</w:t>
      </w:r>
      <w:proofErr w:type="spellEnd"/>
      <w:r>
        <w:rPr>
          <w:rFonts w:eastAsia="Times New Roman" w:cs="Times New Roman"/>
        </w:rPr>
        <w:t xml:space="preserve"> και αυτό αφορά στο Απολιθωμένο Δάσος της Λέσβου, τον Ψηλορείτη, τη Σητεία, τον Εθνικό Δρυμό Βίκου-Αώου και το Εθνικό Πάρκο Χελμού- </w:t>
      </w:r>
      <w:proofErr w:type="spellStart"/>
      <w:r>
        <w:rPr>
          <w:rFonts w:eastAsia="Times New Roman" w:cs="Times New Roman"/>
        </w:rPr>
        <w:t>Βουραϊκού</w:t>
      </w:r>
      <w:proofErr w:type="spellEnd"/>
      <w:r>
        <w:rPr>
          <w:rFonts w:eastAsia="Times New Roman" w:cs="Times New Roman"/>
        </w:rPr>
        <w:t xml:space="preserve"> στην Πελοπόννησο. </w:t>
      </w:r>
    </w:p>
    <w:p w14:paraId="7A4EE4AA" w14:textId="77777777" w:rsidR="00A259AD" w:rsidRDefault="00A062A5">
      <w:pPr>
        <w:spacing w:line="600" w:lineRule="auto"/>
        <w:ind w:firstLine="720"/>
        <w:jc w:val="both"/>
        <w:rPr>
          <w:rFonts w:eastAsia="Times New Roman" w:cs="Times New Roman"/>
        </w:rPr>
      </w:pPr>
      <w:r>
        <w:rPr>
          <w:rFonts w:eastAsia="Times New Roman" w:cs="Times New Roman"/>
        </w:rPr>
        <w:t xml:space="preserve">Αυτό που πρέπει να σημειώσουμε είναι ότι η προβολή, ανάδειξη και διαχείριση των </w:t>
      </w:r>
      <w:proofErr w:type="spellStart"/>
      <w:r>
        <w:rPr>
          <w:rFonts w:eastAsia="Times New Roman" w:cs="Times New Roman"/>
        </w:rPr>
        <w:t>γεωπάρκων</w:t>
      </w:r>
      <w:proofErr w:type="spellEnd"/>
      <w:r>
        <w:rPr>
          <w:rFonts w:eastAsia="Times New Roman" w:cs="Times New Roman"/>
        </w:rPr>
        <w:t xml:space="preserve"> δίνει προοπτικές βιώσιμης ανάπτυξης, μια και μπορούν να αποτελέσουν ταυτόχρονα στοιχεία ποιοτικού τουριστικού προορισμού. Μπορεί ταυτόχρονα η παρουσία της φύσης να δώσει και εκπαίδευση και περιβαλλοντική κατάρτιση, αλλά και αγροτικές λειτουργίες. </w:t>
      </w:r>
    </w:p>
    <w:p w14:paraId="7A4EE4AB" w14:textId="77777777" w:rsidR="00A259AD" w:rsidRDefault="00A062A5">
      <w:pPr>
        <w:spacing w:line="600" w:lineRule="auto"/>
        <w:ind w:firstLine="720"/>
        <w:jc w:val="both"/>
        <w:rPr>
          <w:rFonts w:eastAsia="Times New Roman" w:cs="Times New Roman"/>
        </w:rPr>
      </w:pPr>
      <w:r>
        <w:rPr>
          <w:rFonts w:eastAsia="Times New Roman" w:cs="Times New Roman"/>
        </w:rPr>
        <w:t xml:space="preserve">Με βάση τα στοιχεία της ερώτησής σας, κάναμε μια διερεύνηση και διαπιστώνουμε και εμείς ότι ο ν.3937/2011 κατηγοριοποιεί μεν τους </w:t>
      </w:r>
      <w:proofErr w:type="spellStart"/>
      <w:r>
        <w:rPr>
          <w:rFonts w:eastAsia="Times New Roman" w:cs="Times New Roman"/>
        </w:rPr>
        <w:t>γεώτοπους</w:t>
      </w:r>
      <w:proofErr w:type="spellEnd"/>
      <w:r>
        <w:rPr>
          <w:rFonts w:eastAsia="Times New Roman" w:cs="Times New Roman"/>
        </w:rPr>
        <w:t xml:space="preserve"> και δίνει τη δυνατότητα της κήρυξης εθνικού ή περιφερειακού </w:t>
      </w:r>
      <w:proofErr w:type="spellStart"/>
      <w:r>
        <w:rPr>
          <w:rFonts w:eastAsia="Times New Roman" w:cs="Times New Roman"/>
        </w:rPr>
        <w:t>γεωπάρκου</w:t>
      </w:r>
      <w:proofErr w:type="spellEnd"/>
      <w:r>
        <w:rPr>
          <w:rFonts w:eastAsia="Times New Roman" w:cs="Times New Roman"/>
        </w:rPr>
        <w:t xml:space="preserve">, όπως επίσης το χαρακτηρισμό τους ως προστατευόμενο τοπίο ή προστατευόμενο φυσικό σχηματισμό και κατά περίπτωση ως διατηρητέο μνημείο της φύσης. </w:t>
      </w:r>
    </w:p>
    <w:p w14:paraId="7A4EE4AC" w14:textId="77777777" w:rsidR="00A259AD" w:rsidRDefault="00A062A5">
      <w:pPr>
        <w:spacing w:line="600" w:lineRule="auto"/>
        <w:ind w:firstLine="720"/>
        <w:jc w:val="both"/>
        <w:rPr>
          <w:rFonts w:eastAsia="Times New Roman" w:cs="Times New Roman"/>
        </w:rPr>
      </w:pPr>
      <w:r>
        <w:rPr>
          <w:rFonts w:eastAsia="Times New Roman" w:cs="Times New Roman"/>
        </w:rPr>
        <w:t xml:space="preserve">Είναι γεγονός ότι γι’ αυτούς τους χαρακτηρισμούς μόνο στην περίπτωση, που εντασσόμαστε μέσα στην προστασία της φύσης, μπορούμε να οδηγηθούμε σε γρήγορη οριοθέτηση, χαρακτηρισμό και διαχειριστικό σχέδιο, ενώ σε αντίθετη περίπτωση έχουμε εκκρεμότητες. </w:t>
      </w:r>
    </w:p>
    <w:p w14:paraId="7A4EE4AD" w14:textId="77777777" w:rsidR="00A259AD" w:rsidRDefault="00A062A5">
      <w:pPr>
        <w:spacing w:line="600" w:lineRule="auto"/>
        <w:ind w:firstLine="720"/>
        <w:jc w:val="both"/>
        <w:rPr>
          <w:rFonts w:eastAsia="Times New Roman" w:cs="Times New Roman"/>
        </w:rPr>
      </w:pPr>
      <w:r>
        <w:rPr>
          <w:rFonts w:eastAsia="Times New Roman" w:cs="Times New Roman"/>
        </w:rPr>
        <w:lastRenderedPageBreak/>
        <w:t xml:space="preserve">Έτσι πρέπει να σας πω κατ’ αρχάς -γιατί πρέπει να λύσουμε ένα μεγάλο θέμα- ότι για τις περιοχές. που έχουμε και στοιχεία προστασίας φυσικού περιβάλλοντος, </w:t>
      </w:r>
      <w:proofErr w:type="spellStart"/>
      <w:r>
        <w:rPr>
          <w:rFonts w:eastAsia="Times New Roman" w:cs="Times New Roman"/>
        </w:rPr>
        <w:t>οικοτόπους</w:t>
      </w:r>
      <w:proofErr w:type="spellEnd"/>
      <w:r>
        <w:rPr>
          <w:rFonts w:eastAsia="Times New Roman" w:cs="Times New Roman"/>
        </w:rPr>
        <w:t xml:space="preserve"> ή στοιχεία της </w:t>
      </w:r>
      <w:proofErr w:type="spellStart"/>
      <w:r>
        <w:rPr>
          <w:rFonts w:eastAsia="Times New Roman" w:cs="Times New Roman"/>
        </w:rPr>
        <w:t>ορνιθοπανίδας</w:t>
      </w:r>
      <w:proofErr w:type="spellEnd"/>
      <w:r>
        <w:rPr>
          <w:rFonts w:eastAsia="Times New Roman" w:cs="Times New Roman"/>
        </w:rPr>
        <w:t>, που είναι σε προστασία σε ειδικό κατάλογο, χθες το Υπουργείο μας υπέγραψε την πράξη για την εκπόνηση ειδικών περιβαλλοντικών μελετών για όλες τις περιοχές του δικτύου «</w:t>
      </w:r>
      <w:r>
        <w:rPr>
          <w:rFonts w:eastAsia="Times New Roman" w:cs="Times New Roman"/>
          <w:lang w:val="en-US"/>
        </w:rPr>
        <w:t>NATURA</w:t>
      </w:r>
      <w:r>
        <w:rPr>
          <w:rFonts w:eastAsia="Times New Roman" w:cs="Times New Roman"/>
        </w:rPr>
        <w:t xml:space="preserve"> 2000». </w:t>
      </w:r>
    </w:p>
    <w:p w14:paraId="7A4EE4AE" w14:textId="77777777" w:rsidR="00A259AD" w:rsidRDefault="00A062A5">
      <w:pPr>
        <w:spacing w:line="600" w:lineRule="auto"/>
        <w:ind w:firstLine="720"/>
        <w:jc w:val="both"/>
        <w:rPr>
          <w:rFonts w:eastAsia="Times New Roman" w:cs="Times New Roman"/>
        </w:rPr>
      </w:pPr>
      <w:r>
        <w:rPr>
          <w:rFonts w:eastAsia="Times New Roman" w:cs="Times New Roman"/>
        </w:rPr>
        <w:t xml:space="preserve">Είναι και αυτό μια από τις πολύ μεγάλες καθυστερήσεις που είχε η χώρα μας, μια και δεν είχε διαχειριστικά σχέδια και προεδρικά διατάγματα για τις περιοχές αυτές. Στο πλαίσιο αυτού του εθνικού έργου θα εξεταστούν όλα τα στοιχεία του φυσικού περιβάλλοντος μέσα στο οποίο ανήκουν και οι </w:t>
      </w:r>
      <w:proofErr w:type="spellStart"/>
      <w:r>
        <w:rPr>
          <w:rFonts w:eastAsia="Times New Roman" w:cs="Times New Roman"/>
        </w:rPr>
        <w:t>γεώτοποι</w:t>
      </w:r>
      <w:proofErr w:type="spellEnd"/>
      <w:r>
        <w:rPr>
          <w:rFonts w:eastAsia="Times New Roman" w:cs="Times New Roman"/>
        </w:rPr>
        <w:t xml:space="preserve">. Θα υπάρξουν και προεδρικά διατάγματα για τις ευρύτερες προστατευόμενες περιοχές. </w:t>
      </w:r>
    </w:p>
    <w:p w14:paraId="7A4EE4AF" w14:textId="77777777" w:rsidR="00A259AD" w:rsidRDefault="00A062A5">
      <w:pPr>
        <w:spacing w:line="600" w:lineRule="auto"/>
        <w:ind w:firstLine="720"/>
        <w:jc w:val="both"/>
        <w:rPr>
          <w:rFonts w:eastAsia="Times New Roman" w:cs="Times New Roman"/>
        </w:rPr>
      </w:pPr>
      <w:r>
        <w:rPr>
          <w:rFonts w:eastAsia="Times New Roman" w:cs="Times New Roman"/>
        </w:rPr>
        <w:t>Όμως για τους γεωλογικούς σχηματισμούς που δεν εμπίπτουν στο δίκτυο «</w:t>
      </w:r>
      <w:r>
        <w:rPr>
          <w:rFonts w:eastAsia="Times New Roman" w:cs="Times New Roman"/>
          <w:lang w:val="en-US"/>
        </w:rPr>
        <w:t>NATURA</w:t>
      </w:r>
      <w:r>
        <w:rPr>
          <w:rFonts w:eastAsia="Times New Roman" w:cs="Times New Roman"/>
        </w:rPr>
        <w:t xml:space="preserve"> 2000», όπως είναι και η περίπτωση του </w:t>
      </w:r>
      <w:proofErr w:type="spellStart"/>
      <w:r>
        <w:rPr>
          <w:rFonts w:eastAsia="Times New Roman" w:cs="Times New Roman"/>
        </w:rPr>
        <w:t>Πικερμίου</w:t>
      </w:r>
      <w:proofErr w:type="spellEnd"/>
      <w:r>
        <w:rPr>
          <w:rFonts w:eastAsia="Times New Roman" w:cs="Times New Roman"/>
        </w:rPr>
        <w:t xml:space="preserve">, θα πρέπει νομίζω να δημιουργήσουμε ειδικό νομοθετικό εργαλείο, επιπλέον της υφιστάμενης νομοθεσίας, που πράγματι δημιουργεί κενά. </w:t>
      </w:r>
    </w:p>
    <w:p w14:paraId="7A4EE4B0" w14:textId="77777777" w:rsidR="00A259AD" w:rsidRDefault="00A062A5">
      <w:pPr>
        <w:spacing w:line="600" w:lineRule="auto"/>
        <w:ind w:firstLine="720"/>
        <w:jc w:val="both"/>
        <w:rPr>
          <w:rFonts w:eastAsia="Times New Roman" w:cs="Times New Roman"/>
        </w:rPr>
      </w:pPr>
      <w:r>
        <w:rPr>
          <w:rFonts w:eastAsia="Times New Roman" w:cs="Times New Roman"/>
        </w:rPr>
        <w:t xml:space="preserve">Εδώ λοιπόν θα ήθελα να προτείνω, με βάση και την ερώτησή σας, να εξετάσουμε την τυποποίηση της </w:t>
      </w:r>
      <w:r>
        <w:rPr>
          <w:rFonts w:eastAsia="Times New Roman" w:cs="Times New Roman"/>
          <w:lang w:val="en-US"/>
        </w:rPr>
        <w:t>IUGS</w:t>
      </w:r>
      <w:r>
        <w:rPr>
          <w:rFonts w:eastAsia="Times New Roman" w:cs="Times New Roman"/>
        </w:rPr>
        <w:t xml:space="preserve">, σε σχέση με την εκτίμηση της έννοιας του </w:t>
      </w:r>
      <w:proofErr w:type="spellStart"/>
      <w:r>
        <w:rPr>
          <w:rFonts w:eastAsia="Times New Roman" w:cs="Times New Roman"/>
        </w:rPr>
        <w:t>γεωτόπου</w:t>
      </w:r>
      <w:proofErr w:type="spellEnd"/>
      <w:r>
        <w:rPr>
          <w:rFonts w:eastAsia="Times New Roman" w:cs="Times New Roman"/>
        </w:rPr>
        <w:t xml:space="preserve">. Προτείνατε και εσείς μια υπέρβαση, αν θέλετε μια επιτάχυνση των διαδικασιών κατάταξης και κατανομής, διότι οι διοικητικές διαδικασίες αναγνώρισης περιφερειακών πάρκων απαιτούν την έκδοση προεδρικού διατάγματος, αλλά πρέπει να βρούμε και τη συμβατότητά τους με τις διαδικασίες </w:t>
      </w:r>
      <w:proofErr w:type="spellStart"/>
      <w:r>
        <w:rPr>
          <w:rFonts w:eastAsia="Times New Roman" w:cs="Times New Roman"/>
        </w:rPr>
        <w:t>τιτλοδότησης</w:t>
      </w:r>
      <w:proofErr w:type="spellEnd"/>
      <w:r>
        <w:rPr>
          <w:rFonts w:eastAsia="Times New Roman" w:cs="Times New Roman"/>
        </w:rPr>
        <w:t xml:space="preserve"> από την </w:t>
      </w:r>
      <w:r>
        <w:rPr>
          <w:rFonts w:eastAsia="Times New Roman" w:cs="Times New Roman"/>
          <w:lang w:val="en-US"/>
        </w:rPr>
        <w:t>UNESCO</w:t>
      </w:r>
      <w:r>
        <w:rPr>
          <w:rFonts w:eastAsia="Times New Roman" w:cs="Times New Roman"/>
        </w:rPr>
        <w:t xml:space="preserve">. </w:t>
      </w:r>
    </w:p>
    <w:p w14:paraId="7A4EE4B1" w14:textId="77777777" w:rsidR="00A259AD" w:rsidRDefault="00A062A5">
      <w:pPr>
        <w:spacing w:line="600" w:lineRule="auto"/>
        <w:ind w:firstLine="720"/>
        <w:jc w:val="both"/>
        <w:rPr>
          <w:rFonts w:eastAsia="Times New Roman" w:cs="Times New Roman"/>
        </w:rPr>
      </w:pPr>
      <w:r>
        <w:rPr>
          <w:rFonts w:eastAsia="Times New Roman" w:cs="Times New Roman"/>
        </w:rPr>
        <w:t xml:space="preserve">Γι’ αυτή τη διαδικασία, λοιπόν, προτείνουμε να υπάρχει μια νομοπαρασκευαστική ομάδα εργασίας, στην οποία να συμμετέχει και το ΙΓΜΕ και η Εφορεία Παλαιοανθρωπολογίας-Φιλολογίας του Υπουργείου Πολιτισμού, το Τμήμα Γεωλογίας και </w:t>
      </w:r>
      <w:proofErr w:type="spellStart"/>
      <w:r>
        <w:rPr>
          <w:rFonts w:eastAsia="Times New Roman" w:cs="Times New Roman"/>
        </w:rPr>
        <w:t>Γεωπεριβάλλοντος</w:t>
      </w:r>
      <w:proofErr w:type="spellEnd"/>
      <w:r>
        <w:rPr>
          <w:rFonts w:eastAsia="Times New Roman" w:cs="Times New Roman"/>
        </w:rPr>
        <w:t xml:space="preserve">, το Μουσείο Φυσικής Ιστορίας της </w:t>
      </w:r>
      <w:r>
        <w:rPr>
          <w:rFonts w:eastAsia="Times New Roman" w:cs="Times New Roman"/>
        </w:rPr>
        <w:lastRenderedPageBreak/>
        <w:t xml:space="preserve">Κρήτης και βέβαια, όπου μπορούμε, να χρησιμοποιήσουμε τον Συνήγορο του Πολίτη ή την Ελληνική Εταιρεία Προστασίας της Φύσης. </w:t>
      </w:r>
    </w:p>
    <w:p w14:paraId="7A4EE4B2" w14:textId="77777777" w:rsidR="00A259AD" w:rsidRDefault="00A062A5">
      <w:pPr>
        <w:spacing w:line="600" w:lineRule="auto"/>
        <w:ind w:firstLine="720"/>
        <w:jc w:val="both"/>
        <w:rPr>
          <w:rFonts w:eastAsia="Times New Roman" w:cs="Times New Roman"/>
        </w:rPr>
      </w:pPr>
      <w:r>
        <w:rPr>
          <w:rFonts w:eastAsia="Times New Roman" w:cs="Times New Roman"/>
        </w:rPr>
        <w:t xml:space="preserve">Αν έχετε και εσείς να προτείνετε κάποιους φορείς, να κάνουμε γρήγορα το επόμενο δίμηνο μια ομάδα εργασίας για να έχουμε την ολοκλήρωση του θεσμικού πλαισίου, μια και εδώ πιθανά εντάσσεται και η αξιολόγηση της κατηγορίας των μεταλλείων, που και αυτά είναι </w:t>
      </w:r>
      <w:proofErr w:type="spellStart"/>
      <w:r>
        <w:rPr>
          <w:rFonts w:eastAsia="Times New Roman" w:cs="Times New Roman"/>
        </w:rPr>
        <w:t>γεωτόποι</w:t>
      </w:r>
      <w:proofErr w:type="spellEnd"/>
      <w:r>
        <w:rPr>
          <w:rFonts w:eastAsia="Times New Roman" w:cs="Times New Roman"/>
        </w:rPr>
        <w:t xml:space="preserve">, όπου μπορούμε, ιδιαίτερα στο πλαίσιο της αποκατάστασης, με τη </w:t>
      </w:r>
      <w:proofErr w:type="spellStart"/>
      <w:r>
        <w:rPr>
          <w:rFonts w:eastAsia="Times New Roman" w:cs="Times New Roman"/>
        </w:rPr>
        <w:t>γεωδιατήρηση</w:t>
      </w:r>
      <w:proofErr w:type="spellEnd"/>
      <w:r>
        <w:rPr>
          <w:rFonts w:eastAsia="Times New Roman" w:cs="Times New Roman"/>
        </w:rPr>
        <w:t xml:space="preserve">, δηλαδή, μέσα σ’ έναν διευρυμένο και ορθολογικό χωροταξικό σχεδιασμό να ολοκληρώσουμε το δίκτυο προστασίας των </w:t>
      </w:r>
      <w:proofErr w:type="spellStart"/>
      <w:r>
        <w:rPr>
          <w:rFonts w:eastAsia="Times New Roman" w:cs="Times New Roman"/>
        </w:rPr>
        <w:t>γεωτόπων</w:t>
      </w:r>
      <w:proofErr w:type="spellEnd"/>
      <w:r>
        <w:rPr>
          <w:rFonts w:eastAsia="Times New Roman" w:cs="Times New Roman"/>
        </w:rPr>
        <w:t xml:space="preserve">. Αυτά όσον αφορά το θεσμικό πλαίσιο. Θα μου επιτρέψετε για το </w:t>
      </w:r>
      <w:proofErr w:type="spellStart"/>
      <w:r>
        <w:rPr>
          <w:rFonts w:eastAsia="Times New Roman" w:cs="Times New Roman"/>
        </w:rPr>
        <w:t>Πικέρμι</w:t>
      </w:r>
      <w:proofErr w:type="spellEnd"/>
      <w:r>
        <w:rPr>
          <w:rFonts w:eastAsia="Times New Roman" w:cs="Times New Roman"/>
        </w:rPr>
        <w:t xml:space="preserve"> να μιλήσω στο δεύτερο σκέλος της απάντησής μου. </w:t>
      </w:r>
    </w:p>
    <w:p w14:paraId="7A4EE4B3" w14:textId="77777777" w:rsidR="00A259AD" w:rsidRDefault="00A062A5">
      <w:pPr>
        <w:spacing w:line="600" w:lineRule="auto"/>
        <w:ind w:firstLine="720"/>
        <w:jc w:val="both"/>
        <w:rPr>
          <w:rFonts w:eastAsia="Times New Roman" w:cs="Times New Roman"/>
        </w:rPr>
      </w:pPr>
      <w:r>
        <w:rPr>
          <w:rFonts w:eastAsia="Times New Roman"/>
          <w:b/>
          <w:bCs/>
        </w:rPr>
        <w:t>ΠΡΟΕΔΡΕΥΩΝ (Σπυρίδων Λυκούδης):</w:t>
      </w:r>
      <w:r>
        <w:rPr>
          <w:rFonts w:eastAsia="Times New Roman" w:cs="Times New Roman"/>
        </w:rPr>
        <w:t xml:space="preserve"> Ευχαριστώ, κύριε Υπουργέ. </w:t>
      </w:r>
    </w:p>
    <w:p w14:paraId="7A4EE4B4" w14:textId="77777777" w:rsidR="00A259AD" w:rsidRDefault="00A062A5">
      <w:pPr>
        <w:spacing w:line="600" w:lineRule="auto"/>
        <w:ind w:firstLine="720"/>
        <w:jc w:val="both"/>
        <w:rPr>
          <w:rFonts w:eastAsia="Times New Roman" w:cs="Times New Roman"/>
        </w:rPr>
      </w:pPr>
      <w:r>
        <w:rPr>
          <w:rFonts w:eastAsia="Times New Roman" w:cs="Times New Roman"/>
        </w:rPr>
        <w:t xml:space="preserve">Κυρία Καφαντάρη, έχετε τον λόγο για τρία λεπτά για τη δευτερολογία σας. </w:t>
      </w:r>
    </w:p>
    <w:p w14:paraId="7A4EE4B5" w14:textId="77777777" w:rsidR="00A259AD" w:rsidRDefault="00A062A5">
      <w:pPr>
        <w:spacing w:line="600" w:lineRule="auto"/>
        <w:ind w:firstLine="720"/>
        <w:jc w:val="both"/>
        <w:rPr>
          <w:rFonts w:eastAsia="Times New Roman" w:cs="Times New Roman"/>
        </w:rPr>
      </w:pPr>
      <w:r>
        <w:rPr>
          <w:rFonts w:eastAsia="Times New Roman" w:cs="Times New Roman"/>
          <w:b/>
        </w:rPr>
        <w:t>ΧΑΡΟΥΛΑ (ΧΑΡΑ) ΚΑΦΑΝΤΑΡΗ:</w:t>
      </w:r>
      <w:r>
        <w:rPr>
          <w:rFonts w:eastAsia="Times New Roman" w:cs="Times New Roman"/>
        </w:rPr>
        <w:t xml:space="preserve"> Είναι θετικές οι προτάσεις, κύριε Υπουργέ. Το θέμα είναι να προχωρήσουν, γιατί ανάλογη απάντηση είχαμε και το 2016, σε αντίστοιχη ερώτηση γενικά για τους </w:t>
      </w:r>
      <w:proofErr w:type="spellStart"/>
      <w:r>
        <w:rPr>
          <w:rFonts w:eastAsia="Times New Roman" w:cs="Times New Roman"/>
        </w:rPr>
        <w:t>γεωτόπους</w:t>
      </w:r>
      <w:proofErr w:type="spellEnd"/>
      <w:r>
        <w:rPr>
          <w:rFonts w:eastAsia="Times New Roman" w:cs="Times New Roman"/>
        </w:rPr>
        <w:t xml:space="preserve"> που είχαμε. </w:t>
      </w:r>
    </w:p>
    <w:p w14:paraId="7A4EE4B6" w14:textId="77777777" w:rsidR="00A259AD" w:rsidRDefault="00A062A5">
      <w:pPr>
        <w:spacing w:line="600" w:lineRule="auto"/>
        <w:ind w:firstLine="720"/>
        <w:jc w:val="both"/>
        <w:rPr>
          <w:rFonts w:eastAsia="Times New Roman" w:cs="Times New Roman"/>
        </w:rPr>
      </w:pPr>
      <w:r>
        <w:rPr>
          <w:rFonts w:eastAsia="Times New Roman" w:cs="Times New Roman"/>
        </w:rPr>
        <w:t>Εγώ θα πήγαινα και πιο πέρα. Ίσως να γίνει και μια ειδική επιτροπή μέσα στο Υπουργείο Περιβάλλοντος, όπως υπάρχει για τις περιοχές «</w:t>
      </w:r>
      <w:r>
        <w:rPr>
          <w:rFonts w:eastAsia="Times New Roman" w:cs="Times New Roman"/>
          <w:lang w:val="en-US"/>
        </w:rPr>
        <w:t>NATURA</w:t>
      </w:r>
      <w:r>
        <w:rPr>
          <w:rFonts w:eastAsia="Times New Roman" w:cs="Times New Roman"/>
        </w:rPr>
        <w:t xml:space="preserve"> 2000», ξεχωριστά για την προστασία του </w:t>
      </w:r>
      <w:proofErr w:type="spellStart"/>
      <w:r>
        <w:rPr>
          <w:rFonts w:eastAsia="Times New Roman" w:cs="Times New Roman"/>
        </w:rPr>
        <w:t>γεωπεριβάλλοντος</w:t>
      </w:r>
      <w:proofErr w:type="spellEnd"/>
      <w:r>
        <w:rPr>
          <w:rFonts w:eastAsia="Times New Roman" w:cs="Times New Roman"/>
        </w:rPr>
        <w:t xml:space="preserve">. </w:t>
      </w:r>
    </w:p>
    <w:p w14:paraId="7A4EE4B7" w14:textId="77777777" w:rsidR="00A259AD" w:rsidRDefault="00A062A5">
      <w:pPr>
        <w:spacing w:line="600" w:lineRule="auto"/>
        <w:ind w:firstLine="720"/>
        <w:jc w:val="both"/>
        <w:rPr>
          <w:rFonts w:eastAsia="Times New Roman" w:cs="Times New Roman"/>
        </w:rPr>
      </w:pPr>
      <w:r>
        <w:rPr>
          <w:rFonts w:eastAsia="Times New Roman" w:cs="Times New Roman"/>
        </w:rPr>
        <w:lastRenderedPageBreak/>
        <w:t xml:space="preserve">Σε σχέση με το </w:t>
      </w:r>
      <w:proofErr w:type="spellStart"/>
      <w:r>
        <w:rPr>
          <w:rFonts w:eastAsia="Times New Roman" w:cs="Times New Roman"/>
        </w:rPr>
        <w:t>Πικέρμι</w:t>
      </w:r>
      <w:proofErr w:type="spellEnd"/>
      <w:r>
        <w:rPr>
          <w:rFonts w:eastAsia="Times New Roman" w:cs="Times New Roman"/>
        </w:rPr>
        <w:t xml:space="preserve">, θα ήθελα να πω κάποια πράγματα. Η προστασία των σπηλαίων και των παλαιοντολογικών καταλοίπων βασίζεται στον αρχαιολογικό ν.3028/2002, στον οποίο υπάρχει διατύπωση ότι ως αρχαία μνημεία θεωρούνται τα σπήλαια και τα παλαιοντολογικά κατάλοιπα, που έχουν σχέση με την ανθρώπινη παρουσία. </w:t>
      </w:r>
    </w:p>
    <w:p w14:paraId="7A4EE4B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Όσον αφορά την περιβαλλοντική νομοθεσία, όσα δεν εμπίπτουν στον αρχαιολογικό νόμο είναι προστατευόμενοι φυσικοί σχηματισμοί. Το πρόβλημα είναι ότι, εάν δεν εμπίπτουν καθαρά στον αρχαιολογικό νόμο, δεν υπάρχει καμμία συνέπεια για </w:t>
      </w:r>
      <w:proofErr w:type="spellStart"/>
      <w:r>
        <w:rPr>
          <w:rFonts w:eastAsia="Times New Roman" w:cs="Times New Roman"/>
          <w:szCs w:val="24"/>
        </w:rPr>
        <w:t>λαθροεκσκαφείς</w:t>
      </w:r>
      <w:proofErr w:type="spellEnd"/>
      <w:r>
        <w:rPr>
          <w:rFonts w:eastAsia="Times New Roman" w:cs="Times New Roman"/>
          <w:szCs w:val="24"/>
        </w:rPr>
        <w:t>, καταστροφείς παλαιοντολογικών καταλοίπων ή ακόμα και σπηλαίων.</w:t>
      </w:r>
    </w:p>
    <w:p w14:paraId="7A4EE4B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ειδικά το </w:t>
      </w:r>
      <w:proofErr w:type="spellStart"/>
      <w:r>
        <w:rPr>
          <w:rFonts w:eastAsia="Times New Roman" w:cs="Times New Roman"/>
          <w:szCs w:val="24"/>
        </w:rPr>
        <w:t>Πικέρμι</w:t>
      </w:r>
      <w:proofErr w:type="spellEnd"/>
      <w:r>
        <w:rPr>
          <w:rFonts w:eastAsia="Times New Roman" w:cs="Times New Roman"/>
          <w:szCs w:val="24"/>
        </w:rPr>
        <w:t xml:space="preserve"> έχει τύχει και μεγάλης εμπορικής εκμετάλλευσης, τα διάφορα παλαιοντολογικά κατάλοιπα και όχι μόνο του </w:t>
      </w:r>
      <w:proofErr w:type="spellStart"/>
      <w:r>
        <w:rPr>
          <w:rFonts w:eastAsia="Times New Roman" w:cs="Times New Roman"/>
          <w:szCs w:val="24"/>
        </w:rPr>
        <w:t>Πικερμίου</w:t>
      </w:r>
      <w:proofErr w:type="spellEnd"/>
      <w:r>
        <w:rPr>
          <w:rFonts w:eastAsia="Times New Roman" w:cs="Times New Roman"/>
          <w:szCs w:val="24"/>
        </w:rPr>
        <w:t xml:space="preserve"> αλλά σε παγκόσμιο επίπεδο, απλώς και μόνο γιατί δεν προστατεύονται.</w:t>
      </w:r>
    </w:p>
    <w:p w14:paraId="7A4EE4B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Αυτό το οποίο θα ήθελα να πω είναι ότι στο </w:t>
      </w:r>
      <w:proofErr w:type="spellStart"/>
      <w:r>
        <w:rPr>
          <w:rFonts w:eastAsia="Times New Roman" w:cs="Times New Roman"/>
          <w:szCs w:val="24"/>
        </w:rPr>
        <w:t>Πικέρμι</w:t>
      </w:r>
      <w:proofErr w:type="spellEnd"/>
      <w:r>
        <w:rPr>
          <w:rFonts w:eastAsia="Times New Roman" w:cs="Times New Roman"/>
          <w:szCs w:val="24"/>
        </w:rPr>
        <w:t xml:space="preserve"> μόνο μια κίνηση έχει γίνει όλα αυτά τα χρόνια -αν και όπως ανέφερα πριν, από το 1830 είναι γνωστή η συγκεκριμένη θέση- το 1982, όταν το </w:t>
      </w:r>
      <w:proofErr w:type="spellStart"/>
      <w:r>
        <w:rPr>
          <w:rFonts w:eastAsia="Times New Roman" w:cs="Times New Roman"/>
          <w:szCs w:val="24"/>
        </w:rPr>
        <w:t>Πικέρμι</w:t>
      </w:r>
      <w:proofErr w:type="spellEnd"/>
      <w:r>
        <w:rPr>
          <w:rFonts w:eastAsia="Times New Roman" w:cs="Times New Roman"/>
          <w:szCs w:val="24"/>
        </w:rPr>
        <w:t xml:space="preserve"> θεσμοθετήθηκε σαν Ζώνη Α΄ αρχαιολογικού ενδιαφέροντος. </w:t>
      </w:r>
    </w:p>
    <w:p w14:paraId="7A4EE4B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Υπάρχει ο αρχαιολογικός νόμος του 2002, αλλά επί της ουσίας δεν το προστατεύει, διότι μιλάμε για επτά εκατομμύρια χρόνια πριν που δεν υπήρχε ανθρώπινη παρουσία. Ο αρχαιολογικός νόμος και η Αρχαιολογική Υπηρεσία ουσιαστικά προστατεύουν εκεί που υπάρχουν ανθρώπινα κατάλοιπα, εργαλεία κ.λπ., κάτι το οποίο δεν ισχύει στο </w:t>
      </w:r>
      <w:proofErr w:type="spellStart"/>
      <w:r>
        <w:rPr>
          <w:rFonts w:eastAsia="Times New Roman" w:cs="Times New Roman"/>
          <w:szCs w:val="24"/>
        </w:rPr>
        <w:t>Πικέρμι</w:t>
      </w:r>
      <w:proofErr w:type="spellEnd"/>
      <w:r>
        <w:rPr>
          <w:rFonts w:eastAsia="Times New Roman" w:cs="Times New Roman"/>
          <w:szCs w:val="24"/>
        </w:rPr>
        <w:t>. Παρ’ όλα αυτά, στον βαθμό που μπορεί, και η Αρχαιολογική Υπηρεσία έχει δείξει και δείχνει ένα ενδιαφέρον για τη συγκεκριμένη περιοχή.</w:t>
      </w:r>
    </w:p>
    <w:p w14:paraId="7A4EE4B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να πω κάποιες προτάσεις. Πέραν της δημιουργίας θεσμικού πλαισίου προστασίας γεωλογικής κληρονομιάς, που είπατε και πιστεύω ότι υπάρχει η βούληση από το Υπουργείο να γίνει, πρέπει να είναι η καταγραφή και αποτύπωση των </w:t>
      </w:r>
      <w:proofErr w:type="spellStart"/>
      <w:r>
        <w:rPr>
          <w:rFonts w:eastAsia="Times New Roman" w:cs="Times New Roman"/>
          <w:szCs w:val="24"/>
        </w:rPr>
        <w:t>γεωτόπων</w:t>
      </w:r>
      <w:proofErr w:type="spellEnd"/>
      <w:r>
        <w:rPr>
          <w:rFonts w:eastAsia="Times New Roman" w:cs="Times New Roman"/>
          <w:szCs w:val="24"/>
        </w:rPr>
        <w:t xml:space="preserve"> πανελλήνια στο γεωγραφικό σύστημα πληροφοριών και να υπάρχει ειδική επιτροπή για την προστασία του </w:t>
      </w:r>
      <w:proofErr w:type="spellStart"/>
      <w:r>
        <w:rPr>
          <w:rFonts w:eastAsia="Times New Roman" w:cs="Times New Roman"/>
          <w:szCs w:val="24"/>
        </w:rPr>
        <w:t>γεωπεριβάλλοντος</w:t>
      </w:r>
      <w:proofErr w:type="spellEnd"/>
      <w:r>
        <w:rPr>
          <w:rFonts w:eastAsia="Times New Roman" w:cs="Times New Roman"/>
          <w:szCs w:val="24"/>
        </w:rPr>
        <w:t xml:space="preserve"> στο ΥΠΕΝ. </w:t>
      </w:r>
    </w:p>
    <w:p w14:paraId="7A4EE4B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Επίσης, θέλω να τονίσω τον αναπτυξιακό χαρακτήρα, που έχει η προστασία και η ανάδειξη του συγκεκριμένου χώρου, διότι έχουμε ένα πρόσφατο παράδειγμα στην Ελλάδα. Εκεί που πραγματικά ενδιαφέρθηκαν η πολιτεία και οι τοπικοί φορείς -και αναφέρομαι στο </w:t>
      </w:r>
      <w:proofErr w:type="spellStart"/>
      <w:r>
        <w:rPr>
          <w:rFonts w:eastAsia="Times New Roman" w:cs="Times New Roman"/>
          <w:szCs w:val="24"/>
        </w:rPr>
        <w:t>Σίγρι</w:t>
      </w:r>
      <w:proofErr w:type="spellEnd"/>
      <w:r>
        <w:rPr>
          <w:rFonts w:eastAsia="Times New Roman" w:cs="Times New Roman"/>
          <w:szCs w:val="24"/>
        </w:rPr>
        <w:t xml:space="preserve"> της Λέσβου- έχουμε σημαντικά αποτελέσματα. Κάτι αντίστοιχο μπορεί να γίνει και όσον αφορά το </w:t>
      </w:r>
      <w:proofErr w:type="spellStart"/>
      <w:r>
        <w:rPr>
          <w:rFonts w:eastAsia="Times New Roman" w:cs="Times New Roman"/>
          <w:szCs w:val="24"/>
        </w:rPr>
        <w:t>Πικέρμι</w:t>
      </w:r>
      <w:proofErr w:type="spellEnd"/>
      <w:r>
        <w:rPr>
          <w:rFonts w:eastAsia="Times New Roman" w:cs="Times New Roman"/>
          <w:szCs w:val="24"/>
        </w:rPr>
        <w:t xml:space="preserve"> για την Αττική.</w:t>
      </w:r>
    </w:p>
    <w:p w14:paraId="7A4EE4B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Χθες, στο Ευρωκοινοβούλιο που ήμουν στη συνάντηση για τον τουρισμό, ο πρόεδρος του Ευρωκοινοβουλίου αναφέρθηκε ειδικά στο θέμα «Ευρώπη ως τουριστικός προορισμός και ανάπτυξη εναλλακτικών μορφών τουρισμού». </w:t>
      </w:r>
      <w:proofErr w:type="spellStart"/>
      <w:r>
        <w:rPr>
          <w:rFonts w:eastAsia="Times New Roman" w:cs="Times New Roman"/>
          <w:szCs w:val="24"/>
        </w:rPr>
        <w:t>γεωτουρισμός</w:t>
      </w:r>
      <w:proofErr w:type="spellEnd"/>
      <w:r>
        <w:rPr>
          <w:rFonts w:eastAsia="Times New Roman" w:cs="Times New Roman"/>
          <w:szCs w:val="24"/>
        </w:rPr>
        <w:t>, λοιπόν. Είναι μια διάσταση και τουριστική και αναπτυξιακή και είναι πολύ σημαντική για τη χώρα μας.</w:t>
      </w:r>
    </w:p>
    <w:p w14:paraId="7A4EE4B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Θα ήθελα, επίσης, να πω ότι το συγκεκριμένο σημείο είναι κοντά στο αεροδρόμιο και κοντά στο λιμάνι της Ραφήνας. Θέλω να πω, δηλαδή, ότι και χωρικά μπορεί να αξιοποιηθεί σ’ αυτήν την κατεύθυνση.</w:t>
      </w:r>
    </w:p>
    <w:p w14:paraId="7A4EE4C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Θα ήθελα να πω δύο πράγματα, σχετικά με το τι γίνεται σήμερα. Εδώ και χρόνια από το Πανεπιστήμιο Αθηνών, από το τμήμα παλαιοντολογίας, γίνονται ανασκαφές στη θέση Ρεματιά. Τα αποτελέσματα, όπως είπα πριν, είναι εντυπωσιακά. </w:t>
      </w:r>
    </w:p>
    <w:p w14:paraId="7A4EE4C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Θα ήθελα να πω ότι και ο Δήμος Ραφήνας-</w:t>
      </w:r>
      <w:proofErr w:type="spellStart"/>
      <w:r>
        <w:rPr>
          <w:rFonts w:eastAsia="Times New Roman" w:cs="Times New Roman"/>
          <w:szCs w:val="24"/>
        </w:rPr>
        <w:t>Πικερμίου</w:t>
      </w:r>
      <w:proofErr w:type="spellEnd"/>
      <w:r>
        <w:rPr>
          <w:rFonts w:eastAsia="Times New Roman" w:cs="Times New Roman"/>
          <w:szCs w:val="24"/>
        </w:rPr>
        <w:t xml:space="preserve"> έχει δείξει σχετικό ενδιαφέρον και έχει δώσει και έναν χώρο, ένα δωμάτιο, όπου υπάρχουν κάποια από τα ευρήματα. Τα ευρήματα, όμως, είναι πάρα πολλά. Άρα, το ζητούμενο αυτή τη στιγμή είναι να γίνει παλαιοντολογικό μουσείο στον χώρο, ένα ευρύ παλαιοντολογικό πάρκο και ένα παλαιοντολογικό μουσείο που μπορεί να εξελιχθεί και σε μουσείο φυσικής ιστορίας.</w:t>
      </w:r>
    </w:p>
    <w:p w14:paraId="7A4EE4C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Θα καταθέσω μια πρόσφατη συνέντευξη του ομότιμου καθηγητή κ. Θεοδώρου, παλαιοντολόγου, που είναι υπεύθυνος των ανασκαφών, στην εφημερίδα «</w:t>
      </w:r>
      <w:r>
        <w:rPr>
          <w:rFonts w:eastAsia="Times New Roman" w:cs="Times New Roman"/>
          <w:szCs w:val="24"/>
          <w:lang w:val="en-US"/>
        </w:rPr>
        <w:t>MARATHON</w:t>
      </w:r>
      <w:r>
        <w:rPr>
          <w:rFonts w:eastAsia="Times New Roman" w:cs="Times New Roman"/>
          <w:szCs w:val="24"/>
        </w:rPr>
        <w:t xml:space="preserve"> </w:t>
      </w:r>
      <w:r>
        <w:rPr>
          <w:rFonts w:eastAsia="Times New Roman" w:cs="Times New Roman"/>
          <w:szCs w:val="24"/>
          <w:lang w:val="en-US"/>
        </w:rPr>
        <w:t>PRESS</w:t>
      </w:r>
      <w:r>
        <w:rPr>
          <w:rFonts w:eastAsia="Times New Roman" w:cs="Times New Roman"/>
          <w:szCs w:val="24"/>
        </w:rPr>
        <w:t xml:space="preserve">», όπου αναφέρει στοιχεία τη συγκεκριμένη θέση. </w:t>
      </w:r>
    </w:p>
    <w:p w14:paraId="7A4EE4C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Χαρούλα (Χαρά) Καφαντάρη καταθέτει για τα Πρακτικά την προαναφερθείσα συνέντευξη, η οποία βρίσκεται στο αρχείο του Τμήματος Γραμματείας της Διεύθυνσης Στενογραφίας και  Πρακτικών της Βουλής)</w:t>
      </w:r>
    </w:p>
    <w:p w14:paraId="7A4EE4C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Θέλω να πω τελικά ότι υπάρχουν και κονδύλια. Υπάρχουν κονδύλια του ΕΣΠΑ και προγράμματα </w:t>
      </w:r>
      <w:proofErr w:type="spellStart"/>
      <w:r>
        <w:rPr>
          <w:rFonts w:eastAsia="Times New Roman" w:cs="Times New Roman"/>
          <w:szCs w:val="24"/>
          <w:lang w:val="en-US"/>
        </w:rPr>
        <w:t>Interreg</w:t>
      </w:r>
      <w:proofErr w:type="spellEnd"/>
      <w:r>
        <w:rPr>
          <w:rFonts w:eastAsia="Times New Roman" w:cs="Times New Roman"/>
          <w:szCs w:val="24"/>
        </w:rPr>
        <w:t xml:space="preserve">, που αφορούν </w:t>
      </w:r>
      <w:proofErr w:type="spellStart"/>
      <w:r>
        <w:rPr>
          <w:rFonts w:eastAsia="Times New Roman" w:cs="Times New Roman"/>
          <w:szCs w:val="24"/>
        </w:rPr>
        <w:t>γεωτόπους</w:t>
      </w:r>
      <w:proofErr w:type="spellEnd"/>
      <w:r>
        <w:rPr>
          <w:rFonts w:eastAsia="Times New Roman" w:cs="Times New Roman"/>
          <w:szCs w:val="24"/>
        </w:rPr>
        <w:t xml:space="preserve">. Όλα αυτά, πιστεύω, πρέπει να αξιοποιηθούν για την ανάδειξη του </w:t>
      </w:r>
      <w:proofErr w:type="spellStart"/>
      <w:r>
        <w:rPr>
          <w:rFonts w:eastAsia="Times New Roman" w:cs="Times New Roman"/>
          <w:szCs w:val="24"/>
        </w:rPr>
        <w:t>Πικερμίου</w:t>
      </w:r>
      <w:proofErr w:type="spellEnd"/>
      <w:r>
        <w:rPr>
          <w:rFonts w:eastAsia="Times New Roman" w:cs="Times New Roman"/>
          <w:szCs w:val="24"/>
        </w:rPr>
        <w:t>.</w:t>
      </w:r>
    </w:p>
    <w:p w14:paraId="7A4EE4C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Θα έλεγα, λοιπόν, επειδή υπάρχει η πολιτική βούληση του Υπουργείου για το συγκεκριμένο θέμα, το Υπουργείο Περιβάλλοντος πρέπει να αναλάβει  πρωτοβουλία, μαζί με το Υπουργείο Πολιτισμού, το Υπουργείο Παιδείας, το πανεπιστήμιο, το Υπουργείο Εσωτερικών. Έχει λόγο σ’ αυτό το θέμα και η τοπική αυτοδιοίκηση και ειδικά η περιφέρεια, διότι η παλιά νομαρχία είχε δώσει κάποια χρήματα και υπήρχε μια συμφωνία, η οποία δεν προχώρησε κ.λπ.. Επειδή καμμία κυβέρνηση μέχρι σήμερα δεν </w:t>
      </w:r>
      <w:r>
        <w:rPr>
          <w:rFonts w:eastAsia="Times New Roman" w:cs="Times New Roman"/>
          <w:szCs w:val="24"/>
        </w:rPr>
        <w:lastRenderedPageBreak/>
        <w:t>έχει πάρει πρωτοβουλία για την ανάδειξη του συγκεκριμένου χώρου, της «Ακρόπολης» της παλαιοντολογίας, όπως είπα, πρέπει να προχωρήσουμε ταχέως: Πρώτον, γιατί μας ενδιαφέρει η πολιτιστική μας κληρονομιά, μας ενδιαφέρει ο πλούτος, που υπάρχει στη γη, διότι  δεν είναι μόνο τα αρχαιολογικά ευρήματα, είναι και τα παλαιοντολογικά ευρήματα εξίσου σημαντικά ειδικά στον συγκεκριμένο χώρο. Αυτό το οφείλουμε, πρώτα απ’ όλα, στην επιστήμη, δεύτερον, στην πατρίδα μας, την ανάδειξη αυτού του πλούτου και βέβαια, στις επόμενες γενιές, γιατί αυτό έχει να κάνει και με την εξέλιξη γενικότερα, με την εξέλιξη του ανθρώπου, με την εξέλιξη της ζωής, έχει να κάνει με πάρα πολλά πάνω στον πλανήτη μας.</w:t>
      </w:r>
    </w:p>
    <w:p w14:paraId="7A4EE4C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A4EE4C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Και να βάλω και μια άλλη διάσταση…</w:t>
      </w:r>
    </w:p>
    <w:p w14:paraId="7A4EE4C8"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συνάδελφε, ολοκληρώσατε.</w:t>
      </w:r>
    </w:p>
    <w:p w14:paraId="7A4EE4C9"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Επειδή τα ακραία καιρικά φαινόμενα είναι πλέον όχι καθημερινά, αλλά πολύ συχνά, επείγει η αξιοποίηση του χώρου, γιατί πραγματικά κινδυνεύει. Διότι, καταλαβαίνετε τι θέλω να πω σε σχέση με… </w:t>
      </w:r>
    </w:p>
    <w:p w14:paraId="7A4EE4C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A4EE4CB"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συνάδελφε, παρακαλώ, ολοκληρώσατε.</w:t>
      </w:r>
    </w:p>
    <w:p w14:paraId="7A4EE4CC"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…την κλιματική αλλαγή. </w:t>
      </w:r>
    </w:p>
    <w:p w14:paraId="7A4EE4C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A4EE4CE"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Και εμείς ευχαριστούμε.</w:t>
      </w:r>
    </w:p>
    <w:p w14:paraId="7A4EE4C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έχει τον λόγο. </w:t>
      </w:r>
    </w:p>
    <w:p w14:paraId="7A4EE4D0"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Κατ’ αρχάς, σε συνέχεια της πρώτης μου απάντησης, νομίζω, κυρία Καφαντάρη, ότι θα συμφωνήσουμε αυτή η επιτροπή, η ομάδα εργασίας, που θα κάνουμε για το θεσμικό πλαίσιο </w:t>
      </w:r>
      <w:proofErr w:type="spellStart"/>
      <w:r>
        <w:rPr>
          <w:rFonts w:eastAsia="Times New Roman" w:cs="Times New Roman"/>
          <w:szCs w:val="24"/>
        </w:rPr>
        <w:t>γεωτόπων</w:t>
      </w:r>
      <w:proofErr w:type="spellEnd"/>
      <w:r>
        <w:rPr>
          <w:rFonts w:eastAsia="Times New Roman" w:cs="Times New Roman"/>
          <w:szCs w:val="24"/>
        </w:rPr>
        <w:t xml:space="preserve"> να αποτελέσει τον πρόδρομο μιας επιτροπής αντίστοιχης του δικτύου «Φύση 2000», να έχει δηλαδή μόνιμα χαρακτηριστικά, γιατί πρέπει να ολοκληρώσουμε θεσμικό πλαίσιο και γνωμοδοτήσεις. Άρα, δεν διαφωνώ καθόλου με την πρόταση την οποία καταθέσατε και εσείς. </w:t>
      </w:r>
    </w:p>
    <w:p w14:paraId="7A4EE4D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Όσον αφορά τώρα για το </w:t>
      </w:r>
      <w:proofErr w:type="spellStart"/>
      <w:r>
        <w:rPr>
          <w:rFonts w:eastAsia="Times New Roman" w:cs="Times New Roman"/>
          <w:szCs w:val="24"/>
        </w:rPr>
        <w:t>Πικέρμι</w:t>
      </w:r>
      <w:proofErr w:type="spellEnd"/>
      <w:r>
        <w:rPr>
          <w:rFonts w:eastAsia="Times New Roman" w:cs="Times New Roman"/>
          <w:szCs w:val="24"/>
        </w:rPr>
        <w:t xml:space="preserve">, συμφωνώ απολύτως, το </w:t>
      </w:r>
      <w:proofErr w:type="spellStart"/>
      <w:r>
        <w:rPr>
          <w:rFonts w:eastAsia="Times New Roman" w:cs="Times New Roman"/>
          <w:szCs w:val="24"/>
        </w:rPr>
        <w:t>Πικέρμι</w:t>
      </w:r>
      <w:proofErr w:type="spellEnd"/>
      <w:r>
        <w:rPr>
          <w:rFonts w:eastAsia="Times New Roman" w:cs="Times New Roman"/>
          <w:szCs w:val="24"/>
        </w:rPr>
        <w:t xml:space="preserve"> είναι από τα πιο σημαντικά γεωλογικά μνημεία της Ευρώπης, ο «Παρθενώνας» της παλαιοντολογίας, με ανασκαφές από το 1935. Σε τουλάχιστον τέσσερις θέσεις υπάρχουν ευρήματα ηλικίας επτά έως </w:t>
      </w:r>
      <w:proofErr w:type="spellStart"/>
      <w:r>
        <w:rPr>
          <w:rFonts w:eastAsia="Times New Roman" w:cs="Times New Roman"/>
          <w:szCs w:val="24"/>
        </w:rPr>
        <w:t>επτάμισι</w:t>
      </w:r>
      <w:proofErr w:type="spellEnd"/>
      <w:r>
        <w:rPr>
          <w:rFonts w:eastAsia="Times New Roman" w:cs="Times New Roman"/>
          <w:szCs w:val="24"/>
        </w:rPr>
        <w:t xml:space="preserve"> εκατομμυρίων χρόνων και είναι γεγονός ότι υπάρχει κηρυγμένος αρχαιολογικός χώρος. Όμως, μετά την εφαρμογή του ισχύοντος αρχαιολογικού νόμου, όπως είπατε, του 2002, δεν εμπίπτουν στις διατάξεις της αρχαιολογικής νομοθεσίας αυτά τα ευρήματα, εφόσον δεν αφορούν ανθρωπογενή -ας το πούμε έτσι- παλαιότερη δραστηριότητα. </w:t>
      </w:r>
    </w:p>
    <w:p w14:paraId="7A4EE4D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Τα κατάλοιπα, λοιπόν, ως μνημεία της φύσης πλέον εμπίπτουν στον 1650 με τον ν.3937 όπως τροποποιήθηκε, όπου υπάρχει το κενό, όπως είπαμε, της κατάταξης. </w:t>
      </w:r>
    </w:p>
    <w:p w14:paraId="7A4EE4D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Έχω ενημερωθεί για τις τρεις ζώνες στη Δημοτική Ενότητα </w:t>
      </w:r>
      <w:proofErr w:type="spellStart"/>
      <w:r>
        <w:rPr>
          <w:rFonts w:eastAsia="Times New Roman" w:cs="Times New Roman"/>
          <w:szCs w:val="24"/>
        </w:rPr>
        <w:t>Πικερμίου</w:t>
      </w:r>
      <w:proofErr w:type="spellEnd"/>
      <w:r>
        <w:rPr>
          <w:rFonts w:eastAsia="Times New Roman" w:cs="Times New Roman"/>
          <w:szCs w:val="24"/>
        </w:rPr>
        <w:t xml:space="preserve">, τον κηρυγμένο αρχαιολογικό χώρο, τη θεσμοθετημένη Ζώνη Απολύτου Προστασίας, αλλά και τη Ζώνη Μέσης Προστασίας </w:t>
      </w:r>
      <w:r>
        <w:rPr>
          <w:rFonts w:eastAsia="Times New Roman" w:cs="Times New Roman"/>
          <w:szCs w:val="24"/>
        </w:rPr>
        <w:lastRenderedPageBreak/>
        <w:t xml:space="preserve">Τοπίων Αρχαιολογικών Χώρων και Μνημείων, που δεν μπορούν να καλύψουν αυτά που χρειάζεται το παλαιοντολογικό πάρκο και ο χώρος του </w:t>
      </w:r>
      <w:proofErr w:type="spellStart"/>
      <w:r>
        <w:rPr>
          <w:rFonts w:eastAsia="Times New Roman" w:cs="Times New Roman"/>
          <w:szCs w:val="24"/>
        </w:rPr>
        <w:t>Πικερμίου</w:t>
      </w:r>
      <w:proofErr w:type="spellEnd"/>
      <w:r>
        <w:rPr>
          <w:rFonts w:eastAsia="Times New Roman" w:cs="Times New Roman"/>
          <w:szCs w:val="24"/>
        </w:rPr>
        <w:t>.</w:t>
      </w:r>
    </w:p>
    <w:p w14:paraId="7A4EE4D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Όσον αφορά τα τέσσερα καθεστώτα προστασίας, τα οποία θα μπορούσαμε να εκκινήσουμε ως πρόθεση, για να χαρακτηριστεί ως τέτοιο το </w:t>
      </w:r>
      <w:proofErr w:type="spellStart"/>
      <w:r>
        <w:rPr>
          <w:rFonts w:eastAsia="Times New Roman" w:cs="Times New Roman"/>
          <w:szCs w:val="24"/>
        </w:rPr>
        <w:t>Πικέρμι</w:t>
      </w:r>
      <w:proofErr w:type="spellEnd"/>
      <w:r>
        <w:rPr>
          <w:rFonts w:eastAsia="Times New Roman" w:cs="Times New Roman"/>
          <w:szCs w:val="24"/>
        </w:rPr>
        <w:t>, θα έλεγα να μην εξεταστεί το θέμα του εθνικού πάρκου, που είναι πολύ, αν θέλετε, μακριά από τα χαρακτηριστικά που έχει ο χώρος, όπως επίσης και ο τέταρτος χαρακτηρισμός, αυτός του προστατευόμενου φυσικού σχηματισμού δεν είναι αντίστοιχος.</w:t>
      </w:r>
    </w:p>
    <w:p w14:paraId="7A4EE4D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Άρα, λοιπόν, θα πρέπει να οδηγηθούμε -ως εκκίνηση το προτείνω αυτό- στο να χαρακτηρίσουμε το συγκεκριμένο </w:t>
      </w:r>
      <w:proofErr w:type="spellStart"/>
      <w:r>
        <w:rPr>
          <w:rFonts w:eastAsia="Times New Roman" w:cs="Times New Roman"/>
          <w:szCs w:val="24"/>
        </w:rPr>
        <w:t>γεώτοπο</w:t>
      </w:r>
      <w:proofErr w:type="spellEnd"/>
      <w:r>
        <w:rPr>
          <w:rFonts w:eastAsia="Times New Roman" w:cs="Times New Roman"/>
          <w:szCs w:val="24"/>
        </w:rPr>
        <w:t xml:space="preserve"> ως περιφερειακό </w:t>
      </w:r>
      <w:proofErr w:type="spellStart"/>
      <w:r>
        <w:rPr>
          <w:rFonts w:eastAsia="Times New Roman" w:cs="Times New Roman"/>
          <w:szCs w:val="24"/>
        </w:rPr>
        <w:t>γεωπάρκο</w:t>
      </w:r>
      <w:proofErr w:type="spellEnd"/>
      <w:r>
        <w:rPr>
          <w:rFonts w:eastAsia="Times New Roman" w:cs="Times New Roman"/>
          <w:szCs w:val="24"/>
        </w:rPr>
        <w:t xml:space="preserve"> ή προστατευόμενο τοπίο. Είναι οι δύο θεσμικές, αν θέλετε, διαδρομές που επιλέγουμε.</w:t>
      </w:r>
    </w:p>
    <w:p w14:paraId="7A4EE4D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Εμείς συμφωνούμε και έχουμε κάνει ήδη μία αλληλογραφία με το ΙΓΜΕ αυτές τις μέρες μετά την ερώτησή σας. Συμφωνούμε, δηλαδή, με την πρόταση που μας έχει κατατεθεί, να ενταχθεί ο χώρος σε περιφερειακό πάρκο, με προεδρικό διάταγμα. Για αυτόν τον λόγο, λοιπόν, θα ξεκινήσουμε την εκπόνηση διαχειριστικού σχεδίου με το ΙΓΜΕ, ώστε να έχουμε σχέδιο για την κήρυξη του προεδρικού διατάγματος και βέβαια θα πρέπει να κάνουμε ακόμη μία συζήτηση πιθανώς εδώ στη Βουλή για φορέα διαχείρισης. Πρέπει να ολοκληρώσουμε για τον συγκεκριμένο χώρο αυτή τη διαδικασία της κήρυξης προεδρικού διατάγματος με φορέα διαχείρισης και να ενταχθεί το πάρκο </w:t>
      </w:r>
      <w:proofErr w:type="spellStart"/>
      <w:r>
        <w:rPr>
          <w:rFonts w:eastAsia="Times New Roman" w:cs="Times New Roman"/>
          <w:szCs w:val="24"/>
        </w:rPr>
        <w:t>Πικερμίου</w:t>
      </w:r>
      <w:proofErr w:type="spellEnd"/>
      <w:r>
        <w:rPr>
          <w:rFonts w:eastAsia="Times New Roman" w:cs="Times New Roman"/>
          <w:szCs w:val="24"/>
        </w:rPr>
        <w:t xml:space="preserve"> στο παγκόσμιο δίκτυο </w:t>
      </w:r>
      <w:proofErr w:type="spellStart"/>
      <w:r>
        <w:rPr>
          <w:rFonts w:eastAsia="Times New Roman" w:cs="Times New Roman"/>
          <w:szCs w:val="24"/>
        </w:rPr>
        <w:t>γεωτόπων</w:t>
      </w:r>
      <w:proofErr w:type="spellEnd"/>
      <w:r>
        <w:rPr>
          <w:rFonts w:eastAsia="Times New Roman" w:cs="Times New Roman"/>
          <w:szCs w:val="24"/>
        </w:rPr>
        <w:t xml:space="preserve">. </w:t>
      </w:r>
    </w:p>
    <w:p w14:paraId="7A4EE4D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Απλώς να πούμε ότι είναι μία ευτυχής συγκυρία ότι αυτή την περίοδο έχουμε και μία πρόταση του Ινστιτούτου Γεωλογικών Μελετών, η οποία ουσιαστικά έχει να κάνει με την </w:t>
      </w:r>
      <w:proofErr w:type="spellStart"/>
      <w:r>
        <w:rPr>
          <w:rFonts w:eastAsia="Times New Roman" w:cs="Times New Roman"/>
          <w:szCs w:val="24"/>
        </w:rPr>
        <w:t>γεωποικιλότητα</w:t>
      </w:r>
      <w:proofErr w:type="spellEnd"/>
      <w:r>
        <w:rPr>
          <w:rFonts w:eastAsia="Times New Roman" w:cs="Times New Roman"/>
          <w:szCs w:val="24"/>
        </w:rPr>
        <w:t xml:space="preserve"> και την </w:t>
      </w:r>
      <w:proofErr w:type="spellStart"/>
      <w:r>
        <w:rPr>
          <w:rFonts w:eastAsia="Times New Roman" w:cs="Times New Roman"/>
          <w:szCs w:val="24"/>
        </w:rPr>
        <w:lastRenderedPageBreak/>
        <w:t>γεωδιατήρηση</w:t>
      </w:r>
      <w:proofErr w:type="spellEnd"/>
      <w:r>
        <w:rPr>
          <w:rFonts w:eastAsia="Times New Roman" w:cs="Times New Roman"/>
          <w:szCs w:val="24"/>
        </w:rPr>
        <w:t xml:space="preserve">. Είναι αυτήν την περίοδο σε στάδιο έγκρισης με τη χρήση καινοτόμων εργαλείων </w:t>
      </w:r>
      <w:r>
        <w:rPr>
          <w:rFonts w:eastAsia="Times New Roman" w:cs="Times New Roman"/>
          <w:szCs w:val="24"/>
          <w:lang w:val="en-US"/>
        </w:rPr>
        <w:t>IUGS</w:t>
      </w:r>
      <w:r>
        <w:rPr>
          <w:rFonts w:eastAsia="Times New Roman" w:cs="Times New Roman"/>
          <w:szCs w:val="24"/>
        </w:rPr>
        <w:t xml:space="preserve"> και αφορούν και σε σύνδεση με το τουριστικό προϊόν και το φυσικό  κεφάλαιο. Άρα, είναι μία πρωτοβουλία, που πρέπει να τη δούμε σε συνεργασία και με το Υπουργείο Τουρισμού, για τα χρηματοδοτικά εργαλεία. Όμως, και με το Υπουργείο Πολιτισμού πρέπει να κάνουμε μία διαδικασία διυπουργική, για να μπορέσουμε να προχωρήσουμε σε πιο σταθερά βήματα για την ανάδειξη, του </w:t>
      </w:r>
      <w:proofErr w:type="spellStart"/>
      <w:r>
        <w:rPr>
          <w:rFonts w:eastAsia="Times New Roman" w:cs="Times New Roman"/>
          <w:szCs w:val="24"/>
        </w:rPr>
        <w:t>Πικερμίου</w:t>
      </w:r>
      <w:proofErr w:type="spellEnd"/>
      <w:r>
        <w:rPr>
          <w:rFonts w:eastAsia="Times New Roman" w:cs="Times New Roman"/>
          <w:szCs w:val="24"/>
        </w:rPr>
        <w:t>, με βάση όμως την πρότασή μας, για να πάμε σε προεδρικό διάταγμα προστασίας.</w:t>
      </w:r>
    </w:p>
    <w:p w14:paraId="7A4EE4D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A4EE4D9"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7A4EE4D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Συνεχίζουμε με την τρίτη με αριθμό 1521/22-9-2017 επίκαιρη ερώτηση πρώτου κύκλου του Ε΄ Αντιπροέδρου της Βουλής και Βουλευτή Δωδεκανήσου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με θέμα: «Εγκλωβισμός προσφύγων και μεταναστών στα νησιά».</w:t>
      </w:r>
    </w:p>
    <w:p w14:paraId="7A4EE4D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 για δύο λεπτά.</w:t>
      </w:r>
    </w:p>
    <w:p w14:paraId="7A4EE4DC"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Κύριε Πρόεδρε, η εκτίμησή μου προς τον Υπουργό, τον κ. </w:t>
      </w:r>
      <w:proofErr w:type="spellStart"/>
      <w:r>
        <w:rPr>
          <w:rFonts w:eastAsia="Times New Roman" w:cs="Times New Roman"/>
          <w:szCs w:val="24"/>
        </w:rPr>
        <w:t>Μουζάλα</w:t>
      </w:r>
      <w:proofErr w:type="spellEnd"/>
      <w:r>
        <w:rPr>
          <w:rFonts w:eastAsia="Times New Roman" w:cs="Times New Roman"/>
          <w:szCs w:val="24"/>
        </w:rPr>
        <w:t xml:space="preserve">, είναι δεδομένη και βεβαίως αναγνωρίζω και την τεράστια προσπάθεια που προσωπικά καταβάλλει. Όμως, αυτή η ερώτησή μου, είναι, πιστεύω, γενικότερου ενδιαφέροντος, παρ’ ότι σε μία γραπτή ερώτηση το Υπουργείο -γιατί τις απαντήσεις στις γραπτές ερωτήσεις, όπως ξέρετε, τις κάνουν υπηρεσιακοί παράγοντες- μου απαντά και μου συνιστά ότι δεν πρέπει </w:t>
      </w:r>
      <w:r>
        <w:rPr>
          <w:rFonts w:eastAsia="Times New Roman" w:cs="Times New Roman"/>
          <w:szCs w:val="24"/>
        </w:rPr>
        <w:lastRenderedPageBreak/>
        <w:t xml:space="preserve">να αποτελεί αντικείμενο μικροπολιτικών σκοπιμοτήτων η μεταναστευτική πολιτική, αλλά να χαράσσεται σε κεντρικό επίπεδο. </w:t>
      </w:r>
    </w:p>
    <w:p w14:paraId="7A4EE4D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Βεβαίως, αυτός είναι ένας υπαινιγμός ότι συζητούμε μικροπολιτικά. Εγώ, όμως, δεν ήρθα εδώ για να συζητήσω μικροπολιτικά, αλλά για να συζητήσω «</w:t>
      </w:r>
      <w:proofErr w:type="spellStart"/>
      <w:r>
        <w:rPr>
          <w:rFonts w:eastAsia="Times New Roman" w:cs="Times New Roman"/>
          <w:szCs w:val="24"/>
        </w:rPr>
        <w:t>μεγαλοπολιτικά</w:t>
      </w:r>
      <w:proofErr w:type="spellEnd"/>
      <w:r>
        <w:rPr>
          <w:rFonts w:eastAsia="Times New Roman" w:cs="Times New Roman"/>
          <w:szCs w:val="24"/>
        </w:rPr>
        <w:t xml:space="preserve">». Η ερώτηση, κατά συνέπεια, απευθύνεται προς την Κυβέρνηση και βεβαίως και προς το πρόσωπο του Πρωθυπουργού. </w:t>
      </w:r>
    </w:p>
    <w:p w14:paraId="7A4EE4D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Για ποιον λόγο; Εδώ, έχουμε ένα μεγάλο πρόβλημα. Από τη μια πλευρά ξέρουμε ότι ο Προέδρος της Τουρκίας, </w:t>
      </w:r>
      <w:proofErr w:type="spellStart"/>
      <w:r>
        <w:rPr>
          <w:rFonts w:eastAsia="Times New Roman" w:cs="Times New Roman"/>
          <w:szCs w:val="24"/>
        </w:rPr>
        <w:t>Ερντογάν</w:t>
      </w:r>
      <w:proofErr w:type="spellEnd"/>
      <w:r>
        <w:rPr>
          <w:rFonts w:eastAsia="Times New Roman" w:cs="Times New Roman"/>
          <w:szCs w:val="24"/>
        </w:rPr>
        <w:t xml:space="preserve">, απειλεί την κ. </w:t>
      </w:r>
      <w:proofErr w:type="spellStart"/>
      <w:r>
        <w:rPr>
          <w:rFonts w:eastAsia="Times New Roman" w:cs="Times New Roman"/>
          <w:szCs w:val="24"/>
        </w:rPr>
        <w:t>Μέρκελ</w:t>
      </w:r>
      <w:proofErr w:type="spellEnd"/>
      <w:r>
        <w:rPr>
          <w:rFonts w:eastAsia="Times New Roman" w:cs="Times New Roman"/>
          <w:szCs w:val="24"/>
        </w:rPr>
        <w:t xml:space="preserve"> να ανοίξει τους κρουνούς για να έρθουν οι πρόσφυγες στην Ευρώπη. Άλλο αν δεν το κάνει, αλλά απειλεί. Αντιλαμβάνεστε ότι και μόνο η απειλή είναι αρκετή. Αν όμως το κάνει, αντιλαμβάνεστε ότι τα νησιά τα δικά μας, όπως είναι σήμερα, θα κατακλυστούν από τέτοιους αριθμούς, που ουσιαστικά δεν θα ανήκουν στους κατοίκους τους. Και οι κάτοικοι στα μικρά νησιά δεν θα είναι στην πλειοψηφία τους Έλληνες. Θα είναι οι μετανάστες, αυτά δηλαδή τα δύο εκατομμύρια που περιμένουν στην Τουρκία. Θα μου πείτε ότι αυτό είναι ένα σενάριο. Δεν είναι σενάριο, όταν βγαίνει ένας πρόεδρος κράτους επισήμως στην τηλεόραση και το λέει καθημερινά και απειλεί εμμέσως τη Γερμανία να πάρει μέτρα σχετικά με τα πιστεύω του και αυτά τα οποία ο ίδιος θέλει να προάγει για τη χώρα του. </w:t>
      </w:r>
    </w:p>
    <w:p w14:paraId="7A4EE4D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Κατά συνέπεια, λοιπόν, το πρόβλημα δεν είναι τόσο απλό και γι’ αυτό το θέτω έτσι. Εκείνο, λοιπόν, που θέτω είναι το εξής: Εγώ είχα υποστηρίξει εξ αρχής, προτού αναλάβετε, κύριε </w:t>
      </w:r>
      <w:proofErr w:type="spellStart"/>
      <w:r>
        <w:rPr>
          <w:rFonts w:eastAsia="Times New Roman" w:cs="Times New Roman"/>
          <w:szCs w:val="24"/>
        </w:rPr>
        <w:t>Μουζάλα</w:t>
      </w:r>
      <w:proofErr w:type="spellEnd"/>
      <w:r>
        <w:rPr>
          <w:rFonts w:eastAsia="Times New Roman" w:cs="Times New Roman"/>
          <w:szCs w:val="24"/>
        </w:rPr>
        <w:t xml:space="preserve">, το Υπουργείο, ότι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θα έπρεπε να γίνεται καταγραφή και την επομένη μέρα ο πληθυσμός που έρχεται να μεταφέρεται στην ενδοχώρα και εκεί να μένει από την πρώτη στιγμή. Δυστυχώς όμως, αυτό δεν έγινε. Και σήμερα, που δεν υπάρχει χώρος υποδοχής στην ενδοχώρα, κατ’ ανάγκη εγκλωβίζονται, </w:t>
      </w:r>
      <w:r>
        <w:rPr>
          <w:rFonts w:eastAsia="Times New Roman" w:cs="Times New Roman"/>
          <w:szCs w:val="24"/>
        </w:rPr>
        <w:lastRenderedPageBreak/>
        <w:t xml:space="preserve">απ’ ό,τι καταγγέλλουν οι κάτοικοι, η τοπική αυτοδιοίκηση, ακόμα και άλλοι φορείς, όπως η Εκκλησία,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w:t>
      </w:r>
    </w:p>
    <w:p w14:paraId="7A4EE4E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Άρα λοιπόν, εκείνο το πρόβλημα το οποίο μας απασχολεί και θέλω να απαντήσετε είναι εάν μπορεί να γίνει αυτό, δηλαδή να είναι αποκλειστικά χώροι καταγραφής και προώθησης. Εάν δεν μπορεί να γίνει αυτό, πώς αντιμετωπίζετε ένα τέτοιο ενδεχόμενο που κάθε μέρα μας το λέει ο Πρόεδρος της Τουρκίας, ο κ. </w:t>
      </w:r>
      <w:proofErr w:type="spellStart"/>
      <w:r>
        <w:rPr>
          <w:rFonts w:eastAsia="Times New Roman" w:cs="Times New Roman"/>
          <w:szCs w:val="24"/>
        </w:rPr>
        <w:t>Ερντογάν</w:t>
      </w:r>
      <w:proofErr w:type="spellEnd"/>
      <w:r>
        <w:rPr>
          <w:rFonts w:eastAsia="Times New Roman" w:cs="Times New Roman"/>
          <w:szCs w:val="24"/>
        </w:rPr>
        <w:t xml:space="preserve">; </w:t>
      </w:r>
    </w:p>
    <w:p w14:paraId="7A4EE4E1"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Πρόεδρε. </w:t>
      </w:r>
    </w:p>
    <w:p w14:paraId="7A4EE4E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A4EE4E3"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Κύριε Πρόεδρε, κυρίες και κύριοι Βουλευτές, ο κ. Κρεμαστινός ήταν γνωστός πέρα από την επιστημονική του επάρκεια και για την ευγένεια με την οποία αντιμετώπιζε την ιατρική και τους συναδέλφους του. Αυτό δεν θα μπορούσε παρά να τον συνοδεύει και στο δεύτερο μέρος της ζωής του, στην πολιτική του καριέρα. </w:t>
      </w:r>
    </w:p>
    <w:p w14:paraId="7A4EE4E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xml:space="preserve">, κάνετε ένα σημαντικό λάθος.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φτιάχτηκαν στη λογική του ότι γίνεται η καταγραφή και μετά οι άνθρωποι αυτοί παίρνουν το κομμάτι που νομικά δικαιούνται. Γίνεται προσπάθεια για όσους είναι για να επιστραφούν στις χώρες τους. Όσοι είναι να πάρουν άσυλο ή δικαιούνται να το ζητήσουν μεταφέρονται στην ενδοχώρα. </w:t>
      </w:r>
    </w:p>
    <w:p w14:paraId="7A4EE4E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Ευτυχώς, μεσολάβησε η συμφωνία Ευρώπης-Τουρκίας, την οποία είμαι βέβαιος ότι κι εσείς υποστηρίζετε. Τα αποτελέσματά της είναι ορατά. Το 2015, μέχρι τις 20 Μαρτίου περίπου, που άρχισε να εφαρμόζεται η συμφωνία, οι ροές ήταν δέκα χιλιάδες άνθρωποι την ημέρα. Μετά το κλείσιμο των </w:t>
      </w:r>
      <w:r>
        <w:rPr>
          <w:rFonts w:eastAsia="Times New Roman" w:cs="Times New Roman"/>
          <w:szCs w:val="24"/>
        </w:rPr>
        <w:lastRenderedPageBreak/>
        <w:t xml:space="preserve">συνόρων από την κεντρική Ευρώπη μέχρι τα Σκόπια και την </w:t>
      </w:r>
      <w:proofErr w:type="spellStart"/>
      <w:r>
        <w:rPr>
          <w:rFonts w:eastAsia="Times New Roman" w:cs="Times New Roman"/>
          <w:szCs w:val="24"/>
        </w:rPr>
        <w:t>Ειδομένη</w:t>
      </w:r>
      <w:proofErr w:type="spellEnd"/>
      <w:r>
        <w:rPr>
          <w:rFonts w:eastAsia="Times New Roman" w:cs="Times New Roman"/>
          <w:szCs w:val="24"/>
        </w:rPr>
        <w:t xml:space="preserve"> έπεσαν στις δυόμισι με τρεις χιλιάδες την ημέρα. Μετά τη συμφωνία έπεσαν στους εβδομήντα με ογδόντα χιλιάδες την ημέρα. </w:t>
      </w:r>
    </w:p>
    <w:p w14:paraId="7A4EE4E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Έχετε δίκιο ότι παρατηρείται αυτή τη στιγμή σε συγκεκριμένα νησιά, στη Σάμο και στη Μυτιλήνη, ένας υπερπληθυσμός που δημιουργεί προβλήματα, κατ’ αρχάς, στις συνθήκες διαβίωσης των μεταναστών και προσφύγων με τις οποίες υπάρχει πραγματικά πρόβλημα και προσπαθούμε να το λύσουμε. Βέβαια, αυτό δεν μπορεί παρά να έχει και μικρές ακόμη επιπτώσεις στη ζωή των κατοίκων. Νομίζω ότι δεν πρέπει να βγάζουμε μόνοι μας τα μάτια μας. </w:t>
      </w:r>
    </w:p>
    <w:p w14:paraId="7A4EE4E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Θέλω να σας πω, κύριε καθηγητά, κύριε Βουλευτά, ότι αυτά τα οποία περιγράφονται από συγκεκριμένους κύκλους δεν ισχύουν. Τι έρχεται να το αποδείξει αυτό; Έρχεται να το αποδείξει η τεράστια αύξηση τουρισμού που υπήρξε σε αυτά τα νησιά. Εάν υπήρχε αυτή η αύξηση της εγκληματικότητας, εάν υπήρχε αυτή η αύξηση της παραβατικότητας, εάν μετανάστες γυρνούσαν ξυπόλητοι ή βρίζοντας ή μεθώντας ή κλέβοντας μέσα στους δρόμους, η αύξηση του τουρισμού που επήλθε με την μεγάλη προσπάθεια της Κυβέρνησης δεν θα υπήρχε. Έχω τα στοιχεία. Μπορώ να σας τα καταθέσω. </w:t>
      </w:r>
    </w:p>
    <w:p w14:paraId="7A4EE4E8"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Δεν πρόκειται από την πλευρά της ελληνικής Κυβέρνησης να κάνουμε κινήσεις οι οποίες θα θέσουν σε κίνδυνο τη συμφωνία Ευρώπης-Τουρκίας. Είναι σαφές ότι πιέζουμε στην Ευρώπη και στην Τουρκία με διπλωματικές κινήσεις και τα δύο μέρη να εφαρμόσουν αυτά τα οποία πρέπει να εφαρμόσουν. </w:t>
      </w:r>
    </w:p>
    <w:p w14:paraId="7A4EE4E9"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lastRenderedPageBreak/>
        <w:t xml:space="preserve">Όμως, χρειαζόμαστε βοήθεια και θα έπρεπε -και θα το πούμε και στις άλλες ερωτήσεις- να υπάρξει μια πίεση και προς κάποιες ακραίες φωνές μέσα στα νησιά, οι οποίες αρνούνται, για παράδειγμα, να φτιάξουν </w:t>
      </w:r>
      <w:proofErr w:type="spellStart"/>
      <w:r>
        <w:rPr>
          <w:rFonts w:eastAsia="Times New Roman"/>
          <w:szCs w:val="24"/>
        </w:rPr>
        <w:t>προαναχωρησιακά</w:t>
      </w:r>
      <w:proofErr w:type="spellEnd"/>
      <w:r>
        <w:rPr>
          <w:rFonts w:eastAsia="Times New Roman"/>
          <w:szCs w:val="24"/>
        </w:rPr>
        <w:t xml:space="preserve"> κέντρα. Κάνουμε τεράστιες προσπάθειες αύξησης των ανθρώπων του ασύλου. Έχουμε μεγάλες επιτυχίες. Είμαστε πίσω από τις ανάγκες. Θα χρειαζόταν πάρα πολύ χρόνος να σας τα αναλύσω. </w:t>
      </w:r>
    </w:p>
    <w:p w14:paraId="7A4EE4EA"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Παίρνω πολύ σοβαρά υπ’ </w:t>
      </w:r>
      <w:proofErr w:type="spellStart"/>
      <w:r>
        <w:rPr>
          <w:rFonts w:eastAsia="Times New Roman"/>
          <w:szCs w:val="24"/>
        </w:rPr>
        <w:t>όψιν</w:t>
      </w:r>
      <w:proofErr w:type="spellEnd"/>
      <w:r>
        <w:rPr>
          <w:rFonts w:eastAsia="Times New Roman"/>
          <w:szCs w:val="24"/>
        </w:rPr>
        <w:t xml:space="preserve"> τις παρατηρήσεις σας. Οι παρατηρήσεις σας πολύ σοβαρά θα μεταφερθούν συνολικά στην Κυβέρνηση. Έχετε δίκιο, πρέπει να πάρουμε μέτρα καλυτέρευσης των συνθηκών στα νησιά, τα οποία δοκιμάζονται. Ας πούμε στη Χίο, που έχει μία πτώση, διαλύουμε τη Σούδα. Η Χίος έχει πτώση 26%. Διαλύουμε τη Σούδα. Αν αύριο οι ΣΜΑ επιστρέψουν στη Χίο, θα έχουμε πρόβλημα πάλι. Εκεί πέρα χρειαζόμαστε τη συμμετοχή της τοπικής αυτοδιοίκησης και του λαού για να φτιάξουμε </w:t>
      </w:r>
      <w:proofErr w:type="spellStart"/>
      <w:r>
        <w:rPr>
          <w:rFonts w:eastAsia="Times New Roman"/>
          <w:szCs w:val="24"/>
        </w:rPr>
        <w:t>προαναχωρησιακά</w:t>
      </w:r>
      <w:proofErr w:type="spellEnd"/>
      <w:r>
        <w:rPr>
          <w:rFonts w:eastAsia="Times New Roman"/>
          <w:szCs w:val="24"/>
        </w:rPr>
        <w:t xml:space="preserve"> κέντρα, να κάνουμε καλύτερες εγκαταστάσεις. </w:t>
      </w:r>
    </w:p>
    <w:p w14:paraId="7A4EE4EB"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Κινούμαστε σε αυτήν την κατεύθυνση. Έχουμε την υποστήριξη της Ευρωπαϊκής Επιτροπής και είμαι βέβαιος ότι θα έχουμε και τη δική σας.</w:t>
      </w:r>
    </w:p>
    <w:p w14:paraId="7A4EE4EC"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Σας ευχαριστώ.</w:t>
      </w:r>
    </w:p>
    <w:p w14:paraId="7A4EE4ED" w14:textId="77777777" w:rsidR="00A259AD" w:rsidRDefault="00A062A5">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Υπουργέ.</w:t>
      </w:r>
    </w:p>
    <w:p w14:paraId="7A4EE4EE"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Κρεμαστινέ</w:t>
      </w:r>
      <w:proofErr w:type="spellEnd"/>
      <w:r>
        <w:rPr>
          <w:rFonts w:eastAsia="Times New Roman"/>
          <w:szCs w:val="24"/>
        </w:rPr>
        <w:t>, έχετε τον λόγο.</w:t>
      </w:r>
    </w:p>
    <w:p w14:paraId="7A4EE4EF" w14:textId="77777777" w:rsidR="00A259AD" w:rsidRDefault="00A062A5">
      <w:pPr>
        <w:tabs>
          <w:tab w:val="left" w:pos="2940"/>
        </w:tabs>
        <w:spacing w:line="600" w:lineRule="auto"/>
        <w:ind w:firstLine="720"/>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Εγώ χαίρομαι με αυτά που ακούω από τον Υπουργό. Όμως, πρέπει να πω ότι, ευρισκόμενος στη Σάμο πριν τρεις εβδομάδες για </w:t>
      </w:r>
      <w:r>
        <w:rPr>
          <w:rFonts w:eastAsia="Times New Roman"/>
          <w:szCs w:val="24"/>
        </w:rPr>
        <w:lastRenderedPageBreak/>
        <w:t xml:space="preserve">ένα αποκλειστικά επιστημονικό συνέδριο, ο κόσμος που με αναγνώριζε στον δρόμο δεν μου μιλούσε γι’ αυτά που είπα στο συνέδριο, αλλά με ρωτούσε τι γίνεται με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κ.λπ..</w:t>
      </w:r>
    </w:p>
    <w:p w14:paraId="7A4EE4F0"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Βέβαια, αυτό είναι ένα γενικότερο πρόβλημα. Αυτό που εγώ στην ερώτησή μου επεσήμανα – και αυτό θα ήθελα να παρακαλέσω, κύριε Υπουργέ, να το αναπτύξετε- είναι γιατί να μην έρχονται όσοι έρχονται από την Τουρκία στα νησιά μας, να γίνεται καταγραφή επιτόπου εκεί και την επομένη να υπάρχει ένα πλοίο και στη συνέχεια να έρχονται στην ενδοχώρα.</w:t>
      </w:r>
    </w:p>
    <w:p w14:paraId="7A4EE4F1"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Γιατί το λέω αυτό; Για την απίθανη ή την πιθανή περίπτωση του να γίνει αυτό το σενάριο που σας είπα προηγουμένως, δηλαδή μαζικά να έλθει κόσμος, οπότε θα αλλοιωθεί η πληθυσμιακή σύνθεση των νησιών. </w:t>
      </w:r>
    </w:p>
    <w:p w14:paraId="7A4EE4F2"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Υπό την έννοια, λοιπόν, αυτή, το ερώτημά μου είναι αν μπορεί να γίνει αυτό το πρακτικό θέμα που εισηγούμαι. Διότι δεν θα επανέλθω σε σενάρια φοβίας. Όμως, ξέρετε ότι τα νησιά είναι ευαίσθητες περιοχές και όταν αλλοιώνεται η πληθυσμιακή τους σύνθεση, τότε αλλοιώνονται τα πάντα.</w:t>
      </w:r>
    </w:p>
    <w:p w14:paraId="7A4EE4F3"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Κατά συνέπεια, γι’ αυτό τόνισα και ξεχώρισα τη δική σας προσπάθεια, την προσωπική και, αν θέλετε, και της Κυβέρνησης την αγωνία. όμως μόνο η αγωνία δεν είναι αρκετή. Πρέπει, δηλαδή, κατά τη γνώμη μου, στους διεθνείς οργανισμούς να προβληθεί και αυτό το ενδεχόμενο. Όταν, δηλαδή, επισήμως το θέτει το θέμα ένας πρόεδρος ενός μεγάλου κράτους, όπως είναι η Τουρκία, προς τη Γερμανία, επισήμως μπορεί και εμείς να το θέσουμε και να πούμε μήπως πρέπει να αναθεωρήσουμε την πολιτική των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Επαναλαμβάνω, δηλαδή, να γίνεται καταγραφή και στην επομένη να έρχονται </w:t>
      </w:r>
      <w:r>
        <w:rPr>
          <w:rFonts w:eastAsia="Times New Roman"/>
          <w:szCs w:val="24"/>
        </w:rPr>
        <w:lastRenderedPageBreak/>
        <w:t>στην ενδοχώρα, γιατί στην ενδοχώρα η διάχυση του πληθυσμού των μεταναστών είναι ευκολότερη οπωσδήποτε. Αυτό είναι, δηλαδή, το ερώτημα που θέτω ουσιαστικά.</w:t>
      </w:r>
    </w:p>
    <w:p w14:paraId="7A4EE4F4" w14:textId="77777777" w:rsidR="00A259AD" w:rsidRDefault="00A062A5">
      <w:pPr>
        <w:tabs>
          <w:tab w:val="left" w:pos="294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Πρόεδρε.</w:t>
      </w:r>
    </w:p>
    <w:p w14:paraId="7A4EE4F5"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Κύριε Υπουργέ, έχετε τον λόγο.</w:t>
      </w:r>
    </w:p>
    <w:p w14:paraId="7A4EE4F6" w14:textId="77777777" w:rsidR="00A259AD" w:rsidRDefault="00A062A5">
      <w:pPr>
        <w:tabs>
          <w:tab w:val="left" w:pos="2940"/>
        </w:tabs>
        <w:spacing w:line="600" w:lineRule="auto"/>
        <w:ind w:firstLine="720"/>
        <w:jc w:val="both"/>
        <w:rPr>
          <w:rFonts w:eastAsia="Times New Roman"/>
          <w:szCs w:val="24"/>
        </w:rPr>
      </w:pPr>
      <w:r>
        <w:rPr>
          <w:rFonts w:eastAsia="Times New Roman"/>
          <w:b/>
          <w:szCs w:val="24"/>
        </w:rPr>
        <w:t>ΙΩΑΝΝΗΣ ΜΟΥΖΑΛΑΣ (Υπουργός Μεταναστευτικής Πολιτικής):</w:t>
      </w:r>
      <w:r>
        <w:rPr>
          <w:rFonts w:eastAsia="Times New Roman"/>
          <w:szCs w:val="24"/>
        </w:rPr>
        <w:t xml:space="preserve"> Νομίζω ότι η άποψη, την οποία διατυπώνετε με πάρα πολύ καλή πίστη, έρχεται να αντικρουστεί από την πραγματικότητα που πέρασε η χώρα μας. Όταν μένανε ίσα ίσα για την καταγραφή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κι ερχόντουσαν στην ενδοχώρα, είχαμε ένα εκατομμύριο εκατό χιλιάδες αφίξεις. Θυμόσαστε ότι ήταν δέκα χιλιάδες την ημέρα, επτά χιλιάδες στη  Μυτιλήνη και στη Σάμο δύο με δυόμισι χιλιάδες κάθε μέρα. Έτυχε μέρα που είχαμε δεκαεπτά χιλιάδες. Ήταν ανοιχτά τα σύνορα της Ευρώπης μέσα από έναν άτυπο διάδρομο, ο οποίος δεν είχε νομική υπόσταση, αλλά ήταν αποδεκτός. Αυτά έχουν κλείσει τώρα.</w:t>
      </w:r>
    </w:p>
    <w:p w14:paraId="7A4EE4F7"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Επομένως, η προσπάθεια της ελληνικής Κυβέρνηση και η προσπάθεια η δική μας, αλλά νομίζω και οποιουδήποτε άλλου ή οποιασδήποτε άλλης Κυβέρνησης βρισκόταν στο τιμόνι της χώρας, είναι να διατηρηθεί η συμφωνία Ευρώπης-Τουρκίας.</w:t>
      </w:r>
    </w:p>
    <w:p w14:paraId="7A4EE4F8" w14:textId="77777777" w:rsidR="00A259AD" w:rsidRDefault="00A062A5">
      <w:pPr>
        <w:spacing w:after="0" w:line="600" w:lineRule="auto"/>
        <w:ind w:firstLine="720"/>
        <w:jc w:val="both"/>
        <w:rPr>
          <w:rFonts w:eastAsia="Times New Roman"/>
          <w:szCs w:val="24"/>
        </w:rPr>
      </w:pPr>
      <w:r>
        <w:rPr>
          <w:rFonts w:eastAsia="Times New Roman"/>
          <w:szCs w:val="24"/>
        </w:rPr>
        <w:t xml:space="preserve">Κάνουμε τεράστιες διπλωματικές προσπάθειες και προς την Ευρώπη και προς την Τουρκία. Υπάρχει μία </w:t>
      </w:r>
      <w:proofErr w:type="spellStart"/>
      <w:r>
        <w:rPr>
          <w:rFonts w:eastAsia="Times New Roman"/>
          <w:szCs w:val="24"/>
        </w:rPr>
        <w:t>παρατηρήσιμη</w:t>
      </w:r>
      <w:proofErr w:type="spellEnd"/>
      <w:r>
        <w:rPr>
          <w:rFonts w:eastAsia="Times New Roman"/>
          <w:szCs w:val="24"/>
        </w:rPr>
        <w:t xml:space="preserve"> αύξηση των ροών, ειδικά στη Σάμο και στη Μυτιλήνη, που δεν συνιστά πτώση της συμφωνίας. </w:t>
      </w:r>
    </w:p>
    <w:p w14:paraId="7A4EE4F9" w14:textId="77777777" w:rsidR="00A259AD" w:rsidRDefault="00A062A5">
      <w:pPr>
        <w:spacing w:after="0" w:line="600" w:lineRule="auto"/>
        <w:ind w:firstLine="720"/>
        <w:jc w:val="both"/>
        <w:rPr>
          <w:rFonts w:eastAsia="Times New Roman"/>
          <w:szCs w:val="24"/>
        </w:rPr>
      </w:pPr>
      <w:r>
        <w:rPr>
          <w:rFonts w:eastAsia="Times New Roman"/>
          <w:szCs w:val="24"/>
        </w:rPr>
        <w:t xml:space="preserve">Από την άλλη, κύριε </w:t>
      </w:r>
      <w:proofErr w:type="spellStart"/>
      <w:r>
        <w:rPr>
          <w:rFonts w:eastAsia="Times New Roman"/>
          <w:szCs w:val="24"/>
        </w:rPr>
        <w:t>Κρεμαστινέ</w:t>
      </w:r>
      <w:proofErr w:type="spellEnd"/>
      <w:r>
        <w:rPr>
          <w:rFonts w:eastAsia="Times New Roman"/>
          <w:szCs w:val="24"/>
        </w:rPr>
        <w:t xml:space="preserve">, επιτρέψτε μου να σας πω το εξής: Εάν υπάρξει μία πτώση της συμφωνίας Ευρώπης-Τουρκίας, εάν υπάρξει μία μαζική ροή αντίστοιχη του 2015, είναι σαφές ότι δεν </w:t>
      </w:r>
      <w:r>
        <w:rPr>
          <w:rFonts w:eastAsia="Times New Roman"/>
          <w:szCs w:val="24"/>
        </w:rPr>
        <w:lastRenderedPageBreak/>
        <w:t xml:space="preserve">μπορούν να μένουν στα νησιά. Είναι σαφές ότι η πορεία τους θα είναι προς την ενδοχώρα. Δυστυχώς, είναι ορατή και μία τραγωδία, η οποία θα συμβεί και στα νησιά, που θα δέχονται καθημερινά τέτοιες ροές και στην ενδοχώρα, όπου θα συσσωρεύονται. </w:t>
      </w:r>
    </w:p>
    <w:p w14:paraId="7A4EE4FA" w14:textId="77777777" w:rsidR="00A259AD" w:rsidRDefault="00A062A5">
      <w:pPr>
        <w:spacing w:after="0" w:line="600" w:lineRule="auto"/>
        <w:ind w:firstLine="720"/>
        <w:jc w:val="both"/>
        <w:rPr>
          <w:rFonts w:eastAsia="Times New Roman"/>
          <w:szCs w:val="24"/>
        </w:rPr>
      </w:pPr>
      <w:r>
        <w:rPr>
          <w:rFonts w:eastAsia="Times New Roman"/>
          <w:szCs w:val="24"/>
        </w:rPr>
        <w:t xml:space="preserve">Πρέπει να προσπαθήσουμε ώστε να ισχύσει η συμφωνία Ευρώπης-Τουρκίας. Δεν είμαστε θεοί, δεν είμαστε ταχυδακτυλουργοί. Δυστυχώς, δεν εξαρτιέται μόνο από εμάς, αλλά εκεί είναι που πρέπει να κάνουμε την προσπάθειά μας. </w:t>
      </w:r>
    </w:p>
    <w:p w14:paraId="7A4EE4FB" w14:textId="77777777" w:rsidR="00A259AD" w:rsidRDefault="00A062A5">
      <w:pPr>
        <w:spacing w:after="0" w:line="600" w:lineRule="auto"/>
        <w:ind w:firstLine="720"/>
        <w:jc w:val="both"/>
        <w:rPr>
          <w:rFonts w:eastAsia="Times New Roman"/>
          <w:szCs w:val="24"/>
        </w:rPr>
      </w:pPr>
      <w:r>
        <w:rPr>
          <w:rFonts w:eastAsia="Times New Roman"/>
          <w:szCs w:val="24"/>
        </w:rPr>
        <w:t xml:space="preserve">Σας ευχαριστώ πολύ. </w:t>
      </w:r>
    </w:p>
    <w:p w14:paraId="7A4EE4FC" w14:textId="77777777" w:rsidR="00A259AD" w:rsidRDefault="00A062A5">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 </w:t>
      </w:r>
    </w:p>
    <w:p w14:paraId="7A4EE4FD" w14:textId="77777777" w:rsidR="00A259AD" w:rsidRDefault="00A062A5">
      <w:pPr>
        <w:spacing w:after="0" w:line="600" w:lineRule="auto"/>
        <w:ind w:firstLine="720"/>
        <w:jc w:val="both"/>
        <w:rPr>
          <w:rFonts w:eastAsia="Times New Roman"/>
          <w:color w:val="000000"/>
          <w:szCs w:val="24"/>
        </w:rPr>
      </w:pPr>
      <w:r>
        <w:rPr>
          <w:rFonts w:eastAsia="Times New Roman"/>
          <w:szCs w:val="24"/>
        </w:rPr>
        <w:t xml:space="preserve">Ακολουθεί η τέταρτη με αριθμό </w:t>
      </w:r>
      <w:r>
        <w:rPr>
          <w:rFonts w:eastAsia="Times New Roman"/>
          <w:color w:val="000000"/>
          <w:szCs w:val="24"/>
        </w:rPr>
        <w:t>1489/13-9-2017 επίκαιρη ερώτηση δεύτερου κύκλου του Βουλευτή Α΄ Θεσσαλονίκης της Ένωσης Κεντρώων κ. Ι</w:t>
      </w:r>
      <w:r>
        <w:rPr>
          <w:rFonts w:eastAsia="Times New Roman"/>
          <w:bCs/>
          <w:color w:val="000000"/>
          <w:szCs w:val="24"/>
        </w:rPr>
        <w:t xml:space="preserve">ωάννη </w:t>
      </w:r>
      <w:proofErr w:type="spellStart"/>
      <w:r>
        <w:rPr>
          <w:rFonts w:eastAsia="Times New Roman"/>
          <w:bCs/>
          <w:color w:val="000000"/>
          <w:szCs w:val="24"/>
        </w:rPr>
        <w:t>Σαρίδη</w:t>
      </w:r>
      <w:proofErr w:type="spellEnd"/>
      <w:r>
        <w:rPr>
          <w:rFonts w:eastAsia="Times New Roman"/>
          <w:color w:val="000000"/>
          <w:szCs w:val="24"/>
        </w:rPr>
        <w:t xml:space="preserve"> προς τον Υπουργό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με θέμα: «Ανεπαρκής Αντιμετώπιση του Περιβαλλοντικού Προβλήματος στον Δήμο Κορδελιού - Ευόσμου».</w:t>
      </w:r>
    </w:p>
    <w:p w14:paraId="7A4EE4FE" w14:textId="77777777" w:rsidR="00A259AD" w:rsidRDefault="00A062A5">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Υπουργός κ. </w:t>
      </w:r>
      <w:proofErr w:type="spellStart"/>
      <w:r>
        <w:rPr>
          <w:rFonts w:eastAsia="Times New Roman"/>
          <w:color w:val="000000"/>
          <w:szCs w:val="24"/>
        </w:rPr>
        <w:t>Φάμελλος</w:t>
      </w:r>
      <w:proofErr w:type="spellEnd"/>
      <w:r>
        <w:rPr>
          <w:rFonts w:eastAsia="Times New Roman"/>
          <w:color w:val="000000"/>
          <w:szCs w:val="24"/>
        </w:rPr>
        <w:t xml:space="preserve">. </w:t>
      </w:r>
    </w:p>
    <w:p w14:paraId="7A4EE4FF" w14:textId="77777777" w:rsidR="00A259AD" w:rsidRDefault="00A062A5">
      <w:pPr>
        <w:spacing w:after="0"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Σαρίδη</w:t>
      </w:r>
      <w:proofErr w:type="spellEnd"/>
      <w:r>
        <w:rPr>
          <w:rFonts w:eastAsia="Times New Roman"/>
          <w:color w:val="000000"/>
          <w:szCs w:val="24"/>
        </w:rPr>
        <w:t xml:space="preserve">, έχετε τον λόγο. </w:t>
      </w:r>
    </w:p>
    <w:p w14:paraId="7A4EE500" w14:textId="77777777" w:rsidR="00A259AD" w:rsidRDefault="00A062A5">
      <w:pPr>
        <w:spacing w:after="0" w:line="600" w:lineRule="auto"/>
        <w:ind w:firstLine="720"/>
        <w:jc w:val="both"/>
        <w:rPr>
          <w:rFonts w:eastAsia="Times New Roman"/>
          <w:color w:val="000000"/>
          <w:szCs w:val="24"/>
        </w:rPr>
      </w:pPr>
      <w:r>
        <w:rPr>
          <w:rFonts w:eastAsia="Times New Roman"/>
          <w:b/>
          <w:color w:val="000000"/>
          <w:szCs w:val="24"/>
        </w:rPr>
        <w:t xml:space="preserve">ΙΩΑΝΝΗΣ ΣΑΡΙΔΗΣ: </w:t>
      </w:r>
      <w:r>
        <w:rPr>
          <w:rFonts w:eastAsia="Times New Roman"/>
          <w:color w:val="000000"/>
          <w:szCs w:val="24"/>
        </w:rPr>
        <w:t xml:space="preserve">Ευχαριστώ πολύ, κύριε Πρόεδρε. </w:t>
      </w:r>
    </w:p>
    <w:p w14:paraId="7A4EE501" w14:textId="77777777" w:rsidR="00A259AD" w:rsidRDefault="00A062A5">
      <w:pPr>
        <w:spacing w:after="0" w:line="600" w:lineRule="auto"/>
        <w:ind w:firstLine="720"/>
        <w:jc w:val="both"/>
        <w:rPr>
          <w:rFonts w:eastAsia="Times New Roman"/>
          <w:color w:val="000000"/>
          <w:szCs w:val="24"/>
        </w:rPr>
      </w:pPr>
      <w:r>
        <w:rPr>
          <w:rFonts w:eastAsia="Times New Roman"/>
          <w:color w:val="000000"/>
          <w:szCs w:val="24"/>
        </w:rPr>
        <w:t xml:space="preserve">Κύριε Υπουργέ, χαίρομαι που είστε σήμερα εσείς εδώ και όχι ο κ. Σταθάκης, γιατί πραγματικά είναι ένα θέμα που το γνωρίζετε πάρα πολύ καλά και το έχετε χειριστεί. Εξάλλου, μην ξεχνάμε ότι εκλέγεστε και στην πόλη μας. </w:t>
      </w:r>
    </w:p>
    <w:p w14:paraId="7A4EE502" w14:textId="77777777" w:rsidR="00A259AD" w:rsidRDefault="00A062A5">
      <w:pPr>
        <w:spacing w:after="0" w:line="600" w:lineRule="auto"/>
        <w:ind w:firstLine="720"/>
        <w:jc w:val="both"/>
        <w:rPr>
          <w:rFonts w:eastAsia="Times New Roman"/>
          <w:color w:val="000000"/>
          <w:szCs w:val="24"/>
        </w:rPr>
      </w:pPr>
      <w:r>
        <w:rPr>
          <w:rFonts w:eastAsia="Times New Roman"/>
          <w:color w:val="000000"/>
          <w:szCs w:val="24"/>
        </w:rPr>
        <w:t xml:space="preserve">Θα μπορούσα να μην προχωρήσω στην ερώτηση, καθ’ όσον το γνωρίζετε τόσο καλά, αλλά πρέπει να την κάνω για να καταγραφεί και στα Πρακτικά. </w:t>
      </w:r>
    </w:p>
    <w:p w14:paraId="7A4EE503" w14:textId="77777777" w:rsidR="00A259AD" w:rsidRDefault="00A062A5">
      <w:pPr>
        <w:spacing w:after="0" w:line="600" w:lineRule="auto"/>
        <w:ind w:firstLine="720"/>
        <w:jc w:val="both"/>
        <w:rPr>
          <w:rFonts w:eastAsia="Times New Roman"/>
          <w:color w:val="000000"/>
          <w:szCs w:val="24"/>
        </w:rPr>
      </w:pPr>
      <w:r>
        <w:rPr>
          <w:rFonts w:eastAsia="Times New Roman"/>
          <w:color w:val="000000"/>
          <w:szCs w:val="24"/>
        </w:rPr>
        <w:lastRenderedPageBreak/>
        <w:t xml:space="preserve">Κύριε Υπουργέ, όπως γνωρίζετε, σε περιοχές του Δήμου Ευόσμου-Κορδελιού στην Περιφερειακή Ενότητα Θεσσαλονίκης, εδώ και πάρα πολύ μεγάλο χρονικό διάστημα υπάρχει μία εντονότατη καθημερινή δυσοσμία, η οποία προέρχεται από μία αιτία, η οποία δεν έχει βρεθεί μέχρι στιγμής, ενώ οι κάτοικοι ισχυρίζονται ότι έχουν και αναπνευστικά προβλήματα. </w:t>
      </w:r>
    </w:p>
    <w:p w14:paraId="7A4EE504" w14:textId="77777777" w:rsidR="00A259AD" w:rsidRDefault="00A062A5">
      <w:pPr>
        <w:spacing w:after="0" w:line="600" w:lineRule="auto"/>
        <w:ind w:firstLine="720"/>
        <w:jc w:val="both"/>
        <w:rPr>
          <w:rFonts w:eastAsia="Times New Roman"/>
          <w:color w:val="000000"/>
          <w:szCs w:val="24"/>
        </w:rPr>
      </w:pPr>
      <w:r>
        <w:rPr>
          <w:rFonts w:eastAsia="Times New Roman"/>
          <w:color w:val="000000"/>
          <w:szCs w:val="24"/>
        </w:rPr>
        <w:t xml:space="preserve">Παρά την ανάδειξη του θέματος σε όλα τα μέσα της πόλης και παρά τις έρευνες, τις οποίες έχει κάνει η Περιφέρεια Κεντρικής Μακεδονίας, οι κάτοικοι δεν έχουν πάρει την απάντηση εκείνη που πρέπει να πάρουν, δηλαδή για το ποια είναι η προέλευση της οσμής αυτής, ενώ το πρόβλημα συνεχίζεται, επηρεάζοντας και την ποιότητα της ζωής τους, αλλά και δημιουργώντας ζητήματα όσον αφορά την ασφάλεια και την υγιεινή. </w:t>
      </w:r>
    </w:p>
    <w:p w14:paraId="7A4EE505" w14:textId="77777777" w:rsidR="00A259AD" w:rsidRDefault="00A062A5">
      <w:pPr>
        <w:spacing w:after="0" w:line="600" w:lineRule="auto"/>
        <w:ind w:firstLine="720"/>
        <w:jc w:val="both"/>
        <w:rPr>
          <w:rFonts w:eastAsia="Times New Roman"/>
          <w:color w:val="000000"/>
          <w:szCs w:val="24"/>
        </w:rPr>
      </w:pPr>
      <w:r>
        <w:rPr>
          <w:rFonts w:eastAsia="Times New Roman"/>
          <w:color w:val="000000"/>
          <w:szCs w:val="24"/>
        </w:rPr>
        <w:t xml:space="preserve">Δεδομένου ότι το Υπουργείο σας και οι υπηρεσίες του, παρ’ όλο τον χρόνο που τους έχει δοθεί –σχεδόν δύο χρόνια- δεν έχουν μπορέσει να βρουν ποια είναι η αιτία αυτής της οσμής και επειδή το θέμα είναι άκρως περιβαλλοντολογικό, έτσι όπως εξελίσσεται, ερωτάσθε, κύριε Υπουργέ: </w:t>
      </w:r>
    </w:p>
    <w:p w14:paraId="7A4EE506" w14:textId="77777777" w:rsidR="00A259AD" w:rsidRDefault="00A062A5">
      <w:pPr>
        <w:spacing w:after="0" w:line="600" w:lineRule="auto"/>
        <w:ind w:firstLine="720"/>
        <w:jc w:val="both"/>
        <w:rPr>
          <w:rFonts w:eastAsia="Times New Roman"/>
          <w:color w:val="000000"/>
          <w:szCs w:val="24"/>
        </w:rPr>
      </w:pPr>
      <w:r>
        <w:rPr>
          <w:rFonts w:eastAsia="Times New Roman"/>
          <w:color w:val="000000"/>
          <w:szCs w:val="24"/>
        </w:rPr>
        <w:t>Με βάση την πρόσφατη εικόνα, την οποία έχετε κι εσείς δημιουργήσει το τελευταίο διάστημα για την αιτία του προβλήματος, σε ποιες ενέργειες θα προβείτε για τη διερεύνηση ενός σοβαρού ζητήματος, που ολοφάνερα έχει περιβαλλοντικό χαρακτήρα, αφού οι μέχρι τώρα υπηρεσίες του Υπουργείου σας δεν έχουν καταφέρει μέχρι τώρα να εντοπίσουν την προέλευσή του και ποιες πολιτικές και υπηρεσιακές ευθύνες πρέπει να αποδοθούν και σε ποιους, για τη μέχρι τώρα αδυναμία του Υπουργείου Περιβάλλοντος να ενημερώσει επίσημα και επαρκώς τους κατοίκους του Δήμου Ευόσμου</w:t>
      </w:r>
      <w:r w:rsidRPr="00F57156">
        <w:rPr>
          <w:rFonts w:eastAsia="Times New Roman"/>
          <w:color w:val="000000"/>
          <w:szCs w:val="24"/>
        </w:rPr>
        <w:t xml:space="preserve"> </w:t>
      </w:r>
      <w:r>
        <w:rPr>
          <w:rFonts w:eastAsia="Times New Roman"/>
          <w:color w:val="000000"/>
          <w:szCs w:val="24"/>
        </w:rPr>
        <w:t>-</w:t>
      </w:r>
      <w:r w:rsidRPr="00F57156">
        <w:rPr>
          <w:rFonts w:eastAsia="Times New Roman"/>
          <w:color w:val="000000"/>
          <w:szCs w:val="24"/>
        </w:rPr>
        <w:t xml:space="preserve"> </w:t>
      </w:r>
      <w:r>
        <w:rPr>
          <w:rFonts w:eastAsia="Times New Roman"/>
          <w:color w:val="000000"/>
          <w:szCs w:val="24"/>
        </w:rPr>
        <w:t xml:space="preserve">Κορδελιού για το συγκεκριμένο πρόβλημα; </w:t>
      </w:r>
    </w:p>
    <w:p w14:paraId="7A4EE507" w14:textId="77777777" w:rsidR="00A259AD" w:rsidRDefault="00A062A5">
      <w:pPr>
        <w:spacing w:after="0" w:line="600" w:lineRule="auto"/>
        <w:ind w:firstLine="720"/>
        <w:jc w:val="both"/>
        <w:rPr>
          <w:rFonts w:eastAsia="Times New Roman"/>
          <w:color w:val="000000"/>
          <w:szCs w:val="24"/>
        </w:rPr>
      </w:pPr>
      <w:r>
        <w:rPr>
          <w:rFonts w:eastAsia="Times New Roman"/>
          <w:color w:val="000000"/>
          <w:szCs w:val="24"/>
        </w:rPr>
        <w:t xml:space="preserve">Ευχαριστώ πολύ, κύριε Υπουργέ. </w:t>
      </w:r>
    </w:p>
    <w:p w14:paraId="7A4EE508" w14:textId="77777777" w:rsidR="00A259AD" w:rsidRDefault="00A062A5">
      <w:pPr>
        <w:spacing w:after="0"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συνάδελφε. </w:t>
      </w:r>
    </w:p>
    <w:p w14:paraId="7A4EE509" w14:textId="77777777" w:rsidR="00A259AD" w:rsidRDefault="00A062A5">
      <w:pPr>
        <w:spacing w:after="0" w:line="600" w:lineRule="auto"/>
        <w:ind w:firstLine="720"/>
        <w:jc w:val="both"/>
        <w:rPr>
          <w:rFonts w:eastAsia="Times New Roman"/>
          <w:szCs w:val="24"/>
        </w:rPr>
      </w:pPr>
      <w:r>
        <w:rPr>
          <w:rFonts w:eastAsia="Times New Roman"/>
          <w:szCs w:val="24"/>
        </w:rPr>
        <w:t xml:space="preserve">Κύριε Υπουργέ, έχετε τον λόγο. </w:t>
      </w:r>
    </w:p>
    <w:p w14:paraId="7A4EE50A" w14:textId="77777777" w:rsidR="00A259AD" w:rsidRDefault="00A062A5">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Ευχαριστώ, κύριε </w:t>
      </w:r>
      <w:proofErr w:type="spellStart"/>
      <w:r>
        <w:rPr>
          <w:rFonts w:eastAsia="Times New Roman"/>
          <w:szCs w:val="24"/>
        </w:rPr>
        <w:t>Σαρίδη</w:t>
      </w:r>
      <w:proofErr w:type="spellEnd"/>
      <w:r>
        <w:rPr>
          <w:rFonts w:eastAsia="Times New Roman"/>
          <w:szCs w:val="24"/>
        </w:rPr>
        <w:t xml:space="preserve">, για την ευκαιρία της συζήτησης της ερώτησης. </w:t>
      </w:r>
    </w:p>
    <w:p w14:paraId="7A4EE50B" w14:textId="77777777" w:rsidR="00A259AD" w:rsidRDefault="00A062A5">
      <w:pPr>
        <w:spacing w:after="0" w:line="600" w:lineRule="auto"/>
        <w:ind w:firstLine="720"/>
        <w:jc w:val="both"/>
        <w:rPr>
          <w:rFonts w:eastAsia="Times New Roman"/>
          <w:szCs w:val="24"/>
        </w:rPr>
      </w:pPr>
      <w:r>
        <w:rPr>
          <w:rFonts w:eastAsia="Times New Roman"/>
          <w:szCs w:val="24"/>
        </w:rPr>
        <w:t xml:space="preserve">Κύριε Πρόεδρε, νομίζω ότι οφείλω έναντι της ερώτησης αυτής να πω ότι πέρα από τα τυπικά, οφείλουμε να διευκρινίσουμε ποιου είναι η αρμοδιότητα, τι έχει κάνει ο καθένας και τι πρέπει να κάνουμε διαχειριστικά, επιχειρησιακά και πολιτικά. </w:t>
      </w:r>
    </w:p>
    <w:p w14:paraId="7A4EE50C" w14:textId="77777777" w:rsidR="00A259AD" w:rsidRDefault="00A062A5">
      <w:pPr>
        <w:spacing w:after="0" w:line="600" w:lineRule="auto"/>
        <w:ind w:firstLine="720"/>
        <w:jc w:val="both"/>
        <w:rPr>
          <w:rFonts w:eastAsia="Times New Roman"/>
          <w:szCs w:val="24"/>
        </w:rPr>
      </w:pPr>
      <w:r>
        <w:rPr>
          <w:rFonts w:eastAsia="Times New Roman"/>
          <w:szCs w:val="24"/>
        </w:rPr>
        <w:t xml:space="preserve">Άρα οφείλω να σας πω, κύριε </w:t>
      </w:r>
      <w:proofErr w:type="spellStart"/>
      <w:r>
        <w:rPr>
          <w:rFonts w:eastAsia="Times New Roman"/>
          <w:szCs w:val="24"/>
        </w:rPr>
        <w:t>Σαρίδη</w:t>
      </w:r>
      <w:proofErr w:type="spellEnd"/>
      <w:r>
        <w:rPr>
          <w:rFonts w:eastAsia="Times New Roman"/>
          <w:szCs w:val="24"/>
        </w:rPr>
        <w:t xml:space="preserve">, εκτός κειμένου και σαφέστατα με βάση και τη γνώση των κανόνων, ότι η αρμοδιότητα ελέγχου περιβάλλοντος και ενημέρωσης της κοινωνίας είναι κατανεμημένη στην περιφερειακή αυτοδιοίκηση. </w:t>
      </w:r>
    </w:p>
    <w:p w14:paraId="7A4EE50D" w14:textId="77777777" w:rsidR="00A259AD" w:rsidRDefault="00A062A5">
      <w:pPr>
        <w:spacing w:after="0" w:line="600" w:lineRule="auto"/>
        <w:ind w:firstLine="720"/>
        <w:jc w:val="both"/>
        <w:rPr>
          <w:rFonts w:eastAsia="Times New Roman"/>
          <w:szCs w:val="24"/>
        </w:rPr>
      </w:pPr>
      <w:r>
        <w:rPr>
          <w:rFonts w:eastAsia="Times New Roman"/>
          <w:szCs w:val="24"/>
        </w:rPr>
        <w:t xml:space="preserve">Αυτό, μάλιστα, ισχύει ειδικότερα για το δημοσιονομικό περιβάλλον, μιας και μόνο στην περιοχή της πρωτεύουσας, με παλαιότερη νομοθεσία, έχει την αρμοδιότητα το δίκτυο μέτρησης του Υπουργείου Περιβάλλοντος και όλοι οι περιφερειακοί σταθμοί, ακόμη και αυτοί που ανήκαν στα Υπουργεία έχουν δοθεί στις περιφερειακές αυτοδιοικήσεις, με βάση και την αρμοδιότητα που έχουν. </w:t>
      </w:r>
    </w:p>
    <w:p w14:paraId="7A4EE50E" w14:textId="77777777" w:rsidR="00A259AD" w:rsidRDefault="00A062A5">
      <w:pPr>
        <w:spacing w:after="0" w:line="600" w:lineRule="auto"/>
        <w:ind w:firstLine="720"/>
        <w:jc w:val="both"/>
        <w:rPr>
          <w:rFonts w:eastAsia="Times New Roman"/>
          <w:szCs w:val="24"/>
        </w:rPr>
      </w:pPr>
      <w:r>
        <w:rPr>
          <w:rFonts w:eastAsia="Times New Roman"/>
          <w:szCs w:val="24"/>
        </w:rPr>
        <w:t xml:space="preserve">Αυτό αποδεικνύεται και με τα έγγραφα που μας έχει στείλει η περιφέρεια, τα οποία μπορώ να σας κοινοποιήσω και να σας τα καταθέσω σήμερα, αλλά και γιατί έτσι συνεργαστήκαμε, διότι πήραμε πολιτικές πρωτοβουλίες –διότι αυτές μας αντιστοιχούν- για τον τόπο που μας ενδιαφέρει, αλλά και για όλη την Ελλάδα, όπου θέλουμε να κάνουμε το ίδιο. </w:t>
      </w:r>
    </w:p>
    <w:p w14:paraId="7A4EE50F" w14:textId="77777777" w:rsidR="00A259AD" w:rsidRDefault="00A062A5">
      <w:pPr>
        <w:tabs>
          <w:tab w:val="left" w:pos="2820"/>
        </w:tabs>
        <w:spacing w:line="600" w:lineRule="auto"/>
        <w:ind w:firstLine="964"/>
        <w:jc w:val="both"/>
        <w:rPr>
          <w:rFonts w:eastAsia="Times New Roman"/>
          <w:szCs w:val="24"/>
        </w:rPr>
      </w:pPr>
      <w:r>
        <w:rPr>
          <w:rFonts w:eastAsia="Times New Roman"/>
          <w:szCs w:val="24"/>
        </w:rPr>
        <w:t xml:space="preserve">Όμως, να τα πάρω με τη σειρά γιατί οφείλω να ενημερώσω και στη δευτερολογία μου θα πω περισσότερα. Συμφωνώ απολύτως ότι υπάρχει ένα σοβαρό θέμα στη δυτική Θεσσαλονίκη -εδώ και </w:t>
      </w:r>
      <w:r>
        <w:rPr>
          <w:rFonts w:eastAsia="Times New Roman"/>
          <w:szCs w:val="24"/>
        </w:rPr>
        <w:lastRenderedPageBreak/>
        <w:t>είκοσι χρόνια συζητείται- διαφορετικού μεγέθους, με χρήσεις βαρύνουσες τότε, σαφέστατα ταξική ή κοινωνική διάκριση, η δυτική Θεσσαλονίκη έναντι της ανατολικής. Πρέπει να πω ότι τα τελευταία δύο χρόνια αντίστοιχη συζήτηση έχει ανοίξει και για τη δυτική Αττική. Πρόσφατα, την προηγούμενη βδομάδα, πήραμε μία πρωτοβουλία, επίσης, για τη δυσοσμία στη δυτική Αττική, όπου έχουμε επιπλέον αρμοδιότητες ως Υπουργείο.</w:t>
      </w:r>
    </w:p>
    <w:p w14:paraId="7A4EE510"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Όμως, αυτή η δυσοσμία περιορίστηκε από τη μεταφορά πολλών χρήσεων. Θυμάστε τα παλιά βυρσοδεψεία, παραδείγματος χάριν, ή τις ανεξέλεγκτες χρήσεις που υπήρχαν στη δυτική Θεσσαλονίκη. Όμως από το καλοκαίρι του 2016 το πρόβλημα της δυσοσμίας επανήλθε, δυστυχώς, στον Εύοσμο, σε απόλυτη αντίθεση με την ονομασία της περιοχής. </w:t>
      </w:r>
    </w:p>
    <w:p w14:paraId="7A4EE511"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Για την παρακολούθηση, λοιπόν, της ποιότητας του περιβάλλοντος οφείλω να σας ενημερώσω ότι το Υπουργείο έχει εγκαταστήσει εθνικό δίκτυο παρακολούθησης ατμοσφαιρικής ρύπανσης, με σταθερούς αυτόματους σταθμούς που λειτουργούν σε εικοσιτετράωρη βάση. Η ευθύνη λειτουργίας των σταθμών αυτών είναι της Περιφέρειας Κεντρικής Μακεδονίας. Στην περιοχή λειτουργεί ένας σταθμός, αυτός του Κορδελιού. Έχουμε λοιπόν, κατά σύμπτωση, στο Κορδελιό, στον Δήμο δηλαδή για τον οποίο αναφέρεστε, σταθμό τον οποίο παρακολουθεί η περιφέρεια. </w:t>
      </w:r>
    </w:p>
    <w:p w14:paraId="7A4EE512"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Όλο το δίκτυο χρηματοδοτήθηκε από το ΕΣΠΑ και πρόσφατα αντικαταστάθηκαν μηχανήματα για τα αιωρούμενα σωματίδια και για το βενζόλιο, με αποτέλεσμα να μετριούνται ρύποι που δεν μετριούνταν μέχρι τώρα. Ξέρετε, ιδιαίτερα βενζόλιο και πτητικοί υδρογονάνθρακες είναι αυτοί που αντιστοιχούν και στη δυσοσμία πολλές φορές και συνδέονται. </w:t>
      </w:r>
    </w:p>
    <w:p w14:paraId="7A4EE513"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lastRenderedPageBreak/>
        <w:t>Τον Νοέμβριο του 2015 μάλιστα βάλαμε αναλυτή βενζολίου και πτητικών υδρογονανθράκων και το 2016 αιωρούμενων σωματιδίων. Από τις μετρήσεις που έχουμε, λοιπόν, μέχρι τώρα δεν προκύπτει υπέρβαση -κι αυτό το γνωρίζουμε, το έχουμε ανακοινώσει στη Θεσσαλονίκη- των ετήσιων τιμών όσον αφορά διοξείδιο του θείου, διοξείδιο του αζώτου, όζον, μονοξείδιο του άνθρακα και βενζόλιο. Υπέρβαση υπάρχει μόνο στα αιωρούμενα σωματίδια, τα οποία δεν συνδέονται επιστημονικά με το θέμα της δυσοσμίας. Έχουμε θέμα περιβαλλοντικής επίπτωσης, δεν το υποτιμώ, αλλά δεν μπορούμε να απαντήσουμε στο θέμα της δυσοσμίας, γιατί με αυτό ξεκινήσατε.</w:t>
      </w:r>
    </w:p>
    <w:p w14:paraId="7A4EE514"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Ειδικά για το βενζόλιο που θα μας έδινε εικόνα πτητικών υδρογονανθράκων, η τιμή είναι πιο χαμηλή από αυτή της Πατησίων, για να καταλάβετε, κύριε </w:t>
      </w:r>
      <w:proofErr w:type="spellStart"/>
      <w:r>
        <w:rPr>
          <w:rFonts w:eastAsia="Times New Roman"/>
          <w:szCs w:val="24"/>
        </w:rPr>
        <w:t>Σαρίδη</w:t>
      </w:r>
      <w:proofErr w:type="spellEnd"/>
      <w:r>
        <w:rPr>
          <w:rFonts w:eastAsia="Times New Roman"/>
          <w:szCs w:val="24"/>
        </w:rPr>
        <w:t xml:space="preserve">, στην περιοχή του Κορδελιού. </w:t>
      </w:r>
    </w:p>
    <w:p w14:paraId="7A4EE515"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Κι όσον αφορά τα αιωρούμενα σωματίδια, σας είπα ότι εκεί έχουμε υπέρβαση και είναι μία περιβαλλοντική επίπτωση που πρέπει να ελεγχθεί. Μπορεί να συνδέεται με τις γενικότερες </w:t>
      </w:r>
      <w:proofErr w:type="spellStart"/>
      <w:r>
        <w:rPr>
          <w:rFonts w:eastAsia="Times New Roman"/>
          <w:szCs w:val="24"/>
        </w:rPr>
        <w:t>εξωαστικές</w:t>
      </w:r>
      <w:proofErr w:type="spellEnd"/>
      <w:r>
        <w:rPr>
          <w:rFonts w:eastAsia="Times New Roman"/>
          <w:szCs w:val="24"/>
        </w:rPr>
        <w:t xml:space="preserve"> χρήσεις και τη γειτνίαση του πολεοδομικού συγκροτήματος με ύπαιθρο, δηλαδή να έχουμε και μεταφερόμενη σκόνη, αλλά σε κάθε περίπτωση είναι θέμα επίπτωσης.</w:t>
      </w:r>
    </w:p>
    <w:p w14:paraId="7A4EE516"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Πάντως, το πρόβλημα δυσοσμίας δεν αποδίδεται σε κανέναν συνήθη αστικό βιομηχανικό ρύπο και πρέπει να σας πω ότι για το ζήτημα αυτό γίνανε τέσσερις έλεγχοι βιομηχανικών εγκαταστάσεων –«ΕΛΛΗΝΙΚΑ ΠΕΤΡΕΛΑΙΑ», «</w:t>
      </w:r>
      <w:r>
        <w:rPr>
          <w:rFonts w:eastAsia="Times New Roman"/>
          <w:szCs w:val="24"/>
          <w:lang w:val="en-US"/>
        </w:rPr>
        <w:t>ELPEDISON</w:t>
      </w:r>
      <w:r>
        <w:rPr>
          <w:rFonts w:eastAsia="Times New Roman"/>
          <w:szCs w:val="24"/>
        </w:rPr>
        <w:t xml:space="preserve">», «ΜΑΒΙΣΩ» και δίκτυο Φυσικού Αερίου- και από τη διενέργεια αυτή που έκανε η Μητροπολιτική Επιτροπή, δηλαδή η περιφέρεια που έχει την αρμοδιότητα, έχω τα δεδομένα που μπορώ να σας τα δώσω, που δεν προκύπτει καμμία υπέρβαση των όρων λειτουργίας και των περιβαλλοντικών παραμέτρων. </w:t>
      </w:r>
    </w:p>
    <w:p w14:paraId="7A4EE517"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lastRenderedPageBreak/>
        <w:t>Τι κάνουμε εμείς, όμως, παρότι τυπικά τα νούμερα είναι εντάξει; Γιατί η περιοχή πράγματι αναρωτιέται: Γιατί μυρίζει; Πώς θα ζήσουμε; Πώς θα πάνε τα παιδιά μας σχολείο; Πολύ πριν αναλάβω εγώ την ευθύνη των θεμάτων του περιβάλλοντος, ο κ. Τσιρώνης, ο συνάδελφος μου, ο πρώην υπεύθυνος για τα θέματα περιβάλλοντος, 1</w:t>
      </w:r>
      <w:r>
        <w:rPr>
          <w:rFonts w:eastAsia="Times New Roman"/>
          <w:szCs w:val="24"/>
          <w:vertAlign w:val="superscript"/>
        </w:rPr>
        <w:t>η</w:t>
      </w:r>
      <w:r>
        <w:rPr>
          <w:rFonts w:eastAsia="Times New Roman"/>
          <w:szCs w:val="24"/>
        </w:rPr>
        <w:t xml:space="preserve"> Νοεμβρίου πήγε στην περιοχή και ανέλαβε πρωτοβουλία της πολιτείας, της Κυβέρνησης μας για την περιοχή, την οποία συνέχισα κι εγώ που έχω πάει κι εγώ στην περιοχή και στο δημαρχείο σε συνάντηση με όλες τις δημοτικές παρατάξεις, με τον δήμο, με τους κατοίκους και πήγα και σε περιοχές που υπάρχουν οι οχλήσεις αυτές. </w:t>
      </w:r>
    </w:p>
    <w:p w14:paraId="7A4EE518"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Αποφασίσαμε, λοιπόν, να πάρουμε δύο μεγάλες πρωτοβουλίες, παρ’ ότι τυπικά φαίνονται τα νούμερα εντάξει: Να χρηματοδοτήσουμε επιπλέον την εγκατάσταση του Κορδελιού, την μονάδα αυτή, με έναν σταθμό ο οποίος αντιστοιχεί σε έναν προϋπολογισμό της τάξης των 130.000 ευρώ και το κάναμε αυτό το Πράσινο Ταμείο. Σας ανακοινώνω, λοιπόν, ότι έχει εγκριθεί η χρηματοδότηση κι έχει αποσταλεί στην Περιφέρεια Κεντρικής Μακεδονίας η χρηματοδότηση με 131.500 ευρώ περίπου από το Πράσινο Ταμείο με επιπλέον αναλύσεις, όσες ζήτησε η υπηρεσία. Ό,τι κι αν ζήτησε η περιφέρεια και οι υπηρεσιακοί παράγοντες τα έχουμε εγκρίνει ήδη από την αρχή του 2017. Θα σας πω ημερομηνίες στο δεύτερο σκέλος. </w:t>
      </w:r>
    </w:p>
    <w:p w14:paraId="7A4EE519"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Επίσης, ζητήσαμε να υπάρχει ένα πρόγραμμα με τα «ΕΛΛΗΝΙΚΑ ΠΕΤΡΕΛΑΙΑ», με χρηματοδότηση του μηχανήματος αναλύσεων από τα «ΕΛΛΗΝΙΚΑ ΠΕΤΡΕΛΑΙΑ», με την κ. Σαμαρά την καθηγήτρια χημείας υπεύθυνη σε προγραμματική σύμβαση περιφέρειας, πανεπιστημίου και «ΕΛΛΗΝΙΚΩΝ ΠΕΤΡΕΛΑΙΩΝ» και το μηχάνημα το αναλυτικό ήδη το έχουν προμηθευτεί τα «ΕΛΛΗΝΙΚΑ ΠΕΤΡΕΛΑΙΑ» κι έχει πάει στο τμήμα χημείας. </w:t>
      </w:r>
    </w:p>
    <w:p w14:paraId="7A4EE51A"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lastRenderedPageBreak/>
        <w:t>Άρα σε όσα θέματα μπορούσε να παρέμβει η πολιτεία, είτε με χρηματοδότηση, είτε με κινητοποίηση κοινωνικής ευθύνης των «ΕΛΛΗΝΙΚΩΝ ΠΕΤΡΕΛΑΙΩΝ», είτε με παρέμβαση πολιτικής συζήτησης και με προσωπική παρουσία, το έχει κάνει κι αυτό σας ενημερώνω ότι έχουν υλοποιηθεί.</w:t>
      </w:r>
    </w:p>
    <w:p w14:paraId="7A4EE51B"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Θα συνεχίσω στο δεύτερο σκέλος.</w:t>
      </w:r>
    </w:p>
    <w:p w14:paraId="7A4EE51C" w14:textId="77777777" w:rsidR="00A259AD" w:rsidRDefault="00A062A5">
      <w:pPr>
        <w:tabs>
          <w:tab w:val="left" w:pos="282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Μάλιστα, κύριε Υπουργέ.</w:t>
      </w:r>
    </w:p>
    <w:p w14:paraId="7A4EE51D"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Σαρίδη</w:t>
      </w:r>
      <w:proofErr w:type="spellEnd"/>
      <w:r>
        <w:rPr>
          <w:rFonts w:eastAsia="Times New Roman"/>
          <w:szCs w:val="24"/>
        </w:rPr>
        <w:t>, έχετε τον λόγο.</w:t>
      </w:r>
    </w:p>
    <w:p w14:paraId="7A4EE51E" w14:textId="77777777" w:rsidR="00A259AD" w:rsidRDefault="00A062A5">
      <w:pPr>
        <w:tabs>
          <w:tab w:val="left" w:pos="2820"/>
        </w:tabs>
        <w:spacing w:line="600" w:lineRule="auto"/>
        <w:ind w:firstLine="720"/>
        <w:jc w:val="both"/>
        <w:rPr>
          <w:rFonts w:eastAsia="Times New Roman" w:cs="Times New Roman"/>
          <w:szCs w:val="24"/>
        </w:rPr>
      </w:pPr>
      <w:r>
        <w:rPr>
          <w:rFonts w:eastAsia="Times New Roman"/>
          <w:b/>
          <w:szCs w:val="24"/>
        </w:rPr>
        <w:t xml:space="preserve">ΙΩΑΝΝΗΣ ΣΑΡΙΔΗΣ: </w:t>
      </w:r>
      <w:r>
        <w:rPr>
          <w:rFonts w:eastAsia="Times New Roman"/>
          <w:szCs w:val="24"/>
        </w:rPr>
        <w:t>Από ό,τι κατάλαβα, κύριε Υπουργέ, εσείς από τη δική σας την πλευρά σαν Κυβέρνηση δώσατε ένα ποσό 130.000 ευρώ για να δημιουργηθεί ένας νέος σταθμός και το δώσατε προς την περιφέρεια για να τα δημιουργήσει. Πότε το δώσατε αυτό το ποσό; Δηλαδή θέλω να δω από τη δική μας πλευρά πού βρίσκονται οι ευθύνες. Γιατί αν το ποσό αυτό το δώσατε πριν έναν μήνα, σαφώς και η ευθύνη είναι δική σας.</w:t>
      </w:r>
      <w:r>
        <w:rPr>
          <w:rFonts w:eastAsia="Times New Roman" w:cs="Times New Roman"/>
          <w:szCs w:val="24"/>
        </w:rPr>
        <w:t xml:space="preserve"> Αν αυτό το ποσό το έχετε δώσει πριν από έναν χρόνο, σαφώς η ευθύνη είναι της περιφέρειας. </w:t>
      </w:r>
    </w:p>
    <w:p w14:paraId="7A4EE51F"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θα ήθελα να μας υποδείξετε και εσείς ως Κυβέρνηση από τη δική σας την πλευρά πώς θα πρέπει εμείς να εντοπίσουμε πού βρίσκονται οι ευθύνες. Αν οι ευθύνες βρίσκονται στην περιφέρεια, πώς μπορεί ένας Βουλευτής της ελάσσονος Αντιπολίτευσης, ο οποίος ενδιαφέρεται για το καλό του τόπου του, να προσεγγίσει το θέμα, όταν μία ολόκληρη Κυβέρνηση από τη δική της την πλευρά δεν μπορεί να βρει μία λύση; </w:t>
      </w:r>
    </w:p>
    <w:p w14:paraId="7A4EE520"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σημειώσω και πάλι ότι επειδή ακριβώς το ξέρετε πάρα πολύ καλά το θέμα, δύο χρόνια -όσο η Ένωση Κεντρώων έχει μπει μέσα στην Ελληνική Βουλή παρακολουθεί αυτό το θέμα από αυτά τα </w:t>
      </w:r>
      <w:r>
        <w:rPr>
          <w:rFonts w:eastAsia="Times New Roman" w:cs="Times New Roman"/>
          <w:szCs w:val="24"/>
        </w:rPr>
        <w:lastRenderedPageBreak/>
        <w:t xml:space="preserve">έδρανα- δεν έχει βρεθεί μία λύση, δεν έχουμε πει σε αυτούς τους ανθρώπους, δεν τους έχουμε πείσει –αν και μπορεί να τους καθησυχάζουμε- ότι δεν θα έχουν προβλήματα, από τη στιγμή που αναπνέουν αυτό που αναπνέουν, που δεν μπορούν να ζήσουν στα σπίτια τους, δεν μπορούν να βγουν στους δρόμους, δεν μπορούν να βγουν στα μπαλκόνια τους. </w:t>
      </w:r>
    </w:p>
    <w:p w14:paraId="7A4EE521"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φινάλε, αυτή η υποβάθμιση όλης της περιοχής δεν είναι κάτι κακό; Ακούν όλοι οι υπόλοιποι για Εύοσμο, Κορδελιό και απευθείας το μυαλό τους πηγαίνει σε αυτή την έντονη δυσοσμία, η οποία υπάρχει. </w:t>
      </w:r>
    </w:p>
    <w:p w14:paraId="7A4EE522"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θέμα ευθυνών. Θα ήθελα πραγματικά –αν μπορείτε- σήμερα ή οποιαδήποτε άλλη στιγμή –αλλά κυρίως σήμερα- να μου δώσετε ένα χρονοδιάγραμμα για το πότε θα μπορούσε να λυθεί αυτό το πράγμα, πότε αυτοί οι άνθρωποι θα μπορέσουν να αναπνεύσουν κανονικά. Διότι, όπως γνωρίζετε, έχει βγει και μία ομάδα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που λέει ότι η αναπνοή είναι δικαίωμα και έτσι είναι, κύριε Υπουργέ. Η αναπνοή είναι δικαίωμα. </w:t>
      </w:r>
    </w:p>
    <w:p w14:paraId="7A4EE523"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λοιπόν, δώστε μας ένα χρονοδιάγραμμα και πείτε μας πού εντοπίζονται αυτές οι ευθύνες, αν τα χρήματα τα είχατε δώσει σε ένα χρονικό διάστημα κατά το οποίο αυτές οι ευθύνες μετατοπίζονται κάπου αλλού και τι θα μπορούσατε εσείς από την πλευρά σας επιπρόσθετα να κάνετε αυτή τη στιγμή. </w:t>
      </w:r>
    </w:p>
    <w:p w14:paraId="7A4EE524"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4EE525"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w:t>
      </w:r>
      <w:proofErr w:type="spellStart"/>
      <w:r>
        <w:rPr>
          <w:rFonts w:eastAsia="Times New Roman" w:cs="Times New Roman"/>
          <w:szCs w:val="24"/>
        </w:rPr>
        <w:t>Σαρίδη</w:t>
      </w:r>
      <w:proofErr w:type="spellEnd"/>
      <w:r>
        <w:rPr>
          <w:rFonts w:eastAsia="Times New Roman" w:cs="Times New Roman"/>
          <w:szCs w:val="24"/>
        </w:rPr>
        <w:t xml:space="preserve">. </w:t>
      </w:r>
    </w:p>
    <w:p w14:paraId="7A4EE526"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7A4EE527"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 xml:space="preserve">Κατ’ αρχάς, θέλω να κάνω δύο γενικότερες παρατηρήσεις που νομίζω ότι είναι ωφέλιμες. </w:t>
      </w:r>
    </w:p>
    <w:p w14:paraId="7A4EE528"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Πρώτο θέμα είναι η γενικότερη υποβάθμιση κάποιων περιοχών, είτε αυτό λέγεται δυτική Θεσσαλονίκη είτε δυτική Αττική. Αυτό νομίζω ότι συνδέεται με ένα βασικό εργαλείο που έχουμε πλέον στα χέρια μας, που είναι ο χωρικός σχεδιασμός. </w:t>
      </w:r>
    </w:p>
    <w:p w14:paraId="7A4EE529"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θα πρέπει και από τη μεριά της πολιτείας και πιέζοντας την τοπική αυτοδιοίκηση Α΄ και Β΄ Βαθμού να ζητήσουμε την άμεση ολοκλήρωση αυτών των χωρικών σχεδίων. Είναι στο Συμβούλιο Επικρατείας η έγκριση των προεδρικών διαταγμάτων για τις χρήσεις γης, διότι η χώρα μας έχει καθυστερήσει πάρα πολύ να έχει οργανωμένο χωρικό σχέδιο, με αποτέλεσμα και υποβάθμιση να έχουμε και επενδύσεις να μην έχουμε. Διότι υπήρχε αγκύλωση και καθυστέρηση της πολιτικής διοίκησης –σοβαρότατη πολιτική καθυστέρηση- που είχε σαφέστατα αντιαναπτυξιακή λογική, γιατί έκανε δουλειές για λίγους και για «κολλητούς» και δεν υπήρχε σχέδιο, με αποτέλεσμα κάποιες περιοχές να υποβαθμίζονται. Σας είπα εισαγωγικά ότι έχει και κοινωνικά χαρακτηριστικά η επιλογή για κάποιες περιοχές. Ήταν οι εργάτες της Θεσσαλονίκης αυτή η περιοχή. Ήταν υποβαθμισμένες οι δυτικές λαϊκές συνοικίες. </w:t>
      </w:r>
    </w:p>
    <w:p w14:paraId="7A4EE52A"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το πρώτο που πρέπει να κάνουμε εμείς είναι χωρικό σχεδιασμό. </w:t>
      </w:r>
    </w:p>
    <w:p w14:paraId="7A4EE52B"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δεύτερο που πρέπει να δούμε είναι το εξής: Υπάρχει ένα νέο θέμα στην επιστήμη, η οποία δεν έχει περάσει ακόμα επαρκώς θεσμικό πλαίσιο. Λίγοι επιστήμονες ασχολούνται με τα ζητήματα δυσοσμίας. Συγκεκριμένα, υπήρχε η καθηγήτρια κ. Σαμαρά, όπως σας είπα, στο Πανεπιστήμιο Θεσσαλονίκης και μία αντίστοιχη έδρα εδώ στο Πανεπιστήμιο Αθήνας. Δεν υπάρχει στο θεσμικό πλαίσιο της </w:t>
      </w:r>
      <w:r>
        <w:rPr>
          <w:rFonts w:eastAsia="Times New Roman" w:cs="Times New Roman"/>
          <w:szCs w:val="24"/>
        </w:rPr>
        <w:lastRenderedPageBreak/>
        <w:t xml:space="preserve">χώρας και της Ευρώπης ακόμα συνδυασμένη απόδειξη για το πού οφείλεται η δυσοσμία. Δηλαδή, σας λέω ότι έχουμε κάνει αναλύσεις σε όλους τους γνωστούς αέριους ρύπους, αυτούς που έχει η νομοθεσία και σε πτητικούς υδρογονάνθρακες. Ζητήσαμε και πήραμε και καινούργιο μηχάνημα για να έρθει να εγκατασταθεί τώρα. Όμως, θα παραμείνει το ερώτημα πώς θα βρει ο επιθεωρητής περιβάλλοντος, ο ελεγκτής περιβάλλοντος από πού προέρχεται ο ρύπος. </w:t>
      </w:r>
    </w:p>
    <w:p w14:paraId="7A4EE52C"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δυο ζητήματα τα οποία οφείλω να τα θέσω στο Κοινοβούλιο, διότι μπορεί να έρθουν και μελλοντικές νομοθετικές ρυθμίσεις, μόλις έχουμε αποτελέσματα από αυτές τις καινούργιες αναλύσεις. </w:t>
      </w:r>
    </w:p>
    <w:p w14:paraId="7A4EE52D"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Την ίδια πρωτοβουλία έχουμε αναλάβει και στη δυτική Αττική. Την προηγούμενη βδομάδα είχα σύσκεψη με τους </w:t>
      </w:r>
      <w:proofErr w:type="spellStart"/>
      <w:r>
        <w:rPr>
          <w:rFonts w:eastAsia="Times New Roman" w:cs="Times New Roman"/>
          <w:szCs w:val="24"/>
        </w:rPr>
        <w:t>αντιπεριφερειάρχες</w:t>
      </w:r>
      <w:proofErr w:type="spellEnd"/>
      <w:r>
        <w:rPr>
          <w:rFonts w:eastAsia="Times New Roman" w:cs="Times New Roman"/>
          <w:szCs w:val="24"/>
        </w:rPr>
        <w:t xml:space="preserve"> Πειραιά και δυτικής Αττικής. Και θα γίνει και εδώ στη δυτική Αττική ερευνητικό πρόγραμμα για τη διερεύνηση της πηγής της δυσοσμίας με ειδικές αναλύσεις σε συνεργασία με το ίδιο όργανο που έχουμε στο πανεπιστήμιο Θεσσαλονίκης. Όμως, θα σας πω τις ημερομηνίες, γιατί έχουν σημασία και τις ζητήσατε.</w:t>
      </w:r>
    </w:p>
    <w:p w14:paraId="7A4EE52E"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λοιπόν, η ουσία είναι ότι είμαστε δέκα μήνες από την έναρξη των πρωτοβουλιών, επειδή είπατε για δυο χρόνια και θέλω να είμαι ακριβής, γιατί την πραγματική εικόνα θα τη δώσουμε. </w:t>
      </w:r>
    </w:p>
    <w:p w14:paraId="7A4EE52F"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λοιπόν, ουσιαστικά η σύσκεψη που έγινε, για να μπορέσουν να ξεκινήσουν τις διαδικασίες, ήταν η επιστολή της περιφέρειας στις 25 Νοεμβρίου προς τα «ΕΛΛΗΝΙΚΑ ΠΕΤΡΕΛΑΙΑ» για την κινητοποίηση της διαδικασίας προμήθειας του μηχανήματος. Και σας είπα ότι την 1</w:t>
      </w:r>
      <w:r>
        <w:rPr>
          <w:rFonts w:eastAsia="Times New Roman" w:cs="Times New Roman"/>
          <w:szCs w:val="24"/>
          <w:vertAlign w:val="superscript"/>
        </w:rPr>
        <w:t>η</w:t>
      </w:r>
      <w:r>
        <w:rPr>
          <w:rFonts w:eastAsia="Times New Roman" w:cs="Times New Roman"/>
          <w:szCs w:val="24"/>
        </w:rPr>
        <w:t xml:space="preserve"> Νοεμβρίου 2016 –δέκα μήνες πριν από σήμερα- ο κ. Τσιρώνης ήταν στην περιοχή. </w:t>
      </w:r>
    </w:p>
    <w:p w14:paraId="7A4EE530"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Άρα, εμείς τι έχουμε κάνει; Η προγραμματική σύμβαση μεταξύ περιφέρειας και πανεπιστημίου υπεγράφη στις 29 Μαΐου. Είναι ένα δεδομένο, το οποίο θα σας χρειαστεί πιθανότατα. Τον Ιούνιο του 2017 παρελήφθη το μηχάνημα από τα «ΕΛΛΗΝΙΚΑ ΠΕΤΡΕΛΑΙΑ». Από το τέλος Νοέμβρη χρειάστηκαν, λοιπόν, επτά μήνες. Νομίζω ότι δεν είναι πολύ μεγάλος χρόνος για να προμηθευτούμε ένα ειδικό μηχάνημα. Πάντως τον Ιούνιο του 2017 το μηχάνημα παρελήφθη. Μίλησα εγώ και με την καθηγήτρια. Πράγματι, είναι εκεί.  </w:t>
      </w:r>
    </w:p>
    <w:p w14:paraId="7A4EE53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 αίτημα χρηματοδότησης προς το Πράσινο Ταμείο έγινε επίσης στις 28 Νοεμβρίου και στις 31 Μαρτίου εγκρίθηκε η χρηματοδότηση και δόθηκαν αυτά ως έγκριση της πίστωσης των 131.500 ευρώ στην περιφέρεια. Η σύνταξη των προδιαγραφών του εξοπλισμού ολοκληρώθηκε από την περιφέρεια τον Ιούλιο του 2017. Ο διαγωνισμός, όμως, δεν έχει γίνει ακόμα. Αυτό οφείλω να το πω, γιατί το ψάξαμε και με την ευκαιρία της ερώτησής σας. </w:t>
      </w:r>
    </w:p>
    <w:p w14:paraId="7A4EE53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Το ερώτημα είναι τι μπορεί να κάνει ένας Βουλευτής της Αντιπολίτευσης, διότι ο Υπουργός σαφέστατα θα κάνει επιστολή με αφορμή την ερώτησή σας, ρωτώντας γιατί καθυστερούν και γιατί δεν απαντούμε στην κοινωνία.</w:t>
      </w:r>
    </w:p>
    <w:p w14:paraId="7A4EE53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Νομίζω ότι αυτό που κάνετε πρώτα απ’ όλα είναι σαφέστατα χρήσιμο. Θα μπορούσατε με ερώτηση να ζητήσετε να πάρετε και τα έγγραφα της περιφέρειας για να τα έχετε στη διάθεσή σας, αλλά εγώ θα σας τα δώσω έτσι κι αλλιώς –το δηλώνω σήμερα- αυτά που ήρθαν με την ευκαιρία της ερώτησης. Απλώς όταν είναι προφορική η ερώτηση δεν προλαβαίνουμε μέσα σε μία εβδομάδα να μαζέψουμε το υλικό. Σε κάθε περίπτωση όμως, είτε με αυτή την ερώτησή σας είτε αν θέλετε να επανέλθετε, εγώ θα σας διαβιβάσω όλο το υλικό της αλληλογραφίας με την περιφέρεια.</w:t>
      </w:r>
    </w:p>
    <w:p w14:paraId="7A4EE53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Μιλήσαμε από το γραφείο και με 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περιβάλλοντος και με τις υπηρεσίες περιβάλλοντος για να επιταχύνουμε τις διαδικασίες. Πρέπει να πω ότι έχουμε και ένα θέμα γραφειοκρατίας. Πολλές φορές η γραφειοκρατία, τα εντελλόμενα, ο δημοσιονομικός έλεγχος κωλύει και τα ζητήματα του περιβάλλοντος. Δεν ξέρω αν πρέπει να τα υπερβούμε, με βάση τις αρχές της διαφάνειας και της χρηστής διοίκησης, γιατί, κύριε </w:t>
      </w:r>
      <w:proofErr w:type="spellStart"/>
      <w:r>
        <w:rPr>
          <w:rFonts w:eastAsia="Times New Roman" w:cs="Times New Roman"/>
          <w:szCs w:val="24"/>
        </w:rPr>
        <w:t>Σαρίδη</w:t>
      </w:r>
      <w:proofErr w:type="spellEnd"/>
      <w:r>
        <w:rPr>
          <w:rFonts w:eastAsia="Times New Roman" w:cs="Times New Roman"/>
          <w:szCs w:val="24"/>
        </w:rPr>
        <w:t xml:space="preserve">, υπάρχουν δυσκολίες στη λειτουργία των υπηρεσιών και το καταλαβαίνετε. Πάντως αυτή τη στιγμή εκκρεμεί η προμήθεια των δειγματοληπτών -το μηχάνημα έχει πάει από τα ΕΛΠΕ στο πανεπιστήμιο, αυτό το ξέρουμε- και η υλοποίηση της σύμβασης της περιφέρειας με το πανεπιστήμιο και ο διαγωνισμός για τα μηχανήματα που εμείς εγκρίναμε ως χρηματοδότηση από τον Μάιο του 2017. Αυτή είναι η κατάσταση. Πρέπει να είμαστε ειλικρινείς. </w:t>
      </w:r>
    </w:p>
    <w:p w14:paraId="7A4EE53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Εμείς ήδη επικοινωνήσαμε με την περιφέρεια και γνωρίζω ότι και εγώ και εσείς ως Βουλευτές της περιοχής της Θεσσαλονίκης συνεργαζόμαστε με τους </w:t>
      </w:r>
      <w:proofErr w:type="spellStart"/>
      <w:r>
        <w:rPr>
          <w:rFonts w:eastAsia="Times New Roman" w:cs="Times New Roman"/>
          <w:szCs w:val="24"/>
        </w:rPr>
        <w:t>αντιπεριφερειάρχες</w:t>
      </w:r>
      <w:proofErr w:type="spellEnd"/>
      <w:r>
        <w:rPr>
          <w:rFonts w:eastAsia="Times New Roman" w:cs="Times New Roman"/>
          <w:szCs w:val="24"/>
        </w:rPr>
        <w:t xml:space="preserve"> και τον περιφερειάρχη. Πρέπει να επιταχύνουμε, γιατί αυτήν την απάντηση την χρωστάμε όλοι στην τοπική κοινωνία. Η ερώτησή σας συνέβαλε σε αυτό.</w:t>
      </w:r>
    </w:p>
    <w:p w14:paraId="7A4EE536"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ευχαριστούμε.</w:t>
      </w:r>
    </w:p>
    <w:p w14:paraId="7A4EE53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Ακολουθεί η επίκαιρη ερώτηση του κ. Βαρβιτσιώτη προς τον κ. </w:t>
      </w:r>
      <w:proofErr w:type="spellStart"/>
      <w:r>
        <w:rPr>
          <w:rFonts w:eastAsia="Times New Roman" w:cs="Times New Roman"/>
          <w:szCs w:val="24"/>
        </w:rPr>
        <w:t>Μουζάλα</w:t>
      </w:r>
      <w:proofErr w:type="spellEnd"/>
      <w:r>
        <w:rPr>
          <w:rFonts w:eastAsia="Times New Roman" w:cs="Times New Roman"/>
          <w:szCs w:val="24"/>
        </w:rPr>
        <w:t>.</w:t>
      </w:r>
    </w:p>
    <w:p w14:paraId="7A4EE53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Κύριε Βαρβιτσιώτη, βλέπω ότι έχετε δύο ερωτήσεις με ίδιο ή παρεμφερές θέμα. Με βάση το άρθρο 131 του Κανονισμού έχουμε τη δυνατότητα να συζητήσουμε ενιαία τις ερωτήσεις, αν θέλετε, χωρίς προφανώς να επηρεαστεί ο χρόνος σας. Έχετε, λοιπόν, δύο ερωτήσεις. Ο συνολικός χρόνος </w:t>
      </w:r>
      <w:r>
        <w:rPr>
          <w:rFonts w:eastAsia="Times New Roman" w:cs="Times New Roman"/>
          <w:szCs w:val="24"/>
        </w:rPr>
        <w:lastRenderedPageBreak/>
        <w:t>σας θα ήταν πέντε λεπτά για την πρώτη και πέντε για τη δεύτερη. Θα έχετε δέκα λεπτά συνολικά. Συμφωνείτε ή θέλετε να συζητηθούν χωριστά;</w:t>
      </w:r>
    </w:p>
    <w:p w14:paraId="7A4EE539"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Μάλιστα, κύριε Πρόεδρε, συμφωνώ.</w:t>
      </w:r>
    </w:p>
    <w:p w14:paraId="7A4EE53A" w14:textId="77777777" w:rsidR="00A259AD" w:rsidRDefault="00A062A5">
      <w:pPr>
        <w:spacing w:line="600" w:lineRule="auto"/>
        <w:ind w:firstLine="720"/>
        <w:jc w:val="both"/>
        <w:rPr>
          <w:rFonts w:eastAsia="Times New Roman"/>
          <w:color w:val="000000"/>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Προχωράμε, λοιπόν, στη συζήτηση της δεύτερης </w:t>
      </w:r>
      <w:r>
        <w:rPr>
          <w:rFonts w:eastAsia="Times New Roman"/>
          <w:color w:val="000000"/>
          <w:szCs w:val="24"/>
          <w:shd w:val="clear" w:color="auto" w:fill="FFFFFF"/>
        </w:rPr>
        <w:t xml:space="preserve">με αριθμό 1526/25-9-2017 επίκαιρης ερώτησης πρώτου κύκλου του Βουλευτή Β΄ Αθηνών της Νέας Δημοκρατίας κ. </w:t>
      </w:r>
      <w:r>
        <w:rPr>
          <w:rFonts w:eastAsia="Times New Roman"/>
          <w:bCs/>
          <w:color w:val="000000"/>
          <w:szCs w:val="24"/>
          <w:shd w:val="clear" w:color="auto" w:fill="FFFFFF"/>
        </w:rPr>
        <w:t>Μιλτιάδη Βαρβιτσιώτη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Μεταναστευτικής Πολιτικής, </w:t>
      </w:r>
      <w:r>
        <w:rPr>
          <w:rFonts w:eastAsia="Times New Roman"/>
          <w:color w:val="000000"/>
          <w:szCs w:val="24"/>
          <w:shd w:val="clear" w:color="auto" w:fill="FFFFFF"/>
        </w:rPr>
        <w:t xml:space="preserve">με θέμα: «Εκρηκτική η κατάσταση στα νησιά του βορείου - ανατολικού Αιγαίου» και της </w:t>
      </w:r>
      <w:r>
        <w:rPr>
          <w:rFonts w:eastAsia="Times New Roman"/>
          <w:color w:val="000000"/>
          <w:szCs w:val="24"/>
        </w:rPr>
        <w:t xml:space="preserve">τρίτης με αριθμό 1496/18-9-2017 επίκαιρης ερώτησης δεύτερου κύκλου του Βουλευτή Β΄ Αθηνών της Νέας Δημοκρατίας κ. </w:t>
      </w:r>
      <w:r>
        <w:rPr>
          <w:rFonts w:eastAsia="Times New Roman"/>
          <w:bCs/>
          <w:color w:val="000000"/>
          <w:szCs w:val="24"/>
        </w:rPr>
        <w:t>Μιλτιάδη Βαρβιτσιώτη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Μεταναστευτικής Πολιτικής</w:t>
      </w:r>
      <w:r>
        <w:rPr>
          <w:rFonts w:eastAsia="Times New Roman"/>
          <w:b/>
          <w:color w:val="000000"/>
          <w:szCs w:val="24"/>
        </w:rPr>
        <w:t xml:space="preserve"> </w:t>
      </w:r>
      <w:r>
        <w:rPr>
          <w:rFonts w:eastAsia="Times New Roman"/>
          <w:color w:val="000000"/>
          <w:szCs w:val="24"/>
        </w:rPr>
        <w:t>με θέμα: «Εγκλωβισμένοι στη χώρα μας χιλιάδες πρόσφυγες και παράνομοι μετανάστες».</w:t>
      </w:r>
    </w:p>
    <w:p w14:paraId="7A4EE53B" w14:textId="77777777" w:rsidR="00A259AD" w:rsidRDefault="00A062A5">
      <w:pPr>
        <w:spacing w:line="600" w:lineRule="auto"/>
        <w:ind w:firstLine="720"/>
        <w:jc w:val="both"/>
        <w:rPr>
          <w:rFonts w:eastAsia="Times New Roman"/>
          <w:color w:val="000000"/>
          <w:szCs w:val="24"/>
        </w:rPr>
      </w:pPr>
      <w:r>
        <w:rPr>
          <w:rFonts w:eastAsia="Times New Roman"/>
          <w:color w:val="000000"/>
          <w:szCs w:val="24"/>
        </w:rPr>
        <w:t>Κύριε Βαρβιτσιώτη, έχετε τον λόγο.</w:t>
      </w:r>
    </w:p>
    <w:p w14:paraId="7A4EE53C" w14:textId="77777777" w:rsidR="00A259AD" w:rsidRDefault="00A062A5">
      <w:pPr>
        <w:spacing w:line="600" w:lineRule="auto"/>
        <w:ind w:firstLine="720"/>
        <w:jc w:val="both"/>
        <w:rPr>
          <w:rFonts w:eastAsia="Times New Roman"/>
          <w:color w:val="000000"/>
          <w:szCs w:val="24"/>
        </w:rPr>
      </w:pPr>
      <w:r>
        <w:rPr>
          <w:rFonts w:eastAsia="Times New Roman"/>
          <w:b/>
          <w:color w:val="000000"/>
          <w:szCs w:val="24"/>
        </w:rPr>
        <w:t xml:space="preserve">ΜΙΛΤΙΑΔΗΣ ΒΑΡΒΙΤΣΙΩΤΗΣ: </w:t>
      </w:r>
      <w:r>
        <w:rPr>
          <w:rFonts w:eastAsia="Times New Roman"/>
          <w:color w:val="000000"/>
          <w:szCs w:val="24"/>
        </w:rPr>
        <w:t xml:space="preserve">Κύριε Πρόεδρε, κατ’ αρχάς χαίρομαι που ήρθε ο κ. </w:t>
      </w:r>
      <w:proofErr w:type="spellStart"/>
      <w:r>
        <w:rPr>
          <w:rFonts w:eastAsia="Times New Roman"/>
          <w:color w:val="000000"/>
          <w:szCs w:val="24"/>
        </w:rPr>
        <w:t>Μουζάλας</w:t>
      </w:r>
      <w:proofErr w:type="spellEnd"/>
      <w:r>
        <w:rPr>
          <w:rFonts w:eastAsia="Times New Roman"/>
          <w:color w:val="000000"/>
          <w:szCs w:val="24"/>
        </w:rPr>
        <w:t xml:space="preserve"> στη Βουλή. Από τον Ιούνιο οι Βουλευτές της Νέας Δημοκρατίας έχουμε καταθέσει επερώτηση συνολική για τα θέματα του προσφυγικού. Από τον Ιούνιο μέχρι τον Σεπτέμβριο δεν βρήκε τον χρόνο να έρθει να μας την απαντήσει.</w:t>
      </w:r>
    </w:p>
    <w:p w14:paraId="7A4EE53D" w14:textId="77777777" w:rsidR="00A259AD" w:rsidRDefault="00A062A5">
      <w:pPr>
        <w:spacing w:line="600" w:lineRule="auto"/>
        <w:ind w:firstLine="720"/>
        <w:jc w:val="both"/>
        <w:rPr>
          <w:rFonts w:eastAsia="Times New Roman"/>
          <w:color w:val="000000"/>
          <w:szCs w:val="24"/>
        </w:rPr>
      </w:pPr>
      <w:r>
        <w:rPr>
          <w:rFonts w:eastAsia="Times New Roman"/>
          <w:color w:val="000000"/>
          <w:szCs w:val="24"/>
        </w:rPr>
        <w:t xml:space="preserve">Άκουσα και πριν την τοποθέτηση που έκανε σε μία ερώτηση του κ. </w:t>
      </w:r>
      <w:proofErr w:type="spellStart"/>
      <w:r>
        <w:rPr>
          <w:rFonts w:eastAsia="Times New Roman"/>
          <w:color w:val="000000"/>
          <w:szCs w:val="24"/>
        </w:rPr>
        <w:t>Κρεμαστινού</w:t>
      </w:r>
      <w:proofErr w:type="spellEnd"/>
      <w:r>
        <w:rPr>
          <w:rFonts w:eastAsia="Times New Roman"/>
          <w:color w:val="000000"/>
          <w:szCs w:val="24"/>
        </w:rPr>
        <w:t xml:space="preserve">. Τα ίδια </w:t>
      </w:r>
      <w:proofErr w:type="spellStart"/>
      <w:r>
        <w:rPr>
          <w:rFonts w:eastAsia="Times New Roman"/>
          <w:color w:val="000000"/>
          <w:szCs w:val="24"/>
        </w:rPr>
        <w:t>Παντελάκη</w:t>
      </w:r>
      <w:proofErr w:type="spellEnd"/>
      <w:r>
        <w:rPr>
          <w:rFonts w:eastAsia="Times New Roman"/>
          <w:color w:val="000000"/>
          <w:szCs w:val="24"/>
        </w:rPr>
        <w:t xml:space="preserve"> μου, τα ίδια Παντελή μου, κύριε Υπουργέ. Τα ίδια που λέγατε πέρσι, τα ίδια λέτε και φέτος. </w:t>
      </w:r>
    </w:p>
    <w:p w14:paraId="7A4EE53E" w14:textId="77777777" w:rsidR="00A259AD" w:rsidRDefault="00A062A5">
      <w:pPr>
        <w:spacing w:line="600" w:lineRule="auto"/>
        <w:ind w:firstLine="720"/>
        <w:jc w:val="both"/>
        <w:rPr>
          <w:rFonts w:eastAsia="Times New Roman" w:cs="Times New Roman"/>
          <w:szCs w:val="24"/>
        </w:rPr>
      </w:pPr>
      <w:r>
        <w:rPr>
          <w:rFonts w:eastAsia="Times New Roman"/>
          <w:color w:val="000000"/>
          <w:szCs w:val="24"/>
        </w:rPr>
        <w:t xml:space="preserve">Εδώ υπάρχει μια πολύ συγκεκριμένη κατάσταση και φαντάζομαι ότι δεν έχετε καταλάβει ακριβώς και ποιος είναι ο ρόλος σας. Ο ρόλος σας δεν είναι να σχολιάζετε την εξωτερική πολιτική της </w:t>
      </w:r>
      <w:r>
        <w:rPr>
          <w:rFonts w:eastAsia="Times New Roman"/>
          <w:color w:val="000000"/>
          <w:szCs w:val="24"/>
        </w:rPr>
        <w:lastRenderedPageBreak/>
        <w:t xml:space="preserve">χώρας. Αυτή σας επηρεάζει. Ο ρόλος σας είναι να προετοιμάζετε τη χώρα, ώστε να είναι έτοιμη να αντιμετωπίσει οποιαδήποτε μεταβολή θα υπάρξει στις συνθήκες στο Αιγαίο από εξωγενείς παράγοντες, από την κατάρρευση της συμφωνίας Ευρωπαϊκής Ένωσης – Τουρκίας για λόγους που δεν αφορούν ούτε εσάς, ούτε την Ελλάδα, ούτε την Κυβέρνησή σας. Η ένταση που έχει προκληθεί ανάμεσα στην Ευρώπη και στην Τουρκία, οι κακές σχέσεις Γερμανίας – Τουρκίας το τελευταίο διάστημα οι οποίες βαίνουν διαρκώς επιδεινούμενες, έχουν οδηγήσει σε μία σημαντική αύξηση των ροών. </w:t>
      </w:r>
    </w:p>
    <w:p w14:paraId="7A4EE53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Μάλιστα, σύμφωνα με ό,τι γράφεται στον Τύπο σήμερα, το μήνυμα το οποίο μετέφερε εχθές ο κ. Αβραμόπουλος στον κύριο Πρωθυπουργό ήταν πως ήταν σαφής η άποψη της Τουρκίας ότι αν δεν της δοθεί η βίζα, δεν θα ελέγξει με την επιμέλεια που ήλεγχε τον προηγούμενο χρόνο τα θέματα των ροών. </w:t>
      </w:r>
    </w:p>
    <w:p w14:paraId="7A4EE54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Όμως το θέμα για τον κ. </w:t>
      </w:r>
      <w:proofErr w:type="spellStart"/>
      <w:r>
        <w:rPr>
          <w:rFonts w:eastAsia="Times New Roman" w:cs="Times New Roman"/>
          <w:szCs w:val="24"/>
        </w:rPr>
        <w:t>Μουζάλα</w:t>
      </w:r>
      <w:proofErr w:type="spellEnd"/>
      <w:r>
        <w:rPr>
          <w:rFonts w:eastAsia="Times New Roman" w:cs="Times New Roman"/>
          <w:szCs w:val="24"/>
        </w:rPr>
        <w:t xml:space="preserve"> δεν είναι αυτό. Ο κ. </w:t>
      </w:r>
      <w:proofErr w:type="spellStart"/>
      <w:r>
        <w:rPr>
          <w:rFonts w:eastAsia="Times New Roman" w:cs="Times New Roman"/>
          <w:szCs w:val="24"/>
        </w:rPr>
        <w:t>Μουζάλας</w:t>
      </w:r>
      <w:proofErr w:type="spellEnd"/>
      <w:r>
        <w:rPr>
          <w:rFonts w:eastAsia="Times New Roman" w:cs="Times New Roman"/>
          <w:szCs w:val="24"/>
        </w:rPr>
        <w:t xml:space="preserve"> είναι υπεύθυνος για την προετοιμασία της χώρας, των νησιών και των δομών, για τη σωστή λειτουργία του συστήματος ασύλου και μετεγκατάστασης, για την αξιοποίηση των ευρωπαϊκών κονδυλίων. Μάλιστα, είστε ο μόνος Υπουργός της Κυβέρνησης –και δόξα τω Θεώ- ο οποίος δεν μπορεί να πει ότι έχει οικονομική στενότητα, καθώς έχετε στη διάθεσή σας 700 εκατομμύρια ευρώ που λιμνάζουν. </w:t>
      </w:r>
    </w:p>
    <w:p w14:paraId="7A4EE54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Έχετε ένα Υπουργείο που δεν έχετε καταφέρει ακόμα να το οργανώσετε. Αναλάβατε αυτή την ευθύνη πριν από έναν χρόνο περίπου και ακόμα το Υπουργείο δεν έχει οργανόγραμμα, ούτε οικονομική διεύθυνση. Δεν ξέρω αν έχει και γενικούς γραμματείς, γιατί με τον ρυθμό με τον οποίο παραιτούνται ο ένας μετά τον άλλον, δεν δείχνει ότι αναφορικά με όλες αυτές τις επιλογές που έκανε ο ίδιος ο κ. </w:t>
      </w:r>
      <w:proofErr w:type="spellStart"/>
      <w:r>
        <w:rPr>
          <w:rFonts w:eastAsia="Times New Roman" w:cs="Times New Roman"/>
          <w:szCs w:val="24"/>
        </w:rPr>
        <w:t>Μουζάλας</w:t>
      </w:r>
      <w:proofErr w:type="spellEnd"/>
      <w:r>
        <w:rPr>
          <w:rFonts w:eastAsia="Times New Roman" w:cs="Times New Roman"/>
          <w:szCs w:val="24"/>
        </w:rPr>
        <w:t xml:space="preserve"> για τους γενικούς γραμματείς του ότι έχουν πρόβλημα όλοι αυτοί οι άνθρωποι. Μάλλον το αντίθετο συμβαίνει.</w:t>
      </w:r>
    </w:p>
    <w:p w14:paraId="7A4EE54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Εσείς έρχεστε εδώ και λέτε κάθε μέρα ότι κάποιος άλλος φταίει. Τώρα θεωρείτε ότι είναι ύποπτη, σύμφωνα με δηλώσεις που κάνατε στην «ΑΥΓΗ», η αύξηση των ροών μόνο στη Λέσβο και στη Σάμο και όχι στη Χίο. «Ύποπτη» τη χαρακτηρίσατε. Έτσι διάβασα. Είπατε ότι σας προκαλεί και εντύπωση γιατί είναι μόνο σ’ αυτά τα δύο νησιά. Παραγνωρίζετε το γεγονός ότι σήμερα στη Σάμο φθάσαμε να έχουμε πληθυσμό παράνομων μεταναστών και προσφύγων που σχεδόν είναι ίσος με τον αριθμό των κατοίκων στο Βαθύ της Σάμου. Όλες οι τοπικές κοινωνίες, ανεξαρτήτως του τι ψηφίζουν –Νέα Δημοκρατία, ΣΥΡΙΖΑ, Δημοκρατική Συμπαράταξη, δεν ξέρω εγώ τι άλλο ψηφίζουν- έρχονται και σας κρούουν τον κώδωνα του κινδύνου και σας λένε ότι δεν πάνε άλλο. Εφαρμόστε αυτά τα οποία έχετε υποσχεθεί. Έχετε υποσχεθεί μέτρα αποσυμφόρησης των νησιών.</w:t>
      </w:r>
    </w:p>
    <w:p w14:paraId="7A4EE54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A4EE54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Τελικά, κύριε Πρόεδρε, πόσο χρόνο έχω, γιατί έχετε βάλει τέσσερα λεπτά, ενώ μου είπατε δέκα λεπτά;</w:t>
      </w:r>
    </w:p>
    <w:p w14:paraId="7A4EE545"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Έγινε λάθος. Έχετε τέσσερα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και έξι για τη δευτερολογία, αντί για τρία λεπτά και δύο λεπτά αντίστοιχα. Θα έχετε, βέβαια και την ανοχή του Προεδρείου.</w:t>
      </w:r>
    </w:p>
    <w:p w14:paraId="7A4EE54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Ορίστε, συνεχίστε, σας παρακαλώ.</w:t>
      </w:r>
    </w:p>
    <w:p w14:paraId="7A4EE547"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Τι μέτρα έχετε λάβει; Πείτε μας ένα μέτρο, μία εξαγγελία την οποία κάνατε τον χειμώνα και την ολοκληρώσατε μέσα σε ένα εύλογο χρονικό διάστημα. Μας είπατε ότι θα φτιάξετε κέντρα για τους </w:t>
      </w:r>
      <w:proofErr w:type="spellStart"/>
      <w:r>
        <w:rPr>
          <w:rFonts w:eastAsia="Times New Roman" w:cs="Times New Roman"/>
          <w:szCs w:val="24"/>
        </w:rPr>
        <w:t>παραβατικούς</w:t>
      </w:r>
      <w:proofErr w:type="spellEnd"/>
      <w:r>
        <w:rPr>
          <w:rFonts w:eastAsia="Times New Roman" w:cs="Times New Roman"/>
          <w:szCs w:val="24"/>
        </w:rPr>
        <w:t xml:space="preserve"> μετανάστες. Πού είναι αυτά τα κέντρα; Μας είπατε ότι θα </w:t>
      </w:r>
      <w:r>
        <w:rPr>
          <w:rFonts w:eastAsia="Times New Roman" w:cs="Times New Roman"/>
          <w:szCs w:val="24"/>
        </w:rPr>
        <w:lastRenderedPageBreak/>
        <w:t xml:space="preserve">προχωρήσετε πιο γρήγορα τις διαδικασίες στις δευτεροβάθμιες επιτροπές εξέτασης ασύλου, ώστε να </w:t>
      </w:r>
      <w:proofErr w:type="spellStart"/>
      <w:r>
        <w:rPr>
          <w:rFonts w:eastAsia="Times New Roman" w:cs="Times New Roman"/>
          <w:szCs w:val="24"/>
        </w:rPr>
        <w:t>αποσυμφορήσετε</w:t>
      </w:r>
      <w:proofErr w:type="spellEnd"/>
      <w:r>
        <w:rPr>
          <w:rFonts w:eastAsia="Times New Roman" w:cs="Times New Roman"/>
          <w:szCs w:val="24"/>
        </w:rPr>
        <w:t xml:space="preserve"> τα νησιά. Πού είναι αυτό; Μας είπατε ότι θα προχωρήσετε με μεγαλύτερη ταχύτητα το πρόγραμμα των επιστροφών στην Τουρκία. Πού είναι αυτά τα αποτελέσματα; Τι απ’ όλα αυτά έχετε κάνει; </w:t>
      </w:r>
    </w:p>
    <w:p w14:paraId="7A4EE54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Νομίζω ότι είχατε πάρα πολύ χρόνο στη διάθεσή σας και πάρα πολύ χρήμα. Διαχειρίζεστε το προσφυγικό πάνω από δύο χρόνια. Εσείς το διαχειρίζεστε πιο πολύ από οποιονδήποτε άλλον. Δυστυχώς τα αποτελέσματα της πολιτικής σας μέχρι τώρα είναι πενιχρά.</w:t>
      </w:r>
    </w:p>
    <w:p w14:paraId="7A4EE54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Κύριε Υπουργέ, εγώ θέλω να σας πω ότι εχθές έληξε το πρόγραμμα μετεγκατάστασης με πενιχρά αποτελέσματα. Μόνο το 28%-29% των θέσεων που είχαν διατεθεί στη χώρα μας αξιοποιήθηκε. Πολλά απ’ αυτά τα αιτήματα δεν ικανοποιήθηκαν με ευθύνη τρίτων χωρών και πολλά απ’ αυτά με ευθύνη της Ελληνικής Δημοκρατίας με τις καθυστερήσεις της. Όμως το θέμα είναι τι έχει κάνει για να συγκροτήσει ένα διεθνές μέτωπο, ώστε να υπάρχει ένα σύγχρονο, καινούργιο πρόγραμμα μετεγκατάστασης. Το φωνάζει ο Δημήτρης Αβραμόπουλος, αλλά ήσασταν απών απ’ όλες τις διεθνείς εξελίξεις.</w:t>
      </w:r>
    </w:p>
    <w:p w14:paraId="7A4EE54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Έγινε σύνοδος για το προσφυγικό στο Παρίσι και ήταν απούσα η Ελλάδα. Συζητούσαν οι Ιταλοί και οι Γάλλοι για το τι θα γίνει στο ανατολικό Αιγαίο. Και μάλιστα, αντί να πούμε ότι είναι απαράδεκτο να μην καλούμε την Ελλάδα σε μια ευρωπαϊκή συνάντηση με τις χώρες της Αφρικής για το προσφυγικό, βγήκαμε και είπαμε ότι δικαιολογημένα δεν μας καλέσανε. Δεν καταλαβαίνετε ότι όταν μας γυρνάνε την πλάτη, όταν αποφασίζουν για εμάς χωρίς εμάς, τελικά δεν θίγεται ο </w:t>
      </w:r>
      <w:proofErr w:type="spellStart"/>
      <w:r>
        <w:rPr>
          <w:rFonts w:eastAsia="Times New Roman" w:cs="Times New Roman"/>
          <w:szCs w:val="24"/>
        </w:rPr>
        <w:t>Μουζάλας</w:t>
      </w:r>
      <w:proofErr w:type="spellEnd"/>
      <w:r>
        <w:rPr>
          <w:rFonts w:eastAsia="Times New Roman" w:cs="Times New Roman"/>
          <w:szCs w:val="24"/>
        </w:rPr>
        <w:t xml:space="preserve">, η χώρα θίγεται. </w:t>
      </w:r>
    </w:p>
    <w:p w14:paraId="7A4EE54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εγώ θα πάω στα νησιά πάλι για να δω την κατάσταση από κοντά. Θα σας προκαλούσα να έρθετε μαζί, να πάμε να δούμε τις τοπικές κοινωνίες, να καθησυχάσετε τον πληθυσμό. Να καθησυχάσετε τους δημάρχους που δεν ανήκουν στη Νέα Δημοκρατία, τους δικηγορικούς συλλόγους που δεν ανήκουν στη Νέα Δημοκρατία, τους αστυνομικούς και τους λιμενικούς που δεν ανήκουν στη Νέα Δημοκρατία και τους ιεράρχες που δεν ανήκουν στη Νέα Δημοκρατία.</w:t>
      </w:r>
    </w:p>
    <w:p w14:paraId="7A4EE54C"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ολοκληρώστε.</w:t>
      </w:r>
    </w:p>
    <w:p w14:paraId="7A4EE54D"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Σε αυτά και άλλα πολλά περιμένω απαντήσεις. Βεβαίως, περιμένουμε και κάποια στιγμή να συζητήσουμε, με την ευχέρεια του χρόνου της επερώτησης, και την επερώτηση που έχουμε.</w:t>
      </w:r>
    </w:p>
    <w:p w14:paraId="7A4EE54E" w14:textId="77777777" w:rsidR="00A259AD" w:rsidRDefault="00A062A5">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Ευχαριστώ πολύ, κύριε συνάδελφε.</w:t>
      </w:r>
    </w:p>
    <w:p w14:paraId="7A4EE54F" w14:textId="77777777" w:rsidR="00A259AD" w:rsidRDefault="00A062A5">
      <w:pPr>
        <w:spacing w:line="600" w:lineRule="auto"/>
        <w:ind w:firstLine="720"/>
        <w:jc w:val="both"/>
        <w:rPr>
          <w:rFonts w:eastAsia="Times New Roman" w:cs="Times New Roman"/>
          <w:szCs w:val="24"/>
        </w:rPr>
      </w:pPr>
      <w:r>
        <w:rPr>
          <w:rFonts w:eastAsia="Times New Roman"/>
          <w:szCs w:val="24"/>
        </w:rPr>
        <w:t>Κύριε Υπουργέ, έχετε τον λόγο.</w:t>
      </w:r>
      <w:r>
        <w:rPr>
          <w:rFonts w:eastAsia="Times New Roman" w:cs="Times New Roman"/>
          <w:szCs w:val="24"/>
        </w:rPr>
        <w:t xml:space="preserve"> </w:t>
      </w:r>
    </w:p>
    <w:p w14:paraId="7A4EE550"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Πολύ λυπάμαι που ο κ. Βαρβιτσιώτης, υπεύθυνος της Νέας Δημοκρατίας για το μεταναστευτικό, προσπάθησε να δημιουργήσει μια εικόνα, στηριζόμενος σε ψέματα, σε άγνοια και σε πραγματικότητες. </w:t>
      </w:r>
    </w:p>
    <w:p w14:paraId="7A4EE55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Το πρώτο ψέμα θέλω να το δηλώσω εδώ πέρα στη Βουλή. Έχω ένα βαθύτατο συναίσθημα ευθύνης απέναντι στη Βουλή. Είμαι ο Υπουργός ο οποίος έρχεται πάντα, όταν είμαι στην Ελλάδα, στη Βουλή, είτε του αρέσει, είτε δεν του αρέσει, είτε έχει να πει κάτι, είτε δεν έχει να πει κάτι.</w:t>
      </w:r>
    </w:p>
    <w:p w14:paraId="7A4EE55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συγκεκριμένη επερώτηση έγιναν προσπάθειες. Έλειπα στην Ευρώπη. Δόθηκαν τρεις ημερομηνίες τον άλλο μήνα, στις οποίες τις δύο έλειπα στην Ευρώπη και την τρίτη δεν μπορούσε η Νέα Δημοκρατία. Επομένως, αυτό το πράγμα, επιτρέψτε μου, έρχεται σε βαθύτατη αντίθεση με το συναίσθημα ευθύνης που έχω απέναντι στη Βουλή, με τις προσπάθειες που έκανα όταν έλειπα, να ανοίξει η Βουλή, και είναι ντροπή να χρησιμοποιείται εδώ για εμένα. Είμαι αυτός ο οποίος είναι εδώ πάντα, όταν είμαι στην Ελλάδα. </w:t>
      </w:r>
    </w:p>
    <w:p w14:paraId="7A4EE55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Είναι σαφές ότι ο ρόλος μας είναι να προετοιμάζουμε τη χώρα για οποιεσδήποτε συνθήκες. Προετοιμάζουμε μια χώρα την οποία παραλάβαμε απροετοίμαστη εντελώς, με μια πολιτική για το μεταναστευτικό του τύπου «πάτε μέσα, βγείτε», «κάνουμε μια σκούπα, μαζεύουμε», «βάζουμε στα ΠΡΟΠΕΚΑ». Έχω καταθέσει επανειλημμένα τα στοιχεία. Καμμία πολιτική για τη μετανάστευση. Το πέρασμα στην Ευρώπη της αναξιοπρέπειας ότι η Ελλάδα είναι «χώρα </w:t>
      </w:r>
      <w:proofErr w:type="spellStart"/>
      <w:r>
        <w:rPr>
          <w:rFonts w:eastAsia="Times New Roman" w:cs="Times New Roman"/>
          <w:szCs w:val="24"/>
        </w:rPr>
        <w:t>transit</w:t>
      </w:r>
      <w:proofErr w:type="spellEnd"/>
      <w:r>
        <w:rPr>
          <w:rFonts w:eastAsia="Times New Roman" w:cs="Times New Roman"/>
          <w:szCs w:val="24"/>
        </w:rPr>
        <w:t xml:space="preserve">», τη συνείδηση ότι η Ελλάδα είναι «χώρα </w:t>
      </w:r>
      <w:proofErr w:type="spellStart"/>
      <w:r>
        <w:rPr>
          <w:rFonts w:eastAsia="Times New Roman" w:cs="Times New Roman"/>
          <w:szCs w:val="24"/>
        </w:rPr>
        <w:t>transit</w:t>
      </w:r>
      <w:proofErr w:type="spellEnd"/>
      <w:r>
        <w:rPr>
          <w:rFonts w:eastAsia="Times New Roman" w:cs="Times New Roman"/>
          <w:szCs w:val="24"/>
        </w:rPr>
        <w:t xml:space="preserve">». </w:t>
      </w:r>
    </w:p>
    <w:p w14:paraId="7A4EE55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Αυτή ήταν η πολιτική πάνω στην οποία έπρεπε ο ΣΥΡΙΖΑ να δουλέψει, όταν συνέβη η μεγαλύτερη προσφυγική κρίση από τον Β' Παγκόσμιο Πόλεμο και η μεγαλύτερη προσφυγική και μεταναστευτική κρίση τα τελευταία χίλια εκατό χρόνια στην Ευρώπη από μία ήπειρο σε άλλη. Και ο ΣΥΡΙΖΑ τα κατάφερε, μαζί με τη βοήθεια του λαού μας.</w:t>
      </w:r>
    </w:p>
    <w:p w14:paraId="7A4EE55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Έχω </w:t>
      </w:r>
      <w:proofErr w:type="spellStart"/>
      <w:r>
        <w:rPr>
          <w:rFonts w:eastAsia="Times New Roman" w:cs="Times New Roman"/>
          <w:szCs w:val="24"/>
        </w:rPr>
        <w:t>ξανατονίσει</w:t>
      </w:r>
      <w:proofErr w:type="spellEnd"/>
      <w:r>
        <w:rPr>
          <w:rFonts w:eastAsia="Times New Roman" w:cs="Times New Roman"/>
          <w:szCs w:val="24"/>
        </w:rPr>
        <w:t xml:space="preserve"> ότι όταν κανείς, οποιοσδήποτε, κάνει διαχείριση τέτοιου επιπέδου κρίσεως, κάνει διαχείριση ζημιάς. Δεν υπάρχουν ευτυχισμένοι άνθρωποι σε αυτές τις κρίσεις. Τι θα έπρεπε να πει η Γαλλία; Τι θα έπρεπε να πει η Ισπανία με τους νεκρούς; Φταίει ο Υπουργός Μετανάστευσης; Φταίει ο Υπουργός Μετανάστευσης στη Γαλλία; Φταίει ο Υπουργός Μετανάστευσης ή ο Υπουργός </w:t>
      </w:r>
      <w:r>
        <w:rPr>
          <w:rFonts w:eastAsia="Times New Roman" w:cs="Times New Roman"/>
          <w:szCs w:val="24"/>
        </w:rPr>
        <w:lastRenderedPageBreak/>
        <w:t xml:space="preserve">Δημόσιας Τάξης; Μονάχα εδώ πέρα, στα πλαίσια του να πέσει ο ΣΥΡΙΖΑ, ακούγονται τέτοια πράγματα και άλλα ψέματα. </w:t>
      </w:r>
    </w:p>
    <w:p w14:paraId="7A4EE55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Για τα οικονομικά, έχω δηλώσει επανειλημμένα στη Βουλή ότι δεν έχω καμμία σχέση με τη διαχείριση των οικονομικών. Κάθε φορά επανέρχεται αυτό το θέμα σε λάθος Υπουργό. Και επειδή επανειλημμένα το έχω δηλώσει, θεωρώ ότι φοβούνται την απάντηση που θα δώσει ο Υπουργός που ασχολείται με τα οικονομικά και γι’ αυτό το πετάνε κάθε τόσο και έτσι.</w:t>
      </w:r>
    </w:p>
    <w:p w14:paraId="7A4EE55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Δεν έχουμε οργανώσει το Υπουργείο το οποίο δεν παραλάβαμε. Δεν υπήρχε Υπουργείο. Υπήρχε μετανάστευση. Έχουμε ένα εκατομμύριο νόμιμους μετανάστες και άτυπους μετανάστες στην Ελλάδα πριν την κρίση. Υπουργείο δεν υπήρχε.</w:t>
      </w:r>
    </w:p>
    <w:p w14:paraId="7A4EE55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Ο κ. Βαρβιτσιώτης μού είπε ότι όταν το Υπουργείο Ναυτιλίας πήγε στο Εσωτερικών -μετά ξαναέγινε Ναυτιλίας- χρειάστηκαν δύο χρόνια να ανασυγκροτηθεί. Το Υπουργείο έχει οργανισμό, οι οργανισμοί τώρα περνάνε, έχει περάσει από το Συμβούλιο της Επικρατείας και χρειάζεται δυστυχώς τις αργές διαδικασίες του δημοσίου, που ο ΣΥΡΙΖΑ παρέλαβε, για να μπορέσει να οργανωθεί.</w:t>
      </w:r>
    </w:p>
    <w:p w14:paraId="7A4EE55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Ας έρθουμε, όμως, στο θέμα. Είναι σαφές ότι το μεταναστευτικό, οι συνθήκες διαβίωσης των μεταναστών, οι συνθήκες διαβίωσης των φιλοξενούντων, δηλαδή των Ελλήνων, οι επιπτώσεις πάνω στους μετανάστες και πάνω στους Έλληνες, έχουν άμεση σχέση με τη ροή. Αυτή τη στιγμή η κατάσταση στη Σάμο και τη Μυτιλήνη είναι μία κατάσταση κακή. Πριν τέσσερις μήνες δεν ήταν. Ήρθαν από την Ευρωπαϊκή Επιτροπή και πήραμε συγχαρητήρια. </w:t>
      </w:r>
    </w:p>
    <w:p w14:paraId="7A4EE55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–και ελπίζουμε και εκεί προσπαθούμε- μετά από τρεις μήνες να μην είναι. Και δεν θα είναι, παρ’ ότι όχι η Νέα Δημοκρατία κεντρικά, αλλά οι τοπικοί παράγοντες της Νέας Δημοκρατίας και ο κ. Βαρβιτσιώτης σήμερα και φοβάμαι ότι και ο κ. Αθανασίου αργότερα, αλλά θα τα πούμε εκεί, δεν υποστηρίζουν καν τις θέσεις του κόμματός τους. Θα περίμενα να πει ο κ. Βαρβιτσιώτης ότι πρέπει να φτιάξουμε </w:t>
      </w:r>
      <w:proofErr w:type="spellStart"/>
      <w:r>
        <w:rPr>
          <w:rFonts w:eastAsia="Times New Roman" w:cs="Times New Roman"/>
          <w:szCs w:val="24"/>
        </w:rPr>
        <w:t>προαναχωρησιακό</w:t>
      </w:r>
      <w:proofErr w:type="spellEnd"/>
      <w:r>
        <w:rPr>
          <w:rFonts w:eastAsia="Times New Roman" w:cs="Times New Roman"/>
          <w:szCs w:val="24"/>
        </w:rPr>
        <w:t xml:space="preserve"> στη Σάμο. Όχι. Πρέπει να φτιάξουμε </w:t>
      </w:r>
      <w:proofErr w:type="spellStart"/>
      <w:r>
        <w:rPr>
          <w:rFonts w:eastAsia="Times New Roman" w:cs="Times New Roman"/>
          <w:szCs w:val="24"/>
        </w:rPr>
        <w:t>προαναχωρησιακό</w:t>
      </w:r>
      <w:proofErr w:type="spellEnd"/>
      <w:r>
        <w:rPr>
          <w:rFonts w:eastAsia="Times New Roman" w:cs="Times New Roman"/>
          <w:szCs w:val="24"/>
        </w:rPr>
        <w:t xml:space="preserve"> στη Μυτιλήνη. Όχι. πρέπει να φτιάξουμε </w:t>
      </w:r>
      <w:proofErr w:type="spellStart"/>
      <w:r>
        <w:rPr>
          <w:rFonts w:eastAsia="Times New Roman" w:cs="Times New Roman"/>
          <w:szCs w:val="24"/>
        </w:rPr>
        <w:t>προαναχωρησιακό</w:t>
      </w:r>
      <w:proofErr w:type="spellEnd"/>
      <w:r>
        <w:rPr>
          <w:rFonts w:eastAsia="Times New Roman" w:cs="Times New Roman"/>
          <w:szCs w:val="24"/>
        </w:rPr>
        <w:t xml:space="preserve"> στη Χίο. Όχι. </w:t>
      </w:r>
    </w:p>
    <w:p w14:paraId="7A4EE55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Από τη σύσκεψη του Σεπτέμβρη η Κυβέρνηση είχε προτείνει συγκεκριμένα μέτρα. Η κατάσταση σήμερα στα δύο νησιά θα ήταν καλύτερη. Είπα και πριν, στη Χίο που έχουμε μία μείωση ροών, τρέχουμε και έχουμε πετύχει. Η Σούδα διαλύεται. Εάν η ροή πάει από εδώ εκεί, πάλι θα έχουμε πρόβλημα. Δεν υποψιάζομαι κάτι για τις ροές. Έχω γνώση ότι οι ροές δεν καθορίζονται από εμάς. Και καιρός είναι κάποιοι να το καταλάβουν αυτό το πράγμα, να μην παίζουν το παιχνίδι αυτό. </w:t>
      </w:r>
    </w:p>
    <w:p w14:paraId="7A4EE55C" w14:textId="77777777" w:rsidR="00A259AD" w:rsidRDefault="00A062A5">
      <w:pPr>
        <w:spacing w:line="48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7A4EE55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Θα πω μία κουβέντα, γιατί μπαίνει συνέχεια το ζήτημα της φύλαξης των συνόρων. Προτάσεις δεν έχουμε ακούσει. Εγώ έχω πει επανειλημμένα σε αυτή τη Βουλή ότι δεν μπορώ να πιστέψω –φήμες που ακούγονται- ότι υπήρξε ελληνική κυβέρνηση, η οποία έκανε </w:t>
      </w:r>
      <w:r>
        <w:rPr>
          <w:rFonts w:eastAsia="Times New Roman" w:cs="Times New Roman"/>
          <w:szCs w:val="24"/>
          <w:lang w:val="en-US"/>
        </w:rPr>
        <w:t>push</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στη θάλασσα και τέτοια πράγματα. Εξακολουθώ να λέω αυτό. Αλλά έχουμε μία απόφαση δικαστηρίου για το Φαρμακονήσι. Λίγη αιδώς, λίγη σιωπή, λίγη ταπεινότητα απέναντι στα γεγονότα, απέναντι σε αυτά που έγιναν.</w:t>
      </w:r>
    </w:p>
    <w:p w14:paraId="7A4EE55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Πάμε στις ερωτήσεις.</w:t>
      </w:r>
    </w:p>
    <w:p w14:paraId="7A4EE55F"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Υπουργέ, έχετε και έξι λεπτά για δευτερολογία. Μήπως πρέπει να το ρυθμίσουμε το θέμα κάπως αλλιώς; </w:t>
      </w:r>
    </w:p>
    <w:p w14:paraId="7A4EE560"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Κύριε Πρόεδρε, συγχωρήστε μου την απειρία. Ίσως ξέφυγα. </w:t>
      </w:r>
    </w:p>
    <w:p w14:paraId="7A4EE561"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Όχι, δεν είναι απειρία. Έχετε δίκιο. Αλλά θα έχετε μετά και αρκετό χρόνο δευτερολογίας. </w:t>
      </w:r>
    </w:p>
    <w:p w14:paraId="7A4EE56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συνεχίστε. Με </w:t>
      </w:r>
      <w:proofErr w:type="spellStart"/>
      <w:r>
        <w:rPr>
          <w:rFonts w:eastAsia="Times New Roman" w:cs="Times New Roman"/>
          <w:szCs w:val="24"/>
        </w:rPr>
        <w:t>συγχωρείτε</w:t>
      </w:r>
      <w:proofErr w:type="spellEnd"/>
      <w:r>
        <w:rPr>
          <w:rFonts w:eastAsia="Times New Roman" w:cs="Times New Roman"/>
          <w:szCs w:val="24"/>
        </w:rPr>
        <w:t>.</w:t>
      </w:r>
    </w:p>
    <w:p w14:paraId="7A4EE563"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Εντάξει, κύριε Πρόεδρε, θα συνεχίσω μετά.</w:t>
      </w:r>
    </w:p>
    <w:p w14:paraId="7A4EE564"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Βαρβιτσιώτη, έχετε τον λόγο. </w:t>
      </w:r>
    </w:p>
    <w:p w14:paraId="7A4EE565"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θα μείνω στο τελευταίο σχόλιο περί Φαρμακονησίου του κυρίου Υπουργού. </w:t>
      </w:r>
    </w:p>
    <w:p w14:paraId="7A4EE56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Προχθές στο Καστελόριζο ένα μικρό παιδί βρέθηκε νεκρό στη θάλασσα και είναι ένα άλλο θύμα σε μία πάρα πολύ μεγάλη λίστα θυμάτων, τα οποία έχουμε θρηνήσει στο Αιγαίο, πολλαπλάσια τα τελευταία δύο χρόνια σε σχέση με το παρελθόν. Είναι πολλαπλάσια! Εκατόμβη νεκρών το Αιγαίο. Πραγματικά υγρός τάφος το Αιγαίο και για μικρά παιδιά και για ενήλικες. </w:t>
      </w:r>
    </w:p>
    <w:p w14:paraId="7A4EE56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Ο κύριος Υπουργός θέλει να χρησιμοποιεί φήμες και να τις φέρνει στη Βουλή, λες και τον κατηγόρησε κανένας ως ηθικό αυτουργό, όπως είχα κατηγορηθεί εγώ ως ηθικός αυτουργός για μία αποτυχημένη επιχείρηση διάσωσης. Και τότε, σύσσωμος ο ΣΥΡΙΖΑ με κατηγορούσε ως δολοφόνο. Στο γραφείο μου έκαναν εισβολή οι </w:t>
      </w:r>
      <w:proofErr w:type="spellStart"/>
      <w:r>
        <w:rPr>
          <w:rFonts w:eastAsia="Times New Roman" w:cs="Times New Roman"/>
          <w:szCs w:val="24"/>
        </w:rPr>
        <w:t>συριζαίοι</w:t>
      </w:r>
      <w:proofErr w:type="spellEnd"/>
      <w:r>
        <w:rPr>
          <w:rFonts w:eastAsia="Times New Roman" w:cs="Times New Roman"/>
          <w:szCs w:val="24"/>
        </w:rPr>
        <w:t xml:space="preserve"> και έγραφαν στους τοίχους «Βαρβιτσιώτη δολοφόνε». Ακούσατε από εμένα κάτι τέτοιο; Τον κατηγόρησα ως ηθικό αυτουργό για τον θάνατο του μικρού παιδιού; </w:t>
      </w:r>
    </w:p>
    <w:p w14:paraId="7A4EE568" w14:textId="77777777" w:rsidR="00A259AD" w:rsidRDefault="00A062A5">
      <w:pPr>
        <w:spacing w:line="600" w:lineRule="auto"/>
        <w:ind w:firstLine="720"/>
        <w:jc w:val="both"/>
        <w:rPr>
          <w:rFonts w:eastAsia="Times New Roman"/>
          <w:bCs/>
        </w:rPr>
      </w:pPr>
      <w:r>
        <w:rPr>
          <w:rFonts w:eastAsia="Times New Roman"/>
          <w:bCs/>
        </w:rPr>
        <w:t>Και φέρνει μια δικαστική απόφαση από το εφετείο, η οποία τι είπε για το Φαρμακονήσι; Ότι, βεβαίως, είναι ένοχος ο Σύριος διακινητής, αλλά του έδωσε ελαφρυντικά ότι δεν πήρε λεφτά για τη διακίνηση. Δηλαδή, ότι έκανε τη διακίνηση, ότι έβαλε τους ανθρώπους σε μια ακατάλληλη βάρκα, ότι πνίγηκαν παιδιά, ότι έκλεισε παιδιά στο αμπάρι χωρίς διέξοδο διαφυγής και όταν τούμπαρε, αυτά πνίγηκαν. Καταδικάστηκε για όλα αυτά. Από το πρωτοδικείο στο εφετείο, όμως, αυτό το οποίο βρήκε το εφετείο ως ελαφρυντικό και μείωσε την ποινή του, ήταν ότι δεν πήρε χρήματα για τη διακίνηση. Αυτή είναι η πραγματικότητα.</w:t>
      </w:r>
    </w:p>
    <w:p w14:paraId="7A4EE569" w14:textId="77777777" w:rsidR="00A259AD" w:rsidRDefault="00A062A5">
      <w:pPr>
        <w:spacing w:line="600" w:lineRule="auto"/>
        <w:ind w:firstLine="720"/>
        <w:jc w:val="both"/>
        <w:rPr>
          <w:rFonts w:eastAsia="Times New Roman"/>
          <w:bCs/>
        </w:rPr>
      </w:pPr>
      <w:r>
        <w:rPr>
          <w:rFonts w:eastAsia="Times New Roman"/>
          <w:bCs/>
        </w:rPr>
        <w:t xml:space="preserve">Σταματήστε αυτό το </w:t>
      </w:r>
      <w:proofErr w:type="spellStart"/>
      <w:r>
        <w:rPr>
          <w:rFonts w:eastAsia="Times New Roman"/>
          <w:bCs/>
        </w:rPr>
        <w:t>παιχνιδάκι</w:t>
      </w:r>
      <w:proofErr w:type="spellEnd"/>
      <w:r>
        <w:rPr>
          <w:rFonts w:eastAsia="Times New Roman"/>
          <w:bCs/>
        </w:rPr>
        <w:t xml:space="preserve">, διότι δεν θα έρχομαι κάθε μέρα εγώ στη Βουλή να κάνω αυτά που κάνατε, όχι εσείς προσωπικά, άλλα όλοι οι σύντροφοί σας. Εγώ θα φέρω, όμως, στη Βουλή τι ψήφισαν οι σύντροφοί σας προχθές στο Συμβούλιο της Ευρώπης, όταν υπερασπιζόμουν εγώ τη χώρα. Θα σας το διαβάσω, προσπαθώντας να κάνω απευθείας μετάφραση απ’ το αγγλικό κείμενο. Ως εισηγητής στο Συμβούλιο της Ευρώπης για τα ανθρώπινα δικαιώματα των μεταναστών στη Μεσόγειο κατέθεσα μία πρόταση με την οποία επικροτούσα τα θετικά βήματα που είχε κάνει η ελληνική Κυβέρνηση. Και ήρθαν οι συνάδελφοι του ΣΥΡΙΖΑ, η προκάτοχός σας, η κ. Χριστοδουλοπούλου και άλλοι τινές και ψήφισαν ότι υπάρχουν απαράδεκτες διαδικασίες για την εξέταση της ηλικίας, ότι δεν υπάρχει σωστή </w:t>
      </w:r>
      <w:r>
        <w:rPr>
          <w:rFonts w:eastAsia="Times New Roman"/>
          <w:bCs/>
        </w:rPr>
        <w:lastRenderedPageBreak/>
        <w:t xml:space="preserve">εκπαίδευση και υγιεινή, ότι υπάρχει σεξουαλική εκμετάλλευση των ανθρώπων μέσα στα διάφορα </w:t>
      </w:r>
      <w:r>
        <w:rPr>
          <w:rFonts w:eastAsia="Times New Roman"/>
          <w:bCs/>
          <w:lang w:val="en-US"/>
        </w:rPr>
        <w:t>camps</w:t>
      </w:r>
      <w:r>
        <w:rPr>
          <w:rFonts w:eastAsia="Times New Roman"/>
          <w:bCs/>
        </w:rPr>
        <w:t xml:space="preserve"> και ότι η κυβέρνησή τους έχει δείξει ανικανότητα να αξιοποιήσει αποτελεσματικά όλη τη διεθνή χρηματοδότηση, αυτά για τα οποία σήμερα ο κύριος Υπουργός λέει ότι δεν είναι υπεύθυνος.</w:t>
      </w:r>
    </w:p>
    <w:p w14:paraId="7A4EE56A" w14:textId="77777777" w:rsidR="00A259AD" w:rsidRDefault="00A062A5">
      <w:pPr>
        <w:spacing w:line="600" w:lineRule="auto"/>
        <w:ind w:firstLine="720"/>
        <w:jc w:val="both"/>
        <w:rPr>
          <w:rFonts w:eastAsia="Times New Roman"/>
          <w:bCs/>
        </w:rPr>
      </w:pPr>
      <w:r>
        <w:rPr>
          <w:rFonts w:eastAsia="Times New Roman"/>
          <w:bCs/>
        </w:rPr>
        <w:t>Τότε τι το κάνατε το Υπουργείο; Γιατί κάνατε υπουργείο, αν δεν έχετε τη δυνατότητα να αξιοποιήσετε τα κονδύλια; Άλλος χαράζει την πολιτική, άλλος την πληρώνει; Τι το κάνατε; Εγώ σας το είπα: Λάθος σας. Λάθος σας να κάνετε ένα Υπουργείο, όταν θέλει τόσον πολύ καιρό να στηθεί και να οργανωθεί σε μια περίοδο κρίσης. Έχετε στη διάθεσή σας τα χρήματα και δεν μπορείτε να τα αξιοποιήσετε;</w:t>
      </w:r>
    </w:p>
    <w:p w14:paraId="7A4EE56B" w14:textId="77777777" w:rsidR="00A259AD" w:rsidRDefault="00A062A5">
      <w:pPr>
        <w:spacing w:line="600" w:lineRule="auto"/>
        <w:ind w:firstLine="720"/>
        <w:jc w:val="both"/>
        <w:rPr>
          <w:rFonts w:eastAsia="Times New Roman"/>
          <w:bCs/>
        </w:rPr>
      </w:pPr>
      <w:r>
        <w:rPr>
          <w:rFonts w:eastAsia="Times New Roman"/>
          <w:bCs/>
        </w:rPr>
        <w:t xml:space="preserve">Κι εδώ δεν είσαστε μόνος σας. Εκπροσωπείτε μια κυβέρνηση. Αν θέλετε να ρίχνετε το «μπαλάκι» στον συνάδελφό σας που κάθετε δίπλα, πείτε και το όνομά του και καταγγείλτε τον ότι είναι ανίκανος να αξιοποιήσει τα λεφτά. Το αποτέλεσμα παραμένει ένα: Δεν αξιοποιείτε τα λεφτά, είτε φταίει ο </w:t>
      </w:r>
      <w:proofErr w:type="spellStart"/>
      <w:r>
        <w:rPr>
          <w:rFonts w:eastAsia="Times New Roman"/>
          <w:bCs/>
        </w:rPr>
        <w:t>Μουζάλας</w:t>
      </w:r>
      <w:proofErr w:type="spellEnd"/>
      <w:r>
        <w:rPr>
          <w:rFonts w:eastAsia="Times New Roman"/>
          <w:bCs/>
        </w:rPr>
        <w:t xml:space="preserve"> είτε φταίει οποιοσδήποτε άλλος. Και θα ήθελα, πραγματικά, να μας πείτε ποιος είναι υπεύθυνος για την αξιοποίηση αυτών των χρήματων. Εδώ έχετε καταστήσει τον στρατό, μη κυβερνητική οργάνωση -ο μόνος που κάνει οποιαδήποτε δουλειά από το ελληνικό κράτος- κι εσείς απέχετε.</w:t>
      </w:r>
    </w:p>
    <w:p w14:paraId="7A4EE56C" w14:textId="77777777" w:rsidR="00A259AD" w:rsidRDefault="00A062A5">
      <w:pPr>
        <w:spacing w:line="600" w:lineRule="auto"/>
        <w:ind w:firstLine="720"/>
        <w:jc w:val="both"/>
        <w:rPr>
          <w:rFonts w:eastAsia="Times New Roman"/>
          <w:bCs/>
        </w:rPr>
      </w:pPr>
      <w:r>
        <w:rPr>
          <w:rFonts w:eastAsia="Times New Roman"/>
          <w:bCs/>
        </w:rPr>
        <w:t xml:space="preserve">Μας είπατε εδώ, κύριε Υπουργέ, ότι η Ελλάδα έγινε χώρα </w:t>
      </w:r>
      <w:r>
        <w:rPr>
          <w:rFonts w:eastAsia="Times New Roman"/>
          <w:bCs/>
          <w:lang w:val="en-US"/>
        </w:rPr>
        <w:t>transit</w:t>
      </w:r>
      <w:r>
        <w:rPr>
          <w:rFonts w:eastAsia="Times New Roman"/>
          <w:bCs/>
        </w:rPr>
        <w:t xml:space="preserve">. Βεβαίως έγινε χώρα </w:t>
      </w:r>
      <w:r>
        <w:rPr>
          <w:rFonts w:eastAsia="Times New Roman"/>
          <w:bCs/>
          <w:lang w:val="en-US"/>
        </w:rPr>
        <w:t>transit</w:t>
      </w:r>
      <w:r>
        <w:rPr>
          <w:rFonts w:eastAsia="Times New Roman"/>
          <w:bCs/>
        </w:rPr>
        <w:t xml:space="preserve">, με πολιτική ΣΥΡΙΖΑ. Και είναι η πολιτική που οδήγησε  στα κλειστά σύνορα στην Ευρώπη. Η πολιτική των ανοιχτών συνόρων είναι αυτή που σήκωσε τους φράκτες στην Ευρώπη και μας λέτε ότι ντρέπεστε για αυτή την πολιτική; Αυτή την πολιτική υπηρετήσατε. Αυτή την πολιτική σχεδιάσατε. Και την πολιτική τη στιγμή που έκλεισαν οι υπόλοιπες χώρες της Ευρώπης τα σύνορα τους, αρχίσατε να λέτε «Τι να κάνουμε;». Και σήμερα ανακαλύπτετε αυτά που σας λέγαμε πριν από δύο χρόνια, ότι δεν </w:t>
      </w:r>
      <w:proofErr w:type="spellStart"/>
      <w:r>
        <w:rPr>
          <w:rFonts w:eastAsia="Times New Roman"/>
          <w:bCs/>
        </w:rPr>
        <w:t>περιποιεί</w:t>
      </w:r>
      <w:proofErr w:type="spellEnd"/>
      <w:r>
        <w:rPr>
          <w:rFonts w:eastAsia="Times New Roman"/>
          <w:bCs/>
        </w:rPr>
        <w:t xml:space="preserve"> τιμή </w:t>
      </w:r>
      <w:r>
        <w:rPr>
          <w:rFonts w:eastAsia="Times New Roman"/>
          <w:bCs/>
        </w:rPr>
        <w:lastRenderedPageBreak/>
        <w:t xml:space="preserve">για τη χώρα κι ότι θα βρεθεί χειρότερα μπλεγμένη με την πολιτική του </w:t>
      </w:r>
      <w:r>
        <w:rPr>
          <w:rFonts w:eastAsia="Times New Roman"/>
          <w:bCs/>
          <w:lang w:val="en-US"/>
        </w:rPr>
        <w:t>transit</w:t>
      </w:r>
      <w:r>
        <w:rPr>
          <w:rFonts w:eastAsia="Times New Roman"/>
          <w:bCs/>
        </w:rPr>
        <w:t>, με την πολιτική «εξαφανίζονται, δεν ξέρω πού πάνε μετά». Αυτή ήταν η πολιτική ΣΥΡΙΖΑ.</w:t>
      </w:r>
    </w:p>
    <w:p w14:paraId="7A4EE56D" w14:textId="77777777" w:rsidR="00A259AD" w:rsidRDefault="00A062A5">
      <w:pPr>
        <w:spacing w:line="600" w:lineRule="auto"/>
        <w:ind w:firstLine="720"/>
        <w:jc w:val="both"/>
        <w:rPr>
          <w:rFonts w:eastAsia="Times New Roman"/>
          <w:szCs w:val="24"/>
        </w:rPr>
      </w:pPr>
      <w:proofErr w:type="spellStart"/>
      <w:r>
        <w:rPr>
          <w:rFonts w:eastAsia="Times New Roman"/>
          <w:bCs/>
        </w:rPr>
        <w:t>Προαναχωρησιακά</w:t>
      </w:r>
      <w:proofErr w:type="spellEnd"/>
      <w:r>
        <w:rPr>
          <w:rFonts w:eastAsia="Times New Roman"/>
          <w:bCs/>
        </w:rPr>
        <w:t xml:space="preserve"> κέντρα. Γιατί δεν τα έχετε φτιάξει; Λέτε από πέρυσι τέτοια εποχή, από πέρυσι το φθινόπωρο, ότι θα τα φτιάξετε. Είσαστε υπεύθυνη Κυβέρνηση. Άμα περιμένετε απ’ την Αντιπολίτευση, να αναλάβουμε εμείς να κάνουμε τη δουλειά. Να πείτε ότι δεν μπορείτε να την κάνετε, να έρθουμε εμείς να την κάνουμε. Αυτό σας λέμε, ότι δεν είσαστε ικανοί ακόμα και αυτά τα οποία εξαγγέλλετε και στα οποία η Νέα Δημοκρατία πιστεύει, δηλαδή πιστεύει ότι πρέπει να υπάρχουν </w:t>
      </w:r>
      <w:proofErr w:type="spellStart"/>
      <w:r>
        <w:rPr>
          <w:rFonts w:eastAsia="Times New Roman"/>
          <w:bCs/>
        </w:rPr>
        <w:t>προαναχωρησιακά</w:t>
      </w:r>
      <w:proofErr w:type="spellEnd"/>
      <w:r>
        <w:rPr>
          <w:rFonts w:eastAsia="Times New Roman"/>
          <w:bCs/>
        </w:rPr>
        <w:t xml:space="preserve"> κέντρα, πιστεύει ότι θα πρέπει να υπάρχουν κλειστά κέντρα για τους παράνομους μετανάστες, πιστεύει ότι πρέπει να έχει επιτάχυνση των διαδικασιών για την απονομή ασύλου, να τα κάνετε. Αυτά πιστεύουμε. Γιατί δεν τα κάνετε;</w:t>
      </w:r>
      <w:r>
        <w:rPr>
          <w:rFonts w:eastAsia="Times New Roman"/>
          <w:szCs w:val="24"/>
        </w:rPr>
        <w:t xml:space="preserve"> Και πιστεύουμε, βεβαίως, στη διάκριση των προσφύγων και των μεταναστών, κάτι για το οποίο εσείς δεν μιλάτε. </w:t>
      </w:r>
    </w:p>
    <w:p w14:paraId="7A4EE56E" w14:textId="77777777" w:rsidR="00A259AD" w:rsidRDefault="00A062A5">
      <w:pPr>
        <w:spacing w:line="600" w:lineRule="auto"/>
        <w:ind w:firstLine="720"/>
        <w:jc w:val="both"/>
        <w:rPr>
          <w:rFonts w:eastAsia="Times New Roman"/>
          <w:szCs w:val="24"/>
        </w:rPr>
      </w:pPr>
      <w:r>
        <w:rPr>
          <w:rFonts w:eastAsia="Times New Roman"/>
          <w:szCs w:val="24"/>
        </w:rPr>
        <w:t xml:space="preserve">Ακούστε, κύριε Υπουργέ, μετά από δύο χρόνια στην υπουργική καρέκλα, δεν φταίει κανένας άλλος παρά εσείς ο ίδιος. Είναι πάρα πολύ το χρονικό διάστημα, είναι πάρα πολύ μεγάλη η χρηματοδότηση, είναι πάρα πολύ μεγάλη η διεθνής προβολή για να ρίχνετε τις ευθύνες της ανικανότητάς σας κάπου αλλού. Δεν είναι πλέον εκρηκτικά τα νούμερα, αλλά το γεγονός ότι δημιουργούνται εκρηκτικές καταστάσεις, χωρίς να είναι εκρηκτικά τα νούμερα, αποτελεί στοιχείο που επιβεβαιώνει τη δική σας ευθύνη, τη δική σας πολιτική ανυπαρξία και βέβαια, την ανυπαρξία ενός σοβαρού σχεδίου -όχι προσωπικά μόνο από τον Γιάννη </w:t>
      </w:r>
      <w:proofErr w:type="spellStart"/>
      <w:r>
        <w:rPr>
          <w:rFonts w:eastAsia="Times New Roman"/>
          <w:szCs w:val="24"/>
        </w:rPr>
        <w:t>Μουζάλα</w:t>
      </w:r>
      <w:proofErr w:type="spellEnd"/>
      <w:r>
        <w:rPr>
          <w:rFonts w:eastAsia="Times New Roman"/>
          <w:szCs w:val="24"/>
        </w:rPr>
        <w:t xml:space="preserve">, γιατί ξέρετε ότι και σε προσωπικό επίπεδο σας συμπαθώ-, από την ανικανότητα αυτής της Κυβέρνησης να αποφασίσει, να σχεδιάσει και να ολοκληρώσει μια πολιτική. </w:t>
      </w:r>
    </w:p>
    <w:p w14:paraId="7A4EE56F"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Δυστυχώς και στο προσφυγικό και στο μεταναστευτικό πατάτε σε δύο βάρκες. Από τη μία προσπαθείτε να ικανοποιήσετε λεκτικά και μόνο το αίσθημα ασφάλειας των νησιωτών και από την άλλη, θέλετε να ικανοποιήσετε όλες τις ακραίες φωνές που βρίσκονται στο κόμμα σας, που πιστεύουν στην πολιτική που εσείς ο ίδιος πριν από λίγο καταγγείλατε, δηλαδή ότι η Ελλάδα πρέπει να είναι μια χώρα </w:t>
      </w:r>
      <w:r>
        <w:rPr>
          <w:rFonts w:eastAsia="Times New Roman"/>
          <w:szCs w:val="24"/>
          <w:lang w:val="en-US"/>
        </w:rPr>
        <w:t>transit</w:t>
      </w:r>
      <w:r>
        <w:rPr>
          <w:rFonts w:eastAsia="Times New Roman"/>
          <w:szCs w:val="24"/>
        </w:rPr>
        <w:t xml:space="preserve">. </w:t>
      </w:r>
    </w:p>
    <w:p w14:paraId="7A4EE570" w14:textId="77777777" w:rsidR="00A259AD" w:rsidRDefault="00A062A5">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7A4EE571" w14:textId="77777777" w:rsidR="00A259AD" w:rsidRDefault="00A062A5">
      <w:pPr>
        <w:spacing w:line="600" w:lineRule="auto"/>
        <w:ind w:firstLine="720"/>
        <w:jc w:val="both"/>
        <w:rPr>
          <w:rFonts w:eastAsia="Times New Roman"/>
          <w:szCs w:val="24"/>
        </w:rPr>
      </w:pPr>
      <w:r>
        <w:rPr>
          <w:rFonts w:eastAsia="Times New Roman"/>
          <w:szCs w:val="24"/>
        </w:rPr>
        <w:t>Κύριε Υπουργέ, έχετε τον λόγο.</w:t>
      </w:r>
    </w:p>
    <w:p w14:paraId="7A4EE572" w14:textId="77777777" w:rsidR="00A259AD" w:rsidRDefault="00A062A5">
      <w:pPr>
        <w:spacing w:line="600" w:lineRule="auto"/>
        <w:ind w:firstLine="720"/>
        <w:jc w:val="both"/>
        <w:rPr>
          <w:rFonts w:eastAsia="Times New Roman"/>
          <w:szCs w:val="24"/>
        </w:rPr>
      </w:pPr>
      <w:r>
        <w:rPr>
          <w:rFonts w:eastAsia="Times New Roman"/>
          <w:b/>
          <w:szCs w:val="24"/>
        </w:rPr>
        <w:t>ΙΩΑΝΝΗΣ ΜΟΥΖΑΛΑΣ (Υπουργός Μεταναστευτικής Πολιτικής):</w:t>
      </w:r>
      <w:r>
        <w:rPr>
          <w:rFonts w:eastAsia="Times New Roman"/>
          <w:szCs w:val="24"/>
        </w:rPr>
        <w:t xml:space="preserve"> Κύριε Πρόεδρε, δεν θα συνεχίσω αυτή την αντιπαράθεση. Ο κόσμος γνωρίζει. Δεν έχει πολύ μεγάλο νόημα. Επαναλαμβάνω ότι είναι διαφορετικό πράγμα -δεν είναι λιγότερο θλιβερό, αλλά είναι διαφορετικό- ένα παιδάκι που πνίγηκε καθώς ερχόταν, όπως αυτό που μας συνέβη πολλούς μήνες μετά τη συμφωνία Ευρώπης-Τουρκίας, από ανθρώπους οι οποίοι πνίγονται παρουσία του Λιμενικού.</w:t>
      </w:r>
    </w:p>
    <w:p w14:paraId="7A4EE573" w14:textId="77777777" w:rsidR="00A259AD" w:rsidRDefault="00A062A5">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Παρουσία της </w:t>
      </w:r>
      <w:r>
        <w:rPr>
          <w:rFonts w:eastAsia="Times New Roman"/>
          <w:szCs w:val="24"/>
          <w:lang w:val="en-US"/>
        </w:rPr>
        <w:t>FRONTEX</w:t>
      </w:r>
      <w:r>
        <w:rPr>
          <w:rFonts w:eastAsia="Times New Roman"/>
          <w:szCs w:val="24"/>
        </w:rPr>
        <w:t>.</w:t>
      </w:r>
    </w:p>
    <w:p w14:paraId="7A4EE574" w14:textId="77777777" w:rsidR="00A259AD" w:rsidRDefault="00A062A5">
      <w:pPr>
        <w:spacing w:line="600" w:lineRule="auto"/>
        <w:ind w:firstLine="720"/>
        <w:jc w:val="both"/>
        <w:rPr>
          <w:rFonts w:eastAsia="Times New Roman"/>
          <w:szCs w:val="24"/>
        </w:rPr>
      </w:pPr>
      <w:r>
        <w:rPr>
          <w:rFonts w:eastAsia="Times New Roman"/>
          <w:b/>
          <w:szCs w:val="24"/>
        </w:rPr>
        <w:t>ΙΩΑΝΝΗΣ ΜΟΥΖΑΛΑΣ (Υπουργός Μεταναστευτικής Πολιτικής):</w:t>
      </w:r>
      <w:r>
        <w:rPr>
          <w:rFonts w:eastAsia="Times New Roman"/>
          <w:szCs w:val="24"/>
        </w:rPr>
        <w:t xml:space="preserve"> </w:t>
      </w:r>
      <w:proofErr w:type="spellStart"/>
      <w:r>
        <w:rPr>
          <w:rFonts w:eastAsia="Times New Roman"/>
          <w:szCs w:val="24"/>
        </w:rPr>
        <w:t>Συγχωρέστε</w:t>
      </w:r>
      <w:proofErr w:type="spellEnd"/>
      <w:r>
        <w:rPr>
          <w:rFonts w:eastAsia="Times New Roman"/>
          <w:szCs w:val="24"/>
        </w:rPr>
        <w:t xml:space="preserve"> με, κύριε Βαρβιτσιώτη, δεν είμαι άνθρωπος των προσωπικών αντιπαραθέσεων. Όπως σας έχω πει, αρνούμαι να πιστέψω ότι οποιαδήποτε ελληνική κυβέρνηση έκανε σκόπιμα κάτι τέτοιο. Ωστόσο, συνέβη κάτι και αυτό πρέπει να δημιουργεί μια τουλάχιστον αιδήμονα σιωπή.</w:t>
      </w:r>
    </w:p>
    <w:p w14:paraId="7A4EE575" w14:textId="77777777" w:rsidR="00A259AD" w:rsidRDefault="00A062A5">
      <w:pPr>
        <w:spacing w:line="600" w:lineRule="auto"/>
        <w:ind w:firstLine="720"/>
        <w:jc w:val="both"/>
        <w:rPr>
          <w:rFonts w:eastAsia="Times New Roman"/>
          <w:szCs w:val="24"/>
        </w:rPr>
      </w:pPr>
      <w:r>
        <w:rPr>
          <w:rFonts w:eastAsia="Times New Roman"/>
          <w:szCs w:val="24"/>
        </w:rPr>
        <w:lastRenderedPageBreak/>
        <w:t>Πάμε όμως να γίνουμε πιο πρακτικοί. Τι κάναμε; Τι έκανε αυτή η ανίκανη Κυβέρνηση; Αυτή η ανίκανη Κυβέρνηση παρέλαβε μια Υπηρεσία Ασύλου η οποία ιδρύθηκε το 2012 με καθυστέρηση σαράντα χρόνων, σε σχέση με την υπόλοιπη Ευρώπη. Την παρέλαβε στα τριακόσια δεκαοκτώ άτομα, τον Σεπτέμβριο που ήρθα εγώ, δηλαδή, είχε τριακόσια δεκαοκτώ άτομα, και σήμερα έχουμε χίλια εκατό άτομα. Είναι μια αύξηση η οποία είναι απίστευτη. Λειτουργεί; Ανταποκρίνεται; Όχι. Γιατί είμαστε η πρώτη χώρα στην Ευρώπη σε αιτήσεις ασύλου. Γιατί μια Υπηρεσία Ασύλου είναι μια εξαιρετικά λεπτή νομική υπηρεσία και εμείς με φανατισμό, με αποφασιστικότητα υποστηρίζουμε ότι οι Υπηρεσίες Ασύλου πρέπει να λειτουργούν, αποδίδοντας το δίκαιο που έχουν φτιάξει η Συνθήκη της Γενεύης, το Ευρωπαϊκό Δίκαιο και το Διεθνές Δίκαιο. Είμαστε πάρα πολύ περήφανοι που αυτό το κάναμε.</w:t>
      </w:r>
    </w:p>
    <w:p w14:paraId="7A4EE576" w14:textId="77777777" w:rsidR="00A259AD" w:rsidRDefault="00A062A5">
      <w:pPr>
        <w:spacing w:line="600" w:lineRule="auto"/>
        <w:ind w:firstLine="720"/>
        <w:jc w:val="both"/>
        <w:rPr>
          <w:rFonts w:eastAsia="Times New Roman"/>
          <w:szCs w:val="24"/>
        </w:rPr>
      </w:pPr>
      <w:r>
        <w:rPr>
          <w:rFonts w:eastAsia="Times New Roman"/>
          <w:szCs w:val="24"/>
        </w:rPr>
        <w:t xml:space="preserve">Επίσης, πιστεύουμε ότι μια κυβέρνηση δεν πρέπει να παρεμβαίνει σε νομικές διαδικασίες τέτοιες και είμαστε πάρα πολύ περήφανοι που αυτό το κάνουμε. Εκεί που μπορούμε να παρέμβουμε, στο να διεκδικούμε βοήθεια -γιατί σωστά </w:t>
      </w:r>
      <w:proofErr w:type="spellStart"/>
      <w:r>
        <w:rPr>
          <w:rFonts w:eastAsia="Times New Roman"/>
          <w:szCs w:val="24"/>
        </w:rPr>
        <w:t>ελέχθη</w:t>
      </w:r>
      <w:proofErr w:type="spellEnd"/>
      <w:r>
        <w:rPr>
          <w:rFonts w:eastAsia="Times New Roman"/>
          <w:szCs w:val="24"/>
        </w:rPr>
        <w:t xml:space="preserve"> ότι δουλειά σας είναι να ζητάτε-, να διεκδικούμε νομικούς, να διεκδικούμε αύξηση στην Υπηρεσία Ασύλου, το έχουμε κάνει με τρόπο και επιτυχία, που καμμία άλλη χώρα της Ευρώπης δεν το έχει κάνει. Δεν είναι αλήθεια ότι η Υπηρεσία Ασύλου δεν δουλεύει. Η Υπηρεσία Ασύλου δουλεύει. Ο αριθμός είναι τέτοιος, που είναι πάρα πολύ δύσκολο να ανταποκριθεί στην πραγματικότητα.</w:t>
      </w:r>
    </w:p>
    <w:p w14:paraId="7A4EE57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Για αυτόν τον λόγο, επειδή στην Ελλάδα, δόξα τω Θεώ, έχουμε εφαρμόσει όλο το Διεθνές Δίκαιο και έχουμε και επιτροπές προσφύγων και έχουμε και δικαστήρια, καθυστερούν. Η καθυστέρηση αυτή </w:t>
      </w:r>
      <w:r>
        <w:rPr>
          <w:rFonts w:eastAsia="Times New Roman" w:cs="Times New Roman"/>
          <w:szCs w:val="24"/>
        </w:rPr>
        <w:lastRenderedPageBreak/>
        <w:t xml:space="preserve">μπορεί να αρθεί μονάχα αν πεις ότι εγώ ως χώρα δεν σέβομαι το Διεθνές Δίκαιο, κάτι το οποίο αυτόματα σε βγάζει εκτός Ευρώπης. Ας το σκεφτούν αυτοί οι οποίοι προτείνουν τέτοια μέτρα ή αυτοί των οποίων η σκέψη οδηγεί σε κάτι τέτοιο. </w:t>
      </w:r>
    </w:p>
    <w:p w14:paraId="7A4EE57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Όσον αφορά τα κέντρα για τους </w:t>
      </w:r>
      <w:proofErr w:type="spellStart"/>
      <w:r>
        <w:rPr>
          <w:rFonts w:eastAsia="Times New Roman" w:cs="Times New Roman"/>
          <w:szCs w:val="24"/>
        </w:rPr>
        <w:t>παραβατικούς</w:t>
      </w:r>
      <w:proofErr w:type="spellEnd"/>
      <w:r>
        <w:rPr>
          <w:rFonts w:eastAsia="Times New Roman" w:cs="Times New Roman"/>
          <w:szCs w:val="24"/>
        </w:rPr>
        <w:t xml:space="preserve">, έχουμε πει επανειλημμένα ότι οι τοπικές σας δυνάμεις αντιδρούν. Οι τοπικές σας δυνάμεις δημιουργούν συνέχεια θέματα. Έχω εδώ επιστολές, </w:t>
      </w:r>
      <w:r>
        <w:rPr>
          <w:rFonts w:eastAsia="Times New Roman" w:cs="Times New Roman"/>
          <w:szCs w:val="24"/>
          <w:lang w:val="en-US"/>
        </w:rPr>
        <w:t>Facebook</w:t>
      </w:r>
      <w:r>
        <w:rPr>
          <w:rFonts w:eastAsia="Times New Roman" w:cs="Times New Roman"/>
          <w:szCs w:val="24"/>
        </w:rPr>
        <w:t>. Για τ’ όνομα του Θεού! Δεν αξίζει στη Βουλή…</w:t>
      </w:r>
    </w:p>
    <w:p w14:paraId="7A4EE579"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Πάλι το </w:t>
      </w:r>
      <w:r>
        <w:rPr>
          <w:rFonts w:eastAsia="Times New Roman" w:cs="Times New Roman"/>
          <w:szCs w:val="24"/>
          <w:lang w:val="en-US"/>
        </w:rPr>
        <w:t>Facebook</w:t>
      </w:r>
      <w:r>
        <w:rPr>
          <w:rFonts w:eastAsia="Times New Roman" w:cs="Times New Roman"/>
          <w:szCs w:val="24"/>
        </w:rPr>
        <w:t xml:space="preserve"> κοιτάτε; </w:t>
      </w:r>
    </w:p>
    <w:p w14:paraId="7A4EE57A"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Σας παρακαλώ, κύριε Βαρβιτσιώτη. Δεν κοιτάω το </w:t>
      </w:r>
      <w:r>
        <w:rPr>
          <w:rFonts w:eastAsia="Times New Roman" w:cs="Times New Roman"/>
          <w:szCs w:val="24"/>
          <w:lang w:val="en-US"/>
        </w:rPr>
        <w:t>Facebook</w:t>
      </w:r>
      <w:r>
        <w:rPr>
          <w:rFonts w:eastAsia="Times New Roman" w:cs="Times New Roman"/>
          <w:szCs w:val="24"/>
        </w:rPr>
        <w:t xml:space="preserve"> παρά μονάχα όταν σας βλέπω. Γενικότερα δεν κοιτάω. </w:t>
      </w:r>
    </w:p>
    <w:p w14:paraId="7A4EE57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Δεν γίνεται όταν συνεδριάζει το Λαϊκό Κόμμα να υποστηρίζετε αυτά τα οποία στα νησιά πολεμάτε. Δεν γίνεται να θέλετε να πατήσετε σε μια βάρκα εδώ και μετά σε μια άλλη βάρκα εκεί. </w:t>
      </w:r>
    </w:p>
    <w:p w14:paraId="7A4EE57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Εδώ πέρα, λοιπόν, υπάρχει ευθύνη. Υπάρχει ευθύνη της Κυβέρνησης; Η Κυβέρνηση προσπαθεί. Η Κυβέρνηση θα τα κάνει. Ό,τι και να κάνουμε, με μια καινούργια αύξηση της ροής πάλι το κέντρο για ένα χρονικό διάστημα θα έχει πρόβλημα. Μετά θα ξαναφτιάξει. Είμαστε μπροστά σε αυτή την κατάσταση. Εκτός εάν προτείνετε -για να προετοιμαστούμε και μη μας τύχει ξανά το 2015- να φτιάξουμε ένα εκατομμύριο θέσεις φιλοξενίας. Εδώ θα ήθελα να σας πω ότι ο ΣΥΡΙΖΑ παρέλαβε μια χώρα χωρίς θέσεις φιλοξενίας. Δεν υπήρχε καμμία πρόνοια. Ελάτε, μπείτε, βγείτε! </w:t>
      </w:r>
    </w:p>
    <w:p w14:paraId="7A4EE57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για τα οποία κατηγορείτε μια Υπουργό του ΣΥΡΙΖΑ ήταν η πολιτική που εφαρμόσατε στη χώρα. Αυτή ήταν η πολιτική σας: Σκούπες, πέρασμα. Φαντάζομαι ότι, όταν μιλάτε για φύλαξη συνόρων, δεν εννοείτε απωθήσεις στη θάλασσα, δεν εννοείτε απωθήσεις στον Έβρο. </w:t>
      </w:r>
    </w:p>
    <w:p w14:paraId="7A4EE57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Φαντάζομαι, επίσης, ότι θα συμφωνήσετε με την άποψη την οποία εκφράζει το Λαϊκό Κόμμα, και οι εκπρόσωποί σας όποτε βρίσκονται στο Λαϊκό Κόμμα, ότι οφείλουμε να υποστηρίξουμε τη συμφωνία Ευρώπης - Τουρκίας και ότι αυτή η συμφωνία υπήρξε ευεργετική για όλη την Ελλάδα και υπήρξε ευεργετική για την Ευρώπη. </w:t>
      </w:r>
    </w:p>
    <w:p w14:paraId="7A4EE57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7A4EE58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Επίσης, ελπίζω ότι μέσα στην πολιτική διπλωματία που θέλετε να ακολουθήσετε έχετε βγάλει εντελώς έξω από το μυαλό σας το ότι το πρόβλημα δεν είναι ελληνοτουρκικό. Η χώρα μας στη διπλωματία της αντιμετωπίζει το πρόβλημα σαν πρόβλημα Ευρώπης - Τουρκίας και αντιτίθεται σε δυνάμεις στην Ευρώπη οι οποίες θέλουν να το περιορίσουν σε ελληνοτουρκικό. </w:t>
      </w:r>
    </w:p>
    <w:p w14:paraId="7A4EE58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Θα μπορούσαμε να μιλάμε για ώρες. Φαντάζομαι ότι στην άλλη μορφή ελέγχου που θα έχουμε πάρα πολύ χρόνο, θα μπορέσουμε να τα πούμε. Να σας πω απλά ότι η Κυβέρνηση κάνει μια τεράστια προσπάθεια, ώστε όσοι δικαιούνται άσυλο ή είναι ευάλωτοι να μεταφέρονται στην ενδοχώρα. Έχουμε μεταφέρει μέσα σε δυόμισι μήνες πέντε χιλιάδες επτακόσιους από τα νησιά στην ενδοχώρα. </w:t>
      </w:r>
    </w:p>
    <w:p w14:paraId="7A4EE58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Κυβέρνηση κάνει μια τεράστια προσπάθεια να φτιάξει συνθήκες, κάτι που θα δείτε στο μέλλον. Ελπίζω ότι θα συμφωνήσετε με την Κυβέρνηση και ότι θα πάμε μαζί στο νησί, όταν θα χτίζεται το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 κύριε Βαρβιτσιώτη, και θα μιλήσετε για την ανάγκη αυτού του πράγματος. </w:t>
      </w:r>
    </w:p>
    <w:p w14:paraId="7A4EE58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θέλω να πω στους συμπατριώτες μας, τους Έλληνες, ότι υπάρχει μια </w:t>
      </w:r>
      <w:proofErr w:type="spellStart"/>
      <w:r>
        <w:rPr>
          <w:rFonts w:eastAsia="Times New Roman" w:cs="Times New Roman"/>
          <w:szCs w:val="24"/>
        </w:rPr>
        <w:t>παρατηρήσιμη</w:t>
      </w:r>
      <w:proofErr w:type="spellEnd"/>
      <w:r>
        <w:rPr>
          <w:rFonts w:eastAsia="Times New Roman" w:cs="Times New Roman"/>
          <w:szCs w:val="24"/>
        </w:rPr>
        <w:t xml:space="preserve"> αύξηση ροών και όχι μια σημαντική αύξηση ροών, όχι μια τέτοια αύξηση ροών που να πέσει η συμφωνία Ευρώπης - Τουρκίας. Υπάρχει μια </w:t>
      </w:r>
      <w:proofErr w:type="spellStart"/>
      <w:r>
        <w:rPr>
          <w:rFonts w:eastAsia="Times New Roman" w:cs="Times New Roman"/>
          <w:szCs w:val="24"/>
        </w:rPr>
        <w:t>παρατηρήσιμη</w:t>
      </w:r>
      <w:proofErr w:type="spellEnd"/>
      <w:r>
        <w:rPr>
          <w:rFonts w:eastAsia="Times New Roman" w:cs="Times New Roman"/>
          <w:szCs w:val="24"/>
        </w:rPr>
        <w:t xml:space="preserve"> αύξηση ροών, η οποία συγκεντρώνεται σε δύο νησιά, στη Σάμο και τη Μυτιλήνη. </w:t>
      </w:r>
    </w:p>
    <w:p w14:paraId="7A4EE58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Κυβέρνηση θα προχωρήσει σε προσπάθειες πάλι, όπως είχε ξανασυμβεί. Υπήρχε το ίδιο φαινόμενο οκτώ μήνες πριν. Τέσσερις μήνες πριν η Μόρια και η Σάμος ήταν εντάξει. Μετά </w:t>
      </w:r>
      <w:proofErr w:type="spellStart"/>
      <w:r>
        <w:rPr>
          <w:rFonts w:eastAsia="Times New Roman" w:cs="Times New Roman"/>
          <w:szCs w:val="24"/>
        </w:rPr>
        <w:t>ξαναχάλασε</w:t>
      </w:r>
      <w:proofErr w:type="spellEnd"/>
      <w:r>
        <w:rPr>
          <w:rFonts w:eastAsia="Times New Roman" w:cs="Times New Roman"/>
          <w:szCs w:val="24"/>
        </w:rPr>
        <w:t xml:space="preserve">. Η Κυβέρνηση θα ξανακάνει τις παρεμβάσεις της. Οι καταστάσεις θα βελτιωθούν. Θα τα καταφέρουμε, παρά τις </w:t>
      </w:r>
      <w:proofErr w:type="spellStart"/>
      <w:r>
        <w:rPr>
          <w:rFonts w:eastAsia="Times New Roman" w:cs="Times New Roman"/>
          <w:szCs w:val="24"/>
        </w:rPr>
        <w:t>ξενοφοβικές</w:t>
      </w:r>
      <w:proofErr w:type="spellEnd"/>
      <w:r>
        <w:rPr>
          <w:rFonts w:eastAsia="Times New Roman" w:cs="Times New Roman"/>
          <w:szCs w:val="24"/>
        </w:rPr>
        <w:t xml:space="preserve"> φωνές, πάρα τις φωνές ότι πρόκειται για αλλοίωση του έθνους μας, παρά αυτά τα μεσαιωνικά πράγματα, τα οποία όχι μονάχα δεν </w:t>
      </w:r>
      <w:proofErr w:type="spellStart"/>
      <w:r>
        <w:rPr>
          <w:rFonts w:eastAsia="Times New Roman" w:cs="Times New Roman"/>
          <w:szCs w:val="24"/>
        </w:rPr>
        <w:t>απάδουν</w:t>
      </w:r>
      <w:proofErr w:type="spellEnd"/>
      <w:r>
        <w:rPr>
          <w:rFonts w:eastAsia="Times New Roman" w:cs="Times New Roman"/>
          <w:szCs w:val="24"/>
        </w:rPr>
        <w:t xml:space="preserve"> σε μια αριστερή άποψη, αλλά δεν έχουν και τίποτα να κάνουν με τους αστούς του διαφωτισμού. </w:t>
      </w:r>
    </w:p>
    <w:p w14:paraId="7A4EE585" w14:textId="77777777" w:rsidR="00A259AD" w:rsidRDefault="00A062A5">
      <w:pPr>
        <w:spacing w:line="600" w:lineRule="auto"/>
        <w:ind w:firstLine="709"/>
        <w:jc w:val="both"/>
        <w:rPr>
          <w:rFonts w:eastAsia="Times New Roman"/>
          <w:szCs w:val="24"/>
        </w:rPr>
      </w:pPr>
      <w:r>
        <w:rPr>
          <w:rFonts w:eastAsia="Times New Roman"/>
          <w:szCs w:val="24"/>
        </w:rPr>
        <w:t xml:space="preserve">Έχουν να κάνουν με κάτι άλλο το οποίο αναπτύσσεται στην Ευρώπη. Στη χώρα μας δεν μπόρεσε να αναπτυχθεί, χάρη στη συνέργεια του λαού μας μαζί με την Κυβέρνηση – χωρίς αυτούς δεν θα τα είχαμε καταφέρει. Έτσι θα συνεχίσουμε. Πάλι θα τα καταφέρουμε. </w:t>
      </w:r>
    </w:p>
    <w:p w14:paraId="7A4EE586" w14:textId="77777777" w:rsidR="00A259AD" w:rsidRDefault="00A062A5">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7A4EE587" w14:textId="77777777" w:rsidR="00A259AD" w:rsidRDefault="00A062A5">
      <w:pPr>
        <w:spacing w:line="600" w:lineRule="auto"/>
        <w:ind w:firstLine="720"/>
        <w:jc w:val="both"/>
        <w:rPr>
          <w:rFonts w:eastAsia="Times New Roman"/>
          <w:szCs w:val="24"/>
        </w:rPr>
      </w:pPr>
      <w:r>
        <w:rPr>
          <w:rFonts w:eastAsia="Times New Roman"/>
          <w:szCs w:val="24"/>
        </w:rPr>
        <w:t xml:space="preserve">Ακολουθεί η πρώτη με αριθμό 1527/25-9-2017 επίκαιρη ερώτηση δεύτερου κύκλου του Βουλευτή Λέσβου της Νέας Δημοκρατίας κ. </w:t>
      </w:r>
      <w:r>
        <w:rPr>
          <w:rFonts w:eastAsia="Times New Roman"/>
          <w:bCs/>
          <w:szCs w:val="24"/>
        </w:rPr>
        <w:t xml:space="preserve">Χαράλαμπου Αθανασίου </w:t>
      </w:r>
      <w:r>
        <w:rPr>
          <w:rFonts w:eastAsia="Times New Roman"/>
          <w:szCs w:val="24"/>
        </w:rPr>
        <w:t xml:space="preserve">προς τον Υπουργό Μεταναστευτικής Πολιτικής, σχετικά με την αντιμετώπιση των προβλημάτων του προσφυγικού - μεταναστευτικού ζητήματος στο νησί της Λέσβου και τη λήψη μέτρων αποσυμφόρησης του νησιού. </w:t>
      </w:r>
    </w:p>
    <w:p w14:paraId="7A4EE588" w14:textId="77777777" w:rsidR="00A259AD" w:rsidRDefault="00A062A5">
      <w:pPr>
        <w:spacing w:line="600" w:lineRule="auto"/>
        <w:ind w:firstLine="720"/>
        <w:jc w:val="both"/>
        <w:rPr>
          <w:rFonts w:eastAsia="Times New Roman"/>
          <w:szCs w:val="24"/>
        </w:rPr>
      </w:pPr>
      <w:r>
        <w:rPr>
          <w:rFonts w:eastAsia="Times New Roman"/>
          <w:szCs w:val="24"/>
        </w:rPr>
        <w:t xml:space="preserve">Ορίστε, κύριε Αθανασίου, έχετε τον λόγο για δύο λεπτά. </w:t>
      </w:r>
    </w:p>
    <w:p w14:paraId="7A4EE589" w14:textId="77777777" w:rsidR="00A259AD" w:rsidRDefault="00A062A5">
      <w:pPr>
        <w:spacing w:line="600" w:lineRule="auto"/>
        <w:ind w:firstLine="720"/>
        <w:jc w:val="both"/>
        <w:rPr>
          <w:rFonts w:eastAsia="Times New Roman"/>
          <w:szCs w:val="24"/>
        </w:rPr>
      </w:pPr>
      <w:r>
        <w:rPr>
          <w:rFonts w:eastAsia="Times New Roman"/>
          <w:b/>
          <w:szCs w:val="24"/>
        </w:rPr>
        <w:lastRenderedPageBreak/>
        <w:t xml:space="preserve">ΧΑΡΑΛΑΜΠΟΣ ΑΘΑΝΑΣΙΟΥ: </w:t>
      </w:r>
      <w:r>
        <w:rPr>
          <w:rFonts w:eastAsia="Times New Roman"/>
          <w:szCs w:val="24"/>
        </w:rPr>
        <w:t>Ευχαριστώ, κύριε Πρόεδρε. Ίσως χρειαστεί λίγος χρόνος παραπάνω.</w:t>
      </w:r>
    </w:p>
    <w:p w14:paraId="7A4EE58A" w14:textId="77777777" w:rsidR="00A259AD" w:rsidRDefault="00A062A5">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Τον έχετε, κύριε Αθανασίου.</w:t>
      </w:r>
    </w:p>
    <w:p w14:paraId="7A4EE58B" w14:textId="77777777" w:rsidR="00A259AD" w:rsidRDefault="00A062A5">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Πριν μπω στην ερώτηση, θα ήθελα να κάνω μερικές γενικές παρατηρήσεις. </w:t>
      </w:r>
    </w:p>
    <w:p w14:paraId="7A4EE58C" w14:textId="77777777" w:rsidR="00A259AD" w:rsidRDefault="00A062A5">
      <w:pPr>
        <w:spacing w:line="600" w:lineRule="auto"/>
        <w:ind w:firstLine="720"/>
        <w:jc w:val="both"/>
        <w:rPr>
          <w:rFonts w:eastAsia="Times New Roman"/>
          <w:szCs w:val="24"/>
        </w:rPr>
      </w:pPr>
      <w:r>
        <w:rPr>
          <w:rFonts w:eastAsia="Times New Roman"/>
          <w:szCs w:val="24"/>
        </w:rPr>
        <w:t xml:space="preserve">Κύριε Υπουργέ, είπατε ότι η χώρα βρέθηκε απροετοίμαστη και ότι η Νέα Δημοκρατία δεν είχε πρόγραμμα για να αντιμετωπίσει αυτή την ξαφνική προσφυγική - μεταναστευτική κρίση. </w:t>
      </w:r>
    </w:p>
    <w:p w14:paraId="7A4EE58D" w14:textId="77777777" w:rsidR="00A259AD" w:rsidRDefault="00A062A5">
      <w:pPr>
        <w:spacing w:line="600" w:lineRule="auto"/>
        <w:ind w:firstLine="720"/>
        <w:jc w:val="both"/>
        <w:rPr>
          <w:rFonts w:eastAsia="Times New Roman"/>
          <w:szCs w:val="24"/>
        </w:rPr>
      </w:pPr>
      <w:r>
        <w:rPr>
          <w:rFonts w:eastAsia="Times New Roman"/>
          <w:szCs w:val="24"/>
        </w:rPr>
        <w:t xml:space="preserve">Πράγματι, δεν μπορεί να ισχυριστεί κανείς ότι υπήρχε ένα πρόγραμμα να αντιμετωπιστεί η προσφυγική κρίση όταν ξέσπασε, από το 2013 και μετά. Θα εξηγήσω τι εννοώ. Δεν είναι ακριβές, όμως, αυτό που είπατε ότι δεν υπήρχε πρόγραμμα. </w:t>
      </w:r>
    </w:p>
    <w:p w14:paraId="7A4EE58E" w14:textId="77777777" w:rsidR="00A259AD" w:rsidRDefault="00A062A5">
      <w:pPr>
        <w:spacing w:line="600" w:lineRule="auto"/>
        <w:ind w:firstLine="720"/>
        <w:jc w:val="both"/>
        <w:rPr>
          <w:rFonts w:eastAsia="Times New Roman"/>
          <w:szCs w:val="24"/>
        </w:rPr>
      </w:pPr>
      <w:r>
        <w:rPr>
          <w:rFonts w:eastAsia="Times New Roman"/>
          <w:szCs w:val="24"/>
        </w:rPr>
        <w:t xml:space="preserve">Θα σας θυμίσω ότι η κρίση στη Συρία, ο εμφύλιος πόλεμος, έχει αρχίσει από το τέλος του 2012 και οι μεγάλες σφαγές και οι ανθρωποθυσίες έγιναν την άνοιξη και το Καλοκαίρι του 2014. Τότε στην κυβέρνηση ήταν η Νέα Δημοκρατία, αλλά κατάφερε να αποτρέπει την είσοδο μεταναστών - προσφύγων στη χώρα μας. Γιατί το έκανε αυτό; Γιατί είχε περάσει το μήνυμα στους διακινητές και στους εν δυνάμει οικονομικούς μετανάστες ή στους πρόσφυγες που ήθελαν να έρθουν στην Ελλάδα και δεν έδιναν τα χρήματά τους στους διακινητές για να έρθουν στη χώρα. Όλη αυτή η κατάσταση επιδεινώνεται το 2015 με το δόγμα των ανοικτών συνόρων. </w:t>
      </w:r>
    </w:p>
    <w:p w14:paraId="7A4EE58F"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Συνεπώς μη λέτε ότι ήταν ζήτημα της Νέας Δημοκρατίας, διότι το 2015 πέρασαν μόνο από τη Λέσβο πάνω από πεντακόσιες χιλιάδες πρόσφυγες, οι οποίοι βεβαίως έφυγαν σε άλλα μέρη της Ελλάδας και στην Ευρώπη. Άρα αυτό που είπατε δεν είναι ακριβές. </w:t>
      </w:r>
    </w:p>
    <w:p w14:paraId="7A4EE590" w14:textId="77777777" w:rsidR="00A259AD" w:rsidRDefault="00A062A5">
      <w:pPr>
        <w:spacing w:line="600" w:lineRule="auto"/>
        <w:ind w:firstLine="720"/>
        <w:jc w:val="both"/>
        <w:rPr>
          <w:rFonts w:eastAsia="Times New Roman"/>
          <w:szCs w:val="24"/>
        </w:rPr>
      </w:pPr>
      <w:r>
        <w:rPr>
          <w:rFonts w:eastAsia="Times New Roman"/>
          <w:szCs w:val="24"/>
        </w:rPr>
        <w:t xml:space="preserve">Πρόγραμμα; Βεβαίως υπήρχε πρόγραμμα από την πρώτη στιγμή. Ποιες ήταν οι βασικές αρχές του προγράμματος της Νέας Δημοκρατίας; Να επιτηρούμε τα σύνορά μας -δεν ήταν ξέφραγο αμπέλι η χώρα-, να επισπεύδονται οι διαδικασίες ταυτοποίησης όσων έρχονταν, για να δούμε αν πρόκειται για οικονομικούς μετανάστες ή πρόσφυγες και να γίνει αποσυμφόρηση των νησιών, βεβαίως παράλληλα με τις καλύτερες συνθήκες οι οποίες έπρεπε να επικρατούν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στους τόπους υποδοχής. </w:t>
      </w:r>
    </w:p>
    <w:p w14:paraId="7A4EE591" w14:textId="77777777" w:rsidR="00A259AD" w:rsidRDefault="00A062A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A4EE592" w14:textId="77777777" w:rsidR="00A259AD" w:rsidRDefault="00A062A5">
      <w:pPr>
        <w:spacing w:line="600" w:lineRule="auto"/>
        <w:ind w:firstLine="720"/>
        <w:jc w:val="both"/>
        <w:rPr>
          <w:rFonts w:eastAsia="Times New Roman"/>
          <w:szCs w:val="24"/>
        </w:rPr>
      </w:pPr>
      <w:r>
        <w:rPr>
          <w:rFonts w:eastAsia="Times New Roman"/>
          <w:szCs w:val="24"/>
        </w:rPr>
        <w:t xml:space="preserve">Αυτές οι αρχές περάσαν και στη μεγάλη σύσκεψη που κάναμε στο Μαξίμου -τότε που δεν ήρθε ο Πρωθυπουργός, αλλά εσείς ήσασταν παρών- όπου ήταν όλοι οι φορείς και </w:t>
      </w:r>
      <w:proofErr w:type="spellStart"/>
      <w:r>
        <w:rPr>
          <w:rFonts w:eastAsia="Times New Roman"/>
          <w:szCs w:val="24"/>
        </w:rPr>
        <w:t>προήδρευσε</w:t>
      </w:r>
      <w:proofErr w:type="spellEnd"/>
      <w:r>
        <w:rPr>
          <w:rFonts w:eastAsia="Times New Roman"/>
          <w:szCs w:val="24"/>
        </w:rPr>
        <w:t xml:space="preserve"> ο Υπουργός Επικρατείας, ο κ. </w:t>
      </w:r>
      <w:proofErr w:type="spellStart"/>
      <w:r>
        <w:rPr>
          <w:rFonts w:eastAsia="Times New Roman"/>
          <w:szCs w:val="24"/>
        </w:rPr>
        <w:t>Φλαμπουράρης</w:t>
      </w:r>
      <w:proofErr w:type="spellEnd"/>
      <w:r>
        <w:rPr>
          <w:rFonts w:eastAsia="Times New Roman"/>
          <w:szCs w:val="24"/>
        </w:rPr>
        <w:t xml:space="preserve">. Δεν τηρήθηκε τίποτα από αυτά, όμως. </w:t>
      </w:r>
    </w:p>
    <w:p w14:paraId="7A4EE593" w14:textId="77777777" w:rsidR="00A259AD" w:rsidRDefault="00A062A5">
      <w:pPr>
        <w:spacing w:line="600" w:lineRule="auto"/>
        <w:ind w:firstLine="720"/>
        <w:jc w:val="both"/>
        <w:rPr>
          <w:rFonts w:eastAsia="Times New Roman"/>
          <w:szCs w:val="24"/>
        </w:rPr>
      </w:pPr>
      <w:r>
        <w:rPr>
          <w:rFonts w:eastAsia="Times New Roman"/>
          <w:szCs w:val="24"/>
        </w:rPr>
        <w:t xml:space="preserve">Ερχόμαστε τώρα στο δεύτερο θέμα που είπατε. Κύριε Πρόεδρε, είναι κάτι το οποίο το έχουμε πει κατ’ επανάληψη, γιατί και εμείς οι Βουλευτές πρέπει να μελετάμε τα κείμενα και όχι να λέμε ότι υπάρχει ένα κείμενο και λέει αυτά. Δεν υπάρχει Συμφωνία Ευρωπαϊκής Ένωσης-Τουρκίας με την έννοια της συμφωνίας. Υπάρχει μια δήλωση καλής θελήσεως για το πώς πρέπει να αντιμετωπιστούν μερικά ζητήματα. </w:t>
      </w:r>
    </w:p>
    <w:p w14:paraId="7A4EE594" w14:textId="77777777" w:rsidR="00A259AD" w:rsidRDefault="00A062A5">
      <w:pPr>
        <w:spacing w:line="600" w:lineRule="auto"/>
        <w:ind w:firstLine="720"/>
        <w:jc w:val="both"/>
        <w:rPr>
          <w:rFonts w:eastAsia="Times New Roman"/>
          <w:szCs w:val="24"/>
        </w:rPr>
      </w:pPr>
      <w:r>
        <w:rPr>
          <w:rFonts w:eastAsia="Times New Roman"/>
          <w:szCs w:val="24"/>
        </w:rPr>
        <w:t xml:space="preserve">Πράγματι, στη δήλωση αυτή, που έγινε τον Μάρτιο του 2016, λέει ότι η ταυτοποίηση πρέπει να γίνεται στους τόπους πρώτης υποδοχής, στα νησιά. Τον Απρίλιο του 2017 επακολουθεί η διάταξη </w:t>
      </w:r>
      <w:r>
        <w:rPr>
          <w:rFonts w:eastAsia="Times New Roman"/>
          <w:szCs w:val="24"/>
        </w:rPr>
        <w:lastRenderedPageBreak/>
        <w:t xml:space="preserve">νόμου της Κυβέρνησής σας, που λέει ότι στις περιπτώσεις που υπάρχουν ευάλωτες ομάδες ή υπάρχει κατάσταση ανάγκης -τα λέω απλά για να καταλάβει και ο κόσμος- δεν μπορεί να γίνει αυτή η ταυτοποίηση στα νησιά, γιατί δεν αρκούν οι υποδομές. Δεν αποκλείεται να πηγαίνει ο κόσμος που έρχεται, οι ατυχείς αυτοί άνθρωποι, στην Ηπειρωτική Ελλάδα. </w:t>
      </w:r>
    </w:p>
    <w:p w14:paraId="7A4EE595" w14:textId="77777777" w:rsidR="00A259AD" w:rsidRDefault="00A062A5">
      <w:pPr>
        <w:spacing w:line="600" w:lineRule="auto"/>
        <w:ind w:firstLine="720"/>
        <w:jc w:val="both"/>
        <w:rPr>
          <w:rFonts w:eastAsia="Times New Roman"/>
          <w:szCs w:val="24"/>
        </w:rPr>
      </w:pPr>
      <w:r>
        <w:rPr>
          <w:rFonts w:eastAsia="Times New Roman"/>
          <w:szCs w:val="24"/>
        </w:rPr>
        <w:t xml:space="preserve">Το ερώτημα είναι γιατί δεν έγινε και, εν πάση </w:t>
      </w:r>
      <w:proofErr w:type="spellStart"/>
      <w:r>
        <w:rPr>
          <w:rFonts w:eastAsia="Times New Roman"/>
          <w:szCs w:val="24"/>
        </w:rPr>
        <w:t>περιπτώσει</w:t>
      </w:r>
      <w:proofErr w:type="spellEnd"/>
      <w:r>
        <w:rPr>
          <w:rFonts w:eastAsia="Times New Roman"/>
          <w:szCs w:val="24"/>
        </w:rPr>
        <w:t xml:space="preserve">, γιατί δεν υπάρχει μια πληθυσμιακή αναλογικότητα, ώστε να υπάρχει μια κατανομή αυτών των ανθρώπων, των προσφύγων και των μεταναστών, και οι μεν μετανάστες να γυρίζουν πίσω, εφόσον δεν θα έχουν τις προϋποθέσεις να αποκτήσουν την ιδιότητα του πρόσφυγα; Διότι ένας που έρχεται από εμπόλεμη χώρα δεν σημαίνει αυτόματα ότι είναι και πρόσφυγας. Πρέπει να μπει στη διαδικασία ασύλου, να του απονεμηθεί άσυλο και τότε αποκτά την ιδιότητα του πρόσφυγα. </w:t>
      </w:r>
    </w:p>
    <w:p w14:paraId="7A4EE59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Λέω, λοιπόν, σε μια τέτοια περίπτωση, γιατί δεν έπρεπε να υπάρχει μια κατανομή σε ολόκληρη τη χώρα;</w:t>
      </w:r>
    </w:p>
    <w:p w14:paraId="7A4EE59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κυρίου Βουλευτή) </w:t>
      </w:r>
    </w:p>
    <w:p w14:paraId="7A4EE59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Θα πάρω λίγο χρόνο από τη δευτερολογία, κύριε Πρόεδρε.</w:t>
      </w:r>
    </w:p>
    <w:p w14:paraId="7A4EE59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Ακούστε, κύριε Υπουργέ, η κατάσταση στα νησιά είναι τραγική. Έχει γίνει τέτοια αύξηση. Σας λέω μόνο ότι από τα μέσα Αυγούστου μέχρι τις 20 Σεπτεμβρίου ήρθαν περίπου δύο χιλιάδες εννιακόσιοι πενήντα στη Λέσβο και δεν είναι ακριβές, όσον αφορά την καταγραφή την οποία κάνει η έβδομη έκθεση προόδου της δήλωσης Ευρωπαϊκής Ένωσης - Τουρκίας στις 6 Σεπτεμβρίου του 2017, σχετικά </w:t>
      </w:r>
      <w:r>
        <w:rPr>
          <w:rFonts w:eastAsia="Times New Roman" w:cs="Times New Roman"/>
          <w:szCs w:val="24"/>
        </w:rPr>
        <w:lastRenderedPageBreak/>
        <w:t xml:space="preserve">με το ότι είναι περίπου έξι χιλιάδες στη Λέσβο και δεκατρείς χιλιάδες στα νησιά, δεν θέλω να την αμφισβητήσω, γιατί δεν νομίζω να πει κανείς ότι υπάρχει δόλος, ότι παραποιούνται δηλαδή τα στοιχεία. Όμως, δεν είναι ακριβής. </w:t>
      </w:r>
    </w:p>
    <w:p w14:paraId="7A4EE59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Μόνο στη Λέσβο αυτή τη στιγμή είναι πάνω από δέκα χιλιάδες. Πέντε χιλιάδες είναι μόνο στη Μόρια και οκτακόσιοι περίπου είναι στο Καρά Τεπέ. Στις διάφορες άλλες δομές της Ύπατης Αρμοστείας και των ΜΚΟ είναι περίπου εννιακόσια πενήντα άτομα. Στα νησιά βεβαίως είναι πολύ περισσότεροι.</w:t>
      </w:r>
    </w:p>
    <w:p w14:paraId="7A4EE59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Τα ερωτήματα είναι και θα επανέλθω στη δευτερολογία...</w:t>
      </w:r>
    </w:p>
    <w:p w14:paraId="7A4EE59C"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Αυτά που είπατε, αθροίστε τα, να δείτε ότι δεν είναι έτσι.</w:t>
      </w:r>
    </w:p>
    <w:p w14:paraId="7A4EE59D"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Ναι, τα έχουμε. Θα σας τα πω μετά. Λέω για τα επίσημα. Ανεπισήμως σε δομές που υπάρχουν, έχουν νοικιαστεί σπίτια στην ενδοχώρα της Λέσβου, έχουν εγκατασταθεί άτομα με ειδικές ανάγκες και ευάλωτα άτομα που υπολογίζεται αυτή τη στιγμή, με βάση τις ροές που υπάρχουν, κυρίες και κύριοι συνάδελφοι, ότι είναι περίπου ογδόντα με εκατό κάθε μέρα. Προχθές ήρθαν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άτομα. Δεν επαρκούν.</w:t>
      </w:r>
    </w:p>
    <w:p w14:paraId="7A4EE59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Το δεύτερο μεγάλο πρόβλημα είναι η ταυτοποίηση. Θέλω να πω ότι έκανε μια προσπάθεια ο Υπουργός. Δεν είμαστε αρνητικοί σε όλα. Όσον αφορά τη στελέχωση των δομών των πρωτοβάθμιων επιτροπών ασύλου -βέβαια, αυτές είναι και μονομελείς-, και εκεί προχωράει και σε σαράντα δύο μέρες περίπου γίνεται ταυτοποίηση.</w:t>
      </w:r>
    </w:p>
    <w:p w14:paraId="7A4EE59F"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συνάδελφε, να τα αφήσουμε λίγο για τη δευτερολογία σας;</w:t>
      </w:r>
    </w:p>
    <w:p w14:paraId="7A4EE5A0"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Εκεί που γίνεται η καθυστέρηση, κύριε Πρόεδρε, είναι οι δευτεροβάθμιες. Εκεί είναι το πρόβλημα. Επειδή ήθελα να πω μερικά πράγματα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συνεχίσω στη δευτερολογία, για να πω και μερικά άλλα στοιχεία.</w:t>
      </w:r>
    </w:p>
    <w:p w14:paraId="7A4EE5A1"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7A4EE5A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A4EE5A3"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Πολλά πράγματα έχουν επαναληφθεί, έχουν απαντηθεί. Πιέζει ο χρόνος. Δεν υπήρξε δόγμα ανοικτών συνόρων ποτέ. Βρήκαμε δόγμα ανοικτών συνόρων. Ερχόντουσαν, περνούσαν. Εγώ δεν μπορώ να καταλάβω όταν λέτε ότι είχατε ένα πρόγραμμα επιτήρησης συνόρων. Δεν είχατε καν καταγραφή αυτών οι οποίοι έμπαιναν. Τους καταγράφατε μετά, αφού τους συλλαμβάνατε, με αυτές τις περίφημες «σκούπες» και με την πολιτική -αν είναι δυνατόν!- του να επανακτήσουμε τον δημόσιο χώρο, αφού πρώτα εσείς δεν είχατε καμμία επιτήρηση.</w:t>
      </w:r>
    </w:p>
    <w:p w14:paraId="7A4EE5A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Ωστόσο, αυτό νομίζω ότι ο λαός μας το έχει καταλάβει πολύ καλά. Δεν είχατε θέσεις φιλοξενίας και όσον αφορά τις θέσεις που είχατε στα </w:t>
      </w:r>
      <w:proofErr w:type="spellStart"/>
      <w:r>
        <w:rPr>
          <w:rFonts w:eastAsia="Times New Roman" w:cs="Times New Roman"/>
          <w:szCs w:val="24"/>
        </w:rPr>
        <w:t>προαναχωρησιακά</w:t>
      </w:r>
      <w:proofErr w:type="spellEnd"/>
      <w:r>
        <w:rPr>
          <w:rFonts w:eastAsia="Times New Roman" w:cs="Times New Roman"/>
          <w:szCs w:val="24"/>
        </w:rPr>
        <w:t xml:space="preserve">, το έχω πει στη Βουλή, ήταν πέντε χιλιάδες και λειτουργούσατε το 40% από αυτές, για λόγους αντικειμενικών δυσκολιών, δεν ισχυρίζομαι -δυστυχώς- από πρόθεση. Η πρόθεση ήταν να λειτουργήσουν όλες. </w:t>
      </w:r>
    </w:p>
    <w:p w14:paraId="7A4EE5A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άλλα, τις συμμορίες με τα </w:t>
      </w:r>
      <w:proofErr w:type="spellStart"/>
      <w:r>
        <w:rPr>
          <w:rFonts w:eastAsia="Times New Roman" w:cs="Times New Roman"/>
          <w:szCs w:val="24"/>
        </w:rPr>
        <w:t>καλάσνικοφ</w:t>
      </w:r>
      <w:proofErr w:type="spellEnd"/>
      <w:r>
        <w:rPr>
          <w:rFonts w:eastAsia="Times New Roman" w:cs="Times New Roman"/>
          <w:szCs w:val="24"/>
        </w:rPr>
        <w:t xml:space="preserve">, πλατεία Βικτωρίας, Αφγανιστάν στην Ηγουμενίτσα, Πάτρα, θα ήθελα να σας πω να μη λέτε αυτά τα πράγματα. Μας ακούνε! Ξέρουν, έχουν βιώματα οι Έλληνες. Δεν υπάρχει λόγος. </w:t>
      </w:r>
    </w:p>
    <w:p w14:paraId="7A4EE5A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Ξέρετε, κύριε Αθανασίου, επιμένετε και πιθανώς κάποιοι από το κόμμα σας -κάποιοι, όχι το κόμμα σας- είναι οι μόνοι στην Ευρώπη που επιμένουν ότι δεν υπάρχει συμφωνία ή δήλωση Ευρώπης - Τουρκίας. Υπάρχει. Η απόδειξη του ότι υπάρχουν είναι ότι από επτά μέχρι δέκα χιλιάδες την ημέρα στη Μυτιλήνη...</w:t>
      </w:r>
    </w:p>
    <w:p w14:paraId="7A4EE5A7"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Υπουργέ, μια δήλωση είναι. Η συμφωνία δεσμεύει, αλλά η δήλωση…</w:t>
      </w:r>
    </w:p>
    <w:p w14:paraId="7A4EE5A8"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Δήλωση, αλλά εφαρμόζεται. Ακούστε με, είναι δήλωση, αλλά εφαρμόζεται και το κόμμα σας στην Ευρώπη, το Λαϊκό Κόμμα στην Ευρώπη έχει κάνει πολύ μεγάλες προσπάθειες για να συνεχίσει να εφαρμόζεται.</w:t>
      </w:r>
    </w:p>
    <w:p w14:paraId="7A4EE5A9"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Πάω στη δήλωση, με τις εξαιρέσεις που είπα…</w:t>
      </w:r>
    </w:p>
    <w:p w14:paraId="7A4EE5AA"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Δεν υπάρχουν οι εξαιρέσεις που είπατε. Δεν υπάρχει κανείς στην Ευρώπη που να ερμηνεύει αυτή τη δήλωση έτσι. Κανείς από τους δικούς σας ανθρώπους, όχι από τους δικούς μου.</w:t>
      </w:r>
    </w:p>
    <w:p w14:paraId="7A4EE5AB"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Εντάξει, το ερμηνεύω εγώ.</w:t>
      </w:r>
    </w:p>
    <w:p w14:paraId="7A4EE5AC"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lastRenderedPageBreak/>
        <w:t>ΙΩΑΝΝΗΣ ΜΟΥΖΑΛΑΣ (Υπουργός Μεταναστευτικής Πολιτικής):</w:t>
      </w:r>
      <w:r>
        <w:rPr>
          <w:rFonts w:eastAsia="Times New Roman" w:cs="Times New Roman"/>
          <w:szCs w:val="24"/>
        </w:rPr>
        <w:t xml:space="preserve"> Ναι, εντάξει, αλλά το να πάρει ένα κράτος την ευθύνη της ερμηνείας, ενός </w:t>
      </w:r>
      <w:proofErr w:type="spellStart"/>
      <w:r>
        <w:rPr>
          <w:rFonts w:eastAsia="Times New Roman" w:cs="Times New Roman"/>
          <w:szCs w:val="24"/>
        </w:rPr>
        <w:t>διάκριτου</w:t>
      </w:r>
      <w:proofErr w:type="spellEnd"/>
      <w:r>
        <w:rPr>
          <w:rFonts w:eastAsia="Times New Roman" w:cs="Times New Roman"/>
          <w:szCs w:val="24"/>
        </w:rPr>
        <w:t xml:space="preserve"> μεν νομικού, αλλά αντίθετα από την ερμηνεία που δίνει όλη η Ευρώπη και που, κυρίως, βοηθάει τη χώρα είναι άδικο.</w:t>
      </w:r>
    </w:p>
    <w:p w14:paraId="7A4EE5AD" w14:textId="77777777" w:rsidR="00A259AD" w:rsidRDefault="00A062A5">
      <w:pPr>
        <w:spacing w:line="600" w:lineRule="auto"/>
        <w:ind w:firstLine="720"/>
        <w:jc w:val="both"/>
        <w:rPr>
          <w:rFonts w:eastAsia="Times New Roman"/>
          <w:szCs w:val="24"/>
        </w:rPr>
      </w:pPr>
      <w:r>
        <w:rPr>
          <w:rFonts w:eastAsia="Times New Roman"/>
          <w:szCs w:val="24"/>
        </w:rPr>
        <w:t>Για το άσυλο σας είπα ότι κάνουμε μια τεράστια προσπάθεια.</w:t>
      </w:r>
    </w:p>
    <w:p w14:paraId="7A4EE5AE" w14:textId="77777777" w:rsidR="00A259AD" w:rsidRDefault="00A062A5">
      <w:pPr>
        <w:spacing w:line="600" w:lineRule="auto"/>
        <w:ind w:firstLine="720"/>
        <w:jc w:val="both"/>
        <w:rPr>
          <w:rFonts w:eastAsia="Times New Roman"/>
          <w:szCs w:val="24"/>
        </w:rPr>
      </w:pPr>
      <w:r>
        <w:rPr>
          <w:rFonts w:eastAsia="Times New Roman"/>
          <w:szCs w:val="24"/>
        </w:rPr>
        <w:t xml:space="preserve">Για τις δευτεροβάθμιες επιτροπές -το ξέρετε πολύ καλά, γιατί είστε νομικός- φτιάξαμε επτά και μέσα σε τρεις μήνες τις διπλασιάσαμε. Ακούστε με, σας παρακαλώ, να μιλήσουμε τη γλώσσα της λογικής. Προχωράμε σε καινούργια μέσα. Υπήρχε μια απόφαση του Συμβουλίου της Επικρατείας σε αναμονή, η οποία ευτυχώς βγήκε. Δηλαδή, τι να κάνουμε τώρα, να πούμε στους δικαστές κάντε το παραπάνω, κάντε το παρακάτω; Οι δικαστές είναι ανεξάρτητη εξουσία. Επομένως δεν υπάρχει τέτοιο ζήτημα. </w:t>
      </w:r>
    </w:p>
    <w:p w14:paraId="7A4EE5AF" w14:textId="77777777" w:rsidR="00A259AD" w:rsidRDefault="00A062A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7A4EE5B0" w14:textId="77777777" w:rsidR="00A259AD" w:rsidRDefault="00A062A5">
      <w:pPr>
        <w:spacing w:line="600" w:lineRule="auto"/>
        <w:ind w:firstLine="720"/>
        <w:jc w:val="both"/>
        <w:rPr>
          <w:rFonts w:eastAsia="Times New Roman"/>
          <w:szCs w:val="24"/>
        </w:rPr>
      </w:pPr>
      <w:r>
        <w:rPr>
          <w:rFonts w:eastAsia="Times New Roman"/>
          <w:szCs w:val="24"/>
        </w:rPr>
        <w:t xml:space="preserve">Ο ρυθμός είναι αργός επίσης, όπως είπα. Για την καταγραφή των μεταναστών και των προσφύγων έχουμε </w:t>
      </w:r>
      <w:r>
        <w:rPr>
          <w:rFonts w:eastAsia="Times New Roman"/>
          <w:szCs w:val="24"/>
          <w:lang w:val="en-US"/>
        </w:rPr>
        <w:t>best</w:t>
      </w:r>
      <w:r>
        <w:rPr>
          <w:rFonts w:eastAsia="Times New Roman"/>
          <w:szCs w:val="24"/>
        </w:rPr>
        <w:t xml:space="preserve"> </w:t>
      </w:r>
      <w:r>
        <w:rPr>
          <w:rFonts w:eastAsia="Times New Roman"/>
          <w:szCs w:val="24"/>
          <w:lang w:val="en-US"/>
        </w:rPr>
        <w:t>practice</w:t>
      </w:r>
      <w:r>
        <w:rPr>
          <w:rFonts w:eastAsia="Times New Roman"/>
          <w:szCs w:val="24"/>
        </w:rPr>
        <w:t xml:space="preserve"> στην Ευρώπη. Έχουμε πάρει συγχαρητήρια από την Ευρωπαϊκή Ένωση. Δεν υπάρχει κανείς μη καταγεγραμμένος. </w:t>
      </w:r>
    </w:p>
    <w:p w14:paraId="7A4EE5B1" w14:textId="77777777" w:rsidR="00A259AD" w:rsidRDefault="00A062A5">
      <w:pPr>
        <w:spacing w:line="600" w:lineRule="auto"/>
        <w:ind w:firstLine="720"/>
        <w:jc w:val="both"/>
        <w:rPr>
          <w:rFonts w:eastAsia="Times New Roman"/>
          <w:szCs w:val="24"/>
        </w:rPr>
      </w:pPr>
      <w:r>
        <w:rPr>
          <w:rFonts w:eastAsia="Times New Roman"/>
          <w:szCs w:val="24"/>
        </w:rPr>
        <w:t xml:space="preserve">Σας δίνω τα στοιχεία. Στη Λέσβο είναι άσχημη η κατάσταση. Δεν θα διαφωνήσω εγώ σε αυτό. Δεν είναι δέκα χιλιάδες. Είναι, περίπου, έξι χιλιάδες τετρακόσιοι. Ακούστε με! Δεν έχει σημασία ούτε εδώ πέρα θα κάνουμε προσθέσεις και αφαιρέσεις. Προχωράμε. Έχουμε πεντακόσιες θέσεις άδειες στο Καρά Τεπέ. Δεν σας άκουσα να λέτε γιατί δεν μεταφέρει η Κυβέρνηση μετανάστες στο Καρά Τεπέ, το οποίο είναι επίσης κρατικό </w:t>
      </w:r>
      <w:r>
        <w:rPr>
          <w:rFonts w:eastAsia="Times New Roman"/>
          <w:szCs w:val="24"/>
          <w:lang w:val="en-US"/>
        </w:rPr>
        <w:t>camp</w:t>
      </w:r>
      <w:r>
        <w:rPr>
          <w:rFonts w:eastAsia="Times New Roman"/>
          <w:szCs w:val="24"/>
        </w:rPr>
        <w:t>. Έχει φτιαχτεί με χρήματα του κράτους.</w:t>
      </w:r>
    </w:p>
    <w:p w14:paraId="7A4EE5B2" w14:textId="77777777" w:rsidR="00A259AD" w:rsidRDefault="00A062A5">
      <w:pPr>
        <w:spacing w:line="600" w:lineRule="auto"/>
        <w:ind w:firstLine="720"/>
        <w:jc w:val="both"/>
        <w:rPr>
          <w:rFonts w:eastAsia="Times New Roman"/>
          <w:b/>
          <w:szCs w:val="24"/>
        </w:rPr>
      </w:pPr>
      <w:r>
        <w:rPr>
          <w:rFonts w:eastAsia="Times New Roman"/>
          <w:b/>
          <w:szCs w:val="24"/>
        </w:rPr>
        <w:lastRenderedPageBreak/>
        <w:t xml:space="preserve">ΧΑΡΑΛΑΜΠΟΣ ΑΘΑΝΑΣΙΟΥ: </w:t>
      </w:r>
      <w:r>
        <w:rPr>
          <w:rFonts w:eastAsia="Times New Roman"/>
          <w:szCs w:val="24"/>
        </w:rPr>
        <w:t>Έχει επτακόσια σαράντα δύο άτομα.</w:t>
      </w:r>
    </w:p>
    <w:p w14:paraId="7A4EE5B3" w14:textId="77777777" w:rsidR="00A259AD" w:rsidRDefault="00A062A5">
      <w:pPr>
        <w:spacing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 xml:space="preserve">Ναι, αλλά έχει άλλες πεντακόσιες θέσεις άδειες. Θα πάμε μαζί να πάρουμε τους μετανάστες να τους πάμε στο Καρά Τεπέ; </w:t>
      </w:r>
    </w:p>
    <w:p w14:paraId="7A4EE5B4" w14:textId="77777777" w:rsidR="00A259AD" w:rsidRDefault="00A062A5">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Ευχαρίστως!</w:t>
      </w:r>
    </w:p>
    <w:p w14:paraId="7A4EE5B5" w14:textId="77777777" w:rsidR="00A259AD" w:rsidRDefault="00A062A5">
      <w:pPr>
        <w:spacing w:line="600" w:lineRule="auto"/>
        <w:ind w:firstLine="720"/>
        <w:jc w:val="both"/>
        <w:rPr>
          <w:rFonts w:eastAsia="Times New Roman"/>
          <w:szCs w:val="24"/>
        </w:rPr>
      </w:pPr>
      <w:r>
        <w:rPr>
          <w:rFonts w:eastAsia="Times New Roman"/>
          <w:b/>
          <w:szCs w:val="24"/>
        </w:rPr>
        <w:t>ΙΩΑΝΝΗΣ ΜΟΥΖΑΛΑΣ (Υπουργός Μεταναστευτικής Πολιτικής):</w:t>
      </w:r>
      <w:r>
        <w:rPr>
          <w:rFonts w:eastAsia="Times New Roman"/>
          <w:szCs w:val="24"/>
        </w:rPr>
        <w:t xml:space="preserve">  Κανονίστε, να σας πάρω ένα τηλέφωνο να πάμε μαζί. Υπάρχουν πεντακόσιες θέσεις σε σπιτάκια μέσα στο Καρά Τεπέ.</w:t>
      </w:r>
    </w:p>
    <w:p w14:paraId="7A4EE5B6" w14:textId="77777777" w:rsidR="00A259AD" w:rsidRDefault="00A062A5">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Δεν έχω αντίρρηση ότι βελτιώσατε τις συνθήκες.</w:t>
      </w:r>
    </w:p>
    <w:p w14:paraId="7A4EE5B7" w14:textId="77777777" w:rsidR="00A259AD" w:rsidRDefault="00A062A5">
      <w:pPr>
        <w:spacing w:line="600" w:lineRule="auto"/>
        <w:ind w:firstLine="720"/>
        <w:jc w:val="both"/>
        <w:rPr>
          <w:rFonts w:eastAsia="Times New Roman"/>
          <w:b/>
          <w:szCs w:val="24"/>
        </w:rPr>
      </w:pPr>
      <w:r>
        <w:rPr>
          <w:rFonts w:eastAsia="Times New Roman"/>
          <w:b/>
          <w:szCs w:val="24"/>
        </w:rPr>
        <w:t xml:space="preserve">ΙΩΑΝΝΗΣ ΜΟΥΖΑΛΑΣ (Υπουργός Μεταναστευτικής Πολιτικής): </w:t>
      </w:r>
      <w:r>
        <w:rPr>
          <w:rFonts w:eastAsia="Times New Roman"/>
          <w:szCs w:val="24"/>
        </w:rPr>
        <w:t>Ακούστε με. Εγώ δέχομαι τη διάθεσή σας να βοηθήσετε το νησί. Σας λέω, λοιπόν, ότι υπάρχουν πεντακόσιες θέσεις άδειες στο Καρά Τεπέ. Πάμε να τους βάλουμε εκεί πέρα;</w:t>
      </w:r>
      <w:r>
        <w:rPr>
          <w:rFonts w:eastAsia="Times New Roman"/>
          <w:b/>
          <w:szCs w:val="24"/>
        </w:rPr>
        <w:t xml:space="preserve"> </w:t>
      </w:r>
    </w:p>
    <w:p w14:paraId="7A4EE5B8" w14:textId="77777777" w:rsidR="00A259AD" w:rsidRDefault="00A062A5">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Πάμε.</w:t>
      </w:r>
    </w:p>
    <w:p w14:paraId="7A4EE5B9" w14:textId="77777777" w:rsidR="00A259AD" w:rsidRDefault="00A062A5">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Πάμε, αλλά εσείς είστε Κυβέρνηση!</w:t>
      </w:r>
    </w:p>
    <w:p w14:paraId="7A4EE5BA" w14:textId="77777777" w:rsidR="00A259AD" w:rsidRDefault="00A062A5">
      <w:pPr>
        <w:spacing w:line="600" w:lineRule="auto"/>
        <w:ind w:firstLine="720"/>
        <w:jc w:val="both"/>
        <w:rPr>
          <w:rFonts w:eastAsia="Times New Roman"/>
          <w:b/>
          <w:szCs w:val="24"/>
        </w:rPr>
      </w:pPr>
      <w:r>
        <w:rPr>
          <w:rFonts w:eastAsia="Times New Roman"/>
          <w:b/>
          <w:szCs w:val="24"/>
        </w:rPr>
        <w:t xml:space="preserve">ΙΩΑΝΝΗΣ ΜΟΥΖΑΛΑΣ (Υπουργός Μεταναστευτικής Πολιτικής): </w:t>
      </w:r>
      <w:r>
        <w:rPr>
          <w:rFonts w:eastAsia="Times New Roman"/>
          <w:szCs w:val="24"/>
        </w:rPr>
        <w:t>Μπροστά εσείς και εγώ να δούμε ποιος θα μας εμποδίσει. Να δούμε ποιος θα μας εμποδίσει, γιατί θα μας εμποδίσουν άνθρωποι που είναι δικοί σας.</w:t>
      </w:r>
    </w:p>
    <w:p w14:paraId="7A4EE5BB" w14:textId="77777777" w:rsidR="00A259AD" w:rsidRDefault="00A062A5">
      <w:pPr>
        <w:spacing w:line="600" w:lineRule="auto"/>
        <w:ind w:firstLine="720"/>
        <w:jc w:val="both"/>
        <w:rPr>
          <w:rFonts w:eastAsia="Times New Roman"/>
          <w:b/>
          <w:szCs w:val="24"/>
        </w:rPr>
      </w:pPr>
      <w:r>
        <w:rPr>
          <w:rFonts w:eastAsia="Times New Roman"/>
          <w:b/>
          <w:szCs w:val="24"/>
        </w:rPr>
        <w:t xml:space="preserve">ΧΑΡΑΛΑΜΠΟΣ ΑΘΑΝΑΣΙΟΥ: </w:t>
      </w:r>
      <w:r>
        <w:rPr>
          <w:rFonts w:eastAsia="Times New Roman"/>
          <w:szCs w:val="24"/>
        </w:rPr>
        <w:t>Θα σας πω πάνω σε αυτό.</w:t>
      </w:r>
    </w:p>
    <w:p w14:paraId="7A4EE5BC" w14:textId="77777777" w:rsidR="00A259AD" w:rsidRDefault="00A062A5">
      <w:pPr>
        <w:spacing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Ναι, να μου πείτε μετά.</w:t>
      </w:r>
    </w:p>
    <w:p w14:paraId="7A4EE5BD"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Στην ερώτησή σας δεν είπατε πότε η ανίκανη αυτή Κυβέρνηση θα υλοποιήσει την εξαγγελία της και θα φτιάξει </w:t>
      </w:r>
      <w:proofErr w:type="spellStart"/>
      <w:r>
        <w:rPr>
          <w:rFonts w:eastAsia="Times New Roman"/>
          <w:szCs w:val="24"/>
        </w:rPr>
        <w:t>προαναχωρησιακό</w:t>
      </w:r>
      <w:proofErr w:type="spellEnd"/>
      <w:r>
        <w:rPr>
          <w:rFonts w:eastAsia="Times New Roman"/>
          <w:szCs w:val="24"/>
        </w:rPr>
        <w:t xml:space="preserve"> κέντρο στη Λέσβο. Δεν σας άκουσα να το πείτε. Πείτε, λοιπόν, ότι δεν θέλετε, για να δούμε γιατί πρέπει το άλλο νησί να θέλει και εσείς δεν θέλετε. Η θέση σας είναι να γίνει.</w:t>
      </w:r>
    </w:p>
    <w:p w14:paraId="7A4EE5BE" w14:textId="77777777" w:rsidR="00A259AD" w:rsidRDefault="00A062A5">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Σπυρίδων Λυκούδης)</w:t>
      </w:r>
      <w:r>
        <w:rPr>
          <w:rFonts w:eastAsia="Times New Roman"/>
          <w:b/>
          <w:bCs/>
          <w:szCs w:val="24"/>
        </w:rPr>
        <w:t>:</w:t>
      </w:r>
      <w:r>
        <w:rPr>
          <w:rFonts w:eastAsia="Times New Roman"/>
          <w:bCs/>
          <w:szCs w:val="24"/>
        </w:rPr>
        <w:t xml:space="preserve"> Κύριε Υπουργέ, πρέπει να ολοκληρώσετε.</w:t>
      </w:r>
    </w:p>
    <w:p w14:paraId="7A4EE5BF" w14:textId="77777777" w:rsidR="00A259AD" w:rsidRDefault="00A062A5">
      <w:pPr>
        <w:spacing w:line="600" w:lineRule="auto"/>
        <w:ind w:firstLine="720"/>
        <w:jc w:val="both"/>
        <w:rPr>
          <w:rFonts w:eastAsia="Times New Roman"/>
          <w:szCs w:val="24"/>
        </w:rPr>
      </w:pPr>
      <w:r>
        <w:rPr>
          <w:rFonts w:eastAsia="Times New Roman"/>
          <w:b/>
          <w:szCs w:val="24"/>
        </w:rPr>
        <w:t xml:space="preserve">ΙΩΑΝΝΗΣ ΜΟΥΖΑΛΑΣ (Υπουργός Μεταναστευτικής Πολιτικής): </w:t>
      </w:r>
      <w:r>
        <w:rPr>
          <w:rFonts w:eastAsia="Times New Roman"/>
          <w:szCs w:val="24"/>
        </w:rPr>
        <w:t xml:space="preserve">Τελείωσα. Δεν έχει νόημα, κύριε Πρόεδρε, επαναλαμβανόμαστε συνέχεια. </w:t>
      </w:r>
    </w:p>
    <w:p w14:paraId="7A4EE5C0" w14:textId="77777777" w:rsidR="00A259AD" w:rsidRDefault="00A062A5">
      <w:pPr>
        <w:spacing w:line="600" w:lineRule="auto"/>
        <w:ind w:firstLine="720"/>
        <w:jc w:val="both"/>
        <w:rPr>
          <w:rFonts w:eastAsia="Times New Roman"/>
          <w:b/>
          <w:bCs/>
          <w:szCs w:val="24"/>
        </w:rPr>
      </w:pPr>
      <w:r>
        <w:rPr>
          <w:rFonts w:eastAsia="Times New Roman"/>
          <w:b/>
          <w:bCs/>
          <w:szCs w:val="24"/>
        </w:rPr>
        <w:t>ΠΡΟΕΔΡΕΥΩΝ (</w:t>
      </w:r>
      <w:r>
        <w:rPr>
          <w:rFonts w:eastAsia="Times New Roman"/>
          <w:b/>
          <w:szCs w:val="24"/>
        </w:rPr>
        <w:t>Σπυρίδων Λυκούδης)</w:t>
      </w:r>
      <w:r>
        <w:rPr>
          <w:rFonts w:eastAsia="Times New Roman"/>
          <w:b/>
          <w:bCs/>
          <w:szCs w:val="24"/>
        </w:rPr>
        <w:t xml:space="preserve">: </w:t>
      </w:r>
      <w:r>
        <w:rPr>
          <w:rFonts w:eastAsia="Times New Roman"/>
          <w:bCs/>
          <w:szCs w:val="24"/>
        </w:rPr>
        <w:t>Ευχαριστώ πολύ.</w:t>
      </w:r>
    </w:p>
    <w:p w14:paraId="7A4EE5C1" w14:textId="77777777" w:rsidR="00A259AD" w:rsidRDefault="00A062A5">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Κύριε Πρόεδρε, θα ήθελα τον λόγο για ένα λεπτό.</w:t>
      </w:r>
    </w:p>
    <w:p w14:paraId="7A4EE5C2" w14:textId="77777777" w:rsidR="00A259AD" w:rsidRDefault="00A062A5">
      <w:pPr>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Σπυρίδων Λυκούδης)</w:t>
      </w:r>
      <w:r>
        <w:rPr>
          <w:rFonts w:eastAsia="Times New Roman"/>
          <w:b/>
          <w:bCs/>
          <w:szCs w:val="24"/>
        </w:rPr>
        <w:t xml:space="preserve">: </w:t>
      </w:r>
      <w:r>
        <w:rPr>
          <w:rFonts w:eastAsia="Times New Roman"/>
          <w:bCs/>
          <w:szCs w:val="24"/>
        </w:rPr>
        <w:t xml:space="preserve">Ορίστε, κύριε Αθανασίου, αλλά δεν έχουμε </w:t>
      </w:r>
      <w:proofErr w:type="spellStart"/>
      <w:r>
        <w:rPr>
          <w:rFonts w:eastAsia="Times New Roman"/>
          <w:bCs/>
          <w:szCs w:val="24"/>
        </w:rPr>
        <w:t>τριτολογία</w:t>
      </w:r>
      <w:proofErr w:type="spellEnd"/>
      <w:r>
        <w:rPr>
          <w:rFonts w:eastAsia="Times New Roman"/>
          <w:bCs/>
          <w:szCs w:val="24"/>
        </w:rPr>
        <w:t>.</w:t>
      </w:r>
    </w:p>
    <w:p w14:paraId="7A4EE5C3" w14:textId="77777777" w:rsidR="00A259AD" w:rsidRDefault="00A062A5">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Για ένα λεπτό, κύριε Πρόεδρε. </w:t>
      </w:r>
    </w:p>
    <w:p w14:paraId="7A4EE5C4" w14:textId="77777777" w:rsidR="00A259AD" w:rsidRDefault="00A062A5">
      <w:pPr>
        <w:spacing w:line="600" w:lineRule="auto"/>
        <w:ind w:firstLine="720"/>
        <w:jc w:val="both"/>
        <w:rPr>
          <w:rFonts w:eastAsia="Times New Roman"/>
          <w:szCs w:val="24"/>
        </w:rPr>
      </w:pPr>
      <w:r>
        <w:rPr>
          <w:rFonts w:eastAsia="Times New Roman"/>
          <w:szCs w:val="24"/>
        </w:rPr>
        <w:t xml:space="preserve">Το θέμα της </w:t>
      </w:r>
      <w:proofErr w:type="spellStart"/>
      <w:r>
        <w:rPr>
          <w:rFonts w:eastAsia="Times New Roman"/>
          <w:szCs w:val="24"/>
        </w:rPr>
        <w:t>ευρωσυμφωνίας</w:t>
      </w:r>
      <w:proofErr w:type="spellEnd"/>
      <w:r>
        <w:rPr>
          <w:rFonts w:eastAsia="Times New Roman"/>
          <w:szCs w:val="24"/>
        </w:rPr>
        <w:t xml:space="preserve"> το έχω αναλύσει. Έχω αναλύσει πώς έχει νομικά αυτό το θέμα. </w:t>
      </w:r>
    </w:p>
    <w:p w14:paraId="7A4EE5C5" w14:textId="77777777" w:rsidR="00A259AD" w:rsidRDefault="00A062A5">
      <w:pPr>
        <w:spacing w:line="600" w:lineRule="auto"/>
        <w:ind w:firstLine="720"/>
        <w:jc w:val="both"/>
        <w:rPr>
          <w:rFonts w:eastAsia="Times New Roman"/>
          <w:szCs w:val="24"/>
        </w:rPr>
      </w:pPr>
      <w:r>
        <w:rPr>
          <w:rFonts w:eastAsia="Times New Roman"/>
          <w:szCs w:val="24"/>
        </w:rPr>
        <w:t>Εξάλλου, μην ξεχνάμε ότι μετά από αυτή τη δήλωση της Ευρωπαϊκής Ένωσης - Τουρκίας επακολούθησε μεταγενέστερος νόμος της ελληνικής Κυβέρνησης που λύνει το θέμα, όπως το είπαν, και μας δόθηκε ευκαιρία να το πούμε και δημόσια και σε μέσο μαζικής ενημέρωσης στον κύριο Υπουργό.</w:t>
      </w:r>
    </w:p>
    <w:p w14:paraId="7A4EE5C6" w14:textId="77777777" w:rsidR="00A259AD" w:rsidRDefault="00A062A5">
      <w:pPr>
        <w:spacing w:line="600" w:lineRule="auto"/>
        <w:ind w:firstLine="720"/>
        <w:jc w:val="both"/>
        <w:rPr>
          <w:rFonts w:eastAsia="Times New Roman"/>
          <w:szCs w:val="24"/>
        </w:rPr>
      </w:pPr>
      <w:r>
        <w:rPr>
          <w:rFonts w:eastAsia="Times New Roman"/>
          <w:szCs w:val="24"/>
        </w:rPr>
        <w:lastRenderedPageBreak/>
        <w:t>Κύριε Υπουργέ, η Λέσβος έχει πάθει μεγάλη ζημιά. Δεν χωράει άλλες δομές εκεί. Πρέπει να γίνουν και σε άλλα μέρη της Ελλάδος. Περιγράφεται με τραγικότητα η κατάσταση στα νησιά. Ο τουρισμός έχει διαλυθεί. Η οικονομία του τόπου έχει καταρρεύσει. Φέτος η Ελλάδα είχε μια αύξηση του τουρισμού και η Λέσβος δεν εισέπραξε τίποτα από αυτά.</w:t>
      </w:r>
    </w:p>
    <w:p w14:paraId="7A4EE5C7" w14:textId="77777777" w:rsidR="00A259AD" w:rsidRDefault="00A062A5">
      <w:pPr>
        <w:spacing w:line="600" w:lineRule="auto"/>
        <w:ind w:firstLine="720"/>
        <w:jc w:val="both"/>
        <w:rPr>
          <w:rFonts w:eastAsia="Times New Roman"/>
          <w:szCs w:val="24"/>
        </w:rPr>
      </w:pPr>
      <w:r>
        <w:rPr>
          <w:rFonts w:eastAsia="Times New Roman"/>
          <w:szCs w:val="24"/>
        </w:rPr>
        <w:t>Για να γίνει αντιληπτό, θα σας πω μόνο πόσα κρουαζιερόπλοια ερχόντουσαν και πόσα ήρθαν φέτος. Το 2000 και το 2015 ερχόντουσαν πενήντα τρία κρουαζιερόπλοια κάθε χρόνο. Το 2016 ήρθαν είκοσι εννέα και το 2017, μέχρι σήμερα που μιλάμε, ήρθαν μόνο δύο. Οι πτήσεις τσάρτερ έχουν μειωθεί 46% τον πρώτο χρόνο. Είχαμε μια μικρή αύξηση φέτος, αλλά δεν κάλυπτε την αναλογικότητα, η οποία υπήρχε σε όλη τη χώρα, με ό,τι αυτό συνεπάγεται στις ζημιές τις οποίες έχει υποστεί το νησί.</w:t>
      </w:r>
    </w:p>
    <w:p w14:paraId="7A4EE5C8" w14:textId="77777777" w:rsidR="00A259AD" w:rsidRDefault="00A062A5">
      <w:pPr>
        <w:spacing w:line="600" w:lineRule="auto"/>
        <w:ind w:firstLine="720"/>
        <w:jc w:val="both"/>
        <w:rPr>
          <w:rFonts w:eastAsia="Times New Roman"/>
          <w:szCs w:val="24"/>
        </w:rPr>
      </w:pPr>
      <w:r>
        <w:rPr>
          <w:rFonts w:eastAsia="Times New Roman"/>
          <w:szCs w:val="24"/>
        </w:rPr>
        <w:t xml:space="preserve">Τώρα εγώ θα έλεγα μήπως θα μπορούσε να γίνει ένα μεικτό επιτελείο -το έχω πει και άλλη φορά- το οποίο να μπορεί να ελέγχει αυτή την κατάσταση, να μετέχει ο Στρατός, ο στρατηγός από την ταξιαρχία, το Πολεμικό Ναυτικό, η </w:t>
      </w:r>
      <w:r>
        <w:rPr>
          <w:rFonts w:eastAsia="Times New Roman"/>
          <w:szCs w:val="24"/>
          <w:lang w:val="en-US"/>
        </w:rPr>
        <w:t>FRONTEX</w:t>
      </w:r>
      <w:r>
        <w:rPr>
          <w:rFonts w:eastAsia="Times New Roman"/>
          <w:szCs w:val="24"/>
        </w:rPr>
        <w:t>, το Λιμενικό, η δύναμη του ΝΑΤΟ, για να δούμε τι μπορεί να γίνει να φυλάσσονται τα σύνορα.</w:t>
      </w:r>
    </w:p>
    <w:p w14:paraId="7A4EE5C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Διότι όσο και η Τουρκία δεν μπαίνει σε καθεστώς </w:t>
      </w:r>
      <w:proofErr w:type="spellStart"/>
      <w:r>
        <w:rPr>
          <w:rFonts w:eastAsia="Times New Roman" w:cs="Times New Roman"/>
          <w:szCs w:val="24"/>
        </w:rPr>
        <w:t>ανοι</w:t>
      </w:r>
      <w:r w:rsidDel="006D033F">
        <w:rPr>
          <w:rFonts w:eastAsia="Times New Roman" w:cs="Times New Roman"/>
          <w:szCs w:val="24"/>
        </w:rPr>
        <w:t>χ</w:t>
      </w:r>
      <w:r>
        <w:rPr>
          <w:rFonts w:eastAsia="Times New Roman" w:cs="Times New Roman"/>
          <w:szCs w:val="24"/>
        </w:rPr>
        <w:t>κτής</w:t>
      </w:r>
      <w:proofErr w:type="spellEnd"/>
      <w:r>
        <w:rPr>
          <w:rFonts w:eastAsia="Times New Roman" w:cs="Times New Roman"/>
          <w:szCs w:val="24"/>
        </w:rPr>
        <w:t xml:space="preserve"> βίζας -βλέπετε τώρα τι γίνεται και με τη σύνθεση της γερμανικής κυβέρνησης, που ενδεχομένως δεν θα μπει το Σοσιαλιστικό Κόμμα και θα έχουμε πρόβλημα με τους Φιλελεύθερους που είναι αντίθετοι σε αυτά-, φοβάμαι ότι η κατάσταση στη Λέσβο θα χειροτερέψει. </w:t>
      </w:r>
    </w:p>
    <w:p w14:paraId="7A4EE5C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οικονομία είναι χάλια, οι άνθρωποι έκαναν επενδύσεις για να φτιάξουν τα ξενοδοχεία τους και τις μονάδες τους και υποφέρουν σήμερα, δεν μπορούν να ανταποκριθούν στις απαιτήσεις τους και να </w:t>
      </w:r>
      <w:r>
        <w:rPr>
          <w:rFonts w:eastAsia="Times New Roman" w:cs="Times New Roman"/>
          <w:szCs w:val="24"/>
        </w:rPr>
        <w:lastRenderedPageBreak/>
        <w:t xml:space="preserve">εξυπηρετήσουν τα δάνειά τους. Η εγκληματικότητα έχει αυξηθεί. Τα βλέπετε, τα παρακολουθείτε. Η υγεία παρουσιάζει προβλήματα. Λόγω των ασθενειών το νοσοκομείο είναι γεμάτο κάθε τόσο από μετανάστες και λοιπά. </w:t>
      </w:r>
    </w:p>
    <w:p w14:paraId="7A4EE5C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Οι προσπάθειες -να το πω κι αυτό- που έκανε τώρα το Υπουργείο Υγείας για να στελεχώσει το νοσοκομείο μας με γιατρούς και νοσηλευτικό προσωπικό δεν επαρκούν. Υπάρχει μια τεράστια ανησυχία στον κόσμο, βλέποντας τον τόπο να καταστρέφεται και οικονομικά, αλλά και για λόγους ασφάλειας. Νιώθει μια ανασφάλεια ο κόσμος. Έχουμε ένα πλούσιο δυναμικό πληθυσμό εκεί, με νέους αγρότες, με νέα παιδιά, είναι περίπου δεκαπέντε χιλιάδες, οι οποίοι βλέπουν το </w:t>
      </w:r>
      <w:r w:rsidRPr="00E04662">
        <w:rPr>
          <w:rFonts w:eastAsia="Times New Roman" w:cs="Times New Roman"/>
          <w:szCs w:val="24"/>
        </w:rPr>
        <w:t xml:space="preserve">αύριο να είναι μελανό και δεν ξέρουν τι θα γίνει. </w:t>
      </w:r>
    </w:p>
    <w:p w14:paraId="7A4EE5C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Ερωτώ, λοιπόν, για τελευταία φορά: γιατί δεν υπάρχει μια ισομερής κατανομή όλων των προσφύγων μεταναστών σε όλα τα μέρη της Ελλάδος ανάλογα με τον πληθυσμό κάθε τόπου;</w:t>
      </w:r>
    </w:p>
    <w:p w14:paraId="7A4EE5C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Ευχαριστώ.</w:t>
      </w:r>
    </w:p>
    <w:p w14:paraId="7A4EE5CE"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Αθανασίου. </w:t>
      </w:r>
    </w:p>
    <w:p w14:paraId="7A4EE5C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Μεταναστευτικής Πολιτικής κ. Ιωάννης </w:t>
      </w:r>
      <w:proofErr w:type="spellStart"/>
      <w:r>
        <w:rPr>
          <w:rFonts w:eastAsia="Times New Roman" w:cs="Times New Roman"/>
          <w:szCs w:val="24"/>
        </w:rPr>
        <w:t>Μουζάλας</w:t>
      </w:r>
      <w:proofErr w:type="spellEnd"/>
      <w:r>
        <w:rPr>
          <w:rFonts w:eastAsia="Times New Roman" w:cs="Times New Roman"/>
          <w:szCs w:val="24"/>
        </w:rPr>
        <w:t xml:space="preserve">. </w:t>
      </w:r>
    </w:p>
    <w:p w14:paraId="7A4EE5D0"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Εγώ τώρα δεν θέλω να πω ξανά τα ίδια. Κοιτάξτε, κάνετε ένα λάθος στην προσπάθεια να υπερασπιστείτε κάτι που, κατά την άποψή μου, δεν χρειάζεται υπεράσπιση. Όσον αφορά τη δυσκολία της κατάστασης τη γνωρίζουμε και θέλουμε να τη θεραπεύσουμε. Νομίζω, όμως, ότι λέτε πράγματα τα οποία δεν ισχύουν. </w:t>
      </w:r>
    </w:p>
    <w:p w14:paraId="7A4EE5D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κύριε Αθανασίου, αυτά είναι στοιχεία διεθνή. Η Λέσβος είχε αύξηση 40,9% του τουρισμού στις αεροπορικές αφίξεις, αύξηση 36% στις θαλάσσιες αφίξεις. Αυτό δεν γίνεται με είκοσι χιλιάδες σκόρπιους -δέκα χιλιάδες ο ένας, έντεκα ο άλλος- μέσα στα νησιά. Έτσι παρέλαβε τη Μυτιλήνη ο ΣΥΡΙΖΑ και την εκκένωσε. Και πάλι η Μυτιλήνη θα φτιάξει. Πριν τρεις μήνες δεν υπήρχε αυτό. </w:t>
      </w:r>
    </w:p>
    <w:p w14:paraId="7A4EE5D2"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δεν μπορείτε να το συγκρίνετε με πέρυσι…</w:t>
      </w:r>
    </w:p>
    <w:p w14:paraId="7A4EE5D3"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Συγγνώμη, κύριε Αθανασίου, θα </w:t>
      </w:r>
      <w:proofErr w:type="spellStart"/>
      <w:r>
        <w:rPr>
          <w:rFonts w:eastAsia="Times New Roman" w:cs="Times New Roman"/>
          <w:szCs w:val="24"/>
        </w:rPr>
        <w:t>εκτολογήσουμε</w:t>
      </w:r>
      <w:proofErr w:type="spellEnd"/>
      <w:r>
        <w:rPr>
          <w:rFonts w:eastAsia="Times New Roman" w:cs="Times New Roman"/>
          <w:szCs w:val="24"/>
        </w:rPr>
        <w:t xml:space="preserve">; </w:t>
      </w:r>
    </w:p>
    <w:p w14:paraId="7A4EE5D4"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Εγώ σας είπα στοιχεία από το 2012, 2013, 2014. Δεν είναι έτσι όπως τα λέτε. </w:t>
      </w:r>
    </w:p>
    <w:p w14:paraId="7A4EE5D5"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Θα </w:t>
      </w:r>
      <w:proofErr w:type="spellStart"/>
      <w:r>
        <w:rPr>
          <w:rFonts w:eastAsia="Times New Roman" w:cs="Times New Roman"/>
          <w:szCs w:val="24"/>
        </w:rPr>
        <w:t>εκτολογήσουμε</w:t>
      </w:r>
      <w:proofErr w:type="spellEnd"/>
      <w:r>
        <w:rPr>
          <w:rFonts w:eastAsia="Times New Roman" w:cs="Times New Roman"/>
          <w:szCs w:val="24"/>
        </w:rPr>
        <w:t xml:space="preserve">. Κύριε Πρόεδρε, θα έχω </w:t>
      </w:r>
      <w:proofErr w:type="spellStart"/>
      <w:r>
        <w:rPr>
          <w:rFonts w:eastAsia="Times New Roman" w:cs="Times New Roman"/>
          <w:szCs w:val="24"/>
        </w:rPr>
        <w:t>εκτολογία</w:t>
      </w:r>
      <w:proofErr w:type="spellEnd"/>
      <w:r>
        <w:rPr>
          <w:rFonts w:eastAsia="Times New Roman" w:cs="Times New Roman"/>
          <w:szCs w:val="24"/>
        </w:rPr>
        <w:t xml:space="preserve"> εγώ μετά;</w:t>
      </w:r>
    </w:p>
    <w:p w14:paraId="7A4EE5D6"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η συζήτηση που κάνουμε έχει πάρα πολύ μεγάλο ενδιαφέρον. Ξέρουμε όλοι ότι χιλιάδες συμπατριώτες μας στα νησιά παρακολουθούν ενδεχομένως αυτή τη συζήτηση, γι’ αυτό και το Προεδρείο έχει πολύ μεγάλη ανοχή. Όμως, μην καταστρατηγήσουμε τελείως τον Κανονισμό.</w:t>
      </w:r>
    </w:p>
    <w:p w14:paraId="7A4EE5D7"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Συγχωρήστε με. Πρώτον, εγώ ζήτησα τον λόγο…</w:t>
      </w:r>
    </w:p>
    <w:p w14:paraId="7A4EE5D8"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Ζητώ συγγνώμη κι εγώ που διέκοψα.</w:t>
      </w:r>
    </w:p>
    <w:p w14:paraId="7A4EE5D9"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Ευχαριστώ πολύ, κύριε Υπουργέ. Ξέρω ότι έχει ενδιαφέρον η συζήτηση, καταλαβαίνω και τον κ. Αθανασίου, αλλά να προσπαθήσουμε να τηρήσουμε λίγο τον Κανονισμό. </w:t>
      </w:r>
    </w:p>
    <w:p w14:paraId="7A4EE5DA"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Νομίζω ότι κάνετε μία σκληρή παρέμβαση λίγο μετά από τότε που έπρεπε να γίνει. Εγώ θα τη δεχτώ. Θα τελειώσω με αυτό. Τα σύνορα φυλάσσονται. Αυτό το πράγμα πρέπει να σταματήσει. Γυρνάει ενάντια στη χώρα. Τα σύνορα φυλάσσονται. Το λέει η </w:t>
      </w:r>
      <w:r>
        <w:rPr>
          <w:rFonts w:eastAsia="Times New Roman" w:cs="Times New Roman"/>
          <w:szCs w:val="24"/>
          <w:lang w:val="en-US"/>
        </w:rPr>
        <w:t>FRONTEX</w:t>
      </w:r>
      <w:r>
        <w:rPr>
          <w:rFonts w:eastAsia="Times New Roman" w:cs="Times New Roman"/>
          <w:szCs w:val="24"/>
        </w:rPr>
        <w:t xml:space="preserve">, το λέει το ΝΑΤΟ, το λέει ο ελληνικός στρατός, το λέει η ελληνική πολιτεία. Αυτό που κάνετε δημιουργεί πρόβλημα. Για να κτυπήσετε τον ΣΥΡΙΖΑ μιλάτε για αφύλακτα σύνορα. Τα σύνορα φυλάσσονται με την ευλάβεια που το Σύνταγμα και το Διεθνές Δίκαιο επιτρέπει και επιβάλλει. Και αυτό θα συνεχίσουμε να κάνουμε. </w:t>
      </w:r>
    </w:p>
    <w:p w14:paraId="7A4EE5D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A4EE5DC"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7A4EE5D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Η δεύτερη με αριθμό 1515/20-9-2017 επίκαιρη ερώτηση δευτέρου κύκλου του Ε΄ Αντιπροέδρου της Βουλής και Βουλευτή Δωδεκανήσου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 xml:space="preserve">με θέμα: «Χωρίς ΕΛΤΑ η Πάτμος λόγω εξουθένωσης της μοναδικής υπαλλήλου», δεν θα συζητηθεί λόγω απουσίας στο εξωτερικό του αρμόδιου Υπουργού, κ. Νικολάου Παππά, ο οποίος συνοδεύει τον Πρωθυπουργό στο </w:t>
      </w:r>
      <w:proofErr w:type="spellStart"/>
      <w:r>
        <w:rPr>
          <w:rFonts w:eastAsia="Times New Roman" w:cs="Times New Roman"/>
          <w:szCs w:val="24"/>
        </w:rPr>
        <w:t>Ταλίν</w:t>
      </w:r>
      <w:proofErr w:type="spellEnd"/>
      <w:r>
        <w:rPr>
          <w:rFonts w:eastAsia="Times New Roman" w:cs="Times New Roman"/>
          <w:szCs w:val="24"/>
        </w:rPr>
        <w:t xml:space="preserve"> της Εσθονίας. </w:t>
      </w:r>
    </w:p>
    <w:p w14:paraId="7A4EE5D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Η τέταρτη με αριθμό 1516/20-9-2017 επίκαιρη ερώτηση πρώτου κύκλου της Βουλευτού Β΄ Πειραιώς του Κομμουνιστικού Κόμματος Ελλάδας κ.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Ναυτιλίας και Νησιωτικής Πολιτικής, με θέμα: «Μεγάλη και ανεξέλεγκτη η καταστροφή στον Αργοσαρωνικό από το ναυάγιο του δεξαμενόπλοιου “ΑΓΙΑ ΖΩΝΗ ΙΙ” στην περιοχή της Σαλαμίνας», δεν θα συζητηθεί λόγω κωλύματος του Υπουργού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 εξαιτίας ανειλημμένων υποχρεώσεων.</w:t>
      </w:r>
    </w:p>
    <w:p w14:paraId="7A4EE5D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7A4EE5E0" w14:textId="77777777" w:rsidR="00A259AD" w:rsidRDefault="00A062A5">
      <w:pPr>
        <w:spacing w:line="600" w:lineRule="auto"/>
        <w:ind w:firstLine="720"/>
        <w:jc w:val="center"/>
        <w:rPr>
          <w:rFonts w:eastAsia="Times New Roman" w:cs="Times New Roman"/>
          <w:color w:val="FF0000"/>
          <w:szCs w:val="24"/>
        </w:rPr>
      </w:pPr>
      <w:r w:rsidRPr="00804040">
        <w:rPr>
          <w:rFonts w:eastAsia="Times New Roman" w:cs="Times New Roman"/>
          <w:color w:val="FF0000"/>
          <w:szCs w:val="24"/>
        </w:rPr>
        <w:t>(ΑΛΛΑΓΗ ΣΕΛΙΔΑΣ ΛΟΓΩ ΑΛΛΑΓΗΣ ΘΕΜΑΤΟΣ)</w:t>
      </w:r>
    </w:p>
    <w:p w14:paraId="7A4EE5E1" w14:textId="77777777" w:rsidR="00A259AD" w:rsidRDefault="00A062A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Εισερχόμαστε στην ημερήσια διάταξη των </w:t>
      </w:r>
    </w:p>
    <w:p w14:paraId="7A4EE5E2" w14:textId="77777777" w:rsidR="00A259AD" w:rsidRDefault="00A062A5">
      <w:pPr>
        <w:spacing w:after="0" w:line="600" w:lineRule="auto"/>
        <w:jc w:val="center"/>
        <w:rPr>
          <w:rFonts w:eastAsia="Times New Roman" w:cs="Times New Roman"/>
          <w:b/>
          <w:szCs w:val="24"/>
        </w:rPr>
      </w:pPr>
      <w:r>
        <w:rPr>
          <w:rFonts w:eastAsia="Times New Roman" w:cs="Times New Roman"/>
          <w:b/>
          <w:szCs w:val="24"/>
        </w:rPr>
        <w:t>ΕΠΕΡΩΤΗΣΕΩΝ</w:t>
      </w:r>
    </w:p>
    <w:p w14:paraId="7A4EE5E3"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33/23/27-6-2017 επίκαιρη επερώτηση των Βουλευτών της Νέας Δημοκρατίας κ.κ. Κωνσταντίνου Σκρέκα, Κωνσταντίνου Κατσαφάδου, Σοφίας </w:t>
      </w:r>
      <w:proofErr w:type="spellStart"/>
      <w:r>
        <w:rPr>
          <w:rFonts w:eastAsia="Times New Roman" w:cs="Times New Roman"/>
          <w:szCs w:val="24"/>
        </w:rPr>
        <w:t>Βούλτεψη</w:t>
      </w:r>
      <w:proofErr w:type="spellEnd"/>
      <w:r>
        <w:rPr>
          <w:rFonts w:eastAsia="Times New Roman" w:cs="Times New Roman"/>
          <w:szCs w:val="24"/>
        </w:rPr>
        <w:t xml:space="preserve">, Νικόλαου Παναγιωτόπουλου, Κωνσταντίνου (Κωστή) Χατζηδάκη, Κωνσταντίνου </w:t>
      </w:r>
      <w:proofErr w:type="spellStart"/>
      <w:r>
        <w:rPr>
          <w:rFonts w:eastAsia="Times New Roman" w:cs="Times New Roman"/>
          <w:szCs w:val="24"/>
        </w:rPr>
        <w:t>Κοντογεώργου</w:t>
      </w:r>
      <w:proofErr w:type="spellEnd"/>
      <w:r>
        <w:rPr>
          <w:rFonts w:eastAsia="Times New Roman" w:cs="Times New Roman"/>
          <w:szCs w:val="24"/>
        </w:rPr>
        <w:t xml:space="preserve">, Βασίλειου Οικονόμου, Αθανάσιου Μπούρα, Ιωάννη Αντωνιάδη, Χρήστου </w:t>
      </w:r>
      <w:proofErr w:type="spellStart"/>
      <w:r>
        <w:rPr>
          <w:rFonts w:eastAsia="Times New Roman" w:cs="Times New Roman"/>
          <w:szCs w:val="24"/>
        </w:rPr>
        <w:t>Μπουκώρου</w:t>
      </w:r>
      <w:proofErr w:type="spellEnd"/>
      <w:r>
        <w:rPr>
          <w:rFonts w:eastAsia="Times New Roman" w:cs="Times New Roman"/>
          <w:szCs w:val="24"/>
        </w:rPr>
        <w:t xml:space="preserve">, Σπυρίδωνος - </w:t>
      </w:r>
      <w:proofErr w:type="spellStart"/>
      <w:r>
        <w:rPr>
          <w:rFonts w:eastAsia="Times New Roman" w:cs="Times New Roman"/>
          <w:szCs w:val="24"/>
        </w:rPr>
        <w:t>Αδώνιδος</w:t>
      </w:r>
      <w:proofErr w:type="spellEnd"/>
      <w:r>
        <w:rPr>
          <w:rFonts w:eastAsia="Times New Roman" w:cs="Times New Roman"/>
          <w:szCs w:val="24"/>
        </w:rPr>
        <w:t xml:space="preserve"> Γεωργιάδη, Ανδρέα </w:t>
      </w:r>
      <w:proofErr w:type="spellStart"/>
      <w:r>
        <w:rPr>
          <w:rFonts w:eastAsia="Times New Roman" w:cs="Times New Roman"/>
          <w:szCs w:val="24"/>
        </w:rPr>
        <w:t>Κατσανιώτη</w:t>
      </w:r>
      <w:proofErr w:type="spellEnd"/>
      <w:r>
        <w:rPr>
          <w:rFonts w:eastAsia="Times New Roman" w:cs="Times New Roman"/>
          <w:szCs w:val="24"/>
        </w:rPr>
        <w:t xml:space="preserve">, Ιωάννη </w:t>
      </w:r>
      <w:proofErr w:type="spellStart"/>
      <w:r>
        <w:rPr>
          <w:rFonts w:eastAsia="Times New Roman" w:cs="Times New Roman"/>
          <w:szCs w:val="24"/>
        </w:rPr>
        <w:t>Βρούτση</w:t>
      </w:r>
      <w:proofErr w:type="spellEnd"/>
      <w:r>
        <w:rPr>
          <w:rFonts w:eastAsia="Times New Roman" w:cs="Times New Roman"/>
          <w:szCs w:val="24"/>
        </w:rPr>
        <w:t xml:space="preserve">, </w:t>
      </w:r>
      <w:proofErr w:type="spellStart"/>
      <w:r>
        <w:rPr>
          <w:rFonts w:eastAsia="Times New Roman" w:cs="Times New Roman"/>
          <w:szCs w:val="24"/>
        </w:rPr>
        <w:t>Ιάσονος</w:t>
      </w:r>
      <w:proofErr w:type="spellEnd"/>
      <w:r>
        <w:rPr>
          <w:rFonts w:eastAsia="Times New Roman" w:cs="Times New Roman"/>
          <w:szCs w:val="24"/>
        </w:rPr>
        <w:t xml:space="preserve"> Φωτήλα, Ιωάννη Κεφαλογιάννη, Εμμανουήλ (Μάνου) </w:t>
      </w:r>
      <w:proofErr w:type="spellStart"/>
      <w:r>
        <w:rPr>
          <w:rFonts w:eastAsia="Times New Roman" w:cs="Times New Roman"/>
          <w:szCs w:val="24"/>
        </w:rPr>
        <w:t>Κόνσολα</w:t>
      </w:r>
      <w:proofErr w:type="spellEnd"/>
      <w:r>
        <w:rPr>
          <w:rFonts w:eastAsia="Times New Roman" w:cs="Times New Roman"/>
          <w:szCs w:val="24"/>
        </w:rPr>
        <w:t xml:space="preserve">, Συμεών (Σίμου) </w:t>
      </w:r>
      <w:proofErr w:type="spellStart"/>
      <w:r>
        <w:rPr>
          <w:rFonts w:eastAsia="Times New Roman" w:cs="Times New Roman"/>
          <w:szCs w:val="24"/>
        </w:rPr>
        <w:t>Κεδίκογλου</w:t>
      </w:r>
      <w:proofErr w:type="spellEnd"/>
      <w:r>
        <w:rPr>
          <w:rFonts w:eastAsia="Times New Roman" w:cs="Times New Roman"/>
          <w:szCs w:val="24"/>
        </w:rPr>
        <w:t xml:space="preserve">, Άννας - Μισέλ Ασημακοπούλου, Νίκης </w:t>
      </w:r>
      <w:proofErr w:type="spellStart"/>
      <w:r>
        <w:rPr>
          <w:rFonts w:eastAsia="Times New Roman" w:cs="Times New Roman"/>
          <w:szCs w:val="24"/>
        </w:rPr>
        <w:t>Κεραμέως</w:t>
      </w:r>
      <w:proofErr w:type="spellEnd"/>
      <w:r>
        <w:rPr>
          <w:rFonts w:eastAsia="Times New Roman" w:cs="Times New Roman"/>
          <w:szCs w:val="24"/>
        </w:rPr>
        <w:t xml:space="preserve">, Χρήστου </w:t>
      </w:r>
      <w:proofErr w:type="spellStart"/>
      <w:r>
        <w:rPr>
          <w:rFonts w:eastAsia="Times New Roman" w:cs="Times New Roman"/>
          <w:szCs w:val="24"/>
        </w:rPr>
        <w:t>Κέλλα</w:t>
      </w:r>
      <w:proofErr w:type="spellEnd"/>
      <w:r>
        <w:rPr>
          <w:rFonts w:eastAsia="Times New Roman" w:cs="Times New Roman"/>
          <w:szCs w:val="24"/>
        </w:rPr>
        <w:t xml:space="preserve">, Γεώργιου Βλάχου, Ελευθέριου </w:t>
      </w:r>
      <w:proofErr w:type="spellStart"/>
      <w:r>
        <w:rPr>
          <w:rFonts w:eastAsia="Times New Roman" w:cs="Times New Roman"/>
          <w:szCs w:val="24"/>
        </w:rPr>
        <w:t>Αυγενάκη</w:t>
      </w:r>
      <w:proofErr w:type="spellEnd"/>
      <w:r>
        <w:rPr>
          <w:rFonts w:eastAsia="Times New Roman" w:cs="Times New Roman"/>
          <w:szCs w:val="24"/>
        </w:rPr>
        <w:t xml:space="preserve">, Χαράλαμπου Αθανασίου, Θεόδωρου Καράογλου, Γεώργιου Κουμουτσάκου, Βασίλειου </w:t>
      </w:r>
      <w:proofErr w:type="spellStart"/>
      <w:r>
        <w:rPr>
          <w:rFonts w:eastAsia="Times New Roman" w:cs="Times New Roman"/>
          <w:szCs w:val="24"/>
        </w:rPr>
        <w:t>Γιόγιακα</w:t>
      </w:r>
      <w:proofErr w:type="spellEnd"/>
      <w:r>
        <w:rPr>
          <w:rFonts w:eastAsia="Times New Roman" w:cs="Times New Roman"/>
          <w:szCs w:val="24"/>
        </w:rPr>
        <w:t xml:space="preserve">, Γεώργιου </w:t>
      </w:r>
      <w:proofErr w:type="spellStart"/>
      <w:r>
        <w:rPr>
          <w:rFonts w:eastAsia="Times New Roman" w:cs="Times New Roman"/>
          <w:szCs w:val="24"/>
        </w:rPr>
        <w:t>Βαγιωνά</w:t>
      </w:r>
      <w:proofErr w:type="spellEnd"/>
      <w:r>
        <w:rPr>
          <w:rFonts w:eastAsia="Times New Roman" w:cs="Times New Roman"/>
          <w:szCs w:val="24"/>
        </w:rPr>
        <w:t xml:space="preserve">, Δημητρίου Κυριαζίδη, </w:t>
      </w:r>
      <w:r>
        <w:rPr>
          <w:rFonts w:eastAsia="Times New Roman" w:cs="Times New Roman"/>
          <w:szCs w:val="24"/>
        </w:rPr>
        <w:lastRenderedPageBreak/>
        <w:t xml:space="preserve">Όλγας Κεφαλογιάννη, Στέργιου Γιαννάκη, Μαρίας Αντωνίου, Γεώργιου </w:t>
      </w:r>
      <w:proofErr w:type="spellStart"/>
      <w:r>
        <w:rPr>
          <w:rFonts w:eastAsia="Times New Roman" w:cs="Times New Roman"/>
          <w:szCs w:val="24"/>
        </w:rPr>
        <w:t>Καρασμάνη</w:t>
      </w:r>
      <w:proofErr w:type="spellEnd"/>
      <w:r>
        <w:rPr>
          <w:rFonts w:eastAsia="Times New Roman" w:cs="Times New Roman"/>
          <w:szCs w:val="24"/>
        </w:rPr>
        <w:t xml:space="preserve">, Ιωάννη Ανδριανού, Γεώργιου Κασαπίδη, Αθανάσιου </w:t>
      </w:r>
      <w:proofErr w:type="spellStart"/>
      <w:r>
        <w:rPr>
          <w:rFonts w:eastAsia="Times New Roman" w:cs="Times New Roman"/>
          <w:szCs w:val="24"/>
        </w:rPr>
        <w:t>Καββαδά</w:t>
      </w:r>
      <w:proofErr w:type="spellEnd"/>
      <w:r>
        <w:rPr>
          <w:rFonts w:eastAsia="Times New Roman" w:cs="Times New Roman"/>
          <w:szCs w:val="24"/>
        </w:rPr>
        <w:t xml:space="preserve">, Γεώργιου Γεωργαντά, Κωνσταντίνου Βλάση, Κωνσταντίνου Τζαβάρα και Κωνσταντίνου Τσιάρα προς τον Υπουργό Περιβάλλοντος και Ενέργειας, με θέμα: «Η Κυβέρνηση ΣΥΡΙΖΑ - ΑΝΕΛ αποφασίζει, συμφωνεί και εκτελεί τη χρεοκοπία της ΔΕΗ». </w:t>
      </w:r>
    </w:p>
    <w:p w14:paraId="7A4EE5E4"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Οι επερωτώντες Βουλευτές που θα πάρουν τον λόγο είναι: ο κ. Κωνσταντίνος Σκρέκας ως πρώτος επερωτών Βουλευτής, ο κ. Κωνσταντίνος Χατζηδάκης, ο κ. Συμεών </w:t>
      </w:r>
      <w:proofErr w:type="spellStart"/>
      <w:r>
        <w:rPr>
          <w:rFonts w:eastAsia="Times New Roman" w:cs="Times New Roman"/>
          <w:szCs w:val="24"/>
        </w:rPr>
        <w:t>Κεδίκογλου</w:t>
      </w:r>
      <w:proofErr w:type="spellEnd"/>
      <w:r>
        <w:rPr>
          <w:rFonts w:eastAsia="Times New Roman" w:cs="Times New Roman"/>
          <w:szCs w:val="24"/>
        </w:rPr>
        <w:t xml:space="preserve">, ο κ. Κωνσταντίνος Βλάσης, ο κ. Χρήστος </w:t>
      </w:r>
      <w:proofErr w:type="spellStart"/>
      <w:r>
        <w:rPr>
          <w:rFonts w:eastAsia="Times New Roman" w:cs="Times New Roman"/>
          <w:szCs w:val="24"/>
        </w:rPr>
        <w:t>Μπουκώρος</w:t>
      </w:r>
      <w:proofErr w:type="spellEnd"/>
      <w:r>
        <w:rPr>
          <w:rFonts w:eastAsia="Times New Roman" w:cs="Times New Roman"/>
          <w:szCs w:val="24"/>
        </w:rPr>
        <w:t xml:space="preserve"> και ο κ. Ιάσων Φωτήλας. </w:t>
      </w:r>
    </w:p>
    <w:p w14:paraId="7A4EE5E5"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Κοινοβουλευτικοί Εκπρόσωποι για τη συζήτηση της σημερινής επίκαιρης επερώτησης ορίζονται από τη Νέα Δημοκρατία ο κ. Γεώργιος Γεωργαντάς, από τον ΣΥΡΙΖΑ ο κ. Ιωάννης Σηφάκης, από τη Δημοκρατική Συμπαράταξη ο κ. Ανδρέας Λοβέρδος, από τον Λαϊκό Σύνδεσμο - Χρυσή Αυγή ο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από το ΚΚΕ ο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από τους Ανεξάρτητους Έλληνες ο κ. Γεώργιος Λαζαρίδης, από την Ένωση Κεντρώων ο κ. Ιωάννης </w:t>
      </w:r>
      <w:proofErr w:type="spellStart"/>
      <w:r>
        <w:rPr>
          <w:rFonts w:eastAsia="Times New Roman" w:cs="Times New Roman"/>
          <w:szCs w:val="24"/>
        </w:rPr>
        <w:t>Σαρίδης</w:t>
      </w:r>
      <w:proofErr w:type="spellEnd"/>
      <w:r>
        <w:rPr>
          <w:rFonts w:eastAsia="Times New Roman" w:cs="Times New Roman"/>
          <w:szCs w:val="24"/>
        </w:rPr>
        <w:t xml:space="preserve"> και από το Ποτάμι ο κ. Γεώργιος </w:t>
      </w:r>
      <w:proofErr w:type="spellStart"/>
      <w:r>
        <w:rPr>
          <w:rFonts w:eastAsia="Times New Roman" w:cs="Times New Roman"/>
          <w:szCs w:val="24"/>
        </w:rPr>
        <w:t>Μαυρωτάς</w:t>
      </w:r>
      <w:proofErr w:type="spellEnd"/>
      <w:r>
        <w:rPr>
          <w:rFonts w:eastAsia="Times New Roman" w:cs="Times New Roman"/>
          <w:szCs w:val="24"/>
        </w:rPr>
        <w:t>.</w:t>
      </w:r>
    </w:p>
    <w:p w14:paraId="7A4EE5E6"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 Εκ μέρους της Κυβέρνησης είναι παρών ο Υπουργός Περιβάλλοντος και Ενέργειας κ. Γεώργιος Σταθάκης, για να παρέμβει. </w:t>
      </w:r>
    </w:p>
    <w:p w14:paraId="7A4EE5E7"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πρώτος επερωτών Βουλευτής κ. Κωνσταντίνος Σκρέκας, για δέκα λεπτά. </w:t>
      </w:r>
    </w:p>
    <w:p w14:paraId="7A4EE5E8" w14:textId="77777777" w:rsidR="00A259AD" w:rsidRDefault="00A062A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Ευχαριστώ, κύριε Πρόεδρε. </w:t>
      </w:r>
    </w:p>
    <w:p w14:paraId="7A4EE5E9"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στην Ολομέλεια της Βουλής ένα θέμα ιδιαίτερα σοβαρό, με αφορμή την επίκαιρη επερώτηση που καταθέσαμε τριάντα εννέα Βουλευτές της Νέας Δημοκρατίας τον προηγούμενο Ιούνιο, τέσσερις μήνες πριν περίπου, αναφορικά με την πορεία της ΔΕΗ. </w:t>
      </w:r>
    </w:p>
    <w:p w14:paraId="7A4EE5EA"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οφείλω να ξεκαθαρίσω κατ’ αρχάς ότι το ζήτημα της ΔΕΗ δεν είναι θέμα το οποίο προσφέρεται για μικροκομματική αντιπαράθεση. </w:t>
      </w:r>
    </w:p>
    <w:p w14:paraId="7A4EE5EB"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Η ΔΕΗ είναι ο βασικός πυλώνας ηλεκτρικής παραγωγής της χώρας, αφού παράγει περισσότερο από το 60% της ζήτησης. Η ΔΕΗ είναι και ο βασικός προμηθευτής, από τη στιγμή που κατέχει μερίδιο αγοράς και προσφέρει ενέργεια στο 85% της ζήτησης της χώρας μας και έτσι, με αυτόν τον τρόπο, στηρίζει τους επαγγελματίες, στηρίζει την παραγωγική βάση της χώρας, στηρίζει τους αγρότες, στηρίζει τους κτηνοτρόφους και, πάνω από όλα, στηρίζει τα νοικοκυριά. </w:t>
      </w:r>
    </w:p>
    <w:p w14:paraId="7A4EE5EC"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Η ΔΕΗ, όμως, είναι και ένας από τους μεγαλύτερους εργοδότες της χώρας, αφού στον όμιλο ΔΕΗ εργάζονται περί τους δεκαοκτώ χιλιάδες εργαζόμενους σήμερα και έτσι συντηρούν τις οικογένειές τους. </w:t>
      </w:r>
    </w:p>
    <w:p w14:paraId="7A4EE5ED"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Η ΔΕΗ, επιπλέον, είναι σχεδόν η μοναδική ή η βασική πηγή πλούτου για μεγάλες περιφέρειες της χώρας, όπως η δυτική Μακεδονία και άλλες. Η ΔΕΗ αξιοποιεί για δεκαετίες το βασικό και σχεδόν μοναδικό ορυκτό ενεργειακό καύσιμο της Ελλάδας, τον λιγνίτη. </w:t>
      </w:r>
    </w:p>
    <w:p w14:paraId="7A4EE5EE"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Καταλαβαίνουμε, κυρίες και κύριοι Βουλευτές, ότι η ΔΕΗ σήμερα είναι η εταιρεία που εξασφαλίζει την ενεργειακή ασφάλεια, την επάρκεια και τον εφοδιασμό της χώρας μας. Είναι ο βασικός πυλώνας της ελληνικής οικονομίας και οποιαδήποτε πιθανή δυσάρεστη εξέλιξη θα μπορούσε να τινάξει στον αέρα τα θεμέλια της οικονομίας και κατ’ επέκταση, της κοινωνίας μας. </w:t>
      </w:r>
    </w:p>
    <w:p w14:paraId="7A4EE5EF"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Αυτό, κύριε Υπουργέ, κυρίες και κύριοι Βουλευτές, είναι κάτι που η Νέα Δημοκρατία δεν θα επιτρέψει να συμβεί. Γι’ αυτό, σήμερα βρισκόμαστε εδώ και καλέσαμε διά της επίκαιρης επερώτησης </w:t>
      </w:r>
      <w:r>
        <w:rPr>
          <w:rFonts w:eastAsia="Times New Roman" w:cs="Times New Roman"/>
          <w:szCs w:val="24"/>
        </w:rPr>
        <w:lastRenderedPageBreak/>
        <w:t xml:space="preserve">τον αρμόδιο Υπουργό να παρευρίσκεται για να αναδείξουμε μία δραματική πραγματικότητα και να ζητήσουμε από την Κυβέρνηση να αναλάβει τις ευθύνες της πριν να είναι πολύ αργά. </w:t>
      </w:r>
    </w:p>
    <w:p w14:paraId="7A4EE5F0"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Εξηγούμαι αμέσως, κύριοι συνάδελφοι, γιατί ο χρόνος είναι λίγος, αλλά το θέμα ιδιαίτερα σοβαρό. </w:t>
      </w:r>
    </w:p>
    <w:p w14:paraId="7A4EE5F1"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Πριν από μερικές ημέρες η ΔΕΗ επίσημα ανακοίνωσε τα οικονομικά αποτελέσματα του πρώτου εξαμήνου του 2017, τα οποία, δυστυχώς, επιβεβαιώνουν τη ζοφερή κατάσταση στην οποία έχει περιέλθει η εταιρεία. </w:t>
      </w:r>
    </w:p>
    <w:p w14:paraId="7A4EE5F2"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Θα αναφέρω συγκεκριμένα αριθμητικά στοιχεία τα οποία είναι απαραίτητα, για να αντιληφθείτε, κυρίες και κύριοι Βουλευτές, το μέγεθος των προκλήσεων που αντιμετωπίζει η ΔΕΗ τα τελευταία δυόμισι χρόνια. </w:t>
      </w:r>
    </w:p>
    <w:p w14:paraId="7A4EE5F3"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Κατ’ αρχάς να σημειώσουμε ότι οι λειτουργικές ζημιές το πρώτο εξάμηνο του 2017 ανήλθαν στα 140 εκατομμύρια ευρώ. Δηλαδή, τα οικονομικά αποτελέσματα, χωρίς να υπολογίσουμε τα έσοδα από την πώληση του ΑΔΜΗΕ, που είναι έκτακτα και μη επαναλαμβανόμενα, εμφανίζουν ζημία -τα λειτουργικά κέρδη ήταν ζημιές- ύψους 140 εκατομμυρίων ευρών. </w:t>
      </w:r>
    </w:p>
    <w:p w14:paraId="7A4EE5F4" w14:textId="77777777" w:rsidR="00A259AD" w:rsidRDefault="00A062A5">
      <w:pPr>
        <w:spacing w:line="600" w:lineRule="auto"/>
        <w:ind w:firstLine="720"/>
        <w:jc w:val="both"/>
        <w:rPr>
          <w:rFonts w:eastAsia="Times New Roman"/>
          <w:szCs w:val="24"/>
        </w:rPr>
      </w:pPr>
      <w:r>
        <w:rPr>
          <w:rFonts w:eastAsia="Times New Roman"/>
          <w:szCs w:val="24"/>
        </w:rPr>
        <w:t xml:space="preserve">Να σημειώσω ότι το πρώτο εξάμηνο του 2014 η ΔΕΗ είχε λειτουργικά κέρδη -κι όχι ζημιές- 142 εκατομμύρια ευρώ και 140 εκατομμύρια ευρώ λειτουργικές ζημιές το πρώτο εξάμηνο του 2017. Ακόμα χειρότερο, όμως, είναι το γεγονός ότι το περιθώριο κέρδους, προ φόρων, τόκων και αποσβέσεων, το περιθώριο </w:t>
      </w:r>
      <w:r>
        <w:rPr>
          <w:rFonts w:eastAsia="Times New Roman"/>
          <w:szCs w:val="24"/>
          <w:lang w:val="en-US"/>
        </w:rPr>
        <w:t>EBITDA</w:t>
      </w:r>
      <w:r>
        <w:rPr>
          <w:rFonts w:eastAsia="Times New Roman"/>
          <w:szCs w:val="24"/>
        </w:rPr>
        <w:t xml:space="preserve"> δηλαδή, το πρώτο εξάμηνο του 2017 μειώθηκε δραματικά στα 202 εκατομμύρια ευρώ, σε σχέση με 432 εκατομμύρια περιθώριο </w:t>
      </w:r>
      <w:r>
        <w:rPr>
          <w:rFonts w:eastAsia="Times New Roman"/>
          <w:szCs w:val="24"/>
          <w:lang w:val="en-US"/>
        </w:rPr>
        <w:t>EBITDA</w:t>
      </w:r>
      <w:r>
        <w:rPr>
          <w:rFonts w:eastAsia="Times New Roman"/>
          <w:szCs w:val="24"/>
        </w:rPr>
        <w:t xml:space="preserve"> το περυσινό πρώτο εξάμηνο και σε σχέση με </w:t>
      </w:r>
      <w:r>
        <w:rPr>
          <w:rFonts w:eastAsia="Times New Roman"/>
          <w:szCs w:val="24"/>
        </w:rPr>
        <w:lastRenderedPageBreak/>
        <w:t xml:space="preserve">547 εκατομμύρια ευρώ, πάνω από μισό δισεκατομμύριο ευρώ, περιθώριο </w:t>
      </w:r>
      <w:r>
        <w:rPr>
          <w:rFonts w:eastAsia="Times New Roman"/>
          <w:szCs w:val="24"/>
          <w:lang w:val="en-US"/>
        </w:rPr>
        <w:t>EBITDA</w:t>
      </w:r>
      <w:r>
        <w:rPr>
          <w:rFonts w:eastAsia="Times New Roman"/>
          <w:szCs w:val="24"/>
        </w:rPr>
        <w:t xml:space="preserve"> το πρώτο εξάμηνο του 2014.</w:t>
      </w:r>
    </w:p>
    <w:p w14:paraId="7A4EE5F5" w14:textId="77777777" w:rsidR="00A259AD" w:rsidRDefault="00A062A5">
      <w:pPr>
        <w:spacing w:line="600" w:lineRule="auto"/>
        <w:ind w:firstLine="720"/>
        <w:jc w:val="both"/>
        <w:rPr>
          <w:rFonts w:eastAsia="Times New Roman"/>
          <w:szCs w:val="24"/>
        </w:rPr>
      </w:pPr>
      <w:r>
        <w:rPr>
          <w:rFonts w:eastAsia="Times New Roman"/>
          <w:szCs w:val="24"/>
        </w:rPr>
        <w:t xml:space="preserve">Είναι ακόμα πιο τραγικό, αν αναλογιστεί κανείς -και καταθέτω το δελτίο Τύπου της ΔΕΗ που αναφέρει τα αποτελέσματα- ότι το περιθώριο </w:t>
      </w:r>
      <w:r>
        <w:rPr>
          <w:rFonts w:eastAsia="Times New Roman"/>
          <w:szCs w:val="24"/>
          <w:lang w:val="en-US"/>
        </w:rPr>
        <w:t>EBITDA</w:t>
      </w:r>
      <w:r>
        <w:rPr>
          <w:rFonts w:eastAsia="Times New Roman"/>
          <w:szCs w:val="24"/>
        </w:rPr>
        <w:t xml:space="preserve"> της εταιρείας, δηλαδή το περιθώριο κέρδους προ φόρων, τόκων και αποσβέσεων και προ προβλέψεων για επισφάλειες το 2017 μειώθηκε κατά 63%, δηλαδή κατά 459 εκατομμύρια ευρώ, σε σχέση με το περυσινό πρώτο εξάμηνο. Η ΔΕΗ έχει χάσει περιθώριο </w:t>
      </w:r>
      <w:r>
        <w:rPr>
          <w:rFonts w:eastAsia="Times New Roman"/>
          <w:szCs w:val="24"/>
          <w:lang w:val="en-US"/>
        </w:rPr>
        <w:t>EBITDA</w:t>
      </w:r>
      <w:r>
        <w:rPr>
          <w:rFonts w:eastAsia="Times New Roman"/>
          <w:szCs w:val="24"/>
        </w:rPr>
        <w:t xml:space="preserve"> σχεδόν μισό δισεκατομμύριο ευρώ προ προβλέψεων για επισφάλειες, σε σχέση με πέρυσι. </w:t>
      </w:r>
    </w:p>
    <w:p w14:paraId="7A4EE5F6" w14:textId="77777777" w:rsidR="00A259AD" w:rsidRDefault="00A062A5">
      <w:pPr>
        <w:spacing w:line="600" w:lineRule="auto"/>
        <w:ind w:firstLine="720"/>
        <w:jc w:val="both"/>
        <w:rPr>
          <w:rFonts w:eastAsia="Times New Roman"/>
          <w:szCs w:val="24"/>
        </w:rPr>
      </w:pPr>
      <w:r>
        <w:rPr>
          <w:rFonts w:eastAsia="Times New Roman"/>
          <w:szCs w:val="24"/>
        </w:rPr>
        <w:t>(Στο σημείο αυτό ο Βουλευτής κ. Κωνσταντίνος Σκρέκας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14:paraId="7A4EE5F7" w14:textId="77777777" w:rsidR="00A259AD" w:rsidRDefault="00A062A5">
      <w:pPr>
        <w:spacing w:line="600" w:lineRule="auto"/>
        <w:ind w:firstLine="720"/>
        <w:jc w:val="both"/>
        <w:rPr>
          <w:rFonts w:eastAsia="Times New Roman"/>
          <w:szCs w:val="24"/>
        </w:rPr>
      </w:pPr>
      <w:r>
        <w:rPr>
          <w:rFonts w:eastAsia="Times New Roman"/>
          <w:szCs w:val="24"/>
        </w:rPr>
        <w:t xml:space="preserve">Αυτό σημαίνει ότι αν συνεχιστεί αυτό το 2017, στο σύνολο του έτους, η μείωση του περιθωρίου κέρδους προ προβλέψεων σε ετήσια βάση μπορεί να ανέλθει στα 800 εκατομμύρια ευρώ.  </w:t>
      </w:r>
    </w:p>
    <w:p w14:paraId="7A4EE5F8" w14:textId="77777777" w:rsidR="00A259AD" w:rsidRDefault="00A062A5">
      <w:pPr>
        <w:spacing w:line="600" w:lineRule="auto"/>
        <w:ind w:firstLine="720"/>
        <w:jc w:val="both"/>
        <w:rPr>
          <w:rFonts w:eastAsia="Times New Roman"/>
          <w:szCs w:val="24"/>
        </w:rPr>
      </w:pPr>
      <w:r>
        <w:rPr>
          <w:rFonts w:eastAsia="Times New Roman"/>
          <w:szCs w:val="24"/>
        </w:rPr>
        <w:t xml:space="preserve">Καταθέτω, κυρίες και κύριοι Βουλευτές, απόσπασμα από τα Πρακτικά της Επιτροπής Παραγωγής και Εμπορίου, στις 8-3-2017, δηλαδή στις αρχές του προηγούμενου Μαρτίου, που συγκεκριμένα σε τοποθέτησή μου, παρουσία του παρευρισκόμενου Υπουργού, ανέφερα ακριβώς -και δυστυχώς επαληθεύτηκα- ότι υπάρχει κίνδυνος φέτος η ΔΕΗ να καταγράψει δραματική μείωση περιθωρίου, που μπορεί να φτάσει, όπως εγώ προσωπικά υπολόγιζα, στα 800 εκατομμύρια ευρώ. Ελπίζω να μην επαληθευτώ, έστω και τώρα. </w:t>
      </w:r>
    </w:p>
    <w:p w14:paraId="7A4EE5F9" w14:textId="77777777" w:rsidR="00A259AD" w:rsidRDefault="00A062A5">
      <w:pPr>
        <w:spacing w:line="600" w:lineRule="auto"/>
        <w:ind w:firstLine="720"/>
        <w:jc w:val="both"/>
        <w:rPr>
          <w:rFonts w:eastAsia="Times New Roman"/>
          <w:szCs w:val="24"/>
        </w:rPr>
      </w:pPr>
      <w:r>
        <w:rPr>
          <w:rFonts w:eastAsia="Times New Roman"/>
          <w:szCs w:val="24"/>
        </w:rPr>
        <w:lastRenderedPageBreak/>
        <w:t>(Στο σημείο αυτό ο Βουλευτής κ. Κωνσταντίνος Σκρέκας καταθέτει για τα Πρακτικά το προαναφερθέν απόσπασμα Πρακτικών, το οποίο βρίσκεται στο αρχείο του Τμήματος Γραμματείας της Διεύθυνσης Στενογραφίας και Πρακτικών της Βουλής)</w:t>
      </w:r>
    </w:p>
    <w:p w14:paraId="7A4EE5FA" w14:textId="77777777" w:rsidR="00A259AD" w:rsidRDefault="00A062A5">
      <w:pPr>
        <w:spacing w:line="600" w:lineRule="auto"/>
        <w:ind w:firstLine="720"/>
        <w:jc w:val="both"/>
        <w:rPr>
          <w:rFonts w:eastAsia="Times New Roman"/>
          <w:szCs w:val="24"/>
        </w:rPr>
      </w:pPr>
      <w:r>
        <w:rPr>
          <w:rFonts w:eastAsia="Times New Roman"/>
          <w:szCs w:val="24"/>
        </w:rPr>
        <w:t xml:space="preserve">Επιπλέον, οι ληξιπρόθεσμες απαιτήσεις της ΔΕΗ, δηλαδή αυτά που χρωστάνε οι πελάτες προς τη ΔΕΗ, το πρώτο εξάμηνο του 2014 ήταν 1,2 δισεκατομμύρια ευρώ, κύριε Υπουργέ. Σήμερα οι ληξιπρόθεσμες απαιτήσεις της ΔΕΗ, δηλαδή αυτά που οι πελάτες χρωστάνε στη ΔΕΗ, αν συμπεριλάβουμε και τις απαιτήσεις οι οποίες έχουν ρυθμιστεί, φτάνουν τα 3 δισεκατομμύρια ευρώ, δηλαδή μιάμιση φορά πάνω. </w:t>
      </w:r>
    </w:p>
    <w:p w14:paraId="7A4EE5FB" w14:textId="77777777" w:rsidR="00A259AD" w:rsidRDefault="00A062A5">
      <w:pPr>
        <w:spacing w:line="600" w:lineRule="auto"/>
        <w:ind w:firstLine="720"/>
        <w:jc w:val="both"/>
        <w:rPr>
          <w:rFonts w:eastAsia="Times New Roman"/>
          <w:szCs w:val="24"/>
        </w:rPr>
      </w:pPr>
      <w:r>
        <w:rPr>
          <w:rFonts w:eastAsia="Times New Roman"/>
          <w:szCs w:val="24"/>
        </w:rPr>
        <w:t xml:space="preserve">Την τραγική κατάσταση, όμως, στην οποία έχει περιέλθει η ΔΕΗ νομίζω ότι περισσότερο από οτιδήποτε άλλο την περιγράφει πιο ξεκάθαρα η πορεία της τιμής της μετοχής της επιχείρησης στο Ελληνικό Χρηματιστήριο. Ακούστε, κυρίες και κύριοι συνάδελφοι. Το πρώτο εξάμηνο του 2014 η χρηματιστηριακή αξία της ΔΕΗ ανερχόταν στα 2,5 δισεκατομμύρια ευρώ. Σήμερα, και μετά την πώληση ενός περιουσιακού στοιχείου, του ΑΔΜΗΕ, η χρηματιστηριακή αξία της ΔΕΗ είναι μόλις 435 εκατομμύρια ευρώ. Η ΔΕΗ και μετά από πώληση περιουσιακού στοιχείου, για τα οποία έχει εισπράξει 622 εκατομμύρια ευρώ, έχει χρηματιστηριακή αξία 2,1 δισεκατομμύρια λιγότερη απ’ ό,τι τρία χρόνια πριν. </w:t>
      </w:r>
    </w:p>
    <w:p w14:paraId="7A4EE5FC" w14:textId="77777777" w:rsidR="00A259AD" w:rsidRDefault="00A062A5">
      <w:pPr>
        <w:spacing w:line="600" w:lineRule="auto"/>
        <w:ind w:firstLine="720"/>
        <w:jc w:val="both"/>
        <w:rPr>
          <w:rFonts w:eastAsia="Times New Roman"/>
          <w:szCs w:val="24"/>
        </w:rPr>
      </w:pPr>
      <w:r>
        <w:rPr>
          <w:rFonts w:eastAsia="Times New Roman"/>
          <w:szCs w:val="24"/>
        </w:rPr>
        <w:t xml:space="preserve">Θα έρθει, βέβαια, η Κυβέρνηση, προσπαθώντας να παραπλανήσει και να εξαπατήσει, θα έλεγα, την κοινή γνώμη, να πει ότι πρέπει να προσθέσουμε και την αξία του ΑΔΜΗΕ στην αξία της ΔΕΗ για να έχουμε πιο σωστή αποτίμηση. Εγώ να δεχθώ ότι θα την προσθέσουμε. Είναι 900 εκατομμύρια ευρώ η αξία της ΔΕΗ και του ΑΔΜΗΕ σήμερα στο Χρηματιστήριο και 2,5 δισεκατομμύρια ήταν η αξία μόνο της ΔΕΗ τρία χρόνια πριν. </w:t>
      </w:r>
    </w:p>
    <w:p w14:paraId="7A4EE5FD"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Κι εδώ καλείστε να απαντήσετε κάτι, κύριε Υπουργέ, για τα αποτελέσματα μιας μετοχοποίησης του ΑΔΜΗΕ που περηφανεύεστε ως Κυβέρνηση ότι ήταν προς το δημόσιο συμφέρον και προς το συμφέρον της ΔΕΗ, του ΑΔΜΗΕ και των εργαζομένων: Πώς είναι δυνατόν η ΔΕΗ πριν τη μετοχοποίηση του ΑΔΜΗΕ, πριν πουλήσει τον ΑΔΜΗΕ να είχε χρηματιστηριακή αξία 1 δισεκατομμύριο ευρώ και αφού πούλησε τον ΑΔΜΗΕ, εισέπραξε 622 εκατομμύρια ευρώ κι έχει στα ταμεία της 622 εκατομμύρια καθαρά χρήματα, να έχει χρηματιστηριακή αξία 436 εκατομμύρια; Δηλαδή, μία εταιρεία η οποία έχει στα ταμεία της 622 εκατομμύρια, στο χρηματιστήριο αποτιμάται 436 εκατομμύρια, δηλαδή ούτε όσο τα χρήματα τα οποία έχει δικά της στο ταμείο της!        </w:t>
      </w:r>
    </w:p>
    <w:p w14:paraId="7A4EE5FE" w14:textId="77777777" w:rsidR="00A259AD" w:rsidRDefault="00A062A5">
      <w:pPr>
        <w:spacing w:line="600" w:lineRule="auto"/>
        <w:ind w:firstLine="720"/>
        <w:jc w:val="both"/>
        <w:rPr>
          <w:rFonts w:eastAsia="Times New Roman"/>
          <w:szCs w:val="24"/>
        </w:rPr>
      </w:pPr>
      <w:r>
        <w:rPr>
          <w:rFonts w:eastAsia="Times New Roman"/>
          <w:szCs w:val="24"/>
        </w:rPr>
        <w:t>Αυτό αποδεικνύει την καταστροφική επιλογή που κάνατε για τη μετοχοποίηση του ΑΔΜΗΕ, που έχει δημιουργήσει τραγικά προβλήματα και έχει βάλει μία βόμβα στα θεμέλια της ΔΕΗ για τα επόμενα χρόνια.</w:t>
      </w:r>
    </w:p>
    <w:p w14:paraId="7A4EE5FF" w14:textId="77777777" w:rsidR="00A259AD" w:rsidRDefault="00A062A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A4EE600" w14:textId="77777777" w:rsidR="00A259AD" w:rsidRDefault="00A062A5">
      <w:pPr>
        <w:spacing w:line="600" w:lineRule="auto"/>
        <w:ind w:firstLine="720"/>
        <w:jc w:val="both"/>
        <w:rPr>
          <w:rFonts w:eastAsia="Times New Roman"/>
          <w:szCs w:val="24"/>
        </w:rPr>
      </w:pPr>
      <w:r>
        <w:rPr>
          <w:rFonts w:eastAsia="Times New Roman"/>
          <w:szCs w:val="24"/>
        </w:rPr>
        <w:t>Θα χρειαστώ και δύο λεπτά από τη δευτερολογία μου, κύριε Πρόεδρε.</w:t>
      </w:r>
    </w:p>
    <w:p w14:paraId="7A4EE601" w14:textId="77777777" w:rsidR="00A259AD" w:rsidRDefault="00A062A5">
      <w:pPr>
        <w:spacing w:line="600" w:lineRule="auto"/>
        <w:ind w:firstLine="720"/>
        <w:jc w:val="both"/>
        <w:rPr>
          <w:rFonts w:eastAsia="Times New Roman"/>
          <w:szCs w:val="24"/>
        </w:rPr>
      </w:pPr>
      <w:r>
        <w:rPr>
          <w:rFonts w:eastAsia="Times New Roman"/>
          <w:szCs w:val="24"/>
        </w:rPr>
        <w:t>Τρία χρόνια κυβερνάτε -ουσιαστικά είναι δυόμισι χρόνια, πλησιάζετε τα τρία- και ενώ ακυρώσατε το στρατηγικό πλάνο το οποίο είχε σχεδιάσει και νομοθετήσει η προηγούμενη κυβέρνηση, εδώ και δυόμισι χρόνια δεν έχετε καταθέσει και δεν έχετε ανακοινώσει ποιο είναι το δικό σας σχέδιο για τη ΔΕΗ. Εάν έχετε σχέδιο, κύριε Υπουργέ, παρακαλούμε κατ’ αρχάς να το καταθέσετε σήμερα, για να ενημερωθούν οι Έλληνες Βουλευτές αλλά και η ελληνική κοινή γνώμη. Δεν μπορείτε, όμως, να το κάνετε γιατί δεν μπορείτε να καταθέσετε κάτι το οποίο δεν διαθέτετε.</w:t>
      </w:r>
    </w:p>
    <w:p w14:paraId="7A4EE602"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Και πώς αποδεικνύεται ότι δεν διαθέτετε στρατηγικό πλάνο; Αποδεικνύεται από τη στιγμή που εσείς με επιστολή σας τον Απρίλιο καλέσατε τη διοίκηση της ΔΕΗ να προχωρήσει στην εκπόνηση ενός επιχειρησιακού σχεδίου «προκειμένου να εξασφαλιστεί η βιωσιμότητα και η προαγωγή των συμφερόντων της εταιρείας», όπως, σύμφωνα με πληροφορίες, λέει η επιστολή. Δηλαδή, παραδέχεστε με την επιστολή αυτή, κύριε Υπουργέ, εάν υπάρχει, -σας καλώ να διαψεύσετε ή να επιβεβαιώσετε- ότι τα δυόμισι χρόνια της Κυβέρνησης ΣΥΡΙΖΑ - ΑΝΕΛ η ΔΕΗ πορεύεται χωρίς στρατηγικό σχέδιο και έχει φτάσει σε αυτή τη δραματική κατάσταση που εν μέρει είναι μία κατάσταση μερικής στάσης πληρωμών. </w:t>
      </w:r>
    </w:p>
    <w:p w14:paraId="7A4EE603" w14:textId="77777777" w:rsidR="00A259AD" w:rsidRDefault="00A062A5">
      <w:pPr>
        <w:spacing w:line="600" w:lineRule="auto"/>
        <w:ind w:firstLine="720"/>
        <w:jc w:val="both"/>
        <w:rPr>
          <w:rFonts w:eastAsia="Times New Roman"/>
          <w:szCs w:val="24"/>
        </w:rPr>
      </w:pPr>
      <w:r>
        <w:rPr>
          <w:rFonts w:eastAsia="Times New Roman"/>
          <w:szCs w:val="24"/>
        </w:rPr>
        <w:t xml:space="preserve">Έχετε συμφωνήσει με τους θεσμούς, για παράδειγμα, την πώληση του 40% της </w:t>
      </w:r>
      <w:proofErr w:type="spellStart"/>
      <w:r>
        <w:rPr>
          <w:rFonts w:eastAsia="Times New Roman"/>
          <w:szCs w:val="24"/>
        </w:rPr>
        <w:t>λιγνιτικής</w:t>
      </w:r>
      <w:proofErr w:type="spellEnd"/>
      <w:r>
        <w:rPr>
          <w:rFonts w:eastAsia="Times New Roman"/>
          <w:szCs w:val="24"/>
        </w:rPr>
        <w:t xml:space="preserve"> παραγωγής. Υποτίθεται ότι τον Σεπτέμβριο, δηλαδή μέχρι αύριο ή μεθαύριο -γιατί τελειώνει ο Σεπτέμβριος- έπρεπε να έχετε ολοκληρώσει, σύμφωνα με αυτά τα οποία είχατε δεσμευτεί, το </w:t>
      </w:r>
      <w:r>
        <w:rPr>
          <w:rFonts w:eastAsia="Times New Roman"/>
          <w:szCs w:val="24"/>
          <w:lang w:val="en-US"/>
        </w:rPr>
        <w:t>market</w:t>
      </w:r>
      <w:r>
        <w:rPr>
          <w:rFonts w:eastAsia="Times New Roman"/>
          <w:szCs w:val="24"/>
        </w:rPr>
        <w:t xml:space="preserve"> </w:t>
      </w:r>
      <w:r>
        <w:rPr>
          <w:rFonts w:eastAsia="Times New Roman"/>
          <w:szCs w:val="24"/>
          <w:lang w:val="en-US"/>
        </w:rPr>
        <w:t>test</w:t>
      </w:r>
      <w:r>
        <w:rPr>
          <w:rFonts w:eastAsia="Times New Roman"/>
          <w:szCs w:val="24"/>
        </w:rPr>
        <w:t xml:space="preserve">. Τελειώνει ο Σεπτέμβριος και όχι μόνο δεν έχετε ολοκληρώσει το </w:t>
      </w:r>
      <w:r>
        <w:rPr>
          <w:rFonts w:eastAsia="Times New Roman"/>
          <w:szCs w:val="24"/>
          <w:lang w:val="en-US"/>
        </w:rPr>
        <w:t>market</w:t>
      </w:r>
      <w:r>
        <w:rPr>
          <w:rFonts w:eastAsia="Times New Roman"/>
          <w:szCs w:val="24"/>
        </w:rPr>
        <w:t xml:space="preserve"> </w:t>
      </w:r>
      <w:r>
        <w:rPr>
          <w:rFonts w:eastAsia="Times New Roman"/>
          <w:szCs w:val="24"/>
          <w:lang w:val="en-US"/>
        </w:rPr>
        <w:t>test</w:t>
      </w:r>
      <w:r>
        <w:rPr>
          <w:rFonts w:eastAsia="Times New Roman"/>
          <w:szCs w:val="24"/>
        </w:rPr>
        <w:t>, αλλά ακόμα δεν έχετε ξεκαθαρίσει ποιες μονάδες θα πουλήσετε.</w:t>
      </w:r>
    </w:p>
    <w:p w14:paraId="7A4EE604" w14:textId="77777777" w:rsidR="00A259AD" w:rsidRDefault="00A062A5">
      <w:pPr>
        <w:spacing w:line="600" w:lineRule="auto"/>
        <w:ind w:firstLine="720"/>
        <w:jc w:val="both"/>
        <w:rPr>
          <w:rFonts w:eastAsia="Times New Roman"/>
          <w:szCs w:val="24"/>
        </w:rPr>
      </w:pPr>
      <w:r>
        <w:rPr>
          <w:rFonts w:eastAsia="Times New Roman"/>
          <w:szCs w:val="24"/>
        </w:rPr>
        <w:t xml:space="preserve">Και σας ρωτάμε σήμερα: Ποιες μονάδες θα πουλήσετε, κύριε Υπουργέ; Έχετε αποφασίσει τι θα κάνετε με τους εργαζομένους σε αυτές τις μονάδες; Τους έχετε ενημερώσει για το τι θα κάνετε; </w:t>
      </w:r>
    </w:p>
    <w:p w14:paraId="7A4EE605" w14:textId="77777777" w:rsidR="00A259AD" w:rsidRDefault="00A062A5">
      <w:pPr>
        <w:spacing w:line="600" w:lineRule="auto"/>
        <w:ind w:firstLine="720"/>
        <w:jc w:val="both"/>
        <w:rPr>
          <w:rFonts w:eastAsia="Times New Roman"/>
          <w:szCs w:val="24"/>
        </w:rPr>
      </w:pPr>
      <w:r>
        <w:rPr>
          <w:rFonts w:eastAsia="Times New Roman"/>
          <w:szCs w:val="24"/>
        </w:rPr>
        <w:t xml:space="preserve">Πληροφορίες λένε ότι ετοιμάζεστε να πουλήσετε ξέχωρα πελατολόγιο, ξέχωρα </w:t>
      </w:r>
      <w:proofErr w:type="spellStart"/>
      <w:r>
        <w:rPr>
          <w:rFonts w:eastAsia="Times New Roman"/>
          <w:szCs w:val="24"/>
        </w:rPr>
        <w:t>λιγνιτικές</w:t>
      </w:r>
      <w:proofErr w:type="spellEnd"/>
      <w:r>
        <w:rPr>
          <w:rFonts w:eastAsia="Times New Roman"/>
          <w:szCs w:val="24"/>
        </w:rPr>
        <w:t xml:space="preserve"> μονάδες, είτε ανεξάρτητα μία, μία, είτε μαζί. Κανείς δεν ξέρει, ούτε και εσείς φυσικά. Και ρωτάω: Αυτό το σχέδιο είναι προς το δημόσιο συμφέρον, προς το συμφέρον της επιχείρησης, των εργαζομένων και της ελληνικής κοινωνίας; Το έχετε αποτιμήσει; Άλλος αγοράζει το πελατολόγιο, άλλος αγοράζει τις μο</w:t>
      </w:r>
      <w:r>
        <w:rPr>
          <w:rFonts w:eastAsia="Times New Roman"/>
          <w:szCs w:val="24"/>
        </w:rPr>
        <w:lastRenderedPageBreak/>
        <w:t>νάδες; Θα είναι πάλι ένα σχέδιο τύπου ΑΔΜΗΕ και «ΤΡΑΙΝΟΣΕ» που την πουλήσατε για 45 εκατομμύρια ευρώ, όταν οι ετήσιες επιχορηγήσεις για τις άγονες γραμμές είναι 50 εκατομμύρια ευρώ; Εκεί θα καταλήξει η ΔΕΗ;</w:t>
      </w:r>
    </w:p>
    <w:p w14:paraId="7A4EE606" w14:textId="77777777" w:rsidR="00A259AD" w:rsidRDefault="00A062A5">
      <w:pPr>
        <w:spacing w:line="600" w:lineRule="auto"/>
        <w:ind w:firstLine="720"/>
        <w:jc w:val="both"/>
        <w:rPr>
          <w:rFonts w:eastAsia="Times New Roman"/>
          <w:szCs w:val="24"/>
        </w:rPr>
      </w:pPr>
      <w:r>
        <w:rPr>
          <w:rFonts w:eastAsia="Times New Roman"/>
          <w:szCs w:val="24"/>
        </w:rPr>
        <w:t xml:space="preserve">Σας προειδοποιούμε, κυρίες και κύριοι Βουλευτές της Συμπολίτευσης ΣΥΡΙΖΑ - ΑΝΕΛ, κύριε Υπουργέ, ότι η Νέα Δημοκρατία δεν πρόκειται να επιτρέψει να ολοκληρώσετε την καταστροφή της ΔΕΗ ούτε να </w:t>
      </w:r>
      <w:proofErr w:type="spellStart"/>
      <w:r>
        <w:rPr>
          <w:rFonts w:eastAsia="Times New Roman"/>
          <w:szCs w:val="24"/>
        </w:rPr>
        <w:t>μετακυλίσετε</w:t>
      </w:r>
      <w:proofErr w:type="spellEnd"/>
      <w:r>
        <w:rPr>
          <w:rFonts w:eastAsia="Times New Roman"/>
          <w:szCs w:val="24"/>
        </w:rPr>
        <w:t xml:space="preserve"> το πρόβλημα στους επόμενους, δημιουργώντας μια πυρηνική βόμβα, η οποία, εάν σκάσει, θα παρασύρει όλη την ελληνική οικονομία και όλη την κοινωνία. </w:t>
      </w:r>
    </w:p>
    <w:p w14:paraId="7A4EE607" w14:textId="77777777" w:rsidR="00A259AD" w:rsidRDefault="00A062A5">
      <w:pPr>
        <w:spacing w:line="600" w:lineRule="auto"/>
        <w:ind w:firstLine="720"/>
        <w:jc w:val="both"/>
        <w:rPr>
          <w:rFonts w:eastAsia="Times New Roman"/>
          <w:szCs w:val="24"/>
        </w:rPr>
      </w:pPr>
      <w:r>
        <w:rPr>
          <w:rFonts w:eastAsia="Times New Roman"/>
          <w:szCs w:val="24"/>
        </w:rPr>
        <w:t>Σας καλούμε σήμερα ενώπιον της Εθνικής Αντιπροσωπείας να αναλάβετε τις ευθύνες σας. Δεν έχουμε το δικαίωμα να επιτρέψουμε τη ραθυμία, την αναβλητικότητα αλλά και τις εγκληματικές σας επιλογές, προς ικανοποίηση του κομματικού σας ακροατηρίου, να δυναμιτίσουν το μέλλον του βασικού ενεργειακού πυλώνα της χώρας, που είναι η ΔΕΗ.</w:t>
      </w:r>
    </w:p>
    <w:p w14:paraId="7A4EE608" w14:textId="77777777" w:rsidR="00A259AD" w:rsidRDefault="00A062A5">
      <w:pPr>
        <w:spacing w:line="600" w:lineRule="auto"/>
        <w:ind w:firstLine="720"/>
        <w:jc w:val="both"/>
        <w:rPr>
          <w:rFonts w:eastAsia="Times New Roman"/>
          <w:szCs w:val="24"/>
        </w:rPr>
      </w:pPr>
      <w:r>
        <w:rPr>
          <w:rFonts w:eastAsia="Times New Roman"/>
          <w:szCs w:val="24"/>
        </w:rPr>
        <w:t xml:space="preserve"> Είστε υποχρεωμένος σήμερα να απαντήσετε τι θα γίνει όταν η ΔΕΗ, όπως έχετε συμφωνήσει με τους θεσμούς, </w:t>
      </w:r>
      <w:proofErr w:type="spellStart"/>
      <w:r>
        <w:rPr>
          <w:rFonts w:eastAsia="Times New Roman"/>
          <w:szCs w:val="24"/>
        </w:rPr>
        <w:t>απολέσει</w:t>
      </w:r>
      <w:proofErr w:type="spellEnd"/>
      <w:r>
        <w:rPr>
          <w:rFonts w:eastAsia="Times New Roman"/>
          <w:szCs w:val="24"/>
        </w:rPr>
        <w:t xml:space="preserve"> το 40% του μεριδίου αγοράς της, τι θα κάνετε με τα ΝΟΜΕ, τι θα κάνετε με τον ΕΛΑΠΕ, τι θα κάνετε με τα ληξιπρόθεσμα, τι θα κάνετε με το μέλλον της ΔΕΗ.</w:t>
      </w:r>
    </w:p>
    <w:p w14:paraId="7A4EE609" w14:textId="77777777" w:rsidR="00A259AD" w:rsidRDefault="00A062A5">
      <w:pPr>
        <w:spacing w:line="600" w:lineRule="auto"/>
        <w:ind w:firstLine="720"/>
        <w:jc w:val="both"/>
        <w:rPr>
          <w:rFonts w:eastAsia="Times New Roman"/>
          <w:szCs w:val="24"/>
        </w:rPr>
      </w:pPr>
      <w:r>
        <w:rPr>
          <w:rFonts w:eastAsia="Times New Roman"/>
          <w:szCs w:val="24"/>
        </w:rPr>
        <w:t>Σας καλούμε, κύριε Υπουργέ, έστω και τώρα, την ύστατη στιγμή, να αναλάβετε τις ευθύνες σας με σοβαρότητα, για να μη θρηνήσουμε ή για να μην έχουμε δυστυχώς μία καταστροφή που κανείς δεν θέλει ούτε να φαντάζεται.</w:t>
      </w:r>
    </w:p>
    <w:p w14:paraId="7A4EE60A" w14:textId="77777777" w:rsidR="00A259AD" w:rsidRDefault="00A062A5">
      <w:pPr>
        <w:spacing w:line="600" w:lineRule="auto"/>
        <w:ind w:firstLine="720"/>
        <w:jc w:val="both"/>
        <w:rPr>
          <w:rFonts w:eastAsia="Times New Roman"/>
          <w:szCs w:val="24"/>
        </w:rPr>
      </w:pPr>
      <w:r>
        <w:rPr>
          <w:rFonts w:eastAsia="Times New Roman"/>
          <w:szCs w:val="24"/>
        </w:rPr>
        <w:t>Ευχαριστώ πολύ.</w:t>
      </w:r>
    </w:p>
    <w:p w14:paraId="7A4EE60B" w14:textId="77777777" w:rsidR="00A259AD" w:rsidRDefault="00A062A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A4EE60C" w14:textId="77777777" w:rsidR="00A259AD" w:rsidRDefault="00A062A5">
      <w:pPr>
        <w:spacing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Ευχαριστώ, κύριε Σκρέκα.</w:t>
      </w:r>
    </w:p>
    <w:p w14:paraId="7A4EE60D" w14:textId="77777777" w:rsidR="00A259AD" w:rsidRDefault="00A062A5">
      <w:pPr>
        <w:spacing w:line="600" w:lineRule="auto"/>
        <w:ind w:firstLine="720"/>
        <w:jc w:val="both"/>
        <w:rPr>
          <w:rFonts w:eastAsia="Times New Roman"/>
          <w:szCs w:val="24"/>
        </w:rPr>
      </w:pPr>
      <w:r>
        <w:rPr>
          <w:rFonts w:eastAsia="Times New Roman"/>
          <w:szCs w:val="24"/>
        </w:rPr>
        <w:t>Τον λόγο έχει ο δεύτερος επερωτών Βουλευτής κ. Κωστής Χατζηδάκης.</w:t>
      </w:r>
    </w:p>
    <w:p w14:paraId="7A4EE60E"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κύριοι συνάδελφοι, το θέμα της ΔΕΗ δεν είναι στα πρωτοσέλιδα των εφημερίδων, όμως -πιστέψτε με- μπορούμε να έχουμε πολύ άσχημες εξελίξεις με τη ΔΕΗ. Και εμείς που καταθέτουμε την επερώτηση ευχόμαστε πρώτοι να διαψευστούμε και να έχει δίκιο η Κυβέρνηση. </w:t>
      </w:r>
    </w:p>
    <w:p w14:paraId="7A4EE60F"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Μας συγκινείτε!</w:t>
      </w:r>
    </w:p>
    <w:p w14:paraId="7A4EE610"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Η Κυβέρνηση, όμως, κύριε </w:t>
      </w:r>
      <w:proofErr w:type="spellStart"/>
      <w:r>
        <w:rPr>
          <w:rFonts w:eastAsia="Times New Roman" w:cs="Times New Roman"/>
          <w:szCs w:val="24"/>
        </w:rPr>
        <w:t>Θεωνά</w:t>
      </w:r>
      <w:proofErr w:type="spellEnd"/>
      <w:r>
        <w:rPr>
          <w:rFonts w:eastAsia="Times New Roman" w:cs="Times New Roman"/>
          <w:szCs w:val="24"/>
        </w:rPr>
        <w:t xml:space="preserve">, -και πιστεύω θα με ακούσετε με καλοπιστία, εγώ θα αναφερθώ σε στοιχεία- υπονομεύει τη ΔΕΗ με την πολιτική της και αποσταθεροποιεί το ενεργειακό σύστημα. </w:t>
      </w:r>
    </w:p>
    <w:p w14:paraId="7A4EE61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Θα μου πείτε: «με εσάς ήταν ρόδινα τα πράγματα στη ΔΕΗ»; Όχι, και για αυτόν τον λόγο, μεταξύ των άλλων, είχε αποφασιστεί από την κυβέρνηση Σαμαρά η επιλογή της «μικρής» ΔΕΗ, έτσι ώστε με τα χρήματα αυτά -τα οποία δεν θα εισέπραττε το δημόσιο ή το </w:t>
      </w:r>
      <w:proofErr w:type="spellStart"/>
      <w:r>
        <w:rPr>
          <w:rFonts w:eastAsia="Times New Roman" w:cs="Times New Roman"/>
          <w:szCs w:val="24"/>
        </w:rPr>
        <w:t>υπερταμείο</w:t>
      </w:r>
      <w:proofErr w:type="spellEnd"/>
      <w:r>
        <w:rPr>
          <w:rFonts w:eastAsia="Times New Roman" w:cs="Times New Roman"/>
          <w:szCs w:val="24"/>
        </w:rPr>
        <w:t xml:space="preserve">, γιατί είχε γίνει συμφωνία με την τρόικα να υπάρχει εξαίρεση και τα χρήματα από την πώληση να πάνε στα ταμεία της ΔΕΗ- να πάρει μια ανάσα η ΔΕΗ και να κάνει τις αναγκαίες επενδύσεις και τον εκσυγχρονισμό της, για να σταθεί στο καινούριο τοπίο. </w:t>
      </w:r>
    </w:p>
    <w:p w14:paraId="7A4EE61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A84D2B">
        <w:rPr>
          <w:rFonts w:eastAsia="Times New Roman" w:cs="Times New Roman"/>
          <w:b/>
          <w:szCs w:val="24"/>
        </w:rPr>
        <w:t>ΔΗΜΗΤΡΙΟΣ ΚΑΜΜΕΝΟΣ</w:t>
      </w:r>
      <w:r>
        <w:rPr>
          <w:rFonts w:eastAsia="Times New Roman" w:cs="Times New Roman"/>
          <w:szCs w:val="24"/>
        </w:rPr>
        <w:t>)</w:t>
      </w:r>
    </w:p>
    <w:p w14:paraId="7A4EE61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φύγαμε και έγινε μια απίστευτα λανθασμένη επιλογή το καλοκαίρι του 2015 με τις ευλογίες της τρόικας, δυστυχώς, -σε απόλυτη σύγχυση και η Κυβέρνηση και η τρόικα-, επιλογή με βάση την οποία περάσαμε από τη «μικρή» ΔΕΗ στη «μισή» ΔΕΗ ή αν θέλετε, σε μια τσάμπα, σε μια δωρεάν ιδιωτικοποίηση της ΔΕΗ. </w:t>
      </w:r>
    </w:p>
    <w:p w14:paraId="7A4EE61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Τι εννοώ; Διαβάστε το μνημόνιο, διαβάστε τον σχετικό νόμο που το συνοδεύει. Εκείνο το οποίο ψηφίστηκε τότε, σε συμφωνία με την τρόικα, είναι ότι η ΔΕΗ μέσα σε τέσσερα χρόνια θα κατέβει από το 90% της αγοράς και των πελατών στο 50%, με μηδενικό οικονομικό αντάλλαγμα. Παρακαλώ τον Υπουργό, συναδέλφους της Συμπολίτευσης, εάν δουν κάτι διαφορετικό να μας το αναγνώσουν και να μας πουν πώς μπορεί να κατέβει η ΔΕΗ από το 90% στο 50% χωρίς να εισπράξει χρήματα και ταυτοχρόνως να προχωρήσει ως εταιρεία. </w:t>
      </w:r>
    </w:p>
    <w:p w14:paraId="7A4EE61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Το πλάνο των διευθυντικών στελεχών της ΔΕΗ αυτή την ώρα, αυτών που δουλεύουν κάθε ημέρα στα γραφεία, είναι να χάσουν πελάτες! Αυτό έχει συμφωνηθεί, χωρίς να υπάρχει κανένα αντάλλαγμα. Για εμένα είναι παγκόσμια πρωτοτυπία. Διερωτώμαι πραγματικά ποιος το συμφώνησε και γιατί κανείς -εγώ δεν λέω να παραιτηθεί, δεν παραιτείται κανείς έτσι και αλλιώς- δεν ντρέπεται για αυτό το πράγμα. Γιατί κανείς δεν ντρέπεται και δεν απολογείται; Επιτέλους, υπάρχουν και κάποια όρια στο ποιες υπογραφές μπορεί να βάλει κανείς.</w:t>
      </w:r>
    </w:p>
    <w:p w14:paraId="7A4EE61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Και από εκεί και πέρα, σε εφαρμογή αυτής της συμφωνίας, είμαστε τώρα στην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Η Κυβέρνηση είχε δώσει μάχες, «δεν πρόκειται να πωληθεί τίποτα, αλίμονο, εδώ είναι μια αριστερή Κυβέρνηση περήφανη, ηρωική, λεβέντικη!». Λοιπόν, συμφωνήσατε να πουλήσετε το 40% της εγκατεστημένης ισχύος, αλλά και εδώ είμαστε σε ένα τοπίο στην ομίχλη. Ο κ. </w:t>
      </w:r>
      <w:r>
        <w:rPr>
          <w:rFonts w:eastAsia="Times New Roman" w:cs="Times New Roman"/>
          <w:szCs w:val="24"/>
        </w:rPr>
        <w:lastRenderedPageBreak/>
        <w:t xml:space="preserve">Σκουρλέτης δεν το ήθελε, ο κ. Σταθάκης είναι λιγότερο ηρωικός, το θέλει, αλλά δεν μας έχει εξηγήσει κανείς πώς θα προχωρήσει το πράγμα. </w:t>
      </w:r>
    </w:p>
    <w:p w14:paraId="7A4EE61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Έχει συμφωνηθεί τον Νοέμβριο να έχουμε συγκεκριμένες εξελίξεις, έχουμε φτάσει τέλος Σεπτεμβρίου και ουδείς γνωρίζει. Υπάρχουν φήμες στην αγορά ότι το πράγμα θα ναυαγήσει, θα δημιουργηθεί ακόμα μεγαλύτερη ένταση και σύγχυση, ενδεχομένως πίεση στη ΔΕΗ. Ο Υπουργός μπορεί να μας πει «μην ανησυχείτε». Δεν είμαι οπαδός της σχολής «μην ανησυχείτε». Εδώ θα είναι και ο Νοέμβριος, κύριε Υπουργέ, για να δούμε ποιος έχει δίκιο από τους δυο μας.</w:t>
      </w:r>
    </w:p>
    <w:p w14:paraId="7A4EE61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 (Στο σημείο αυτό κτυπάει το κουδούνι λήξεως του χρόνου ομιλίας του κυρίου Βουλευτή)</w:t>
      </w:r>
    </w:p>
    <w:p w14:paraId="7A4EE61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Κύριε Πρόεδρε, θα πάρω και τη δευτερολογία μου. </w:t>
      </w:r>
    </w:p>
    <w:p w14:paraId="7A4EE61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Ταυτοχρόνως, κυρίες και κύριοι του ΣΥΡΙΖΑ, το πράγμα γίνεται ακόμα πιο δύσκολο με την κοινοτική νομοθεσία, η οποία έχει περάσει σχετικά πρόσφατα, και με την οδηγία βιομηχανικών εκπομπών, η οποία επιβάλλει αναβάθμιση των υπαρχουσών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που δεν μπορεί να γίνει δωρεάν. Χρειάζονται λεφτά. Η ΔΕΗ δεν έχει τα λεφτά. Ο κ. Σκρέκας διεκτραγώδησε προηγουμένως την τραγική οικονομική κατάσταση της ΔΕΗ. </w:t>
      </w:r>
    </w:p>
    <w:p w14:paraId="7A4EE61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Άρα, πώς θα αναβαθμίσει τις μονάδες της; Με τον αέρα τον κοπανιστό; Αν υπάρχει μία μέθοδος μέσω του αέρα του κοπανιστού να αναβαθμίζονται και οι </w:t>
      </w:r>
      <w:proofErr w:type="spellStart"/>
      <w:r>
        <w:rPr>
          <w:rFonts w:eastAsia="Times New Roman" w:cs="Times New Roman"/>
          <w:szCs w:val="24"/>
        </w:rPr>
        <w:t>λιγνιτικές</w:t>
      </w:r>
      <w:proofErr w:type="spellEnd"/>
      <w:r>
        <w:rPr>
          <w:rFonts w:eastAsia="Times New Roman" w:cs="Times New Roman"/>
          <w:szCs w:val="24"/>
        </w:rPr>
        <w:t xml:space="preserve"> μονάδες της ΔΕΗ, να μας το πείτε, για να κατοχυρώσετε και την πατέντα διεθνώς. Εδώ θα έχουμε πρόβλημα να κλείσουν μονάδες τελείως, με σφραγίδα. </w:t>
      </w:r>
    </w:p>
    <w:p w14:paraId="7A4EE61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Πού πάτε; Πού πάμε; Ήμουν Υπουργός σε αυτό το Υπουργείο το 2009, πέρασα εννιά μήνες εκεί και ξέρω κάπως τον χώρο. Θα είχα συνειδησιακό πρόβλημα να αποκρύψω αυτά τα πράγματα. Δεν μπορούμε να πηγαίνουμε χαρωποί στον γκρεμό, γιατί έτσι πάτε. Μπορεί σε μερικούς μήνες να μην είστε Κυβέρνηση, αλλά δεν γίνεται έτσι. Οι Έλληνες πολίτες και πρωτίστως οι εργαζόμενοι της ΔΕΗ, πρέπει να ξέρουν την αλήθεια. Αυτή είναι η κατάσταση.</w:t>
      </w:r>
    </w:p>
    <w:p w14:paraId="7A4EE61D" w14:textId="77777777" w:rsidR="00A259AD" w:rsidRDefault="00A062A5">
      <w:pPr>
        <w:spacing w:line="600" w:lineRule="auto"/>
        <w:ind w:firstLine="720"/>
        <w:jc w:val="both"/>
        <w:rPr>
          <w:rFonts w:eastAsia="Times New Roman" w:cs="Times New Roman"/>
          <w:szCs w:val="24"/>
        </w:rPr>
      </w:pPr>
      <w:r w:rsidRPr="00EA26C3">
        <w:rPr>
          <w:rFonts w:eastAsia="Times New Roman" w:cs="Times New Roman"/>
          <w:color w:val="000000" w:themeColor="text1"/>
          <w:szCs w:val="24"/>
        </w:rPr>
        <w:t xml:space="preserve">Ως αποτέλεσμα αυτών των χειρισμών και των άλλων τραγελαφικών χειρισμών με τον ΑΔΜΗΕ, από τον οποίο πήρατε πολύ λιγότερα χρήματα απ’ όσα θα μπορούσατε να πάρετε με μια κανονική ιδιωτικοποίηση, τελικώς φθάσαμε στην πλήρη απαξίωση της ΔΕΗ, που είναι με την ψυχή στο στόμα και που πηγαίνει μήνα-μήνα σε σχέση με τα θέματα της ρευστότητας. Θα προχωρήσει παραπέρα, δεν θα προχωρήσει; Θα πληρώσει μισθούς, δεν θα </w:t>
      </w:r>
      <w:r>
        <w:rPr>
          <w:rFonts w:eastAsia="Times New Roman" w:cs="Times New Roman"/>
          <w:szCs w:val="24"/>
        </w:rPr>
        <w:t xml:space="preserve">πληρώσει; </w:t>
      </w:r>
    </w:p>
    <w:p w14:paraId="7A4EE61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Βεβαίως, συνεχίζετε να εφαρμόζετε το μοντέλο για το οποίο είστε υπερήφανοι, να φύγουν οπωσδήποτε οι πελάτες της ΔΕΗ, γιατί αυτή είναι η υποχρέωσή της, να χάσει μερίδιο από την αγορά και να μην πάρει ούτε 1 ευρώ «τσακιστό» γι’ αυτή την πολιτική. </w:t>
      </w:r>
    </w:p>
    <w:p w14:paraId="7A4EE61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Γι’ αυτό το πράγμα, κυρίες και κύριοι συνάδελφοι, νομίζω ότι χρειάζονται κάποιες εξηγήσεις όχι μόνο στους υπαλλήλους και στα στελέχη της ΔΕΗ, όχι μόνο στην Αντιπολίτευση. Πρωτίστως χρειάζεται να δώσετε κάποιες εξηγήσεις στην ίδια τη συνείδησή σας, διότι δεν γίνεται να καταστρέφετε με αυτόν τον τρόπο τη μεγαλύτερη ουσιαστικά επιχείρηση της χώρας, να υπονομεύετε το μέλλον της, να αποσταθεροποιείτε το ενεργειακό σύστημα και ταυτοχρόνως να κουνάτε και το δάκτυλο. Σαν πολύ πάει κι εμείς από τη δική μας την πλευρά δεν είμαστε διατεθειμένοι να συγκαλύπτουμε αυτά τα απίστευτα λάθη, για τα οποία θα απολογηθείτε στους Έλληνες πολίτες. </w:t>
      </w:r>
    </w:p>
    <w:p w14:paraId="7A4EE62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A4EE621" w14:textId="77777777" w:rsidR="00A259AD" w:rsidRDefault="00A062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4EE622"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κύριε Χατζηδάκη.</w:t>
      </w:r>
    </w:p>
    <w:p w14:paraId="7A4EE62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Παρακαλώ τον Βουλευτή Ευβοίας κ. </w:t>
      </w:r>
      <w:proofErr w:type="spellStart"/>
      <w:r>
        <w:rPr>
          <w:rFonts w:eastAsia="Times New Roman" w:cs="Times New Roman"/>
          <w:szCs w:val="24"/>
        </w:rPr>
        <w:t>Κεδίκογλου</w:t>
      </w:r>
      <w:proofErr w:type="spellEnd"/>
      <w:r>
        <w:rPr>
          <w:rFonts w:eastAsia="Times New Roman" w:cs="Times New Roman"/>
          <w:szCs w:val="24"/>
        </w:rPr>
        <w:t xml:space="preserve"> να λάβει τον λόγο για πέντε λεπτά.</w:t>
      </w:r>
    </w:p>
    <w:p w14:paraId="7A4EE62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Κεδίκογλου</w:t>
      </w:r>
      <w:proofErr w:type="spellEnd"/>
      <w:r>
        <w:rPr>
          <w:rFonts w:eastAsia="Times New Roman" w:cs="Times New Roman"/>
          <w:szCs w:val="24"/>
        </w:rPr>
        <w:t>, έχετε τον λόγο.</w:t>
      </w:r>
    </w:p>
    <w:p w14:paraId="7A4EE625" w14:textId="77777777" w:rsidR="00A259AD" w:rsidRDefault="00A062A5">
      <w:pPr>
        <w:spacing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Ευχαριστώ, κύριε Πρόεδρε.</w:t>
      </w:r>
    </w:p>
    <w:p w14:paraId="7A4EE626" w14:textId="77777777" w:rsidR="00A259AD" w:rsidRDefault="00A062A5">
      <w:pPr>
        <w:spacing w:line="600" w:lineRule="auto"/>
        <w:ind w:firstLine="720"/>
        <w:jc w:val="both"/>
        <w:rPr>
          <w:rFonts w:eastAsia="Times New Roman"/>
          <w:szCs w:val="24"/>
        </w:rPr>
      </w:pPr>
      <w:r>
        <w:rPr>
          <w:rFonts w:eastAsia="Times New Roman"/>
          <w:szCs w:val="24"/>
        </w:rPr>
        <w:t>Κυρίες και κύριοι συνάδελφοι, η περίπτωση της ΔΕΗ είναι η πλέον χαρακτηριστική του αδιεξόδου στο οποίο οδηγεί τη χώρα αυτός ο απίστευτος συνδυασμός ιδεοληψίας, ανικανότητας, αμάθειας και αδυναμίας αντίληψης των στοιχειωδέστερων κανόνων του οικονομικού γίγνεσθαι, που χαρακτηρίζει την Κυβέρνηση ΣΥΡΙΖΑ - ΑΝΕΛ.</w:t>
      </w:r>
    </w:p>
    <w:p w14:paraId="7A4EE627" w14:textId="77777777" w:rsidR="00A259AD" w:rsidRDefault="00A062A5">
      <w:pPr>
        <w:spacing w:after="0" w:line="600" w:lineRule="auto"/>
        <w:ind w:firstLine="720"/>
        <w:jc w:val="both"/>
        <w:rPr>
          <w:rFonts w:eastAsia="Times New Roman"/>
          <w:szCs w:val="24"/>
        </w:rPr>
      </w:pPr>
      <w:r>
        <w:rPr>
          <w:rFonts w:eastAsia="Times New Roman"/>
          <w:szCs w:val="24"/>
        </w:rPr>
        <w:t xml:space="preserve">Οι απορίες για τον τρόπο που οδηγήσατε τις εξελίξεις στη ΔΕΗ είναι πολλές, όμως η κυριότερη είναι μία, απλή και ειλικρινής: Πώς, στην ευχή, καταφέρατε να φτιάξετε ένα μοντέλο ιδιωτικοποίησης, στο οποίο ο δημόσιος τομέας εκχωρεί σχεδόν τα μισά του έσοδα, παραμένοντας φορτωμένος με όλες τις δαπάνες; </w:t>
      </w:r>
    </w:p>
    <w:p w14:paraId="7A4EE628" w14:textId="77777777" w:rsidR="00A259AD" w:rsidRDefault="00A062A5">
      <w:pPr>
        <w:spacing w:after="0" w:line="600" w:lineRule="auto"/>
        <w:ind w:firstLine="720"/>
        <w:jc w:val="both"/>
        <w:rPr>
          <w:rFonts w:eastAsia="Times New Roman"/>
          <w:szCs w:val="24"/>
        </w:rPr>
      </w:pPr>
      <w:r>
        <w:rPr>
          <w:rFonts w:eastAsia="Times New Roman"/>
          <w:szCs w:val="24"/>
        </w:rPr>
        <w:t xml:space="preserve">Ξέρουμε ότι έχετε ένα πρόβλημα με τις ιδιωτικοποιήσεις, αλλά εδώ σπάσατε όλα τα ρεκόρ! Ποιος ανεκδιήγητος εγκέφαλος συνέλαβε αυτό το εξωφρενικό σχέδιο; Πώς καταφέρατε ένα μονοπώλιο ενέργειας να έχει δεκάδες εκατομμύρια νέες ζημιές κάθε μήνα; Μέχρι το τέλος του χρόνου θα φθάσουν τα 800 εκατομμύρια! </w:t>
      </w:r>
    </w:p>
    <w:p w14:paraId="7A4EE629" w14:textId="77777777" w:rsidR="00A259AD" w:rsidRDefault="00A062A5">
      <w:pPr>
        <w:spacing w:after="0" w:line="600" w:lineRule="auto"/>
        <w:ind w:firstLine="720"/>
        <w:jc w:val="both"/>
        <w:rPr>
          <w:rFonts w:eastAsia="Times New Roman"/>
          <w:szCs w:val="24"/>
        </w:rPr>
      </w:pPr>
      <w:r>
        <w:rPr>
          <w:rFonts w:eastAsia="Times New Roman"/>
          <w:szCs w:val="24"/>
        </w:rPr>
        <w:lastRenderedPageBreak/>
        <w:t xml:space="preserve">Πώς πετύχατε την πλήρη απαξίωση της ΔΕΗ στο χρηματιστήριο; Σε λίγο η μετοχή της ΔΕΗ δεν θα αξίζει ούτε την αξία του χαρτιού στο οποίο είναι τυπωμένη. </w:t>
      </w:r>
    </w:p>
    <w:p w14:paraId="7A4EE62A" w14:textId="77777777" w:rsidR="00A259AD" w:rsidRDefault="00A062A5">
      <w:pPr>
        <w:spacing w:after="0" w:line="600" w:lineRule="auto"/>
        <w:ind w:firstLine="720"/>
        <w:jc w:val="both"/>
        <w:rPr>
          <w:rFonts w:eastAsia="Times New Roman"/>
          <w:szCs w:val="24"/>
        </w:rPr>
      </w:pPr>
      <w:r>
        <w:rPr>
          <w:rFonts w:eastAsia="Times New Roman"/>
          <w:szCs w:val="24"/>
        </w:rPr>
        <w:t>Γιατί προτιμήσατε να χάσετε πάνω από 2 δισεκατομμύρια ευρώ από την πώληση της «μικρής» ΔΕΗ και το 66% του ΑΔΜΗΕ που είχε δρομολογήσει η κυβέρνηση Σαμαρά, για να δώσετε σήμερα τζάμπα το μισό μερίδιο της ελληνικής αγοράς;</w:t>
      </w:r>
    </w:p>
    <w:p w14:paraId="7A4EE62B" w14:textId="77777777" w:rsidR="00A259AD" w:rsidRDefault="00A062A5">
      <w:pPr>
        <w:spacing w:line="600" w:lineRule="auto"/>
        <w:jc w:val="both"/>
        <w:rPr>
          <w:rFonts w:eastAsia="Times New Roman" w:cs="Times New Roman"/>
          <w:szCs w:val="24"/>
        </w:rPr>
      </w:pPr>
      <w:r>
        <w:rPr>
          <w:rFonts w:eastAsia="Times New Roman" w:cs="Times New Roman"/>
          <w:szCs w:val="24"/>
        </w:rPr>
        <w:t xml:space="preserve">Ποια είναι η σκοπιμότητα αυτής της ηλιθιότητας; </w:t>
      </w:r>
    </w:p>
    <w:p w14:paraId="7A4EE62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Πώς είναι δυνατό να περιμένετε να επιβιώσει μία επιχείρηση που πουλάει κάτω του κόστους; Σύντομα θα διδάσκεται κι αυτό ως παράδειγμα προς αποφυγή, όπως και η διαπραγμάτευση Τσίπρα με την τρόικα, όπως γενικότερα όλη η διακυβέρνηση ΣΥΡΙΖΑ - ΑΝΕΛ.</w:t>
      </w:r>
    </w:p>
    <w:p w14:paraId="7A4EE62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Ακόμα και ένας πρωτοετής φοιτητής οικονομικών θα σας πει ότι όλα τα ανωτέρω συνιστούν συνταγή καταστροφής. Μόνο κάποιος που θα ήθελε το τέλος της Δημόσιας Επιχείρησης Ηλεκτρισμού θα μπορούσε να σκεφτεί ένα τέτοιο σχέδιο. Μόνο κάποιος εχθρός του δημοσίου! Αλήθεια, μήπως έχει παρεισφρήσει κάποιος ακραίος νεοφιλελεύθερος εγκέφαλος στο επιτελείο του κ. Τσίπρα;</w:t>
      </w:r>
    </w:p>
    <w:p w14:paraId="7A4EE62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Μαύρο χιούμορ κάνω, κατάμαυρο, σαν την κηλίδα στο Σαρωνικό, γιατί και στην περίπτωση της ΔΕΗ η κυβερνητική ανικανότητα φέρνει την καταστροφή, γιατί και στην περίπτωση της ΔΕΗ αποδεικνύεται ότι δεν υπήρξε ποτέ ξανά κυβέρνηση που να έκανε τόσο μεγάλη ζημιά σε τόσο μικρό χρονικό διάστημα, γιατί και στην περίπτωση της ΔΕΗ η ανικανότητα, η ιδεοληψία και η ανεπάρκεια της Κυβέρνησης Τσίπρα στοιχίζουν πανάκριβα στους Έλληνες πολίτες.  </w:t>
      </w:r>
    </w:p>
    <w:p w14:paraId="7A4EE62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Ο ενεργειακός τομέας θα έπρεπε να είναι ένας από τους τρεις πυλώνες –μαζί με τον αγροτικό και τον τουριστικό τομέα– για την ανάταξη και την ανάπτυξη της εθνικής οικονομίας και λόγω της γεωγραφικής μας θέσης και λόγω της ποικιλομορφίας στην παραγωγή ενέργειας, όμως και εδώ τα κάνατε μαντάρα.</w:t>
      </w:r>
    </w:p>
    <w:p w14:paraId="7A4EE63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Δεν ξέρετε; Δεν θέλετε; Το σίγουρο είναι ότι δεν μπορείτε να κάνετε αυτά που πρέπει για να αναπτυχθεί η οικονομία, να δημιουργηθούν θέσεις εργασίας, να έρθουν καλύτερες μέρες για όλους τους Έλληνες.</w:t>
      </w:r>
    </w:p>
    <w:p w14:paraId="7A4EE63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Κλείνοντας, λόγω και της σοβιετικής παιδείας μου, θα πρέπει να σας πω ότι ο αγαπημένος σας θεωρητικός, ο Βλαντίμιρ </w:t>
      </w:r>
      <w:proofErr w:type="spellStart"/>
      <w:r>
        <w:rPr>
          <w:rFonts w:eastAsia="Times New Roman" w:cs="Times New Roman"/>
          <w:szCs w:val="24"/>
        </w:rPr>
        <w:t>Ίλιτς</w:t>
      </w:r>
      <w:proofErr w:type="spellEnd"/>
      <w:r>
        <w:rPr>
          <w:rFonts w:eastAsia="Times New Roman" w:cs="Times New Roman"/>
          <w:szCs w:val="24"/>
        </w:rPr>
        <w:t xml:space="preserve"> </w:t>
      </w:r>
      <w:proofErr w:type="spellStart"/>
      <w:r>
        <w:rPr>
          <w:rFonts w:eastAsia="Times New Roman" w:cs="Times New Roman"/>
          <w:szCs w:val="24"/>
        </w:rPr>
        <w:t>Ουλιάνοφ</w:t>
      </w:r>
      <w:proofErr w:type="spellEnd"/>
      <w:r>
        <w:rPr>
          <w:rFonts w:eastAsia="Times New Roman" w:cs="Times New Roman"/>
          <w:szCs w:val="24"/>
        </w:rPr>
        <w:t xml:space="preserve">, θα είχε σοβαρές αντιρρήσεις για τα όσα κάνετε στη ΔΕΗ. Για την ακρίβεια, θα τρίζουν τα κόκκαλα του Λένιν στο μαυσωλείο του, αφού είχε θέσει ως προϋπόθεση για την οικοδόμηση του σοσιαλισμού τον εξηλεκτρισμό μιας χώρας και σεις προχωράτε στον </w:t>
      </w:r>
      <w:proofErr w:type="spellStart"/>
      <w:r>
        <w:rPr>
          <w:rFonts w:eastAsia="Times New Roman" w:cs="Times New Roman"/>
          <w:szCs w:val="24"/>
        </w:rPr>
        <w:t>αποηλεκτρισμό</w:t>
      </w:r>
      <w:proofErr w:type="spellEnd"/>
      <w:r>
        <w:rPr>
          <w:rFonts w:eastAsia="Times New Roman" w:cs="Times New Roman"/>
          <w:szCs w:val="24"/>
        </w:rPr>
        <w:t xml:space="preserve"> της. </w:t>
      </w:r>
    </w:p>
    <w:p w14:paraId="7A4EE63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Τελικά, μάλλον μοιάζετε σε κάτι πιο πρωτόγονο, στους </w:t>
      </w:r>
      <w:proofErr w:type="spellStart"/>
      <w:r>
        <w:rPr>
          <w:rFonts w:eastAsia="Times New Roman" w:cs="Times New Roman"/>
          <w:szCs w:val="24"/>
        </w:rPr>
        <w:t>λουδιστές</w:t>
      </w:r>
      <w:proofErr w:type="spellEnd"/>
      <w:r>
        <w:rPr>
          <w:rFonts w:eastAsia="Times New Roman" w:cs="Times New Roman"/>
          <w:szCs w:val="24"/>
        </w:rPr>
        <w:t xml:space="preserve">! Τους ξέρετε; Ήταν πρόγονοι των μπολσεβίκων, κάτι σαν πρώιμοι εργατοπατέρες, πολέμιοι της Βιομηχανικής Επανάστασης τον 19ο αιώνα, που έμπαιναν στα εργοστάσια και έσπαγαν τις μηχανές για να επιστρέψει ο κόσμος στην αγνή χειρωνακτική εργασία. </w:t>
      </w:r>
    </w:p>
    <w:p w14:paraId="7A4EE63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Ελπίζω να μη μας γυρίσετε τόσο πίσω, αλλά δυστυχώς αυτό ακριβώς κάνετε, για παράδειγμα, με τα ταξί. Πολεμάτε τις τεχνολογικές εξελίξεις για να εξυπηρετήσετε τους εργατοπατέρες των ταξί. Είναι </w:t>
      </w:r>
      <w:r>
        <w:rPr>
          <w:rFonts w:eastAsia="Times New Roman" w:cs="Times New Roman"/>
          <w:szCs w:val="24"/>
        </w:rPr>
        <w:lastRenderedPageBreak/>
        <w:t xml:space="preserve">δυνατόν; Πολεμάτε τα </w:t>
      </w:r>
      <w:proofErr w:type="spellStart"/>
      <w:r>
        <w:rPr>
          <w:rFonts w:eastAsia="Times New Roman" w:cs="Times New Roman"/>
          <w:szCs w:val="24"/>
        </w:rPr>
        <w:t>startups</w:t>
      </w:r>
      <w:proofErr w:type="spellEnd"/>
      <w:r>
        <w:rPr>
          <w:rFonts w:eastAsia="Times New Roman" w:cs="Times New Roman"/>
          <w:szCs w:val="24"/>
        </w:rPr>
        <w:t xml:space="preserve">, πολεμάτε τις ελληνικές εφευρέσεις, πολεμάτε την εξέλιξη για να ικανοποιήσετε εργατοπατέρες. </w:t>
      </w:r>
    </w:p>
    <w:p w14:paraId="7A4EE63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Απαντήσεις φυσικά δεν περιμένουμε, γιατί δεν υπάρχουν, σε όλα τα επιχειρήματα που ακούστηκαν. Είμαι σίγουρος ότι θα επαναλάβετε τα φληναφήματα μιας εικονικής πραγματικότητας, στην οποία κανένας πια δεν πιστεύει. </w:t>
      </w:r>
    </w:p>
    <w:p w14:paraId="7A4EE63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Όσο πιο γρήγορα φύγετε, τόσο το καλύτερο! </w:t>
      </w:r>
    </w:p>
    <w:p w14:paraId="7A4EE636" w14:textId="77777777" w:rsidR="00A259AD" w:rsidRDefault="00A062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4EE637" w14:textId="77777777" w:rsidR="00A259AD" w:rsidRDefault="00A062A5">
      <w:pPr>
        <w:spacing w:line="600" w:lineRule="auto"/>
        <w:ind w:firstLine="720"/>
        <w:jc w:val="both"/>
        <w:rPr>
          <w:rFonts w:eastAsia="Times New Roman" w:cs="Times New Roman"/>
          <w:sz w:val="22"/>
          <w:szCs w:val="22"/>
        </w:rPr>
      </w:pPr>
      <w:r>
        <w:rPr>
          <w:rFonts w:eastAsia="Times New Roman" w:cs="Times New Roman"/>
          <w:b/>
          <w:szCs w:val="24"/>
        </w:rPr>
        <w:t>ΠΡΟΕΔΡΕΥΩΝ (Δημήτριος Καμμένος):</w:t>
      </w:r>
      <w:r>
        <w:rPr>
          <w:rFonts w:eastAsia="Times New Roman" w:cs="Times New Roman"/>
          <w:sz w:val="22"/>
          <w:szCs w:val="22"/>
        </w:rPr>
        <w:t xml:space="preserve"> </w:t>
      </w:r>
      <w:r>
        <w:rPr>
          <w:rFonts w:eastAsia="Times New Roman" w:cs="Times New Roman"/>
          <w:szCs w:val="24"/>
        </w:rPr>
        <w:t xml:space="preserve">Ευχαριστούμε πολύ τον κ. </w:t>
      </w:r>
      <w:proofErr w:type="spellStart"/>
      <w:r>
        <w:rPr>
          <w:rFonts w:eastAsia="Times New Roman" w:cs="Times New Roman"/>
          <w:szCs w:val="24"/>
        </w:rPr>
        <w:t>Κεδίκογλου</w:t>
      </w:r>
      <w:proofErr w:type="spellEnd"/>
      <w:r>
        <w:rPr>
          <w:rFonts w:eastAsia="Times New Roman" w:cs="Times New Roman"/>
          <w:szCs w:val="24"/>
        </w:rPr>
        <w:t>.</w:t>
      </w:r>
      <w:r>
        <w:rPr>
          <w:rFonts w:eastAsia="Times New Roman" w:cs="Times New Roman"/>
          <w:sz w:val="22"/>
          <w:szCs w:val="22"/>
        </w:rPr>
        <w:t xml:space="preserve"> </w:t>
      </w:r>
    </w:p>
    <w:p w14:paraId="7A4EE63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Παρακαλούμε πολύ να έρθει στο Βήμα ο Βουλευτής Αρκαδίας κ. Κωνσταντίνος Βλάσης για να </w:t>
      </w:r>
      <w:proofErr w:type="spellStart"/>
      <w:r>
        <w:rPr>
          <w:rFonts w:eastAsia="Times New Roman" w:cs="Times New Roman"/>
          <w:szCs w:val="24"/>
        </w:rPr>
        <w:t>πρωτολογήσει</w:t>
      </w:r>
      <w:proofErr w:type="spellEnd"/>
      <w:r>
        <w:rPr>
          <w:rFonts w:eastAsia="Times New Roman" w:cs="Times New Roman"/>
          <w:szCs w:val="24"/>
        </w:rPr>
        <w:t xml:space="preserve"> για πέντε λεπτά και να ευχαριστήσουμε και τον κ. </w:t>
      </w:r>
      <w:proofErr w:type="spellStart"/>
      <w:r>
        <w:rPr>
          <w:rFonts w:eastAsia="Times New Roman" w:cs="Times New Roman"/>
          <w:szCs w:val="24"/>
        </w:rPr>
        <w:t>Κεδίκογλου</w:t>
      </w:r>
      <w:proofErr w:type="spellEnd"/>
      <w:r>
        <w:rPr>
          <w:rFonts w:eastAsia="Times New Roman" w:cs="Times New Roman"/>
          <w:szCs w:val="24"/>
        </w:rPr>
        <w:t xml:space="preserve"> για τις αναφορές του στους </w:t>
      </w:r>
      <w:proofErr w:type="spellStart"/>
      <w:r>
        <w:rPr>
          <w:rFonts w:eastAsia="Times New Roman" w:cs="Times New Roman"/>
          <w:szCs w:val="24"/>
        </w:rPr>
        <w:t>λουδιστές</w:t>
      </w:r>
      <w:proofErr w:type="spellEnd"/>
      <w:r>
        <w:rPr>
          <w:rFonts w:eastAsia="Times New Roman" w:cs="Times New Roman"/>
          <w:szCs w:val="24"/>
        </w:rPr>
        <w:t>.</w:t>
      </w:r>
    </w:p>
    <w:p w14:paraId="7A4EE63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7A4EE63A" w14:textId="77777777" w:rsidR="00A259AD" w:rsidRDefault="00A062A5">
      <w:pPr>
        <w:spacing w:line="600" w:lineRule="auto"/>
        <w:ind w:firstLine="720"/>
        <w:jc w:val="both"/>
        <w:rPr>
          <w:rFonts w:eastAsia="Times New Roman" w:cs="Times New Roman"/>
          <w:szCs w:val="24"/>
        </w:rPr>
      </w:pPr>
      <w:r>
        <w:rPr>
          <w:rFonts w:eastAsia="Times New Roman" w:cs="Times New Roman"/>
          <w:b/>
          <w:sz w:val="22"/>
          <w:szCs w:val="22"/>
        </w:rPr>
        <w:t>ΚΩΝΣΤΑΝΤΙΝΟΣ ΒΛΑΣΗΣ:</w:t>
      </w:r>
      <w:r>
        <w:rPr>
          <w:rFonts w:eastAsia="Times New Roman" w:cs="Times New Roman"/>
          <w:szCs w:val="24"/>
        </w:rPr>
        <w:t xml:space="preserve"> Κύριε Υπουργέ, κυρίες και κύριοι συνάδελφοι, δυστυχώς προέρχομαι από έναν νομό που και λόγω του εργοστασίου της Μεγαλόπολης έχουμε ιδιαίτερο ενδιαφέρον για τη ΔΕΗ, αλλά και ιδιαίτερη πίεση. Βέβαια, μεγαλύτερη πίεση έχουν οι δικοί σας Βουλευτές. Κι εμείς, όμως, οφείλουμε να σηκώνουμε τους τόνους, μήπως κάποια στιγμή καταλάβετε τι γίνεται. </w:t>
      </w:r>
    </w:p>
    <w:p w14:paraId="7A4EE63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λοιπόν, για το παρόν και το μέλλον της Δημόσιας Επιχείρησης Ηλεκτρισμού, που γίνεται με πρωτοβουλία της Νέας Δημοκρατίας, θα έπρεπε να έχει γίνει εδώ και πολύ καιρό. </w:t>
      </w:r>
      <w:r>
        <w:rPr>
          <w:rFonts w:eastAsia="Times New Roman" w:cs="Times New Roman"/>
          <w:szCs w:val="24"/>
        </w:rPr>
        <w:lastRenderedPageBreak/>
        <w:t xml:space="preserve">Τα μαύρα σύννεφα είχαν αρχίσει προ καιρού να φαίνονται στον ουρανό, αλλά η Κυβέρνηση ΣΥΡΙΖΑ - ΑΝΕΛ ποτέ δεν έβαλε την επίλυση αυτού του ζητήματος στις προτεραιότητές της. Έλλειψη ικανότητας και εμπειρίας, σε συνδυασμό με τις ιδεοληπτικές σας τακτικές και κομματικές αγκυλώσεις, έχουν οδηγήσει την ΔΕΗ και τον κλάδο της ηλεκτρικής ενέργειας στη χώρα σε ένα πραγματικό αδιέξοδο. </w:t>
      </w:r>
    </w:p>
    <w:p w14:paraId="7A4EE63C" w14:textId="77777777" w:rsidR="00A259AD" w:rsidRDefault="00A062A5">
      <w:pPr>
        <w:spacing w:line="600" w:lineRule="auto"/>
        <w:ind w:firstLine="720"/>
        <w:jc w:val="both"/>
        <w:rPr>
          <w:rFonts w:eastAsia="Times New Roman" w:cs="Times New Roman"/>
          <w:sz w:val="22"/>
          <w:szCs w:val="22"/>
        </w:rPr>
      </w:pPr>
      <w:r>
        <w:rPr>
          <w:rFonts w:eastAsia="Times New Roman" w:cs="Times New Roman"/>
          <w:szCs w:val="24"/>
        </w:rPr>
        <w:t xml:space="preserve">Στη διαπίστωση ότι απειλείται πλέον η βιωσιμότητα της επιχείρησης απαντάτε μονίμως επιρρίπτοντας τις ευθύνες στις προηγούμενες κυβερνήσεις, όπως κάνετε βέβαια για όλα τα υπόλοιπα θέματα, για όλα τα κακώς κείμενα του ελληνικού δημόσιου βίου. Ξεχνάτε ότι κυβερνάτε ήδη τρία χρόνια; </w:t>
      </w:r>
    </w:p>
    <w:p w14:paraId="7A4EE63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Κανείς, βέβαια, δεν μπορεί να αρνηθεί ότι ευθύνες υπάρχουν και σε εμάς, και στις προηγούμενες κυβερνήσεις. Όταν, όμως, δηλώνατε έτοιμοι να αναλάβετε τη διακυβέρνηση της χώρας, γνωρίζατε τον όγκο και το μέγεθος των προβλημάτων που θα έπρεπε να διαχειριστείτε; Τι έχετε κάνει ως Κυβέρνηση γι’ αυτό το θέμα;</w:t>
      </w:r>
    </w:p>
    <w:p w14:paraId="7A4EE63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Εάν θυμάμαι καλά, το 2014 ο κ. Τσίπρας από το Αμύνταιο δήλωνε εμφατικά πως ο ΣΥΡΙΖΑ δεν πρόκειται να συμβιβαστεί με την ιδέα ότι η ΔΕΗ θα πουληθεί και έκανε λόγο τότε για εθνικό έγκλημα που πρέπει να αποτραπεί, ένα έγκλημα, το οποίο μάλιστα το χαρακτήριζε προμελετημένο.</w:t>
      </w:r>
    </w:p>
    <w:p w14:paraId="7A4EE63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Τι έχει να πει για τη ΔΕΗ σήμερα που βρισκόμαστε αντιμέτωποι με μια οικονομική δολοφονία, μέσω της απαξίωσης και της χρηματοοικονομικής ασφυξίας της εταιρείας; Όμως, τι λέω; Εδώ, ακόμα και αυτή την ώρα, κατηγορείτε τη Νέα Δημοκρατία ότι θα ξεπουλούσε δήθεν τη ΔΕΗ και έχετε το θράσος να δηλώνετε πως εσείς προασπίζετε τον δημόσιο χαρακτήρα.</w:t>
      </w:r>
    </w:p>
    <w:p w14:paraId="7A4EE64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Με ποιον μαγικό τρόπο θα διασφαλίσετε τον δημόσιο χαρακτήρα της ΔΕΗ, αφού πωληθεί το 40% της επιχείρησης και το 50% των πελατών της εκχωρηθεί στους ιδιώτες παραγωγούς; Κάτι μαγικό θα κάνετε, φαντάζομαι.</w:t>
      </w:r>
    </w:p>
    <w:p w14:paraId="7A4EE64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Πώς ακριβώς προασπίζεστε το δημόσιο συμφέρον, όταν μέσα σε τρία μόλις χρόνια η ΔΕΗ υπέστη μια δραματική χρηματιστηριακή απαξίωση, όταν υπερδιπλασιάστηκαν οι ληξιπρόθεσμες απαιτήσεις της και εκτινάχθηκαν τα χρέη της; Αντιταχθήκατε με όποιον τρόπο μπορούσατε στο σχέδιο της Νέας Δημοκρατίας για τη μικρή ΔΕΗ και την πώληση του 66% του ΑΔΜΗΕ, μέσω του οποίου θα εξασφαλίζονταν 2 δισεκατομμύρια ευρώ και καταλήξατε να σας επιβάλουν τη μείωση του μεριδίου της αγοράς που κατέχει η εταιρεία από το 87% στο 50%, χωρίς κανένα αντάλλαγμα και να μειωθεί, δηλαδή, ο κύκλος εργασιών κατά 2 δισεκατομμύρια ευρώ μέχρι το 2020.</w:t>
      </w:r>
    </w:p>
    <w:p w14:paraId="7A4EE64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Επιπλέον, συμφωνήσατε να πωληθεί το 40% των παραγωγικών </w:t>
      </w:r>
      <w:proofErr w:type="spellStart"/>
      <w:r>
        <w:rPr>
          <w:rFonts w:eastAsia="Times New Roman" w:cs="Times New Roman"/>
          <w:szCs w:val="24"/>
        </w:rPr>
        <w:t>λιγνιτικών</w:t>
      </w:r>
      <w:proofErr w:type="spellEnd"/>
      <w:r>
        <w:rPr>
          <w:rFonts w:eastAsia="Times New Roman" w:cs="Times New Roman"/>
          <w:szCs w:val="24"/>
        </w:rPr>
        <w:t xml:space="preserve"> μονάδων. Πραγματικά, προσωπικά διατηρώ επιφυλάξεις για το εάν θα καταφέρετε να διασώσετε και τις υδροηλεκτρικές μονάδες απ’ αυτή τη διαδικασία, παρ’ όλο που διαβεβαιώνετε για το αντίθετο.</w:t>
      </w:r>
    </w:p>
    <w:p w14:paraId="7A4EE64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προειδοποιητικό κουδούνι λήξεως του χρόνου ομιλίας του κυρίου Βουλευτή)</w:t>
      </w:r>
    </w:p>
    <w:p w14:paraId="7A4EE64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Εάν για εσάς όλα τα παραπάνω ισοδυναμούν με σχέδιο διάσωσης της εταιρείας, στο δικό μου μυαλό -και πιστεύω και στο μυαλό των περισσοτέρων- αντιστοιχούν σε προαναγγελία χρεοκοπίας, εκτός εάν μπορείτε σήμερα ξεκάθαρα να μας πείτε τα εξής: </w:t>
      </w:r>
    </w:p>
    <w:p w14:paraId="7A4EE64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Πρώτον, πώς θα εξυπηρετηθούν τα δάνεια της εταιρείας; </w:t>
      </w:r>
    </w:p>
    <w:p w14:paraId="7A4EE64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Δεύτερον, πώς θα πληρωθούν οι εργαζόμενοι και πώς θα διαχειριστείτε, όπως λέτε, τις θέσεις εργασίας μετά τη μείωση του κύκλου εργασιών;</w:t>
      </w:r>
    </w:p>
    <w:p w14:paraId="7A4EE64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Τρίτον, πώς θα αποπληρωθούν οι προμηθευτές της εταιρείας, όταν σε δύο χρόνια ο τζίρος της θα έχει μειωθεί στο μισό; </w:t>
      </w:r>
    </w:p>
    <w:p w14:paraId="7A4EE64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Τέταρτον, πώς θα βελτιωθεί η </w:t>
      </w:r>
      <w:proofErr w:type="spellStart"/>
      <w:r>
        <w:rPr>
          <w:rFonts w:eastAsia="Times New Roman" w:cs="Times New Roman"/>
          <w:szCs w:val="24"/>
        </w:rPr>
        <w:t>εισπραξιμότητα</w:t>
      </w:r>
      <w:proofErr w:type="spellEnd"/>
      <w:r>
        <w:rPr>
          <w:rFonts w:eastAsia="Times New Roman" w:cs="Times New Roman"/>
          <w:szCs w:val="24"/>
        </w:rPr>
        <w:t xml:space="preserve"> της ΔΕΗ, όταν η οικονομική κατάσταση των πολιτών, αντί να βελτιώνεται, χειροτερεύει;</w:t>
      </w:r>
    </w:p>
    <w:p w14:paraId="7A4EE64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Αλήθεια, στη σωτήρια λύση που καταρτίσατε, έχετε υπολογίσει τις ζημιές που προκάλεσε στην εταιρεία η κατολίσθηση στο ορυχείο Αμυνταίου ή τις απαιτήσεις εκσυγχρονισμού και συντήρησης των παραγωγικών εγκαταστάσεων της ΔΕΗ; </w:t>
      </w:r>
    </w:p>
    <w:p w14:paraId="7A4EE64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Ας μην κρυβόμαστε πίσω από το δάκτυλό μας. Δεν έχετε πειστικές απαντήσεις για αυτά τα ερωτήματα και πολύ περισσότερο δεν έχετε ικανότητα να σχεδιάσετε και να εφαρμόσετε μια καθολική λύση για το πρόβλημα της ΔΕΗ.</w:t>
      </w:r>
    </w:p>
    <w:p w14:paraId="7A4EE64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A4EE64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Κύριε Πρόεδρε, δεν θα χρησιμοποιήσω τη δευτερολογία μου.</w:t>
      </w:r>
    </w:p>
    <w:p w14:paraId="7A4EE64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Η στρατηγική σας είναι μονοδιάστατη και καταστροφική. Αδράνεια και ατολμία. Αυτό αποδεικνύεται και από την αδυναμία σας να διαχειριστείτε πολύ μικρότερης κλίμακας ζητήματα, τα οποία θα μπορούσαν να δώσουν ανάσες στην εταιρεία.</w:t>
      </w:r>
    </w:p>
    <w:p w14:paraId="7A4EE64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αυτή τη στιγμή δύο εκκρεμείς υποθέσεις. Σας είπα ότι είμαι από την Αρκαδία. Η μετεγκατάσταση του οικισμού του </w:t>
      </w:r>
      <w:proofErr w:type="spellStart"/>
      <w:r>
        <w:rPr>
          <w:rFonts w:eastAsia="Times New Roman" w:cs="Times New Roman"/>
          <w:szCs w:val="24"/>
        </w:rPr>
        <w:t>Τριποτάμου</w:t>
      </w:r>
      <w:proofErr w:type="spellEnd"/>
      <w:r>
        <w:rPr>
          <w:rFonts w:eastAsia="Times New Roman" w:cs="Times New Roman"/>
          <w:szCs w:val="24"/>
        </w:rPr>
        <w:t>, για την οποία έχω κάνει επανειλημμένως ερωτήσεις στη Βουλή και, βέβαια, όπως πάντα, απαντάτε αόριστα και, δεύτερον, η έγκριση της αναθεωρημένης μελέτης περιβαλλοντικών επιπτώσεων για την εκτροπή του ποταμού Αλφειού. Και οι δύο αυτές υποθέσεις δυναμιτίζουν το μέλλον της εξορυκτικής δραστηριότητας της Μεγαλόπολης. Σας το λέω για να το μάθετε, εάν δεν το γνωρίζετε ήδη.</w:t>
      </w:r>
    </w:p>
    <w:p w14:paraId="7A4EE64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Γνωρίζετε ότι αν δεν προχωρήσουν αυτές οι υποθέσεις, την άνοιξη του 2018 θα είναι ορατός ο κίνδυνος διακοπής της λειτουργίας του </w:t>
      </w:r>
      <w:proofErr w:type="spellStart"/>
      <w:r>
        <w:rPr>
          <w:rFonts w:eastAsia="Times New Roman" w:cs="Times New Roman"/>
          <w:szCs w:val="24"/>
        </w:rPr>
        <w:t>λιγνιτικού</w:t>
      </w:r>
      <w:proofErr w:type="spellEnd"/>
      <w:r>
        <w:rPr>
          <w:rFonts w:eastAsia="Times New Roman" w:cs="Times New Roman"/>
          <w:szCs w:val="24"/>
        </w:rPr>
        <w:t xml:space="preserve"> κέντρου στη Μεγαλόπολη, με ό,τι αυτό συνεπάγεται; Με αυτή την αδιαφορία δείχνετε το κοινωνικό σας πρόσωπο απέναντι στους χιλιάδες εργαζομένους. </w:t>
      </w:r>
    </w:p>
    <w:p w14:paraId="7A4EE65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Καταλαβαίνετε πως μια πιθανή ανεπάρκεια στον εφοδιασμό των μονάδων ισοδυναμεί με πλήγμα στην ενεργειακή επάρκεια της χώρας; Προφανώς όχι. Θα περιμένουμε το πρώτο μπλακάουτ για να σας ακούσουμε για άλλη μια φορά να ρίχνετε το φταίξιμο σε εμάς. </w:t>
      </w:r>
    </w:p>
    <w:p w14:paraId="7A4EE65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Μπορεί τα παραδείγματα που αναφέρω να είναι σταγόνα στον ωκεανό μπροστά τα γενικότερα προβλήματα που αντιμετωπίζει η ΔΕΗ. Το γνωρίζω αυτό. Είναι, όμως ενδεικτικά, του τρόπου με τον οποίο διαχειρίζεστε τα πράγματα. Δεν κάνετε τίποτα. </w:t>
      </w:r>
    </w:p>
    <w:p w14:paraId="7A4EE65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Μπορεί σήμερα να συζητάμε για τα προβλήματα της ΔΕΗ, όμως στην πραγματικότητα το σημαντικότερο πρόβλημα είναι πολιτικό και έχει να κάνει με την αδυναμία σας να κυβερνήσετε με σωφροσύνη τη χώρα αυτή. Δεν είχατε ούτε την ικανότητα ούτε την ετοιμότητα για να αναλάβετε τη διακυβέρνηση της χώρας. Λατρεύετε την εξουσία. Απεχθάνεστε, όμως, τις ευθύνες και τις υποχρεώσεις που </w:t>
      </w:r>
      <w:r>
        <w:rPr>
          <w:rFonts w:eastAsia="Times New Roman" w:cs="Times New Roman"/>
          <w:szCs w:val="24"/>
        </w:rPr>
        <w:lastRenderedPageBreak/>
        <w:t xml:space="preserve">απορρέουν από αυτή, γι’ αυτό και κάνετε ό,τι μπορείτε για να μείνετε στις καρέκλες σας καταπατώντας κόκκινες γραμμές, χαϊδεύοντας αυτιά. Μάλιστα, όταν το πρόβλημα ζητά άμεση λύση, το βάζετε κάτω από το χαλί, το κρύβετε, ώσπου να έρθουν οι «κακοί» θεσμοί να σας τραβήξουν το αυτί και τότε, τάχα, έρχεστε να μας σώσετε! </w:t>
      </w:r>
    </w:p>
    <w:p w14:paraId="7A4EE65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Ξέρετε, ως λάθη δεν ορίζονται μόνο οι τετελεσμένες πράξεις και παραλείψεις. Τα λάθη δεν έχουν μόνο παρελθοντικό χαρακτήρα, αλλά σε αντίθεση με ό,τι πρεσβεύει η ρητορική σας, εντοπίζονται και στο παρόν. Σταματήστε, λοιπόν, να αναζητάτε αλλού τις ευθύνες που σας αναλογούν και παραδεχθείτε ότι έχετε αποτύχει ως Κυβέρνηση παντού, διότι σφάλματα κάνουν όλοι, εκτός από αυτούς που δεν κάνουν τίποτα. Όταν, όμως, τα σφάλματα γίνονται κατ’ εξακολούθηση και φέρνουν ολέθρια αποτελέσματα, ορίζονται ως αποτυχία. </w:t>
      </w:r>
    </w:p>
    <w:p w14:paraId="7A4EE65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Ως αποτυχημένοι, λοιπόν, θα αποχωρήσετε και από τη διακυβέρνηση αυτή. Αυτό δεν πρόκειται να αλλάξει. Απλώς, όσο νωρίτερα το κάνετε, τόσο καλύτερα για τον τόπο! </w:t>
      </w:r>
    </w:p>
    <w:p w14:paraId="7A4EE65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4EE656" w14:textId="77777777" w:rsidR="00A259AD" w:rsidRDefault="00A062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4EE657"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κύριε συνάδελφε. </w:t>
      </w:r>
    </w:p>
    <w:p w14:paraId="7A4EE65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Μαγνησίας της Νέας Δημοκρατίας κ. Χρήστος </w:t>
      </w:r>
      <w:proofErr w:type="spellStart"/>
      <w:r>
        <w:rPr>
          <w:rFonts w:eastAsia="Times New Roman" w:cs="Times New Roman"/>
          <w:szCs w:val="24"/>
        </w:rPr>
        <w:t>Μπουκώρος</w:t>
      </w:r>
      <w:proofErr w:type="spellEnd"/>
      <w:r>
        <w:rPr>
          <w:rFonts w:eastAsia="Times New Roman" w:cs="Times New Roman"/>
          <w:szCs w:val="24"/>
        </w:rPr>
        <w:t xml:space="preserve">. </w:t>
      </w:r>
    </w:p>
    <w:p w14:paraId="7A4EE659"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κύριε Πρόεδρε. </w:t>
      </w:r>
    </w:p>
    <w:p w14:paraId="7A4EE65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καλούμαστε σήμερα μέσω της επίκαιρης επερώτησης των Βουλευτών της Νέας Δημοκρατίας να διαπιστώσουμε την πραγματική κατάσταση και την πραγματική θέση της ΔΕΗ και είμαστε υποχρεωμένοι σε αυτή την Αίθουσα για τόσο σημαντικά ζητήματα να είμαστε απόλυτα ειλικρινείς, γιατί το τι συμβαίνει στο μεγαλύτερο ενεργειακό σύστημα της χώρας αφορά την ελληνική κοινωνία στο σύνολό της, το σύνολο της επιχειρηματικής κοινότητας και φυσικά και τους χιλιάδες εργαζόμενους της ΔΕΗ. </w:t>
      </w:r>
    </w:p>
    <w:p w14:paraId="7A4EE65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Εμείς με την επερώτησή μας επισημαίνουμε τους υπαρξιακούς κινδύνους που αντιμετωπίζει σήμερα αυτό το σύστημα, η ΔΕΗ. Από την άλλη πλευρά, εσείς λέτε ότι υπάρχουν προβλήματα, αλλά όλα βαίνουν καλώς και η κατάσταση είναι αντιμετωπίσιμη. </w:t>
      </w:r>
    </w:p>
    <w:p w14:paraId="7A4EE65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Ξέρετε, κύριε Υπουργέ, μικρή σημασία έχει τι λέτε και εσείς και εμείς, γιατί σε ένα </w:t>
      </w:r>
      <w:proofErr w:type="spellStart"/>
      <w:r>
        <w:rPr>
          <w:rFonts w:eastAsia="Times New Roman" w:cs="Times New Roman"/>
          <w:szCs w:val="24"/>
        </w:rPr>
        <w:t>παγκοσμιοποιημένο</w:t>
      </w:r>
      <w:proofErr w:type="spellEnd"/>
      <w:r>
        <w:rPr>
          <w:rFonts w:eastAsia="Times New Roman" w:cs="Times New Roman"/>
          <w:szCs w:val="24"/>
        </w:rPr>
        <w:t xml:space="preserve"> οικονομικό περιβάλλον, δυστυχώς ή ευτυχώς, άλλοι μιλούν για εμάς. Η σύγκριση δύο αξιολογήσεων του οίκου «</w:t>
      </w:r>
      <w:r>
        <w:rPr>
          <w:rFonts w:eastAsia="Times New Roman"/>
          <w:bCs/>
          <w:szCs w:val="24"/>
        </w:rPr>
        <w:t>STANDARD</w:t>
      </w:r>
      <w:r>
        <w:rPr>
          <w:rFonts w:eastAsia="Times New Roman"/>
          <w:b/>
          <w:szCs w:val="24"/>
        </w:rPr>
        <w:t xml:space="preserve"> </w:t>
      </w:r>
      <w:r>
        <w:rPr>
          <w:rFonts w:eastAsia="Times New Roman"/>
          <w:szCs w:val="24"/>
        </w:rPr>
        <w:t xml:space="preserve">&amp; </w:t>
      </w:r>
      <w:r>
        <w:rPr>
          <w:rFonts w:eastAsia="Times New Roman"/>
          <w:bCs/>
          <w:szCs w:val="24"/>
        </w:rPr>
        <w:t xml:space="preserve">POOR’S», της αξιολόγησης του 2014 και της αξιολόγησης του 2017, δεν αφήνει κανένα περιθώριο για αμφιβολίες. Επικαλούμαι αυτή την αξιολόγηση, γιατί δεν μπορεί η Κυβέρνησή σας να δέχεται τις αξιολογήσεις για το τραπεζικό σύστημα, να δέχεται τις αξιολογήσεις για την πορεία της οικονομίας και ενδεχομένως να απορρίπτει ή να μη λαμβάνει στον βαθμό που θα έπρεπε υπ’ </w:t>
      </w:r>
      <w:proofErr w:type="spellStart"/>
      <w:r>
        <w:rPr>
          <w:rFonts w:eastAsia="Times New Roman"/>
          <w:bCs/>
          <w:szCs w:val="24"/>
        </w:rPr>
        <w:t>όψιν</w:t>
      </w:r>
      <w:proofErr w:type="spellEnd"/>
      <w:r>
        <w:rPr>
          <w:rFonts w:eastAsia="Times New Roman"/>
          <w:bCs/>
          <w:szCs w:val="24"/>
        </w:rPr>
        <w:t xml:space="preserve"> της την αξιολόγηση για τη ΔΕΗ. </w:t>
      </w:r>
    </w:p>
    <w:p w14:paraId="7A4EE65D" w14:textId="77777777" w:rsidR="00A259AD" w:rsidRDefault="00A062A5">
      <w:pPr>
        <w:tabs>
          <w:tab w:val="left" w:pos="1903"/>
        </w:tabs>
        <w:spacing w:line="600" w:lineRule="auto"/>
        <w:ind w:firstLine="720"/>
        <w:jc w:val="both"/>
        <w:rPr>
          <w:rFonts w:eastAsia="Times New Roman"/>
          <w:szCs w:val="24"/>
        </w:rPr>
      </w:pPr>
      <w:r>
        <w:rPr>
          <w:rFonts w:eastAsia="Times New Roman"/>
          <w:szCs w:val="24"/>
        </w:rPr>
        <w:t>Η αξιολόγηση, λοιπόν, του 2014 για την επιχείρηση από τον συγκεκριμένο οίκο ήταν στο «</w:t>
      </w:r>
      <w:r>
        <w:rPr>
          <w:rFonts w:eastAsia="Times New Roman"/>
          <w:szCs w:val="24"/>
          <w:lang w:val="en-US"/>
        </w:rPr>
        <w:t>B</w:t>
      </w:r>
      <w:r>
        <w:rPr>
          <w:rFonts w:eastAsia="Times New Roman"/>
          <w:szCs w:val="24"/>
        </w:rPr>
        <w:t xml:space="preserve">». Άλλωστε, τότε ήταν που η ΔΕΗ βγήκε στις αγορές ζητώντας δάνειο 500 εκατομμυρίων ευρώ. Της προσφέρθηκαν δύο δισεκατομμύρια. Άντλησε 700 εκατομμύρια με πολύ καλό επιτόκιο και μοναδική υποθήκη, μοναδικό εχέγγυο την εταιρική της αξιοπιστία. </w:t>
      </w:r>
    </w:p>
    <w:p w14:paraId="7A4EE65E" w14:textId="77777777" w:rsidR="00A259AD" w:rsidRDefault="00A062A5">
      <w:pPr>
        <w:tabs>
          <w:tab w:val="left" w:pos="1903"/>
        </w:tabs>
        <w:spacing w:line="600" w:lineRule="auto"/>
        <w:ind w:firstLine="720"/>
        <w:jc w:val="both"/>
        <w:rPr>
          <w:rFonts w:eastAsia="Times New Roman"/>
          <w:szCs w:val="24"/>
        </w:rPr>
      </w:pPr>
      <w:r>
        <w:rPr>
          <w:rFonts w:eastAsia="Times New Roman"/>
          <w:szCs w:val="24"/>
        </w:rPr>
        <w:lastRenderedPageBreak/>
        <w:t xml:space="preserve">Ήταν εκείνη η αξιολόγηση τότε μια αξιολόγηση που έδειχνε ότι πρόκειται για μια επιχείρηση που δεν αντιμετωπίζει κανένα πρόβλημα; Φυσικά και όχι. Ήταν, όμως, μια αξιολόγηση που έδειχνε ότι είναι μια επιχείρηση η οποία πατάει στα πόδια της, έχει οικονομική αυτάρκεια και μπορεί να σχεδιάσει το μέλλον της και τον εκσυγχρονισμό της. </w:t>
      </w:r>
    </w:p>
    <w:p w14:paraId="7A4EE65F" w14:textId="77777777" w:rsidR="00A259AD" w:rsidRDefault="00A062A5">
      <w:pPr>
        <w:tabs>
          <w:tab w:val="left" w:pos="1903"/>
        </w:tabs>
        <w:spacing w:line="600" w:lineRule="auto"/>
        <w:ind w:firstLine="720"/>
        <w:jc w:val="both"/>
        <w:rPr>
          <w:rFonts w:eastAsia="Times New Roman"/>
          <w:szCs w:val="24"/>
        </w:rPr>
      </w:pPr>
      <w:r>
        <w:rPr>
          <w:rFonts w:eastAsia="Times New Roman"/>
          <w:szCs w:val="24"/>
        </w:rPr>
        <w:t>Τι γίνεται με την αξιολόγηση της άνοιξης του 2017; Η βαθμολόγηση είναι «</w:t>
      </w:r>
      <w:r>
        <w:rPr>
          <w:rFonts w:eastAsia="Times New Roman"/>
          <w:szCs w:val="24"/>
          <w:lang w:val="en-US"/>
        </w:rPr>
        <w:t>CCC</w:t>
      </w:r>
      <w:r>
        <w:rPr>
          <w:rFonts w:eastAsia="Times New Roman"/>
          <w:szCs w:val="24"/>
        </w:rPr>
        <w:t xml:space="preserve">». Ο οίκος επισημαίνει ότι περί τα τέλη του έτους η επιχείρηση μπορεί να απομείνει ακόμη και από ρευστότητα. Παραμένει σε αρνητική παρακολούθηση, που σημαίνει ότι η εταιρική αξιοπιστία έχει πέσει στο ναδίρ και, εν πάση </w:t>
      </w:r>
      <w:proofErr w:type="spellStart"/>
      <w:r>
        <w:rPr>
          <w:rFonts w:eastAsia="Times New Roman"/>
          <w:szCs w:val="24"/>
        </w:rPr>
        <w:t>περιπτώσει</w:t>
      </w:r>
      <w:proofErr w:type="spellEnd"/>
      <w:r>
        <w:rPr>
          <w:rFonts w:eastAsia="Times New Roman"/>
          <w:szCs w:val="24"/>
        </w:rPr>
        <w:t xml:space="preserve">, μια κατάσταση </w:t>
      </w:r>
      <w:proofErr w:type="spellStart"/>
      <w:r>
        <w:rPr>
          <w:rFonts w:eastAsia="Times New Roman"/>
          <w:szCs w:val="24"/>
        </w:rPr>
        <w:t>όλως</w:t>
      </w:r>
      <w:proofErr w:type="spellEnd"/>
      <w:r>
        <w:rPr>
          <w:rFonts w:eastAsia="Times New Roman"/>
          <w:szCs w:val="24"/>
        </w:rPr>
        <w:t xml:space="preserve"> προβληματική παρουσιάζεται σε αυτή την αξιολόγηση, τρία χρόνια μετά.</w:t>
      </w:r>
    </w:p>
    <w:p w14:paraId="7A4EE660" w14:textId="77777777" w:rsidR="00A259AD" w:rsidRDefault="00A062A5">
      <w:pPr>
        <w:tabs>
          <w:tab w:val="left" w:pos="1903"/>
        </w:tabs>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Δανείζεται σήμερα η ΔΕΗ;</w:t>
      </w:r>
    </w:p>
    <w:p w14:paraId="7A4EE661" w14:textId="77777777" w:rsidR="00A259AD" w:rsidRDefault="00A062A5">
      <w:pPr>
        <w:tabs>
          <w:tab w:val="left" w:pos="2820"/>
        </w:tabs>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Με τι επιτόκιο και με τι εχέγγυο, κύριε Υπουργέ; Δανείζεται βάζοντας υποθήκη τις οφειλές των καλύτερων πελατών της, ενώ το 2014 δανείστηκε με μοναδικό εχέγγυο την εταιρική της αξιοπιστία. Αυτή είναι η μεγάλη ποιοτική διαφορά. Τεράστια ποιοτική διαφορά! </w:t>
      </w:r>
    </w:p>
    <w:p w14:paraId="7A4EE662"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Και πώς να μη συμβεί έτσι, κύριε Υπουργέ; Έχετε δει ποτέ εσείς, που είναι και αντικείμενό σας, αν δεν κάνω λάθος, στην οικονομική ιστορία της ανθρωπότητας, κάποιο μαγαζί, κάποια επιχείρηση να κρατάει ανέπαφες τις λειτουργικές της δαπάνες, να εκχωρεί περίπου το μισό πελατολόγιο και να πουλάει το προϊόν της σε τιμές κάτω του κόστους και παράλληλα, ταυτόχρονα να χαμογελάει αυτάρεσκα </w:t>
      </w:r>
      <w:r>
        <w:rPr>
          <w:rFonts w:eastAsia="Times New Roman"/>
          <w:szCs w:val="24"/>
        </w:rPr>
        <w:lastRenderedPageBreak/>
        <w:t xml:space="preserve">και να καμώνεται ότι όλα βαίνουν καλώς; Γι’ αυτό σας είπα στην αρχή της τοποθέτησής μου ότι είναι υπαρξιακής φύσεως τα προβλήματα που θέτει η Νέα Δημοκρατία για τη ΔΕΗ σήμερα. </w:t>
      </w:r>
    </w:p>
    <w:p w14:paraId="7A4EE663"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Κινδυνεύει η επιχείρηση, κύριε Υπουργέ, να γίνει ένα οικονομική κουφάρι και αν αυτό -ο μη γένοιτο- συμβεί, θα καταστεί και ενεργειακό κουφάρι. Ξέρετε, η ενεργειακή χρεοκοπία είναι χειρότερη από την οικονομική χρεοκοπία, διότι χωρίς απρόσκοπτη ενεργειακή επάρκεια, κανένα οικονομικό πρόβλημα δεν μπορείς να αντιμετωπίσεις. </w:t>
      </w:r>
    </w:p>
    <w:p w14:paraId="7A4EE664"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Και δεν είναι μόνο η εκχώρηση του πελατολογίου, κύριε Υπουργέ. Είναι η εκτίναξη των οφειλών προς τρίτους. Τα ληξιπρόθεσμα έχουν φτάσει στα 2,6 δισεκατομμύρια. Έχετε την ευθύνη να εκπονήσετε χθες, όχι αύριο, ένα σχέδιο διάσωσης της ΔΕΗ. </w:t>
      </w:r>
    </w:p>
    <w:p w14:paraId="7A4EE665"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Αν σκέφτεστε να κληροδοτήσετε τα προβλήματα στην επόμενη κυβέρνηση, είμαστε υποχρεωμένοι να σας υπενθυμίσουμε και να σας επισημάνουμε ότι δεν θα αποποιηθείτε τις ευθύνες σας για την κατάσταση στην οποία έχει περιέλθει η ΔΕΗ. Είστε οι μόνοι και μοναδικοί υπεύθυνοι και η σύγκριση των δύο σταδίων αξιολόγησης το αποδεικνύει με αριθμούς, όχι με λόγια. </w:t>
      </w:r>
    </w:p>
    <w:p w14:paraId="7A4EE666"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Θα επανέλθω στη δευτερολογία μου.</w:t>
      </w:r>
    </w:p>
    <w:p w14:paraId="7A4EE667" w14:textId="77777777" w:rsidR="00A259AD" w:rsidRDefault="00A062A5">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A4EE668" w14:textId="77777777" w:rsidR="00A259AD" w:rsidRDefault="00A062A5">
      <w:pPr>
        <w:tabs>
          <w:tab w:val="left" w:pos="2820"/>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κύριο συνάδελφο. </w:t>
      </w:r>
    </w:p>
    <w:p w14:paraId="7A4EE669"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Την «</w:t>
      </w:r>
      <w:proofErr w:type="spellStart"/>
      <w:r>
        <w:rPr>
          <w:rFonts w:eastAsia="Times New Roman"/>
          <w:szCs w:val="24"/>
        </w:rPr>
        <w:t>ψιλοσπαταλήσατε</w:t>
      </w:r>
      <w:proofErr w:type="spellEnd"/>
      <w:r>
        <w:rPr>
          <w:rFonts w:eastAsia="Times New Roman"/>
          <w:szCs w:val="24"/>
        </w:rPr>
        <w:t>» τη δευτερολογία σας! Θα δούμε όταν έρθει η ώρα.</w:t>
      </w:r>
    </w:p>
    <w:p w14:paraId="7A4EE66A"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Ιάσονας</w:t>
      </w:r>
      <w:proofErr w:type="spellEnd"/>
      <w:r>
        <w:rPr>
          <w:rFonts w:eastAsia="Times New Roman"/>
          <w:szCs w:val="24"/>
        </w:rPr>
        <w:t xml:space="preserve"> Φωτήλας, Βουλευτής Αχαΐας, για τρία λεπτά.</w:t>
      </w:r>
    </w:p>
    <w:p w14:paraId="7A4EE66B" w14:textId="77777777" w:rsidR="00A259AD" w:rsidRDefault="00A062A5">
      <w:pPr>
        <w:tabs>
          <w:tab w:val="left" w:pos="2820"/>
        </w:tabs>
        <w:spacing w:line="600" w:lineRule="auto"/>
        <w:ind w:firstLine="720"/>
        <w:jc w:val="both"/>
        <w:rPr>
          <w:rFonts w:eastAsia="Times New Roman"/>
          <w:szCs w:val="24"/>
        </w:rPr>
      </w:pPr>
      <w:r>
        <w:rPr>
          <w:rFonts w:eastAsia="Times New Roman"/>
          <w:b/>
          <w:szCs w:val="24"/>
        </w:rPr>
        <w:lastRenderedPageBreak/>
        <w:t xml:space="preserve">ΙΑΣΟΝΑΣ ΦΩΤΗΛΑΣ: </w:t>
      </w:r>
      <w:r>
        <w:rPr>
          <w:rFonts w:eastAsia="Times New Roman"/>
          <w:szCs w:val="24"/>
        </w:rPr>
        <w:t>Ευχαριστώ, κύριε Πρόεδρε. Θα πάρω και τη δευτερολογία μου.</w:t>
      </w:r>
    </w:p>
    <w:p w14:paraId="7A4EE66C" w14:textId="77777777" w:rsidR="00A259AD" w:rsidRDefault="00A062A5">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η ΔΕΗ έδωσε στη δημοσιότητα τα αποτελέσματα του πρώτου εξαμήνου του 2017. Αποδεικνύεται πως η Κυβέρνηση ΣΥΡΙΖΑ - ΑΝΕΛ, αντί να φροντίσει για τη βιωσιμότητα της Δημόσιας Επιχείρησης Ηλεκτρισμού, της έχει αλλάξει τα φώτα! Αντί να παρέχει ρεύμα σε ικανοποιητικές τιμές για τα νοικοκυριά, τους επαγγελματίες, τους αγρότες και γενικότερα την παραγωγική βάση της χώρας, οδηγεί τη μεγαλύτερη δημόσια επιχείρηση της χώρας με μαθηματική ακρίβεια στη χρεοκοπία. </w:t>
      </w:r>
    </w:p>
    <w:p w14:paraId="7A4EE66D"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Συγκεκριμένα, τα καθαρά κέρδη της επιχείρησης είναι περίπου 14 εκατομμύρια ευρώ, μειωμένα κατά 75% σε σχέση με το περσινό εξάμηνο, που ήταν 57 εκατομμύρια ευρώ. Αν, μάλιστα, αθροιστούν τα έσοδα από την πώληση του ΑΔΜΗΕ, 172,2 εκατομμύρια, σημαίνει ότι η λειτουργία της επιχείρησης είναι καθαρά ζημιογόνα.</w:t>
      </w:r>
    </w:p>
    <w:p w14:paraId="7A4EE66E"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Η ΔΕΗ αποτελεί μαζί με τα κόκκινα δάνεια και το ασφαλιστικό τις τρεις μεγαλύτερες βόμβες στα θεμέλια της ελληνικής οικονομίας. Η κατάσταση αυτή έχει οδηγήσει τους διεθνείς πιστοληπτικούς οίκους –τα είπε και ο κ. </w:t>
      </w:r>
      <w:proofErr w:type="spellStart"/>
      <w:r>
        <w:rPr>
          <w:rFonts w:eastAsia="Times New Roman"/>
          <w:szCs w:val="24"/>
        </w:rPr>
        <w:t>Μπουκώρος</w:t>
      </w:r>
      <w:proofErr w:type="spellEnd"/>
      <w:r>
        <w:rPr>
          <w:rFonts w:eastAsia="Times New Roman"/>
          <w:szCs w:val="24"/>
        </w:rPr>
        <w:t>- να υποβαθμίζουν την αξιοπιστία της. Η τελευταία αξιολόγηση της ΔΕΗ από τη «</w:t>
      </w:r>
      <w:r>
        <w:rPr>
          <w:rFonts w:eastAsia="Times New Roman"/>
          <w:szCs w:val="24"/>
          <w:lang w:val="en-US"/>
        </w:rPr>
        <w:t>STANDARD</w:t>
      </w:r>
      <w:r>
        <w:rPr>
          <w:rFonts w:eastAsia="Times New Roman"/>
          <w:szCs w:val="24"/>
        </w:rPr>
        <w:t xml:space="preserve"> &amp; </w:t>
      </w:r>
      <w:r>
        <w:rPr>
          <w:rFonts w:eastAsia="Times New Roman"/>
          <w:szCs w:val="24"/>
          <w:lang w:val="en-US"/>
        </w:rPr>
        <w:t>POOR</w:t>
      </w:r>
      <w:r>
        <w:rPr>
          <w:rFonts w:eastAsia="Times New Roman"/>
          <w:szCs w:val="24"/>
        </w:rPr>
        <w:t>’</w:t>
      </w:r>
      <w:r>
        <w:rPr>
          <w:rFonts w:eastAsia="Times New Roman"/>
          <w:szCs w:val="24"/>
          <w:lang w:val="en-US"/>
        </w:rPr>
        <w:t>S</w:t>
      </w:r>
      <w:r>
        <w:rPr>
          <w:rFonts w:eastAsia="Times New Roman"/>
          <w:szCs w:val="24"/>
        </w:rPr>
        <w:t>» κατατάσσει την εταιρεία στην κατηγορία «</w:t>
      </w:r>
      <w:r>
        <w:rPr>
          <w:rFonts w:eastAsia="Times New Roman"/>
          <w:szCs w:val="24"/>
          <w:lang w:val="en-US"/>
        </w:rPr>
        <w:t>CCC</w:t>
      </w:r>
      <w:r>
        <w:rPr>
          <w:rFonts w:eastAsia="Times New Roman"/>
          <w:szCs w:val="24"/>
        </w:rPr>
        <w:t xml:space="preserve">-», μια ανάσα, δηλαδή, πριν από το </w:t>
      </w:r>
      <w:r>
        <w:rPr>
          <w:rFonts w:eastAsia="Times New Roman"/>
          <w:szCs w:val="24"/>
          <w:lang w:val="en-US"/>
        </w:rPr>
        <w:t>default</w:t>
      </w:r>
      <w:r>
        <w:rPr>
          <w:rFonts w:eastAsia="Times New Roman"/>
          <w:szCs w:val="24"/>
        </w:rPr>
        <w:t>, την οριστική παύση πληρωμών.</w:t>
      </w:r>
    </w:p>
    <w:p w14:paraId="7A4EE66F"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Κι, όμως, μόλις τον Απρίλιο του 2014 ο ίδιος οίκος, ο «</w:t>
      </w:r>
      <w:r>
        <w:rPr>
          <w:rFonts w:eastAsia="Times New Roman"/>
          <w:szCs w:val="24"/>
          <w:lang w:val="en-US"/>
        </w:rPr>
        <w:t>STANDARD</w:t>
      </w:r>
      <w:r>
        <w:rPr>
          <w:rFonts w:eastAsia="Times New Roman"/>
          <w:szCs w:val="24"/>
        </w:rPr>
        <w:t xml:space="preserve"> &amp; </w:t>
      </w:r>
      <w:r>
        <w:rPr>
          <w:rFonts w:eastAsia="Times New Roman"/>
          <w:szCs w:val="24"/>
          <w:lang w:val="en-US"/>
        </w:rPr>
        <w:t>POOR</w:t>
      </w:r>
      <w:r>
        <w:rPr>
          <w:rFonts w:eastAsia="Times New Roman"/>
          <w:szCs w:val="24"/>
        </w:rPr>
        <w:t>’</w:t>
      </w:r>
      <w:r>
        <w:rPr>
          <w:rFonts w:eastAsia="Times New Roman"/>
          <w:szCs w:val="24"/>
          <w:lang w:val="en-US"/>
        </w:rPr>
        <w:t>S</w:t>
      </w:r>
      <w:r>
        <w:rPr>
          <w:rFonts w:eastAsia="Times New Roman"/>
          <w:szCs w:val="24"/>
        </w:rPr>
        <w:t xml:space="preserve">», κατέτασσε τη ΔΕΗ στη βαθμίδα «Β», δημιουργώντας, δηλαδή, θετικές προσδοκίες για το μέλλον της εταιρείας και καλύτερους δανεισμούς, με αποτέλεσμα το 2014 η εταιρεία να βγει στις αγορές. Θυμηθείτε. Η ΔΕΗ </w:t>
      </w:r>
      <w:r>
        <w:rPr>
          <w:rFonts w:eastAsia="Times New Roman"/>
          <w:szCs w:val="24"/>
        </w:rPr>
        <w:lastRenderedPageBreak/>
        <w:t>ζήτησε τότε 500 εκατομμύρια ευρώ χρηματοδότηση. Της προσφέρθηκαν πάνω από 2 δισεκατομμύρια και τελικά δανείστηκε 700 εκατομμύρια, όπως είπε και ο προηγούμενος ομιλητής, χωρίς καμμία εξασφάλιση, πέραν της εταιρικής της αξιοπιστίας.</w:t>
      </w:r>
    </w:p>
    <w:p w14:paraId="7A4EE670"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Βεβαίως, η απογείωση της ΔΕΗ το 2014 ήταν και αποτέλεσμα του γενικότερου θετικού κλίματος, που διαμορφώθηκε για την οικονομία της χώρας εκείνη τη χρονιά με τη βελτίωση σημαντικών χρηματοοικονομικών δεικτών και με την ανάληψη μεταρρυθμιστικών πρωτοβουλιών.</w:t>
      </w:r>
    </w:p>
    <w:p w14:paraId="7A4EE671"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Η Κυβέρνηση ΣΥΡΙΖΑ - ΑΝΕΛ είναι απόλυτα υπεύθυνη για την κατάντια της εταιρείας. </w:t>
      </w:r>
    </w:p>
    <w:p w14:paraId="7A4EE672"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Ας δούμε, όμως, αναλυτικά τα μεγάλα αγκάθια στα αποτελέσματα της ΔΕΗ: Το πρώτο αγκάθι είναι η μη πληρωμή λογαριασμών από πολλά νοικοκυριά και επιχειρήσεις χωρίς η Κυβέρνηση να μπορεί να οδηγήσει τους κακοπληρωτές στο να καταβάλλουν τις πληρωμές τους. Δεύτερο αγκάθι είναι ο ειδικός λογαριασμός των ΑΤΕ, τα χρήματα, δηλαδή, που πρέπει να δίνει η ΔΕΗ και όλοι οι ηλεκτροπαραγωγοί σε έναν ειδικό λογαριασμό, από τον οποίον πληρώνονται οι ανανεώσιμες πηγές ενέργειας, κυρίως αιολικά και </w:t>
      </w:r>
      <w:proofErr w:type="spellStart"/>
      <w:r>
        <w:rPr>
          <w:rFonts w:eastAsia="Times New Roman"/>
          <w:szCs w:val="24"/>
        </w:rPr>
        <w:t>φωτοβολταϊκά</w:t>
      </w:r>
      <w:proofErr w:type="spellEnd"/>
      <w:r>
        <w:rPr>
          <w:rFonts w:eastAsia="Times New Roman"/>
          <w:szCs w:val="24"/>
        </w:rPr>
        <w:t>. Το τρίτο αγκάθι είναι η ΝΟΜΕ. Πρόκειται για τις δημοπρασίες ρεύματος.</w:t>
      </w:r>
    </w:p>
    <w:p w14:paraId="7A4EE673" w14:textId="77777777" w:rsidR="00A259AD" w:rsidRDefault="00A062A5">
      <w:pPr>
        <w:tabs>
          <w:tab w:val="left" w:pos="2940"/>
        </w:tabs>
        <w:spacing w:line="600" w:lineRule="auto"/>
        <w:ind w:firstLine="720"/>
        <w:jc w:val="both"/>
        <w:rPr>
          <w:rFonts w:eastAsia="Times New Roman"/>
          <w:color w:val="000000" w:themeColor="text1"/>
          <w:szCs w:val="24"/>
        </w:rPr>
      </w:pPr>
      <w:r w:rsidRPr="00C9454E">
        <w:rPr>
          <w:rFonts w:eastAsia="Times New Roman"/>
          <w:color w:val="000000" w:themeColor="text1"/>
          <w:szCs w:val="24"/>
        </w:rPr>
        <w:t>Είναι παράδοξη, λοιπόν, αυτή μέθοδος που χρησιμοποιεί η Κυβέρνηση και η διοίκηση της ΔΕΗ για να πουλάει ενέργεια κάτω του κόστους σε άλλους ηλεκτροπαραγωγούς, γιατί συνεχίζει να κατέχει μερίδιο μεγαλύτερο από το 51% της αγοράς, ενώ η ευρωπαϊκή νομοθεσία λέει ότι αυτό απαγορεύεται.</w:t>
      </w:r>
    </w:p>
    <w:p w14:paraId="7A4EE674" w14:textId="77777777" w:rsidR="00A259AD" w:rsidRDefault="00A062A5">
      <w:pPr>
        <w:tabs>
          <w:tab w:val="left" w:pos="2940"/>
        </w:tabs>
        <w:spacing w:line="600" w:lineRule="auto"/>
        <w:ind w:firstLine="720"/>
        <w:jc w:val="both"/>
        <w:rPr>
          <w:rFonts w:eastAsia="Times New Roman"/>
          <w:szCs w:val="24"/>
        </w:rPr>
      </w:pPr>
      <w:r w:rsidRPr="00C633B9">
        <w:rPr>
          <w:rFonts w:eastAsia="Times New Roman"/>
          <w:szCs w:val="24"/>
        </w:rPr>
        <w:lastRenderedPageBreak/>
        <w:t xml:space="preserve">Αν, όμως, ένα τμήμα της ΔΕΗ είχε ιδιωτικοποιηθεί όπως εμείς προτείναμε το 2014 με τη «μικρή» ΔΕΗ, τότε το κομμάτι που θα είχε μείνει σε δημόσιο έλεγχο, αφ’ ενός θα ήταν αρκετό για να ρυθμίζεται η αγορά και αφ’ ετέρου δεν θα είχε φορτωθεί η ΔΕΗ και οι φορολογούμενοι, δεδομένου ότι μέσω του </w:t>
      </w:r>
      <w:r>
        <w:rPr>
          <w:rFonts w:eastAsia="Times New Roman"/>
          <w:szCs w:val="24"/>
        </w:rPr>
        <w:t>κράτους είναι οι μέτοχοι του 51% της ΔΕΗ, το κόστος των ΝΟΜΕ.</w:t>
      </w:r>
    </w:p>
    <w:p w14:paraId="7A4EE675"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Να προσθέσω και κάτι άλλο εδώ. Έχει γίνει πολύς λόγος για την εκμετάλλευση του ορυκτού πλούτου και πόσα πληρώνει η «</w:t>
      </w:r>
      <w:r>
        <w:rPr>
          <w:rFonts w:eastAsia="Times New Roman"/>
          <w:szCs w:val="24"/>
          <w:lang w:val="en-US"/>
        </w:rPr>
        <w:t>ELDORADO</w:t>
      </w:r>
      <w:r>
        <w:rPr>
          <w:rFonts w:eastAsia="Times New Roman"/>
          <w:szCs w:val="24"/>
        </w:rPr>
        <w:t>», μια ιδιωτική εταιρεία, για τον χρυσό που μας παίρνει. Ε, λοιπόν, η ΔΕΗ που το 49% των μετόχων της είναι ιδιώτες, δεν πληρώνει τίποτα για τον λιγνίτη που εξορύσσει. Αν υπολογιστεί και αυτό στο κόστος της επιχείρησης, είναι ορατός πλέον ο κίνδυνος να οδηγήσετε την οικονομία σε καταστροφή όχι από τα μνημόνια ή από τα «κόκκινα» δάνεια, αλλά από έλλειψη ηλεκτρικής ενέργειας.</w:t>
      </w:r>
    </w:p>
    <w:p w14:paraId="7A4EE676"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Τέλος θα ήθελα και τη θέση σας, κύριε Υπουργέ. Όπως ξέρετε, υπάρχει μια μικρή -οφείλω να το πω- ομάδα εργαζομένων, η οποία εδώ και δυόμισι-τρία χρόνια δεν εργάζεται αλλά πληρώνεται. Είναι άνθρωποι οι οποίοι εργάζονται κανονικά σε μονάδες, οι οποίες έχουν κλείσει εδώ δυόμισι, σχεδόν τρία χρόνια και οι οποίοι ακόμα και σήμερα διεκδικούν το δικαίωμα να πληρώνονται χωρίς να εργάζονται. Η κ. </w:t>
      </w:r>
      <w:proofErr w:type="spellStart"/>
      <w:r>
        <w:rPr>
          <w:rFonts w:eastAsia="Times New Roman"/>
          <w:szCs w:val="24"/>
        </w:rPr>
        <w:t>Αχτσιόγλου</w:t>
      </w:r>
      <w:proofErr w:type="spellEnd"/>
      <w:r>
        <w:rPr>
          <w:rFonts w:eastAsia="Times New Roman"/>
          <w:szCs w:val="24"/>
        </w:rPr>
        <w:t xml:space="preserve"> πήρε θέση. Θα ήθελα να πάρετε κι εσείς μια θέση. </w:t>
      </w:r>
    </w:p>
    <w:p w14:paraId="7A4EE677"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Όλα τα παραπάνω αποδεικνύουν ότι η Κυβέρνηση ΣΥΡΙΖΑ - ΑΝΕΛ δεν έχει κανένα σχέδιο όχι μόνο για την ανάπτυξη αλλά ακόμα και για τη διάσωση της εταιρείας. Όμως μέχρι να φύγετε, που θα γίνει αργά ή γρήγορα –ελπίζουμε γρήγορα- θα θέλαμε να ξέρουμε, αν υπάρχει, πραγματικά, κάποιο σχέδιο από την πλευρά σας έστω και για τη διάσωση της εταιρείας.</w:t>
      </w:r>
    </w:p>
    <w:p w14:paraId="7A4EE678"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lastRenderedPageBreak/>
        <w:t>Σας ευχαριστώ.</w:t>
      </w:r>
    </w:p>
    <w:p w14:paraId="7A4EE679" w14:textId="77777777" w:rsidR="00A259AD" w:rsidRDefault="00A062A5">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A4EE67A" w14:textId="77777777" w:rsidR="00A259AD" w:rsidRDefault="00A062A5">
      <w:pPr>
        <w:tabs>
          <w:tab w:val="left" w:pos="2940"/>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Φωτήλα.</w:t>
      </w:r>
    </w:p>
    <w:p w14:paraId="7A4EE67B"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Κύριε Υπουργέ, έχετε την τιμητική σας σήμερα. Αρκετά θέματα έχουν εγερθεί. </w:t>
      </w:r>
    </w:p>
    <w:p w14:paraId="7A4EE67C" w14:textId="77777777" w:rsidR="00A259AD" w:rsidRDefault="00A062A5">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Σας ευχαριστώ πολύ για την ερώτηση. </w:t>
      </w:r>
    </w:p>
    <w:p w14:paraId="7A4EE67D" w14:textId="77777777" w:rsidR="00A259AD" w:rsidRDefault="00A062A5">
      <w:pPr>
        <w:spacing w:after="0" w:line="600" w:lineRule="auto"/>
        <w:ind w:firstLine="720"/>
        <w:jc w:val="both"/>
        <w:rPr>
          <w:rFonts w:eastAsia="Times New Roman"/>
          <w:szCs w:val="24"/>
        </w:rPr>
      </w:pPr>
      <w:r>
        <w:rPr>
          <w:rFonts w:eastAsia="Times New Roman"/>
          <w:szCs w:val="24"/>
        </w:rPr>
        <w:t xml:space="preserve">Άκουσα επίμονα τη Νέα Δημοκρατία. Θα τους παρακαλούσα στη δευτερολογία, να μας πουν τη θέση της Νέας Δημοκρατίας για τη ΔΕΗ, να την ξέρουμε και να την καταλάβουμε κι εμείς. </w:t>
      </w:r>
    </w:p>
    <w:p w14:paraId="7A4EE67E" w14:textId="77777777" w:rsidR="00A259AD" w:rsidRDefault="00A062A5">
      <w:pPr>
        <w:spacing w:after="0" w:line="600" w:lineRule="auto"/>
        <w:ind w:firstLine="720"/>
        <w:jc w:val="both"/>
        <w:rPr>
          <w:rFonts w:eastAsia="Times New Roman"/>
          <w:szCs w:val="24"/>
        </w:rPr>
      </w:pPr>
      <w:r>
        <w:rPr>
          <w:rFonts w:eastAsia="Times New Roman"/>
          <w:szCs w:val="24"/>
        </w:rPr>
        <w:t xml:space="preserve">Γιατί άκουσα πάρα πολλά στοιχεία για την καταστροφή που φέραμε στη ΔΕΗ –θα απαντήσω σε αυτό- αλλά δεν άκουσα κανέναν να θίγει τη θέση της Νέας Δημοκρατίας για τη ΔΕΗ. </w:t>
      </w:r>
    </w:p>
    <w:p w14:paraId="7A4EE67F" w14:textId="77777777" w:rsidR="00A259AD" w:rsidRDefault="00A062A5">
      <w:pPr>
        <w:spacing w:after="0" w:line="600" w:lineRule="auto"/>
        <w:ind w:firstLine="720"/>
        <w:jc w:val="both"/>
        <w:rPr>
          <w:rFonts w:eastAsia="Times New Roman"/>
          <w:szCs w:val="24"/>
        </w:rPr>
      </w:pPr>
      <w:r>
        <w:rPr>
          <w:rFonts w:eastAsia="Times New Roman"/>
          <w:szCs w:val="24"/>
        </w:rPr>
        <w:t>Να σας θυμίσω; Πλήρης ιδιωτικοποίηση του ΑΔΜΗΕ, πώληση του 17% της ΔΕΗ, απελευθέρωση της αγοράς ενέργειας, όπως είχε επιχειρήσει η Νέα Δημοκρατία, κατά την περίοδο των περίφημων εταιρειών «</w:t>
      </w:r>
      <w:r>
        <w:rPr>
          <w:rFonts w:eastAsia="Times New Roman"/>
          <w:szCs w:val="24"/>
          <w:lang w:val="en-US"/>
        </w:rPr>
        <w:t>ENERGA</w:t>
      </w:r>
      <w:r>
        <w:rPr>
          <w:rFonts w:eastAsia="Times New Roman"/>
          <w:szCs w:val="24"/>
        </w:rPr>
        <w:t>» και «</w:t>
      </w:r>
      <w:r>
        <w:rPr>
          <w:rFonts w:eastAsia="Times New Roman"/>
          <w:szCs w:val="24"/>
          <w:lang w:val="en-US"/>
        </w:rPr>
        <w:t>HELLAS</w:t>
      </w:r>
      <w:r>
        <w:rPr>
          <w:rFonts w:eastAsia="Times New Roman"/>
          <w:szCs w:val="24"/>
        </w:rPr>
        <w:t xml:space="preserve"> </w:t>
      </w:r>
      <w:r>
        <w:rPr>
          <w:rFonts w:eastAsia="Times New Roman"/>
          <w:szCs w:val="24"/>
          <w:lang w:val="en-US"/>
        </w:rPr>
        <w:t>POWER</w:t>
      </w:r>
      <w:r>
        <w:rPr>
          <w:rFonts w:eastAsia="Times New Roman"/>
          <w:szCs w:val="24"/>
        </w:rPr>
        <w:t xml:space="preserve">». Αυτή ήταν η πρώτη απελευθέρωση που κάνατε! </w:t>
      </w:r>
    </w:p>
    <w:p w14:paraId="7A4EE680" w14:textId="77777777" w:rsidR="00A259AD" w:rsidRDefault="00A062A5">
      <w:pPr>
        <w:spacing w:after="0" w:line="600" w:lineRule="auto"/>
        <w:ind w:firstLine="720"/>
        <w:jc w:val="both"/>
        <w:rPr>
          <w:rFonts w:eastAsia="Times New Roman"/>
          <w:szCs w:val="24"/>
        </w:rPr>
      </w:pPr>
      <w:r>
        <w:rPr>
          <w:rFonts w:eastAsia="Times New Roman"/>
          <w:szCs w:val="24"/>
        </w:rPr>
        <w:t xml:space="preserve">Κύριε Χατζηδάκη, είχατε ανησυχήσει τότε, εάν το μερίδιο της αγοράς το έδινε δωρεάν η ΔΕΗ ή όχι; </w:t>
      </w:r>
    </w:p>
    <w:p w14:paraId="7A4EE681" w14:textId="77777777" w:rsidR="00A259AD" w:rsidRDefault="00A062A5">
      <w:pPr>
        <w:spacing w:after="0"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Υπερασπίζεστε, δηλαδή, αυτό το έγκλημα που κάνατε;</w:t>
      </w:r>
    </w:p>
    <w:p w14:paraId="7A4EE682" w14:textId="77777777" w:rsidR="00A259AD" w:rsidRDefault="00A062A5">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 xml:space="preserve">Εάν είχατε ανησυχήσει τόσο πολύ, λοιπόν, θα είχατε ρυθμίσει στην απελευθέρωση της αγοράς του μεριδίου της ΔΕΗ που </w:t>
      </w:r>
      <w:r>
        <w:rPr>
          <w:rFonts w:eastAsia="Times New Roman"/>
          <w:szCs w:val="24"/>
        </w:rPr>
        <w:lastRenderedPageBreak/>
        <w:t xml:space="preserve">έπαιρναν οι καταπληκτικές αυτές εταιρείες, θα είχατε βρει και το ρυθμιστικό πλαίσιο, για να προστατέψετε το δημόσιο συμφέρον. </w:t>
      </w:r>
    </w:p>
    <w:p w14:paraId="7A4EE683" w14:textId="77777777" w:rsidR="00A259AD" w:rsidRDefault="00A062A5">
      <w:pPr>
        <w:spacing w:after="0" w:line="600" w:lineRule="auto"/>
        <w:ind w:firstLine="720"/>
        <w:jc w:val="both"/>
        <w:rPr>
          <w:rFonts w:eastAsia="Times New Roman"/>
          <w:szCs w:val="24"/>
        </w:rPr>
      </w:pPr>
      <w:r>
        <w:rPr>
          <w:rFonts w:eastAsia="Times New Roman"/>
          <w:szCs w:val="24"/>
        </w:rPr>
        <w:t xml:space="preserve">Διότι εάν αγωνιάτε, εάν μειώθηκαν τα κέρδη της ΔΕΗ φέτος κατά 120 εκατομμύρια, σας θυμίζω ότι αυτό είναι ένα «φέσι» που πληρώνουμε ακόμα, 300 εκατομμύρια, και το πληρώνουμε και φέτος. </w:t>
      </w:r>
    </w:p>
    <w:p w14:paraId="7A4EE684" w14:textId="77777777" w:rsidR="00A259AD" w:rsidRDefault="00A062A5">
      <w:pPr>
        <w:spacing w:after="0" w:line="600" w:lineRule="auto"/>
        <w:ind w:firstLine="720"/>
        <w:jc w:val="both"/>
        <w:rPr>
          <w:rFonts w:eastAsia="Times New Roman"/>
          <w:szCs w:val="24"/>
        </w:rPr>
      </w:pPr>
      <w:r>
        <w:rPr>
          <w:rFonts w:eastAsia="Times New Roman"/>
          <w:szCs w:val="24"/>
        </w:rPr>
        <w:t xml:space="preserve">Άρα ας επανέλθουμε στα βασικά θέματα. Τι ήταν ή «μικρή» ΔΕΗ, για να το ξεκαθαρίσουμε; Γιατί αυτό που παρουσιάζετε ότι ήταν η «μικρή» ΔΕΗ, δεν αντιστοιχεί στην πραγματικότητα. Γι’ αυτό και επιτρέψτε μου να διαβάσω το δεύτερο μνημόνιο, για να καταλάβουμε τι είναι η «μικρή» ΔΕΗ και εάν τα ΝΟΜΕ ήταν σε αντικατάσταση της «μικρής» ΔΕΗ ή ήταν «μικρή» ΔΕΗ και ΝΟΜΕ. </w:t>
      </w:r>
    </w:p>
    <w:p w14:paraId="7A4EE685" w14:textId="77777777" w:rsidR="00A259AD" w:rsidRDefault="00A062A5">
      <w:pPr>
        <w:spacing w:after="0" w:line="600" w:lineRule="auto"/>
        <w:ind w:firstLine="720"/>
        <w:jc w:val="both"/>
        <w:rPr>
          <w:rFonts w:eastAsia="Times New Roman"/>
          <w:szCs w:val="24"/>
        </w:rPr>
      </w:pPr>
      <w:r>
        <w:rPr>
          <w:rFonts w:eastAsia="Times New Roman"/>
          <w:szCs w:val="24"/>
        </w:rPr>
        <w:t>Διαβάζω, λοιπόν, το δεύτερο μνημόνιο της κυβέρνησής σας, το οποίο λέει: «</w:t>
      </w:r>
      <w:r>
        <w:rPr>
          <w:rFonts w:eastAsia="Times New Roman"/>
          <w:szCs w:val="24"/>
          <w:lang w:val="en-US"/>
        </w:rPr>
        <w:t>The</w:t>
      </w:r>
      <w:r>
        <w:rPr>
          <w:rFonts w:eastAsia="Times New Roman"/>
          <w:szCs w:val="24"/>
        </w:rPr>
        <w:t xml:space="preserve"> </w:t>
      </w:r>
      <w:r>
        <w:rPr>
          <w:rFonts w:eastAsia="Times New Roman"/>
          <w:szCs w:val="24"/>
          <w:lang w:val="en-US"/>
        </w:rPr>
        <w:t>adoption</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legislation</w:t>
      </w:r>
      <w:r>
        <w:rPr>
          <w:rFonts w:eastAsia="Times New Roman"/>
          <w:szCs w:val="24"/>
        </w:rPr>
        <w:t xml:space="preserve"> </w:t>
      </w:r>
      <w:r>
        <w:rPr>
          <w:rFonts w:eastAsia="Times New Roman"/>
          <w:szCs w:val="24"/>
          <w:lang w:val="en-US"/>
        </w:rPr>
        <w:t>for</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privatization</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part</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PPC</w:t>
      </w:r>
      <w:r>
        <w:rPr>
          <w:rFonts w:eastAsia="Times New Roman"/>
          <w:szCs w:val="24"/>
        </w:rPr>
        <w:t xml:space="preserve"> </w:t>
      </w:r>
      <w:r>
        <w:rPr>
          <w:rFonts w:eastAsia="Times New Roman"/>
          <w:szCs w:val="24"/>
          <w:lang w:val="en-US"/>
        </w:rPr>
        <w:t>capacity</w:t>
      </w:r>
      <w:r>
        <w:rPr>
          <w:rFonts w:eastAsia="Times New Roman"/>
          <w:szCs w:val="24"/>
        </w:rPr>
        <w:t xml:space="preserve"> (“</w:t>
      </w:r>
      <w:r>
        <w:rPr>
          <w:rFonts w:eastAsia="Times New Roman"/>
          <w:szCs w:val="24"/>
          <w:lang w:val="en-US"/>
        </w:rPr>
        <w:t>Small</w:t>
      </w:r>
      <w:r>
        <w:rPr>
          <w:rFonts w:eastAsia="Times New Roman"/>
          <w:szCs w:val="24"/>
        </w:rPr>
        <w:t xml:space="preserve"> </w:t>
      </w:r>
      <w:r>
        <w:rPr>
          <w:rFonts w:eastAsia="Times New Roman"/>
          <w:szCs w:val="24"/>
          <w:lang w:val="en-US"/>
        </w:rPr>
        <w:t>PPC</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introduction</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NOME</w:t>
      </w:r>
      <w:r>
        <w:rPr>
          <w:rFonts w:eastAsia="Times New Roman"/>
          <w:szCs w:val="24"/>
        </w:rPr>
        <w:t>-</w:t>
      </w:r>
      <w:r>
        <w:rPr>
          <w:rFonts w:eastAsia="Times New Roman"/>
          <w:szCs w:val="24"/>
          <w:lang w:val="en-US"/>
        </w:rPr>
        <w:t>type</w:t>
      </w:r>
      <w:r>
        <w:rPr>
          <w:rFonts w:eastAsia="Times New Roman"/>
          <w:szCs w:val="24"/>
        </w:rPr>
        <w:t xml:space="preserve"> </w:t>
      </w:r>
      <w:r>
        <w:rPr>
          <w:rFonts w:eastAsia="Times New Roman"/>
          <w:szCs w:val="24"/>
          <w:lang w:val="en-US"/>
        </w:rPr>
        <w:t>auctions</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part</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incumbent</w:t>
      </w:r>
      <w:r>
        <w:rPr>
          <w:rFonts w:eastAsia="Times New Roman"/>
          <w:szCs w:val="24"/>
        </w:rPr>
        <w:t xml:space="preserve"> </w:t>
      </w:r>
      <w:r>
        <w:rPr>
          <w:rFonts w:eastAsia="Times New Roman"/>
          <w:szCs w:val="24"/>
          <w:lang w:val="en-US"/>
        </w:rPr>
        <w:t>PPC</w:t>
      </w:r>
      <w:r>
        <w:rPr>
          <w:rFonts w:eastAsia="Times New Roman"/>
          <w:szCs w:val="24"/>
        </w:rPr>
        <w:t xml:space="preserve"> (</w:t>
      </w:r>
      <w:r>
        <w:rPr>
          <w:rFonts w:eastAsia="Times New Roman"/>
          <w:szCs w:val="24"/>
          <w:lang w:val="en-US"/>
        </w:rPr>
        <w:t>Public</w:t>
      </w:r>
      <w:r>
        <w:rPr>
          <w:rFonts w:eastAsia="Times New Roman"/>
          <w:szCs w:val="24"/>
        </w:rPr>
        <w:t xml:space="preserve"> </w:t>
      </w:r>
      <w:r>
        <w:rPr>
          <w:rFonts w:eastAsia="Times New Roman"/>
          <w:szCs w:val="24"/>
          <w:lang w:val="en-US"/>
        </w:rPr>
        <w:t>Power</w:t>
      </w:r>
      <w:r>
        <w:rPr>
          <w:rFonts w:eastAsia="Times New Roman"/>
          <w:szCs w:val="24"/>
        </w:rPr>
        <w:t xml:space="preserve"> </w:t>
      </w:r>
      <w:r>
        <w:rPr>
          <w:rFonts w:eastAsia="Times New Roman"/>
          <w:szCs w:val="24"/>
          <w:lang w:val="en-US"/>
        </w:rPr>
        <w:t>Corporation</w:t>
      </w:r>
      <w:r>
        <w:rPr>
          <w:rFonts w:eastAsia="Times New Roman"/>
          <w:szCs w:val="24"/>
        </w:rPr>
        <w:t xml:space="preserve">) </w:t>
      </w:r>
      <w:r>
        <w:rPr>
          <w:rFonts w:eastAsia="Times New Roman"/>
          <w:szCs w:val="24"/>
          <w:lang w:val="en-US"/>
        </w:rPr>
        <w:t>baseload</w:t>
      </w:r>
      <w:r>
        <w:rPr>
          <w:rFonts w:eastAsia="Times New Roman"/>
          <w:szCs w:val="24"/>
        </w:rPr>
        <w:t xml:space="preserve"> </w:t>
      </w:r>
      <w:r>
        <w:rPr>
          <w:rFonts w:eastAsia="Times New Roman"/>
          <w:szCs w:val="24"/>
          <w:lang w:val="en-US"/>
        </w:rPr>
        <w:t>capacity</w:t>
      </w:r>
      <w:r>
        <w:rPr>
          <w:rFonts w:eastAsia="Times New Roman"/>
          <w:szCs w:val="24"/>
        </w:rPr>
        <w:t xml:space="preserve">» και άλλα τρία τέσσερα μέτρα ανάμεσα στα οποία και το θέμα της τιμής της ενέργειας, που θεωρούσαν τότε και θεωρούν ότι έπρεπε με κάποιον τρόπο να αυξηθεί, προκειμένου να ενσωματώνει το πλήρες κόστος. </w:t>
      </w:r>
    </w:p>
    <w:p w14:paraId="7A4EE686" w14:textId="77777777" w:rsidR="00A259AD" w:rsidRDefault="00A062A5">
      <w:pPr>
        <w:spacing w:after="0" w:line="600" w:lineRule="auto"/>
        <w:ind w:firstLine="720"/>
        <w:jc w:val="both"/>
        <w:rPr>
          <w:rFonts w:eastAsia="Times New Roman"/>
          <w:szCs w:val="24"/>
        </w:rPr>
      </w:pPr>
      <w:r>
        <w:rPr>
          <w:rFonts w:eastAsia="Times New Roman"/>
          <w:szCs w:val="24"/>
        </w:rPr>
        <w:t xml:space="preserve">Συνεπώς η «μικρή» ΔΕΗ περιελάβανε το 30% οριζόντια –το υπογραμμίζω αυτό- της παρουσίας της ΔΕΗ στην παραγωγή, στη λιανική και στην κατανάλωση –είχε και κομμάτι το 30% της λιανικής- και επιπρόσθετα μέτρα ΝΟΜΕ. </w:t>
      </w:r>
    </w:p>
    <w:p w14:paraId="7A4EE687" w14:textId="77777777" w:rsidR="00A259AD" w:rsidRDefault="00A062A5">
      <w:pPr>
        <w:spacing w:after="0" w:line="600" w:lineRule="auto"/>
        <w:ind w:firstLine="720"/>
        <w:jc w:val="both"/>
        <w:rPr>
          <w:rFonts w:eastAsia="Times New Roman"/>
          <w:szCs w:val="24"/>
        </w:rPr>
      </w:pPr>
      <w:r>
        <w:rPr>
          <w:rFonts w:eastAsia="Times New Roman"/>
          <w:szCs w:val="24"/>
        </w:rPr>
        <w:t xml:space="preserve">Άρα η ιδέα σας ότι η «μικρή» ΔΕΗ ήταν μεταφορά μόνο του 30% της παραγωγικής δυναμικότητας της ΔΕΗ και τίποτα άλλο, είναι παραπλανητική. </w:t>
      </w:r>
    </w:p>
    <w:p w14:paraId="7A4EE688" w14:textId="77777777" w:rsidR="00A259AD" w:rsidRDefault="00A062A5">
      <w:pPr>
        <w:spacing w:after="0" w:line="600" w:lineRule="auto"/>
        <w:ind w:firstLine="720"/>
        <w:jc w:val="both"/>
        <w:rPr>
          <w:rFonts w:eastAsia="Times New Roman"/>
          <w:szCs w:val="24"/>
        </w:rPr>
      </w:pPr>
      <w:r>
        <w:rPr>
          <w:rFonts w:eastAsia="Times New Roman"/>
          <w:szCs w:val="24"/>
        </w:rPr>
        <w:lastRenderedPageBreak/>
        <w:t xml:space="preserve">Ας πάμε τώρα στη συζήτηση σε σχέση με τα πραγματικά δεδομένα. Αυτό ήταν το σχέδιο που υπήρχε, το οποίο ξεπερνούσε κατά πολύ το 30%. Άρα τα κροκοδείλια δάκρυα που χύνετε για το μερίδιο της ΔΕΗ στη λιανική αγορά, αυτό το φοβερό που κατεβαίνει από το 90% στο 50%, μάλλον θα πρέπει να συμφωνήσετε μαζί μου ότι ήταν μία αναπόδραστη εξέλιξη, την οποία η χώρα δεν θα μπορούσε να την αποφύγει. Δεν μπορεί να έχει επιχείρηση με 90% στη λιανική, η αγορά ενέργειας θα απελευθερωθεί και θα ολοκληρωθεί η απελευθέρωσή της μέσα στο 2018, όπως ξέρετε με την εισαγωγή του </w:t>
      </w:r>
      <w:r>
        <w:rPr>
          <w:rFonts w:eastAsia="Times New Roman"/>
          <w:szCs w:val="24"/>
          <w:lang w:val="en-US"/>
        </w:rPr>
        <w:t>target</w:t>
      </w:r>
      <w:r>
        <w:rPr>
          <w:rFonts w:eastAsia="Times New Roman"/>
          <w:szCs w:val="24"/>
        </w:rPr>
        <w:t xml:space="preserve"> </w:t>
      </w:r>
      <w:r>
        <w:rPr>
          <w:rFonts w:eastAsia="Times New Roman"/>
          <w:szCs w:val="24"/>
          <w:lang w:val="en-US"/>
        </w:rPr>
        <w:t>model</w:t>
      </w:r>
      <w:r>
        <w:rPr>
          <w:rFonts w:eastAsia="Times New Roman"/>
          <w:szCs w:val="24"/>
        </w:rPr>
        <w:t xml:space="preserve"> και πολλά άλλα πράγματα. </w:t>
      </w:r>
    </w:p>
    <w:p w14:paraId="7A4EE689" w14:textId="77777777" w:rsidR="00A259AD" w:rsidRDefault="00A062A5">
      <w:pPr>
        <w:spacing w:after="0" w:line="600" w:lineRule="auto"/>
        <w:ind w:firstLine="720"/>
        <w:jc w:val="both"/>
        <w:rPr>
          <w:rFonts w:eastAsia="Times New Roman"/>
          <w:szCs w:val="24"/>
        </w:rPr>
      </w:pPr>
      <w:r>
        <w:rPr>
          <w:rFonts w:eastAsia="Times New Roman"/>
          <w:szCs w:val="24"/>
        </w:rPr>
        <w:t xml:space="preserve">Άρα το θέμα του μεριδίου στη λιανική είναι ως γνωστόν ένα ανοιχτό θέμα, το οποίο θα γίνει με διάφορους τρόπους, γιατί είναι αναπόδραστο. </w:t>
      </w:r>
    </w:p>
    <w:p w14:paraId="7A4EE68A" w14:textId="77777777" w:rsidR="00A259AD" w:rsidRDefault="00A062A5">
      <w:pPr>
        <w:spacing w:after="0" w:line="600" w:lineRule="auto"/>
        <w:ind w:firstLine="720"/>
        <w:jc w:val="both"/>
        <w:rPr>
          <w:rFonts w:eastAsia="Times New Roman"/>
          <w:szCs w:val="24"/>
        </w:rPr>
      </w:pPr>
      <w:r>
        <w:rPr>
          <w:rFonts w:eastAsia="Times New Roman"/>
          <w:szCs w:val="24"/>
        </w:rPr>
        <w:t xml:space="preserve">Ας υπενθυμίσω και ας ξεκαθαρίσω στην αρχική μου τοποθέτηση, ποιος είναι ο ρόλος της ΔΕΗ στο ενεργειακό σύστημα. Η ΔΕΗ σήμερα παράγει το 50% της ενέργειας στη χώρα. Το άλλο 50% το παράγουν ιδιώτες, ΑΠΕ, φυσικό αέριο και εισαγωγές. </w:t>
      </w:r>
    </w:p>
    <w:p w14:paraId="7A4EE68B" w14:textId="77777777" w:rsidR="00A259AD" w:rsidRDefault="00A062A5">
      <w:pPr>
        <w:spacing w:after="0" w:line="600" w:lineRule="auto"/>
        <w:ind w:firstLine="720"/>
        <w:jc w:val="both"/>
        <w:rPr>
          <w:rFonts w:eastAsia="Times New Roman"/>
          <w:szCs w:val="24"/>
        </w:rPr>
      </w:pPr>
      <w:r>
        <w:rPr>
          <w:rFonts w:eastAsia="Times New Roman"/>
          <w:szCs w:val="24"/>
        </w:rPr>
        <w:t xml:space="preserve">Η παραγωγή του 50% που γίνεται κατά κύριο λόγο από λιγνίτη και νερό και μικρές μονάδες φυσικού αερίου που έχει η ΔΕΗ, αντιμετώπιζε ως χώρα και όχι ως ΔΕΗ μία καταστατική συνθήκη, η οποία ολοκληρώθηκε με την απόφαση του Ευρωπαϊκού Δικαστηρίου, πριν από λίγο καιρό. </w:t>
      </w:r>
    </w:p>
    <w:p w14:paraId="7A4EE68C" w14:textId="77777777" w:rsidR="00A259AD" w:rsidRDefault="00A062A5">
      <w:pPr>
        <w:spacing w:after="0" w:line="600" w:lineRule="auto"/>
        <w:ind w:firstLine="720"/>
        <w:jc w:val="both"/>
        <w:rPr>
          <w:rFonts w:eastAsia="Times New Roman" w:cs="Times New Roman"/>
          <w:szCs w:val="24"/>
        </w:rPr>
      </w:pPr>
      <w:r>
        <w:rPr>
          <w:rFonts w:eastAsia="Times New Roman"/>
          <w:szCs w:val="24"/>
        </w:rPr>
        <w:t xml:space="preserve">Η απόφαση του Ευρωπαϊκού Δικαστηρίου καταδικάζει τη χώρα και όχι τη ΔΕΗ και λέει κάτι πολύ απλό: </w:t>
      </w:r>
    </w:p>
    <w:p w14:paraId="7A4EE68D"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μονοπωλιακή θέση που έχει η ΔΕΗ στη </w:t>
      </w:r>
      <w:proofErr w:type="spellStart"/>
      <w:r>
        <w:rPr>
          <w:rFonts w:eastAsia="Times New Roman" w:cs="Times New Roman"/>
          <w:szCs w:val="24"/>
        </w:rPr>
        <w:t>λιγνιτική</w:t>
      </w:r>
      <w:proofErr w:type="spellEnd"/>
      <w:r>
        <w:rPr>
          <w:rFonts w:eastAsia="Times New Roman" w:cs="Times New Roman"/>
          <w:szCs w:val="24"/>
        </w:rPr>
        <w:t xml:space="preserve"> παραγωγή, πρέπει να σταματήσει. Άρα από τούδε και εφεξής ό,τι </w:t>
      </w:r>
      <w:proofErr w:type="spellStart"/>
      <w:r>
        <w:rPr>
          <w:rFonts w:eastAsia="Times New Roman" w:cs="Times New Roman"/>
          <w:szCs w:val="24"/>
        </w:rPr>
        <w:t>λιγνιτικά</w:t>
      </w:r>
      <w:proofErr w:type="spellEnd"/>
      <w:r>
        <w:rPr>
          <w:rFonts w:eastAsia="Times New Roman" w:cs="Times New Roman"/>
          <w:szCs w:val="24"/>
        </w:rPr>
        <w:t xml:space="preserve"> πεδία ανοίγετε, θα τα δίνετε σε ιδιώτες. Εφόσον, όμως, δεν πρόκειται να </w:t>
      </w:r>
      <w:r>
        <w:rPr>
          <w:rFonts w:eastAsia="Times New Roman" w:cs="Times New Roman"/>
          <w:szCs w:val="24"/>
        </w:rPr>
        <w:lastRenderedPageBreak/>
        <w:t xml:space="preserve">ανοίξουν νέα </w:t>
      </w:r>
      <w:proofErr w:type="spellStart"/>
      <w:r>
        <w:rPr>
          <w:rFonts w:eastAsia="Times New Roman" w:cs="Times New Roman"/>
          <w:szCs w:val="24"/>
        </w:rPr>
        <w:t>λιγνιτικά</w:t>
      </w:r>
      <w:proofErr w:type="spellEnd"/>
      <w:r>
        <w:rPr>
          <w:rFonts w:eastAsia="Times New Roman" w:cs="Times New Roman"/>
          <w:szCs w:val="24"/>
        </w:rPr>
        <w:t xml:space="preserve"> πεδία για διάφορους λόγους -περιβαλλοντικούς και άλλους- θα πρέπει να πάρετε μέτρα, προκειμένου να φθάσουμε στο σημείο, το 40% της </w:t>
      </w:r>
      <w:proofErr w:type="spellStart"/>
      <w:r>
        <w:rPr>
          <w:rFonts w:eastAsia="Times New Roman" w:cs="Times New Roman"/>
          <w:szCs w:val="24"/>
        </w:rPr>
        <w:t>λιγνιτικής</w:t>
      </w:r>
      <w:proofErr w:type="spellEnd"/>
      <w:r>
        <w:rPr>
          <w:rFonts w:eastAsia="Times New Roman" w:cs="Times New Roman"/>
          <w:szCs w:val="24"/>
        </w:rPr>
        <w:t xml:space="preserve"> πρόσβασης να γίνεται με παραχώρηση μονάδων της ΔΕΗ. </w:t>
      </w:r>
    </w:p>
    <w:p w14:paraId="7A4EE68E"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από αυτά δεν θα κάνατε εσείς; Το λέω καλοπροαίρετα. Δηλαδή θα έβγαινε η απόφαση του Ευρωπαϊκού Δικαστηρίου –την είχατε καθυστερήσει δυο φορές με διάφορα πράγματα, τα επιχειρήματα τα ξέρω, παρακολούθησα όλη τη νομική διεκδίκηση των προηγούμενων κυβερνήσεων- και τι ακριβώς θέλατε να κάνουμε; Ποια είναι η πρότασή σας; Να μην προχωρήσουμε σε αυτό; Να μην εφαρμόσουμε την απόφαση του Ευρωπαϊκού Δικαστηρίου; Να βρούμε έναν άλλο τρόπο; </w:t>
      </w:r>
    </w:p>
    <w:p w14:paraId="7A4EE68F"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Μπαίνω στο ποιο είναι το σχέδιο αυτή τη στιγμή σε σχέση με την ενεργειακή πολιτική, αυτές τις εξελίξεις και τον τρόπο με τον οποίο χειριστήκαμε διάφορα θέματα. </w:t>
      </w:r>
    </w:p>
    <w:p w14:paraId="7A4EE690"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ξεκινήσω από τον ΑΔΜΗΕ. Τον ΑΔΜΗΕ τον βρήκαμε, όπως είπα, κληρονομημένο από την προηγούμενη κυβέρνηση για πλήρη ιδιωτικοποίηση. </w:t>
      </w:r>
    </w:p>
    <w:p w14:paraId="7A4EE691"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είπαμε ότι είναι δίκτυα, δεν χρειάζεται να πάμε σε πλήρη ιδιωτικοποίηση, το δημόσιο μπορεί να κρατήσει το 51% και ταυτόχρονα πρέπει να βρούμε έναν στρατηγικό επενδυτή, ο οποίος θα πληρώσει και τα χρήματα και θα δημιουργήσει και οφέλη για την εταιρεία με την τεχνολογία που διαθέτει ή με τα επιπρόσθετα κεφάλαια που θα εισφέρει στην εταιρεία.</w:t>
      </w:r>
    </w:p>
    <w:p w14:paraId="7A4EE692"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 του αποτελέσματος ακούω με δέος την κριτική στον τρόπο που έγινε ο ΑΔΜΗΕ, διότι το τίμημα ήταν πολύ υψηλό υψηλότερο κατά πολύ από όλες τις αποτιμήσεις.</w:t>
      </w:r>
    </w:p>
    <w:p w14:paraId="7A4EE693"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εταιρεία –ο νέος ΑΔΜΗΕ- αποτιμήθηκε στο Χρηματιστήριο μάλλον με θετικό τρόπο. Προσπαθώ να δω, από πού τεκμαίρεται ότι η χρηματιστηριακή συμπεριφορά του νέου ΑΔΜΗΕ είναι αρνητική. Είναι θετική. </w:t>
      </w:r>
    </w:p>
    <w:p w14:paraId="7A4EE694"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Τρίτον, ο ΑΔΜΗΕ φιλοδοξεί και με άλλα δεδομένα πλέον, να κάνει έναν τεράστιο κύκλο επενδύσεων στη χώρα που αφορά τις διασυνδέσεις των νησιών με πολύ καλύτερους όρους από ό,τι χθες. </w:t>
      </w:r>
    </w:p>
    <w:p w14:paraId="7A4EE695"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η ιδέα ότι αποτρέπεται το επενδυτικό σχέδιο δεν ευσταθεί. Ενισχύεται το επενδυτικό σχέδιο με τον τρόπο που προχωρήσαμε τον ΑΔΜΗΕ. Διατηρείται ο δημόσιος έλεγχος μιας και πρόκειται για δίκτυα άρα εξ ορισμού μονοπωλιακά συστήματα. </w:t>
      </w:r>
    </w:p>
    <w:p w14:paraId="7A4EE696"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τέταρτον, η χρηματιστηριακή αξία της εταιρείας και η αποτίμησή της αποδίδουν θετικό πρόσημο. </w:t>
      </w:r>
    </w:p>
    <w:p w14:paraId="7A4EE697"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όσον αφορά το ένα κομμάτι, το κομμάτι του ΑΔΜΗΕ, θα ήθελα να δω πολύ πιο συγκεκριμένα στοιχεία, τα οποία ανατρέπουν αυτή την εικόνα, διότι αυτή είναι η εικόνα. Επιταχύνει η εταιρεία το επενδυτικό της σχέδιο με τα νησιά, το «Κυκλάδες </w:t>
      </w:r>
      <w:r>
        <w:rPr>
          <w:rFonts w:eastAsia="Times New Roman" w:cs="Times New Roman"/>
          <w:szCs w:val="24"/>
          <w:lang w:val="en-US"/>
        </w:rPr>
        <w:t>I</w:t>
      </w:r>
      <w:r>
        <w:rPr>
          <w:rFonts w:eastAsia="Times New Roman" w:cs="Times New Roman"/>
          <w:szCs w:val="24"/>
        </w:rPr>
        <w:t xml:space="preserve">» τελειώνει, υπάρχει το «Κυκλάδες </w:t>
      </w:r>
      <w:r>
        <w:rPr>
          <w:rFonts w:eastAsia="Times New Roman" w:cs="Times New Roman"/>
          <w:szCs w:val="24"/>
          <w:lang w:val="en-US"/>
        </w:rPr>
        <w:t>II</w:t>
      </w:r>
      <w:r>
        <w:rPr>
          <w:rFonts w:eastAsia="Times New Roman" w:cs="Times New Roman"/>
          <w:szCs w:val="24"/>
        </w:rPr>
        <w:t xml:space="preserve">», η διπλή διασύνδεση της Κρήτης και λοιπά. Γίνεται αναβάθμιση των διεθνών και άλλων διασυνδέσεων και ούτω καθεξής. Η εταιρεία γίνεται ισχυρότερη τεχνολογικά με πολύ μεγαλύτερη ρευστότητα και νέο κύκλο επενδύσεων και με αποτίμηση πολύ ικανοποιητική, εξαιρετική θα έλεγα, αμέσως μόλις εισήχθη η μετοχή της εταιρείας στο Χρηματιστήριο. </w:t>
      </w:r>
    </w:p>
    <w:p w14:paraId="7A4EE698"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 ΔΕΗ. Η ΔΕΗ αντιμετώπιζε –επαναλαμβάνω- δυο μεγάλα θέματα, τα οποία έπρεπε να αντιμετωπισθούν και αυτά αντιμετωπίζονται. Το ένα είναι η δέσμευση για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Όσον αφορά αυτό το θέμα, διαφοροποιούμενη από τη «μικρή» ΔΕΗ -σας υπενθυμίζω ότι η «μικρή» ΔΕΗ ήταν κυρίως υδροηλεκτρικά και </w:t>
      </w:r>
      <w:proofErr w:type="spellStart"/>
      <w:r>
        <w:rPr>
          <w:rFonts w:eastAsia="Times New Roman" w:cs="Times New Roman"/>
          <w:szCs w:val="24"/>
        </w:rPr>
        <w:t>λιγνιτικά</w:t>
      </w:r>
      <w:proofErr w:type="spellEnd"/>
      <w:r>
        <w:rPr>
          <w:rFonts w:eastAsia="Times New Roman" w:cs="Times New Roman"/>
          <w:szCs w:val="24"/>
        </w:rPr>
        <w:t xml:space="preserve">, αλλά είχε έναν μεγάλο όγκο υδροηλεκτρικών- να το ξεκαθαρίσουμε, να δούμε αν είναι εμμονή -ιδεολογική ή άλλη- ή αν είναι ένα γεγονός το οποίο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πολύ σοβαρά, μιας και αγωνιούμε όλοι, όπως λέτε, για τη βιωσιμότητα και την ανάπτυξη της ΔΕΗ. Τα υδροηλεκτρικά έχουν ένα κομβικό σημείο στα οικονομικά της ΔΕΗ -και το υπογραμμίζω αυτό- είναι το πιο κερδοφόρο κομμάτι της παραγωγής της ΔΕΗ. </w:t>
      </w:r>
    </w:p>
    <w:p w14:paraId="7A4EE699"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η προστασία των υδροηλεκτρικών –πέρα από το ότι είναι ένα θέμα που εμπίπτει σε υδάτινους πόρους και αυτό έχει νομικά και άλλα θέματα- έχει και μια βασική οικονομική λειτουργία για τη ΔΕΗ. </w:t>
      </w:r>
    </w:p>
    <w:p w14:paraId="7A4EE69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ΔΕΗ από την άλλη πλευρά, όπως ξέρετε, στηρίζει το βιομηχανικό σύστημα της χώρας στην υψηλή και μεσαία τάση, με τιμές ρεύματος οι οποίες καταβάλλεται προσπάθεια να είναι λογικές, για να μην αποτρέπουν και να στηρίζουν τη βιομηχανική παραγωγή της χώρας. Αυτό το στοιχείο είναι απαραίτητο, διότι εξισορροπεί το πλεονέκτημα που έχει η ΔΕΗ -πρέπει να το διατηρήσουμε, προκειμένου να υπάρχει μία ισορροπία- και ταυτόχρονα δεν παραβιάζει τους κανόνες του ανταγωνισμού. </w:t>
      </w:r>
    </w:p>
    <w:p w14:paraId="7A4EE69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Άρα το στοιχείο των υδροηλεκτρικών είναι ένα θέμα το οποίο εκπορεύεται από την πραγματικότητα της οικονομίας και από την αναγκαιότητα η ΔΕΗ να διατηρήσει αυτό το κομμάτι και ταυτόχρονα να μπορεί να εξισορροπεί και τη δέσμευση που έχει και στηρίζει εδώ και χρόνια τη λειτουργία του βιομηχανικού συστήματος.</w:t>
      </w:r>
    </w:p>
    <w:p w14:paraId="7A4EE69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το ένα στοιχείο που αφαιρέσαμε από τη «μικρή» ΔΕΗ, είναι υπαρκτό. Είναι στρατηγικό. Είναι απόλυτα ουσιαστικό. Δεν είναι ιδεοληπτικό. Γι' αυτό σας καλώ, να αποφύγουμε μία συζήτηση γύρω από αυτό. </w:t>
      </w:r>
    </w:p>
    <w:p w14:paraId="7A4EE69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Στο </w:t>
      </w:r>
      <w:proofErr w:type="spellStart"/>
      <w:r>
        <w:rPr>
          <w:rFonts w:eastAsia="Times New Roman" w:cs="Times New Roman"/>
          <w:szCs w:val="24"/>
        </w:rPr>
        <w:t>λιγνιτικό</w:t>
      </w:r>
      <w:proofErr w:type="spellEnd"/>
      <w:r>
        <w:rPr>
          <w:rFonts w:eastAsia="Times New Roman" w:cs="Times New Roman"/>
          <w:szCs w:val="24"/>
        </w:rPr>
        <w:t xml:space="preserve"> κομμάτι αναφερθήκαμε. Είναι δέσμευση ευρωπαϊκή, αναπόδραστη. Αυτό που προσπαθούμε να κάνουμε -και το κάνουμε, νομίζω, μέσα από τη διαπραγμάτευση- είναι να βρεθεί μία λύση όσον αφορά την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η οποία υπάρχει στα τέσσερα κριτήρια που υπάρχουν στη συμφωνία στη δεύτερη αξιολόγηση.</w:t>
      </w:r>
    </w:p>
    <w:p w14:paraId="7A4EE69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 κριτήρια που πρέπει να πληρούνται, είναι τα εξής: Η πώληση αυτή δεν πρέπει να θίγει με οποιονδήποτε τρόπο τη βιωσιμότητα της εταιρείας, άρα πρέπει να γίνει με τρόπο, που δεν θα θίγει τα οικονομικά της. Θα πρέπει επίσης να καλύπτει και άλλα τρία κριτήρια: Να είναι ανταγωνιστικά τα δύο κομμάτια, αυτό που θα μείνει και αυτό που θα πουληθεί κ.λπ.. Τέλος, το τέταρτο κριτήριο επαναλαμβάνω είναι ρητά διατυπωμένο. Αποτρέπεται οποιαδήποτε διαδικασία θεωρηθεί ότι ζημιώνει τη ΔΕΗ. Άρα και στο κομμάτι αυτό υπάρχει σαφής δέσμευση ότι θα προχωρήσουμε και θα προχωρήσουμε, παρά τα όσα ακούγονται ότι δεν πουλιούνται, δεν θα βρεθούν αγοραστές κ.λπ.. Θα δείτε ότι στο τέλος της μέρας θα γίνει ομαλά αυτή η διαδικασία και ταυτόχρονα θα αποφέρει και οφέλη στη ΔΕΗ από την άποψη της αποτίμησης αυτών των πάγιων στοιχείων και την προσέλκυση ενός ικανοποιητικού τιμήματος. Έχει σημασία τώρα να το ξεκαθαρίσουμε. Αυτές είναι οι δύο στρατηγικές κινήσεις που έχουν σημασία για τη βιωσιμότητα και την ανάπτυξη της ΔΕΗ. </w:t>
      </w:r>
    </w:p>
    <w:p w14:paraId="7A4EE69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της θέσης και του μέλλοντος της ΔΕΗ σε ένα νέο στρατηγικό πεδίο. </w:t>
      </w:r>
    </w:p>
    <w:p w14:paraId="7A4EE6A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εμείς επιδιώξαμε και επιδιώκουμε η ΔΕΗ να διατηρήσει τον μεγαλύτερο δυνατό βαθμό παραγωγής στο σύστημα ενέργειας της χώρας για λόγους ασφάλειας, για πάρα πολλούς λόγους που τους καταλαβαίνουμε όλοι. Γι’ αυτό και η διατήρηση του 50% ως πυρήνα -υπενθυμίζω ότι η παραχώρηση των </w:t>
      </w:r>
      <w:proofErr w:type="spellStart"/>
      <w:r>
        <w:rPr>
          <w:rFonts w:eastAsia="Times New Roman" w:cs="Times New Roman"/>
          <w:szCs w:val="24"/>
        </w:rPr>
        <w:t>λιγνιτικών</w:t>
      </w:r>
      <w:proofErr w:type="spellEnd"/>
      <w:r>
        <w:rPr>
          <w:rFonts w:eastAsia="Times New Roman" w:cs="Times New Roman"/>
          <w:szCs w:val="24"/>
        </w:rPr>
        <w:t xml:space="preserve"> είναι της τάξης κοντά στο 10% του ειδικού βάρους που έχει η ΔΕΗ στην παραγωγή ενέργειας-, η διατήρηση της ΔΕΗ ως βασικού πυλώνα του ενεργειακού μας συστήματος είναι το βασικότερο και όλη αυτή η συζήτηση προσπαθεί να κατοχυρώσει αυτόν τον ρόλο. </w:t>
      </w:r>
    </w:p>
    <w:p w14:paraId="7A4EE6A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Δεύτερον, προφανώς η ΔΕΗ θα αναπτυχθεί και σε νέους τομείς και σε νέα πεδία. Προφανώς θα καλύψει το μεγάλο κενό της απουσίας από τις ΑΠΕ. Προφανώς θα εμφανιστεί σε ένα μεγάλο φάσμα νέων μορφών ενέργειας και στη λιανική και στο εμπόριο και στην παρουσία της στα Βαλκάνια και σε άλλες χώρες. Άρα η δυναμική της ΔΕΗ δεν επηρεάζεται. Ίσα-ίσα θα πρέπει να αναπτυχθεί -και θα αναπτυχθεί προφανώς- θα προσαρμοστεί σε μία πραγματικότητα, η οποία εκ των πραγμάτων αίρει μια μονοπωλιακή θέση που είχε στο παρελθόν. Ταυτόχρονα, όμως, διατηρείται ως βασικός πυλώνας του συστήματος και δίνονται δυνατότητες να αναπτυχθεί, χωρίς να προσκρούει σε αυτό που είναι αναπόδραστο ότι θα εισαχθούν κάποιοι κανόνες ανταγωνισμού, ανακατανομής μεριδίων, άνοιγμα της αγοράς ενέργειας.</w:t>
      </w:r>
    </w:p>
    <w:p w14:paraId="7A4EE6A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target</w:t>
      </w:r>
      <w:r>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θα το εφαρμόσουμε το 2018. Θα υπάρξει χρηματιστήριο ενέργειας και για το φυσικό αέριο και τον ηλεκτρισμό. Θα υπάρξουν μεγάλες ανακατατάξεις εκ των πραγμάτων σε ένα πολύ διαφορετικό πλαίσιο. Θα ολοκληρωθεί η αγορά ενέργειας με όλες τις γειτονικές χώρες δηλαδή την Ιταλία, την Βουλγαρία κ.λπ.. Θα υπάρξουν και άλλες εξελίξεις. Άρα είναι ένα τοπίο που αλλάζει και η ΔΕΗ καλείται να αλλάξει και αυτή. Αυτό είναι δεδομένο. Δεν είναι αυτό το </w:t>
      </w:r>
      <w:proofErr w:type="spellStart"/>
      <w:r>
        <w:rPr>
          <w:rFonts w:eastAsia="Times New Roman" w:cs="Times New Roman"/>
          <w:szCs w:val="24"/>
        </w:rPr>
        <w:t>διακύβευμα</w:t>
      </w:r>
      <w:proofErr w:type="spellEnd"/>
      <w:r>
        <w:rPr>
          <w:rFonts w:eastAsia="Times New Roman" w:cs="Times New Roman"/>
          <w:szCs w:val="24"/>
        </w:rPr>
        <w:t xml:space="preserve">. </w:t>
      </w:r>
    </w:p>
    <w:p w14:paraId="7A4EE6A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Πάμε τώρα στους εργαζόμενους. Εκεί</w:t>
      </w:r>
      <w:r w:rsidRPr="00814B1F">
        <w:rPr>
          <w:rFonts w:eastAsia="Times New Roman" w:cs="Times New Roman"/>
          <w:szCs w:val="24"/>
        </w:rPr>
        <w:t>,</w:t>
      </w:r>
      <w:r>
        <w:rPr>
          <w:rFonts w:eastAsia="Times New Roman" w:cs="Times New Roman"/>
          <w:szCs w:val="24"/>
        </w:rPr>
        <w:t xml:space="preserve"> πραγματικά</w:t>
      </w:r>
      <w:r w:rsidRPr="00814B1F">
        <w:rPr>
          <w:rFonts w:eastAsia="Times New Roman" w:cs="Times New Roman"/>
          <w:szCs w:val="24"/>
        </w:rPr>
        <w:t>,</w:t>
      </w:r>
      <w:r>
        <w:rPr>
          <w:rFonts w:eastAsia="Times New Roman" w:cs="Times New Roman"/>
          <w:szCs w:val="24"/>
        </w:rPr>
        <w:t xml:space="preserve"> εκπλήσσομαι με την αγωνία σας, διότι βασική μέριμνα –το έχουμε διατυπώσει σε όλους τους τόνους, από την πρώτη έως την τελευταία μέρα- είναι οι αλλαγές που γίνονται</w:t>
      </w:r>
      <w:r w:rsidRPr="00814B1F">
        <w:rPr>
          <w:rFonts w:eastAsia="Times New Roman" w:cs="Times New Roman"/>
          <w:szCs w:val="24"/>
        </w:rPr>
        <w:t>,</w:t>
      </w:r>
      <w:r>
        <w:rPr>
          <w:rFonts w:eastAsia="Times New Roman" w:cs="Times New Roman"/>
          <w:szCs w:val="24"/>
        </w:rPr>
        <w:t xml:space="preserve"> να διασφαλίζουν τους εργαζόμενους στη ΔΕΗ. Έγινε ο ΑΔΜΗΕ, έγινε όλη αυτή η συμφωνία και ταυτόχρονα είναι διασφαλισμένο το πλαίσιο των εργαζομένων, οι συλλογικές συμβάσεις κ.λπ.. Το ίδιο θα γίνει και με τη ΔΕΗ, σας διαβεβαιώνουμε. </w:t>
      </w:r>
    </w:p>
    <w:p w14:paraId="7A4EE6A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Δεν υπάρχει καμμιά ύστατη στιγμή, κύριε Σκρέκα. Θέλω να σας υπενθυμίσω ότι τις απόψεις της Κυβέρνησης τις αναπτύξαμε στο συνέδριο της ΓΕΝΟΠ ΔΕΗ, στο Περιφερειακό Συμβούλιο της Κοζάνης από την πρώτη μέρα. Ποια ύστατη στιγμή; Μόλις άνοιξε η συζήτηση διαπραγμάτευσης για τη ΔΕΗ, μίλησα στην Κοζάνη. Πήγα στο περιφερειακό συμβούλιο, πήγα στο Συνέδριο της ΓΕΝΟΠ ΔΕΗ. Είμαστε σε διαρκή διάλογο με όλους. Δεν υπάρχει τίποτα εν </w:t>
      </w:r>
      <w:proofErr w:type="spellStart"/>
      <w:r>
        <w:rPr>
          <w:rFonts w:eastAsia="Times New Roman" w:cs="Times New Roman"/>
          <w:szCs w:val="24"/>
        </w:rPr>
        <w:t>κρυπτώ</w:t>
      </w:r>
      <w:proofErr w:type="spellEnd"/>
      <w:r>
        <w:rPr>
          <w:rFonts w:eastAsia="Times New Roman" w:cs="Times New Roman"/>
          <w:szCs w:val="24"/>
        </w:rPr>
        <w:t xml:space="preserve">. Κάθε άλλο το αντίθετο θα έλεγα. Έχουμε μια ανοικτή πολιτική στο θέμα αυτό. </w:t>
      </w:r>
    </w:p>
    <w:p w14:paraId="7A4EE6A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Δεν υπάρχει κάτι το οποίο με καλείτε να αποκαλύψω σήμερα. Δεν έχω τίποτα καινούργιο να πω. Τα έχω πει όλα δημόσια. Δεν μπορώ να σκεφτώ κάτι, που να χρειάζεται να σας αποκαλύψω σήμερα την ύστατη στιγμή. Δεν υπάρχει κάποιο άλλο μυστικό σχέδιο. Από την πρώτη μέρα κάναμε τον διάλογο ανοικτά με όλους, συμφωνώντας ή διαφωνώντας. Νομίζω ότι το τελευταίο πράγμα που μπορούμε να συζητήσουμε, είναι ότι σήμερα θα κάνω μια τρομερή αποκάλυψη. </w:t>
      </w:r>
    </w:p>
    <w:p w14:paraId="7A4EE6A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Προφανώς έχει ανοίξει η διαπραγμάτευση με την Κομισιόν, για το θέμα των θέσεων που υπάρχουν στη δεύτερη αξιολόγηση. Βρισκόμαστε στην τρίτη. Δεν θα σας αποκαλύψω τι ακριβώς συζητάμε τώρα, γιατί είμαστε στη διαπραγμάτευση. Δώστε λίγο χρόνο να ολοκληρωθεί. </w:t>
      </w:r>
      <w:proofErr w:type="spellStart"/>
      <w:r>
        <w:rPr>
          <w:rFonts w:eastAsia="Times New Roman" w:cs="Times New Roman"/>
          <w:szCs w:val="24"/>
        </w:rPr>
        <w:t>Επιτρέψτέ</w:t>
      </w:r>
      <w:proofErr w:type="spellEnd"/>
      <w:r>
        <w:rPr>
          <w:rFonts w:eastAsia="Times New Roman" w:cs="Times New Roman"/>
          <w:szCs w:val="24"/>
        </w:rPr>
        <w:t xml:space="preserve"> μου το αυτό. Νομίζω ότι αυτό θα το καταλάβετε.</w:t>
      </w:r>
    </w:p>
    <w:p w14:paraId="7A4EE6A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Η ΔΕΗ αντιμετωπίζει επιπρόσθετα δύο, τρία σοβαρά θέματα, τα οποία επισημάνατε. Να μη σταθώ τώρα στο θέμα του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Θα σας έλεγα ότι δεν χρειάστηκε δύο χρόνια να κάνουμε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γιατί βρήκαμε αυτά που είχατε κάνει επί Νέας Δημοκρατίας. Ήταν σωρεία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Ανακάλυψα ότι είχατε σαφή στρατηγική και δεν έχουμε παρά μόνο να τα εφαρμόσουμε. </w:t>
      </w:r>
    </w:p>
    <w:p w14:paraId="7A4EE6A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Οι δουλειές που κάνει αυτό τον καιρό η ΔΕΗ, είναι πολύ σημαντικές. Πρώτον, μια στρατηγική για το πώς θα προσαρμοστεί σε όλα αυτά τα νέα δεδομένα, ποιες είναι οι επιλογές και οι καλύτερες αποφάσεις που εν δυνάμει μπορεί να πάρει. </w:t>
      </w:r>
    </w:p>
    <w:p w14:paraId="7A4EE6A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Δεύτερον, εξειδικευμένη μελέτη για τα θέματα </w:t>
      </w:r>
      <w:proofErr w:type="spellStart"/>
      <w:r>
        <w:rPr>
          <w:rFonts w:eastAsia="Times New Roman" w:cs="Times New Roman"/>
          <w:szCs w:val="24"/>
        </w:rPr>
        <w:t>εισπραξιμότητας</w:t>
      </w:r>
      <w:proofErr w:type="spellEnd"/>
      <w:r>
        <w:rPr>
          <w:rFonts w:eastAsia="Times New Roman" w:cs="Times New Roman"/>
          <w:szCs w:val="24"/>
        </w:rPr>
        <w:t xml:space="preserve">, για τα οποία έχουν γίνει πολλά πράγματα. Δεν ισχύει ότι η ΔΕΗ παρακολουθεί αυτό το θέμα χωρίς να κάνει τίποτα. </w:t>
      </w:r>
    </w:p>
    <w:p w14:paraId="7A4EE6A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Επιτρέψτε μου να θυμίσω τα μέτρα που έχει πάρει. Πρώτα απ’ όλα, πολλά εναλλακτικά προγράμματα ρύθμισης και διακανονισμού των οφειλών με ιδιαίτερα ευνοϊκούς όρους για τους πελάτες…</w:t>
      </w:r>
    </w:p>
    <w:p w14:paraId="7A4EE6AB" w14:textId="77777777" w:rsidR="00A259AD" w:rsidRDefault="00A062A5">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Υπουργού)</w:t>
      </w:r>
    </w:p>
    <w:p w14:paraId="7A4EE6A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Δώστε μου δύο, τρία λεπτά ακόμα, σας παρακαλώ, κύριε Πρόεδρε. </w:t>
      </w:r>
    </w:p>
    <w:p w14:paraId="7A4EE6A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…μια καλύτερη κινητικότητα από την πλευρά του ΔΕΔΗΕ, ιδιαίτερα σε θέματα αποκοπών, με κριτήριο τους στρατηγικούς κακοπληρωτές, νομικές ενέργειες, δράση προς όφελος του δημοσίου για ρύθμιση οφειλών και είσπραξη </w:t>
      </w:r>
      <w:proofErr w:type="spellStart"/>
      <w:r>
        <w:rPr>
          <w:rFonts w:eastAsia="Times New Roman" w:cs="Times New Roman"/>
          <w:szCs w:val="24"/>
        </w:rPr>
        <w:t>οφειλομένων</w:t>
      </w:r>
      <w:proofErr w:type="spellEnd"/>
      <w:r>
        <w:rPr>
          <w:rFonts w:eastAsia="Times New Roman" w:cs="Times New Roman"/>
          <w:szCs w:val="24"/>
        </w:rPr>
        <w:t xml:space="preserve"> με πολύ θετικά αποτελέσματα. Όπως ξέρετε, έγιναν πολύ μεγάλες συμφωνίες ανάμεσα στο δημόσιο και στη ΔΕΗ για αποπληρωμή των χρεών και προκαταβολή των υποχρεώσεων του δημοσίου για το τρέχον έτος. </w:t>
      </w:r>
    </w:p>
    <w:p w14:paraId="7A4EE6A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υπήρξε ένα εκτεταμένο πρόγραμμα πολιτικής κινήτρων σε οικιακούς και επαγγελματικούς πελάτες, το οποίο φαίνεται να αποδίδει. Το υπογραμμίζω αυτό. </w:t>
      </w:r>
    </w:p>
    <w:p w14:paraId="7A4EE6A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Με βάση τα στοιχεία που επικαλεστήκατε για το 2017, η διοίκηση της ΔΕΗ επικαλείται ορισμένους εξωγενείς, μη ελεγχόμενους από την εταιρεία, παράγοντες, που προφανώς επηρέασαν την κερδοφορία της ΔΕΗ το πρώτο τρίμηνο του 2017, οι οποίοι έχουν να κάνουν με το έλλειμμα του ΕΛΑΠΕ, την αρνητική οικονομική επίπτωση προφανώς από τις ποσότητες ΝΟΜΕ και το πρόσφατο κόστος για την αντιμετώπιση της ενεργειακής κρίσης του Δεκέμβρη και του Γενάρη. Χωρίς αυτούς τους παράγοντες η διοίκηση διαβεβαιώνει ότι θα παρουσίαζε σημαντική κερδοφορία περίπου στα αντίστοιχα του 2016 και προσθέτει ότι η πορεία στη διάρκεια από Απρίλιο έως Δεκέμβριο με βάση τις εκτιμήσεις τους, θα δείξουν πολύ βελτιωμένα αποτελέσματα και σε ετήσια βάση η όποια μετατόπιση θα είναι οριακή.</w:t>
      </w:r>
    </w:p>
    <w:p w14:paraId="7A4EE6B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Όμως επ’ αφορμή αυτού θα ήθελα να απευθυνθώ στη Νέα Δημοκρατία, που στο θέμα της ΔΕΗ κρατά την ίδια </w:t>
      </w:r>
      <w:proofErr w:type="spellStart"/>
      <w:r>
        <w:rPr>
          <w:rFonts w:eastAsia="Times New Roman" w:cs="Times New Roman"/>
          <w:szCs w:val="24"/>
        </w:rPr>
        <w:t>καταστροφολογική</w:t>
      </w:r>
      <w:proofErr w:type="spellEnd"/>
      <w:r>
        <w:rPr>
          <w:rFonts w:eastAsia="Times New Roman" w:cs="Times New Roman"/>
          <w:szCs w:val="24"/>
        </w:rPr>
        <w:t xml:space="preserve"> τάση που είχε και στα θέματα της οικονομίας και θα της έλεγα ότι στα θέματα της οικονομίας, τα </w:t>
      </w:r>
      <w:proofErr w:type="spellStart"/>
      <w:r>
        <w:rPr>
          <w:rFonts w:eastAsia="Times New Roman" w:cs="Times New Roman"/>
          <w:szCs w:val="24"/>
        </w:rPr>
        <w:t>καταστροφολογικά</w:t>
      </w:r>
      <w:proofErr w:type="spellEnd"/>
      <w:r>
        <w:rPr>
          <w:rFonts w:eastAsia="Times New Roman" w:cs="Times New Roman"/>
          <w:szCs w:val="24"/>
        </w:rPr>
        <w:t xml:space="preserve"> σενάριά της δεν έχουν υπόσταση πλέον. Δηλαδή το είπε μία, το είπε δύο, το είπε τρεις, αλλά η πραγματικότητα πάει αλλού. Δεν τους ακούει και κανείς. Οι Ευρωπαίοι αξιωματούχοι, οι θεσμοί, όλοι λένε άλλα πράγματα. </w:t>
      </w:r>
    </w:p>
    <w:p w14:paraId="7A4EE6B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Υπάρχει, λοιπόν, ένα πρόβλημα με το </w:t>
      </w:r>
      <w:proofErr w:type="spellStart"/>
      <w:r>
        <w:rPr>
          <w:rFonts w:eastAsia="Times New Roman" w:cs="Times New Roman"/>
          <w:szCs w:val="24"/>
        </w:rPr>
        <w:t>καταστροφολογικό</w:t>
      </w:r>
      <w:proofErr w:type="spellEnd"/>
      <w:r>
        <w:rPr>
          <w:rFonts w:eastAsia="Times New Roman" w:cs="Times New Roman"/>
          <w:szCs w:val="24"/>
        </w:rPr>
        <w:t xml:space="preserve"> σενάριο της Νέας Δημοκρατίας. Δεν κατέρρευσε η οικονομία ούτε η Κυβέρνηση είναι ανίκανη κ.λπ.. Άρα η πραγματικότητα είναι πολύ διαφορετική. Θα έλεγα ότι και το εγχείρημα της ίδιας της στρατηγικής της καταστροφολογίας στην περίπτωση της ΔΕΗ, ίσως είναι λίγο υπερβολικό, διότι εκ των πραγμάτων γίνονται όλα αυτά τα βήματα. Η ΔΕΗ, προφανώς, έχει όλα αυτά τα αποτελέσματα, τα οποία πολύ απέχουν από την κατάρρευσή της, </w:t>
      </w:r>
      <w:r>
        <w:rPr>
          <w:rFonts w:eastAsia="Times New Roman" w:cs="Times New Roman"/>
          <w:szCs w:val="24"/>
        </w:rPr>
        <w:lastRenderedPageBreak/>
        <w:t xml:space="preserve">πολύ απέχουν από την ικανότητά της να δανείζεται, πολύ απέχουν από την κατάρρευση της χρηματιστηριακής αξίας, αφού συνυπολογίζετε και τον ΑΔΜΗΕ, πολύ απέχουν από το ότι δεν θα έχει να πληρώσει μισθούς και δεν ξέρω τι άλλο και ούτω καθεξής. </w:t>
      </w:r>
    </w:p>
    <w:p w14:paraId="7A4EE6B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Αυτή η </w:t>
      </w:r>
      <w:proofErr w:type="spellStart"/>
      <w:r>
        <w:rPr>
          <w:rFonts w:eastAsia="Times New Roman" w:cs="Times New Roman"/>
          <w:szCs w:val="24"/>
        </w:rPr>
        <w:t>καταστροφολογική</w:t>
      </w:r>
      <w:proofErr w:type="spellEnd"/>
      <w:r>
        <w:rPr>
          <w:rFonts w:eastAsia="Times New Roman" w:cs="Times New Roman"/>
          <w:szCs w:val="24"/>
        </w:rPr>
        <w:t xml:space="preserve"> εμμονή πραγματικά με εντυπωσιάζει, διότι η πραγματικότητα είναι ότι υπάρχουν δυσκολίες –και θα υπάρχουν δυσκολίες- εφ’ όσον γίνεται μια τόσο μεγάλη αναπροσαρμογή στο ενεργειακό μας σύστημα και η ΔΕΗ είναι μέρος αυτής της προσαρμογής που γίνεται, αλλά από την άλλη μεριά τα δεδομένα είναι να γίνει η προσαρμογή της ΔΕΗ με τρόπο μεθοδικό, συστηματικό και να φθάσουμε στο επιθυμητό αποτέλεσμα, χωρίς να συμβεί τίποτα απ’ αυτά τα </w:t>
      </w:r>
      <w:proofErr w:type="spellStart"/>
      <w:r>
        <w:rPr>
          <w:rFonts w:eastAsia="Times New Roman" w:cs="Times New Roman"/>
          <w:szCs w:val="24"/>
        </w:rPr>
        <w:t>καταστροφολογικά</w:t>
      </w:r>
      <w:proofErr w:type="spellEnd"/>
      <w:r>
        <w:rPr>
          <w:rFonts w:eastAsia="Times New Roman" w:cs="Times New Roman"/>
          <w:szCs w:val="24"/>
        </w:rPr>
        <w:t xml:space="preserve"> που λέτε.</w:t>
      </w:r>
    </w:p>
    <w:p w14:paraId="7A4EE6B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Άρα επί της ουσίας να μπούμε στη συζήτηση, αν θέλετε, αναφορικά με το τι κάνει και τι δεν μπορεί να κάνει η ΔΕΗ και τι επιβάλλεται να κάνουμε ή να διορθώσουμε. Καμμιά αντίρρηση. Δεν ξέρω αν έχουν μπει νεοφιλελεύθεροι στον ΣΥΡΙΖΑ, κ.λπ.. Είμαι σίγουρος ότι στη Νέα Δημοκρατία έχετε μια </w:t>
      </w:r>
      <w:proofErr w:type="spellStart"/>
      <w:r>
        <w:rPr>
          <w:rFonts w:eastAsia="Times New Roman" w:cs="Times New Roman"/>
          <w:szCs w:val="24"/>
        </w:rPr>
        <w:t>καταστροφολογική</w:t>
      </w:r>
      <w:proofErr w:type="spellEnd"/>
      <w:r>
        <w:rPr>
          <w:rFonts w:eastAsia="Times New Roman" w:cs="Times New Roman"/>
          <w:szCs w:val="24"/>
        </w:rPr>
        <w:t xml:space="preserve"> συμπεριφορά μερικών πρώην συντρόφων μου, που όταν ήταν στην αντιπολίτευση τα έβλεπαν όλα μαύρα. </w:t>
      </w:r>
    </w:p>
    <w:p w14:paraId="7A4EE6B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Ας δώσουμε, λοιπόν, τη διάσταση που πρέπει. Η ΔΕΗ πρέπει να σωθεί και θα σωθεί. Θα είναι ο πυρήνας του συστήματός μας για πολλά-πολλά χρόνια. Θα συνεχίζει να στηρίζεται στους εργαζομένους της. Ας βάλουμε τα πράγματα με μέτρο και με λογική. Πρέπει να κάνουμε τα απαραίτητα, προκειμένου και ο ενεργειακός τομέας να αλλάξει –και θα αλλάξει- προς όφελος των καταναλωτών και της οικονομίας και ταυτόχρονα να ξεπεράσουμε προβλήματα που είναι υπαρκτά.</w:t>
      </w:r>
    </w:p>
    <w:p w14:paraId="7A4EE6B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A4EE6B6" w14:textId="77777777" w:rsidR="00A259AD" w:rsidRDefault="00A062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4EE6B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τον κύριο Υπουργό.</w:t>
      </w:r>
    </w:p>
    <w:p w14:paraId="7A4EE6B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Ας περάσουμε στους Κοινοβουλευτικούς Εκπροσώπους. </w:t>
      </w:r>
    </w:p>
    <w:p w14:paraId="7A4EE6B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Παρακαλώ τον κ. Γεώργιο Γεωργαντά, Βουλευτή Κιλκίς, να λάβει τον λόγο για δώδεκα λεπτά.</w:t>
      </w:r>
    </w:p>
    <w:p w14:paraId="7A4EE6BA"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κύριε Πρόεδρε.</w:t>
      </w:r>
    </w:p>
    <w:p w14:paraId="7A4EE6B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συγκεκριμένη επίκαιρη επερώτηση έχει μια συγκεκριμένη στόχευση, δηλαδή να επισημάνει η Νέα Δημοκρατία έναν κίνδυνο, ο οποίος υπάρχει και εξελίσσεται για την πλήρη απαξίωση της ΔΕΗ, για μια καταστροφή η οποία επέρχεται.</w:t>
      </w:r>
    </w:p>
    <w:p w14:paraId="7A4EE6B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Αυτό διαφαίνεται και από τα νούμερα και από το Χρηματιστήριο και από την εικόνα που άρχισε και δημιουργείται πλέον στην κοινωνία από την απαξίωση της μεγαλύτερης εταιρείας της χώρας, η οποία προχωρά με δραματικούς ρυθμούς και πλέον έχουμε ένα άδηλο μέλλον, το οποίο -και αυτό δεν επισημάνθηκε, νομίζω, αρκετά- το αναφέρει και η ίδια η διοίκηση της εταιρείας. </w:t>
      </w:r>
    </w:p>
    <w:p w14:paraId="7A4EE6B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Δεν είδα, κύριε Υπουργέ, να αναφέρεστε λίγο σε παρατηρήσεις της διοίκησης της ΔΕΗ, η οποία διαφοροποιείται από τις επιλογές σας και επισημαίνει κινδύνους </w:t>
      </w:r>
      <w:r>
        <w:rPr>
          <w:rFonts w:eastAsia="Times New Roman"/>
          <w:szCs w:val="24"/>
        </w:rPr>
        <w:t>οι οποίοι</w:t>
      </w:r>
      <w:r>
        <w:rPr>
          <w:rFonts w:eastAsia="Times New Roman" w:cs="Times New Roman"/>
          <w:szCs w:val="24"/>
        </w:rPr>
        <w:t xml:space="preserve"> έχουν δημιουργηθεί. </w:t>
      </w:r>
    </w:p>
    <w:p w14:paraId="7A4EE6B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Για να γίνει κατανοητό, λοιπόν, στον κόσμο, εμείς σήμερα ως Νέα Δημοκρατία ερχόμαστε, επισημαίνουμε τους κινδύνους, επισημαίνουμε τις συνέπειες μιας εγκληματικής απόφασης -και η λέξη </w:t>
      </w:r>
      <w:r>
        <w:rPr>
          <w:rFonts w:eastAsia="Times New Roman" w:cs="Times New Roman"/>
          <w:szCs w:val="24"/>
        </w:rPr>
        <w:lastRenderedPageBreak/>
        <w:t xml:space="preserve">εγκληματική δεν είναι με εισαγωγικά, είναι πραγματικά μια εγκληματική απόφαση αυτή η οποία υλοποιείται από την παρούσα Κυβέρνηση- έτσι ώστε ίσως να </w:t>
      </w:r>
      <w:proofErr w:type="spellStart"/>
      <w:r>
        <w:rPr>
          <w:rFonts w:eastAsia="Times New Roman" w:cs="Times New Roman"/>
          <w:szCs w:val="24"/>
        </w:rPr>
        <w:t>ανασχέσουμε</w:t>
      </w:r>
      <w:proofErr w:type="spellEnd"/>
      <w:r>
        <w:rPr>
          <w:rFonts w:eastAsia="Times New Roman" w:cs="Times New Roman"/>
          <w:szCs w:val="24"/>
        </w:rPr>
        <w:t xml:space="preserve"> αυτόν τον κατήφορο, άλλως όπως έχουμε υποχρέωση, να την αναδείξουμε, για να μπορέσουν κάποιοι να αναλογιστούν τις ευθύνες τους αύριο.</w:t>
      </w:r>
    </w:p>
    <w:p w14:paraId="7A4EE6B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Για να γίνει κατανοητό στον κόσμο, υπήρχε μια συγκεκριμένη υποχρέωση της χώρας σε σχέση με τη ΔΕΗ και σε σχέση με το μερίδιο που αυτή είχε ως μονοπώλιο στην ελληνική αγορά. Το βασικό, η κεντρική ιδέα της υποχρέωσής μας είχε να κάνει, με το ότι πρέπει αυτό το μερίδιο στην αγορά να περιοριστεί κάτω του 50%. Αυτή είναι μια εναρμόνιση με την ευρωπαϊκή νομοθεσία, σε σχέση με τη δεσπόζουσα θέση που δεν πρέπει να έχει σε μια αγορά μια εταιρεία, η οποία είναι εισηγμένη στο χρηματιστήριο.</w:t>
      </w:r>
    </w:p>
    <w:p w14:paraId="7A4EE6C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Ήρθε η Νέα Δημοκρατία και ψήφισε για τη δημιουργία της «μικρής» ΔΕΗ. Τι σήμαινε αυτό. Σήμαινε ότι πουλάμε ένα συγκεκριμένο μερίδιο της ΔΕΗ, καθετοποιημένο και παίρνει περίπου γύρω στα 2 δισεκατομμύρια -τόσο υπολογιζόταν τότε το τίμημα- η ΔΕΗ η οποία απομένει, για να κάνει την αναγκαία αναδιάρθρωση στον εξοπλισμό της, για να κάνει τις επενδύσεις </w:t>
      </w:r>
      <w:r>
        <w:rPr>
          <w:rFonts w:eastAsia="Times New Roman"/>
          <w:szCs w:val="24"/>
        </w:rPr>
        <w:t>οι οποίες</w:t>
      </w:r>
      <w:r>
        <w:rPr>
          <w:rFonts w:eastAsia="Times New Roman" w:cs="Times New Roman"/>
          <w:szCs w:val="24"/>
        </w:rPr>
        <w:t xml:space="preserve"> χρειάζονται για να μπορέσει να έχει τη ρευστότητα η οποία χρειάζεται και να μπορέσει να αρχίσει να λειτουργεί ο ανταγωνισμός. </w:t>
      </w:r>
    </w:p>
    <w:p w14:paraId="7A4EE6C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Αντ’ αυτού, η Κυβέρνηση επέλεξε έναν άλλο δρόμο. Ξέρετε γιατί τον επέλεξε; Δεν είναι ο ωφελιμότερος. Δεν είναι ο χρησιμότερος. Απλά δεν έχει μέσα μια λέξη, η οποία αποτελεί μια μεγάλη ιδεοληψία για την παρούσα Κυβέρνηση. Δεν είχε μέσα τη λέξη «πώληση», τη λέξη «εξαγορά». Έπρεπε να αποφύγει η Κυβέρνηση μια λύση που να έχει αυτή τη λέξη μέσα. Επέλεξε, λοιπόν, αντί για την πώληση </w:t>
      </w:r>
      <w:r>
        <w:rPr>
          <w:rFonts w:eastAsia="Times New Roman" w:cs="Times New Roman"/>
          <w:szCs w:val="24"/>
        </w:rPr>
        <w:lastRenderedPageBreak/>
        <w:t xml:space="preserve">ενός μεριδίου της ΔΕΗ με τους όρους που σας ανέφερα πριν, ουσιαστικά τη διαδικασία με τις δημοπρασίες ηλεκτρικής ενέργειας, τα λεγόμενα ΝΟΜΕ, με βάση τα οποία η τελική στόχευση είναι να ανοίξει η αγορά και σε άλλους εναλλακτικούς προμηθευτές, έτσι ώστε να αρχίσει να λειτουργεί ένας υγιής ανταγωνισμός. </w:t>
      </w:r>
    </w:p>
    <w:p w14:paraId="7A4EE6C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Τι σημαίνει αυτό; Μία λέξη: «Ο </w:t>
      </w:r>
      <w:proofErr w:type="spellStart"/>
      <w:r>
        <w:rPr>
          <w:rFonts w:eastAsia="Times New Roman" w:cs="Times New Roman"/>
          <w:szCs w:val="24"/>
        </w:rPr>
        <w:t>τζάμπας</w:t>
      </w:r>
      <w:proofErr w:type="spellEnd"/>
      <w:r>
        <w:rPr>
          <w:rFonts w:eastAsia="Times New Roman" w:cs="Times New Roman"/>
          <w:szCs w:val="24"/>
        </w:rPr>
        <w:t xml:space="preserve"> ζει». Αυτό είναι. Δηλαδή έρχομαι εγώ, ο εναλλακτικός προμηθευτής, αγοράζω από τη ΔΕΗ κάτω του κόστους, και μάλιστα όχι απλά του κόστους του λειτουργικού, δεν υπολογίζεται μέσα ούτε το κόστος της απόσβεσης. Αγοράζω, λοιπόν, κατά 15%, όπως η ΔΕΗ η ίδια λέει, κάτω από το κόστος παραγωγής, με δικαίωμα να έχω ελκυστικές τιμές και να μπορέσω να προσελκύσω άλλους πελάτες, για να πάρω το μερίδιο που προβλέπεται και να πέσει το ποσοστό του μεριδίου της αγοράς της ΔΕΗ. Αυτός είναι ο άξονας.</w:t>
      </w:r>
    </w:p>
    <w:p w14:paraId="7A4EE6C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Δύο πράγματα. Το ένα πάρα πολύ σημαντικό. Θα είχε μεγάλο ενδιαφέρον, Υπουργέ, σχεδόν δύο χρόνια μετά τη λειτουργία αυτού του συστήματος, να δούμε τι πουλήθηκε, σε ποιους και πόση από την ποσότητα αυτή έχει εξαχθεί από τη χώρα. Γιατί εγώ το κατανοώ ως μια επιλογή η οποία θα βοηθήσει τον υγιή ανταγωνισμό, άρα θα βοηθήσει το να δημιουργηθούν άλλες εταιρείες στη χώρα, να αρχίσει, λοιπόν, να έχουν ελκυστικότερες τιμές και να λειτουργήσει αυτό που λέμε ένας υγιής ανταγωνισμός. </w:t>
      </w:r>
    </w:p>
    <w:p w14:paraId="7A4EE6C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Όταν εγώ αγοράζω δέκα και τα οκτώ τα εξάγω σε τιμή κάτω του κόστους και βγάζω κέρδος σε βάρος της ΔΕΗ, αυτό είναι υγιής ανταγωνισμός; Έχω πολύ μεγάλο ενδιαφέρον να ακούσω στη δευτερολογία σας, κύριε Υπουργέ, να μου πείτε πόσες από τις ποσότητες αυτές έχουν εξαχθεί από τη χώρα, γιατί δυστυχώς δεν απαιτήσατε αυτή τη ρήτρα, δεν απαιτήσατε αυτόν τον όρο από τους θεσμούς και αυτή τη στιγμή δεν υπάρχει πλαφόν σε αυτό. Αυτό είναι το πρώτο. </w:t>
      </w:r>
    </w:p>
    <w:p w14:paraId="7A4EE6C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υπάρχουσα ΔΕΗ σήμερα, λοιπόν, για τέσσερα χρόνια, από τότε που ψηφίστηκε ο νόμος, τα δύο σχεδόν έχουν παρέλθει, οπότε μιλάμε για άλλα δύο, θα πρέπει κάθε μέρα –πολύ σωστά το είπε και ο εισηγητής μας, ο κ. Χατζηδάκης- να έχει έναν προγραμματισμό της κάθε ημέρας και να λέει: «Λειτουργώ με ζημία σε σχέση με την παροχή της ηλεκτρικής ενέργειας, στη διάθεση, στους ανταγωνιστές μου και πρέπει ταυτοχρόνως να φροντίζω να αρχίσω να χάνω και άλλους πελάτες». Και αυτό πρέπει να γίνεται τέσσερα χρόνια σταδιακά, ενώ αιμορραγώ, ενώ δεν έχω ρευστότητα, ενώ δεν μπορώ να αναβαθμίσω τις μονάδες μου, ενώ δεν μπορώ να κάνω τον αναγκαίο εκσυγχρονισμό. Και στο τέλος αυτού του δρόμου, εγώ τελικά θα πρέπει να είμαι ανταγωνιστικός έναντι των ανταγωνιστών, τους οποίους βοηθάω να μπουν στην αγορά. Με ποιες δυνατότητες θα είμαι ανταγωνιστικός, όταν δεν εισέπραξα χρήματα, όταν δουλεύω με ζημία, όταν μου φεύγουν οι καλύτεροι πελάτες και όταν στο τέλος της ημέρας θα μου μείνουν οι κακοί πελάτες, το 1/3 των καλών πελατών -έτσι υπολογίζεται- και εγώ δεν θα μπορέσω να συμμορφωθώ με τις απαιτήσεις της ευρωπαϊκής νομοθεσίας για την αναβάθμιση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και δεν θα μπορέσω να αντιμετωπίσω τα ζητήματα ρευστότητας, τα οποία έχω; </w:t>
      </w:r>
    </w:p>
    <w:p w14:paraId="7A4EE6C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Ενώ η άλλη λύση έδινε τη δυνατότητα της άμεσης ρευστότητας, έδινε τη δυνατότητα να λειτουργήσει άμεσα και πιο γρήγορα ένας ανταγωνισμός από όποιον επιδίωκε να αγοράσει τη «μικρή» ΔΕΗ και δεν θα είχαμε αυτό το σύρσιμο των τεσσάρων ετών. </w:t>
      </w:r>
    </w:p>
    <w:p w14:paraId="7A4EE6C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Είπατε, κύριε Υπουργέ, πριν, για να είμαι δίκαιος, ότι αυτή η διαδικασία προβλεπόταν και στον νόμο για τη «μικρή» ΔΕΗ. Σωστό είναι αυτό. Ήταν πολύ μικρότερο, γιατί είχαμε το δεδομένο της «μικρής» ΔΕΗ, ουσιαστικά θα συμπλήρωνε την όλη διαδικασία και δεν ξέρω εάν θα χρειαζόταν και να </w:t>
      </w:r>
      <w:r>
        <w:rPr>
          <w:rFonts w:eastAsia="Times New Roman" w:cs="Times New Roman"/>
          <w:szCs w:val="24"/>
        </w:rPr>
        <w:lastRenderedPageBreak/>
        <w:t xml:space="preserve">λειτουργήσει. Τώρα, είναι μονόδρομος, τον ψηφίσατε, τον αποφασίσατε, γιατί; Γιατί αυτό δεν έχει μέσα τη λέξη «πώληση». Αυτό ήταν. Να μην υπάρχει η λέξη «πώληση», να μην αναγκαστείτε να απολογείστε ότι ξεπουλάτε τη ΔΕΗ. Τη διαλύετε τη ΔΕΗ. Τη διαλύετε! Δεν την πουλήσατε. Τη διαλύετε, την </w:t>
      </w:r>
      <w:proofErr w:type="spellStart"/>
      <w:r>
        <w:rPr>
          <w:rFonts w:eastAsia="Times New Roman" w:cs="Times New Roman"/>
          <w:szCs w:val="24"/>
        </w:rPr>
        <w:t>απομυζείτε</w:t>
      </w:r>
      <w:proofErr w:type="spellEnd"/>
      <w:r>
        <w:rPr>
          <w:rFonts w:eastAsia="Times New Roman" w:cs="Times New Roman"/>
          <w:szCs w:val="24"/>
        </w:rPr>
        <w:t>.</w:t>
      </w:r>
    </w:p>
    <w:p w14:paraId="7A4EE6C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Στο τέλος αυτού του δρόμου, αυτής της τετραετίας τουλάχιστον του σχεδίου για τη ΔΕΗ, είναι σίγουρο ότι θα έχουμε μια ΔΕΗ η οποία θα έχει χίλια μύρια προβλήματα, τα οποία δεν λύνονται με τις επιλογές σας, δεν θα είναι ανταγωνιστική, δεν θα είναι αναβαθμισμένη, θα κινδυνεύει λόγω της έλλειψης ρευστότητας, η μισθοδοσία των υπαλλήλων της και εγώ ακόμα και σήμερα καλοπροαίρετα περιμένω να ακούσω ένα συγκεκριμένο σχέδιο, το οποίο να με πείθει ότι την επόμενη μέρα θα μπορέσει να επιτελέσει τον ρόλο της η ΔΕΗ και για την οικονομία της χώρας και για τα ενεργειακά ζητούμενα της χώρας και για την κοινωνία. Αυτό το σχέδιο, το ολοκληρωμένο, δεν το άκουσα. </w:t>
      </w:r>
    </w:p>
    <w:p w14:paraId="7A4EE6C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Και έρχεται όλη αυτή η ανεπάρκειά σας, κύριε Υπουργέ, να προστεθεί σε μια συνολική εικόνα που εκπέμπει τις τελευταίες μέρες η Κυβέρνηση, σε σχέση με τη δυνατότητά της να διαχειριστεί επενδύσεις, να διαχειριστεί ζητήματα της ιδιωτικής οικονομίας, ζητήματα μεταρρυθμίσεων. Ανέφερε ο Υπουργός, ο κ. </w:t>
      </w:r>
      <w:proofErr w:type="spellStart"/>
      <w:r>
        <w:rPr>
          <w:rFonts w:eastAsia="Times New Roman" w:cs="Times New Roman"/>
          <w:szCs w:val="24"/>
        </w:rPr>
        <w:t>Τσακαλώτος</w:t>
      </w:r>
      <w:proofErr w:type="spellEnd"/>
      <w:r>
        <w:rPr>
          <w:rFonts w:eastAsia="Times New Roman" w:cs="Times New Roman"/>
          <w:szCs w:val="24"/>
        </w:rPr>
        <w:t xml:space="preserve"> προχθές ότι αναμένει ουρές επενδυτών. Ξέρετε τι φοβάμαι εγώ; Ότι αναμένουμε πολλές, μα πάρα πολλές διεκδικήσεις υποψηφίων επενδυτών για ζημίες που έχουν υποστεί από συμπεριφορές της Κυβέρνησης: Περίπτωση Κατάρ, περίπτωση δηλαδή Ζακύνθου. Έχουμε ήδη τη δήλωση ότι θα διεκδικεί αποζημίωση για την επένδυση που δεν έγινε εφικτό να γίνει. Στα αεροδρόμια έχουμε ένα ζήτημα, δεν το ξέρω, προέκυψε, θα διεκδικήσουν χρήματα από τη χώρα. </w:t>
      </w:r>
    </w:p>
    <w:p w14:paraId="7A4EE6CA" w14:textId="77777777" w:rsidR="00A259AD" w:rsidRDefault="00A062A5">
      <w:pPr>
        <w:spacing w:line="600" w:lineRule="auto"/>
        <w:ind w:firstLine="720"/>
        <w:jc w:val="both"/>
        <w:rPr>
          <w:rFonts w:eastAsia="Times New Roman"/>
          <w:bCs/>
        </w:rPr>
      </w:pPr>
      <w:r>
        <w:rPr>
          <w:rFonts w:eastAsia="Times New Roman"/>
          <w:bCs/>
        </w:rPr>
        <w:lastRenderedPageBreak/>
        <w:t>Στις Σκουριές δεν έχει τελειώσει, έχει απειληθεί διεκδίκηση χρημάτων από τη χώρα. Στο Ελληνικό δεν ξέρουμε πώς θα πάει.</w:t>
      </w:r>
    </w:p>
    <w:p w14:paraId="7A4EE6CB" w14:textId="77777777" w:rsidR="00A259AD" w:rsidRDefault="00A062A5">
      <w:pPr>
        <w:spacing w:line="600" w:lineRule="auto"/>
        <w:ind w:firstLine="720"/>
        <w:jc w:val="both"/>
        <w:rPr>
          <w:rFonts w:eastAsia="Times New Roman"/>
          <w:bCs/>
        </w:rPr>
      </w:pPr>
      <w:r>
        <w:rPr>
          <w:rFonts w:eastAsia="Times New Roman"/>
          <w:bCs/>
        </w:rPr>
        <w:t>Στο τέλος όλα αυτά, που τα συμβολίσατε ως τις μεγάλες επενδύσεις τις οποίες στηρίζετε, βλέπουμε τελικά ότι αντί να βοηθήσουν τη χώρα, να φέρουν λογαριασμό στη χώρα, έναν λογαριασμό ο οποίος απ’ ό,τι φαίνεται δεν σας ενδιαφέρει, γιατί θα πληρωθεί μεν από τον ελληνικό λαό αλλά από επόμενες κυβερνήσεις.</w:t>
      </w:r>
    </w:p>
    <w:p w14:paraId="7A4EE6CC" w14:textId="77777777" w:rsidR="00A259AD" w:rsidRDefault="00A062A5">
      <w:pPr>
        <w:spacing w:line="600" w:lineRule="auto"/>
        <w:ind w:firstLine="720"/>
        <w:jc w:val="both"/>
        <w:rPr>
          <w:rFonts w:eastAsia="Times New Roman"/>
          <w:bCs/>
        </w:rPr>
      </w:pPr>
      <w:r>
        <w:rPr>
          <w:rFonts w:eastAsia="Times New Roman"/>
          <w:bCs/>
        </w:rPr>
        <w:t>Δεν έχετε μεγάλα περιθώρια για να μπορέσετε να αντιστρέψετε και να αναστρέψετε όλη αυτήν την εικόνα. Όμως, καλείστε να το κάνετε, γιατί είναι μονόδρομος για τη χώρα, είναι μονόδρομος για την οικονομία, είναι μονόδρομος για όλους μας. Πρέπει, λοιπόν, με σοβαρότητα, υπευθυνότητα και επάρκεια και ευθύνη, με αίσθηση της ευθύνης απέναντι στον λαό, να διαχειριστείτε όλα αυτά τα ζητήματα τα οποία είναι αναγκαία για την ανάταξη της χώρας.</w:t>
      </w:r>
    </w:p>
    <w:p w14:paraId="7A4EE6CD" w14:textId="77777777" w:rsidR="00A259AD" w:rsidRDefault="00A062A5">
      <w:pPr>
        <w:spacing w:line="600" w:lineRule="auto"/>
        <w:ind w:firstLine="720"/>
        <w:jc w:val="both"/>
        <w:rPr>
          <w:rFonts w:eastAsia="Times New Roman"/>
          <w:bCs/>
        </w:rPr>
      </w:pPr>
      <w:r>
        <w:rPr>
          <w:rFonts w:eastAsia="Times New Roman"/>
          <w:bCs/>
        </w:rPr>
        <w:t>Και στο θέμα της ΔΕΗ να αναλογιστείτε, κύριε Υπουργέ, τις ευθύνες σας. Δεν είστε φυσικά ο μόνος υπεύθυνος. Οι επιλογές είναι κεντρικές. Αλλά επιμένω ότι ο μονόδρομος της επιλογής αυτής, όπως τον ψηφίσατε, σε σχέση με τη διάθεση της ηλεκτρικής ενέργειας είναι εγκληματική πράξη. Αυτό θα επαληθευθεί με το αποτέλεσμα, το οποίο δεν θα χρειαστεί χρόνια για να το δούμε. Θα το δούμε τους επόμενους μήνες. Καλείστε, λοιπόν, να αναλάβετε τις ευθύνες σας απέναντι στην κοινωνία, απέναντι στην οικονομία αλλά και τις ευθύνες σας έναντι του Κοινοβουλίου.</w:t>
      </w:r>
    </w:p>
    <w:p w14:paraId="7A4EE6CE" w14:textId="77777777" w:rsidR="00A259AD" w:rsidRDefault="00A062A5">
      <w:pPr>
        <w:spacing w:line="600" w:lineRule="auto"/>
        <w:ind w:firstLine="720"/>
        <w:jc w:val="both"/>
        <w:rPr>
          <w:rFonts w:eastAsia="Times New Roman"/>
          <w:bCs/>
        </w:rPr>
      </w:pPr>
      <w:r>
        <w:rPr>
          <w:rFonts w:eastAsia="Times New Roman"/>
          <w:bCs/>
        </w:rPr>
        <w:t>Ευχαριστώ πολύ, κύριε Πρόεδρε.</w:t>
      </w:r>
    </w:p>
    <w:p w14:paraId="7A4EE6CF" w14:textId="77777777" w:rsidR="00A259AD" w:rsidRDefault="00A062A5">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A4EE6D0" w14:textId="77777777" w:rsidR="00A259AD" w:rsidRDefault="00A062A5">
      <w:pPr>
        <w:spacing w:line="600" w:lineRule="auto"/>
        <w:ind w:firstLine="720"/>
        <w:jc w:val="both"/>
        <w:rPr>
          <w:rFonts w:eastAsia="Times New Roman"/>
          <w:szCs w:val="24"/>
        </w:rPr>
      </w:pPr>
      <w:r>
        <w:rPr>
          <w:rFonts w:eastAsia="Times New Roman"/>
          <w:b/>
          <w:bCs/>
        </w:rPr>
        <w:lastRenderedPageBreak/>
        <w:t>ΠΡΟΕΔΡΕΥΩΝ (Δημήτριος Καμμένος):</w:t>
      </w:r>
      <w:r>
        <w:rPr>
          <w:rFonts w:eastAsia="Times New Roman"/>
          <w:b/>
          <w:szCs w:val="24"/>
        </w:rPr>
        <w:t xml:space="preserve"> </w:t>
      </w:r>
      <w:r>
        <w:rPr>
          <w:rFonts w:eastAsia="Times New Roman"/>
          <w:szCs w:val="24"/>
        </w:rPr>
        <w:t>Ευχαριστούμε πολύ, κύριε Γεωργαντά και για την τήρηση του χρόνου.</w:t>
      </w:r>
    </w:p>
    <w:p w14:paraId="7A4EE6D1" w14:textId="77777777" w:rsidR="00A259AD" w:rsidRDefault="00A062A5">
      <w:pPr>
        <w:spacing w:line="600" w:lineRule="auto"/>
        <w:ind w:firstLine="720"/>
        <w:jc w:val="both"/>
        <w:rPr>
          <w:rFonts w:eastAsia="Times New Roman"/>
          <w:b/>
          <w:bCs/>
        </w:rPr>
      </w:pPr>
      <w:r>
        <w:rPr>
          <w:rFonts w:eastAsia="Times New Roman"/>
          <w:szCs w:val="24"/>
        </w:rPr>
        <w:t>Παρακαλώ τον Κοινοβουλευτικό Εκπρόσωπο του ΣΥΡΙΖΑ κ. Ιωάννη Σηφάκη, Βουλευτή Πέλλας, να πάρει τον λόγο για έξι λεπτά.</w:t>
      </w:r>
    </w:p>
    <w:p w14:paraId="7A4EE6D2" w14:textId="77777777" w:rsidR="00A259AD" w:rsidRDefault="00A062A5">
      <w:pPr>
        <w:spacing w:line="600" w:lineRule="auto"/>
        <w:ind w:firstLine="720"/>
        <w:jc w:val="both"/>
        <w:rPr>
          <w:rFonts w:eastAsia="Times New Roman"/>
          <w:bCs/>
        </w:rPr>
      </w:pPr>
      <w:r>
        <w:rPr>
          <w:rFonts w:eastAsia="Times New Roman"/>
          <w:b/>
          <w:bCs/>
        </w:rPr>
        <w:t>ΙΩΑΝΝΗΣ ΣΗΦΑΚΗΣ:</w:t>
      </w:r>
      <w:r>
        <w:rPr>
          <w:rFonts w:eastAsia="Times New Roman"/>
          <w:bCs/>
        </w:rPr>
        <w:t xml:space="preserve"> Ευχαριστώ, κύριε Πρόεδρε.</w:t>
      </w:r>
    </w:p>
    <w:p w14:paraId="7A4EE6D3" w14:textId="77777777" w:rsidR="00A259AD" w:rsidRDefault="00A062A5">
      <w:pPr>
        <w:spacing w:line="600" w:lineRule="auto"/>
        <w:ind w:firstLine="720"/>
        <w:jc w:val="both"/>
        <w:rPr>
          <w:rFonts w:eastAsia="Times New Roman"/>
          <w:szCs w:val="24"/>
        </w:rPr>
      </w:pPr>
      <w:r>
        <w:rPr>
          <w:rFonts w:eastAsia="Times New Roman"/>
          <w:szCs w:val="24"/>
        </w:rPr>
        <w:t>Ειλικρινά πριν πω οτιδήποτε άλλο, θέλω να εκφράσω την έκπληξή μου, να μην πω τη δυσφορία μου, για το απόλυτα υποκριτικό ενδιαφέρον, δήθεν ενδιαφέρον, που δείχνουν οι κύριοι της Νέας Δημοκρατίας, τα κροκοδείλια δάκρυα, θα έλεγα, για την ευρωστία και την δυναμική της Δημόσιας Επιχείρησης Ηλεκτρισμού, που δήθεν υπονομεύεται από την σημερινή Κυβέρνηση.</w:t>
      </w:r>
    </w:p>
    <w:p w14:paraId="7A4EE6D4" w14:textId="77777777" w:rsidR="00A259AD" w:rsidRDefault="00A062A5">
      <w:pPr>
        <w:spacing w:line="600" w:lineRule="auto"/>
        <w:ind w:firstLine="720"/>
        <w:jc w:val="both"/>
        <w:rPr>
          <w:rFonts w:eastAsia="Times New Roman"/>
          <w:szCs w:val="24"/>
        </w:rPr>
      </w:pPr>
      <w:r>
        <w:rPr>
          <w:rFonts w:eastAsia="Times New Roman"/>
          <w:szCs w:val="24"/>
        </w:rPr>
        <w:t>Κι αυτό όταν όλοι γνωρίζουν ότι η άποψή σας, κύριοι συνάδελφοι, εκφρασμένη σε όλα τα επίπεδα και σε κάθε ευκαιρία, είναι η πλήρης ιδιωτικοποίηση του ενεργειακού τομέα, όπως φυσικά και των πάντων, ό,τι είναι δημόσιο και όρθιο, συμπεριλαμβανομένων και της υγείας και της παιδείας, όπως φάνηκε και από την ομιλία του Αρχηγού σας, του κ. Μητσοτάκη, στη ΔΕΘ, με μια ακραία ιδεοληπτική νεοφιλελεύθερη λογική που αποτυγχάνει παντού διεθνώς, στρώνοντας μάλιστα τον δρόμο για την εκκόλαψη του αυγού του φιδιού, όπως βλέπουμε σε αρκετές ευρωπαϊκές χώρες.</w:t>
      </w:r>
    </w:p>
    <w:p w14:paraId="7A4EE6D5" w14:textId="77777777" w:rsidR="00A259AD" w:rsidRDefault="00A062A5">
      <w:pPr>
        <w:spacing w:line="600" w:lineRule="auto"/>
        <w:ind w:firstLine="720"/>
        <w:jc w:val="both"/>
        <w:rPr>
          <w:rFonts w:eastAsia="Times New Roman"/>
          <w:szCs w:val="24"/>
        </w:rPr>
      </w:pPr>
      <w:r>
        <w:rPr>
          <w:rFonts w:eastAsia="Times New Roman"/>
          <w:szCs w:val="24"/>
        </w:rPr>
        <w:t xml:space="preserve">Θα μου επιτρέψετε να επιχειρήσω να διατυπώσω μάλλον τα πραγματικά μύχια ερωτήματά σας, που κακώς, ενώ τα πιστεύετε δεν τα λέτε ευθέως. Γιατί, αλήθεια, δεν </w:t>
      </w:r>
      <w:proofErr w:type="spellStart"/>
      <w:r>
        <w:rPr>
          <w:rFonts w:eastAsia="Times New Roman"/>
          <w:szCs w:val="24"/>
        </w:rPr>
        <w:t>συχρωτίζεστε</w:t>
      </w:r>
      <w:proofErr w:type="spellEnd"/>
      <w:r>
        <w:rPr>
          <w:rFonts w:eastAsia="Times New Roman"/>
          <w:szCs w:val="24"/>
        </w:rPr>
        <w:t xml:space="preserve"> με την αφοπλιστική καθαρότητα του Αρχηγού σας, που λέει πολύ καθαρά τις απόψεις του, όπως το αμίμητο περί κοινωνικής ανισότητας, το άλλο περί αυτόνομων δημόσιων σχολείων και πολλά άλλα;</w:t>
      </w:r>
    </w:p>
    <w:p w14:paraId="7A4EE6D6" w14:textId="77777777" w:rsidR="00A259AD" w:rsidRDefault="00A062A5">
      <w:pPr>
        <w:spacing w:line="600" w:lineRule="auto"/>
        <w:ind w:firstLine="720"/>
        <w:jc w:val="both"/>
        <w:rPr>
          <w:rFonts w:eastAsia="Times New Roman"/>
          <w:szCs w:val="24"/>
        </w:rPr>
      </w:pPr>
      <w:r>
        <w:rPr>
          <w:rFonts w:eastAsia="Times New Roman"/>
          <w:szCs w:val="24"/>
        </w:rPr>
        <w:lastRenderedPageBreak/>
        <w:t>Ειλικρινά, πιστεύω ότι αναρωτιέστε:</w:t>
      </w:r>
    </w:p>
    <w:p w14:paraId="7A4EE6D7" w14:textId="77777777" w:rsidR="00A259AD" w:rsidRDefault="00A062A5">
      <w:pPr>
        <w:spacing w:line="600" w:lineRule="auto"/>
        <w:ind w:firstLine="720"/>
        <w:jc w:val="both"/>
        <w:rPr>
          <w:rFonts w:eastAsia="Times New Roman"/>
          <w:szCs w:val="24"/>
        </w:rPr>
      </w:pPr>
      <w:r>
        <w:rPr>
          <w:rFonts w:eastAsia="Times New Roman"/>
          <w:szCs w:val="24"/>
        </w:rPr>
        <w:t xml:space="preserve">Πώς είναι δυνατόν με τέτοια επίθεση που εξαπολύσατε, όταν ήσασταν κυβέρνηση, στη Δημόσια Επιχείρηση Ηλεκτρισμού για τον διαμελισμό και την εξαφάνισή της, πώς μετά από τρία μνημόνια και τις παρεμβάσεις τόσων επιχειρηματικών κύκλων που υπαγόρευαν ρυθμίσεις για την ενέργεια με παρεμβάσεις τους στους θεσμούς, ζητώντας να πιεστεί η εκλεγμένη κυβέρνηση της χώρας, πώς με όλες τις δύσκολες αποφάσεις που ελήφθησαν με την επιβολή περιορισμού της ΔΕΗ στο 50% στην παραγωγή και στο 50% στην εμπορία, στη λιανική μέχρι το 2020, την αναγκαστική συμμόρφωση στην απόφαση του ευρωδικαστηρίου για την πώληση του 40% των </w:t>
      </w:r>
      <w:proofErr w:type="spellStart"/>
      <w:r>
        <w:rPr>
          <w:rFonts w:eastAsia="Times New Roman"/>
          <w:szCs w:val="24"/>
        </w:rPr>
        <w:t>λιγνιτικών</w:t>
      </w:r>
      <w:proofErr w:type="spellEnd"/>
      <w:r>
        <w:rPr>
          <w:rFonts w:eastAsia="Times New Roman"/>
          <w:szCs w:val="24"/>
        </w:rPr>
        <w:t xml:space="preserve"> μονάδων, τις απώλειες μέσω των NOME, τις εξελίξεις με την αγορά ρύπων και πολλών άλλων, πώς όλα αυτά δεν κατάφεραν να πετύχουν την πλήρη διάλυση της εταιρείας; </w:t>
      </w:r>
    </w:p>
    <w:p w14:paraId="7A4EE6D8" w14:textId="77777777" w:rsidR="00A259AD" w:rsidRDefault="00A062A5">
      <w:pPr>
        <w:spacing w:line="600" w:lineRule="auto"/>
        <w:ind w:firstLine="720"/>
        <w:jc w:val="both"/>
        <w:rPr>
          <w:rFonts w:eastAsia="Times New Roman"/>
          <w:szCs w:val="24"/>
        </w:rPr>
      </w:pPr>
      <w:r>
        <w:rPr>
          <w:rFonts w:eastAsia="Times New Roman"/>
          <w:szCs w:val="24"/>
        </w:rPr>
        <w:t xml:space="preserve">Πώς η ΔΕΗ στέκεται στα πόδια της και καταστρώνει μελλοντικά σχέδια εξωστρέφειας, επέκτασής της και σε άλλες δραστηριότητες, όπως στην εξοικονόμηση ενέργειας, στην ηλεκτροκίνηση, στην αποθήκευση, στην επέκταση στο φυσικό αέριο, στην ουσιαστική ενίσχυση της θέσης της στις ανανεώσιμες πηγές ενέργειας, που την είχατε καταδικάσει τελείως εκτός στο 3% ταυτίζοντάς την με τη </w:t>
      </w:r>
      <w:proofErr w:type="spellStart"/>
      <w:r>
        <w:rPr>
          <w:rFonts w:eastAsia="Times New Roman"/>
          <w:szCs w:val="24"/>
        </w:rPr>
        <w:t>λιγνιτική</w:t>
      </w:r>
      <w:proofErr w:type="spellEnd"/>
      <w:r>
        <w:rPr>
          <w:rFonts w:eastAsia="Times New Roman"/>
          <w:szCs w:val="24"/>
        </w:rPr>
        <w:t xml:space="preserve"> παραγωγή, για να είναι εύκολο θύμα, με βάση τις διεθνείς συνθήκες για την προστασία του περιβάλλοντος; Πώς προγραμματίζει να παίξει πρωταγωνιστικό ρόλο στα Βαλκάνια;</w:t>
      </w:r>
    </w:p>
    <w:p w14:paraId="7A4EE6D9" w14:textId="77777777" w:rsidR="00A259AD" w:rsidRDefault="00A062A5">
      <w:pPr>
        <w:spacing w:line="600" w:lineRule="auto"/>
        <w:ind w:firstLine="720"/>
        <w:jc w:val="both"/>
        <w:rPr>
          <w:rFonts w:eastAsia="Times New Roman"/>
          <w:szCs w:val="24"/>
        </w:rPr>
      </w:pPr>
      <w:r>
        <w:rPr>
          <w:rFonts w:eastAsia="Times New Roman"/>
          <w:szCs w:val="24"/>
        </w:rPr>
        <w:t xml:space="preserve">Πώς σε αυτές τις συνθήκες αντί να επιβαρύνει τον τελικό καταναλωτή, με δεδομένα τα προβλήματά της, προχώρησε και σε μειώσεις τόσο σημαντικές στους συνεπείς καταναλωτές; Πώς θα μειωθούν περαιτέρω οι λογαριασμοί των καταναλωτών με την ομαλοποίηση της πληρωμής των ΥΚΩ, μέχρι </w:t>
      </w:r>
      <w:r>
        <w:rPr>
          <w:rFonts w:eastAsia="Times New Roman"/>
          <w:szCs w:val="24"/>
        </w:rPr>
        <w:lastRenderedPageBreak/>
        <w:t xml:space="preserve">να γίνει κατορθωτή η μεγάλη μείωση τους με την ολοκλήρωση της διασύνδεσης των νησιών, που άλλες είναι υπό κατασκευή και άλλες προγραμματίζονται; Πώς η ΔΕΗ εξακολουθεί, σαν αποτέλεσμα της διαπραγμάτευσης αυτής της Κυβέρνησης με τους θεσμούς, να μένει υπό δημόσιο έλεγχο μαζί με τον ΑΔΜΗΕ, τα δίκτυα μεταφοράς και παλεύει και θα καταφέρει να μείνει, παρά την υποχώρηση της στη λιανική, η πρωτεύουσα δύναμη στο ενεργειακό σύστημα της χώρας, εξασφαλίζοντας την ασφάλεια του ενεργειακού εφοδιασμού και την προστασία του καταναλωτή με αιχμή τις ευάλωτες κοινωνικές ομάδες; Πώς οι ρυθμίσεις που έκανε αυτή η ΔΕΗ για την πληρωμή των ληξιπρόθεσμων οφειλών των πελατών της έτυχαν πολύ σημαντικής αποδοχής και έχουν ρυθμιστεί οφειλές περί το 1,2 δισεκατομμύριο και οι οφειλέτες ανταποκρίνονται στις ρυθμίσεις; Πώς η ΔΕΗ στέκεται, ενώ ελήφθησαν πέρυσι αποφάσεις που στήριξαν μεν -και ορθώς- τον ειδικό λογαριασμό των ΑΠΕ, βοηθώντας σημαντικά στην εξάλειψη των ελλειμμάτων του, επιβάρυναν όμως από την άλλη την ΔΕΗ; </w:t>
      </w:r>
    </w:p>
    <w:p w14:paraId="7A4EE6DA" w14:textId="77777777" w:rsidR="00A259AD" w:rsidRDefault="00A062A5">
      <w:pPr>
        <w:spacing w:line="600" w:lineRule="auto"/>
        <w:ind w:firstLine="720"/>
        <w:jc w:val="both"/>
        <w:rPr>
          <w:rFonts w:eastAsia="Times New Roman"/>
          <w:szCs w:val="24"/>
        </w:rPr>
      </w:pPr>
      <w:r>
        <w:rPr>
          <w:rFonts w:eastAsia="Times New Roman"/>
          <w:szCs w:val="24"/>
        </w:rPr>
        <w:t xml:space="preserve">Και εδώ, δεν μπορώ να αντισταθώ στον πειρασμό να σας θυμίσω πόσο επιτυχημένη και σχεδιασμένη ήταν η πολιτική σας για τις ΑΠΕ, που τα έδωσε όλα στους Γερμανούς για προμήθεια πάνελ και </w:t>
      </w:r>
      <w:r>
        <w:rPr>
          <w:rFonts w:eastAsia="Times New Roman"/>
          <w:szCs w:val="24"/>
          <w:lang w:val="en-US"/>
        </w:rPr>
        <w:t>inverters</w:t>
      </w:r>
      <w:r>
        <w:rPr>
          <w:rFonts w:eastAsia="Times New Roman"/>
          <w:szCs w:val="24"/>
        </w:rPr>
        <w:t>, όταν το κόστος τους ήταν στον Θεό και με τιμές αποζημίωσης, που έφεραν στο χείλος της καταστροφής τον ΕΛΑΠΕ, δημιουργώντας τεράστια προβλήματα, φέρνοντας στην κόψη του ξυραφιού την ενεργειακή αγορά, την οποία εμείς στηρίξαμε και διασώσαμε.</w:t>
      </w:r>
    </w:p>
    <w:p w14:paraId="7A4EE6DB" w14:textId="77777777" w:rsidR="00A259AD" w:rsidRDefault="00A062A5">
      <w:pPr>
        <w:spacing w:line="600" w:lineRule="auto"/>
        <w:ind w:firstLine="720"/>
        <w:jc w:val="both"/>
        <w:rPr>
          <w:rFonts w:eastAsia="Times New Roman"/>
          <w:szCs w:val="24"/>
        </w:rPr>
      </w:pPr>
      <w:r>
        <w:rPr>
          <w:rFonts w:eastAsia="Times New Roman"/>
          <w:szCs w:val="24"/>
        </w:rPr>
        <w:t>Πώς η ΔΕΗ, απαντώντας στις προκλήσεις και εναρμονιζόμενη στα ευρωπαϊκά δεδομένα στην ενέργεια, οδεύοντας προς την ενιαία ενεργειακή αγορά, καταφέρνει να δίνει την εντύπωση μιας δύνα</w:t>
      </w:r>
      <w:r>
        <w:rPr>
          <w:rFonts w:eastAsia="Times New Roman"/>
          <w:szCs w:val="24"/>
        </w:rPr>
        <w:lastRenderedPageBreak/>
        <w:t xml:space="preserve">μης που θα δυναμώσει παραπάνω, μετά την ολοκλήρωση των γρήγορων αλλαγών που της επιβάλλονται, σε ένα σφοδρά μεταβαλλόμενο ενεργειακό περιβάλλον; Θα μικρύνει μεν αλλά θα είναι πιο εύρωστη και δυναμική. </w:t>
      </w:r>
    </w:p>
    <w:p w14:paraId="7A4EE6DC" w14:textId="77777777" w:rsidR="00A259AD" w:rsidRDefault="00A062A5">
      <w:pPr>
        <w:spacing w:line="600" w:lineRule="auto"/>
        <w:ind w:firstLine="720"/>
        <w:jc w:val="both"/>
        <w:rPr>
          <w:rFonts w:eastAsia="Times New Roman"/>
          <w:szCs w:val="24"/>
        </w:rPr>
      </w:pPr>
      <w:r>
        <w:rPr>
          <w:rFonts w:eastAsia="Times New Roman"/>
          <w:szCs w:val="24"/>
        </w:rPr>
        <w:t xml:space="preserve">Πώς με το ενεργειακό μείγμα που θα ακολουθήσει στις δραστηριότητές της, ξεπερνώντας την αποκλειστική ταύτισή της με την </w:t>
      </w:r>
      <w:proofErr w:type="spellStart"/>
      <w:r>
        <w:rPr>
          <w:rFonts w:eastAsia="Times New Roman"/>
          <w:szCs w:val="24"/>
        </w:rPr>
        <w:t>λιγνιτική</w:t>
      </w:r>
      <w:proofErr w:type="spellEnd"/>
      <w:r>
        <w:rPr>
          <w:rFonts w:eastAsia="Times New Roman"/>
          <w:szCs w:val="24"/>
        </w:rPr>
        <w:t xml:space="preserve"> παραγωγή, θα γίνει πιο σύγχρονη και πιο ισχυρή; Είμαι σίγουρος ότι αυτά ταλανίζουν τις σκέψεις σας και για να μην τα ρωτήσετε αυτά ισχύουν, καθόσον γνωρίζετε πολύ καλά ότι εσείς βάλατε τις βραδυφλεγείς βάσεις για τα προβλήματα της ΔΕΗ, λαϊκίζετε και θέλετε να πιστέψει ο κόσμος ότι ενδιαφέρεστε πραγματικά για να μείνει η ΔΕΗ δυνατή και αποτελεσματική.</w:t>
      </w:r>
    </w:p>
    <w:p w14:paraId="7A4EE6DD" w14:textId="77777777" w:rsidR="00A259AD" w:rsidRDefault="00A062A5">
      <w:pPr>
        <w:spacing w:line="600" w:lineRule="auto"/>
        <w:ind w:firstLine="720"/>
        <w:jc w:val="both"/>
        <w:rPr>
          <w:rFonts w:eastAsia="Times New Roman"/>
          <w:szCs w:val="24"/>
        </w:rPr>
      </w:pPr>
      <w:r>
        <w:rPr>
          <w:rFonts w:eastAsia="Times New Roman"/>
          <w:szCs w:val="24"/>
        </w:rPr>
        <w:t>Ο κύριος Υπουργός απάντησε μία προς μία τις ερωτήσεις σας με απόλυτα ειλικρινή και κατατοπιστικό τρόπο. Αμφισβήτησε, δικαιολογημένα, αυθαίρετα νούμερα που αναφέρετε και για τον ΑΔΜΗΕ, τονίζοντας ότι ακυρώσαμε το σχέδιο σας για πώληση του 66% σε ιδιώτες, γιατί κρίναμε ότι τα δίκτυα μεταφοράς είναι ζωτικής, στρατηγικής σημασίας και πρέπει να παραμείνουν υπό δημόσιο έλεγχο. Και μπορέσαμε να το καταφέρουμε με σκληρή διαπραγμάτευση με τους θεσμούς. Υπήρχε εμπιστοσύνη στο δικό μας σχέδιο, επιλέχτηκε ως στρατηγικός εταίρος η Κινέζικη «</w:t>
      </w:r>
      <w:r>
        <w:rPr>
          <w:rFonts w:eastAsia="Times New Roman"/>
          <w:szCs w:val="24"/>
          <w:lang w:val="en-US"/>
        </w:rPr>
        <w:t>STATE</w:t>
      </w:r>
      <w:r>
        <w:rPr>
          <w:rFonts w:eastAsia="Times New Roman"/>
          <w:szCs w:val="24"/>
        </w:rPr>
        <w:t xml:space="preserve"> </w:t>
      </w:r>
      <w:r>
        <w:rPr>
          <w:rFonts w:eastAsia="Times New Roman"/>
          <w:szCs w:val="24"/>
          <w:lang w:val="en-US"/>
        </w:rPr>
        <w:t>GRID</w:t>
      </w:r>
      <w:r>
        <w:rPr>
          <w:rFonts w:eastAsia="Times New Roman"/>
          <w:szCs w:val="24"/>
        </w:rPr>
        <w:t>», η μεγαλύτερη εταιρεία στον κόσμο όσον αφορά στα δίκτυα, για το 24% με πολύ ικανοποιητικό τίμημα και ο ΑΔΜΗΕ προχωρά, διασφαλίζοντας το δημόσιο συμφέρον.</w:t>
      </w:r>
    </w:p>
    <w:p w14:paraId="7A4EE6DE" w14:textId="77777777" w:rsidR="00A259AD" w:rsidRDefault="00A062A5">
      <w:pPr>
        <w:spacing w:line="600" w:lineRule="auto"/>
        <w:ind w:firstLine="720"/>
        <w:jc w:val="both"/>
        <w:rPr>
          <w:rFonts w:eastAsia="Times New Roman"/>
          <w:szCs w:val="24"/>
        </w:rPr>
      </w:pPr>
      <w:r>
        <w:rPr>
          <w:rFonts w:eastAsia="Times New Roman"/>
          <w:szCs w:val="24"/>
        </w:rPr>
        <w:t xml:space="preserve">Ακόμη, αμφισβήτησε το εκτιμώμενο από σας πιθανό έσοδο από την πώληση της λεγόμενης «μικρής» ΔΕΗ, με πραγματικά και όχι θεωρητικά στοιχεία. Θυμάστε βέβαια, ότι η τυχόν υιοθέτηση της </w:t>
      </w:r>
      <w:r>
        <w:rPr>
          <w:rFonts w:eastAsia="Times New Roman"/>
          <w:szCs w:val="24"/>
        </w:rPr>
        <w:lastRenderedPageBreak/>
        <w:t xml:space="preserve">απαράδεκτης αυτής πολιτικής θα αποστερούσε από τη ΔΕΗ το 30% από το πλέον κερδοφόρο παραγωγικό δυναμικό με την πώληση υδροηλεκτρικών μονάδων δυναμικότητας 904 </w:t>
      </w:r>
      <w:r>
        <w:rPr>
          <w:rFonts w:eastAsia="Times New Roman"/>
          <w:szCs w:val="24"/>
          <w:lang w:val="en-US"/>
        </w:rPr>
        <w:t>MW</w:t>
      </w:r>
      <w:r>
        <w:rPr>
          <w:rFonts w:eastAsia="Times New Roman"/>
          <w:szCs w:val="24"/>
        </w:rPr>
        <w:t>, του ΑΗΣ Μελίτης και της άδειας της 2</w:t>
      </w:r>
      <w:r>
        <w:rPr>
          <w:rFonts w:eastAsia="Times New Roman"/>
          <w:szCs w:val="24"/>
          <w:vertAlign w:val="superscript"/>
        </w:rPr>
        <w:t>ης</w:t>
      </w:r>
      <w:r>
        <w:rPr>
          <w:rFonts w:eastAsia="Times New Roman"/>
          <w:szCs w:val="24"/>
        </w:rPr>
        <w:t xml:space="preserve"> μονάδας μαζί με τα ορυχεία, του ΑΗΣ και του ορυχείου Αμυνταίου, του ΑΗΣ Κομοτηνής και το 30% των πελατών της ΔΕΗ.</w:t>
      </w:r>
    </w:p>
    <w:p w14:paraId="7A4EE6DF" w14:textId="77777777" w:rsidR="00A259AD" w:rsidRDefault="00A062A5">
      <w:pPr>
        <w:spacing w:line="600" w:lineRule="auto"/>
        <w:ind w:firstLine="720"/>
        <w:jc w:val="both"/>
        <w:rPr>
          <w:rFonts w:eastAsia="Times New Roman"/>
          <w:szCs w:val="24"/>
        </w:rPr>
      </w:pPr>
      <w:r>
        <w:rPr>
          <w:rFonts w:eastAsia="Times New Roman"/>
          <w:szCs w:val="24"/>
        </w:rPr>
        <w:t xml:space="preserve">Γνωρίζετε βέβαια ότι καταφέραμε, στη διαπραγμάτευση, να μην μεταβιβαστούν υδροηλεκτρικά. Το σχέδιο για την </w:t>
      </w:r>
      <w:proofErr w:type="spellStart"/>
      <w:r>
        <w:rPr>
          <w:rFonts w:eastAsia="Times New Roman"/>
          <w:szCs w:val="24"/>
        </w:rPr>
        <w:t>αποεπένδυση</w:t>
      </w:r>
      <w:proofErr w:type="spellEnd"/>
      <w:r>
        <w:rPr>
          <w:rFonts w:eastAsia="Times New Roman"/>
          <w:szCs w:val="24"/>
        </w:rPr>
        <w:t xml:space="preserve"> του 40% των </w:t>
      </w:r>
      <w:proofErr w:type="spellStart"/>
      <w:r>
        <w:rPr>
          <w:rFonts w:eastAsia="Times New Roman"/>
          <w:szCs w:val="24"/>
        </w:rPr>
        <w:t>λιγνιτικών</w:t>
      </w:r>
      <w:proofErr w:type="spellEnd"/>
      <w:r>
        <w:rPr>
          <w:rFonts w:eastAsia="Times New Roman"/>
          <w:szCs w:val="24"/>
        </w:rPr>
        <w:t xml:space="preserve"> μονάδων είναι σε συνεννόηση με τους θεσμούς, είναι δεδομένο, όπως είπε και ο Υπουργός, ότι δεν μπορούν να δοθούν περισσότερες λεπτομέρειες. Όμως, διασφαλίστηκε η άμεση ή έμμεση δυνατότητα παρουσίας του δημοσίου στη διεκδίκηση μονάδων και ιδιαίτερα η δυνατότητα συμμετοχής της τοπικής κοινωνίας και μετά από αυτά η αποκλιμάκωση των ΝΟΜΕ που φυσικά θεσπίστηκαν, όπως πολύ σωστά είπε ο Υπουργός, στο δεύτερο μνημόνιο και μην κατηγορείτε, έτσι όπως εσείς ψηφίσατε.</w:t>
      </w:r>
    </w:p>
    <w:p w14:paraId="7A4EE6E0" w14:textId="77777777" w:rsidR="00A259AD" w:rsidRDefault="00A062A5">
      <w:pPr>
        <w:spacing w:line="600" w:lineRule="auto"/>
        <w:ind w:firstLine="720"/>
        <w:jc w:val="both"/>
        <w:rPr>
          <w:rFonts w:eastAsia="Times New Roman"/>
          <w:szCs w:val="24"/>
        </w:rPr>
      </w:pPr>
      <w:r>
        <w:rPr>
          <w:rFonts w:eastAsia="Times New Roman"/>
          <w:szCs w:val="24"/>
        </w:rPr>
        <w:t>Ας μην μιλήσουμε τώρα για τον πόνο σας για τα εργασιακά δικαιώματα, που γνωρίζουμε ποια είναι η άποψή σας για την αύξηση της παραγωγικότητας με την εργασιακή ζούγκλα και το γεγονός ότι μας κατηγορείτε για ιδεοληψίες, όταν μιλάμε για επανεκκίνηση των συλλογικών διαπραγματεύσεων.</w:t>
      </w:r>
    </w:p>
    <w:p w14:paraId="7A4EE6E1" w14:textId="77777777" w:rsidR="00A259AD" w:rsidRDefault="00A062A5">
      <w:pPr>
        <w:spacing w:line="600" w:lineRule="auto"/>
        <w:ind w:firstLine="720"/>
        <w:jc w:val="both"/>
        <w:rPr>
          <w:rFonts w:eastAsia="Times New Roman"/>
          <w:szCs w:val="24"/>
        </w:rPr>
      </w:pPr>
      <w:r>
        <w:rPr>
          <w:rFonts w:eastAsia="Times New Roman"/>
          <w:szCs w:val="24"/>
        </w:rPr>
        <w:t xml:space="preserve">Η ΔΕΗ έδωσε αναλυτικό δελτίο στο οποίο λέει ότι το 2016 η λειτουργική κερδοφορία </w:t>
      </w:r>
      <w:r>
        <w:rPr>
          <w:rFonts w:eastAsia="Times New Roman"/>
          <w:szCs w:val="24"/>
          <w:lang w:val="en-US"/>
        </w:rPr>
        <w:t>EBITDA</w:t>
      </w:r>
      <w:r>
        <w:rPr>
          <w:rFonts w:eastAsia="Times New Roman"/>
          <w:szCs w:val="24"/>
        </w:rPr>
        <w:t xml:space="preserve"> της επιχείρησης ανήλθε σε 866,87 εκατομμύρια, ένα περιθώριο 16,82%, σημαντικά αυξημένη από αυτήν του 2015. Το 2017 θα υπάρχει κάποια μείωση για εξωγενείς συγκεκριμένους παράγοντες που αναφέρει το δελτίο της, αλλά το 2018 εκτιμάται σημαντική ανάκαμψη της λειτουργικής κερδοφορίας πλέον του 18%. Και ξεκίνησε και τις προαποφασισμένες επί των ημερών σας επενδύσεις σε Πτολεμαΐδα </w:t>
      </w:r>
      <w:r>
        <w:rPr>
          <w:rFonts w:eastAsia="Times New Roman"/>
          <w:szCs w:val="24"/>
          <w:lang w:val="en-US"/>
        </w:rPr>
        <w:t>V</w:t>
      </w:r>
      <w:r>
        <w:rPr>
          <w:rFonts w:eastAsia="Times New Roman"/>
          <w:szCs w:val="24"/>
        </w:rPr>
        <w:t xml:space="preserve"> και στην μετεγκατάσταση της </w:t>
      </w:r>
      <w:proofErr w:type="spellStart"/>
      <w:r>
        <w:rPr>
          <w:rFonts w:eastAsia="Times New Roman"/>
          <w:szCs w:val="24"/>
        </w:rPr>
        <w:t>Ποντοκώμης</w:t>
      </w:r>
      <w:proofErr w:type="spellEnd"/>
      <w:r>
        <w:rPr>
          <w:rFonts w:eastAsia="Times New Roman"/>
          <w:szCs w:val="24"/>
        </w:rPr>
        <w:t>.</w:t>
      </w:r>
    </w:p>
    <w:p w14:paraId="7A4EE6E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σημειώνει η ΔΕΗ ότι η μείωση του μεριδίου της αγοράς συνεπάγεται βέβαια μείωση εσόδων, αλλά και μείωση κόστους πωλήσεων. Θα μειωθεί η ανάγκη της ΔΕΗ να αγοράζει όση ενέργεια αγοράζει σήμερα για να μπορέσει να πωλήσει τα μεγέθη που διαθέτει στην λιανική. Αντίστοιχα θα μειωθεί και η χρέωση χρήσης συστήματος και δικτύου, θα μειωθεί το ποσό που δίνει για τον ΕΛΑΠΕ και άλλα κονδύλια. Επιβάρυνση θα υπάρξει λόγω ΝΟΜΕ. </w:t>
      </w:r>
    </w:p>
    <w:p w14:paraId="7A4EE6E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Μαζί με τα αναμενόμενα έσοδα από την πώληση του 40%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και ορυχείων και το έσοδο από την πώληση χαρτοφυλακίου πελατών, καθώς και με την αναμενόμενη βελτίωση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και την είσπραξη για τα ΥΚΩ παρελθόντων ετών που θα πάρει σταδιακά ως το 2022, θα βελτιώσει πολύ τα οικονομικά της. Κατά συνέπεια, τα αυθαίρετα στοιχεία πρόβλεψης ετήσιων ζημιών 1,5 δισεκατομμυρίου ευρώ ετησίως -που λέτε στην ερώτησή σας- ουδόλως </w:t>
      </w:r>
      <w:proofErr w:type="spellStart"/>
      <w:r>
        <w:rPr>
          <w:rFonts w:eastAsia="Times New Roman" w:cs="Times New Roman"/>
          <w:szCs w:val="24"/>
        </w:rPr>
        <w:t>στοιχειοθετούνται</w:t>
      </w:r>
      <w:proofErr w:type="spellEnd"/>
      <w:r>
        <w:rPr>
          <w:rFonts w:eastAsia="Times New Roman" w:cs="Times New Roman"/>
          <w:szCs w:val="24"/>
        </w:rPr>
        <w:t xml:space="preserve"> και μάλλον αποτελούν μόνο ευσεβή πόθο σας με βάση όσα προανέφερα. </w:t>
      </w:r>
    </w:p>
    <w:p w14:paraId="7A4EE6E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Συμπερασματικά, οι τελευταίοι που δικαιούνται να μιλούν για τη Δημόσια Επιχείρηση Ηλεκτρισμού, τον πρωτεύοντα ρόλο που πρέπει να παίζει και σήμερα και αύριο στη διαρκώς μεταβαλλόμενη ενεργειακή αγορά, την ευρωστία, τον δυναμισμό, την ανάπτυξή της με επέκταση των δραστηριοτήτων της και σε άλλα πεδία και την εξωστρεφή δράση της, είστε εσείς. </w:t>
      </w:r>
    </w:p>
    <w:p w14:paraId="7A4EE6E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ερώτησή σας όμως, ήταν μια καλή αφορμή για να ακούσουν οι πολίτες ποιοι πήγαν να διαλύσουν τη ΔΕΗ και δεν τα κατάφεραν, αλλά και τη μεγάλη προσπάθεια που γίνεται από αυτήν την Κυβέρνηση και από τη διοίκηση της εταιρείας να συνεχίσει η ΔΕΗ να υπηρετεί το δημόσιο συμφέρον και να είναι ο εγγυητής για τις κατά το δυνατόν χαμηλότερες τιμές πώλησης της ηλεκτρικής ενέργειας </w:t>
      </w:r>
      <w:r>
        <w:rPr>
          <w:rFonts w:eastAsia="Times New Roman" w:cs="Times New Roman"/>
          <w:szCs w:val="24"/>
        </w:rPr>
        <w:lastRenderedPageBreak/>
        <w:t xml:space="preserve">στον τελικό καταναλωτή, εφαρμόζοντας και πολιτικές προστασίας των ευάλωτων καταναλωτών και άμβλυνσης της ενεργειακής φτώχειας. </w:t>
      </w:r>
    </w:p>
    <w:p w14:paraId="7A4EE6E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A4EE6E7" w14:textId="77777777" w:rsidR="00A259AD" w:rsidRDefault="00A062A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ΑΝΕΛ) </w:t>
      </w:r>
    </w:p>
    <w:p w14:paraId="7A4EE6E8"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συνάδελφο. </w:t>
      </w:r>
    </w:p>
    <w:p w14:paraId="7A4EE6E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Παρακαλώ τον Κοινοβουλευτικό Εκπρόσωπο από τη Δημοκρατική Συμπαράταξη ΠΑΣΟΚ - ΔΗΜΑΡ κ. Ανδρέα Λοβέρδο, Βουλευτή Β΄ Αθηνών, να έρθει στο Βήμα. </w:t>
      </w:r>
    </w:p>
    <w:p w14:paraId="7A4EE6E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συνάδελφε, για έξι λεπτά με μια μικρή ανοχή. </w:t>
      </w:r>
    </w:p>
    <w:p w14:paraId="7A4EE6EB"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Κυρίες και κύριοι Βουλευτές, είμαστε σε αυτήν την Αίθουσα, Παρασκευή σήμερα, πέντε μέρες μετά από την πιο σκοτεινή μέρα του ελληνικού Κοινοβουλίου- στα χρόνια τουλάχιστον που εγώ είμαι εδώ- από την ημέρα που συζητήθηκε η πρόταση Εξεταστικής Επιτροπής για τον κ. Καμμένο. Η συζήτηση κατέληξε στην ψηφοφορία που κατέληξε, με μια ωμή συναλλαγή. Το δηλητήριο που χύθηκε εκείνη την ημέρα στην Αίθουσα αυτή, θα δηλητηριάζει για πολύ καιρό την ελληνική πολιτική σκηνή και δεν πρόκειται η σκοτεινή εκείνη Δευτέρα να ξεχαστεί. </w:t>
      </w:r>
    </w:p>
    <w:p w14:paraId="7A4EE6E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Ήδη με τη συναλλαγή ΣΥΡΙΖΑ και ΑΝΕΛ των επομένων ημερών για θέματα νομοθετικών πρωτοβουλιών άλλων, η δημοσιότητα καλύπτει τα μπρος πίσω των Βουλευτών των Ανεξαρτήτων Ελλή</w:t>
      </w:r>
      <w:r>
        <w:rPr>
          <w:rFonts w:eastAsia="Times New Roman" w:cs="Times New Roman"/>
          <w:szCs w:val="24"/>
        </w:rPr>
        <w:lastRenderedPageBreak/>
        <w:t xml:space="preserve">νων και -σημειώστε το αυτό- ως προς τα πραγματικά περιστατικά αλλά και τη θεσμική εκτροπή, η συζήτηση αυτή δεν τελείωσε. Έχει συνέχεια. Δυστυχώς, υπήρξε και το ζημιογόνο της αποτέλεσμα θα έχει συνέχεια. </w:t>
      </w:r>
    </w:p>
    <w:p w14:paraId="7A4EE6E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Κυρίες και κύριοι συνάδελφοι, -και απευθύνομαι στους Βουλευτές της Νέας Δημοκρατίας που συνέταξαν μια πολύ χρήσιμη επίκαιρη επερώτηση- </w:t>
      </w:r>
      <w:proofErr w:type="spellStart"/>
      <w:r>
        <w:rPr>
          <w:rFonts w:eastAsia="Times New Roman" w:cs="Times New Roman"/>
          <w:szCs w:val="24"/>
        </w:rPr>
        <w:t>lapsus</w:t>
      </w:r>
      <w:proofErr w:type="spellEnd"/>
      <w:r>
        <w:rPr>
          <w:rFonts w:eastAsia="Times New Roman" w:cs="Times New Roman"/>
          <w:szCs w:val="24"/>
        </w:rPr>
        <w:t xml:space="preserve"> </w:t>
      </w:r>
      <w:proofErr w:type="spellStart"/>
      <w:r>
        <w:rPr>
          <w:rFonts w:eastAsia="Times New Roman" w:cs="Times New Roman"/>
          <w:szCs w:val="24"/>
        </w:rPr>
        <w:t>calam</w:t>
      </w:r>
      <w:r>
        <w:rPr>
          <w:rFonts w:eastAsia="Times New Roman" w:cs="Times New Roman"/>
          <w:szCs w:val="24"/>
          <w:lang w:val="en-US"/>
        </w:rPr>
        <w:t>i</w:t>
      </w:r>
      <w:proofErr w:type="spellEnd"/>
      <w:r>
        <w:rPr>
          <w:rFonts w:eastAsia="Times New Roman" w:cs="Times New Roman"/>
          <w:szCs w:val="24"/>
        </w:rPr>
        <w:t xml:space="preserve">; Λάθος της </w:t>
      </w:r>
      <w:proofErr w:type="spellStart"/>
      <w:r>
        <w:rPr>
          <w:rFonts w:eastAsia="Times New Roman" w:cs="Times New Roman"/>
          <w:szCs w:val="24"/>
        </w:rPr>
        <w:t>γραφίδος</w:t>
      </w:r>
      <w:proofErr w:type="spellEnd"/>
      <w:r>
        <w:rPr>
          <w:rFonts w:eastAsia="Times New Roman" w:cs="Times New Roman"/>
          <w:szCs w:val="24"/>
        </w:rPr>
        <w:t xml:space="preserve">; Πολλή Νέα Δημοκρατία και καθόλου ΠΑΣΟΚ, καθόλου Γιάννης Μανιάτης, ο Υπουργός που συνέταξε το σχέδιο της «μικρής» ΔΕΗ. Λάθος σας. Οι προσπάθειες ήταν κοινές και αν κάποιος έχει να κάνει κριτική στον άλλον είμαστε εμείς, γιατί προσχωρήσατε σε ένα πρόγραμμα διάσωσης της χώρας, ενώ προεκλογικά, πριν το 2012 -είχαμε συνεργαστεί, αλλά πριν από αυτήν τη συνεργασία- λέγατε διάφορα. </w:t>
      </w:r>
    </w:p>
    <w:p w14:paraId="7A4EE6E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ζωή είναι αυτή που είναι και δεν ξεχνιέται. Και όταν ξεχνιέται είμαστε εδώ ως Δημοκρατική Συμπαράταξη και ως ΠΑΣΟΚ να τα θυμίζουμε αυτά. </w:t>
      </w:r>
    </w:p>
    <w:p w14:paraId="7A4EE6E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μας που είναι η ΔΕΗ, αλλά είναι και η ανάπτυξη. Γιατί σε πείσμα των όσων λέτε, σε κάθε δημοσιοποίηση διεθνών κατατάξεων -από έγκυρους φορείς- της θέσης της χώρας σε σχέση με την ανταγωνιστικότητα, όλο και χάνουμε θέσεις. Μάλιστα, η τελευταία είχε πολύ συγκεκριμένα και εμφανή κριτήρια, το θέμα της φορολογίας, μια σειρά από θέματα που αφορούν το κράτος απέναντι στα οποία οι ανεπάρκειες που δημιουργείτε, δημιουργούν νέες συνθήκες αρνητικότερες για την κατάταξη της χώρας σε ό,τι αφορά την ανταγωνιστικότητα στο διεθνές πεδίο. </w:t>
      </w:r>
    </w:p>
    <w:p w14:paraId="7A4EE6F0"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το φάντασμα της ανάπτυξης που πλανάται στη χώρα μετά τον Ιανουάριο του 2015, δημιουργεί υποχρέωση στην Αντιπολίτευση να ασκεί κριτική για ένα έγκλημα της Κυβέρνησης αυτής εναντίον της ανάπτυξης, που δεν είναι στιγμιαίο αλλά είναι διαρκές. </w:t>
      </w:r>
    </w:p>
    <w:p w14:paraId="7A4EE6F1" w14:textId="77777777" w:rsidR="00A259AD" w:rsidRDefault="00A062A5">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ενεστώσα</w:t>
      </w:r>
      <w:proofErr w:type="spellEnd"/>
      <w:r>
        <w:rPr>
          <w:rFonts w:eastAsia="Times New Roman"/>
          <w:szCs w:val="24"/>
        </w:rPr>
        <w:t xml:space="preserve"> Κυβέρνηση -σε πάρα πολλές περιπτώσεις έχει αποδειχθεί- στραγγαλίζει την οικονομία και οδηγεί τη χώρα σε πάρα πολύ μεγάλες δυσκολίες γιατί έχει τεράστιο πρόβλημα αναπτυξιακό, ενώ έχει υπογράψει μέχρι το 2022 πρωτογενή πλεονάσματα 3,5%. </w:t>
      </w:r>
    </w:p>
    <w:p w14:paraId="7A4EE6F2" w14:textId="77777777" w:rsidR="00A259AD" w:rsidRDefault="00A062A5">
      <w:pPr>
        <w:spacing w:line="600" w:lineRule="auto"/>
        <w:ind w:firstLine="720"/>
        <w:jc w:val="both"/>
        <w:rPr>
          <w:rFonts w:eastAsia="Times New Roman"/>
          <w:szCs w:val="24"/>
        </w:rPr>
      </w:pPr>
      <w:r>
        <w:rPr>
          <w:rFonts w:eastAsia="Times New Roman"/>
          <w:szCs w:val="24"/>
        </w:rPr>
        <w:t>Και εμφανίζονται Βουλευτές της Πλειοψηφίας στις τηλεοράσεις, κυρία και κύριοι Βουλευτές, που επικαλούνται το 2017 ως έτος αύξησης των ιδιωτικών επενδύσεων, ξεχνώντας ότι αυτό το στοιχείο προκύπτει από επενδύσεις και ιδιωτικοποιήσεις που έγιναν επί των ημερών της προηγούμενης κυβέρνησης και αποδίδουν τώρα. Η «</w:t>
      </w:r>
      <w:r>
        <w:rPr>
          <w:rFonts w:eastAsia="Times New Roman"/>
          <w:szCs w:val="24"/>
          <w:lang w:val="en-US"/>
        </w:rPr>
        <w:t>FRAPORT</w:t>
      </w:r>
      <w:r>
        <w:rPr>
          <w:rFonts w:eastAsia="Times New Roman"/>
          <w:szCs w:val="24"/>
        </w:rPr>
        <w:t xml:space="preserve">» είναι ενταγμένη στις λίστες του Μαξίμου που δίνει στους Βουλευτές για να λένε ότι αυξήθηκαν οι επενδύσεις, αλλά ήταν μια επένδυση που πολεμήσατε, μια επένδυση που αποφασίστηκε πριν έρθετε και η οποία αποδίδει το 2017 με προβλήματα, όπως διαβάζουμε σήμερα -αν είναι έτσι. Δεν συμμερίζομαι γερμανικά δημοσιεύματα, αλλά τα έχω διαβάσει από το πρωί σήμερα. </w:t>
      </w:r>
    </w:p>
    <w:p w14:paraId="7A4EE6F3" w14:textId="77777777" w:rsidR="00A259AD" w:rsidRDefault="00A062A5">
      <w:pPr>
        <w:spacing w:line="600" w:lineRule="auto"/>
        <w:ind w:firstLine="720"/>
        <w:jc w:val="both"/>
        <w:rPr>
          <w:rFonts w:eastAsia="Times New Roman"/>
          <w:szCs w:val="24"/>
        </w:rPr>
      </w:pPr>
      <w:r>
        <w:rPr>
          <w:rFonts w:eastAsia="Times New Roman"/>
          <w:szCs w:val="24"/>
        </w:rPr>
        <w:t>Σκουριές, Ελληνικό, Κατάρ, «</w:t>
      </w:r>
      <w:r>
        <w:rPr>
          <w:rFonts w:eastAsia="Times New Roman"/>
          <w:szCs w:val="24"/>
          <w:lang w:val="en-US"/>
        </w:rPr>
        <w:t>FRONERI</w:t>
      </w:r>
      <w:r>
        <w:rPr>
          <w:rFonts w:eastAsia="Times New Roman"/>
          <w:szCs w:val="24"/>
        </w:rPr>
        <w:t xml:space="preserve"> </w:t>
      </w:r>
      <w:r>
        <w:rPr>
          <w:rFonts w:eastAsia="Times New Roman"/>
          <w:szCs w:val="24"/>
          <w:lang w:val="en-US"/>
        </w:rPr>
        <w:t>HELLAS</w:t>
      </w:r>
      <w:r>
        <w:rPr>
          <w:rFonts w:eastAsia="Times New Roman"/>
          <w:szCs w:val="24"/>
        </w:rPr>
        <w:t xml:space="preserve">» -τα παγωτά που φεύγουν και είναι από τις μεγαλύτερες εταιρείες στο αντικείμενο- όλα αυτά συγκροτούν μια αντίθεση: κρατισμός, λαϊκισμός, </w:t>
      </w:r>
      <w:proofErr w:type="spellStart"/>
      <w:r>
        <w:rPr>
          <w:rFonts w:eastAsia="Times New Roman"/>
          <w:szCs w:val="24"/>
        </w:rPr>
        <w:t>εθνικολαϊκισμός</w:t>
      </w:r>
      <w:proofErr w:type="spellEnd"/>
      <w:r>
        <w:rPr>
          <w:rFonts w:eastAsia="Times New Roman"/>
          <w:szCs w:val="24"/>
        </w:rPr>
        <w:t xml:space="preserve"> </w:t>
      </w:r>
      <w:r>
        <w:rPr>
          <w:rFonts w:eastAsia="Times New Roman"/>
          <w:szCs w:val="24"/>
          <w:lang w:val="en-US"/>
        </w:rPr>
        <w:t>VS</w:t>
      </w:r>
      <w:r>
        <w:rPr>
          <w:rFonts w:eastAsia="Times New Roman"/>
          <w:szCs w:val="24"/>
        </w:rPr>
        <w:t xml:space="preserve"> ανάπτυξη. Αυτή είναι η αντίθεση που ματώνει την ελληνική κοινωνία στις κρίσιμες συνθήκες που περνάμε. Και το πρόβλημα το δημιουργεί ο ΣΥΡΙΖΑ. Το πρόβλημα δεν είναι εξ αντικειμένου που ο ΣΥΡΙΖΑ δεν μπορεί να αντιμετωπίσει, αλλά είναι του ΣΥΡΙΖΑ πρόβλημα, όπως αποδεικνύει το Ελληνικό. </w:t>
      </w:r>
    </w:p>
    <w:p w14:paraId="7A4EE6F4"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Βγαίνει ο Πρωθυπουργός και λέει «θέλω την επένδυση», βγαίνει ο Σκουρλέτης και λέει το αντίθετο, ο </w:t>
      </w:r>
      <w:proofErr w:type="spellStart"/>
      <w:r>
        <w:rPr>
          <w:rFonts w:eastAsia="Times New Roman"/>
          <w:szCs w:val="24"/>
        </w:rPr>
        <w:t>Σπίρτζης</w:t>
      </w:r>
      <w:proofErr w:type="spellEnd"/>
      <w:r>
        <w:rPr>
          <w:rFonts w:eastAsia="Times New Roman"/>
          <w:szCs w:val="24"/>
        </w:rPr>
        <w:t xml:space="preserve"> θέλει το αντίθετο, ο Βουλευτής, ο συνάδελφος κ. Φίλης στη διαδήλωση πριν από λίγες μέρες ήταν εναντίον της επένδυσης. Και όλα αυτά με τις προφάσεις της τήρησης της νομιμότητας, που κρατάει χρόνια, σε βάρος των συμφερόντων των Ελλήνων.</w:t>
      </w:r>
    </w:p>
    <w:p w14:paraId="7A4EE6F5" w14:textId="77777777" w:rsidR="00A259AD" w:rsidRDefault="00A062A5">
      <w:pPr>
        <w:spacing w:line="600" w:lineRule="auto"/>
        <w:ind w:firstLine="720"/>
        <w:jc w:val="both"/>
        <w:rPr>
          <w:rFonts w:eastAsia="Times New Roman"/>
          <w:szCs w:val="24"/>
        </w:rPr>
      </w:pPr>
      <w:r>
        <w:rPr>
          <w:rFonts w:eastAsia="Times New Roman"/>
          <w:szCs w:val="24"/>
        </w:rPr>
        <w:t xml:space="preserve">Κι επειδή η σύγκριση και η συγκριτική μέθοδος αποδεικνύουν του λόγου το αληθές και η κριτική που απευθύνουμε σήμερα στην Κυβέρνηση έχει μια φράση ως επικεφαλίδα –««μικρή» ΔΕΗ θα λέτε και θα κλαίτε», αυτό θα γίνει και ήδη γίνεται-η σύγκριση και η συγκριτική αναδεικνύουν τις διαφορές. </w:t>
      </w:r>
    </w:p>
    <w:p w14:paraId="7A4EE6F6" w14:textId="77777777" w:rsidR="00A259AD" w:rsidRDefault="00A062A5">
      <w:pPr>
        <w:spacing w:line="600" w:lineRule="auto"/>
        <w:ind w:firstLine="720"/>
        <w:jc w:val="both"/>
        <w:rPr>
          <w:rFonts w:eastAsia="Times New Roman"/>
          <w:szCs w:val="24"/>
        </w:rPr>
      </w:pPr>
      <w:r>
        <w:rPr>
          <w:rFonts w:eastAsia="Times New Roman"/>
          <w:szCs w:val="24"/>
        </w:rPr>
        <w:t xml:space="preserve">Κύριε Υπουργέ, υπάρχει κανένα πρόβλημα στην προσαρμογή της Ελλάδας με τις αποφάσεις διεθνών και ευρωπαϊκών δικαστηρίων όταν με τη «μικρή» ΔΕΗ αποφασίστηκε η μεταφορά του 30% της πελατείας της; Ποιο πρόβλημα υπάρχει; Δεν είναι αυτό συμμόρφωση με τα </w:t>
      </w:r>
      <w:proofErr w:type="spellStart"/>
      <w:r>
        <w:rPr>
          <w:rFonts w:eastAsia="Times New Roman"/>
          <w:szCs w:val="24"/>
        </w:rPr>
        <w:t>ενωσιακά</w:t>
      </w:r>
      <w:proofErr w:type="spellEnd"/>
      <w:r>
        <w:rPr>
          <w:rFonts w:eastAsia="Times New Roman"/>
          <w:szCs w:val="24"/>
        </w:rPr>
        <w:t xml:space="preserve"> δεδομένα στα ζητήματα του ανταγωνισμού; Είναι. Τι σας πείραζε η παραχώρηση του 30% της πελατείας και περιουσιακών παγίων στοιχείων -σταθμοί, ορυχεία- αντί τιμήματος, δηλαδή ρευστότητα, και άρα αντί για μία προσπάθεια ιδιωτικοποίησης που απευθυνόταν μόνο σε σοβαρούς επενδυτές που βάζουν το χέρι στην τσέπη;</w:t>
      </w:r>
    </w:p>
    <w:p w14:paraId="7A4EE6F7" w14:textId="77777777" w:rsidR="00A259AD" w:rsidRDefault="00A062A5">
      <w:pPr>
        <w:spacing w:line="600" w:lineRule="auto"/>
        <w:ind w:firstLine="720"/>
        <w:jc w:val="both"/>
        <w:rPr>
          <w:rFonts w:eastAsia="Times New Roman"/>
          <w:szCs w:val="24"/>
        </w:rPr>
      </w:pPr>
      <w:r>
        <w:rPr>
          <w:rFonts w:eastAsia="Times New Roman"/>
          <w:szCs w:val="24"/>
        </w:rPr>
        <w:t xml:space="preserve">Εσείς σε ποιον απευθύνεστε; Δεν πωλείται, λέτε, η ΔΕΗ. Ναι, δεν πωλείται, αλλά αγοράζεται. Δεν πωλείται, αλλά διαλύεται, όπως είπε ο συνάδελφος. Δεν πωλείται, αλλά διανέμονται τα ιμάτιά της. Ωραία. Με ποιο τίμημα; Τζάμπα, όπως σας λένε; Τι απαντάτε σε αυτό; Δεν απαντάμε σε αυτό όταν πρόκειται για ανάγκη καταγραφής αριθμών με έννοιες και με συλλογισμούς. Εδώ το πράγμα είναι πολύ σαφές. </w:t>
      </w:r>
    </w:p>
    <w:p w14:paraId="7A4EE6F8"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Και δεύτερον, επειδή πάρα πολλές φορές έχετε μιλήσει εξ ονόματος της οικολογίας και της περιβαλλοντικής προστασίας, το πρόγραμμα της «μικρής» ΔΕΗ ήταν πάρα πολύ συγκεκριμένο στην ανάγκη της αντικατάστασης του ρυπογόνου τεχνολογικού εξοπλισμού, στη σταδιακή απομάκρυνση ρυπογόνων μονάδων παλιάς τεχνολογίας στη δυτική Μακεδονία και στα οικολογικά κέρδη -επενδύσεις, φυσικά, γιατί έπρεπε να αντικατασταθούν- αλλά και στην επιμήκυνση της ζωής των </w:t>
      </w:r>
      <w:proofErr w:type="spellStart"/>
      <w:r>
        <w:rPr>
          <w:rFonts w:eastAsia="Times New Roman"/>
          <w:szCs w:val="24"/>
        </w:rPr>
        <w:t>λιγνιτικών</w:t>
      </w:r>
      <w:proofErr w:type="spellEnd"/>
      <w:r>
        <w:rPr>
          <w:rFonts w:eastAsia="Times New Roman"/>
          <w:szCs w:val="24"/>
        </w:rPr>
        <w:t xml:space="preserve"> αποθεμάτων. </w:t>
      </w:r>
    </w:p>
    <w:p w14:paraId="7A4EE6F9" w14:textId="77777777" w:rsidR="00A259AD" w:rsidRDefault="00A062A5">
      <w:pPr>
        <w:spacing w:line="600" w:lineRule="auto"/>
        <w:ind w:firstLine="720"/>
        <w:jc w:val="both"/>
        <w:rPr>
          <w:rFonts w:eastAsia="Times New Roman"/>
          <w:szCs w:val="24"/>
        </w:rPr>
      </w:pPr>
      <w:r>
        <w:rPr>
          <w:rFonts w:eastAsia="Times New Roman"/>
          <w:szCs w:val="24"/>
        </w:rPr>
        <w:t>Εσείς, οι φίλοι του περιβάλλοντος -βλέπε μαύρη κηλίδα στον Σαρωνικό- προβλέπετε το αντίθετο, δηλαδή, επιμήκυνση της λειτουργίας των ρυπογόνων μονάδων της ΔΕΗ.</w:t>
      </w:r>
    </w:p>
    <w:p w14:paraId="7A4EE6F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Και γιατί αυτό είναι καλύτερο σχέδιο; Είναι σαφώς, χειρότερο σχέδιο. Η μικρή ΔΕΗ ήταν ένα επιτυχημένο σχέδιο που το κόψατε, δεν το αφήσατε, όπως και πάρα πολλά άλλα. Αλλά εδώ αφορά το ζημιογόνο της συμπεριφορά σας μία από τις μεγαλύτερες οικονομικές μονάδες του τόπου, έναν πραγματικό πυλώνα της εθνικής οικονομίας, μαζί με τα Ελληνικά Πετρέλαια, και δύο-τρεις άλλες περιπτώσεις. Χτυπάτε τις κολώνες που στηρίζουν το οικονομικό εποικοδόμημα. Αυτό κάνετε. Και δεν έχετε –από ότι ακούσαμε στην ομιλία σας- κάτι πάρα πολύ συγκεκριμένο να πείτε. Έχετε απλώς στα λόγια καλές προθέσεις.</w:t>
      </w:r>
    </w:p>
    <w:p w14:paraId="7A4EE6F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Σήμερα, για να κλείσω, κύριε Υπουργέ, κυρία και κύριοι Βουλευτές, όλοι οι δείκτες σε ό,τι αφορά τη ΔΕΗ είναι προς τα κάτω. Αυτή είναι μια ζημία, που προκαλείται από τη συγκυβέρνηση ΣΥΡΙΖΑ-ΑΝΕΛ. Στην ανάπτυξη, όμως, και στα θέματα αυτά χαντακώνετε τη χώρα και αυτό είναι το μεγάλο και το σοβαρό.</w:t>
      </w:r>
    </w:p>
    <w:p w14:paraId="7A4EE6F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Θέλω να ξέρετε, όμως, ότι χαντακώνετε και τον εαυτό σας, γιατί μέρα με τη μέρα, εβδομάδα με την εβδομάδα, μήνα με τον μήνα, χρόνο με τον χρόνο δίνετε στη σημερινή Αντιπολίτευση επιχειρήματα, τα οποία θα τα κραδαίνουμε εναντίον σας επί χρόνια. Αυτό που κάνετε σήμερα, θα σας κυνηγάει σε πολιτικό επίπεδο επί χρόνια.</w:t>
      </w:r>
    </w:p>
    <w:p w14:paraId="7A4EE6F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4EE6FE"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Λοβέρδο.</w:t>
      </w:r>
    </w:p>
    <w:p w14:paraId="7A4EE6F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Παρακαλώ τον Κοινοβουλευτικό Εκπρόσωπο του Λαϊκού Συνδέσμου – Χρυσή Αυγή κ. Ηλία </w:t>
      </w:r>
      <w:proofErr w:type="spellStart"/>
      <w:r>
        <w:rPr>
          <w:rFonts w:eastAsia="Times New Roman" w:cs="Times New Roman"/>
          <w:szCs w:val="24"/>
        </w:rPr>
        <w:t>Παναγιώταρο</w:t>
      </w:r>
      <w:proofErr w:type="spellEnd"/>
      <w:r>
        <w:rPr>
          <w:rFonts w:eastAsia="Times New Roman" w:cs="Times New Roman"/>
          <w:szCs w:val="24"/>
        </w:rPr>
        <w:t>, Βουλευτή Β΄ Αθηνών, να πάρει τον λόγο για έξι λεπτά.</w:t>
      </w:r>
    </w:p>
    <w:p w14:paraId="7A4EE700"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7A4EE70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Πριν ξεκινήσω, θα ήθελα να ρωτήσω τους αγαπητούς επερωτώντες Βουλευτές της Νέας Δημοκρατίας, αλλά και τους Βουλευτές του ΠΑΣΟΚ, Δημοκρατική Συμπαράταξη με νέο ΑΦΜ μάλλον: Αλήθεια, τι γίνεται με τα δυσθεώρητα φέσια, που είχατε προς τη ΔΕΗ σαν κόμματα, Νέα Δημοκρατία και ΠΑΣΟΚ; Τα ρυθμίσατε; Τα αποπληρώσατε; Ή και αυτά τα ρυθμίσατε όπως ρύθμισε ο κ. Μητσοτάκης το θαλασσοδάνειο του «ΚΗΡΥΚΑ ΧΑΝΙΩΝ» προς την Εθνική; Διότι, είναι πολύ ωραίο να υποδεικνύουμε και να δίνουμε εντολές πώς θα έπρεπε να γίνουν τα πράγματα, αλλά πρώτα ας είμαστε σωστοί με τα του οίκου μας.</w:t>
      </w:r>
    </w:p>
    <w:p w14:paraId="7A4EE70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Μετά από τρία μνημόνια, που ψηφίσατε όλοι εσείς, κύριοι της Νέας Δημοκρατίας, του ΠΑΣΟΚ, του ΣΥΡΙΖΑ, των ΑΝΕΛ και των λοιπών δημοκρατικών κομμάτων, εκτός των υπολοίπων εθνοκτόνων μέτρων που ψηφίσατε εις βάρος του ελληνικού λαού, ψηφίσατε και την ουσιαστική διάλυση της ΔΕΗ, </w:t>
      </w:r>
      <w:r>
        <w:rPr>
          <w:rFonts w:eastAsia="Times New Roman" w:cs="Times New Roman"/>
          <w:szCs w:val="24"/>
        </w:rPr>
        <w:lastRenderedPageBreak/>
        <w:t>του μεγαλύτερου εργοδότη, αυτής της τεράστιας επιχείρησης, την οποία έχει χρυσοπληρώσει ο ελληνικός λαός εκατοντάδες δισεκατομμύρια ευρώ δεκαετίες τώρα, με τεράστιες υποδομές σε όλη την Ελλάδα.</w:t>
      </w:r>
    </w:p>
    <w:p w14:paraId="7A4EE70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Επί της ουσίας τι κάνετε; Τη </w:t>
      </w:r>
      <w:proofErr w:type="spellStart"/>
      <w:r>
        <w:rPr>
          <w:rFonts w:eastAsia="Times New Roman" w:cs="Times New Roman"/>
          <w:szCs w:val="24"/>
        </w:rPr>
        <w:t>σαλαμοποιείτε</w:t>
      </w:r>
      <w:proofErr w:type="spellEnd"/>
      <w:r>
        <w:rPr>
          <w:rFonts w:eastAsia="Times New Roman" w:cs="Times New Roman"/>
          <w:szCs w:val="24"/>
        </w:rPr>
        <w:t xml:space="preserve"> και τη χαρίζετε κομμάτι-κομμάτι. Υποχρεωτική παραχώρηση του 50% και περισσότερο των πελατών της ΔΕΗ, μάλιστα, των καλών πελατών, δεν είναι κάποια τυχαία επιλογή των πελατών της ΔΕΗ, αλλά αυτούς τους καλούς, τους καλοπληρωτές, ώστε τα </w:t>
      </w:r>
      <w:proofErr w:type="spellStart"/>
      <w:r>
        <w:rPr>
          <w:rFonts w:eastAsia="Times New Roman" w:cs="Times New Roman"/>
          <w:szCs w:val="24"/>
        </w:rPr>
        <w:t>σαπάκια</w:t>
      </w:r>
      <w:proofErr w:type="spellEnd"/>
      <w:r>
        <w:rPr>
          <w:rFonts w:eastAsia="Times New Roman" w:cs="Times New Roman"/>
          <w:szCs w:val="24"/>
        </w:rPr>
        <w:t>, τα αρνητικά, τα προβλήματα, συμπεριλαμβανομένων και της Νέας Δημοκρατίας και του ΠΑΣΟΚ, να παραμείνουν στην παλιά ΔΕΗ.</w:t>
      </w:r>
    </w:p>
    <w:p w14:paraId="7A4EE70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Φτιάξατε, με τους νόμους που ψηφίσατε, με τα μέτρα που πήρατε αυτά τα χρόνια –όταν λέμε φτιάξατε, εννοούμε οικονομικά- τους μιλημένους παίκτες των ανανεώσιμων πηγών ενέργειας. Δεν είναι τυχαίο που, αυτός ο εθνικός, ο μέγας ηγέτης, ο Γιωργάκης Παπανδρέου, πριν ακόμα μάθουμε και δούμε να ξεφυτρώνουν ανανεώσιμες πηγές ενέργειας, έλεγε στους δικούς του, σε φίλους και γνωστούς, εκείνα τα χρόνια, προς το τέλος του 2008-2009, «ρίξτε τα λεφτά σας στις ανανεώσιμες πηγές»! Λες και κάτι ήξερε. </w:t>
      </w:r>
    </w:p>
    <w:p w14:paraId="7A4EE705" w14:textId="77777777" w:rsidR="00A259AD" w:rsidRDefault="00A062A5">
      <w:pPr>
        <w:spacing w:line="600" w:lineRule="auto"/>
        <w:ind w:firstLine="720"/>
        <w:jc w:val="both"/>
        <w:rPr>
          <w:rFonts w:eastAsia="Times New Roman"/>
          <w:szCs w:val="24"/>
        </w:rPr>
      </w:pPr>
      <w:r>
        <w:rPr>
          <w:rFonts w:eastAsia="Times New Roman" w:cs="Times New Roman"/>
          <w:szCs w:val="24"/>
        </w:rPr>
        <w:t xml:space="preserve">Διαπράξατε, επίσης, τεχνικό έγκλημα, μετατρέποντας βιαίως -διότι περί αυτού πρόκειται, με όλα αυτά που έχετε ψηφίσει- την παραγωγή ρεύματος από λιγνίτη, που γινόταν κατά κύριο λόγο στην πατρίδα μας και γίνεται ακόμα σε μεγάλο βαθμό, γιατί ήταν έτσι το έδαφος και το υπέδαφος της πατρίδας μας και βόλευε, σε ανανεώσιμες πηγές ή σε άλλες μορφές, χωρίς κάποιο ουσιαστικό σχέδιο και πλάνο, προς όφελος των ανανεώσιμων πηγών ενέργειας, όπως </w:t>
      </w:r>
      <w:proofErr w:type="spellStart"/>
      <w:r>
        <w:rPr>
          <w:rFonts w:eastAsia="Times New Roman" w:cs="Times New Roman"/>
          <w:szCs w:val="24"/>
        </w:rPr>
        <w:t>προείπαμε</w:t>
      </w:r>
      <w:proofErr w:type="spellEnd"/>
      <w:r>
        <w:rPr>
          <w:rFonts w:eastAsia="Times New Roman" w:cs="Times New Roman"/>
          <w:szCs w:val="24"/>
        </w:rPr>
        <w:t xml:space="preserve">. </w:t>
      </w:r>
      <w:r>
        <w:rPr>
          <w:rFonts w:eastAsia="Times New Roman"/>
          <w:szCs w:val="24"/>
        </w:rPr>
        <w:t xml:space="preserve">Χωρίς καμμία διαπραγμάτευση για να κερδίσουμε κάτι επ’ αυτού με την Ευρωπαϊκή Ένωση, που την επικαλείστε συνεχώς και που </w:t>
      </w:r>
      <w:r>
        <w:rPr>
          <w:rFonts w:eastAsia="Times New Roman"/>
          <w:szCs w:val="24"/>
        </w:rPr>
        <w:lastRenderedPageBreak/>
        <w:t>λέτε ότι είμαστε υποχρεωμένοι να ακολουθήσουμε αυτήν την αντιρρυπαντική πολιτική, χωρίς την άσκηση του δικαιώματος αγοράς ρύπων -έχετε αυτό το δικαίωμα- αλλά ως χώρα δεν το κάναμε. Το κάνουν άλλες μεγάλες χώρες, που μας κουνάνε το δάχτυλο ότι ρυπαίνουμε, αλλά αυτές έχουν αγοράσει ρύπους από άλλες χώρες στο παγκόσμιο γίγνεσθαι και μπορούν και λειτουργούν και ρυπαίνουν, αλλά βλέπετε έχουν αγοράσει περισσότερα δικαιώματα ρύπων από ότι εμείς.</w:t>
      </w:r>
    </w:p>
    <w:p w14:paraId="7A4EE706" w14:textId="77777777" w:rsidR="00A259AD" w:rsidRDefault="00A062A5">
      <w:pPr>
        <w:spacing w:line="600" w:lineRule="auto"/>
        <w:ind w:firstLine="720"/>
        <w:jc w:val="both"/>
        <w:rPr>
          <w:rFonts w:eastAsia="Times New Roman"/>
          <w:szCs w:val="24"/>
        </w:rPr>
      </w:pPr>
      <w:r>
        <w:rPr>
          <w:rFonts w:eastAsia="Times New Roman"/>
          <w:szCs w:val="24"/>
        </w:rPr>
        <w:t>Και η δικαιολογία που λέτε ότι αν μπουν πολλοί παίκτες στο παιχνίδι, ο ανταγωνισμός θα είναι προς όφελος των καταναλωτών, δεν ισχύει, δεν πιάνει. Το είδαμε και σε άλλες μορφές ιδιωτικοποίησης που κάνατε και αν δούμε τι πλήρωνε ο ελληνικός λαός παλαιότερα και τι πληρώνει τώρα, μάλλον τα ίδια είναι ή χειρότερα.</w:t>
      </w:r>
    </w:p>
    <w:p w14:paraId="7A4EE707" w14:textId="77777777" w:rsidR="00A259AD" w:rsidRDefault="00A062A5">
      <w:pPr>
        <w:spacing w:line="600" w:lineRule="auto"/>
        <w:ind w:firstLine="720"/>
        <w:jc w:val="both"/>
        <w:rPr>
          <w:rFonts w:eastAsia="Times New Roman"/>
          <w:szCs w:val="24"/>
        </w:rPr>
      </w:pPr>
      <w:r>
        <w:rPr>
          <w:rFonts w:eastAsia="Times New Roman"/>
          <w:szCs w:val="24"/>
        </w:rPr>
        <w:t xml:space="preserve">Ψηφίσατε όλοι -και εσείς, κύριοι του ΣΥΡΙΖΑ και μάλιστα εσείς, κύριοι του ΣΥΡΙΖΑ, το συμφωνήσατε όλοι- χαριστικές διατάξεις, όπως αυτή για τα εκατομμύρια ευρώ που χρωστούσε ο Μαρινόπουλος προς τη ΔΕΗ, τα οποία του χαρίσατε με διάταξη, αλλά δεν κάνατε το ίδιο για κανέναν </w:t>
      </w:r>
      <w:proofErr w:type="spellStart"/>
      <w:r>
        <w:rPr>
          <w:rFonts w:eastAsia="Times New Roman"/>
          <w:szCs w:val="24"/>
        </w:rPr>
        <w:t>μικροοφειλέτη</w:t>
      </w:r>
      <w:proofErr w:type="spellEnd"/>
      <w:r>
        <w:rPr>
          <w:rFonts w:eastAsia="Times New Roman"/>
          <w:szCs w:val="24"/>
        </w:rPr>
        <w:t xml:space="preserve">, για κανέναν φουκαρά πολύτεκνο, άνεργο, που δεν έχει στον ήλιο μοίρα. </w:t>
      </w:r>
    </w:p>
    <w:p w14:paraId="7A4EE708" w14:textId="77777777" w:rsidR="00A259AD" w:rsidRDefault="00A062A5">
      <w:pPr>
        <w:spacing w:line="600" w:lineRule="auto"/>
        <w:ind w:firstLine="720"/>
        <w:jc w:val="both"/>
        <w:rPr>
          <w:rFonts w:eastAsia="Times New Roman"/>
          <w:szCs w:val="24"/>
        </w:rPr>
      </w:pPr>
      <w:r>
        <w:rPr>
          <w:rFonts w:eastAsia="Times New Roman"/>
          <w:szCs w:val="24"/>
        </w:rPr>
        <w:t>Σε ερώτησή μας προς το Υπουργείο: «Αυτά τα χρέη που χαρίζετε, ποιος θα τα πληρώσει;», απάντησε η ΔΕΗ ότι δεν θα χρεωθούν κάπου. Μα, αυτά δεν είχαν προϋπολογιστεί σε κάποιο προϋπολογισμό; Στο τέλος της ημέρας κάποιος δεν θα πρέπει να πληρώσει τα εκατοντάδες εκατομμύρια ευρώ του απατεώνα του Μαρινόπουλου και διαφόρων άλλων απατεώνων, που με νόμους τούς αγιοποιείτε, την ίδια ώρα που κυνηγάτε τον απλό Έλληνα πολίτη;</w:t>
      </w:r>
    </w:p>
    <w:p w14:paraId="7A4EE709"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Ο παραλογισμός των λογαριασμών ξεκίνησε επί Γεωργάκη Παπανδρέου και φτάσαμε στη σημερινή εποχή να παίρνει ο άλλος τον λογαριασμό ρεύματος και άνω του 50% των χρεώσεων να είναι άσχετες με το ρεύμα. Το ρεύμα, που στην εποχή μας είναι ίσως από τα πλέον απαραίτητα αγαθά, μετά το νερό και την τροφή, αλλά που δεν σας νοιάζει διόλου. Και το βλέπουμε αυτό όταν έχουμε φτάσει σε αυτό το παράλογο σημείο, σε έναν φαύλο κύκλο, όπου όλο και περισσότεροι Έλληνες πολίτες χρωστάνε στη ΔΕΗ, πάνε να κάνουν ρυθμίσεις, δεν μπορούν, έρχονται και τα επόμενα χρέη, διακόπτονται και έχουμε και τα φαινόμενα εν </w:t>
      </w:r>
      <w:proofErr w:type="spellStart"/>
      <w:r>
        <w:rPr>
          <w:rFonts w:eastAsia="Times New Roman"/>
          <w:szCs w:val="24"/>
        </w:rPr>
        <w:t>έτει</w:t>
      </w:r>
      <w:proofErr w:type="spellEnd"/>
      <w:r>
        <w:rPr>
          <w:rFonts w:eastAsia="Times New Roman"/>
          <w:szCs w:val="24"/>
        </w:rPr>
        <w:t xml:space="preserve"> 2017 εκατοντάδες χιλιάδες Έλληνες πολίτες πλέον να μην έχουν ρεύμα, οι </w:t>
      </w:r>
      <w:proofErr w:type="spellStart"/>
      <w:r>
        <w:rPr>
          <w:rFonts w:eastAsia="Times New Roman"/>
          <w:szCs w:val="24"/>
        </w:rPr>
        <w:t>ρευματοκλοπές</w:t>
      </w:r>
      <w:proofErr w:type="spellEnd"/>
      <w:r>
        <w:rPr>
          <w:rFonts w:eastAsia="Times New Roman"/>
          <w:szCs w:val="24"/>
        </w:rPr>
        <w:t xml:space="preserve"> να έχουν φτάσει σε απίστευτα ποσοστά και βιώνουμε καταστάσεις </w:t>
      </w:r>
      <w:proofErr w:type="spellStart"/>
      <w:r>
        <w:rPr>
          <w:rFonts w:eastAsia="Times New Roman"/>
          <w:szCs w:val="24"/>
        </w:rPr>
        <w:t>τεταρτοκοσμικές</w:t>
      </w:r>
      <w:proofErr w:type="spellEnd"/>
      <w:r>
        <w:rPr>
          <w:rFonts w:eastAsia="Times New Roman"/>
          <w:szCs w:val="24"/>
        </w:rPr>
        <w:t xml:space="preserve"> στην κυριολεξία.</w:t>
      </w:r>
    </w:p>
    <w:p w14:paraId="7A4EE70A" w14:textId="77777777" w:rsidR="00A259AD" w:rsidRDefault="00A062A5">
      <w:pPr>
        <w:spacing w:line="600" w:lineRule="auto"/>
        <w:ind w:firstLine="720"/>
        <w:jc w:val="both"/>
        <w:rPr>
          <w:rFonts w:eastAsia="Times New Roman"/>
          <w:szCs w:val="24"/>
        </w:rPr>
      </w:pPr>
      <w:r>
        <w:rPr>
          <w:rFonts w:eastAsia="Times New Roman"/>
          <w:szCs w:val="24"/>
        </w:rPr>
        <w:t>Θεωρούμε ότι σκοπίμως απαξιώσατε τη ΔΕΗ, απαξιώσατε το εξειδικευμένο προσωπικό, με τις τακτικές σας τα τελευταία χρόνια της ανάθεσης σε εργολάβους, ειδικότερα στα ορυχεία και αλλού, μη εξειδικευμένου προσωπικού, που περισσότερο ζημιά έκανε στα μηχανήματα, στον εξοπλισμό και στα ορυχεία και στην απόδοση, σε σχέση με το απολύτως εξειδικευμένο και έμπειρο προσωπικό της ΔΕΗ.</w:t>
      </w:r>
    </w:p>
    <w:p w14:paraId="7A4EE70B" w14:textId="77777777" w:rsidR="00A259AD" w:rsidRDefault="00A062A5">
      <w:pPr>
        <w:spacing w:line="600" w:lineRule="auto"/>
        <w:ind w:firstLine="720"/>
        <w:jc w:val="both"/>
        <w:rPr>
          <w:rFonts w:eastAsia="Times New Roman"/>
          <w:szCs w:val="24"/>
        </w:rPr>
      </w:pPr>
      <w:r>
        <w:rPr>
          <w:rFonts w:eastAsia="Times New Roman"/>
          <w:szCs w:val="24"/>
        </w:rPr>
        <w:t>Επίσης, είδαμε τη συνυπευθυνότητα, σε πολύ μεγάλο βαθμό, των συνδικαλιστών της ΓΕΝΟΠ - ΔΕΗ. Είδαμε απίστευτα πράγματα, η διοίκηση της ΔΕΗ να επιχορηγεί με εκατομμύρια ευρώ διακοπές και συνέδρια σε εξωτικά μέρη των στελεχών της ΓΕΝΟΠ-ΔΕΗ. Και η υπόθεση, επειδή είχε αποκαλυφθεί πλέον και δεν μπορούσε να καλυφθεί, να πηγαίνει στα δικαστήρια, αλλά ως εκ θαύματος το κράτος, η ΔΕΗ να μην πηγαίνει να υπερασπιστεί τα συμφέροντά της και στο τέλος της ημέρας να βγαίνουν λάδι και οι επίορκοι συνδικαλιστές, αλλά και οι επίορκοι διοικητές της ΔΕΗ.</w:t>
      </w:r>
    </w:p>
    <w:p w14:paraId="7A4EE70C"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Επίσης, βλέπουμε στελέχη των κυβερνήσεων να πηγαίνουν ως δικηγόροι και να υπερασπίζονται αυτούς που κατακλέψαν εκατοντάδες εκατομμύρια ευρώ από τη ΔΕΗ, κάτι ιδιωτικές εταιρείες, που έκαναν </w:t>
      </w:r>
      <w:proofErr w:type="spellStart"/>
      <w:r>
        <w:rPr>
          <w:rFonts w:eastAsia="Times New Roman"/>
          <w:szCs w:val="24"/>
        </w:rPr>
        <w:t>αρπακτές</w:t>
      </w:r>
      <w:proofErr w:type="spellEnd"/>
      <w:r>
        <w:rPr>
          <w:rFonts w:eastAsia="Times New Roman"/>
          <w:szCs w:val="24"/>
        </w:rPr>
        <w:t xml:space="preserve"> και που στο τέλος της ημέρας είδαμε τι έγινε, πάλι εκλήθησαν οι απλοί καταναλωτές να πληρώσουν τα σπασμένα όλων.</w:t>
      </w:r>
    </w:p>
    <w:p w14:paraId="7A4EE70D" w14:textId="77777777" w:rsidR="00A259AD" w:rsidRDefault="00A062A5">
      <w:pPr>
        <w:spacing w:line="600" w:lineRule="auto"/>
        <w:ind w:firstLine="720"/>
        <w:jc w:val="both"/>
        <w:rPr>
          <w:rFonts w:eastAsia="Times New Roman"/>
          <w:szCs w:val="24"/>
        </w:rPr>
      </w:pPr>
      <w:r>
        <w:rPr>
          <w:rFonts w:eastAsia="Times New Roman"/>
          <w:szCs w:val="24"/>
        </w:rPr>
        <w:t xml:space="preserve">Ακούσαμε από έναν </w:t>
      </w:r>
      <w:proofErr w:type="spellStart"/>
      <w:r>
        <w:rPr>
          <w:rFonts w:eastAsia="Times New Roman"/>
          <w:szCs w:val="24"/>
        </w:rPr>
        <w:t>προλαλήσαντα</w:t>
      </w:r>
      <w:proofErr w:type="spellEnd"/>
      <w:r>
        <w:rPr>
          <w:rFonts w:eastAsia="Times New Roman"/>
          <w:szCs w:val="24"/>
        </w:rPr>
        <w:t xml:space="preserve"> -νομίζω ότι ήταν ο κύριος Υπουργός- ότι έχουμε υποχρεώσεις προς την Ευρωπαϊκή Ένωση, έχουμε υπογράψει συμφωνίες και πρέπει αυτές τις υποχρεώσεις που έχουμε για τη ΔΕΗ απέναντι στην Ευρωπαϊκή Ένωση, να τις πραγματοποιήσουμε. Μπερδέψατε, κύριε Υπουργέ, αυτές τις υποχρεώσεις, που λέτε ότι έχετε, με την υποχρέωση που έχει η ΔΕΗ ως ΔΕΚΟ, δημόσια επιχείρηση κοινής ωφελείας, και τις υποχρεώσεις που έχετε απέναντι στους Έλληνες πολίτες.</w:t>
      </w:r>
    </w:p>
    <w:p w14:paraId="7A4EE70E" w14:textId="77777777" w:rsidR="00A259AD" w:rsidRDefault="00A062A5">
      <w:pPr>
        <w:spacing w:line="600" w:lineRule="auto"/>
        <w:ind w:firstLine="720"/>
        <w:jc w:val="both"/>
        <w:rPr>
          <w:rFonts w:eastAsia="Times New Roman" w:cs="Times New Roman"/>
          <w:szCs w:val="24"/>
        </w:rPr>
      </w:pPr>
      <w:r>
        <w:rPr>
          <w:rFonts w:eastAsia="Times New Roman"/>
          <w:szCs w:val="24"/>
        </w:rPr>
        <w:t xml:space="preserve">Οι παλινωδίες σας δε -γιατί ως Αντιπολίτευση πριν από δυόμισι χρόνια άλλα λέγατε για τη ΔΕΗ και τελικά κάνατε τα εντελώς αντίθετα και μάλιστα, δεν τα κάνατε και καθόλου καλά και χάνουμε από παντού- οδήγησαν στην οριστική απαξίωση της ΔΕΗ. </w:t>
      </w:r>
      <w:r>
        <w:rPr>
          <w:rFonts w:eastAsia="Times New Roman" w:cs="Times New Roman"/>
          <w:szCs w:val="24"/>
        </w:rPr>
        <w:t xml:space="preserve">Κι επί της ουσίας, βρίσκεται στην τεχνητή αναπνοή. Με υποβοήθηση ζει η ΔΕΗ και λίαν συντόμως, αν ληφθούν τα μέτρα και όλα αυτά τα οποία έρχονται, θα δούμε να διαλύεται, στην κυριολεξία, η ΔΕΗ και πάλι το κόστος να το πληρώνει ο ελληνικός λαός. </w:t>
      </w:r>
    </w:p>
    <w:p w14:paraId="7A4EE70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ΔΕΗ, τελειώνοντας, κύριε Πρόεδρε, ήταν και θα πρέπει να παραμείνει -αν και δεν το βλέπουμε αυτό- ΔΕΚΟ. Η ΔΕΗ είναι πυλώνας της εθνικής ασφάλειας της χώρας και θα έπρεπε να παραμείνει έτσι -αν και δεν το βλέπουμε αυτό, κύριε Πρόεδρε- χωρίς βέβαια, τις στρεβλώσεις του παρελθόντος, γιατί για δεκαετίες τώρα ΠΑΣΟΚ και Νέα Δημοκρατία και εσχάτως ο ΣΥΡΙΖΑ είχαν φτιάξει πελατειακές </w:t>
      </w:r>
      <w:r>
        <w:rPr>
          <w:rFonts w:eastAsia="Times New Roman" w:cs="Times New Roman"/>
          <w:szCs w:val="24"/>
        </w:rPr>
        <w:lastRenderedPageBreak/>
        <w:t xml:space="preserve">σχέσεις με τους συνδικαλιστές και όχι μόνο, και λειτουργούσαν ως πηγές άντλησης ψηφοφόρων για τα κομματικά τους σχέδια. </w:t>
      </w:r>
    </w:p>
    <w:p w14:paraId="7A4EE71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ΔΕΗ ήταν και θα πρέπει να παραμείνει ένα εθνικό κεφάλαιο και ελπίζουμε να την επαναφέρουμε στο μέλλον, αν ποτέ μας αξιώσει ο Θεός. </w:t>
      </w:r>
    </w:p>
    <w:p w14:paraId="7A4EE71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7A4EE712" w14:textId="77777777" w:rsidR="00A259AD" w:rsidRDefault="00A062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7A4EE713"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7A4EE71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Βουλευτής Νομού Αχαΐας, κ. Νικόλαος </w:t>
      </w:r>
      <w:proofErr w:type="spellStart"/>
      <w:r>
        <w:rPr>
          <w:rFonts w:eastAsia="Times New Roman" w:cs="Times New Roman"/>
          <w:szCs w:val="24"/>
        </w:rPr>
        <w:t>Καραθανασόπουλος</w:t>
      </w:r>
      <w:proofErr w:type="spellEnd"/>
      <w:r>
        <w:rPr>
          <w:rFonts w:eastAsia="Times New Roman" w:cs="Times New Roman"/>
          <w:szCs w:val="24"/>
        </w:rPr>
        <w:t>, για έξι λεπτά.</w:t>
      </w:r>
    </w:p>
    <w:p w14:paraId="7A4EE715"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 </w:t>
      </w:r>
    </w:p>
    <w:p w14:paraId="7A4EE71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επερώτηση της Νέας Δημοκρατίας μού θύμισε αυτό που λέει ο λαός μας, ότι ο δολοφόνος γυρνάει πίσω στον τόπο του εγκλήματος. Και θέλει τεράστιο πολιτικό θράσος και από τη Νέα Δημοκρατία και από τη Δημοκρατική Συμπαράταξη να μιλάνε για τη ΔΕΗ. Και το λέμε αυτό, γιατί ακριβώς τα κόμματα αυτά και οι κυβερνήσεις τις οποίες στήριξαν τα κόμματα αυτά, είναι αυτοί που ξεκίνησαν τη διαδικασία αποδεχόμενοι την πολιτική της Ευρωπαϊκής Ένωσης για την απελευθέρωση του τομέα της ηλεκτρικής ενέργειας, για τη συρρίκνωση και τη μείωση του μεριδίου της ΔΕΗ. </w:t>
      </w:r>
    </w:p>
    <w:p w14:paraId="7A4EE71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Και μάλιστα, αυτή την πολιτική, δηλαδή την περαιτέρω απελευθέρωση, την ιδιωτικοποίηση, τη λειτουργία της ΔΕΗ με ιδιωτικοοικονομικά κριτήρια και κερδοφορία, την υπερασπίζονται και σήμερα. </w:t>
      </w:r>
      <w:r>
        <w:rPr>
          <w:rFonts w:eastAsia="Times New Roman" w:cs="Times New Roman"/>
          <w:szCs w:val="24"/>
        </w:rPr>
        <w:lastRenderedPageBreak/>
        <w:t xml:space="preserve">Κι από αυτήν την άποψη, υπάρχει ένα ερώτημα πολύ μεγάλο. Είναι σαν να ισχυρίζεται σήμερα η Νέα Δημοκρατία, που θέλει να </w:t>
      </w:r>
      <w:proofErr w:type="spellStart"/>
      <w:r>
        <w:rPr>
          <w:rFonts w:eastAsia="Times New Roman" w:cs="Times New Roman"/>
          <w:szCs w:val="24"/>
        </w:rPr>
        <w:t>απεμπλακεί</w:t>
      </w:r>
      <w:proofErr w:type="spellEnd"/>
      <w:r>
        <w:rPr>
          <w:rFonts w:eastAsia="Times New Roman" w:cs="Times New Roman"/>
          <w:szCs w:val="24"/>
        </w:rPr>
        <w:t xml:space="preserve"> από τις πολιτικές τις οποίες ακολούθησε -αλλά προσχηματικά, στα λόγια μόνο- ότι υπάρχει μια ανώδυνη για τον λαό ιδιωτικοποίηση, ότι μπορεί να υπάρξει ανώδυνη για τον λαό απελευθέρωση. Είναι σαν να λέμε στον λαό ότι υπάρχει ανώδυνος πνιγμός, όταν τα αποτελέσματα της απελευθέρωσης και της ιδιωτικοποίησης και στον τομέα της ηλεκτρικής ενέργειας, είναι πολύ συγκεκριμένα. </w:t>
      </w:r>
    </w:p>
    <w:p w14:paraId="7A4EE71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 ΚΚΕ, από την πρώτη στιγμή, είχε εναντιωθεί στην πολιτική της απελευθέρωσης συνολικότερα διαφόρων τομέων της οικονομίας και της ηλεκτρικής ενέργειας, όταν άλλες πολιτικές δυνάμεις -εκτός από τη Νέα Δημοκρατία και το ΠΑΣΟΚ- τότε στήριζαν και μιλούσαν και για υγιή απελευθέρωση, για υγιή ανταγωνισμό, όπως η πλειοψηφία του συνδικαλιστικού κινήματος. </w:t>
      </w:r>
    </w:p>
    <w:p w14:paraId="7A4EE71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 ΚΚΕ από τις αρχές της δεκαετίας του ’90 είχε αποκαλύψει πως ο πραγματικός στόχος της απελευθέρωσης από την κρατική προστασία της ενέργειας, αλλά και άλλων τομέων της οικονομίας, δεν ήταν βεβαίως, η λαϊκή ευημερία, όπως ισχυρίζονταν τότε ούτε η βελτίωση της θέσης των εργαζομένων, αλλά να δημιουργηθούν νέα πεδία κερδοφορίας για το </w:t>
      </w:r>
      <w:proofErr w:type="spellStart"/>
      <w:r>
        <w:rPr>
          <w:rFonts w:eastAsia="Times New Roman" w:cs="Times New Roman"/>
          <w:szCs w:val="24"/>
        </w:rPr>
        <w:t>υπερσυσσωρευμένο</w:t>
      </w:r>
      <w:proofErr w:type="spellEnd"/>
      <w:r>
        <w:rPr>
          <w:rFonts w:eastAsia="Times New Roman" w:cs="Times New Roman"/>
          <w:szCs w:val="24"/>
        </w:rPr>
        <w:t xml:space="preserve"> κεφάλαιο. </w:t>
      </w:r>
    </w:p>
    <w:p w14:paraId="7A4EE71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Βεβαίως και η σημερινή Κυβέρνηση αυτήν τη στρατηγική της πολιτικής της Ευρωπαϊκής Ένωσης αποδέχεται για την απελευθέρωση στον τομέα της ηλεκτρικής ενέργειας και συνεχίζει πάνω στο έδαφος που δημιούργησαν οι προηγούμενες πολιτικές των κυβερνήσεων της Νέας Δημοκρατίας και του ΠΑΣΟΚ και τα αποτελέσματα είναι συγκεκριμένα. </w:t>
      </w:r>
    </w:p>
    <w:p w14:paraId="7A4EE71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ας δούμε κωδικοποιημένα και επιγραμματικά -γιατί και ο χρόνος δεν φτάνει- ποια είναι τα αποτελέσματα αυτών των πολιτικών, που υλοποίησαν οι προηγούμενες κυβερνήσεις και συνεχίζει και η σημερινή Κυβέρνηση ΣΥΡΙΖΑ – ΑΝΕΛ. </w:t>
      </w:r>
    </w:p>
    <w:p w14:paraId="7A4EE71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Συνέπεια πρώτη, όσον αφορά το ενεργειακό μείγμα: Υποβάθμιση και απαξίωση των εγχώριων πηγών ενέργειας, όπως είναι ο λιγνίτης, δημιουργία ενός πολύ ακριβού ενεργειακού μίγματος και μάλιστα, μεγάλο κομμάτι απ’ αυτό το ενεργειακό μείγμα προέρχεται από εισαγόμενες πηγές, όπως είναι η αξιοποίηση του φυσικού αερίου για την παραγωγή ηλεκτρικής ενέργειας. </w:t>
      </w:r>
    </w:p>
    <w:p w14:paraId="7A4EE71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δεύτερη συνέπεια σχετίζεται με την ενεργειακή ασφάλεια και με τους κινδύνους που εγκυμονεί το συγκεκριμένο ενεργειακό μείγμα, πολύ δε περισσότερο όταν δεν έχουν αναπτυχθεί ή είναι </w:t>
      </w:r>
      <w:proofErr w:type="spellStart"/>
      <w:r>
        <w:rPr>
          <w:rFonts w:eastAsia="Times New Roman" w:cs="Times New Roman"/>
          <w:szCs w:val="24"/>
        </w:rPr>
        <w:t>κακοσυντηρημένα</w:t>
      </w:r>
      <w:proofErr w:type="spellEnd"/>
      <w:r>
        <w:rPr>
          <w:rFonts w:eastAsia="Times New Roman" w:cs="Times New Roman"/>
          <w:szCs w:val="24"/>
        </w:rPr>
        <w:t xml:space="preserve"> τα δίκτυα. </w:t>
      </w:r>
    </w:p>
    <w:p w14:paraId="7A4EE71E"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Έτσι, λοιπόν, εδώ πρέπει να αναδείξουμε ότι όταν η ενεργειακή σου ασφάλεια εξαρτάται από τις εισαγωγές, τότε υπάρχει σημαντικός κίνδυνος και σημαντικό πρόβλημα, πολύ δε περισσότερο, όταν μιλάμε για μία χώρα με τεράστιο πλούτο, όσον αφορά τις ενεργειακές πηγές, τόσο τις ορυκτές όσο και τις ανανεώσιμες. </w:t>
      </w:r>
    </w:p>
    <w:p w14:paraId="7A4EE71F"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Η τρίτη επίπτωση αυτής της πολιτικής απελευθέρωσης της αγοράς ηλεκτρικής ενέργειας και της ιδιωτικοποίησης της ΔΕΗ αφορά τους εργαζόμενους στον κλάδο. Όχι μόνο δεν βελτιώθηκε η θέση τους, αλλά μειώθηκε δραματικά ο αριθμός των εργαζόμενων. Είχαμε εντατικοποίηση των εργαζόμενων και αύξηση της παραγωγικότητας της εργασίας, μειώσεις στους μισθούς και ανατροπή στις εργασιακές </w:t>
      </w:r>
      <w:r>
        <w:rPr>
          <w:rFonts w:eastAsia="Times New Roman" w:cs="Times New Roman"/>
          <w:szCs w:val="24"/>
        </w:rPr>
        <w:lastRenderedPageBreak/>
        <w:t xml:space="preserve">σχέσεις. Γι’ αυτόν ακριβώς τον λόγο, τα φαινόμενα εργολαβικών εργαζόμενων, τα φαινόμενα εργαζόμενων με μερική απασχόληση και στην υπό δημόσιο έλεγχο ΔΕΗ είναι γεγονός και τείνουν να υποκαταστήσουν τους εργαζόμενους, με πλήρη και αποκλειστική απασχόληση αορίστου χρόνου. </w:t>
      </w:r>
    </w:p>
    <w:p w14:paraId="7A4EE720"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Τέταρτη επίπτωση. Αφορά τα λαϊκά νοικοκυριά. Σε μία πρόσφατη ανοιξιάτικη έκθεση αναδείχθηκε ότι από το 2005 ως το 2015 η τιμή του ηλεκτρικού ρεύματος στην Ελλάδα αυξήθηκε κατά 157%, μια αύξηση διαχρονική, που σηματοδοτεί τη διαχείριση διαφόρων κυβερνήσεων: και Νέας Δημοκρατίας και ΠΑΣΟΚ και συγκυβερνήσεων Νέας Δημοκρατίας-ΠΑΣΟΚ και, βεβαίως, ΣΥΡΙΖΑ-ΑΝΕΛ. </w:t>
      </w:r>
    </w:p>
    <w:p w14:paraId="7A4EE721"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Αυτή η αύξηση της τιμής του ηλεκτρικού ρεύματος, παρά την αύξηση της παραγωγικότητας της εργασίας, είναι αποτέλεσμα των πολιτικών επιλογών, ακριβώς για να διασφαλίσουν την κερδοφορία των επιχειρηματικών ομίλων, που δραστηριοποιούνται στον τομέα της ενέργειας. Γι’ αυτόν ακριβώς τον λόγο, δεν είναι τυχαία η διασφάλιση στους ιδιώτες παραγωγούς ΑΠΕ υψηλών τιμών παραγωγής ανά κιλοβατώρα. </w:t>
      </w:r>
    </w:p>
    <w:p w14:paraId="7A4EE722"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Βεβαίως, το γεγονός αυτό δεν αποτελεί ελληνική ιδιομορφία. Παντού όπου εφαρμόστηκε η πολιτική της απελευθέρωσης της ηλεκτρικής ενέργειας είχαμε αντίστοιχα αποτελέσματα. Για παράδειγμα, στη Μεγάλη Βρετανία, που δεν είναι στην ευρωζώνη, η τιμή του ηλεκτρικού ρεύματος την ίδια περίοδο αυξήθηκε κατά 142%, στην Ισπανία κατά 110% και συνολικά σε όλες τις χώρες της Ευρωπαϊκής Ένωσης την τελευταία δεκαπενταετία διπλασιάστηκε η τιμή του ηλεκτρικού ρεύματος. </w:t>
      </w:r>
    </w:p>
    <w:p w14:paraId="7A4EE723"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A4EE724"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ήθελα ένα, δύο λεπτά </w:t>
      </w:r>
    </w:p>
    <w:p w14:paraId="7A4EE725"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έχει ως αποτέλεσμα, στην Ελλάδα το 2017 ένα ποσοστό πάνω από 30% των λαϊκών νοικοκυριών να βρίσκεται σε συνθήκες ενεργειακής φτώχειας. Δηλαδή, δεν μπορεί να καλύψει τις ανάγκες του, όσον αφορά τη θέρμανση και τον ηλεκτρισμό. Μιλάμε για 30%! Αν συνυπολογίσουμε τις τεράστιες ενεργειακές δυνατότητες που έχει η χώρα, αποτελεί πρόκληση να υπάρχει αυτή η κατάσταση στην εξέλιξη της επιστήμης, της τεχνολογίας και της παραγωγικότητας της εργασίας. </w:t>
      </w:r>
    </w:p>
    <w:p w14:paraId="7A4EE726"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Αυτή, όμως, η συνθήκη, αυτή η εικόνα, με χιλιάδες νοικοκυριά να χρωστάνε στη ΔΕΗ, γιατί δεν μπορούν να αποπληρώσουν τα υψηλά τιμολόγια της ηλεκτρικής ενέργειας είναι το αποτέλεσμα της πολιτικής των ιδιωτικοποιήσεων, της απελευθέρωσης, της θωράκισης και διασφάλισης της κερδοφορίας και της ΔΕΗ, αλλά και των υπόλοιπων καπιταλιστικών επιχειρηματικών ομίλων, που δραστηριοποιούνται στον τομέα της ενέργειας. </w:t>
      </w:r>
    </w:p>
    <w:p w14:paraId="7A4EE727" w14:textId="77777777" w:rsidR="00A259AD" w:rsidRDefault="00A062A5">
      <w:pPr>
        <w:spacing w:after="0" w:line="600" w:lineRule="auto"/>
        <w:ind w:firstLine="720"/>
        <w:jc w:val="both"/>
        <w:rPr>
          <w:rFonts w:eastAsia="Times New Roman" w:cs="Times New Roman"/>
          <w:szCs w:val="24"/>
        </w:rPr>
      </w:pPr>
      <w:r>
        <w:rPr>
          <w:rFonts w:eastAsia="Times New Roman" w:cs="Times New Roman"/>
          <w:szCs w:val="24"/>
        </w:rPr>
        <w:t xml:space="preserve">Αποτελεί πρόκληση για τα λαϊκά νοικοκυριά η κατεύθυνση και ο τονισμός της επερώτησης της Νέας Δημοκρατίας στο ότι πρέπει να αυξηθεί η </w:t>
      </w:r>
      <w:proofErr w:type="spellStart"/>
      <w:r>
        <w:rPr>
          <w:rFonts w:eastAsia="Times New Roman" w:cs="Times New Roman"/>
          <w:szCs w:val="24"/>
        </w:rPr>
        <w:t>εισπραξιμότητα</w:t>
      </w:r>
      <w:proofErr w:type="spellEnd"/>
      <w:r>
        <w:rPr>
          <w:rFonts w:eastAsia="Times New Roman" w:cs="Times New Roman"/>
          <w:szCs w:val="24"/>
        </w:rPr>
        <w:t xml:space="preserve"> της ΔΕΗ. Δηλαδή, θα καταναγκάσουμε τα λαϊκά νοικοκυριά να πληρώσουν, μόνο και μόνο για να έχει κερδοφορία η ΔΕΗ. Μήπως θα βάλουμε και τους λογαριασμούς της ΔΕΗ σε πλειστηριασμούς; </w:t>
      </w:r>
    </w:p>
    <w:p w14:paraId="7A4EE728" w14:textId="77777777" w:rsidR="00A259AD" w:rsidRDefault="00A062A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Δεν χρωστούν τα λαϊκά νοικοκυριά. Χρωστούν μόνο 100 εκατομμύρια από τα 2,5 δισεκατομμύρια ευρώ. </w:t>
      </w:r>
    </w:p>
    <w:p w14:paraId="7A4EE729" w14:textId="77777777" w:rsidR="00A259AD" w:rsidRDefault="00A062A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Σε αυτά αναφέρεστε και είστε πάρα πολύ καθαροί στο ότι αναφέρεστε σε αυτά. Γιατί η συντριπτική πλειοψηφία αφορά τα λαϊκά νοικοκυριά και δεν κάνετε κανέναν απολύτως διαχωρισμό, για να πληρώσουν οι μεγάλοι επιχειρηματικοί όμιλοι που χρωστούν στη ΔΕΗ. </w:t>
      </w:r>
    </w:p>
    <w:p w14:paraId="7A4EE72A" w14:textId="77777777" w:rsidR="00A259AD" w:rsidRDefault="00A062A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w:t>
      </w:r>
      <w:r>
        <w:rPr>
          <w:rFonts w:eastAsia="Times New Roman" w:cs="Times New Roman"/>
          <w:szCs w:val="24"/>
        </w:rPr>
        <w:t xml:space="preserve">Θα πληρώσουν! </w:t>
      </w:r>
    </w:p>
    <w:p w14:paraId="7A4EE72B" w14:textId="77777777" w:rsidR="00A259AD" w:rsidRDefault="00A062A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Άλλωστε, συμφωνίες τύπου Μυτιληναίου με ΔΕΗ, </w:t>
      </w:r>
      <w:proofErr w:type="spellStart"/>
      <w:r>
        <w:rPr>
          <w:rFonts w:eastAsia="Times New Roman" w:cs="Times New Roman"/>
          <w:szCs w:val="24"/>
        </w:rPr>
        <w:t>Κοπελούζου</w:t>
      </w:r>
      <w:proofErr w:type="spellEnd"/>
      <w:r>
        <w:rPr>
          <w:rFonts w:eastAsia="Times New Roman" w:cs="Times New Roman"/>
          <w:szCs w:val="24"/>
        </w:rPr>
        <w:t xml:space="preserve"> με ΔΕΗ, είναι σκάνδαλα της δικής σας πολιτικής και όχι άλλων. </w:t>
      </w:r>
    </w:p>
    <w:p w14:paraId="7A4EE72C" w14:textId="77777777" w:rsidR="00A259AD" w:rsidRDefault="00A062A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Θα σας πω μετά γι’ αυτό. </w:t>
      </w:r>
    </w:p>
    <w:p w14:paraId="7A4EE72D" w14:textId="77777777" w:rsidR="00A259AD" w:rsidRDefault="00A062A5">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Από αυτήν την άποψη, βεβαίως, πρέπει να εντάξουμε στον συνολικότερο σχεδιασμό την προσπάθεια της Κυβέρνησης να μετατραπεί η Ελλάδα σε ενεργειακό κόμβο, εμπλέκοντάς την πολύ περισσότερο στους ιμπεριαλιστικούς σχεδιασμούς, υλοποιώντας τους </w:t>
      </w:r>
      <w:proofErr w:type="spellStart"/>
      <w:r>
        <w:rPr>
          <w:rFonts w:eastAsia="Times New Roman" w:cs="Times New Roman"/>
          <w:szCs w:val="24"/>
        </w:rPr>
        <w:t>αμερικανονατοϊκούς</w:t>
      </w:r>
      <w:proofErr w:type="spellEnd"/>
      <w:r>
        <w:rPr>
          <w:rFonts w:eastAsia="Times New Roman" w:cs="Times New Roman"/>
          <w:szCs w:val="24"/>
        </w:rPr>
        <w:t xml:space="preserve"> σχεδιασμούς στον τομέα της ενέργειας και, βεβαίως, εμπλέκοντάς την στους κινδύνους του πολέμου. </w:t>
      </w:r>
    </w:p>
    <w:p w14:paraId="7A4EE72E" w14:textId="77777777" w:rsidR="00A259AD" w:rsidRDefault="00A062A5">
      <w:pPr>
        <w:spacing w:line="600" w:lineRule="auto"/>
        <w:jc w:val="both"/>
        <w:rPr>
          <w:rFonts w:eastAsia="Times New Roman"/>
          <w:szCs w:val="24"/>
        </w:rPr>
      </w:pPr>
      <w:r>
        <w:rPr>
          <w:rFonts w:eastAsia="Times New Roman" w:cs="Times New Roman"/>
          <w:szCs w:val="24"/>
        </w:rPr>
        <w:tab/>
      </w:r>
      <w:r>
        <w:rPr>
          <w:rFonts w:eastAsia="Times New Roman"/>
          <w:szCs w:val="24"/>
        </w:rPr>
        <w:t xml:space="preserve">Βεβαίως, η κριτική του ΚΚΕ δεν έχει στραμμένα τα μάτια στο παρελθόν. Δεν μας απασχολεί το ζήτημα να ξαναγυρίσουμε σε μια 100% κρατική ΔΕΗ, όπως ήταν τη δεκαετία του 1980 ή του 1970. Γιατί και τότε η κρατική ΔΕΗ, προς όφελος των επιχειρηματικών ομίλων, δούλευε πουλώντας προκλητικά φθηνό ρεύμα και πληρώνοντας τα λαϊκά νοικοκυριά. Το παράδειγμα της ΠΕΣΙΝΕ είναι χαρακτηριστικό. </w:t>
      </w:r>
    </w:p>
    <w:p w14:paraId="7A4EE72F" w14:textId="77777777" w:rsidR="00A259AD" w:rsidRDefault="00A062A5">
      <w:pPr>
        <w:spacing w:line="600" w:lineRule="auto"/>
        <w:ind w:firstLine="720"/>
        <w:jc w:val="both"/>
        <w:rPr>
          <w:rFonts w:eastAsia="Times New Roman"/>
          <w:szCs w:val="24"/>
        </w:rPr>
      </w:pPr>
      <w:r>
        <w:rPr>
          <w:rFonts w:eastAsia="Times New Roman"/>
          <w:szCs w:val="24"/>
        </w:rPr>
        <w:t>Έτσι, λοιπόν, για να υπηρετήσει ο ενεργειακός σχεδιασμός τη λαϊκή ευημερία, πρέπει να απαλλαγεί, κατά τη γνώμη του ΚΚΕ, από τους νόμους της αγοράς, τους νόμους του καπιταλιστικού κέρδους. Μέσα σε ένα πλαίσιο κεντρικά σχεδιασμένης παραγωγής, με στόχο την ικανοποίηση των κοινωνικών αναγκών, μπορεί να λειτουργήσει αποτελεσματικά ένας ενιαίος αποκλειστικά κρατικός φορέας ενέργειας ως μηχανισμός της λαϊκής εξουσίας.</w:t>
      </w:r>
    </w:p>
    <w:p w14:paraId="7A4EE730" w14:textId="77777777" w:rsidR="00A259AD" w:rsidRDefault="00A062A5">
      <w:pPr>
        <w:spacing w:line="600" w:lineRule="auto"/>
        <w:ind w:firstLine="720"/>
        <w:jc w:val="both"/>
        <w:rPr>
          <w:rFonts w:eastAsia="Times New Roman"/>
          <w:szCs w:val="24"/>
        </w:rPr>
      </w:pPr>
      <w:r>
        <w:rPr>
          <w:rFonts w:eastAsia="Times New Roman"/>
          <w:szCs w:val="24"/>
        </w:rPr>
        <w:lastRenderedPageBreak/>
        <w:t xml:space="preserve">Σε έναν τέτοιο διαφορετικό δρόμο ανάπτυξης, με την αξιοποίηση του συνόλου των εγχώριων πηγών ενέργειας και των πρώτων υλών, μπορεί πραγματικά, να υπάρξει ένας ενεργειακός σχεδιασμός, που να διασφαλίζει: Πρώτον, την μείωση του βαθμού ενεργειακής εξάρτισης της χώρας. Δεύτερον, την ικανοποίηση του συνόλου των λαϊκών αναγκών, όσον αφορά τα ζητήματα της ενέργειας. Τρίτον, τη διασφάλιση υποδομής για την κάλυψη των αναγκών της κεντρικά σχεδιασμένης βιομηχανίας, τη σχεδιασμένη ανάπτυξη περιοχών και κλάδων, τη βελτίωση της θέσης των εργαζόμενων, την ασφάλεια των εργαζόμενων στον κλάδο, αλλά και των οικιστικών ζωνών και γενικότερα, την ισόρροπη παρέμβαση του ανθρώπου στο περιβάλλον. </w:t>
      </w:r>
    </w:p>
    <w:p w14:paraId="7A4EE731" w14:textId="77777777" w:rsidR="00A259AD" w:rsidRDefault="00A062A5">
      <w:pPr>
        <w:spacing w:line="600" w:lineRule="auto"/>
        <w:ind w:firstLine="720"/>
        <w:jc w:val="both"/>
        <w:rPr>
          <w:rFonts w:eastAsia="Times New Roman"/>
          <w:szCs w:val="24"/>
        </w:rPr>
      </w:pPr>
      <w:r>
        <w:rPr>
          <w:rFonts w:eastAsia="Times New Roman"/>
          <w:szCs w:val="24"/>
        </w:rPr>
        <w:t>Όταν, λοιπόν, απαλλαγούμε από το κίνητρο της οικονομίας και της κοινωνίας, το καπιταλιστικό κέρδος και τους νόμους της καπιταλιστικής αγοράς, τότε πραγματικά, μπορούν να βρουν ικανοποίηση οι ελπίδες και οι ανάγκες της λαϊκής εργατικής οικογένειας.</w:t>
      </w:r>
    </w:p>
    <w:p w14:paraId="7A4EE732" w14:textId="77777777" w:rsidR="00A259AD" w:rsidRDefault="00A062A5">
      <w:pPr>
        <w:spacing w:line="600" w:lineRule="auto"/>
        <w:ind w:firstLine="720"/>
        <w:jc w:val="both"/>
        <w:rPr>
          <w:rFonts w:eastAsia="Times New Roman"/>
          <w:szCs w:val="24"/>
        </w:rPr>
      </w:pPr>
      <w:r>
        <w:rPr>
          <w:rFonts w:eastAsia="Times New Roman"/>
          <w:szCs w:val="24"/>
        </w:rPr>
        <w:t>Ευχαριστώ πολύ, κύριε Πρόεδρε.</w:t>
      </w:r>
    </w:p>
    <w:p w14:paraId="7A4EE733" w14:textId="77777777" w:rsidR="00A259AD" w:rsidRDefault="00A062A5">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Ευχαριστούμε, κύριε </w:t>
      </w:r>
      <w:proofErr w:type="spellStart"/>
      <w:r>
        <w:rPr>
          <w:rFonts w:eastAsia="Times New Roman"/>
          <w:szCs w:val="24"/>
        </w:rPr>
        <w:t>Καραθανασόπουλε</w:t>
      </w:r>
      <w:proofErr w:type="spellEnd"/>
      <w:r>
        <w:rPr>
          <w:rFonts w:eastAsia="Times New Roman"/>
          <w:szCs w:val="24"/>
        </w:rPr>
        <w:t xml:space="preserve">. </w:t>
      </w:r>
    </w:p>
    <w:p w14:paraId="7A4EE734" w14:textId="77777777" w:rsidR="00A259AD" w:rsidRDefault="00A062A5">
      <w:pPr>
        <w:spacing w:line="600" w:lineRule="auto"/>
        <w:ind w:firstLine="720"/>
        <w:jc w:val="both"/>
        <w:rPr>
          <w:rFonts w:eastAsia="Times New Roman"/>
          <w:szCs w:val="24"/>
        </w:rPr>
      </w:pPr>
      <w:r>
        <w:rPr>
          <w:rFonts w:eastAsia="Times New Roman"/>
          <w:szCs w:val="24"/>
        </w:rPr>
        <w:t xml:space="preserve">Τον λόγο έχει για έξι λεπτά ο Κοινοβουλευτικός Εκπρόσωπος των Ανεξαρτήτων Ελλήνων και Βουλευτής Β΄ Θεσσαλονίκης κ. Γεώργιος Λαζαρίδης. </w:t>
      </w:r>
    </w:p>
    <w:p w14:paraId="7A4EE735" w14:textId="77777777" w:rsidR="00A259AD" w:rsidRDefault="00A062A5">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Σας ευχαριστώ, κύριε Πρόεδρε. </w:t>
      </w:r>
    </w:p>
    <w:p w14:paraId="7A4EE736" w14:textId="77777777" w:rsidR="00A259AD" w:rsidRDefault="00A062A5">
      <w:pPr>
        <w:spacing w:line="600" w:lineRule="auto"/>
        <w:ind w:firstLine="720"/>
        <w:jc w:val="both"/>
        <w:rPr>
          <w:rFonts w:eastAsia="Times New Roman"/>
          <w:szCs w:val="24"/>
        </w:rPr>
      </w:pPr>
      <w:r>
        <w:rPr>
          <w:rFonts w:eastAsia="Times New Roman"/>
          <w:szCs w:val="24"/>
        </w:rPr>
        <w:t xml:space="preserve">Πριν ξεκινήσω, θα ήθελα να κάνω ένα σχόλιο στον συνάδελφο της Δημοκρατικής Συμπαράταξης, του ΠΑΣΟΚ, ο οποίος μίλησε για «δηλητήριο» που χύθηκε τη Δευτέρα. Τη Δευτέρα, πράγματι, αν πιστεύει ότι χύθηκε από κάποιον «δηλητήριο», το «δηλητήριο» το έχυσε αυτός, ο οποίος υπέβαλε το </w:t>
      </w:r>
      <w:r>
        <w:rPr>
          <w:rFonts w:eastAsia="Times New Roman"/>
          <w:szCs w:val="24"/>
        </w:rPr>
        <w:lastRenderedPageBreak/>
        <w:t xml:space="preserve">αίτημα για εξεταστική και ο οποίος δεν έκανε τον κόπο να καθίσει να ψηφίσει ο ίδιος. Αυτό, για να ξεκαθαρίζουμε τα πράγματα!  </w:t>
      </w:r>
    </w:p>
    <w:p w14:paraId="7A4EE737" w14:textId="77777777" w:rsidR="00A259AD" w:rsidRDefault="00A062A5">
      <w:pPr>
        <w:spacing w:line="600" w:lineRule="auto"/>
        <w:ind w:firstLine="720"/>
        <w:jc w:val="both"/>
        <w:rPr>
          <w:rFonts w:eastAsia="Times New Roman"/>
          <w:szCs w:val="24"/>
        </w:rPr>
      </w:pPr>
      <w:r>
        <w:rPr>
          <w:rFonts w:eastAsia="Times New Roman"/>
          <w:szCs w:val="24"/>
        </w:rPr>
        <w:t xml:space="preserve">Κυρίες και κύριοι συνάδελφοι, ο τομέας της ενέργειας της χώρας έχει τις δικές του ιδιαιτερότητες, που καθιστούν το θέμα της κατανομής των δικαιωμάτων εκπομπών διοξειδίου του άνθρακα εξαιρετικά κρίσιμο, με δεδομένο το γεγονός ότι οι μονάδες παραγωγής ηλεκτρικής ενέργειας με λιγνίτη αποτελούν τη βάση της παραγωγής ηλεκτρικής ενέργειας. Ο λιγνίτης εξακολουθεί να είναι απαραίτητος για την ανάκαμψη της ελληνικής οικονομίας. Για την ακρίβεια, ο λιγνίτης αποτελεί το σημαντικότερο για την ελληνική οικονομία ενεργειακό καύσιμο. Σε αυτόν, άλλωστε, βασίστηκε ο εξηλεκτρισμός της χώρας και σε μεγάλο βαθμό η οικονομική ανάπτυξη. </w:t>
      </w:r>
    </w:p>
    <w:p w14:paraId="7A4EE738" w14:textId="77777777" w:rsidR="00A259AD" w:rsidRDefault="00A062A5">
      <w:pPr>
        <w:spacing w:line="600" w:lineRule="auto"/>
        <w:ind w:firstLine="720"/>
        <w:jc w:val="both"/>
        <w:rPr>
          <w:rFonts w:eastAsia="Times New Roman"/>
          <w:szCs w:val="24"/>
        </w:rPr>
      </w:pPr>
      <w:r>
        <w:rPr>
          <w:rFonts w:eastAsia="Times New Roman"/>
          <w:szCs w:val="24"/>
        </w:rPr>
        <w:t xml:space="preserve">Στην εξορυκτική και παραγωγική διαδικασία απασχολούνται σήμερα </w:t>
      </w:r>
      <w:proofErr w:type="spellStart"/>
      <w:r>
        <w:rPr>
          <w:rFonts w:eastAsia="Times New Roman"/>
          <w:szCs w:val="24"/>
        </w:rPr>
        <w:t>εξίμισι</w:t>
      </w:r>
      <w:proofErr w:type="spellEnd"/>
      <w:r>
        <w:rPr>
          <w:rFonts w:eastAsia="Times New Roman"/>
          <w:szCs w:val="24"/>
        </w:rPr>
        <w:t xml:space="preserve"> με επτά χιλιάδες εργαζόμενοι ως μόνιμο και έκτακτο προσωπικό της ΔΕΗ, ενώ σε αρκετές εκατοντάδες εκτιμάται, επίσης, και το πλήθος των εργαζόμενων σε εργολάβους που εκτελούν έργα της ΔΕΗ. </w:t>
      </w:r>
    </w:p>
    <w:p w14:paraId="7A4EE739" w14:textId="77777777" w:rsidR="00A259AD" w:rsidRDefault="00A062A5">
      <w:pPr>
        <w:spacing w:line="600" w:lineRule="auto"/>
        <w:ind w:firstLine="720"/>
        <w:jc w:val="both"/>
        <w:rPr>
          <w:rFonts w:eastAsia="Times New Roman"/>
          <w:szCs w:val="24"/>
        </w:rPr>
      </w:pPr>
      <w:r>
        <w:rPr>
          <w:rFonts w:eastAsia="Times New Roman"/>
          <w:szCs w:val="24"/>
        </w:rPr>
        <w:t xml:space="preserve">Η μακροχρόνια αξιοποίηση των εκμεταλλεύσιμων αποθεμάτων λιγνίτη της χώρας έχει προσδώσει στο προσωπικό και στην εταιρεία ανεκτίμητη γνώση και εμπειρία, υψηλού επιπέδου τεχνογνωσία στη μελέτη, στις κατασκευές και στην εκμετάλλευση θερμοηλεκτρικών και υδροηλεκτρικών σταθμών, στην οργάνωση και τη λειτουργία ορυχείων, στην ανάπτυξη και στην εκμετάλλευση δικτύων όλων των τάσεων.  </w:t>
      </w:r>
    </w:p>
    <w:p w14:paraId="7A4EE73A" w14:textId="77777777" w:rsidR="00A259AD" w:rsidRDefault="00A062A5">
      <w:pPr>
        <w:spacing w:line="600" w:lineRule="auto"/>
        <w:ind w:firstLine="720"/>
        <w:jc w:val="both"/>
        <w:rPr>
          <w:rFonts w:eastAsia="Times New Roman"/>
          <w:szCs w:val="24"/>
        </w:rPr>
      </w:pPr>
      <w:r>
        <w:rPr>
          <w:rFonts w:eastAsia="Times New Roman"/>
          <w:szCs w:val="24"/>
        </w:rPr>
        <w:t xml:space="preserve">Εκ των άνωθεν, απορρέει πως με τις κατάλληλες δράσεις και πρωτοβουλίες ο όμιλος της ΔΕΗ θα μπορέσει να ανταποκριθεί στις δυσκολίες που φέρνει ο ανταγωνισμός και η ευρωπαϊκή κλιματική </w:t>
      </w:r>
      <w:r>
        <w:rPr>
          <w:rFonts w:eastAsia="Times New Roman"/>
          <w:szCs w:val="24"/>
        </w:rPr>
        <w:lastRenderedPageBreak/>
        <w:t xml:space="preserve">πολιτική και να καταστεί δυνατότερη παραγωγικά, ξεπερνώντας τις όποιες ολιγωρίες, σφάλματα και παραλήψεις του παρελθόντος και καθιστώντας την πάλι εύρωστη οικονομικά. </w:t>
      </w:r>
    </w:p>
    <w:p w14:paraId="7A4EE73B" w14:textId="77777777" w:rsidR="00A259AD" w:rsidRDefault="00A062A5">
      <w:pPr>
        <w:spacing w:line="600" w:lineRule="auto"/>
        <w:ind w:firstLine="720"/>
        <w:jc w:val="both"/>
        <w:rPr>
          <w:rFonts w:eastAsia="Times New Roman"/>
          <w:szCs w:val="24"/>
        </w:rPr>
      </w:pPr>
      <w:r>
        <w:rPr>
          <w:rFonts w:eastAsia="Times New Roman"/>
          <w:szCs w:val="24"/>
        </w:rPr>
        <w:t>Τα δεκαπέντε προηγούμενα χρόνια το πολιτικό σύστημα ακολούθησε μια πολιτική απαξίωσης του λιγνίτη, προκειμένου να προωθήσει με κάθε τρόπο την κατανάλωση φυσικού αερίου στην ηλεκτροπαραγωγή, αλλάζοντας τις ισορροπίες στην άσκηση της ενεργειακής πολιτικής, σε μια περίοδο που το φυσικό αέριο στη χώρα μας τιμάται ως από τα ακριβότερα μεταξύ των χωρών της Ευρωπαϊκής Ένωσης. Και αυτό ενώ καθυστερεί η εξόρυξη και αξιοποίηση των πραγματικά πλούσιων κοιτασμάτων φυσικού αερίου νοτίως της Κρήτης, που θα μπορούσαν να μας εξασφαλίσουν ενεργειακή επάρκεια και οικονομική ευμάρεια. Μέχρι τότε θα μπορούσε να υιοθετηθεί ίσως ένα σύστημα δημοπρασιών για συγκεκριμένες ποσότητες ισχύος από ΑΠΕ, που μέσω σύνδεσης έργων δικτύων θα διοχετεύεται και θα αξιοποιείται εκεί που πραγματικά υπάρχει ανάγκη.</w:t>
      </w:r>
    </w:p>
    <w:p w14:paraId="7A4EE73C" w14:textId="77777777" w:rsidR="00A259AD" w:rsidRDefault="00A062A5">
      <w:pPr>
        <w:spacing w:line="600" w:lineRule="auto"/>
        <w:ind w:firstLine="720"/>
        <w:jc w:val="both"/>
        <w:rPr>
          <w:rFonts w:eastAsia="Times New Roman"/>
          <w:szCs w:val="24"/>
        </w:rPr>
      </w:pPr>
      <w:r>
        <w:rPr>
          <w:rFonts w:eastAsia="Times New Roman"/>
          <w:szCs w:val="24"/>
        </w:rPr>
        <w:t xml:space="preserve">Δεν υπάρχει προς το παρόν λόγος για συνέχιση μιας πολιτικής άκρατης παραγωγής αδειών ΑΠΕ που εκ των πραγμάτων δημιουργεί κορεσμό και ένα περιβάλλον ισχυρής αναξιοποίησης και </w:t>
      </w:r>
      <w:proofErr w:type="spellStart"/>
      <w:r>
        <w:rPr>
          <w:rFonts w:eastAsia="Times New Roman"/>
          <w:szCs w:val="24"/>
        </w:rPr>
        <w:t>αδιαθεσιμότητας</w:t>
      </w:r>
      <w:proofErr w:type="spellEnd"/>
      <w:r>
        <w:rPr>
          <w:rFonts w:eastAsia="Times New Roman"/>
          <w:szCs w:val="24"/>
        </w:rPr>
        <w:t xml:space="preserve"> ρεύματος στην αγορά, που οδηγεί τις τιμές στη χονδρική αγορά σε αρνητικά επίπεδα.</w:t>
      </w:r>
    </w:p>
    <w:p w14:paraId="7A4EE73D" w14:textId="77777777" w:rsidR="00A259AD" w:rsidRDefault="00A062A5">
      <w:pPr>
        <w:spacing w:line="600" w:lineRule="auto"/>
        <w:ind w:firstLine="720"/>
        <w:jc w:val="both"/>
        <w:rPr>
          <w:rFonts w:eastAsia="Times New Roman"/>
          <w:szCs w:val="24"/>
        </w:rPr>
      </w:pPr>
      <w:r>
        <w:rPr>
          <w:rFonts w:eastAsia="Times New Roman"/>
          <w:szCs w:val="24"/>
        </w:rPr>
        <w:t>Η συνεισφορά των ΑΠΕ ναι μεν παρουσιάζει σημαντική αύξηση, αλλά ο λιγνίτης κατέχει το υψηλότερο ποσοστό του ελληνικού ενεργειακού συστήματος παραγωγής ηλεκτρικής ενέργειας και πρέπει να στηριχθεί, γιατί αποτελεί κεντρικό άξονα για την ασφάλεια του ενεργειακού εφοδιασμού για την ανεξαρτησία της χώρας από εισαγόμενα καύσιμα, για τη βελτίωση του εμπορικού ισοζυγίου, καθώς και για την απασχόληση και ανάπτυξη των τοπικών κοινοτήτων.</w:t>
      </w:r>
    </w:p>
    <w:p w14:paraId="7A4EE73E" w14:textId="77777777" w:rsidR="00A259AD" w:rsidRDefault="00A062A5">
      <w:pPr>
        <w:spacing w:line="600" w:lineRule="auto"/>
        <w:ind w:firstLine="720"/>
        <w:jc w:val="both"/>
        <w:rPr>
          <w:rFonts w:eastAsia="Times New Roman"/>
          <w:szCs w:val="24"/>
        </w:rPr>
      </w:pPr>
      <w:r>
        <w:rPr>
          <w:rFonts w:eastAsia="Times New Roman"/>
          <w:szCs w:val="24"/>
        </w:rPr>
        <w:lastRenderedPageBreak/>
        <w:t>Εδώ θα πρέπει να σημειώσουμε ότι η εξόρυξη και εκμετάλλευση του λιγνίτη για την περιοχή της δυτικής Μακεδονίας ως συμβολή στο ΑΕΠ ανέρχεται στο 25%. Στη δε Κοζάνη φτάνει στο απίστευτο 50%. Άρα είναι πολύ σημαντικό να είμαστε προσεκτικοί με την υπόθεση του λιγνίτη.</w:t>
      </w:r>
    </w:p>
    <w:p w14:paraId="7A4EE73F" w14:textId="77777777" w:rsidR="00A259AD" w:rsidRDefault="00A062A5">
      <w:pPr>
        <w:spacing w:line="600" w:lineRule="auto"/>
        <w:ind w:firstLine="720"/>
        <w:jc w:val="both"/>
        <w:rPr>
          <w:rFonts w:eastAsia="Times New Roman"/>
          <w:szCs w:val="24"/>
        </w:rPr>
      </w:pPr>
      <w:r>
        <w:rPr>
          <w:rFonts w:eastAsia="Times New Roman"/>
          <w:szCs w:val="24"/>
        </w:rPr>
        <w:t>(Στο σημείο αυτό χτυπάει προειδοποιητικά το κουδούνι λήξεως του χρόνου ομιλίας του κυρίου Βουλευτή)</w:t>
      </w:r>
    </w:p>
    <w:p w14:paraId="7A4EE740" w14:textId="77777777" w:rsidR="00A259AD" w:rsidRDefault="00A062A5">
      <w:pPr>
        <w:spacing w:line="600" w:lineRule="auto"/>
        <w:ind w:firstLine="720"/>
        <w:jc w:val="both"/>
        <w:rPr>
          <w:rFonts w:eastAsia="Times New Roman"/>
          <w:szCs w:val="24"/>
        </w:rPr>
      </w:pPr>
      <w:r>
        <w:rPr>
          <w:rFonts w:eastAsia="Times New Roman"/>
          <w:szCs w:val="24"/>
        </w:rPr>
        <w:t>Τελειώνω σε ένα λεπτό, κύριε Πρόεδρε.</w:t>
      </w:r>
    </w:p>
    <w:p w14:paraId="7A4EE741" w14:textId="77777777" w:rsidR="00A259AD" w:rsidRDefault="00A062A5">
      <w:pPr>
        <w:spacing w:line="600" w:lineRule="auto"/>
        <w:ind w:firstLine="720"/>
        <w:jc w:val="both"/>
        <w:rPr>
          <w:rFonts w:eastAsia="Times New Roman"/>
          <w:szCs w:val="24"/>
        </w:rPr>
      </w:pPr>
      <w:r>
        <w:rPr>
          <w:rFonts w:eastAsia="Times New Roman"/>
          <w:szCs w:val="24"/>
        </w:rPr>
        <w:t>Η συμβολή της ΔΕΗ ως ενιαίου και δημόσιου φορέα στη μεταπολεμική παραγωγική συγκρότηση της χώρας και στην εξέλιξη της βιομηχανίας είναι τεράστια, αλλά πλέον πρέπει να εφαρμόσει βέλτιστες τεχνικές επενδύοντας στην προστασία της υγείας και του τόπου μας.</w:t>
      </w:r>
    </w:p>
    <w:p w14:paraId="7A4EE742" w14:textId="77777777" w:rsidR="00A259AD" w:rsidRDefault="00A062A5">
      <w:pPr>
        <w:spacing w:line="600" w:lineRule="auto"/>
        <w:ind w:firstLine="720"/>
        <w:jc w:val="both"/>
        <w:rPr>
          <w:rFonts w:eastAsia="Times New Roman"/>
          <w:szCs w:val="24"/>
        </w:rPr>
      </w:pPr>
      <w:r>
        <w:rPr>
          <w:rFonts w:eastAsia="Times New Roman"/>
          <w:szCs w:val="24"/>
        </w:rPr>
        <w:t>Σε αυτό το πλαίσιο οι επενδύσεις της ΔΕΗ επικεντρώνονται στην αντικατάσταση των παλαιών και ρυπογόνων μονάδων ηλεκτροπαραγωγής με σύγχρονες και πιο αποτελεσματικές, οι οποίες θα μειώσουν σημαντικά τις εκπομπές καταπολεμώντας την κλιματική αλλαγή, σύμφωνα με το πνεύμα της Ευρωπαϊκής Ένωσης.</w:t>
      </w:r>
    </w:p>
    <w:p w14:paraId="7A4EE743" w14:textId="77777777" w:rsidR="00A259AD" w:rsidRDefault="00A062A5">
      <w:pPr>
        <w:spacing w:line="600" w:lineRule="auto"/>
        <w:ind w:firstLine="720"/>
        <w:jc w:val="both"/>
        <w:rPr>
          <w:rFonts w:eastAsia="Times New Roman"/>
          <w:szCs w:val="24"/>
        </w:rPr>
      </w:pPr>
      <w:r>
        <w:rPr>
          <w:rFonts w:eastAsia="Times New Roman"/>
          <w:szCs w:val="24"/>
        </w:rPr>
        <w:t xml:space="preserve">Επειδή, λοιπόν, φαίνεται πως θα ζήσουμε με τον λιγνίτη αρκετό καιρό, πρέπει να προωθηθούν έργα αναβάθμισης του περιβάλλοντος, υποδομών και ανάπτυξης, έτσι ώστε ο νομός να αντιμετωπίσει τις όποιες δυσμενείς επιπτώσεις, αλλά και να διασφαλιστεί η εργασιακή ομαλότητα και οι θέσεις εργασίας στον ιδιωτικό τομέα της περιοχής. </w:t>
      </w:r>
    </w:p>
    <w:p w14:paraId="7A4EE744" w14:textId="77777777" w:rsidR="00A259AD" w:rsidRDefault="00A062A5">
      <w:pPr>
        <w:spacing w:line="600" w:lineRule="auto"/>
        <w:ind w:firstLine="720"/>
        <w:jc w:val="both"/>
        <w:rPr>
          <w:rFonts w:eastAsia="Times New Roman"/>
          <w:szCs w:val="24"/>
        </w:rPr>
      </w:pPr>
      <w:r>
        <w:rPr>
          <w:rFonts w:eastAsia="Times New Roman"/>
          <w:szCs w:val="24"/>
        </w:rPr>
        <w:t xml:space="preserve">Σε αυτά, λοιπόν, επικεντρωνόμαστε. Καλούμαστε, όμως, σήμερα να μιλήσουμε για τη ΔΕΗ, αλλά από διαφορετική σκοπιά. Καλούμαστε να μιλήσουμε για την πορεία της. Δεν γίνεται, λοιπόν, να μην </w:t>
      </w:r>
      <w:r>
        <w:rPr>
          <w:rFonts w:eastAsia="Times New Roman"/>
          <w:szCs w:val="24"/>
        </w:rPr>
        <w:lastRenderedPageBreak/>
        <w:t>αναφερθούμε στις ευθύνες των κομμάτων της Αντιπολίτευσης, των βασικών υπαιτίων σε διάφορες υποθέσεις κακοδιαχείρισης του ομίλου, όπως για παράδειγμα οι υποθέσεις των «</w:t>
      </w:r>
      <w:r>
        <w:rPr>
          <w:rFonts w:eastAsia="Times New Roman"/>
          <w:szCs w:val="24"/>
          <w:lang w:val="en-US"/>
        </w:rPr>
        <w:t>ENERGA</w:t>
      </w:r>
      <w:r>
        <w:rPr>
          <w:rFonts w:eastAsia="Times New Roman"/>
          <w:szCs w:val="24"/>
        </w:rPr>
        <w:t>» και «</w:t>
      </w:r>
      <w:r>
        <w:rPr>
          <w:rFonts w:eastAsia="Times New Roman"/>
          <w:szCs w:val="24"/>
          <w:lang w:val="en-US"/>
        </w:rPr>
        <w:t>HELLAS</w:t>
      </w:r>
      <w:r>
        <w:rPr>
          <w:rFonts w:eastAsia="Times New Roman"/>
          <w:szCs w:val="24"/>
        </w:rPr>
        <w:t xml:space="preserve"> </w:t>
      </w:r>
      <w:r>
        <w:rPr>
          <w:rFonts w:eastAsia="Times New Roman"/>
          <w:szCs w:val="24"/>
          <w:lang w:val="en-US"/>
        </w:rPr>
        <w:t>POWER</w:t>
      </w:r>
      <w:r>
        <w:rPr>
          <w:rFonts w:eastAsia="Times New Roman"/>
          <w:szCs w:val="24"/>
        </w:rPr>
        <w:t xml:space="preserve">». </w:t>
      </w:r>
    </w:p>
    <w:p w14:paraId="7A4EE745" w14:textId="77777777" w:rsidR="00A259AD" w:rsidRDefault="00A062A5">
      <w:pPr>
        <w:spacing w:line="600" w:lineRule="auto"/>
        <w:ind w:firstLine="720"/>
        <w:jc w:val="both"/>
        <w:rPr>
          <w:rFonts w:eastAsia="Times New Roman"/>
          <w:szCs w:val="24"/>
        </w:rPr>
      </w:pPr>
      <w:r>
        <w:rPr>
          <w:rFonts w:eastAsia="Times New Roman"/>
          <w:szCs w:val="24"/>
        </w:rPr>
        <w:t xml:space="preserve">Το συγκεκριμένο σκάνδαλο με εταιρείες </w:t>
      </w:r>
      <w:proofErr w:type="spellStart"/>
      <w:r>
        <w:rPr>
          <w:rFonts w:eastAsia="Times New Roman"/>
          <w:szCs w:val="24"/>
        </w:rPr>
        <w:t>παρόχους</w:t>
      </w:r>
      <w:proofErr w:type="spellEnd"/>
      <w:r>
        <w:rPr>
          <w:rFonts w:eastAsia="Times New Roman"/>
          <w:szCs w:val="24"/>
        </w:rPr>
        <w:t xml:space="preserve"> αποκαλύφθηκε το 2011, στην καρδιά δηλαδή της οικονομικής κρίσης. Δύο ιδιώτες </w:t>
      </w:r>
      <w:proofErr w:type="spellStart"/>
      <w:r>
        <w:rPr>
          <w:rFonts w:eastAsia="Times New Roman"/>
          <w:szCs w:val="24"/>
        </w:rPr>
        <w:t>πάροχοι</w:t>
      </w:r>
      <w:proofErr w:type="spellEnd"/>
      <w:r>
        <w:rPr>
          <w:rFonts w:eastAsia="Times New Roman"/>
          <w:szCs w:val="24"/>
        </w:rPr>
        <w:t xml:space="preserve"> της περιόδου εισέπρατταν τα χρήματα των πολιτών και αντί να πληρώνουν τη ΔΕΗ, τον ΔΕΣΜΗΕ την ΕΡΤ, τους Δήμους και τότε το ΕΕΤΗΔΕ, τα έστελναν κατευθείαν σε λογαριασμούς τους στην Ελβετία ή τα κατέθεταν στις πίστες νυχτερινών κέντρων των Αθηνών και της Μυκόνου και δεν πονηρευόταν κανένας από τις τότε κυβερνήσεις για να πάει να τους ελέγξει. Να, λοιπόν, ένα ξεκάθαρο παράδειγμα κακοδιαχείρισης, που παρ’ ολίγο να οδηγήσει σε διάλυση της επιχείρησης. Είναι ένα χαρακτηριστικό παράδειγμα ανεπάρκειας και συμμετοχής κάποιων σε φαινόμενα διαφθοράς όπου προκύπτουν ποινικές ευθύνες.</w:t>
      </w:r>
    </w:p>
    <w:p w14:paraId="7A4EE746" w14:textId="77777777" w:rsidR="00A259AD" w:rsidRDefault="00A062A5">
      <w:pPr>
        <w:spacing w:line="600" w:lineRule="auto"/>
        <w:ind w:firstLine="720"/>
        <w:jc w:val="both"/>
        <w:rPr>
          <w:rFonts w:eastAsia="Times New Roman"/>
          <w:szCs w:val="24"/>
        </w:rPr>
      </w:pPr>
      <w:r>
        <w:rPr>
          <w:rFonts w:eastAsia="Times New Roman"/>
          <w:szCs w:val="24"/>
        </w:rPr>
        <w:t xml:space="preserve">Η διείσδυση οργανωμένων συμφερόντων στον δημόσιο τομέα, στις δημόσιες επιχειρήσεις και σε οργανισμούς ειδικότερα είναι δικό σας χαρακτηριστικό γνώρισμα. Και κάθε προσπάθεια να </w:t>
      </w:r>
      <w:proofErr w:type="spellStart"/>
      <w:r>
        <w:rPr>
          <w:rFonts w:eastAsia="Times New Roman"/>
          <w:szCs w:val="24"/>
        </w:rPr>
        <w:t>απεμπλακείτε</w:t>
      </w:r>
      <w:proofErr w:type="spellEnd"/>
      <w:r>
        <w:rPr>
          <w:rFonts w:eastAsia="Times New Roman"/>
          <w:szCs w:val="24"/>
        </w:rPr>
        <w:t xml:space="preserve"> από τις κατηγορίες, θα μας βρίσκει απέναντι.                                                   </w:t>
      </w:r>
    </w:p>
    <w:p w14:paraId="7A4EE74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Ο ελληνικός λαός απηύδησε από υποθέσεις διαφθοράς στις οποίες συμμετείχαν οργανωμένα ιδιωτικά συμφέρονται και συνδικαλιστικές ηγεσίες, το καθεστώς δηλαδή το οποίο εγκαθιδρύσατε στον δημόσιο τομέα με τα γνωστά αποτελέσματα: την κατασπατάληση των δημοσίων ταμειακών αποθεμάτων, αλλά και τη χαρακτηριστική τιμωρία των κομμάτων της συντεχνίας και της οικογενειοκρατίας της Νέας Δημοκρατίας και του ΠΑΣΟΚ.</w:t>
      </w:r>
    </w:p>
    <w:p w14:paraId="7A4EE74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Αντιπολίτευσης, η σημερινή Κυβέρνηση δεν ευθύνεται για τη διαμόρφωση και γιγάντωση αυτής της κατάστασης που περιγράφατε με ιδιαίτερη ζέση. Υπάρχουν ευθύνες, αλλά με διαφορετική χρονική βάση. Οι δικές σας άστοχες πολιτικές ενέργειες είχαν βαριές επιπτώσεις στην ομαλή και αποδοτική λειτουργία των δημοσίων επιχειρήσεων και οργανισμών. </w:t>
      </w:r>
    </w:p>
    <w:p w14:paraId="7A4EE74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Αντιθέτως, μέσα στο πλαίσιο που έχει διαμορφωθεί και παίρνοντας ως βάση ότι η πώληση μονάδων έχει επιβληθεί από το Ευρωπαϊκό Δικαστήριο και την Κομισιόν με απόφαση η οποία </w:t>
      </w:r>
      <w:proofErr w:type="spellStart"/>
      <w:r>
        <w:rPr>
          <w:rFonts w:eastAsia="Times New Roman" w:cs="Times New Roman"/>
          <w:szCs w:val="24"/>
        </w:rPr>
        <w:t>επανέφερε</w:t>
      </w:r>
      <w:proofErr w:type="spellEnd"/>
      <w:r>
        <w:rPr>
          <w:rFonts w:eastAsia="Times New Roman" w:cs="Times New Roman"/>
          <w:szCs w:val="24"/>
        </w:rPr>
        <w:t xml:space="preserve"> σε ισχύ αποφάσεις της Ευρωπαϊκής Επιτροπής του 2008 και του 2009 σχετικά με την ανάγκη να αντιμετωπιστεί η μονοπωλιακή πρόσβαση της ΔΕΗ σε λιγνίτη, αλλά με προστασία των υδροηλεκτρικών μονάδων, προσπαθούμε να δώσουμε πνοή σε ένα όραμα με δυναμική προοπτική ανάπτυξης μέσα σε ένα σύγχρονο επιχειρησιακό πρόγραμμα με αλλαγή νοοτροπίας, με κοινωνική ευαισθησία και με προσανατολισμό στον πολίτη και τις ανάγκες του.</w:t>
      </w:r>
    </w:p>
    <w:p w14:paraId="7A4EE74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Σας ευχαριστώ.</w:t>
      </w:r>
    </w:p>
    <w:p w14:paraId="7A4EE74B" w14:textId="77777777" w:rsidR="00A259AD" w:rsidRDefault="00A062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4EE74C"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Λαζαρίδη.</w:t>
      </w:r>
    </w:p>
    <w:p w14:paraId="7A4EE74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δώδεκα νέοι Ευρωπαίοι Φεντεραλιστές από τη Γερμανία.</w:t>
      </w:r>
    </w:p>
    <w:p w14:paraId="7A4EE74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A4EE74F" w14:textId="77777777" w:rsidR="00A259AD" w:rsidRDefault="00A062A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7A4EE75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Τον λόγο έχει για έξι λεπτά ο Κοινοβουλευτικός Εκπρόσωπος της Ένωσης Κεντρώων και Βουλευτής της Α΄ Περιφέρειας Θεσσαλονίκης κ. Ιωάννης </w:t>
      </w:r>
      <w:proofErr w:type="spellStart"/>
      <w:r>
        <w:rPr>
          <w:rFonts w:eastAsia="Times New Roman" w:cs="Times New Roman"/>
          <w:szCs w:val="24"/>
        </w:rPr>
        <w:t>Σαρίδης</w:t>
      </w:r>
      <w:proofErr w:type="spellEnd"/>
      <w:r>
        <w:rPr>
          <w:rFonts w:eastAsia="Times New Roman" w:cs="Times New Roman"/>
          <w:szCs w:val="24"/>
        </w:rPr>
        <w:t>.</w:t>
      </w:r>
    </w:p>
    <w:p w14:paraId="7A4EE751"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7A4EE75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παρακολουθώντας τη σημερινή συζήτηση κατάλαβα γιατί τον ελληνικό λαό τον ακολουθεί η έρημος. Η έρημος που το πολιτικό προσωπικό έφερε με αποφάσεις που πήρε μέσα σε αυτήν εδώ την Αίθουσα και με αποφάσεις που δεν πήρε μέσα σε αυτήν εδώ την Αίθουσα, με ερωτήσεις και απαντήσεις σαν τις σημερινές. Έτσι δημιουργήθηκε, κόκκο-κόκκο δημιούργησε το πολιτικό προσωπικό της χώρας την έρημο αυτή. Με την αλήθεια θα μπορούσαμε να είχαμε δημιουργήσει δάση, ξέρετε, κάτι που άξιζε ο ελληνικός λαός. Με τα ψέματα, τα οποία τόσα χρόνια λέμε, έρημο δημιουργήσαμε.</w:t>
      </w:r>
    </w:p>
    <w:p w14:paraId="7A4EE75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A3797C">
        <w:rPr>
          <w:rFonts w:eastAsia="Times New Roman" w:cs="Times New Roman"/>
          <w:b/>
          <w:szCs w:val="24"/>
        </w:rPr>
        <w:t>ΜΑΡΙΟΣ ΓΕΩΡΓΙΑΔΗΣ</w:t>
      </w:r>
      <w:r>
        <w:rPr>
          <w:rFonts w:eastAsia="Times New Roman" w:cs="Times New Roman"/>
          <w:szCs w:val="24"/>
        </w:rPr>
        <w:t>)</w:t>
      </w:r>
    </w:p>
    <w:p w14:paraId="7A4EE75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Συζητάμε δήθεν, κύριε Υπουργέ, σήμερα για τη ΔΕΗ. Τι συζητάμε, όμως, ακριβώς; Πώς φτάσαμε ως εδώ; Μα, αυτό το ξέρουμε. Ξεκινήσαμε από το σχέδιο Σαμαρά για την πώληση της «μικρής ΔΕΗ» και τις σφοδρές, σφοδρότατες αντιδράσεις τότε από την Κοινοβουλευτική Ομάδα του </w:t>
      </w:r>
      <w:proofErr w:type="spellStart"/>
      <w:r>
        <w:rPr>
          <w:rFonts w:eastAsia="Times New Roman" w:cs="Times New Roman"/>
          <w:szCs w:val="24"/>
        </w:rPr>
        <w:t>αντιμνημονιακού</w:t>
      </w:r>
      <w:proofErr w:type="spellEnd"/>
      <w:r>
        <w:rPr>
          <w:rFonts w:eastAsia="Times New Roman" w:cs="Times New Roman"/>
          <w:szCs w:val="24"/>
        </w:rPr>
        <w:t xml:space="preserve"> τότε ΣΥΡΙΖΑ. </w:t>
      </w:r>
    </w:p>
    <w:p w14:paraId="7A4EE75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Αναρωτιέστε για το αν θα πρέπει να πουλήσει η ΔΕΗ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ή τα άλλα περιουσιακά στοιχεία; Δεν ξέρετε τι μπορεί να σημαίνει για την ελληνική οικονομία μια τέτοια πώληση; Γιατί </w:t>
      </w:r>
      <w:r>
        <w:rPr>
          <w:rFonts w:eastAsia="Times New Roman" w:cs="Times New Roman"/>
          <w:szCs w:val="24"/>
        </w:rPr>
        <w:lastRenderedPageBreak/>
        <w:t xml:space="preserve">δεν απαντάτε ιδίως στους Μακεδόνες, στους Έλληνες στην απλή ερώτηση: Είμαστε, ναι ή όχι, υποχρεωμένοι από τα μνημόνια, που έχουν συνυπογράψει όλα τα κόμματα μαζί τον Αύγουστο του 2015 Νέα Δημοκρατία, ΠΑΣΟΚ, ΣΥΡΙΖΑ, ΠΟΤΑΜΙ, ΑΝΕΛ, να ξεπουληθεί η ΔΕΗ; Ναι ή όχι; Έχουμε περιθώριο να αποφύγουμε τη διάλυση της ΔΕΗ, από τη στιγμή που όλοι δεσμεύσατε τη χώρα με τις υπογραφές προς αυτήν την κατεύθυνση; Αυτό είναι το ερώτημα. </w:t>
      </w:r>
    </w:p>
    <w:p w14:paraId="7A4EE75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Τι κάνατε όλοι εδώ μέσα για να υπερασπιστείτε το εθνικό, το δημόσιο, το κοινό συμφέρον; Αναρωτιέστε τώρα δήθεν για το αν θα επιβαρυνθούν οι Έλληνες φορολογούμενοι, πόσο και με ποιον τρόπο. Τι συζητάμε ακριβώς δεν ξέρουμε; Δεν ξέρετε;</w:t>
      </w:r>
    </w:p>
    <w:p w14:paraId="7A4EE75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μιλάτε για απόλυτη ειλικρίνεια σε ένα θέμα που το πολιτικό σύστημα κρύβεται πίσω από το δάχτυλό του. Όλοι εδώ μέσα έχετε βοηθήσει στο να σπάσει το μονοπώλιο της ΔΕΗ. Και επειδή δεν σας ακολουθούν οι Έλληνες σε αυτό το σπάσιμο και συνεχίζουν να στηρίζουν τη ΔΕΗ με τις επιλογές που κάνουν, τώρα προσπαθείτε με κάθε τρόπο να τηρήσετε τις δεσμεύσεις σας απέναντι στην τρόικα. </w:t>
      </w:r>
    </w:p>
    <w:p w14:paraId="7A4EE75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Είστε όλοι υπεύθυνοι και κρύβεστε πίσω από τις κοινοβουλευτικές διαδικασίες, ώστε όταν τελικά καταφέρετε να διαλύσετε τη ΔΕΗ, να μπορείτε να πείτε πως εσείς το παλέψατε στο Κοινοβούλιο με όσα μέσα είχατε. </w:t>
      </w:r>
    </w:p>
    <w:p w14:paraId="7A4EE75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Αυτόν τον σκοπό εξυπηρετεί και η ερώτηση της Αξιωματικής Αντιπολίτευσης, αλλά αυτόν τον σκοπό εξυπηρετεί και η απάντηση της Κυβέρνησης, το να βρείτε δηλαδή κάπου να κρυφτείτε, να έχετε κάτι να πείτε, όταν η διάλυση της ΔΕΗ θα είναι πλέον φανερή σε όλους.</w:t>
      </w:r>
    </w:p>
    <w:p w14:paraId="7A4EE75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Η Ένωση Κεντρώων παρακολουθεί από πολύ κοντά και από την πρώτη στιγμή τα όσα συμβαίνουν στον χώρο της ενέργειας. Ένα συμπέρασμα μόνο καταφέραμε να βγάλουμε: Πως ο ελληνικός λαός όσο και να τον απειλείτε, ό,τι και να του υποσχεθείτε, θα συνεχίζει να στηρίζει τη ΔΕΗ. Δεν φεύγει ο κόσμος από τη ΔΕΗ, δεν είναι εύκολο να φύγει.</w:t>
      </w:r>
    </w:p>
    <w:p w14:paraId="7A4EE75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Το μόνο ερώτημα, λοιπόν, κατά την άποψη της Ένωσης Κεντρώων, που έχει μείνει να απαντηθεί είναι ένα και μόνο ένα: Σε τι ενέργειες θα προβούν και τα πέντε κόμματα, που συνέβαλαν με την ψήφο τους στην απαξίωση της ΔΕΗ για να την καταστρέψουν, ώστε να αναγκάσουν τους Έλληνες να πάνε στους ιδιώτες;</w:t>
      </w:r>
    </w:p>
    <w:p w14:paraId="7A4EE75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Η σημερινή ερώτηση, κατά την άποψη της Ένωσης Κεντρώων, είναι υποκριτική όσο και οι απαντήσεις που δόθηκαν από την πλευρά της Κυβέρνησης. Είναι ψεύτικες. Ένα πράγμα έχει μείνει να αποδειχθεί: Μέχρι πού θα φτάσει το εγχώριο πολιτικό σύστημα για να διαλύσει τη ΔΕΗ; Την ευθύνη διάλυσης της ΔΕΗ την έχετε υπογράψει όλοι, όπως είπα πριν, με την υπογραφή που βάλατε το 2015. Όλα τα άλλα τα ακούνε οι πολίτες βερεσέ.</w:t>
      </w:r>
    </w:p>
    <w:p w14:paraId="7A4EE75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Εμείς, ως Ένωση Κεντρώων με την μικρή δύναμη που έχουμε, ένα πράγμα μόνο μπορούμε να κάνουμε: Να στερήσουμε το φύλλο συκής από τα πέντε κόμματα, που είναι συνυπεύθυνα για τη διάλυση της ΔΕΗ.</w:t>
      </w:r>
    </w:p>
    <w:p w14:paraId="7A4EE75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4EE75F"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 xml:space="preserve"> και για την οικονομία στον χρόνο.</w:t>
      </w:r>
    </w:p>
    <w:p w14:paraId="7A4EE76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Ακολουθεί ο Κοινοβουλευτικός Εκπρόσωπος του Ποταμιού κ. </w:t>
      </w:r>
      <w:proofErr w:type="spellStart"/>
      <w:r>
        <w:rPr>
          <w:rFonts w:eastAsia="Times New Roman" w:cs="Times New Roman"/>
          <w:szCs w:val="24"/>
        </w:rPr>
        <w:t>Μαυρωτάς</w:t>
      </w:r>
      <w:proofErr w:type="spellEnd"/>
      <w:r>
        <w:rPr>
          <w:rFonts w:eastAsia="Times New Roman" w:cs="Times New Roman"/>
          <w:szCs w:val="24"/>
        </w:rPr>
        <w:t>.</w:t>
      </w:r>
    </w:p>
    <w:p w14:paraId="7A4EE76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έξι λεπτά και με ανοχή, αν χρειαστείτε παραπάνω χρόνο.</w:t>
      </w:r>
    </w:p>
    <w:p w14:paraId="7A4EE762"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7A4EE76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ΔΕΗ είναι η εταιρεία με τον σημαντικότερο ρόλο στην ανάπτυξη της Ελλάδας τα τελευταία πενήντα χρόνια. Η σημερινή της κρίσιμη κατάσταση δεν προέκυψε τα τελευταία δύο, τρία χρόνια. Υπήρχαν εκκολαπτόμενες παθογένειες, όπως η κυβερνητική πατρωνία, που την κατέστησε την νούμερο ένα </w:t>
      </w:r>
      <w:proofErr w:type="spellStart"/>
      <w:r>
        <w:rPr>
          <w:rFonts w:eastAsia="Times New Roman" w:cs="Times New Roman"/>
          <w:szCs w:val="24"/>
        </w:rPr>
        <w:t>ρουσφετοδεξαμενή</w:t>
      </w:r>
      <w:proofErr w:type="spellEnd"/>
      <w:r>
        <w:rPr>
          <w:rFonts w:eastAsia="Times New Roman" w:cs="Times New Roman"/>
          <w:szCs w:val="24"/>
        </w:rPr>
        <w:t xml:space="preserve"> της χώρας με αθρόους διορισμούς ημετέρων, πλουσιοπάροχες διαφημίσεις ακόμη και όταν ήταν μονοπώλιο, υπέρογκες επιδοτήσεις σε σωματεία. </w:t>
      </w:r>
    </w:p>
    <w:p w14:paraId="7A4EE764"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Επίσης, επαναπαύθηκε στον λιγνίτη και δίστασε να μπει στην κούρσα των ΑΠΕ, των Ανανεώσιμων Πηγών Ενέργειας, όταν είχε τον χρόνο, την τεχνογνωσία και τα κεφάλαια. Σε αυτά προστέθηκε η απελευθέρωση αγοράς ηλεκτρικής ενέργειας, οπότε ένας μονοπωλιακός ελέφαντας έπρεπε να μετατραπεί σε ένα ανταγωνιστικό άλογο κούρσας.</w:t>
      </w:r>
    </w:p>
    <w:p w14:paraId="7A4EE765"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Τα πολύ πρόσφατα στοιχεία μιλάνε για βουτιά στα κέρδη το πρώτο εξάμηνο κατά 75% σε σχέση με το περσινό και 86,4% σε σχέση με το πρώτο εξάμηνο του 2015. Τεράστια προβλήματα στην </w:t>
      </w:r>
      <w:proofErr w:type="spellStart"/>
      <w:r>
        <w:rPr>
          <w:rFonts w:eastAsia="Times New Roman" w:cs="Times New Roman"/>
          <w:szCs w:val="24"/>
        </w:rPr>
        <w:t>εισπραξιμότητα</w:t>
      </w:r>
      <w:proofErr w:type="spellEnd"/>
      <w:r>
        <w:rPr>
          <w:rFonts w:eastAsia="Times New Roman" w:cs="Times New Roman"/>
          <w:szCs w:val="24"/>
        </w:rPr>
        <w:t xml:space="preserve">, οι ληξιπρόθεσμες οφειλές προς τη ΔΕΗ αγγίζουν τα 3 δισεκατομμύρια και </w:t>
      </w:r>
      <w:proofErr w:type="spellStart"/>
      <w:r>
        <w:rPr>
          <w:rFonts w:eastAsia="Times New Roman" w:cs="Times New Roman"/>
          <w:szCs w:val="24"/>
        </w:rPr>
        <w:t>μετακυλίονται</w:t>
      </w:r>
      <w:proofErr w:type="spellEnd"/>
      <w:r>
        <w:rPr>
          <w:rFonts w:eastAsia="Times New Roman" w:cs="Times New Roman"/>
          <w:szCs w:val="24"/>
        </w:rPr>
        <w:t xml:space="preserve"> και σε προμηθευτές, που μένουν απλήρωτοι. Εδώ πρέπει να πείτε τι απαντάτε στο συμπέρασμα του Προέδρου της ΔΕΗ, ότι οι ληξιπρόθεσμες οφειλές χρειάζονται περισσότερο δραστική αντιμετώπιση. </w:t>
      </w:r>
    </w:p>
    <w:p w14:paraId="7A4EE76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Επίσης, είχαμε επεισόδια, που αφορούν την ενεργειακή ασφάλεια της χώρας, όπως στις αρχές του χρόνου, όπου είχαμε αν όχι κόκκινο, πορτοκαλί συναγερμό για την επάρκεια ηλεκτρικού ρεύματος, </w:t>
      </w:r>
      <w:r>
        <w:rPr>
          <w:rFonts w:eastAsia="Times New Roman" w:cs="Times New Roman"/>
          <w:szCs w:val="24"/>
        </w:rPr>
        <w:lastRenderedPageBreak/>
        <w:t>συνδυαστικά βέβαια θέματα που έχουν να κάνουν με την προμήθεια καυσίμων, φυσικού αερίου εν προκειμένω, και πρέπει να τεθούν στο πλαίσιο ενός μακροχρόνιου ενεργειακού σχεδιασμού.</w:t>
      </w:r>
    </w:p>
    <w:p w14:paraId="7A4EE76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Μια και μιλάμε για μακροχρόνιο ενεργειακό σχεδιασμό, πριν δέκα μέρες απαντήσατε, κύριε Υπουργέ, σε μια ερώτηση που σας είχαμε κάνει από τον Μάιο του 2017 για τον μακροχρόνιο ενεργειακό σχεδιασμό. Οι τέσσερις μήνες καθυστέρηση είναι αμελητέα ποσότητα σε σχέση με άλλα Υπουργεία. Δεν είναι, βέβαια, αποκλειστικά δικό σας σφάλμα, όταν έχουμε φτάσει κοντά έξι χρόνια χωρίς να έχει </w:t>
      </w:r>
      <w:proofErr w:type="spellStart"/>
      <w:r>
        <w:rPr>
          <w:rFonts w:eastAsia="Times New Roman" w:cs="Times New Roman"/>
          <w:szCs w:val="24"/>
        </w:rPr>
        <w:t>επικαιροποιηθεί</w:t>
      </w:r>
      <w:proofErr w:type="spellEnd"/>
      <w:r>
        <w:rPr>
          <w:rFonts w:eastAsia="Times New Roman" w:cs="Times New Roman"/>
          <w:szCs w:val="24"/>
        </w:rPr>
        <w:t xml:space="preserve"> ο μακροχρόνιος ενεργειακός σχεδιασμός. </w:t>
      </w:r>
    </w:p>
    <w:p w14:paraId="7A4EE76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Αλήθεια, μήπως μετρήσατε πόσα «θα» περιείχε η απάντησή σας; Είκοσι ένα «θα». Μετά από τριάντα μήνες στη διακυβέρνηση της χώρας είκοσι ένα «θα» και αυτό τα λέει όλα. Μάλιστα, πολύ αμφιβάλλω εάν θα έχει διαβουλευθεί, προετοιμαστεί και ψηφιστεί από τη Βουλή, όπως απαιτείται, έως την άνοιξη του 2018 ο μακροχρόνιος ενεργειακός σχεδιασμός, όπως λέτε στην απάντησή σας. Απλώς, νομίζω ότι κλωτσάτε το τενεκεδάκι λίγο παρακάτω.</w:t>
      </w:r>
    </w:p>
    <w:p w14:paraId="7A4EE76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Μιας και μιλάμε για τενεκεδάκια, που τα κλωτσάτε λίγο παρακάτω, θα ήθελα να μας πείτε εάν ήταν σωστή τελικά η επιλογή του κ. Σκουρλέτη για τις ΝΟΜΕ ή ήταν απλώς μια πρόχειρη, βεβιασμένη επιλογή για να δείξετε κάτι στην τρόικα, ώστε να μην υλοποιηθεί η «μικρή» ΔΕΗ, προς όφελος του αριστερού σας προσωπείου και όχι προς όφελος της επιχείρησης. Μια επιλογή, οι ΝΟΜΕ δηλαδή, που έβλαψε τη ΔΕΗ, όπως και η ίδια επισημαίνει σε κάθε ευκαιρία.</w:t>
      </w:r>
    </w:p>
    <w:p w14:paraId="7A4EE76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απελευθέρωση της αγοράς ηλεκτρικής ενέργειας επιβάλλει στη ΔΕΗ να έχει κάτω από το 50% στο μερίδιο λιανικής και χονδρικής αγοράς ως το 2020, καθιστώντας ένα μέρος της παραγωγικής της </w:t>
      </w:r>
      <w:r>
        <w:rPr>
          <w:rFonts w:eastAsia="Times New Roman" w:cs="Times New Roman"/>
          <w:szCs w:val="24"/>
        </w:rPr>
        <w:lastRenderedPageBreak/>
        <w:t xml:space="preserve">δυναμικότητας πλεονάζον. Αρκετές </w:t>
      </w:r>
      <w:proofErr w:type="spellStart"/>
      <w:r>
        <w:rPr>
          <w:rFonts w:eastAsia="Times New Roman" w:cs="Times New Roman"/>
          <w:szCs w:val="24"/>
        </w:rPr>
        <w:t>λιγνιτικές</w:t>
      </w:r>
      <w:proofErr w:type="spellEnd"/>
      <w:r>
        <w:rPr>
          <w:rFonts w:eastAsia="Times New Roman" w:cs="Times New Roman"/>
          <w:szCs w:val="24"/>
        </w:rPr>
        <w:t xml:space="preserve"> μονάδες έχουν γεράσει, κάνοντας προβληματική τη λειτουργία τους εντός των περιβαλλοντικών και αποδοτικών ορίων υπό το διαμορφούμενο καθεστώς εκπομπών και αγοράς δικαιωμάτων διοξειδίου του άνθρακα.</w:t>
      </w:r>
    </w:p>
    <w:p w14:paraId="7A4EE76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Ο βασικός μέτοχός της, το ελληνικό δημόσιο, με 55% δεν μπορεί να στηρίξει ένα γενναίο αναπτυξιακό σχέδιο για τη ΔΕΗ. Πώς θα κάνουμε επενδύσεις, πώς θα εκσυγχρονίσει τις μονάδες της, πώς θα επεκταθεί στην αγορά των ανανεώσιμων πηγών ενέργειας, πώς θα ανταποκριθεί στον ανταγωνισμό που έρχεται και στην ενιαία ευρωπαϊκή αγορά ενέργειας;</w:t>
      </w:r>
    </w:p>
    <w:p w14:paraId="7A4EE76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Επειδή, όμως, στο Ποτάμι δεν κάνουμε στείρα αντιπολίτευση μόνο στα κακώς κείμενα, αλλά καταθέτουμε και προτάσεις, ήδη από τον Μάιο που γινόταν η συζήτηση έχουμε κάνει μια πρόταση πέντε σημείων. Με εμάς, τουλάχιστον, σ’ αυτά τα θέματα δεν πιάνει η καραμέλα «φέρτε μας προτάσεις». </w:t>
      </w:r>
    </w:p>
    <w:p w14:paraId="7A4EE76D"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Πρώτο σημείο. Μια μικρή νέα ΔΕΗ έως 30% ή 40% ή δυο μικρές νέες ΔΕΗ έως 20% η κάθε μία, προκειμένου να προσελκυστούν επενδυτές στην αγορά ηλεκτρικής ενέργειας. Η μεμονωμένη πώληση μονάδων είναι μη ελκυστική για επενδυτές, οπότε θα καταλήξει σε ουσιαστική εκποίηση. Αντίθετα, η πώληση ενός παραγωγικού χαρτοφυλακίου μπορεί να προσελκύσει σοβαρούς επενδυτές. Το σκεπτικό είναι ότι ένας ή δυο νέοι μεγάλοι παίκτες θα αναλάβουν το ανάλογο μερίδιο σε όλη την αλυσίδα αξίας, καθετοποίηση δηλαδή από την παραγωγή μέχρι και το μερίδιο των πελατών λιανικής, κατ’ αναλογία δηλαδή καλούς και κακούς πελάτες χαμηλής, μεσαίας και υψηλής τάσης.</w:t>
      </w:r>
    </w:p>
    <w:p w14:paraId="7A4EE76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σημείο είναι ο στρατηγικός επενδυτής. Η ΔΕΗ χρειάζεται επειγόντως στρατηγικό εταίρο με τεχνογνωσία, όραμα, σχέδιο και κεφάλαια, ο οποίος θα αναλάβει το μάνατζμεντ. Να αποκλειστεί, δηλαδή, ο κυβερνητικός παρεμβατισμός, όπως γινόταν και γίνεται. Στη ΔΕΗ χρειάζεται να υιοθετηθεί το πετυχημένο μοντέλο διοίκησης του ΟΤΕ και όχι του ΟΣΕ. </w:t>
      </w:r>
    </w:p>
    <w:p w14:paraId="7A4EE76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Το τρίτο σημείο είναι η εργασιακή ειρήνη και η εξασφάλιση των θέσεων εργασίας. Το εργατικό και στελεχιακό δυναμικό της ΔΕΗ είναι τόσο εξειδικευμένο και άρρηκτα συνδεδεμένο με τις περιοχές εκμετάλλευσης των ορυκτών πόρων και παραγωγής ηλεκτρικής ενέργειας, που θα είναι αδύνατον για τον οποιονδήποτε νέο επενδυτή να μην το αξιοποιήσει και να αναζητήσει αλλού προσωπικό.</w:t>
      </w:r>
    </w:p>
    <w:p w14:paraId="7A4EE77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 τέταρτο σημείο είναι η βελτίωση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Η </w:t>
      </w:r>
      <w:proofErr w:type="spellStart"/>
      <w:r>
        <w:rPr>
          <w:rFonts w:eastAsia="Times New Roman" w:cs="Times New Roman"/>
          <w:szCs w:val="24"/>
        </w:rPr>
        <w:t>εισπραξιμότητα</w:t>
      </w:r>
      <w:proofErr w:type="spellEnd"/>
      <w:r>
        <w:rPr>
          <w:rFonts w:eastAsia="Times New Roman" w:cs="Times New Roman"/>
          <w:szCs w:val="24"/>
        </w:rPr>
        <w:t xml:space="preserve"> είναι μια μεγάλη θηλιά για τη ΔΕΗ και με ευθύνη και της Κυβέρνησης του ΣΥΡΙΖΑ, που δημιούργησε στρατηγικούς κακοπληρωτές. Προτείνεται, λοιπόν, η αφαίρεση από τους λογαριασμούς της ΔΕΗ των υπόλοιπων χρεώσεων υπέρ τρίτων, ΕΡΤ, δημοτικοί φόροι, τέλη κ.λπ., που οδηγούν στη διόγκωσή τους και στην επακόλουθη προβληματική </w:t>
      </w:r>
      <w:proofErr w:type="spellStart"/>
      <w:r>
        <w:rPr>
          <w:rFonts w:eastAsia="Times New Roman" w:cs="Times New Roman"/>
          <w:szCs w:val="24"/>
        </w:rPr>
        <w:t>εισπραξιμότητά</w:t>
      </w:r>
      <w:proofErr w:type="spellEnd"/>
      <w:r>
        <w:rPr>
          <w:rFonts w:eastAsia="Times New Roman" w:cs="Times New Roman"/>
          <w:szCs w:val="24"/>
        </w:rPr>
        <w:t xml:space="preserve"> τους.</w:t>
      </w:r>
    </w:p>
    <w:p w14:paraId="7A4EE771"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Το πέμπτο σημείο είναι το μοντέλο «</w:t>
      </w:r>
      <w:r>
        <w:rPr>
          <w:rFonts w:eastAsia="Times New Roman" w:cs="Times New Roman"/>
          <w:szCs w:val="24"/>
          <w:lang w:val="en-GB"/>
        </w:rPr>
        <w:t>COSMOTE</w:t>
      </w:r>
      <w:r>
        <w:rPr>
          <w:rFonts w:eastAsia="Times New Roman" w:cs="Times New Roman"/>
          <w:szCs w:val="24"/>
        </w:rPr>
        <w:t xml:space="preserve">» για τη ΔΕΗ Ανανεώσιμες Πηγές, που θα συμπεριλάβει και άλλες σύγχρονες δραστηριότητες, ενεργειακές υπηρεσίες, αποκεντρωμένη παραγωγή, </w:t>
      </w:r>
      <w:r>
        <w:rPr>
          <w:rFonts w:eastAsia="Times New Roman" w:cs="Times New Roman"/>
          <w:szCs w:val="24"/>
          <w:lang w:val="en-US"/>
        </w:rPr>
        <w:t>smart</w:t>
      </w:r>
      <w:r>
        <w:rPr>
          <w:rFonts w:eastAsia="Times New Roman" w:cs="Times New Roman"/>
          <w:szCs w:val="24"/>
        </w:rPr>
        <w:t xml:space="preserve"> </w:t>
      </w:r>
      <w:r>
        <w:rPr>
          <w:rFonts w:eastAsia="Times New Roman" w:cs="Times New Roman"/>
          <w:szCs w:val="24"/>
          <w:lang w:val="en-US"/>
        </w:rPr>
        <w:t>grids</w:t>
      </w:r>
      <w:r>
        <w:rPr>
          <w:rFonts w:eastAsia="Times New Roman" w:cs="Times New Roman"/>
          <w:szCs w:val="24"/>
        </w:rPr>
        <w:t xml:space="preserve"> κ.λπ.. Να γίνει, δηλαδή, μεγαλύτερη στροφή σε ανανεώσιμες πηγές ενέργειας, που αποτελούν και συγκριτικό πλεονέκτημα της χώρας. Μαζί με τη διασύνδεση των νησιών αποτελούν τα μεγάλα στοιχήματα για τη βελτιστοποίηση του συστήματος, να αποκτήσει περισσότερους βαθμούς ελευθερίας. Η ΔΕΗ Ανανεώσιμες ως 100% θυγατρική της ΔΕΗ να μετασχηματιστεί στα επιχειρησιακά πρότυπα της «</w:t>
      </w:r>
      <w:r>
        <w:rPr>
          <w:rFonts w:eastAsia="Times New Roman" w:cs="Times New Roman"/>
          <w:szCs w:val="24"/>
          <w:lang w:val="en-GB"/>
        </w:rPr>
        <w:t>COSMOTE</w:t>
      </w:r>
      <w:r>
        <w:rPr>
          <w:rFonts w:eastAsia="Times New Roman" w:cs="Times New Roman"/>
          <w:szCs w:val="24"/>
        </w:rPr>
        <w:t xml:space="preserve">», επιτρέποντας στο δημόσιο να εκμεταλλευτεί τις πολλές ευκαιρίες στον τομέα των </w:t>
      </w:r>
      <w:r>
        <w:rPr>
          <w:rFonts w:eastAsia="Times New Roman" w:cs="Times New Roman"/>
          <w:szCs w:val="24"/>
        </w:rPr>
        <w:lastRenderedPageBreak/>
        <w:t xml:space="preserve">ΑΠΕ, απαλλαγμένη ωστόσο από τις αγκυλώσεις που υπήρχαν. Και όχι αποκλειστικά στις ΑΠΕ. Θα μπορούσε η συγκεκριμένη θυγατρική να αναλάβει και το κομμάτι των ενεργειακών υπηρεσιών, των </w:t>
      </w:r>
      <w:r>
        <w:rPr>
          <w:rFonts w:eastAsia="Times New Roman" w:cs="Times New Roman"/>
          <w:szCs w:val="24"/>
          <w:lang w:val="en-US"/>
        </w:rPr>
        <w:t>e</w:t>
      </w:r>
      <w:proofErr w:type="spellStart"/>
      <w:r>
        <w:rPr>
          <w:rFonts w:eastAsia="Times New Roman" w:cs="Times New Roman"/>
          <w:szCs w:val="24"/>
          <w:lang w:val="en-GB"/>
        </w:rPr>
        <w:t>nergy</w:t>
      </w:r>
      <w:proofErr w:type="spellEnd"/>
      <w:r>
        <w:rPr>
          <w:rFonts w:eastAsia="Times New Roman" w:cs="Times New Roman"/>
          <w:szCs w:val="24"/>
        </w:rPr>
        <w:t xml:space="preserve"> </w:t>
      </w:r>
      <w:r>
        <w:rPr>
          <w:rFonts w:eastAsia="Times New Roman" w:cs="Times New Roman"/>
          <w:szCs w:val="24"/>
          <w:lang w:val="en-GB"/>
        </w:rPr>
        <w:t>services</w:t>
      </w:r>
      <w:r>
        <w:rPr>
          <w:rFonts w:eastAsia="Times New Roman" w:cs="Times New Roman"/>
          <w:szCs w:val="24"/>
        </w:rPr>
        <w:t xml:space="preserve">, έναν πολύ δυναμικό νέο τομέα δραστηριοποίησης στον τομέα της ενέργειας με παρεμβάσεις στη ζήτηση ή ακόμα να συμμετέχει στην αποκεντρωμένη παραγωγή, στη διασύνδεση δικτύων, στα αυτόνομα συστήματα, στα διάσπαρτα συστήματα, δηλαδή σε σύγχρονες λύσεις που ειδικά στο ανάγλυφο της πατρίδας μας με τα τόσα νησιά και τα τόσα βουνά έχει πλούσιο πεδίο εφαρμογής. </w:t>
      </w:r>
    </w:p>
    <w:p w14:paraId="7A4EE772"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Αυτά τα πέντε σημεία πιστεύουμε ότι θα συμβάλουν για να βγει η ΔΕΗ από το αδιέξοδο με βιώσιμο τρόπο. Δηλαδή, ως μία μακροπρόθεσμη λύση και όχι ως «μπαλώματα» να μας βγάλουν ένα εξάμηνο παρακάτω.</w:t>
      </w:r>
    </w:p>
    <w:p w14:paraId="7A4EE773"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Κλείνοντας -και για να χρησιμοποιήσουμε σχετικούς με το θέμα όρους- τα τελευταία χρόνια η ΔΕΗ φαίνεται να έχει βραχυκυκλώσει. Στις αποφάσεις για τη ΔΕΗ, πυξίδα πρέπει να είναι πάντα η προοπτική βιώσιμης ανάπτυξης με τους τρεις πυλώνες της, την οικονομία, την κοινωνία και το περιβάλλον. Οι ενεργειακές αποφάσεις είναι κατ’ εξοχήν αποφάσεις που στοχεύουν στον συγκερασμό αυτών των τριών κριτηρίων. Όλες οι επιλογές που υπάρχουν στο τραπέζι πρέπει να αξιολογούνται υπό το πρίσμα αυτών των τριών κριτηρίων: οικονομία, κοινωνία, περιβάλλον. Και επειδή σε μια φθίνουσα πορεία κάθε απόφαση σημαίνει και αλλαγή του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η ΔΕΗ χρειάζεται τολμηρές αποφάσεις και </w:t>
      </w:r>
      <w:proofErr w:type="spellStart"/>
      <w:r>
        <w:rPr>
          <w:rFonts w:eastAsia="Times New Roman" w:cs="Times New Roman"/>
          <w:szCs w:val="24"/>
        </w:rPr>
        <w:t>ξεβόλεμα</w:t>
      </w:r>
      <w:proofErr w:type="spellEnd"/>
      <w:r>
        <w:rPr>
          <w:rFonts w:eastAsia="Times New Roman" w:cs="Times New Roman"/>
          <w:szCs w:val="24"/>
        </w:rPr>
        <w:t xml:space="preserve"> καταστάσεων, για να βγει από την κρίση. Οφείλει να σταματήσει να δίνει μάχες οπισθοφυλακών, να απογαλακτιστεί από την κυβερνητική πατρωνία και να κοιτάξει κατάματα το μέλλον, προετοιμάζοντας σταδιακά και τη </w:t>
      </w:r>
      <w:proofErr w:type="spellStart"/>
      <w:r>
        <w:rPr>
          <w:rFonts w:eastAsia="Times New Roman" w:cs="Times New Roman"/>
          <w:szCs w:val="24"/>
        </w:rPr>
        <w:t>μεταλιγνιτική</w:t>
      </w:r>
      <w:proofErr w:type="spellEnd"/>
      <w:r>
        <w:rPr>
          <w:rFonts w:eastAsia="Times New Roman" w:cs="Times New Roman"/>
          <w:szCs w:val="24"/>
        </w:rPr>
        <w:t xml:space="preserve"> της εποχή. Έχει την τεχνογνωσία, έχει το στελεχιακό δυναμικό, το μόνο που χρειάζεται είναι να αποτινάξει τις πελατειακές νοοτροπίες.</w:t>
      </w:r>
    </w:p>
    <w:p w14:paraId="7A4EE774"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A4EE775"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Κοινοβουλευτικό Εκπρόσωπο του Ποταμιού.</w:t>
      </w:r>
    </w:p>
    <w:p w14:paraId="7A4EE776"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σας ενημερώσω ότι έχει ολοκληρωθεί ο πρώτος κύκλος των ομιλητών και των Κοινοβουλευτικών Εκπροσώπων.</w:t>
      </w:r>
    </w:p>
    <w:p w14:paraId="7A4EE777"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συνεχίσουμε με τον δεύτερο κύκλο, με τις δευτερολογίες των επερωτώντων Βουλευτών.</w:t>
      </w:r>
    </w:p>
    <w:p w14:paraId="7A4EE778"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Πρώτος είναι ο κ. Σκρέκας.</w:t>
      </w:r>
    </w:p>
    <w:p w14:paraId="7A4EE779"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Σκρέκα, έχετε τον λόγο για πέντε λεπτά.</w:t>
      </w:r>
    </w:p>
    <w:p w14:paraId="7A4EE77A"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Ευχαριστώ, κύριε Πρόεδρε.</w:t>
      </w:r>
    </w:p>
    <w:p w14:paraId="7A4EE77B"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δεν μπορώ να πω ότι ικανοποιηθήκαμε από τις απαντήσεις σας, γιατί ουσιαστικά δεν απαντήσατε σ’ αυτά τα οποία σας ρωτήσαμε. Επειδή όμως εγώ δεν θέλω να αφήσω αναπάντητο κάτι, θα σας πω ότι η Νέα Δημοκρατία το πρώτο πρόγραμμα για τον πρώτο τομέα που ανακοίνωσε, ήταν για τον τομέα ενέργειας. Και θα σας στείλω μετά το πέρας της συνεδρίασης το πρόγραμμα της Νέας Δημοκρατίας, το οποίο είναι ξεκάθαρο, αφορά όλο τον ενεργειακό κλάδο και φυσικά το τι σκεφτόμαστε και το τι σχεδιάζουμε να κάνουμε με τη ΔΕΗ.</w:t>
      </w:r>
    </w:p>
    <w:p w14:paraId="7A4EE77C"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να επανέλθω, όμως, σε αυτά τα οποία είπατε, σας τα είπα, αλλά φαίνεται ότι δεν τα καταλάβατε, οπότε θα αναγκαστώ να τα ξαναπώ.</w:t>
      </w:r>
    </w:p>
    <w:p w14:paraId="7A4EE77D"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Παρουσιάσατε μια κατάσταση ότι όλα σχεδόν είναι ιδανικά, ότι η ΔΕΗ πάει πάρα πολύ καλά, ότι ετοιμάζεται να κάνει μεγάλες επενδύσεις, ότι δεν τίθεται θέμα σωτηρίας της ΔΕΗ, αντίθετα θα προχωρήσει σε νέες επενδύσεις που θα φέρουν ένα ευοίωνο μέλλον.</w:t>
      </w:r>
    </w:p>
    <w:p w14:paraId="7A4EE77E"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Επαναλαμβάνω: Το πρώτο εξάμηνο του 2017, σε σχέση με το πρώτο εξάμηνο του 2014 η ΔΕΗ έχει χάσει περιθώριο κέρδους παραπάνω από μισό δισεκατομμύριο ευρώ. Η ΔΕΗ φέτος, το 2017, αν εξαιρέσουμε τα έκτακτα έσοδα από την πώληση του ΑΔΜΗΕ, θα έχει λειτουργικές ζημιές που μπορεί να προσεγγίσουν και τα 400.000.000 ευρώ.</w:t>
      </w:r>
    </w:p>
    <w:p w14:paraId="7A4EE77F"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 πιστεύετε ότι μια τέτοια εταιρεία δεν έχει κανένα πρόβλημα, τότε εγώ δεν μπορώ να πω κάτι.</w:t>
      </w:r>
    </w:p>
    <w:p w14:paraId="7A4EE780"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Αναφερθήκατε στον ΑΔΜΗΕ λέγοντας ότι το τίμημα ήταν ιδιαίτερα υψηλό και ότι η μετοχοποίηση ήταν πάρα πολύ καλή. Ακούστε, κύριε Υπουργέ, τι έκανε το κράτος ΣΥΡΙΖΑ. Το κράτος ΣΥΡΙΖΑ προχώρησε σε μία μετοχοποίηση του ΑΔΜΗΕ κατά την οποία η ΔΕΗ έχασε το 100% των μετοχών του ΑΔΜΗΕ.</w:t>
      </w:r>
    </w:p>
    <w:p w14:paraId="7A4EE781"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ΔΕΗ εισέπραξε φέτος 296.000.000 ευρώ από το ελληνικό δημόσιο και 326.000.000 ευρώ από τον Κινέζο επενδυτή, την «</w:t>
      </w:r>
      <w:r>
        <w:rPr>
          <w:rFonts w:eastAsia="Times New Roman" w:cs="Times New Roman"/>
          <w:szCs w:val="24"/>
          <w:lang w:val="en-US"/>
        </w:rPr>
        <w:t>State</w:t>
      </w:r>
      <w:r>
        <w:rPr>
          <w:rFonts w:eastAsia="Times New Roman" w:cs="Times New Roman"/>
          <w:szCs w:val="24"/>
        </w:rPr>
        <w:t xml:space="preserve"> </w:t>
      </w:r>
      <w:r>
        <w:rPr>
          <w:rFonts w:eastAsia="Times New Roman" w:cs="Times New Roman"/>
          <w:szCs w:val="24"/>
          <w:lang w:val="en-US"/>
        </w:rPr>
        <w:t>Grid</w:t>
      </w:r>
      <w:r>
        <w:rPr>
          <w:rFonts w:eastAsia="Times New Roman" w:cs="Times New Roman"/>
          <w:szCs w:val="24"/>
        </w:rPr>
        <w:t xml:space="preserve">». Και του χρόνου η ΔΕΗ θα πρέπει να πληρώσει πίσω φόρους στο ελληνικό δημόσιο 312.000.000 ευρώ. Άρα τα καθαρά έσοδα από την πώληση του ΑΔΜΗΕ θα είναι κάτι λιγότερο από 310.000.000 ευρώ στο τέλος. </w:t>
      </w:r>
    </w:p>
    <w:p w14:paraId="7A4EE782"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Δεν θέλετε να πληρώνουν φόρους, δηλαδή.</w:t>
      </w:r>
    </w:p>
    <w:p w14:paraId="7A4EE783" w14:textId="77777777" w:rsidR="00A259AD" w:rsidRDefault="00A062A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Δηλαδή το κράτος ΣΥΡΙΖΑ -ακούστε, κύριοι Βουλευτές, τι έκανε το κράτος ΣΥΡΙΖΑ κατά της ΔΕΗ- εκείνο το οποίο έκανε είναι να πληρώσει 296.000.000 ευρώ για να αγοράσει το 25% του ΑΔΜΗΕ και θα εισπράξει 312.000.000 ευρώ φόρους από τη ΔΕΗ. Αλλά γιατί η ΔΕΗ για 600.000.000 ευρώ μόλις τίμημα θα πληρώσει 300.000.000 ευρώ φόρους, κύριε Υπουργέ; Γιατί η ΔΕΗ πληρώνει φόρο και για τις μετοχές που δωρεάν επέστρεψε στους μετόχους. Δηλαδή, η ΔΕΗ επέστρεψε μετοχές αξίας 490.000.000 ευρώ περίπου -το 49%- στους μετόχους και γι’ αυτό θα πληρώσει φόρο…</w:t>
      </w:r>
    </w:p>
    <w:p w14:paraId="7A4EE784"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Στους ιδιώτες. </w:t>
      </w:r>
    </w:p>
    <w:p w14:paraId="7A4EE785"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…στους ιδιώτες μετόχους και στο δημόσιο. Γι’ αυτό θα πληρώσει 150 εκατομμύρια φόρο η ΔΕΗ, για να έχουν δωρεάν τις μετοχές οι μέτοχοι. Αυτό πιστεύετε ότι είναι υπέρ του δημοσίου συμφέροντος; Δηλαδή η ΔΕΗ έχασε το πιο ακριβό, το πιο καλό περιουσιακό της στοιχείο για 300 εκατομμύρια ευρώ κι εσείς εδώ έρχεστε και πανηγυρίζετε ότι αυτή είναι μια πετυχημένη μέθοδος αξιοποίησης της δημόσιας περιουσίας; </w:t>
      </w:r>
    </w:p>
    <w:p w14:paraId="7A4EE78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Αναφέρατε για τα υδροηλεκτρικά. Αναφερθήκατε στο πρόγραμμα της προηγούμενης κυβέρνησης για τη «μικρή» ΔΕΗ. Κύριε Υπουργέ, κατά την προηγούμενη περίοδο της Κυβέρνησης της Νέας Δημοκρατίας, η ΔΕΗ είχε ένα μερίδιο αγοράς περίπου 90%. Αν πουλούσε το 30% πελατολογίου και παραγωγικού δυναμικού αναλογικού με αυτού που θα έμενε στη μητρική εταιρεία, τότε το μερίδιο αγοράς θα περιοριζόταν στο 60%. Άρα η ΔΕΗ θα έπρεπε, κύριε Υπουργέ,…</w:t>
      </w:r>
    </w:p>
    <w:p w14:paraId="7A4EE787"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Και στην παραγωγή…</w:t>
      </w:r>
    </w:p>
    <w:p w14:paraId="7A4EE788"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w:t>
      </w:r>
      <w:r>
        <w:rPr>
          <w:rFonts w:eastAsia="Times New Roman" w:cs="Times New Roman"/>
          <w:szCs w:val="24"/>
        </w:rPr>
        <w:t xml:space="preserve">Επιτρέψτε μου. </w:t>
      </w:r>
    </w:p>
    <w:p w14:paraId="7A4EE78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Η ΔΕΗ θα έπρεπε να μειώσει άλλο ένα 10% για να φτάσει στο 50% -αν θα έπρεπε, γιατί δεν το ξέρουμε- το οποίο εσείς έχετε συμφωνήσει. Η ΔΕΗ, όμως, θα είχε 2,5 δισεκατομμύρια ευρώ περίπου έσοδα από την πώληση της «μικρής ΔΕΗ», θα είχε τουλάχιστον 500 εκατομμύρια παραπάνω έσοδα από το 66% της πώλησης του ΑΔΜΗΕ, δηλαδή θα είχε 3 δισεκατομμύρια ευρώ στο ταμείο της σήμερα και θα είχε και 60% μερίδιο αγοράς και θα έπρεπε να </w:t>
      </w:r>
      <w:proofErr w:type="spellStart"/>
      <w:r>
        <w:rPr>
          <w:rFonts w:eastAsia="Times New Roman" w:cs="Times New Roman"/>
          <w:szCs w:val="24"/>
        </w:rPr>
        <w:t>απολέσει</w:t>
      </w:r>
      <w:proofErr w:type="spellEnd"/>
      <w:r>
        <w:rPr>
          <w:rFonts w:eastAsia="Times New Roman" w:cs="Times New Roman"/>
          <w:szCs w:val="24"/>
        </w:rPr>
        <w:t xml:space="preserve"> το 10%. </w:t>
      </w:r>
    </w:p>
    <w:p w14:paraId="7A4EE78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Σήμερα, η ΔΕΗ με το δικό σας σχέδιο έχει 500 εκατομμύρια περίπου ζημιές λειτουργικές που θα δείξει φέτος, έχει 85% μερίδιο αγοράς, που πρέπει να το μειώσει στο 50% και αναγκάζεται και πουλάει ΝΟΜΕ κάτω του κόστους, μέχρι να φτάσει το μερίδιο αγοράς εκεί. </w:t>
      </w:r>
    </w:p>
    <w:p w14:paraId="7A4EE78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Από την άλλη, έχετε νομοθετήσει το ΕΛΑΠΕ και άλλες νομοθετικές διατάξεις, που καταστρέφουν τη ΔΕΗ. Δεν φταίτε εσείς για αυτό. Ο προηγούμενος Υπουργός το έκανε. Και σε ερώτηση που του απηύθυνα εδώ, από αυτό το Βήμα -και είχα απευθύνει τότε και στον Αντιπρόεδρο της ΔΕΗ- είχε πει ότι η ΔΕΗ δεν πρόκειται να αντέξει αυτή τη νομοθετική ρύθμιση της Κυβέρνησης. Το ξέρατε λοιπόν, κύριε Υπουργέ. Το ήξερε η Κυβέρνησή σας, αλλά εσείς προχωρήσατε σε αυτήν τη δυστυχώς καταστροφική, απ’ ό,τι φαίνεται, επιλογή. </w:t>
      </w:r>
    </w:p>
    <w:p w14:paraId="7A4EE78C"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Εγώ κατανοώ τη δυσκολία σας να δικαιολογήσετε τα αδικαιολόγητα. Κατανοώ τη θέση στην οποία βρίσκεστε. Η κατάσταση είναι δύσκολη. Επαναλαμβάνω -και θέλω να το ξεκαθαρίσω- εδώ ότι δεν μπορεί το θέμα της ΔΕΗ να αποτελέσει ζήτημα μικροκομματικής αντιπαράθεσης για πολιτική εκμετάλλευση. Οφείλω όμως να δηλώσω, κύριε Υπουργέ, ότι υπάρχουν σοβαρές ευθύνες σε αυτήν την </w:t>
      </w:r>
      <w:r>
        <w:rPr>
          <w:rFonts w:eastAsia="Times New Roman" w:cs="Times New Roman"/>
          <w:szCs w:val="24"/>
        </w:rPr>
        <w:lastRenderedPageBreak/>
        <w:t xml:space="preserve">Κυβέρνηση και θέλω να σας καλέσω να αναλάβετε αυτές τις ευθύνες και να προχωρήσετε το γρηγορότερο σε ένα σχέδιο, το οποίο να είναι υπέρ του δημοσίου συμφέροντος, υπέρ της ΔΕΗ, προς όφελος της ελληνικής κοινωνίας και των εργαζομένων. Διότι αυτό το σχέδιο, το οποίο δεν το γνωρίζουμε στην ολότητά του και το οποίο προωθείτε, άλλος να πάρει πελατολόγιο -αν πάρει-, άλλος να πάρει μεμονωμένες μονάδες -αν πάρει- και η ΔΕΗ εν τω μεταξύ για τα επόμενα χρόνια να πουλάει ενέργεια έως και το 30% της παραγωγής της μέσα από το ΝΟΜΕ, κάτω του κόστους, δεν βγάζει πουθενά. Αντίθετα, το σχέδιο αυτό δυναμιτίζει τα θεμέλια της ελληνικής οικονομίας. </w:t>
      </w:r>
    </w:p>
    <w:p w14:paraId="7A4EE78D"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συνάδελφε, παρακαλώ ολοκληρώστε. Έχετε υπερβεί ήδη τον χρόνο. Και στην </w:t>
      </w:r>
      <w:proofErr w:type="spellStart"/>
      <w:r>
        <w:rPr>
          <w:rFonts w:eastAsia="Times New Roman" w:cs="Times New Roman"/>
          <w:szCs w:val="24"/>
        </w:rPr>
        <w:t>πρωτολογία</w:t>
      </w:r>
      <w:proofErr w:type="spellEnd"/>
      <w:r>
        <w:rPr>
          <w:rFonts w:eastAsia="Times New Roman" w:cs="Times New Roman"/>
          <w:szCs w:val="24"/>
        </w:rPr>
        <w:t xml:space="preserve"> είχατε ανοχή και στη δευτερολογία βλέπετε ότι ήδη υπάρχει ανοχή. Παρακαλώ, λοιπόν, να ολοκληρώσετε. </w:t>
      </w:r>
    </w:p>
    <w:p w14:paraId="7A4EE78E"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Ολοκληρώνω, κύριε Πρόεδρε. </w:t>
      </w:r>
    </w:p>
    <w:p w14:paraId="7A4EE78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Η Κυβέρνηση διαλύει τη χώρα και καταστρέφει τη ΔΕΗ. Εμείς ως Νέα Δημοκρατία δεν πρόκειται να το επιτρέψουμε αυτό. Η Κυβέρνηση καταδικάζει τη χώρα στην οπισθοδρόμηση. Βλέπουμε τώρα ότι προσπαθεί με νομοθετικές διατάξεις και νομοθετικές πρωτοβουλίες να καταργήσει καινοτόμες τεχνολογικές πατέντες, όπως είναι το «</w:t>
      </w:r>
      <w:r>
        <w:rPr>
          <w:rFonts w:eastAsia="Times New Roman" w:cs="Times New Roman"/>
          <w:szCs w:val="24"/>
          <w:lang w:val="en-US"/>
        </w:rPr>
        <w:t>TAXIBEAT</w:t>
      </w:r>
      <w:r>
        <w:rPr>
          <w:rFonts w:eastAsia="Times New Roman" w:cs="Times New Roman"/>
          <w:szCs w:val="24"/>
        </w:rPr>
        <w:t xml:space="preserve">», ελληνικής επινόησης και υλοποίησης, μόνο και μόνο για την ψήφο. Όλα στον βωμό της ψήφου, κύριε Πρόεδρε! Η εποχή του </w:t>
      </w:r>
      <w:proofErr w:type="spellStart"/>
      <w:r>
        <w:rPr>
          <w:rFonts w:eastAsia="Times New Roman" w:cs="Times New Roman"/>
          <w:szCs w:val="24"/>
        </w:rPr>
        <w:t>Μαυρογιαλούρου</w:t>
      </w:r>
      <w:proofErr w:type="spellEnd"/>
      <w:r>
        <w:rPr>
          <w:rFonts w:eastAsia="Times New Roman" w:cs="Times New Roman"/>
          <w:szCs w:val="24"/>
        </w:rPr>
        <w:t xml:space="preserve"> αναβιώνει με την Κυβέρνηση ΣΥΡΙΖΑ  - ΑΝΕΛ! </w:t>
      </w:r>
    </w:p>
    <w:p w14:paraId="7A4EE79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4EE791" w14:textId="77777777" w:rsidR="00A259AD" w:rsidRDefault="00A062A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4EE792"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τον κ. Σκρέκα. </w:t>
      </w:r>
    </w:p>
    <w:p w14:paraId="7A4EE79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για δύο λεπτά. Παρακαλώ, να είστε σύντομος, γιατί ήδη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εξαντλήσατε παραπάνω χρόνο απ’ όσο είχατε. </w:t>
      </w:r>
    </w:p>
    <w:p w14:paraId="7A4EE794"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Θα προσπαθήσω, κύριε Πρόεδρε, να είμαι εντός του χρόνου. </w:t>
      </w:r>
    </w:p>
    <w:p w14:paraId="7A4EE795" w14:textId="77777777" w:rsidR="00A259AD" w:rsidRDefault="00A062A5">
      <w:pPr>
        <w:spacing w:line="600" w:lineRule="auto"/>
        <w:jc w:val="both"/>
        <w:rPr>
          <w:rFonts w:eastAsia="Times New Roman" w:cs="Times New Roman"/>
          <w:szCs w:val="24"/>
        </w:rPr>
      </w:pPr>
      <w:r>
        <w:rPr>
          <w:rFonts w:eastAsia="Times New Roman" w:cs="Times New Roman"/>
          <w:szCs w:val="24"/>
        </w:rPr>
        <w:t xml:space="preserve">Κύριε Υπουργέ, τα οικονομικά στοιχεία σάς τα έδωσε ο συνάδελφος κ. Σκρέκας. Θα περιοριστώ σε ένα σχόλιο. Πρόσεξα την </w:t>
      </w:r>
      <w:proofErr w:type="spellStart"/>
      <w:r>
        <w:rPr>
          <w:rFonts w:eastAsia="Times New Roman" w:cs="Times New Roman"/>
          <w:szCs w:val="24"/>
        </w:rPr>
        <w:t>πρωτολογία</w:t>
      </w:r>
      <w:proofErr w:type="spellEnd"/>
      <w:r>
        <w:rPr>
          <w:rFonts w:eastAsia="Times New Roman" w:cs="Times New Roman"/>
          <w:szCs w:val="24"/>
        </w:rPr>
        <w:t xml:space="preserve"> σας. Μέτρησα περίπου τριάντα δύο «θα»: ««Θα» παραμείνουν τα υδροηλεκτρικά. «Θα» βρεθούν επενδυτές για τις μονάδες παραγωγής λιγνίτη. «Θα» πάει η ΔΕΗ σε νέες μορφές παραγωγής. «Θα» μπει στο λιανεμπόριο με αυτούς τους νέους τρόπους. «Θα» επεκταθεί η ΔΕΗ στα Βαλκάνια. «Θα» αντιμετωπίσει τα προβλήματα που, όντως, είναι σοβαρά». </w:t>
      </w:r>
    </w:p>
    <w:p w14:paraId="7A4EE79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Κύριε Υπουργέ, γνωρίζετε καλύτερα από εμάς ότι σε αυτές τις περιπτώσεις εκσυγχρονισμού, ανταγωνισμού επιχειρήσεων η μονάδα μέτρησης που έχει σημασία δεν είναι ούτε το ευρώ, ούτε η κιλοβατώρα, ούτε το δολάριο. Η μονάδα μέτρησης, το πραγματικό νόμισμα είναι ο χρόνος. Γι’ αυτό ακριβώς σας ελέγχουμε σήμερα. Καθυστερείτε τους σχεδιασμούς και καθυστερείτε και την υλοποίησή τους. Άρα, χάνουμε χρόνο και ο χρόνος είναι χρήμα. Αυτό το κατανοούν οι πάντες, ιδιαίτερα σε μία επιχείρηση που αντιμετωπίζει τέτοια και τόσα πολλά προβλήματα.</w:t>
      </w:r>
    </w:p>
    <w:p w14:paraId="7A4EE79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μας Εκπρόσωπος, ο κ. Γεωργαντάς, αποκάλυψε με τρόπο γλαφυρό, θα έλεγα, και τις ιδεοληψίες σας, τις οποίες εσείς αρνηθήκατε. Προκειμένου, κύριε Υπουργέ, να αποφύγετε </w:t>
      </w:r>
      <w:r>
        <w:rPr>
          <w:rFonts w:eastAsia="Times New Roman" w:cs="Times New Roman"/>
          <w:szCs w:val="24"/>
        </w:rPr>
        <w:lastRenderedPageBreak/>
        <w:t>μία λέξη, τη λέξη «πώληση», ουσιαστικά οδηγηθήκαμε στο ξεπούλημα. Από την πώληση στο ξεπούλημα του προϊόντος, του πελατολογίου και τόσων άλλων. Δεν βοηθούν οι ιδεοληψίες στην αντιμετώπιση τέτοιων ζητημάτων.</w:t>
      </w:r>
    </w:p>
    <w:p w14:paraId="7A4EE798"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Όσο για την έλλειψη σχεδίου από τη Νέα Δημοκρατία, μόλις πριν λίγο ακούσατε ότι είναι μία από τις πρώτες κυβερνητικές θέσεις που παρουσιάστηκε, έχει αναρτηθεί και μπορείτε να τη συμβουλευτείτε.</w:t>
      </w:r>
    </w:p>
    <w:p w14:paraId="7A4EE799"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Θα σας έλεγα, όμως, κύριε Υπουργέ, ότι θα εκπλαγείτε εάν δείτε τις θέσεις που εκφράζατε ως αντιπολίτευση, τις θέσεις που εκφράζατε στην πρώιμη διακυβέρνηση ΣΥΡΙΖΑ - ΑΝΕΛ, τους πρώτους μήνες και το πρώτο έτος της διακυβέρνησής σας και τις θέσεις που εκφράζετε σήμερα. Σύρεστε πίσω από τα γεγονότα, πίσω από 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και αυτό αποδεικνύει έλλειψη σχεδιασμού.</w:t>
      </w:r>
    </w:p>
    <w:p w14:paraId="7A4EE79A"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Εμένα δεν μου αρέσει να μιλάω στο Κοινοβούλιο για </w:t>
      </w:r>
      <w:proofErr w:type="spellStart"/>
      <w:r>
        <w:rPr>
          <w:rFonts w:eastAsia="Times New Roman" w:cs="Times New Roman"/>
          <w:szCs w:val="24"/>
        </w:rPr>
        <w:t>κωλοτούμπες</w:t>
      </w:r>
      <w:proofErr w:type="spellEnd"/>
      <w:r>
        <w:rPr>
          <w:rFonts w:eastAsia="Times New Roman" w:cs="Times New Roman"/>
          <w:szCs w:val="24"/>
        </w:rPr>
        <w:t xml:space="preserve">. Δεν με εκφράζει αυτή η φρασεολογία. Θα έλεγα, όμως, ότι οι μεταμορφώσεις σας είναι </w:t>
      </w:r>
      <w:proofErr w:type="spellStart"/>
      <w:r>
        <w:rPr>
          <w:rFonts w:eastAsia="Times New Roman" w:cs="Times New Roman"/>
          <w:szCs w:val="24"/>
        </w:rPr>
        <w:t>οβιδιακές</w:t>
      </w:r>
      <w:proofErr w:type="spellEnd"/>
      <w:r>
        <w:rPr>
          <w:rFonts w:eastAsia="Times New Roman" w:cs="Times New Roman"/>
          <w:szCs w:val="24"/>
        </w:rPr>
        <w:t xml:space="preserve"> και αποτελέσματα δεν επιτυγχάνονται. Αυτήν την αγωνία εκφράζουμε με τη σημερινή μας επίκαιρη επερώτηση.</w:t>
      </w:r>
    </w:p>
    <w:p w14:paraId="7A4EE79B"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A4EE79C" w14:textId="77777777" w:rsidR="00A259AD" w:rsidRDefault="00A062A5">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A4EE79D"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Μπουκώρο</w:t>
      </w:r>
      <w:proofErr w:type="spellEnd"/>
      <w:r>
        <w:rPr>
          <w:rFonts w:eastAsia="Times New Roman" w:cs="Times New Roman"/>
          <w:szCs w:val="24"/>
        </w:rPr>
        <w:t xml:space="preserve"> για την ακρίβεια στον χρόνο. </w:t>
      </w:r>
    </w:p>
    <w:p w14:paraId="7A4EE79E"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Θα συνεχίσουμε με τον Κοινοβουλευτικό Εκπρόσωπο της Νέας Δημοκρατίας.</w:t>
      </w:r>
    </w:p>
    <w:p w14:paraId="7A4EE79F"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Γεωργαντά, έχετε τη δευτερολογία σας και θα έχετε την ευκαιρία, αν θέλετε, να χρησιμοποιήσετε και τον χρόνο της </w:t>
      </w:r>
      <w:proofErr w:type="spellStart"/>
      <w:r>
        <w:rPr>
          <w:rFonts w:eastAsia="Times New Roman" w:cs="Times New Roman"/>
          <w:szCs w:val="24"/>
        </w:rPr>
        <w:t>τριτολογίας</w:t>
      </w:r>
      <w:proofErr w:type="spellEnd"/>
      <w:r>
        <w:rPr>
          <w:rFonts w:eastAsia="Times New Roman" w:cs="Times New Roman"/>
          <w:szCs w:val="24"/>
        </w:rPr>
        <w:t xml:space="preserve">, για να συμπληρώσετε, και θα κλείσει ο Υπουργός συνολικά τη σημερινή συνεδρίαση. </w:t>
      </w:r>
    </w:p>
    <w:p w14:paraId="7A4EE7A0"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έξι λεπτά και βλέπουμε ανάλογα πόσο χρόνο θα χρειαστείτε.</w:t>
      </w:r>
    </w:p>
    <w:p w14:paraId="7A4EE7A1"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Δεν θα χρειαστώ περισσότερο, κύριε Πρόεδρε.</w:t>
      </w:r>
    </w:p>
    <w:p w14:paraId="7A4EE7A2"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Κύριε Υπουργέ, έξω από τα αφηγήματα υπάρχουν και τα νούμερα. Εγώ ανακεφαλαιώνοντας θα σας πω μερικά συγκεκριμένα ερωτήματα και παρακαλώ, εάν έχετε τη δυνατότητα, να μου δώσετε απάντηση. </w:t>
      </w:r>
    </w:p>
    <w:p w14:paraId="7A4EE7A3"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Αυτή τη στιγμή η λειτουργική χρήση της ΔΕΗ είναι ζημιογόνος. Υπήρχε το ποσό από τον ΑΔΜΗΕ. Εξηγήθηκε για ποιον λόγο είναι ζημιογόνος. </w:t>
      </w:r>
    </w:p>
    <w:p w14:paraId="7A4EE7A4" w14:textId="77777777" w:rsidR="00A259AD" w:rsidRDefault="00A062A5">
      <w:pPr>
        <w:tabs>
          <w:tab w:val="left" w:pos="1903"/>
        </w:tabs>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Δεν ισχύει αυτό.</w:t>
      </w:r>
    </w:p>
    <w:p w14:paraId="7A4EE7A5" w14:textId="77777777" w:rsidR="00A259AD" w:rsidRDefault="00A062A5">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Αυτή τη στιγμή, τα νούμερα μέχρι σήμερα είναι 140 εκατομμύρια. Ελάτε και πείτε. Αυτό έχει ανακοινωθεί. Σε κάθε περίπτωση, δεν νομίζω ότι είναι ιδιαίτερα κερδοφόρος, αλλά ζημιογόνος.</w:t>
      </w:r>
    </w:p>
    <w:p w14:paraId="7A4EE7A6"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Έχουμε τρία δεδομένα. Το πρώτο είναι ότι υπάρχουν υποχρεώσεις της εταιρείας και οι υποχρεώσεις αυτές, ξέρετε, είναι πάρα πολύ μεγάλες για το 2019. Είναι 1,9 δισ. για το 2019. Το 1,2 δισ. είναι </w:t>
      </w:r>
      <w:r>
        <w:rPr>
          <w:rFonts w:eastAsia="Times New Roman" w:cs="Times New Roman"/>
          <w:szCs w:val="24"/>
        </w:rPr>
        <w:lastRenderedPageBreak/>
        <w:t xml:space="preserve">από τραπεζικούς δανεισμούς που πρέπει να ανανεωθούν, να </w:t>
      </w:r>
      <w:proofErr w:type="spellStart"/>
      <w:r>
        <w:rPr>
          <w:rFonts w:eastAsia="Times New Roman" w:cs="Times New Roman"/>
          <w:szCs w:val="24"/>
        </w:rPr>
        <w:t>επικαιροποιηθούν</w:t>
      </w:r>
      <w:proofErr w:type="spellEnd"/>
      <w:r>
        <w:rPr>
          <w:rFonts w:eastAsia="Times New Roman" w:cs="Times New Roman"/>
          <w:szCs w:val="24"/>
        </w:rPr>
        <w:t xml:space="preserve"> και τα άλλα είναι από δύο ομολογιακά δάνεια. Είναι 1,9 δισ. το 2019.</w:t>
      </w:r>
    </w:p>
    <w:p w14:paraId="7A4EE7A7" w14:textId="77777777" w:rsidR="00A259AD" w:rsidRDefault="00A062A5">
      <w:pPr>
        <w:spacing w:line="600" w:lineRule="auto"/>
        <w:ind w:firstLine="720"/>
        <w:jc w:val="both"/>
        <w:rPr>
          <w:rFonts w:eastAsia="Times New Roman" w:cs="Times New Roman"/>
          <w:szCs w:val="24"/>
        </w:rPr>
      </w:pPr>
      <w:r>
        <w:rPr>
          <w:rFonts w:eastAsia="Times New Roman" w:cs="Times New Roman"/>
          <w:szCs w:val="24"/>
        </w:rPr>
        <w:t xml:space="preserve">Έχουμε το δεδομένο ότι από τη λειτουργία αυτή τη στιγμή και από τις δημοπρασίες της ηλεκτρικής ενέργειας η ΔΕΗ το δηλώνει ότι έχει κόστος, ζημιώνεται. Αυτό κατά το πρώτο τρίμηνο ήταν 28 εκατομμύρια, όπως αναφέρει η ίδια η ΔΕΗ, που λέει ότι πουλάει 15% φθηνότερα από το κόστος το οποίο έχει. Αυτό πρέπει να συνεχιστεί. Έχουμε ένα δεδομένο ότι ο τζίρος, δηλαδή το μερίδιο στην αγορά πρέπει να μειώνεται. Αυτή είναι η δέσμευσή σας, την έχετε αναλάβει, έχετε δεσμευθεί γι’ αυτό. Πρέπει να φθάσει από το 85% - 87%, όσο είναι το μερίδιο της αγοράς σήμερα, στο 50% το 2020. Δηλαδή, μειώνουμε τον τζίρο. Έχουμε ζημία. </w:t>
      </w:r>
    </w:p>
    <w:p w14:paraId="7A4EE7A8" w14:textId="77777777" w:rsidR="00A259AD" w:rsidRDefault="00A062A5">
      <w:pPr>
        <w:spacing w:line="600" w:lineRule="auto"/>
        <w:ind w:firstLine="720"/>
        <w:jc w:val="both"/>
        <w:rPr>
          <w:rFonts w:eastAsia="Times New Roman"/>
          <w:szCs w:val="24"/>
        </w:rPr>
      </w:pPr>
      <w:r>
        <w:rPr>
          <w:rFonts w:eastAsia="Times New Roman" w:cs="Times New Roman"/>
          <w:szCs w:val="24"/>
        </w:rPr>
        <w:t xml:space="preserve">Έχουμε το ίδιο ανθρώπινο δυναμικό των δεκαοκτώ χιλιάδων εργαζομένων. Σκεφθείτε ότι στο τέλος του 2019, δηλαδή, θα πρέπει με τον μισό τζίρο -εγώ έτσι το καταλαβαίνω όταν το μερίδιο της αγοράς θα μειωθεί εκεί-, με τις ζημιογόνες χρήσεις αυτές, με τις υποχρεώσεις που υπάρχουν το 2019 -το 2018 θα είναι λιγότερες, το 2019 θα είναι πολύ αυξημένες-, θα πρέπει στο τέλος αυτού του δρόμου να έχουμε μία επιχείρηση, η οποία θα πρέπει να λειτουργήσει, να έχει ρευστότητα, να μπορεί να πληρώνει τους εργαζομένους της, να είναι ανταγωνιστική, να έχει κάνει τις αναγκαίες βελτιώσεις στον εξοπλισμό της, στα εργοστάσιά της, να συμμορφωθεί με τους κανόνες τους ευρωπαϊκούς. Δεν ξέρω πώς βγαίνει. </w:t>
      </w:r>
      <w:r>
        <w:rPr>
          <w:rFonts w:eastAsia="Times New Roman"/>
          <w:szCs w:val="24"/>
        </w:rPr>
        <w:t>Αν μπορείτε, θα ήθελα να μου εξηγήσετε πώς όλο αυτό βγαίνει με νούμερα, γιατί, όπως ξέρετε, είναι άλλο να λέμε ότι υποθέτουμε αυτό, θα γίνει εκείνο, θα κάνουμε το άλλο. Εγώ θέλω σε μια γραμμική πορεία για τα τρία χρόνια -2017, 2018, 2019- να μου πείτε πώς το υπολογίζετε σε οικονομικά μεγέθη, σε οικονομικά νούμερα, με βάση αυτές τις υποχρεώσεις, αυτά τα δεδομένα και πώς βγαίνει αυτό.</w:t>
      </w:r>
    </w:p>
    <w:p w14:paraId="7A4EE7A9"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lastRenderedPageBreak/>
        <w:t xml:space="preserve">Εκεί ερχόμαστε και λέμε μήπως τελικά η λύση της πώλησης ενός τμήματος της ΔΕΗ, έτσι ώστε να εισρεύσει ρευστότητα, έτσι ώστε να μην έχουμε αυτή τη συνεχή ζημιογόνα λειτουργία των ΝΟΜΕ, θα μπορούσε να ήταν μια καλύτερη επιλογή και να γίνουν πραγματικές επενδύσεις; </w:t>
      </w:r>
    </w:p>
    <w:p w14:paraId="7A4EE7AA"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Ξέρετε κάτι; Και αυτοί που αγοράζουν σήμερα δεν μπορώ να γνωρίζω τι πραγματικά επιδιώκουν να ελκύσουν από την εγχώρια αγορά ή πραγματικά τι επιδιώκουν να βγάλουν πρόσκαιρα με την εξαγωγή της ηλεκτρικής ενέργειας που κάνουν στο εξωτερικό και μπορεί να μην τους ενδιαφέρει τελικά, αν δουν ότι δεν τους συμφέρει, να πάρουν μερίδιο από τους υγιείς πελάτες. Και μπορεί να μην έχουμε φτάσει στο νούμερο που πρέπει να φτάσουμε. Δηλαδή, μπορεί να έχουμε κάνει όλα αυτά και στο τέλος του δρόμου να χρειάζεται να κάνουμε πάλι επιπλέον κίνηση για να μειώσουμε το μερίδιο της ΔΕΗ στην αγορά. Το ότι δίνουμε αυτή τη στιγμή τη δυνατότητα της πώλησης, έτσι ώστε να γίνει υγιής ο ανταγωνισμός, δεν σημαίνει δηλαδή ότι θα οδηγήσει και στα αποτελέσματα που θέλουμε. Μπορεί να έχουμε και πρόσθετη παρέμβαση στην πορεία αυτής της υπόθεσης.</w:t>
      </w:r>
    </w:p>
    <w:p w14:paraId="7A4EE7AB"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Θεωρώ, λοιπόν, ότι πραγματικά είναι οριακή η κατάσταση. Βλέποντάς την, είστε στη μέση του δρόμου. Βλέποντας λοιπόν πού οδηγεί πρέπει αυτήν τη στιγμή να μιλήσετε με έναν ξεκάθαρο τρόπο, με ευθύνη απέναντι στο Κοινοβούλιο, με ευθύνη απέναντι στους εργαζόμενους, με ευθύνη απέναντι σε όσους έχουν ανάγκη την ηλεκτρική ενέργεια -στους βιομήχανους, στους βιοτέχνες, στα οικιακά νοικοκυριά- και να δώσετε την εικόνα πραγματικά η οποία θα μας πείσει ότι οδηγούμαστε σε μια εξυγίανση της ΔΕΗ με παράλληλη συμμόρφωση προς την ευρωπαϊκή νομοθεσία περί δεσπόζουσας θέσης, την οποία ήμασταν υποχρεωμένοι ούτως ή άλλως να ακολουθήσουμε.</w:t>
      </w:r>
    </w:p>
    <w:p w14:paraId="7A4EE7AC"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lastRenderedPageBreak/>
        <w:t>Εγώ, κύριε Υπουργέ, με τα λίγα δεδομένα που μπορώ να συλλέξω, αλλά τα οποία θεωρώ ότι είναι τα σημαντικά και κομβικά, δεν νομίζω ότι βγαίνει αυτός ο υπολογισμός και γι’ αυτό νομίζω ότι η μεγάλη ευθύνη η δική σας -σε εσάς έτυχε- είναι να βρείτε τον τρόπο να αντιστρέψετε αυτήν την πορεία και πάνω απ’ όλα έχετε την ευθύνη να παρουσιάσετε ένα συγκεκριμένο σχέδιο στο Κοινοβούλιο, ώστε να πειστούμε όλοι ότι δεν υπάρχει μόνο πρόθεση, δεν υπάρχει μόνο φραστική αντιμετώπιση της υπόθεσης, αλλά υπάρχει και ένας πραγματικός και ουσιαστικός προγραμματισμός.</w:t>
      </w:r>
    </w:p>
    <w:p w14:paraId="7A4EE7AD"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Ευχαριστώ, κύριε Πρόεδρε.</w:t>
      </w:r>
    </w:p>
    <w:p w14:paraId="7A4EE7AE" w14:textId="77777777" w:rsidR="00A259AD" w:rsidRDefault="00A062A5">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A4EE7AF" w14:textId="77777777" w:rsidR="00A259AD" w:rsidRDefault="00A062A5">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Γεωργαντά.</w:t>
      </w:r>
    </w:p>
    <w:p w14:paraId="7A4EE7B0"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Κύριε Υπουργέ, έχετε τον λόγο.</w:t>
      </w:r>
    </w:p>
    <w:p w14:paraId="7A4EE7B1" w14:textId="77777777" w:rsidR="00A259AD" w:rsidRDefault="00A062A5">
      <w:pPr>
        <w:tabs>
          <w:tab w:val="left" w:pos="2940"/>
        </w:tabs>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Χαίρομαι ιδιαίτερα διότι τα πράγματα μπήκαν πλέον σε ένα συγκεκριμένο πλαίσιο υπαρκτό. </w:t>
      </w:r>
    </w:p>
    <w:p w14:paraId="7A4EE7B2"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Πρώτον, καταλάβαμε όλοι τι ήταν η «μικρή ΔΕΗ». Μέχρι τώρα υπήρχε η εντύπωση, έτσι όπως την έδινε η Νέα Δημοκρατία και η Δημοκρατική Συμπαράταξη, ότι η «μικρή ΔΕΗ» ήταν κάποια μικρού τύπου παρέμβαση, η οποία θα είχε λύσει και όλα τα προβλήματα και δεν θα υπήρχε και θέμα συζήτησης σήμερα. Διαπιστώσαμε ότι η «μικρή ΔΕΗ» ήταν μικρή - μεγάλη ΔΕΗ, γιατί η ΔΕΗ  -επαναλαμβάνω- έχει το 50% της παραγωγής της χώρας και όταν φύγει το 30% -αν τα μαθηματικά μου είναι καλά- σημαίνει ότι η ΔΕΗ θα έμενε ένας παραγωγός του 35% στο εθνικό σύστημα της χώρας.</w:t>
      </w:r>
    </w:p>
    <w:p w14:paraId="7A4EE7B3"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lastRenderedPageBreak/>
        <w:t>Διαπιστώσαμε, επίσης, ότι η «μικρή ΔΕΗ» δεν ακύρωνε τα ΝΟΜΕ, αλλά τα ΝΟΜΕ ερχόντουσαν συμπληρωματικά, πέρα από το 60% που μόλις μας είπε ο κ. Σκρέκας, να μειώσουν περαιτέρω μέσω των ΝΟΜΕ το μερίδιο της ΔΕΗ στη λιανική. Άρα, αποκαταστάθηκε μια αλήθεια στοιχειώδης γι’ αυτούς που υπερασπίζονται τη «μικρή ΔΕΗ», το δήθεν μεγάλο σχέδιο, το οποίο θα κατέστρεφε.</w:t>
      </w:r>
    </w:p>
    <w:p w14:paraId="7A4EE7B4" w14:textId="77777777" w:rsidR="00A259AD" w:rsidRDefault="00A062A5">
      <w:pPr>
        <w:tabs>
          <w:tab w:val="left" w:pos="2940"/>
        </w:tabs>
        <w:spacing w:line="600" w:lineRule="auto"/>
        <w:ind w:firstLine="720"/>
        <w:jc w:val="both"/>
        <w:rPr>
          <w:rFonts w:eastAsia="Times New Roman"/>
          <w:szCs w:val="24"/>
        </w:rPr>
      </w:pPr>
      <w:r>
        <w:rPr>
          <w:rFonts w:eastAsia="Times New Roman"/>
          <w:szCs w:val="24"/>
        </w:rPr>
        <w:t xml:space="preserve">Το τρίτο και τελευταίο επιχείρημα της «μικρής ΔΕΗ» το ακούω με κάποιον σκεπτικισμό. Ξαφνικά, η ΔΕΗ θα έπαιρνε 3 δισ., γιατί τόσο αποτιμάται η διαδικασία της «μικρής ΔΕΗ». Με σκεπτικισμό τα ακούω όλα αυτά. Στην πραγματικότητα, όμως, τι ήταν; Η πολιτική της Νέας Δημοκρατίας ήταν πάρα πολύ σαφής, παρά το γεγονός ότι αρνείται να την επαναλάβει εδώ. Νομίζω ότι φάνηκε από τη συζήτηση πλέον καθαρά ότι η ΔΕΗ, η «μικρή ΔΕΗ», «μικρή- μεγάλη ΔΕΗ» συρρίκνωνε το ειδικό βάρος της ΔΕΗ ως παραγωγού ενέργειας στη χώρα περίπου στο 35% και αυτό που απέμενε θα προχωρούσε στην πλήρη ιδιωτικοποίησή του με την ιδιωτικοποίηση του 17% της ΔΕΗ. Η πλήρης ιδιωτικοποίηση όλων των εταιρειών, μαζί και του ΑΔΜΗΕ, για το οποίο μας ασκεί κριτική και όλων των άλλων εταιρειών ενέργειας, αυτή είναι η πολιτική της Νέας Δημοκρατίας, καθαρή και χωρίς καμμία συνέπεια. </w:t>
      </w:r>
    </w:p>
    <w:p w14:paraId="7A4EE7B5" w14:textId="77777777" w:rsidR="00A259AD" w:rsidRDefault="00A062A5">
      <w:pPr>
        <w:spacing w:after="0" w:line="600" w:lineRule="auto"/>
        <w:ind w:firstLine="720"/>
        <w:jc w:val="both"/>
        <w:rPr>
          <w:rFonts w:eastAsia="Times New Roman"/>
          <w:szCs w:val="24"/>
        </w:rPr>
      </w:pPr>
      <w:r>
        <w:rPr>
          <w:rFonts w:eastAsia="Times New Roman"/>
          <w:szCs w:val="24"/>
        </w:rPr>
        <w:t xml:space="preserve">Εμείς, όπως φάνηκε και από τη συζήτηση, έχουμε μία άλλη πολιτική, η οποία εκδηλώθηκε επιτυχώς στον ΑΔΜΗΕ. </w:t>
      </w:r>
    </w:p>
    <w:p w14:paraId="7A4EE7B6" w14:textId="77777777" w:rsidR="00A259AD" w:rsidRDefault="00A062A5">
      <w:pPr>
        <w:spacing w:after="0" w:line="600" w:lineRule="auto"/>
        <w:ind w:firstLine="720"/>
        <w:jc w:val="both"/>
        <w:rPr>
          <w:rFonts w:eastAsia="Times New Roman"/>
          <w:szCs w:val="24"/>
        </w:rPr>
      </w:pPr>
      <w:r>
        <w:rPr>
          <w:rFonts w:eastAsia="Times New Roman"/>
          <w:szCs w:val="24"/>
        </w:rPr>
        <w:t xml:space="preserve">Προφανώς όλο αυτό που αναλύσατε, κύριε Σκρέκα, εδράζεται σε μία πάρα πολύ απλή αρχή, ότι δηλαδή το δημόσιο ως μέτοχος δεν έβγαλε λεφτά από τη μία τσέπη για να τα βάλει στην άλλη τσέπη του δημοσίου. Αυτό ισχύει, όντως δεν έγινε, αλλά όλο το άλλο σχήμα που αναλύσατε κατέδειξε ότι η συναλλαγή στον ΑΔΜΗΕ έχει πλήρη κάλυψη των ιδιωτών μετόχων της ΔΕΗ, ότι πρέπει να πληρώσει φόρο. Δυστυχώς, πληρώνουν φόρο στις εταιρείες ακόμη σε αυτήν τη χώρα. Όταν έρθετε μπορεί να </w:t>
      </w:r>
      <w:r>
        <w:rPr>
          <w:rFonts w:eastAsia="Times New Roman"/>
          <w:szCs w:val="24"/>
        </w:rPr>
        <w:lastRenderedPageBreak/>
        <w:t xml:space="preserve">καταργήσετε εντελώς τους φόρους στις εταιρείες, αλλά μέχρι τότε, όταν γίνεται εξαγορά ή συναλλαγή, δυστυχώς πληρώνουν φόρο στις εταιρείες και δεν μπορεί κανείς να μην τους πληρώνει. </w:t>
      </w:r>
    </w:p>
    <w:p w14:paraId="7A4EE7B7" w14:textId="77777777" w:rsidR="00A259AD" w:rsidRDefault="00A062A5">
      <w:pPr>
        <w:spacing w:after="0" w:line="600" w:lineRule="auto"/>
        <w:ind w:firstLine="720"/>
        <w:jc w:val="both"/>
        <w:rPr>
          <w:rFonts w:eastAsia="Times New Roman"/>
          <w:szCs w:val="24"/>
        </w:rPr>
      </w:pPr>
      <w:r>
        <w:rPr>
          <w:rFonts w:eastAsia="Times New Roman"/>
          <w:szCs w:val="24"/>
        </w:rPr>
        <w:t xml:space="preserve">Κλείνοντας, θα ήθελα να πω για θέματα που δεν έχουν απαντηθεί, για τα ΝΟΜΕ και τα σχετικά, ότι προχωράμε βήμα-βήμα. Να μην επανέλθω στο </w:t>
      </w:r>
      <w:proofErr w:type="spellStart"/>
      <w:r>
        <w:rPr>
          <w:rFonts w:eastAsia="Times New Roman"/>
          <w:szCs w:val="24"/>
        </w:rPr>
        <w:t>λιγνιτικό</w:t>
      </w:r>
      <w:proofErr w:type="spellEnd"/>
      <w:r>
        <w:rPr>
          <w:rFonts w:eastAsia="Times New Roman"/>
          <w:szCs w:val="24"/>
        </w:rPr>
        <w:t xml:space="preserve"> κομμάτι, γιατί νομίζω ότι το καλύψαμε. Για την πολιτική των ΝΟΜΕ, θέλω να είναι σαφές σε όλους ότι επειδή θεωρήσαμε ότι η ΔΕΗ πρέπει να κρατήσει μεγαλύτερο παραγωγικό δυναμικό απ’ ό,τι στο σενάριο της «μικρής ΔΕΗ» -αυτή ήταν η δική μας θέση και παραμένει- έπρεπε να υπάρξει ο μηχανισμός των ΝΟΜΕ. Δεν υπάρχει και άλλος τρόπος. </w:t>
      </w:r>
    </w:p>
    <w:p w14:paraId="7A4EE7B8" w14:textId="77777777" w:rsidR="00A259AD" w:rsidRDefault="00A062A5">
      <w:pPr>
        <w:spacing w:after="0" w:line="600" w:lineRule="auto"/>
        <w:ind w:firstLine="720"/>
        <w:jc w:val="both"/>
        <w:rPr>
          <w:rFonts w:eastAsia="Times New Roman"/>
          <w:szCs w:val="24"/>
        </w:rPr>
      </w:pPr>
      <w:r>
        <w:rPr>
          <w:rFonts w:eastAsia="Times New Roman"/>
          <w:szCs w:val="24"/>
        </w:rPr>
        <w:t xml:space="preserve">Θέλω να είναι σαφές σε όλους ότι μέχρι στιγμής έχουν γίνει τέσσερις δημοπρασίες και με αφετηρία την τιμή των 32 ευρώ έχουν δώσει τιμές 37.5, 41, 40 και 43. Το λέω αυτό για να μετριάσω την εικόνα ότι ο μηχανισμός των ΝΟΜΕ παράγει τρομερές ζημιές για τη ΔΕΗ. Σε αυτά τα επίπεδα οι τιμές είναι «ικανοποιητικές», ακριβώς διότι άλλες τιμές, πολύ πιο κοντά στο 32, θα ήταν αυτές που θα παρήγαγαν πραγματικές ζημιές. Αυτές είναι πολύ κοντά στο μεταβλητό κόστος, να το θέσουμε έτσι. Δεν κάνει αποσβέσεις, αλλά είναι πολύ κοντά στο μεταβλητό κόστος, έως και λίγο πιο πάνω. </w:t>
      </w:r>
    </w:p>
    <w:p w14:paraId="7A4EE7B9" w14:textId="77777777" w:rsidR="00A259AD" w:rsidRDefault="00A062A5">
      <w:pPr>
        <w:spacing w:after="0" w:line="600" w:lineRule="auto"/>
        <w:ind w:firstLine="720"/>
        <w:jc w:val="both"/>
        <w:rPr>
          <w:rFonts w:eastAsia="Times New Roman"/>
          <w:szCs w:val="24"/>
        </w:rPr>
      </w:pPr>
      <w:r>
        <w:rPr>
          <w:rFonts w:eastAsia="Times New Roman"/>
          <w:szCs w:val="24"/>
        </w:rPr>
        <w:t xml:space="preserve">Δεύτερον, τέθηκε από κάποιον Βουλευτή το θέμα των εξαγωγών. Στις τέσσερις αυτές δημοπρασίες η αποτίμηση είναι ότι μέχρι στιγμής οι εξαγωγές είναι 5%-10% από αυτές τις ποσότητες. Συμμερίζομαι απόλυτα την αγωνία και νομίζω ότι πρέπει να το φροντίσουμε αυτό, παρά το γεγονός ότι μπορέσαμε στην πρώτη φάση. Πρέπει να μπει οροφή στις εξαγωγές. Δεν υπάρχει η παραμικρή αμφιβολία επ’ αυτού και θα ήθελα να το κάνω σαφές. </w:t>
      </w:r>
    </w:p>
    <w:p w14:paraId="7A4EE7BA" w14:textId="77777777" w:rsidR="00A259AD" w:rsidRDefault="00A062A5">
      <w:pPr>
        <w:spacing w:after="0" w:line="600" w:lineRule="auto"/>
        <w:ind w:firstLine="720"/>
        <w:jc w:val="both"/>
        <w:rPr>
          <w:rFonts w:eastAsia="Times New Roman"/>
          <w:szCs w:val="24"/>
        </w:rPr>
      </w:pPr>
      <w:r>
        <w:rPr>
          <w:rFonts w:eastAsia="Times New Roman"/>
          <w:szCs w:val="24"/>
        </w:rPr>
        <w:t xml:space="preserve">Κλείνοντας, θα ήθελα να πω για την εξέλιξη της ΔΕΗ στα διάφορα επιμέρους τμήματα και τις στρατηγικές, τις οποίες έχει επιλέξει η ΔΕΗ. Επειδή διατυπώθηκε σε διάφορους τόνους το εάν είναι </w:t>
      </w:r>
      <w:r>
        <w:rPr>
          <w:rFonts w:eastAsia="Times New Roman"/>
          <w:szCs w:val="24"/>
        </w:rPr>
        <w:lastRenderedPageBreak/>
        <w:t>πλήρως εναρμονισμένες ή διαφορετικές οι απόψεις με την Κυβέρνηση και επειδή κατά καιρούς διατυπώνονται διαφορετικές απόψεις από τη ΔΕΗ σε σχέση με κάποιες κυβερνητικές επιλογές, θα ήθελα να πω ότι αυτό για εμάς δεν αποτελεί πρόβλημα. Ανατρέπει και τη θεωρία του Ποταμιού ότι ελέγχουμε τη ΔΕΗ και της λέμε τι να κάνει, πώς να το κάνει κλπ..</w:t>
      </w:r>
    </w:p>
    <w:p w14:paraId="7A4EE7BB" w14:textId="77777777" w:rsidR="00A259AD" w:rsidRDefault="00A062A5">
      <w:pPr>
        <w:spacing w:after="0" w:line="600" w:lineRule="auto"/>
        <w:ind w:firstLine="720"/>
        <w:jc w:val="both"/>
        <w:rPr>
          <w:rFonts w:eastAsia="Times New Roman"/>
          <w:szCs w:val="24"/>
        </w:rPr>
      </w:pPr>
      <w:r>
        <w:rPr>
          <w:rFonts w:eastAsia="Times New Roman"/>
          <w:szCs w:val="24"/>
        </w:rPr>
        <w:t xml:space="preserve">Εμείς θεωρούμε ότι η Κυβέρνηση καλείται να διαχειριστεί τα θέματα σε επίπεδο πολιτικής, να δημιουργεί το πλαίσιο. Από εκεί και πέρα, προφανώς η εταιρεία είναι αυτόνομη, εισηγμένη στο Χρηματιστήριο και δεν είναι πολύ καλό να υπάρχει αυτή η πολιτική επιρροή. Είμαστε αντίθετοι σε αυτό, δηλαδή θεωρούμε ότι υπάρχει ένα επίπεδο ισορροπίας, ότι αυτά τα πράγματα επιλύονται με σωστό και δημιουργικό τρόπο. </w:t>
      </w:r>
    </w:p>
    <w:p w14:paraId="7A4EE7BC" w14:textId="77777777" w:rsidR="00A259AD" w:rsidRDefault="00A062A5">
      <w:pPr>
        <w:spacing w:after="0" w:line="600" w:lineRule="auto"/>
        <w:ind w:firstLine="720"/>
        <w:jc w:val="both"/>
        <w:rPr>
          <w:rFonts w:eastAsia="Times New Roman"/>
          <w:szCs w:val="24"/>
        </w:rPr>
      </w:pPr>
      <w:r>
        <w:rPr>
          <w:rFonts w:eastAsia="Times New Roman"/>
          <w:szCs w:val="24"/>
        </w:rPr>
        <w:t xml:space="preserve">Σας ευχαριστώ. </w:t>
      </w:r>
    </w:p>
    <w:p w14:paraId="7A4EE7BD"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Υπουργό Περιβάλλοντος και Ενέργειας κ. Σταθάκη και για την οικονομία στον χρόνο. </w:t>
      </w:r>
    </w:p>
    <w:p w14:paraId="7A4EE7BE"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επί της υπ’ αριθμόν 33/23/27-6-2017 επίκαιρης επερώτησης με θέμα: «Η Κυβέρνηση ΣΥΡΙΖΑ - ΑΝΕΛ αποφασίζει, συμφωνεί και εκτελεί τη χρεοκοπία της ΔΕΗ». </w:t>
      </w:r>
    </w:p>
    <w:p w14:paraId="7A4EE7BF"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έχουν διανεμηθεί τα Πρακτικά της Δευτέρας 17 Ιουλίου 2017, της Τετάρτης 19 Ιουλίου 2017, της Πέμπτης 20 Ιουλίου 2017, της Δευτέρας 24 Ιουλίου 2017, της Τρίτης 25 Ιουλίου 2017, της Τετάρτης 26 Ιουλίου 2017, της Πέμπτης 27 Ιουλίου 2017, της Παρασκευής 28 Ιουλίου 2017, της Δευτέρας 31 Ιουλίου 2017 -και της πρωινής και της απογευματινής συνεδρίασης- της Τρίτης 1 Αυγούστου 2017, της Τετάρτης 2 Αυγούστου 2017, της Πέμπτης 3 Αυγούστου 2017 -και της πρωινής </w:t>
      </w:r>
      <w:r>
        <w:rPr>
          <w:rFonts w:eastAsia="Times New Roman" w:cs="Times New Roman"/>
          <w:szCs w:val="24"/>
        </w:rPr>
        <w:lastRenderedPageBreak/>
        <w:t>και της απογευματινής συνεδρίασης- της Παρασκευής 4 Αυγούστου 2017, της Δευτέρας 28 Αυγούστου 2017, της Πέμπτης 31 Αυγούστου 2017, της Παρασκευής 1</w:t>
      </w:r>
      <w:r>
        <w:rPr>
          <w:rFonts w:eastAsia="Times New Roman" w:cs="Times New Roman"/>
          <w:szCs w:val="24"/>
          <w:vertAlign w:val="superscript"/>
        </w:rPr>
        <w:t xml:space="preserve"> </w:t>
      </w:r>
      <w:r>
        <w:rPr>
          <w:rFonts w:eastAsia="Times New Roman" w:cs="Times New Roman"/>
          <w:szCs w:val="24"/>
        </w:rPr>
        <w:t xml:space="preserve"> Σεπτεμβρίου 2017, της Δευτέρας 4 Σεπτεμβρίου 2017, της Τετάρτης 6 Σεπτεμβρίου 2017, της Πέμπτης 7 Σεπτεμβρίου 2017, της Παρασκευής 8 Σεπτεμβρίου 2017, της Δευτέρας 11 Σεπτεμβρίου 2017, της Πέμπτης 14 Σεπτεμβρίου 2017, της Παρασκευής 15 Σεπτεμβρίου 2017, της Δευτέρας 18 Σεπτεμβρίου 2017, της Τρίτης 19 Σεπτεμβρίου 2017, της Τετάρτης 20 Σεπτεμβρίου 2017, της Πέμπτης 21 Σεπτεμβρίου 2017, της Παρασκευής 22 Σεπτεμβρίου 2017, της Πέμπτης 28 Σεπτεμβρίου 2017 και της Παρασκευής 29 Σεπτεμβρίου 2017 και ερωτάται το Σώμα αν τα επικυρώνει. </w:t>
      </w:r>
    </w:p>
    <w:p w14:paraId="7A4EE7C0" w14:textId="77777777" w:rsidR="00A259AD" w:rsidRDefault="00A062A5">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7A4EE7C1"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τα Πρακτικά της Δευτέρας 17 Ιουλίου 2017, της Τετάρτης 19 Ιουλίου 2017, της Πέμπτης 20 Ιουλίου 2017, της Δευτέρας 24 Ιουλίου 2017, της Τρίτης 25 Ιουλίου 2017, της Τετάρτης 26 Ιουλίου 2017, της Πέμπτης 27 Ιουλίου 2017, της Παρασκευής 28 Ιουλίου 2017, της Δευτέρας 31 Ιουλίου 2017 -και της πρωινής και της απογευματινής συνεδρίασης- της Τρίτης 1 Αυγούστου 2017, της Τετάρτης 2 Αυγούστου 2017, της Πέμπτης 3 Αυγούστου 2017 -και της πρωινής και της απογευματινής συνεδρίασης- της Παρασκευής 4 Αυγούστου 2017, της Δευτέρας 28 Αυγούστου 2017, της Πέμπτης 31 Αυγούστου 2017, της Παρασκευής 1 Σεπτεμβρίου 2017, της Δευτέρας 4 Σεπτεμβρίου 2017, της Τετάρτης 6 Σεπτεμβρίου 2017, της Πέμπτης 7 Σεπτεμβρίου 2017, της Παρασκευής 8 Σεπτεμβρίου 2017, της Δευτέρας 11 Σεπτεμβρίου 2017, της Πέμπτης 14 Σεπτεμβρίου 2017, της Παρασκευής 15 Σεπτεμβρίου 2017, της Δευτέρας 18 Σεπτεμβρίου 2017, της Τρίτης 19 Σεπτεμβρίου 2017, της Τετάρτης 20 Σεπτεμβρίου 2017, της Πέμπτης 21 Σεπτεμβρίου 2017, της </w:t>
      </w:r>
      <w:r>
        <w:rPr>
          <w:rFonts w:eastAsia="Times New Roman" w:cs="Times New Roman"/>
          <w:szCs w:val="24"/>
        </w:rPr>
        <w:lastRenderedPageBreak/>
        <w:t xml:space="preserve">Παρασκευής 22 Σεπτεμβρίου 2017, της Πέμπτης 28 Σεπτεμβρίου 2017 και της Παρασκευής 29 Σεπτεμβρίου 2017 επικυρώθηκαν. </w:t>
      </w:r>
    </w:p>
    <w:p w14:paraId="7A4EE7C2"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κηρύσσεται η λήξη των εργασιών της Β΄ Συνόδου της ΙΖ΄ Περιόδου </w:t>
      </w:r>
      <w:proofErr w:type="spellStart"/>
      <w:r>
        <w:rPr>
          <w:rFonts w:eastAsia="Times New Roman" w:cs="Times New Roman"/>
          <w:szCs w:val="24"/>
        </w:rPr>
        <w:t>Προεδρευομένης</w:t>
      </w:r>
      <w:proofErr w:type="spellEnd"/>
      <w:r>
        <w:rPr>
          <w:rFonts w:eastAsia="Times New Roman" w:cs="Times New Roman"/>
          <w:szCs w:val="24"/>
        </w:rPr>
        <w:t xml:space="preserve"> Κοινοβουλευτικής Δημοκρατίας. Το σχετικό προεδρικό διάταγμα θα δημοσιευθεί στην Εφημερίδα της Κυβερνήσεως και θα θυροκολληθεί. </w:t>
      </w:r>
    </w:p>
    <w:p w14:paraId="7A4EE7C3"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συνεδρίαση; </w:t>
      </w:r>
    </w:p>
    <w:p w14:paraId="7A4EE7C4"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7A4EE7C5"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Σώματος  και ώρα 14.40΄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2 Οκτωβρίου 2017 και ώρα 13.00΄, με αντικείμενο εργασιών του Σώματος: α) ανακοίνωση του προεδρικού διατάγματος για τη λήξη των εργασιών της Β΄ Συνόδου και β) αγιασμός για την έναρξη των εργασιών της Γ΄ Συνόδου από τον Μακαριότατο Αρχιεπίσκοπο Αθηνών και Πάσης Ελλάδος κ. Ιερώνυμο και τα μέλη της Διαρκούς Ιεράς Συνόδου, σύμφωνα με την ειδική ημερήσια διάταξη που θα σας διανεμηθεί. </w:t>
      </w:r>
    </w:p>
    <w:p w14:paraId="7A4EE7C6" w14:textId="77777777" w:rsidR="00A259AD" w:rsidRDefault="00A062A5">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Ο ΠΡΟΕΔΡΟΣ                                                    ΟΙ ΓΡΑΜΜΑΤΕΙΣ</w:t>
      </w:r>
    </w:p>
    <w:p w14:paraId="7A4EE7C7" w14:textId="77777777" w:rsidR="00A259AD" w:rsidRDefault="00A062A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p>
    <w:p w14:paraId="7A4EE7C8" w14:textId="77777777" w:rsidR="00A259AD" w:rsidRDefault="00A062A5">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 </w:t>
      </w:r>
    </w:p>
    <w:sectPr w:rsidR="00A259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nxwvJ0xAHDm74PE+gzBo/tn50pc=" w:salt="yorO+LRZ2RdfEU3jAt8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AD"/>
    <w:rsid w:val="0014371E"/>
    <w:rsid w:val="00A062A5"/>
    <w:rsid w:val="00A259AD"/>
    <w:rsid w:val="00B162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E48A"/>
  <w15:docId w15:val="{92811024-39FF-4496-B106-2B58C1D3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3606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360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513</MetadataID>
    <Session xmlns="641f345b-441b-4b81-9152-adc2e73ba5e1">Β´</Session>
    <Date xmlns="641f345b-441b-4b81-9152-adc2e73ba5e1">2017-09-28T21:00:00+00:00</Date>
    <Status xmlns="641f345b-441b-4b81-9152-adc2e73ba5e1">
      <Url>http://srv-sp1/praktika/Lists/Incoming_Metadata/EditForm.aspx?ID=513&amp;Source=/praktika/Recordings_Library/Forms/AllItems.aspx</Url>
      <Description>Δημοσιεύτηκε</Description>
    </Status>
    <Meeting xmlns="641f345b-441b-4b81-9152-adc2e73ba5e1">ΡΠΕ´</Meeting>
  </documentManagement>
</p:properties>
</file>

<file path=customXml/itemProps1.xml><?xml version="1.0" encoding="utf-8"?>
<ds:datastoreItem xmlns:ds="http://schemas.openxmlformats.org/officeDocument/2006/customXml" ds:itemID="{AF47D5BC-3668-4D07-8CFC-59B8AC876F28}">
  <ds:schemaRefs>
    <ds:schemaRef ds:uri="http://schemas.microsoft.com/sharepoint/v3/contenttype/forms"/>
  </ds:schemaRefs>
</ds:datastoreItem>
</file>

<file path=customXml/itemProps2.xml><?xml version="1.0" encoding="utf-8"?>
<ds:datastoreItem xmlns:ds="http://schemas.openxmlformats.org/officeDocument/2006/customXml" ds:itemID="{0D59AEA6-C566-4E31-89F2-EBD9BFFA8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1653E8-90A5-441D-B2D2-5AACED4F89A3}">
  <ds:schemaRefs>
    <ds:schemaRef ds:uri="641f345b-441b-4b81-9152-adc2e73ba5e1"/>
    <ds:schemaRef ds:uri="http://purl.org/dc/terms/"/>
    <ds:schemaRef ds:uri="http://purl.org/dc/elements/1.1/"/>
    <ds:schemaRef ds:uri="http://purl.org/dc/dcmitype/"/>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203</Pages>
  <Words>38016</Words>
  <Characters>205291</Characters>
  <Application>Microsoft Office Word</Application>
  <DocSecurity>0</DocSecurity>
  <Lines>1710</Lines>
  <Paragraphs>485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2017-10-05T07:00:00Z</dcterms:created>
  <dcterms:modified xsi:type="dcterms:W3CDTF">2017-10-11T10:43:00Z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