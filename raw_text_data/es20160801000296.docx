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B3C2F" w14:textId="77777777" w:rsidR="008647C6" w:rsidRPr="008647C6" w:rsidRDefault="008647C6" w:rsidP="008647C6">
      <w:pPr>
        <w:spacing w:after="0" w:line="360" w:lineRule="auto"/>
        <w:rPr>
          <w:ins w:id="0" w:author="Φλούδα Χριστίνα" w:date="2016-08-05T12:33:00Z"/>
          <w:rFonts w:eastAsia="Times New Roman"/>
          <w:szCs w:val="24"/>
          <w:lang w:eastAsia="en-US"/>
        </w:rPr>
      </w:pPr>
      <w:bookmarkStart w:id="1" w:name="_GoBack"/>
      <w:bookmarkEnd w:id="1"/>
      <w:ins w:id="2" w:author="Φλούδα Χριστίνα" w:date="2016-08-05T12:33:00Z">
        <w:r w:rsidRPr="008647C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FB08E99" w14:textId="77777777" w:rsidR="008647C6" w:rsidRPr="008647C6" w:rsidRDefault="008647C6" w:rsidP="008647C6">
      <w:pPr>
        <w:spacing w:after="0" w:line="360" w:lineRule="auto"/>
        <w:rPr>
          <w:ins w:id="3" w:author="Φλούδα Χριστίνα" w:date="2016-08-05T12:33:00Z"/>
          <w:rFonts w:eastAsia="Times New Roman"/>
          <w:szCs w:val="24"/>
          <w:lang w:eastAsia="en-US"/>
        </w:rPr>
      </w:pPr>
    </w:p>
    <w:p w14:paraId="535B4DE9" w14:textId="77777777" w:rsidR="008647C6" w:rsidRPr="008647C6" w:rsidRDefault="008647C6" w:rsidP="008647C6">
      <w:pPr>
        <w:spacing w:after="0" w:line="360" w:lineRule="auto"/>
        <w:rPr>
          <w:ins w:id="4" w:author="Φλούδα Χριστίνα" w:date="2016-08-05T12:33:00Z"/>
          <w:rFonts w:eastAsia="Times New Roman"/>
          <w:szCs w:val="24"/>
          <w:lang w:eastAsia="en-US"/>
        </w:rPr>
      </w:pPr>
      <w:ins w:id="5" w:author="Φλούδα Χριστίνα" w:date="2016-08-05T12:33:00Z">
        <w:r w:rsidRPr="008647C6">
          <w:rPr>
            <w:rFonts w:eastAsia="Times New Roman"/>
            <w:szCs w:val="24"/>
            <w:lang w:eastAsia="en-US"/>
          </w:rPr>
          <w:t>ΠΙΝΑΚΑΣ ΠΕΡΙΕΧΟΜΕΝΩΝ</w:t>
        </w:r>
      </w:ins>
    </w:p>
    <w:p w14:paraId="70C8C4AD" w14:textId="77777777" w:rsidR="008647C6" w:rsidRPr="008647C6" w:rsidRDefault="008647C6" w:rsidP="008647C6">
      <w:pPr>
        <w:spacing w:after="0" w:line="360" w:lineRule="auto"/>
        <w:rPr>
          <w:ins w:id="6" w:author="Φλούδα Χριστίνα" w:date="2016-08-05T12:33:00Z"/>
          <w:rFonts w:eastAsia="Times New Roman"/>
          <w:szCs w:val="24"/>
          <w:lang w:eastAsia="en-US"/>
        </w:rPr>
      </w:pPr>
      <w:ins w:id="7" w:author="Φλούδα Χριστίνα" w:date="2016-08-05T12:33:00Z">
        <w:r w:rsidRPr="008647C6">
          <w:rPr>
            <w:rFonts w:eastAsia="Times New Roman"/>
            <w:szCs w:val="24"/>
            <w:lang w:eastAsia="en-US"/>
          </w:rPr>
          <w:t xml:space="preserve">ΙΖ’ ΠΕΡΙΟΔΟΣ </w:t>
        </w:r>
      </w:ins>
    </w:p>
    <w:p w14:paraId="612E034D" w14:textId="77777777" w:rsidR="008647C6" w:rsidRPr="008647C6" w:rsidRDefault="008647C6" w:rsidP="008647C6">
      <w:pPr>
        <w:spacing w:after="0" w:line="360" w:lineRule="auto"/>
        <w:rPr>
          <w:ins w:id="8" w:author="Φλούδα Χριστίνα" w:date="2016-08-05T12:33:00Z"/>
          <w:rFonts w:eastAsia="Times New Roman"/>
          <w:szCs w:val="24"/>
          <w:lang w:eastAsia="en-US"/>
        </w:rPr>
      </w:pPr>
      <w:ins w:id="9" w:author="Φλούδα Χριστίνα" w:date="2016-08-05T12:33:00Z">
        <w:r w:rsidRPr="008647C6">
          <w:rPr>
            <w:rFonts w:eastAsia="Times New Roman"/>
            <w:szCs w:val="24"/>
            <w:lang w:eastAsia="en-US"/>
          </w:rPr>
          <w:t>ΠΡΟΕΔΡΕΥΟΜΕΝΗΣ ΚΟΙΝΟΒΟΥΛΕΥΤΙΚΗΣ ΔΗΜΟΚΡΑΤΙΑΣ</w:t>
        </w:r>
      </w:ins>
    </w:p>
    <w:p w14:paraId="3D4194E3" w14:textId="77777777" w:rsidR="008647C6" w:rsidRPr="008647C6" w:rsidRDefault="008647C6" w:rsidP="008647C6">
      <w:pPr>
        <w:spacing w:after="0" w:line="360" w:lineRule="auto"/>
        <w:rPr>
          <w:ins w:id="10" w:author="Φλούδα Χριστίνα" w:date="2016-08-05T12:33:00Z"/>
          <w:rFonts w:eastAsia="Times New Roman"/>
          <w:szCs w:val="24"/>
          <w:lang w:eastAsia="en-US"/>
        </w:rPr>
      </w:pPr>
      <w:ins w:id="11" w:author="Φλούδα Χριστίνα" w:date="2016-08-05T12:33:00Z">
        <w:r w:rsidRPr="008647C6">
          <w:rPr>
            <w:rFonts w:eastAsia="Times New Roman"/>
            <w:szCs w:val="24"/>
            <w:lang w:eastAsia="en-US"/>
          </w:rPr>
          <w:t>ΣΥΝΟΔΟΣ Α΄</w:t>
        </w:r>
      </w:ins>
    </w:p>
    <w:p w14:paraId="17F9A23B" w14:textId="77777777" w:rsidR="008647C6" w:rsidRPr="008647C6" w:rsidRDefault="008647C6" w:rsidP="008647C6">
      <w:pPr>
        <w:spacing w:after="0" w:line="360" w:lineRule="auto"/>
        <w:rPr>
          <w:ins w:id="12" w:author="Φλούδα Χριστίνα" w:date="2016-08-05T12:33:00Z"/>
          <w:rFonts w:eastAsia="Times New Roman"/>
          <w:szCs w:val="24"/>
          <w:lang w:eastAsia="en-US"/>
        </w:rPr>
      </w:pPr>
    </w:p>
    <w:p w14:paraId="5ED17C23" w14:textId="77777777" w:rsidR="008647C6" w:rsidRPr="008647C6" w:rsidRDefault="008647C6" w:rsidP="008647C6">
      <w:pPr>
        <w:spacing w:after="0" w:line="360" w:lineRule="auto"/>
        <w:rPr>
          <w:ins w:id="13" w:author="Φλούδα Χριστίνα" w:date="2016-08-05T12:33:00Z"/>
          <w:rFonts w:eastAsia="Times New Roman"/>
          <w:szCs w:val="24"/>
          <w:lang w:eastAsia="en-US"/>
        </w:rPr>
      </w:pPr>
      <w:ins w:id="14" w:author="Φλούδα Χριστίνα" w:date="2016-08-05T12:33:00Z">
        <w:r w:rsidRPr="008647C6">
          <w:rPr>
            <w:rFonts w:eastAsia="Times New Roman"/>
            <w:szCs w:val="24"/>
            <w:lang w:eastAsia="en-US"/>
          </w:rPr>
          <w:t>ΣΥΝΕΔΡΙΑΣΗ ΡΟΓ΄</w:t>
        </w:r>
      </w:ins>
    </w:p>
    <w:p w14:paraId="2594283A" w14:textId="77777777" w:rsidR="008647C6" w:rsidRPr="008647C6" w:rsidRDefault="008647C6" w:rsidP="008647C6">
      <w:pPr>
        <w:spacing w:after="0" w:line="360" w:lineRule="auto"/>
        <w:rPr>
          <w:ins w:id="15" w:author="Φλούδα Χριστίνα" w:date="2016-08-05T12:33:00Z"/>
          <w:rFonts w:eastAsia="Times New Roman"/>
          <w:szCs w:val="24"/>
          <w:lang w:eastAsia="en-US"/>
        </w:rPr>
      </w:pPr>
      <w:ins w:id="16" w:author="Φλούδα Χριστίνα" w:date="2016-08-05T12:33:00Z">
        <w:r w:rsidRPr="008647C6">
          <w:rPr>
            <w:rFonts w:eastAsia="Times New Roman"/>
            <w:szCs w:val="24"/>
            <w:lang w:eastAsia="en-US"/>
          </w:rPr>
          <w:t>Δευτέρα  1 Αυγούστου 2016</w:t>
        </w:r>
      </w:ins>
    </w:p>
    <w:p w14:paraId="3FD806EC" w14:textId="77777777" w:rsidR="008647C6" w:rsidRPr="008647C6" w:rsidRDefault="008647C6" w:rsidP="008647C6">
      <w:pPr>
        <w:spacing w:after="0" w:line="360" w:lineRule="auto"/>
        <w:rPr>
          <w:ins w:id="17" w:author="Φλούδα Χριστίνα" w:date="2016-08-05T12:33:00Z"/>
          <w:rFonts w:eastAsia="Times New Roman"/>
          <w:szCs w:val="24"/>
          <w:lang w:eastAsia="en-US"/>
        </w:rPr>
      </w:pPr>
    </w:p>
    <w:p w14:paraId="5D8E5B02" w14:textId="77777777" w:rsidR="008647C6" w:rsidRPr="008647C6" w:rsidRDefault="008647C6" w:rsidP="008647C6">
      <w:pPr>
        <w:spacing w:after="0" w:line="360" w:lineRule="auto"/>
        <w:rPr>
          <w:ins w:id="18" w:author="Φλούδα Χριστίνα" w:date="2016-08-05T12:33:00Z"/>
          <w:rFonts w:eastAsia="Times New Roman"/>
          <w:szCs w:val="24"/>
          <w:lang w:eastAsia="en-US"/>
        </w:rPr>
      </w:pPr>
      <w:ins w:id="19" w:author="Φλούδα Χριστίνα" w:date="2016-08-05T12:33:00Z">
        <w:r w:rsidRPr="008647C6">
          <w:rPr>
            <w:rFonts w:eastAsia="Times New Roman"/>
            <w:szCs w:val="24"/>
            <w:lang w:eastAsia="en-US"/>
          </w:rPr>
          <w:t>ΘΕΜΑΤΑ</w:t>
        </w:r>
      </w:ins>
    </w:p>
    <w:p w14:paraId="39463C4F" w14:textId="77777777" w:rsidR="008647C6" w:rsidRPr="008647C6" w:rsidRDefault="008647C6" w:rsidP="008647C6">
      <w:pPr>
        <w:spacing w:after="0" w:line="360" w:lineRule="auto"/>
        <w:rPr>
          <w:ins w:id="20" w:author="Φλούδα Χριστίνα" w:date="2016-08-05T12:33:00Z"/>
          <w:rFonts w:eastAsia="Times New Roman"/>
          <w:szCs w:val="24"/>
          <w:lang w:eastAsia="en-US"/>
        </w:rPr>
      </w:pPr>
      <w:ins w:id="21" w:author="Φλούδα Χριστίνα" w:date="2016-08-05T12:33:00Z">
        <w:r w:rsidRPr="008647C6">
          <w:rPr>
            <w:rFonts w:eastAsia="Times New Roman"/>
            <w:szCs w:val="24"/>
            <w:lang w:eastAsia="en-US"/>
          </w:rPr>
          <w:t xml:space="preserve"> </w:t>
        </w:r>
        <w:r w:rsidRPr="008647C6">
          <w:rPr>
            <w:rFonts w:eastAsia="Times New Roman"/>
            <w:szCs w:val="24"/>
            <w:lang w:eastAsia="en-US"/>
          </w:rPr>
          <w:br/>
          <w:t xml:space="preserve">Α. ΕΙΔΙΚΑ ΘΕΜΑΤΑ </w:t>
        </w:r>
        <w:r w:rsidRPr="008647C6">
          <w:rPr>
            <w:rFonts w:eastAsia="Times New Roman"/>
            <w:szCs w:val="24"/>
            <w:lang w:eastAsia="en-US"/>
          </w:rPr>
          <w:br/>
          <w:t xml:space="preserve">1. Επί διαδικαστικού θέματος, σελ. </w:t>
        </w:r>
        <w:r w:rsidRPr="008647C6">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 ν.3126/2003 περί «Ποινικής ευθύνης των Υπουργών», όπως ισχύει, στις 27-7-2016 </w:t>
        </w:r>
      </w:ins>
    </w:p>
    <w:p w14:paraId="568481B5" w14:textId="77777777" w:rsidR="008647C6" w:rsidRPr="008647C6" w:rsidRDefault="008647C6" w:rsidP="008647C6">
      <w:pPr>
        <w:spacing w:after="0" w:line="360" w:lineRule="auto"/>
        <w:rPr>
          <w:ins w:id="22" w:author="Φλούδα Χριστίνα" w:date="2016-08-05T12:33:00Z"/>
          <w:rFonts w:eastAsia="Times New Roman"/>
          <w:szCs w:val="24"/>
          <w:lang w:eastAsia="en-US"/>
        </w:rPr>
      </w:pPr>
      <w:ins w:id="23" w:author="Φλούδα Χριστίνα" w:date="2016-08-05T12:33:00Z">
        <w:r w:rsidRPr="008647C6">
          <w:rPr>
            <w:rFonts w:eastAsia="Times New Roman"/>
            <w:szCs w:val="24"/>
            <w:lang w:eastAsia="en-US"/>
          </w:rPr>
          <w:t xml:space="preserve">i ποινική δικογραφία που αφορά στον τέως Υπουργό Οικονομικών κ. Ιωάννη Βαρουφάκη, </w:t>
        </w:r>
      </w:ins>
    </w:p>
    <w:p w14:paraId="3470E2E2" w14:textId="77777777" w:rsidR="008647C6" w:rsidRPr="008647C6" w:rsidRDefault="008647C6" w:rsidP="008647C6">
      <w:pPr>
        <w:spacing w:after="0" w:line="360" w:lineRule="auto"/>
        <w:rPr>
          <w:ins w:id="24" w:author="Φλούδα Χριστίνα" w:date="2016-08-05T12:33:00Z"/>
          <w:rFonts w:eastAsia="Times New Roman"/>
          <w:szCs w:val="24"/>
          <w:lang w:eastAsia="en-US"/>
        </w:rPr>
      </w:pPr>
      <w:ins w:id="25" w:author="Φλούδα Χριστίνα" w:date="2016-08-05T12:33:00Z">
        <w:r w:rsidRPr="008647C6">
          <w:rPr>
            <w:rFonts w:eastAsia="Times New Roman"/>
            <w:szCs w:val="24"/>
            <w:lang w:eastAsia="en-US"/>
          </w:rPr>
          <w:t xml:space="preserve">ii ποινική δικογραφία που αφορά στον Υπουργό Παιδείας,  Έρευνας και Θρησκευμάτων κ. Νικόλαο Φίλη και </w:t>
        </w:r>
      </w:ins>
    </w:p>
    <w:p w14:paraId="69BCC1AE" w14:textId="77777777" w:rsidR="008647C6" w:rsidRPr="008647C6" w:rsidRDefault="008647C6" w:rsidP="008647C6">
      <w:pPr>
        <w:spacing w:after="0" w:line="360" w:lineRule="auto"/>
        <w:rPr>
          <w:ins w:id="26" w:author="Φλούδα Χριστίνα" w:date="2016-08-05T12:33:00Z"/>
          <w:rFonts w:eastAsia="Times New Roman"/>
          <w:szCs w:val="24"/>
          <w:lang w:eastAsia="en-US"/>
        </w:rPr>
      </w:pPr>
      <w:ins w:id="27" w:author="Φλούδα Χριστίνα" w:date="2016-08-05T12:33:00Z">
        <w:r w:rsidRPr="008647C6">
          <w:rPr>
            <w:rFonts w:eastAsia="Times New Roman"/>
            <w:szCs w:val="24"/>
            <w:lang w:eastAsia="en-US"/>
          </w:rPr>
          <w:t xml:space="preserve">iii στις 28-7-2016 ποινική δικογραφία που αφορά στον πρώην Υπουργό Εθνικής  Άμυνας Ιωάννη Παπαντωνίου, σελ. </w:t>
        </w:r>
        <w:r w:rsidRPr="008647C6">
          <w:rPr>
            <w:rFonts w:eastAsia="Times New Roman"/>
            <w:szCs w:val="24"/>
            <w:lang w:eastAsia="en-US"/>
          </w:rPr>
          <w:br/>
          <w:t xml:space="preserve"> </w:t>
        </w:r>
        <w:r w:rsidRPr="008647C6">
          <w:rPr>
            <w:rFonts w:eastAsia="Times New Roman"/>
            <w:szCs w:val="24"/>
            <w:lang w:eastAsia="en-US"/>
          </w:rPr>
          <w:br/>
          <w:t xml:space="preserve">Β. ΚΟΙΝΟΒΟΥΛΕΥΤΙΚΟΣ ΕΛΕΓΧΟΣ </w:t>
        </w:r>
        <w:r w:rsidRPr="008647C6">
          <w:rPr>
            <w:rFonts w:eastAsia="Times New Roman"/>
            <w:szCs w:val="24"/>
            <w:lang w:eastAsia="en-US"/>
          </w:rPr>
          <w:br/>
          <w:t>Συζήτηση επικαίρων ερωτήσεων:</w:t>
        </w:r>
        <w:r w:rsidRPr="008647C6">
          <w:rPr>
            <w:rFonts w:eastAsia="Times New Roman"/>
            <w:szCs w:val="24"/>
            <w:lang w:eastAsia="en-US"/>
          </w:rPr>
          <w:br/>
          <w:t xml:space="preserve">   Προς τον Υπουργό Υγείας:</w:t>
        </w:r>
      </w:ins>
    </w:p>
    <w:p w14:paraId="095F184A" w14:textId="77777777" w:rsidR="008647C6" w:rsidRPr="008647C6" w:rsidRDefault="008647C6" w:rsidP="008647C6">
      <w:pPr>
        <w:spacing w:after="0" w:line="360" w:lineRule="auto"/>
        <w:rPr>
          <w:ins w:id="28" w:author="Φλούδα Χριστίνα" w:date="2016-08-05T12:33:00Z"/>
          <w:rFonts w:eastAsia="Times New Roman"/>
          <w:szCs w:val="24"/>
          <w:lang w:eastAsia="en-US"/>
        </w:rPr>
      </w:pPr>
      <w:ins w:id="29" w:author="Φλούδα Χριστίνα" w:date="2016-08-05T12:33:00Z">
        <w:r w:rsidRPr="008647C6">
          <w:rPr>
            <w:rFonts w:eastAsia="Times New Roman"/>
            <w:szCs w:val="24"/>
            <w:lang w:eastAsia="en-US"/>
          </w:rPr>
          <w:t xml:space="preserve">      i. σχετικά με τη δημιουργία νέων Τομέων ΕΚΑΒ στην ευρύτερη περιοχή της Κρήτης, σελ. </w:t>
        </w:r>
        <w:r w:rsidRPr="008647C6">
          <w:rPr>
            <w:rFonts w:eastAsia="Times New Roman"/>
            <w:szCs w:val="24"/>
            <w:lang w:eastAsia="en-US"/>
          </w:rPr>
          <w:br/>
          <w:t xml:space="preserve">      ii. σχετικά με την επαγγελματική και εργασιακή αναβάθμιση των «βοηθών νοσηλευτών», σελ. </w:t>
        </w:r>
        <w:r w:rsidRPr="008647C6">
          <w:rPr>
            <w:rFonts w:eastAsia="Times New Roman"/>
            <w:szCs w:val="24"/>
            <w:lang w:eastAsia="en-US"/>
          </w:rPr>
          <w:br/>
          <w:t xml:space="preserve">      iii. σχετικά με τον αποκλεισμό του Νοσοκομείου Βόλου από το πρόγραμμα ΕΣΠΑ, σελ. </w:t>
        </w:r>
        <w:r w:rsidRPr="008647C6">
          <w:rPr>
            <w:rFonts w:eastAsia="Times New Roman"/>
            <w:szCs w:val="24"/>
            <w:lang w:eastAsia="en-US"/>
          </w:rPr>
          <w:br/>
          <w:t xml:space="preserve">      iv. σχετικά με τα προβλήματα στο Μαντζαβινάτειο Νοσοκομείο Ληξουρίου, σελ. </w:t>
        </w:r>
        <w:r w:rsidRPr="008647C6">
          <w:rPr>
            <w:rFonts w:eastAsia="Times New Roman"/>
            <w:szCs w:val="24"/>
            <w:lang w:eastAsia="en-US"/>
          </w:rPr>
          <w:br/>
          <w:t xml:space="preserve">      v. σχετικά με τους ασθενείς που χειρουργούνται με δικά τους έξοδα στο Πανεπιστημιακό Ειδικό Νοσοκομείο Θεσσαλονίκης ΑΧΕΠΑ, σελ. </w:t>
        </w:r>
        <w:r w:rsidRPr="008647C6">
          <w:rPr>
            <w:rFonts w:eastAsia="Times New Roman"/>
            <w:szCs w:val="24"/>
            <w:lang w:eastAsia="en-US"/>
          </w:rPr>
          <w:br/>
          <w:t xml:space="preserve">      vi. σχετικά με τα προβλήματα στη λειτουργία των χειρουργικών αιθουσών του Γενικού Νοσοκομείου Ελευσίνας «Θριάσιο», σελ. </w:t>
        </w:r>
        <w:r w:rsidRPr="008647C6">
          <w:rPr>
            <w:rFonts w:eastAsia="Times New Roman"/>
            <w:szCs w:val="24"/>
            <w:lang w:eastAsia="en-US"/>
          </w:rPr>
          <w:br/>
          <w:t xml:space="preserve">      vii. σχετικά με την αντιμετώπιση των προβλημάτων στο Νοσοκομείο της Αμαλιάδας, σελ. </w:t>
        </w:r>
        <w:r w:rsidRPr="008647C6">
          <w:rPr>
            <w:rFonts w:eastAsia="Times New Roman"/>
            <w:szCs w:val="24"/>
            <w:lang w:eastAsia="en-US"/>
          </w:rPr>
          <w:br/>
          <w:t xml:space="preserve">      viii. σχετικά με τα λειτουργικά προβλήματα στο Αντικαρκινικό Νοσοκομείο «ΜΕΤΑΞΑ», σελ. </w:t>
        </w:r>
        <w:r w:rsidRPr="008647C6">
          <w:rPr>
            <w:rFonts w:eastAsia="Times New Roman"/>
            <w:szCs w:val="24"/>
            <w:lang w:eastAsia="en-US"/>
          </w:rPr>
          <w:br/>
          <w:t xml:space="preserve">      ix. σχετικά με την υπολειτουργία του Αντικαρκινικού Νοσοκομείου «Μεταξά», σελ. </w:t>
        </w:r>
        <w:r w:rsidRPr="008647C6">
          <w:rPr>
            <w:rFonts w:eastAsia="Times New Roman"/>
            <w:szCs w:val="24"/>
            <w:lang w:eastAsia="en-US"/>
          </w:rPr>
          <w:br/>
          <w:t xml:space="preserve">      x. σχετικά με την κατάσταση στο Γενικό Κρατικό Νίκαιας, σελ. </w:t>
        </w:r>
        <w:r w:rsidRPr="008647C6">
          <w:rPr>
            <w:rFonts w:eastAsia="Times New Roman"/>
            <w:szCs w:val="24"/>
            <w:lang w:eastAsia="en-US"/>
          </w:rPr>
          <w:br/>
          <w:t xml:space="preserve">      xi. σχετικά με τις ελλείψεις και τα προβλήματα του στόλου του ΕΚΑΒ, σελ. </w:t>
        </w:r>
        <w:r w:rsidRPr="008647C6">
          <w:rPr>
            <w:rFonts w:eastAsia="Times New Roman"/>
            <w:szCs w:val="24"/>
            <w:lang w:eastAsia="en-US"/>
          </w:rPr>
          <w:br/>
          <w:t xml:space="preserve">      xii. σχετικά με τη στελέχωση του ΕΚΑΒ στο Νομό Λάρισας και τη δημιουργία τομέων ΕΚΑΒ σε Κέντρα Υγείας του νομού Λάρισας, σελ. </w:t>
        </w:r>
        <w:r w:rsidRPr="008647C6">
          <w:rPr>
            <w:rFonts w:eastAsia="Times New Roman"/>
            <w:szCs w:val="24"/>
            <w:lang w:eastAsia="en-US"/>
          </w:rPr>
          <w:br/>
          <w:t xml:space="preserve">      xiii. σχετικά με τον προβληματισμό από την υποστελέχωση και υποχρηματοδότηση του Νοσοκομείου Ζακύνθου, σελ. </w:t>
        </w:r>
        <w:r w:rsidRPr="008647C6">
          <w:rPr>
            <w:rFonts w:eastAsia="Times New Roman"/>
            <w:szCs w:val="24"/>
            <w:lang w:eastAsia="en-US"/>
          </w:rPr>
          <w:br/>
        </w:r>
      </w:ins>
    </w:p>
    <w:p w14:paraId="20338DD3" w14:textId="77777777" w:rsidR="008647C6" w:rsidRPr="008647C6" w:rsidRDefault="008647C6" w:rsidP="008647C6">
      <w:pPr>
        <w:spacing w:after="0" w:line="360" w:lineRule="auto"/>
        <w:rPr>
          <w:ins w:id="30" w:author="Φλούδα Χριστίνα" w:date="2016-08-05T12:33:00Z"/>
          <w:rFonts w:eastAsia="Times New Roman"/>
          <w:szCs w:val="24"/>
          <w:lang w:eastAsia="en-US"/>
        </w:rPr>
      </w:pPr>
      <w:ins w:id="31" w:author="Φλούδα Χριστίνα" w:date="2016-08-05T12:33:00Z">
        <w:r w:rsidRPr="008647C6">
          <w:rPr>
            <w:rFonts w:eastAsia="Times New Roman"/>
            <w:szCs w:val="24"/>
            <w:lang w:eastAsia="en-US"/>
          </w:rPr>
          <w:t>ΠΡΟΕΔΡΕΥΟΝΤΕΣ</w:t>
        </w:r>
      </w:ins>
    </w:p>
    <w:p w14:paraId="74D4A14E" w14:textId="77777777" w:rsidR="008647C6" w:rsidRPr="008647C6" w:rsidRDefault="008647C6" w:rsidP="008647C6">
      <w:pPr>
        <w:spacing w:after="0" w:line="360" w:lineRule="auto"/>
        <w:rPr>
          <w:ins w:id="32" w:author="Φλούδα Χριστίνα" w:date="2016-08-05T12:33:00Z"/>
          <w:rFonts w:eastAsia="Times New Roman"/>
          <w:szCs w:val="24"/>
          <w:lang w:eastAsia="en-US"/>
        </w:rPr>
      </w:pPr>
    </w:p>
    <w:p w14:paraId="1C3D1C62" w14:textId="77777777" w:rsidR="008647C6" w:rsidRPr="008647C6" w:rsidRDefault="008647C6" w:rsidP="008647C6">
      <w:pPr>
        <w:spacing w:after="0" w:line="360" w:lineRule="auto"/>
        <w:rPr>
          <w:ins w:id="33" w:author="Φλούδα Χριστίνα" w:date="2016-08-05T12:33:00Z"/>
          <w:rFonts w:eastAsia="Times New Roman"/>
          <w:szCs w:val="24"/>
          <w:lang w:eastAsia="en-US"/>
        </w:rPr>
      </w:pPr>
      <w:ins w:id="34" w:author="Φλούδα Χριστίνα" w:date="2016-08-05T12:33:00Z">
        <w:r w:rsidRPr="008647C6">
          <w:rPr>
            <w:rFonts w:eastAsia="Times New Roman"/>
            <w:szCs w:val="24"/>
            <w:lang w:eastAsia="en-US"/>
          </w:rPr>
          <w:t>ΚΡΕΜΑΣΤΙΝΟΣ Δ. , σελ.</w:t>
        </w:r>
        <w:r w:rsidRPr="008647C6">
          <w:rPr>
            <w:rFonts w:eastAsia="Times New Roman"/>
            <w:szCs w:val="24"/>
            <w:lang w:eastAsia="en-US"/>
          </w:rPr>
          <w:br/>
          <w:t>ΛΥΚΟΥΔΗΣ Σ. σελ.</w:t>
        </w:r>
      </w:ins>
    </w:p>
    <w:p w14:paraId="6F769691" w14:textId="77777777" w:rsidR="008647C6" w:rsidRPr="008647C6" w:rsidRDefault="008647C6" w:rsidP="008647C6">
      <w:pPr>
        <w:spacing w:after="0" w:line="360" w:lineRule="auto"/>
        <w:rPr>
          <w:ins w:id="35" w:author="Φλούδα Χριστίνα" w:date="2016-08-05T12:33:00Z"/>
          <w:rFonts w:eastAsia="Times New Roman"/>
          <w:szCs w:val="24"/>
          <w:lang w:eastAsia="en-US"/>
        </w:rPr>
      </w:pPr>
    </w:p>
    <w:p w14:paraId="337B3702" w14:textId="77777777" w:rsidR="008647C6" w:rsidRPr="008647C6" w:rsidRDefault="008647C6" w:rsidP="008647C6">
      <w:pPr>
        <w:spacing w:after="0" w:line="360" w:lineRule="auto"/>
        <w:rPr>
          <w:ins w:id="36" w:author="Φλούδα Χριστίνα" w:date="2016-08-05T12:33:00Z"/>
          <w:rFonts w:eastAsia="Times New Roman"/>
          <w:szCs w:val="24"/>
          <w:lang w:eastAsia="en-US"/>
        </w:rPr>
      </w:pPr>
    </w:p>
    <w:p w14:paraId="18FA04CC" w14:textId="77777777" w:rsidR="008647C6" w:rsidRPr="008647C6" w:rsidRDefault="008647C6" w:rsidP="008647C6">
      <w:pPr>
        <w:spacing w:after="0" w:line="360" w:lineRule="auto"/>
        <w:rPr>
          <w:ins w:id="37" w:author="Φλούδα Χριστίνα" w:date="2016-08-05T12:33:00Z"/>
          <w:rFonts w:eastAsia="Times New Roman"/>
          <w:szCs w:val="24"/>
          <w:lang w:eastAsia="en-US"/>
        </w:rPr>
      </w:pPr>
      <w:ins w:id="38" w:author="Φλούδα Χριστίνα" w:date="2016-08-05T12:33:00Z">
        <w:r w:rsidRPr="008647C6">
          <w:rPr>
            <w:rFonts w:eastAsia="Times New Roman"/>
            <w:szCs w:val="24"/>
            <w:lang w:eastAsia="en-US"/>
          </w:rPr>
          <w:t>ΟΜΙΛΗΤΕΣ</w:t>
        </w:r>
      </w:ins>
    </w:p>
    <w:p w14:paraId="4224A06D" w14:textId="4A96BB02" w:rsidR="008647C6" w:rsidRDefault="008647C6" w:rsidP="008647C6">
      <w:pPr>
        <w:spacing w:line="600" w:lineRule="auto"/>
        <w:ind w:firstLine="720"/>
        <w:contextualSpacing/>
        <w:jc w:val="both"/>
        <w:rPr>
          <w:ins w:id="39" w:author="Φλούδα Χριστίνα" w:date="2016-08-05T12:33:00Z"/>
          <w:rFonts w:eastAsia="Times New Roman"/>
          <w:szCs w:val="24"/>
        </w:rPr>
        <w:pPrChange w:id="40" w:author="Φλούδα Χριστίνα" w:date="2016-08-05T12:33:00Z">
          <w:pPr>
            <w:spacing w:line="600" w:lineRule="auto"/>
            <w:ind w:firstLine="720"/>
            <w:contextualSpacing/>
            <w:jc w:val="center"/>
          </w:pPr>
        </w:pPrChange>
      </w:pPr>
      <w:ins w:id="41" w:author="Φλούδα Χριστίνα" w:date="2016-08-05T12:33:00Z">
        <w:r w:rsidRPr="008647C6">
          <w:rPr>
            <w:rFonts w:eastAsia="Times New Roman"/>
            <w:szCs w:val="24"/>
            <w:lang w:eastAsia="en-US"/>
          </w:rPr>
          <w:br/>
          <w:t>Α. Επί διαδικαστικού θέματος:</w:t>
        </w:r>
        <w:r w:rsidRPr="008647C6">
          <w:rPr>
            <w:rFonts w:eastAsia="Times New Roman"/>
            <w:szCs w:val="24"/>
            <w:lang w:eastAsia="en-US"/>
          </w:rPr>
          <w:br/>
          <w:t>ΚΑΜΜΕΝΟΣ Δ. , σελ.</w:t>
        </w:r>
        <w:r w:rsidRPr="008647C6">
          <w:rPr>
            <w:rFonts w:eastAsia="Times New Roman"/>
            <w:szCs w:val="24"/>
            <w:lang w:eastAsia="en-US"/>
          </w:rPr>
          <w:br/>
          <w:t>ΚΡΕΜΑΣΤΙΝΟΣ Δ. , σελ.</w:t>
        </w:r>
        <w:r w:rsidRPr="008647C6">
          <w:rPr>
            <w:rFonts w:eastAsia="Times New Roman"/>
            <w:szCs w:val="24"/>
            <w:lang w:eastAsia="en-US"/>
          </w:rPr>
          <w:br/>
          <w:t>ΜΑΝΩΛΑΚΟΥ Δ. , σελ.</w:t>
        </w:r>
        <w:r w:rsidRPr="008647C6">
          <w:rPr>
            <w:rFonts w:eastAsia="Times New Roman"/>
            <w:szCs w:val="24"/>
            <w:lang w:eastAsia="en-US"/>
          </w:rPr>
          <w:br/>
          <w:t>ΜΕΓΑΛΟΟΙΚΟΝΟΜΟΥ Θ. , σελ.</w:t>
        </w:r>
        <w:r w:rsidRPr="008647C6">
          <w:rPr>
            <w:rFonts w:eastAsia="Times New Roman"/>
            <w:szCs w:val="24"/>
            <w:lang w:eastAsia="en-US"/>
          </w:rPr>
          <w:br/>
          <w:t>ΠΟΛΑΚΗΣ Π. , σελ.</w:t>
        </w:r>
        <w:r w:rsidRPr="008647C6">
          <w:rPr>
            <w:rFonts w:eastAsia="Times New Roman"/>
            <w:szCs w:val="24"/>
            <w:lang w:eastAsia="en-US"/>
          </w:rPr>
          <w:br/>
        </w:r>
        <w:r w:rsidRPr="008647C6">
          <w:rPr>
            <w:rFonts w:eastAsia="Times New Roman"/>
            <w:szCs w:val="24"/>
            <w:lang w:eastAsia="en-US"/>
          </w:rPr>
          <w:br/>
          <w:t>Β. Επί των επικαίρων ερωτήσεων:</w:t>
        </w:r>
        <w:r w:rsidRPr="008647C6">
          <w:rPr>
            <w:rFonts w:eastAsia="Times New Roman"/>
            <w:szCs w:val="24"/>
            <w:lang w:eastAsia="en-US"/>
          </w:rPr>
          <w:br/>
          <w:t>ΓΙΑΚΟΥΜΑΤΟΣ Γ. , σελ.</w:t>
        </w:r>
        <w:r w:rsidRPr="008647C6">
          <w:rPr>
            <w:rFonts w:eastAsia="Times New Roman"/>
            <w:szCs w:val="24"/>
            <w:lang w:eastAsia="en-US"/>
          </w:rPr>
          <w:br/>
          <w:t>ΗΓΟΥΜΕΝΙΔΗΣ Ν. , σελ.</w:t>
        </w:r>
        <w:r w:rsidRPr="008647C6">
          <w:rPr>
            <w:rFonts w:eastAsia="Times New Roman"/>
            <w:szCs w:val="24"/>
            <w:lang w:eastAsia="en-US"/>
          </w:rPr>
          <w:br/>
          <w:t>ΚΑΜΜΕΝΟΣ Δ. , σελ.</w:t>
        </w:r>
        <w:r w:rsidRPr="008647C6">
          <w:rPr>
            <w:rFonts w:eastAsia="Times New Roman"/>
            <w:szCs w:val="24"/>
            <w:lang w:eastAsia="en-US"/>
          </w:rPr>
          <w:br/>
          <w:t>ΚΑΡΑΓΙΑΝΝΙΔΗΣ Χ. , σελ.</w:t>
        </w:r>
        <w:r w:rsidRPr="008647C6">
          <w:rPr>
            <w:rFonts w:eastAsia="Times New Roman"/>
            <w:szCs w:val="24"/>
            <w:lang w:eastAsia="en-US"/>
          </w:rPr>
          <w:br/>
          <w:t>ΚΟΚΚΑΛΗΣ Β. , σελ.</w:t>
        </w:r>
        <w:r w:rsidRPr="008647C6">
          <w:rPr>
            <w:rFonts w:eastAsia="Times New Roman"/>
            <w:szCs w:val="24"/>
            <w:lang w:eastAsia="en-US"/>
          </w:rPr>
          <w:br/>
          <w:t>ΚΟΥΤΣΟΥΚΟΣ Γ. , σελ.</w:t>
        </w:r>
        <w:r w:rsidRPr="008647C6">
          <w:rPr>
            <w:rFonts w:eastAsia="Times New Roman"/>
            <w:szCs w:val="24"/>
            <w:lang w:eastAsia="en-US"/>
          </w:rPr>
          <w:br/>
          <w:t>ΜΑΝΩΛΑΚΟΥ Δ. , σελ.</w:t>
        </w:r>
        <w:r w:rsidRPr="008647C6">
          <w:rPr>
            <w:rFonts w:eastAsia="Times New Roman"/>
            <w:szCs w:val="24"/>
            <w:lang w:eastAsia="en-US"/>
          </w:rPr>
          <w:br/>
          <w:t>ΜΕΓΑΛΟΟΙΚΟΝΟΜΟΥ Θ. , σελ.</w:t>
        </w:r>
        <w:r w:rsidRPr="008647C6">
          <w:rPr>
            <w:rFonts w:eastAsia="Times New Roman"/>
            <w:szCs w:val="24"/>
            <w:lang w:eastAsia="en-US"/>
          </w:rPr>
          <w:br/>
          <w:t>ΠΟΛΑΚΗΣ Π. , σελ.</w:t>
        </w:r>
        <w:r w:rsidRPr="008647C6">
          <w:rPr>
            <w:rFonts w:eastAsia="Times New Roman"/>
            <w:szCs w:val="24"/>
            <w:lang w:eastAsia="en-US"/>
          </w:rPr>
          <w:br/>
          <w:t>ΧΡΙΣΤΟΦΙΛΟΠΟΥΛΟΥ Π. , σελ.</w:t>
        </w:r>
        <w:r w:rsidRPr="008647C6">
          <w:rPr>
            <w:rFonts w:eastAsia="Times New Roman"/>
            <w:szCs w:val="24"/>
            <w:lang w:eastAsia="en-US"/>
          </w:rPr>
          <w:br/>
        </w:r>
      </w:ins>
    </w:p>
    <w:p w14:paraId="756463C5" w14:textId="77777777" w:rsidR="00546FC6" w:rsidRDefault="008647C6">
      <w:pPr>
        <w:spacing w:line="600" w:lineRule="auto"/>
        <w:ind w:firstLine="720"/>
        <w:contextualSpacing/>
        <w:jc w:val="center"/>
        <w:rPr>
          <w:rFonts w:eastAsia="Times New Roman"/>
          <w:szCs w:val="24"/>
        </w:rPr>
      </w:pPr>
      <w:r>
        <w:rPr>
          <w:rFonts w:eastAsia="Times New Roman"/>
          <w:szCs w:val="24"/>
        </w:rPr>
        <w:t>ΠΡΑΚΤΙΚΑ ΒΟΥΛΗΣ</w:t>
      </w:r>
    </w:p>
    <w:p w14:paraId="756463C6" w14:textId="77777777" w:rsidR="00546FC6" w:rsidRDefault="008647C6">
      <w:pPr>
        <w:spacing w:line="600" w:lineRule="auto"/>
        <w:ind w:firstLine="720"/>
        <w:contextualSpacing/>
        <w:jc w:val="center"/>
        <w:rPr>
          <w:rFonts w:eastAsia="Times New Roman"/>
          <w:szCs w:val="24"/>
        </w:rPr>
      </w:pPr>
      <w:r>
        <w:rPr>
          <w:rFonts w:eastAsia="Times New Roman"/>
          <w:szCs w:val="24"/>
        </w:rPr>
        <w:t>ΙΖ΄ ΠΕΡΙΟΔΟΣ</w:t>
      </w:r>
    </w:p>
    <w:p w14:paraId="756463C7" w14:textId="77777777" w:rsidR="00546FC6" w:rsidRDefault="008647C6">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56463C8" w14:textId="77777777" w:rsidR="00546FC6" w:rsidRDefault="008647C6">
      <w:pPr>
        <w:spacing w:line="600" w:lineRule="auto"/>
        <w:ind w:firstLine="720"/>
        <w:contextualSpacing/>
        <w:jc w:val="center"/>
        <w:rPr>
          <w:rFonts w:eastAsia="Times New Roman"/>
          <w:szCs w:val="24"/>
        </w:rPr>
      </w:pPr>
      <w:r>
        <w:rPr>
          <w:rFonts w:eastAsia="Times New Roman"/>
          <w:szCs w:val="24"/>
        </w:rPr>
        <w:t>ΣΥΝΟΔΟΣ Α΄</w:t>
      </w:r>
    </w:p>
    <w:p w14:paraId="756463C9" w14:textId="77777777" w:rsidR="00546FC6" w:rsidRDefault="008647C6">
      <w:pPr>
        <w:spacing w:line="600" w:lineRule="auto"/>
        <w:ind w:firstLine="720"/>
        <w:contextualSpacing/>
        <w:jc w:val="center"/>
        <w:rPr>
          <w:rFonts w:eastAsia="Times New Roman"/>
          <w:szCs w:val="24"/>
        </w:rPr>
      </w:pPr>
      <w:r>
        <w:rPr>
          <w:rFonts w:eastAsia="Times New Roman"/>
          <w:szCs w:val="24"/>
        </w:rPr>
        <w:t>ΣΥΝΕΔΡΙΑΣΗ ΡΟΓ΄</w:t>
      </w:r>
    </w:p>
    <w:p w14:paraId="756463CA" w14:textId="77777777" w:rsidR="00546FC6" w:rsidRDefault="008647C6">
      <w:pPr>
        <w:spacing w:line="600" w:lineRule="auto"/>
        <w:ind w:firstLine="720"/>
        <w:contextualSpacing/>
        <w:jc w:val="center"/>
        <w:rPr>
          <w:rFonts w:eastAsia="Times New Roman"/>
          <w:szCs w:val="24"/>
        </w:rPr>
      </w:pPr>
      <w:r>
        <w:rPr>
          <w:rFonts w:eastAsia="Times New Roman"/>
          <w:szCs w:val="24"/>
        </w:rPr>
        <w:t xml:space="preserve">Δευτέρα 1 Αυγούστου 2016 </w:t>
      </w:r>
    </w:p>
    <w:p w14:paraId="756463CB" w14:textId="77777777" w:rsidR="00546FC6" w:rsidRDefault="008647C6">
      <w:pPr>
        <w:spacing w:line="600" w:lineRule="auto"/>
        <w:ind w:firstLine="720"/>
        <w:contextualSpacing/>
        <w:jc w:val="both"/>
        <w:rPr>
          <w:rFonts w:eastAsia="Times New Roman" w:cs="Times New Roman"/>
          <w:szCs w:val="24"/>
        </w:rPr>
      </w:pPr>
      <w:r>
        <w:rPr>
          <w:rFonts w:eastAsia="Times New Roman"/>
          <w:szCs w:val="24"/>
        </w:rPr>
        <w:t xml:space="preserve">Αθήνα, σήμερα </w:t>
      </w:r>
      <w:r>
        <w:rPr>
          <w:rFonts w:eastAsia="Times New Roman"/>
          <w:szCs w:val="24"/>
        </w:rPr>
        <w:t>την</w:t>
      </w:r>
      <w:r>
        <w:rPr>
          <w:rFonts w:eastAsia="Times New Roman"/>
          <w:szCs w:val="24"/>
        </w:rPr>
        <w:t xml:space="preserve"> 1</w:t>
      </w:r>
      <w:r w:rsidRPr="00176C13">
        <w:rPr>
          <w:rFonts w:eastAsia="Times New Roman"/>
          <w:szCs w:val="24"/>
          <w:vertAlign w:val="superscript"/>
        </w:rPr>
        <w:t>η</w:t>
      </w:r>
      <w:r>
        <w:rPr>
          <w:rFonts w:eastAsia="Times New Roman"/>
          <w:szCs w:val="24"/>
        </w:rPr>
        <w:t xml:space="preserve"> </w:t>
      </w:r>
      <w:r>
        <w:rPr>
          <w:rFonts w:eastAsia="Times New Roman"/>
          <w:szCs w:val="24"/>
        </w:rPr>
        <w:t xml:space="preserve">Αυγούστου 2016, ημέρα Δευτέρα και ώρα 18.00΄ 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την προεδρία του </w:t>
      </w:r>
      <w:r>
        <w:rPr>
          <w:rFonts w:eastAsia="Times New Roman"/>
          <w:szCs w:val="24"/>
        </w:rPr>
        <w:t>Ε΄</w:t>
      </w:r>
      <w:r>
        <w:rPr>
          <w:rFonts w:eastAsia="Times New Roman"/>
          <w:szCs w:val="24"/>
        </w:rPr>
        <w:t xml:space="preserve"> Αντιπροέδρου αυτής κ.</w:t>
      </w:r>
      <w:r>
        <w:rPr>
          <w:rFonts w:eastAsia="Times New Roman"/>
          <w:b/>
          <w:szCs w:val="24"/>
        </w:rPr>
        <w:t xml:space="preserve"> </w:t>
      </w:r>
      <w:r w:rsidRPr="001A71D9">
        <w:rPr>
          <w:rFonts w:eastAsia="Times New Roman"/>
          <w:b/>
          <w:szCs w:val="24"/>
        </w:rPr>
        <w:t>ΔΗΜΗΤΡΙΟΥ ΚΡΕΜΑΣΤΙΝΟΥ</w:t>
      </w:r>
      <w:r>
        <w:rPr>
          <w:rFonts w:eastAsia="Times New Roman"/>
          <w:szCs w:val="24"/>
        </w:rPr>
        <w:t xml:space="preserve">. </w:t>
      </w:r>
    </w:p>
    <w:p w14:paraId="756463CC"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w:t>
      </w:r>
      <w:r>
        <w:rPr>
          <w:rFonts w:eastAsia="Times New Roman"/>
          <w:szCs w:val="24"/>
        </w:rPr>
        <w:t xml:space="preserve"> κύριοι συνάδελφοι, αρχίζει η συνεδρίαση.</w:t>
      </w:r>
    </w:p>
    <w:p w14:paraId="756463CD" w14:textId="77777777" w:rsidR="00546FC6" w:rsidRDefault="008647C6">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ισερχόμαστε</w:t>
      </w:r>
      <w:r>
        <w:rPr>
          <w:rFonts w:eastAsia="Times New Roman"/>
          <w:szCs w:val="24"/>
        </w:rPr>
        <w:t xml:space="preserve"> </w:t>
      </w:r>
      <w:r>
        <w:rPr>
          <w:rFonts w:eastAsia="Times New Roman"/>
          <w:szCs w:val="24"/>
        </w:rPr>
        <w:t>στ</w:t>
      </w:r>
      <w:r>
        <w:rPr>
          <w:rFonts w:eastAsia="Times New Roman"/>
          <w:szCs w:val="24"/>
        </w:rPr>
        <w:t>η συζήτηση των</w:t>
      </w:r>
    </w:p>
    <w:p w14:paraId="756463CE" w14:textId="77777777" w:rsidR="00546FC6" w:rsidRDefault="008647C6">
      <w:pPr>
        <w:spacing w:line="600" w:lineRule="auto"/>
        <w:ind w:firstLine="720"/>
        <w:contextualSpacing/>
        <w:jc w:val="center"/>
        <w:rPr>
          <w:rFonts w:eastAsia="Times New Roman"/>
          <w:b/>
          <w:szCs w:val="24"/>
        </w:rPr>
      </w:pPr>
      <w:r>
        <w:rPr>
          <w:rFonts w:eastAsia="Times New Roman"/>
          <w:b/>
          <w:szCs w:val="24"/>
        </w:rPr>
        <w:t>ΕΠΙΚΑΙΡΩΝ ΕΡΩΤΗΣΕΩΝ</w:t>
      </w:r>
    </w:p>
    <w:p w14:paraId="756463CF"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 xml:space="preserve">Αρχίζουμε με τη </w:t>
      </w:r>
      <w:r>
        <w:rPr>
          <w:rFonts w:eastAsia="Times New Roman"/>
          <w:szCs w:val="24"/>
        </w:rPr>
        <w:t xml:space="preserve">δεύτερη </w:t>
      </w:r>
      <w:r>
        <w:rPr>
          <w:rFonts w:eastAsia="Times New Roman"/>
          <w:szCs w:val="24"/>
        </w:rPr>
        <w:t xml:space="preserve">με αριθμό 1106/11-7-2016 επίκαιρη ερώτηση πρώτου κύκλου του Βουλευτή Ηρακλείου του Συνασπισμού Ριζοσπαστικής Αριστεράς κ. </w:t>
      </w:r>
      <w:r>
        <w:rPr>
          <w:rFonts w:eastAsia="Times New Roman"/>
          <w:bCs/>
          <w:szCs w:val="24"/>
        </w:rPr>
        <w:t>Νικολάου Ηγουμενίδ</w:t>
      </w:r>
      <w:r>
        <w:rPr>
          <w:rFonts w:eastAsia="Times New Roman"/>
          <w:bCs/>
          <w:szCs w:val="24"/>
        </w:rPr>
        <w:t>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 δημιουργία νέων </w:t>
      </w:r>
      <w:r>
        <w:rPr>
          <w:rFonts w:eastAsia="Times New Roman"/>
          <w:szCs w:val="24"/>
        </w:rPr>
        <w:t>τ</w:t>
      </w:r>
      <w:r>
        <w:rPr>
          <w:rFonts w:eastAsia="Times New Roman"/>
          <w:szCs w:val="24"/>
        </w:rPr>
        <w:t>ομέων ΕΚΑΒ στην ευρύτερη περιοχή της Κρήτης.</w:t>
      </w:r>
    </w:p>
    <w:p w14:paraId="756463D0" w14:textId="77777777" w:rsidR="00546FC6" w:rsidRDefault="008647C6">
      <w:pPr>
        <w:spacing w:line="600" w:lineRule="auto"/>
        <w:ind w:firstLine="720"/>
        <w:contextualSpacing/>
        <w:jc w:val="both"/>
        <w:rPr>
          <w:rFonts w:eastAsia="Times New Roman"/>
          <w:szCs w:val="24"/>
        </w:rPr>
      </w:pPr>
      <w:r>
        <w:rPr>
          <w:rFonts w:eastAsia="Times New Roman"/>
          <w:szCs w:val="24"/>
        </w:rPr>
        <w:t>Στην ερώτηση θα απαντήσει ο Αναπληρωτής Υπουργός Υγείας κ. Πολάκης.</w:t>
      </w:r>
    </w:p>
    <w:p w14:paraId="756463D1" w14:textId="77777777" w:rsidR="00546FC6" w:rsidRDefault="008647C6">
      <w:pPr>
        <w:spacing w:line="600" w:lineRule="auto"/>
        <w:ind w:firstLine="720"/>
        <w:contextualSpacing/>
        <w:jc w:val="both"/>
        <w:rPr>
          <w:rFonts w:eastAsia="Times New Roman"/>
          <w:szCs w:val="24"/>
        </w:rPr>
      </w:pPr>
      <w:r>
        <w:rPr>
          <w:rFonts w:eastAsia="Times New Roman"/>
          <w:szCs w:val="24"/>
        </w:rPr>
        <w:t>Παρακαλώ, κύριε Ηγουμενίδη, έχετε τον λόγο για δύο λεπτά.</w:t>
      </w:r>
    </w:p>
    <w:p w14:paraId="756463D2" w14:textId="77777777" w:rsidR="00546FC6" w:rsidRDefault="008647C6">
      <w:pPr>
        <w:spacing w:line="600" w:lineRule="auto"/>
        <w:ind w:firstLine="720"/>
        <w:contextualSpacing/>
        <w:jc w:val="both"/>
        <w:rPr>
          <w:rFonts w:eastAsia="Times New Roman"/>
          <w:szCs w:val="24"/>
        </w:rPr>
      </w:pPr>
      <w:r>
        <w:rPr>
          <w:rFonts w:eastAsia="Times New Roman"/>
          <w:b/>
          <w:szCs w:val="24"/>
        </w:rPr>
        <w:t>ΝΙΚΟΛΑΟΣ ΗΓΟΥΜΕΝΙΔΗΣ:</w:t>
      </w:r>
      <w:r>
        <w:rPr>
          <w:rFonts w:eastAsia="Times New Roman"/>
          <w:szCs w:val="24"/>
        </w:rPr>
        <w:t xml:space="preserve"> Ευχαρ</w:t>
      </w:r>
      <w:r>
        <w:rPr>
          <w:rFonts w:eastAsia="Times New Roman"/>
          <w:szCs w:val="24"/>
        </w:rPr>
        <w:t>ιστώ, κύριε Πρόεδρε.</w:t>
      </w:r>
    </w:p>
    <w:p w14:paraId="756463D3" w14:textId="77777777" w:rsidR="00546FC6" w:rsidRDefault="008647C6">
      <w:pPr>
        <w:spacing w:line="600" w:lineRule="auto"/>
        <w:ind w:firstLine="720"/>
        <w:contextualSpacing/>
        <w:jc w:val="both"/>
        <w:rPr>
          <w:rFonts w:eastAsia="Times New Roman"/>
          <w:szCs w:val="24"/>
        </w:rPr>
      </w:pPr>
      <w:r>
        <w:rPr>
          <w:rFonts w:eastAsia="Times New Roman"/>
          <w:szCs w:val="24"/>
        </w:rPr>
        <w:t>Κύριε Υπουργέ, υπάρχει μια απόφαση με αριθμό πρωτοκόλλου 9660/21-7-2015 της Υγειονομικής Περιφέρειας Κρήτης που αναφέρεται στη δημιουργία σταθμών του ΕΚΑΒ στην Κρήτη. Είναι μια απόφαση που υπογράφεται, βεβαίως, από εμένα</w:t>
      </w:r>
      <w:r>
        <w:rPr>
          <w:rFonts w:eastAsia="Times New Roman"/>
          <w:szCs w:val="24"/>
        </w:rPr>
        <w:t xml:space="preserve">, </w:t>
      </w:r>
      <w:r>
        <w:rPr>
          <w:rFonts w:eastAsia="Times New Roman"/>
          <w:szCs w:val="24"/>
        </w:rPr>
        <w:t xml:space="preserve">ως </w:t>
      </w:r>
      <w:r>
        <w:rPr>
          <w:rFonts w:eastAsia="Times New Roman"/>
          <w:szCs w:val="24"/>
        </w:rPr>
        <w:t>δ</w:t>
      </w:r>
      <w:r>
        <w:rPr>
          <w:rFonts w:eastAsia="Times New Roman"/>
          <w:szCs w:val="24"/>
        </w:rPr>
        <w:t xml:space="preserve">ιοικητή τότε της </w:t>
      </w:r>
      <w:r>
        <w:rPr>
          <w:rFonts w:eastAsia="Times New Roman"/>
          <w:szCs w:val="24"/>
        </w:rPr>
        <w:t>υ</w:t>
      </w:r>
      <w:r>
        <w:rPr>
          <w:rFonts w:eastAsia="Times New Roman"/>
          <w:szCs w:val="24"/>
        </w:rPr>
        <w:t xml:space="preserve">γειονομικής </w:t>
      </w:r>
      <w:r>
        <w:rPr>
          <w:rFonts w:eastAsia="Times New Roman"/>
          <w:szCs w:val="24"/>
        </w:rPr>
        <w:t>π</w:t>
      </w:r>
      <w:r>
        <w:rPr>
          <w:rFonts w:eastAsia="Times New Roman"/>
          <w:szCs w:val="24"/>
        </w:rPr>
        <w:t xml:space="preserve">εριφέρειας, μια απόφαση που πάρθηκε από κοινού από εμένα και τον τότε υπεύθυνο Αναπληρωτή Υπουργό Υγείας και σημερινό Υπουργό Υγείας, τον κ. Ξανθό. Πρόκειται για μια απόφαση η οποία συζήτησε τα δεδομένα του χάρτη υγείας </w:t>
      </w:r>
      <w:r>
        <w:rPr>
          <w:rFonts w:eastAsia="Times New Roman"/>
          <w:szCs w:val="24"/>
        </w:rPr>
        <w:lastRenderedPageBreak/>
        <w:t>της Κ</w:t>
      </w:r>
      <w:r>
        <w:rPr>
          <w:rFonts w:eastAsia="Times New Roman"/>
          <w:szCs w:val="24"/>
        </w:rPr>
        <w:t xml:space="preserve">ρήτης, έγινε μετά από συνεννόηση με την </w:t>
      </w:r>
      <w:r>
        <w:rPr>
          <w:rFonts w:eastAsia="Times New Roman"/>
          <w:szCs w:val="24"/>
        </w:rPr>
        <w:t>δ</w:t>
      </w:r>
      <w:r>
        <w:rPr>
          <w:rFonts w:eastAsia="Times New Roman"/>
          <w:szCs w:val="24"/>
        </w:rPr>
        <w:t>ιοίκηση του ΕΚΑΒ Κρήτης, έγινε με στόχο την πληρέστερη κάλυψη του πληθυσμού της Κρήτης και συζητήθηκε με όλους τους εμπλεκόμενους φορείς, δήμους, δημοτικές αρχές</w:t>
      </w:r>
      <w:r>
        <w:rPr>
          <w:rFonts w:eastAsia="Times New Roman"/>
          <w:szCs w:val="24"/>
        </w:rPr>
        <w:t xml:space="preserve"> και λοιπά</w:t>
      </w:r>
      <w:r>
        <w:rPr>
          <w:rFonts w:eastAsia="Times New Roman"/>
          <w:szCs w:val="24"/>
        </w:rPr>
        <w:t>.</w:t>
      </w:r>
    </w:p>
    <w:p w14:paraId="756463D4" w14:textId="77777777" w:rsidR="00546FC6" w:rsidRDefault="008647C6">
      <w:pPr>
        <w:spacing w:line="600" w:lineRule="auto"/>
        <w:ind w:firstLine="720"/>
        <w:contextualSpacing/>
        <w:jc w:val="both"/>
        <w:rPr>
          <w:rFonts w:eastAsia="Times New Roman"/>
          <w:szCs w:val="24"/>
        </w:rPr>
      </w:pPr>
      <w:r>
        <w:rPr>
          <w:rFonts w:eastAsia="Times New Roman"/>
          <w:szCs w:val="24"/>
        </w:rPr>
        <w:t>Επίσης, εκτός από αυτή την απόφαση, την οπ</w:t>
      </w:r>
      <w:r>
        <w:rPr>
          <w:rFonts w:eastAsia="Times New Roman"/>
          <w:szCs w:val="24"/>
        </w:rPr>
        <w:t>οία καταθέτω για τα Πρακτικά, πάρθηκαν κι άλλες αποφάσεις, όπως για παράδειγμα η παραχώρηση χώρων από τη ΒΙΠΕ στο ΕΚΑΒ για στέγαση του τομέα ΕΚΑΒ στο ΠΕΔΥ Χανίων και άλλες αποφάσεις, οι οποίες υλοποιήθηκαν.</w:t>
      </w:r>
    </w:p>
    <w:p w14:paraId="756463D5" w14:textId="77777777" w:rsidR="00546FC6" w:rsidRDefault="008647C6">
      <w:pPr>
        <w:spacing w:line="600" w:lineRule="auto"/>
        <w:ind w:firstLine="720"/>
        <w:contextualSpacing/>
        <w:jc w:val="both"/>
        <w:rPr>
          <w:rFonts w:eastAsia="Times New Roman"/>
          <w:szCs w:val="24"/>
        </w:rPr>
      </w:pPr>
      <w:r>
        <w:rPr>
          <w:rFonts w:eastAsia="Times New Roman"/>
          <w:szCs w:val="24"/>
        </w:rPr>
        <w:t>(Στο σημείο αυτό ο Βουλευτής κ. Νικόλαος Ηγουμενί</w:t>
      </w:r>
      <w:r>
        <w:rPr>
          <w:rFonts w:eastAsia="Times New Roman"/>
          <w:szCs w:val="24"/>
        </w:rPr>
        <w:t>δης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14:paraId="756463D6" w14:textId="77777777" w:rsidR="00546FC6" w:rsidRDefault="008647C6">
      <w:pPr>
        <w:spacing w:line="600" w:lineRule="auto"/>
        <w:ind w:firstLine="720"/>
        <w:contextualSpacing/>
        <w:jc w:val="both"/>
        <w:rPr>
          <w:rFonts w:eastAsia="Times New Roman"/>
          <w:szCs w:val="24"/>
        </w:rPr>
      </w:pPr>
      <w:r>
        <w:rPr>
          <w:rFonts w:eastAsia="Times New Roman"/>
          <w:szCs w:val="24"/>
        </w:rPr>
        <w:t>Να σταθώ στο θέμα της απόφασης του ΕΚΑΒ στη θέση Μάρθα. Πρόκειται για μια περιοχή, για ένα</w:t>
      </w:r>
      <w:r>
        <w:rPr>
          <w:rFonts w:eastAsia="Times New Roman"/>
          <w:szCs w:val="24"/>
        </w:rPr>
        <w:t xml:space="preserve">ν χώρο που απέχει είκοσι πέντε λεπτά από τα περιφερειακά τμήματα της περιοχής ευθύνης του Κέντρου </w:t>
      </w:r>
      <w:r>
        <w:rPr>
          <w:rFonts w:eastAsia="Times New Roman"/>
          <w:szCs w:val="24"/>
        </w:rPr>
        <w:lastRenderedPageBreak/>
        <w:t>Υγείας Βιάννου, είκοσι λεπτά από το Κέντρο Υγείας Χάρακα και είκοσι λεπτά από το Κέντρο Υγείας Αρκαλοχωρίου. Πρόκειται, δηλαδή, για έναν χώρο που ουσιαστικά κ</w:t>
      </w:r>
      <w:r>
        <w:rPr>
          <w:rFonts w:eastAsia="Times New Roman"/>
          <w:szCs w:val="24"/>
        </w:rPr>
        <w:t xml:space="preserve">αλύπτει το σημείο συνάντησης των τριών </w:t>
      </w:r>
      <w:r>
        <w:rPr>
          <w:rFonts w:eastAsia="Times New Roman"/>
          <w:szCs w:val="24"/>
        </w:rPr>
        <w:t>δ</w:t>
      </w:r>
      <w:r>
        <w:rPr>
          <w:rFonts w:eastAsia="Times New Roman"/>
          <w:szCs w:val="24"/>
        </w:rPr>
        <w:t xml:space="preserve">ήμων, καλύπτει τις περιφέρειες των </w:t>
      </w:r>
      <w:r>
        <w:rPr>
          <w:rFonts w:eastAsia="Times New Roman"/>
          <w:szCs w:val="24"/>
        </w:rPr>
        <w:t>κ</w:t>
      </w:r>
      <w:r>
        <w:rPr>
          <w:rFonts w:eastAsia="Times New Roman"/>
          <w:szCs w:val="24"/>
        </w:rPr>
        <w:t xml:space="preserve">έντρων </w:t>
      </w:r>
      <w:r>
        <w:rPr>
          <w:rFonts w:eastAsia="Times New Roman"/>
          <w:szCs w:val="24"/>
        </w:rPr>
        <w:t>υ</w:t>
      </w:r>
      <w:r>
        <w:rPr>
          <w:rFonts w:eastAsia="Times New Roman"/>
          <w:szCs w:val="24"/>
        </w:rPr>
        <w:t xml:space="preserve">γείας και των τριών αντίστοιχων </w:t>
      </w:r>
      <w:r>
        <w:rPr>
          <w:rFonts w:eastAsia="Times New Roman"/>
          <w:szCs w:val="24"/>
        </w:rPr>
        <w:t>δ</w:t>
      </w:r>
      <w:r>
        <w:rPr>
          <w:rFonts w:eastAsia="Times New Roman"/>
          <w:szCs w:val="24"/>
        </w:rPr>
        <w:t xml:space="preserve">ήμων, Χάρακα, Αρκαλοχωρίου και Βιάννου και που ουσιαστικά υποδιπλασιάζει τον χρόνο πρόσβασης αντίστοιχου αρρώστου από οποιοδήποτε από αυτά </w:t>
      </w:r>
      <w:r>
        <w:rPr>
          <w:rFonts w:eastAsia="Times New Roman"/>
          <w:szCs w:val="24"/>
        </w:rPr>
        <w:t xml:space="preserve">τα ιατρεία ή τα χωριά προς το αντίστοιχο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γείας.</w:t>
      </w:r>
    </w:p>
    <w:p w14:paraId="756463D7"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Σε συνδυασμό με τη συνολική κάλυψη, που όπως είπα </w:t>
      </w:r>
      <w:r>
        <w:rPr>
          <w:rFonts w:eastAsia="Times New Roman"/>
          <w:szCs w:val="24"/>
        </w:rPr>
        <w:t xml:space="preserve">λάβαμε </w:t>
      </w:r>
      <w:r>
        <w:rPr>
          <w:rFonts w:eastAsia="Times New Roman"/>
          <w:szCs w:val="24"/>
        </w:rPr>
        <w:t>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τον χάρτη υγείας της Κρήτης, ουσιαστικά το μόνο κομμάτι του Νομού Ηρακλείου που έμενε ακάλυπτο -ας μην αναφερθώ περισσότερο τώρα- </w:t>
      </w:r>
      <w:r>
        <w:rPr>
          <w:rFonts w:eastAsia="Times New Roman"/>
          <w:szCs w:val="24"/>
        </w:rPr>
        <w:t xml:space="preserve">ήταν το </w:t>
      </w:r>
      <w:r>
        <w:rPr>
          <w:rFonts w:eastAsia="Times New Roman"/>
          <w:szCs w:val="24"/>
        </w:rPr>
        <w:t>β</w:t>
      </w:r>
      <w:r>
        <w:rPr>
          <w:rFonts w:eastAsia="Times New Roman"/>
          <w:szCs w:val="24"/>
        </w:rPr>
        <w:t xml:space="preserve">ορειοδυτικό, όπου συζητούσαμε για έναν τομέα στο ύψος της εθνικής οδού, δυτικά του Γαζίου και ενδεχόμενα έναν τομέα στη θέση Αγίας Παρασκευής, που να κάλυπτε το </w:t>
      </w:r>
      <w:r>
        <w:rPr>
          <w:rFonts w:eastAsia="Times New Roman"/>
          <w:szCs w:val="24"/>
        </w:rPr>
        <w:t>β</w:t>
      </w:r>
      <w:r>
        <w:rPr>
          <w:rFonts w:eastAsia="Times New Roman"/>
          <w:szCs w:val="24"/>
        </w:rPr>
        <w:t xml:space="preserve">ορειοδυτικό </w:t>
      </w:r>
      <w:r>
        <w:rPr>
          <w:rFonts w:eastAsia="Times New Roman"/>
          <w:szCs w:val="24"/>
        </w:rPr>
        <w:t>κ</w:t>
      </w:r>
      <w:r>
        <w:rPr>
          <w:rFonts w:eastAsia="Times New Roman"/>
          <w:szCs w:val="24"/>
        </w:rPr>
        <w:t xml:space="preserve">εντρικό Ηράκλειο. </w:t>
      </w:r>
    </w:p>
    <w:p w14:paraId="756463D8" w14:textId="77777777" w:rsidR="00546FC6" w:rsidRDefault="008647C6">
      <w:pPr>
        <w:spacing w:line="600" w:lineRule="auto"/>
        <w:ind w:firstLine="720"/>
        <w:contextualSpacing/>
        <w:jc w:val="both"/>
        <w:rPr>
          <w:rFonts w:eastAsia="Times New Roman"/>
          <w:szCs w:val="24"/>
        </w:rPr>
      </w:pPr>
      <w:r>
        <w:rPr>
          <w:rFonts w:eastAsia="Times New Roman"/>
          <w:szCs w:val="24"/>
        </w:rPr>
        <w:t>Από αυτή την απόφαση που κατέθεσα στα Πρακτικά, από τ</w:t>
      </w:r>
      <w:r>
        <w:rPr>
          <w:rFonts w:eastAsia="Times New Roman"/>
          <w:szCs w:val="24"/>
        </w:rPr>
        <w:t xml:space="preserve">η μια μεριά, κύριε Υπουργέ, πρόσφατα είχαμε τα εγκαίνια ενός άλλου τομέα από το ΕΚΑΒ στη θέση Καβρός στα Χανιά, ενώ κομμάτι της ίδιας </w:t>
      </w:r>
      <w:r>
        <w:rPr>
          <w:rFonts w:eastAsia="Times New Roman"/>
          <w:szCs w:val="24"/>
        </w:rPr>
        <w:lastRenderedPageBreak/>
        <w:t>απόφασης ο τομέας της Μάρθας δεν βρισκόταν πουθενά. Και δεν φθάνει μόνο αυτό, αλλά σε πρόσφατη σύσκεψη που έγινε, όπως του</w:t>
      </w:r>
      <w:r>
        <w:rPr>
          <w:rFonts w:eastAsia="Times New Roman"/>
          <w:szCs w:val="24"/>
        </w:rPr>
        <w:t xml:space="preserve">λάχιστον μου ανέφερε ο Δήμαρχος Βιάννου, στη σύσκεψη αυτή η </w:t>
      </w:r>
      <w:r>
        <w:rPr>
          <w:rFonts w:eastAsia="Times New Roman"/>
          <w:szCs w:val="24"/>
        </w:rPr>
        <w:t>δ</w:t>
      </w:r>
      <w:r>
        <w:rPr>
          <w:rFonts w:eastAsia="Times New Roman"/>
          <w:szCs w:val="24"/>
        </w:rPr>
        <w:t xml:space="preserve">ιοικητής της ΥΠΕ είπε ότι δεν υπάρχει απόφαση, αλλά ήταν ιδέα του Ηγουμενίδη. Την κατέθεσα στα Πρακτικά, για το αν υπάρχει απόφαση. </w:t>
      </w:r>
    </w:p>
    <w:p w14:paraId="756463D9" w14:textId="77777777" w:rsidR="00546FC6" w:rsidRDefault="008647C6">
      <w:pPr>
        <w:spacing w:line="600" w:lineRule="auto"/>
        <w:ind w:firstLine="720"/>
        <w:contextualSpacing/>
        <w:jc w:val="both"/>
        <w:rPr>
          <w:rFonts w:eastAsia="Times New Roman"/>
          <w:szCs w:val="24"/>
        </w:rPr>
      </w:pPr>
      <w:r>
        <w:rPr>
          <w:rFonts w:eastAsia="Times New Roman"/>
          <w:szCs w:val="24"/>
        </w:rPr>
        <w:t>Το ερώτημα είναι αν άλλαξε αυτή η απόφαση. Και αν ναι</w:t>
      </w:r>
      <w:r>
        <w:rPr>
          <w:rFonts w:eastAsia="Times New Roman"/>
          <w:szCs w:val="24"/>
        </w:rPr>
        <w:t>,</w:t>
      </w:r>
      <w:r>
        <w:rPr>
          <w:rFonts w:eastAsia="Times New Roman"/>
          <w:szCs w:val="24"/>
        </w:rPr>
        <w:t xml:space="preserve"> πότε; Κ</w:t>
      </w:r>
      <w:r>
        <w:rPr>
          <w:rFonts w:eastAsia="Times New Roman"/>
          <w:szCs w:val="24"/>
        </w:rPr>
        <w:t>αι αν άλλαξε, με ποια κριτήρια κάλυψης του πληθυσμού της Κρήτης; Και εκτός του τομέα της Μάρθας, τι άλλο περιλαμβάνει; Αν δεν άλλαξε, ποιος δίνει δικαίωμα σε οποιονδήποτε αποφάσεις της διοίκησης να τις χαρακτηρίζει ιδέες; Δεύτερον, πώς σκοπεύετε, κύριε Υπο</w:t>
      </w:r>
      <w:r>
        <w:rPr>
          <w:rFonts w:eastAsia="Times New Roman"/>
          <w:szCs w:val="24"/>
        </w:rPr>
        <w:t>υργέ, τον σχεδιασμό και την υλοποίηση της παραπάνω απόφασης;</w:t>
      </w:r>
    </w:p>
    <w:p w14:paraId="756463DA" w14:textId="77777777" w:rsidR="00546FC6" w:rsidRDefault="008647C6">
      <w:pPr>
        <w:spacing w:line="600" w:lineRule="auto"/>
        <w:ind w:firstLine="720"/>
        <w:contextualSpacing/>
        <w:jc w:val="both"/>
        <w:rPr>
          <w:rFonts w:eastAsia="Times New Roman"/>
          <w:szCs w:val="24"/>
        </w:rPr>
      </w:pPr>
      <w:r>
        <w:rPr>
          <w:rFonts w:eastAsia="Times New Roman"/>
          <w:szCs w:val="24"/>
        </w:rPr>
        <w:t>Σας ευχαριστώ.</w:t>
      </w:r>
    </w:p>
    <w:p w14:paraId="756463DB"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w:t>
      </w:r>
      <w:r>
        <w:rPr>
          <w:rFonts w:eastAsia="Times New Roman"/>
          <w:b/>
          <w:szCs w:val="24"/>
        </w:rPr>
        <w:t>Δημήτριος Κρεμαστινός</w:t>
      </w:r>
      <w:r>
        <w:rPr>
          <w:rFonts w:eastAsia="Times New Roman"/>
          <w:b/>
          <w:szCs w:val="24"/>
        </w:rPr>
        <w:t>):</w:t>
      </w:r>
      <w:r>
        <w:rPr>
          <w:rFonts w:eastAsia="Times New Roman"/>
          <w:szCs w:val="24"/>
        </w:rPr>
        <w:t xml:space="preserve"> Κι εγώ ευχαριστώ.</w:t>
      </w:r>
    </w:p>
    <w:p w14:paraId="756463DC" w14:textId="77777777" w:rsidR="00546FC6" w:rsidRDefault="008647C6">
      <w:pPr>
        <w:spacing w:line="600" w:lineRule="auto"/>
        <w:ind w:firstLine="720"/>
        <w:contextualSpacing/>
        <w:jc w:val="both"/>
        <w:rPr>
          <w:rFonts w:eastAsia="Times New Roman"/>
          <w:szCs w:val="24"/>
        </w:rPr>
      </w:pPr>
      <w:r>
        <w:rPr>
          <w:rFonts w:eastAsia="Times New Roman"/>
          <w:szCs w:val="24"/>
        </w:rPr>
        <w:t>Κύριε Πολάκη, έχετε τον λόγο.</w:t>
      </w:r>
    </w:p>
    <w:p w14:paraId="756463DD" w14:textId="77777777" w:rsidR="00546FC6" w:rsidRDefault="008647C6">
      <w:pPr>
        <w:spacing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Κύριε συνάδελφε, ευχαριστώ για την ερώτηση.</w:t>
      </w:r>
    </w:p>
    <w:p w14:paraId="756463DE"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Όπως, </w:t>
      </w:r>
      <w:r>
        <w:rPr>
          <w:rFonts w:eastAsia="Times New Roman"/>
          <w:szCs w:val="24"/>
        </w:rPr>
        <w:t>λόγω της θητείας σας στην 7</w:t>
      </w:r>
      <w:r>
        <w:rPr>
          <w:rFonts w:eastAsia="Times New Roman"/>
          <w:szCs w:val="24"/>
          <w:vertAlign w:val="superscript"/>
        </w:rPr>
        <w:t>η</w:t>
      </w:r>
      <w:r>
        <w:rPr>
          <w:rFonts w:eastAsia="Times New Roman"/>
          <w:szCs w:val="24"/>
        </w:rPr>
        <w:t xml:space="preserve"> ΥΠΕ, θα ξέρετε, το ΕΚΑΒ στην Κρήτη έχει διακόσια τριάντα πέντε άτομα προσωπικό. Δυστυχώς η κατανομή του είναι ανορθολογική και αυτό δημιουργεί μείζονα προβλήματα στην κάλυψη με ασθενοφόρο και ταχεία προνοσοκομειακή περίθαλψη κα</w:t>
      </w:r>
      <w:r>
        <w:rPr>
          <w:rFonts w:eastAsia="Times New Roman"/>
          <w:szCs w:val="24"/>
        </w:rPr>
        <w:t xml:space="preserve">ι επείγουσα μεταφορά ειδικά στις νότιες περιοχές της Κρήτης. </w:t>
      </w:r>
    </w:p>
    <w:p w14:paraId="756463DF" w14:textId="77777777" w:rsidR="00546FC6" w:rsidRDefault="008647C6">
      <w:pPr>
        <w:spacing w:line="600" w:lineRule="auto"/>
        <w:ind w:firstLine="720"/>
        <w:contextualSpacing/>
        <w:jc w:val="both"/>
        <w:rPr>
          <w:rFonts w:eastAsia="Times New Roman"/>
          <w:szCs w:val="24"/>
        </w:rPr>
      </w:pPr>
      <w:r>
        <w:rPr>
          <w:rFonts w:eastAsia="Times New Roman"/>
          <w:szCs w:val="24"/>
        </w:rPr>
        <w:t>Η πρόταση που κάνατε σε σχέση με την κατανομή των τομέων του ΕΚΑΒ ελήφθη παρά πολύ σοβαρά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από το</w:t>
      </w:r>
      <w:r>
        <w:rPr>
          <w:rFonts w:eastAsia="Times New Roman"/>
          <w:szCs w:val="24"/>
        </w:rPr>
        <w:t>ν</w:t>
      </w:r>
      <w:r>
        <w:rPr>
          <w:rFonts w:eastAsia="Times New Roman"/>
          <w:szCs w:val="24"/>
        </w:rPr>
        <w:t xml:space="preserve"> σχεδιασμό του Υπουργείου Υγείας, σε σχέση και με τις νέες προσλήψεις, οι οποίες αναμένονται σε λίγες μέρες για την προκήρυξη εκατό ατόμων, τα οποία θα ενισχύσουν τη δύναμη των πληρωμάτων του ΕΚΑΒ. Ένας αριθμός από αυτά θα κατευθυνθεί και στην Κρήτη και μά</w:t>
      </w:r>
      <w:r>
        <w:rPr>
          <w:rFonts w:eastAsia="Times New Roman"/>
          <w:szCs w:val="24"/>
        </w:rPr>
        <w:t xml:space="preserve">λιστα δράττομαι της ευκαιρίας για να πω ότι είναι η πρώτη φορά που κάναμε διαδικασία δημόσιας εσωτερικής πρόσκλησης ενδιαφέροντος από ανθρώπους που ήδη υπηρετούν στο ΕΚΑΒ -γιατί είχαμε προγραμματίσει τον αριθμό </w:t>
      </w:r>
      <w:r>
        <w:rPr>
          <w:rFonts w:eastAsia="Times New Roman"/>
          <w:szCs w:val="24"/>
        </w:rPr>
        <w:lastRenderedPageBreak/>
        <w:t>θέσεων για την Κρήτη-, προκειμένου να δούμε α</w:t>
      </w:r>
      <w:r>
        <w:rPr>
          <w:rFonts w:eastAsia="Times New Roman"/>
          <w:szCs w:val="24"/>
        </w:rPr>
        <w:t>ν υπάρχει προσωπικό που ήδη υπηρετεί για να μετακινηθεί και να λυθούν μια σειρά από οικογενειακά προβλήματα, με δημόσιο τρόπο, με βάση μοριοδότησης και όχι με τον τρόπο του πελατειακού παρελθόντος -δηλαδή να μετακινήσω τον κολλητό μου ή τον ψηφοφόρο μου- κ</w:t>
      </w:r>
      <w:r>
        <w:rPr>
          <w:rFonts w:eastAsia="Times New Roman"/>
          <w:szCs w:val="24"/>
        </w:rPr>
        <w:t xml:space="preserve">αι στον βαθμό που αυτές οι θέσεις καλύπτονται από προσωπικό που ήδη υπηρετεί, να προκηρυχθεί η θέση για τη θέση αυτού που θα μετακινηθεί. Και ήδη γίνεται αυτό. </w:t>
      </w:r>
    </w:p>
    <w:p w14:paraId="756463E0" w14:textId="77777777" w:rsidR="00546FC6" w:rsidRDefault="008647C6">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γκαινιάσαμε τον σταθμό στον Καβρό, ο οποίος έχει αρχίσει να λειτουργεί και πολύ σύντομα θα καλ</w:t>
      </w:r>
      <w:r>
        <w:rPr>
          <w:rFonts w:eastAsia="Times New Roman"/>
          <w:szCs w:val="24"/>
        </w:rPr>
        <w:t>υφθούν πλήρως οι βάρδιες.</w:t>
      </w:r>
    </w:p>
    <w:p w14:paraId="756463E1" w14:textId="77777777" w:rsidR="00546FC6" w:rsidRDefault="008647C6">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 xml:space="preserve">το Ηράκλειο υπάρχουν μια σειρά από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w:t>
      </w:r>
      <w:r>
        <w:rPr>
          <w:rFonts w:eastAsia="Times New Roman"/>
          <w:szCs w:val="24"/>
        </w:rPr>
        <w:t>,</w:t>
      </w:r>
      <w:r>
        <w:rPr>
          <w:rFonts w:eastAsia="Times New Roman"/>
          <w:szCs w:val="24"/>
        </w:rPr>
        <w:t xml:space="preserve"> τα οποία είναι εκεί κοντά –μιλάω για τον Χάρακα, για το Αρκαλοχώρι και για τις Μοίρες- και τα οποία έχουν οδηγούς. Από εδώ και πέρα, σε μια χώρα μετά από μνημόνια και μετά από κρί</w:t>
      </w:r>
      <w:r>
        <w:rPr>
          <w:rFonts w:eastAsia="Times New Roman"/>
          <w:szCs w:val="24"/>
        </w:rPr>
        <w:t>ση δεν έχουμε την πολυτέλεια να μην έχουμε συνέργειες και πρέπει να έχουμε συνέργειες, όπως έχουμε τώρα και για το</w:t>
      </w:r>
      <w:r>
        <w:rPr>
          <w:rFonts w:eastAsia="Times New Roman"/>
          <w:szCs w:val="24"/>
        </w:rPr>
        <w:t>ν</w:t>
      </w:r>
      <w:r>
        <w:rPr>
          <w:rFonts w:eastAsia="Times New Roman"/>
          <w:szCs w:val="24"/>
        </w:rPr>
        <w:t xml:space="preserve"> νέο τομέα του ΕΚΑΒ στον Καβρό που καλύπτει ένα πολύ σημαντικό κομμάτι του βόρειου οδικού άξονα Κρήτης με πάρα πολλά τροχαία. Δεν </w:t>
      </w:r>
      <w:r>
        <w:rPr>
          <w:rFonts w:eastAsia="Times New Roman"/>
          <w:szCs w:val="24"/>
        </w:rPr>
        <w:lastRenderedPageBreak/>
        <w:t>μπορεί να έ</w:t>
      </w:r>
      <w:r>
        <w:rPr>
          <w:rFonts w:eastAsia="Times New Roman"/>
          <w:szCs w:val="24"/>
        </w:rPr>
        <w:t>χουμε μόνο τον τομέα του ΕΚΑΒ και δίπλα στο Κέντρο Υγείας Βάμου, που μέχρι σήμερα σήκωνε το βάρος, να μην βγαίνουν συνδυαστικά οι βάρδιες.</w:t>
      </w:r>
    </w:p>
    <w:p w14:paraId="756463E2" w14:textId="77777777" w:rsidR="00546FC6" w:rsidRDefault="008647C6">
      <w:pPr>
        <w:spacing w:line="600" w:lineRule="auto"/>
        <w:ind w:firstLine="720"/>
        <w:contextualSpacing/>
        <w:jc w:val="both"/>
        <w:rPr>
          <w:rFonts w:eastAsia="Times New Roman"/>
          <w:szCs w:val="24"/>
        </w:rPr>
      </w:pPr>
      <w:r>
        <w:rPr>
          <w:rFonts w:eastAsia="Times New Roman"/>
          <w:szCs w:val="24"/>
        </w:rPr>
        <w:t>Αποφασίστηκε, λοιπόν, κάτι σε σύσκεψη που έγινε με βάση τις δυνατότητες που έχουμε, γιατί εμείς είμαστε μια Κυβέρνηση</w:t>
      </w:r>
      <w:r>
        <w:rPr>
          <w:rFonts w:eastAsia="Times New Roman"/>
          <w:szCs w:val="24"/>
        </w:rPr>
        <w:t>, όπως έχετε καταλάβει -γιατί συμμετέχετε σ</w:t>
      </w:r>
      <w:r>
        <w:rPr>
          <w:rFonts w:eastAsia="Times New Roman"/>
          <w:szCs w:val="24"/>
        </w:rPr>
        <w:t>ε</w:t>
      </w:r>
      <w:r>
        <w:rPr>
          <w:rFonts w:eastAsia="Times New Roman"/>
          <w:szCs w:val="24"/>
        </w:rPr>
        <w:t xml:space="preserve"> αυτή την προσπάθεια- που ανακοινώνουμε πράγματα τα οποία μπορούμε να κάνουμε σ’ έναν ορατό χρονικό ορίζοντα. Είπαμε, λοιπόν, ότι δεν θα υπάρξει τομέας, αλλά θα υπάρξει σταθμός στη Βιάννο με δύο ασθενοφόρα, με πρ</w:t>
      </w:r>
      <w:r>
        <w:rPr>
          <w:rFonts w:eastAsia="Times New Roman"/>
          <w:szCs w:val="24"/>
        </w:rPr>
        <w:t>οσωπικό που θα είναι και από το ΕΚΑΒ και από το προσωπικό του Κέντρου Υγείας Βιάννου. Ήδη υπηρετούν δύο οδηγοί. Επισκευάσαμε το ασθενοφόρο το οποίο το άφησαν, είχε μείνει χωρίς λάδια και είχε καεί. Πήγαμε και δεύτερο ασθενοφόρο. Προσλαμβάνεται μέσα στις επ</w:t>
      </w:r>
      <w:r>
        <w:rPr>
          <w:rFonts w:eastAsia="Times New Roman"/>
          <w:szCs w:val="24"/>
        </w:rPr>
        <w:t xml:space="preserve">όμενες μέρες </w:t>
      </w:r>
      <w:r>
        <w:rPr>
          <w:rFonts w:eastAsia="Times New Roman"/>
          <w:szCs w:val="24"/>
        </w:rPr>
        <w:t>-</w:t>
      </w:r>
      <w:r>
        <w:rPr>
          <w:rFonts w:eastAsia="Times New Roman"/>
          <w:szCs w:val="24"/>
        </w:rPr>
        <w:t>έχει λ</w:t>
      </w:r>
      <w:r>
        <w:rPr>
          <w:rFonts w:eastAsia="Times New Roman"/>
          <w:szCs w:val="24"/>
        </w:rPr>
        <w:t>ήξει</w:t>
      </w:r>
      <w:r>
        <w:rPr>
          <w:rFonts w:eastAsia="Times New Roman"/>
          <w:szCs w:val="24"/>
        </w:rPr>
        <w:t>, επιστρέφει από το ΑΣΕΠ για τις ενστάσεις</w:t>
      </w:r>
      <w:r>
        <w:rPr>
          <w:rFonts w:eastAsia="Times New Roman"/>
          <w:szCs w:val="24"/>
        </w:rPr>
        <w:t>,</w:t>
      </w:r>
      <w:r>
        <w:rPr>
          <w:rFonts w:eastAsia="Times New Roman"/>
          <w:szCs w:val="24"/>
        </w:rPr>
        <w:t xml:space="preserve"> </w:t>
      </w:r>
      <w:r>
        <w:rPr>
          <w:rFonts w:eastAsia="Times New Roman"/>
          <w:szCs w:val="24"/>
        </w:rPr>
        <w:t>αν και δεν</w:t>
      </w:r>
      <w:r>
        <w:rPr>
          <w:rFonts w:eastAsia="Times New Roman"/>
          <w:szCs w:val="24"/>
        </w:rPr>
        <w:t xml:space="preserve"> έχουν υποβληθεί ενστάσεις, απ’ ό,τι ξέρω</w:t>
      </w:r>
      <w:r>
        <w:rPr>
          <w:rFonts w:eastAsia="Times New Roman"/>
          <w:szCs w:val="24"/>
        </w:rPr>
        <w:t>-</w:t>
      </w:r>
      <w:r>
        <w:rPr>
          <w:rFonts w:eastAsia="Times New Roman"/>
          <w:szCs w:val="24"/>
        </w:rPr>
        <w:t xml:space="preserve"> ένας επικουρικός οδηγός ασθε</w:t>
      </w:r>
      <w:r>
        <w:rPr>
          <w:rFonts w:eastAsia="Times New Roman"/>
          <w:szCs w:val="24"/>
        </w:rPr>
        <w:lastRenderedPageBreak/>
        <w:t>νοφόρου για το Κέντρο Υγείας Βιάννου. Σε συνδυασμό και με τους άλλους επτά</w:t>
      </w:r>
      <w:r>
        <w:rPr>
          <w:rFonts w:eastAsia="Times New Roman"/>
          <w:szCs w:val="24"/>
        </w:rPr>
        <w:t>,</w:t>
      </w:r>
      <w:r>
        <w:rPr>
          <w:rFonts w:eastAsia="Times New Roman"/>
          <w:szCs w:val="24"/>
        </w:rPr>
        <w:t xml:space="preserve"> οι οποίοι προκηρύσσονται ως μόν</w:t>
      </w:r>
      <w:r>
        <w:rPr>
          <w:rFonts w:eastAsia="Times New Roman"/>
          <w:szCs w:val="24"/>
        </w:rPr>
        <w:t>ιμες θέσεις με την καινούργια προκήρυξη, πιστεύουμε ότι θα καλύψουμε πάρα πολλές περιοχές της Κρήτης σ’ ένα</w:t>
      </w:r>
      <w:r>
        <w:rPr>
          <w:rFonts w:eastAsia="Times New Roman"/>
          <w:szCs w:val="24"/>
        </w:rPr>
        <w:t>ν</w:t>
      </w:r>
      <w:r>
        <w:rPr>
          <w:rFonts w:eastAsia="Times New Roman"/>
          <w:szCs w:val="24"/>
        </w:rPr>
        <w:t xml:space="preserve"> συνδυασμό μαζί με το ΕΚΑΒ.</w:t>
      </w:r>
    </w:p>
    <w:p w14:paraId="756463E3" w14:textId="77777777" w:rsidR="00546FC6" w:rsidRDefault="008647C6">
      <w:pPr>
        <w:spacing w:line="600" w:lineRule="auto"/>
        <w:ind w:firstLine="720"/>
        <w:contextualSpacing/>
        <w:jc w:val="both"/>
        <w:rPr>
          <w:rFonts w:eastAsia="Times New Roman"/>
          <w:szCs w:val="24"/>
        </w:rPr>
      </w:pPr>
      <w:r>
        <w:rPr>
          <w:rFonts w:eastAsia="Times New Roman"/>
          <w:szCs w:val="24"/>
        </w:rPr>
        <w:t>Θεωρούμε ότι αυτή η λύση είναι μια άμεση λύση που μπορεί να δώσει ορατά αποτελέσματα, διότι για να στηθεί τομέας του ΕΚΑ</w:t>
      </w:r>
      <w:r>
        <w:rPr>
          <w:rFonts w:eastAsia="Times New Roman"/>
          <w:szCs w:val="24"/>
        </w:rPr>
        <w:t>Β στη Μάρθα χρειάζονται έντεκα άτομα. Και με εννιά γίνεται, αλλά με βάση τις βάρδιες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χρειάζονται έντεκα. Αυτή τη στιγμή υπηρετούν δύο άτομα στο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γείας, θα πάει και τρίτος και υπάρχει και ένας άλλος ο οποίος είναι σε άδεια. Υπάρχουν ένα-δυο άτο</w:t>
      </w:r>
      <w:r>
        <w:rPr>
          <w:rFonts w:eastAsia="Times New Roman"/>
          <w:szCs w:val="24"/>
        </w:rPr>
        <w:t>μα που μπορεί να μετακινηθούν από άλλους νομούς από το ΕΚΑΒ από τη στιγμή που φτιάχνει σταθμό και με προσωπικό το οποίο υπάρχει από το Ηράκλειο ή που θα έρθει αύριο-μεθαύριο στο Ηράκλειο και θα μετακινηθεί εκεί, μπορεί κάλλιστα να καλύπτονται όλες οι βάρδι</w:t>
      </w:r>
      <w:r>
        <w:rPr>
          <w:rFonts w:eastAsia="Times New Roman"/>
          <w:szCs w:val="24"/>
        </w:rPr>
        <w:t xml:space="preserve">ες του εικοσιτετραώρου και να προσφέρεται το έργο που απαιτείται. </w:t>
      </w:r>
    </w:p>
    <w:p w14:paraId="756463E4"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 xml:space="preserve">Δυστυχώς θα πρέπει κάποιους σχεδιασμούς να τους εντάσσουμε σ’ ένα πλαίσιο τόσο σε σχέση με την κίνηση των περιστατικών και με τις ανάγκες που καλύπτουν, όσο και σε σχέση με τις δυνατότητες </w:t>
      </w:r>
      <w:r>
        <w:rPr>
          <w:rFonts w:eastAsia="Times New Roman"/>
          <w:szCs w:val="24"/>
        </w:rPr>
        <w:t xml:space="preserve">που έχουμε, προκειμένου να μπορούμε να καλύψουμε κάποιες καταστάσεις. Αυτός είναι ο τελικός σχεδιασμός ο οποίος έγινε αυτή τη στιγμή. </w:t>
      </w:r>
    </w:p>
    <w:p w14:paraId="756463E5"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Υπάρχουν και άλλοι τομείς. Στον Άγιο Βασίλειο υπάρχει στη θέση Μπαλέ </w:t>
      </w:r>
      <w:r>
        <w:rPr>
          <w:rFonts w:eastAsia="Times New Roman"/>
          <w:szCs w:val="24"/>
        </w:rPr>
        <w:t xml:space="preserve">ένας τομέας </w:t>
      </w:r>
      <w:r>
        <w:rPr>
          <w:rFonts w:eastAsia="Times New Roman"/>
          <w:szCs w:val="24"/>
        </w:rPr>
        <w:t>που πρέπει να αναπτυχθεί. Είχατε πει και</w:t>
      </w:r>
      <w:r>
        <w:rPr>
          <w:rFonts w:eastAsia="Times New Roman"/>
          <w:szCs w:val="24"/>
        </w:rPr>
        <w:t xml:space="preserve"> γι’ αυτό. Πρέπει να αναπτυχθεί κι εκεί ένας τομέας</w:t>
      </w:r>
      <w:r w:rsidRPr="001A09B9">
        <w:rPr>
          <w:rFonts w:eastAsia="Times New Roman"/>
          <w:szCs w:val="24"/>
        </w:rPr>
        <w:t xml:space="preserve"> </w:t>
      </w:r>
      <w:r>
        <w:rPr>
          <w:rFonts w:eastAsia="Times New Roman"/>
          <w:szCs w:val="24"/>
        </w:rPr>
        <w:t>με προοπτική</w:t>
      </w:r>
      <w:r>
        <w:rPr>
          <w:rFonts w:eastAsia="Times New Roman"/>
          <w:szCs w:val="24"/>
        </w:rPr>
        <w:t>. Ο Νομός Ρεθύμνου, όμως, έχει πολύ λίγο προσωπικό του ΕΚΑΒ. Πρέπει να ενισχυθεί για να μπορέσει να αναπτυχθεί, όπως και ο τομέας στον Πλατανιά που καλύπτει ένα μεγάλο μέρος. Είπαμε ότι και εκ</w:t>
      </w:r>
      <w:r>
        <w:rPr>
          <w:rFonts w:eastAsia="Times New Roman"/>
          <w:szCs w:val="24"/>
        </w:rPr>
        <w:t>εί μάλλον θα γίνει σταθμός ασθενοφόρου ειδικά το καλοκαίρι, που να μπορεί να ανακουφίζει την περιοχή που τον χειμώνα δεν έχει τόση κίνηση, αλλά το καλοκαίρι με τόσες χιλιάδες κλίνες πραγματικά έχει πολύ μεγάλη ανάγκη</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πότε με βάση αυτόν το</w:t>
      </w:r>
      <w:r>
        <w:rPr>
          <w:rFonts w:eastAsia="Times New Roman"/>
          <w:szCs w:val="24"/>
        </w:rPr>
        <w:t>ν</w:t>
      </w:r>
      <w:r>
        <w:rPr>
          <w:rFonts w:eastAsia="Times New Roman"/>
          <w:szCs w:val="24"/>
        </w:rPr>
        <w:t xml:space="preserve"> σχεδιασμό καταλήξαμε, ο οποίος είναι </w:t>
      </w:r>
      <w:r>
        <w:rPr>
          <w:rFonts w:eastAsia="Times New Roman"/>
          <w:szCs w:val="24"/>
        </w:rPr>
        <w:t xml:space="preserve">και </w:t>
      </w:r>
      <w:r>
        <w:rPr>
          <w:rFonts w:eastAsia="Times New Roman"/>
          <w:szCs w:val="24"/>
        </w:rPr>
        <w:t>ορατός</w:t>
      </w:r>
      <w:r>
        <w:rPr>
          <w:rFonts w:eastAsia="Times New Roman"/>
          <w:szCs w:val="24"/>
        </w:rPr>
        <w:t xml:space="preserve"> και</w:t>
      </w:r>
      <w:r>
        <w:rPr>
          <w:rFonts w:eastAsia="Times New Roman"/>
          <w:szCs w:val="24"/>
        </w:rPr>
        <w:t xml:space="preserve"> ρεαλιστικός και υλοποιήσιμος μέσα στο αμέσως επόμενο χρονικό διάστημα </w:t>
      </w:r>
      <w:r>
        <w:rPr>
          <w:rFonts w:eastAsia="Times New Roman"/>
          <w:szCs w:val="24"/>
        </w:rPr>
        <w:t xml:space="preserve">και </w:t>
      </w:r>
      <w:r>
        <w:rPr>
          <w:rFonts w:eastAsia="Times New Roman"/>
          <w:szCs w:val="24"/>
        </w:rPr>
        <w:t>ήδη έχουμε αρχίσει να τον υλοποιούμε.</w:t>
      </w:r>
    </w:p>
    <w:p w14:paraId="756463E6" w14:textId="77777777" w:rsidR="00546FC6" w:rsidRDefault="008647C6">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Κύριε Ηγουμενίδη, έχετε τον λόγο για τρία λεπτά.</w:t>
      </w:r>
    </w:p>
    <w:p w14:paraId="756463E7" w14:textId="77777777" w:rsidR="00546FC6" w:rsidRDefault="008647C6">
      <w:pPr>
        <w:spacing w:line="600" w:lineRule="auto"/>
        <w:ind w:firstLine="720"/>
        <w:contextualSpacing/>
        <w:jc w:val="both"/>
        <w:rPr>
          <w:rFonts w:eastAsia="Times New Roman"/>
          <w:szCs w:val="24"/>
        </w:rPr>
      </w:pPr>
      <w:r>
        <w:rPr>
          <w:rFonts w:eastAsia="Times New Roman"/>
          <w:b/>
          <w:szCs w:val="24"/>
        </w:rPr>
        <w:t>ΝΙΚΟΛΑ</w:t>
      </w:r>
      <w:r>
        <w:rPr>
          <w:rFonts w:eastAsia="Times New Roman"/>
          <w:b/>
          <w:szCs w:val="24"/>
        </w:rPr>
        <w:t>ΟΣ ΗΓΟΥΜΕΝΙΔΗΣ:</w:t>
      </w:r>
      <w:r>
        <w:rPr>
          <w:rFonts w:eastAsia="Times New Roman"/>
          <w:szCs w:val="24"/>
        </w:rPr>
        <w:t xml:space="preserve"> Ευχαριστώ, κύριε Υπουργέ, για την απάντησή σας, από την οποία συμπεραίνω ότι προφανώς υπάρχει απόφαση. Προφανώς είναι απόφαση η οποία και σήμερα έχει τη συμφωνία του Υπουργείου ότι καλύπτει επιχειρησιακά τον πληθυσμό της Κρήτης. Άλλο πράγμα</w:t>
      </w:r>
      <w:r>
        <w:rPr>
          <w:rFonts w:eastAsia="Times New Roman"/>
          <w:szCs w:val="24"/>
        </w:rPr>
        <w:t xml:space="preserve"> το «δεν έχουμε τη δυνατότητα άμεσα» ή «προχωράμε σε κάτι άλλο» και άλλο ότι «δεν υπάρχει απόφαση» ή πολύ περισσότερο «αυτές είναι οι ιδέες κάποιου».</w:t>
      </w:r>
    </w:p>
    <w:p w14:paraId="756463E8" w14:textId="77777777" w:rsidR="00546FC6" w:rsidRDefault="008647C6">
      <w:pPr>
        <w:spacing w:line="600" w:lineRule="auto"/>
        <w:ind w:firstLine="720"/>
        <w:contextualSpacing/>
        <w:jc w:val="both"/>
        <w:rPr>
          <w:rFonts w:eastAsia="Times New Roman"/>
          <w:szCs w:val="24"/>
        </w:rPr>
      </w:pPr>
      <w:r>
        <w:rPr>
          <w:rFonts w:eastAsia="Times New Roman"/>
          <w:szCs w:val="24"/>
        </w:rPr>
        <w:t>Ωστόσο, επιτρέψτε μου, κύριε Υπουργέ, να πω ότι δεν είναι η μόνη απόφαση που παραπέμπεται στις καλένδες. Έ</w:t>
      </w:r>
      <w:r>
        <w:rPr>
          <w:rFonts w:eastAsia="Times New Roman"/>
          <w:szCs w:val="24"/>
        </w:rPr>
        <w:t xml:space="preserve">χουμε πάρα πολλές αποφάσεις που με αφορμή την επίκαιρη ερώτηση θα ήθελα να σας καταγγείλω. </w:t>
      </w:r>
    </w:p>
    <w:p w14:paraId="756463E9" w14:textId="77777777" w:rsidR="00546FC6" w:rsidRDefault="008647C6">
      <w:pPr>
        <w:spacing w:line="600" w:lineRule="auto"/>
        <w:ind w:firstLine="720"/>
        <w:contextualSpacing/>
        <w:jc w:val="both"/>
        <w:rPr>
          <w:rFonts w:eastAsia="Times New Roman"/>
          <w:szCs w:val="24"/>
        </w:rPr>
      </w:pPr>
      <w:r>
        <w:rPr>
          <w:rFonts w:eastAsia="Times New Roman"/>
          <w:szCs w:val="24"/>
        </w:rPr>
        <w:t>Περιφερειακό Ιατρείο Τυμπακίου: Ήταν να λειτουργήσει τον Σεπτέμβριο. Πάλι καλά που παραδόθηκε πριν από λίγο. Έχω εδώ –και καταθέτω στα Πρακτικά- εν όψει της κίνησης</w:t>
      </w:r>
      <w:r>
        <w:rPr>
          <w:rFonts w:eastAsia="Times New Roman"/>
          <w:szCs w:val="24"/>
        </w:rPr>
        <w:t xml:space="preserve"> του </w:t>
      </w:r>
      <w:r>
        <w:rPr>
          <w:rFonts w:eastAsia="Times New Roman"/>
          <w:szCs w:val="24"/>
        </w:rPr>
        <w:t>π</w:t>
      </w:r>
      <w:r>
        <w:rPr>
          <w:rFonts w:eastAsia="Times New Roman"/>
          <w:szCs w:val="24"/>
        </w:rPr>
        <w:t xml:space="preserve">εριφερειακού </w:t>
      </w:r>
      <w:r>
        <w:rPr>
          <w:rFonts w:eastAsia="Times New Roman"/>
          <w:szCs w:val="24"/>
        </w:rPr>
        <w:t>ι</w:t>
      </w:r>
      <w:r>
        <w:rPr>
          <w:rFonts w:eastAsia="Times New Roman"/>
          <w:szCs w:val="24"/>
        </w:rPr>
        <w:t xml:space="preserve">ατρείου </w:t>
      </w:r>
      <w:r>
        <w:rPr>
          <w:rFonts w:eastAsia="Times New Roman"/>
          <w:szCs w:val="24"/>
        </w:rPr>
        <w:lastRenderedPageBreak/>
        <w:t>για τη λειτουργία του με ημερομηνία 31</w:t>
      </w:r>
      <w:r>
        <w:rPr>
          <w:rFonts w:eastAsia="Times New Roman"/>
          <w:szCs w:val="24"/>
        </w:rPr>
        <w:t>-</w:t>
      </w:r>
      <w:r>
        <w:rPr>
          <w:rFonts w:eastAsia="Times New Roman"/>
          <w:szCs w:val="24"/>
        </w:rPr>
        <w:t>7</w:t>
      </w:r>
      <w:r>
        <w:rPr>
          <w:rFonts w:eastAsia="Times New Roman"/>
          <w:szCs w:val="24"/>
        </w:rPr>
        <w:t>-</w:t>
      </w:r>
      <w:r>
        <w:rPr>
          <w:rFonts w:eastAsia="Times New Roman"/>
          <w:szCs w:val="24"/>
        </w:rPr>
        <w:t>2015 -ακριβώς ένας χρόνος έκλεισε- τη μετακίνηση δύο νοσηλευτών για το ιατρείο του Τυμπακίου.</w:t>
      </w:r>
    </w:p>
    <w:p w14:paraId="756463EA" w14:textId="77777777" w:rsidR="00546FC6" w:rsidRDefault="008647C6">
      <w:pPr>
        <w:spacing w:line="600" w:lineRule="auto"/>
        <w:ind w:firstLine="720"/>
        <w:contextualSpacing/>
        <w:jc w:val="both"/>
        <w:rPr>
          <w:rFonts w:eastAsia="Times New Roman"/>
          <w:szCs w:val="24"/>
        </w:rPr>
      </w:pPr>
      <w:r>
        <w:rPr>
          <w:rFonts w:eastAsia="Times New Roman"/>
          <w:szCs w:val="24"/>
        </w:rPr>
        <w:t>(Στο σημείο αυτό ο Βουλευτής κ. Νικόλαος Ηγουμενίδης καταθέτει για τα Πρακτικά το προαναφερθέ</w:t>
      </w:r>
      <w:r>
        <w:rPr>
          <w:rFonts w:eastAsia="Times New Roman"/>
          <w:szCs w:val="24"/>
        </w:rPr>
        <w:t xml:space="preserve">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56463EB" w14:textId="77777777" w:rsidR="00546FC6" w:rsidRDefault="008647C6">
      <w:pPr>
        <w:spacing w:line="600" w:lineRule="auto"/>
        <w:ind w:firstLine="720"/>
        <w:contextualSpacing/>
        <w:jc w:val="both"/>
        <w:rPr>
          <w:rFonts w:eastAsia="Times New Roman"/>
          <w:szCs w:val="24"/>
        </w:rPr>
      </w:pPr>
      <w:r>
        <w:rPr>
          <w:rFonts w:eastAsia="Times New Roman"/>
          <w:szCs w:val="24"/>
        </w:rPr>
        <w:t>Αυτή δεν είναι η μόνη περίπτωση, ούτε αυτές είναι οι μόνες αδυναμίες. Έχουμε μετακίνηση μίας νοσηλεύτριας επίσης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αυτού ακριβ</w:t>
      </w:r>
      <w:r>
        <w:rPr>
          <w:rFonts w:eastAsia="Times New Roman"/>
          <w:szCs w:val="24"/>
        </w:rPr>
        <w:t>ώς του σχεδιασμού. Μιλάω για πρόσωπα που ζουν στην περιοχή του Τυμπακίου ή σε άλλες περιοχές, που επομένως η μετακίνησή τους εκεί με βάση τον σχεδιασμό μας μάς λύνει το πρόβλημα της δουλειάς και της κάλυψης των συγκεκριμένων θέσεων για την επόμενη εικοσαετ</w:t>
      </w:r>
      <w:r>
        <w:rPr>
          <w:rFonts w:eastAsia="Times New Roman"/>
          <w:szCs w:val="24"/>
        </w:rPr>
        <w:t>ία με εικοσιπενταετία, το περιθώριο δηλαδή που θα δουλεύουν ακόμα στο δημόσιο σύστημα υγείας και όχι να ζητάμε αμέσως μετά τον διορισμό τους ή στον πρώτο χρόνο άτομα να τα αντικαταστήσουν.</w:t>
      </w:r>
    </w:p>
    <w:p w14:paraId="756463E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ΠΥΣ βρισκόταν στις 8-7-2015, σύμφωνα με τα στοιχεία του Υπουργε</w:t>
      </w:r>
      <w:r>
        <w:rPr>
          <w:rFonts w:eastAsia="Times New Roman" w:cs="Times New Roman"/>
          <w:szCs w:val="24"/>
        </w:rPr>
        <w:t>ίου. Εδώ έχουμε έναν χρόνο και είκοσι τρεις μέρες. Οι αποφάσεις αυτές δεν υλοποιήθηκαν. Ερώτημα: Ποιο μαγικό χέρι μπαίνει εμπόδιο σε αυτές τις μετακινήσεις; Ποια αγνοούν και αγνοούν επιδεικτικά υλοποίηση αποφάσεων της διοίκησης της υγειονομικής περιφέρειας</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σε τελική ανάλυση, ο λαός της Μεσσαράς περιμένει μια απάντηση: Ποιος υπονομεύει τη</w:t>
      </w:r>
      <w:r>
        <w:rPr>
          <w:rFonts w:eastAsia="Times New Roman" w:cs="Times New Roman"/>
          <w:szCs w:val="24"/>
        </w:rPr>
        <w:t>ν</w:t>
      </w:r>
      <w:r>
        <w:rPr>
          <w:rFonts w:eastAsia="Times New Roman" w:cs="Times New Roman"/>
          <w:szCs w:val="24"/>
        </w:rPr>
        <w:t xml:space="preserve"> εκφρασμένη βούληση της Κυβέρνησής μας για ουσιαστική λειτουργία του </w:t>
      </w:r>
      <w:r>
        <w:rPr>
          <w:rFonts w:eastAsia="Times New Roman" w:cs="Times New Roman"/>
          <w:szCs w:val="24"/>
        </w:rPr>
        <w:t>Π</w:t>
      </w:r>
      <w:r>
        <w:rPr>
          <w:rFonts w:eastAsia="Times New Roman" w:cs="Times New Roman"/>
          <w:szCs w:val="24"/>
        </w:rPr>
        <w:t xml:space="preserve">ολυδύναμου </w:t>
      </w:r>
      <w:r>
        <w:rPr>
          <w:rFonts w:eastAsia="Times New Roman" w:cs="Times New Roman"/>
          <w:szCs w:val="24"/>
        </w:rPr>
        <w:t>Π</w:t>
      </w:r>
      <w:r>
        <w:rPr>
          <w:rFonts w:eastAsia="Times New Roman" w:cs="Times New Roman"/>
          <w:szCs w:val="24"/>
        </w:rPr>
        <w:t xml:space="preserve">εριφερειακού </w:t>
      </w:r>
      <w:r>
        <w:rPr>
          <w:rFonts w:eastAsia="Times New Roman" w:cs="Times New Roman"/>
          <w:szCs w:val="24"/>
        </w:rPr>
        <w:t>Ι</w:t>
      </w:r>
      <w:r>
        <w:rPr>
          <w:rFonts w:eastAsia="Times New Roman" w:cs="Times New Roman"/>
          <w:szCs w:val="24"/>
        </w:rPr>
        <w:t>ατρείου Τυμπακίου;</w:t>
      </w:r>
    </w:p>
    <w:p w14:paraId="756463E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Δεύτερο παράδειγμα και κλείνω με αυτό κύριε Υπουργέ.</w:t>
      </w:r>
      <w:r>
        <w:rPr>
          <w:rFonts w:eastAsia="Times New Roman" w:cs="Times New Roman"/>
          <w:szCs w:val="24"/>
        </w:rPr>
        <w:t xml:space="preserve"> Μονάδα Καρδιοχειρουργικής και Αιμοδυναμικού </w:t>
      </w:r>
      <w:r>
        <w:rPr>
          <w:rFonts w:eastAsia="Times New Roman" w:cs="Times New Roman"/>
          <w:szCs w:val="24"/>
          <w:lang w:val="en-US"/>
        </w:rPr>
        <w:t>E</w:t>
      </w:r>
      <w:r>
        <w:rPr>
          <w:rFonts w:eastAsia="Times New Roman" w:cs="Times New Roman"/>
          <w:szCs w:val="24"/>
        </w:rPr>
        <w:t xml:space="preserve">ργαστηρίου στο </w:t>
      </w:r>
      <w:r>
        <w:rPr>
          <w:rFonts w:eastAsia="Times New Roman" w:cs="Times New Roman"/>
          <w:szCs w:val="24"/>
        </w:rPr>
        <w:t>ΠΕ</w:t>
      </w:r>
      <w:r>
        <w:rPr>
          <w:rFonts w:eastAsia="Times New Roman" w:cs="Times New Roman"/>
          <w:szCs w:val="24"/>
        </w:rPr>
        <w:t xml:space="preserve">ΠΑΓΝΗ. Έτυχε να παρακολουθήσω τον σχεδιασμό της, όταν συζητάγατε για τις μονάδες. Προβλεπόταν η πρόσληψη ενός </w:t>
      </w:r>
      <w:r>
        <w:rPr>
          <w:rFonts w:eastAsia="Times New Roman" w:cs="Times New Roman"/>
          <w:szCs w:val="24"/>
        </w:rPr>
        <w:t>ε</w:t>
      </w:r>
      <w:r>
        <w:rPr>
          <w:rFonts w:eastAsia="Times New Roman" w:cs="Times New Roman"/>
          <w:szCs w:val="24"/>
        </w:rPr>
        <w:t xml:space="preserve">ντατικολόγου, ενός </w:t>
      </w:r>
      <w:r>
        <w:rPr>
          <w:rFonts w:eastAsia="Times New Roman" w:cs="Times New Roman"/>
          <w:szCs w:val="24"/>
        </w:rPr>
        <w:t>α</w:t>
      </w:r>
      <w:r>
        <w:rPr>
          <w:rFonts w:eastAsia="Times New Roman" w:cs="Times New Roman"/>
          <w:szCs w:val="24"/>
        </w:rPr>
        <w:t xml:space="preserve">ναισθησιολόγου και ενός </w:t>
      </w:r>
      <w:r>
        <w:rPr>
          <w:rFonts w:eastAsia="Times New Roman" w:cs="Times New Roman"/>
          <w:szCs w:val="24"/>
        </w:rPr>
        <w:t>κ</w:t>
      </w:r>
      <w:r>
        <w:rPr>
          <w:rFonts w:eastAsia="Times New Roman" w:cs="Times New Roman"/>
          <w:szCs w:val="24"/>
        </w:rPr>
        <w:t xml:space="preserve">αρδιολόγου. Ήταν προβλέψεις που συζητήσαμε με τον Διευθυντή Καρδιολογίας και Καρδιοχειρουργικής Κλινικής του ΠΕΠΑΓΝΗ πριν το αποφασίσουμε, συν δώδεκα νοσηλεύτριες επικουρικό προσωπικό. Έτυχε </w:t>
      </w:r>
      <w:r>
        <w:rPr>
          <w:rFonts w:eastAsia="Times New Roman" w:cs="Times New Roman"/>
          <w:szCs w:val="24"/>
        </w:rPr>
        <w:lastRenderedPageBreak/>
        <w:t>να είμαι παρών στο Υπουργείο, όταν σας ενημέρωνε για τις συζητήσε</w:t>
      </w:r>
      <w:r>
        <w:rPr>
          <w:rFonts w:eastAsia="Times New Roman" w:cs="Times New Roman"/>
          <w:szCs w:val="24"/>
        </w:rPr>
        <w:t xml:space="preserve">ις με τους διευθυντές και το συγκεκριμένο προσωπικό που υπογράψατε την πρόσληψή του. </w:t>
      </w:r>
    </w:p>
    <w:p w14:paraId="756463E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Το ΠΕΠΑΓΝΗ εξαιρέθηκε από την πρόσληψη επικουρικού προσωπικού, με αποτέλεσμα η μεν </w:t>
      </w:r>
      <w:r>
        <w:rPr>
          <w:rFonts w:eastAsia="Times New Roman" w:cs="Times New Roman"/>
          <w:szCs w:val="24"/>
        </w:rPr>
        <w:t>μ</w:t>
      </w:r>
      <w:r>
        <w:rPr>
          <w:rFonts w:eastAsia="Times New Roman" w:cs="Times New Roman"/>
          <w:szCs w:val="24"/>
        </w:rPr>
        <w:t>ονάδα να μη</w:t>
      </w:r>
      <w:r>
        <w:rPr>
          <w:rFonts w:eastAsia="Times New Roman" w:cs="Times New Roman"/>
          <w:szCs w:val="24"/>
        </w:rPr>
        <w:t xml:space="preserve"> </w:t>
      </w:r>
      <w:r>
        <w:rPr>
          <w:rFonts w:eastAsia="Times New Roman" w:cs="Times New Roman"/>
          <w:szCs w:val="24"/>
        </w:rPr>
        <w:t xml:space="preserve">λειτουργήσει ποτέ, ο </w:t>
      </w:r>
      <w:r>
        <w:rPr>
          <w:rFonts w:eastAsia="Times New Roman" w:cs="Times New Roman"/>
          <w:szCs w:val="24"/>
        </w:rPr>
        <w:t>ε</w:t>
      </w:r>
      <w:r>
        <w:rPr>
          <w:rFonts w:eastAsia="Times New Roman" w:cs="Times New Roman"/>
          <w:szCs w:val="24"/>
        </w:rPr>
        <w:t xml:space="preserve">ντατικολόγος και ο </w:t>
      </w:r>
      <w:r>
        <w:rPr>
          <w:rFonts w:eastAsia="Times New Roman" w:cs="Times New Roman"/>
          <w:szCs w:val="24"/>
        </w:rPr>
        <w:t>α</w:t>
      </w:r>
      <w:r>
        <w:rPr>
          <w:rFonts w:eastAsia="Times New Roman" w:cs="Times New Roman"/>
          <w:szCs w:val="24"/>
        </w:rPr>
        <w:t xml:space="preserve">ναισθησιολόγος που προσλήφθηκαν </w:t>
      </w:r>
      <w:r>
        <w:rPr>
          <w:rFonts w:eastAsia="Times New Roman" w:cs="Times New Roman"/>
          <w:szCs w:val="24"/>
        </w:rPr>
        <w:t xml:space="preserve">ασχολούνται στη ΜΕΘ του ΠΕΠΑΓΝΗ και όχι στη συγκεκριμένη </w:t>
      </w:r>
      <w:r>
        <w:rPr>
          <w:rFonts w:eastAsia="Times New Roman" w:cs="Times New Roman"/>
          <w:szCs w:val="24"/>
        </w:rPr>
        <w:t>μ</w:t>
      </w:r>
      <w:r>
        <w:rPr>
          <w:rFonts w:eastAsia="Times New Roman" w:cs="Times New Roman"/>
          <w:szCs w:val="24"/>
        </w:rPr>
        <w:t xml:space="preserve">ονάδα για την οποία προκηρύχθηκαν οι θέσεις και ήταν να προσληφθεί το προσωπικό. Ποιο μαγικό χέρι απέκλεισε το ΠΕΠΑΓΝΗ από επικουρικό προσωπικό; Και βεβαίως ο </w:t>
      </w:r>
      <w:r>
        <w:rPr>
          <w:rFonts w:eastAsia="Times New Roman" w:cs="Times New Roman"/>
          <w:szCs w:val="24"/>
        </w:rPr>
        <w:t>υ</w:t>
      </w:r>
      <w:r>
        <w:rPr>
          <w:rFonts w:eastAsia="Times New Roman" w:cs="Times New Roman"/>
          <w:szCs w:val="24"/>
        </w:rPr>
        <w:t xml:space="preserve">πηρεσιακός </w:t>
      </w:r>
      <w:r>
        <w:rPr>
          <w:rFonts w:eastAsia="Times New Roman" w:cs="Times New Roman"/>
          <w:szCs w:val="24"/>
        </w:rPr>
        <w:t>δ</w:t>
      </w:r>
      <w:r>
        <w:rPr>
          <w:rFonts w:eastAsia="Times New Roman" w:cs="Times New Roman"/>
          <w:szCs w:val="24"/>
        </w:rPr>
        <w:t>ιοικητής έκανε τα παιχνίδι</w:t>
      </w:r>
      <w:r>
        <w:rPr>
          <w:rFonts w:eastAsia="Times New Roman" w:cs="Times New Roman"/>
          <w:szCs w:val="24"/>
        </w:rPr>
        <w:t>α του και δεν σεβάστηκε ούτε τη θέση του -</w:t>
      </w:r>
      <w:r>
        <w:rPr>
          <w:rFonts w:eastAsia="Times New Roman" w:cs="Times New Roman"/>
          <w:szCs w:val="24"/>
        </w:rPr>
        <w:t>κ</w:t>
      </w:r>
      <w:r>
        <w:rPr>
          <w:rFonts w:eastAsia="Times New Roman" w:cs="Times New Roman"/>
          <w:szCs w:val="24"/>
        </w:rPr>
        <w:t xml:space="preserve">αθηγητής ακούει ο άλλος Ιατρικής Σχολής του Πανεπιστημίου της Κρήτης-, δεν σεβάστηκε ούτε το ότι ήταν υπηρεσιακός, δεν σεβάστηκε τις πολιτικές επιλογές της ηγεσίας του Υπουργείου Υγείας. </w:t>
      </w:r>
    </w:p>
    <w:p w14:paraId="756463E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Αλλά εκτός από αυτό υπήρχ</w:t>
      </w:r>
      <w:r>
        <w:rPr>
          <w:rFonts w:eastAsia="Times New Roman" w:cs="Times New Roman"/>
          <w:szCs w:val="24"/>
        </w:rPr>
        <w:t xml:space="preserve">αν και άλλοι που υπέγραψαν να εξαιρεθεί το ΠΕΠΑΓΝΗ από το επικουρικό προσωπικό. Θα μείνουν έτσι ο </w:t>
      </w:r>
      <w:r>
        <w:rPr>
          <w:rFonts w:eastAsia="Times New Roman" w:cs="Times New Roman"/>
          <w:szCs w:val="24"/>
        </w:rPr>
        <w:t>δ</w:t>
      </w:r>
      <w:r>
        <w:rPr>
          <w:rFonts w:eastAsia="Times New Roman" w:cs="Times New Roman"/>
          <w:szCs w:val="24"/>
        </w:rPr>
        <w:t xml:space="preserve">ιοικητικός </w:t>
      </w:r>
      <w:r>
        <w:rPr>
          <w:rFonts w:eastAsia="Times New Roman" w:cs="Times New Roman"/>
          <w:szCs w:val="24"/>
        </w:rPr>
        <w:t>δ</w:t>
      </w:r>
      <w:r>
        <w:rPr>
          <w:rFonts w:eastAsia="Times New Roman" w:cs="Times New Roman"/>
          <w:szCs w:val="24"/>
        </w:rPr>
        <w:t>ιευθυντής ή οποιοιδήποτε άλλο υπεύθυνοι ακύρωσαν στην πράξη την απόφασή σας; Η νέα διοίκηση τι κάνει και πώς αναιρεί αυτή</w:t>
      </w:r>
      <w:r>
        <w:rPr>
          <w:rFonts w:eastAsia="Times New Roman" w:cs="Times New Roman"/>
          <w:szCs w:val="24"/>
        </w:rPr>
        <w:t xml:space="preserve"> </w:t>
      </w:r>
      <w:r>
        <w:rPr>
          <w:rFonts w:eastAsia="Times New Roman" w:cs="Times New Roman"/>
          <w:szCs w:val="24"/>
        </w:rPr>
        <w:t xml:space="preserve">την κατάσταση; </w:t>
      </w:r>
    </w:p>
    <w:p w14:paraId="756463F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Πιστεύω</w:t>
      </w:r>
      <w:r>
        <w:rPr>
          <w:rFonts w:eastAsia="Times New Roman" w:cs="Times New Roman"/>
          <w:szCs w:val="24"/>
        </w:rPr>
        <w:t>, κύριε Υπουργέ, ότι δεν έχουμε απέναντ</w:t>
      </w:r>
      <w:r>
        <w:rPr>
          <w:rFonts w:eastAsia="Times New Roman" w:cs="Times New Roman"/>
          <w:szCs w:val="24"/>
        </w:rPr>
        <w:t>ί</w:t>
      </w:r>
      <w:r>
        <w:rPr>
          <w:rFonts w:eastAsia="Times New Roman" w:cs="Times New Roman"/>
          <w:szCs w:val="24"/>
        </w:rPr>
        <w:t xml:space="preserve"> μας κανένα μαγικό χέρι και κα</w:t>
      </w:r>
      <w:r>
        <w:rPr>
          <w:rFonts w:eastAsia="Times New Roman" w:cs="Times New Roman"/>
          <w:szCs w:val="24"/>
        </w:rPr>
        <w:t>μ</w:t>
      </w:r>
      <w:r>
        <w:rPr>
          <w:rFonts w:eastAsia="Times New Roman" w:cs="Times New Roman"/>
          <w:szCs w:val="24"/>
        </w:rPr>
        <w:t xml:space="preserve">μιά μαγική δύναμη. Αν το θέλετε, δεν πιστεύω στη μεταφυσική. Πιστεύω ότι έχουμε στη χώρα μας την Αριστερά η οποία σχεδιάζει το μέλλον της χώρας, την Αριστερά που σχεδιάζει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ύ</w:t>
      </w:r>
      <w:r>
        <w:rPr>
          <w:rFonts w:eastAsia="Times New Roman" w:cs="Times New Roman"/>
          <w:szCs w:val="24"/>
        </w:rPr>
        <w:t xml:space="preserve">στημα </w:t>
      </w:r>
      <w:r>
        <w:rPr>
          <w:rFonts w:eastAsia="Times New Roman" w:cs="Times New Roman"/>
          <w:szCs w:val="24"/>
        </w:rPr>
        <w:t>υ</w:t>
      </w:r>
      <w:r>
        <w:rPr>
          <w:rFonts w:eastAsia="Times New Roman" w:cs="Times New Roman"/>
          <w:szCs w:val="24"/>
        </w:rPr>
        <w:t>γείας. Θεωρώ εαυτόν κομμάτι αυτής της συλλογικής μας προσπάθειας, είτε αυτή αφορά τη λειτουργία των τομέων του ΕΚΑΒ είτε αφορά τη λειτουργία ενός ιατρείου, όπως για παράδειγμα προέκυψε από το</w:t>
      </w:r>
      <w:r>
        <w:rPr>
          <w:rFonts w:eastAsia="Times New Roman" w:cs="Times New Roman"/>
          <w:szCs w:val="24"/>
        </w:rPr>
        <w:t>ν</w:t>
      </w:r>
      <w:r>
        <w:rPr>
          <w:rFonts w:eastAsia="Times New Roman" w:cs="Times New Roman"/>
          <w:szCs w:val="24"/>
        </w:rPr>
        <w:t xml:space="preserve"> χάρτη υγείας να λειτουργήσει ιατρείο στα Μάταλα νέα δομή</w:t>
      </w:r>
      <w:r>
        <w:rPr>
          <w:rFonts w:eastAsia="Times New Roman" w:cs="Times New Roman"/>
          <w:szCs w:val="24"/>
        </w:rPr>
        <w:t xml:space="preserve"> ή να λειτουργήσει το </w:t>
      </w:r>
      <w:r>
        <w:rPr>
          <w:rFonts w:eastAsia="Times New Roman" w:cs="Times New Roman"/>
          <w:szCs w:val="24"/>
        </w:rPr>
        <w:t>Π</w:t>
      </w:r>
      <w:r>
        <w:rPr>
          <w:rFonts w:eastAsia="Times New Roman" w:cs="Times New Roman"/>
          <w:szCs w:val="24"/>
        </w:rPr>
        <w:t xml:space="preserve">ολυδύναμο </w:t>
      </w:r>
      <w:r>
        <w:rPr>
          <w:rFonts w:eastAsia="Times New Roman" w:cs="Times New Roman"/>
          <w:szCs w:val="24"/>
        </w:rPr>
        <w:t xml:space="preserve">Ιατρείο </w:t>
      </w:r>
      <w:r>
        <w:rPr>
          <w:rFonts w:eastAsia="Times New Roman" w:cs="Times New Roman"/>
          <w:szCs w:val="24"/>
        </w:rPr>
        <w:t xml:space="preserve">του Τυμπακίου. </w:t>
      </w:r>
    </w:p>
    <w:p w14:paraId="756463F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Εκτός από τις δυσκολίες που πηγάζουν από τις μνημονιακές μας υποχρεώσεις, απέναντί μας έχουμε να αντιμετωπίσουμε και τα ζόμπι του παρελθόντος. Έχουμε να αντιμετωπίσουμε ισχυρούς ρουσφετολογικούς μηχα</w:t>
      </w:r>
      <w:r>
        <w:rPr>
          <w:rFonts w:eastAsia="Times New Roman" w:cs="Times New Roman"/>
          <w:szCs w:val="24"/>
        </w:rPr>
        <w:t>νισμούς πελατειακού κράτους, δηλαδή έχουμε απέναντί μας, κύριε Υπουργέ, ό,τι πιο σάπιο, ό,τι πιο σιχαμένο και καταδικαστέο έχει γεννήσει η πολιτική ιστορία αυτού του τόπου.</w:t>
      </w:r>
    </w:p>
    <w:p w14:paraId="756463F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μου και κλείνω με αυτό, ελέγξτε, κύριε Υπουργέ, όλη την πυραμίδα του </w:t>
      </w:r>
      <w:r>
        <w:rPr>
          <w:rFonts w:eastAsia="Times New Roman" w:cs="Times New Roman"/>
          <w:szCs w:val="24"/>
        </w:rPr>
        <w:t xml:space="preserve">Υπουργείου Υγείας και στείλτε σαφές μήνυμα προς όλους. Οι δημόσιοι υπάλληλοι, οι υπηρεσιακοί παράγοντες του </w:t>
      </w:r>
      <w:r>
        <w:rPr>
          <w:rFonts w:eastAsia="Times New Roman" w:cs="Times New Roman"/>
          <w:szCs w:val="24"/>
        </w:rPr>
        <w:lastRenderedPageBreak/>
        <w:t>Υπουργείου Υγείας, ανεξάρτητα από το επίπεδο που βρίσκονται, είναι για να εφαρμόζουν τις πολιτικές αποφάσεις της πολιτικής ηγεσίας και όχι για να εφ</w:t>
      </w:r>
      <w:r>
        <w:rPr>
          <w:rFonts w:eastAsia="Times New Roman" w:cs="Times New Roman"/>
          <w:szCs w:val="24"/>
        </w:rPr>
        <w:t xml:space="preserve">αρμόζουν πολιτική ή πολύ περισσότερο να υπονομεύουν τους σχεδιασμούς της Κυβέρνησής μας. </w:t>
      </w:r>
    </w:p>
    <w:p w14:paraId="756463F3" w14:textId="77777777" w:rsidR="00546FC6" w:rsidRDefault="008647C6">
      <w:pPr>
        <w:spacing w:line="600" w:lineRule="auto"/>
        <w:contextualSpacing/>
        <w:jc w:val="both"/>
        <w:rPr>
          <w:rFonts w:eastAsia="Times New Roman" w:cs="Times New Roman"/>
          <w:szCs w:val="24"/>
        </w:rPr>
      </w:pPr>
      <w:r>
        <w:rPr>
          <w:rFonts w:eastAsia="Times New Roman" w:cs="Times New Roman"/>
          <w:szCs w:val="24"/>
        </w:rPr>
        <w:t>Σε αυτή την προσπάθεια να είστε σίγουρος ότι θα είμαι και εγώ δίπλα σας.</w:t>
      </w:r>
    </w:p>
    <w:p w14:paraId="756463F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Έχω αφιερώσει ένα κομμάτι από τη ζωή και τη ψυχή μου για το δημόσιο σύστημα υγείας και αυτή τ</w:t>
      </w:r>
      <w:r>
        <w:rPr>
          <w:rFonts w:eastAsia="Times New Roman" w:cs="Times New Roman"/>
          <w:szCs w:val="24"/>
        </w:rPr>
        <w:t>η μικρή μου διαδρομή για την οποία νιώθω καλά –ας μην πω είμαι περήφανος- δεν είμαι διατεθειμένος να την υποτάξω σε κα</w:t>
      </w:r>
      <w:r>
        <w:rPr>
          <w:rFonts w:eastAsia="Times New Roman" w:cs="Times New Roman"/>
          <w:szCs w:val="24"/>
        </w:rPr>
        <w:t>μ</w:t>
      </w:r>
      <w:r>
        <w:rPr>
          <w:rFonts w:eastAsia="Times New Roman" w:cs="Times New Roman"/>
          <w:szCs w:val="24"/>
        </w:rPr>
        <w:t xml:space="preserve">μία κομματική σκοπιμότητα. </w:t>
      </w:r>
    </w:p>
    <w:p w14:paraId="756463F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56463F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14:paraId="756463F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έχει τον λόγο. </w:t>
      </w:r>
    </w:p>
    <w:p w14:paraId="756463F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w:t>
      </w:r>
      <w:r>
        <w:rPr>
          <w:rFonts w:eastAsia="Times New Roman" w:cs="Times New Roman"/>
          <w:b/>
          <w:szCs w:val="24"/>
        </w:rPr>
        <w:t xml:space="preserve">ΛΟΣ ΠΟΛΑΚΗΣ (Αναπληρωτής Υπουργός Υγείας): </w:t>
      </w:r>
      <w:r>
        <w:rPr>
          <w:rFonts w:eastAsia="Times New Roman" w:cs="Times New Roman"/>
          <w:szCs w:val="24"/>
        </w:rPr>
        <w:t xml:space="preserve">Κύριε Ηγουμενίδη, μια σύντομη απάντηση: Το σενάριο της </w:t>
      </w:r>
      <w:r>
        <w:rPr>
          <w:rFonts w:eastAsia="Times New Roman" w:cs="Times New Roman"/>
          <w:szCs w:val="24"/>
        </w:rPr>
        <w:t>α</w:t>
      </w:r>
      <w:r>
        <w:rPr>
          <w:rFonts w:eastAsia="Times New Roman" w:cs="Times New Roman"/>
          <w:szCs w:val="24"/>
        </w:rPr>
        <w:t>ριστερής παρένθεσης έχει παιχτεί εδώ και έναν χρόνο και μετά από τρεις εκλογικές αναμετρήσεις και μετά από μια αξιολόγηση κ</w:t>
      </w:r>
      <w:r>
        <w:rPr>
          <w:rFonts w:eastAsia="Times New Roman" w:cs="Times New Roman"/>
          <w:szCs w:val="24"/>
        </w:rPr>
        <w:t>αι λοιπά</w:t>
      </w:r>
      <w:r>
        <w:rPr>
          <w:rFonts w:eastAsia="Times New Roman" w:cs="Times New Roman"/>
          <w:szCs w:val="24"/>
        </w:rPr>
        <w:t xml:space="preserve">. </w:t>
      </w:r>
    </w:p>
    <w:p w14:paraId="756463F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Είναι σαφές –και το έχουμε ζήσει στο Υπουργείο- ότι υπήρχε πραγματικά μηχανισμός ο οποίος εμπόδιζε την υλοποίηση ή καθυστερούσε την υλοποίηση μιας σειράς αποφάσεων. Με την αλλαγή του διοικητικού μηχανισμού των νοσοκομείων αυτό το πράγμα ομαλοποιείται. Πραγ</w:t>
      </w:r>
      <w:r>
        <w:rPr>
          <w:rFonts w:eastAsia="Times New Roman" w:cs="Times New Roman"/>
          <w:szCs w:val="24"/>
        </w:rPr>
        <w:t xml:space="preserve">ματικά από τα νοσοκομεία στα οποία έχουν οριστεί διοικητές έχουν εκμηδενιστεί οι ενοχλήσεις προς τα εμάς για το «συμβαίνει αυτό», «χάλασε εκείνο», «λείπει εκείνο», «λείπει τ’ άλλο» κι όλα αυτά τα πράγματα. Η κατάσταση ισορροπεί. </w:t>
      </w:r>
    </w:p>
    <w:p w14:paraId="756463F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Πώς νομίζετε ότι διορίστηκαν χίλιοι διακόσιοι επικουρικοί γιατροί από τον Οκτώβρη μέχρι σήμερα; Με μια καθημερινή ενασχόληση δική μου προσωπικά, του Αντρέα Ξανθού και όλου του μηχανισμού που υπάρχει στο Υπουργείο Υγείας, προκειμένου πραγματικά να πάρει μπρ</w:t>
      </w:r>
      <w:r>
        <w:rPr>
          <w:rFonts w:eastAsia="Times New Roman" w:cs="Times New Roman"/>
          <w:szCs w:val="24"/>
        </w:rPr>
        <w:t xml:space="preserve">οστά μια μηχανή. </w:t>
      </w:r>
    </w:p>
    <w:p w14:paraId="756463F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κι άλλα παραδείγματα σαν αυτά που λέτε. Για πάνω από έναν και ενάμιση χρόνο μπλοκάρονταν στο Υπουργείο Διοικητικής Ανασυγκρότησης μετακινήσεις ανθρώπων. Υπήρχαν δυο υπάλληλοι εκεί που προχωρούσαν μόνο αυτούς για τους οποίους τους</w:t>
      </w:r>
      <w:r>
        <w:rPr>
          <w:rFonts w:eastAsia="Times New Roman" w:cs="Times New Roman"/>
          <w:szCs w:val="24"/>
        </w:rPr>
        <w:t xml:space="preserve"> έπαιρναν τηλέφωνο. Μου το είπαν οι ίδιοι την περίοδο που ήμουν Υφυπουργός Εσωτερικών και είχα και ένα γραφείο εκεί. Ντάνα οι μετακινήσεις από τα νοσοκομεία. Λέω «πόσα κάνετε τη μέρα; Κάνετε δεκαπέντε; Κάνετε είκοσι για να φεύγουν;». «Όχι», λέει «όταν μας </w:t>
      </w:r>
      <w:r>
        <w:rPr>
          <w:rFonts w:eastAsia="Times New Roman" w:cs="Times New Roman"/>
          <w:szCs w:val="24"/>
        </w:rPr>
        <w:t xml:space="preserve">παίρνουν τηλέφωνο κάνουμε». Αυτή ήταν η απάντηση. Αυτό το κράτος παραλάβαμε. Και το λέω έτσι. </w:t>
      </w:r>
    </w:p>
    <w:p w14:paraId="756463F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δεν είμαστε εκεί. Διότι με την απόφαση που πήραμε και τη νομοθέτηση στο παράλληλο πρόγραμμα αυτό το πράγμα έχει απλοποιηθεί πολύ. Μεταβιβάστηκε η </w:t>
      </w:r>
      <w:r>
        <w:rPr>
          <w:rFonts w:eastAsia="Times New Roman" w:cs="Times New Roman"/>
          <w:szCs w:val="24"/>
        </w:rPr>
        <w:t xml:space="preserve">αρμοδιότητα από τους τρεις </w:t>
      </w:r>
      <w:r>
        <w:rPr>
          <w:rFonts w:eastAsia="Times New Roman" w:cs="Times New Roman"/>
          <w:szCs w:val="24"/>
        </w:rPr>
        <w:t>Υ</w:t>
      </w:r>
      <w:r>
        <w:rPr>
          <w:rFonts w:eastAsia="Times New Roman" w:cs="Times New Roman"/>
          <w:szCs w:val="24"/>
        </w:rPr>
        <w:t xml:space="preserve">πουργούς που έπρεπε να υπογράψουν για να γίνει μια μετακίνηση ενός υπαλλήλου -ακόμα και από το Ηράκλειο στα Χανιά- και τώρα γίνεται με απόφαση του διοικητή της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π</w:t>
      </w:r>
      <w:r>
        <w:rPr>
          <w:rFonts w:eastAsia="Times New Roman" w:cs="Times New Roman"/>
          <w:szCs w:val="24"/>
        </w:rPr>
        <w:t>εριφέρειας.</w:t>
      </w:r>
    </w:p>
    <w:p w14:paraId="756463F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Δεν προχωράνε όμως, </w:t>
      </w:r>
      <w:r>
        <w:rPr>
          <w:rFonts w:eastAsia="Times New Roman" w:cs="Times New Roman"/>
          <w:szCs w:val="24"/>
        </w:rPr>
        <w:t>κύριε Υπουργέ.</w:t>
      </w:r>
    </w:p>
    <w:p w14:paraId="756463F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Ακούστε. Αυτή τη στιγμή–και θα το πω κι έτσι- έχουμε σταματήσει κάποια πράγματα. Το </w:t>
      </w:r>
      <w:r>
        <w:rPr>
          <w:rFonts w:eastAsia="Times New Roman" w:cs="Times New Roman"/>
          <w:szCs w:val="24"/>
        </w:rPr>
        <w:t>Π</w:t>
      </w:r>
      <w:r>
        <w:rPr>
          <w:rFonts w:eastAsia="Times New Roman" w:cs="Times New Roman"/>
          <w:szCs w:val="24"/>
        </w:rPr>
        <w:t xml:space="preserve">ολυδύναμο </w:t>
      </w:r>
      <w:r>
        <w:rPr>
          <w:rFonts w:eastAsia="Times New Roman" w:cs="Times New Roman"/>
          <w:szCs w:val="24"/>
        </w:rPr>
        <w:t>Ι</w:t>
      </w:r>
      <w:r>
        <w:rPr>
          <w:rFonts w:eastAsia="Times New Roman" w:cs="Times New Roman"/>
          <w:szCs w:val="24"/>
        </w:rPr>
        <w:t>ατρείο στο Τυμπάκι θα λειτουργήσει. Προκηρύξαμε και θέσεις γιατρών και ό,τι χρειαστεί να γίνει θα γ</w:t>
      </w:r>
      <w:r>
        <w:rPr>
          <w:rFonts w:eastAsia="Times New Roman" w:cs="Times New Roman"/>
          <w:szCs w:val="24"/>
        </w:rPr>
        <w:t xml:space="preserve">ίνει. Να είστε σίγουρος γι’ αυτό. Όπως λειτούργησε και των Σφακίων, θα λειτουργήσει και το Πολυδύναμο στο Τυμπάκι και να είστε σίγουρος γι’ αυτό. Εγώ δεν πετώ κουβέντες του αέρα. </w:t>
      </w:r>
    </w:p>
    <w:p w14:paraId="756463F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Το θέμα είναι ότι υπάρχουν ακόμα προσπάθειες να μετακινηθούν κάποιοι άνθρωπο</w:t>
      </w:r>
      <w:r>
        <w:rPr>
          <w:rFonts w:eastAsia="Times New Roman" w:cs="Times New Roman"/>
          <w:szCs w:val="24"/>
        </w:rPr>
        <w:t>ι από εδώ, από εκεί, γιατί λειτουργεί ακόμα ο μηχανισμός. Έχουμε κόψει τα φτερά αυτού του μηχανισμού. Έχουμε πει ότι επειδή τώρα θα βγουν δυο μαζικές προκηρύξεις ακόμα, όπως και αρχίζουν και έρχονται μετά από μια εξάμηνη καθυστέρηση μέχρι να βγάλει τα ορισ</w:t>
      </w:r>
      <w:r>
        <w:rPr>
          <w:rFonts w:eastAsia="Times New Roman" w:cs="Times New Roman"/>
          <w:szCs w:val="24"/>
        </w:rPr>
        <w:t xml:space="preserve">τικά αποτελέσματα το ΑΣΕΠ, από τους εννιακόσιους ογδόντα πέντε που προκηρύξαμε τον Νοέμβριο ήδη έχουν αναλάβει υπηρεσία στα νοσοκομεία πάνω από διακόσιοι μέσα σε δεκαπέντε-είκοσι μέρες που πιέσαμε όλο το σύστημα για να γίνει. Πρέπει να πάνε </w:t>
      </w:r>
      <w:r>
        <w:rPr>
          <w:rFonts w:eastAsia="Times New Roman" w:cs="Times New Roman"/>
          <w:szCs w:val="24"/>
        </w:rPr>
        <w:lastRenderedPageBreak/>
        <w:t>κάποιοι άνθρωπο</w:t>
      </w:r>
      <w:r>
        <w:rPr>
          <w:rFonts w:eastAsia="Times New Roman" w:cs="Times New Roman"/>
          <w:szCs w:val="24"/>
        </w:rPr>
        <w:t>ι. Στους χίλιους εξακόσιους εξήντα υπάρχει πολύ νοσηλευτικό προσωπικό. Στους άλλους χίλιους διακόσιους που υπέγραψε ο κ. Βερναρδάκης και ο κ. Χουλιαράκης για την ΠΥΣ που βγήκε, υπάρχουν οκτακόσια άτομα από την Αθήνα. Θα γίνει μια μαζική ένωση προσωπικού στ</w:t>
      </w:r>
      <w:r>
        <w:rPr>
          <w:rFonts w:eastAsia="Times New Roman" w:cs="Times New Roman"/>
          <w:szCs w:val="24"/>
        </w:rPr>
        <w:t xml:space="preserve">ην Αθήνα. Έχουμε ένα τεράστιο αίτημα από ανθρώπους που υπηρετούν στα αστικά κέντρα να μετακινηθούν στην επαρχία. Αυτό δεν μπορούμε να το ικανοποιήσουμε, αν δεν ενισχυθεί η Αθήνα. </w:t>
      </w:r>
    </w:p>
    <w:p w14:paraId="7564640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Το ίδιο συμβαίνει και στα μεγάλα κεντρικά νοσοκομεία της Κρήτης και όλης της</w:t>
      </w:r>
      <w:r>
        <w:rPr>
          <w:rFonts w:eastAsia="Times New Roman" w:cs="Times New Roman"/>
          <w:szCs w:val="24"/>
        </w:rPr>
        <w:t xml:space="preserve"> περιφέρειας. Δεν μπορείς να παίρνεις μια νοσηλεύτρια από τα Χανιά ή από το </w:t>
      </w:r>
      <w:r>
        <w:rPr>
          <w:rFonts w:eastAsia="Times New Roman" w:cs="Times New Roman"/>
          <w:szCs w:val="24"/>
        </w:rPr>
        <w:t>«</w:t>
      </w:r>
      <w:r>
        <w:rPr>
          <w:rFonts w:eastAsia="Times New Roman" w:cs="Times New Roman"/>
          <w:szCs w:val="24"/>
        </w:rPr>
        <w:t>Βενιζέλειο</w:t>
      </w:r>
      <w:r>
        <w:rPr>
          <w:rFonts w:eastAsia="Times New Roman" w:cs="Times New Roman"/>
          <w:szCs w:val="24"/>
        </w:rPr>
        <w:t>»</w:t>
      </w:r>
      <w:r>
        <w:rPr>
          <w:rFonts w:eastAsia="Times New Roman" w:cs="Times New Roman"/>
          <w:szCs w:val="24"/>
        </w:rPr>
        <w:t xml:space="preserve"> και να την πηγαίνεις σε ένα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Δεν γίνεται αυτό. Πρέπει να καλυφθεί η ανάγκη για να πάει. Είναι διαφορετικό πράγμα να ξεκινάει η λειτουργία ενός νοσοκομείο</w:t>
      </w:r>
      <w:r>
        <w:rPr>
          <w:rFonts w:eastAsia="Times New Roman" w:cs="Times New Roman"/>
          <w:szCs w:val="24"/>
        </w:rPr>
        <w:t xml:space="preserve">υ –εκεί θα κάνεις τέτοιες αβαρίες- και είναι διαφορετικό πράγμα να πηγαίνεις εντέκατη νοσηλεύτρια σε ένα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παίρνοντας αυτή που με την παρουσία της εξασφάλιζε τη λειτουργία του τμήματος επειγόντων περιστατικών και της βραχείας νοσηλείας. Γιατί έ</w:t>
      </w:r>
      <w:r>
        <w:rPr>
          <w:rFonts w:eastAsia="Times New Roman" w:cs="Times New Roman"/>
          <w:szCs w:val="24"/>
        </w:rPr>
        <w:t xml:space="preserve">γιναν και τέτοια πράγματα. </w:t>
      </w:r>
    </w:p>
    <w:p w14:paraId="7564640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Κάποια πράγματα ήταν όντως στημένα. Να σας πω και ένα άλλο παράδειγμα. Δεν είναι δυνατόν ο μοναδικός φαρμακοποιός του ΕΟΠΥΥ στα Χανιά να μετακινείται στο </w:t>
      </w:r>
      <w:r>
        <w:rPr>
          <w:rFonts w:eastAsia="Times New Roman" w:cs="Times New Roman"/>
          <w:szCs w:val="24"/>
        </w:rPr>
        <w:t>«</w:t>
      </w:r>
      <w:r>
        <w:rPr>
          <w:rFonts w:eastAsia="Times New Roman" w:cs="Times New Roman"/>
          <w:szCs w:val="24"/>
        </w:rPr>
        <w:t>Αττικό</w:t>
      </w:r>
      <w:r>
        <w:rPr>
          <w:rFonts w:eastAsia="Times New Roman" w:cs="Times New Roman"/>
          <w:szCs w:val="24"/>
        </w:rPr>
        <w:t>»</w:t>
      </w:r>
      <w:r>
        <w:rPr>
          <w:rFonts w:eastAsia="Times New Roman" w:cs="Times New Roman"/>
          <w:szCs w:val="24"/>
        </w:rPr>
        <w:t>, διότι η απόφαση που είχε φτιαχτεί έλεγε «που εργάζεται στον ΕΟΠΥ</w:t>
      </w:r>
      <w:r>
        <w:rPr>
          <w:rFonts w:eastAsia="Times New Roman" w:cs="Times New Roman"/>
          <w:szCs w:val="24"/>
        </w:rPr>
        <w:t>Υ». Δεν έλεγε πού εργαζόταν και ότι είναι μοναδικός. Γίνονται τέτοια πράγματα, τα οποία όσο περνάει ο καιρός, τόσο πιο πολύ θα τα ελέγχουμε.</w:t>
      </w:r>
    </w:p>
    <w:p w14:paraId="7564640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Και για την καρδιοχειρουργική θέλω να πω μια κουβέντα. Κοιτάξτε. Ήταν πεντακόσια ογδόντα πέντε άτομα η προκήρυξη το</w:t>
      </w:r>
      <w:r>
        <w:rPr>
          <w:rFonts w:eastAsia="Times New Roman" w:cs="Times New Roman"/>
          <w:szCs w:val="24"/>
        </w:rPr>
        <w:t xml:space="preserve">υ προσωπικού εκεί. Θεωρήθηκε ότι αλλού υπήρχαν πιο πιεστικές ανάγκες, γιατί έπρεπε να καλύψουμε κάποια πράγματα τα οποία έπεφταν. Από την άλλη, και η </w:t>
      </w:r>
      <w:r>
        <w:rPr>
          <w:rFonts w:eastAsia="Times New Roman" w:cs="Times New Roman"/>
          <w:szCs w:val="24"/>
        </w:rPr>
        <w:t>Κ</w:t>
      </w:r>
      <w:r>
        <w:rPr>
          <w:rFonts w:eastAsia="Times New Roman" w:cs="Times New Roman"/>
          <w:szCs w:val="24"/>
        </w:rPr>
        <w:t>αρδιοχειρουργική του ΠΑΓΝΗ δεν έχει λίγο ιατρικό προσωπικό. Θα μπορούσε και κάποια χειρουργεία παραπάνω ν</w:t>
      </w:r>
      <w:r>
        <w:rPr>
          <w:rFonts w:eastAsia="Times New Roman" w:cs="Times New Roman"/>
          <w:szCs w:val="24"/>
        </w:rPr>
        <w:t xml:space="preserve">α κάνει με βάση και την κάλυψη που τους δίνει και η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w:t>
      </w:r>
    </w:p>
    <w:p w14:paraId="75646403"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Από εκεί και πέρα θα το καλύψουμε το κενό αυτό με βάση τη νέα προκήρυξη, γιατί έχουν πολλοί «λαμβάνειν» και από τον κόσμο που έρχεται τώρα και από νοσηλευτικό και από την προκήρυξη την πρώτη </w:t>
      </w:r>
      <w:r>
        <w:rPr>
          <w:rFonts w:eastAsia="Times New Roman"/>
          <w:szCs w:val="24"/>
        </w:rPr>
        <w:lastRenderedPageBreak/>
        <w:t>των μονίμων και από την επόμενη που βγαίνει σε λίγες μέρες που θα</w:t>
      </w:r>
      <w:r>
        <w:rPr>
          <w:rFonts w:eastAsia="Times New Roman"/>
          <w:szCs w:val="24"/>
        </w:rPr>
        <w:t xml:space="preserve"> προσληφθούν από τον κυλιόμενο πίνακα της προηγούμενης προκήρυξης, άρα δεν θα καθυστερήσουμε πολύ στον διορισμό τους.</w:t>
      </w:r>
    </w:p>
    <w:p w14:paraId="75646404" w14:textId="77777777" w:rsidR="00546FC6" w:rsidRDefault="008647C6">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ΗΓΟΥΜΕΝΙΔΗΣ: </w:t>
      </w:r>
      <w:r>
        <w:rPr>
          <w:rFonts w:eastAsia="Times New Roman" w:cs="Times New Roman"/>
          <w:szCs w:val="24"/>
        </w:rPr>
        <w:t>Το ιατρείο του Τυμπακίου πρέπει να δουλέψει μέσα στον Αύγουστο.</w:t>
      </w:r>
    </w:p>
    <w:p w14:paraId="75646405" w14:textId="77777777" w:rsidR="00546FC6" w:rsidRDefault="008647C6">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w:t>
      </w:r>
      <w:r>
        <w:rPr>
          <w:rFonts w:eastAsia="Times New Roman" w:cs="Times New Roman"/>
          <w:szCs w:val="24"/>
        </w:rPr>
        <w:t>Ηγουμενίδη μετά. Όχι διαλογική συζήτηση.</w:t>
      </w:r>
    </w:p>
    <w:p w14:paraId="7564640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545/15-2-2016 επίκαιρη ερώτηση πρώτου κύκλου της Βουλευτού Β΄ Αθηνών του Λαϊκού Συνδέσμου – Χρυσή Αυγή κ. </w:t>
      </w:r>
      <w:r>
        <w:rPr>
          <w:rFonts w:eastAsia="Times New Roman" w:cs="Times New Roman"/>
          <w:bCs/>
          <w:szCs w:val="24"/>
        </w:rPr>
        <w:t>Ελένης Ζαρούλια</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σχετικά με τα προβλήματα λειτουργίας στο ΕΚΑΒ δε</w:t>
      </w:r>
      <w:r>
        <w:rPr>
          <w:rFonts w:eastAsia="Times New Roman" w:cs="Times New Roman"/>
          <w:szCs w:val="24"/>
        </w:rPr>
        <w:t>ν θα συζητηθεί.</w:t>
      </w:r>
    </w:p>
    <w:p w14:paraId="7564640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1145/18-7-2016 επίκαιρη ερώτηση πρώτου κύκλου του Βουλευτή Β΄ Αθηνών της Νέας Δημοκρατίας κ. </w:t>
      </w:r>
      <w:r>
        <w:rPr>
          <w:rFonts w:eastAsia="Times New Roman" w:cs="Times New Roman"/>
          <w:bCs/>
          <w:szCs w:val="24"/>
        </w:rPr>
        <w:t>Μιλτιάδη Βαρβιτσιώτη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την μετεγκατάσταση Μονάδας Υποβρυχίων Αποστο</w:t>
      </w:r>
      <w:r>
        <w:rPr>
          <w:rFonts w:eastAsia="Times New Roman" w:cs="Times New Roman"/>
          <w:szCs w:val="24"/>
        </w:rPr>
        <w:t>λών/ΛΣ-ΕΛΑΚΤ</w:t>
      </w:r>
      <w:r>
        <w:rPr>
          <w:rFonts w:eastAsia="Times New Roman" w:cs="Times New Roman"/>
          <w:szCs w:val="24"/>
        </w:rPr>
        <w:t>,</w:t>
      </w:r>
      <w:r>
        <w:rPr>
          <w:rFonts w:eastAsia="Times New Roman" w:cs="Times New Roman"/>
          <w:szCs w:val="24"/>
        </w:rPr>
        <w:t xml:space="preserve"> δεν θα συζητηθεί λόγω κωλύματος του ερωτώντος Βουλευτή.</w:t>
      </w:r>
    </w:p>
    <w:p w14:paraId="7564640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πρώτη </w:t>
      </w:r>
      <w:r>
        <w:rPr>
          <w:rFonts w:eastAsia="Times New Roman" w:cs="Times New Roman"/>
          <w:szCs w:val="24"/>
        </w:rPr>
        <w:t xml:space="preserve">με αριθμό 5531/23-5-2016 ερώτηση </w:t>
      </w:r>
      <w:r>
        <w:rPr>
          <w:rFonts w:eastAsia="Times New Roman" w:cs="Times New Roman"/>
          <w:szCs w:val="24"/>
        </w:rPr>
        <w:t xml:space="preserve">–του κύκλου των αναφορών-ερωτήσεων- </w:t>
      </w:r>
      <w:r>
        <w:rPr>
          <w:rFonts w:eastAsia="Times New Roman" w:cs="Times New Roman"/>
          <w:szCs w:val="24"/>
        </w:rPr>
        <w:t xml:space="preserve">του Βουλευτή Ηρακλείου της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άμεση καταβολή των δεδουλευμένων σε συμβεβλημένους ιατρούς του ΕΟΠΥΥ</w:t>
      </w:r>
      <w:r>
        <w:rPr>
          <w:rFonts w:eastAsia="Times New Roman" w:cs="Times New Roman"/>
          <w:szCs w:val="24"/>
        </w:rPr>
        <w:t>,</w:t>
      </w:r>
      <w:r>
        <w:rPr>
          <w:rFonts w:eastAsia="Times New Roman" w:cs="Times New Roman"/>
          <w:szCs w:val="24"/>
        </w:rPr>
        <w:t xml:space="preserve"> δεν θα συζητηθεί λόγω κωλύματος του ερωτ</w:t>
      </w:r>
      <w:r>
        <w:rPr>
          <w:rFonts w:eastAsia="Times New Roman" w:cs="Times New Roman"/>
          <w:szCs w:val="24"/>
        </w:rPr>
        <w:t>ώ</w:t>
      </w:r>
      <w:r>
        <w:rPr>
          <w:rFonts w:eastAsia="Times New Roman" w:cs="Times New Roman"/>
          <w:szCs w:val="24"/>
        </w:rPr>
        <w:t>ντος Βουλευτή.</w:t>
      </w:r>
    </w:p>
    <w:p w14:paraId="7564640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η τρίτη με αριθμό 1044/27-6-2016 επίκαιρη ερώτηση πρώτου κύκλου του Βουλευτή Δράμας του Συνασπ</w:t>
      </w:r>
      <w:r>
        <w:rPr>
          <w:rFonts w:eastAsia="Times New Roman" w:cs="Times New Roman"/>
          <w:szCs w:val="24"/>
        </w:rPr>
        <w:t xml:space="preserve">ισμού Ριζοσπαστικής Αριστεράς κ. </w:t>
      </w:r>
      <w:r>
        <w:rPr>
          <w:rFonts w:eastAsia="Times New Roman" w:cs="Times New Roman"/>
          <w:bCs/>
          <w:szCs w:val="24"/>
        </w:rPr>
        <w:t>Χρήστου Καραγιαννίδη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επαγγελματική και εργασιακή αναβάθμιση των βοηθών νοσηλευτών.</w:t>
      </w:r>
    </w:p>
    <w:p w14:paraId="7564640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Θα απαντήσει ο Αναπληρωτής Υπουργός Υγείας, ο κ. Πολάκης.</w:t>
      </w:r>
    </w:p>
    <w:p w14:paraId="7564640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Παρακαλώ τον λόγο έχει ο κ. Καραγιαννίδης.</w:t>
      </w:r>
    </w:p>
    <w:p w14:paraId="7564640C" w14:textId="77777777" w:rsidR="00546FC6" w:rsidRDefault="008647C6">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ΧΡΗΣΤΟΣ ΚΑΡΑΓΙΑΝΝΙΔΗΣ: </w:t>
      </w:r>
      <w:r>
        <w:rPr>
          <w:rFonts w:eastAsia="Times New Roman" w:cs="Times New Roman"/>
          <w:bCs/>
          <w:szCs w:val="24"/>
        </w:rPr>
        <w:t>Ευχαριστώ, κύριε Πρόεδρε.</w:t>
      </w:r>
    </w:p>
    <w:p w14:paraId="7564640D" w14:textId="77777777" w:rsidR="00546FC6" w:rsidRDefault="008647C6">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Κύριε Υπουργέ, είστε πολλά χρόνια στον χώρο της υγείας και ίσως γνωρίζετε και περισσότερα πράγματα από εμένα. Έχουμε ένα θέμα, όμως, το οποίο επί δεκαετίες η πολιτεία αρνείται να το αντιμετωπίσει. Οι βοηθοί</w:t>
      </w:r>
      <w:r>
        <w:rPr>
          <w:rFonts w:eastAsia="Times New Roman" w:cs="Times New Roman"/>
          <w:bCs/>
          <w:szCs w:val="24"/>
        </w:rPr>
        <w:t xml:space="preserve"> νοσηλευτών, γιατί περί αυτού πρόκειται η ερώτηση που έχω καταθέσει, αποτελούν το 50% του νοσηλευτικού προσωπικού στη χώρα μας. Οι βοηθοί νοσηλευτών, κατ’ όνομα, γιατί κατ’ ουσίαν είναι νοσηλευτές, είναι οι άνθρωποι, οι γυναίκες και οι άντρες, που έχουν στ</w:t>
      </w:r>
      <w:r>
        <w:rPr>
          <w:rFonts w:eastAsia="Times New Roman" w:cs="Times New Roman"/>
          <w:bCs/>
          <w:szCs w:val="24"/>
        </w:rPr>
        <w:t>ηρίξει τα νοσοκομεία τις τελευταίες δεκαετίες και μάλιστα με πολύ κόπο, με πολύ λίγα λεφτά και με πολύ σκληρές συνθήκες. Είναι οι άνθρωποι, όμως, που καλούνται να είναι νοσηλευτές στην πραγματικότητα, αλλά βοηθοί νοσηλευτών στα χαρτιά. Αυτό δημιουργεί διάφ</w:t>
      </w:r>
      <w:r>
        <w:rPr>
          <w:rFonts w:eastAsia="Times New Roman" w:cs="Times New Roman"/>
          <w:bCs/>
          <w:szCs w:val="24"/>
        </w:rPr>
        <w:t>ορα προβλήματα, κυρίως ποινικά, γιατί όταν ουσιαστικά καταστρατηγείς τον νόμο, γιατί δεν γίνεται αλλιώς, έχεις να αντιμετωπίσεις πολλά ζητήματα</w:t>
      </w:r>
      <w:r>
        <w:rPr>
          <w:rFonts w:eastAsia="Times New Roman" w:cs="Times New Roman"/>
          <w:bCs/>
          <w:szCs w:val="24"/>
        </w:rPr>
        <w:t>,</w:t>
      </w:r>
      <w:r>
        <w:rPr>
          <w:rFonts w:eastAsia="Times New Roman" w:cs="Times New Roman"/>
          <w:bCs/>
          <w:szCs w:val="24"/>
        </w:rPr>
        <w:t xml:space="preserve"> όταν κάποια πράγματα δεν πάνε καλά ή πάνε στραβά. </w:t>
      </w:r>
    </w:p>
    <w:p w14:paraId="7564640E" w14:textId="77777777" w:rsidR="00546FC6" w:rsidRDefault="008647C6">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Έχουμε, λοιπόν, ένα προεδρικό διάταγμα του 2001, το 210, που</w:t>
      </w:r>
      <w:r>
        <w:rPr>
          <w:rFonts w:eastAsia="Times New Roman" w:cs="Times New Roman"/>
          <w:bCs/>
          <w:szCs w:val="24"/>
        </w:rPr>
        <w:t xml:space="preserve"> στους βοηθούς νοσηλευτών δεν δίνει το δικαίωμα καν ενδομυϊκής ένεσης. Το βασικότερο, δηλαδή, επαγγελματικό τους δικαίωμα στερείται από αυτό το προεδρικό διάταγμα. </w:t>
      </w:r>
    </w:p>
    <w:p w14:paraId="7564640F" w14:textId="77777777" w:rsidR="00546FC6" w:rsidRDefault="008647C6">
      <w:pPr>
        <w:spacing w:line="600" w:lineRule="auto"/>
        <w:ind w:firstLine="720"/>
        <w:contextualSpacing/>
        <w:jc w:val="both"/>
        <w:rPr>
          <w:rFonts w:eastAsia="Times New Roman" w:cs="Times New Roman"/>
          <w:bCs/>
          <w:szCs w:val="24"/>
        </w:rPr>
      </w:pPr>
      <w:r>
        <w:rPr>
          <w:rFonts w:eastAsia="Times New Roman" w:cs="Times New Roman"/>
          <w:bCs/>
          <w:szCs w:val="24"/>
        </w:rPr>
        <w:t>Την ίδια στιγμή, όμως, έχουμε διοικήσεις νοσοκομείων που τους αναθέτουν την ευθύνη των κλιν</w:t>
      </w:r>
      <w:r>
        <w:rPr>
          <w:rFonts w:eastAsia="Times New Roman" w:cs="Times New Roman"/>
          <w:bCs/>
          <w:szCs w:val="24"/>
        </w:rPr>
        <w:t>ικών, ιδίως τις απογευματινές και νυχτερινές βάρδιες. Την ίδια στιγμή δηλαδή που τους θεωρούμε βοηθούς νοσηλευτών είναι και υπεύθυνοι κλινικών και είμαστε σε μια τραγική αντίφαση με την έννοια ότι δεν μπορεί η πολιτεία να τους χρησιμοποιεί, γιατί τους έχει</w:t>
      </w:r>
      <w:r>
        <w:rPr>
          <w:rFonts w:eastAsia="Times New Roman" w:cs="Times New Roman"/>
          <w:bCs/>
          <w:szCs w:val="24"/>
        </w:rPr>
        <w:t xml:space="preserve"> ανάγκη και από την άλλη πλευρά να μην τους αναγνωρίζει αυτό που ήδη πράττουν όλα αυτά τα χρόνια.</w:t>
      </w:r>
    </w:p>
    <w:p w14:paraId="75646410" w14:textId="77777777" w:rsidR="00546FC6" w:rsidRDefault="008647C6">
      <w:pPr>
        <w:spacing w:line="600" w:lineRule="auto"/>
        <w:ind w:firstLine="720"/>
        <w:contextualSpacing/>
        <w:jc w:val="both"/>
        <w:rPr>
          <w:rFonts w:eastAsia="Times New Roman" w:cs="Times New Roman"/>
          <w:bCs/>
          <w:szCs w:val="24"/>
        </w:rPr>
      </w:pPr>
      <w:r>
        <w:rPr>
          <w:rFonts w:eastAsia="Times New Roman" w:cs="Times New Roman"/>
          <w:bCs/>
          <w:szCs w:val="24"/>
        </w:rPr>
        <w:t>Θα πρέπει να συζητήσουμε σοβαρά και με χρονικό ορίζοντα μάλιστα π</w:t>
      </w:r>
      <w:r>
        <w:rPr>
          <w:rFonts w:eastAsia="Times New Roman" w:cs="Times New Roman"/>
          <w:bCs/>
          <w:szCs w:val="24"/>
        </w:rPr>
        <w:t>ώ</w:t>
      </w:r>
      <w:r>
        <w:rPr>
          <w:rFonts w:eastAsia="Times New Roman" w:cs="Times New Roman"/>
          <w:bCs/>
          <w:szCs w:val="24"/>
        </w:rPr>
        <w:t>ς αυτή η αδικία, αυτή η υποτιμητική αντιμετώπιση από πλευράς πολιτείας προς τους νοσηλευτές,</w:t>
      </w:r>
      <w:r>
        <w:rPr>
          <w:rFonts w:eastAsia="Times New Roman" w:cs="Times New Roman"/>
          <w:bCs/>
          <w:szCs w:val="24"/>
        </w:rPr>
        <w:t xml:space="preserve"> στην ουσία βοηθούς νοσηλευτές και νοσηλεύτριες, θα λυθεί και ποιοι είναι οι δικοί σας χρονικοί ορίζοντες</w:t>
      </w:r>
      <w:r>
        <w:rPr>
          <w:rFonts w:eastAsia="Times New Roman" w:cs="Times New Roman"/>
          <w:bCs/>
          <w:szCs w:val="24"/>
        </w:rPr>
        <w:t>,</w:t>
      </w:r>
      <w:r>
        <w:rPr>
          <w:rFonts w:eastAsia="Times New Roman" w:cs="Times New Roman"/>
          <w:bCs/>
          <w:szCs w:val="24"/>
        </w:rPr>
        <w:t xml:space="preserve"> ώστε να διευθετήσουμε μια ιστορία που κρατάει εδώ και τουλάχιστον σαράντα με πενήντα χρόνια.</w:t>
      </w:r>
    </w:p>
    <w:p w14:paraId="75646411" w14:textId="77777777" w:rsidR="00546FC6" w:rsidRDefault="008647C6">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Ο Αναπληρωτής Υπουργ</w:t>
      </w:r>
      <w:r>
        <w:rPr>
          <w:rFonts w:eastAsia="Times New Roman" w:cs="Times New Roman"/>
          <w:szCs w:val="24"/>
        </w:rPr>
        <w:t>ός Υγείας έχει τον λόγο.</w:t>
      </w:r>
    </w:p>
    <w:p w14:paraId="75646412"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Θα ξεκινούσα από εκεί που τελειώσατε, κύριε Καραγιαννίδη, γιατί είναι πραγματικά μια ιστορία η οποία κρατάει σαράντα χρόνια. Την έχουμε βιώσει όλοι μας όσοι δουλεύουμε στον χώρο της υγε</w:t>
      </w:r>
      <w:r>
        <w:rPr>
          <w:rFonts w:eastAsia="Times New Roman"/>
          <w:szCs w:val="24"/>
        </w:rPr>
        <w:t>ίας και στο δημόσιο, αλλά και στον ιδιωτικό τομέα της υγείας.</w:t>
      </w:r>
    </w:p>
    <w:p w14:paraId="75646413" w14:textId="77777777" w:rsidR="00546FC6" w:rsidRDefault="008647C6">
      <w:pPr>
        <w:spacing w:line="600" w:lineRule="auto"/>
        <w:ind w:firstLine="720"/>
        <w:contextualSpacing/>
        <w:jc w:val="both"/>
        <w:rPr>
          <w:rFonts w:eastAsia="Times New Roman"/>
          <w:szCs w:val="24"/>
        </w:rPr>
      </w:pPr>
      <w:r>
        <w:rPr>
          <w:rFonts w:eastAsia="Times New Roman"/>
          <w:szCs w:val="24"/>
        </w:rPr>
        <w:t>Πραγματικά, έχετε δίκιο. Όντως το μισό σύστημα υγείας στηρίζεται σε ΔΕ νοσηλευτικό προσωπικό, από το οποίο κάποιο έρχεται από το παρελθόν και συνεχίζει να παράγεται. Εμείς τώρα προσλαμβάνουμε, α</w:t>
      </w:r>
      <w:r>
        <w:rPr>
          <w:rFonts w:eastAsia="Times New Roman"/>
          <w:szCs w:val="24"/>
        </w:rPr>
        <w:t>νοίγουμε, γιατί έτσι είναι οι οργανικές θέσεις των νοσοκομείων και έχουμε μια κατάσταση όπου ακριβώς λόγω των ελλείψεων αναγκάζονται αυτοί οι άνθρωποι να κάνουν δουλειά που θεωρητικά δεν θα έπρεπε να κάνουν.</w:t>
      </w:r>
    </w:p>
    <w:p w14:paraId="75646414" w14:textId="77777777" w:rsidR="00546FC6" w:rsidRDefault="008647C6">
      <w:pPr>
        <w:spacing w:line="600" w:lineRule="auto"/>
        <w:ind w:firstLine="720"/>
        <w:contextualSpacing/>
        <w:jc w:val="both"/>
        <w:rPr>
          <w:rFonts w:eastAsia="Times New Roman"/>
          <w:szCs w:val="24"/>
        </w:rPr>
      </w:pPr>
      <w:r>
        <w:rPr>
          <w:rFonts w:eastAsia="Times New Roman"/>
          <w:szCs w:val="24"/>
        </w:rPr>
        <w:t>Επειδή εμένα μου αρέσει να λέω κάποια πράγματα μ</w:t>
      </w:r>
      <w:r>
        <w:rPr>
          <w:rFonts w:eastAsia="Times New Roman"/>
          <w:szCs w:val="24"/>
        </w:rPr>
        <w:t xml:space="preserve">ε το όνομά τους και να δεσμεύομαι για πράγματα που μπορώ να δεσμευτώ, σαφώς και αναγνωρίζουμε και ως πολιτική ηγεσία το δίκαιο του αιτήματος. </w:t>
      </w:r>
      <w:r>
        <w:rPr>
          <w:rFonts w:eastAsia="Times New Roman"/>
          <w:szCs w:val="24"/>
        </w:rPr>
        <w:lastRenderedPageBreak/>
        <w:t xml:space="preserve">Υπάρχουν δύο δεδομένα. Πρέπει να ξεκαθαριστεί, πρέπει να παρθεί μια συνολική πολιτική απόφαση. Θέλουμε μία, δύο ή </w:t>
      </w:r>
      <w:r>
        <w:rPr>
          <w:rFonts w:eastAsia="Times New Roman"/>
          <w:szCs w:val="24"/>
        </w:rPr>
        <w:t>τρεις βαθμίδες εκπαίδευσης του νοσηλευτικού προσωπικού;</w:t>
      </w:r>
    </w:p>
    <w:p w14:paraId="75646415"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Αυτή είναι μια πολιτική απόφαση που δεν έχει παρθεί από κανέναν. Πρέπει να την πάρουμε εμείς. Εγώ το αναγνωρίζω. Αναγνωρίζω ότι πρέπει να την πάρουμε εμείς. </w:t>
      </w:r>
    </w:p>
    <w:p w14:paraId="75646416" w14:textId="77777777" w:rsidR="00546FC6" w:rsidRDefault="008647C6">
      <w:pPr>
        <w:spacing w:line="600" w:lineRule="auto"/>
        <w:ind w:firstLine="720"/>
        <w:contextualSpacing/>
        <w:jc w:val="both"/>
        <w:rPr>
          <w:rFonts w:eastAsia="Times New Roman"/>
          <w:szCs w:val="24"/>
        </w:rPr>
      </w:pPr>
      <w:r>
        <w:rPr>
          <w:rFonts w:eastAsia="Times New Roman"/>
          <w:szCs w:val="24"/>
        </w:rPr>
        <w:t>Δεύτερον, αν πάρουμε αυτή</w:t>
      </w:r>
      <w:r>
        <w:rPr>
          <w:rFonts w:eastAsia="Times New Roman"/>
          <w:szCs w:val="24"/>
        </w:rPr>
        <w:t xml:space="preserve"> την απόφαση και πούμε ότι είναι δύο βαθμίδες, αυτοί που σήμερα υπηρετούν, τι πρέπει να γίνουν; Είναι προφανές ότι πρέπει να αποφασίσεις τι θα κάνεις όταν έχεις ένα προσωπικό το οποίο είναι δεκαπέντε χρόνια και κάνει πρακτικά την ίδια δουλειά, η ΔΕ με την </w:t>
      </w:r>
      <w:r>
        <w:rPr>
          <w:rFonts w:eastAsia="Times New Roman"/>
          <w:szCs w:val="24"/>
        </w:rPr>
        <w:t>ΤΕ ή ακόμα και η ΠΕ, η οποία κάνει και χαμηλότερα καθήκοντα. Γιατί υπάρχει και το ανάποδο παράδειγμα, έτσι; Έχει και πανεπιστημιακής εκπαίδευσης υπαλλήλους που υποτίθεται πρέπει να είναι τομεάρχισσες, προϊσταμένες κ.λπ.</w:t>
      </w:r>
      <w:r>
        <w:rPr>
          <w:rFonts w:eastAsia="Times New Roman"/>
          <w:szCs w:val="24"/>
        </w:rPr>
        <w:t>,</w:t>
      </w:r>
      <w:r>
        <w:rPr>
          <w:rFonts w:eastAsia="Times New Roman"/>
          <w:szCs w:val="24"/>
        </w:rPr>
        <w:t xml:space="preserve"> και οι οποίες κάνουν κλασικά νοσηλε</w:t>
      </w:r>
      <w:r>
        <w:rPr>
          <w:rFonts w:eastAsia="Times New Roman"/>
          <w:szCs w:val="24"/>
        </w:rPr>
        <w:t xml:space="preserve">ία επειδή δεν φτάνει το προσωπικό. Τι πρέπει να γίνει με αυτό το προσωπικό; Δεν θα πρέπει να ομογενοποιηθεί αφού ήδη υπηρετεί; Και μετά να πεις ότι έχω ένα χρονικό όριο από δω και πέρα, παιδιά, πάμε αλλιώς. </w:t>
      </w:r>
    </w:p>
    <w:p w14:paraId="75646417"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Αυτοί που υπηρετούν μέχρι τώρα πρέπει να εξομοιω</w:t>
      </w:r>
      <w:r>
        <w:rPr>
          <w:rFonts w:eastAsia="Times New Roman"/>
          <w:szCs w:val="24"/>
        </w:rPr>
        <w:t>θούν με αυτόν τον τρόπο, μέσα από ένα νέο ταχύρρυθμο πρόγραμμα εκπαίδευσης, μέσα από τη συμπλήρωση κάποιων χρόνων που θα τους αναγνωρίσει το υπόλοιπο των εξακοσίων ωρών εκπαίδευσης που δεν έχουν, σε σχέση με τους ΤΕ, κ</w:t>
      </w:r>
      <w:r>
        <w:rPr>
          <w:rFonts w:eastAsia="Times New Roman"/>
          <w:szCs w:val="24"/>
        </w:rPr>
        <w:t>αι λοιπά</w:t>
      </w:r>
      <w:r>
        <w:rPr>
          <w:rFonts w:eastAsia="Times New Roman"/>
          <w:szCs w:val="24"/>
        </w:rPr>
        <w:t xml:space="preserve">. </w:t>
      </w:r>
    </w:p>
    <w:p w14:paraId="75646418" w14:textId="77777777" w:rsidR="00546FC6" w:rsidRDefault="008647C6">
      <w:pPr>
        <w:spacing w:line="600" w:lineRule="auto"/>
        <w:ind w:firstLine="720"/>
        <w:contextualSpacing/>
        <w:jc w:val="both"/>
        <w:rPr>
          <w:rFonts w:eastAsia="Times New Roman"/>
          <w:szCs w:val="24"/>
        </w:rPr>
      </w:pPr>
      <w:r>
        <w:rPr>
          <w:rFonts w:eastAsia="Times New Roman"/>
          <w:szCs w:val="24"/>
        </w:rPr>
        <w:t>Αυτή είναι πολιτική απόφαση</w:t>
      </w:r>
      <w:r>
        <w:rPr>
          <w:rFonts w:eastAsia="Times New Roman"/>
          <w:szCs w:val="24"/>
        </w:rPr>
        <w:t xml:space="preserve"> που πρέπει να ληφθεί και την οποία βέβαια δεν μπορεί να την πάρει </w:t>
      </w:r>
      <w:r>
        <w:rPr>
          <w:rFonts w:eastAsia="Times New Roman"/>
          <w:szCs w:val="24"/>
        </w:rPr>
        <w:t xml:space="preserve">μόνος του </w:t>
      </w:r>
      <w:r>
        <w:rPr>
          <w:rFonts w:eastAsia="Times New Roman"/>
          <w:szCs w:val="24"/>
        </w:rPr>
        <w:t xml:space="preserve">ένας Υπουργός . Πρέπει να υπάρξει μια συγκεκριμένη εισήγηση, γιατί αν δεν έχεις μια κοινωνική συμφωνία από τον κλάδο που τον αφορά, δεν περπατάει τίποτα. Τα σχέδια μένουν επικά. </w:t>
      </w:r>
    </w:p>
    <w:p w14:paraId="75646419" w14:textId="77777777" w:rsidR="00546FC6" w:rsidRDefault="008647C6">
      <w:pPr>
        <w:spacing w:line="600" w:lineRule="auto"/>
        <w:ind w:firstLine="720"/>
        <w:contextualSpacing/>
        <w:jc w:val="both"/>
        <w:rPr>
          <w:rFonts w:eastAsia="Times New Roman"/>
          <w:szCs w:val="24"/>
        </w:rPr>
      </w:pPr>
      <w:r>
        <w:rPr>
          <w:rFonts w:eastAsia="Times New Roman"/>
          <w:szCs w:val="24"/>
        </w:rPr>
        <w:t>Στο Εθνικό Συμβούλιο Ανασυγκρότησης Νοσηλευτικής –το οποίο το ανασυγκροτούμε τώρα- θα ανατεθεί να παρουσιάσει μία πρόταση στην κατεύθυνση την οποία είπα πριν. Διότι πραγματικά πρέπει τα καθηκοντολόγια να ξεχωριστούν και πρέπει αυτοί οι άνθρωποι να ομογενοπ</w:t>
      </w:r>
      <w:r>
        <w:rPr>
          <w:rFonts w:eastAsia="Times New Roman"/>
          <w:szCs w:val="24"/>
        </w:rPr>
        <w:t>οιηθούν. Από τη στιγμή που κάνουν την ίδια δουλειά, να έχουν και την ίδια αμοιβή. Υπάρχει και το πρόβλημα της κατάστασης στην οποία βρίσκεται η χώρα μας, γιατί αυτό σημαίνει και μια τέτοια μεταβολή, αλλά αυτό μπορεί να γίνει με κάποιο χρονικό ορίζοντα. Και</w:t>
      </w:r>
      <w:r>
        <w:rPr>
          <w:rFonts w:eastAsia="Times New Roman"/>
          <w:szCs w:val="24"/>
        </w:rPr>
        <w:t xml:space="preserve"> βέβαια πρέπει να ληφθεί μια απόφαση, η οποία δημιουργεί αντιπάθειες, </w:t>
      </w:r>
      <w:r>
        <w:rPr>
          <w:rFonts w:eastAsia="Times New Roman"/>
          <w:szCs w:val="24"/>
        </w:rPr>
        <w:lastRenderedPageBreak/>
        <w:t>αντιπαλότητες, ανταγωνισμούς, δυσλειτουργίες μέσα στα νοσοκομεία εδώ και σαράντα χρόνια, τα οποία δεν τα ακουμπάγανε. Ξέρουμε ότι είναι μοίρα μας να το ακουμπήσουμε. Θα το κάνουμε.</w:t>
      </w:r>
    </w:p>
    <w:p w14:paraId="7564641A" w14:textId="77777777" w:rsidR="00546FC6" w:rsidRDefault="008647C6">
      <w:pPr>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ΡΕΥΩΝ (Δημήτριος Κρεμαστινός):</w:t>
      </w:r>
      <w:r>
        <w:rPr>
          <w:rFonts w:eastAsia="Times New Roman"/>
          <w:szCs w:val="24"/>
        </w:rPr>
        <w:t xml:space="preserve"> Παρακαλώ, κύριε Καραγιαννίδη έχετε τον λόγο για τη δευτερολογία σας.</w:t>
      </w:r>
    </w:p>
    <w:p w14:paraId="7564641B" w14:textId="77777777" w:rsidR="00546FC6" w:rsidRDefault="008647C6">
      <w:pPr>
        <w:spacing w:line="600" w:lineRule="auto"/>
        <w:ind w:firstLine="720"/>
        <w:contextualSpacing/>
        <w:jc w:val="both"/>
        <w:rPr>
          <w:rFonts w:eastAsia="Times New Roman"/>
          <w:szCs w:val="24"/>
        </w:rPr>
      </w:pPr>
      <w:r>
        <w:rPr>
          <w:rFonts w:eastAsia="Times New Roman"/>
          <w:b/>
          <w:szCs w:val="24"/>
        </w:rPr>
        <w:t>ΧΡΗΣΤΟΣ ΚΑΡΑΓΙΑΝΝΙΔΗΣ:</w:t>
      </w:r>
      <w:r>
        <w:rPr>
          <w:rFonts w:eastAsia="Times New Roman"/>
          <w:szCs w:val="24"/>
        </w:rPr>
        <w:t xml:space="preserve"> Επειδή το θέσατε ακριβώς εκεί που πρέπει να τεθεί το ζήτημα: Όντως πρέπει να αποφασίσει η πολιτεία πόσες κατηγορίες νοσηλευτών θέλει </w:t>
      </w:r>
      <w:r>
        <w:rPr>
          <w:rFonts w:eastAsia="Times New Roman"/>
          <w:szCs w:val="24"/>
        </w:rPr>
        <w:t xml:space="preserve">στα νοσοκομεία. </w:t>
      </w:r>
    </w:p>
    <w:p w14:paraId="7564641C" w14:textId="77777777" w:rsidR="00546FC6" w:rsidRDefault="008647C6">
      <w:pPr>
        <w:spacing w:line="600" w:lineRule="auto"/>
        <w:ind w:firstLine="720"/>
        <w:contextualSpacing/>
        <w:jc w:val="both"/>
        <w:rPr>
          <w:rFonts w:eastAsia="Times New Roman"/>
          <w:szCs w:val="24"/>
        </w:rPr>
      </w:pPr>
      <w:r w:rsidRPr="00705166">
        <w:rPr>
          <w:rFonts w:eastAsia="Times New Roman"/>
          <w:color w:val="000000" w:themeColor="text1"/>
          <w:szCs w:val="24"/>
        </w:rPr>
        <w:t>Με αυτή, λοιπόν, τη λογική, κατ’ αρχ</w:t>
      </w:r>
      <w:r w:rsidRPr="00705166">
        <w:rPr>
          <w:rFonts w:eastAsia="Times New Roman"/>
          <w:color w:val="000000" w:themeColor="text1"/>
          <w:szCs w:val="24"/>
        </w:rPr>
        <w:t>άς</w:t>
      </w:r>
      <w:r w:rsidRPr="00705166">
        <w:rPr>
          <w:rFonts w:eastAsia="Times New Roman"/>
          <w:color w:val="000000" w:themeColor="text1"/>
          <w:szCs w:val="24"/>
        </w:rPr>
        <w:t xml:space="preserve">, η πολιτεία πρέπει να αποφασίσει να κλείσει όλες αυτές τις σχολές μεταδευτεροβάθμιας εκπαίδευσης και να </w:t>
      </w:r>
      <w:r>
        <w:rPr>
          <w:rFonts w:eastAsia="Times New Roman"/>
          <w:szCs w:val="24"/>
        </w:rPr>
        <w:t>αποφασίσει αν χρειάζεται βοηθούς θαλάμων</w:t>
      </w:r>
      <w:r>
        <w:rPr>
          <w:rFonts w:eastAsia="Times New Roman"/>
          <w:szCs w:val="24"/>
        </w:rPr>
        <w:t>,</w:t>
      </w:r>
      <w:r>
        <w:rPr>
          <w:rFonts w:eastAsia="Times New Roman"/>
          <w:szCs w:val="24"/>
        </w:rPr>
        <w:t xml:space="preserve"> που θα παρέχουν απλές φροντίδες προς τους ασθενείς και να δούμε πώς θα προχωρήσουμε με το προσωπικό που ήδη υπάρχει. Γιατί αυτή τη στιγμή οι νοσηλευτές της μεταδευτεροβάθμιας εκπαίδευσης</w:t>
      </w:r>
      <w:r>
        <w:rPr>
          <w:rFonts w:eastAsia="Times New Roman"/>
          <w:szCs w:val="24"/>
        </w:rPr>
        <w:t>,</w:t>
      </w:r>
      <w:r>
        <w:rPr>
          <w:rFonts w:eastAsia="Times New Roman"/>
          <w:szCs w:val="24"/>
        </w:rPr>
        <w:t xml:space="preserve"> που έχουν βγει από αυτές τις σχολές, κάνουν πέντε εξάμηνα. Είναι τό</w:t>
      </w:r>
      <w:r>
        <w:rPr>
          <w:rFonts w:eastAsia="Times New Roman"/>
          <w:szCs w:val="24"/>
        </w:rPr>
        <w:t xml:space="preserve">σο εντατική η εκπαίδευσή τους και μάλιστα είναι πανθομολογούμενο ότι η εκπαίδευσή τους είναι ίδια με την εκπαίδευση των φοιτητών στα ΤΕΙ. Είναι </w:t>
      </w:r>
      <w:r>
        <w:rPr>
          <w:rFonts w:eastAsia="Times New Roman"/>
          <w:szCs w:val="24"/>
        </w:rPr>
        <w:lastRenderedPageBreak/>
        <w:t xml:space="preserve">ίδια τα μαθήματα και η εκπαίδευση. Άρα δεν υπάρχει ζήτημα ωρών. Έχουν και εμπειρία, γιατί μιλάμε για νοσηλευτές </w:t>
      </w:r>
      <w:r>
        <w:rPr>
          <w:rFonts w:eastAsia="Times New Roman"/>
          <w:szCs w:val="24"/>
        </w:rPr>
        <w:t>που έχουν πέντε χρόνια και παραπάνω εμπειρία μέσα στο νοσοκομείο, γιατί τέτοιοι νοσηλευτές δεν έχουν προσληφθεί τα τελευταία πέντε χρόνια. Άρα μιλάμε για ένα προσωπικό από πέντε χρόνια μέχρι και τριάντα</w:t>
      </w:r>
      <w:r>
        <w:rPr>
          <w:rFonts w:eastAsia="Times New Roman"/>
          <w:szCs w:val="24"/>
        </w:rPr>
        <w:t>,</w:t>
      </w:r>
      <w:r>
        <w:rPr>
          <w:rFonts w:eastAsia="Times New Roman"/>
          <w:szCs w:val="24"/>
        </w:rPr>
        <w:t xml:space="preserve"> που αυτή τη στιγμή δουλεύουν στα νοσοκομεία. </w:t>
      </w:r>
    </w:p>
    <w:p w14:paraId="7564641D" w14:textId="77777777" w:rsidR="00546FC6" w:rsidRDefault="008647C6">
      <w:pPr>
        <w:spacing w:line="600" w:lineRule="auto"/>
        <w:ind w:firstLine="720"/>
        <w:contextualSpacing/>
        <w:jc w:val="both"/>
        <w:rPr>
          <w:rFonts w:eastAsia="Times New Roman"/>
          <w:szCs w:val="24"/>
        </w:rPr>
      </w:pPr>
      <w:r>
        <w:rPr>
          <w:rFonts w:eastAsia="Times New Roman"/>
          <w:szCs w:val="24"/>
        </w:rPr>
        <w:t>Γι’ αυ</w:t>
      </w:r>
      <w:r>
        <w:rPr>
          <w:rFonts w:eastAsia="Times New Roman"/>
          <w:szCs w:val="24"/>
        </w:rPr>
        <w:t>τούς, λοιπόν, τους νοσηλευτές και τις νοσηλεύτριες πρέπει να γίνει μια αλλαγή στον νόμο του 1989, ώστε να ομογενοποιηθούν, όπως σωστά είπατε, όχι για κανέναν άλλο λόγο, αλλά ως αναγνώριση των προσπαθειών που έχουν κάνει όλα αυτά τα χρόνια</w:t>
      </w:r>
      <w:r>
        <w:rPr>
          <w:rFonts w:eastAsia="Times New Roman"/>
          <w:szCs w:val="24"/>
        </w:rPr>
        <w:t xml:space="preserve">, </w:t>
      </w:r>
      <w:r>
        <w:rPr>
          <w:rFonts w:eastAsia="Times New Roman"/>
          <w:szCs w:val="24"/>
        </w:rPr>
        <w:t>που δουλέψανε όλ</w:t>
      </w:r>
      <w:r>
        <w:rPr>
          <w:rFonts w:eastAsia="Times New Roman"/>
          <w:szCs w:val="24"/>
        </w:rPr>
        <w:t xml:space="preserve">α αυτά τα χρόνια παράνομα. Αυτό πρέπει να το πούμε, γιατί αυτή τη στιγμή οι νοσηλευτές και οι νοσηλεύτριες -βοηθοί νοσηλευτών, όπως λέγονται- είναι μέσα στα νοσοκομεία και κάνουν όλες τις ιατρικές πράξεις που κάνουν οι νοσηλευτές και οι νοσηλεύτριες </w:t>
      </w:r>
      <w:r>
        <w:rPr>
          <w:rFonts w:eastAsia="Times New Roman"/>
          <w:szCs w:val="24"/>
        </w:rPr>
        <w:t>τεχνολ</w:t>
      </w:r>
      <w:r>
        <w:rPr>
          <w:rFonts w:eastAsia="Times New Roman"/>
          <w:szCs w:val="24"/>
        </w:rPr>
        <w:t>ογικής</w:t>
      </w:r>
      <w:r>
        <w:rPr>
          <w:rFonts w:eastAsia="Times New Roman"/>
          <w:szCs w:val="24"/>
        </w:rPr>
        <w:t xml:space="preserve"> ή </w:t>
      </w:r>
      <w:r>
        <w:rPr>
          <w:rFonts w:eastAsia="Times New Roman"/>
          <w:szCs w:val="24"/>
        </w:rPr>
        <w:t>πανεπιστημιακής εκπαίδευσης</w:t>
      </w:r>
      <w:r>
        <w:rPr>
          <w:rFonts w:eastAsia="Times New Roman"/>
          <w:szCs w:val="24"/>
        </w:rPr>
        <w:t xml:space="preserve">. Αν συμβεί σήμερα ένα κακό σε οποιοδήποτε νοσοκομείο, εμπλέκονται αυτοί οι άνθρωποι. </w:t>
      </w:r>
    </w:p>
    <w:p w14:paraId="7564641E"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Μάλιστα το προεδρικό διάταγμα αυτό κάνει ένα τρικ, το οποίο εγώ θέλω να ακουστεί. Λέει το προεδρικό διάταγμα: «Επίσης οποιαδήποτε νοσ</w:t>
      </w:r>
      <w:r>
        <w:rPr>
          <w:rFonts w:eastAsia="Times New Roman"/>
          <w:szCs w:val="24"/>
        </w:rPr>
        <w:t xml:space="preserve">ηλευτική πράξη ανατίθεται από τον υπεύθυνο νοσηλευτή τριτοβάθμιας εκπαίδευσης υπό την προϋπόθεση ότι την αποκλειστική ευθύνη φέρει ο νοσηλευτής, ο οποίος και κρίνει αν ο διπλωματούχος της ειδικότητας βοηθών νοσηλευτών δύναται στη συγκεκριμένη περίπτωση να </w:t>
      </w:r>
      <w:r>
        <w:rPr>
          <w:rFonts w:eastAsia="Times New Roman"/>
          <w:szCs w:val="24"/>
        </w:rPr>
        <w:t>εκτελέσει με ασφάλεια για την υγεία του αρρώστου». Τι κάνει εδώ; Υποτίθεται ότι υπάρχει ένας νοσηλευτής τριτοβάθμιας εκπαίδευσης, που λέει σε έναν βοηθό νοσηλευτή «κάνε αυτό το πράγμα». Πώς το λέει; Προφορικά. Αν συμβεί κάτι κακό, ποιος είναι καλυμμένος κα</w:t>
      </w:r>
      <w:r>
        <w:rPr>
          <w:rFonts w:eastAsia="Times New Roman"/>
          <w:szCs w:val="24"/>
        </w:rPr>
        <w:t xml:space="preserve">ι ποιος όχι; Σίγουρα όχι ο βοηθός νοσηλευτή. Έτσι, λοιπόν, λύνουμε το πρόβλημα. </w:t>
      </w:r>
    </w:p>
    <w:p w14:paraId="7564641F"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Το ζήτημα –ξαναλέω- είναι όταν σε </w:t>
      </w:r>
      <w:r>
        <w:rPr>
          <w:rFonts w:eastAsia="Times New Roman"/>
          <w:szCs w:val="24"/>
        </w:rPr>
        <w:t>μονάδες εντατικής θεραπείας</w:t>
      </w:r>
      <w:r>
        <w:rPr>
          <w:rFonts w:eastAsia="Times New Roman"/>
          <w:szCs w:val="24"/>
        </w:rPr>
        <w:t>, σε μονάδες εμφραγμάτων, τη νύχτα ή το απόγευμα</w:t>
      </w:r>
      <w:r>
        <w:rPr>
          <w:rFonts w:eastAsia="Times New Roman"/>
          <w:szCs w:val="24"/>
        </w:rPr>
        <w:t>,</w:t>
      </w:r>
      <w:r>
        <w:rPr>
          <w:rFonts w:eastAsia="Times New Roman"/>
          <w:szCs w:val="24"/>
        </w:rPr>
        <w:t xml:space="preserve"> υπεύθυνος της κλινικής είναι βοηθός νοσηλευτή, ουσιαστικά, κατασ</w:t>
      </w:r>
      <w:r>
        <w:rPr>
          <w:rFonts w:eastAsia="Times New Roman"/>
          <w:szCs w:val="24"/>
        </w:rPr>
        <w:t>τρατηγείται το προεδρικό διάταγμα. Αυτό το προεδρικό διάταγμα έτσι κι αλλιώς δεν λειτούργησε ποτέ, γιατί οι ανάγκες των νοσοκομείων ήταν τέτοιες</w:t>
      </w:r>
      <w:r>
        <w:rPr>
          <w:rFonts w:eastAsia="Times New Roman"/>
          <w:szCs w:val="24"/>
        </w:rPr>
        <w:t>,</w:t>
      </w:r>
      <w:r>
        <w:rPr>
          <w:rFonts w:eastAsia="Times New Roman"/>
          <w:szCs w:val="24"/>
        </w:rPr>
        <w:t xml:space="preserve"> που δεν μπορούσε να λειτουργήσει. </w:t>
      </w:r>
    </w:p>
    <w:p w14:paraId="75646420" w14:textId="77777777" w:rsidR="00546FC6" w:rsidRDefault="008647C6">
      <w:pPr>
        <w:spacing w:line="600" w:lineRule="auto"/>
        <w:ind w:firstLine="720"/>
        <w:contextualSpacing/>
        <w:jc w:val="both"/>
        <w:rPr>
          <w:rFonts w:eastAsia="Times New Roman" w:cs="Times New Roman"/>
          <w:szCs w:val="24"/>
        </w:rPr>
      </w:pPr>
      <w:r>
        <w:rPr>
          <w:rFonts w:eastAsia="Times New Roman"/>
          <w:szCs w:val="24"/>
        </w:rPr>
        <w:lastRenderedPageBreak/>
        <w:t>Άρα πρέπει να πάρουμε απόφαση, πρώτον, να αλλάξει ο νόμος του ’89, δεύτερον</w:t>
      </w:r>
      <w:r>
        <w:rPr>
          <w:rFonts w:eastAsia="Times New Roman"/>
          <w:szCs w:val="24"/>
        </w:rPr>
        <w:t xml:space="preserve">, να ομογενοποιηθεί αυτή η ιστορία. Κατανοώ την αντιπαλότητα που υπάρχει μέσα και στην ΠΟΕΔΗΝ και μέσα στα νοσοκομεία μεταξύ νοσηλευτών αλλά δεν μπορεί να λειτουργήσει άλλο. </w:t>
      </w:r>
    </w:p>
    <w:p w14:paraId="7564642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Αν η ΠΟΕΔΗΝ </w:t>
      </w:r>
      <w:r>
        <w:rPr>
          <w:rFonts w:eastAsia="Times New Roman" w:cs="Times New Roman"/>
          <w:szCs w:val="24"/>
        </w:rPr>
        <w:t>-</w:t>
      </w:r>
      <w:r>
        <w:rPr>
          <w:rFonts w:eastAsia="Times New Roman" w:cs="Times New Roman"/>
          <w:szCs w:val="24"/>
        </w:rPr>
        <w:t>ή οποιοσδήποτε άλλος συλλογικός τους φορέας</w:t>
      </w:r>
      <w:r>
        <w:rPr>
          <w:rFonts w:eastAsia="Times New Roman" w:cs="Times New Roman"/>
          <w:szCs w:val="24"/>
        </w:rPr>
        <w:t>-</w:t>
      </w:r>
      <w:r>
        <w:rPr>
          <w:rFonts w:eastAsia="Times New Roman" w:cs="Times New Roman"/>
          <w:szCs w:val="24"/>
        </w:rPr>
        <w:t xml:space="preserve"> δεν μπορεί να καταλήξει</w:t>
      </w:r>
      <w:r>
        <w:rPr>
          <w:rFonts w:eastAsia="Times New Roman" w:cs="Times New Roman"/>
          <w:szCs w:val="24"/>
        </w:rPr>
        <w:t xml:space="preserve"> κάπου, με αυτή τη δικαιολογία εμείς δεν μπορούμε να επεκτείνουμε κι άλλο αυτή την αδικία, η οποία όλα αυτά τα χρόνια συνίσταται στο να υπάρχουν τουλάχιστον δύο, για να μην πω τρεις κατηγορίες νοσηλευτών</w:t>
      </w:r>
      <w:r>
        <w:rPr>
          <w:rFonts w:eastAsia="Times New Roman" w:cs="Times New Roman"/>
          <w:szCs w:val="24"/>
        </w:rPr>
        <w:t>,</w:t>
      </w:r>
      <w:r>
        <w:rPr>
          <w:rFonts w:eastAsia="Times New Roman" w:cs="Times New Roman"/>
          <w:szCs w:val="24"/>
        </w:rPr>
        <w:t xml:space="preserve"> που κάνουν την ίδια δουλειά. Άλλοι πληρώνονται περι</w:t>
      </w:r>
      <w:r>
        <w:rPr>
          <w:rFonts w:eastAsia="Times New Roman" w:cs="Times New Roman"/>
          <w:szCs w:val="24"/>
        </w:rPr>
        <w:t xml:space="preserve">σσότερο και έχουν άλλα καθηκοντολόγια κι άλλες υποχρεώσεις κι άλλοι πληρώνονται λιγότερο κι έχουν άλλα καθηκοντολόγια κι άλλες υποχρεώσεις. </w:t>
      </w:r>
    </w:p>
    <w:p w14:paraId="7564642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Μέσα, λοιπόν, από την προσπάθεια αυτής της Κυβέρνησης πρέπει οπωσδήποτε να ολοκληρωθεί αυτή η προσπάθεια. </w:t>
      </w:r>
    </w:p>
    <w:p w14:paraId="7564642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(Δημήτριος Κρεμαστινός): </w:t>
      </w:r>
      <w:r>
        <w:rPr>
          <w:rFonts w:eastAsia="Times New Roman" w:cs="Times New Roman"/>
          <w:szCs w:val="24"/>
        </w:rPr>
        <w:t xml:space="preserve">Ευχαριστώ, κύριε Καραγιαννίδη. </w:t>
      </w:r>
    </w:p>
    <w:p w14:paraId="7564642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Αναπληρωτής Υπουργός Υγείας κ. Παύλος Πολάκης. </w:t>
      </w:r>
    </w:p>
    <w:p w14:paraId="7564642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Δεν έχω να προσθέσω κάτι. Συμφωνώ. </w:t>
      </w:r>
    </w:p>
    <w:p w14:paraId="7564642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Προχωρούμε στη</w:t>
      </w:r>
      <w:r>
        <w:rPr>
          <w:rFonts w:eastAsia="Times New Roman" w:cs="Times New Roman"/>
          <w:szCs w:val="24"/>
        </w:rPr>
        <w:t xml:space="preserve"> δέκατη με αριθμό 899/23-5-2016 επίκαιρη ερώτηση πρώτου κύκλου του Βουλευτή Μαγνησίας της Νέας Δημοκρατίας κ. </w:t>
      </w:r>
      <w:r>
        <w:rPr>
          <w:rFonts w:eastAsia="Times New Roman" w:cs="Times New Roman"/>
          <w:bCs/>
          <w:szCs w:val="24"/>
        </w:rPr>
        <w:t>Χρήστου Μπουκώρου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τον αποκλεισμό του Νοσοκομείου Βόλου από το πρόγραμμα ΕΣΠΑ.</w:t>
      </w:r>
    </w:p>
    <w:p w14:paraId="7564642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Θα απαντήσει ο Αναπληρωτής Υπουρ</w:t>
      </w:r>
      <w:r>
        <w:rPr>
          <w:rFonts w:eastAsia="Times New Roman" w:cs="Times New Roman"/>
          <w:szCs w:val="24"/>
        </w:rPr>
        <w:t xml:space="preserve">γός Υγείας κ. Παύλος Πολάκης. </w:t>
      </w:r>
    </w:p>
    <w:p w14:paraId="7564642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Μπουκώρο, έχετε τον λόγο. </w:t>
      </w:r>
    </w:p>
    <w:p w14:paraId="7564642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με την ευκαιρία και της ερώτησης του συναδέλφου κ. Ηγουμενίδη</w:t>
      </w:r>
      <w:r>
        <w:rPr>
          <w:rFonts w:eastAsia="Times New Roman" w:cs="Times New Roman"/>
          <w:szCs w:val="24"/>
        </w:rPr>
        <w:t xml:space="preserve"> βλέπω ότι έχετε προγραμματισμό για τις κωμοπόλεις της Κρήτης, για σταθμούς ΕΚΑΒ, για τομείς όπου χρειάζεται -και πολύ καλά κάνετε- γιατί η Κρήτη προσφέρει πολλά στην εθνική οικονομία. </w:t>
      </w:r>
    </w:p>
    <w:p w14:paraId="7564642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Θέλω να σας πληροφορήσω, όμως, ότι την κοσμοπολίτισσα Σκιάθο, που προσ</w:t>
      </w:r>
      <w:r>
        <w:rPr>
          <w:rFonts w:eastAsia="Times New Roman" w:cs="Times New Roman"/>
          <w:szCs w:val="24"/>
        </w:rPr>
        <w:t xml:space="preserve">φέρει επίσης πολλά με το τουριστικό της προϊόν, την έχετε αφήσει με έναν οδηγό ασθενοφόρου και τον τελευταίο καιρό σε </w:t>
      </w:r>
      <w:r>
        <w:rPr>
          <w:rFonts w:eastAsia="Times New Roman" w:cs="Times New Roman"/>
          <w:szCs w:val="24"/>
        </w:rPr>
        <w:lastRenderedPageBreak/>
        <w:t xml:space="preserve">δύο περιπτώσεις σοβαρών τραυματισμών, οι οδοκαθαριστές του </w:t>
      </w:r>
      <w:r>
        <w:rPr>
          <w:rFonts w:eastAsia="Times New Roman" w:cs="Times New Roman"/>
          <w:szCs w:val="24"/>
        </w:rPr>
        <w:t>δ</w:t>
      </w:r>
      <w:r>
        <w:rPr>
          <w:rFonts w:eastAsia="Times New Roman" w:cs="Times New Roman"/>
          <w:szCs w:val="24"/>
        </w:rPr>
        <w:t xml:space="preserve">ήμου αναγκάστηκαν να μεταφέρουν τους ασθενείς. Οι εικόνες έκαναν τον γύρο του </w:t>
      </w:r>
      <w:r>
        <w:rPr>
          <w:rFonts w:eastAsia="Times New Roman" w:cs="Times New Roman"/>
          <w:szCs w:val="24"/>
        </w:rPr>
        <w:t>κόσμου και φυσικά δεν δυσφημίστηκε το τουριστικό προϊόν της Σκιάθου αλλά το τουριστικό προϊόν της Ελλάδος. Δείτε το. Καλά κάνετε και σχεδιάζετε και προγραμματίζετε για την Κρήτη αλλά υπάρχει και η υπόλοιπή Ελλάδα. Εγώ σας μεταφέρω το μεγάλο πρόβλημα της Σκ</w:t>
      </w:r>
      <w:r>
        <w:rPr>
          <w:rFonts w:eastAsia="Times New Roman" w:cs="Times New Roman"/>
          <w:szCs w:val="24"/>
        </w:rPr>
        <w:t xml:space="preserve">ιάθου. Άρα ελπίζουμε ότι θα ρίξει το βλέμμα της και στη Σκιάθο η πολιτική ηγεσία του Υπουργείου Υγείας κύριε Υπουργέ. </w:t>
      </w:r>
    </w:p>
    <w:p w14:paraId="7564642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Τώρα δεν ξέρω αν έχει νόημα να συζητήσουμε τη σημερινή μου επίκαιρη ερώτηση, με δεδομένο ότι έχει κατατεθεί…</w:t>
      </w:r>
    </w:p>
    <w:p w14:paraId="7564642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w:t>
      </w:r>
      <w:r>
        <w:rPr>
          <w:rFonts w:eastAsia="Times New Roman" w:cs="Times New Roman"/>
          <w:b/>
          <w:szCs w:val="24"/>
        </w:rPr>
        <w:t xml:space="preserve">Υπουργός Υγείας): </w:t>
      </w:r>
      <w:r>
        <w:rPr>
          <w:rFonts w:eastAsia="Times New Roman" w:cs="Times New Roman"/>
          <w:szCs w:val="24"/>
        </w:rPr>
        <w:t xml:space="preserve">Έχει λυθεί. </w:t>
      </w:r>
    </w:p>
    <w:p w14:paraId="7564642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έχει λυθεί τίποτα, κύριε Υπουργέ, μη θρέφετε αυταπάτες. Μην εξακολουθείτε να είστε προσηλωμένοι στις αυταπάτες. </w:t>
      </w:r>
    </w:p>
    <w:p w14:paraId="7564642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Είχε κατατεθεί, λοιπόν, στις 12 Μαΐου και σήμερα είναι 1</w:t>
      </w:r>
      <w:r>
        <w:rPr>
          <w:rFonts w:eastAsia="Times New Roman" w:cs="Times New Roman"/>
          <w:szCs w:val="24"/>
          <w:vertAlign w:val="superscript"/>
        </w:rPr>
        <w:t>η</w:t>
      </w:r>
      <w:r>
        <w:rPr>
          <w:rFonts w:eastAsia="Times New Roman" w:cs="Times New Roman"/>
          <w:szCs w:val="24"/>
        </w:rPr>
        <w:t xml:space="preserve"> Αυγούστου. Καλό μήνα</w:t>
      </w:r>
      <w:r>
        <w:rPr>
          <w:rFonts w:eastAsia="Times New Roman" w:cs="Times New Roman"/>
          <w:szCs w:val="24"/>
        </w:rPr>
        <w:t>,</w:t>
      </w:r>
      <w:r>
        <w:rPr>
          <w:rFonts w:eastAsia="Times New Roman" w:cs="Times New Roman"/>
          <w:szCs w:val="24"/>
        </w:rPr>
        <w:t xml:space="preserve"> με την ευ</w:t>
      </w:r>
      <w:r>
        <w:rPr>
          <w:rFonts w:eastAsia="Times New Roman" w:cs="Times New Roman"/>
          <w:szCs w:val="24"/>
        </w:rPr>
        <w:t xml:space="preserve">καιρία. Η ερώτηση είχε να κάνει με τα έργα ΕΣΠΑ στο Νοσοκομείο του Βόλου. Και πριν αναφερθώ σε αυτά, θέλω να σας ενημερώσω ότι η απορροφητικότητα στα έργα ΕΣΠΑ στο Νοσοκομείο Βόλου την προηγούμενη προγραμματική περίοδο ανήλθε στο 100%. </w:t>
      </w:r>
    </w:p>
    <w:p w14:paraId="7564642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Η Επιστημονική Επιτ</w:t>
      </w:r>
      <w:r>
        <w:rPr>
          <w:rFonts w:eastAsia="Times New Roman" w:cs="Times New Roman"/>
          <w:szCs w:val="24"/>
        </w:rPr>
        <w:t>ροπή, λοιπόν, του Νοσοκομείου Βόλου κατέθεσε μια σειρά προτάσεων για έργα</w:t>
      </w:r>
      <w:r>
        <w:rPr>
          <w:rFonts w:eastAsia="Times New Roman" w:cs="Times New Roman"/>
          <w:szCs w:val="24"/>
        </w:rPr>
        <w:t>,</w:t>
      </w:r>
      <w:r>
        <w:rPr>
          <w:rFonts w:eastAsia="Times New Roman" w:cs="Times New Roman"/>
          <w:szCs w:val="24"/>
        </w:rPr>
        <w:t xml:space="preserve"> που αφορούν τη νέα προγραμματική περίοδο. Η επιτελική δομή ΕΣΠΑ του Υπουργείου σας στις αρχές Μαΐου είχε δώσει μία έκθεση, στην οποία δεν περιλάμβανε κανένα έργο για το Νοσοκομείο τ</w:t>
      </w:r>
      <w:r>
        <w:rPr>
          <w:rFonts w:eastAsia="Times New Roman" w:cs="Times New Roman"/>
          <w:szCs w:val="24"/>
        </w:rPr>
        <w:t>ου Βόλου. Προκλήθηκαν μεγάλες αντιδράσεις, ήρθε ο κ. Ξανθός στη Λάρισα, έγινε μια πανθεσσαλική σύσκεψη και υπάρχει η δέσμευσή του ότι τελικά θα ενταχθεί στο Νοσοκομείο Βόλου το αιμοδυναμικό εργαστήριο σε συνδυασμό με τον στεφανιογράφο και τον υπέρηχο, ολοκ</w:t>
      </w:r>
      <w:r>
        <w:rPr>
          <w:rFonts w:eastAsia="Times New Roman" w:cs="Times New Roman"/>
          <w:szCs w:val="24"/>
        </w:rPr>
        <w:t xml:space="preserve">ληρωμένο το συγκρότημα, προϋπολογισμού 800.000 ευρώ. </w:t>
      </w:r>
    </w:p>
    <w:p w14:paraId="7564643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Οι πόροι ΕΣΠΑ για τη Θεσσαλία είναι περίπου 7.000.000 ευρώ. Τα 800.000 ευρώ δεν συνάδουν ούτε με τον πληθυσμό του Βόλου και της Μαγνησίας ούτε με την αύξηση του πληθυσμού τους θερινούς μήνες ούτε με την</w:t>
      </w:r>
      <w:r>
        <w:rPr>
          <w:rFonts w:eastAsia="Times New Roman" w:cs="Times New Roman"/>
          <w:szCs w:val="24"/>
        </w:rPr>
        <w:t xml:space="preserve"> ανάγκη να εξυπηρετηθεί το σύμπλεγμα των Βορείων Σποράδων ούτε με την απορροφητικότητα της προηγούμενης περιόδου</w:t>
      </w:r>
      <w:r>
        <w:rPr>
          <w:rFonts w:eastAsia="Times New Roman" w:cs="Times New Roman"/>
          <w:szCs w:val="24"/>
        </w:rPr>
        <w:t>,</w:t>
      </w:r>
      <w:r>
        <w:rPr>
          <w:rFonts w:eastAsia="Times New Roman" w:cs="Times New Roman"/>
          <w:szCs w:val="24"/>
        </w:rPr>
        <w:t xml:space="preserve"> που σας είπα, αλλά ούτε και με τις πραγματικές ανάγκες του Νοσοκομείου του Βόλου. </w:t>
      </w:r>
    </w:p>
    <w:p w14:paraId="7564643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αυτό είναι εγκατάλειψη. Και ο Βόλος από την </w:t>
      </w:r>
      <w:r>
        <w:rPr>
          <w:rFonts w:eastAsia="Times New Roman" w:cs="Times New Roman"/>
          <w:szCs w:val="24"/>
        </w:rPr>
        <w:t xml:space="preserve">Κυβέρνησή σας, στο κόμμα της οποίας τον Ιανουάριο έδωσε 45% -και αναρωτιέμαι πώς κοιτάζετε στα μάτια τους Βολιώτες, εσείς του ΣΥΡΙΖΑ- είναι αποκλεισμένος απ’ όλα τα προγράμματα απασχόλησης. Είναι αποκλεισμένος ακόμα κι από τα </w:t>
      </w:r>
      <w:r>
        <w:rPr>
          <w:rFonts w:eastAsia="Times New Roman" w:cs="Times New Roman"/>
          <w:szCs w:val="24"/>
        </w:rPr>
        <w:t>κέντρα υγείας αστικού τύπου,</w:t>
      </w:r>
      <w:r>
        <w:rPr>
          <w:rFonts w:eastAsia="Times New Roman" w:cs="Times New Roman"/>
          <w:szCs w:val="24"/>
        </w:rPr>
        <w:t xml:space="preserve"> π</w:t>
      </w:r>
      <w:r>
        <w:rPr>
          <w:rFonts w:eastAsia="Times New Roman" w:cs="Times New Roman"/>
          <w:szCs w:val="24"/>
        </w:rPr>
        <w:t xml:space="preserve">ου πρόσφατα ανακοινώσατε. Και αποκλείονται κι όλα τα έργα ΕΣΠΑ του Νοσοκομείου Βόλου. </w:t>
      </w:r>
    </w:p>
    <w:p w14:paraId="7564643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σας πω ποιες ήταν οι προτάσεις της </w:t>
      </w:r>
      <w:r>
        <w:rPr>
          <w:rFonts w:eastAsia="Times New Roman" w:cs="Times New Roman"/>
          <w:szCs w:val="24"/>
        </w:rPr>
        <w:t>επιστημονικής ε</w:t>
      </w:r>
      <w:r>
        <w:rPr>
          <w:rFonts w:eastAsia="Times New Roman" w:cs="Times New Roman"/>
          <w:szCs w:val="24"/>
        </w:rPr>
        <w:t>πιτροπής. Όμως, θέλω μια σοβαρή απάντηση</w:t>
      </w:r>
      <w:r>
        <w:rPr>
          <w:rFonts w:eastAsia="Times New Roman" w:cs="Times New Roman"/>
          <w:szCs w:val="24"/>
        </w:rPr>
        <w:t>,</w:t>
      </w:r>
      <w:r>
        <w:rPr>
          <w:rFonts w:eastAsia="Times New Roman" w:cs="Times New Roman"/>
          <w:szCs w:val="24"/>
        </w:rPr>
        <w:t xml:space="preserve"> γιατί αποκλείετε το Νοσοκομείο του Βόλου από την επόμενη επταετία, το </w:t>
      </w:r>
      <w:r>
        <w:rPr>
          <w:rFonts w:eastAsia="Times New Roman" w:cs="Times New Roman"/>
          <w:szCs w:val="24"/>
        </w:rPr>
        <w:lastRenderedPageBreak/>
        <w:t xml:space="preserve">οποίο έχει τόσες ανάγκες και εξυπηρετεί εκατοντάδες χιλιάδες πολιτών και εκατοντάδες χιλιάδες τουριστών τους θερινούς μήνες. </w:t>
      </w:r>
    </w:p>
    <w:p w14:paraId="7564643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Αναπληρ</w:t>
      </w:r>
      <w:r>
        <w:rPr>
          <w:rFonts w:eastAsia="Times New Roman" w:cs="Times New Roman"/>
          <w:szCs w:val="24"/>
        </w:rPr>
        <w:t>ωτής Υπουργός Υγείας κ. Παύλος Πολάκης.</w:t>
      </w:r>
    </w:p>
    <w:p w14:paraId="75646434"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Ακούστε, κύριε Μπουκώρο. Καλό το παραμύθι σας, αλλά δεν έχει δράκο</w:t>
      </w:r>
      <w:r>
        <w:rPr>
          <w:rFonts w:eastAsia="Times New Roman"/>
          <w:szCs w:val="24"/>
        </w:rPr>
        <w:t>!</w:t>
      </w:r>
      <w:r>
        <w:rPr>
          <w:rFonts w:eastAsia="Times New Roman"/>
          <w:szCs w:val="24"/>
        </w:rPr>
        <w:t xml:space="preserve"> </w:t>
      </w:r>
    </w:p>
    <w:p w14:paraId="75646435"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 xml:space="preserve">Αυταπάτες, πάντως, έχει. </w:t>
      </w:r>
    </w:p>
    <w:p w14:paraId="75646436"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Δεν έχω κα</w:t>
      </w:r>
      <w:r>
        <w:rPr>
          <w:rFonts w:eastAsia="Times New Roman"/>
          <w:szCs w:val="24"/>
        </w:rPr>
        <w:t>μμία αυταπάτη. Αυταπάτες έχετε εσείς.</w:t>
      </w:r>
    </w:p>
    <w:p w14:paraId="75646437"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 xml:space="preserve">Είναι οδυνηρή η πραγματικότητα. </w:t>
      </w:r>
    </w:p>
    <w:p w14:paraId="75646438" w14:textId="77777777" w:rsidR="00546FC6" w:rsidRDefault="008647C6">
      <w:pPr>
        <w:spacing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Τον Μάιο</w:t>
      </w:r>
      <w:r>
        <w:rPr>
          <w:rFonts w:eastAsia="Times New Roman"/>
          <w:szCs w:val="24"/>
        </w:rPr>
        <w:t>,</w:t>
      </w:r>
      <w:r>
        <w:rPr>
          <w:rFonts w:eastAsia="Times New Roman"/>
          <w:szCs w:val="24"/>
        </w:rPr>
        <w:t xml:space="preserve"> που καταθέσατε την ερώτηση, ναι, στήθηκε μια ιστορία, αυτή που στήνεται από διάφορους μηχανισμούς δεξιά κι αριστερά ότι «εγκαταλείπονται, βγαίνουν απ’ έξω, δεν κάνουν» κ</w:t>
      </w:r>
      <w:r>
        <w:rPr>
          <w:rFonts w:eastAsia="Times New Roman"/>
          <w:szCs w:val="24"/>
        </w:rPr>
        <w:t>.</w:t>
      </w:r>
      <w:r>
        <w:rPr>
          <w:rFonts w:eastAsia="Times New Roman"/>
          <w:szCs w:val="24"/>
        </w:rPr>
        <w:t>λπ</w:t>
      </w:r>
      <w:r>
        <w:rPr>
          <w:rFonts w:eastAsia="Times New Roman"/>
          <w:szCs w:val="24"/>
        </w:rPr>
        <w:t>.</w:t>
      </w:r>
      <w:r>
        <w:rPr>
          <w:rFonts w:eastAsia="Times New Roman"/>
          <w:szCs w:val="24"/>
        </w:rPr>
        <w:t>. Δεν ισχύει τίποτα απ’ όλα αυτά και είχε απαντηθεί πλήρως το ζήτημα και με ανακοι</w:t>
      </w:r>
      <w:r>
        <w:rPr>
          <w:rFonts w:eastAsia="Times New Roman"/>
          <w:szCs w:val="24"/>
        </w:rPr>
        <w:t xml:space="preserve">νώσεις τις πολιτικής ηγεσίας του Υπουργείου Υγείας και των τοπικών Βουλευτών. </w:t>
      </w:r>
    </w:p>
    <w:p w14:paraId="75646439" w14:textId="77777777" w:rsidR="00546FC6" w:rsidRDefault="008647C6">
      <w:pPr>
        <w:spacing w:line="600" w:lineRule="auto"/>
        <w:ind w:firstLine="720"/>
        <w:contextualSpacing/>
        <w:jc w:val="both"/>
        <w:rPr>
          <w:rFonts w:eastAsia="Times New Roman"/>
          <w:szCs w:val="24"/>
        </w:rPr>
      </w:pPr>
      <w:r>
        <w:rPr>
          <w:rFonts w:eastAsia="Times New Roman"/>
          <w:szCs w:val="24"/>
        </w:rPr>
        <w:t>Επειδή μου μιλάτε για απορροφητικότητες, να σας πω, για να συνεννοούμαστε, δηλαδή, ότι από τα 160 εκατομμύρια του νέου ΕΣΠΑ, το πρόγραμμα υποδομών, τα 135 εκατομμύρια, είναι δεσ</w:t>
      </w:r>
      <w:r>
        <w:rPr>
          <w:rFonts w:eastAsia="Times New Roman"/>
          <w:szCs w:val="24"/>
        </w:rPr>
        <w:t>μευμένα –ακούστε με, γιατί μιλήσατε για απορροφητικότητες- από έργα της προηγούμενης περιόδου</w:t>
      </w:r>
      <w:r>
        <w:rPr>
          <w:rFonts w:eastAsia="Times New Roman"/>
          <w:szCs w:val="24"/>
        </w:rPr>
        <w:t>,</w:t>
      </w:r>
      <w:r>
        <w:rPr>
          <w:rFonts w:eastAsia="Times New Roman"/>
          <w:szCs w:val="24"/>
        </w:rPr>
        <w:t xml:space="preserve"> τα οποία δεν υλοποιήθηκαν. </w:t>
      </w:r>
    </w:p>
    <w:p w14:paraId="7564643A"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Για το Νοσοκομείο του Βόλου μίλησα εγώ. Μη διαστρεβλώνετε αυτά που είπα.</w:t>
      </w:r>
    </w:p>
    <w:p w14:paraId="7564643B"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w:t>
      </w:r>
      <w:r>
        <w:rPr>
          <w:rFonts w:eastAsia="Times New Roman"/>
          <w:szCs w:val="24"/>
        </w:rPr>
        <w:t xml:space="preserve"> Μπουκώρε, θα σας δοθεί ο λόγος. Μη διακόπτετε, γιατί έτσι δεν γίνεται συζήτηση. </w:t>
      </w:r>
    </w:p>
    <w:p w14:paraId="7564643C" w14:textId="77777777" w:rsidR="00546FC6" w:rsidRDefault="008647C6">
      <w:pPr>
        <w:spacing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Επαναλαμβάνω το νούμερο για να το εμπεδώσετε. Από τα 160 εκατομμύρια</w:t>
      </w:r>
      <w:r>
        <w:rPr>
          <w:rFonts w:eastAsia="Times New Roman"/>
          <w:szCs w:val="24"/>
        </w:rPr>
        <w:t>,</w:t>
      </w:r>
      <w:r>
        <w:rPr>
          <w:rFonts w:eastAsia="Times New Roman"/>
          <w:szCs w:val="24"/>
        </w:rPr>
        <w:t xml:space="preserve"> που έχει το πρόγραμμα των υποδομών για το ΕΣΠΑ από εδώ και</w:t>
      </w:r>
      <w:r>
        <w:rPr>
          <w:rFonts w:eastAsia="Times New Roman"/>
          <w:szCs w:val="24"/>
        </w:rPr>
        <w:t xml:space="preserve"> πέρα, 2014-2020, τα 135 εκατομμύρια είναι δεσμευμένα από έργα της προηγούμενης περιόδου, τα οποία δεν ολοκληρώθηκαν. Άρα η εικόνα της απορρόφησης</w:t>
      </w:r>
      <w:r>
        <w:rPr>
          <w:rFonts w:eastAsia="Times New Roman"/>
          <w:szCs w:val="24"/>
        </w:rPr>
        <w:t>,</w:t>
      </w:r>
      <w:r>
        <w:rPr>
          <w:rFonts w:eastAsia="Times New Roman"/>
          <w:szCs w:val="24"/>
        </w:rPr>
        <w:t xml:space="preserve"> που λέτε</w:t>
      </w:r>
      <w:r>
        <w:rPr>
          <w:rFonts w:eastAsia="Times New Roman"/>
          <w:szCs w:val="24"/>
        </w:rPr>
        <w:t>,</w:t>
      </w:r>
      <w:r>
        <w:rPr>
          <w:rFonts w:eastAsia="Times New Roman"/>
          <w:szCs w:val="24"/>
        </w:rPr>
        <w:t xml:space="preserve"> είναι λίγο μαγική.</w:t>
      </w:r>
    </w:p>
    <w:p w14:paraId="7564643D" w14:textId="77777777" w:rsidR="00546FC6" w:rsidRDefault="008647C6">
      <w:pPr>
        <w:spacing w:line="600" w:lineRule="auto"/>
        <w:ind w:firstLine="720"/>
        <w:contextualSpacing/>
        <w:jc w:val="both"/>
        <w:rPr>
          <w:rFonts w:eastAsia="Times New Roman"/>
          <w:szCs w:val="24"/>
        </w:rPr>
      </w:pPr>
      <w:r>
        <w:rPr>
          <w:rFonts w:eastAsia="Times New Roman"/>
          <w:szCs w:val="24"/>
        </w:rPr>
        <w:t>Δεύτερον, με βάση αυτό και με βάση τις ανειλημμένες δεσμεύσεις που υπάρχουν και</w:t>
      </w:r>
      <w:r>
        <w:rPr>
          <w:rFonts w:eastAsia="Times New Roman"/>
          <w:szCs w:val="24"/>
        </w:rPr>
        <w:t xml:space="preserve"> με βάση μια πολύ καλή συμφωνία και συζήτηση</w:t>
      </w:r>
      <w:r>
        <w:rPr>
          <w:rFonts w:eastAsia="Times New Roman"/>
          <w:szCs w:val="24"/>
        </w:rPr>
        <w:t>,</w:t>
      </w:r>
      <w:r>
        <w:rPr>
          <w:rFonts w:eastAsia="Times New Roman"/>
          <w:szCs w:val="24"/>
        </w:rPr>
        <w:t xml:space="preserve"> την οποία κάναμε με τον κ. Αγοραστό -γιατί όπως ξέρετε τώρα δεν υπάρχει τομεακό υγείας, τα προγράμματα της υγείας και των υποδομών περνάνε μέσα από το ΠΕΠ των Περιφερειών- συμφωνήσαμε ότι και ο αξονικός στην Κα</w:t>
      </w:r>
      <w:r>
        <w:rPr>
          <w:rFonts w:eastAsia="Times New Roman"/>
          <w:szCs w:val="24"/>
        </w:rPr>
        <w:t xml:space="preserve">ρδίτσα θα αγοραστεί και ο μαγνητικός στη Λάρισα θα μπει και το αιμοδυναμικό στον Βόλο θα γίνει. </w:t>
      </w:r>
    </w:p>
    <w:p w14:paraId="7564643E" w14:textId="77777777" w:rsidR="00546FC6" w:rsidRDefault="008647C6">
      <w:pPr>
        <w:spacing w:line="600" w:lineRule="auto"/>
        <w:ind w:firstLine="720"/>
        <w:contextualSpacing/>
        <w:jc w:val="both"/>
        <w:rPr>
          <w:rFonts w:eastAsia="Times New Roman"/>
          <w:szCs w:val="24"/>
        </w:rPr>
      </w:pPr>
      <w:r>
        <w:rPr>
          <w:rFonts w:eastAsia="Times New Roman"/>
          <w:szCs w:val="24"/>
        </w:rPr>
        <w:t>Με βάση το προϊόν των εκπτώσεων</w:t>
      </w:r>
      <w:r>
        <w:rPr>
          <w:rFonts w:eastAsia="Times New Roman"/>
          <w:szCs w:val="24"/>
        </w:rPr>
        <w:t>,</w:t>
      </w:r>
      <w:r>
        <w:rPr>
          <w:rFonts w:eastAsia="Times New Roman"/>
          <w:szCs w:val="24"/>
        </w:rPr>
        <w:t xml:space="preserve"> που θα υπάρξει από μεταφερόμενα έργα, θα υπάρξει ανακατανομή ποσών για μια σειρά από πράγματα</w:t>
      </w:r>
      <w:r>
        <w:rPr>
          <w:rFonts w:eastAsia="Times New Roman"/>
          <w:szCs w:val="24"/>
        </w:rPr>
        <w:t>,</w:t>
      </w:r>
      <w:r>
        <w:rPr>
          <w:rFonts w:eastAsia="Times New Roman"/>
          <w:szCs w:val="24"/>
        </w:rPr>
        <w:t xml:space="preserve"> τα οποία έχουν ζητήσει τα νοσοκ</w:t>
      </w:r>
      <w:r>
        <w:rPr>
          <w:rFonts w:eastAsia="Times New Roman"/>
          <w:szCs w:val="24"/>
        </w:rPr>
        <w:t xml:space="preserve">ομεία και τα οποία θα </w:t>
      </w:r>
      <w:r>
        <w:rPr>
          <w:rFonts w:eastAsia="Times New Roman"/>
          <w:szCs w:val="24"/>
        </w:rPr>
        <w:lastRenderedPageBreak/>
        <w:t>προσπαθήσουμε να τα εντάξουμε μετά την ολοκλήρωση και κάποιων διαγωνισμών</w:t>
      </w:r>
      <w:r>
        <w:rPr>
          <w:rFonts w:eastAsia="Times New Roman"/>
          <w:szCs w:val="24"/>
        </w:rPr>
        <w:t>,</w:t>
      </w:r>
      <w:r>
        <w:rPr>
          <w:rFonts w:eastAsia="Times New Roman"/>
          <w:szCs w:val="24"/>
        </w:rPr>
        <w:t xml:space="preserve"> που έχουν δεσμευθεί και θα υπάρξει το διαθέσιμο χρήμα. </w:t>
      </w:r>
    </w:p>
    <w:p w14:paraId="7564643F" w14:textId="77777777" w:rsidR="00546FC6" w:rsidRDefault="008647C6">
      <w:pPr>
        <w:spacing w:line="600" w:lineRule="auto"/>
        <w:ind w:firstLine="720"/>
        <w:contextualSpacing/>
        <w:jc w:val="both"/>
        <w:rPr>
          <w:rFonts w:eastAsia="Times New Roman"/>
          <w:szCs w:val="24"/>
        </w:rPr>
      </w:pPr>
      <w:r>
        <w:rPr>
          <w:rFonts w:eastAsia="Times New Roman"/>
          <w:szCs w:val="24"/>
        </w:rPr>
        <w:t>Κι επειδή φέρατε ως παράδειγμα την Κρήτη, όλη η Κρήτη έχει δεσμευθεί την επόμενη περίοδο για το πρόγραμ</w:t>
      </w:r>
      <w:r>
        <w:rPr>
          <w:rFonts w:eastAsia="Times New Roman"/>
          <w:szCs w:val="24"/>
        </w:rPr>
        <w:t xml:space="preserve">μα των υποδομών από την επέκταση του </w:t>
      </w:r>
      <w:r>
        <w:rPr>
          <w:rFonts w:eastAsia="Times New Roman"/>
          <w:szCs w:val="24"/>
        </w:rPr>
        <w:t>«</w:t>
      </w:r>
      <w:r>
        <w:rPr>
          <w:rFonts w:eastAsia="Times New Roman"/>
          <w:szCs w:val="24"/>
        </w:rPr>
        <w:t>Βενιζέλειου</w:t>
      </w:r>
      <w:r>
        <w:rPr>
          <w:rFonts w:eastAsia="Times New Roman"/>
          <w:szCs w:val="24"/>
        </w:rPr>
        <w:t>»</w:t>
      </w:r>
      <w:r>
        <w:rPr>
          <w:rFonts w:eastAsia="Times New Roman"/>
          <w:szCs w:val="24"/>
        </w:rPr>
        <w:t xml:space="preserve">. Να πω και κάποια πράγματα για εκεί. Για παράδειγμα, η μελέτη επέκτασης του </w:t>
      </w:r>
      <w:r>
        <w:rPr>
          <w:rFonts w:eastAsia="Times New Roman"/>
          <w:szCs w:val="24"/>
        </w:rPr>
        <w:t>«</w:t>
      </w:r>
      <w:r>
        <w:rPr>
          <w:rFonts w:eastAsia="Times New Roman"/>
          <w:szCs w:val="24"/>
        </w:rPr>
        <w:t>Βενιζ</w:t>
      </w:r>
      <w:r>
        <w:rPr>
          <w:rFonts w:eastAsia="Times New Roman"/>
          <w:szCs w:val="24"/>
        </w:rPr>
        <w:t>έ</w:t>
      </w:r>
      <w:r>
        <w:rPr>
          <w:rFonts w:eastAsia="Times New Roman"/>
          <w:szCs w:val="24"/>
        </w:rPr>
        <w:t>λε</w:t>
      </w:r>
      <w:r>
        <w:rPr>
          <w:rFonts w:eastAsia="Times New Roman"/>
          <w:szCs w:val="24"/>
        </w:rPr>
        <w:t>ι</w:t>
      </w:r>
      <w:r>
        <w:rPr>
          <w:rFonts w:eastAsia="Times New Roman"/>
          <w:szCs w:val="24"/>
        </w:rPr>
        <w:t>ου</w:t>
      </w:r>
      <w:r>
        <w:rPr>
          <w:rFonts w:eastAsia="Times New Roman"/>
          <w:szCs w:val="24"/>
        </w:rPr>
        <w:t>»</w:t>
      </w:r>
      <w:r>
        <w:rPr>
          <w:rFonts w:eastAsia="Times New Roman"/>
          <w:szCs w:val="24"/>
        </w:rPr>
        <w:t xml:space="preserve"> κόστισε 2,85 εκατομμύρια ευρώ, με το πρόστιμο που έφαγαν. Γιατί ένας νόμος που είχε ψηφίσει ο κ. Σουφλιάς, που είνα</w:t>
      </w:r>
      <w:r>
        <w:rPr>
          <w:rFonts w:eastAsia="Times New Roman"/>
          <w:szCs w:val="24"/>
        </w:rPr>
        <w:t xml:space="preserve">ι από την ευρύτερη περιοχή σας, έλεγε ότι αν μία μελέτη για έργο υγείας την κάνει η </w:t>
      </w:r>
      <w:r>
        <w:rPr>
          <w:rFonts w:eastAsia="Times New Roman"/>
          <w:szCs w:val="24"/>
        </w:rPr>
        <w:t>υγειονομική περιφέρεια</w:t>
      </w:r>
      <w:r>
        <w:rPr>
          <w:rFonts w:eastAsia="Times New Roman"/>
          <w:szCs w:val="24"/>
        </w:rPr>
        <w:t xml:space="preserve"> ή το Υπουργείο </w:t>
      </w:r>
      <w:r>
        <w:rPr>
          <w:rFonts w:eastAsia="Times New Roman"/>
          <w:szCs w:val="24"/>
        </w:rPr>
        <w:t>Υ</w:t>
      </w:r>
      <w:r>
        <w:rPr>
          <w:rFonts w:eastAsia="Times New Roman"/>
          <w:szCs w:val="24"/>
        </w:rPr>
        <w:t>γείας, όπως έγινε και τότε, οι τιμές είναι πολλαπλάσιες απ’ το να το κάνει ο δήμος ή η αιρετή περιφέρεια. Το έργο αυτή τη στιγμή είνα</w:t>
      </w:r>
      <w:r>
        <w:rPr>
          <w:rFonts w:eastAsia="Times New Roman"/>
          <w:szCs w:val="24"/>
        </w:rPr>
        <w:t>ι δεσμευμένο κατά 14 εκατομμύρια ευρώ</w:t>
      </w:r>
      <w:r>
        <w:rPr>
          <w:rFonts w:eastAsia="Times New Roman"/>
          <w:szCs w:val="24"/>
        </w:rPr>
        <w:t>,</w:t>
      </w:r>
      <w:r>
        <w:rPr>
          <w:rFonts w:eastAsia="Times New Roman"/>
          <w:szCs w:val="24"/>
        </w:rPr>
        <w:t xml:space="preserve"> ενώ δεν κάνει πάνω από 7 εκατομμύρια, με βάση τις τιμές που υπάρχουν. </w:t>
      </w:r>
    </w:p>
    <w:p w14:paraId="75646440" w14:textId="77777777" w:rsidR="00546FC6" w:rsidRDefault="008647C6">
      <w:pPr>
        <w:spacing w:line="600" w:lineRule="auto"/>
        <w:ind w:firstLine="720"/>
        <w:contextualSpacing/>
        <w:jc w:val="both"/>
        <w:rPr>
          <w:rFonts w:eastAsia="Times New Roman"/>
          <w:szCs w:val="24"/>
        </w:rPr>
      </w:pPr>
      <w:r>
        <w:rPr>
          <w:rFonts w:eastAsia="Times New Roman"/>
          <w:szCs w:val="24"/>
        </w:rPr>
        <w:t>Οπότε, η ερώτησή σας δεν έχει περιεχόμενο. Σαφώς και όλα τα νοσοκομεία της Θεσσαλίας, όπως και αλλού, έχουν λαμβάνειν από το νέο ΕΣΠΑ. Η πρόταση γ</w:t>
      </w:r>
      <w:r>
        <w:rPr>
          <w:rFonts w:eastAsia="Times New Roman"/>
          <w:szCs w:val="24"/>
        </w:rPr>
        <w:t xml:space="preserve">ια το αιμοδυναμικό είναι η πρόταση στην </w:t>
      </w:r>
      <w:r>
        <w:rPr>
          <w:rFonts w:eastAsia="Times New Roman"/>
          <w:szCs w:val="24"/>
        </w:rPr>
        <w:lastRenderedPageBreak/>
        <w:t>οποία κατέληξαν οι παράγοντες του νοσοκομείου σαν πρώτη προτεραιότητα και αν υπάρξει δυνατότητα –που θα υπάρξει απ’ ό,τι βλέπω- θα ενταχθούν κι άλλα έργα και στο Νοσοκομείο του Βόλου και στο Νοσοκομείου της Λάρισας σ</w:t>
      </w:r>
      <w:r>
        <w:rPr>
          <w:rFonts w:eastAsia="Times New Roman"/>
          <w:szCs w:val="24"/>
        </w:rPr>
        <w:t>το ΕΣΠΑ των υποδομών της επόμενης περιόδου.</w:t>
      </w:r>
    </w:p>
    <w:p w14:paraId="75646441"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Μπουκώρο, έχετε τον λόγο για τρία λεπτά. </w:t>
      </w:r>
    </w:p>
    <w:p w14:paraId="75646442"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Κύριε Υπουργέ, για να συνεννοηθούμε. Κατ’ αρχ</w:t>
      </w:r>
      <w:r>
        <w:rPr>
          <w:rFonts w:eastAsia="Times New Roman"/>
          <w:szCs w:val="24"/>
        </w:rPr>
        <w:t>άς,</w:t>
      </w:r>
      <w:r>
        <w:rPr>
          <w:rFonts w:eastAsia="Times New Roman"/>
          <w:szCs w:val="24"/>
        </w:rPr>
        <w:t xml:space="preserve"> αν ή ερώτηση έχει περιεχόμενο ή όχι, ας αφήσουμε να το κρίνο</w:t>
      </w:r>
      <w:r>
        <w:rPr>
          <w:rFonts w:eastAsia="Times New Roman"/>
          <w:szCs w:val="24"/>
        </w:rPr>
        <w:t xml:space="preserve">υν οι πολίτες της Μαγνησίας, το ιατρικό προσωπικό και το Νοσοκομείο του Βόλου. Από μακριά εύκολα καταλήγουμε σε συμπεράσματα. </w:t>
      </w:r>
    </w:p>
    <w:p w14:paraId="75646443" w14:textId="77777777" w:rsidR="00546FC6" w:rsidRDefault="008647C6">
      <w:pPr>
        <w:spacing w:line="600" w:lineRule="auto"/>
        <w:ind w:firstLine="720"/>
        <w:contextualSpacing/>
        <w:jc w:val="both"/>
        <w:rPr>
          <w:rFonts w:eastAsia="Times New Roman"/>
          <w:szCs w:val="24"/>
        </w:rPr>
      </w:pPr>
      <w:r>
        <w:rPr>
          <w:rFonts w:eastAsia="Times New Roman"/>
          <w:szCs w:val="24"/>
        </w:rPr>
        <w:t>Πρώτα απ’ όλα, εγώ σας μίλησα για την απορροφητικότητα στο Νοσοκομείο Βόλου και εκλαμβάνεται ως τιμωρία το γεγονός ότι αποκλείεται σήμερα το Νοσοκομείο του Βόλου, επειδή στην προηγούμενη προγραμματική περίοδο παρουσίασε μεγάλη απορροφητικότητα. Εσείς πήρατ</w:t>
      </w:r>
      <w:r>
        <w:rPr>
          <w:rFonts w:eastAsia="Times New Roman"/>
          <w:szCs w:val="24"/>
        </w:rPr>
        <w:t xml:space="preserve">ε τη συνολική απορροφητικότητα των έργων υγείας για να χτίσετε το παραμύθι σας, που επίσης δεν έχει δράκο, κύριε Υπουργέ. </w:t>
      </w:r>
    </w:p>
    <w:p w14:paraId="75646444"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Από εκεί και πέρα, δεν είπατε κουβέντα για τη Σκιάθο, σαν να μην το ακούσατε, που είναι με ένα ασθενοφόρο και εβδομήντα χιλιάδες επισ</w:t>
      </w:r>
      <w:r>
        <w:rPr>
          <w:rFonts w:eastAsia="Times New Roman"/>
          <w:szCs w:val="24"/>
        </w:rPr>
        <w:t xml:space="preserve">κέπτες αυτή τη στιγμή και θα γίνουμε παγκόσμιο θέμα κάποια </w:t>
      </w:r>
      <w:r>
        <w:rPr>
          <w:rFonts w:eastAsia="Times New Roman"/>
          <w:szCs w:val="24"/>
        </w:rPr>
        <w:t>στιγμή</w:t>
      </w:r>
      <w:r>
        <w:rPr>
          <w:rFonts w:eastAsia="Times New Roman"/>
          <w:szCs w:val="24"/>
        </w:rPr>
        <w:t xml:space="preserve">. </w:t>
      </w:r>
    </w:p>
    <w:p w14:paraId="75646445" w14:textId="77777777" w:rsidR="00546FC6" w:rsidRDefault="008647C6">
      <w:pPr>
        <w:spacing w:line="600" w:lineRule="auto"/>
        <w:ind w:firstLine="720"/>
        <w:contextualSpacing/>
        <w:jc w:val="both"/>
        <w:rPr>
          <w:rFonts w:eastAsia="Times New Roman"/>
          <w:szCs w:val="24"/>
        </w:rPr>
      </w:pPr>
      <w:r>
        <w:rPr>
          <w:rFonts w:eastAsia="Times New Roman"/>
          <w:szCs w:val="24"/>
        </w:rPr>
        <w:t>Όσον αφορά το Νοσοκομείο Βόλου, κύριε Υπουργέ, για να συνεννοηθούμε, εγώ πιστεύω ότι κάνω καλόπιστη κριτική, την οποία ακούει η κοινωνία της Μαγνησίας. Ναι μεν το αιμοδυναμικό εργαστήριο ή</w:t>
      </w:r>
      <w:r>
        <w:rPr>
          <w:rFonts w:eastAsia="Times New Roman"/>
          <w:szCs w:val="24"/>
        </w:rPr>
        <w:t>ταν απολύτως αναγκαίο και απαραίτητο και</w:t>
      </w:r>
      <w:r>
        <w:rPr>
          <w:rFonts w:eastAsia="Times New Roman"/>
          <w:szCs w:val="24"/>
        </w:rPr>
        <w:t>,</w:t>
      </w:r>
      <w:r>
        <w:rPr>
          <w:rFonts w:eastAsia="Times New Roman"/>
          <w:szCs w:val="24"/>
        </w:rPr>
        <w:t xml:space="preserve"> βεβαίως, είναι κοινή συνισταμένη των απόψεων των τοπικών φορέων. Σας είπα, όμως, ότι αυτό δεν αρκεί για την επόμενη προγραμματική περίοδο. Δεν αναλαμβάνετε μία δέσμευση. Λέτε γενικά ότι θα περισσέψουν από τους διαγ</w:t>
      </w:r>
      <w:r>
        <w:rPr>
          <w:rFonts w:eastAsia="Times New Roman"/>
          <w:szCs w:val="24"/>
        </w:rPr>
        <w:t xml:space="preserve">ωνισμούς και θα γίνουν έργα. </w:t>
      </w:r>
    </w:p>
    <w:p w14:paraId="75646446"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Εγώ θέλω να αναλάβετε σήμερα μια πολιτική δέσμευση για τον μαγνητικό τομογράφο. Το </w:t>
      </w:r>
      <w:r>
        <w:rPr>
          <w:rFonts w:eastAsia="Times New Roman"/>
          <w:szCs w:val="24"/>
        </w:rPr>
        <w:t>«</w:t>
      </w:r>
      <w:r>
        <w:rPr>
          <w:rFonts w:eastAsia="Times New Roman"/>
          <w:szCs w:val="24"/>
        </w:rPr>
        <w:t>Αχιλλοπούλειο</w:t>
      </w:r>
      <w:r>
        <w:rPr>
          <w:rFonts w:eastAsia="Times New Roman"/>
          <w:szCs w:val="24"/>
        </w:rPr>
        <w:t>»</w:t>
      </w:r>
      <w:r>
        <w:rPr>
          <w:rFonts w:eastAsia="Times New Roman"/>
          <w:szCs w:val="24"/>
        </w:rPr>
        <w:t xml:space="preserve"> Βόλου είναι το μοναδικό της Θεσσαλίας που δεν διαθέτει μαγνητικό τομογράφο. Τον τελευταίο ενάμιση χρόνο έγιναν δεκαέξι χιλιάδες</w:t>
      </w:r>
      <w:r>
        <w:rPr>
          <w:rFonts w:eastAsia="Times New Roman"/>
          <w:szCs w:val="24"/>
        </w:rPr>
        <w:t xml:space="preserve"> μαγνητικές τομογραφίες με τεράστιο κόστος και, αν θέλετε, σας το λέω και αναλυτικά. Έχει υπολογιστεί ότι ο μαγνητικός τομογράφος του Νοσοκομείου του Βόλου θα κάνει </w:t>
      </w:r>
      <w:r>
        <w:rPr>
          <w:rFonts w:eastAsia="Times New Roman"/>
          <w:szCs w:val="24"/>
        </w:rPr>
        <w:lastRenderedPageBreak/>
        <w:t xml:space="preserve">απόσβεση, κύριε Υπουργέ, σε εννέα μήνες. Και μπορεί να ενταχθεί και στο Πρόγραμμα Δημοσίων </w:t>
      </w:r>
      <w:r>
        <w:rPr>
          <w:rFonts w:eastAsia="Times New Roman"/>
          <w:szCs w:val="24"/>
        </w:rPr>
        <w:t>Επενδύσεων. Αναλάβετε, όμως, μία δέσμευση προς τον λαό της Μαγνησίας.</w:t>
      </w:r>
    </w:p>
    <w:p w14:paraId="75646447" w14:textId="77777777" w:rsidR="00546FC6" w:rsidRDefault="008647C6">
      <w:pPr>
        <w:spacing w:line="600" w:lineRule="auto"/>
        <w:ind w:firstLine="720"/>
        <w:contextualSpacing/>
        <w:jc w:val="both"/>
        <w:rPr>
          <w:rFonts w:eastAsia="Times New Roman"/>
          <w:szCs w:val="24"/>
        </w:rPr>
      </w:pPr>
      <w:r>
        <w:rPr>
          <w:rFonts w:eastAsia="Times New Roman"/>
          <w:szCs w:val="24"/>
        </w:rPr>
        <w:t>Από εκεί και πέρα, υπάρχουν και άλλα σοβαρά αιτήματα του ιατρικού κόσμου, που δεν είναι ούτε αιτήματα αντιπολιτευτικά ούτε αιτήματα συνδικαλιστικά. Είναι αιτήματα ουσιαστικά, γιατί ξέρετ</w:t>
      </w:r>
      <w:r>
        <w:rPr>
          <w:rFonts w:eastAsia="Times New Roman"/>
          <w:szCs w:val="24"/>
        </w:rPr>
        <w:t>ε και ποιοι είναι οι διευθυντές στο Νοσοκομείο του Βόλου, κύριε Υπουργέ Υγείας! Και είναι καταρτισμένοι πλήρως και λειτουργούν προς όφελος του Νοσοκομείου Βόλου, πέρα από στενές κομματικές και συνδικαλιστικές αντιλήψεις. Αυτοί είναι, κύριε Υπουργέ.</w:t>
      </w:r>
    </w:p>
    <w:p w14:paraId="75646448" w14:textId="77777777" w:rsidR="00546FC6" w:rsidRDefault="008647C6">
      <w:pPr>
        <w:spacing w:line="600" w:lineRule="auto"/>
        <w:ind w:firstLine="720"/>
        <w:contextualSpacing/>
        <w:jc w:val="both"/>
        <w:rPr>
          <w:rFonts w:eastAsia="Times New Roman"/>
          <w:szCs w:val="24"/>
        </w:rPr>
      </w:pPr>
      <w:r>
        <w:rPr>
          <w:rFonts w:eastAsia="Times New Roman"/>
          <w:szCs w:val="24"/>
        </w:rPr>
        <w:t>Υπάρχει</w:t>
      </w:r>
      <w:r>
        <w:rPr>
          <w:rFonts w:eastAsia="Times New Roman"/>
          <w:szCs w:val="24"/>
        </w:rPr>
        <w:t xml:space="preserve"> και το αίτημα για ψηφιακό χειρουργείο. Γιατί το ΕΣΠΑ εάν δεν εκσυγχρονίζει, τότε τι κάνει; Δέκα κρεβάτια ζήτησε το Νοσοκομείο του Βόλου για τη </w:t>
      </w:r>
      <w:r>
        <w:rPr>
          <w:rFonts w:eastAsia="Times New Roman"/>
          <w:szCs w:val="24"/>
        </w:rPr>
        <w:t>μονάδα τεχνητού νεφρού</w:t>
      </w:r>
      <w:r>
        <w:rPr>
          <w:rFonts w:eastAsia="Times New Roman"/>
          <w:szCs w:val="24"/>
        </w:rPr>
        <w:t>. Είναι ένα νοσοκομείο που</w:t>
      </w:r>
      <w:r>
        <w:rPr>
          <w:rFonts w:eastAsia="Times New Roman"/>
          <w:szCs w:val="24"/>
        </w:rPr>
        <w:t>,</w:t>
      </w:r>
      <w:r>
        <w:rPr>
          <w:rFonts w:eastAsia="Times New Roman"/>
          <w:szCs w:val="24"/>
        </w:rPr>
        <w:t xml:space="preserve"> εκτός από μαγνητικό τομογράφο, δεν διαθέτει και ακτινολογικό σ</w:t>
      </w:r>
      <w:r>
        <w:rPr>
          <w:rFonts w:eastAsia="Times New Roman"/>
          <w:szCs w:val="24"/>
        </w:rPr>
        <w:t xml:space="preserve">υγκρότημα. Εξυπηρετεί διακόσιες πενήντα χιλιάδες μόνιμο πληθυσμό και εκατοντάδες χιλιάδες τουρίστες στη χερσαία και νησιωτική Μαγνησία. </w:t>
      </w:r>
    </w:p>
    <w:p w14:paraId="75646449"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Είστε διατεθειμένοι να αναλάβετε κάποιες δεσμεύσεις σήμερα εδώ ότι</w:t>
      </w:r>
      <w:r>
        <w:rPr>
          <w:rFonts w:eastAsia="Times New Roman"/>
          <w:szCs w:val="24"/>
        </w:rPr>
        <w:t>,</w:t>
      </w:r>
      <w:r>
        <w:rPr>
          <w:rFonts w:eastAsia="Times New Roman"/>
          <w:szCs w:val="24"/>
        </w:rPr>
        <w:t xml:space="preserve"> είτε από το Πρόγραμμα Δημοσίων Επενδύσεων είτε από </w:t>
      </w:r>
      <w:r>
        <w:rPr>
          <w:rFonts w:eastAsia="Times New Roman"/>
          <w:szCs w:val="24"/>
        </w:rPr>
        <w:t>τα περισσεύματα των διαγωνισμών ΕΣΠΑ, αυτά τα αναγκαία</w:t>
      </w:r>
      <w:r>
        <w:rPr>
          <w:rFonts w:eastAsia="Times New Roman"/>
          <w:szCs w:val="24"/>
        </w:rPr>
        <w:t xml:space="preserve"> </w:t>
      </w:r>
      <w:r>
        <w:rPr>
          <w:rFonts w:eastAsia="Times New Roman"/>
          <w:szCs w:val="24"/>
        </w:rPr>
        <w:t>έργα ζωής, αυτά τα έργα πνοής, θα υλοποιηθούν για το Νοσοκομείο του Βόλου; Μπορείτε να αναλάβετε μια τέτοια πολιτική δέσμευση σήμερα; Αυτό σας ρωτάω!</w:t>
      </w:r>
    </w:p>
    <w:p w14:paraId="7564644A" w14:textId="77777777" w:rsidR="00546FC6" w:rsidRDefault="008647C6">
      <w:pPr>
        <w:spacing w:line="600" w:lineRule="auto"/>
        <w:ind w:firstLine="720"/>
        <w:contextualSpacing/>
        <w:jc w:val="both"/>
        <w:rPr>
          <w:rFonts w:eastAsia="Times New Roman"/>
          <w:szCs w:val="24"/>
        </w:rPr>
      </w:pPr>
      <w:r>
        <w:rPr>
          <w:rFonts w:eastAsia="Times New Roman"/>
          <w:szCs w:val="24"/>
        </w:rPr>
        <w:t>Σας ευχαριστώ.</w:t>
      </w:r>
    </w:p>
    <w:p w14:paraId="7564644B"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Ευχαριστώ.</w:t>
      </w:r>
    </w:p>
    <w:p w14:paraId="7564644C" w14:textId="77777777" w:rsidR="00546FC6" w:rsidRDefault="008647C6">
      <w:pPr>
        <w:spacing w:line="600" w:lineRule="auto"/>
        <w:ind w:firstLine="720"/>
        <w:contextualSpacing/>
        <w:jc w:val="both"/>
        <w:rPr>
          <w:rFonts w:eastAsia="Times New Roman"/>
          <w:szCs w:val="24"/>
        </w:rPr>
      </w:pPr>
      <w:r>
        <w:rPr>
          <w:rFonts w:eastAsia="Times New Roman"/>
          <w:szCs w:val="24"/>
        </w:rPr>
        <w:t>Τον λόγο έχει ο κύριος Υπουργός.</w:t>
      </w:r>
    </w:p>
    <w:p w14:paraId="7564644D"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 Ακούστε με, κύριε Μπουκώρο. Θα ήθελα αυτό το πάθος σας να το είχατε δείξει και πριν από τρία, τέσσερα χρόνια.</w:t>
      </w:r>
    </w:p>
    <w:p w14:paraId="7564644E"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Δεν ήμουν Βουλευτής.</w:t>
      </w:r>
    </w:p>
    <w:p w14:paraId="7564644F"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Όποιος ήταν στη θέση σας. Νομίζω ότι είχατε Βουλευτές στη Μαγνησία.</w:t>
      </w:r>
    </w:p>
    <w:p w14:paraId="75646450"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lastRenderedPageBreak/>
        <w:t>Ξέρω πολύ καλά ότι και το θέμα των λαπαροσκοπικών μηχανημάτων και του ψηφιακού χειρουργείου και του ακτινολογικού μηχανήματος -που τα κόστη δε</w:t>
      </w:r>
      <w:r>
        <w:rPr>
          <w:rFonts w:eastAsia="Times New Roman"/>
          <w:szCs w:val="24"/>
        </w:rPr>
        <w:t>ν είναι πολύ μεγάλα - με βάση τον προγραμματισμό θα μπουν και αυτά τα τρία με έναν βαθμό βεβαιότητας πάνω από 99% στην ιστορία.</w:t>
      </w:r>
    </w:p>
    <w:p w14:paraId="75646451"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Το κρατάμε αυτό.</w:t>
      </w:r>
    </w:p>
    <w:p w14:paraId="75646452"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Και θα κρατάς ό,τι ακριβώς λέω.</w:t>
      </w:r>
    </w:p>
    <w:p w14:paraId="75646453"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Το θέμα του μα</w:t>
      </w:r>
      <w:r>
        <w:rPr>
          <w:rFonts w:eastAsia="Times New Roman"/>
          <w:szCs w:val="24"/>
        </w:rPr>
        <w:t>γνητικού τομογράφου μάς έχει τεθεί. Δεν έμπαινε σε σχέση με τον στεφανιογράφο σαν πρώτη προτεραιότητα. Γι’ αυτό βάλαμε τον στεφανιογράφο. Γι’ αυτό δεν μπορώ να δεσμευτώ, γιατί πρέπει να δω τι θα υπάρξει.</w:t>
      </w:r>
    </w:p>
    <w:p w14:paraId="75646454"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Υπάρχει και το Πρόγραμμα Δημοσίων</w:t>
      </w:r>
      <w:r>
        <w:rPr>
          <w:rFonts w:eastAsia="Times New Roman"/>
          <w:szCs w:val="24"/>
        </w:rPr>
        <w:t xml:space="preserve"> Επενδύσεων.</w:t>
      </w:r>
    </w:p>
    <w:p w14:paraId="75646455"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Και από το Πρόγραμμα Δημοσίων Επενδύσεων. Εγώ δεσμεύομαι σε αυτά που μπορώ να δεσμευτώ.</w:t>
      </w:r>
    </w:p>
    <w:p w14:paraId="75646456"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lastRenderedPageBreak/>
        <w:t>Έχουμε κάνει μια τεράστια προσπάθεια σε πάρα πολλά μέρη της Ελλάδας να αποκαταστήσουμε πληγές που είναι ανοιχ</w:t>
      </w:r>
      <w:r>
        <w:rPr>
          <w:rFonts w:eastAsia="Times New Roman"/>
          <w:szCs w:val="24"/>
        </w:rPr>
        <w:t>τές για χρόνια. Αυτό το πράγμα θέλει χρόνο. Δεν γίνεται από τη μία στιγμή στην άλλη. Τα πράγματα, όμως, που σας είπα πριν, θα μπουν. Γιατί το ποσό δεν είναι ιδιαίτερα μεγάλο και μπορεί να καλυφθεί.</w:t>
      </w:r>
    </w:p>
    <w:p w14:paraId="75646457"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Για το θέμα του μαγνητικού τομογράφου σάς απάντησα. Δεν μπ</w:t>
      </w:r>
      <w:r>
        <w:rPr>
          <w:rFonts w:eastAsia="Times New Roman"/>
          <w:szCs w:val="24"/>
        </w:rPr>
        <w:t>ορώ να δώσω τέτοια απάντηση αυτή τη στιγμή. Μπήκε το αιμοδυναμικό</w:t>
      </w:r>
      <w:r>
        <w:rPr>
          <w:rFonts w:eastAsia="Times New Roman"/>
          <w:szCs w:val="24"/>
        </w:rPr>
        <w:t>,</w:t>
      </w:r>
      <w:r>
        <w:rPr>
          <w:rFonts w:eastAsia="Times New Roman"/>
          <w:szCs w:val="24"/>
        </w:rPr>
        <w:t xml:space="preserve"> που είναι και αυτό ένα πολύ σοβαρό κόστος.</w:t>
      </w:r>
    </w:p>
    <w:p w14:paraId="75646458"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Και θα πω μια κουβέντα για τη Σκιάθο και το ασθενοφόρο της. Κοιτάξτε, κύριε Μπουκώρο, στο ΕΚΑΒ –γιατί υπάρχουν και κάποιες άλλες ερωτήσεις μετά- κ</w:t>
      </w:r>
      <w:r>
        <w:rPr>
          <w:rFonts w:eastAsia="Times New Roman"/>
          <w:szCs w:val="24"/>
        </w:rPr>
        <w:t>άνουμε μια τεράστια προσπάθεια μετά από πολλά χρόνια, πρώτον</w:t>
      </w:r>
      <w:r>
        <w:rPr>
          <w:rFonts w:eastAsia="Times New Roman"/>
          <w:szCs w:val="24"/>
        </w:rPr>
        <w:t>,</w:t>
      </w:r>
      <w:r>
        <w:rPr>
          <w:rFonts w:eastAsia="Times New Roman"/>
          <w:szCs w:val="24"/>
        </w:rPr>
        <w:t xml:space="preserve"> να ενισχυθεί με προσωπικό και</w:t>
      </w:r>
      <w:r>
        <w:rPr>
          <w:rFonts w:eastAsia="Times New Roman"/>
          <w:szCs w:val="24"/>
        </w:rPr>
        <w:t>,</w:t>
      </w:r>
      <w:r>
        <w:rPr>
          <w:rFonts w:eastAsia="Times New Roman"/>
          <w:szCs w:val="24"/>
        </w:rPr>
        <w:t xml:space="preserve"> δεύτερον</w:t>
      </w:r>
      <w:r>
        <w:rPr>
          <w:rFonts w:eastAsia="Times New Roman"/>
          <w:szCs w:val="24"/>
        </w:rPr>
        <w:t>,</w:t>
      </w:r>
      <w:r>
        <w:rPr>
          <w:rFonts w:eastAsia="Times New Roman"/>
          <w:szCs w:val="24"/>
        </w:rPr>
        <w:t xml:space="preserve"> να πάρει ασθενοφόρα. Με έναν διαγωνισμό</w:t>
      </w:r>
      <w:r>
        <w:rPr>
          <w:rFonts w:eastAsia="Times New Roman"/>
          <w:szCs w:val="24"/>
        </w:rPr>
        <w:t>,</w:t>
      </w:r>
      <w:r>
        <w:rPr>
          <w:rFonts w:eastAsia="Times New Roman"/>
          <w:szCs w:val="24"/>
        </w:rPr>
        <w:t xml:space="preserve"> ο οποίος ξεκίνησε το 2007, παίρνουμε τα μισά ασθενοφόρα, δηλαδή τα ενενήντα, εμείς τώρα με έναν τεράστιο αγώνα και τα δίνουμε σε ο</w:t>
      </w:r>
      <w:r>
        <w:rPr>
          <w:rFonts w:eastAsia="Times New Roman"/>
          <w:szCs w:val="24"/>
        </w:rPr>
        <w:t>κ</w:t>
      </w:r>
      <w:r>
        <w:rPr>
          <w:rFonts w:eastAsia="Times New Roman"/>
          <w:szCs w:val="24"/>
        </w:rPr>
        <w:t>τώ περιφέρειες σε όλη την Ελλάδα. Και δεν πηγαίνουμε μόνο στην Κρήτη, αλλά στη Δυτική Μακεδονία, στην Ήπειρο κ.λπ.</w:t>
      </w:r>
      <w:r>
        <w:rPr>
          <w:rFonts w:eastAsia="Times New Roman"/>
          <w:szCs w:val="24"/>
        </w:rPr>
        <w:t>.</w:t>
      </w:r>
    </w:p>
    <w:p w14:paraId="75646459"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lastRenderedPageBreak/>
        <w:t xml:space="preserve">ΧΡΗΣΤΟΣ </w:t>
      </w:r>
      <w:r>
        <w:rPr>
          <w:rFonts w:eastAsia="Times New Roman"/>
          <w:b/>
          <w:szCs w:val="24"/>
        </w:rPr>
        <w:t>ΜΠΟΥΚΩΡΟΣ:</w:t>
      </w:r>
      <w:r>
        <w:rPr>
          <w:rFonts w:eastAsia="Times New Roman"/>
          <w:szCs w:val="24"/>
        </w:rPr>
        <w:t xml:space="preserve"> Προσωπικό μπορείτε να διορίσετε για τέτοιες περιπτώσεις.</w:t>
      </w:r>
    </w:p>
    <w:p w14:paraId="7564645A"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Ακούστε με. Υπάρχει και προσωπικό</w:t>
      </w:r>
      <w:r>
        <w:rPr>
          <w:rFonts w:eastAsia="Times New Roman"/>
          <w:szCs w:val="24"/>
        </w:rPr>
        <w:t>,</w:t>
      </w:r>
      <w:r>
        <w:rPr>
          <w:rFonts w:eastAsia="Times New Roman"/>
          <w:szCs w:val="24"/>
        </w:rPr>
        <w:t xml:space="preserve"> το οποίο προγραμματίζεται να προσληφθεί πανελλαδικά και να μετακινηθεί από το κέντρο προς την περιφέρεια στ</w:t>
      </w:r>
      <w:r>
        <w:rPr>
          <w:rFonts w:eastAsia="Times New Roman"/>
          <w:szCs w:val="24"/>
        </w:rPr>
        <w:t>ο</w:t>
      </w:r>
      <w:r>
        <w:rPr>
          <w:rFonts w:eastAsia="Times New Roman"/>
          <w:szCs w:val="24"/>
        </w:rPr>
        <w:t>ν</w:t>
      </w:r>
      <w:r>
        <w:rPr>
          <w:rFonts w:eastAsia="Times New Roman"/>
          <w:szCs w:val="24"/>
        </w:rPr>
        <w:t xml:space="preserve"> βαθμό που ενισχυθεί και το κέντρο.</w:t>
      </w:r>
    </w:p>
    <w:p w14:paraId="7564645B"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Και αυτή τη στιγμή άλλοι πενήντα διασώστες προστίθενται στους διασώστες του ΕΚΑΒ με τη χθεσινή προκήρυξη που έκανε το ΚΕΕΛΠΝΟ για τα Κέντρα Φιλοξενίας. Στα οκτακόσια πενήντα άτομα προβλέψαμε και σαράντα άτομα διασώστες</w:t>
      </w:r>
      <w:r>
        <w:rPr>
          <w:rFonts w:eastAsia="Times New Roman"/>
          <w:szCs w:val="24"/>
        </w:rPr>
        <w:t xml:space="preserve"> του ΕΚΑΒ. Θυμάμαι ότι τρία άτομα θα πάνε στη</w:t>
      </w:r>
      <w:r>
        <w:rPr>
          <w:rFonts w:eastAsia="Times New Roman"/>
          <w:szCs w:val="24"/>
        </w:rPr>
        <w:t xml:space="preserve"> </w:t>
      </w:r>
      <w:r>
        <w:rPr>
          <w:rFonts w:eastAsia="Times New Roman"/>
          <w:szCs w:val="24"/>
        </w:rPr>
        <w:t>Λάρισα. Δεν θυμάμαι γενικά για τη Θεσσαλία.</w:t>
      </w:r>
    </w:p>
    <w:p w14:paraId="7564645C"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Πραγματικά</w:t>
      </w:r>
      <w:r>
        <w:rPr>
          <w:rFonts w:eastAsia="Times New Roman"/>
          <w:szCs w:val="24"/>
        </w:rPr>
        <w:t>,</w:t>
      </w:r>
      <w:r>
        <w:rPr>
          <w:rFonts w:eastAsia="Times New Roman"/>
          <w:szCs w:val="24"/>
        </w:rPr>
        <w:t xml:space="preserve"> κάνουμε μια τεράστια προσπάθεια</w:t>
      </w:r>
      <w:r>
        <w:rPr>
          <w:rFonts w:eastAsia="Times New Roman"/>
          <w:szCs w:val="24"/>
        </w:rPr>
        <w:t>,</w:t>
      </w:r>
      <w:r>
        <w:rPr>
          <w:rFonts w:eastAsia="Times New Roman"/>
          <w:szCs w:val="24"/>
        </w:rPr>
        <w:t xml:space="preserve"> που είναι και στοίχημα για εμάς. Ξαναπροκηρύξαμε τον διαγωνισμό -και δεν θέλουμε να κρατήσει ο</w:t>
      </w:r>
      <w:r>
        <w:rPr>
          <w:rFonts w:eastAsia="Times New Roman"/>
          <w:szCs w:val="24"/>
        </w:rPr>
        <w:t>κ</w:t>
      </w:r>
      <w:r>
        <w:rPr>
          <w:rFonts w:eastAsia="Times New Roman"/>
          <w:szCs w:val="24"/>
        </w:rPr>
        <w:t>τώ χρόνια που κράτησε ο πρ</w:t>
      </w:r>
      <w:r>
        <w:rPr>
          <w:rFonts w:eastAsia="Times New Roman"/>
          <w:szCs w:val="24"/>
        </w:rPr>
        <w:t>οηγούμενος- για εκατόν δεκαεπτά ασθενοφόρα</w:t>
      </w:r>
      <w:r>
        <w:rPr>
          <w:rFonts w:eastAsia="Times New Roman"/>
          <w:szCs w:val="24"/>
        </w:rPr>
        <w:t>,</w:t>
      </w:r>
      <w:r>
        <w:rPr>
          <w:rFonts w:eastAsia="Times New Roman"/>
          <w:szCs w:val="24"/>
        </w:rPr>
        <w:t xml:space="preserve"> που μέσα εκεί υπάρχουν και της Λάρισας, υπάρχουν και της Θεσσαλίας</w:t>
      </w:r>
      <w:r>
        <w:rPr>
          <w:rFonts w:eastAsia="Times New Roman"/>
          <w:szCs w:val="24"/>
        </w:rPr>
        <w:t>,</w:t>
      </w:r>
      <w:r>
        <w:rPr>
          <w:rFonts w:eastAsia="Times New Roman"/>
          <w:szCs w:val="24"/>
        </w:rPr>
        <w:t xml:space="preserve"> όπως υπάρχουν και της Αθήνας.</w:t>
      </w:r>
    </w:p>
    <w:p w14:paraId="7564645D"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lastRenderedPageBreak/>
        <w:t>Επίσης, να ξέρετε ότι γίνεται μια τεράστια προσπάθεια</w:t>
      </w:r>
      <w:r>
        <w:rPr>
          <w:rFonts w:eastAsia="Times New Roman"/>
          <w:szCs w:val="24"/>
        </w:rPr>
        <w:t>,</w:t>
      </w:r>
      <w:r>
        <w:rPr>
          <w:rFonts w:eastAsia="Times New Roman"/>
          <w:szCs w:val="24"/>
        </w:rPr>
        <w:t xml:space="preserve"> αρκετά από τα ασθενοφόρα που αντικαθίστανται με τα καινούρ</w:t>
      </w:r>
      <w:r>
        <w:rPr>
          <w:rFonts w:eastAsia="Times New Roman"/>
          <w:szCs w:val="24"/>
        </w:rPr>
        <w:t>γ</w:t>
      </w:r>
      <w:r>
        <w:rPr>
          <w:rFonts w:eastAsia="Times New Roman"/>
          <w:szCs w:val="24"/>
        </w:rPr>
        <w:t>ια –και ήδη έχει γίνει αυτό το πράγμα- που είναι αξιοπρεπή και λειτουργικά να ενισχύσουν σημεία που δεν είχαν.</w:t>
      </w:r>
    </w:p>
    <w:p w14:paraId="7564645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δεύτερον, να υπάρχουν συνέργειες ανάμεσα στους οδηγούς των κέντρων υγείας και στους οδηγούς του ΕΚΑΒ. Αυτό γίνεται και αποδίδει.</w:t>
      </w:r>
    </w:p>
    <w:p w14:paraId="7564645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ΧΡΗΣΤΟΣ ΜΠΟ</w:t>
      </w:r>
      <w:r>
        <w:rPr>
          <w:rFonts w:eastAsia="Times New Roman" w:cs="Times New Roman"/>
          <w:b/>
          <w:szCs w:val="24"/>
        </w:rPr>
        <w:t>ΥΚΩΡΟΣ:</w:t>
      </w:r>
      <w:r>
        <w:rPr>
          <w:rFonts w:eastAsia="Times New Roman" w:cs="Times New Roman"/>
          <w:szCs w:val="24"/>
        </w:rPr>
        <w:t xml:space="preserve"> Άλλα έλεγε ο Τσίπρας στην ερώτησή του το 2011, «μόνο ΕΚΑΒιτες», «αποκλειστικά του ΕΚΑΒ», έλεγε.</w:t>
      </w:r>
    </w:p>
    <w:p w14:paraId="7564646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Ακούστε με, δεν μπορεί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ένας οδηγός του κέντρου υγείας με έναν διασώστη του ΕΚΑΒ σε ένα νησί, όπως</w:t>
      </w:r>
      <w:r>
        <w:rPr>
          <w:rFonts w:eastAsia="Times New Roman" w:cs="Times New Roman"/>
          <w:szCs w:val="24"/>
        </w:rPr>
        <w:t xml:space="preserve"> η Ίος, που έχει τριακόσια περιστατικά τον χρόνο, να καλύψουν ένα πολύ μεγάλο μέρος των αναγκών; Τι μου λέτε τώρα;</w:t>
      </w:r>
    </w:p>
    <w:p w14:paraId="7564646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Σας παραπέμπω στην ερώτηση του 2011.</w:t>
      </w:r>
    </w:p>
    <w:p w14:paraId="7564646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κύριε Μπουκώρο, δεν μπορεί </w:t>
      </w:r>
      <w:r>
        <w:rPr>
          <w:rFonts w:eastAsia="Times New Roman" w:cs="Times New Roman"/>
          <w:szCs w:val="24"/>
        </w:rPr>
        <w:t xml:space="preserve">να γίνει </w:t>
      </w:r>
      <w:r>
        <w:rPr>
          <w:rFonts w:eastAsia="Times New Roman" w:cs="Times New Roman"/>
          <w:szCs w:val="24"/>
        </w:rPr>
        <w:t>έτσ</w:t>
      </w:r>
      <w:r>
        <w:rPr>
          <w:rFonts w:eastAsia="Times New Roman" w:cs="Times New Roman"/>
          <w:szCs w:val="24"/>
        </w:rPr>
        <w:t xml:space="preserve">ι </w:t>
      </w:r>
      <w:r>
        <w:rPr>
          <w:rFonts w:eastAsia="Times New Roman" w:cs="Times New Roman"/>
          <w:szCs w:val="24"/>
        </w:rPr>
        <w:t>η συζήτηση.</w:t>
      </w:r>
    </w:p>
    <w:p w14:paraId="7564646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ίδιο είναι και η Σκιάθος και τα υπόλοιπα. </w:t>
      </w:r>
    </w:p>
    <w:p w14:paraId="7564646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Λοιπόν, έτσι θα γίνει. Θα αξιοποιήσουμε όλες τις δυνατότητες</w:t>
      </w:r>
      <w:r>
        <w:rPr>
          <w:rFonts w:eastAsia="Times New Roman" w:cs="Times New Roman"/>
          <w:szCs w:val="24"/>
        </w:rPr>
        <w:t>,</w:t>
      </w:r>
      <w:r>
        <w:rPr>
          <w:rFonts w:eastAsia="Times New Roman" w:cs="Times New Roman"/>
          <w:szCs w:val="24"/>
        </w:rPr>
        <w:t xml:space="preserve"> που υπάρχουν</w:t>
      </w:r>
      <w:r>
        <w:rPr>
          <w:rFonts w:eastAsia="Times New Roman" w:cs="Times New Roman"/>
          <w:szCs w:val="24"/>
        </w:rPr>
        <w:t>,</w:t>
      </w:r>
      <w:r>
        <w:rPr>
          <w:rFonts w:eastAsia="Times New Roman" w:cs="Times New Roman"/>
          <w:szCs w:val="24"/>
        </w:rPr>
        <w:t xml:space="preserve"> για να καλύψουμε τις ανάγκες.</w:t>
      </w:r>
    </w:p>
    <w:p w14:paraId="7564646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564646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 δεύτερη με αριθμό 5192/5-5-2016 ερώτηση </w:t>
      </w:r>
      <w:r>
        <w:rPr>
          <w:rFonts w:eastAsia="Times New Roman" w:cs="Times New Roman"/>
          <w:szCs w:val="24"/>
        </w:rPr>
        <w:t xml:space="preserve">-του κύκλου των αναφορών-ερωτήσεων- </w:t>
      </w:r>
      <w:r>
        <w:rPr>
          <w:rFonts w:eastAsia="Times New Roman" w:cs="Times New Roman"/>
          <w:szCs w:val="24"/>
        </w:rPr>
        <w:t xml:space="preserve">του Βουλευτή Β΄ Αθηνών της Νέας Δημοκρατίας κ. </w:t>
      </w:r>
      <w:r>
        <w:rPr>
          <w:rFonts w:eastAsia="Times New Roman" w:cs="Times New Roman"/>
          <w:bCs/>
          <w:szCs w:val="24"/>
        </w:rPr>
        <w:t>Γεράσιμου Γιακουμάτου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στο </w:t>
      </w:r>
      <w:r>
        <w:rPr>
          <w:rFonts w:eastAsia="Times New Roman" w:cs="Times New Roman"/>
          <w:szCs w:val="24"/>
        </w:rPr>
        <w:t>«</w:t>
      </w:r>
      <w:r>
        <w:rPr>
          <w:rFonts w:eastAsia="Times New Roman" w:cs="Times New Roman"/>
          <w:szCs w:val="24"/>
        </w:rPr>
        <w:t>Μαντζαβινάτειο</w:t>
      </w:r>
      <w:r>
        <w:rPr>
          <w:rFonts w:eastAsia="Times New Roman" w:cs="Times New Roman"/>
          <w:szCs w:val="24"/>
        </w:rPr>
        <w:t>»</w:t>
      </w:r>
      <w:r>
        <w:rPr>
          <w:rFonts w:eastAsia="Times New Roman" w:cs="Times New Roman"/>
          <w:szCs w:val="24"/>
        </w:rPr>
        <w:t xml:space="preserve"> Νοσοκομείο Λη</w:t>
      </w:r>
      <w:r>
        <w:rPr>
          <w:rFonts w:eastAsia="Times New Roman" w:cs="Times New Roman"/>
          <w:szCs w:val="24"/>
        </w:rPr>
        <w:t>ξουρίου.</w:t>
      </w:r>
    </w:p>
    <w:p w14:paraId="7564646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Γιακουμάτο, έχετε τον λόγο για να αναπτύξετε την ερώτησή σας. </w:t>
      </w:r>
    </w:p>
    <w:p w14:paraId="7564646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Ευχαριστώ, κύριε Πρόεδρε.</w:t>
      </w:r>
    </w:p>
    <w:p w14:paraId="7564646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ο χώρος της υγείας και τα θέματα της υγείας δεν είναι ούτε για κομματική αντιπαράθεση </w:t>
      </w:r>
      <w:r>
        <w:rPr>
          <w:rFonts w:eastAsia="Times New Roman" w:cs="Times New Roman"/>
          <w:szCs w:val="24"/>
        </w:rPr>
        <w:t xml:space="preserve">ούτε </w:t>
      </w:r>
      <w:r>
        <w:rPr>
          <w:rFonts w:eastAsia="Times New Roman" w:cs="Times New Roman"/>
          <w:szCs w:val="24"/>
        </w:rPr>
        <w:t xml:space="preserve">και για πολιτική </w:t>
      </w:r>
      <w:r>
        <w:rPr>
          <w:rFonts w:eastAsia="Times New Roman" w:cs="Times New Roman"/>
          <w:szCs w:val="24"/>
        </w:rPr>
        <w:t>οξύτητα. Μιλάμε για την υγεία, μιλάμε για το πολυτιμότερο αγαθό</w:t>
      </w:r>
      <w:r>
        <w:rPr>
          <w:rFonts w:eastAsia="Times New Roman" w:cs="Times New Roman"/>
          <w:szCs w:val="24"/>
        </w:rPr>
        <w:t>,</w:t>
      </w:r>
      <w:r>
        <w:rPr>
          <w:rFonts w:eastAsia="Times New Roman" w:cs="Times New Roman"/>
          <w:szCs w:val="24"/>
        </w:rPr>
        <w:t xml:space="preserve"> που μπορεί να αφορά αύριο τους συγγενείς σου, μπορεί αύριο από μία αμέλεια και μια καθυστέρηση πολιτική να μη λυθεί ένα πρόβλημα, να έχουμε θανάτους προσφιλών προσώπων, δικών μας και του λαού</w:t>
      </w:r>
      <w:r>
        <w:rPr>
          <w:rFonts w:eastAsia="Times New Roman" w:cs="Times New Roman"/>
          <w:szCs w:val="24"/>
        </w:rPr>
        <w:t>. Μιλάμε για ζωή και θάνατο. Άρα εδώ δεν χωράνε ούτε μαγκιές ούτε τζάμπα μαγκιές ούτε φωνασκίες</w:t>
      </w:r>
      <w:r>
        <w:rPr>
          <w:rFonts w:eastAsia="Times New Roman" w:cs="Times New Roman"/>
          <w:szCs w:val="24"/>
        </w:rPr>
        <w:t xml:space="preserve"> </w:t>
      </w:r>
      <w:r>
        <w:rPr>
          <w:rFonts w:eastAsia="Times New Roman" w:cs="Times New Roman"/>
          <w:szCs w:val="24"/>
        </w:rPr>
        <w:t xml:space="preserve">ούτε τίποτα. Εδώ χωράει </w:t>
      </w:r>
      <w:r>
        <w:rPr>
          <w:rFonts w:eastAsia="Times New Roman" w:cs="Times New Roman"/>
          <w:szCs w:val="24"/>
        </w:rPr>
        <w:t xml:space="preserve">μόνο το </w:t>
      </w:r>
      <w:r>
        <w:rPr>
          <w:rFonts w:eastAsia="Times New Roman" w:cs="Times New Roman"/>
          <w:szCs w:val="24"/>
        </w:rPr>
        <w:t xml:space="preserve">να βρούμε ένα σημείο συναίνεσης. </w:t>
      </w:r>
    </w:p>
    <w:p w14:paraId="7564646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Δεν θα σας πω ότι η υγεία ήταν περίφημη και ήρθε ο ΣΥΡΙΖΑ και την κατέστρεψε, όχι! Πάντα υπήρχ</w:t>
      </w:r>
      <w:r>
        <w:rPr>
          <w:rFonts w:eastAsia="Times New Roman" w:cs="Times New Roman"/>
          <w:szCs w:val="24"/>
        </w:rPr>
        <w:t xml:space="preserve">αν και υπάρχουν προβλήματα. Μπορούμε να βρούμε έναν τρόπο να συνεννοηθούμε για το πώς μπορούμε να αντιμετωπίσουμε καλύτερα αυτή τη δυστυχία; </w:t>
      </w:r>
    </w:p>
    <w:p w14:paraId="7564646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Και ειδικότερα στο Ληξούρι, που είναι μια ευαίσθητη περιοχή, με μεγάλους σεισμούς πρόσφατα, σεισμογενής περιοχή, ό</w:t>
      </w:r>
      <w:r>
        <w:rPr>
          <w:rFonts w:eastAsia="Times New Roman" w:cs="Times New Roman"/>
          <w:szCs w:val="24"/>
        </w:rPr>
        <w:t>που οι κάτοικοι δοκιμάζονται σκληρά</w:t>
      </w:r>
      <w:r>
        <w:rPr>
          <w:rFonts w:eastAsia="Times New Roman" w:cs="Times New Roman"/>
          <w:szCs w:val="24"/>
        </w:rPr>
        <w:t>. Έ</w:t>
      </w:r>
      <w:r>
        <w:rPr>
          <w:rFonts w:eastAsia="Times New Roman" w:cs="Times New Roman"/>
          <w:szCs w:val="24"/>
        </w:rPr>
        <w:t xml:space="preserve">χουμε το </w:t>
      </w:r>
      <w:r>
        <w:rPr>
          <w:rFonts w:eastAsia="Times New Roman" w:cs="Times New Roman"/>
          <w:szCs w:val="24"/>
        </w:rPr>
        <w:t>«</w:t>
      </w:r>
      <w:r>
        <w:rPr>
          <w:rFonts w:eastAsia="Times New Roman" w:cs="Times New Roman"/>
          <w:szCs w:val="24"/>
        </w:rPr>
        <w:t>Μαντζαβινάτειο</w:t>
      </w:r>
      <w:r>
        <w:rPr>
          <w:rFonts w:eastAsia="Times New Roman" w:cs="Times New Roman"/>
          <w:szCs w:val="24"/>
        </w:rPr>
        <w:t>»</w:t>
      </w:r>
      <w:r>
        <w:rPr>
          <w:rFonts w:eastAsia="Times New Roman" w:cs="Times New Roman"/>
          <w:szCs w:val="24"/>
        </w:rPr>
        <w:t xml:space="preserve"> Νοσοκομείο, </w:t>
      </w:r>
      <w:r>
        <w:rPr>
          <w:rFonts w:eastAsia="Times New Roman" w:cs="Times New Roman"/>
          <w:szCs w:val="24"/>
        </w:rPr>
        <w:lastRenderedPageBreak/>
        <w:t xml:space="preserve">όπου το 2012 είχε πενήντα κρεβάτια και τώρα έχει είκοσι, δηλαδή τριάντα κρεβάτια αφαιρέθηκαν και το προσωπικό μειώθηκε κατά 80%. </w:t>
      </w:r>
    </w:p>
    <w:p w14:paraId="7564646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Εγώ δεν λέω ότι φταις εσύ. Να βρούμε έναν τρόπο να</w:t>
      </w:r>
      <w:r>
        <w:rPr>
          <w:rFonts w:eastAsia="Times New Roman" w:cs="Times New Roman"/>
          <w:szCs w:val="24"/>
        </w:rPr>
        <w:t xml:space="preserve"> κάνουμε εδώ έναν διάλογο</w:t>
      </w:r>
      <w:r>
        <w:rPr>
          <w:rFonts w:eastAsia="Times New Roman" w:cs="Times New Roman"/>
          <w:szCs w:val="24"/>
        </w:rPr>
        <w:t>,</w:t>
      </w:r>
      <w:r>
        <w:rPr>
          <w:rFonts w:eastAsia="Times New Roman" w:cs="Times New Roman"/>
          <w:szCs w:val="24"/>
        </w:rPr>
        <w:t xml:space="preserve"> πώς μπορούμε να βοηθήσουμε τους Ληξουριώτες; Γιατί δεν είναι μόνο το Ληξούρι, είναι γενικότερα, αλλά εγώ το εντοπίζω εδώ</w:t>
      </w:r>
      <w:r>
        <w:rPr>
          <w:rFonts w:eastAsia="Times New Roman" w:cs="Times New Roman"/>
          <w:szCs w:val="24"/>
        </w:rPr>
        <w:t>,</w:t>
      </w:r>
      <w:r>
        <w:rPr>
          <w:rFonts w:eastAsia="Times New Roman" w:cs="Times New Roman"/>
          <w:szCs w:val="24"/>
        </w:rPr>
        <w:t xml:space="preserve"> γιατί αυτή είναι η ερώτηση.</w:t>
      </w:r>
    </w:p>
    <w:p w14:paraId="7564646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Παραδείγματος χάριν, κύριε Υπουργέ, έχει πέντε θέσεις ειδικευομένων. Τι </w:t>
      </w:r>
      <w:r>
        <w:rPr>
          <w:rFonts w:eastAsia="Times New Roman" w:cs="Times New Roman"/>
          <w:szCs w:val="24"/>
        </w:rPr>
        <w:t>στο καλ</w:t>
      </w:r>
      <w:r>
        <w:rPr>
          <w:rFonts w:eastAsia="Times New Roman" w:cs="Times New Roman"/>
          <w:szCs w:val="24"/>
        </w:rPr>
        <w:t>ό</w:t>
      </w:r>
      <w:r>
        <w:rPr>
          <w:rFonts w:eastAsia="Times New Roman" w:cs="Times New Roman"/>
          <w:szCs w:val="24"/>
        </w:rPr>
        <w:t xml:space="preserve">; Ποιος θα πάει; Βγάλε μου τις πέντε θέσεις και βάλε τρεις αγροτικούς ιατρούς. Να μία πρόταση που μπορούμε να βοηθήσουμε το νοσοκομείο να λειτουργήσει. </w:t>
      </w:r>
    </w:p>
    <w:p w14:paraId="7564646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Να βρούμε κάποιους τρόπους, για να μπορέσουμε πραγματικά να το λειτουργήσουμε. Αν είναι, να το κλείσου</w:t>
      </w:r>
      <w:r>
        <w:rPr>
          <w:rFonts w:eastAsia="Times New Roman" w:cs="Times New Roman"/>
          <w:szCs w:val="24"/>
        </w:rPr>
        <w:t>με. Δεν μπορεί να λέμε ότι έχουμε νοσοκομείο</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w:t>
      </w:r>
      <w:r>
        <w:rPr>
          <w:rFonts w:eastAsia="Times New Roman" w:cs="Times New Roman"/>
          <w:szCs w:val="24"/>
        </w:rPr>
        <w:t>Μαντζαβινάτειο</w:t>
      </w:r>
      <w:r>
        <w:rPr>
          <w:rFonts w:eastAsia="Times New Roman" w:cs="Times New Roman"/>
          <w:szCs w:val="24"/>
        </w:rPr>
        <w:t>»</w:t>
      </w:r>
      <w:r>
        <w:rPr>
          <w:rFonts w:eastAsia="Times New Roman" w:cs="Times New Roman"/>
          <w:szCs w:val="24"/>
        </w:rPr>
        <w:t xml:space="preserve"> στο Ληξούρι και νοσοκομείο να μην υπάρχει. Είναι διάλυση, πλήρης αποσύνθεση στο </w:t>
      </w:r>
      <w:r>
        <w:rPr>
          <w:rFonts w:eastAsia="Times New Roman" w:cs="Times New Roman"/>
          <w:szCs w:val="24"/>
        </w:rPr>
        <w:t>«</w:t>
      </w:r>
      <w:r>
        <w:rPr>
          <w:rFonts w:eastAsia="Times New Roman" w:cs="Times New Roman"/>
          <w:szCs w:val="24"/>
        </w:rPr>
        <w:t>Μαντζαβινάτειο</w:t>
      </w:r>
      <w:r>
        <w:rPr>
          <w:rFonts w:eastAsia="Times New Roman" w:cs="Times New Roman"/>
          <w:szCs w:val="24"/>
        </w:rPr>
        <w:t>»</w:t>
      </w:r>
      <w:r>
        <w:rPr>
          <w:rFonts w:eastAsia="Times New Roman" w:cs="Times New Roman"/>
          <w:szCs w:val="24"/>
        </w:rPr>
        <w:t xml:space="preserve">. </w:t>
      </w:r>
    </w:p>
    <w:p w14:paraId="7564646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πρέπει, λοιπόν, να πάρετε τις αποφάσεις. Και οι αποφάσεις δεν είναι εύκολες, αλλά πρέπει</w:t>
      </w:r>
      <w:r>
        <w:rPr>
          <w:rFonts w:eastAsia="Times New Roman" w:cs="Times New Roman"/>
          <w:szCs w:val="24"/>
        </w:rPr>
        <w:t xml:space="preserve"> να δοθεί λύση. Γι’ αυτό, λοιπόν, σας προτρέπω να δούμε τι μπορεί να γίνει. Σας έκανα μια πρόταση για τους αγροτικούς ιατρούς, να βρούμε και κάτι άλλο.</w:t>
      </w:r>
    </w:p>
    <w:p w14:paraId="7564647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564647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κύριος Υπουργός.</w:t>
      </w:r>
    </w:p>
    <w:p w14:paraId="7564647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w:t>
      </w:r>
      <w:r>
        <w:rPr>
          <w:rFonts w:eastAsia="Times New Roman" w:cs="Times New Roman"/>
          <w:b/>
          <w:szCs w:val="24"/>
        </w:rPr>
        <w:t>ληρωτής Υπουργός Υγείας):</w:t>
      </w:r>
      <w:r>
        <w:rPr>
          <w:rFonts w:eastAsia="Times New Roman" w:cs="Times New Roman"/>
          <w:szCs w:val="24"/>
        </w:rPr>
        <w:t xml:space="preserve"> Κύριε Γιακουμάτο, έχω να σας απαντήσω τα εξής, γιατί όντως υπάρχει πρόβλημα εκεί και πρέπει να το λύσουμε.</w:t>
      </w:r>
    </w:p>
    <w:p w14:paraId="7564647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Προς το Γενικό Νοσοκομείο Ληξουρίου έχουν μετακινηθεί από το Γενικό Νοσοκομείο Κεφαλ</w:t>
      </w:r>
      <w:r>
        <w:rPr>
          <w:rFonts w:eastAsia="Times New Roman" w:cs="Times New Roman"/>
          <w:szCs w:val="24"/>
        </w:rPr>
        <w:t>λ</w:t>
      </w:r>
      <w:r>
        <w:rPr>
          <w:rFonts w:eastAsia="Times New Roman" w:cs="Times New Roman"/>
          <w:szCs w:val="24"/>
        </w:rPr>
        <w:t>ονιάς για την εξυπηρέτηση των κατοίκων</w:t>
      </w:r>
      <w:r>
        <w:rPr>
          <w:rFonts w:eastAsia="Times New Roman" w:cs="Times New Roman"/>
          <w:szCs w:val="24"/>
        </w:rPr>
        <w:t>, εδώ και έναν χρόνο, ένας παθολόγος ιατρός, ένας ιατρός γενικής χειρουργικής, ένας ορθοπεδικός, επιπλέον ένας γενικός ιατρός από το Κέντρο Υγείας Βάρδας Ηλείας και αρκετοί αγροτικοί και γενικοί ιατροί από το Κέντρο Υγείας Σύμης. Αυτό γίνεται σαν μια προσπ</w:t>
      </w:r>
      <w:r>
        <w:rPr>
          <w:rFonts w:eastAsia="Times New Roman" w:cs="Times New Roman"/>
          <w:szCs w:val="24"/>
        </w:rPr>
        <w:t>άθεια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καλύψει τις ανάγκες της περίθαλψης των κατοίκων της περιοχής. </w:t>
      </w:r>
    </w:p>
    <w:p w14:paraId="7564647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 διάρκεια της Μεγάλης Εβδομάδας ζητήθηκε η συνδρομή των παθολόγων του Γενικού Νοσοκομείου Ληξουρίου, για να μπορέσουν να καλύψουν τις ανάγκες της εφημέρευσης στο Αρ</w:t>
      </w:r>
      <w:r>
        <w:rPr>
          <w:rFonts w:eastAsia="Times New Roman" w:cs="Times New Roman"/>
          <w:szCs w:val="24"/>
        </w:rPr>
        <w:t>γοστόλι και έγινε «ανατολικό ζήτημα».</w:t>
      </w:r>
    </w:p>
    <w:p w14:paraId="7564647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Συνεχίζει όμως.</w:t>
      </w:r>
    </w:p>
    <w:p w14:paraId="7564647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Κατόπιν συναινέσεως των ιατρών των δύο νοσοκομείων </w:t>
      </w:r>
      <w:r>
        <w:rPr>
          <w:rFonts w:eastAsia="Times New Roman" w:cs="Times New Roman"/>
          <w:szCs w:val="24"/>
        </w:rPr>
        <w:t>-</w:t>
      </w:r>
      <w:r>
        <w:rPr>
          <w:rFonts w:eastAsia="Times New Roman" w:cs="Times New Roman"/>
          <w:szCs w:val="24"/>
        </w:rPr>
        <w:t xml:space="preserve">και στο Γενικό Νοσοκομείο Κεφαλληνίας και στο Γενικό Νοσοκομείο Ληξουρίου, καθώς </w:t>
      </w:r>
      <w:r>
        <w:rPr>
          <w:rFonts w:eastAsia="Times New Roman" w:cs="Times New Roman"/>
          <w:szCs w:val="24"/>
        </w:rPr>
        <w:t>και των ιατρών του ΠΕΔΥ Κέντρου Υγείας Σάμης και του ΠΕΔΥ Μονάδα Υγείας Αργοστολίου</w:t>
      </w:r>
      <w:r>
        <w:rPr>
          <w:rFonts w:eastAsia="Times New Roman" w:cs="Times New Roman"/>
          <w:szCs w:val="24"/>
        </w:rPr>
        <w:t>-</w:t>
      </w:r>
      <w:r>
        <w:rPr>
          <w:rFonts w:eastAsia="Times New Roman" w:cs="Times New Roman"/>
          <w:szCs w:val="24"/>
        </w:rPr>
        <w:t xml:space="preserve"> έχει καταρτιστεί κοινό πρόγραμμα εφημεριών για την ασφαλή και εύρυθμη λειτουργία των δομών υγείας του νησιού.</w:t>
      </w:r>
    </w:p>
    <w:p w14:paraId="7564647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όμως, τι έγινε. Υπήρξε ένα πρόβλημα με το </w:t>
      </w:r>
      <w:r>
        <w:rPr>
          <w:rFonts w:eastAsia="Times New Roman" w:cs="Times New Roman"/>
          <w:szCs w:val="24"/>
        </w:rPr>
        <w:t>«</w:t>
      </w:r>
      <w:r>
        <w:rPr>
          <w:rFonts w:eastAsia="Times New Roman" w:cs="Times New Roman"/>
          <w:szCs w:val="24"/>
        </w:rPr>
        <w:t>Μαντζαβιν</w:t>
      </w:r>
      <w:r>
        <w:rPr>
          <w:rFonts w:eastAsia="Times New Roman" w:cs="Times New Roman"/>
          <w:szCs w:val="24"/>
        </w:rPr>
        <w:t>άτειο</w:t>
      </w:r>
      <w:r>
        <w:rPr>
          <w:rFonts w:eastAsia="Times New Roman" w:cs="Times New Roman"/>
          <w:szCs w:val="24"/>
        </w:rPr>
        <w:t>»</w:t>
      </w:r>
      <w:r>
        <w:rPr>
          <w:rFonts w:eastAsia="Times New Roman" w:cs="Times New Roman"/>
          <w:szCs w:val="24"/>
        </w:rPr>
        <w:t>, λόγω της πολιτικής επιλογής που πήραμε και ξέρουμε πόσο καιρό έκαναν οι αιτήσεις του μόνιμου προσωπικού, για να υλοποιηθούν κ</w:t>
      </w:r>
      <w:r>
        <w:rPr>
          <w:rFonts w:eastAsia="Times New Roman" w:cs="Times New Roman"/>
          <w:szCs w:val="24"/>
        </w:rPr>
        <w:t>.</w:t>
      </w:r>
      <w:r>
        <w:rPr>
          <w:rFonts w:eastAsia="Times New Roman" w:cs="Times New Roman"/>
          <w:szCs w:val="24"/>
        </w:rPr>
        <w:t xml:space="preserve">λπ.. Στις θέσεις που έχουμε προκηρύξει συνολικά για το Γενικό Νοσοκομείο Κεφαλλονιάς, που είναι </w:t>
      </w:r>
      <w:r>
        <w:rPr>
          <w:rFonts w:eastAsia="Times New Roman" w:cs="Times New Roman"/>
          <w:szCs w:val="24"/>
        </w:rPr>
        <w:lastRenderedPageBreak/>
        <w:t>διασυνδεδεμένο, υπάρχει έν</w:t>
      </w:r>
      <w:r>
        <w:rPr>
          <w:rFonts w:eastAsia="Times New Roman" w:cs="Times New Roman"/>
          <w:szCs w:val="24"/>
        </w:rPr>
        <w:t xml:space="preserve">ας φαρμακοποιός που έρχεται τώρα από την προκήρυξη 4Κ του ΑΣΕΠ, υπάρχουν τρία άτομα από τους πεντακόσιους ογδόντα πέντε επικουρικό λοιπό προσωπικό, ένας ΤΕ ραδιολογίας-ακτινολογίας, ένας ΤΕ μαιευτικής και ένας ΠΕ φαρμακοποιών. </w:t>
      </w:r>
    </w:p>
    <w:p w14:paraId="7564647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Επίσης, υπήρξε προκήρυξη και</w:t>
      </w:r>
      <w:r>
        <w:rPr>
          <w:rFonts w:eastAsia="Times New Roman" w:cs="Times New Roman"/>
          <w:szCs w:val="24"/>
        </w:rPr>
        <w:t xml:space="preserve"> από το ΚΕΕΛΠΝΟ, από την οποία προκήρυξη έχουν προσληφθεί, αν δεν κάνω λάθος, ένας και ένας. Προσέξτε, ενώ είχαν προκηρυχθεί συνολικά δεκατρία άτομα, τρεις γιατροί και οι υπόλοιποι νοσηλευτές, ενδιαφέρον εκδήλωσαν δύο άτομα, τα οποία και πήραμε.</w:t>
      </w:r>
    </w:p>
    <w:p w14:paraId="7564647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Τρίτον, στ</w:t>
      </w:r>
      <w:r>
        <w:rPr>
          <w:rFonts w:eastAsia="Times New Roman" w:cs="Times New Roman"/>
          <w:szCs w:val="24"/>
        </w:rPr>
        <w:t xml:space="preserve">ην προκήρυξη, η οποία βγαίνει μέσα στις επόμενες ημέρες και η οποία θα πάει από τον κυλιόμενο πίνακα της προηγούμενης, που ήδη έχουν αρχίσει και πηγαίνουν στα νοσοκομεία, εάν ακούσατε προηγουμένως, έχουν προκηρυχθεί οκτώ άτομα. Δύο άτομα είναι για το </w:t>
      </w:r>
      <w:r>
        <w:rPr>
          <w:rFonts w:eastAsia="Times New Roman" w:cs="Times New Roman"/>
          <w:szCs w:val="24"/>
        </w:rPr>
        <w:t>κέντρ</w:t>
      </w:r>
      <w:r>
        <w:rPr>
          <w:rFonts w:eastAsia="Times New Roman" w:cs="Times New Roman"/>
          <w:szCs w:val="24"/>
        </w:rPr>
        <w:t>ο ψυχικής υγείας</w:t>
      </w:r>
      <w:r>
        <w:rPr>
          <w:rFonts w:eastAsia="Times New Roman" w:cs="Times New Roman"/>
          <w:szCs w:val="24"/>
        </w:rPr>
        <w:t xml:space="preserve"> και από εκεί και πέρα, είναι ένας ΤΕ ραδιολογίας-ακτινολογίας, ένας ΤΕ νοσηλευτής, ένας ΔΕ βοηθών ιατρικών και βιολογικών εργαστηρίων, ένας ΔΕ βοηθός νοσηλευτής και έχει και δύο ψυχολόγους πάλι για το </w:t>
      </w:r>
      <w:r>
        <w:rPr>
          <w:rFonts w:eastAsia="Times New Roman" w:cs="Times New Roman"/>
          <w:szCs w:val="24"/>
        </w:rPr>
        <w:t>κέντρο ψυχικής υγείας</w:t>
      </w:r>
      <w:r>
        <w:rPr>
          <w:rFonts w:eastAsia="Times New Roman" w:cs="Times New Roman"/>
          <w:szCs w:val="24"/>
        </w:rPr>
        <w:t>. Έχουμε, επίσης,</w:t>
      </w:r>
      <w:r>
        <w:rPr>
          <w:rFonts w:eastAsia="Times New Roman" w:cs="Times New Roman"/>
          <w:szCs w:val="24"/>
        </w:rPr>
        <w:t xml:space="preserve"> προκηρύξει δύο επιμελητές Β</w:t>
      </w:r>
      <w:r>
        <w:rPr>
          <w:rFonts w:eastAsia="Times New Roman" w:cs="Times New Roman"/>
          <w:szCs w:val="24"/>
        </w:rPr>
        <w:t>΄</w:t>
      </w:r>
      <w:r>
        <w:rPr>
          <w:rFonts w:eastAsia="Times New Roman" w:cs="Times New Roman"/>
          <w:szCs w:val="24"/>
        </w:rPr>
        <w:t xml:space="preserve"> παθολόγους, έναν επιμελητή Β</w:t>
      </w:r>
      <w:r>
        <w:rPr>
          <w:rFonts w:eastAsia="Times New Roman" w:cs="Times New Roman"/>
          <w:szCs w:val="24"/>
        </w:rPr>
        <w:t xml:space="preserve">΄ </w:t>
      </w:r>
      <w:r>
        <w:rPr>
          <w:rFonts w:eastAsia="Times New Roman" w:cs="Times New Roman"/>
          <w:szCs w:val="24"/>
        </w:rPr>
        <w:lastRenderedPageBreak/>
        <w:t>χειρουργό, έναν επιμελητή Β</w:t>
      </w:r>
      <w:r>
        <w:rPr>
          <w:rFonts w:eastAsia="Times New Roman" w:cs="Times New Roman"/>
          <w:szCs w:val="24"/>
        </w:rPr>
        <w:t>΄</w:t>
      </w:r>
      <w:r>
        <w:rPr>
          <w:rFonts w:eastAsia="Times New Roman" w:cs="Times New Roman"/>
          <w:szCs w:val="24"/>
        </w:rPr>
        <w:t xml:space="preserve"> οφθαλμίατρο και δύο παιδοψυχίατρους για το </w:t>
      </w:r>
      <w:r>
        <w:rPr>
          <w:rFonts w:eastAsia="Times New Roman" w:cs="Times New Roman"/>
          <w:szCs w:val="24"/>
        </w:rPr>
        <w:t>κέντρο ψυχικής υγείας</w:t>
      </w:r>
      <w:r>
        <w:rPr>
          <w:rFonts w:eastAsia="Times New Roman" w:cs="Times New Roman"/>
          <w:szCs w:val="24"/>
        </w:rPr>
        <w:t xml:space="preserve">. Συνολικά είναι έξι άτομα. </w:t>
      </w:r>
    </w:p>
    <w:p w14:paraId="7564647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Αυξήσαμε τους προϋπολογισμούς και του Νοσοκομείου Αργοστολίου και του Νοσο</w:t>
      </w:r>
      <w:r>
        <w:rPr>
          <w:rFonts w:eastAsia="Times New Roman" w:cs="Times New Roman"/>
          <w:szCs w:val="24"/>
        </w:rPr>
        <w:t>κομείου του Ληξουρίου.</w:t>
      </w:r>
    </w:p>
    <w:p w14:paraId="7564647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Ληξιουριώτης είμαι.</w:t>
      </w:r>
    </w:p>
    <w:p w14:paraId="7564647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 ξέρω. Είναι διασυνδεδεμένα τα νοσοκομεία.</w:t>
      </w:r>
    </w:p>
    <w:p w14:paraId="7564647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Για το Ληξούρι μιλάμε όμως. </w:t>
      </w:r>
    </w:p>
    <w:p w14:paraId="7564647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Προσέξτε τώρα. Στο νοσοκομείο Ληξουρίου είχε προγραμματιστεί από εσάς πέρυσι επιχορήγηση 210.000 ευρώ. Δώσαμε τελικά 240.000 ευρώ και φέτος ανεβάσαμε τον προϋπολογισμό στις 277.000 ευρώ.</w:t>
      </w:r>
    </w:p>
    <w:p w14:paraId="7564647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δεν είχε κάνει το Νοσοκομείο Ληξουρίου αίτημα για επικουρικο</w:t>
      </w:r>
      <w:r>
        <w:rPr>
          <w:rFonts w:eastAsia="Times New Roman" w:cs="Times New Roman"/>
          <w:szCs w:val="24"/>
        </w:rPr>
        <w:t xml:space="preserve">ύς γιατρούς. Πρέπει να σας πω ότι έχουμε τη δυνατότητα να πάρουμε επικουρικούς γιατρούς και έχουμε συνεννοηθεί τώρα και με τη νέα διοίκηση να βγάλουμε πρόσκληση γι’ αυτό το πράγμα. </w:t>
      </w:r>
    </w:p>
    <w:p w14:paraId="7564648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Υπάρχει ένα πρόβλημα στο εάν το επιλέγουν οι γιατροί για να πάνε. Γιατί, ξ</w:t>
      </w:r>
      <w:r>
        <w:rPr>
          <w:rFonts w:eastAsia="Times New Roman" w:cs="Times New Roman"/>
          <w:szCs w:val="24"/>
        </w:rPr>
        <w:t xml:space="preserve">έρετε ότι όταν είχαμε μία τόσο μεγάλη μετανάστευση τα προηγούμενα χρόνια, τα πρώτα νοσοκομεία που την «πλήρωναν» </w:t>
      </w:r>
      <w:r>
        <w:rPr>
          <w:rFonts w:eastAsia="Times New Roman" w:cs="Times New Roman"/>
          <w:szCs w:val="24"/>
        </w:rPr>
        <w:t xml:space="preserve">λόγω </w:t>
      </w:r>
      <w:r>
        <w:rPr>
          <w:rFonts w:eastAsia="Times New Roman" w:cs="Times New Roman"/>
          <w:szCs w:val="24"/>
        </w:rPr>
        <w:t>αυτή</w:t>
      </w:r>
      <w:r>
        <w:rPr>
          <w:rFonts w:eastAsia="Times New Roman" w:cs="Times New Roman"/>
          <w:szCs w:val="24"/>
        </w:rPr>
        <w:t>ς</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μετανάστευση</w:t>
      </w:r>
      <w:r>
        <w:rPr>
          <w:rFonts w:eastAsia="Times New Roman" w:cs="Times New Roman"/>
          <w:szCs w:val="24"/>
        </w:rPr>
        <w:t>ς,</w:t>
      </w:r>
      <w:r>
        <w:rPr>
          <w:rFonts w:eastAsia="Times New Roman" w:cs="Times New Roman"/>
          <w:szCs w:val="24"/>
        </w:rPr>
        <w:t xml:space="preserve"> είτε σε σχέση με την κάλυψη θέσεων ειδικευμένων είτε </w:t>
      </w:r>
      <w:r>
        <w:rPr>
          <w:rFonts w:eastAsia="Times New Roman" w:cs="Times New Roman"/>
          <w:szCs w:val="24"/>
        </w:rPr>
        <w:t>-</w:t>
      </w:r>
      <w:r>
        <w:rPr>
          <w:rFonts w:eastAsia="Times New Roman" w:cs="Times New Roman"/>
          <w:szCs w:val="24"/>
        </w:rPr>
        <w:t>πολύ περισσότερο</w:t>
      </w:r>
      <w:r>
        <w:rPr>
          <w:rFonts w:eastAsia="Times New Roman" w:cs="Times New Roman"/>
          <w:szCs w:val="24"/>
        </w:rPr>
        <w:t>-</w:t>
      </w:r>
      <w:r>
        <w:rPr>
          <w:rFonts w:eastAsia="Times New Roman" w:cs="Times New Roman"/>
          <w:szCs w:val="24"/>
        </w:rPr>
        <w:t xml:space="preserve"> και με τους μόνιμους που δεν προκηρύσσοντ</w:t>
      </w:r>
      <w:r>
        <w:rPr>
          <w:rFonts w:eastAsia="Times New Roman" w:cs="Times New Roman"/>
          <w:szCs w:val="24"/>
        </w:rPr>
        <w:t>αν. Τώρα, όμως, προκηρύσσουμε. Το ελπιδοφόρο είναι ότι οι μισές αιτήσεις από τις επτακόσιες πενήντα θέσεις των μόνιμων γιατρών</w:t>
      </w:r>
      <w:r>
        <w:rPr>
          <w:rFonts w:eastAsia="Times New Roman" w:cs="Times New Roman"/>
          <w:szCs w:val="24"/>
        </w:rPr>
        <w:t>,</w:t>
      </w:r>
      <w:r>
        <w:rPr>
          <w:rFonts w:eastAsia="Times New Roman" w:cs="Times New Roman"/>
          <w:szCs w:val="24"/>
        </w:rPr>
        <w:t xml:space="preserve"> που προκηρύξαμε</w:t>
      </w:r>
      <w:r>
        <w:rPr>
          <w:rFonts w:eastAsia="Times New Roman" w:cs="Times New Roman"/>
          <w:szCs w:val="24"/>
        </w:rPr>
        <w:t>,</w:t>
      </w:r>
      <w:r>
        <w:rPr>
          <w:rFonts w:eastAsia="Times New Roman" w:cs="Times New Roman"/>
          <w:szCs w:val="24"/>
        </w:rPr>
        <w:t xml:space="preserve"> είναι από παιδιά μας που έχουν φύγει έξω. Δηλαδή, αρχίζει να παρατηρείται ένα κλίμα να επιστρέψουν από τη στιγμ</w:t>
      </w:r>
      <w:r>
        <w:rPr>
          <w:rFonts w:eastAsia="Times New Roman" w:cs="Times New Roman"/>
          <w:szCs w:val="24"/>
        </w:rPr>
        <w:t xml:space="preserve">ή που ανοίγει ο εργασιακός ορίζοντας. </w:t>
      </w:r>
    </w:p>
    <w:p w14:paraId="7564648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Να ξέρετε ένα πράγμα: Εμείς δεν κλείνουμε, ανοίγουμε μόνο νοσοκομεία, όπως κάναμε και πρόσφατα με τη Σαντορίνη. Θα στηρίξουμε και τέτοια νοσοκομεία. Υπάρχει και μία άλλη αντίστοιχη ερώτηση </w:t>
      </w:r>
      <w:r>
        <w:rPr>
          <w:rFonts w:eastAsia="Times New Roman" w:cs="Times New Roman"/>
          <w:szCs w:val="24"/>
        </w:rPr>
        <w:lastRenderedPageBreak/>
        <w:t>από τον κ. Κουτσούκο για την</w:t>
      </w:r>
      <w:r>
        <w:rPr>
          <w:rFonts w:eastAsia="Times New Roman" w:cs="Times New Roman"/>
          <w:szCs w:val="24"/>
        </w:rPr>
        <w:t xml:space="preserve"> Αμαλιάδα. Δεν θα αφήσουμε κανένα νοσοκομείο και κα</w:t>
      </w:r>
      <w:r>
        <w:rPr>
          <w:rFonts w:eastAsia="Times New Roman" w:cs="Times New Roman"/>
          <w:szCs w:val="24"/>
        </w:rPr>
        <w:t>μ</w:t>
      </w:r>
      <w:r>
        <w:rPr>
          <w:rFonts w:eastAsia="Times New Roman" w:cs="Times New Roman"/>
          <w:szCs w:val="24"/>
        </w:rPr>
        <w:t>μία δομή να κλείσουν. Θα τα στηρίξουμε όλα στο μέτρο και των δημοσιονομικών δυνατοτήτων έχουμε αυτή τη στιγμή. Έχουμε κάνει ήδη την πολιτική επιλογή και θα την επαναλάβουμε και του χρόνου, το 2017, με περ</w:t>
      </w:r>
      <w:r>
        <w:rPr>
          <w:rFonts w:eastAsia="Times New Roman" w:cs="Times New Roman"/>
          <w:szCs w:val="24"/>
        </w:rPr>
        <w:t>αιτέρω αύξηση του προϋπολογισμού για την υγεία, πέρα από τα 300 εκατομμύρια συνολικά που δώσαμε από πέρυσι τον Σεπτέμβρη. Για το 2015 ήταν 150 εκατομμύρια ευρώ και για το 2016 άλλα 150 εκατομμύρια ευρώ και υλοποιούνται κανονικά οι πληρωμές προς τα νοσοκομε</w:t>
      </w:r>
      <w:r>
        <w:rPr>
          <w:rFonts w:eastAsia="Times New Roman" w:cs="Times New Roman"/>
          <w:szCs w:val="24"/>
        </w:rPr>
        <w:t>ία.</w:t>
      </w:r>
    </w:p>
    <w:p w14:paraId="7564648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Γιακουμάτο, έχετε τον λόγο για τρία λεπτά, για να δευτερολογήσετε.</w:t>
      </w:r>
    </w:p>
    <w:p w14:paraId="7564648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Εγώ, κύριε Υπουργέ, είμαι καλόπιστος. Και επειδή έχω απέναντί μου έναν Υπουργό δύο μέτρα, με μουστάκι και Κρητίκαρο, σας</w:t>
      </w:r>
      <w:r>
        <w:rPr>
          <w:rFonts w:eastAsia="Times New Roman" w:cs="Times New Roman"/>
          <w:szCs w:val="24"/>
        </w:rPr>
        <w:t xml:space="preserve"> λέω ότι θα πάρω τα Πρακτικά με αυτά που είπες και με καλύπτεις. Και αφού θα πάρω τα Πρακτικά απ’ αυτά που είπες, εύχομαι να μην επανέλθω, διότι εγώ πιστεύω ότι υπάρχει κάποια μπέσα εδώ μέσα. Δηλαδή, μιλάμε για την υγεία, δεν κοροϊδεύουμε </w:t>
      </w:r>
      <w:r>
        <w:rPr>
          <w:rFonts w:eastAsia="Times New Roman" w:cs="Times New Roman"/>
          <w:szCs w:val="24"/>
        </w:rPr>
        <w:lastRenderedPageBreak/>
        <w:t>τους πολίτες. Άρα</w:t>
      </w:r>
      <w:r>
        <w:rPr>
          <w:rFonts w:eastAsia="Times New Roman" w:cs="Times New Roman"/>
          <w:szCs w:val="24"/>
        </w:rPr>
        <w:t>, λοιπόν, να είσαι σίγουρος ότι εάν αυτά που είπες γίνουν, εγώ στα τέλη Σεπτέμβρη θα έρθω και δημόσια θα σε επαινέσω. Αλλιώς, φωτιά στα μπατζάκια μας! Και των δύο. Αυτό είναι το πρώτο.</w:t>
      </w:r>
    </w:p>
    <w:p w14:paraId="7564648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Δεύτερον, εγώ καταλαβαίνω, μέχρι τώρα υπήρχε ένα λάθος σύστημα, ότι ο ε</w:t>
      </w:r>
      <w:r>
        <w:rPr>
          <w:rFonts w:eastAsia="Times New Roman" w:cs="Times New Roman"/>
          <w:szCs w:val="24"/>
        </w:rPr>
        <w:t xml:space="preserve">πικουρικός ήταν για έναν χρόνο. Ποιος να πάει για έναν χρόνο; Το έκανες τρία χρόνια. Είναι ένα καλό κίνητρο αυτό και σωστό. Μήπως μπορούμε να δούμε σε μερικές περιοχές –το είχα ζητήσει και επί Νέας Δημοκρατίας και δεν έγινε- τι θα γίνει; </w:t>
      </w:r>
    </w:p>
    <w:p w14:paraId="7564648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Κύριε Πρόεδρε, γι</w:t>
      </w:r>
      <w:r>
        <w:rPr>
          <w:rFonts w:eastAsia="Times New Roman" w:cs="Times New Roman"/>
          <w:szCs w:val="24"/>
        </w:rPr>
        <w:t xml:space="preserve">α να κάνει κάποιος μία ιδιωτική κλινική -γιατί πρέπει να πηγαίνουν παράλληλα ιδιωτική και κρατική υγεία και υπάρχουν κλινικές, δεν έχει απαγορευθεί στην Ελλάδα- σε νησιά που έχουν κάτω από είκοσι χιλιάδες </w:t>
      </w:r>
      <w:r w:rsidRPr="00D27FFA">
        <w:rPr>
          <w:rFonts w:eastAsia="Times New Roman" w:cs="Times New Roman"/>
          <w:color w:val="000000" w:themeColor="text1"/>
          <w:szCs w:val="24"/>
        </w:rPr>
        <w:t xml:space="preserve">κατοίκους, μήπως μπορεί να ανοίγει η κλινική </w:t>
      </w:r>
      <w:r w:rsidRPr="00D27FFA">
        <w:rPr>
          <w:rFonts w:eastAsia="Times New Roman" w:cs="Times New Roman"/>
          <w:color w:val="000000" w:themeColor="text1"/>
          <w:szCs w:val="24"/>
        </w:rPr>
        <w:t>-</w:t>
      </w:r>
      <w:r w:rsidRPr="00D27FFA">
        <w:rPr>
          <w:rFonts w:eastAsia="Times New Roman" w:cs="Times New Roman"/>
          <w:color w:val="000000" w:themeColor="text1"/>
          <w:szCs w:val="24"/>
        </w:rPr>
        <w:t xml:space="preserve">όπως </w:t>
      </w:r>
      <w:r w:rsidRPr="00D27FFA">
        <w:rPr>
          <w:rFonts w:eastAsia="Times New Roman" w:cs="Times New Roman"/>
          <w:color w:val="000000" w:themeColor="text1"/>
          <w:szCs w:val="24"/>
        </w:rPr>
        <w:t xml:space="preserve">λέει το </w:t>
      </w:r>
      <w:r w:rsidRPr="00D27FFA">
        <w:rPr>
          <w:rFonts w:eastAsia="Times New Roman" w:cs="Times New Roman"/>
          <w:color w:val="000000" w:themeColor="text1"/>
          <w:szCs w:val="24"/>
        </w:rPr>
        <w:t>πρ</w:t>
      </w:r>
      <w:r w:rsidRPr="00D27FFA">
        <w:rPr>
          <w:rFonts w:eastAsia="Times New Roman" w:cs="Times New Roman"/>
          <w:color w:val="000000" w:themeColor="text1"/>
          <w:szCs w:val="24"/>
        </w:rPr>
        <w:t xml:space="preserve">οεδρικό </w:t>
      </w:r>
      <w:r w:rsidRPr="00D27FFA">
        <w:rPr>
          <w:rFonts w:eastAsia="Times New Roman" w:cs="Times New Roman"/>
          <w:color w:val="000000" w:themeColor="text1"/>
          <w:szCs w:val="24"/>
        </w:rPr>
        <w:t>δ</w:t>
      </w:r>
      <w:r w:rsidRPr="00D27FFA">
        <w:rPr>
          <w:rFonts w:eastAsia="Times New Roman" w:cs="Times New Roman"/>
          <w:color w:val="000000" w:themeColor="text1"/>
          <w:szCs w:val="24"/>
        </w:rPr>
        <w:t>ιάταγμα</w:t>
      </w:r>
      <w:r w:rsidRPr="00D27FFA">
        <w:rPr>
          <w:rFonts w:eastAsia="Times New Roman" w:cs="Times New Roman"/>
          <w:color w:val="000000" w:themeColor="text1"/>
          <w:szCs w:val="24"/>
        </w:rPr>
        <w:t>-</w:t>
      </w:r>
      <w:r w:rsidRPr="00D27FFA">
        <w:rPr>
          <w:rFonts w:eastAsia="Times New Roman" w:cs="Times New Roman"/>
          <w:color w:val="000000" w:themeColor="text1"/>
          <w:szCs w:val="24"/>
        </w:rPr>
        <w:t xml:space="preserve"> και αντί για πενήντα κρεβάτια, να έχει τριάντα ή είκοσι;</w:t>
      </w:r>
    </w:p>
    <w:p w14:paraId="7564648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Για σκεφθείτε το αυτό, να μπορέσουμε να καλύψουμε κάποια κενά που δεν μπορεί το κράτος, γιατί πράγματι</w:t>
      </w:r>
      <w:r>
        <w:rPr>
          <w:rFonts w:eastAsia="Times New Roman" w:cs="Times New Roman"/>
          <w:szCs w:val="24"/>
        </w:rPr>
        <w:t>,</w:t>
      </w:r>
      <w:r>
        <w:rPr>
          <w:rFonts w:eastAsia="Times New Roman" w:cs="Times New Roman"/>
          <w:szCs w:val="24"/>
        </w:rPr>
        <w:t xml:space="preserve"> το κράτος δεν μπορεί να τα καλύψει όλα. Είναι μια λύση. Να δούμε σε</w:t>
      </w:r>
      <w:r>
        <w:rPr>
          <w:rFonts w:eastAsia="Times New Roman" w:cs="Times New Roman"/>
          <w:szCs w:val="24"/>
        </w:rPr>
        <w:t xml:space="preserve"> μερικές περιοχές μήπως </w:t>
      </w:r>
      <w:r>
        <w:rPr>
          <w:rFonts w:eastAsia="Times New Roman" w:cs="Times New Roman"/>
          <w:szCs w:val="24"/>
        </w:rPr>
        <w:lastRenderedPageBreak/>
        <w:t>ο επικουρικός</w:t>
      </w:r>
      <w:r>
        <w:rPr>
          <w:rFonts w:eastAsia="Times New Roman" w:cs="Times New Roman"/>
          <w:szCs w:val="24"/>
        </w:rPr>
        <w:t>,</w:t>
      </w:r>
      <w:r>
        <w:rPr>
          <w:rFonts w:eastAsia="Times New Roman" w:cs="Times New Roman"/>
          <w:szCs w:val="24"/>
        </w:rPr>
        <w:t xml:space="preserve"> από τρία πάει πέντε. Να είναι τρία χρόνια γενικά, αλλά σε μια περιοχή απομακρυσμένη να βρούμε κάποια κίνητρα για τους αγροτικούς ιατρούς. Δεν γίνεται αλλιώς. Διότι προκηρύξεις γίνονται, οι θέσεις δεν καλύπτονται. Άρα,</w:t>
      </w:r>
      <w:r>
        <w:rPr>
          <w:rFonts w:eastAsia="Times New Roman" w:cs="Times New Roman"/>
          <w:szCs w:val="24"/>
        </w:rPr>
        <w:t xml:space="preserve"> τι χρειάζεται; Να βάλουμε το «τυράκι». </w:t>
      </w:r>
    </w:p>
    <w:p w14:paraId="7564648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Κάνε, λοιπόν, μια προσπάθεια. Κυβέρνηση είσαι, έχεις την αποκλειστική ευθύνη να μου βρεις κίνητρο, ώστε να μπορούν να πάνε και εγώ θα το εξετάσω το θέμα αυτό. Θα κατέβω τώρα κάτω, θα μιλήσω και θα δω αν μέχρι τέλη Σ</w:t>
      </w:r>
      <w:r>
        <w:rPr>
          <w:rFonts w:eastAsia="Times New Roman" w:cs="Times New Roman"/>
          <w:szCs w:val="24"/>
        </w:rPr>
        <w:t xml:space="preserve">επτέμβρη έχουν εγκριθεί αυτά που είπες. Εύχομαι να τα κάνεις. </w:t>
      </w:r>
    </w:p>
    <w:p w14:paraId="7564648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κύριος Υπουργός έχει τον λόγο. </w:t>
      </w:r>
    </w:p>
    <w:p w14:paraId="7564648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Γιακουμάτο, εμείς ό,τι λέμε το κάνουμε</w:t>
      </w:r>
      <w:r>
        <w:rPr>
          <w:rFonts w:eastAsia="Times New Roman" w:cs="Times New Roman"/>
          <w:szCs w:val="24"/>
        </w:rPr>
        <w:t>. Ε</w:t>
      </w:r>
      <w:r>
        <w:rPr>
          <w:rFonts w:eastAsia="Times New Roman" w:cs="Times New Roman"/>
          <w:szCs w:val="24"/>
        </w:rPr>
        <w:t xml:space="preserve">δώ θα είμαστε και θα τα ξαναπούμε. </w:t>
      </w:r>
    </w:p>
    <w:p w14:paraId="7564648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Θα το δούμε στην πράξη. </w:t>
      </w:r>
    </w:p>
    <w:p w14:paraId="7564648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Πάντα. Γιατί είμαστε ό,τι κάνουμε και όχι ότι λέμε. Το έχω πει πολλές φορές. </w:t>
      </w:r>
    </w:p>
    <w:p w14:paraId="7564648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έχουμε δώσει κίνητρα, κύριε Γιακουμάτο</w:t>
      </w:r>
      <w:r>
        <w:rPr>
          <w:rFonts w:eastAsia="Times New Roman" w:cs="Times New Roman"/>
          <w:szCs w:val="24"/>
        </w:rPr>
        <w:t>. Για παράδειγμα, τριακόσια έντεκα αγροτικά ιατρεία -και μέσα σε αυτά είναι και της πατρίδας σας- έχουν πάρει το επίδομα των 300 ευρώ ως άγονα ιατρικά ιατρεία, προκειμένου….</w:t>
      </w:r>
    </w:p>
    <w:p w14:paraId="7564648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Η </w:t>
      </w:r>
      <w:r>
        <w:rPr>
          <w:rFonts w:eastAsia="Times New Roman" w:cs="Times New Roman"/>
          <w:szCs w:val="24"/>
        </w:rPr>
        <w:t xml:space="preserve">περιφέρεια </w:t>
      </w:r>
      <w:r>
        <w:rPr>
          <w:rFonts w:eastAsia="Times New Roman" w:cs="Times New Roman"/>
          <w:szCs w:val="24"/>
        </w:rPr>
        <w:t xml:space="preserve">το δίνει αυτό.  </w:t>
      </w:r>
    </w:p>
    <w:p w14:paraId="7564648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w:t>
      </w:r>
      <w:r>
        <w:rPr>
          <w:rFonts w:eastAsia="Times New Roman" w:cs="Times New Roman"/>
          <w:b/>
          <w:szCs w:val="24"/>
        </w:rPr>
        <w:t xml:space="preserve">πουργός Υγείας): </w:t>
      </w:r>
      <w:r>
        <w:rPr>
          <w:rFonts w:eastAsia="Times New Roman" w:cs="Times New Roman"/>
          <w:szCs w:val="24"/>
        </w:rPr>
        <w:t xml:space="preserve">Όχι, όχι, δεν καταλάβατε. Το κράτος το δίνει. Ο κρατικός προϋπολογισμός το δίνει. Αν δεν καταλάβατε, στο </w:t>
      </w:r>
      <w:r>
        <w:rPr>
          <w:rFonts w:eastAsia="Times New Roman" w:cs="Times New Roman"/>
          <w:szCs w:val="24"/>
        </w:rPr>
        <w:t>παράλληλο πρόγραμμα</w:t>
      </w:r>
      <w:r>
        <w:rPr>
          <w:rFonts w:eastAsia="Times New Roman" w:cs="Times New Roman"/>
          <w:szCs w:val="24"/>
        </w:rPr>
        <w:t xml:space="preserve"> ψηφίσαμε ότι μπορεί το Υπουργείο Υγείας -και αυτό κάναμε- να επαναδιατυπώνει τον κατάλογο των αγροτικών ιατρείων κ</w:t>
      </w:r>
      <w:r>
        <w:rPr>
          <w:rFonts w:eastAsia="Times New Roman" w:cs="Times New Roman"/>
          <w:szCs w:val="24"/>
        </w:rPr>
        <w:t>αι να προβλέπει χρηματικό επίδομα γι’ αυτό. Εκδόθηκε κοινή υπουργική  απόφαση των Υπουργών Υγείας και του Υπουργείου Οικονομικών</w:t>
      </w:r>
      <w:r>
        <w:rPr>
          <w:rFonts w:eastAsia="Times New Roman" w:cs="Times New Roman"/>
          <w:szCs w:val="24"/>
        </w:rPr>
        <w:t>,</w:t>
      </w:r>
      <w:r>
        <w:rPr>
          <w:rFonts w:eastAsia="Times New Roman" w:cs="Times New Roman"/>
          <w:szCs w:val="24"/>
        </w:rPr>
        <w:t xml:space="preserve"> που έφτιαξε έναν κατάλογο τριακοσίων έντεκα αγροτικών ιατρείων σε όλη την Ελλάδα. Υπάρχουν και πολλά στα Ιόνια Νησιά. </w:t>
      </w:r>
    </w:p>
    <w:p w14:paraId="7564648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ΓΕΡΑΣΙΜ</w:t>
      </w:r>
      <w:r>
        <w:rPr>
          <w:rFonts w:eastAsia="Times New Roman" w:cs="Times New Roman"/>
          <w:b/>
          <w:szCs w:val="24"/>
        </w:rPr>
        <w:t xml:space="preserve">ΟΣ ΓΙΑΚΟΥΜΑΤΟΣ: </w:t>
      </w:r>
      <w:r>
        <w:rPr>
          <w:rFonts w:eastAsia="Times New Roman" w:cs="Times New Roman"/>
          <w:szCs w:val="24"/>
        </w:rPr>
        <w:t>Δεν υπάρχουν.</w:t>
      </w:r>
    </w:p>
    <w:p w14:paraId="7564649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Ακούστε με, υπάρχουν. </w:t>
      </w:r>
    </w:p>
    <w:p w14:paraId="7564649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οποίο προβλέπει χρηματικό επίδομα -αυτό που λεγόταν παλιά και ήταν 150-200 ευρώ, είναι 400 ευρώ- προκειμένου ακριβώς να έρθουν οι αγροτικοί γιατροί. </w:t>
      </w:r>
    </w:p>
    <w:p w14:paraId="7564649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ΓΕΡΑ</w:t>
      </w:r>
      <w:r>
        <w:rPr>
          <w:rFonts w:eastAsia="Times New Roman" w:cs="Times New Roman"/>
          <w:b/>
          <w:szCs w:val="24"/>
        </w:rPr>
        <w:t xml:space="preserve">ΣΙΜΟΣ ΓΙΑΚΟΥΜΑΤΟΣ: </w:t>
      </w:r>
      <w:r>
        <w:rPr>
          <w:rFonts w:eastAsia="Times New Roman" w:cs="Times New Roman"/>
          <w:szCs w:val="24"/>
        </w:rPr>
        <w:t xml:space="preserve">Τότε γιατί οι περιφέρειες δίνουν ότι τα δίνουν αυτοί; </w:t>
      </w:r>
    </w:p>
    <w:p w14:paraId="7564649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Ακούστε. Αυτά είναι εξτρά των περιφερειαρχών. </w:t>
      </w:r>
    </w:p>
    <w:p w14:paraId="7564649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Είναι πάνω από αυτά; </w:t>
      </w:r>
    </w:p>
    <w:p w14:paraId="7564649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Πάνω από αυτά.</w:t>
      </w:r>
    </w:p>
    <w:p w14:paraId="75646496" w14:textId="77777777" w:rsidR="00546FC6" w:rsidRDefault="008647C6">
      <w:pPr>
        <w:spacing w:line="600" w:lineRule="auto"/>
        <w:ind w:firstLine="720"/>
        <w:contextualSpacing/>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Σωστό!</w:t>
      </w:r>
    </w:p>
    <w:p w14:paraId="7564649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Ακριβώς. Γι’ αυτό τώρα υπάρχει ένα παραπάνω. Και μάλιστα το λύσαμε, γιατί δεν επιτρεπόταν</w:t>
      </w:r>
      <w:r>
        <w:rPr>
          <w:rFonts w:eastAsia="Times New Roman" w:cs="Times New Roman"/>
          <w:szCs w:val="24"/>
        </w:rPr>
        <w:t>,</w:t>
      </w:r>
      <w:r>
        <w:rPr>
          <w:rFonts w:eastAsia="Times New Roman" w:cs="Times New Roman"/>
          <w:szCs w:val="24"/>
        </w:rPr>
        <w:t xml:space="preserve"> λόγω της εξήγησης που έδιναν ορισμένοι επίτροποι για το αν μπορούν να δώ</w:t>
      </w:r>
      <w:r>
        <w:rPr>
          <w:rFonts w:eastAsia="Times New Roman" w:cs="Times New Roman"/>
          <w:szCs w:val="24"/>
        </w:rPr>
        <w:t xml:space="preserve">σουν χρήματα. </w:t>
      </w:r>
    </w:p>
    <w:p w14:paraId="7564649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ΓΕΡΑΣΙΜΟΣ ΓΙΑΚΟΥΜΑΤΟΣ: </w:t>
      </w:r>
      <w:r>
        <w:rPr>
          <w:rFonts w:eastAsia="Times New Roman" w:cs="Times New Roman"/>
          <w:szCs w:val="24"/>
        </w:rPr>
        <w:t xml:space="preserve">Βοηθάει αυτό. </w:t>
      </w:r>
    </w:p>
    <w:p w14:paraId="7564649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 λύσαμε και αυτό. Και αυτό είναι ένα σοβαρό κίνητρο  </w:t>
      </w:r>
    </w:p>
    <w:p w14:paraId="7564649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Έτσι, έτσι. </w:t>
      </w:r>
    </w:p>
    <w:p w14:paraId="7564649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Και για επικουρικού</w:t>
      </w:r>
      <w:r>
        <w:rPr>
          <w:rFonts w:eastAsia="Times New Roman" w:cs="Times New Roman"/>
          <w:szCs w:val="24"/>
        </w:rPr>
        <w:t>ς γιατρούς και για αγροτικούς</w:t>
      </w:r>
      <w:r>
        <w:rPr>
          <w:rFonts w:eastAsia="Times New Roman" w:cs="Times New Roman"/>
          <w:szCs w:val="24"/>
        </w:rPr>
        <w:t>,</w:t>
      </w:r>
      <w:r>
        <w:rPr>
          <w:rFonts w:eastAsia="Times New Roman" w:cs="Times New Roman"/>
          <w:szCs w:val="24"/>
        </w:rPr>
        <w:t xml:space="preserve"> δαπάνες.</w:t>
      </w:r>
    </w:p>
    <w:p w14:paraId="7564649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Το λύσατε αυτό, το είδα.</w:t>
      </w:r>
    </w:p>
    <w:p w14:paraId="7564649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Δεύτερον, έχουμε δώσει κίνητρα –και η Κεφαλλονιά περιλαμβάνεται μέσα σε αυτά, και η Λευκάδα, όπως και άλλα νησιά- </w:t>
      </w:r>
      <w:r>
        <w:rPr>
          <w:rFonts w:eastAsia="Times New Roman" w:cs="Times New Roman"/>
          <w:szCs w:val="24"/>
        </w:rPr>
        <w:t>ώσ</w:t>
      </w:r>
      <w:r>
        <w:rPr>
          <w:rFonts w:eastAsia="Times New Roman" w:cs="Times New Roman"/>
          <w:szCs w:val="24"/>
        </w:rPr>
        <w:t>τ</w:t>
      </w:r>
      <w:r>
        <w:rPr>
          <w:rFonts w:eastAsia="Times New Roman" w:cs="Times New Roman"/>
          <w:szCs w:val="24"/>
        </w:rPr>
        <w:t>ε</w:t>
      </w:r>
      <w:r>
        <w:rPr>
          <w:rFonts w:eastAsia="Times New Roman" w:cs="Times New Roman"/>
          <w:szCs w:val="24"/>
        </w:rPr>
        <w:t xml:space="preserve"> οι </w:t>
      </w:r>
      <w:r>
        <w:rPr>
          <w:rFonts w:eastAsia="Times New Roman" w:cs="Times New Roman"/>
          <w:szCs w:val="24"/>
        </w:rPr>
        <w:t>άνθρωποι που πάνε να κάνουν ειδικότητα εκεί, να μπορούν να κάνουν το πρώτο κομμάτι της ειδικότητας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κίνητρο να μπορούν να βάζουν τα χαρτιά και για την ίδια ειδικότητα ταυτόχρονα. Μοριοδοτούνται. Επίσης, αυτοί που </w:t>
      </w:r>
      <w:r>
        <w:rPr>
          <w:rFonts w:eastAsia="Times New Roman" w:cs="Times New Roman"/>
          <w:szCs w:val="24"/>
        </w:rPr>
        <w:lastRenderedPageBreak/>
        <w:t>θα επιλέξουν να πάνε σε θέση εκεί είτε για άγονο ιατρείο είτε σαν μόνιμη θέση μοριοδοτούνται πιο πολύ για την κατάληψη αργότερα μιας θέσης. Προ</w:t>
      </w:r>
      <w:r>
        <w:rPr>
          <w:rFonts w:eastAsia="Times New Roman" w:cs="Times New Roman"/>
          <w:szCs w:val="24"/>
        </w:rPr>
        <w:t xml:space="preserve">έβλεπε πάρα πολλά το </w:t>
      </w:r>
      <w:r>
        <w:rPr>
          <w:rFonts w:eastAsia="Times New Roman" w:cs="Times New Roman"/>
          <w:szCs w:val="24"/>
        </w:rPr>
        <w:t>παράλληλο πρόγραμμα</w:t>
      </w:r>
      <w:r>
        <w:rPr>
          <w:rFonts w:eastAsia="Times New Roman" w:cs="Times New Roman"/>
          <w:szCs w:val="24"/>
        </w:rPr>
        <w:t xml:space="preserve"> σε επίπεδο κινήτρων και για τα νησιά του Αιγαίου και για τα νησιά του Ιονίου, ακριβώς για να στηρίξουμε την κατάσταση να πάει κόσμος. </w:t>
      </w:r>
    </w:p>
    <w:p w14:paraId="7564649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Μακάρι, μακάρι. </w:t>
      </w:r>
    </w:p>
    <w:p w14:paraId="7564649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Από εκεί και πέρα, αυτά που σας είπα ισχύουν, δεν είναι επί χάρτου. Είναι αποφασισμένα, είναι προγραμματισμένα, οι προκηρύξεις των γιατρών έχουν γίνει και πραγματικά και εμείς περιμένουμε να δούμε το ενδιαφέρον</w:t>
      </w:r>
      <w:r>
        <w:rPr>
          <w:rFonts w:eastAsia="Times New Roman" w:cs="Times New Roman"/>
          <w:szCs w:val="24"/>
        </w:rPr>
        <w:t xml:space="preserve"> που θα υπάρξει. </w:t>
      </w:r>
    </w:p>
    <w:p w14:paraId="756464A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Επόμενη είναι η πέμπτη με αριθμό 944/3-6-2016 επίκαιρη ερώτηση του πρώτου κύκλου της Βουλευτού της Δημοκρατικής Συμπαράταξης ΠΑΣΟΚ-ΔΗΜΑΡ κ. </w:t>
      </w:r>
      <w:r>
        <w:rPr>
          <w:rFonts w:eastAsia="Times New Roman" w:cs="Times New Roman"/>
          <w:szCs w:val="24"/>
        </w:rPr>
        <w:t xml:space="preserve">Παρασκευής </w:t>
      </w:r>
      <w:r>
        <w:rPr>
          <w:rFonts w:eastAsia="Times New Roman" w:cs="Times New Roman"/>
          <w:szCs w:val="24"/>
        </w:rPr>
        <w:t>Χριστοφιλοπούλου προς τον Υπουργό Υγείας, σχετικά μ</w:t>
      </w:r>
      <w:r>
        <w:rPr>
          <w:rFonts w:eastAsia="Times New Roman" w:cs="Times New Roman"/>
          <w:szCs w:val="24"/>
        </w:rPr>
        <w:t xml:space="preserve">ε τους ασθενείς που χειρουργούνται με δικά τους έξοδα στο Πανεπιστημιακό Ειδικό Νοσοκομείο Θεσσαλονίκης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w:t>
      </w:r>
    </w:p>
    <w:p w14:paraId="756464A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ερώτηση θα απαντήσει ο Αναπληρωτής Υπουργός κ. Πολάκης. </w:t>
      </w:r>
    </w:p>
    <w:p w14:paraId="756464A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Κυρία Χριστοφιλοπούλου, έχετε τον λόγο. </w:t>
      </w:r>
    </w:p>
    <w:p w14:paraId="756464A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w:t>
      </w:r>
      <w:r>
        <w:rPr>
          <w:rFonts w:eastAsia="Times New Roman" w:cs="Times New Roman"/>
          <w:szCs w:val="24"/>
        </w:rPr>
        <w:t xml:space="preserve">κύριε Πρόεδρε. </w:t>
      </w:r>
    </w:p>
    <w:p w14:paraId="756464A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και εμένα ένα γενικό σχόλιο. </w:t>
      </w:r>
    </w:p>
    <w:p w14:paraId="756464A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w:t>
      </w:r>
      <w:r>
        <w:rPr>
          <w:rFonts w:eastAsia="Times New Roman" w:cs="Times New Roman"/>
          <w:szCs w:val="24"/>
        </w:rPr>
        <w:t xml:space="preserve">σημερινή </w:t>
      </w:r>
      <w:r>
        <w:rPr>
          <w:rFonts w:eastAsia="Times New Roman" w:cs="Times New Roman"/>
          <w:szCs w:val="24"/>
        </w:rPr>
        <w:t>διαδικασία είναι αφιερωμένη σε εσάς από ό,τι βλέπω. Ενώ θα συμφωνήσω με τον συνάδελφ</w:t>
      </w:r>
      <w:r>
        <w:rPr>
          <w:rFonts w:eastAsia="Times New Roman" w:cs="Times New Roman"/>
          <w:szCs w:val="24"/>
        </w:rPr>
        <w:t>ο,</w:t>
      </w:r>
      <w:r>
        <w:rPr>
          <w:rFonts w:eastAsia="Times New Roman" w:cs="Times New Roman"/>
          <w:szCs w:val="24"/>
        </w:rPr>
        <w:t xml:space="preserve"> που είπε πριν λίγο –και πιστεύω ότι όλοι συμφωνούμε εδώ και εσείς και όλοι- ότι τα </w:t>
      </w:r>
      <w:r>
        <w:rPr>
          <w:rFonts w:eastAsia="Times New Roman" w:cs="Times New Roman"/>
          <w:szCs w:val="24"/>
        </w:rPr>
        <w:t>θέματα της υγείας είναι μείζονα και εθνικής σημασίας και αυτά και χρειάζεται συνεννόηση, ωστόσο, κύριε Υπουργέ, οι δύο δικές μου ερωτήσεις</w:t>
      </w:r>
      <w:r>
        <w:rPr>
          <w:rFonts w:eastAsia="Times New Roman" w:cs="Times New Roman"/>
          <w:szCs w:val="24"/>
        </w:rPr>
        <w:t>,</w:t>
      </w:r>
      <w:r>
        <w:rPr>
          <w:rFonts w:eastAsia="Times New Roman" w:cs="Times New Roman"/>
          <w:szCs w:val="24"/>
        </w:rPr>
        <w:t xml:space="preserve"> τουλάχιστον μετά από τόσους μήνες που περιμένω –αν είχατε την ευγενή καλοσύνη να με ακούσετε τουλάχιστον- …</w:t>
      </w:r>
    </w:p>
    <w:p w14:paraId="756464A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w:t>
      </w:r>
      <w:r>
        <w:rPr>
          <w:rFonts w:eastAsia="Times New Roman" w:cs="Times New Roman"/>
          <w:b/>
          <w:szCs w:val="24"/>
        </w:rPr>
        <w:t xml:space="preserve">ΟΛΑΚΗΣ (Αναπληρωτής Υπουργός Υγείας): </w:t>
      </w:r>
      <w:r>
        <w:rPr>
          <w:rFonts w:eastAsia="Times New Roman" w:cs="Times New Roman"/>
          <w:szCs w:val="24"/>
        </w:rPr>
        <w:t xml:space="preserve">Σας ακούω, κυρία Χριστοφιλοπούλου. </w:t>
      </w:r>
    </w:p>
    <w:p w14:paraId="756464A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 είστε καλά.</w:t>
      </w:r>
    </w:p>
    <w:p w14:paraId="756464A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Συνεχίζω, λοιπόν. </w:t>
      </w:r>
    </w:p>
    <w:p w14:paraId="756464A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 Μπορώ να κάνω οκτώ πράγματα ταυτόχρονα. </w:t>
      </w:r>
    </w:p>
    <w:p w14:paraId="756464A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Είστ</w:t>
      </w:r>
      <w:r>
        <w:rPr>
          <w:rFonts w:eastAsia="Times New Roman" w:cs="Times New Roman"/>
          <w:szCs w:val="24"/>
        </w:rPr>
        <w:t>ε Ναπολέων</w:t>
      </w:r>
      <w:r>
        <w:rPr>
          <w:rFonts w:eastAsia="Times New Roman" w:cs="Times New Roman"/>
          <w:szCs w:val="24"/>
        </w:rPr>
        <w:t>,</w:t>
      </w:r>
      <w:r>
        <w:rPr>
          <w:rFonts w:eastAsia="Times New Roman" w:cs="Times New Roman"/>
          <w:szCs w:val="24"/>
        </w:rPr>
        <w:t xml:space="preserve"> σύγχρονος</w:t>
      </w:r>
      <w:r>
        <w:rPr>
          <w:rFonts w:eastAsia="Times New Roman" w:cs="Times New Roman"/>
          <w:szCs w:val="24"/>
        </w:rPr>
        <w:t>!</w:t>
      </w:r>
      <w:r>
        <w:rPr>
          <w:rFonts w:eastAsia="Times New Roman" w:cs="Times New Roman"/>
          <w:szCs w:val="24"/>
        </w:rPr>
        <w:t xml:space="preserve"> Πολύ ωραία. </w:t>
      </w:r>
    </w:p>
    <w:p w14:paraId="756464A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Ωριγένης. </w:t>
      </w:r>
    </w:p>
    <w:p w14:paraId="756464A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Ωριγένης, μάλιστα</w:t>
      </w:r>
      <w:r>
        <w:rPr>
          <w:rFonts w:eastAsia="Times New Roman" w:cs="Times New Roman"/>
          <w:szCs w:val="24"/>
        </w:rPr>
        <w:t>!</w:t>
      </w:r>
      <w:r>
        <w:rPr>
          <w:rFonts w:eastAsia="Times New Roman" w:cs="Times New Roman"/>
          <w:szCs w:val="24"/>
        </w:rPr>
        <w:t xml:space="preserve"> </w:t>
      </w:r>
    </w:p>
    <w:p w14:paraId="756464A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w:t>
      </w:r>
      <w:r>
        <w:rPr>
          <w:rFonts w:eastAsia="Times New Roman" w:cs="Times New Roman"/>
          <w:szCs w:val="24"/>
        </w:rPr>
        <w:t>Κ</w:t>
      </w:r>
      <w:r>
        <w:rPr>
          <w:rFonts w:eastAsia="Times New Roman" w:cs="Times New Roman"/>
          <w:szCs w:val="24"/>
        </w:rPr>
        <w:t>ύριε Υπουργέ, η ερώτηση που τώρα συζητείται έχει κατατεθεί στις 6 Ιουνίου. Θα έρθω τώρα σε αυτήν. Η</w:t>
      </w:r>
      <w:r>
        <w:rPr>
          <w:rFonts w:eastAsia="Times New Roman" w:cs="Times New Roman"/>
          <w:szCs w:val="24"/>
        </w:rPr>
        <w:t xml:space="preserve"> επόμενη</w:t>
      </w:r>
      <w:r>
        <w:rPr>
          <w:rFonts w:eastAsia="Times New Roman" w:cs="Times New Roman"/>
          <w:szCs w:val="24"/>
        </w:rPr>
        <w:t>,</w:t>
      </w:r>
      <w:r>
        <w:rPr>
          <w:rFonts w:eastAsia="Times New Roman" w:cs="Times New Roman"/>
          <w:szCs w:val="24"/>
        </w:rPr>
        <w:t xml:space="preserve"> που έχω πάλι να συζητήσω μαζί σας έχει κατατεθεί στις 14 Μαρτίου. </w:t>
      </w:r>
    </w:p>
    <w:p w14:paraId="756464A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Εγώ θέλω να σας ρωτήσω το εξής: Πραγματικά, αν όπως λέτε, θέλετε να λύνετε προβλήματα, γιατί αυτή η απαξίωση του Κοινοβουλίου, κύριε Υπουργέ; Γιατί πρέπει να περιμένουμε</w:t>
      </w:r>
      <w:r>
        <w:rPr>
          <w:rFonts w:eastAsia="Times New Roman" w:cs="Times New Roman"/>
          <w:szCs w:val="24"/>
        </w:rPr>
        <w:t>,</w:t>
      </w:r>
      <w:r>
        <w:rPr>
          <w:rFonts w:eastAsia="Times New Roman" w:cs="Times New Roman"/>
          <w:szCs w:val="24"/>
        </w:rPr>
        <w:t xml:space="preserve"> ούτως ώστε οι ερωτήσεις μας πια να μην είναι επίκαιρες; </w:t>
      </w:r>
    </w:p>
    <w:p w14:paraId="756464A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θέμα και θα καταλάβετε τι εννοώ. Θυμάστε πάρα πολύ καλά, όπως θυμόμαστε όλοι, ότι πριν από δύο μήνες, στις αρχές Ιουνίου, προκλήθηκε σάλος στην ελληνική κοινωνία και </w:t>
      </w:r>
      <w:r>
        <w:rPr>
          <w:rFonts w:eastAsia="Times New Roman" w:cs="Times New Roman"/>
          <w:bCs/>
          <w:shd w:val="clear" w:color="auto" w:fill="FFFFFF"/>
        </w:rPr>
        <w:t>ιδιαίτερα</w:t>
      </w:r>
      <w:r>
        <w:rPr>
          <w:rFonts w:eastAsia="Times New Roman" w:cs="Times New Roman"/>
          <w:szCs w:val="24"/>
        </w:rPr>
        <w:t xml:space="preserve"> στη </w:t>
      </w:r>
      <w:r>
        <w:rPr>
          <w:rFonts w:eastAsia="Times New Roman" w:cs="Times New Roman"/>
          <w:szCs w:val="24"/>
        </w:rPr>
        <w:lastRenderedPageBreak/>
        <w:t>Βόρεια</w:t>
      </w:r>
      <w:r>
        <w:rPr>
          <w:rFonts w:eastAsia="Times New Roman" w:cs="Times New Roman"/>
          <w:szCs w:val="24"/>
        </w:rPr>
        <w:t xml:space="preserve"> Ελλάδα, διότι στο </w:t>
      </w:r>
      <w:r>
        <w:rPr>
          <w:rFonts w:eastAsia="Times New Roman" w:cs="Times New Roman"/>
          <w:szCs w:val="24"/>
        </w:rPr>
        <w:t>π</w:t>
      </w:r>
      <w:r>
        <w:rPr>
          <w:rFonts w:eastAsia="Times New Roman" w:cs="Times New Roman"/>
          <w:szCs w:val="24"/>
        </w:rPr>
        <w:t xml:space="preserve">ανεπιστημιακό Νοσοκομείο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υπήρξαν καταγγελίες –</w:t>
      </w:r>
      <w:r>
        <w:rPr>
          <w:rFonts w:eastAsia="Times New Roman"/>
          <w:bCs/>
        </w:rPr>
        <w:t>συγκεκριμένα</w:t>
      </w:r>
      <w:r>
        <w:rPr>
          <w:rFonts w:eastAsia="Times New Roman" w:cs="Times New Roman"/>
          <w:szCs w:val="24"/>
        </w:rPr>
        <w:t xml:space="preserve"> έκαναν οι εργαζόμενοι της ΠΟΕΔΗΝ καταγγελίες και μην μου πείτε ότι ήταν στημένο, διότι δεν ήταν στημένο, όπως φάνηκε από τις εξελίξεις και τα γεγονότα- ότι το ΔΣ του </w:t>
      </w:r>
      <w:r>
        <w:rPr>
          <w:rFonts w:eastAsia="Times New Roman" w:cs="Times New Roman"/>
          <w:szCs w:val="24"/>
        </w:rPr>
        <w:t>ν</w:t>
      </w:r>
      <w:r>
        <w:rPr>
          <w:rFonts w:eastAsia="Times New Roman" w:cs="Times New Roman"/>
          <w:szCs w:val="24"/>
        </w:rPr>
        <w:t>οσ</w:t>
      </w:r>
      <w:r>
        <w:rPr>
          <w:rFonts w:eastAsia="Times New Roman" w:cs="Times New Roman"/>
          <w:szCs w:val="24"/>
        </w:rPr>
        <w:t xml:space="preserve">οκομείου έκανε αποδεκτές δωρεές ασθενών, προκειμένου αυτοί να ξεπεράσουν τη λίστα και να χειρουργηθούν άμεσα. </w:t>
      </w:r>
    </w:p>
    <w:p w14:paraId="756464B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Αυτό δεν έχει προηγούμενο ως καταγγελία, κύριε Υπουργέ, και ελπίζω</w:t>
      </w:r>
      <w:r>
        <w:rPr>
          <w:rFonts w:eastAsia="Times New Roman" w:cs="Times New Roman"/>
          <w:szCs w:val="24"/>
        </w:rPr>
        <w:t>,</w:t>
      </w:r>
      <w:r>
        <w:rPr>
          <w:rFonts w:eastAsia="Times New Roman" w:cs="Times New Roman"/>
          <w:szCs w:val="24"/>
        </w:rPr>
        <w:t xml:space="preserve"> όχι μόνο με την υπουργική σας ιδιότητα, αλλά και την ιατρική σας ιδιότητα, να</w:t>
      </w:r>
      <w:r>
        <w:rPr>
          <w:rFonts w:eastAsia="Times New Roman" w:cs="Times New Roman"/>
          <w:szCs w:val="24"/>
        </w:rPr>
        <w:t xml:space="preserve"> συμφωνήσετε μαζί μου. </w:t>
      </w:r>
    </w:p>
    <w:p w14:paraId="756464B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Γνωρίσετε πολύ καλά ότι το Νοσοκομείο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ένα από τα μεγαλύτερα νοσοκομεία, </w:t>
      </w:r>
      <w:r>
        <w:rPr>
          <w:rFonts w:eastAsia="Times New Roman"/>
          <w:bCs/>
        </w:rPr>
        <w:t>είναι</w:t>
      </w:r>
      <w:r>
        <w:rPr>
          <w:rFonts w:eastAsia="Times New Roman" w:cs="Times New Roman"/>
          <w:szCs w:val="24"/>
        </w:rPr>
        <w:t xml:space="preserve"> ένα νοσοκομείο-πνεύμονας στη Βόρειο Ελλάδα και δέχεται εξειδικευμένα περιστατικά από τους γύρω νομούς, που τα νοσοκομεία των άλλων νομών δεν</w:t>
      </w:r>
      <w:r>
        <w:rPr>
          <w:rFonts w:eastAsia="Times New Roman" w:cs="Times New Roman"/>
          <w:szCs w:val="24"/>
        </w:rPr>
        <w:t xml:space="preserve"> μπορούν να εξυπηρετήσουν. Ε</w:t>
      </w:r>
      <w:r>
        <w:rPr>
          <w:rFonts w:eastAsia="Times New Roman"/>
          <w:bCs/>
        </w:rPr>
        <w:t>ίναι</w:t>
      </w:r>
      <w:r>
        <w:rPr>
          <w:rFonts w:eastAsia="Times New Roman" w:cs="Times New Roman"/>
          <w:szCs w:val="24"/>
        </w:rPr>
        <w:t xml:space="preserve"> ένα μείζον νοσοκομείο και στο νοσοκομείο αυτό υπήρξε αυτό το συμβάν. </w:t>
      </w:r>
    </w:p>
    <w:p w14:paraId="756464B2" w14:textId="77777777" w:rsidR="00546FC6" w:rsidRDefault="008647C6">
      <w:pPr>
        <w:spacing w:line="600" w:lineRule="auto"/>
        <w:ind w:firstLine="720"/>
        <w:contextualSpacing/>
        <w:jc w:val="both"/>
        <w:rPr>
          <w:rFonts w:eastAsia="Times New Roman"/>
          <w:bCs/>
        </w:rPr>
      </w:pPr>
      <w:r>
        <w:rPr>
          <w:rFonts w:eastAsia="Times New Roman" w:cs="Times New Roman"/>
          <w:szCs w:val="24"/>
        </w:rPr>
        <w:lastRenderedPageBreak/>
        <w:t>Αυτό δε</w:t>
      </w:r>
      <w:r>
        <w:rPr>
          <w:rFonts w:eastAsia="Times New Roman" w:cs="Times New Roman"/>
          <w:szCs w:val="24"/>
        </w:rPr>
        <w:t>,</w:t>
      </w:r>
      <w:r>
        <w:rPr>
          <w:rFonts w:eastAsia="Times New Roman" w:cs="Times New Roman"/>
          <w:szCs w:val="24"/>
        </w:rPr>
        <w:t xml:space="preserve"> το συμβάν καταστρατηγεί -και πιστεύω ότι εδώ μπορούμε να συμφωνήσουμε και πάλι- την πεμπτουσία του ΕΣΥ. Β</w:t>
      </w:r>
      <w:r>
        <w:rPr>
          <w:rFonts w:eastAsia="Times New Roman"/>
          <w:bCs/>
          <w:shd w:val="clear" w:color="auto" w:fill="FFFFFF"/>
        </w:rPr>
        <w:t>εβαίως, σ</w:t>
      </w:r>
      <w:r>
        <w:rPr>
          <w:rFonts w:eastAsia="Times New Roman" w:cs="Times New Roman"/>
          <w:szCs w:val="24"/>
        </w:rPr>
        <w:t xml:space="preserve">το ΕΣΥ </w:t>
      </w:r>
      <w:r>
        <w:rPr>
          <w:rFonts w:eastAsia="Times New Roman"/>
          <w:bCs/>
        </w:rPr>
        <w:t>είναι αποδεκτές οι δωρε</w:t>
      </w:r>
      <w:r>
        <w:rPr>
          <w:rFonts w:eastAsia="Times New Roman"/>
          <w:bCs/>
        </w:rPr>
        <w:t>ές και κανείς δεν τις δαιμονοποιεί. Τουλάχιστον, εμείς</w:t>
      </w:r>
      <w:r>
        <w:rPr>
          <w:rFonts w:eastAsia="Times New Roman"/>
          <w:bCs/>
        </w:rPr>
        <w:t>,</w:t>
      </w:r>
      <w:r>
        <w:rPr>
          <w:rFonts w:eastAsia="Times New Roman"/>
          <w:bCs/>
        </w:rPr>
        <w:t xml:space="preserve"> δεν δαιμονοποιούμε τις δωρεές. Μάλιστα, έμαθα ότι άνοιξε και παιδιατρική κλινική στο </w:t>
      </w:r>
      <w:r>
        <w:rPr>
          <w:rFonts w:eastAsia="Times New Roman"/>
          <w:bCs/>
        </w:rPr>
        <w:t xml:space="preserve">νοσοκομείο </w:t>
      </w:r>
      <w:r>
        <w:rPr>
          <w:rFonts w:eastAsia="Times New Roman"/>
          <w:bCs/>
        </w:rPr>
        <w:t xml:space="preserve">αυτό με σοβαρή δωρεά. Κανείς δεν δαιμονοποιεί, λοιπόν, τις δωρεές. Το αντίθετο. </w:t>
      </w:r>
    </w:p>
    <w:p w14:paraId="756464B3" w14:textId="77777777" w:rsidR="00546FC6" w:rsidRDefault="008647C6">
      <w:pPr>
        <w:spacing w:line="600" w:lineRule="auto"/>
        <w:ind w:firstLine="720"/>
        <w:contextualSpacing/>
        <w:jc w:val="both"/>
        <w:rPr>
          <w:rFonts w:eastAsia="Times New Roman"/>
          <w:bCs/>
        </w:rPr>
      </w:pPr>
      <w:r>
        <w:rPr>
          <w:rFonts w:eastAsia="Times New Roman"/>
          <w:bCs/>
        </w:rPr>
        <w:t>Ωστόσο, όταν κάνεις δωρ</w:t>
      </w:r>
      <w:r>
        <w:rPr>
          <w:rFonts w:eastAsia="Times New Roman"/>
          <w:bCs/>
        </w:rPr>
        <w:t>εά, προκειμένου να παρέμβεις στη λίστα των ασθενών</w:t>
      </w:r>
      <w:r>
        <w:rPr>
          <w:rFonts w:eastAsia="Times New Roman"/>
          <w:bCs/>
        </w:rPr>
        <w:t>,</w:t>
      </w:r>
      <w:r>
        <w:rPr>
          <w:rFonts w:eastAsia="Times New Roman"/>
          <w:bCs/>
        </w:rPr>
        <w:t xml:space="preserve"> που είναι για χειρουργείο, καταλαβαίνετε ότι αυτό καταστρατηγεί την ίδια την έννοια του ΕΣΥ. Κύριε Πρόεδρε, πιστεύω ότι κι εσείς θα συμφωνήσετε μαζί μου.</w:t>
      </w:r>
    </w:p>
    <w:p w14:paraId="756464B4" w14:textId="77777777" w:rsidR="00546FC6" w:rsidRDefault="008647C6">
      <w:pPr>
        <w:spacing w:line="600" w:lineRule="auto"/>
        <w:ind w:firstLine="720"/>
        <w:contextualSpacing/>
        <w:jc w:val="both"/>
        <w:rPr>
          <w:rFonts w:eastAsia="Times New Roman"/>
          <w:bCs/>
        </w:rPr>
      </w:pPr>
      <w:r>
        <w:rPr>
          <w:rFonts w:eastAsia="Times New Roman"/>
          <w:bCs/>
        </w:rPr>
        <w:t>Κύριε Υπουργέ, αναμένω την απάντησή σας, διότι έγι</w:t>
      </w:r>
      <w:r>
        <w:rPr>
          <w:rFonts w:eastAsia="Times New Roman"/>
          <w:bCs/>
        </w:rPr>
        <w:t xml:space="preserve">νε γνωστό ότι ο </w:t>
      </w:r>
      <w:r>
        <w:rPr>
          <w:rFonts w:eastAsia="Times New Roman"/>
          <w:bCs/>
        </w:rPr>
        <w:t xml:space="preserve">εισαγγελέας </w:t>
      </w:r>
      <w:r>
        <w:rPr>
          <w:rFonts w:eastAsia="Times New Roman"/>
          <w:bCs/>
        </w:rPr>
        <w:t xml:space="preserve">παρενέβη και ο Υπουργός κ. Ξανθός έστειλε, ως όφειλε, τον φάκελο και εκείνος στα ελεγκτικά σώματα. Μια, λοιπόν, που έχει χάσει την επικαιρότητά του  το θέμα, μήπως να ξαναγίνει επίκαιρο από την απάντηση που θα μου δώσετε; </w:t>
      </w:r>
    </w:p>
    <w:p w14:paraId="756464B5" w14:textId="77777777" w:rsidR="00546FC6" w:rsidRDefault="008647C6">
      <w:pPr>
        <w:spacing w:line="600" w:lineRule="auto"/>
        <w:ind w:firstLine="720"/>
        <w:contextualSpacing/>
        <w:jc w:val="both"/>
        <w:rPr>
          <w:rFonts w:eastAsia="Times New Roman"/>
          <w:bCs/>
        </w:rPr>
      </w:pPr>
      <w:r>
        <w:rPr>
          <w:rFonts w:eastAsia="Times New Roman"/>
          <w:bCs/>
        </w:rPr>
        <w:t>Ευχαρ</w:t>
      </w:r>
      <w:r>
        <w:rPr>
          <w:rFonts w:eastAsia="Times New Roman"/>
          <w:bCs/>
        </w:rPr>
        <w:t xml:space="preserve">ιστώ. </w:t>
      </w:r>
    </w:p>
    <w:p w14:paraId="756464B6" w14:textId="77777777" w:rsidR="00546FC6" w:rsidRDefault="008647C6">
      <w:pPr>
        <w:spacing w:line="600" w:lineRule="auto"/>
        <w:ind w:firstLine="720"/>
        <w:contextualSpacing/>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Ευχαριστώ. </w:t>
      </w:r>
    </w:p>
    <w:p w14:paraId="756464B7" w14:textId="77777777" w:rsidR="00546FC6" w:rsidRDefault="008647C6">
      <w:pPr>
        <w:spacing w:line="600" w:lineRule="auto"/>
        <w:ind w:firstLine="720"/>
        <w:contextualSpacing/>
        <w:jc w:val="both"/>
        <w:rPr>
          <w:rFonts w:eastAsia="Times New Roman" w:cs="Times New Roman"/>
          <w:szCs w:val="24"/>
        </w:rPr>
      </w:pPr>
      <w:r>
        <w:rPr>
          <w:rFonts w:eastAsia="Times New Roman"/>
          <w:bCs/>
        </w:rPr>
        <w:t xml:space="preserve">Ο κύριος Υπουργός έχει τον λόγο. </w:t>
      </w:r>
    </w:p>
    <w:p w14:paraId="756464B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Κυρία συνάδελφε, </w:t>
      </w:r>
      <w:r>
        <w:rPr>
          <w:rFonts w:eastAsia="Times New Roman"/>
          <w:bCs/>
        </w:rPr>
        <w:t>είναι</w:t>
      </w:r>
      <w:r>
        <w:rPr>
          <w:rFonts w:eastAsia="Times New Roman" w:cs="Times New Roman"/>
          <w:szCs w:val="24"/>
        </w:rPr>
        <w:t xml:space="preserve"> σαφές ότι αποτελεί μια απαράδεκτη πρακτική αυτό που </w:t>
      </w:r>
      <w:r>
        <w:rPr>
          <w:rFonts w:eastAsia="Times New Roman"/>
          <w:bCs/>
        </w:rPr>
        <w:t>έ</w:t>
      </w:r>
      <w:r>
        <w:rPr>
          <w:rFonts w:eastAsia="Times New Roman" w:cs="Times New Roman"/>
          <w:szCs w:val="24"/>
        </w:rPr>
        <w:t>γινε εκεί και προφανώς</w:t>
      </w:r>
      <w:r>
        <w:rPr>
          <w:rFonts w:eastAsia="Times New Roman" w:cs="Times New Roman"/>
          <w:szCs w:val="24"/>
        </w:rPr>
        <w:t>,</w:t>
      </w:r>
      <w:r>
        <w:rPr>
          <w:rFonts w:eastAsia="Times New Roman" w:cs="Times New Roman"/>
          <w:szCs w:val="24"/>
        </w:rPr>
        <w:t xml:space="preserve"> αποτελεί πρωτοβουλία παραγόντων του </w:t>
      </w:r>
      <w:r>
        <w:rPr>
          <w:rFonts w:eastAsia="Times New Roman" w:cs="Times New Roman"/>
          <w:szCs w:val="24"/>
        </w:rPr>
        <w:t>νοσοκομείου</w:t>
      </w:r>
      <w:r>
        <w:rPr>
          <w:rFonts w:eastAsia="Times New Roman" w:cs="Times New Roman"/>
          <w:szCs w:val="24"/>
        </w:rPr>
        <w:t xml:space="preserve">, η οποία γινόταν και το προηγούμενο χρονικό διάστημα. </w:t>
      </w:r>
    </w:p>
    <w:p w14:paraId="756464B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Προσπαθούμε να ξεκαθαρίσουμε –και μάλλον έτσι </w:t>
      </w:r>
      <w:r>
        <w:rPr>
          <w:rFonts w:eastAsia="Times New Roman"/>
          <w:bCs/>
        </w:rPr>
        <w:t>είναι- κατά πόσον</w:t>
      </w:r>
      <w:r>
        <w:rPr>
          <w:rFonts w:eastAsia="Times New Roman" w:cs="Times New Roman"/>
          <w:szCs w:val="24"/>
        </w:rPr>
        <w:t xml:space="preserve"> αυτό έχει ξεκινήσει το 2014, όχι μόνο το 2015 ή το 2016. Σίγουρα γινόταν το 2015, από τι</w:t>
      </w:r>
      <w:r>
        <w:rPr>
          <w:rFonts w:eastAsia="Times New Roman" w:cs="Times New Roman"/>
          <w:szCs w:val="24"/>
        </w:rPr>
        <w:t>ς αρχές. Ψάχνουμε να βρούμε αν γινόταν και από το 2014.</w:t>
      </w:r>
    </w:p>
    <w:p w14:paraId="756464B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Από όποτε κι αν γινόταν.</w:t>
      </w:r>
    </w:p>
    <w:p w14:paraId="756464B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Ακούστε με. </w:t>
      </w:r>
    </w:p>
    <w:p w14:paraId="756464B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υπήρχε μια κατάσταση. Έχει σταματήσει τώρα, όπως έχετε καταλάβει -ε</w:t>
      </w:r>
      <w:r>
        <w:rPr>
          <w:rFonts w:eastAsia="Times New Roman"/>
          <w:bCs/>
        </w:rPr>
        <w:t>ίναι</w:t>
      </w:r>
      <w:r>
        <w:rPr>
          <w:rFonts w:eastAsia="Times New Roman" w:cs="Times New Roman"/>
          <w:szCs w:val="24"/>
        </w:rPr>
        <w:t xml:space="preserve"> σαφές- και όχι μόνο από τον Εισαγγελέα, αλλά και με πολιτική εντολή. Επίσης, έχει σταματήσει</w:t>
      </w:r>
      <w:r>
        <w:rPr>
          <w:rFonts w:eastAsia="Times New Roman" w:cs="Times New Roman"/>
          <w:szCs w:val="24"/>
        </w:rPr>
        <w:t>,</w:t>
      </w:r>
      <w:r>
        <w:rPr>
          <w:rFonts w:eastAsia="Times New Roman" w:cs="Times New Roman"/>
          <w:szCs w:val="24"/>
        </w:rPr>
        <w:t xml:space="preserve"> γιατί έχει ομαλοποιηθεί και η χρηματοδότηση των νοσοκομείων. </w:t>
      </w:r>
    </w:p>
    <w:p w14:paraId="756464B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Η δικαιολογία</w:t>
      </w:r>
      <w:r>
        <w:rPr>
          <w:rFonts w:eastAsia="Times New Roman" w:cs="Times New Roman"/>
          <w:szCs w:val="24"/>
        </w:rPr>
        <w:t>,</w:t>
      </w:r>
      <w:r>
        <w:rPr>
          <w:rFonts w:eastAsia="Times New Roman" w:cs="Times New Roman"/>
          <w:szCs w:val="24"/>
        </w:rPr>
        <w:t xml:space="preserve"> που λένε</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ότι δεν είχαμε χρήματα να αγοράσουμε και βάζαμε τους ασθενείς να το </w:t>
      </w:r>
      <w:r>
        <w:rPr>
          <w:rFonts w:eastAsia="Times New Roman" w:cs="Times New Roman"/>
          <w:szCs w:val="24"/>
        </w:rPr>
        <w:t xml:space="preserve">κάνουν. Αν </w:t>
      </w:r>
      <w:r>
        <w:rPr>
          <w:rFonts w:eastAsia="Times New Roman"/>
          <w:bCs/>
        </w:rPr>
        <w:t>είναι</w:t>
      </w:r>
      <w:r>
        <w:rPr>
          <w:rFonts w:eastAsia="Times New Roman" w:cs="Times New Roman"/>
          <w:szCs w:val="24"/>
        </w:rPr>
        <w:t xml:space="preserve"> δυνατόν τώρα, τα πεντακοσάρια και τα τρακοσάρια! Έχω κάποιες αποφάσεις εδώ, που αφορούν τις αρχές του 2015 για την αγορά ενός κυκλικού αναστομωτήρα, ενός συρραπτικού χειρουργικού εργαλείου, το οποίο κάνει 300 ή 400 ή 500 ευρώ, την οποία απ</w:t>
      </w:r>
      <w:r>
        <w:rPr>
          <w:rFonts w:eastAsia="Times New Roman" w:cs="Times New Roman"/>
          <w:szCs w:val="24"/>
        </w:rPr>
        <w:t xml:space="preserve">οδέχεται το νοσοκομείο ως δωρεά, για να χειρουργήσει τον ασθενή και, φυσικά, να τον βάλει πιο μπροστά. </w:t>
      </w:r>
    </w:p>
    <w:p w14:paraId="756464B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οιτάξτε</w:t>
      </w:r>
      <w:r>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υπήρχαν και άλλα προβλήματα με διάφορα. Επειδή </w:t>
      </w:r>
      <w:r>
        <w:rPr>
          <w:rFonts w:eastAsia="Times New Roman"/>
          <w:bCs/>
        </w:rPr>
        <w:t>είναι</w:t>
      </w:r>
      <w:r>
        <w:rPr>
          <w:rFonts w:eastAsia="Times New Roman" w:cs="Times New Roman"/>
          <w:szCs w:val="24"/>
        </w:rPr>
        <w:t xml:space="preserve"> ένα </w:t>
      </w:r>
      <w:r>
        <w:rPr>
          <w:rFonts w:eastAsia="Times New Roman" w:cs="Times New Roman"/>
          <w:szCs w:val="24"/>
        </w:rPr>
        <w:t>ν</w:t>
      </w:r>
      <w:r>
        <w:rPr>
          <w:rFonts w:eastAsia="Times New Roman" w:cs="Times New Roman"/>
          <w:szCs w:val="24"/>
        </w:rPr>
        <w:t>οσοκομείο</w:t>
      </w:r>
      <w:r>
        <w:rPr>
          <w:rFonts w:eastAsia="Times New Roman" w:cs="Times New Roman"/>
          <w:szCs w:val="24"/>
        </w:rPr>
        <w:t>,</w:t>
      </w:r>
      <w:r>
        <w:rPr>
          <w:rFonts w:eastAsia="Times New Roman" w:cs="Times New Roman"/>
          <w:szCs w:val="24"/>
        </w:rPr>
        <w:t xml:space="preserve"> που κάνει πολλά εξειδικευμένα πράγματα, υπήρχε ένα πρόβλημα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σε σχέση με τον εφοδιασμό του με υλικά, το οποίο έχει λυθεί. Έχει αυξηθεί και ο </w:t>
      </w:r>
      <w:r>
        <w:rPr>
          <w:rFonts w:eastAsia="Times New Roman" w:cs="Times New Roman"/>
          <w:bCs/>
          <w:shd w:val="clear" w:color="auto" w:fill="FFFFFF"/>
        </w:rPr>
        <w:t>προϋπολογισμός</w:t>
      </w:r>
      <w:r>
        <w:rPr>
          <w:rFonts w:eastAsia="Times New Roman" w:cs="Times New Roman"/>
          <w:szCs w:val="24"/>
        </w:rPr>
        <w:t xml:space="preserve"> του από τον κρατικό </w:t>
      </w:r>
      <w:r>
        <w:rPr>
          <w:rFonts w:eastAsia="Times New Roman" w:cs="Times New Roman"/>
          <w:bCs/>
          <w:shd w:val="clear" w:color="auto" w:fill="FFFFFF"/>
        </w:rPr>
        <w:t>προϋπολογισμό</w:t>
      </w:r>
      <w:r>
        <w:rPr>
          <w:rFonts w:eastAsia="Times New Roman" w:cs="Times New Roman"/>
          <w:szCs w:val="24"/>
        </w:rPr>
        <w:t xml:space="preserve"> </w:t>
      </w:r>
      <w:r>
        <w:rPr>
          <w:rFonts w:eastAsia="Times New Roman" w:cs="Times New Roman"/>
          <w:szCs w:val="24"/>
        </w:rPr>
        <w:lastRenderedPageBreak/>
        <w:t xml:space="preserve">φέτος, πήρε και την έκτακτη επιχορήγηση πέρυσι και η κατάσταση έχει ομαλοποιηθεί. Δεν θα υπάρξει ξανά τέτοιο πρόβλημα. </w:t>
      </w:r>
    </w:p>
    <w:p w14:paraId="756464B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Αυτό πο</w:t>
      </w:r>
      <w:r>
        <w:rPr>
          <w:rFonts w:eastAsia="Times New Roman" w:cs="Times New Roman"/>
          <w:szCs w:val="24"/>
        </w:rPr>
        <w:t>υ θα ήθελα να πω εγώ</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ότι θα περίμενα την αντίδραση της ΠΟΕΔΗΝ πολύ νωρίτερα και όχι το 2016. Θα την περίμενα από τις αρχές του 2015, όταν το πρωτοείδε. Και ξέρετε γιατί θα το περίμενα; Γιατί ένα μέλος του Γενικού Συμβούλου της ΠΕΟΔΗΝ ήταν και </w:t>
      </w:r>
      <w:r>
        <w:rPr>
          <w:rFonts w:eastAsia="Times New Roman"/>
          <w:bCs/>
        </w:rPr>
        <w:t>είναι</w:t>
      </w:r>
      <w:r>
        <w:rPr>
          <w:rFonts w:eastAsia="Times New Roman" w:cs="Times New Roman"/>
          <w:szCs w:val="24"/>
        </w:rPr>
        <w:t xml:space="preserve"> </w:t>
      </w:r>
      <w:r>
        <w:rPr>
          <w:rFonts w:eastAsia="Times New Roman" w:cs="Times New Roman"/>
          <w:szCs w:val="24"/>
        </w:rPr>
        <w:t xml:space="preserve">μέλος του Διοικητικού Συμβουλίου του </w:t>
      </w:r>
      <w:r>
        <w:rPr>
          <w:rFonts w:eastAsia="Times New Roman" w:cs="Times New Roman"/>
          <w:szCs w:val="24"/>
        </w:rPr>
        <w:t>ν</w:t>
      </w:r>
      <w:r>
        <w:rPr>
          <w:rFonts w:eastAsia="Times New Roman" w:cs="Times New Roman"/>
          <w:szCs w:val="24"/>
        </w:rPr>
        <w:t xml:space="preserve">οσοκομείου, εκλεγμένο από τους εργαζόμενους και έχουν και τη δική του υπογραφή οι αποφάσεις του διοικητικού συμβουλίου που έχουν αποδεχτεί τις δωρεές. </w:t>
      </w:r>
    </w:p>
    <w:p w14:paraId="756464C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Δεν αναφέρομαι στο 2016, αλλά στις αρχές του 2015, όταν εμείς δεν είχαμε κάτσει ακόμη στην καρέκλα και δεν ξέραμε τι γινόταν σε μια σειρά από νοσοκομεία ούτε ελέγχαμε το σύστημα. Φέτος, όπως ξέρετε, άλλαξαν οι διοικήσεις. </w:t>
      </w:r>
    </w:p>
    <w:p w14:paraId="756464C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Αυτές οι αποφάσεις που έχω, έχουν</w:t>
      </w:r>
      <w:r>
        <w:rPr>
          <w:rFonts w:eastAsia="Times New Roman" w:cs="Times New Roman"/>
          <w:szCs w:val="24"/>
        </w:rPr>
        <w:t xml:space="preserve"> την υπογραφή της εν λόγω κυρίας και θα περίμενα να το κάνει πέρυσι αυτό το πράγμα, όχι φέτος. Γιατί, ναι, όντως, δεν το ξέραμε. Δεν μπορούσαμε και να το διανοηθούμε. Από τη στιγμή που το είδαμε, σαφώς και σταμάτησε και, βέβαια, ομαλοποιήθηκε και η </w:t>
      </w:r>
      <w:r>
        <w:rPr>
          <w:rFonts w:eastAsia="Times New Roman" w:cs="Times New Roman"/>
          <w:bCs/>
          <w:shd w:val="clear" w:color="auto" w:fill="FFFFFF"/>
        </w:rPr>
        <w:t>λειτουρ</w:t>
      </w:r>
      <w:r>
        <w:rPr>
          <w:rFonts w:eastAsia="Times New Roman" w:cs="Times New Roman"/>
          <w:bCs/>
          <w:shd w:val="clear" w:color="auto" w:fill="FFFFFF"/>
        </w:rPr>
        <w:t xml:space="preserve">γία. </w:t>
      </w:r>
    </w:p>
    <w:p w14:paraId="756464C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Όμως, η ιστορία του στημένου είχε να κάνει με αυτό, διότι εμένα με εφοδίασαν με αποφάσεις του </w:t>
      </w:r>
      <w:r>
        <w:rPr>
          <w:rFonts w:eastAsia="Times New Roman" w:cs="Times New Roman"/>
          <w:szCs w:val="24"/>
        </w:rPr>
        <w:t>διοικητικού συμβουλίου</w:t>
      </w:r>
      <w:r>
        <w:rPr>
          <w:rFonts w:eastAsia="Times New Roman" w:cs="Times New Roman"/>
          <w:szCs w:val="24"/>
        </w:rPr>
        <w:t xml:space="preserve">, όπου η συγκεκριμένη κυρία, η οποία βγήκε μπροστά και το κατήγγειλε, είναι από τον Απρίλη του 2014 μέλος του </w:t>
      </w:r>
      <w:r>
        <w:rPr>
          <w:rFonts w:eastAsia="Times New Roman" w:cs="Times New Roman"/>
          <w:szCs w:val="24"/>
        </w:rPr>
        <w:t xml:space="preserve">διοικητικού συμβουλίου </w:t>
      </w:r>
      <w:r>
        <w:rPr>
          <w:rFonts w:eastAsia="Times New Roman" w:cs="Times New Roman"/>
          <w:szCs w:val="24"/>
        </w:rPr>
        <w:t>τ</w:t>
      </w:r>
      <w:r>
        <w:rPr>
          <w:rFonts w:eastAsia="Times New Roman" w:cs="Times New Roman"/>
          <w:szCs w:val="24"/>
        </w:rPr>
        <w:t xml:space="preserve">ου </w:t>
      </w:r>
      <w:r>
        <w:rPr>
          <w:rFonts w:eastAsia="Times New Roman" w:cs="Times New Roman"/>
          <w:szCs w:val="24"/>
        </w:rPr>
        <w:t>νοσοκομείου</w:t>
      </w:r>
      <w:r>
        <w:rPr>
          <w:rFonts w:eastAsia="Times New Roman" w:cs="Times New Roman"/>
          <w:szCs w:val="24"/>
        </w:rPr>
        <w:t>. Κι εδώ, έχω κάποιες αποφάσεις, που αφορούν τους πρώτους μήνες του 2015, στους οποίους έχει συνηγορήσει υπέρ της αποδοχής της δωρεάς. Γιατί δεν την έκανε την καταγγελία το 2015, να το πάρουμε νωρίτερα χαμπάρι και να το σταματήσουμε; Μα, τότε</w:t>
      </w:r>
      <w:r>
        <w:rPr>
          <w:rFonts w:eastAsia="Times New Roman" w:cs="Times New Roman"/>
          <w:szCs w:val="24"/>
        </w:rPr>
        <w:t>, δεν ελέγχαμε καμ</w:t>
      </w:r>
      <w:r>
        <w:rPr>
          <w:rFonts w:eastAsia="Times New Roman" w:cs="Times New Roman"/>
          <w:szCs w:val="24"/>
        </w:rPr>
        <w:t>μ</w:t>
      </w:r>
      <w:r>
        <w:rPr>
          <w:rFonts w:eastAsia="Times New Roman" w:cs="Times New Roman"/>
          <w:szCs w:val="24"/>
        </w:rPr>
        <w:t>ία διοίκηση, δεν είχαμε κα</w:t>
      </w:r>
      <w:r>
        <w:rPr>
          <w:rFonts w:eastAsia="Times New Roman" w:cs="Times New Roman"/>
          <w:szCs w:val="24"/>
        </w:rPr>
        <w:t>μ</w:t>
      </w:r>
      <w:r>
        <w:rPr>
          <w:rFonts w:eastAsia="Times New Roman" w:cs="Times New Roman"/>
          <w:szCs w:val="24"/>
        </w:rPr>
        <w:t xml:space="preserve">μία επαφή, και πάρα πολλοί δεν μας έδιναν κανένα λογαριασμό για </w:t>
      </w:r>
      <w:r>
        <w:rPr>
          <w:rFonts w:eastAsia="Times New Roman" w:cs="Times New Roman"/>
          <w:szCs w:val="24"/>
        </w:rPr>
        <w:t xml:space="preserve">το </w:t>
      </w:r>
      <w:r>
        <w:rPr>
          <w:rFonts w:eastAsia="Times New Roman" w:cs="Times New Roman"/>
          <w:szCs w:val="24"/>
        </w:rPr>
        <w:t xml:space="preserve">τι έκαναν. </w:t>
      </w:r>
    </w:p>
    <w:p w14:paraId="756464C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Γιατί το κάνει το 2016; Ποιος είναι ο λόγος; Αυτό είναι το ερώτημα, που βάζω εγώ. Γι’ αυτό διατυπώθηκε και η άποψη τότε, σε σχέση μ</w:t>
      </w:r>
      <w:r>
        <w:rPr>
          <w:rFonts w:eastAsia="Times New Roman" w:cs="Times New Roman"/>
          <w:szCs w:val="24"/>
        </w:rPr>
        <w:t xml:space="preserve">ε το ότι είναι μια στημένη ιστορία. Εσείς εκτιμάτε ότι αν εμείς ξέραμε </w:t>
      </w:r>
      <w:r>
        <w:rPr>
          <w:rFonts w:eastAsia="Times New Roman" w:cs="Times New Roman"/>
          <w:szCs w:val="24"/>
        </w:rPr>
        <w:lastRenderedPageBreak/>
        <w:t xml:space="preserve">αυτό το πράγμα από τον Φλεβάρη, τον Μάρτη του 2015, δεν θα το είχαμε σταματήσει, όπως το κάναμε τώρα; Αυτό ήθελα να πω και τίποτα περισσότερο. </w:t>
      </w:r>
    </w:p>
    <w:p w14:paraId="756464C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w:t>
      </w:r>
      <w:r>
        <w:rPr>
          <w:rFonts w:eastAsia="Times New Roman" w:cs="Times New Roman"/>
          <w:szCs w:val="24"/>
        </w:rPr>
        <w:t xml:space="preserve"> Χριστοφιλοπούλου, έχετε τον λόγο για τρία λεπτά.</w:t>
      </w:r>
    </w:p>
    <w:p w14:paraId="756464C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κύριε Πρόεδρε. </w:t>
      </w:r>
    </w:p>
    <w:p w14:paraId="756464C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Κύριε Υπουργέ, εγώ δεν θέλω να καλύψω κανένα μέλος διοικητικού συμβουλίου είτε είναι μέλος της ΠΟΕΔΗΝ είτε είναι οποιοδήποτε άλλο μέλος. Ούτε έχει κανέ</w:t>
      </w:r>
      <w:r>
        <w:rPr>
          <w:rFonts w:eastAsia="Times New Roman" w:cs="Times New Roman"/>
          <w:szCs w:val="24"/>
        </w:rPr>
        <w:t xml:space="preserve">να χρονικό προσδιορισμό η ερώτησή μου ή κάποια κομματική σκοπιμότητα. </w:t>
      </w:r>
    </w:p>
    <w:p w14:paraId="756464C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Την ουσία θέλω να δω. Η ουσία είναι ότι</w:t>
      </w:r>
      <w:r>
        <w:rPr>
          <w:rFonts w:eastAsia="Times New Roman" w:cs="Times New Roman"/>
          <w:szCs w:val="24"/>
        </w:rPr>
        <w:t>,</w:t>
      </w:r>
      <w:r>
        <w:rPr>
          <w:rFonts w:eastAsia="Times New Roman" w:cs="Times New Roman"/>
          <w:szCs w:val="24"/>
        </w:rPr>
        <w:t xml:space="preserve"> όταν ήρθε στο φως, τότε έκανα και την ερώτηση. Και λέω, ουδέν κακό αμιγές καλού, με την έννοια ότι είναι κακό που αργήσατε να μας απαντήσετε, αλ</w:t>
      </w:r>
      <w:r>
        <w:rPr>
          <w:rFonts w:eastAsia="Times New Roman" w:cs="Times New Roman"/>
          <w:szCs w:val="24"/>
        </w:rPr>
        <w:t xml:space="preserve">λά τουλάχιστον, αφού έχουν περάσει δυο μήνες, ίσως είχατε κάτι παραπάνω να μου πείτε από αυτά που μου είπατε </w:t>
      </w:r>
      <w:r>
        <w:rPr>
          <w:rFonts w:eastAsia="Times New Roman" w:cs="Times New Roman"/>
          <w:szCs w:val="24"/>
        </w:rPr>
        <w:lastRenderedPageBreak/>
        <w:t>τώρα. Προφανώς, δεν έχετε να μου πείτε</w:t>
      </w:r>
      <w:r>
        <w:rPr>
          <w:rFonts w:eastAsia="Times New Roman" w:cs="Times New Roman"/>
          <w:szCs w:val="24"/>
        </w:rPr>
        <w:t>,</w:t>
      </w:r>
      <w:r>
        <w:rPr>
          <w:rFonts w:eastAsia="Times New Roman" w:cs="Times New Roman"/>
          <w:szCs w:val="24"/>
        </w:rPr>
        <w:t xml:space="preserve"> κάτι παραπάνω. Και ξέρω ότι δεν είναι στο χέρι σας να έχετε, διότι έχει φύγει από το Υπουργείο Υγείας η ιστ</w:t>
      </w:r>
      <w:r>
        <w:rPr>
          <w:rFonts w:eastAsia="Times New Roman" w:cs="Times New Roman"/>
          <w:szCs w:val="24"/>
        </w:rPr>
        <w:t xml:space="preserve">ορία. Αν όχι, ίσως μου πείτε τώρα, πού βρίσκεται ο έλεγχος. </w:t>
      </w:r>
    </w:p>
    <w:p w14:paraId="756464C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Άρα, αυτή η ερώτηση δεν είχε σκοπό να έρθει στο φως το θέμα αυτό. Ήρθε από μόνο του στο φως. Την υπόθεση δεν την έφερε η δική μου ερώτηση στο φως. Δεν ξέρω πόσο παλιά ήταν και ούτε αυτή τη στιγμή</w:t>
      </w:r>
      <w:r>
        <w:rPr>
          <w:rFonts w:eastAsia="Times New Roman" w:cs="Times New Roman"/>
          <w:szCs w:val="24"/>
        </w:rPr>
        <w:t xml:space="preserve"> με ενδιαφέρει, άπαξ και βγήκε στο φως, από πότε ήταν. Πιστεύω ότι η </w:t>
      </w:r>
      <w:r>
        <w:rPr>
          <w:rFonts w:eastAsia="Times New Roman" w:cs="Times New Roman"/>
          <w:szCs w:val="24"/>
        </w:rPr>
        <w:t xml:space="preserve">δικαιοσύνη </w:t>
      </w:r>
      <w:r>
        <w:rPr>
          <w:rFonts w:eastAsia="Times New Roman" w:cs="Times New Roman"/>
          <w:szCs w:val="24"/>
        </w:rPr>
        <w:t xml:space="preserve">θα πάει να δει, τα ελεγκτικά σώματα θα ελέγξουν και το πρόβλημα θα αποκατασταθεί από τότε που υπήρξε. </w:t>
      </w:r>
    </w:p>
    <w:p w14:paraId="756464C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Ωστόσο, μου είπατε, κύριε Υπουργέ, ότι έχει λυθεί το πρόβλημα του εφοδιασ</w:t>
      </w:r>
      <w:r>
        <w:rPr>
          <w:rFonts w:eastAsia="Times New Roman" w:cs="Times New Roman"/>
          <w:szCs w:val="24"/>
        </w:rPr>
        <w:t xml:space="preserve">μού του </w:t>
      </w:r>
      <w:r>
        <w:rPr>
          <w:rFonts w:eastAsia="Times New Roman" w:cs="Times New Roman"/>
          <w:szCs w:val="24"/>
        </w:rPr>
        <w:t>νοσοκομείου</w:t>
      </w:r>
      <w:r>
        <w:rPr>
          <w:rFonts w:eastAsia="Times New Roman" w:cs="Times New Roman"/>
          <w:szCs w:val="24"/>
        </w:rPr>
        <w:t>. Κι επειδή, όπως είπατε κι εσείς, είναι οξύτατο αυτό το πρόβλημα και αφορά εξειδικευμένο υλικό για επείγοντα περιστατικά, όπως παραδείγματος χάρη, περιπτώσεις ανευρύσματος εγκεφάλου, υλικά εμβολισμού, που μου έχουν αναφερθεί και που όπω</w:t>
      </w:r>
      <w:r>
        <w:rPr>
          <w:rFonts w:eastAsia="Times New Roman" w:cs="Times New Roman"/>
          <w:szCs w:val="24"/>
        </w:rPr>
        <w:t xml:space="preserve">ς γνωρίζετε είναι πανάκριβα και για άλλες περιπτώσεις, αναρωτιέμαι αν αυτή η αύξηση προϋπολογισμού που λέτε θα καλύψει το πρόβλημα, διότι όπως λέτε κι εσείς, είναι ιδιαίτερο. Ή αναρωτιέμαι, με ποιο τρόπο θα λυθεί το πρόβλημα. </w:t>
      </w:r>
    </w:p>
    <w:p w14:paraId="756464C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αναρωτιέμαι, εάν το γ</w:t>
      </w:r>
      <w:r>
        <w:rPr>
          <w:rFonts w:eastAsia="Times New Roman" w:cs="Times New Roman"/>
          <w:szCs w:val="24"/>
        </w:rPr>
        <w:t>εγονός ότι έχουμε ξανασυζητήσει σε αυτήν την Αίθουσα και με εσάς και με τον κ. Ξανθό –περισσότερο με τον κ. Ξανθό ως τον πλέον αρμόδιο για το θέμα αυτό- το ότι η μεταφορά των φαρμάκων για τα βαριά νοσήματα από τον ΕΟΠΥΥ πίσω στα νοσοκομεία έγινε καλή τη πί</w:t>
      </w:r>
      <w:r>
        <w:rPr>
          <w:rFonts w:eastAsia="Times New Roman" w:cs="Times New Roman"/>
          <w:szCs w:val="24"/>
        </w:rPr>
        <w:t xml:space="preserve">στει, για να διευκολύνει τους ασθενείς –εγώ το αναγνωρίζω αυτό- ωστόσο, επιβαρύνει –και πρέπει να το δείτε αυτό- τους προϋπολογισμούς των νοσοκομείων, κύριε Υπουργέ. </w:t>
      </w:r>
    </w:p>
    <w:p w14:paraId="756464C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Άρα, η ερώτηση είναι σαφής, εάν η αύξηση του προϋπολογισμού υπερκαλύπτει αυτήν την αύξηση</w:t>
      </w:r>
      <w:r>
        <w:rPr>
          <w:rFonts w:eastAsia="Times New Roman" w:cs="Times New Roman"/>
          <w:szCs w:val="24"/>
        </w:rPr>
        <w:t>,</w:t>
      </w:r>
      <w:r>
        <w:rPr>
          <w:rFonts w:eastAsia="Times New Roman" w:cs="Times New Roman"/>
          <w:szCs w:val="24"/>
        </w:rPr>
        <w:t xml:space="preserve"> λόγω της μεταφοράς των νοσοκομειακών φαρμάκων πίσω από τον ΕΟΠΥΥ στο νοσοκομείο και ποιες άλλες πρόνοιες έχετε λάβει γι</w:t>
      </w:r>
      <w:r>
        <w:rPr>
          <w:rFonts w:eastAsia="Times New Roman" w:cs="Times New Roman"/>
          <w:szCs w:val="24"/>
        </w:rPr>
        <w:t>’</w:t>
      </w:r>
      <w:r>
        <w:rPr>
          <w:rFonts w:eastAsia="Times New Roman" w:cs="Times New Roman"/>
          <w:szCs w:val="24"/>
        </w:rPr>
        <w:t xml:space="preserve"> αυτό το πάρα πολύ σημαντικό </w:t>
      </w:r>
      <w:r>
        <w:rPr>
          <w:rFonts w:eastAsia="Times New Roman" w:cs="Times New Roman"/>
          <w:szCs w:val="24"/>
        </w:rPr>
        <w:t>νοσοκομείο</w:t>
      </w:r>
      <w:r>
        <w:rPr>
          <w:rFonts w:eastAsia="Times New Roman" w:cs="Times New Roman"/>
          <w:szCs w:val="24"/>
        </w:rPr>
        <w:t xml:space="preserve">. </w:t>
      </w:r>
    </w:p>
    <w:p w14:paraId="756464C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Να αναφερθώ και στο γεγονός ότι επισκεπτόμενος ο κ. Ξανθός το </w:t>
      </w:r>
      <w:r>
        <w:rPr>
          <w:rFonts w:eastAsia="Times New Roman" w:cs="Times New Roman"/>
          <w:szCs w:val="24"/>
        </w:rPr>
        <w:t xml:space="preserve">νοσοκομείο </w:t>
      </w: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πριν από λίγο</w:t>
      </w:r>
      <w:r>
        <w:rPr>
          <w:rFonts w:eastAsia="Times New Roman" w:cs="Times New Roman"/>
          <w:szCs w:val="24"/>
        </w:rPr>
        <w:t>υς μήνες, όταν είχαμε τα προβλήματα του προσφυγικού στην Ειδομένη σε οξύτητα, συνέστησε στο προσωπικό να κάνει υπομονή. Εγώ θέλω να σας πω ότι τα μηνύματα, που έχουμε είναι μηνύματα ότι η υπομονή τελείωσε, ότι τα χρόνια είναι πάρα πολλά και το ζόρι πολύ με</w:t>
      </w:r>
      <w:r>
        <w:rPr>
          <w:rFonts w:eastAsia="Times New Roman" w:cs="Times New Roman"/>
          <w:szCs w:val="24"/>
        </w:rPr>
        <w:t xml:space="preserve">γάλο. </w:t>
      </w:r>
    </w:p>
    <w:p w14:paraId="756464C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μου πείτε ό</w:t>
      </w:r>
      <w:r>
        <w:rPr>
          <w:rFonts w:eastAsia="Times New Roman" w:cs="Times New Roman"/>
          <w:szCs w:val="24"/>
        </w:rPr>
        <w:t xml:space="preserve">ποια </w:t>
      </w:r>
      <w:r>
        <w:rPr>
          <w:rFonts w:eastAsia="Times New Roman" w:cs="Times New Roman"/>
          <w:szCs w:val="24"/>
        </w:rPr>
        <w:t>άλλη πληροφορία έχετε πάνω σε αυτά</w:t>
      </w:r>
      <w:r>
        <w:rPr>
          <w:rFonts w:eastAsia="Times New Roman" w:cs="Times New Roman"/>
          <w:szCs w:val="24"/>
        </w:rPr>
        <w:t>,</w:t>
      </w:r>
      <w:r>
        <w:rPr>
          <w:rFonts w:eastAsia="Times New Roman" w:cs="Times New Roman"/>
          <w:szCs w:val="24"/>
        </w:rPr>
        <w:t xml:space="preserve"> που σας ρώτησα. Κι εγώ κρατάω αυτά που είπατε, γιατί πραγματικά, εάν γίνουν κι εφόσον λυθεί το πρόβλημα, θα έχετε τις ευχαριστίες και τους επαίνους όλων. Εάν δεν λυθούν, θα έχετε την κριτικ</w:t>
      </w:r>
      <w:r>
        <w:rPr>
          <w:rFonts w:eastAsia="Times New Roman" w:cs="Times New Roman"/>
          <w:szCs w:val="24"/>
        </w:rPr>
        <w:t>ή. Κι ελπίζω</w:t>
      </w:r>
      <w:r>
        <w:rPr>
          <w:rFonts w:eastAsia="Times New Roman" w:cs="Times New Roman"/>
          <w:szCs w:val="24"/>
        </w:rPr>
        <w:t>,</w:t>
      </w:r>
      <w:r>
        <w:rPr>
          <w:rFonts w:eastAsia="Times New Roman" w:cs="Times New Roman"/>
          <w:szCs w:val="24"/>
        </w:rPr>
        <w:t xml:space="preserve"> την επόμενη φορά να έρθετε γρήγορα.</w:t>
      </w:r>
    </w:p>
    <w:p w14:paraId="756464C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756464C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Και πάλι ο Υπουργός έχει τον λόγο. </w:t>
      </w:r>
    </w:p>
    <w:p w14:paraId="756464D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Κυρία Χριστοφιλοπούλου, θα είμαι πολύ συγκεκριμένος. Μόλις βγήκε στη δημοσιότητα το θέμα, δράσαμε, στέλνοντας στο ΣΕΥΠ και πολιτική εντολή, η οποία υλοποιείται από τη νέα </w:t>
      </w:r>
      <w:r>
        <w:rPr>
          <w:rFonts w:eastAsia="Times New Roman" w:cs="Times New Roman"/>
          <w:szCs w:val="24"/>
        </w:rPr>
        <w:t>διοίκηση</w:t>
      </w:r>
      <w:r>
        <w:rPr>
          <w:rFonts w:eastAsia="Times New Roman" w:cs="Times New Roman"/>
          <w:szCs w:val="24"/>
        </w:rPr>
        <w:t xml:space="preserve">, ότι αυτό το πράγμα πρέπει να σταματήσει. </w:t>
      </w:r>
    </w:p>
    <w:p w14:paraId="756464D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Δεύτερον, υπάρχει παράλληλη εξέλι</w:t>
      </w:r>
      <w:r>
        <w:rPr>
          <w:rFonts w:eastAsia="Times New Roman" w:cs="Times New Roman"/>
          <w:szCs w:val="24"/>
        </w:rPr>
        <w:t>ξη από την έρευνα του εισαγγελέα, διότι αυτό το πράγμα τραβάει πίσω, απ’ ό,τι φαίνεται.</w:t>
      </w:r>
    </w:p>
    <w:p w14:paraId="756464D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θα μιλήσω με νούμερα. Το 2015 είχε προγραμματιστεί να πάρει το </w:t>
      </w:r>
      <w:r>
        <w:rPr>
          <w:rFonts w:eastAsia="Times New Roman" w:cs="Times New Roman"/>
          <w:szCs w:val="24"/>
        </w:rPr>
        <w:t xml:space="preserve">νοσοκομείο </w:t>
      </w:r>
      <w:r>
        <w:rPr>
          <w:rFonts w:eastAsia="Times New Roman" w:cs="Times New Roman"/>
          <w:szCs w:val="24"/>
        </w:rPr>
        <w:t>από τον κρατικό προϋπολογισμό χρηματοδότηση –χρήμα, όχι πίστωση, όχι όριο δαπάνης- 19.</w:t>
      </w:r>
      <w:r>
        <w:rPr>
          <w:rFonts w:eastAsia="Times New Roman" w:cs="Times New Roman"/>
          <w:szCs w:val="24"/>
        </w:rPr>
        <w:t>612.938 ευρώ. Το ποσό, το οποίο πήρε στο τέλος με την έκτακτη επιχορήγηση, ήταν 22.382.938 ευρώ. Ο φετινός προϋπολογισμός προβλέπει 21.997.022 ευρώ, δηλαδή μια αύξηση της τάξης περίπου των 2,5 εκατομμυρίων αυτού που είχε προβλεφθεί την περσινή χρονιά, η οπ</w:t>
      </w:r>
      <w:r>
        <w:rPr>
          <w:rFonts w:eastAsia="Times New Roman" w:cs="Times New Roman"/>
          <w:szCs w:val="24"/>
        </w:rPr>
        <w:t xml:space="preserve">οία είναι μια σοβαρή ενίσχυση του προϋπολογισμού του </w:t>
      </w:r>
      <w:r>
        <w:rPr>
          <w:rFonts w:eastAsia="Times New Roman" w:cs="Times New Roman"/>
          <w:szCs w:val="24"/>
        </w:rPr>
        <w:t>νοσοκομείου</w:t>
      </w:r>
      <w:r>
        <w:rPr>
          <w:rFonts w:eastAsia="Times New Roman" w:cs="Times New Roman"/>
          <w:szCs w:val="24"/>
        </w:rPr>
        <w:t>.</w:t>
      </w:r>
    </w:p>
    <w:p w14:paraId="756464D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προβλέπεται να ενισχυθεί από τις δύο προκηρύξεις, την 4Κ και την 5Κ, με συνολικά δεκατρία άτομα, τα οποία ήδη αρχίζουν και προσλαμβάνονται. Κάποια έχουν προσληφθεί. Επαναλαμβάνω ότι </w:t>
      </w:r>
      <w:r>
        <w:rPr>
          <w:rFonts w:eastAsia="Times New Roman" w:cs="Times New Roman"/>
          <w:szCs w:val="24"/>
        </w:rPr>
        <w:t xml:space="preserve">πρόκειται για δεκατρία άτομα από την 4Κ και την 5Κ, δύο ΠΕ </w:t>
      </w:r>
      <w:r>
        <w:rPr>
          <w:rFonts w:eastAsia="Times New Roman" w:cs="Times New Roman"/>
          <w:szCs w:val="24"/>
        </w:rPr>
        <w:t>φαρμακοποιών</w:t>
      </w:r>
      <w:r>
        <w:rPr>
          <w:rFonts w:eastAsia="Times New Roman" w:cs="Times New Roman"/>
          <w:szCs w:val="24"/>
        </w:rPr>
        <w:t xml:space="preserve">, τρία ΥΕ </w:t>
      </w:r>
      <w:r>
        <w:rPr>
          <w:rFonts w:eastAsia="Times New Roman" w:cs="Times New Roman"/>
          <w:szCs w:val="24"/>
        </w:rPr>
        <w:t>μεταφορείς ασθενών</w:t>
      </w:r>
      <w:r>
        <w:rPr>
          <w:rFonts w:eastAsia="Times New Roman" w:cs="Times New Roman"/>
          <w:szCs w:val="24"/>
        </w:rPr>
        <w:t xml:space="preserve">, τρία ΔΕ </w:t>
      </w:r>
      <w:r>
        <w:rPr>
          <w:rFonts w:eastAsia="Times New Roman" w:cs="Times New Roman"/>
          <w:szCs w:val="24"/>
        </w:rPr>
        <w:t>βοηθών νοσηλευτών</w:t>
      </w:r>
      <w:r>
        <w:rPr>
          <w:rFonts w:eastAsia="Times New Roman" w:cs="Times New Roman"/>
          <w:szCs w:val="24"/>
        </w:rPr>
        <w:t xml:space="preserve">, τρία ΤΕ </w:t>
      </w:r>
      <w:r>
        <w:rPr>
          <w:rFonts w:eastAsia="Times New Roman" w:cs="Times New Roman"/>
          <w:szCs w:val="24"/>
        </w:rPr>
        <w:t>νοσηλευτικής</w:t>
      </w:r>
      <w:r>
        <w:rPr>
          <w:rFonts w:eastAsia="Times New Roman" w:cs="Times New Roman"/>
          <w:szCs w:val="24"/>
        </w:rPr>
        <w:t xml:space="preserve">, ένα ΔΕ </w:t>
      </w:r>
      <w:r>
        <w:rPr>
          <w:rFonts w:eastAsia="Times New Roman" w:cs="Times New Roman"/>
          <w:szCs w:val="24"/>
        </w:rPr>
        <w:t>διοικητικών γραμματέων</w:t>
      </w:r>
      <w:r>
        <w:rPr>
          <w:rFonts w:eastAsia="Times New Roman" w:cs="Times New Roman"/>
          <w:szCs w:val="24"/>
        </w:rPr>
        <w:t xml:space="preserve">, ένα ΔΕ </w:t>
      </w:r>
      <w:r>
        <w:rPr>
          <w:rFonts w:eastAsia="Times New Roman" w:cs="Times New Roman"/>
          <w:szCs w:val="24"/>
        </w:rPr>
        <w:t xml:space="preserve">τεχνικών </w:t>
      </w:r>
      <w:r>
        <w:rPr>
          <w:rFonts w:eastAsia="Times New Roman" w:cs="Times New Roman"/>
          <w:szCs w:val="24"/>
        </w:rPr>
        <w:t xml:space="preserve">ειδικότητας ηλεκτρολόγων. </w:t>
      </w:r>
    </w:p>
    <w:p w14:paraId="756464D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 επικουρικό προσωπι</w:t>
      </w:r>
      <w:r>
        <w:rPr>
          <w:rFonts w:eastAsia="Times New Roman" w:cs="Times New Roman"/>
          <w:szCs w:val="24"/>
        </w:rPr>
        <w:t xml:space="preserve">κό, όπου, επίσης, προσλαμβάνονται και γυρίζουν κάθε μέρα από το ΑΣΕΠ οι τελικοί πίνακες προς τις υγειονομικές περιφέρειες, προβλέπεται να προσλάβει έξι άτομα, δύο ΥΕ </w:t>
      </w:r>
      <w:r>
        <w:rPr>
          <w:rFonts w:eastAsia="Times New Roman" w:cs="Times New Roman"/>
          <w:szCs w:val="24"/>
        </w:rPr>
        <w:t>βοηθητικό υγειονομικό</w:t>
      </w:r>
      <w:r>
        <w:rPr>
          <w:rFonts w:eastAsia="Times New Roman" w:cs="Times New Roman"/>
          <w:szCs w:val="24"/>
        </w:rPr>
        <w:t xml:space="preserve">, έναν </w:t>
      </w:r>
      <w:r>
        <w:rPr>
          <w:rFonts w:eastAsia="Times New Roman" w:cs="Times New Roman"/>
          <w:szCs w:val="24"/>
        </w:rPr>
        <w:t>φαρμακοποιό</w:t>
      </w:r>
      <w:r>
        <w:rPr>
          <w:rFonts w:eastAsia="Times New Roman" w:cs="Times New Roman"/>
          <w:szCs w:val="24"/>
        </w:rPr>
        <w:t xml:space="preserve">, ένα ΤΕ </w:t>
      </w:r>
      <w:r>
        <w:rPr>
          <w:rFonts w:eastAsia="Times New Roman" w:cs="Times New Roman"/>
          <w:szCs w:val="24"/>
        </w:rPr>
        <w:t>διοίκησης μονάδων υγείας</w:t>
      </w:r>
      <w:r>
        <w:rPr>
          <w:rFonts w:eastAsia="Times New Roman" w:cs="Times New Roman"/>
          <w:szCs w:val="24"/>
        </w:rPr>
        <w:t>, έναν πληροφορικά</w:t>
      </w:r>
      <w:r>
        <w:rPr>
          <w:rFonts w:eastAsia="Times New Roman" w:cs="Times New Roman"/>
          <w:szCs w:val="24"/>
        </w:rPr>
        <w:t xml:space="preserve">ριο, ένα ΤΕ </w:t>
      </w:r>
      <w:r>
        <w:rPr>
          <w:rFonts w:eastAsia="Times New Roman" w:cs="Times New Roman"/>
          <w:szCs w:val="24"/>
        </w:rPr>
        <w:t>λογιστικής</w:t>
      </w:r>
      <w:r>
        <w:rPr>
          <w:rFonts w:eastAsia="Times New Roman" w:cs="Times New Roman"/>
          <w:szCs w:val="24"/>
        </w:rPr>
        <w:t>.</w:t>
      </w:r>
    </w:p>
    <w:p w14:paraId="756464D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Από την προκήρυξη του ΚΕΕΛΠΝΟ -γι’ αυτήν τη γνωστή, που έγινε η μεγάλη φασαρία- προβλέπονται πέντε άτομα. Δεν έχω την εικόνα αυτήν τη στιγμή πόσοι έχουν πάει. Προβλέφθηκαν πέντε άτομα. Ήδη</w:t>
      </w:r>
      <w:r>
        <w:rPr>
          <w:rFonts w:eastAsia="Times New Roman" w:cs="Times New Roman"/>
          <w:szCs w:val="24"/>
        </w:rPr>
        <w:t>,</w:t>
      </w:r>
      <w:r>
        <w:rPr>
          <w:rFonts w:eastAsia="Times New Roman" w:cs="Times New Roman"/>
          <w:szCs w:val="24"/>
        </w:rPr>
        <w:t xml:space="preserve"> αυτήν τη στιγμή να πω με αφορμή αυτό ότι έ</w:t>
      </w:r>
      <w:r>
        <w:rPr>
          <w:rFonts w:eastAsia="Times New Roman" w:cs="Times New Roman"/>
          <w:szCs w:val="24"/>
        </w:rPr>
        <w:t>χουν υλοποιηθεί -απλά δεν ξέρω τη</w:t>
      </w:r>
      <w:r>
        <w:rPr>
          <w:rFonts w:eastAsia="Times New Roman" w:cs="Times New Roman"/>
          <w:szCs w:val="24"/>
        </w:rPr>
        <w:t xml:space="preserve"> συγκεκριμένη </w:t>
      </w:r>
      <w:r>
        <w:rPr>
          <w:rFonts w:eastAsia="Times New Roman" w:cs="Times New Roman"/>
          <w:szCs w:val="24"/>
        </w:rPr>
        <w:t xml:space="preserve">κατανομή για το συγκεκριμένο </w:t>
      </w:r>
      <w:r>
        <w:rPr>
          <w:rFonts w:eastAsia="Times New Roman" w:cs="Times New Roman"/>
          <w:szCs w:val="24"/>
        </w:rPr>
        <w:t>νοσοκομείο</w:t>
      </w:r>
      <w:r>
        <w:rPr>
          <w:rFonts w:eastAsia="Times New Roman" w:cs="Times New Roman"/>
          <w:szCs w:val="24"/>
        </w:rPr>
        <w:t>- σαράντα οχτώ προσλήψεις γιατρών, που έχουν αναλάβει υπηρεσία δηλαδή, και εκατόν σαράντα έξι νοσηλευτριών. Και συνεχίζονται βέβαια, οι προσλήψεις ακόμα και παρά το γεγον</w:t>
      </w:r>
      <w:r>
        <w:rPr>
          <w:rFonts w:eastAsia="Times New Roman" w:cs="Times New Roman"/>
          <w:szCs w:val="24"/>
        </w:rPr>
        <w:t>ός ότι είναι Αύγουστος.</w:t>
      </w:r>
    </w:p>
    <w:p w14:paraId="756464D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πρέπει να ξέρετε ότι έχουν εγκριθεί και έχουν προκηρυχθεί </w:t>
      </w:r>
      <w:r>
        <w:rPr>
          <w:rFonts w:eastAsia="Times New Roman" w:cs="Times New Roman"/>
          <w:szCs w:val="24"/>
        </w:rPr>
        <w:t xml:space="preserve">θέσεις </w:t>
      </w:r>
      <w:r>
        <w:rPr>
          <w:rFonts w:eastAsia="Times New Roman" w:cs="Times New Roman"/>
          <w:szCs w:val="24"/>
        </w:rPr>
        <w:t>πέντε μόνιμ</w:t>
      </w:r>
      <w:r>
        <w:rPr>
          <w:rFonts w:eastAsia="Times New Roman" w:cs="Times New Roman"/>
          <w:szCs w:val="24"/>
        </w:rPr>
        <w:t>ων</w:t>
      </w:r>
      <w:r>
        <w:rPr>
          <w:rFonts w:eastAsia="Times New Roman" w:cs="Times New Roman"/>
          <w:szCs w:val="24"/>
        </w:rPr>
        <w:t xml:space="preserve"> γιατρ</w:t>
      </w:r>
      <w:r>
        <w:rPr>
          <w:rFonts w:eastAsia="Times New Roman" w:cs="Times New Roman"/>
          <w:szCs w:val="24"/>
        </w:rPr>
        <w:t>ών</w:t>
      </w:r>
      <w:r>
        <w:rPr>
          <w:rFonts w:eastAsia="Times New Roman" w:cs="Times New Roman"/>
          <w:szCs w:val="24"/>
        </w:rPr>
        <w:t xml:space="preserve"> στο </w:t>
      </w:r>
      <w:r>
        <w:rPr>
          <w:rFonts w:eastAsia="Times New Roman" w:cs="Times New Roman"/>
          <w:szCs w:val="24"/>
        </w:rPr>
        <w:t xml:space="preserve">νοσοκομείο </w:t>
      </w:r>
      <w:r>
        <w:rPr>
          <w:rFonts w:eastAsia="Times New Roman" w:cs="Times New Roman"/>
          <w:szCs w:val="24"/>
        </w:rPr>
        <w:t xml:space="preserve">αυτό: </w:t>
      </w:r>
      <w:r>
        <w:rPr>
          <w:rFonts w:eastAsia="Times New Roman" w:cs="Times New Roman"/>
          <w:szCs w:val="24"/>
        </w:rPr>
        <w:t>Δ</w:t>
      </w:r>
      <w:r>
        <w:rPr>
          <w:rFonts w:eastAsia="Times New Roman" w:cs="Times New Roman"/>
          <w:szCs w:val="24"/>
        </w:rPr>
        <w:t>ύο αναισθησιολόγ</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ακτινοθεραπευτή-ογκολόγο</w:t>
      </w:r>
      <w:r>
        <w:rPr>
          <w:rFonts w:eastAsia="Times New Roman" w:cs="Times New Roman"/>
          <w:szCs w:val="24"/>
        </w:rPr>
        <w:t>θ</w:t>
      </w:r>
      <w:r>
        <w:rPr>
          <w:rFonts w:eastAsia="Times New Roman" w:cs="Times New Roman"/>
          <w:szCs w:val="24"/>
        </w:rPr>
        <w:t xml:space="preserve"> και </w:t>
      </w:r>
      <w:r>
        <w:rPr>
          <w:rFonts w:eastAsia="Times New Roman" w:cs="Times New Roman"/>
          <w:szCs w:val="24"/>
        </w:rPr>
        <w:t>ενός</w:t>
      </w:r>
      <w:r>
        <w:rPr>
          <w:rFonts w:eastAsia="Times New Roman" w:cs="Times New Roman"/>
          <w:szCs w:val="24"/>
        </w:rPr>
        <w:t xml:space="preserve"> χειρουργ</w:t>
      </w:r>
      <w:r>
        <w:rPr>
          <w:rFonts w:eastAsia="Times New Roman" w:cs="Times New Roman"/>
          <w:szCs w:val="24"/>
        </w:rPr>
        <w:t>ού</w:t>
      </w:r>
      <w:r>
        <w:rPr>
          <w:rFonts w:eastAsia="Times New Roman" w:cs="Times New Roman"/>
          <w:szCs w:val="24"/>
        </w:rPr>
        <w:t xml:space="preserve">, με βάση τις προτάσεις του </w:t>
      </w:r>
      <w:r>
        <w:rPr>
          <w:rFonts w:eastAsia="Times New Roman" w:cs="Times New Roman"/>
          <w:szCs w:val="24"/>
        </w:rPr>
        <w:t xml:space="preserve">νοσοκομείου </w:t>
      </w:r>
      <w:r>
        <w:rPr>
          <w:rFonts w:eastAsia="Times New Roman" w:cs="Times New Roman"/>
          <w:szCs w:val="24"/>
        </w:rPr>
        <w:t>και τ</w:t>
      </w:r>
      <w:r>
        <w:rPr>
          <w:rFonts w:eastAsia="Times New Roman" w:cs="Times New Roman"/>
          <w:szCs w:val="24"/>
        </w:rPr>
        <w:t>ις εξειδικευμένες ανάγκες που καλύπτει.</w:t>
      </w:r>
    </w:p>
    <w:p w14:paraId="756464D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στην προκήρυξη που βγαίνει την επόμενη εβδομάδα -στα χίλια εξακόσια εξήντα άτομα, δηλαδή- υπάρχει μια κατανομή δεκαεφτά ατόμων μόνιμου προσωπικού, νοσηλευτών, ιατρικών βιολογικών εργαστηρίων κ.λπ. για το Νοσοκομείο «ΑΧΕΠΑ». </w:t>
      </w:r>
    </w:p>
    <w:p w14:paraId="756464D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 xml:space="preserve">είναι μια σοβαρή ενίσχυση σε προσωπικό, κυρία Χριστοφιλοπούλου, όπως επίσης και σε χρήμα. </w:t>
      </w:r>
    </w:p>
    <w:p w14:paraId="756464D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Το πρόβλημα με τα φάρμακα</w:t>
      </w:r>
      <w:r>
        <w:rPr>
          <w:rFonts w:eastAsia="Times New Roman" w:cs="Times New Roman"/>
          <w:szCs w:val="24"/>
        </w:rPr>
        <w:t>,</w:t>
      </w:r>
      <w:r>
        <w:rPr>
          <w:rFonts w:eastAsia="Times New Roman" w:cs="Times New Roman"/>
          <w:szCs w:val="24"/>
        </w:rPr>
        <w:t xml:space="preserve"> σαφώς από τη στιγμή που μεταφέρθηκε υπάρχει. Υπάρχει μια αύξηση του ορίου. Γίνεται ένας πόλεμος αυτήν τη στιγμή. Ειλικρινά το λέω και το λ</w:t>
      </w:r>
      <w:r>
        <w:rPr>
          <w:rFonts w:eastAsia="Times New Roman" w:cs="Times New Roman"/>
          <w:szCs w:val="24"/>
        </w:rPr>
        <w:t xml:space="preserve">έω πολύ ανοιχτά. Είμαστε σε </w:t>
      </w:r>
      <w:r>
        <w:rPr>
          <w:rFonts w:eastAsia="Times New Roman" w:cs="Times New Roman"/>
          <w:szCs w:val="24"/>
        </w:rPr>
        <w:lastRenderedPageBreak/>
        <w:t>συνεννόηση και σε διαπραγμάτευση με τις φαρμακευτικές εταιρείες, διότι έχουν βάλει πολλά νέα φάρμακα</w:t>
      </w:r>
      <w:r>
        <w:rPr>
          <w:rFonts w:eastAsia="Times New Roman" w:cs="Times New Roman"/>
          <w:szCs w:val="24"/>
        </w:rPr>
        <w:t>,</w:t>
      </w:r>
      <w:r>
        <w:rPr>
          <w:rFonts w:eastAsia="Times New Roman" w:cs="Times New Roman"/>
          <w:szCs w:val="24"/>
        </w:rPr>
        <w:t xml:space="preserve"> που αντικατέστησαν παλιά, τα οποία έκαναν πολλή δουλειά, και προσπαθούν αυτά να τα αντικαταστήσουν και τα οποία εκτινάζουν του</w:t>
      </w:r>
      <w:r>
        <w:rPr>
          <w:rFonts w:eastAsia="Times New Roman" w:cs="Times New Roman"/>
          <w:szCs w:val="24"/>
        </w:rPr>
        <w:t>ς προϋπολογισμούς των νοσοκομείων.</w:t>
      </w:r>
    </w:p>
    <w:p w14:paraId="756464D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δυστυχώς, δεν γινόταν ποτέ ούτε από τον ΕΟΠΠΥ διαπραγμάτευση. Πρώτη φορά τώρα γίνεται. Θα σας πω ένα παράδειγμα για την </w:t>
      </w:r>
      <w:r>
        <w:rPr>
          <w:rFonts w:eastAsia="Times New Roman" w:cs="Times New Roman"/>
          <w:szCs w:val="24"/>
        </w:rPr>
        <w:t>επιτροπή διαπραγμάτευσης</w:t>
      </w:r>
      <w:r>
        <w:rPr>
          <w:rFonts w:eastAsia="Times New Roman" w:cs="Times New Roman"/>
          <w:szCs w:val="24"/>
        </w:rPr>
        <w:t xml:space="preserve">. Εμείς ένα φάρμακο που ξεκινήσαμε για την </w:t>
      </w:r>
      <w:r>
        <w:rPr>
          <w:rFonts w:eastAsia="Times New Roman" w:cs="Times New Roman"/>
          <w:szCs w:val="24"/>
        </w:rPr>
        <w:t xml:space="preserve">ηπατίτιδα </w:t>
      </w:r>
      <w:r>
        <w:rPr>
          <w:rFonts w:eastAsia="Times New Roman" w:cs="Times New Roman"/>
          <w:szCs w:val="24"/>
          <w:lang w:val="en-US"/>
        </w:rPr>
        <w:t>C</w:t>
      </w:r>
      <w:r>
        <w:rPr>
          <w:rFonts w:eastAsia="Times New Roman" w:cs="Times New Roman"/>
          <w:szCs w:val="24"/>
        </w:rPr>
        <w:t>, το πληρώνουμε</w:t>
      </w:r>
      <w:r>
        <w:rPr>
          <w:rFonts w:eastAsia="Times New Roman" w:cs="Times New Roman"/>
          <w:szCs w:val="24"/>
        </w:rPr>
        <w:t xml:space="preserve"> 70.000 ευρώ, όταν ο γερμανικός ΕΟΠΥΥ το πληρώνει 20.000 ευρώ. Αυτή είναι η πραγματικότητα. Εμείς, η πτωχευμένη χώρα, πληρώνουμε 70.000 τη θεραπεία. Αυτή τη στιγμή</w:t>
      </w:r>
      <w:r>
        <w:rPr>
          <w:rFonts w:eastAsia="Times New Roman" w:cs="Times New Roman"/>
          <w:szCs w:val="24"/>
        </w:rPr>
        <w:t>,</w:t>
      </w:r>
      <w:r>
        <w:rPr>
          <w:rFonts w:eastAsia="Times New Roman" w:cs="Times New Roman"/>
          <w:szCs w:val="24"/>
        </w:rPr>
        <w:t xml:space="preserve"> τους κάναμε ένα αίτημα για μια πάρα πολύ σοβαρή μείωση της τιμής αυτής και φαίνεται να την </w:t>
      </w:r>
      <w:r>
        <w:rPr>
          <w:rFonts w:eastAsia="Times New Roman" w:cs="Times New Roman"/>
          <w:szCs w:val="24"/>
        </w:rPr>
        <w:t xml:space="preserve">αποδέχονται. </w:t>
      </w:r>
    </w:p>
    <w:p w14:paraId="756464D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Σε αντίστοιχη κατεύθυνση βρίσκονται και οι διοικήσεις των υγειονομικών περιφερειών, οι οποίες κάνουν -και η πρώτη και η δεύτερη και αυτή η μεγάλη, η τέταρτη κ.λπ.- διαπραγματεύσεις με τις φαρμακευτικές εταιρείες, για να δώσουν μια σοβαρή έκπτ</w:t>
      </w:r>
      <w:r>
        <w:rPr>
          <w:rFonts w:eastAsia="Times New Roman" w:cs="Times New Roman"/>
          <w:szCs w:val="24"/>
        </w:rPr>
        <w:t>ωση σ’ αυτά που δίνουν, γιατί ξέρουμε ότι μπορεί να το δώσουν πολύ χαμηλότερα.</w:t>
      </w:r>
    </w:p>
    <w:p w14:paraId="756464D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είμαστε σε διαρκή επικοινωνία γι’ αυτό το θέμα και σε διαρκή παρακολούθηση. Πιστεύουμε ότι θα λυθεί και θα σας ενημερώσω. </w:t>
      </w:r>
    </w:p>
    <w:p w14:paraId="756464D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Με αφορμή αυτό</w:t>
      </w:r>
      <w:r>
        <w:rPr>
          <w:rFonts w:eastAsia="Times New Roman" w:cs="Times New Roman"/>
          <w:szCs w:val="24"/>
        </w:rPr>
        <w:t>,</w:t>
      </w:r>
      <w:r>
        <w:rPr>
          <w:rFonts w:eastAsia="Times New Roman" w:cs="Times New Roman"/>
          <w:szCs w:val="24"/>
        </w:rPr>
        <w:t xml:space="preserve"> να σας πω ότι μέσα σε μι</w:t>
      </w:r>
      <w:r>
        <w:rPr>
          <w:rFonts w:eastAsia="Times New Roman" w:cs="Times New Roman"/>
          <w:szCs w:val="24"/>
        </w:rPr>
        <w:t>α εβδομάδα πληρώθηκαν 127.000.000 περίπου ευρώ ληξιπρόθεσμα παλαιών ετών και έχουμε βάλει στόχο και στις διοικήσεις των νοσοκομείων μέχρι 30 Αυγούστου να έχουν πληρώσει τα 571 εκατομμύρια της πρώτης δόσης</w:t>
      </w:r>
      <w:r>
        <w:rPr>
          <w:rFonts w:eastAsia="Times New Roman" w:cs="Times New Roman"/>
          <w:szCs w:val="24"/>
        </w:rPr>
        <w:t>,</w:t>
      </w:r>
      <w:r>
        <w:rPr>
          <w:rFonts w:eastAsia="Times New Roman" w:cs="Times New Roman"/>
          <w:szCs w:val="24"/>
        </w:rPr>
        <w:t xml:space="preserve"> που έχουν πάρει. Θα το κάνουν, γιατί τα περισσότερ</w:t>
      </w:r>
      <w:r>
        <w:rPr>
          <w:rFonts w:eastAsia="Times New Roman" w:cs="Times New Roman"/>
          <w:szCs w:val="24"/>
        </w:rPr>
        <w:t>α, απ’ ότι με ενημέρωσαν, είναι ενταλματοποιημένα. Πιστεύουμε ότι με μια μεγάλη πίεση και μια δουλειά που κάνει ο μηχανισμός ο διοικητικός των νοσοκομείων αυτό θα είναι μια μεγάλη ένεση ρευστότητα</w:t>
      </w:r>
      <w:r>
        <w:rPr>
          <w:rFonts w:eastAsia="Times New Roman" w:cs="Times New Roman"/>
          <w:szCs w:val="24"/>
        </w:rPr>
        <w:t>ς</w:t>
      </w:r>
      <w:r>
        <w:rPr>
          <w:rFonts w:eastAsia="Times New Roman" w:cs="Times New Roman"/>
          <w:szCs w:val="24"/>
        </w:rPr>
        <w:t xml:space="preserve"> στην αγορά.</w:t>
      </w:r>
    </w:p>
    <w:p w14:paraId="756464D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αντίστοιχα θα δώσει ο ΕΟΠΥΥ περίπου 30</w:t>
      </w:r>
      <w:r>
        <w:rPr>
          <w:rFonts w:eastAsia="Times New Roman" w:cs="Times New Roman"/>
          <w:szCs w:val="24"/>
        </w:rPr>
        <w:t>0 εκατομμύρια ευρώ πάλι για ληξιπρόθεσμες οφειλές και νομίζω ότι αυτά ισορροπούν σιγά-σιγά την κατάσταση. Δεν είμαστε στην κατάσταση του περσινού Οκτωβρίου.</w:t>
      </w:r>
    </w:p>
    <w:p w14:paraId="756464D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Όντως, μέχρι τον Σεπτέμβριο θα έχει ολοκληρωθεί και ένας μεγάλος αριθμός προσλήψεων. Θα έχουν πάει </w:t>
      </w:r>
      <w:r>
        <w:rPr>
          <w:rFonts w:eastAsia="Times New Roman" w:cs="Times New Roman"/>
          <w:szCs w:val="24"/>
        </w:rPr>
        <w:t xml:space="preserve">στα νοσοκομεία δηλαδή, όχι απλά θα έχουν βγει τα αποτελέσματα, όπως έχουν πάει και οι χίλιοι διακόσιοι επικουρικοί γιατροί, οι οποίοι πήγαν από τον Οκτώβριο μέχρι τον Απρίλιο και στήριξαν το σύστημα. </w:t>
      </w:r>
    </w:p>
    <w:p w14:paraId="756464E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θα περάσουμε σε μια άλλη μέρα στον χώρο της </w:t>
      </w:r>
      <w:r>
        <w:rPr>
          <w:rFonts w:eastAsia="Times New Roman" w:cs="Times New Roman"/>
          <w:szCs w:val="24"/>
        </w:rPr>
        <w:t xml:space="preserve">υγείας και η επόμενη χρονιά, το 2017, θα είναι ακόμα καλύτερη. </w:t>
      </w:r>
    </w:p>
    <w:p w14:paraId="756464E1"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w:t>
      </w:r>
      <w:r>
        <w:rPr>
          <w:rFonts w:eastAsia="Times New Roman"/>
          <w:szCs w:val="24"/>
        </w:rPr>
        <w:t xml:space="preserve">Στη συνέχεια, θα συζητηθεί η τρίτη με αριθμό  </w:t>
      </w:r>
      <w:r>
        <w:rPr>
          <w:rFonts w:eastAsia="Times New Roman"/>
          <w:color w:val="000000"/>
          <w:szCs w:val="24"/>
          <w:shd w:val="clear" w:color="auto" w:fill="FFFFFF"/>
        </w:rPr>
        <w:t xml:space="preserve">3970/15-3-2016 </w:t>
      </w:r>
      <w:r>
        <w:rPr>
          <w:rFonts w:eastAsia="Times New Roman"/>
          <w:color w:val="000000"/>
          <w:szCs w:val="24"/>
          <w:shd w:val="clear" w:color="auto" w:fill="FFFFFF"/>
        </w:rPr>
        <w:t>ε</w:t>
      </w:r>
      <w:r>
        <w:rPr>
          <w:rFonts w:eastAsia="Times New Roman"/>
          <w:color w:val="000000"/>
          <w:szCs w:val="24"/>
          <w:shd w:val="clear" w:color="auto" w:fill="FFFFFF"/>
        </w:rPr>
        <w:t>ρ</w:t>
      </w:r>
      <w:r>
        <w:rPr>
          <w:rFonts w:eastAsia="Times New Roman"/>
          <w:color w:val="000000"/>
          <w:szCs w:val="24"/>
          <w:shd w:val="clear" w:color="auto" w:fill="FFFFFF"/>
        </w:rPr>
        <w:t>ώ</w:t>
      </w:r>
      <w:r>
        <w:rPr>
          <w:rFonts w:eastAsia="Times New Roman"/>
          <w:color w:val="000000"/>
          <w:szCs w:val="24"/>
          <w:shd w:val="clear" w:color="auto" w:fill="FFFFFF"/>
        </w:rPr>
        <w:t>τ</w:t>
      </w:r>
      <w:r>
        <w:rPr>
          <w:rFonts w:eastAsia="Times New Roman"/>
          <w:color w:val="000000"/>
          <w:szCs w:val="24"/>
          <w:shd w:val="clear" w:color="auto" w:fill="FFFFFF"/>
        </w:rPr>
        <w:t>η</w:t>
      </w:r>
      <w:r>
        <w:rPr>
          <w:rFonts w:eastAsia="Times New Roman"/>
          <w:color w:val="000000"/>
          <w:szCs w:val="24"/>
          <w:shd w:val="clear" w:color="auto" w:fill="FFFFFF"/>
        </w:rPr>
        <w:t>σ</w:t>
      </w:r>
      <w:r>
        <w:rPr>
          <w:rFonts w:eastAsia="Times New Roman"/>
          <w:color w:val="000000"/>
          <w:szCs w:val="24"/>
          <w:shd w:val="clear" w:color="auto" w:fill="FFFFFF"/>
        </w:rPr>
        <w:t>η</w:t>
      </w:r>
      <w:r>
        <w:rPr>
          <w:rFonts w:eastAsia="Times New Roman"/>
          <w:color w:val="000000"/>
          <w:szCs w:val="24"/>
          <w:shd w:val="clear" w:color="auto" w:fill="FFFFFF"/>
        </w:rPr>
        <w:t xml:space="preserve"> της Βουλευτού Αττικής της Δημοκρατικής Συμπαράταξης ΠΑΣΟΚ–ΔΗΜΑΡ κ. Παρασκευής </w:t>
      </w:r>
      <w:r>
        <w:rPr>
          <w:rFonts w:eastAsia="Times New Roman"/>
          <w:bCs/>
          <w:color w:val="000000"/>
          <w:szCs w:val="24"/>
          <w:shd w:val="clear" w:color="auto" w:fill="FFFFFF"/>
        </w:rPr>
        <w:t>Χριστοφιλ</w:t>
      </w:r>
      <w:r>
        <w:rPr>
          <w:rFonts w:eastAsia="Times New Roman"/>
          <w:bCs/>
          <w:color w:val="000000"/>
          <w:szCs w:val="24"/>
          <w:shd w:val="clear" w:color="auto" w:fill="FFFFFF"/>
        </w:rPr>
        <w:t>οπούλου</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Pr>
          <w:rFonts w:eastAsia="Times New Roman"/>
          <w:color w:val="000000"/>
          <w:szCs w:val="24"/>
          <w:shd w:val="clear" w:color="auto" w:fill="FFFFFF"/>
        </w:rPr>
        <w:t>σχετικά με τα προβλήματα στη λειτουργία των χειρουργικών αιθουσών του Γενικού Νοσοκομείου Ελευσίνας «Θριάσιο».</w:t>
      </w:r>
    </w:p>
    <w:p w14:paraId="756464E2"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Κυρία Χριστοφιλοπούλου, έχετε τον λόγο. </w:t>
      </w:r>
    </w:p>
    <w:p w14:paraId="756464E3"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ΠΑΡΑΣΚ</w:t>
      </w:r>
      <w:r>
        <w:rPr>
          <w:rFonts w:eastAsia="Times New Roman"/>
          <w:b/>
          <w:color w:val="000000"/>
          <w:szCs w:val="24"/>
          <w:shd w:val="clear" w:color="auto" w:fill="FFFFFF"/>
        </w:rPr>
        <w:t>ΕΥΗ ΧΡΙΣΤΟΦΙΛΟΠΟΥΛΟΥ:</w:t>
      </w:r>
      <w:r>
        <w:rPr>
          <w:rFonts w:eastAsia="Times New Roman"/>
          <w:color w:val="000000"/>
          <w:szCs w:val="24"/>
          <w:shd w:val="clear" w:color="auto" w:fill="FFFFFF"/>
        </w:rPr>
        <w:t xml:space="preserve"> Κύριε Υπουργέ, ο ΕΟΠΥΥ έχει πολύ μεγάλο πρόβλημα. Μόνο τα χρέη των ασφαλιστικών ταμείων προς τον ΕΟΠΥΥ μέσα σε έναν χρόνο έχουν πάει</w:t>
      </w:r>
      <w:r>
        <w:rPr>
          <w:rFonts w:eastAsia="Times New Roman"/>
          <w:color w:val="000000"/>
          <w:szCs w:val="24"/>
          <w:shd w:val="clear" w:color="auto" w:fill="FFFFFF"/>
        </w:rPr>
        <w:t>,</w:t>
      </w:r>
      <w:r>
        <w:rPr>
          <w:rFonts w:eastAsia="Times New Roman"/>
          <w:color w:val="000000"/>
          <w:szCs w:val="24"/>
          <w:shd w:val="clear" w:color="auto" w:fill="FFFFFF"/>
        </w:rPr>
        <w:t xml:space="preserve"> από 600 εκατομμύρια ευρώ</w:t>
      </w:r>
      <w:r>
        <w:rPr>
          <w:rFonts w:eastAsia="Times New Roman"/>
          <w:color w:val="000000"/>
          <w:szCs w:val="24"/>
          <w:shd w:val="clear" w:color="auto" w:fill="FFFFFF"/>
        </w:rPr>
        <w:t>,</w:t>
      </w:r>
      <w:r>
        <w:rPr>
          <w:rFonts w:eastAsia="Times New Roman"/>
          <w:color w:val="000000"/>
          <w:szCs w:val="24"/>
          <w:shd w:val="clear" w:color="auto" w:fill="FFFFFF"/>
        </w:rPr>
        <w:t xml:space="preserve"> στα 2,3 δισεκατομμύρια ευρώ.</w:t>
      </w:r>
    </w:p>
    <w:p w14:paraId="756464E4"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ΠΑΥΛΟΣ ΠΟΛΑΚΗΣ (Αναπληρωτής Υπουργός Υγείας): </w:t>
      </w:r>
      <w:r>
        <w:rPr>
          <w:rFonts w:eastAsia="Times New Roman"/>
          <w:color w:val="000000"/>
          <w:szCs w:val="24"/>
          <w:shd w:val="clear" w:color="auto" w:fill="FFFFFF"/>
        </w:rPr>
        <w:t>Πού το βρήκατε αυτό;</w:t>
      </w:r>
      <w:r>
        <w:rPr>
          <w:rFonts w:eastAsia="Times New Roman"/>
          <w:color w:val="000000"/>
          <w:szCs w:val="24"/>
          <w:shd w:val="clear" w:color="auto" w:fill="FFFFFF"/>
        </w:rPr>
        <w:t xml:space="preserve"> </w:t>
      </w:r>
    </w:p>
    <w:p w14:paraId="756464E5"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ΠΑΡΑΣΚ</w:t>
      </w:r>
      <w:r>
        <w:rPr>
          <w:rFonts w:eastAsia="Times New Roman"/>
          <w:b/>
          <w:color w:val="000000"/>
          <w:szCs w:val="24"/>
          <w:shd w:val="clear" w:color="auto" w:fill="FFFFFF"/>
        </w:rPr>
        <w:t>ΕΥΗ ΧΡΙΣΤΟΦΙΛΟΠΟΥΛΟΥ:</w:t>
      </w:r>
      <w:r>
        <w:rPr>
          <w:rFonts w:eastAsia="Times New Roman"/>
          <w:color w:val="000000"/>
          <w:szCs w:val="24"/>
          <w:shd w:val="clear" w:color="auto" w:fill="FFFFFF"/>
        </w:rPr>
        <w:t xml:space="preserve"> Αυτό το στοιχείο το βρήκα και είναι κατατεθειμένο. </w:t>
      </w:r>
    </w:p>
    <w:p w14:paraId="756464E6"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ΠΑΥΛΟΣ ΠΟΛΑΚΗΣ (Αναπληρωτής Υπουργός Υγείας): </w:t>
      </w:r>
      <w:r>
        <w:rPr>
          <w:rFonts w:eastAsia="Times New Roman"/>
          <w:color w:val="000000"/>
          <w:szCs w:val="24"/>
          <w:shd w:val="clear" w:color="auto" w:fill="FFFFFF"/>
        </w:rPr>
        <w:t xml:space="preserve">Να μου το πείτε και εμένα, γιατί εγώ δεν το ξέρω. Πρώτη φορά το ακούω. </w:t>
      </w:r>
    </w:p>
    <w:p w14:paraId="756464E7"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lastRenderedPageBreak/>
        <w:t>ΠΑΡΑΣΚ</w:t>
      </w:r>
      <w:r>
        <w:rPr>
          <w:rFonts w:eastAsia="Times New Roman"/>
          <w:b/>
          <w:color w:val="000000"/>
          <w:szCs w:val="24"/>
          <w:shd w:val="clear" w:color="auto" w:fill="FFFFFF"/>
        </w:rPr>
        <w:t>ΕΥΗ ΧΡΙΣΤΟΦΙΛΟΠΟΥΛΟΥ:</w:t>
      </w:r>
      <w:r>
        <w:rPr>
          <w:rFonts w:eastAsia="Times New Roman"/>
          <w:color w:val="000000"/>
          <w:szCs w:val="24"/>
          <w:shd w:val="clear" w:color="auto" w:fill="FFFFFF"/>
        </w:rPr>
        <w:t xml:space="preserve"> Κύριε Υπουργέ, σας λέω ότι υ</w:t>
      </w:r>
      <w:r>
        <w:rPr>
          <w:rFonts w:eastAsia="Times New Roman"/>
          <w:color w:val="000000"/>
          <w:szCs w:val="24"/>
          <w:shd w:val="clear" w:color="auto" w:fill="FFFFFF"/>
        </w:rPr>
        <w:t xml:space="preserve">πάρχει μεγάλο πρόβλημα. </w:t>
      </w:r>
    </w:p>
    <w:p w14:paraId="756464E8" w14:textId="77777777" w:rsidR="00546FC6" w:rsidRDefault="008647C6">
      <w:pPr>
        <w:spacing w:line="600" w:lineRule="auto"/>
        <w:ind w:firstLine="720"/>
        <w:contextualSpacing/>
        <w:jc w:val="both"/>
        <w:rPr>
          <w:rFonts w:eastAsia="Times New Roman"/>
          <w:szCs w:val="24"/>
        </w:rPr>
      </w:pPr>
      <w:r>
        <w:rPr>
          <w:rFonts w:eastAsia="Times New Roman"/>
          <w:b/>
          <w:color w:val="000000"/>
          <w:szCs w:val="24"/>
          <w:shd w:val="clear" w:color="auto" w:fill="FFFFFF"/>
        </w:rPr>
        <w:t xml:space="preserve">ΠΑΥΛΟΣ ΠΟΛΑΚΗΣ (Αναπληρωτής Υπουργός Υγείας): </w:t>
      </w:r>
      <w:r>
        <w:rPr>
          <w:rFonts w:eastAsia="Times New Roman"/>
          <w:color w:val="000000"/>
          <w:szCs w:val="24"/>
          <w:shd w:val="clear" w:color="auto" w:fill="FFFFFF"/>
        </w:rPr>
        <w:t>Κυρία Χριστοφιλοπούλου, συγγνώμη, αυτό το στοιχείο</w:t>
      </w:r>
      <w:r>
        <w:rPr>
          <w:rFonts w:eastAsia="Times New Roman"/>
          <w:color w:val="000000"/>
          <w:szCs w:val="24"/>
          <w:shd w:val="clear" w:color="auto" w:fill="FFFFFF"/>
        </w:rPr>
        <w:t>,</w:t>
      </w:r>
      <w:r>
        <w:rPr>
          <w:rFonts w:eastAsia="Times New Roman"/>
          <w:color w:val="000000"/>
          <w:szCs w:val="24"/>
          <w:shd w:val="clear" w:color="auto" w:fill="FFFFFF"/>
        </w:rPr>
        <w:t xml:space="preserve"> σε ποιον πίνακα, σε ποια λογιστική αποτύπωση το βρήκατε; Επειδή εγώ τα ξέρω και δεν ισχύει. </w:t>
      </w:r>
    </w:p>
    <w:p w14:paraId="756464E9"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ΠΑΡΑΣΚ</w:t>
      </w:r>
      <w:r>
        <w:rPr>
          <w:rFonts w:eastAsia="Times New Roman"/>
          <w:b/>
          <w:color w:val="000000"/>
          <w:szCs w:val="24"/>
          <w:shd w:val="clear" w:color="auto" w:fill="FFFFFF"/>
        </w:rPr>
        <w:t>ΕΥΗ ΧΡΙΣΤΟΦΙΛΟΠΟΥΛΟΥ:</w:t>
      </w:r>
      <w:r>
        <w:rPr>
          <w:rFonts w:eastAsia="Times New Roman"/>
          <w:color w:val="000000"/>
          <w:szCs w:val="24"/>
          <w:shd w:val="clear" w:color="auto" w:fill="FFFFFF"/>
        </w:rPr>
        <w:t xml:space="preserve"> Θα σας στείλω και τον πίνακα και τη λογιστική αποτύπωση. Επειδή δεν είναι ερώτηση κοινωνικών ασφαλίσεων, δεν το έχω μαζί μου. Όμως, σας αναφέρω το στοιχείο, το οποίο γνωρίζω και το οποίο βρίσκεται στο γραφείο μου. Δεσμεύομαι να σας το αποστείλω.</w:t>
      </w:r>
    </w:p>
    <w:p w14:paraId="756464EA"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ΠΑΥΛΟΣ ΠΟ</w:t>
      </w:r>
      <w:r>
        <w:rPr>
          <w:rFonts w:eastAsia="Times New Roman"/>
          <w:b/>
          <w:color w:val="000000"/>
          <w:szCs w:val="24"/>
          <w:shd w:val="clear" w:color="auto" w:fill="FFFFFF"/>
        </w:rPr>
        <w:t xml:space="preserve">ΛΑΚΗΣ (Αναπληρωτής Υπουργός Υγείας): </w:t>
      </w:r>
      <w:r>
        <w:rPr>
          <w:rFonts w:eastAsia="Times New Roman"/>
          <w:color w:val="000000"/>
          <w:szCs w:val="24"/>
          <w:shd w:val="clear" w:color="auto" w:fill="FFFFFF"/>
        </w:rPr>
        <w:t>Να μου το αποστείλετε, αλλά σας λέω ότι δεν ισχύει.</w:t>
      </w:r>
    </w:p>
    <w:p w14:paraId="756464EB"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ΠΑΡΑΣΚ</w:t>
      </w:r>
      <w:r>
        <w:rPr>
          <w:rFonts w:eastAsia="Times New Roman"/>
          <w:b/>
          <w:color w:val="000000"/>
          <w:szCs w:val="24"/>
          <w:shd w:val="clear" w:color="auto" w:fill="FFFFFF"/>
        </w:rPr>
        <w:t>ΕΥΗ ΧΡΙΣΤΟΦΙΛΟΠΟΥΛΟΥ:</w:t>
      </w:r>
      <w:r>
        <w:rPr>
          <w:rFonts w:eastAsia="Times New Roman"/>
          <w:color w:val="000000"/>
          <w:szCs w:val="24"/>
          <w:shd w:val="clear" w:color="auto" w:fill="FFFFFF"/>
        </w:rPr>
        <w:t xml:space="preserve"> Έχουμε Πρακτικά. Ό,τι λέτε εσείς καταγράφεται και ό,τι λέω εγώ καταγράφεται. </w:t>
      </w:r>
    </w:p>
    <w:p w14:paraId="756464EC"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Πρόεδρε, θα ήθελα λίγο περισσότερο χρόνο, γιατί δεν έχω</w:t>
      </w:r>
      <w:r>
        <w:rPr>
          <w:rFonts w:eastAsia="Times New Roman"/>
          <w:color w:val="000000"/>
          <w:szCs w:val="24"/>
          <w:shd w:val="clear" w:color="auto" w:fill="FFFFFF"/>
        </w:rPr>
        <w:t xml:space="preserve"> μπει καν στο θέμα. </w:t>
      </w:r>
    </w:p>
    <w:p w14:paraId="756464ED"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Εν πάση περιπτώσει, έχω και ένα άλλο νούμερο, για το οποίο, εάν θέλετε, μπορείτε να μου πείτε: Από το 2014 είχαμε εξήντα οκτώ χιλιάδες εξακόσιους πενήντα εργαζόμενους στο Εθνικό Σύστημα Υγείας. Σήμερα έχουμε εξήντα μία χιλιάδες τετρακό</w:t>
      </w:r>
      <w:r>
        <w:rPr>
          <w:rFonts w:eastAsia="Times New Roman"/>
          <w:color w:val="000000"/>
          <w:szCs w:val="24"/>
          <w:shd w:val="clear" w:color="auto" w:fill="FFFFFF"/>
        </w:rPr>
        <w:t xml:space="preserve">σιους ογδόντα έναν. </w:t>
      </w:r>
    </w:p>
    <w:p w14:paraId="756464EE"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Είχατε έτοιμες τις εννιακόσιες δέκα έξι προσλήψεις ιατρικού και νοσηλευτικού προσωπικού, για τις οποίες δεν με ενδιαφέρει ο προκάτοχός σας τι έκανε -μια συνέχεια είναι αυτή η Κυβέρνηση- αλλά τώρα μου λέτε ότι υλοποιούνται, ότι ξεπερνιέ</w:t>
      </w:r>
      <w:r>
        <w:rPr>
          <w:rFonts w:eastAsia="Times New Roman"/>
          <w:color w:val="000000"/>
          <w:szCs w:val="24"/>
          <w:shd w:val="clear" w:color="auto" w:fill="FFFFFF"/>
        </w:rPr>
        <w:t>ται το πρόβλημα των παλιών προκηρύξεων. Και ενδεχομένως τις έχετε αυξήσει και μακάρι να τις αυξήσετε και άλλο. Εμείς αυτό θα σας πιέζουμε να κάνετε!</w:t>
      </w:r>
    </w:p>
    <w:p w14:paraId="756464EF"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 Όμως, μη λέμε ωραία λόγια, γιατί αυτήν τη στιγμή η κατάσταση στα νοσοκομεία είναι τραγική. Μέχρι και γάζες</w:t>
      </w:r>
      <w:r>
        <w:rPr>
          <w:rFonts w:eastAsia="Times New Roman"/>
          <w:color w:val="000000"/>
          <w:szCs w:val="24"/>
          <w:shd w:val="clear" w:color="auto" w:fill="FFFFFF"/>
        </w:rPr>
        <w:t xml:space="preserve"> δεν έχουν!</w:t>
      </w:r>
    </w:p>
    <w:p w14:paraId="756464F0"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Έρχομαι τώρα στο «Θριάσιο». Το «Θριάσιο», κύριε Υπουργέ, δεν είναι απλά το νοσοκομείο το οποίο εξυπηρετεί την Ελευσίνα, τον Ασπρόπυργο ή τη Δυτική Αττική. Το «Θριάσιο» είναι ένα νοσοκομείο, το οποίο είναι στην καρδιά οδικών αξόνων της περιοχής,</w:t>
      </w:r>
      <w:r>
        <w:rPr>
          <w:rFonts w:eastAsia="Times New Roman"/>
          <w:color w:val="000000"/>
          <w:szCs w:val="24"/>
          <w:shd w:val="clear" w:color="auto" w:fill="FFFFFF"/>
        </w:rPr>
        <w:t xml:space="preserve"> στην Αθηνών-Κορίνθου και στην Αθηνών-Λαμίας. </w:t>
      </w:r>
      <w:r>
        <w:rPr>
          <w:rFonts w:eastAsia="Times New Roman"/>
          <w:color w:val="000000"/>
          <w:szCs w:val="24"/>
          <w:shd w:val="clear" w:color="auto" w:fill="FFFFFF"/>
        </w:rPr>
        <w:lastRenderedPageBreak/>
        <w:t>Είναι ένα νοσοκομείο, το οποίο είναι ακριβώς στο κέντρο, στην καρδιά μιας από της μεγαλύτερες, για να μην πω της μεγαλύτερης, βιομηχανικής περιοχής της χώρας. Και είναι ένα νοσοκομείο</w:t>
      </w:r>
      <w:r>
        <w:rPr>
          <w:rFonts w:eastAsia="Times New Roman"/>
          <w:color w:val="000000"/>
          <w:szCs w:val="24"/>
          <w:shd w:val="clear" w:color="auto" w:fill="FFFFFF"/>
        </w:rPr>
        <w:t>,</w:t>
      </w:r>
      <w:r>
        <w:rPr>
          <w:rFonts w:eastAsia="Times New Roman"/>
          <w:color w:val="000000"/>
          <w:szCs w:val="24"/>
          <w:shd w:val="clear" w:color="auto" w:fill="FFFFFF"/>
        </w:rPr>
        <w:t xml:space="preserve"> που έχει τη μονάδα εγκαυμ</w:t>
      </w:r>
      <w:r>
        <w:rPr>
          <w:rFonts w:eastAsia="Times New Roman"/>
          <w:color w:val="000000"/>
          <w:szCs w:val="24"/>
          <w:shd w:val="clear" w:color="auto" w:fill="FFFFFF"/>
        </w:rPr>
        <w:t xml:space="preserve">άτων, που έχει και αυτή τα προβλήματά της. </w:t>
      </w:r>
    </w:p>
    <w:p w14:paraId="756464F1"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Άρα, είναι ένα νοσοκομείο «φωτιά», όχι μόνο για τους κατοίκους και για τους εργαζόμενους στην περιοχή</w:t>
      </w:r>
      <w:r>
        <w:rPr>
          <w:rFonts w:eastAsia="Times New Roman"/>
          <w:color w:val="000000"/>
          <w:szCs w:val="24"/>
          <w:shd w:val="clear" w:color="auto" w:fill="FFFFFF"/>
        </w:rPr>
        <w:t>,</w:t>
      </w:r>
      <w:r>
        <w:rPr>
          <w:rFonts w:eastAsia="Times New Roman"/>
          <w:color w:val="000000"/>
          <w:szCs w:val="24"/>
          <w:shd w:val="clear" w:color="auto" w:fill="FFFFFF"/>
        </w:rPr>
        <w:t xml:space="preserve"> αλλά και για τους διερχόμενους, ταξιδιώτες, τουρίστες, ανθρώπους που πάνε στις δουλειές τους και σε ταξίδια. </w:t>
      </w:r>
      <w:r>
        <w:rPr>
          <w:rFonts w:eastAsia="Times New Roman"/>
          <w:color w:val="000000"/>
          <w:szCs w:val="24"/>
          <w:shd w:val="clear" w:color="auto" w:fill="FFFFFF"/>
        </w:rPr>
        <w:t>Είναι τόσος κόσμος που εξυπηρετεί</w:t>
      </w:r>
      <w:r>
        <w:rPr>
          <w:rFonts w:eastAsia="Times New Roman"/>
          <w:color w:val="000000"/>
          <w:szCs w:val="24"/>
          <w:shd w:val="clear" w:color="auto" w:fill="FFFFFF"/>
        </w:rPr>
        <w:t>ται από</w:t>
      </w:r>
      <w:r>
        <w:rPr>
          <w:rFonts w:eastAsia="Times New Roman"/>
          <w:color w:val="000000"/>
          <w:szCs w:val="24"/>
          <w:shd w:val="clear" w:color="auto" w:fill="FFFFFF"/>
        </w:rPr>
        <w:t xml:space="preserve"> το «Θριάσιο» Νοσοκομείο, το οποίο είναι πραγματικά κομβικής σημασίας. </w:t>
      </w:r>
    </w:p>
    <w:p w14:paraId="756464F2"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Αυτή η ερώτησή μου εκκρεμεί από τον Μάρτιο και αφορούσε κυρίως τα χειρουργεία, κύριε Υπουργέ. Από τα οκτώ χειρουργεία, τα τρία είναι κλειστά. Όπ</w:t>
      </w:r>
      <w:r>
        <w:rPr>
          <w:rFonts w:eastAsia="Times New Roman"/>
          <w:color w:val="000000"/>
          <w:szCs w:val="24"/>
          <w:shd w:val="clear" w:color="auto" w:fill="FFFFFF"/>
        </w:rPr>
        <w:t xml:space="preserve">ως με πληροφορούν, ακόμα και σήμερα –μακάρι εσείς να μου δώσετε κάποια στοιχεία ότι αυτή η κατάσταση έχει ανατραπεί- έχουμε και έλλειψη προσωπικού ως πρόβλημα και μη δυνατότητα αντικατάστασης του ιατροτεχνολογικού εξοπλισμού. Επίσης, έχουμε και </w:t>
      </w:r>
      <w:r>
        <w:rPr>
          <w:rFonts w:eastAsia="Times New Roman"/>
          <w:color w:val="000000"/>
          <w:szCs w:val="24"/>
          <w:shd w:val="clear" w:color="auto" w:fill="FFFFFF"/>
        </w:rPr>
        <w:lastRenderedPageBreak/>
        <w:t xml:space="preserve">πολλές </w:t>
      </w:r>
      <w:r>
        <w:rPr>
          <w:rFonts w:eastAsia="Times New Roman"/>
          <w:color w:val="000000"/>
          <w:szCs w:val="24"/>
          <w:shd w:val="clear" w:color="auto" w:fill="FFFFFF"/>
        </w:rPr>
        <w:t>άλλε</w:t>
      </w:r>
      <w:r>
        <w:rPr>
          <w:rFonts w:eastAsia="Times New Roman"/>
          <w:color w:val="000000"/>
          <w:szCs w:val="24"/>
          <w:shd w:val="clear" w:color="auto" w:fill="FFFFFF"/>
        </w:rPr>
        <w:t>ς</w:t>
      </w:r>
      <w:r>
        <w:rPr>
          <w:rFonts w:eastAsia="Times New Roman"/>
          <w:color w:val="000000"/>
          <w:szCs w:val="24"/>
          <w:shd w:val="clear" w:color="auto" w:fill="FFFFFF"/>
        </w:rPr>
        <w:t xml:space="preserve"> ελλείψεις στο «Θριάσιο» Νοσοκομείο. Έμαθα ότι πήγε κάποιο προσωπικό πρόσφατα, αλλά υπάρχουν κάποια παράπονα ότι δεν πήγε ούτε αρκετό προσωπικό ούτε το προσωπικό που ζήτησαν. </w:t>
      </w:r>
    </w:p>
    <w:p w14:paraId="756464F3"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Τα στοιχεία που θα μου δώσετε είναι πολύ σημαντικά, για να δούμε εάν μπορούμε πραγματικά να δώσουμε απαντήσεις. Ξαναλέω ότι δεν είναι μόνο οι κάτοικοι, είναι οι εργαζόμενοι και οι διερχόμενοι. Είναι κομβικής σημασίας το «Θριάσιο» Νοσοκομείο. Ήταν ένα έργο-</w:t>
      </w:r>
      <w:r>
        <w:rPr>
          <w:rFonts w:eastAsia="Times New Roman"/>
          <w:color w:val="000000"/>
          <w:szCs w:val="24"/>
          <w:shd w:val="clear" w:color="auto" w:fill="FFFFFF"/>
        </w:rPr>
        <w:t xml:space="preserve">κλειδί και νομίζω ότι πρέπει να στηριχθεί. </w:t>
      </w:r>
    </w:p>
    <w:p w14:paraId="756464F4"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Είπατε ότι στηρίζετε όλα τα νοσοκομεία, αλλά πρέπει να το δούμε αυτό στην πράξη. </w:t>
      </w:r>
    </w:p>
    <w:p w14:paraId="756464F5" w14:textId="77777777" w:rsidR="00546FC6" w:rsidRDefault="008647C6">
      <w:pPr>
        <w:spacing w:line="600" w:lineRule="auto"/>
        <w:ind w:firstLine="720"/>
        <w:contextualSpacing/>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szCs w:val="24"/>
        </w:rPr>
        <w:t xml:space="preserve">Κύριε Υπουργέ, έχετε πάλι τον λόγο. </w:t>
      </w:r>
    </w:p>
    <w:p w14:paraId="756464F6" w14:textId="77777777" w:rsidR="00546FC6" w:rsidRDefault="008647C6">
      <w:pPr>
        <w:spacing w:line="600" w:lineRule="auto"/>
        <w:ind w:firstLine="720"/>
        <w:contextualSpacing/>
        <w:jc w:val="both"/>
        <w:rPr>
          <w:rFonts w:eastAsia="Times New Roman" w:cs="Times New Roman"/>
          <w:szCs w:val="24"/>
        </w:rPr>
      </w:pPr>
      <w:r>
        <w:rPr>
          <w:rFonts w:eastAsia="Times New Roman"/>
          <w:b/>
          <w:color w:val="000000"/>
          <w:szCs w:val="24"/>
          <w:shd w:val="clear" w:color="auto" w:fill="FFFFFF"/>
        </w:rPr>
        <w:t xml:space="preserve">ΠΑΥΛΟΣ ΠΟΛΑΚΗΣ (Αναπληρωτής Υπουργός Υγείας): </w:t>
      </w:r>
      <w:r>
        <w:rPr>
          <w:rFonts w:eastAsia="Times New Roman"/>
          <w:color w:val="000000"/>
          <w:szCs w:val="24"/>
          <w:shd w:val="clear" w:color="auto" w:fill="FFFFFF"/>
        </w:rPr>
        <w:t xml:space="preserve">Κυρία </w:t>
      </w:r>
      <w:r>
        <w:rPr>
          <w:rFonts w:eastAsia="Times New Roman"/>
          <w:color w:val="000000"/>
          <w:szCs w:val="24"/>
          <w:shd w:val="clear" w:color="auto" w:fill="FFFFFF"/>
        </w:rPr>
        <w:t>Χριστοφιλοπούλου, θα είμαι πολύ συγκεκριμένος: Το 2015 είχε προγραμματιστεί το «Θριάσιο» να πάρει 12.780.000 ευρώ από τον κρατικό προϋπολογισμό. Τελικά πήρε 14.545.000 ευρώ.</w:t>
      </w:r>
      <w:r w:rsidDel="00F155BD">
        <w:rPr>
          <w:rFonts w:eastAsia="Times New Roman"/>
          <w:color w:val="000000"/>
          <w:szCs w:val="24"/>
          <w:shd w:val="clear" w:color="auto" w:fill="FFFFFF"/>
        </w:rPr>
        <w:t xml:space="preserve"> </w:t>
      </w:r>
      <w:r>
        <w:rPr>
          <w:rFonts w:eastAsia="Times New Roman" w:cs="Times New Roman"/>
          <w:szCs w:val="24"/>
        </w:rPr>
        <w:t>Φέτος</w:t>
      </w:r>
      <w:r>
        <w:rPr>
          <w:rFonts w:eastAsia="Times New Roman" w:cs="Times New Roman"/>
          <w:szCs w:val="24"/>
        </w:rPr>
        <w:t>,</w:t>
      </w:r>
      <w:r>
        <w:rPr>
          <w:rFonts w:eastAsia="Times New Roman" w:cs="Times New Roman"/>
          <w:szCs w:val="24"/>
        </w:rPr>
        <w:t xml:space="preserve"> προβλέπεται να πάρει σχεδόν 13 εκατομμύρια. Ήδη έχει πάρει τα 5.700.000. Αυ</w:t>
      </w:r>
      <w:r>
        <w:rPr>
          <w:rFonts w:eastAsia="Times New Roman" w:cs="Times New Roman"/>
          <w:szCs w:val="24"/>
        </w:rPr>
        <w:t xml:space="preserve">τό είναι το ένα. </w:t>
      </w:r>
    </w:p>
    <w:p w14:paraId="756464F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από τις προκηρύξεις του μόνιμου προσωπικού –θα απαντήσω σε αυτά που είπατε, γιατί τα έχετε μπερδέψει λίγο, το λέω καλοπροαίρετα αυτό, διότι όντως έχουν βγει πάρα πολλές προκηρύξεις στον αέρα το τελευταίο διάστημα και υπάρχει ένα</w:t>
      </w:r>
      <w:r>
        <w:rPr>
          <w:rFonts w:eastAsia="Times New Roman" w:cs="Times New Roman"/>
          <w:szCs w:val="24"/>
        </w:rPr>
        <w:t xml:space="preserve"> σχετικό μπέρδεμα- υπάρχει η προκήρυξη 4Κ και 5Κ γι</w:t>
      </w:r>
      <w:r>
        <w:rPr>
          <w:rFonts w:eastAsia="Times New Roman" w:cs="Times New Roman"/>
          <w:szCs w:val="24"/>
        </w:rPr>
        <w:t>’</w:t>
      </w:r>
      <w:r>
        <w:rPr>
          <w:rFonts w:eastAsia="Times New Roman" w:cs="Times New Roman"/>
          <w:szCs w:val="24"/>
        </w:rPr>
        <w:t xml:space="preserve"> αυτές τις εννιακόσιες ογδόντα πέντε θέσεις</w:t>
      </w:r>
      <w:r>
        <w:rPr>
          <w:rFonts w:eastAsia="Times New Roman" w:cs="Times New Roman"/>
          <w:szCs w:val="24"/>
        </w:rPr>
        <w:t>,</w:t>
      </w:r>
      <w:r>
        <w:rPr>
          <w:rFonts w:eastAsia="Times New Roman" w:cs="Times New Roman"/>
          <w:szCs w:val="24"/>
        </w:rPr>
        <w:t xml:space="preserve"> που προκηρύξαμε πέρυσι τον Νοέμβριο. Ενώ υπήρχε υπόσχεση από τον ΑΣΕΠ ότι θα βγάλει τον Φεβρουάριο τα τελικά αποτελέσματα, τα έβγαλε 1η Ιουνίου. Από τότε μαστι</w:t>
      </w:r>
      <w:r>
        <w:rPr>
          <w:rFonts w:eastAsia="Times New Roman" w:cs="Times New Roman"/>
          <w:szCs w:val="24"/>
        </w:rPr>
        <w:t>γώνουμε το σύστημα. Από αυτούς έχουν διοριστεί διακόσιοι.</w:t>
      </w:r>
    </w:p>
    <w:p w14:paraId="756464F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αυτή είναι η κατάσταση σε έναν μηχανισμό. Το κυνηγάμε καθημερινά και όταν λέω καθημερινά, να ξέρετε ότι κυνηγάμε από το νοσοκομείο στην ΥΔΕ και πάλι πίσω στο νοσοκομείο, στο να πάρει ΚΑΔ, </w:t>
      </w:r>
      <w:r>
        <w:rPr>
          <w:rFonts w:eastAsia="Times New Roman" w:cs="Times New Roman"/>
          <w:szCs w:val="24"/>
        </w:rPr>
        <w:t>να πάρει ΦΕΚ, να γυρίσει πίσω, να τον καλέσουν να αναλάβει. Έχει στηθεί ένας μηχανισμός</w:t>
      </w:r>
      <w:r>
        <w:rPr>
          <w:rFonts w:eastAsia="Times New Roman" w:cs="Times New Roman"/>
          <w:szCs w:val="24"/>
        </w:rPr>
        <w:t>,</w:t>
      </w:r>
      <w:r>
        <w:rPr>
          <w:rFonts w:eastAsia="Times New Roman" w:cs="Times New Roman"/>
          <w:szCs w:val="24"/>
        </w:rPr>
        <w:t xml:space="preserve"> που το ελέγχει κάθε μέρα, γι’ αυτό μέσα σε δεκαπέντε μέρες οι σαράντα προσλήψεις έγιναν διακόσιες, γιατί αλλιώς ακόμα θα πηγαίναμε, θα είχαμε φτάσει στους ογδόντα και </w:t>
      </w:r>
      <w:r>
        <w:rPr>
          <w:rFonts w:eastAsia="Times New Roman" w:cs="Times New Roman"/>
          <w:szCs w:val="24"/>
        </w:rPr>
        <w:t>βλέπουμε. Και θα έχουμε μέχρι το τέλος της εβδομάδας</w:t>
      </w:r>
      <w:r>
        <w:rPr>
          <w:rFonts w:eastAsia="Times New Roman" w:cs="Times New Roman"/>
          <w:szCs w:val="24"/>
        </w:rPr>
        <w:t>,</w:t>
      </w:r>
      <w:r>
        <w:rPr>
          <w:rFonts w:eastAsia="Times New Roman" w:cs="Times New Roman"/>
          <w:szCs w:val="24"/>
        </w:rPr>
        <w:t xml:space="preserve"> για να δούμε πού έχουμε φτάσει.</w:t>
      </w:r>
    </w:p>
    <w:p w14:paraId="756464F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αυτούς λοιπόν το «Θριάσιο» δεν παίρνουν λίγους. Παίρνει δέκα οκτώ και έξι, άρα είκοσι τέσσερα άτομα συνολικά που έρχονται αυτόν τον καιρό. Μέσα σε αυτά είναι δεκαπέντ</w:t>
      </w:r>
      <w:r>
        <w:rPr>
          <w:rFonts w:eastAsia="Times New Roman" w:cs="Times New Roman"/>
          <w:szCs w:val="24"/>
        </w:rPr>
        <w:t>ε νοσηλευτές, οκτώ ΤΕ και επτά ΔΕ.</w:t>
      </w:r>
    </w:p>
    <w:p w14:paraId="756464F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Επίσης, το επικουρικό προσωπικό αρχίζει να έρχεται. Ήταν προκήρυξη</w:t>
      </w:r>
      <w:r>
        <w:rPr>
          <w:rFonts w:eastAsia="Times New Roman" w:cs="Times New Roman"/>
          <w:szCs w:val="24"/>
        </w:rPr>
        <w:t>,</w:t>
      </w:r>
      <w:r>
        <w:rPr>
          <w:rFonts w:eastAsia="Times New Roman" w:cs="Times New Roman"/>
          <w:szCs w:val="24"/>
        </w:rPr>
        <w:t xml:space="preserve"> που έκαναν οι υγειονομικές περιφέρειες για πεντακόσιες ογδόντα πέντε θέσεις, που βγήκε τον Απρίλη και έγινε με κριτήρια του ΑΣΕΠ. Το ΑΣΕΠ κάνει τον τελικ</w:t>
      </w:r>
      <w:r>
        <w:rPr>
          <w:rFonts w:eastAsia="Times New Roman" w:cs="Times New Roman"/>
          <w:szCs w:val="24"/>
        </w:rPr>
        <w:t>ό έλεγχο των ενστάσεων και στέλνει τον πίνακα. Κάθε μέρα στέλνει πίσω πίνακες για αυτά. Έχει πέντε άτομα ΔΕ βοηθών νοσηλευτών, τρία άτομα ΥΕ βοηθητικού υγειονομικού προσωπικού και ένα ΔΕ βοηθού φαρμακείου. Αυτοί είναι από τις δύο αυτές προκηρύξεις.</w:t>
      </w:r>
    </w:p>
    <w:p w14:paraId="756464F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Προσέξτ</w:t>
      </w:r>
      <w:r>
        <w:rPr>
          <w:rFonts w:eastAsia="Times New Roman" w:cs="Times New Roman"/>
          <w:szCs w:val="24"/>
        </w:rPr>
        <w:t>ε με τώρα. Έχει δοθεί η έγκριση για έξι άτομα</w:t>
      </w:r>
      <w:r>
        <w:rPr>
          <w:rFonts w:eastAsia="Times New Roman" w:cs="Times New Roman"/>
          <w:szCs w:val="24"/>
        </w:rPr>
        <w:t>,</w:t>
      </w:r>
      <w:r>
        <w:rPr>
          <w:rFonts w:eastAsia="Times New Roman" w:cs="Times New Roman"/>
          <w:szCs w:val="24"/>
        </w:rPr>
        <w:t xml:space="preserve"> μόνιμες προσλήψεις γιατρών. Έχουν προκηρυχθεί αυτές οι θέσεις και από τη νέα διοίκηση και από τον διοικητεύοντα πριν, που είναι ένας αιματολόγος ή βιοπαθολόγος, παθολόγος για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α</w:t>
      </w:r>
      <w:r>
        <w:rPr>
          <w:rFonts w:eastAsia="Times New Roman" w:cs="Times New Roman"/>
          <w:szCs w:val="24"/>
        </w:rPr>
        <w:t>ιμοδοσίας, ένας αναισθησ</w:t>
      </w:r>
      <w:r>
        <w:rPr>
          <w:rFonts w:eastAsia="Times New Roman" w:cs="Times New Roman"/>
          <w:szCs w:val="24"/>
        </w:rPr>
        <w:t xml:space="preserve">ιολόγος, ένας παθολόγος, ένας των πέντε ειδικοτήτων για τη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ε</w:t>
      </w:r>
      <w:r>
        <w:rPr>
          <w:rFonts w:eastAsia="Times New Roman" w:cs="Times New Roman"/>
          <w:szCs w:val="24"/>
        </w:rPr>
        <w:t xml:space="preserve">μφραγμάτων, ένας πάλι των πέντε ειδικοτήτων για τη ΜΕΘ και ένας </w:t>
      </w:r>
      <w:r>
        <w:rPr>
          <w:rFonts w:eastAsia="Times New Roman" w:cs="Times New Roman"/>
          <w:szCs w:val="24"/>
        </w:rPr>
        <w:lastRenderedPageBreak/>
        <w:t>παιδίατρος. Αυτές ανήκουν στις επτακόσιες πενήντα θέσεις</w:t>
      </w:r>
      <w:r>
        <w:rPr>
          <w:rFonts w:eastAsia="Times New Roman" w:cs="Times New Roman"/>
          <w:szCs w:val="24"/>
        </w:rPr>
        <w:t>,</w:t>
      </w:r>
      <w:r>
        <w:rPr>
          <w:rFonts w:eastAsia="Times New Roman" w:cs="Times New Roman"/>
          <w:szCs w:val="24"/>
        </w:rPr>
        <w:t xml:space="preserve"> που είναι νέες θέσεις, κυρία Χριστοφιλοπούλου. Δεν υπήρχαν πριν, τι</w:t>
      </w:r>
      <w:r>
        <w:rPr>
          <w:rFonts w:eastAsia="Times New Roman" w:cs="Times New Roman"/>
          <w:szCs w:val="24"/>
        </w:rPr>
        <w:t>ς βγάλαμε τώρα.</w:t>
      </w:r>
    </w:p>
    <w:p w14:paraId="756464F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Από τις επτακόσιες εξήντα</w:t>
      </w:r>
      <w:r>
        <w:rPr>
          <w:rFonts w:eastAsia="Times New Roman" w:cs="Times New Roman"/>
          <w:szCs w:val="24"/>
        </w:rPr>
        <w:t>,</w:t>
      </w:r>
      <w:r>
        <w:rPr>
          <w:rFonts w:eastAsia="Times New Roman" w:cs="Times New Roman"/>
          <w:szCs w:val="24"/>
        </w:rPr>
        <w:t xml:space="preserve"> που έχουμε δώσει έγκριση πανελλαδικά, πρέπει να είναι πάνω από εξακόσιες ογδόντα ή εξακόσιες ενενήντα αυτήν τη στιγμή</w:t>
      </w:r>
      <w:r>
        <w:rPr>
          <w:rFonts w:eastAsia="Times New Roman" w:cs="Times New Roman"/>
          <w:szCs w:val="24"/>
        </w:rPr>
        <w:t>,</w:t>
      </w:r>
      <w:r>
        <w:rPr>
          <w:rFonts w:eastAsia="Times New Roman" w:cs="Times New Roman"/>
          <w:szCs w:val="24"/>
        </w:rPr>
        <w:t xml:space="preserve"> που έχουν προκηρυχθεί. Γι’ αυτό το νοσοκομείο σίγουρα έχουν προκηρυχθεί. Κάποια ΠΕΔΥ έχουν μείνει που δεν έχουν ακόμα, που δόθηκαν κάποιες τελευταίες εγκρίσεις τις τελευταίες μέρες.</w:t>
      </w:r>
    </w:p>
    <w:p w14:paraId="756464F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Επίσης, για επικουρικούς γιατρούς είχε δοθεί έγκριση για είκοσι τρεις θέσ</w:t>
      </w:r>
      <w:r>
        <w:rPr>
          <w:rFonts w:eastAsia="Times New Roman" w:cs="Times New Roman"/>
          <w:szCs w:val="24"/>
        </w:rPr>
        <w:t>εις. Τοποθετήθηκαν εννιά, επαναπροκηρύχθηκαν οι δώδεκα και αν υπάρξει ενδιαφέρον, θα πάνε. Δόθηκε και συμπληρωματική έγκριση για άλλους δύο, επίσης με καλυμμένες τις πιστώσεις. Αυτά είναι συγκεκριμένα νούμερα και μπορείτε να τα δείτε με όλες τις λεπτομέρει</w:t>
      </w:r>
      <w:r>
        <w:rPr>
          <w:rFonts w:eastAsia="Times New Roman" w:cs="Times New Roman"/>
          <w:szCs w:val="24"/>
        </w:rPr>
        <w:t>ες. Είναι αναρτημένα και δεν χωρούν αμφιβολία.</w:t>
      </w:r>
    </w:p>
    <w:p w14:paraId="756464F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Επίσης, μέσα στις χίλιες εξακόσιες εξήντα θέσεις</w:t>
      </w:r>
      <w:r>
        <w:rPr>
          <w:rFonts w:eastAsia="Times New Roman" w:cs="Times New Roman"/>
          <w:szCs w:val="24"/>
        </w:rPr>
        <w:t>,</w:t>
      </w:r>
      <w:r>
        <w:rPr>
          <w:rFonts w:eastAsia="Times New Roman" w:cs="Times New Roman"/>
          <w:szCs w:val="24"/>
        </w:rPr>
        <w:t xml:space="preserve"> που θα βγουν τις επόμενες μέρες –όπως σας απάντησα και για το ΑΧΕΠΑ- προβλέπονται άλλες είκοσι επτά για το «Θριάσιο». Ξέρουμε τι είναι το </w:t>
      </w:r>
      <w:r>
        <w:rPr>
          <w:rFonts w:eastAsia="Times New Roman" w:cs="Times New Roman"/>
          <w:szCs w:val="24"/>
        </w:rPr>
        <w:lastRenderedPageBreak/>
        <w:t>«Θριάσιο» και ξέρουμε</w:t>
      </w:r>
      <w:r>
        <w:rPr>
          <w:rFonts w:eastAsia="Times New Roman" w:cs="Times New Roman"/>
          <w:szCs w:val="24"/>
        </w:rPr>
        <w:t xml:space="preserve"> τι δουλειά κάνει στους οδικούς άξονες που είναι, με τα εργατικά ατυχήματα κ.λπ.</w:t>
      </w:r>
      <w:r>
        <w:rPr>
          <w:rFonts w:eastAsia="Times New Roman" w:cs="Times New Roman"/>
          <w:szCs w:val="24"/>
        </w:rPr>
        <w:t>.</w:t>
      </w:r>
      <w:r>
        <w:rPr>
          <w:rFonts w:eastAsia="Times New Roman" w:cs="Times New Roman"/>
          <w:szCs w:val="24"/>
        </w:rPr>
        <w:t xml:space="preserve"> Αυτή λοιπόν είναι μια πολύ μεγάλη ένεση προσωπικού.</w:t>
      </w:r>
    </w:p>
    <w:p w14:paraId="756464F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Επίσης, ξέρω ότι από την προκήρυξη του ΚΕΕΛΠΝΟ για τις ΜΕΘ έχει πάει ήδη και έχει αναλάβει υπηρεσία ένας γιατρός και μία ν</w:t>
      </w:r>
      <w:r>
        <w:rPr>
          <w:rFonts w:eastAsia="Times New Roman" w:cs="Times New Roman"/>
          <w:szCs w:val="24"/>
        </w:rPr>
        <w:t xml:space="preserve">οσηλεύτρια και περιμένουμε τους υπόλοιπους να προσληφθούν και να αναλάβουν. Αυτά νομίζω ότι είναι μια σοβαρή στήριξη του </w:t>
      </w:r>
      <w:r>
        <w:rPr>
          <w:rFonts w:eastAsia="Times New Roman" w:cs="Times New Roman"/>
          <w:szCs w:val="24"/>
        </w:rPr>
        <w:t>ν</w:t>
      </w:r>
      <w:r>
        <w:rPr>
          <w:rFonts w:eastAsia="Times New Roman" w:cs="Times New Roman"/>
          <w:szCs w:val="24"/>
        </w:rPr>
        <w:t>οσοκομείου.</w:t>
      </w:r>
    </w:p>
    <w:p w14:paraId="7564650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Και έρχομαι στο συγκεκριμένο για τα χειρουργεία, όπου θα σας πω τρία νούμερα, κυρία Χριστοφιλοπούλου, και εσείς θα μου πεί</w:t>
      </w:r>
      <w:r>
        <w:rPr>
          <w:rFonts w:eastAsia="Times New Roman" w:cs="Times New Roman"/>
          <w:szCs w:val="24"/>
        </w:rPr>
        <w:t>τε τα συμπεράσματά σας. Θα ήθελα να το ακούσετε αυτό.</w:t>
      </w:r>
    </w:p>
    <w:p w14:paraId="7564650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Ξέρουμε ότι τα τελευταία πέντε έτη και μέχρι τον Ιούνιο του 2015 στο «Θριάσιο» λειτουργούσαν καθημερινά επτά με οκτώ χειρουργικές αίθουσες. Από τον Ιούνιο του 2015 και μετά έχει διακοπεί η λειτουργία τω</w:t>
      </w:r>
      <w:r>
        <w:rPr>
          <w:rFonts w:eastAsia="Times New Roman" w:cs="Times New Roman"/>
          <w:szCs w:val="24"/>
        </w:rPr>
        <w:t xml:space="preserve">ν δύο χειρουργικών αιθουσών του Λατσίου και περιορίστηκε η λειτουργία του κεντρικού </w:t>
      </w:r>
      <w:r>
        <w:rPr>
          <w:rFonts w:eastAsia="Times New Roman" w:cs="Times New Roman"/>
          <w:szCs w:val="24"/>
        </w:rPr>
        <w:t>ν</w:t>
      </w:r>
      <w:r>
        <w:rPr>
          <w:rFonts w:eastAsia="Times New Roman" w:cs="Times New Roman"/>
          <w:szCs w:val="24"/>
        </w:rPr>
        <w:t xml:space="preserve">οσοκομείου σε πέντε με έξι αίθουσες και χωρίς τις προσλήψεις που σας είπα, γιατί τώρα που έρχονται, θα ανοίξουν τα πάντα. </w:t>
      </w:r>
    </w:p>
    <w:p w14:paraId="7564650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Προσέξτε με τώρα. Θα σας διαβάσω κάποια νούμερα </w:t>
      </w:r>
      <w:r>
        <w:rPr>
          <w:rFonts w:eastAsia="Times New Roman" w:cs="Times New Roman"/>
          <w:szCs w:val="24"/>
        </w:rPr>
        <w:t>για να δείτε ότι κάποια πράγματα δεν είναι αθώα. Το 2013 στο χειρουργείο υπηρετούσαν τριάντα επτά άτομα νοσηλευτές χειρουργείου. Σημειώστε τα νούμερα, σας παρακαλώ, και να μου πείτε εσείς στο τέλος τι έπρεπε να γίνει. Από τα τριάντα επτά άτομα, τέσσερις βρ</w:t>
      </w:r>
      <w:r>
        <w:rPr>
          <w:rFonts w:eastAsia="Times New Roman" w:cs="Times New Roman"/>
          <w:szCs w:val="24"/>
        </w:rPr>
        <w:t xml:space="preserve">ίσκονταν σε μακρόχρονη αναρρωτική άδεια. Στο αναισθησιολογικό υπηρετούσαν δεκαπέντε άτομα, με δύο άτομα σε μακρόχρονη αναρρωτική άδεια. </w:t>
      </w:r>
    </w:p>
    <w:p w14:paraId="7564650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Το 2014, που πάλι λειτουργούσε με επτά και οκτώ κρεβάτια, υπηρετούσαν τριάντα έξι άτομα, με τέσσερα άτομα σε αναρρωτική</w:t>
      </w:r>
      <w:r>
        <w:rPr>
          <w:rFonts w:eastAsia="Times New Roman" w:cs="Times New Roman"/>
          <w:szCs w:val="24"/>
        </w:rPr>
        <w:t xml:space="preserve"> άδεια, και δεκαέξι άτομα –ένα παραπάνω δηλαδή- αντίστοιχα στο αναισθησιολογικό, πάλι με δύο άτομα σε αναρρωτική άδεια.</w:t>
      </w:r>
    </w:p>
    <w:p w14:paraId="7564650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Το 2015 υπηρετούσαν σαράντα άτομα στο χειρουργείο, με επτά σε αναρρωτική άδεια -δηλαδή τριάντα τρία ενεργά, όπως και τα προηγούμενα χρόν</w:t>
      </w:r>
      <w:r>
        <w:rPr>
          <w:rFonts w:eastAsia="Times New Roman" w:cs="Times New Roman"/>
          <w:szCs w:val="24"/>
        </w:rPr>
        <w:t>ια- και δεκαέξι άτομα, με τέσσερις αναρρωτικές άδειες, στο αναισθησιολογικό. Προσέξτε με, αυτά είναι στοιχεία του 2015 και δεν άλλαξε κάτι από τότε.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 ένα άτομο, άντε, να πω δύο άτομα λιγότερα κλείνουν δύο τραπέζια την εβδομάδα. Γιατί; Πώς δικαιολ</w:t>
      </w:r>
      <w:r>
        <w:rPr>
          <w:rFonts w:eastAsia="Times New Roman" w:cs="Times New Roman"/>
          <w:szCs w:val="24"/>
        </w:rPr>
        <w:t xml:space="preserve">ογείται αυτό; </w:t>
      </w:r>
    </w:p>
    <w:p w14:paraId="7564650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προσέξτε, έχει κλείσει το Λάτσειο και έχουν έρθει τα αναισθησιολογικά μηχανήματα από εκεί. Και δεν είχαν υπογράψει σέρβις, επίτηδες. Δεν είχε υπογραφεί σέρβις για εκεί. Και τα στείλαμε και τα επισκευάσαμε. Κάναμε και τη σύμβαση τώρα </w:t>
      </w:r>
      <w:r>
        <w:rPr>
          <w:rFonts w:eastAsia="Times New Roman" w:cs="Times New Roman"/>
          <w:szCs w:val="24"/>
        </w:rPr>
        <w:t xml:space="preserve">με τον νέο </w:t>
      </w:r>
      <w:r>
        <w:rPr>
          <w:rFonts w:eastAsia="Times New Roman" w:cs="Times New Roman"/>
          <w:szCs w:val="24"/>
        </w:rPr>
        <w:t>δ</w:t>
      </w:r>
      <w:r>
        <w:rPr>
          <w:rFonts w:eastAsia="Times New Roman" w:cs="Times New Roman"/>
          <w:szCs w:val="24"/>
        </w:rPr>
        <w:t xml:space="preserve">ιοικητή κ.λπ.. Με αυτό το προσωπικό, το οποίο είναι το ίδιο πρακτικά με τα προηγούμενα χρόνια, γιατί το καλοκαίρι του 2015 κατεβάζει ο </w:t>
      </w:r>
      <w:r>
        <w:rPr>
          <w:rFonts w:eastAsia="Times New Roman" w:cs="Times New Roman"/>
          <w:szCs w:val="24"/>
        </w:rPr>
        <w:t>δ</w:t>
      </w:r>
      <w:r>
        <w:rPr>
          <w:rFonts w:eastAsia="Times New Roman" w:cs="Times New Roman"/>
          <w:szCs w:val="24"/>
        </w:rPr>
        <w:t>ιευθυντής τα κρεβάτια, με τα οποία λειτουργούν τα χειρουργικά τραπέζια; Αυτό εμένα κάτι μου λέει. Να μην γίν</w:t>
      </w:r>
      <w:r>
        <w:rPr>
          <w:rFonts w:eastAsia="Times New Roman" w:cs="Times New Roman"/>
          <w:szCs w:val="24"/>
        </w:rPr>
        <w:t xml:space="preserve">ω πολύ κακός, όμως δεν το σκέφτομαι απλά, είμαι σίγουρος. </w:t>
      </w:r>
    </w:p>
    <w:p w14:paraId="7564650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τώρα, με το προσωπικό που έρχεται, θα ανοίξουν όλα. Δεν το συζητώ. </w:t>
      </w:r>
    </w:p>
    <w:p w14:paraId="7564650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κάνουμε μια πολύ μεγάλη προσπάθεια να εντάξουμε -και υπάρχουν χρήματα- στο ΠΕΠ της αιρετής </w:t>
      </w:r>
      <w:r>
        <w:rPr>
          <w:rFonts w:eastAsia="Times New Roman" w:cs="Times New Roman"/>
          <w:szCs w:val="24"/>
        </w:rPr>
        <w:t>π</w:t>
      </w:r>
      <w:r>
        <w:rPr>
          <w:rFonts w:eastAsia="Times New Roman" w:cs="Times New Roman"/>
          <w:szCs w:val="24"/>
        </w:rPr>
        <w:t>εριφέρειας την αντι</w:t>
      </w:r>
      <w:r>
        <w:rPr>
          <w:rFonts w:eastAsia="Times New Roman" w:cs="Times New Roman"/>
          <w:szCs w:val="24"/>
        </w:rPr>
        <w:t>κατάσταση ενός μεγάλου μέρους του εξοπλισμού</w:t>
      </w:r>
      <w:r>
        <w:rPr>
          <w:rFonts w:eastAsia="Times New Roman" w:cs="Times New Roman"/>
          <w:szCs w:val="24"/>
        </w:rPr>
        <w:t>,</w:t>
      </w:r>
      <w:r>
        <w:rPr>
          <w:rFonts w:eastAsia="Times New Roman" w:cs="Times New Roman"/>
          <w:szCs w:val="24"/>
        </w:rPr>
        <w:t xml:space="preserve"> που υπάρχει και στο χειρουργείο. Θα γίνει αυτό, με βάση και τις προτάσεις που υπάρχουν από το </w:t>
      </w:r>
      <w:r>
        <w:rPr>
          <w:rFonts w:eastAsia="Times New Roman" w:cs="Times New Roman"/>
          <w:szCs w:val="24"/>
        </w:rPr>
        <w:t>ν</w:t>
      </w:r>
      <w:r>
        <w:rPr>
          <w:rFonts w:eastAsia="Times New Roman" w:cs="Times New Roman"/>
          <w:szCs w:val="24"/>
        </w:rPr>
        <w:t xml:space="preserve">οσοκομείο. Από το 2013 έχει αρχίσει αυτή η κουβέντα. </w:t>
      </w:r>
    </w:p>
    <w:p w14:paraId="7564650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έχουν πάρει τα αναισθησιολογικά του Λατσείου και τα </w:t>
      </w:r>
      <w:r>
        <w:rPr>
          <w:rFonts w:eastAsia="Times New Roman" w:cs="Times New Roman"/>
          <w:szCs w:val="24"/>
        </w:rPr>
        <w:t xml:space="preserve">έχουν πάει από εκείνη τη μπάντα, για ποιον λόγο δεν λειτουργούν οκτώ τραπέζια, όταν το προσωπικό είναι το ίδιο; Γιατί τα έχουν βάλει σε μια γωνία και δεν τα λειτουργούσαν, ενώ μπορούσαν να τα λειτουργήσουν; </w:t>
      </w:r>
    </w:p>
    <w:p w14:paraId="7564650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Αυτό εσάς τι σας λέει; Εγώ ξέρω πολύ καλά τι μου</w:t>
      </w:r>
      <w:r>
        <w:rPr>
          <w:rFonts w:eastAsia="Times New Roman" w:cs="Times New Roman"/>
          <w:szCs w:val="24"/>
        </w:rPr>
        <w:t xml:space="preserve"> λέει. Μου λέει ότι γίνεται προσπάθεια συνειδητής υπονόμευσης. Τώρα, βέβαια, με τον νέο </w:t>
      </w:r>
      <w:r>
        <w:rPr>
          <w:rFonts w:eastAsia="Times New Roman" w:cs="Times New Roman"/>
          <w:szCs w:val="24"/>
        </w:rPr>
        <w:t>δ</w:t>
      </w:r>
      <w:r>
        <w:rPr>
          <w:rFonts w:eastAsia="Times New Roman" w:cs="Times New Roman"/>
          <w:szCs w:val="24"/>
        </w:rPr>
        <w:t>ιοικητή νομίζω ότι τα πράγματα μπαίνουν σε έναν ρέγουλο και μια σειρά. Και με όλο αυτό το πράγμα</w:t>
      </w:r>
      <w:r>
        <w:rPr>
          <w:rFonts w:eastAsia="Times New Roman" w:cs="Times New Roman"/>
          <w:szCs w:val="24"/>
        </w:rPr>
        <w:t>,</w:t>
      </w:r>
      <w:r>
        <w:rPr>
          <w:rFonts w:eastAsia="Times New Roman" w:cs="Times New Roman"/>
          <w:szCs w:val="24"/>
        </w:rPr>
        <w:t xml:space="preserve"> που σας είπα πριν, πιστεύω ότι θα φτάσουμε στο σημείο το επιθυμητό, ε</w:t>
      </w:r>
      <w:r>
        <w:rPr>
          <w:rFonts w:eastAsia="Times New Roman" w:cs="Times New Roman"/>
          <w:szCs w:val="24"/>
        </w:rPr>
        <w:t>κεί που πρέπει.</w:t>
      </w:r>
    </w:p>
    <w:p w14:paraId="7564650A" w14:textId="77777777" w:rsidR="00546FC6" w:rsidRDefault="008647C6">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Κυρία Χριστοφιλοπούλου, έχετε και πάλι τον λόγο.</w:t>
      </w:r>
    </w:p>
    <w:p w14:paraId="7564650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Κύριε Υπουργέ, μένω έκπληκτη! Εδώ είστε για να απαντάτε.</w:t>
      </w:r>
    </w:p>
    <w:p w14:paraId="7564650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Απάντησα.</w:t>
      </w:r>
    </w:p>
    <w:p w14:paraId="7564650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 </w:t>
      </w:r>
      <w:r>
        <w:rPr>
          <w:rFonts w:eastAsia="Times New Roman" w:cs="Times New Roman"/>
          <w:szCs w:val="24"/>
        </w:rPr>
        <w:t xml:space="preserve">Μου δώσατε πολλές απαντήσεις για το προσωπικό που θα προσληφθεί. </w:t>
      </w:r>
    </w:p>
    <w:p w14:paraId="7564650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Έχει προσληφθεί ήδη.</w:t>
      </w:r>
    </w:p>
    <w:p w14:paraId="7564650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Ναι, κάποιο έχει πάει και κάποιο θα πάει. Θα το δούμε αυτό. Ξαναλέω, με καλή πίστη μιλώ και εάν πάει το προσωπικό και όλα λειτουργήσουν, εδώ είμαστε να σας πούμε «μπράβο». </w:t>
      </w:r>
    </w:p>
    <w:p w14:paraId="7564651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Όμως, κύριε Υπουργέ, θέσατε κάποια ερωτήματα στο τέλος της ομιλίας σας και πραγματι</w:t>
      </w:r>
      <w:r>
        <w:rPr>
          <w:rFonts w:eastAsia="Times New Roman" w:cs="Times New Roman"/>
          <w:szCs w:val="24"/>
        </w:rPr>
        <w:t>κά έμεινα έκπληκτη. Εξηγούμαι: Με συγχωρείτε πάρα πολύ, εάν υπονοήσατε κάτι, που το είπατε κιόλας,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υπονομεύουν κάποιοι -εγώ δεν το γνωρίζω αυτό και ούτε μπορώ να το γνωρίζω-, από τη θέση που είστε, οφείλετε και να το μάθετε και να το πατάξετε.</w:t>
      </w:r>
    </w:p>
    <w:p w14:paraId="7564651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Αυτό κάνω.</w:t>
      </w:r>
    </w:p>
    <w:p w14:paraId="7564651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Όχι ακριβώς εσείς ο ίδιος, αλλά διά των αρμοδίων οργάνων τα οποία εποπτεύετε ως Υπουργός Υγείας. </w:t>
      </w:r>
    </w:p>
    <w:p w14:paraId="7564651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Ακριβώς.</w:t>
      </w:r>
    </w:p>
    <w:p w14:paraId="7564651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w:t>
      </w:r>
      <w:r>
        <w:rPr>
          <w:rFonts w:eastAsia="Times New Roman" w:cs="Times New Roman"/>
          <w:b/>
          <w:szCs w:val="24"/>
        </w:rPr>
        <w:t xml:space="preserve">ΙΛΟΠΟΥΛΟΥ: </w:t>
      </w:r>
      <w:r>
        <w:rPr>
          <w:rFonts w:eastAsia="Times New Roman" w:cs="Times New Roman"/>
          <w:szCs w:val="24"/>
        </w:rPr>
        <w:t>Λοιπόν, μην μου το λέτε εμένα αυτό, ούτε με αφορά εμένα ούτε με ενδιαφέρει. Με ενδιαφέρει ως πολίτη και ως πολιτικό και ως Βουλευτή της περιοχής, βεβαίως, αλλά δεν με ενδιαφέρει για άλλους λόγους, για αυτούς που υπονοήσατε.</w:t>
      </w:r>
    </w:p>
    <w:p w14:paraId="7564651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Εμένα με ενδιαφέρει ν</w:t>
      </w:r>
      <w:r>
        <w:rPr>
          <w:rFonts w:eastAsia="Times New Roman" w:cs="Times New Roman"/>
          <w:szCs w:val="24"/>
        </w:rPr>
        <w:t>α ανοίξουν όλα τα τραπέζια τα χειρουργικά σε αυτό το κρίσιμης σημασίας νοσοκομείο, όχι μόνο για τον τόπο που εκπροσωπώ, αλλά και ευρύτερα. Με ενδιαφέρει, επίσης, να μου πείτε ότι οι υπόνοιες που έχετε, έδωσαν έναυσμα σε εσάς να δώσετε εντολή να γίνει η δια</w:t>
      </w:r>
      <w:r>
        <w:rPr>
          <w:rFonts w:eastAsia="Times New Roman" w:cs="Times New Roman"/>
          <w:szCs w:val="24"/>
        </w:rPr>
        <w:t xml:space="preserve">λεύκανση της υπόθεσης. Στείλατε κάτι; Έγινε κάτι, αν κάτι υποπτεύεστε; </w:t>
      </w:r>
    </w:p>
    <w:p w14:paraId="7564651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τόσο εσείς, όσο και οι εκάστοτε Υπουργοί Υγείας, και ιδιαίτερα τα χρόνια της κρίσης, έχουν εξάρει το ήθος του προσωπικού -υπάρχουν πάντα οι εξαιρέσεις, σε όλα τα συστήματα υ</w:t>
      </w:r>
      <w:r>
        <w:rPr>
          <w:rFonts w:eastAsia="Times New Roman" w:cs="Times New Roman"/>
          <w:szCs w:val="24"/>
        </w:rPr>
        <w:t>πάρχουν εξαιρέσεις-, έχουν εξάρει τον ηρωισμό γιατρών και νοσηλευτών και όλου του προσωπικού του ΕΣΥ, που καταβάλλουν άοκνες προσπάθειες σε συνθήκες που ολοένα χειροτερεύουν και δεν καλυτερεύουν, όπως μου είπατε.</w:t>
      </w:r>
    </w:p>
    <w:p w14:paraId="7564651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Μακάρι να έρθουν οι άνθρωποι, να πιάσουν δο</w:t>
      </w:r>
      <w:r>
        <w:rPr>
          <w:rFonts w:eastAsia="Times New Roman" w:cs="Times New Roman"/>
          <w:szCs w:val="24"/>
        </w:rPr>
        <w:t xml:space="preserve">υλειά και να δούμε να καλυτερεύουν οι συνθήκες. Όμως, δεν μπορούμε να είμαστε εδώ στη Βουλή και να ρωτάτε εμένα. Μη με ρωτάτε εμένα. Απαντήστε μου αν γι’ αυτό που είπατε –και ήταν πάρα πολύ σοβαρό, </w:t>
      </w:r>
      <w:r>
        <w:rPr>
          <w:rFonts w:eastAsia="Times New Roman" w:cs="Times New Roman"/>
          <w:szCs w:val="28"/>
        </w:rPr>
        <w:t xml:space="preserve">κύριε Υπουργέ- </w:t>
      </w:r>
      <w:r>
        <w:rPr>
          <w:rFonts w:eastAsia="Times New Roman" w:cs="Times New Roman"/>
          <w:szCs w:val="24"/>
        </w:rPr>
        <w:t>έχετε βάσιμες υπόνοιες. Τι θα κάνετε;</w:t>
      </w:r>
    </w:p>
    <w:p w14:paraId="7564651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w:t>
      </w:r>
      <w:r>
        <w:rPr>
          <w:rFonts w:eastAsia="Times New Roman" w:cs="Times New Roman"/>
          <w:b/>
          <w:szCs w:val="24"/>
        </w:rPr>
        <w:t>Σ ΠΟΛΑΚΗΣ (Αναπληρωτής Υπουργός Υγείας):</w:t>
      </w:r>
      <w:r>
        <w:rPr>
          <w:rFonts w:eastAsia="Times New Roman" w:cs="Times New Roman"/>
          <w:szCs w:val="24"/>
        </w:rPr>
        <w:t xml:space="preserve"> Κάνουμε ήδη.</w:t>
      </w:r>
    </w:p>
    <w:p w14:paraId="7564651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Σας αντιγυρίζω, λοιπόν, την ερώτηση καλή τη πίστει και θέλω να μου πείτε αν αυτό είναι πραγματικά αυτό που νομίζετε ότι γίνεται, τι θα κάνετε γι’ αυτό. Τι νόμιμο τρόπο </w:t>
      </w:r>
      <w:r>
        <w:rPr>
          <w:rFonts w:eastAsia="Times New Roman" w:cs="Times New Roman"/>
          <w:szCs w:val="24"/>
        </w:rPr>
        <w:lastRenderedPageBreak/>
        <w:t>θα βρε</w:t>
      </w:r>
      <w:r>
        <w:rPr>
          <w:rFonts w:eastAsia="Times New Roman" w:cs="Times New Roman"/>
          <w:szCs w:val="24"/>
        </w:rPr>
        <w:t xml:space="preserve">ίτε –γιατί νόμιμο τρόπο θέλω να μου πείτε- να το πατάξετε; Εάν δεν μπορείτε εσείς, να πάτε στη </w:t>
      </w:r>
      <w:r>
        <w:rPr>
          <w:rFonts w:eastAsia="Times New Roman" w:cs="Times New Roman"/>
          <w:szCs w:val="24"/>
        </w:rPr>
        <w:t>δ</w:t>
      </w:r>
      <w:r>
        <w:rPr>
          <w:rFonts w:eastAsia="Times New Roman" w:cs="Times New Roman"/>
          <w:szCs w:val="24"/>
        </w:rPr>
        <w:t xml:space="preserve">ικαιοσύνη. Δεν ξέρω αν θα σας αρέσει η απόφαση της </w:t>
      </w:r>
      <w:r>
        <w:rPr>
          <w:rFonts w:eastAsia="Times New Roman" w:cs="Times New Roman"/>
          <w:szCs w:val="24"/>
        </w:rPr>
        <w:t>δ</w:t>
      </w:r>
      <w:r>
        <w:rPr>
          <w:rFonts w:eastAsia="Times New Roman" w:cs="Times New Roman"/>
          <w:szCs w:val="24"/>
        </w:rPr>
        <w:t xml:space="preserve">ικαιοσύνης, γιατί μπορεί να μην σας αρέσει, αλλά δώστε το στη </w:t>
      </w:r>
      <w:r>
        <w:rPr>
          <w:rFonts w:eastAsia="Times New Roman" w:cs="Times New Roman"/>
          <w:szCs w:val="24"/>
        </w:rPr>
        <w:t>δ</w:t>
      </w:r>
      <w:r>
        <w:rPr>
          <w:rFonts w:eastAsia="Times New Roman" w:cs="Times New Roman"/>
          <w:szCs w:val="24"/>
        </w:rPr>
        <w:t xml:space="preserve">ικαιοσύνη, αν αφορά τη </w:t>
      </w:r>
      <w:r>
        <w:rPr>
          <w:rFonts w:eastAsia="Times New Roman" w:cs="Times New Roman"/>
          <w:szCs w:val="24"/>
        </w:rPr>
        <w:t>δ</w:t>
      </w:r>
      <w:r>
        <w:rPr>
          <w:rFonts w:eastAsia="Times New Roman" w:cs="Times New Roman"/>
          <w:szCs w:val="24"/>
        </w:rPr>
        <w:t>ικαιοσύνη. Εκείνο που</w:t>
      </w:r>
      <w:r>
        <w:rPr>
          <w:rFonts w:eastAsia="Times New Roman" w:cs="Times New Roman"/>
          <w:szCs w:val="24"/>
        </w:rPr>
        <w:t xml:space="preserve"> δεν πρέπει να κάνουμε είναι να σπιλώνουμε από υπόνοιες έναν καθημερινό αγώνα</w:t>
      </w:r>
      <w:r>
        <w:rPr>
          <w:rFonts w:eastAsia="Times New Roman" w:cs="Times New Roman"/>
          <w:szCs w:val="24"/>
        </w:rPr>
        <w:t>,</w:t>
      </w:r>
      <w:r>
        <w:rPr>
          <w:rFonts w:eastAsia="Times New Roman" w:cs="Times New Roman"/>
          <w:szCs w:val="24"/>
        </w:rPr>
        <w:t xml:space="preserve"> που κάνουν οι άνθρωποι στο ΕΣΥ κόντρα στα προβλήματα, κόντρα στη δική τους κούραση και κόντρα στις βιολογικές τους δυνατότητες πολλές φορές, κάτι που το γνωρίζετε ως γιατρός.</w:t>
      </w:r>
    </w:p>
    <w:p w14:paraId="7564651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(Δημήτριος Κρεμαστινός): </w:t>
      </w:r>
      <w:r>
        <w:rPr>
          <w:rFonts w:eastAsia="Times New Roman" w:cs="Times New Roman"/>
          <w:szCs w:val="24"/>
        </w:rPr>
        <w:t xml:space="preserve">Ορίστε, </w:t>
      </w:r>
      <w:r>
        <w:rPr>
          <w:rFonts w:eastAsia="Times New Roman" w:cs="Times New Roman"/>
          <w:szCs w:val="28"/>
        </w:rPr>
        <w:t xml:space="preserve">κύριε Υπουργέ, </w:t>
      </w:r>
      <w:r>
        <w:rPr>
          <w:rFonts w:eastAsia="Times New Roman" w:cs="Times New Roman"/>
          <w:szCs w:val="24"/>
        </w:rPr>
        <w:t>έχετε τον λόγο.</w:t>
      </w:r>
    </w:p>
    <w:p w14:paraId="7564651B" w14:textId="77777777" w:rsidR="00546FC6" w:rsidRDefault="008647C6">
      <w:pPr>
        <w:spacing w:line="600" w:lineRule="auto"/>
        <w:ind w:firstLine="720"/>
        <w:contextualSpacing/>
        <w:jc w:val="both"/>
        <w:rPr>
          <w:rFonts w:eastAsia="Times New Roman" w:cs="Times New Roman"/>
          <w:szCs w:val="28"/>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Ακούστε, </w:t>
      </w:r>
      <w:r>
        <w:rPr>
          <w:rFonts w:eastAsia="Times New Roman" w:cs="Times New Roman"/>
          <w:szCs w:val="28"/>
        </w:rPr>
        <w:t>κυρία Χριστοφιλοπούλου, εμείς δεν είμαστε οι μάγοι της φυλής, ώστε να μπορούμε να ξέρουμε τι συμβαίνει στο εσωτερικό του κάθε νο</w:t>
      </w:r>
      <w:r>
        <w:rPr>
          <w:rFonts w:eastAsia="Times New Roman" w:cs="Times New Roman"/>
          <w:szCs w:val="28"/>
        </w:rPr>
        <w:t xml:space="preserve">σοκομείου την οποιαδήποτε στιγμή, αν δεν έχουμε ενημέρωση. Δεν είχαμε ενημέρωση γι’ αυτό. Μόλις την πήραμε την ενημέρωση, σαφώς και δράσαμε, πρώτον μέσω της </w:t>
      </w:r>
      <w:r>
        <w:rPr>
          <w:rFonts w:eastAsia="Times New Roman" w:cs="Times New Roman"/>
          <w:szCs w:val="28"/>
        </w:rPr>
        <w:t>δ</w:t>
      </w:r>
      <w:r>
        <w:rPr>
          <w:rFonts w:eastAsia="Times New Roman" w:cs="Times New Roman"/>
          <w:szCs w:val="28"/>
        </w:rPr>
        <w:t xml:space="preserve">ιοικήτριας της Β΄ Υγειονομικής </w:t>
      </w:r>
      <w:r>
        <w:rPr>
          <w:rFonts w:eastAsia="Times New Roman" w:cs="Times New Roman"/>
          <w:szCs w:val="28"/>
        </w:rPr>
        <w:lastRenderedPageBreak/>
        <w:t>Περιφέρειας, η οποία «κατάγεται» απ’ αυτό το νοσοκομείο, αφού δούλε</w:t>
      </w:r>
      <w:r>
        <w:rPr>
          <w:rFonts w:eastAsia="Times New Roman" w:cs="Times New Roman"/>
          <w:szCs w:val="28"/>
        </w:rPr>
        <w:t xml:space="preserve">υε εκεί και τα ξέρει κάποια πράγματα και, δεύτερον, μέσω της τοποθέτησης του νέου </w:t>
      </w:r>
      <w:r>
        <w:rPr>
          <w:rFonts w:eastAsia="Times New Roman" w:cs="Times New Roman"/>
          <w:szCs w:val="28"/>
        </w:rPr>
        <w:t>δ</w:t>
      </w:r>
      <w:r>
        <w:rPr>
          <w:rFonts w:eastAsia="Times New Roman" w:cs="Times New Roman"/>
          <w:szCs w:val="28"/>
        </w:rPr>
        <w:t>ιοικητή που πήγε εκεί, ο οποίος πραγματικά ελέγχει αυτήν την κατάσταση. Διότι</w:t>
      </w:r>
      <w:r>
        <w:rPr>
          <w:rFonts w:eastAsia="Times New Roman" w:cs="Times New Roman"/>
          <w:szCs w:val="28"/>
        </w:rPr>
        <w:t>,</w:t>
      </w:r>
      <w:r>
        <w:rPr>
          <w:rFonts w:eastAsia="Times New Roman" w:cs="Times New Roman"/>
          <w:szCs w:val="28"/>
        </w:rPr>
        <w:t xml:space="preserve"> δυστυχώς</w:t>
      </w:r>
      <w:r>
        <w:rPr>
          <w:rFonts w:eastAsia="Times New Roman" w:cs="Times New Roman"/>
          <w:szCs w:val="28"/>
        </w:rPr>
        <w:t>,</w:t>
      </w:r>
      <w:r>
        <w:rPr>
          <w:rFonts w:eastAsia="Times New Roman" w:cs="Times New Roman"/>
          <w:szCs w:val="28"/>
        </w:rPr>
        <w:t xml:space="preserve"> ο άνθρωπος που ήταν επικεφαλής στο χειρουργείο, ήταν και ο διοικητεύων του </w:t>
      </w:r>
      <w:r>
        <w:rPr>
          <w:rFonts w:eastAsia="Times New Roman" w:cs="Times New Roman"/>
          <w:szCs w:val="28"/>
        </w:rPr>
        <w:t>ν</w:t>
      </w:r>
      <w:r>
        <w:rPr>
          <w:rFonts w:eastAsia="Times New Roman" w:cs="Times New Roman"/>
          <w:szCs w:val="28"/>
        </w:rPr>
        <w:t>οσοκομεί</w:t>
      </w:r>
      <w:r>
        <w:rPr>
          <w:rFonts w:eastAsia="Times New Roman" w:cs="Times New Roman"/>
          <w:szCs w:val="28"/>
        </w:rPr>
        <w:t>ου και δεν είχαμε κα</w:t>
      </w:r>
      <w:r>
        <w:rPr>
          <w:rFonts w:eastAsia="Times New Roman" w:cs="Times New Roman"/>
          <w:szCs w:val="28"/>
        </w:rPr>
        <w:t>μ</w:t>
      </w:r>
      <w:r>
        <w:rPr>
          <w:rFonts w:eastAsia="Times New Roman" w:cs="Times New Roman"/>
          <w:szCs w:val="28"/>
        </w:rPr>
        <w:t>μία τέτοια ενημέρωση.</w:t>
      </w:r>
    </w:p>
    <w:p w14:paraId="7564651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Εσείς το κάνετε.</w:t>
      </w:r>
    </w:p>
    <w:p w14:paraId="7564651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όχι, ο διοικητεύων. Εννοώ ότι έφυγε ο </w:t>
      </w:r>
      <w:r>
        <w:rPr>
          <w:rFonts w:eastAsia="Times New Roman" w:cs="Times New Roman"/>
          <w:szCs w:val="24"/>
        </w:rPr>
        <w:t>δ</w:t>
      </w:r>
      <w:r>
        <w:rPr>
          <w:rFonts w:eastAsia="Times New Roman" w:cs="Times New Roman"/>
          <w:szCs w:val="24"/>
        </w:rPr>
        <w:t xml:space="preserve">ιοικητής και είχε αναλάβει ο </w:t>
      </w:r>
      <w:r>
        <w:rPr>
          <w:rFonts w:eastAsia="Times New Roman" w:cs="Times New Roman"/>
          <w:szCs w:val="24"/>
        </w:rPr>
        <w:t>δ</w:t>
      </w:r>
      <w:r>
        <w:rPr>
          <w:rFonts w:eastAsia="Times New Roman" w:cs="Times New Roman"/>
          <w:szCs w:val="24"/>
        </w:rPr>
        <w:t xml:space="preserve">ιευθυντής της </w:t>
      </w:r>
      <w:r>
        <w:rPr>
          <w:rFonts w:eastAsia="Times New Roman" w:cs="Times New Roman"/>
          <w:szCs w:val="24"/>
        </w:rPr>
        <w:t>ι</w:t>
      </w:r>
      <w:r>
        <w:rPr>
          <w:rFonts w:eastAsia="Times New Roman" w:cs="Times New Roman"/>
          <w:szCs w:val="24"/>
        </w:rPr>
        <w:t xml:space="preserve">ατρικής </w:t>
      </w:r>
      <w:r>
        <w:rPr>
          <w:rFonts w:eastAsia="Times New Roman" w:cs="Times New Roman"/>
          <w:szCs w:val="24"/>
        </w:rPr>
        <w:t>υ</w:t>
      </w:r>
      <w:r>
        <w:rPr>
          <w:rFonts w:eastAsia="Times New Roman" w:cs="Times New Roman"/>
          <w:szCs w:val="24"/>
        </w:rPr>
        <w:t xml:space="preserve">πηρεσίας. Ε, προφανώς, </w:t>
      </w:r>
      <w:r>
        <w:rPr>
          <w:rFonts w:eastAsia="Times New Roman" w:cs="Times New Roman"/>
          <w:szCs w:val="24"/>
        </w:rPr>
        <w:t>εμείς το κάναμε. Δεν θα έπρεπε να μας το πει; Έπρεπε να μυρίσουμε τα νύχια μας;</w:t>
      </w:r>
    </w:p>
    <w:p w14:paraId="7564651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Μα, εμένα ρωτάτε;</w:t>
      </w:r>
    </w:p>
    <w:p w14:paraId="7564651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Κοιτάξτε, επειδή δεν πέσαμε από τον ουρανό, κυρία Χριστοφιλοπούλου, καταλαβαίνετε πο</w:t>
      </w:r>
      <w:r>
        <w:rPr>
          <w:rFonts w:eastAsia="Times New Roman" w:cs="Times New Roman"/>
          <w:szCs w:val="24"/>
        </w:rPr>
        <w:t xml:space="preserve">λύ καλά τι θέλω να πω. Όταν σας δείχνω κάποια </w:t>
      </w:r>
      <w:r>
        <w:rPr>
          <w:rFonts w:eastAsia="Times New Roman" w:cs="Times New Roman"/>
          <w:szCs w:val="24"/>
        </w:rPr>
        <w:lastRenderedPageBreak/>
        <w:t>στοιχεία ότι το προσωπικό από το 2013 μέχρι το 2015 πρακτικά δεν είναι διαφορετικό, πώς κλείνουν τρεις αίθουσες; Αυτό είναι το ερώτημα. Εσάς το μυαλό σας δεν καταλαβαίνει κάτι; Εμένα καταλαβαίνει...</w:t>
      </w:r>
    </w:p>
    <w:p w14:paraId="7564652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ΠΑΡΑΣΚΕΥΗ Χ</w:t>
      </w:r>
      <w:r>
        <w:rPr>
          <w:rFonts w:eastAsia="Times New Roman" w:cs="Times New Roman"/>
          <w:b/>
          <w:szCs w:val="24"/>
        </w:rPr>
        <w:t xml:space="preserve">ΡΙΣΤΟΦΙΛΟΠΟΥΛΟΥ: </w:t>
      </w:r>
      <w:r>
        <w:rPr>
          <w:rFonts w:eastAsia="Times New Roman" w:cs="Times New Roman"/>
          <w:szCs w:val="24"/>
        </w:rPr>
        <w:t>Πείτε μας, λοιπόν.</w:t>
      </w:r>
    </w:p>
    <w:p w14:paraId="7564652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cs="Times New Roman"/>
          <w:b/>
          <w:szCs w:val="24"/>
        </w:rPr>
        <w:t xml:space="preserve"> </w:t>
      </w:r>
      <w:r>
        <w:rPr>
          <w:rFonts w:eastAsia="Times New Roman" w:cs="Times New Roman"/>
          <w:szCs w:val="24"/>
        </w:rPr>
        <w:t>…και με βάση αυτό λειτουργήσαμε και το λύνουμε. Και τελειώσαμε.</w:t>
      </w:r>
    </w:p>
    <w:p w14:paraId="7564652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Το λύνετε;</w:t>
      </w:r>
    </w:p>
    <w:p w14:paraId="7564652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Βεβαίως, κυρία Χριστοφιλ</w:t>
      </w:r>
      <w:r>
        <w:rPr>
          <w:rFonts w:eastAsia="Times New Roman" w:cs="Times New Roman"/>
          <w:szCs w:val="24"/>
        </w:rPr>
        <w:t>οπούλου.</w:t>
      </w:r>
    </w:p>
    <w:p w14:paraId="7564652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Εδώ είμαστε, να το δούμε.</w:t>
      </w:r>
    </w:p>
    <w:p w14:paraId="7564652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Τώρα που ελέγχουμε, τώρα που έχουμε διοικήσεις με τις οποίες μπορούμε να συνεργαστούμε, βεβαίως το λύνουμε.</w:t>
      </w:r>
    </w:p>
    <w:p w14:paraId="7564652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Περιμένω να</w:t>
      </w:r>
      <w:r>
        <w:rPr>
          <w:rFonts w:eastAsia="Times New Roman" w:cs="Times New Roman"/>
          <w:szCs w:val="24"/>
        </w:rPr>
        <w:t xml:space="preserve"> ανοίξουν τα χειρουργεία.</w:t>
      </w:r>
    </w:p>
    <w:p w14:paraId="75646527"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Προχωρούμε με τη με αριθμό </w:t>
      </w:r>
      <w:r>
        <w:rPr>
          <w:rFonts w:eastAsia="Times New Roman"/>
          <w:color w:val="000000"/>
          <w:szCs w:val="24"/>
          <w:shd w:val="clear" w:color="auto" w:fill="FFFFFF"/>
        </w:rPr>
        <w:t xml:space="preserve">1101/7-7-2016 </w:t>
      </w:r>
      <w:r>
        <w:rPr>
          <w:rFonts w:eastAsia="Times New Roman" w:cs="Times New Roman"/>
          <w:szCs w:val="24"/>
        </w:rPr>
        <w:t xml:space="preserve">δέκατη τρίτη </w:t>
      </w:r>
      <w:r>
        <w:rPr>
          <w:rFonts w:eastAsia="Times New Roman"/>
          <w:color w:val="000000"/>
          <w:szCs w:val="24"/>
          <w:shd w:val="clear" w:color="auto" w:fill="FFFFFF"/>
        </w:rPr>
        <w:t xml:space="preserve">επίκαιρη ερώτηση πρώτου κύκλου του Βουλευτή Ηλείας της Δημοκρατικής Συμπαράταξης ΠΑΣΟΚ – ΔΗΜΑΡ κ. </w:t>
      </w:r>
      <w:r>
        <w:rPr>
          <w:rFonts w:eastAsia="Times New Roman"/>
          <w:bCs/>
          <w:color w:val="000000"/>
          <w:szCs w:val="24"/>
          <w:shd w:val="clear" w:color="auto" w:fill="FFFFFF"/>
        </w:rPr>
        <w:t>Ιωάννη Κουτσούκου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Υγείας,</w:t>
      </w:r>
      <w:r>
        <w:rPr>
          <w:rFonts w:eastAsia="Times New Roman"/>
          <w:bCs/>
          <w:color w:val="000000"/>
          <w:szCs w:val="24"/>
          <w:shd w:val="clear" w:color="auto" w:fill="FFFFFF"/>
        </w:rPr>
        <w:t xml:space="preserve"> </w:t>
      </w:r>
      <w:r>
        <w:rPr>
          <w:rFonts w:eastAsia="Times New Roman"/>
          <w:color w:val="000000"/>
          <w:szCs w:val="24"/>
          <w:shd w:val="clear" w:color="auto" w:fill="FFFFFF"/>
        </w:rPr>
        <w:t>σχετικά με την αντιμετώπιση των προβλημάτων στο Νοσοκομείο της Αμαλιάδας.</w:t>
      </w:r>
    </w:p>
    <w:p w14:paraId="75646528"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απαντήσει και πάλι ο Αναπληρωτής Υπουργός Υγείας κ. Πολάκης.</w:t>
      </w:r>
    </w:p>
    <w:p w14:paraId="75646529"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Ορίστε, κύριε Κουτσούκο, έχετε τον λόγο για δύο λεπτά για την πρωτολογία σας.</w:t>
      </w:r>
    </w:p>
    <w:p w14:paraId="7564652A"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ΓΙΑΝΝΗΣ ΚΟΥΤΣΟΥΚΟΣ: </w:t>
      </w:r>
      <w:r>
        <w:rPr>
          <w:rFonts w:eastAsia="Times New Roman"/>
          <w:color w:val="000000"/>
          <w:szCs w:val="24"/>
          <w:shd w:val="clear" w:color="auto" w:fill="FFFFFF"/>
        </w:rPr>
        <w:t>Ευχαριστώ, κύριε Πρ</w:t>
      </w:r>
      <w:r>
        <w:rPr>
          <w:rFonts w:eastAsia="Times New Roman"/>
          <w:color w:val="000000"/>
          <w:szCs w:val="24"/>
          <w:shd w:val="clear" w:color="auto" w:fill="FFFFFF"/>
        </w:rPr>
        <w:t>όεδρε.</w:t>
      </w:r>
    </w:p>
    <w:p w14:paraId="7564652B" w14:textId="77777777" w:rsidR="00546FC6" w:rsidRDefault="008647C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Φαίνεται ότι εγώ είμαι πιο τυχερός, κύριε Πρόεδρε, γιατί έχω μόνο έναν μήνα καθυστέρηση στην επίκαιρη ερώτηση. Εν πάση περιπτώσει, κύριε Πρόεδρε, ως μέλος της Διάσκεψης του Προεδρείου της Βουλής, πρέπει να σκεφτείτε και μια αλλαγή του Κανονισμού, </w:t>
      </w:r>
      <w:r>
        <w:rPr>
          <w:rFonts w:eastAsia="Times New Roman"/>
          <w:color w:val="000000"/>
          <w:szCs w:val="24"/>
          <w:shd w:val="clear" w:color="auto" w:fill="FFFFFF"/>
        </w:rPr>
        <w:t>που θα λέγεται «Ημερήσια διάταξη Πολάκη», διότι έχει καταφέρει ο Αναπληρωτής Υπουργός να γίνεται «</w:t>
      </w:r>
      <w:r>
        <w:rPr>
          <w:rFonts w:eastAsia="Times New Roman"/>
          <w:color w:val="000000"/>
          <w:szCs w:val="24"/>
          <w:shd w:val="clear" w:color="auto" w:fill="FFFFFF"/>
          <w:lang w:val="en-US"/>
        </w:rPr>
        <w:t>one</w:t>
      </w:r>
      <w:r>
        <w:rPr>
          <w:rFonts w:eastAsia="Times New Roman"/>
          <w:color w:val="000000"/>
          <w:szCs w:val="24"/>
          <w:shd w:val="clear" w:color="auto" w:fill="FFFFFF"/>
        </w:rPr>
        <w:t xml:space="preserve"> </w:t>
      </w:r>
      <w:r>
        <w:rPr>
          <w:rFonts w:eastAsia="Times New Roman"/>
          <w:color w:val="000000"/>
          <w:szCs w:val="24"/>
          <w:shd w:val="clear" w:color="auto" w:fill="FFFFFF"/>
          <w:lang w:val="en-US"/>
        </w:rPr>
        <w:t>man</w:t>
      </w:r>
      <w:r>
        <w:rPr>
          <w:rFonts w:eastAsia="Times New Roman"/>
          <w:color w:val="000000"/>
          <w:szCs w:val="24"/>
          <w:shd w:val="clear" w:color="auto" w:fill="FFFFFF"/>
        </w:rPr>
        <w:t xml:space="preserve"> </w:t>
      </w:r>
      <w:r>
        <w:rPr>
          <w:rFonts w:eastAsia="Times New Roman"/>
          <w:color w:val="000000"/>
          <w:szCs w:val="24"/>
          <w:shd w:val="clear" w:color="auto" w:fill="FFFFFF"/>
          <w:lang w:val="en-US"/>
        </w:rPr>
        <w:t>show</w:t>
      </w:r>
      <w:r>
        <w:rPr>
          <w:rFonts w:eastAsia="Times New Roman"/>
          <w:color w:val="000000"/>
          <w:szCs w:val="24"/>
          <w:shd w:val="clear" w:color="auto" w:fill="FFFFFF"/>
        </w:rPr>
        <w:t xml:space="preserve">» κάθε φορά, όταν μετά από τρεις ή τέσσερις μήνες αποφασίσει να έρθει στη Βουλή. </w:t>
      </w:r>
    </w:p>
    <w:p w14:paraId="7564652C" w14:textId="77777777" w:rsidR="00546FC6" w:rsidRDefault="008647C6">
      <w:pPr>
        <w:spacing w:line="600" w:lineRule="auto"/>
        <w:ind w:firstLine="720"/>
        <w:contextualSpacing/>
        <w:jc w:val="both"/>
        <w:rPr>
          <w:rFonts w:eastAsia="Times New Roman"/>
          <w:color w:val="000000"/>
          <w:szCs w:val="28"/>
          <w:shd w:val="clear" w:color="auto" w:fill="FFFFFF"/>
        </w:rPr>
      </w:pPr>
      <w:r>
        <w:rPr>
          <w:rFonts w:eastAsia="Times New Roman"/>
          <w:color w:val="000000"/>
          <w:szCs w:val="24"/>
          <w:shd w:val="clear" w:color="auto" w:fill="FFFFFF"/>
        </w:rPr>
        <w:lastRenderedPageBreak/>
        <w:t xml:space="preserve">Αυτό είναι το διαδικαστικό, αλλά έχει και μια ουσία, διότι, </w:t>
      </w:r>
      <w:r>
        <w:rPr>
          <w:rFonts w:eastAsia="Times New Roman"/>
          <w:color w:val="000000"/>
          <w:szCs w:val="28"/>
          <w:shd w:val="clear" w:color="auto" w:fill="FFFFFF"/>
        </w:rPr>
        <w:t>κύριε Υπουργέ, οι επίκαιρες ερωτήσεις έχουν να κάνουν με την αντιμετώπιση εκτάκτων προβλημάτων, για τα οποία απαιτούνται πολιτικές απαντήσεις. Αλλιώς, υπάρχει η διαδικασία των γραπτών ερωτήσεων και του κοινοβουλευτικού ελέγχου.</w:t>
      </w:r>
    </w:p>
    <w:p w14:paraId="7564652D" w14:textId="77777777" w:rsidR="00546FC6" w:rsidRDefault="008647C6">
      <w:pPr>
        <w:spacing w:line="600" w:lineRule="auto"/>
        <w:ind w:firstLine="720"/>
        <w:contextualSpacing/>
        <w:jc w:val="both"/>
        <w:rPr>
          <w:rFonts w:eastAsia="Times New Roman"/>
          <w:color w:val="000000"/>
          <w:szCs w:val="28"/>
          <w:shd w:val="clear" w:color="auto" w:fill="FFFFFF"/>
        </w:rPr>
      </w:pPr>
      <w:r>
        <w:rPr>
          <w:rFonts w:eastAsia="Times New Roman"/>
          <w:color w:val="000000"/>
          <w:szCs w:val="28"/>
          <w:shd w:val="clear" w:color="auto" w:fill="FFFFFF"/>
        </w:rPr>
        <w:t>Κύριε Υπουργέ, αφορμή για τη</w:t>
      </w:r>
      <w:r>
        <w:rPr>
          <w:rFonts w:eastAsia="Times New Roman"/>
          <w:color w:val="000000"/>
          <w:szCs w:val="28"/>
          <w:shd w:val="clear" w:color="auto" w:fill="FFFFFF"/>
        </w:rPr>
        <w:t xml:space="preserve"> δική μου επίκαιρη ερώτηση ήταν η τελευταία –μία από τις πολλές, καθώς κάθε τρεις και λίγο τα ίδια έχουμε- δήλωση του </w:t>
      </w:r>
      <w:r>
        <w:rPr>
          <w:rFonts w:eastAsia="Times New Roman"/>
          <w:color w:val="000000"/>
          <w:szCs w:val="28"/>
          <w:shd w:val="clear" w:color="auto" w:fill="FFFFFF"/>
        </w:rPr>
        <w:t>υ</w:t>
      </w:r>
      <w:r>
        <w:rPr>
          <w:rFonts w:eastAsia="Times New Roman"/>
          <w:color w:val="000000"/>
          <w:szCs w:val="28"/>
          <w:shd w:val="clear" w:color="auto" w:fill="FFFFFF"/>
        </w:rPr>
        <w:t>ποδιοικητή της ΣΤ΄ ΥΠΕ στο Περιφερειακό Συμβούλιο Δυτικής Ελλάδας, που συζητούσε θέματα υγείας, ότι έχει προτείνει να κλείσει το Νοσοκομε</w:t>
      </w:r>
      <w:r>
        <w:rPr>
          <w:rFonts w:eastAsia="Times New Roman"/>
          <w:color w:val="000000"/>
          <w:szCs w:val="28"/>
          <w:shd w:val="clear" w:color="auto" w:fill="FFFFFF"/>
        </w:rPr>
        <w:t>ίο της Αμαλιάδας.</w:t>
      </w:r>
    </w:p>
    <w:p w14:paraId="7564652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το Νοσοκομείο της Αμαλιάδας, το οποίο κάθε φορά που υπάρχουν προβλήματα στο εθνικό σύστημα υγείας στην Ηλεία, αντιμετωπίζεται ως το «μαλακό υπογάστριο», με κλείσιμο κλινικών, μεταφορά προσωπικού κ.ο.κ., καθώς η πολιτική ηγεσία </w:t>
      </w:r>
      <w:r>
        <w:rPr>
          <w:rFonts w:eastAsia="Times New Roman" w:cs="Times New Roman"/>
          <w:szCs w:val="24"/>
        </w:rPr>
        <w:t xml:space="preserve">αγνοεί ότι αυτό το </w:t>
      </w:r>
      <w:r>
        <w:rPr>
          <w:rFonts w:eastAsia="Times New Roman" w:cs="Times New Roman"/>
          <w:szCs w:val="24"/>
        </w:rPr>
        <w:t>ν</w:t>
      </w:r>
      <w:r>
        <w:rPr>
          <w:rFonts w:eastAsia="Times New Roman" w:cs="Times New Roman"/>
          <w:szCs w:val="24"/>
        </w:rPr>
        <w:t xml:space="preserve">οσοκομείο καλύπτει όλη τη βόρεια Ηλεία και στον βαθμό που δεν λειτουργεί αποτελεσματικά, επιβαρύνεται και η λειτουργία του Νοσοκομείου Πύργου, το οποίο έχει τα δικά του προβλήματα. </w:t>
      </w:r>
    </w:p>
    <w:p w14:paraId="7564652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Το Υπουργείο απάντησε με δελτίο Τύπου στον ξεσηκωμό το</w:t>
      </w:r>
      <w:r>
        <w:rPr>
          <w:rFonts w:eastAsia="Times New Roman" w:cs="Times New Roman"/>
          <w:szCs w:val="24"/>
        </w:rPr>
        <w:t xml:space="preserve">υ λαού της Αμαλιάδας λέγοντας ότι δεν θα κλείσει το </w:t>
      </w:r>
      <w:r>
        <w:rPr>
          <w:rFonts w:eastAsia="Times New Roman" w:cs="Times New Roman"/>
          <w:szCs w:val="24"/>
        </w:rPr>
        <w:t>ν</w:t>
      </w:r>
      <w:r>
        <w:rPr>
          <w:rFonts w:eastAsia="Times New Roman" w:cs="Times New Roman"/>
          <w:szCs w:val="24"/>
        </w:rPr>
        <w:t xml:space="preserve">οσοκομείο και ότι έχει έναν προγραμματισμό προσλήψεων. </w:t>
      </w:r>
    </w:p>
    <w:p w14:paraId="7564653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είναι ότι στο Νοσοκομείο της Αμαλιάδας έχουμε κενές θέσεις ιατρών. Από τους τριάντα εννέα που προβλέπει ο </w:t>
      </w:r>
      <w:r>
        <w:rPr>
          <w:rFonts w:eastAsia="Times New Roman" w:cs="Times New Roman"/>
          <w:szCs w:val="24"/>
        </w:rPr>
        <w:t>ο</w:t>
      </w:r>
      <w:r>
        <w:rPr>
          <w:rFonts w:eastAsia="Times New Roman" w:cs="Times New Roman"/>
          <w:szCs w:val="24"/>
        </w:rPr>
        <w:t>ργανισμός υπηρετούν μόν</w:t>
      </w:r>
      <w:r>
        <w:rPr>
          <w:rFonts w:eastAsia="Times New Roman" w:cs="Times New Roman"/>
          <w:szCs w:val="24"/>
        </w:rPr>
        <w:t>ο δεκαεννέα. Έχουμε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είκοσι κενά. Και από τους διακόσιους επτά του λοιπού προσωπικού υπηρετούν μόνο εκατόν είκοσι τέσσερις, έχουμε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ογδόντα τρία κενά. </w:t>
      </w:r>
    </w:p>
    <w:p w14:paraId="7564653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Άρα, αυτή η ανακοίνωση</w:t>
      </w:r>
      <w:r>
        <w:rPr>
          <w:rFonts w:eastAsia="Times New Roman" w:cs="Times New Roman"/>
          <w:szCs w:val="24"/>
        </w:rPr>
        <w:t>,</w:t>
      </w:r>
      <w:r>
        <w:rPr>
          <w:rFonts w:eastAsia="Times New Roman" w:cs="Times New Roman"/>
          <w:szCs w:val="24"/>
        </w:rPr>
        <w:t xml:space="preserve"> που έκανε το Υπουργείο σας, κύριε Υπουργέ, σχετικά με το ότι δεν</w:t>
      </w:r>
      <w:r>
        <w:rPr>
          <w:rFonts w:eastAsia="Times New Roman" w:cs="Times New Roman"/>
          <w:szCs w:val="24"/>
        </w:rPr>
        <w:t xml:space="preserve"> προτίθεται να κλείσει το </w:t>
      </w:r>
      <w:r>
        <w:rPr>
          <w:rFonts w:eastAsia="Times New Roman" w:cs="Times New Roman"/>
          <w:szCs w:val="24"/>
        </w:rPr>
        <w:t>ν</w:t>
      </w:r>
      <w:r>
        <w:rPr>
          <w:rFonts w:eastAsia="Times New Roman" w:cs="Times New Roman"/>
          <w:szCs w:val="24"/>
        </w:rPr>
        <w:t xml:space="preserve">οσοκομείο, θα την εκλάβω ως καλή πρόθεση, για να συνεννοηθούμε πάνω σ’ αυτό. Όμως, στην πράξη εάν δεν αντιμετωπίσετε τα προβλήματα, ουσιαστικά οδηγείτε στο κλείσιμο του </w:t>
      </w:r>
      <w:r>
        <w:rPr>
          <w:rFonts w:eastAsia="Times New Roman" w:cs="Times New Roman"/>
          <w:szCs w:val="24"/>
        </w:rPr>
        <w:t>ν</w:t>
      </w:r>
      <w:r>
        <w:rPr>
          <w:rFonts w:eastAsia="Times New Roman" w:cs="Times New Roman"/>
          <w:szCs w:val="24"/>
        </w:rPr>
        <w:t xml:space="preserve">οσοκομείου. </w:t>
      </w:r>
    </w:p>
    <w:p w14:paraId="7564653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Με αφορμή, λοιπόν, αυτήν την επίκαιρη ερώτηση,</w:t>
      </w:r>
      <w:r>
        <w:rPr>
          <w:rFonts w:eastAsia="Times New Roman" w:cs="Times New Roman"/>
          <w:szCs w:val="24"/>
        </w:rPr>
        <w:t xml:space="preserve"> θέλουμε σήμερα να μας δώσετε συγκεκριμένες διαβεβαιώσεις σχετικά με το πότε θα κάνετε πράξη αυτά που έχετε πει στο δελτίο Τύπου, αλλά και αυτά </w:t>
      </w:r>
      <w:r>
        <w:rPr>
          <w:rFonts w:eastAsia="Times New Roman" w:cs="Times New Roman"/>
          <w:szCs w:val="24"/>
        </w:rPr>
        <w:lastRenderedPageBreak/>
        <w:t>που μας είπε ο κ. Ξανθός στις 12 Απριλίου, όταν τον επισκεφτήκαμε με αντιπροσωπεία των φορέων της πόλης, και για</w:t>
      </w:r>
      <w:r>
        <w:rPr>
          <w:rFonts w:eastAsia="Times New Roman" w:cs="Times New Roman"/>
          <w:szCs w:val="24"/>
        </w:rPr>
        <w:t xml:space="preserve"> το πότε θα λειτουργήσει η καινούργια </w:t>
      </w:r>
      <w:r>
        <w:rPr>
          <w:rFonts w:eastAsia="Times New Roman" w:cs="Times New Roman"/>
          <w:szCs w:val="24"/>
        </w:rPr>
        <w:t>μ</w:t>
      </w:r>
      <w:r>
        <w:rPr>
          <w:rFonts w:eastAsia="Times New Roman" w:cs="Times New Roman"/>
          <w:szCs w:val="24"/>
        </w:rPr>
        <w:t xml:space="preserve">ονάδα, η οποία παραμένει σε μη λειτουργία και στην οποία έχουν επενδυθεί χρήματα του ελληνικού λαού με κόπους και θυσίες, όπως γνωρίζετε, κύριε Υπουργέ. </w:t>
      </w:r>
    </w:p>
    <w:p w14:paraId="7564653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Περιμένουμε, λοιπόν, τις απαντήσεις σας, για να ξέρει και ο λαό</w:t>
      </w:r>
      <w:r>
        <w:rPr>
          <w:rFonts w:eastAsia="Times New Roman" w:cs="Times New Roman"/>
          <w:szCs w:val="24"/>
        </w:rPr>
        <w:t xml:space="preserve">ς που μας ακούει τι θα γίνει στην πραγματικότητα. </w:t>
      </w:r>
    </w:p>
    <w:p w14:paraId="75646534" w14:textId="77777777" w:rsidR="00546FC6" w:rsidRDefault="008647C6">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Ευχαριστούμε, κύριε Κουτσούκο. </w:t>
      </w:r>
    </w:p>
    <w:p w14:paraId="7564653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7564653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Κουτσούκο, πρώτον, εμείς ανοίγουμε και δεν κλείνουμε νοσοκομεία. Αυτό είναι κάτι που έχουμε πει και το κάνουμε και πράξη. Η προσωπική άποψη ενός υποδιοικητού σε σχέση με την κρίση</w:t>
      </w:r>
      <w:r>
        <w:rPr>
          <w:rFonts w:eastAsia="Times New Roman" w:cs="Times New Roman"/>
          <w:szCs w:val="24"/>
        </w:rPr>
        <w:t>,</w:t>
      </w:r>
      <w:r>
        <w:rPr>
          <w:rFonts w:eastAsia="Times New Roman" w:cs="Times New Roman"/>
          <w:szCs w:val="24"/>
        </w:rPr>
        <w:t xml:space="preserve"> που έχει για κάποια πράγματα δεν συνιστά κυβερνητική πολιτική. </w:t>
      </w:r>
    </w:p>
    <w:p w14:paraId="7564653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w:t>
      </w:r>
      <w:r>
        <w:rPr>
          <w:rFonts w:eastAsia="Times New Roman" w:cs="Times New Roman"/>
          <w:szCs w:val="24"/>
        </w:rPr>
        <w:t>ερον, δεν μπορεί να κλείνουμε ένα νοσοκομείο</w:t>
      </w:r>
      <w:r>
        <w:rPr>
          <w:rFonts w:eastAsia="Times New Roman" w:cs="Times New Roman"/>
          <w:szCs w:val="24"/>
        </w:rPr>
        <w:t>,</w:t>
      </w:r>
      <w:r>
        <w:rPr>
          <w:rFonts w:eastAsia="Times New Roman" w:cs="Times New Roman"/>
          <w:szCs w:val="24"/>
        </w:rPr>
        <w:t xml:space="preserve"> που πέρυσι είχε προγραμματιστεί από τη δική σας κ</w:t>
      </w:r>
      <w:r>
        <w:rPr>
          <w:rFonts w:eastAsia="Times New Roman"/>
          <w:szCs w:val="24"/>
        </w:rPr>
        <w:t>υβέρνηση</w:t>
      </w:r>
      <w:r>
        <w:rPr>
          <w:rFonts w:eastAsia="Times New Roman" w:cs="Times New Roman"/>
          <w:szCs w:val="24"/>
        </w:rPr>
        <w:t xml:space="preserve"> να πάρει 1.433.439 ευρώ από τον κρατικό προϋπολογισμό. Εμείς δώσαμε 1.623.000 με βάση και την έκτακτη χρηματοδότηση και φέτος προγραμματίζουμε να πάρει </w:t>
      </w:r>
      <w:r>
        <w:rPr>
          <w:rFonts w:eastAsia="Times New Roman" w:cs="Times New Roman"/>
          <w:szCs w:val="24"/>
        </w:rPr>
        <w:t xml:space="preserve">1.550.000 ευρώ. Όλα αυτά δείχνουν ότι δεν μπορεί να κλείνουμε το </w:t>
      </w:r>
      <w:r>
        <w:rPr>
          <w:rFonts w:eastAsia="Times New Roman" w:cs="Times New Roman"/>
          <w:szCs w:val="24"/>
        </w:rPr>
        <w:t>ν</w:t>
      </w:r>
      <w:r>
        <w:rPr>
          <w:rFonts w:eastAsia="Times New Roman" w:cs="Times New Roman"/>
          <w:szCs w:val="24"/>
        </w:rPr>
        <w:t xml:space="preserve">οσοκομείο. Αν ήταν να το κλείσουμε, θα είχαμε μειώσει τη χρηματοδότησή του. </w:t>
      </w:r>
    </w:p>
    <w:p w14:paraId="7564653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κλείνουμε ένα </w:t>
      </w:r>
      <w:r>
        <w:rPr>
          <w:rFonts w:eastAsia="Times New Roman" w:cs="Times New Roman"/>
          <w:szCs w:val="24"/>
        </w:rPr>
        <w:t>ν</w:t>
      </w:r>
      <w:r>
        <w:rPr>
          <w:rFonts w:eastAsia="Times New Roman" w:cs="Times New Roman"/>
          <w:szCs w:val="24"/>
        </w:rPr>
        <w:t xml:space="preserve">οσοκομείο το οποίο αυτήν τη στιγμή παίρνει έναν ΠΕ </w:t>
      </w:r>
      <w:r>
        <w:rPr>
          <w:rFonts w:eastAsia="Times New Roman" w:cs="Times New Roman"/>
          <w:szCs w:val="24"/>
        </w:rPr>
        <w:t>φ</w:t>
      </w:r>
      <w:r>
        <w:rPr>
          <w:rFonts w:eastAsia="Times New Roman" w:cs="Times New Roman"/>
          <w:szCs w:val="24"/>
        </w:rPr>
        <w:t>αρμακοποιών, με βάση τα κενά, απ</w:t>
      </w:r>
      <w:r>
        <w:rPr>
          <w:rFonts w:eastAsia="Times New Roman" w:cs="Times New Roman"/>
          <w:szCs w:val="24"/>
        </w:rPr>
        <w:t xml:space="preserve">ό την </w:t>
      </w:r>
      <w:r>
        <w:rPr>
          <w:rFonts w:eastAsia="Times New Roman" w:cs="Times New Roman"/>
          <w:szCs w:val="24"/>
        </w:rPr>
        <w:t>π</w:t>
      </w:r>
      <w:r>
        <w:rPr>
          <w:rFonts w:eastAsia="Times New Roman" w:cs="Times New Roman"/>
          <w:szCs w:val="24"/>
        </w:rPr>
        <w:t>ροκήρυξη 4Κ. Επίσης, παίρνει τρία άτομα από τους πεντακόσιους ογδόντα πέντε του λοιπού επικουρικού  προσωπικού, ενώ πήρε ήδη από την προκήρυξη του ΚΕΕΛΠΝΟ και έχει υπογράψει σύμβαση ένας γιατρός και δύο ΤΕ νοσηλευτές, αυτά που είχαν ζητηθεί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 xml:space="preserve"> Και μένει να δούμε αν έχει δηλώσει ένα άτομο κατηγορίας ΠΕ </w:t>
      </w:r>
      <w:r>
        <w:rPr>
          <w:rFonts w:eastAsia="Times New Roman" w:cs="Times New Roman"/>
          <w:szCs w:val="24"/>
        </w:rPr>
        <w:t>ν</w:t>
      </w:r>
      <w:r>
        <w:rPr>
          <w:rFonts w:eastAsia="Times New Roman" w:cs="Times New Roman"/>
          <w:szCs w:val="24"/>
        </w:rPr>
        <w:t xml:space="preserve">οσηλευτών. Πάντως, από τα τέσσερα άτομα τα τρία έχουν υπογράψει σύμβαση. Και αυτά καλύπτουν ακριβώς τις ανάγκες λειτουργίας της ΜΕΘ. </w:t>
      </w:r>
    </w:p>
    <w:p w14:paraId="7564653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προβλέπονται τρία άτομα από τις χίλιες εξακόσιες εξήν</w:t>
      </w:r>
      <w:r>
        <w:rPr>
          <w:rFonts w:eastAsia="Times New Roman" w:cs="Times New Roman"/>
          <w:szCs w:val="24"/>
        </w:rPr>
        <w:t>τα θέσεις</w:t>
      </w:r>
      <w:r>
        <w:rPr>
          <w:rFonts w:eastAsia="Times New Roman" w:cs="Times New Roman"/>
          <w:szCs w:val="24"/>
        </w:rPr>
        <w:t>,</w:t>
      </w:r>
      <w:r>
        <w:rPr>
          <w:rFonts w:eastAsia="Times New Roman" w:cs="Times New Roman"/>
          <w:szCs w:val="24"/>
        </w:rPr>
        <w:t xml:space="preserve"> που είναι να προκηρυχθούν και έχουν εγκριθεί και προκηρυχθεί δύο θέσεις </w:t>
      </w:r>
      <w:r>
        <w:rPr>
          <w:rFonts w:eastAsia="Times New Roman" w:cs="Times New Roman"/>
          <w:szCs w:val="24"/>
        </w:rPr>
        <w:t>π</w:t>
      </w:r>
      <w:r>
        <w:rPr>
          <w:rFonts w:eastAsia="Times New Roman" w:cs="Times New Roman"/>
          <w:szCs w:val="24"/>
        </w:rPr>
        <w:t>αθολόγων.</w:t>
      </w:r>
    </w:p>
    <w:p w14:paraId="7564653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έχει τοποθετηθεί και πήγε ένας χειρουργός επικουρικός και επαναπροκηρύχθηκαν έξι θέσεις, γιατί δεν βρέθηκε να πάει κανένας. Αυτή είναι η πραγμα</w:t>
      </w:r>
      <w:r>
        <w:rPr>
          <w:rFonts w:eastAsia="Times New Roman" w:cs="Times New Roman"/>
          <w:szCs w:val="24"/>
        </w:rPr>
        <w:t xml:space="preserve">τικότητα. </w:t>
      </w:r>
    </w:p>
    <w:p w14:paraId="7564653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Επαναπροκηρύχθηκαν, λοιπόν, αυτές οι θέσεις. Οι πιστώσεις είναι συγκεκριμένες και οι δύο θέσεις των παθολόγων είναι μόνιμες. Εκεί σίγουρα θα υπάρχουν αιτήσεις, όπως υπάρχουν σε όλη την Ελλάδα. Νομίζουμε, λοιπόν, ότι ο σχεδιασμός</w:t>
      </w:r>
      <w:r>
        <w:rPr>
          <w:rFonts w:eastAsia="Times New Roman" w:cs="Times New Roman"/>
          <w:szCs w:val="24"/>
        </w:rPr>
        <w:t>,</w:t>
      </w:r>
      <w:r>
        <w:rPr>
          <w:rFonts w:eastAsia="Times New Roman" w:cs="Times New Roman"/>
          <w:szCs w:val="24"/>
        </w:rPr>
        <w:t xml:space="preserve"> που υπάρχει εκε</w:t>
      </w:r>
      <w:r>
        <w:rPr>
          <w:rFonts w:eastAsia="Times New Roman" w:cs="Times New Roman"/>
          <w:szCs w:val="24"/>
        </w:rPr>
        <w:t>ί έχει να κάνει με το ότι το Γενικό Νοσοκομείο Ηλείας έχει συνολική δύναμη τριακόσιες τριάντα κλίνες και από αυτές οι διακόσιες δέκα είναι στη Νομαρχιακή Μονάδα Πύργου, οι εκατόν είκοσι στη Νομαρχιακή Μονάδα Αμαλιάδας και οι είκοσι κλίνες βραχείας νοσηλεία</w:t>
      </w:r>
      <w:r>
        <w:rPr>
          <w:rFonts w:eastAsia="Times New Roman" w:cs="Times New Roman"/>
          <w:szCs w:val="24"/>
        </w:rPr>
        <w:t xml:space="preserve">ς στη Νοσηλευτική Μονάδα Κρεστένων, που πρακτικά δεν είναι και στη φάση της πλήρους ανάπτυξής τους. </w:t>
      </w:r>
    </w:p>
    <w:p w14:paraId="7564653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αυτά δίνουν μια σαφή απάντηση, με βάση την κατάσταση</w:t>
      </w:r>
      <w:r>
        <w:rPr>
          <w:rFonts w:eastAsia="Times New Roman" w:cs="Times New Roman"/>
          <w:szCs w:val="24"/>
        </w:rPr>
        <w:t>,</w:t>
      </w:r>
      <w:r>
        <w:rPr>
          <w:rFonts w:eastAsia="Times New Roman" w:cs="Times New Roman"/>
          <w:szCs w:val="24"/>
        </w:rPr>
        <w:t xml:space="preserve"> που υπάρχει γενικότερα, σχετικά με το αν θέλουμε να το κλείσουμε ή να το διατηρήσουμε.</w:t>
      </w:r>
    </w:p>
    <w:p w14:paraId="7564653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 xml:space="preserve">βάση και τους υπόλοιπους προγραμματισμούς που κάνουμε, θα δούμε τι μπορούμε να ενισχύσουμε περαιτέρω. Όμως, νομίζω ότι αυτά είναι αποδεικτικά τού ότι δεν κλείνουμε κάποιο νοσοκομείο. </w:t>
      </w:r>
    </w:p>
    <w:p w14:paraId="7564653E" w14:textId="77777777" w:rsidR="00546FC6" w:rsidRDefault="008647C6">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Ορίστε, κύριε Κουτσούκο, έχετε και π</w:t>
      </w:r>
      <w:r>
        <w:rPr>
          <w:rFonts w:eastAsia="Times New Roman" w:cs="Times New Roman"/>
          <w:szCs w:val="24"/>
        </w:rPr>
        <w:t xml:space="preserve">άλι τον λόγο για τρία λεπτά. </w:t>
      </w:r>
    </w:p>
    <w:p w14:paraId="7564653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Εγώ θέλω να εκλάβω ως θετική την πολιτική διαβεβαίωση του Υπουργού. </w:t>
      </w:r>
    </w:p>
    <w:p w14:paraId="7564654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Εξάλλου, κύριε Υπουργέ, σας είπα ότι μετά τον θόρυβο που δημιουργήθηκε και τον γενικό ξεσηκωμό, υπήρξε δελτίο Τύπου στις 7 Ιουλίου, σχετι</w:t>
      </w:r>
      <w:r>
        <w:rPr>
          <w:rFonts w:eastAsia="Times New Roman" w:cs="Times New Roman"/>
          <w:szCs w:val="24"/>
        </w:rPr>
        <w:t xml:space="preserve">κά με το ότι δεν κλείνει το </w:t>
      </w:r>
      <w:r>
        <w:rPr>
          <w:rFonts w:eastAsia="Times New Roman" w:cs="Times New Roman"/>
          <w:szCs w:val="24"/>
        </w:rPr>
        <w:t>ν</w:t>
      </w:r>
      <w:r>
        <w:rPr>
          <w:rFonts w:eastAsia="Times New Roman" w:cs="Times New Roman"/>
          <w:szCs w:val="24"/>
        </w:rPr>
        <w:t xml:space="preserve">οσοκομείο. Όμως θέλω να δείτε, κύριε Υπουργέ, ότι είναι άλλο οι πολιτικές διαβεβαιώσεις και τι θέλουμε εμείς να κάνουμε και άλλο το τι συμβαίνει στην πράξη. </w:t>
      </w:r>
    </w:p>
    <w:p w14:paraId="7564654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έχω τα πρωτοσέλιδα των εφημερίδων του τελευταίου μήνα. Κάθε μέρα </w:t>
      </w:r>
      <w:r>
        <w:rPr>
          <w:rFonts w:eastAsia="Times New Roman" w:cs="Times New Roman"/>
          <w:szCs w:val="24"/>
        </w:rPr>
        <w:t>απασχολούν τον τοπικό Τύπο τα «λουκέτα», η υπολειτουργία</w:t>
      </w:r>
      <w:r>
        <w:rPr>
          <w:rFonts w:eastAsia="Times New Roman" w:cs="Times New Roman"/>
          <w:szCs w:val="24"/>
        </w:rPr>
        <w:t xml:space="preserve"> κ.λπ..</w:t>
      </w:r>
      <w:r>
        <w:rPr>
          <w:rFonts w:eastAsia="Times New Roman" w:cs="Times New Roman"/>
          <w:szCs w:val="24"/>
        </w:rPr>
        <w:t xml:space="preserve"> Δεν θέλω να σας τα δείξω, παίρνετε τον τοπικό Τύπο και τον παρακολουθείτε. Το τελευταίο πρωτοσέλιδο λέει ότι δεν μπορούν να βγουν οι εφημερίες στο Νοσοκομείο της Αμαλιάδας διότι παραιτήθηκε ο </w:t>
      </w:r>
      <w:r>
        <w:rPr>
          <w:rFonts w:eastAsia="Times New Roman" w:cs="Times New Roman"/>
          <w:szCs w:val="24"/>
        </w:rPr>
        <w:t>ένας αναισθησιολόγος, τον άλλον τον ψάχνετε.</w:t>
      </w:r>
    </w:p>
    <w:p w14:paraId="7564654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Ο μηχανισμός</w:t>
      </w:r>
      <w:r>
        <w:rPr>
          <w:rFonts w:eastAsia="Times New Roman" w:cs="Times New Roman"/>
          <w:szCs w:val="24"/>
        </w:rPr>
        <w:t>,</w:t>
      </w:r>
      <w:r>
        <w:rPr>
          <w:rFonts w:eastAsia="Times New Roman" w:cs="Times New Roman"/>
          <w:szCs w:val="24"/>
        </w:rPr>
        <w:t xml:space="preserve"> που μας είπατε νωρίτερα, απαντώντας σε άλλον συνάδελφο, ότι έχετε εγκαταστήσει για να δείτε πώς πάνε οι προκηρύξεις και η προσέλευση του προσωπικού φαίνεται ότι στη συγκεκριμένη περίπτωση της Αμαλι</w:t>
      </w:r>
      <w:r>
        <w:rPr>
          <w:rFonts w:eastAsia="Times New Roman" w:cs="Times New Roman"/>
          <w:szCs w:val="24"/>
        </w:rPr>
        <w:t>άδας δεν έχει αποδώσει. Και το δυστύχημα είναι, κύριε Υπουργέ, ότι σε σχέση με τον Γενάρη του 2015 έχει μειωθεί ακόμα περισσότερο το προσωπικό. Δηλαδή, τον Γενάρη του 2015 είχαμε τριάντα πέντε γιατρούς και τώρα έχουμε μόνο δεκαεννιά. Και έχει κλείσει και η</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αιευτική </w:t>
      </w:r>
      <w:r>
        <w:rPr>
          <w:rFonts w:eastAsia="Times New Roman" w:cs="Times New Roman"/>
          <w:szCs w:val="24"/>
        </w:rPr>
        <w:t>κ</w:t>
      </w:r>
      <w:r>
        <w:rPr>
          <w:rFonts w:eastAsia="Times New Roman" w:cs="Times New Roman"/>
          <w:szCs w:val="24"/>
        </w:rPr>
        <w:t xml:space="preserve">λινική και έχουν προβλήματα λειτουργίας και η </w:t>
      </w:r>
      <w:r>
        <w:rPr>
          <w:rFonts w:eastAsia="Times New Roman" w:cs="Times New Roman"/>
          <w:szCs w:val="24"/>
        </w:rPr>
        <w:t>χ</w:t>
      </w:r>
      <w:r>
        <w:rPr>
          <w:rFonts w:eastAsia="Times New Roman" w:cs="Times New Roman"/>
          <w:szCs w:val="24"/>
        </w:rPr>
        <w:t xml:space="preserve">ειρουργική και η </w:t>
      </w:r>
      <w:r>
        <w:rPr>
          <w:rFonts w:eastAsia="Times New Roman" w:cs="Times New Roman"/>
          <w:szCs w:val="24"/>
        </w:rPr>
        <w:t>π</w:t>
      </w:r>
      <w:r>
        <w:rPr>
          <w:rFonts w:eastAsia="Times New Roman" w:cs="Times New Roman"/>
          <w:szCs w:val="24"/>
        </w:rPr>
        <w:t>αθολογική, καθώς πώς μπορεί να βγει πέρα το πρόγραμμα με έναν αναισθησιολόγο; Για να μη μιλήσουμε για το νοσηλευτικό, το βοηθητικό και το παραϊατρικό προσωπικό και τα εργαστήρια.</w:t>
      </w:r>
    </w:p>
    <w:p w14:paraId="7564654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Καλό είναι, κύριε Υπουργέ, να έρθετε μια μέρα και στην Αμαλιάδα -φιλόξενοι είμαστε- όπως πήγατε και στο Λασίθι, όπως πήγατε και στα Χανιά, για να τα δείτε στην πράξη. Γιατί εμείς το ζούμε το </w:t>
      </w:r>
      <w:r>
        <w:rPr>
          <w:rFonts w:eastAsia="Times New Roman" w:cs="Times New Roman"/>
          <w:szCs w:val="24"/>
        </w:rPr>
        <w:t>ν</w:t>
      </w:r>
      <w:r>
        <w:rPr>
          <w:rFonts w:eastAsia="Times New Roman" w:cs="Times New Roman"/>
          <w:szCs w:val="24"/>
        </w:rPr>
        <w:t>οσοκομείο, πάμε εκεί, πάμε τους δικούς μας. Και οφείλω να ευχαρι</w:t>
      </w:r>
      <w:r>
        <w:rPr>
          <w:rFonts w:eastAsia="Times New Roman" w:cs="Times New Roman"/>
          <w:szCs w:val="24"/>
        </w:rPr>
        <w:t>στήσω και από το Βήμα της Βουλής το προσωπικό και για τις ηρωικές προσπάθειές τους τους γιατρούς, τους νοσηλευτές, όλους, χάρη στους οποίους λειτουργεί.</w:t>
      </w:r>
    </w:p>
    <w:p w14:paraId="7564654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Όμως, κύριε Υπουργέ, την ώρα που έχουν μειωθεί κατά τέσσερις χιλιάδες οι εργαζόμενοι στα νοσοκομεία την</w:t>
      </w:r>
      <w:r>
        <w:rPr>
          <w:rFonts w:eastAsia="Times New Roman" w:cs="Times New Roman"/>
          <w:szCs w:val="24"/>
        </w:rPr>
        <w:t xml:space="preserve"> περίοδο της θητείας σας, το να λέτε ότι με μια προκήρυξη εννιακοσίων θέσεων για όλη την Ελλάδα θα καλύψετε αυτά τα χιλιάδες κενά και θα δώσετε ζωή στα νοσοκομεία, νομίζω ότι είναι μια σταγόνα στον ωκεανό.</w:t>
      </w:r>
    </w:p>
    <w:p w14:paraId="7564654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εγώ δεν θέλω να επεκταθώ σε γε</w:t>
      </w:r>
      <w:r>
        <w:rPr>
          <w:rFonts w:eastAsia="Times New Roman" w:cs="Times New Roman"/>
          <w:szCs w:val="24"/>
        </w:rPr>
        <w:t xml:space="preserve">νικότερα ζητήματα, μιας και έχουμε καταθέσει και επίκαιρη επερώτηση για την Υγεία, που δεν έχει συζητηθεί ακόμα, αλλά ελπίζουμε να έρθει στη Βουλή για να συζητήσουμε τι συμβαίνει πραγματικά σε όλο το σύστημα. Εγώ θέλω να δω στην πράξη αυτά τα </w:t>
      </w:r>
      <w:r>
        <w:rPr>
          <w:rFonts w:eastAsia="Times New Roman" w:cs="Times New Roman"/>
          <w:szCs w:val="24"/>
        </w:rPr>
        <w:lastRenderedPageBreak/>
        <w:t>οποία έχετε δ</w:t>
      </w:r>
      <w:r>
        <w:rPr>
          <w:rFonts w:eastAsia="Times New Roman" w:cs="Times New Roman"/>
          <w:szCs w:val="24"/>
        </w:rPr>
        <w:t xml:space="preserve">εσμευτεί και επαναλάβατε σήμερα ότι θα έρθουν για να αντιμετωπίσουν τα καθημερινά προβλήματα της λειτουργίας του. </w:t>
      </w:r>
    </w:p>
    <w:p w14:paraId="7564654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Είστε γιατρός και ξέρετε τι σημαίνει να μην υπάρχει ηλεκτρολόγος, ότι μπορεί να υπάρξει ένα </w:t>
      </w:r>
      <w:r>
        <w:rPr>
          <w:rFonts w:eastAsia="Times New Roman" w:cs="Times New Roman"/>
          <w:szCs w:val="24"/>
          <w:lang w:val="en-US"/>
        </w:rPr>
        <w:t>black</w:t>
      </w:r>
      <w:r>
        <w:rPr>
          <w:rFonts w:eastAsia="Times New Roman" w:cs="Times New Roman"/>
          <w:szCs w:val="24"/>
        </w:rPr>
        <w:t>-</w:t>
      </w:r>
      <w:r>
        <w:rPr>
          <w:rFonts w:eastAsia="Times New Roman" w:cs="Times New Roman"/>
          <w:szCs w:val="24"/>
          <w:lang w:val="en-US"/>
        </w:rPr>
        <w:t>out</w:t>
      </w:r>
      <w:r>
        <w:rPr>
          <w:rFonts w:eastAsia="Times New Roman" w:cs="Times New Roman"/>
          <w:szCs w:val="24"/>
        </w:rPr>
        <w:t xml:space="preserve"> στο </w:t>
      </w:r>
      <w:r>
        <w:rPr>
          <w:rFonts w:eastAsia="Times New Roman" w:cs="Times New Roman"/>
          <w:szCs w:val="24"/>
        </w:rPr>
        <w:t>ν</w:t>
      </w:r>
      <w:r>
        <w:rPr>
          <w:rFonts w:eastAsia="Times New Roman" w:cs="Times New Roman"/>
          <w:szCs w:val="24"/>
        </w:rPr>
        <w:t>οσοκομείο, ότι δεν μπορεί να καλυφ</w:t>
      </w:r>
      <w:r>
        <w:rPr>
          <w:rFonts w:eastAsia="Times New Roman" w:cs="Times New Roman"/>
          <w:szCs w:val="24"/>
        </w:rPr>
        <w:t>θεί η σίτιση. Και αυτά δεν αντιμετωπίζονται με επικουρικούς, κύριε Υπουργέ. Όσον αφορά τους επικουρικούς γιατρούς, βοηθήσαμε και εμείς, ψηφίσαμε τις σχετικές διατάξεις, παρατείναμε τις συμβάσεις, για να καλύψουμε τα κενά. Θέλουμε μια άλλη πολιτική και φαίν</w:t>
      </w:r>
      <w:r>
        <w:rPr>
          <w:rFonts w:eastAsia="Times New Roman" w:cs="Times New Roman"/>
          <w:szCs w:val="24"/>
        </w:rPr>
        <w:t xml:space="preserve">εται ότι αυτή την πολιτική δεν την έχετε. </w:t>
      </w:r>
    </w:p>
    <w:p w14:paraId="7564654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θέλω για άλλη μια φορά να σας καλέσω να επισκεφθείτε την πόλη μας. Και θέλω μια καθαρή απάντηση: Πέντε εκατομμύρια περίπου έχει κοστίσει η νέα </w:t>
      </w:r>
      <w:r>
        <w:rPr>
          <w:rFonts w:eastAsia="Times New Roman" w:cs="Times New Roman"/>
          <w:szCs w:val="24"/>
        </w:rPr>
        <w:t>π</w:t>
      </w:r>
      <w:r>
        <w:rPr>
          <w:rFonts w:eastAsia="Times New Roman" w:cs="Times New Roman"/>
          <w:szCs w:val="24"/>
        </w:rPr>
        <w:t>τέρυγα</w:t>
      </w:r>
      <w:r>
        <w:rPr>
          <w:rFonts w:eastAsia="Times New Roman" w:cs="Times New Roman"/>
          <w:szCs w:val="24"/>
        </w:rPr>
        <w:t>,</w:t>
      </w:r>
      <w:r>
        <w:rPr>
          <w:rFonts w:eastAsia="Times New Roman" w:cs="Times New Roman"/>
          <w:szCs w:val="24"/>
        </w:rPr>
        <w:t xml:space="preserve"> που προορίζεται για μεταφορά των χειρουργείων και των ΤΕΠ. Έχετε την πολιτική βούληση και θα βρείτε τρόπο να λειτουργήσει; Αυτό σημαίνει ότι αναβαθμίζουμε το </w:t>
      </w:r>
      <w:r>
        <w:rPr>
          <w:rFonts w:eastAsia="Times New Roman" w:cs="Times New Roman"/>
          <w:szCs w:val="24"/>
        </w:rPr>
        <w:t>ν</w:t>
      </w:r>
      <w:r>
        <w:rPr>
          <w:rFonts w:eastAsia="Times New Roman" w:cs="Times New Roman"/>
          <w:szCs w:val="24"/>
        </w:rPr>
        <w:t xml:space="preserve">οσοκομείο, για να μην το κλείσουμε. Διότι, διαφορετικά, </w:t>
      </w:r>
      <w:r>
        <w:rPr>
          <w:rFonts w:eastAsia="Times New Roman" w:cs="Times New Roman"/>
          <w:szCs w:val="24"/>
        </w:rPr>
        <w:lastRenderedPageBreak/>
        <w:t>μπορεί να λέμε ότι δεν το κλείνουμε, αλλ</w:t>
      </w:r>
      <w:r>
        <w:rPr>
          <w:rFonts w:eastAsia="Times New Roman" w:cs="Times New Roman"/>
          <w:szCs w:val="24"/>
        </w:rPr>
        <w:t xml:space="preserve">ά στην πράξη υπονομεύεται η λειτουργία του, λιγοστεύει το προσωπικό, κλείνουν κλινικές, άρα εκ των πραγμάτων οδηγείται σε αντικειμενικό κλείσιμο. </w:t>
      </w:r>
    </w:p>
    <w:p w14:paraId="7564654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 αυτών θέλω συγκεκριμένες απαντήσεις, κύριε Υπουργέ.</w:t>
      </w:r>
    </w:p>
    <w:p w14:paraId="7564654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είπατε, κύριε</w:t>
      </w:r>
      <w:r>
        <w:rPr>
          <w:rFonts w:eastAsia="Times New Roman" w:cs="Times New Roman"/>
          <w:szCs w:val="24"/>
        </w:rPr>
        <w:t xml:space="preserve"> Κουτσούκο, γιατί ελαττώθηκε τόσο πολύ ο αριθμός των γιατρών μέσα σε έναν χρόνο. </w:t>
      </w:r>
    </w:p>
    <w:p w14:paraId="7564654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Ας μας απαντήσει ο κύριος Υπουργός. </w:t>
      </w:r>
    </w:p>
    <w:p w14:paraId="7564654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λέω εσείς εάν το ξέρετε. </w:t>
      </w:r>
    </w:p>
    <w:p w14:paraId="7564654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Πολάκης.</w:t>
      </w:r>
    </w:p>
    <w:p w14:paraId="7564654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w:t>
      </w:r>
      <w:r>
        <w:rPr>
          <w:rFonts w:eastAsia="Times New Roman" w:cs="Times New Roman"/>
          <w:b/>
          <w:szCs w:val="24"/>
        </w:rPr>
        <w:t>ρωτής Υπουργός Υγείας):</w:t>
      </w:r>
      <w:r>
        <w:rPr>
          <w:rFonts w:eastAsia="Times New Roman" w:cs="Times New Roman"/>
          <w:szCs w:val="24"/>
        </w:rPr>
        <w:t xml:space="preserve"> Μόνο εάν συνταξιοδοτήθηκαν, κύριε Κρεμαστινέ, ή αν παραιτήθηκαν κάποιοι. </w:t>
      </w:r>
    </w:p>
    <w:p w14:paraId="7564654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έχω την αίσθηση ότι σε αυτό το </w:t>
      </w:r>
      <w:r>
        <w:rPr>
          <w:rFonts w:eastAsia="Times New Roman" w:cs="Times New Roman"/>
          <w:szCs w:val="24"/>
        </w:rPr>
        <w:t>ν</w:t>
      </w:r>
      <w:r>
        <w:rPr>
          <w:rFonts w:eastAsia="Times New Roman" w:cs="Times New Roman"/>
          <w:szCs w:val="24"/>
        </w:rPr>
        <w:t xml:space="preserve">οσοκομείο έγιναν κάποια εγκαίνια ή με απατά η μνήμη μου; </w:t>
      </w:r>
    </w:p>
    <w:p w14:paraId="7564654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Δεν ξέρω.</w:t>
      </w:r>
    </w:p>
    <w:p w14:paraId="7564655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w:t>
      </w:r>
      <w:r>
        <w:rPr>
          <w:rFonts w:eastAsia="Times New Roman" w:cs="Times New Roman"/>
          <w:b/>
          <w:szCs w:val="24"/>
        </w:rPr>
        <w:t>Υπουργός Υγείας):</w:t>
      </w:r>
      <w:r>
        <w:rPr>
          <w:rFonts w:eastAsia="Times New Roman" w:cs="Times New Roman"/>
          <w:szCs w:val="24"/>
        </w:rPr>
        <w:t xml:space="preserve"> Δεν με απατά, κύριε Κουτσούκο. </w:t>
      </w:r>
    </w:p>
    <w:p w14:paraId="7564655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Έχω την αίσθηση ότι σε μια κυβέρνηση στην οποία συμμετείχατε και εσείς, τη στηρίζατε την προηγούμενη περίοδο, ο κ. Γεωργιάδης είχε πάρει έναν ξενοδοχειακό εξοπλισμό και τον πήγε εκεί μέσα, έκανε κάτι εγκαίν</w:t>
      </w:r>
      <w:r>
        <w:rPr>
          <w:rFonts w:eastAsia="Times New Roman" w:cs="Times New Roman"/>
          <w:szCs w:val="24"/>
        </w:rPr>
        <w:t xml:space="preserve">ια και μετά έφυγε. </w:t>
      </w:r>
    </w:p>
    <w:p w14:paraId="7564655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λέγομαι Γεωργιάδης, κύριε Υπουργέ.</w:t>
      </w:r>
    </w:p>
    <w:p w14:paraId="7564655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Ήσασταν σε μια κυβέρνηση μαζί με τον κ. Γεωργιάδη. Γιατί λέτε για αυτό. </w:t>
      </w:r>
    </w:p>
    <w:p w14:paraId="7564655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Δεν ήμουν πουθενά. </w:t>
      </w:r>
    </w:p>
    <w:p w14:paraId="75646555" w14:textId="77777777" w:rsidR="00546FC6" w:rsidRDefault="008647C6">
      <w:pPr>
        <w:spacing w:line="600" w:lineRule="auto"/>
        <w:ind w:firstLine="720"/>
        <w:contextualSpacing/>
        <w:jc w:val="both"/>
        <w:rPr>
          <w:rFonts w:eastAsia="Times New Roman"/>
          <w:szCs w:val="24"/>
        </w:rPr>
      </w:pPr>
      <w:r>
        <w:rPr>
          <w:rFonts w:eastAsia="Times New Roman" w:cs="Times New Roman"/>
          <w:b/>
          <w:szCs w:val="24"/>
        </w:rPr>
        <w:lastRenderedPageBreak/>
        <w:t>ΠΑΥΛΟΣ ΠΟΛΑΚΗΣ (Αν</w:t>
      </w:r>
      <w:r>
        <w:rPr>
          <w:rFonts w:eastAsia="Times New Roman" w:cs="Times New Roman"/>
          <w:b/>
          <w:szCs w:val="24"/>
        </w:rPr>
        <w:t xml:space="preserve">απληρωτής Υπουργός Υγείας): </w:t>
      </w:r>
      <w:r>
        <w:rPr>
          <w:rFonts w:eastAsia="Times New Roman" w:cs="Times New Roman"/>
          <w:szCs w:val="24"/>
        </w:rPr>
        <w:t>Και επειδή έχω απαντήσει σε αντίστοιχη επίκαιρη ερώτηση, -γιατί θυμάμαι πάρα πολύ καλά τι λέω- έχουμε λύσει, σε συνεργασία και με τις περιφέρειες, το θέμα της ολοκλήρωσης αυτού που εγκαινίαζε τότε ο κ. Γεωργιάδης. Γιατί δεν έχει</w:t>
      </w:r>
      <w:r>
        <w:rPr>
          <w:rFonts w:eastAsia="Times New Roman" w:cs="Times New Roman"/>
          <w:szCs w:val="24"/>
        </w:rPr>
        <w:t xml:space="preserve"> τελειώσει. Πήγαν και κουβαλήσανε ξενοδοχειακό εξοπλισμό από άλλα σημεία, τα έβαλαν μέσα, έκοψαν την κορδέλα και σηκώθηκαν και φύγανε. Και δεν υπήρχε προσωπικό.</w:t>
      </w:r>
      <w:r>
        <w:rPr>
          <w:rFonts w:eastAsia="Times New Roman"/>
          <w:szCs w:val="24"/>
        </w:rPr>
        <w:t xml:space="preserve">Πρέπει να τελειώσει το </w:t>
      </w:r>
      <w:r>
        <w:rPr>
          <w:rFonts w:eastAsia="Times New Roman"/>
          <w:szCs w:val="24"/>
        </w:rPr>
        <w:t>ν</w:t>
      </w:r>
      <w:r>
        <w:rPr>
          <w:rFonts w:eastAsia="Times New Roman"/>
          <w:szCs w:val="24"/>
        </w:rPr>
        <w:t>οσοκομείο, διότι δεν έχει τελειώσει. Κι ούτε έχει παραληφθεί.</w:t>
      </w:r>
    </w:p>
    <w:p w14:paraId="75646556"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ΓΙΑΝΝΗΣ </w:t>
      </w:r>
      <w:r>
        <w:rPr>
          <w:rFonts w:eastAsia="Times New Roman"/>
          <w:b/>
          <w:szCs w:val="24"/>
        </w:rPr>
        <w:t>ΚΟΥΤΣΟΥΚΟΣ:</w:t>
      </w:r>
      <w:r>
        <w:rPr>
          <w:rFonts w:eastAsia="Times New Roman"/>
          <w:szCs w:val="24"/>
        </w:rPr>
        <w:t xml:space="preserve"> Έχει παραδοθεί.</w:t>
      </w:r>
    </w:p>
    <w:p w14:paraId="75646557" w14:textId="77777777" w:rsidR="00546FC6" w:rsidRDefault="008647C6">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Συγγνώμη, αλλά είστε από εκεί. Δεν έχει παραδοθεί το </w:t>
      </w:r>
      <w:r>
        <w:rPr>
          <w:rFonts w:eastAsia="Times New Roman"/>
          <w:szCs w:val="24"/>
        </w:rPr>
        <w:t>ν</w:t>
      </w:r>
      <w:r>
        <w:rPr>
          <w:rFonts w:eastAsia="Times New Roman"/>
          <w:szCs w:val="24"/>
        </w:rPr>
        <w:t>οσοκομείο. Έχει τρεις φάσεις το έργο κι έχει παραδοθεί η μία, οι άλλες δύο δεν έχουν και γι’ αυτό και δεν λειτουργεί. Αλλιώς, θα</w:t>
      </w:r>
      <w:r>
        <w:rPr>
          <w:rFonts w:eastAsia="Times New Roman"/>
          <w:szCs w:val="24"/>
        </w:rPr>
        <w:t xml:space="preserve"> είχαν πάει. Όταν, λοιπόν, τελειώσει αυτό το έργο, που θα το τελειώσουμε εμείς, για να μπορέσει να παραδοθεί, τότε, ναι, θα κάνουμε μια σειρά από τροποποιήσεις και </w:t>
      </w:r>
      <w:r>
        <w:rPr>
          <w:rFonts w:eastAsia="Times New Roman"/>
          <w:szCs w:val="24"/>
        </w:rPr>
        <w:lastRenderedPageBreak/>
        <w:t xml:space="preserve">στους </w:t>
      </w:r>
      <w:r>
        <w:rPr>
          <w:rFonts w:eastAsia="Times New Roman"/>
          <w:szCs w:val="24"/>
        </w:rPr>
        <w:t>ο</w:t>
      </w:r>
      <w:r>
        <w:rPr>
          <w:rFonts w:eastAsia="Times New Roman"/>
          <w:szCs w:val="24"/>
        </w:rPr>
        <w:t xml:space="preserve">ργανισμούς που υπάρχουν, προκειμένου να μπορούν να μεταφερθούν στην πτέρυγα αυτή και </w:t>
      </w:r>
      <w:r>
        <w:rPr>
          <w:rFonts w:eastAsia="Times New Roman"/>
          <w:szCs w:val="24"/>
        </w:rPr>
        <w:t>να λειτουργήσουν μέσα σε ένα καλύτερο περιβάλλον εργασιακό και ξενοδοχειακό. Αυτό είναι το ένα.</w:t>
      </w:r>
    </w:p>
    <w:p w14:paraId="75646558"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Δεύτερον, </w:t>
      </w:r>
      <w:r>
        <w:rPr>
          <w:rFonts w:eastAsia="Times New Roman"/>
          <w:szCs w:val="24"/>
        </w:rPr>
        <w:t xml:space="preserve">αναφορικά για τις </w:t>
      </w:r>
      <w:r>
        <w:rPr>
          <w:rFonts w:eastAsia="Times New Roman"/>
          <w:szCs w:val="24"/>
        </w:rPr>
        <w:t>θέσεις αυτές που προβλέπονται για το μόνιμο προσωπικό</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οιτάξτε, το είπα και πριν: Εμείς δεν είπαμε ότι οι εννιακόσιες ογδόντα πέντε</w:t>
      </w:r>
      <w:r>
        <w:rPr>
          <w:rFonts w:eastAsia="Times New Roman"/>
          <w:szCs w:val="24"/>
        </w:rPr>
        <w:t xml:space="preserve"> θα καλυφθούν. Οι θέσεις</w:t>
      </w:r>
      <w:r>
        <w:rPr>
          <w:rFonts w:eastAsia="Times New Roman"/>
          <w:szCs w:val="24"/>
        </w:rPr>
        <w:t>,</w:t>
      </w:r>
      <w:r>
        <w:rPr>
          <w:rFonts w:eastAsia="Times New Roman"/>
          <w:szCs w:val="24"/>
        </w:rPr>
        <w:t xml:space="preserve"> που έχουν προκηρυχθεί αυτήν τη στιγμή –ακούστε και μετρήστε λίγο- είναι οι εξής: Είναι επτακόσιες πενήντα νέες θέσεις γιατρών. Είναι τριακόσιοι ογδόντα διορισμοί από παλαιές πιστώσεις, που δεν τους είχε ενεργοποιήσει οι προηγούμεν</w:t>
      </w:r>
      <w:r>
        <w:rPr>
          <w:rFonts w:eastAsia="Times New Roman"/>
          <w:szCs w:val="24"/>
        </w:rPr>
        <w:t>ες δύο κυβερνήσεις, που είναι μόνιμοι γιατροί. Είναι άλλες διακόσιες πενήντα που πήραμε πάλι από παλαιές κρίσεις, που πήραμε τώρα. Μετρήστε για να δείτε. Είναι οι χίλιοι εξακόσιοι εξήντα</w:t>
      </w:r>
      <w:r>
        <w:rPr>
          <w:rFonts w:eastAsia="Times New Roman"/>
          <w:szCs w:val="24"/>
        </w:rPr>
        <w:t>,</w:t>
      </w:r>
      <w:r>
        <w:rPr>
          <w:rFonts w:eastAsia="Times New Roman"/>
          <w:szCs w:val="24"/>
        </w:rPr>
        <w:t xml:space="preserve"> που προκηρύσσονται την επόμενη βδομάδα. Είναι οι χίλιοι διακόσιοι πο</w:t>
      </w:r>
      <w:r>
        <w:rPr>
          <w:rFonts w:eastAsia="Times New Roman"/>
          <w:szCs w:val="24"/>
        </w:rPr>
        <w:t>υ θα βγάλουμε τον Σεπτέμβρη, με βάση την ΠΥΣ</w:t>
      </w:r>
      <w:r>
        <w:rPr>
          <w:rFonts w:eastAsia="Times New Roman"/>
          <w:szCs w:val="24"/>
        </w:rPr>
        <w:t>,</w:t>
      </w:r>
      <w:r>
        <w:rPr>
          <w:rFonts w:eastAsia="Times New Roman"/>
          <w:szCs w:val="24"/>
        </w:rPr>
        <w:t xml:space="preserve"> που υπέγραψε προχθές ο κ. Χουλιαράκης μαζί με τον κ. Βερναρδάκη, πέρα από εμάς, που βασικά θα πάνε όμως Αθήνα-Θεσσαλονίκη, γιατί αυτά τα οκτακόσια άτομα νοσηλευτικό προσωπικό θα ενισχύσουν εκεί, για να μπορέσου</w:t>
      </w:r>
      <w:r>
        <w:rPr>
          <w:rFonts w:eastAsia="Times New Roman"/>
          <w:szCs w:val="24"/>
        </w:rPr>
        <w:t xml:space="preserve">με να ικανοποιήσουμε και μετά τα άλλα αιτήματα. Γιατί </w:t>
      </w:r>
      <w:r>
        <w:rPr>
          <w:rFonts w:eastAsia="Times New Roman"/>
          <w:szCs w:val="24"/>
        </w:rPr>
        <w:lastRenderedPageBreak/>
        <w:t xml:space="preserve">πάρα πολύς κόσμος θέλει να φύγει και είναι χρόνια εδώ, αλλά θα ενισχυθεί η Αθήνα και η Θεσσαλονίκη, για να φύγουν. Επίσης, είναι τα τετρακόσια και εκατό άτομα του ΚΕΕΛΠΝΟ, εκατό γιατροί και τετρακόσιοι </w:t>
      </w:r>
      <w:r>
        <w:rPr>
          <w:rFonts w:eastAsia="Times New Roman"/>
          <w:szCs w:val="24"/>
        </w:rPr>
        <w:t>νοσηλευτές</w:t>
      </w:r>
      <w:r>
        <w:rPr>
          <w:rFonts w:eastAsia="Times New Roman"/>
          <w:szCs w:val="24"/>
        </w:rPr>
        <w:t>,</w:t>
      </w:r>
      <w:r>
        <w:rPr>
          <w:rFonts w:eastAsia="Times New Roman"/>
          <w:szCs w:val="24"/>
        </w:rPr>
        <w:t xml:space="preserve"> που είναι για τις </w:t>
      </w:r>
      <w:r>
        <w:rPr>
          <w:rFonts w:eastAsia="Times New Roman"/>
          <w:szCs w:val="24"/>
        </w:rPr>
        <w:t>μ</w:t>
      </w:r>
      <w:r>
        <w:rPr>
          <w:rFonts w:eastAsia="Times New Roman"/>
          <w:szCs w:val="24"/>
        </w:rPr>
        <w:t xml:space="preserve">ονάδες ή για Μονάδες Τεχνητού Νεφρού κ.λπ., όπου σας είπα τι γίνεται στην Αμαλιάδα με αυτούς. Σας είπα ότι έχουν διοριστεί εκατόν σαράντα έξι νοσηλευτές και σαράντα οκτώ γιατροί. Είναι η προκήρυξη η οποία γίνεται τώρα για το </w:t>
      </w:r>
      <w:r>
        <w:rPr>
          <w:rFonts w:eastAsia="Times New Roman"/>
          <w:szCs w:val="24"/>
        </w:rPr>
        <w:t>π</w:t>
      </w:r>
      <w:r>
        <w:rPr>
          <w:rFonts w:eastAsia="Times New Roman"/>
          <w:szCs w:val="24"/>
        </w:rPr>
        <w:t>ροσφυγικό, που είναι οκτακόσια πενήντα άτομα.</w:t>
      </w:r>
    </w:p>
    <w:p w14:paraId="75646559" w14:textId="77777777" w:rsidR="00546FC6" w:rsidRDefault="008647C6">
      <w:pPr>
        <w:spacing w:line="600" w:lineRule="auto"/>
        <w:ind w:firstLine="720"/>
        <w:contextualSpacing/>
        <w:jc w:val="both"/>
        <w:rPr>
          <w:rFonts w:eastAsia="Times New Roman"/>
          <w:szCs w:val="24"/>
        </w:rPr>
      </w:pPr>
      <w:r>
        <w:rPr>
          <w:rFonts w:eastAsia="Times New Roman"/>
          <w:szCs w:val="24"/>
        </w:rPr>
        <w:t>Είναι και μια ανακοίνωση που θα κάνουμε τον Σεπτέμβρη –για αυτό δεν λέω άλλα- για το πόσους γιατρούς και υπόλοιπο προσωπικό θα προσλαμβάνουμε τα επόμενα τρία χρόνια, καθώς η Υγεία έχει εξαιρεθεί -και οι ειδικά</w:t>
      </w:r>
      <w:r>
        <w:rPr>
          <w:rFonts w:eastAsia="Times New Roman"/>
          <w:szCs w:val="24"/>
        </w:rPr>
        <w:t xml:space="preserve"> οι γιατροί- από την αναλογία 1 προς 5. Γιατί δεν μπορεί να μας απειλούν με το πρόστιμο της μη τήρησης του ωραρίου των γιατρών αυτοί οι οποίοι μας επέβαλαν να μην μπορούμε να διορίσουμε για κάποια χρόνια, να μην μπορούμε να πάρουμε κόσμο. </w:t>
      </w:r>
      <w:r>
        <w:rPr>
          <w:rFonts w:eastAsia="Times New Roman"/>
          <w:szCs w:val="24"/>
        </w:rPr>
        <w:t>Β</w:t>
      </w:r>
      <w:r>
        <w:rPr>
          <w:rFonts w:eastAsia="Times New Roman"/>
          <w:szCs w:val="24"/>
        </w:rPr>
        <w:t>έβαια</w:t>
      </w:r>
      <w:r>
        <w:rPr>
          <w:rFonts w:eastAsia="Times New Roman"/>
          <w:szCs w:val="24"/>
        </w:rPr>
        <w:t>,</w:t>
      </w:r>
      <w:r>
        <w:rPr>
          <w:rFonts w:eastAsia="Times New Roman"/>
          <w:szCs w:val="24"/>
        </w:rPr>
        <w:t xml:space="preserve"> τα προηγο</w:t>
      </w:r>
      <w:r>
        <w:rPr>
          <w:rFonts w:eastAsia="Times New Roman"/>
          <w:szCs w:val="24"/>
        </w:rPr>
        <w:t>ύμενα χρόνια δεν έπαιρναν ούτε το 1 προς 10 ή το 1 προς 5 που μπορούσαν να πάρουν, γιατί ήθελαν να διαλυθεί το σύμπαν.</w:t>
      </w:r>
    </w:p>
    <w:p w14:paraId="7564655A"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Σαφώς και θα έρθω στην Αμαλιάδα, κύριε Κουτσούκο. Παντού πάω και γυρίζω όλη την Ελλάδα. Και να είστε σίγουρος ότι δουλεύουμε πάρα πολύ σε</w:t>
      </w:r>
      <w:r>
        <w:rPr>
          <w:rFonts w:eastAsia="Times New Roman"/>
          <w:szCs w:val="24"/>
        </w:rPr>
        <w:t xml:space="preserve"> αυτό το Υπουργείο και δεν έχουμε καμμία αίσθηση υποτίμησης του κοινοβουλευτικού έργου –για να απαντήσω, γιατί το έχουν θέσει και άλλοι.</w:t>
      </w:r>
    </w:p>
    <w:p w14:paraId="7564655B" w14:textId="77777777" w:rsidR="00546FC6" w:rsidRDefault="008647C6">
      <w:pPr>
        <w:spacing w:line="600" w:lineRule="auto"/>
        <w:ind w:firstLine="720"/>
        <w:contextualSpacing/>
        <w:jc w:val="both"/>
        <w:rPr>
          <w:rFonts w:eastAsia="Times New Roman"/>
          <w:szCs w:val="24"/>
        </w:rPr>
      </w:pPr>
      <w:r>
        <w:rPr>
          <w:rFonts w:eastAsia="Times New Roman"/>
          <w:szCs w:val="24"/>
        </w:rPr>
        <w:t>Όμως ξέρετε κάτι; Το πιο εύκολο πράγμα σε αυτήν τη ζωή και σε αυτήν την κυβερνητική κατάσταση είναι να κάνει κάποιος μι</w:t>
      </w:r>
      <w:r>
        <w:rPr>
          <w:rFonts w:eastAsia="Times New Roman"/>
          <w:szCs w:val="24"/>
        </w:rPr>
        <w:t>α ερώτηση για την Υγεία. Αν έχετε προσέξει, οι περισσότερες απαντήσεις</w:t>
      </w:r>
      <w:r>
        <w:rPr>
          <w:rFonts w:eastAsia="Times New Roman"/>
          <w:szCs w:val="24"/>
        </w:rPr>
        <w:t>,</w:t>
      </w:r>
      <w:r>
        <w:rPr>
          <w:rFonts w:eastAsia="Times New Roman"/>
          <w:szCs w:val="24"/>
        </w:rPr>
        <w:t xml:space="preserve"> που δίνω σήμερα έχουν την ίδια λογική. Είναι «τι λεφτά δίνουμε», «τι κόσμο βάζουμε» και «τι συγκεκριμένα κάνουμε για κάποιο πιθανά ιδιαίτερο πράγμα που κάνουμε».</w:t>
      </w:r>
    </w:p>
    <w:p w14:paraId="7564655C" w14:textId="77777777" w:rsidR="00546FC6" w:rsidRDefault="008647C6">
      <w:pPr>
        <w:spacing w:line="600" w:lineRule="auto"/>
        <w:ind w:firstLine="720"/>
        <w:contextualSpacing/>
        <w:jc w:val="both"/>
        <w:rPr>
          <w:rFonts w:eastAsia="Times New Roman"/>
          <w:szCs w:val="24"/>
        </w:rPr>
      </w:pPr>
      <w:r>
        <w:rPr>
          <w:rFonts w:eastAsia="Times New Roman"/>
          <w:szCs w:val="24"/>
        </w:rPr>
        <w:t>Δυστυχώς, τα προηγούμε</w:t>
      </w:r>
      <w:r>
        <w:rPr>
          <w:rFonts w:eastAsia="Times New Roman"/>
          <w:szCs w:val="24"/>
        </w:rPr>
        <w:t>να χρόνια –και το ξέρετε εσείς καλύτερα από εμένα, κύριε Κουτσούκο- ακολουθήθηκε μια συνειδητή πορεία διάλυσης κάποιων πραγμάτων. Εμείς να τα φτιάξουμε σε μια στιγμή, δεν τα φτιάχνουμε. Όμως το αφήγημα της καταστροφής, το οποίο όχι τόσο εσείς όσο η μεριά τ</w:t>
      </w:r>
      <w:r>
        <w:rPr>
          <w:rFonts w:eastAsia="Times New Roman"/>
          <w:szCs w:val="24"/>
        </w:rPr>
        <w:t xml:space="preserve">ης Νέας Δημοκρατίας έχει διογκώσει τόσο, δεν υλοποιείται πλέον. Δεν υπάρχει «δράκος» πλέον. Η κατάσταση σήμερα, παρά τα προβλήματα, σε σχέση με τον Οκτώβρη είναι πολύ καλύτερη σε πολλά νοσοκομεία, σε </w:t>
      </w:r>
      <w:r>
        <w:rPr>
          <w:rFonts w:eastAsia="Times New Roman"/>
          <w:szCs w:val="24"/>
        </w:rPr>
        <w:lastRenderedPageBreak/>
        <w:t>πολλές περιοχές της χώρας. Υπάρχουν προβλήματα, σαφώς υπ</w:t>
      </w:r>
      <w:r>
        <w:rPr>
          <w:rFonts w:eastAsia="Times New Roman"/>
          <w:szCs w:val="24"/>
        </w:rPr>
        <w:t>ήρχαν και υπάρχουν ακόμα, αλλά έχει δοθεί το σήμα ότι πάμε για μια αντιστροφή της πορείας, ότι σταμάτησε ο κατήφορος, σταθεροποιούμαστε και αρχίζουμε να χτίζουμε. Και αυτό θα γίνεται ολοένα και πιο φανερό.</w:t>
      </w:r>
    </w:p>
    <w:p w14:paraId="7564655D" w14:textId="77777777" w:rsidR="00546FC6" w:rsidRDefault="008647C6">
      <w:pPr>
        <w:spacing w:line="600" w:lineRule="auto"/>
        <w:ind w:firstLine="720"/>
        <w:contextualSpacing/>
        <w:jc w:val="both"/>
        <w:rPr>
          <w:rFonts w:eastAsia="Times New Roman"/>
          <w:szCs w:val="24"/>
        </w:rPr>
      </w:pPr>
      <w:r>
        <w:rPr>
          <w:rFonts w:eastAsia="Times New Roman"/>
          <w:szCs w:val="24"/>
        </w:rPr>
        <w:t>Ευχαριστώ πολύ.</w:t>
      </w:r>
    </w:p>
    <w:p w14:paraId="7564655E"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b/>
          <w:szCs w:val="24"/>
        </w:rPr>
        <w:t>:</w:t>
      </w:r>
      <w:r>
        <w:rPr>
          <w:rFonts w:eastAsia="Times New Roman"/>
          <w:szCs w:val="24"/>
        </w:rPr>
        <w:t xml:space="preserve"> Ευχαριστούμε.</w:t>
      </w:r>
    </w:p>
    <w:p w14:paraId="7564655F" w14:textId="77777777" w:rsidR="00546FC6" w:rsidRDefault="008647C6">
      <w:pPr>
        <w:spacing w:line="600" w:lineRule="auto"/>
        <w:ind w:firstLine="720"/>
        <w:contextualSpacing/>
        <w:jc w:val="both"/>
        <w:rPr>
          <w:rFonts w:eastAsia="Times New Roman"/>
          <w:szCs w:val="24"/>
        </w:rPr>
      </w:pPr>
      <w:r>
        <w:rPr>
          <w:rFonts w:eastAsia="Times New Roman"/>
          <w:szCs w:val="24"/>
        </w:rPr>
        <w:t>Προχωρούμε στην εντέκατη με αριθμό 1003/14-6-2016 επίκαιρη ερώτηση πρώτου κύκλου της Βουλευτού Β΄ 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 xml:space="preserve">ς </w:t>
      </w:r>
      <w:r>
        <w:rPr>
          <w:rFonts w:eastAsia="Times New Roman"/>
          <w:szCs w:val="24"/>
        </w:rPr>
        <w:t xml:space="preserve">κ. </w:t>
      </w:r>
      <w:r>
        <w:rPr>
          <w:rFonts w:eastAsia="Times New Roman"/>
          <w:bCs/>
          <w:szCs w:val="24"/>
        </w:rPr>
        <w:t>Διαμάντως Μανωλάκου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τα λειτουργικά προβλήματα στο Αντικαρκ</w:t>
      </w:r>
      <w:r>
        <w:rPr>
          <w:rFonts w:eastAsia="Times New Roman"/>
          <w:szCs w:val="24"/>
        </w:rPr>
        <w:t>ινικό Νοσοκομείο «ΜΕΤΑΞΑ».</w:t>
      </w:r>
    </w:p>
    <w:p w14:paraId="75646560" w14:textId="77777777" w:rsidR="00546FC6" w:rsidRDefault="008647C6">
      <w:pPr>
        <w:spacing w:line="600" w:lineRule="auto"/>
        <w:ind w:firstLine="720"/>
        <w:contextualSpacing/>
        <w:jc w:val="both"/>
        <w:rPr>
          <w:rFonts w:eastAsia="Times New Roman"/>
          <w:szCs w:val="24"/>
        </w:rPr>
      </w:pPr>
      <w:r>
        <w:rPr>
          <w:rFonts w:eastAsia="Times New Roman"/>
          <w:szCs w:val="24"/>
        </w:rPr>
        <w:t>Στην ερώτηση θα απαντήσει ο Υπουργός κ. Πολάκης και πάλι.</w:t>
      </w:r>
    </w:p>
    <w:p w14:paraId="75646561" w14:textId="77777777" w:rsidR="00546FC6" w:rsidRDefault="008647C6">
      <w:pPr>
        <w:spacing w:line="600" w:lineRule="auto"/>
        <w:ind w:firstLine="720"/>
        <w:contextualSpacing/>
        <w:jc w:val="both"/>
        <w:rPr>
          <w:rFonts w:eastAsia="Times New Roman"/>
          <w:szCs w:val="24"/>
        </w:rPr>
      </w:pPr>
      <w:r>
        <w:rPr>
          <w:rFonts w:eastAsia="Times New Roman"/>
          <w:szCs w:val="24"/>
        </w:rPr>
        <w:t>Κυρία Μανωλάκου, έχετε τον λόγο για δύο λεπτά.</w:t>
      </w:r>
    </w:p>
    <w:p w14:paraId="75646562" w14:textId="77777777" w:rsidR="00546FC6" w:rsidRDefault="008647C6">
      <w:pPr>
        <w:spacing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Ευχαριστώ, κύριε Πρόεδρε.</w:t>
      </w:r>
    </w:p>
    <w:p w14:paraId="75646563" w14:textId="77777777" w:rsidR="00546FC6" w:rsidRDefault="008647C6">
      <w:pPr>
        <w:spacing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Με συγχωρείτε, κυρία Μανωλάκου. Να κάνω ένα αίτημα;</w:t>
      </w:r>
    </w:p>
    <w:p w14:paraId="75646564"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Επειδή έχετε περίπου την ίδια ερώτηση με την </w:t>
      </w:r>
      <w:r>
        <w:rPr>
          <w:rFonts w:eastAsia="Times New Roman"/>
          <w:szCs w:val="24"/>
        </w:rPr>
        <w:t xml:space="preserve">κ. </w:t>
      </w:r>
      <w:r>
        <w:rPr>
          <w:rFonts w:eastAsia="Times New Roman"/>
          <w:szCs w:val="24"/>
        </w:rPr>
        <w:t xml:space="preserve">Μεγαλοοικονόμου, μήπως θα μπορούσα να απαντήσω συνολικά; Είναι για το  </w:t>
      </w:r>
      <w:r>
        <w:rPr>
          <w:rFonts w:eastAsia="Times New Roman"/>
          <w:szCs w:val="24"/>
        </w:rPr>
        <w:t>ν</w:t>
      </w:r>
      <w:r>
        <w:rPr>
          <w:rFonts w:eastAsia="Times New Roman"/>
          <w:szCs w:val="24"/>
        </w:rPr>
        <w:t xml:space="preserve">οσοκομείο «Μεταξά» και η ερώτηση που έχει καταθέσει η κ. Μεγαλοοικονόμου. </w:t>
      </w:r>
    </w:p>
    <w:p w14:paraId="75646565"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Συμφωνείτε;</w:t>
      </w:r>
    </w:p>
    <w:p w14:paraId="75646566" w14:textId="77777777" w:rsidR="00546FC6" w:rsidRDefault="008647C6">
      <w:pPr>
        <w:spacing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Συμφωνούμε να συμπτυχτεί η συζήτηση, να συζητηθούν μαζί. </w:t>
      </w:r>
    </w:p>
    <w:p w14:paraId="75646567"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Μεγαλοοικονόμου, θέλετε να κάνετε κι εσείς το ερώτημά σας, να απαντήσει ο Υπουργός και ν</w:t>
      </w:r>
      <w:r>
        <w:rPr>
          <w:rFonts w:eastAsia="Times New Roman"/>
          <w:szCs w:val="24"/>
        </w:rPr>
        <w:t>α σας δοθεί ο λόγος μετά ξανά;</w:t>
      </w:r>
    </w:p>
    <w:p w14:paraId="75646568" w14:textId="77777777" w:rsidR="00546FC6" w:rsidRDefault="008647C6">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Επειδή οι δύο ερωτήσεις αφορούν στο ίδιο θέμα, να γίνει μαζί η συζήτησή τους, να απαντήσω συνολικά. Γιατί είναι τα ίδια πράγματα…</w:t>
      </w:r>
    </w:p>
    <w:p w14:paraId="75646569"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Συγνώμη, κύριε Πρόεδρε.</w:t>
      </w:r>
    </w:p>
    <w:p w14:paraId="7564656A"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Εγώ έχω υποβάλει την ερώτηση από τις 25 Απριλίου. Έχει αναβληθεί τρεισήμισι μήνες. Δέκα φορές έχει αναβληθεί η απάντηση. Δεν ξέρω από πότε έχει υποβάλει η κυρία Μανωλάκου ερώτηση για το «Μεταξά». Εμένα εκκρεμεί από τις 25 Απριλίου.</w:t>
      </w:r>
    </w:p>
    <w:p w14:paraId="7564656B"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 </w:t>
      </w:r>
      <w:r>
        <w:rPr>
          <w:rFonts w:eastAsia="Times New Roman"/>
          <w:b/>
          <w:szCs w:val="24"/>
        </w:rPr>
        <w:t>ΔΙΑΜΑΝΤΩ ΜΑΝΩΛΑΚΟΥ:</w:t>
      </w:r>
      <w:r>
        <w:rPr>
          <w:rFonts w:eastAsia="Times New Roman"/>
          <w:szCs w:val="24"/>
        </w:rPr>
        <w:t xml:space="preserve"> Εμε</w:t>
      </w:r>
      <w:r>
        <w:rPr>
          <w:rFonts w:eastAsia="Times New Roman"/>
          <w:szCs w:val="24"/>
        </w:rPr>
        <w:t>ίς την είχαμε βάλει, την αποσύραμε και την βάλαμε ξανά.</w:t>
      </w:r>
    </w:p>
    <w:p w14:paraId="7564656C"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Δεν ξέρω. Προηγούμαι, οπωσδήποτε.</w:t>
      </w:r>
    </w:p>
    <w:p w14:paraId="7564656D"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Αν συμφωνείτε, να απαντήσει ο κύριος Υπουργός και εφόσον δείτε ότι δεν απαντήθηκε επαρκώς η ερώτηση, κάνε</w:t>
      </w:r>
      <w:r>
        <w:rPr>
          <w:rFonts w:eastAsia="Times New Roman"/>
          <w:szCs w:val="24"/>
        </w:rPr>
        <w:t>τε ξανά ερώτημα.</w:t>
      </w:r>
    </w:p>
    <w:p w14:paraId="7564656E"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Δεν ξέρω όμως αν οι δύο ερωτήσεις είναι και για τα ίδια θέματα.</w:t>
      </w:r>
    </w:p>
    <w:p w14:paraId="7564656F"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συζητηθούν λοιπόν από κοινού η ενδέκατη με αριθμό 1003/14-6-2016 επίκαιρη ερώτηση πρώτου κύκλου της Βουλευτού Β</w:t>
      </w:r>
      <w:r>
        <w:rPr>
          <w:rFonts w:eastAsia="Times New Roman"/>
          <w:szCs w:val="24"/>
        </w:rPr>
        <w:t>΄ 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Διαμάντως Μανωλάκου προς τον Υπουργό Υγείας, σχετικά με τα λειτουργικά προβλήματα στο Αντικαρκινικό Νοσοκομείο «Μεταξά» και η ένατη με αριθμό 825/25-4-2016 επίκαιρη ερώτηση </w:t>
      </w:r>
      <w:r>
        <w:rPr>
          <w:rFonts w:eastAsia="Times New Roman"/>
          <w:szCs w:val="24"/>
        </w:rPr>
        <w:lastRenderedPageBreak/>
        <w:t>πρώτου κύκλου της Βουλευτού Β΄ Πε</w:t>
      </w:r>
      <w:r>
        <w:rPr>
          <w:rFonts w:eastAsia="Times New Roman"/>
          <w:szCs w:val="24"/>
        </w:rPr>
        <w:t>ιραιώς της Ένωσης Κεντρώων κ</w:t>
      </w:r>
      <w:r>
        <w:rPr>
          <w:rFonts w:eastAsia="Times New Roman"/>
          <w:szCs w:val="24"/>
        </w:rPr>
        <w:t>.</w:t>
      </w:r>
      <w:r>
        <w:rPr>
          <w:rFonts w:eastAsia="Times New Roman"/>
          <w:szCs w:val="24"/>
        </w:rPr>
        <w:t xml:space="preserve"> Θεοδώρας Μεγαλοικονόμου προς τον Υπουργό Υγείας, σχετικά με την υπολειτουργία του Αντικαρκινικού Νοσοκομείου «Μεταξά». </w:t>
      </w:r>
    </w:p>
    <w:p w14:paraId="75646570" w14:textId="77777777" w:rsidR="00546FC6" w:rsidRDefault="008647C6">
      <w:pPr>
        <w:spacing w:line="600" w:lineRule="auto"/>
        <w:ind w:firstLine="720"/>
        <w:contextualSpacing/>
        <w:jc w:val="both"/>
        <w:rPr>
          <w:rFonts w:eastAsia="Times New Roman"/>
          <w:szCs w:val="24"/>
        </w:rPr>
      </w:pPr>
      <w:r>
        <w:rPr>
          <w:rFonts w:eastAsia="Times New Roman"/>
          <w:szCs w:val="24"/>
        </w:rPr>
        <w:t>Κυρία Μανωλάκου, έχετε τον λόγο.</w:t>
      </w:r>
    </w:p>
    <w:p w14:paraId="75646571" w14:textId="77777777" w:rsidR="00546FC6" w:rsidRDefault="008647C6">
      <w:pPr>
        <w:spacing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Ευχαριστώ.</w:t>
      </w:r>
    </w:p>
    <w:p w14:paraId="75646572" w14:textId="77777777" w:rsidR="00546FC6" w:rsidRDefault="008647C6">
      <w:pPr>
        <w:spacing w:line="600" w:lineRule="auto"/>
        <w:ind w:firstLine="720"/>
        <w:contextualSpacing/>
        <w:jc w:val="both"/>
        <w:rPr>
          <w:rFonts w:eastAsia="Times New Roman"/>
          <w:szCs w:val="24"/>
        </w:rPr>
      </w:pPr>
      <w:r>
        <w:rPr>
          <w:rFonts w:eastAsia="Times New Roman"/>
          <w:szCs w:val="24"/>
        </w:rPr>
        <w:t>Κύριε Πολάκη, εκτός από Αναπληρωτής Υπουργ</w:t>
      </w:r>
      <w:r>
        <w:rPr>
          <w:rFonts w:eastAsia="Times New Roman"/>
          <w:szCs w:val="24"/>
        </w:rPr>
        <w:t xml:space="preserve">ός είστε και γιατρός και έχετε δουλέψει και σε νοσοκομεία του Πειραιά. Συνεπώς, γνωρίζετε ότι το Αντικαρκινικό Νοσοκομείο </w:t>
      </w:r>
      <w:r>
        <w:rPr>
          <w:rFonts w:eastAsia="Times New Roman"/>
          <w:szCs w:val="24"/>
        </w:rPr>
        <w:t>του</w:t>
      </w:r>
      <w:r>
        <w:rPr>
          <w:rFonts w:eastAsia="Times New Roman"/>
          <w:szCs w:val="24"/>
        </w:rPr>
        <w:t xml:space="preserve"> Πειραιά «Μεταξά» είναι το μοναδικό στην ευρύτερη περιοχή της </w:t>
      </w:r>
      <w:r>
        <w:rPr>
          <w:rFonts w:eastAsia="Times New Roman"/>
          <w:szCs w:val="24"/>
        </w:rPr>
        <w:t>δ</w:t>
      </w:r>
      <w:r>
        <w:rPr>
          <w:rFonts w:eastAsia="Times New Roman"/>
          <w:szCs w:val="24"/>
        </w:rPr>
        <w:t>υτικής Αττικής, στον Πειραιά και στα νησιά. Ωστόσο, τα προβλήματα εί</w:t>
      </w:r>
      <w:r>
        <w:rPr>
          <w:rFonts w:eastAsia="Times New Roman"/>
          <w:szCs w:val="24"/>
        </w:rPr>
        <w:t xml:space="preserve">ναι πολλά, μεγάλα, οξύνονται και οι επιπτώσεις είναι ολοφάνερες και στους ασθενείς και στους εργαζόμενους. </w:t>
      </w:r>
    </w:p>
    <w:p w14:paraId="75646573" w14:textId="77777777" w:rsidR="00546FC6" w:rsidRDefault="008647C6">
      <w:pPr>
        <w:spacing w:line="600" w:lineRule="auto"/>
        <w:ind w:firstLine="720"/>
        <w:contextualSpacing/>
        <w:jc w:val="both"/>
        <w:rPr>
          <w:rFonts w:eastAsia="Times New Roman"/>
          <w:szCs w:val="24"/>
        </w:rPr>
      </w:pPr>
      <w:r>
        <w:rPr>
          <w:rFonts w:eastAsia="Times New Roman"/>
          <w:szCs w:val="24"/>
        </w:rPr>
        <w:t>Το Νοσοκομείο «Μεταξά», το μοναδικό αντικαρκινικό της περιοχής, έχει κενά στο δυναμικό του κατά 25%. Η σύγκριση αφορά, βεβαίως, τις οργανικές θέσεις</w:t>
      </w:r>
      <w:r>
        <w:rPr>
          <w:rFonts w:eastAsia="Times New Roman"/>
          <w:szCs w:val="24"/>
        </w:rPr>
        <w:t xml:space="preserve"> που υπολείπονται από τις πραγματικές ανάγκες. Υπάρχουν ελλείψεις σε φάρμακα, εξοπλισμό και υλικά. Όμως, το μεγαλύτερο πρόβλημα είναι η έλλειψη </w:t>
      </w:r>
      <w:r>
        <w:rPr>
          <w:rFonts w:eastAsia="Times New Roman"/>
          <w:szCs w:val="24"/>
        </w:rPr>
        <w:lastRenderedPageBreak/>
        <w:t>ουσιαστικά αξονικού τομογράφου. Υπάρχει ένας, που είναι για πολύ επείγοντα περιστατικά, με πλημμελή συντήρηση κα</w:t>
      </w:r>
      <w:r>
        <w:rPr>
          <w:rFonts w:eastAsia="Times New Roman"/>
          <w:szCs w:val="24"/>
        </w:rPr>
        <w:t xml:space="preserve">ι δεν τον εμπιστεύονται ούτε οι γιατροί. </w:t>
      </w:r>
      <w:r>
        <w:rPr>
          <w:rFonts w:eastAsia="Times New Roman"/>
          <w:szCs w:val="24"/>
        </w:rPr>
        <w:t>Β</w:t>
      </w:r>
      <w:r>
        <w:rPr>
          <w:rFonts w:eastAsia="Times New Roman"/>
          <w:szCs w:val="24"/>
        </w:rPr>
        <w:t xml:space="preserve">εβαίως, δεν έχει μαγνητικό τομογράφο, πράγμα απαράδεκτο για αντικαρκινικό νοσοκομείο, που χρειάζεται να γίνει διάγνωση, που χρειάζεται να παρακολουθήσει την εξέλιξη της πορείας των καρκινοπαθών. </w:t>
      </w:r>
    </w:p>
    <w:p w14:paraId="75646574" w14:textId="77777777" w:rsidR="00546FC6" w:rsidRDefault="008647C6">
      <w:pPr>
        <w:spacing w:line="600" w:lineRule="auto"/>
        <w:ind w:firstLine="720"/>
        <w:contextualSpacing/>
        <w:jc w:val="both"/>
        <w:rPr>
          <w:rFonts w:eastAsia="Times New Roman"/>
          <w:szCs w:val="24"/>
        </w:rPr>
      </w:pPr>
      <w:r>
        <w:rPr>
          <w:rFonts w:eastAsia="Times New Roman"/>
          <w:szCs w:val="24"/>
        </w:rPr>
        <w:t>Η έλλειψη προσωπικ</w:t>
      </w:r>
      <w:r>
        <w:rPr>
          <w:rFonts w:eastAsia="Times New Roman"/>
          <w:szCs w:val="24"/>
        </w:rPr>
        <w:t>ού είναι πολύ μεγάλη και έχει ως συνέπεια οι άνθρωποι στις «λίστες» να περιμένουν πάνω από τρεις μήνες, με ό,τι συνεπάγεται αυτό για τη νόσο που ο χρόνος διάγνωσης και θεραπείας σχετίζεται με την ίδια τη ζωή τους, ενώ γίνονται συζητήσεις για τη μεταφορά τη</w:t>
      </w:r>
      <w:r>
        <w:rPr>
          <w:rFonts w:eastAsia="Times New Roman"/>
          <w:szCs w:val="24"/>
        </w:rPr>
        <w:t xml:space="preserve">ς Ενδοκρινολογικής Κλινικής στο Ογκολογικό, όπου δεν υπάρχουν ούτε καν οι προβλεπόμενες εγκαταστάσεις, όπως ειδικές τουαλέτες για την αποβολή του ραδιενεργού ιωδίου που απαιτούν πολλές θεραπείες. </w:t>
      </w:r>
    </w:p>
    <w:p w14:paraId="75646575" w14:textId="77777777" w:rsidR="00546FC6" w:rsidRDefault="008647C6">
      <w:pPr>
        <w:spacing w:line="600" w:lineRule="auto"/>
        <w:ind w:firstLine="720"/>
        <w:contextualSpacing/>
        <w:jc w:val="both"/>
        <w:rPr>
          <w:rFonts w:eastAsia="Times New Roman"/>
          <w:szCs w:val="24"/>
        </w:rPr>
      </w:pPr>
      <w:r>
        <w:rPr>
          <w:rFonts w:eastAsia="Times New Roman"/>
          <w:szCs w:val="24"/>
        </w:rPr>
        <w:t>Ακόμα, στο Παθολογοανατομικό Εργαστήριο οι εργαζόμενοι έχου</w:t>
      </w:r>
      <w:r>
        <w:rPr>
          <w:rFonts w:eastAsia="Times New Roman"/>
          <w:szCs w:val="24"/>
        </w:rPr>
        <w:t xml:space="preserve">ν μείνει τέσσερις από εφτά που υπήρχαν. Δεν μπορούν ούτε άδεια να πάρουν. </w:t>
      </w:r>
      <w:r>
        <w:rPr>
          <w:rFonts w:eastAsia="Times New Roman"/>
          <w:szCs w:val="24"/>
        </w:rPr>
        <w:t>Έ</w:t>
      </w:r>
      <w:r>
        <w:rPr>
          <w:rFonts w:eastAsia="Times New Roman"/>
          <w:szCs w:val="24"/>
        </w:rPr>
        <w:t xml:space="preserve">νας από τους μικροτόμους -μιλάω για ένα μηχάνημα </w:t>
      </w:r>
      <w:r>
        <w:rPr>
          <w:rFonts w:eastAsia="Times New Roman"/>
          <w:szCs w:val="24"/>
        </w:rPr>
        <w:lastRenderedPageBreak/>
        <w:t>που είναι απαραίτητο για να προχωρήσουν οι βιοψίες και να μπορέσει έγκαιρα ο γιατρός να κάνει διάγνωση- δεν λειτουργεί. Βεβαίως, αυτ</w:t>
      </w:r>
      <w:r>
        <w:rPr>
          <w:rFonts w:eastAsia="Times New Roman"/>
          <w:szCs w:val="24"/>
        </w:rPr>
        <w:t>ό έχει επιπτώσεις και στο πότε ο ασθενής θα ξεκινήσει άμεσα τη θεραπεία.</w:t>
      </w:r>
    </w:p>
    <w:p w14:paraId="75646576" w14:textId="77777777" w:rsidR="00546FC6" w:rsidRDefault="008647C6">
      <w:pPr>
        <w:spacing w:line="600" w:lineRule="auto"/>
        <w:ind w:firstLine="720"/>
        <w:contextualSpacing/>
        <w:jc w:val="both"/>
        <w:rPr>
          <w:rFonts w:eastAsia="Times New Roman"/>
          <w:szCs w:val="24"/>
        </w:rPr>
      </w:pPr>
      <w:r>
        <w:rPr>
          <w:rFonts w:eastAsia="Times New Roman"/>
          <w:szCs w:val="24"/>
        </w:rPr>
        <w:t>Εμείς, μέσα από αυτήν την ερώτηση, σας ζητάμε να καλυφθούν τα μεγάλα κενά στο ιατρικό, νοσηλευτικό και άλλο προσωπικό, με πλήρη και αποκλειστική απασχόληση και κυρίως να αντιμετωπιστο</w:t>
      </w:r>
      <w:r>
        <w:rPr>
          <w:rFonts w:eastAsia="Times New Roman"/>
          <w:szCs w:val="24"/>
        </w:rPr>
        <w:t xml:space="preserve">ύν οι μεγάλες ελλείψεις και η αγορά αξονικού τομογράφου, ο οποίος θα έπρεπε να υπάρχει, καθώς και μαγνητικού τομογράφου. </w:t>
      </w:r>
      <w:r>
        <w:rPr>
          <w:rFonts w:eastAsia="Times New Roman"/>
          <w:szCs w:val="24"/>
        </w:rPr>
        <w:t>Β</w:t>
      </w:r>
      <w:r>
        <w:rPr>
          <w:rFonts w:eastAsia="Times New Roman"/>
          <w:szCs w:val="24"/>
        </w:rPr>
        <w:t>εβαίως, να καταργηθούν κάθε είδους πληρωμές των ασθενών για εξετάσεις, συνταγογράφηση, φάρμακα και θεραπείες, αφού η ανάγκη για ικανοπ</w:t>
      </w:r>
      <w:r>
        <w:rPr>
          <w:rFonts w:eastAsia="Times New Roman"/>
          <w:szCs w:val="24"/>
        </w:rPr>
        <w:t xml:space="preserve">οίηση στην </w:t>
      </w:r>
      <w:r>
        <w:rPr>
          <w:rFonts w:eastAsia="Times New Roman"/>
          <w:szCs w:val="24"/>
        </w:rPr>
        <w:t>υ</w:t>
      </w:r>
      <w:r>
        <w:rPr>
          <w:rFonts w:eastAsia="Times New Roman"/>
          <w:szCs w:val="24"/>
        </w:rPr>
        <w:t>γεία είναι κοινωνική ανάγκη.</w:t>
      </w:r>
    </w:p>
    <w:p w14:paraId="75646577"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w:t>
      </w:r>
      <w:r>
        <w:rPr>
          <w:rFonts w:eastAsia="Times New Roman"/>
          <w:szCs w:val="24"/>
        </w:rPr>
        <w:t>.</w:t>
      </w:r>
      <w:r>
        <w:rPr>
          <w:rFonts w:eastAsia="Times New Roman"/>
          <w:szCs w:val="24"/>
        </w:rPr>
        <w:t xml:space="preserve"> Μανωλάκου.</w:t>
      </w:r>
    </w:p>
    <w:p w14:paraId="75646578" w14:textId="77777777" w:rsidR="00546FC6" w:rsidRDefault="008647C6">
      <w:pPr>
        <w:spacing w:line="600" w:lineRule="auto"/>
        <w:ind w:firstLine="720"/>
        <w:contextualSpacing/>
        <w:jc w:val="both"/>
        <w:rPr>
          <w:rFonts w:eastAsia="Times New Roman"/>
          <w:szCs w:val="24"/>
        </w:rPr>
      </w:pPr>
      <w:r>
        <w:rPr>
          <w:rFonts w:eastAsia="Times New Roman"/>
          <w:szCs w:val="24"/>
        </w:rPr>
        <w:t>Κυρία Μεγαλοοικονόμου, θέλετε να απαντήσει ο Υπουργός και μετά να πάρετε τον λόγο ή να συμπληρώσετε;</w:t>
      </w:r>
    </w:p>
    <w:p w14:paraId="75646579"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Κύριε Πρόεδρε, θα συμπληρώσω</w:t>
      </w:r>
      <w:r>
        <w:rPr>
          <w:rFonts w:eastAsia="Times New Roman"/>
          <w:szCs w:val="24"/>
        </w:rPr>
        <w:t>.</w:t>
      </w:r>
    </w:p>
    <w:p w14:paraId="7564657A" w14:textId="77777777" w:rsidR="00546FC6" w:rsidRDefault="008647C6">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Ορίστε, </w:t>
      </w:r>
      <w:r>
        <w:rPr>
          <w:rFonts w:eastAsia="Times New Roman"/>
          <w:szCs w:val="24"/>
        </w:rPr>
        <w:t>κ</w:t>
      </w:r>
      <w:r>
        <w:rPr>
          <w:rFonts w:eastAsia="Times New Roman"/>
          <w:szCs w:val="24"/>
        </w:rPr>
        <w:t>υρία</w:t>
      </w:r>
      <w:r>
        <w:rPr>
          <w:rFonts w:eastAsia="Times New Roman"/>
          <w:szCs w:val="24"/>
        </w:rPr>
        <w:t xml:space="preserve"> Μεγαλοοικονόμου, έχετε τον λόγο.</w:t>
      </w:r>
    </w:p>
    <w:p w14:paraId="7564657B"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Κύριε Υπουργέ, αφού αναβάλατε να απαντήσετε στην ερώτηση επί δυόμισι μήνες, δέκα φορές, θέλω να επισημάνω όσον αφορά το </w:t>
      </w:r>
      <w:r>
        <w:rPr>
          <w:rFonts w:eastAsia="Times New Roman"/>
          <w:szCs w:val="24"/>
        </w:rPr>
        <w:t>ν</w:t>
      </w:r>
      <w:r>
        <w:rPr>
          <w:rFonts w:eastAsia="Times New Roman"/>
          <w:szCs w:val="24"/>
        </w:rPr>
        <w:t xml:space="preserve">οσοκομείο, ότι τα </w:t>
      </w:r>
      <w:r>
        <w:rPr>
          <w:rFonts w:eastAsia="Times New Roman"/>
          <w:szCs w:val="24"/>
        </w:rPr>
        <w:t>σεντόνια πλένονται στο «Τζάνειο», γιατί δεν υπάρχει τεχνικός να συντηρεί τα πλυντήρια. Ο αξονικός τομογράφος είναι χαλασμένος από το 2014 και υπολειτουργεί.</w:t>
      </w:r>
    </w:p>
    <w:p w14:paraId="7564657C" w14:textId="77777777" w:rsidR="00546FC6" w:rsidRDefault="008647C6">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Δεν είναι χαλασμένος.</w:t>
      </w:r>
    </w:p>
    <w:p w14:paraId="7564657D"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Είχε ξ</w:t>
      </w:r>
      <w:r>
        <w:rPr>
          <w:rFonts w:eastAsia="Times New Roman"/>
          <w:szCs w:val="24"/>
        </w:rPr>
        <w:t xml:space="preserve">αναγίνει ερώτημα και στον προηγούμενο Υπουργό Υγείας, τον κ. Βορίδη, και είχε πει ότι θα δοθεί μαγνητικός. Δεν έχει δοθεί. </w:t>
      </w:r>
    </w:p>
    <w:p w14:paraId="7564657E" w14:textId="77777777" w:rsidR="00546FC6" w:rsidRDefault="008647C6">
      <w:pPr>
        <w:spacing w:line="600" w:lineRule="auto"/>
        <w:ind w:firstLine="720"/>
        <w:contextualSpacing/>
        <w:jc w:val="both"/>
        <w:rPr>
          <w:rFonts w:eastAsia="Times New Roman"/>
          <w:szCs w:val="24"/>
        </w:rPr>
      </w:pPr>
      <w:r>
        <w:rPr>
          <w:rFonts w:eastAsia="Times New Roman"/>
          <w:szCs w:val="24"/>
        </w:rPr>
        <w:t>Εγώ έκανα επιτόπια έρευνα. Μίλησα με το διοικητικό προσωπικό και με το ιατρικό προσωπικό. Δεν έχω πληροφορίες που τις είδα στην τηλε</w:t>
      </w:r>
      <w:r>
        <w:rPr>
          <w:rFonts w:eastAsia="Times New Roman"/>
          <w:szCs w:val="24"/>
        </w:rPr>
        <w:t xml:space="preserve">όραση ή στον Τύπο. Μίλησα και με τους ασθενείς και με τους συνοδούς τους. Θα καταθέσω και σχετικά έγγραφα. Δεν καλύπτεται όλο το προσωπικό. Υπάρχει μία νοσηλεύτρια ανά πενήντα άτομα. Επίσης, στο Αντικαρκινικό υπάρχουν πάρα πολλές ελλείψεις ως προς </w:t>
      </w:r>
      <w:r>
        <w:rPr>
          <w:rFonts w:eastAsia="Times New Roman"/>
          <w:szCs w:val="24"/>
        </w:rPr>
        <w:lastRenderedPageBreak/>
        <w:t>τα αναλώ</w:t>
      </w:r>
      <w:r>
        <w:rPr>
          <w:rFonts w:eastAsia="Times New Roman"/>
          <w:szCs w:val="24"/>
        </w:rPr>
        <w:t>σιμα. Είχε πει η υπεύθυνη της 2</w:t>
      </w:r>
      <w:r>
        <w:rPr>
          <w:rFonts w:eastAsia="Times New Roman"/>
          <w:szCs w:val="24"/>
          <w:vertAlign w:val="superscript"/>
        </w:rPr>
        <w:t>ης</w:t>
      </w:r>
      <w:r>
        <w:rPr>
          <w:rFonts w:eastAsia="Times New Roman"/>
          <w:szCs w:val="24"/>
        </w:rPr>
        <w:t xml:space="preserve"> ΥΠΕ ότι θα γίνουν προσλήψεις πέντε ατόμων διαφορετικών ειδικοτήτων από τον Απρίλιο. Δεν το ξέρω. Δεν νομίζω να έχουν γίνει από τη 2</w:t>
      </w:r>
      <w:r>
        <w:rPr>
          <w:rFonts w:eastAsia="Times New Roman"/>
          <w:szCs w:val="24"/>
          <w:vertAlign w:val="superscript"/>
        </w:rPr>
        <w:t>η</w:t>
      </w:r>
      <w:r>
        <w:rPr>
          <w:rFonts w:eastAsia="Times New Roman"/>
          <w:szCs w:val="24"/>
        </w:rPr>
        <w:t xml:space="preserve"> ΥΠΕ για το «Μεταξά». </w:t>
      </w:r>
    </w:p>
    <w:p w14:paraId="7564657F"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Το μεγαλύτερο αντικαρκινικό νοσοκομείο που καλύπτει την περιφέρεια του Πειραιά και τα νησιά έχει χαλασμένο αξονικό τομογράφο. Περιμένετε μάλλον από μία ανακοίνωση που είχε κάνει το </w:t>
      </w:r>
      <w:r>
        <w:rPr>
          <w:rFonts w:eastAsia="Times New Roman"/>
          <w:szCs w:val="24"/>
        </w:rPr>
        <w:t>Ί</w:t>
      </w:r>
      <w:r>
        <w:rPr>
          <w:rFonts w:eastAsia="Times New Roman"/>
          <w:szCs w:val="24"/>
        </w:rPr>
        <w:t>δρυμα</w:t>
      </w:r>
      <w:r>
        <w:rPr>
          <w:rFonts w:eastAsia="Times New Roman"/>
          <w:szCs w:val="24"/>
        </w:rPr>
        <w:t xml:space="preserve"> </w:t>
      </w:r>
      <w:r>
        <w:rPr>
          <w:rFonts w:eastAsia="Times New Roman"/>
          <w:szCs w:val="24"/>
        </w:rPr>
        <w:t>«</w:t>
      </w:r>
      <w:r>
        <w:rPr>
          <w:rFonts w:eastAsia="Times New Roman"/>
          <w:szCs w:val="24"/>
        </w:rPr>
        <w:t>Σταύρος</w:t>
      </w:r>
      <w:r>
        <w:rPr>
          <w:rFonts w:eastAsia="Times New Roman"/>
          <w:szCs w:val="24"/>
        </w:rPr>
        <w:t xml:space="preserve"> Νιάρχο</w:t>
      </w:r>
      <w:r>
        <w:rPr>
          <w:rFonts w:eastAsia="Times New Roman"/>
          <w:szCs w:val="24"/>
        </w:rPr>
        <w:t>ς</w:t>
      </w:r>
      <w:r>
        <w:rPr>
          <w:rFonts w:eastAsia="Times New Roman"/>
          <w:szCs w:val="24"/>
        </w:rPr>
        <w:t>»</w:t>
      </w:r>
      <w:r>
        <w:rPr>
          <w:rFonts w:eastAsia="Times New Roman"/>
          <w:szCs w:val="24"/>
        </w:rPr>
        <w:t xml:space="preserve"> από το 2014, ότι θα δωρηθεί ένας αξονικός τομογράφ</w:t>
      </w:r>
      <w:r>
        <w:rPr>
          <w:rFonts w:eastAsia="Times New Roman"/>
          <w:szCs w:val="24"/>
        </w:rPr>
        <w:t>ος. Έχω τα σχετικά έγγραφα.</w:t>
      </w:r>
    </w:p>
    <w:p w14:paraId="75646580" w14:textId="77777777" w:rsidR="00546FC6" w:rsidRDefault="008647C6">
      <w:pPr>
        <w:spacing w:line="600" w:lineRule="auto"/>
        <w:ind w:firstLine="720"/>
        <w:contextualSpacing/>
        <w:jc w:val="both"/>
        <w:rPr>
          <w:rFonts w:eastAsia="Times New Roman"/>
          <w:szCs w:val="24"/>
        </w:rPr>
      </w:pPr>
      <w:r>
        <w:rPr>
          <w:rFonts w:eastAsia="Times New Roman"/>
          <w:szCs w:val="24"/>
        </w:rPr>
        <w:t>Μάλιστα, κύριε Υπουργέ, οι εργαζόμενοι, οι οποίοι δεν εργάζονται μόνο, αλλά εκτελούν ένα λειτούργημα, είναι πιστοί στον όρκο του Ιπποκράτη που έδωσαν -τον οποίο έχετε δώσει κι εσείς- και κάνουν υπεράνθρωπες προσπάθειες. Μίλησα κ</w:t>
      </w:r>
      <w:r>
        <w:rPr>
          <w:rFonts w:eastAsia="Times New Roman"/>
          <w:szCs w:val="24"/>
        </w:rPr>
        <w:t>αι με τους ακτινολόγους και με μ</w:t>
      </w:r>
      <w:r>
        <w:rPr>
          <w:rFonts w:eastAsia="Times New Roman"/>
          <w:szCs w:val="24"/>
        </w:rPr>
        <w:t>ί</w:t>
      </w:r>
      <w:r>
        <w:rPr>
          <w:rFonts w:eastAsia="Times New Roman"/>
          <w:szCs w:val="24"/>
        </w:rPr>
        <w:t xml:space="preserve">α κυρία που είναι δώδεκα χρόνια εκεί. Μάλιστα, μου είπε ότι έχω πάρει πολύ σοβαρά τον ρόλο μου και να κοιτάξω να μην τον παίρνω τόσο σοβαρά γιατί θα χρειαστώ κρεβάτι εκεί κι εγώ. Πιστεύω ότι το πιστοποιητικό θανάτου δεν θα </w:t>
      </w:r>
      <w:r>
        <w:rPr>
          <w:rFonts w:eastAsia="Times New Roman"/>
          <w:szCs w:val="24"/>
        </w:rPr>
        <w:t>γράφει πλέον καρκίνος, αλλά θα γράφει πέθανε από έλλειψη προσωπικού.</w:t>
      </w:r>
    </w:p>
    <w:p w14:paraId="75646581" w14:textId="77777777" w:rsidR="00546FC6" w:rsidRDefault="008647C6">
      <w:pPr>
        <w:spacing w:line="600" w:lineRule="auto"/>
        <w:ind w:firstLine="720"/>
        <w:contextualSpacing/>
        <w:jc w:val="both"/>
        <w:rPr>
          <w:rFonts w:eastAsia="Times New Roman"/>
          <w:szCs w:val="24"/>
        </w:rPr>
      </w:pPr>
      <w:r>
        <w:rPr>
          <w:rFonts w:eastAsia="Times New Roman"/>
          <w:szCs w:val="24"/>
        </w:rPr>
        <w:t>Ευχαριστώ, κύριε Υπουργέ.</w:t>
      </w:r>
    </w:p>
    <w:p w14:paraId="75646582"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η Βουλευτής κ. Θεοδώρα Μεγαλοοικονόμου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w:t>
      </w:r>
      <w:r>
        <w:rPr>
          <w:rFonts w:eastAsia="Times New Roman"/>
          <w:szCs w:val="24"/>
        </w:rPr>
        <w:t>ίας της Διεύθυνσης Στενογραφίας και Πρακτικών της Βουλής)</w:t>
      </w:r>
    </w:p>
    <w:p w14:paraId="75646583"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ευχαριστούμε.</w:t>
      </w:r>
    </w:p>
    <w:p w14:paraId="75646584" w14:textId="77777777" w:rsidR="00546FC6" w:rsidRDefault="008647C6">
      <w:pPr>
        <w:spacing w:line="600" w:lineRule="auto"/>
        <w:ind w:firstLine="720"/>
        <w:contextualSpacing/>
        <w:jc w:val="both"/>
        <w:rPr>
          <w:rFonts w:eastAsia="Times New Roman"/>
          <w:szCs w:val="24"/>
        </w:rPr>
      </w:pPr>
      <w:r>
        <w:rPr>
          <w:rFonts w:eastAsia="Times New Roman"/>
          <w:szCs w:val="24"/>
        </w:rPr>
        <w:t>Ο κύριος Υπουργός έχει τον λόγο. Απαντάει συνολικά. Κυρίες συνάδελφοι, αν νομίσετε ότι θέλετε να ξαναπάρετε τον λόγο μετά τη δευτερολογία του, θ</w:t>
      </w:r>
      <w:r>
        <w:rPr>
          <w:rFonts w:eastAsia="Times New Roman"/>
          <w:szCs w:val="24"/>
        </w:rPr>
        <w:t>α τον ξαναπάρετε.</w:t>
      </w:r>
    </w:p>
    <w:p w14:paraId="75646585"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Κύριε Πρόεδρε, δεν θα δευτερολογήσω γιατί πρέπει να πάω σε </w:t>
      </w:r>
      <w:r>
        <w:rPr>
          <w:rFonts w:eastAsia="Times New Roman"/>
          <w:szCs w:val="24"/>
        </w:rPr>
        <w:t>ε</w:t>
      </w:r>
      <w:r>
        <w:rPr>
          <w:rFonts w:eastAsia="Times New Roman"/>
          <w:szCs w:val="24"/>
        </w:rPr>
        <w:t>πιτροπή...</w:t>
      </w:r>
    </w:p>
    <w:p w14:paraId="75646586"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έχετε τον λόγο.</w:t>
      </w:r>
    </w:p>
    <w:p w14:paraId="75646587" w14:textId="77777777" w:rsidR="00546FC6" w:rsidRDefault="008647C6">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Κυρία Μανωλάκου, κυρία Μεγαλο</w:t>
      </w:r>
      <w:r>
        <w:rPr>
          <w:rFonts w:eastAsia="Times New Roman"/>
          <w:szCs w:val="24"/>
        </w:rPr>
        <w:t xml:space="preserve">οικονόμου, πάλι θα απαντήσω με στοιχεία, όπως έκανα και πριν. </w:t>
      </w:r>
    </w:p>
    <w:p w14:paraId="75646588"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 xml:space="preserve">Το 2014 η Κυβέρνηση Σαμαρά είχε προϋπολογίσει να δώσει για το 2015 16.454.646 ευρώ ως κρατική επιχορήγηση στο </w:t>
      </w:r>
      <w:r>
        <w:rPr>
          <w:rFonts w:eastAsia="Times New Roman"/>
          <w:szCs w:val="24"/>
        </w:rPr>
        <w:t>ν</w:t>
      </w:r>
      <w:r>
        <w:rPr>
          <w:rFonts w:eastAsia="Times New Roman"/>
          <w:szCs w:val="24"/>
        </w:rPr>
        <w:t xml:space="preserve">οσοκομείο </w:t>
      </w:r>
      <w:r>
        <w:rPr>
          <w:rFonts w:eastAsia="Times New Roman"/>
          <w:szCs w:val="24"/>
        </w:rPr>
        <w:t>«</w:t>
      </w:r>
      <w:r>
        <w:rPr>
          <w:rFonts w:eastAsia="Times New Roman"/>
          <w:szCs w:val="24"/>
        </w:rPr>
        <w:t>Μεταξά</w:t>
      </w:r>
      <w:r>
        <w:rPr>
          <w:rFonts w:eastAsia="Times New Roman"/>
          <w:szCs w:val="24"/>
        </w:rPr>
        <w:t>»</w:t>
      </w:r>
      <w:r>
        <w:rPr>
          <w:rFonts w:eastAsia="Times New Roman"/>
          <w:szCs w:val="24"/>
        </w:rPr>
        <w:t>. Αυτό που τελικά δώσαμε μαζί με την έκτακτη επιχορήγηση ήταν 19</w:t>
      </w:r>
      <w:r>
        <w:rPr>
          <w:rFonts w:eastAsia="Times New Roman"/>
          <w:szCs w:val="24"/>
        </w:rPr>
        <w:t xml:space="preserve">.314.646 ευρώ. Για το 2016 προβλέψαμε να πάει στα 19.589.000 ευρώ η επιχορήγηση από τον κρατικό προϋπολογισμό του προϋπολογισμού του </w:t>
      </w:r>
      <w:r>
        <w:rPr>
          <w:rFonts w:eastAsia="Times New Roman"/>
          <w:szCs w:val="24"/>
        </w:rPr>
        <w:t>ν</w:t>
      </w:r>
      <w:r>
        <w:rPr>
          <w:rFonts w:eastAsia="Times New Roman"/>
          <w:szCs w:val="24"/>
        </w:rPr>
        <w:t xml:space="preserve">οσοκομείου </w:t>
      </w:r>
      <w:r>
        <w:rPr>
          <w:rFonts w:eastAsia="Times New Roman"/>
          <w:szCs w:val="24"/>
        </w:rPr>
        <w:t>«</w:t>
      </w:r>
      <w:r>
        <w:rPr>
          <w:rFonts w:eastAsia="Times New Roman"/>
          <w:szCs w:val="24"/>
        </w:rPr>
        <w:t>Μεταξά</w:t>
      </w:r>
      <w:r>
        <w:rPr>
          <w:rFonts w:eastAsia="Times New Roman"/>
          <w:szCs w:val="24"/>
        </w:rPr>
        <w:t>»</w:t>
      </w:r>
      <w:r>
        <w:rPr>
          <w:rFonts w:eastAsia="Times New Roman"/>
          <w:szCs w:val="24"/>
        </w:rPr>
        <w:t>, μία σαφέστατη αύξηση και στήριξη του μεγαλύτερου ογκολογικού νοσοκομείου της 2</w:t>
      </w:r>
      <w:r>
        <w:rPr>
          <w:rFonts w:eastAsia="Times New Roman"/>
          <w:szCs w:val="24"/>
          <w:vertAlign w:val="superscript"/>
        </w:rPr>
        <w:t>ης</w:t>
      </w:r>
      <w:r>
        <w:rPr>
          <w:rFonts w:eastAsia="Times New Roman"/>
          <w:szCs w:val="24"/>
        </w:rPr>
        <w:t xml:space="preserve">  Υγειονομικής Περιφέ</w:t>
      </w:r>
      <w:r>
        <w:rPr>
          <w:rFonts w:eastAsia="Times New Roman"/>
          <w:szCs w:val="24"/>
        </w:rPr>
        <w:t xml:space="preserve">ρειας, από τα οποία 19.589.000, τα 10.300.000 έχουν ήδη δοθεί στο </w:t>
      </w:r>
      <w:r>
        <w:rPr>
          <w:rFonts w:eastAsia="Times New Roman"/>
          <w:szCs w:val="24"/>
        </w:rPr>
        <w:t>ν</w:t>
      </w:r>
      <w:r>
        <w:rPr>
          <w:rFonts w:eastAsia="Times New Roman"/>
          <w:szCs w:val="24"/>
        </w:rPr>
        <w:t xml:space="preserve">οσοκομείο </w:t>
      </w:r>
      <w:r>
        <w:rPr>
          <w:rFonts w:eastAsia="Times New Roman"/>
          <w:szCs w:val="24"/>
        </w:rPr>
        <w:t>«</w:t>
      </w:r>
      <w:r>
        <w:rPr>
          <w:rFonts w:eastAsia="Times New Roman"/>
          <w:szCs w:val="24"/>
        </w:rPr>
        <w:t>Μεταξά</w:t>
      </w:r>
      <w:r>
        <w:rPr>
          <w:rFonts w:eastAsia="Times New Roman"/>
          <w:szCs w:val="24"/>
        </w:rPr>
        <w:t>»</w:t>
      </w:r>
      <w:r>
        <w:rPr>
          <w:rFonts w:eastAsia="Times New Roman"/>
          <w:szCs w:val="24"/>
        </w:rPr>
        <w:t>.</w:t>
      </w:r>
    </w:p>
    <w:p w14:paraId="75646589"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9C69C8">
        <w:rPr>
          <w:rFonts w:eastAsia="Times New Roman"/>
          <w:b/>
          <w:szCs w:val="24"/>
        </w:rPr>
        <w:t>ΣΠΥΡΙΔΩΝ ΛΥΚΟΥΔΗΣ</w:t>
      </w:r>
      <w:r>
        <w:rPr>
          <w:rFonts w:eastAsia="Times New Roman"/>
          <w:szCs w:val="24"/>
        </w:rPr>
        <w:t>)</w:t>
      </w:r>
    </w:p>
    <w:p w14:paraId="7564658A"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Δεύτερον, από τις προκηρύξεις 4Κ και 5Κ των 985 ατόμων, ήδη προσλαμβάνονται –πρέπει να έχουν προσληφθεί κάποιοι απ’ αυτούς- επτά άτομα συνολικά, εκ των οποίων ένας ΠΕ </w:t>
      </w:r>
      <w:r>
        <w:rPr>
          <w:rFonts w:eastAsia="Times New Roman"/>
          <w:szCs w:val="24"/>
        </w:rPr>
        <w:t>φ</w:t>
      </w:r>
      <w:r>
        <w:rPr>
          <w:rFonts w:eastAsia="Times New Roman"/>
          <w:szCs w:val="24"/>
        </w:rPr>
        <w:t>υσικών-</w:t>
      </w:r>
      <w:r>
        <w:rPr>
          <w:rFonts w:eastAsia="Times New Roman"/>
          <w:szCs w:val="24"/>
        </w:rPr>
        <w:t>α</w:t>
      </w:r>
      <w:r>
        <w:rPr>
          <w:rFonts w:eastAsia="Times New Roman"/>
          <w:szCs w:val="24"/>
        </w:rPr>
        <w:t xml:space="preserve">κτινοφυσικής, ένας ΠΕ </w:t>
      </w:r>
      <w:r>
        <w:rPr>
          <w:rFonts w:eastAsia="Times New Roman"/>
          <w:szCs w:val="24"/>
        </w:rPr>
        <w:t>δ</w:t>
      </w:r>
      <w:r>
        <w:rPr>
          <w:rFonts w:eastAsia="Times New Roman"/>
          <w:szCs w:val="24"/>
        </w:rPr>
        <w:t>ιοικητικού-</w:t>
      </w:r>
      <w:r>
        <w:rPr>
          <w:rFonts w:eastAsia="Times New Roman"/>
          <w:szCs w:val="24"/>
        </w:rPr>
        <w:t>ο</w:t>
      </w:r>
      <w:r>
        <w:rPr>
          <w:rFonts w:eastAsia="Times New Roman"/>
          <w:szCs w:val="24"/>
        </w:rPr>
        <w:t xml:space="preserve">ικονομικού, ένας ΠΕ </w:t>
      </w:r>
      <w:r>
        <w:rPr>
          <w:rFonts w:eastAsia="Times New Roman"/>
          <w:szCs w:val="24"/>
        </w:rPr>
        <w:t>φ</w:t>
      </w:r>
      <w:r>
        <w:rPr>
          <w:rFonts w:eastAsia="Times New Roman"/>
          <w:szCs w:val="24"/>
        </w:rPr>
        <w:t>αρμακοποιός και δύο άτομ</w:t>
      </w:r>
      <w:r>
        <w:rPr>
          <w:rFonts w:eastAsia="Times New Roman"/>
          <w:szCs w:val="24"/>
        </w:rPr>
        <w:t xml:space="preserve">α ΤΕ </w:t>
      </w:r>
      <w:r>
        <w:rPr>
          <w:rFonts w:eastAsia="Times New Roman"/>
          <w:szCs w:val="24"/>
        </w:rPr>
        <w:t>ν</w:t>
      </w:r>
      <w:r>
        <w:rPr>
          <w:rFonts w:eastAsia="Times New Roman"/>
          <w:szCs w:val="24"/>
        </w:rPr>
        <w:t xml:space="preserve">οσηλευτικής, ένα άτομο ΤΕ </w:t>
      </w:r>
      <w:r>
        <w:rPr>
          <w:rFonts w:eastAsia="Times New Roman"/>
          <w:szCs w:val="24"/>
        </w:rPr>
        <w:lastRenderedPageBreak/>
        <w:t>ρ</w:t>
      </w:r>
      <w:r>
        <w:rPr>
          <w:rFonts w:eastAsia="Times New Roman"/>
          <w:szCs w:val="24"/>
        </w:rPr>
        <w:t>αδιολόγος-</w:t>
      </w:r>
      <w:r>
        <w:rPr>
          <w:rFonts w:eastAsia="Times New Roman"/>
          <w:szCs w:val="24"/>
        </w:rPr>
        <w:t>α</w:t>
      </w:r>
      <w:r>
        <w:rPr>
          <w:rFonts w:eastAsia="Times New Roman"/>
          <w:szCs w:val="24"/>
        </w:rPr>
        <w:t xml:space="preserve">κτινολόγος και επτά άτομα ΔΕ </w:t>
      </w:r>
      <w:r>
        <w:rPr>
          <w:rFonts w:eastAsia="Times New Roman"/>
          <w:szCs w:val="24"/>
        </w:rPr>
        <w:t>ν</w:t>
      </w:r>
      <w:r>
        <w:rPr>
          <w:rFonts w:eastAsia="Times New Roman"/>
          <w:szCs w:val="24"/>
        </w:rPr>
        <w:t xml:space="preserve">οσηλευτικής. Άρα είναι δεκατρία άτομα από τις δύο προηγούμενες προκηρύξεις. </w:t>
      </w:r>
    </w:p>
    <w:p w14:paraId="7564658B" w14:textId="77777777" w:rsidR="00546FC6" w:rsidRDefault="008647C6">
      <w:pPr>
        <w:spacing w:line="600" w:lineRule="auto"/>
        <w:ind w:firstLine="720"/>
        <w:contextualSpacing/>
        <w:jc w:val="both"/>
        <w:rPr>
          <w:rFonts w:eastAsia="Times New Roman"/>
          <w:szCs w:val="24"/>
        </w:rPr>
      </w:pPr>
      <w:r>
        <w:rPr>
          <w:rFonts w:eastAsia="Times New Roman"/>
          <w:szCs w:val="24"/>
        </w:rPr>
        <w:t>Από τα 585 επικουρικό λοιπό προσωπικό τα οποία και αυτά προσλαμβάνονται αυτό τον καιρό, προβλέπονται πέντ</w:t>
      </w:r>
      <w:r>
        <w:rPr>
          <w:rFonts w:eastAsia="Times New Roman"/>
          <w:szCs w:val="24"/>
        </w:rPr>
        <w:t xml:space="preserve">ε θέσεις ΠΕ </w:t>
      </w:r>
      <w:r>
        <w:rPr>
          <w:rFonts w:eastAsia="Times New Roman"/>
          <w:szCs w:val="24"/>
        </w:rPr>
        <w:t>ο</w:t>
      </w:r>
      <w:r>
        <w:rPr>
          <w:rFonts w:eastAsia="Times New Roman"/>
          <w:szCs w:val="24"/>
        </w:rPr>
        <w:t xml:space="preserve">ικονομικού, ΤΕ </w:t>
      </w:r>
      <w:r>
        <w:rPr>
          <w:rFonts w:eastAsia="Times New Roman"/>
          <w:szCs w:val="24"/>
        </w:rPr>
        <w:t>ν</w:t>
      </w:r>
      <w:r>
        <w:rPr>
          <w:rFonts w:eastAsia="Times New Roman"/>
          <w:szCs w:val="24"/>
        </w:rPr>
        <w:t xml:space="preserve">οσηλευτικής, δύο ΔΕ </w:t>
      </w:r>
      <w:r>
        <w:rPr>
          <w:rFonts w:eastAsia="Times New Roman"/>
          <w:szCs w:val="24"/>
        </w:rPr>
        <w:t>δ</w:t>
      </w:r>
      <w:r>
        <w:rPr>
          <w:rFonts w:eastAsia="Times New Roman"/>
          <w:szCs w:val="24"/>
        </w:rPr>
        <w:t>ιοικητικών-</w:t>
      </w:r>
      <w:r>
        <w:rPr>
          <w:rFonts w:eastAsia="Times New Roman"/>
          <w:szCs w:val="24"/>
        </w:rPr>
        <w:t>γ</w:t>
      </w:r>
      <w:r>
        <w:rPr>
          <w:rFonts w:eastAsia="Times New Roman"/>
          <w:szCs w:val="24"/>
        </w:rPr>
        <w:t xml:space="preserve">ραμματέων και μία θέση ΤΕ </w:t>
      </w:r>
      <w:r>
        <w:rPr>
          <w:rFonts w:eastAsia="Times New Roman"/>
          <w:szCs w:val="24"/>
        </w:rPr>
        <w:t>π</w:t>
      </w:r>
      <w:r>
        <w:rPr>
          <w:rFonts w:eastAsia="Times New Roman"/>
          <w:szCs w:val="24"/>
        </w:rPr>
        <w:t xml:space="preserve">ληροφορικής. </w:t>
      </w:r>
    </w:p>
    <w:p w14:paraId="7564658C"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Από την πρόσληψη ΚΕΕΛΠΝΟ για τις ΜΕΘ έχουν προκηρυχθεί τέσσερα άτομα ΠΕ, ΤΕ και ΔΕ νοσηλευτές. Δεν ξέρω μέχρι στιγμής πόσοι έχουν πάει απ’ αυτούς. Έχουν </w:t>
      </w:r>
      <w:r>
        <w:rPr>
          <w:rFonts w:eastAsia="Times New Roman"/>
          <w:szCs w:val="24"/>
        </w:rPr>
        <w:t xml:space="preserve">προκηρυχθεί πάντως και γενικά τα νοσοκομεία της Αθήνας καλύπτονται όλα. </w:t>
      </w:r>
    </w:p>
    <w:p w14:paraId="7564658D" w14:textId="77777777" w:rsidR="00546FC6" w:rsidRDefault="008647C6">
      <w:pPr>
        <w:spacing w:line="600" w:lineRule="auto"/>
        <w:ind w:firstLine="720"/>
        <w:contextualSpacing/>
        <w:jc w:val="both"/>
        <w:rPr>
          <w:rFonts w:eastAsia="Times New Roman"/>
          <w:szCs w:val="24"/>
        </w:rPr>
      </w:pPr>
      <w:r>
        <w:rPr>
          <w:rFonts w:eastAsia="Times New Roman"/>
          <w:szCs w:val="24"/>
        </w:rPr>
        <w:t>Στις 1.660 θέσεις που θα βγουν τις επόμενες μέρες προβλέπονται τριάντα τέσσερα άτομα για το «Μεταξά» που είναι νοσηλευτές, βοηθητικό-υγειονομικό προσωπικό, φυσικοί-ακτινοφυσικοί, χημι</w:t>
      </w:r>
      <w:r>
        <w:rPr>
          <w:rFonts w:eastAsia="Times New Roman"/>
          <w:szCs w:val="24"/>
        </w:rPr>
        <w:t>κοί-βιοχημικοί κ.λπ.</w:t>
      </w:r>
      <w:r>
        <w:rPr>
          <w:rFonts w:eastAsia="Times New Roman"/>
          <w:szCs w:val="24"/>
        </w:rPr>
        <w:t>.</w:t>
      </w:r>
      <w:r>
        <w:rPr>
          <w:rFonts w:eastAsia="Times New Roman"/>
          <w:szCs w:val="24"/>
        </w:rPr>
        <w:t xml:space="preserve"> Μέχρι στιγμής έχουν προκηρυχθεί –όχι «θα προκηρυχθούν», έφυγε η κ. Μεγαλοοικονόμου- δέκα μόνιμες θέσεις γιατρών για το «Μεταξά» και μάλιστα υπάρχει και πολύ μεγάλο ενδιαφέρον για την </w:t>
      </w:r>
      <w:r>
        <w:rPr>
          <w:rFonts w:eastAsia="Times New Roman"/>
          <w:szCs w:val="24"/>
        </w:rPr>
        <w:lastRenderedPageBreak/>
        <w:t>προκήρυξη. Είναι τρεις παθολόγοι-ογκολόγοι, ένας πα</w:t>
      </w:r>
      <w:r>
        <w:rPr>
          <w:rFonts w:eastAsia="Times New Roman"/>
          <w:szCs w:val="24"/>
        </w:rPr>
        <w:t>θολόγος με εξειδίκευση στη λοιμωξιολογία, ένας καρδιολόγος, ένας αιματολόγος, ένας χειρουργός, δύο ακτινοθεραπευτές και ένας βιοπαθολόγος.</w:t>
      </w:r>
    </w:p>
    <w:p w14:paraId="7564658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Επίσης, να ξέρετε ότι από τους επικουρικούς προκηρύχθηκαν δεκαπέντε, πήγαν εννιά, τοποθετήθηκαν και έξι έχουν επαναπρ</w:t>
      </w:r>
      <w:r>
        <w:rPr>
          <w:rFonts w:eastAsia="Times New Roman" w:cs="Times New Roman"/>
          <w:szCs w:val="24"/>
        </w:rPr>
        <w:t xml:space="preserve">οκηρυχθεί. Ακόμα, επειδή ξέχασα να πω για διάφορα νοσοκομεία πριν, από τους ΑΣΕΠ του 1998 που έγινε τώρα η κατάταξη και η λύση μιας χρόνιας αδικίας πάνε τέσσερις διοικητικοί στο </w:t>
      </w:r>
      <w:r>
        <w:rPr>
          <w:rFonts w:eastAsia="Times New Roman" w:cs="Times New Roman"/>
          <w:szCs w:val="24"/>
        </w:rPr>
        <w:t>ν</w:t>
      </w:r>
      <w:r>
        <w:rPr>
          <w:rFonts w:eastAsia="Times New Roman" w:cs="Times New Roman"/>
          <w:szCs w:val="24"/>
        </w:rPr>
        <w:t>οσοκομείο «Μεταξά». Νομίζω ότι αυτά όλα συγκροτούν μ</w:t>
      </w:r>
      <w:r>
        <w:rPr>
          <w:rFonts w:eastAsia="Times New Roman" w:cs="Times New Roman"/>
          <w:szCs w:val="24"/>
        </w:rPr>
        <w:t>ί</w:t>
      </w:r>
      <w:r>
        <w:rPr>
          <w:rFonts w:eastAsia="Times New Roman" w:cs="Times New Roman"/>
          <w:szCs w:val="24"/>
        </w:rPr>
        <w:t xml:space="preserve">α σοβαρή ενίσχυση του </w:t>
      </w:r>
      <w:r>
        <w:rPr>
          <w:rFonts w:eastAsia="Times New Roman" w:cs="Times New Roman"/>
          <w:szCs w:val="24"/>
        </w:rPr>
        <w:t>ν</w:t>
      </w:r>
      <w:r>
        <w:rPr>
          <w:rFonts w:eastAsia="Times New Roman" w:cs="Times New Roman"/>
          <w:szCs w:val="24"/>
        </w:rPr>
        <w:t>ο</w:t>
      </w:r>
      <w:r>
        <w:rPr>
          <w:rFonts w:eastAsia="Times New Roman" w:cs="Times New Roman"/>
          <w:szCs w:val="24"/>
        </w:rPr>
        <w:t xml:space="preserve">σοκομείου που βέβαια κάποια έχουν γίνει και κάποια είναι να γίνουν το αμέσως επόμενο χρονικό διάστημα. </w:t>
      </w:r>
    </w:p>
    <w:p w14:paraId="7564658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Ξέρουμε ότι ο κόσμος έχει βάλει πλάτη, ξέρουμε ότι τα προηγούμενα χρόνια η κατάσταση ήταν δραματική, αλλά νομίζω ότι ο ερχομός αυτών των ανθρώπων θα είν</w:t>
      </w:r>
      <w:r>
        <w:rPr>
          <w:rFonts w:eastAsia="Times New Roman" w:cs="Times New Roman"/>
          <w:szCs w:val="24"/>
        </w:rPr>
        <w:t xml:space="preserve">αι πραγματικά μια μεγάλη ανακούφιση για το </w:t>
      </w:r>
      <w:r>
        <w:rPr>
          <w:rFonts w:eastAsia="Times New Roman" w:cs="Times New Roman"/>
          <w:szCs w:val="24"/>
        </w:rPr>
        <w:t>ν</w:t>
      </w:r>
      <w:r>
        <w:rPr>
          <w:rFonts w:eastAsia="Times New Roman" w:cs="Times New Roman"/>
          <w:szCs w:val="24"/>
        </w:rPr>
        <w:t xml:space="preserve">οσοκομείο. </w:t>
      </w:r>
    </w:p>
    <w:p w14:paraId="7564659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τώρα τα υπόλοιπα, ο αξονικός τομογράφος είναι παλιός. Καλύπτει τους εσωτερικούς ασθενείς, αλλά δεν καλύπτει εξωτερικούς. Επίσης, πρέπει να ξέρετε ότι μπήκε μπροστά και με πρωτοβουλία δικιά </w:t>
      </w:r>
      <w:r>
        <w:rPr>
          <w:rFonts w:eastAsia="Times New Roman" w:cs="Times New Roman"/>
          <w:szCs w:val="24"/>
        </w:rPr>
        <w:t xml:space="preserve">μας, από τον περασμένο Οκτώβρη-Νοέμβρη που αναλάβαμε, το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xml:space="preserve">, το οποίο εγκαταστάθηκε εκεί, το δεύτερο που λειτούργησε σε δημόσιο νοσοκομείο. Έγινε η προμήθεια του ραδιοϊσοτόπου με την αναπροσαρμογή του προϋπολογισμού και το οποίο λειτουργεί και τώρα. </w:t>
      </w:r>
    </w:p>
    <w:p w14:paraId="7564659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σον αφορά τον αξονικό, έχει εγκριθεί η δωρεά από το Ίδρυμα </w:t>
      </w:r>
      <w:r>
        <w:rPr>
          <w:rFonts w:eastAsia="Times New Roman" w:cs="Times New Roman"/>
          <w:szCs w:val="24"/>
        </w:rPr>
        <w:t xml:space="preserve">«Σταύρος </w:t>
      </w:r>
      <w:r>
        <w:rPr>
          <w:rFonts w:eastAsia="Times New Roman" w:cs="Times New Roman"/>
          <w:szCs w:val="24"/>
        </w:rPr>
        <w:t>Νιάρχο</w:t>
      </w:r>
      <w:r>
        <w:rPr>
          <w:rFonts w:eastAsia="Times New Roman" w:cs="Times New Roman"/>
          <w:szCs w:val="24"/>
        </w:rPr>
        <w:t>ς»</w:t>
      </w:r>
      <w:r>
        <w:rPr>
          <w:rFonts w:eastAsia="Times New Roman" w:cs="Times New Roman"/>
          <w:szCs w:val="24"/>
        </w:rPr>
        <w:t xml:space="preserve"> προς το «Μεταξά» και η διαδικασία δωρεάς βρίσκεται στην τελευταία φάση, δηλαδή στην επιλογή της προμηθεύτριας εταιρείας από το Ίδρυμα, η οποία θα προβεί και στην εγκατάσταση του σ</w:t>
      </w:r>
      <w:r>
        <w:rPr>
          <w:rFonts w:eastAsia="Times New Roman" w:cs="Times New Roman"/>
          <w:szCs w:val="24"/>
        </w:rPr>
        <w:t xml:space="preserve">υγκροτήματος. </w:t>
      </w:r>
    </w:p>
    <w:p w14:paraId="7564659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απαντήσω για τον μαγνητικό. Εγώ δεν θα πω «θα τον βάλουμε». Θα δούμε τι θα υπάρξει από τη δυνατότητα του επόμενου ΕΣΠΑ. </w:t>
      </w:r>
    </w:p>
    <w:p w14:paraId="7564659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μικροτόμο του παθολογοανατομικού έχει ενταχθεί στην τροποποίηση του προϋπολογισμού του τρέχοντος έτους και θα ολοκληρωθεί η προμήθειά του. Γίνεται και </w:t>
      </w:r>
      <w:r>
        <w:rPr>
          <w:rFonts w:eastAsia="Times New Roman" w:cs="Times New Roman"/>
          <w:szCs w:val="24"/>
        </w:rPr>
        <w:t>μί</w:t>
      </w:r>
      <w:r>
        <w:rPr>
          <w:rFonts w:eastAsia="Times New Roman" w:cs="Times New Roman"/>
          <w:szCs w:val="24"/>
        </w:rPr>
        <w:t xml:space="preserve">α προσπάθεια με βάση </w:t>
      </w:r>
      <w:r>
        <w:rPr>
          <w:rFonts w:eastAsia="Times New Roman" w:cs="Times New Roman"/>
          <w:szCs w:val="24"/>
        </w:rPr>
        <w:lastRenderedPageBreak/>
        <w:t>και την συνεννόηση που έχει γίνει για την έγκριση λειτουργίας του ν</w:t>
      </w:r>
      <w:r>
        <w:rPr>
          <w:rFonts w:eastAsia="Times New Roman" w:cs="Times New Roman"/>
          <w:szCs w:val="24"/>
        </w:rPr>
        <w:t xml:space="preserve">έου γραμμικού επιταχυντή που θα μειώσει τον χρόνο αναμονής ενάρξεως ακτινοθεραπείας σε πολύ μεγάλο βαθμό. </w:t>
      </w:r>
    </w:p>
    <w:p w14:paraId="7564659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Αυτά έχουμε κάνει μέχρι στιγμής. Θα προσπαθήσουμε να κάνουμε περισσότερα. Το θέμα των ελλείψεων νομίζω ότι έχει ισορροπήσει πλέον μετά και από την αυ</w:t>
      </w:r>
      <w:r>
        <w:rPr>
          <w:rFonts w:eastAsia="Times New Roman" w:cs="Times New Roman"/>
          <w:szCs w:val="24"/>
        </w:rPr>
        <w:t xml:space="preserve">ξημένη χρηματοδότηση και την ομαλοποίηση της χρηματοροής προς τα νοσοκομεία. Επίσης, έχει επιχορηγηθεί και το </w:t>
      </w:r>
      <w:r>
        <w:rPr>
          <w:rFonts w:eastAsia="Times New Roman" w:cs="Times New Roman"/>
          <w:szCs w:val="24"/>
        </w:rPr>
        <w:t>ν</w:t>
      </w:r>
      <w:r>
        <w:rPr>
          <w:rFonts w:eastAsia="Times New Roman" w:cs="Times New Roman"/>
          <w:szCs w:val="24"/>
        </w:rPr>
        <w:t xml:space="preserve">οσοκομείο και ξεπληρώνει και παλιά ληξιπρόθεσμα χρέη τα οποία πραγματικά το φέρνουν σε μια κατάσταση ισορροπίας σε σχέση με τους προμηθευτές. </w:t>
      </w:r>
    </w:p>
    <w:p w14:paraId="7564659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τά είχα να πω. </w:t>
      </w:r>
    </w:p>
    <w:p w14:paraId="7564659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7564659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Μανωλάκου για τη δευτερολογία της. </w:t>
      </w:r>
    </w:p>
    <w:p w14:paraId="7564659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Κύριε Υπουργέ, μπορεί να δίνετε αυξημένα τα ποσά του προϋπολογισμού, όμως δεν φτάνουν για τις πραγματικ</w:t>
      </w:r>
      <w:r>
        <w:rPr>
          <w:rFonts w:eastAsia="Times New Roman" w:cs="Times New Roman"/>
          <w:szCs w:val="24"/>
        </w:rPr>
        <w:t xml:space="preserve">ές ανάγκες του </w:t>
      </w:r>
      <w:r>
        <w:rPr>
          <w:rFonts w:eastAsia="Times New Roman" w:cs="Times New Roman"/>
          <w:szCs w:val="24"/>
        </w:rPr>
        <w:t>ν</w:t>
      </w:r>
      <w:r>
        <w:rPr>
          <w:rFonts w:eastAsia="Times New Roman" w:cs="Times New Roman"/>
          <w:szCs w:val="24"/>
        </w:rPr>
        <w:t xml:space="preserve">οσοκομείου και αυτό είναι καθαρό για το μεγαλύτερο </w:t>
      </w:r>
      <w:r>
        <w:rPr>
          <w:rFonts w:eastAsia="Times New Roman" w:cs="Times New Roman"/>
          <w:szCs w:val="24"/>
        </w:rPr>
        <w:t>ν</w:t>
      </w:r>
      <w:r>
        <w:rPr>
          <w:rFonts w:eastAsia="Times New Roman" w:cs="Times New Roman"/>
          <w:szCs w:val="24"/>
        </w:rPr>
        <w:t xml:space="preserve">οσοκομείο της </w:t>
      </w:r>
      <w:r>
        <w:rPr>
          <w:rFonts w:eastAsia="Times New Roman" w:cs="Times New Roman"/>
          <w:szCs w:val="24"/>
        </w:rPr>
        <w:t>δ</w:t>
      </w:r>
      <w:r>
        <w:rPr>
          <w:rFonts w:eastAsia="Times New Roman" w:cs="Times New Roman"/>
          <w:szCs w:val="24"/>
        </w:rPr>
        <w:t xml:space="preserve">υτικής Αττικής. </w:t>
      </w:r>
    </w:p>
    <w:p w14:paraId="7564659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Σε ό,τι αφορά τις κενές θέσεις, μιλάμε για κενά που φτάνουν το 25%, διακόσιες κενές θέσεις. Αυτό σημαίνει ότι και μηχανήματα να έχουν, αν δεν υπάρχουν οι αν</w:t>
      </w:r>
      <w:r>
        <w:rPr>
          <w:rFonts w:eastAsia="Times New Roman" w:cs="Times New Roman"/>
          <w:szCs w:val="24"/>
        </w:rPr>
        <w:t xml:space="preserve">τίστοιχοι ειδικευμένοι, δεν μπορούν να λειτουργήσουν ή δεν μπορεί να λειτουργήσει εφημερία. Συνεπώς, η αναγκαιότητα πληρότητας αυτών των θέσεων, που λέμε ότι δεν είναι και οι πραγματικές ανάγκες, θα πρέπει να μπει μπροστά. </w:t>
      </w:r>
    </w:p>
    <w:p w14:paraId="7564659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Σήμερα το πρωί που μίλησα δεν έχ</w:t>
      </w:r>
      <w:r>
        <w:rPr>
          <w:rFonts w:eastAsia="Times New Roman" w:cs="Times New Roman"/>
          <w:szCs w:val="24"/>
        </w:rPr>
        <w:t xml:space="preserve">ει πάει κανείς. Είπατε ορισμένα νούμερα και ότι μέχρι στιγμής είναι δεκατρία άτομα. Δηλαδή, ούτε το 10% των κενών θέσεων δεν έχουν καλυφθεί. </w:t>
      </w:r>
    </w:p>
    <w:p w14:paraId="7564659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Όμως, αφήσατε κενό για το θέμα του μικροτόμου. </w:t>
      </w:r>
    </w:p>
    <w:p w14:paraId="7564659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Σας απάντησα. Εντάχθηκε στον φετινό προϋπολογισμό και θα διορθωθεί. </w:t>
      </w:r>
    </w:p>
    <w:p w14:paraId="7564659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Σ</w:t>
      </w:r>
      <w:r>
        <w:rPr>
          <w:rFonts w:eastAsia="Times New Roman" w:cs="Times New Roman"/>
          <w:szCs w:val="24"/>
        </w:rPr>
        <w:t xml:space="preserve">το παθολογοανατομικό εργαστήριο λείπει κόσμος που δεν μπορεί ούτε καν άδεια να πάρει. </w:t>
      </w:r>
    </w:p>
    <w:p w14:paraId="7564659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Προκηρύξαμε τρεις μόνιμους ιατρού</w:t>
      </w:r>
      <w:r>
        <w:rPr>
          <w:rFonts w:eastAsia="Times New Roman" w:cs="Times New Roman"/>
          <w:szCs w:val="24"/>
        </w:rPr>
        <w:t xml:space="preserve">ς. </w:t>
      </w:r>
    </w:p>
    <w:p w14:paraId="7564659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Εντάξει. Προκηρύξεις θα κάνετε, αλλά χρονοδιάγραμμα συγκεκριμένο; </w:t>
      </w:r>
    </w:p>
    <w:p w14:paraId="756465A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Οι θέσεις για τις οποίες λέτε ότι θα γίνουν προσλήψεις έχουν ανακηρυχθεί από το 2014, από τη Νέα Δημοκρατία, σε βάθος χρόνου που είχε βάλει τρεισήμισι χιλιάδες. Όμως</w:t>
      </w:r>
      <w:r>
        <w:rPr>
          <w:rFonts w:eastAsia="Times New Roman" w:cs="Times New Roman"/>
          <w:szCs w:val="24"/>
        </w:rPr>
        <w:t xml:space="preserve">, τα συνολικά κενά για όλα τα δημόσια νοσοκομεία είναι τριάντα πέντε χιλιάδες. Από το 2013 αυξήθηκαν κατά δεκαπέντε χιλιάδες, γιατί έτρεξε ο κόσμος να πάρει τη σύνταξή του. </w:t>
      </w:r>
    </w:p>
    <w:p w14:paraId="756465A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τα στοιχεία του Υπουργείου Εσωτερικών, αναμένονται στην επόμενη διετία </w:t>
      </w:r>
      <w:r>
        <w:rPr>
          <w:rFonts w:eastAsia="Times New Roman" w:cs="Times New Roman"/>
          <w:szCs w:val="24"/>
        </w:rPr>
        <w:t xml:space="preserve">άλλες επτά χιλιάδες άτομα να συνταξιοδοτηθούν. Οι αναπληρώσεις που λέτε είναι σταγόνα στον ωκεανό στην κυριολεξία. Η κατάσταση είναι δραματική και οριακή στη δημόσια υγεία. Δείτε όλα τα νοσοκομεία από την </w:t>
      </w:r>
      <w:r>
        <w:rPr>
          <w:rFonts w:eastAsia="Times New Roman" w:cs="Times New Roman"/>
          <w:szCs w:val="24"/>
        </w:rPr>
        <w:lastRenderedPageBreak/>
        <w:t xml:space="preserve">Αμαλιάδα μέχρι την Κεφαλλονιά, μέχρι την Κρήτη και </w:t>
      </w:r>
      <w:r>
        <w:rPr>
          <w:rFonts w:eastAsia="Times New Roman" w:cs="Times New Roman"/>
          <w:szCs w:val="24"/>
        </w:rPr>
        <w:t>όσες γραπτές έχουν μπει, στη Νάξο ή στους Φούρνους. Για όποιο δημόσιο νοσοκομείο και να μιλήσει κανείς η κατάσταση είναι απελπιστική. Η δημόσια υγεία νοσεί βαριά. Μπορεί να λέτε ότι δεν κλείνετε νοσοκομεία, όμως συγχωνεύονται κλινικές και μειώνονται κλίνες</w:t>
      </w:r>
      <w:r>
        <w:rPr>
          <w:rFonts w:eastAsia="Times New Roman" w:cs="Times New Roman"/>
          <w:szCs w:val="24"/>
        </w:rPr>
        <w:t xml:space="preserve">. </w:t>
      </w:r>
    </w:p>
    <w:p w14:paraId="756465A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Εδώ δεν μου απαντήσατε για την ενδοκρινολογική κλινική στο </w:t>
      </w:r>
      <w:r>
        <w:rPr>
          <w:rFonts w:eastAsia="Times New Roman" w:cs="Times New Roman"/>
          <w:szCs w:val="24"/>
        </w:rPr>
        <w:t>νοσοκομείο</w:t>
      </w:r>
      <w:r>
        <w:rPr>
          <w:rFonts w:eastAsia="Times New Roman" w:cs="Times New Roman"/>
          <w:szCs w:val="24"/>
        </w:rPr>
        <w:t xml:space="preserve">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 xml:space="preserve">. Είναι από τις καλύτερες που υπάρχουν σε όλη την Ελλάδα με δεκαπέντε κλίνες. Θα είναι πραγματικά λάθος να συγχωνευθεί και να εξαφανιστεί. Ικανοποιεί εξειδικευμένες ανάγκες. </w:t>
      </w:r>
    </w:p>
    <w:p w14:paraId="756465A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πω ότι όταν η υγεία δεν αποτελεί κοινωνικό αγαθό αλλά γίνεται εμπόρευμα, τότε τέτοιες καταστάσεις θα έχουμε. Θα θεωρείται πολυτέλεια. Μπορεί να επικαλείστε -όπως κάνατε σε προηγούμενους- ότι γίνονται λοβιτούρες ή ότι υπάρχει διαφθορά.</w:t>
      </w:r>
      <w:r>
        <w:rPr>
          <w:rFonts w:eastAsia="Times New Roman" w:cs="Times New Roman"/>
          <w:szCs w:val="24"/>
        </w:rPr>
        <w:t xml:space="preserve"> Εμείς δεν το αμφισβητούμε. Όμως όταν η υγεία θεωρείται εμπόρευμα, αυτή η κατάσταση θα διαιωνίζεται. Αυτή συνεχίζετε κι εσείς. </w:t>
      </w:r>
    </w:p>
    <w:p w14:paraId="756465A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το λέμε καθαρά. Δεν μπορούν τα προβλήματα της υγείας να περιμένουν. Όχι μόνο θα σας πιέσουμε και εντός της Βουλής, αλλά συ</w:t>
      </w:r>
      <w:r>
        <w:rPr>
          <w:rFonts w:eastAsia="Times New Roman" w:cs="Times New Roman"/>
          <w:szCs w:val="24"/>
        </w:rPr>
        <w:t>ναγερμό σημαίνουμε, καλούμε τα συνδικάτα, τους υγειονομικούς και τους ασθενείς να κάνουν δική τους υπόθεση το θέμα της υγείας, γιατί οι ταξικές επιλογές εμπορευματοποίησης της υγείας ανατρέπονται με ταξικούς αγώνες.</w:t>
      </w:r>
    </w:p>
    <w:p w14:paraId="756465A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w:t>
      </w:r>
      <w:r>
        <w:rPr>
          <w:rFonts w:eastAsia="Times New Roman" w:cs="Times New Roman"/>
          <w:szCs w:val="24"/>
        </w:rPr>
        <w:t>ούμε, κ</w:t>
      </w:r>
      <w:r>
        <w:rPr>
          <w:rFonts w:eastAsia="Times New Roman" w:cs="Times New Roman"/>
          <w:szCs w:val="24"/>
        </w:rPr>
        <w:t>υ</w:t>
      </w:r>
      <w:r>
        <w:rPr>
          <w:rFonts w:eastAsia="Times New Roman" w:cs="Times New Roman"/>
          <w:szCs w:val="24"/>
        </w:rPr>
        <w:t>ρ</w:t>
      </w:r>
      <w:r>
        <w:rPr>
          <w:rFonts w:eastAsia="Times New Roman" w:cs="Times New Roman"/>
          <w:szCs w:val="24"/>
        </w:rPr>
        <w:t>ί</w:t>
      </w:r>
      <w:r>
        <w:rPr>
          <w:rFonts w:eastAsia="Times New Roman" w:cs="Times New Roman"/>
          <w:szCs w:val="24"/>
        </w:rPr>
        <w:t>α συνάδελφε.</w:t>
      </w:r>
    </w:p>
    <w:p w14:paraId="756465A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Κύριε Πολάκη, έχετε τον λόγο για τη δευτερολογία σας.</w:t>
      </w:r>
    </w:p>
    <w:p w14:paraId="756465A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Κυρία Μανωλάκου, πρώτον, μ</w:t>
      </w:r>
      <w:r>
        <w:rPr>
          <w:rFonts w:eastAsia="Times New Roman" w:cs="Times New Roman"/>
          <w:szCs w:val="24"/>
        </w:rPr>
        <w:t>ί</w:t>
      </w:r>
      <w:r>
        <w:rPr>
          <w:rFonts w:eastAsia="Times New Roman" w:cs="Times New Roman"/>
          <w:szCs w:val="24"/>
        </w:rPr>
        <w:t xml:space="preserve">α ένεση εβδομήντα ατόμων προσωπικού δεν νομίζω ότι είναι μικρή, ειδικά μετά από πέντε χρόνια καταστροφής. </w:t>
      </w:r>
      <w:r>
        <w:rPr>
          <w:rFonts w:eastAsia="Times New Roman" w:cs="Times New Roman"/>
          <w:szCs w:val="24"/>
        </w:rPr>
        <w:t>Αναγνωρίστε και μ</w:t>
      </w:r>
      <w:r>
        <w:rPr>
          <w:rFonts w:eastAsia="Times New Roman" w:cs="Times New Roman"/>
          <w:szCs w:val="24"/>
        </w:rPr>
        <w:t>ί</w:t>
      </w:r>
      <w:r>
        <w:rPr>
          <w:rFonts w:eastAsia="Times New Roman" w:cs="Times New Roman"/>
          <w:szCs w:val="24"/>
        </w:rPr>
        <w:t>α φορά ότι γίνεται μ</w:t>
      </w:r>
      <w:r>
        <w:rPr>
          <w:rFonts w:eastAsia="Times New Roman" w:cs="Times New Roman"/>
          <w:szCs w:val="24"/>
        </w:rPr>
        <w:t>ί</w:t>
      </w:r>
      <w:r>
        <w:rPr>
          <w:rFonts w:eastAsia="Times New Roman" w:cs="Times New Roman"/>
          <w:szCs w:val="24"/>
        </w:rPr>
        <w:t>α προσπάθεια και μην αναπαράγετε κι εσείς το αφήγημα της καταστροφής.</w:t>
      </w:r>
    </w:p>
    <w:p w14:paraId="756465A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οι γιατροί προσλαμβάνονται στο ΕΣΥ με συγκεκριμένη διαδικασία ατομικής κρίσης και συγκριτικής κρίσης με τους άλλους υποψήφιους. Αυτή η δι</w:t>
      </w:r>
      <w:r>
        <w:rPr>
          <w:rFonts w:eastAsia="Times New Roman" w:cs="Times New Roman"/>
          <w:szCs w:val="24"/>
        </w:rPr>
        <w:t>αδικασία τα προηγούμενα χρόνια μπορούσε να κρατήσει ένα, ενάμιση, δ</w:t>
      </w:r>
      <w:r>
        <w:rPr>
          <w:rFonts w:eastAsia="Times New Roman" w:cs="Times New Roman"/>
          <w:szCs w:val="24"/>
        </w:rPr>
        <w:t>ύ</w:t>
      </w:r>
      <w:r>
        <w:rPr>
          <w:rFonts w:eastAsia="Times New Roman" w:cs="Times New Roman"/>
          <w:szCs w:val="24"/>
        </w:rPr>
        <w:t>ο, δυόμισ</w:t>
      </w:r>
      <w:r>
        <w:rPr>
          <w:rFonts w:eastAsia="Times New Roman" w:cs="Times New Roman"/>
          <w:szCs w:val="24"/>
        </w:rPr>
        <w:t>ι</w:t>
      </w:r>
      <w:r>
        <w:rPr>
          <w:rFonts w:eastAsia="Times New Roman" w:cs="Times New Roman"/>
          <w:szCs w:val="24"/>
        </w:rPr>
        <w:t xml:space="preserve"> χρόνια. </w:t>
      </w:r>
    </w:p>
    <w:p w14:paraId="756465A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 το δούμε. Περιμένουμε.</w:t>
      </w:r>
    </w:p>
    <w:p w14:paraId="756465A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Αυτή τη στιγμή με το παράλληλο πρόγραμμα νομοθετήσαμε και αυτή τη στιγμή οι νέοι διοικητές το ελέγχουν. Είναι μ</w:t>
      </w:r>
      <w:r>
        <w:rPr>
          <w:rFonts w:eastAsia="Times New Roman" w:cs="Times New Roman"/>
          <w:szCs w:val="24"/>
        </w:rPr>
        <w:t>ί</w:t>
      </w:r>
      <w:r>
        <w:rPr>
          <w:rFonts w:eastAsia="Times New Roman" w:cs="Times New Roman"/>
          <w:szCs w:val="24"/>
        </w:rPr>
        <w:t>α διαδικασία που δεν πρέπει να ξεπεράσει τους τρεισήμισι μήνες από την ώρα που συγκροτούνται ΣΚΕΥΟΠΝΙ και έχει ολοκληρωθεί η κατάθεση των δικαι</w:t>
      </w:r>
      <w:r>
        <w:rPr>
          <w:rFonts w:eastAsia="Times New Roman" w:cs="Times New Roman"/>
          <w:szCs w:val="24"/>
        </w:rPr>
        <w:t>ολογητικών. Είναι στοίχημα να τα καταφέρουμε. Να σας πω αυτή τη στιγμή ότι θα γίνει ντε και σώνει δεν μπορώ. Να ξέρετε ότι πιέζουμε όσο εκεί που δεν πάει.</w:t>
      </w:r>
    </w:p>
    <w:p w14:paraId="756465A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Να πω τώρα δυο πράγματα που ξέχασα. Δεν υπάρχει κανένα αίτημα, ούτε έχει ληφθεί διοικητική απόφαση γι</w:t>
      </w:r>
      <w:r>
        <w:rPr>
          <w:rFonts w:eastAsia="Times New Roman" w:cs="Times New Roman"/>
          <w:szCs w:val="24"/>
        </w:rPr>
        <w:t>α μετεγκατάσταση της ενδοκρινολογικής κλινικής. Πρώτα αυτό. Έχει φτιαχτεί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παθολογικού τομέα μ</w:t>
      </w:r>
      <w:r>
        <w:rPr>
          <w:rFonts w:eastAsia="Times New Roman" w:cs="Times New Roman"/>
          <w:szCs w:val="24"/>
        </w:rPr>
        <w:t>ί</w:t>
      </w:r>
      <w:r>
        <w:rPr>
          <w:rFonts w:eastAsia="Times New Roman" w:cs="Times New Roman"/>
          <w:szCs w:val="24"/>
        </w:rPr>
        <w:t xml:space="preserve">α διασυνδετική ομάδα με όνομα «ογκολογική ενδοκρινολογία» που αναβαθμίζει την </w:t>
      </w:r>
      <w:r>
        <w:rPr>
          <w:rFonts w:eastAsia="Times New Roman" w:cs="Times New Roman"/>
          <w:szCs w:val="24"/>
        </w:rPr>
        <w:lastRenderedPageBreak/>
        <w:t>κλασική ενδοκρινολογία σε εξειδικευμένο τομέα, ακριβώς γιατί υπάρχει</w:t>
      </w:r>
      <w:r>
        <w:rPr>
          <w:rFonts w:eastAsia="Times New Roman" w:cs="Times New Roman"/>
          <w:szCs w:val="24"/>
        </w:rPr>
        <w:t xml:space="preserve"> η δυνατότητα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ογκολογικής λειτουργίας του </w:t>
      </w:r>
      <w:r>
        <w:rPr>
          <w:rFonts w:eastAsia="Times New Roman" w:cs="Times New Roman"/>
          <w:szCs w:val="24"/>
        </w:rPr>
        <w:t>νοσοκομείου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 xml:space="preserve"> να υπάρχουν καινοτόμες πρωτοβουλίες ογκοενδοκρινολογίας και νευροενδοκρινών όγκων που καθιστούν το νοσοκομείο κέντρο αναφοράς γεγονός που καθιστούν το νοσοκομείο κέντρο αναφοράς</w:t>
      </w:r>
      <w:r>
        <w:rPr>
          <w:rFonts w:eastAsia="Times New Roman" w:cs="Times New Roman"/>
          <w:szCs w:val="24"/>
        </w:rPr>
        <w:t xml:space="preserve">, δεδομένου ότι έχει και στη διάθεσή του πλέον το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xml:space="preserve">. Δεν ξέρω αν αυτό το εκλάβατε σαν πιθανότητα μετεγκατάστασης της ενδοκρινολογικής κλινικής. Δεν πρόκειται να γίνει κάτι τέτοιο. </w:t>
      </w:r>
    </w:p>
    <w:p w14:paraId="756465A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Οι γιατροί μας τα είπαν. </w:t>
      </w:r>
    </w:p>
    <w:p w14:paraId="756465A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w:t>
      </w:r>
      <w:r>
        <w:rPr>
          <w:rFonts w:eastAsia="Times New Roman" w:cs="Times New Roman"/>
          <w:b/>
          <w:szCs w:val="24"/>
        </w:rPr>
        <w:t>τής Υπουργός Υγείας):</w:t>
      </w:r>
      <w:r>
        <w:rPr>
          <w:rFonts w:eastAsia="Times New Roman" w:cs="Times New Roman"/>
          <w:szCs w:val="24"/>
        </w:rPr>
        <w:t xml:space="preserve"> Δεν πρόκειται να γίνει κάτι τέτοιο. Αυτά που σας λέω εγώ ισχύουν. </w:t>
      </w:r>
    </w:p>
    <w:p w14:paraId="756465A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το </w:t>
      </w:r>
      <w:r>
        <w:rPr>
          <w:rFonts w:eastAsia="Times New Roman" w:cs="Times New Roman"/>
          <w:szCs w:val="24"/>
        </w:rPr>
        <w:t>ν</w:t>
      </w:r>
      <w:r>
        <w:rPr>
          <w:rFonts w:eastAsia="Times New Roman" w:cs="Times New Roman"/>
          <w:szCs w:val="24"/>
        </w:rPr>
        <w:t xml:space="preserve">οσοκομείο «Μεταξά» δεν έχει λίστες και έχει πολύ μικρές αναμονές στα χειρουργεία. </w:t>
      </w:r>
    </w:p>
    <w:p w14:paraId="756465A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Ποιος το είπε; </w:t>
      </w:r>
    </w:p>
    <w:p w14:paraId="756465B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w:t>
      </w:r>
      <w:r>
        <w:rPr>
          <w:rFonts w:eastAsia="Times New Roman" w:cs="Times New Roman"/>
          <w:b/>
          <w:szCs w:val="24"/>
        </w:rPr>
        <w:t xml:space="preserve">ής Υπουργός Υγείας): </w:t>
      </w:r>
      <w:r>
        <w:rPr>
          <w:rFonts w:eastAsia="Times New Roman" w:cs="Times New Roman"/>
          <w:szCs w:val="24"/>
        </w:rPr>
        <w:t xml:space="preserve">Για τα χειρουργεία μιλάμε. </w:t>
      </w:r>
    </w:p>
    <w:p w14:paraId="756465B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συνάδει με αυτό το «αμάν, καθυστερούνε, κάνουνε, δείχνουνε». </w:t>
      </w:r>
      <w:r>
        <w:rPr>
          <w:rFonts w:eastAsia="Times New Roman" w:cs="Times New Roman"/>
          <w:szCs w:val="24"/>
        </w:rPr>
        <w:t>Γ</w:t>
      </w:r>
      <w:r>
        <w:rPr>
          <w:rFonts w:eastAsia="Times New Roman" w:cs="Times New Roman"/>
          <w:szCs w:val="24"/>
        </w:rPr>
        <w:t>ια τη χημειοθεραπεία οι αναμονές είναι απόλυτα διαχειρίσιμες. Εκεί που υπάρχει ένα πρόβλημα, το οποίο θα βελτιωθεί όμως, έχει να κάνει μ</w:t>
      </w:r>
      <w:r>
        <w:rPr>
          <w:rFonts w:eastAsia="Times New Roman" w:cs="Times New Roman"/>
          <w:szCs w:val="24"/>
        </w:rPr>
        <w:t xml:space="preserve">ε τα ακτινοθεραπευτικά τμήματα, που σε σχέση με άλλα νοσοκομεία είναι σαφώς μικρότερες. Γίνεται προσπάθεια για βελτίωση. Έχουν προσληφθεί και επικουρικοί ακτινοθεραπευτές και προβλέπουμε και μόνιμες προσλήψεις. </w:t>
      </w:r>
    </w:p>
    <w:p w14:paraId="756465B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Γίνεται μ</w:t>
      </w:r>
      <w:r>
        <w:rPr>
          <w:rFonts w:eastAsia="Times New Roman" w:cs="Times New Roman"/>
          <w:szCs w:val="24"/>
        </w:rPr>
        <w:t>ί</w:t>
      </w:r>
      <w:r>
        <w:rPr>
          <w:rFonts w:eastAsia="Times New Roman" w:cs="Times New Roman"/>
          <w:szCs w:val="24"/>
        </w:rPr>
        <w:t>α σοβαρή προσπάθεια, κυρία Μανωλάκ</w:t>
      </w:r>
      <w:r>
        <w:rPr>
          <w:rFonts w:eastAsia="Times New Roman" w:cs="Times New Roman"/>
          <w:szCs w:val="24"/>
        </w:rPr>
        <w:t xml:space="preserve">ου, το τελευταίο διάστημα, η οποία από εδώ και πέρα θα δείχνει ολοένα και μεγαλύτερο συγκεκριμένο αποτέλεσμα. </w:t>
      </w:r>
    </w:p>
    <w:p w14:paraId="756465B3" w14:textId="77777777" w:rsidR="00546FC6" w:rsidRDefault="008647C6">
      <w:pPr>
        <w:spacing w:line="600" w:lineRule="auto"/>
        <w:ind w:firstLine="720"/>
        <w:contextualSpacing/>
        <w:jc w:val="both"/>
        <w:rPr>
          <w:rFonts w:eastAsia="Times New Roman"/>
          <w:szCs w:val="24"/>
        </w:rPr>
      </w:pPr>
      <w:r>
        <w:rPr>
          <w:rFonts w:eastAsia="Times New Roman"/>
          <w:szCs w:val="24"/>
        </w:rPr>
        <w:t>Είχαμε να παλέψουμε έναν χρόνο με ένα πολύ εχθρικό περιβάλλον, με διοικήσεις οι οποίες σαμπόταραν και ειδικά οι προηγούμενοι, μέχρι να φύγουν τον</w:t>
      </w:r>
      <w:r>
        <w:rPr>
          <w:rFonts w:eastAsia="Times New Roman"/>
          <w:szCs w:val="24"/>
        </w:rPr>
        <w:t xml:space="preserve"> Δεκέμβρη που μας πέρασε, για έναν χρόνο. Ό,τι μπορούσε να περάσει από το χέρι τους -σε ένα μεγάλο κομμάτι- να καθυστερήσουν, να δυσκολέψουν, να βάλουν εμπόδια, το κάνανε. Μπήκαν καινούργιοι διοικητές, που μάλιστα κανείς δεν μπορεί να μιλήσει </w:t>
      </w:r>
      <w:r>
        <w:rPr>
          <w:rFonts w:eastAsia="Times New Roman"/>
          <w:szCs w:val="24"/>
        </w:rPr>
        <w:lastRenderedPageBreak/>
        <w:t xml:space="preserve">για την αξία </w:t>
      </w:r>
      <w:r>
        <w:rPr>
          <w:rFonts w:eastAsia="Times New Roman"/>
          <w:szCs w:val="24"/>
        </w:rPr>
        <w:t>και την ποιότητά τους, γιατί όση φασαρία κάνανε όταν διώχναμε τους προηγούμενους, τόση μούγκα έχουν βγάλει τώρα που βλέπουν τα βιογραφικά των επόμενων. Οπότε, νομίζω ότι από εδώ και πέρα η εικόνα στον τομέα της υγείας θα είναι καλύτερη και αυτό το πράγμα θ</w:t>
      </w:r>
      <w:r>
        <w:rPr>
          <w:rFonts w:eastAsia="Times New Roman"/>
          <w:szCs w:val="24"/>
        </w:rPr>
        <w:t xml:space="preserve">α φανεί και από το φθινόπωρο που έρχεται. </w:t>
      </w:r>
    </w:p>
    <w:p w14:paraId="756465B4"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Για το </w:t>
      </w:r>
      <w:r>
        <w:rPr>
          <w:rFonts w:eastAsia="Times New Roman"/>
          <w:szCs w:val="24"/>
        </w:rPr>
        <w:t>ν</w:t>
      </w:r>
      <w:r>
        <w:rPr>
          <w:rFonts w:eastAsia="Times New Roman"/>
          <w:szCs w:val="24"/>
        </w:rPr>
        <w:t xml:space="preserve">οσοκομείο «Μεταξά» –νομίζω- σας απάντησα συγκεκριμένα. Δεν άφησα κάτι από αυτά που είπατε. Ανεξάρτητα αν συμφωνούμε ή όχι, νομίζω, απάντησα. </w:t>
      </w:r>
    </w:p>
    <w:p w14:paraId="756465B5" w14:textId="77777777" w:rsidR="00546FC6" w:rsidRDefault="008647C6">
      <w:pPr>
        <w:spacing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Αναμένουμε το χρονοδιάγραμμα. </w:t>
      </w:r>
    </w:p>
    <w:p w14:paraId="756465B6"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w:t>
      </w:r>
      <w:r>
        <w:rPr>
          <w:rFonts w:eastAsia="Times New Roman"/>
          <w:b/>
          <w:szCs w:val="24"/>
        </w:rPr>
        <w:t>Σπυρίδων Λυκούδης):</w:t>
      </w:r>
      <w:r>
        <w:rPr>
          <w:rFonts w:eastAsia="Times New Roman"/>
          <w:szCs w:val="24"/>
        </w:rPr>
        <w:t xml:space="preserve"> Ευχαριστούμε, κύριε Υπουργέ.</w:t>
      </w:r>
    </w:p>
    <w:p w14:paraId="756465B7" w14:textId="77777777" w:rsidR="00546FC6" w:rsidRDefault="008647C6">
      <w:pPr>
        <w:spacing w:after="0" w:line="600" w:lineRule="auto"/>
        <w:ind w:firstLine="720"/>
        <w:contextualSpacing/>
        <w:jc w:val="both"/>
        <w:rPr>
          <w:rFonts w:eastAsia="Times New Roman"/>
          <w:color w:val="000000"/>
          <w:szCs w:val="24"/>
        </w:rPr>
      </w:pPr>
      <w:r>
        <w:rPr>
          <w:rFonts w:eastAsia="Times New Roman"/>
          <w:szCs w:val="24"/>
        </w:rPr>
        <w:t xml:space="preserve">Σειρά έχει η έκτη επίκαιρη ερώτηση πρώτου κύκλου </w:t>
      </w:r>
      <w:r>
        <w:rPr>
          <w:rFonts w:eastAsia="Times New Roman"/>
          <w:color w:val="000000"/>
          <w:szCs w:val="24"/>
        </w:rPr>
        <w:t>με αριθμό 966/7-6-2016 του Βουλευτή Β΄ Πειραι</w:t>
      </w:r>
      <w:r>
        <w:rPr>
          <w:rFonts w:eastAsia="Times New Roman"/>
          <w:color w:val="000000"/>
          <w:szCs w:val="24"/>
        </w:rPr>
        <w:t>ώς</w:t>
      </w:r>
      <w:r>
        <w:rPr>
          <w:rFonts w:eastAsia="Times New Roman"/>
          <w:color w:val="000000"/>
          <w:szCs w:val="24"/>
        </w:rPr>
        <w:t xml:space="preserve"> των Ανεξαρτήτων Ελλήνων κ.</w:t>
      </w:r>
      <w:r>
        <w:rPr>
          <w:rFonts w:eastAsia="Times New Roman"/>
          <w:color w:val="000000"/>
          <w:szCs w:val="24"/>
        </w:rPr>
        <w:t xml:space="preserve"> </w:t>
      </w:r>
      <w:r>
        <w:rPr>
          <w:rFonts w:eastAsia="Times New Roman"/>
          <w:bCs/>
          <w:color w:val="000000"/>
          <w:szCs w:val="24"/>
        </w:rPr>
        <w:t>Δημητρίου Καμμένου</w:t>
      </w:r>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color w:val="000000"/>
          <w:szCs w:val="24"/>
        </w:rPr>
        <w:t xml:space="preserve"> </w:t>
      </w:r>
      <w:r>
        <w:rPr>
          <w:rFonts w:eastAsia="Times New Roman"/>
          <w:color w:val="000000"/>
          <w:szCs w:val="24"/>
        </w:rPr>
        <w:t xml:space="preserve">σχετικά με την κατάσταση στο Γενικό Κρατικό Νίκαιας. </w:t>
      </w:r>
    </w:p>
    <w:p w14:paraId="756465B8"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t>Στην ερώτηση θα απαντήσει ο Αναπληρωτής Υπουργός κ. Πολάκης.</w:t>
      </w:r>
    </w:p>
    <w:p w14:paraId="756465B9"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lastRenderedPageBreak/>
        <w:t>Κύριε συνάδελφε, έχετε τον λόγο για δύο λεπτά.</w:t>
      </w:r>
    </w:p>
    <w:p w14:paraId="756465BA" w14:textId="77777777" w:rsidR="00546FC6" w:rsidRDefault="008647C6">
      <w:pPr>
        <w:spacing w:after="0" w:line="600" w:lineRule="auto"/>
        <w:ind w:firstLine="720"/>
        <w:contextualSpacing/>
        <w:jc w:val="both"/>
        <w:rPr>
          <w:rFonts w:eastAsia="Times New Roman"/>
          <w:color w:val="000000"/>
          <w:szCs w:val="24"/>
        </w:rPr>
      </w:pPr>
      <w:r>
        <w:rPr>
          <w:rFonts w:eastAsia="Times New Roman"/>
          <w:b/>
          <w:color w:val="000000"/>
          <w:szCs w:val="24"/>
        </w:rPr>
        <w:t xml:space="preserve">ΔΗΜΗΤΡΙΟΣ ΚΑΜΜΕΝΟΣ: </w:t>
      </w:r>
      <w:r>
        <w:rPr>
          <w:rFonts w:eastAsia="Times New Roman"/>
          <w:color w:val="000000"/>
          <w:szCs w:val="24"/>
        </w:rPr>
        <w:t xml:space="preserve">Ευχαριστώ. </w:t>
      </w:r>
    </w:p>
    <w:p w14:paraId="756465BB"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Πρόεδρε, είναι και η επόμενη δική μου; Μήπως να τα κάνω </w:t>
      </w:r>
      <w:r>
        <w:rPr>
          <w:rFonts w:eastAsia="Times New Roman"/>
          <w:color w:val="000000"/>
          <w:szCs w:val="24"/>
        </w:rPr>
        <w:t xml:space="preserve">μαζί; </w:t>
      </w:r>
    </w:p>
    <w:p w14:paraId="756465BC" w14:textId="77777777" w:rsidR="00546FC6" w:rsidRDefault="008647C6">
      <w:pPr>
        <w:spacing w:after="0"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Και η επόμενη δική σας είναι, κύριε συνάδελφε. </w:t>
      </w:r>
    </w:p>
    <w:p w14:paraId="756465BD" w14:textId="77777777" w:rsidR="00546FC6" w:rsidRDefault="008647C6">
      <w:pPr>
        <w:spacing w:after="0" w:line="600" w:lineRule="auto"/>
        <w:ind w:firstLine="720"/>
        <w:contextualSpacing/>
        <w:jc w:val="both"/>
        <w:rPr>
          <w:rFonts w:eastAsia="Times New Roman"/>
          <w:color w:val="000000"/>
          <w:szCs w:val="24"/>
        </w:rPr>
      </w:pPr>
      <w:r>
        <w:rPr>
          <w:rFonts w:eastAsia="Times New Roman"/>
          <w:b/>
          <w:color w:val="000000"/>
          <w:szCs w:val="24"/>
        </w:rPr>
        <w:t xml:space="preserve">ΔΗΜΗΤΡΙΟΣ ΚΑΜΜΕΝΟΣ: </w:t>
      </w:r>
      <w:r>
        <w:rPr>
          <w:rFonts w:eastAsia="Times New Roman"/>
          <w:color w:val="000000"/>
          <w:szCs w:val="24"/>
        </w:rPr>
        <w:t>Να τις συζητήσουμε μαζί, αν συμφωνεί και ο κύριος Υπουργός;</w:t>
      </w:r>
    </w:p>
    <w:p w14:paraId="756465BE" w14:textId="77777777" w:rsidR="00546FC6" w:rsidRDefault="008647C6">
      <w:pPr>
        <w:spacing w:after="0"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Συμφωνείτε, κύριε Υπουργέ;</w:t>
      </w:r>
    </w:p>
    <w:p w14:paraId="756465BF" w14:textId="77777777" w:rsidR="00546FC6" w:rsidRDefault="008647C6">
      <w:pPr>
        <w:spacing w:after="0" w:line="600" w:lineRule="auto"/>
        <w:ind w:firstLine="720"/>
        <w:contextualSpacing/>
        <w:jc w:val="both"/>
        <w:rPr>
          <w:rFonts w:eastAsia="Times New Roman"/>
          <w:szCs w:val="24"/>
        </w:rPr>
      </w:pPr>
      <w:r>
        <w:rPr>
          <w:rFonts w:eastAsia="Times New Roman"/>
          <w:b/>
          <w:szCs w:val="24"/>
        </w:rPr>
        <w:t>ΠΑΥΛΟΣ ΠΟΛΑΚΗΣ (Αναπληρωτής Υπ</w:t>
      </w:r>
      <w:r>
        <w:rPr>
          <w:rFonts w:eastAsia="Times New Roman"/>
          <w:b/>
          <w:szCs w:val="24"/>
        </w:rPr>
        <w:t xml:space="preserve">ουργός Υγείας): </w:t>
      </w:r>
      <w:r>
        <w:rPr>
          <w:rFonts w:eastAsia="Times New Roman"/>
          <w:szCs w:val="24"/>
        </w:rPr>
        <w:t>Βεβαίως, συμφωνώ.</w:t>
      </w:r>
    </w:p>
    <w:p w14:paraId="756465C0" w14:textId="77777777" w:rsidR="00546FC6" w:rsidRDefault="008647C6">
      <w:pPr>
        <w:spacing w:after="0" w:line="600" w:lineRule="auto"/>
        <w:ind w:firstLine="720"/>
        <w:contextualSpacing/>
        <w:jc w:val="both"/>
        <w:rPr>
          <w:rFonts w:eastAsia="Times New Roman"/>
          <w:color w:val="000000"/>
          <w:szCs w:val="24"/>
        </w:rPr>
      </w:pPr>
      <w:r>
        <w:rPr>
          <w:rFonts w:eastAsia="Times New Roman"/>
          <w:b/>
          <w:color w:val="000000"/>
          <w:szCs w:val="24"/>
        </w:rPr>
        <w:t xml:space="preserve">ΔΗΜΗΤΡΙΟΣ ΚΑΜΜΕΝΟΣ: </w:t>
      </w:r>
      <w:r>
        <w:rPr>
          <w:rFonts w:eastAsia="Times New Roman"/>
          <w:color w:val="000000"/>
          <w:szCs w:val="24"/>
        </w:rPr>
        <w:t xml:space="preserve">Ωραία, θα συντμήσω λίγο την εισήγηση και στα δύο για να τα κάνουμε μαζί. Η επόμενη έχει να κάνει με το ΕΚΑΒ. Βέβαια, είναι παλαιότερη ερώτηση, δύο μηνών, αλλά έχουμε νέα. Θα μας τα πείτε. </w:t>
      </w:r>
    </w:p>
    <w:p w14:paraId="756465C1" w14:textId="77777777" w:rsidR="00546FC6" w:rsidRDefault="008647C6">
      <w:pPr>
        <w:spacing w:after="0" w:line="600" w:lineRule="auto"/>
        <w:ind w:firstLine="720"/>
        <w:contextualSpacing/>
        <w:jc w:val="both"/>
        <w:rPr>
          <w:rFonts w:eastAsia="Times New Roman"/>
          <w:szCs w:val="24"/>
        </w:rPr>
      </w:pPr>
      <w:r>
        <w:rPr>
          <w:rFonts w:eastAsia="Times New Roman"/>
          <w:b/>
          <w:szCs w:val="24"/>
        </w:rPr>
        <w:t>ΠΡΟΕΔΡΕΥΩΝ (Σ</w:t>
      </w:r>
      <w:r>
        <w:rPr>
          <w:rFonts w:eastAsia="Times New Roman"/>
          <w:b/>
          <w:szCs w:val="24"/>
        </w:rPr>
        <w:t>πυρίδων Λυκούδης):</w:t>
      </w:r>
      <w:r>
        <w:rPr>
          <w:rFonts w:eastAsia="Times New Roman"/>
          <w:szCs w:val="24"/>
        </w:rPr>
        <w:t xml:space="preserve"> Να την εκφωνήσω πρώτα.</w:t>
      </w:r>
    </w:p>
    <w:p w14:paraId="756465C2" w14:textId="77777777" w:rsidR="00546FC6" w:rsidRDefault="008647C6">
      <w:pPr>
        <w:spacing w:after="0" w:line="600" w:lineRule="auto"/>
        <w:ind w:firstLine="720"/>
        <w:contextualSpacing/>
        <w:jc w:val="both"/>
        <w:rPr>
          <w:rFonts w:eastAsia="Times New Roman"/>
          <w:color w:val="000000"/>
          <w:szCs w:val="24"/>
        </w:rPr>
      </w:pPr>
      <w:r>
        <w:rPr>
          <w:rFonts w:eastAsia="Times New Roman"/>
          <w:szCs w:val="24"/>
        </w:rPr>
        <w:lastRenderedPageBreak/>
        <w:t>Είναι η έβδομη επίκαιρη ερώτηση πρώτου κύκλου με αριθμό</w:t>
      </w:r>
      <w:r>
        <w:rPr>
          <w:rFonts w:ascii="Verdana" w:eastAsia="Times New Roman" w:hAnsi="Verdana" w:cs="Times New Roman"/>
          <w:color w:val="000000"/>
          <w:sz w:val="17"/>
          <w:szCs w:val="17"/>
          <w:shd w:val="clear" w:color="auto" w:fill="FFFFFF"/>
        </w:rPr>
        <w:t xml:space="preserve"> </w:t>
      </w:r>
      <w:r>
        <w:rPr>
          <w:rFonts w:eastAsia="Times New Roman"/>
          <w:color w:val="000000"/>
          <w:szCs w:val="24"/>
        </w:rPr>
        <w:t>935/31-5-2016 του Βουλευτή Β΄ Πειραι</w:t>
      </w:r>
      <w:r>
        <w:rPr>
          <w:rFonts w:eastAsia="Times New Roman"/>
          <w:color w:val="000000"/>
          <w:szCs w:val="24"/>
        </w:rPr>
        <w:t>ώς</w:t>
      </w:r>
      <w:r>
        <w:rPr>
          <w:rFonts w:eastAsia="Times New Roman"/>
          <w:color w:val="000000"/>
          <w:szCs w:val="24"/>
        </w:rPr>
        <w:t xml:space="preserve"> των Ανεξαρτήτων Ελλήνων κ.</w:t>
      </w:r>
      <w:r>
        <w:rPr>
          <w:rFonts w:eastAsia="Times New Roman"/>
          <w:szCs w:val="24"/>
        </w:rPr>
        <w:t xml:space="preserve"> </w:t>
      </w:r>
      <w:r>
        <w:rPr>
          <w:rFonts w:eastAsia="Times New Roman"/>
          <w:bCs/>
          <w:szCs w:val="24"/>
        </w:rPr>
        <w:t>Δημητρίου Καμμένου</w:t>
      </w:r>
      <w:r>
        <w:rPr>
          <w:rFonts w:eastAsia="Times New Roman"/>
          <w:b/>
          <w:bCs/>
          <w:szCs w:val="24"/>
        </w:rPr>
        <w:t xml:space="preserve"> </w:t>
      </w:r>
      <w:r>
        <w:rPr>
          <w:rFonts w:eastAsia="Times New Roman"/>
          <w:color w:val="000000"/>
          <w:szCs w:val="24"/>
        </w:rPr>
        <w:t>προς τον Υπουργό</w:t>
      </w:r>
      <w:r>
        <w:rPr>
          <w:rFonts w:eastAsia="Times New Roman"/>
          <w:szCs w:val="24"/>
        </w:rPr>
        <w:t xml:space="preserve"> </w:t>
      </w:r>
      <w:r>
        <w:rPr>
          <w:rFonts w:eastAsia="Times New Roman"/>
          <w:bCs/>
          <w:szCs w:val="24"/>
        </w:rPr>
        <w:t>Υγείας,</w:t>
      </w:r>
      <w:r>
        <w:rPr>
          <w:rFonts w:eastAsia="Times New Roman"/>
          <w:bCs/>
          <w:szCs w:val="24"/>
        </w:rPr>
        <w:t xml:space="preserve"> </w:t>
      </w:r>
      <w:r>
        <w:rPr>
          <w:rFonts w:eastAsia="Times New Roman"/>
          <w:color w:val="000000"/>
          <w:szCs w:val="24"/>
        </w:rPr>
        <w:t xml:space="preserve">σχετικά με τις ελλείψεις και τα προβλήματα του </w:t>
      </w:r>
      <w:r>
        <w:rPr>
          <w:rFonts w:eastAsia="Times New Roman"/>
          <w:color w:val="000000"/>
          <w:szCs w:val="24"/>
        </w:rPr>
        <w:t>στόλου του ΕΚΑΒ.</w:t>
      </w:r>
    </w:p>
    <w:p w14:paraId="756465C3"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t>Ορίστε, κύριε συνάδελφε.</w:t>
      </w:r>
    </w:p>
    <w:p w14:paraId="756465C4" w14:textId="77777777" w:rsidR="00546FC6" w:rsidRDefault="008647C6">
      <w:pPr>
        <w:spacing w:after="0" w:line="600" w:lineRule="auto"/>
        <w:ind w:firstLine="720"/>
        <w:contextualSpacing/>
        <w:jc w:val="both"/>
        <w:rPr>
          <w:rFonts w:eastAsia="Times New Roman"/>
          <w:color w:val="000000"/>
          <w:szCs w:val="24"/>
        </w:rPr>
      </w:pPr>
      <w:r>
        <w:rPr>
          <w:rFonts w:eastAsia="Times New Roman"/>
          <w:b/>
          <w:color w:val="000000"/>
          <w:szCs w:val="24"/>
        </w:rPr>
        <w:t xml:space="preserve">ΔΗΜΗΤΡΙΟΣ ΚΑΜΜΕΝΟΣ: </w:t>
      </w:r>
      <w:r>
        <w:rPr>
          <w:rFonts w:eastAsia="Times New Roman"/>
          <w:color w:val="000000"/>
          <w:szCs w:val="24"/>
        </w:rPr>
        <w:t>Ευχαριστώ πολύ, κύριε Πρόεδρε.</w:t>
      </w:r>
    </w:p>
    <w:p w14:paraId="756465C5"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t>Η πρώτη ερώτηση βάσει της διαδικασίας είναι η ερώτηση για το Γενικό Κρατικό Ν</w:t>
      </w:r>
      <w:r>
        <w:rPr>
          <w:rFonts w:eastAsia="Times New Roman"/>
          <w:color w:val="000000"/>
          <w:szCs w:val="24"/>
        </w:rPr>
        <w:t>ί</w:t>
      </w:r>
      <w:r>
        <w:rPr>
          <w:rFonts w:eastAsia="Times New Roman"/>
          <w:color w:val="000000"/>
          <w:szCs w:val="24"/>
        </w:rPr>
        <w:t>κα</w:t>
      </w:r>
      <w:r>
        <w:rPr>
          <w:rFonts w:eastAsia="Times New Roman"/>
          <w:color w:val="000000"/>
          <w:szCs w:val="24"/>
        </w:rPr>
        <w:t>ι</w:t>
      </w:r>
      <w:r>
        <w:rPr>
          <w:rFonts w:eastAsia="Times New Roman"/>
          <w:color w:val="000000"/>
          <w:szCs w:val="24"/>
        </w:rPr>
        <w:t xml:space="preserve">ας. Τραγικές ελλείψεις περιγράφονται και στα μέσα μαζικής ενημέρωσης, αλλά και ως </w:t>
      </w:r>
      <w:r>
        <w:rPr>
          <w:rFonts w:eastAsia="Times New Roman"/>
          <w:color w:val="000000"/>
          <w:szCs w:val="24"/>
        </w:rPr>
        <w:t>Βουλευτής Πειραι</w:t>
      </w:r>
      <w:r>
        <w:rPr>
          <w:rFonts w:eastAsia="Times New Roman"/>
          <w:color w:val="000000"/>
          <w:szCs w:val="24"/>
        </w:rPr>
        <w:t>ώς</w:t>
      </w:r>
      <w:r>
        <w:rPr>
          <w:rFonts w:eastAsia="Times New Roman"/>
          <w:color w:val="000000"/>
          <w:szCs w:val="24"/>
        </w:rPr>
        <w:t xml:space="preserve"> έχω κάποια σχετική άποψη με τις ελλείψεις τόσο σε προσωπικό όσο και σε υλικό που υπάρχει, όχι σε τόσο μεγάλο βαθμό όσο λένε και τα δημοσιεύματα. Παρ’ όλα αυτά, υπάρχει και ένα ζήτημα με τις </w:t>
      </w:r>
      <w:r>
        <w:rPr>
          <w:rFonts w:eastAsia="Times New Roman"/>
          <w:color w:val="000000"/>
          <w:szCs w:val="24"/>
        </w:rPr>
        <w:t>μ</w:t>
      </w:r>
      <w:r>
        <w:rPr>
          <w:rFonts w:eastAsia="Times New Roman"/>
          <w:color w:val="000000"/>
          <w:szCs w:val="24"/>
        </w:rPr>
        <w:t xml:space="preserve">ονάδες </w:t>
      </w:r>
      <w:r>
        <w:rPr>
          <w:rFonts w:eastAsia="Times New Roman"/>
          <w:color w:val="000000"/>
          <w:szCs w:val="24"/>
        </w:rPr>
        <w:t>ε</w:t>
      </w:r>
      <w:r>
        <w:rPr>
          <w:rFonts w:eastAsia="Times New Roman"/>
          <w:color w:val="000000"/>
          <w:szCs w:val="24"/>
        </w:rPr>
        <w:t xml:space="preserve">ντατικής </w:t>
      </w:r>
      <w:r>
        <w:rPr>
          <w:rFonts w:eastAsia="Times New Roman"/>
          <w:color w:val="000000"/>
          <w:szCs w:val="24"/>
        </w:rPr>
        <w:t>θ</w:t>
      </w:r>
      <w:r>
        <w:rPr>
          <w:rFonts w:eastAsia="Times New Roman"/>
          <w:color w:val="000000"/>
          <w:szCs w:val="24"/>
        </w:rPr>
        <w:t xml:space="preserve">εραπείας. Δεν θα το αναλύσω </w:t>
      </w:r>
      <w:r>
        <w:rPr>
          <w:rFonts w:eastAsia="Times New Roman"/>
          <w:color w:val="000000"/>
          <w:szCs w:val="24"/>
        </w:rPr>
        <w:t xml:space="preserve">περισσότερο. Θα περιμένω να μου πείτε την πρώτη εισήγησή σας και θα έρθουμε στη δευτερολογία για να κερδίσουμε και τον χρόνο. </w:t>
      </w:r>
    </w:p>
    <w:p w14:paraId="756465C6"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lastRenderedPageBreak/>
        <w:t>Οι ερωτήσεις που προκύπτουν από την κατάσταση, όπως αυτή περιγράφεται για το Γενικό Κρατικό Ν</w:t>
      </w:r>
      <w:r>
        <w:rPr>
          <w:rFonts w:eastAsia="Times New Roman"/>
          <w:color w:val="000000"/>
          <w:szCs w:val="24"/>
        </w:rPr>
        <w:t>ί</w:t>
      </w:r>
      <w:r>
        <w:rPr>
          <w:rFonts w:eastAsia="Times New Roman"/>
          <w:color w:val="000000"/>
          <w:szCs w:val="24"/>
        </w:rPr>
        <w:t>κα</w:t>
      </w:r>
      <w:r>
        <w:rPr>
          <w:rFonts w:eastAsia="Times New Roman"/>
          <w:color w:val="000000"/>
          <w:szCs w:val="24"/>
        </w:rPr>
        <w:t>ι</w:t>
      </w:r>
      <w:r>
        <w:rPr>
          <w:rFonts w:eastAsia="Times New Roman"/>
          <w:color w:val="000000"/>
          <w:szCs w:val="24"/>
        </w:rPr>
        <w:t>ας, είναι οι εξής: Πώς σκοπεύετε</w:t>
      </w:r>
      <w:r>
        <w:rPr>
          <w:rFonts w:eastAsia="Times New Roman"/>
          <w:color w:val="000000"/>
          <w:szCs w:val="24"/>
        </w:rPr>
        <w:t xml:space="preserve"> να επιλύσετε την τραγική κατάσταση και τις τεράστιες ελλείψεις που επικρατούν στα νοσοκομεία σε ολόκληρη τη χώρα και ειδικά στο Γενικό Κρατικό Ν</w:t>
      </w:r>
      <w:r>
        <w:rPr>
          <w:rFonts w:eastAsia="Times New Roman"/>
          <w:color w:val="000000"/>
          <w:szCs w:val="24"/>
        </w:rPr>
        <w:t>ί</w:t>
      </w:r>
      <w:r>
        <w:rPr>
          <w:rFonts w:eastAsia="Times New Roman"/>
          <w:color w:val="000000"/>
          <w:szCs w:val="24"/>
        </w:rPr>
        <w:t>κα</w:t>
      </w:r>
      <w:r>
        <w:rPr>
          <w:rFonts w:eastAsia="Times New Roman"/>
          <w:color w:val="000000"/>
          <w:szCs w:val="24"/>
        </w:rPr>
        <w:t>ι</w:t>
      </w:r>
      <w:r>
        <w:rPr>
          <w:rFonts w:eastAsia="Times New Roman"/>
          <w:color w:val="000000"/>
          <w:szCs w:val="24"/>
        </w:rPr>
        <w:t>ας; Πώς εξηγείται το χαμηλό κονδύλι που εγκρίθηκε για το Γενικό Κρατικό Ν</w:t>
      </w:r>
      <w:r>
        <w:rPr>
          <w:rFonts w:eastAsia="Times New Roman"/>
          <w:color w:val="000000"/>
          <w:szCs w:val="24"/>
        </w:rPr>
        <w:t>ί</w:t>
      </w:r>
      <w:r>
        <w:rPr>
          <w:rFonts w:eastAsia="Times New Roman"/>
          <w:color w:val="000000"/>
          <w:szCs w:val="24"/>
        </w:rPr>
        <w:t>κα</w:t>
      </w:r>
      <w:r>
        <w:rPr>
          <w:rFonts w:eastAsia="Times New Roman"/>
          <w:color w:val="000000"/>
          <w:szCs w:val="24"/>
        </w:rPr>
        <w:t>ι</w:t>
      </w:r>
      <w:r>
        <w:rPr>
          <w:rFonts w:eastAsia="Times New Roman"/>
          <w:color w:val="000000"/>
          <w:szCs w:val="24"/>
        </w:rPr>
        <w:t>ας, την ώρα που σε μικρότερα ν</w:t>
      </w:r>
      <w:r>
        <w:rPr>
          <w:rFonts w:eastAsia="Times New Roman"/>
          <w:color w:val="000000"/>
          <w:szCs w:val="24"/>
        </w:rPr>
        <w:t xml:space="preserve">οσοκομεία έχουν εγκριθεί μεγαλύτερα -αυτό είναι ένα σημαντικό ζήτημα- και γιατί, ενώ θα έπρεπε να υπάρχουν δύο χιλιάδες κλίνες </w:t>
      </w:r>
      <w:r>
        <w:rPr>
          <w:rFonts w:eastAsia="Times New Roman"/>
          <w:color w:val="000000"/>
          <w:szCs w:val="24"/>
        </w:rPr>
        <w:t>ε</w:t>
      </w:r>
      <w:r>
        <w:rPr>
          <w:rFonts w:eastAsia="Times New Roman"/>
          <w:color w:val="000000"/>
          <w:szCs w:val="24"/>
        </w:rPr>
        <w:t xml:space="preserve">ντατικής </w:t>
      </w:r>
      <w:r>
        <w:rPr>
          <w:rFonts w:eastAsia="Times New Roman"/>
          <w:color w:val="000000"/>
          <w:szCs w:val="24"/>
        </w:rPr>
        <w:t>θ</w:t>
      </w:r>
      <w:r>
        <w:rPr>
          <w:rFonts w:eastAsia="Times New Roman"/>
          <w:color w:val="000000"/>
          <w:szCs w:val="24"/>
        </w:rPr>
        <w:t>εραπείας σε όλη τη χώρα υπάρχουν μόνο εξακόσιες; Πώς θα λυθεί το συγκεκριμένο πρόβλημα και τι συμβαίνει με τους ασθενε</w:t>
      </w:r>
      <w:r>
        <w:rPr>
          <w:rFonts w:eastAsia="Times New Roman"/>
          <w:color w:val="000000"/>
          <w:szCs w:val="24"/>
        </w:rPr>
        <w:t xml:space="preserve">ίς που χρήζουν εισαγωγής στις </w:t>
      </w:r>
      <w:r>
        <w:rPr>
          <w:rFonts w:eastAsia="Times New Roman"/>
          <w:color w:val="000000"/>
          <w:szCs w:val="24"/>
        </w:rPr>
        <w:t>μ</w:t>
      </w:r>
      <w:r>
        <w:rPr>
          <w:rFonts w:eastAsia="Times New Roman"/>
          <w:color w:val="000000"/>
          <w:szCs w:val="24"/>
        </w:rPr>
        <w:t xml:space="preserve">ονάδες </w:t>
      </w:r>
      <w:r>
        <w:rPr>
          <w:rFonts w:eastAsia="Times New Roman"/>
          <w:color w:val="000000"/>
          <w:szCs w:val="24"/>
        </w:rPr>
        <w:t>ε</w:t>
      </w:r>
      <w:r>
        <w:rPr>
          <w:rFonts w:eastAsia="Times New Roman"/>
          <w:color w:val="000000"/>
          <w:szCs w:val="24"/>
        </w:rPr>
        <w:t xml:space="preserve">ντατικής </w:t>
      </w:r>
      <w:r>
        <w:rPr>
          <w:rFonts w:eastAsia="Times New Roman"/>
          <w:color w:val="000000"/>
          <w:szCs w:val="24"/>
        </w:rPr>
        <w:t>θ</w:t>
      </w:r>
      <w:r>
        <w:rPr>
          <w:rFonts w:eastAsia="Times New Roman"/>
          <w:color w:val="000000"/>
          <w:szCs w:val="24"/>
        </w:rPr>
        <w:t>εραπείας;</w:t>
      </w:r>
    </w:p>
    <w:p w14:paraId="756465C7"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t>Η</w:t>
      </w:r>
      <w:r>
        <w:rPr>
          <w:rFonts w:eastAsia="Times New Roman"/>
          <w:color w:val="000000"/>
          <w:szCs w:val="24"/>
        </w:rPr>
        <w:t xml:space="preserve"> δεύτερη ερώτηση, σε σχέση με το ΕΚΑΒ: Κύριε Υπουργέ, όχι μόνο από δημοσιεύματα, αλλά και από έρευνα που έχει γίνει και γνωρίζετε πολύ καλύτερα από εμένα από τον έλεγχο που έχετε κάνει από τις παλ</w:t>
      </w:r>
      <w:r>
        <w:rPr>
          <w:rFonts w:eastAsia="Times New Roman"/>
          <w:color w:val="000000"/>
          <w:szCs w:val="24"/>
        </w:rPr>
        <w:t xml:space="preserve">ιές συμβάσεις και ό,τι έχει συμβεί, θα περιγράψουμε το πρόβλημα το οποίο είναι ο απαρχαιωμένος στόλος και το μη εξειδικευμένο προσωπικό. </w:t>
      </w:r>
    </w:p>
    <w:p w14:paraId="756465C8"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lastRenderedPageBreak/>
        <w:t>Υπάρχει πολύ μεγάλο ζήτημα στο κόστος συντήρησης του πεπαλαιωμένου υλικού των ασθενοφόρων, το οποίο διαβάζουμε ότι ξεπ</w:t>
      </w:r>
      <w:r>
        <w:rPr>
          <w:rFonts w:eastAsia="Times New Roman"/>
          <w:color w:val="000000"/>
          <w:szCs w:val="24"/>
        </w:rPr>
        <w:t xml:space="preserve">ερνά και τα </w:t>
      </w:r>
      <w:r>
        <w:rPr>
          <w:rFonts w:eastAsia="Times New Roman"/>
          <w:color w:val="000000"/>
          <w:szCs w:val="24"/>
        </w:rPr>
        <w:t>10</w:t>
      </w:r>
      <w:r>
        <w:rPr>
          <w:rFonts w:eastAsia="Times New Roman"/>
          <w:color w:val="000000"/>
          <w:szCs w:val="24"/>
        </w:rPr>
        <w:t xml:space="preserve"> εκατομμύρια ευρώ τον χρόνο. Έγινε ο διαγωνισμός μας είπαν. Θα μας πείτε, γιατί έχουμε –νομίζω- ευχάριστα νέα αυτές τις ημέρες για τον διαγωνισμό για την προμήθεια νέων ασθενοφόρων. Παλιά δεν πήραμε όλα τα ασθενοφόρα ή δεν πήραμε όσα θα μπορο</w:t>
      </w:r>
      <w:r>
        <w:rPr>
          <w:rFonts w:eastAsia="Times New Roman"/>
          <w:color w:val="000000"/>
          <w:szCs w:val="24"/>
        </w:rPr>
        <w:t xml:space="preserve">ύσαμε. Δημοσιεύματα λένε ότι χάσαμε τα μισά χρήματα από το ΕΣΠΑ. Θα μας τα αναλύσετε όλα αυτά να δούμε τι έγινε και ποια είναι η κατάσταση στα ασθενοφόρα. </w:t>
      </w:r>
      <w:r>
        <w:rPr>
          <w:rFonts w:eastAsia="Times New Roman"/>
          <w:color w:val="000000"/>
          <w:szCs w:val="24"/>
        </w:rPr>
        <w:t>Τ</w:t>
      </w:r>
      <w:r>
        <w:rPr>
          <w:rFonts w:eastAsia="Times New Roman"/>
          <w:color w:val="000000"/>
          <w:szCs w:val="24"/>
        </w:rPr>
        <w:t>ο λέμε γιατί είναι πολύ ευαίσθητο κομμάτι η διακομιδή του ασθενούς με ασφαλή τρόπο, με ασφαλές μέσο,</w:t>
      </w:r>
      <w:r>
        <w:rPr>
          <w:rFonts w:eastAsia="Times New Roman"/>
          <w:color w:val="000000"/>
          <w:szCs w:val="24"/>
        </w:rPr>
        <w:t xml:space="preserve"> με εξειδικευμένο προσωπικό, στην ώρα του, για να σώσουμε τις ζωές που πρέπει. </w:t>
      </w:r>
    </w:p>
    <w:p w14:paraId="756465C9"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t>Ρ</w:t>
      </w:r>
      <w:r>
        <w:rPr>
          <w:rFonts w:eastAsia="Times New Roman"/>
          <w:color w:val="000000"/>
          <w:szCs w:val="24"/>
        </w:rPr>
        <w:t>ωτάμε: Πόσα ασθενοφόρα είναι σε λειτουργία στην Ελλάδα και πόσα παροπλισμένα; Πότε θα ανανεωθεί ο στόλος –παλιά ερώτηση ήταν, το απαντήσατε ότι ανανεώθηκε- ποιες οι ευθύνες τω</w:t>
      </w:r>
      <w:r>
        <w:rPr>
          <w:rFonts w:eastAsia="Times New Roman"/>
          <w:color w:val="000000"/>
          <w:szCs w:val="24"/>
        </w:rPr>
        <w:t xml:space="preserve">ν προηγούμενων κυβερνήσεων από το ’07 για την αγορά των νέων ασθενοφόρων παρά την έγκριση σχετικού κονδυλίου του ΕΣΠΑ, όπως είπα; </w:t>
      </w:r>
      <w:r>
        <w:rPr>
          <w:rFonts w:eastAsia="Times New Roman"/>
          <w:color w:val="000000"/>
          <w:szCs w:val="24"/>
        </w:rPr>
        <w:t>Τ</w:t>
      </w:r>
      <w:r>
        <w:rPr>
          <w:rFonts w:eastAsia="Times New Roman"/>
          <w:color w:val="000000"/>
          <w:szCs w:val="24"/>
        </w:rPr>
        <w:t xml:space="preserve">έλος, πώς θα αντιμετωπίσετε το φαινόμενο της υποστελέχωσης και </w:t>
      </w:r>
      <w:r>
        <w:rPr>
          <w:rFonts w:eastAsia="Times New Roman"/>
          <w:color w:val="000000"/>
          <w:szCs w:val="24"/>
        </w:rPr>
        <w:lastRenderedPageBreak/>
        <w:t>του ανειδίκευτου προσωπικού και πώς σχεδιάζετε να αντιμετωπίσε</w:t>
      </w:r>
      <w:r>
        <w:rPr>
          <w:rFonts w:eastAsia="Times New Roman"/>
          <w:color w:val="000000"/>
          <w:szCs w:val="24"/>
        </w:rPr>
        <w:t xml:space="preserve">τε το φαινόμενο της παράνομης διακίνησης ασθενών με ιδιωτικά ασθενοφόρα; Θα έρθω σε αυτό, γιατί είναι πολύ σημαντικό το ζήτημα του ελέγχου των ιδιωτικών ασθενοφόρων, στη δευτερολογία μου. </w:t>
      </w:r>
    </w:p>
    <w:p w14:paraId="756465CA"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t>Ευχαριστώ πολύ.</w:t>
      </w:r>
    </w:p>
    <w:p w14:paraId="756465CB" w14:textId="77777777" w:rsidR="00546FC6" w:rsidRDefault="008647C6">
      <w:pPr>
        <w:spacing w:after="0"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w:t>
      </w:r>
      <w:r>
        <w:rPr>
          <w:rFonts w:eastAsia="Times New Roman"/>
          <w:szCs w:val="24"/>
        </w:rPr>
        <w:t xml:space="preserve"> συνάδελφε.</w:t>
      </w:r>
    </w:p>
    <w:p w14:paraId="756465CC" w14:textId="77777777" w:rsidR="00546FC6" w:rsidRDefault="008647C6">
      <w:pPr>
        <w:spacing w:after="0" w:line="600" w:lineRule="auto"/>
        <w:ind w:firstLine="720"/>
        <w:contextualSpacing/>
        <w:jc w:val="both"/>
        <w:rPr>
          <w:rFonts w:eastAsia="Times New Roman"/>
          <w:szCs w:val="24"/>
        </w:rPr>
      </w:pPr>
      <w:r>
        <w:rPr>
          <w:rFonts w:eastAsia="Times New Roman"/>
          <w:szCs w:val="24"/>
        </w:rPr>
        <w:t>Κύριε Υπουργέ, έχετε τον λόγο.</w:t>
      </w:r>
    </w:p>
    <w:p w14:paraId="756465CD" w14:textId="77777777" w:rsidR="00546FC6" w:rsidRDefault="008647C6">
      <w:pPr>
        <w:spacing w:after="0" w:line="600" w:lineRule="auto"/>
        <w:ind w:firstLine="720"/>
        <w:contextualSpacing/>
        <w:jc w:val="both"/>
        <w:rPr>
          <w:rFonts w:eastAsia="Times New Roman"/>
          <w:color w:val="000000"/>
          <w:szCs w:val="24"/>
        </w:rPr>
      </w:pPr>
      <w:r>
        <w:rPr>
          <w:rFonts w:eastAsia="Times New Roman"/>
          <w:b/>
          <w:szCs w:val="24"/>
        </w:rPr>
        <w:t xml:space="preserve">ΠΑΥΛΟΣ ΠΟΛΑΚΗΣ (Αναπληρωτής Υπουργός Υγείας): </w:t>
      </w:r>
      <w:r>
        <w:rPr>
          <w:rFonts w:eastAsia="Times New Roman"/>
          <w:szCs w:val="24"/>
        </w:rPr>
        <w:t xml:space="preserve">Όσον αφορά το </w:t>
      </w:r>
      <w:r>
        <w:rPr>
          <w:rFonts w:eastAsia="Times New Roman"/>
          <w:color w:val="000000"/>
          <w:szCs w:val="24"/>
        </w:rPr>
        <w:t xml:space="preserve">Γενικό Κρατικό της Νίκαιας, το οποίο ήταν και το νοσοκομείο που μάθαμε πολλά πράγματα, διότι εκεί έκανα ειδικότητα και εξειδίκευση και έχω ένα ιδιαίτερο δεσμό με αυτό το </w:t>
      </w:r>
      <w:r>
        <w:rPr>
          <w:rFonts w:eastAsia="Times New Roman"/>
          <w:color w:val="000000"/>
          <w:szCs w:val="24"/>
        </w:rPr>
        <w:t>ν</w:t>
      </w:r>
      <w:r>
        <w:rPr>
          <w:rFonts w:eastAsia="Times New Roman"/>
          <w:color w:val="000000"/>
          <w:szCs w:val="24"/>
        </w:rPr>
        <w:t xml:space="preserve">οσοκομείο και μαθησιακό και αγωνιστικό, θα σας πω τα εξής: </w:t>
      </w:r>
    </w:p>
    <w:p w14:paraId="756465CE" w14:textId="77777777" w:rsidR="00546FC6" w:rsidRDefault="008647C6">
      <w:pPr>
        <w:spacing w:after="0" w:line="600" w:lineRule="auto"/>
        <w:ind w:firstLine="720"/>
        <w:contextualSpacing/>
        <w:jc w:val="both"/>
        <w:rPr>
          <w:rFonts w:eastAsia="Times New Roman"/>
          <w:color w:val="000000"/>
          <w:szCs w:val="24"/>
        </w:rPr>
      </w:pPr>
      <w:r>
        <w:rPr>
          <w:rFonts w:eastAsia="Times New Roman"/>
          <w:color w:val="000000"/>
          <w:szCs w:val="24"/>
        </w:rPr>
        <w:t xml:space="preserve">Λοιπόν, συγκεκριμένα, το </w:t>
      </w:r>
      <w:r>
        <w:rPr>
          <w:rFonts w:eastAsia="Times New Roman"/>
          <w:color w:val="000000"/>
          <w:szCs w:val="24"/>
        </w:rPr>
        <w:t xml:space="preserve">2015 είχαν προγραμματίσει οι προηγούμενοι το </w:t>
      </w:r>
      <w:r>
        <w:rPr>
          <w:rFonts w:eastAsia="Times New Roman"/>
          <w:color w:val="000000"/>
          <w:szCs w:val="24"/>
        </w:rPr>
        <w:t>ν</w:t>
      </w:r>
      <w:r>
        <w:rPr>
          <w:rFonts w:eastAsia="Times New Roman"/>
          <w:color w:val="000000"/>
          <w:szCs w:val="24"/>
        </w:rPr>
        <w:t xml:space="preserve">οσοκομείο να επιχορηγηθεί με 18.436.000 ευρώ. Τελικά δώσαμε 19.856.000 ευρώ και μετά από πολλά χρόνια, φέτος, για τον </w:t>
      </w:r>
      <w:r>
        <w:rPr>
          <w:rFonts w:eastAsia="Times New Roman"/>
          <w:color w:val="000000"/>
          <w:szCs w:val="24"/>
        </w:rPr>
        <w:lastRenderedPageBreak/>
        <w:t>π</w:t>
      </w:r>
      <w:r>
        <w:rPr>
          <w:rFonts w:eastAsia="Times New Roman"/>
          <w:color w:val="000000"/>
          <w:szCs w:val="24"/>
        </w:rPr>
        <w:t xml:space="preserve">ροϋπολογισμό του ’16, ακριβώς αναγνωρίζοντας τον ρόλο αυτού του </w:t>
      </w:r>
      <w:r>
        <w:rPr>
          <w:rFonts w:eastAsia="Times New Roman"/>
          <w:color w:val="000000"/>
          <w:szCs w:val="24"/>
        </w:rPr>
        <w:t>ν</w:t>
      </w:r>
      <w:r>
        <w:rPr>
          <w:rFonts w:eastAsia="Times New Roman"/>
          <w:color w:val="000000"/>
          <w:szCs w:val="24"/>
        </w:rPr>
        <w:t>οσοκομείου και το ότι πραγ</w:t>
      </w:r>
      <w:r>
        <w:rPr>
          <w:rFonts w:eastAsia="Times New Roman"/>
          <w:color w:val="000000"/>
          <w:szCs w:val="24"/>
        </w:rPr>
        <w:t xml:space="preserve">ματικά η εφημερία του κρατάει άμυνα όλη τη </w:t>
      </w:r>
      <w:r>
        <w:rPr>
          <w:rFonts w:eastAsia="Times New Roman"/>
          <w:color w:val="000000"/>
          <w:szCs w:val="24"/>
        </w:rPr>
        <w:t>δ</w:t>
      </w:r>
      <w:r>
        <w:rPr>
          <w:rFonts w:eastAsia="Times New Roman"/>
          <w:color w:val="000000"/>
          <w:szCs w:val="24"/>
        </w:rPr>
        <w:t xml:space="preserve">υτική Αττική, αυξήσαμε τον </w:t>
      </w:r>
      <w:r>
        <w:rPr>
          <w:rFonts w:eastAsia="Times New Roman"/>
          <w:color w:val="000000"/>
          <w:szCs w:val="24"/>
        </w:rPr>
        <w:t>π</w:t>
      </w:r>
      <w:r>
        <w:rPr>
          <w:rFonts w:eastAsia="Times New Roman"/>
          <w:color w:val="000000"/>
          <w:szCs w:val="24"/>
        </w:rPr>
        <w:t>ροϋπολογισμό σε 23.231.000 ευρώ -εννοώ την επιχορήγηση από τον κρατικό προϋπολογισμό.</w:t>
      </w:r>
    </w:p>
    <w:p w14:paraId="756465CF" w14:textId="77777777" w:rsidR="00546FC6" w:rsidRDefault="008647C6">
      <w:pPr>
        <w:spacing w:line="600" w:lineRule="auto"/>
        <w:ind w:firstLine="720"/>
        <w:contextualSpacing/>
        <w:jc w:val="both"/>
        <w:rPr>
          <w:rFonts w:eastAsia="Times New Roman"/>
          <w:szCs w:val="24"/>
        </w:rPr>
      </w:pPr>
      <w:r>
        <w:rPr>
          <w:rFonts w:eastAsia="Times New Roman"/>
          <w:szCs w:val="24"/>
        </w:rPr>
        <w:t>Πρέπει του χρόνου να αυξηθεί παραπάνω, αλλά δυστυχώς μέσα στις υγειονομικές περιφέρειες, όπως είχα</w:t>
      </w:r>
      <w:r>
        <w:rPr>
          <w:rFonts w:eastAsia="Times New Roman"/>
          <w:szCs w:val="24"/>
        </w:rPr>
        <w:t xml:space="preserve">ν φτιάξει τα πράγματα στο παρελθόν, όποιος Βουλευτής ή παράγοντας είχε άκρες στο Υπουργείο Υγείας ανέβαζε τους προϋπολογισμούς κάποιων νοσοκομείων. </w:t>
      </w:r>
    </w:p>
    <w:p w14:paraId="756465D0" w14:textId="77777777" w:rsidR="00546FC6" w:rsidRDefault="008647C6">
      <w:pPr>
        <w:spacing w:line="600" w:lineRule="auto"/>
        <w:ind w:firstLine="720"/>
        <w:contextualSpacing/>
        <w:jc w:val="both"/>
        <w:rPr>
          <w:rFonts w:eastAsia="Times New Roman"/>
          <w:szCs w:val="24"/>
        </w:rPr>
      </w:pPr>
      <w:r>
        <w:rPr>
          <w:rFonts w:eastAsia="Times New Roman"/>
          <w:szCs w:val="24"/>
        </w:rPr>
        <w:t>Εμείς αρχίζουμε αυτό και το φτιάχνουμε, γιατί υπάρχουν και στην επαρχία κάποια νοσοκομεία, στα οποία βλέπει</w:t>
      </w:r>
      <w:r>
        <w:rPr>
          <w:rFonts w:eastAsia="Times New Roman"/>
          <w:szCs w:val="24"/>
        </w:rPr>
        <w:t>ς μ</w:t>
      </w:r>
      <w:r>
        <w:rPr>
          <w:rFonts w:eastAsia="Times New Roman"/>
          <w:szCs w:val="24"/>
        </w:rPr>
        <w:t>ί</w:t>
      </w:r>
      <w:r>
        <w:rPr>
          <w:rFonts w:eastAsia="Times New Roman"/>
          <w:szCs w:val="24"/>
        </w:rPr>
        <w:t xml:space="preserve">α διαφορά δύο και τριών και τεσσάρων εκατομμυρίων στις κρατικές επιχορηγήσεις, οι οποίες δεν δικαιολογούνται με τίποτα με βάση τη δυναμικότητα του κάθε νοσοκομείου. </w:t>
      </w:r>
    </w:p>
    <w:p w14:paraId="756465D1" w14:textId="77777777" w:rsidR="00546FC6" w:rsidRDefault="008647C6">
      <w:pPr>
        <w:spacing w:line="600" w:lineRule="auto"/>
        <w:ind w:firstLine="720"/>
        <w:contextualSpacing/>
        <w:jc w:val="both"/>
        <w:rPr>
          <w:rFonts w:eastAsia="Times New Roman"/>
          <w:szCs w:val="24"/>
        </w:rPr>
      </w:pPr>
      <w:r>
        <w:rPr>
          <w:rFonts w:eastAsia="Times New Roman"/>
          <w:szCs w:val="24"/>
        </w:rPr>
        <w:t>Το διορθώνουμε αυτό, όμως, κύριε συνάδελφε</w:t>
      </w:r>
      <w:r>
        <w:rPr>
          <w:rFonts w:eastAsia="Times New Roman"/>
          <w:szCs w:val="24"/>
        </w:rPr>
        <w:t xml:space="preserve"> ε</w:t>
      </w:r>
      <w:r>
        <w:rPr>
          <w:rFonts w:eastAsia="Times New Roman"/>
          <w:szCs w:val="24"/>
        </w:rPr>
        <w:t xml:space="preserve">δώ σε σχέση με το </w:t>
      </w:r>
      <w:r>
        <w:rPr>
          <w:rFonts w:eastAsia="Times New Roman"/>
          <w:szCs w:val="24"/>
        </w:rPr>
        <w:t>«</w:t>
      </w:r>
      <w:r>
        <w:rPr>
          <w:rFonts w:eastAsia="Times New Roman"/>
          <w:szCs w:val="24"/>
        </w:rPr>
        <w:t>Α</w:t>
      </w:r>
      <w:r>
        <w:rPr>
          <w:rFonts w:eastAsia="Times New Roman"/>
          <w:szCs w:val="24"/>
        </w:rPr>
        <w:t>ττικόν</w:t>
      </w:r>
      <w:r>
        <w:rPr>
          <w:rFonts w:eastAsia="Times New Roman"/>
          <w:szCs w:val="24"/>
        </w:rPr>
        <w:t>»</w:t>
      </w:r>
      <w:r>
        <w:rPr>
          <w:rFonts w:eastAsia="Times New Roman"/>
          <w:szCs w:val="24"/>
        </w:rPr>
        <w:t xml:space="preserve"> υπάρχει μ</w:t>
      </w:r>
      <w:r>
        <w:rPr>
          <w:rFonts w:eastAsia="Times New Roman"/>
          <w:szCs w:val="24"/>
        </w:rPr>
        <w:t>ί</w:t>
      </w:r>
      <w:r>
        <w:rPr>
          <w:rFonts w:eastAsia="Times New Roman"/>
          <w:szCs w:val="24"/>
        </w:rPr>
        <w:t xml:space="preserve">α </w:t>
      </w:r>
      <w:r>
        <w:rPr>
          <w:rFonts w:eastAsia="Times New Roman"/>
          <w:szCs w:val="24"/>
        </w:rPr>
        <w:t>δυσαρμονία σε αυτά τα νοσοκομεία. Μόνο που αυτό δεν γίνεται από τη μ</w:t>
      </w:r>
      <w:r>
        <w:rPr>
          <w:rFonts w:eastAsia="Times New Roman"/>
          <w:szCs w:val="24"/>
        </w:rPr>
        <w:t>ί</w:t>
      </w:r>
      <w:r>
        <w:rPr>
          <w:rFonts w:eastAsia="Times New Roman"/>
          <w:szCs w:val="24"/>
        </w:rPr>
        <w:t>α στιγμή στην άλλη, πρέπει σιγά σιγά να ισορροπήσεις και να αυξήσεις την κατανομή και προς το</w:t>
      </w:r>
      <w:r>
        <w:rPr>
          <w:rFonts w:eastAsia="Times New Roman"/>
          <w:szCs w:val="24"/>
        </w:rPr>
        <w:t xml:space="preserve"> Γενικό </w:t>
      </w:r>
      <w:r>
        <w:rPr>
          <w:rFonts w:eastAsia="Times New Roman"/>
          <w:szCs w:val="24"/>
        </w:rPr>
        <w:t>Κρατικό της Νίκαιας.</w:t>
      </w:r>
    </w:p>
    <w:p w14:paraId="756465D2"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Τώρα όσον αφορά το προσωπικό, έχουν προκηρυχθεί είκοσι δύο επικου</w:t>
      </w:r>
      <w:r>
        <w:rPr>
          <w:rFonts w:eastAsia="Times New Roman"/>
          <w:szCs w:val="24"/>
        </w:rPr>
        <w:t>ρικοί, έχουν τοποθετηθεί εννιά και έχει γίνει εκ νέου προκήρυξη για άλλους δεκατρείς. Από την προκήρυξη 4Κ και 5Κ των εννιακοσίων ογδόντα πέντε</w:t>
      </w:r>
      <w:r>
        <w:rPr>
          <w:rFonts w:eastAsia="Times New Roman"/>
          <w:szCs w:val="24"/>
        </w:rPr>
        <w:t xml:space="preserve"> το ν</w:t>
      </w:r>
      <w:r>
        <w:rPr>
          <w:rFonts w:eastAsia="Times New Roman"/>
          <w:szCs w:val="24"/>
        </w:rPr>
        <w:t>οσοκομείο ενισχύεται -και ήδη έχουν προσληφθεί κάποιοι- με δεκαοκτώ άτομα προσωπικό. Από τους πεντακόσιους ο</w:t>
      </w:r>
      <w:r>
        <w:rPr>
          <w:rFonts w:eastAsia="Times New Roman"/>
          <w:szCs w:val="24"/>
        </w:rPr>
        <w:t>γδόντα πέντε επικουρικό λοιπό προσωπικό ενισχύεται με εννιά άτομα, τα οποία και αυτά είναι στη διαδικασία του διορισμού.</w:t>
      </w:r>
    </w:p>
    <w:p w14:paraId="756465D3" w14:textId="77777777" w:rsidR="00546FC6" w:rsidRDefault="008647C6">
      <w:pPr>
        <w:spacing w:line="600" w:lineRule="auto"/>
        <w:ind w:firstLine="720"/>
        <w:contextualSpacing/>
        <w:jc w:val="both"/>
        <w:rPr>
          <w:rFonts w:eastAsia="Times New Roman"/>
          <w:szCs w:val="24"/>
        </w:rPr>
      </w:pPr>
      <w:r>
        <w:rPr>
          <w:rFonts w:eastAsia="Times New Roman"/>
          <w:szCs w:val="24"/>
        </w:rPr>
        <w:t>Από την προκήρυξη του ΚΕΕΛΠΝΟ για τις ΜΕΘ, από τα επτά άτομα έχουν πάει τα τέσσερα μέχρι στιγμής και από τις χίλιες εξακόσιες εξήντα θέ</w:t>
      </w:r>
      <w:r>
        <w:rPr>
          <w:rFonts w:eastAsia="Times New Roman"/>
          <w:szCs w:val="24"/>
        </w:rPr>
        <w:t xml:space="preserve">σεις που θα προκηρυχθούν τις επόμενες μέρες για το </w:t>
      </w:r>
      <w:r>
        <w:rPr>
          <w:rFonts w:eastAsia="Times New Roman"/>
          <w:szCs w:val="24"/>
        </w:rPr>
        <w:t>ν</w:t>
      </w:r>
      <w:r>
        <w:rPr>
          <w:rFonts w:eastAsia="Times New Roman"/>
          <w:szCs w:val="24"/>
        </w:rPr>
        <w:t>οσοκομείο προβλέπονται σαράντα άτομα που είναι μ</w:t>
      </w:r>
      <w:r>
        <w:rPr>
          <w:rFonts w:eastAsia="Times New Roman"/>
          <w:szCs w:val="24"/>
        </w:rPr>
        <w:t>ί</w:t>
      </w:r>
      <w:r>
        <w:rPr>
          <w:rFonts w:eastAsia="Times New Roman"/>
          <w:szCs w:val="24"/>
        </w:rPr>
        <w:t xml:space="preserve">α σοβαρή «ένεση» προσωπικού και έχουν προκηρυχθεί οκτώ θέσεις μόνιμων γιατρών και θα πάνε και επτά άτομα από την προκήρυξη που καλύπτει τους ΑΣΕΠ του ’98. </w:t>
      </w:r>
      <w:r>
        <w:rPr>
          <w:rFonts w:eastAsia="Times New Roman"/>
          <w:szCs w:val="24"/>
        </w:rPr>
        <w:t>Νομίζω ότι αυτό για μετά από πολλά χρόνια είναι μ</w:t>
      </w:r>
      <w:r>
        <w:rPr>
          <w:rFonts w:eastAsia="Times New Roman"/>
          <w:szCs w:val="24"/>
        </w:rPr>
        <w:t>ί</w:t>
      </w:r>
      <w:r>
        <w:rPr>
          <w:rFonts w:eastAsia="Times New Roman"/>
          <w:szCs w:val="24"/>
        </w:rPr>
        <w:t xml:space="preserve">α σοβαρή «ένεση» προσωπικού στο </w:t>
      </w:r>
      <w:r>
        <w:rPr>
          <w:rFonts w:eastAsia="Times New Roman"/>
          <w:szCs w:val="24"/>
        </w:rPr>
        <w:t>ν</w:t>
      </w:r>
      <w:r>
        <w:rPr>
          <w:rFonts w:eastAsia="Times New Roman"/>
          <w:szCs w:val="24"/>
        </w:rPr>
        <w:t>οσοκομείο και χρηματοδοτική και σε προσωπικό.</w:t>
      </w:r>
    </w:p>
    <w:p w14:paraId="756465D4"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Επίσης, να πω ότι επειδή ανήκει στην Αθήνα και στον Πειραιά, θα έχει ένα σοβαρό κομμάτι από τους οκτακόσιους νοσηλευτές που είν</w:t>
      </w:r>
      <w:r>
        <w:rPr>
          <w:rFonts w:eastAsia="Times New Roman"/>
          <w:szCs w:val="24"/>
        </w:rPr>
        <w:t>αι από την προκήρυξη των χιλίων διακοσίων που υπέγραψε προχθές ο κ. Βερναρδάκης και ο κ. Χουλιαράκης μαζί με εμάς.</w:t>
      </w:r>
    </w:p>
    <w:p w14:paraId="756465D5"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Τώρα θα αναφερθώ στο ΕΚΑΒ. Κοιτάξτε. Το ΕΚΑΒ αυτήν τη στιγμή διαθέτει, χωρίς τα ενενήντα που παραλαμβάνει, επτακόσια τριάντα δύο οχήματα. Τα </w:t>
      </w:r>
      <w:r>
        <w:rPr>
          <w:rFonts w:eastAsia="Times New Roman"/>
          <w:szCs w:val="24"/>
        </w:rPr>
        <w:t xml:space="preserve">ενενήντα ασθενοφόρα παραλαμβάνονται και αυτήν τη στιγμή πρακτικά παραμένει να παραλάβει η </w:t>
      </w:r>
      <w:r>
        <w:rPr>
          <w:rFonts w:eastAsia="Times New Roman"/>
          <w:szCs w:val="24"/>
        </w:rPr>
        <w:t>α</w:t>
      </w:r>
      <w:r>
        <w:rPr>
          <w:rFonts w:eastAsia="Times New Roman"/>
          <w:szCs w:val="24"/>
        </w:rPr>
        <w:t xml:space="preserve">νατολική Μακεδονία και Θράκη άλλα δέκα ασθενοφόρα και κλείνει με τα ενενήντα, γιατί τα άλλα έχουν δοθεί, εικοσιπέντε στην Κρήτη, δεκατέσσερα στη </w:t>
      </w:r>
      <w:r>
        <w:rPr>
          <w:rFonts w:eastAsia="Times New Roman"/>
          <w:szCs w:val="24"/>
        </w:rPr>
        <w:t>δ</w:t>
      </w:r>
      <w:r>
        <w:rPr>
          <w:rFonts w:eastAsia="Times New Roman"/>
          <w:szCs w:val="24"/>
        </w:rPr>
        <w:t>υτική Μακεδονία, έν</w:t>
      </w:r>
      <w:r>
        <w:rPr>
          <w:rFonts w:eastAsia="Times New Roman"/>
          <w:szCs w:val="24"/>
        </w:rPr>
        <w:t>τεκα προχθές στην Ήπειρο, κ</w:t>
      </w:r>
      <w:r>
        <w:rPr>
          <w:rFonts w:eastAsia="Times New Roman"/>
          <w:szCs w:val="24"/>
        </w:rPr>
        <w:t>.</w:t>
      </w:r>
      <w:r>
        <w:rPr>
          <w:rFonts w:eastAsia="Times New Roman"/>
          <w:szCs w:val="24"/>
        </w:rPr>
        <w:t>λπ</w:t>
      </w:r>
      <w:r>
        <w:rPr>
          <w:rFonts w:eastAsia="Times New Roman"/>
          <w:szCs w:val="24"/>
        </w:rPr>
        <w:t>.</w:t>
      </w:r>
      <w:r>
        <w:rPr>
          <w:rFonts w:eastAsia="Times New Roman"/>
          <w:szCs w:val="24"/>
        </w:rPr>
        <w:t>, έξι και δύο και εννιά στο βόρειο και στο νότιο Αιγαίο. Ξέρετε ότι σε αυτό έγινε ένας διαγωνισμός που ξεκίνησε το 2007, προκηρύχθηκε, επαναπροκηρύχθηκε, δεν τα βρίσκαν στις παράπλευρες ωφέλειες, φτάσαμε σε μια κατάσταση στην</w:t>
      </w:r>
      <w:r>
        <w:rPr>
          <w:rFonts w:eastAsia="Times New Roman"/>
          <w:szCs w:val="24"/>
        </w:rPr>
        <w:t xml:space="preserve"> οποία είχες έναν διαγωνι</w:t>
      </w:r>
      <w:r>
        <w:rPr>
          <w:rFonts w:eastAsia="Times New Roman"/>
          <w:szCs w:val="24"/>
        </w:rPr>
        <w:lastRenderedPageBreak/>
        <w:t xml:space="preserve">σμό που σου έλεγε «τα ενενήντα ασθενοφόρα θα τα πάρετε με 48.000 ευρώ, τα άλλα ενενήντα έξι ασθενοφόρα που είναι τα ίδια, άλλης εταιρείας αλλά τα ίδια, θα τα πάρετε με 68.000 χιλιάδες ευρώ». Αυτή ήταν η κατάσταση. </w:t>
      </w:r>
    </w:p>
    <w:p w14:paraId="756465D6" w14:textId="77777777" w:rsidR="00546FC6" w:rsidRDefault="008647C6">
      <w:pPr>
        <w:spacing w:line="600" w:lineRule="auto"/>
        <w:ind w:firstLine="720"/>
        <w:contextualSpacing/>
        <w:jc w:val="both"/>
        <w:rPr>
          <w:rFonts w:eastAsia="Times New Roman"/>
          <w:szCs w:val="24"/>
        </w:rPr>
      </w:pPr>
      <w:r>
        <w:rPr>
          <w:rFonts w:eastAsia="Times New Roman"/>
          <w:szCs w:val="24"/>
        </w:rPr>
        <w:t>Κατακυρώθηκε ο δ</w:t>
      </w:r>
      <w:r>
        <w:rPr>
          <w:rFonts w:eastAsia="Times New Roman"/>
          <w:szCs w:val="24"/>
        </w:rPr>
        <w:t>ιαγωνισμός για τα ενενήντα με 48.000. Έγινε ένα πολύ μεγάλο τρέξιμο μετά τις δεύτερες εκλογές του Σεπτεμβρίου, προκειμένου το Ελεγκτικό Συνέδριο να ολοκληρώσει τον έλεγχο τον προσυμβατικό, να δεσμεύσει με τις πιστώσεις από το ΕΣΠΑ, να γίνουν οι πρώτες πληρ</w:t>
      </w:r>
      <w:r>
        <w:rPr>
          <w:rFonts w:eastAsia="Times New Roman"/>
          <w:szCs w:val="24"/>
        </w:rPr>
        <w:t>ωμές και οι προκαταβολές για να παραδοθούν αυτά τα ασθενοφόρα τώρα.</w:t>
      </w:r>
    </w:p>
    <w:p w14:paraId="756465D7" w14:textId="77777777" w:rsidR="00546FC6" w:rsidRDefault="008647C6">
      <w:pPr>
        <w:spacing w:line="600" w:lineRule="auto"/>
        <w:ind w:firstLine="720"/>
        <w:contextualSpacing/>
        <w:jc w:val="both"/>
        <w:rPr>
          <w:rFonts w:eastAsia="Times New Roman"/>
          <w:szCs w:val="24"/>
        </w:rPr>
      </w:pPr>
      <w:r>
        <w:rPr>
          <w:rFonts w:eastAsia="Times New Roman"/>
          <w:szCs w:val="24"/>
        </w:rPr>
        <w:t>Για τα άλλα ενενήντα έξι δεν προχωράμε σε διαγωνισμό. Προκηρύσσουμε τώρα διαγωνισμό για εκατόν δέκα έξι νέα ασθενοφόρα που είναι ενταγμένα στους προϋπολογισμούς των αντίστοιχων περιφερειών</w:t>
      </w:r>
      <w:r>
        <w:rPr>
          <w:rFonts w:eastAsia="Times New Roman"/>
          <w:szCs w:val="24"/>
        </w:rPr>
        <w:t>.</w:t>
      </w:r>
    </w:p>
    <w:p w14:paraId="756465D8"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Έχει αρχίσει και γίνεται μ</w:t>
      </w:r>
      <w:r>
        <w:rPr>
          <w:rFonts w:eastAsia="Times New Roman"/>
          <w:szCs w:val="24"/>
        </w:rPr>
        <w:t>ί</w:t>
      </w:r>
      <w:r>
        <w:rPr>
          <w:rFonts w:eastAsia="Times New Roman"/>
          <w:szCs w:val="24"/>
        </w:rPr>
        <w:t xml:space="preserve">α σοβαρή δουλειά στο θέμα της δαπάνης για τα συνεργεία, διότι πραγματικά τα στοιχεία που είχαμε για το 2015 ήταν ότι για το σύνολο των παραρτημάτων το κόστος του υφιστάμενου στόλου για ανταλλακτικά και καύσιμα ήταν περίπου </w:t>
      </w:r>
      <w:r>
        <w:rPr>
          <w:rFonts w:eastAsia="Times New Roman"/>
          <w:szCs w:val="24"/>
        </w:rPr>
        <w:t>5.565.681 ευρώ. Είναι μεγάλη δαπάνη. Κάναμε μ</w:t>
      </w:r>
      <w:r>
        <w:rPr>
          <w:rFonts w:eastAsia="Times New Roman"/>
          <w:szCs w:val="24"/>
        </w:rPr>
        <w:t>ί</w:t>
      </w:r>
      <w:r>
        <w:rPr>
          <w:rFonts w:eastAsia="Times New Roman"/>
          <w:szCs w:val="24"/>
        </w:rPr>
        <w:t>α προσπάθεια μήπως μπορεί να προμηθεύονται καύσιμα, όπως η Αστυνομία και η Πυροσβεστική από τον Στρατό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Αυτό δεν έχει ευδοκιμήσει ακόμα.</w:t>
      </w:r>
    </w:p>
    <w:p w14:paraId="756465D9" w14:textId="77777777" w:rsidR="00546FC6" w:rsidRDefault="008647C6">
      <w:pPr>
        <w:spacing w:line="600" w:lineRule="auto"/>
        <w:ind w:firstLine="720"/>
        <w:contextualSpacing/>
        <w:jc w:val="both"/>
        <w:rPr>
          <w:rFonts w:eastAsia="Times New Roman" w:cs="Times New Roman"/>
          <w:szCs w:val="24"/>
        </w:rPr>
      </w:pPr>
      <w:r>
        <w:rPr>
          <w:rFonts w:eastAsia="Times New Roman"/>
          <w:szCs w:val="24"/>
        </w:rPr>
        <w:t>Επίσης προσπαθούμε να ενεργοποιήσουμε με καλύτερους όρους τα συνεργ</w:t>
      </w:r>
      <w:r>
        <w:rPr>
          <w:rFonts w:eastAsia="Times New Roman"/>
          <w:szCs w:val="24"/>
        </w:rPr>
        <w:t>εία τα οποία έχει το ΕΚΑΒ ανά την Ελλάδα. Για παράδειγμα</w:t>
      </w:r>
      <w:r>
        <w:rPr>
          <w:rFonts w:eastAsia="Times New Roman"/>
          <w:szCs w:val="24"/>
        </w:rPr>
        <w:t>,</w:t>
      </w:r>
      <w:r>
        <w:rPr>
          <w:rFonts w:eastAsia="Times New Roman"/>
          <w:szCs w:val="24"/>
        </w:rPr>
        <w:t xml:space="preserve"> της Θεσσαλονίκης είναι ένα συνεργείο που δεν το έχει ο ιδιωτικός τομέας, στο οποίο όμως λείπουν συγκεκριμένες ειδικότητες, προκειμένου να μπορεί να λειτουργήσει. Δεν λείπουν τυχαία, γιατί γενικά το </w:t>
      </w:r>
      <w:r>
        <w:rPr>
          <w:rFonts w:eastAsia="Times New Roman"/>
          <w:szCs w:val="24"/>
        </w:rPr>
        <w:t>ΕΚΑΒ δεν έχει λίγο προσωπικό, έχει γύρω στις τέσσερις χιλιάδες διακόσια άτομα. Στους χίλιους εξακόσιους εξήντα που είπα πριν</w:t>
      </w:r>
      <w:r>
        <w:rPr>
          <w:rFonts w:eastAsia="Times New Roman"/>
          <w:szCs w:val="24"/>
        </w:rPr>
        <w:t>,</w:t>
      </w:r>
      <w:r>
        <w:rPr>
          <w:rFonts w:eastAsia="Times New Roman"/>
          <w:szCs w:val="24"/>
        </w:rPr>
        <w:t xml:space="preserve"> προβλέπουμε είκοσι τεχνικούς για το ΕΚΑΒ και προκηρύσσουμε και άλλες εκατό θέσεις πληρωμάτων </w:t>
      </w:r>
      <w:r>
        <w:rPr>
          <w:rFonts w:eastAsia="Times New Roman"/>
          <w:szCs w:val="24"/>
        </w:rPr>
        <w:t>–</w:t>
      </w:r>
      <w:r>
        <w:rPr>
          <w:rFonts w:eastAsia="Times New Roman"/>
          <w:szCs w:val="24"/>
        </w:rPr>
        <w:t xml:space="preserve">τις περισσότερες στην Αθήνα και τις </w:t>
      </w:r>
      <w:r>
        <w:rPr>
          <w:rFonts w:eastAsia="Times New Roman"/>
          <w:szCs w:val="24"/>
        </w:rPr>
        <w:t>υπόλοιπες σε άλλες περιοχές της χώρας</w:t>
      </w:r>
      <w:r>
        <w:rPr>
          <w:rFonts w:eastAsia="Times New Roman"/>
          <w:szCs w:val="24"/>
        </w:rPr>
        <w:t>–</w:t>
      </w:r>
      <w:r>
        <w:rPr>
          <w:rFonts w:eastAsia="Times New Roman"/>
          <w:szCs w:val="24"/>
        </w:rPr>
        <w:t>,</w:t>
      </w:r>
      <w:r>
        <w:rPr>
          <w:rFonts w:eastAsia="Times New Roman"/>
          <w:szCs w:val="24"/>
        </w:rPr>
        <w:t xml:space="preserve"> που δεν είχαν συμπεριληφθεί στην προκήρυξη</w:t>
      </w:r>
      <w:r>
        <w:rPr>
          <w:rFonts w:eastAsia="Times New Roman"/>
          <w:szCs w:val="24"/>
        </w:rPr>
        <w:t>,</w:t>
      </w:r>
      <w:r>
        <w:rPr>
          <w:rFonts w:eastAsia="Times New Roman"/>
          <w:szCs w:val="24"/>
        </w:rPr>
        <w:t xml:space="preserve"> </w:t>
      </w:r>
      <w:r>
        <w:rPr>
          <w:rFonts w:eastAsia="Times New Roman"/>
          <w:szCs w:val="24"/>
        </w:rPr>
        <w:t>η οποία</w:t>
      </w:r>
      <w:r>
        <w:rPr>
          <w:rFonts w:eastAsia="Times New Roman"/>
          <w:szCs w:val="24"/>
        </w:rPr>
        <w:t xml:space="preserve"> ήταν η πρώτη </w:t>
      </w:r>
      <w:r>
        <w:rPr>
          <w:rFonts w:eastAsia="Times New Roman"/>
          <w:szCs w:val="24"/>
        </w:rPr>
        <w:lastRenderedPageBreak/>
        <w:t xml:space="preserve">που υλοποιήθηκε τον Γενάρη που μας πέρασε </w:t>
      </w:r>
      <w:r>
        <w:rPr>
          <w:rFonts w:eastAsia="Times New Roman"/>
          <w:szCs w:val="24"/>
        </w:rPr>
        <w:t xml:space="preserve">και αφορούσε </w:t>
      </w:r>
      <w:r>
        <w:rPr>
          <w:rFonts w:eastAsia="Times New Roman"/>
          <w:szCs w:val="24"/>
        </w:rPr>
        <w:t xml:space="preserve">τα εκατόν ογδόντα επτά άτομα που έχουν αναλάβει υπηρεσία. </w:t>
      </w:r>
    </w:p>
    <w:p w14:paraId="756465D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Είναι πραγματικά στοίχημα για εμάς κα</w:t>
      </w:r>
      <w:r>
        <w:rPr>
          <w:rFonts w:eastAsia="Times New Roman" w:cs="Times New Roman"/>
          <w:szCs w:val="24"/>
        </w:rPr>
        <w:t>ι την Κυβέρνησή μας</w:t>
      </w:r>
      <w:r>
        <w:rPr>
          <w:rFonts w:eastAsia="Times New Roman" w:cs="Times New Roman"/>
          <w:szCs w:val="24"/>
        </w:rPr>
        <w:t>,</w:t>
      </w:r>
      <w:r>
        <w:rPr>
          <w:rFonts w:eastAsia="Times New Roman" w:cs="Times New Roman"/>
          <w:szCs w:val="24"/>
        </w:rPr>
        <w:t xml:space="preserve"> των ΣΥΡΙΖΑ–ΑΝΕΛ</w:t>
      </w:r>
      <w:r>
        <w:rPr>
          <w:rFonts w:eastAsia="Times New Roman" w:cs="Times New Roman"/>
          <w:szCs w:val="24"/>
        </w:rPr>
        <w:t>,</w:t>
      </w:r>
      <w:r>
        <w:rPr>
          <w:rFonts w:eastAsia="Times New Roman" w:cs="Times New Roman"/>
          <w:szCs w:val="24"/>
        </w:rPr>
        <w:t xml:space="preserve"> να υλοποιήσει την προμήθεια των εκατόν δεκαεπτά ασθενοφόρων σε ορατούς και γρήγορους χρόνους και όχι με την κακομοιριά των προηγούμενων</w:t>
      </w:r>
      <w:r>
        <w:rPr>
          <w:rFonts w:eastAsia="Times New Roman" w:cs="Times New Roman"/>
          <w:szCs w:val="24"/>
        </w:rPr>
        <w:t>,</w:t>
      </w:r>
      <w:r>
        <w:rPr>
          <w:rFonts w:eastAsia="Times New Roman" w:cs="Times New Roman"/>
          <w:szCs w:val="24"/>
        </w:rPr>
        <w:t xml:space="preserve"> που τσακώνονταν οι εταιρείες με τους διάφορους Υπουργούς και γίνονταν διαρκείς πρ</w:t>
      </w:r>
      <w:r>
        <w:rPr>
          <w:rFonts w:eastAsia="Times New Roman" w:cs="Times New Roman"/>
          <w:szCs w:val="24"/>
        </w:rPr>
        <w:t>οσφυγές. Έχει τελειώσει η φάση των τεχνικών προδιαγραφών, έχουν γίνει συνεννοήσεις με τις αιρετές περιφέρειες, γιατί μέσω αυτών θα πάει πάλι ο διαγωνισμός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ον κάνει το ΕΚΑΒ</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μως πληρώνουν από τα προγράμματα τα δικά τους οι περιφέρειες και νομίζω ότι σιγά</w:t>
      </w:r>
      <w:r>
        <w:rPr>
          <w:rFonts w:eastAsia="Times New Roman" w:cs="Times New Roman"/>
          <w:szCs w:val="24"/>
        </w:rPr>
        <w:t xml:space="preserve"> σιγά κι εκεί περνάμε σε άλλη ημέρα. </w:t>
      </w:r>
    </w:p>
    <w:p w14:paraId="756465D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έχετε τον λόγο </w:t>
      </w:r>
      <w:r>
        <w:rPr>
          <w:rFonts w:eastAsia="Times New Roman" w:cs="Times New Roman"/>
          <w:szCs w:val="24"/>
        </w:rPr>
        <w:t xml:space="preserve">για </w:t>
      </w:r>
      <w:r>
        <w:rPr>
          <w:rFonts w:eastAsia="Times New Roman" w:cs="Times New Roman"/>
          <w:szCs w:val="24"/>
        </w:rPr>
        <w:t xml:space="preserve">να δευτερολογήσετε. </w:t>
      </w:r>
    </w:p>
    <w:p w14:paraId="756465D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πολύ, κύριε Υπουργέ. Είναι σημαντικά τα νέα που μας μεταφέρατε. </w:t>
      </w:r>
    </w:p>
    <w:p w14:paraId="756465D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 Γενικό Κρατικό Νίκαι</w:t>
      </w:r>
      <w:r>
        <w:rPr>
          <w:rFonts w:eastAsia="Times New Roman" w:cs="Times New Roman"/>
          <w:szCs w:val="24"/>
        </w:rPr>
        <w:t xml:space="preserve">ας, θα επιμείνω στο ότι θα πρέπει να γίνει αναλογικότερο, δικαιότερο μοίρασμα. Έχετε δίκιο σε αυτό, εσείς το ξέρετε καλύτερα αυτό από εμάς, αλλά κι εγώ ως Βουλευτής του Πειραιά ξέρω τη στρατηγική σημασία του συγκεκριμένου </w:t>
      </w:r>
      <w:r>
        <w:rPr>
          <w:rFonts w:eastAsia="Times New Roman" w:cs="Times New Roman"/>
          <w:szCs w:val="24"/>
        </w:rPr>
        <w:t>ν</w:t>
      </w:r>
      <w:r>
        <w:rPr>
          <w:rFonts w:eastAsia="Times New Roman" w:cs="Times New Roman"/>
          <w:szCs w:val="24"/>
        </w:rPr>
        <w:t xml:space="preserve">οσοκομείου. Όπως είπατε, κρατάει </w:t>
      </w:r>
      <w:r>
        <w:rPr>
          <w:rFonts w:eastAsia="Times New Roman" w:cs="Times New Roman"/>
          <w:szCs w:val="24"/>
        </w:rPr>
        <w:t>τις εφημερίες της δυτικής Αττικής. Θα πρέπει τα κονδύλια να είναι αναλογικά όχι μόνο με το προσωπικό της ειδικότητας, αλλά και τον στρατηγικό του ρόλο. Δηλαδή όταν έχεις τη μισή Αττική, η μισή Αττική είναι ενάμισι - δύο εκατομμύρια άνθρωποι. Σε μια εφημερί</w:t>
      </w:r>
      <w:r>
        <w:rPr>
          <w:rFonts w:eastAsia="Times New Roman" w:cs="Times New Roman"/>
          <w:szCs w:val="24"/>
        </w:rPr>
        <w:t>α δεν ξέρεις τι θα σου τύχει και θα πρέπει τα κονδύλια να πιστώνονται αναλογικά σε σχέση με τη σημαντικότητα του κάθε νοσοκομείου πανελλαδικά</w:t>
      </w:r>
      <w:r>
        <w:rPr>
          <w:rFonts w:eastAsia="Times New Roman" w:cs="Times New Roman"/>
          <w:szCs w:val="24"/>
        </w:rPr>
        <w:t>,</w:t>
      </w:r>
      <w:r>
        <w:rPr>
          <w:rFonts w:eastAsia="Times New Roman" w:cs="Times New Roman"/>
          <w:szCs w:val="24"/>
        </w:rPr>
        <w:t xml:space="preserve"> για να μην έχουμε ανισότητα ή να μην έχουμε ρίσκο στο να μην υπάρχουν χρήματα για το προσωπικό ή την υλικοτεχνική</w:t>
      </w:r>
      <w:r>
        <w:rPr>
          <w:rFonts w:eastAsia="Times New Roman" w:cs="Times New Roman"/>
          <w:szCs w:val="24"/>
        </w:rPr>
        <w:t xml:space="preserve"> υποδομή, ώστε να περιθάλψει τους ασθενείς. </w:t>
      </w:r>
    </w:p>
    <w:p w14:paraId="756465D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Τώρα για το ΕΚΑΒ. Έχουμε το ζήτημα των ιδιωτικών</w:t>
      </w:r>
      <w:r>
        <w:rPr>
          <w:rFonts w:eastAsia="Times New Roman" w:cs="Times New Roman"/>
          <w:szCs w:val="24"/>
        </w:rPr>
        <w:t>,</w:t>
      </w:r>
      <w:r>
        <w:rPr>
          <w:rFonts w:eastAsia="Times New Roman" w:cs="Times New Roman"/>
          <w:szCs w:val="24"/>
        </w:rPr>
        <w:t xml:space="preserve"> που πρέπει να συζητήσουμε, αν υπάρχει κάποιος έλεγχος, ποιος τους ελέγχει, ποιος πιστοποιεί τα ιδιωτικά ασθενοφόρα, τα οποία κοστίζουν 50, 100, 150 ευρώ. Όπως σε</w:t>
      </w:r>
      <w:r>
        <w:rPr>
          <w:rFonts w:eastAsia="Times New Roman" w:cs="Times New Roman"/>
          <w:szCs w:val="24"/>
        </w:rPr>
        <w:t xml:space="preserve"> πετύχουν σε χρεώνουν. Δεν ξέρουμε αν οι εταιρείες κόβουν παραστατικά. </w:t>
      </w:r>
    </w:p>
    <w:p w14:paraId="756465D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θέλω να πω κι εγώ τώρα προσωπικά που είχα κι εγώ με τη μητέρα μου</w:t>
      </w:r>
      <w:r>
        <w:rPr>
          <w:rFonts w:eastAsia="Times New Roman" w:cs="Times New Roman"/>
          <w:szCs w:val="24"/>
        </w:rPr>
        <w:t>,</w:t>
      </w:r>
      <w:r>
        <w:rPr>
          <w:rFonts w:eastAsia="Times New Roman" w:cs="Times New Roman"/>
          <w:szCs w:val="24"/>
        </w:rPr>
        <w:t xml:space="preserve"> που ήταν κάποια στιγμή πολύ άρρωστη. Δεν το χρησιμοποίησα, αλλά ήρθαν οι κάρτες στο δημόσιο νοσοκομείο και μας διαφήμιζαν το ότι δεν έχει και απόδειξη. Τέλος πάντων, όταν κάποιος έχει μια ανάγκη, κάποια στιγμή μπορεί να πέσει σε αυτό το κόλπο, αλλά εμείς </w:t>
      </w:r>
      <w:r>
        <w:rPr>
          <w:rFonts w:eastAsia="Times New Roman" w:cs="Times New Roman"/>
          <w:szCs w:val="24"/>
        </w:rPr>
        <w:t xml:space="preserve">σαν Κυβέρνηση, εσείς σαν Υπουργός κι εμείς σαν Ανεξάρτητοι Έλληνες πρέπει να προσέχουμε πάρα πολύ και να ελέγχουμε το ποιόν αυτών των ανθρώπων για φορολογικούς, αλλά και λόγους υγείας. </w:t>
      </w:r>
    </w:p>
    <w:p w14:paraId="756465E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Το δεύτερο κομμάτι που θέλω να συζητήσουμε σε σχέση με το ΕΚΑΒ είναι τ</w:t>
      </w:r>
      <w:r>
        <w:rPr>
          <w:rFonts w:eastAsia="Times New Roman" w:cs="Times New Roman"/>
          <w:szCs w:val="24"/>
        </w:rPr>
        <w:t>α ελικόπτερα. Εκεί υπάρχει πάλι ένα τεράστιο ζήτημα, γιατί έχουμε τρία ελικόπτερα</w:t>
      </w:r>
      <w:r>
        <w:rPr>
          <w:rFonts w:eastAsia="Times New Roman" w:cs="Times New Roman"/>
          <w:szCs w:val="24"/>
        </w:rPr>
        <w:t>,</w:t>
      </w:r>
      <w:r>
        <w:rPr>
          <w:rFonts w:eastAsia="Times New Roman" w:cs="Times New Roman"/>
          <w:szCs w:val="24"/>
        </w:rPr>
        <w:t xml:space="preserve"> τα οποία είναι καθηλωμένα. Το ένα έχω μάθει έχει σχεδόν καταστραφεί. Το κόστος συντήρησης ή επισκευής τους ξεπερνάει τ</w:t>
      </w:r>
      <w:r>
        <w:rPr>
          <w:rFonts w:eastAsia="Times New Roman" w:cs="Times New Roman"/>
          <w:szCs w:val="24"/>
        </w:rPr>
        <w:t>ο</w:t>
      </w:r>
      <w:r>
        <w:rPr>
          <w:rFonts w:eastAsia="Times New Roman" w:cs="Times New Roman"/>
          <w:szCs w:val="24"/>
        </w:rPr>
        <w:t xml:space="preserve"> 1 με 2 εκατομμύρια. Δεν ξέρω αν τα νούμερα είναι σωστ</w:t>
      </w:r>
      <w:r>
        <w:rPr>
          <w:rFonts w:eastAsia="Times New Roman" w:cs="Times New Roman"/>
          <w:szCs w:val="24"/>
        </w:rPr>
        <w:t>ά, αλλά έχω αυτή την πληροφόρηση. Γίνονται οι αεροδιακομιδές με αεροπλάνα του Στρατού, τα οποία έχουν κι έναν άλλο επιχειρησιακό ρόλο, συν του ότι έχουν ένα διπλάσιο κόστος ανά ώρα πτήσης, το οποίο δεν ξέρω αν το πληρώνει και κάποιος. Διότι κάποια στιγμή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είχαμε πάει στον μηχανικό και τα βλέπαμε</w:t>
      </w:r>
      <w:r>
        <w:rPr>
          <w:rFonts w:eastAsia="Times New Roman" w:cs="Times New Roman"/>
          <w:szCs w:val="24"/>
        </w:rPr>
        <w:t>,</w:t>
      </w:r>
      <w:r>
        <w:rPr>
          <w:rFonts w:eastAsia="Times New Roman" w:cs="Times New Roman"/>
          <w:szCs w:val="24"/>
        </w:rPr>
        <w:t xml:space="preserve"> μου είπαν ότι από το Υπουργείο χρωστάνε χρόνια. Οποιαδήποτε κοστολόγηση δεν γινόταν ποτέ και στο ΓΕΣ ούτε για το πόση είναι η ώρα πτήσης ούτε για το πόσο είναι το καύσιμο ούτε πόσο θα το πληρώσουμε ούτε τι χρήμ</w:t>
      </w:r>
      <w:r>
        <w:rPr>
          <w:rFonts w:eastAsia="Times New Roman" w:cs="Times New Roman"/>
          <w:szCs w:val="24"/>
        </w:rPr>
        <w:t xml:space="preserve">ατα μπορεί να δώσει κάποιος που κάνει χρήση του στρατιωτικού ελικοπτέρου. </w:t>
      </w:r>
    </w:p>
    <w:p w14:paraId="756465E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Άρα παρέχεται υπηρεσία με λάθος τρόπο από λάθος </w:t>
      </w:r>
      <w:r>
        <w:rPr>
          <w:rFonts w:eastAsia="Times New Roman" w:cs="Times New Roman"/>
          <w:szCs w:val="24"/>
        </w:rPr>
        <w:t>Υ</w:t>
      </w:r>
      <w:r>
        <w:rPr>
          <w:rFonts w:eastAsia="Times New Roman" w:cs="Times New Roman"/>
          <w:szCs w:val="24"/>
        </w:rPr>
        <w:t>πηρεσία</w:t>
      </w:r>
      <w:r>
        <w:rPr>
          <w:rFonts w:eastAsia="Times New Roman" w:cs="Times New Roman"/>
          <w:szCs w:val="24"/>
        </w:rPr>
        <w:t>,</w:t>
      </w:r>
      <w:r>
        <w:rPr>
          <w:rFonts w:eastAsia="Times New Roman" w:cs="Times New Roman"/>
          <w:szCs w:val="24"/>
        </w:rPr>
        <w:t xml:space="preserve"> που είναι ο Στρατός. Τα δικά μας, τα τρία του ΕΚΑΒ</w:t>
      </w:r>
      <w:r>
        <w:rPr>
          <w:rFonts w:eastAsia="Times New Roman" w:cs="Times New Roman"/>
          <w:szCs w:val="24"/>
        </w:rPr>
        <w:t>,</w:t>
      </w:r>
      <w:r>
        <w:rPr>
          <w:rFonts w:eastAsia="Times New Roman" w:cs="Times New Roman"/>
          <w:szCs w:val="24"/>
        </w:rPr>
        <w:t xml:space="preserve"> είναι καθηλωμένα. Να βρούμε μια λύση για το τι χρειάζεται και να το συζ</w:t>
      </w:r>
      <w:r>
        <w:rPr>
          <w:rFonts w:eastAsia="Times New Roman" w:cs="Times New Roman"/>
          <w:szCs w:val="24"/>
        </w:rPr>
        <w:t xml:space="preserve">ητήσουμε εδώ. Γι’ αυτό ερχόμαστε, για να αυτοελεχθούμε. Και να δούμε και την κοστολόγηση. </w:t>
      </w:r>
    </w:p>
    <w:p w14:paraId="756465E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Διότι υπάρχουν –δεν ξέρω το νούμερο, αλλά έχω ακούσει- πολλές αεροδιακομιδές. Αν αυτό είναι πάλι ένα σημείο μίζας ή ρεμούλας ή βάζω τα μεν κάτω για να πηγαίνω με ιδι</w:t>
      </w:r>
      <w:r>
        <w:rPr>
          <w:rFonts w:eastAsia="Times New Roman" w:cs="Times New Roman"/>
          <w:szCs w:val="24"/>
        </w:rPr>
        <w:t xml:space="preserve">ωτικά, στην ανάγκη τώρα θα πάρει και ασθενοφόρο, μπορεί να καλέσει και ιδιωτικό ελικόπτερο με 2.000 ευρώ να πάει από τη Ρόδο στον Άγιο Νικόλαο σε ένα νοσοκομείο, να το φέρει στην Αθήνα. Να το δούμε και να το λύσουμε. </w:t>
      </w:r>
    </w:p>
    <w:p w14:paraId="756465E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756465E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w:t>
      </w:r>
      <w:r>
        <w:rPr>
          <w:rFonts w:eastAsia="Times New Roman" w:cs="Times New Roman"/>
          <w:b/>
          <w:szCs w:val="24"/>
        </w:rPr>
        <w:t xml:space="preserve">ίδων Λυκούδης): </w:t>
      </w:r>
      <w:r>
        <w:rPr>
          <w:rFonts w:eastAsia="Times New Roman" w:cs="Times New Roman"/>
          <w:szCs w:val="24"/>
        </w:rPr>
        <w:t xml:space="preserve">Ευχαριστούμε, κύριε συνάδελφε. </w:t>
      </w:r>
    </w:p>
    <w:p w14:paraId="756465E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Αναπληρωτής Υπουργός Υγείας κ. Παύλος Πολάκης. </w:t>
      </w:r>
    </w:p>
    <w:p w14:paraId="756465E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 πω δυο λόγια -γιατί είναι μεγάλη η κουβέντα- για τις αεροδιακομιδές, γιατί έχουμε κάνει κάποια </w:t>
      </w:r>
      <w:r>
        <w:rPr>
          <w:rFonts w:eastAsia="Times New Roman" w:cs="Times New Roman"/>
          <w:szCs w:val="24"/>
        </w:rPr>
        <w:t xml:space="preserve">πράγματα, δεν είμαστε στο μηδέν από τότε που αναλάβαμε, αν και υπάρχει κι ένας σκληρός πυρήνας ενός συστήματος ο οποίος ανθίσταται. </w:t>
      </w:r>
    </w:p>
    <w:p w14:paraId="756465E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είναι τρία ασθενοφόρα, τρία ελικόπτερα που είχαν μείνει στο ΕΚΑΒ, γιατί τα άλλα τρία έπεσαν και δεν ξέρο</w:t>
      </w:r>
      <w:r>
        <w:rPr>
          <w:rFonts w:eastAsia="Times New Roman" w:cs="Times New Roman"/>
          <w:szCs w:val="24"/>
        </w:rPr>
        <w:t xml:space="preserve">υμε και πού έχει πάει η αποζημίωση που υποτίθεται έπρεπε να έχει δώσει η εταιρεία αυτή, η </w:t>
      </w:r>
      <w:r>
        <w:rPr>
          <w:rFonts w:eastAsia="Times New Roman" w:cs="Times New Roman"/>
          <w:szCs w:val="24"/>
        </w:rPr>
        <w:t>«</w:t>
      </w:r>
      <w:r>
        <w:rPr>
          <w:rFonts w:eastAsia="Times New Roman" w:cs="Times New Roman"/>
          <w:szCs w:val="24"/>
          <w:lang w:val="en-US"/>
        </w:rPr>
        <w:t>ALITALIA</w:t>
      </w:r>
      <w:r>
        <w:rPr>
          <w:rFonts w:eastAsia="Times New Roman" w:cs="Times New Roman"/>
          <w:szCs w:val="24"/>
        </w:rPr>
        <w:t>»</w:t>
      </w:r>
      <w:r>
        <w:rPr>
          <w:rFonts w:eastAsia="Times New Roman" w:cs="Times New Roman"/>
          <w:szCs w:val="24"/>
        </w:rPr>
        <w:t xml:space="preserve">. Δεν μπορούμε να βρούμε στο Υπουργείο Υγείας αν και πού έχει πάει η αποζημίωση που έπρεπε να έχει δώσει γι’ αυτά που έπεσαν. </w:t>
      </w:r>
    </w:p>
    <w:p w14:paraId="756465E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Την πλήρω</w:t>
      </w:r>
      <w:r>
        <w:rPr>
          <w:rFonts w:eastAsia="Times New Roman" w:cs="Times New Roman"/>
          <w:szCs w:val="24"/>
        </w:rPr>
        <w:t>σε;</w:t>
      </w:r>
    </w:p>
    <w:p w14:paraId="756465E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Για την πρώτη φορά, για το πρώτο</w:t>
      </w:r>
      <w:r>
        <w:rPr>
          <w:rFonts w:eastAsia="Times New Roman" w:cs="Times New Roman"/>
          <w:szCs w:val="24"/>
        </w:rPr>
        <w:t>,</w:t>
      </w:r>
      <w:r>
        <w:rPr>
          <w:rFonts w:eastAsia="Times New Roman" w:cs="Times New Roman"/>
          <w:szCs w:val="24"/>
        </w:rPr>
        <w:t xml:space="preserve"> ναι, για τα άλλα δεν ξέρουμε. Δεν υπάρχει κανείς που να ξέρει σε αυτόν τον κόσμο. Θα ανακαλυφθούν όλα </w:t>
      </w:r>
      <w:r>
        <w:rPr>
          <w:rFonts w:eastAsia="Times New Roman" w:cs="Times New Roman"/>
          <w:szCs w:val="24"/>
        </w:rPr>
        <w:lastRenderedPageBreak/>
        <w:t xml:space="preserve">σιγά σιγά. Να πω μια κουβέντα για τα άλλα, πριν πω για τα ελικόπτερα. </w:t>
      </w:r>
      <w:r>
        <w:rPr>
          <w:rFonts w:eastAsia="Times New Roman" w:cs="Times New Roman"/>
          <w:szCs w:val="24"/>
        </w:rPr>
        <w:t xml:space="preserve">Στο παράλληλο πρόγραμμα ψηφίσαμε ενιαίο μητρώο για τα ασθενοφόρα και να ελέγχονται και τα ιδιωτικά ασθενοφόρα από </w:t>
      </w:r>
      <w:r>
        <w:rPr>
          <w:rFonts w:eastAsia="Times New Roman" w:cs="Times New Roman"/>
          <w:szCs w:val="24"/>
        </w:rPr>
        <w:t>Υ</w:t>
      </w:r>
      <w:r>
        <w:rPr>
          <w:rFonts w:eastAsia="Times New Roman" w:cs="Times New Roman"/>
          <w:szCs w:val="24"/>
        </w:rPr>
        <w:t xml:space="preserve">πηρεσία και από επιτροπή που μπήκε. </w:t>
      </w:r>
    </w:p>
    <w:p w14:paraId="756465E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Δεύτερον, υπάρχει σε εξέλιξη έρευνα του ΣΕΥΠ, η οποία μάλιστα μετά από καταγγελίες που έχουν γίνει, δείχ</w:t>
      </w:r>
      <w:r>
        <w:rPr>
          <w:rFonts w:eastAsia="Times New Roman" w:cs="Times New Roman"/>
          <w:szCs w:val="24"/>
        </w:rPr>
        <w:t>νει την υποψία υπόγειων διαδρομών ανάμεσα σε κάποια κυκλώματα που δρουν στον χώρο των διακομιδών και των μεταφορών</w:t>
      </w:r>
      <w:r>
        <w:rPr>
          <w:rFonts w:eastAsia="Times New Roman" w:cs="Times New Roman"/>
          <w:szCs w:val="24"/>
        </w:rPr>
        <w:t>,</w:t>
      </w:r>
      <w:r>
        <w:rPr>
          <w:rFonts w:eastAsia="Times New Roman" w:cs="Times New Roman"/>
          <w:szCs w:val="24"/>
        </w:rPr>
        <w:t xml:space="preserve"> που κι αυτά σιγά σιγά θα έρθουν στην επιφάνεια, γιατί είναι και ο λόγος που ορισμένοι ουρλιάζουν πολύ σε σχέση με αυτό. </w:t>
      </w:r>
    </w:p>
    <w:p w14:paraId="756465EB" w14:textId="77777777" w:rsidR="00546FC6" w:rsidRDefault="008647C6">
      <w:pPr>
        <w:spacing w:line="600" w:lineRule="auto"/>
        <w:ind w:firstLine="720"/>
        <w:contextualSpacing/>
        <w:jc w:val="both"/>
        <w:rPr>
          <w:rFonts w:eastAsia="Times New Roman"/>
          <w:szCs w:val="24"/>
        </w:rPr>
      </w:pPr>
      <w:r>
        <w:rPr>
          <w:rFonts w:eastAsia="Times New Roman"/>
          <w:szCs w:val="24"/>
        </w:rPr>
        <w:t>Τώρα για τις αεροδι</w:t>
      </w:r>
      <w:r>
        <w:rPr>
          <w:rFonts w:eastAsia="Times New Roman"/>
          <w:szCs w:val="24"/>
        </w:rPr>
        <w:t>ακομιδές. Αφού έπεσαν τα τρία ελικόπτερα, ανέλαβε το πτητικό έργο ο Στρατός και καλά έκανε, γιατί από τότε δεν έχουμε κανένα δυστυχές συμβάν. Φέτος, σε συνεργασία με τους Υπουργούς Ναυτιλίας, Προστασίας του Πολίτη και Εθνικής Άμυνας, που είχε και την πρωτο</w:t>
      </w:r>
      <w:r>
        <w:rPr>
          <w:rFonts w:eastAsia="Times New Roman"/>
          <w:szCs w:val="24"/>
        </w:rPr>
        <w:t xml:space="preserve">βουλία, εντάξαμε όλα τα πτητικά μέσα κάτω από κοινή σκέπη, προκειμένου να βγαίνει ένα κοινό επιχειρησιακό σχέδιο. </w:t>
      </w:r>
    </w:p>
    <w:p w14:paraId="756465EC"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Τα πυροσβεστικά ελικόπτερα της Πυροσβεστικής, που είναι υπό το Υπουργείο Προστασίας του Πολίτη, συμμετέχουν κι αυτά τώρα στις αεροδιακομιδές,</w:t>
      </w:r>
      <w:r>
        <w:rPr>
          <w:rFonts w:eastAsia="Times New Roman"/>
          <w:szCs w:val="24"/>
        </w:rPr>
        <w:t xml:space="preserve"> με τους ιπτάμενους που έχουν από εκεί. Πρόσφατα, στείλαμε, σε συνεργασία με τον </w:t>
      </w:r>
      <w:r>
        <w:rPr>
          <w:rFonts w:eastAsia="Times New Roman"/>
          <w:szCs w:val="24"/>
        </w:rPr>
        <w:t>κ</w:t>
      </w:r>
      <w:r>
        <w:rPr>
          <w:rFonts w:eastAsia="Times New Roman"/>
          <w:szCs w:val="24"/>
        </w:rPr>
        <w:t>. Τόσκα, ένα ελικόπτερο στη Χαλκιδική, το οποίο μέσα σε δύο Σαββατοκύριακα έχει σώσει τέσσερις-πέντε ζωές. Διότι, ξέρετε, εκεί στο</w:t>
      </w:r>
      <w:r>
        <w:rPr>
          <w:rFonts w:eastAsia="Times New Roman"/>
          <w:szCs w:val="24"/>
        </w:rPr>
        <w:t>ν</w:t>
      </w:r>
      <w:r>
        <w:rPr>
          <w:rFonts w:eastAsia="Times New Roman"/>
          <w:szCs w:val="24"/>
        </w:rPr>
        <w:t xml:space="preserve"> Μαρμαρά στενεύει ο δρόμος και η </w:t>
      </w:r>
      <w:r>
        <w:rPr>
          <w:rFonts w:eastAsia="Times New Roman"/>
          <w:szCs w:val="24"/>
        </w:rPr>
        <w:t>α</w:t>
      </w:r>
      <w:r>
        <w:rPr>
          <w:rFonts w:eastAsia="Times New Roman"/>
          <w:szCs w:val="24"/>
        </w:rPr>
        <w:t xml:space="preserve">πόσταση </w:t>
      </w:r>
      <w:r>
        <w:rPr>
          <w:rFonts w:eastAsia="Times New Roman"/>
          <w:szCs w:val="24"/>
        </w:rPr>
        <w:t xml:space="preserve">Χαλκιδική-Θεσσαλονίκη είναι πάνω από τρεισήμισι ώρες. Έχουν σωθεί άνθρωποι από αυτό που έγινε τα </w:t>
      </w:r>
      <w:r>
        <w:rPr>
          <w:rFonts w:eastAsia="Times New Roman"/>
          <w:szCs w:val="24"/>
        </w:rPr>
        <w:t>Π</w:t>
      </w:r>
      <w:r>
        <w:rPr>
          <w:rFonts w:eastAsia="Times New Roman"/>
          <w:szCs w:val="24"/>
        </w:rPr>
        <w:t>αρασκευοσαββατοκύριακα και μάλλον θα το επεκτείνουμε σε όλη την εβδομάδα -εάν προλάβουμε φέτος, αλλά σίγουρα από την επόμενη χρονιά- με την τεράστια κίνηση πο</w:t>
      </w:r>
      <w:r>
        <w:rPr>
          <w:rFonts w:eastAsia="Times New Roman"/>
          <w:szCs w:val="24"/>
        </w:rPr>
        <w:t xml:space="preserve">υ έχει αυτή η περιοχή. </w:t>
      </w:r>
    </w:p>
    <w:p w14:paraId="756465ED" w14:textId="77777777" w:rsidR="00546FC6" w:rsidRDefault="008647C6">
      <w:pPr>
        <w:spacing w:line="600" w:lineRule="auto"/>
        <w:ind w:firstLine="720"/>
        <w:contextualSpacing/>
        <w:jc w:val="both"/>
        <w:rPr>
          <w:rFonts w:eastAsia="Times New Roman"/>
          <w:szCs w:val="24"/>
        </w:rPr>
      </w:pPr>
      <w:r>
        <w:rPr>
          <w:rFonts w:eastAsia="Times New Roman"/>
          <w:szCs w:val="24"/>
        </w:rPr>
        <w:t>Προσέξτε τώρα. Προκηρύχθηκε διαγωνισμός</w:t>
      </w:r>
      <w:r>
        <w:rPr>
          <w:rFonts w:eastAsia="Times New Roman"/>
          <w:szCs w:val="24"/>
        </w:rPr>
        <w:t>,</w:t>
      </w:r>
      <w:r>
        <w:rPr>
          <w:rFonts w:eastAsia="Times New Roman"/>
          <w:szCs w:val="24"/>
        </w:rPr>
        <w:t xml:space="preserve"> για να επισκευαστούν τα τρία καθηλωμένα ελικόπτερα. Προσέξτε τι επισκευή είναι αυτή. Είναι το καθιερωμένο </w:t>
      </w:r>
      <w:r>
        <w:rPr>
          <w:rFonts w:eastAsia="Times New Roman"/>
          <w:szCs w:val="24"/>
          <w:lang w:val="en-US"/>
        </w:rPr>
        <w:t>rollover</w:t>
      </w:r>
      <w:r>
        <w:rPr>
          <w:rFonts w:eastAsia="Times New Roman"/>
          <w:szCs w:val="24"/>
        </w:rPr>
        <w:t xml:space="preserve"> του κινητήρα. Είναι να εξελέγξουμε, αφού συμπλήρωσαν κάποιες ώρες, τον κινητήρα. Δεν είναι ότι έχει οπωσδήποτε βλάβη. Ο πρώτος δια</w:t>
      </w:r>
      <w:r>
        <w:rPr>
          <w:rFonts w:eastAsia="Times New Roman"/>
          <w:szCs w:val="24"/>
        </w:rPr>
        <w:lastRenderedPageBreak/>
        <w:t>γωνισμός προκηρύχθηκε με 6 εκατομμύρια ευρώ. Το καταλαβαίνετε; Τώρα φτάσαμε στο 1,2-1,4 εκατομμύρι</w:t>
      </w:r>
      <w:r>
        <w:rPr>
          <w:rFonts w:eastAsia="Times New Roman"/>
          <w:szCs w:val="24"/>
        </w:rPr>
        <w:t>ο</w:t>
      </w:r>
      <w:r>
        <w:rPr>
          <w:rFonts w:eastAsia="Times New Roman"/>
          <w:szCs w:val="24"/>
        </w:rPr>
        <w:t xml:space="preserve"> για τους έξι κινητήρες. Δ</w:t>
      </w:r>
      <w:r>
        <w:rPr>
          <w:rFonts w:eastAsia="Times New Roman"/>
          <w:szCs w:val="24"/>
        </w:rPr>
        <w:t xml:space="preserve">υστυχώς, «όπου λαλούν πολλοί κοκόροι, αργεί να ξημερώσει», γιατί είναι του ΕΚΑΒ, αλλά τα ελέγχει η Αεροπορία, μπαίνουν κι άλλοι στη μέση. </w:t>
      </w:r>
    </w:p>
    <w:p w14:paraId="756465EE"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Εμείς, σαν Υπουργείο Υγείας, ζητήσαμε επίτηδες και έστειλα επίσημο έγγραφο ως Αναπληρωτής Υπουργός στην </w:t>
      </w:r>
      <w:r>
        <w:rPr>
          <w:rFonts w:eastAsia="Times New Roman"/>
          <w:szCs w:val="24"/>
        </w:rPr>
        <w:t>«PRATT</w:t>
      </w:r>
      <w:r>
        <w:rPr>
          <w:rFonts w:eastAsia="Times New Roman"/>
          <w:szCs w:val="24"/>
        </w:rPr>
        <w:t xml:space="preserve"> </w:t>
      </w:r>
      <w:r>
        <w:rPr>
          <w:rFonts w:eastAsia="Times New Roman"/>
          <w:szCs w:val="24"/>
        </w:rPr>
        <w:t>&amp;</w:t>
      </w:r>
      <w:r>
        <w:rPr>
          <w:rFonts w:eastAsia="Times New Roman"/>
          <w:szCs w:val="24"/>
        </w:rPr>
        <w:t xml:space="preserve"> </w:t>
      </w:r>
      <w:r>
        <w:rPr>
          <w:rFonts w:eastAsia="Times New Roman"/>
          <w:szCs w:val="24"/>
        </w:rPr>
        <w:t>WHIT</w:t>
      </w:r>
      <w:r>
        <w:rPr>
          <w:rFonts w:eastAsia="Times New Roman"/>
          <w:szCs w:val="24"/>
        </w:rPr>
        <w:t>NEY»,</w:t>
      </w:r>
      <w:r>
        <w:rPr>
          <w:rFonts w:eastAsia="Times New Roman"/>
          <w:szCs w:val="24"/>
        </w:rPr>
        <w:t xml:space="preserve"> που έχει τους κινητήρες</w:t>
      </w:r>
      <w:r>
        <w:rPr>
          <w:rFonts w:eastAsia="Times New Roman"/>
          <w:szCs w:val="24"/>
        </w:rPr>
        <w:t>,</w:t>
      </w:r>
      <w:r>
        <w:rPr>
          <w:rFonts w:eastAsia="Times New Roman"/>
          <w:szCs w:val="24"/>
        </w:rPr>
        <w:t xml:space="preserve"> για να μας πουν πόσο κοστίζει ο έλεγχος του κινητήρα. Δεν μου απαντά. Δεν τους αφήνουν οι εδώ αντιπρόσωποι να απαντήσουν. Για να δείτε σε τι μαφιόζικα κυκλώματα έχουμε μπλέξει. Θα ξεμπλέξουμε, όμως, είτε έτσι είτε αλλιώς. </w:t>
      </w:r>
    </w:p>
    <w:p w14:paraId="756465EF" w14:textId="77777777" w:rsidR="00546FC6" w:rsidRDefault="008647C6">
      <w:pPr>
        <w:spacing w:line="600" w:lineRule="auto"/>
        <w:ind w:firstLine="720"/>
        <w:contextualSpacing/>
        <w:jc w:val="both"/>
        <w:rPr>
          <w:rFonts w:eastAsia="Times New Roman"/>
          <w:szCs w:val="24"/>
        </w:rPr>
      </w:pPr>
      <w:r>
        <w:rPr>
          <w:rFonts w:eastAsia="Times New Roman"/>
          <w:szCs w:val="24"/>
        </w:rPr>
        <w:t>Δη</w:t>
      </w:r>
      <w:r>
        <w:rPr>
          <w:rFonts w:eastAsia="Times New Roman"/>
          <w:szCs w:val="24"/>
        </w:rPr>
        <w:t xml:space="preserve">λαδή, έχουμε σκεφτεί τους τέσσερις κινητήρες να τους εντάξουμε στο διασυνοραικό πρόγραμμα, το </w:t>
      </w:r>
      <w:r>
        <w:rPr>
          <w:rFonts w:eastAsia="Times New Roman"/>
          <w:szCs w:val="24"/>
        </w:rPr>
        <w:t>«</w:t>
      </w:r>
      <w:r>
        <w:rPr>
          <w:rFonts w:eastAsia="Times New Roman"/>
          <w:szCs w:val="24"/>
        </w:rPr>
        <w:t>INTERREG</w:t>
      </w:r>
      <w:r>
        <w:rPr>
          <w:rFonts w:eastAsia="Times New Roman"/>
          <w:szCs w:val="24"/>
        </w:rPr>
        <w:t>»</w:t>
      </w:r>
      <w:r>
        <w:rPr>
          <w:rFonts w:eastAsia="Times New Roman"/>
          <w:szCs w:val="24"/>
        </w:rPr>
        <w:t>, και για τους άλλους να βρούμε δική μας χρηματοδότηση. Απλά το θέμα είναι ποιος το κάνει. Γιατί κάθε στιγμή σο</w:t>
      </w:r>
      <w:r>
        <w:rPr>
          <w:rFonts w:eastAsia="Times New Roman"/>
          <w:szCs w:val="24"/>
        </w:rPr>
        <w:t>ύ</w:t>
      </w:r>
      <w:r>
        <w:rPr>
          <w:rFonts w:eastAsia="Times New Roman"/>
          <w:szCs w:val="24"/>
        </w:rPr>
        <w:t xml:space="preserve"> βγάζουν κι άλλο, «όχι</w:t>
      </w:r>
      <w:r>
        <w:rPr>
          <w:rFonts w:eastAsia="Times New Roman"/>
          <w:szCs w:val="24"/>
        </w:rPr>
        <w:t>,</w:t>
      </w:r>
      <w:r>
        <w:rPr>
          <w:rFonts w:eastAsia="Times New Roman"/>
          <w:szCs w:val="24"/>
        </w:rPr>
        <w:t xml:space="preserve"> το δοκάρι, έχει </w:t>
      </w:r>
      <w:r>
        <w:rPr>
          <w:rFonts w:eastAsia="Times New Roman"/>
          <w:szCs w:val="24"/>
        </w:rPr>
        <w:t>πάρει σασί, έχει γίνει έτσι ο κινητήρας» κ</w:t>
      </w:r>
      <w:r>
        <w:rPr>
          <w:rFonts w:eastAsia="Times New Roman"/>
          <w:szCs w:val="24"/>
        </w:rPr>
        <w:t>.</w:t>
      </w:r>
      <w:r>
        <w:rPr>
          <w:rFonts w:eastAsia="Times New Roman"/>
          <w:szCs w:val="24"/>
        </w:rPr>
        <w:t xml:space="preserve">λπ. και δεν σου λένε την αλήθεια. </w:t>
      </w:r>
    </w:p>
    <w:p w14:paraId="756465F0"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Επειδή, όμως, εμείς δεν μπορούμε να περιμένουμε πότε θα μας πούνε την αλήθεια, θα βγούνε αυτά τα προγράμματα για την επισκευή. Είμαστε και σε συνεννόηση τώρα και με τον κ. Καμμέν</w:t>
      </w:r>
      <w:r>
        <w:rPr>
          <w:rFonts w:eastAsia="Times New Roman"/>
          <w:szCs w:val="24"/>
        </w:rPr>
        <w:t xml:space="preserve">ο για κάποια δικινητήρια Huey που υπάρχουν, που πρέπει να πάνε σε Κρήτη, Σύρο και Μυτιλήνη, για να φτιαχτούν κι εκεί σταθμοί, γιατί όντως έχουμε άχρηστες αεροδιακομιδές. Έχουμε στοιχεία από το 2012 και 2013 ότι το 45% των αεροδιακομιδών των Κυκλάδων ή του </w:t>
      </w:r>
      <w:r>
        <w:rPr>
          <w:rFonts w:eastAsia="Times New Roman"/>
          <w:szCs w:val="24"/>
        </w:rPr>
        <w:t>α</w:t>
      </w:r>
      <w:r>
        <w:rPr>
          <w:rFonts w:eastAsia="Times New Roman"/>
          <w:szCs w:val="24"/>
        </w:rPr>
        <w:t xml:space="preserve">νατολικού Αιγαίου προς την Αθήνα την επόμενη μέρα παίρνει εξιτήριο. Άρα αυτοί δεν θα έπρεπε να μεταφερθούν εκεί. </w:t>
      </w:r>
    </w:p>
    <w:p w14:paraId="756465F1" w14:textId="77777777" w:rsidR="00546FC6" w:rsidRDefault="008647C6">
      <w:pPr>
        <w:spacing w:line="600" w:lineRule="auto"/>
        <w:ind w:firstLine="720"/>
        <w:contextualSpacing/>
        <w:jc w:val="both"/>
        <w:rPr>
          <w:rFonts w:eastAsia="Times New Roman"/>
          <w:szCs w:val="24"/>
        </w:rPr>
      </w:pPr>
      <w:r>
        <w:rPr>
          <w:rFonts w:eastAsia="Times New Roman"/>
          <w:szCs w:val="24"/>
        </w:rPr>
        <w:t>Κι ένας αγροτικός γιατρός, όμως, που είναι στο Αγαθονήσι, ο οποίος δεν έχει την εμπειρία ή και την υλικοτεχνική υποδομή, σε περίπτωση που έχε</w:t>
      </w:r>
      <w:r>
        <w:rPr>
          <w:rFonts w:eastAsia="Times New Roman"/>
          <w:szCs w:val="24"/>
        </w:rPr>
        <w:t xml:space="preserve">ι μια γιαγιά ή ένα παιδί που πονάει, θα μπορούσαν </w:t>
      </w:r>
      <w:r>
        <w:rPr>
          <w:rFonts w:eastAsia="Times New Roman"/>
          <w:szCs w:val="24"/>
        </w:rPr>
        <w:t xml:space="preserve">αυτοί </w:t>
      </w:r>
      <w:r>
        <w:rPr>
          <w:rFonts w:eastAsia="Times New Roman"/>
          <w:szCs w:val="24"/>
        </w:rPr>
        <w:t>να μεταφερθούν κάπου κοντινότερα. Γι’ αυτό λέμε για μια βάση στη Σύρο ή στη Μύκονο</w:t>
      </w:r>
      <w:r>
        <w:rPr>
          <w:rFonts w:eastAsia="Times New Roman"/>
          <w:szCs w:val="24"/>
        </w:rPr>
        <w:t>,</w:t>
      </w:r>
      <w:r>
        <w:rPr>
          <w:rFonts w:eastAsia="Times New Roman"/>
          <w:szCs w:val="24"/>
        </w:rPr>
        <w:t xml:space="preserve"> που θα κάνει τις εσωτερικές διαδρομές των Κυκλάδων.</w:t>
      </w:r>
    </w:p>
    <w:p w14:paraId="756465F2" w14:textId="77777777" w:rsidR="00546FC6" w:rsidRDefault="008647C6">
      <w:pPr>
        <w:spacing w:line="600" w:lineRule="auto"/>
        <w:ind w:firstLine="720"/>
        <w:contextualSpacing/>
        <w:jc w:val="both"/>
        <w:rPr>
          <w:rFonts w:eastAsia="Times New Roman"/>
          <w:szCs w:val="24"/>
        </w:rPr>
      </w:pPr>
      <w:r>
        <w:rPr>
          <w:rFonts w:eastAsia="Times New Roman"/>
          <w:szCs w:val="24"/>
        </w:rPr>
        <w:t>Επίσης, υπάρχουν έξι εξαιρετικά ελικόπτερα στο Λιμενικό, που είμ</w:t>
      </w:r>
      <w:r>
        <w:rPr>
          <w:rFonts w:eastAsia="Times New Roman"/>
          <w:szCs w:val="24"/>
        </w:rPr>
        <w:t>αστε σε συνεννόηση με τον κ. Δρίτσα να ενταχθούν κι αυτά στη δύναμη τ</w:t>
      </w:r>
      <w:r>
        <w:rPr>
          <w:rFonts w:eastAsia="Times New Roman"/>
          <w:szCs w:val="24"/>
        </w:rPr>
        <w:t>ων</w:t>
      </w:r>
      <w:r>
        <w:rPr>
          <w:rFonts w:eastAsia="Times New Roman"/>
          <w:szCs w:val="24"/>
        </w:rPr>
        <w:t xml:space="preserve"> διακομιδών. Κι εδώ, βέβαια, πάλι μπαίνει το ζήτημα της </w:t>
      </w:r>
      <w:r>
        <w:rPr>
          <w:rFonts w:eastAsia="Times New Roman"/>
          <w:szCs w:val="24"/>
        </w:rPr>
        <w:lastRenderedPageBreak/>
        <w:t xml:space="preserve">επισκευής τους, του ελέγχου των κινητήρων τους με τις ώρες πτήσης. Αυτά τα ελικόπτερα του Λιμενικού πραγματικά είναι εξαιρετικά, </w:t>
      </w:r>
      <w:r>
        <w:rPr>
          <w:rFonts w:eastAsia="Times New Roman"/>
          <w:szCs w:val="24"/>
        </w:rPr>
        <w:t xml:space="preserve">είναι αυτά που έχει η αμερικάνικη ακτοφυλακή, τα οποία μπορούν να κάνουν τις αεροδιακομιδές. </w:t>
      </w:r>
    </w:p>
    <w:p w14:paraId="756465F3" w14:textId="77777777" w:rsidR="00546FC6" w:rsidRDefault="008647C6">
      <w:pPr>
        <w:spacing w:line="600" w:lineRule="auto"/>
        <w:ind w:firstLine="720"/>
        <w:contextualSpacing/>
        <w:jc w:val="both"/>
        <w:rPr>
          <w:rFonts w:eastAsia="Times New Roman"/>
          <w:szCs w:val="24"/>
        </w:rPr>
      </w:pPr>
      <w:r>
        <w:rPr>
          <w:rFonts w:eastAsia="Times New Roman"/>
          <w:szCs w:val="24"/>
        </w:rPr>
        <w:t xml:space="preserve">Απλά πρέπει να παρθεί -και είμαστε σε συνεννόηση με τον κ. Καμμένο- μια κεντρική πολιτική απόφαση για το ποιος κάνει κουμάντο, ποιος επισκευάζει και ποιος πετάει </w:t>
      </w:r>
      <w:r>
        <w:rPr>
          <w:rFonts w:eastAsia="Times New Roman"/>
          <w:szCs w:val="24"/>
        </w:rPr>
        <w:t>αυτά τα ελικόπτερα. Γιατί το Λιμενικό δεν έχει πολλούς πιλότους, αλλά μπορούν να τα πετάξουν πυροσβέστες πιλότοι ή άλλοι πιλότοι</w:t>
      </w:r>
      <w:r>
        <w:rPr>
          <w:rFonts w:eastAsia="Times New Roman"/>
          <w:szCs w:val="24"/>
        </w:rPr>
        <w:t>,</w:t>
      </w:r>
      <w:r>
        <w:rPr>
          <w:rFonts w:eastAsia="Times New Roman"/>
          <w:szCs w:val="24"/>
        </w:rPr>
        <w:t xml:space="preserve"> που είναι στις μονάδες του ΕΚΑΒ. Αυτό προσπαθούμε να λύσουμε τώρα. </w:t>
      </w:r>
    </w:p>
    <w:p w14:paraId="756465F4" w14:textId="77777777" w:rsidR="00546FC6" w:rsidRDefault="008647C6">
      <w:pPr>
        <w:spacing w:line="600" w:lineRule="auto"/>
        <w:ind w:firstLine="720"/>
        <w:contextualSpacing/>
        <w:jc w:val="both"/>
        <w:rPr>
          <w:rFonts w:eastAsia="Times New Roman"/>
          <w:szCs w:val="24"/>
        </w:rPr>
      </w:pPr>
      <w:r>
        <w:rPr>
          <w:rFonts w:eastAsia="Times New Roman"/>
          <w:szCs w:val="24"/>
        </w:rPr>
        <w:t>Πραγματικά, όμως, έχουμε ανοίξει μια ντουλάπα με πολλούς σ</w:t>
      </w:r>
      <w:r>
        <w:rPr>
          <w:rFonts w:eastAsia="Times New Roman"/>
          <w:szCs w:val="24"/>
        </w:rPr>
        <w:t xml:space="preserve">κελετούς. Κι εμείς πιστεύαμε ότι θα ξεμπερδεύαμε γρήγορα. Έχουν βγει πολλές άμυνες από μέσα, γιατί είναι πολλά τα λεφτά που παίζονται εκεί, αλλά θα τη βρούμε την άκρη, να είστε σίγουρος.  </w:t>
      </w:r>
    </w:p>
    <w:p w14:paraId="756465F5"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756465F6"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Σειρά έχει η </w:t>
      </w:r>
      <w:r>
        <w:rPr>
          <w:rFonts w:eastAsia="Times New Roman" w:cs="Times New Roman"/>
          <w:szCs w:val="24"/>
        </w:rPr>
        <w:t xml:space="preserve">όγδοη </w:t>
      </w:r>
      <w:r>
        <w:rPr>
          <w:rFonts w:eastAsia="Times New Roman" w:cs="Times New Roman"/>
          <w:szCs w:val="24"/>
        </w:rPr>
        <w:t xml:space="preserve">με αριθμό 1080/4-7-2016 επίκαιρη ερώτηση </w:t>
      </w:r>
      <w:r>
        <w:rPr>
          <w:rFonts w:eastAsia="Times New Roman" w:cs="Times New Roman"/>
          <w:szCs w:val="24"/>
        </w:rPr>
        <w:t xml:space="preserve">πρώτου κύκλου </w:t>
      </w:r>
      <w:r>
        <w:rPr>
          <w:rFonts w:eastAsia="Times New Roman" w:cs="Times New Roman"/>
          <w:szCs w:val="24"/>
        </w:rPr>
        <w:t>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στελέχωση του ΕΚΑΒ στο</w:t>
      </w:r>
      <w:r>
        <w:rPr>
          <w:rFonts w:eastAsia="Times New Roman" w:cs="Times New Roman"/>
          <w:szCs w:val="24"/>
        </w:rPr>
        <w:t>ν</w:t>
      </w:r>
      <w:r>
        <w:rPr>
          <w:rFonts w:eastAsia="Times New Roman" w:cs="Times New Roman"/>
          <w:szCs w:val="24"/>
        </w:rPr>
        <w:t xml:space="preserve"> Νομό Λάρισας και τη δημιουργία τομέων ΕΚΑΒ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του </w:t>
      </w:r>
      <w:r>
        <w:rPr>
          <w:rFonts w:eastAsia="Times New Roman" w:cs="Times New Roman"/>
          <w:szCs w:val="24"/>
        </w:rPr>
        <w:t>Ν</w:t>
      </w:r>
      <w:r>
        <w:rPr>
          <w:rFonts w:eastAsia="Times New Roman" w:cs="Times New Roman"/>
          <w:szCs w:val="24"/>
        </w:rPr>
        <w:t>ομού Λάρισας.</w:t>
      </w:r>
    </w:p>
    <w:p w14:paraId="756465F7"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Κόκκαλης για δύο λεπτά.</w:t>
      </w:r>
    </w:p>
    <w:p w14:paraId="756465F8"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756465F9"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Κύριε Υπουργέ, σε συνέχεια των ερωτήσεων του συναδέλφου μου, αν και δεν είμαι ιατρός</w:t>
      </w:r>
      <w:r>
        <w:rPr>
          <w:rFonts w:eastAsia="Times New Roman" w:cs="Times New Roman"/>
          <w:szCs w:val="24"/>
        </w:rPr>
        <w:t>,</w:t>
      </w:r>
      <w:r>
        <w:rPr>
          <w:rFonts w:eastAsia="Times New Roman" w:cs="Times New Roman"/>
          <w:szCs w:val="24"/>
        </w:rPr>
        <w:t xml:space="preserve"> θα χρησιμοποιήσω τις εξής φράσεις. Εδώ και δ</w:t>
      </w:r>
      <w:r>
        <w:rPr>
          <w:rFonts w:eastAsia="Times New Roman" w:cs="Times New Roman"/>
          <w:szCs w:val="24"/>
        </w:rPr>
        <w:t xml:space="preserve">ύο χρόνια το ΕΚΑΒ βρίσκεται στην εντατική. Καλούμαστε να το βγάλουμε από την εντατική, να το μεταφέρουμε σε θάλαμο βραχείας νοσηλείας το συντομότερο δυνατόν. </w:t>
      </w:r>
    </w:p>
    <w:p w14:paraId="756465FA"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Στη Λάρισα, όπου είναι η έδρα της 5</w:t>
      </w:r>
      <w:r w:rsidRPr="00886B91">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Υγειονομικής Περιφέρειας, υπάρχουν δύο τομείς: το ΕΚΑΒ Λάρι</w:t>
      </w:r>
      <w:r>
        <w:rPr>
          <w:rFonts w:eastAsia="Times New Roman" w:cs="Times New Roman"/>
          <w:szCs w:val="24"/>
        </w:rPr>
        <w:t xml:space="preserve">σας και το ΕΚΑΒ Ελασσόνας. Πλην, όμως, στα Φάρσαλα και στην Αγιά δεν υπάρχει τομέας ΕΚΑΒ. </w:t>
      </w:r>
      <w:r>
        <w:rPr>
          <w:rFonts w:eastAsia="Times New Roman" w:cs="Times New Roman"/>
          <w:szCs w:val="24"/>
        </w:rPr>
        <w:lastRenderedPageBreak/>
        <w:t>Στα Φάρσαλα πρόσφατα, λόγω βλάβης του ενός και μοναδικού ασθενοφόρου, πενήντα δύο χωριά της επαρχίας Φαρσάλων είχαν μείνει χωρίς ασθενοφόρο για πάρα πολλούς μήνες.</w:t>
      </w:r>
    </w:p>
    <w:p w14:paraId="756465FB"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 την επαρχία Αγιάς</w:t>
      </w:r>
      <w:r>
        <w:rPr>
          <w:rFonts w:eastAsia="Times New Roman" w:cs="Times New Roman"/>
          <w:szCs w:val="24"/>
        </w:rPr>
        <w:t>,</w:t>
      </w:r>
      <w:r>
        <w:rPr>
          <w:rFonts w:eastAsia="Times New Roman" w:cs="Times New Roman"/>
          <w:szCs w:val="24"/>
        </w:rPr>
        <w:t xml:space="preserve"> ειδικά τους καλοκαιρινούς μήνες</w:t>
      </w:r>
      <w:r>
        <w:rPr>
          <w:rFonts w:eastAsia="Times New Roman" w:cs="Times New Roman"/>
          <w:szCs w:val="24"/>
        </w:rPr>
        <w:t>,</w:t>
      </w:r>
      <w:r>
        <w:rPr>
          <w:rFonts w:eastAsia="Times New Roman" w:cs="Times New Roman"/>
          <w:szCs w:val="24"/>
        </w:rPr>
        <w:t xml:space="preserve"> είναι επιτακτική η ανάγκη δημιουργίας ενός τομέα ΕΚΑΒ. Στο συγκεκριμένο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δεν υπάρχει διασώστης. Οι κάτοικοι της περιοχής χρησιμοποιούν πολλές φορές ακόμα και αγροτικά</w:t>
      </w:r>
      <w:r>
        <w:rPr>
          <w:rFonts w:eastAsia="Times New Roman" w:cs="Times New Roman"/>
          <w:szCs w:val="24"/>
        </w:rPr>
        <w:t>,</w:t>
      </w:r>
      <w:r>
        <w:rPr>
          <w:rFonts w:eastAsia="Times New Roman" w:cs="Times New Roman"/>
          <w:szCs w:val="24"/>
        </w:rPr>
        <w:t xml:space="preserve"> για να μεταφέρουν ασθ</w:t>
      </w:r>
      <w:r>
        <w:rPr>
          <w:rFonts w:eastAsia="Times New Roman" w:cs="Times New Roman"/>
          <w:szCs w:val="24"/>
        </w:rPr>
        <w:t xml:space="preserve">ενείς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ή στα νοσοκομεία. Δοθέντος ότι στον Νομό Λάρισας υπάρχουν προσφυγικοί καταυλισμοί και τα ασθενοφόρα του ΕΚΑΒ που υπάρχουν στη Λάρισα σχεδόν καθημερινά μεταφέρουν ειδικά μικρά παιδιά στο νοσοκομείο, είναι επιτακτική η έξοδος του ΕΚΑΒ</w:t>
      </w:r>
      <w:r>
        <w:rPr>
          <w:rFonts w:eastAsia="Times New Roman" w:cs="Times New Roman"/>
          <w:szCs w:val="24"/>
        </w:rPr>
        <w:t xml:space="preserve"> από την εντατική </w:t>
      </w:r>
      <w:r>
        <w:rPr>
          <w:rFonts w:eastAsia="Times New Roman" w:cs="Times New Roman"/>
          <w:szCs w:val="24"/>
        </w:rPr>
        <w:t>στην οποία</w:t>
      </w:r>
      <w:r>
        <w:rPr>
          <w:rFonts w:eastAsia="Times New Roman" w:cs="Times New Roman"/>
          <w:szCs w:val="24"/>
        </w:rPr>
        <w:t xml:space="preserve"> βρίσκεται τα τρία τελευταία χρόνια.</w:t>
      </w:r>
    </w:p>
    <w:p w14:paraId="756465FC"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τούτων –έχετε ήδη ασχοληθεί και με τις επίκαιρες ερωτήσεις του συναδέλφου- τι σκοπεύετε να κάνετε αφ</w:t>
      </w:r>
      <w:r>
        <w:rPr>
          <w:rFonts w:eastAsia="Times New Roman" w:cs="Times New Roman"/>
          <w:szCs w:val="24"/>
        </w:rPr>
        <w:t xml:space="preserve">’ </w:t>
      </w:r>
      <w:r>
        <w:rPr>
          <w:rFonts w:eastAsia="Times New Roman" w:cs="Times New Roman"/>
          <w:szCs w:val="24"/>
        </w:rPr>
        <w:t>ενός για την πρόσληψη προσωπικού, διασώστη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εάν είναι στη σκέψη του Υπουργείου η δημιουργία τομέων ευθύνης στα Φάρσαλα και στην Αγιά.</w:t>
      </w:r>
    </w:p>
    <w:p w14:paraId="756465FD"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56465FE"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Ευχαριστώ, κύριε συνάδελφε.</w:t>
      </w:r>
    </w:p>
    <w:p w14:paraId="756465FF"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75646600"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Κύριε συνάδελφε</w:t>
      </w:r>
      <w:r>
        <w:rPr>
          <w:rFonts w:eastAsia="Times New Roman"/>
          <w:szCs w:val="24"/>
        </w:rPr>
        <w:t xml:space="preserve">, θα είμαι σύντομος, γιατί έχω πει πολλά πριν και σε άλλες ερωτήσεις. </w:t>
      </w:r>
    </w:p>
    <w:p w14:paraId="75646601"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Για το</w:t>
      </w:r>
      <w:r>
        <w:rPr>
          <w:rFonts w:eastAsia="Times New Roman"/>
          <w:szCs w:val="24"/>
        </w:rPr>
        <w:t>ν</w:t>
      </w:r>
      <w:r>
        <w:rPr>
          <w:rFonts w:eastAsia="Times New Roman"/>
          <w:szCs w:val="24"/>
        </w:rPr>
        <w:t xml:space="preserve"> Νομό Λάρισας</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ΕΚΑΒ επιχειρεί στο</w:t>
      </w:r>
      <w:r>
        <w:rPr>
          <w:rFonts w:eastAsia="Times New Roman"/>
          <w:szCs w:val="24"/>
        </w:rPr>
        <w:t>ν</w:t>
      </w:r>
      <w:r>
        <w:rPr>
          <w:rFonts w:eastAsia="Times New Roman"/>
          <w:szCs w:val="24"/>
        </w:rPr>
        <w:t xml:space="preserve"> </w:t>
      </w:r>
      <w:r>
        <w:rPr>
          <w:rFonts w:eastAsia="Times New Roman"/>
          <w:szCs w:val="24"/>
        </w:rPr>
        <w:t>ν</w:t>
      </w:r>
      <w:r>
        <w:rPr>
          <w:rFonts w:eastAsia="Times New Roman"/>
          <w:szCs w:val="24"/>
        </w:rPr>
        <w:t>ομό με επτά ασθενοφόρα το πρωί, επτά το απόγευμα, τέσσερα τη νύχτα από Δευτέρα έως Παρασκευή και με έξι ασθενοφόρα το πρωί, έξι το απόγευμα</w:t>
      </w:r>
      <w:r>
        <w:rPr>
          <w:rFonts w:eastAsia="Times New Roman"/>
          <w:szCs w:val="24"/>
        </w:rPr>
        <w:t xml:space="preserve"> και τέσσερα τη νύχτα το Σαββατοκύριακο. Δεν είναι λίγα</w:t>
      </w:r>
      <w:r>
        <w:rPr>
          <w:rFonts w:eastAsia="Times New Roman"/>
          <w:szCs w:val="24"/>
        </w:rPr>
        <w:t>,</w:t>
      </w:r>
      <w:r>
        <w:rPr>
          <w:rFonts w:eastAsia="Times New Roman"/>
          <w:szCs w:val="24"/>
        </w:rPr>
        <w:t xml:space="preserve"> σε σχέση με τον πληθυσμό και τη γεωγραφική κατανομή του </w:t>
      </w:r>
      <w:r>
        <w:rPr>
          <w:rFonts w:eastAsia="Times New Roman"/>
          <w:szCs w:val="24"/>
        </w:rPr>
        <w:t>ν</w:t>
      </w:r>
      <w:r>
        <w:rPr>
          <w:rFonts w:eastAsia="Times New Roman"/>
          <w:szCs w:val="24"/>
        </w:rPr>
        <w:t xml:space="preserve">ομού. </w:t>
      </w:r>
    </w:p>
    <w:p w14:paraId="75646602"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Στο Κέντρο Υγείας Ελασσόνας υπηρετούν έντεκα άτομα και επιχειρεί ένα ασθενοφόρο σε εικοσιτετράωρη βάση. Για την Αγιά υπάρχουν τρεις οδη</w:t>
      </w:r>
      <w:r>
        <w:rPr>
          <w:rFonts w:eastAsia="Times New Roman"/>
          <w:szCs w:val="24"/>
        </w:rPr>
        <w:t xml:space="preserve">γοί, καλύπτονται αρκετές βάρδιες. Στα Φάρσαλα υπάρχει μόνο ένα άτομο. Εκεί όντως δεν καλύπτονται οι βάρδιες. </w:t>
      </w:r>
    </w:p>
    <w:p w14:paraId="75646603"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lastRenderedPageBreak/>
        <w:t xml:space="preserve">Ενισχύουμε και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με παραπάνω οδηγούς. Το ΕΚΑΒ τώρα θα προκηρύξει θέσεις για περίπου εκατό άτομα. Έχει βγάλει πρόσκληση ενδιαφέροντος κ</w:t>
      </w:r>
      <w:r>
        <w:rPr>
          <w:rFonts w:eastAsia="Times New Roman"/>
          <w:szCs w:val="24"/>
        </w:rPr>
        <w:t>αι για μετακινήσεις από την Αθήνα -γιατί τα εξήντα άτομα από τα εκατό που θα προκηρυχθούν είναι για την Αθήνα- σε μια προσπάθεια να υπάρξουν μετακινήσεις και προς άλλες περιοχές</w:t>
      </w:r>
      <w:r>
        <w:rPr>
          <w:rFonts w:eastAsia="Times New Roman"/>
          <w:szCs w:val="24"/>
        </w:rPr>
        <w:t>,</w:t>
      </w:r>
      <w:r>
        <w:rPr>
          <w:rFonts w:eastAsia="Times New Roman"/>
          <w:szCs w:val="24"/>
        </w:rPr>
        <w:t xml:space="preserve"> για να καλυφθούν. </w:t>
      </w:r>
    </w:p>
    <w:p w14:paraId="75646604"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Εξετάζεται ειδικά για την Αγιά το θέμα -που υπάρχει και έν</w:t>
      </w:r>
      <w:r>
        <w:rPr>
          <w:rFonts w:eastAsia="Times New Roman"/>
          <w:szCs w:val="24"/>
        </w:rPr>
        <w:t>ας αριθμός τριών ατόμων οδηγών- για τη δημιουργία εκεί κάποιου τομέα</w:t>
      </w:r>
      <w:r>
        <w:rPr>
          <w:rFonts w:eastAsia="Times New Roman"/>
          <w:szCs w:val="24"/>
        </w:rPr>
        <w:t>,</w:t>
      </w:r>
      <w:r>
        <w:rPr>
          <w:rFonts w:eastAsia="Times New Roman"/>
          <w:szCs w:val="24"/>
        </w:rPr>
        <w:t xml:space="preserve"> για να καλύψει εκείνη την περιοχή. </w:t>
      </w:r>
    </w:p>
    <w:p w14:paraId="75646605"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t>Όντως το ΕΚΑΒ ήταν στην εντατική στον ένα</w:t>
      </w:r>
      <w:r>
        <w:rPr>
          <w:rFonts w:eastAsia="Times New Roman"/>
          <w:szCs w:val="24"/>
        </w:rPr>
        <w:t>ν</w:t>
      </w:r>
      <w:r>
        <w:rPr>
          <w:rFonts w:eastAsia="Times New Roman"/>
          <w:szCs w:val="24"/>
        </w:rPr>
        <w:t xml:space="preserve"> ή στον άλλον βαθμό, χωρίς να σημαίνει ότι έχει λίγο προσωπικό συνολικά το ΕΚΑΒ. Απλά υπάρχει μια μεγάλη ανι</w:t>
      </w:r>
      <w:r>
        <w:rPr>
          <w:rFonts w:eastAsia="Times New Roman"/>
          <w:szCs w:val="24"/>
        </w:rPr>
        <w:t>σοκατανομή του προσωπικού αυτού. Και αυτό συμβαίνει και μέσα στη Λάρισα</w:t>
      </w:r>
      <w:r>
        <w:rPr>
          <w:rFonts w:eastAsia="Times New Roman"/>
          <w:szCs w:val="24"/>
        </w:rPr>
        <w:t>,</w:t>
      </w:r>
      <w:r>
        <w:rPr>
          <w:rFonts w:eastAsia="Times New Roman"/>
          <w:szCs w:val="24"/>
        </w:rPr>
        <w:t xml:space="preserve"> σε σχέση με το μέγεθος της πόλης και με το πόσα ασθενοφόρα είναι μέσα στην πόλη και πόσα θα μπορούσαν να είναι παραέξω ή να έχει φτιαχτεί ένας τέτοιος τομέας. Νομίζω ότι σιγά σιγά θα </w:t>
      </w:r>
      <w:r>
        <w:rPr>
          <w:rFonts w:eastAsia="Times New Roman"/>
          <w:szCs w:val="24"/>
        </w:rPr>
        <w:t xml:space="preserve">μπορέσουμε να δώσουμε λύσεις σε αυτό το επίπεδο και με τη δημιουργία του τομέα και με την ενίσχυση του προσωπικού. </w:t>
      </w:r>
    </w:p>
    <w:p w14:paraId="75646606"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szCs w:val="24"/>
        </w:rPr>
        <w:lastRenderedPageBreak/>
        <w:t>Επίσης, ενισχυτικά να πω ότι στη Λάρισα θα προσληφθούν τρία άτομα για πλήρωμα ασθενοφόρου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προγράμματος του προσφυγικού, που </w:t>
      </w:r>
      <w:r>
        <w:rPr>
          <w:rFonts w:eastAsia="Times New Roman"/>
          <w:szCs w:val="24"/>
        </w:rPr>
        <w:t xml:space="preserve">θα είναι προφανώς για την αντιμετώπιση των </w:t>
      </w:r>
      <w:r>
        <w:rPr>
          <w:rFonts w:eastAsia="Times New Roman"/>
          <w:szCs w:val="24"/>
        </w:rPr>
        <w:t>κ</w:t>
      </w:r>
      <w:r>
        <w:rPr>
          <w:rFonts w:eastAsia="Times New Roman"/>
          <w:szCs w:val="24"/>
        </w:rPr>
        <w:t xml:space="preserve">έντρων </w:t>
      </w:r>
      <w:r>
        <w:rPr>
          <w:rFonts w:eastAsia="Times New Roman"/>
          <w:szCs w:val="24"/>
        </w:rPr>
        <w:t>φ</w:t>
      </w:r>
      <w:r>
        <w:rPr>
          <w:rFonts w:eastAsia="Times New Roman"/>
          <w:szCs w:val="24"/>
        </w:rPr>
        <w:t>ιλοξενίας</w:t>
      </w:r>
      <w:r>
        <w:rPr>
          <w:rFonts w:eastAsia="Times New Roman"/>
          <w:szCs w:val="24"/>
        </w:rPr>
        <w:t>,</w:t>
      </w:r>
      <w:r>
        <w:rPr>
          <w:rFonts w:eastAsia="Times New Roman"/>
          <w:szCs w:val="24"/>
        </w:rPr>
        <w:t xml:space="preserve"> αλλά σαφώς θα προσφέρουν τις υπηρεσίες τους και στο δημόσιο σύστημα υγείας ευρύτερα, όπως το έκαναν και τα εκατόν πενήντα άτομα τα οποία πήραμε -και μέσα σε αυτά ήταν τριάντα με σαράντα άτομα δ</w:t>
      </w:r>
      <w:r>
        <w:rPr>
          <w:rFonts w:eastAsia="Times New Roman"/>
          <w:szCs w:val="24"/>
        </w:rPr>
        <w:t xml:space="preserve">ιασώστες του ΕΚΑΒ- στα νησιά του </w:t>
      </w:r>
      <w:r>
        <w:rPr>
          <w:rFonts w:eastAsia="Times New Roman"/>
          <w:szCs w:val="24"/>
        </w:rPr>
        <w:t>α</w:t>
      </w:r>
      <w:r>
        <w:rPr>
          <w:rFonts w:eastAsia="Times New Roman"/>
          <w:szCs w:val="24"/>
        </w:rPr>
        <w:t>νατολικού Αιγαίου την περίοδο της πολύ μεγάλης κρίσης.</w:t>
      </w:r>
    </w:p>
    <w:p w14:paraId="75646607"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75646608" w14:textId="77777777" w:rsidR="00546FC6" w:rsidRDefault="008647C6">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Κόκκαλης.</w:t>
      </w:r>
    </w:p>
    <w:p w14:paraId="75646609" w14:textId="77777777" w:rsidR="00546FC6" w:rsidRDefault="008647C6">
      <w:pPr>
        <w:tabs>
          <w:tab w:val="left" w:pos="3695"/>
        </w:tabs>
        <w:spacing w:line="600" w:lineRule="auto"/>
        <w:ind w:firstLine="720"/>
        <w:contextualSpacing/>
        <w:jc w:val="both"/>
        <w:rPr>
          <w:rFonts w:eastAsia="Times New Roman"/>
          <w:szCs w:val="24"/>
        </w:rPr>
      </w:pPr>
      <w:r>
        <w:rPr>
          <w:rFonts w:eastAsia="Times New Roman" w:cs="Times New Roman"/>
          <w:b/>
          <w:szCs w:val="24"/>
        </w:rPr>
        <w:t>ΒΑΣΙΛΕΙΟΣ ΚΟΚΚΑΛΗΣ:</w:t>
      </w:r>
      <w:r>
        <w:rPr>
          <w:rFonts w:eastAsia="Times New Roman" w:cs="Times New Roman"/>
          <w:szCs w:val="24"/>
        </w:rPr>
        <w:t xml:space="preserve"> Κύριε Υπουργέ, η ανακατανομή του προσωπικού θα βοηθήσει πάρα πολύ σε αυτή την κατεύθυνση την οποία είπατε. Εάν μπορείτε, να προσδιορίσετε χρονικά το πότε θα γίνει αυτή η ανακατανομή του προσωπικού. Και ειδικά για την επαρχία Φαρσάλων –όπως είπατε και εσεί</w:t>
      </w:r>
      <w:r>
        <w:rPr>
          <w:rFonts w:eastAsia="Times New Roman" w:cs="Times New Roman"/>
          <w:szCs w:val="24"/>
        </w:rPr>
        <w:t>ς- που δεν υπάρχουν όλες οι βάρδιες και είναι μόνο ένα άτομο, προβλέπεται κάτι;</w:t>
      </w:r>
    </w:p>
    <w:p w14:paraId="7564660A" w14:textId="77777777" w:rsidR="00546FC6" w:rsidRDefault="008647C6">
      <w:pPr>
        <w:spacing w:line="600" w:lineRule="auto"/>
        <w:ind w:firstLine="720"/>
        <w:contextualSpacing/>
        <w:jc w:val="both"/>
        <w:rPr>
          <w:rFonts w:eastAsia="Times New Roman"/>
          <w:szCs w:val="24"/>
        </w:rPr>
      </w:pPr>
      <w:r>
        <w:rPr>
          <w:rFonts w:eastAsia="Times New Roman"/>
          <w:szCs w:val="24"/>
        </w:rPr>
        <w:lastRenderedPageBreak/>
        <w:t>Ευχαριστώ.</w:t>
      </w:r>
    </w:p>
    <w:p w14:paraId="7564660B" w14:textId="77777777" w:rsidR="00546FC6" w:rsidRDefault="008647C6">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έχετε τον λόγο.</w:t>
      </w:r>
    </w:p>
    <w:p w14:paraId="7564660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Είμαστε αυτή τη στιγμή σε μια φάση πλήρους αναδιοργάνωση</w:t>
      </w:r>
      <w:r>
        <w:rPr>
          <w:rFonts w:eastAsia="Times New Roman" w:cs="Times New Roman"/>
          <w:szCs w:val="24"/>
        </w:rPr>
        <w:t>ς του ΕΚΑΒ, διότι δεν είναι δυνατό</w:t>
      </w:r>
      <w:r>
        <w:rPr>
          <w:rFonts w:eastAsia="Times New Roman" w:cs="Times New Roman"/>
          <w:szCs w:val="24"/>
        </w:rPr>
        <w:t>ν</w:t>
      </w:r>
      <w:r>
        <w:rPr>
          <w:rFonts w:eastAsia="Times New Roman" w:cs="Times New Roman"/>
          <w:szCs w:val="24"/>
        </w:rPr>
        <w:t xml:space="preserve"> κάποιες περιοχές να βγάζουν πέντε ασθενοφόρα τη νύχτα και κάποιες άλλες περιοχές, με αντίστοιχο πληθυσμό, να μην έχουν ασθενοφόρο ούτε για δείγμα. Δεν γίνεται αυτό το πράγμα. </w:t>
      </w:r>
    </w:p>
    <w:p w14:paraId="7564660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Πρέπει να δοθεί μια λύση, η οποία λύση πρέπε</w:t>
      </w:r>
      <w:r>
        <w:rPr>
          <w:rFonts w:eastAsia="Times New Roman" w:cs="Times New Roman"/>
          <w:szCs w:val="24"/>
        </w:rPr>
        <w:t>ι να δοθεί, όμως, και σε συναίνεση και με τους εργαζόμενους, γιατί έχουν φτιαχτεί οικογένειες, έχουν φτιαχτεί ζωές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Αλλά από την άλλη δεν μπορείς στο όνομα και του πελατειακού κράτους του π</w:t>
      </w:r>
      <w:r>
        <w:rPr>
          <w:rFonts w:eastAsia="Times New Roman" w:cs="Times New Roman"/>
          <w:szCs w:val="24"/>
        </w:rPr>
        <w:t>αρ</w:t>
      </w:r>
      <w:r>
        <w:rPr>
          <w:rFonts w:eastAsia="Times New Roman" w:cs="Times New Roman"/>
          <w:szCs w:val="24"/>
        </w:rPr>
        <w:t>ελθόντος, να συντηρούμε μια κατάσταση στην οποία, ενώ τ</w:t>
      </w:r>
      <w:r>
        <w:rPr>
          <w:rFonts w:eastAsia="Times New Roman" w:cs="Times New Roman"/>
          <w:szCs w:val="24"/>
        </w:rPr>
        <w:t xml:space="preserve">ο προσωπικό θεωρητικά καλύπτει, από την άλλη μεριά να είναι συγκεντρωμένο σε κάποιες περιοχές και κάποιες άλλες να μην είναι έτσι. </w:t>
      </w:r>
    </w:p>
    <w:p w14:paraId="7564660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Θα μπορούσε να υπάρξει μια κυκλική εναλλαγή. Προσπαθούμε να βάλουμε σε συνέργειες τους οδηγούς των κέντρων υγείας με τους δι</w:t>
      </w:r>
      <w:r>
        <w:rPr>
          <w:rFonts w:eastAsia="Times New Roman" w:cs="Times New Roman"/>
          <w:szCs w:val="24"/>
        </w:rPr>
        <w:t>ασώστες του ΕΚΑΒ. Εδώ υπάρχει μια κακή αντίληψη</w:t>
      </w:r>
      <w:r>
        <w:rPr>
          <w:rFonts w:eastAsia="Times New Roman" w:cs="Times New Roman"/>
          <w:szCs w:val="24"/>
        </w:rPr>
        <w:t>,</w:t>
      </w:r>
      <w:r>
        <w:rPr>
          <w:rFonts w:eastAsia="Times New Roman" w:cs="Times New Roman"/>
          <w:szCs w:val="24"/>
        </w:rPr>
        <w:t xml:space="preserve"> κατά τη γνώμη μου. Σαφώς και δεν μπορεί να γίνει σε Αθήνα και Θεσσαλονίκη, στα αστικά κέντρα. Αλλά, όταν έχεις ένα κέντρο υγείας</w:t>
      </w:r>
      <w:r>
        <w:rPr>
          <w:rFonts w:eastAsia="Times New Roman" w:cs="Times New Roman"/>
          <w:szCs w:val="24"/>
        </w:rPr>
        <w:t xml:space="preserve"> και</w:t>
      </w:r>
      <w:r>
        <w:rPr>
          <w:rFonts w:eastAsia="Times New Roman" w:cs="Times New Roman"/>
          <w:szCs w:val="24"/>
        </w:rPr>
        <w:t xml:space="preserve"> δίπλα, κοντά, έναν τομέα του ΕΚΑΒ</w:t>
      </w:r>
      <w:r>
        <w:rPr>
          <w:rFonts w:eastAsia="Times New Roman" w:cs="Times New Roman"/>
          <w:szCs w:val="24"/>
        </w:rPr>
        <w:t>,</w:t>
      </w:r>
      <w:r>
        <w:rPr>
          <w:rFonts w:eastAsia="Times New Roman" w:cs="Times New Roman"/>
          <w:szCs w:val="24"/>
        </w:rPr>
        <w:t xml:space="preserve"> γιατί δεν μπορούν να συνδυάζονται οι βά</w:t>
      </w:r>
      <w:r>
        <w:rPr>
          <w:rFonts w:eastAsia="Times New Roman" w:cs="Times New Roman"/>
          <w:szCs w:val="24"/>
        </w:rPr>
        <w:t>ρδιες αυτές; Έχουμε την πολυτέλεια; Ο οδηγός του κέντρου υγείας θα είναι ο οδηγός του ασθενοφόρου και το πλήρωμα ο διασώστης, ο οποίος θα έχει την ευθύνη και της αντιμετώπισης του ασθενούς</w:t>
      </w:r>
      <w:r>
        <w:rPr>
          <w:rFonts w:eastAsia="Times New Roman" w:cs="Times New Roman"/>
          <w:szCs w:val="24"/>
        </w:rPr>
        <w:t>,</w:t>
      </w:r>
      <w:r>
        <w:rPr>
          <w:rFonts w:eastAsia="Times New Roman" w:cs="Times New Roman"/>
          <w:szCs w:val="24"/>
        </w:rPr>
        <w:t xml:space="preserve"> με τις όποιες εξειδικευμένες υπηρεσίες το</w:t>
      </w:r>
      <w:r>
        <w:rPr>
          <w:rFonts w:eastAsia="Times New Roman" w:cs="Times New Roman"/>
          <w:szCs w:val="24"/>
        </w:rPr>
        <w:t>ύ</w:t>
      </w:r>
      <w:r>
        <w:rPr>
          <w:rFonts w:eastAsia="Times New Roman" w:cs="Times New Roman"/>
          <w:szCs w:val="24"/>
        </w:rPr>
        <w:t xml:space="preserve"> παρέχει. </w:t>
      </w:r>
    </w:p>
    <w:p w14:paraId="7564660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Αυτά όλα πρέπ</w:t>
      </w:r>
      <w:r>
        <w:rPr>
          <w:rFonts w:eastAsia="Times New Roman" w:cs="Times New Roman"/>
          <w:szCs w:val="24"/>
        </w:rPr>
        <w:t>ει να τα αξιοποιήσουμε. Αυτό κάνει και η διοίκηση. Και ο Διοικητής και ο Υποδιοικητής του ΕΚΑΒ γυρνάνε όλη την Ελλάδα, μαζεύουμε τα στοιχεία, αλλάζουμε κάποιες καταστάσεις, σπάμε κάποια κατεστημένα συμφέροντα</w:t>
      </w:r>
      <w:r>
        <w:rPr>
          <w:rFonts w:eastAsia="Times New Roman" w:cs="Times New Roman"/>
          <w:szCs w:val="24"/>
        </w:rPr>
        <w:t>,</w:t>
      </w:r>
      <w:r>
        <w:rPr>
          <w:rFonts w:eastAsia="Times New Roman" w:cs="Times New Roman"/>
          <w:szCs w:val="24"/>
        </w:rPr>
        <w:t xml:space="preserve"> ακριβώς για να μπορέσουμε να κάνουμε αυτό το π</w:t>
      </w:r>
      <w:r>
        <w:rPr>
          <w:rFonts w:eastAsia="Times New Roman" w:cs="Times New Roman"/>
          <w:szCs w:val="24"/>
        </w:rPr>
        <w:t xml:space="preserve">ράγμα. Και μην ξεχνάμε τα εκατόν ογδόντα επτά άτομα που διορίστηκαν και τους εκατό που είναι να προκηρυχθούν τώρα, οι οποίοι θα ενισχύσουν. </w:t>
      </w:r>
    </w:p>
    <w:p w14:paraId="7564661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μου αρέσει να λέω κουβέντες. Δεν μπορώ να σου δώσω συγκεκριμένο χρονικό ορίζοντα. Πάντως πραγματικά έχουν οργώσ</w:t>
      </w:r>
      <w:r>
        <w:rPr>
          <w:rFonts w:eastAsia="Times New Roman" w:cs="Times New Roman"/>
          <w:szCs w:val="24"/>
        </w:rPr>
        <w:t>ει όλη την Ελλάδα και ο Διοικητής και ο Υποδιοικητής</w:t>
      </w:r>
      <w:r>
        <w:rPr>
          <w:rFonts w:eastAsia="Times New Roman" w:cs="Times New Roman"/>
          <w:szCs w:val="24"/>
        </w:rPr>
        <w:t>,</w:t>
      </w:r>
      <w:r>
        <w:rPr>
          <w:rFonts w:eastAsia="Times New Roman" w:cs="Times New Roman"/>
          <w:szCs w:val="24"/>
        </w:rPr>
        <w:t xml:space="preserve"> ακριβώς για να δούμε τη συγκεκριμένη κατάσταση στον συγκεκριμένο τόπο, για να πούμε «μπορούμε να κάνουμε αυτό, μπορούμε να κάνουμε εκείνο, μπορούμε να κάνουμε το άλλο». Αυτό μπορώ να πω.</w:t>
      </w:r>
    </w:p>
    <w:p w14:paraId="7564661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w:t>
      </w:r>
      <w:r>
        <w:rPr>
          <w:rFonts w:eastAsia="Times New Roman" w:cs="Times New Roman"/>
          <w:b/>
          <w:szCs w:val="24"/>
        </w:rPr>
        <w:t>ρίδων Λυκούδης):</w:t>
      </w:r>
      <w:r>
        <w:rPr>
          <w:rFonts w:eastAsia="Times New Roman" w:cs="Times New Roman"/>
          <w:szCs w:val="24"/>
        </w:rPr>
        <w:t xml:space="preserve"> Ευχαριστώ.</w:t>
      </w:r>
    </w:p>
    <w:p w14:paraId="7564661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 ν.3126/2003 «Ποινική ευθύνη τ</w:t>
      </w:r>
      <w:r>
        <w:rPr>
          <w:rFonts w:eastAsia="Times New Roman" w:cs="Times New Roman"/>
          <w:szCs w:val="24"/>
        </w:rPr>
        <w:t>ων Υπουργών», όπως ισχύει, στις 27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πρώτον, </w:t>
      </w:r>
      <w:r>
        <w:rPr>
          <w:rFonts w:eastAsia="Times New Roman" w:cs="Times New Roman"/>
          <w:szCs w:val="24"/>
        </w:rPr>
        <w:t xml:space="preserve">ποινική δικογραφία που αφορά στον τέως Υπουργό Οικονομικών κ. Ιωάννη Βαρουφάκη </w:t>
      </w:r>
      <w:r>
        <w:rPr>
          <w:rFonts w:eastAsia="Times New Roman" w:cs="Times New Roman"/>
          <w:szCs w:val="24"/>
        </w:rPr>
        <w:t xml:space="preserve">και, </w:t>
      </w:r>
      <w:r>
        <w:rPr>
          <w:rFonts w:eastAsia="Times New Roman" w:cs="Times New Roman"/>
          <w:szCs w:val="24"/>
        </w:rPr>
        <w:t xml:space="preserve">δεύτερον, </w:t>
      </w:r>
      <w:r>
        <w:rPr>
          <w:rFonts w:eastAsia="Times New Roman" w:cs="Times New Roman"/>
          <w:szCs w:val="24"/>
        </w:rPr>
        <w:t xml:space="preserve">ποινική δικογραφία που αφορά στον Υπουργό Παιδείας, Έρευνας και Θρησκευμάτων κ. Νικόλαο Φίλη. </w:t>
      </w:r>
      <w:r>
        <w:rPr>
          <w:rFonts w:eastAsia="Times New Roman" w:cs="Times New Roman"/>
          <w:szCs w:val="24"/>
        </w:rPr>
        <w:t>επίσης διαβίβασε</w:t>
      </w:r>
      <w:r>
        <w:rPr>
          <w:rFonts w:eastAsia="Times New Roman" w:cs="Times New Roman"/>
          <w:szCs w:val="24"/>
        </w:rPr>
        <w:t xml:space="preserve"> στις 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2016 ποινική δικογραφία που αφορά στον πρώην Υπουργό Εθνικής Άμυνας </w:t>
      </w:r>
      <w:r>
        <w:rPr>
          <w:rFonts w:eastAsia="Times New Roman" w:cs="Times New Roman"/>
          <w:szCs w:val="24"/>
        </w:rPr>
        <w:t xml:space="preserve">κ. </w:t>
      </w:r>
      <w:r>
        <w:rPr>
          <w:rFonts w:eastAsia="Times New Roman" w:cs="Times New Roman"/>
          <w:szCs w:val="24"/>
        </w:rPr>
        <w:t>Ιωάννη Παπαντωνίου.</w:t>
      </w:r>
    </w:p>
    <w:p w14:paraId="7564661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θα κάνουμε μια μικρή διακοπή μερικών λεπτών, για να επανέλθει στην Αίθουσα ο Αναπληρωτής Υπουργός</w:t>
      </w:r>
      <w:r>
        <w:rPr>
          <w:rFonts w:eastAsia="Times New Roman" w:cs="Times New Roman"/>
          <w:szCs w:val="24"/>
        </w:rPr>
        <w:t>,</w:t>
      </w:r>
      <w:r>
        <w:rPr>
          <w:rFonts w:eastAsia="Times New Roman" w:cs="Times New Roman"/>
          <w:szCs w:val="24"/>
        </w:rPr>
        <w:t xml:space="preserve"> που βγήκε για λίγο έξω.</w:t>
      </w:r>
    </w:p>
    <w:p w14:paraId="7564661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υχαριστώ πολύ.</w:t>
      </w:r>
    </w:p>
    <w:p w14:paraId="75646615" w14:textId="77777777" w:rsidR="00546FC6" w:rsidRDefault="008647C6">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75646616" w14:textId="77777777" w:rsidR="00546FC6" w:rsidRDefault="008647C6">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7564661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w:t>
      </w:r>
      <w:r>
        <w:rPr>
          <w:rFonts w:eastAsia="Times New Roman" w:cs="Times New Roman"/>
          <w:szCs w:val="24"/>
        </w:rPr>
        <w:t>η συνεδρίαση.</w:t>
      </w:r>
    </w:p>
    <w:p w14:paraId="7564661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Θα συζητηθεί η δωδέκατη με αριθμό 1098/6-7-2016 επίκαιρη ερώτηση πρώτου κύκλου της Βουλευτού Β΄ Πειραι</w:t>
      </w:r>
      <w:r>
        <w:rPr>
          <w:rFonts w:eastAsia="Times New Roman" w:cs="Times New Roman"/>
          <w:szCs w:val="24"/>
        </w:rPr>
        <w:t>ώς</w:t>
      </w:r>
      <w:r>
        <w:rPr>
          <w:rFonts w:eastAsia="Times New Roman" w:cs="Times New Roman"/>
          <w:szCs w:val="24"/>
        </w:rPr>
        <w:t xml:space="preserve"> της Ένωσης Κεντρώων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Θεοδώρας Μεγαλοοικονόμου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τον προβληματισμό από την υποστελέχωση και υποχρηματοδότηση του Νοσοκομείου Ζακύνθου.</w:t>
      </w:r>
    </w:p>
    <w:p w14:paraId="7564661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Κυρία Μεγαλοοικονόμου, έχετε το</w:t>
      </w:r>
      <w:r>
        <w:rPr>
          <w:rFonts w:eastAsia="Times New Roman" w:cs="Times New Roman"/>
          <w:szCs w:val="24"/>
        </w:rPr>
        <w:t>ν</w:t>
      </w:r>
      <w:r>
        <w:rPr>
          <w:rFonts w:eastAsia="Times New Roman" w:cs="Times New Roman"/>
          <w:szCs w:val="24"/>
        </w:rPr>
        <w:t xml:space="preserve"> λόγο για δύο λεπτά, προκειμένου να πρωτολογήσετε.</w:t>
      </w:r>
    </w:p>
    <w:p w14:paraId="7564661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b/>
          <w:szCs w:val="24"/>
        </w:rPr>
        <w:t xml:space="preserve">: </w:t>
      </w:r>
      <w:r>
        <w:rPr>
          <w:rFonts w:eastAsia="Times New Roman" w:cs="Times New Roman"/>
          <w:szCs w:val="24"/>
        </w:rPr>
        <w:t xml:space="preserve">Ευχαριστώ, κύριε Πρόεδρε. </w:t>
      </w:r>
    </w:p>
    <w:p w14:paraId="7564661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αυτή την επίκαιρη ερώτηση την έκανα βάσει δημοσιευμάτων που είδα στον Τύπο. Δεν πήγα στη Ζάκυνθο, όπως </w:t>
      </w:r>
      <w:r>
        <w:rPr>
          <w:rFonts w:eastAsia="Times New Roman" w:cs="Times New Roman"/>
          <w:szCs w:val="24"/>
        </w:rPr>
        <w:t xml:space="preserve">πήγα </w:t>
      </w:r>
      <w:r>
        <w:rPr>
          <w:rFonts w:eastAsia="Times New Roman" w:cs="Times New Roman"/>
          <w:szCs w:val="24"/>
        </w:rPr>
        <w:t xml:space="preserve">στο </w:t>
      </w:r>
      <w:r>
        <w:rPr>
          <w:rFonts w:eastAsia="Times New Roman" w:cs="Times New Roman"/>
          <w:szCs w:val="24"/>
        </w:rPr>
        <w:t>«Μεταξά»</w:t>
      </w:r>
      <w:r>
        <w:rPr>
          <w:rFonts w:eastAsia="Times New Roman" w:cs="Times New Roman"/>
          <w:szCs w:val="24"/>
        </w:rPr>
        <w:t xml:space="preserve">, για να λέμε και τα πράγματα με το όνομά τους. Απλώς, είδα ότι κατήγγειλαν το </w:t>
      </w:r>
      <w:r>
        <w:rPr>
          <w:rFonts w:eastAsia="Times New Roman" w:cs="Times New Roman"/>
          <w:szCs w:val="24"/>
        </w:rPr>
        <w:t>ν</w:t>
      </w:r>
      <w:r>
        <w:rPr>
          <w:rFonts w:eastAsia="Times New Roman" w:cs="Times New Roman"/>
          <w:szCs w:val="24"/>
        </w:rPr>
        <w:t>οσοκομείο οι</w:t>
      </w:r>
      <w:r>
        <w:rPr>
          <w:rFonts w:eastAsia="Times New Roman" w:cs="Times New Roman"/>
          <w:szCs w:val="24"/>
        </w:rPr>
        <w:t xml:space="preserve"> γιατροί, ότι υπηρετούν ογδόντα επτά νοσηλευτές </w:t>
      </w:r>
      <w:r>
        <w:rPr>
          <w:rFonts w:eastAsia="Times New Roman" w:cs="Times New Roman"/>
          <w:szCs w:val="24"/>
        </w:rPr>
        <w:t>–</w:t>
      </w:r>
      <w:r>
        <w:rPr>
          <w:rFonts w:eastAsia="Times New Roman" w:cs="Times New Roman"/>
          <w:szCs w:val="24"/>
        </w:rPr>
        <w:t>από τους διακόσιους που θα έπρεπε να είναι</w:t>
      </w:r>
      <w:r>
        <w:rPr>
          <w:rFonts w:eastAsia="Times New Roman" w:cs="Times New Roman"/>
          <w:szCs w:val="24"/>
        </w:rPr>
        <w:t>–</w:t>
      </w:r>
      <w:r>
        <w:rPr>
          <w:rFonts w:eastAsia="Times New Roman" w:cs="Times New Roman"/>
          <w:szCs w:val="24"/>
        </w:rPr>
        <w:t xml:space="preserve">, ότι υπάρχει μόνο το 50% των επικουρικών γιατρών και το </w:t>
      </w:r>
      <w:r>
        <w:rPr>
          <w:rFonts w:eastAsia="Times New Roman" w:cs="Times New Roman"/>
          <w:szCs w:val="24"/>
        </w:rPr>
        <w:t>ν</w:t>
      </w:r>
      <w:r>
        <w:rPr>
          <w:rFonts w:eastAsia="Times New Roman" w:cs="Times New Roman"/>
          <w:szCs w:val="24"/>
        </w:rPr>
        <w:t>οσοκομείο λειτουργεί με απίστευτη αυτοθυσία του νοσηλευτικού προσωπικού. Αντιλαμβάνομαι ότι πρέπει να βρεθ</w:t>
      </w:r>
      <w:r>
        <w:rPr>
          <w:rFonts w:eastAsia="Times New Roman" w:cs="Times New Roman"/>
          <w:szCs w:val="24"/>
        </w:rPr>
        <w:t>ούν λύσεις, διότι η Ζάκυνθος είναι ένα μέρος που έχει πάρα πολύ τουρισμό και ειδικά αυτή την εποχή μπορούν να συμβούν και ατυχήματα, εκτός από τις αρρώστιες. Καταθέτω και δημοσιεύματα από τον Τύπο.</w:t>
      </w:r>
    </w:p>
    <w:p w14:paraId="7564661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rPr>
        <w:t>(Στο σημείο αυτό η Βουλευτής κ. Θεοδώρα Μεγαλοοικονόμου κα</w:t>
      </w:r>
      <w:r>
        <w:rPr>
          <w:rFonts w:eastAsia="Times New Roman" w:cs="Times New Roman"/>
        </w:rPr>
        <w:t>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7564661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Ερωτώ: Τι προτίθεστε να κάνετε, για να υπάρξει πλήρης στελέχωση του νοσοκομείου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ιδίως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την περίοδο;</w:t>
      </w:r>
    </w:p>
    <w:p w14:paraId="7564661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w:t>
      </w:r>
    </w:p>
    <w:p w14:paraId="7564661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564662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Κυρία Μεγαλοοικονόμου, η ενημέρωσή σας μόνο από τον Τύπο δεν είναι σωστή και θα σας το εξηγήσω με στοιχεία.</w:t>
      </w:r>
    </w:p>
    <w:p w14:paraId="7564662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για το Νοσοκομείο Ζακύνθου για το 2015 είχε προβλέψει η προηγούμενη Κυβέρνηση να χρηματοδοτηθεί με 2.013.000 ευρώ. Τελικά, δώσαμε εμείς το </w:t>
      </w:r>
      <w:r>
        <w:rPr>
          <w:rFonts w:eastAsia="Times New Roman" w:cs="Times New Roman"/>
          <w:szCs w:val="24"/>
        </w:rPr>
        <w:t xml:space="preserve">2015, με την έκτακτη επιχορήγηση, τελικό ποσό 2.293.329 ευρώ. Για δε το 2016 προβλέπεται ότι η επιχορήγηση του </w:t>
      </w:r>
      <w:r>
        <w:rPr>
          <w:rFonts w:eastAsia="Times New Roman" w:cs="Times New Roman"/>
          <w:szCs w:val="24"/>
        </w:rPr>
        <w:t>ν</w:t>
      </w:r>
      <w:r>
        <w:rPr>
          <w:rFonts w:eastAsia="Times New Roman" w:cs="Times New Roman"/>
          <w:szCs w:val="24"/>
        </w:rPr>
        <w:t xml:space="preserve">οσοκομείου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θα αυξηθεί στα 2.963.311 ευρώ. Αυτό τώρα υποχρηματοδότηση δεν το λες. Αυτό είναι το πρώτο. Δηλαδή, έχου</w:t>
      </w:r>
      <w:r>
        <w:rPr>
          <w:rFonts w:eastAsia="Times New Roman" w:cs="Times New Roman"/>
          <w:szCs w:val="24"/>
        </w:rPr>
        <w:t>με ένα εκατομμύριο αύξηση μέσα σε ένα</w:t>
      </w:r>
      <w:r>
        <w:rPr>
          <w:rFonts w:eastAsia="Times New Roman" w:cs="Times New Roman"/>
          <w:szCs w:val="24"/>
        </w:rPr>
        <w:t>ν</w:t>
      </w:r>
      <w:r>
        <w:rPr>
          <w:rFonts w:eastAsia="Times New Roman" w:cs="Times New Roman"/>
          <w:szCs w:val="24"/>
        </w:rPr>
        <w:t xml:space="preserve"> χρόνο. Στα 2 εκατομμύρια προσθέτεις άλλο ένα και τα κάνεις 3 εκατομμύρια.</w:t>
      </w:r>
    </w:p>
    <w:p w14:paraId="7564662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w:t>
      </w:r>
      <w:r>
        <w:rPr>
          <w:rFonts w:eastAsia="Times New Roman" w:cs="Times New Roman"/>
          <w:szCs w:val="24"/>
        </w:rPr>
        <w:t>,</w:t>
      </w:r>
      <w:r>
        <w:rPr>
          <w:rFonts w:eastAsia="Times New Roman" w:cs="Times New Roman"/>
          <w:szCs w:val="24"/>
        </w:rPr>
        <w:t xml:space="preserve"> σε σχέση με το προσωπικό, από τις προκηρύξεις τις γνωστές</w:t>
      </w:r>
      <w:r>
        <w:rPr>
          <w:rFonts w:eastAsia="Times New Roman" w:cs="Times New Roman"/>
          <w:szCs w:val="24"/>
        </w:rPr>
        <w:t>,</w:t>
      </w:r>
      <w:r>
        <w:rPr>
          <w:rFonts w:eastAsia="Times New Roman" w:cs="Times New Roman"/>
          <w:szCs w:val="24"/>
        </w:rPr>
        <w:t xml:space="preserve"> 4Κ και 5Κ</w:t>
      </w:r>
      <w:r>
        <w:rPr>
          <w:rFonts w:eastAsia="Times New Roman" w:cs="Times New Roman"/>
          <w:szCs w:val="24"/>
        </w:rPr>
        <w:t>,</w:t>
      </w:r>
      <w:r>
        <w:rPr>
          <w:rFonts w:eastAsia="Times New Roman" w:cs="Times New Roman"/>
          <w:szCs w:val="24"/>
        </w:rPr>
        <w:t xml:space="preserve"> παίρνει έξι άτομα</w:t>
      </w:r>
      <w:r>
        <w:rPr>
          <w:rFonts w:eastAsia="Times New Roman" w:cs="Times New Roman"/>
          <w:szCs w:val="24"/>
        </w:rPr>
        <w:t>,</w:t>
      </w:r>
      <w:r>
        <w:rPr>
          <w:rFonts w:eastAsia="Times New Roman" w:cs="Times New Roman"/>
          <w:szCs w:val="24"/>
        </w:rPr>
        <w:t xml:space="preserve"> τα οποία διορίζονται. Τέσσερις είνα</w:t>
      </w:r>
      <w:r>
        <w:rPr>
          <w:rFonts w:eastAsia="Times New Roman" w:cs="Times New Roman"/>
          <w:szCs w:val="24"/>
        </w:rPr>
        <w:t xml:space="preserve">ι νοσηλευτές, ένας ΤΕ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ε</w:t>
      </w:r>
      <w:r>
        <w:rPr>
          <w:rFonts w:eastAsia="Times New Roman" w:cs="Times New Roman"/>
          <w:szCs w:val="24"/>
        </w:rPr>
        <w:t xml:space="preserve">ργαστηρίων και ένας ΤΕ </w:t>
      </w:r>
      <w:r>
        <w:rPr>
          <w:rFonts w:eastAsia="Times New Roman" w:cs="Times New Roman"/>
          <w:szCs w:val="24"/>
        </w:rPr>
        <w:t>ρ</w:t>
      </w:r>
      <w:r>
        <w:rPr>
          <w:rFonts w:eastAsia="Times New Roman" w:cs="Times New Roman"/>
          <w:szCs w:val="24"/>
        </w:rPr>
        <w:t>αδιολογίας-</w:t>
      </w:r>
      <w:r>
        <w:rPr>
          <w:rFonts w:eastAsia="Times New Roman" w:cs="Times New Roman"/>
          <w:szCs w:val="24"/>
        </w:rPr>
        <w:t>α</w:t>
      </w:r>
      <w:r>
        <w:rPr>
          <w:rFonts w:eastAsia="Times New Roman" w:cs="Times New Roman"/>
          <w:szCs w:val="24"/>
        </w:rPr>
        <w:t xml:space="preserve">κτινολογίας. </w:t>
      </w:r>
    </w:p>
    <w:p w14:paraId="7564662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Από το επικουρικό προσωπικό παίρνει άλλους τέσσερις. </w:t>
      </w:r>
    </w:p>
    <w:p w14:paraId="7564662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προκήρυξη του ΚΕΕΛΠΝΟ για τις ΜΕΘ, που και αυτοί πηγαίνουν του επικουρικού λοιπού προσωπικού, μόλις επιστρέφουν </w:t>
      </w:r>
      <w:r>
        <w:rPr>
          <w:rFonts w:eastAsia="Times New Roman" w:cs="Times New Roman"/>
          <w:szCs w:val="24"/>
        </w:rPr>
        <w:t>από το ΑΣΕΠ, διορίζονται. Κάποιοι πρέπει να έχουν επιστρέψει.</w:t>
      </w:r>
    </w:p>
    <w:p w14:paraId="7564662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Από το ΚΕΕΛΠΝΟ έχουν προκηρυχθεί τρία άτομα ΠΕ </w:t>
      </w:r>
      <w:r>
        <w:rPr>
          <w:rFonts w:eastAsia="Times New Roman" w:cs="Times New Roman"/>
          <w:szCs w:val="24"/>
        </w:rPr>
        <w:t>ι</w:t>
      </w:r>
      <w:r>
        <w:rPr>
          <w:rFonts w:eastAsia="Times New Roman" w:cs="Times New Roman"/>
          <w:szCs w:val="24"/>
        </w:rPr>
        <w:t xml:space="preserve">ατρών, ο ένας έχει πάει. </w:t>
      </w:r>
      <w:r>
        <w:rPr>
          <w:rFonts w:eastAsia="Times New Roman" w:cs="Times New Roman"/>
          <w:szCs w:val="24"/>
        </w:rPr>
        <w:t>Υ</w:t>
      </w:r>
      <w:r>
        <w:rPr>
          <w:rFonts w:eastAsia="Times New Roman" w:cs="Times New Roman"/>
          <w:szCs w:val="24"/>
        </w:rPr>
        <w:t xml:space="preserve">πάρχουν και οκτώ νοσηλευτές, γιατί είχε προγραμματιστεί να λήξει η ΜΕΘ. Θα δούμε </w:t>
      </w:r>
      <w:r>
        <w:rPr>
          <w:rFonts w:eastAsia="Times New Roman" w:cs="Times New Roman"/>
          <w:szCs w:val="24"/>
        </w:rPr>
        <w:t>ποιες</w:t>
      </w:r>
      <w:r>
        <w:rPr>
          <w:rFonts w:eastAsia="Times New Roman" w:cs="Times New Roman"/>
          <w:szCs w:val="24"/>
        </w:rPr>
        <w:t xml:space="preserve"> ακριβώς θα </w:t>
      </w:r>
      <w:r>
        <w:rPr>
          <w:rFonts w:eastAsia="Times New Roman" w:cs="Times New Roman"/>
          <w:szCs w:val="24"/>
        </w:rPr>
        <w:t>είναι οι προσλήψεις,</w:t>
      </w:r>
      <w:r>
        <w:rPr>
          <w:rFonts w:eastAsia="Times New Roman" w:cs="Times New Roman"/>
          <w:szCs w:val="24"/>
        </w:rPr>
        <w:t xml:space="preserve"> μ</w:t>
      </w:r>
      <w:r>
        <w:rPr>
          <w:rFonts w:eastAsia="Times New Roman" w:cs="Times New Roman"/>
          <w:szCs w:val="24"/>
        </w:rPr>
        <w:t>ε βάση τις αιτήσεις που έχουν κάνει. Γιατί πραγματικά πήγαμε να το ανοίξουμε και με αυτή την προκήρυξη του ΚΕΕΛΠΝΟ, αλλά πρέπει να υπάρξει και διαθεσιμότητα.</w:t>
      </w:r>
    </w:p>
    <w:p w14:paraId="75646626"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Έχουν προκηρυχθεί θέσει για επτά άτομα. Ένας αναισθησιολόγος, ένας επιμελητής Β΄ για τη ΜΕΘ, ένας </w:t>
      </w:r>
      <w:r>
        <w:rPr>
          <w:rFonts w:eastAsia="Times New Roman" w:cs="Times New Roman"/>
          <w:szCs w:val="24"/>
        </w:rPr>
        <w:t>χειρουργός ή αναισθησιολόγος ή νεφρολόγος –πάλι για τη ΜΕΘ, για μόνιμο προσωπικό μιλάω-</w:t>
      </w:r>
      <w:r>
        <w:rPr>
          <w:rFonts w:eastAsia="Times New Roman" w:cs="Times New Roman"/>
          <w:szCs w:val="24"/>
        </w:rPr>
        <w:t>,</w:t>
      </w:r>
      <w:r>
        <w:rPr>
          <w:rFonts w:eastAsia="Times New Roman" w:cs="Times New Roman"/>
          <w:szCs w:val="24"/>
        </w:rPr>
        <w:t xml:space="preserve"> ένας ακτινοδιαγνώστης, δύο ψυχίατροι και ένας παιδίατρος.</w:t>
      </w:r>
    </w:p>
    <w:p w14:paraId="7564662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Από τους επικουρικούς έχουν προκηρυχθεί τέσσερις</w:t>
      </w:r>
      <w:r>
        <w:rPr>
          <w:rFonts w:eastAsia="Times New Roman" w:cs="Times New Roman"/>
          <w:szCs w:val="24"/>
        </w:rPr>
        <w:t xml:space="preserve"> θέσεις</w:t>
      </w:r>
      <w:r>
        <w:rPr>
          <w:rFonts w:eastAsia="Times New Roman" w:cs="Times New Roman"/>
          <w:szCs w:val="24"/>
        </w:rPr>
        <w:t xml:space="preserve">, τοποθετήθηκαν </w:t>
      </w:r>
      <w:r>
        <w:rPr>
          <w:rFonts w:eastAsia="Times New Roman" w:cs="Times New Roman"/>
          <w:szCs w:val="24"/>
        </w:rPr>
        <w:t>στις</w:t>
      </w:r>
      <w:r>
        <w:rPr>
          <w:rFonts w:eastAsia="Times New Roman" w:cs="Times New Roman"/>
          <w:szCs w:val="24"/>
        </w:rPr>
        <w:t xml:space="preserve"> τρεις, </w:t>
      </w:r>
      <w:r>
        <w:rPr>
          <w:rFonts w:eastAsia="Times New Roman" w:cs="Times New Roman"/>
          <w:szCs w:val="24"/>
        </w:rPr>
        <w:t>η μία</w:t>
      </w:r>
      <w:r>
        <w:rPr>
          <w:rFonts w:eastAsia="Times New Roman" w:cs="Times New Roman"/>
          <w:szCs w:val="24"/>
        </w:rPr>
        <w:t xml:space="preserve"> επαναπροκηρύχθηκε. Επίσης, για το ΠΕΔΥ Ζακύνθου προκηρύχθηκαν δύο, πήγε ο ένας. Και παίρνει και δύο άτομα ΔΕ </w:t>
      </w:r>
      <w:r>
        <w:rPr>
          <w:rFonts w:eastAsia="Times New Roman" w:cs="Times New Roman"/>
          <w:szCs w:val="24"/>
        </w:rPr>
        <w:t>δ</w:t>
      </w:r>
      <w:r>
        <w:rPr>
          <w:rFonts w:eastAsia="Times New Roman" w:cs="Times New Roman"/>
          <w:szCs w:val="24"/>
        </w:rPr>
        <w:t xml:space="preserve">ιοικητικού από την προκήρυξη του ΑΣΕΠ. </w:t>
      </w:r>
    </w:p>
    <w:p w14:paraId="7564662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Νομίζω ότι αυτό που σας είπα τώρα είναι μία σοβαρή -και σε προσωπικό- οικονομική ενίσχυση του νοσοκομείου</w:t>
      </w:r>
      <w:r>
        <w:rPr>
          <w:rFonts w:eastAsia="Times New Roman" w:cs="Times New Roman"/>
          <w:szCs w:val="24"/>
        </w:rPr>
        <w:t>. Νομίζω ότι αυτό είναι ένα στοίχημα</w:t>
      </w:r>
      <w:r>
        <w:rPr>
          <w:rFonts w:eastAsia="Times New Roman" w:cs="Times New Roman"/>
          <w:szCs w:val="24"/>
        </w:rPr>
        <w:t>,</w:t>
      </w:r>
      <w:r>
        <w:rPr>
          <w:rFonts w:eastAsia="Times New Roman" w:cs="Times New Roman"/>
          <w:szCs w:val="24"/>
        </w:rPr>
        <w:t xml:space="preserve"> να μπορέσουν σιγά</w:t>
      </w:r>
      <w:r>
        <w:rPr>
          <w:rFonts w:eastAsia="Times New Roman" w:cs="Times New Roman"/>
          <w:szCs w:val="24"/>
        </w:rPr>
        <w:t xml:space="preserve"> </w:t>
      </w:r>
      <w:r>
        <w:rPr>
          <w:rFonts w:eastAsia="Times New Roman" w:cs="Times New Roman"/>
          <w:szCs w:val="24"/>
        </w:rPr>
        <w:t>σιγά να βρεθούν και οι νοσηλεύτριες</w:t>
      </w:r>
      <w:r>
        <w:rPr>
          <w:rFonts w:eastAsia="Times New Roman" w:cs="Times New Roman"/>
          <w:szCs w:val="24"/>
        </w:rPr>
        <w:t>,</w:t>
      </w:r>
      <w:r>
        <w:rPr>
          <w:rFonts w:eastAsia="Times New Roman" w:cs="Times New Roman"/>
          <w:szCs w:val="24"/>
        </w:rPr>
        <w:t xml:space="preserve"> που γενικά έκαναν αιτήσεις, γιατί στις τετρακόσιες θέσεις προσωπικού γνωρίζω ότι υπήρξαν πάνω από δύο χιλιάδες αιτήσεις, αλλά δεν ήταν όλες στην πανελλαδική κατανο</w:t>
      </w:r>
      <w:r>
        <w:rPr>
          <w:rFonts w:eastAsia="Times New Roman" w:cs="Times New Roman"/>
          <w:szCs w:val="24"/>
        </w:rPr>
        <w:t xml:space="preserve">μή που βάλαμε. Βεβαίως, εάν δεν πάνε, θα τις ξαναπροκηρύξουμε. </w:t>
      </w:r>
    </w:p>
    <w:p w14:paraId="7564662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Η συνάδελφος κ. Μεγαλοοικονόμου έχει τον λόγο.</w:t>
      </w:r>
    </w:p>
    <w:p w14:paraId="7564662A"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ΘΕΟΔΩΡΑ ΜΕΓΑΛΟΟΙΚΟΝΟΜΟΥ:</w:t>
      </w:r>
      <w:r>
        <w:rPr>
          <w:rFonts w:eastAsia="Times New Roman" w:cs="Times New Roman"/>
          <w:szCs w:val="24"/>
        </w:rPr>
        <w:t xml:space="preserve"> Κύριε Υπουργέ, προσπαθήσατε να με καλύψετε, αλλά δεν το κατορθώσατε. Δεν νομίζω οι γιατρ</w:t>
      </w:r>
      <w:r>
        <w:rPr>
          <w:rFonts w:eastAsia="Times New Roman" w:cs="Times New Roman"/>
          <w:szCs w:val="24"/>
        </w:rPr>
        <w:t>οί από τις 16 Ιουνίου, εν μέσω θέρους, μέσα σε τέτοια τουριστική περίοδο και ειδικά στη Ζάκυνθο, να εξακολουθούν να έχουν κινητοποιήσεις.</w:t>
      </w:r>
    </w:p>
    <w:p w14:paraId="7564662B"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Διαβάζω σχετική δημοσίευσή τους: «Το νοσοκομείο διανύει μία από τις χειρότερες περιόδους του και χωρίς προοπτική βελτί</w:t>
      </w:r>
      <w:r>
        <w:rPr>
          <w:rFonts w:eastAsia="Times New Roman" w:cs="Times New Roman"/>
          <w:szCs w:val="24"/>
        </w:rPr>
        <w:t xml:space="preserve">ωσης άμεσα. Η υποστελέχωση αποτελεί πραγματικό πρόβλημα και οδηγεί με μαθηματική ακρίβεια στην υποβάθμιση των παρεχομένων υπηρεσιών υγείας. Ο λαός της Ζακύνθου αλλά και οι επισκέπτες του νησιού μας διαπιστώνουν καθημερινά τον </w:t>
      </w:r>
      <w:r>
        <w:rPr>
          <w:rFonts w:eastAsia="Times New Roman" w:cs="Times New Roman"/>
          <w:szCs w:val="24"/>
        </w:rPr>
        <w:t>γ</w:t>
      </w:r>
      <w:r>
        <w:rPr>
          <w:rFonts w:eastAsia="Times New Roman" w:cs="Times New Roman"/>
          <w:szCs w:val="24"/>
        </w:rPr>
        <w:t>ολγοθά του προσωπικού, προκει</w:t>
      </w:r>
      <w:r>
        <w:rPr>
          <w:rFonts w:eastAsia="Times New Roman" w:cs="Times New Roman"/>
          <w:szCs w:val="24"/>
        </w:rPr>
        <w:t>μένου να εξυπηρετήσουν τον όγκο των ασθενών,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λόγω της οικονομικής κρίσης έχει αυξηθεί αρκετά». Πρώτον αυτό.</w:t>
      </w:r>
    </w:p>
    <w:p w14:paraId="7564662C"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Δεύτερον, πριν από λίγες μέρες –δεν πρόλαβαν να μου στείλουν τα πρακτικά του Δημοτικού Συμβουλίου Ζακύνθου, γιατί λόγω καύσωνα έκλεισ</w:t>
      </w:r>
      <w:r>
        <w:rPr>
          <w:rFonts w:eastAsia="Times New Roman" w:cs="Times New Roman"/>
          <w:szCs w:val="24"/>
        </w:rPr>
        <w:t xml:space="preserve">ε το </w:t>
      </w:r>
      <w:r>
        <w:rPr>
          <w:rFonts w:eastAsia="Times New Roman" w:cs="Times New Roman"/>
          <w:szCs w:val="24"/>
        </w:rPr>
        <w:t>δ</w:t>
      </w:r>
      <w:r>
        <w:rPr>
          <w:rFonts w:eastAsia="Times New Roman" w:cs="Times New Roman"/>
          <w:szCs w:val="24"/>
        </w:rPr>
        <w:t xml:space="preserve">ημαρχείο πριν </w:t>
      </w:r>
      <w:r>
        <w:rPr>
          <w:rFonts w:eastAsia="Times New Roman" w:cs="Times New Roman"/>
          <w:szCs w:val="24"/>
        </w:rPr>
        <w:t>από</w:t>
      </w:r>
      <w:r>
        <w:rPr>
          <w:rFonts w:eastAsia="Times New Roman" w:cs="Times New Roman"/>
          <w:szCs w:val="24"/>
        </w:rPr>
        <w:t xml:space="preserve"> τις 14.00΄και δεν μου έστειλαν με </w:t>
      </w:r>
      <w:r>
        <w:rPr>
          <w:rFonts w:eastAsia="Times New Roman" w:cs="Times New Roman"/>
          <w:szCs w:val="24"/>
          <w:lang w:val="en-US"/>
        </w:rPr>
        <w:lastRenderedPageBreak/>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τα πρακτικά- είχαμε αυτή την ημερήσια διάταξη για το </w:t>
      </w:r>
      <w:r>
        <w:rPr>
          <w:rFonts w:eastAsia="Times New Roman" w:cs="Times New Roman"/>
          <w:szCs w:val="24"/>
        </w:rPr>
        <w:t>Ν</w:t>
      </w:r>
      <w:r>
        <w:rPr>
          <w:rFonts w:eastAsia="Times New Roman" w:cs="Times New Roman"/>
          <w:szCs w:val="24"/>
        </w:rPr>
        <w:t xml:space="preserve">οσοκομείο Ζακύνθου. Σήμερα το περίμενα. Δεν νομίζω, λοιπόν, να είναι ικανοποιημένοι. </w:t>
      </w:r>
    </w:p>
    <w:p w14:paraId="7564662D"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Επίσης, δεν νομίζω ότι αυτά είναι μικροκομματικά πα</w:t>
      </w:r>
      <w:r>
        <w:rPr>
          <w:rFonts w:eastAsia="Times New Roman" w:cs="Times New Roman"/>
          <w:szCs w:val="24"/>
        </w:rPr>
        <w:t xml:space="preserve">ιχνίδια. Θέλουμε απευθείας απαντήσεις, γιατί αφορά την υγεία των ανθρώπων, ειδικά τη δεδομένη στιγμή και σε ένα νησί που έχει τόσο τουρισμό. Οι εργαζόμενοι δεν μπορούν να κάνουν τέτοιες κινητοποιήσεις εν μέσω θέρους και να βάζουν τέτοιον προβληματισμό και </w:t>
      </w:r>
      <w:r>
        <w:rPr>
          <w:rFonts w:eastAsia="Times New Roman" w:cs="Times New Roman"/>
          <w:szCs w:val="24"/>
        </w:rPr>
        <w:t xml:space="preserve">στους κατοίκους και στους τουρίστες. Μάλιστα, τα τμήματα απ’ ό,τι ξέρω, γιατί τηλεφωνήθηκα, λειτουργούν με πληρότητα 100% και υπερβαίνουν το όριο ασφαλείας που έχουν οι γιατροί. </w:t>
      </w:r>
    </w:p>
    <w:p w14:paraId="7564662E"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Τα κατεπείγοντα είναι ιδιαίτερα επιβαρυμένα λόγω της τουριστικής περιόδου και</w:t>
      </w:r>
      <w:r>
        <w:rPr>
          <w:rFonts w:eastAsia="Times New Roman" w:cs="Times New Roman"/>
          <w:szCs w:val="24"/>
        </w:rPr>
        <w:t xml:space="preserve"> λειτουργούν πολύ συχνά. Τη νύχτα μία νοσηλεύτρια ανά βάρδια. Είναι πολύ επικίνδυνο, κύριε Υπουργέ, να είναι μία νοσηλεύτρια ανά βάρδια τη νύχτα. Εάν συμβεί κάτι, η νοσηλεύτρια δεν μπορεί να κάνει τίποτα. Για του λόγου το αληθές, έχω να προσκομίσω άλλα δύο</w:t>
      </w:r>
      <w:r>
        <w:rPr>
          <w:rFonts w:eastAsia="Times New Roman" w:cs="Times New Roman"/>
          <w:szCs w:val="24"/>
        </w:rPr>
        <w:t xml:space="preserve"> δημοσιεύματα</w:t>
      </w:r>
      <w:r>
        <w:rPr>
          <w:rFonts w:eastAsia="Times New Roman" w:cs="Times New Roman"/>
          <w:szCs w:val="24"/>
        </w:rPr>
        <w:t>,</w:t>
      </w:r>
      <w:r>
        <w:rPr>
          <w:rFonts w:eastAsia="Times New Roman" w:cs="Times New Roman"/>
          <w:szCs w:val="24"/>
        </w:rPr>
        <w:t xml:space="preserve"> που αφορούν το </w:t>
      </w:r>
      <w:r>
        <w:rPr>
          <w:rFonts w:eastAsia="Times New Roman" w:cs="Times New Roman"/>
          <w:szCs w:val="24"/>
        </w:rPr>
        <w:t>Ν</w:t>
      </w:r>
      <w:r>
        <w:rPr>
          <w:rFonts w:eastAsia="Times New Roman" w:cs="Times New Roman"/>
          <w:szCs w:val="24"/>
        </w:rPr>
        <w:t>οσοκομείο Ζακύνθου.</w:t>
      </w:r>
    </w:p>
    <w:p w14:paraId="7564662F"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5646630"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η Βουλευτής κ. Θεοδώρα Μεγαλοοικονόμου                        καταθέτει για τα Πρακτικά τα προαναφερθέντα δημοσιεύματα, τα οποία βρίσκονται στο αρχείο του Τμήματος Γραμματε</w:t>
      </w:r>
      <w:r>
        <w:rPr>
          <w:rFonts w:eastAsia="Times New Roman" w:cs="Times New Roman"/>
          <w:szCs w:val="24"/>
        </w:rPr>
        <w:t>ίας της Διεύθυνσης Στενογραφίας και  Πρακτικών της Βουλής)</w:t>
      </w:r>
    </w:p>
    <w:p w14:paraId="75646631"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75646632"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έχει το</w:t>
      </w:r>
      <w:r>
        <w:rPr>
          <w:rFonts w:eastAsia="Times New Roman" w:cs="Times New Roman"/>
          <w:szCs w:val="24"/>
        </w:rPr>
        <w:t>ν</w:t>
      </w:r>
      <w:r>
        <w:rPr>
          <w:rFonts w:eastAsia="Times New Roman" w:cs="Times New Roman"/>
          <w:szCs w:val="24"/>
        </w:rPr>
        <w:t xml:space="preserve"> λόγο.</w:t>
      </w:r>
    </w:p>
    <w:p w14:paraId="75646633"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Κοιτάξτε, η εξαγγελία και οι ανακοινώσεις κάποιων δεν σ</w:t>
      </w:r>
      <w:r>
        <w:rPr>
          <w:rFonts w:eastAsia="Times New Roman" w:cs="Times New Roman"/>
          <w:szCs w:val="24"/>
        </w:rPr>
        <w:t xml:space="preserve">υνιστούν πραγματικές κινητοποιήσεις. Πρώτον αυτό. </w:t>
      </w:r>
    </w:p>
    <w:p w14:paraId="75646634"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στην ανακοίνωση δεν άκουσα κάτι συγκεκριμένο, γιατί εγώ μίλησα με συγκεκριμένα νούμερα. Αν κάποιοι θέλουν να βγάζουν ανακοινώσεις γενικώς και αορίστως, καλά κάνουν και βγάζουν. Εμείς απαντάμε με </w:t>
      </w:r>
      <w:r>
        <w:rPr>
          <w:rFonts w:eastAsia="Times New Roman" w:cs="Times New Roman"/>
          <w:szCs w:val="24"/>
        </w:rPr>
        <w:t xml:space="preserve">συγκεκριμένα νούμερα και νομίζω ότι σας απάντησα συγκεκριμένα και για τα χρήματα και για το προσωπικό. </w:t>
      </w:r>
    </w:p>
    <w:p w14:paraId="75646635"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εάν κάποιοι επιθυμούν επιστροφή στην εποχή του Άδων</w:t>
      </w:r>
      <w:r>
        <w:rPr>
          <w:rFonts w:eastAsia="Times New Roman" w:cs="Times New Roman"/>
          <w:szCs w:val="24"/>
        </w:rPr>
        <w:t>η</w:t>
      </w:r>
      <w:r>
        <w:rPr>
          <w:rFonts w:eastAsia="Times New Roman" w:cs="Times New Roman"/>
          <w:szCs w:val="24"/>
        </w:rPr>
        <w:t>, του Λοβέρδου και του Βορίδη, μπορούν να το θέλουν. Τι να κάνουμε τώρα; Εμείς πά</w:t>
      </w:r>
      <w:r>
        <w:rPr>
          <w:rFonts w:eastAsia="Times New Roman" w:cs="Times New Roman"/>
          <w:szCs w:val="24"/>
        </w:rPr>
        <w:t xml:space="preserve">με αλλού και αλλιώς. Τελειώσαμε. </w:t>
      </w:r>
    </w:p>
    <w:p w14:paraId="75646636" w14:textId="77777777" w:rsidR="00546FC6" w:rsidRDefault="008647C6">
      <w:pPr>
        <w:spacing w:line="600" w:lineRule="auto"/>
        <w:ind w:firstLine="720"/>
        <w:contextualSpacing/>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cs="Times New Roman"/>
          <w:szCs w:val="24"/>
        </w:rPr>
        <w:t xml:space="preserve">Ευχαριστούμε, </w:t>
      </w:r>
      <w:r>
        <w:rPr>
          <w:rFonts w:eastAsia="Times New Roman"/>
          <w:bCs/>
        </w:rPr>
        <w:t xml:space="preserve">κύριε Υπουργέ. </w:t>
      </w:r>
    </w:p>
    <w:p w14:paraId="75646637"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75646638"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75646639" w14:textId="77777777" w:rsidR="00546FC6" w:rsidRDefault="008647C6">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w:t>
      </w:r>
      <w:r>
        <w:rPr>
          <w:rFonts w:eastAsia="Times New Roman" w:cs="Times New Roman"/>
          <w:szCs w:val="24"/>
        </w:rPr>
        <w:t>ιστα.</w:t>
      </w:r>
    </w:p>
    <w:p w14:paraId="7564663A" w14:textId="77777777" w:rsidR="00546FC6" w:rsidRDefault="008647C6">
      <w:pPr>
        <w:spacing w:line="600" w:lineRule="auto"/>
        <w:ind w:firstLine="720"/>
        <w:contextualSpacing/>
        <w:jc w:val="both"/>
        <w:rPr>
          <w:rFonts w:eastAsia="Times New Roman" w:cs="Times New Roman"/>
          <w:szCs w:val="24"/>
        </w:rPr>
      </w:pPr>
      <w:r>
        <w:rPr>
          <w:rFonts w:eastAsia="Times New Roman"/>
          <w:b/>
          <w:bCs/>
          <w:shd w:val="clear" w:color="auto" w:fill="FFFFFF"/>
        </w:rPr>
        <w:t>ΠΡΟΕΔΡΕΥΩΝ (Σπυρίδων Λυκούδης):</w:t>
      </w:r>
      <w:r>
        <w:rPr>
          <w:rFonts w:eastAsia="Times New Roman" w:cs="Times New Roman"/>
          <w:szCs w:val="24"/>
        </w:rPr>
        <w:t xml:space="preserve"> Με τη συναίνεση του Σώματος και ώρα 20.50΄λύεται η συνεδρίαση για αύριο</w:t>
      </w:r>
      <w:r>
        <w:rPr>
          <w:rFonts w:eastAsia="Times New Roman" w:cs="Times New Roman"/>
          <w:szCs w:val="24"/>
        </w:rPr>
        <w:t>,</w:t>
      </w:r>
      <w:r>
        <w:rPr>
          <w:rFonts w:eastAsia="Times New Roman" w:cs="Times New Roman"/>
          <w:szCs w:val="24"/>
        </w:rPr>
        <w:t xml:space="preserve"> ημέρα Τρίτη 2 Αυγούστου 2016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w:t>
      </w:r>
      <w:r>
        <w:rPr>
          <w:rFonts w:eastAsia="Times New Roman"/>
          <w:bCs/>
          <w:shd w:val="clear" w:color="auto" w:fill="FFFFFF"/>
        </w:rPr>
        <w:t>διάταξη</w:t>
      </w:r>
      <w:r>
        <w:rPr>
          <w:rFonts w:eastAsia="Times New Roman" w:cs="Times New Roman"/>
          <w:szCs w:val="24"/>
        </w:rPr>
        <w:t xml:space="preserve"> που έχει δι</w:t>
      </w:r>
      <w:r>
        <w:rPr>
          <w:rFonts w:eastAsia="Times New Roman" w:cs="Times New Roman"/>
          <w:szCs w:val="24"/>
        </w:rPr>
        <w:t>ανεμηθεί.</w:t>
      </w:r>
    </w:p>
    <w:p w14:paraId="7564663B" w14:textId="77777777" w:rsidR="00546FC6" w:rsidRDefault="008647C6">
      <w:pPr>
        <w:spacing w:line="600" w:lineRule="auto"/>
        <w:ind w:firstLine="142"/>
        <w:contextualSpacing/>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p w14:paraId="7564663C" w14:textId="77777777" w:rsidR="00546FC6" w:rsidRDefault="00546FC6">
      <w:pPr>
        <w:spacing w:line="600" w:lineRule="auto"/>
        <w:ind w:firstLine="720"/>
        <w:contextualSpacing/>
        <w:jc w:val="both"/>
        <w:rPr>
          <w:rFonts w:eastAsia="Times New Roman" w:cs="Times New Roman"/>
          <w:szCs w:val="24"/>
        </w:rPr>
      </w:pPr>
    </w:p>
    <w:sectPr w:rsidR="00546F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ocumentProtection w:edit="trackedChanges" w:enforcement="1" w:cryptProviderType="rsaFull" w:cryptAlgorithmClass="hash" w:cryptAlgorithmType="typeAny" w:cryptAlgorithmSid="4" w:cryptSpinCount="50000" w:hash="dCEGeh5tRn7m9VysJFb7jUXHiqA=" w:salt="cXO7J2hiJg3749bsefs5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C6"/>
    <w:rsid w:val="00546FC6"/>
    <w:rsid w:val="008647C6"/>
    <w:rsid w:val="00A861D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63C5"/>
  <w15:docId w15:val="{4D5544D2-ABC4-43C2-98E1-D32B1B3E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04D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A04D0"/>
    <w:rPr>
      <w:rFonts w:ascii="Segoe UI" w:hAnsi="Segoe UI" w:cs="Segoe UI"/>
      <w:sz w:val="18"/>
      <w:szCs w:val="18"/>
    </w:rPr>
  </w:style>
  <w:style w:type="paragraph" w:styleId="a4">
    <w:name w:val="Revision"/>
    <w:hidden/>
    <w:uiPriority w:val="99"/>
    <w:semiHidden/>
    <w:rsid w:val="00AE59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296</MetadataID>
    <Session xmlns="641f345b-441b-4b81-9152-adc2e73ba5e1">Α´</Session>
    <Date xmlns="641f345b-441b-4b81-9152-adc2e73ba5e1">2016-07-31T21:00:00+00:00</Date>
    <Status xmlns="641f345b-441b-4b81-9152-adc2e73ba5e1">
      <Url>http://srv-sp1/praktika/Lists/Incoming_Metadata/EditForm.aspx?ID=296&amp;Source=/praktika/Recordings_Library/Forms/AllItems.aspx</Url>
      <Description>Δημοσιεύτηκε</Description>
    </Status>
    <Meeting xmlns="641f345b-441b-4b81-9152-adc2e73ba5e1">ΡΟΓ´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796BC8-A661-4958-96EE-9A7BA64DDFF9}">
  <ds:schemaRefs>
    <ds:schemaRef ds:uri="http://schemas.microsoft.com/sharepoint/v3/contenttype/forms"/>
  </ds:schemaRefs>
</ds:datastoreItem>
</file>

<file path=customXml/itemProps2.xml><?xml version="1.0" encoding="utf-8"?>
<ds:datastoreItem xmlns:ds="http://schemas.openxmlformats.org/officeDocument/2006/customXml" ds:itemID="{C5B5FE15-E3F4-410F-9742-9D6F88CEB5F4}">
  <ds:schemaRefs>
    <ds:schemaRef ds:uri="http://schemas.microsoft.com/office/2006/metadata/properties"/>
    <ds:schemaRef ds:uri="http://schemas.microsoft.com/office/infopath/2007/PartnerControls"/>
    <ds:schemaRef ds:uri="http://purl.org/dc/terms/"/>
    <ds:schemaRef ds:uri="http://purl.org/dc/dcmitype/"/>
    <ds:schemaRef ds:uri="http://schemas.microsoft.com/office/2006/documentManagement/types"/>
    <ds:schemaRef ds:uri="http://www.w3.org/XML/1998/namespace"/>
    <ds:schemaRef ds:uri="http://purl.org/dc/elements/1.1/"/>
    <ds:schemaRef ds:uri="http://schemas.openxmlformats.org/package/2006/metadata/core-properties"/>
    <ds:schemaRef ds:uri="641f345b-441b-4b81-9152-adc2e73ba5e1"/>
  </ds:schemaRefs>
</ds:datastoreItem>
</file>

<file path=customXml/itemProps3.xml><?xml version="1.0" encoding="utf-8"?>
<ds:datastoreItem xmlns:ds="http://schemas.openxmlformats.org/officeDocument/2006/customXml" ds:itemID="{F9B4BC9B-B78B-43D3-A69C-D8C3B7DD2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25545</Words>
  <Characters>137947</Characters>
  <Application>Microsoft Office Word</Application>
  <DocSecurity>0</DocSecurity>
  <Lines>1149</Lines>
  <Paragraphs>326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163166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2016-08-05T09:34:00Z</dcterms:created>
  <dcterms:modified xsi:type="dcterms:W3CDTF">2016-08-05T09:34:00Z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